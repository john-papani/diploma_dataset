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342AD" w14:textId="77777777" w:rsidR="00CF2548" w:rsidRPr="00CF2548" w:rsidRDefault="00CF2548" w:rsidP="00CF2548">
      <w:pPr>
        <w:spacing w:after="0" w:line="360" w:lineRule="auto"/>
        <w:rPr>
          <w:ins w:id="0" w:author="ch.flouda" w:date="2018-05-04T13:12:00Z"/>
          <w:rFonts w:eastAsia="Times New Roman"/>
          <w:szCs w:val="24"/>
          <w:lang w:eastAsia="en-US"/>
        </w:rPr>
      </w:pPr>
      <w:bookmarkStart w:id="1" w:name="_GoBack"/>
      <w:bookmarkEnd w:id="1"/>
      <w:ins w:id="2" w:author="ch.flouda" w:date="2018-05-04T13:12:00Z">
        <w:r w:rsidRPr="00CF254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961D417" w14:textId="77777777" w:rsidR="00CF2548" w:rsidRPr="00CF2548" w:rsidRDefault="00CF2548" w:rsidP="00CF2548">
      <w:pPr>
        <w:spacing w:after="0" w:line="360" w:lineRule="auto"/>
        <w:rPr>
          <w:ins w:id="3" w:author="ch.flouda" w:date="2018-05-04T13:12:00Z"/>
          <w:rFonts w:eastAsia="Times New Roman"/>
          <w:szCs w:val="24"/>
          <w:lang w:eastAsia="en-US"/>
        </w:rPr>
      </w:pPr>
    </w:p>
    <w:p w14:paraId="3912701D" w14:textId="77777777" w:rsidR="00CF2548" w:rsidRPr="00CF2548" w:rsidRDefault="00CF2548" w:rsidP="00CF2548">
      <w:pPr>
        <w:spacing w:after="0" w:line="360" w:lineRule="auto"/>
        <w:rPr>
          <w:ins w:id="4" w:author="ch.flouda" w:date="2018-05-04T13:12:00Z"/>
          <w:rFonts w:eastAsia="Times New Roman"/>
          <w:szCs w:val="24"/>
          <w:lang w:eastAsia="en-US"/>
        </w:rPr>
      </w:pPr>
      <w:ins w:id="5" w:author="ch.flouda" w:date="2018-05-04T13:12:00Z">
        <w:r w:rsidRPr="00CF2548">
          <w:rPr>
            <w:rFonts w:eastAsia="Times New Roman"/>
            <w:szCs w:val="24"/>
            <w:lang w:eastAsia="en-US"/>
          </w:rPr>
          <w:t>ΠΙΝΑΚΑΣ ΠΕΡΙΕΧΟΜΕΝΩΝ</w:t>
        </w:r>
      </w:ins>
    </w:p>
    <w:p w14:paraId="1363E8D2" w14:textId="77777777" w:rsidR="00CF2548" w:rsidRPr="00CF2548" w:rsidRDefault="00CF2548" w:rsidP="00CF2548">
      <w:pPr>
        <w:spacing w:after="0" w:line="360" w:lineRule="auto"/>
        <w:rPr>
          <w:ins w:id="6" w:author="ch.flouda" w:date="2018-05-04T13:12:00Z"/>
          <w:rFonts w:eastAsia="Times New Roman"/>
          <w:szCs w:val="24"/>
          <w:lang w:eastAsia="en-US"/>
        </w:rPr>
      </w:pPr>
      <w:ins w:id="7" w:author="ch.flouda" w:date="2018-05-04T13:12:00Z">
        <w:r w:rsidRPr="00CF2548">
          <w:rPr>
            <w:rFonts w:eastAsia="Times New Roman"/>
            <w:szCs w:val="24"/>
            <w:lang w:eastAsia="en-US"/>
          </w:rPr>
          <w:t xml:space="preserve">ΙΖ΄ ΠΕΡΙΟΔΟΣ </w:t>
        </w:r>
      </w:ins>
    </w:p>
    <w:p w14:paraId="7AE7836C" w14:textId="77777777" w:rsidR="00CF2548" w:rsidRPr="00CF2548" w:rsidRDefault="00CF2548" w:rsidP="00CF2548">
      <w:pPr>
        <w:spacing w:after="0" w:line="360" w:lineRule="auto"/>
        <w:rPr>
          <w:ins w:id="8" w:author="ch.flouda" w:date="2018-05-04T13:12:00Z"/>
          <w:rFonts w:eastAsia="Times New Roman"/>
          <w:szCs w:val="24"/>
          <w:lang w:eastAsia="en-US"/>
        </w:rPr>
      </w:pPr>
      <w:ins w:id="9" w:author="ch.flouda" w:date="2018-05-04T13:12:00Z">
        <w:r w:rsidRPr="00CF2548">
          <w:rPr>
            <w:rFonts w:eastAsia="Times New Roman"/>
            <w:szCs w:val="24"/>
            <w:lang w:eastAsia="en-US"/>
          </w:rPr>
          <w:t>ΠΡΟΕΔΡΕΥΟΜΕΝΗΣ ΚΟΙΝΟΒΟΥΛΕΥΤΙΚΗΣ ΔΗΜΟΚΡΑΤΙΑΣ</w:t>
        </w:r>
      </w:ins>
    </w:p>
    <w:p w14:paraId="1EA9BCD9" w14:textId="77777777" w:rsidR="00CF2548" w:rsidRPr="00CF2548" w:rsidRDefault="00CF2548" w:rsidP="00CF2548">
      <w:pPr>
        <w:spacing w:after="0" w:line="360" w:lineRule="auto"/>
        <w:rPr>
          <w:ins w:id="10" w:author="ch.flouda" w:date="2018-05-04T13:12:00Z"/>
          <w:rFonts w:eastAsia="Times New Roman"/>
          <w:szCs w:val="24"/>
          <w:lang w:eastAsia="en-US"/>
        </w:rPr>
      </w:pPr>
      <w:ins w:id="11" w:author="ch.flouda" w:date="2018-05-04T13:12:00Z">
        <w:r w:rsidRPr="00CF2548">
          <w:rPr>
            <w:rFonts w:eastAsia="Times New Roman"/>
            <w:szCs w:val="24"/>
            <w:lang w:eastAsia="en-US"/>
          </w:rPr>
          <w:t>ΣΥΝΟΔΟΣ Γ΄</w:t>
        </w:r>
      </w:ins>
    </w:p>
    <w:p w14:paraId="70BE98FC" w14:textId="77777777" w:rsidR="00CF2548" w:rsidRPr="00CF2548" w:rsidRDefault="00CF2548" w:rsidP="00CF2548">
      <w:pPr>
        <w:spacing w:after="0" w:line="360" w:lineRule="auto"/>
        <w:rPr>
          <w:ins w:id="12" w:author="ch.flouda" w:date="2018-05-04T13:12:00Z"/>
          <w:rFonts w:eastAsia="Times New Roman"/>
          <w:szCs w:val="24"/>
          <w:lang w:eastAsia="en-US"/>
        </w:rPr>
      </w:pPr>
    </w:p>
    <w:p w14:paraId="5AFFF8AD" w14:textId="77777777" w:rsidR="00CF2548" w:rsidRPr="00CF2548" w:rsidRDefault="00CF2548" w:rsidP="00CF2548">
      <w:pPr>
        <w:spacing w:after="0" w:line="360" w:lineRule="auto"/>
        <w:rPr>
          <w:ins w:id="13" w:author="ch.flouda" w:date="2018-05-04T13:12:00Z"/>
          <w:rFonts w:eastAsia="Times New Roman"/>
          <w:szCs w:val="24"/>
          <w:lang w:eastAsia="en-US"/>
        </w:rPr>
      </w:pPr>
      <w:ins w:id="14" w:author="ch.flouda" w:date="2018-05-04T13:12:00Z">
        <w:r w:rsidRPr="00CF2548">
          <w:rPr>
            <w:rFonts w:eastAsia="Times New Roman"/>
            <w:szCs w:val="24"/>
            <w:lang w:eastAsia="en-US"/>
          </w:rPr>
          <w:t>ΣΥΝΕΔΡΙΑΣΗ ΡΕ΄</w:t>
        </w:r>
      </w:ins>
    </w:p>
    <w:p w14:paraId="28F3EBE0" w14:textId="77777777" w:rsidR="00CF2548" w:rsidRPr="00CF2548" w:rsidRDefault="00CF2548" w:rsidP="00CF2548">
      <w:pPr>
        <w:spacing w:after="0" w:line="360" w:lineRule="auto"/>
        <w:rPr>
          <w:ins w:id="15" w:author="ch.flouda" w:date="2018-05-04T13:12:00Z"/>
          <w:rFonts w:eastAsia="Times New Roman"/>
          <w:szCs w:val="24"/>
          <w:lang w:eastAsia="en-US"/>
        </w:rPr>
      </w:pPr>
      <w:ins w:id="16" w:author="ch.flouda" w:date="2018-05-04T13:12:00Z">
        <w:r w:rsidRPr="00CF2548">
          <w:rPr>
            <w:rFonts w:eastAsia="Times New Roman"/>
            <w:szCs w:val="24"/>
            <w:lang w:eastAsia="en-US"/>
          </w:rPr>
          <w:t xml:space="preserve">Πέμπτη  26 Απριλίου 2018 </w:t>
        </w:r>
      </w:ins>
    </w:p>
    <w:p w14:paraId="30ACC0D9" w14:textId="77777777" w:rsidR="00CF2548" w:rsidRPr="00CF2548" w:rsidRDefault="00CF2548" w:rsidP="00CF2548">
      <w:pPr>
        <w:spacing w:after="0" w:line="360" w:lineRule="auto"/>
        <w:rPr>
          <w:ins w:id="17" w:author="ch.flouda" w:date="2018-05-04T13:12:00Z"/>
          <w:rFonts w:eastAsia="Times New Roman"/>
          <w:szCs w:val="24"/>
          <w:lang w:eastAsia="en-US"/>
        </w:rPr>
      </w:pPr>
    </w:p>
    <w:p w14:paraId="6E6F21D1" w14:textId="77777777" w:rsidR="00CF2548" w:rsidRPr="00CF2548" w:rsidRDefault="00CF2548" w:rsidP="00CF2548">
      <w:pPr>
        <w:spacing w:after="0" w:line="360" w:lineRule="auto"/>
        <w:rPr>
          <w:ins w:id="18" w:author="ch.flouda" w:date="2018-05-04T13:12:00Z"/>
          <w:rFonts w:eastAsia="Times New Roman"/>
          <w:szCs w:val="24"/>
          <w:lang w:eastAsia="en-US"/>
        </w:rPr>
      </w:pPr>
      <w:ins w:id="19" w:author="ch.flouda" w:date="2018-05-04T13:12:00Z">
        <w:r w:rsidRPr="00CF2548">
          <w:rPr>
            <w:rFonts w:eastAsia="Times New Roman"/>
            <w:szCs w:val="24"/>
            <w:lang w:eastAsia="en-US"/>
          </w:rPr>
          <w:t>ΘΕΜΑΤΑ</w:t>
        </w:r>
      </w:ins>
    </w:p>
    <w:p w14:paraId="387138BA" w14:textId="77777777" w:rsidR="00CF2548" w:rsidRPr="00CF2548" w:rsidRDefault="00CF2548" w:rsidP="00CF2548">
      <w:pPr>
        <w:spacing w:after="0" w:line="360" w:lineRule="auto"/>
        <w:rPr>
          <w:ins w:id="20" w:author="ch.flouda" w:date="2018-05-04T13:12:00Z"/>
          <w:rFonts w:eastAsia="Times New Roman"/>
          <w:szCs w:val="24"/>
          <w:lang w:eastAsia="en-US"/>
        </w:rPr>
      </w:pPr>
      <w:ins w:id="21" w:author="ch.flouda" w:date="2018-05-04T13:12:00Z">
        <w:r w:rsidRPr="00CF2548">
          <w:rPr>
            <w:rFonts w:eastAsia="Times New Roman"/>
            <w:szCs w:val="24"/>
            <w:lang w:eastAsia="en-US"/>
          </w:rPr>
          <w:t xml:space="preserve"> </w:t>
        </w:r>
        <w:r w:rsidRPr="00CF2548">
          <w:rPr>
            <w:rFonts w:eastAsia="Times New Roman"/>
            <w:szCs w:val="24"/>
            <w:lang w:eastAsia="en-US"/>
          </w:rPr>
          <w:br/>
          <w:t xml:space="preserve">Α. ΕΙΔΙΚΑ ΘΕΜΑΤΑ </w:t>
        </w:r>
        <w:r w:rsidRPr="00CF2548">
          <w:rPr>
            <w:rFonts w:eastAsia="Times New Roman"/>
            <w:szCs w:val="24"/>
            <w:lang w:eastAsia="en-US"/>
          </w:rPr>
          <w:br/>
          <w:t>1. Ειδική Ημερήσια Διάταξη:</w:t>
        </w:r>
      </w:ins>
    </w:p>
    <w:p w14:paraId="6A99FD54" w14:textId="77777777" w:rsidR="00CF2548" w:rsidRPr="00CF2548" w:rsidRDefault="00CF2548" w:rsidP="00CF2548">
      <w:pPr>
        <w:spacing w:after="0" w:line="360" w:lineRule="auto"/>
        <w:rPr>
          <w:ins w:id="22" w:author="ch.flouda" w:date="2018-05-04T13:12:00Z"/>
          <w:rFonts w:eastAsia="Times New Roman"/>
          <w:szCs w:val="24"/>
          <w:lang w:eastAsia="en-US"/>
        </w:rPr>
      </w:pPr>
      <w:ins w:id="23" w:author="ch.flouda" w:date="2018-05-04T13:12:00Z">
        <w:r w:rsidRPr="00CF2548">
          <w:rPr>
            <w:rFonts w:eastAsia="Times New Roman"/>
            <w:szCs w:val="24"/>
            <w:lang w:eastAsia="en-US"/>
          </w:rPr>
          <w:t xml:space="preserve">Ειδική συνεδρίαση της Ολομέλειας της Βουλής κατά την οποία θα παραστεί και θα απευθυνθεί προς το Σώμα ο Πρόεδρος της Ευρωπαϊκής Επιτροπής κ. </w:t>
        </w:r>
        <w:proofErr w:type="spellStart"/>
        <w:r w:rsidRPr="00CF2548">
          <w:rPr>
            <w:rFonts w:eastAsia="Times New Roman"/>
            <w:szCs w:val="24"/>
            <w:lang w:eastAsia="en-US"/>
          </w:rPr>
          <w:t>Jean-Claude</w:t>
        </w:r>
        <w:proofErr w:type="spellEnd"/>
        <w:r w:rsidRPr="00CF2548">
          <w:rPr>
            <w:rFonts w:eastAsia="Times New Roman"/>
            <w:szCs w:val="24"/>
            <w:lang w:eastAsia="en-US"/>
          </w:rPr>
          <w:t xml:space="preserve"> </w:t>
        </w:r>
        <w:proofErr w:type="spellStart"/>
        <w:r w:rsidRPr="00CF2548">
          <w:rPr>
            <w:rFonts w:eastAsia="Times New Roman"/>
            <w:szCs w:val="24"/>
            <w:lang w:eastAsia="en-US"/>
          </w:rPr>
          <w:t>Juncker</w:t>
        </w:r>
        <w:proofErr w:type="spellEnd"/>
        <w:r w:rsidRPr="00CF2548">
          <w:rPr>
            <w:rFonts w:eastAsia="Times New Roman"/>
            <w:szCs w:val="24"/>
            <w:lang w:eastAsia="en-US"/>
          </w:rPr>
          <w:t xml:space="preserve">, σελ. </w:t>
        </w:r>
        <w:r w:rsidRPr="00CF2548">
          <w:rPr>
            <w:rFonts w:eastAsia="Times New Roman"/>
            <w:szCs w:val="24"/>
            <w:lang w:eastAsia="en-US"/>
          </w:rPr>
          <w:br/>
          <w:t xml:space="preserve">2. Επί διαδικαστικού θέματος, σελ. </w:t>
        </w:r>
        <w:r w:rsidRPr="00CF2548">
          <w:rPr>
            <w:rFonts w:eastAsia="Times New Roman"/>
            <w:szCs w:val="24"/>
            <w:lang w:eastAsia="en-US"/>
          </w:rPr>
          <w:br/>
        </w:r>
      </w:ins>
    </w:p>
    <w:p w14:paraId="30985D7A" w14:textId="77777777" w:rsidR="00CF2548" w:rsidRPr="00CF2548" w:rsidRDefault="00CF2548" w:rsidP="00CF2548">
      <w:pPr>
        <w:spacing w:after="0" w:line="360" w:lineRule="auto"/>
        <w:rPr>
          <w:ins w:id="24" w:author="ch.flouda" w:date="2018-05-04T13:12:00Z"/>
          <w:rFonts w:eastAsia="Times New Roman"/>
          <w:szCs w:val="24"/>
          <w:lang w:eastAsia="en-US"/>
        </w:rPr>
      </w:pPr>
      <w:ins w:id="25" w:author="ch.flouda" w:date="2018-05-04T13:12:00Z">
        <w:r w:rsidRPr="00CF2548">
          <w:rPr>
            <w:rFonts w:eastAsia="Times New Roman"/>
            <w:szCs w:val="24"/>
            <w:lang w:eastAsia="en-US"/>
          </w:rPr>
          <w:t>ΠΡΟΕΔΡΟΣ</w:t>
        </w:r>
      </w:ins>
    </w:p>
    <w:p w14:paraId="6046E29E" w14:textId="77777777" w:rsidR="00CF2548" w:rsidRPr="00CF2548" w:rsidRDefault="00CF2548" w:rsidP="00CF2548">
      <w:pPr>
        <w:spacing w:after="0" w:line="360" w:lineRule="auto"/>
        <w:rPr>
          <w:ins w:id="26" w:author="ch.flouda" w:date="2018-05-04T13:12:00Z"/>
          <w:rFonts w:eastAsia="Times New Roman"/>
          <w:szCs w:val="24"/>
          <w:lang w:eastAsia="en-US"/>
        </w:rPr>
      </w:pPr>
      <w:ins w:id="27" w:author="ch.flouda" w:date="2018-05-04T13:12:00Z">
        <w:r w:rsidRPr="00CF2548">
          <w:rPr>
            <w:rFonts w:eastAsia="Times New Roman"/>
            <w:szCs w:val="24"/>
            <w:lang w:eastAsia="en-US"/>
          </w:rPr>
          <w:t>ΒΟΥΤΣΗΣ Ν. , σελ.</w:t>
        </w:r>
      </w:ins>
    </w:p>
    <w:p w14:paraId="1A70A450" w14:textId="77777777" w:rsidR="00CF2548" w:rsidRPr="00CF2548" w:rsidRDefault="00CF2548" w:rsidP="00CF2548">
      <w:pPr>
        <w:spacing w:after="0" w:line="360" w:lineRule="auto"/>
        <w:rPr>
          <w:ins w:id="28" w:author="ch.flouda" w:date="2018-05-04T13:12:00Z"/>
          <w:rFonts w:eastAsia="Times New Roman"/>
          <w:szCs w:val="24"/>
          <w:lang w:eastAsia="en-US"/>
        </w:rPr>
      </w:pPr>
    </w:p>
    <w:p w14:paraId="6E5C4D87" w14:textId="77777777" w:rsidR="00CF2548" w:rsidRPr="00CF2548" w:rsidRDefault="00CF2548" w:rsidP="00CF2548">
      <w:pPr>
        <w:spacing w:after="0" w:line="360" w:lineRule="auto"/>
        <w:rPr>
          <w:ins w:id="29" w:author="ch.flouda" w:date="2018-05-04T13:12:00Z"/>
          <w:rFonts w:eastAsia="Times New Roman"/>
          <w:szCs w:val="24"/>
          <w:lang w:eastAsia="en-US"/>
        </w:rPr>
      </w:pPr>
      <w:ins w:id="30" w:author="ch.flouda" w:date="2018-05-04T13:12:00Z">
        <w:r w:rsidRPr="00CF2548">
          <w:rPr>
            <w:rFonts w:eastAsia="Times New Roman"/>
            <w:szCs w:val="24"/>
            <w:lang w:eastAsia="en-US"/>
          </w:rPr>
          <w:t>ΠΡΟΕΔΡΕΥΩΝ</w:t>
        </w:r>
      </w:ins>
    </w:p>
    <w:p w14:paraId="66172449" w14:textId="77777777" w:rsidR="00CF2548" w:rsidRPr="00CF2548" w:rsidRDefault="00CF2548" w:rsidP="00CF2548">
      <w:pPr>
        <w:spacing w:after="0" w:line="360" w:lineRule="auto"/>
        <w:rPr>
          <w:ins w:id="31" w:author="ch.flouda" w:date="2018-05-04T13:12:00Z"/>
          <w:rFonts w:eastAsia="Times New Roman"/>
          <w:szCs w:val="24"/>
          <w:lang w:eastAsia="en-US"/>
        </w:rPr>
      </w:pPr>
      <w:ins w:id="32" w:author="ch.flouda" w:date="2018-05-04T13:12:00Z">
        <w:r w:rsidRPr="00CF2548">
          <w:rPr>
            <w:rFonts w:eastAsia="Times New Roman"/>
            <w:szCs w:val="24"/>
            <w:lang w:eastAsia="en-US"/>
          </w:rPr>
          <w:t>ΒΑΡΕΜΕΝΟΣ Γ. , σελ.</w:t>
        </w:r>
      </w:ins>
    </w:p>
    <w:p w14:paraId="20D7E242" w14:textId="77777777" w:rsidR="00CF2548" w:rsidRPr="00CF2548" w:rsidRDefault="00CF2548" w:rsidP="00CF2548">
      <w:pPr>
        <w:spacing w:after="0" w:line="360" w:lineRule="auto"/>
        <w:rPr>
          <w:ins w:id="33" w:author="ch.flouda" w:date="2018-05-04T13:12:00Z"/>
          <w:rFonts w:eastAsia="Times New Roman"/>
          <w:szCs w:val="24"/>
          <w:lang w:eastAsia="en-US"/>
        </w:rPr>
      </w:pPr>
    </w:p>
    <w:p w14:paraId="150FBA5F" w14:textId="77777777" w:rsidR="00CF2548" w:rsidRPr="00CF2548" w:rsidRDefault="00CF2548" w:rsidP="00CF2548">
      <w:pPr>
        <w:spacing w:after="0" w:line="360" w:lineRule="auto"/>
        <w:rPr>
          <w:ins w:id="34" w:author="ch.flouda" w:date="2018-05-04T13:12:00Z"/>
          <w:rFonts w:eastAsia="Times New Roman"/>
          <w:szCs w:val="24"/>
          <w:lang w:eastAsia="en-US"/>
        </w:rPr>
      </w:pPr>
    </w:p>
    <w:p w14:paraId="176D916D" w14:textId="77777777" w:rsidR="00CF2548" w:rsidRPr="00CF2548" w:rsidRDefault="00CF2548" w:rsidP="00CF2548">
      <w:pPr>
        <w:spacing w:after="0" w:line="360" w:lineRule="auto"/>
        <w:rPr>
          <w:ins w:id="35" w:author="ch.flouda" w:date="2018-05-04T13:12:00Z"/>
          <w:rFonts w:eastAsia="Times New Roman"/>
          <w:szCs w:val="24"/>
          <w:lang w:eastAsia="en-US"/>
        </w:rPr>
      </w:pPr>
      <w:ins w:id="36" w:author="ch.flouda" w:date="2018-05-04T13:12:00Z">
        <w:r w:rsidRPr="00CF2548">
          <w:rPr>
            <w:rFonts w:eastAsia="Times New Roman"/>
            <w:szCs w:val="24"/>
            <w:lang w:eastAsia="en-US"/>
          </w:rPr>
          <w:t>ΟΜΙΛΗΤΕΣ</w:t>
        </w:r>
      </w:ins>
    </w:p>
    <w:p w14:paraId="6170BDF0" w14:textId="77777777" w:rsidR="00CF2548" w:rsidRPr="00CF2548" w:rsidRDefault="00CF2548" w:rsidP="00CF2548">
      <w:pPr>
        <w:spacing w:after="0" w:line="360" w:lineRule="auto"/>
        <w:rPr>
          <w:ins w:id="37" w:author="ch.flouda" w:date="2018-05-04T13:12:00Z"/>
          <w:rFonts w:eastAsia="Times New Roman"/>
          <w:szCs w:val="24"/>
          <w:lang w:eastAsia="en-US"/>
        </w:rPr>
      </w:pPr>
      <w:ins w:id="38" w:author="ch.flouda" w:date="2018-05-04T13:12:00Z">
        <w:r w:rsidRPr="00CF2548">
          <w:rPr>
            <w:rFonts w:eastAsia="Times New Roman"/>
            <w:szCs w:val="24"/>
            <w:lang w:eastAsia="en-US"/>
          </w:rPr>
          <w:br/>
          <w:t>Α. Επί της Ειδικής Ημερήσιας Διάταξης:</w:t>
        </w:r>
        <w:r w:rsidRPr="00CF2548">
          <w:rPr>
            <w:rFonts w:eastAsia="Times New Roman"/>
            <w:szCs w:val="24"/>
            <w:lang w:eastAsia="en-US"/>
          </w:rPr>
          <w:br/>
          <w:t>ΒΟΥΤΣΗΣ Ν. , σελ.</w:t>
        </w:r>
      </w:ins>
    </w:p>
    <w:p w14:paraId="61F36A56" w14:textId="3D339AFF" w:rsidR="00CF2548" w:rsidRDefault="00CF2548" w:rsidP="00CF2548">
      <w:pPr>
        <w:spacing w:after="0" w:line="600" w:lineRule="auto"/>
        <w:ind w:firstLine="720"/>
        <w:jc w:val="center"/>
        <w:rPr>
          <w:ins w:id="39" w:author="ch.flouda" w:date="2018-05-04T13:12:00Z"/>
          <w:rFonts w:eastAsia="Times New Roman"/>
          <w:szCs w:val="24"/>
        </w:rPr>
      </w:pPr>
      <w:ins w:id="40" w:author="ch.flouda" w:date="2018-05-04T13:12:00Z">
        <w:r w:rsidRPr="00CF2548">
          <w:rPr>
            <w:rFonts w:eastAsia="Times New Roman"/>
            <w:szCs w:val="24"/>
            <w:lang w:eastAsia="en-US"/>
          </w:rPr>
          <w:t>JUNCKER  JEAN-CLAUDE , σελ.</w:t>
        </w:r>
        <w:r w:rsidRPr="00CF2548">
          <w:rPr>
            <w:rFonts w:eastAsia="Times New Roman"/>
            <w:szCs w:val="24"/>
            <w:lang w:eastAsia="en-US"/>
          </w:rPr>
          <w:br/>
        </w:r>
        <w:r w:rsidRPr="00CF2548">
          <w:rPr>
            <w:rFonts w:eastAsia="Times New Roman"/>
            <w:szCs w:val="24"/>
            <w:lang w:eastAsia="en-US"/>
          </w:rPr>
          <w:br/>
          <w:t>Β. Επί διαδικαστικού θέματος:</w:t>
        </w:r>
        <w:r w:rsidRPr="00CF2548">
          <w:rPr>
            <w:rFonts w:eastAsia="Times New Roman"/>
            <w:szCs w:val="24"/>
            <w:lang w:eastAsia="en-US"/>
          </w:rPr>
          <w:br/>
          <w:t>ΒΑΡΕΜΕΝΟΣ Γ. , σελ.</w:t>
        </w:r>
        <w:r w:rsidRPr="00CF2548">
          <w:rPr>
            <w:rFonts w:eastAsia="Times New Roman"/>
            <w:szCs w:val="24"/>
            <w:lang w:eastAsia="en-US"/>
          </w:rPr>
          <w:br/>
          <w:t>ΒΟΥΤΣΗΣ Ν. , σελ.</w:t>
        </w:r>
        <w:r w:rsidRPr="00CF2548">
          <w:rPr>
            <w:rFonts w:eastAsia="Times New Roman"/>
            <w:szCs w:val="24"/>
            <w:lang w:eastAsia="en-US"/>
          </w:rPr>
          <w:br/>
        </w:r>
      </w:ins>
    </w:p>
    <w:p w14:paraId="7A82F647" w14:textId="7F93BE2B" w:rsidR="002E5F43" w:rsidRDefault="00CF2548">
      <w:pPr>
        <w:spacing w:after="0" w:line="600" w:lineRule="auto"/>
        <w:ind w:firstLine="720"/>
        <w:jc w:val="center"/>
        <w:rPr>
          <w:rFonts w:eastAsia="Times New Roman"/>
          <w:szCs w:val="24"/>
        </w:rPr>
      </w:pPr>
      <w:r>
        <w:rPr>
          <w:rFonts w:eastAsia="Times New Roman"/>
          <w:szCs w:val="24"/>
        </w:rPr>
        <w:t>ΠΡΑΚΤΙΚΑ ΒΟΥΛΗΣ</w:t>
      </w:r>
    </w:p>
    <w:p w14:paraId="7A82F648" w14:textId="77777777" w:rsidR="002E5F43" w:rsidRDefault="00CF2548">
      <w:pPr>
        <w:spacing w:after="0"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7A82F649" w14:textId="77777777" w:rsidR="002E5F43" w:rsidRDefault="00CF2548">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A82F64A" w14:textId="77777777" w:rsidR="002E5F43" w:rsidRDefault="00CF2548">
      <w:pPr>
        <w:spacing w:after="0" w:line="600" w:lineRule="auto"/>
        <w:ind w:firstLine="720"/>
        <w:jc w:val="center"/>
        <w:rPr>
          <w:rFonts w:eastAsia="Times New Roman"/>
          <w:szCs w:val="24"/>
        </w:rPr>
      </w:pPr>
      <w:r>
        <w:rPr>
          <w:rFonts w:eastAsia="Times New Roman"/>
          <w:szCs w:val="24"/>
        </w:rPr>
        <w:t>ΣΥΝΟΔΟΣ Γ΄</w:t>
      </w:r>
    </w:p>
    <w:p w14:paraId="7A82F64B" w14:textId="77777777" w:rsidR="002E5F43" w:rsidRDefault="00CF2548">
      <w:pPr>
        <w:spacing w:after="0" w:line="600" w:lineRule="auto"/>
        <w:ind w:firstLine="720"/>
        <w:jc w:val="center"/>
        <w:rPr>
          <w:rFonts w:eastAsia="Times New Roman"/>
          <w:szCs w:val="24"/>
        </w:rPr>
      </w:pPr>
      <w:r>
        <w:rPr>
          <w:rFonts w:eastAsia="Times New Roman"/>
          <w:szCs w:val="24"/>
        </w:rPr>
        <w:t>ΣΥΝΕΔΡΙΑΣΗ ΡΕ΄</w:t>
      </w:r>
    </w:p>
    <w:p w14:paraId="7A82F64C" w14:textId="77777777" w:rsidR="002E5F43" w:rsidRDefault="00CF2548">
      <w:pPr>
        <w:spacing w:after="0" w:line="600" w:lineRule="auto"/>
        <w:ind w:firstLine="720"/>
        <w:jc w:val="center"/>
        <w:rPr>
          <w:rFonts w:eastAsia="Times New Roman"/>
          <w:szCs w:val="24"/>
        </w:rPr>
      </w:pPr>
      <w:r>
        <w:rPr>
          <w:rFonts w:eastAsia="Times New Roman"/>
          <w:szCs w:val="24"/>
        </w:rPr>
        <w:t>Πέμπτη 26 Απριλίου 2018</w:t>
      </w:r>
      <w:r>
        <w:rPr>
          <w:rFonts w:eastAsia="Times New Roman"/>
          <w:szCs w:val="24"/>
        </w:rPr>
        <w:t xml:space="preserve"> (μεσημέρι)</w:t>
      </w:r>
    </w:p>
    <w:p w14:paraId="7A82F64D" w14:textId="77777777" w:rsidR="002E5F43" w:rsidRDefault="00CF2548">
      <w:pPr>
        <w:spacing w:after="0" w:line="600" w:lineRule="auto"/>
        <w:ind w:firstLine="720"/>
        <w:jc w:val="both"/>
        <w:rPr>
          <w:rFonts w:eastAsia="Times New Roman"/>
          <w:szCs w:val="24"/>
        </w:rPr>
      </w:pPr>
      <w:r>
        <w:rPr>
          <w:rFonts w:eastAsia="Times New Roman"/>
          <w:szCs w:val="24"/>
        </w:rPr>
        <w:t>Αθήνα, σήμερα στις 26 Απριλίου 2018, ημέρα Πέμπτη και ώρα 13.15΄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4302CF">
        <w:rPr>
          <w:rFonts w:eastAsia="Times New Roman"/>
          <w:b/>
          <w:szCs w:val="24"/>
        </w:rPr>
        <w:t>ΓΕΩΡΓΙΟΥ ΒΑΡΕΜΕΝΟΥ</w:t>
      </w:r>
      <w:r>
        <w:rPr>
          <w:rFonts w:eastAsia="Times New Roman"/>
          <w:szCs w:val="24"/>
        </w:rPr>
        <w:t>.</w:t>
      </w:r>
    </w:p>
    <w:p w14:paraId="7A82F64E" w14:textId="77777777" w:rsidR="002E5F43" w:rsidRDefault="00CF2548">
      <w:pPr>
        <w:spacing w:after="0"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7A82F64F" w14:textId="77777777" w:rsidR="002E5F43" w:rsidRDefault="00CF2548">
      <w:pPr>
        <w:spacing w:after="0" w:line="600" w:lineRule="auto"/>
        <w:ind w:firstLine="720"/>
        <w:jc w:val="both"/>
        <w:rPr>
          <w:rFonts w:eastAsia="Times New Roman"/>
          <w:szCs w:val="24"/>
        </w:rPr>
      </w:pPr>
      <w:r>
        <w:rPr>
          <w:rFonts w:eastAsia="Times New Roman"/>
          <w:szCs w:val="24"/>
        </w:rPr>
        <w:t>Εισερχόμα</w:t>
      </w:r>
      <w:r>
        <w:rPr>
          <w:rFonts w:eastAsia="Times New Roman"/>
          <w:szCs w:val="24"/>
        </w:rPr>
        <w:t>στε στην</w:t>
      </w:r>
    </w:p>
    <w:p w14:paraId="7A82F650" w14:textId="77777777" w:rsidR="002E5F43" w:rsidRDefault="00CF2548">
      <w:pPr>
        <w:spacing w:after="0" w:line="600" w:lineRule="auto"/>
        <w:ind w:firstLine="720"/>
        <w:jc w:val="center"/>
        <w:rPr>
          <w:rFonts w:eastAsia="Times New Roman"/>
          <w:b/>
          <w:szCs w:val="24"/>
        </w:rPr>
      </w:pPr>
      <w:r>
        <w:rPr>
          <w:rFonts w:eastAsia="Times New Roman"/>
          <w:b/>
          <w:szCs w:val="24"/>
        </w:rPr>
        <w:t>ΕΙΔΙΚΗ ΗΜΕΡΗΣΙΑ ΔΙΑΤΑΞΗ</w:t>
      </w:r>
    </w:p>
    <w:p w14:paraId="7A82F651" w14:textId="77777777" w:rsidR="002E5F43" w:rsidRDefault="00CF2548">
      <w:pPr>
        <w:spacing w:after="0" w:line="600" w:lineRule="auto"/>
        <w:ind w:firstLine="720"/>
        <w:jc w:val="both"/>
        <w:rPr>
          <w:rFonts w:eastAsia="Times New Roman"/>
          <w:szCs w:val="24"/>
        </w:rPr>
      </w:pPr>
      <w:r>
        <w:rPr>
          <w:rFonts w:eastAsia="Times New Roman"/>
          <w:szCs w:val="24"/>
        </w:rPr>
        <w:lastRenderedPageBreak/>
        <w:t>Σ</w:t>
      </w:r>
      <w:r>
        <w:rPr>
          <w:rFonts w:eastAsia="Times New Roman"/>
          <w:szCs w:val="24"/>
        </w:rPr>
        <w:t xml:space="preserve">τη σημερινή </w:t>
      </w:r>
      <w:r>
        <w:rPr>
          <w:rFonts w:eastAsia="Times New Roman"/>
          <w:szCs w:val="24"/>
        </w:rPr>
        <w:t xml:space="preserve">ειδική </w:t>
      </w:r>
      <w:r>
        <w:rPr>
          <w:rFonts w:eastAsia="Times New Roman"/>
          <w:szCs w:val="24"/>
        </w:rPr>
        <w:t xml:space="preserve">συνεδρίαση </w:t>
      </w:r>
      <w:r>
        <w:rPr>
          <w:rFonts w:eastAsia="Times New Roman"/>
          <w:szCs w:val="24"/>
        </w:rPr>
        <w:t xml:space="preserve">της Ολομέλειας της Βουλής </w:t>
      </w:r>
      <w:r>
        <w:rPr>
          <w:rFonts w:eastAsia="Times New Roman"/>
          <w:szCs w:val="24"/>
        </w:rPr>
        <w:t xml:space="preserve">θα παραστεί και θα απευθυνθεί προς το Σώμα ο Πρόεδρος της Ευρωπαϊκής Επιτροπής κ. </w:t>
      </w:r>
      <w:r>
        <w:rPr>
          <w:rFonts w:eastAsia="Times New Roman"/>
          <w:szCs w:val="24"/>
        </w:rPr>
        <w:t xml:space="preserve">Ζαν - Κλοντ </w:t>
      </w:r>
      <w:proofErr w:type="spellStart"/>
      <w:r>
        <w:rPr>
          <w:rFonts w:eastAsia="Times New Roman"/>
          <w:szCs w:val="24"/>
        </w:rPr>
        <w:t>Γιούνκερ</w:t>
      </w:r>
      <w:proofErr w:type="spellEnd"/>
      <w:r>
        <w:rPr>
          <w:rFonts w:eastAsia="Times New Roman"/>
          <w:szCs w:val="24"/>
        </w:rPr>
        <w:t xml:space="preserve">. </w:t>
      </w:r>
    </w:p>
    <w:p w14:paraId="7A82F652" w14:textId="77777777" w:rsidR="002E5F43" w:rsidRDefault="00CF2548">
      <w:pPr>
        <w:spacing w:after="0" w:line="600" w:lineRule="auto"/>
        <w:ind w:firstLine="720"/>
        <w:jc w:val="both"/>
        <w:rPr>
          <w:rFonts w:eastAsia="Times New Roman"/>
          <w:szCs w:val="24"/>
        </w:rPr>
      </w:pPr>
      <w:r>
        <w:rPr>
          <w:rFonts w:eastAsia="Times New Roman"/>
          <w:szCs w:val="24"/>
        </w:rPr>
        <w:t xml:space="preserve">Παρακαλώ το Σώμα να συναινέσει, ώστε να διακόψουμε για λίγο, </w:t>
      </w:r>
      <w:r>
        <w:rPr>
          <w:rFonts w:eastAsia="Times New Roman"/>
          <w:szCs w:val="24"/>
        </w:rPr>
        <w:t xml:space="preserve">για να υποδεχθεί το Προεδρείο τον καλεσμένο μας. Συναινεί το Σώμα; </w:t>
      </w:r>
    </w:p>
    <w:p w14:paraId="7A82F653" w14:textId="77777777" w:rsidR="002E5F43" w:rsidRDefault="00CF2548">
      <w:pPr>
        <w:spacing w:after="0"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7A82F654" w14:textId="77777777" w:rsidR="002E5F43" w:rsidRDefault="00CF2548">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Συνεπώς το Σώμα συναίνεσε ομόφωνα. </w:t>
      </w:r>
    </w:p>
    <w:p w14:paraId="7A82F655" w14:textId="77777777" w:rsidR="002E5F43" w:rsidRDefault="00CF2548">
      <w:pPr>
        <w:spacing w:after="0" w:line="600" w:lineRule="auto"/>
        <w:ind w:firstLine="720"/>
        <w:jc w:val="both"/>
        <w:rPr>
          <w:rFonts w:eastAsia="Times New Roman"/>
          <w:bCs/>
          <w:szCs w:val="24"/>
        </w:rPr>
      </w:pPr>
      <w:r>
        <w:rPr>
          <w:rFonts w:eastAsia="Times New Roman"/>
          <w:bCs/>
          <w:szCs w:val="24"/>
        </w:rPr>
        <w:t xml:space="preserve">Στο σημείο αυτό διακόπτουμε τη συνεδρίαση. </w:t>
      </w:r>
    </w:p>
    <w:p w14:paraId="7A82F656" w14:textId="77777777" w:rsidR="002E5F43" w:rsidRDefault="00CF2548">
      <w:pPr>
        <w:spacing w:after="0" w:line="600" w:lineRule="auto"/>
        <w:ind w:firstLine="720"/>
        <w:jc w:val="center"/>
        <w:rPr>
          <w:rFonts w:eastAsia="Times New Roman"/>
          <w:bCs/>
          <w:szCs w:val="24"/>
        </w:rPr>
      </w:pPr>
      <w:r>
        <w:rPr>
          <w:rFonts w:eastAsia="Times New Roman"/>
          <w:bCs/>
          <w:szCs w:val="24"/>
        </w:rPr>
        <w:t>(ΔΙΑΚΟΠΗ)</w:t>
      </w:r>
    </w:p>
    <w:p w14:paraId="7A82F657" w14:textId="77777777" w:rsidR="002E5F43" w:rsidRDefault="00CF2548">
      <w:pPr>
        <w:spacing w:after="0" w:line="600" w:lineRule="auto"/>
        <w:ind w:firstLine="720"/>
        <w:jc w:val="both"/>
        <w:rPr>
          <w:rFonts w:eastAsia="Times New Roman"/>
          <w:bCs/>
          <w:szCs w:val="24"/>
        </w:rPr>
      </w:pPr>
      <w:r>
        <w:rPr>
          <w:rFonts w:eastAsia="Times New Roman"/>
          <w:bCs/>
          <w:szCs w:val="24"/>
        </w:rPr>
        <w:t>(</w:t>
      </w:r>
      <w:r>
        <w:rPr>
          <w:rFonts w:eastAsia="Times New Roman"/>
          <w:bCs/>
          <w:szCs w:val="24"/>
        </w:rPr>
        <w:t>Κατά τη διάρκεια της διακο</w:t>
      </w:r>
      <w:r>
        <w:rPr>
          <w:rFonts w:eastAsia="Times New Roman"/>
          <w:bCs/>
          <w:szCs w:val="24"/>
        </w:rPr>
        <w:t>πής ε</w:t>
      </w:r>
      <w:r>
        <w:rPr>
          <w:rFonts w:eastAsia="Times New Roman"/>
          <w:bCs/>
          <w:szCs w:val="24"/>
        </w:rPr>
        <w:t xml:space="preserve">ισέρχονται οι επίσημοι </w:t>
      </w:r>
      <w:r>
        <w:rPr>
          <w:rFonts w:eastAsia="Times New Roman"/>
          <w:bCs/>
          <w:szCs w:val="24"/>
        </w:rPr>
        <w:t xml:space="preserve">προσκεκλημένοι </w:t>
      </w:r>
      <w:r>
        <w:rPr>
          <w:rFonts w:eastAsia="Times New Roman"/>
          <w:bCs/>
          <w:szCs w:val="24"/>
        </w:rPr>
        <w:t>συνοδευόμενοι από τον Πρόεδρο της Βουλής</w:t>
      </w:r>
      <w:r>
        <w:rPr>
          <w:rFonts w:eastAsia="Times New Roman"/>
          <w:bCs/>
          <w:szCs w:val="24"/>
        </w:rPr>
        <w:t>)</w:t>
      </w:r>
    </w:p>
    <w:p w14:paraId="7A82F658" w14:textId="77777777" w:rsidR="002E5F43" w:rsidRDefault="00CF2548">
      <w:pPr>
        <w:spacing w:after="0" w:line="600" w:lineRule="auto"/>
        <w:ind w:firstLine="720"/>
        <w:jc w:val="both"/>
        <w:rPr>
          <w:rFonts w:eastAsia="Times New Roman"/>
          <w:bCs/>
          <w:szCs w:val="24"/>
        </w:rPr>
      </w:pPr>
      <w:r>
        <w:rPr>
          <w:rFonts w:eastAsia="Times New Roman"/>
          <w:bCs/>
          <w:szCs w:val="24"/>
        </w:rPr>
        <w:t>(</w:t>
      </w:r>
      <w:r>
        <w:rPr>
          <w:rFonts w:eastAsia="Times New Roman"/>
          <w:bCs/>
          <w:szCs w:val="24"/>
        </w:rPr>
        <w:t xml:space="preserve">Ο πίνακας </w:t>
      </w:r>
      <w:r>
        <w:rPr>
          <w:rFonts w:eastAsia="Times New Roman"/>
          <w:bCs/>
          <w:szCs w:val="24"/>
        </w:rPr>
        <w:t xml:space="preserve">με τα ονόματα </w:t>
      </w:r>
      <w:r>
        <w:rPr>
          <w:rFonts w:eastAsia="Times New Roman"/>
          <w:bCs/>
          <w:szCs w:val="24"/>
        </w:rPr>
        <w:t xml:space="preserve">των επίσημων προσκεκλημένων για τη σημερινή </w:t>
      </w:r>
      <w:r>
        <w:rPr>
          <w:rFonts w:eastAsia="Times New Roman"/>
          <w:bCs/>
          <w:szCs w:val="24"/>
        </w:rPr>
        <w:t xml:space="preserve">ειδική </w:t>
      </w:r>
      <w:r>
        <w:rPr>
          <w:rFonts w:eastAsia="Times New Roman"/>
          <w:bCs/>
          <w:szCs w:val="24"/>
        </w:rPr>
        <w:t xml:space="preserve">συνεδρίαση </w:t>
      </w:r>
      <w:r>
        <w:rPr>
          <w:rFonts w:eastAsia="Times New Roman"/>
          <w:bCs/>
          <w:szCs w:val="24"/>
        </w:rPr>
        <w:t xml:space="preserve">καταχωρίζεται στα Πρακτικά και </w:t>
      </w:r>
      <w:r>
        <w:rPr>
          <w:rFonts w:eastAsia="Times New Roman"/>
          <w:bCs/>
          <w:szCs w:val="24"/>
        </w:rPr>
        <w:t>έχει ως εξής:</w:t>
      </w:r>
    </w:p>
    <w:p w14:paraId="7A82F659" w14:textId="77777777" w:rsidR="002E5F43" w:rsidRDefault="00CF2548">
      <w:pPr>
        <w:spacing w:after="0" w:line="600" w:lineRule="auto"/>
        <w:jc w:val="center"/>
        <w:rPr>
          <w:rFonts w:eastAsia="Times New Roman"/>
          <w:bCs/>
          <w:color w:val="FF0000"/>
          <w:szCs w:val="24"/>
        </w:rPr>
      </w:pPr>
      <w:r w:rsidRPr="00FD64A5">
        <w:rPr>
          <w:rFonts w:eastAsia="Times New Roman"/>
          <w:bCs/>
          <w:color w:val="FF0000"/>
          <w:szCs w:val="24"/>
        </w:rPr>
        <w:lastRenderedPageBreak/>
        <w:t>ΑΛΛΑΓΗ ΣΕΛΙΔΑΣ</w:t>
      </w:r>
    </w:p>
    <w:p w14:paraId="7A82F65A" w14:textId="77777777" w:rsidR="002E5F43" w:rsidRDefault="00CF2548">
      <w:pPr>
        <w:spacing w:after="0" w:line="600" w:lineRule="auto"/>
        <w:jc w:val="center"/>
        <w:rPr>
          <w:rFonts w:eastAsia="Times New Roman"/>
          <w:bCs/>
          <w:szCs w:val="24"/>
        </w:rPr>
      </w:pPr>
      <w:r>
        <w:rPr>
          <w:rFonts w:eastAsia="Times New Roman"/>
          <w:bCs/>
          <w:szCs w:val="24"/>
        </w:rPr>
        <w:t>(Να μπει η σελίδα 3)</w:t>
      </w:r>
    </w:p>
    <w:p w14:paraId="7A82F65B" w14:textId="77777777" w:rsidR="002E5F43" w:rsidRDefault="00CF2548">
      <w:pPr>
        <w:spacing w:after="0" w:line="600" w:lineRule="auto"/>
        <w:jc w:val="center"/>
        <w:rPr>
          <w:rFonts w:eastAsia="Times New Roman" w:cs="Times New Roman"/>
          <w:szCs w:val="24"/>
        </w:rPr>
      </w:pPr>
      <w:r w:rsidRPr="00B74B91">
        <w:rPr>
          <w:rFonts w:eastAsia="Times New Roman"/>
          <w:bCs/>
          <w:color w:val="FF0000"/>
          <w:szCs w:val="24"/>
        </w:rPr>
        <w:t>ΑΛΛΑΓΗ ΣΕΛΙΔΑΣ</w:t>
      </w:r>
    </w:p>
    <w:p w14:paraId="7A82F65C" w14:textId="77777777" w:rsidR="002E5F43" w:rsidRDefault="00CF2548">
      <w:pPr>
        <w:spacing w:after="0" w:line="600" w:lineRule="auto"/>
        <w:jc w:val="center"/>
        <w:rPr>
          <w:rFonts w:eastAsia="Times New Roman" w:cs="Times New Roman"/>
          <w:color w:val="000000" w:themeColor="text1"/>
          <w:szCs w:val="24"/>
        </w:rPr>
      </w:pPr>
      <w:r w:rsidRPr="00B74B91">
        <w:rPr>
          <w:rFonts w:eastAsia="Times New Roman" w:cs="Times New Roman"/>
          <w:color w:val="000000" w:themeColor="text1"/>
          <w:szCs w:val="24"/>
        </w:rPr>
        <w:t>(ΜΕΤΑ ΤΗ ΔΙΑΚΟΠΗ)</w:t>
      </w:r>
    </w:p>
    <w:p w14:paraId="7A82F65D"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B74B91">
        <w:rPr>
          <w:rFonts w:eastAsia="Times New Roman" w:cs="Times New Roman"/>
          <w:b/>
          <w:szCs w:val="24"/>
        </w:rPr>
        <w:t>ΝΙΚΟΛΑΟΣ ΒΟΥΤΣΗΣ</w:t>
      </w:r>
      <w:r>
        <w:rPr>
          <w:rFonts w:eastAsia="Times New Roman" w:cs="Times New Roman"/>
          <w:szCs w:val="24"/>
        </w:rPr>
        <w:t>)</w:t>
      </w:r>
    </w:p>
    <w:p w14:paraId="7A82F65E" w14:textId="77777777" w:rsidR="002E5F43" w:rsidRDefault="00CF2548">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Πρόεδρε της Ελληνικής Δημοκρατίας, κύριε Πρωθυπουργέ, κυρίες και κύριοι συνάδελφοι, με χαρά υποδ</w:t>
      </w:r>
      <w:r>
        <w:rPr>
          <w:rFonts w:eastAsia="Times New Roman" w:cs="Times New Roman"/>
          <w:szCs w:val="24"/>
        </w:rPr>
        <w:t xml:space="preserve">εχόμαστε σήμερα τον Πρόεδρο της Ευρωπαϊκής Επιτροπής κ. </w:t>
      </w:r>
      <w:r>
        <w:rPr>
          <w:rFonts w:eastAsia="Times New Roman"/>
          <w:szCs w:val="24"/>
        </w:rPr>
        <w:t xml:space="preserve">Ζαν - Κλοντ </w:t>
      </w:r>
      <w:proofErr w:type="spellStart"/>
      <w:r>
        <w:rPr>
          <w:rFonts w:eastAsia="Times New Roman"/>
          <w:szCs w:val="24"/>
        </w:rPr>
        <w:t>Γιούνκερ</w:t>
      </w:r>
      <w:proofErr w:type="spellEnd"/>
      <w:r>
        <w:rPr>
          <w:rFonts w:eastAsia="Times New Roman" w:cs="Times New Roman"/>
          <w:szCs w:val="24"/>
        </w:rPr>
        <w:t xml:space="preserve">, με την επισήμανση ότι είναι ο πρώτος αξιωματούχος της Ευρωπαϊκής Ένωσης που θα απευθύνει ομιλία στην Ολομέλεια της Βουλής των Ελλήνων. </w:t>
      </w:r>
    </w:p>
    <w:p w14:paraId="7A82F65F"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Κύριε Πρόεδρε, η πολιτική σας διαδρομή αντ</w:t>
      </w:r>
      <w:r>
        <w:rPr>
          <w:rFonts w:eastAsia="Times New Roman" w:cs="Times New Roman"/>
          <w:szCs w:val="24"/>
        </w:rPr>
        <w:t>ανακλά διαχρονικά την προσήλωσή σας στις ιδρυτικές αξίες και τη συστηματική προσπάθεια για την ενδυνάμωση της Ευ</w:t>
      </w:r>
      <w:r>
        <w:rPr>
          <w:rFonts w:eastAsia="Times New Roman" w:cs="Times New Roman"/>
          <w:szCs w:val="24"/>
        </w:rPr>
        <w:lastRenderedPageBreak/>
        <w:t>ρωπαϊκής Ένωσης, ώστε να αντιμετωπιστούν οι σύγχρονες προκλήσεις και για να υπερβούμε τα προφανή αδιέξοδα που θέτουν ερωτηματικά για την ίδια τη</w:t>
      </w:r>
      <w:r>
        <w:rPr>
          <w:rFonts w:eastAsia="Times New Roman" w:cs="Times New Roman"/>
          <w:szCs w:val="24"/>
        </w:rPr>
        <w:t xml:space="preserve">ν οντότητα και το μέλλον της Ευρωπαϊκής Ένωσης. </w:t>
      </w:r>
    </w:p>
    <w:p w14:paraId="7A82F660"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 xml:space="preserve">Μας δόθηκε η ευκαιρία, προ ολίγων ημερών, στη Διάσκεψη των Προέδρων Κοινοβουλίων, που έγινε στο </w:t>
      </w:r>
      <w:proofErr w:type="spellStart"/>
      <w:r>
        <w:rPr>
          <w:rFonts w:eastAsia="Times New Roman" w:cs="Times New Roman"/>
          <w:szCs w:val="24"/>
        </w:rPr>
        <w:t>Ταλίν</w:t>
      </w:r>
      <w:proofErr w:type="spellEnd"/>
      <w:r>
        <w:rPr>
          <w:rFonts w:eastAsia="Times New Roman" w:cs="Times New Roman"/>
          <w:szCs w:val="24"/>
        </w:rPr>
        <w:t xml:space="preserve"> της Εσθονίας</w:t>
      </w:r>
      <w:r>
        <w:rPr>
          <w:rFonts w:eastAsia="Times New Roman" w:cs="Times New Roman"/>
          <w:szCs w:val="24"/>
        </w:rPr>
        <w:t>,</w:t>
      </w:r>
      <w:r>
        <w:rPr>
          <w:rFonts w:eastAsia="Times New Roman" w:cs="Times New Roman"/>
          <w:szCs w:val="24"/>
        </w:rPr>
        <w:t xml:space="preserve"> στο πλαίσιο του διαλόγου για το μέλλον της Ευρώπης, να αναφερθούμε μέσα σε ένα περιβάλλον δημιουργικού προβληματισμού αλλά και σημαντικών αντιθέσεων και αποκλίσεων από τις ηγεσίες ορισμένων κρατών-μελών, στην προφανή ανάγκη για περισσότερη δημοκρατία και </w:t>
      </w:r>
      <w:r>
        <w:rPr>
          <w:rFonts w:eastAsia="Times New Roman" w:cs="Times New Roman"/>
          <w:szCs w:val="24"/>
        </w:rPr>
        <w:t>για κοινωνική σύγκλιση, για ενεργότερο ρόλο του Ευρωκοινοβουλίου, για τερματισμό της λιτότητας και για αλληλέγγυες πολιτικές με αναπτυξιακό και κοινωνικό πρόσημο, για μια νέα δυναμική και δημοκρατική νομιμοποίηση στο όραμα των λαών, όπως επίσης και στον ρό</w:t>
      </w:r>
      <w:r>
        <w:rPr>
          <w:rFonts w:eastAsia="Times New Roman" w:cs="Times New Roman"/>
          <w:szCs w:val="24"/>
        </w:rPr>
        <w:t xml:space="preserve">λο της Ευρωπαϊκής Ένωσης σε διεθνές περιβάλλον, με ανάληψη πρωτοβουλιών για </w:t>
      </w:r>
      <w:r>
        <w:rPr>
          <w:rFonts w:eastAsia="Times New Roman" w:cs="Times New Roman"/>
          <w:szCs w:val="24"/>
        </w:rPr>
        <w:lastRenderedPageBreak/>
        <w:t xml:space="preserve">την ειρήνη και τη σταθερότητα στην ευρύτερη περιοχή, στην οποία η χώρα μας αποτελεί το σύνορο της Ευρωπαϊκής Ένωσης, για την καταπολέμηση των </w:t>
      </w:r>
      <w:proofErr w:type="spellStart"/>
      <w:r>
        <w:rPr>
          <w:rFonts w:eastAsia="Times New Roman" w:cs="Times New Roman"/>
          <w:szCs w:val="24"/>
        </w:rPr>
        <w:t>νεοεθνικιστικών</w:t>
      </w:r>
      <w:proofErr w:type="spellEnd"/>
      <w:r>
        <w:rPr>
          <w:rFonts w:eastAsia="Times New Roman" w:cs="Times New Roman"/>
          <w:szCs w:val="24"/>
        </w:rPr>
        <w:t xml:space="preserve"> και </w:t>
      </w:r>
      <w:proofErr w:type="spellStart"/>
      <w:r>
        <w:rPr>
          <w:rFonts w:eastAsia="Times New Roman" w:cs="Times New Roman"/>
          <w:szCs w:val="24"/>
        </w:rPr>
        <w:t>ξενοφοβικών</w:t>
      </w:r>
      <w:proofErr w:type="spellEnd"/>
      <w:r>
        <w:rPr>
          <w:rFonts w:eastAsia="Times New Roman" w:cs="Times New Roman"/>
          <w:szCs w:val="24"/>
        </w:rPr>
        <w:t xml:space="preserve"> τάσεων</w:t>
      </w:r>
      <w:r>
        <w:rPr>
          <w:rFonts w:eastAsia="Times New Roman" w:cs="Times New Roman"/>
          <w:szCs w:val="24"/>
        </w:rPr>
        <w:t xml:space="preserve"> που αρνούνται τις ευρωπαϊκές αξίες.</w:t>
      </w:r>
    </w:p>
    <w:p w14:paraId="7A82F661"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Κύριε Πρόεδρε, έχετε συμβάλει διαχρονικά στη συνειδητοποίηση για το ότι η κρίση πρέπει να αντιμετωπιστεί ως ένα ευρωπαϊκό πρόβλημα και δεν αφορά μόνο τις πληγείσες οικονομίες, μέσα σε ένα περιβάλλον που ευνοούσε δυστυχώς και επέβαλε πολύ σκληρά προγράμματα</w:t>
      </w:r>
      <w:r>
        <w:rPr>
          <w:rFonts w:eastAsia="Times New Roman" w:cs="Times New Roman"/>
          <w:szCs w:val="24"/>
        </w:rPr>
        <w:t xml:space="preserve"> δημοσιονομικής προσαρμογής, με σοβαρές κοινωνικές επιπτώσεις, τις οποίες η ελληνική κοινωνία και η νεολαία εβίωσαν. </w:t>
      </w:r>
    </w:p>
    <w:p w14:paraId="7A82F662"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 xml:space="preserve">Σημειώνουμε, επίσης, ότι παραμείνατε προσηλωμένος στην παρουσία της χώρας στην Ευρωζώνη, ότι έχετε θετική συμβολή στο να αντιμετωπιστεί η </w:t>
      </w:r>
      <w:r>
        <w:rPr>
          <w:rFonts w:eastAsia="Times New Roman" w:cs="Times New Roman"/>
          <w:szCs w:val="24"/>
        </w:rPr>
        <w:t>μεγάλη προσφυγική κρίση, με σεβασμό στις αρχές του Διεθνούς Δικαίου, της αλληλεγγύης και του ανθρωπισμού, σε αντίθεση με την αδιαφορία ή και την ανοικτή υπονόμευση αυτής της πολιτικής από ηγεσίες άλλων κρατών-μελών.</w:t>
      </w:r>
    </w:p>
    <w:p w14:paraId="7A82F663"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οι συζητήσεις σας εδώ με </w:t>
      </w:r>
      <w:r>
        <w:rPr>
          <w:rFonts w:eastAsia="Times New Roman" w:cs="Times New Roman"/>
          <w:szCs w:val="24"/>
        </w:rPr>
        <w:t xml:space="preserve">την πολιτειακή και πολιτική ηγεσία του τόπου προσδίδουν έναν υψηλό συμβολισμό στήριξης της </w:t>
      </w:r>
      <w:r>
        <w:rPr>
          <w:rFonts w:eastAsia="Times New Roman" w:cs="Times New Roman"/>
          <w:szCs w:val="24"/>
        </w:rPr>
        <w:t>Ε</w:t>
      </w:r>
      <w:r>
        <w:rPr>
          <w:rFonts w:eastAsia="Times New Roman" w:cs="Times New Roman"/>
          <w:szCs w:val="24"/>
        </w:rPr>
        <w:t xml:space="preserve">πιτροπής στο τελευταίο στάδιο της πορείας εξόδου της χώρας από τις ακραίες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Επίσης, δίνετε ένα μήνυμα υποστήριξης και στην ελληνική κοινωνία </w:t>
      </w:r>
      <w:r>
        <w:rPr>
          <w:rFonts w:eastAsia="Times New Roman" w:cs="Times New Roman"/>
          <w:szCs w:val="24"/>
        </w:rPr>
        <w:t>στον αγώνα για να μείνει όρθια</w:t>
      </w:r>
      <w:r>
        <w:rPr>
          <w:rFonts w:eastAsia="Times New Roman" w:cs="Times New Roman"/>
          <w:szCs w:val="24"/>
        </w:rPr>
        <w:t>,</w:t>
      </w:r>
      <w:r>
        <w:rPr>
          <w:rFonts w:eastAsia="Times New Roman" w:cs="Times New Roman"/>
          <w:szCs w:val="24"/>
        </w:rPr>
        <w:t xml:space="preserve"> με αισιοδοξία για το μέλλον.</w:t>
      </w:r>
    </w:p>
    <w:p w14:paraId="7A82F664"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Κύριε Πρόεδρε, περιμένουμε με πραγματικό ενδιαφέρον την ομιλία που θα μας απευθύνετε.</w:t>
      </w:r>
    </w:p>
    <w:p w14:paraId="7A82F665"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 xml:space="preserve">Παρακαλώ πολύ να πάρετε τον λόγο. </w:t>
      </w:r>
    </w:p>
    <w:p w14:paraId="7A82F666"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(Όρθιοι οι Βουλευτές όλων των πτερύγων χειροκροτούν ζωηρά και παρατεταμένα</w:t>
      </w:r>
      <w:r>
        <w:rPr>
          <w:rFonts w:eastAsia="Times New Roman" w:cs="Times New Roman"/>
          <w:szCs w:val="24"/>
        </w:rPr>
        <w:t>)</w:t>
      </w:r>
    </w:p>
    <w:p w14:paraId="7A82F667" w14:textId="77777777" w:rsidR="002E5F43" w:rsidRDefault="00CF2548">
      <w:pPr>
        <w:shd w:val="clear" w:color="auto" w:fill="FFFFFF"/>
        <w:spacing w:after="0" w:line="600" w:lineRule="auto"/>
        <w:ind w:firstLine="720"/>
        <w:jc w:val="both"/>
        <w:rPr>
          <w:rFonts w:eastAsia="Times New Roman"/>
          <w:color w:val="222222"/>
          <w:szCs w:val="24"/>
        </w:rPr>
      </w:pPr>
      <w:r w:rsidRPr="00681464">
        <w:rPr>
          <w:rFonts w:eastAsia="Times New Roman"/>
          <w:b/>
          <w:szCs w:val="24"/>
        </w:rPr>
        <w:t>ΖΑΝ - ΚΛΟΝΤ ΓΙΟΥΝΚΕΡ</w:t>
      </w:r>
      <w:r>
        <w:rPr>
          <w:rFonts w:eastAsia="Times New Roman"/>
          <w:b/>
          <w:bCs/>
          <w:color w:val="222222"/>
          <w:szCs w:val="24"/>
        </w:rPr>
        <w:t xml:space="preserve"> </w:t>
      </w:r>
      <w:r>
        <w:rPr>
          <w:rFonts w:eastAsia="Times New Roman"/>
          <w:b/>
          <w:bCs/>
          <w:color w:val="222222"/>
          <w:szCs w:val="24"/>
        </w:rPr>
        <w:t>(Πρόεδρος της Ευρωπαϊκής Επιτροπής)</w:t>
      </w:r>
      <w:r>
        <w:rPr>
          <w:rFonts w:eastAsia="Times New Roman"/>
          <w:b/>
          <w:color w:val="222222"/>
          <w:szCs w:val="24"/>
        </w:rPr>
        <w:t xml:space="preserve">: </w:t>
      </w:r>
      <w:r>
        <w:rPr>
          <w:rFonts w:eastAsia="Times New Roman"/>
          <w:color w:val="222222"/>
          <w:szCs w:val="24"/>
        </w:rPr>
        <w:t xml:space="preserve">Κύριε Πρόεδρε της Δημοκρατίας, κύριε Πρωθυπουργέ, κύριε Πρόεδρε της Βουλής, κυρίες και κύριοι Βουλευτές, όλοι </w:t>
      </w:r>
      <w:r>
        <w:rPr>
          <w:rFonts w:eastAsia="Times New Roman"/>
          <w:color w:val="222222"/>
          <w:szCs w:val="24"/>
        </w:rPr>
        <w:t xml:space="preserve">οι </w:t>
      </w:r>
      <w:r>
        <w:rPr>
          <w:rFonts w:eastAsia="Times New Roman"/>
          <w:color w:val="222222"/>
          <w:szCs w:val="24"/>
        </w:rPr>
        <w:t xml:space="preserve">καλοί παρόντες. Χαιρετίζω όλους τους φίλους. Κατά κάποιον </w:t>
      </w:r>
      <w:r>
        <w:rPr>
          <w:rFonts w:eastAsia="Times New Roman"/>
          <w:color w:val="222222"/>
          <w:szCs w:val="24"/>
        </w:rPr>
        <w:lastRenderedPageBreak/>
        <w:t>τρόπο, νομίζω ότι η παρου</w:t>
      </w:r>
      <w:r>
        <w:rPr>
          <w:rFonts w:eastAsia="Times New Roman"/>
          <w:color w:val="222222"/>
          <w:szCs w:val="24"/>
        </w:rPr>
        <w:t xml:space="preserve">σία μου εδώ με τρόπο οικουμενικό δίνει το στίγμα της σημασίας όλης αυτής της παρέμβασης. </w:t>
      </w:r>
    </w:p>
    <w:p w14:paraId="7A82F668" w14:textId="77777777" w:rsidR="002E5F43" w:rsidRDefault="00CF2548">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Κύριε Πρόεδρε της Βουλής, είμαι ιδιαιτέρως χαρούμενος </w:t>
      </w:r>
      <w:r>
        <w:rPr>
          <w:rFonts w:eastAsia="Times New Roman"/>
          <w:bCs/>
          <w:color w:val="222222"/>
          <w:szCs w:val="24"/>
        </w:rPr>
        <w:t>και</w:t>
      </w:r>
      <w:r>
        <w:rPr>
          <w:rFonts w:eastAsia="Times New Roman"/>
          <w:color w:val="222222"/>
          <w:szCs w:val="24"/>
        </w:rPr>
        <w:t xml:space="preserve"> αισθάνομαι τιμή που μπορώ να απευθυνθώ στο </w:t>
      </w:r>
      <w:r>
        <w:rPr>
          <w:rFonts w:eastAsia="Times New Roman"/>
          <w:color w:val="222222"/>
          <w:szCs w:val="24"/>
        </w:rPr>
        <w:t>ε</w:t>
      </w:r>
      <w:r>
        <w:rPr>
          <w:rFonts w:eastAsia="Times New Roman"/>
          <w:color w:val="222222"/>
          <w:szCs w:val="24"/>
        </w:rPr>
        <w:t xml:space="preserve">λληνικό Κοινοβούλιο. Πραγματικά χαίρομαι </w:t>
      </w:r>
      <w:r>
        <w:rPr>
          <w:rFonts w:eastAsia="Times New Roman"/>
          <w:bCs/>
          <w:color w:val="222222"/>
          <w:szCs w:val="24"/>
          <w:shd w:val="clear" w:color="auto" w:fill="FFFFFF"/>
        </w:rPr>
        <w:t>που</w:t>
      </w:r>
      <w:r>
        <w:rPr>
          <w:rFonts w:eastAsia="Times New Roman"/>
          <w:color w:val="222222"/>
          <w:szCs w:val="24"/>
        </w:rPr>
        <w:t xml:space="preserve"> μπορώ να λάβω τον λ</w:t>
      </w:r>
      <w:r>
        <w:rPr>
          <w:rFonts w:eastAsia="Times New Roman"/>
          <w:color w:val="222222"/>
          <w:szCs w:val="24"/>
        </w:rPr>
        <w:t xml:space="preserve">όγο σε αυτόν τον πραγματικό </w:t>
      </w:r>
      <w:r>
        <w:rPr>
          <w:rFonts w:eastAsia="Times New Roman"/>
          <w:color w:val="222222"/>
          <w:szCs w:val="24"/>
        </w:rPr>
        <w:t>ν</w:t>
      </w:r>
      <w:r>
        <w:rPr>
          <w:rFonts w:eastAsia="Times New Roman"/>
          <w:color w:val="222222"/>
          <w:szCs w:val="24"/>
        </w:rPr>
        <w:t xml:space="preserve">αό της </w:t>
      </w:r>
      <w:r>
        <w:rPr>
          <w:rFonts w:eastAsia="Times New Roman"/>
          <w:color w:val="222222"/>
          <w:szCs w:val="24"/>
        </w:rPr>
        <w:t>δ</w:t>
      </w:r>
      <w:r>
        <w:rPr>
          <w:rFonts w:eastAsia="Times New Roman"/>
          <w:color w:val="222222"/>
          <w:szCs w:val="24"/>
        </w:rPr>
        <w:t xml:space="preserve">ημοκρατίας, όπου εκπροσωπείται ο ελληνικός λαός και που εκφράζεται η βούλησή του με τρόπο πολύ ειλικρινή και πολύ ευθύ, όπως ξέρουμε. </w:t>
      </w:r>
    </w:p>
    <w:p w14:paraId="7A82F669" w14:textId="77777777" w:rsidR="002E5F43" w:rsidRDefault="00CF2548">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Η Ελλάδα είναι ένα μεγάλο έθνος, με έναν εξαιρετικό πολιτισμό, στον οποίο όλοι εμείς οι Ευρωπαίοι οφείλουμε πολλά. Η Ελλάδα είναι, πράγματι, το λίκνο της πολιτικής ιδέας της </w:t>
      </w:r>
      <w:r>
        <w:rPr>
          <w:rFonts w:eastAsia="Times New Roman"/>
          <w:color w:val="222222"/>
          <w:szCs w:val="24"/>
        </w:rPr>
        <w:t>δ</w:t>
      </w:r>
      <w:r>
        <w:rPr>
          <w:rFonts w:eastAsia="Times New Roman"/>
          <w:color w:val="222222"/>
          <w:szCs w:val="24"/>
        </w:rPr>
        <w:t xml:space="preserve">ημοκρατίας. Εδώ γεννήθηκε ο θεσμός της </w:t>
      </w:r>
      <w:r>
        <w:rPr>
          <w:rFonts w:eastAsia="Times New Roman"/>
          <w:color w:val="222222"/>
          <w:szCs w:val="24"/>
        </w:rPr>
        <w:t>δ</w:t>
      </w:r>
      <w:r>
        <w:rPr>
          <w:rFonts w:eastAsia="Times New Roman"/>
          <w:color w:val="222222"/>
          <w:szCs w:val="24"/>
        </w:rPr>
        <w:t>ημοκρατίας, εδώ που ενσωματώνεται και βιώ</w:t>
      </w:r>
      <w:r>
        <w:rPr>
          <w:rFonts w:eastAsia="Times New Roman"/>
          <w:color w:val="222222"/>
          <w:szCs w:val="24"/>
        </w:rPr>
        <w:t xml:space="preserve">νεται μέχρι σήμερα. </w:t>
      </w:r>
    </w:p>
    <w:p w14:paraId="7A82F66A" w14:textId="77777777" w:rsidR="002E5F43" w:rsidRDefault="00CF2548">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Για μένα, ξέρετε, η Ελλάδα δεν είναι μόνο οι αρχαίοι φιλόσοφοι, είναι και ο Μίκης Θεοδωράκης και η Μελίνα Μερκούρη, οι οποίοι πιο πολύ και καλύτερα από κάθε άλλον </w:t>
      </w:r>
      <w:r>
        <w:rPr>
          <w:rFonts w:eastAsia="Times New Roman"/>
          <w:color w:val="222222"/>
          <w:szCs w:val="24"/>
        </w:rPr>
        <w:lastRenderedPageBreak/>
        <w:t>είχαν καταλάβει ότι οι πολιτισμοί μας με όλη τους την ποικιλότητα και το</w:t>
      </w:r>
      <w:r>
        <w:rPr>
          <w:rFonts w:eastAsia="Times New Roman"/>
          <w:color w:val="222222"/>
          <w:szCs w:val="24"/>
        </w:rPr>
        <w:t xml:space="preserve">ν πλούτο τους είναι το βάθρο της ενότητας των λαών της Ευρώπης. </w:t>
      </w:r>
    </w:p>
    <w:p w14:paraId="7A82F66B" w14:textId="77777777" w:rsidR="002E5F43" w:rsidRDefault="00CF2548">
      <w:pPr>
        <w:shd w:val="clear" w:color="auto" w:fill="FFFFFF"/>
        <w:spacing w:after="0" w:line="600" w:lineRule="auto"/>
        <w:ind w:firstLine="720"/>
        <w:jc w:val="both"/>
        <w:rPr>
          <w:rFonts w:eastAsia="Times New Roman"/>
          <w:color w:val="222222"/>
          <w:szCs w:val="24"/>
        </w:rPr>
      </w:pPr>
      <w:r>
        <w:rPr>
          <w:rFonts w:eastAsia="Times New Roman"/>
          <w:color w:val="222222"/>
          <w:szCs w:val="24"/>
        </w:rPr>
        <w:t>Η Ελλάδα για μένα είναι, επίσης, όλες αυτές οι γυναίκες και όλοι αυτοί οι άντρες -που έστω από μακριά παρατηρούσα, όταν ήμουν νέος- οι οποίοι κατάφεραν να πουν «όχι» στο καθεστώς των Συνταγμα</w:t>
      </w:r>
      <w:r>
        <w:rPr>
          <w:rFonts w:eastAsia="Times New Roman"/>
          <w:color w:val="222222"/>
          <w:szCs w:val="24"/>
        </w:rPr>
        <w:t xml:space="preserve">ταρχών. Αυτή είναι η πραγματική διανοητική ελευθερία, όταν πια δεν μπορούμε να λέμε μόνο «ναι» σε ό,τι συμβαίνει γύρω μας. </w:t>
      </w:r>
    </w:p>
    <w:p w14:paraId="7A82F66C" w14:textId="77777777" w:rsidR="002E5F43" w:rsidRDefault="00CF2548">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Και οι Έλληνες κατέδειξαν ήδη σε ολόκληρο τον κόσμο, σε ολόκληρο τον πλανήτη, ότι πραγματικά </w:t>
      </w:r>
      <w:r w:rsidRPr="00194277">
        <w:rPr>
          <w:rFonts w:eastAsia="Times New Roman"/>
          <w:color w:val="000000" w:themeColor="text1"/>
          <w:szCs w:val="24"/>
        </w:rPr>
        <w:t>θέλησαν να δημιουργήσουν ιστορία και όχ</w:t>
      </w:r>
      <w:r w:rsidRPr="00194277">
        <w:rPr>
          <w:rFonts w:eastAsia="Times New Roman"/>
          <w:color w:val="000000" w:themeColor="text1"/>
          <w:szCs w:val="24"/>
        </w:rPr>
        <w:t>ι να υπόκεινται</w:t>
      </w:r>
      <w:r w:rsidRPr="00194277">
        <w:rPr>
          <w:rFonts w:eastAsia="Times New Roman"/>
          <w:color w:val="000000" w:themeColor="text1"/>
          <w:szCs w:val="24"/>
        </w:rPr>
        <w:t xml:space="preserve"> σε αυτή</w:t>
      </w:r>
      <w:r w:rsidRPr="00194277">
        <w:rPr>
          <w:rFonts w:eastAsia="Times New Roman"/>
          <w:color w:val="000000" w:themeColor="text1"/>
          <w:szCs w:val="24"/>
        </w:rPr>
        <w:t xml:space="preserve">. Έτσι δομήθηκε η Ευρώπη, μέσα από τη θέληση όλων </w:t>
      </w:r>
      <w:r>
        <w:rPr>
          <w:rFonts w:eastAsia="Times New Roman"/>
          <w:color w:val="222222"/>
          <w:szCs w:val="24"/>
        </w:rPr>
        <w:t>εκείνων που, προερχόμενοι από το πεδίο των μαχών και τα στρατόπεδα συγκέντρωσης το 1945, αρνήθηκαν να σκύψουν το κεφάλι και επέλεξαν να είναι «αρχιτέκτονες» και όχι «σκλάβοι» της ιστο</w:t>
      </w:r>
      <w:r>
        <w:rPr>
          <w:rFonts w:eastAsia="Times New Roman"/>
          <w:color w:val="222222"/>
          <w:szCs w:val="24"/>
        </w:rPr>
        <w:t xml:space="preserve">ρίας. </w:t>
      </w:r>
    </w:p>
    <w:p w14:paraId="7A82F66D" w14:textId="77777777" w:rsidR="002E5F43" w:rsidRDefault="00CF2548">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Ναι, σε όλη μου την πολιτική ζωή ήθελα και παρέμεινα πιστός φίλος της Ελλάδας </w:t>
      </w:r>
      <w:r>
        <w:rPr>
          <w:rFonts w:eastAsia="Times New Roman"/>
          <w:bCs/>
          <w:color w:val="222222"/>
          <w:szCs w:val="24"/>
        </w:rPr>
        <w:t>και</w:t>
      </w:r>
      <w:r>
        <w:rPr>
          <w:rFonts w:eastAsia="Times New Roman"/>
          <w:color w:val="222222"/>
          <w:szCs w:val="24"/>
        </w:rPr>
        <w:t xml:space="preserve"> ιδιαιτέρως όταν αλλού στην Ευρώπη δεν δίστασαν κάποιοι δημαγωγοί και λαϊκιστές να θέλουν να βγει η Ελλάδα έξω από την Ευρωζώνη, κάτι το οποίο μονίμως αρνιόμουν. </w:t>
      </w:r>
    </w:p>
    <w:p w14:paraId="7A82F66E" w14:textId="77777777" w:rsidR="002E5F43" w:rsidRDefault="00CF2548">
      <w:pPr>
        <w:shd w:val="clear" w:color="auto" w:fill="FFFFFF"/>
        <w:spacing w:after="0" w:line="600" w:lineRule="auto"/>
        <w:ind w:firstLine="720"/>
        <w:jc w:val="both"/>
        <w:rPr>
          <w:rFonts w:eastAsia="Times New Roman"/>
          <w:color w:val="000000" w:themeColor="text1"/>
          <w:szCs w:val="24"/>
        </w:rPr>
      </w:pPr>
      <w:r>
        <w:rPr>
          <w:rFonts w:eastAsia="Times New Roman"/>
          <w:color w:val="222222"/>
          <w:szCs w:val="24"/>
        </w:rPr>
        <w:lastRenderedPageBreak/>
        <w:t>Από τ</w:t>
      </w:r>
      <w:r>
        <w:rPr>
          <w:rFonts w:eastAsia="Times New Roman"/>
          <w:color w:val="222222"/>
          <w:szCs w:val="24"/>
        </w:rPr>
        <w:t>ην πλευρά μου, άλλωστε, πάντοτε φρόντιζα να μιλάω ανοιχτά και με ειλικρίνεια στους Έλληνες, σεβόμενος κατ</w:t>
      </w:r>
      <w:r>
        <w:rPr>
          <w:rFonts w:eastAsia="Times New Roman"/>
          <w:color w:val="222222"/>
          <w:szCs w:val="24"/>
        </w:rPr>
        <w:t>’ αρχάς</w:t>
      </w:r>
      <w:r>
        <w:rPr>
          <w:rFonts w:eastAsia="Times New Roman"/>
          <w:color w:val="222222"/>
          <w:szCs w:val="24"/>
        </w:rPr>
        <w:t xml:space="preserve"> την αξιοπρέπειά τους. Γιατί για εμένα το ουσιώδες ανέκαθεν ήταν η τύχη και η μοίρα του ελληνικού λαού, </w:t>
      </w:r>
      <w:r>
        <w:rPr>
          <w:rFonts w:eastAsia="Times New Roman"/>
          <w:bCs/>
          <w:color w:val="222222"/>
          <w:szCs w:val="24"/>
        </w:rPr>
        <w:t>και</w:t>
      </w:r>
      <w:r>
        <w:rPr>
          <w:rFonts w:eastAsia="Times New Roman"/>
          <w:color w:val="222222"/>
          <w:szCs w:val="24"/>
        </w:rPr>
        <w:t xml:space="preserve"> ιδιαιτέρως </w:t>
      </w:r>
      <w:r w:rsidRPr="00831D9C">
        <w:rPr>
          <w:rFonts w:eastAsia="Times New Roman"/>
          <w:color w:val="000000" w:themeColor="text1"/>
          <w:szCs w:val="24"/>
        </w:rPr>
        <w:t xml:space="preserve">των πιο ταπεινών και των </w:t>
      </w:r>
      <w:r w:rsidRPr="00831D9C">
        <w:rPr>
          <w:rFonts w:eastAsia="Times New Roman"/>
          <w:color w:val="000000" w:themeColor="text1"/>
          <w:szCs w:val="24"/>
        </w:rPr>
        <w:t xml:space="preserve">πιο </w:t>
      </w:r>
      <w:r w:rsidRPr="00831D9C">
        <w:rPr>
          <w:rFonts w:eastAsia="Times New Roman"/>
          <w:color w:val="000000" w:themeColor="text1"/>
          <w:szCs w:val="24"/>
        </w:rPr>
        <w:t>ταλαιπωρημένων</w:t>
      </w:r>
      <w:r w:rsidRPr="00831D9C">
        <w:rPr>
          <w:rFonts w:eastAsia="Times New Roman"/>
          <w:color w:val="000000" w:themeColor="text1"/>
          <w:szCs w:val="24"/>
        </w:rPr>
        <w:t xml:space="preserve"> ανάμεσά τους. </w:t>
      </w:r>
    </w:p>
    <w:p w14:paraId="7A82F66F" w14:textId="77777777" w:rsidR="002E5F43" w:rsidRDefault="00CF2548">
      <w:pPr>
        <w:shd w:val="clear" w:color="auto" w:fill="FFFFFF"/>
        <w:spacing w:after="0" w:line="600" w:lineRule="auto"/>
        <w:ind w:firstLine="720"/>
        <w:jc w:val="both"/>
        <w:rPr>
          <w:rFonts w:eastAsia="Times New Roman"/>
          <w:color w:val="222222"/>
          <w:szCs w:val="24"/>
        </w:rPr>
      </w:pPr>
      <w:r>
        <w:rPr>
          <w:rFonts w:eastAsia="Times New Roman"/>
          <w:color w:val="222222"/>
          <w:szCs w:val="24"/>
        </w:rPr>
        <w:t xml:space="preserve">Θα ήθελα, λοιπόν, με θέρμη και πολύ συναισθηματισμό να απευθυνθώ στον ελληνικό λαό και να χαιρετίσω το κουράγιο του </w:t>
      </w:r>
      <w:r>
        <w:rPr>
          <w:rFonts w:eastAsia="Times New Roman"/>
          <w:bCs/>
          <w:color w:val="222222"/>
          <w:szCs w:val="24"/>
        </w:rPr>
        <w:t>και</w:t>
      </w:r>
      <w:r>
        <w:rPr>
          <w:rFonts w:eastAsia="Times New Roman"/>
          <w:color w:val="222222"/>
          <w:szCs w:val="24"/>
        </w:rPr>
        <w:t xml:space="preserve"> τη θέληση που έδειξε. Πραγματικά, οι Έλληνες ανέκαθεν ε</w:t>
      </w:r>
      <w:r>
        <w:rPr>
          <w:rFonts w:eastAsia="Times New Roman"/>
          <w:bCs/>
          <w:color w:val="222222"/>
          <w:szCs w:val="24"/>
          <w:shd w:val="clear" w:color="auto" w:fill="FFFFFF"/>
        </w:rPr>
        <w:t>π</w:t>
      </w:r>
      <w:r>
        <w:rPr>
          <w:rFonts w:eastAsia="Times New Roman"/>
          <w:color w:val="222222"/>
          <w:szCs w:val="24"/>
        </w:rPr>
        <w:t>εδείκνυαν μεγάλη θέληση να ξεπερνούν όποια εμπ</w:t>
      </w:r>
      <w:r>
        <w:rPr>
          <w:rFonts w:eastAsia="Times New Roman"/>
          <w:color w:val="222222"/>
          <w:szCs w:val="24"/>
        </w:rPr>
        <w:t>όδια το</w:t>
      </w:r>
      <w:r>
        <w:rPr>
          <w:rFonts w:eastAsia="Times New Roman"/>
          <w:color w:val="222222"/>
          <w:szCs w:val="24"/>
        </w:rPr>
        <w:t>υ</w:t>
      </w:r>
      <w:r>
        <w:rPr>
          <w:rFonts w:eastAsia="Times New Roman"/>
          <w:color w:val="222222"/>
          <w:szCs w:val="24"/>
        </w:rPr>
        <w:t>ς έφερ</w:t>
      </w:r>
      <w:r>
        <w:rPr>
          <w:rFonts w:eastAsia="Times New Roman"/>
          <w:color w:val="222222"/>
          <w:szCs w:val="24"/>
        </w:rPr>
        <w:t>ν</w:t>
      </w:r>
      <w:r>
        <w:rPr>
          <w:rFonts w:eastAsia="Times New Roman"/>
          <w:color w:val="222222"/>
          <w:szCs w:val="24"/>
        </w:rPr>
        <w:t xml:space="preserve">ε μπροστά τους η ιστορία. </w:t>
      </w:r>
    </w:p>
    <w:p w14:paraId="7A82F670"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Πραγματικά, με τιμά και συγκινούμαι που έχω το προνόμιο να είμαι ο πρώτος Πρόεδρος της Ευρωπαϊκής Επιτροπής που έχει τη χαρά να απευθύνεται απευθείας στους εκπροσώπους ενός λαού που τόσο πολύ αγαπώ, ιδίως μετά από τόσα χρόνια δοκιμασίας, προγραμμάτων λιτότ</w:t>
      </w:r>
      <w:r>
        <w:rPr>
          <w:rFonts w:eastAsia="Times New Roman" w:cs="Times New Roman"/>
          <w:szCs w:val="24"/>
        </w:rPr>
        <w:t xml:space="preserve">ητας, με την Ελλάδα να μπορεί πλέον να σηκώνει κεφάλι και να γυρίζει σελίδα. </w:t>
      </w:r>
    </w:p>
    <w:p w14:paraId="7A82F671"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lastRenderedPageBreak/>
        <w:t>Ένα νέο κεφάλαιο ανοίγει πλέον στην ιστορία της Ελλάδος. Αυτό το σημείο θα είναι κρίσιμο για την Ελλάδα. Θα είναι κρίσιμο και για την Ευρώπη. Διότι σίγουρα η Ευρώπη έχει πολλά να</w:t>
      </w:r>
      <w:r>
        <w:rPr>
          <w:rFonts w:eastAsia="Times New Roman" w:cs="Times New Roman"/>
          <w:szCs w:val="24"/>
        </w:rPr>
        <w:t xml:space="preserve"> αποκομίσει, όπως έλεγε και ο Γάλλος φιλόσοφος </w:t>
      </w:r>
      <w:proofErr w:type="spellStart"/>
      <w:r>
        <w:rPr>
          <w:rFonts w:eastAsia="Times New Roman" w:cs="Times New Roman"/>
          <w:szCs w:val="24"/>
        </w:rPr>
        <w:t>Μπλεζ</w:t>
      </w:r>
      <w:proofErr w:type="spellEnd"/>
      <w:r>
        <w:rPr>
          <w:rFonts w:eastAsia="Times New Roman" w:cs="Times New Roman"/>
          <w:szCs w:val="24"/>
        </w:rPr>
        <w:t xml:space="preserve"> </w:t>
      </w:r>
      <w:proofErr w:type="spellStart"/>
      <w:r>
        <w:rPr>
          <w:rFonts w:eastAsia="Times New Roman" w:cs="Times New Roman"/>
          <w:szCs w:val="24"/>
        </w:rPr>
        <w:t>Πασκάλ</w:t>
      </w:r>
      <w:proofErr w:type="spellEnd"/>
      <w:r>
        <w:rPr>
          <w:rFonts w:eastAsia="Times New Roman" w:cs="Times New Roman"/>
          <w:szCs w:val="24"/>
        </w:rPr>
        <w:t>:</w:t>
      </w:r>
      <w:r>
        <w:rPr>
          <w:rFonts w:eastAsia="Times New Roman" w:cs="Times New Roman"/>
          <w:szCs w:val="24"/>
        </w:rPr>
        <w:t xml:space="preserve"> «από τα πράγματα που έχουν νόημα». Βέβαια, η Ελλάδα και η Ευρώπη πάνε μαζί κι έχουν νόημα. Πάνε μαζί το ένα με το άλλο. </w:t>
      </w:r>
    </w:p>
    <w:p w14:paraId="7A82F672"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Ανέκαθεν σκεφτόμουν ότι η Ευρώπη είναι μεγάλη υπόθεση. Είναι και μεγάλη πε</w:t>
      </w:r>
      <w:r>
        <w:rPr>
          <w:rFonts w:eastAsia="Times New Roman" w:cs="Times New Roman"/>
          <w:szCs w:val="24"/>
        </w:rPr>
        <w:t xml:space="preserve">ριπέτεια, αλλά και μεγαλόπνοο σχέδιο. Πάντοτε θεωρούσα ότι Ευρώπη χωρίς την Ελλάδα θα ήταν ένα οικοδόμημα ατελές. Και η Ελλάδα χωρίς την Ευρώπη θα ήταν μια χώρα όπως οποιαδήποτε άλλη, ενώ η Ελλάδα δεν είναι μια οποιαδήποτε χώρα. </w:t>
      </w:r>
    </w:p>
    <w:p w14:paraId="7A82F673"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Δεν είναι τυχαίο άλλωστε ό</w:t>
      </w:r>
      <w:r>
        <w:rPr>
          <w:rFonts w:eastAsia="Times New Roman" w:cs="Times New Roman"/>
          <w:szCs w:val="24"/>
        </w:rPr>
        <w:t xml:space="preserve">τι ήδη από το 1959, δύο μόλις χρόνια μετά την υπογραφή της Συνθήκης της Ρώμης, η Ελλάδα υπήρξε η πρώτη χώρα που ζήτησε να γίνει συνδεδεμένο μέλος αυτού που τότε αναφερόταν ως «Ευρωπαϊκή Οικονομική Κοινότητα». Αυτή, λοιπόν, η </w:t>
      </w:r>
      <w:r>
        <w:rPr>
          <w:rFonts w:eastAsia="Times New Roman" w:cs="Times New Roman"/>
          <w:szCs w:val="24"/>
        </w:rPr>
        <w:t xml:space="preserve">συμφωνία της ένωσης, </w:t>
      </w:r>
      <w:r>
        <w:rPr>
          <w:rFonts w:eastAsia="Times New Roman" w:cs="Times New Roman"/>
          <w:szCs w:val="24"/>
        </w:rPr>
        <w:t>που υπεγρά</w:t>
      </w:r>
      <w:r>
        <w:rPr>
          <w:rFonts w:eastAsia="Times New Roman" w:cs="Times New Roman"/>
          <w:szCs w:val="24"/>
        </w:rPr>
        <w:t>φη το 1961</w:t>
      </w:r>
      <w:r>
        <w:rPr>
          <w:rFonts w:eastAsia="Times New Roman" w:cs="Times New Roman"/>
          <w:szCs w:val="24"/>
        </w:rPr>
        <w:t>,</w:t>
      </w:r>
      <w:r>
        <w:rPr>
          <w:rFonts w:eastAsia="Times New Roman" w:cs="Times New Roman"/>
          <w:szCs w:val="24"/>
        </w:rPr>
        <w:t xml:space="preserve"> ανεστάλη έξι </w:t>
      </w:r>
      <w:r>
        <w:rPr>
          <w:rFonts w:eastAsia="Times New Roman" w:cs="Times New Roman"/>
          <w:szCs w:val="24"/>
        </w:rPr>
        <w:lastRenderedPageBreak/>
        <w:t xml:space="preserve">χρόνια αργότερα, μετά το πραξικόπημα των συνταγματαρχών το ’74, για να μπορέσει στη συνέχεια να </w:t>
      </w:r>
      <w:proofErr w:type="spellStart"/>
      <w:r>
        <w:rPr>
          <w:rFonts w:eastAsia="Times New Roman" w:cs="Times New Roman"/>
          <w:szCs w:val="24"/>
        </w:rPr>
        <w:t>επανεργοποιηθεί</w:t>
      </w:r>
      <w:proofErr w:type="spellEnd"/>
      <w:r>
        <w:rPr>
          <w:rFonts w:eastAsia="Times New Roman" w:cs="Times New Roman"/>
          <w:szCs w:val="24"/>
        </w:rPr>
        <w:t xml:space="preserve"> το ’74. </w:t>
      </w:r>
    </w:p>
    <w:p w14:paraId="7A82F674"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Θα μου επιτρέψετε πλέον σήμερα να έχω μια ιδιαίτερη σκέψη και συγκίνηση για τον άνθρωπο εκείνο που εδώ και είκ</w:t>
      </w:r>
      <w:r>
        <w:rPr>
          <w:rFonts w:eastAsia="Times New Roman" w:cs="Times New Roman"/>
          <w:szCs w:val="24"/>
        </w:rPr>
        <w:t xml:space="preserve">οσι χρόνια δεν είναι πια ανάμεσά μας, για τον Κωνσταντίνο Καραμανλή, ο οποίος ήταν μεγάλος δημοκράτης και ένας ένθερμος υπερασπιστής της ελληνικής ενότητας, ένας </w:t>
      </w:r>
      <w:r>
        <w:rPr>
          <w:rFonts w:eastAsia="Times New Roman" w:cs="Times New Roman"/>
          <w:szCs w:val="24"/>
        </w:rPr>
        <w:t xml:space="preserve">εκ πεποιθήσεως </w:t>
      </w:r>
      <w:r>
        <w:rPr>
          <w:rFonts w:eastAsia="Times New Roman" w:cs="Times New Roman"/>
          <w:szCs w:val="24"/>
        </w:rPr>
        <w:t>Ευρωπαίος, ο οποίος κατάφερε να γίνει η Ελλάδα το δέκατο κράτος μέλος των Ευρωπ</w:t>
      </w:r>
      <w:r>
        <w:rPr>
          <w:rFonts w:eastAsia="Times New Roman" w:cs="Times New Roman"/>
          <w:szCs w:val="24"/>
        </w:rPr>
        <w:t xml:space="preserve">αϊκών Κοινοτήτων. </w:t>
      </w:r>
    </w:p>
    <w:p w14:paraId="7A82F675"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Από την πλευρά μου, έζησα όλες τις μεγάλες στιγμές του ευρωπαϊκ</w:t>
      </w:r>
      <w:r>
        <w:rPr>
          <w:rFonts w:eastAsia="Times New Roman" w:cs="Times New Roman"/>
          <w:szCs w:val="24"/>
        </w:rPr>
        <w:t>ής</w:t>
      </w:r>
      <w:r>
        <w:rPr>
          <w:rFonts w:eastAsia="Times New Roman" w:cs="Times New Roman"/>
          <w:szCs w:val="24"/>
        </w:rPr>
        <w:t xml:space="preserve"> </w:t>
      </w:r>
      <w:r>
        <w:rPr>
          <w:rFonts w:eastAsia="Times New Roman" w:cs="Times New Roman"/>
          <w:szCs w:val="24"/>
        </w:rPr>
        <w:t>διαδρομής</w:t>
      </w:r>
      <w:r>
        <w:rPr>
          <w:rFonts w:eastAsia="Times New Roman" w:cs="Times New Roman"/>
          <w:szCs w:val="24"/>
        </w:rPr>
        <w:t xml:space="preserve"> της Ελλάδας. Θυμάμαι ιδιαιτέρως ότι βρισκόμουν στην Αθήνα την 16</w:t>
      </w:r>
      <w:r>
        <w:rPr>
          <w:rFonts w:eastAsia="Times New Roman" w:cs="Times New Roman"/>
          <w:szCs w:val="24"/>
          <w:vertAlign w:val="superscript"/>
        </w:rPr>
        <w:t>η</w:t>
      </w:r>
      <w:r>
        <w:rPr>
          <w:rFonts w:eastAsia="Times New Roman" w:cs="Times New Roman"/>
          <w:szCs w:val="24"/>
        </w:rPr>
        <w:t xml:space="preserve"> Απριλίου του 2003, κατά την τέταρτη Προεδρία της Ελλάδας του Συμβουλίου της Ευρωπαϊκής Ένωσης, </w:t>
      </w:r>
      <w:r>
        <w:rPr>
          <w:rFonts w:eastAsia="Times New Roman" w:cs="Times New Roman"/>
          <w:szCs w:val="24"/>
        </w:rPr>
        <w:t xml:space="preserve">για την υπογραφή των </w:t>
      </w:r>
      <w:r>
        <w:rPr>
          <w:rFonts w:eastAsia="Times New Roman" w:cs="Times New Roman"/>
          <w:szCs w:val="24"/>
        </w:rPr>
        <w:t>σ</w:t>
      </w:r>
      <w:r>
        <w:rPr>
          <w:rFonts w:eastAsia="Times New Roman" w:cs="Times New Roman"/>
          <w:szCs w:val="24"/>
        </w:rPr>
        <w:t>υνθηκών προσχώρησης των δέκα νέων κρατών</w:t>
      </w:r>
      <w:r>
        <w:rPr>
          <w:rFonts w:eastAsia="Times New Roman" w:cs="Times New Roman"/>
          <w:szCs w:val="24"/>
        </w:rPr>
        <w:t>-</w:t>
      </w:r>
      <w:r>
        <w:rPr>
          <w:rFonts w:eastAsia="Times New Roman" w:cs="Times New Roman"/>
          <w:szCs w:val="24"/>
        </w:rPr>
        <w:t>μελών. Ήταν για εμένα μια στιγμή πολύ συγκινητική και αξέχαστη, γιατί σηματοδότησε τη συμφιλίωση της ιστορίας και της ευρωπαϊκής γεωγραφίας. Αν θέλετε, ήταν η απόληξη ενός δρόμου που μας οδήγησ</w:t>
      </w:r>
      <w:r>
        <w:rPr>
          <w:rFonts w:eastAsia="Times New Roman" w:cs="Times New Roman"/>
          <w:szCs w:val="24"/>
        </w:rPr>
        <w:t xml:space="preserve">ε -αν μου επιτρέπεται να το πω- από το Λουξεμβούργο στην </w:t>
      </w:r>
      <w:r>
        <w:rPr>
          <w:rFonts w:eastAsia="Times New Roman" w:cs="Times New Roman"/>
          <w:szCs w:val="24"/>
        </w:rPr>
        <w:lastRenderedPageBreak/>
        <w:t xml:space="preserve">Αθήνα, μιας και στο Λουξεμβούργο ήταν, υπό τη </w:t>
      </w:r>
      <w:proofErr w:type="spellStart"/>
      <w:r>
        <w:rPr>
          <w:rFonts w:eastAsia="Times New Roman" w:cs="Times New Roman"/>
          <w:szCs w:val="24"/>
        </w:rPr>
        <w:t>Λουξεμβούργια</w:t>
      </w:r>
      <w:proofErr w:type="spellEnd"/>
      <w:r>
        <w:rPr>
          <w:rFonts w:eastAsia="Times New Roman" w:cs="Times New Roman"/>
          <w:szCs w:val="24"/>
        </w:rPr>
        <w:t xml:space="preserve"> Προεδρία του Συμβουλίου της Ένωσης, τον Δεκέμβρη του ’97 που για πρώτη φορά τέθηκαν οι βασικές αρχές αυτής της διεύρυνσης. </w:t>
      </w:r>
    </w:p>
    <w:p w14:paraId="7A82F676"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Καθώς έχουμε τα</w:t>
      </w:r>
      <w:r>
        <w:rPr>
          <w:rFonts w:eastAsia="Times New Roman" w:cs="Times New Roman"/>
          <w:szCs w:val="24"/>
        </w:rPr>
        <w:t xml:space="preserve"> μάτια στραμμένα προς ένα μέλλον και με την προοπτική της ολοκλήρωσης της Ευρώπης με την ένταξη των Βαλκανίων, πάλι μπορούμε να μετράμε και να υπολογίζουμε την Ελλάδα. Διότι πέρα από τις μεγάλες της αρετές, η Ελλάδα έχει και ιστορικές και γεωγραφικές ιδιαι</w:t>
      </w:r>
      <w:r>
        <w:rPr>
          <w:rFonts w:eastAsia="Times New Roman" w:cs="Times New Roman"/>
          <w:szCs w:val="24"/>
        </w:rPr>
        <w:t>τερότητες που δεν έχουν οι άλλες χώρες της Ευρώπης. Η Ελλάδα αποτελεί έναν από τους πυλώνες της σταθερότητας στα Βαλκάνια. Εσείς καλύτερα από κάθε άλλον γνωρίζετε ότι η ιστορία ήταν μια έντονη πορεία για την Ελλάδα. Αυτή η περιοχή υπέφερε πολλά. Ξέρετε ότι</w:t>
      </w:r>
      <w:r>
        <w:rPr>
          <w:rFonts w:eastAsia="Times New Roman" w:cs="Times New Roman"/>
          <w:szCs w:val="24"/>
        </w:rPr>
        <w:t xml:space="preserve"> τα </w:t>
      </w:r>
      <w:r>
        <w:rPr>
          <w:rFonts w:eastAsia="Times New Roman" w:cs="Times New Roman"/>
          <w:szCs w:val="24"/>
        </w:rPr>
        <w:t>Δ</w:t>
      </w:r>
      <w:r>
        <w:rPr>
          <w:rFonts w:eastAsia="Times New Roman" w:cs="Times New Roman"/>
          <w:szCs w:val="24"/>
        </w:rPr>
        <w:t>υτικά Βαλκάνια έχουν ανάγκη αυτή την ευρωπαϊκή προοπτική για να μην επαναληφθούν τα δράματα εκείνα που βιώσαμε κατά τη δεκαετία του ’90.</w:t>
      </w:r>
    </w:p>
    <w:p w14:paraId="7A82F677" w14:textId="77777777" w:rsidR="002E5F43" w:rsidRDefault="00CF2548">
      <w:pPr>
        <w:spacing w:after="0" w:line="600" w:lineRule="auto"/>
        <w:ind w:firstLine="720"/>
        <w:jc w:val="both"/>
        <w:rPr>
          <w:rFonts w:eastAsia="Times New Roman" w:cs="Times New Roman"/>
          <w:szCs w:val="24"/>
        </w:rPr>
      </w:pPr>
      <w:r>
        <w:rPr>
          <w:rFonts w:eastAsia="Times New Roman" w:cs="Times New Roman"/>
          <w:szCs w:val="24"/>
        </w:rPr>
        <w:t xml:space="preserve">Πρόσφατα πραγματοποίησα επισκέψεις σε όλους τους εταίρους των </w:t>
      </w:r>
      <w:r>
        <w:rPr>
          <w:rFonts w:eastAsia="Times New Roman" w:cs="Times New Roman"/>
          <w:szCs w:val="24"/>
        </w:rPr>
        <w:t>Δ</w:t>
      </w:r>
      <w:r>
        <w:rPr>
          <w:rFonts w:eastAsia="Times New Roman" w:cs="Times New Roman"/>
          <w:szCs w:val="24"/>
        </w:rPr>
        <w:t>υτικών Βαλκανίων -ήταν τον περασμένο Φεβρουάριο- κα</w:t>
      </w:r>
      <w:r>
        <w:rPr>
          <w:rFonts w:eastAsia="Times New Roman" w:cs="Times New Roman"/>
          <w:szCs w:val="24"/>
        </w:rPr>
        <w:t xml:space="preserve">ι υπενθύμισα σε καθέναν από αυτούς </w:t>
      </w:r>
      <w:r>
        <w:rPr>
          <w:rFonts w:eastAsia="Times New Roman" w:cs="Times New Roman"/>
          <w:szCs w:val="24"/>
        </w:rPr>
        <w:lastRenderedPageBreak/>
        <w:t xml:space="preserve">ότι θα κριθούν επί τη βάσει των αρετών τους ο καθένας, που εμείς από την πλευρά μας θα πρέπει να συνεκτιμήσουμε. Και όλα αυτά παίζουν ρόλο για τη σταθερότητα στους κόλπους της Ευρωπαϊκής Ένωσης. Όλα τα προβλήματα εκείνα, </w:t>
      </w:r>
      <w:r>
        <w:rPr>
          <w:rFonts w:eastAsia="Times New Roman" w:cs="Times New Roman"/>
          <w:szCs w:val="24"/>
        </w:rPr>
        <w:t xml:space="preserve">ιδίως οι αντιπαραθέσεις στα σύνορα που θα μπορούσαν να δημιουργήσουν διμερείς συγκρούσεις, θα πρέπει οπωσδήποτε να επιλυθούν πριν από οποιαδήποτε προσχώρηση. </w:t>
      </w:r>
    </w:p>
    <w:p w14:paraId="7A82F678" w14:textId="77777777" w:rsidR="002E5F43" w:rsidRDefault="00CF2548">
      <w:pPr>
        <w:spacing w:after="0" w:line="600" w:lineRule="auto"/>
        <w:ind w:firstLine="720"/>
        <w:jc w:val="both"/>
        <w:rPr>
          <w:rFonts w:eastAsia="Times New Roman"/>
          <w:szCs w:val="24"/>
        </w:rPr>
      </w:pPr>
      <w:r>
        <w:rPr>
          <w:rFonts w:eastAsia="Times New Roman" w:cs="Times New Roman"/>
          <w:szCs w:val="24"/>
        </w:rPr>
        <w:t>Για να είμαι απόλυτα σαφής, θα ήθελα να πω ότι όταν η Ευρωπαϊκή Επιτροπή προτείνει –μόλις μια βδο</w:t>
      </w:r>
      <w:r>
        <w:rPr>
          <w:rFonts w:eastAsia="Times New Roman" w:cs="Times New Roman"/>
          <w:szCs w:val="24"/>
        </w:rPr>
        <w:t xml:space="preserve">μάδα ήταν- την έναρξη διαπραγματεύσεων προσχώρησης για την Αλβανία, αλλά και τη </w:t>
      </w:r>
      <w:r>
        <w:rPr>
          <w:rFonts w:eastAsia="Times New Roman" w:cs="Times New Roman"/>
          <w:szCs w:val="24"/>
          <w:lang w:val="en-US"/>
        </w:rPr>
        <w:t>FYROM</w:t>
      </w:r>
      <w:r>
        <w:rPr>
          <w:rFonts w:eastAsia="Times New Roman" w:cs="Times New Roman"/>
          <w:szCs w:val="24"/>
        </w:rPr>
        <w:t xml:space="preserve">, αυτό δεν σημαίνει ότι από την πλευρά μας έχουμε δώσει </w:t>
      </w:r>
      <w:r>
        <w:rPr>
          <w:rFonts w:eastAsia="Times New Roman" w:cs="Times New Roman"/>
          <w:szCs w:val="24"/>
        </w:rPr>
        <w:t xml:space="preserve">την </w:t>
      </w:r>
      <w:r>
        <w:rPr>
          <w:rFonts w:eastAsia="Times New Roman" w:cs="Times New Roman"/>
          <w:szCs w:val="24"/>
        </w:rPr>
        <w:t xml:space="preserve">ημερομηνία στην οποία θα ξεκινήσουν αυτές οι διαπραγματεύσεις διεύρυνσης και ένταξης. </w:t>
      </w:r>
      <w:r>
        <w:rPr>
          <w:rFonts w:eastAsia="Times New Roman"/>
          <w:szCs w:val="24"/>
        </w:rPr>
        <w:t>Ούτε καν έχει τεθεί τέτοι</w:t>
      </w:r>
      <w:r>
        <w:rPr>
          <w:rFonts w:eastAsia="Times New Roman"/>
          <w:szCs w:val="24"/>
        </w:rPr>
        <w:t xml:space="preserve">α ημερομηνία ένταξης. </w:t>
      </w:r>
    </w:p>
    <w:p w14:paraId="7A82F679" w14:textId="77777777" w:rsidR="002E5F43" w:rsidRDefault="00CF2548">
      <w:pPr>
        <w:tabs>
          <w:tab w:val="left" w:pos="2608"/>
        </w:tabs>
        <w:spacing w:after="0" w:line="600" w:lineRule="auto"/>
        <w:ind w:firstLine="720"/>
        <w:jc w:val="both"/>
        <w:rPr>
          <w:rFonts w:eastAsia="Times New Roman"/>
          <w:szCs w:val="24"/>
        </w:rPr>
      </w:pPr>
      <w:r>
        <w:rPr>
          <w:rFonts w:eastAsia="Times New Roman"/>
          <w:szCs w:val="24"/>
        </w:rPr>
        <w:t xml:space="preserve">Προσοχή δεν θα πρέπει να στηριζόμαστε σε μη ρεαλιστικές εξαγγελίες. Δεν είναι δυνατόν να συμβαίνουν αυτά. Όλοι θα κριθούν με βάση αντικειμενική, επί τη βάσει των δικών τους αξιών και κριτηρίων. </w:t>
      </w:r>
    </w:p>
    <w:p w14:paraId="7A82F67A" w14:textId="77777777" w:rsidR="002E5F43" w:rsidRDefault="00CF2548">
      <w:pPr>
        <w:tabs>
          <w:tab w:val="left" w:pos="2608"/>
        </w:tabs>
        <w:spacing w:after="0" w:line="600" w:lineRule="auto"/>
        <w:ind w:firstLine="720"/>
        <w:jc w:val="both"/>
        <w:rPr>
          <w:rFonts w:eastAsia="Times New Roman"/>
          <w:szCs w:val="24"/>
        </w:rPr>
      </w:pPr>
      <w:r>
        <w:rPr>
          <w:rFonts w:eastAsia="Times New Roman"/>
          <w:szCs w:val="24"/>
        </w:rPr>
        <w:lastRenderedPageBreak/>
        <w:t xml:space="preserve">Να πω, επίσης, κύριε Πρόεδρε, ενώπιων του Κοινοβουλίου σας κάτι που είπα όταν προσφάτως βρισκόμουν στα Σκόπια, όπου τέθηκε το ζήτημα του ονόματος της χώρας αυτής. </w:t>
      </w:r>
    </w:p>
    <w:p w14:paraId="7A82F67B" w14:textId="77777777" w:rsidR="002E5F43" w:rsidRDefault="00CF2548">
      <w:pPr>
        <w:tabs>
          <w:tab w:val="left" w:pos="2608"/>
        </w:tabs>
        <w:spacing w:after="0" w:line="600" w:lineRule="auto"/>
        <w:ind w:firstLine="720"/>
        <w:jc w:val="both"/>
        <w:rPr>
          <w:rFonts w:eastAsia="Times New Roman"/>
          <w:szCs w:val="24"/>
        </w:rPr>
      </w:pPr>
      <w:r>
        <w:rPr>
          <w:rFonts w:eastAsia="Times New Roman"/>
          <w:szCs w:val="24"/>
        </w:rPr>
        <w:t>Σε μένα δεν προσήκει να σας δώσω κάποια κατεύθυνση, ούτε καν ιδέες ούτε καν προσανατολισμούς</w:t>
      </w:r>
      <w:r>
        <w:rPr>
          <w:rFonts w:eastAsia="Times New Roman"/>
          <w:szCs w:val="24"/>
        </w:rPr>
        <w:t>,</w:t>
      </w:r>
      <w:r>
        <w:rPr>
          <w:rFonts w:eastAsia="Times New Roman"/>
          <w:szCs w:val="24"/>
        </w:rPr>
        <w:t xml:space="preserve"> όσον αφορά ένα θέμα το οποίο θα πρέπει να διευθετηθεί οπωσδήποτε μεταξύ μας. Όμως, επιτρέψτε μου, εν πάση </w:t>
      </w:r>
      <w:proofErr w:type="spellStart"/>
      <w:r>
        <w:rPr>
          <w:rFonts w:eastAsia="Times New Roman"/>
          <w:szCs w:val="24"/>
        </w:rPr>
        <w:t>περιπτώσει</w:t>
      </w:r>
      <w:proofErr w:type="spellEnd"/>
      <w:r>
        <w:rPr>
          <w:rFonts w:eastAsia="Times New Roman"/>
          <w:szCs w:val="24"/>
        </w:rPr>
        <w:t>, να υπογραμμίσω το επείγον που χαρακτηρίζει την εξεύρεση μιας λύσης στο πρόβλημα, δεδομένου ότι σε αυτή την περίπλοκη περιφέρεια -και έχω</w:t>
      </w:r>
      <w:r>
        <w:rPr>
          <w:rFonts w:eastAsia="Times New Roman"/>
          <w:szCs w:val="24"/>
        </w:rPr>
        <w:t xml:space="preserve"> στον νου μου τα λόγια του Τσώρτσιλ- «εδώ η ιστορία που παράγεται δεν μπορεί να καταναλωθεί». Τόσο πολύ μεγάλη και πολλή είναι. </w:t>
      </w:r>
    </w:p>
    <w:p w14:paraId="7A82F67C" w14:textId="77777777" w:rsidR="002E5F43" w:rsidRDefault="00CF2548">
      <w:pPr>
        <w:tabs>
          <w:tab w:val="left" w:pos="2608"/>
        </w:tabs>
        <w:spacing w:after="0" w:line="600" w:lineRule="auto"/>
        <w:ind w:firstLine="720"/>
        <w:jc w:val="both"/>
        <w:rPr>
          <w:rFonts w:eastAsia="Times New Roman"/>
          <w:szCs w:val="24"/>
        </w:rPr>
      </w:pPr>
      <w:r>
        <w:rPr>
          <w:rFonts w:eastAsia="Times New Roman"/>
          <w:szCs w:val="24"/>
        </w:rPr>
        <w:t>Κύριε Πρόεδρε, γνώρισα την Ελλάδα σε στιγμές έντονα συγκινησιακά φορτισμένες. Μαζί με την Ελλάδα τα βίωσα, κάτι που σίγουρα ήτα</w:t>
      </w:r>
      <w:r>
        <w:rPr>
          <w:rFonts w:eastAsia="Times New Roman"/>
          <w:szCs w:val="24"/>
        </w:rPr>
        <w:t xml:space="preserve">ν έντονο, πολύ δυνατό και δεν είναι πάντα εύκολο. Η χώρα σας βρέθηκε στο επίκεντρο αυτού που εγώ αποκαλώ </w:t>
      </w:r>
      <w:r>
        <w:rPr>
          <w:rFonts w:eastAsia="Times New Roman"/>
          <w:szCs w:val="24"/>
        </w:rPr>
        <w:lastRenderedPageBreak/>
        <w:t xml:space="preserve">«Ευρώπη της </w:t>
      </w:r>
      <w:proofErr w:type="spellStart"/>
      <w:r>
        <w:rPr>
          <w:rFonts w:eastAsia="Times New Roman"/>
          <w:szCs w:val="24"/>
        </w:rPr>
        <w:t>πολυ</w:t>
      </w:r>
      <w:proofErr w:type="spellEnd"/>
      <w:r>
        <w:rPr>
          <w:rFonts w:eastAsia="Times New Roman"/>
          <w:szCs w:val="24"/>
        </w:rPr>
        <w:t>-</w:t>
      </w:r>
      <w:r>
        <w:rPr>
          <w:rFonts w:eastAsia="Times New Roman"/>
          <w:szCs w:val="24"/>
        </w:rPr>
        <w:t xml:space="preserve">κρίσης», κρίσης χρηματοοικονομικής, οικονομικής, κοινωνικής και μεταναστευτικής. </w:t>
      </w:r>
    </w:p>
    <w:p w14:paraId="7A82F67D" w14:textId="77777777" w:rsidR="002E5F43" w:rsidRDefault="00CF2548">
      <w:pPr>
        <w:tabs>
          <w:tab w:val="left" w:pos="2608"/>
        </w:tabs>
        <w:spacing w:after="0" w:line="600" w:lineRule="auto"/>
        <w:ind w:firstLine="720"/>
        <w:jc w:val="both"/>
        <w:rPr>
          <w:rFonts w:eastAsia="Times New Roman"/>
          <w:szCs w:val="24"/>
        </w:rPr>
      </w:pPr>
      <w:r>
        <w:rPr>
          <w:rFonts w:eastAsia="Times New Roman"/>
          <w:szCs w:val="24"/>
        </w:rPr>
        <w:t xml:space="preserve">Κάθε φορά ήθελα και ήμουν προσηλωμένος στην ιδέα να </w:t>
      </w:r>
      <w:r>
        <w:rPr>
          <w:rFonts w:eastAsia="Times New Roman"/>
          <w:szCs w:val="24"/>
        </w:rPr>
        <w:t>υποστηρίξω την Ελλάδα σε δύσκολες στιγμές. Ανέκαθεν ήμουν πεπεισμένος ότι αν κάποια άλλη χώρα είχε βρεθεί στη θέση της Ελλάδας, αντιμέτωπη με τα ίδια προβλήματα, κοινωνικά, χρηματοοικονομικά, διαρθρωτικά και μεταναστευτικά, ενδεχομένως δεν θα μπορούσε να τ</w:t>
      </w:r>
      <w:r>
        <w:rPr>
          <w:rFonts w:eastAsia="Times New Roman"/>
          <w:szCs w:val="24"/>
        </w:rPr>
        <w:t>α είχε αντιμετωπίσει όπως το έπραξε ο ελληνικός λαός με τόσο κουράγιο και τόση αξιοπρέπεια.</w:t>
      </w:r>
    </w:p>
    <w:p w14:paraId="7A82F67E" w14:textId="77777777" w:rsidR="002E5F43" w:rsidRDefault="00CF2548">
      <w:pPr>
        <w:tabs>
          <w:tab w:val="left" w:pos="2608"/>
        </w:tabs>
        <w:spacing w:after="0" w:line="600" w:lineRule="auto"/>
        <w:ind w:firstLine="720"/>
        <w:jc w:val="both"/>
        <w:rPr>
          <w:rFonts w:eastAsia="Times New Roman"/>
          <w:szCs w:val="24"/>
        </w:rPr>
      </w:pPr>
      <w:r>
        <w:rPr>
          <w:rFonts w:eastAsia="Times New Roman"/>
          <w:szCs w:val="24"/>
        </w:rPr>
        <w:t>Όσον αφορά τις μεταναστευτικές ροές, ανέκαθεν έλεγα, συμπεριλαμβανομένης της εποχής που διεξήγαγα εκστρατεία για τις ευρωπαϊκές εκλογές το 2014, ότι δεν μπορούμε να</w:t>
      </w:r>
      <w:r>
        <w:rPr>
          <w:rFonts w:eastAsia="Times New Roman"/>
          <w:szCs w:val="24"/>
        </w:rPr>
        <w:t xml:space="preserve"> αφήσουμε την Ελλάδα μόνη της να διαχειριστεί το ζήτημα των προσφύγων. </w:t>
      </w:r>
    </w:p>
    <w:p w14:paraId="7A82F67F" w14:textId="77777777" w:rsidR="002E5F43" w:rsidRDefault="00CF2548">
      <w:pPr>
        <w:tabs>
          <w:tab w:val="left" w:pos="2608"/>
        </w:tabs>
        <w:spacing w:after="0" w:line="600" w:lineRule="auto"/>
        <w:ind w:firstLine="720"/>
        <w:jc w:val="both"/>
        <w:rPr>
          <w:rFonts w:eastAsia="Times New Roman"/>
          <w:szCs w:val="24"/>
        </w:rPr>
      </w:pPr>
      <w:r>
        <w:rPr>
          <w:rFonts w:eastAsia="Times New Roman"/>
          <w:szCs w:val="24"/>
        </w:rPr>
        <w:t xml:space="preserve">Υπάρχουν χώρες στην Ευρώπη οι οποίες δεν δείχνουν να νοιάζονται και </w:t>
      </w:r>
      <w:r>
        <w:rPr>
          <w:rFonts w:eastAsia="Times New Roman"/>
          <w:szCs w:val="24"/>
        </w:rPr>
        <w:t>τόσο</w:t>
      </w:r>
      <w:r>
        <w:rPr>
          <w:rFonts w:eastAsia="Times New Roman"/>
          <w:szCs w:val="24"/>
        </w:rPr>
        <w:t xml:space="preserve"> για το πρόβλημα των προσφύγων. Νιώθουν ότι δεν τους επηρεάζει. Κι όμως, είτε είμαστε </w:t>
      </w:r>
      <w:r>
        <w:rPr>
          <w:rFonts w:eastAsia="Times New Roman"/>
          <w:szCs w:val="24"/>
        </w:rPr>
        <w:lastRenderedPageBreak/>
        <w:t>μέλη της Ένωσης ή δεν είμα</w:t>
      </w:r>
      <w:r>
        <w:rPr>
          <w:rFonts w:eastAsia="Times New Roman"/>
          <w:szCs w:val="24"/>
        </w:rPr>
        <w:t>στε, εάν μια χώρα γνωρίζει σοβαρά προβλήματα, όπως η Ελλάδα, οι λοιποί έχουν υποχρέωση αλληλεγγύης απέναντ</w:t>
      </w:r>
      <w:r>
        <w:rPr>
          <w:rFonts w:eastAsia="Times New Roman"/>
          <w:szCs w:val="24"/>
        </w:rPr>
        <w:t>ί της</w:t>
      </w:r>
      <w:r>
        <w:rPr>
          <w:rFonts w:eastAsia="Times New Roman"/>
          <w:szCs w:val="24"/>
        </w:rPr>
        <w:t xml:space="preserve"> και πρέπει να τη συνδράμουν. </w:t>
      </w:r>
    </w:p>
    <w:p w14:paraId="7A82F680" w14:textId="77777777" w:rsidR="002E5F43" w:rsidRDefault="00CF2548">
      <w:pPr>
        <w:tabs>
          <w:tab w:val="left" w:pos="2608"/>
        </w:tabs>
        <w:spacing w:after="0" w:line="600" w:lineRule="auto"/>
        <w:ind w:firstLine="720"/>
        <w:jc w:val="both"/>
        <w:rPr>
          <w:rFonts w:eastAsia="Times New Roman"/>
          <w:szCs w:val="24"/>
        </w:rPr>
      </w:pPr>
      <w:r>
        <w:rPr>
          <w:rFonts w:eastAsia="Times New Roman"/>
          <w:szCs w:val="24"/>
        </w:rPr>
        <w:t>Οφείλω, επίσης, εδώ να υπογραμμίσω τη σημαντική προσπάθεια του Επιτρόπου κ. Αβραμόπουλου στη διαχείριση μιας πολιτ</w:t>
      </w:r>
      <w:r>
        <w:rPr>
          <w:rFonts w:eastAsia="Times New Roman"/>
          <w:szCs w:val="24"/>
        </w:rPr>
        <w:t xml:space="preserve">ικής αποτελεσματικής και αλληλέγγυας στον τομέα των μεταναστεύσεων. Τα τελευταία χρόνια η Ευρωπαϊκή Ένωση χορήγησε ουσιαστική οικονομική και τεχνική βοήθεια στην Ελλάδα για να αντιμετωπίσει </w:t>
      </w:r>
      <w:r>
        <w:rPr>
          <w:rFonts w:eastAsia="Times New Roman"/>
          <w:szCs w:val="24"/>
        </w:rPr>
        <w:t xml:space="preserve">αυτή </w:t>
      </w:r>
      <w:r>
        <w:rPr>
          <w:rFonts w:eastAsia="Times New Roman"/>
          <w:szCs w:val="24"/>
        </w:rPr>
        <w:t>η χώρα μια άνευ προηγουμένου ροή προσφύγων.</w:t>
      </w:r>
    </w:p>
    <w:p w14:paraId="7A82F681" w14:textId="77777777" w:rsidR="002E5F43" w:rsidRDefault="00CF2548">
      <w:pPr>
        <w:tabs>
          <w:tab w:val="left" w:pos="2608"/>
        </w:tabs>
        <w:spacing w:after="0" w:line="600" w:lineRule="auto"/>
        <w:ind w:firstLine="720"/>
        <w:jc w:val="both"/>
        <w:rPr>
          <w:rFonts w:eastAsia="Times New Roman"/>
          <w:szCs w:val="24"/>
        </w:rPr>
      </w:pPr>
      <w:r>
        <w:rPr>
          <w:rFonts w:eastAsia="Times New Roman"/>
          <w:szCs w:val="24"/>
        </w:rPr>
        <w:t>Η Ελλάδα έκανε πο</w:t>
      </w:r>
      <w:r>
        <w:rPr>
          <w:rFonts w:eastAsia="Times New Roman"/>
          <w:szCs w:val="24"/>
        </w:rPr>
        <w:t>λλά</w:t>
      </w:r>
      <w:r>
        <w:rPr>
          <w:rFonts w:eastAsia="Times New Roman"/>
          <w:szCs w:val="24"/>
        </w:rPr>
        <w:t>,</w:t>
      </w:r>
      <w:r>
        <w:rPr>
          <w:rFonts w:eastAsia="Times New Roman"/>
          <w:szCs w:val="24"/>
        </w:rPr>
        <w:t xml:space="preserve"> ιδίως προκειμένου να διασφαλίσει την καλή λειτουργία της συμφωνίας μας με την Τουρκία. Γνωρίζω πόσο δύσκολο είναι αυτό</w:t>
      </w:r>
      <w:r>
        <w:rPr>
          <w:rFonts w:eastAsia="Times New Roman"/>
          <w:szCs w:val="24"/>
        </w:rPr>
        <w:t>,</w:t>
      </w:r>
      <w:r>
        <w:rPr>
          <w:rFonts w:eastAsia="Times New Roman"/>
          <w:szCs w:val="24"/>
        </w:rPr>
        <w:t xml:space="preserve"> ιδίως σε μια στιγμή που η Τουρκία συνεχίζει να πράττει πράγματα παράνομα στον χώρο της Ανατολικής Μεσογείου και του Αιγαίου. Όταν π</w:t>
      </w:r>
      <w:r>
        <w:rPr>
          <w:rFonts w:eastAsia="Times New Roman"/>
          <w:szCs w:val="24"/>
        </w:rPr>
        <w:t xml:space="preserve">ροσφάτως συναντηθήκαμε με τον Πρόεδρο </w:t>
      </w:r>
      <w:proofErr w:type="spellStart"/>
      <w:r>
        <w:rPr>
          <w:rFonts w:eastAsia="Times New Roman"/>
          <w:szCs w:val="24"/>
        </w:rPr>
        <w:t>Ερντογάν</w:t>
      </w:r>
      <w:proofErr w:type="spellEnd"/>
      <w:r>
        <w:rPr>
          <w:rFonts w:eastAsia="Times New Roman"/>
          <w:szCs w:val="24"/>
        </w:rPr>
        <w:t xml:space="preserve"> στη Βάρνα </w:t>
      </w:r>
      <w:r>
        <w:rPr>
          <w:rFonts w:eastAsia="Times New Roman"/>
          <w:szCs w:val="24"/>
        </w:rPr>
        <w:t>της</w:t>
      </w:r>
      <w:r>
        <w:rPr>
          <w:rFonts w:eastAsia="Times New Roman"/>
          <w:szCs w:val="24"/>
        </w:rPr>
        <w:t xml:space="preserve"> Βουλγαρία</w:t>
      </w:r>
      <w:r>
        <w:rPr>
          <w:rFonts w:eastAsia="Times New Roman"/>
          <w:szCs w:val="24"/>
        </w:rPr>
        <w:t>ς</w:t>
      </w:r>
      <w:r>
        <w:rPr>
          <w:rFonts w:eastAsia="Times New Roman"/>
          <w:szCs w:val="24"/>
        </w:rPr>
        <w:t xml:space="preserve">, του υπενθυμίσαμε απερίφραστα την υποχρέωση που έχει η Τουρκία να σέβεται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και τις σχέσεις καλή γειτονίας και </w:t>
      </w:r>
      <w:r>
        <w:rPr>
          <w:rFonts w:eastAsia="Times New Roman"/>
          <w:szCs w:val="24"/>
        </w:rPr>
        <w:lastRenderedPageBreak/>
        <w:t xml:space="preserve">να ομαλοποιήσει τις σχέσεις της με όλα τα κράτη-μέλη της </w:t>
      </w:r>
      <w:r>
        <w:rPr>
          <w:rFonts w:eastAsia="Times New Roman"/>
          <w:szCs w:val="24"/>
        </w:rPr>
        <w:t>Ευρωπαϊκής Ένωσης, συμπεριλαμβανομένης προφανώς και της Κύπρου.</w:t>
      </w:r>
    </w:p>
    <w:p w14:paraId="7A82F682" w14:textId="77777777" w:rsidR="002E5F43" w:rsidRDefault="00CF2548">
      <w:pPr>
        <w:tabs>
          <w:tab w:val="left" w:pos="2608"/>
        </w:tabs>
        <w:spacing w:after="0" w:line="600" w:lineRule="auto"/>
        <w:ind w:firstLine="720"/>
        <w:jc w:val="both"/>
        <w:rPr>
          <w:rFonts w:eastAsia="Times New Roman"/>
          <w:szCs w:val="24"/>
        </w:rPr>
      </w:pPr>
      <w:r>
        <w:rPr>
          <w:rFonts w:eastAsia="Times New Roman"/>
          <w:szCs w:val="24"/>
        </w:rPr>
        <w:t>Μην ξεχνάμε σήμερα και τους δύο Έλληνες στρατιωτικούς</w:t>
      </w:r>
      <w:r>
        <w:rPr>
          <w:rFonts w:eastAsia="Times New Roman"/>
          <w:szCs w:val="24"/>
        </w:rPr>
        <w:t>,</w:t>
      </w:r>
      <w:r>
        <w:rPr>
          <w:rFonts w:eastAsia="Times New Roman"/>
          <w:szCs w:val="24"/>
        </w:rPr>
        <w:t xml:space="preserve"> οι οποίοι παραμένουν φυλακισμένοι στην Τουρκία. Και να μη μου λένε ότι η παρουσία δύο Ελλήνων στρατιωτών σε τουρκικό έδαφος αποτελεί απει</w:t>
      </w:r>
      <w:r>
        <w:rPr>
          <w:rFonts w:eastAsia="Times New Roman"/>
          <w:szCs w:val="24"/>
        </w:rPr>
        <w:t xml:space="preserve">λή για την ασφάλεια της Τουρκίας. Πρέπει οπωσδήποτε αυτοί οι δύο Έλληνες στρατιώτες να απελευθερωθούν. </w:t>
      </w:r>
    </w:p>
    <w:p w14:paraId="7A82F683" w14:textId="77777777" w:rsidR="002E5F43" w:rsidRDefault="00CF2548">
      <w:pPr>
        <w:tabs>
          <w:tab w:val="left" w:pos="2608"/>
        </w:tabs>
        <w:spacing w:after="0" w:line="600" w:lineRule="auto"/>
        <w:ind w:firstLine="720"/>
        <w:jc w:val="both"/>
        <w:rPr>
          <w:rFonts w:eastAsia="Times New Roman"/>
          <w:szCs w:val="24"/>
        </w:rPr>
      </w:pPr>
      <w:r>
        <w:rPr>
          <w:rFonts w:eastAsia="Times New Roman"/>
          <w:szCs w:val="24"/>
        </w:rPr>
        <w:t>Θα ήθελα, επίσης, να πω ότι έχω μεγάλο θαυμασμό για τη δέσμευση πολλών Ελλήνων που ήρθαν αυθόρμητα να βοηθήσουν τους πρόσφυγες, ανοίγοντάς τους τις καρδ</w:t>
      </w:r>
      <w:r>
        <w:rPr>
          <w:rFonts w:eastAsia="Times New Roman"/>
          <w:szCs w:val="24"/>
        </w:rPr>
        <w:t>ιές τους και τα σπίτια τους, ενώ ακόμη και οι ίδιοι οι Έλληνες διανύουν μια περίοδο τόσο πολύ δύσκολη</w:t>
      </w:r>
      <w:r>
        <w:rPr>
          <w:rFonts w:eastAsia="Times New Roman"/>
          <w:szCs w:val="24"/>
        </w:rPr>
        <w:t>,</w:t>
      </w:r>
      <w:r>
        <w:rPr>
          <w:rFonts w:eastAsia="Times New Roman"/>
          <w:szCs w:val="24"/>
        </w:rPr>
        <w:t xml:space="preserve"> κατά τη διάρκεια της οποίας έπρεπε να κάνουν πάρα πολλές θυσίες. </w:t>
      </w:r>
    </w:p>
    <w:p w14:paraId="7A82F684" w14:textId="77777777" w:rsidR="002E5F43" w:rsidRDefault="00CF2548">
      <w:pPr>
        <w:tabs>
          <w:tab w:val="left" w:pos="2608"/>
        </w:tabs>
        <w:spacing w:after="0" w:line="600" w:lineRule="auto"/>
        <w:ind w:firstLine="720"/>
        <w:jc w:val="both"/>
        <w:rPr>
          <w:rFonts w:eastAsia="Times New Roman"/>
          <w:szCs w:val="24"/>
        </w:rPr>
      </w:pPr>
      <w:r>
        <w:rPr>
          <w:rFonts w:eastAsia="Times New Roman"/>
          <w:szCs w:val="24"/>
        </w:rPr>
        <w:t xml:space="preserve">Ήμουν Πρόεδρος του </w:t>
      </w:r>
      <w:proofErr w:type="spellStart"/>
      <w:r>
        <w:rPr>
          <w:rFonts w:eastAsia="Times New Roman"/>
          <w:szCs w:val="24"/>
          <w:lang w:val="en-US"/>
        </w:rPr>
        <w:t>Eurogroup</w:t>
      </w:r>
      <w:proofErr w:type="spellEnd"/>
      <w:r>
        <w:rPr>
          <w:rFonts w:eastAsia="Times New Roman"/>
          <w:szCs w:val="24"/>
        </w:rPr>
        <w:t xml:space="preserve"> όταν τον Μάιο του 2015 η Ελλάδα </w:t>
      </w:r>
      <w:proofErr w:type="spellStart"/>
      <w:r>
        <w:rPr>
          <w:rFonts w:eastAsia="Times New Roman"/>
          <w:szCs w:val="24"/>
        </w:rPr>
        <w:t>συνθλιμμένη</w:t>
      </w:r>
      <w:proofErr w:type="spellEnd"/>
      <w:r>
        <w:rPr>
          <w:rFonts w:eastAsia="Times New Roman"/>
          <w:szCs w:val="24"/>
        </w:rPr>
        <w:t xml:space="preserve"> υπό το βάρος τ</w:t>
      </w:r>
      <w:r>
        <w:rPr>
          <w:rFonts w:eastAsia="Times New Roman"/>
          <w:szCs w:val="24"/>
        </w:rPr>
        <w:t>ου δημοσίου χρέους έγινε η πρώτη χώρα της Ευρωζώνης η οποία τέθηκε υπό πρόγραμμα χρηματοοικονομικής βοήθειας.</w:t>
      </w:r>
    </w:p>
    <w:p w14:paraId="7A82F685" w14:textId="77777777" w:rsidR="002E5F43" w:rsidRDefault="00CF2548">
      <w:pPr>
        <w:tabs>
          <w:tab w:val="left" w:pos="2940"/>
        </w:tabs>
        <w:spacing w:after="0" w:line="600" w:lineRule="auto"/>
        <w:ind w:firstLine="720"/>
        <w:jc w:val="both"/>
        <w:rPr>
          <w:rFonts w:eastAsia="Times New Roman"/>
          <w:color w:val="000000" w:themeColor="text1"/>
          <w:szCs w:val="24"/>
        </w:rPr>
      </w:pPr>
      <w:r>
        <w:rPr>
          <w:rFonts w:eastAsia="Times New Roman"/>
          <w:szCs w:val="24"/>
        </w:rPr>
        <w:lastRenderedPageBreak/>
        <w:t>Και όταν εν</w:t>
      </w:r>
      <w:r>
        <w:rPr>
          <w:rFonts w:eastAsia="Times New Roman"/>
          <w:szCs w:val="24"/>
        </w:rPr>
        <w:t xml:space="preserve"> </w:t>
      </w:r>
      <w:r>
        <w:rPr>
          <w:rFonts w:eastAsia="Times New Roman"/>
          <w:szCs w:val="24"/>
        </w:rPr>
        <w:t>τω</w:t>
      </w:r>
      <w:r>
        <w:rPr>
          <w:rFonts w:eastAsia="Times New Roman"/>
          <w:szCs w:val="24"/>
        </w:rPr>
        <w:t xml:space="preserve"> </w:t>
      </w:r>
      <w:r>
        <w:rPr>
          <w:rFonts w:eastAsia="Times New Roman"/>
          <w:szCs w:val="24"/>
        </w:rPr>
        <w:t>μεταξύ έγινα Πρόεδρος της Επιτροπής, ζήσαμε όλοι μαζί δύσκολες ώρες με κάποιες μικρές προόδους, κάποια πισωγυρίσματα και πολλές δια</w:t>
      </w:r>
      <w:r>
        <w:rPr>
          <w:rFonts w:eastAsia="Times New Roman"/>
          <w:szCs w:val="24"/>
        </w:rPr>
        <w:t xml:space="preserve">κυμάνσεις, </w:t>
      </w:r>
      <w:r w:rsidRPr="00AA6B69">
        <w:rPr>
          <w:rFonts w:eastAsia="Times New Roman"/>
          <w:color w:val="000000" w:themeColor="text1"/>
          <w:szCs w:val="24"/>
        </w:rPr>
        <w:t xml:space="preserve">που σίγουρα με </w:t>
      </w:r>
      <w:r>
        <w:rPr>
          <w:rFonts w:eastAsia="Times New Roman"/>
          <w:color w:val="000000" w:themeColor="text1"/>
          <w:szCs w:val="24"/>
        </w:rPr>
        <w:t>αρκετά δραματικό τρόπο</w:t>
      </w:r>
      <w:r w:rsidRPr="00AA6B69">
        <w:rPr>
          <w:rFonts w:eastAsia="Times New Roman"/>
          <w:color w:val="000000" w:themeColor="text1"/>
          <w:szCs w:val="24"/>
        </w:rPr>
        <w:t xml:space="preserve"> και πολλή προσπάθεια κατέληξαν τελικά τον Αύγουστο του 2015 σε μια συμφωνία.</w:t>
      </w:r>
    </w:p>
    <w:p w14:paraId="7A82F686"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t>Μέσα σε εκείνα τα δύσκολα χρόνια επέμεινα ιδιαίτερα επί της κοινωνικής διάστασης, που είναι πολύ απαραίτητη και για τη χώρα αυτή κ</w:t>
      </w:r>
      <w:r>
        <w:rPr>
          <w:rFonts w:eastAsia="Times New Roman"/>
          <w:szCs w:val="24"/>
        </w:rPr>
        <w:t xml:space="preserve">αι για τις άλλες. Η κοινωνική διάσταση και η κοινωνική προστασία είναι τα φτωχά παιδιά του ευρωπαϊκού οικοδομήματος. Γι’ αυτό και θέλησα να δημιουργηθεί ένας ασφαλής χώρος κοινωνικών δικαιωμάτων ακριβώς για να μπορέσει να υπάρξει προστασία όσο πιο γρήγορα </w:t>
      </w:r>
      <w:r>
        <w:rPr>
          <w:rFonts w:eastAsia="Times New Roman"/>
          <w:szCs w:val="24"/>
        </w:rPr>
        <w:t>γίνεται.</w:t>
      </w:r>
    </w:p>
    <w:p w14:paraId="7A82F687"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t xml:space="preserve">Θα ήθελα, επίσης, να πω δυο λόγια για το πρόγραμμα της Ευρώπης που φέρει το όνομά μου, το </w:t>
      </w:r>
      <w:r>
        <w:rPr>
          <w:rFonts w:eastAsia="Times New Roman"/>
          <w:szCs w:val="24"/>
        </w:rPr>
        <w:t>π</w:t>
      </w:r>
      <w:r>
        <w:rPr>
          <w:rFonts w:eastAsia="Times New Roman"/>
          <w:szCs w:val="24"/>
        </w:rPr>
        <w:t>ρόγραμμα «</w:t>
      </w:r>
      <w:proofErr w:type="spellStart"/>
      <w:r>
        <w:rPr>
          <w:rFonts w:eastAsia="Times New Roman"/>
          <w:szCs w:val="24"/>
        </w:rPr>
        <w:t>Γιούνκερ</w:t>
      </w:r>
      <w:proofErr w:type="spellEnd"/>
      <w:r>
        <w:rPr>
          <w:rFonts w:eastAsia="Times New Roman"/>
          <w:szCs w:val="24"/>
        </w:rPr>
        <w:t>».</w:t>
      </w:r>
    </w:p>
    <w:p w14:paraId="7A82F688"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lastRenderedPageBreak/>
        <w:t xml:space="preserve">Στην αρχή πολλοί ήταν εκείνοι που θεωρούσαν ότι θα ήταν μια πλήρης αποτυχία δεδομένου των δεδομένων, γιατί εκείνοι οι οποίοι το έλεγαν αυτό θα ήταν και υπεύθυνοι. Ωστόσο, τώρα που είναι αυτό μια επιτυχία και με τις επενδύσεις να ενθαρρύνονται, τι έχουν να </w:t>
      </w:r>
      <w:r>
        <w:rPr>
          <w:rFonts w:eastAsia="Times New Roman"/>
          <w:szCs w:val="24"/>
        </w:rPr>
        <w:t xml:space="preserve">πουν; </w:t>
      </w:r>
    </w:p>
    <w:p w14:paraId="7A82F689"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t>Αυτό μαζί με την κινητοποίηση πολλών κονδυλίων. Μιλάμε για 284 δισεκατομμύρια επενδύσεων σε όλη την Ευρώπη, εκ των οποίων 8,6 δισεκατομμύρια μόνο και μόνο για την Ελλάδα, η οποία εμφανίζεται πρώτη μεταξύ εκείνων που αξιοποίησαν το πλάνο αυτό που φέρ</w:t>
      </w:r>
      <w:r>
        <w:rPr>
          <w:rFonts w:eastAsia="Times New Roman"/>
          <w:szCs w:val="24"/>
        </w:rPr>
        <w:t>ει το όνομά μου.</w:t>
      </w:r>
    </w:p>
    <w:p w14:paraId="7A82F68A"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t xml:space="preserve">Κατά τη διάρκεια αυτών των οκτώ δύσκολων χρόνων, </w:t>
      </w:r>
      <w:r>
        <w:rPr>
          <w:rFonts w:eastAsia="Times New Roman"/>
          <w:szCs w:val="24"/>
        </w:rPr>
        <w:t>το μέγεθος τ</w:t>
      </w:r>
      <w:r>
        <w:rPr>
          <w:rFonts w:eastAsia="Times New Roman"/>
          <w:szCs w:val="24"/>
        </w:rPr>
        <w:t>η</w:t>
      </w:r>
      <w:r>
        <w:rPr>
          <w:rFonts w:eastAsia="Times New Roman"/>
          <w:szCs w:val="24"/>
        </w:rPr>
        <w:t>ς</w:t>
      </w:r>
      <w:r>
        <w:rPr>
          <w:rFonts w:eastAsia="Times New Roman"/>
          <w:szCs w:val="24"/>
        </w:rPr>
        <w:t xml:space="preserve"> φιλία</w:t>
      </w:r>
      <w:r>
        <w:rPr>
          <w:rFonts w:eastAsia="Times New Roman"/>
          <w:szCs w:val="24"/>
        </w:rPr>
        <w:t>ς</w:t>
      </w:r>
      <w:r>
        <w:rPr>
          <w:rFonts w:eastAsia="Times New Roman"/>
          <w:szCs w:val="24"/>
        </w:rPr>
        <w:t xml:space="preserve"> μου για την Ελλάδα δεν είχε ομοιότητα παρά μόνο </w:t>
      </w:r>
      <w:r>
        <w:rPr>
          <w:rFonts w:eastAsia="Times New Roman"/>
          <w:szCs w:val="24"/>
        </w:rPr>
        <w:t>το μέγεθος του</w:t>
      </w:r>
      <w:r>
        <w:rPr>
          <w:rFonts w:eastAsia="Times New Roman"/>
          <w:szCs w:val="24"/>
        </w:rPr>
        <w:t xml:space="preserve"> θυμ</w:t>
      </w:r>
      <w:r>
        <w:rPr>
          <w:rFonts w:eastAsia="Times New Roman"/>
          <w:szCs w:val="24"/>
        </w:rPr>
        <w:t xml:space="preserve">ού </w:t>
      </w:r>
      <w:r>
        <w:rPr>
          <w:rFonts w:eastAsia="Times New Roman"/>
          <w:szCs w:val="24"/>
        </w:rPr>
        <w:t>που επέδειξα απέναντι σ’ εκείνους που απειλούν την Ελλάδα κάθε μέρα, γιατί δεν είναι αυτός τρόπος ν</w:t>
      </w:r>
      <w:r>
        <w:rPr>
          <w:rFonts w:eastAsia="Times New Roman"/>
          <w:szCs w:val="24"/>
        </w:rPr>
        <w:t>α αντιμετωπίζει κανείς φίλους, δεν είναι αυτός τρόπος να μεταχειρίζεται πολίτες της Ευρωπαϊκής Ένωσης.</w:t>
      </w:r>
    </w:p>
    <w:p w14:paraId="7A82F68B"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lastRenderedPageBreak/>
        <w:t>Θέλω να πω σαφέστατα -και το λέω διαρκώς αυτά τα οκτώ χρόνια- ότι εμείς μαθήματα δεν έχουμε να δώσουμε στην Ελλάδα. Η Ελλάδα δεν έχει να λάβει μαθήματα α</w:t>
      </w:r>
      <w:r>
        <w:rPr>
          <w:rFonts w:eastAsia="Times New Roman"/>
          <w:szCs w:val="24"/>
        </w:rPr>
        <w:t xml:space="preserve">πό άλλα κράτη. </w:t>
      </w:r>
    </w:p>
    <w:p w14:paraId="7A82F68C"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t>Ναι, η Ελλάδα μπόρεσε από πλευράς κρατών-μελών της Ευρωζώνης να τύχει μιας μαζικής, γενναίας οικονομικής βοήθειας. Μιλάμε για 262 δισεκατομμύρια ευρώ, εάν συμπεριλάβουμε και τα δάνεια από το Διεθνές Νομισματικό Ταμείο.</w:t>
      </w:r>
      <w:r>
        <w:rPr>
          <w:rFonts w:eastAsia="Times New Roman"/>
          <w:szCs w:val="24"/>
        </w:rPr>
        <w:t xml:space="preserve"> </w:t>
      </w:r>
      <w:r>
        <w:rPr>
          <w:rFonts w:eastAsia="Times New Roman"/>
          <w:szCs w:val="24"/>
        </w:rPr>
        <w:t>Όμως, η Ελλάδα, επίση</w:t>
      </w:r>
      <w:r>
        <w:rPr>
          <w:rFonts w:eastAsia="Times New Roman"/>
          <w:szCs w:val="24"/>
        </w:rPr>
        <w:t xml:space="preserve">ς, κατέδειξε απερίφραστα την προσήλωσή της στα προγράμματα αναπροσαρμογής και δρομολόγησε μια </w:t>
      </w:r>
      <w:r>
        <w:rPr>
          <w:rFonts w:eastAsia="Times New Roman"/>
          <w:szCs w:val="24"/>
        </w:rPr>
        <w:t>ολοκληρωμένη θωράκιση</w:t>
      </w:r>
      <w:r>
        <w:rPr>
          <w:rFonts w:eastAsia="Times New Roman"/>
          <w:szCs w:val="24"/>
        </w:rPr>
        <w:t xml:space="preserve"> από μεταρρυθμίσεις, συχνά οδυνηρότατες, οι οποίες όμως είναι και το εχέγγυο του εκσυγχρονισμού: μεταρρύθμιση στις συντάξεις, του κοινωνικού </w:t>
      </w:r>
      <w:r>
        <w:rPr>
          <w:rFonts w:eastAsia="Times New Roman"/>
          <w:szCs w:val="24"/>
        </w:rPr>
        <w:t>συστήματος ασφάλισης, της αγοράς εργασίας, της δημόσιας διοίκησης, του δημόσιου λειτουργήματος, του τραπεζικού τομέα, των δημοσιονομικών, της παιδείας και ένα σωρό άλλων.</w:t>
      </w:r>
    </w:p>
    <w:p w14:paraId="7A82F68D"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t>Αυτή η αναδιάρθρωση των δημοσίων οικονομικών ήταν θεαματική με ένα έλλειμμα, το οποίο</w:t>
      </w:r>
      <w:r>
        <w:rPr>
          <w:rFonts w:eastAsia="Times New Roman"/>
          <w:szCs w:val="24"/>
        </w:rPr>
        <w:t xml:space="preserve"> από 15% το 2009 πέρασε σε πλεόνασμα το 2016. Είναι αλήθεια ότι </w:t>
      </w:r>
      <w:r>
        <w:rPr>
          <w:rFonts w:eastAsia="Times New Roman"/>
          <w:szCs w:val="24"/>
        </w:rPr>
        <w:lastRenderedPageBreak/>
        <w:t>κανένα άλλο κράτος-μέλος της Ευρώπης δεν μεταρρυθμίστηκε πιο γρήγορα και πιο ριζικά απ’ ό,τι η Ελλάδα.</w:t>
      </w:r>
    </w:p>
    <w:p w14:paraId="7A82F68E" w14:textId="77777777" w:rsidR="002E5F43" w:rsidRDefault="00CF2548">
      <w:pPr>
        <w:tabs>
          <w:tab w:val="left" w:pos="2940"/>
        </w:tabs>
        <w:spacing w:after="0" w:line="600" w:lineRule="auto"/>
        <w:ind w:firstLine="720"/>
        <w:jc w:val="both"/>
        <w:rPr>
          <w:rFonts w:eastAsia="Times New Roman"/>
          <w:szCs w:val="24"/>
        </w:rPr>
      </w:pPr>
      <w:r w:rsidRPr="00DC2EF4">
        <w:rPr>
          <w:rFonts w:eastAsia="Times New Roman"/>
          <w:color w:val="000000" w:themeColor="text1"/>
          <w:szCs w:val="24"/>
        </w:rPr>
        <w:t xml:space="preserve">Θέλω να πω προς τους Έλληνες πολίτες, ιδίως στους </w:t>
      </w:r>
      <w:r>
        <w:rPr>
          <w:rFonts w:eastAsia="Times New Roman"/>
          <w:color w:val="000000" w:themeColor="text1"/>
          <w:szCs w:val="24"/>
        </w:rPr>
        <w:t xml:space="preserve">περισσότερο </w:t>
      </w:r>
      <w:r>
        <w:rPr>
          <w:rFonts w:eastAsia="Times New Roman"/>
          <w:color w:val="000000" w:themeColor="text1"/>
          <w:szCs w:val="24"/>
        </w:rPr>
        <w:t>ταλαιπωρημένους</w:t>
      </w:r>
      <w:r w:rsidRPr="00DC2EF4">
        <w:rPr>
          <w:rFonts w:eastAsia="Times New Roman"/>
          <w:color w:val="000000" w:themeColor="text1"/>
          <w:szCs w:val="24"/>
        </w:rPr>
        <w:t xml:space="preserve"> ανάμεσά του</w:t>
      </w:r>
      <w:r w:rsidRPr="00DC2EF4">
        <w:rPr>
          <w:rFonts w:eastAsia="Times New Roman"/>
          <w:color w:val="000000" w:themeColor="text1"/>
          <w:szCs w:val="24"/>
        </w:rPr>
        <w:t xml:space="preserve">ς, ότι έχω μια βαθιά αγάπη και θαυμασμό για την εξαιρετική </w:t>
      </w:r>
      <w:r>
        <w:rPr>
          <w:rFonts w:eastAsia="Times New Roman"/>
          <w:szCs w:val="24"/>
        </w:rPr>
        <w:t>συνολική προσπάθεια που κατέβαλαν.</w:t>
      </w:r>
    </w:p>
    <w:p w14:paraId="7A82F68F"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t>Πράγματι, ουδέποτε ήμουν υπέρμαχος μιας πολιτικής λιτότητας τυφλής και άκριτης. Ανέκαθεν, και ειδικά στη δεύτερη αυτή περίοδο της δύσκολης πορείας, τονίζαμε τη ση</w:t>
      </w:r>
      <w:r>
        <w:rPr>
          <w:rFonts w:eastAsia="Times New Roman"/>
          <w:szCs w:val="24"/>
        </w:rPr>
        <w:t>μασία της κοινωνικής διάστασης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αυτού του προγράμματος αναδιάρθρωσης. </w:t>
      </w:r>
    </w:p>
    <w:p w14:paraId="7A82F690"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t>Νομίζω ότι αυτό που τώρα δομείτε, αυτό που τώρα κάνετε είναι να προπαρασκευά</w:t>
      </w:r>
      <w:r>
        <w:rPr>
          <w:rFonts w:eastAsia="Times New Roman"/>
          <w:szCs w:val="24"/>
        </w:rPr>
        <w:t>ζ</w:t>
      </w:r>
      <w:r>
        <w:rPr>
          <w:rFonts w:eastAsia="Times New Roman"/>
          <w:szCs w:val="24"/>
        </w:rPr>
        <w:t>ετε το μέλλον των παιδιών σας. Αν δεν κάνουμε τίποτα σήμερα, αύριο θα πρέπει οπωσδήποτε να το κάν</w:t>
      </w:r>
      <w:r>
        <w:rPr>
          <w:rFonts w:eastAsia="Times New Roman"/>
          <w:szCs w:val="24"/>
        </w:rPr>
        <w:t>ουν τα παιδιά σας και, μάλιστα, υπό συνθήκες ακόμα πιο δύσκολες απ’ ό,τι σήμερα.</w:t>
      </w:r>
    </w:p>
    <w:p w14:paraId="7A82F691"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lastRenderedPageBreak/>
        <w:t>Θα ήθελα να σας εξορκίσω να συνεχίσετε τις προσπάθειες και να μη</w:t>
      </w:r>
      <w:r>
        <w:rPr>
          <w:rFonts w:eastAsia="Times New Roman"/>
          <w:szCs w:val="24"/>
        </w:rPr>
        <w:t>ν</w:t>
      </w:r>
      <w:r>
        <w:rPr>
          <w:rFonts w:eastAsia="Times New Roman"/>
          <w:szCs w:val="24"/>
        </w:rPr>
        <w:t xml:space="preserve"> </w:t>
      </w:r>
      <w:r>
        <w:rPr>
          <w:rFonts w:eastAsia="Times New Roman"/>
          <w:szCs w:val="24"/>
        </w:rPr>
        <w:t>ολιγωρήσετε</w:t>
      </w:r>
      <w:r>
        <w:rPr>
          <w:rFonts w:eastAsia="Times New Roman"/>
          <w:szCs w:val="24"/>
        </w:rPr>
        <w:t>, να μην αφήσετε να πάνε χαμένα τα αποτελέσματα που μπορέσατε να έχετε τα τελευταία χρόνια με τόσε</w:t>
      </w:r>
      <w:r>
        <w:rPr>
          <w:rFonts w:eastAsia="Times New Roman"/>
          <w:szCs w:val="24"/>
        </w:rPr>
        <w:t>ς θυσίες.</w:t>
      </w:r>
    </w:p>
    <w:p w14:paraId="7A82F692"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t xml:space="preserve">Ο ερχόμενος Αύγουστος, τέλος του τρίτου προγράμματος στήριξης, θα σηματοδοτήσει την έναρξη μιας νέας εποχής για τη χώρα σας, η οποία θα βρει εκ νέου όλα τα δικαιώματά της, αλλά και όλες τις υποχρεώσεις που ένα κυρίαρχο κράτος έχει απέναντι στην </w:t>
      </w:r>
      <w:r>
        <w:rPr>
          <w:rFonts w:eastAsia="Times New Roman"/>
          <w:szCs w:val="24"/>
        </w:rPr>
        <w:t>Ευρωζώνη.</w:t>
      </w:r>
    </w:p>
    <w:p w14:paraId="7A82F693" w14:textId="77777777" w:rsidR="002E5F43" w:rsidRDefault="00CF2548">
      <w:pPr>
        <w:tabs>
          <w:tab w:val="left" w:pos="2940"/>
        </w:tabs>
        <w:spacing w:after="0" w:line="600" w:lineRule="auto"/>
        <w:ind w:firstLine="720"/>
        <w:jc w:val="both"/>
        <w:rPr>
          <w:rFonts w:eastAsia="Times New Roman"/>
          <w:szCs w:val="24"/>
        </w:rPr>
      </w:pPr>
      <w:r>
        <w:rPr>
          <w:rFonts w:eastAsia="Times New Roman"/>
          <w:szCs w:val="24"/>
        </w:rPr>
        <w:t>Πρέπει οπωσδήποτε να αποκατασταθεί η πρόσβαση της Ελλάδας στις χρηματοδοτήσεις μέσω των αγορών, αλλά θα πρέπει επίσης οπωσδήποτε να υλοποιηθούν κυρίως όλες οι μεταρρυθμίσεις που έχουν αποφασιστεί και να ακολουθηθούν οι οικονομικές και προϋπολογισ</w:t>
      </w:r>
      <w:r>
        <w:rPr>
          <w:rFonts w:eastAsia="Times New Roman"/>
          <w:szCs w:val="24"/>
        </w:rPr>
        <w:t>τικές πολιτικές που έχουν αναληφθεί, προκειμένου να υπάρξει μια διαρκής και δημιουργική ανάκαμψη των θέσεων εργασίας.</w:t>
      </w:r>
    </w:p>
    <w:p w14:paraId="7A82F694" w14:textId="77777777" w:rsidR="002E5F43" w:rsidRDefault="00CF2548">
      <w:pPr>
        <w:spacing w:after="0" w:line="600" w:lineRule="auto"/>
        <w:ind w:firstLine="720"/>
        <w:jc w:val="both"/>
        <w:rPr>
          <w:rFonts w:eastAsia="Times New Roman"/>
          <w:szCs w:val="24"/>
        </w:rPr>
      </w:pPr>
      <w:r>
        <w:rPr>
          <w:rFonts w:eastAsia="Times New Roman"/>
          <w:szCs w:val="24"/>
        </w:rPr>
        <w:lastRenderedPageBreak/>
        <w:t>Για τη νέα αυτή Ελλάδα του αύριο θα πρέπει επίσης να αρθούν και να θεραπευθούν όλες οι παθογένειες που τόσο κόστισαν στη χώρα και την κοιν</w:t>
      </w:r>
      <w:r>
        <w:rPr>
          <w:rFonts w:eastAsia="Times New Roman"/>
          <w:szCs w:val="24"/>
        </w:rPr>
        <w:t xml:space="preserve">ωνία σας. Το κράτος πρέπει να μην είναι μόνο </w:t>
      </w:r>
      <w:proofErr w:type="spellStart"/>
      <w:r>
        <w:rPr>
          <w:rFonts w:eastAsia="Times New Roman"/>
          <w:szCs w:val="24"/>
        </w:rPr>
        <w:t>πάροχος</w:t>
      </w:r>
      <w:proofErr w:type="spellEnd"/>
      <w:r>
        <w:rPr>
          <w:rFonts w:eastAsia="Times New Roman"/>
          <w:szCs w:val="24"/>
        </w:rPr>
        <w:t xml:space="preserve"> υπηρεσιών, να μην είναι μόνο ένας εργοδότης. </w:t>
      </w:r>
    </w:p>
    <w:p w14:paraId="7A82F695" w14:textId="77777777" w:rsidR="002E5F43" w:rsidRDefault="00CF2548">
      <w:pPr>
        <w:spacing w:after="0" w:line="600" w:lineRule="auto"/>
        <w:ind w:firstLine="720"/>
        <w:jc w:val="both"/>
        <w:rPr>
          <w:rFonts w:eastAsia="Times New Roman"/>
          <w:szCs w:val="24"/>
        </w:rPr>
      </w:pPr>
      <w:r>
        <w:rPr>
          <w:rFonts w:eastAsia="Times New Roman"/>
          <w:szCs w:val="24"/>
        </w:rPr>
        <w:t>Επίσης, η χώρα έχει ανάγκη από υγιείς τράπεζες στην υπηρεσία της ανάπτυξης για το γενικότερο συμφέρον και όχι μόνο για την εξυπηρέτηση των ιδίων συμφερόντων.</w:t>
      </w:r>
      <w:r>
        <w:rPr>
          <w:rFonts w:eastAsia="Times New Roman"/>
          <w:szCs w:val="24"/>
        </w:rPr>
        <w:t xml:space="preserve"> </w:t>
      </w:r>
    </w:p>
    <w:p w14:paraId="7A82F696" w14:textId="77777777" w:rsidR="002E5F43" w:rsidRDefault="00CF2548">
      <w:pPr>
        <w:spacing w:after="0" w:line="600" w:lineRule="auto"/>
        <w:ind w:firstLine="720"/>
        <w:jc w:val="both"/>
        <w:rPr>
          <w:rFonts w:eastAsia="Times New Roman"/>
          <w:szCs w:val="24"/>
        </w:rPr>
      </w:pPr>
      <w:r>
        <w:rPr>
          <w:rFonts w:eastAsia="Times New Roman"/>
          <w:szCs w:val="24"/>
        </w:rPr>
        <w:t xml:space="preserve">Πρέπει οπωσδήποτε μια και έξω να εκριζωθεί η διαφθορά. Η οικονομία </w:t>
      </w:r>
      <w:r>
        <w:rPr>
          <w:rFonts w:eastAsia="Times New Roman"/>
          <w:szCs w:val="24"/>
        </w:rPr>
        <w:t xml:space="preserve">πρέπει </w:t>
      </w:r>
      <w:r>
        <w:rPr>
          <w:rFonts w:eastAsia="Times New Roman"/>
          <w:szCs w:val="24"/>
        </w:rPr>
        <w:t xml:space="preserve">να δημιουργεί θέσεις εργασίας και όχι χρέη για όλους τους νέους Έλληνες. Σε αντάλλαγμα θα πρέπει επίσης οι Ευρωπαίοι εταίροι της Ελλάδας να τηρήσουν τις δεσμεύσεις που </w:t>
      </w:r>
      <w:r>
        <w:rPr>
          <w:rFonts w:eastAsia="Times New Roman"/>
          <w:szCs w:val="24"/>
        </w:rPr>
        <w:t xml:space="preserve">έχουν αναλάβει, όσον αφορά τα μέτρα που έχουν ληφθεί για το χρέος. </w:t>
      </w:r>
      <w:proofErr w:type="spellStart"/>
      <w:r>
        <w:rPr>
          <w:rFonts w:eastAsia="Times New Roman"/>
          <w:szCs w:val="24"/>
          <w:lang w:val="en-US"/>
        </w:rPr>
        <w:t>Pacta</w:t>
      </w:r>
      <w:proofErr w:type="spellEnd"/>
      <w:r>
        <w:rPr>
          <w:rFonts w:eastAsia="Times New Roman"/>
          <w:szCs w:val="24"/>
        </w:rPr>
        <w:t xml:space="preserve"> </w:t>
      </w:r>
      <w:proofErr w:type="spellStart"/>
      <w:r>
        <w:rPr>
          <w:rFonts w:eastAsia="Times New Roman"/>
          <w:szCs w:val="24"/>
          <w:lang w:val="en-US"/>
        </w:rPr>
        <w:t>sunt</w:t>
      </w:r>
      <w:proofErr w:type="spellEnd"/>
      <w:r>
        <w:rPr>
          <w:rFonts w:eastAsia="Times New Roman"/>
          <w:szCs w:val="24"/>
        </w:rPr>
        <w:t xml:space="preserve"> </w:t>
      </w:r>
      <w:proofErr w:type="spellStart"/>
      <w:r>
        <w:rPr>
          <w:rFonts w:eastAsia="Times New Roman"/>
          <w:szCs w:val="24"/>
          <w:lang w:val="en-US"/>
        </w:rPr>
        <w:t>servanda</w:t>
      </w:r>
      <w:proofErr w:type="spellEnd"/>
      <w:r>
        <w:rPr>
          <w:rFonts w:eastAsia="Times New Roman"/>
          <w:szCs w:val="24"/>
        </w:rPr>
        <w:t xml:space="preserve">! </w:t>
      </w:r>
    </w:p>
    <w:p w14:paraId="7A82F697" w14:textId="77777777" w:rsidR="002E5F43" w:rsidRDefault="00CF2548">
      <w:pPr>
        <w:spacing w:after="0" w:line="600" w:lineRule="auto"/>
        <w:ind w:firstLine="720"/>
        <w:jc w:val="both"/>
        <w:rPr>
          <w:rFonts w:eastAsia="Times New Roman"/>
          <w:szCs w:val="24"/>
        </w:rPr>
      </w:pPr>
      <w:r>
        <w:rPr>
          <w:rFonts w:eastAsia="Times New Roman"/>
          <w:szCs w:val="24"/>
        </w:rPr>
        <w:t>Το ίδιο ισχύει για όλη την Ευρώπη. Αλληλεγγύη και υπευθυνότητα είναι δύο όψεις του ιδίου νομίσματος και το νόμισμα είναι αυτό της Ευρωπαϊκής μας Ένωσης. Καθώς η Ελλάδα</w:t>
      </w:r>
      <w:r>
        <w:rPr>
          <w:rFonts w:eastAsia="Times New Roman"/>
          <w:szCs w:val="24"/>
        </w:rPr>
        <w:t xml:space="preserve"> ανακτά τη δίκαια θέση της στους κόλπους της Ευρώπης, υπολογίζω στην Ελλάδα. Υπολογίζω σε όλους σας, έτσι ώστε όλοι να μπορέσουμε να συζητήσουμε για </w:t>
      </w:r>
      <w:r>
        <w:rPr>
          <w:rFonts w:eastAsia="Times New Roman"/>
          <w:szCs w:val="24"/>
        </w:rPr>
        <w:lastRenderedPageBreak/>
        <w:t>την Ένωση των είκοσι επτά. Γιατί εγώ δεν μπορώ να φανταστώ την Ευρώπη χωρίς τη στήριξη της Ελλάδας, που είν</w:t>
      </w:r>
      <w:r>
        <w:rPr>
          <w:rFonts w:eastAsia="Times New Roman"/>
          <w:szCs w:val="24"/>
        </w:rPr>
        <w:t xml:space="preserve">αι στήριξη κρίσιμη. </w:t>
      </w:r>
    </w:p>
    <w:p w14:paraId="7A82F698" w14:textId="77777777" w:rsidR="002E5F43" w:rsidRDefault="00CF2548">
      <w:pPr>
        <w:spacing w:after="0" w:line="600" w:lineRule="auto"/>
        <w:ind w:firstLine="720"/>
        <w:jc w:val="both"/>
        <w:rPr>
          <w:rFonts w:eastAsia="Times New Roman"/>
          <w:szCs w:val="24"/>
        </w:rPr>
      </w:pPr>
      <w:r>
        <w:rPr>
          <w:rFonts w:eastAsia="Times New Roman"/>
          <w:szCs w:val="24"/>
        </w:rPr>
        <w:t>Δεν ανάγεται σε εμένα να θυμίσω στους απογόνους του Θουκυδίδη ότι το παρελθόν πρέπει να μας διδάσκει εμάς στο παρόν. Αυτή η συζήτηση θα πρέπει να μας δώσει μαθήματα και διδάγματα, ιδίως όταν θέσουμε τις μεγάλες προτεραιότητες για τον ε</w:t>
      </w:r>
      <w:r>
        <w:rPr>
          <w:rFonts w:eastAsia="Times New Roman"/>
          <w:szCs w:val="24"/>
        </w:rPr>
        <w:t>πόμενο ευρωπαϊκό προϋπολογισμό, για την πολιτική των μεταναστεύσεων.</w:t>
      </w:r>
    </w:p>
    <w:p w14:paraId="7A82F699" w14:textId="77777777" w:rsidR="002E5F43" w:rsidRDefault="00CF2548">
      <w:pPr>
        <w:spacing w:after="0" w:line="600" w:lineRule="auto"/>
        <w:ind w:firstLine="720"/>
        <w:jc w:val="both"/>
        <w:rPr>
          <w:rFonts w:eastAsia="Times New Roman"/>
          <w:szCs w:val="24"/>
        </w:rPr>
      </w:pPr>
      <w:r>
        <w:rPr>
          <w:rFonts w:eastAsia="Times New Roman"/>
          <w:szCs w:val="24"/>
        </w:rPr>
        <w:t xml:space="preserve">Αυτή η συζήτηση για το κοινό μας μέλλον </w:t>
      </w:r>
      <w:r>
        <w:rPr>
          <w:rFonts w:eastAsia="Times New Roman"/>
          <w:szCs w:val="24"/>
        </w:rPr>
        <w:t>-</w:t>
      </w:r>
      <w:r>
        <w:rPr>
          <w:rFonts w:eastAsia="Times New Roman"/>
          <w:szCs w:val="24"/>
        </w:rPr>
        <w:t>της Ευρώπης των είκοσι επτά</w:t>
      </w:r>
      <w:r>
        <w:rPr>
          <w:rFonts w:eastAsia="Times New Roman"/>
          <w:szCs w:val="24"/>
        </w:rPr>
        <w:t>-</w:t>
      </w:r>
      <w:r>
        <w:rPr>
          <w:rFonts w:eastAsia="Times New Roman"/>
          <w:szCs w:val="24"/>
        </w:rPr>
        <w:t xml:space="preserve"> είναι ένας απαιτητικός διάλογος που πρέπει να ολοκληρώσουμε και για να γίνει αυτό θα πρέπει να έχουμε υπομονή αλλά κα</w:t>
      </w:r>
      <w:r>
        <w:rPr>
          <w:rFonts w:eastAsia="Times New Roman"/>
          <w:szCs w:val="24"/>
        </w:rPr>
        <w:t xml:space="preserve">ι προσήλωση, θέληση και αποφασιστικότητα. Η υπομονή και η αποφασιστικότητα πρέπει οπωσδήποτε να χαρακτηρίζουν αυτούς που έχουν μεγάλες ιδέες και φιλοδοξίες. </w:t>
      </w:r>
    </w:p>
    <w:p w14:paraId="7A82F69A" w14:textId="77777777" w:rsidR="002E5F43" w:rsidRDefault="00CF2548">
      <w:pPr>
        <w:spacing w:after="0" w:line="600" w:lineRule="auto"/>
        <w:ind w:firstLine="720"/>
        <w:jc w:val="both"/>
        <w:rPr>
          <w:rFonts w:eastAsia="Times New Roman"/>
          <w:szCs w:val="24"/>
        </w:rPr>
      </w:pPr>
      <w:r>
        <w:rPr>
          <w:rFonts w:eastAsia="Times New Roman"/>
          <w:szCs w:val="24"/>
        </w:rPr>
        <w:t>Ζήτω η ευρωπαϊκή Ελλάδα! Ζήτω η ελληνική Ευρώπη!</w:t>
      </w:r>
    </w:p>
    <w:p w14:paraId="7A82F69B" w14:textId="77777777" w:rsidR="002E5F43" w:rsidRDefault="00CF2548">
      <w:pPr>
        <w:spacing w:after="0" w:line="600" w:lineRule="auto"/>
        <w:ind w:firstLine="720"/>
        <w:jc w:val="both"/>
        <w:rPr>
          <w:rFonts w:eastAsia="Times New Roman"/>
          <w:szCs w:val="24"/>
        </w:rPr>
      </w:pPr>
      <w:r>
        <w:rPr>
          <w:rFonts w:eastAsia="Times New Roman"/>
          <w:szCs w:val="24"/>
        </w:rPr>
        <w:t xml:space="preserve">Ευχαριστώ πάρα πολύ. </w:t>
      </w:r>
    </w:p>
    <w:p w14:paraId="7A82F69C" w14:textId="77777777" w:rsidR="002E5F43" w:rsidRDefault="00CF2548">
      <w:pPr>
        <w:spacing w:after="0" w:line="600" w:lineRule="auto"/>
        <w:ind w:firstLine="720"/>
        <w:jc w:val="both"/>
        <w:rPr>
          <w:rFonts w:eastAsia="Times New Roman"/>
          <w:szCs w:val="24"/>
        </w:rPr>
      </w:pPr>
      <w:r>
        <w:rPr>
          <w:rFonts w:eastAsia="Times New Roman"/>
          <w:szCs w:val="24"/>
        </w:rPr>
        <w:lastRenderedPageBreak/>
        <w:t>(Όρθιοι οι Βουλευτές όλων τ</w:t>
      </w:r>
      <w:r>
        <w:rPr>
          <w:rFonts w:eastAsia="Times New Roman"/>
          <w:szCs w:val="24"/>
        </w:rPr>
        <w:t>ων πτερύγων χειροκροτούν ζωηρά και παρατεταμένα)</w:t>
      </w:r>
    </w:p>
    <w:p w14:paraId="7A82F69D" w14:textId="77777777" w:rsidR="002E5F43" w:rsidRDefault="00CF2548">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τον Πρόεδρο της Ευρωπαϊκής Επιτροπής</w:t>
      </w:r>
      <w:r>
        <w:rPr>
          <w:rFonts w:eastAsia="Times New Roman"/>
          <w:szCs w:val="24"/>
        </w:rPr>
        <w:t xml:space="preserve"> κ. Ζαν - Κλοντ </w:t>
      </w:r>
      <w:proofErr w:type="spellStart"/>
      <w:r>
        <w:rPr>
          <w:rFonts w:eastAsia="Times New Roman"/>
          <w:szCs w:val="24"/>
        </w:rPr>
        <w:t>Γιούνκερ</w:t>
      </w:r>
      <w:proofErr w:type="spellEnd"/>
      <w:r>
        <w:rPr>
          <w:rFonts w:eastAsia="Times New Roman"/>
          <w:szCs w:val="24"/>
        </w:rPr>
        <w:t>.</w:t>
      </w:r>
    </w:p>
    <w:p w14:paraId="7A82F69E" w14:textId="77777777" w:rsidR="002E5F43" w:rsidRDefault="00CF2548">
      <w:pPr>
        <w:spacing w:after="0" w:line="600" w:lineRule="auto"/>
        <w:ind w:firstLine="720"/>
        <w:jc w:val="both"/>
        <w:rPr>
          <w:rFonts w:eastAsia="Times New Roman"/>
          <w:szCs w:val="24"/>
        </w:rPr>
      </w:pPr>
      <w:r>
        <w:rPr>
          <w:rFonts w:eastAsia="Times New Roman"/>
          <w:szCs w:val="24"/>
        </w:rPr>
        <w:t xml:space="preserve">Κυρίες και κύριοι συνάδελφοι, μετά την ολοκλήρωση της ομιλίας του Προέδρου της Ευρωπαϊκής Επιτροπής, ο </w:t>
      </w:r>
      <w:r>
        <w:rPr>
          <w:rFonts w:eastAsia="Times New Roman"/>
          <w:szCs w:val="24"/>
        </w:rPr>
        <w:t>Πρόεδρος της Ελληνικής Δημοκρατίας κ. Προκόπης Παυλόπουλος και ο Πρόεδρος της Ευρωπαϊκής Επιτροπής</w:t>
      </w:r>
      <w:r>
        <w:rPr>
          <w:rFonts w:eastAsia="Times New Roman"/>
          <w:szCs w:val="24"/>
        </w:rPr>
        <w:t xml:space="preserve"> κ. Ζαν - Κλοντ </w:t>
      </w:r>
      <w:proofErr w:type="spellStart"/>
      <w:r>
        <w:rPr>
          <w:rFonts w:eastAsia="Times New Roman"/>
          <w:szCs w:val="24"/>
        </w:rPr>
        <w:t>Γιούνκερ</w:t>
      </w:r>
      <w:proofErr w:type="spellEnd"/>
      <w:r>
        <w:rPr>
          <w:rFonts w:eastAsia="Times New Roman"/>
          <w:szCs w:val="24"/>
        </w:rPr>
        <w:t xml:space="preserve"> </w:t>
      </w:r>
      <w:r>
        <w:rPr>
          <w:rFonts w:eastAsia="Times New Roman"/>
          <w:szCs w:val="24"/>
        </w:rPr>
        <w:t xml:space="preserve">θα αποχωρήσουν. </w:t>
      </w:r>
    </w:p>
    <w:p w14:paraId="7A82F69F" w14:textId="77777777" w:rsidR="002E5F43" w:rsidRDefault="00CF2548">
      <w:pPr>
        <w:spacing w:after="0" w:line="600" w:lineRule="auto"/>
        <w:ind w:firstLine="720"/>
        <w:jc w:val="both"/>
        <w:rPr>
          <w:rFonts w:eastAsia="Times New Roman"/>
          <w:szCs w:val="24"/>
        </w:rPr>
      </w:pPr>
      <w:r>
        <w:rPr>
          <w:rFonts w:eastAsia="Times New Roman"/>
          <w:szCs w:val="24"/>
        </w:rPr>
        <w:t xml:space="preserve">Παρακαλώ να καταλάβει την έδρα ο Β΄ Αντιπρόεδρος της Βουλής κ. Βαρεμένος. </w:t>
      </w:r>
    </w:p>
    <w:p w14:paraId="7A82F6A0" w14:textId="77777777" w:rsidR="002E5F43" w:rsidRDefault="00CF2548">
      <w:pPr>
        <w:spacing w:after="0" w:line="600" w:lineRule="auto"/>
        <w:ind w:firstLine="720"/>
        <w:jc w:val="both"/>
        <w:rPr>
          <w:rFonts w:eastAsia="Times New Roman"/>
          <w:szCs w:val="24"/>
        </w:rPr>
      </w:pPr>
      <w:r>
        <w:rPr>
          <w:rFonts w:eastAsia="Times New Roman"/>
          <w:szCs w:val="24"/>
        </w:rPr>
        <w:t>(Στο σημείο αυτό την Προεδρική Έδρα καταλ</w:t>
      </w:r>
      <w:r>
        <w:rPr>
          <w:rFonts w:eastAsia="Times New Roman"/>
          <w:szCs w:val="24"/>
        </w:rPr>
        <w:t xml:space="preserve">αμβάνει ο Β΄ Αντιπρόεδρος της Βουλής κ. </w:t>
      </w:r>
      <w:r w:rsidRPr="00F85B3B">
        <w:rPr>
          <w:rFonts w:eastAsia="Times New Roman"/>
          <w:b/>
          <w:szCs w:val="24"/>
        </w:rPr>
        <w:t>ΓΕΩΡΓΙΟΣ ΒΑΡΕΜΕΝΟΣ</w:t>
      </w:r>
      <w:r>
        <w:rPr>
          <w:rFonts w:eastAsia="Times New Roman"/>
          <w:szCs w:val="24"/>
        </w:rPr>
        <w:t>)</w:t>
      </w:r>
    </w:p>
    <w:p w14:paraId="7A82F6A1" w14:textId="77777777" w:rsidR="002E5F43" w:rsidRDefault="00CF254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w:t>
      </w:r>
      <w:r>
        <w:rPr>
          <w:rFonts w:eastAsia="Times New Roman"/>
          <w:szCs w:val="24"/>
        </w:rPr>
        <w:t xml:space="preserve"> ολοκληρώθηκε η προγραμματισμένη για σήμερα ειδική συνεδρίαση.</w:t>
      </w:r>
    </w:p>
    <w:p w14:paraId="7A82F6A2" w14:textId="77777777" w:rsidR="002E5F43" w:rsidRDefault="00CF2548">
      <w:pPr>
        <w:spacing w:after="0" w:line="600" w:lineRule="auto"/>
        <w:ind w:firstLine="709"/>
        <w:jc w:val="both"/>
        <w:rPr>
          <w:rFonts w:eastAsia="Times New Roman"/>
          <w:szCs w:val="24"/>
        </w:rPr>
      </w:pPr>
      <w:r>
        <w:rPr>
          <w:rFonts w:eastAsia="Times New Roman"/>
          <w:szCs w:val="24"/>
        </w:rPr>
        <w:t>Δ</w:t>
      </w:r>
      <w:r>
        <w:rPr>
          <w:rFonts w:eastAsia="Times New Roman"/>
          <w:szCs w:val="24"/>
        </w:rPr>
        <w:t>έχεστε στο σημείο αυτό να λύσουμε τη συνεδρίαση;</w:t>
      </w:r>
    </w:p>
    <w:p w14:paraId="7A82F6A3" w14:textId="77777777" w:rsidR="002E5F43" w:rsidRDefault="00CF2548">
      <w:pPr>
        <w:spacing w:after="0" w:line="600" w:lineRule="auto"/>
        <w:ind w:firstLine="720"/>
        <w:jc w:val="both"/>
        <w:rPr>
          <w:rFonts w:eastAsia="Times New Roman"/>
          <w:szCs w:val="24"/>
        </w:rPr>
      </w:pPr>
      <w:r>
        <w:rPr>
          <w:rFonts w:eastAsia="Times New Roman"/>
          <w:b/>
          <w:szCs w:val="24"/>
        </w:rPr>
        <w:lastRenderedPageBreak/>
        <w:t>ΟΛΟΙ ΟΙ ΒΟΥΛΕΥΤΕΣ:</w:t>
      </w:r>
      <w:r>
        <w:rPr>
          <w:rFonts w:eastAsia="Times New Roman"/>
          <w:szCs w:val="24"/>
        </w:rPr>
        <w:t xml:space="preserve"> Μά</w:t>
      </w:r>
      <w:r>
        <w:rPr>
          <w:rFonts w:eastAsia="Times New Roman"/>
          <w:szCs w:val="24"/>
        </w:rPr>
        <w:t xml:space="preserve">λιστα, μάλιστα. </w:t>
      </w:r>
    </w:p>
    <w:p w14:paraId="7A82F6A4" w14:textId="77777777" w:rsidR="002E5F43" w:rsidRDefault="00CF2548">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Με τη συναίνεση του Σώματος και ώρα 13</w:t>
      </w:r>
      <w:r>
        <w:rPr>
          <w:rFonts w:eastAsia="Times New Roman"/>
          <w:szCs w:val="24"/>
        </w:rPr>
        <w:t>.</w:t>
      </w:r>
      <w:r>
        <w:rPr>
          <w:rFonts w:eastAsia="Times New Roman"/>
          <w:szCs w:val="24"/>
        </w:rPr>
        <w:t xml:space="preserve">45΄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ημέρα Παρασκευή 27 Απριλίου 2018 και ώρα 10</w:t>
      </w:r>
      <w:r>
        <w:rPr>
          <w:rFonts w:eastAsia="Times New Roman"/>
          <w:szCs w:val="24"/>
        </w:rPr>
        <w:t>.</w:t>
      </w:r>
      <w:r>
        <w:rPr>
          <w:rFonts w:eastAsia="Times New Roman"/>
          <w:szCs w:val="24"/>
        </w:rPr>
        <w:t>00΄</w:t>
      </w:r>
      <w:r>
        <w:rPr>
          <w:rFonts w:eastAsia="Times New Roman"/>
          <w:szCs w:val="24"/>
        </w:rPr>
        <w:t>,</w:t>
      </w:r>
      <w:r>
        <w:rPr>
          <w:rFonts w:eastAsia="Times New Roman"/>
          <w:szCs w:val="24"/>
        </w:rPr>
        <w:t xml:space="preserve"> με αντικείμενο εργασιών του Σώματος</w:t>
      </w:r>
      <w:r>
        <w:rPr>
          <w:rFonts w:eastAsia="Times New Roman"/>
          <w:szCs w:val="24"/>
        </w:rPr>
        <w:t>:</w:t>
      </w:r>
      <w:r>
        <w:rPr>
          <w:rFonts w:eastAsia="Times New Roman"/>
          <w:szCs w:val="24"/>
        </w:rPr>
        <w:t xml:space="preserve"> κοινοβουλευτικό έλεγχο</w:t>
      </w:r>
      <w:r>
        <w:rPr>
          <w:rFonts w:eastAsia="Times New Roman"/>
          <w:szCs w:val="24"/>
        </w:rPr>
        <w:t xml:space="preserve">, </w:t>
      </w:r>
      <w:r>
        <w:rPr>
          <w:rFonts w:eastAsia="Times New Roman"/>
          <w:szCs w:val="24"/>
        </w:rPr>
        <w:t>συζήτηση επικαίρων ερω</w:t>
      </w:r>
      <w:r>
        <w:rPr>
          <w:rFonts w:eastAsia="Times New Roman"/>
          <w:szCs w:val="24"/>
        </w:rPr>
        <w:t xml:space="preserve">τήσεων. </w:t>
      </w:r>
    </w:p>
    <w:p w14:paraId="7A82F6A5" w14:textId="77777777" w:rsidR="002E5F43" w:rsidRDefault="00CF2548">
      <w:pPr>
        <w:spacing w:after="0" w:line="600" w:lineRule="auto"/>
        <w:jc w:val="both"/>
        <w:rPr>
          <w:rFonts w:eastAsia="Times New Roman"/>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 xml:space="preserve">                            ΟΙ ΓΡΑΜΜΑΤΕΙΣ</w:t>
      </w:r>
    </w:p>
    <w:sectPr w:rsidR="002E5F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flouda">
    <w15:presenceInfo w15:providerId="None" w15:userId="ch.flou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IEa8Hruo1p8IX12EfO9VxsQCBIk=" w:salt="BhkEKmpI7PbA9EWyhPLcS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43"/>
    <w:rsid w:val="002E5F43"/>
    <w:rsid w:val="004A174B"/>
    <w:rsid w:val="00CF254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F647"/>
  <w15:docId w15:val="{4FC7C3B5-3097-4825-BA02-3BCA2E0B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1370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137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619</MetadataID>
    <Session xmlns="641f345b-441b-4b81-9152-adc2e73ba5e1">Γ´</Session>
    <Date xmlns="641f345b-441b-4b81-9152-adc2e73ba5e1">2018-04-25T21:00:00+00:00</Date>
    <Status xmlns="641f345b-441b-4b81-9152-adc2e73ba5e1">
      <Url>http://srv-sp1/praktika/Lists/Incoming_Metadata/EditForm.aspx?ID=619&amp;Source=/praktika/Recordings_Library/Forms/AllItems.aspx</Url>
      <Description>Δημοσιεύτηκε</Description>
    </Status>
    <Meeting xmlns="641f345b-441b-4b81-9152-adc2e73ba5e1">ΡΕ´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20E045-DC0B-4F5B-9443-D2FFAAA74914}">
  <ds:schemaRefs>
    <ds:schemaRef ds:uri="http://schemas.microsoft.com/office/infopath/2007/PartnerControls"/>
    <ds:schemaRef ds:uri="http://purl.org/dc/terms/"/>
    <ds:schemaRef ds:uri="http://schemas.microsoft.com/office/2006/documentManagement/types"/>
    <ds:schemaRef ds:uri="641f345b-441b-4b81-9152-adc2e73ba5e1"/>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20AB9F3-1B81-4B59-B809-6B4CC1D4A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FDFF70-D63A-4300-A9D8-857E274DC9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3600</Words>
  <Characters>19440</Characters>
  <Application>Microsoft Office Word</Application>
  <DocSecurity>0</DocSecurity>
  <Lines>162</Lines>
  <Paragraphs>45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ch.flouda</cp:lastModifiedBy>
  <cp:revision>2</cp:revision>
  <dcterms:created xsi:type="dcterms:W3CDTF">2018-05-04T10:13:00Z</dcterms:created>
  <dcterms:modified xsi:type="dcterms:W3CDTF">2018-05-04T10:13:00Z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