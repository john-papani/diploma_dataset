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79035" w14:textId="77777777" w:rsidR="00427452" w:rsidRPr="00427452" w:rsidRDefault="00427452" w:rsidP="00427452">
      <w:pPr>
        <w:spacing w:after="0" w:line="360" w:lineRule="auto"/>
        <w:rPr>
          <w:ins w:id="0" w:author="Φλούδα Χριστίνα" w:date="2018-12-21T11:10:00Z"/>
          <w:rFonts w:eastAsia="Times New Roman"/>
          <w:szCs w:val="24"/>
          <w:lang w:eastAsia="en-US"/>
        </w:rPr>
      </w:pPr>
      <w:ins w:id="1" w:author="Φλούδα Χριστίνα" w:date="2018-12-21T11:10:00Z">
        <w:r w:rsidRPr="0042745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A44195F" w14:textId="77777777" w:rsidR="00427452" w:rsidRPr="00427452" w:rsidRDefault="00427452" w:rsidP="00427452">
      <w:pPr>
        <w:spacing w:after="0" w:line="360" w:lineRule="auto"/>
        <w:rPr>
          <w:ins w:id="2" w:author="Φλούδα Χριστίνα" w:date="2018-12-21T11:10:00Z"/>
          <w:rFonts w:eastAsia="Times New Roman"/>
          <w:szCs w:val="24"/>
          <w:lang w:eastAsia="en-US"/>
        </w:rPr>
      </w:pPr>
    </w:p>
    <w:p w14:paraId="418E1C5E" w14:textId="77777777" w:rsidR="00427452" w:rsidRPr="00427452" w:rsidRDefault="00427452" w:rsidP="00427452">
      <w:pPr>
        <w:spacing w:after="0" w:line="360" w:lineRule="auto"/>
        <w:rPr>
          <w:ins w:id="3" w:author="Φλούδα Χριστίνα" w:date="2018-12-21T11:10:00Z"/>
          <w:rFonts w:eastAsia="Times New Roman"/>
          <w:szCs w:val="24"/>
          <w:lang w:eastAsia="en-US"/>
        </w:rPr>
      </w:pPr>
      <w:ins w:id="4" w:author="Φλούδα Χριστίνα" w:date="2018-12-21T11:10:00Z">
        <w:r w:rsidRPr="00427452">
          <w:rPr>
            <w:rFonts w:eastAsia="Times New Roman"/>
            <w:szCs w:val="24"/>
            <w:lang w:eastAsia="en-US"/>
          </w:rPr>
          <w:t>ΠΙΝΑΚΑΣ ΠΕΡΙΕΧΟΜΕΝΩΝ</w:t>
        </w:r>
      </w:ins>
    </w:p>
    <w:p w14:paraId="03E3073C" w14:textId="77777777" w:rsidR="00427452" w:rsidRPr="00427452" w:rsidRDefault="00427452" w:rsidP="00427452">
      <w:pPr>
        <w:spacing w:after="0" w:line="360" w:lineRule="auto"/>
        <w:rPr>
          <w:ins w:id="5" w:author="Φλούδα Χριστίνα" w:date="2018-12-21T11:10:00Z"/>
          <w:rFonts w:eastAsia="Times New Roman"/>
          <w:szCs w:val="24"/>
          <w:lang w:eastAsia="en-US"/>
        </w:rPr>
      </w:pPr>
      <w:ins w:id="6" w:author="Φλούδα Χριστίνα" w:date="2018-12-21T11:10:00Z">
        <w:r w:rsidRPr="00427452">
          <w:rPr>
            <w:rFonts w:eastAsia="Times New Roman"/>
            <w:szCs w:val="24"/>
            <w:lang w:eastAsia="en-US"/>
          </w:rPr>
          <w:t xml:space="preserve">ΙΖ’ ΠΕΡΙΟΔΟΣ </w:t>
        </w:r>
      </w:ins>
    </w:p>
    <w:p w14:paraId="37994E68" w14:textId="77777777" w:rsidR="00427452" w:rsidRPr="00427452" w:rsidRDefault="00427452" w:rsidP="00427452">
      <w:pPr>
        <w:spacing w:after="0" w:line="360" w:lineRule="auto"/>
        <w:rPr>
          <w:ins w:id="7" w:author="Φλούδα Χριστίνα" w:date="2018-12-21T11:10:00Z"/>
          <w:rFonts w:eastAsia="Times New Roman"/>
          <w:szCs w:val="24"/>
          <w:lang w:eastAsia="en-US"/>
        </w:rPr>
      </w:pPr>
      <w:ins w:id="8" w:author="Φλούδα Χριστίνα" w:date="2018-12-21T11:10:00Z">
        <w:r w:rsidRPr="00427452">
          <w:rPr>
            <w:rFonts w:eastAsia="Times New Roman"/>
            <w:szCs w:val="24"/>
            <w:lang w:eastAsia="en-US"/>
          </w:rPr>
          <w:t>ΠΡΟΕΔΡΕΥΟΜΕΝΗΣ ΚΟΙΝΟΒΟΥΛΕΥΤΙΚΗΣ ΔΗΜΟΚΡΑΤΙΑΣ</w:t>
        </w:r>
      </w:ins>
    </w:p>
    <w:p w14:paraId="0F61BBCF" w14:textId="77777777" w:rsidR="00427452" w:rsidRPr="00427452" w:rsidRDefault="00427452" w:rsidP="00427452">
      <w:pPr>
        <w:spacing w:after="0" w:line="360" w:lineRule="auto"/>
        <w:rPr>
          <w:ins w:id="9" w:author="Φλούδα Χριστίνα" w:date="2018-12-21T11:10:00Z"/>
          <w:rFonts w:eastAsia="Times New Roman"/>
          <w:szCs w:val="24"/>
          <w:lang w:eastAsia="en-US"/>
        </w:rPr>
      </w:pPr>
      <w:ins w:id="10" w:author="Φλούδα Χριστίνα" w:date="2018-12-21T11:10:00Z">
        <w:r w:rsidRPr="00427452">
          <w:rPr>
            <w:rFonts w:eastAsia="Times New Roman"/>
            <w:szCs w:val="24"/>
            <w:lang w:eastAsia="en-US"/>
          </w:rPr>
          <w:t>ΣΥΝΟΔΟΣ Δ΄</w:t>
        </w:r>
      </w:ins>
    </w:p>
    <w:p w14:paraId="336EA760" w14:textId="77777777" w:rsidR="00427452" w:rsidRPr="00427452" w:rsidRDefault="00427452" w:rsidP="00427452">
      <w:pPr>
        <w:spacing w:after="0" w:line="360" w:lineRule="auto"/>
        <w:rPr>
          <w:ins w:id="11" w:author="Φλούδα Χριστίνα" w:date="2018-12-21T11:10:00Z"/>
          <w:rFonts w:eastAsia="Times New Roman"/>
          <w:szCs w:val="24"/>
          <w:lang w:eastAsia="en-US"/>
        </w:rPr>
      </w:pPr>
    </w:p>
    <w:p w14:paraId="3717EA0A" w14:textId="77777777" w:rsidR="00427452" w:rsidRPr="00427452" w:rsidRDefault="00427452" w:rsidP="00427452">
      <w:pPr>
        <w:spacing w:after="0" w:line="360" w:lineRule="auto"/>
        <w:rPr>
          <w:ins w:id="12" w:author="Φλούδα Χριστίνα" w:date="2018-12-21T11:10:00Z"/>
          <w:rFonts w:eastAsia="Times New Roman"/>
          <w:szCs w:val="24"/>
          <w:lang w:eastAsia="en-US"/>
        </w:rPr>
      </w:pPr>
      <w:ins w:id="13" w:author="Φλούδα Χριστίνα" w:date="2018-12-21T11:10:00Z">
        <w:r w:rsidRPr="00427452">
          <w:rPr>
            <w:rFonts w:eastAsia="Times New Roman"/>
            <w:szCs w:val="24"/>
            <w:lang w:eastAsia="en-US"/>
          </w:rPr>
          <w:t>ΣΥΝΕΔΡΙΑΣΗ ΜΓ΄</w:t>
        </w:r>
      </w:ins>
    </w:p>
    <w:p w14:paraId="2B7A4525" w14:textId="77777777" w:rsidR="00427452" w:rsidRPr="00427452" w:rsidRDefault="00427452" w:rsidP="00427452">
      <w:pPr>
        <w:spacing w:after="0" w:line="360" w:lineRule="auto"/>
        <w:rPr>
          <w:ins w:id="14" w:author="Φλούδα Χριστίνα" w:date="2018-12-21T11:10:00Z"/>
          <w:rFonts w:eastAsia="Times New Roman"/>
          <w:szCs w:val="24"/>
          <w:lang w:eastAsia="en-US"/>
        </w:rPr>
      </w:pPr>
      <w:ins w:id="15" w:author="Φλούδα Χριστίνα" w:date="2018-12-21T11:10:00Z">
        <w:r w:rsidRPr="00427452">
          <w:rPr>
            <w:rFonts w:eastAsia="Times New Roman"/>
            <w:szCs w:val="24"/>
            <w:lang w:eastAsia="en-US"/>
          </w:rPr>
          <w:t>Πέμπτη  13 Δεκεμβρίου 2018</w:t>
        </w:r>
      </w:ins>
    </w:p>
    <w:p w14:paraId="0CBB692C" w14:textId="77777777" w:rsidR="00427452" w:rsidRPr="00427452" w:rsidRDefault="00427452" w:rsidP="00427452">
      <w:pPr>
        <w:spacing w:after="0" w:line="360" w:lineRule="auto"/>
        <w:rPr>
          <w:ins w:id="16" w:author="Φλούδα Χριστίνα" w:date="2018-12-21T11:10:00Z"/>
          <w:rFonts w:eastAsia="Times New Roman"/>
          <w:szCs w:val="24"/>
          <w:lang w:eastAsia="en-US"/>
        </w:rPr>
      </w:pPr>
    </w:p>
    <w:p w14:paraId="0CBE7077" w14:textId="77777777" w:rsidR="00427452" w:rsidRPr="00427452" w:rsidRDefault="00427452" w:rsidP="00427452">
      <w:pPr>
        <w:spacing w:after="0" w:line="360" w:lineRule="auto"/>
        <w:rPr>
          <w:ins w:id="17" w:author="Φλούδα Χριστίνα" w:date="2018-12-21T11:10:00Z"/>
          <w:rFonts w:eastAsia="Times New Roman"/>
          <w:szCs w:val="24"/>
          <w:lang w:eastAsia="en-US"/>
        </w:rPr>
      </w:pPr>
      <w:ins w:id="18" w:author="Φλούδα Χριστίνα" w:date="2018-12-21T11:10:00Z">
        <w:r w:rsidRPr="00427452">
          <w:rPr>
            <w:rFonts w:eastAsia="Times New Roman"/>
            <w:szCs w:val="24"/>
            <w:lang w:eastAsia="en-US"/>
          </w:rPr>
          <w:t>ΘΕΜΑΤΑ</w:t>
        </w:r>
      </w:ins>
    </w:p>
    <w:p w14:paraId="00ED308B" w14:textId="77777777" w:rsidR="00427452" w:rsidRPr="00427452" w:rsidRDefault="00427452" w:rsidP="00427452">
      <w:pPr>
        <w:spacing w:after="0" w:line="360" w:lineRule="auto"/>
        <w:rPr>
          <w:ins w:id="19" w:author="Φλούδα Χριστίνα" w:date="2018-12-21T11:10:00Z"/>
          <w:rFonts w:eastAsia="Times New Roman"/>
          <w:szCs w:val="24"/>
          <w:lang w:eastAsia="en-US"/>
        </w:rPr>
      </w:pPr>
      <w:ins w:id="20" w:author="Φλούδα Χριστίνα" w:date="2018-12-21T11:10:00Z">
        <w:r w:rsidRPr="00427452">
          <w:rPr>
            <w:rFonts w:eastAsia="Times New Roman"/>
            <w:szCs w:val="24"/>
            <w:lang w:eastAsia="en-US"/>
          </w:rPr>
          <w:t xml:space="preserve"> </w:t>
        </w:r>
        <w:r w:rsidRPr="00427452">
          <w:rPr>
            <w:rFonts w:eastAsia="Times New Roman"/>
            <w:szCs w:val="24"/>
            <w:lang w:eastAsia="en-US"/>
          </w:rPr>
          <w:br/>
          <w:t xml:space="preserve">Α. ΕΙΔΙΚΑ ΘΕΜΑΤΑ </w:t>
        </w:r>
        <w:r w:rsidRPr="00427452">
          <w:rPr>
            <w:rFonts w:eastAsia="Times New Roman"/>
            <w:szCs w:val="24"/>
            <w:lang w:eastAsia="en-US"/>
          </w:rPr>
          <w:br/>
          <w:t xml:space="preserve">1.  Άδεια απουσίας του Βουλευτή κ. Ν. Κακλαμάνη, σελ. </w:t>
        </w:r>
        <w:r w:rsidRPr="00427452">
          <w:rPr>
            <w:rFonts w:eastAsia="Times New Roman"/>
            <w:szCs w:val="24"/>
            <w:lang w:eastAsia="en-US"/>
          </w:rPr>
          <w:br/>
          <w:t xml:space="preserve">2. Ανακοινώνεται ότι τη συνεδρίαση παρακολουθούν μαθητές από το 1ο και 2ο Δημοτικό Σχολείο Μαλίων Ηρακλείου Κρήτης, το 5ο Δημοτικό Σχολείο Αχαρνών, το 2ο Δημοτικό Σχολείο Νεάπολης Λασιθίου, το Λύκειο Μαρκόπουλου, το Γυμνάσιο Λεχαινών Ηλείας, μέλη από το ΚΑΠΗ Λάρισας, μαθητές από το 1ο Γυμνάσιο Τούμπας Θεσσαλονίκης, το 1ο Γυμνάσιο Δράμας και το 23ο Δημοτικό Σχολείο Ευόσμου Θεσσαλονίκης, σελ. </w:t>
        </w:r>
        <w:r w:rsidRPr="00427452">
          <w:rPr>
            <w:rFonts w:eastAsia="Times New Roman"/>
            <w:szCs w:val="24"/>
            <w:lang w:eastAsia="en-US"/>
          </w:rPr>
          <w:br/>
          <w:t xml:space="preserve">3. Επί διαδικαστικού θέματος, σελ. </w:t>
        </w:r>
        <w:r w:rsidRPr="00427452">
          <w:rPr>
            <w:rFonts w:eastAsia="Times New Roman"/>
            <w:szCs w:val="24"/>
            <w:lang w:eastAsia="en-US"/>
          </w:rPr>
          <w:br/>
          <w:t xml:space="preserve">4. Επί προσωπικού θέματος, σελ. </w:t>
        </w:r>
        <w:r w:rsidRPr="00427452">
          <w:rPr>
            <w:rFonts w:eastAsia="Times New Roman"/>
            <w:szCs w:val="24"/>
            <w:lang w:eastAsia="en-US"/>
          </w:rPr>
          <w:br/>
          <w:t xml:space="preserve">5. Αναφορά στο Ολοκαύτωμα των Καλαβρύτων, σελ. </w:t>
        </w:r>
        <w:r w:rsidRPr="00427452">
          <w:rPr>
            <w:rFonts w:eastAsia="Times New Roman"/>
            <w:szCs w:val="24"/>
            <w:lang w:eastAsia="en-US"/>
          </w:rPr>
          <w:br/>
          <w:t xml:space="preserve"> </w:t>
        </w:r>
        <w:r w:rsidRPr="00427452">
          <w:rPr>
            <w:rFonts w:eastAsia="Times New Roman"/>
            <w:szCs w:val="24"/>
            <w:lang w:eastAsia="en-US"/>
          </w:rPr>
          <w:br/>
          <w:t xml:space="preserve">Β. ΝΟΜΟΘΕΤΙΚΗ ΕΡΓΑΣΙΑ </w:t>
        </w:r>
        <w:r w:rsidRPr="00427452">
          <w:rPr>
            <w:rFonts w:eastAsia="Times New Roman"/>
            <w:szCs w:val="24"/>
            <w:lang w:eastAsia="en-US"/>
          </w:rPr>
          <w:br/>
          <w:t xml:space="preserve">Συζήτηση επί του σχεδίου νόμου του Υπουργείου Οικονομικών: «Κύρωση του Κρατικού Προϋπολογισμού οικονομικού έτους 2019», σελ. </w:t>
        </w:r>
        <w:r w:rsidRPr="00427452">
          <w:rPr>
            <w:rFonts w:eastAsia="Times New Roman"/>
            <w:szCs w:val="24"/>
            <w:lang w:eastAsia="en-US"/>
          </w:rPr>
          <w:br/>
          <w:t xml:space="preserve"> </w:t>
        </w:r>
        <w:r w:rsidRPr="00427452">
          <w:rPr>
            <w:rFonts w:eastAsia="Times New Roman"/>
            <w:szCs w:val="24"/>
            <w:lang w:eastAsia="en-US"/>
          </w:rPr>
          <w:br/>
          <w:t>ΠΡΟΕΔΡΕΥΟΝΤΕΣ</w:t>
        </w:r>
      </w:ins>
    </w:p>
    <w:p w14:paraId="266BF786" w14:textId="77777777" w:rsidR="00427452" w:rsidRPr="00427452" w:rsidRDefault="00427452" w:rsidP="00427452">
      <w:pPr>
        <w:spacing w:after="0" w:line="360" w:lineRule="auto"/>
        <w:rPr>
          <w:ins w:id="21" w:author="Φλούδα Χριστίνα" w:date="2018-12-21T11:10:00Z"/>
          <w:rFonts w:eastAsia="Times New Roman"/>
          <w:szCs w:val="24"/>
          <w:lang w:eastAsia="en-US"/>
        </w:rPr>
      </w:pPr>
      <w:ins w:id="22" w:author="Φλούδα Χριστίνα" w:date="2018-12-21T11:10:00Z">
        <w:r w:rsidRPr="00427452">
          <w:rPr>
            <w:rFonts w:eastAsia="Times New Roman"/>
            <w:szCs w:val="24"/>
            <w:lang w:eastAsia="en-US"/>
          </w:rPr>
          <w:t>ΒΑΡΕΜΕΝΟΣ Γ. , σελ.</w:t>
        </w:r>
        <w:r w:rsidRPr="00427452">
          <w:rPr>
            <w:rFonts w:eastAsia="Times New Roman"/>
            <w:szCs w:val="24"/>
            <w:lang w:eastAsia="en-US"/>
          </w:rPr>
          <w:br/>
          <w:t>ΓΕΩΡΓΙΑΔΗΣ Μ. , σελ.</w:t>
        </w:r>
      </w:ins>
    </w:p>
    <w:p w14:paraId="17039DE9" w14:textId="77777777" w:rsidR="00427452" w:rsidRPr="00427452" w:rsidRDefault="00427452" w:rsidP="00427452">
      <w:pPr>
        <w:spacing w:after="0" w:line="360" w:lineRule="auto"/>
        <w:rPr>
          <w:ins w:id="23" w:author="Φλούδα Χριστίνα" w:date="2018-12-21T11:10:00Z"/>
          <w:rFonts w:eastAsia="Times New Roman"/>
          <w:szCs w:val="24"/>
          <w:lang w:eastAsia="en-US"/>
        </w:rPr>
      </w:pPr>
      <w:ins w:id="24" w:author="Φλούδα Χριστίνα" w:date="2018-12-21T11:10:00Z">
        <w:r w:rsidRPr="00427452">
          <w:rPr>
            <w:rFonts w:eastAsia="Times New Roman"/>
            <w:szCs w:val="24"/>
            <w:lang w:eastAsia="en-US"/>
          </w:rPr>
          <w:t>ΚΑΚΛΑΜΑΝΗΣ Ν. , σελ.</w:t>
        </w:r>
        <w:r w:rsidRPr="00427452">
          <w:rPr>
            <w:rFonts w:eastAsia="Times New Roman"/>
            <w:szCs w:val="24"/>
            <w:lang w:eastAsia="en-US"/>
          </w:rPr>
          <w:br/>
          <w:t>ΚΡΕΜΑΣΤΙΝΟΣ Δ. , σελ.</w:t>
        </w:r>
        <w:r w:rsidRPr="00427452">
          <w:rPr>
            <w:rFonts w:eastAsia="Times New Roman"/>
            <w:szCs w:val="24"/>
            <w:lang w:eastAsia="en-US"/>
          </w:rPr>
          <w:br/>
          <w:t xml:space="preserve">ΛΥΚΟΥΔΗΣ Σ. , σελ. </w:t>
        </w:r>
      </w:ins>
    </w:p>
    <w:p w14:paraId="00CDA48A" w14:textId="77777777" w:rsidR="00427452" w:rsidRPr="00427452" w:rsidRDefault="00427452" w:rsidP="00427452">
      <w:pPr>
        <w:spacing w:after="0" w:line="360" w:lineRule="auto"/>
        <w:rPr>
          <w:ins w:id="25" w:author="Φλούδα Χριστίνα" w:date="2018-12-21T11:10:00Z"/>
          <w:rFonts w:eastAsia="Times New Roman"/>
          <w:szCs w:val="24"/>
          <w:lang w:eastAsia="en-US"/>
        </w:rPr>
      </w:pPr>
      <w:ins w:id="26" w:author="Φλούδα Χριστίνα" w:date="2018-12-21T11:10:00Z">
        <w:r w:rsidRPr="00427452">
          <w:rPr>
            <w:rFonts w:eastAsia="Times New Roman"/>
            <w:szCs w:val="24"/>
            <w:lang w:eastAsia="en-US"/>
          </w:rPr>
          <w:t>ΧΡΙΣΤΟΔΟΥΛΟΠΟΥΛΟΥ Α. , σελ.</w:t>
        </w:r>
        <w:r w:rsidRPr="00427452">
          <w:rPr>
            <w:rFonts w:eastAsia="Times New Roman"/>
            <w:szCs w:val="24"/>
            <w:lang w:eastAsia="en-US"/>
          </w:rPr>
          <w:br/>
        </w:r>
        <w:r w:rsidRPr="00427452">
          <w:rPr>
            <w:rFonts w:eastAsia="Times New Roman"/>
            <w:szCs w:val="24"/>
            <w:lang w:eastAsia="en-US"/>
          </w:rPr>
          <w:br/>
        </w:r>
        <w:r w:rsidRPr="00427452">
          <w:rPr>
            <w:rFonts w:eastAsia="Times New Roman"/>
            <w:szCs w:val="24"/>
            <w:lang w:eastAsia="en-US"/>
          </w:rPr>
          <w:br/>
        </w:r>
      </w:ins>
    </w:p>
    <w:p w14:paraId="6C2DF665" w14:textId="77777777" w:rsidR="00427452" w:rsidRPr="00427452" w:rsidRDefault="00427452" w:rsidP="00427452">
      <w:pPr>
        <w:spacing w:after="0" w:line="360" w:lineRule="auto"/>
        <w:rPr>
          <w:ins w:id="27" w:author="Φλούδα Χριστίνα" w:date="2018-12-21T11:10:00Z"/>
          <w:rFonts w:eastAsia="Times New Roman"/>
          <w:szCs w:val="24"/>
          <w:lang w:eastAsia="en-US"/>
        </w:rPr>
      </w:pPr>
      <w:ins w:id="28" w:author="Φλούδα Χριστίνα" w:date="2018-12-21T11:10:00Z">
        <w:r w:rsidRPr="00427452">
          <w:rPr>
            <w:rFonts w:eastAsia="Times New Roman"/>
            <w:szCs w:val="24"/>
            <w:lang w:eastAsia="en-US"/>
          </w:rPr>
          <w:t>ΟΜΙΛΗΤΕΣ</w:t>
        </w:r>
      </w:ins>
    </w:p>
    <w:p w14:paraId="3A5261FD" w14:textId="77777777" w:rsidR="00427452" w:rsidRPr="00427452" w:rsidRDefault="00427452" w:rsidP="00427452">
      <w:pPr>
        <w:spacing w:after="0" w:line="360" w:lineRule="auto"/>
        <w:rPr>
          <w:ins w:id="29" w:author="Φλούδα Χριστίνα" w:date="2018-12-21T11:10:00Z"/>
          <w:rFonts w:eastAsia="Times New Roman"/>
          <w:szCs w:val="24"/>
          <w:lang w:eastAsia="en-US"/>
        </w:rPr>
      </w:pPr>
      <w:ins w:id="30" w:author="Φλούδα Χριστίνα" w:date="2018-12-21T11:10:00Z">
        <w:r w:rsidRPr="00427452">
          <w:rPr>
            <w:rFonts w:eastAsia="Times New Roman"/>
            <w:szCs w:val="24"/>
            <w:lang w:eastAsia="en-US"/>
          </w:rPr>
          <w:br/>
          <w:t>Α. Επί διαδικαστικού θέματος:</w:t>
        </w:r>
        <w:r w:rsidRPr="00427452">
          <w:rPr>
            <w:rFonts w:eastAsia="Times New Roman"/>
            <w:szCs w:val="24"/>
            <w:lang w:eastAsia="en-US"/>
          </w:rPr>
          <w:br/>
          <w:t>ΒΑΡΕΜΕΝΟΣ Γ. , σελ.</w:t>
        </w:r>
        <w:r w:rsidRPr="00427452">
          <w:rPr>
            <w:rFonts w:eastAsia="Times New Roman"/>
            <w:szCs w:val="24"/>
            <w:lang w:eastAsia="en-US"/>
          </w:rPr>
          <w:br/>
          <w:t>ΒΕΣΥΡΟΠΟΥΛΟΣ Α. , σελ.</w:t>
        </w:r>
        <w:r w:rsidRPr="00427452">
          <w:rPr>
            <w:rFonts w:eastAsia="Times New Roman"/>
            <w:szCs w:val="24"/>
            <w:lang w:eastAsia="en-US"/>
          </w:rPr>
          <w:br/>
          <w:t>ΓΕΩΡΓΙΑΔΗΣ Μ. , σελ.</w:t>
        </w:r>
        <w:r w:rsidRPr="00427452">
          <w:rPr>
            <w:rFonts w:eastAsia="Times New Roman"/>
            <w:szCs w:val="24"/>
            <w:lang w:eastAsia="en-US"/>
          </w:rPr>
          <w:br/>
          <w:t>ΚΑΚΛΑΜΑΝΗΣ Ν. , σελ.</w:t>
        </w:r>
        <w:r w:rsidRPr="00427452">
          <w:rPr>
            <w:rFonts w:eastAsia="Times New Roman"/>
            <w:szCs w:val="24"/>
            <w:lang w:eastAsia="en-US"/>
          </w:rPr>
          <w:br/>
          <w:t>ΚΟΝΤΟΝΗΣ Χ. , σελ.</w:t>
        </w:r>
        <w:r w:rsidRPr="00427452">
          <w:rPr>
            <w:rFonts w:eastAsia="Times New Roman"/>
            <w:szCs w:val="24"/>
            <w:lang w:eastAsia="en-US"/>
          </w:rPr>
          <w:br/>
          <w:t>ΚΡΕΜΑΣΤΙΝΟΣ Δ. , σελ.</w:t>
        </w:r>
        <w:r w:rsidRPr="00427452">
          <w:rPr>
            <w:rFonts w:eastAsia="Times New Roman"/>
            <w:szCs w:val="24"/>
            <w:lang w:eastAsia="en-US"/>
          </w:rPr>
          <w:br/>
          <w:t>ΛΟΒΕΡΔΟΣ Α. , σελ.</w:t>
        </w:r>
      </w:ins>
    </w:p>
    <w:p w14:paraId="62A49E3E" w14:textId="0585F3B7" w:rsidR="00427452" w:rsidRDefault="00427452" w:rsidP="00427452">
      <w:pPr>
        <w:spacing w:line="600" w:lineRule="auto"/>
        <w:ind w:firstLine="720"/>
        <w:jc w:val="center"/>
        <w:rPr>
          <w:ins w:id="31" w:author="Φλούδα Χριστίνα" w:date="2018-12-21T11:10:00Z"/>
          <w:rFonts w:eastAsia="Times New Roman"/>
          <w:szCs w:val="24"/>
        </w:rPr>
      </w:pPr>
      <w:ins w:id="32" w:author="Φλούδα Χριστίνα" w:date="2018-12-21T11:10:00Z">
        <w:r w:rsidRPr="00427452">
          <w:rPr>
            <w:rFonts w:eastAsia="Times New Roman"/>
            <w:szCs w:val="24"/>
            <w:lang w:eastAsia="en-US"/>
          </w:rPr>
          <w:t>ΛΥΚΟΥΔΗΣ Γ. , σελ.</w:t>
        </w:r>
        <w:r w:rsidRPr="00427452">
          <w:rPr>
            <w:rFonts w:eastAsia="Times New Roman"/>
            <w:szCs w:val="24"/>
            <w:lang w:eastAsia="en-US"/>
          </w:rPr>
          <w:br/>
          <w:t>ΜΠΑΡΚΑΣ Κ. , σελ.</w:t>
        </w:r>
        <w:r w:rsidRPr="00427452">
          <w:rPr>
            <w:rFonts w:eastAsia="Times New Roman"/>
            <w:szCs w:val="24"/>
            <w:lang w:eastAsia="en-US"/>
          </w:rPr>
          <w:br/>
          <w:t>ΣΤΑΪΚΟΥΡΑΣ Χ. , σελ.</w:t>
        </w:r>
        <w:r w:rsidRPr="00427452">
          <w:rPr>
            <w:rFonts w:eastAsia="Times New Roman"/>
            <w:szCs w:val="24"/>
            <w:lang w:eastAsia="en-US"/>
          </w:rPr>
          <w:br/>
          <w:t>ΤΖΕΛΕΠΗΣ Μ. , σελ.</w:t>
        </w:r>
        <w:r w:rsidRPr="00427452">
          <w:rPr>
            <w:rFonts w:eastAsia="Times New Roman"/>
            <w:szCs w:val="24"/>
            <w:lang w:eastAsia="en-US"/>
          </w:rPr>
          <w:br/>
          <w:t>ΤΣΑΚΑΛΩΤΟΣ Ε. , σελ.</w:t>
        </w:r>
        <w:r w:rsidRPr="00427452">
          <w:rPr>
            <w:rFonts w:eastAsia="Times New Roman"/>
            <w:szCs w:val="24"/>
            <w:lang w:eastAsia="en-US"/>
          </w:rPr>
          <w:br/>
          <w:t>ΧΡΙΣΤΟΔΟΥΛΟΠΟΥΛΟΥ Α. , σελ.</w:t>
        </w:r>
        <w:r w:rsidRPr="00427452">
          <w:rPr>
            <w:rFonts w:eastAsia="Times New Roman"/>
            <w:szCs w:val="24"/>
            <w:lang w:eastAsia="en-US"/>
          </w:rPr>
          <w:br/>
        </w:r>
        <w:r w:rsidRPr="00427452">
          <w:rPr>
            <w:rFonts w:eastAsia="Times New Roman"/>
            <w:szCs w:val="24"/>
            <w:lang w:eastAsia="en-US"/>
          </w:rPr>
          <w:br/>
          <w:t>Β. Επί προσωπικού θέματος:</w:t>
        </w:r>
        <w:r w:rsidRPr="00427452">
          <w:rPr>
            <w:rFonts w:eastAsia="Times New Roman"/>
            <w:szCs w:val="24"/>
            <w:lang w:eastAsia="en-US"/>
          </w:rPr>
          <w:br/>
          <w:t>ΚΟΝΤΟΝΗΣ Χ. , σελ.</w:t>
        </w:r>
        <w:r w:rsidRPr="00427452">
          <w:rPr>
            <w:rFonts w:eastAsia="Times New Roman"/>
            <w:szCs w:val="24"/>
            <w:lang w:eastAsia="en-US"/>
          </w:rPr>
          <w:br/>
          <w:t>ΤΖΕΛΕΠΗΣ Μ. , σελ.</w:t>
        </w:r>
        <w:r w:rsidRPr="00427452">
          <w:rPr>
            <w:rFonts w:eastAsia="Times New Roman"/>
            <w:szCs w:val="24"/>
            <w:lang w:eastAsia="en-US"/>
          </w:rPr>
          <w:br/>
        </w:r>
        <w:r w:rsidRPr="00427452">
          <w:rPr>
            <w:rFonts w:eastAsia="Times New Roman"/>
            <w:szCs w:val="24"/>
            <w:lang w:eastAsia="en-US"/>
          </w:rPr>
          <w:br/>
          <w:t>Γ. Επί του σχεδίου νόμου του Υπουργείου Οικονομικών:</w:t>
        </w:r>
        <w:r w:rsidRPr="00427452">
          <w:rPr>
            <w:rFonts w:eastAsia="Times New Roman"/>
            <w:szCs w:val="24"/>
            <w:lang w:eastAsia="en-US"/>
          </w:rPr>
          <w:br/>
          <w:t>ΑΘΑΝΑΣΙΟΥ Χ. , σελ.</w:t>
        </w:r>
        <w:r w:rsidRPr="00427452">
          <w:rPr>
            <w:rFonts w:eastAsia="Times New Roman"/>
            <w:szCs w:val="24"/>
            <w:lang w:eastAsia="en-US"/>
          </w:rPr>
          <w:br/>
          <w:t>ΑΝΑΣΤΑΣΙΑΔΗΣ Σ. , σελ.</w:t>
        </w:r>
        <w:r w:rsidRPr="00427452">
          <w:rPr>
            <w:rFonts w:eastAsia="Times New Roman"/>
            <w:szCs w:val="24"/>
            <w:lang w:eastAsia="en-US"/>
          </w:rPr>
          <w:br/>
          <w:t>ΑΝΔΡΙΑΝΟΣ Ι. , σελ.</w:t>
        </w:r>
        <w:r w:rsidRPr="00427452">
          <w:rPr>
            <w:rFonts w:eastAsia="Times New Roman"/>
            <w:szCs w:val="24"/>
            <w:lang w:eastAsia="en-US"/>
          </w:rPr>
          <w:br/>
          <w:t>ΑΝΤΩΝΙΟΥ Μ. , σελ.</w:t>
        </w:r>
        <w:r w:rsidRPr="00427452">
          <w:rPr>
            <w:rFonts w:eastAsia="Times New Roman"/>
            <w:szCs w:val="24"/>
            <w:lang w:eastAsia="en-US"/>
          </w:rPr>
          <w:br/>
          <w:t>ΑΠΟΣΤΟΛΟΥ Ε. , σελ.</w:t>
        </w:r>
        <w:r w:rsidRPr="00427452">
          <w:rPr>
            <w:rFonts w:eastAsia="Times New Roman"/>
            <w:szCs w:val="24"/>
            <w:lang w:eastAsia="en-US"/>
          </w:rPr>
          <w:br/>
          <w:t>ΑΡΑΜΠΑΤΖΗ Φ. , σελ.</w:t>
        </w:r>
        <w:r w:rsidRPr="00427452">
          <w:rPr>
            <w:rFonts w:eastAsia="Times New Roman"/>
            <w:szCs w:val="24"/>
            <w:lang w:eastAsia="en-US"/>
          </w:rPr>
          <w:br/>
          <w:t>ΑΡΑΧΩΒΙΤΗΣ Σ. , σελ.</w:t>
        </w:r>
        <w:r w:rsidRPr="00427452">
          <w:rPr>
            <w:rFonts w:eastAsia="Times New Roman"/>
            <w:szCs w:val="24"/>
            <w:lang w:eastAsia="en-US"/>
          </w:rPr>
          <w:br/>
          <w:t>ΑΥΛΩΝΙΤΟΥ Ε. , σελ.</w:t>
        </w:r>
        <w:r w:rsidRPr="00427452">
          <w:rPr>
            <w:rFonts w:eastAsia="Times New Roman"/>
            <w:szCs w:val="24"/>
            <w:lang w:eastAsia="en-US"/>
          </w:rPr>
          <w:br/>
          <w:t>ΑΧΜΕΤ Ι. , σελ.</w:t>
        </w:r>
        <w:r w:rsidRPr="00427452">
          <w:rPr>
            <w:rFonts w:eastAsia="Times New Roman"/>
            <w:szCs w:val="24"/>
            <w:lang w:eastAsia="en-US"/>
          </w:rPr>
          <w:br/>
          <w:t>ΒΑΚΗ Φ. , σελ.</w:t>
        </w:r>
        <w:r w:rsidRPr="00427452">
          <w:rPr>
            <w:rFonts w:eastAsia="Times New Roman"/>
            <w:szCs w:val="24"/>
            <w:lang w:eastAsia="en-US"/>
          </w:rPr>
          <w:br/>
          <w:t>ΒΑΡΕΜΕΝΟΣ Γ. , σελ.</w:t>
        </w:r>
        <w:r w:rsidRPr="00427452">
          <w:rPr>
            <w:rFonts w:eastAsia="Times New Roman"/>
            <w:szCs w:val="24"/>
            <w:lang w:eastAsia="en-US"/>
          </w:rPr>
          <w:br/>
          <w:t>ΒΕΣΥΡΟΠΟΥΛΟΣ Α. , σελ.</w:t>
        </w:r>
        <w:r w:rsidRPr="00427452">
          <w:rPr>
            <w:rFonts w:eastAsia="Times New Roman"/>
            <w:szCs w:val="24"/>
            <w:lang w:eastAsia="en-US"/>
          </w:rPr>
          <w:br/>
          <w:t>ΒΛΑΣΗΣ Κ. , σελ.</w:t>
        </w:r>
        <w:r w:rsidRPr="00427452">
          <w:rPr>
            <w:rFonts w:eastAsia="Times New Roman"/>
            <w:szCs w:val="24"/>
            <w:lang w:eastAsia="en-US"/>
          </w:rPr>
          <w:br/>
          <w:t>ΒΛΑΧΟΣ Γ. , σελ.</w:t>
        </w:r>
        <w:r w:rsidRPr="00427452">
          <w:rPr>
            <w:rFonts w:eastAsia="Times New Roman"/>
            <w:szCs w:val="24"/>
            <w:lang w:eastAsia="en-US"/>
          </w:rPr>
          <w:br/>
          <w:t>ΒΛΑΧΟΥ Σ. , σελ.</w:t>
        </w:r>
        <w:r w:rsidRPr="00427452">
          <w:rPr>
            <w:rFonts w:eastAsia="Times New Roman"/>
            <w:szCs w:val="24"/>
            <w:lang w:eastAsia="en-US"/>
          </w:rPr>
          <w:br/>
          <w:t>ΓΕΝΝΙΑ Γ. , σελ.</w:t>
        </w:r>
        <w:r w:rsidRPr="00427452">
          <w:rPr>
            <w:rFonts w:eastAsia="Times New Roman"/>
            <w:szCs w:val="24"/>
            <w:lang w:eastAsia="en-US"/>
          </w:rPr>
          <w:br/>
          <w:t>ΓΙΑΝΝΑΚΗΣ Σ. , σελ.</w:t>
        </w:r>
        <w:r w:rsidRPr="00427452">
          <w:rPr>
            <w:rFonts w:eastAsia="Times New Roman"/>
            <w:szCs w:val="24"/>
            <w:lang w:eastAsia="en-US"/>
          </w:rPr>
          <w:br/>
          <w:t>ΓΙΟΓΙΑΚΑΣ Β. , σελ.</w:t>
        </w:r>
        <w:r w:rsidRPr="00427452">
          <w:rPr>
            <w:rFonts w:eastAsia="Times New Roman"/>
            <w:szCs w:val="24"/>
            <w:lang w:eastAsia="en-US"/>
          </w:rPr>
          <w:br/>
          <w:t>ΓΚΙΟΚΑΣ Ι. , σελ.</w:t>
        </w:r>
        <w:r w:rsidRPr="00427452">
          <w:rPr>
            <w:rFonts w:eastAsia="Times New Roman"/>
            <w:szCs w:val="24"/>
            <w:lang w:eastAsia="en-US"/>
          </w:rPr>
          <w:br/>
          <w:t>ΓΡΕΓΟΣ Α. , σελ.</w:t>
        </w:r>
        <w:r w:rsidRPr="00427452">
          <w:rPr>
            <w:rFonts w:eastAsia="Times New Roman"/>
            <w:szCs w:val="24"/>
            <w:lang w:eastAsia="en-US"/>
          </w:rPr>
          <w:br/>
          <w:t>ΔΕΛΗΣ Ι. , σελ.</w:t>
        </w:r>
        <w:r w:rsidRPr="00427452">
          <w:rPr>
            <w:rFonts w:eastAsia="Times New Roman"/>
            <w:szCs w:val="24"/>
            <w:lang w:eastAsia="en-US"/>
          </w:rPr>
          <w:br/>
          <w:t>ΔΕΝΔΙΑΣ Ν. , σελ.</w:t>
        </w:r>
        <w:r w:rsidRPr="00427452">
          <w:rPr>
            <w:rFonts w:eastAsia="Times New Roman"/>
            <w:szCs w:val="24"/>
            <w:lang w:eastAsia="en-US"/>
          </w:rPr>
          <w:br/>
          <w:t>ΔΗΜΗΤΡΙΑΔΗΣ Δ. , σελ.</w:t>
        </w:r>
        <w:r w:rsidRPr="00427452">
          <w:rPr>
            <w:rFonts w:eastAsia="Times New Roman"/>
            <w:szCs w:val="24"/>
            <w:lang w:eastAsia="en-US"/>
          </w:rPr>
          <w:br/>
          <w:t>ΕΜΜΑΝΟΥΗΛΙΔΗΣ Δ. , σελ.</w:t>
        </w:r>
        <w:r w:rsidRPr="00427452">
          <w:rPr>
            <w:rFonts w:eastAsia="Times New Roman"/>
            <w:szCs w:val="24"/>
            <w:lang w:eastAsia="en-US"/>
          </w:rPr>
          <w:br/>
          <w:t>ΗΓΟΥΜΕΝΙΔΗΣ Ν. , σελ.</w:t>
        </w:r>
        <w:r w:rsidRPr="00427452">
          <w:rPr>
            <w:rFonts w:eastAsia="Times New Roman"/>
            <w:szCs w:val="24"/>
            <w:lang w:eastAsia="en-US"/>
          </w:rPr>
          <w:br/>
          <w:t>ΘΕΟΠΕΦΤΑΤΟΥ Α. , σελ.</w:t>
        </w:r>
        <w:r w:rsidRPr="00427452">
          <w:rPr>
            <w:rFonts w:eastAsia="Times New Roman"/>
            <w:szCs w:val="24"/>
            <w:lang w:eastAsia="en-US"/>
          </w:rPr>
          <w:br/>
          <w:t>ΘΕΟΦΥΛΑΚΤΟΣ Ι. , σελ.</w:t>
        </w:r>
        <w:r w:rsidRPr="00427452">
          <w:rPr>
            <w:rFonts w:eastAsia="Times New Roman"/>
            <w:szCs w:val="24"/>
            <w:lang w:eastAsia="en-US"/>
          </w:rPr>
          <w:br/>
          <w:t>ΘΗΒΑΙΟΣ Ν. , σελ.</w:t>
        </w:r>
        <w:r w:rsidRPr="00427452">
          <w:rPr>
            <w:rFonts w:eastAsia="Times New Roman"/>
            <w:szCs w:val="24"/>
            <w:lang w:eastAsia="en-US"/>
          </w:rPr>
          <w:br/>
          <w:t>ΚΑΒΒΑΔΑΣ Α. , σελ.</w:t>
        </w:r>
        <w:r w:rsidRPr="00427452">
          <w:rPr>
            <w:rFonts w:eastAsia="Times New Roman"/>
            <w:szCs w:val="24"/>
            <w:lang w:eastAsia="en-US"/>
          </w:rPr>
          <w:br/>
          <w:t>ΚΑΜΑΤΕΡΟΣ Η. , σελ.</w:t>
        </w:r>
        <w:r w:rsidRPr="00427452">
          <w:rPr>
            <w:rFonts w:eastAsia="Times New Roman"/>
            <w:szCs w:val="24"/>
            <w:lang w:eastAsia="en-US"/>
          </w:rPr>
          <w:br/>
          <w:t>ΚΑΝΕΛΛΗ Γ. , σελ.</w:t>
        </w:r>
        <w:r w:rsidRPr="00427452">
          <w:rPr>
            <w:rFonts w:eastAsia="Times New Roman"/>
            <w:szCs w:val="24"/>
            <w:lang w:eastAsia="en-US"/>
          </w:rPr>
          <w:br/>
          <w:t>ΚΑΡΑΓΙΑΝΝΗΣ Ι. , σελ.</w:t>
        </w:r>
        <w:r w:rsidRPr="00427452">
          <w:rPr>
            <w:rFonts w:eastAsia="Times New Roman"/>
            <w:szCs w:val="24"/>
            <w:lang w:eastAsia="en-US"/>
          </w:rPr>
          <w:br/>
          <w:t>ΚΑΡΑΓΙΑΝΝΙΔΗΣ Χ. , σελ.</w:t>
        </w:r>
        <w:r w:rsidRPr="00427452">
          <w:rPr>
            <w:rFonts w:eastAsia="Times New Roman"/>
            <w:szCs w:val="24"/>
            <w:lang w:eastAsia="en-US"/>
          </w:rPr>
          <w:br/>
          <w:t>ΚΑΡΑΝΑΣΤΑΣΗΣ Α. , σελ.</w:t>
        </w:r>
        <w:r w:rsidRPr="00427452">
          <w:rPr>
            <w:rFonts w:eastAsia="Times New Roman"/>
            <w:szCs w:val="24"/>
            <w:lang w:eastAsia="en-US"/>
          </w:rPr>
          <w:br/>
          <w:t>ΚΑΡΡΑΣ Γ. , σελ.</w:t>
        </w:r>
        <w:r w:rsidRPr="00427452">
          <w:rPr>
            <w:rFonts w:eastAsia="Times New Roman"/>
            <w:szCs w:val="24"/>
            <w:lang w:eastAsia="en-US"/>
          </w:rPr>
          <w:br/>
          <w:t>ΚΑΤΣΑΒΡΙΑ - ΣΙΩΡΟΠΟΥΛΟΥ Χ. , σελ.</w:t>
        </w:r>
        <w:r w:rsidRPr="00427452">
          <w:rPr>
            <w:rFonts w:eastAsia="Times New Roman"/>
            <w:szCs w:val="24"/>
            <w:lang w:eastAsia="en-US"/>
          </w:rPr>
          <w:br/>
          <w:t>ΚΑΤΣΑΦΑΔΟΣ Κ. , σελ.</w:t>
        </w:r>
        <w:r w:rsidRPr="00427452">
          <w:rPr>
            <w:rFonts w:eastAsia="Times New Roman"/>
            <w:szCs w:val="24"/>
            <w:lang w:eastAsia="en-US"/>
          </w:rPr>
          <w:br/>
          <w:t>ΚΑΤΣΗΣ Μ. , σελ.</w:t>
        </w:r>
        <w:r w:rsidRPr="00427452">
          <w:rPr>
            <w:rFonts w:eastAsia="Times New Roman"/>
            <w:szCs w:val="24"/>
            <w:lang w:eastAsia="en-US"/>
          </w:rPr>
          <w:br/>
          <w:t>ΚΑΤΣΙΑΝΤΩΝΗΣ Γ. , σελ.</w:t>
        </w:r>
        <w:r w:rsidRPr="00427452">
          <w:rPr>
            <w:rFonts w:eastAsia="Times New Roman"/>
            <w:szCs w:val="24"/>
            <w:lang w:eastAsia="en-US"/>
          </w:rPr>
          <w:br/>
          <w:t>ΚΑΤΣΩΤΗΣ Χ. , σελ.</w:t>
        </w:r>
        <w:r w:rsidRPr="00427452">
          <w:rPr>
            <w:rFonts w:eastAsia="Times New Roman"/>
            <w:szCs w:val="24"/>
            <w:lang w:eastAsia="en-US"/>
          </w:rPr>
          <w:br/>
          <w:t>ΚΕΓΚΕΡΟΓΛΟΥ Β. , σελ.</w:t>
        </w:r>
        <w:r w:rsidRPr="00427452">
          <w:rPr>
            <w:rFonts w:eastAsia="Times New Roman"/>
            <w:szCs w:val="24"/>
            <w:lang w:eastAsia="en-US"/>
          </w:rPr>
          <w:br/>
          <w:t>ΚΕΛΛΑΣ Χ. , σελ.</w:t>
        </w:r>
        <w:r w:rsidRPr="00427452">
          <w:rPr>
            <w:rFonts w:eastAsia="Times New Roman"/>
            <w:szCs w:val="24"/>
            <w:lang w:eastAsia="en-US"/>
          </w:rPr>
          <w:br/>
          <w:t>ΚΟΝΤΟΓΕΩΡΓΟΣ Κ. , σελ.</w:t>
        </w:r>
        <w:r w:rsidRPr="00427452">
          <w:rPr>
            <w:rFonts w:eastAsia="Times New Roman"/>
            <w:szCs w:val="24"/>
            <w:lang w:eastAsia="en-US"/>
          </w:rPr>
          <w:br/>
          <w:t>ΚΟΝΤΟΝΗΣ Χ. , σελ.</w:t>
        </w:r>
        <w:r w:rsidRPr="00427452">
          <w:rPr>
            <w:rFonts w:eastAsia="Times New Roman"/>
            <w:szCs w:val="24"/>
            <w:lang w:eastAsia="en-US"/>
          </w:rPr>
          <w:br/>
          <w:t>ΚΟΥΖΗΛΟΣ Ν. , σελ.</w:t>
        </w:r>
        <w:r w:rsidRPr="00427452">
          <w:rPr>
            <w:rFonts w:eastAsia="Times New Roman"/>
            <w:szCs w:val="24"/>
            <w:lang w:eastAsia="en-US"/>
          </w:rPr>
          <w:br/>
          <w:t>ΚΟΥΚΟΥΤΣΗΣ Δ. , σελ.</w:t>
        </w:r>
        <w:r w:rsidRPr="00427452">
          <w:rPr>
            <w:rFonts w:eastAsia="Times New Roman"/>
            <w:szCs w:val="24"/>
            <w:lang w:eastAsia="en-US"/>
          </w:rPr>
          <w:br/>
          <w:t>ΚΟΥΡΟΥΜΠΛΗΣ Π. , σελ.</w:t>
        </w:r>
        <w:r w:rsidRPr="00427452">
          <w:rPr>
            <w:rFonts w:eastAsia="Times New Roman"/>
            <w:szCs w:val="24"/>
            <w:lang w:eastAsia="en-US"/>
          </w:rPr>
          <w:br/>
          <w:t>ΚΟΥΤΣΟΥΜΠΑΣ Δ. , σελ.</w:t>
        </w:r>
        <w:r w:rsidRPr="00427452">
          <w:rPr>
            <w:rFonts w:eastAsia="Times New Roman"/>
            <w:szCs w:val="24"/>
            <w:lang w:eastAsia="en-US"/>
          </w:rPr>
          <w:br/>
          <w:t>ΚΩΝΣΤΑΝΤΙΝΕΑΣ Π. , σελ.</w:t>
        </w:r>
        <w:r w:rsidRPr="00427452">
          <w:rPr>
            <w:rFonts w:eastAsia="Times New Roman"/>
            <w:szCs w:val="24"/>
            <w:lang w:eastAsia="en-US"/>
          </w:rPr>
          <w:br/>
          <w:t>ΚΩΝΣΤΑΝΤΙΝΟΠΟΥΛΟΣ Ο. , σελ.</w:t>
        </w:r>
        <w:r w:rsidRPr="00427452">
          <w:rPr>
            <w:rFonts w:eastAsia="Times New Roman"/>
            <w:szCs w:val="24"/>
            <w:lang w:eastAsia="en-US"/>
          </w:rPr>
          <w:br/>
          <w:t>ΛΙΑΚΟΣ Δ. , σελ.</w:t>
        </w:r>
        <w:r w:rsidRPr="00427452">
          <w:rPr>
            <w:rFonts w:eastAsia="Times New Roman"/>
            <w:szCs w:val="24"/>
            <w:lang w:eastAsia="en-US"/>
          </w:rPr>
          <w:br/>
          <w:t>ΛΟΒΕΡΔΟΣ Α. , σελ.</w:t>
        </w:r>
        <w:r w:rsidRPr="00427452">
          <w:rPr>
            <w:rFonts w:eastAsia="Times New Roman"/>
            <w:szCs w:val="24"/>
            <w:lang w:eastAsia="en-US"/>
          </w:rPr>
          <w:br/>
          <w:t>ΜΑΝΙΟΣ Ν. , σελ.</w:t>
        </w:r>
        <w:r w:rsidRPr="00427452">
          <w:rPr>
            <w:rFonts w:eastAsia="Times New Roman"/>
            <w:szCs w:val="24"/>
            <w:lang w:eastAsia="en-US"/>
          </w:rPr>
          <w:br/>
          <w:t>ΜΑΡΔΑΣ Δ. , σελ.</w:t>
        </w:r>
        <w:r w:rsidRPr="00427452">
          <w:rPr>
            <w:rFonts w:eastAsia="Times New Roman"/>
            <w:szCs w:val="24"/>
            <w:lang w:eastAsia="en-US"/>
          </w:rPr>
          <w:br/>
          <w:t>ΜΑΥΡΑΓΑΝΗΣ Ν. , σελ.</w:t>
        </w:r>
        <w:r w:rsidRPr="00427452">
          <w:rPr>
            <w:rFonts w:eastAsia="Times New Roman"/>
            <w:szCs w:val="24"/>
            <w:lang w:eastAsia="en-US"/>
          </w:rPr>
          <w:br/>
          <w:t>ΜΙΧΕΛΗΣ Α. , σελ.</w:t>
        </w:r>
        <w:r w:rsidRPr="00427452">
          <w:rPr>
            <w:rFonts w:eastAsia="Times New Roman"/>
            <w:szCs w:val="24"/>
            <w:lang w:eastAsia="en-US"/>
          </w:rPr>
          <w:br/>
          <w:t>ΜΟΡΦΙΔΗΣ Κ. , σελ.</w:t>
        </w:r>
        <w:r w:rsidRPr="00427452">
          <w:rPr>
            <w:rFonts w:eastAsia="Times New Roman"/>
            <w:szCs w:val="24"/>
            <w:lang w:eastAsia="en-US"/>
          </w:rPr>
          <w:br/>
          <w:t>ΜΠΑΛΑΟΥΡΑΣ Γ. , σελ.</w:t>
        </w:r>
        <w:r w:rsidRPr="00427452">
          <w:rPr>
            <w:rFonts w:eastAsia="Times New Roman"/>
            <w:szCs w:val="24"/>
            <w:lang w:eastAsia="en-US"/>
          </w:rPr>
          <w:br/>
          <w:t>ΜΠΑΛΛΗΣ Σ. , σελ.</w:t>
        </w:r>
        <w:r w:rsidRPr="00427452">
          <w:rPr>
            <w:rFonts w:eastAsia="Times New Roman"/>
            <w:szCs w:val="24"/>
            <w:lang w:eastAsia="en-US"/>
          </w:rPr>
          <w:br/>
          <w:t>ΜΠΑΛΩΜΕΝΑΚΗΣ Α. , σελ.</w:t>
        </w:r>
        <w:r w:rsidRPr="00427452">
          <w:rPr>
            <w:rFonts w:eastAsia="Times New Roman"/>
            <w:szCs w:val="24"/>
            <w:lang w:eastAsia="en-US"/>
          </w:rPr>
          <w:br/>
          <w:t>ΜΠΑΡΓΙΩΤΑΣ Κ. , σελ.</w:t>
        </w:r>
        <w:r w:rsidRPr="00427452">
          <w:rPr>
            <w:rFonts w:eastAsia="Times New Roman"/>
            <w:szCs w:val="24"/>
            <w:lang w:eastAsia="en-US"/>
          </w:rPr>
          <w:br/>
          <w:t>ΜΩΡΑΪΤΗΣ Ν. , σελ.</w:t>
        </w:r>
        <w:r w:rsidRPr="00427452">
          <w:rPr>
            <w:rFonts w:eastAsia="Times New Roman"/>
            <w:szCs w:val="24"/>
            <w:lang w:eastAsia="en-US"/>
          </w:rPr>
          <w:br/>
          <w:t>ΝΙΚΟΛΟΠΟΥΛΟΣ Ν. , σελ.</w:t>
        </w:r>
        <w:r w:rsidRPr="00427452">
          <w:rPr>
            <w:rFonts w:eastAsia="Times New Roman"/>
            <w:szCs w:val="24"/>
            <w:lang w:eastAsia="en-US"/>
          </w:rPr>
          <w:br/>
          <w:t>ΝΤΖΙΜΑΝΗΣ Γ. , σελ.</w:t>
        </w:r>
        <w:r w:rsidRPr="00427452">
          <w:rPr>
            <w:rFonts w:eastAsia="Times New Roman"/>
            <w:szCs w:val="24"/>
            <w:lang w:eastAsia="en-US"/>
          </w:rPr>
          <w:br/>
          <w:t>ΠΑΝΑΓΟΥΛΗΣ Ε. , σελ.</w:t>
        </w:r>
        <w:r w:rsidRPr="00427452">
          <w:rPr>
            <w:rFonts w:eastAsia="Times New Roman"/>
            <w:szCs w:val="24"/>
            <w:lang w:eastAsia="en-US"/>
          </w:rPr>
          <w:br/>
          <w:t>ΠΑΝΤΖΑΣ Γ. , σελ.</w:t>
        </w:r>
        <w:r w:rsidRPr="00427452">
          <w:rPr>
            <w:rFonts w:eastAsia="Times New Roman"/>
            <w:szCs w:val="24"/>
            <w:lang w:eastAsia="en-US"/>
          </w:rPr>
          <w:br/>
          <w:t>ΠΑΠΑΚΩΣΤΑ - ΣΙΔΗΡΟΠΟΥΛΟΥ Α. , σελ.</w:t>
        </w:r>
        <w:r w:rsidRPr="00427452">
          <w:rPr>
            <w:rFonts w:eastAsia="Times New Roman"/>
            <w:szCs w:val="24"/>
            <w:lang w:eastAsia="en-US"/>
          </w:rPr>
          <w:br/>
          <w:t>ΠΑΠΑΝΑΤΣΙΟΥ Α. , σελ.</w:t>
        </w:r>
        <w:r w:rsidRPr="00427452">
          <w:rPr>
            <w:rFonts w:eastAsia="Times New Roman"/>
            <w:szCs w:val="24"/>
            <w:lang w:eastAsia="en-US"/>
          </w:rPr>
          <w:br/>
          <w:t>ΠΑΥΛΙΔΗΣ Κ. , σελ.</w:t>
        </w:r>
        <w:r w:rsidRPr="00427452">
          <w:rPr>
            <w:rFonts w:eastAsia="Times New Roman"/>
            <w:szCs w:val="24"/>
            <w:lang w:eastAsia="en-US"/>
          </w:rPr>
          <w:br/>
          <w:t>ΠΕΤΡΟΠΟΥΛΟΣ Α. , σελ.</w:t>
        </w:r>
        <w:r w:rsidRPr="00427452">
          <w:rPr>
            <w:rFonts w:eastAsia="Times New Roman"/>
            <w:szCs w:val="24"/>
            <w:lang w:eastAsia="en-US"/>
          </w:rPr>
          <w:br/>
          <w:t>ΠΡΑΤΣΟΛΗΣ Α. , σελ.</w:t>
        </w:r>
        <w:r w:rsidRPr="00427452">
          <w:rPr>
            <w:rFonts w:eastAsia="Times New Roman"/>
            <w:szCs w:val="24"/>
            <w:lang w:eastAsia="en-US"/>
          </w:rPr>
          <w:br/>
          <w:t>ΡΙΖΟΣ Δ. , σελ.</w:t>
        </w:r>
        <w:r w:rsidRPr="00427452">
          <w:rPr>
            <w:rFonts w:eastAsia="Times New Roman"/>
            <w:szCs w:val="24"/>
            <w:lang w:eastAsia="en-US"/>
          </w:rPr>
          <w:br/>
          <w:t>ΣΑΝΤΟΡΙΝΙΟΣ Ν. , σελ.</w:t>
        </w:r>
        <w:r w:rsidRPr="00427452">
          <w:rPr>
            <w:rFonts w:eastAsia="Times New Roman"/>
            <w:szCs w:val="24"/>
            <w:lang w:eastAsia="en-US"/>
          </w:rPr>
          <w:br/>
          <w:t>ΣΑΡΙΔΗΣ Ι. , σελ.</w:t>
        </w:r>
        <w:r w:rsidRPr="00427452">
          <w:rPr>
            <w:rFonts w:eastAsia="Times New Roman"/>
            <w:szCs w:val="24"/>
            <w:lang w:eastAsia="en-US"/>
          </w:rPr>
          <w:br/>
          <w:t>ΣΑΧΙΝΙΔΗΣ Ι. , σελ.</w:t>
        </w:r>
        <w:r w:rsidRPr="00427452">
          <w:rPr>
            <w:rFonts w:eastAsia="Times New Roman"/>
            <w:szCs w:val="24"/>
            <w:lang w:eastAsia="en-US"/>
          </w:rPr>
          <w:br/>
          <w:t>ΣΕΒΑΣΤΑΚΗΣ Δ. , σελ.</w:t>
        </w:r>
        <w:r w:rsidRPr="00427452">
          <w:rPr>
            <w:rFonts w:eastAsia="Times New Roman"/>
            <w:szCs w:val="24"/>
            <w:lang w:eastAsia="en-US"/>
          </w:rPr>
          <w:br/>
          <w:t>ΣΚΟΥΡΟΛΙΑΚΟΣ Π. , σελ.</w:t>
        </w:r>
        <w:r w:rsidRPr="00427452">
          <w:rPr>
            <w:rFonts w:eastAsia="Times New Roman"/>
            <w:szCs w:val="24"/>
            <w:lang w:eastAsia="en-US"/>
          </w:rPr>
          <w:br/>
          <w:t>ΣΠΑΡΤΙΝΟΣ Κ. , σελ.</w:t>
        </w:r>
        <w:r w:rsidRPr="00427452">
          <w:rPr>
            <w:rFonts w:eastAsia="Times New Roman"/>
            <w:szCs w:val="24"/>
            <w:lang w:eastAsia="en-US"/>
          </w:rPr>
          <w:br/>
          <w:t>ΣΤΑΜΑΤΗΣ Δ. , σελ.</w:t>
        </w:r>
        <w:r w:rsidRPr="00427452">
          <w:rPr>
            <w:rFonts w:eastAsia="Times New Roman"/>
            <w:szCs w:val="24"/>
            <w:lang w:eastAsia="en-US"/>
          </w:rPr>
          <w:br/>
          <w:t>ΣΤΕΦΟΣ Ι. , σελ.</w:t>
        </w:r>
        <w:r w:rsidRPr="00427452">
          <w:rPr>
            <w:rFonts w:eastAsia="Times New Roman"/>
            <w:szCs w:val="24"/>
            <w:lang w:eastAsia="en-US"/>
          </w:rPr>
          <w:br/>
          <w:t>ΣΥΝΤΥΧΑΚΗΣ Ε. , σελ.</w:t>
        </w:r>
        <w:r w:rsidRPr="00427452">
          <w:rPr>
            <w:rFonts w:eastAsia="Times New Roman"/>
            <w:szCs w:val="24"/>
            <w:lang w:eastAsia="en-US"/>
          </w:rPr>
          <w:br/>
          <w:t>ΤΑΣΣΟΣ Σ. , σελ.</w:t>
        </w:r>
        <w:r w:rsidRPr="00427452">
          <w:rPr>
            <w:rFonts w:eastAsia="Times New Roman"/>
            <w:szCs w:val="24"/>
            <w:lang w:eastAsia="en-US"/>
          </w:rPr>
          <w:br/>
          <w:t>ΤΖΑΒΑΡΑΣ Κ. , σελ.</w:t>
        </w:r>
        <w:r w:rsidRPr="00427452">
          <w:rPr>
            <w:rFonts w:eastAsia="Times New Roman"/>
            <w:szCs w:val="24"/>
            <w:lang w:eastAsia="en-US"/>
          </w:rPr>
          <w:br/>
          <w:t>ΤΖΕΛΕΠΗΣ Μ. , σελ.</w:t>
        </w:r>
        <w:r w:rsidRPr="00427452">
          <w:rPr>
            <w:rFonts w:eastAsia="Times New Roman"/>
            <w:szCs w:val="24"/>
            <w:lang w:eastAsia="en-US"/>
          </w:rPr>
          <w:br/>
          <w:t>ΤΡΙΑΝΤΑΦΥΛΛΙΔΗΣ Α. , σελ.</w:t>
        </w:r>
        <w:r w:rsidRPr="00427452">
          <w:rPr>
            <w:rFonts w:eastAsia="Times New Roman"/>
            <w:szCs w:val="24"/>
            <w:lang w:eastAsia="en-US"/>
          </w:rPr>
          <w:br/>
          <w:t>ΤΣΑΚΑΛΩΤΟΣ Ε. , σελ.</w:t>
        </w:r>
        <w:r w:rsidRPr="00427452">
          <w:rPr>
            <w:rFonts w:eastAsia="Times New Roman"/>
            <w:szCs w:val="24"/>
            <w:lang w:eastAsia="en-US"/>
          </w:rPr>
          <w:br/>
          <w:t>ΤΣΙΡΩΝΗΣ Ι. , σελ.</w:t>
        </w:r>
        <w:r w:rsidRPr="00427452">
          <w:rPr>
            <w:rFonts w:eastAsia="Times New Roman"/>
            <w:szCs w:val="24"/>
            <w:lang w:eastAsia="en-US"/>
          </w:rPr>
          <w:br/>
          <w:t>ΦΑΜΕΛΛΟΣ Σ. , σελ.</w:t>
        </w:r>
        <w:r w:rsidRPr="00427452">
          <w:rPr>
            <w:rFonts w:eastAsia="Times New Roman"/>
            <w:szCs w:val="24"/>
            <w:lang w:eastAsia="en-US"/>
          </w:rPr>
          <w:br/>
          <w:t>ΦΩΤΑΚΗΣ Κ. , σελ.</w:t>
        </w:r>
        <w:r w:rsidRPr="00427452">
          <w:rPr>
            <w:rFonts w:eastAsia="Times New Roman"/>
            <w:szCs w:val="24"/>
            <w:lang w:eastAsia="en-US"/>
          </w:rPr>
          <w:br/>
          <w:t>ΧΑΡΑΚΟΠΟΥΛΟΣ Μ. , σελ.</w:t>
        </w:r>
        <w:r w:rsidRPr="00427452">
          <w:rPr>
            <w:rFonts w:eastAsia="Times New Roman"/>
            <w:szCs w:val="24"/>
            <w:lang w:eastAsia="en-US"/>
          </w:rPr>
          <w:br/>
          <w:t>ΧΑΤΖΗΣΑΒΒΑΣ Χ. , σελ.</w:t>
        </w:r>
        <w:r w:rsidRPr="00427452">
          <w:rPr>
            <w:rFonts w:eastAsia="Times New Roman"/>
            <w:szCs w:val="24"/>
            <w:lang w:eastAsia="en-US"/>
          </w:rPr>
          <w:br/>
          <w:t>ΧΡΥΣΟΒΕΛΩΝΗ Μ. , σελ.</w:t>
        </w:r>
        <w:r w:rsidRPr="00427452">
          <w:rPr>
            <w:rFonts w:eastAsia="Times New Roman"/>
            <w:szCs w:val="24"/>
            <w:lang w:eastAsia="en-US"/>
          </w:rPr>
          <w:br/>
        </w:r>
        <w:r w:rsidRPr="00427452">
          <w:rPr>
            <w:rFonts w:eastAsia="Times New Roman"/>
            <w:szCs w:val="24"/>
            <w:lang w:eastAsia="en-US"/>
          </w:rPr>
          <w:br/>
          <w:t>ΠΑΡΕΜΒΑΣΕΙΣ:</w:t>
        </w:r>
        <w:r w:rsidRPr="00427452">
          <w:rPr>
            <w:rFonts w:eastAsia="Times New Roman"/>
            <w:szCs w:val="24"/>
            <w:lang w:eastAsia="en-US"/>
          </w:rPr>
          <w:br/>
          <w:t>ΚΡΕΜΑΣΤΙΝΟΣ Δ. , σελ.</w:t>
        </w:r>
        <w:r w:rsidRPr="00427452">
          <w:rPr>
            <w:rFonts w:eastAsia="Times New Roman"/>
            <w:szCs w:val="24"/>
            <w:lang w:eastAsia="en-US"/>
          </w:rPr>
          <w:br/>
          <w:t>ΚΥΡΙΑΖΙΔΗΣ Δ. , σελ.</w:t>
        </w:r>
        <w:r w:rsidRPr="00427452">
          <w:rPr>
            <w:rFonts w:eastAsia="Times New Roman"/>
            <w:szCs w:val="24"/>
            <w:lang w:eastAsia="en-US"/>
          </w:rPr>
          <w:br/>
          <w:t>ΜΑΝΙΑΤΗΣ Ι. , σελ.</w:t>
        </w:r>
        <w:r w:rsidRPr="00427452">
          <w:rPr>
            <w:rFonts w:eastAsia="Times New Roman"/>
            <w:szCs w:val="24"/>
            <w:lang w:eastAsia="en-US"/>
          </w:rPr>
          <w:br/>
          <w:t>ΜΑΝΤΑΣ Χ. , σελ.</w:t>
        </w:r>
        <w:r w:rsidRPr="00427452">
          <w:rPr>
            <w:rFonts w:eastAsia="Times New Roman"/>
            <w:szCs w:val="24"/>
            <w:lang w:eastAsia="en-US"/>
          </w:rPr>
          <w:br/>
        </w:r>
        <w:bookmarkStart w:id="33" w:name="_GoBack"/>
        <w:bookmarkEnd w:id="33"/>
        <w:r w:rsidRPr="00427452">
          <w:rPr>
            <w:rFonts w:eastAsia="Times New Roman"/>
            <w:szCs w:val="24"/>
            <w:lang w:eastAsia="en-US"/>
          </w:rPr>
          <w:t>ΜΠΑΡΚΑΣ Κ. , σελ.</w:t>
        </w:r>
        <w:r w:rsidRPr="00427452">
          <w:rPr>
            <w:rFonts w:eastAsia="Times New Roman"/>
            <w:szCs w:val="24"/>
            <w:lang w:eastAsia="en-US"/>
          </w:rPr>
          <w:br/>
          <w:t>ΠΑΠΑΔΟΠΟΥΛΟΣ Ν. , σελ.</w:t>
        </w:r>
        <w:r w:rsidRPr="00427452">
          <w:rPr>
            <w:rFonts w:eastAsia="Times New Roman"/>
            <w:szCs w:val="24"/>
            <w:lang w:eastAsia="en-US"/>
          </w:rPr>
          <w:br/>
          <w:t>ΣΤΑΪΚΟΥΡΑΣ Χ. , σελ.</w:t>
        </w:r>
        <w:r w:rsidRPr="00427452">
          <w:rPr>
            <w:rFonts w:eastAsia="Times New Roman"/>
            <w:szCs w:val="24"/>
            <w:lang w:eastAsia="en-US"/>
          </w:rPr>
          <w:br/>
          <w:t>ΣΤΕΦΟΣ Ι. , σελ.</w:t>
        </w:r>
        <w:r w:rsidRPr="00427452">
          <w:rPr>
            <w:rFonts w:eastAsia="Times New Roman"/>
            <w:szCs w:val="24"/>
            <w:lang w:eastAsia="en-US"/>
          </w:rPr>
          <w:br/>
          <w:t>ΨΥΧΟΓΙΟΣ Γ. , σελ.</w:t>
        </w:r>
        <w:r w:rsidRPr="00427452">
          <w:rPr>
            <w:rFonts w:eastAsia="Times New Roman"/>
            <w:szCs w:val="24"/>
            <w:lang w:eastAsia="en-US"/>
          </w:rPr>
          <w:br/>
        </w:r>
      </w:ins>
    </w:p>
    <w:p w14:paraId="120F85A8" w14:textId="3BF5E024" w:rsidR="0086761A" w:rsidRDefault="00427452">
      <w:pPr>
        <w:spacing w:line="600" w:lineRule="auto"/>
        <w:ind w:firstLine="720"/>
        <w:jc w:val="center"/>
        <w:rPr>
          <w:rFonts w:eastAsia="Times New Roman"/>
          <w:szCs w:val="24"/>
        </w:rPr>
      </w:pPr>
      <w:r w:rsidRPr="008E7890">
        <w:rPr>
          <w:rFonts w:eastAsia="Times New Roman"/>
          <w:szCs w:val="24"/>
        </w:rPr>
        <w:t>ΠΡΑΚΤΙΚΑ ΒΟΥΛΗΣ</w:t>
      </w:r>
    </w:p>
    <w:p w14:paraId="120F85A9" w14:textId="77777777" w:rsidR="0086761A" w:rsidRDefault="00427452">
      <w:pPr>
        <w:spacing w:line="600" w:lineRule="auto"/>
        <w:ind w:firstLine="720"/>
        <w:jc w:val="center"/>
        <w:rPr>
          <w:rFonts w:eastAsia="Times New Roman"/>
          <w:szCs w:val="24"/>
        </w:rPr>
      </w:pPr>
      <w:r w:rsidRPr="008E7890">
        <w:rPr>
          <w:rFonts w:eastAsia="Times New Roman"/>
          <w:szCs w:val="24"/>
        </w:rPr>
        <w:t>Ι</w:t>
      </w:r>
      <w:r>
        <w:rPr>
          <w:rFonts w:eastAsia="Times New Roman"/>
          <w:szCs w:val="24"/>
        </w:rPr>
        <w:t>Ζ</w:t>
      </w:r>
      <w:r w:rsidRPr="008E7890">
        <w:rPr>
          <w:rFonts w:eastAsia="Times New Roman"/>
          <w:szCs w:val="24"/>
        </w:rPr>
        <w:t xml:space="preserve">΄ ΠΕΡΙΟΔΟΣ </w:t>
      </w:r>
    </w:p>
    <w:p w14:paraId="120F85AA" w14:textId="77777777" w:rsidR="0086761A" w:rsidRDefault="00427452">
      <w:pPr>
        <w:spacing w:line="600" w:lineRule="auto"/>
        <w:ind w:firstLine="720"/>
        <w:jc w:val="center"/>
        <w:rPr>
          <w:rFonts w:eastAsia="Times New Roman"/>
          <w:szCs w:val="24"/>
        </w:rPr>
      </w:pPr>
      <w:r w:rsidRPr="008E7890">
        <w:rPr>
          <w:rFonts w:eastAsia="Times New Roman"/>
          <w:szCs w:val="24"/>
        </w:rPr>
        <w:t>ΠΡΟΕΔΡΕΥΟΜΕΝΗΣ ΚΟΙΝΟΒΟΥΛΕΥΤΙΚΗΣ ΔΗΜΟΚΡΑΤΙΑΣ</w:t>
      </w:r>
    </w:p>
    <w:p w14:paraId="120F85AB" w14:textId="77777777" w:rsidR="0086761A" w:rsidRDefault="00427452">
      <w:pPr>
        <w:spacing w:line="600" w:lineRule="auto"/>
        <w:ind w:firstLine="720"/>
        <w:jc w:val="center"/>
        <w:rPr>
          <w:rFonts w:eastAsia="Times New Roman"/>
          <w:szCs w:val="24"/>
        </w:rPr>
      </w:pPr>
      <w:r w:rsidRPr="008E7890">
        <w:rPr>
          <w:rFonts w:eastAsia="Times New Roman"/>
          <w:szCs w:val="24"/>
        </w:rPr>
        <w:t xml:space="preserve">ΣΥΝΟΔΟΣ </w:t>
      </w:r>
      <w:r>
        <w:rPr>
          <w:rFonts w:eastAsia="Times New Roman"/>
          <w:szCs w:val="24"/>
        </w:rPr>
        <w:t>Δ</w:t>
      </w:r>
      <w:r w:rsidRPr="008E7890">
        <w:rPr>
          <w:rFonts w:eastAsia="Times New Roman"/>
          <w:szCs w:val="24"/>
        </w:rPr>
        <w:t>΄</w:t>
      </w:r>
    </w:p>
    <w:p w14:paraId="120F85AC" w14:textId="77777777" w:rsidR="0086761A" w:rsidRDefault="00427452">
      <w:pPr>
        <w:spacing w:line="600" w:lineRule="auto"/>
        <w:ind w:firstLine="720"/>
        <w:jc w:val="center"/>
        <w:rPr>
          <w:rFonts w:eastAsia="Times New Roman"/>
          <w:szCs w:val="24"/>
        </w:rPr>
      </w:pPr>
      <w:r w:rsidRPr="008E7890">
        <w:rPr>
          <w:rFonts w:eastAsia="Times New Roman"/>
          <w:szCs w:val="24"/>
        </w:rPr>
        <w:t xml:space="preserve">ΣΥΝΕΔΡΙΑΣΗ </w:t>
      </w:r>
      <w:r>
        <w:rPr>
          <w:rFonts w:eastAsia="Times New Roman"/>
          <w:szCs w:val="24"/>
        </w:rPr>
        <w:t>Μ</w:t>
      </w:r>
      <w:r w:rsidRPr="008E7890">
        <w:rPr>
          <w:rFonts w:eastAsia="Times New Roman"/>
          <w:szCs w:val="24"/>
        </w:rPr>
        <w:t>Γ΄</w:t>
      </w:r>
    </w:p>
    <w:p w14:paraId="120F85AD" w14:textId="77777777" w:rsidR="0086761A" w:rsidRDefault="00427452">
      <w:pPr>
        <w:spacing w:line="600" w:lineRule="auto"/>
        <w:ind w:firstLine="720"/>
        <w:jc w:val="center"/>
        <w:rPr>
          <w:rFonts w:eastAsia="Times New Roman"/>
          <w:szCs w:val="24"/>
        </w:rPr>
      </w:pPr>
      <w:r>
        <w:rPr>
          <w:rFonts w:eastAsia="Times New Roman"/>
          <w:szCs w:val="24"/>
        </w:rPr>
        <w:t>Πέμπτη 13 Δεκεμβρίου 2018</w:t>
      </w:r>
    </w:p>
    <w:p w14:paraId="120F85AE" w14:textId="77777777" w:rsidR="0086761A" w:rsidRDefault="00427452">
      <w:pPr>
        <w:spacing w:line="600" w:lineRule="auto"/>
        <w:ind w:firstLine="720"/>
        <w:jc w:val="both"/>
        <w:rPr>
          <w:rFonts w:eastAsia="Times New Roman"/>
          <w:szCs w:val="24"/>
        </w:rPr>
      </w:pPr>
      <w:r w:rsidRPr="008E7890">
        <w:rPr>
          <w:rFonts w:eastAsia="Times New Roman"/>
          <w:szCs w:val="24"/>
        </w:rPr>
        <w:t>Αθήνα, σήμερα στις 1</w:t>
      </w:r>
      <w:r>
        <w:rPr>
          <w:rFonts w:eastAsia="Times New Roman"/>
          <w:szCs w:val="24"/>
        </w:rPr>
        <w:t>3</w:t>
      </w:r>
      <w:r w:rsidRPr="008E7890">
        <w:rPr>
          <w:rFonts w:eastAsia="Times New Roman"/>
          <w:szCs w:val="24"/>
        </w:rPr>
        <w:t xml:space="preserve"> Δεκεμβρίου 201</w:t>
      </w:r>
      <w:r>
        <w:rPr>
          <w:rFonts w:eastAsia="Times New Roman"/>
          <w:szCs w:val="24"/>
        </w:rPr>
        <w:t>8</w:t>
      </w:r>
      <w:r w:rsidRPr="008E7890">
        <w:rPr>
          <w:rFonts w:eastAsia="Times New Roman"/>
          <w:szCs w:val="24"/>
        </w:rPr>
        <w:t xml:space="preserve">, ημέρα </w:t>
      </w:r>
      <w:r>
        <w:rPr>
          <w:rFonts w:eastAsia="Times New Roman"/>
          <w:szCs w:val="24"/>
        </w:rPr>
        <w:t>Πέμπτη</w:t>
      </w:r>
      <w:r w:rsidRPr="008E7890">
        <w:rPr>
          <w:rFonts w:eastAsia="Times New Roman"/>
          <w:szCs w:val="24"/>
        </w:rPr>
        <w:t xml:space="preserve"> και ώρα 1</w:t>
      </w:r>
      <w:r>
        <w:rPr>
          <w:rFonts w:eastAsia="Times New Roman"/>
          <w:szCs w:val="24"/>
        </w:rPr>
        <w:t>0</w:t>
      </w:r>
      <w:r w:rsidRPr="008E7890">
        <w:rPr>
          <w:rFonts w:eastAsia="Times New Roman"/>
          <w:szCs w:val="24"/>
        </w:rPr>
        <w:t>.1</w:t>
      </w:r>
      <w:r>
        <w:rPr>
          <w:rFonts w:eastAsia="Times New Roman"/>
          <w:szCs w:val="24"/>
        </w:rPr>
        <w:t>4</w:t>
      </w:r>
      <w:r w:rsidRPr="008E7890">
        <w:rPr>
          <w:rFonts w:eastAsia="Times New Roman"/>
          <w:szCs w:val="24"/>
        </w:rPr>
        <w:t>΄</w:t>
      </w:r>
      <w:r>
        <w:rPr>
          <w:rFonts w:eastAsia="Times New Roman"/>
          <w:szCs w:val="24"/>
        </w:rPr>
        <w:t>,</w:t>
      </w:r>
      <w:r w:rsidRPr="008E789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w:t>
      </w:r>
      <w:r>
        <w:rPr>
          <w:rFonts w:eastAsia="Times New Roman"/>
          <w:szCs w:val="24"/>
        </w:rPr>
        <w:t>ου Β</w:t>
      </w:r>
      <w:r w:rsidRPr="008E7890">
        <w:rPr>
          <w:rFonts w:eastAsia="Times New Roman"/>
          <w:szCs w:val="24"/>
        </w:rPr>
        <w:t>΄ Αντιπροέδρου αυτής κ</w:t>
      </w:r>
      <w:r>
        <w:rPr>
          <w:rFonts w:eastAsia="Times New Roman"/>
          <w:szCs w:val="24"/>
        </w:rPr>
        <w:t xml:space="preserve">. </w:t>
      </w:r>
      <w:r w:rsidRPr="00342FA6">
        <w:rPr>
          <w:rFonts w:eastAsia="Times New Roman"/>
          <w:b/>
          <w:szCs w:val="24"/>
        </w:rPr>
        <w:t>ΓΕΩΡΓΙΟΥ ΒΑΡΕΜΕΝΟΥ</w:t>
      </w:r>
      <w:r w:rsidRPr="008E7890">
        <w:rPr>
          <w:rFonts w:eastAsia="Times New Roman"/>
          <w:szCs w:val="24"/>
        </w:rPr>
        <w:t xml:space="preserve">. </w:t>
      </w:r>
    </w:p>
    <w:p w14:paraId="120F85AF" w14:textId="77777777" w:rsidR="0086761A" w:rsidRDefault="00427452">
      <w:pPr>
        <w:spacing w:line="600" w:lineRule="auto"/>
        <w:ind w:firstLine="720"/>
        <w:jc w:val="both"/>
        <w:rPr>
          <w:rFonts w:eastAsia="Times New Roman"/>
          <w:szCs w:val="24"/>
        </w:rPr>
      </w:pPr>
      <w:r w:rsidRPr="008A592F">
        <w:rPr>
          <w:rFonts w:eastAsia="Times New Roman"/>
          <w:b/>
          <w:szCs w:val="24"/>
        </w:rPr>
        <w:t>ΠΡΟΕΔΡΕΥΩΝ (Γεώργιος Βαρεμένος):</w:t>
      </w:r>
      <w:r>
        <w:rPr>
          <w:rFonts w:eastAsia="Times New Roman"/>
          <w:szCs w:val="24"/>
        </w:rPr>
        <w:t xml:space="preserve"> </w:t>
      </w:r>
      <w:r w:rsidRPr="008E7890">
        <w:rPr>
          <w:rFonts w:eastAsia="Times New Roman"/>
          <w:szCs w:val="24"/>
        </w:rPr>
        <w:t>Κυρίες και κύριοι συνάδελφοι, αρχίζει η συνεδρίαση.</w:t>
      </w:r>
    </w:p>
    <w:p w14:paraId="120F85B0" w14:textId="77777777" w:rsidR="0086761A" w:rsidRDefault="00427452">
      <w:pPr>
        <w:spacing w:line="600" w:lineRule="auto"/>
        <w:ind w:firstLine="539"/>
        <w:jc w:val="both"/>
        <w:rPr>
          <w:rFonts w:eastAsia="Times New Roman"/>
          <w:szCs w:val="24"/>
        </w:rPr>
      </w:pPr>
      <w:r>
        <w:rPr>
          <w:rFonts w:eastAsia="Times New Roman"/>
          <w:szCs w:val="24"/>
        </w:rPr>
        <w:t>Εισερχόμ</w:t>
      </w:r>
      <w:r>
        <w:rPr>
          <w:rFonts w:eastAsia="Times New Roman"/>
          <w:szCs w:val="24"/>
        </w:rPr>
        <w:t>αστε στην ημερήσια διάταξη της</w:t>
      </w:r>
    </w:p>
    <w:p w14:paraId="120F85B1" w14:textId="77777777" w:rsidR="0086761A" w:rsidRDefault="00427452">
      <w:pPr>
        <w:spacing w:line="600" w:lineRule="auto"/>
        <w:ind w:firstLine="720"/>
        <w:jc w:val="center"/>
        <w:rPr>
          <w:rFonts w:eastAsia="Times New Roman"/>
          <w:b/>
          <w:szCs w:val="24"/>
        </w:rPr>
      </w:pPr>
      <w:r w:rsidRPr="007329F3">
        <w:rPr>
          <w:rFonts w:eastAsia="Times New Roman"/>
          <w:b/>
          <w:szCs w:val="24"/>
        </w:rPr>
        <w:t>ΝΟΜΟΘΕΤΙΚΗΣ ΕΡΓΑΣΙΑΣ</w:t>
      </w:r>
    </w:p>
    <w:p w14:paraId="120F85B2" w14:textId="77777777" w:rsidR="0086761A" w:rsidRDefault="00427452">
      <w:pPr>
        <w:spacing w:line="600" w:lineRule="auto"/>
        <w:ind w:firstLine="720"/>
        <w:jc w:val="both"/>
        <w:rPr>
          <w:rFonts w:eastAsia="Times New Roman" w:cs="Times New Roman"/>
          <w:szCs w:val="24"/>
        </w:rPr>
      </w:pPr>
      <w:r>
        <w:rPr>
          <w:rFonts w:eastAsia="Times New Roman"/>
          <w:szCs w:val="24"/>
        </w:rPr>
        <w:t>Συνέχιση της συζήτησης επί του σχεδίου νόμου του Υπουργείου Οικονομικών «</w:t>
      </w:r>
      <w:r>
        <w:rPr>
          <w:rFonts w:eastAsia="Times New Roman" w:cs="Times New Roman"/>
          <w:szCs w:val="24"/>
        </w:rPr>
        <w:t>Κύρωση του Κρατικού Προϋπολογισμού οικονομικού έτους 2019».</w:t>
      </w:r>
    </w:p>
    <w:p w14:paraId="120F85B3" w14:textId="77777777" w:rsidR="0086761A" w:rsidRDefault="00427452">
      <w:pPr>
        <w:spacing w:line="600" w:lineRule="auto"/>
        <w:ind w:firstLine="720"/>
        <w:jc w:val="both"/>
        <w:rPr>
          <w:rFonts w:eastAsia="Times New Roman"/>
          <w:bCs/>
          <w:szCs w:val="24"/>
        </w:rPr>
      </w:pPr>
      <w:r>
        <w:rPr>
          <w:rFonts w:eastAsia="Times New Roman"/>
          <w:bCs/>
          <w:szCs w:val="24"/>
        </w:rPr>
        <w:lastRenderedPageBreak/>
        <w:t>Π</w:t>
      </w:r>
      <w:r w:rsidRPr="008A592F">
        <w:rPr>
          <w:rFonts w:eastAsia="Times New Roman"/>
          <w:bCs/>
          <w:szCs w:val="24"/>
        </w:rPr>
        <w:t xml:space="preserve">ρώτος στη σειρά </w:t>
      </w:r>
      <w:r>
        <w:rPr>
          <w:rFonts w:eastAsia="Times New Roman"/>
          <w:bCs/>
          <w:szCs w:val="24"/>
        </w:rPr>
        <w:t xml:space="preserve">είναι </w:t>
      </w:r>
      <w:r w:rsidRPr="008A592F">
        <w:rPr>
          <w:rFonts w:eastAsia="Times New Roman"/>
          <w:bCs/>
          <w:szCs w:val="24"/>
        </w:rPr>
        <w:t xml:space="preserve">ο </w:t>
      </w:r>
      <w:r>
        <w:rPr>
          <w:rFonts w:eastAsia="Times New Roman"/>
          <w:bCs/>
          <w:szCs w:val="24"/>
        </w:rPr>
        <w:t>ε</w:t>
      </w:r>
      <w:r w:rsidRPr="008A592F">
        <w:rPr>
          <w:rFonts w:eastAsia="Times New Roman"/>
          <w:bCs/>
          <w:szCs w:val="24"/>
        </w:rPr>
        <w:t xml:space="preserve">ιδικός </w:t>
      </w:r>
      <w:r>
        <w:rPr>
          <w:rFonts w:eastAsia="Times New Roman"/>
          <w:bCs/>
          <w:szCs w:val="24"/>
        </w:rPr>
        <w:t>ε</w:t>
      </w:r>
      <w:r w:rsidRPr="008A592F">
        <w:rPr>
          <w:rFonts w:eastAsia="Times New Roman"/>
          <w:bCs/>
          <w:szCs w:val="24"/>
        </w:rPr>
        <w:t>ισηγητής της Νέας Δημοκρατίας κ</w:t>
      </w:r>
      <w:r>
        <w:rPr>
          <w:rFonts w:eastAsia="Times New Roman"/>
          <w:bCs/>
          <w:szCs w:val="24"/>
        </w:rPr>
        <w:t>.</w:t>
      </w:r>
      <w:r w:rsidRPr="008A592F">
        <w:rPr>
          <w:rFonts w:eastAsia="Times New Roman"/>
          <w:bCs/>
          <w:szCs w:val="24"/>
        </w:rPr>
        <w:t xml:space="preserve"> Δημήτριος Σταμάτης</w:t>
      </w:r>
      <w:r>
        <w:rPr>
          <w:rFonts w:eastAsia="Times New Roman"/>
          <w:bCs/>
          <w:szCs w:val="24"/>
        </w:rPr>
        <w:t>.</w:t>
      </w:r>
    </w:p>
    <w:p w14:paraId="120F85B4" w14:textId="77777777" w:rsidR="0086761A" w:rsidRDefault="00427452">
      <w:pPr>
        <w:spacing w:line="600" w:lineRule="auto"/>
        <w:ind w:firstLine="720"/>
        <w:jc w:val="both"/>
        <w:rPr>
          <w:rFonts w:eastAsia="Times New Roman"/>
          <w:bCs/>
          <w:szCs w:val="24"/>
        </w:rPr>
      </w:pPr>
      <w:r>
        <w:rPr>
          <w:rFonts w:eastAsia="Times New Roman"/>
          <w:bCs/>
          <w:szCs w:val="24"/>
        </w:rPr>
        <w:t>Κύριε Σταμάτη, έχετε τον λόγο</w:t>
      </w:r>
      <w:r w:rsidRPr="008A592F">
        <w:rPr>
          <w:rFonts w:eastAsia="Times New Roman"/>
          <w:bCs/>
          <w:szCs w:val="24"/>
        </w:rPr>
        <w:t xml:space="preserve"> για </w:t>
      </w:r>
      <w:r>
        <w:rPr>
          <w:rFonts w:eastAsia="Times New Roman"/>
          <w:bCs/>
          <w:szCs w:val="24"/>
        </w:rPr>
        <w:t>δώδεκα</w:t>
      </w:r>
      <w:r w:rsidRPr="008A592F">
        <w:rPr>
          <w:rFonts w:eastAsia="Times New Roman"/>
          <w:bCs/>
          <w:szCs w:val="24"/>
        </w:rPr>
        <w:t xml:space="preserve"> λεπτά</w:t>
      </w:r>
      <w:r>
        <w:rPr>
          <w:rFonts w:eastAsia="Times New Roman"/>
          <w:bCs/>
          <w:szCs w:val="24"/>
        </w:rPr>
        <w:t>.</w:t>
      </w:r>
    </w:p>
    <w:p w14:paraId="120F85B5" w14:textId="77777777" w:rsidR="0086761A" w:rsidRDefault="00427452">
      <w:pPr>
        <w:spacing w:line="600" w:lineRule="auto"/>
        <w:ind w:firstLine="720"/>
        <w:jc w:val="both"/>
        <w:rPr>
          <w:rFonts w:eastAsia="Times New Roman"/>
          <w:bCs/>
          <w:szCs w:val="24"/>
        </w:rPr>
      </w:pPr>
      <w:r w:rsidRPr="00505AC9">
        <w:rPr>
          <w:rFonts w:eastAsia="Times New Roman"/>
          <w:b/>
          <w:bCs/>
          <w:szCs w:val="24"/>
        </w:rPr>
        <w:t>ΔΗΜΗΤΡΙΟΣ ΣΤΑΜΑΤΗΣ:</w:t>
      </w:r>
      <w:r>
        <w:rPr>
          <w:rFonts w:eastAsia="Times New Roman"/>
          <w:bCs/>
          <w:szCs w:val="24"/>
        </w:rPr>
        <w:t xml:space="preserve"> Κ</w:t>
      </w:r>
      <w:r w:rsidRPr="008A592F">
        <w:rPr>
          <w:rFonts w:eastAsia="Times New Roman"/>
          <w:bCs/>
          <w:szCs w:val="24"/>
        </w:rPr>
        <w:t>υρίες και κύριοι συνάδελφοι</w:t>
      </w:r>
      <w:r>
        <w:rPr>
          <w:rFonts w:eastAsia="Times New Roman"/>
          <w:bCs/>
          <w:szCs w:val="24"/>
        </w:rPr>
        <w:t>,</w:t>
      </w:r>
      <w:r w:rsidRPr="008A592F">
        <w:rPr>
          <w:rFonts w:eastAsia="Times New Roman"/>
          <w:bCs/>
          <w:szCs w:val="24"/>
        </w:rPr>
        <w:t xml:space="preserve"> οφείλω να ομολογήσω ότι σήμερα με περίμενε μ</w:t>
      </w:r>
      <w:r>
        <w:rPr>
          <w:rFonts w:eastAsia="Times New Roman"/>
          <w:bCs/>
          <w:szCs w:val="24"/>
        </w:rPr>
        <w:t>ί</w:t>
      </w:r>
      <w:r w:rsidRPr="008A592F">
        <w:rPr>
          <w:rFonts w:eastAsia="Times New Roman"/>
          <w:bCs/>
          <w:szCs w:val="24"/>
        </w:rPr>
        <w:t xml:space="preserve">α </w:t>
      </w:r>
      <w:r>
        <w:rPr>
          <w:rFonts w:eastAsia="Times New Roman"/>
          <w:bCs/>
          <w:szCs w:val="24"/>
        </w:rPr>
        <w:t xml:space="preserve">διπλή </w:t>
      </w:r>
      <w:r w:rsidRPr="008A592F">
        <w:rPr>
          <w:rFonts w:eastAsia="Times New Roman"/>
          <w:bCs/>
          <w:szCs w:val="24"/>
        </w:rPr>
        <w:t xml:space="preserve">απογοήτευση </w:t>
      </w:r>
      <w:r>
        <w:rPr>
          <w:rFonts w:eastAsia="Times New Roman"/>
          <w:bCs/>
          <w:szCs w:val="24"/>
        </w:rPr>
        <w:t>-</w:t>
      </w:r>
      <w:r w:rsidRPr="008A592F">
        <w:rPr>
          <w:rFonts w:eastAsia="Times New Roman"/>
          <w:bCs/>
          <w:szCs w:val="24"/>
        </w:rPr>
        <w:t xml:space="preserve">και θα καταλάβετε </w:t>
      </w:r>
      <w:r>
        <w:rPr>
          <w:rFonts w:eastAsia="Times New Roman"/>
          <w:bCs/>
          <w:szCs w:val="24"/>
        </w:rPr>
        <w:t>γ</w:t>
      </w:r>
      <w:r w:rsidRPr="008A592F">
        <w:rPr>
          <w:rFonts w:eastAsia="Times New Roman"/>
          <w:bCs/>
          <w:szCs w:val="24"/>
        </w:rPr>
        <w:t>ιατί</w:t>
      </w:r>
      <w:r>
        <w:rPr>
          <w:rFonts w:eastAsia="Times New Roman"/>
          <w:bCs/>
          <w:szCs w:val="24"/>
        </w:rPr>
        <w:t>-</w:t>
      </w:r>
      <w:r w:rsidRPr="008A592F">
        <w:rPr>
          <w:rFonts w:eastAsia="Times New Roman"/>
          <w:bCs/>
          <w:szCs w:val="24"/>
        </w:rPr>
        <w:t xml:space="preserve"> απόντων</w:t>
      </w:r>
      <w:r>
        <w:rPr>
          <w:rFonts w:eastAsia="Times New Roman"/>
          <w:bCs/>
          <w:szCs w:val="24"/>
        </w:rPr>
        <w:t xml:space="preserve"> των δύο Υ</w:t>
      </w:r>
      <w:r w:rsidRPr="008A592F">
        <w:rPr>
          <w:rFonts w:eastAsia="Times New Roman"/>
          <w:bCs/>
          <w:szCs w:val="24"/>
        </w:rPr>
        <w:t xml:space="preserve">πουργών </w:t>
      </w:r>
      <w:r>
        <w:rPr>
          <w:rFonts w:eastAsia="Times New Roman"/>
          <w:bCs/>
          <w:szCs w:val="24"/>
        </w:rPr>
        <w:t>της Οικονομίας, του κ</w:t>
      </w:r>
      <w:r>
        <w:rPr>
          <w:rFonts w:eastAsia="Times New Roman"/>
          <w:bCs/>
          <w:szCs w:val="24"/>
        </w:rPr>
        <w:t>.</w:t>
      </w:r>
      <w:r>
        <w:rPr>
          <w:rFonts w:eastAsia="Times New Roman"/>
          <w:bCs/>
          <w:szCs w:val="24"/>
        </w:rPr>
        <w:t xml:space="preserve"> Τ</w:t>
      </w:r>
      <w:r w:rsidRPr="008A592F">
        <w:rPr>
          <w:rFonts w:eastAsia="Times New Roman"/>
          <w:bCs/>
          <w:szCs w:val="24"/>
        </w:rPr>
        <w:t xml:space="preserve">σακαλώτου και </w:t>
      </w:r>
      <w:r>
        <w:rPr>
          <w:rFonts w:eastAsia="Times New Roman"/>
          <w:bCs/>
          <w:szCs w:val="24"/>
        </w:rPr>
        <w:t>του κ</w:t>
      </w:r>
      <w:r>
        <w:rPr>
          <w:rFonts w:eastAsia="Times New Roman"/>
          <w:bCs/>
          <w:szCs w:val="24"/>
        </w:rPr>
        <w:t>.</w:t>
      </w:r>
      <w:r>
        <w:rPr>
          <w:rFonts w:eastAsia="Times New Roman"/>
          <w:bCs/>
          <w:szCs w:val="24"/>
        </w:rPr>
        <w:t xml:space="preserve"> Χ</w:t>
      </w:r>
      <w:r w:rsidRPr="008A592F">
        <w:rPr>
          <w:rFonts w:eastAsia="Times New Roman"/>
          <w:bCs/>
          <w:szCs w:val="24"/>
        </w:rPr>
        <w:t>ουλιαράκη</w:t>
      </w:r>
      <w:r>
        <w:rPr>
          <w:rFonts w:eastAsia="Times New Roman"/>
          <w:bCs/>
          <w:szCs w:val="24"/>
        </w:rPr>
        <w:t>.</w:t>
      </w:r>
    </w:p>
    <w:p w14:paraId="120F85B6" w14:textId="77777777" w:rsidR="0086761A" w:rsidRDefault="00427452">
      <w:pPr>
        <w:spacing w:line="600" w:lineRule="auto"/>
        <w:ind w:firstLine="720"/>
        <w:jc w:val="both"/>
        <w:rPr>
          <w:rFonts w:eastAsia="Times New Roman"/>
          <w:bCs/>
          <w:szCs w:val="24"/>
        </w:rPr>
      </w:pPr>
      <w:r w:rsidRPr="00505AC9">
        <w:rPr>
          <w:rFonts w:eastAsia="Times New Roman"/>
          <w:b/>
          <w:bCs/>
          <w:szCs w:val="24"/>
        </w:rPr>
        <w:t>ΚΩΝΣΤΑΝΤΙΝΟΣ ΜΠΑΡΚΑΣ:</w:t>
      </w:r>
      <w:r>
        <w:rPr>
          <w:rFonts w:eastAsia="Times New Roman"/>
          <w:bCs/>
          <w:szCs w:val="24"/>
        </w:rPr>
        <w:t xml:space="preserve"> Η κ</w:t>
      </w:r>
      <w:r>
        <w:rPr>
          <w:rFonts w:eastAsia="Times New Roman"/>
          <w:bCs/>
          <w:szCs w:val="24"/>
        </w:rPr>
        <w:t>.</w:t>
      </w:r>
      <w:r>
        <w:rPr>
          <w:rFonts w:eastAsia="Times New Roman"/>
          <w:bCs/>
          <w:szCs w:val="24"/>
        </w:rPr>
        <w:t xml:space="preserve"> Παπανάτσιου είναι εδώ.</w:t>
      </w:r>
    </w:p>
    <w:p w14:paraId="120F85B7" w14:textId="77777777" w:rsidR="0086761A" w:rsidRDefault="00427452">
      <w:pPr>
        <w:spacing w:line="600" w:lineRule="auto"/>
        <w:ind w:firstLine="720"/>
        <w:jc w:val="both"/>
        <w:rPr>
          <w:rFonts w:eastAsia="Times New Roman"/>
          <w:bCs/>
          <w:szCs w:val="24"/>
        </w:rPr>
      </w:pPr>
      <w:r>
        <w:rPr>
          <w:rFonts w:eastAsia="Times New Roman"/>
          <w:b/>
          <w:bCs/>
          <w:szCs w:val="24"/>
        </w:rPr>
        <w:t>ΔΗΜΗΤΡΙΟΣ ΣΤΑΜΑΤΗΣ:</w:t>
      </w:r>
      <w:r>
        <w:rPr>
          <w:rFonts w:eastAsia="Times New Roman"/>
          <w:bCs/>
          <w:szCs w:val="24"/>
        </w:rPr>
        <w:t xml:space="preserve"> Ναι, είναι. Είπα των δύο Υπουργών. Η κ</w:t>
      </w:r>
      <w:r>
        <w:rPr>
          <w:rFonts w:eastAsia="Times New Roman"/>
          <w:bCs/>
          <w:szCs w:val="24"/>
        </w:rPr>
        <w:t>.</w:t>
      </w:r>
      <w:r>
        <w:rPr>
          <w:rFonts w:eastAsia="Times New Roman"/>
          <w:bCs/>
          <w:szCs w:val="24"/>
        </w:rPr>
        <w:t xml:space="preserve"> Παπανάτσιου είναι Υφυπουργός.</w:t>
      </w:r>
    </w:p>
    <w:p w14:paraId="120F85B8" w14:textId="77777777" w:rsidR="0086761A" w:rsidRDefault="00427452">
      <w:pPr>
        <w:spacing w:line="600" w:lineRule="auto"/>
        <w:ind w:firstLine="720"/>
        <w:jc w:val="both"/>
        <w:rPr>
          <w:rFonts w:eastAsia="Times New Roman"/>
          <w:bCs/>
          <w:szCs w:val="24"/>
        </w:rPr>
      </w:pPr>
      <w:r>
        <w:rPr>
          <w:rFonts w:eastAsia="Times New Roman"/>
          <w:bCs/>
          <w:szCs w:val="24"/>
        </w:rPr>
        <w:t>Υπάρχει ένας</w:t>
      </w:r>
      <w:r w:rsidRPr="008A592F">
        <w:rPr>
          <w:rFonts w:eastAsia="Times New Roman"/>
          <w:bCs/>
          <w:szCs w:val="24"/>
        </w:rPr>
        <w:t xml:space="preserve"> συγκεκριμένος λόγος</w:t>
      </w:r>
      <w:r>
        <w:rPr>
          <w:rFonts w:eastAsia="Times New Roman"/>
          <w:bCs/>
          <w:szCs w:val="24"/>
        </w:rPr>
        <w:t>, κ</w:t>
      </w:r>
      <w:r w:rsidRPr="008A592F">
        <w:rPr>
          <w:rFonts w:eastAsia="Times New Roman"/>
          <w:bCs/>
          <w:szCs w:val="24"/>
        </w:rPr>
        <w:t>αθώς εντείνονται οι φήμες ότι η αποστασιοποίη</w:t>
      </w:r>
      <w:r w:rsidRPr="008A592F">
        <w:rPr>
          <w:rFonts w:eastAsia="Times New Roman"/>
          <w:bCs/>
          <w:szCs w:val="24"/>
        </w:rPr>
        <w:t>ση του κ</w:t>
      </w:r>
      <w:r>
        <w:rPr>
          <w:rFonts w:eastAsia="Times New Roman"/>
          <w:bCs/>
          <w:szCs w:val="24"/>
        </w:rPr>
        <w:t>.</w:t>
      </w:r>
      <w:r>
        <w:rPr>
          <w:rFonts w:eastAsia="Times New Roman"/>
          <w:bCs/>
          <w:szCs w:val="24"/>
        </w:rPr>
        <w:t xml:space="preserve"> Τσακαλώτου από τον π</w:t>
      </w:r>
      <w:r w:rsidRPr="008A592F">
        <w:rPr>
          <w:rFonts w:eastAsia="Times New Roman"/>
          <w:bCs/>
          <w:szCs w:val="24"/>
        </w:rPr>
        <w:t>ροϋπολογισμό έχ</w:t>
      </w:r>
      <w:r>
        <w:rPr>
          <w:rFonts w:eastAsia="Times New Roman"/>
          <w:bCs/>
          <w:szCs w:val="24"/>
        </w:rPr>
        <w:t>ει</w:t>
      </w:r>
      <w:r w:rsidRPr="008A592F">
        <w:rPr>
          <w:rFonts w:eastAsia="Times New Roman"/>
          <w:bCs/>
          <w:szCs w:val="24"/>
        </w:rPr>
        <w:t xml:space="preserve"> πολλές αιτίες</w:t>
      </w:r>
      <w:r>
        <w:rPr>
          <w:rFonts w:eastAsia="Times New Roman"/>
          <w:bCs/>
          <w:szCs w:val="24"/>
        </w:rPr>
        <w:t xml:space="preserve">. </w:t>
      </w:r>
    </w:p>
    <w:p w14:paraId="120F85B9" w14:textId="77777777" w:rsidR="0086761A" w:rsidRDefault="00427452">
      <w:pPr>
        <w:spacing w:line="600" w:lineRule="auto"/>
        <w:ind w:firstLine="720"/>
        <w:jc w:val="both"/>
        <w:rPr>
          <w:rFonts w:eastAsia="Times New Roman"/>
          <w:bCs/>
          <w:szCs w:val="24"/>
        </w:rPr>
      </w:pPr>
      <w:r>
        <w:rPr>
          <w:rFonts w:eastAsia="Times New Roman"/>
          <w:bCs/>
          <w:szCs w:val="24"/>
        </w:rPr>
        <w:t>Ο</w:t>
      </w:r>
      <w:r w:rsidRPr="008A592F">
        <w:rPr>
          <w:rFonts w:eastAsia="Times New Roman"/>
          <w:bCs/>
          <w:szCs w:val="24"/>
        </w:rPr>
        <w:t>ι βασικότερες είναι ότι έχει θυμώσει γιατί ο κ Τσίπρας από την Έκθεση της Θεσσαλονίκης του πήρε το ψωμί από το στόμα</w:t>
      </w:r>
      <w:r>
        <w:rPr>
          <w:rFonts w:eastAsia="Times New Roman"/>
          <w:bCs/>
          <w:szCs w:val="24"/>
        </w:rPr>
        <w:t>,</w:t>
      </w:r>
      <w:r w:rsidRPr="008A592F">
        <w:rPr>
          <w:rFonts w:eastAsia="Times New Roman"/>
          <w:bCs/>
          <w:szCs w:val="24"/>
        </w:rPr>
        <w:t xml:space="preserve"> προαναγγέλλοντας την άρση των μειώσεων των συντάξεων</w:t>
      </w:r>
      <w:r>
        <w:rPr>
          <w:rFonts w:eastAsia="Times New Roman"/>
          <w:bCs/>
          <w:szCs w:val="24"/>
        </w:rPr>
        <w:t xml:space="preserve">. </w:t>
      </w:r>
    </w:p>
    <w:p w14:paraId="120F85BA" w14:textId="77777777" w:rsidR="0086761A" w:rsidRDefault="00427452">
      <w:pPr>
        <w:spacing w:line="600" w:lineRule="auto"/>
        <w:ind w:firstLine="720"/>
        <w:jc w:val="both"/>
        <w:rPr>
          <w:rFonts w:eastAsia="Times New Roman"/>
          <w:bCs/>
          <w:szCs w:val="24"/>
        </w:rPr>
      </w:pPr>
      <w:r>
        <w:rPr>
          <w:rFonts w:eastAsia="Times New Roman"/>
          <w:bCs/>
          <w:szCs w:val="24"/>
        </w:rPr>
        <w:t xml:space="preserve">Όμως, </w:t>
      </w:r>
      <w:r w:rsidRPr="008A592F">
        <w:rPr>
          <w:rFonts w:eastAsia="Times New Roman"/>
          <w:bCs/>
          <w:szCs w:val="24"/>
        </w:rPr>
        <w:t xml:space="preserve">υπάρχει και </w:t>
      </w:r>
      <w:r w:rsidRPr="008A592F">
        <w:rPr>
          <w:rFonts w:eastAsia="Times New Roman"/>
          <w:bCs/>
          <w:szCs w:val="24"/>
        </w:rPr>
        <w:t>ένας σημαντικότερος λόγος</w:t>
      </w:r>
      <w:r>
        <w:rPr>
          <w:rFonts w:eastAsia="Times New Roman"/>
          <w:bCs/>
          <w:szCs w:val="24"/>
        </w:rPr>
        <w:t>,</w:t>
      </w:r>
      <w:r w:rsidRPr="008A592F">
        <w:rPr>
          <w:rFonts w:eastAsia="Times New Roman"/>
          <w:bCs/>
          <w:szCs w:val="24"/>
        </w:rPr>
        <w:t xml:space="preserve"> που εγώ εντοπίζω</w:t>
      </w:r>
      <w:r>
        <w:rPr>
          <w:rFonts w:eastAsia="Times New Roman"/>
          <w:bCs/>
          <w:szCs w:val="24"/>
        </w:rPr>
        <w:t>,</w:t>
      </w:r>
      <w:r w:rsidRPr="008A592F">
        <w:rPr>
          <w:rFonts w:eastAsia="Times New Roman"/>
          <w:bCs/>
          <w:szCs w:val="24"/>
        </w:rPr>
        <w:t xml:space="preserve"> </w:t>
      </w:r>
      <w:r>
        <w:rPr>
          <w:rFonts w:eastAsia="Times New Roman"/>
          <w:bCs/>
          <w:szCs w:val="24"/>
        </w:rPr>
        <w:t>πως</w:t>
      </w:r>
      <w:r w:rsidRPr="008A592F">
        <w:rPr>
          <w:rFonts w:eastAsia="Times New Roman"/>
          <w:bCs/>
          <w:szCs w:val="24"/>
        </w:rPr>
        <w:t xml:space="preserve"> ο Τσακαλώτος δεν θέλει να φορτωθεί την ευθύνη </w:t>
      </w:r>
      <w:r>
        <w:rPr>
          <w:rFonts w:eastAsia="Times New Roman"/>
          <w:bCs/>
          <w:szCs w:val="24"/>
        </w:rPr>
        <w:t>εκτέλεσης του π</w:t>
      </w:r>
      <w:r w:rsidRPr="008A592F">
        <w:rPr>
          <w:rFonts w:eastAsia="Times New Roman"/>
          <w:bCs/>
          <w:szCs w:val="24"/>
        </w:rPr>
        <w:t>ροϋπολογισμού</w:t>
      </w:r>
      <w:r>
        <w:rPr>
          <w:rFonts w:eastAsia="Times New Roman"/>
          <w:bCs/>
          <w:szCs w:val="24"/>
        </w:rPr>
        <w:t>,</w:t>
      </w:r>
      <w:r w:rsidRPr="008A592F">
        <w:rPr>
          <w:rFonts w:eastAsia="Times New Roman"/>
          <w:bCs/>
          <w:szCs w:val="24"/>
        </w:rPr>
        <w:t xml:space="preserve"> </w:t>
      </w:r>
      <w:r w:rsidRPr="008A592F">
        <w:rPr>
          <w:rFonts w:eastAsia="Times New Roman"/>
          <w:bCs/>
          <w:szCs w:val="24"/>
        </w:rPr>
        <w:lastRenderedPageBreak/>
        <w:t>γιατί ξέρει τη συνέχεια και δεν θέλει να έχει</w:t>
      </w:r>
      <w:r>
        <w:rPr>
          <w:rFonts w:eastAsia="Times New Roman"/>
          <w:bCs/>
          <w:szCs w:val="24"/>
        </w:rPr>
        <w:t xml:space="preserve"> την τύχη τριών προηγούμενων Υ</w:t>
      </w:r>
      <w:r w:rsidRPr="008A592F">
        <w:rPr>
          <w:rFonts w:eastAsia="Times New Roman"/>
          <w:bCs/>
          <w:szCs w:val="24"/>
        </w:rPr>
        <w:t>πουργών</w:t>
      </w:r>
      <w:r>
        <w:rPr>
          <w:rFonts w:eastAsia="Times New Roman"/>
          <w:bCs/>
          <w:szCs w:val="24"/>
        </w:rPr>
        <w:t xml:space="preserve">: Ο ένας είναι ο κ. </w:t>
      </w:r>
      <w:r w:rsidRPr="008A592F">
        <w:rPr>
          <w:rFonts w:eastAsia="Times New Roman"/>
          <w:bCs/>
          <w:szCs w:val="24"/>
        </w:rPr>
        <w:t>Βαρουφάκη</w:t>
      </w:r>
      <w:r>
        <w:rPr>
          <w:rFonts w:eastAsia="Times New Roman"/>
          <w:bCs/>
          <w:szCs w:val="24"/>
        </w:rPr>
        <w:t>ς,</w:t>
      </w:r>
      <w:r w:rsidRPr="008A592F">
        <w:rPr>
          <w:rFonts w:eastAsia="Times New Roman"/>
          <w:bCs/>
          <w:szCs w:val="24"/>
        </w:rPr>
        <w:t xml:space="preserve"> το</w:t>
      </w:r>
      <w:r>
        <w:rPr>
          <w:rFonts w:eastAsia="Times New Roman"/>
          <w:bCs/>
          <w:szCs w:val="24"/>
        </w:rPr>
        <w:t>ν</w:t>
      </w:r>
      <w:r w:rsidRPr="008A592F">
        <w:rPr>
          <w:rFonts w:eastAsia="Times New Roman"/>
          <w:bCs/>
          <w:szCs w:val="24"/>
        </w:rPr>
        <w:t xml:space="preserve"> οποίο</w:t>
      </w:r>
      <w:r>
        <w:rPr>
          <w:rFonts w:eastAsia="Times New Roman"/>
          <w:bCs/>
          <w:szCs w:val="24"/>
        </w:rPr>
        <w:t>ν ο</w:t>
      </w:r>
      <w:r w:rsidRPr="008A592F">
        <w:rPr>
          <w:rFonts w:eastAsia="Times New Roman"/>
          <w:bCs/>
          <w:szCs w:val="24"/>
        </w:rPr>
        <w:t xml:space="preserve"> κύριος Τσίπρας δεν είχε κανένα πρόβλημα τη </w:t>
      </w:r>
      <w:r>
        <w:rPr>
          <w:rFonts w:eastAsia="Times New Roman"/>
          <w:bCs/>
          <w:szCs w:val="24"/>
        </w:rPr>
        <w:t>μια</w:t>
      </w:r>
      <w:r w:rsidRPr="008A592F">
        <w:rPr>
          <w:rFonts w:eastAsia="Times New Roman"/>
          <w:bCs/>
          <w:szCs w:val="24"/>
        </w:rPr>
        <w:t xml:space="preserve"> εβδομάδα να τ</w:t>
      </w:r>
      <w:r>
        <w:rPr>
          <w:rFonts w:eastAsia="Times New Roman"/>
          <w:bCs/>
          <w:szCs w:val="24"/>
        </w:rPr>
        <w:t>ον</w:t>
      </w:r>
      <w:r w:rsidRPr="008A592F">
        <w:rPr>
          <w:rFonts w:eastAsia="Times New Roman"/>
          <w:bCs/>
          <w:szCs w:val="24"/>
        </w:rPr>
        <w:t xml:space="preserve"> χαρακτηρίζει </w:t>
      </w:r>
      <w:r>
        <w:rPr>
          <w:rFonts w:eastAsia="Times New Roman"/>
          <w:bCs/>
          <w:szCs w:val="24"/>
          <w:lang w:val="en-US"/>
        </w:rPr>
        <w:t>asset</w:t>
      </w:r>
      <w:r w:rsidRPr="00505AC9">
        <w:rPr>
          <w:rFonts w:eastAsia="Times New Roman"/>
          <w:bCs/>
          <w:szCs w:val="24"/>
        </w:rPr>
        <w:t xml:space="preserve"> </w:t>
      </w:r>
      <w:r>
        <w:rPr>
          <w:rFonts w:eastAsia="Times New Roman"/>
          <w:bCs/>
          <w:szCs w:val="24"/>
        </w:rPr>
        <w:t>κα</w:t>
      </w:r>
      <w:r w:rsidRPr="008A592F">
        <w:rPr>
          <w:rFonts w:eastAsia="Times New Roman"/>
          <w:bCs/>
          <w:szCs w:val="24"/>
        </w:rPr>
        <w:t>ι την άλλη εβδομάδα να τον απο</w:t>
      </w:r>
      <w:r>
        <w:rPr>
          <w:rFonts w:eastAsia="Times New Roman"/>
          <w:bCs/>
          <w:szCs w:val="24"/>
        </w:rPr>
        <w:t xml:space="preserve">πέμπει, </w:t>
      </w:r>
      <w:r w:rsidRPr="008A592F">
        <w:rPr>
          <w:rFonts w:eastAsia="Times New Roman"/>
          <w:bCs/>
          <w:szCs w:val="24"/>
        </w:rPr>
        <w:t>να τον οδηγ</w:t>
      </w:r>
      <w:r>
        <w:rPr>
          <w:rFonts w:eastAsia="Times New Roman"/>
          <w:bCs/>
          <w:szCs w:val="24"/>
        </w:rPr>
        <w:t xml:space="preserve">εί στην </w:t>
      </w:r>
      <w:r w:rsidRPr="008A592F">
        <w:rPr>
          <w:rFonts w:eastAsia="Times New Roman"/>
          <w:bCs/>
          <w:szCs w:val="24"/>
        </w:rPr>
        <w:t>παραίτηση</w:t>
      </w:r>
      <w:r>
        <w:rPr>
          <w:rFonts w:eastAsia="Times New Roman"/>
          <w:bCs/>
          <w:szCs w:val="24"/>
        </w:rPr>
        <w:t>. Ο δεύτερος είναι ο κ. Φ</w:t>
      </w:r>
      <w:r w:rsidRPr="008A592F">
        <w:rPr>
          <w:rFonts w:eastAsia="Times New Roman"/>
          <w:bCs/>
          <w:szCs w:val="24"/>
        </w:rPr>
        <w:t>ίλ</w:t>
      </w:r>
      <w:r>
        <w:rPr>
          <w:rFonts w:eastAsia="Times New Roman"/>
          <w:bCs/>
          <w:szCs w:val="24"/>
        </w:rPr>
        <w:t xml:space="preserve">ης, που, </w:t>
      </w:r>
      <w:r w:rsidRPr="008A592F">
        <w:rPr>
          <w:rFonts w:eastAsia="Times New Roman"/>
          <w:bCs/>
          <w:szCs w:val="24"/>
        </w:rPr>
        <w:t>όπως αποκάλυψε ο κ Φίλης</w:t>
      </w:r>
      <w:r>
        <w:rPr>
          <w:rFonts w:eastAsia="Times New Roman"/>
          <w:bCs/>
          <w:szCs w:val="24"/>
        </w:rPr>
        <w:t>,</w:t>
      </w:r>
      <w:r w:rsidRPr="008A592F">
        <w:rPr>
          <w:rFonts w:eastAsia="Times New Roman"/>
          <w:bCs/>
          <w:szCs w:val="24"/>
        </w:rPr>
        <w:t xml:space="preserve"> εκτελώντας οδηγίες του Πρωθυπουργού </w:t>
      </w:r>
      <w:r>
        <w:rPr>
          <w:rFonts w:eastAsia="Times New Roman"/>
          <w:bCs/>
          <w:szCs w:val="24"/>
        </w:rPr>
        <w:t>πήγε στ</w:t>
      </w:r>
      <w:r>
        <w:rPr>
          <w:rFonts w:eastAsia="Times New Roman"/>
          <w:bCs/>
          <w:szCs w:val="24"/>
        </w:rPr>
        <w:t>ον Αρχιεπίσκοπο και συγκρούστηκε και αυτός</w:t>
      </w:r>
      <w:r w:rsidRPr="008A592F">
        <w:rPr>
          <w:rFonts w:eastAsia="Times New Roman"/>
          <w:bCs/>
          <w:szCs w:val="24"/>
        </w:rPr>
        <w:t xml:space="preserve"> οδηγήθηκε σε παραίτηση</w:t>
      </w:r>
      <w:r>
        <w:rPr>
          <w:rFonts w:eastAsia="Times New Roman"/>
          <w:bCs/>
          <w:szCs w:val="24"/>
        </w:rPr>
        <w:t>. Ο</w:t>
      </w:r>
      <w:r w:rsidRPr="008A592F">
        <w:rPr>
          <w:rFonts w:eastAsia="Times New Roman"/>
          <w:bCs/>
          <w:szCs w:val="24"/>
        </w:rPr>
        <w:t xml:space="preserve"> τρίτος </w:t>
      </w:r>
      <w:r>
        <w:rPr>
          <w:rFonts w:eastAsia="Times New Roman"/>
          <w:bCs/>
          <w:szCs w:val="24"/>
        </w:rPr>
        <w:t xml:space="preserve">είναι ο κ. Κοτζιάς. Απεπέμφθη </w:t>
      </w:r>
      <w:r w:rsidRPr="008A592F">
        <w:rPr>
          <w:rFonts w:eastAsia="Times New Roman"/>
          <w:bCs/>
          <w:szCs w:val="24"/>
        </w:rPr>
        <w:t>μετά πολλών επαίνων</w:t>
      </w:r>
      <w:r>
        <w:rPr>
          <w:rFonts w:eastAsia="Times New Roman"/>
          <w:bCs/>
          <w:szCs w:val="24"/>
        </w:rPr>
        <w:t>. Υ</w:t>
      </w:r>
      <w:r w:rsidRPr="008A592F">
        <w:rPr>
          <w:rFonts w:eastAsia="Times New Roman"/>
          <w:bCs/>
          <w:szCs w:val="24"/>
        </w:rPr>
        <w:t>ποχρεώθηκε να κατέβει από το τρένο</w:t>
      </w:r>
      <w:r>
        <w:rPr>
          <w:rFonts w:eastAsia="Times New Roman"/>
          <w:bCs/>
          <w:szCs w:val="24"/>
        </w:rPr>
        <w:t>,</w:t>
      </w:r>
      <w:r w:rsidRPr="008A592F">
        <w:rPr>
          <w:rFonts w:eastAsia="Times New Roman"/>
          <w:bCs/>
          <w:szCs w:val="24"/>
        </w:rPr>
        <w:t xml:space="preserve"> αφού επέτυχε αυτήν </w:t>
      </w:r>
      <w:r>
        <w:rPr>
          <w:rFonts w:eastAsia="Times New Roman"/>
          <w:bCs/>
          <w:szCs w:val="24"/>
        </w:rPr>
        <w:t xml:space="preserve">τη </w:t>
      </w:r>
      <w:r>
        <w:rPr>
          <w:rFonts w:eastAsia="Times New Roman"/>
          <w:bCs/>
          <w:szCs w:val="24"/>
        </w:rPr>
        <w:t>«</w:t>
      </w:r>
      <w:r>
        <w:rPr>
          <w:rFonts w:eastAsia="Times New Roman"/>
          <w:bCs/>
          <w:szCs w:val="24"/>
        </w:rPr>
        <w:t>μνημειώδη ιστορική νίκη</w:t>
      </w:r>
      <w:r>
        <w:rPr>
          <w:rFonts w:eastAsia="Times New Roman"/>
          <w:bCs/>
          <w:szCs w:val="24"/>
        </w:rPr>
        <w:t>»</w:t>
      </w:r>
      <w:r>
        <w:rPr>
          <w:rFonts w:eastAsia="Times New Roman"/>
          <w:bCs/>
          <w:szCs w:val="24"/>
        </w:rPr>
        <w:t xml:space="preserve"> της Σ</w:t>
      </w:r>
      <w:r w:rsidRPr="008A592F">
        <w:rPr>
          <w:rFonts w:eastAsia="Times New Roman"/>
          <w:bCs/>
          <w:szCs w:val="24"/>
        </w:rPr>
        <w:t>υμφωνίας των Πρεσπών</w:t>
      </w:r>
      <w:r>
        <w:rPr>
          <w:rFonts w:eastAsia="Times New Roman"/>
          <w:bCs/>
          <w:szCs w:val="24"/>
        </w:rPr>
        <w:t>.</w:t>
      </w:r>
    </w:p>
    <w:p w14:paraId="120F85BB" w14:textId="77777777" w:rsidR="0086761A" w:rsidRDefault="00427452">
      <w:pPr>
        <w:spacing w:line="600" w:lineRule="auto"/>
        <w:ind w:firstLine="720"/>
        <w:jc w:val="both"/>
        <w:rPr>
          <w:rFonts w:eastAsia="Times New Roman"/>
          <w:bCs/>
          <w:szCs w:val="24"/>
        </w:rPr>
      </w:pPr>
      <w:r>
        <w:rPr>
          <w:rFonts w:eastAsia="Times New Roman"/>
          <w:bCs/>
          <w:szCs w:val="24"/>
        </w:rPr>
        <w:t>Έ</w:t>
      </w:r>
      <w:r w:rsidRPr="008A592F">
        <w:rPr>
          <w:rFonts w:eastAsia="Times New Roman"/>
          <w:bCs/>
          <w:szCs w:val="24"/>
        </w:rPr>
        <w:t xml:space="preserve">τσι </w:t>
      </w:r>
      <w:r>
        <w:rPr>
          <w:rFonts w:eastAsia="Times New Roman"/>
          <w:bCs/>
          <w:szCs w:val="24"/>
        </w:rPr>
        <w:t>φυλά</w:t>
      </w:r>
      <w:r w:rsidRPr="008A592F">
        <w:rPr>
          <w:rFonts w:eastAsia="Times New Roman"/>
          <w:bCs/>
          <w:szCs w:val="24"/>
        </w:rPr>
        <w:t xml:space="preserve">γεται ο </w:t>
      </w:r>
      <w:r w:rsidRPr="008A592F">
        <w:rPr>
          <w:rFonts w:eastAsia="Times New Roman"/>
          <w:bCs/>
          <w:szCs w:val="24"/>
        </w:rPr>
        <w:t>κ</w:t>
      </w:r>
      <w:r>
        <w:rPr>
          <w:rFonts w:eastAsia="Times New Roman"/>
          <w:bCs/>
          <w:szCs w:val="24"/>
        </w:rPr>
        <w:t>.</w:t>
      </w:r>
      <w:r w:rsidRPr="008A592F">
        <w:rPr>
          <w:rFonts w:eastAsia="Times New Roman"/>
          <w:bCs/>
          <w:szCs w:val="24"/>
        </w:rPr>
        <w:t xml:space="preserve"> Τσακαλώτος</w:t>
      </w:r>
      <w:r>
        <w:rPr>
          <w:rFonts w:eastAsia="Times New Roman"/>
          <w:bCs/>
          <w:szCs w:val="24"/>
        </w:rPr>
        <w:t>,</w:t>
      </w:r>
      <w:r w:rsidRPr="008A592F">
        <w:rPr>
          <w:rFonts w:eastAsia="Times New Roman"/>
          <w:bCs/>
          <w:szCs w:val="24"/>
        </w:rPr>
        <w:t xml:space="preserve"> ο οποίος ζητάει</w:t>
      </w:r>
      <w:r>
        <w:rPr>
          <w:rFonts w:eastAsia="Times New Roman"/>
          <w:bCs/>
          <w:szCs w:val="24"/>
        </w:rPr>
        <w:t>,</w:t>
      </w:r>
      <w:r w:rsidRPr="008A592F">
        <w:rPr>
          <w:rFonts w:eastAsia="Times New Roman"/>
          <w:bCs/>
          <w:szCs w:val="24"/>
        </w:rPr>
        <w:t xml:space="preserve"> σύμφωνα με πληροφορίες</w:t>
      </w:r>
      <w:r>
        <w:rPr>
          <w:rFonts w:eastAsia="Times New Roman"/>
          <w:bCs/>
          <w:szCs w:val="24"/>
        </w:rPr>
        <w:t>,</w:t>
      </w:r>
      <w:r w:rsidRPr="008A592F">
        <w:rPr>
          <w:rFonts w:eastAsia="Times New Roman"/>
          <w:bCs/>
          <w:szCs w:val="24"/>
        </w:rPr>
        <w:t xml:space="preserve"> την επίσπευση των εκλογών</w:t>
      </w:r>
      <w:r>
        <w:rPr>
          <w:rFonts w:eastAsia="Times New Roman"/>
          <w:bCs/>
          <w:szCs w:val="24"/>
        </w:rPr>
        <w:t>, προτού αποδειχθεί ότι αυτός ο π</w:t>
      </w:r>
      <w:r w:rsidRPr="008A592F">
        <w:rPr>
          <w:rFonts w:eastAsia="Times New Roman"/>
          <w:bCs/>
          <w:szCs w:val="24"/>
        </w:rPr>
        <w:t>ροϋπολογισμός δεν μπορεί να εκτελεστεί</w:t>
      </w:r>
      <w:r>
        <w:rPr>
          <w:rFonts w:eastAsia="Times New Roman"/>
          <w:bCs/>
          <w:szCs w:val="24"/>
        </w:rPr>
        <w:t xml:space="preserve"> κ</w:t>
      </w:r>
      <w:r w:rsidRPr="008A592F">
        <w:rPr>
          <w:rFonts w:eastAsia="Times New Roman"/>
          <w:bCs/>
          <w:szCs w:val="24"/>
        </w:rPr>
        <w:t>αι είναι μ</w:t>
      </w:r>
      <w:r>
        <w:rPr>
          <w:rFonts w:eastAsia="Times New Roman"/>
          <w:bCs/>
          <w:szCs w:val="24"/>
        </w:rPr>
        <w:t>ί</w:t>
      </w:r>
      <w:r w:rsidRPr="008A592F">
        <w:rPr>
          <w:rFonts w:eastAsia="Times New Roman"/>
          <w:bCs/>
          <w:szCs w:val="24"/>
        </w:rPr>
        <w:t>α απάτη</w:t>
      </w:r>
      <w:r>
        <w:rPr>
          <w:rFonts w:eastAsia="Times New Roman"/>
          <w:bCs/>
          <w:szCs w:val="24"/>
        </w:rPr>
        <w:t>.</w:t>
      </w:r>
    </w:p>
    <w:p w14:paraId="120F85BC" w14:textId="77777777" w:rsidR="0086761A" w:rsidRDefault="00427452">
      <w:pPr>
        <w:spacing w:line="600" w:lineRule="auto"/>
        <w:ind w:firstLine="720"/>
        <w:jc w:val="both"/>
        <w:rPr>
          <w:rFonts w:eastAsia="Times New Roman"/>
          <w:bCs/>
          <w:szCs w:val="24"/>
        </w:rPr>
      </w:pPr>
      <w:r w:rsidRPr="000D7F67">
        <w:rPr>
          <w:rFonts w:eastAsia="Times New Roman"/>
          <w:b/>
          <w:bCs/>
          <w:szCs w:val="24"/>
        </w:rPr>
        <w:t xml:space="preserve">ΧΡΗΣΤΟΣ ΜΑΝΤΑΣ: </w:t>
      </w:r>
      <w:r>
        <w:rPr>
          <w:rFonts w:eastAsia="Times New Roman"/>
          <w:bCs/>
          <w:szCs w:val="24"/>
        </w:rPr>
        <w:t>Ο κ. Τσακαλώτος τη ζητάει;</w:t>
      </w:r>
    </w:p>
    <w:p w14:paraId="120F85BD" w14:textId="77777777" w:rsidR="0086761A" w:rsidRDefault="00427452">
      <w:pPr>
        <w:spacing w:line="600" w:lineRule="auto"/>
        <w:ind w:firstLine="720"/>
        <w:jc w:val="both"/>
        <w:rPr>
          <w:rFonts w:eastAsia="Times New Roman"/>
          <w:bCs/>
          <w:szCs w:val="24"/>
        </w:rPr>
      </w:pPr>
      <w:r w:rsidRPr="000D7F67">
        <w:rPr>
          <w:rFonts w:eastAsia="Times New Roman"/>
          <w:b/>
          <w:bCs/>
          <w:szCs w:val="24"/>
        </w:rPr>
        <w:t>ΔΗΜΗΤΡΙΟΣ ΣΤΑΜΑΤΗΣ:</w:t>
      </w:r>
      <w:r>
        <w:rPr>
          <w:rFonts w:eastAsia="Times New Roman"/>
          <w:bCs/>
          <w:szCs w:val="24"/>
        </w:rPr>
        <w:t xml:space="preserve"> Ναι, ο κ. Τσακαλώτο</w:t>
      </w:r>
      <w:r>
        <w:rPr>
          <w:rFonts w:eastAsia="Times New Roman"/>
          <w:bCs/>
          <w:szCs w:val="24"/>
        </w:rPr>
        <w:t>ς.</w:t>
      </w:r>
    </w:p>
    <w:p w14:paraId="120F85BE" w14:textId="77777777" w:rsidR="0086761A" w:rsidRDefault="00427452">
      <w:pPr>
        <w:spacing w:line="600" w:lineRule="auto"/>
        <w:ind w:firstLine="720"/>
        <w:jc w:val="both"/>
        <w:rPr>
          <w:rFonts w:eastAsia="Times New Roman"/>
          <w:bCs/>
          <w:szCs w:val="24"/>
        </w:rPr>
      </w:pPr>
      <w:r>
        <w:rPr>
          <w:rFonts w:eastAsia="Times New Roman"/>
          <w:bCs/>
          <w:szCs w:val="24"/>
        </w:rPr>
        <w:t>Ακριβώς, κύριε συνάδελφε.</w:t>
      </w:r>
    </w:p>
    <w:p w14:paraId="120F85BF" w14:textId="77777777" w:rsidR="0086761A" w:rsidRDefault="00427452">
      <w:pPr>
        <w:spacing w:line="600" w:lineRule="auto"/>
        <w:ind w:firstLine="720"/>
        <w:jc w:val="both"/>
        <w:rPr>
          <w:rFonts w:eastAsia="Times New Roman"/>
          <w:bCs/>
          <w:szCs w:val="24"/>
        </w:rPr>
      </w:pPr>
      <w:r>
        <w:rPr>
          <w:rFonts w:eastAsia="Times New Roman"/>
          <w:bCs/>
          <w:szCs w:val="24"/>
        </w:rPr>
        <w:t>Φ</w:t>
      </w:r>
      <w:r w:rsidRPr="008A592F">
        <w:rPr>
          <w:rFonts w:eastAsia="Times New Roman"/>
          <w:bCs/>
          <w:szCs w:val="24"/>
        </w:rPr>
        <w:t>υλάγεται για να μη χρεωθεί αυτή</w:t>
      </w:r>
      <w:r>
        <w:rPr>
          <w:rFonts w:eastAsia="Times New Roman"/>
          <w:bCs/>
          <w:szCs w:val="24"/>
        </w:rPr>
        <w:t xml:space="preserve">ν την αποτυχία και του τη φορτώσει και αποπεμφθεί, </w:t>
      </w:r>
      <w:r w:rsidRPr="008A592F">
        <w:rPr>
          <w:rFonts w:eastAsia="Times New Roman"/>
          <w:bCs/>
          <w:szCs w:val="24"/>
        </w:rPr>
        <w:t xml:space="preserve">γιατί ο Πρωθυπουργός είναι </w:t>
      </w:r>
      <w:r>
        <w:rPr>
          <w:rFonts w:eastAsia="Times New Roman"/>
          <w:bCs/>
          <w:szCs w:val="24"/>
          <w:lang w:val="en-US"/>
        </w:rPr>
        <w:t>killer</w:t>
      </w:r>
      <w:r w:rsidRPr="002740EF">
        <w:rPr>
          <w:rFonts w:eastAsia="Times New Roman"/>
          <w:bCs/>
          <w:szCs w:val="24"/>
        </w:rPr>
        <w:t>.</w:t>
      </w:r>
    </w:p>
    <w:p w14:paraId="120F85C0" w14:textId="77777777" w:rsidR="0086761A" w:rsidRDefault="00427452">
      <w:pPr>
        <w:spacing w:line="600" w:lineRule="auto"/>
        <w:ind w:firstLine="720"/>
        <w:jc w:val="center"/>
        <w:rPr>
          <w:rFonts w:eastAsia="Times New Roman"/>
          <w:bCs/>
          <w:szCs w:val="24"/>
        </w:rPr>
      </w:pPr>
      <w:r>
        <w:rPr>
          <w:rFonts w:eastAsia="Times New Roman"/>
          <w:bCs/>
          <w:szCs w:val="24"/>
        </w:rPr>
        <w:t>(Γέλωτες στην Αίθουσα)</w:t>
      </w:r>
    </w:p>
    <w:p w14:paraId="120F85C1" w14:textId="77777777" w:rsidR="0086761A" w:rsidRDefault="00427452">
      <w:pPr>
        <w:spacing w:line="600" w:lineRule="auto"/>
        <w:ind w:firstLine="720"/>
        <w:jc w:val="both"/>
        <w:rPr>
          <w:rFonts w:eastAsia="Times New Roman"/>
          <w:bCs/>
          <w:szCs w:val="24"/>
        </w:rPr>
      </w:pPr>
      <w:r>
        <w:rPr>
          <w:rFonts w:eastAsia="Times New Roman"/>
          <w:bCs/>
          <w:szCs w:val="24"/>
        </w:rPr>
        <w:lastRenderedPageBreak/>
        <w:t>Ε</w:t>
      </w:r>
      <w:r w:rsidRPr="008A592F">
        <w:rPr>
          <w:rFonts w:eastAsia="Times New Roman"/>
          <w:bCs/>
          <w:szCs w:val="24"/>
        </w:rPr>
        <w:t>ύκολα</w:t>
      </w:r>
      <w:r>
        <w:rPr>
          <w:rFonts w:eastAsia="Times New Roman"/>
          <w:bCs/>
          <w:szCs w:val="24"/>
        </w:rPr>
        <w:t xml:space="preserve"> τα κάνει κάτι τέτοια ο κύριος Π</w:t>
      </w:r>
      <w:r w:rsidRPr="008A592F">
        <w:rPr>
          <w:rFonts w:eastAsia="Times New Roman"/>
          <w:bCs/>
          <w:szCs w:val="24"/>
        </w:rPr>
        <w:t>ρωθυπουργός</w:t>
      </w:r>
      <w:r>
        <w:rPr>
          <w:rFonts w:eastAsia="Times New Roman"/>
          <w:bCs/>
          <w:szCs w:val="24"/>
        </w:rPr>
        <w:t>,</w:t>
      </w:r>
      <w:r w:rsidRPr="008A592F">
        <w:rPr>
          <w:rFonts w:eastAsia="Times New Roman"/>
          <w:bCs/>
          <w:szCs w:val="24"/>
        </w:rPr>
        <w:t xml:space="preserve"> πολύ περισσότερο τώρα που έχουν όλοι συνειδητοποιήσει </w:t>
      </w:r>
      <w:r>
        <w:rPr>
          <w:rFonts w:eastAsia="Times New Roman"/>
          <w:bCs/>
          <w:szCs w:val="24"/>
        </w:rPr>
        <w:t xml:space="preserve">ότι ο ΣΥΡΙΖΑ χάνει τις </w:t>
      </w:r>
      <w:r w:rsidRPr="008A592F">
        <w:rPr>
          <w:rFonts w:eastAsia="Times New Roman"/>
          <w:bCs/>
          <w:szCs w:val="24"/>
        </w:rPr>
        <w:t>εκλογές και θα πρέπει το μετεκλογικό τοπίο στο</w:t>
      </w:r>
      <w:r>
        <w:rPr>
          <w:rFonts w:eastAsia="Times New Roman"/>
          <w:bCs/>
          <w:szCs w:val="24"/>
        </w:rPr>
        <w:t>ν ΣΥΡΙΖΑ να ε</w:t>
      </w:r>
      <w:r w:rsidRPr="008A592F">
        <w:rPr>
          <w:rFonts w:eastAsia="Times New Roman"/>
          <w:bCs/>
          <w:szCs w:val="24"/>
        </w:rPr>
        <w:t>ίναι ήρεμο και χωρίς ενοχλητικές προσωπικότητες</w:t>
      </w:r>
      <w:r>
        <w:rPr>
          <w:rFonts w:eastAsia="Times New Roman"/>
          <w:bCs/>
          <w:szCs w:val="24"/>
        </w:rPr>
        <w:t>.</w:t>
      </w:r>
    </w:p>
    <w:p w14:paraId="120F85C2" w14:textId="77777777" w:rsidR="0086761A" w:rsidRDefault="00427452">
      <w:pPr>
        <w:spacing w:line="600" w:lineRule="auto"/>
        <w:ind w:firstLine="720"/>
        <w:jc w:val="both"/>
        <w:rPr>
          <w:rFonts w:eastAsia="Times New Roman"/>
          <w:bCs/>
          <w:szCs w:val="24"/>
        </w:rPr>
      </w:pPr>
      <w:r>
        <w:rPr>
          <w:rFonts w:eastAsia="Times New Roman"/>
          <w:bCs/>
          <w:szCs w:val="24"/>
        </w:rPr>
        <w:t>Ας μπούμε τώρα στον π</w:t>
      </w:r>
      <w:r w:rsidRPr="008A592F">
        <w:rPr>
          <w:rFonts w:eastAsia="Times New Roman"/>
          <w:bCs/>
          <w:szCs w:val="24"/>
        </w:rPr>
        <w:t>ροϋπολογισμό</w:t>
      </w:r>
      <w:r>
        <w:rPr>
          <w:rFonts w:eastAsia="Times New Roman"/>
          <w:bCs/>
          <w:szCs w:val="24"/>
        </w:rPr>
        <w:t>. Θ</w:t>
      </w:r>
      <w:r w:rsidRPr="008A592F">
        <w:rPr>
          <w:rFonts w:eastAsia="Times New Roman"/>
          <w:bCs/>
          <w:szCs w:val="24"/>
        </w:rPr>
        <w:t xml:space="preserve">α ξεκινήσω και από αυτά που είπαν </w:t>
      </w:r>
      <w:r w:rsidRPr="008A592F">
        <w:rPr>
          <w:rFonts w:eastAsia="Times New Roman"/>
          <w:bCs/>
          <w:szCs w:val="24"/>
        </w:rPr>
        <w:t xml:space="preserve">οι συνάδελφοι και ο αγαπητός </w:t>
      </w:r>
      <w:r>
        <w:rPr>
          <w:rFonts w:eastAsia="Times New Roman"/>
          <w:bCs/>
          <w:szCs w:val="24"/>
        </w:rPr>
        <w:t>ε</w:t>
      </w:r>
      <w:r w:rsidRPr="008A592F">
        <w:rPr>
          <w:rFonts w:eastAsia="Times New Roman"/>
          <w:bCs/>
          <w:szCs w:val="24"/>
        </w:rPr>
        <w:t>ισηγητής</w:t>
      </w:r>
      <w:r>
        <w:rPr>
          <w:rFonts w:eastAsia="Times New Roman"/>
          <w:bCs/>
          <w:szCs w:val="24"/>
        </w:rPr>
        <w:t>, α</w:t>
      </w:r>
      <w:r w:rsidRPr="008A592F">
        <w:rPr>
          <w:rFonts w:eastAsia="Times New Roman"/>
          <w:bCs/>
          <w:szCs w:val="24"/>
        </w:rPr>
        <w:t>λλά κυρίως από αυτά που είπε ο ίδιος ο κ Τσίπρας προχθές στη Βουλή</w:t>
      </w:r>
      <w:r>
        <w:rPr>
          <w:rFonts w:eastAsia="Times New Roman"/>
          <w:bCs/>
          <w:szCs w:val="24"/>
        </w:rPr>
        <w:t>.</w:t>
      </w:r>
    </w:p>
    <w:p w14:paraId="120F85C3" w14:textId="77777777" w:rsidR="0086761A" w:rsidRDefault="00427452">
      <w:pPr>
        <w:spacing w:line="600" w:lineRule="auto"/>
        <w:ind w:firstLine="720"/>
        <w:jc w:val="both"/>
        <w:rPr>
          <w:rFonts w:eastAsia="Times New Roman"/>
          <w:bCs/>
          <w:szCs w:val="24"/>
        </w:rPr>
      </w:pPr>
      <w:r>
        <w:rPr>
          <w:rFonts w:eastAsia="Times New Roman"/>
          <w:bCs/>
          <w:szCs w:val="24"/>
        </w:rPr>
        <w:t>Τ</w:t>
      </w:r>
      <w:r w:rsidRPr="008A592F">
        <w:rPr>
          <w:rFonts w:eastAsia="Times New Roman"/>
          <w:bCs/>
          <w:szCs w:val="24"/>
        </w:rPr>
        <w:t>ι μας είπε ο κ Τσίπρας</w:t>
      </w:r>
      <w:r>
        <w:rPr>
          <w:rFonts w:eastAsia="Times New Roman"/>
          <w:bCs/>
          <w:szCs w:val="24"/>
        </w:rPr>
        <w:t>; Ό</w:t>
      </w:r>
      <w:r w:rsidRPr="008A592F">
        <w:rPr>
          <w:rFonts w:eastAsia="Times New Roman"/>
          <w:bCs/>
          <w:szCs w:val="24"/>
        </w:rPr>
        <w:t xml:space="preserve">τι οι συνταξιούχοι </w:t>
      </w:r>
      <w:r>
        <w:rPr>
          <w:rFonts w:eastAsia="Times New Roman"/>
          <w:bCs/>
          <w:szCs w:val="24"/>
        </w:rPr>
        <w:t>–</w:t>
      </w:r>
      <w:r w:rsidRPr="008A592F">
        <w:rPr>
          <w:rFonts w:eastAsia="Times New Roman"/>
          <w:bCs/>
          <w:szCs w:val="24"/>
        </w:rPr>
        <w:t>λέει</w:t>
      </w:r>
      <w:r>
        <w:rPr>
          <w:rFonts w:eastAsia="Times New Roman"/>
          <w:bCs/>
          <w:szCs w:val="24"/>
        </w:rPr>
        <w:t xml:space="preserve">- από </w:t>
      </w:r>
      <w:r w:rsidRPr="008A592F">
        <w:rPr>
          <w:rFonts w:eastAsia="Times New Roman"/>
          <w:bCs/>
          <w:szCs w:val="24"/>
        </w:rPr>
        <w:t>σήμερα χαμογελούν</w:t>
      </w:r>
      <w:r>
        <w:rPr>
          <w:rFonts w:eastAsia="Times New Roman"/>
          <w:bCs/>
          <w:szCs w:val="24"/>
        </w:rPr>
        <w:t>. Γ</w:t>
      </w:r>
      <w:r w:rsidRPr="008A592F">
        <w:rPr>
          <w:rFonts w:eastAsia="Times New Roman"/>
          <w:bCs/>
          <w:szCs w:val="24"/>
        </w:rPr>
        <w:t>ιατί χαμογελούν</w:t>
      </w:r>
      <w:r>
        <w:rPr>
          <w:rFonts w:eastAsia="Times New Roman"/>
          <w:bCs/>
          <w:szCs w:val="24"/>
        </w:rPr>
        <w:t>; Χ</w:t>
      </w:r>
      <w:r w:rsidRPr="008A592F">
        <w:rPr>
          <w:rFonts w:eastAsia="Times New Roman"/>
          <w:bCs/>
          <w:szCs w:val="24"/>
        </w:rPr>
        <w:t>αμογελούν διότι δεν θα τους αφαιρέσει αυτό που μ</w:t>
      </w:r>
      <w:r>
        <w:rPr>
          <w:rFonts w:eastAsia="Times New Roman"/>
          <w:bCs/>
          <w:szCs w:val="24"/>
        </w:rPr>
        <w:t>ε νόμ</w:t>
      </w:r>
      <w:r>
        <w:rPr>
          <w:rFonts w:eastAsia="Times New Roman"/>
          <w:bCs/>
          <w:szCs w:val="24"/>
        </w:rPr>
        <w:t xml:space="preserve">ο </w:t>
      </w:r>
      <w:r w:rsidRPr="008A592F">
        <w:rPr>
          <w:rFonts w:eastAsia="Times New Roman"/>
          <w:bCs/>
          <w:szCs w:val="24"/>
        </w:rPr>
        <w:t xml:space="preserve">είχε τάξει να </w:t>
      </w:r>
      <w:r>
        <w:rPr>
          <w:rFonts w:eastAsia="Times New Roman"/>
          <w:bCs/>
          <w:szCs w:val="24"/>
        </w:rPr>
        <w:t>αφαιρέσει.</w:t>
      </w:r>
    </w:p>
    <w:p w14:paraId="120F85C4" w14:textId="77777777" w:rsidR="0086761A" w:rsidRDefault="00427452">
      <w:pPr>
        <w:spacing w:line="600" w:lineRule="auto"/>
        <w:ind w:firstLine="720"/>
        <w:jc w:val="both"/>
        <w:rPr>
          <w:rFonts w:eastAsia="Times New Roman"/>
          <w:bCs/>
          <w:szCs w:val="24"/>
        </w:rPr>
      </w:pPr>
      <w:r>
        <w:rPr>
          <w:rFonts w:eastAsia="Times New Roman"/>
          <w:bCs/>
          <w:szCs w:val="24"/>
        </w:rPr>
        <w:t>Ε</w:t>
      </w:r>
      <w:r w:rsidRPr="008A592F">
        <w:rPr>
          <w:rFonts w:eastAsia="Times New Roman"/>
          <w:bCs/>
          <w:szCs w:val="24"/>
        </w:rPr>
        <w:t>ρωτώ εγώ</w:t>
      </w:r>
      <w:r>
        <w:rPr>
          <w:rFonts w:eastAsia="Times New Roman"/>
          <w:bCs/>
          <w:szCs w:val="24"/>
        </w:rPr>
        <w:t xml:space="preserve">: Αν </w:t>
      </w:r>
      <w:r w:rsidRPr="008A592F">
        <w:rPr>
          <w:rFonts w:eastAsia="Times New Roman"/>
          <w:bCs/>
          <w:szCs w:val="24"/>
        </w:rPr>
        <w:t>κάποιος</w:t>
      </w:r>
      <w:r>
        <w:rPr>
          <w:rFonts w:eastAsia="Times New Roman"/>
          <w:bCs/>
          <w:szCs w:val="24"/>
        </w:rPr>
        <w:t xml:space="preserve">, κύριοι συνάδελφοι, σας απειλήσει ότι θα σας δείρει, </w:t>
      </w:r>
      <w:r w:rsidRPr="008A592F">
        <w:rPr>
          <w:rFonts w:eastAsia="Times New Roman"/>
          <w:bCs/>
          <w:szCs w:val="24"/>
        </w:rPr>
        <w:t xml:space="preserve">θα σας </w:t>
      </w:r>
      <w:r>
        <w:rPr>
          <w:rFonts w:eastAsia="Times New Roman"/>
          <w:bCs/>
          <w:szCs w:val="24"/>
        </w:rPr>
        <w:t>σαπίσει στ</w:t>
      </w:r>
      <w:r w:rsidRPr="008A592F">
        <w:rPr>
          <w:rFonts w:eastAsia="Times New Roman"/>
          <w:bCs/>
          <w:szCs w:val="24"/>
        </w:rPr>
        <w:t xml:space="preserve">ο ξύλο </w:t>
      </w:r>
      <w:r>
        <w:rPr>
          <w:rFonts w:eastAsia="Times New Roman"/>
          <w:bCs/>
          <w:szCs w:val="24"/>
        </w:rPr>
        <w:t xml:space="preserve">και μετά το </w:t>
      </w:r>
      <w:r w:rsidRPr="008A592F">
        <w:rPr>
          <w:rFonts w:eastAsia="Times New Roman"/>
          <w:bCs/>
          <w:szCs w:val="24"/>
        </w:rPr>
        <w:t xml:space="preserve">μετανιώσει και σας πει </w:t>
      </w:r>
      <w:r>
        <w:rPr>
          <w:rFonts w:eastAsia="Times New Roman"/>
          <w:bCs/>
          <w:szCs w:val="24"/>
        </w:rPr>
        <w:t>«</w:t>
      </w:r>
      <w:r w:rsidRPr="008A592F">
        <w:rPr>
          <w:rFonts w:eastAsia="Times New Roman"/>
          <w:bCs/>
          <w:szCs w:val="24"/>
        </w:rPr>
        <w:t>δεν θα το κάνω</w:t>
      </w:r>
      <w:r>
        <w:rPr>
          <w:rFonts w:eastAsia="Times New Roman"/>
          <w:bCs/>
          <w:szCs w:val="24"/>
        </w:rPr>
        <w:t>»,</w:t>
      </w:r>
      <w:r w:rsidRPr="008A592F">
        <w:rPr>
          <w:rFonts w:eastAsia="Times New Roman"/>
          <w:bCs/>
          <w:szCs w:val="24"/>
        </w:rPr>
        <w:t xml:space="preserve"> εσείς </w:t>
      </w:r>
      <w:r>
        <w:rPr>
          <w:rFonts w:eastAsia="Times New Roman"/>
          <w:bCs/>
          <w:szCs w:val="24"/>
        </w:rPr>
        <w:t xml:space="preserve">του </w:t>
      </w:r>
      <w:r w:rsidRPr="008A592F">
        <w:rPr>
          <w:rFonts w:eastAsia="Times New Roman"/>
          <w:bCs/>
          <w:szCs w:val="24"/>
        </w:rPr>
        <w:t>οφείλετε ευγνωμοσύνη και υποχρέωση</w:t>
      </w:r>
      <w:r>
        <w:rPr>
          <w:rFonts w:eastAsia="Times New Roman"/>
          <w:bCs/>
          <w:szCs w:val="24"/>
        </w:rPr>
        <w:t>;</w:t>
      </w:r>
      <w:r>
        <w:rPr>
          <w:rFonts w:eastAsia="Times New Roman"/>
          <w:bCs/>
          <w:szCs w:val="24"/>
        </w:rPr>
        <w:t xml:space="preserve"> Θα ε</w:t>
      </w:r>
      <w:r w:rsidRPr="008A592F">
        <w:rPr>
          <w:rFonts w:eastAsia="Times New Roman"/>
          <w:bCs/>
          <w:szCs w:val="24"/>
        </w:rPr>
        <w:t>ίστε χαρούμενοι γιατί ανακα</w:t>
      </w:r>
      <w:r w:rsidRPr="008A592F">
        <w:rPr>
          <w:rFonts w:eastAsia="Times New Roman"/>
          <w:bCs/>
          <w:szCs w:val="24"/>
        </w:rPr>
        <w:t>λεί την απειλή του</w:t>
      </w:r>
      <w:r>
        <w:rPr>
          <w:rFonts w:eastAsia="Times New Roman"/>
          <w:bCs/>
          <w:szCs w:val="24"/>
        </w:rPr>
        <w:t xml:space="preserve">; </w:t>
      </w:r>
    </w:p>
    <w:p w14:paraId="120F85C5" w14:textId="77777777" w:rsidR="0086761A" w:rsidRDefault="00427452">
      <w:pPr>
        <w:spacing w:line="600" w:lineRule="auto"/>
        <w:ind w:firstLine="720"/>
        <w:jc w:val="both"/>
        <w:rPr>
          <w:rFonts w:eastAsia="Times New Roman"/>
          <w:bCs/>
          <w:szCs w:val="24"/>
        </w:rPr>
      </w:pPr>
      <w:r>
        <w:rPr>
          <w:rFonts w:eastAsia="Times New Roman"/>
          <w:bCs/>
          <w:szCs w:val="24"/>
        </w:rPr>
        <w:t>Αυτό συνέβη με τους συνταξιούχους. Α</w:t>
      </w:r>
      <w:r w:rsidRPr="008A592F">
        <w:rPr>
          <w:rFonts w:eastAsia="Times New Roman"/>
          <w:bCs/>
          <w:szCs w:val="24"/>
        </w:rPr>
        <w:t>φού δύο φορές σε αυτή</w:t>
      </w:r>
      <w:r>
        <w:rPr>
          <w:rFonts w:eastAsia="Times New Roman"/>
          <w:bCs/>
          <w:szCs w:val="24"/>
        </w:rPr>
        <w:t>ν</w:t>
      </w:r>
      <w:r w:rsidRPr="008A592F">
        <w:rPr>
          <w:rFonts w:eastAsia="Times New Roman"/>
          <w:bCs/>
          <w:szCs w:val="24"/>
        </w:rPr>
        <w:t xml:space="preserve"> τη Βουλή ψηφίσατε τη μείωση των συντάξεων</w:t>
      </w:r>
      <w:r>
        <w:rPr>
          <w:rFonts w:eastAsia="Times New Roman"/>
          <w:bCs/>
          <w:szCs w:val="24"/>
        </w:rPr>
        <w:t>,</w:t>
      </w:r>
      <w:r w:rsidRPr="008A592F">
        <w:rPr>
          <w:rFonts w:eastAsia="Times New Roman"/>
          <w:bCs/>
          <w:szCs w:val="24"/>
        </w:rPr>
        <w:t xml:space="preserve"> αφού οδηγήσα</w:t>
      </w:r>
      <w:r>
        <w:rPr>
          <w:rFonts w:eastAsia="Times New Roman"/>
          <w:bCs/>
          <w:szCs w:val="24"/>
        </w:rPr>
        <w:t>τε</w:t>
      </w:r>
      <w:r w:rsidRPr="008A592F">
        <w:rPr>
          <w:rFonts w:eastAsia="Times New Roman"/>
          <w:bCs/>
          <w:szCs w:val="24"/>
        </w:rPr>
        <w:t xml:space="preserve"> σε μ</w:t>
      </w:r>
      <w:r>
        <w:rPr>
          <w:rFonts w:eastAsia="Times New Roman"/>
          <w:bCs/>
          <w:szCs w:val="24"/>
        </w:rPr>
        <w:t>ί</w:t>
      </w:r>
      <w:r>
        <w:rPr>
          <w:rFonts w:eastAsia="Times New Roman"/>
          <w:bCs/>
          <w:szCs w:val="24"/>
        </w:rPr>
        <w:t>α κατάσταση έντονης ψ</w:t>
      </w:r>
      <w:r w:rsidRPr="008A592F">
        <w:rPr>
          <w:rFonts w:eastAsia="Times New Roman"/>
          <w:bCs/>
          <w:szCs w:val="24"/>
        </w:rPr>
        <w:t xml:space="preserve">υχικής οδύνης τους συνταξιούχους </w:t>
      </w:r>
      <w:r>
        <w:rPr>
          <w:rFonts w:eastAsia="Times New Roman"/>
          <w:bCs/>
          <w:szCs w:val="24"/>
        </w:rPr>
        <w:t>με</w:t>
      </w:r>
      <w:r w:rsidRPr="008A592F">
        <w:rPr>
          <w:rFonts w:eastAsia="Times New Roman"/>
          <w:bCs/>
          <w:szCs w:val="24"/>
        </w:rPr>
        <w:t xml:space="preserve"> αυτήν την απειλή</w:t>
      </w:r>
      <w:r>
        <w:rPr>
          <w:rFonts w:eastAsia="Times New Roman"/>
          <w:bCs/>
          <w:szCs w:val="24"/>
        </w:rPr>
        <w:t>,</w:t>
      </w:r>
      <w:r w:rsidRPr="008A592F">
        <w:rPr>
          <w:rFonts w:eastAsia="Times New Roman"/>
          <w:bCs/>
          <w:szCs w:val="24"/>
        </w:rPr>
        <w:t xml:space="preserve"> έρχεστε τελευταία στιγμή </w:t>
      </w:r>
      <w:r w:rsidRPr="008A592F">
        <w:rPr>
          <w:rFonts w:eastAsia="Times New Roman"/>
          <w:bCs/>
          <w:szCs w:val="24"/>
        </w:rPr>
        <w:lastRenderedPageBreak/>
        <w:t>και το ανακαλείτ</w:t>
      </w:r>
      <w:r>
        <w:rPr>
          <w:rFonts w:eastAsia="Times New Roman"/>
          <w:bCs/>
          <w:szCs w:val="24"/>
        </w:rPr>
        <w:t>ε</w:t>
      </w:r>
      <w:r w:rsidRPr="008A592F">
        <w:rPr>
          <w:rFonts w:eastAsia="Times New Roman"/>
          <w:bCs/>
          <w:szCs w:val="24"/>
        </w:rPr>
        <w:t xml:space="preserve"> </w:t>
      </w:r>
      <w:r>
        <w:rPr>
          <w:rFonts w:eastAsia="Times New Roman"/>
          <w:bCs/>
          <w:szCs w:val="24"/>
        </w:rPr>
        <w:t>και ο κύριος Π</w:t>
      </w:r>
      <w:r w:rsidRPr="008A592F">
        <w:rPr>
          <w:rFonts w:eastAsia="Times New Roman"/>
          <w:bCs/>
          <w:szCs w:val="24"/>
        </w:rPr>
        <w:t>ρωθυπουργός βλέπει χαρούμενους συνταξιούχους</w:t>
      </w:r>
      <w:r>
        <w:rPr>
          <w:rFonts w:eastAsia="Times New Roman"/>
          <w:bCs/>
          <w:szCs w:val="24"/>
        </w:rPr>
        <w:t xml:space="preserve">. </w:t>
      </w:r>
      <w:r w:rsidRPr="008A592F">
        <w:rPr>
          <w:rFonts w:eastAsia="Times New Roman"/>
          <w:bCs/>
          <w:szCs w:val="24"/>
        </w:rPr>
        <w:t>Αυτό το αφήνω στην κρίση και τη δική σας και όσ</w:t>
      </w:r>
      <w:r>
        <w:rPr>
          <w:rFonts w:eastAsia="Times New Roman"/>
          <w:bCs/>
          <w:szCs w:val="24"/>
        </w:rPr>
        <w:t>ων</w:t>
      </w:r>
      <w:r w:rsidRPr="008A592F">
        <w:rPr>
          <w:rFonts w:eastAsia="Times New Roman"/>
          <w:bCs/>
          <w:szCs w:val="24"/>
        </w:rPr>
        <w:t xml:space="preserve"> παρακολουθούν τ</w:t>
      </w:r>
      <w:r>
        <w:rPr>
          <w:rFonts w:eastAsia="Times New Roman"/>
          <w:bCs/>
          <w:szCs w:val="24"/>
        </w:rPr>
        <w:t>η συνεδρίαση.</w:t>
      </w:r>
    </w:p>
    <w:p w14:paraId="120F85C6" w14:textId="77777777" w:rsidR="0086761A" w:rsidRDefault="00427452">
      <w:pPr>
        <w:spacing w:line="600" w:lineRule="auto"/>
        <w:ind w:firstLine="720"/>
        <w:jc w:val="both"/>
        <w:rPr>
          <w:rFonts w:eastAsia="Times New Roman"/>
          <w:bCs/>
          <w:szCs w:val="24"/>
        </w:rPr>
      </w:pPr>
      <w:r>
        <w:rPr>
          <w:rFonts w:eastAsia="Times New Roman"/>
          <w:bCs/>
          <w:szCs w:val="24"/>
        </w:rPr>
        <w:t>Δ</w:t>
      </w:r>
      <w:r w:rsidRPr="008A592F">
        <w:rPr>
          <w:rFonts w:eastAsia="Times New Roman"/>
          <w:bCs/>
          <w:szCs w:val="24"/>
        </w:rPr>
        <w:t>εν μας είπε</w:t>
      </w:r>
      <w:r>
        <w:rPr>
          <w:rFonts w:eastAsia="Times New Roman"/>
          <w:bCs/>
          <w:szCs w:val="24"/>
        </w:rPr>
        <w:t>,</w:t>
      </w:r>
      <w:r w:rsidRPr="008A592F">
        <w:rPr>
          <w:rFonts w:eastAsia="Times New Roman"/>
          <w:bCs/>
          <w:szCs w:val="24"/>
        </w:rPr>
        <w:t xml:space="preserve"> </w:t>
      </w:r>
      <w:r>
        <w:rPr>
          <w:rFonts w:eastAsia="Times New Roman"/>
          <w:bCs/>
          <w:szCs w:val="24"/>
        </w:rPr>
        <w:t xml:space="preserve">όμως, </w:t>
      </w:r>
      <w:r w:rsidRPr="008A592F">
        <w:rPr>
          <w:rFonts w:eastAsia="Times New Roman"/>
          <w:bCs/>
          <w:szCs w:val="24"/>
        </w:rPr>
        <w:t>τι θα συμβεί και με τους νέους συνταξιούχους</w:t>
      </w:r>
      <w:r>
        <w:rPr>
          <w:rFonts w:eastAsia="Times New Roman"/>
          <w:bCs/>
          <w:szCs w:val="24"/>
        </w:rPr>
        <w:t>.</w:t>
      </w:r>
      <w:r w:rsidRPr="008A592F">
        <w:rPr>
          <w:rFonts w:eastAsia="Times New Roman"/>
          <w:bCs/>
          <w:szCs w:val="24"/>
        </w:rPr>
        <w:t xml:space="preserve"> </w:t>
      </w:r>
      <w:r>
        <w:rPr>
          <w:rFonts w:eastAsia="Times New Roman"/>
          <w:bCs/>
          <w:szCs w:val="24"/>
        </w:rPr>
        <w:t>Α</w:t>
      </w:r>
      <w:r w:rsidRPr="008A592F">
        <w:rPr>
          <w:rFonts w:eastAsia="Times New Roman"/>
          <w:bCs/>
          <w:szCs w:val="24"/>
        </w:rPr>
        <w:t xml:space="preserve">υτούς </w:t>
      </w:r>
      <w:r w:rsidRPr="008A592F">
        <w:rPr>
          <w:rFonts w:eastAsia="Times New Roman"/>
          <w:bCs/>
          <w:szCs w:val="24"/>
        </w:rPr>
        <w:t>που βγήκαν και θα βγουν στη σύνταξη μετά το</w:t>
      </w:r>
      <w:r>
        <w:rPr>
          <w:rFonts w:eastAsia="Times New Roman"/>
          <w:bCs/>
          <w:szCs w:val="24"/>
        </w:rPr>
        <w:t>ν Μάιο του 2016, ό</w:t>
      </w:r>
      <w:r w:rsidRPr="008A592F">
        <w:rPr>
          <w:rFonts w:eastAsia="Times New Roman"/>
          <w:bCs/>
          <w:szCs w:val="24"/>
        </w:rPr>
        <w:t xml:space="preserve">που η λαίλαπα επέρχεται δριμεία επί των κεφαλών </w:t>
      </w:r>
      <w:r>
        <w:rPr>
          <w:rFonts w:eastAsia="Times New Roman"/>
          <w:bCs/>
          <w:szCs w:val="24"/>
        </w:rPr>
        <w:t xml:space="preserve">και </w:t>
      </w:r>
      <w:r w:rsidRPr="008A592F">
        <w:rPr>
          <w:rFonts w:eastAsia="Times New Roman"/>
          <w:bCs/>
          <w:szCs w:val="24"/>
        </w:rPr>
        <w:t xml:space="preserve">των εισοδημάτων </w:t>
      </w:r>
      <w:r>
        <w:rPr>
          <w:rFonts w:eastAsia="Times New Roman"/>
          <w:bCs/>
          <w:szCs w:val="24"/>
        </w:rPr>
        <w:t>τους. Γι’ αυτούς</w:t>
      </w:r>
      <w:r w:rsidRPr="008A592F">
        <w:rPr>
          <w:rFonts w:eastAsia="Times New Roman"/>
          <w:bCs/>
          <w:szCs w:val="24"/>
        </w:rPr>
        <w:t xml:space="preserve"> δεν είπε καμ</w:t>
      </w:r>
      <w:r>
        <w:rPr>
          <w:rFonts w:eastAsia="Times New Roman"/>
          <w:bCs/>
          <w:szCs w:val="24"/>
        </w:rPr>
        <w:t>μ</w:t>
      </w:r>
      <w:r w:rsidRPr="008A592F">
        <w:rPr>
          <w:rFonts w:eastAsia="Times New Roman"/>
          <w:bCs/>
          <w:szCs w:val="24"/>
        </w:rPr>
        <w:t>ία κουβέντα απολύτως</w:t>
      </w:r>
      <w:r>
        <w:rPr>
          <w:rFonts w:eastAsia="Times New Roman"/>
          <w:bCs/>
          <w:szCs w:val="24"/>
        </w:rPr>
        <w:t xml:space="preserve">. Μήπως μπορεί κάποιος από εσάς να μας πει τι θα συμβεί; </w:t>
      </w:r>
      <w:r w:rsidRPr="008A592F">
        <w:rPr>
          <w:rFonts w:eastAsia="Times New Roman"/>
          <w:bCs/>
          <w:szCs w:val="24"/>
        </w:rPr>
        <w:t xml:space="preserve"> </w:t>
      </w:r>
    </w:p>
    <w:p w14:paraId="120F85C7" w14:textId="77777777" w:rsidR="0086761A" w:rsidRDefault="00427452">
      <w:pPr>
        <w:spacing w:line="600" w:lineRule="auto"/>
        <w:ind w:firstLine="720"/>
        <w:jc w:val="both"/>
        <w:rPr>
          <w:rFonts w:eastAsia="Times New Roman"/>
          <w:bCs/>
          <w:szCs w:val="24"/>
        </w:rPr>
      </w:pPr>
      <w:r>
        <w:rPr>
          <w:rFonts w:eastAsia="Times New Roman"/>
          <w:bCs/>
          <w:szCs w:val="24"/>
        </w:rPr>
        <w:t>Το τρίτο είναι ότι</w:t>
      </w:r>
      <w:r>
        <w:rPr>
          <w:rFonts w:eastAsia="Times New Roman"/>
          <w:bCs/>
          <w:szCs w:val="24"/>
        </w:rPr>
        <w:t xml:space="preserve"> </w:t>
      </w:r>
      <w:r w:rsidRPr="008A592F">
        <w:rPr>
          <w:rFonts w:eastAsia="Times New Roman"/>
          <w:bCs/>
          <w:szCs w:val="24"/>
        </w:rPr>
        <w:t>θ</w:t>
      </w:r>
      <w:r>
        <w:rPr>
          <w:rFonts w:eastAsia="Times New Roman"/>
          <w:bCs/>
          <w:szCs w:val="24"/>
        </w:rPr>
        <w:t>ύ</w:t>
      </w:r>
      <w:r w:rsidRPr="008A592F">
        <w:rPr>
          <w:rFonts w:eastAsia="Times New Roman"/>
          <w:bCs/>
          <w:szCs w:val="24"/>
        </w:rPr>
        <w:t>μ</w:t>
      </w:r>
      <w:r>
        <w:rPr>
          <w:rFonts w:eastAsia="Times New Roman"/>
          <w:bCs/>
          <w:szCs w:val="24"/>
        </w:rPr>
        <w:t xml:space="preserve">ωσε ο κ. Πρωθυπουργός και ο κ. </w:t>
      </w:r>
      <w:r w:rsidRPr="008A592F">
        <w:rPr>
          <w:rFonts w:eastAsia="Times New Roman"/>
          <w:bCs/>
          <w:szCs w:val="24"/>
        </w:rPr>
        <w:t>Τ</w:t>
      </w:r>
      <w:r>
        <w:rPr>
          <w:rFonts w:eastAsia="Times New Roman"/>
          <w:bCs/>
          <w:szCs w:val="24"/>
        </w:rPr>
        <w:t>σακαλώτος με τον κ</w:t>
      </w:r>
      <w:r>
        <w:rPr>
          <w:rFonts w:eastAsia="Times New Roman"/>
          <w:bCs/>
          <w:szCs w:val="24"/>
        </w:rPr>
        <w:t>.</w:t>
      </w:r>
      <w:r>
        <w:rPr>
          <w:rFonts w:eastAsia="Times New Roman"/>
          <w:bCs/>
          <w:szCs w:val="24"/>
        </w:rPr>
        <w:t xml:space="preserve"> Μητσοτάκη γι’ αυτό </w:t>
      </w:r>
      <w:r w:rsidRPr="008A592F">
        <w:rPr>
          <w:rFonts w:eastAsia="Times New Roman"/>
          <w:bCs/>
          <w:szCs w:val="24"/>
        </w:rPr>
        <w:t>που είπε ο κ Μητσοτάκης</w:t>
      </w:r>
      <w:r>
        <w:rPr>
          <w:rFonts w:eastAsia="Times New Roman"/>
          <w:bCs/>
          <w:szCs w:val="24"/>
        </w:rPr>
        <w:t>,</w:t>
      </w:r>
      <w:r w:rsidRPr="008A592F">
        <w:rPr>
          <w:rFonts w:eastAsia="Times New Roman"/>
          <w:bCs/>
          <w:szCs w:val="24"/>
        </w:rPr>
        <w:t xml:space="preserve"> ότι η μείωση των συντάξεων συντελ</w:t>
      </w:r>
      <w:r>
        <w:rPr>
          <w:rFonts w:eastAsia="Times New Roman"/>
          <w:bCs/>
          <w:szCs w:val="24"/>
        </w:rPr>
        <w:t>έστηκε σ</w:t>
      </w:r>
      <w:r w:rsidRPr="008A592F">
        <w:rPr>
          <w:rFonts w:eastAsia="Times New Roman"/>
          <w:bCs/>
          <w:szCs w:val="24"/>
        </w:rPr>
        <w:t>τ</w:t>
      </w:r>
      <w:r>
        <w:rPr>
          <w:rFonts w:eastAsia="Times New Roman"/>
          <w:bCs/>
          <w:szCs w:val="24"/>
        </w:rPr>
        <w:t>ο</w:t>
      </w:r>
      <w:r w:rsidRPr="008A592F">
        <w:rPr>
          <w:rFonts w:eastAsia="Times New Roman"/>
          <w:bCs/>
          <w:szCs w:val="24"/>
        </w:rPr>
        <w:t xml:space="preserve"> πλαίσι</w:t>
      </w:r>
      <w:r>
        <w:rPr>
          <w:rFonts w:eastAsia="Times New Roman"/>
          <w:bCs/>
          <w:szCs w:val="24"/>
        </w:rPr>
        <w:t>ο</w:t>
      </w:r>
      <w:r w:rsidRPr="008A592F">
        <w:rPr>
          <w:rFonts w:eastAsia="Times New Roman"/>
          <w:bCs/>
          <w:szCs w:val="24"/>
        </w:rPr>
        <w:t xml:space="preserve"> </w:t>
      </w:r>
      <w:r>
        <w:rPr>
          <w:rFonts w:eastAsia="Times New Roman"/>
          <w:bCs/>
          <w:szCs w:val="24"/>
        </w:rPr>
        <w:t>μ</w:t>
      </w:r>
      <w:r w:rsidRPr="008A592F">
        <w:rPr>
          <w:rFonts w:eastAsia="Times New Roman"/>
          <w:bCs/>
          <w:szCs w:val="24"/>
        </w:rPr>
        <w:t>ιας συναλλαγής</w:t>
      </w:r>
      <w:r>
        <w:rPr>
          <w:rFonts w:eastAsia="Times New Roman"/>
          <w:bCs/>
          <w:szCs w:val="24"/>
        </w:rPr>
        <w:t xml:space="preserve">. Τι </w:t>
      </w:r>
      <w:r w:rsidRPr="008A592F">
        <w:rPr>
          <w:rFonts w:eastAsia="Times New Roman"/>
          <w:bCs/>
          <w:szCs w:val="24"/>
        </w:rPr>
        <w:t>είπε</w:t>
      </w:r>
      <w:r>
        <w:rPr>
          <w:rFonts w:eastAsia="Times New Roman"/>
          <w:bCs/>
          <w:szCs w:val="24"/>
        </w:rPr>
        <w:t>,</w:t>
      </w:r>
      <w:r w:rsidRPr="008A592F">
        <w:rPr>
          <w:rFonts w:eastAsia="Times New Roman"/>
          <w:bCs/>
          <w:szCs w:val="24"/>
        </w:rPr>
        <w:t xml:space="preserve"> δηλαδή</w:t>
      </w:r>
      <w:r>
        <w:rPr>
          <w:rFonts w:eastAsia="Times New Roman"/>
          <w:bCs/>
          <w:szCs w:val="24"/>
        </w:rPr>
        <w:t>; Α</w:t>
      </w:r>
      <w:r w:rsidRPr="008A592F">
        <w:rPr>
          <w:rFonts w:eastAsia="Times New Roman"/>
          <w:bCs/>
          <w:szCs w:val="24"/>
        </w:rPr>
        <w:t>υτό που λέει η συντριπτική πλειονότητα του ελληνικού λαού</w:t>
      </w:r>
      <w:r>
        <w:rPr>
          <w:rFonts w:eastAsia="Times New Roman"/>
          <w:bCs/>
          <w:szCs w:val="24"/>
        </w:rPr>
        <w:t>. Δ</w:t>
      </w:r>
      <w:r w:rsidRPr="008A592F">
        <w:rPr>
          <w:rFonts w:eastAsia="Times New Roman"/>
          <w:bCs/>
          <w:szCs w:val="24"/>
        </w:rPr>
        <w:t xml:space="preserve">εν το </w:t>
      </w:r>
      <w:r>
        <w:rPr>
          <w:rFonts w:eastAsia="Times New Roman"/>
          <w:bCs/>
          <w:szCs w:val="24"/>
        </w:rPr>
        <w:t>έ</w:t>
      </w:r>
      <w:r w:rsidRPr="008A592F">
        <w:rPr>
          <w:rFonts w:eastAsia="Times New Roman"/>
          <w:bCs/>
          <w:szCs w:val="24"/>
        </w:rPr>
        <w:t>χε</w:t>
      </w:r>
      <w:r w:rsidRPr="008A592F">
        <w:rPr>
          <w:rFonts w:eastAsia="Times New Roman"/>
          <w:bCs/>
          <w:szCs w:val="24"/>
        </w:rPr>
        <w:t>τε ακούσει</w:t>
      </w:r>
      <w:r>
        <w:rPr>
          <w:rFonts w:eastAsia="Times New Roman"/>
          <w:bCs/>
          <w:szCs w:val="24"/>
        </w:rPr>
        <w:t xml:space="preserve"> αυτό;</w:t>
      </w:r>
    </w:p>
    <w:p w14:paraId="120F85C8" w14:textId="77777777" w:rsidR="0086761A" w:rsidRDefault="00427452">
      <w:pPr>
        <w:spacing w:line="600" w:lineRule="auto"/>
        <w:ind w:firstLine="720"/>
        <w:jc w:val="both"/>
        <w:rPr>
          <w:rFonts w:eastAsia="Times New Roman"/>
          <w:bCs/>
          <w:szCs w:val="24"/>
        </w:rPr>
      </w:pPr>
      <w:r>
        <w:rPr>
          <w:rFonts w:eastAsia="Times New Roman"/>
          <w:b/>
          <w:bCs/>
          <w:szCs w:val="24"/>
        </w:rPr>
        <w:t xml:space="preserve">ΧΡΗΣΤΟΣ ΜΑΝΤΑΣ: </w:t>
      </w:r>
      <w:r>
        <w:rPr>
          <w:rFonts w:eastAsia="Times New Roman"/>
          <w:bCs/>
          <w:szCs w:val="24"/>
        </w:rPr>
        <w:t>Είναι επίσημη θέση, δηλαδή, ξανά. Μπράβο!</w:t>
      </w:r>
    </w:p>
    <w:p w14:paraId="120F85C9" w14:textId="77777777" w:rsidR="0086761A" w:rsidRDefault="00427452">
      <w:pPr>
        <w:spacing w:line="600" w:lineRule="auto"/>
        <w:ind w:firstLine="720"/>
        <w:jc w:val="both"/>
        <w:rPr>
          <w:rFonts w:eastAsia="Times New Roman"/>
          <w:bCs/>
          <w:szCs w:val="24"/>
        </w:rPr>
      </w:pPr>
      <w:r>
        <w:rPr>
          <w:rFonts w:eastAsia="Times New Roman"/>
          <w:b/>
          <w:bCs/>
          <w:szCs w:val="24"/>
        </w:rPr>
        <w:t>ΔΗΜΗΤΡΙΟΣ ΣΤΑΜΑΤΗΣ:</w:t>
      </w:r>
      <w:r>
        <w:rPr>
          <w:rFonts w:eastAsia="Times New Roman"/>
          <w:bCs/>
          <w:szCs w:val="24"/>
        </w:rPr>
        <w:t xml:space="preserve"> Μ</w:t>
      </w:r>
      <w:r w:rsidRPr="008A592F">
        <w:rPr>
          <w:rFonts w:eastAsia="Times New Roman"/>
          <w:bCs/>
          <w:szCs w:val="24"/>
        </w:rPr>
        <w:t>άλιστα</w:t>
      </w:r>
      <w:r>
        <w:rPr>
          <w:rFonts w:eastAsia="Times New Roman"/>
          <w:bCs/>
          <w:szCs w:val="24"/>
        </w:rPr>
        <w:t xml:space="preserve">, θύμωσε </w:t>
      </w:r>
      <w:r w:rsidRPr="008A592F">
        <w:rPr>
          <w:rFonts w:eastAsia="Times New Roman"/>
          <w:bCs/>
          <w:szCs w:val="24"/>
        </w:rPr>
        <w:t>λέγοντας</w:t>
      </w:r>
      <w:r>
        <w:rPr>
          <w:rFonts w:eastAsia="Times New Roman"/>
          <w:bCs/>
          <w:szCs w:val="24"/>
        </w:rPr>
        <w:t>: «Τ</w:t>
      </w:r>
      <w:r w:rsidRPr="008A592F">
        <w:rPr>
          <w:rFonts w:eastAsia="Times New Roman"/>
          <w:bCs/>
          <w:szCs w:val="24"/>
        </w:rPr>
        <w:t xml:space="preserve">ολμάτε να λέτε τέτοιες κουβέντες </w:t>
      </w:r>
      <w:r>
        <w:rPr>
          <w:rFonts w:eastAsia="Times New Roman"/>
          <w:bCs/>
          <w:szCs w:val="24"/>
        </w:rPr>
        <w:t>εσείς;»</w:t>
      </w:r>
    </w:p>
    <w:p w14:paraId="120F85CA" w14:textId="77777777" w:rsidR="0086761A" w:rsidRDefault="00427452">
      <w:pPr>
        <w:spacing w:line="600" w:lineRule="auto"/>
        <w:ind w:firstLine="720"/>
        <w:jc w:val="both"/>
        <w:rPr>
          <w:rFonts w:eastAsia="Times New Roman"/>
          <w:bCs/>
          <w:szCs w:val="24"/>
        </w:rPr>
      </w:pPr>
      <w:r>
        <w:rPr>
          <w:rFonts w:eastAsia="Times New Roman"/>
          <w:bCs/>
          <w:szCs w:val="24"/>
        </w:rPr>
        <w:t>Κάποιοι</w:t>
      </w:r>
      <w:r w:rsidRPr="008A592F">
        <w:rPr>
          <w:rFonts w:eastAsia="Times New Roman"/>
          <w:bCs/>
          <w:szCs w:val="24"/>
        </w:rPr>
        <w:t xml:space="preserve"> συνάδελφοι </w:t>
      </w:r>
      <w:r>
        <w:rPr>
          <w:rFonts w:eastAsia="Times New Roman"/>
          <w:bCs/>
          <w:szCs w:val="24"/>
        </w:rPr>
        <w:t>εδώ σας θύμισαν τ</w:t>
      </w:r>
      <w:r w:rsidRPr="008A592F">
        <w:rPr>
          <w:rFonts w:eastAsia="Times New Roman"/>
          <w:bCs/>
          <w:szCs w:val="24"/>
        </w:rPr>
        <w:t xml:space="preserve">ι έλεγε ο κ Τσίπρας εναντίον </w:t>
      </w:r>
      <w:r>
        <w:rPr>
          <w:rFonts w:eastAsia="Times New Roman"/>
          <w:bCs/>
          <w:szCs w:val="24"/>
        </w:rPr>
        <w:t xml:space="preserve">του κυρίου Παπανδρέου το </w:t>
      </w:r>
      <w:r w:rsidRPr="008A592F">
        <w:rPr>
          <w:rFonts w:eastAsia="Times New Roman"/>
          <w:bCs/>
          <w:szCs w:val="24"/>
        </w:rPr>
        <w:t>2011</w:t>
      </w:r>
      <w:r>
        <w:rPr>
          <w:rFonts w:eastAsia="Times New Roman"/>
          <w:bCs/>
          <w:szCs w:val="24"/>
        </w:rPr>
        <w:t>. Τ</w:t>
      </w:r>
      <w:r w:rsidRPr="008A592F">
        <w:rPr>
          <w:rFonts w:eastAsia="Times New Roman"/>
          <w:bCs/>
          <w:szCs w:val="24"/>
        </w:rPr>
        <w:t>ώρα θα σ</w:t>
      </w:r>
      <w:r>
        <w:rPr>
          <w:rFonts w:eastAsia="Times New Roman"/>
          <w:bCs/>
          <w:szCs w:val="24"/>
        </w:rPr>
        <w:t>ας</w:t>
      </w:r>
      <w:r w:rsidRPr="008A592F">
        <w:rPr>
          <w:rFonts w:eastAsia="Times New Roman"/>
          <w:bCs/>
          <w:szCs w:val="24"/>
        </w:rPr>
        <w:t xml:space="preserve"> θυμίσω εγώ τι έλεγε ο κ Τσίπρας </w:t>
      </w:r>
      <w:r>
        <w:rPr>
          <w:rFonts w:eastAsia="Times New Roman"/>
          <w:bCs/>
          <w:szCs w:val="24"/>
        </w:rPr>
        <w:t>στις</w:t>
      </w:r>
      <w:r w:rsidRPr="008A592F">
        <w:rPr>
          <w:rFonts w:eastAsia="Times New Roman"/>
          <w:bCs/>
          <w:szCs w:val="24"/>
        </w:rPr>
        <w:t xml:space="preserve"> </w:t>
      </w:r>
      <w:r>
        <w:rPr>
          <w:rFonts w:eastAsia="Times New Roman"/>
          <w:bCs/>
          <w:szCs w:val="24"/>
        </w:rPr>
        <w:t>20</w:t>
      </w:r>
      <w:r w:rsidRPr="008A592F">
        <w:rPr>
          <w:rFonts w:eastAsia="Times New Roman"/>
          <w:bCs/>
          <w:szCs w:val="24"/>
        </w:rPr>
        <w:t xml:space="preserve"> </w:t>
      </w:r>
      <w:r w:rsidRPr="008A592F">
        <w:rPr>
          <w:rFonts w:eastAsia="Times New Roman"/>
          <w:bCs/>
          <w:szCs w:val="24"/>
        </w:rPr>
        <w:lastRenderedPageBreak/>
        <w:t>Φεβρουαρίου του 2012</w:t>
      </w:r>
      <w:r>
        <w:rPr>
          <w:rFonts w:eastAsia="Times New Roman"/>
          <w:bCs/>
          <w:szCs w:val="24"/>
        </w:rPr>
        <w:t>, παραμονή της σύγκλη</w:t>
      </w:r>
      <w:r w:rsidRPr="008A592F">
        <w:rPr>
          <w:rFonts w:eastAsia="Times New Roman"/>
          <w:bCs/>
          <w:szCs w:val="24"/>
        </w:rPr>
        <w:t xml:space="preserve">σης </w:t>
      </w:r>
      <w:r>
        <w:rPr>
          <w:rFonts w:eastAsia="Times New Roman"/>
          <w:bCs/>
          <w:szCs w:val="24"/>
        </w:rPr>
        <w:t xml:space="preserve">του </w:t>
      </w:r>
      <w:r>
        <w:rPr>
          <w:rFonts w:eastAsia="Times New Roman"/>
          <w:bCs/>
          <w:szCs w:val="24"/>
          <w:lang w:val="en-US"/>
        </w:rPr>
        <w:t>Eurogroup</w:t>
      </w:r>
      <w:r w:rsidRPr="00D7675B">
        <w:rPr>
          <w:rFonts w:eastAsia="Times New Roman"/>
          <w:bCs/>
          <w:szCs w:val="24"/>
        </w:rPr>
        <w:t xml:space="preserve">. </w:t>
      </w:r>
      <w:r>
        <w:rPr>
          <w:rFonts w:eastAsia="Times New Roman"/>
          <w:bCs/>
          <w:szCs w:val="24"/>
        </w:rPr>
        <w:t xml:space="preserve">Έλεγε </w:t>
      </w:r>
      <w:r w:rsidRPr="008A592F">
        <w:rPr>
          <w:rFonts w:eastAsia="Times New Roman"/>
          <w:bCs/>
          <w:szCs w:val="24"/>
        </w:rPr>
        <w:t>στους δημοσιογράφους</w:t>
      </w:r>
      <w:r>
        <w:rPr>
          <w:rFonts w:eastAsia="Times New Roman"/>
          <w:bCs/>
          <w:szCs w:val="24"/>
        </w:rPr>
        <w:t>, λ</w:t>
      </w:r>
      <w:r w:rsidRPr="008A592F">
        <w:rPr>
          <w:rFonts w:eastAsia="Times New Roman"/>
          <w:bCs/>
          <w:szCs w:val="24"/>
        </w:rPr>
        <w:t>οιπόν</w:t>
      </w:r>
      <w:r>
        <w:rPr>
          <w:rFonts w:eastAsia="Times New Roman"/>
          <w:bCs/>
          <w:szCs w:val="24"/>
        </w:rPr>
        <w:t>: «Υ</w:t>
      </w:r>
      <w:r w:rsidRPr="008A592F">
        <w:rPr>
          <w:rFonts w:eastAsia="Times New Roman"/>
          <w:bCs/>
          <w:szCs w:val="24"/>
        </w:rPr>
        <w:t>πάρχουν κάποιοι Έλληνες που δεν είναι τόσο Έλληνες και αυτοί είναι οι κυβερνώντες</w:t>
      </w:r>
      <w:r>
        <w:rPr>
          <w:rFonts w:eastAsia="Times New Roman"/>
          <w:bCs/>
          <w:szCs w:val="24"/>
        </w:rPr>
        <w:t>». Έχετε να πείτε τ</w:t>
      </w:r>
      <w:r>
        <w:rPr>
          <w:rFonts w:eastAsia="Times New Roman"/>
          <w:bCs/>
          <w:szCs w:val="24"/>
        </w:rPr>
        <w:t>ίποτα τώρα;</w:t>
      </w:r>
    </w:p>
    <w:p w14:paraId="120F85CB" w14:textId="77777777" w:rsidR="0086761A" w:rsidRDefault="00427452">
      <w:pPr>
        <w:spacing w:line="600" w:lineRule="auto"/>
        <w:ind w:firstLine="720"/>
        <w:jc w:val="both"/>
        <w:rPr>
          <w:rFonts w:eastAsia="Times New Roman"/>
          <w:bCs/>
          <w:szCs w:val="24"/>
        </w:rPr>
      </w:pPr>
      <w:r>
        <w:rPr>
          <w:rFonts w:eastAsia="Times New Roman"/>
          <w:bCs/>
          <w:szCs w:val="24"/>
        </w:rPr>
        <w:t>Σ</w:t>
      </w:r>
      <w:r w:rsidRPr="008A592F">
        <w:rPr>
          <w:rFonts w:eastAsia="Times New Roman"/>
          <w:bCs/>
          <w:szCs w:val="24"/>
        </w:rPr>
        <w:t>ε τελευταία ανάλυση</w:t>
      </w:r>
      <w:r>
        <w:rPr>
          <w:rFonts w:eastAsia="Times New Roman"/>
          <w:bCs/>
          <w:szCs w:val="24"/>
        </w:rPr>
        <w:t>,</w:t>
      </w:r>
      <w:r w:rsidRPr="008A592F">
        <w:rPr>
          <w:rFonts w:eastAsia="Times New Roman"/>
          <w:bCs/>
          <w:szCs w:val="24"/>
        </w:rPr>
        <w:t xml:space="preserve"> δεν κατάλαβα και την αντίδραση </w:t>
      </w:r>
      <w:r>
        <w:rPr>
          <w:rFonts w:eastAsia="Times New Roman"/>
          <w:bCs/>
          <w:szCs w:val="24"/>
        </w:rPr>
        <w:t>του κυρίου Τ</w:t>
      </w:r>
      <w:r w:rsidRPr="008A592F">
        <w:rPr>
          <w:rFonts w:eastAsia="Times New Roman"/>
          <w:bCs/>
          <w:szCs w:val="24"/>
        </w:rPr>
        <w:t>σακαλώτου</w:t>
      </w:r>
      <w:r>
        <w:rPr>
          <w:rFonts w:eastAsia="Times New Roman"/>
          <w:bCs/>
          <w:szCs w:val="24"/>
        </w:rPr>
        <w:t>. Γιατί διαμαρτύρεται ο κ. Τ</w:t>
      </w:r>
      <w:r w:rsidRPr="008A592F">
        <w:rPr>
          <w:rFonts w:eastAsia="Times New Roman"/>
          <w:bCs/>
          <w:szCs w:val="24"/>
        </w:rPr>
        <w:t xml:space="preserve">σακαλώτος και λέει </w:t>
      </w:r>
      <w:r>
        <w:rPr>
          <w:rFonts w:eastAsia="Times New Roman"/>
          <w:bCs/>
          <w:szCs w:val="24"/>
        </w:rPr>
        <w:t xml:space="preserve">ότι ήταν </w:t>
      </w:r>
      <w:r w:rsidRPr="008A592F">
        <w:rPr>
          <w:rFonts w:eastAsia="Times New Roman"/>
          <w:bCs/>
          <w:szCs w:val="24"/>
        </w:rPr>
        <w:t>ο</w:t>
      </w:r>
      <w:r>
        <w:rPr>
          <w:rFonts w:eastAsia="Times New Roman"/>
          <w:bCs/>
          <w:szCs w:val="24"/>
        </w:rPr>
        <w:t xml:space="preserve"> πιο</w:t>
      </w:r>
      <w:r w:rsidRPr="008A592F">
        <w:rPr>
          <w:rFonts w:eastAsia="Times New Roman"/>
          <w:bCs/>
          <w:szCs w:val="24"/>
        </w:rPr>
        <w:t xml:space="preserve"> διχαστικός λόγος που άκουσε</w:t>
      </w:r>
      <w:r>
        <w:rPr>
          <w:rFonts w:eastAsia="Times New Roman"/>
          <w:bCs/>
          <w:szCs w:val="24"/>
        </w:rPr>
        <w:t>; Έπαινο τ</w:t>
      </w:r>
      <w:r w:rsidRPr="008A592F">
        <w:rPr>
          <w:rFonts w:eastAsia="Times New Roman"/>
          <w:bCs/>
          <w:szCs w:val="24"/>
        </w:rPr>
        <w:t>ου απένειμε ο κ Μητσοτάκης</w:t>
      </w:r>
      <w:r>
        <w:rPr>
          <w:rFonts w:eastAsia="Times New Roman"/>
          <w:bCs/>
          <w:szCs w:val="24"/>
        </w:rPr>
        <w:t>. Ο</w:t>
      </w:r>
      <w:r w:rsidRPr="008A592F">
        <w:rPr>
          <w:rFonts w:eastAsia="Times New Roman"/>
          <w:bCs/>
          <w:szCs w:val="24"/>
        </w:rPr>
        <w:t xml:space="preserve"> </w:t>
      </w:r>
      <w:r>
        <w:rPr>
          <w:rFonts w:eastAsia="Times New Roman"/>
          <w:bCs/>
          <w:szCs w:val="24"/>
        </w:rPr>
        <w:t xml:space="preserve">κ. </w:t>
      </w:r>
      <w:r w:rsidRPr="008A592F">
        <w:rPr>
          <w:rFonts w:eastAsia="Times New Roman"/>
          <w:bCs/>
          <w:szCs w:val="24"/>
        </w:rPr>
        <w:t xml:space="preserve">Τσακαλώτος και άλλα </w:t>
      </w:r>
      <w:r>
        <w:rPr>
          <w:rFonts w:eastAsia="Times New Roman"/>
          <w:bCs/>
          <w:szCs w:val="24"/>
        </w:rPr>
        <w:t>διακόσια στελέχη τ</w:t>
      </w:r>
      <w:r>
        <w:rPr>
          <w:rFonts w:eastAsia="Times New Roman"/>
          <w:bCs/>
          <w:szCs w:val="24"/>
        </w:rPr>
        <w:t xml:space="preserve">ου </w:t>
      </w:r>
      <w:r>
        <w:rPr>
          <w:rFonts w:eastAsia="Times New Roman"/>
          <w:bCs/>
          <w:szCs w:val="24"/>
        </w:rPr>
        <w:t>κ</w:t>
      </w:r>
      <w:r w:rsidRPr="008A592F">
        <w:rPr>
          <w:rFonts w:eastAsia="Times New Roman"/>
          <w:bCs/>
          <w:szCs w:val="24"/>
        </w:rPr>
        <w:t xml:space="preserve">όμματός σας δεν είναι αυτά </w:t>
      </w:r>
      <w:r>
        <w:rPr>
          <w:rFonts w:eastAsia="Times New Roman"/>
          <w:bCs/>
          <w:szCs w:val="24"/>
        </w:rPr>
        <w:t>που</w:t>
      </w:r>
      <w:r w:rsidRPr="008A592F">
        <w:rPr>
          <w:rFonts w:eastAsia="Times New Roman"/>
          <w:bCs/>
          <w:szCs w:val="24"/>
        </w:rPr>
        <w:t xml:space="preserve"> το 2008 υπέγραψαν </w:t>
      </w:r>
      <w:r>
        <w:rPr>
          <w:rFonts w:eastAsia="Times New Roman"/>
          <w:bCs/>
          <w:szCs w:val="24"/>
        </w:rPr>
        <w:t>μ</w:t>
      </w:r>
      <w:r>
        <w:rPr>
          <w:rFonts w:eastAsia="Times New Roman"/>
          <w:bCs/>
          <w:szCs w:val="24"/>
        </w:rPr>
        <w:t>ί</w:t>
      </w:r>
      <w:r>
        <w:rPr>
          <w:rFonts w:eastAsia="Times New Roman"/>
          <w:bCs/>
          <w:szCs w:val="24"/>
        </w:rPr>
        <w:t xml:space="preserve">α </w:t>
      </w:r>
      <w:r w:rsidRPr="008A592F">
        <w:rPr>
          <w:rFonts w:eastAsia="Times New Roman"/>
          <w:bCs/>
          <w:szCs w:val="24"/>
        </w:rPr>
        <w:t xml:space="preserve">διακήρυξη και καλούσαν την </w:t>
      </w:r>
      <w:r>
        <w:rPr>
          <w:rFonts w:eastAsia="Times New Roman"/>
          <w:bCs/>
          <w:szCs w:val="24"/>
        </w:rPr>
        <w:t>τότε ελληνική Κ</w:t>
      </w:r>
      <w:r w:rsidRPr="008A592F">
        <w:rPr>
          <w:rFonts w:eastAsia="Times New Roman"/>
          <w:bCs/>
          <w:szCs w:val="24"/>
        </w:rPr>
        <w:t>υβέρνηση να δώσει το όνομα</w:t>
      </w:r>
      <w:r>
        <w:rPr>
          <w:rFonts w:eastAsia="Times New Roman"/>
          <w:bCs/>
          <w:szCs w:val="24"/>
        </w:rPr>
        <w:t>,</w:t>
      </w:r>
      <w:r w:rsidRPr="008A592F">
        <w:rPr>
          <w:rFonts w:eastAsia="Times New Roman"/>
          <w:bCs/>
          <w:szCs w:val="24"/>
        </w:rPr>
        <w:t xml:space="preserve"> να </w:t>
      </w:r>
      <w:r>
        <w:rPr>
          <w:rFonts w:eastAsia="Times New Roman"/>
          <w:bCs/>
          <w:szCs w:val="24"/>
        </w:rPr>
        <w:t>τα δώσει όλα στους Σκοπιανούς κι έλεγε ότι αυτά είναι φαιδρότητες</w:t>
      </w:r>
      <w:r>
        <w:rPr>
          <w:rFonts w:eastAsia="Times New Roman"/>
          <w:bCs/>
          <w:szCs w:val="24"/>
        </w:rPr>
        <w:t xml:space="preserve"> και ασήμαντα πράγματα;</w:t>
      </w:r>
    </w:p>
    <w:p w14:paraId="120F85C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λοιπόν, ο κ. Μητσοτάκης απένειμε </w:t>
      </w:r>
      <w:r>
        <w:rPr>
          <w:rFonts w:eastAsia="Times New Roman" w:cs="Times New Roman"/>
          <w:szCs w:val="24"/>
        </w:rPr>
        <w:t>εύσημα στον κ. Τσακαλώτο. Έδωσε στους «κουτόφραγκους»</w:t>
      </w:r>
      <w:r>
        <w:rPr>
          <w:rFonts w:eastAsia="Times New Roman" w:cs="Times New Roman"/>
          <w:szCs w:val="24"/>
        </w:rPr>
        <w:t>, κατά την άποψή σας,</w:t>
      </w:r>
      <w:r>
        <w:rPr>
          <w:rFonts w:eastAsia="Times New Roman" w:cs="Times New Roman"/>
          <w:szCs w:val="24"/>
        </w:rPr>
        <w:t xml:space="preserve"> το τίποτα και εισέπραξε τη μείωση των συντάξεων. </w:t>
      </w:r>
    </w:p>
    <w:p w14:paraId="120F85CD"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Γιατί διαμαρτύρεστε, λοιπόν; </w:t>
      </w:r>
    </w:p>
    <w:p w14:paraId="120F85CE"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Λέει τίποτα για εσάς ή για τους περισσότερους από εσάς το θέμα της Μακεδονίας; Αν δεν λέει τίποτα, τότε γιατί διαμαρτύρεστε; </w:t>
      </w:r>
    </w:p>
    <w:p w14:paraId="120F85CF"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επίσης, απείλησε ο κύριος Πρωθυπουργός ότι θα πάει και στο Ευρωπαϊκό Κόμμα για να μας νουθετήσει, να μας κάνει «ντα». Εδώ μου </w:t>
      </w:r>
      <w:r>
        <w:rPr>
          <w:rFonts w:eastAsia="Times New Roman" w:cs="Times New Roman"/>
          <w:szCs w:val="24"/>
        </w:rPr>
        <w:t>θύμισε τον κ. Παπα</w:t>
      </w:r>
      <w:r>
        <w:rPr>
          <w:rFonts w:eastAsia="Times New Roman" w:cs="Times New Roman"/>
          <w:szCs w:val="24"/>
        </w:rPr>
        <w:lastRenderedPageBreak/>
        <w:t xml:space="preserve">δημούλη, ο οποίος προηγήθηκε του κ. Τσίπρα –δεν ξέρω αν αυτό είναι μία νοοτροπία που υπάρχει στον ΣΥΡΙΖΑ- και κάρφωσε τους συναδέλφους του Ευρωβουλευτές στην Ευρωβουλή, όσους είχαν πάει στην παλλαϊκή συγκέντρωση για τη Μακεδονία που είχε </w:t>
      </w:r>
      <w:r>
        <w:rPr>
          <w:rFonts w:eastAsia="Times New Roman" w:cs="Times New Roman"/>
          <w:szCs w:val="24"/>
        </w:rPr>
        <w:t xml:space="preserve">γίνει στη Θεσσαλονίκη. Τώρα αναλαμβάνει να το κάνει ο κ. Τσίπρας, φαίνεται. Μπράβο! Με γεια του, με χαρά του! Ξέρετε πώς λέγονται αυτοί οι τύποι. </w:t>
      </w:r>
    </w:p>
    <w:p w14:paraId="120F85D0"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δεύτερο θέμα που έθιξε ήταν το «ζήτημα της γραβάτας». Μα, καλά, δεν τον ενημέρωσε κάποιος από εσάς να μην </w:t>
      </w:r>
      <w:r>
        <w:rPr>
          <w:rFonts w:eastAsia="Times New Roman" w:cs="Times New Roman"/>
          <w:szCs w:val="24"/>
        </w:rPr>
        <w:t xml:space="preserve">το πει; Ήρθε ο κ. Τσίπρας εδώ προχθές και είπε «έχετε γίνει ρεζίλι, κύριε Μητσοτάκη, με το </w:t>
      </w:r>
      <w:r>
        <w:rPr>
          <w:rFonts w:eastAsia="Times New Roman" w:cs="Times New Roman"/>
          <w:szCs w:val="24"/>
        </w:rPr>
        <w:t>«</w:t>
      </w:r>
      <w:r>
        <w:rPr>
          <w:rFonts w:eastAsia="Times New Roman" w:cs="Times New Roman"/>
          <w:szCs w:val="24"/>
        </w:rPr>
        <w:t>κίνημα της γραβάτας</w:t>
      </w:r>
      <w:r>
        <w:rPr>
          <w:rFonts w:eastAsia="Times New Roman" w:cs="Times New Roman"/>
          <w:szCs w:val="24"/>
        </w:rPr>
        <w:t>»</w:t>
      </w:r>
      <w:r>
        <w:rPr>
          <w:rFonts w:eastAsia="Times New Roman" w:cs="Times New Roman"/>
          <w:szCs w:val="24"/>
        </w:rPr>
        <w:t xml:space="preserve">, όπως το βαφτίσατε. Είδατε; Δεν συμβαίνει τίποτα». </w:t>
      </w:r>
    </w:p>
    <w:p w14:paraId="120F85D1"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τον ενημέρωσε κάποιος τι λέει στη σελίδα 32 και 33 ο προϋπολογισμός; Εκεί λέει ξεκάθαρα</w:t>
      </w:r>
      <w:r>
        <w:rPr>
          <w:rFonts w:eastAsia="Times New Roman" w:cs="Times New Roman"/>
          <w:szCs w:val="24"/>
        </w:rPr>
        <w:t xml:space="preserve"> ότι ο νόμος του κ. Κατρούγκαλου του 2016 απέτυχε παταγωδώς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δήγησε στο κλείσιμο επαγγελμάτων, οδήγησε στο κλείσιμο δραστηριοτήτων, με αποτέλεσμα και αυτοί να μένουν άνεργοι και τα ασφαλιστικά ταμεία να παθαίνουν ζημιά και η φορολογία. Γι’ αυτό και τον αν</w:t>
      </w:r>
      <w:r>
        <w:rPr>
          <w:rFonts w:eastAsia="Times New Roman" w:cs="Times New Roman"/>
          <w:szCs w:val="24"/>
        </w:rPr>
        <w:t xml:space="preserve">ακαλούν. </w:t>
      </w:r>
    </w:p>
    <w:p w14:paraId="120F85D2"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Μα, εμείς αυτά δεν λέγαμε τόσο καιρό; Δεν λέγαμε ότι αυτά τα δυσβάσταχτα μέτρα δεν μπορούν να γίνουν ανεκτά, δεν αντέχονται από τους επαγγελματίες; Και ήρθε ο κ. Τσίπρας χθες και υπερηφανευόταν για αυτό που εμείς ζητούσαμε εδώ και </w:t>
      </w:r>
      <w:r>
        <w:rPr>
          <w:rFonts w:eastAsia="Times New Roman" w:cs="Times New Roman"/>
          <w:szCs w:val="24"/>
        </w:rPr>
        <w:lastRenderedPageBreak/>
        <w:t>τρία χρόνια</w:t>
      </w:r>
      <w:r w:rsidRPr="00B36CB1">
        <w:rPr>
          <w:rFonts w:eastAsia="Times New Roman" w:cs="Times New Roman"/>
          <w:szCs w:val="24"/>
        </w:rPr>
        <w:t xml:space="preserve"> </w:t>
      </w:r>
      <w:r>
        <w:rPr>
          <w:rFonts w:eastAsia="Times New Roman" w:cs="Times New Roman"/>
          <w:szCs w:val="24"/>
        </w:rPr>
        <w:t>σχε</w:t>
      </w:r>
      <w:r>
        <w:rPr>
          <w:rFonts w:eastAsia="Times New Roman" w:cs="Times New Roman"/>
          <w:szCs w:val="24"/>
        </w:rPr>
        <w:t>δόν. Δεν βρέθηκε ένας να του πει «βρε αδερφέ, Πρόεδρε, μην το λες αυτό!»; Εδώ γλείφ</w:t>
      </w:r>
      <w:r>
        <w:rPr>
          <w:rFonts w:eastAsia="Times New Roman" w:cs="Times New Roman"/>
          <w:szCs w:val="24"/>
        </w:rPr>
        <w:t>ετε</w:t>
      </w:r>
      <w:r>
        <w:rPr>
          <w:rFonts w:eastAsia="Times New Roman" w:cs="Times New Roman"/>
          <w:szCs w:val="24"/>
        </w:rPr>
        <w:t xml:space="preserve"> εκεί που φτύνα</w:t>
      </w:r>
      <w:r>
        <w:rPr>
          <w:rFonts w:eastAsia="Times New Roman" w:cs="Times New Roman"/>
          <w:szCs w:val="24"/>
        </w:rPr>
        <w:t>τ</w:t>
      </w:r>
      <w:r>
        <w:rPr>
          <w:rFonts w:eastAsia="Times New Roman" w:cs="Times New Roman"/>
          <w:szCs w:val="24"/>
        </w:rPr>
        <w:t xml:space="preserve">ε! </w:t>
      </w:r>
    </w:p>
    <w:p w14:paraId="120F85D3"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Είπε και κάτι ακόμα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τη μείωση της φορολογίας των επιχειρήσεων. Εδώ πρόκειται </w:t>
      </w:r>
      <w:r>
        <w:rPr>
          <w:rFonts w:eastAsia="Times New Roman" w:cs="Times New Roman"/>
          <w:szCs w:val="24"/>
        </w:rPr>
        <w:t>για τον ορισμό</w:t>
      </w:r>
      <w:r>
        <w:rPr>
          <w:rFonts w:eastAsia="Times New Roman" w:cs="Times New Roman"/>
          <w:szCs w:val="24"/>
        </w:rPr>
        <w:t xml:space="preserve"> της πολιτικής απάτης. Η φορολογία επιχειρήσεων στην κ</w:t>
      </w:r>
      <w:r>
        <w:rPr>
          <w:rFonts w:eastAsia="Times New Roman" w:cs="Times New Roman"/>
          <w:szCs w:val="24"/>
        </w:rPr>
        <w:t>υβέρνηση Σαμαρά είχε πάει στο 26%. Εσείς μόλις ανεβήκατε στην εξουσία, την πήγατε στο 29%. Το 2017 εσείς οι ίδιοι ψηφίσατε νόμο που έλεγε ότι από 1-1-2019 η φορολογία θα επανέλθει στο 26%. Και έρχεστε με αυτόν τον προϋπολογισμό και τι κάνετε; Καταργείτε εκ</w:t>
      </w:r>
      <w:r>
        <w:rPr>
          <w:rFonts w:eastAsia="Times New Roman" w:cs="Times New Roman"/>
          <w:szCs w:val="24"/>
        </w:rPr>
        <w:t>είνον τον νόμο. Άδικα περίμεναν</w:t>
      </w:r>
      <w:r>
        <w:rPr>
          <w:rFonts w:eastAsia="Times New Roman" w:cs="Times New Roman"/>
          <w:szCs w:val="24"/>
        </w:rPr>
        <w:t>,</w:t>
      </w:r>
      <w:r>
        <w:rPr>
          <w:rFonts w:eastAsia="Times New Roman" w:cs="Times New Roman"/>
          <w:szCs w:val="24"/>
        </w:rPr>
        <w:t xml:space="preserve"> όσοι περίμεναν</w:t>
      </w:r>
      <w:r>
        <w:rPr>
          <w:rFonts w:eastAsia="Times New Roman" w:cs="Times New Roman"/>
          <w:szCs w:val="24"/>
        </w:rPr>
        <w:t>,</w:t>
      </w:r>
      <w:r>
        <w:rPr>
          <w:rFonts w:eastAsia="Times New Roman" w:cs="Times New Roman"/>
          <w:szCs w:val="24"/>
        </w:rPr>
        <w:t xml:space="preserve"> από αυτή τη μείωση και την επαναφέρετε στο 28%. </w:t>
      </w:r>
    </w:p>
    <w:p w14:paraId="120F85D4"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Pr>
          <w:rFonts w:eastAsia="Times New Roman" w:cs="Times New Roman"/>
          <w:szCs w:val="24"/>
        </w:rPr>
        <w:t>προειδοποιητικ</w:t>
      </w:r>
      <w:r>
        <w:rPr>
          <w:rFonts w:eastAsia="Times New Roman" w:cs="Times New Roman"/>
          <w:szCs w:val="24"/>
        </w:rPr>
        <w:t>ά το</w:t>
      </w:r>
      <w:r>
        <w:rPr>
          <w:rFonts w:eastAsia="Times New Roman" w:cs="Times New Roman"/>
          <w:szCs w:val="24"/>
        </w:rPr>
        <w:t xml:space="preserve"> </w:t>
      </w:r>
      <w:r w:rsidRPr="00C255F0">
        <w:rPr>
          <w:rFonts w:eastAsia="Times New Roman" w:cs="Times New Roman"/>
          <w:szCs w:val="24"/>
        </w:rPr>
        <w:t>κουδούνι λήξεως του χρόνου ομιλίας του κυρίου Βουλευτή)</w:t>
      </w:r>
    </w:p>
    <w:p w14:paraId="120F85D5"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Έχω ακόμα δ</w:t>
      </w:r>
      <w:r>
        <w:rPr>
          <w:rFonts w:eastAsia="Times New Roman" w:cs="Times New Roman"/>
          <w:szCs w:val="24"/>
        </w:rPr>
        <w:t>ύ</w:t>
      </w:r>
      <w:r>
        <w:rPr>
          <w:rFonts w:eastAsia="Times New Roman" w:cs="Times New Roman"/>
          <w:szCs w:val="24"/>
        </w:rPr>
        <w:t xml:space="preserve">ο λεπτά, κύριε Πρόεδρε; </w:t>
      </w:r>
    </w:p>
    <w:p w14:paraId="120F85D6"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w:t>
      </w:r>
      <w:r w:rsidRPr="00CF5893">
        <w:rPr>
          <w:rFonts w:eastAsia="Times New Roman" w:cs="Times New Roman"/>
          <w:b/>
          <w:szCs w:val="24"/>
        </w:rPr>
        <w:t xml:space="preserve">Βαρεμένος): </w:t>
      </w:r>
      <w:r>
        <w:rPr>
          <w:rFonts w:eastAsia="Times New Roman" w:cs="Times New Roman"/>
          <w:szCs w:val="24"/>
        </w:rPr>
        <w:t xml:space="preserve">Αυτό ήταν προειδοποίηση. </w:t>
      </w:r>
    </w:p>
    <w:p w14:paraId="120F85D7"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Θα προσπαθήσω να είμαι πιο σύντομος. </w:t>
      </w:r>
    </w:p>
    <w:p w14:paraId="120F85D8"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είναι αυτός ο προϋπολογισμός, κύριοι συνάδελφοι; Είναι αναπτυξιακός; Τι είδους αναπτυξιακός είναι αυτός ο προϋπολογισμός, όπου οι επενδύσεις ακολουθούν φθίνο</w:t>
      </w:r>
      <w:r>
        <w:rPr>
          <w:rFonts w:eastAsia="Times New Roman" w:cs="Times New Roman"/>
          <w:szCs w:val="24"/>
        </w:rPr>
        <w:t xml:space="preserve">υσα πορεία; Σύμφωνα με τα στοιχεία της ΕΛΣΤΑΤ, το τρίτο τρίμηνο του τρέχοντος έτους η επενδυτική δραστηριότητα είναι μειωμένη κατά 23,2% έναντι του </w:t>
      </w:r>
      <w:r>
        <w:rPr>
          <w:rFonts w:eastAsia="Times New Roman" w:cs="Times New Roman"/>
          <w:szCs w:val="24"/>
        </w:rPr>
        <w:lastRenderedPageBreak/>
        <w:t>τρίτου τριμήνου, του αντίστοιχου τριμήνου του 2017, που όλοι γνωρίζετε πια τη μεγάλη επιτυχία των επενδύσεων</w:t>
      </w:r>
      <w:r>
        <w:rPr>
          <w:rFonts w:eastAsia="Times New Roman" w:cs="Times New Roman"/>
          <w:szCs w:val="24"/>
        </w:rPr>
        <w:t xml:space="preserve">. </w:t>
      </w:r>
    </w:p>
    <w:p w14:paraId="120F85D9"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ερωτώ: Έχετε να μας πείτε μία μεγάλη επένδυση, σημαντική; Έχετε να μας πείτε μία την οποία εσείς προχωρήσατε, εσείς υλοποιήσατε; </w:t>
      </w:r>
    </w:p>
    <w:p w14:paraId="120F85DA"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120F85DB"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Παρουσιάζετε στοιχεία που </w:t>
      </w:r>
      <w:r>
        <w:rPr>
          <w:rFonts w:eastAsia="Times New Roman" w:cs="Times New Roman"/>
          <w:szCs w:val="24"/>
        </w:rPr>
        <w:t>προέρχονται από την υλοποίηση δικών μας επενδυτικών κινήσεων. Και πώς να γίνουν επενδύσεις; Πώς να προχωρήσουν σε επενδύσεις οι άνθρωποι, όταν έχουν μπροστά τους ένα αβέβαιο καθεστώς και όταν με ευθύνη της Κυβέρνησης η χώρα έχει μπει ήδη σε προεκλογική περ</w:t>
      </w:r>
      <w:r>
        <w:rPr>
          <w:rFonts w:eastAsia="Times New Roman" w:cs="Times New Roman"/>
          <w:szCs w:val="24"/>
        </w:rPr>
        <w:t>ίοδο; Υπάρχει κάποιος λογικός άνθρωπος που πιστεύει ότι αυτά συμβαδίζουν;</w:t>
      </w:r>
    </w:p>
    <w:p w14:paraId="120F85D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να κλείσω</w:t>
      </w:r>
      <w:r>
        <w:rPr>
          <w:rFonts w:eastAsia="Times New Roman" w:cs="Times New Roman"/>
          <w:szCs w:val="24"/>
        </w:rPr>
        <w:t>,</w:t>
      </w:r>
      <w:r>
        <w:rPr>
          <w:rFonts w:eastAsia="Times New Roman" w:cs="Times New Roman"/>
          <w:szCs w:val="24"/>
        </w:rPr>
        <w:t xml:space="preserve"> κάτω από την πίεση του χρόνου, τι είναι αυτός ο προϋπολογισμός, για να συμφωνήσουμε σε κάτι; Είναι ταξικός, συμφωνώ. Εκφράζει το ταξικό μίσος σας εναντίον της μεσα</w:t>
      </w:r>
      <w:r>
        <w:rPr>
          <w:rFonts w:eastAsia="Times New Roman" w:cs="Times New Roman"/>
          <w:szCs w:val="24"/>
        </w:rPr>
        <w:t xml:space="preserve">ίας τάξης, την οποία έχετε κυριολεκτικά συντρίψει και το έχετε ομολογήσει διά στόματος και Τσίπρα και Τσακαλώτου. Μόνο που δεν κάνετε τίποτα -έστω και την τελευταία στιγμή- για να απαλύνετε αυτή τη βίαιη επίθεση. </w:t>
      </w:r>
    </w:p>
    <w:p w14:paraId="120F85DD"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 προϋπολογισμός, όμως, είναι και ένας προϋπολογισμός αναδιανομής φτώχειας. Αυτό δεν το έχω πει μόνο εγώ, το έχουν πει και οι συνάδελφοί σας. Το γνωρίζετε από πέρυσι. Είναι προϋπολογισμός αναδιανομής φτώχειας. Αφού δεν υπάρχει ανάπτυξη, αφού δεν υπάρχουν έ</w:t>
      </w:r>
      <w:r>
        <w:rPr>
          <w:rFonts w:eastAsia="Times New Roman" w:cs="Times New Roman"/>
          <w:szCs w:val="24"/>
        </w:rPr>
        <w:t xml:space="preserve">σοδα, αυτά που δίνετε ως μέρισμα ξέρετε από τι προέρχονται; Από το ξεζούμισμα άλλων φτωχών. Προσπαθείτε να δώσετε σε στοχευμένες ομάδες φτωχότερων, παίρνοντας από τους φτωχούς. Είναι προϋπολογισμός, λοιπόν, αναδιανομής φτώχειας. </w:t>
      </w:r>
    </w:p>
    <w:p w14:paraId="120F85DE"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τρίτον, είναι προϋπολο</w:t>
      </w:r>
      <w:r>
        <w:rPr>
          <w:rFonts w:eastAsia="Times New Roman" w:cs="Times New Roman"/>
          <w:szCs w:val="24"/>
        </w:rPr>
        <w:t xml:space="preserve">γισμός ενός αδίστακτου πρωτόγνωρου κοινωνικού αυτοματισμού. Στοχεύει στο να δημιουργήσει την εικόνα που ο Μακαριστός Αρχιεπίσκοπος Χριστόδουλος είχε πει στο παρελθόν. </w:t>
      </w:r>
    </w:p>
    <w:p w14:paraId="120F85DF"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Μεγάλη η χάρη του! </w:t>
      </w:r>
    </w:p>
    <w:p w14:paraId="120F85E0"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ΔΗΜΗΤΡΙΟΣ ΣΤΑΜΑΤΗΣ: «</w:t>
      </w:r>
      <w:r>
        <w:rPr>
          <w:rFonts w:eastAsia="Times New Roman" w:cs="Times New Roman"/>
          <w:szCs w:val="24"/>
        </w:rPr>
        <w:t>Να ψοφήσει η κατσίκα του</w:t>
      </w:r>
      <w:r>
        <w:rPr>
          <w:rFonts w:eastAsia="Times New Roman" w:cs="Times New Roman"/>
          <w:szCs w:val="24"/>
        </w:rPr>
        <w:t xml:space="preserve"> γείτονα!». </w:t>
      </w:r>
    </w:p>
    <w:p w14:paraId="120F85E1"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σε όσους δεν έχετε να δώσετε μέρισμα δίνετε την ικανοποίηση της κατσίκας του γείτονα που ψοφάει. </w:t>
      </w:r>
    </w:p>
    <w:p w14:paraId="120F85E2"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Εκτός από την κατσίκα τέλειωσε ο χρόνος σας. </w:t>
      </w:r>
    </w:p>
    <w:p w14:paraId="120F85E3" w14:textId="77777777" w:rsidR="0086761A" w:rsidRDefault="00427452">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 xml:space="preserve">(Γέλωτες από την πτέρυγα του ΣΥΡΙΖΑ) </w:t>
      </w:r>
    </w:p>
    <w:p w14:paraId="120F85E4"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Τελε</w:t>
      </w:r>
      <w:r>
        <w:rPr>
          <w:rFonts w:eastAsia="Times New Roman" w:cs="Times New Roman"/>
          <w:szCs w:val="24"/>
        </w:rPr>
        <w:t xml:space="preserve">ιώνω, κύριε Πρόεδρε. </w:t>
      </w:r>
    </w:p>
    <w:p w14:paraId="120F85E5"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κύριοι Υπουργοί των Οικονομικών και κύριες και κύριοι συνάδελφοι, έχω ένα ερώτημα, ιδιαίτερα προς τους Υπουργούς επί των Οικονομικών: Εσείς έχετε αναλάβει να ψοφήσετε την κατσίκα, αλλά αν η κατσίκα ψοφήσει, το γάλα ποιος θα το π</w:t>
      </w:r>
      <w:r>
        <w:rPr>
          <w:rFonts w:eastAsia="Times New Roman" w:cs="Times New Roman"/>
          <w:szCs w:val="24"/>
        </w:rPr>
        <w:t>αράξει, για να δώσετε έστω και αυτό το γλίσχρο βοήθημα στους αναξιοπαθούντες; Αυτό δεν το έχετε σκεφθεί</w:t>
      </w:r>
      <w:r>
        <w:rPr>
          <w:rFonts w:eastAsia="Times New Roman" w:cs="Times New Roman"/>
          <w:szCs w:val="24"/>
        </w:rPr>
        <w:t>;</w:t>
      </w:r>
      <w:r>
        <w:rPr>
          <w:rFonts w:eastAsia="Times New Roman" w:cs="Times New Roman"/>
          <w:szCs w:val="24"/>
        </w:rPr>
        <w:t xml:space="preserve"> Μάλλον το έχετε σκεφθεί και έχετε συνειδητοποιήσει ότι ο χρόνος σας λήγει. </w:t>
      </w:r>
    </w:p>
    <w:p w14:paraId="120F85E6"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περισσότερο από όλους το έχει συνειδητοποιήσει ο κ. Τσακαλώτος, γι’ αυ</w:t>
      </w:r>
      <w:r>
        <w:rPr>
          <w:rFonts w:eastAsia="Times New Roman" w:cs="Times New Roman"/>
          <w:szCs w:val="24"/>
        </w:rPr>
        <w:t>τό και επιδεικτικά απουσιάζει από την Αίθουσα, από τις εργασίες. Και μου έκανε μάλιστα ιδιαίτερη εντύπωση ότι χθες δεν κάθισε παρά τω Πρωθυπουργώ, ήταν ο τρίτος στη σειρά. Και οι παλαιότεροι εξ υμών γνωρίζετε πολύ καλά τη σημειολογία της τοποθέτησης. Παλιά</w:t>
      </w:r>
      <w:r>
        <w:rPr>
          <w:rFonts w:eastAsia="Times New Roman" w:cs="Times New Roman"/>
          <w:szCs w:val="24"/>
        </w:rPr>
        <w:t xml:space="preserve"> τις εκκαθαρίσεις στη Μόσχα ή στο Πεκίνο τις ξεχώριζαν από τη θέση που καταλάμβαναν στην πλατεία των παρελάσεων οι αξιωματούχοι. </w:t>
      </w:r>
    </w:p>
    <w:p w14:paraId="120F85E7" w14:textId="77777777" w:rsidR="0086761A" w:rsidRDefault="00427452">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120F85E8" w14:textId="77777777" w:rsidR="0086761A" w:rsidRDefault="00427452">
      <w:pPr>
        <w:spacing w:line="600" w:lineRule="auto"/>
        <w:ind w:firstLine="709"/>
        <w:jc w:val="center"/>
        <w:rPr>
          <w:rFonts w:eastAsia="Times New Roman" w:cs="Times New Roman"/>
          <w:szCs w:val="24"/>
        </w:rPr>
      </w:pPr>
      <w:r w:rsidRPr="00094DC6">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γ</w:t>
      </w:r>
      <w:r>
        <w:rPr>
          <w:rFonts w:eastAsia="Times New Roman" w:cs="Times New Roman"/>
          <w:szCs w:val="24"/>
        </w:rPr>
        <w:t>έλωτες</w:t>
      </w:r>
      <w:r w:rsidRPr="00094DC6">
        <w:rPr>
          <w:rFonts w:eastAsia="Times New Roman" w:cs="Times New Roman"/>
          <w:szCs w:val="24"/>
        </w:rPr>
        <w:t xml:space="preserve"> </w:t>
      </w:r>
      <w:r>
        <w:rPr>
          <w:rFonts w:eastAsia="Times New Roman" w:cs="Times New Roman"/>
          <w:szCs w:val="24"/>
        </w:rPr>
        <w:t>από την πτέρυγα του ΣΥΡΙΖΑ</w:t>
      </w:r>
      <w:r w:rsidRPr="00094DC6">
        <w:rPr>
          <w:rFonts w:eastAsia="Times New Roman" w:cs="Times New Roman"/>
          <w:szCs w:val="24"/>
        </w:rPr>
        <w:t>)</w:t>
      </w:r>
    </w:p>
    <w:p w14:paraId="120F85E9"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Η απάντησ</w:t>
      </w:r>
      <w:r>
        <w:rPr>
          <w:rFonts w:eastAsia="Times New Roman" w:cs="Times New Roman"/>
          <w:szCs w:val="24"/>
        </w:rPr>
        <w:t xml:space="preserve">η είναι ότι δεν τρώει η κατσίκα ταραμά. </w:t>
      </w:r>
    </w:p>
    <w:p w14:paraId="120F85EA"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Ωραία.</w:t>
      </w:r>
    </w:p>
    <w:p w14:paraId="120F85EB"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Είναι μόνο διακόσιοι ομιλητές. Αν οι διακόσιοι κάνουν την υπέρβαση των τεσσάρων λεπτών που έκανε ο κ. Σταμάτης, είναι οκτακόσια λεπτά. Καλή δεν είναι η αριθμητική που χρησιμοπ</w:t>
      </w:r>
      <w:r>
        <w:rPr>
          <w:rFonts w:eastAsia="Times New Roman" w:cs="Times New Roman"/>
          <w:szCs w:val="24"/>
        </w:rPr>
        <w:t xml:space="preserve">οιώ; </w:t>
      </w:r>
    </w:p>
    <w:p w14:paraId="120F85E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ψοφήσουν όλες οι κατσίκες, κύριε Σταμάτη. </w:t>
      </w:r>
    </w:p>
    <w:p w14:paraId="120F85ED"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Παπανάτσιου έχει τον λόγο. </w:t>
      </w:r>
    </w:p>
    <w:p w14:paraId="120F85EE"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E92848">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Κατ’ αρχήν, θα ήθελα να ενημερώσω το Σώμα ότι δεν μπορεί να είναι όλη την ημέρα και οι τρεις Υπουργοί του Υπουργείου Οικον</w:t>
      </w:r>
      <w:r>
        <w:rPr>
          <w:rFonts w:eastAsia="Times New Roman" w:cs="Times New Roman"/>
          <w:szCs w:val="24"/>
        </w:rPr>
        <w:t xml:space="preserve">ομικών στην Αίθουσα. Δηλαδή, πραγματικά εκπλήσσομαι. Σε όλους τους προϋπολογισμούς ή σε όλα τα νομοσχέδια συμβαίνει το ίδιο. </w:t>
      </w:r>
    </w:p>
    <w:p w14:paraId="120F85EF"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έρθει το απόγευμα ο κ. Τσακαλώτος, θα σας δώσει τις απαντήσεις που θέλετε, αλλά από εκεί και πέρα να ξέρετε ότι το οικονομικό ε</w:t>
      </w:r>
      <w:r>
        <w:rPr>
          <w:rFonts w:eastAsia="Times New Roman" w:cs="Times New Roman"/>
          <w:szCs w:val="24"/>
        </w:rPr>
        <w:t xml:space="preserve">πιτελείο εκφράζεται με μία θέση και όσον αφορά τον συγκεκριμένο προϋπολογισμό, όπως και όλοι οι Βουλευτές και οι Υπουργοί της Κυβέρνησης. </w:t>
      </w:r>
    </w:p>
    <w:p w14:paraId="120F85F0"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sidRPr="00A1681B">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Εντάξει, ήταν εχθές ο κ. Τσακαλώτος εδώ και ο κ. Τσίπρας που έχει μένος εναντίον του</w:t>
      </w:r>
      <w:r>
        <w:rPr>
          <w:rFonts w:eastAsia="Times New Roman"/>
          <w:color w:val="000000"/>
          <w:szCs w:val="24"/>
          <w:shd w:val="clear" w:color="auto" w:fill="FFFFFF"/>
        </w:rPr>
        <w:t xml:space="preserve"> κ. Τσακαλώτου.</w:t>
      </w:r>
    </w:p>
    <w:p w14:paraId="120F85F1"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Παυλίδης, ειδικός εισηγητής του ΣΥΡΙΖΑ.</w:t>
      </w:r>
    </w:p>
    <w:p w14:paraId="120F85F2"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sidRPr="00A1681B">
        <w:rPr>
          <w:rFonts w:eastAsia="Times New Roman"/>
          <w:b/>
          <w:color w:val="000000"/>
          <w:szCs w:val="24"/>
          <w:shd w:val="clear" w:color="auto" w:fill="FFFFFF"/>
        </w:rPr>
        <w:t>ΚΩΝΣΤΑΝΤΙΝΟΣ ΠΑΥΛΙΔΗΣ: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120F85F3"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Ο κ. Σταμάτης βγάζει κάθε φορά πλέον και νέες ικανότητες. Εγώ θα του πρότεινα μετά το πέρας του πολιτικού του βίου να ασχοληθεί με π</w:t>
      </w:r>
      <w:r>
        <w:rPr>
          <w:rFonts w:eastAsia="Times New Roman"/>
          <w:color w:val="000000"/>
          <w:szCs w:val="24"/>
          <w:shd w:val="clear" w:color="auto" w:fill="FFFFFF"/>
        </w:rPr>
        <w:t>ολιτικά σενάρια της «Λάμψης» και να γίνει πολιτικός Φώσκολος. Μάλλον έχει πολύ μεγάλη ικανότητα να γράφει σενάρια για το πολιτικό σκηνικό στη χώρα και τις τοποθετήσεις των Υπουργών και τη στάση τους.</w:t>
      </w:r>
    </w:p>
    <w:p w14:paraId="120F85F4"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sidRPr="00A1681B">
        <w:rPr>
          <w:rFonts w:eastAsia="Times New Roman"/>
          <w:b/>
          <w:color w:val="000000"/>
          <w:szCs w:val="24"/>
          <w:shd w:val="clear" w:color="auto" w:fill="FFFFFF"/>
        </w:rPr>
        <w:t xml:space="preserve">ΔΗΜΗΤΡΙΟΣ ΣΤΑΜΑΤΗΣ: </w:t>
      </w:r>
      <w:r>
        <w:rPr>
          <w:rFonts w:eastAsia="Times New Roman"/>
          <w:color w:val="000000"/>
          <w:szCs w:val="24"/>
          <w:shd w:val="clear" w:color="auto" w:fill="FFFFFF"/>
        </w:rPr>
        <w:t>Πάντως ο Γαβράς αυτήν τη στιγμή ψάχν</w:t>
      </w:r>
      <w:r>
        <w:rPr>
          <w:rFonts w:eastAsia="Times New Roman"/>
          <w:color w:val="000000"/>
          <w:szCs w:val="24"/>
          <w:shd w:val="clear" w:color="auto" w:fill="FFFFFF"/>
        </w:rPr>
        <w:t>ει ηθοποιό να υποδυθεί τον Αλέξη Τσίπρα.</w:t>
      </w:r>
    </w:p>
    <w:p w14:paraId="120F85F5"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ΚΩΝΣΤΑΝΤΙΝΟΣ ΠΑΥΛΙΔΗΣ: </w:t>
      </w:r>
      <w:r>
        <w:rPr>
          <w:rFonts w:eastAsia="Times New Roman"/>
          <w:color w:val="000000"/>
          <w:szCs w:val="24"/>
          <w:shd w:val="clear" w:color="auto" w:fill="FFFFFF"/>
        </w:rPr>
        <w:t>Ωραία. Μπορείτε, λοιπόν, να ξεκινήσετε μ</w:t>
      </w:r>
      <w:r>
        <w:rPr>
          <w:rFonts w:eastAsia="Times New Roman"/>
          <w:color w:val="000000"/>
          <w:szCs w:val="24"/>
          <w:shd w:val="clear" w:color="auto" w:fill="FFFFFF"/>
        </w:rPr>
        <w:t>ί</w:t>
      </w:r>
      <w:r>
        <w:rPr>
          <w:rFonts w:eastAsia="Times New Roman"/>
          <w:color w:val="000000"/>
          <w:szCs w:val="24"/>
          <w:shd w:val="clear" w:color="auto" w:fill="FFFFFF"/>
        </w:rPr>
        <w:t>α δεύτερη καριέρα ως πολιτικός Φώσκολος, κύριε Σταμάτη.</w:t>
      </w:r>
    </w:p>
    <w:p w14:paraId="120F85F6"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να σοβαρευτούμε, όμως, κυρίες και κύριοι συνάδελφοι, νομίζω ότι συμφωνούμε όλοι ότι η έξοδο</w:t>
      </w:r>
      <w:r>
        <w:rPr>
          <w:rFonts w:eastAsia="Times New Roman"/>
          <w:color w:val="000000"/>
          <w:szCs w:val="24"/>
          <w:shd w:val="clear" w:color="auto" w:fill="FFFFFF"/>
        </w:rPr>
        <w:t>ς από τα μνημόνια είναι μ</w:t>
      </w:r>
      <w:r>
        <w:rPr>
          <w:rFonts w:eastAsia="Times New Roman"/>
          <w:color w:val="000000"/>
          <w:szCs w:val="24"/>
          <w:shd w:val="clear" w:color="auto" w:fill="FFFFFF"/>
        </w:rPr>
        <w:t>ί</w:t>
      </w:r>
      <w:r>
        <w:rPr>
          <w:rFonts w:eastAsia="Times New Roman"/>
          <w:color w:val="000000"/>
          <w:szCs w:val="24"/>
          <w:shd w:val="clear" w:color="auto" w:fill="FFFFFF"/>
        </w:rPr>
        <w:t>α πολιτική πράξη η οποία δεν είχε κανέναν δεσμευτικό χαρακτήρα ημερομηνίας ούτε ήταν μια αυτονόητη τυπική διαδικασία. Ήταν μ</w:t>
      </w:r>
      <w:r>
        <w:rPr>
          <w:rFonts w:eastAsia="Times New Roman"/>
          <w:color w:val="000000"/>
          <w:szCs w:val="24"/>
          <w:shd w:val="clear" w:color="auto" w:fill="FFFFFF"/>
        </w:rPr>
        <w:t>ί</w:t>
      </w:r>
      <w:r>
        <w:rPr>
          <w:rFonts w:eastAsia="Times New Roman"/>
          <w:color w:val="000000"/>
          <w:szCs w:val="24"/>
          <w:shd w:val="clear" w:color="auto" w:fill="FFFFFF"/>
        </w:rPr>
        <w:t>α πολιτική πράξη που ήταν προϊόν συγκεκριμένων αποτελεσμάτων ενός πολιτικού σχεδιασμού, που αφορούσε στόχ</w:t>
      </w:r>
      <w:r>
        <w:rPr>
          <w:rFonts w:eastAsia="Times New Roman"/>
          <w:color w:val="000000"/>
          <w:szCs w:val="24"/>
          <w:shd w:val="clear" w:color="auto" w:fill="FFFFFF"/>
        </w:rPr>
        <w:t xml:space="preserve">ους, χρονοδιαγράμματα και συγκεκριμένες προϋποθέσεις. </w:t>
      </w:r>
    </w:p>
    <w:p w14:paraId="120F85F7"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2015, λοιπόν, μετά την ψήφιση του τρίτου προγράμματος και τον πολιτικό συμβιβασμό το καλοκαίρι του 2015, υπήρξε μια πολιτική προσαρμογή του σχεδιασμού μας με βάση τα νέα δεδομένα και οδηγηθήκαμε σε </w:t>
      </w:r>
      <w:r>
        <w:rPr>
          <w:rFonts w:eastAsia="Times New Roman"/>
          <w:color w:val="000000"/>
          <w:szCs w:val="24"/>
          <w:shd w:val="clear" w:color="auto" w:fill="FFFFFF"/>
        </w:rPr>
        <w:t xml:space="preserve">εκλογές τον Σεπτέμβριο του </w:t>
      </w:r>
      <w:r>
        <w:rPr>
          <w:rFonts w:eastAsia="Times New Roman"/>
          <w:color w:val="000000"/>
          <w:szCs w:val="24"/>
          <w:shd w:val="clear" w:color="auto" w:fill="FFFFFF"/>
        </w:rPr>
        <w:lastRenderedPageBreak/>
        <w:t xml:space="preserve">2015 με πολύ συγκεκριμένο πλαίσιο: πρώτον, υλοποίηση των δεσμεύσεων, δημοσιονομική αξιοπιστία, μεταρρυθμίσεις -και θετικές και προβληματικές ρυθμίσεις ίσως- που επιβλήθηκαν, ένα παράλληλο κοινωνικό πρόγραμμα, μια δίκαιη ανάπτυξη </w:t>
      </w:r>
      <w:r>
        <w:rPr>
          <w:rFonts w:eastAsia="Times New Roman"/>
          <w:color w:val="000000"/>
          <w:szCs w:val="24"/>
          <w:shd w:val="clear" w:color="auto" w:fill="FFFFFF"/>
        </w:rPr>
        <w:t>και μια πολιτική για την εργασία.</w:t>
      </w:r>
    </w:p>
    <w:p w14:paraId="120F85F8"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διαπραγμάτευση του 2015 μάς έδωσε μ</w:t>
      </w:r>
      <w:r>
        <w:rPr>
          <w:rFonts w:eastAsia="Times New Roman"/>
          <w:color w:val="000000"/>
          <w:szCs w:val="24"/>
          <w:shd w:val="clear" w:color="auto" w:fill="FFFFFF"/>
        </w:rPr>
        <w:t>ί</w:t>
      </w:r>
      <w:r>
        <w:rPr>
          <w:rFonts w:eastAsia="Times New Roman"/>
          <w:color w:val="000000"/>
          <w:szCs w:val="24"/>
          <w:shd w:val="clear" w:color="auto" w:fill="FFFFFF"/>
        </w:rPr>
        <w:t>α αύξηση του δημοσιονομικού χώρου. Να σας θυμίσω ότι τα πλεονάσματα της δικής σας τετραετίας ήταν 16,2% του ΑΕΠ, 3%, 4,5%, 4,5%, 4,2% και φέραμε πλεονάσματα από το 16,2% στα 5,5% του Α</w:t>
      </w:r>
      <w:r>
        <w:rPr>
          <w:rFonts w:eastAsia="Times New Roman"/>
          <w:color w:val="000000"/>
          <w:szCs w:val="24"/>
          <w:shd w:val="clear" w:color="auto" w:fill="FFFFFF"/>
        </w:rPr>
        <w:t>ΕΠ, 20 δισεκατομμύρια ευρώ δηλαδή λιγότερα, μ</w:t>
      </w:r>
      <w:r>
        <w:rPr>
          <w:rFonts w:eastAsia="Times New Roman"/>
          <w:color w:val="000000"/>
          <w:szCs w:val="24"/>
          <w:shd w:val="clear" w:color="auto" w:fill="FFFFFF"/>
        </w:rPr>
        <w:t>ί</w:t>
      </w:r>
      <w:r>
        <w:rPr>
          <w:rFonts w:eastAsia="Times New Roman"/>
          <w:color w:val="000000"/>
          <w:szCs w:val="24"/>
          <w:shd w:val="clear" w:color="auto" w:fill="FFFFFF"/>
        </w:rPr>
        <w:t xml:space="preserve">α μείωση πλεονασμάτων 11% του ΑΕΠ από 29,2 δισεκατομμύρια ευρώ σε μόλις 9,3 δισεκατομμύρια ευρώ, ένας μεγάλος δημοσιονομικός χώρος, που μπορούσε να στοχευθεί απόλυτα στην ανάπτυξη και στην κοινωνική πολιτική. </w:t>
      </w:r>
    </w:p>
    <w:p w14:paraId="120F85F9"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η διαπραγμάτευση του 2015 έφερε τη μέση περίοδο ωρίμανσης στις υποχρεώσεις των δανείων από τα 17 χρόνια στα 32,5 χρόνια με επιτόκια 1% αντί για 4% και υπήρξε μία μίνι ελάφρυνση του χρέους κοντά στα 40 δισεκατομμύρια ευρώ σύμφωνα και με τη μελέτη το</w:t>
      </w:r>
      <w:r>
        <w:rPr>
          <w:rFonts w:eastAsia="Times New Roman"/>
          <w:color w:val="000000"/>
          <w:szCs w:val="24"/>
          <w:shd w:val="clear" w:color="auto" w:fill="FFFFFF"/>
        </w:rPr>
        <w:t xml:space="preserve">υ </w:t>
      </w:r>
      <w:r>
        <w:rPr>
          <w:rFonts w:eastAsia="Times New Roman"/>
          <w:color w:val="000000"/>
          <w:szCs w:val="24"/>
          <w:shd w:val="clear" w:color="auto" w:fill="FFFFFF"/>
          <w:lang w:val="en-US"/>
        </w:rPr>
        <w:t>Hugo</w:t>
      </w:r>
      <w:r w:rsidRPr="00196385">
        <w:rPr>
          <w:rFonts w:eastAsia="Times New Roman"/>
          <w:color w:val="000000"/>
          <w:szCs w:val="24"/>
          <w:shd w:val="clear" w:color="auto" w:fill="FFFFFF"/>
        </w:rPr>
        <w:t xml:space="preserve"> </w:t>
      </w:r>
      <w:r>
        <w:rPr>
          <w:rFonts w:eastAsia="Times New Roman"/>
          <w:color w:val="000000"/>
          <w:szCs w:val="24"/>
          <w:shd w:val="clear" w:color="auto" w:fill="FFFFFF"/>
          <w:lang w:val="en-US"/>
        </w:rPr>
        <w:t>Dixon</w:t>
      </w:r>
      <w:r>
        <w:rPr>
          <w:rFonts w:eastAsia="Times New Roman"/>
          <w:color w:val="000000"/>
          <w:szCs w:val="24"/>
          <w:shd w:val="clear" w:color="auto" w:fill="FFFFFF"/>
        </w:rPr>
        <w:t xml:space="preserve">. </w:t>
      </w:r>
    </w:p>
    <w:p w14:paraId="120F85FA"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πολιτικό αποτέλεσμα, λοιπόν, αυτής της διαπραγμάτευσης και αυτής της δυναμικής και των όρων της ειδικής βαρύτητας του δημοψηφίσματος είναι ακριβώς η επιτυχία του αποτελέσματος της διαπραγμάτευσης του 2015. Ήρθε το 2016 με </w:t>
      </w:r>
      <w:r>
        <w:rPr>
          <w:rFonts w:eastAsia="Times New Roman"/>
          <w:color w:val="000000"/>
          <w:szCs w:val="24"/>
          <w:shd w:val="clear" w:color="auto" w:fill="FFFFFF"/>
        </w:rPr>
        <w:lastRenderedPageBreak/>
        <w:t>κλεισίματα αξιολογήσεων, το 201</w:t>
      </w:r>
      <w:r>
        <w:rPr>
          <w:rFonts w:eastAsia="Times New Roman"/>
          <w:color w:val="000000"/>
          <w:szCs w:val="24"/>
          <w:shd w:val="clear" w:color="auto" w:fill="FFFFFF"/>
        </w:rPr>
        <w:t>7 επίσης με κλεισίματα αξιολογήσεων, που οδήγησαν και στην έξοδο από τη διαδικασία του υπερβολικού ελλείμματος και φτάσαμε στο 2018 με το κλείσιμο όλων των αξιολογήσεων -προς μεγάλη σας απογοήτευση-, με αναδιάρθρωση χρέους, μεσοπρόθεσμη βιωσιμότητα του χρέ</w:t>
      </w:r>
      <w:r>
        <w:rPr>
          <w:rFonts w:eastAsia="Times New Roman"/>
          <w:color w:val="000000"/>
          <w:szCs w:val="24"/>
          <w:shd w:val="clear" w:color="auto" w:fill="FFFFFF"/>
        </w:rPr>
        <w:t>ους, με την έξοδο από τα μνημόνια, με 15% κόφτη στις δανειακές δαπάνες της χώρας, με ρήτρα ανάπτυξης, με ένα μαξιλάρι ασφαλείας και ρευστότητας 24 δισεκατομμυρίων ευρώ, με ανάκαμψη της οικονομίας, με σταθερά χαρακτηριστικά αρκετών τριμήνων πλέον, με αυξημέ</w:t>
      </w:r>
      <w:r>
        <w:rPr>
          <w:rFonts w:eastAsia="Times New Roman"/>
          <w:color w:val="000000"/>
          <w:szCs w:val="24"/>
          <w:shd w:val="clear" w:color="auto" w:fill="FFFFFF"/>
        </w:rPr>
        <w:t>νους βαθμούς ελευθερίας στο μείγμα πολιτικής που μπορούμε να εφαρμόζουμε και με μ</w:t>
      </w:r>
      <w:r>
        <w:rPr>
          <w:rFonts w:eastAsia="Times New Roman"/>
          <w:color w:val="000000"/>
          <w:szCs w:val="24"/>
          <w:shd w:val="clear" w:color="auto" w:fill="FFFFFF"/>
        </w:rPr>
        <w:t>ί</w:t>
      </w:r>
      <w:r>
        <w:rPr>
          <w:rFonts w:eastAsia="Times New Roman"/>
          <w:color w:val="000000"/>
          <w:szCs w:val="24"/>
          <w:shd w:val="clear" w:color="auto" w:fill="FFFFFF"/>
        </w:rPr>
        <w:t>α κοινωνική απόδοση στη δημοσιονομική υπεραπόδοση των πλεονασμάτων.</w:t>
      </w:r>
    </w:p>
    <w:p w14:paraId="120F85FB"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Εσείς απ’ όλα αυτά τα πολιτικά και τα οικονομικά μεγέθη της κατάστασης τι ακριβώς είδατε; Τέσσερα σενάρια</w:t>
      </w:r>
      <w:r>
        <w:rPr>
          <w:rFonts w:eastAsia="Times New Roman"/>
          <w:color w:val="000000"/>
          <w:szCs w:val="24"/>
          <w:shd w:val="clear" w:color="auto" w:fill="FFFFFF"/>
        </w:rPr>
        <w:t>, τέσσερις κατηγορίες και τέσσερις ενστάσεις. Η πρώτη είναι αυτή που είπε και ο κ. Μητσοτάκης και αρκετοί άλλοι συνάδελφοί σας, ότι είμαστε η χειρότερη κυβέρνηση όλων των εποχών. Και τολμάτε να το πείτε εσείς, οι οποίοι φέρατε μία χώρα σε οικονομικά μεγέθη</w:t>
      </w:r>
      <w:r>
        <w:rPr>
          <w:rFonts w:eastAsia="Times New Roman"/>
          <w:color w:val="000000"/>
          <w:szCs w:val="24"/>
          <w:shd w:val="clear" w:color="auto" w:fill="FFFFFF"/>
        </w:rPr>
        <w:t xml:space="preserve"> χρεοκοπίας και εμπόλεμης κατάστασης. Η κατά 25% μείωση του ΑΕΠ, τα νούμερα της ανεργίας και χίλια δυο άλλα, αυτό μαρτυρούν. Και αν δεν συμφωνείτε σε αυτό, να σας θυμίσω ορισμένα στοιχεία, που θα τα πω και παρακάτω. </w:t>
      </w:r>
      <w:r w:rsidRPr="005F5B46">
        <w:rPr>
          <w:rFonts w:eastAsia="Times New Roman"/>
          <w:color w:val="000000"/>
          <w:szCs w:val="24"/>
          <w:shd w:val="clear" w:color="auto" w:fill="FFFFFF"/>
        </w:rPr>
        <w:t>Βλέπετε τα</w:t>
      </w:r>
      <w:r>
        <w:rPr>
          <w:rFonts w:eastAsia="Times New Roman"/>
          <w:color w:val="000000"/>
          <w:szCs w:val="24"/>
          <w:shd w:val="clear" w:color="auto" w:fill="FFFFFF"/>
        </w:rPr>
        <w:t xml:space="preserve"> στοιχεία στη μείωση του ΑΕΠ, </w:t>
      </w:r>
      <w:r>
        <w:rPr>
          <w:rFonts w:eastAsia="Times New Roman"/>
          <w:color w:val="000000"/>
          <w:szCs w:val="24"/>
          <w:shd w:val="clear" w:color="auto" w:fill="FFFFFF"/>
        </w:rPr>
        <w:t xml:space="preserve">στην ανεργία, στη φτώχεια, στη μετανάστευση των νέων, στην ανέχεια, στην κοινωνική συνοχή </w:t>
      </w:r>
      <w:r>
        <w:rPr>
          <w:rFonts w:eastAsia="Times New Roman"/>
          <w:color w:val="000000"/>
          <w:szCs w:val="24"/>
          <w:shd w:val="clear" w:color="auto" w:fill="FFFFFF"/>
        </w:rPr>
        <w:lastRenderedPageBreak/>
        <w:t>και παρ’ όλα αυτά έχετε την αλαζονεία και το θράσος να μιλάτε για «τη χειρότερη κυβέρνηση όλων των εποχών». Προφανώς δεν σας βγήκε το αφήγημα. Αντί για τον κόφτη μισθ</w:t>
      </w:r>
      <w:r>
        <w:rPr>
          <w:rFonts w:eastAsia="Times New Roman"/>
          <w:color w:val="000000"/>
          <w:szCs w:val="24"/>
          <w:shd w:val="clear" w:color="auto" w:fill="FFFFFF"/>
        </w:rPr>
        <w:t>ών ήρθε ο κόφτης του χρέους, αντί να μην κλείσει η αξιολόγηση, έκλεισαν όλες οι αξιολογήσεις, αντί για πιστοληπτική γραμμή στήριξης με νέα μέτρα, υπήρξε μ</w:t>
      </w:r>
      <w:r>
        <w:rPr>
          <w:rFonts w:eastAsia="Times New Roman"/>
          <w:color w:val="000000"/>
          <w:szCs w:val="24"/>
          <w:shd w:val="clear" w:color="auto" w:fill="FFFFFF"/>
        </w:rPr>
        <w:t>ί</w:t>
      </w:r>
      <w:r>
        <w:rPr>
          <w:rFonts w:eastAsia="Times New Roman"/>
          <w:color w:val="000000"/>
          <w:szCs w:val="24"/>
          <w:shd w:val="clear" w:color="auto" w:fill="FFFFFF"/>
        </w:rPr>
        <w:t>α καθαρή έξοδος από τα μνημόνια, αντί για εκλογές κάθε βδομάδα, διανύουμε τον τελευταίο χρόνο της κυβ</w:t>
      </w:r>
      <w:r>
        <w:rPr>
          <w:rFonts w:eastAsia="Times New Roman"/>
          <w:color w:val="000000"/>
          <w:szCs w:val="24"/>
          <w:shd w:val="clear" w:color="auto" w:fill="FFFFFF"/>
        </w:rPr>
        <w:t>ερνητικής μας θητείας, αντί για μέτρα χωρίς αντίμετρα, ήρθαν αντίμετρα, με την κατάργηση των μέτρων και μάλιστα μέτρων ενταγμένων στο μεσοπρόθεσμο πλαίσιο 2019</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2022 και αυτό δείχνει και τη δυναμική αυτής της εξόδου, ότι υπάρχει η δυνατότητα με τα οικονομ</w:t>
      </w:r>
      <w:r>
        <w:rPr>
          <w:rFonts w:eastAsia="Times New Roman"/>
          <w:color w:val="000000"/>
          <w:szCs w:val="24"/>
          <w:shd w:val="clear" w:color="auto" w:fill="FFFFFF"/>
        </w:rPr>
        <w:t>ικά μεγέθη που έφερε η οικονομία να έρχεσαι με πολιτικές πράξεις στη Βουλή και να «ξε-νομοθετείς» μέτρα, τα οποία ήταν ενταγμένα σε μεσοπρόθεσμο πλαίσιο. Αντί για τέταρτο μνημόνιο, φέραμε ένα μνημόνιο με την κοινωνία, αναγνωρίζοντας το πολιτικό μας χρέος α</w:t>
      </w:r>
      <w:r>
        <w:rPr>
          <w:rFonts w:eastAsia="Times New Roman"/>
          <w:color w:val="000000"/>
          <w:szCs w:val="24"/>
          <w:shd w:val="clear" w:color="auto" w:fill="FFFFFF"/>
        </w:rPr>
        <w:t xml:space="preserve">πέναντι στην κοινωνία και στον ελληνικό λαό. </w:t>
      </w:r>
    </w:p>
    <w:p w14:paraId="120F85FC"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Δεύτερο επιχείρημα, με τη «χειρότερη κυβέρνηση όλων των εποχών»: Τι κάνατε; Μετά από τρία, τέσσερα χρόνια γυρίσατε στο 2014. Αυτό είχε πει και ο κ. Μηταράκης νομίζω στην </w:t>
      </w:r>
      <w:r>
        <w:rPr>
          <w:rFonts w:eastAsia="Times New Roman"/>
          <w:color w:val="000000"/>
          <w:szCs w:val="24"/>
          <w:shd w:val="clear" w:color="auto" w:fill="FFFFFF"/>
        </w:rPr>
        <w:t>ε</w:t>
      </w:r>
      <w:r>
        <w:rPr>
          <w:rFonts w:eastAsia="Times New Roman"/>
          <w:color w:val="000000"/>
          <w:szCs w:val="24"/>
          <w:shd w:val="clear" w:color="auto" w:fill="FFFFFF"/>
        </w:rPr>
        <w:t>πιτροπή της Βουλής. Να σας θυμίσω τι έγ</w:t>
      </w:r>
      <w:r>
        <w:rPr>
          <w:rFonts w:eastAsia="Times New Roman"/>
          <w:color w:val="000000"/>
          <w:szCs w:val="24"/>
          <w:shd w:val="clear" w:color="auto" w:fill="FFFFFF"/>
        </w:rPr>
        <w:t xml:space="preserve">ινε το 2014: έκθεση του ΔΝΤ και του </w:t>
      </w:r>
      <w:r>
        <w:rPr>
          <w:rFonts w:eastAsia="Times New Roman"/>
          <w:color w:val="000000"/>
          <w:szCs w:val="24"/>
          <w:shd w:val="clear" w:color="auto" w:fill="FFFFFF"/>
          <w:lang w:val="en-US"/>
        </w:rPr>
        <w:t>Eurogroup</w:t>
      </w:r>
      <w:r>
        <w:rPr>
          <w:rFonts w:eastAsia="Times New Roman"/>
          <w:color w:val="000000"/>
          <w:szCs w:val="24"/>
          <w:shd w:val="clear" w:color="auto" w:fill="FFFFFF"/>
        </w:rPr>
        <w:t xml:space="preserve"> τον Μάιο του 2014, το αρχικό πρόγραμμα -το διαβάζω αυτολεξεί- προέβλεπε δεκαέξι τριμηνιαίες αξιολογήσεις, από τις οποίες μόνον πέντε ολοκληρώθηκαν και αυτές με σημαντικές καθυστερήσεις από τον Μάρτιο του 2012 </w:t>
      </w:r>
      <w:r>
        <w:rPr>
          <w:rFonts w:eastAsia="Times New Roman"/>
          <w:color w:val="000000"/>
          <w:szCs w:val="24"/>
          <w:shd w:val="clear" w:color="auto" w:fill="FFFFFF"/>
        </w:rPr>
        <w:lastRenderedPageBreak/>
        <w:t>έ</w:t>
      </w:r>
      <w:r>
        <w:rPr>
          <w:rFonts w:eastAsia="Times New Roman"/>
          <w:color w:val="000000"/>
          <w:szCs w:val="24"/>
          <w:shd w:val="clear" w:color="auto" w:fill="FFFFFF"/>
        </w:rPr>
        <w:t>ως τον Ιούνιο του 2014. Οι στόχοι ήταν δεκατέσσερις φορές κάτω από τις προβλέψεις. Το κενό μάλιστα μεταξύ του 0,4% πρωτογενούς πλεονάσματος, που πέτυχε η Κυβέρνηση, σε σχέση με το 1,5% που είχε τεθεί έφεραν απαιτήσεις για 2 δισεκατομμύρια ευρώ νέα μέτρα, δ</w:t>
      </w:r>
      <w:r>
        <w:rPr>
          <w:rFonts w:eastAsia="Times New Roman"/>
          <w:color w:val="000000"/>
          <w:szCs w:val="24"/>
          <w:shd w:val="clear" w:color="auto" w:fill="FFFFFF"/>
        </w:rPr>
        <w:t xml:space="preserve">ιότι δημιουργήθηκε ένα δημοσιονομικό κενό της τάξης του 1,1% του ΑΕΠ. Επίσης, οι </w:t>
      </w:r>
      <w:r>
        <w:rPr>
          <w:rFonts w:eastAsia="Times New Roman"/>
          <w:color w:val="000000"/>
          <w:szCs w:val="24"/>
          <w:shd w:val="clear" w:color="auto" w:fill="FFFFFF"/>
        </w:rPr>
        <w:t>θ</w:t>
      </w:r>
      <w:r>
        <w:rPr>
          <w:rFonts w:eastAsia="Times New Roman"/>
          <w:color w:val="000000"/>
          <w:szCs w:val="24"/>
          <w:shd w:val="clear" w:color="auto" w:fill="FFFFFF"/>
        </w:rPr>
        <w:t>εσμοί ζητούσαν περίπου 3 δισεκατομμύρια ευρώ μέτρα ακόμα, ώστε να πιαστεί ο στόχος του 2015 που να σας θυμίσω ότι ήταν 3% του πρωτογενούς πλεονάσματος, επομένως 5 δισεκατομμύ</w:t>
      </w:r>
      <w:r>
        <w:rPr>
          <w:rFonts w:eastAsia="Times New Roman"/>
          <w:color w:val="000000"/>
          <w:szCs w:val="24"/>
          <w:shd w:val="clear" w:color="auto" w:fill="FFFFFF"/>
        </w:rPr>
        <w:t>ρια μέτρα και αν υπολογίσουμε και τις προβλέψεις και τις διαφορετικές εκτιμήσεις του ΔΝΤ, που ζήταγε άλλα 4 δισεκατομμύρια μέτρα, ο λογαριασμός πάει στα 9 δισεκατομμύρια. Επίσης, στο μεσοπρόθεσμο πλαίσιο δημοσιονομικής στρατηγικής 2012 -</w:t>
      </w:r>
      <w:r>
        <w:rPr>
          <w:rFonts w:eastAsia="Times New Roman"/>
          <w:color w:val="000000"/>
          <w:szCs w:val="24"/>
          <w:shd w:val="clear" w:color="auto" w:fill="FFFFFF"/>
        </w:rPr>
        <w:t xml:space="preserve"> </w:t>
      </w:r>
      <w:r>
        <w:rPr>
          <w:rFonts w:eastAsia="Times New Roman"/>
          <w:color w:val="000000"/>
          <w:szCs w:val="24"/>
          <w:shd w:val="clear" w:color="auto" w:fill="FFFFFF"/>
        </w:rPr>
        <w:t>2015 ο ν.3985/2011</w:t>
      </w:r>
      <w:r>
        <w:rPr>
          <w:rFonts w:eastAsia="Times New Roman"/>
          <w:color w:val="000000"/>
          <w:szCs w:val="24"/>
          <w:shd w:val="clear" w:color="auto" w:fill="FFFFFF"/>
        </w:rPr>
        <w:t xml:space="preserve"> είναι ξεκάθαρος: Το πολιτικό μείγμα της Κυβέρνησης στοχεύει από το 2014 και μετά στη δημιουργία πρωτογενών πλεονασμάτων της τάξης άνω του 6% του ΑΕΠ. </w:t>
      </w:r>
    </w:p>
    <w:p w14:paraId="120F85FD"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Τρίτο επιχείρημα: Το είπε ο κ. Σταϊκούρας: Και τι κάνατε; Σε ενισχυμένη εποπτεία μας βάλατε. Τέσσερις αξ</w:t>
      </w:r>
      <w:r>
        <w:rPr>
          <w:rFonts w:eastAsia="Times New Roman"/>
          <w:color w:val="000000"/>
          <w:szCs w:val="24"/>
          <w:shd w:val="clear" w:color="auto" w:fill="FFFFFF"/>
        </w:rPr>
        <w:t>ιολογήσεις αντί για δύο. Τέσσερις τριμηνιαίες τον χρόνο αντί για δύο εξαμηνιαίες τον χρόνο. Έχει απόλυτο δίκιο. Για ποιον λόγο έγινε αυτό; Παραλάβαμε προφανώς μ</w:t>
      </w:r>
      <w:r>
        <w:rPr>
          <w:rFonts w:eastAsia="Times New Roman"/>
          <w:color w:val="000000"/>
          <w:szCs w:val="24"/>
          <w:shd w:val="clear" w:color="auto" w:fill="FFFFFF"/>
        </w:rPr>
        <w:t>ί</w:t>
      </w:r>
      <w:r>
        <w:rPr>
          <w:rFonts w:eastAsia="Times New Roman"/>
          <w:color w:val="000000"/>
          <w:szCs w:val="24"/>
          <w:shd w:val="clear" w:color="auto" w:fill="FFFFFF"/>
        </w:rPr>
        <w:t>α οικονομία και μ</w:t>
      </w:r>
      <w:r>
        <w:rPr>
          <w:rFonts w:eastAsia="Times New Roman"/>
          <w:color w:val="000000"/>
          <w:szCs w:val="24"/>
          <w:shd w:val="clear" w:color="auto" w:fill="FFFFFF"/>
        </w:rPr>
        <w:t>ί</w:t>
      </w:r>
      <w:r>
        <w:rPr>
          <w:rFonts w:eastAsia="Times New Roman"/>
          <w:color w:val="000000"/>
          <w:szCs w:val="24"/>
          <w:shd w:val="clear" w:color="auto" w:fill="FFFFFF"/>
        </w:rPr>
        <w:t>α κοινωνία με ένα υπέρογκο χρέος, με ένα υπερβολικά υπέρογκο χρέος, μ</w:t>
      </w:r>
      <w:r>
        <w:rPr>
          <w:rFonts w:eastAsia="Times New Roman"/>
          <w:color w:val="000000"/>
          <w:szCs w:val="24"/>
          <w:shd w:val="clear" w:color="auto" w:fill="FFFFFF"/>
        </w:rPr>
        <w:t>ί</w:t>
      </w:r>
      <w:r>
        <w:rPr>
          <w:rFonts w:eastAsia="Times New Roman"/>
          <w:color w:val="000000"/>
          <w:szCs w:val="24"/>
          <w:shd w:val="clear" w:color="auto" w:fill="FFFFFF"/>
        </w:rPr>
        <w:t>α παγκό</w:t>
      </w:r>
      <w:r>
        <w:rPr>
          <w:rFonts w:eastAsia="Times New Roman"/>
          <w:color w:val="000000"/>
          <w:szCs w:val="24"/>
          <w:shd w:val="clear" w:color="auto" w:fill="FFFFFF"/>
        </w:rPr>
        <w:t xml:space="preserve">σμια πρωτιά λόγου χρέος προς ΑΕΠ 180%. </w:t>
      </w:r>
    </w:p>
    <w:p w14:paraId="120F85FE"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Και μας κατηγορείτε γι’ αυτήν την ενισχυμένη εποπτεία, όταν οι άλλες χώρες που βγήκαν από τα μνημόνια και μας τις δείχνετε ως παράδειγμα με το δάχτυλο, όπως η Πορτογαλία βγήκε με 130% από τα μνημόνια, η Κύπρος με 100</w:t>
      </w:r>
      <w:r>
        <w:rPr>
          <w:rFonts w:eastAsia="Times New Roman"/>
          <w:color w:val="000000"/>
          <w:szCs w:val="24"/>
          <w:shd w:val="clear" w:color="auto" w:fill="FFFFFF"/>
        </w:rPr>
        <w:t xml:space="preserve">% και ο μέσος όρος του λόγου χρέος προς ΑΕΠ στην Ευρώπη είναι 83%. </w:t>
      </w:r>
    </w:p>
    <w:p w14:paraId="120F85FF"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Έχετε λοιπόν αυτήν τη μεγάλη πολιτική αναισθησία και ανευθυνότητα και αυτό το πολιτικό θράσος να μας κατηγορείτε γιατί η χώρα βγήκε με ενισχυμένη εποπτεία και όχι με το καθεστώς εποπτείας </w:t>
      </w:r>
      <w:r>
        <w:rPr>
          <w:rFonts w:eastAsia="Times New Roman"/>
          <w:color w:val="000000"/>
          <w:szCs w:val="24"/>
          <w:shd w:val="clear" w:color="auto" w:fill="FFFFFF"/>
        </w:rPr>
        <w:t>που βγήκαν και οι άλλες χώρες.</w:t>
      </w:r>
    </w:p>
    <w:p w14:paraId="120F8600"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Ας έρθουμε στον προϋπολογισμό του 2019. Είναι ένας προϋπολογισμός επεκτατικός και μη περιοριστικός δημοσιονομικά, χωρίς νέα υφεσιακά μέτρα λιτότητας, με αλλαγή του δημοσιονομικού μείγματος, με μέτρα 1% του ΑΕΠ, με κοινωνικό μ</w:t>
      </w:r>
      <w:r>
        <w:rPr>
          <w:rFonts w:eastAsia="Times New Roman"/>
          <w:color w:val="000000"/>
          <w:szCs w:val="24"/>
          <w:shd w:val="clear" w:color="auto" w:fill="FFFFFF"/>
        </w:rPr>
        <w:t>έρισμα, με μέτρα μόνιμου χαρακτήρα και στοχευμένα στην ενίσχυση της ανάπτυξης, της εργασίας, της ιδιωτικής κατανάλωσης, της κοινωνικής στήριξης, της νησιωτικότητας με την εφαρμογή του μεταφορικού εισοδήματος σε όλα τα νησιά από 1 Ιανουαρίου 2019, σε μ</w:t>
      </w:r>
      <w:r>
        <w:rPr>
          <w:rFonts w:eastAsia="Times New Roman"/>
          <w:color w:val="000000"/>
          <w:szCs w:val="24"/>
          <w:shd w:val="clear" w:color="auto" w:fill="FFFFFF"/>
        </w:rPr>
        <w:t>ί</w:t>
      </w:r>
      <w:r>
        <w:rPr>
          <w:rFonts w:eastAsia="Times New Roman"/>
          <w:color w:val="000000"/>
          <w:szCs w:val="24"/>
          <w:shd w:val="clear" w:color="auto" w:fill="FFFFFF"/>
        </w:rPr>
        <w:t>α ισ</w:t>
      </w:r>
      <w:r>
        <w:rPr>
          <w:rFonts w:eastAsia="Times New Roman"/>
          <w:color w:val="000000"/>
          <w:szCs w:val="24"/>
          <w:shd w:val="clear" w:color="auto" w:fill="FFFFFF"/>
        </w:rPr>
        <w:t xml:space="preserve">όρροπη και δίκαιη ανάπτυξη. Και παρ’ όλα αυτά εσείς αρνείστε ότι υπήρξε έξοδος από τα μνημόνια. </w:t>
      </w:r>
    </w:p>
    <w:p w14:paraId="120F8601"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Θέλω να σας θυμίσω τα επίσημα νούμερα του Υπουργείου Οικονομικών από τους απολογισμούς του 2009, του 2010, του 2011, του 2012. Ο απολογισμός του </w:t>
      </w:r>
      <w:r>
        <w:rPr>
          <w:rFonts w:eastAsia="Times New Roman"/>
          <w:color w:val="000000"/>
          <w:szCs w:val="24"/>
          <w:shd w:val="clear" w:color="auto" w:fill="FFFFFF"/>
        </w:rPr>
        <w:lastRenderedPageBreak/>
        <w:t>2009 κατέγραφε</w:t>
      </w:r>
      <w:r>
        <w:rPr>
          <w:rFonts w:eastAsia="Times New Roman"/>
          <w:color w:val="000000"/>
          <w:szCs w:val="24"/>
          <w:shd w:val="clear" w:color="auto" w:fill="FFFFFF"/>
        </w:rPr>
        <w:t xml:space="preserve"> πρωτογενές έλλειμμα 20 δισεκατομμύρια</w:t>
      </w:r>
      <w:r w:rsidRPr="00D81998">
        <w:rPr>
          <w:rFonts w:eastAsia="Times New Roman"/>
          <w:color w:val="000000"/>
          <w:szCs w:val="24"/>
          <w:shd w:val="clear" w:color="auto" w:fill="FFFFFF"/>
        </w:rPr>
        <w:t xml:space="preserve"> </w:t>
      </w:r>
      <w:r>
        <w:rPr>
          <w:rFonts w:eastAsia="Times New Roman"/>
          <w:color w:val="000000"/>
          <w:szCs w:val="24"/>
          <w:shd w:val="clear" w:color="auto" w:fill="FFFFFF"/>
        </w:rPr>
        <w:t>ευρώ, του 2010 8 δισεκατομμύρια</w:t>
      </w:r>
      <w:r w:rsidRPr="00D81998">
        <w:rPr>
          <w:rFonts w:eastAsia="Times New Roman"/>
          <w:color w:val="000000"/>
          <w:szCs w:val="24"/>
          <w:shd w:val="clear" w:color="auto" w:fill="FFFFFF"/>
        </w:rPr>
        <w:t xml:space="preserve"> </w:t>
      </w:r>
      <w:r>
        <w:rPr>
          <w:rFonts w:eastAsia="Times New Roman"/>
          <w:color w:val="000000"/>
          <w:szCs w:val="24"/>
          <w:shd w:val="clear" w:color="auto" w:fill="FFFFFF"/>
        </w:rPr>
        <w:t>ευρώ, του 2011 12 δισεκατομμύρια</w:t>
      </w:r>
      <w:r w:rsidRPr="00D81998">
        <w:rPr>
          <w:rFonts w:eastAsia="Times New Roman"/>
          <w:color w:val="000000"/>
          <w:szCs w:val="24"/>
          <w:shd w:val="clear" w:color="auto" w:fill="FFFFFF"/>
        </w:rPr>
        <w:t xml:space="preserve"> </w:t>
      </w:r>
      <w:r>
        <w:rPr>
          <w:rFonts w:eastAsia="Times New Roman"/>
          <w:color w:val="000000"/>
          <w:szCs w:val="24"/>
          <w:shd w:val="clear" w:color="auto" w:fill="FFFFFF"/>
        </w:rPr>
        <w:t>ευρώ, του 2012 4 δισεκατομμύρια</w:t>
      </w:r>
      <w:r w:rsidRPr="00D81998">
        <w:rPr>
          <w:rFonts w:eastAsia="Times New Roman"/>
          <w:color w:val="000000"/>
          <w:szCs w:val="24"/>
          <w:shd w:val="clear" w:color="auto" w:fill="FFFFFF"/>
        </w:rPr>
        <w:t xml:space="preserve"> </w:t>
      </w:r>
      <w:r>
        <w:rPr>
          <w:rFonts w:eastAsia="Times New Roman"/>
          <w:color w:val="000000"/>
          <w:szCs w:val="24"/>
          <w:shd w:val="clear" w:color="auto" w:fill="FFFFFF"/>
        </w:rPr>
        <w:t>ευρώ, του 2013 5,7 δισεκατομμύρια</w:t>
      </w:r>
      <w:r w:rsidRPr="00D81998">
        <w:rPr>
          <w:rFonts w:eastAsia="Times New Roman"/>
          <w:color w:val="000000"/>
          <w:szCs w:val="24"/>
          <w:shd w:val="clear" w:color="auto" w:fill="FFFFFF"/>
        </w:rPr>
        <w:t xml:space="preserve"> </w:t>
      </w:r>
      <w:r>
        <w:rPr>
          <w:rFonts w:eastAsia="Times New Roman"/>
          <w:color w:val="000000"/>
          <w:szCs w:val="24"/>
          <w:shd w:val="clear" w:color="auto" w:fill="FFFFFF"/>
        </w:rPr>
        <w:t xml:space="preserve">ευρώ, του 2014 ένα μικρό πλεόνασμα 600 εκατομμυρίων. Όσον αφορά τις καταθέσεις, το </w:t>
      </w:r>
      <w:r>
        <w:rPr>
          <w:rFonts w:eastAsia="Times New Roman"/>
          <w:color w:val="000000"/>
          <w:szCs w:val="24"/>
          <w:shd w:val="clear" w:color="auto" w:fill="FFFFFF"/>
        </w:rPr>
        <w:t>2010 209 δισεκατομμύρια</w:t>
      </w:r>
      <w:r w:rsidRPr="00D81998">
        <w:rPr>
          <w:rFonts w:eastAsia="Times New Roman"/>
          <w:color w:val="000000"/>
          <w:szCs w:val="24"/>
          <w:shd w:val="clear" w:color="auto" w:fill="FFFFFF"/>
        </w:rPr>
        <w:t xml:space="preserve"> </w:t>
      </w:r>
      <w:r>
        <w:rPr>
          <w:rFonts w:eastAsia="Times New Roman"/>
          <w:color w:val="000000"/>
          <w:szCs w:val="24"/>
          <w:shd w:val="clear" w:color="auto" w:fill="FFFFFF"/>
        </w:rPr>
        <w:t>ευρώ, το 2014 133 δισεκατομμύρια</w:t>
      </w:r>
      <w:r w:rsidRPr="00D81998">
        <w:rPr>
          <w:rFonts w:eastAsia="Times New Roman"/>
          <w:color w:val="000000"/>
          <w:szCs w:val="24"/>
          <w:shd w:val="clear" w:color="auto" w:fill="FFFFFF"/>
        </w:rPr>
        <w:t xml:space="preserve"> </w:t>
      </w:r>
      <w:r>
        <w:rPr>
          <w:rFonts w:eastAsia="Times New Roman"/>
          <w:color w:val="000000"/>
          <w:szCs w:val="24"/>
          <w:shd w:val="clear" w:color="auto" w:fill="FFFFFF"/>
        </w:rPr>
        <w:t xml:space="preserve">ευρώ, 76 δισεκατομμύρια λιγότερα. Η ανεργία το πρώτο τρίμηνο του 2014 27,3%. Σήμερα η ανεργία είναι 18,6%, εννιά μονάδες σχεδόν κάτω. </w:t>
      </w:r>
    </w:p>
    <w:p w14:paraId="120F8602" w14:textId="77777777" w:rsidR="0086761A" w:rsidRDefault="00427452">
      <w:pPr>
        <w:tabs>
          <w:tab w:val="left" w:pos="1470"/>
        </w:tabs>
        <w:spacing w:line="600" w:lineRule="auto"/>
        <w:ind w:firstLine="720"/>
        <w:jc w:val="both"/>
        <w:rPr>
          <w:rFonts w:eastAsia="Times New Roman"/>
          <w:b/>
          <w:color w:val="000000"/>
          <w:szCs w:val="24"/>
          <w:shd w:val="clear" w:color="auto" w:fill="FFFFFF"/>
        </w:rPr>
      </w:pPr>
      <w:r>
        <w:rPr>
          <w:rFonts w:eastAsia="Times New Roman"/>
          <w:color w:val="000000"/>
          <w:szCs w:val="24"/>
          <w:shd w:val="clear" w:color="auto" w:fill="FFFFFF"/>
        </w:rPr>
        <w:t>Και θέλετε να μας πείτε τώρα ότι το 2014, με αυτά τα στοιχεία πο</w:t>
      </w:r>
      <w:r>
        <w:rPr>
          <w:rFonts w:eastAsia="Times New Roman"/>
          <w:color w:val="000000"/>
          <w:szCs w:val="24"/>
          <w:shd w:val="clear" w:color="auto" w:fill="FFFFFF"/>
        </w:rPr>
        <w:t xml:space="preserve">υ ανέφερα, απογειωνόταν η οικονομία, </w:t>
      </w:r>
      <w:r>
        <w:rPr>
          <w:rFonts w:eastAsia="Times New Roman"/>
          <w:color w:val="000000"/>
          <w:szCs w:val="24"/>
          <w:shd w:val="clear" w:color="auto" w:fill="FFFFFF"/>
          <w:lang w:val="en-US"/>
        </w:rPr>
        <w:t>success</w:t>
      </w:r>
      <w:r w:rsidRPr="003A0FD3">
        <w:rPr>
          <w:rFonts w:eastAsia="Times New Roman"/>
          <w:color w:val="000000"/>
          <w:szCs w:val="24"/>
          <w:shd w:val="clear" w:color="auto" w:fill="FFFFFF"/>
        </w:rPr>
        <w:t xml:space="preserve"> </w:t>
      </w:r>
      <w:r>
        <w:rPr>
          <w:rFonts w:eastAsia="Times New Roman"/>
          <w:color w:val="000000"/>
          <w:szCs w:val="24"/>
          <w:shd w:val="clear" w:color="auto" w:fill="FFFFFF"/>
          <w:lang w:val="en-US"/>
        </w:rPr>
        <w:t>story</w:t>
      </w:r>
      <w:r w:rsidRPr="003A0FD3">
        <w:rPr>
          <w:rFonts w:eastAsia="Times New Roman"/>
          <w:color w:val="000000"/>
          <w:szCs w:val="24"/>
          <w:shd w:val="clear" w:color="auto" w:fill="FFFFFF"/>
        </w:rPr>
        <w:t xml:space="preserve">, </w:t>
      </w:r>
      <w:r>
        <w:rPr>
          <w:rFonts w:eastAsia="Times New Roman"/>
          <w:color w:val="000000"/>
          <w:szCs w:val="24"/>
          <w:shd w:val="clear" w:color="auto" w:fill="FFFFFF"/>
        </w:rPr>
        <w:t>βγαίνατε από τα μνημόνια και ήρθαμε εμείς, με αυτά τα στοιχεία, με υλοποίηση των δημοσιονομικών στόχων, με υπεραπόδοση πλεονασμάτων, με ανάπτυξη, με ισχυρή μείωση της ανεργίας,  αλλά δεν πετύχαμε καθαρή έ</w:t>
      </w:r>
      <w:r>
        <w:rPr>
          <w:rFonts w:eastAsia="Times New Roman"/>
          <w:color w:val="000000"/>
          <w:szCs w:val="24"/>
          <w:shd w:val="clear" w:color="auto" w:fill="FFFFFF"/>
        </w:rPr>
        <w:t>ξοδο από τα μνημόνια και συνεχίζουμε ακόμα την ίδια μνημονιακή πολιτική. Αν θεωρείτε ότι αυτό είναι μ</w:t>
      </w:r>
      <w:r>
        <w:rPr>
          <w:rFonts w:eastAsia="Times New Roman"/>
          <w:color w:val="000000"/>
          <w:szCs w:val="24"/>
          <w:shd w:val="clear" w:color="auto" w:fill="FFFFFF"/>
        </w:rPr>
        <w:t>ί</w:t>
      </w:r>
      <w:r>
        <w:rPr>
          <w:rFonts w:eastAsia="Times New Roman"/>
          <w:color w:val="000000"/>
          <w:szCs w:val="24"/>
          <w:shd w:val="clear" w:color="auto" w:fill="FFFFFF"/>
        </w:rPr>
        <w:t>α διαδικασία που μπορείτε να την υπερασπιστείτε στην κοινωνία μπορείτε να την υπερασπιστείτε όσο θέλετε. Εγώ θέλω να θυμίσω ότι μόνο η κατάργηση του μέτρο</w:t>
      </w:r>
      <w:r>
        <w:rPr>
          <w:rFonts w:eastAsia="Times New Roman"/>
          <w:color w:val="000000"/>
          <w:szCs w:val="24"/>
          <w:shd w:val="clear" w:color="auto" w:fill="FFFFFF"/>
        </w:rPr>
        <w:t xml:space="preserve">υ της προσωπικής διαφοράς, μόνο αυτή η «ξε-νομοθέτηση» θα διατηρήσει 10 δισεκατομμύρια ευρώ πόρους στο ελληνικό νοικοκυριό από τις κύριες συντάξεις και 1 δισεκατομμύριο από τις επικουρικές. </w:t>
      </w:r>
    </w:p>
    <w:p w14:paraId="120F860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Συνολικά την τετραετία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θα συγκρατηθούν 11 δισεκατομμύ</w:t>
      </w:r>
      <w:r>
        <w:rPr>
          <w:rFonts w:eastAsia="Times New Roman" w:cs="Times New Roman"/>
          <w:szCs w:val="24"/>
        </w:rPr>
        <w:t>ρια ευρώ στο ελληνικό νοικοκυριό</w:t>
      </w:r>
      <w:r w:rsidRPr="00ED33AA">
        <w:rPr>
          <w:rFonts w:eastAsia="Times New Roman" w:cs="Times New Roman"/>
          <w:szCs w:val="24"/>
        </w:rPr>
        <w:t>,</w:t>
      </w:r>
      <w:r>
        <w:rPr>
          <w:rFonts w:eastAsia="Times New Roman" w:cs="Times New Roman"/>
          <w:szCs w:val="24"/>
        </w:rPr>
        <w:t xml:space="preserve"> που είναι πόροι στοχευμένοι απόλυτα στην ιδιωτική κατανάλωση και θα δώσουν μία ισχυρή αύξηση του όγκου του ΑΕΠ. </w:t>
      </w:r>
    </w:p>
    <w:p w14:paraId="120F860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Φέραμε, λοιπόν, μία οικονομία με πραγματικά δημοσιονομικά περιθώρια ανάκαμψης. Θα αναφερθώ στο τέταρτο επιχεί</w:t>
      </w:r>
      <w:r>
        <w:rPr>
          <w:rFonts w:eastAsia="Times New Roman" w:cs="Times New Roman"/>
          <w:szCs w:val="24"/>
        </w:rPr>
        <w:t xml:space="preserve">ρημά σας για να κλείσω αυτή την «απολογία» των τεσσάρων σημείων. </w:t>
      </w:r>
    </w:p>
    <w:p w14:paraId="120F860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Προεκλογικές παροχές. Λέτε ότι κάνουμε προεκλογικές παροχές. «Εκλογές έρχονται και θα δώσετε προεκλογικά καθρεφτάκια στους ιθαγενείς». Τρία χρόνια τώρα φέρνουμε σταθερά ένα κοινωνικό μέρισμα</w:t>
      </w:r>
      <w:r>
        <w:rPr>
          <w:rFonts w:eastAsia="Times New Roman" w:cs="Times New Roman"/>
          <w:szCs w:val="24"/>
        </w:rPr>
        <w:t xml:space="preserve"> στο τέλος της χρονιάς, αφού δούμε τι αποδίδει η ελληνική οικονομία. Όποιο περιθώριο υπάρχει εκτός των δημοσιονομικών στόχων, το αποδίδουμε με συγκεκριμένους όρους κοινωνικής απόδοσης-ανταπόδοσης στην κοινωνία. Μάλιστα, φέτος όχι μόνο με πολιτική επιδομάτω</w:t>
      </w:r>
      <w:r>
        <w:rPr>
          <w:rFonts w:eastAsia="Times New Roman" w:cs="Times New Roman"/>
          <w:szCs w:val="24"/>
        </w:rPr>
        <w:t xml:space="preserve">ν, αλλά με ισχυρά μόνιμα μέτρα που θα παραμείνουν στην οικονομία εσαεί. </w:t>
      </w:r>
    </w:p>
    <w:p w14:paraId="120F860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Μας κατηγορείτε εσείς για παραχολογία, προεκλογικά μέτρα και προεκλογικά καθρεφτάκια, όταν τον Μάρτιο του 2014 φέρατε ένα κοινωνικό μέρισμα –ο </w:t>
      </w:r>
      <w:r>
        <w:rPr>
          <w:rFonts w:eastAsia="Times New Roman" w:cs="Times New Roman"/>
          <w:szCs w:val="24"/>
        </w:rPr>
        <w:t>θ</w:t>
      </w:r>
      <w:r>
        <w:rPr>
          <w:rFonts w:eastAsia="Times New Roman" w:cs="Times New Roman"/>
          <w:szCs w:val="24"/>
        </w:rPr>
        <w:t xml:space="preserve">εός να το κάνει- 450 εκατομμύρια ευρώ. </w:t>
      </w:r>
      <w:r>
        <w:rPr>
          <w:rFonts w:eastAsia="Times New Roman" w:cs="Times New Roman"/>
          <w:szCs w:val="24"/>
        </w:rPr>
        <w:t>Δεν ξέρω τι είδατε. Μόλις ξημέρωσε το 2014, λίγο μετά τις γιορτές και τις Απόκριες, καταλάβατε ότι σας έπιασε μία έντονη κοινωνική ευαισθησία και είπατε «έχουμε λεφτά, περίπου μισό δισεκατομμύριο, να τα μοιράσουμε στην κοινωνία, γιατί υποφέρει». Αυτό δύο μ</w:t>
      </w:r>
      <w:r>
        <w:rPr>
          <w:rFonts w:eastAsia="Times New Roman" w:cs="Times New Roman"/>
          <w:szCs w:val="24"/>
        </w:rPr>
        <w:t xml:space="preserve">ήνες πριν από τις Ευρωεκλογές. </w:t>
      </w:r>
    </w:p>
    <w:p w14:paraId="120F860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φτάνουμε στο τέλος της χρονιάς για να δούμε πόσο υπεύθυνοι είστε και βρίσκεστε πέντε φορές κάτω από τον δημοσιονομικό στόχο. Εκτροχιάστηκε τελείως </w:t>
      </w:r>
      <w:r>
        <w:rPr>
          <w:rFonts w:eastAsia="Times New Roman" w:cs="Times New Roman"/>
          <w:szCs w:val="24"/>
        </w:rPr>
        <w:lastRenderedPageBreak/>
        <w:t>το πρόγραμμα. Τα λέω για να ξέρουμε ποιος μιλάει για παροχές και για προε</w:t>
      </w:r>
      <w:r>
        <w:rPr>
          <w:rFonts w:eastAsia="Times New Roman" w:cs="Times New Roman"/>
          <w:szCs w:val="24"/>
        </w:rPr>
        <w:t>κλογικές υποσχέσεις ή όχι.</w:t>
      </w:r>
    </w:p>
    <w:p w14:paraId="120F860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θέλω να πω ξεκάθαρα ότι από εδώ και πέρα, βγαίνοντας από τα μνημόνια σε ένα ξεκάθαρο πολιτικό τοπίο, θα υπάρξουν δύο διακριτά πολιτικά σχέδια, το σχέδιο της Νέας Δημοκρατίας, το ασφαλιστικό Πινοσέτ, η επιστροφή -που το λέτε με </w:t>
      </w:r>
      <w:r>
        <w:rPr>
          <w:rFonts w:eastAsia="Times New Roman" w:cs="Times New Roman"/>
          <w:szCs w:val="24"/>
        </w:rPr>
        <w:t xml:space="preserve">μεγάλο θράσος και υπερηφάνεια ότι εμείς θα γυρίσουμε στις εποχές των μνημονίων- στο μέλλον. </w:t>
      </w:r>
    </w:p>
    <w:p w14:paraId="120F860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Λέτε «θα κρατήσουμε τη μνημονιακή υποχρέωση του 2011, 2012 και 2013 για πέντε αποχωρήσεις προς μία πρόσληψη» και καλά θα κάνετε, γιατί αυτός είναι ο πολιτικός σας </w:t>
      </w:r>
      <w:r>
        <w:rPr>
          <w:rFonts w:eastAsia="Times New Roman" w:cs="Times New Roman"/>
          <w:szCs w:val="24"/>
        </w:rPr>
        <w:t>σχεδιασμός, υποστελεχωμένες δημόσιες υπηρεσίες, υποστελεχωμένη υγεία, υποστελεχωμένη παιδεία, ιδιωτικοποίηση της υγείας, ιδιωτικοποίηση της παιδείας, ιδιωτικοποίηση κοινωνικών παροχών, γιατί αυτός είναι ο συνολικός πολιτικός σας σχεδιασμός, με επιδόματα τα</w:t>
      </w:r>
      <w:r>
        <w:rPr>
          <w:rFonts w:eastAsia="Times New Roman" w:cs="Times New Roman"/>
          <w:szCs w:val="24"/>
        </w:rPr>
        <w:t>υτόχρονα ενταγμένα μέσα στο κοινωνικό επίδομα αλληλεγγύης, κοινωνικά επιδόματα, με μ</w:t>
      </w:r>
      <w:r>
        <w:rPr>
          <w:rFonts w:eastAsia="Times New Roman" w:cs="Times New Roman"/>
          <w:szCs w:val="24"/>
        </w:rPr>
        <w:t>ί</w:t>
      </w:r>
      <w:r>
        <w:rPr>
          <w:rFonts w:eastAsia="Times New Roman" w:cs="Times New Roman"/>
          <w:szCs w:val="24"/>
        </w:rPr>
        <w:t>α ισχνή ένταξη για να αντιμετωπίζονται μόνο φαινόμενα ακραίας φτώχειας.</w:t>
      </w:r>
    </w:p>
    <w:p w14:paraId="120F860A" w14:textId="77777777" w:rsidR="0086761A" w:rsidRDefault="00427452">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120F860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20F860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Ερχόμαστε, λοιπόν, εμείς με ένα άλλο πολιτικό σχέδιο για την υλοποίηση των δεσμεύσεων του κυβερνητικού μας προγράμματος από τον Σεπτέμβριο του 2015, με το ξήλωμα του πουλόβερ της λιτότητας, της ύφεσης και της φτωχοποίησης της κοιν</w:t>
      </w:r>
      <w:r>
        <w:rPr>
          <w:rFonts w:eastAsia="Times New Roman" w:cs="Times New Roman"/>
          <w:szCs w:val="24"/>
        </w:rPr>
        <w:t xml:space="preserve">ωνίας, με πολιτικές για τη δίκαιη ανάπτυξη, με πολιτικές για την εργασία, με επιδότηση της εργασίας, με μέτρα για την ανεργία, με ισχυρή κοινωνική πολιτική, με δικαιοσύνη και όχι πολιτική ατιμωρησία. </w:t>
      </w:r>
    </w:p>
    <w:p w14:paraId="120F860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Εδώ θέλετε δεν θέλετε θα είναι το πεδίο της αντιπαράθεσ</w:t>
      </w:r>
      <w:r>
        <w:rPr>
          <w:rFonts w:eastAsia="Times New Roman" w:cs="Times New Roman"/>
          <w:szCs w:val="24"/>
        </w:rPr>
        <w:t>ης το επόμενο χρονικό διάστημα. Εδώ θα κριθούν τα λόγια και οι πράξεις του καθενός, όχι η μπάλα στην εξέδρα. Κάθε φορά που θα υπάρχει ένα καθαρό πολιτικό πεδίο με συγκεκριμένα οικονομικά μεγέθη και συγκεκριμένη κοινωνική απόδοση, η μονταζιέρα, οι πρωινοί «</w:t>
      </w:r>
      <w:r>
        <w:rPr>
          <w:rFonts w:eastAsia="Times New Roman" w:cs="Times New Roman"/>
          <w:szCs w:val="24"/>
        </w:rPr>
        <w:t xml:space="preserve">Αυτιάδες» και οι «Πρωτοσάλτες» στα κανάλια, θα βγαίνει η μονταζιέρα του Μαδούρο, θα θυμάστε Μαδούρο, ανομία, πανεπιστημιακό άσυλο, «Καρανίκες», θα θυμάστε ξεπούλημα, υστερίες του κ. Γεωργιάδη. </w:t>
      </w:r>
    </w:p>
    <w:p w14:paraId="120F860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 χειρότερο, το αποκορύφωμα όλης αυτής της τραγωδίας είναι η </w:t>
      </w:r>
      <w:r>
        <w:rPr>
          <w:rFonts w:eastAsia="Times New Roman" w:cs="Times New Roman"/>
          <w:szCs w:val="24"/>
        </w:rPr>
        <w:t>τοποθέτηση του Αρχηγού της Αξιωματικής Αντιπολίτευσης απ’ αυτό το Βήμα χθες-προχθές, που μίλησε για ξεπούλημα της Μακεδονίας με αντάλλαγμα τις συντάξεις. Μάλιστα, αυτό το πολιτικό προϊόν αυτής της προδοσίας έρχεσθε να το ψηφίσετε εσείς οι ίδιοι.</w:t>
      </w:r>
    </w:p>
    <w:p w14:paraId="120F860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w:t>
      </w:r>
      <w:r>
        <w:rPr>
          <w:rFonts w:eastAsia="Times New Roman" w:cs="Times New Roman"/>
          <w:szCs w:val="24"/>
        </w:rPr>
        <w:t xml:space="preserve">κύριε Πρόεδρε, λέγοντας πως επειδή φέρατε τη χώρα σε τέτοια μεγέθη εμπόλεμης κατάστασης και χρεοκοπίας, δεν θέλουμε άλλο να μας σώσετε. Σας παρακαλούμε πολύ, μην μας σώσετε άλλο! Όσο σώσατε, σώσατε! Σας είμαστε ευγνώμονες! Κρατηθείτε εκεί που είστε. </w:t>
      </w:r>
    </w:p>
    <w:p w14:paraId="120F861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δίνουμε τις δικές μας εξετάσεις βγάζοντας τη χώρα από τα μνημόνια, χτίζουμε κοινωνικό κράτος με μία σταθερή οικονομική ανάκαμψη που πρέπει να βλέπει -και βλέπει- όλη την κοινωνία και όχι τους λίγους. Γυρνάμε πλάτη στο βαρύ παρελθόν της οκταετίας που πέρασ</w:t>
      </w:r>
      <w:r>
        <w:rPr>
          <w:rFonts w:eastAsia="Times New Roman" w:cs="Times New Roman"/>
          <w:szCs w:val="24"/>
        </w:rPr>
        <w:t xml:space="preserve">ε. Κοιτάμε μπροστά αφήνοντάς σας μόνους στην πολιτική σας μελαγχολία και την πολιτική απαξίωση. </w:t>
      </w:r>
    </w:p>
    <w:p w14:paraId="120F861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0F8612"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613"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CA0374">
        <w:rPr>
          <w:rFonts w:eastAsia="Times New Roman" w:cs="Times New Roman"/>
          <w:b/>
          <w:szCs w:val="24"/>
        </w:rPr>
        <w:t>:</w:t>
      </w:r>
      <w:r w:rsidRPr="00CA0374">
        <w:rPr>
          <w:rFonts w:eastAsia="Times New Roman" w:cs="Times New Roman"/>
          <w:szCs w:val="24"/>
        </w:rPr>
        <w:t xml:space="preserve"> </w:t>
      </w:r>
      <w:r>
        <w:rPr>
          <w:rFonts w:eastAsia="Times New Roman" w:cs="Times New Roman"/>
          <w:szCs w:val="24"/>
        </w:rPr>
        <w:t>Προχωρούμε στον κατάλογο των ομιλητών.</w:t>
      </w:r>
    </w:p>
    <w:p w14:paraId="120F861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Πρώτος έχει τον λόγο ο κ. Μ</w:t>
      </w:r>
      <w:r>
        <w:rPr>
          <w:rFonts w:eastAsia="Times New Roman" w:cs="Times New Roman"/>
          <w:szCs w:val="24"/>
        </w:rPr>
        <w:t>παλαούρας για επτά λεπτά.</w:t>
      </w:r>
    </w:p>
    <w:p w14:paraId="120F8615"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sidRPr="00CA0374">
        <w:rPr>
          <w:rFonts w:eastAsia="Times New Roman" w:cs="Times New Roman"/>
          <w:b/>
          <w:szCs w:val="24"/>
        </w:rPr>
        <w:t>:</w:t>
      </w:r>
      <w:r w:rsidRPr="00CA0374">
        <w:rPr>
          <w:rFonts w:eastAsia="Times New Roman" w:cs="Times New Roman"/>
          <w:szCs w:val="24"/>
        </w:rPr>
        <w:t xml:space="preserve"> </w:t>
      </w:r>
      <w:r>
        <w:rPr>
          <w:rFonts w:eastAsia="Times New Roman" w:cs="Times New Roman"/>
          <w:szCs w:val="24"/>
        </w:rPr>
        <w:t>Ευχαριστώ, κύριε Πρόεδρε.</w:t>
      </w:r>
    </w:p>
    <w:p w14:paraId="120F861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Θα σας παρακαλέσω να μου επιτρέψετε να ξεφύγω λίγο από τον Προϋπολογισμό, ακολουθώντας δυστυχώς τους συναδέλφους μου και όχι μόνο, και τον Αρχηγό της Αξιωματικής Αντιπολίτευσ</w:t>
      </w:r>
      <w:r>
        <w:rPr>
          <w:rFonts w:eastAsia="Times New Roman" w:cs="Times New Roman"/>
          <w:szCs w:val="24"/>
        </w:rPr>
        <w:t>ης. Θα μιλήσω για το θέμα που τέθηκε προχθές με την ομιλία του Πρωθυπουργού.</w:t>
      </w:r>
    </w:p>
    <w:p w14:paraId="120F861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Εδώ υπάρχουν άνθρωποι που έχουν και γνώση της ιστορίας και ιδιαίτερα της κοινοβουλευτικής ιστορίας. Ούτε στις μεγάλες συγκρούσεις Κωνσταντίνου Καραμανλή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Ανδρέα Παπανδρέου, ποτέ </w:t>
      </w:r>
      <w:r>
        <w:rPr>
          <w:rFonts w:eastAsia="Times New Roman" w:cs="Times New Roman"/>
          <w:szCs w:val="24"/>
        </w:rPr>
        <w:t xml:space="preserve">δεν είχαν ειπωθεί τέτοια πράγματα. </w:t>
      </w:r>
    </w:p>
    <w:p w14:paraId="120F861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Έχει κανείς δίκιο να ισχυριστεί ότι σ’ αυτή τη Βουλή –το Μέγαρο εννοώ- υπήρξαν τέτοιες περιπτώσεις, όταν ήταν στην εμφυλιοπολεμική περίοδο, κύριε Σταμάτη. Τότε πραγματικά υπήρχαν φωνές που έλεγαν ότι είναι άλλη η Αριστερ</w:t>
      </w:r>
      <w:r>
        <w:rPr>
          <w:rFonts w:eastAsia="Times New Roman" w:cs="Times New Roman"/>
          <w:szCs w:val="24"/>
        </w:rPr>
        <w:t xml:space="preserve">ά, δηλαδή ήταν προδότες, συνεργάτες ξένων δυνάμεων και ό,τι θέλει άλλο κανείς. </w:t>
      </w:r>
    </w:p>
    <w:p w14:paraId="120F8619"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ΔΗΜΗΤΡΙΟΣ ΣΤΑΜΑΤΗΣ</w:t>
      </w:r>
      <w:r w:rsidRPr="00CA0374">
        <w:rPr>
          <w:rFonts w:eastAsia="Times New Roman" w:cs="Times New Roman"/>
          <w:b/>
          <w:szCs w:val="24"/>
        </w:rPr>
        <w:t>:</w:t>
      </w:r>
      <w:r>
        <w:rPr>
          <w:rFonts w:eastAsia="Times New Roman" w:cs="Times New Roman"/>
          <w:szCs w:val="24"/>
        </w:rPr>
        <w:t xml:space="preserve"> Αυτά που είπε ο κ. Τσίπρας;</w:t>
      </w:r>
    </w:p>
    <w:p w14:paraId="120F861A"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ΓΕΡΑΣΙΜΟΣ</w:t>
      </w:r>
      <w:r>
        <w:rPr>
          <w:rFonts w:eastAsia="Times New Roman" w:cs="Times New Roman"/>
          <w:b/>
          <w:szCs w:val="24"/>
        </w:rPr>
        <w:t xml:space="preserve"> (ΜΑΚΗΣ)</w:t>
      </w:r>
      <w:r>
        <w:rPr>
          <w:rFonts w:eastAsia="Times New Roman" w:cs="Times New Roman"/>
          <w:b/>
          <w:szCs w:val="24"/>
        </w:rPr>
        <w:t xml:space="preserve"> ΜΠΑΛΑΟΥΡΑΣ</w:t>
      </w:r>
      <w:r w:rsidRPr="00CA0374">
        <w:rPr>
          <w:rFonts w:eastAsia="Times New Roman" w:cs="Times New Roman"/>
          <w:b/>
          <w:szCs w:val="24"/>
        </w:rPr>
        <w:t>:</w:t>
      </w:r>
      <w:r w:rsidRPr="00CA0374">
        <w:rPr>
          <w:rFonts w:eastAsia="Times New Roman" w:cs="Times New Roman"/>
          <w:szCs w:val="24"/>
        </w:rPr>
        <w:t xml:space="preserve"> </w:t>
      </w:r>
      <w:r>
        <w:rPr>
          <w:rFonts w:eastAsia="Times New Roman" w:cs="Times New Roman"/>
          <w:szCs w:val="24"/>
        </w:rPr>
        <w:t>Ποια είπε ο κ. Τσίπρας; Δεν είπε τίποτε από αυτά που είπατε. Διαβάσατε κάτι ουσιαστικά ασήμαντο, ό</w:t>
      </w:r>
      <w:r>
        <w:rPr>
          <w:rFonts w:eastAsia="Times New Roman" w:cs="Times New Roman"/>
          <w:szCs w:val="24"/>
        </w:rPr>
        <w:t xml:space="preserve">πως το κατάλαβα εγώ. </w:t>
      </w:r>
    </w:p>
    <w:p w14:paraId="120F861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Σας θυμίζω, κύριε Σταμάτη, ότι τότε υπήρχε και ο Κωνσταντίνος Μητσοτάκης στη Βουλή, στην εμφυλιοπολεμική περίοδο. Ήταν από τους πιο νουνεχείς. Αν τρέξετε και διαβάσετε τα Πρακτικά, θα δείτε τι είχε γραφτεί εκείνη την εποχή. Εγώ ντρέπο</w:t>
      </w:r>
      <w:r>
        <w:rPr>
          <w:rFonts w:eastAsia="Times New Roman" w:cs="Times New Roman"/>
          <w:szCs w:val="24"/>
        </w:rPr>
        <w:t>μαι και λυπάμαι. Σας συμπονώ, όμως, για την κατάντια στην οποία βρίσκεστε.</w:t>
      </w:r>
    </w:p>
    <w:p w14:paraId="120F861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Απευθύνομαι κυρίως στους φιλελεύθερους της Νέας Δημοκρατίας, τους οποίους αναφέρω, τον κ. Δένδια, τον κ. Σταϊκούρα</w:t>
      </w:r>
      <w:r w:rsidRPr="002D5AC2">
        <w:rPr>
          <w:rFonts w:eastAsia="Times New Roman" w:cs="Times New Roman"/>
          <w:szCs w:val="24"/>
        </w:rPr>
        <w:t xml:space="preserve"> </w:t>
      </w:r>
      <w:r>
        <w:rPr>
          <w:rFonts w:eastAsia="Times New Roman" w:cs="Times New Roman"/>
          <w:szCs w:val="24"/>
        </w:rPr>
        <w:t xml:space="preserve">που βλέπω μπροστά μου, τον κ. Τζαβάρα, με τον οποίο είμαστε συντοπίτες. Τους προκαλώ. Τι έχουν να πουν γι’ αυτό το πράγμα; </w:t>
      </w:r>
    </w:p>
    <w:p w14:paraId="120F861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Ένα τελευταίο, μια και είδα τον συνάδελφο του ΚΙΝΑΛ. Χθες ο κ. Τσακαλώτος προκάλεσε τον κ. Σκανδαλίδη, ο οποίος έκανε μία «ισορροπίσ</w:t>
      </w:r>
      <w:r>
        <w:rPr>
          <w:rFonts w:eastAsia="Times New Roman" w:cs="Times New Roman"/>
          <w:szCs w:val="24"/>
        </w:rPr>
        <w:t xml:space="preserve">τικη» -ας την πω έτσι στην καλύτερη εκδοχή- τοποθέτηση λέγοντας «τι κατάντια είναι αυτή για το Κοινοβούλιο, ο ένας και ο άλλος». Ο ένας είναι ο Τσίπρας. </w:t>
      </w:r>
    </w:p>
    <w:p w14:paraId="120F861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Τι είπε ο Τσίπρας; Μίλησε για τον Προϋπολογισμό, για τα μεγάλα ζητήματα της ελληνικής οικονομίας και ο</w:t>
      </w:r>
      <w:r>
        <w:rPr>
          <w:rFonts w:eastAsia="Times New Roman" w:cs="Times New Roman"/>
          <w:szCs w:val="24"/>
        </w:rPr>
        <w:t xml:space="preserve"> Αρχηγός της Αξιωματικής Αντιπολίτευσης επιτέθηκε, κύριε Σταμάτη. Και λυπάμαι πάρα πολύ γιατί τον δικαιολογήσατε, καλύτερα να μην μιλούσατε…</w:t>
      </w:r>
    </w:p>
    <w:p w14:paraId="120F861F"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ΔΗΜΗΤΡΙΟΣ ΣΤΑΜΑΤΗΣ</w:t>
      </w:r>
      <w:r w:rsidRPr="00CA0374">
        <w:rPr>
          <w:rFonts w:eastAsia="Times New Roman" w:cs="Times New Roman"/>
          <w:b/>
          <w:szCs w:val="24"/>
        </w:rPr>
        <w:t>:</w:t>
      </w:r>
      <w:r>
        <w:rPr>
          <w:rFonts w:eastAsia="Times New Roman" w:cs="Times New Roman"/>
          <w:szCs w:val="24"/>
        </w:rPr>
        <w:t xml:space="preserve"> Είναι γραμμένα!</w:t>
      </w:r>
    </w:p>
    <w:p w14:paraId="120F8620"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ΓΕΡΑΣΙΜΟΣ</w:t>
      </w:r>
      <w:r>
        <w:rPr>
          <w:rFonts w:eastAsia="Times New Roman" w:cs="Times New Roman"/>
          <w:b/>
          <w:szCs w:val="24"/>
        </w:rPr>
        <w:t xml:space="preserve"> (ΜΑΚΗΣ)</w:t>
      </w:r>
      <w:r>
        <w:rPr>
          <w:rFonts w:eastAsia="Times New Roman" w:cs="Times New Roman"/>
          <w:b/>
          <w:szCs w:val="24"/>
        </w:rPr>
        <w:t xml:space="preserve"> ΜΠΑΛΑΟΥΡΑΣ</w:t>
      </w:r>
      <w:r w:rsidRPr="00CA0374">
        <w:rPr>
          <w:rFonts w:eastAsia="Times New Roman" w:cs="Times New Roman"/>
          <w:b/>
          <w:szCs w:val="24"/>
        </w:rPr>
        <w:t>:</w:t>
      </w:r>
      <w:r w:rsidRPr="00CA0374">
        <w:rPr>
          <w:rFonts w:eastAsia="Times New Roman" w:cs="Times New Roman"/>
          <w:szCs w:val="24"/>
        </w:rPr>
        <w:t xml:space="preserve"> </w:t>
      </w:r>
      <w:r>
        <w:rPr>
          <w:rFonts w:eastAsia="Times New Roman" w:cs="Times New Roman"/>
          <w:szCs w:val="24"/>
        </w:rPr>
        <w:t>Ο κ. Μητσοτάκης αντέγραψε τη Χρυσή Αυγή. Εδώ μέσα</w:t>
      </w:r>
      <w:r>
        <w:rPr>
          <w:rFonts w:eastAsia="Times New Roman" w:cs="Times New Roman"/>
          <w:szCs w:val="24"/>
        </w:rPr>
        <w:t xml:space="preserve"> και έξω από εδώ, η Χρυσή Αυγή έχει αυτή τη γραμμή, ότι ο Τσίπρας και η Κυβέρνηση του ΣΥΡΙΖΑ πούλησε το Μακεδονικό για να πάρει τις συντάξεις! Πρέπει να ντρεπόμαστε λιγάκι!</w:t>
      </w:r>
    </w:p>
    <w:p w14:paraId="120F862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Πάμε τώρα στο δεύτερο εκτός </w:t>
      </w:r>
      <w:r>
        <w:rPr>
          <w:rFonts w:eastAsia="Times New Roman" w:cs="Times New Roman"/>
          <w:szCs w:val="24"/>
        </w:rPr>
        <w:t>π</w:t>
      </w:r>
      <w:r>
        <w:rPr>
          <w:rFonts w:eastAsia="Times New Roman" w:cs="Times New Roman"/>
          <w:szCs w:val="24"/>
        </w:rPr>
        <w:t>ροϋπολογισμού θέμα. Προχθές ο κύριος Πρωθυπουργός μίλη</w:t>
      </w:r>
      <w:r>
        <w:rPr>
          <w:rFonts w:eastAsia="Times New Roman" w:cs="Times New Roman"/>
          <w:szCs w:val="24"/>
        </w:rPr>
        <w:t xml:space="preserve">σε για τα </w:t>
      </w:r>
      <w:r>
        <w:rPr>
          <w:rFonts w:eastAsia="Times New Roman" w:cs="Times New Roman"/>
          <w:szCs w:val="24"/>
          <w:lang w:val="en-GB"/>
        </w:rPr>
        <w:t>fake</w:t>
      </w:r>
      <w:r w:rsidRPr="00C06A7B">
        <w:rPr>
          <w:rFonts w:eastAsia="Times New Roman" w:cs="Times New Roman"/>
          <w:szCs w:val="24"/>
        </w:rPr>
        <w:t xml:space="preserve"> </w:t>
      </w:r>
      <w:r>
        <w:rPr>
          <w:rFonts w:eastAsia="Times New Roman" w:cs="Times New Roman"/>
          <w:szCs w:val="24"/>
          <w:lang w:val="en-GB"/>
        </w:rPr>
        <w:t>news</w:t>
      </w:r>
      <w:r>
        <w:rPr>
          <w:rFonts w:eastAsia="Times New Roman" w:cs="Times New Roman"/>
          <w:szCs w:val="24"/>
        </w:rPr>
        <w:t xml:space="preserve"> και μάλιστα ανέφερε το δικό μου παράδειγμα. Εγώ δεν θα ασχοληθώ παραπάνω με αυτό, αλλά θέλω να τονίσω ότι υπάρχουν εδώ Βουλευτές –δεν θέλω να τους κατονομάσω-, οι οποίοι αμέσως μετά το επαίσχυντο δημοσίευμα της εφημερίδας «ΤΑ ΝΕΑ» εναντ</w:t>
      </w:r>
      <w:r>
        <w:rPr>
          <w:rFonts w:eastAsia="Times New Roman" w:cs="Times New Roman"/>
          <w:szCs w:val="24"/>
        </w:rPr>
        <w:t>ίον μου, πήραν καταδικαστική θέση.</w:t>
      </w:r>
    </w:p>
    <w:p w14:paraId="120F862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αυτό. Απορώ πώς η νεολαία της </w:t>
      </w:r>
      <w:r w:rsidRPr="005738A7">
        <w:rPr>
          <w:rFonts w:eastAsia="Times New Roman" w:cs="Times New Roman"/>
        </w:rPr>
        <w:t>Νέας Δημοκρατίας</w:t>
      </w:r>
      <w:r>
        <w:rPr>
          <w:rFonts w:eastAsia="Times New Roman" w:cs="Times New Roman"/>
          <w:szCs w:val="24"/>
        </w:rPr>
        <w:t xml:space="preserve"> έβγαλε ανακοίνωση εναντίον μου. Γιατί; Αναρωτιέται κανείς; Ορισμένοι, όπως ο Τριαντάφυλλος Μηταφίδης, ο Νίκος Μανιός, έχουμε μ</w:t>
      </w:r>
      <w:r>
        <w:rPr>
          <w:rFonts w:eastAsia="Times New Roman" w:cs="Times New Roman"/>
          <w:szCs w:val="24"/>
        </w:rPr>
        <w:t>ί</w:t>
      </w:r>
      <w:r>
        <w:rPr>
          <w:rFonts w:eastAsia="Times New Roman" w:cs="Times New Roman"/>
          <w:szCs w:val="24"/>
        </w:rPr>
        <w:t xml:space="preserve">α ιστορία. Αυτή βγαίνουν να </w:t>
      </w:r>
      <w:r>
        <w:rPr>
          <w:rFonts w:eastAsia="Times New Roman" w:cs="Times New Roman"/>
          <w:szCs w:val="24"/>
        </w:rPr>
        <w:t xml:space="preserve">την υπονομεύσουν, να την αμαυρώσουν, να υπονομεύσουν το ηθικό παράδειγμα αυτών των ανθρώπων. Το κάνουν συνεχώς. Έχει γίνει δύο φορές και μάλιστα συντονισμένα. </w:t>
      </w:r>
    </w:p>
    <w:p w14:paraId="120F862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Μπαίνω τώρα στο θέμα που κουβεντιάζουμε, κύριε Πρόεδρε. Η </w:t>
      </w:r>
      <w:r w:rsidRPr="00E03400">
        <w:rPr>
          <w:rFonts w:eastAsia="Times New Roman" w:cs="Times New Roman"/>
        </w:rPr>
        <w:t>Νέα Δημοκρατία</w:t>
      </w:r>
      <w:r>
        <w:rPr>
          <w:rFonts w:eastAsia="Times New Roman" w:cs="Times New Roman"/>
          <w:szCs w:val="24"/>
        </w:rPr>
        <w:t xml:space="preserve"> νόμισε ότι θα φοβίσει την κοινωνία. Θυμάστε τι έλεγε για τον κόφτη. «Θα έρθει ο κόφτης, θα χάσετε εκείνο, θα χάσετε το άλλο»! Δεν ήρθε ο κόφτης. Μιλούσε για </w:t>
      </w:r>
      <w:r>
        <w:rPr>
          <w:rFonts w:eastAsia="Times New Roman" w:cs="Times New Roman"/>
          <w:szCs w:val="24"/>
        </w:rPr>
        <w:lastRenderedPageBreak/>
        <w:t xml:space="preserve">την κατάρρευση και της πρώτης και της δεύτερης αξιολόγησης. Έλεγαν ουσιαστικά «Βάστα, Σόιμπλε». </w:t>
      </w:r>
    </w:p>
    <w:p w14:paraId="120F862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Σταμάτη, το θυμάστε το παλιό «Βάστα, Ρόμελ» που έλεγαν οι μαυραγορίτες; Εγώ δεν λέω εσάς μαυραγορίτες, προς </w:t>
      </w:r>
      <w:r>
        <w:rPr>
          <w:rFonts w:eastAsia="Times New Roman" w:cs="Times New Roman"/>
          <w:szCs w:val="24"/>
        </w:rPr>
        <w:t>θ</w:t>
      </w:r>
      <w:r>
        <w:rPr>
          <w:rFonts w:eastAsia="Times New Roman" w:cs="Times New Roman"/>
          <w:szCs w:val="24"/>
        </w:rPr>
        <w:t>εού! Λέγατε όμως «Βάστα, Σόιμπλε», ότι υπάρχει τέταρτο μνημόνιο. Εσείς οι Βουλευτές, τα στελέχη, ακόμα και ο Αρχηγός σας δεν λένε ότι δεν υπάρ</w:t>
      </w:r>
      <w:r>
        <w:rPr>
          <w:rFonts w:eastAsia="Times New Roman" w:cs="Times New Roman"/>
          <w:szCs w:val="24"/>
        </w:rPr>
        <w:t xml:space="preserve">χει τέταρτο μνημόνιο. Κάποια στιγμή θα πείτε κάποια πράγματα που μπορούμε να συζητήσουμε; </w:t>
      </w:r>
    </w:p>
    <w:p w14:paraId="120F862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Πώς ξεκινάτε και μιλάτε για τέταρτο μνημόνιο, όταν βλέπετε όλες τις κινήσεις; Πώς θα υπήρχε τέταρτο μνημόνιο από τη στιγμή που υπάρχει αυτή η πορεία; Να κάνουμε σχολ</w:t>
      </w:r>
      <w:r>
        <w:rPr>
          <w:rFonts w:eastAsia="Times New Roman" w:cs="Times New Roman"/>
          <w:szCs w:val="24"/>
        </w:rPr>
        <w:t xml:space="preserve">ιασμό πάνω στην πορεία; Να τον κάνουμε. Υπάρχει μια πορεία εκτός μνημονίου; Σαφώς υπάρχει. Εντός πλαισίου όπως έχουν και άλλα κράτη; Ναι, βεβαίως. </w:t>
      </w:r>
    </w:p>
    <w:p w14:paraId="120F862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Για τις συντάξεις τρέχατε στο Βερολίνο, στις Βρυξέλλες κ.λπ., αλλά θα το αφήσω αυτό το θέμα. </w:t>
      </w:r>
    </w:p>
    <w:p w14:paraId="120F8627"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Εγώ θα πω τη γ</w:t>
      </w:r>
      <w:r>
        <w:rPr>
          <w:rFonts w:eastAsia="Times New Roman" w:cs="Times New Roman"/>
          <w:szCs w:val="24"/>
        </w:rPr>
        <w:t>ραμμή σας. Ο κ. Μητσοτάκης ένα μήνα μετά την εκλογή του σαν Αρχηγού της Νέας Δημοκρατίας έδωσε μ</w:t>
      </w:r>
      <w:r>
        <w:rPr>
          <w:rFonts w:eastAsia="Times New Roman" w:cs="Times New Roman"/>
          <w:szCs w:val="24"/>
        </w:rPr>
        <w:t>ί</w:t>
      </w:r>
      <w:r>
        <w:rPr>
          <w:rFonts w:eastAsia="Times New Roman" w:cs="Times New Roman"/>
          <w:szCs w:val="24"/>
        </w:rPr>
        <w:t>α συνέντευξη στην κ</w:t>
      </w:r>
      <w:r>
        <w:rPr>
          <w:rFonts w:eastAsia="Times New Roman" w:cs="Times New Roman"/>
          <w:szCs w:val="24"/>
        </w:rPr>
        <w:t>.</w:t>
      </w:r>
      <w:r>
        <w:rPr>
          <w:rFonts w:eastAsia="Times New Roman" w:cs="Times New Roman"/>
          <w:szCs w:val="24"/>
        </w:rPr>
        <w:t xml:space="preserve"> Κοσιώνη. Τον ρώτησε η κ</w:t>
      </w:r>
      <w:r>
        <w:rPr>
          <w:rFonts w:eastAsia="Times New Roman" w:cs="Times New Roman"/>
          <w:szCs w:val="24"/>
        </w:rPr>
        <w:t>.</w:t>
      </w:r>
      <w:r>
        <w:rPr>
          <w:rFonts w:eastAsia="Times New Roman" w:cs="Times New Roman"/>
          <w:szCs w:val="24"/>
        </w:rPr>
        <w:t xml:space="preserve"> Κοσιώνη: «Κύριε Πρόεδρε, λέτε ναι στη μείωση των επικουρικών, σε μείωση των συντάξεων». Και αυτός απαντά. Προσέξτ</w:t>
      </w:r>
      <w:r>
        <w:rPr>
          <w:rFonts w:eastAsia="Times New Roman" w:cs="Times New Roman"/>
          <w:szCs w:val="24"/>
        </w:rPr>
        <w:t xml:space="preserve">ε τι απαντά, κύριε Σταμάτη, </w:t>
      </w:r>
      <w:r>
        <w:rPr>
          <w:rFonts w:eastAsia="Times New Roman" w:cs="Times New Roman"/>
          <w:szCs w:val="24"/>
        </w:rPr>
        <w:lastRenderedPageBreak/>
        <w:t>επειδή σας αρέσει να φέρνετε Πρακτικά: «Δεν το έκρυψα. Γι’ αυτό σας λέω ότι εγώ μιλάω τη γλώσσα της αλήθειας. Και θέλω αύριο να πράττω και το έργο της αλήθειας. Εύκολες λύσεις δεν υπάρχουν». Το είπε ο Αρχηγός σας, ο οποίος μας κ</w:t>
      </w:r>
      <w:r>
        <w:rPr>
          <w:rFonts w:eastAsia="Times New Roman" w:cs="Times New Roman"/>
          <w:szCs w:val="24"/>
        </w:rPr>
        <w:t>άνει καταγγελία ότι πουλήσαμε το Μακεδονικό για να πάρουμε συντάξεις! Ο ίδιος ηγείται στην περικοπή των συντάξεων!</w:t>
      </w:r>
    </w:p>
    <w:p w14:paraId="120F8628"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 xml:space="preserve">Πάμε τώρα στο τι φέρνει ο </w:t>
      </w:r>
      <w:r>
        <w:rPr>
          <w:rFonts w:eastAsia="Times New Roman" w:cs="Times New Roman"/>
          <w:szCs w:val="24"/>
        </w:rPr>
        <w:t>π</w:t>
      </w:r>
      <w:r>
        <w:rPr>
          <w:rFonts w:eastAsia="Times New Roman" w:cs="Times New Roman"/>
          <w:szCs w:val="24"/>
        </w:rPr>
        <w:t>ροϋπολογισμός. Είπαν πολλοί συνάδελφοι και εισηγητές ότι είναι επεκτατικός. Ανοίγει τον δρόμο της ανάπτυξης. Ενισχύει τον δείκτη κοινωνικής προστασίας, δαπανάει –και θα καταθέσω σχετικό έγγραφο για τα Πρακτικά- τις κοινωνικές παροχές, το Πρόγραμμα Δημοσίων</w:t>
      </w:r>
      <w:r>
        <w:rPr>
          <w:rFonts w:eastAsia="Times New Roman" w:cs="Times New Roman"/>
          <w:szCs w:val="24"/>
        </w:rPr>
        <w:t xml:space="preserve"> Επενδύσεων. Μιλάτε, μιλάτε. Μα, πώς μιλάτε για το Πρόγραμμα Δημοσίων Επενδύσεων, όταν έχουμε στο πρόγραμμα 6.700.000.000 για να υλοποιήσουμε το πρόγραμμα αυτό; </w:t>
      </w:r>
    </w:p>
    <w:p w14:paraId="120F8629"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Και θέλω να σας θυμίσω, κύριοι συνάδελφοι, ότι εδώ υπάρχει ένας πίνακας, τον οποίο επίσης θα κ</w:t>
      </w:r>
      <w:r>
        <w:rPr>
          <w:rFonts w:eastAsia="Times New Roman" w:cs="Times New Roman"/>
          <w:szCs w:val="24"/>
        </w:rPr>
        <w:t xml:space="preserve">αταθέσω στα Πρακτικά, κύριε Σταϊκούρα. Είναι το μεγαλύτερο ποσό από το 2009, πριν την κρίση. Θα σας διαβάσω τα νούμερα. Είναι 9.588 εκατομμύρια ευρώ, έτσι; Πάμε στο 2010 και βλέπουμε τα νούμερα που υπάρχουν και είναι τα μεγαλύτερα νούμερα που υπάρχουν από </w:t>
      </w:r>
      <w:r>
        <w:rPr>
          <w:rFonts w:eastAsia="Times New Roman" w:cs="Times New Roman"/>
          <w:szCs w:val="24"/>
        </w:rPr>
        <w:t xml:space="preserve">το 2009. </w:t>
      </w:r>
    </w:p>
    <w:p w14:paraId="120F862A"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Το 2018 λέτε. </w:t>
      </w:r>
    </w:p>
    <w:p w14:paraId="120F862B"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Ναι. </w:t>
      </w:r>
    </w:p>
    <w:p w14:paraId="120F862C"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Πόσο είναι μέχρι τώρα; </w:t>
      </w:r>
    </w:p>
    <w:p w14:paraId="120F862D"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Σας είπα, κύριε Σταϊκούρα, ότι το ίδιο νούμερο είναι το 2018 και το 2019. </w:t>
      </w:r>
    </w:p>
    <w:p w14:paraId="120F862E" w14:textId="77777777" w:rsidR="0086761A" w:rsidRDefault="00427452">
      <w:pPr>
        <w:tabs>
          <w:tab w:val="left" w:pos="2039"/>
        </w:tabs>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w:t>
      </w:r>
      <w:r w:rsidRPr="00887358">
        <w:rPr>
          <w:rFonts w:eastAsia="Times New Roman" w:cs="Times New Roman"/>
          <w:b/>
          <w:szCs w:val="24"/>
        </w:rPr>
        <w:t>ένος):</w:t>
      </w:r>
      <w:r w:rsidRPr="00887358">
        <w:rPr>
          <w:rFonts w:eastAsia="Times New Roman" w:cs="Times New Roman"/>
          <w:szCs w:val="24"/>
        </w:rPr>
        <w:t xml:space="preserve"> </w:t>
      </w:r>
      <w:r>
        <w:rPr>
          <w:rFonts w:eastAsia="Times New Roman" w:cs="Times New Roman"/>
          <w:szCs w:val="24"/>
        </w:rPr>
        <w:t xml:space="preserve">Κύριε Σταϊκούρα, σας παρακαλώ. Είχατε τον λόγο για είκοσι λεπτά. </w:t>
      </w:r>
    </w:p>
    <w:p w14:paraId="120F862F"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Είναι 1,5 δι</w:t>
      </w:r>
      <w:r>
        <w:rPr>
          <w:rFonts w:eastAsia="Times New Roman" w:cs="Times New Roman"/>
          <w:szCs w:val="24"/>
        </w:rPr>
        <w:t>σεκατομύριο</w:t>
      </w:r>
      <w:r>
        <w:rPr>
          <w:rFonts w:eastAsia="Times New Roman" w:cs="Times New Roman"/>
          <w:szCs w:val="24"/>
        </w:rPr>
        <w:t xml:space="preserve"> κάτω. </w:t>
      </w:r>
    </w:p>
    <w:p w14:paraId="120F8630"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Η απορρόφηση; Μην τα μπερδεύουμε, όμως, γιατί το κάνετε αυτό. Μιλάτε για προβλέψεις…</w:t>
      </w:r>
    </w:p>
    <w:p w14:paraId="120F8631"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ΧΡΗΣΤΟΣ ΣΤΑΪΚΟΥΡΑ</w:t>
      </w:r>
      <w:r>
        <w:rPr>
          <w:rFonts w:eastAsia="Times New Roman" w:cs="Times New Roman"/>
          <w:b/>
          <w:szCs w:val="24"/>
        </w:rPr>
        <w:t>Σ:</w:t>
      </w:r>
      <w:r>
        <w:rPr>
          <w:rFonts w:eastAsia="Times New Roman" w:cs="Times New Roman"/>
          <w:szCs w:val="24"/>
        </w:rPr>
        <w:t xml:space="preserve"> Όχι πρόβλεψη. Εκτέλεση. </w:t>
      </w:r>
    </w:p>
    <w:p w14:paraId="120F8632"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Μιλάτε για προβλέψεις, κύριε Σταϊκούρα, και το αποτέλεσμα…</w:t>
      </w:r>
    </w:p>
    <w:p w14:paraId="120F8633"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Αυτό λέτε κι εσείς. </w:t>
      </w:r>
    </w:p>
    <w:p w14:paraId="120F8634"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ΓΕΡΑΣΙΜΟΣ</w:t>
      </w:r>
      <w:r>
        <w:rPr>
          <w:rFonts w:eastAsia="Times New Roman" w:cs="Times New Roman"/>
          <w:b/>
          <w:szCs w:val="24"/>
        </w:rPr>
        <w:t xml:space="preserve"> (ΜΑΚΗΣ)</w:t>
      </w:r>
      <w:r>
        <w:rPr>
          <w:rFonts w:eastAsia="Times New Roman" w:cs="Times New Roman"/>
          <w:b/>
          <w:szCs w:val="24"/>
        </w:rPr>
        <w:t xml:space="preserve"> ΜΠΑΛΑΟΥΡΑΣ:</w:t>
      </w:r>
      <w:r>
        <w:rPr>
          <w:rFonts w:eastAsia="Times New Roman" w:cs="Times New Roman"/>
          <w:szCs w:val="24"/>
        </w:rPr>
        <w:t xml:space="preserve"> Αυτό κάνατε και χθες στην ομιλία σας. Χθες λέγατε «εμείς κάναμε αυτό</w:t>
      </w:r>
      <w:r>
        <w:rPr>
          <w:rFonts w:eastAsia="Times New Roman" w:cs="Times New Roman"/>
          <w:szCs w:val="24"/>
        </w:rPr>
        <w:t xml:space="preserve">». Δεν κάνατε αυτό. Ήταν προβλέψεις ότι θα κάνετε αυτό. Προβλέπατε ανάπτυξη 4% και πηγαίναμε σε ύφεση 9%. Αυτή ήταν η πραγματικότητα. </w:t>
      </w:r>
    </w:p>
    <w:p w14:paraId="120F8635"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Εσείς κάνετε πρόβλεψη για το 2019.</w:t>
      </w:r>
    </w:p>
    <w:p w14:paraId="120F8636"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lastRenderedPageBreak/>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Τελειώνω, κύριε Πρόεδρε. Με συγχωρεί</w:t>
      </w:r>
      <w:r>
        <w:rPr>
          <w:rFonts w:eastAsia="Times New Roman" w:cs="Times New Roman"/>
          <w:szCs w:val="24"/>
        </w:rPr>
        <w:t>τε πάρα πολύ. Θέλω απλώς να πω πού οφείλεται….</w:t>
      </w:r>
    </w:p>
    <w:p w14:paraId="120F8637" w14:textId="77777777" w:rsidR="0086761A" w:rsidRDefault="00427452">
      <w:pPr>
        <w:tabs>
          <w:tab w:val="left" w:pos="2039"/>
        </w:tabs>
        <w:spacing w:line="600" w:lineRule="auto"/>
        <w:ind w:firstLine="720"/>
        <w:jc w:val="both"/>
        <w:rPr>
          <w:rFonts w:eastAsia="Times New Roman" w:cs="Times New Roman"/>
          <w:szCs w:val="24"/>
        </w:rPr>
      </w:pPr>
      <w:r w:rsidRPr="009C2EAA">
        <w:rPr>
          <w:rFonts w:eastAsia="Times New Roman" w:cs="Times New Roman"/>
          <w:b/>
          <w:szCs w:val="24"/>
        </w:rPr>
        <w:t xml:space="preserve">ΠΡΟΕΔΡΕΥΩΝ (Γεώργιος Βαρεμένος): </w:t>
      </w:r>
      <w:r>
        <w:rPr>
          <w:rFonts w:eastAsia="Times New Roman" w:cs="Times New Roman"/>
          <w:szCs w:val="24"/>
        </w:rPr>
        <w:t xml:space="preserve">Το καλύτερο παράδειγμα. </w:t>
      </w:r>
    </w:p>
    <w:p w14:paraId="120F8638"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Να σταματήσει αυτό το παραμύθι της υπερφορολόγησης. </w:t>
      </w:r>
    </w:p>
    <w:p w14:paraId="120F8639"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Είναι, πρώτον, η μείωση της ανεργίας. Όταν μειώνεται η ανεργία, πληρ</w:t>
      </w:r>
      <w:r>
        <w:rPr>
          <w:rFonts w:eastAsia="Times New Roman" w:cs="Times New Roman"/>
          <w:szCs w:val="24"/>
        </w:rPr>
        <w:t>ώνουμε εισφορές, γίνεται μεγαλύτερη κατανάλωση. Απλά πράγματα. Δεύτερον, οι χαμηλές προβλέψεις των θεσμών για τα μη παραμετρικά μέτρα. Ποια είναι τα παραμετρικά μέτρα; Είναι ότι πήραμε πολλά πράγματα από τη φορολογία. Δύο παραδείγματα: Αυξήθηκαν τα έσοδα τ</w:t>
      </w:r>
      <w:r>
        <w:rPr>
          <w:rFonts w:eastAsia="Times New Roman" w:cs="Times New Roman"/>
          <w:szCs w:val="24"/>
        </w:rPr>
        <w:t xml:space="preserve">ης φορολογίας κατά 2,23%, δηλαδή 624 εκατομμύρια. Πού οφείλεται αυτό; Οφείλεται πρώτον στο </w:t>
      </w:r>
      <w:r>
        <w:rPr>
          <w:rFonts w:eastAsia="Times New Roman" w:cs="Times New Roman"/>
          <w:szCs w:val="24"/>
          <w:lang w:val="en-US"/>
        </w:rPr>
        <w:t>VDI</w:t>
      </w:r>
      <w:r>
        <w:rPr>
          <w:rFonts w:eastAsia="Times New Roman" w:cs="Times New Roman"/>
          <w:szCs w:val="24"/>
        </w:rPr>
        <w:t xml:space="preserve">, δηλαδή στην αποκάλυψη εισοδημάτων και δεύτερον στη μεγάλη εισπραξιμότητα από τον ΦΠΑ κατά 5,2%, δηλαδή 780 εκατομμύρια. </w:t>
      </w:r>
    </w:p>
    <w:p w14:paraId="120F863A"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 xml:space="preserve">Και θέλω να σας πω, κύριε Σταμάτη, ότι η κατσίκα δεν μασάει πια ταραμά. Ούτε ταραμά μασάει ούτε τίποτε άλλο. </w:t>
      </w:r>
    </w:p>
    <w:p w14:paraId="120F863B" w14:textId="77777777" w:rsidR="0086761A" w:rsidRDefault="00427452">
      <w:pPr>
        <w:tabs>
          <w:tab w:val="left" w:pos="2039"/>
        </w:tabs>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Κύριε Μπαλαούρα, βάλτε μ</w:t>
      </w:r>
      <w:r>
        <w:rPr>
          <w:rFonts w:eastAsia="Times New Roman" w:cs="Times New Roman"/>
          <w:szCs w:val="24"/>
        </w:rPr>
        <w:t>ί</w:t>
      </w:r>
      <w:r>
        <w:rPr>
          <w:rFonts w:eastAsia="Times New Roman" w:cs="Times New Roman"/>
          <w:szCs w:val="24"/>
        </w:rPr>
        <w:t xml:space="preserve">α τελεία, σας παρακαλώ πολύ. Είστε ο πρώτος και ακολουθούν άλλοι εκατόν ενενήντα εννέα. </w:t>
      </w:r>
    </w:p>
    <w:p w14:paraId="120F863C"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lastRenderedPageBreak/>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Μισό λεπτό, κύριε Πρόεδρε. </w:t>
      </w:r>
    </w:p>
    <w:p w14:paraId="120F863D"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 xml:space="preserve">Θέλω να πω και να ισχυριστώ ότι εσείς καταστρέψατε την κτηνοτροφία, δηλαδή τις κατσίκες, τα πρόβατα και τις αγελάδες αυτή τη δεκαετία που μας πέρασε. Εσείς την καταστρέψατε κυριολεκτικά. </w:t>
      </w:r>
    </w:p>
    <w:p w14:paraId="120F863E" w14:textId="77777777" w:rsidR="0086761A" w:rsidRDefault="00427452">
      <w:pPr>
        <w:tabs>
          <w:tab w:val="left" w:pos="2039"/>
        </w:tabs>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Μετά τις κατσίκες, πάνε και οι αγελάδες. Να τελειώνουμε. </w:t>
      </w:r>
    </w:p>
    <w:p w14:paraId="120F863F"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ΓΕΡΑΣΙΜΟΣ</w:t>
      </w:r>
      <w:r>
        <w:rPr>
          <w:rFonts w:eastAsia="Times New Roman" w:cs="Times New Roman"/>
          <w:b/>
          <w:szCs w:val="24"/>
        </w:rPr>
        <w:t xml:space="preserve">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φράση μόνο, κύριε Πρόεδρε. Με κόψατε τρεις φορές. </w:t>
      </w:r>
    </w:p>
    <w:p w14:paraId="120F8640" w14:textId="77777777" w:rsidR="0086761A" w:rsidRDefault="00427452">
      <w:pPr>
        <w:tabs>
          <w:tab w:val="left" w:pos="2039"/>
        </w:tabs>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Όλο το ζωικό βασίλειο εδώ πέρα σήμερα. </w:t>
      </w:r>
    </w:p>
    <w:p w14:paraId="120F8641"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ΓΕΡΑΣΙΜ</w:t>
      </w:r>
      <w:r>
        <w:rPr>
          <w:rFonts w:eastAsia="Times New Roman" w:cs="Times New Roman"/>
          <w:b/>
          <w:szCs w:val="24"/>
        </w:rPr>
        <w:t>ΟΣ</w:t>
      </w:r>
      <w:r>
        <w:rPr>
          <w:rFonts w:eastAsia="Times New Roman" w:cs="Times New Roman"/>
          <w:b/>
          <w:szCs w:val="24"/>
        </w:rPr>
        <w:t xml:space="preserve">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Ο Αρχηγός σας είπε στην ομιλία του ότι ο Τσίπρας μετράει τις μέρες που θα είναι ακόμα Πρωθυπουργός. Είπε ότι είναι χίλιες τετρακόσιες δεκαεπτά ημέρες. Εγώ δεν τις έχω μετρήσει. Τον πιστεύω. Το μόνο πράγμα που πιστεύω είναι αυτό που ε</w:t>
      </w:r>
      <w:r>
        <w:rPr>
          <w:rFonts w:eastAsia="Times New Roman" w:cs="Times New Roman"/>
          <w:szCs w:val="24"/>
        </w:rPr>
        <w:t>ίπε. Έχω την εντύπωση ότι κάθεται συνεχώς και μαδάει τη μαργαρίτα. Θα έχει καταστρέψει τόνους μαργαρίτες για να δει αν πέφτει ο Τσίπρας. Από την αρχή που βγήκε Πρωθυπουργός έθεσε θέμα εκλο</w:t>
      </w:r>
      <w:r>
        <w:rPr>
          <w:rFonts w:eastAsia="Times New Roman" w:cs="Times New Roman"/>
          <w:szCs w:val="24"/>
        </w:rPr>
        <w:lastRenderedPageBreak/>
        <w:t xml:space="preserve">γών. Χίλιες φορές. Και είναι </w:t>
      </w:r>
      <w:r>
        <w:rPr>
          <w:rFonts w:eastAsia="Times New Roman" w:cs="Times New Roman"/>
          <w:szCs w:val="24"/>
          <w:lang w:val="en-US"/>
        </w:rPr>
        <w:t>case</w:t>
      </w:r>
      <w:r w:rsidRPr="00CD0741">
        <w:rPr>
          <w:rFonts w:eastAsia="Times New Roman" w:cs="Times New Roman"/>
          <w:szCs w:val="24"/>
        </w:rPr>
        <w:t xml:space="preserve"> </w:t>
      </w:r>
      <w:r>
        <w:rPr>
          <w:rFonts w:eastAsia="Times New Roman" w:cs="Times New Roman"/>
          <w:szCs w:val="24"/>
          <w:lang w:val="en-US"/>
        </w:rPr>
        <w:t>study</w:t>
      </w:r>
      <w:r w:rsidRPr="00CD0741">
        <w:rPr>
          <w:rFonts w:eastAsia="Times New Roman" w:cs="Times New Roman"/>
          <w:szCs w:val="24"/>
        </w:rPr>
        <w:t xml:space="preserve"> </w:t>
      </w:r>
      <w:r>
        <w:rPr>
          <w:rFonts w:eastAsia="Times New Roman" w:cs="Times New Roman"/>
          <w:szCs w:val="24"/>
        </w:rPr>
        <w:t>στο Πανεπιστήμιο του Όσλο πώ</w:t>
      </w:r>
      <w:r>
        <w:rPr>
          <w:rFonts w:eastAsia="Times New Roman" w:cs="Times New Roman"/>
          <w:szCs w:val="24"/>
        </w:rPr>
        <w:t>ς ένας Αρχηγός Αξιωματικής Αντιπολίτευσης λέει συνεχώς, χίλιες φορές, χίλιες τετρακόσιες ημέρες και ζητάει εκλογές. Πάνε οι μαργαρίτες!</w:t>
      </w:r>
    </w:p>
    <w:p w14:paraId="120F8642"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Ευχαριστώ.</w:t>
      </w:r>
    </w:p>
    <w:p w14:paraId="120F8643" w14:textId="77777777" w:rsidR="0086761A" w:rsidRDefault="00427452">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Γεράσιμος Μπαλαούρας</w:t>
      </w:r>
      <w:r w:rsidRPr="000731CA">
        <w:rPr>
          <w:rFonts w:eastAsia="Times New Roman" w:cs="Times New Roman"/>
        </w:rPr>
        <w:t xml:space="preserve"> καταθέτει για τα Πρακτικά τα προαναφερθέντα έγγραφα, τα </w:t>
      </w:r>
      <w:r w:rsidRPr="000731CA">
        <w:rPr>
          <w:rFonts w:eastAsia="Times New Roman" w:cs="Times New Roman"/>
        </w:rPr>
        <w:t>οποία βρίσκονται στο αρχείο του Τμήματος Γραμματείας της Διεύθυνσης Στενογραφίας και Πρακτικών της Βουλής)</w:t>
      </w:r>
    </w:p>
    <w:p w14:paraId="120F8644" w14:textId="77777777" w:rsidR="0086761A" w:rsidRDefault="0042745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120F8645" w14:textId="77777777" w:rsidR="0086761A" w:rsidRDefault="00427452">
      <w:pPr>
        <w:tabs>
          <w:tab w:val="left" w:pos="2039"/>
        </w:tabs>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Τέλειωσε η μαργαρίτα, πάει!</w:t>
      </w:r>
    </w:p>
    <w:p w14:paraId="120F8646" w14:textId="77777777" w:rsidR="0086761A" w:rsidRDefault="00427452">
      <w:pPr>
        <w:tabs>
          <w:tab w:val="left" w:pos="2039"/>
        </w:tabs>
        <w:spacing w:line="600" w:lineRule="auto"/>
        <w:ind w:firstLine="720"/>
        <w:jc w:val="both"/>
        <w:rPr>
          <w:rFonts w:eastAsia="Times New Roman" w:cs="Times New Roman"/>
        </w:rPr>
      </w:pPr>
      <w:r w:rsidRPr="00111BFF">
        <w:rPr>
          <w:rFonts w:eastAsia="Times New Roman" w:cs="Times New Roman"/>
        </w:rPr>
        <w:t xml:space="preserve">Κυρίες και κύριοι συνάδελφοι, </w:t>
      </w:r>
      <w:r>
        <w:rPr>
          <w:rFonts w:eastAsia="Times New Roman" w:cs="Times New Roman"/>
        </w:rPr>
        <w:t xml:space="preserve">γίνεται γνωστό </w:t>
      </w:r>
      <w:r w:rsidRPr="00111BFF">
        <w:rPr>
          <w:rFonts w:eastAsia="Times New Roman" w:cs="Times New Roman"/>
        </w:rPr>
        <w:t>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w:t>
      </w:r>
      <w:r w:rsidRPr="00111BFF">
        <w:rPr>
          <w:rFonts w:eastAsia="Times New Roman" w:cs="Times New Roman"/>
        </w:rPr>
        <w:t xml:space="preserve">υλής, </w:t>
      </w:r>
      <w:r>
        <w:rPr>
          <w:rFonts w:eastAsia="Times New Roman" w:cs="Times New Roman"/>
        </w:rPr>
        <w:t xml:space="preserve">δεκαεννέα </w:t>
      </w:r>
      <w:r w:rsidRPr="00111BFF">
        <w:rPr>
          <w:rFonts w:eastAsia="Times New Roman" w:cs="Times New Roman"/>
        </w:rPr>
        <w:t xml:space="preserve">μαθητές και μαθήτριες και </w:t>
      </w:r>
      <w:r>
        <w:rPr>
          <w:rFonts w:eastAsia="Times New Roman" w:cs="Times New Roman"/>
        </w:rPr>
        <w:t>ένας εκπαιδευτικός συνοδός από το 2</w:t>
      </w:r>
      <w:r w:rsidRPr="0079729E">
        <w:rPr>
          <w:rFonts w:eastAsia="Times New Roman" w:cs="Times New Roman"/>
          <w:vertAlign w:val="superscript"/>
        </w:rPr>
        <w:t>ο</w:t>
      </w:r>
      <w:r>
        <w:rPr>
          <w:rFonts w:eastAsia="Times New Roman" w:cs="Times New Roman"/>
        </w:rPr>
        <w:t xml:space="preserve"> </w:t>
      </w:r>
      <w:r w:rsidRPr="00111BFF">
        <w:rPr>
          <w:rFonts w:eastAsia="Times New Roman" w:cs="Times New Roman"/>
        </w:rPr>
        <w:t xml:space="preserve">Δημοτικό Σχολείο </w:t>
      </w:r>
      <w:r>
        <w:rPr>
          <w:rFonts w:eastAsia="Times New Roman" w:cs="Times New Roman"/>
        </w:rPr>
        <w:t>Μαλίων Ηρακλείου Κρήτης</w:t>
      </w:r>
      <w:r w:rsidRPr="00111BFF">
        <w:rPr>
          <w:rFonts w:eastAsia="Times New Roman" w:cs="Times New Roman"/>
        </w:rPr>
        <w:t xml:space="preserve">. </w:t>
      </w:r>
    </w:p>
    <w:p w14:paraId="120F8647" w14:textId="77777777" w:rsidR="0086761A" w:rsidRDefault="00427452">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120F8648" w14:textId="77777777" w:rsidR="0086761A" w:rsidRDefault="00427452">
      <w:pPr>
        <w:spacing w:line="600" w:lineRule="auto"/>
        <w:ind w:firstLine="720"/>
        <w:jc w:val="center"/>
        <w:rPr>
          <w:rFonts w:eastAsia="Times New Roman" w:cs="Times New Roman"/>
        </w:rPr>
      </w:pPr>
      <w:r>
        <w:rPr>
          <w:rFonts w:eastAsia="Times New Roman" w:cs="Times New Roman"/>
        </w:rPr>
        <w:t>(Χειροκροτήματα απ</w:t>
      </w:r>
      <w:r w:rsidRPr="0024543F">
        <w:rPr>
          <w:rFonts w:eastAsia="Times New Roman" w:cs="Times New Roman"/>
        </w:rPr>
        <w:t>’</w:t>
      </w:r>
      <w:r w:rsidRPr="00111BFF">
        <w:rPr>
          <w:rFonts w:eastAsia="Times New Roman" w:cs="Times New Roman"/>
        </w:rPr>
        <w:t xml:space="preserve"> όλες τις πτέρυγες της Βουλής)</w:t>
      </w:r>
    </w:p>
    <w:p w14:paraId="120F8649"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Βεσυρόπουλε, έχετε τον λόγο. </w:t>
      </w:r>
    </w:p>
    <w:p w14:paraId="120F864A"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b/>
          <w:szCs w:val="24"/>
        </w:rPr>
        <w:t>ΑΠΟΣΤΟΛΟΣ ΒΕΣΥΡΟΠΟΥΛΟ</w:t>
      </w:r>
      <w:r>
        <w:rPr>
          <w:rFonts w:eastAsia="Times New Roman" w:cs="Times New Roman"/>
          <w:b/>
          <w:szCs w:val="24"/>
        </w:rPr>
        <w:t>Σ:</w:t>
      </w:r>
      <w:r>
        <w:rPr>
          <w:rFonts w:eastAsia="Times New Roman" w:cs="Times New Roman"/>
          <w:szCs w:val="24"/>
        </w:rPr>
        <w:t xml:space="preserve"> Ευχαριστώ, κύριε Πρόεδρε. </w:t>
      </w:r>
    </w:p>
    <w:p w14:paraId="120F864B"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τον τελευταίο </w:t>
      </w:r>
      <w:r>
        <w:rPr>
          <w:rFonts w:eastAsia="Times New Roman" w:cs="Times New Roman"/>
          <w:szCs w:val="24"/>
        </w:rPr>
        <w:t>π</w:t>
      </w:r>
      <w:r>
        <w:rPr>
          <w:rFonts w:eastAsia="Times New Roman" w:cs="Times New Roman"/>
          <w:szCs w:val="24"/>
        </w:rPr>
        <w:t>ροϋπολογισμό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 απολογισμός αυτής της Κυβέρνησης είναι θλιβερός. Συνδέεται με τη δέσμευση της χώρας σε υψηλά πρωτογενή πλεονάσματα μέχρι</w:t>
      </w:r>
      <w:r>
        <w:rPr>
          <w:rFonts w:eastAsia="Times New Roman" w:cs="Times New Roman"/>
          <w:szCs w:val="24"/>
        </w:rPr>
        <w:t xml:space="preserve"> το 2060, με ένα αχρείαστο μνημόνιο, με φόρους χωρίς τέλος και χωρίς λογική και μέτρα ύψους 9,5 δισεκατομμυρίων ευρώ. </w:t>
      </w:r>
    </w:p>
    <w:p w14:paraId="120F864C"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Ο κύριος Πρωθυπουργός είπε πριν από λίγες ημέρες</w:t>
      </w:r>
      <w:r>
        <w:rPr>
          <w:rFonts w:eastAsia="Times New Roman" w:cs="Times New Roman"/>
          <w:szCs w:val="24"/>
        </w:rPr>
        <w:t>,</w:t>
      </w:r>
      <w:r>
        <w:rPr>
          <w:rFonts w:eastAsia="Times New Roman" w:cs="Times New Roman"/>
          <w:szCs w:val="24"/>
        </w:rPr>
        <w:t xml:space="preserve"> ότι κατοικούμε στα λόγια μας. Αν αυτό ισχύει, τότε αυτή η Κυβέρνηση κατοικεί και διαβιε</w:t>
      </w:r>
      <w:r>
        <w:rPr>
          <w:rFonts w:eastAsia="Times New Roman" w:cs="Times New Roman"/>
          <w:szCs w:val="24"/>
        </w:rPr>
        <w:t>ί μέσα στο ψέμα. Γιατί ό,τι είπε και ό,τι λέει και ό,τι υποσχέθηκε στους Έλληνες πολίτες ήταν και είναι ψέματα. Στο εγχώριο ακροατήριο κάποιοι συνάδελφοι επαίρονται για τα πρωτογενή πλεονάσματα που δεν στηρίζονται στην ανάπτυξη, αλλά στην υπερφορολόγηση. Π</w:t>
      </w:r>
      <w:r>
        <w:rPr>
          <w:rFonts w:eastAsia="Times New Roman" w:cs="Times New Roman"/>
          <w:szCs w:val="24"/>
        </w:rPr>
        <w:t xml:space="preserve">ροφανώς δεν άκουσαν προχθές τον κ. Τσακαλώτο, ο οποίος από τη Νέα Υόρκη δήλωσε ότι δεν αποτελεί σπουδαία στρατηγική το υπερπλεόνασμα. </w:t>
      </w:r>
    </w:p>
    <w:p w14:paraId="120F864D"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που κατέθεσε η Κυβέρνηση δεν είναι ο πρώτος μεταμνημονιακός </w:t>
      </w:r>
      <w:r>
        <w:rPr>
          <w:rFonts w:eastAsia="Times New Roman" w:cs="Times New Roman"/>
          <w:szCs w:val="24"/>
        </w:rPr>
        <w:t>π</w:t>
      </w:r>
      <w:r>
        <w:rPr>
          <w:rFonts w:eastAsia="Times New Roman" w:cs="Times New Roman"/>
          <w:szCs w:val="24"/>
        </w:rPr>
        <w:t xml:space="preserve">ροϋπολογισμός. Ο πρώτος μεταμνημονιακός </w:t>
      </w:r>
      <w:r>
        <w:rPr>
          <w:rFonts w:eastAsia="Times New Roman" w:cs="Times New Roman"/>
          <w:szCs w:val="24"/>
        </w:rPr>
        <w:t>π</w:t>
      </w:r>
      <w:r>
        <w:rPr>
          <w:rFonts w:eastAsia="Times New Roman" w:cs="Times New Roman"/>
          <w:szCs w:val="24"/>
        </w:rPr>
        <w:t>ρο</w:t>
      </w:r>
      <w:r>
        <w:rPr>
          <w:rFonts w:eastAsia="Times New Roman" w:cs="Times New Roman"/>
          <w:szCs w:val="24"/>
        </w:rPr>
        <w:t xml:space="preserve">ϋπολογισμός θα ήταν αυτός που θα είχε κατατεθεί το 2015, αν δεν μεσολαβούσε ο κ. Τσίπρας και η καταστροφική διαπραγμάτευση του πρώτου εξαμήνου του 2015, που οδήγησε σε ένα </w:t>
      </w:r>
      <w:r>
        <w:rPr>
          <w:rFonts w:eastAsia="Times New Roman" w:cs="Times New Roman"/>
          <w:szCs w:val="24"/>
        </w:rPr>
        <w:lastRenderedPageBreak/>
        <w:t>αχρείαστο μνημόνιο που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 μετατρέπει σε μνημόνιο διαρκείας</w:t>
      </w:r>
      <w:r>
        <w:rPr>
          <w:rFonts w:eastAsia="Times New Roman" w:cs="Times New Roman"/>
          <w:szCs w:val="24"/>
        </w:rPr>
        <w:t xml:space="preserve"> με πρωτογενή πλεονάσματα 3,5% μέχρι το 2022 και 2,2% έως το 2060 και τη δημόσια περιουσία στα χέρια των δανειστών για ενενήντα εννιά χρόνια. Η Κυβέρνηση επέβαλε είκοσι εννέα νέους φόρους και τώρα επιχειρεί να αναστρέψει το δυσμενές για την ίδια κλίμα, δίν</w:t>
      </w:r>
      <w:r>
        <w:rPr>
          <w:rFonts w:eastAsia="Times New Roman" w:cs="Times New Roman"/>
          <w:szCs w:val="24"/>
        </w:rPr>
        <w:t xml:space="preserve">οντας πίσω ψίχουλα μπροστά σε αυτά που πήρε από κάθε πολίτη. </w:t>
      </w:r>
    </w:p>
    <w:p w14:paraId="120F864E" w14:textId="77777777" w:rsidR="0086761A" w:rsidRDefault="00427452">
      <w:pPr>
        <w:tabs>
          <w:tab w:val="left" w:pos="2039"/>
        </w:tabs>
        <w:spacing w:line="600" w:lineRule="auto"/>
        <w:ind w:firstLine="720"/>
        <w:jc w:val="both"/>
        <w:rPr>
          <w:rFonts w:eastAsia="Times New Roman" w:cs="Times New Roman"/>
          <w:szCs w:val="24"/>
        </w:rPr>
      </w:pPr>
      <w:r>
        <w:rPr>
          <w:rFonts w:eastAsia="Times New Roman" w:cs="Times New Roman"/>
          <w:szCs w:val="24"/>
        </w:rPr>
        <w:t>Καταθέτω στα Πρακτικά τη λίστα με τους είκοσι εννέα φόρους που επέβαλε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Τους κατέθεσε χθες ο Πρόεδρός μας, ο κ. Κυριάκος Μητσοτάκης και ο εισηγητής μας, ο κ. Χρήστος </w:t>
      </w:r>
      <w:r>
        <w:rPr>
          <w:rFonts w:eastAsia="Times New Roman" w:cs="Times New Roman"/>
          <w:szCs w:val="24"/>
        </w:rPr>
        <w:t>Σταϊκούρας. Τους καταθέτω και εγώ. Και θα συνεχίσουμε να τους αναφέρουμε μέχρι να σταματ</w:t>
      </w:r>
      <w:r>
        <w:rPr>
          <w:rFonts w:eastAsia="Times New Roman" w:cs="Times New Roman"/>
          <w:szCs w:val="24"/>
        </w:rPr>
        <w:t>ήσετε</w:t>
      </w:r>
      <w:r>
        <w:rPr>
          <w:rFonts w:eastAsia="Times New Roman" w:cs="Times New Roman"/>
          <w:szCs w:val="24"/>
        </w:rPr>
        <w:t xml:space="preserve"> να λέ</w:t>
      </w:r>
      <w:r>
        <w:rPr>
          <w:rFonts w:eastAsia="Times New Roman" w:cs="Times New Roman"/>
          <w:szCs w:val="24"/>
        </w:rPr>
        <w:t>τε</w:t>
      </w:r>
      <w:r>
        <w:rPr>
          <w:rFonts w:eastAsia="Times New Roman" w:cs="Times New Roman"/>
          <w:szCs w:val="24"/>
        </w:rPr>
        <w:t xml:space="preserve"> ψέματα ότι δήθεν δεν επ</w:t>
      </w:r>
      <w:r>
        <w:rPr>
          <w:rFonts w:eastAsia="Times New Roman" w:cs="Times New Roman"/>
          <w:szCs w:val="24"/>
        </w:rPr>
        <w:t>ιβάλατε</w:t>
      </w:r>
      <w:r>
        <w:rPr>
          <w:rFonts w:eastAsia="Times New Roman" w:cs="Times New Roman"/>
          <w:szCs w:val="24"/>
        </w:rPr>
        <w:t xml:space="preserve"> φόρους. </w:t>
      </w:r>
    </w:p>
    <w:p w14:paraId="120F864F" w14:textId="77777777" w:rsidR="0086761A" w:rsidRDefault="00427452">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Απόστολος Βεσυρόπουλος καταθέτει για τα Πρακτικά την προαναφερθείσα</w:t>
      </w:r>
      <w:r w:rsidRPr="000731CA">
        <w:rPr>
          <w:rFonts w:eastAsia="Times New Roman" w:cs="Times New Roman"/>
        </w:rPr>
        <w:t xml:space="preserve"> </w:t>
      </w:r>
      <w:r>
        <w:rPr>
          <w:rFonts w:eastAsia="Times New Roman" w:cs="Times New Roman"/>
        </w:rPr>
        <w:t>λίστα</w:t>
      </w:r>
      <w:r w:rsidRPr="000731CA">
        <w:rPr>
          <w:rFonts w:eastAsia="Times New Roman" w:cs="Times New Roman"/>
        </w:rPr>
        <w:t xml:space="preserve">, </w:t>
      </w:r>
      <w:r>
        <w:rPr>
          <w:rFonts w:eastAsia="Times New Roman" w:cs="Times New Roman"/>
        </w:rPr>
        <w:t>η</w:t>
      </w:r>
      <w:r w:rsidRPr="000731CA">
        <w:rPr>
          <w:rFonts w:eastAsia="Times New Roman" w:cs="Times New Roman"/>
        </w:rPr>
        <w:t xml:space="preserve"> οποία</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120F8650" w14:textId="77777777" w:rsidR="0086761A" w:rsidRDefault="00427452">
      <w:pPr>
        <w:spacing w:line="600" w:lineRule="auto"/>
        <w:ind w:firstLine="720"/>
        <w:jc w:val="both"/>
        <w:rPr>
          <w:rFonts w:eastAsia="Times New Roman" w:cs="Times New Roman"/>
        </w:rPr>
      </w:pPr>
      <w:r>
        <w:rPr>
          <w:rFonts w:eastAsia="Times New Roman" w:cs="Times New Roman"/>
        </w:rPr>
        <w:t xml:space="preserve">Ένα πρώτο αποκαλυπτικό παράδειγμα είναι αυτό με τον ΕΝΦΙΑ, αυτόν που θα καταργούσατε, αλλά τελικά τον αυξήσατε με τη μείωση του αφορολόγητου ορίου και τον </w:t>
      </w:r>
      <w:r>
        <w:rPr>
          <w:rFonts w:eastAsia="Times New Roman" w:cs="Times New Roman"/>
        </w:rPr>
        <w:t xml:space="preserve">υπερδιπλασιασμό των φορολογικών συντελεστών στον συμπληρωματικό φόρο. </w:t>
      </w:r>
    </w:p>
    <w:p w14:paraId="120F8651" w14:textId="77777777" w:rsidR="0086761A" w:rsidRDefault="00427452">
      <w:pPr>
        <w:spacing w:line="600" w:lineRule="auto"/>
        <w:ind w:firstLine="720"/>
        <w:jc w:val="both"/>
        <w:rPr>
          <w:rFonts w:eastAsia="Times New Roman" w:cs="Times New Roman"/>
          <w:szCs w:val="24"/>
        </w:rPr>
      </w:pPr>
      <w:r>
        <w:rPr>
          <w:rFonts w:eastAsia="Times New Roman" w:cs="Times New Roman"/>
        </w:rPr>
        <w:lastRenderedPageBreak/>
        <w:t>Έρχεστε τώρα και μιλάτε για μείωση του ΕΝΦΙΑ. Μόνο που η μείωση αυτή δεν αφορά όλους τους Έλληνες. Αποκλείετε τη μεσαία τάξη από αυτή τη μείωση. Ουσιαστικά, το δημοσιονομικό κόστος αυτο</w:t>
      </w:r>
      <w:r>
        <w:rPr>
          <w:rFonts w:eastAsia="Times New Roman" w:cs="Times New Roman"/>
        </w:rPr>
        <w:t xml:space="preserve">ύ του μέτρου ελάφρυνσης είναι μόλις 262 εκατομμύρια ευρώ και αποτυπώνεται στον </w:t>
      </w:r>
      <w:r>
        <w:rPr>
          <w:rFonts w:eastAsia="Times New Roman" w:cs="Times New Roman"/>
          <w:szCs w:val="24"/>
        </w:rPr>
        <w:t>π</w:t>
      </w:r>
      <w:r>
        <w:rPr>
          <w:rFonts w:eastAsia="Times New Roman" w:cs="Times New Roman"/>
          <w:szCs w:val="24"/>
        </w:rPr>
        <w:t>ροϋπολογισμό που προβλέπει μείωση στους φόρους περιουσίας από τα 3,063 δισεκατομμύρια ευρώ φέτος στα 2,801 δισεκατομμύρια ευρώ το 2019. Αυτό σημαίνει ότι η μείωση που θα δουν κ</w:t>
      </w:r>
      <w:r>
        <w:rPr>
          <w:rFonts w:eastAsia="Times New Roman" w:cs="Times New Roman"/>
          <w:szCs w:val="24"/>
        </w:rPr>
        <w:t xml:space="preserve">άποιοι -και όχι όλοι- στον ΕΝΦΙΑ θα είναι ελάχιστη. Η Νέα Δημοκρατία θα προχωρήσει σε μείωση του ΕΝΦΙΑ κατά 30% που θα ισχύει οριζόντια για όλους τους Έλληνες. </w:t>
      </w:r>
    </w:p>
    <w:p w14:paraId="120F865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Ένα δεύτερο αποκαλυπτικό παράδειγμα είναι η μείωση κατά 1% σε ετήσια βάση στον φορολογικό συντε</w:t>
      </w:r>
      <w:r>
        <w:rPr>
          <w:rFonts w:eastAsia="Times New Roman" w:cs="Times New Roman"/>
          <w:szCs w:val="24"/>
        </w:rPr>
        <w:t>λεστή για τις επιχειρήσεις. Εσείς τον αυξήσατε από το 26% στο 29%. Και αισθάνεσθε υπερήφανοι γι’ αυτό το 1%, τη στιγμή που έχετε στραγγαλίσει την πραγματική οικονομία και τις επιχειρήσεις. Και με την τροπολογία που φέρατε πριν από λίγο καιρό στη Βουλή υπολ</w:t>
      </w:r>
      <w:r>
        <w:rPr>
          <w:rFonts w:eastAsia="Times New Roman" w:cs="Times New Roman"/>
          <w:szCs w:val="24"/>
        </w:rPr>
        <w:t xml:space="preserve">ογίζετε ότι ο φορολογικός συντελεστής για τις επιχειρήσεις θα είναι στο 26% το 2021. Δηλαδή μας λέτε ότι το 2021 θα φτάσουμε στον φορολογικό συντελεστή 26% που ίσχυε το 2014. Συνεπώς, μιλάμε για επτά χρόνια χαμένα. </w:t>
      </w:r>
    </w:p>
    <w:p w14:paraId="120F865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λύση και εδώ είναι μία. Είναι η πρότασ</w:t>
      </w:r>
      <w:r>
        <w:rPr>
          <w:rFonts w:eastAsia="Times New Roman" w:cs="Times New Roman"/>
          <w:szCs w:val="24"/>
        </w:rPr>
        <w:t xml:space="preserve">η της Νέας Δημοκρατίας για μείωση του συντελεστή για τη φορολόγηση των επιχειρήσεων στο 20%. Στον τελευταίο </w:t>
      </w:r>
      <w:r>
        <w:rPr>
          <w:rFonts w:eastAsia="Times New Roman" w:cs="Times New Roman"/>
          <w:szCs w:val="24"/>
        </w:rPr>
        <w:t>π</w:t>
      </w:r>
      <w:r>
        <w:rPr>
          <w:rFonts w:eastAsia="Times New Roman" w:cs="Times New Roman"/>
          <w:szCs w:val="24"/>
        </w:rPr>
        <w:t>ρο</w:t>
      </w:r>
      <w:r>
        <w:rPr>
          <w:rFonts w:eastAsia="Times New Roman" w:cs="Times New Roman"/>
          <w:szCs w:val="24"/>
        </w:rPr>
        <w:lastRenderedPageBreak/>
        <w:t>ϋπολογισμό που κατέθεσε η Κυβέρνηση παραμένει πιστή στη λογική της υπερφορολόγησης. Αν και στο Μεσοπρόθεσμο προβλέπονταν φορολογικά έσοδα 50,1 δι</w:t>
      </w:r>
      <w:r>
        <w:rPr>
          <w:rFonts w:eastAsia="Times New Roman" w:cs="Times New Roman"/>
          <w:szCs w:val="24"/>
        </w:rPr>
        <w:t xml:space="preserve">σεκατομμύρια ευρώ, στον </w:t>
      </w:r>
      <w:r>
        <w:rPr>
          <w:rFonts w:eastAsia="Times New Roman" w:cs="Times New Roman"/>
          <w:szCs w:val="24"/>
        </w:rPr>
        <w:t>π</w:t>
      </w:r>
      <w:r>
        <w:rPr>
          <w:rFonts w:eastAsia="Times New Roman" w:cs="Times New Roman"/>
          <w:szCs w:val="24"/>
        </w:rPr>
        <w:t xml:space="preserve">ροϋπολογισμό τα έσοδα από τους φόρους αυξάνονται στα 51,1 δισεκατομμύρια ευρώ. Την ίδια στιγμή συρρικνώνεται το Πρόγραμμα Δημοσίων Επενδύσεων κατά 550 εκατομμύρια ευρώ. </w:t>
      </w:r>
    </w:p>
    <w:p w14:paraId="120F8654" w14:textId="77777777" w:rsidR="0086761A" w:rsidRDefault="00427452">
      <w:pPr>
        <w:spacing w:line="600" w:lineRule="auto"/>
        <w:ind w:firstLine="720"/>
        <w:jc w:val="both"/>
        <w:rPr>
          <w:rFonts w:eastAsia="Times New Roman"/>
          <w:szCs w:val="24"/>
        </w:rPr>
      </w:pPr>
      <w:r>
        <w:rPr>
          <w:rFonts w:eastAsia="Times New Roman"/>
          <w:szCs w:val="24"/>
        </w:rPr>
        <w:t>Υπολογίζει η Κυβέρνηση ανάπτυξη της τάξης του 2,5% όταν και π</w:t>
      </w:r>
      <w:r>
        <w:rPr>
          <w:rFonts w:eastAsia="Times New Roman"/>
          <w:szCs w:val="24"/>
        </w:rPr>
        <w:t xml:space="preserve">έρυσι είχε κάνει υπολογισμούς και αποδεδειγμένα δεν είχαν αντιστοίχιση στην πραγματικότητα. Να σας θυμίσω ότι είχατε προβλέψει αύξηση επενδύσεων κατά 11,4%. Η αύξηση, όμως, που καταγράφηκε, ήταν μόλις της τάξης του 0,8%. Το ίδιο ίσχυσε και στις προβλέψεις </w:t>
      </w:r>
      <w:r>
        <w:rPr>
          <w:rFonts w:eastAsia="Times New Roman"/>
          <w:szCs w:val="24"/>
        </w:rPr>
        <w:t xml:space="preserve">για την αύξηση της ιδιωτικής κατανάλωσης. </w:t>
      </w:r>
    </w:p>
    <w:p w14:paraId="120F8655" w14:textId="77777777" w:rsidR="0086761A" w:rsidRDefault="00427452">
      <w:pPr>
        <w:spacing w:line="600" w:lineRule="auto"/>
        <w:ind w:firstLine="720"/>
        <w:jc w:val="both"/>
        <w:rPr>
          <w:rFonts w:eastAsia="Times New Roman"/>
          <w:szCs w:val="24"/>
        </w:rPr>
      </w:pPr>
      <w:r>
        <w:rPr>
          <w:rFonts w:eastAsia="Times New Roman"/>
          <w:szCs w:val="24"/>
        </w:rPr>
        <w:t xml:space="preserve">Είναι δεδομένο, επίσης, ότι στην Κυβέρνηση δεν λέτε απολύτως τίποτα για τα στοιχεία της ΑΑΔΕ, που αποκαλύπτουν ότι τον Σεπτέμβρη οι φορολογούμενοι άφησαν απλήρωτους φόρους που αντιστοιχούν στον ΕΝΦΙΑ και τον φόρο </w:t>
      </w:r>
      <w:r>
        <w:rPr>
          <w:rFonts w:eastAsia="Times New Roman"/>
          <w:szCs w:val="24"/>
        </w:rPr>
        <w:t xml:space="preserve">εισοδήματος συνολικού ύψους 513 εκατομμυρίων ευρώ. Μέσα σε ένα μήνα προστέθηκαν πεντακόσιοι δέκα χιλιάδες πολίτες στη λίστα όσων έχουν οφειλές προς την εφορία. Δεν αντιλαμβάνεστε ότι η φοροδοτική δυνατότητα των πολιτών έχει εξαντληθεί; </w:t>
      </w:r>
    </w:p>
    <w:p w14:paraId="120F8656" w14:textId="77777777" w:rsidR="0086761A" w:rsidRDefault="00427452">
      <w:pPr>
        <w:spacing w:line="600" w:lineRule="auto"/>
        <w:ind w:firstLine="720"/>
        <w:jc w:val="both"/>
        <w:rPr>
          <w:rFonts w:eastAsia="Times New Roman"/>
          <w:szCs w:val="24"/>
        </w:rPr>
      </w:pPr>
      <w:r>
        <w:rPr>
          <w:rFonts w:eastAsia="Times New Roman"/>
          <w:szCs w:val="24"/>
        </w:rPr>
        <w:t xml:space="preserve">Η εικόνα 4,3 εκατομμυρίων πολιτών που έχουν χρέη στην εφορία και που έχουν υποστεί ή κινδυνεύουν να υποστούν κατασχέσεις και πλειστηριασμούς, είναι </w:t>
      </w:r>
      <w:r>
        <w:rPr>
          <w:rFonts w:eastAsia="Times New Roman"/>
          <w:szCs w:val="24"/>
        </w:rPr>
        <w:lastRenderedPageBreak/>
        <w:t>η εικόνα μιας χώρας που βγήκε από τα μνημόνια; Μόνο κατά την περίοδο διακυβέρνησης της χώρας από τη Κυβέρνησ</w:t>
      </w:r>
      <w:r>
        <w:rPr>
          <w:rFonts w:eastAsia="Times New Roman"/>
          <w:szCs w:val="24"/>
        </w:rPr>
        <w:t xml:space="preserve">η ΣΥΡΙΖΑ - ΑΝΕΛ οι οφειλές των πολιτών προς την εφορία αυξήθηκαν κατά 45% κι έχουν ξεπεράσει τα 103 δισεκατομμύρια ευρώ, ενώ μαζί με τις προσαυξήσεις φτάνουν τα 182 δισεκατομμύρια ευρώ. Όλα αυτά είναι στοιχεία που δεν αμφισβητούνται. </w:t>
      </w:r>
    </w:p>
    <w:p w14:paraId="120F8657" w14:textId="77777777" w:rsidR="0086761A" w:rsidRDefault="00427452">
      <w:pPr>
        <w:spacing w:line="600" w:lineRule="auto"/>
        <w:ind w:firstLine="720"/>
        <w:jc w:val="both"/>
        <w:rPr>
          <w:rFonts w:eastAsia="Times New Roman"/>
          <w:szCs w:val="24"/>
        </w:rPr>
      </w:pPr>
      <w:r>
        <w:rPr>
          <w:rFonts w:eastAsia="Times New Roman"/>
          <w:szCs w:val="24"/>
        </w:rPr>
        <w:t>Δεν αμφισβητείται, επ</w:t>
      </w:r>
      <w:r>
        <w:rPr>
          <w:rFonts w:eastAsia="Times New Roman"/>
          <w:szCs w:val="24"/>
        </w:rPr>
        <w:t>ίσης, και η έκθεση του Συνηγόρου του Πολίτη που αναφέρει ότι την περίοδο διακυβέρνησης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έχουν γίνει 4,85 εκατομμύρια κατασχέσεις τραπεζικών λογαριασμών, ενώ οι πολίτες που έχουν υποστεί αναγκαστικά μέτρα είσπραξης ανέρχονται σε ένα εκατομμύριο</w:t>
      </w:r>
      <w:r>
        <w:rPr>
          <w:rFonts w:eastAsia="Times New Roman"/>
          <w:szCs w:val="24"/>
        </w:rPr>
        <w:t xml:space="preserve"> εκατόν σαράντα τρεις χιλιάδες τριακόσιους πενήντα έξι. </w:t>
      </w:r>
    </w:p>
    <w:p w14:paraId="120F8658" w14:textId="77777777" w:rsidR="0086761A" w:rsidRDefault="00427452">
      <w:pPr>
        <w:spacing w:line="600" w:lineRule="auto"/>
        <w:ind w:firstLine="720"/>
        <w:jc w:val="both"/>
        <w:rPr>
          <w:rFonts w:eastAsia="Times New Roman"/>
          <w:szCs w:val="24"/>
        </w:rPr>
      </w:pPr>
      <w:r>
        <w:rPr>
          <w:rFonts w:eastAsia="Times New Roman"/>
          <w:szCs w:val="24"/>
        </w:rPr>
        <w:t xml:space="preserve">Κλείνω με το ζήτημα των εσόδων από την πάταξη της φοροδιαφυγής, μιλώντας, όπως πάντα, με στοιχεία και αριθμούς. Η Κυβέρνηση που υποσχόταν έσοδα 3 δισεκατομμύρια ευρώ από τη φοροδιαφυγή και, μάλιστα, </w:t>
      </w:r>
      <w:r>
        <w:rPr>
          <w:rFonts w:eastAsia="Times New Roman"/>
          <w:szCs w:val="24"/>
        </w:rPr>
        <w:t>μέσα σε έξι μήνες, έχει καταφέρει μέσα σε τέσσερα χρόνια να εισπράξει 115 εκατομμύρια ευρώ. Από τη λίστα Λαγκάρντ, την οποία ενταφιάσατε και επισήμως, τα εισπραχθέντα ποσά μέχρι τον Απρίλιο του 2018 είναι μόνο 48,4 εκατομμύρια ευρώ. Από τη λίστα Μπόργιανς,</w:t>
      </w:r>
      <w:r>
        <w:rPr>
          <w:rFonts w:eastAsia="Times New Roman"/>
          <w:szCs w:val="24"/>
        </w:rPr>
        <w:t xml:space="preserve"> που την είχατε κάνει σημαία, εισπράξατε 17,2 εκατομμύρια ευρώ. Τέλος, σε ό,τι αφορά τα εμβάσματα εξωτερικού, οι συνολικές εισπράξεις ανέρχονται στα 48,7 εκατομμύρια ευρώ. </w:t>
      </w:r>
    </w:p>
    <w:p w14:paraId="120F8659" w14:textId="77777777" w:rsidR="0086761A" w:rsidRDefault="00427452">
      <w:pPr>
        <w:spacing w:line="600" w:lineRule="auto"/>
        <w:ind w:firstLine="720"/>
        <w:jc w:val="both"/>
        <w:rPr>
          <w:rFonts w:eastAsia="Times New Roman"/>
          <w:szCs w:val="24"/>
        </w:rPr>
      </w:pPr>
      <w:r>
        <w:rPr>
          <w:rFonts w:eastAsia="Times New Roman"/>
          <w:szCs w:val="24"/>
        </w:rPr>
        <w:lastRenderedPageBreak/>
        <w:t>Για να μη μιλήσουμε για την έλλειψη βούλησης της Κυβέρνησης να πατάξει το λαθρεμπόρ</w:t>
      </w:r>
      <w:r>
        <w:rPr>
          <w:rFonts w:eastAsia="Times New Roman"/>
          <w:szCs w:val="24"/>
        </w:rPr>
        <w:t xml:space="preserve">ιο και τη φοροδιαφυγή στα καύσιμα, για την οποία επίσης έχω μιλήσει αναλυτικά και με στοιχεία. </w:t>
      </w:r>
    </w:p>
    <w:p w14:paraId="120F865A" w14:textId="77777777" w:rsidR="0086761A" w:rsidRDefault="00427452">
      <w:pPr>
        <w:spacing w:line="600" w:lineRule="auto"/>
        <w:ind w:firstLine="720"/>
        <w:jc w:val="both"/>
        <w:rPr>
          <w:rFonts w:eastAsia="Times New Roman"/>
          <w:szCs w:val="24"/>
        </w:rPr>
      </w:pPr>
      <w:r>
        <w:rPr>
          <w:rFonts w:eastAsia="Times New Roman"/>
          <w:szCs w:val="24"/>
        </w:rPr>
        <w:t>Κυρίες και κύριοι συνάδελφοι, η Κυβέρνηση απέρχεται. Έχει τελειώσει στη συνείδηση των πολιτών. Η Νέα Δημοκρατία, ο Κυριάκος Μητσοτάκης απευθύνεται σε όλους τους</w:t>
      </w:r>
      <w:r>
        <w:rPr>
          <w:rFonts w:eastAsia="Times New Roman"/>
          <w:szCs w:val="24"/>
        </w:rPr>
        <w:t xml:space="preserve"> Έλληνες πολίτες χωρίς αποκλεισμούς. </w:t>
      </w:r>
    </w:p>
    <w:p w14:paraId="120F865B" w14:textId="77777777" w:rsidR="0086761A" w:rsidRDefault="00427452">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w:t>
      </w:r>
      <w:r>
        <w:rPr>
          <w:rFonts w:eastAsia="Times New Roman"/>
          <w:szCs w:val="24"/>
        </w:rPr>
        <w:t>εω</w:t>
      </w:r>
      <w:r>
        <w:rPr>
          <w:rFonts w:eastAsia="Times New Roman"/>
          <w:szCs w:val="24"/>
        </w:rPr>
        <w:t>ς της ομιλίας του κυρίου Βουλευτή)</w:t>
      </w:r>
    </w:p>
    <w:p w14:paraId="120F865C" w14:textId="77777777" w:rsidR="0086761A" w:rsidRDefault="00427452">
      <w:pPr>
        <w:spacing w:line="600" w:lineRule="auto"/>
        <w:ind w:firstLine="720"/>
        <w:jc w:val="both"/>
        <w:rPr>
          <w:rFonts w:eastAsia="Times New Roman"/>
          <w:szCs w:val="24"/>
        </w:rPr>
      </w:pPr>
      <w:r>
        <w:rPr>
          <w:rFonts w:eastAsia="Times New Roman"/>
          <w:szCs w:val="24"/>
        </w:rPr>
        <w:t>Μισό λεπτό θα ήθελα, κύριε Πρόεδρε.</w:t>
      </w:r>
    </w:p>
    <w:p w14:paraId="120F865D" w14:textId="77777777" w:rsidR="0086761A" w:rsidRDefault="00427452">
      <w:pPr>
        <w:spacing w:line="600" w:lineRule="auto"/>
        <w:ind w:firstLine="720"/>
        <w:jc w:val="both"/>
        <w:rPr>
          <w:rFonts w:eastAsia="Times New Roman"/>
          <w:szCs w:val="24"/>
        </w:rPr>
      </w:pPr>
      <w:r>
        <w:rPr>
          <w:rFonts w:eastAsia="Times New Roman"/>
          <w:szCs w:val="24"/>
        </w:rPr>
        <w:t xml:space="preserve">Σε όλους αυτούς καταθέτουμε τις προγραμματικές μας δεσμεύσεις για το αύριο. Στον πυρήνα του προγράμματός </w:t>
      </w:r>
      <w:r>
        <w:rPr>
          <w:rFonts w:eastAsia="Times New Roman"/>
          <w:szCs w:val="24"/>
        </w:rPr>
        <w:t>μας είναι η μείωση των φόρων και των εξοντωτικών ασφαλιστικών εισφορών, η επανεκκίνηση της οικονομίας με τη δημιουργία ενός φιλικού πλαισίου για την προσέλκυση επενδύσεων. Η Ελλάδα κλείνει αυτό το θλιβερό κύκλο της διακυβέρνησης ΣΥΡΙΖΑ - ΑΝΕΛ. Κλείνει ορισ</w:t>
      </w:r>
      <w:r>
        <w:rPr>
          <w:rFonts w:eastAsia="Times New Roman"/>
          <w:szCs w:val="24"/>
        </w:rPr>
        <w:t>τικά τους λογαριασμούς της με το χθες και τον λαϊκισμό.</w:t>
      </w:r>
    </w:p>
    <w:p w14:paraId="120F865E" w14:textId="77777777" w:rsidR="0086761A" w:rsidRDefault="00427452">
      <w:pPr>
        <w:spacing w:line="600" w:lineRule="auto"/>
        <w:ind w:firstLine="720"/>
        <w:jc w:val="both"/>
        <w:rPr>
          <w:rFonts w:eastAsia="Times New Roman"/>
          <w:szCs w:val="24"/>
        </w:rPr>
      </w:pPr>
      <w:r>
        <w:rPr>
          <w:rFonts w:eastAsia="Times New Roman"/>
          <w:szCs w:val="24"/>
        </w:rPr>
        <w:t>Σας ευχαριστώ.</w:t>
      </w:r>
    </w:p>
    <w:p w14:paraId="120F865F" w14:textId="77777777" w:rsidR="0086761A" w:rsidRDefault="0042745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0F8660" w14:textId="77777777" w:rsidR="0086761A" w:rsidRDefault="00427452">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Κι εμείς σας ευχαριστούμε, κύριε Βεσυρόπουλε, για την τήρηση του χρόνου.</w:t>
      </w:r>
    </w:p>
    <w:p w14:paraId="120F8661" w14:textId="77777777" w:rsidR="0086761A" w:rsidRDefault="00427452">
      <w:pPr>
        <w:spacing w:line="600" w:lineRule="auto"/>
        <w:ind w:firstLine="720"/>
        <w:jc w:val="both"/>
        <w:rPr>
          <w:rFonts w:eastAsia="Times New Roman"/>
          <w:szCs w:val="24"/>
        </w:rPr>
      </w:pPr>
      <w:r>
        <w:rPr>
          <w:rFonts w:eastAsia="Times New Roman"/>
          <w:szCs w:val="24"/>
        </w:rPr>
        <w:t xml:space="preserve">Ο κ. Χρήστος Κατσώτης </w:t>
      </w:r>
      <w:r>
        <w:rPr>
          <w:rFonts w:eastAsia="Times New Roman"/>
          <w:szCs w:val="24"/>
        </w:rPr>
        <w:t>έχει τον λόγο.</w:t>
      </w:r>
    </w:p>
    <w:p w14:paraId="120F8662" w14:textId="77777777" w:rsidR="0086761A" w:rsidRDefault="00427452">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 </w:t>
      </w:r>
    </w:p>
    <w:p w14:paraId="120F8663" w14:textId="77777777" w:rsidR="0086761A" w:rsidRDefault="00427452">
      <w:pPr>
        <w:spacing w:line="600" w:lineRule="auto"/>
        <w:ind w:firstLine="720"/>
        <w:jc w:val="both"/>
        <w:rPr>
          <w:rFonts w:eastAsia="Times New Roman"/>
          <w:szCs w:val="24"/>
        </w:rPr>
      </w:pPr>
      <w:r>
        <w:rPr>
          <w:rFonts w:eastAsia="Times New Roman"/>
          <w:szCs w:val="24"/>
        </w:rPr>
        <w:t>Το ΚΚΕ, με αφορμή και αυτή τη συζήτηση, θέλει να απευθυνθεί στην εργατική τάξη της πατρίδας μας και να κάνει γνωστή, όσο πιο πλατιά επιτρέπουν οι μηχανισμοί του συστήματος, την πρότασή του για όσα</w:t>
      </w:r>
      <w:r>
        <w:rPr>
          <w:rFonts w:eastAsia="Times New Roman"/>
          <w:szCs w:val="24"/>
        </w:rPr>
        <w:t xml:space="preserve"> την βασανίζουν, για τις προϋποθέσεις να κατακτήσει τη ζωή που δικαιούται. </w:t>
      </w:r>
    </w:p>
    <w:p w14:paraId="120F8664" w14:textId="77777777" w:rsidR="0086761A" w:rsidRDefault="00427452">
      <w:pPr>
        <w:spacing w:line="600" w:lineRule="auto"/>
        <w:ind w:firstLine="720"/>
        <w:jc w:val="both"/>
        <w:rPr>
          <w:rFonts w:eastAsia="Times New Roman"/>
          <w:szCs w:val="24"/>
        </w:rPr>
      </w:pPr>
      <w:r>
        <w:rPr>
          <w:rFonts w:eastAsia="Times New Roman"/>
          <w:szCs w:val="24"/>
        </w:rPr>
        <w:t>Το πρώτο βάσανο είναι η ανεργία. Το ΚΚΕ λέει το εξής: Το δικαίωμα όλων στη δουλειά μπορεί να ικανοποιηθεί αν η παραγωγή σχεδιαστεί και αναπτυχθεί για να ικανοποιεί της διευρυνόμενε</w:t>
      </w:r>
      <w:r>
        <w:rPr>
          <w:rFonts w:eastAsia="Times New Roman"/>
          <w:szCs w:val="24"/>
        </w:rPr>
        <w:t>ς, σύγχρονες ανάγκες του λαού και όχι το κέρδος. Προϋπόθεση γι’ αυτό είναι τα εργοστάσια, τα ναυπηγεία, οι επιχειρήσεις, τα καράβια, οι μεταφορές, οι υπηρεσίες και άλλες υποδομές να είναι στα χέρια του λαού. Όσοι παρουσιάζουν  αυτή την αναγκαιότητα ως Δευτ</w:t>
      </w:r>
      <w:r>
        <w:rPr>
          <w:rFonts w:eastAsia="Times New Roman"/>
          <w:szCs w:val="24"/>
        </w:rPr>
        <w:t>έρα Παρουσία, θέλουν να αλυσοδέσουν τον λαό σε αυτή τη μορφή οργάνωσης της οικονομίας, που στερεί το δικαίωμα στη δουλειά, που συσσωρεύει από τη μ</w:t>
      </w:r>
      <w:r>
        <w:rPr>
          <w:rFonts w:eastAsia="Times New Roman"/>
          <w:szCs w:val="24"/>
        </w:rPr>
        <w:t>ί</w:t>
      </w:r>
      <w:r>
        <w:rPr>
          <w:rFonts w:eastAsia="Times New Roman"/>
          <w:szCs w:val="24"/>
        </w:rPr>
        <w:t xml:space="preserve">α κέρδη και από την άλλη την αθλιότητα της εργατικής τάξης. </w:t>
      </w:r>
    </w:p>
    <w:p w14:paraId="120F8665" w14:textId="77777777" w:rsidR="0086761A" w:rsidRDefault="00427452">
      <w:pPr>
        <w:spacing w:line="600" w:lineRule="auto"/>
        <w:ind w:firstLine="720"/>
        <w:jc w:val="both"/>
        <w:rPr>
          <w:rFonts w:eastAsia="Times New Roman"/>
          <w:szCs w:val="24"/>
        </w:rPr>
      </w:pPr>
      <w:r>
        <w:rPr>
          <w:rFonts w:eastAsia="Times New Roman"/>
          <w:szCs w:val="24"/>
        </w:rPr>
        <w:lastRenderedPageBreak/>
        <w:t>Αλήθεια, ποια είναι η πολιτική σας για την ανεργ</w:t>
      </w:r>
      <w:r>
        <w:rPr>
          <w:rFonts w:eastAsia="Times New Roman"/>
          <w:szCs w:val="24"/>
        </w:rPr>
        <w:t>ία; Λέτε ότι η ανάπτυξη θα μειώσει την ανεργία, θα δώσει δουλειές. Μα, την ανάπτυξη την κάνουν οι επιχειρηματικοί όμιλοι και δεν την κάνουν για να δώσουν δουλειές, αλλά για γρήγορη και διασφαλισμένη κερδοφορία με την όσο το δυνατόν μεγαλύτερη εκμετάλλευση.</w:t>
      </w:r>
      <w:r>
        <w:rPr>
          <w:rFonts w:eastAsia="Times New Roman"/>
          <w:szCs w:val="24"/>
        </w:rPr>
        <w:t xml:space="preserve"> </w:t>
      </w:r>
    </w:p>
    <w:p w14:paraId="120F8666" w14:textId="77777777" w:rsidR="0086761A" w:rsidRDefault="00427452">
      <w:pPr>
        <w:spacing w:line="600" w:lineRule="auto"/>
        <w:ind w:firstLine="720"/>
        <w:jc w:val="both"/>
        <w:rPr>
          <w:rFonts w:eastAsia="Times New Roman"/>
          <w:szCs w:val="24"/>
        </w:rPr>
      </w:pPr>
      <w:r>
        <w:rPr>
          <w:rFonts w:eastAsia="Times New Roman"/>
          <w:szCs w:val="24"/>
        </w:rPr>
        <w:t xml:space="preserve">Τι κάνετε και τι λέτε για την προστασία των ανέργων και των οικογενειών τους; Μόλις το 10% επιδοτείται με το πενιχρό επίδομα των 360 ευρώ το πολύ για έναν χρόνο. Κι αυτό, κύριοι, είναι ντροπή! Το κονδύλι για τα επιδόματα ανεργίας μειώνεται μέσα από τον </w:t>
      </w:r>
      <w:r>
        <w:rPr>
          <w:rFonts w:eastAsia="Times New Roman"/>
          <w:szCs w:val="24"/>
        </w:rPr>
        <w:t>π</w:t>
      </w:r>
      <w:r>
        <w:rPr>
          <w:rFonts w:eastAsia="Times New Roman"/>
          <w:szCs w:val="24"/>
        </w:rPr>
        <w:t xml:space="preserve">ροϋπολογισμό κατά 63 εκατομμύρια ευρώ, ενώ το πλεόνασμα του ΑΕΠ θα φτάσει στα 518 εκατομμύρια. </w:t>
      </w:r>
    </w:p>
    <w:p w14:paraId="120F8667" w14:textId="77777777" w:rsidR="0086761A" w:rsidRDefault="00427452">
      <w:pPr>
        <w:spacing w:line="600" w:lineRule="auto"/>
        <w:ind w:firstLine="720"/>
        <w:jc w:val="both"/>
        <w:rPr>
          <w:rFonts w:eastAsia="Times New Roman"/>
          <w:szCs w:val="24"/>
        </w:rPr>
      </w:pPr>
      <w:r>
        <w:rPr>
          <w:rFonts w:eastAsia="Times New Roman"/>
          <w:szCs w:val="24"/>
        </w:rPr>
        <w:t>Στο όνομα, όμως, της ανεργίας επιχορηγείτε παχυλά τους επιχειρηματικούς ομίλους με διάφορα προγράμματα «ενεργητικής απασχόλησης», όπως τα ονομάζετε, με προσφορά</w:t>
      </w:r>
      <w:r>
        <w:rPr>
          <w:rFonts w:eastAsia="Times New Roman"/>
          <w:szCs w:val="24"/>
        </w:rPr>
        <w:t xml:space="preserve"> τζάμπα εργατικού δυναμικού, με διάφορες μορφές, όπως πρακτική άσκηση, απόκτηση εμπειρίας, επανειδίκευση, μαθητεία, άλλα προγράμματα τα οποία ανακυκλώνουν και δεν εξασφαλίζουν δουλειά στους ανέργους. </w:t>
      </w:r>
    </w:p>
    <w:p w14:paraId="120F8668" w14:textId="77777777" w:rsidR="0086761A" w:rsidRDefault="00427452">
      <w:pPr>
        <w:spacing w:line="600" w:lineRule="auto"/>
        <w:ind w:firstLine="720"/>
        <w:jc w:val="both"/>
        <w:rPr>
          <w:rFonts w:eastAsia="Times New Roman"/>
          <w:szCs w:val="24"/>
        </w:rPr>
      </w:pPr>
      <w:r>
        <w:rPr>
          <w:rFonts w:eastAsia="Times New Roman"/>
          <w:szCs w:val="24"/>
        </w:rPr>
        <w:t>Αυτά τα προγράμματα στήριξης των επιχειρηματιών και ανα</w:t>
      </w:r>
      <w:r>
        <w:rPr>
          <w:rFonts w:eastAsia="Times New Roman"/>
          <w:szCs w:val="24"/>
        </w:rPr>
        <w:t xml:space="preserve">κύκλωσης της ανεργίας, αυξάνονται από τα 360 εκατομμύρια στα 551 εκατομμύρια ευρώ. </w:t>
      </w:r>
    </w:p>
    <w:p w14:paraId="120F8669" w14:textId="77777777" w:rsidR="0086761A" w:rsidRDefault="00427452">
      <w:pPr>
        <w:spacing w:line="600" w:lineRule="auto"/>
        <w:ind w:firstLine="720"/>
        <w:jc w:val="both"/>
        <w:rPr>
          <w:rFonts w:eastAsia="Times New Roman"/>
          <w:szCs w:val="24"/>
        </w:rPr>
      </w:pPr>
      <w:r>
        <w:rPr>
          <w:rFonts w:eastAsia="Times New Roman"/>
          <w:szCs w:val="24"/>
        </w:rPr>
        <w:lastRenderedPageBreak/>
        <w:t>Προχθές ψηφίσατε μ</w:t>
      </w:r>
      <w:r>
        <w:rPr>
          <w:rFonts w:eastAsia="Times New Roman"/>
          <w:szCs w:val="24"/>
        </w:rPr>
        <w:t>ί</w:t>
      </w:r>
      <w:r>
        <w:rPr>
          <w:rFonts w:eastAsia="Times New Roman"/>
          <w:szCs w:val="24"/>
        </w:rPr>
        <w:t xml:space="preserve">α ακόμη διάταξη για χρηματοδότηση των λεγόμενων «εργοδοτικών ασφαλιστικών εισφορών» για νέους εργαζόμενους κάτω των είκοσι πέντε ετών. </w:t>
      </w:r>
    </w:p>
    <w:p w14:paraId="120F866A" w14:textId="77777777" w:rsidR="0086761A" w:rsidRDefault="00427452">
      <w:pPr>
        <w:spacing w:line="600" w:lineRule="auto"/>
        <w:ind w:firstLine="720"/>
        <w:jc w:val="both"/>
        <w:rPr>
          <w:rFonts w:eastAsia="Times New Roman"/>
          <w:szCs w:val="24"/>
        </w:rPr>
      </w:pPr>
      <w:r>
        <w:rPr>
          <w:rFonts w:eastAsia="Times New Roman"/>
          <w:szCs w:val="24"/>
        </w:rPr>
        <w:t>Η εργατική τάξη έ</w:t>
      </w:r>
      <w:r>
        <w:rPr>
          <w:rFonts w:eastAsia="Times New Roman"/>
          <w:szCs w:val="24"/>
        </w:rPr>
        <w:t>χει πειραματιστεί με όλες τις πολιτικές δυνάμεις της αστικής τάξης. Ωστόσο, η κατάστασή της χειροτερεύει σε όλες τις πτυχές της ζωής της. Να αναφερθούμε στην πολιτική σας για τον κατώτερο μισθό, τις συλλογικές συμβάσεις, τις εργασιακές σχέσεις; Διαμορφώνετ</w:t>
      </w:r>
      <w:r>
        <w:rPr>
          <w:rFonts w:eastAsia="Times New Roman"/>
          <w:szCs w:val="24"/>
        </w:rPr>
        <w:t xml:space="preserve">ε και στηρίζετε το φιλικό περιβάλλον για τους επενδυτές -για το κεφάλαιο, δηλαδή- με κόλαση για τους εργαζόμενους. Εργασιακή ζούγκλα με το διευθυντικό δικαίωμα να καθορίζει τη χαμοζωή της εργατικής οικογένειας, με μισθούς πείνας, με απλήρωτη δουλειά. Πότε </w:t>
      </w:r>
      <w:r>
        <w:rPr>
          <w:rFonts w:eastAsia="Times New Roman"/>
          <w:szCs w:val="24"/>
        </w:rPr>
        <w:t xml:space="preserve">στη δουλειά και πότε στην ανεργία. </w:t>
      </w:r>
    </w:p>
    <w:p w14:paraId="120F866B" w14:textId="77777777" w:rsidR="0086761A" w:rsidRDefault="00427452">
      <w:pPr>
        <w:spacing w:line="600" w:lineRule="auto"/>
        <w:ind w:firstLine="720"/>
        <w:jc w:val="both"/>
        <w:rPr>
          <w:rFonts w:eastAsia="Times New Roman"/>
          <w:szCs w:val="24"/>
        </w:rPr>
      </w:pPr>
      <w:r>
        <w:rPr>
          <w:rFonts w:eastAsia="Times New Roman"/>
          <w:szCs w:val="24"/>
        </w:rPr>
        <w:t>Δώσατε όλα όσα αξίωσαν οι επιχειρηματικοί όμιλοι για να μειωθεί παραπέρα η τιμή της εργατικής δύναμης, για να τελειώνουμε με τις παθογένειες του παρελθόντος, όπως χαρακτηρίζουν τις κατακτήσεις της εργατικής τάξης, τις συ</w:t>
      </w:r>
      <w:r>
        <w:rPr>
          <w:rFonts w:eastAsia="Times New Roman"/>
          <w:szCs w:val="24"/>
        </w:rPr>
        <w:t>λλογικές διαπραγματεύσεις για τον κατώτερο μισθό, την επαναφορά των συλλογικών συμβάσεων και άλλα που εμποδίζουν την αύξηση των κερδών τους.</w:t>
      </w:r>
    </w:p>
    <w:p w14:paraId="120F866C" w14:textId="77777777" w:rsidR="0086761A" w:rsidRDefault="00427452">
      <w:pPr>
        <w:spacing w:line="600" w:lineRule="auto"/>
        <w:ind w:firstLine="720"/>
        <w:jc w:val="both"/>
        <w:rPr>
          <w:rFonts w:eastAsia="Times New Roman"/>
          <w:szCs w:val="24"/>
        </w:rPr>
      </w:pPr>
      <w:r>
        <w:rPr>
          <w:rFonts w:eastAsia="Times New Roman"/>
          <w:szCs w:val="24"/>
        </w:rPr>
        <w:lastRenderedPageBreak/>
        <w:t>Γι’ αυτό η εργατική τάξη χρειάζεται να αποφασίσει οριστικά να τελειώνει με τη μιζέρια και να αγωνιστεί για το δικαί</w:t>
      </w:r>
      <w:r>
        <w:rPr>
          <w:rFonts w:eastAsia="Times New Roman"/>
          <w:szCs w:val="24"/>
        </w:rPr>
        <w:t xml:space="preserve">ωμά της στη δουλειά, το δικαίωμά της στη ζωή, στηρίζοντας τη γραμμή ρήξης και ανατροπής του ΚΚΕ. </w:t>
      </w:r>
    </w:p>
    <w:p w14:paraId="120F866D" w14:textId="77777777" w:rsidR="0086761A" w:rsidRDefault="00427452">
      <w:pPr>
        <w:spacing w:line="600" w:lineRule="auto"/>
        <w:ind w:firstLine="720"/>
        <w:jc w:val="both"/>
        <w:rPr>
          <w:rFonts w:eastAsia="Times New Roman"/>
          <w:szCs w:val="24"/>
        </w:rPr>
      </w:pPr>
      <w:r>
        <w:rPr>
          <w:rFonts w:eastAsia="Times New Roman"/>
          <w:szCs w:val="24"/>
        </w:rPr>
        <w:t xml:space="preserve">Η πρόσβαση όλων στην </w:t>
      </w:r>
      <w:r>
        <w:rPr>
          <w:rFonts w:eastAsia="Times New Roman"/>
          <w:szCs w:val="24"/>
        </w:rPr>
        <w:t>υ</w:t>
      </w:r>
      <w:r>
        <w:rPr>
          <w:rFonts w:eastAsia="Times New Roman"/>
          <w:szCs w:val="24"/>
        </w:rPr>
        <w:t xml:space="preserve">γεία μπορεί να επιτευχθεί αν είναι αποκλειστικά δημόσια και δωρεάν η παροχή υπηρεσιών </w:t>
      </w:r>
      <w:r>
        <w:rPr>
          <w:rFonts w:eastAsia="Times New Roman"/>
          <w:szCs w:val="24"/>
        </w:rPr>
        <w:t>υ</w:t>
      </w:r>
      <w:r>
        <w:rPr>
          <w:rFonts w:eastAsia="Times New Roman"/>
          <w:szCs w:val="24"/>
        </w:rPr>
        <w:t xml:space="preserve">γείας, αν καταργηθεί κάθε είδους επιχειρηματικής </w:t>
      </w:r>
      <w:r>
        <w:rPr>
          <w:rFonts w:eastAsia="Times New Roman"/>
          <w:szCs w:val="24"/>
        </w:rPr>
        <w:t xml:space="preserve">δραστηριότητας σε αυτήν. Τότε, κάθε ανακάλυψη της επιστήμης, της τεχνολογίας, της έρευνας θα είναι στην υπηρεσία του ανθρώπου, όπως, βέβαια, και τα κατάλληλα φάρμακα που δεν θα είναι πανάκριβα εμπορεύματα, γιατί δεν θα παράγονται για το κέρδος. </w:t>
      </w:r>
    </w:p>
    <w:p w14:paraId="120F866E" w14:textId="77777777" w:rsidR="0086761A" w:rsidRDefault="00427452">
      <w:pPr>
        <w:spacing w:line="600" w:lineRule="auto"/>
        <w:ind w:firstLine="720"/>
        <w:jc w:val="both"/>
        <w:rPr>
          <w:rFonts w:eastAsia="Times New Roman"/>
          <w:szCs w:val="24"/>
        </w:rPr>
      </w:pPr>
      <w:r>
        <w:rPr>
          <w:rFonts w:eastAsia="Times New Roman"/>
          <w:szCs w:val="24"/>
        </w:rPr>
        <w:t>Εσείς στηρ</w:t>
      </w:r>
      <w:r>
        <w:rPr>
          <w:rFonts w:eastAsia="Times New Roman"/>
          <w:szCs w:val="24"/>
        </w:rPr>
        <w:t xml:space="preserve">ίζετε την εμπορευματοποίηση της </w:t>
      </w:r>
      <w:r>
        <w:rPr>
          <w:rFonts w:eastAsia="Times New Roman"/>
          <w:szCs w:val="24"/>
        </w:rPr>
        <w:t>υ</w:t>
      </w:r>
      <w:r>
        <w:rPr>
          <w:rFonts w:eastAsia="Times New Roman"/>
          <w:szCs w:val="24"/>
        </w:rPr>
        <w:t xml:space="preserve">γείας, με αποτέλεσμα να στερείτε την πρόσβαση σε όλους, καθώς και στο φάρμακο για την αποτελεσματική αντιμετώπιση των ασθενειών. Αυτό δεν πρέπει να το ανεχθεί ο λαός! </w:t>
      </w:r>
    </w:p>
    <w:p w14:paraId="120F866F" w14:textId="77777777" w:rsidR="0086761A" w:rsidRDefault="00427452">
      <w:pPr>
        <w:spacing w:line="600" w:lineRule="auto"/>
        <w:ind w:firstLine="720"/>
        <w:jc w:val="both"/>
        <w:rPr>
          <w:rFonts w:eastAsia="Times New Roman"/>
          <w:szCs w:val="24"/>
        </w:rPr>
      </w:pPr>
      <w:r>
        <w:rPr>
          <w:rFonts w:eastAsia="Times New Roman"/>
          <w:szCs w:val="24"/>
        </w:rPr>
        <w:t>Όσον αφορά την πρόσβαση όλων στην αποκλειστικά δημόσια,</w:t>
      </w:r>
      <w:r>
        <w:rPr>
          <w:rFonts w:eastAsia="Times New Roman"/>
          <w:szCs w:val="24"/>
        </w:rPr>
        <w:t xml:space="preserve"> δωρεάν </w:t>
      </w:r>
      <w:r>
        <w:rPr>
          <w:rFonts w:eastAsia="Times New Roman"/>
          <w:szCs w:val="24"/>
        </w:rPr>
        <w:t>π</w:t>
      </w:r>
      <w:r>
        <w:rPr>
          <w:rFonts w:eastAsia="Times New Roman"/>
          <w:szCs w:val="24"/>
        </w:rPr>
        <w:t>αιδεία, το ΚΚΕ έχει καταθέσει την πρότασή του στον λαό, πρόταση αναγκαία για να καταπολεμηθεί η αμάθεια, για να κατακτηθεί η γνώση, για να εξελιχθεί η επιστήμη και η τεχνολογία που θα υπηρετούν τον άνθρωπο. Το σύστημα που υπηρετείτε, θέλει την αμά</w:t>
      </w:r>
      <w:r>
        <w:rPr>
          <w:rFonts w:eastAsia="Times New Roman"/>
          <w:szCs w:val="24"/>
        </w:rPr>
        <w:t xml:space="preserve">θεια, την ψευτοκατάρτιση, θέλει την εκμετάλλευση. Υψώνει όλο και μεγαλύτερους φραγμούς στη μόρφωση των παιδιών της εργατικής τάξης. Η φροντίδα για </w:t>
      </w:r>
      <w:r>
        <w:rPr>
          <w:rFonts w:eastAsia="Times New Roman"/>
          <w:szCs w:val="24"/>
        </w:rPr>
        <w:lastRenderedPageBreak/>
        <w:t>το παιδί, απ’ όταν γεννιέται, θα είναι υπόθεση των διευρυμένων υποδομών και υπηρεσιών που θα αναπτυχθούν ισόρ</w:t>
      </w:r>
      <w:r>
        <w:rPr>
          <w:rFonts w:eastAsia="Times New Roman"/>
          <w:szCs w:val="24"/>
        </w:rPr>
        <w:t xml:space="preserve">ροπα σε όλη τη χώρα, με παιδικούς σταθμούς, με δημιουργική απασχόληση και με ολόκληρη διαπαιδαγώγηση. Εσείς δημιουργείτε παιδοφυλακτήρια κι αυτά όχι για όλα τα παιδιά. </w:t>
      </w:r>
    </w:p>
    <w:p w14:paraId="120F8670" w14:textId="77777777" w:rsidR="0086761A" w:rsidRDefault="00427452">
      <w:pPr>
        <w:spacing w:line="600" w:lineRule="auto"/>
        <w:ind w:firstLine="720"/>
        <w:jc w:val="both"/>
        <w:rPr>
          <w:rFonts w:eastAsia="Times New Roman"/>
          <w:szCs w:val="24"/>
        </w:rPr>
      </w:pPr>
      <w:r>
        <w:rPr>
          <w:rFonts w:eastAsia="Times New Roman"/>
          <w:szCs w:val="24"/>
        </w:rPr>
        <w:t>Η φροντίδα για τον ηλικιωμένο θα είναι, επίσης, υπόθεση διευρυμένων υπηρεσιών για την κάλυψη των αναγκών τους. Στο σύστημα που εσείς υπηρετείτε, τους θεωρείτε βάρος και με εκφράσεις «Δεν πεθαίνουν κιόλας!», δείχνετε το αποκρουστικό πρόσωπο αυτού του βάρβαρ</w:t>
      </w:r>
      <w:r>
        <w:rPr>
          <w:rFonts w:eastAsia="Times New Roman"/>
          <w:szCs w:val="24"/>
        </w:rPr>
        <w:t xml:space="preserve">ου συστήματος. Με την ενεργό γήρανση θέλετε να κόψετε ακόμα κι αυτές τις συντάξεις πείνας που έχουν κατακτήσει οι εργαζόμενοι ή που έχουν απομείνει απ’ αυτές που έχουν κατακτήσει. </w:t>
      </w:r>
    </w:p>
    <w:p w14:paraId="120F8671" w14:textId="77777777" w:rsidR="0086761A" w:rsidRDefault="00427452">
      <w:pPr>
        <w:spacing w:line="600" w:lineRule="auto"/>
        <w:ind w:firstLine="720"/>
        <w:jc w:val="both"/>
        <w:rPr>
          <w:rFonts w:eastAsia="Times New Roman"/>
          <w:szCs w:val="24"/>
        </w:rPr>
      </w:pPr>
      <w:r>
        <w:rPr>
          <w:rFonts w:eastAsia="Times New Roman"/>
          <w:szCs w:val="24"/>
        </w:rPr>
        <w:t>Για τον ελεύθερο χρόνο, αυτή η μορφή οργάνωσης της οικονομίας, που ο άνθρωπ</w:t>
      </w:r>
      <w:r>
        <w:rPr>
          <w:rFonts w:eastAsia="Times New Roman"/>
          <w:szCs w:val="24"/>
        </w:rPr>
        <w:t>ος δεν θα εκμεταλλεύεται άλλον άνθρωπο, μπορεί να μειώσει τον ημερήσιο χρόνο δουλειάς και να αυξήσει τον ελεύθερο χρόνο, ο οποίος θα αξιοποιείται για πολιτισμό, αθλητισμό, διακοπές, αναψυχή και για κάθε άλλη δραστηριότητα που θα επιλέγει. Το σύστημα που υπ</w:t>
      </w:r>
      <w:r>
        <w:rPr>
          <w:rFonts w:eastAsia="Times New Roman"/>
          <w:szCs w:val="24"/>
        </w:rPr>
        <w:t xml:space="preserve">ηρετείτε στερεί τον ελεύθερο χρόνο και όσος χρόνος κατακτιέται ως ελεύθερος γίνεται πεδίο κερδοφορίας με υπηρεσίες πανάκριβες. </w:t>
      </w:r>
    </w:p>
    <w:p w14:paraId="120F8672" w14:textId="77777777" w:rsidR="0086761A" w:rsidRDefault="00427452">
      <w:pPr>
        <w:spacing w:line="600" w:lineRule="auto"/>
        <w:ind w:firstLine="720"/>
        <w:jc w:val="both"/>
        <w:rPr>
          <w:rFonts w:eastAsia="Times New Roman"/>
          <w:szCs w:val="24"/>
        </w:rPr>
      </w:pPr>
      <w:r>
        <w:rPr>
          <w:rFonts w:eastAsia="Times New Roman"/>
          <w:szCs w:val="24"/>
        </w:rPr>
        <w:lastRenderedPageBreak/>
        <w:t>Αυτά και άλλα που δεν μας επιτρέπει ο χρόνος να πούμε, τα οποία βασανίζουν την εργατική λαϊκή οικογένεια και θέλει να τα αντιμετ</w:t>
      </w:r>
      <w:r>
        <w:rPr>
          <w:rFonts w:eastAsia="Times New Roman"/>
          <w:szCs w:val="24"/>
        </w:rPr>
        <w:t xml:space="preserve">ωπίσει, πρέπει να γίνουν υπόθεση του αγώνα της. </w:t>
      </w:r>
    </w:p>
    <w:p w14:paraId="120F867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Εσείς λέτε ότι αυτά δεν γίνονται. Ναι, αυτά δεν γίνονται, γιατί το σύστημα που εσείς στηρίζετε έχει ως νόμο το κέρδος. Γιατί αυτό το σύστημα που συσσωρεύει κέρδη, συσσωρεύει και την αθλιότητα για τον λαό. Αυ</w:t>
      </w:r>
      <w:r>
        <w:rPr>
          <w:rFonts w:eastAsia="Times New Roman" w:cs="Times New Roman"/>
          <w:szCs w:val="24"/>
        </w:rPr>
        <w:t>τό το σύστημα ικανοποιεί τους σχεδιασμούς του με πολέμους, «ματώνει» τους λαούς, αλλάζει σύνορα με το αίμα των λαών. Η εργατική τάξη γνωρίζει ότι χωρίς αυτήν γρανάζι δεν γυρνά και ότι μπορεί χωρίς αφεντικά. Σ’ αυτήν την προοπτική μπορεί να βρει οριστικά λύ</w:t>
      </w:r>
      <w:r>
        <w:rPr>
          <w:rFonts w:eastAsia="Times New Roman" w:cs="Times New Roman"/>
          <w:szCs w:val="24"/>
        </w:rPr>
        <w:t>σεις, αλλιώς κάθε ανάγκη της θα είναι για τη δευτέρα παρουσία. Όσο ο λαός δεν οργανώνεται παντού, για να φέρει τα πάνω-κάτω, τόσο θα κυριαρχεί η συναίνεση, η υποταγή στους σχεδιασμούς των μονοπωλιακών και επιχειρηματικών ομίλων και του πολιτικού του προσωπ</w:t>
      </w:r>
      <w:r>
        <w:rPr>
          <w:rFonts w:eastAsia="Times New Roman" w:cs="Times New Roman"/>
          <w:szCs w:val="24"/>
        </w:rPr>
        <w:t>ικού, με περίσσευμα προβλημάτων για τον ίδιο.</w:t>
      </w:r>
    </w:p>
    <w:p w14:paraId="120F867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αυτού του συστήματος, το εργατικό κίνημα, για να αποσπάσει κάποιες κατακτήσεις για τους όρους πληρωμής, διαβίωσης, συνταξιοδότησης και άλλα, απαιτούνται ορισμένες προϋποθέσεις, όπως η ανασύνταξη του</w:t>
      </w:r>
      <w:r>
        <w:rPr>
          <w:rFonts w:eastAsia="Times New Roman" w:cs="Times New Roman"/>
          <w:szCs w:val="24"/>
        </w:rPr>
        <w:t xml:space="preserve"> εργατικού κινήματος, η μαζικοποίηση των συνδικάτων και κυρίως το περιεχόμενο της πάλης του, που πρέπει να έχει μπροστά τις σύγχρονες ανάγκες. Απαιτείται να ισχυροποιηθεί </w:t>
      </w:r>
      <w:r>
        <w:rPr>
          <w:rFonts w:eastAsia="Times New Roman" w:cs="Times New Roman"/>
          <w:szCs w:val="24"/>
        </w:rPr>
        <w:lastRenderedPageBreak/>
        <w:t xml:space="preserve">αυτή η γραμμή που εκφράζεται από το πανεργατικό αγωνιστικό μέτωπο, να αποδυναμωθεί ο </w:t>
      </w:r>
      <w:r>
        <w:rPr>
          <w:rFonts w:eastAsia="Times New Roman" w:cs="Times New Roman"/>
          <w:szCs w:val="24"/>
        </w:rPr>
        <w:t>κυβερνητικός και εργοδοτικός συνδικαλισμός και να ανέβει το επίπεδο της ταξικής πάλης, με ισχυροποίηση των συμμαχιών της και πάνω απ’ όλα, με ισχυροποίηση του ΚΚΕ, του κόμματος της εργατικής τάξης.</w:t>
      </w:r>
    </w:p>
    <w:p w14:paraId="120F867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Σε αυτόν τον δρόμο καλούμε την εργατική τάξη, τους απόμαχο</w:t>
      </w:r>
      <w:r>
        <w:rPr>
          <w:rFonts w:eastAsia="Times New Roman" w:cs="Times New Roman"/>
          <w:szCs w:val="24"/>
        </w:rPr>
        <w:t>υς της δουλειάς, τους αυτοαπασχολούμενους, τη φτωχή αγροτιά και ιδιαίτερα τους νέους και τις νέες, να δυναμώσουν το ΚΚΕ παντού και να συμπορευθούν μαζί του, ανεξαρτήτως εάν δεν συμφωνούν σε όλα. Να οργανωθεί η εργατική λαϊκή αντεπίθεση.</w:t>
      </w:r>
    </w:p>
    <w:p w14:paraId="120F867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Καλούμε όλους τους </w:t>
      </w:r>
      <w:r>
        <w:rPr>
          <w:rFonts w:eastAsia="Times New Roman" w:cs="Times New Roman"/>
          <w:szCs w:val="24"/>
        </w:rPr>
        <w:t>εργαζόμενους και τον λαό στο συλλαλητήριο στις 18 Δεκέμβρη ενάντια στον αντιλαϊκό προϋπολογισμό. Σε αυτόν τον δρόμο θα δώσουμε όλες μας τις δυνάμεις.</w:t>
      </w:r>
    </w:p>
    <w:p w14:paraId="120F8677" w14:textId="77777777" w:rsidR="0086761A" w:rsidRDefault="00427452">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Pr>
          <w:rFonts w:eastAsia="Times New Roman" w:cs="Times New Roman"/>
          <w:szCs w:val="24"/>
        </w:rPr>
        <w:t>Ο κ. Μανιάτης έχει τον λόγο.</w:t>
      </w:r>
    </w:p>
    <w:p w14:paraId="120F8678"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Συζητούμε σήμερα, αγαπητές και αγαπητοί συνάδελφοι, τον τελευταίο προϋπολογισμό, τον τελευταίο μνημονιακό προϋπολογισμό της μακροβιότερης μνημονιακής </w:t>
      </w:r>
      <w:r w:rsidRPr="001866BC">
        <w:rPr>
          <w:rFonts w:eastAsia="Times New Roman" w:cs="Times New Roman"/>
          <w:szCs w:val="24"/>
        </w:rPr>
        <w:t>Κυβέρνησης</w:t>
      </w:r>
      <w:r>
        <w:rPr>
          <w:rFonts w:eastAsia="Times New Roman" w:cs="Times New Roman"/>
          <w:szCs w:val="24"/>
        </w:rPr>
        <w:t xml:space="preserve">. Έναν προϋπολογισμό στον οποίο καταγράφεται ο πρωταθλητισμός της Ελλάδας στη φορολογία ανάμεσα </w:t>
      </w:r>
      <w:r>
        <w:rPr>
          <w:rFonts w:eastAsia="Times New Roman" w:cs="Times New Roman"/>
          <w:szCs w:val="24"/>
        </w:rPr>
        <w:t xml:space="preserve">σε όλες τις χώρες του ΟΟΣΑ, καταγράφεται η αύξηση των ληξιπρόθεσμων χρεών προς το </w:t>
      </w:r>
      <w:r>
        <w:rPr>
          <w:rFonts w:eastAsia="Times New Roman" w:cs="Times New Roman"/>
          <w:szCs w:val="24"/>
        </w:rPr>
        <w:t>δ</w:t>
      </w:r>
      <w:r>
        <w:rPr>
          <w:rFonts w:eastAsia="Times New Roman" w:cs="Times New Roman"/>
          <w:szCs w:val="24"/>
        </w:rPr>
        <w:t xml:space="preserve">ημόσιο μέσα στο 2018 κατά 3 δισεκατομμύρια ευρώ, καταγράφεται η μείωση του ποσού των </w:t>
      </w:r>
      <w:r>
        <w:rPr>
          <w:rFonts w:eastAsia="Times New Roman" w:cs="Times New Roman"/>
          <w:szCs w:val="24"/>
        </w:rPr>
        <w:lastRenderedPageBreak/>
        <w:t>συντάξεων κατά 200 εκατομμύρια ευρώ και καταγράφεται, για παράδειγμα, η μείωση του επιδό</w:t>
      </w:r>
      <w:r>
        <w:rPr>
          <w:rFonts w:eastAsia="Times New Roman" w:cs="Times New Roman"/>
          <w:szCs w:val="24"/>
        </w:rPr>
        <w:t>ματος πετρελαίου θέρμανσης, από 206 εκατομμύρια ευρώ που ήταν το 2014, στα μόλις 55 εκατομμύρια ευρώ που είναι τώρα. Δεν καταγράφεται, όμως, κα</w:t>
      </w:r>
      <w:r>
        <w:rPr>
          <w:rFonts w:eastAsia="Times New Roman" w:cs="Times New Roman"/>
          <w:szCs w:val="24"/>
        </w:rPr>
        <w:t>μ</w:t>
      </w:r>
      <w:r>
        <w:rPr>
          <w:rFonts w:eastAsia="Times New Roman" w:cs="Times New Roman"/>
          <w:szCs w:val="24"/>
        </w:rPr>
        <w:t>μία απολύτως παρέμβαση, για να χτυπηθεί το λαθρεμπόριο καυσίμων. Δεν καταγράφεται καμία θετική παρέμβαση, για να</w:t>
      </w:r>
      <w:r>
        <w:rPr>
          <w:rFonts w:eastAsia="Times New Roman" w:cs="Times New Roman"/>
          <w:szCs w:val="24"/>
        </w:rPr>
        <w:t xml:space="preserve"> έρθουν νέες επενδύσεις και να δημιουργηθούν θέσεις εργασίας σ’ αυτόν τον τόπο. Δεν καταγράφεται ότι ειδικά για το λαθρεμπόριο καυσίμων το 2014 είχαν γίνει τέσσερις χιλιάδες έλεγχοι και το 2018 έχουν γίνει μόλις οκτακόσιοι. </w:t>
      </w:r>
    </w:p>
    <w:p w14:paraId="120F867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w:t>
      </w:r>
      <w:r>
        <w:rPr>
          <w:rFonts w:eastAsia="Times New Roman" w:cs="Times New Roman"/>
          <w:szCs w:val="24"/>
        </w:rPr>
        <w:t>ι, έχει πολύ ενδιαφέρον να δει κανείς και να αξιολογήσει την παρουσία του Πρωθυπουργού κ. Τσίπρα όλα αυτά τα χρόνια. Ο κ. Τσίπρας είναι ένας ηλικιακά νέος πολιτικός, που όμως είναι βαθιά, απελπιστικά γηρασμένος πολιτικά. Είναι ένας Πρωθυπουργός που εκφράζε</w:t>
      </w:r>
      <w:r>
        <w:rPr>
          <w:rFonts w:eastAsia="Times New Roman" w:cs="Times New Roman"/>
          <w:szCs w:val="24"/>
        </w:rPr>
        <w:t xml:space="preserve">ι τις πιο παρακμιακές στιγμές της Μεταπολίτευσης.  </w:t>
      </w:r>
    </w:p>
    <w:p w14:paraId="120F867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 επειδή μερικά πράγματα δεν αφορούν μόνο τον κ. Τσίπρα, αλλά και ολόκληρες παρατάξεις και μας αφορά και προσωπικά, εδώ είναι το δημοσίευμα της κομματικής σας εφημερίδας, της «ΑΥΓΗΣ», στις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2011: «Α</w:t>
      </w:r>
      <w:r>
        <w:rPr>
          <w:rFonts w:eastAsia="Times New Roman" w:cs="Times New Roman"/>
          <w:szCs w:val="24"/>
        </w:rPr>
        <w:t xml:space="preserve">λέξης Τσίπρας: Η εκποίηση της δημόσιας περιουσίας σημαίνει εσχάτη προδοσία. Προειδοποίηση προς τους «πλιατσικολόγους», που ετοιμάζονται να πάρουν «κοψοχρονιά όλη τη χώρα»». Έτσι λέει ο κ. Τσίπρας σε δηλώσεις του. </w:t>
      </w:r>
    </w:p>
    <w:p w14:paraId="120F867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Και συνεχίζει με την υπόνοια, την υποψία, </w:t>
      </w:r>
      <w:r>
        <w:rPr>
          <w:rFonts w:eastAsia="Times New Roman" w:cs="Times New Roman"/>
          <w:szCs w:val="24"/>
        </w:rPr>
        <w:t>τη δημοσιογραφική πληροφορία ότι κάτι θα γινόταν με τη δημόσια περιουσία: «Ποιος Υπουργός ή Πρωθυπουργός μπορεί να βάλει την υπογραφή του σ’ ένα τέτοιο σχέδιο εκποίησης του δημόσιου πλούτου; Εάν μία τέτοια επιλογή δεν σημαίνει εσχάτη προδοσία για τον ελλην</w:t>
      </w:r>
      <w:r>
        <w:rPr>
          <w:rFonts w:eastAsia="Times New Roman" w:cs="Times New Roman"/>
          <w:szCs w:val="24"/>
        </w:rPr>
        <w:t>ικό λαό και για την πατρίδα, τότε τι είναι η προδοσία;».</w:t>
      </w:r>
    </w:p>
    <w:p w14:paraId="120F867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 δημοσίευμα της εφημερίδας «Η ΑΥΓΗ». </w:t>
      </w:r>
    </w:p>
    <w:p w14:paraId="120F867D" w14:textId="77777777" w:rsidR="0086761A" w:rsidRDefault="00427452">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Ιωάννης Μανιάτης</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w:t>
      </w:r>
      <w:r>
        <w:rPr>
          <w:rFonts w:eastAsia="Times New Roman" w:cs="Times New Roman"/>
        </w:rPr>
        <w:t xml:space="preserve"> δημοσίευμα</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 xml:space="preserve">ται στο αρχείο του </w:t>
      </w:r>
      <w:r w:rsidRPr="000731CA">
        <w:rPr>
          <w:rFonts w:eastAsia="Times New Roman" w:cs="Times New Roman"/>
        </w:rPr>
        <w:t>Τμήματος Γραμματείας της Διεύθυνσης Στενογραφίας και Πρακτικών της Βουλής)</w:t>
      </w:r>
    </w:p>
    <w:p w14:paraId="120F867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Εδώ απαιτείται πια, επειδή μας αφορά όλους εμάς που σταθήκαμε όρθιοι και πατριωτικά στα δύσκολα χρόνια του πρώτου μνημονίου, το 2011 και δεν γίναμε γενίτσαροι, για να πάμε στη γλυκι</w:t>
      </w:r>
      <w:r>
        <w:rPr>
          <w:rFonts w:eastAsia="Times New Roman" w:cs="Times New Roman"/>
          <w:szCs w:val="24"/>
        </w:rPr>
        <w:t>ά αγκαλιά του κ. Τσίπρα και του ΣΥΡΙΖΑ και να αποκτήσουμε υπουργικές καρέκλες και αφορά και όλους αυτούς τους απλούς αγωνιστές σε κάθε χωριό και σε κάθε καφενείο που υπερασπίστηκαν τη μεγάλη δημοκρατική παράταξη. Περιμένουμε τώρα στο τελείωμα της πρωθυπουρ</w:t>
      </w:r>
      <w:r>
        <w:rPr>
          <w:rFonts w:eastAsia="Times New Roman" w:cs="Times New Roman"/>
          <w:szCs w:val="24"/>
        </w:rPr>
        <w:t>γικής θητείας του κ. Τσίπρα, έστω για λόγους ιστορίας, μία συγγνώμη.</w:t>
      </w:r>
    </w:p>
    <w:p w14:paraId="120F867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Όμως, για τον κ. Τσίπρα, πρέπει να πω ότι υπάρχει και ένα άλλο μείζον θέμα ηθικής τάξης. Πριν από μία εβδομάδα κατέθεσα επίκαιρη ερώτηση προς τον κύριο </w:t>
      </w:r>
      <w:r>
        <w:rPr>
          <w:rFonts w:eastAsia="Times New Roman" w:cs="Times New Roman"/>
          <w:szCs w:val="24"/>
        </w:rPr>
        <w:lastRenderedPageBreak/>
        <w:t>Πρωθυπουργό. Πρέπει να απαντήσει τι</w:t>
      </w:r>
      <w:r>
        <w:rPr>
          <w:rFonts w:eastAsia="Times New Roman" w:cs="Times New Roman"/>
          <w:szCs w:val="24"/>
        </w:rPr>
        <w:t xml:space="preserve"> γνώριζε για το πιο μεγάλο σκάνδαλο του τελευταίου διαστήματος, το σκάνδαλο της ΔΕΠΑ και σήμερα αποκαλύπτεται, μετά και την αμήχανη εκκωφαντική σιωπή του Μεγάρου Μαξίμου ότι ο κ. Πετσίτης, συμμαθητής και «κολλητός» του κ. Παππά δεν ήταν απλώς δίπλα σε έναν</w:t>
      </w:r>
      <w:r>
        <w:rPr>
          <w:rFonts w:eastAsia="Times New Roman" w:cs="Times New Roman"/>
          <w:szCs w:val="24"/>
        </w:rPr>
        <w:t xml:space="preserve"> Υπουργό, αλλά εγκαταβιούσε στα υπόγεια του Μεγάρου Μαξίμου. Άρα, ο κύριος Πρωθυπουργός, το Μέγαρο Μαξίμου, οφείλει να απαντήσει αν οι καταγγελίες του κομματικού στελέχους του ΣΥΡΙΖΑ και πρώην διευθύνοντος συμβούλου της ΔΕΠΑ του κ. Κιτσάκου, ότι έπαιρνε εν</w:t>
      </w:r>
      <w:r>
        <w:rPr>
          <w:rFonts w:eastAsia="Times New Roman" w:cs="Times New Roman"/>
          <w:szCs w:val="24"/>
        </w:rPr>
        <w:t xml:space="preserve">τολές από τον κ. Πετσίτη και του έφερνε οδηγίες, αν είναι αληθείς ή όχι. Και βεβαίως και η </w:t>
      </w:r>
      <w:r>
        <w:rPr>
          <w:rFonts w:eastAsia="Times New Roman" w:cs="Times New Roman"/>
          <w:szCs w:val="24"/>
        </w:rPr>
        <w:t>δ</w:t>
      </w:r>
      <w:r>
        <w:rPr>
          <w:rFonts w:eastAsia="Times New Roman" w:cs="Times New Roman"/>
          <w:szCs w:val="24"/>
        </w:rPr>
        <w:t>ικαιοσύνη έχει χρέος να εμπλουτίζει πάντα τις δικογραφίες με ό,τι νεότερο έρχεται, σε σχέση με τέτοιου είδους θέματα.</w:t>
      </w:r>
    </w:p>
    <w:p w14:paraId="120F868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αυτή τη στιγ</w:t>
      </w:r>
      <w:r>
        <w:rPr>
          <w:rFonts w:eastAsia="Times New Roman" w:cs="Times New Roman"/>
          <w:szCs w:val="24"/>
        </w:rPr>
        <w:t xml:space="preserve">μή έχουμε μία </w:t>
      </w:r>
      <w:r w:rsidRPr="001866BC">
        <w:rPr>
          <w:rFonts w:eastAsia="Times New Roman" w:cs="Times New Roman"/>
          <w:szCs w:val="24"/>
        </w:rPr>
        <w:t>Κυβέρνηση</w:t>
      </w:r>
      <w:r>
        <w:rPr>
          <w:rFonts w:eastAsia="Times New Roman" w:cs="Times New Roman"/>
          <w:szCs w:val="24"/>
        </w:rPr>
        <w:t xml:space="preserve"> που μοιάζει να είναι εσώκλειστη σ’ ένα πολιτικό ίδρυμα αλαζονείας, αυταρέσκειας, διχασμού και απομονωτισμού από το διεθνές περιβάλλον. Η Ευρώπη δίπλα μας κλυδωνίζεται, καίγεται. Τα «κίτρινα γιλέκα» του Μακρόν, το </w:t>
      </w:r>
      <w:r>
        <w:rPr>
          <w:rFonts w:eastAsia="Times New Roman" w:cs="Times New Roman"/>
          <w:szCs w:val="24"/>
          <w:lang w:val="en-US"/>
        </w:rPr>
        <w:t>AFD</w:t>
      </w:r>
      <w:r>
        <w:rPr>
          <w:rFonts w:eastAsia="Times New Roman" w:cs="Times New Roman"/>
          <w:szCs w:val="24"/>
        </w:rPr>
        <w:t xml:space="preserve"> της Μέρκελ, το </w:t>
      </w:r>
      <w:r>
        <w:rPr>
          <w:rFonts w:eastAsia="Times New Roman" w:cs="Times New Roman"/>
          <w:szCs w:val="24"/>
          <w:lang w:val="en-US"/>
        </w:rPr>
        <w:t>Brexit</w:t>
      </w:r>
      <w:r w:rsidRPr="00A152C2">
        <w:rPr>
          <w:rFonts w:eastAsia="Times New Roman" w:cs="Times New Roman"/>
          <w:szCs w:val="24"/>
        </w:rPr>
        <w:t xml:space="preserve"> </w:t>
      </w:r>
      <w:r>
        <w:rPr>
          <w:rFonts w:eastAsia="Times New Roman" w:cs="Times New Roman"/>
          <w:szCs w:val="24"/>
        </w:rPr>
        <w:t xml:space="preserve">της Μέι, ο Σαλβίνι στην Ιταλία, τα πάντα καταρρέουν. Είμαστε απελπιστικά μόνοι μας και είμαστε, δυστυχώς, και από πλευράς οικονομίας απολύτως αθωράκιστοι. Πού είναι η μεγάλη συζήτηση που έπρεπε να έχει ξεκινήσει, με ευθύνη της σημερινής </w:t>
      </w:r>
      <w:r w:rsidRPr="001866BC">
        <w:rPr>
          <w:rFonts w:eastAsia="Times New Roman" w:cs="Times New Roman"/>
          <w:szCs w:val="24"/>
        </w:rPr>
        <w:t>Κυβέρνησης</w:t>
      </w:r>
      <w:r>
        <w:rPr>
          <w:rFonts w:eastAsia="Times New Roman" w:cs="Times New Roman"/>
          <w:szCs w:val="24"/>
        </w:rPr>
        <w:t xml:space="preserve"> γ</w:t>
      </w:r>
      <w:r>
        <w:rPr>
          <w:rFonts w:eastAsia="Times New Roman" w:cs="Times New Roman"/>
          <w:szCs w:val="24"/>
        </w:rPr>
        <w:t xml:space="preserve">ια το ποιο είναι το αύριο της Ευρώπης και το αύριο της χώρας. Αμήχανη μηδενική απάντηση. Δεν υπάρχει απολύτως τίποτα. Είμαστε μόλις </w:t>
      </w:r>
      <w:r>
        <w:rPr>
          <w:rFonts w:eastAsia="Times New Roman" w:cs="Times New Roman"/>
          <w:szCs w:val="24"/>
        </w:rPr>
        <w:lastRenderedPageBreak/>
        <w:t xml:space="preserve">τρία χρόνια πριν τον εορτασμό των 200 ετών από την ύπαρξη του νεότερου ελληνικού κράτους και τι βλέπουμε; Μία </w:t>
      </w:r>
      <w:r w:rsidRPr="001866BC">
        <w:rPr>
          <w:rFonts w:eastAsia="Times New Roman" w:cs="Times New Roman"/>
          <w:szCs w:val="24"/>
        </w:rPr>
        <w:t>Κυβέρνηση</w:t>
      </w:r>
      <w:r>
        <w:rPr>
          <w:rFonts w:eastAsia="Times New Roman" w:cs="Times New Roman"/>
          <w:szCs w:val="24"/>
        </w:rPr>
        <w:t xml:space="preserve"> που </w:t>
      </w:r>
      <w:r>
        <w:rPr>
          <w:rFonts w:eastAsia="Times New Roman" w:cs="Times New Roman"/>
          <w:szCs w:val="24"/>
        </w:rPr>
        <w:t>ρυθμίζει επιχειρηματικά συμφέροντα και που στο επίπεδο της κοινωνίας με τα διάφορα επιδόματα έχει οδηγήσει τους ανθρώπους στην απελπισία, στη συλλογική κατάθλιψη και στην παραίτηση ότι κάτι μπορεί να γίνει σ’ αυτόν τον τόπο, στην παραίτηση από την ελπίδα σ</w:t>
      </w:r>
      <w:r>
        <w:rPr>
          <w:rFonts w:eastAsia="Times New Roman" w:cs="Times New Roman"/>
          <w:szCs w:val="24"/>
        </w:rPr>
        <w:t xml:space="preserve">το αύριο. </w:t>
      </w:r>
    </w:p>
    <w:p w14:paraId="120F868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Τι είναι αυτός ο προϋπολογισμός που συζητούμε; Θέλω να απευθυνθώ στους συναδέλφους του ΣΥΡΙΖΑ. Θυμάστε μία λέξη, το περίφημο «ολιστικό πρόγραμμα»; Τι ήταν το ολιστικό σας πρόγραμμα; Ήταν υποτίθεται, το μεσομακροπρόθεσμο πρόγραμμα, για να πάει η </w:t>
      </w:r>
      <w:r>
        <w:rPr>
          <w:rFonts w:eastAsia="Times New Roman" w:cs="Times New Roman"/>
          <w:szCs w:val="24"/>
        </w:rPr>
        <w:t>χώρα μετά τα μνημόνια. Δεν το έχω ακούσει ποτέ να το αναφέρετε. Υπάρχει κα</w:t>
      </w:r>
      <w:r>
        <w:rPr>
          <w:rFonts w:eastAsia="Times New Roman" w:cs="Times New Roman"/>
          <w:szCs w:val="24"/>
        </w:rPr>
        <w:t>μ</w:t>
      </w:r>
      <w:r>
        <w:rPr>
          <w:rFonts w:eastAsia="Times New Roman" w:cs="Times New Roman"/>
          <w:szCs w:val="24"/>
        </w:rPr>
        <w:t xml:space="preserve">μία συσχέτιση αυτού του προϋπολογισμού με δήθεν αυτό το όραμα, που πάλι εξαπατήσατε τους πολίτες ότι έχετε; </w:t>
      </w:r>
    </w:p>
    <w:p w14:paraId="120F868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Εμείς ένα πράγμα ξέρουμε:. Έγινε </w:t>
      </w:r>
      <w:r>
        <w:rPr>
          <w:rFonts w:eastAsia="Times New Roman" w:cs="Times New Roman"/>
          <w:szCs w:val="24"/>
        </w:rPr>
        <w:t xml:space="preserve">εργαλειοποίηση των βασικών θεσμών της πολιτείας μέχρι και της Αναθεωρήσεως του Συντάγματος. Εργαλειοποίηση της </w:t>
      </w:r>
      <w:r>
        <w:rPr>
          <w:rFonts w:eastAsia="Times New Roman" w:cs="Times New Roman"/>
          <w:szCs w:val="24"/>
        </w:rPr>
        <w:t>δ</w:t>
      </w:r>
      <w:r>
        <w:rPr>
          <w:rFonts w:eastAsia="Times New Roman" w:cs="Times New Roman"/>
          <w:szCs w:val="24"/>
        </w:rPr>
        <w:t xml:space="preserve">ικαιοσύνης με τον μεγαλύτερο αριθμό εξεταστικών και προανακριτικών επιτροπών που έχει οργανώσει ποτέ οποιαδήποτε </w:t>
      </w:r>
      <w:r w:rsidRPr="001866BC">
        <w:rPr>
          <w:rFonts w:eastAsia="Times New Roman" w:cs="Times New Roman"/>
          <w:szCs w:val="24"/>
        </w:rPr>
        <w:t>Κυβέρνηση</w:t>
      </w:r>
      <w:r>
        <w:rPr>
          <w:rFonts w:eastAsia="Times New Roman" w:cs="Times New Roman"/>
          <w:szCs w:val="24"/>
        </w:rPr>
        <w:t xml:space="preserve"> τα τελευταία χρόνια. </w:t>
      </w:r>
    </w:p>
    <w:p w14:paraId="120F868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Υπάρχει απάντηση; Υπάρχει θετική διέξοδος; Η απάντηση είναι, ναι, υπάρχει. Χθες, αγαπητές και αγαπητοί συνάδελφοι, πριν από δ</w:t>
      </w:r>
      <w:r>
        <w:rPr>
          <w:rFonts w:eastAsia="Times New Roman" w:cs="Times New Roman"/>
          <w:szCs w:val="24"/>
        </w:rPr>
        <w:t>ύ</w:t>
      </w:r>
      <w:r>
        <w:rPr>
          <w:rFonts w:eastAsia="Times New Roman" w:cs="Times New Roman"/>
          <w:szCs w:val="24"/>
        </w:rPr>
        <w:t>ο ημέρες, εμείς, η Φώφη Γεννηματά στην Αίθουσα της Γερουσίας, παρουσιάσαμε τη δεσμευτική πολιτική πρότασή μας για το μεγαλύτερο π</w:t>
      </w:r>
      <w:r>
        <w:rPr>
          <w:rFonts w:eastAsia="Times New Roman" w:cs="Times New Roman"/>
          <w:szCs w:val="24"/>
        </w:rPr>
        <w:t xml:space="preserve">ρόβλημα της χώρας, που είναι το δημογραφικό. </w:t>
      </w:r>
    </w:p>
    <w:p w14:paraId="120F868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Κάθε χρόνο η Ελλάδα γίνεται κατά τριάντα πέντε χιλιάδες Έλληνες μικρότερη. Μειωνόμαστε κατά τριάντα πέντε χιλιάδες. Είναι το θέμα της πατρίδας και προτείνουμε τέσσερα πολύ συγκεκριμένα μέτρα. Πρώτον, τα πρώτα τ</w:t>
      </w:r>
      <w:r>
        <w:rPr>
          <w:rFonts w:eastAsia="Times New Roman" w:cs="Times New Roman"/>
          <w:szCs w:val="24"/>
        </w:rPr>
        <w:t xml:space="preserve">ρία χρόνια του νέου επαγγελματία 0% φορολογία και μηδενικές ασφαλιστικές εισφορές για σύνταξη. </w:t>
      </w:r>
    </w:p>
    <w:p w14:paraId="120F868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Δεύτερον, για κάθε 100 ευρώ, όταν προσλαμβάνει ένας επαγγελματίας έναν νέο, θα φοροαπαλλάσσεται κατά 150 ευρώ, ώστε να έχει κίνητρο να προσλάβει νέους ανθρώπους</w:t>
      </w:r>
      <w:r>
        <w:rPr>
          <w:rFonts w:eastAsia="Times New Roman" w:cs="Times New Roman"/>
          <w:szCs w:val="24"/>
        </w:rPr>
        <w:t xml:space="preserve">. </w:t>
      </w:r>
    </w:p>
    <w:p w14:paraId="120F868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Τρίτο μέτρο. Ολοήμερα δημοτικά σχολεία, βρεφονηπιακοί και παιδικοί σταθμοί, ώστε η μάνα που γεννά το παιδί να ξέρει ότι μέχρι τα δώδεκα χρόνια το έχει διασφαλίσει και δεν έχει ανάγκη τη γιαγιά.</w:t>
      </w:r>
    </w:p>
    <w:p w14:paraId="120F868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Τέλος, τέταρτο μέτρο, μείωση για δ</w:t>
      </w:r>
      <w:r>
        <w:rPr>
          <w:rFonts w:eastAsia="Times New Roman" w:cs="Times New Roman"/>
          <w:szCs w:val="24"/>
        </w:rPr>
        <w:t>ύ</w:t>
      </w:r>
      <w:r>
        <w:rPr>
          <w:rFonts w:eastAsia="Times New Roman" w:cs="Times New Roman"/>
          <w:szCs w:val="24"/>
        </w:rPr>
        <w:t>ο χρόνια, είτε φορολογικ</w:t>
      </w:r>
      <w:r>
        <w:rPr>
          <w:rFonts w:eastAsia="Times New Roman" w:cs="Times New Roman"/>
          <w:szCs w:val="24"/>
        </w:rPr>
        <w:t xml:space="preserve">ή είτε του ΕΝΦΙΑ, για κάθε νέο. </w:t>
      </w:r>
    </w:p>
    <w:p w14:paraId="120F868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20F8689" w14:textId="77777777" w:rsidR="0086761A" w:rsidRDefault="00427452">
      <w:pPr>
        <w:spacing w:line="600" w:lineRule="auto"/>
        <w:ind w:firstLine="720"/>
        <w:jc w:val="both"/>
        <w:rPr>
          <w:rFonts w:eastAsia="Times New Roman" w:cs="Times New Roman"/>
          <w:szCs w:val="24"/>
        </w:rPr>
      </w:pPr>
      <w:r w:rsidRPr="00971C18">
        <w:rPr>
          <w:rFonts w:eastAsia="Times New Roman" w:cs="Times New Roman"/>
          <w:b/>
          <w:szCs w:val="24"/>
        </w:rPr>
        <w:lastRenderedPageBreak/>
        <w:t>ΠΡΟ</w:t>
      </w:r>
      <w:r>
        <w:rPr>
          <w:rFonts w:eastAsia="Times New Roman" w:cs="Times New Roman"/>
          <w:b/>
          <w:szCs w:val="24"/>
        </w:rPr>
        <w:t>Ε</w:t>
      </w:r>
      <w:r w:rsidRPr="00971C18">
        <w:rPr>
          <w:rFonts w:eastAsia="Times New Roman" w:cs="Times New Roman"/>
          <w:b/>
          <w:szCs w:val="24"/>
        </w:rPr>
        <w:t>ΔΡΕΥΩΝ (Γεώργιος Βαρεμένος):</w:t>
      </w:r>
      <w:r>
        <w:rPr>
          <w:rFonts w:eastAsia="Times New Roman" w:cs="Times New Roman"/>
          <w:szCs w:val="24"/>
        </w:rPr>
        <w:t xml:space="preserve"> Τελεία, κύριε Μανιάτη.</w:t>
      </w:r>
    </w:p>
    <w:p w14:paraId="120F868A" w14:textId="77777777" w:rsidR="0086761A" w:rsidRDefault="00427452">
      <w:pPr>
        <w:spacing w:line="600" w:lineRule="auto"/>
        <w:ind w:firstLine="720"/>
        <w:jc w:val="both"/>
        <w:rPr>
          <w:rFonts w:eastAsia="Times New Roman" w:cs="Times New Roman"/>
          <w:szCs w:val="24"/>
        </w:rPr>
      </w:pPr>
      <w:r w:rsidRPr="00971C18">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Επειδή ζούμε στον καιροσκοπικό διπολισμό ΣΥΡΙΖΑ και Νέας Δημοκρατ</w:t>
      </w:r>
      <w:r>
        <w:rPr>
          <w:rFonts w:eastAsia="Times New Roman" w:cs="Times New Roman"/>
          <w:szCs w:val="24"/>
        </w:rPr>
        <w:t xml:space="preserve">ίας, εμείς λέμε ότι στις επόμενες εκλογές θέλουμε το Κίνημα Αλλαγής να αποκτήσει τον ρυθμιστικό ρόλο, έτσι ώστε να έχουμε πολιτική αλλαγή και αλλαγή πολιτικής της χώρας. </w:t>
      </w:r>
    </w:p>
    <w:p w14:paraId="120F868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0F868C" w14:textId="77777777" w:rsidR="0086761A" w:rsidRDefault="00427452">
      <w:pPr>
        <w:spacing w:line="600" w:lineRule="auto"/>
        <w:ind w:firstLine="720"/>
        <w:jc w:val="both"/>
        <w:rPr>
          <w:rFonts w:eastAsia="Times New Roman" w:cs="Times New Roman"/>
          <w:szCs w:val="24"/>
        </w:rPr>
      </w:pPr>
      <w:r w:rsidRPr="007A7052">
        <w:rPr>
          <w:rFonts w:eastAsia="Times New Roman" w:cs="Times New Roman"/>
          <w:szCs w:val="24"/>
        </w:rPr>
        <w:t>(Χε</w:t>
      </w:r>
      <w:r>
        <w:rPr>
          <w:rFonts w:eastAsia="Times New Roman" w:cs="Times New Roman"/>
          <w:szCs w:val="24"/>
        </w:rPr>
        <w:t>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7A7052">
        <w:rPr>
          <w:rFonts w:eastAsia="Times New Roman" w:cs="Times New Roman"/>
          <w:szCs w:val="24"/>
        </w:rPr>
        <w:t>)</w:t>
      </w:r>
      <w:r>
        <w:rPr>
          <w:rFonts w:eastAsia="Times New Roman" w:cs="Times New Roman"/>
          <w:szCs w:val="24"/>
        </w:rPr>
        <w:t xml:space="preserve"> </w:t>
      </w:r>
    </w:p>
    <w:p w14:paraId="120F868D" w14:textId="77777777" w:rsidR="0086761A" w:rsidRDefault="00427452">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Ευχαριστώ πολύ.</w:t>
      </w:r>
    </w:p>
    <w:p w14:paraId="120F868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Παιδείας κ. Φωτάκης.</w:t>
      </w:r>
    </w:p>
    <w:p w14:paraId="120F868F" w14:textId="77777777" w:rsidR="0086761A" w:rsidRDefault="00427452">
      <w:pPr>
        <w:spacing w:line="600" w:lineRule="auto"/>
        <w:ind w:firstLine="720"/>
        <w:jc w:val="both"/>
        <w:rPr>
          <w:rFonts w:eastAsia="Times New Roman" w:cs="Times New Roman"/>
          <w:szCs w:val="24"/>
        </w:rPr>
      </w:pPr>
      <w:r w:rsidRPr="0074542C">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Ευχαριστώ, κύριε Πρόεδρε.</w:t>
      </w:r>
    </w:p>
    <w:p w14:paraId="120F869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αυτός</w:t>
      </w:r>
      <w:r>
        <w:rPr>
          <w:rFonts w:eastAsia="Times New Roman" w:cs="Times New Roman"/>
          <w:szCs w:val="24"/>
        </w:rPr>
        <w:t xml:space="preserve"> ο προϋπολογισμός διαφέρει από τους προηγούμενους. Βρισκόμαστε πλέον στη μεταμνημονιακή εποχή, έχουμε απαλλαγεί από την επιτροπεία, μπορεί η χώρα να πάρει κάποιες ανάσες, η κυβερνητική πολι</w:t>
      </w:r>
      <w:r>
        <w:rPr>
          <w:rFonts w:eastAsia="Times New Roman" w:cs="Times New Roman"/>
          <w:szCs w:val="24"/>
        </w:rPr>
        <w:lastRenderedPageBreak/>
        <w:t>τική μπορεί να χαραχθεί με καλύτερη ευκρίνεια και να αναδειχθεί η ι</w:t>
      </w:r>
      <w:r>
        <w:rPr>
          <w:rFonts w:eastAsia="Times New Roman" w:cs="Times New Roman"/>
          <w:szCs w:val="24"/>
        </w:rPr>
        <w:t xml:space="preserve">δεολογική ταυτότητα που πρεσβεύει η Κυβέρνηση. Και αυτό αποτυπώνεται στον προϋπολογισμό του 2019. </w:t>
      </w:r>
    </w:p>
    <w:p w14:paraId="120F869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Βεβαίως, υπάρχουν οι τρεις καίριες προκλήσεις. Η πρώτη έχει να κάνει με την εξασφάλιση της οικονομικής και δημοσιονομικής σταθερότητας της χώρας, να μην γυρί</w:t>
      </w:r>
      <w:r>
        <w:rPr>
          <w:rFonts w:eastAsia="Times New Roman" w:cs="Times New Roman"/>
          <w:szCs w:val="24"/>
        </w:rPr>
        <w:t xml:space="preserve">σουμε πίσω. Ακολουθεί η ενίσχυση της εργασίας και του κοινωνικού κράτους, με έμφαση στην υγεία και την παιδεία, που τόσο επλήγησαν κατά την περίοδο των μνημονίων. Το τρίτο είναι η διαμόρφωση ενός νέου παραγωγικού προτύπου ανάπτυξης. Ενός νέου αναπτυξιακού </w:t>
      </w:r>
      <w:r>
        <w:rPr>
          <w:rFonts w:eastAsia="Times New Roman" w:cs="Times New Roman"/>
          <w:szCs w:val="24"/>
        </w:rPr>
        <w:t xml:space="preserve">προτύπου που θα στηρίζεται στην ένταση γνώσης και τη διαμόρφωση της κοινωνίας της γνώσης και της οικονομίας της γνώσης, της γνώσης που έχει τη δική της αυταξία και με βάση την παιδεία διευρύνει τους πνευματικούς ορίζοντες της κοινωνίας και την ισχυροποιεί </w:t>
      </w:r>
      <w:r>
        <w:rPr>
          <w:rFonts w:eastAsia="Times New Roman" w:cs="Times New Roman"/>
          <w:szCs w:val="24"/>
        </w:rPr>
        <w:t>μέσα από τη μάθηση και τη μόρφωση. Της γνώσης και της καινοτομίας, που κατά κύριο λόγο προκύπτουν από την επιστημονική έρευνα και μπορούν να επηρεάσουν σημαντικά την αναπτυξιακή προσπάθεια της χώρας. Πρόκειται για ένα πρότυπο, αυτό της οικονομίας της γνώση</w:t>
      </w:r>
      <w:r>
        <w:rPr>
          <w:rFonts w:eastAsia="Times New Roman" w:cs="Times New Roman"/>
          <w:szCs w:val="24"/>
        </w:rPr>
        <w:t>ς, που προάγει την υγιή και καινοτόμο επιχειρηματικότητα, σε αντιδιαστολή με τις κρατικοδίαιτες και παρασιτικές πρακτικές του παρελθόντος.</w:t>
      </w:r>
    </w:p>
    <w:p w14:paraId="120F869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Και οι τρεις παραπάνω προκλήσεις έχουν αναφορές στον προς ψήφιση προϋπολογισμό. Εγώ θα εστιάσω στην Τρίτη, που αφορά την έρευνα και την οικοδόμηση της οικονομίας της γνώσης. </w:t>
      </w:r>
    </w:p>
    <w:p w14:paraId="120F869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Σε περιόδους κρίσης, η έρευνα αποτελεί τον εύκολο στόχο για περικοπές. Παρ’ όλα α</w:t>
      </w:r>
      <w:r>
        <w:rPr>
          <w:rFonts w:eastAsia="Times New Roman" w:cs="Times New Roman"/>
          <w:szCs w:val="24"/>
        </w:rPr>
        <w:t>υτά, στον προϋπολογισμό του 2019 συνεχίζεται η αυξητική πορεία των τριών προηγούμενων ετών όσον αφορά τη δημόσια δαπάνη, αυτό που έγινε από την αρχή αυτής της διακυβέρνησης. Ο τακτικός προϋπολογισμός της Γενικής Γραμματείας Έρευνας και Τεχνολογίας από 64 ε</w:t>
      </w:r>
      <w:r>
        <w:rPr>
          <w:rFonts w:eastAsia="Times New Roman" w:cs="Times New Roman"/>
          <w:szCs w:val="24"/>
        </w:rPr>
        <w:t>κατομμύρια το 2015 φθάνει, συνεχώς αυξανόμενος, στα 121 εκατομμύρια το 2019 και το πρόγραμμα δημοσίων επενδύσεων από 141 εκατομμύρια το 2015 διαμορφώνεται στα 244 εκατομμύρια για το 2019.</w:t>
      </w:r>
    </w:p>
    <w:p w14:paraId="120F869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ανάλογη πορεία ακολουθούν οι δαπάνες για την έρευνα και ανάπτυξη</w:t>
      </w:r>
      <w:r>
        <w:rPr>
          <w:rFonts w:eastAsia="Times New Roman" w:cs="Times New Roman"/>
          <w:szCs w:val="24"/>
        </w:rPr>
        <w:t xml:space="preserve"> στη χώρα με αυξητική τάση, σημειώνοντας ιστορικά ρεκόρ τόσο σε απόλυτους αριθμούς όσο και ως ποσοστά του ΑΕΠ. Σύμφωνα με στοιχεία του Εθνικού Κέντρου Τεκμηρίωσης, μέσα σε συνθήκες βαθιάς οικονομικής κρίσης οι δαπάνες για την έρευνα από 1,48 δισεκατομμύρια</w:t>
      </w:r>
      <w:r>
        <w:rPr>
          <w:rFonts w:eastAsia="Times New Roman" w:cs="Times New Roman"/>
          <w:szCs w:val="24"/>
        </w:rPr>
        <w:t xml:space="preserve"> που ήταν για το 2014, ποσό που αντιστοιχούσε σε 0,8% του ΑΕΠ, ξεπερνούν τα 2 δισεκατομμύρια το 2017, φθάνοντας στο 1,14% του ΑΕΠ και πλησιάζοντας σταθερά τον ευρωπαϊκό μέσο όρο.</w:t>
      </w:r>
    </w:p>
    <w:p w14:paraId="120F869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Θα ήθελα να καταθέσω έγγραφο με αυτά τα στοιχεία από το Εθνικό Κέντρο Τεκμηρί</w:t>
      </w:r>
      <w:r>
        <w:rPr>
          <w:rFonts w:eastAsia="Times New Roman" w:cs="Times New Roman"/>
          <w:szCs w:val="24"/>
        </w:rPr>
        <w:t>ωσης στα Πρακτικά.</w:t>
      </w:r>
    </w:p>
    <w:p w14:paraId="120F8696" w14:textId="77777777" w:rsidR="0086761A" w:rsidRDefault="00427452">
      <w:pPr>
        <w:spacing w:line="600" w:lineRule="auto"/>
        <w:ind w:firstLine="720"/>
        <w:jc w:val="both"/>
        <w:rPr>
          <w:rFonts w:eastAsia="Times New Roman" w:cs="Times New Roman"/>
          <w:szCs w:val="24"/>
        </w:rPr>
      </w:pPr>
      <w:r w:rsidRPr="00203479">
        <w:rPr>
          <w:rFonts w:eastAsia="Times New Roman" w:cs="Times New Roman"/>
          <w:szCs w:val="24"/>
        </w:rPr>
        <w:t xml:space="preserve">(Στο σημείο αυτό ο </w:t>
      </w:r>
      <w:r>
        <w:rPr>
          <w:rFonts w:eastAsia="Times New Roman" w:cs="Times New Roman"/>
          <w:szCs w:val="24"/>
        </w:rPr>
        <w:t xml:space="preserve">Αναπληρωτής Υπουργός </w:t>
      </w:r>
      <w:r w:rsidRPr="00203479">
        <w:rPr>
          <w:rFonts w:eastAsia="Times New Roman" w:cs="Times New Roman"/>
          <w:szCs w:val="24"/>
        </w:rPr>
        <w:t xml:space="preserve">κ. </w:t>
      </w:r>
      <w:r>
        <w:rPr>
          <w:rFonts w:eastAsia="Times New Roman" w:cs="Times New Roman"/>
          <w:szCs w:val="24"/>
        </w:rPr>
        <w:t>Κωνσταντίνος Φωτάκης</w:t>
      </w:r>
      <w:r w:rsidRPr="00203479">
        <w:rPr>
          <w:rFonts w:eastAsia="Times New Roman" w:cs="Times New Roman"/>
          <w:szCs w:val="24"/>
        </w:rPr>
        <w:t xml:space="preserve"> καταθέτει για τα Πρακτικά τα προαναφερθέν έγγραφ</w:t>
      </w:r>
      <w:r>
        <w:rPr>
          <w:rFonts w:eastAsia="Times New Roman" w:cs="Times New Roman"/>
          <w:szCs w:val="24"/>
        </w:rPr>
        <w:t>ο</w:t>
      </w:r>
      <w:r w:rsidRPr="00203479">
        <w:rPr>
          <w:rFonts w:eastAsia="Times New Roman" w:cs="Times New Roman"/>
          <w:szCs w:val="24"/>
        </w:rPr>
        <w:t>, τ</w:t>
      </w:r>
      <w:r>
        <w:rPr>
          <w:rFonts w:eastAsia="Times New Roman" w:cs="Times New Roman"/>
          <w:szCs w:val="24"/>
        </w:rPr>
        <w:t>ο</w:t>
      </w:r>
      <w:r w:rsidRPr="00203479">
        <w:rPr>
          <w:rFonts w:eastAsia="Times New Roman" w:cs="Times New Roman"/>
          <w:szCs w:val="24"/>
        </w:rPr>
        <w:t xml:space="preserve"> οποία βρίσκ</w:t>
      </w:r>
      <w:r>
        <w:rPr>
          <w:rFonts w:eastAsia="Times New Roman" w:cs="Times New Roman"/>
          <w:szCs w:val="24"/>
        </w:rPr>
        <w:t>ε</w:t>
      </w:r>
      <w:r w:rsidRPr="00203479">
        <w:rPr>
          <w:rFonts w:eastAsia="Times New Roman" w:cs="Times New Roman"/>
          <w:szCs w:val="24"/>
        </w:rPr>
        <w:t>ται στο αρχείο του Τμήματος Γραμματείας της Διεύθυνσης Στενογραφίας και Πρακτικών της Βουλής)</w:t>
      </w:r>
    </w:p>
    <w:p w14:paraId="120F869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Εάν μάλιστα σ</w:t>
      </w:r>
      <w:r>
        <w:rPr>
          <w:rFonts w:eastAsia="Times New Roman" w:cs="Times New Roman"/>
          <w:szCs w:val="24"/>
        </w:rPr>
        <w:t>υγκρίνουμε τα παραπάνω στοιχεία με τα χρόνια της ευμάρειας και των παχιών αγελάδων, θα δούμε καθαρά την εντελώς διαφορετική αντίληψη που επικρατούσε τότε σε σχέση με το σήμερα. Το 2003, ένα απ’ αυτά τα χρόνια, οι συνολικές επενδύσεις για έρευνα ήταν μόνο 9</w:t>
      </w:r>
      <w:r>
        <w:rPr>
          <w:rFonts w:eastAsia="Times New Roman" w:cs="Times New Roman"/>
          <w:szCs w:val="24"/>
        </w:rPr>
        <w:t xml:space="preserve">84 εκατομμύρια ευρώ. </w:t>
      </w:r>
    </w:p>
    <w:p w14:paraId="120F869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κάτι ακόμη. Είναι αξιοσημείωτο ότι στην αύξηση των δαπανών για έρευνα και ανάπτυξη κατά τα τρία τελευταία χρόνια έχει σημαντική συνεισφορά ο ιδιωτικός τομέας και μάλιστα από ίδιους πόρους των επιχειρήσεων. Έτσι, οι επενδύσεις του </w:t>
      </w:r>
      <w:r>
        <w:rPr>
          <w:rFonts w:eastAsia="Times New Roman" w:cs="Times New Roman"/>
          <w:szCs w:val="24"/>
        </w:rPr>
        <w:t xml:space="preserve">ιδιωτικού τομέα στην έρευνα αυξήθηκαν το 2017 περισσότερο από 30% και πλέον είναι αντίστοιχες με αυτές του </w:t>
      </w:r>
      <w:r>
        <w:rPr>
          <w:rFonts w:eastAsia="Times New Roman" w:cs="Times New Roman"/>
          <w:szCs w:val="24"/>
        </w:rPr>
        <w:t>δ</w:t>
      </w:r>
      <w:r>
        <w:rPr>
          <w:rFonts w:eastAsia="Times New Roman" w:cs="Times New Roman"/>
          <w:szCs w:val="24"/>
        </w:rPr>
        <w:t>ημοσίου. Αυτό το στοιχείο μπορεί να ερμηνευθεί ως μ</w:t>
      </w:r>
      <w:r>
        <w:rPr>
          <w:rFonts w:eastAsia="Times New Roman" w:cs="Times New Roman"/>
          <w:szCs w:val="24"/>
        </w:rPr>
        <w:t>ί</w:t>
      </w:r>
      <w:r>
        <w:rPr>
          <w:rFonts w:eastAsia="Times New Roman" w:cs="Times New Roman"/>
          <w:szCs w:val="24"/>
        </w:rPr>
        <w:t>α πρακτική έκφραση εμπιστοσύνης του ιδιωτικού τομέα για τις οικονομικές προοπτικές που διανοίγον</w:t>
      </w:r>
      <w:r>
        <w:rPr>
          <w:rFonts w:eastAsia="Times New Roman" w:cs="Times New Roman"/>
          <w:szCs w:val="24"/>
        </w:rPr>
        <w:t>ται για τη χώρα.</w:t>
      </w:r>
    </w:p>
    <w:p w14:paraId="120F869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Τώρα, καίρια συνεισφορά σ’ αυτές τις αυξήσεις είχε και η εισροή πρόσθετων πόρων, ύψους 240 εκατομμυρίων ευρώ, για την τριετία 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2019 από το Ελληνικό Ίδρυμα Έρευνας και Καινοτομίας, ένα Ίδρυμα που αποτελεί ανεξάρτητο θεσμό για την έρευ</w:t>
      </w:r>
      <w:r>
        <w:rPr>
          <w:rFonts w:eastAsia="Times New Roman" w:cs="Times New Roman"/>
          <w:szCs w:val="24"/>
        </w:rPr>
        <w:t>να και αποσκοπεί στην ενίσχυση νέων ερευνητών και της ελεύθερης έρευνας που διεξάγεται στα ελληνικά ΑΕΙ και ερευνητικά κέντρα της χώρας. Πρέπει, μάλιστα, να σημειωθεί ότι το 2019 έχουν προβλεφθεί στον προϋπολογισμό πρόσθετοι πόροι, ύψους 60 εκατομμυρίων ευ</w:t>
      </w:r>
      <w:r>
        <w:rPr>
          <w:rFonts w:eastAsia="Times New Roman" w:cs="Times New Roman"/>
          <w:szCs w:val="24"/>
        </w:rPr>
        <w:t>ρώ, ανεβάζοντας το συνολικό ποσό στα 300 εκατομμύρια, από τα οποία τα 120 εκατομμύρια προέρχονται από το πρόγραμμα δημοσίων επενδύσεων και τα υπόλοιπα από την Ευρωπαϊκή Τράπεζα Επενδύσεων.</w:t>
      </w:r>
    </w:p>
    <w:p w14:paraId="120F869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Καλά, όμως, τα νούμερα, εδώ θα πρέπει να απαντηθεί και το ερώτημα: </w:t>
      </w:r>
      <w:r>
        <w:rPr>
          <w:rFonts w:eastAsia="Times New Roman" w:cs="Times New Roman"/>
          <w:szCs w:val="24"/>
        </w:rPr>
        <w:t xml:space="preserve">Τι σημαίνουν όλοι αυτοί οι αριθμοί; Τι αντίκτυπο έχουν στην κοινωνία; </w:t>
      </w:r>
    </w:p>
    <w:p w14:paraId="120F869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απάντηση μπορεί να δοθεί μέσα από μία σύντομη αποτίμηση αποτελεσμάτων, δράσεων, που επιτελούνται. Στην προμετωπίδα αυτών των δράσεων βρίσκεται το μεγάλο θέμα στήριξης της πολυτιμότερη</w:t>
      </w:r>
      <w:r>
        <w:rPr>
          <w:rFonts w:eastAsia="Times New Roman" w:cs="Times New Roman"/>
          <w:szCs w:val="24"/>
        </w:rPr>
        <w:t>ς παρακαταθήκης που διαθέτει η χώρα, δηλαδή, της στήριξης του εξαίρετου ανθρώπινου δυναμικού, των νέων επιστημόνων και ερευνητών. Είναι οι επιστήμονες και οι μηχανικοί που προέρχονται από τα δημόσια πανεπιστήμια, είναι περιζήτητοι διεθνώς και αποτελούν κίν</w:t>
      </w:r>
      <w:r>
        <w:rPr>
          <w:rFonts w:eastAsia="Times New Roman" w:cs="Times New Roman"/>
          <w:szCs w:val="24"/>
        </w:rPr>
        <w:t>ητρο για επενδύσεις επιχειρήσεων έντασης γνώσης στη χώρα μας.</w:t>
      </w:r>
    </w:p>
    <w:p w14:paraId="120F869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το φαινόμενο της μονόπλευρης φυγής στο εξωτερικό, το </w:t>
      </w:r>
      <w:r>
        <w:rPr>
          <w:rFonts w:eastAsia="Times New Roman" w:cs="Times New Roman"/>
          <w:szCs w:val="24"/>
          <w:lang w:val="en-US"/>
        </w:rPr>
        <w:t>brain</w:t>
      </w:r>
      <w:r w:rsidRPr="00F6293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που έχει σχεδόν δεκαπλασιαστεί κατά τα χρόνια της κρίσης, όπως και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w:t>
      </w:r>
      <w:r w:rsidRPr="00094C80">
        <w:rPr>
          <w:rFonts w:eastAsia="Times New Roman" w:cs="Times New Roman"/>
          <w:szCs w:val="24"/>
        </w:rPr>
        <w:t xml:space="preserve"> </w:t>
      </w:r>
      <w:r>
        <w:rPr>
          <w:rFonts w:eastAsia="Times New Roman" w:cs="Times New Roman"/>
          <w:szCs w:val="24"/>
        </w:rPr>
        <w:t>που είναι και αυτό πολύ σημαντικό, αποτε</w:t>
      </w:r>
      <w:r>
        <w:rPr>
          <w:rFonts w:eastAsia="Times New Roman" w:cs="Times New Roman"/>
          <w:szCs w:val="24"/>
        </w:rPr>
        <w:t>λεί τη μεγάλη πληγή, αφού αποστερεί τη χώρα από ζωτικές της δυνάμεις.</w:t>
      </w:r>
    </w:p>
    <w:p w14:paraId="120F869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η ανάσχεση του </w:t>
      </w:r>
      <w:r>
        <w:rPr>
          <w:rFonts w:eastAsia="Times New Roman" w:cs="Times New Roman"/>
          <w:szCs w:val="24"/>
          <w:lang w:val="en-US"/>
        </w:rPr>
        <w:t>brain</w:t>
      </w:r>
      <w:r w:rsidRPr="00F6293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βρέθηκε ψηλά στην ατζέντα αυτής της Κυβέρνησης. Μια σειρά μέτρων που απευθύνονται τόσο στον δημόσιο όσο και στον ιδιωτικό τομέα έχουν σχεδ</w:t>
      </w:r>
      <w:r>
        <w:rPr>
          <w:rFonts w:eastAsia="Times New Roman" w:cs="Times New Roman"/>
          <w:szCs w:val="24"/>
        </w:rPr>
        <w:t xml:space="preserve">ιαστεί για την αντιμετώπισή του. Τα μέτρα αυτά βασίζονται στον συνδυασμό δύο αναπόσπαστων συνθηκών. Πρώτα είναι η δημιουργία ποιοτικών θέσεων εργασίας, που είναι αναγκαία συνθήκη, για να υπάρξει ανάσχεση του </w:t>
      </w:r>
      <w:r>
        <w:rPr>
          <w:rFonts w:eastAsia="Times New Roman" w:cs="Times New Roman"/>
          <w:szCs w:val="24"/>
          <w:lang w:val="en-US"/>
        </w:rPr>
        <w:t>brain</w:t>
      </w:r>
      <w:r w:rsidRPr="00F6293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Για παράδειγμα, για πρώτη φορά μετά</w:t>
      </w:r>
      <w:r>
        <w:rPr>
          <w:rFonts w:eastAsia="Times New Roman" w:cs="Times New Roman"/>
          <w:szCs w:val="24"/>
        </w:rPr>
        <w:t xml:space="preserve"> από οκτώ χρόνια άνοιξαν θέσεις για επιστημονικό προσωπικό στα ανώτατα εκπαιδευτικά ιδρύματα και στα ερευνητικά κέντρα της χώρας και σ’ αυτό συμβάλει, επίσης, ο προς ψήφιση προϋπολογισμός. Παράδειγμα είναι και η πρόσφατη έγκριση εκατόν πενήντα δύο θέσεων ε</w:t>
      </w:r>
      <w:r>
        <w:rPr>
          <w:rFonts w:eastAsia="Times New Roman" w:cs="Times New Roman"/>
          <w:szCs w:val="24"/>
        </w:rPr>
        <w:t>ιδικού επιστημονικού προσωπικού που θα καλύψουν πάγιες ανάγκες στα ερευνητικά κέντρα της χώρας, όπου μέχρι στιγμής ήταν με συμβάσεις εργασίας.</w:t>
      </w:r>
    </w:p>
    <w:p w14:paraId="120F869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Αυτό, όμως, δεν φθάνει. Είναι η αναγκαία συνθήκη, αλλά χρειάζεται και κάτι άλλο. Χρειάζεται οι θέσεις εργασίας να</w:t>
      </w:r>
      <w:r>
        <w:rPr>
          <w:rFonts w:eastAsia="Times New Roman" w:cs="Times New Roman"/>
          <w:szCs w:val="24"/>
        </w:rPr>
        <w:t xml:space="preserve"> συνδυαστούν με ελκυστικά ερευνητικά περιβάλλοντα, που θα λειτουργούν ως πόλοι έλξης και έμπνευσης για τους νέους επιστήμονες. Έχει μεγάλη βαρύτητα η λέξη «έμπνευση».</w:t>
      </w:r>
    </w:p>
    <w:p w14:paraId="120F869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Τα πρώτα δείγματα ανάσχεσης του </w:t>
      </w:r>
      <w:r>
        <w:rPr>
          <w:rFonts w:eastAsia="Times New Roman" w:cs="Times New Roman"/>
          <w:szCs w:val="24"/>
          <w:lang w:val="en-US"/>
        </w:rPr>
        <w:t>brain</w:t>
      </w:r>
      <w:r w:rsidRPr="00F6293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είναι πλέον ορατά. Επιστήμονες υψηλής εξειδίκ</w:t>
      </w:r>
      <w:r>
        <w:rPr>
          <w:rFonts w:eastAsia="Times New Roman" w:cs="Times New Roman"/>
          <w:szCs w:val="24"/>
        </w:rPr>
        <w:t xml:space="preserve">ευσης επιστρέφουν στη χώρα και άλλοι παραμένουν σ’ αυτήν, για να επιτελέσουν τα ερευνητικά έργα που έχουν προτείνει σε ελληνικά πανεπιστήμια και ερευνητικά κέντρα. Το ΕΛΙΔΕΚ στους είκοσι δύο μήνες από την ίδρυσή του, το 2017, έχει διαθέσει 111 εκατομμύρια </w:t>
      </w:r>
      <w:r>
        <w:rPr>
          <w:rFonts w:eastAsia="Times New Roman" w:cs="Times New Roman"/>
          <w:szCs w:val="24"/>
        </w:rPr>
        <w:t>ευρώ για την ενίσχυση ερευνητικού έργου υποψηφίων διδακτόρων, μεταδιδακτόρων, μελών ΔΕΠ και ερευνητών, έχοντας προσελκύσει περισσότερες από επτά χιλιάδες προτάσεις.</w:t>
      </w:r>
    </w:p>
    <w:p w14:paraId="120F86A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ήθελα εδώ να κάνω και μία άλλη αναφορά σε ένα ζήτημα που είναι πολύ σημαντικό, σε μία πρωτοβουλία που έχει αναλάβει αυτή η Κυβέρνηση. Θα ήθελα να αναφερθώ στην ανάληψη εμβληματικών δράσεων, που ουσιαστικά έχουν σαφές κοινωνικό αποτύπωμα και που βάζουν τ</w:t>
      </w:r>
      <w:r>
        <w:rPr>
          <w:rFonts w:eastAsia="Times New Roman" w:cs="Times New Roman"/>
          <w:szCs w:val="24"/>
        </w:rPr>
        <w:t xml:space="preserve">η χώρα έγκαιρα να γίνεται συνδιαμορφωτής διεθνών εξελίξεων. </w:t>
      </w:r>
    </w:p>
    <w:p w14:paraId="120F86A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Ένα τέτοιο παράδειγμα αποτελεί μία εμβληματική δράση στον τομέα της ιατρικής ακριβείας, της ιατρικής του μέλλοντος, όπου αυτό που κάνουμε μαζί με το Υπουργείο Υγείας είναι να συνδυάζουμε διαπρεπε</w:t>
      </w:r>
      <w:r>
        <w:rPr>
          <w:rFonts w:eastAsia="Times New Roman" w:cs="Times New Roman"/>
          <w:szCs w:val="24"/>
        </w:rPr>
        <w:t>ίς επιστήμονες σ’ αυτόν τον χώρο με έμφαση στην ογκολογία ή στην αντιμετώπιση κληρονομικών καρδιολογικών νοσημάτων, όπως είναι ο αιφνίδιος θάνατος. Κύριο μέλημα είναι τα αποτελέσματα αυτής της έρευνας να είναι άμεσα ορατά, να είναι ορατά όσο πιο γρήγορα γί</w:t>
      </w:r>
      <w:r>
        <w:rPr>
          <w:rFonts w:eastAsia="Times New Roman" w:cs="Times New Roman"/>
          <w:szCs w:val="24"/>
        </w:rPr>
        <w:t xml:space="preserve">νεται και να είναι προσβάσιμα για κάθε πολίτη από το δημόσιο σύστημα </w:t>
      </w:r>
      <w:r>
        <w:rPr>
          <w:rFonts w:eastAsia="Times New Roman" w:cs="Times New Roman"/>
          <w:szCs w:val="24"/>
        </w:rPr>
        <w:t>υ</w:t>
      </w:r>
      <w:r>
        <w:rPr>
          <w:rFonts w:eastAsia="Times New Roman" w:cs="Times New Roman"/>
          <w:szCs w:val="24"/>
        </w:rPr>
        <w:t xml:space="preserve">γείας. </w:t>
      </w:r>
    </w:p>
    <w:p w14:paraId="120F86A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Αντίστοιχες δράσεις έχουν υπάρξει στον τομέα της αγροδιατροφής και τώρα ετοιμάζεται μ</w:t>
      </w:r>
      <w:r>
        <w:rPr>
          <w:rFonts w:eastAsia="Times New Roman" w:cs="Times New Roman"/>
          <w:szCs w:val="24"/>
        </w:rPr>
        <w:t>ί</w:t>
      </w:r>
      <w:r>
        <w:rPr>
          <w:rFonts w:eastAsia="Times New Roman" w:cs="Times New Roman"/>
          <w:szCs w:val="24"/>
        </w:rPr>
        <w:t>α νέα δράση για την κλιματική αλλαγή. Όλες αυτές οι δράσεις ενισχύονται από το Πρόγραμμα Δημ</w:t>
      </w:r>
      <w:r>
        <w:rPr>
          <w:rFonts w:eastAsia="Times New Roman" w:cs="Times New Roman"/>
          <w:szCs w:val="24"/>
        </w:rPr>
        <w:t xml:space="preserve">οσίων Επενδύσεων. </w:t>
      </w:r>
    </w:p>
    <w:p w14:paraId="120F86A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κλείσω, κάνοντας μία αναφορά σε ένα μεγάλο, επίκαιρο θέμα που αφορά τη θέση της χώρας στο τοπίο που διαμορφώνεται με τη λεγόμενη «Δ΄ Βιομηχανική Επανάσταση». Το διακύβευμα είναι κρίσιμο. Η επίδραση νέων, ανατρεπτικών τεχνολογιών στα μ</w:t>
      </w:r>
      <w:r>
        <w:rPr>
          <w:rFonts w:eastAsia="Times New Roman" w:cs="Times New Roman"/>
          <w:szCs w:val="24"/>
        </w:rPr>
        <w:t>έσα και τον τρόπο παραγωγής, καθορίζει τη θέση των χώρων στον παγκόσμιο καταμερισμό εργασίας, καθώς και τους μηχανισμούς διακίνησης και συσσώρευσης κεφαλαίων. Ταυτόχρονα, όμως, ανακύπτουν σοβαρές κοινωνικοοικονομικές προκλήσεις, όσον αφορά το μέλλον της ερ</w:t>
      </w:r>
      <w:r>
        <w:rPr>
          <w:rFonts w:eastAsia="Times New Roman" w:cs="Times New Roman"/>
          <w:szCs w:val="24"/>
        </w:rPr>
        <w:t>γασίας, την ένταση των ανισοτήτων, την ποιότητα της ίδιας της Δημοκρατίας και γενικότερα τον ρόλο της πολιτικής.</w:t>
      </w:r>
    </w:p>
    <w:p w14:paraId="120F86A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Εδώ, η στενή συνεργασία μεταξύ Υπουργείων είναι αναγκαία, έχει αρχίσει από καιρό και ήδη υπάρχουν πρωτοβουλίες για την παρουσία της χώρας σ’ αυ</w:t>
      </w:r>
      <w:r>
        <w:rPr>
          <w:rFonts w:eastAsia="Times New Roman" w:cs="Times New Roman"/>
          <w:szCs w:val="24"/>
        </w:rPr>
        <w:t xml:space="preserve">τό το νέο περιβάλλον. Το λέω, γιατί πολύ θόρυβος γίνεται γύρω από το θέμα της «Δ΄ Βιομηχανικής Επανάστασης» τον τελευταίο καιρό. </w:t>
      </w:r>
    </w:p>
    <w:p w14:paraId="120F86A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Από την πλευρά μας έχουν σχεδιαστεί πιλοτικές ερευνητικές δράσεις σε επιστημονικούς και τεχνολογικούς τομείς, όπου η χώρα διαθ</w:t>
      </w:r>
      <w:r>
        <w:rPr>
          <w:rFonts w:eastAsia="Times New Roman" w:cs="Times New Roman"/>
          <w:szCs w:val="24"/>
        </w:rPr>
        <w:t xml:space="preserve">έτει αξιόλογες δυνάμεις και αφορούν τη «Δ΄ Βιομηχανική Επανάσταση», ώστε να είμαστε έτοιμοι. </w:t>
      </w:r>
    </w:p>
    <w:p w14:paraId="120F86A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ήθελα να συνοψίσω λέγοντας ότι η ερευνητική πολιτική που υλοποιείται με στήριξη από τον </w:t>
      </w:r>
      <w:r>
        <w:rPr>
          <w:rFonts w:eastAsia="Times New Roman" w:cs="Times New Roman"/>
          <w:szCs w:val="24"/>
        </w:rPr>
        <w:t>π</w:t>
      </w:r>
      <w:r>
        <w:rPr>
          <w:rFonts w:eastAsia="Times New Roman" w:cs="Times New Roman"/>
          <w:szCs w:val="24"/>
        </w:rPr>
        <w:t xml:space="preserve">ροϋπολογισμό του 2019, προωθεί μία ολιστική, συγκροτημένη </w:t>
      </w:r>
      <w:r>
        <w:rPr>
          <w:rFonts w:eastAsia="Times New Roman" w:cs="Times New Roman"/>
          <w:szCs w:val="24"/>
        </w:rPr>
        <w:t xml:space="preserve">και συστηματική -βήμα προς βήμα- προσέγγιση στο χτίσιμο της οικονομίας της γνώσης, με στόχο πάντα τη δίκαιη ανάπτυξη και την αντιμετώπιση των προκλήσεων του μέλλοντος. </w:t>
      </w:r>
    </w:p>
    <w:p w14:paraId="120F86A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υπερψήφιση του </w:t>
      </w:r>
      <w:r>
        <w:rPr>
          <w:rFonts w:eastAsia="Times New Roman" w:cs="Times New Roman"/>
          <w:szCs w:val="24"/>
        </w:rPr>
        <w:t>π</w:t>
      </w:r>
      <w:r>
        <w:rPr>
          <w:rFonts w:eastAsia="Times New Roman" w:cs="Times New Roman"/>
          <w:szCs w:val="24"/>
        </w:rPr>
        <w:t>ροϋπολογισμού αυτού θα φέρει τη χώρα ακόμα πιο μπροστά.</w:t>
      </w:r>
    </w:p>
    <w:p w14:paraId="120F86A8"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6A9" w14:textId="77777777" w:rsidR="0086761A" w:rsidRDefault="00427452">
      <w:pPr>
        <w:spacing w:line="600" w:lineRule="auto"/>
        <w:ind w:firstLine="539"/>
        <w:jc w:val="both"/>
        <w:rPr>
          <w:rFonts w:eastAsia="Times New Roman" w:cs="Times New Roman"/>
          <w:szCs w:val="24"/>
        </w:rPr>
      </w:pPr>
      <w:r>
        <w:rPr>
          <w:rFonts w:eastAsia="Times New Roman" w:cs="Times New Roman"/>
          <w:b/>
          <w:szCs w:val="24"/>
        </w:rPr>
        <w:t>ΠΡΟΕΔΡΕΥΩΝ (Γεώργιος Βαρεμένος)</w:t>
      </w:r>
      <w:r w:rsidRPr="005D61E6">
        <w:rPr>
          <w:rFonts w:eastAsia="Times New Roman" w:cs="Times New Roman"/>
          <w:b/>
          <w:szCs w:val="24"/>
        </w:rPr>
        <w:t>:</w:t>
      </w:r>
      <w:r>
        <w:rPr>
          <w:rFonts w:eastAsia="Times New Roman" w:cs="Times New Roman"/>
          <w:szCs w:val="24"/>
        </w:rPr>
        <w:t xml:space="preserve"> Ευχαριστούμε πολύ.</w:t>
      </w:r>
    </w:p>
    <w:p w14:paraId="120F86AA" w14:textId="77777777" w:rsidR="0086761A" w:rsidRDefault="00427452">
      <w:pPr>
        <w:spacing w:line="600" w:lineRule="auto"/>
        <w:ind w:left="-181" w:firstLine="720"/>
        <w:jc w:val="both"/>
        <w:rPr>
          <w:rFonts w:eastAsia="Times New Roman"/>
          <w:szCs w:val="24"/>
        </w:rPr>
      </w:pPr>
      <w:r>
        <w:rPr>
          <w:rFonts w:eastAsia="Times New Roman"/>
          <w:szCs w:val="24"/>
        </w:rPr>
        <w:t>Κ</w:t>
      </w:r>
      <w:r w:rsidRPr="00CC005E">
        <w:rPr>
          <w:rFonts w:eastAsia="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szCs w:val="24"/>
        </w:rPr>
        <w:t>συμμετείχαν σ</w:t>
      </w:r>
      <w:r>
        <w:rPr>
          <w:rFonts w:eastAsia="Times New Roman"/>
          <w:szCs w:val="24"/>
        </w:rPr>
        <w:t xml:space="preserve">το </w:t>
      </w:r>
      <w:r>
        <w:rPr>
          <w:rFonts w:eastAsia="Times New Roman"/>
          <w:szCs w:val="24"/>
        </w:rPr>
        <w:t>εκπαιδευτικό π</w:t>
      </w:r>
      <w:r>
        <w:rPr>
          <w:rFonts w:eastAsia="Times New Roman"/>
          <w:szCs w:val="24"/>
        </w:rPr>
        <w:t xml:space="preserve">ρόγραμμα «Εργαστήρι της Δημοκρατίας» που οργανώνει το Ίδρυμα της Βουλής, είκοσι ένας </w:t>
      </w:r>
      <w:r w:rsidRPr="00CC005E">
        <w:rPr>
          <w:rFonts w:eastAsia="Times New Roman"/>
          <w:szCs w:val="24"/>
        </w:rPr>
        <w:t xml:space="preserve">μαθητές και μαθήτριες και </w:t>
      </w:r>
      <w:r>
        <w:rPr>
          <w:rFonts w:eastAsia="Times New Roman"/>
          <w:szCs w:val="24"/>
        </w:rPr>
        <w:t>ένας εκπαιδευτικός</w:t>
      </w:r>
      <w:r w:rsidRPr="00CC005E">
        <w:rPr>
          <w:rFonts w:eastAsia="Times New Roman"/>
          <w:szCs w:val="24"/>
        </w:rPr>
        <w:t xml:space="preserve"> </w:t>
      </w:r>
      <w:r>
        <w:rPr>
          <w:rFonts w:eastAsia="Times New Roman"/>
          <w:szCs w:val="24"/>
        </w:rPr>
        <w:t xml:space="preserve">συνοδός τους </w:t>
      </w:r>
      <w:r w:rsidRPr="00CC005E">
        <w:rPr>
          <w:rFonts w:eastAsia="Times New Roman"/>
          <w:szCs w:val="24"/>
        </w:rPr>
        <w:t xml:space="preserve">από το </w:t>
      </w:r>
      <w:r>
        <w:rPr>
          <w:rFonts w:eastAsia="Times New Roman"/>
          <w:szCs w:val="24"/>
        </w:rPr>
        <w:t>5</w:t>
      </w:r>
      <w:r w:rsidRPr="00C16771">
        <w:rPr>
          <w:rFonts w:eastAsia="Times New Roman"/>
          <w:szCs w:val="24"/>
          <w:vertAlign w:val="superscript"/>
        </w:rPr>
        <w:t>ο</w:t>
      </w:r>
      <w:r>
        <w:rPr>
          <w:rFonts w:eastAsia="Times New Roman"/>
          <w:szCs w:val="24"/>
        </w:rPr>
        <w:t xml:space="preserve"> Δημοτικό Σχολείο Αχαρνών.</w:t>
      </w:r>
    </w:p>
    <w:p w14:paraId="120F86AB" w14:textId="77777777" w:rsidR="0086761A" w:rsidRDefault="00427452">
      <w:pPr>
        <w:tabs>
          <w:tab w:val="left" w:pos="6787"/>
        </w:tabs>
        <w:spacing w:line="600" w:lineRule="auto"/>
        <w:ind w:left="-181" w:firstLine="720"/>
        <w:jc w:val="both"/>
        <w:rPr>
          <w:rFonts w:eastAsia="Times New Roman"/>
          <w:szCs w:val="24"/>
        </w:rPr>
      </w:pPr>
      <w:r w:rsidRPr="00CC005E">
        <w:rPr>
          <w:rFonts w:eastAsia="Times New Roman"/>
          <w:szCs w:val="24"/>
        </w:rPr>
        <w:t>Η Βουλή το</w:t>
      </w:r>
      <w:r>
        <w:rPr>
          <w:rFonts w:eastAsia="Times New Roman"/>
          <w:szCs w:val="24"/>
        </w:rPr>
        <w:t>ύ</w:t>
      </w:r>
      <w:r w:rsidRPr="00CC005E">
        <w:rPr>
          <w:rFonts w:eastAsia="Times New Roman"/>
          <w:szCs w:val="24"/>
        </w:rPr>
        <w:t xml:space="preserve">ς καλωσορίζει. </w:t>
      </w:r>
    </w:p>
    <w:p w14:paraId="120F86AC" w14:textId="77777777" w:rsidR="0086761A" w:rsidRDefault="00427452">
      <w:pPr>
        <w:spacing w:line="600" w:lineRule="auto"/>
        <w:ind w:firstLine="720"/>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w:t>
      </w:r>
      <w:r w:rsidRPr="00CC005E">
        <w:rPr>
          <w:rFonts w:eastAsia="Times New Roman" w:cs="Times New Roman"/>
          <w:szCs w:val="24"/>
        </w:rPr>
        <w:t>υγες της Βουλής)</w:t>
      </w:r>
    </w:p>
    <w:p w14:paraId="120F86A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κ. Κούζηλος έχει τον λόγο.</w:t>
      </w:r>
    </w:p>
    <w:p w14:paraId="120F86AE"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sidRPr="005D61E6">
        <w:rPr>
          <w:rFonts w:eastAsia="Times New Roman" w:cs="Times New Roman"/>
          <w:b/>
          <w:szCs w:val="24"/>
        </w:rPr>
        <w:t>:</w:t>
      </w:r>
      <w:r w:rsidRPr="005D61E6">
        <w:rPr>
          <w:rFonts w:eastAsia="Times New Roman" w:cs="Times New Roman"/>
          <w:szCs w:val="24"/>
        </w:rPr>
        <w:t xml:space="preserve"> </w:t>
      </w:r>
      <w:r>
        <w:rPr>
          <w:rFonts w:eastAsia="Times New Roman" w:cs="Times New Roman"/>
          <w:szCs w:val="24"/>
        </w:rPr>
        <w:t xml:space="preserve">Ευχαριστώ πολύ, κύριε Πρόεδρε. </w:t>
      </w:r>
    </w:p>
    <w:p w14:paraId="120F86A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Σήμερα, η θέση της χώρας μας είναι χειρότερη από ποτέ, με αποτέλεσμα το μνημονιακό πολιτικό σύστημα να άγεται και να φέρεται από τις εκάστοτε διαθέσεις αυτών που εσείς ονομάζετε «δανειστές», αλλά και από τις γεωπολιτικές βλέψεις των ισχυρών βόρειων της Ευρ</w:t>
      </w:r>
      <w:r>
        <w:rPr>
          <w:rFonts w:eastAsia="Times New Roman" w:cs="Times New Roman"/>
          <w:szCs w:val="24"/>
        </w:rPr>
        <w:t xml:space="preserve">ωπαϊκής Ένωσης. Συνέπεια αυτών αποτελεί η μακροχρόνια εξάρτηση του κράτους από τον εξωτερικό δανεισμό. </w:t>
      </w:r>
    </w:p>
    <w:p w14:paraId="120F86B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 έγκλημα στο συγκεκριμένο θέμα είναι ότι μετατρέψατε το χρέος σε εθνικό χρέος στο αγγλικό </w:t>
      </w:r>
      <w:r>
        <w:rPr>
          <w:rFonts w:eastAsia="Times New Roman" w:cs="Times New Roman"/>
          <w:szCs w:val="24"/>
        </w:rPr>
        <w:t>Δ</w:t>
      </w:r>
      <w:r>
        <w:rPr>
          <w:rFonts w:eastAsia="Times New Roman" w:cs="Times New Roman"/>
          <w:szCs w:val="24"/>
        </w:rPr>
        <w:t xml:space="preserve">ίκαιο και έχουμε τη μεγαλύτερη ιστορικά μετακύλιση χρέους. </w:t>
      </w:r>
      <w:r>
        <w:rPr>
          <w:rFonts w:eastAsia="Times New Roman" w:cs="Times New Roman"/>
          <w:szCs w:val="24"/>
        </w:rPr>
        <w:t>Έτσι, οι δανειστές, αφού ξέρουν ότι δεν μπορεί να αποπληρωθεί το χρέος, ζήτησαν τα κυριαρχικά δικαιώματα. Και εσείς -όλες οι μνημονιακές κυβερνήσεις- πολύ απλά τα δώσατε. Γιατί τα δώσατε; Διότι υπάρχει αδυναμία των κυβερνώντων, η συγκεκριμένη αδυναμία γενν</w:t>
      </w:r>
      <w:r>
        <w:rPr>
          <w:rFonts w:eastAsia="Times New Roman" w:cs="Times New Roman"/>
          <w:szCs w:val="24"/>
        </w:rPr>
        <w:t xml:space="preserve">ά ανομία και στην ουσία έτσι δεν θα χάσετε και την εξουσία. </w:t>
      </w:r>
    </w:p>
    <w:p w14:paraId="120F86B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Τώρα, ποιοι κυβερνούν αυτή τη χώρα: Φυσικά, οι δανειστές. Αυτοί κάνουν κουμάντο. Συνέντευξη του Ντάισελμπλουμ στο </w:t>
      </w:r>
      <w:r>
        <w:rPr>
          <w:rFonts w:eastAsia="Times New Roman" w:cs="Times New Roman"/>
          <w:szCs w:val="24"/>
        </w:rPr>
        <w:t>«</w:t>
      </w:r>
      <w:r>
        <w:rPr>
          <w:rFonts w:eastAsia="Times New Roman" w:cs="Times New Roman"/>
          <w:szCs w:val="24"/>
        </w:rPr>
        <w:t>ΒΗΜΑ</w:t>
      </w:r>
      <w:r>
        <w:rPr>
          <w:rFonts w:eastAsia="Times New Roman" w:cs="Times New Roman"/>
          <w:szCs w:val="24"/>
        </w:rPr>
        <w:t>»</w:t>
      </w:r>
      <w:r>
        <w:rPr>
          <w:rFonts w:eastAsia="Times New Roman" w:cs="Times New Roman"/>
          <w:szCs w:val="24"/>
        </w:rPr>
        <w:t xml:space="preserve"> στις 23-9-2017: «Η Ελλάδα και μετά τα μνημόνια θα είναι σε εποπτεία». Άρα </w:t>
      </w:r>
      <w:r>
        <w:rPr>
          <w:rFonts w:eastAsia="Times New Roman" w:cs="Times New Roman"/>
          <w:szCs w:val="24"/>
        </w:rPr>
        <w:t xml:space="preserve">για ποιον προϋπολογισμό μιλάμε; Και γιατί μιλάμε για το τι μπορεί να κάνει αυτό το κράτος μόνο του; Είμαστε σε εποπτεία και ας λέτε ότι έχουμε βγει από τα μνημόνια. </w:t>
      </w:r>
    </w:p>
    <w:p w14:paraId="120F86B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Δεύτερη δήλωση, η δήλωση Ρέγκλινγκ, του επικεφαλής του </w:t>
      </w:r>
      <w:r>
        <w:rPr>
          <w:rFonts w:eastAsia="Times New Roman" w:cs="Times New Roman"/>
          <w:szCs w:val="24"/>
          <w:lang w:val="en-GB"/>
        </w:rPr>
        <w:t>ESM</w:t>
      </w:r>
      <w:r>
        <w:rPr>
          <w:rFonts w:eastAsia="Times New Roman" w:cs="Times New Roman"/>
          <w:szCs w:val="24"/>
        </w:rPr>
        <w:t>: «Αν αλλάξουν οι πολιτικές τους</w:t>
      </w:r>
      <w:r>
        <w:rPr>
          <w:rFonts w:eastAsia="Times New Roman" w:cs="Times New Roman"/>
          <w:szCs w:val="24"/>
        </w:rPr>
        <w:t xml:space="preserve">, θα πρέπει να συζητηθούν με τους θεσμούς». Οτιδήποτε δηλαδή κάνετε, οποιαδήποτε αλλαγή και να θέλετε να κάνετε στον προϋπολογισμό, θα πρέπει να πάρετε το </w:t>
      </w:r>
      <w:r>
        <w:rPr>
          <w:rFonts w:eastAsia="Times New Roman" w:cs="Times New Roman"/>
          <w:szCs w:val="24"/>
          <w:lang w:val="en-US"/>
        </w:rPr>
        <w:t>O</w:t>
      </w:r>
      <w:r w:rsidRPr="00241521">
        <w:rPr>
          <w:rFonts w:eastAsia="Times New Roman" w:cs="Times New Roman"/>
          <w:szCs w:val="24"/>
        </w:rPr>
        <w:t>.</w:t>
      </w:r>
      <w:r>
        <w:rPr>
          <w:rFonts w:eastAsia="Times New Roman" w:cs="Times New Roman"/>
          <w:szCs w:val="24"/>
          <w:lang w:val="en-US"/>
        </w:rPr>
        <w:t>K</w:t>
      </w:r>
      <w:r w:rsidRPr="00241521">
        <w:rPr>
          <w:rFonts w:eastAsia="Times New Roman" w:cs="Times New Roman"/>
          <w:szCs w:val="24"/>
        </w:rPr>
        <w:t>.</w:t>
      </w:r>
      <w:r>
        <w:rPr>
          <w:rFonts w:eastAsia="Times New Roman" w:cs="Times New Roman"/>
          <w:szCs w:val="24"/>
        </w:rPr>
        <w:t xml:space="preserve"> από τους ξένους. Πάρα πολύ απλά. </w:t>
      </w:r>
    </w:p>
    <w:p w14:paraId="120F86B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Λέτε ότι βγήκαμε από τα μνημόνια. Δελτίο Τύπου Λαϊκού Συνδέσμο</w:t>
      </w:r>
      <w:r>
        <w:rPr>
          <w:rFonts w:eastAsia="Times New Roman" w:cs="Times New Roman"/>
          <w:szCs w:val="24"/>
        </w:rPr>
        <w:t xml:space="preserve">υ-Χρυσή Αυγή: «Ο λαός δεν θα ανεχθεί άλλα ψέματα. Ώρα για εθνική ανασυγκρότηση». </w:t>
      </w:r>
    </w:p>
    <w:p w14:paraId="120F86B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120F86B5" w14:textId="77777777" w:rsidR="0086761A" w:rsidRDefault="00427452">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Κούζηλος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w:t>
      </w:r>
      <w:r>
        <w:rPr>
          <w:rFonts w:eastAsia="Times New Roman" w:cs="Times New Roman"/>
          <w:szCs w:val="24"/>
        </w:rPr>
        <w:t>ραμματείας της Διεύθυνσης Στενογραφίας και Πρακτικών της Βουλής)</w:t>
      </w:r>
    </w:p>
    <w:p w14:paraId="120F86B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Όλες οι μνημονιακές κυβερνήσεις υποσχεθήκατε ανάπτυξη. </w:t>
      </w:r>
    </w:p>
    <w:p w14:paraId="120F86B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Κύριοι, η ανάπτυξη προέρχεται από παραγωγικές και όχι κεφαλαιουχικές επενδύσεις. Πώς θα υπάρξει ανάπτυξη, αφού οι Έλληνες τον καιρό των</w:t>
      </w:r>
      <w:r>
        <w:rPr>
          <w:rFonts w:eastAsia="Times New Roman" w:cs="Times New Roman"/>
          <w:szCs w:val="24"/>
        </w:rPr>
        <w:t xml:space="preserve"> μνημονίων αποεπένδυσαν; Λέτε τώρα εσείς, ότι θα μας βοηθήσουν και θα επενδύσουν οι ξένοι. Ποιοι ξένοι; Δώστε μας στοιχεία -σας το ζητάμε αυτό εδώ και δύο χρόνια- για το ποια είναι τα έσοδα του ελληνικού κράτους από την πώληση του ΟΛΠ και του ΟΛΘ και από ό</w:t>
      </w:r>
      <w:r>
        <w:rPr>
          <w:rFonts w:eastAsia="Times New Roman" w:cs="Times New Roman"/>
          <w:szCs w:val="24"/>
        </w:rPr>
        <w:t xml:space="preserve">λες τις άλλες αποκρατικοποιήσεις που έχει κάνει το ΤΑΙΠΕΔ. Πείτε μας τι έχει </w:t>
      </w:r>
      <w:r>
        <w:rPr>
          <w:rFonts w:eastAsia="Times New Roman" w:cs="Times New Roman"/>
          <w:szCs w:val="24"/>
        </w:rPr>
        <w:lastRenderedPageBreak/>
        <w:t>μπει στα ταμεία, αν είναι συμφέρον και σε τι τιμή πουλάτε, γιατί ένας σοβαρός μάνατζερ, όταν θα πάει να πουλήσει, δεν πουλάει σε αυτές τις τιμές. Μιλάτε για ανάπτυξη και λέτε, «Αφ</w:t>
      </w:r>
      <w:r>
        <w:rPr>
          <w:rFonts w:eastAsia="Times New Roman" w:cs="Times New Roman"/>
          <w:szCs w:val="24"/>
        </w:rPr>
        <w:t xml:space="preserve">ού δεν τα έχουμε καταφέρει σε όλα τα υπόλοιπα, θα μας βοηθήσει το περίφημο πακέτο Γιούνκερ». Εκεί είναι η ανάπτυξη που λέτε. </w:t>
      </w:r>
    </w:p>
    <w:p w14:paraId="120F86B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Επομένως, η χώρα αιωρείται οικονομικά, ευρισκόμενη σε ένα σπιράλ θανάτου, με συγκεκριμένη ημερομηνία λήξεως. Σύντομα θα έχουμε κι </w:t>
      </w:r>
      <w:r>
        <w:rPr>
          <w:rFonts w:eastAsia="Times New Roman" w:cs="Times New Roman"/>
          <w:szCs w:val="24"/>
        </w:rPr>
        <w:t>άλλο ένα μνημόνιο, έτσι όπως πάνε τα πράγματα. Η πολιτική της υποταγής είναι σίγουρο και μαθηματικά βέβαιο, ότι αργά ή γρήγορα θα φέρει άλλο ένα μνημόνιο. Έτσι, όταν κάποιοι κάποτε -που μάλλον αυτό θα γίνει σύντομα, στα επόμενα χρόνια- θα αποφασίσουν τη δι</w:t>
      </w:r>
      <w:r>
        <w:rPr>
          <w:rFonts w:eastAsia="Times New Roman" w:cs="Times New Roman"/>
          <w:szCs w:val="24"/>
        </w:rPr>
        <w:t xml:space="preserve">άλυση της Ευρωπαϊκής Ένωσης, εμείς θα βρεθούμε χωρίς εθνική παραγωγή, χωρίς εθνικό πλούτο, με εποπτεία, στο αγγλικό Δίκαιο. Αυτό είναι το έγκλημά σας όλων όσων έχετε υπογράψει τα μνημόνια. </w:t>
      </w:r>
    </w:p>
    <w:p w14:paraId="120F86B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Τώρα, φωνάζετε και λέτε ότι βγήκαμε στις αγορές και ότι όλα αυτά θ</w:t>
      </w:r>
      <w:r>
        <w:rPr>
          <w:rFonts w:eastAsia="Times New Roman" w:cs="Times New Roman"/>
          <w:szCs w:val="24"/>
        </w:rPr>
        <w:t xml:space="preserve">α είναι υπέρ μας, για να υπάρχει ένας σωστός και ισορροπημένος προϋπολογισμός. Στις αγορές δεν βγήκατε, γιατί -όπως είπατε μετά- δεν ήταν θετικό το κλίμα. Βγάλατε, όμως, και κάποια ομόλογα του ελληνικού </w:t>
      </w:r>
      <w:r>
        <w:rPr>
          <w:rFonts w:eastAsia="Times New Roman" w:cs="Times New Roman"/>
          <w:szCs w:val="24"/>
        </w:rPr>
        <w:t>δ</w:t>
      </w:r>
      <w:r>
        <w:rPr>
          <w:rFonts w:eastAsia="Times New Roman" w:cs="Times New Roman"/>
          <w:szCs w:val="24"/>
        </w:rPr>
        <w:t>ημοσίου. Το θέμα είναι ποιοι τα πήραν αυτά. Τα πήραν</w:t>
      </w:r>
      <w:r>
        <w:rPr>
          <w:rFonts w:eastAsia="Times New Roman" w:cs="Times New Roman"/>
          <w:szCs w:val="24"/>
        </w:rPr>
        <w:t xml:space="preserve"> οι εποπτευόμενοι Οργανισμοί των Υπουργείων. Δηλαδή, φορτώσατε χρέος -και πήρατε ρευστό- όλους τους υγιείς Οργανισμούς του ελληνικού </w:t>
      </w:r>
      <w:r>
        <w:rPr>
          <w:rFonts w:eastAsia="Times New Roman" w:cs="Times New Roman"/>
          <w:szCs w:val="24"/>
        </w:rPr>
        <w:t>δ</w:t>
      </w:r>
      <w:r>
        <w:rPr>
          <w:rFonts w:eastAsia="Times New Roman" w:cs="Times New Roman"/>
          <w:szCs w:val="24"/>
        </w:rPr>
        <w:t xml:space="preserve">ημοσίου. </w:t>
      </w:r>
    </w:p>
    <w:p w14:paraId="120F86B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Επίσης, έχετε κάνει και παύση πληρωμών στο εσωτερικό. Το κράτος δεν πληρώνει πουθενά. Όλα αυτά πού είναι μέσα στ</w:t>
      </w:r>
      <w:r>
        <w:rPr>
          <w:rFonts w:eastAsia="Times New Roman" w:cs="Times New Roman"/>
          <w:szCs w:val="24"/>
        </w:rPr>
        <w:t xml:space="preserve">ον προϋπολογισμό; Υπάρχουν πουθενά; </w:t>
      </w:r>
    </w:p>
    <w:p w14:paraId="120F86B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Άρα πώς ξεκινάει η ανάπτυξη και ποια είναι η ραχοκοκαλιά της ελληνικής οικονομίας; Ποιοι είναι οι βασικοί πυλώνες από τη στιγμή που η μηχανή έχει σβήσει; </w:t>
      </w:r>
    </w:p>
    <w:p w14:paraId="120F86B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Πρώτον, δεν υπάρχει πουθενά μείωση της φορολογίας. Τώρα, θα μας </w:t>
      </w:r>
      <w:r>
        <w:rPr>
          <w:rFonts w:eastAsia="Times New Roman" w:cs="Times New Roman"/>
          <w:szCs w:val="24"/>
        </w:rPr>
        <w:t>πείτε ότι κάτι κάνατε</w:t>
      </w:r>
      <w:r w:rsidRPr="00410A4B">
        <w:rPr>
          <w:rFonts w:eastAsia="Times New Roman" w:cs="Times New Roman"/>
          <w:szCs w:val="24"/>
        </w:rPr>
        <w:t xml:space="preserve"> </w:t>
      </w:r>
      <w:r>
        <w:rPr>
          <w:rFonts w:eastAsia="Times New Roman" w:cs="Times New Roman"/>
          <w:szCs w:val="24"/>
        </w:rPr>
        <w:t>για το κρασί. Και; Μόνο σε ένα; Εδώ βάζετε καινούργιους φόρους. Πρωτογενής παραγωγή χωρίς προστατευτισμό. Επαναβιομηχανοποίηση δεν υπάρχει, δεν φαίνεται πουθενά. Πακέτο θετικών μέτρων για την επιχειρηματικότητα, ώστε η μικρομεσαία ελλ</w:t>
      </w:r>
      <w:r>
        <w:rPr>
          <w:rFonts w:eastAsia="Times New Roman" w:cs="Times New Roman"/>
          <w:szCs w:val="24"/>
        </w:rPr>
        <w:t xml:space="preserve">ηνική επιχείρηση να πάρει μια ανάσα, δεν υπάρχει. Και εκτός από όλα αυτά, έχουμε και ένα </w:t>
      </w:r>
      <w:r>
        <w:rPr>
          <w:rFonts w:eastAsia="Times New Roman" w:cs="Times New Roman"/>
          <w:szCs w:val="24"/>
          <w:lang w:val="en-GB"/>
        </w:rPr>
        <w:t>business</w:t>
      </w:r>
      <w:r w:rsidRPr="00A96CB0">
        <w:rPr>
          <w:rFonts w:eastAsia="Times New Roman" w:cs="Times New Roman"/>
          <w:szCs w:val="24"/>
        </w:rPr>
        <w:t xml:space="preserve"> </w:t>
      </w:r>
      <w:r>
        <w:rPr>
          <w:rFonts w:eastAsia="Times New Roman" w:cs="Times New Roman"/>
          <w:szCs w:val="24"/>
          <w:lang w:val="en-GB"/>
        </w:rPr>
        <w:t>drain</w:t>
      </w:r>
      <w:r w:rsidRPr="00A96CB0">
        <w:rPr>
          <w:rFonts w:eastAsia="Times New Roman" w:cs="Times New Roman"/>
          <w:szCs w:val="24"/>
        </w:rPr>
        <w:t>.</w:t>
      </w:r>
    </w:p>
    <w:p w14:paraId="120F86BD" w14:textId="77777777" w:rsidR="0086761A" w:rsidRDefault="00427452">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120F86B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Μόνο στην Κύπρο υπάρχουν πάνω από οκτώ χιλιάδες </w:t>
      </w:r>
      <w:r>
        <w:rPr>
          <w:rFonts w:eastAsia="Times New Roman" w:cs="Times New Roman"/>
          <w:szCs w:val="24"/>
        </w:rPr>
        <w:t>επιχειρήσεις τον τελευταίο καιρό. Υπάρχουν βασικοί πυλώνες της ελληνικής οικονομίας, τους οποίους δεν τους στηρίζετε. Ο τουρισμός και η ναυτιλία δίνουν έσοδα. Κι εσείς τι κάνετε</w:t>
      </w:r>
      <w:r w:rsidRPr="0022726F">
        <w:rPr>
          <w:rFonts w:eastAsia="Times New Roman" w:cs="Times New Roman"/>
          <w:szCs w:val="24"/>
        </w:rPr>
        <w:t xml:space="preserve"> </w:t>
      </w:r>
      <w:r>
        <w:rPr>
          <w:rFonts w:eastAsia="Times New Roman" w:cs="Times New Roman"/>
          <w:szCs w:val="24"/>
        </w:rPr>
        <w:t>για όλα αυτά; Τίποτα!</w:t>
      </w:r>
    </w:p>
    <w:p w14:paraId="120F86B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ένας κωδικός, ο 3437, «Έσοδα από επιθεωρήσεις». </w:t>
      </w:r>
      <w:r>
        <w:rPr>
          <w:rFonts w:eastAsia="Times New Roman" w:cs="Times New Roman"/>
          <w:szCs w:val="24"/>
        </w:rPr>
        <w:t>Και εσείς τι κάνατε με τον νόμο Κουρουμπλή; Καταργήσατε τις επιθεωρήσεις στα ελληνικά πλοία. Και μιλάμε για 1 εκατομμύριο έσοδα τον χρόνο. Και αυτό πλέον σε αυτόν τον Προϋπολογισμό δεν θα υπάρχει. Επομένως, έχουμε έναν Προϋπολογισμό χωρίς ανάπτυξη, χωρίς π</w:t>
      </w:r>
      <w:r>
        <w:rPr>
          <w:rFonts w:eastAsia="Times New Roman" w:cs="Times New Roman"/>
          <w:szCs w:val="24"/>
        </w:rPr>
        <w:t xml:space="preserve">ροοπτική και αυτό θα γίνει με αδύναμες κυβερνήσεις που δεν προστατεύουν το εθνικό συμφέρον. </w:t>
      </w:r>
    </w:p>
    <w:p w14:paraId="120F86C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Αυτό που φοβάστε -και κλείνω, κύριε Πρόεδρε- είναι να μη μας βγάλουν την πρίζα. Την πρίζα τη βγάζουν όποτε θέλουν οι </w:t>
      </w:r>
      <w:r>
        <w:rPr>
          <w:rFonts w:eastAsia="Times New Roman" w:cs="Times New Roman"/>
          <w:szCs w:val="24"/>
        </w:rPr>
        <w:t>θ</w:t>
      </w:r>
      <w:r>
        <w:rPr>
          <w:rFonts w:eastAsia="Times New Roman" w:cs="Times New Roman"/>
          <w:szCs w:val="24"/>
        </w:rPr>
        <w:t>εσμοί, που λέτε. Αυτοί κάνουν κουμάντο και το</w:t>
      </w:r>
      <w:r>
        <w:rPr>
          <w:rFonts w:eastAsia="Times New Roman" w:cs="Times New Roman"/>
          <w:szCs w:val="24"/>
        </w:rPr>
        <w:t xml:space="preserve"> λένε σε όλες τις δηλώσεις τους. Από εκεί και πέρα, είναι εμείς τι κάνουμε. Δυστυχώς, όταν υπάρχει ο φόβος -και φοβάστε μη χάσετε την εξουσία- αυτό προβληματίζει όλη την ελληνική κοινωνία. Αλλά όταν υψώνεσαι με μ</w:t>
      </w:r>
      <w:r>
        <w:rPr>
          <w:rFonts w:eastAsia="Times New Roman" w:cs="Times New Roman"/>
          <w:szCs w:val="24"/>
        </w:rPr>
        <w:t>ί</w:t>
      </w:r>
      <w:r>
        <w:rPr>
          <w:rFonts w:eastAsia="Times New Roman" w:cs="Times New Roman"/>
          <w:szCs w:val="24"/>
        </w:rPr>
        <w:t>α γενναία πράξη η ράτσα σου υψώνεται και αν</w:t>
      </w:r>
      <w:r>
        <w:rPr>
          <w:rFonts w:eastAsia="Times New Roman" w:cs="Times New Roman"/>
          <w:szCs w:val="24"/>
        </w:rPr>
        <w:t>δριεύει. Δυστυχώς, μας κυβερνάει ο φόβος.</w:t>
      </w:r>
    </w:p>
    <w:p w14:paraId="120F86C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0F86C2"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20F86C3" w14:textId="77777777" w:rsidR="0086761A" w:rsidRDefault="00427452">
      <w:pPr>
        <w:spacing w:line="600" w:lineRule="auto"/>
        <w:ind w:firstLine="720"/>
        <w:jc w:val="both"/>
        <w:rPr>
          <w:rFonts w:eastAsia="Times New Roman" w:cs="Times New Roman"/>
          <w:szCs w:val="24"/>
        </w:rPr>
      </w:pPr>
      <w:r w:rsidRPr="002F7371">
        <w:rPr>
          <w:rFonts w:eastAsia="Times New Roman" w:cs="Times New Roman"/>
          <w:b/>
          <w:szCs w:val="24"/>
        </w:rPr>
        <w:t>ΠΡΟΕΔΡΕΥΩΝ (Γεώργιος Βαρεμένος):</w:t>
      </w:r>
      <w:r>
        <w:rPr>
          <w:rFonts w:eastAsia="Times New Roman" w:cs="Times New Roman"/>
          <w:szCs w:val="24"/>
        </w:rPr>
        <w:t xml:space="preserve"> Ο κ. Σαρίδης έχει τον λόγο από την Ένωση Κεντρώων.</w:t>
      </w:r>
    </w:p>
    <w:p w14:paraId="120F86C4" w14:textId="77777777" w:rsidR="0086761A" w:rsidRDefault="00427452">
      <w:pPr>
        <w:spacing w:line="600" w:lineRule="auto"/>
        <w:ind w:firstLine="720"/>
        <w:jc w:val="both"/>
        <w:rPr>
          <w:rFonts w:eastAsia="Times New Roman" w:cs="Times New Roman"/>
          <w:szCs w:val="24"/>
        </w:rPr>
      </w:pPr>
      <w:r w:rsidRPr="002F7371">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120F86C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κ</w:t>
      </w:r>
      <w:r>
        <w:rPr>
          <w:rFonts w:eastAsia="Times New Roman" w:cs="Times New Roman"/>
          <w:szCs w:val="24"/>
        </w:rPr>
        <w:t>υρίες και κύριοι συνάδελφοι, λίγες  ημέρες προτού ανέβουν οι πολιτικοί Αρχηγοί στη Θεσσαλονίκη για να εκφωνήσουν τις ομιλίες τους, όπως κάνουν κάθε χρόνο με αφορμή τη Διεθνή Έκθεση της πόλης, λίγες μέρες αφότου μάς είχε ανακοινωθεί στα τέλη Αυγούστου η έξο</w:t>
      </w:r>
      <w:r>
        <w:rPr>
          <w:rFonts w:eastAsia="Times New Roman" w:cs="Times New Roman"/>
          <w:szCs w:val="24"/>
        </w:rPr>
        <w:t>δος της χώρας από τα μνημόνια και με δεδομένο το κλίμα που είχε τότε διαμορφωθεί, με δεδομένες δηλαδή τις προσδοκίες που καλλιεργούσαν για μ</w:t>
      </w:r>
      <w:r>
        <w:rPr>
          <w:rFonts w:eastAsia="Times New Roman" w:cs="Times New Roman"/>
          <w:szCs w:val="24"/>
        </w:rPr>
        <w:t>ί</w:t>
      </w:r>
      <w:r>
        <w:rPr>
          <w:rFonts w:eastAsia="Times New Roman" w:cs="Times New Roman"/>
          <w:szCs w:val="24"/>
        </w:rPr>
        <w:t xml:space="preserve">α πολιτική αλλαγή, για ένα άνοιγμα στο </w:t>
      </w:r>
      <w:r>
        <w:rPr>
          <w:rFonts w:eastAsia="Times New Roman" w:cs="Times New Roman"/>
          <w:szCs w:val="24"/>
        </w:rPr>
        <w:t>κ</w:t>
      </w:r>
      <w:r>
        <w:rPr>
          <w:rFonts w:eastAsia="Times New Roman" w:cs="Times New Roman"/>
          <w:szCs w:val="24"/>
        </w:rPr>
        <w:t>έντρο, εξίσου και ο Πρωθυπουργός και ο Αρχηγός της Αξιωματικής Αντιπολίτευσ</w:t>
      </w:r>
      <w:r>
        <w:rPr>
          <w:rFonts w:eastAsia="Times New Roman" w:cs="Times New Roman"/>
          <w:szCs w:val="24"/>
        </w:rPr>
        <w:t>ης, στις αρχές του περασμένου Σεπτέμβρη κατορθώσαμε εγώ και οι συνεργάτες μου να ολοκληρώσουμε και να βάλουμε στο χαρτί μια πρόταση νόμου, μία σημαντική πρόταση νόμου. Με την πολύτιμη βοήθεια και την ανιδιοτελή στήριξη ενεργών πολιτών, όπως τα μέλη του Συλ</w:t>
      </w:r>
      <w:r>
        <w:rPr>
          <w:rFonts w:eastAsia="Times New Roman" w:cs="Times New Roman"/>
          <w:szCs w:val="24"/>
        </w:rPr>
        <w:t>λόγου Δανειοληπτών Βορείου Ελλάδος και του αγωνιστή Προέδρου του, Μπάμπη Περβανά, κατορθώσαμε να καταθέσουμε στο ελληνικό Κοινοβούλιο αυτήν την πρόταση νόμου με αξιοπρέπεια και υπευθυνότητα, με υψηλό αίσθημα ευθύνης και ισχυρή θέληση, αποφασισμένοι να το π</w:t>
      </w:r>
      <w:r>
        <w:rPr>
          <w:rFonts w:eastAsia="Times New Roman" w:cs="Times New Roman"/>
          <w:szCs w:val="24"/>
        </w:rPr>
        <w:t>αλέψουμε μέχρι τέλους.</w:t>
      </w:r>
    </w:p>
    <w:p w14:paraId="120F86C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Σήμερα, λοιπόν, με την εισήγησή μου στον </w:t>
      </w:r>
      <w:r>
        <w:rPr>
          <w:rFonts w:eastAsia="Times New Roman" w:cs="Times New Roman"/>
          <w:szCs w:val="24"/>
        </w:rPr>
        <w:t>π</w:t>
      </w:r>
      <w:r>
        <w:rPr>
          <w:rFonts w:eastAsia="Times New Roman" w:cs="Times New Roman"/>
          <w:szCs w:val="24"/>
        </w:rPr>
        <w:t xml:space="preserve">ροϋπολογισμό και μέσα στα επτά λεπτά που μου εξασφαλίζει η </w:t>
      </w:r>
      <w:r>
        <w:rPr>
          <w:rFonts w:eastAsia="Times New Roman" w:cs="Times New Roman"/>
          <w:szCs w:val="24"/>
        </w:rPr>
        <w:t>δ</w:t>
      </w:r>
      <w:r>
        <w:rPr>
          <w:rFonts w:eastAsia="Times New Roman" w:cs="Times New Roman"/>
          <w:szCs w:val="24"/>
        </w:rPr>
        <w:t>ημοκρατία μας από το Βήμα εδώ της Ολομέλειας, αυτή η προσπάθεια, αυτός ο δημοκρατικός αγώνας, αυτή η πολιτική εκστρατεία φτάνουν στ</w:t>
      </w:r>
      <w:r>
        <w:rPr>
          <w:rFonts w:eastAsia="Times New Roman" w:cs="Times New Roman"/>
          <w:szCs w:val="24"/>
        </w:rPr>
        <w:t xml:space="preserve">ην κορύφωσή τους. Θέλω, λοιπόν, να ευχαριστήσω εκ των προτέρων όλες και όλους τους συνοδοιπόρους μου, όλες και όλους που δεν έσκυψαν το κεφάλι, που </w:t>
      </w:r>
      <w:r>
        <w:rPr>
          <w:rFonts w:eastAsia="Times New Roman" w:cs="Times New Roman"/>
          <w:szCs w:val="24"/>
        </w:rPr>
        <w:lastRenderedPageBreak/>
        <w:t>δεν τα παράτησαν, να τους ευχαριστήσω από τα βάθη της καρδιάς μου γιατί δεν ενέδωσαν στην οργή, γιατί δεν έσ</w:t>
      </w:r>
      <w:r>
        <w:rPr>
          <w:rFonts w:eastAsia="Times New Roman" w:cs="Times New Roman"/>
          <w:szCs w:val="24"/>
        </w:rPr>
        <w:t xml:space="preserve">πασαν από την απελπισία, γιατί δεν παραδόθηκαν στη θλίψη και συνέχισαν να αγωνίζονται. Ευχαριστώ όσους και όσες πιστεύουν ακόμα πως αξίζουμε ως Έλληνες να έχουμε Δημοκρατία σε αυτόν τον τόπο και πως αξίζει να παλεύουμε με ό,τι όπλα μας δίνει αυτή η </w:t>
      </w:r>
      <w:r>
        <w:rPr>
          <w:rFonts w:eastAsia="Times New Roman" w:cs="Times New Roman"/>
          <w:szCs w:val="24"/>
        </w:rPr>
        <w:t>δ</w:t>
      </w:r>
      <w:r>
        <w:rPr>
          <w:rFonts w:eastAsia="Times New Roman" w:cs="Times New Roman"/>
          <w:szCs w:val="24"/>
        </w:rPr>
        <w:t>ημοκρα</w:t>
      </w:r>
      <w:r>
        <w:rPr>
          <w:rFonts w:eastAsia="Times New Roman" w:cs="Times New Roman"/>
          <w:szCs w:val="24"/>
        </w:rPr>
        <w:t>τία, για ένα καλύτερο αύριο για εμάς και τα παιδιά μας. Ανεξάρτητα από την τύχη που θα έχει η πρότασή μας αυτή, ανεξάρτητα από τη συμπεριφορά που θα επιδείξει η Βουλή, η Κυβέρνηση, η Αξιωματική Αντιπολίτευση απέναντι στην πρότασή μας, ο αγώνας αυτός έχει ή</w:t>
      </w:r>
      <w:r>
        <w:rPr>
          <w:rFonts w:eastAsia="Times New Roman" w:cs="Times New Roman"/>
          <w:szCs w:val="24"/>
        </w:rPr>
        <w:t>δη κερδηθεί, είναι χιλιάδες οι συμπολίτες μας που συγχρόνισαν τον πολιτικό τους βηματισμό πάνω στην ιδέα που εκπροσωπεί η πρότασή μας.</w:t>
      </w:r>
    </w:p>
    <w:p w14:paraId="120F86C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Κύριες και κύριοι συνάδελφοι, για το περιεχόμενο της πρότασής μας έχουν ενημερωθεί εγκαίρως με επιμέλεια και προγραμματισ</w:t>
      </w:r>
      <w:r>
        <w:rPr>
          <w:rFonts w:eastAsia="Times New Roman" w:cs="Times New Roman"/>
          <w:szCs w:val="24"/>
        </w:rPr>
        <w:t>μό και ισχυρά επιχειρήματα, που εξαντλούν την κάθε λεπτομέρεια, όλοι οι γραμματείς όλων των Κοινοβουλευτικών Ομάδων. Τα πάντα έχουν κοινοποιηθεί στους πάντες και σας έχω ενοχλήσει σχετικά και εγώ ο ίδιος και από αυτό το Βήμα και στους διαδρόμους αρκετές φο</w:t>
      </w:r>
      <w:r>
        <w:rPr>
          <w:rFonts w:eastAsia="Times New Roman" w:cs="Times New Roman"/>
          <w:szCs w:val="24"/>
        </w:rPr>
        <w:t xml:space="preserve">ρές. Γι’ αυτόν τον λόγο και επειδή βεβαίως δεν προλαβαίνω μέσα σε λίγα λεπτά να την παρουσιάσω με λεπτομέρειες και να αναφερθώ στην ουσία της πρότασής μας, θα μιλήσω για το τι πρεσβεύει, για ποιον λόγο αξίζει να δώσετε σημασία σε αυτήν την πρόταση. </w:t>
      </w:r>
    </w:p>
    <w:p w14:paraId="120F86C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Η πρότ</w:t>
      </w:r>
      <w:r>
        <w:rPr>
          <w:rFonts w:eastAsia="Times New Roman" w:cs="Times New Roman"/>
          <w:szCs w:val="24"/>
        </w:rPr>
        <w:t xml:space="preserve">ασή μας θέτει ένα ερώτημα, αγαπητοί συνάδελφοι, ένα ερώτημα που αποδεικνύει και τη σχέση της με τη συζήτησή μας στον </w:t>
      </w:r>
      <w:r>
        <w:rPr>
          <w:rFonts w:eastAsia="Times New Roman" w:cs="Times New Roman"/>
          <w:szCs w:val="24"/>
        </w:rPr>
        <w:t>π</w:t>
      </w:r>
      <w:r>
        <w:rPr>
          <w:rFonts w:eastAsia="Times New Roman" w:cs="Times New Roman"/>
          <w:szCs w:val="24"/>
        </w:rPr>
        <w:t>ροϋπολογισμό: πού βρίσκεται το όριο της φτώχειας σε αυτήν τη χώρα; Ποιος είναι φτωχός; Ποιος δεν είναι; Ποιον θεωρούμε φτωχό ως ελληνική π</w:t>
      </w:r>
      <w:r>
        <w:rPr>
          <w:rFonts w:eastAsia="Times New Roman" w:cs="Times New Roman"/>
          <w:szCs w:val="24"/>
        </w:rPr>
        <w:t xml:space="preserve">ολιτεία, ως ελληνικό κράτος, ως ελληνικό </w:t>
      </w:r>
      <w:r>
        <w:rPr>
          <w:rFonts w:eastAsia="Times New Roman" w:cs="Times New Roman"/>
          <w:szCs w:val="24"/>
        </w:rPr>
        <w:t>δ</w:t>
      </w:r>
      <w:r>
        <w:rPr>
          <w:rFonts w:eastAsia="Times New Roman" w:cs="Times New Roman"/>
          <w:szCs w:val="24"/>
        </w:rPr>
        <w:t>ημόσιο; Και αν αυτή η ερώτηση σάς μοιάζει φιλοσοφικού ή ιδεολογικού περιεχομένου δεν κάνετε λάθος, αλλά ταυτόχρονα θα πρέπει να μην ξεχνάτε και την χειροπιαστή του πλευρά, την πρακτική του εφαρμογή. Καθημερινά Έλλη</w:t>
      </w:r>
      <w:r>
        <w:rPr>
          <w:rFonts w:eastAsia="Times New Roman" w:cs="Times New Roman"/>
          <w:szCs w:val="24"/>
        </w:rPr>
        <w:t xml:space="preserve">νες δικαστές σε όλη τη χώρα καλούνται να αποφασίζουν ποιος συμπολίτης μας είναι φτωχός και ποιος δεν είναι, το αν κάποιος συνάνθρωπός μας, δηλαδή, είναι αρκετά φτωχός ή όχι για να τύχει της στήριξης της ελληνικής πολιτείας. Και οι δικαστές μπορεί να είναι </w:t>
      </w:r>
      <w:r>
        <w:rPr>
          <w:rFonts w:eastAsia="Times New Roman" w:cs="Times New Roman"/>
          <w:szCs w:val="24"/>
        </w:rPr>
        <w:t>ελεύθεροι να αποφασίζουν βάσει της συνείδησής τους, αλλά είναι εξίσου δεσμευμένοι να εφαρμόζουν το γράμμα και να τηρούν το πνεύμα των νόμων, των νόμων εκείνων που ψηφίζουμε εμείς μέσα σε αυτήν την Αίθουσα. Οι νόμοι, λοιπόν, που ισχύουν αυτή τη στιγμή λειτο</w:t>
      </w:r>
      <w:r>
        <w:rPr>
          <w:rFonts w:eastAsia="Times New Roman" w:cs="Times New Roman"/>
          <w:szCs w:val="24"/>
        </w:rPr>
        <w:t xml:space="preserve">υργούν εναντίον των πολιτών όταν έρχεται η κρίσιμη στιγμή να αποφασιστεί το ποιος δικαιούται τη στήριξη της ελληνικής πολιτείας, την προστασία της ελληνικής </w:t>
      </w:r>
      <w:r>
        <w:rPr>
          <w:rFonts w:eastAsia="Times New Roman" w:cs="Times New Roman"/>
          <w:szCs w:val="24"/>
        </w:rPr>
        <w:t>δ</w:t>
      </w:r>
      <w:r>
        <w:rPr>
          <w:rFonts w:eastAsia="Times New Roman" w:cs="Times New Roman"/>
          <w:szCs w:val="24"/>
        </w:rPr>
        <w:t>ημοκρατίας. Είναι δεκάδες χιλιάδες οι συμπολίτες μας που βρίσκονται εγκλωβισμένοι πάνω στην κόκκιν</w:t>
      </w:r>
      <w:r>
        <w:rPr>
          <w:rFonts w:eastAsia="Times New Roman" w:cs="Times New Roman"/>
          <w:szCs w:val="24"/>
        </w:rPr>
        <w:t xml:space="preserve">η γραμμή ανάμεσα στα όρια της πραγματικής φτώχειας και στην κατά τον νόμο φτώχεια. Έχετε υπ’ όψιν σας, κύριοι συνάδελφοι, πόσοι συμπολίτες μας ακούν καθημερινά από αρμόδια χείλη τη φράση: «Η αίτησή σας </w:t>
      </w:r>
      <w:r>
        <w:rPr>
          <w:rFonts w:eastAsia="Times New Roman" w:cs="Times New Roman"/>
          <w:szCs w:val="24"/>
        </w:rPr>
        <w:lastRenderedPageBreak/>
        <w:t xml:space="preserve">απορρίφθηκε» ή «το αίτημά σας δεν έγινε δεκτό»; Είναι </w:t>
      </w:r>
      <w:r>
        <w:rPr>
          <w:rFonts w:eastAsia="Times New Roman" w:cs="Times New Roman"/>
          <w:szCs w:val="24"/>
        </w:rPr>
        <w:t>πολλά εκείνα που πρέπει να διορθώσουμε και αν πράγματι έχουμε ξεκινήσει να αφήνουμε σιγά σιγά πίσω μας τα μνημόνια, αν πράγματι έχουμε ανακτήσει ένα μέρος της εθνικής μας κυριαρχίας, τότε πρέπει να ξεκινήσουμε άμεσα να το κάνουμε αυτό. Και αν είναι να διαλ</w:t>
      </w:r>
      <w:r>
        <w:rPr>
          <w:rFonts w:eastAsia="Times New Roman" w:cs="Times New Roman"/>
          <w:szCs w:val="24"/>
        </w:rPr>
        <w:t xml:space="preserve">έξουμε αυτό, να ξεκινήσουμε, τότε πιστεύω εγώ και χιλιάδες άλλοι πως το πρώτο που πρέπει να αναθεωρήσουμε, το πρώτο που πρέπει να κοιτάξουμε και να διορθώσουμε είναι το πού βρίσκεται ακριβώς αυτό το όριο της φτώχειας. </w:t>
      </w:r>
    </w:p>
    <w:p w14:paraId="120F86C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συμβο</w:t>
      </w:r>
      <w:r>
        <w:rPr>
          <w:rFonts w:eastAsia="Times New Roman" w:cs="Times New Roman"/>
          <w:szCs w:val="24"/>
        </w:rPr>
        <w:t xml:space="preserve">λή μου στη συζήτηση για τον </w:t>
      </w:r>
      <w:r>
        <w:rPr>
          <w:rFonts w:eastAsia="Times New Roman" w:cs="Times New Roman"/>
          <w:szCs w:val="24"/>
        </w:rPr>
        <w:t>π</w:t>
      </w:r>
      <w:r>
        <w:rPr>
          <w:rFonts w:eastAsia="Times New Roman" w:cs="Times New Roman"/>
          <w:szCs w:val="24"/>
        </w:rPr>
        <w:t>ροϋπολογισμό είναι ακριβώς αυτό το ερώτημα: πού βρίσκεται το όριο της φτώχειας; Μήπως πρέπει να αναθεωρήσουμε ορισμένα πράγματα; Προσωπικά πιστεύω πως είναι δεκάδες οι στρεβλώσεις που προκάλεσε η κακή εφαρμογή κάκιστων νόμων στ</w:t>
      </w:r>
      <w:r>
        <w:rPr>
          <w:rFonts w:eastAsia="Times New Roman" w:cs="Times New Roman"/>
          <w:szCs w:val="24"/>
        </w:rPr>
        <w:t>ο πλαίσιο ακόμα χειρότερων μνημονιακών επιλογών. Η ελληνική πραγματικότητα δεν μπόρεσε ποτέ να συμφιλιωθεί με τους ισχυρισμούς όσων επέβαλαν την πολιτική της ακραίας λιτότητας. Πώς να πιστέψουμε ότι όλα αυτά έγιναν για το καλό μας;</w:t>
      </w:r>
    </w:p>
    <w:p w14:paraId="120F86C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την </w:t>
      </w:r>
      <w:r>
        <w:rPr>
          <w:rFonts w:eastAsia="Times New Roman" w:cs="Times New Roman"/>
          <w:szCs w:val="24"/>
        </w:rPr>
        <w:t xml:space="preserve">εισήγησή μου και πριν κατέβω από αυτό το Βήμα, καλώ την Κυβέρνηση και προσωπικά τον Πρωθυπουργό να μας απαντήσουν ευθέως και πριν την ψήφιση του </w:t>
      </w:r>
      <w:r>
        <w:rPr>
          <w:rFonts w:eastAsia="Times New Roman" w:cs="Times New Roman"/>
          <w:szCs w:val="24"/>
        </w:rPr>
        <w:t>π</w:t>
      </w:r>
      <w:r>
        <w:rPr>
          <w:rFonts w:eastAsia="Times New Roman" w:cs="Times New Roman"/>
          <w:szCs w:val="24"/>
        </w:rPr>
        <w:t>ροϋπολογισμού την ερχόμενη Τρίτη, για το ποια θα είναι η θέση της Κυβέρνησης απέναντι σε αυτό το κρίσιμο ερώτη</w:t>
      </w:r>
      <w:r>
        <w:rPr>
          <w:rFonts w:eastAsia="Times New Roman" w:cs="Times New Roman"/>
          <w:szCs w:val="24"/>
        </w:rPr>
        <w:t xml:space="preserve">μα, απέναντι στην </w:t>
      </w:r>
      <w:r>
        <w:rPr>
          <w:rFonts w:eastAsia="Times New Roman" w:cs="Times New Roman"/>
          <w:szCs w:val="24"/>
        </w:rPr>
        <w:lastRenderedPageBreak/>
        <w:t>πρόταση νόμου που έχουμε καταθέσει πολλοί άνθρωποι μαζί από τις 9 Σεπτεμβρίου.</w:t>
      </w:r>
    </w:p>
    <w:p w14:paraId="120F86CB"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 xml:space="preserve">Κύριοι της Κυβέρνησης, υπάρχουν τρεις λόγοι που με εμποδίζουν να καταψηφίσω τον </w:t>
      </w:r>
      <w:r>
        <w:rPr>
          <w:rFonts w:eastAsia="Times New Roman"/>
          <w:szCs w:val="24"/>
        </w:rPr>
        <w:t>π</w:t>
      </w:r>
      <w:r>
        <w:rPr>
          <w:rFonts w:eastAsia="Times New Roman"/>
          <w:szCs w:val="24"/>
        </w:rPr>
        <w:t xml:space="preserve">ροϋπολογισμό σας, τρία πράγματα που άλλαξαν σε σχέση </w:t>
      </w:r>
      <w:r w:rsidRPr="00422F6F">
        <w:rPr>
          <w:rFonts w:eastAsia="Times New Roman"/>
          <w:szCs w:val="24"/>
        </w:rPr>
        <w:t xml:space="preserve"> με τους προηγούμενους πο</w:t>
      </w:r>
      <w:r w:rsidRPr="00422F6F">
        <w:rPr>
          <w:rFonts w:eastAsia="Times New Roman"/>
          <w:szCs w:val="24"/>
        </w:rPr>
        <w:t>υ έχω καταψηφίσει</w:t>
      </w:r>
      <w:r>
        <w:rPr>
          <w:rFonts w:eastAsia="Times New Roman"/>
          <w:szCs w:val="24"/>
        </w:rPr>
        <w:t>:</w:t>
      </w:r>
      <w:r w:rsidRPr="00422F6F">
        <w:rPr>
          <w:rFonts w:eastAsia="Times New Roman"/>
          <w:szCs w:val="24"/>
        </w:rPr>
        <w:t xml:space="preserve"> Πρώτον</w:t>
      </w:r>
      <w:r>
        <w:rPr>
          <w:rFonts w:eastAsia="Times New Roman"/>
          <w:szCs w:val="24"/>
        </w:rPr>
        <w:t>,</w:t>
      </w:r>
      <w:r w:rsidRPr="00422F6F">
        <w:rPr>
          <w:rFonts w:eastAsia="Times New Roman"/>
          <w:szCs w:val="24"/>
        </w:rPr>
        <w:t xml:space="preserve"> μετά από χρόνια γράφτηκε στην Ελλάδα</w:t>
      </w:r>
      <w:r>
        <w:rPr>
          <w:rFonts w:eastAsia="Times New Roman"/>
          <w:szCs w:val="24"/>
        </w:rPr>
        <w:t>,</w:t>
      </w:r>
      <w:r w:rsidRPr="00422F6F">
        <w:rPr>
          <w:rFonts w:eastAsia="Times New Roman"/>
          <w:szCs w:val="24"/>
        </w:rPr>
        <w:t xml:space="preserve"> από Έλληνες</w:t>
      </w:r>
      <w:r>
        <w:rPr>
          <w:rFonts w:eastAsia="Times New Roman"/>
          <w:szCs w:val="24"/>
        </w:rPr>
        <w:t>.</w:t>
      </w:r>
      <w:r w:rsidRPr="00422F6F">
        <w:rPr>
          <w:rFonts w:eastAsia="Times New Roman"/>
          <w:szCs w:val="24"/>
        </w:rPr>
        <w:t xml:space="preserve"> </w:t>
      </w:r>
      <w:r>
        <w:rPr>
          <w:rFonts w:eastAsia="Times New Roman"/>
          <w:szCs w:val="24"/>
        </w:rPr>
        <w:t>Δ</w:t>
      </w:r>
      <w:r w:rsidRPr="00422F6F">
        <w:rPr>
          <w:rFonts w:eastAsia="Times New Roman"/>
          <w:szCs w:val="24"/>
        </w:rPr>
        <w:t>εύτερον</w:t>
      </w:r>
      <w:r>
        <w:rPr>
          <w:rFonts w:eastAsia="Times New Roman"/>
          <w:szCs w:val="24"/>
        </w:rPr>
        <w:t>,</w:t>
      </w:r>
      <w:r w:rsidRPr="00422F6F">
        <w:rPr>
          <w:rFonts w:eastAsia="Times New Roman"/>
          <w:szCs w:val="24"/>
        </w:rPr>
        <w:t xml:space="preserve"> όσ</w:t>
      </w:r>
      <w:r>
        <w:rPr>
          <w:rFonts w:eastAsia="Times New Roman"/>
          <w:szCs w:val="24"/>
        </w:rPr>
        <w:t>ο</w:t>
      </w:r>
      <w:r w:rsidRPr="00422F6F">
        <w:rPr>
          <w:rFonts w:eastAsia="Times New Roman"/>
          <w:szCs w:val="24"/>
        </w:rPr>
        <w:t xml:space="preserve"> </w:t>
      </w:r>
      <w:r>
        <w:rPr>
          <w:rFonts w:eastAsia="Times New Roman"/>
          <w:szCs w:val="24"/>
        </w:rPr>
        <w:t>λ</w:t>
      </w:r>
      <w:r w:rsidRPr="00422F6F">
        <w:rPr>
          <w:rFonts w:eastAsia="Times New Roman"/>
          <w:szCs w:val="24"/>
        </w:rPr>
        <w:t>ίγα και αν δίνει</w:t>
      </w:r>
      <w:r>
        <w:rPr>
          <w:rFonts w:eastAsia="Times New Roman"/>
          <w:szCs w:val="24"/>
        </w:rPr>
        <w:t>,</w:t>
      </w:r>
      <w:r w:rsidRPr="00422F6F">
        <w:rPr>
          <w:rFonts w:eastAsia="Times New Roman"/>
          <w:szCs w:val="24"/>
        </w:rPr>
        <w:t xml:space="preserve"> </w:t>
      </w:r>
      <w:r>
        <w:rPr>
          <w:rFonts w:eastAsia="Times New Roman"/>
          <w:szCs w:val="24"/>
        </w:rPr>
        <w:t>«</w:t>
      </w:r>
      <w:r w:rsidRPr="00422F6F">
        <w:rPr>
          <w:rFonts w:eastAsia="Times New Roman"/>
          <w:szCs w:val="24"/>
        </w:rPr>
        <w:t>ψίχουλα</w:t>
      </w:r>
      <w:r>
        <w:rPr>
          <w:rFonts w:eastAsia="Times New Roman"/>
          <w:szCs w:val="24"/>
        </w:rPr>
        <w:t>»</w:t>
      </w:r>
      <w:r w:rsidRPr="00422F6F">
        <w:rPr>
          <w:rFonts w:eastAsia="Times New Roman"/>
          <w:szCs w:val="24"/>
        </w:rPr>
        <w:t xml:space="preserve"> τα έχω χαρακτηρίσει πολλές φορές</w:t>
      </w:r>
      <w:r>
        <w:rPr>
          <w:rFonts w:eastAsia="Times New Roman"/>
          <w:szCs w:val="24"/>
        </w:rPr>
        <w:t>,</w:t>
      </w:r>
      <w:r w:rsidRPr="00422F6F">
        <w:rPr>
          <w:rFonts w:eastAsia="Times New Roman"/>
          <w:szCs w:val="24"/>
        </w:rPr>
        <w:t xml:space="preserve"> δίνει τα περισσότερα εδώ και πολλά χρόνια</w:t>
      </w:r>
      <w:r>
        <w:rPr>
          <w:rFonts w:eastAsia="Times New Roman"/>
          <w:szCs w:val="24"/>
        </w:rPr>
        <w:t xml:space="preserve">. Τρίτον, </w:t>
      </w:r>
      <w:r w:rsidRPr="00422F6F">
        <w:rPr>
          <w:rFonts w:eastAsia="Times New Roman"/>
          <w:szCs w:val="24"/>
        </w:rPr>
        <w:t xml:space="preserve">ξεκινά να αποκαθιστά αδικίες </w:t>
      </w:r>
      <w:r>
        <w:rPr>
          <w:rFonts w:eastAsia="Times New Roman"/>
          <w:szCs w:val="24"/>
        </w:rPr>
        <w:t>κ</w:t>
      </w:r>
      <w:r w:rsidRPr="00422F6F">
        <w:rPr>
          <w:rFonts w:eastAsia="Times New Roman"/>
          <w:szCs w:val="24"/>
        </w:rPr>
        <w:t xml:space="preserve">αι βάζει ένα τέλος στην κατρακύλα της </w:t>
      </w:r>
      <w:r>
        <w:rPr>
          <w:rFonts w:eastAsia="Times New Roman"/>
          <w:szCs w:val="24"/>
        </w:rPr>
        <w:t>ε</w:t>
      </w:r>
      <w:r w:rsidRPr="00422F6F">
        <w:rPr>
          <w:rFonts w:eastAsia="Times New Roman"/>
          <w:szCs w:val="24"/>
        </w:rPr>
        <w:t>λληνικής οικονομίας</w:t>
      </w:r>
      <w:r>
        <w:rPr>
          <w:rFonts w:eastAsia="Times New Roman"/>
          <w:szCs w:val="24"/>
        </w:rPr>
        <w:t>.</w:t>
      </w:r>
    </w:p>
    <w:p w14:paraId="120F86CC" w14:textId="77777777" w:rsidR="0086761A" w:rsidRDefault="00427452">
      <w:pPr>
        <w:tabs>
          <w:tab w:val="center" w:pos="4753"/>
          <w:tab w:val="left" w:pos="6156"/>
        </w:tabs>
        <w:spacing w:line="600" w:lineRule="auto"/>
        <w:ind w:firstLine="720"/>
        <w:jc w:val="both"/>
        <w:rPr>
          <w:rFonts w:eastAsia="Times New Roman"/>
          <w:szCs w:val="24"/>
        </w:rPr>
      </w:pPr>
      <w:r w:rsidRPr="00422F6F">
        <w:rPr>
          <w:rFonts w:eastAsia="Times New Roman"/>
          <w:szCs w:val="24"/>
        </w:rPr>
        <w:t xml:space="preserve">Σας καλώ να εξετάσετε την </w:t>
      </w:r>
      <w:r>
        <w:rPr>
          <w:rFonts w:eastAsia="Times New Roman"/>
          <w:szCs w:val="24"/>
        </w:rPr>
        <w:t>π</w:t>
      </w:r>
      <w:r w:rsidRPr="00422F6F">
        <w:rPr>
          <w:rFonts w:eastAsia="Times New Roman"/>
          <w:szCs w:val="24"/>
        </w:rPr>
        <w:t>ρόταση νόμου που έχω καταθέσει</w:t>
      </w:r>
      <w:r>
        <w:rPr>
          <w:rFonts w:eastAsia="Times New Roman"/>
          <w:szCs w:val="24"/>
        </w:rPr>
        <w:t>,</w:t>
      </w:r>
      <w:r w:rsidRPr="00422F6F">
        <w:rPr>
          <w:rFonts w:eastAsia="Times New Roman"/>
          <w:szCs w:val="24"/>
        </w:rPr>
        <w:t xml:space="preserve"> μήπως μου δώσετε και ένα</w:t>
      </w:r>
      <w:r>
        <w:rPr>
          <w:rFonts w:eastAsia="Times New Roman"/>
          <w:szCs w:val="24"/>
        </w:rPr>
        <w:t>ν</w:t>
      </w:r>
      <w:r w:rsidRPr="00422F6F">
        <w:rPr>
          <w:rFonts w:eastAsia="Times New Roman"/>
          <w:szCs w:val="24"/>
        </w:rPr>
        <w:t xml:space="preserve"> λόγο </w:t>
      </w:r>
      <w:r>
        <w:rPr>
          <w:rFonts w:eastAsia="Times New Roman"/>
          <w:szCs w:val="24"/>
        </w:rPr>
        <w:t>για να πιστέψω το άνοιγμά</w:t>
      </w:r>
      <w:r w:rsidRPr="00422F6F">
        <w:rPr>
          <w:rFonts w:eastAsia="Times New Roman"/>
          <w:szCs w:val="24"/>
        </w:rPr>
        <w:t xml:space="preserve"> σας προς το </w:t>
      </w:r>
      <w:r>
        <w:rPr>
          <w:rFonts w:eastAsia="Times New Roman"/>
          <w:szCs w:val="24"/>
        </w:rPr>
        <w:t>κ</w:t>
      </w:r>
      <w:r w:rsidRPr="00422F6F">
        <w:rPr>
          <w:rFonts w:eastAsia="Times New Roman"/>
          <w:szCs w:val="24"/>
        </w:rPr>
        <w:t>έντρο</w:t>
      </w:r>
      <w:r>
        <w:rPr>
          <w:rFonts w:eastAsia="Times New Roman"/>
          <w:szCs w:val="24"/>
        </w:rPr>
        <w:t>,</w:t>
      </w:r>
      <w:r w:rsidRPr="00422F6F">
        <w:rPr>
          <w:rFonts w:eastAsia="Times New Roman"/>
          <w:szCs w:val="24"/>
        </w:rPr>
        <w:t xml:space="preserve"> στο </w:t>
      </w:r>
      <w:r>
        <w:rPr>
          <w:rFonts w:eastAsia="Times New Roman"/>
          <w:szCs w:val="24"/>
        </w:rPr>
        <w:t>κ</w:t>
      </w:r>
      <w:r w:rsidRPr="00422F6F">
        <w:rPr>
          <w:rFonts w:eastAsia="Times New Roman"/>
          <w:szCs w:val="24"/>
        </w:rPr>
        <w:t>έντρο που ονειρεύτηκα</w:t>
      </w:r>
      <w:r>
        <w:rPr>
          <w:rFonts w:eastAsia="Times New Roman"/>
          <w:szCs w:val="24"/>
        </w:rPr>
        <w:t>,</w:t>
      </w:r>
      <w:r w:rsidRPr="00422F6F">
        <w:rPr>
          <w:rFonts w:eastAsia="Times New Roman"/>
          <w:szCs w:val="24"/>
        </w:rPr>
        <w:t xml:space="preserve"> στο </w:t>
      </w:r>
      <w:r>
        <w:rPr>
          <w:rFonts w:eastAsia="Times New Roman"/>
          <w:szCs w:val="24"/>
        </w:rPr>
        <w:t>κ</w:t>
      </w:r>
      <w:r w:rsidRPr="00422F6F">
        <w:rPr>
          <w:rFonts w:eastAsia="Times New Roman"/>
          <w:szCs w:val="24"/>
        </w:rPr>
        <w:t>έντρο που υπηρέτησα και υπη</w:t>
      </w:r>
      <w:r w:rsidRPr="00422F6F">
        <w:rPr>
          <w:rFonts w:eastAsia="Times New Roman"/>
          <w:szCs w:val="24"/>
        </w:rPr>
        <w:t>ρετώ</w:t>
      </w:r>
      <w:r>
        <w:rPr>
          <w:rFonts w:eastAsia="Times New Roman"/>
          <w:szCs w:val="24"/>
        </w:rPr>
        <w:t>, π</w:t>
      </w:r>
      <w:r w:rsidRPr="00422F6F">
        <w:rPr>
          <w:rFonts w:eastAsia="Times New Roman"/>
          <w:szCs w:val="24"/>
        </w:rPr>
        <w:t>άντα πρώτ</w:t>
      </w:r>
      <w:r>
        <w:rPr>
          <w:rFonts w:eastAsia="Times New Roman"/>
          <w:szCs w:val="24"/>
        </w:rPr>
        <w:t>οι,</w:t>
      </w:r>
      <w:r w:rsidRPr="00422F6F">
        <w:rPr>
          <w:rFonts w:eastAsia="Times New Roman"/>
          <w:szCs w:val="24"/>
        </w:rPr>
        <w:t xml:space="preserve"> πάντα πρωταγωνιστές η </w:t>
      </w:r>
      <w:r>
        <w:rPr>
          <w:rFonts w:eastAsia="Times New Roman"/>
          <w:szCs w:val="24"/>
        </w:rPr>
        <w:t>δ</w:t>
      </w:r>
      <w:r w:rsidRPr="00422F6F">
        <w:rPr>
          <w:rFonts w:eastAsia="Times New Roman"/>
          <w:szCs w:val="24"/>
        </w:rPr>
        <w:t xml:space="preserve">ημοκρατία </w:t>
      </w:r>
      <w:r>
        <w:rPr>
          <w:rFonts w:eastAsia="Times New Roman"/>
          <w:szCs w:val="24"/>
        </w:rPr>
        <w:t>μας,</w:t>
      </w:r>
      <w:r w:rsidRPr="00422F6F">
        <w:rPr>
          <w:rFonts w:eastAsia="Times New Roman"/>
          <w:szCs w:val="24"/>
        </w:rPr>
        <w:t xml:space="preserve"> η Ελλάδα </w:t>
      </w:r>
      <w:r>
        <w:rPr>
          <w:rFonts w:eastAsia="Times New Roman"/>
          <w:szCs w:val="24"/>
        </w:rPr>
        <w:t>μας,</w:t>
      </w:r>
      <w:r w:rsidRPr="00422F6F">
        <w:rPr>
          <w:rFonts w:eastAsia="Times New Roman"/>
          <w:szCs w:val="24"/>
        </w:rPr>
        <w:t xml:space="preserve"> οι άνθρωποι και όχι </w:t>
      </w:r>
      <w:r>
        <w:rPr>
          <w:rFonts w:eastAsia="Times New Roman"/>
          <w:szCs w:val="24"/>
        </w:rPr>
        <w:t xml:space="preserve">οι </w:t>
      </w:r>
      <w:r w:rsidRPr="00422F6F">
        <w:rPr>
          <w:rFonts w:eastAsia="Times New Roman"/>
          <w:szCs w:val="24"/>
        </w:rPr>
        <w:t>αριθμοί</w:t>
      </w:r>
      <w:r>
        <w:rPr>
          <w:rFonts w:eastAsia="Times New Roman"/>
          <w:szCs w:val="24"/>
        </w:rPr>
        <w:t>,</w:t>
      </w:r>
      <w:r w:rsidRPr="00422F6F">
        <w:rPr>
          <w:rFonts w:eastAsia="Times New Roman"/>
          <w:szCs w:val="24"/>
        </w:rPr>
        <w:t xml:space="preserve"> με σεβασμό απέναντι στις </w:t>
      </w:r>
      <w:r>
        <w:rPr>
          <w:rFonts w:eastAsia="Times New Roman"/>
          <w:szCs w:val="24"/>
        </w:rPr>
        <w:t>θυσίες</w:t>
      </w:r>
      <w:r w:rsidRPr="00422F6F">
        <w:rPr>
          <w:rFonts w:eastAsia="Times New Roman"/>
          <w:szCs w:val="24"/>
        </w:rPr>
        <w:t xml:space="preserve"> του ελληνικού λαού</w:t>
      </w:r>
      <w:r>
        <w:rPr>
          <w:rFonts w:eastAsia="Times New Roman"/>
          <w:szCs w:val="24"/>
        </w:rPr>
        <w:t>.</w:t>
      </w:r>
      <w:r w:rsidRPr="00422F6F">
        <w:rPr>
          <w:rFonts w:eastAsia="Times New Roman"/>
          <w:szCs w:val="24"/>
        </w:rPr>
        <w:t xml:space="preserve"> </w:t>
      </w:r>
      <w:r>
        <w:rPr>
          <w:rFonts w:eastAsia="Times New Roman"/>
          <w:szCs w:val="24"/>
        </w:rPr>
        <w:t>Θ</w:t>
      </w:r>
      <w:r w:rsidRPr="00422F6F">
        <w:rPr>
          <w:rFonts w:eastAsia="Times New Roman"/>
          <w:szCs w:val="24"/>
        </w:rPr>
        <w:t>α συνεχίσω να αγωνίζομαι</w:t>
      </w:r>
      <w:r>
        <w:rPr>
          <w:rFonts w:eastAsia="Times New Roman"/>
          <w:szCs w:val="24"/>
        </w:rPr>
        <w:t xml:space="preserve"> και</w:t>
      </w:r>
      <w:r w:rsidRPr="00422F6F">
        <w:rPr>
          <w:rFonts w:eastAsia="Times New Roman"/>
          <w:szCs w:val="24"/>
        </w:rPr>
        <w:t xml:space="preserve"> να βρίσκομαι δίπλα του</w:t>
      </w:r>
      <w:r>
        <w:rPr>
          <w:rFonts w:eastAsia="Times New Roman"/>
          <w:szCs w:val="24"/>
        </w:rPr>
        <w:t>. Πάντα δίπλα του ήμουν, ν</w:t>
      </w:r>
      <w:r w:rsidRPr="00422F6F">
        <w:rPr>
          <w:rFonts w:eastAsia="Times New Roman"/>
          <w:szCs w:val="24"/>
        </w:rPr>
        <w:t>ομίζω</w:t>
      </w:r>
      <w:r>
        <w:rPr>
          <w:rFonts w:eastAsia="Times New Roman"/>
          <w:szCs w:val="24"/>
        </w:rPr>
        <w:t>.</w:t>
      </w:r>
      <w:r w:rsidRPr="00422F6F">
        <w:rPr>
          <w:rFonts w:eastAsia="Times New Roman"/>
          <w:szCs w:val="24"/>
        </w:rPr>
        <w:t xml:space="preserve"> </w:t>
      </w:r>
      <w:r>
        <w:rPr>
          <w:rFonts w:eastAsia="Times New Roman"/>
          <w:szCs w:val="24"/>
        </w:rPr>
        <w:t>Εκεί ανήκω.</w:t>
      </w:r>
    </w:p>
    <w:p w14:paraId="120F86CD"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Ε</w:t>
      </w:r>
      <w:r w:rsidRPr="00422F6F">
        <w:rPr>
          <w:rFonts w:eastAsia="Times New Roman"/>
          <w:szCs w:val="24"/>
        </w:rPr>
        <w:t>υχ</w:t>
      </w:r>
      <w:r w:rsidRPr="00422F6F">
        <w:rPr>
          <w:rFonts w:eastAsia="Times New Roman"/>
          <w:szCs w:val="24"/>
        </w:rPr>
        <w:t>αριστώ πολύ</w:t>
      </w:r>
      <w:r>
        <w:rPr>
          <w:rFonts w:eastAsia="Times New Roman"/>
          <w:szCs w:val="24"/>
        </w:rPr>
        <w:t>.</w:t>
      </w:r>
    </w:p>
    <w:p w14:paraId="120F86CE" w14:textId="77777777" w:rsidR="0086761A" w:rsidRDefault="00427452">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120F86CF" w14:textId="77777777" w:rsidR="0086761A" w:rsidRDefault="00427452">
      <w:pPr>
        <w:tabs>
          <w:tab w:val="center" w:pos="4753"/>
          <w:tab w:val="left" w:pos="6156"/>
        </w:tabs>
        <w:spacing w:line="600" w:lineRule="auto"/>
        <w:ind w:firstLine="720"/>
        <w:rPr>
          <w:rFonts w:eastAsia="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Κ</w:t>
      </w:r>
      <w:r w:rsidRPr="00422F6F">
        <w:rPr>
          <w:rFonts w:eastAsia="Times New Roman"/>
          <w:szCs w:val="24"/>
        </w:rPr>
        <w:t>αι εμείς ευχαριστούμε</w:t>
      </w:r>
      <w:r>
        <w:rPr>
          <w:rFonts w:eastAsia="Times New Roman"/>
          <w:szCs w:val="24"/>
        </w:rPr>
        <w:t>.</w:t>
      </w:r>
    </w:p>
    <w:p w14:paraId="120F86D0" w14:textId="77777777" w:rsidR="0086761A" w:rsidRDefault="00427452">
      <w:pPr>
        <w:spacing w:line="600" w:lineRule="auto"/>
        <w:ind w:firstLine="720"/>
        <w:jc w:val="both"/>
        <w:rPr>
          <w:rFonts w:eastAsia="Times New Roman"/>
          <w:szCs w:val="24"/>
        </w:rPr>
      </w:pPr>
      <w:r>
        <w:rPr>
          <w:rFonts w:eastAsia="Times New Roman"/>
          <w:szCs w:val="24"/>
        </w:rPr>
        <w:t>Τ</w:t>
      </w:r>
      <w:r w:rsidRPr="00422F6F">
        <w:rPr>
          <w:rFonts w:eastAsia="Times New Roman"/>
          <w:szCs w:val="24"/>
        </w:rPr>
        <w:t>ο</w:t>
      </w:r>
      <w:r>
        <w:rPr>
          <w:rFonts w:eastAsia="Times New Roman"/>
          <w:szCs w:val="24"/>
        </w:rPr>
        <w:t>ν</w:t>
      </w:r>
      <w:r w:rsidRPr="00422F6F">
        <w:rPr>
          <w:rFonts w:eastAsia="Times New Roman"/>
          <w:szCs w:val="24"/>
        </w:rPr>
        <w:t xml:space="preserve"> λόγο έχει ο κ</w:t>
      </w:r>
      <w:r>
        <w:rPr>
          <w:rFonts w:eastAsia="Times New Roman"/>
          <w:szCs w:val="24"/>
        </w:rPr>
        <w:t>.</w:t>
      </w:r>
      <w:r w:rsidRPr="00422F6F">
        <w:rPr>
          <w:rFonts w:eastAsia="Times New Roman"/>
          <w:szCs w:val="24"/>
        </w:rPr>
        <w:t xml:space="preserve"> </w:t>
      </w:r>
      <w:r>
        <w:rPr>
          <w:rFonts w:eastAsia="Times New Roman"/>
          <w:szCs w:val="24"/>
        </w:rPr>
        <w:t xml:space="preserve">Ηγουμενίδης </w:t>
      </w:r>
      <w:r w:rsidRPr="00422F6F">
        <w:rPr>
          <w:rFonts w:eastAsia="Times New Roman"/>
          <w:szCs w:val="24"/>
        </w:rPr>
        <w:t>από το</w:t>
      </w:r>
      <w:r>
        <w:rPr>
          <w:rFonts w:eastAsia="Times New Roman"/>
          <w:szCs w:val="24"/>
        </w:rPr>
        <w:t>ν</w:t>
      </w:r>
      <w:r w:rsidRPr="00422F6F">
        <w:rPr>
          <w:rFonts w:eastAsia="Times New Roman"/>
          <w:szCs w:val="24"/>
        </w:rPr>
        <w:t xml:space="preserve"> ΣΥΡΙΖΑ</w:t>
      </w:r>
      <w:r>
        <w:rPr>
          <w:rFonts w:eastAsia="Times New Roman"/>
          <w:szCs w:val="24"/>
        </w:rPr>
        <w:t>.</w:t>
      </w:r>
    </w:p>
    <w:p w14:paraId="120F86D1" w14:textId="77777777" w:rsidR="0086761A" w:rsidRDefault="00427452">
      <w:pPr>
        <w:spacing w:line="600" w:lineRule="auto"/>
        <w:ind w:firstLine="720"/>
        <w:jc w:val="both"/>
        <w:rPr>
          <w:rFonts w:eastAsia="Times New Roman"/>
          <w:szCs w:val="24"/>
        </w:rPr>
      </w:pPr>
      <w:r w:rsidRPr="00843300">
        <w:rPr>
          <w:rFonts w:eastAsia="Times New Roman"/>
          <w:b/>
          <w:szCs w:val="24"/>
        </w:rPr>
        <w:lastRenderedPageBreak/>
        <w:t>ΝΙΚΟΛΑΟΣ ΗΓΟΥΜΕΝΙΔΗΣ:</w:t>
      </w:r>
      <w:r w:rsidRPr="00422F6F">
        <w:rPr>
          <w:rFonts w:eastAsia="Times New Roman"/>
          <w:szCs w:val="24"/>
        </w:rPr>
        <w:t xml:space="preserve"> </w:t>
      </w:r>
      <w:r>
        <w:rPr>
          <w:rFonts w:eastAsia="Times New Roman"/>
          <w:szCs w:val="24"/>
        </w:rPr>
        <w:t>Ε</w:t>
      </w:r>
      <w:r w:rsidRPr="00422F6F">
        <w:rPr>
          <w:rFonts w:eastAsia="Times New Roman"/>
          <w:szCs w:val="24"/>
        </w:rPr>
        <w:t>υχαριστώ</w:t>
      </w:r>
      <w:r>
        <w:rPr>
          <w:rFonts w:eastAsia="Times New Roman"/>
          <w:szCs w:val="24"/>
        </w:rPr>
        <w:t>,</w:t>
      </w:r>
      <w:r w:rsidRPr="00422F6F">
        <w:rPr>
          <w:rFonts w:eastAsia="Times New Roman"/>
          <w:szCs w:val="24"/>
        </w:rPr>
        <w:t xml:space="preserve"> κύριε </w:t>
      </w:r>
      <w:r>
        <w:rPr>
          <w:rFonts w:eastAsia="Times New Roman"/>
          <w:szCs w:val="24"/>
        </w:rPr>
        <w:t>Π</w:t>
      </w:r>
      <w:r w:rsidRPr="00422F6F">
        <w:rPr>
          <w:rFonts w:eastAsia="Times New Roman"/>
          <w:szCs w:val="24"/>
        </w:rPr>
        <w:t>ρόεδρε</w:t>
      </w:r>
      <w:r>
        <w:rPr>
          <w:rFonts w:eastAsia="Times New Roman"/>
          <w:szCs w:val="24"/>
        </w:rPr>
        <w:t>.</w:t>
      </w:r>
    </w:p>
    <w:p w14:paraId="120F86D2" w14:textId="77777777" w:rsidR="0086761A" w:rsidRDefault="00427452">
      <w:pPr>
        <w:spacing w:line="600" w:lineRule="auto"/>
        <w:ind w:firstLine="720"/>
        <w:jc w:val="both"/>
        <w:rPr>
          <w:rFonts w:eastAsia="Times New Roman"/>
          <w:szCs w:val="24"/>
        </w:rPr>
      </w:pPr>
      <w:r>
        <w:rPr>
          <w:rFonts w:eastAsia="Times New Roman"/>
          <w:szCs w:val="24"/>
        </w:rPr>
        <w:t>«Φορολογείτε ό,τι</w:t>
      </w:r>
      <w:r w:rsidRPr="00422F6F">
        <w:rPr>
          <w:rFonts w:eastAsia="Times New Roman"/>
          <w:szCs w:val="24"/>
        </w:rPr>
        <w:t xml:space="preserve"> κινείται</w:t>
      </w:r>
      <w:r>
        <w:rPr>
          <w:rFonts w:eastAsia="Times New Roman"/>
          <w:szCs w:val="24"/>
        </w:rPr>
        <w:t>,</w:t>
      </w:r>
      <w:r w:rsidRPr="00422F6F">
        <w:rPr>
          <w:rFonts w:eastAsia="Times New Roman"/>
          <w:szCs w:val="24"/>
        </w:rPr>
        <w:t xml:space="preserve"> ό</w:t>
      </w:r>
      <w:r>
        <w:rPr>
          <w:rFonts w:eastAsia="Times New Roman"/>
          <w:szCs w:val="24"/>
        </w:rPr>
        <w:t>,</w:t>
      </w:r>
      <w:r w:rsidRPr="00422F6F">
        <w:rPr>
          <w:rFonts w:eastAsia="Times New Roman"/>
          <w:szCs w:val="24"/>
        </w:rPr>
        <w:t>τι αναπνέει</w:t>
      </w:r>
      <w:r>
        <w:rPr>
          <w:rFonts w:eastAsia="Times New Roman"/>
          <w:szCs w:val="24"/>
        </w:rPr>
        <w:t>,</w:t>
      </w:r>
      <w:r w:rsidRPr="00422F6F">
        <w:rPr>
          <w:rFonts w:eastAsia="Times New Roman"/>
          <w:szCs w:val="24"/>
        </w:rPr>
        <w:t xml:space="preserve"> όλη την κινητή και ακίνητη περιουσία</w:t>
      </w:r>
      <w:r>
        <w:rPr>
          <w:rFonts w:eastAsia="Times New Roman"/>
          <w:szCs w:val="24"/>
        </w:rPr>
        <w:t>»,</w:t>
      </w:r>
      <w:r w:rsidRPr="00422F6F">
        <w:rPr>
          <w:rFonts w:eastAsia="Times New Roman"/>
          <w:szCs w:val="24"/>
        </w:rPr>
        <w:t xml:space="preserve"> μας εγκάλεσε και χθες ο εισηγητής της Νέας Δημοκρατίας</w:t>
      </w:r>
      <w:r>
        <w:rPr>
          <w:rFonts w:eastAsia="Times New Roman"/>
          <w:szCs w:val="24"/>
        </w:rPr>
        <w:t>.</w:t>
      </w:r>
      <w:r w:rsidRPr="00422F6F">
        <w:rPr>
          <w:rFonts w:eastAsia="Times New Roman"/>
          <w:szCs w:val="24"/>
        </w:rPr>
        <w:t xml:space="preserve"> </w:t>
      </w:r>
      <w:r>
        <w:rPr>
          <w:rFonts w:eastAsia="Times New Roman"/>
          <w:szCs w:val="24"/>
        </w:rPr>
        <w:t>Κ</w:t>
      </w:r>
      <w:r w:rsidRPr="00422F6F">
        <w:rPr>
          <w:rFonts w:eastAsia="Times New Roman"/>
          <w:szCs w:val="24"/>
        </w:rPr>
        <w:t>αι παίρνοντας τη σκυτάλη ο ειδικός αγορητής της Δημοκρατικής Συμπαράταξης ρωτούσε χθες βράδυ</w:t>
      </w:r>
      <w:r>
        <w:rPr>
          <w:rFonts w:eastAsia="Times New Roman"/>
          <w:szCs w:val="24"/>
        </w:rPr>
        <w:t>:</w:t>
      </w:r>
      <w:r w:rsidRPr="00422F6F">
        <w:rPr>
          <w:rFonts w:eastAsia="Times New Roman"/>
          <w:szCs w:val="24"/>
        </w:rPr>
        <w:t xml:space="preserve"> </w:t>
      </w:r>
      <w:r>
        <w:rPr>
          <w:rFonts w:eastAsia="Times New Roman"/>
          <w:szCs w:val="24"/>
        </w:rPr>
        <w:t>«Υ</w:t>
      </w:r>
      <w:r w:rsidRPr="00422F6F">
        <w:rPr>
          <w:rFonts w:eastAsia="Times New Roman"/>
          <w:szCs w:val="24"/>
        </w:rPr>
        <w:t>πάρχει και κάτι που δεν έχετε φορολογήσει</w:t>
      </w:r>
      <w:r>
        <w:rPr>
          <w:rFonts w:eastAsia="Times New Roman"/>
          <w:szCs w:val="24"/>
        </w:rPr>
        <w:t>»;</w:t>
      </w:r>
    </w:p>
    <w:p w14:paraId="120F86D3" w14:textId="77777777" w:rsidR="0086761A" w:rsidRDefault="00427452">
      <w:pPr>
        <w:spacing w:line="600" w:lineRule="auto"/>
        <w:ind w:firstLine="720"/>
        <w:jc w:val="both"/>
        <w:rPr>
          <w:rFonts w:eastAsia="Times New Roman"/>
          <w:szCs w:val="24"/>
        </w:rPr>
      </w:pPr>
      <w:r>
        <w:rPr>
          <w:rFonts w:eastAsia="Times New Roman"/>
          <w:szCs w:val="24"/>
        </w:rPr>
        <w:t xml:space="preserve">Η Αντιπολίτευση, </w:t>
      </w:r>
      <w:r w:rsidRPr="00B52373">
        <w:rPr>
          <w:rFonts w:eastAsia="Times New Roman"/>
          <w:szCs w:val="24"/>
        </w:rPr>
        <w:t>κυ</w:t>
      </w:r>
      <w:r w:rsidRPr="00B52373">
        <w:rPr>
          <w:rFonts w:eastAsia="Times New Roman"/>
          <w:szCs w:val="24"/>
        </w:rPr>
        <w:t>ρίες και κύριοι συνάδελφοι</w:t>
      </w:r>
      <w:r>
        <w:rPr>
          <w:rFonts w:eastAsia="Times New Roman"/>
          <w:szCs w:val="24"/>
        </w:rPr>
        <w:t>,</w:t>
      </w:r>
      <w:r w:rsidRPr="00422F6F">
        <w:rPr>
          <w:rFonts w:eastAsia="Times New Roman"/>
          <w:szCs w:val="24"/>
        </w:rPr>
        <w:t xml:space="preserve"> αδυνατώντας να κερδίσει με την πολιτική της πρόταση ευρύτερες δυνάμεις της κοινωνίας</w:t>
      </w:r>
      <w:r>
        <w:rPr>
          <w:rFonts w:eastAsia="Times New Roman"/>
          <w:szCs w:val="24"/>
        </w:rPr>
        <w:t>,</w:t>
      </w:r>
      <w:r w:rsidRPr="00422F6F">
        <w:rPr>
          <w:rFonts w:eastAsia="Times New Roman"/>
          <w:szCs w:val="24"/>
        </w:rPr>
        <w:t xml:space="preserve"> προσπαθεί να τους αποτρέψει από τον ΣΥΡΙΖΑ</w:t>
      </w:r>
      <w:r>
        <w:rPr>
          <w:rFonts w:eastAsia="Times New Roman"/>
          <w:szCs w:val="24"/>
        </w:rPr>
        <w:t>,</w:t>
      </w:r>
      <w:r w:rsidRPr="00422F6F">
        <w:rPr>
          <w:rFonts w:eastAsia="Times New Roman"/>
          <w:szCs w:val="24"/>
        </w:rPr>
        <w:t xml:space="preserve"> χαϊδεύοντας</w:t>
      </w:r>
      <w:r>
        <w:rPr>
          <w:rFonts w:eastAsia="Times New Roman"/>
          <w:szCs w:val="24"/>
        </w:rPr>
        <w:t xml:space="preserve"> και</w:t>
      </w:r>
      <w:r w:rsidRPr="00422F6F">
        <w:rPr>
          <w:rFonts w:eastAsia="Times New Roman"/>
          <w:szCs w:val="24"/>
        </w:rPr>
        <w:t xml:space="preserve"> πατώντας πάνω στην γκάμα των συναισθημάτων που προκαλεί </w:t>
      </w:r>
      <w:r>
        <w:rPr>
          <w:rFonts w:eastAsia="Times New Roman"/>
          <w:szCs w:val="24"/>
        </w:rPr>
        <w:t>-</w:t>
      </w:r>
      <w:r w:rsidRPr="00422F6F">
        <w:rPr>
          <w:rFonts w:eastAsia="Times New Roman"/>
          <w:szCs w:val="24"/>
        </w:rPr>
        <w:t>λογικό είναι να προκαλεί</w:t>
      </w:r>
      <w:r>
        <w:rPr>
          <w:rFonts w:eastAsia="Times New Roman"/>
          <w:szCs w:val="24"/>
        </w:rPr>
        <w:t>-</w:t>
      </w:r>
      <w:r w:rsidRPr="00422F6F">
        <w:rPr>
          <w:rFonts w:eastAsia="Times New Roman"/>
          <w:szCs w:val="24"/>
        </w:rPr>
        <w:t xml:space="preserve"> η φορολογία</w:t>
      </w:r>
      <w:r>
        <w:rPr>
          <w:rFonts w:eastAsia="Times New Roman"/>
          <w:szCs w:val="24"/>
        </w:rPr>
        <w:t>.</w:t>
      </w:r>
    </w:p>
    <w:p w14:paraId="120F86D4" w14:textId="77777777" w:rsidR="0086761A" w:rsidRDefault="00427452">
      <w:pPr>
        <w:spacing w:line="600" w:lineRule="auto"/>
        <w:ind w:firstLine="720"/>
        <w:jc w:val="both"/>
        <w:rPr>
          <w:rFonts w:eastAsia="Times New Roman"/>
          <w:szCs w:val="24"/>
        </w:rPr>
      </w:pPr>
      <w:r>
        <w:rPr>
          <w:rFonts w:eastAsia="Times New Roman"/>
          <w:szCs w:val="24"/>
        </w:rPr>
        <w:t xml:space="preserve">Ωστόσο, </w:t>
      </w:r>
      <w:r w:rsidRPr="005201F2">
        <w:rPr>
          <w:rFonts w:eastAsia="Times New Roman"/>
          <w:szCs w:val="24"/>
        </w:rPr>
        <w:t>κυρίες και κύριοι συνάδελφοι,</w:t>
      </w:r>
      <w:r>
        <w:rPr>
          <w:rFonts w:eastAsia="Times New Roman"/>
          <w:szCs w:val="24"/>
        </w:rPr>
        <w:t xml:space="preserve"> </w:t>
      </w:r>
      <w:r w:rsidRPr="00422F6F">
        <w:rPr>
          <w:rFonts w:eastAsia="Times New Roman"/>
          <w:szCs w:val="24"/>
        </w:rPr>
        <w:t xml:space="preserve">κάποιος που θέλει να φτιάξει τα δημοσιονομικά του </w:t>
      </w:r>
      <w:r>
        <w:rPr>
          <w:rFonts w:eastAsia="Times New Roman"/>
          <w:szCs w:val="24"/>
        </w:rPr>
        <w:t>κ</w:t>
      </w:r>
      <w:r w:rsidRPr="00422F6F">
        <w:rPr>
          <w:rFonts w:eastAsia="Times New Roman"/>
          <w:szCs w:val="24"/>
        </w:rPr>
        <w:t>ράτους έχει δύο δρόμους</w:t>
      </w:r>
      <w:r>
        <w:rPr>
          <w:rFonts w:eastAsia="Times New Roman"/>
          <w:szCs w:val="24"/>
        </w:rPr>
        <w:t>:</w:t>
      </w:r>
      <w:r w:rsidRPr="00422F6F">
        <w:rPr>
          <w:rFonts w:eastAsia="Times New Roman"/>
          <w:szCs w:val="24"/>
        </w:rPr>
        <w:t xml:space="preserve"> είτε το</w:t>
      </w:r>
      <w:r>
        <w:rPr>
          <w:rFonts w:eastAsia="Times New Roman"/>
          <w:szCs w:val="24"/>
        </w:rPr>
        <w:t>ν</w:t>
      </w:r>
      <w:r w:rsidRPr="00422F6F">
        <w:rPr>
          <w:rFonts w:eastAsia="Times New Roman"/>
          <w:szCs w:val="24"/>
        </w:rPr>
        <w:t xml:space="preserve"> δρόμο της μείωσης των εξόδων είτε το</w:t>
      </w:r>
      <w:r>
        <w:rPr>
          <w:rFonts w:eastAsia="Times New Roman"/>
          <w:szCs w:val="24"/>
        </w:rPr>
        <w:t>ν</w:t>
      </w:r>
      <w:r w:rsidRPr="00422F6F">
        <w:rPr>
          <w:rFonts w:eastAsia="Times New Roman"/>
          <w:szCs w:val="24"/>
        </w:rPr>
        <w:t xml:space="preserve"> δρόμο της αύξησης των εσόδων του</w:t>
      </w:r>
      <w:r>
        <w:rPr>
          <w:rFonts w:eastAsia="Times New Roman"/>
          <w:szCs w:val="24"/>
        </w:rPr>
        <w:t xml:space="preserve">. </w:t>
      </w:r>
    </w:p>
    <w:p w14:paraId="120F86D5" w14:textId="77777777" w:rsidR="0086761A" w:rsidRDefault="00427452">
      <w:pPr>
        <w:spacing w:line="600" w:lineRule="auto"/>
        <w:ind w:firstLine="720"/>
        <w:jc w:val="both"/>
        <w:rPr>
          <w:rFonts w:eastAsia="Times New Roman"/>
          <w:szCs w:val="24"/>
        </w:rPr>
      </w:pPr>
      <w:r>
        <w:rPr>
          <w:rFonts w:eastAsia="Times New Roman"/>
          <w:szCs w:val="24"/>
        </w:rPr>
        <w:t>Ας δούμε τη μείωση των εξόδων. Πού ξ</w:t>
      </w:r>
      <w:r w:rsidRPr="00422F6F">
        <w:rPr>
          <w:rFonts w:eastAsia="Times New Roman"/>
          <w:szCs w:val="24"/>
        </w:rPr>
        <w:t xml:space="preserve">οδεύει το </w:t>
      </w:r>
      <w:r w:rsidRPr="00422F6F">
        <w:rPr>
          <w:rFonts w:eastAsia="Times New Roman"/>
          <w:szCs w:val="24"/>
        </w:rPr>
        <w:t>κράτος</w:t>
      </w:r>
      <w:r>
        <w:rPr>
          <w:rFonts w:eastAsia="Times New Roman"/>
          <w:szCs w:val="24"/>
        </w:rPr>
        <w:t>;</w:t>
      </w:r>
      <w:r w:rsidRPr="00422F6F">
        <w:rPr>
          <w:rFonts w:eastAsia="Times New Roman"/>
          <w:szCs w:val="24"/>
        </w:rPr>
        <w:t xml:space="preserve"> </w:t>
      </w:r>
      <w:r>
        <w:rPr>
          <w:rFonts w:eastAsia="Times New Roman"/>
          <w:szCs w:val="24"/>
        </w:rPr>
        <w:t>Σ</w:t>
      </w:r>
      <w:r w:rsidRPr="00422F6F">
        <w:rPr>
          <w:rFonts w:eastAsia="Times New Roman"/>
          <w:szCs w:val="24"/>
        </w:rPr>
        <w:t>ε μισθούς και συντάξεις</w:t>
      </w:r>
      <w:r>
        <w:rPr>
          <w:rFonts w:eastAsia="Times New Roman"/>
          <w:szCs w:val="24"/>
        </w:rPr>
        <w:t>. Κόφτε τα.</w:t>
      </w:r>
      <w:r w:rsidRPr="00422F6F">
        <w:rPr>
          <w:rFonts w:eastAsia="Times New Roman"/>
          <w:szCs w:val="24"/>
        </w:rPr>
        <w:t xml:space="preserve"> </w:t>
      </w:r>
      <w:r>
        <w:rPr>
          <w:rFonts w:eastAsia="Times New Roman"/>
          <w:szCs w:val="24"/>
        </w:rPr>
        <w:t>Μ</w:t>
      </w:r>
      <w:r w:rsidRPr="00422F6F">
        <w:rPr>
          <w:rFonts w:eastAsia="Times New Roman"/>
          <w:szCs w:val="24"/>
        </w:rPr>
        <w:t>είωση μισθών</w:t>
      </w:r>
      <w:r>
        <w:rPr>
          <w:rFonts w:eastAsia="Times New Roman"/>
          <w:szCs w:val="24"/>
        </w:rPr>
        <w:t>,</w:t>
      </w:r>
      <w:r w:rsidRPr="00422F6F">
        <w:rPr>
          <w:rFonts w:eastAsia="Times New Roman"/>
          <w:szCs w:val="24"/>
        </w:rPr>
        <w:t xml:space="preserve"> μείωση συντάξεων</w:t>
      </w:r>
      <w:r>
        <w:rPr>
          <w:rFonts w:eastAsia="Times New Roman"/>
          <w:szCs w:val="24"/>
        </w:rPr>
        <w:t>.</w:t>
      </w:r>
      <w:r w:rsidRPr="00422F6F">
        <w:rPr>
          <w:rFonts w:eastAsia="Times New Roman"/>
          <w:szCs w:val="24"/>
        </w:rPr>
        <w:t xml:space="preserve"> </w:t>
      </w:r>
      <w:r>
        <w:rPr>
          <w:rFonts w:eastAsia="Times New Roman"/>
          <w:szCs w:val="24"/>
        </w:rPr>
        <w:t>Μα, δ</w:t>
      </w:r>
      <w:r w:rsidRPr="00422F6F">
        <w:rPr>
          <w:rFonts w:eastAsia="Times New Roman"/>
          <w:szCs w:val="24"/>
        </w:rPr>
        <w:t>εν φτάνει</w:t>
      </w:r>
      <w:r>
        <w:rPr>
          <w:rFonts w:eastAsia="Times New Roman"/>
          <w:szCs w:val="24"/>
        </w:rPr>
        <w:t>. Δεν φτάνει</w:t>
      </w:r>
      <w:r w:rsidRPr="00422F6F">
        <w:rPr>
          <w:rFonts w:eastAsia="Times New Roman"/>
          <w:szCs w:val="24"/>
        </w:rPr>
        <w:t xml:space="preserve"> η μείωση των μισθών</w:t>
      </w:r>
      <w:r>
        <w:rPr>
          <w:rFonts w:eastAsia="Times New Roman"/>
          <w:szCs w:val="24"/>
        </w:rPr>
        <w:t>;</w:t>
      </w:r>
      <w:r w:rsidRPr="00422F6F">
        <w:rPr>
          <w:rFonts w:eastAsia="Times New Roman"/>
          <w:szCs w:val="24"/>
        </w:rPr>
        <w:t xml:space="preserve"> </w:t>
      </w:r>
      <w:r>
        <w:rPr>
          <w:rFonts w:eastAsia="Times New Roman"/>
          <w:szCs w:val="24"/>
        </w:rPr>
        <w:t xml:space="preserve">Και άλλη </w:t>
      </w:r>
      <w:r w:rsidRPr="00422F6F">
        <w:rPr>
          <w:rFonts w:eastAsia="Times New Roman"/>
          <w:szCs w:val="24"/>
        </w:rPr>
        <w:t>μείωση</w:t>
      </w:r>
      <w:r>
        <w:rPr>
          <w:rFonts w:eastAsia="Times New Roman"/>
          <w:szCs w:val="24"/>
        </w:rPr>
        <w:t>. Αν δεν φτάνουν οι μειώσεις των μισθών, μείωση</w:t>
      </w:r>
      <w:r w:rsidRPr="00422F6F">
        <w:rPr>
          <w:rFonts w:eastAsia="Times New Roman"/>
          <w:szCs w:val="24"/>
        </w:rPr>
        <w:t xml:space="preserve"> των εργαζομένων</w:t>
      </w:r>
      <w:r>
        <w:rPr>
          <w:rFonts w:eastAsia="Times New Roman"/>
          <w:szCs w:val="24"/>
        </w:rPr>
        <w:t>,</w:t>
      </w:r>
      <w:r w:rsidRPr="00422F6F">
        <w:rPr>
          <w:rFonts w:eastAsia="Times New Roman"/>
          <w:szCs w:val="24"/>
        </w:rPr>
        <w:t xml:space="preserve"> είτε με απολύσεις </w:t>
      </w:r>
      <w:r>
        <w:rPr>
          <w:rFonts w:eastAsia="Times New Roman"/>
          <w:szCs w:val="24"/>
        </w:rPr>
        <w:t>-</w:t>
      </w:r>
      <w:r w:rsidRPr="00422F6F">
        <w:rPr>
          <w:rFonts w:eastAsia="Times New Roman"/>
          <w:szCs w:val="24"/>
        </w:rPr>
        <w:t>ανεργία</w:t>
      </w:r>
      <w:r>
        <w:rPr>
          <w:rFonts w:eastAsia="Times New Roman"/>
          <w:szCs w:val="24"/>
        </w:rPr>
        <w:t>-,</w:t>
      </w:r>
      <w:r w:rsidRPr="00422F6F">
        <w:rPr>
          <w:rFonts w:eastAsia="Times New Roman"/>
          <w:szCs w:val="24"/>
        </w:rPr>
        <w:t xml:space="preserve"> είτε με επιτάχυνση της</w:t>
      </w:r>
      <w:r w:rsidRPr="00422F6F">
        <w:rPr>
          <w:rFonts w:eastAsia="Times New Roman"/>
          <w:szCs w:val="24"/>
        </w:rPr>
        <w:t xml:space="preserve"> διαδικασίας για να βγουν στην αποστρατεία </w:t>
      </w:r>
      <w:r>
        <w:rPr>
          <w:rFonts w:eastAsia="Times New Roman"/>
          <w:szCs w:val="24"/>
        </w:rPr>
        <w:t xml:space="preserve">από </w:t>
      </w:r>
      <w:r w:rsidRPr="00422F6F">
        <w:rPr>
          <w:rFonts w:eastAsia="Times New Roman"/>
          <w:szCs w:val="24"/>
        </w:rPr>
        <w:t>την εργασία</w:t>
      </w:r>
      <w:r>
        <w:rPr>
          <w:rFonts w:eastAsia="Times New Roman"/>
          <w:szCs w:val="24"/>
        </w:rPr>
        <w:t>.</w:t>
      </w:r>
      <w:r w:rsidRPr="00422F6F">
        <w:rPr>
          <w:rFonts w:eastAsia="Times New Roman"/>
          <w:szCs w:val="24"/>
        </w:rPr>
        <w:t xml:space="preserve"> Έτσι</w:t>
      </w:r>
      <w:r>
        <w:rPr>
          <w:rFonts w:eastAsia="Times New Roman"/>
          <w:szCs w:val="24"/>
        </w:rPr>
        <w:t>,</w:t>
      </w:r>
      <w:r w:rsidRPr="00422F6F">
        <w:rPr>
          <w:rFonts w:eastAsia="Times New Roman"/>
          <w:szCs w:val="24"/>
        </w:rPr>
        <w:t xml:space="preserve"> έχουμε </w:t>
      </w:r>
      <w:r>
        <w:rPr>
          <w:rFonts w:eastAsia="Times New Roman"/>
          <w:szCs w:val="24"/>
        </w:rPr>
        <w:t>μ</w:t>
      </w:r>
      <w:r>
        <w:rPr>
          <w:rFonts w:eastAsia="Times New Roman"/>
          <w:szCs w:val="24"/>
        </w:rPr>
        <w:t>ί</w:t>
      </w:r>
      <w:r>
        <w:rPr>
          <w:rFonts w:eastAsia="Times New Roman"/>
          <w:szCs w:val="24"/>
        </w:rPr>
        <w:t>α</w:t>
      </w:r>
      <w:r w:rsidRPr="00422F6F">
        <w:rPr>
          <w:rFonts w:eastAsia="Times New Roman"/>
          <w:szCs w:val="24"/>
        </w:rPr>
        <w:t xml:space="preserve"> κατάσταση με αύξηση της ανεργίας</w:t>
      </w:r>
      <w:r>
        <w:rPr>
          <w:rFonts w:eastAsia="Times New Roman"/>
          <w:szCs w:val="24"/>
        </w:rPr>
        <w:t>,</w:t>
      </w:r>
      <w:r w:rsidRPr="00422F6F">
        <w:rPr>
          <w:rFonts w:eastAsia="Times New Roman"/>
          <w:szCs w:val="24"/>
        </w:rPr>
        <w:t xml:space="preserve"> ένα καλό περιβάλλον</w:t>
      </w:r>
      <w:r>
        <w:rPr>
          <w:rFonts w:eastAsia="Times New Roman"/>
          <w:szCs w:val="24"/>
        </w:rPr>
        <w:t xml:space="preserve"> για επίθεση στις κατακτήσεις </w:t>
      </w:r>
      <w:r>
        <w:rPr>
          <w:rFonts w:eastAsia="Times New Roman"/>
          <w:szCs w:val="24"/>
        </w:rPr>
        <w:lastRenderedPageBreak/>
        <w:t xml:space="preserve">των </w:t>
      </w:r>
      <w:r w:rsidRPr="00422F6F">
        <w:rPr>
          <w:rFonts w:eastAsia="Times New Roman"/>
          <w:szCs w:val="24"/>
        </w:rPr>
        <w:t xml:space="preserve">εργαζομένων </w:t>
      </w:r>
      <w:r>
        <w:rPr>
          <w:rFonts w:eastAsia="Times New Roman"/>
          <w:szCs w:val="24"/>
        </w:rPr>
        <w:t>σ</w:t>
      </w:r>
      <w:r w:rsidRPr="00422F6F">
        <w:rPr>
          <w:rFonts w:eastAsia="Times New Roman"/>
          <w:szCs w:val="24"/>
        </w:rPr>
        <w:t xml:space="preserve">χετικά με τις συνθήκες της εργασίας </w:t>
      </w:r>
      <w:r>
        <w:rPr>
          <w:rFonts w:eastAsia="Times New Roman"/>
          <w:szCs w:val="24"/>
        </w:rPr>
        <w:t>τους.</w:t>
      </w:r>
      <w:r w:rsidRPr="00422F6F">
        <w:rPr>
          <w:rFonts w:eastAsia="Times New Roman"/>
          <w:szCs w:val="24"/>
        </w:rPr>
        <w:t xml:space="preserve"> </w:t>
      </w:r>
      <w:r>
        <w:rPr>
          <w:rFonts w:eastAsia="Times New Roman"/>
          <w:szCs w:val="24"/>
        </w:rPr>
        <w:t>Κατάργηση, λ</w:t>
      </w:r>
      <w:r w:rsidRPr="00422F6F">
        <w:rPr>
          <w:rFonts w:eastAsia="Times New Roman"/>
          <w:szCs w:val="24"/>
        </w:rPr>
        <w:t>οιπόν</w:t>
      </w:r>
      <w:r>
        <w:rPr>
          <w:rFonts w:eastAsia="Times New Roman"/>
          <w:szCs w:val="24"/>
        </w:rPr>
        <w:t>,</w:t>
      </w:r>
      <w:r w:rsidRPr="00422F6F">
        <w:rPr>
          <w:rFonts w:eastAsia="Times New Roman"/>
          <w:szCs w:val="24"/>
        </w:rPr>
        <w:t xml:space="preserve"> αυτών των κατακτήσ</w:t>
      </w:r>
      <w:r w:rsidRPr="00422F6F">
        <w:rPr>
          <w:rFonts w:eastAsia="Times New Roman"/>
          <w:szCs w:val="24"/>
        </w:rPr>
        <w:t>εων</w:t>
      </w:r>
      <w:r>
        <w:rPr>
          <w:rFonts w:eastAsia="Times New Roman"/>
          <w:szCs w:val="24"/>
        </w:rPr>
        <w:t>,</w:t>
      </w:r>
      <w:r w:rsidRPr="00422F6F">
        <w:rPr>
          <w:rFonts w:eastAsia="Times New Roman"/>
          <w:szCs w:val="24"/>
        </w:rPr>
        <w:t xml:space="preserve"> ελαστικές σχέσεις εργασίας</w:t>
      </w:r>
      <w:r>
        <w:rPr>
          <w:rFonts w:eastAsia="Times New Roman"/>
          <w:szCs w:val="24"/>
        </w:rPr>
        <w:t>,</w:t>
      </w:r>
      <w:r w:rsidRPr="00422F6F">
        <w:rPr>
          <w:rFonts w:eastAsia="Times New Roman"/>
          <w:szCs w:val="24"/>
        </w:rPr>
        <w:t xml:space="preserve"> ακόμα καλύτερο περιβάλλον για επιπλέον μείωση των μισθών και ο φαύλος αυτός κύκλος δεν έχει τέλος</w:t>
      </w:r>
      <w:r>
        <w:rPr>
          <w:rFonts w:eastAsia="Times New Roman"/>
          <w:szCs w:val="24"/>
        </w:rPr>
        <w:t>.</w:t>
      </w:r>
      <w:r w:rsidRPr="00422F6F">
        <w:rPr>
          <w:rFonts w:eastAsia="Times New Roman"/>
          <w:szCs w:val="24"/>
        </w:rPr>
        <w:t xml:space="preserve"> </w:t>
      </w:r>
    </w:p>
    <w:p w14:paraId="120F86D6" w14:textId="77777777" w:rsidR="0086761A" w:rsidRDefault="00427452">
      <w:pPr>
        <w:spacing w:line="600" w:lineRule="auto"/>
        <w:ind w:firstLine="720"/>
        <w:jc w:val="both"/>
        <w:rPr>
          <w:rFonts w:eastAsia="Times New Roman"/>
          <w:szCs w:val="24"/>
        </w:rPr>
      </w:pPr>
      <w:r>
        <w:rPr>
          <w:rFonts w:eastAsia="Times New Roman"/>
          <w:szCs w:val="24"/>
        </w:rPr>
        <w:t>Α</w:t>
      </w:r>
      <w:r w:rsidRPr="00422F6F">
        <w:rPr>
          <w:rFonts w:eastAsia="Times New Roman"/>
          <w:szCs w:val="24"/>
        </w:rPr>
        <w:t xml:space="preserve">υτό δεν είναι στο μυαλό </w:t>
      </w:r>
      <w:r>
        <w:rPr>
          <w:rFonts w:eastAsia="Times New Roman"/>
          <w:szCs w:val="24"/>
        </w:rPr>
        <w:t>μας.</w:t>
      </w:r>
      <w:r w:rsidRPr="00422F6F">
        <w:rPr>
          <w:rFonts w:eastAsia="Times New Roman"/>
          <w:szCs w:val="24"/>
        </w:rPr>
        <w:t xml:space="preserve"> </w:t>
      </w:r>
      <w:r>
        <w:rPr>
          <w:rFonts w:eastAsia="Times New Roman"/>
          <w:szCs w:val="24"/>
        </w:rPr>
        <w:t>Α</w:t>
      </w:r>
      <w:r w:rsidRPr="00422F6F">
        <w:rPr>
          <w:rFonts w:eastAsia="Times New Roman"/>
          <w:szCs w:val="24"/>
        </w:rPr>
        <w:t xml:space="preserve">υτήν την πρόταση </w:t>
      </w:r>
      <w:r>
        <w:rPr>
          <w:rFonts w:eastAsia="Times New Roman"/>
          <w:szCs w:val="24"/>
        </w:rPr>
        <w:t>τη ζήσαμε</w:t>
      </w:r>
      <w:r w:rsidRPr="00422F6F">
        <w:rPr>
          <w:rFonts w:eastAsia="Times New Roman"/>
          <w:szCs w:val="24"/>
        </w:rPr>
        <w:t xml:space="preserve"> στα </w:t>
      </w:r>
      <w:r>
        <w:rPr>
          <w:rFonts w:eastAsia="Times New Roman"/>
          <w:szCs w:val="24"/>
        </w:rPr>
        <w:t xml:space="preserve">έργα και τις </w:t>
      </w:r>
      <w:r w:rsidRPr="00422F6F">
        <w:rPr>
          <w:rFonts w:eastAsia="Times New Roman"/>
          <w:szCs w:val="24"/>
        </w:rPr>
        <w:t>ημέρες των κυβερνήσεων Σαμαρά</w:t>
      </w:r>
      <w:r>
        <w:rPr>
          <w:rFonts w:eastAsia="Times New Roman"/>
          <w:szCs w:val="24"/>
        </w:rPr>
        <w:t xml:space="preserve"> </w:t>
      </w:r>
      <w:r w:rsidRPr="00422F6F">
        <w:rPr>
          <w:rFonts w:eastAsia="Times New Roman"/>
          <w:szCs w:val="24"/>
        </w:rPr>
        <w:t>-</w:t>
      </w:r>
      <w:r>
        <w:rPr>
          <w:rFonts w:eastAsia="Times New Roman"/>
          <w:szCs w:val="24"/>
        </w:rPr>
        <w:t xml:space="preserve"> </w:t>
      </w:r>
      <w:r w:rsidRPr="00422F6F">
        <w:rPr>
          <w:rFonts w:eastAsia="Times New Roman"/>
          <w:szCs w:val="24"/>
        </w:rPr>
        <w:t>Βενιζέλου</w:t>
      </w:r>
      <w:r>
        <w:rPr>
          <w:rFonts w:eastAsia="Times New Roman"/>
          <w:szCs w:val="24"/>
        </w:rPr>
        <w:t>.</w:t>
      </w:r>
      <w:r w:rsidRPr="00422F6F">
        <w:rPr>
          <w:rFonts w:eastAsia="Times New Roman"/>
          <w:szCs w:val="24"/>
        </w:rPr>
        <w:t xml:space="preserve"> </w:t>
      </w:r>
      <w:r>
        <w:rPr>
          <w:rFonts w:eastAsia="Times New Roman"/>
          <w:szCs w:val="24"/>
        </w:rPr>
        <w:t>Ό</w:t>
      </w:r>
      <w:r w:rsidRPr="00422F6F">
        <w:rPr>
          <w:rFonts w:eastAsia="Times New Roman"/>
          <w:szCs w:val="24"/>
        </w:rPr>
        <w:t>χι ό</w:t>
      </w:r>
      <w:r w:rsidRPr="00422F6F">
        <w:rPr>
          <w:rFonts w:eastAsia="Times New Roman"/>
          <w:szCs w:val="24"/>
        </w:rPr>
        <w:t>τι δεν επέβαλαν και φόρους</w:t>
      </w:r>
      <w:r>
        <w:rPr>
          <w:rFonts w:eastAsia="Times New Roman"/>
          <w:szCs w:val="24"/>
        </w:rPr>
        <w:t xml:space="preserve">! Αλήθεια, </w:t>
      </w:r>
      <w:r w:rsidRPr="00422F6F">
        <w:rPr>
          <w:rFonts w:eastAsia="Times New Roman"/>
          <w:szCs w:val="24"/>
        </w:rPr>
        <w:t xml:space="preserve">τον ΕΝΦΙΑ </w:t>
      </w:r>
      <w:r>
        <w:rPr>
          <w:rFonts w:eastAsia="Times New Roman"/>
          <w:szCs w:val="24"/>
        </w:rPr>
        <w:t>π</w:t>
      </w:r>
      <w:r w:rsidRPr="00422F6F">
        <w:rPr>
          <w:rFonts w:eastAsia="Times New Roman"/>
          <w:szCs w:val="24"/>
        </w:rPr>
        <w:t>οι</w:t>
      </w:r>
      <w:r>
        <w:rPr>
          <w:rFonts w:eastAsia="Times New Roman"/>
          <w:szCs w:val="24"/>
        </w:rPr>
        <w:t>ο</w:t>
      </w:r>
      <w:r w:rsidRPr="00422F6F">
        <w:rPr>
          <w:rFonts w:eastAsia="Times New Roman"/>
          <w:szCs w:val="24"/>
        </w:rPr>
        <w:t>ς τον έφερε</w:t>
      </w:r>
      <w:r>
        <w:rPr>
          <w:rFonts w:eastAsia="Times New Roman"/>
          <w:szCs w:val="24"/>
        </w:rPr>
        <w:t>;</w:t>
      </w:r>
      <w:r w:rsidRPr="00422F6F">
        <w:rPr>
          <w:rFonts w:eastAsia="Times New Roman"/>
          <w:szCs w:val="24"/>
        </w:rPr>
        <w:t xml:space="preserve"> </w:t>
      </w:r>
      <w:r>
        <w:rPr>
          <w:rFonts w:eastAsia="Times New Roman"/>
          <w:szCs w:val="24"/>
        </w:rPr>
        <w:t xml:space="preserve">Αλλά ακόμα και </w:t>
      </w:r>
      <w:r w:rsidRPr="00422F6F">
        <w:rPr>
          <w:rFonts w:eastAsia="Times New Roman"/>
          <w:szCs w:val="24"/>
        </w:rPr>
        <w:t xml:space="preserve">αυτός ο ΕΝΦΙΑ ωχριά μπροστά στο σύνολο των μέτρων μείωσης των εξόδων του </w:t>
      </w:r>
      <w:r>
        <w:rPr>
          <w:rFonts w:eastAsia="Times New Roman"/>
          <w:szCs w:val="24"/>
        </w:rPr>
        <w:t>κ</w:t>
      </w:r>
      <w:r w:rsidRPr="00422F6F">
        <w:rPr>
          <w:rFonts w:eastAsia="Times New Roman"/>
          <w:szCs w:val="24"/>
        </w:rPr>
        <w:t>ράτους</w:t>
      </w:r>
      <w:r>
        <w:rPr>
          <w:rFonts w:eastAsia="Times New Roman"/>
          <w:szCs w:val="24"/>
        </w:rPr>
        <w:t>. Ο</w:t>
      </w:r>
      <w:r w:rsidRPr="00422F6F">
        <w:rPr>
          <w:rFonts w:eastAsia="Times New Roman"/>
          <w:szCs w:val="24"/>
        </w:rPr>
        <w:t xml:space="preserve"> λογαριασμός</w:t>
      </w:r>
      <w:r>
        <w:rPr>
          <w:rFonts w:eastAsia="Times New Roman"/>
          <w:szCs w:val="24"/>
        </w:rPr>
        <w:t xml:space="preserve"> βγήκε 65 δισεκατομμύρια ευρώ. </w:t>
      </w:r>
      <w:r w:rsidRPr="00422F6F">
        <w:rPr>
          <w:rFonts w:eastAsia="Times New Roman"/>
          <w:szCs w:val="24"/>
        </w:rPr>
        <w:t xml:space="preserve">Ποιο </w:t>
      </w:r>
      <w:r>
        <w:rPr>
          <w:rFonts w:eastAsia="Times New Roman"/>
          <w:szCs w:val="24"/>
        </w:rPr>
        <w:t xml:space="preserve">είναι </w:t>
      </w:r>
      <w:r w:rsidRPr="00422F6F">
        <w:rPr>
          <w:rFonts w:eastAsia="Times New Roman"/>
          <w:szCs w:val="24"/>
        </w:rPr>
        <w:t>το αποτέλεσμα αυτής της πολιτικής</w:t>
      </w:r>
      <w:r>
        <w:rPr>
          <w:rFonts w:eastAsia="Times New Roman"/>
          <w:szCs w:val="24"/>
        </w:rPr>
        <w:t>,</w:t>
      </w:r>
      <w:r w:rsidRPr="00422F6F">
        <w:rPr>
          <w:rFonts w:eastAsia="Times New Roman"/>
          <w:szCs w:val="24"/>
        </w:rPr>
        <w:t xml:space="preserve"> αυτής της κατεύθυνσης για μείωση των εξόδων του </w:t>
      </w:r>
      <w:r>
        <w:rPr>
          <w:rFonts w:eastAsia="Times New Roman"/>
          <w:szCs w:val="24"/>
        </w:rPr>
        <w:t>κ</w:t>
      </w:r>
      <w:r w:rsidRPr="00422F6F">
        <w:rPr>
          <w:rFonts w:eastAsia="Times New Roman"/>
          <w:szCs w:val="24"/>
        </w:rPr>
        <w:t>ράτους</w:t>
      </w:r>
      <w:r>
        <w:rPr>
          <w:rFonts w:eastAsia="Times New Roman"/>
          <w:szCs w:val="24"/>
        </w:rPr>
        <w:t>;</w:t>
      </w:r>
      <w:r w:rsidRPr="00422F6F">
        <w:rPr>
          <w:rFonts w:eastAsia="Times New Roman"/>
          <w:szCs w:val="24"/>
        </w:rPr>
        <w:t xml:space="preserve"> </w:t>
      </w:r>
      <w:r>
        <w:rPr>
          <w:rFonts w:eastAsia="Times New Roman"/>
          <w:szCs w:val="24"/>
        </w:rPr>
        <w:t>Μ</w:t>
      </w:r>
      <w:r w:rsidRPr="00422F6F">
        <w:rPr>
          <w:rFonts w:eastAsia="Times New Roman"/>
          <w:szCs w:val="24"/>
        </w:rPr>
        <w:t>εσοσταθμικά οι εργαζόμενοι έχασαν</w:t>
      </w:r>
      <w:r>
        <w:rPr>
          <w:rFonts w:eastAsia="Times New Roman"/>
          <w:szCs w:val="24"/>
        </w:rPr>
        <w:t xml:space="preserve"> το</w:t>
      </w:r>
      <w:r w:rsidRPr="00422F6F">
        <w:rPr>
          <w:rFonts w:eastAsia="Times New Roman"/>
          <w:szCs w:val="24"/>
        </w:rPr>
        <w:t xml:space="preserve"> 60% από τους μισθούς </w:t>
      </w:r>
      <w:r>
        <w:rPr>
          <w:rFonts w:eastAsia="Times New Roman"/>
          <w:szCs w:val="24"/>
        </w:rPr>
        <w:t>τους,</w:t>
      </w:r>
      <w:r w:rsidRPr="00422F6F">
        <w:rPr>
          <w:rFonts w:eastAsia="Times New Roman"/>
          <w:szCs w:val="24"/>
        </w:rPr>
        <w:t xml:space="preserve"> </w:t>
      </w:r>
      <w:r>
        <w:rPr>
          <w:rFonts w:eastAsia="Times New Roman"/>
          <w:szCs w:val="24"/>
        </w:rPr>
        <w:t>η</w:t>
      </w:r>
      <w:r w:rsidRPr="00422F6F">
        <w:rPr>
          <w:rFonts w:eastAsia="Times New Roman"/>
          <w:szCs w:val="24"/>
        </w:rPr>
        <w:t xml:space="preserve"> χώρα έχασε 25% από το ΑΕΠ</w:t>
      </w:r>
      <w:r>
        <w:rPr>
          <w:rFonts w:eastAsia="Times New Roman"/>
          <w:szCs w:val="24"/>
        </w:rPr>
        <w:t xml:space="preserve">, </w:t>
      </w:r>
      <w:r w:rsidRPr="00422F6F">
        <w:rPr>
          <w:rFonts w:eastAsia="Times New Roman"/>
          <w:szCs w:val="24"/>
        </w:rPr>
        <w:t>η ανεργία</w:t>
      </w:r>
      <w:r>
        <w:rPr>
          <w:rFonts w:eastAsia="Times New Roman"/>
          <w:szCs w:val="24"/>
        </w:rPr>
        <w:t xml:space="preserve"> έφθασε σ</w:t>
      </w:r>
      <w:r w:rsidRPr="00422F6F">
        <w:rPr>
          <w:rFonts w:eastAsia="Times New Roman"/>
          <w:szCs w:val="24"/>
        </w:rPr>
        <w:t xml:space="preserve">το </w:t>
      </w:r>
      <w:r>
        <w:rPr>
          <w:rFonts w:eastAsia="Times New Roman"/>
          <w:szCs w:val="24"/>
        </w:rPr>
        <w:t xml:space="preserve">1/3 του πληθυσμού, δηλαδή </w:t>
      </w:r>
      <w:r w:rsidRPr="00422F6F">
        <w:rPr>
          <w:rFonts w:eastAsia="Times New Roman"/>
          <w:szCs w:val="24"/>
        </w:rPr>
        <w:t xml:space="preserve">κοντά </w:t>
      </w:r>
      <w:r>
        <w:rPr>
          <w:rFonts w:eastAsia="Times New Roman"/>
          <w:szCs w:val="24"/>
        </w:rPr>
        <w:t xml:space="preserve">στο </w:t>
      </w:r>
      <w:r w:rsidRPr="00422F6F">
        <w:rPr>
          <w:rFonts w:eastAsia="Times New Roman"/>
          <w:szCs w:val="24"/>
        </w:rPr>
        <w:t>30%</w:t>
      </w:r>
      <w:r>
        <w:rPr>
          <w:rFonts w:eastAsia="Times New Roman"/>
          <w:szCs w:val="24"/>
        </w:rPr>
        <w:t xml:space="preserve">. Και για τους νέους; Κάποιος εφηύρε τον </w:t>
      </w:r>
      <w:r w:rsidRPr="00B30166">
        <w:rPr>
          <w:rFonts w:eastAsia="Times New Roman"/>
          <w:szCs w:val="24"/>
        </w:rPr>
        <w:t>υπο</w:t>
      </w:r>
      <w:r w:rsidRPr="00B30166">
        <w:rPr>
          <w:rFonts w:eastAsia="Times New Roman"/>
          <w:szCs w:val="24"/>
        </w:rPr>
        <w:t xml:space="preserve">κατώτατο </w:t>
      </w:r>
      <w:r>
        <w:rPr>
          <w:rFonts w:eastAsia="Times New Roman"/>
          <w:szCs w:val="24"/>
        </w:rPr>
        <w:t xml:space="preserve">μισθό. Η ανεργία </w:t>
      </w:r>
      <w:r w:rsidRPr="00422F6F">
        <w:rPr>
          <w:rFonts w:eastAsia="Times New Roman"/>
          <w:szCs w:val="24"/>
        </w:rPr>
        <w:t>πάε</w:t>
      </w:r>
      <w:r>
        <w:rPr>
          <w:rFonts w:eastAsia="Times New Roman"/>
          <w:szCs w:val="24"/>
        </w:rPr>
        <w:t>ι σ</w:t>
      </w:r>
      <w:r w:rsidRPr="00422F6F">
        <w:rPr>
          <w:rFonts w:eastAsia="Times New Roman"/>
          <w:szCs w:val="24"/>
        </w:rPr>
        <w:t>το 60%</w:t>
      </w:r>
      <w:r>
        <w:rPr>
          <w:rFonts w:eastAsia="Times New Roman"/>
          <w:szCs w:val="24"/>
        </w:rPr>
        <w:t>,</w:t>
      </w:r>
      <w:r w:rsidRPr="00422F6F">
        <w:rPr>
          <w:rFonts w:eastAsia="Times New Roman"/>
          <w:szCs w:val="24"/>
        </w:rPr>
        <w:t xml:space="preserve"> </w:t>
      </w:r>
      <w:r>
        <w:rPr>
          <w:rFonts w:eastAsia="Times New Roman"/>
          <w:szCs w:val="24"/>
        </w:rPr>
        <w:t xml:space="preserve">δηλαδή </w:t>
      </w:r>
      <w:r w:rsidRPr="00422F6F">
        <w:rPr>
          <w:rFonts w:eastAsia="Times New Roman"/>
          <w:szCs w:val="24"/>
        </w:rPr>
        <w:t>δύο στους τρεις</w:t>
      </w:r>
      <w:r>
        <w:rPr>
          <w:rFonts w:eastAsia="Times New Roman"/>
          <w:szCs w:val="24"/>
        </w:rPr>
        <w:t xml:space="preserve"> είναι άνεργοι και μετά βέβαια χύνονται κροκοδείλια</w:t>
      </w:r>
      <w:r w:rsidRPr="00422F6F">
        <w:rPr>
          <w:rFonts w:eastAsia="Times New Roman"/>
          <w:szCs w:val="24"/>
        </w:rPr>
        <w:t xml:space="preserve"> δάκρυα για τη νεολαία που αναζητά καλύτερη τύχη σε άλλες πατρίδες</w:t>
      </w:r>
      <w:r>
        <w:rPr>
          <w:rFonts w:eastAsia="Times New Roman"/>
          <w:szCs w:val="24"/>
        </w:rPr>
        <w:t>.</w:t>
      </w:r>
      <w:r w:rsidRPr="00422F6F">
        <w:rPr>
          <w:rFonts w:eastAsia="Times New Roman"/>
          <w:szCs w:val="24"/>
        </w:rPr>
        <w:t xml:space="preserve"> </w:t>
      </w:r>
      <w:r>
        <w:rPr>
          <w:rFonts w:eastAsia="Times New Roman"/>
          <w:szCs w:val="24"/>
        </w:rPr>
        <w:t>Ποιο είναι τ</w:t>
      </w:r>
      <w:r w:rsidRPr="00422F6F">
        <w:rPr>
          <w:rFonts w:eastAsia="Times New Roman"/>
          <w:szCs w:val="24"/>
        </w:rPr>
        <w:t>ο χειρότερο αποτέλεσμα από όλη αυτήν την πολιτική</w:t>
      </w:r>
      <w:r>
        <w:rPr>
          <w:rFonts w:eastAsia="Times New Roman"/>
          <w:szCs w:val="24"/>
        </w:rPr>
        <w:t>;</w:t>
      </w:r>
      <w:r w:rsidRPr="00422F6F">
        <w:rPr>
          <w:rFonts w:eastAsia="Times New Roman"/>
          <w:szCs w:val="24"/>
        </w:rPr>
        <w:t xml:space="preserve"> </w:t>
      </w:r>
      <w:r>
        <w:rPr>
          <w:rFonts w:eastAsia="Times New Roman"/>
          <w:szCs w:val="24"/>
        </w:rPr>
        <w:t>Δ</w:t>
      </w:r>
      <w:r w:rsidRPr="00422F6F">
        <w:rPr>
          <w:rFonts w:eastAsia="Times New Roman"/>
          <w:szCs w:val="24"/>
        </w:rPr>
        <w:t xml:space="preserve">εν πέτυχαν </w:t>
      </w:r>
      <w:r w:rsidRPr="00422F6F">
        <w:rPr>
          <w:rFonts w:eastAsia="Times New Roman"/>
          <w:szCs w:val="24"/>
        </w:rPr>
        <w:t xml:space="preserve">το </w:t>
      </w:r>
      <w:r>
        <w:rPr>
          <w:rFonts w:eastAsia="Times New Roman"/>
          <w:szCs w:val="24"/>
        </w:rPr>
        <w:t>ε</w:t>
      </w:r>
      <w:r w:rsidRPr="00422F6F">
        <w:rPr>
          <w:rFonts w:eastAsia="Times New Roman"/>
          <w:szCs w:val="24"/>
        </w:rPr>
        <w:t>πιθυμητό αποτέλεσμα</w:t>
      </w:r>
      <w:r>
        <w:rPr>
          <w:rFonts w:eastAsia="Times New Roman"/>
          <w:szCs w:val="24"/>
        </w:rPr>
        <w:t>,</w:t>
      </w:r>
      <w:r w:rsidRPr="00422F6F">
        <w:rPr>
          <w:rFonts w:eastAsia="Times New Roman"/>
          <w:szCs w:val="24"/>
        </w:rPr>
        <w:t xml:space="preserve"> αν δεχτούμε ότι </w:t>
      </w:r>
      <w:r>
        <w:rPr>
          <w:rFonts w:eastAsia="Times New Roman"/>
          <w:szCs w:val="24"/>
        </w:rPr>
        <w:t>το ε</w:t>
      </w:r>
      <w:r w:rsidRPr="00422F6F">
        <w:rPr>
          <w:rFonts w:eastAsia="Times New Roman"/>
          <w:szCs w:val="24"/>
        </w:rPr>
        <w:t>πιθυμητό αποτέλεσμα ήταν να ορθοποδήσει η οικονομία και να βγούμε από τα μνημόνια</w:t>
      </w:r>
      <w:r>
        <w:rPr>
          <w:rFonts w:eastAsia="Times New Roman"/>
          <w:szCs w:val="24"/>
        </w:rPr>
        <w:t>.</w:t>
      </w:r>
      <w:r w:rsidRPr="00422F6F">
        <w:rPr>
          <w:rFonts w:eastAsia="Times New Roman"/>
          <w:szCs w:val="24"/>
        </w:rPr>
        <w:t xml:space="preserve"> </w:t>
      </w:r>
      <w:r>
        <w:rPr>
          <w:rFonts w:eastAsia="Times New Roman"/>
          <w:szCs w:val="24"/>
        </w:rPr>
        <w:t>Δ</w:t>
      </w:r>
      <w:r w:rsidRPr="00422F6F">
        <w:rPr>
          <w:rFonts w:eastAsia="Times New Roman"/>
          <w:szCs w:val="24"/>
        </w:rPr>
        <w:t>εν το πέτυχαν</w:t>
      </w:r>
      <w:r>
        <w:rPr>
          <w:rFonts w:eastAsia="Times New Roman"/>
          <w:szCs w:val="24"/>
        </w:rPr>
        <w:t>.</w:t>
      </w:r>
      <w:r w:rsidRPr="00422F6F">
        <w:rPr>
          <w:rFonts w:eastAsia="Times New Roman"/>
          <w:szCs w:val="24"/>
        </w:rPr>
        <w:t xml:space="preserve"> </w:t>
      </w:r>
      <w:r>
        <w:rPr>
          <w:rFonts w:eastAsia="Times New Roman"/>
          <w:szCs w:val="24"/>
        </w:rPr>
        <w:t>Από το πρώτο μνημόνιο μά</w:t>
      </w:r>
      <w:r w:rsidRPr="00422F6F">
        <w:rPr>
          <w:rFonts w:eastAsia="Times New Roman"/>
          <w:szCs w:val="24"/>
        </w:rPr>
        <w:t xml:space="preserve">ς οδήγησαν στο δεύτερο </w:t>
      </w:r>
      <w:r>
        <w:rPr>
          <w:rFonts w:eastAsia="Times New Roman"/>
          <w:szCs w:val="24"/>
        </w:rPr>
        <w:t xml:space="preserve">και από </w:t>
      </w:r>
      <w:r w:rsidRPr="00422F6F">
        <w:rPr>
          <w:rFonts w:eastAsia="Times New Roman"/>
          <w:szCs w:val="24"/>
        </w:rPr>
        <w:t xml:space="preserve">το δεύτερο μνημόνιο </w:t>
      </w:r>
      <w:r>
        <w:rPr>
          <w:rFonts w:eastAsia="Times New Roman"/>
          <w:szCs w:val="24"/>
        </w:rPr>
        <w:t>-</w:t>
      </w:r>
      <w:r w:rsidRPr="00422F6F">
        <w:rPr>
          <w:rFonts w:eastAsia="Times New Roman"/>
          <w:szCs w:val="24"/>
        </w:rPr>
        <w:t>κατά τη γνώμη μου</w:t>
      </w:r>
      <w:r>
        <w:rPr>
          <w:rFonts w:eastAsia="Times New Roman"/>
          <w:szCs w:val="24"/>
        </w:rPr>
        <w:t>-</w:t>
      </w:r>
      <w:r w:rsidRPr="00422F6F">
        <w:rPr>
          <w:rFonts w:eastAsia="Times New Roman"/>
          <w:szCs w:val="24"/>
        </w:rPr>
        <w:t xml:space="preserve"> δημιούργ</w:t>
      </w:r>
      <w:r>
        <w:rPr>
          <w:rFonts w:eastAsia="Times New Roman"/>
          <w:szCs w:val="24"/>
        </w:rPr>
        <w:t xml:space="preserve">ησαν </w:t>
      </w:r>
      <w:r w:rsidRPr="00422F6F">
        <w:rPr>
          <w:rFonts w:eastAsia="Times New Roman"/>
          <w:szCs w:val="24"/>
        </w:rPr>
        <w:t xml:space="preserve">τον </w:t>
      </w:r>
      <w:r w:rsidRPr="00422F6F">
        <w:rPr>
          <w:rFonts w:eastAsia="Times New Roman"/>
          <w:szCs w:val="24"/>
        </w:rPr>
        <w:t xml:space="preserve">οικονομικό </w:t>
      </w:r>
      <w:r>
        <w:rPr>
          <w:rFonts w:eastAsia="Times New Roman"/>
          <w:szCs w:val="24"/>
        </w:rPr>
        <w:t xml:space="preserve">μονόδρομο για να </w:t>
      </w:r>
      <w:r w:rsidRPr="00422F6F">
        <w:rPr>
          <w:rFonts w:eastAsia="Times New Roman"/>
          <w:szCs w:val="24"/>
        </w:rPr>
        <w:t>πάμε στο τρίτο</w:t>
      </w:r>
      <w:r>
        <w:rPr>
          <w:rFonts w:eastAsia="Times New Roman"/>
          <w:szCs w:val="24"/>
        </w:rPr>
        <w:t>.</w:t>
      </w:r>
      <w:r w:rsidRPr="00422F6F">
        <w:rPr>
          <w:rFonts w:eastAsia="Times New Roman"/>
          <w:szCs w:val="24"/>
        </w:rPr>
        <w:t xml:space="preserve"> </w:t>
      </w:r>
    </w:p>
    <w:p w14:paraId="120F86D7" w14:textId="77777777" w:rsidR="0086761A" w:rsidRDefault="00427452">
      <w:pPr>
        <w:spacing w:line="600" w:lineRule="auto"/>
        <w:ind w:firstLine="720"/>
        <w:jc w:val="both"/>
        <w:rPr>
          <w:rFonts w:eastAsia="Times New Roman"/>
          <w:szCs w:val="24"/>
        </w:rPr>
      </w:pPr>
      <w:r>
        <w:rPr>
          <w:rFonts w:eastAsia="Times New Roman"/>
          <w:szCs w:val="24"/>
        </w:rPr>
        <w:lastRenderedPageBreak/>
        <w:t>Γ</w:t>
      </w:r>
      <w:r w:rsidRPr="00422F6F">
        <w:rPr>
          <w:rFonts w:eastAsia="Times New Roman"/>
          <w:szCs w:val="24"/>
        </w:rPr>
        <w:t>ιατί εγώ</w:t>
      </w:r>
      <w:r>
        <w:rPr>
          <w:rFonts w:eastAsia="Times New Roman"/>
          <w:szCs w:val="24"/>
        </w:rPr>
        <w:t>,</w:t>
      </w:r>
      <w:r w:rsidRPr="00422F6F">
        <w:rPr>
          <w:rFonts w:eastAsia="Times New Roman"/>
          <w:szCs w:val="24"/>
        </w:rPr>
        <w:t xml:space="preserve"> κυρίες </w:t>
      </w:r>
      <w:r>
        <w:rPr>
          <w:rFonts w:eastAsia="Times New Roman"/>
          <w:szCs w:val="24"/>
        </w:rPr>
        <w:t xml:space="preserve">και </w:t>
      </w:r>
      <w:r w:rsidRPr="00422F6F">
        <w:rPr>
          <w:rFonts w:eastAsia="Times New Roman"/>
          <w:szCs w:val="24"/>
        </w:rPr>
        <w:t>κύριοι συνάδελφοι</w:t>
      </w:r>
      <w:r>
        <w:rPr>
          <w:rFonts w:eastAsia="Times New Roman"/>
          <w:szCs w:val="24"/>
        </w:rPr>
        <w:t>,</w:t>
      </w:r>
      <w:r w:rsidRPr="00422F6F">
        <w:rPr>
          <w:rFonts w:eastAsia="Times New Roman"/>
          <w:szCs w:val="24"/>
        </w:rPr>
        <w:t xml:space="preserve"> έτσι αντιλαμβάνομαι την πραγματικότητα</w:t>
      </w:r>
      <w:r>
        <w:rPr>
          <w:rFonts w:eastAsia="Times New Roman"/>
          <w:szCs w:val="24"/>
        </w:rPr>
        <w:t>.</w:t>
      </w:r>
      <w:r w:rsidRPr="00422F6F">
        <w:rPr>
          <w:rFonts w:eastAsia="Times New Roman"/>
          <w:szCs w:val="24"/>
        </w:rPr>
        <w:t xml:space="preserve"> </w:t>
      </w:r>
      <w:r>
        <w:rPr>
          <w:rFonts w:eastAsia="Times New Roman"/>
          <w:szCs w:val="24"/>
        </w:rPr>
        <w:t>Δ</w:t>
      </w:r>
      <w:r w:rsidRPr="00422F6F">
        <w:rPr>
          <w:rFonts w:eastAsia="Times New Roman"/>
          <w:szCs w:val="24"/>
        </w:rPr>
        <w:t>εν μπορώ να την αντιληφθώ διαφορετικά</w:t>
      </w:r>
      <w:r>
        <w:rPr>
          <w:rFonts w:eastAsia="Times New Roman"/>
          <w:szCs w:val="24"/>
        </w:rPr>
        <w:t>.</w:t>
      </w:r>
      <w:r w:rsidRPr="00422F6F">
        <w:rPr>
          <w:rFonts w:eastAsia="Times New Roman"/>
          <w:szCs w:val="24"/>
        </w:rPr>
        <w:t xml:space="preserve"> </w:t>
      </w:r>
      <w:r>
        <w:rPr>
          <w:rFonts w:eastAsia="Times New Roman"/>
          <w:szCs w:val="24"/>
        </w:rPr>
        <w:t>Α</w:t>
      </w:r>
      <w:r w:rsidRPr="00422F6F">
        <w:rPr>
          <w:rFonts w:eastAsia="Times New Roman"/>
          <w:szCs w:val="24"/>
        </w:rPr>
        <w:t>ς λένε</w:t>
      </w:r>
      <w:r>
        <w:rPr>
          <w:rFonts w:eastAsia="Times New Roman"/>
          <w:szCs w:val="24"/>
        </w:rPr>
        <w:t xml:space="preserve"> ό,τι θέλουν, λοιπόν, περί ανίκανων στελεχών </w:t>
      </w:r>
      <w:r w:rsidRPr="00422F6F">
        <w:rPr>
          <w:rFonts w:eastAsia="Times New Roman"/>
          <w:szCs w:val="24"/>
        </w:rPr>
        <w:t xml:space="preserve">της </w:t>
      </w:r>
      <w:r>
        <w:rPr>
          <w:rFonts w:eastAsia="Times New Roman"/>
          <w:szCs w:val="24"/>
        </w:rPr>
        <w:t>Κ</w:t>
      </w:r>
      <w:r w:rsidRPr="00422F6F">
        <w:rPr>
          <w:rFonts w:eastAsia="Times New Roman"/>
          <w:szCs w:val="24"/>
        </w:rPr>
        <w:t xml:space="preserve">υβέρνησης του ΣΥΡΙΖΑ που </w:t>
      </w:r>
      <w:r w:rsidRPr="00422F6F">
        <w:rPr>
          <w:rFonts w:eastAsia="Times New Roman"/>
          <w:szCs w:val="24"/>
        </w:rPr>
        <w:t>διαχειρίστηκε και διαπραγματεύθηκε</w:t>
      </w:r>
      <w:r>
        <w:rPr>
          <w:rFonts w:eastAsia="Times New Roman"/>
          <w:szCs w:val="24"/>
        </w:rPr>
        <w:t xml:space="preserve"> από τον Γενάρη του 2015. Όταν αφήνεις τη χώρα με μείον μισό δισεκατομμύριο ευρώ σ</w:t>
      </w:r>
      <w:r w:rsidRPr="00422F6F">
        <w:rPr>
          <w:rFonts w:eastAsia="Times New Roman"/>
          <w:szCs w:val="24"/>
        </w:rPr>
        <w:t>τα ταμεία</w:t>
      </w:r>
      <w:r>
        <w:rPr>
          <w:rFonts w:eastAsia="Times New Roman"/>
          <w:szCs w:val="24"/>
        </w:rPr>
        <w:t>,</w:t>
      </w:r>
      <w:r w:rsidRPr="00422F6F">
        <w:rPr>
          <w:rFonts w:eastAsia="Times New Roman"/>
          <w:szCs w:val="24"/>
        </w:rPr>
        <w:t xml:space="preserve"> δεν μπορεί παρά να είναι μονόδρομος ο νέος δανεισμός</w:t>
      </w:r>
      <w:r>
        <w:rPr>
          <w:rFonts w:eastAsia="Times New Roman"/>
          <w:szCs w:val="24"/>
        </w:rPr>
        <w:t>.</w:t>
      </w:r>
      <w:r w:rsidRPr="00422F6F">
        <w:rPr>
          <w:rFonts w:eastAsia="Times New Roman"/>
          <w:szCs w:val="24"/>
        </w:rPr>
        <w:t xml:space="preserve"> Δεν είναι μακριά</w:t>
      </w:r>
      <w:r>
        <w:rPr>
          <w:rFonts w:eastAsia="Times New Roman"/>
          <w:szCs w:val="24"/>
        </w:rPr>
        <w:t>.</w:t>
      </w:r>
      <w:r w:rsidRPr="00422F6F">
        <w:rPr>
          <w:rFonts w:eastAsia="Times New Roman"/>
          <w:szCs w:val="24"/>
        </w:rPr>
        <w:t xml:space="preserve"> </w:t>
      </w:r>
      <w:r>
        <w:rPr>
          <w:rFonts w:eastAsia="Times New Roman"/>
          <w:szCs w:val="24"/>
        </w:rPr>
        <w:t>Φ</w:t>
      </w:r>
      <w:r w:rsidRPr="00422F6F">
        <w:rPr>
          <w:rFonts w:eastAsia="Times New Roman"/>
          <w:szCs w:val="24"/>
        </w:rPr>
        <w:t>αίνονται μακριά με τη σημερινή κατάσταση</w:t>
      </w:r>
      <w:r>
        <w:rPr>
          <w:rFonts w:eastAsia="Times New Roman"/>
          <w:szCs w:val="24"/>
        </w:rPr>
        <w:t>,</w:t>
      </w:r>
      <w:r w:rsidRPr="00422F6F">
        <w:rPr>
          <w:rFonts w:eastAsia="Times New Roman"/>
          <w:szCs w:val="24"/>
        </w:rPr>
        <w:t xml:space="preserve"> αλλά δεν είναι</w:t>
      </w:r>
      <w:r w:rsidRPr="00422F6F">
        <w:rPr>
          <w:rFonts w:eastAsia="Times New Roman"/>
          <w:szCs w:val="24"/>
        </w:rPr>
        <w:t xml:space="preserve"> μακριά</w:t>
      </w:r>
      <w:r>
        <w:rPr>
          <w:rFonts w:eastAsia="Times New Roman"/>
          <w:szCs w:val="24"/>
        </w:rPr>
        <w:t>.</w:t>
      </w:r>
      <w:r w:rsidRPr="00422F6F">
        <w:rPr>
          <w:rFonts w:eastAsia="Times New Roman"/>
          <w:szCs w:val="24"/>
        </w:rPr>
        <w:t xml:space="preserve"> </w:t>
      </w:r>
      <w:r>
        <w:rPr>
          <w:rFonts w:eastAsia="Times New Roman"/>
          <w:szCs w:val="24"/>
        </w:rPr>
        <w:t>Τ</w:t>
      </w:r>
      <w:r w:rsidRPr="00422F6F">
        <w:rPr>
          <w:rFonts w:eastAsia="Times New Roman"/>
          <w:szCs w:val="24"/>
        </w:rPr>
        <w:t>ρία χρόνια πριν συζητάγαμε και περιμέναμε τη δόση από τους ξένους για να πληρωθούν οι μισθοί και οι συντάξεις</w:t>
      </w:r>
      <w:r>
        <w:rPr>
          <w:rFonts w:eastAsia="Times New Roman"/>
          <w:szCs w:val="24"/>
        </w:rPr>
        <w:t>.</w:t>
      </w:r>
    </w:p>
    <w:p w14:paraId="120F86D8" w14:textId="77777777" w:rsidR="0086761A" w:rsidRDefault="00427452">
      <w:pPr>
        <w:spacing w:line="600" w:lineRule="auto"/>
        <w:ind w:firstLine="720"/>
        <w:jc w:val="both"/>
        <w:rPr>
          <w:rFonts w:eastAsia="Times New Roman"/>
          <w:szCs w:val="24"/>
        </w:rPr>
      </w:pPr>
      <w:r w:rsidRPr="00422F6F">
        <w:rPr>
          <w:rFonts w:eastAsia="Times New Roman"/>
          <w:szCs w:val="24"/>
        </w:rPr>
        <w:t>Αυτός είναι</w:t>
      </w:r>
      <w:r>
        <w:rPr>
          <w:rFonts w:eastAsia="Times New Roman"/>
          <w:szCs w:val="24"/>
        </w:rPr>
        <w:t>,</w:t>
      </w:r>
      <w:r w:rsidRPr="00422F6F">
        <w:rPr>
          <w:rFonts w:eastAsia="Times New Roman"/>
          <w:szCs w:val="24"/>
        </w:rPr>
        <w:t xml:space="preserve"> </w:t>
      </w:r>
      <w:r>
        <w:rPr>
          <w:rFonts w:eastAsia="Times New Roman"/>
          <w:szCs w:val="24"/>
        </w:rPr>
        <w:t>λ</w:t>
      </w:r>
      <w:r w:rsidRPr="00422F6F">
        <w:rPr>
          <w:rFonts w:eastAsia="Times New Roman"/>
          <w:szCs w:val="24"/>
        </w:rPr>
        <w:t>οιπόν</w:t>
      </w:r>
      <w:r>
        <w:rPr>
          <w:rFonts w:eastAsia="Times New Roman"/>
          <w:szCs w:val="24"/>
        </w:rPr>
        <w:t>,</w:t>
      </w:r>
      <w:r w:rsidRPr="00422F6F">
        <w:rPr>
          <w:rFonts w:eastAsia="Times New Roman"/>
          <w:szCs w:val="24"/>
        </w:rPr>
        <w:t xml:space="preserve"> ο δρόμος της μείωσης των εξόδων του </w:t>
      </w:r>
      <w:r>
        <w:rPr>
          <w:rFonts w:eastAsia="Times New Roman"/>
          <w:szCs w:val="24"/>
        </w:rPr>
        <w:t>κ</w:t>
      </w:r>
      <w:r w:rsidRPr="00422F6F">
        <w:rPr>
          <w:rFonts w:eastAsia="Times New Roman"/>
          <w:szCs w:val="24"/>
        </w:rPr>
        <w:t>ράτους</w:t>
      </w:r>
      <w:r>
        <w:rPr>
          <w:rFonts w:eastAsia="Times New Roman"/>
          <w:szCs w:val="24"/>
        </w:rPr>
        <w:t>,</w:t>
      </w:r>
      <w:r w:rsidRPr="00422F6F">
        <w:rPr>
          <w:rFonts w:eastAsia="Times New Roman"/>
          <w:szCs w:val="24"/>
        </w:rPr>
        <w:t xml:space="preserve"> όπως τον ζήσαμε</w:t>
      </w:r>
      <w:r>
        <w:rPr>
          <w:rFonts w:eastAsia="Times New Roman"/>
          <w:szCs w:val="24"/>
        </w:rPr>
        <w:t>,</w:t>
      </w:r>
      <w:r w:rsidRPr="00422F6F">
        <w:rPr>
          <w:rFonts w:eastAsia="Times New Roman"/>
          <w:szCs w:val="24"/>
        </w:rPr>
        <w:t xml:space="preserve"> όχι όπως τον έχουμε στο μυαλό μας για να κατηγορήσου</w:t>
      </w:r>
      <w:r w:rsidRPr="00422F6F">
        <w:rPr>
          <w:rFonts w:eastAsia="Times New Roman"/>
          <w:szCs w:val="24"/>
        </w:rPr>
        <w:t xml:space="preserve">με την </w:t>
      </w:r>
      <w:r>
        <w:rPr>
          <w:rFonts w:eastAsia="Times New Roman"/>
          <w:szCs w:val="24"/>
        </w:rPr>
        <w:t>Α</w:t>
      </w:r>
      <w:r w:rsidRPr="00422F6F">
        <w:rPr>
          <w:rFonts w:eastAsia="Times New Roman"/>
          <w:szCs w:val="24"/>
        </w:rPr>
        <w:t>ντιπολίτευση</w:t>
      </w:r>
      <w:r>
        <w:rPr>
          <w:rFonts w:eastAsia="Times New Roman"/>
          <w:szCs w:val="24"/>
        </w:rPr>
        <w:t>.</w:t>
      </w:r>
      <w:r w:rsidRPr="00422F6F">
        <w:rPr>
          <w:rFonts w:eastAsia="Times New Roman"/>
          <w:szCs w:val="24"/>
        </w:rPr>
        <w:t xml:space="preserve"> </w:t>
      </w:r>
    </w:p>
    <w:p w14:paraId="120F86D9" w14:textId="77777777" w:rsidR="0086761A" w:rsidRDefault="00427452">
      <w:pPr>
        <w:spacing w:line="600" w:lineRule="auto"/>
        <w:ind w:firstLine="720"/>
        <w:jc w:val="both"/>
        <w:rPr>
          <w:rFonts w:eastAsia="Times New Roman"/>
          <w:szCs w:val="24"/>
        </w:rPr>
      </w:pPr>
      <w:r>
        <w:rPr>
          <w:rFonts w:eastAsia="Times New Roman"/>
          <w:szCs w:val="24"/>
        </w:rPr>
        <w:t>Ο</w:t>
      </w:r>
      <w:r w:rsidRPr="00422F6F">
        <w:rPr>
          <w:rFonts w:eastAsia="Times New Roman"/>
          <w:szCs w:val="24"/>
        </w:rPr>
        <w:t xml:space="preserve"> άλλος δρόμος</w:t>
      </w:r>
      <w:r>
        <w:rPr>
          <w:rFonts w:eastAsia="Times New Roman"/>
          <w:szCs w:val="24"/>
        </w:rPr>
        <w:t>,</w:t>
      </w:r>
      <w:r w:rsidRPr="00422F6F">
        <w:rPr>
          <w:rFonts w:eastAsia="Times New Roman"/>
          <w:szCs w:val="24"/>
        </w:rPr>
        <w:t xml:space="preserve"> ο δρόμος της αύξησης των εσόδων</w:t>
      </w:r>
      <w:r>
        <w:rPr>
          <w:rFonts w:eastAsia="Times New Roman"/>
          <w:szCs w:val="24"/>
        </w:rPr>
        <w:t>, είναι</w:t>
      </w:r>
      <w:r w:rsidRPr="00422F6F">
        <w:rPr>
          <w:rFonts w:eastAsia="Times New Roman"/>
          <w:szCs w:val="24"/>
        </w:rPr>
        <w:t xml:space="preserve"> ο δρόμος της φορολογίας</w:t>
      </w:r>
      <w:r>
        <w:rPr>
          <w:rFonts w:eastAsia="Times New Roman"/>
          <w:szCs w:val="24"/>
        </w:rPr>
        <w:t xml:space="preserve">. Όχι ότι και εμείς δεν κάναμε </w:t>
      </w:r>
      <w:r w:rsidRPr="00422F6F">
        <w:rPr>
          <w:rFonts w:eastAsia="Times New Roman"/>
          <w:szCs w:val="24"/>
        </w:rPr>
        <w:t>κάποιες περικοπές</w:t>
      </w:r>
      <w:r>
        <w:rPr>
          <w:rFonts w:eastAsia="Times New Roman"/>
          <w:szCs w:val="24"/>
        </w:rPr>
        <w:t>,</w:t>
      </w:r>
      <w:r w:rsidRPr="00422F6F">
        <w:rPr>
          <w:rFonts w:eastAsia="Times New Roman"/>
          <w:szCs w:val="24"/>
        </w:rPr>
        <w:t xml:space="preserve"> αλλά το κυρίαρχο ήταν η φορολογία</w:t>
      </w:r>
      <w:r>
        <w:rPr>
          <w:rFonts w:eastAsia="Times New Roman"/>
          <w:szCs w:val="24"/>
        </w:rPr>
        <w:t xml:space="preserve">. </w:t>
      </w:r>
      <w:r w:rsidRPr="0030162F">
        <w:rPr>
          <w:rFonts w:eastAsia="Times New Roman"/>
          <w:color w:val="000000" w:themeColor="text1"/>
          <w:szCs w:val="24"/>
        </w:rPr>
        <w:t>Και δεν αντιλαμβάνομαι τον Βουλευτή της Νέας Δημοκρατίας που μίλησε πρ</w:t>
      </w:r>
      <w:r w:rsidRPr="0030162F">
        <w:rPr>
          <w:rFonts w:eastAsia="Times New Roman"/>
          <w:color w:val="000000" w:themeColor="text1"/>
          <w:szCs w:val="24"/>
        </w:rPr>
        <w:t>ιν</w:t>
      </w:r>
      <w:r>
        <w:rPr>
          <w:rFonts w:eastAsia="Times New Roman"/>
          <w:color w:val="000000" w:themeColor="text1"/>
          <w:szCs w:val="24"/>
        </w:rPr>
        <w:t xml:space="preserve"> λέγοντας ότι</w:t>
      </w:r>
      <w:r w:rsidRPr="0030162F">
        <w:rPr>
          <w:rFonts w:eastAsia="Times New Roman"/>
          <w:color w:val="000000" w:themeColor="text1"/>
          <w:szCs w:val="24"/>
        </w:rPr>
        <w:t xml:space="preserve"> δεν είπαμε ποτέ ότι θα φορολογήσουμε. </w:t>
      </w:r>
      <w:r>
        <w:rPr>
          <w:rFonts w:eastAsia="Times New Roman"/>
          <w:szCs w:val="24"/>
        </w:rPr>
        <w:t>Αυτός ο δ</w:t>
      </w:r>
      <w:r w:rsidRPr="00422F6F">
        <w:rPr>
          <w:rFonts w:eastAsia="Times New Roman"/>
          <w:szCs w:val="24"/>
        </w:rPr>
        <w:t>ρόμος</w:t>
      </w:r>
      <w:r>
        <w:rPr>
          <w:rFonts w:eastAsia="Times New Roman"/>
          <w:szCs w:val="24"/>
        </w:rPr>
        <w:t>,</w:t>
      </w:r>
      <w:r w:rsidRPr="00422F6F">
        <w:rPr>
          <w:rFonts w:eastAsia="Times New Roman"/>
          <w:szCs w:val="24"/>
        </w:rPr>
        <w:t xml:space="preserve"> </w:t>
      </w:r>
      <w:r>
        <w:rPr>
          <w:rFonts w:eastAsia="Times New Roman"/>
          <w:szCs w:val="24"/>
        </w:rPr>
        <w:t>λ</w:t>
      </w:r>
      <w:r w:rsidRPr="00422F6F">
        <w:rPr>
          <w:rFonts w:eastAsia="Times New Roman"/>
          <w:szCs w:val="24"/>
        </w:rPr>
        <w:t>οιπόν</w:t>
      </w:r>
      <w:r>
        <w:rPr>
          <w:rFonts w:eastAsia="Times New Roman"/>
          <w:szCs w:val="24"/>
        </w:rPr>
        <w:t>,</w:t>
      </w:r>
      <w:r w:rsidRPr="00422F6F">
        <w:rPr>
          <w:rFonts w:eastAsia="Times New Roman"/>
          <w:szCs w:val="24"/>
        </w:rPr>
        <w:t xml:space="preserve"> </w:t>
      </w:r>
      <w:r>
        <w:rPr>
          <w:rFonts w:eastAsia="Times New Roman"/>
          <w:szCs w:val="24"/>
        </w:rPr>
        <w:t xml:space="preserve">επίσης </w:t>
      </w:r>
      <w:r w:rsidRPr="00422F6F">
        <w:rPr>
          <w:rFonts w:eastAsia="Times New Roman"/>
          <w:szCs w:val="24"/>
        </w:rPr>
        <w:t xml:space="preserve">είναι ένας δρόμος γνωστός στην </w:t>
      </w:r>
      <w:r>
        <w:rPr>
          <w:rFonts w:eastAsia="Times New Roman"/>
          <w:szCs w:val="24"/>
        </w:rPr>
        <w:t>ε</w:t>
      </w:r>
      <w:r w:rsidRPr="00422F6F">
        <w:rPr>
          <w:rFonts w:eastAsia="Times New Roman"/>
          <w:szCs w:val="24"/>
        </w:rPr>
        <w:t>λληνική κοινωνία</w:t>
      </w:r>
      <w:r>
        <w:rPr>
          <w:rFonts w:eastAsia="Times New Roman"/>
          <w:szCs w:val="24"/>
        </w:rPr>
        <w:t>,</w:t>
      </w:r>
      <w:r w:rsidRPr="00422F6F">
        <w:rPr>
          <w:rFonts w:eastAsia="Times New Roman"/>
          <w:szCs w:val="24"/>
        </w:rPr>
        <w:t xml:space="preserve"> με απτά αποτελέσματα</w:t>
      </w:r>
      <w:r>
        <w:rPr>
          <w:rFonts w:eastAsia="Times New Roman"/>
          <w:szCs w:val="24"/>
        </w:rPr>
        <w:t>.</w:t>
      </w:r>
      <w:r w:rsidRPr="00422F6F">
        <w:rPr>
          <w:rFonts w:eastAsia="Times New Roman"/>
          <w:szCs w:val="24"/>
        </w:rPr>
        <w:t xml:space="preserve"> </w:t>
      </w:r>
      <w:r>
        <w:rPr>
          <w:rFonts w:eastAsia="Times New Roman"/>
          <w:szCs w:val="24"/>
        </w:rPr>
        <w:t>Π</w:t>
      </w:r>
      <w:r w:rsidRPr="00422F6F">
        <w:rPr>
          <w:rFonts w:eastAsia="Times New Roman"/>
          <w:szCs w:val="24"/>
        </w:rPr>
        <w:t>ρώτο και κύριο</w:t>
      </w:r>
      <w:r>
        <w:rPr>
          <w:rFonts w:eastAsia="Times New Roman"/>
          <w:szCs w:val="24"/>
        </w:rPr>
        <w:t>,</w:t>
      </w:r>
      <w:r w:rsidRPr="00422F6F">
        <w:rPr>
          <w:rFonts w:eastAsia="Times New Roman"/>
          <w:szCs w:val="24"/>
        </w:rPr>
        <w:t xml:space="preserve"> </w:t>
      </w:r>
      <w:r>
        <w:rPr>
          <w:rFonts w:eastAsia="Times New Roman"/>
          <w:szCs w:val="24"/>
        </w:rPr>
        <w:t xml:space="preserve">βγήκαμε από τα μνημόνια. Μέσα στην τριετία βγήκαμε από τα </w:t>
      </w:r>
      <w:r>
        <w:rPr>
          <w:rFonts w:eastAsia="Times New Roman"/>
          <w:szCs w:val="24"/>
        </w:rPr>
        <w:lastRenderedPageBreak/>
        <w:t xml:space="preserve">μνημόνια. Ο δρόμος αυτός, </w:t>
      </w:r>
      <w:r w:rsidRPr="00422F6F">
        <w:rPr>
          <w:rFonts w:eastAsia="Times New Roman"/>
          <w:szCs w:val="24"/>
        </w:rPr>
        <w:t>μεταξύ άλλων</w:t>
      </w:r>
      <w:r>
        <w:rPr>
          <w:rFonts w:eastAsia="Times New Roman"/>
          <w:szCs w:val="24"/>
        </w:rPr>
        <w:t>,</w:t>
      </w:r>
      <w:r w:rsidRPr="00422F6F">
        <w:rPr>
          <w:rFonts w:eastAsia="Times New Roman"/>
          <w:szCs w:val="24"/>
        </w:rPr>
        <w:t xml:space="preserve"> συμβάλλει και στην δικαιότερη αναπαραγωγή του παραγόμενου πλούτου</w:t>
      </w:r>
      <w:r>
        <w:rPr>
          <w:rFonts w:eastAsia="Times New Roman"/>
          <w:szCs w:val="24"/>
        </w:rPr>
        <w:t>,</w:t>
      </w:r>
      <w:r w:rsidRPr="00422F6F">
        <w:rPr>
          <w:rFonts w:eastAsia="Times New Roman"/>
          <w:szCs w:val="24"/>
        </w:rPr>
        <w:t xml:space="preserve"> με παρεμβάσεις που μπορεί</w:t>
      </w:r>
      <w:r>
        <w:rPr>
          <w:rFonts w:eastAsia="Times New Roman"/>
          <w:szCs w:val="24"/>
        </w:rPr>
        <w:t>ς</w:t>
      </w:r>
      <w:r w:rsidRPr="00422F6F">
        <w:rPr>
          <w:rFonts w:eastAsia="Times New Roman"/>
          <w:szCs w:val="24"/>
        </w:rPr>
        <w:t xml:space="preserve"> να κάνεις υπέρ των φτωχών</w:t>
      </w:r>
      <w:r>
        <w:rPr>
          <w:rFonts w:eastAsia="Times New Roman"/>
          <w:szCs w:val="24"/>
        </w:rPr>
        <w:t>,</w:t>
      </w:r>
      <w:r w:rsidRPr="00422F6F">
        <w:rPr>
          <w:rFonts w:eastAsia="Times New Roman"/>
          <w:szCs w:val="24"/>
        </w:rPr>
        <w:t xml:space="preserve"> υπέρ των αδυνάτων</w:t>
      </w:r>
      <w:r>
        <w:rPr>
          <w:rFonts w:eastAsia="Times New Roman"/>
          <w:szCs w:val="24"/>
        </w:rPr>
        <w:t>,</w:t>
      </w:r>
      <w:r w:rsidRPr="00422F6F">
        <w:rPr>
          <w:rFonts w:eastAsia="Times New Roman"/>
          <w:szCs w:val="24"/>
        </w:rPr>
        <w:t xml:space="preserve"> υπέρ αυτών που έχο</w:t>
      </w:r>
      <w:r w:rsidRPr="00422F6F">
        <w:rPr>
          <w:rFonts w:eastAsia="Times New Roman"/>
          <w:szCs w:val="24"/>
        </w:rPr>
        <w:t>υν πραγματικά ανάγκη</w:t>
      </w:r>
      <w:r>
        <w:rPr>
          <w:rFonts w:eastAsia="Times New Roman"/>
          <w:szCs w:val="24"/>
        </w:rPr>
        <w:t>.</w:t>
      </w:r>
      <w:r w:rsidRPr="00422F6F">
        <w:rPr>
          <w:rFonts w:eastAsia="Times New Roman"/>
          <w:szCs w:val="24"/>
        </w:rPr>
        <w:t xml:space="preserve"> </w:t>
      </w:r>
    </w:p>
    <w:p w14:paraId="120F86DA" w14:textId="77777777" w:rsidR="0086761A" w:rsidRDefault="00427452">
      <w:pPr>
        <w:spacing w:line="600" w:lineRule="auto"/>
        <w:ind w:firstLine="720"/>
        <w:jc w:val="both"/>
        <w:rPr>
          <w:rFonts w:eastAsia="Times New Roman"/>
          <w:szCs w:val="24"/>
        </w:rPr>
      </w:pPr>
      <w:r>
        <w:rPr>
          <w:rFonts w:eastAsia="Times New Roman"/>
          <w:szCs w:val="24"/>
        </w:rPr>
        <w:t>Δεν θα σταθώ σ</w:t>
      </w:r>
      <w:r w:rsidRPr="00422F6F">
        <w:rPr>
          <w:rFonts w:eastAsia="Times New Roman"/>
          <w:szCs w:val="24"/>
        </w:rPr>
        <w:t xml:space="preserve">το σύνολο της </w:t>
      </w:r>
      <w:r>
        <w:rPr>
          <w:rFonts w:eastAsia="Times New Roman"/>
          <w:szCs w:val="24"/>
        </w:rPr>
        <w:t xml:space="preserve">κοινωνικής </w:t>
      </w:r>
      <w:r w:rsidRPr="00422F6F">
        <w:rPr>
          <w:rFonts w:eastAsia="Times New Roman"/>
          <w:szCs w:val="24"/>
        </w:rPr>
        <w:t>πολιτικής που εφαρμόσαμε</w:t>
      </w:r>
      <w:r>
        <w:rPr>
          <w:rFonts w:eastAsia="Times New Roman"/>
          <w:szCs w:val="24"/>
        </w:rPr>
        <w:t>,</w:t>
      </w:r>
      <w:r w:rsidRPr="00422F6F">
        <w:rPr>
          <w:rFonts w:eastAsia="Times New Roman"/>
          <w:szCs w:val="24"/>
        </w:rPr>
        <w:t xml:space="preserve"> </w:t>
      </w:r>
      <w:r>
        <w:rPr>
          <w:rFonts w:eastAsia="Times New Roman"/>
          <w:szCs w:val="24"/>
        </w:rPr>
        <w:t>α</w:t>
      </w:r>
      <w:r w:rsidRPr="00422F6F">
        <w:rPr>
          <w:rFonts w:eastAsia="Times New Roman"/>
          <w:szCs w:val="24"/>
        </w:rPr>
        <w:t xml:space="preserve">λλά έχει κανένας </w:t>
      </w:r>
      <w:r>
        <w:rPr>
          <w:rFonts w:eastAsia="Times New Roman"/>
          <w:szCs w:val="24"/>
        </w:rPr>
        <w:t>σας,</w:t>
      </w:r>
      <w:r w:rsidRPr="00422F6F">
        <w:rPr>
          <w:rFonts w:eastAsia="Times New Roman"/>
          <w:szCs w:val="24"/>
        </w:rPr>
        <w:t xml:space="preserve"> </w:t>
      </w:r>
      <w:r w:rsidRPr="006039CC">
        <w:rPr>
          <w:rFonts w:eastAsia="Times New Roman"/>
          <w:szCs w:val="24"/>
        </w:rPr>
        <w:t>κυρίες και κύριοι συνάδελφοι,</w:t>
      </w:r>
      <w:r>
        <w:rPr>
          <w:rFonts w:eastAsia="Times New Roman"/>
          <w:szCs w:val="24"/>
        </w:rPr>
        <w:t xml:space="preserve"> την</w:t>
      </w:r>
      <w:r w:rsidRPr="00422F6F">
        <w:rPr>
          <w:rFonts w:eastAsia="Times New Roman"/>
          <w:szCs w:val="24"/>
        </w:rPr>
        <w:t xml:space="preserve"> παραμικρή αμφιβολία σχετικά με το αν θα μπορούσαμε χωρίς αυτά τα μέτρα να εξασφαλίσουμε την οικονομική δαπάνη π</w:t>
      </w:r>
      <w:r w:rsidRPr="00422F6F">
        <w:rPr>
          <w:rFonts w:eastAsia="Times New Roman"/>
          <w:szCs w:val="24"/>
        </w:rPr>
        <w:t>ου είναι απαραίτητη για να εξασφαλίσουμε την απρόσκοπτη πρόσβαση των ανασφάλιστων συμπολιτών μας στις υπηρεσίες του δημόσιου συστήματος υγείας</w:t>
      </w:r>
      <w:r>
        <w:rPr>
          <w:rFonts w:eastAsia="Times New Roman"/>
          <w:szCs w:val="24"/>
        </w:rPr>
        <w:t>;</w:t>
      </w:r>
    </w:p>
    <w:p w14:paraId="120F86DB" w14:textId="77777777" w:rsidR="0086761A" w:rsidRDefault="00427452">
      <w:pPr>
        <w:spacing w:line="600" w:lineRule="auto"/>
        <w:ind w:firstLine="720"/>
        <w:jc w:val="both"/>
        <w:rPr>
          <w:rFonts w:eastAsia="Times New Roman"/>
          <w:szCs w:val="24"/>
        </w:rPr>
      </w:pPr>
      <w:r w:rsidRPr="00422F6F">
        <w:rPr>
          <w:rFonts w:eastAsia="Times New Roman"/>
          <w:szCs w:val="24"/>
        </w:rPr>
        <w:t>Ωστόσο</w:t>
      </w:r>
      <w:r>
        <w:rPr>
          <w:rFonts w:eastAsia="Times New Roman"/>
          <w:szCs w:val="24"/>
        </w:rPr>
        <w:t>,</w:t>
      </w:r>
      <w:r w:rsidRPr="00422F6F">
        <w:rPr>
          <w:rFonts w:eastAsia="Times New Roman"/>
          <w:szCs w:val="24"/>
        </w:rPr>
        <w:t xml:space="preserve"> σε αυτόν τον δρόμο </w:t>
      </w:r>
      <w:r>
        <w:rPr>
          <w:rFonts w:eastAsia="Times New Roman"/>
          <w:szCs w:val="24"/>
        </w:rPr>
        <w:t xml:space="preserve">της αύξησης των εσόδων </w:t>
      </w:r>
      <w:r w:rsidRPr="00422F6F">
        <w:rPr>
          <w:rFonts w:eastAsia="Times New Roman"/>
          <w:szCs w:val="24"/>
        </w:rPr>
        <w:t xml:space="preserve">του </w:t>
      </w:r>
      <w:r>
        <w:rPr>
          <w:rFonts w:eastAsia="Times New Roman"/>
          <w:szCs w:val="24"/>
        </w:rPr>
        <w:t>κ</w:t>
      </w:r>
      <w:r w:rsidRPr="00422F6F">
        <w:rPr>
          <w:rFonts w:eastAsia="Times New Roman"/>
          <w:szCs w:val="24"/>
        </w:rPr>
        <w:t xml:space="preserve">ράτους </w:t>
      </w:r>
      <w:r>
        <w:rPr>
          <w:rFonts w:eastAsia="Times New Roman"/>
          <w:szCs w:val="24"/>
        </w:rPr>
        <w:t>υ</w:t>
      </w:r>
      <w:r w:rsidRPr="00422F6F">
        <w:rPr>
          <w:rFonts w:eastAsia="Times New Roman"/>
          <w:szCs w:val="24"/>
        </w:rPr>
        <w:t>πάρχουν και άλλα</w:t>
      </w:r>
      <w:r>
        <w:rPr>
          <w:rFonts w:eastAsia="Times New Roman"/>
          <w:szCs w:val="24"/>
        </w:rPr>
        <w:t>.</w:t>
      </w:r>
      <w:r w:rsidRPr="00422F6F">
        <w:rPr>
          <w:rFonts w:eastAsia="Times New Roman"/>
          <w:szCs w:val="24"/>
        </w:rPr>
        <w:t xml:space="preserve"> </w:t>
      </w:r>
      <w:r>
        <w:rPr>
          <w:rFonts w:eastAsia="Times New Roman"/>
          <w:szCs w:val="24"/>
        </w:rPr>
        <w:t>Μ</w:t>
      </w:r>
      <w:r w:rsidRPr="00422F6F">
        <w:rPr>
          <w:rFonts w:eastAsia="Times New Roman"/>
          <w:szCs w:val="24"/>
        </w:rPr>
        <w:t>εταξύ άλλων</w:t>
      </w:r>
      <w:r>
        <w:rPr>
          <w:rFonts w:eastAsia="Times New Roman"/>
          <w:szCs w:val="24"/>
        </w:rPr>
        <w:t>,</w:t>
      </w:r>
      <w:r w:rsidRPr="00422F6F">
        <w:rPr>
          <w:rFonts w:eastAsia="Times New Roman"/>
          <w:szCs w:val="24"/>
        </w:rPr>
        <w:t xml:space="preserve"> θα σημείωνα ότι η</w:t>
      </w:r>
      <w:r w:rsidRPr="00422F6F">
        <w:rPr>
          <w:rFonts w:eastAsia="Times New Roman"/>
          <w:szCs w:val="24"/>
        </w:rPr>
        <w:t xml:space="preserve"> αυξημένη φορολογία ενισχύει τις τάσεις φοροδιαφυγής</w:t>
      </w:r>
      <w:r>
        <w:rPr>
          <w:rFonts w:eastAsia="Times New Roman"/>
          <w:szCs w:val="24"/>
        </w:rPr>
        <w:t xml:space="preserve"> </w:t>
      </w:r>
      <w:r w:rsidRPr="00422F6F">
        <w:rPr>
          <w:rFonts w:eastAsia="Times New Roman"/>
          <w:szCs w:val="24"/>
        </w:rPr>
        <w:t>και φοροαποφυγής</w:t>
      </w:r>
      <w:r>
        <w:rPr>
          <w:rFonts w:eastAsia="Times New Roman"/>
          <w:szCs w:val="24"/>
        </w:rPr>
        <w:t>, μ</w:t>
      </w:r>
      <w:r>
        <w:rPr>
          <w:rFonts w:eastAsia="Times New Roman"/>
          <w:szCs w:val="24"/>
        </w:rPr>
        <w:t>ί</w:t>
      </w:r>
      <w:r>
        <w:rPr>
          <w:rFonts w:eastAsia="Times New Roman"/>
          <w:szCs w:val="24"/>
        </w:rPr>
        <w:t xml:space="preserve">α μάστιγα </w:t>
      </w:r>
      <w:r w:rsidRPr="00422F6F">
        <w:rPr>
          <w:rFonts w:eastAsia="Times New Roman"/>
          <w:szCs w:val="24"/>
        </w:rPr>
        <w:t xml:space="preserve">για την </w:t>
      </w:r>
      <w:r>
        <w:rPr>
          <w:rFonts w:eastAsia="Times New Roman"/>
          <w:szCs w:val="24"/>
        </w:rPr>
        <w:t>ε</w:t>
      </w:r>
      <w:r w:rsidRPr="00422F6F">
        <w:rPr>
          <w:rFonts w:eastAsia="Times New Roman"/>
          <w:szCs w:val="24"/>
        </w:rPr>
        <w:t xml:space="preserve">λληνική κοινωνία </w:t>
      </w:r>
      <w:r>
        <w:rPr>
          <w:rFonts w:eastAsia="Times New Roman"/>
          <w:szCs w:val="24"/>
        </w:rPr>
        <w:t>α</w:t>
      </w:r>
      <w:r w:rsidRPr="00422F6F">
        <w:rPr>
          <w:rFonts w:eastAsia="Times New Roman"/>
          <w:szCs w:val="24"/>
        </w:rPr>
        <w:t>πέναντι στην οποία οφείλουμε να έχουμε ένα μέτωπο</w:t>
      </w:r>
      <w:r>
        <w:rPr>
          <w:rFonts w:eastAsia="Times New Roman"/>
          <w:szCs w:val="24"/>
        </w:rPr>
        <w:t>.</w:t>
      </w:r>
    </w:p>
    <w:p w14:paraId="120F86DC" w14:textId="77777777" w:rsidR="0086761A" w:rsidRDefault="00427452">
      <w:pPr>
        <w:spacing w:line="600" w:lineRule="auto"/>
        <w:ind w:firstLine="720"/>
        <w:jc w:val="both"/>
        <w:rPr>
          <w:rFonts w:eastAsia="Times New Roman"/>
          <w:szCs w:val="24"/>
        </w:rPr>
      </w:pPr>
      <w:r w:rsidRPr="00AF3B92">
        <w:rPr>
          <w:rFonts w:eastAsia="Times New Roman"/>
          <w:szCs w:val="24"/>
        </w:rPr>
        <w:t>(Στο σημείο αυτό κτυπάει</w:t>
      </w:r>
      <w:r>
        <w:rPr>
          <w:rFonts w:eastAsia="Times New Roman"/>
          <w:szCs w:val="24"/>
        </w:rPr>
        <w:t xml:space="preserve"> </w:t>
      </w:r>
      <w:r w:rsidRPr="00AF3B92">
        <w:rPr>
          <w:rFonts w:eastAsia="Times New Roman"/>
          <w:szCs w:val="24"/>
        </w:rPr>
        <w:t>προειδοποιητικ</w:t>
      </w:r>
      <w:r>
        <w:rPr>
          <w:rFonts w:eastAsia="Times New Roman"/>
          <w:szCs w:val="24"/>
        </w:rPr>
        <w:t>ά</w:t>
      </w:r>
      <w:r w:rsidRPr="00AF3B92">
        <w:rPr>
          <w:rFonts w:eastAsia="Times New Roman"/>
          <w:szCs w:val="24"/>
        </w:rPr>
        <w:t xml:space="preserve"> το κουδούνι λήξεως του χρόνου ομιλίας του κυρίου Βουλε</w:t>
      </w:r>
      <w:r w:rsidRPr="00AF3B92">
        <w:rPr>
          <w:rFonts w:eastAsia="Times New Roman"/>
          <w:szCs w:val="24"/>
        </w:rPr>
        <w:t>υτή)</w:t>
      </w:r>
    </w:p>
    <w:p w14:paraId="120F86DD" w14:textId="77777777" w:rsidR="0086761A" w:rsidRDefault="00427452">
      <w:pPr>
        <w:spacing w:line="600" w:lineRule="auto"/>
        <w:ind w:firstLine="720"/>
        <w:jc w:val="both"/>
        <w:rPr>
          <w:rFonts w:eastAsia="Times New Roman"/>
          <w:szCs w:val="24"/>
        </w:rPr>
      </w:pPr>
      <w:r>
        <w:rPr>
          <w:rFonts w:eastAsia="Times New Roman"/>
          <w:szCs w:val="24"/>
        </w:rPr>
        <w:t>Θ</w:t>
      </w:r>
      <w:r w:rsidRPr="00422F6F">
        <w:rPr>
          <w:rFonts w:eastAsia="Times New Roman"/>
          <w:szCs w:val="24"/>
        </w:rPr>
        <w:t xml:space="preserve">α </w:t>
      </w:r>
      <w:r>
        <w:rPr>
          <w:rFonts w:eastAsia="Times New Roman"/>
          <w:szCs w:val="24"/>
        </w:rPr>
        <w:t>ή</w:t>
      </w:r>
      <w:r w:rsidRPr="00422F6F">
        <w:rPr>
          <w:rFonts w:eastAsia="Times New Roman"/>
          <w:szCs w:val="24"/>
        </w:rPr>
        <w:t>θελα να σταθώ</w:t>
      </w:r>
      <w:r>
        <w:rPr>
          <w:rFonts w:eastAsia="Times New Roman"/>
          <w:szCs w:val="24"/>
        </w:rPr>
        <w:t>,</w:t>
      </w:r>
      <w:r w:rsidRPr="00422F6F">
        <w:rPr>
          <w:rFonts w:eastAsia="Times New Roman"/>
          <w:szCs w:val="24"/>
        </w:rPr>
        <w:t xml:space="preserve"> </w:t>
      </w:r>
      <w:r>
        <w:rPr>
          <w:rFonts w:eastAsia="Times New Roman"/>
          <w:szCs w:val="24"/>
        </w:rPr>
        <w:t>όμως, σε</w:t>
      </w:r>
      <w:r w:rsidRPr="00422F6F">
        <w:rPr>
          <w:rFonts w:eastAsia="Times New Roman"/>
          <w:szCs w:val="24"/>
        </w:rPr>
        <w:t xml:space="preserve"> ένα σημαντικότερο μειονέκτημα αυτής της προσπάθειας</w:t>
      </w:r>
      <w:r>
        <w:rPr>
          <w:rFonts w:eastAsia="Times New Roman"/>
          <w:szCs w:val="24"/>
        </w:rPr>
        <w:t>.</w:t>
      </w:r>
      <w:r w:rsidRPr="00422F6F">
        <w:rPr>
          <w:rFonts w:eastAsia="Times New Roman"/>
          <w:szCs w:val="24"/>
        </w:rPr>
        <w:t xml:space="preserve"> </w:t>
      </w:r>
      <w:r>
        <w:rPr>
          <w:rFonts w:eastAsia="Times New Roman"/>
          <w:szCs w:val="24"/>
        </w:rPr>
        <w:t>Ενώ με</w:t>
      </w:r>
      <w:r w:rsidRPr="00422F6F">
        <w:rPr>
          <w:rFonts w:eastAsia="Times New Roman"/>
          <w:szCs w:val="24"/>
        </w:rPr>
        <w:t xml:space="preserve"> τις απολύσεις</w:t>
      </w:r>
      <w:r>
        <w:rPr>
          <w:rFonts w:eastAsia="Times New Roman"/>
          <w:szCs w:val="24"/>
        </w:rPr>
        <w:t xml:space="preserve"> και </w:t>
      </w:r>
      <w:r w:rsidRPr="00422F6F">
        <w:rPr>
          <w:rFonts w:eastAsia="Times New Roman"/>
          <w:szCs w:val="24"/>
        </w:rPr>
        <w:t>τη μείωση των εξόδων</w:t>
      </w:r>
      <w:r>
        <w:rPr>
          <w:rFonts w:eastAsia="Times New Roman"/>
          <w:szCs w:val="24"/>
        </w:rPr>
        <w:t>,</w:t>
      </w:r>
      <w:r w:rsidRPr="00422F6F">
        <w:rPr>
          <w:rFonts w:eastAsia="Times New Roman"/>
          <w:szCs w:val="24"/>
        </w:rPr>
        <w:t xml:space="preserve"> έχουμε στοχευμένα μέτρα</w:t>
      </w:r>
      <w:r>
        <w:rPr>
          <w:rFonts w:eastAsia="Times New Roman"/>
          <w:szCs w:val="24"/>
        </w:rPr>
        <w:t>,</w:t>
      </w:r>
      <w:r w:rsidRPr="00422F6F">
        <w:rPr>
          <w:rFonts w:eastAsia="Times New Roman"/>
          <w:szCs w:val="24"/>
        </w:rPr>
        <w:t xml:space="preserve"> με απολύτως μετρήσιμα αποτελέσματα</w:t>
      </w:r>
      <w:r>
        <w:rPr>
          <w:rFonts w:eastAsia="Times New Roman"/>
          <w:szCs w:val="24"/>
        </w:rPr>
        <w:t>,</w:t>
      </w:r>
      <w:r w:rsidRPr="00422F6F">
        <w:rPr>
          <w:rFonts w:eastAsia="Times New Roman"/>
          <w:szCs w:val="24"/>
        </w:rPr>
        <w:t xml:space="preserve"> με την φορολογία δεν μπορείς να </w:t>
      </w:r>
      <w:r w:rsidRPr="00422F6F">
        <w:rPr>
          <w:rFonts w:eastAsia="Times New Roman"/>
          <w:szCs w:val="24"/>
        </w:rPr>
        <w:lastRenderedPageBreak/>
        <w:t xml:space="preserve">ξέρεις </w:t>
      </w:r>
      <w:r>
        <w:rPr>
          <w:rFonts w:eastAsia="Times New Roman"/>
          <w:szCs w:val="24"/>
        </w:rPr>
        <w:t>α</w:t>
      </w:r>
      <w:r w:rsidRPr="00422F6F">
        <w:rPr>
          <w:rFonts w:eastAsia="Times New Roman"/>
          <w:szCs w:val="24"/>
        </w:rPr>
        <w:t>κριβώς το αποτέλεσμα</w:t>
      </w:r>
      <w:r>
        <w:rPr>
          <w:rFonts w:eastAsia="Times New Roman"/>
          <w:szCs w:val="24"/>
        </w:rPr>
        <w:t>.</w:t>
      </w:r>
      <w:r w:rsidRPr="00422F6F">
        <w:rPr>
          <w:rFonts w:eastAsia="Times New Roman"/>
          <w:szCs w:val="24"/>
        </w:rPr>
        <w:t xml:space="preserve"> </w:t>
      </w:r>
      <w:r>
        <w:rPr>
          <w:rFonts w:eastAsia="Times New Roman"/>
          <w:szCs w:val="24"/>
        </w:rPr>
        <w:t xml:space="preserve">Θα κυνηγήσουμε </w:t>
      </w:r>
      <w:r w:rsidRPr="00422F6F">
        <w:rPr>
          <w:rFonts w:eastAsia="Times New Roman"/>
          <w:szCs w:val="24"/>
        </w:rPr>
        <w:t>τη φοροδιαφυγή στα καύσιμα</w:t>
      </w:r>
      <w:r>
        <w:rPr>
          <w:rFonts w:eastAsia="Times New Roman"/>
          <w:szCs w:val="24"/>
        </w:rPr>
        <w:t>.</w:t>
      </w:r>
      <w:r w:rsidRPr="00422F6F">
        <w:rPr>
          <w:rFonts w:eastAsia="Times New Roman"/>
          <w:szCs w:val="24"/>
        </w:rPr>
        <w:t xml:space="preserve"> </w:t>
      </w:r>
      <w:r>
        <w:rPr>
          <w:rFonts w:eastAsia="Times New Roman"/>
          <w:szCs w:val="24"/>
        </w:rPr>
        <w:t>Π</w:t>
      </w:r>
      <w:r w:rsidRPr="00422F6F">
        <w:rPr>
          <w:rFonts w:eastAsia="Times New Roman"/>
          <w:szCs w:val="24"/>
        </w:rPr>
        <w:t>όσο θα εισπράξουμε</w:t>
      </w:r>
      <w:r>
        <w:rPr>
          <w:rFonts w:eastAsia="Times New Roman"/>
          <w:szCs w:val="24"/>
        </w:rPr>
        <w:t>;</w:t>
      </w:r>
      <w:r w:rsidRPr="00422F6F">
        <w:rPr>
          <w:rFonts w:eastAsia="Times New Roman"/>
          <w:szCs w:val="24"/>
        </w:rPr>
        <w:t xml:space="preserve"> </w:t>
      </w:r>
      <w:r>
        <w:rPr>
          <w:rFonts w:eastAsia="Times New Roman"/>
          <w:szCs w:val="24"/>
        </w:rPr>
        <w:t xml:space="preserve">Άγνωστο </w:t>
      </w:r>
      <w:r w:rsidRPr="00422F6F">
        <w:rPr>
          <w:rFonts w:eastAsia="Times New Roman"/>
          <w:szCs w:val="24"/>
        </w:rPr>
        <w:t>αρχικά</w:t>
      </w:r>
      <w:r>
        <w:rPr>
          <w:rFonts w:eastAsia="Times New Roman"/>
          <w:szCs w:val="24"/>
        </w:rPr>
        <w:t>. Παρομοίως και</w:t>
      </w:r>
      <w:r w:rsidRPr="00422F6F">
        <w:rPr>
          <w:rFonts w:eastAsia="Times New Roman"/>
          <w:szCs w:val="24"/>
        </w:rPr>
        <w:t xml:space="preserve"> με τη λίστα Λαγκάρντ</w:t>
      </w:r>
      <w:r>
        <w:rPr>
          <w:rFonts w:eastAsia="Times New Roman"/>
          <w:szCs w:val="24"/>
        </w:rPr>
        <w:t>.</w:t>
      </w:r>
      <w:r w:rsidRPr="00422F6F">
        <w:rPr>
          <w:rFonts w:eastAsia="Times New Roman"/>
          <w:szCs w:val="24"/>
        </w:rPr>
        <w:t xml:space="preserve"> </w:t>
      </w:r>
      <w:r>
        <w:rPr>
          <w:rFonts w:eastAsia="Times New Roman"/>
          <w:szCs w:val="24"/>
        </w:rPr>
        <w:t>Δ</w:t>
      </w:r>
      <w:r w:rsidRPr="00422F6F">
        <w:rPr>
          <w:rFonts w:eastAsia="Times New Roman"/>
          <w:szCs w:val="24"/>
        </w:rPr>
        <w:t xml:space="preserve">εν στέκομαι στο </w:t>
      </w:r>
      <w:r>
        <w:rPr>
          <w:rFonts w:eastAsia="Times New Roman"/>
          <w:szCs w:val="24"/>
        </w:rPr>
        <w:t xml:space="preserve">εάν η </w:t>
      </w:r>
      <w:r>
        <w:rPr>
          <w:rFonts w:eastAsia="Times New Roman"/>
          <w:szCs w:val="24"/>
        </w:rPr>
        <w:t>δ</w:t>
      </w:r>
      <w:r w:rsidRPr="00422F6F">
        <w:rPr>
          <w:rFonts w:eastAsia="Times New Roman"/>
          <w:szCs w:val="24"/>
        </w:rPr>
        <w:t xml:space="preserve">ικαιοσύνη </w:t>
      </w:r>
      <w:r>
        <w:rPr>
          <w:rFonts w:eastAsia="Times New Roman"/>
          <w:szCs w:val="24"/>
        </w:rPr>
        <w:t>σ</w:t>
      </w:r>
      <w:r w:rsidRPr="00422F6F">
        <w:rPr>
          <w:rFonts w:eastAsia="Times New Roman"/>
          <w:szCs w:val="24"/>
        </w:rPr>
        <w:t>ταμάτησε από ένα σημείο και μετά την παρέμβαση σε αυτό</w:t>
      </w:r>
      <w:r>
        <w:rPr>
          <w:rFonts w:eastAsia="Times New Roman"/>
          <w:szCs w:val="24"/>
        </w:rPr>
        <w:t>.</w:t>
      </w:r>
      <w:r w:rsidRPr="00422F6F">
        <w:rPr>
          <w:rFonts w:eastAsia="Times New Roman"/>
          <w:szCs w:val="24"/>
        </w:rPr>
        <w:t xml:space="preserve"> </w:t>
      </w:r>
      <w:r>
        <w:rPr>
          <w:rFonts w:eastAsia="Times New Roman"/>
          <w:szCs w:val="24"/>
        </w:rPr>
        <w:t xml:space="preserve">Πόσο </w:t>
      </w:r>
      <w:r w:rsidRPr="00422F6F">
        <w:rPr>
          <w:rFonts w:eastAsia="Times New Roman"/>
          <w:szCs w:val="24"/>
        </w:rPr>
        <w:t>θα εισπράξει από τη λίστα Λαγκάρντ</w:t>
      </w:r>
      <w:r>
        <w:rPr>
          <w:rFonts w:eastAsia="Times New Roman"/>
          <w:szCs w:val="24"/>
        </w:rPr>
        <w:t>;</w:t>
      </w:r>
      <w:r w:rsidRPr="00422F6F">
        <w:rPr>
          <w:rFonts w:eastAsia="Times New Roman"/>
          <w:szCs w:val="24"/>
        </w:rPr>
        <w:t xml:space="preserve"> </w:t>
      </w:r>
      <w:r>
        <w:rPr>
          <w:rFonts w:eastAsia="Times New Roman"/>
          <w:szCs w:val="24"/>
        </w:rPr>
        <w:t>Ά</w:t>
      </w:r>
      <w:r w:rsidRPr="00422F6F">
        <w:rPr>
          <w:rFonts w:eastAsia="Times New Roman"/>
          <w:szCs w:val="24"/>
        </w:rPr>
        <w:t>γνωστο</w:t>
      </w:r>
      <w:r>
        <w:rPr>
          <w:rFonts w:eastAsia="Times New Roman"/>
          <w:szCs w:val="24"/>
        </w:rPr>
        <w:t>.</w:t>
      </w:r>
      <w:r w:rsidRPr="00422F6F">
        <w:rPr>
          <w:rFonts w:eastAsia="Times New Roman"/>
          <w:szCs w:val="24"/>
        </w:rPr>
        <w:t xml:space="preserve"> </w:t>
      </w:r>
    </w:p>
    <w:p w14:paraId="120F86DE" w14:textId="77777777" w:rsidR="0086761A" w:rsidRDefault="00427452">
      <w:pPr>
        <w:spacing w:line="600" w:lineRule="auto"/>
        <w:ind w:firstLine="720"/>
        <w:jc w:val="both"/>
        <w:rPr>
          <w:rFonts w:eastAsia="Times New Roman"/>
          <w:szCs w:val="24"/>
        </w:rPr>
      </w:pPr>
      <w:r>
        <w:rPr>
          <w:rFonts w:eastAsia="Times New Roman"/>
          <w:szCs w:val="24"/>
        </w:rPr>
        <w:t>Ε</w:t>
      </w:r>
      <w:r w:rsidRPr="00422F6F">
        <w:rPr>
          <w:rFonts w:eastAsia="Times New Roman"/>
          <w:szCs w:val="24"/>
        </w:rPr>
        <w:t>δώ</w:t>
      </w:r>
      <w:r>
        <w:rPr>
          <w:rFonts w:eastAsia="Times New Roman"/>
          <w:szCs w:val="24"/>
        </w:rPr>
        <w:t>,</w:t>
      </w:r>
      <w:r w:rsidRPr="00422F6F">
        <w:rPr>
          <w:rFonts w:eastAsia="Times New Roman"/>
          <w:szCs w:val="24"/>
        </w:rPr>
        <w:t xml:space="preserve"> κατά τη γνώμη μου</w:t>
      </w:r>
      <w:r>
        <w:rPr>
          <w:rFonts w:eastAsia="Times New Roman"/>
          <w:szCs w:val="24"/>
        </w:rPr>
        <w:t>,</w:t>
      </w:r>
      <w:r w:rsidRPr="00422F6F">
        <w:rPr>
          <w:rFonts w:eastAsia="Times New Roman"/>
          <w:szCs w:val="24"/>
        </w:rPr>
        <w:t xml:space="preserve"> κυρίες</w:t>
      </w:r>
      <w:r>
        <w:rPr>
          <w:rFonts w:eastAsia="Times New Roman"/>
          <w:szCs w:val="24"/>
        </w:rPr>
        <w:t xml:space="preserve"> και</w:t>
      </w:r>
      <w:r w:rsidRPr="00422F6F">
        <w:rPr>
          <w:rFonts w:eastAsia="Times New Roman"/>
          <w:szCs w:val="24"/>
        </w:rPr>
        <w:t xml:space="preserve"> κύριοι συνάδελφοι</w:t>
      </w:r>
      <w:r>
        <w:rPr>
          <w:rFonts w:eastAsia="Times New Roman"/>
          <w:szCs w:val="24"/>
        </w:rPr>
        <w:t>,</w:t>
      </w:r>
      <w:r w:rsidRPr="00422F6F">
        <w:rPr>
          <w:rFonts w:eastAsia="Times New Roman"/>
          <w:szCs w:val="24"/>
        </w:rPr>
        <w:t xml:space="preserve"> είναι η βάση της πίεσης που είχαμε για να πάρουμε επιπλέον μέτρα</w:t>
      </w:r>
      <w:r>
        <w:rPr>
          <w:rFonts w:eastAsia="Times New Roman"/>
          <w:szCs w:val="24"/>
        </w:rPr>
        <w:t>,</w:t>
      </w:r>
      <w:r w:rsidRPr="00422F6F">
        <w:rPr>
          <w:rFonts w:eastAsia="Times New Roman"/>
          <w:szCs w:val="24"/>
        </w:rPr>
        <w:t xml:space="preserve"> παρά τις αντιρρήσεις</w:t>
      </w:r>
      <w:r>
        <w:rPr>
          <w:rFonts w:eastAsia="Times New Roman"/>
          <w:szCs w:val="24"/>
        </w:rPr>
        <w:t>,</w:t>
      </w:r>
      <w:r w:rsidRPr="00422F6F">
        <w:rPr>
          <w:rFonts w:eastAsia="Times New Roman"/>
          <w:szCs w:val="24"/>
        </w:rPr>
        <w:t xml:space="preserve"> παρά τα επιχειρήματα</w:t>
      </w:r>
      <w:r>
        <w:rPr>
          <w:rFonts w:eastAsia="Times New Roman"/>
          <w:szCs w:val="24"/>
        </w:rPr>
        <w:t>,</w:t>
      </w:r>
      <w:r w:rsidRPr="00422F6F">
        <w:rPr>
          <w:rFonts w:eastAsia="Times New Roman"/>
          <w:szCs w:val="24"/>
        </w:rPr>
        <w:t xml:space="preserve"> παρά τις προσπάθειές </w:t>
      </w:r>
      <w:r>
        <w:rPr>
          <w:rFonts w:eastAsia="Times New Roman"/>
          <w:szCs w:val="24"/>
        </w:rPr>
        <w:t>μας.</w:t>
      </w:r>
      <w:r w:rsidRPr="00422F6F">
        <w:rPr>
          <w:rFonts w:eastAsia="Times New Roman"/>
          <w:szCs w:val="24"/>
        </w:rPr>
        <w:t xml:space="preserve"> </w:t>
      </w:r>
      <w:r>
        <w:rPr>
          <w:rFonts w:eastAsia="Times New Roman"/>
          <w:szCs w:val="24"/>
        </w:rPr>
        <w:t>Δ</w:t>
      </w:r>
      <w:r w:rsidRPr="00422F6F">
        <w:rPr>
          <w:rFonts w:eastAsia="Times New Roman"/>
          <w:szCs w:val="24"/>
        </w:rPr>
        <w:t>εν είναι</w:t>
      </w:r>
      <w:r>
        <w:rPr>
          <w:rFonts w:eastAsia="Times New Roman"/>
          <w:szCs w:val="24"/>
        </w:rPr>
        <w:t>,</w:t>
      </w:r>
      <w:r w:rsidRPr="00422F6F">
        <w:rPr>
          <w:rFonts w:eastAsia="Times New Roman"/>
          <w:szCs w:val="24"/>
        </w:rPr>
        <w:t xml:space="preserve"> δηλαδή</w:t>
      </w:r>
      <w:r>
        <w:rPr>
          <w:rFonts w:eastAsia="Times New Roman"/>
          <w:szCs w:val="24"/>
        </w:rPr>
        <w:t>,</w:t>
      </w:r>
      <w:r w:rsidRPr="00422F6F">
        <w:rPr>
          <w:rFonts w:eastAsia="Times New Roman"/>
          <w:szCs w:val="24"/>
        </w:rPr>
        <w:t xml:space="preserve"> ότι πήραμε </w:t>
      </w:r>
      <w:r>
        <w:rPr>
          <w:rFonts w:eastAsia="Times New Roman"/>
          <w:szCs w:val="24"/>
        </w:rPr>
        <w:t>δέκα,</w:t>
      </w:r>
      <w:r w:rsidRPr="00422F6F">
        <w:rPr>
          <w:rFonts w:eastAsia="Times New Roman"/>
          <w:szCs w:val="24"/>
        </w:rPr>
        <w:t xml:space="preserve"> όπως λέει η </w:t>
      </w:r>
      <w:r>
        <w:rPr>
          <w:rFonts w:eastAsia="Times New Roman"/>
          <w:szCs w:val="24"/>
        </w:rPr>
        <w:t>Α</w:t>
      </w:r>
      <w:r w:rsidRPr="00422F6F">
        <w:rPr>
          <w:rFonts w:eastAsia="Times New Roman"/>
          <w:szCs w:val="24"/>
        </w:rPr>
        <w:t>ντιπολίτευση</w:t>
      </w:r>
      <w:r>
        <w:rPr>
          <w:rFonts w:eastAsia="Times New Roman"/>
          <w:szCs w:val="24"/>
        </w:rPr>
        <w:t>,</w:t>
      </w:r>
      <w:r w:rsidRPr="00422F6F">
        <w:rPr>
          <w:rFonts w:eastAsia="Times New Roman"/>
          <w:szCs w:val="24"/>
        </w:rPr>
        <w:t xml:space="preserve"> γ</w:t>
      </w:r>
      <w:r w:rsidRPr="00422F6F">
        <w:rPr>
          <w:rFonts w:eastAsia="Times New Roman"/>
          <w:szCs w:val="24"/>
        </w:rPr>
        <w:t>ια να μοιράσουμε ένα</w:t>
      </w:r>
      <w:r>
        <w:rPr>
          <w:rFonts w:eastAsia="Times New Roman"/>
          <w:szCs w:val="24"/>
        </w:rPr>
        <w:t>.</w:t>
      </w:r>
      <w:r w:rsidRPr="00422F6F">
        <w:rPr>
          <w:rFonts w:eastAsia="Times New Roman"/>
          <w:szCs w:val="24"/>
        </w:rPr>
        <w:t xml:space="preserve"> </w:t>
      </w:r>
      <w:r>
        <w:rPr>
          <w:rFonts w:eastAsia="Times New Roman"/>
          <w:szCs w:val="24"/>
        </w:rPr>
        <w:t>Συζητήσαμε μ</w:t>
      </w:r>
      <w:r w:rsidRPr="00422F6F">
        <w:rPr>
          <w:rFonts w:eastAsia="Times New Roman"/>
          <w:szCs w:val="24"/>
        </w:rPr>
        <w:t xml:space="preserve">ε τους </w:t>
      </w:r>
      <w:r>
        <w:rPr>
          <w:rFonts w:eastAsia="Times New Roman"/>
          <w:szCs w:val="24"/>
        </w:rPr>
        <w:t>Θ</w:t>
      </w:r>
      <w:r w:rsidRPr="00422F6F">
        <w:rPr>
          <w:rFonts w:eastAsia="Times New Roman"/>
          <w:szCs w:val="24"/>
        </w:rPr>
        <w:t xml:space="preserve">εσμούς </w:t>
      </w:r>
      <w:r>
        <w:rPr>
          <w:rFonts w:eastAsia="Times New Roman"/>
          <w:szCs w:val="24"/>
        </w:rPr>
        <w:t>γ</w:t>
      </w:r>
      <w:r w:rsidRPr="00422F6F">
        <w:rPr>
          <w:rFonts w:eastAsia="Times New Roman"/>
          <w:szCs w:val="24"/>
        </w:rPr>
        <w:t xml:space="preserve">νωρίζοντας ότι χρειαζόμαστε </w:t>
      </w:r>
      <w:r>
        <w:rPr>
          <w:rFonts w:eastAsia="Times New Roman"/>
          <w:szCs w:val="24"/>
        </w:rPr>
        <w:t>οκτώ</w:t>
      </w:r>
      <w:r w:rsidRPr="00422F6F">
        <w:rPr>
          <w:rFonts w:eastAsia="Times New Roman"/>
          <w:szCs w:val="24"/>
        </w:rPr>
        <w:t xml:space="preserve"> μέτρα</w:t>
      </w:r>
      <w:r>
        <w:rPr>
          <w:rFonts w:eastAsia="Times New Roman"/>
          <w:szCs w:val="24"/>
        </w:rPr>
        <w:t>,</w:t>
      </w:r>
      <w:r w:rsidRPr="00422F6F">
        <w:rPr>
          <w:rFonts w:eastAsia="Times New Roman"/>
          <w:szCs w:val="24"/>
        </w:rPr>
        <w:t xml:space="preserve"> ζητάγανε </w:t>
      </w:r>
      <w:r>
        <w:rPr>
          <w:rFonts w:eastAsia="Times New Roman"/>
          <w:szCs w:val="24"/>
        </w:rPr>
        <w:t>είκοσι και</w:t>
      </w:r>
      <w:r w:rsidRPr="00422F6F">
        <w:rPr>
          <w:rFonts w:eastAsia="Times New Roman"/>
          <w:szCs w:val="24"/>
        </w:rPr>
        <w:t xml:space="preserve"> σταματήσαμε στα </w:t>
      </w:r>
      <w:r>
        <w:rPr>
          <w:rFonts w:eastAsia="Times New Roman"/>
          <w:szCs w:val="24"/>
        </w:rPr>
        <w:t>δέκα. Α</w:t>
      </w:r>
      <w:r w:rsidRPr="00422F6F">
        <w:rPr>
          <w:rFonts w:eastAsia="Times New Roman"/>
          <w:szCs w:val="24"/>
        </w:rPr>
        <w:t xml:space="preserve">πό τα </w:t>
      </w:r>
      <w:r>
        <w:rPr>
          <w:rFonts w:eastAsia="Times New Roman"/>
          <w:szCs w:val="24"/>
        </w:rPr>
        <w:t>δέκα,</w:t>
      </w:r>
      <w:r w:rsidRPr="00422F6F">
        <w:rPr>
          <w:rFonts w:eastAsia="Times New Roman"/>
          <w:szCs w:val="24"/>
        </w:rPr>
        <w:t xml:space="preserve"> </w:t>
      </w:r>
      <w:r>
        <w:rPr>
          <w:rFonts w:eastAsia="Times New Roman"/>
          <w:szCs w:val="24"/>
        </w:rPr>
        <w:t>όμως,</w:t>
      </w:r>
      <w:r w:rsidRPr="00422F6F">
        <w:rPr>
          <w:rFonts w:eastAsia="Times New Roman"/>
          <w:szCs w:val="24"/>
        </w:rPr>
        <w:t xml:space="preserve"> </w:t>
      </w:r>
      <w:r>
        <w:rPr>
          <w:rFonts w:eastAsia="Times New Roman"/>
          <w:szCs w:val="24"/>
        </w:rPr>
        <w:t>-</w:t>
      </w:r>
      <w:r w:rsidRPr="00422F6F">
        <w:rPr>
          <w:rFonts w:eastAsia="Times New Roman"/>
          <w:szCs w:val="24"/>
        </w:rPr>
        <w:t>εδώ είναι και η βάση της υπεραπόδοσης της οικονομίας</w:t>
      </w:r>
      <w:r>
        <w:rPr>
          <w:rFonts w:eastAsia="Times New Roman"/>
          <w:szCs w:val="24"/>
        </w:rPr>
        <w:t>-</w:t>
      </w:r>
      <w:r w:rsidRPr="00422F6F">
        <w:rPr>
          <w:rFonts w:eastAsia="Times New Roman"/>
          <w:szCs w:val="24"/>
        </w:rPr>
        <w:t xml:space="preserve"> αυτά τα επιπλέον χρήματα τα </w:t>
      </w:r>
      <w:r>
        <w:rPr>
          <w:rFonts w:eastAsia="Times New Roman"/>
          <w:szCs w:val="24"/>
        </w:rPr>
        <w:t>ε</w:t>
      </w:r>
      <w:r w:rsidRPr="00422F6F">
        <w:rPr>
          <w:rFonts w:eastAsia="Times New Roman"/>
          <w:szCs w:val="24"/>
        </w:rPr>
        <w:t xml:space="preserve">πιστρέφουμε </w:t>
      </w:r>
      <w:r>
        <w:rPr>
          <w:rFonts w:eastAsia="Times New Roman"/>
          <w:szCs w:val="24"/>
        </w:rPr>
        <w:t xml:space="preserve">στις </w:t>
      </w:r>
      <w:r w:rsidRPr="00422F6F">
        <w:rPr>
          <w:rFonts w:eastAsia="Times New Roman"/>
          <w:szCs w:val="24"/>
        </w:rPr>
        <w:t xml:space="preserve">κοινωνικές ομάδες με τη μορφή κοινωνικού επιδόματος και δεν ακολούθησαν τη διαδρομή </w:t>
      </w:r>
      <w:r>
        <w:rPr>
          <w:rFonts w:eastAsia="Times New Roman"/>
          <w:szCs w:val="24"/>
        </w:rPr>
        <w:t xml:space="preserve">των </w:t>
      </w:r>
      <w:r>
        <w:rPr>
          <w:rFonts w:eastAsia="Times New Roman"/>
          <w:szCs w:val="24"/>
          <w:lang w:val="en-US"/>
        </w:rPr>
        <w:t>offshore</w:t>
      </w:r>
      <w:r w:rsidRPr="00B96B82">
        <w:rPr>
          <w:rFonts w:eastAsia="Times New Roman"/>
          <w:szCs w:val="24"/>
        </w:rPr>
        <w:t xml:space="preserve"> </w:t>
      </w:r>
      <w:r>
        <w:rPr>
          <w:rFonts w:eastAsia="Times New Roman"/>
          <w:szCs w:val="24"/>
        </w:rPr>
        <w:t>και</w:t>
      </w:r>
      <w:r w:rsidRPr="00422F6F">
        <w:rPr>
          <w:rFonts w:eastAsia="Times New Roman"/>
          <w:szCs w:val="24"/>
        </w:rPr>
        <w:t xml:space="preserve"> </w:t>
      </w:r>
      <w:r>
        <w:rPr>
          <w:rFonts w:eastAsia="Times New Roman"/>
          <w:szCs w:val="24"/>
        </w:rPr>
        <w:t xml:space="preserve">τις άλλες </w:t>
      </w:r>
      <w:r w:rsidRPr="00422F6F">
        <w:rPr>
          <w:rFonts w:eastAsia="Times New Roman"/>
          <w:szCs w:val="24"/>
        </w:rPr>
        <w:t>παράνομες διαδρομές του χρήματος για να βγουν έξω</w:t>
      </w:r>
      <w:r>
        <w:rPr>
          <w:rFonts w:eastAsia="Times New Roman"/>
          <w:szCs w:val="24"/>
        </w:rPr>
        <w:t>.</w:t>
      </w:r>
      <w:r w:rsidRPr="00422F6F">
        <w:rPr>
          <w:rFonts w:eastAsia="Times New Roman"/>
          <w:szCs w:val="24"/>
        </w:rPr>
        <w:t xml:space="preserve"> </w:t>
      </w:r>
      <w:r>
        <w:rPr>
          <w:rFonts w:eastAsia="Times New Roman"/>
          <w:szCs w:val="24"/>
        </w:rPr>
        <w:t>Κ</w:t>
      </w:r>
      <w:r w:rsidRPr="00422F6F">
        <w:rPr>
          <w:rFonts w:eastAsia="Times New Roman"/>
          <w:szCs w:val="24"/>
        </w:rPr>
        <w:t>αι τι κάνουμε τώρα που βγαίνουμε από τα μνημόνια</w:t>
      </w:r>
      <w:r>
        <w:rPr>
          <w:rFonts w:eastAsia="Times New Roman"/>
          <w:szCs w:val="24"/>
        </w:rPr>
        <w:t>;</w:t>
      </w:r>
      <w:r w:rsidRPr="00422F6F">
        <w:rPr>
          <w:rFonts w:eastAsia="Times New Roman"/>
          <w:szCs w:val="24"/>
        </w:rPr>
        <w:t xml:space="preserve"> </w:t>
      </w:r>
      <w:r>
        <w:rPr>
          <w:rFonts w:eastAsia="Times New Roman"/>
          <w:szCs w:val="24"/>
        </w:rPr>
        <w:t>«Ανα</w:t>
      </w:r>
      <w:r w:rsidRPr="00422F6F">
        <w:rPr>
          <w:rFonts w:eastAsia="Times New Roman"/>
          <w:szCs w:val="24"/>
        </w:rPr>
        <w:t>καλούμε</w:t>
      </w:r>
      <w:r>
        <w:rPr>
          <w:rFonts w:eastAsia="Times New Roman"/>
          <w:szCs w:val="24"/>
        </w:rPr>
        <w:t>», «αποσύρουμε», «ξεψηφίζουμε μέ</w:t>
      </w:r>
      <w:r>
        <w:rPr>
          <w:rFonts w:eastAsia="Times New Roman"/>
          <w:szCs w:val="24"/>
        </w:rPr>
        <w:t>τρα»</w:t>
      </w:r>
      <w:r w:rsidRPr="00422F6F">
        <w:rPr>
          <w:rFonts w:eastAsia="Times New Roman"/>
          <w:szCs w:val="24"/>
        </w:rPr>
        <w:t xml:space="preserve"> </w:t>
      </w:r>
      <w:r>
        <w:rPr>
          <w:rFonts w:eastAsia="Times New Roman"/>
          <w:szCs w:val="24"/>
        </w:rPr>
        <w:t>λέει η Αντιπολίτευση. Η αντιμετώπισή της είναι πολιτικά επιφανειακή: Από το «αποσύρετε μέτρα που εμείς τα καταψηφίσαμε, μ</w:t>
      </w:r>
      <w:r w:rsidRPr="00422F6F">
        <w:rPr>
          <w:rFonts w:eastAsia="Times New Roman"/>
          <w:szCs w:val="24"/>
        </w:rPr>
        <w:t xml:space="preserve">πράβο σας που ήρθατε στη γραμμή </w:t>
      </w:r>
      <w:r>
        <w:rPr>
          <w:rFonts w:eastAsia="Times New Roman"/>
          <w:szCs w:val="24"/>
        </w:rPr>
        <w:t>μας»</w:t>
      </w:r>
      <w:r w:rsidRPr="00422F6F">
        <w:rPr>
          <w:rFonts w:eastAsia="Times New Roman"/>
          <w:szCs w:val="24"/>
        </w:rPr>
        <w:t xml:space="preserve"> μέχρι τον πολιτικά ανατριχιαστικό λόγ</w:t>
      </w:r>
      <w:r>
        <w:rPr>
          <w:rFonts w:eastAsia="Times New Roman"/>
          <w:szCs w:val="24"/>
        </w:rPr>
        <w:t>ο</w:t>
      </w:r>
      <w:r w:rsidRPr="00422F6F">
        <w:rPr>
          <w:rFonts w:eastAsia="Times New Roman"/>
          <w:szCs w:val="24"/>
        </w:rPr>
        <w:t xml:space="preserve"> του κ</w:t>
      </w:r>
      <w:r>
        <w:rPr>
          <w:rFonts w:eastAsia="Times New Roman"/>
          <w:szCs w:val="24"/>
        </w:rPr>
        <w:t>.</w:t>
      </w:r>
      <w:r w:rsidRPr="00422F6F">
        <w:rPr>
          <w:rFonts w:eastAsia="Times New Roman"/>
          <w:szCs w:val="24"/>
        </w:rPr>
        <w:t xml:space="preserve"> Μητσοτάκη προχθές ότι πουλήσαμε τη Μακεδονία γι</w:t>
      </w:r>
      <w:r w:rsidRPr="00422F6F">
        <w:rPr>
          <w:rFonts w:eastAsia="Times New Roman"/>
          <w:szCs w:val="24"/>
        </w:rPr>
        <w:t>α να πάρουμε τις συντάξεις</w:t>
      </w:r>
      <w:r>
        <w:rPr>
          <w:rFonts w:eastAsia="Times New Roman"/>
          <w:szCs w:val="24"/>
        </w:rPr>
        <w:t>.</w:t>
      </w:r>
      <w:r w:rsidRPr="00422F6F">
        <w:rPr>
          <w:rFonts w:eastAsia="Times New Roman"/>
          <w:szCs w:val="24"/>
        </w:rPr>
        <w:t xml:space="preserve"> </w:t>
      </w:r>
      <w:r>
        <w:rPr>
          <w:rFonts w:eastAsia="Times New Roman"/>
          <w:szCs w:val="24"/>
        </w:rPr>
        <w:t>Τ</w:t>
      </w:r>
      <w:r w:rsidRPr="00422F6F">
        <w:rPr>
          <w:rFonts w:eastAsia="Times New Roman"/>
          <w:szCs w:val="24"/>
        </w:rPr>
        <w:t>ι άλλο θα ακούσου</w:t>
      </w:r>
      <w:r>
        <w:rPr>
          <w:rFonts w:eastAsia="Times New Roman"/>
          <w:szCs w:val="24"/>
        </w:rPr>
        <w:t>με;</w:t>
      </w:r>
    </w:p>
    <w:p w14:paraId="120F86DF" w14:textId="77777777" w:rsidR="0086761A" w:rsidRDefault="00427452">
      <w:pPr>
        <w:spacing w:line="600" w:lineRule="auto"/>
        <w:ind w:firstLine="720"/>
        <w:jc w:val="both"/>
        <w:rPr>
          <w:rFonts w:eastAsia="Times New Roman"/>
          <w:szCs w:val="24"/>
        </w:rPr>
      </w:pPr>
      <w:r>
        <w:rPr>
          <w:rFonts w:eastAsia="Times New Roman"/>
          <w:szCs w:val="24"/>
        </w:rPr>
        <w:lastRenderedPageBreak/>
        <w:t>(</w:t>
      </w:r>
      <w:r w:rsidRPr="00AF3B92">
        <w:rPr>
          <w:rFonts w:eastAsia="Times New Roman"/>
          <w:szCs w:val="24"/>
        </w:rPr>
        <w:t>Στο σημείο αυτό κτυπάει το κουδούνι λήξεως του χρόνου ομιλίας του κυρίου Βουλευτή)</w:t>
      </w:r>
    </w:p>
    <w:p w14:paraId="120F86E0" w14:textId="77777777" w:rsidR="0086761A" w:rsidRDefault="00427452">
      <w:pPr>
        <w:spacing w:line="600" w:lineRule="auto"/>
        <w:ind w:firstLine="720"/>
        <w:jc w:val="both"/>
        <w:rPr>
          <w:rFonts w:eastAsia="Times New Roman"/>
          <w:szCs w:val="24"/>
        </w:rPr>
      </w:pPr>
      <w:r>
        <w:rPr>
          <w:rFonts w:eastAsia="Times New Roman"/>
          <w:szCs w:val="24"/>
        </w:rPr>
        <w:t xml:space="preserve">Ολοκληρώνω, κύριε Πρόεδρε. Ευχαριστώ για την ανοχή σας για λίγα δευτερόλεπτα. </w:t>
      </w:r>
    </w:p>
    <w:p w14:paraId="120F86E1" w14:textId="77777777" w:rsidR="0086761A" w:rsidRDefault="00427452">
      <w:pPr>
        <w:spacing w:line="600" w:lineRule="auto"/>
        <w:ind w:firstLine="720"/>
        <w:jc w:val="both"/>
        <w:rPr>
          <w:rFonts w:eastAsia="Times New Roman" w:cs="Times New Roman"/>
          <w:b/>
          <w:szCs w:val="24"/>
        </w:rPr>
      </w:pPr>
      <w:r w:rsidRPr="006D4AA9">
        <w:rPr>
          <w:rFonts w:eastAsia="Times New Roman" w:cs="Times New Roman"/>
          <w:b/>
          <w:szCs w:val="24"/>
        </w:rPr>
        <w:t xml:space="preserve">ΠΡΟΕΔΡΕΥΩΝ (Γεώργιος Βαρεμένος): </w:t>
      </w:r>
      <w:r>
        <w:rPr>
          <w:rFonts w:eastAsia="Times New Roman"/>
          <w:szCs w:val="24"/>
        </w:rPr>
        <w:t>Με αυτό να</w:t>
      </w:r>
      <w:r>
        <w:rPr>
          <w:rFonts w:eastAsia="Times New Roman"/>
          <w:szCs w:val="24"/>
        </w:rPr>
        <w:t xml:space="preserve"> τελειώνουμε, όμως, κ. Ηγουμενίδη. </w:t>
      </w:r>
    </w:p>
    <w:p w14:paraId="120F86E2" w14:textId="77777777" w:rsidR="0086761A" w:rsidRDefault="00427452">
      <w:pPr>
        <w:spacing w:line="600" w:lineRule="auto"/>
        <w:ind w:firstLine="720"/>
        <w:jc w:val="both"/>
        <w:rPr>
          <w:rFonts w:eastAsia="Times New Roman" w:cs="Times New Roman"/>
          <w:szCs w:val="24"/>
        </w:rPr>
      </w:pPr>
      <w:r w:rsidRPr="001323A2">
        <w:rPr>
          <w:rFonts w:eastAsia="Times New Roman"/>
          <w:b/>
          <w:szCs w:val="24"/>
        </w:rPr>
        <w:t xml:space="preserve">ΝΙΚΟΛΑΟΣ ΗΓΟΥΜΕΝΙΔΗΣ: </w:t>
      </w:r>
      <w:r>
        <w:rPr>
          <w:rFonts w:eastAsia="Times New Roman"/>
          <w:szCs w:val="24"/>
        </w:rPr>
        <w:t>Η</w:t>
      </w:r>
      <w:r w:rsidRPr="00422F6F">
        <w:rPr>
          <w:rFonts w:eastAsia="Times New Roman"/>
          <w:szCs w:val="24"/>
        </w:rPr>
        <w:t xml:space="preserve"> σωστή ανάγνωση </w:t>
      </w:r>
      <w:r>
        <w:rPr>
          <w:rFonts w:eastAsia="Times New Roman"/>
          <w:szCs w:val="24"/>
        </w:rPr>
        <w:t>-</w:t>
      </w:r>
      <w:r w:rsidRPr="00422F6F">
        <w:rPr>
          <w:rFonts w:eastAsia="Times New Roman"/>
          <w:szCs w:val="24"/>
        </w:rPr>
        <w:t>και ολοκληρώνω</w:t>
      </w:r>
      <w:r>
        <w:rPr>
          <w:rFonts w:eastAsia="Times New Roman"/>
          <w:szCs w:val="24"/>
        </w:rPr>
        <w:t>,</w:t>
      </w:r>
      <w:r w:rsidRPr="00422F6F">
        <w:rPr>
          <w:rFonts w:eastAsia="Times New Roman"/>
          <w:szCs w:val="24"/>
        </w:rPr>
        <w:t xml:space="preserve"> κύριε </w:t>
      </w:r>
      <w:r>
        <w:rPr>
          <w:rFonts w:eastAsia="Times New Roman"/>
          <w:szCs w:val="24"/>
        </w:rPr>
        <w:t>Π</w:t>
      </w:r>
      <w:r w:rsidRPr="00422F6F">
        <w:rPr>
          <w:rFonts w:eastAsia="Times New Roman"/>
          <w:szCs w:val="24"/>
        </w:rPr>
        <w:t>ρόεδρε</w:t>
      </w:r>
      <w:r>
        <w:rPr>
          <w:rFonts w:eastAsia="Times New Roman"/>
          <w:szCs w:val="24"/>
        </w:rPr>
        <w:t>-</w:t>
      </w:r>
      <w:r w:rsidRPr="00422F6F">
        <w:rPr>
          <w:rFonts w:eastAsia="Times New Roman"/>
          <w:szCs w:val="24"/>
        </w:rPr>
        <w:t xml:space="preserve"> είναι ότι τώρα που βγήκαμε από τα μνημόνια </w:t>
      </w:r>
      <w:r>
        <w:rPr>
          <w:rFonts w:eastAsia="Times New Roman"/>
          <w:szCs w:val="24"/>
        </w:rPr>
        <w:t>ανακαλούμε</w:t>
      </w:r>
      <w:r w:rsidRPr="00422F6F">
        <w:rPr>
          <w:rFonts w:eastAsia="Times New Roman"/>
          <w:szCs w:val="24"/>
        </w:rPr>
        <w:t xml:space="preserve"> μέτρα που μας επέβαλαν οι δανειστές </w:t>
      </w:r>
      <w:r>
        <w:rPr>
          <w:rFonts w:eastAsia="Times New Roman"/>
          <w:szCs w:val="24"/>
        </w:rPr>
        <w:t>μας.</w:t>
      </w:r>
      <w:r w:rsidRPr="00422F6F">
        <w:rPr>
          <w:rFonts w:eastAsia="Times New Roman"/>
          <w:szCs w:val="24"/>
        </w:rPr>
        <w:t xml:space="preserve"> </w:t>
      </w:r>
      <w:r>
        <w:rPr>
          <w:rFonts w:eastAsia="Times New Roman"/>
          <w:szCs w:val="24"/>
        </w:rPr>
        <w:t>Δ</w:t>
      </w:r>
      <w:r w:rsidRPr="00422F6F">
        <w:rPr>
          <w:rFonts w:eastAsia="Times New Roman"/>
          <w:szCs w:val="24"/>
        </w:rPr>
        <w:t>ηλαδή ανακαλούμε μέτρα από αυτά που μας επέβαλαν αυτο</w:t>
      </w:r>
      <w:r w:rsidRPr="00422F6F">
        <w:rPr>
          <w:rFonts w:eastAsia="Times New Roman"/>
          <w:szCs w:val="24"/>
        </w:rPr>
        <w:t xml:space="preserve">ί που </w:t>
      </w:r>
      <w:r>
        <w:rPr>
          <w:rFonts w:eastAsia="Times New Roman"/>
          <w:szCs w:val="24"/>
        </w:rPr>
        <w:t>«και αν δεν</w:t>
      </w:r>
      <w:r w:rsidRPr="00422F6F">
        <w:rPr>
          <w:rFonts w:eastAsia="Times New Roman"/>
          <w:szCs w:val="24"/>
        </w:rPr>
        <w:t xml:space="preserve"> τους είχαμε</w:t>
      </w:r>
      <w:r>
        <w:rPr>
          <w:rFonts w:eastAsia="Times New Roman"/>
          <w:szCs w:val="24"/>
        </w:rPr>
        <w:t>,</w:t>
      </w:r>
      <w:r w:rsidRPr="00422F6F">
        <w:rPr>
          <w:rFonts w:eastAsia="Times New Roman"/>
          <w:szCs w:val="24"/>
        </w:rPr>
        <w:t xml:space="preserve"> έπρεπε να τους είχα</w:t>
      </w:r>
      <w:r>
        <w:rPr>
          <w:rFonts w:eastAsia="Times New Roman"/>
          <w:szCs w:val="24"/>
        </w:rPr>
        <w:t>με</w:t>
      </w:r>
      <w:r w:rsidRPr="00422F6F">
        <w:rPr>
          <w:rFonts w:eastAsia="Times New Roman"/>
          <w:szCs w:val="24"/>
        </w:rPr>
        <w:t xml:space="preserve"> εφεύρει</w:t>
      </w:r>
      <w:r>
        <w:rPr>
          <w:rFonts w:eastAsia="Times New Roman"/>
          <w:szCs w:val="24"/>
        </w:rPr>
        <w:t>»,</w:t>
      </w:r>
      <w:r w:rsidRPr="00422F6F">
        <w:rPr>
          <w:rFonts w:eastAsia="Times New Roman"/>
          <w:szCs w:val="24"/>
        </w:rPr>
        <w:t xml:space="preserve"> όπως ισχυρίζεστε</w:t>
      </w:r>
      <w:r>
        <w:rPr>
          <w:rFonts w:eastAsia="Times New Roman"/>
          <w:szCs w:val="24"/>
        </w:rPr>
        <w:t>,</w:t>
      </w:r>
      <w:r w:rsidRPr="00422F6F">
        <w:rPr>
          <w:rFonts w:eastAsia="Times New Roman"/>
          <w:szCs w:val="24"/>
        </w:rPr>
        <w:t xml:space="preserve"> κύριοι της Νέας Δημοκρατίας</w:t>
      </w:r>
      <w:r>
        <w:rPr>
          <w:rFonts w:eastAsia="Times New Roman"/>
          <w:szCs w:val="24"/>
        </w:rPr>
        <w:t>,</w:t>
      </w:r>
      <w:r w:rsidRPr="00422F6F">
        <w:rPr>
          <w:rFonts w:eastAsia="Times New Roman"/>
          <w:szCs w:val="24"/>
        </w:rPr>
        <w:t xml:space="preserve"> μέσω του </w:t>
      </w:r>
      <w:r>
        <w:rPr>
          <w:rFonts w:eastAsia="Times New Roman"/>
          <w:szCs w:val="24"/>
        </w:rPr>
        <w:t>Α</w:t>
      </w:r>
      <w:r w:rsidRPr="00422F6F">
        <w:rPr>
          <w:rFonts w:eastAsia="Times New Roman"/>
          <w:szCs w:val="24"/>
        </w:rPr>
        <w:t xml:space="preserve">ντιπροέδρου </w:t>
      </w:r>
      <w:r>
        <w:rPr>
          <w:rFonts w:eastAsia="Times New Roman"/>
          <w:szCs w:val="24"/>
        </w:rPr>
        <w:t>σας.</w:t>
      </w:r>
      <w:r w:rsidRPr="00422F6F">
        <w:rPr>
          <w:rFonts w:eastAsia="Times New Roman"/>
          <w:szCs w:val="24"/>
        </w:rPr>
        <w:t xml:space="preserve"> </w:t>
      </w:r>
      <w:r>
        <w:rPr>
          <w:rFonts w:eastAsia="Times New Roman"/>
          <w:szCs w:val="24"/>
        </w:rPr>
        <w:t xml:space="preserve">Και αν βεβαίως διαφωνείτε με τον Αντιπρόεδρό σας, ιδού το Βήμα να αποδοκιμάσετε πολιτικά τις απόψεις του. </w:t>
      </w:r>
    </w:p>
    <w:p w14:paraId="120F86E3"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Τι </w:t>
      </w:r>
      <w:r w:rsidRPr="00F64E1A">
        <w:rPr>
          <w:rFonts w:eastAsia="Times New Roman"/>
          <w:bCs/>
          <w:szCs w:val="24"/>
        </w:rPr>
        <w:t>κάνουμε</w:t>
      </w:r>
      <w:r>
        <w:rPr>
          <w:rFonts w:eastAsia="Times New Roman"/>
          <w:bCs/>
          <w:szCs w:val="24"/>
        </w:rPr>
        <w:t xml:space="preserve">, λοιπόν; </w:t>
      </w:r>
    </w:p>
    <w:p w14:paraId="120F86E4" w14:textId="77777777" w:rsidR="0086761A" w:rsidRDefault="00427452">
      <w:pPr>
        <w:tabs>
          <w:tab w:val="left" w:pos="2940"/>
        </w:tabs>
        <w:spacing w:line="600" w:lineRule="auto"/>
        <w:ind w:firstLine="720"/>
        <w:jc w:val="both"/>
        <w:rPr>
          <w:rFonts w:eastAsia="Times New Roman"/>
          <w:bCs/>
          <w:szCs w:val="24"/>
        </w:rPr>
      </w:pPr>
      <w:r w:rsidRPr="00F64E1A">
        <w:rPr>
          <w:rFonts w:eastAsia="Times New Roman"/>
          <w:b/>
          <w:bCs/>
          <w:szCs w:val="24"/>
        </w:rPr>
        <w:t>ΠΡΟΕΔΡΕΥΩΝ (Γεώργιος Βαρεμένος):</w:t>
      </w:r>
      <w:r>
        <w:rPr>
          <w:rFonts w:eastAsia="Times New Roman"/>
          <w:bCs/>
          <w:szCs w:val="24"/>
        </w:rPr>
        <w:t xml:space="preserve"> Ολοκληρώστε, κύριε Ηγουμενίδη, σας παρακαλώ.</w:t>
      </w:r>
    </w:p>
    <w:p w14:paraId="120F86E5" w14:textId="77777777" w:rsidR="0086761A" w:rsidRDefault="00427452">
      <w:pPr>
        <w:tabs>
          <w:tab w:val="left" w:pos="2940"/>
        </w:tabs>
        <w:spacing w:line="600" w:lineRule="auto"/>
        <w:ind w:firstLine="720"/>
        <w:jc w:val="both"/>
        <w:rPr>
          <w:rFonts w:eastAsia="Times New Roman"/>
          <w:bCs/>
          <w:szCs w:val="24"/>
        </w:rPr>
      </w:pPr>
      <w:r w:rsidRPr="00F64E1A">
        <w:rPr>
          <w:rFonts w:eastAsia="Times New Roman"/>
          <w:b/>
          <w:bCs/>
          <w:szCs w:val="24"/>
        </w:rPr>
        <w:t>ΝΙΚΟΛΑΟΣ ΗΓΟΥΜΕΝΙΔΗΣ:</w:t>
      </w:r>
      <w:r>
        <w:rPr>
          <w:rFonts w:eastAsia="Times New Roman"/>
          <w:bCs/>
          <w:szCs w:val="24"/>
        </w:rPr>
        <w:t xml:space="preserve"> Κλείνω με αυτό, κύριε Πρόεδρε.</w:t>
      </w:r>
    </w:p>
    <w:p w14:paraId="120F86E6"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lastRenderedPageBreak/>
        <w:t>Ε</w:t>
      </w:r>
      <w:r w:rsidRPr="00F64E1A">
        <w:rPr>
          <w:rFonts w:eastAsia="Times New Roman"/>
          <w:bCs/>
          <w:szCs w:val="24"/>
        </w:rPr>
        <w:t>παναφέραμε και επεκτείναμε τις συλλογικές συμβάσεις εργασίας</w:t>
      </w:r>
      <w:r>
        <w:rPr>
          <w:rFonts w:eastAsia="Times New Roman"/>
          <w:bCs/>
          <w:szCs w:val="24"/>
        </w:rPr>
        <w:t>. Ακολούθησαν η</w:t>
      </w:r>
      <w:r w:rsidRPr="00F64E1A">
        <w:rPr>
          <w:rFonts w:eastAsia="Times New Roman"/>
          <w:bCs/>
          <w:szCs w:val="24"/>
        </w:rPr>
        <w:t xml:space="preserve"> μείωση των ασφαλιστικών εισφορών</w:t>
      </w:r>
      <w:r>
        <w:rPr>
          <w:rFonts w:eastAsia="Times New Roman"/>
          <w:bCs/>
          <w:szCs w:val="24"/>
        </w:rPr>
        <w:t>, η</w:t>
      </w:r>
      <w:r w:rsidRPr="00F64E1A">
        <w:rPr>
          <w:rFonts w:eastAsia="Times New Roman"/>
          <w:bCs/>
          <w:szCs w:val="24"/>
        </w:rPr>
        <w:t xml:space="preserve"> κ</w:t>
      </w:r>
      <w:r w:rsidRPr="00F64E1A">
        <w:rPr>
          <w:rFonts w:eastAsia="Times New Roman"/>
          <w:bCs/>
          <w:szCs w:val="24"/>
        </w:rPr>
        <w:t>ατάργηση της μείωσης των συντάξεων</w:t>
      </w:r>
      <w:r>
        <w:rPr>
          <w:rFonts w:eastAsia="Times New Roman"/>
          <w:bCs/>
          <w:szCs w:val="24"/>
        </w:rPr>
        <w:t>,</w:t>
      </w:r>
      <w:r w:rsidRPr="00F64E1A">
        <w:rPr>
          <w:rFonts w:eastAsia="Times New Roman"/>
          <w:bCs/>
          <w:szCs w:val="24"/>
        </w:rPr>
        <w:t xml:space="preserve"> η </w:t>
      </w:r>
      <w:r>
        <w:rPr>
          <w:rFonts w:eastAsia="Times New Roman"/>
          <w:bCs/>
          <w:szCs w:val="24"/>
        </w:rPr>
        <w:t xml:space="preserve">επερχόμενη </w:t>
      </w:r>
      <w:r w:rsidRPr="00F64E1A">
        <w:rPr>
          <w:rFonts w:eastAsia="Times New Roman"/>
          <w:bCs/>
          <w:szCs w:val="24"/>
        </w:rPr>
        <w:t xml:space="preserve">αύξηση στις συντάξεις </w:t>
      </w:r>
      <w:r>
        <w:rPr>
          <w:rFonts w:eastAsia="Times New Roman"/>
          <w:bCs/>
          <w:szCs w:val="24"/>
        </w:rPr>
        <w:t xml:space="preserve">εξακοσίων εξήντα χιλιάδων </w:t>
      </w:r>
      <w:r w:rsidRPr="00F64E1A">
        <w:rPr>
          <w:rFonts w:eastAsia="Times New Roman"/>
          <w:bCs/>
          <w:szCs w:val="24"/>
        </w:rPr>
        <w:t>συνταξιούχων</w:t>
      </w:r>
      <w:r>
        <w:rPr>
          <w:rFonts w:eastAsia="Times New Roman"/>
          <w:bCs/>
          <w:szCs w:val="24"/>
        </w:rPr>
        <w:t>,</w:t>
      </w:r>
      <w:r w:rsidRPr="00F64E1A">
        <w:rPr>
          <w:rFonts w:eastAsia="Times New Roman"/>
          <w:bCs/>
          <w:szCs w:val="24"/>
        </w:rPr>
        <w:t xml:space="preserve"> η κα</w:t>
      </w:r>
      <w:r>
        <w:rPr>
          <w:rFonts w:eastAsia="Times New Roman"/>
          <w:bCs/>
          <w:szCs w:val="24"/>
        </w:rPr>
        <w:t>τάργηση του υπο</w:t>
      </w:r>
      <w:r w:rsidRPr="00F64E1A">
        <w:rPr>
          <w:rFonts w:eastAsia="Times New Roman"/>
          <w:bCs/>
          <w:szCs w:val="24"/>
        </w:rPr>
        <w:t>κατώτατου μισθού</w:t>
      </w:r>
      <w:r>
        <w:rPr>
          <w:rFonts w:eastAsia="Times New Roman"/>
          <w:bCs/>
          <w:szCs w:val="24"/>
        </w:rPr>
        <w:t xml:space="preserve">, </w:t>
      </w:r>
      <w:r w:rsidRPr="00F64E1A">
        <w:rPr>
          <w:rFonts w:eastAsia="Times New Roman"/>
          <w:bCs/>
          <w:szCs w:val="24"/>
        </w:rPr>
        <w:t>η επιδότηση των ασφαλιστικών εισφορών των εργαζομένων</w:t>
      </w:r>
      <w:r>
        <w:rPr>
          <w:rFonts w:eastAsia="Times New Roman"/>
          <w:bCs/>
          <w:szCs w:val="24"/>
        </w:rPr>
        <w:t>, η κατάργηση του φόρου στο κρασί.</w:t>
      </w:r>
    </w:p>
    <w:p w14:paraId="120F86E7"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Όπως μας λέει η Α</w:t>
      </w:r>
      <w:r w:rsidRPr="00F64E1A">
        <w:rPr>
          <w:rFonts w:eastAsia="Times New Roman"/>
          <w:bCs/>
          <w:szCs w:val="24"/>
        </w:rPr>
        <w:t>ντι</w:t>
      </w:r>
      <w:r w:rsidRPr="00F64E1A">
        <w:rPr>
          <w:rFonts w:eastAsia="Times New Roman"/>
          <w:bCs/>
          <w:szCs w:val="24"/>
        </w:rPr>
        <w:t>πολίτευση</w:t>
      </w:r>
      <w:r>
        <w:rPr>
          <w:rFonts w:eastAsia="Times New Roman"/>
          <w:bCs/>
          <w:szCs w:val="24"/>
        </w:rPr>
        <w:t xml:space="preserve">, κυρία Υπουργέ, </w:t>
      </w:r>
      <w:r w:rsidRPr="00F64E1A">
        <w:rPr>
          <w:rFonts w:eastAsia="Times New Roman"/>
          <w:bCs/>
          <w:szCs w:val="24"/>
        </w:rPr>
        <w:t>κανένα μνημονιακό νόμο και κα</w:t>
      </w:r>
      <w:r>
        <w:rPr>
          <w:rFonts w:eastAsia="Times New Roman"/>
          <w:bCs/>
          <w:szCs w:val="24"/>
        </w:rPr>
        <w:t>μ</w:t>
      </w:r>
      <w:r w:rsidRPr="00F64E1A">
        <w:rPr>
          <w:rFonts w:eastAsia="Times New Roman"/>
          <w:bCs/>
          <w:szCs w:val="24"/>
        </w:rPr>
        <w:t xml:space="preserve">μιά μνημονιακή υποχρέωση </w:t>
      </w:r>
      <w:r>
        <w:rPr>
          <w:rFonts w:eastAsia="Times New Roman"/>
          <w:bCs/>
          <w:szCs w:val="24"/>
        </w:rPr>
        <w:t>δεν αποσύραμε. Τ</w:t>
      </w:r>
      <w:r w:rsidRPr="00F64E1A">
        <w:rPr>
          <w:rFonts w:eastAsia="Times New Roman"/>
          <w:bCs/>
          <w:szCs w:val="24"/>
        </w:rPr>
        <w:t>ι άλλο θα ακούσου</w:t>
      </w:r>
      <w:r>
        <w:rPr>
          <w:rFonts w:eastAsia="Times New Roman"/>
          <w:bCs/>
          <w:szCs w:val="24"/>
        </w:rPr>
        <w:t xml:space="preserve">με; </w:t>
      </w:r>
      <w:r w:rsidRPr="00F64E1A">
        <w:rPr>
          <w:rFonts w:eastAsia="Times New Roman"/>
          <w:bCs/>
          <w:szCs w:val="24"/>
        </w:rPr>
        <w:t>Α</w:t>
      </w:r>
      <w:r>
        <w:rPr>
          <w:rFonts w:eastAsia="Times New Roman"/>
          <w:bCs/>
          <w:szCs w:val="24"/>
        </w:rPr>
        <w:t>ς είναι.</w:t>
      </w:r>
    </w:p>
    <w:p w14:paraId="120F86E8" w14:textId="77777777" w:rsidR="0086761A" w:rsidRDefault="00427452">
      <w:pPr>
        <w:tabs>
          <w:tab w:val="left" w:pos="2940"/>
        </w:tabs>
        <w:spacing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Ευχαριστούμε.</w:t>
      </w:r>
    </w:p>
    <w:p w14:paraId="120F86E9" w14:textId="77777777" w:rsidR="0086761A" w:rsidRDefault="00427452">
      <w:pPr>
        <w:tabs>
          <w:tab w:val="left" w:pos="2940"/>
        </w:tabs>
        <w:spacing w:line="600" w:lineRule="auto"/>
        <w:ind w:firstLine="720"/>
        <w:jc w:val="both"/>
        <w:rPr>
          <w:rFonts w:eastAsia="Times New Roman"/>
          <w:bCs/>
          <w:szCs w:val="24"/>
        </w:rPr>
      </w:pPr>
      <w:r>
        <w:rPr>
          <w:rFonts w:eastAsia="Times New Roman"/>
          <w:b/>
          <w:bCs/>
          <w:szCs w:val="24"/>
        </w:rPr>
        <w:t>ΝΙΚΟΛΑΟΣ ΗΓΟΥΜΕΝΙΔΗΣ:</w:t>
      </w:r>
      <w:r>
        <w:rPr>
          <w:rFonts w:eastAsia="Times New Roman"/>
          <w:bCs/>
          <w:szCs w:val="24"/>
        </w:rPr>
        <w:t xml:space="preserve"> Κλείνω με αυτό, κυρίες και κύριοι συνάδελφοι.</w:t>
      </w:r>
    </w:p>
    <w:p w14:paraId="120F86EA"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Προχωράμε έτσ</w:t>
      </w:r>
      <w:r>
        <w:rPr>
          <w:rFonts w:eastAsia="Times New Roman"/>
          <w:bCs/>
          <w:szCs w:val="24"/>
        </w:rPr>
        <w:t xml:space="preserve">ι, </w:t>
      </w:r>
      <w:r w:rsidRPr="00F64E1A">
        <w:rPr>
          <w:rFonts w:eastAsia="Times New Roman"/>
          <w:bCs/>
          <w:szCs w:val="24"/>
        </w:rPr>
        <w:t>γιατί πιστεύου</w:t>
      </w:r>
      <w:r>
        <w:rPr>
          <w:rFonts w:eastAsia="Times New Roman"/>
          <w:bCs/>
          <w:szCs w:val="24"/>
        </w:rPr>
        <w:t>με</w:t>
      </w:r>
      <w:r w:rsidRPr="00F64E1A">
        <w:rPr>
          <w:rFonts w:eastAsia="Times New Roman"/>
          <w:bCs/>
          <w:szCs w:val="24"/>
        </w:rPr>
        <w:t xml:space="preserve"> πως η προσπάθεια </w:t>
      </w:r>
      <w:r>
        <w:rPr>
          <w:rFonts w:eastAsia="Times New Roman"/>
          <w:bCs/>
          <w:szCs w:val="24"/>
        </w:rPr>
        <w:t>να επουλώσουμε τις πληγές της κοινωνίας είναι η προσπάθεια, τ</w:t>
      </w:r>
      <w:r w:rsidRPr="00F64E1A">
        <w:rPr>
          <w:rFonts w:eastAsia="Times New Roman"/>
          <w:bCs/>
          <w:szCs w:val="24"/>
        </w:rPr>
        <w:t>α πρώτα βήματα για να χτίσουμε την Ελλάδα της νέας εποχής</w:t>
      </w:r>
      <w:r>
        <w:rPr>
          <w:rFonts w:eastAsia="Times New Roman"/>
          <w:bCs/>
          <w:szCs w:val="24"/>
        </w:rPr>
        <w:t>.</w:t>
      </w:r>
    </w:p>
    <w:p w14:paraId="120F86EB" w14:textId="77777777" w:rsidR="0086761A" w:rsidRDefault="00427452">
      <w:pPr>
        <w:tabs>
          <w:tab w:val="left" w:pos="2940"/>
        </w:tabs>
        <w:spacing w:line="600" w:lineRule="auto"/>
        <w:ind w:firstLine="720"/>
        <w:jc w:val="both"/>
        <w:rPr>
          <w:rFonts w:ascii="Times New Roman" w:eastAsia="Times New Roman" w:hAnsi="Times New Roman" w:cs="Times New Roman"/>
          <w:szCs w:val="24"/>
        </w:rPr>
      </w:pPr>
      <w:r>
        <w:rPr>
          <w:rFonts w:eastAsia="Times New Roman"/>
          <w:b/>
          <w:bCs/>
          <w:szCs w:val="24"/>
        </w:rPr>
        <w:t>ΠΡΟΕΔΡΕΥΩΝ (Γεώργιος Βαρεμένος):</w:t>
      </w:r>
      <w:r>
        <w:rPr>
          <w:rFonts w:eastAsia="Times New Roman"/>
          <w:bCs/>
          <w:szCs w:val="24"/>
        </w:rPr>
        <w:t xml:space="preserve"> </w:t>
      </w:r>
      <w:r>
        <w:rPr>
          <w:rFonts w:eastAsia="Times New Roman" w:cs="Times New Roman"/>
          <w:szCs w:val="24"/>
        </w:rPr>
        <w:t xml:space="preserve">Κυρίες και κύριοι συνάδελφοι, έχω την τιμή να ανακοινώσω στο Σώμα </w:t>
      </w:r>
      <w:r>
        <w:rPr>
          <w:rFonts w:eastAsia="Times New Roman" w:cs="Times New Roman"/>
          <w:szCs w:val="24"/>
        </w:rPr>
        <w:t xml:space="preserve">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w:t>
      </w:r>
      <w:r>
        <w:rPr>
          <w:rFonts w:eastAsia="Times New Roman" w:cs="Times New Roman"/>
          <w:szCs w:val="24"/>
        </w:rPr>
        <w:t xml:space="preserve">μαθήτριες και μαθητές και </w:t>
      </w:r>
      <w:r>
        <w:rPr>
          <w:rFonts w:eastAsia="Times New Roman" w:cs="Times New Roman"/>
          <w:szCs w:val="24"/>
        </w:rPr>
        <w:lastRenderedPageBreak/>
        <w:t>τέσσερις εκπαιδευτικοί συνοδοί από το 1</w:t>
      </w:r>
      <w:r w:rsidRPr="00C659D6">
        <w:rPr>
          <w:rFonts w:eastAsia="Times New Roman" w:cs="Times New Roman"/>
          <w:szCs w:val="24"/>
          <w:vertAlign w:val="superscript"/>
        </w:rPr>
        <w:t>ο</w:t>
      </w:r>
      <w:r>
        <w:rPr>
          <w:rFonts w:eastAsia="Times New Roman" w:cs="Times New Roman"/>
          <w:szCs w:val="24"/>
        </w:rPr>
        <w:t xml:space="preserve"> Δημοτικό Σχολείο Μαλίων της Κρήτης και το 2</w:t>
      </w:r>
      <w:r w:rsidRPr="00C659D6">
        <w:rPr>
          <w:rFonts w:eastAsia="Times New Roman" w:cs="Times New Roman"/>
          <w:szCs w:val="24"/>
          <w:vertAlign w:val="superscript"/>
        </w:rPr>
        <w:t>ο</w:t>
      </w:r>
      <w:r>
        <w:rPr>
          <w:rFonts w:eastAsia="Times New Roman" w:cs="Times New Roman"/>
          <w:szCs w:val="24"/>
        </w:rPr>
        <w:t xml:space="preserve"> Δημοτικό Σχολείο Νεάπολης Λασιθίου.</w:t>
      </w:r>
    </w:p>
    <w:p w14:paraId="120F86E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120F86ED"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0F86EE"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Ο κ</w:t>
      </w:r>
      <w:r>
        <w:rPr>
          <w:rFonts w:eastAsia="Times New Roman"/>
          <w:bCs/>
          <w:szCs w:val="24"/>
        </w:rPr>
        <w:t>.</w:t>
      </w:r>
      <w:r>
        <w:rPr>
          <w:rFonts w:eastAsia="Times New Roman"/>
          <w:bCs/>
          <w:szCs w:val="24"/>
        </w:rPr>
        <w:t xml:space="preserve"> Κοντογεώργος από τη Νέα Δημοκρατία έχει τον λόγο.</w:t>
      </w:r>
    </w:p>
    <w:p w14:paraId="120F86EF" w14:textId="77777777" w:rsidR="0086761A" w:rsidRDefault="00427452">
      <w:pPr>
        <w:tabs>
          <w:tab w:val="left" w:pos="2940"/>
        </w:tabs>
        <w:spacing w:line="600" w:lineRule="auto"/>
        <w:ind w:firstLine="720"/>
        <w:jc w:val="both"/>
        <w:rPr>
          <w:rFonts w:eastAsia="Times New Roman"/>
          <w:bCs/>
          <w:szCs w:val="24"/>
        </w:rPr>
      </w:pPr>
      <w:r>
        <w:rPr>
          <w:rFonts w:eastAsia="Times New Roman"/>
          <w:b/>
          <w:bCs/>
          <w:szCs w:val="24"/>
        </w:rPr>
        <w:t>ΚΩΝΣΤΑΝΤΙΝΟΣ</w:t>
      </w:r>
      <w:r w:rsidRPr="00CD28C3">
        <w:rPr>
          <w:rFonts w:eastAsia="Times New Roman"/>
          <w:b/>
          <w:bCs/>
          <w:szCs w:val="24"/>
        </w:rPr>
        <w:t xml:space="preserve"> ΚΟΝΤΟΓΕΩΡΓΟΣ:</w:t>
      </w:r>
      <w:r>
        <w:rPr>
          <w:rFonts w:eastAsia="Times New Roman"/>
          <w:bCs/>
          <w:szCs w:val="24"/>
        </w:rPr>
        <w:t xml:space="preserve"> Ευχαριστώ, κύριε Πρόεδρε.</w:t>
      </w:r>
    </w:p>
    <w:p w14:paraId="120F86F0"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Κυρίες και κύριοι Βουλευτές, </w:t>
      </w:r>
      <w:r w:rsidRPr="00F64E1A">
        <w:rPr>
          <w:rFonts w:eastAsia="Times New Roman"/>
          <w:bCs/>
          <w:szCs w:val="24"/>
        </w:rPr>
        <w:t>συζητούμε αυτές τις μέρες στην Ολομέλεια της Βουλής των Ελλήνων τ</w:t>
      </w:r>
      <w:r>
        <w:rPr>
          <w:rFonts w:eastAsia="Times New Roman"/>
          <w:bCs/>
          <w:szCs w:val="24"/>
        </w:rPr>
        <w:t xml:space="preserve">ον τελευταίο </w:t>
      </w:r>
      <w:r>
        <w:rPr>
          <w:rFonts w:eastAsia="Times New Roman"/>
          <w:bCs/>
          <w:szCs w:val="24"/>
        </w:rPr>
        <w:t>π</w:t>
      </w:r>
      <w:r w:rsidRPr="00F64E1A">
        <w:rPr>
          <w:rFonts w:eastAsia="Times New Roman"/>
          <w:bCs/>
          <w:szCs w:val="24"/>
        </w:rPr>
        <w:t xml:space="preserve">ροϋπολογισμό της απερχόμενης </w:t>
      </w:r>
      <w:r>
        <w:rPr>
          <w:rFonts w:eastAsia="Times New Roman"/>
          <w:bCs/>
          <w:szCs w:val="24"/>
        </w:rPr>
        <w:t>Κ</w:t>
      </w:r>
      <w:r w:rsidRPr="00F64E1A">
        <w:rPr>
          <w:rFonts w:eastAsia="Times New Roman"/>
          <w:bCs/>
          <w:szCs w:val="24"/>
        </w:rPr>
        <w:t xml:space="preserve">υβέρνησης </w:t>
      </w:r>
      <w:r>
        <w:rPr>
          <w:rFonts w:eastAsia="Times New Roman"/>
          <w:bCs/>
          <w:szCs w:val="24"/>
        </w:rPr>
        <w:t>«</w:t>
      </w:r>
      <w:r w:rsidRPr="00F64E1A">
        <w:rPr>
          <w:rFonts w:eastAsia="Times New Roman"/>
          <w:bCs/>
          <w:szCs w:val="24"/>
        </w:rPr>
        <w:t>ΣΥΡ</w:t>
      </w:r>
      <w:r w:rsidRPr="00F64E1A">
        <w:rPr>
          <w:rFonts w:eastAsia="Times New Roman"/>
          <w:bCs/>
          <w:szCs w:val="24"/>
        </w:rPr>
        <w:t>ΙΖΑΝΕΛ</w:t>
      </w:r>
      <w:r>
        <w:rPr>
          <w:rFonts w:eastAsia="Times New Roman"/>
          <w:bCs/>
          <w:szCs w:val="24"/>
        </w:rPr>
        <w:t>»</w:t>
      </w:r>
      <w:r w:rsidRPr="00F64E1A">
        <w:rPr>
          <w:rFonts w:eastAsia="Times New Roman"/>
          <w:bCs/>
          <w:szCs w:val="24"/>
        </w:rPr>
        <w:t xml:space="preserve"> εν μέσω</w:t>
      </w:r>
      <w:r>
        <w:rPr>
          <w:rFonts w:eastAsia="Times New Roman"/>
          <w:bCs/>
          <w:szCs w:val="24"/>
        </w:rPr>
        <w:t>,</w:t>
      </w:r>
      <w:r w:rsidRPr="00F64E1A">
        <w:rPr>
          <w:rFonts w:eastAsia="Times New Roman"/>
          <w:bCs/>
          <w:szCs w:val="24"/>
        </w:rPr>
        <w:t xml:space="preserve"> μά</w:t>
      </w:r>
      <w:r>
        <w:rPr>
          <w:rFonts w:eastAsia="Times New Roman"/>
          <w:bCs/>
          <w:szCs w:val="24"/>
        </w:rPr>
        <w:t xml:space="preserve">λιστα, </w:t>
      </w:r>
      <w:r w:rsidRPr="00F64E1A">
        <w:rPr>
          <w:rFonts w:eastAsia="Times New Roman"/>
          <w:bCs/>
          <w:szCs w:val="24"/>
        </w:rPr>
        <w:t>π</w:t>
      </w:r>
      <w:r>
        <w:rPr>
          <w:rFonts w:eastAsia="Times New Roman"/>
          <w:bCs/>
          <w:szCs w:val="24"/>
        </w:rPr>
        <w:t>ανηγυρισμών των συναδέλφων της Π</w:t>
      </w:r>
      <w:r w:rsidRPr="00F64E1A">
        <w:rPr>
          <w:rFonts w:eastAsia="Times New Roman"/>
          <w:bCs/>
          <w:szCs w:val="24"/>
        </w:rPr>
        <w:t>λειοψηφίας</w:t>
      </w:r>
      <w:r>
        <w:rPr>
          <w:rFonts w:eastAsia="Times New Roman"/>
          <w:bCs/>
          <w:szCs w:val="24"/>
        </w:rPr>
        <w:t>,</w:t>
      </w:r>
      <w:r w:rsidRPr="00F64E1A">
        <w:rPr>
          <w:rFonts w:eastAsia="Times New Roman"/>
          <w:bCs/>
          <w:szCs w:val="24"/>
        </w:rPr>
        <w:t xml:space="preserve"> οι οποίοι</w:t>
      </w:r>
      <w:r>
        <w:rPr>
          <w:rFonts w:eastAsia="Times New Roman"/>
          <w:bCs/>
          <w:szCs w:val="24"/>
        </w:rPr>
        <w:t>,</w:t>
      </w:r>
      <w:r w:rsidRPr="00F64E1A">
        <w:rPr>
          <w:rFonts w:eastAsia="Times New Roman"/>
          <w:bCs/>
          <w:szCs w:val="24"/>
        </w:rPr>
        <w:t xml:space="preserve"> ενώ γνωρίζουν την πραγματική κατάσταση της οικονομίας</w:t>
      </w:r>
      <w:r>
        <w:rPr>
          <w:rFonts w:eastAsia="Times New Roman"/>
          <w:bCs/>
          <w:szCs w:val="24"/>
        </w:rPr>
        <w:t xml:space="preserve">, </w:t>
      </w:r>
      <w:r w:rsidRPr="00F64E1A">
        <w:rPr>
          <w:rFonts w:eastAsia="Times New Roman"/>
          <w:bCs/>
          <w:szCs w:val="24"/>
        </w:rPr>
        <w:t>αλα</w:t>
      </w:r>
      <w:r>
        <w:rPr>
          <w:rFonts w:eastAsia="Times New Roman"/>
          <w:bCs/>
          <w:szCs w:val="24"/>
        </w:rPr>
        <w:t>λ</w:t>
      </w:r>
      <w:r w:rsidRPr="00F64E1A">
        <w:rPr>
          <w:rFonts w:eastAsia="Times New Roman"/>
          <w:bCs/>
          <w:szCs w:val="24"/>
        </w:rPr>
        <w:t>άζουν με κραυγές</w:t>
      </w:r>
      <w:r>
        <w:rPr>
          <w:rFonts w:eastAsia="Times New Roman"/>
          <w:bCs/>
          <w:szCs w:val="24"/>
        </w:rPr>
        <w:t>,</w:t>
      </w:r>
      <w:r w:rsidRPr="00F64E1A">
        <w:rPr>
          <w:rFonts w:eastAsia="Times New Roman"/>
          <w:bCs/>
          <w:szCs w:val="24"/>
        </w:rPr>
        <w:t xml:space="preserve"> γιατί συνεχίζουν να πιστεύουν ότι μπ</w:t>
      </w:r>
      <w:r>
        <w:rPr>
          <w:rFonts w:eastAsia="Times New Roman"/>
          <w:bCs/>
          <w:szCs w:val="24"/>
        </w:rPr>
        <w:t>ορούν να εξαπατήσουν για άλλη μι</w:t>
      </w:r>
      <w:r w:rsidRPr="00F64E1A">
        <w:rPr>
          <w:rFonts w:eastAsia="Times New Roman"/>
          <w:bCs/>
          <w:szCs w:val="24"/>
        </w:rPr>
        <w:t>α φορά τους πολίτες</w:t>
      </w:r>
      <w:r>
        <w:rPr>
          <w:rFonts w:eastAsia="Times New Roman"/>
          <w:bCs/>
          <w:szCs w:val="24"/>
        </w:rPr>
        <w:t>.</w:t>
      </w:r>
    </w:p>
    <w:p w14:paraId="120F86F1"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Π</w:t>
      </w:r>
      <w:r w:rsidRPr="00F64E1A">
        <w:rPr>
          <w:rFonts w:eastAsia="Times New Roman"/>
          <w:bCs/>
          <w:szCs w:val="24"/>
        </w:rPr>
        <w:t>ανηγυρί</w:t>
      </w:r>
      <w:r w:rsidRPr="00F64E1A">
        <w:rPr>
          <w:rFonts w:eastAsia="Times New Roman"/>
          <w:bCs/>
          <w:szCs w:val="24"/>
        </w:rPr>
        <w:t xml:space="preserve">ζει </w:t>
      </w:r>
      <w:r>
        <w:rPr>
          <w:rFonts w:eastAsia="Times New Roman"/>
          <w:bCs/>
          <w:szCs w:val="24"/>
        </w:rPr>
        <w:t>η Πλειοψηφία κ</w:t>
      </w:r>
      <w:r w:rsidRPr="00F64E1A">
        <w:rPr>
          <w:rFonts w:eastAsia="Times New Roman"/>
          <w:bCs/>
          <w:szCs w:val="24"/>
        </w:rPr>
        <w:t>αι λησμονεί επιδεικτικά τα δεινά που συσσώρευσε στις πλάτες του λαού με το τρίτο</w:t>
      </w:r>
      <w:r>
        <w:rPr>
          <w:rFonts w:eastAsia="Times New Roman"/>
          <w:bCs/>
          <w:szCs w:val="24"/>
        </w:rPr>
        <w:t>,</w:t>
      </w:r>
      <w:r w:rsidRPr="00F64E1A">
        <w:rPr>
          <w:rFonts w:eastAsia="Times New Roman"/>
          <w:bCs/>
          <w:szCs w:val="24"/>
        </w:rPr>
        <w:t xml:space="preserve"> αχρείαστο μνημόνιο και πο</w:t>
      </w:r>
      <w:r>
        <w:rPr>
          <w:rFonts w:eastAsia="Times New Roman"/>
          <w:bCs/>
          <w:szCs w:val="24"/>
        </w:rPr>
        <w:t>ύ</w:t>
      </w:r>
      <w:r w:rsidRPr="00F64E1A">
        <w:rPr>
          <w:rFonts w:eastAsia="Times New Roman"/>
          <w:bCs/>
          <w:szCs w:val="24"/>
        </w:rPr>
        <w:t xml:space="preserve"> μας οδήγησε ο τυχοδιωκτισμός και οι </w:t>
      </w:r>
      <w:r>
        <w:rPr>
          <w:rFonts w:eastAsia="Times New Roman"/>
          <w:bCs/>
          <w:szCs w:val="24"/>
        </w:rPr>
        <w:t>αερολογίες</w:t>
      </w:r>
      <w:r w:rsidRPr="00F64E1A">
        <w:rPr>
          <w:rFonts w:eastAsia="Times New Roman"/>
          <w:bCs/>
          <w:szCs w:val="24"/>
        </w:rPr>
        <w:t xml:space="preserve"> </w:t>
      </w:r>
      <w:r>
        <w:rPr>
          <w:rFonts w:eastAsia="Times New Roman"/>
          <w:bCs/>
          <w:szCs w:val="24"/>
        </w:rPr>
        <w:t xml:space="preserve">τους. </w:t>
      </w:r>
    </w:p>
    <w:p w14:paraId="120F86F2"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Π</w:t>
      </w:r>
      <w:r w:rsidRPr="00F64E1A">
        <w:rPr>
          <w:rFonts w:eastAsia="Times New Roman"/>
          <w:bCs/>
          <w:szCs w:val="24"/>
        </w:rPr>
        <w:t xml:space="preserve">ανηγυρίζει γιατί κατάφερε να επαναφέρει τους βασικούς δείκτες της </w:t>
      </w:r>
      <w:r w:rsidRPr="00F64E1A">
        <w:rPr>
          <w:rFonts w:eastAsia="Times New Roman"/>
          <w:bCs/>
          <w:szCs w:val="24"/>
        </w:rPr>
        <w:t>οικονομίας στα επίπεδα του 2014 που παρέλαβε</w:t>
      </w:r>
      <w:r>
        <w:rPr>
          <w:rFonts w:eastAsia="Times New Roman"/>
          <w:bCs/>
          <w:szCs w:val="24"/>
        </w:rPr>
        <w:t>, εξοντώνοντας τους πολίτες με μι</w:t>
      </w:r>
      <w:r w:rsidRPr="00F64E1A">
        <w:rPr>
          <w:rFonts w:eastAsia="Times New Roman"/>
          <w:bCs/>
          <w:szCs w:val="24"/>
        </w:rPr>
        <w:t>α άνευ προηγουμένου φοροεπιδρομή και αυξήσεις σε όλα τα βασικά αγαθά και υπηρεσίες</w:t>
      </w:r>
      <w:r>
        <w:rPr>
          <w:rFonts w:eastAsia="Times New Roman"/>
          <w:bCs/>
          <w:szCs w:val="24"/>
        </w:rPr>
        <w:t>.</w:t>
      </w:r>
    </w:p>
    <w:p w14:paraId="120F86F3"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lastRenderedPageBreak/>
        <w:t>Π</w:t>
      </w:r>
      <w:r w:rsidRPr="00F64E1A">
        <w:rPr>
          <w:rFonts w:eastAsia="Times New Roman"/>
          <w:bCs/>
          <w:szCs w:val="24"/>
        </w:rPr>
        <w:t>ανηγυρίζει γιατί</w:t>
      </w:r>
      <w:r>
        <w:rPr>
          <w:rFonts w:eastAsia="Times New Roman"/>
          <w:bCs/>
          <w:szCs w:val="24"/>
        </w:rPr>
        <w:t>,</w:t>
      </w:r>
      <w:r w:rsidRPr="00F64E1A">
        <w:rPr>
          <w:rFonts w:eastAsia="Times New Roman"/>
          <w:bCs/>
          <w:szCs w:val="24"/>
        </w:rPr>
        <w:t xml:space="preserve"> όπως λέει</w:t>
      </w:r>
      <w:r>
        <w:rPr>
          <w:rFonts w:eastAsia="Times New Roman"/>
          <w:bCs/>
          <w:szCs w:val="24"/>
        </w:rPr>
        <w:t>,</w:t>
      </w:r>
      <w:r w:rsidRPr="00F64E1A">
        <w:rPr>
          <w:rFonts w:eastAsia="Times New Roman"/>
          <w:bCs/>
          <w:szCs w:val="24"/>
        </w:rPr>
        <w:t xml:space="preserve"> η </w:t>
      </w:r>
      <w:r>
        <w:rPr>
          <w:rFonts w:eastAsia="Times New Roman"/>
          <w:bCs/>
          <w:szCs w:val="24"/>
        </w:rPr>
        <w:t xml:space="preserve">χώρα βγήκε από το μνημόνιο και λησμονεί </w:t>
      </w:r>
      <w:r w:rsidRPr="00F64E1A">
        <w:rPr>
          <w:rFonts w:eastAsia="Times New Roman"/>
          <w:bCs/>
          <w:szCs w:val="24"/>
        </w:rPr>
        <w:t>να ομολογήσει ότι η έξο</w:t>
      </w:r>
      <w:r w:rsidRPr="00F64E1A">
        <w:rPr>
          <w:rFonts w:eastAsia="Times New Roman"/>
          <w:bCs/>
          <w:szCs w:val="24"/>
        </w:rPr>
        <w:t>δος αυτή τελεί υπό αυξημένο</w:t>
      </w:r>
      <w:r>
        <w:rPr>
          <w:rFonts w:eastAsia="Times New Roman"/>
          <w:bCs/>
          <w:szCs w:val="24"/>
        </w:rPr>
        <w:t>υ</w:t>
      </w:r>
      <w:r w:rsidRPr="00F64E1A">
        <w:rPr>
          <w:rFonts w:eastAsia="Times New Roman"/>
          <w:bCs/>
          <w:szCs w:val="24"/>
        </w:rPr>
        <w:t xml:space="preserve">ς περιορισμούς με </w:t>
      </w:r>
      <w:r>
        <w:rPr>
          <w:rFonts w:eastAsia="Times New Roman"/>
          <w:bCs/>
          <w:szCs w:val="24"/>
        </w:rPr>
        <w:t>προ</w:t>
      </w:r>
      <w:r w:rsidRPr="00F64E1A">
        <w:rPr>
          <w:rFonts w:eastAsia="Times New Roman"/>
          <w:bCs/>
          <w:szCs w:val="24"/>
        </w:rPr>
        <w:t xml:space="preserve">νομοθετημένα μέτρα λιτότητας και με δεσμεύσεις της δημόσιας περιουσίας για </w:t>
      </w:r>
      <w:r>
        <w:rPr>
          <w:rFonts w:eastAsia="Times New Roman"/>
          <w:bCs/>
          <w:szCs w:val="24"/>
        </w:rPr>
        <w:t xml:space="preserve">ενενήντα επτά </w:t>
      </w:r>
      <w:r w:rsidRPr="00F64E1A">
        <w:rPr>
          <w:rFonts w:eastAsia="Times New Roman"/>
          <w:bCs/>
          <w:szCs w:val="24"/>
        </w:rPr>
        <w:t>και πλέον χρόνια</w:t>
      </w:r>
      <w:r>
        <w:rPr>
          <w:rFonts w:eastAsia="Times New Roman"/>
          <w:bCs/>
          <w:szCs w:val="24"/>
        </w:rPr>
        <w:t>.</w:t>
      </w:r>
    </w:p>
    <w:p w14:paraId="120F86F4"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Π</w:t>
      </w:r>
      <w:r w:rsidRPr="00F64E1A">
        <w:rPr>
          <w:rFonts w:eastAsia="Times New Roman"/>
          <w:bCs/>
          <w:szCs w:val="24"/>
        </w:rPr>
        <w:t>ανηγυρίζει γιατί</w:t>
      </w:r>
      <w:r>
        <w:rPr>
          <w:rFonts w:eastAsia="Times New Roman"/>
          <w:bCs/>
          <w:szCs w:val="24"/>
        </w:rPr>
        <w:t>,</w:t>
      </w:r>
      <w:r w:rsidRPr="00F64E1A">
        <w:rPr>
          <w:rFonts w:eastAsia="Times New Roman"/>
          <w:bCs/>
          <w:szCs w:val="24"/>
        </w:rPr>
        <w:t xml:space="preserve"> όπως λέει</w:t>
      </w:r>
      <w:r>
        <w:rPr>
          <w:rFonts w:eastAsia="Times New Roman"/>
          <w:bCs/>
          <w:szCs w:val="24"/>
        </w:rPr>
        <w:t>,</w:t>
      </w:r>
      <w:r w:rsidRPr="00F64E1A">
        <w:rPr>
          <w:rFonts w:eastAsia="Times New Roman"/>
          <w:bCs/>
          <w:szCs w:val="24"/>
        </w:rPr>
        <w:t xml:space="preserve"> το τρίτο μνημόνιο πέτυχε και λησμονεί να παραδεχθεί ότι απέτυχε στη βα</w:t>
      </w:r>
      <w:r w:rsidRPr="00F64E1A">
        <w:rPr>
          <w:rFonts w:eastAsia="Times New Roman"/>
          <w:bCs/>
          <w:szCs w:val="24"/>
        </w:rPr>
        <w:t>σική του επιδίωξη να εξασφαλίσει την ομαλή χρηματοδότηση της χώρας από τις αγορές</w:t>
      </w:r>
      <w:r>
        <w:rPr>
          <w:rFonts w:eastAsia="Times New Roman"/>
          <w:bCs/>
          <w:szCs w:val="24"/>
        </w:rPr>
        <w:t>.</w:t>
      </w:r>
    </w:p>
    <w:p w14:paraId="120F86F5"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Πανηγυρίζει </w:t>
      </w:r>
      <w:r w:rsidRPr="00F64E1A">
        <w:rPr>
          <w:rFonts w:eastAsia="Times New Roman"/>
          <w:bCs/>
          <w:szCs w:val="24"/>
        </w:rPr>
        <w:t>για τ</w:t>
      </w:r>
      <w:r>
        <w:rPr>
          <w:rFonts w:eastAsia="Times New Roman"/>
          <w:bCs/>
          <w:szCs w:val="24"/>
        </w:rPr>
        <w:t xml:space="preserve">η </w:t>
      </w:r>
      <w:r w:rsidRPr="00F64E1A">
        <w:rPr>
          <w:rFonts w:eastAsia="Times New Roman"/>
          <w:bCs/>
          <w:szCs w:val="24"/>
        </w:rPr>
        <w:t>δήθεν υπεραπόδοση της οικονομίας και τα μεγάλα πλεονάσματα</w:t>
      </w:r>
      <w:r>
        <w:rPr>
          <w:rFonts w:eastAsia="Times New Roman"/>
          <w:bCs/>
          <w:szCs w:val="24"/>
        </w:rPr>
        <w:t>,</w:t>
      </w:r>
      <w:r w:rsidRPr="00F64E1A">
        <w:rPr>
          <w:rFonts w:eastAsia="Times New Roman"/>
          <w:bCs/>
          <w:szCs w:val="24"/>
        </w:rPr>
        <w:t xml:space="preserve"> αλλά ξεχνάει να δεχθεί ότι αυτά </w:t>
      </w:r>
      <w:r>
        <w:rPr>
          <w:rFonts w:eastAsia="Times New Roman"/>
          <w:bCs/>
          <w:szCs w:val="24"/>
        </w:rPr>
        <w:t>προέρ</w:t>
      </w:r>
      <w:r w:rsidRPr="00F64E1A">
        <w:rPr>
          <w:rFonts w:eastAsia="Times New Roman"/>
          <w:bCs/>
          <w:szCs w:val="24"/>
        </w:rPr>
        <w:t>χονται από τους αβάσταχτους φόρους που επέβαλε σε όλους τ</w:t>
      </w:r>
      <w:r w:rsidRPr="00F64E1A">
        <w:rPr>
          <w:rFonts w:eastAsia="Times New Roman"/>
          <w:bCs/>
          <w:szCs w:val="24"/>
        </w:rPr>
        <w:t>ους πολίτες</w:t>
      </w:r>
      <w:r>
        <w:rPr>
          <w:rFonts w:eastAsia="Times New Roman"/>
          <w:bCs/>
          <w:szCs w:val="24"/>
        </w:rPr>
        <w:t>, τις κατα</w:t>
      </w:r>
      <w:r w:rsidRPr="00F64E1A">
        <w:rPr>
          <w:rFonts w:eastAsia="Times New Roman"/>
          <w:bCs/>
          <w:szCs w:val="24"/>
        </w:rPr>
        <w:t>σχ</w:t>
      </w:r>
      <w:r>
        <w:rPr>
          <w:rFonts w:eastAsia="Times New Roman"/>
          <w:bCs/>
          <w:szCs w:val="24"/>
        </w:rPr>
        <w:t xml:space="preserve">έσεις, </w:t>
      </w:r>
      <w:r w:rsidRPr="00F64E1A">
        <w:rPr>
          <w:rFonts w:eastAsia="Times New Roman"/>
          <w:bCs/>
          <w:szCs w:val="24"/>
        </w:rPr>
        <w:t xml:space="preserve">τη στάση πληρωμών των </w:t>
      </w:r>
      <w:r>
        <w:rPr>
          <w:rFonts w:eastAsia="Times New Roman"/>
          <w:bCs/>
          <w:szCs w:val="24"/>
        </w:rPr>
        <w:t>οφειλών του κ</w:t>
      </w:r>
      <w:r w:rsidRPr="00F64E1A">
        <w:rPr>
          <w:rFonts w:eastAsia="Times New Roman"/>
          <w:bCs/>
          <w:szCs w:val="24"/>
        </w:rPr>
        <w:t>ράτους</w:t>
      </w:r>
      <w:r>
        <w:rPr>
          <w:rFonts w:eastAsia="Times New Roman"/>
          <w:bCs/>
          <w:szCs w:val="24"/>
        </w:rPr>
        <w:t>,</w:t>
      </w:r>
      <w:r w:rsidRPr="00F64E1A">
        <w:rPr>
          <w:rFonts w:eastAsia="Times New Roman"/>
          <w:bCs/>
          <w:szCs w:val="24"/>
        </w:rPr>
        <w:t xml:space="preserve"> την καθυστέρηση του υπολογισμού και πληρωμής τ</w:t>
      </w:r>
      <w:r>
        <w:rPr>
          <w:rFonts w:eastAsia="Times New Roman"/>
          <w:bCs/>
          <w:szCs w:val="24"/>
        </w:rPr>
        <w:t>ων νέων</w:t>
      </w:r>
      <w:r w:rsidRPr="00F64E1A">
        <w:rPr>
          <w:rFonts w:eastAsia="Times New Roman"/>
          <w:bCs/>
          <w:szCs w:val="24"/>
        </w:rPr>
        <w:t xml:space="preserve"> συνταξ</w:t>
      </w:r>
      <w:r>
        <w:rPr>
          <w:rFonts w:eastAsia="Times New Roman"/>
          <w:bCs/>
          <w:szCs w:val="24"/>
        </w:rPr>
        <w:t>ιούχων και από το πετσοκομμένο Π</w:t>
      </w:r>
      <w:r w:rsidRPr="00F64E1A">
        <w:rPr>
          <w:rFonts w:eastAsia="Times New Roman"/>
          <w:bCs/>
          <w:szCs w:val="24"/>
        </w:rPr>
        <w:t>ρό</w:t>
      </w:r>
      <w:r>
        <w:rPr>
          <w:rFonts w:eastAsia="Times New Roman"/>
          <w:bCs/>
          <w:szCs w:val="24"/>
        </w:rPr>
        <w:t xml:space="preserve">γραμμα </w:t>
      </w:r>
      <w:r w:rsidRPr="00F64E1A">
        <w:rPr>
          <w:rFonts w:eastAsia="Times New Roman"/>
          <w:bCs/>
          <w:szCs w:val="24"/>
        </w:rPr>
        <w:t>των Δημοσίων Επενδύσεων</w:t>
      </w:r>
      <w:r>
        <w:rPr>
          <w:rFonts w:eastAsia="Times New Roman"/>
          <w:bCs/>
          <w:szCs w:val="24"/>
        </w:rPr>
        <w:t>.</w:t>
      </w:r>
    </w:p>
    <w:p w14:paraId="120F86F6"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Πανηγυρίζει για την άρση των </w:t>
      </w:r>
      <w:r>
        <w:rPr>
          <w:rFonts w:eastAsia="Times New Roman"/>
          <w:bCs/>
          <w:szCs w:val="24"/>
          <w:lang w:val="en-US"/>
        </w:rPr>
        <w:t>capital</w:t>
      </w:r>
      <w:r w:rsidRPr="00125865">
        <w:rPr>
          <w:rFonts w:eastAsia="Times New Roman"/>
          <w:bCs/>
          <w:szCs w:val="24"/>
        </w:rPr>
        <w:t xml:space="preserve"> </w:t>
      </w:r>
      <w:r>
        <w:rPr>
          <w:rFonts w:eastAsia="Times New Roman"/>
          <w:bCs/>
          <w:szCs w:val="24"/>
          <w:lang w:val="en-US"/>
        </w:rPr>
        <w:t>controls</w:t>
      </w:r>
      <w:r w:rsidRPr="00125865">
        <w:rPr>
          <w:rFonts w:eastAsia="Times New Roman"/>
          <w:bCs/>
          <w:szCs w:val="24"/>
        </w:rPr>
        <w:t xml:space="preserve">, </w:t>
      </w:r>
      <w:r w:rsidRPr="00F64E1A">
        <w:rPr>
          <w:rFonts w:eastAsia="Times New Roman"/>
          <w:bCs/>
          <w:szCs w:val="24"/>
        </w:rPr>
        <w:t xml:space="preserve">τα οποία </w:t>
      </w:r>
      <w:r>
        <w:rPr>
          <w:rFonts w:eastAsia="Times New Roman"/>
          <w:bCs/>
          <w:szCs w:val="24"/>
        </w:rPr>
        <w:t>ε</w:t>
      </w:r>
      <w:r>
        <w:rPr>
          <w:rFonts w:eastAsia="Times New Roman"/>
          <w:bCs/>
          <w:szCs w:val="24"/>
        </w:rPr>
        <w:t>πέβαλαν</w:t>
      </w:r>
      <w:r w:rsidRPr="00F64E1A">
        <w:rPr>
          <w:rFonts w:eastAsia="Times New Roman"/>
          <w:bCs/>
          <w:szCs w:val="24"/>
        </w:rPr>
        <w:t xml:space="preserve"> οι ίδιοι με τον αλήστου μνήμης Βαρουφάκη και τ</w:t>
      </w:r>
      <w:r>
        <w:rPr>
          <w:rFonts w:eastAsia="Times New Roman"/>
          <w:bCs/>
          <w:szCs w:val="24"/>
        </w:rPr>
        <w:t xml:space="preserve">α οποία «στραγγάλισαν» </w:t>
      </w:r>
      <w:r w:rsidRPr="00F64E1A">
        <w:rPr>
          <w:rFonts w:eastAsia="Times New Roman"/>
          <w:bCs/>
          <w:szCs w:val="24"/>
        </w:rPr>
        <w:t>στην κυριολεξία ιδιώτες και επιχειρήσεις</w:t>
      </w:r>
      <w:r>
        <w:rPr>
          <w:rFonts w:eastAsia="Times New Roman"/>
          <w:bCs/>
          <w:szCs w:val="24"/>
        </w:rPr>
        <w:t>.</w:t>
      </w:r>
    </w:p>
    <w:p w14:paraId="120F86F7"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Πανηγυρίζει για τη μη νέα </w:t>
      </w:r>
      <w:r w:rsidRPr="00F64E1A">
        <w:rPr>
          <w:rFonts w:eastAsia="Times New Roman"/>
          <w:bCs/>
          <w:szCs w:val="24"/>
        </w:rPr>
        <w:t xml:space="preserve">περικοπή των συντάξεων από </w:t>
      </w:r>
      <w:r>
        <w:rPr>
          <w:rFonts w:eastAsia="Times New Roman"/>
          <w:bCs/>
          <w:szCs w:val="24"/>
        </w:rPr>
        <w:t>1</w:t>
      </w:r>
      <w:r>
        <w:rPr>
          <w:rFonts w:eastAsia="Times New Roman"/>
          <w:bCs/>
          <w:szCs w:val="24"/>
        </w:rPr>
        <w:t>-</w:t>
      </w:r>
      <w:r>
        <w:rPr>
          <w:rFonts w:eastAsia="Times New Roman"/>
          <w:bCs/>
          <w:szCs w:val="24"/>
        </w:rPr>
        <w:t>1</w:t>
      </w:r>
      <w:r>
        <w:rPr>
          <w:rFonts w:eastAsia="Times New Roman"/>
          <w:bCs/>
          <w:szCs w:val="24"/>
        </w:rPr>
        <w:t>-</w:t>
      </w:r>
      <w:r w:rsidRPr="00F64E1A">
        <w:rPr>
          <w:rFonts w:eastAsia="Times New Roman"/>
          <w:bCs/>
          <w:szCs w:val="24"/>
        </w:rPr>
        <w:t>2019</w:t>
      </w:r>
      <w:r>
        <w:rPr>
          <w:rFonts w:eastAsia="Times New Roman"/>
          <w:bCs/>
          <w:szCs w:val="24"/>
        </w:rPr>
        <w:t xml:space="preserve">, την </w:t>
      </w:r>
      <w:r w:rsidRPr="00F64E1A">
        <w:rPr>
          <w:rFonts w:eastAsia="Times New Roman"/>
          <w:bCs/>
          <w:szCs w:val="24"/>
        </w:rPr>
        <w:t xml:space="preserve">οποία </w:t>
      </w:r>
      <w:r>
        <w:rPr>
          <w:rFonts w:eastAsia="Times New Roman"/>
          <w:bCs/>
          <w:szCs w:val="24"/>
        </w:rPr>
        <w:t xml:space="preserve">η </w:t>
      </w:r>
      <w:r w:rsidRPr="00F64E1A">
        <w:rPr>
          <w:rFonts w:eastAsia="Times New Roman"/>
          <w:bCs/>
          <w:szCs w:val="24"/>
        </w:rPr>
        <w:t>ίδια νομοθέτησε</w:t>
      </w:r>
      <w:r>
        <w:rPr>
          <w:rFonts w:eastAsia="Times New Roman"/>
          <w:bCs/>
          <w:szCs w:val="24"/>
        </w:rPr>
        <w:t>,</w:t>
      </w:r>
      <w:r w:rsidRPr="00F64E1A">
        <w:rPr>
          <w:rFonts w:eastAsia="Times New Roman"/>
          <w:bCs/>
          <w:szCs w:val="24"/>
        </w:rPr>
        <w:t xml:space="preserve"> δύο φορές</w:t>
      </w:r>
      <w:r>
        <w:rPr>
          <w:rFonts w:eastAsia="Times New Roman"/>
          <w:bCs/>
          <w:szCs w:val="24"/>
        </w:rPr>
        <w:t xml:space="preserve"> μ</w:t>
      </w:r>
      <w:r w:rsidRPr="00F64E1A">
        <w:rPr>
          <w:rFonts w:eastAsia="Times New Roman"/>
          <w:bCs/>
          <w:szCs w:val="24"/>
        </w:rPr>
        <w:t>άλιστα</w:t>
      </w:r>
      <w:r>
        <w:rPr>
          <w:rFonts w:eastAsia="Times New Roman"/>
          <w:bCs/>
          <w:szCs w:val="24"/>
        </w:rPr>
        <w:t>,</w:t>
      </w:r>
      <w:r w:rsidRPr="00F64E1A">
        <w:rPr>
          <w:rFonts w:eastAsia="Times New Roman"/>
          <w:bCs/>
          <w:szCs w:val="24"/>
        </w:rPr>
        <w:t xml:space="preserve"> και για τα επιδόματα φτώχειας που υπόσχεται και μ</w:t>
      </w:r>
      <w:r>
        <w:rPr>
          <w:rFonts w:eastAsia="Times New Roman"/>
          <w:bCs/>
          <w:szCs w:val="24"/>
        </w:rPr>
        <w:t xml:space="preserve">οιράζει ως καθρεφτάκια </w:t>
      </w:r>
      <w:r w:rsidRPr="00F64E1A">
        <w:rPr>
          <w:rFonts w:eastAsia="Times New Roman"/>
          <w:bCs/>
          <w:szCs w:val="24"/>
        </w:rPr>
        <w:t>σε ιθαγενείς και λησμο</w:t>
      </w:r>
      <w:r>
        <w:rPr>
          <w:rFonts w:eastAsia="Times New Roman"/>
          <w:bCs/>
          <w:szCs w:val="24"/>
        </w:rPr>
        <w:t xml:space="preserve">νεί να αντιληφθεί ότι ο λαός </w:t>
      </w:r>
      <w:r>
        <w:rPr>
          <w:rFonts w:eastAsia="Times New Roman"/>
          <w:bCs/>
          <w:szCs w:val="24"/>
        </w:rPr>
        <w:lastRenderedPageBreak/>
        <w:t>τού</w:t>
      </w:r>
      <w:r w:rsidRPr="00F64E1A">
        <w:rPr>
          <w:rFonts w:eastAsia="Times New Roman"/>
          <w:bCs/>
          <w:szCs w:val="24"/>
        </w:rPr>
        <w:t xml:space="preserve">ς έχει πάρει χαμπάρι και τους περιμένει στη γωνία </w:t>
      </w:r>
      <w:r>
        <w:rPr>
          <w:rFonts w:eastAsia="Times New Roman"/>
          <w:bCs/>
          <w:szCs w:val="24"/>
        </w:rPr>
        <w:t>να τους ανταμείψει</w:t>
      </w:r>
      <w:r w:rsidRPr="00F64E1A">
        <w:rPr>
          <w:rFonts w:eastAsia="Times New Roman"/>
          <w:bCs/>
          <w:szCs w:val="24"/>
        </w:rPr>
        <w:t xml:space="preserve"> στις επερχόμενες εκλογές</w:t>
      </w:r>
      <w:r>
        <w:rPr>
          <w:rFonts w:eastAsia="Times New Roman"/>
          <w:bCs/>
          <w:szCs w:val="24"/>
        </w:rPr>
        <w:t>.</w:t>
      </w:r>
    </w:p>
    <w:p w14:paraId="120F86F8"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Ο</w:t>
      </w:r>
      <w:r w:rsidRPr="00F64E1A">
        <w:rPr>
          <w:rFonts w:eastAsia="Times New Roman"/>
          <w:bCs/>
          <w:szCs w:val="24"/>
        </w:rPr>
        <w:t>ύτε κουβέντα βέβαια</w:t>
      </w:r>
      <w:r>
        <w:rPr>
          <w:rFonts w:eastAsia="Times New Roman"/>
          <w:bCs/>
          <w:szCs w:val="24"/>
        </w:rPr>
        <w:t xml:space="preserve"> δεν κάνει</w:t>
      </w:r>
      <w:r w:rsidRPr="00F64E1A">
        <w:rPr>
          <w:rFonts w:eastAsia="Times New Roman"/>
          <w:bCs/>
          <w:szCs w:val="24"/>
        </w:rPr>
        <w:t xml:space="preserve"> για</w:t>
      </w:r>
      <w:r w:rsidRPr="00F64E1A">
        <w:rPr>
          <w:rFonts w:eastAsia="Times New Roman"/>
          <w:bCs/>
          <w:szCs w:val="24"/>
        </w:rPr>
        <w:t xml:space="preserve"> τις λίστες Λαγκάρντ</w:t>
      </w:r>
      <w:r>
        <w:rPr>
          <w:rFonts w:eastAsia="Times New Roman"/>
          <w:bCs/>
          <w:szCs w:val="24"/>
        </w:rPr>
        <w:t>, τη</w:t>
      </w:r>
      <w:r w:rsidRPr="00F64E1A">
        <w:rPr>
          <w:rFonts w:eastAsia="Times New Roman"/>
          <w:bCs/>
          <w:szCs w:val="24"/>
        </w:rPr>
        <w:t xml:space="preserve"> λίστα εμβασμάτων εξωτερικού</w:t>
      </w:r>
      <w:r>
        <w:rPr>
          <w:rFonts w:eastAsia="Times New Roman"/>
          <w:bCs/>
          <w:szCs w:val="24"/>
        </w:rPr>
        <w:t xml:space="preserve">, τη λίστα Μπόγιαρνς και τις </w:t>
      </w:r>
      <w:r>
        <w:rPr>
          <w:rFonts w:eastAsia="Times New Roman"/>
          <w:bCs/>
          <w:szCs w:val="24"/>
          <w:lang w:val="en-US"/>
        </w:rPr>
        <w:t>offshore</w:t>
      </w:r>
      <w:r w:rsidRPr="00125865">
        <w:rPr>
          <w:rFonts w:eastAsia="Times New Roman"/>
          <w:bCs/>
          <w:szCs w:val="24"/>
        </w:rPr>
        <w:t xml:space="preserve"> </w:t>
      </w:r>
      <w:r w:rsidRPr="00F64E1A">
        <w:rPr>
          <w:rFonts w:eastAsia="Times New Roman"/>
          <w:bCs/>
          <w:szCs w:val="24"/>
        </w:rPr>
        <w:t xml:space="preserve">εταιρείες </w:t>
      </w:r>
      <w:r>
        <w:rPr>
          <w:rFonts w:eastAsia="Times New Roman"/>
          <w:bCs/>
          <w:szCs w:val="24"/>
        </w:rPr>
        <w:t>κ</w:t>
      </w:r>
      <w:r>
        <w:rPr>
          <w:rFonts w:eastAsia="Times New Roman"/>
          <w:bCs/>
          <w:szCs w:val="24"/>
        </w:rPr>
        <w:t>.</w:t>
      </w:r>
      <w:r>
        <w:rPr>
          <w:rFonts w:eastAsia="Times New Roman"/>
          <w:bCs/>
          <w:szCs w:val="24"/>
        </w:rPr>
        <w:t>λπ.</w:t>
      </w:r>
      <w:r>
        <w:rPr>
          <w:rFonts w:eastAsia="Times New Roman"/>
          <w:bCs/>
          <w:szCs w:val="24"/>
        </w:rPr>
        <w:t>.</w:t>
      </w:r>
    </w:p>
    <w:p w14:paraId="120F86F9"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Πανηγυρίζει </w:t>
      </w:r>
      <w:r w:rsidRPr="00F64E1A">
        <w:rPr>
          <w:rFonts w:eastAsia="Times New Roman"/>
          <w:bCs/>
          <w:szCs w:val="24"/>
        </w:rPr>
        <w:t xml:space="preserve">γιατί πιστεύει ότι </w:t>
      </w:r>
      <w:r>
        <w:rPr>
          <w:rFonts w:eastAsia="Times New Roman"/>
          <w:bCs/>
          <w:szCs w:val="24"/>
        </w:rPr>
        <w:t xml:space="preserve">οι πολίτες </w:t>
      </w:r>
      <w:r w:rsidRPr="00F64E1A">
        <w:rPr>
          <w:rFonts w:eastAsia="Times New Roman"/>
          <w:bCs/>
          <w:szCs w:val="24"/>
        </w:rPr>
        <w:t xml:space="preserve">ξέχασαν ότι την τελευταία τετραετία επέβαλαν </w:t>
      </w:r>
      <w:r>
        <w:rPr>
          <w:rFonts w:eastAsia="Times New Roman"/>
          <w:bCs/>
          <w:szCs w:val="24"/>
        </w:rPr>
        <w:t xml:space="preserve">είκοσι επτά νέους φόρους. Αυξήσανε δύο φορές </w:t>
      </w:r>
      <w:r w:rsidRPr="00F64E1A">
        <w:rPr>
          <w:rFonts w:eastAsia="Times New Roman"/>
          <w:bCs/>
          <w:szCs w:val="24"/>
        </w:rPr>
        <w:t xml:space="preserve">τους συντελεστές </w:t>
      </w:r>
      <w:r w:rsidRPr="00F64E1A">
        <w:rPr>
          <w:rFonts w:eastAsia="Times New Roman"/>
          <w:bCs/>
          <w:szCs w:val="24"/>
        </w:rPr>
        <w:t xml:space="preserve">του </w:t>
      </w:r>
      <w:r>
        <w:rPr>
          <w:rFonts w:eastAsia="Times New Roman"/>
          <w:bCs/>
          <w:szCs w:val="24"/>
        </w:rPr>
        <w:t xml:space="preserve">ΦΠΑ. Αυξήσανε τον ΦΠΑ στα νησιά. Διαλύσανε </w:t>
      </w:r>
      <w:r w:rsidRPr="00F64E1A">
        <w:rPr>
          <w:rFonts w:eastAsia="Times New Roman"/>
          <w:bCs/>
          <w:szCs w:val="24"/>
        </w:rPr>
        <w:t>το ασφαλιστικό σύστημα με το νόμο Κατρούγκαλου</w:t>
      </w:r>
      <w:r>
        <w:rPr>
          <w:rFonts w:eastAsia="Times New Roman"/>
          <w:bCs/>
          <w:szCs w:val="24"/>
        </w:rPr>
        <w:t>, μειώνοντας τις συντάξεις. Κ</w:t>
      </w:r>
      <w:r w:rsidRPr="00F64E1A">
        <w:rPr>
          <w:rFonts w:eastAsia="Times New Roman"/>
          <w:bCs/>
          <w:szCs w:val="24"/>
        </w:rPr>
        <w:t>ατάργησαν το ΕΚΑΣ</w:t>
      </w:r>
      <w:r>
        <w:rPr>
          <w:rFonts w:eastAsia="Times New Roman"/>
          <w:bCs/>
          <w:szCs w:val="24"/>
        </w:rPr>
        <w:t xml:space="preserve">. Μείωσαν στο ένα τέταρτο </w:t>
      </w:r>
      <w:r w:rsidRPr="00F64E1A">
        <w:rPr>
          <w:rFonts w:eastAsia="Times New Roman"/>
          <w:bCs/>
          <w:szCs w:val="24"/>
        </w:rPr>
        <w:t>το επίδομα πετρελαίου θέρμανσης</w:t>
      </w:r>
      <w:r>
        <w:rPr>
          <w:rFonts w:eastAsia="Times New Roman"/>
          <w:bCs/>
          <w:szCs w:val="24"/>
        </w:rPr>
        <w:t>. Μείωσαν τις δα</w:t>
      </w:r>
      <w:r w:rsidRPr="00F64E1A">
        <w:rPr>
          <w:rFonts w:eastAsia="Times New Roman"/>
          <w:bCs/>
          <w:szCs w:val="24"/>
        </w:rPr>
        <w:t>πάνες ιατροφαρμακευτικής περίθαλψης</w:t>
      </w:r>
      <w:r>
        <w:rPr>
          <w:rFonts w:eastAsia="Times New Roman"/>
          <w:bCs/>
          <w:szCs w:val="24"/>
        </w:rPr>
        <w:t>. Μείωσαν</w:t>
      </w:r>
      <w:r>
        <w:rPr>
          <w:rFonts w:eastAsia="Times New Roman"/>
          <w:bCs/>
          <w:szCs w:val="24"/>
        </w:rPr>
        <w:t xml:space="preserve"> </w:t>
      </w:r>
      <w:r w:rsidRPr="00F64E1A">
        <w:rPr>
          <w:rFonts w:eastAsia="Times New Roman"/>
          <w:bCs/>
          <w:szCs w:val="24"/>
        </w:rPr>
        <w:t>τα επιδόματα φτώχειας και ανεργίας</w:t>
      </w:r>
      <w:r>
        <w:rPr>
          <w:rFonts w:eastAsia="Times New Roman"/>
          <w:bCs/>
          <w:szCs w:val="24"/>
        </w:rPr>
        <w:t>. Έκλεισαν επιχειρήσεις και</w:t>
      </w:r>
      <w:r w:rsidRPr="00F64E1A">
        <w:rPr>
          <w:rFonts w:eastAsia="Times New Roman"/>
          <w:bCs/>
          <w:szCs w:val="24"/>
        </w:rPr>
        <w:t xml:space="preserve"> ατομικά επαγγέλματα από την </w:t>
      </w:r>
      <w:r>
        <w:rPr>
          <w:rFonts w:eastAsia="Times New Roman"/>
          <w:bCs/>
          <w:szCs w:val="24"/>
        </w:rPr>
        <w:t xml:space="preserve">υπερφορολόγηση. Έφεραν </w:t>
      </w:r>
      <w:r w:rsidRPr="00F64E1A">
        <w:rPr>
          <w:rFonts w:eastAsia="Times New Roman"/>
          <w:bCs/>
          <w:szCs w:val="24"/>
        </w:rPr>
        <w:t>στα όρια της φτώχειας το</w:t>
      </w:r>
      <w:r>
        <w:rPr>
          <w:rFonts w:eastAsia="Times New Roman"/>
          <w:bCs/>
          <w:szCs w:val="24"/>
        </w:rPr>
        <w:t>ν</w:t>
      </w:r>
      <w:r w:rsidRPr="00F64E1A">
        <w:rPr>
          <w:rFonts w:eastAsia="Times New Roman"/>
          <w:bCs/>
          <w:szCs w:val="24"/>
        </w:rPr>
        <w:t xml:space="preserve"> μισό πληθυσμό της χώρας</w:t>
      </w:r>
      <w:r>
        <w:rPr>
          <w:rFonts w:eastAsia="Times New Roman"/>
          <w:bCs/>
          <w:szCs w:val="24"/>
        </w:rPr>
        <w:t>. Α</w:t>
      </w:r>
      <w:r w:rsidRPr="00F64E1A">
        <w:rPr>
          <w:rFonts w:eastAsia="Times New Roman"/>
          <w:bCs/>
          <w:szCs w:val="24"/>
        </w:rPr>
        <w:t xml:space="preserve">ύξησαν τις οφειλές των πολιτών προς το κράτος </w:t>
      </w:r>
      <w:r>
        <w:rPr>
          <w:rFonts w:eastAsia="Times New Roman"/>
          <w:bCs/>
          <w:szCs w:val="24"/>
        </w:rPr>
        <w:t>στα επίπεδα των 120 δισεκατομμυρίων. Κατάφερ</w:t>
      </w:r>
      <w:r>
        <w:rPr>
          <w:rFonts w:eastAsia="Times New Roman"/>
          <w:bCs/>
          <w:szCs w:val="24"/>
        </w:rPr>
        <w:t xml:space="preserve">αν ο μισός </w:t>
      </w:r>
      <w:r w:rsidRPr="00F64E1A">
        <w:rPr>
          <w:rFonts w:eastAsia="Times New Roman"/>
          <w:bCs/>
          <w:szCs w:val="24"/>
        </w:rPr>
        <w:t>πληθυσμός της χώρας να μην μπορεί να ανταποκριθεί στους αβάσταχτους φόρους</w:t>
      </w:r>
      <w:r>
        <w:rPr>
          <w:rFonts w:eastAsia="Times New Roman"/>
          <w:bCs/>
          <w:szCs w:val="24"/>
        </w:rPr>
        <w:t>. Π</w:t>
      </w:r>
      <w:r w:rsidRPr="00F64E1A">
        <w:rPr>
          <w:rFonts w:eastAsia="Times New Roman"/>
          <w:bCs/>
          <w:szCs w:val="24"/>
        </w:rPr>
        <w:t>άνω από δύο εκατομμύρια συμπολίτες μας έχουν υποστεί μέτρα αναγκαστικής εκτέλεσης και κατάσχεσ</w:t>
      </w:r>
      <w:r>
        <w:rPr>
          <w:rFonts w:eastAsia="Times New Roman"/>
          <w:bCs/>
          <w:szCs w:val="24"/>
        </w:rPr>
        <w:t>η</w:t>
      </w:r>
      <w:r w:rsidRPr="00F64E1A">
        <w:rPr>
          <w:rFonts w:eastAsia="Times New Roman"/>
          <w:bCs/>
          <w:szCs w:val="24"/>
        </w:rPr>
        <w:t>ς λογαριασμών και περιουσιών</w:t>
      </w:r>
      <w:r>
        <w:rPr>
          <w:rFonts w:eastAsia="Times New Roman"/>
          <w:bCs/>
          <w:szCs w:val="24"/>
        </w:rPr>
        <w:t>.</w:t>
      </w:r>
    </w:p>
    <w:p w14:paraId="120F86FA"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lastRenderedPageBreak/>
        <w:t xml:space="preserve">Προχωρούν, φυσικά, χωρίς κανέναν </w:t>
      </w:r>
      <w:r w:rsidRPr="00F64E1A">
        <w:rPr>
          <w:rFonts w:eastAsia="Times New Roman"/>
          <w:bCs/>
          <w:szCs w:val="24"/>
        </w:rPr>
        <w:t xml:space="preserve">ενδοιασμό </w:t>
      </w:r>
      <w:r w:rsidRPr="00F64E1A">
        <w:rPr>
          <w:rFonts w:eastAsia="Times New Roman"/>
          <w:bCs/>
          <w:szCs w:val="24"/>
        </w:rPr>
        <w:t>και στον πλειστηριασμό της πρώτης κατοικίας</w:t>
      </w:r>
      <w:r>
        <w:rPr>
          <w:rFonts w:eastAsia="Times New Roman"/>
          <w:bCs/>
          <w:szCs w:val="24"/>
        </w:rPr>
        <w:t xml:space="preserve">. Διαλύσανε το κράτος και </w:t>
      </w:r>
      <w:r w:rsidRPr="00F64E1A">
        <w:rPr>
          <w:rFonts w:eastAsia="Times New Roman"/>
          <w:bCs/>
          <w:szCs w:val="24"/>
        </w:rPr>
        <w:t xml:space="preserve">τις αρχές </w:t>
      </w:r>
      <w:r>
        <w:rPr>
          <w:rFonts w:eastAsia="Times New Roman"/>
          <w:bCs/>
          <w:szCs w:val="24"/>
        </w:rPr>
        <w:t>τάξης και ασφάλειας της χώρας και αφήνουν</w:t>
      </w:r>
      <w:r w:rsidRPr="00F64E1A">
        <w:rPr>
          <w:rFonts w:eastAsia="Times New Roman"/>
          <w:bCs/>
          <w:szCs w:val="24"/>
        </w:rPr>
        <w:t xml:space="preserve"> τους πολίτες </w:t>
      </w:r>
      <w:r>
        <w:rPr>
          <w:rFonts w:eastAsia="Times New Roman"/>
          <w:bCs/>
          <w:szCs w:val="24"/>
        </w:rPr>
        <w:t>σ</w:t>
      </w:r>
      <w:r w:rsidRPr="00F64E1A">
        <w:rPr>
          <w:rFonts w:eastAsia="Times New Roman"/>
          <w:bCs/>
          <w:szCs w:val="24"/>
        </w:rPr>
        <w:t>τη μ</w:t>
      </w:r>
      <w:r>
        <w:rPr>
          <w:rFonts w:eastAsia="Times New Roman"/>
          <w:bCs/>
          <w:szCs w:val="24"/>
        </w:rPr>
        <w:t>οί</w:t>
      </w:r>
      <w:r w:rsidRPr="00F64E1A">
        <w:rPr>
          <w:rFonts w:eastAsia="Times New Roman"/>
          <w:bCs/>
          <w:szCs w:val="24"/>
        </w:rPr>
        <w:t>ρα τους απέναντι σε κάθε</w:t>
      </w:r>
      <w:r>
        <w:rPr>
          <w:rFonts w:eastAsia="Times New Roman"/>
          <w:bCs/>
          <w:szCs w:val="24"/>
        </w:rPr>
        <w:t xml:space="preserve"> κακοποιό και εγκληματία, </w:t>
      </w:r>
      <w:r w:rsidRPr="00F64E1A">
        <w:rPr>
          <w:rFonts w:eastAsia="Times New Roman"/>
          <w:bCs/>
          <w:szCs w:val="24"/>
        </w:rPr>
        <w:t xml:space="preserve">προκαλώντας </w:t>
      </w:r>
      <w:r>
        <w:rPr>
          <w:rFonts w:eastAsia="Times New Roman"/>
          <w:bCs/>
          <w:szCs w:val="24"/>
        </w:rPr>
        <w:t>τους</w:t>
      </w:r>
      <w:r w:rsidRPr="00F64E1A">
        <w:rPr>
          <w:rFonts w:eastAsia="Times New Roman"/>
          <w:bCs/>
          <w:szCs w:val="24"/>
        </w:rPr>
        <w:t xml:space="preserve"> μάλιστα</w:t>
      </w:r>
      <w:r>
        <w:rPr>
          <w:rFonts w:eastAsia="Times New Roman"/>
          <w:bCs/>
          <w:szCs w:val="24"/>
        </w:rPr>
        <w:t xml:space="preserve">, αφού αναδεικνύουν </w:t>
      </w:r>
      <w:r w:rsidRPr="00F64E1A">
        <w:rPr>
          <w:rFonts w:eastAsia="Times New Roman"/>
          <w:bCs/>
          <w:szCs w:val="24"/>
        </w:rPr>
        <w:t xml:space="preserve">τους κάθε λογής </w:t>
      </w:r>
      <w:r>
        <w:rPr>
          <w:rFonts w:eastAsia="Times New Roman"/>
          <w:bCs/>
          <w:szCs w:val="24"/>
        </w:rPr>
        <w:t>«</w:t>
      </w:r>
      <w:r>
        <w:rPr>
          <w:rFonts w:eastAsia="Times New Roman"/>
          <w:bCs/>
          <w:szCs w:val="24"/>
        </w:rPr>
        <w:t>Ρ</w:t>
      </w:r>
      <w:r>
        <w:rPr>
          <w:rFonts w:eastAsia="Times New Roman"/>
          <w:bCs/>
          <w:szCs w:val="24"/>
        </w:rPr>
        <w:t>ουβ</w:t>
      </w:r>
      <w:r>
        <w:rPr>
          <w:rFonts w:eastAsia="Times New Roman"/>
          <w:bCs/>
          <w:szCs w:val="24"/>
        </w:rPr>
        <w:t>ίκωνες»</w:t>
      </w:r>
      <w:r w:rsidRPr="00F64E1A">
        <w:rPr>
          <w:rFonts w:eastAsia="Times New Roman"/>
          <w:bCs/>
          <w:szCs w:val="24"/>
        </w:rPr>
        <w:t xml:space="preserve"> σε </w:t>
      </w:r>
      <w:r>
        <w:rPr>
          <w:rFonts w:eastAsia="Times New Roman"/>
          <w:bCs/>
          <w:szCs w:val="24"/>
        </w:rPr>
        <w:t xml:space="preserve">ρυθμιστές </w:t>
      </w:r>
      <w:r w:rsidRPr="00F64E1A">
        <w:rPr>
          <w:rFonts w:eastAsia="Times New Roman"/>
          <w:bCs/>
          <w:szCs w:val="24"/>
        </w:rPr>
        <w:t>της δημόσιας ζωής</w:t>
      </w:r>
      <w:r>
        <w:rPr>
          <w:rFonts w:eastAsia="Times New Roman"/>
          <w:bCs/>
          <w:szCs w:val="24"/>
        </w:rPr>
        <w:t>.</w:t>
      </w:r>
    </w:p>
    <w:p w14:paraId="120F86FB"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Σ</w:t>
      </w:r>
      <w:r w:rsidRPr="00F64E1A">
        <w:rPr>
          <w:rFonts w:eastAsia="Times New Roman"/>
          <w:bCs/>
          <w:szCs w:val="24"/>
        </w:rPr>
        <w:t>α</w:t>
      </w:r>
      <w:r>
        <w:rPr>
          <w:rFonts w:eastAsia="Times New Roman"/>
          <w:bCs/>
          <w:szCs w:val="24"/>
        </w:rPr>
        <w:t>ν</w:t>
      </w:r>
      <w:r w:rsidRPr="00F64E1A">
        <w:rPr>
          <w:rFonts w:eastAsia="Times New Roman"/>
          <w:bCs/>
          <w:szCs w:val="24"/>
        </w:rPr>
        <w:t xml:space="preserve"> να μην έφταναν όλα αυτά</w:t>
      </w:r>
      <w:r>
        <w:rPr>
          <w:rFonts w:eastAsia="Times New Roman"/>
          <w:bCs/>
          <w:szCs w:val="24"/>
        </w:rPr>
        <w:t>, ενσπείρουν εν</w:t>
      </w:r>
      <w:r w:rsidRPr="00F64E1A">
        <w:rPr>
          <w:rFonts w:eastAsia="Times New Roman"/>
          <w:bCs/>
          <w:szCs w:val="24"/>
        </w:rPr>
        <w:t xml:space="preserve">συνείδητα το μικρόβιο του διχασμού της κοινωνίας με το δήθεν ταξικό πρόσημο των πολιτικών </w:t>
      </w:r>
      <w:r>
        <w:rPr>
          <w:rFonts w:eastAsia="Times New Roman"/>
          <w:bCs/>
          <w:szCs w:val="24"/>
        </w:rPr>
        <w:t xml:space="preserve">τους. Προφανώς ξεχνούν πόσο </w:t>
      </w:r>
      <w:r w:rsidRPr="00F64E1A">
        <w:rPr>
          <w:rFonts w:eastAsia="Times New Roman"/>
          <w:bCs/>
          <w:szCs w:val="24"/>
        </w:rPr>
        <w:t xml:space="preserve">ακριβά πλήρωσε ο λαός και η χώρα μας </w:t>
      </w:r>
      <w:r>
        <w:rPr>
          <w:rFonts w:eastAsia="Times New Roman"/>
          <w:bCs/>
          <w:szCs w:val="24"/>
        </w:rPr>
        <w:t>τον</w:t>
      </w:r>
      <w:r w:rsidRPr="00F64E1A">
        <w:rPr>
          <w:rFonts w:eastAsia="Times New Roman"/>
          <w:bCs/>
          <w:szCs w:val="24"/>
        </w:rPr>
        <w:t xml:space="preserve"> διχασμό </w:t>
      </w:r>
      <w:r>
        <w:rPr>
          <w:rFonts w:eastAsia="Times New Roman"/>
          <w:bCs/>
          <w:szCs w:val="24"/>
        </w:rPr>
        <w:t>σ</w:t>
      </w:r>
      <w:r w:rsidRPr="00F64E1A">
        <w:rPr>
          <w:rFonts w:eastAsia="Times New Roman"/>
          <w:bCs/>
          <w:szCs w:val="24"/>
        </w:rPr>
        <w:t xml:space="preserve">το παρελθόν και πόσος χρόνος χρειάστηκε </w:t>
      </w:r>
      <w:r>
        <w:rPr>
          <w:rFonts w:eastAsia="Times New Roman"/>
          <w:bCs/>
          <w:szCs w:val="24"/>
        </w:rPr>
        <w:t xml:space="preserve">για </w:t>
      </w:r>
      <w:r w:rsidRPr="00F64E1A">
        <w:rPr>
          <w:rFonts w:eastAsia="Times New Roman"/>
          <w:bCs/>
          <w:szCs w:val="24"/>
        </w:rPr>
        <w:t>να επουλώσει τις πληγές του</w:t>
      </w:r>
      <w:r>
        <w:rPr>
          <w:rFonts w:eastAsia="Times New Roman"/>
          <w:bCs/>
          <w:szCs w:val="24"/>
        </w:rPr>
        <w:t>.</w:t>
      </w:r>
    </w:p>
    <w:p w14:paraId="120F86FC"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Κυρίες και κύριοι Β</w:t>
      </w:r>
      <w:r w:rsidRPr="00F64E1A">
        <w:rPr>
          <w:rFonts w:eastAsia="Times New Roman"/>
          <w:bCs/>
          <w:szCs w:val="24"/>
        </w:rPr>
        <w:t>ουλευτές</w:t>
      </w:r>
      <w:r>
        <w:rPr>
          <w:rFonts w:eastAsia="Times New Roman"/>
          <w:bCs/>
          <w:szCs w:val="24"/>
        </w:rPr>
        <w:t>, ειλικρινά δεν γ</w:t>
      </w:r>
      <w:r w:rsidRPr="00F64E1A">
        <w:rPr>
          <w:rFonts w:eastAsia="Times New Roman"/>
          <w:bCs/>
          <w:szCs w:val="24"/>
        </w:rPr>
        <w:t>νωρίζω αν πανηγυρίζουν οι συμπατριώτες μου στη Θεσσαλία</w:t>
      </w:r>
      <w:r>
        <w:rPr>
          <w:rFonts w:eastAsia="Times New Roman"/>
          <w:bCs/>
          <w:szCs w:val="24"/>
        </w:rPr>
        <w:t>,</w:t>
      </w:r>
      <w:r w:rsidRPr="00F64E1A">
        <w:rPr>
          <w:rFonts w:eastAsia="Times New Roman"/>
          <w:bCs/>
          <w:szCs w:val="24"/>
        </w:rPr>
        <w:t xml:space="preserve"> στην ιδιαίτερη πατρίδα μου</w:t>
      </w:r>
      <w:r>
        <w:rPr>
          <w:rFonts w:eastAsia="Times New Roman"/>
          <w:bCs/>
          <w:szCs w:val="24"/>
        </w:rPr>
        <w:t xml:space="preserve"> σ</w:t>
      </w:r>
      <w:r w:rsidRPr="00F64E1A">
        <w:rPr>
          <w:rFonts w:eastAsia="Times New Roman"/>
          <w:bCs/>
          <w:szCs w:val="24"/>
        </w:rPr>
        <w:t>την Ευρυτανία</w:t>
      </w:r>
      <w:r>
        <w:rPr>
          <w:rFonts w:eastAsia="Times New Roman"/>
          <w:bCs/>
          <w:szCs w:val="24"/>
        </w:rPr>
        <w:t>,</w:t>
      </w:r>
      <w:r w:rsidRPr="00F64E1A">
        <w:rPr>
          <w:rFonts w:eastAsia="Times New Roman"/>
          <w:bCs/>
          <w:szCs w:val="24"/>
        </w:rPr>
        <w:t xml:space="preserve"> για όλα τα παραπάνω</w:t>
      </w:r>
      <w:r>
        <w:rPr>
          <w:rFonts w:eastAsia="Times New Roman"/>
          <w:bCs/>
          <w:szCs w:val="24"/>
        </w:rPr>
        <w:t xml:space="preserve">, καθώς και για την </w:t>
      </w:r>
      <w:r w:rsidRPr="00F64E1A">
        <w:rPr>
          <w:rFonts w:eastAsia="Times New Roman"/>
          <w:bCs/>
          <w:szCs w:val="24"/>
        </w:rPr>
        <w:t xml:space="preserve">τραγική κατάσταση </w:t>
      </w:r>
      <w:r>
        <w:rPr>
          <w:rFonts w:eastAsia="Times New Roman"/>
          <w:bCs/>
          <w:szCs w:val="24"/>
        </w:rPr>
        <w:t xml:space="preserve">που </w:t>
      </w:r>
      <w:r w:rsidRPr="00F64E1A">
        <w:rPr>
          <w:rFonts w:eastAsia="Times New Roman"/>
          <w:bCs/>
          <w:szCs w:val="24"/>
        </w:rPr>
        <w:t>επικρατεί στο</w:t>
      </w:r>
      <w:r>
        <w:rPr>
          <w:rFonts w:eastAsia="Times New Roman"/>
          <w:bCs/>
          <w:szCs w:val="24"/>
        </w:rPr>
        <w:t>ν</w:t>
      </w:r>
      <w:r w:rsidRPr="00F64E1A">
        <w:rPr>
          <w:rFonts w:eastAsia="Times New Roman"/>
          <w:bCs/>
          <w:szCs w:val="24"/>
        </w:rPr>
        <w:t xml:space="preserve"> </w:t>
      </w:r>
      <w:r>
        <w:rPr>
          <w:rFonts w:eastAsia="Times New Roman"/>
          <w:bCs/>
          <w:szCs w:val="24"/>
        </w:rPr>
        <w:t>ν</w:t>
      </w:r>
      <w:r w:rsidRPr="00F64E1A">
        <w:rPr>
          <w:rFonts w:eastAsia="Times New Roman"/>
          <w:bCs/>
          <w:szCs w:val="24"/>
        </w:rPr>
        <w:t>ομό</w:t>
      </w:r>
      <w:r>
        <w:rPr>
          <w:rFonts w:eastAsia="Times New Roman"/>
          <w:bCs/>
          <w:szCs w:val="24"/>
        </w:rPr>
        <w:t>.</w:t>
      </w:r>
    </w:p>
    <w:p w14:paraId="120F86FD"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Η</w:t>
      </w:r>
      <w:r w:rsidRPr="00F64E1A">
        <w:rPr>
          <w:rFonts w:eastAsia="Times New Roman"/>
          <w:bCs/>
          <w:szCs w:val="24"/>
        </w:rPr>
        <w:t xml:space="preserve"> ανεργία έχει </w:t>
      </w:r>
      <w:r>
        <w:rPr>
          <w:rFonts w:eastAsia="Times New Roman"/>
          <w:bCs/>
          <w:szCs w:val="24"/>
        </w:rPr>
        <w:t>υπερβεί το 60% του</w:t>
      </w:r>
      <w:r w:rsidRPr="00F64E1A">
        <w:rPr>
          <w:rFonts w:eastAsia="Times New Roman"/>
          <w:bCs/>
          <w:szCs w:val="24"/>
        </w:rPr>
        <w:t xml:space="preserve"> ενεργού πληθυσμού</w:t>
      </w:r>
      <w:r>
        <w:rPr>
          <w:rFonts w:eastAsia="Times New Roman"/>
          <w:bCs/>
          <w:szCs w:val="24"/>
        </w:rPr>
        <w:t>, η π</w:t>
      </w:r>
      <w:r w:rsidRPr="00F64E1A">
        <w:rPr>
          <w:rFonts w:eastAsia="Times New Roman"/>
          <w:bCs/>
          <w:szCs w:val="24"/>
        </w:rPr>
        <w:t>ρωτοβάθμια φροντίδα υγείας είναι ανύπαρκτη</w:t>
      </w:r>
      <w:r>
        <w:rPr>
          <w:rFonts w:eastAsia="Times New Roman"/>
          <w:bCs/>
          <w:szCs w:val="24"/>
        </w:rPr>
        <w:t>, το Ν</w:t>
      </w:r>
      <w:r w:rsidRPr="00F64E1A">
        <w:rPr>
          <w:rFonts w:eastAsia="Times New Roman"/>
          <w:bCs/>
          <w:szCs w:val="24"/>
        </w:rPr>
        <w:t xml:space="preserve">οσοκομείο Καρπενησίου </w:t>
      </w:r>
      <w:r>
        <w:rPr>
          <w:rFonts w:eastAsia="Times New Roman"/>
          <w:bCs/>
          <w:szCs w:val="24"/>
        </w:rPr>
        <w:t>παραπαίει μεταξύ φθοράς και</w:t>
      </w:r>
      <w:r w:rsidRPr="00F64E1A">
        <w:rPr>
          <w:rFonts w:eastAsia="Times New Roman"/>
          <w:bCs/>
          <w:szCs w:val="24"/>
        </w:rPr>
        <w:t xml:space="preserve"> αφθαρσίας</w:t>
      </w:r>
      <w:r>
        <w:rPr>
          <w:rFonts w:eastAsia="Times New Roman"/>
          <w:bCs/>
          <w:szCs w:val="24"/>
        </w:rPr>
        <w:t>,</w:t>
      </w:r>
      <w:r w:rsidRPr="00F64E1A">
        <w:rPr>
          <w:rFonts w:eastAsia="Times New Roman"/>
          <w:bCs/>
          <w:szCs w:val="24"/>
        </w:rPr>
        <w:t xml:space="preserve"> προσπαθώντας να σηκώσ</w:t>
      </w:r>
      <w:r>
        <w:rPr>
          <w:rFonts w:eastAsia="Times New Roman"/>
          <w:bCs/>
          <w:szCs w:val="24"/>
        </w:rPr>
        <w:t>ει</w:t>
      </w:r>
      <w:r w:rsidRPr="00F64E1A">
        <w:rPr>
          <w:rFonts w:eastAsia="Times New Roman"/>
          <w:bCs/>
          <w:szCs w:val="24"/>
        </w:rPr>
        <w:t xml:space="preserve"> όλο το </w:t>
      </w:r>
      <w:r>
        <w:rPr>
          <w:rFonts w:eastAsia="Times New Roman"/>
          <w:bCs/>
          <w:szCs w:val="24"/>
        </w:rPr>
        <w:t>βάρος</w:t>
      </w:r>
      <w:r w:rsidRPr="00F64E1A">
        <w:rPr>
          <w:rFonts w:eastAsia="Times New Roman"/>
          <w:bCs/>
          <w:szCs w:val="24"/>
        </w:rPr>
        <w:t xml:space="preserve"> της </w:t>
      </w:r>
      <w:r>
        <w:rPr>
          <w:rFonts w:eastAsia="Times New Roman"/>
          <w:bCs/>
          <w:szCs w:val="24"/>
        </w:rPr>
        <w:t>δ</w:t>
      </w:r>
      <w:r w:rsidRPr="00F64E1A">
        <w:rPr>
          <w:rFonts w:eastAsia="Times New Roman"/>
          <w:bCs/>
          <w:szCs w:val="24"/>
        </w:rPr>
        <w:t>ημόσια</w:t>
      </w:r>
      <w:r w:rsidRPr="00F64E1A">
        <w:rPr>
          <w:rFonts w:eastAsia="Times New Roman"/>
          <w:bCs/>
          <w:szCs w:val="24"/>
        </w:rPr>
        <w:t xml:space="preserve">ς </w:t>
      </w:r>
      <w:r>
        <w:rPr>
          <w:rFonts w:eastAsia="Times New Roman"/>
          <w:bCs/>
          <w:szCs w:val="24"/>
        </w:rPr>
        <w:t>υ</w:t>
      </w:r>
      <w:r w:rsidRPr="00F64E1A">
        <w:rPr>
          <w:rFonts w:eastAsia="Times New Roman"/>
          <w:bCs/>
          <w:szCs w:val="24"/>
        </w:rPr>
        <w:t xml:space="preserve">γείας του </w:t>
      </w:r>
      <w:r>
        <w:rPr>
          <w:rFonts w:eastAsia="Times New Roman"/>
          <w:bCs/>
          <w:szCs w:val="24"/>
        </w:rPr>
        <w:t>ν</w:t>
      </w:r>
      <w:r w:rsidRPr="00F64E1A">
        <w:rPr>
          <w:rFonts w:eastAsia="Times New Roman"/>
          <w:bCs/>
          <w:szCs w:val="24"/>
        </w:rPr>
        <w:t>ομού</w:t>
      </w:r>
      <w:r>
        <w:rPr>
          <w:rFonts w:eastAsia="Times New Roman"/>
          <w:bCs/>
          <w:szCs w:val="24"/>
        </w:rPr>
        <w:t xml:space="preserve">. Το ΕΚΑΒ </w:t>
      </w:r>
      <w:r w:rsidRPr="00F64E1A">
        <w:rPr>
          <w:rFonts w:eastAsia="Times New Roman"/>
          <w:bCs/>
          <w:szCs w:val="24"/>
        </w:rPr>
        <w:t>ανταποκρίνεται μόνο στο</w:t>
      </w:r>
      <w:r>
        <w:rPr>
          <w:rFonts w:eastAsia="Times New Roman"/>
          <w:bCs/>
          <w:szCs w:val="24"/>
        </w:rPr>
        <w:t>ν</w:t>
      </w:r>
      <w:r w:rsidRPr="00F64E1A">
        <w:rPr>
          <w:rFonts w:eastAsia="Times New Roman"/>
          <w:bCs/>
          <w:szCs w:val="24"/>
        </w:rPr>
        <w:t xml:space="preserve"> μισό </w:t>
      </w:r>
      <w:r>
        <w:rPr>
          <w:rFonts w:eastAsia="Times New Roman"/>
          <w:bCs/>
          <w:szCs w:val="24"/>
        </w:rPr>
        <w:t>ν</w:t>
      </w:r>
      <w:r>
        <w:rPr>
          <w:rFonts w:eastAsia="Times New Roman"/>
          <w:bCs/>
          <w:szCs w:val="24"/>
        </w:rPr>
        <w:t xml:space="preserve">ομό </w:t>
      </w:r>
      <w:r w:rsidRPr="00F64E1A">
        <w:rPr>
          <w:rFonts w:eastAsia="Times New Roman"/>
          <w:bCs/>
          <w:szCs w:val="24"/>
        </w:rPr>
        <w:t>λόγω κακής οργάνωσης</w:t>
      </w:r>
      <w:r>
        <w:rPr>
          <w:rFonts w:eastAsia="Times New Roman"/>
          <w:bCs/>
          <w:szCs w:val="24"/>
        </w:rPr>
        <w:t>,</w:t>
      </w:r>
      <w:r w:rsidRPr="00F64E1A">
        <w:rPr>
          <w:rFonts w:eastAsia="Times New Roman"/>
          <w:bCs/>
          <w:szCs w:val="24"/>
        </w:rPr>
        <w:t xml:space="preserve"> παρά τις φιλότιμες προσπάθειες του προσωπικού του</w:t>
      </w:r>
      <w:r>
        <w:rPr>
          <w:rFonts w:eastAsia="Times New Roman"/>
          <w:bCs/>
          <w:szCs w:val="24"/>
        </w:rPr>
        <w:t xml:space="preserve">. </w:t>
      </w:r>
    </w:p>
    <w:p w14:paraId="120F86FE"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lastRenderedPageBreak/>
        <w:t xml:space="preserve">Το σχολικό έτος δεν έχει ξεκινήσει </w:t>
      </w:r>
      <w:r w:rsidRPr="00F64E1A">
        <w:rPr>
          <w:rFonts w:eastAsia="Times New Roman"/>
          <w:bCs/>
          <w:szCs w:val="24"/>
        </w:rPr>
        <w:t xml:space="preserve">ακόμα για το μοναδικό ΕΠΑΛ Καρπενησίου από την </w:t>
      </w:r>
      <w:r>
        <w:rPr>
          <w:rFonts w:eastAsia="Times New Roman"/>
          <w:bCs/>
          <w:szCs w:val="24"/>
        </w:rPr>
        <w:t>έλλειψη τεσσάρων</w:t>
      </w:r>
      <w:r w:rsidRPr="00F64E1A">
        <w:rPr>
          <w:rFonts w:eastAsia="Times New Roman"/>
          <w:bCs/>
          <w:szCs w:val="24"/>
        </w:rPr>
        <w:t xml:space="preserve"> εκπαιδευτικών ειδικό</w:t>
      </w:r>
      <w:r w:rsidRPr="00F64E1A">
        <w:rPr>
          <w:rFonts w:eastAsia="Times New Roman"/>
          <w:bCs/>
          <w:szCs w:val="24"/>
        </w:rPr>
        <w:t>τητας</w:t>
      </w:r>
      <w:r>
        <w:rPr>
          <w:rFonts w:eastAsia="Times New Roman"/>
          <w:bCs/>
          <w:szCs w:val="24"/>
        </w:rPr>
        <w:t>. Μ</w:t>
      </w:r>
      <w:r w:rsidRPr="00F64E1A">
        <w:rPr>
          <w:rFonts w:eastAsia="Times New Roman"/>
          <w:bCs/>
          <w:szCs w:val="24"/>
        </w:rPr>
        <w:t>ε εξ</w:t>
      </w:r>
      <w:r>
        <w:rPr>
          <w:rFonts w:eastAsia="Times New Roman"/>
          <w:bCs/>
          <w:szCs w:val="24"/>
        </w:rPr>
        <w:t>οργιστική αδιαφορία ο</w:t>
      </w:r>
      <w:r w:rsidRPr="00F64E1A">
        <w:rPr>
          <w:rFonts w:eastAsia="Times New Roman"/>
          <w:bCs/>
          <w:szCs w:val="24"/>
        </w:rPr>
        <w:t xml:space="preserve"> αρμόδιος Υπουργός Παιδείας αρνείται στα </w:t>
      </w:r>
      <w:r>
        <w:rPr>
          <w:rFonts w:eastAsia="Times New Roman"/>
          <w:bCs/>
          <w:szCs w:val="24"/>
        </w:rPr>
        <w:t>Ευρ</w:t>
      </w:r>
      <w:r>
        <w:rPr>
          <w:rFonts w:eastAsia="Times New Roman"/>
          <w:bCs/>
          <w:szCs w:val="24"/>
        </w:rPr>
        <w:t>υ</w:t>
      </w:r>
      <w:r>
        <w:rPr>
          <w:rFonts w:eastAsia="Times New Roman"/>
          <w:bCs/>
          <w:szCs w:val="24"/>
        </w:rPr>
        <w:t xml:space="preserve">τανόπουλα </w:t>
      </w:r>
      <w:r w:rsidRPr="00F64E1A">
        <w:rPr>
          <w:rFonts w:eastAsia="Times New Roman"/>
          <w:bCs/>
          <w:szCs w:val="24"/>
        </w:rPr>
        <w:t>τα σχολικά γεύματα σε όλα τα σχολεία</w:t>
      </w:r>
      <w:r>
        <w:rPr>
          <w:rFonts w:eastAsia="Times New Roman"/>
          <w:bCs/>
          <w:szCs w:val="24"/>
        </w:rPr>
        <w:t>, καθώς και τα δικαιώματά</w:t>
      </w:r>
      <w:r w:rsidRPr="00F64E1A">
        <w:rPr>
          <w:rFonts w:eastAsia="Times New Roman"/>
          <w:bCs/>
          <w:szCs w:val="24"/>
        </w:rPr>
        <w:t xml:space="preserve"> </w:t>
      </w:r>
      <w:r>
        <w:rPr>
          <w:rFonts w:eastAsia="Times New Roman"/>
          <w:bCs/>
          <w:szCs w:val="24"/>
        </w:rPr>
        <w:t>τους για ίσες ευκαιρίες στην εκπαίδευση.</w:t>
      </w:r>
    </w:p>
    <w:p w14:paraId="120F86FF"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Οι δομές της κοινωνικής πρόνοιας, όπως το Γ</w:t>
      </w:r>
      <w:r w:rsidRPr="00F64E1A">
        <w:rPr>
          <w:rFonts w:eastAsia="Times New Roman"/>
          <w:bCs/>
          <w:szCs w:val="24"/>
        </w:rPr>
        <w:t>ηροκομείο Καρπενησίου</w:t>
      </w:r>
      <w:r>
        <w:rPr>
          <w:rFonts w:eastAsia="Times New Roman"/>
          <w:bCs/>
          <w:szCs w:val="24"/>
        </w:rPr>
        <w:t xml:space="preserve">, έχουν κορεστεί, ενώ το αρμόδιο </w:t>
      </w:r>
      <w:r w:rsidRPr="00F64E1A">
        <w:rPr>
          <w:rFonts w:eastAsia="Times New Roman"/>
          <w:bCs/>
          <w:szCs w:val="24"/>
        </w:rPr>
        <w:t xml:space="preserve">Υπουργείο Εργασίας αδιαφορεί για τη λειτουργία της νέας πτέρυγας που έχει κατασκευαστεί εδώ και </w:t>
      </w:r>
      <w:r>
        <w:rPr>
          <w:rFonts w:eastAsia="Times New Roman"/>
          <w:bCs/>
          <w:szCs w:val="24"/>
        </w:rPr>
        <w:t>ο</w:t>
      </w:r>
      <w:r>
        <w:rPr>
          <w:rFonts w:eastAsia="Times New Roman"/>
          <w:bCs/>
          <w:szCs w:val="24"/>
        </w:rPr>
        <w:t>κ</w:t>
      </w:r>
      <w:r>
        <w:rPr>
          <w:rFonts w:eastAsia="Times New Roman"/>
          <w:bCs/>
          <w:szCs w:val="24"/>
        </w:rPr>
        <w:t xml:space="preserve">τώ </w:t>
      </w:r>
      <w:r w:rsidRPr="00F64E1A">
        <w:rPr>
          <w:rFonts w:eastAsia="Times New Roman"/>
          <w:bCs/>
          <w:szCs w:val="24"/>
        </w:rPr>
        <w:t>χρόνια</w:t>
      </w:r>
      <w:r>
        <w:rPr>
          <w:rFonts w:eastAsia="Times New Roman"/>
          <w:bCs/>
          <w:szCs w:val="24"/>
        </w:rPr>
        <w:t>.</w:t>
      </w:r>
    </w:p>
    <w:p w14:paraId="120F8700"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Τ</w:t>
      </w:r>
      <w:r w:rsidRPr="00F64E1A">
        <w:rPr>
          <w:rFonts w:eastAsia="Times New Roman"/>
          <w:bCs/>
          <w:szCs w:val="24"/>
        </w:rPr>
        <w:t xml:space="preserve">α νοικοκυριά </w:t>
      </w:r>
      <w:r>
        <w:rPr>
          <w:rFonts w:eastAsia="Times New Roman"/>
          <w:bCs/>
          <w:szCs w:val="24"/>
        </w:rPr>
        <w:t xml:space="preserve">παγώνουν στην κυριολεξία </w:t>
      </w:r>
      <w:r w:rsidRPr="00F64E1A">
        <w:rPr>
          <w:rFonts w:eastAsia="Times New Roman"/>
          <w:bCs/>
          <w:szCs w:val="24"/>
        </w:rPr>
        <w:t>από τις απ</w:t>
      </w:r>
      <w:r>
        <w:rPr>
          <w:rFonts w:eastAsia="Times New Roman"/>
          <w:bCs/>
          <w:szCs w:val="24"/>
        </w:rPr>
        <w:t xml:space="preserve">αγορευτικές </w:t>
      </w:r>
      <w:r w:rsidRPr="00F64E1A">
        <w:rPr>
          <w:rFonts w:eastAsia="Times New Roman"/>
          <w:bCs/>
          <w:szCs w:val="24"/>
        </w:rPr>
        <w:t xml:space="preserve">τιμές του πετρελαίου θέρμανσης </w:t>
      </w:r>
      <w:r>
        <w:rPr>
          <w:rFonts w:eastAsia="Times New Roman"/>
          <w:bCs/>
          <w:szCs w:val="24"/>
        </w:rPr>
        <w:t>και το ανύπαρκτο πλέον</w:t>
      </w:r>
      <w:r w:rsidRPr="00F64E1A">
        <w:rPr>
          <w:rFonts w:eastAsia="Times New Roman"/>
          <w:bCs/>
          <w:szCs w:val="24"/>
        </w:rPr>
        <w:t xml:space="preserve"> επίδομα πετρελαίου</w:t>
      </w:r>
      <w:r>
        <w:rPr>
          <w:rFonts w:eastAsia="Times New Roman"/>
          <w:bCs/>
          <w:szCs w:val="24"/>
        </w:rPr>
        <w:t xml:space="preserve">. </w:t>
      </w:r>
    </w:p>
    <w:p w14:paraId="120F8701"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Οι επιχειρήσεις, όσες απέμειναν από τη ληστρική επιδρομή της Κ</w:t>
      </w:r>
      <w:r w:rsidRPr="00F64E1A">
        <w:rPr>
          <w:rFonts w:eastAsia="Times New Roman"/>
          <w:bCs/>
          <w:szCs w:val="24"/>
        </w:rPr>
        <w:t>υβέρνησης</w:t>
      </w:r>
      <w:r>
        <w:rPr>
          <w:rFonts w:eastAsia="Times New Roman"/>
          <w:bCs/>
          <w:szCs w:val="24"/>
        </w:rPr>
        <w:t>, φυτοζωούν α</w:t>
      </w:r>
      <w:r w:rsidRPr="00F64E1A">
        <w:rPr>
          <w:rFonts w:eastAsia="Times New Roman"/>
          <w:bCs/>
          <w:szCs w:val="24"/>
        </w:rPr>
        <w:t>φού δεν μπορούν να καλύψουν τ</w:t>
      </w:r>
      <w:r>
        <w:rPr>
          <w:rFonts w:eastAsia="Times New Roman"/>
          <w:bCs/>
          <w:szCs w:val="24"/>
        </w:rPr>
        <w:t>α βασικά έξοδα λειτουργίας τους.</w:t>
      </w:r>
    </w:p>
    <w:p w14:paraId="120F8702"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Οι υπο</w:t>
      </w:r>
      <w:r w:rsidRPr="00F64E1A">
        <w:rPr>
          <w:rFonts w:eastAsia="Times New Roman"/>
          <w:bCs/>
          <w:szCs w:val="24"/>
        </w:rPr>
        <w:t xml:space="preserve">δομές του </w:t>
      </w:r>
      <w:r>
        <w:rPr>
          <w:rFonts w:eastAsia="Times New Roman"/>
          <w:bCs/>
          <w:szCs w:val="24"/>
        </w:rPr>
        <w:t>ν</w:t>
      </w:r>
      <w:r>
        <w:rPr>
          <w:rFonts w:eastAsia="Times New Roman"/>
          <w:bCs/>
          <w:szCs w:val="24"/>
        </w:rPr>
        <w:t>ομού</w:t>
      </w:r>
      <w:r w:rsidRPr="00F64E1A">
        <w:rPr>
          <w:rFonts w:eastAsia="Times New Roman"/>
          <w:bCs/>
          <w:szCs w:val="24"/>
        </w:rPr>
        <w:t xml:space="preserve"> καταρρέουν από την </w:t>
      </w:r>
      <w:r>
        <w:rPr>
          <w:rFonts w:eastAsia="Times New Roman"/>
          <w:bCs/>
          <w:szCs w:val="24"/>
        </w:rPr>
        <w:t xml:space="preserve">έλλειψη </w:t>
      </w:r>
      <w:r w:rsidRPr="00F64E1A">
        <w:rPr>
          <w:rFonts w:eastAsia="Times New Roman"/>
          <w:bCs/>
          <w:szCs w:val="24"/>
        </w:rPr>
        <w:t>χρηματοδότησης</w:t>
      </w:r>
      <w:r>
        <w:rPr>
          <w:rFonts w:eastAsia="Times New Roman"/>
          <w:bCs/>
          <w:szCs w:val="24"/>
        </w:rPr>
        <w:t>,</w:t>
      </w:r>
      <w:r w:rsidRPr="00F64E1A">
        <w:rPr>
          <w:rFonts w:eastAsia="Times New Roman"/>
          <w:bCs/>
          <w:szCs w:val="24"/>
        </w:rPr>
        <w:t xml:space="preserve"> τόσο των</w:t>
      </w:r>
      <w:r>
        <w:rPr>
          <w:rFonts w:eastAsia="Times New Roman"/>
          <w:bCs/>
          <w:szCs w:val="24"/>
        </w:rPr>
        <w:t xml:space="preserve"> δήμων όσο και </w:t>
      </w:r>
      <w:r>
        <w:rPr>
          <w:rFonts w:eastAsia="Times New Roman"/>
          <w:bCs/>
          <w:szCs w:val="24"/>
        </w:rPr>
        <w:t xml:space="preserve">της </w:t>
      </w:r>
      <w:r>
        <w:rPr>
          <w:rFonts w:eastAsia="Times New Roman"/>
          <w:bCs/>
          <w:szCs w:val="24"/>
        </w:rPr>
        <w:t>π</w:t>
      </w:r>
      <w:r w:rsidRPr="00F64E1A">
        <w:rPr>
          <w:rFonts w:eastAsia="Times New Roman"/>
          <w:bCs/>
          <w:szCs w:val="24"/>
        </w:rPr>
        <w:t xml:space="preserve">εριφερειακής </w:t>
      </w:r>
      <w:r>
        <w:rPr>
          <w:rFonts w:eastAsia="Times New Roman"/>
          <w:bCs/>
          <w:szCs w:val="24"/>
        </w:rPr>
        <w:t>ε</w:t>
      </w:r>
      <w:r w:rsidRPr="00F64E1A">
        <w:rPr>
          <w:rFonts w:eastAsia="Times New Roman"/>
          <w:bCs/>
          <w:szCs w:val="24"/>
        </w:rPr>
        <w:t>νότητας</w:t>
      </w:r>
      <w:r>
        <w:rPr>
          <w:rFonts w:eastAsia="Times New Roman"/>
          <w:bCs/>
          <w:szCs w:val="24"/>
        </w:rPr>
        <w:t>,</w:t>
      </w:r>
      <w:r w:rsidRPr="00F64E1A">
        <w:rPr>
          <w:rFonts w:eastAsia="Times New Roman"/>
          <w:bCs/>
          <w:szCs w:val="24"/>
        </w:rPr>
        <w:t xml:space="preserve"> παρά τις φιλότιμες προσπάθειες των τοπικών αρχόντων</w:t>
      </w:r>
      <w:r>
        <w:rPr>
          <w:rFonts w:eastAsia="Times New Roman"/>
          <w:bCs/>
          <w:szCs w:val="24"/>
        </w:rPr>
        <w:t xml:space="preserve">. </w:t>
      </w:r>
    </w:p>
    <w:p w14:paraId="120F8703"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Α</w:t>
      </w:r>
      <w:r w:rsidRPr="00F64E1A">
        <w:rPr>
          <w:rFonts w:eastAsia="Times New Roman"/>
          <w:bCs/>
          <w:szCs w:val="24"/>
        </w:rPr>
        <w:t xml:space="preserve">υτή και χειρότερη </w:t>
      </w:r>
      <w:r>
        <w:rPr>
          <w:rFonts w:eastAsia="Times New Roman"/>
          <w:bCs/>
          <w:szCs w:val="24"/>
        </w:rPr>
        <w:t xml:space="preserve">είναι </w:t>
      </w:r>
      <w:r w:rsidRPr="00F64E1A">
        <w:rPr>
          <w:rFonts w:eastAsia="Times New Roman"/>
          <w:bCs/>
          <w:szCs w:val="24"/>
        </w:rPr>
        <w:t xml:space="preserve">η κατάσταση που βιώνουν οι πολίτες της </w:t>
      </w:r>
      <w:r>
        <w:rPr>
          <w:rFonts w:eastAsia="Times New Roman"/>
          <w:bCs/>
          <w:szCs w:val="24"/>
        </w:rPr>
        <w:t>ορεινής Ευρυτανίας, ό</w:t>
      </w:r>
      <w:r w:rsidRPr="00F64E1A">
        <w:rPr>
          <w:rFonts w:eastAsia="Times New Roman"/>
          <w:bCs/>
          <w:szCs w:val="24"/>
        </w:rPr>
        <w:t>πως πιστεύω και στο σύνολο της επικράτειας</w:t>
      </w:r>
      <w:r>
        <w:rPr>
          <w:rFonts w:eastAsia="Times New Roman"/>
          <w:bCs/>
          <w:szCs w:val="24"/>
        </w:rPr>
        <w:t>,</w:t>
      </w:r>
      <w:r w:rsidRPr="00F64E1A">
        <w:rPr>
          <w:rFonts w:eastAsia="Times New Roman"/>
          <w:bCs/>
          <w:szCs w:val="24"/>
        </w:rPr>
        <w:t xml:space="preserve"> παρά τους πανηγυρισμούς των </w:t>
      </w:r>
      <w:r>
        <w:rPr>
          <w:rFonts w:eastAsia="Times New Roman"/>
          <w:bCs/>
          <w:szCs w:val="24"/>
        </w:rPr>
        <w:t>«</w:t>
      </w:r>
      <w:r w:rsidRPr="00F64E1A">
        <w:rPr>
          <w:rFonts w:eastAsia="Times New Roman"/>
          <w:bCs/>
          <w:szCs w:val="24"/>
        </w:rPr>
        <w:t>ΣΥΡΙΖΑΝΕΛ</w:t>
      </w:r>
      <w:r>
        <w:rPr>
          <w:rFonts w:eastAsia="Times New Roman"/>
          <w:bCs/>
          <w:szCs w:val="24"/>
        </w:rPr>
        <w:t>»</w:t>
      </w:r>
      <w:r w:rsidRPr="00F64E1A">
        <w:rPr>
          <w:rFonts w:eastAsia="Times New Roman"/>
          <w:bCs/>
          <w:szCs w:val="24"/>
        </w:rPr>
        <w:t xml:space="preserve"> και ε</w:t>
      </w:r>
      <w:r w:rsidRPr="00F64E1A">
        <w:rPr>
          <w:rFonts w:eastAsia="Times New Roman"/>
          <w:bCs/>
          <w:szCs w:val="24"/>
        </w:rPr>
        <w:t xml:space="preserve">ίμαι βέβαιος ότι στις επερχόμενες εκλογές θα λάβουν </w:t>
      </w:r>
      <w:r w:rsidRPr="00F64E1A">
        <w:rPr>
          <w:rFonts w:eastAsia="Times New Roman"/>
          <w:bCs/>
          <w:szCs w:val="24"/>
        </w:rPr>
        <w:lastRenderedPageBreak/>
        <w:t>το τίμημα που τους αξίζει και θα αποτελ</w:t>
      </w:r>
      <w:r>
        <w:rPr>
          <w:rFonts w:eastAsia="Times New Roman"/>
          <w:bCs/>
          <w:szCs w:val="24"/>
        </w:rPr>
        <w:t>έσουν τη θλιβερή παρένθεση στη νεότερη ι</w:t>
      </w:r>
      <w:r w:rsidRPr="00F64E1A">
        <w:rPr>
          <w:rFonts w:eastAsia="Times New Roman"/>
          <w:bCs/>
          <w:szCs w:val="24"/>
        </w:rPr>
        <w:t xml:space="preserve">στορία της πατρίδας </w:t>
      </w:r>
      <w:r>
        <w:rPr>
          <w:rFonts w:eastAsia="Times New Roman"/>
          <w:bCs/>
          <w:szCs w:val="24"/>
        </w:rPr>
        <w:t>μας.</w:t>
      </w:r>
    </w:p>
    <w:p w14:paraId="120F8704"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Τ</w:t>
      </w:r>
      <w:r w:rsidRPr="00F64E1A">
        <w:rPr>
          <w:rFonts w:eastAsia="Times New Roman"/>
          <w:bCs/>
          <w:szCs w:val="24"/>
        </w:rPr>
        <w:t>ελειώνοντας δηλών</w:t>
      </w:r>
      <w:r>
        <w:rPr>
          <w:rFonts w:eastAsia="Times New Roman"/>
          <w:bCs/>
          <w:szCs w:val="24"/>
        </w:rPr>
        <w:t xml:space="preserve">ω ότι καταψηφίζω τον τελευταίο </w:t>
      </w:r>
      <w:r>
        <w:rPr>
          <w:rFonts w:eastAsia="Times New Roman"/>
          <w:bCs/>
          <w:szCs w:val="24"/>
        </w:rPr>
        <w:t>π</w:t>
      </w:r>
      <w:r>
        <w:rPr>
          <w:rFonts w:eastAsia="Times New Roman"/>
          <w:bCs/>
          <w:szCs w:val="24"/>
        </w:rPr>
        <w:t>ρο</w:t>
      </w:r>
      <w:r w:rsidRPr="00F64E1A">
        <w:rPr>
          <w:rFonts w:eastAsia="Times New Roman"/>
          <w:bCs/>
          <w:szCs w:val="24"/>
        </w:rPr>
        <w:t>ϋπολογισμό</w:t>
      </w:r>
      <w:r>
        <w:rPr>
          <w:rFonts w:eastAsia="Times New Roman"/>
          <w:bCs/>
          <w:szCs w:val="24"/>
        </w:rPr>
        <w:t xml:space="preserve"> της απερχόμενης Κ</w:t>
      </w:r>
      <w:r w:rsidRPr="00F64E1A">
        <w:rPr>
          <w:rFonts w:eastAsia="Times New Roman"/>
          <w:bCs/>
          <w:szCs w:val="24"/>
        </w:rPr>
        <w:t xml:space="preserve">υβέρνησης </w:t>
      </w:r>
      <w:r>
        <w:rPr>
          <w:rFonts w:eastAsia="Times New Roman"/>
          <w:bCs/>
          <w:szCs w:val="24"/>
        </w:rPr>
        <w:t>«</w:t>
      </w:r>
      <w:r w:rsidRPr="00F64E1A">
        <w:rPr>
          <w:rFonts w:eastAsia="Times New Roman"/>
          <w:bCs/>
          <w:szCs w:val="24"/>
        </w:rPr>
        <w:t>ΣΥΡΙΖΑΝΕΛ</w:t>
      </w:r>
      <w:r>
        <w:rPr>
          <w:rFonts w:eastAsia="Times New Roman"/>
          <w:bCs/>
          <w:szCs w:val="24"/>
        </w:rPr>
        <w:t>»</w:t>
      </w:r>
      <w:r>
        <w:rPr>
          <w:rFonts w:eastAsia="Times New Roman"/>
          <w:bCs/>
          <w:szCs w:val="24"/>
        </w:rPr>
        <w:t>.</w:t>
      </w:r>
    </w:p>
    <w:p w14:paraId="120F8705"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Ε</w:t>
      </w:r>
      <w:r w:rsidRPr="00F64E1A">
        <w:rPr>
          <w:rFonts w:eastAsia="Times New Roman"/>
          <w:bCs/>
          <w:szCs w:val="24"/>
        </w:rPr>
        <w:t>υχαριστώ πολύ</w:t>
      </w:r>
      <w:r>
        <w:rPr>
          <w:rFonts w:eastAsia="Times New Roman"/>
          <w:bCs/>
          <w:szCs w:val="24"/>
        </w:rPr>
        <w:t>.</w:t>
      </w:r>
    </w:p>
    <w:p w14:paraId="120F8706" w14:textId="77777777" w:rsidR="0086761A" w:rsidRDefault="00427452">
      <w:pPr>
        <w:tabs>
          <w:tab w:val="left" w:pos="2940"/>
        </w:tabs>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20F8707" w14:textId="77777777" w:rsidR="0086761A" w:rsidRDefault="00427452">
      <w:pPr>
        <w:tabs>
          <w:tab w:val="left" w:pos="2940"/>
        </w:tabs>
        <w:spacing w:line="600" w:lineRule="auto"/>
        <w:ind w:firstLine="720"/>
        <w:jc w:val="both"/>
        <w:rPr>
          <w:rFonts w:eastAsia="Times New Roman"/>
          <w:bCs/>
          <w:szCs w:val="24"/>
        </w:rPr>
      </w:pPr>
      <w:r w:rsidRPr="00E36F77">
        <w:rPr>
          <w:rFonts w:eastAsia="Times New Roman"/>
          <w:b/>
          <w:bCs/>
          <w:szCs w:val="24"/>
        </w:rPr>
        <w:t>ΠΡΟΕΔΡΕΥΩΝ (Γεώργιος Βαρεμένος):</w:t>
      </w:r>
      <w:r>
        <w:rPr>
          <w:rFonts w:eastAsia="Times New Roman"/>
          <w:bCs/>
          <w:szCs w:val="24"/>
        </w:rPr>
        <w:t xml:space="preserve"> Τον </w:t>
      </w:r>
      <w:r w:rsidRPr="00F64E1A">
        <w:rPr>
          <w:rFonts w:eastAsia="Times New Roman"/>
          <w:bCs/>
          <w:szCs w:val="24"/>
        </w:rPr>
        <w:t>λόγο έχει η κ</w:t>
      </w:r>
      <w:r>
        <w:rPr>
          <w:rFonts w:eastAsia="Times New Roman"/>
          <w:bCs/>
          <w:szCs w:val="24"/>
        </w:rPr>
        <w:t>.</w:t>
      </w:r>
      <w:r w:rsidRPr="00F64E1A">
        <w:rPr>
          <w:rFonts w:eastAsia="Times New Roman"/>
          <w:bCs/>
          <w:szCs w:val="24"/>
        </w:rPr>
        <w:t xml:space="preserve"> Αυλωνίτου</w:t>
      </w:r>
      <w:r>
        <w:rPr>
          <w:rFonts w:eastAsia="Times New Roman"/>
          <w:bCs/>
          <w:szCs w:val="24"/>
        </w:rPr>
        <w:t>.</w:t>
      </w:r>
    </w:p>
    <w:p w14:paraId="120F8708" w14:textId="77777777" w:rsidR="0086761A" w:rsidRDefault="00427452">
      <w:pPr>
        <w:tabs>
          <w:tab w:val="left" w:pos="2940"/>
        </w:tabs>
        <w:spacing w:line="600" w:lineRule="auto"/>
        <w:ind w:firstLine="720"/>
        <w:jc w:val="both"/>
        <w:rPr>
          <w:rFonts w:eastAsia="Times New Roman"/>
          <w:bCs/>
          <w:szCs w:val="24"/>
        </w:rPr>
      </w:pPr>
      <w:r w:rsidRPr="00E36F77">
        <w:rPr>
          <w:rFonts w:eastAsia="Times New Roman"/>
          <w:b/>
          <w:bCs/>
          <w:szCs w:val="24"/>
        </w:rPr>
        <w:t>ΕΛΕΝΗ ΑΥΛΩΝΙΤΟΥ:</w:t>
      </w:r>
      <w:r>
        <w:rPr>
          <w:rFonts w:eastAsia="Times New Roman"/>
          <w:bCs/>
          <w:szCs w:val="24"/>
        </w:rPr>
        <w:t xml:space="preserve"> Κυρίες και κύριοι Β</w:t>
      </w:r>
      <w:r w:rsidRPr="00F64E1A">
        <w:rPr>
          <w:rFonts w:eastAsia="Times New Roman"/>
          <w:bCs/>
          <w:szCs w:val="24"/>
        </w:rPr>
        <w:t>ουλευτές</w:t>
      </w:r>
      <w:r>
        <w:rPr>
          <w:rFonts w:eastAsia="Times New Roman"/>
          <w:bCs/>
          <w:szCs w:val="24"/>
        </w:rPr>
        <w:t xml:space="preserve">, συζητάμε σήμερα τον </w:t>
      </w:r>
      <w:r>
        <w:rPr>
          <w:rFonts w:eastAsia="Times New Roman"/>
          <w:bCs/>
          <w:szCs w:val="24"/>
        </w:rPr>
        <w:t>π</w:t>
      </w:r>
      <w:r w:rsidRPr="00F64E1A">
        <w:rPr>
          <w:rFonts w:eastAsia="Times New Roman"/>
          <w:bCs/>
          <w:szCs w:val="24"/>
        </w:rPr>
        <w:t>ροϋπολογισμό για το 2019</w:t>
      </w:r>
      <w:r>
        <w:rPr>
          <w:rFonts w:eastAsia="Times New Roman"/>
          <w:bCs/>
          <w:szCs w:val="24"/>
        </w:rPr>
        <w:t>. Σ</w:t>
      </w:r>
      <w:r w:rsidRPr="00F64E1A">
        <w:rPr>
          <w:rFonts w:eastAsia="Times New Roman"/>
          <w:bCs/>
          <w:szCs w:val="24"/>
        </w:rPr>
        <w:t xml:space="preserve">υζητάμε δηλαδή τον πρώτο </w:t>
      </w:r>
      <w:r w:rsidRPr="00F64E1A">
        <w:rPr>
          <w:rFonts w:eastAsia="Times New Roman"/>
          <w:bCs/>
          <w:szCs w:val="24"/>
        </w:rPr>
        <w:t>μετα</w:t>
      </w:r>
      <w:r>
        <w:rPr>
          <w:rFonts w:eastAsia="Times New Roman"/>
          <w:bCs/>
          <w:szCs w:val="24"/>
        </w:rPr>
        <w:t xml:space="preserve">μνημονιακό </w:t>
      </w:r>
      <w:r w:rsidRPr="00F64E1A">
        <w:rPr>
          <w:rFonts w:eastAsia="Times New Roman"/>
          <w:bCs/>
          <w:szCs w:val="24"/>
        </w:rPr>
        <w:t>προϋπολογισμό</w:t>
      </w:r>
      <w:r>
        <w:rPr>
          <w:rFonts w:eastAsia="Times New Roman"/>
          <w:bCs/>
          <w:szCs w:val="24"/>
        </w:rPr>
        <w:t>,</w:t>
      </w:r>
      <w:r w:rsidRPr="00F64E1A">
        <w:rPr>
          <w:rFonts w:eastAsia="Times New Roman"/>
          <w:bCs/>
          <w:szCs w:val="24"/>
        </w:rPr>
        <w:t xml:space="preserve"> τον πρώτο προϋπολογισμό μετά τη λήξη των δημοσιονομικών προγραμμάτων</w:t>
      </w:r>
      <w:r>
        <w:rPr>
          <w:rFonts w:eastAsia="Times New Roman"/>
          <w:bCs/>
          <w:szCs w:val="24"/>
        </w:rPr>
        <w:t>, αλλά</w:t>
      </w:r>
      <w:r w:rsidRPr="00F64E1A">
        <w:rPr>
          <w:rFonts w:eastAsia="Times New Roman"/>
          <w:bCs/>
          <w:szCs w:val="24"/>
        </w:rPr>
        <w:t xml:space="preserve"> και τον πρώτο επεκτατικό προϋπολογισμό μετά από μ</w:t>
      </w:r>
      <w:r>
        <w:rPr>
          <w:rFonts w:eastAsia="Times New Roman"/>
          <w:bCs/>
          <w:szCs w:val="24"/>
        </w:rPr>
        <w:t>ι</w:t>
      </w:r>
      <w:r w:rsidRPr="00F64E1A">
        <w:rPr>
          <w:rFonts w:eastAsia="Times New Roman"/>
          <w:bCs/>
          <w:szCs w:val="24"/>
        </w:rPr>
        <w:t>α δεκαετία</w:t>
      </w:r>
      <w:r>
        <w:rPr>
          <w:rFonts w:eastAsia="Times New Roman"/>
          <w:bCs/>
          <w:szCs w:val="24"/>
        </w:rPr>
        <w:t>, ό</w:t>
      </w:r>
      <w:r w:rsidRPr="00F64E1A">
        <w:rPr>
          <w:rFonts w:eastAsia="Times New Roman"/>
          <w:bCs/>
          <w:szCs w:val="24"/>
        </w:rPr>
        <w:t>που οι Έλληνες πολίτες αντιλαμβάνονται τι σημαίνει έξοδος από τα μνημόνια</w:t>
      </w:r>
      <w:r>
        <w:rPr>
          <w:rFonts w:eastAsia="Times New Roman"/>
          <w:bCs/>
          <w:szCs w:val="24"/>
        </w:rPr>
        <w:t>,</w:t>
      </w:r>
      <w:r w:rsidRPr="00F64E1A">
        <w:rPr>
          <w:rFonts w:eastAsia="Times New Roman"/>
          <w:bCs/>
          <w:szCs w:val="24"/>
        </w:rPr>
        <w:t xml:space="preserve"> τι σημαίνει ό</w:t>
      </w:r>
      <w:r w:rsidRPr="00F64E1A">
        <w:rPr>
          <w:rFonts w:eastAsia="Times New Roman"/>
          <w:bCs/>
          <w:szCs w:val="24"/>
        </w:rPr>
        <w:t>τι η χώρα εισέρχεται σε περίοδο κανονικότητας</w:t>
      </w:r>
      <w:r>
        <w:rPr>
          <w:rFonts w:eastAsia="Times New Roman"/>
          <w:bCs/>
          <w:szCs w:val="24"/>
        </w:rPr>
        <w:t>.</w:t>
      </w:r>
    </w:p>
    <w:p w14:paraId="120F8709"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Ο </w:t>
      </w:r>
      <w:r>
        <w:rPr>
          <w:rFonts w:eastAsia="Times New Roman"/>
          <w:bCs/>
          <w:szCs w:val="24"/>
        </w:rPr>
        <w:t>π</w:t>
      </w:r>
      <w:r w:rsidRPr="00F64E1A">
        <w:rPr>
          <w:rFonts w:eastAsia="Times New Roman"/>
          <w:bCs/>
          <w:szCs w:val="24"/>
        </w:rPr>
        <w:t xml:space="preserve">ροϋπολογισμός </w:t>
      </w:r>
      <w:r>
        <w:rPr>
          <w:rFonts w:eastAsia="Times New Roman"/>
          <w:bCs/>
          <w:szCs w:val="24"/>
        </w:rPr>
        <w:t>α</w:t>
      </w:r>
      <w:r w:rsidRPr="00F64E1A">
        <w:rPr>
          <w:rFonts w:eastAsia="Times New Roman"/>
          <w:bCs/>
          <w:szCs w:val="24"/>
        </w:rPr>
        <w:t xml:space="preserve">υτός είναι </w:t>
      </w:r>
      <w:r>
        <w:rPr>
          <w:rFonts w:eastAsia="Times New Roman"/>
          <w:bCs/>
          <w:szCs w:val="24"/>
        </w:rPr>
        <w:t>ρεαλιστικός, είν</w:t>
      </w:r>
      <w:r w:rsidRPr="00F64E1A">
        <w:rPr>
          <w:rFonts w:eastAsia="Times New Roman"/>
          <w:bCs/>
          <w:szCs w:val="24"/>
        </w:rPr>
        <w:t>αι αξιόπιστος</w:t>
      </w:r>
      <w:r>
        <w:rPr>
          <w:rFonts w:eastAsia="Times New Roman"/>
          <w:bCs/>
          <w:szCs w:val="24"/>
        </w:rPr>
        <w:t>,</w:t>
      </w:r>
      <w:r w:rsidRPr="00F64E1A">
        <w:rPr>
          <w:rFonts w:eastAsia="Times New Roman"/>
          <w:bCs/>
          <w:szCs w:val="24"/>
        </w:rPr>
        <w:t xml:space="preserve"> είναι αναπτυξιακός</w:t>
      </w:r>
      <w:r>
        <w:rPr>
          <w:rFonts w:eastAsia="Times New Roman"/>
          <w:bCs/>
          <w:szCs w:val="24"/>
        </w:rPr>
        <w:t>,</w:t>
      </w:r>
      <w:r w:rsidRPr="00F64E1A">
        <w:rPr>
          <w:rFonts w:eastAsia="Times New Roman"/>
          <w:bCs/>
          <w:szCs w:val="24"/>
        </w:rPr>
        <w:t xml:space="preserve"> είναι δίκαιος</w:t>
      </w:r>
      <w:r>
        <w:rPr>
          <w:rFonts w:eastAsia="Times New Roman"/>
          <w:bCs/>
          <w:szCs w:val="24"/>
        </w:rPr>
        <w:t>,</w:t>
      </w:r>
      <w:r w:rsidRPr="00F64E1A">
        <w:rPr>
          <w:rFonts w:eastAsia="Times New Roman"/>
          <w:bCs/>
          <w:szCs w:val="24"/>
        </w:rPr>
        <w:t xml:space="preserve"> είναι ο πρώτος </w:t>
      </w:r>
      <w:r>
        <w:rPr>
          <w:rFonts w:eastAsia="Times New Roman"/>
          <w:bCs/>
          <w:szCs w:val="24"/>
        </w:rPr>
        <w:t>προϋ</w:t>
      </w:r>
      <w:r w:rsidRPr="00F64E1A">
        <w:rPr>
          <w:rFonts w:eastAsia="Times New Roman"/>
          <w:bCs/>
          <w:szCs w:val="24"/>
        </w:rPr>
        <w:t>πολογισμός μετά από μ</w:t>
      </w:r>
      <w:r>
        <w:rPr>
          <w:rFonts w:eastAsia="Times New Roman"/>
          <w:bCs/>
          <w:szCs w:val="24"/>
        </w:rPr>
        <w:t>ι</w:t>
      </w:r>
      <w:r w:rsidRPr="00F64E1A">
        <w:rPr>
          <w:rFonts w:eastAsia="Times New Roman"/>
          <w:bCs/>
          <w:szCs w:val="24"/>
        </w:rPr>
        <w:t>α δεκαετία</w:t>
      </w:r>
      <w:r>
        <w:rPr>
          <w:rFonts w:eastAsia="Times New Roman"/>
          <w:bCs/>
          <w:szCs w:val="24"/>
        </w:rPr>
        <w:t>,</w:t>
      </w:r>
      <w:r w:rsidRPr="00F64E1A">
        <w:rPr>
          <w:rFonts w:eastAsia="Times New Roman"/>
          <w:bCs/>
          <w:szCs w:val="24"/>
        </w:rPr>
        <w:t xml:space="preserve"> όπου οι Έλληνες πολίτες δεν θ</w:t>
      </w:r>
      <w:r>
        <w:rPr>
          <w:rFonts w:eastAsia="Times New Roman"/>
          <w:bCs/>
          <w:szCs w:val="24"/>
        </w:rPr>
        <w:t xml:space="preserve">α δουν πάλι </w:t>
      </w:r>
      <w:r w:rsidRPr="00F64E1A">
        <w:rPr>
          <w:rFonts w:eastAsia="Times New Roman"/>
          <w:bCs/>
          <w:szCs w:val="24"/>
        </w:rPr>
        <w:t>περικοπές</w:t>
      </w:r>
      <w:r>
        <w:rPr>
          <w:rFonts w:eastAsia="Times New Roman"/>
          <w:bCs/>
          <w:szCs w:val="24"/>
        </w:rPr>
        <w:t>, δεν θα δο</w:t>
      </w:r>
      <w:r>
        <w:rPr>
          <w:rFonts w:eastAsia="Times New Roman"/>
          <w:bCs/>
          <w:szCs w:val="24"/>
        </w:rPr>
        <w:t xml:space="preserve">υν αυξήσεις φόρων, </w:t>
      </w:r>
      <w:r w:rsidRPr="00F64E1A">
        <w:rPr>
          <w:rFonts w:eastAsia="Times New Roman"/>
          <w:bCs/>
          <w:szCs w:val="24"/>
        </w:rPr>
        <w:t xml:space="preserve">δεν </w:t>
      </w:r>
      <w:r>
        <w:rPr>
          <w:rFonts w:eastAsia="Times New Roman"/>
          <w:bCs/>
          <w:szCs w:val="24"/>
        </w:rPr>
        <w:t xml:space="preserve">θα δουν </w:t>
      </w:r>
      <w:r w:rsidRPr="00F64E1A">
        <w:rPr>
          <w:rFonts w:eastAsia="Times New Roman"/>
          <w:bCs/>
          <w:szCs w:val="24"/>
        </w:rPr>
        <w:t>επιβαρυντικά μέτρα</w:t>
      </w:r>
      <w:r>
        <w:rPr>
          <w:rFonts w:eastAsia="Times New Roman"/>
          <w:bCs/>
          <w:szCs w:val="24"/>
        </w:rPr>
        <w:t xml:space="preserve">, αλλά αντίθετα θα δουν </w:t>
      </w:r>
      <w:r w:rsidRPr="00F64E1A">
        <w:rPr>
          <w:rFonts w:eastAsia="Times New Roman"/>
          <w:bCs/>
          <w:szCs w:val="24"/>
        </w:rPr>
        <w:t xml:space="preserve">συγκεκριμένες παρεμβάσεις </w:t>
      </w:r>
      <w:r w:rsidRPr="00F64E1A">
        <w:rPr>
          <w:rFonts w:eastAsia="Times New Roman"/>
          <w:bCs/>
          <w:szCs w:val="24"/>
        </w:rPr>
        <w:lastRenderedPageBreak/>
        <w:t xml:space="preserve">που </w:t>
      </w:r>
      <w:r>
        <w:rPr>
          <w:rFonts w:eastAsia="Times New Roman"/>
          <w:bCs/>
          <w:szCs w:val="24"/>
        </w:rPr>
        <w:t xml:space="preserve">έρχονται να αποκαταστήσουν εν μέρει αδικίες </w:t>
      </w:r>
      <w:r w:rsidRPr="00F64E1A">
        <w:rPr>
          <w:rFonts w:eastAsia="Times New Roman"/>
          <w:bCs/>
          <w:szCs w:val="24"/>
        </w:rPr>
        <w:t xml:space="preserve"> που συσσωρεύτηκαν όλα τα προηγούμενα χρόνια</w:t>
      </w:r>
      <w:r>
        <w:rPr>
          <w:rFonts w:eastAsia="Times New Roman"/>
          <w:bCs/>
          <w:szCs w:val="24"/>
        </w:rPr>
        <w:t>.</w:t>
      </w:r>
    </w:p>
    <w:p w14:paraId="120F870A"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Ο </w:t>
      </w:r>
      <w:r>
        <w:rPr>
          <w:rFonts w:eastAsia="Times New Roman"/>
          <w:bCs/>
          <w:szCs w:val="24"/>
        </w:rPr>
        <w:t>π</w:t>
      </w:r>
      <w:r>
        <w:rPr>
          <w:rFonts w:eastAsia="Times New Roman"/>
          <w:bCs/>
          <w:szCs w:val="24"/>
        </w:rPr>
        <w:t xml:space="preserve">ροϋπολογισμός αυτός έρχεται να ανακουφίσει τους πολίτες με  </w:t>
      </w:r>
      <w:r>
        <w:rPr>
          <w:rFonts w:eastAsia="Times New Roman"/>
          <w:bCs/>
          <w:szCs w:val="24"/>
        </w:rPr>
        <w:t>μειώσεις</w:t>
      </w:r>
      <w:r w:rsidRPr="00F64E1A">
        <w:rPr>
          <w:rFonts w:eastAsia="Times New Roman"/>
          <w:bCs/>
          <w:szCs w:val="24"/>
        </w:rPr>
        <w:t xml:space="preserve"> των φορολογικών βαρών και του ΕΝΦΙΑ</w:t>
      </w:r>
      <w:r>
        <w:rPr>
          <w:rFonts w:eastAsia="Times New Roman"/>
          <w:bCs/>
          <w:szCs w:val="24"/>
        </w:rPr>
        <w:t>,</w:t>
      </w:r>
      <w:r w:rsidRPr="00F64E1A">
        <w:rPr>
          <w:rFonts w:eastAsia="Times New Roman"/>
          <w:bCs/>
          <w:szCs w:val="24"/>
        </w:rPr>
        <w:t xml:space="preserve"> με μέτρα που ενισχύουν την κοινωνική προστασία</w:t>
      </w:r>
      <w:r>
        <w:rPr>
          <w:rFonts w:eastAsia="Times New Roman"/>
          <w:bCs/>
          <w:szCs w:val="24"/>
        </w:rPr>
        <w:t>,</w:t>
      </w:r>
      <w:r w:rsidRPr="00F64E1A">
        <w:rPr>
          <w:rFonts w:eastAsia="Times New Roman"/>
          <w:bCs/>
          <w:szCs w:val="24"/>
        </w:rPr>
        <w:t xml:space="preserve"> με ένα πρόγραμμα επιδότησης ενοικίου</w:t>
      </w:r>
      <w:r>
        <w:rPr>
          <w:rFonts w:eastAsia="Times New Roman"/>
          <w:bCs/>
          <w:szCs w:val="24"/>
        </w:rPr>
        <w:t>,</w:t>
      </w:r>
      <w:r w:rsidRPr="00F64E1A">
        <w:rPr>
          <w:rFonts w:eastAsia="Times New Roman"/>
          <w:bCs/>
          <w:szCs w:val="24"/>
        </w:rPr>
        <w:t xml:space="preserve"> αλλά και </w:t>
      </w:r>
      <w:r>
        <w:rPr>
          <w:rFonts w:eastAsia="Times New Roman"/>
          <w:bCs/>
          <w:szCs w:val="24"/>
        </w:rPr>
        <w:t>π</w:t>
      </w:r>
      <w:r w:rsidRPr="00F64E1A">
        <w:rPr>
          <w:rFonts w:eastAsia="Times New Roman"/>
          <w:bCs/>
          <w:szCs w:val="24"/>
        </w:rPr>
        <w:t xml:space="preserve">ροστασίας των ευάλωτων νοικοκυριών που έχουν </w:t>
      </w:r>
      <w:r>
        <w:rPr>
          <w:rFonts w:eastAsia="Times New Roman"/>
          <w:bCs/>
          <w:szCs w:val="24"/>
        </w:rPr>
        <w:t>δάνε</w:t>
      </w:r>
      <w:r w:rsidRPr="00F64E1A">
        <w:rPr>
          <w:rFonts w:eastAsia="Times New Roman"/>
          <w:bCs/>
          <w:szCs w:val="24"/>
        </w:rPr>
        <w:t>ια σε αδυναμία αποπληρωμής</w:t>
      </w:r>
      <w:r>
        <w:rPr>
          <w:rFonts w:eastAsia="Times New Roman"/>
          <w:bCs/>
          <w:szCs w:val="24"/>
        </w:rPr>
        <w:t>,</w:t>
      </w:r>
      <w:r w:rsidRPr="00F64E1A">
        <w:rPr>
          <w:rFonts w:eastAsia="Times New Roman"/>
          <w:bCs/>
          <w:szCs w:val="24"/>
        </w:rPr>
        <w:t xml:space="preserve"> με μέτρα που ενισχύουν την απασχόληση</w:t>
      </w:r>
      <w:r>
        <w:rPr>
          <w:rFonts w:eastAsia="Times New Roman"/>
          <w:bCs/>
          <w:szCs w:val="24"/>
        </w:rPr>
        <w:t>,</w:t>
      </w:r>
      <w:r w:rsidRPr="00F64E1A">
        <w:rPr>
          <w:rFonts w:eastAsia="Times New Roman"/>
          <w:bCs/>
          <w:szCs w:val="24"/>
        </w:rPr>
        <w:t xml:space="preserve"> επιδοτώντας </w:t>
      </w:r>
      <w:r>
        <w:rPr>
          <w:rFonts w:eastAsia="Times New Roman"/>
          <w:bCs/>
          <w:szCs w:val="24"/>
        </w:rPr>
        <w:t xml:space="preserve">νέες </w:t>
      </w:r>
      <w:r w:rsidRPr="00F64E1A">
        <w:rPr>
          <w:rFonts w:eastAsia="Times New Roman"/>
          <w:bCs/>
          <w:szCs w:val="24"/>
        </w:rPr>
        <w:t>θ</w:t>
      </w:r>
      <w:r>
        <w:rPr>
          <w:rFonts w:eastAsia="Times New Roman"/>
          <w:bCs/>
          <w:szCs w:val="24"/>
        </w:rPr>
        <w:t>έσεις εργασίας για νέους μέχρι είκοσι τεσσάρων ετών, αλλά και</w:t>
      </w:r>
      <w:r w:rsidRPr="00F64E1A">
        <w:rPr>
          <w:rFonts w:eastAsia="Times New Roman"/>
          <w:bCs/>
          <w:szCs w:val="24"/>
        </w:rPr>
        <w:t xml:space="preserve"> προσλήψεις στο</w:t>
      </w:r>
      <w:r>
        <w:rPr>
          <w:rFonts w:eastAsia="Times New Roman"/>
          <w:bCs/>
          <w:szCs w:val="24"/>
        </w:rPr>
        <w:t xml:space="preserve">ν ευαίσθητο </w:t>
      </w:r>
      <w:r w:rsidRPr="00F64E1A">
        <w:rPr>
          <w:rFonts w:eastAsia="Times New Roman"/>
          <w:bCs/>
          <w:szCs w:val="24"/>
        </w:rPr>
        <w:t xml:space="preserve">τομέα της ειδικής αγωγής και του </w:t>
      </w:r>
      <w:r>
        <w:rPr>
          <w:rFonts w:eastAsia="Times New Roman"/>
          <w:bCs/>
          <w:szCs w:val="24"/>
        </w:rPr>
        <w:t>π</w:t>
      </w:r>
      <w:r w:rsidRPr="00F64E1A">
        <w:rPr>
          <w:rFonts w:eastAsia="Times New Roman"/>
          <w:bCs/>
          <w:szCs w:val="24"/>
        </w:rPr>
        <w:t xml:space="preserve">ρογράμματος </w:t>
      </w:r>
      <w:r>
        <w:rPr>
          <w:rFonts w:eastAsia="Times New Roman"/>
          <w:bCs/>
          <w:szCs w:val="24"/>
        </w:rPr>
        <w:t>«Β</w:t>
      </w:r>
      <w:r w:rsidRPr="00F64E1A">
        <w:rPr>
          <w:rFonts w:eastAsia="Times New Roman"/>
          <w:bCs/>
          <w:szCs w:val="24"/>
        </w:rPr>
        <w:t xml:space="preserve">οήθεια στο </w:t>
      </w:r>
      <w:r>
        <w:rPr>
          <w:rFonts w:eastAsia="Times New Roman"/>
          <w:bCs/>
          <w:szCs w:val="24"/>
        </w:rPr>
        <w:t>Σ</w:t>
      </w:r>
      <w:r w:rsidRPr="00F64E1A">
        <w:rPr>
          <w:rFonts w:eastAsia="Times New Roman"/>
          <w:bCs/>
          <w:szCs w:val="24"/>
        </w:rPr>
        <w:t>πίτι</w:t>
      </w:r>
      <w:r>
        <w:rPr>
          <w:rFonts w:eastAsia="Times New Roman"/>
          <w:bCs/>
          <w:szCs w:val="24"/>
        </w:rPr>
        <w:t>».</w:t>
      </w:r>
    </w:p>
    <w:p w14:paraId="120F870B"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Όλη αυτή η αλλαγή μείγματος πολιτικής γίνεται με έναν τρόπο λελογισμένο, με έναν τρόπο ισορροπημένο ανάμεσα στη δημοσιονομική επέκταση και τα μέτρα κοινωνικής στήριξης, με έναν τρόπο προσεκτικό, που έρχεται να διαφυλάξει ως κόρη οφθαλμού την αξιοπιστία της</w:t>
      </w:r>
      <w:r>
        <w:rPr>
          <w:rFonts w:eastAsia="Times New Roman" w:cs="Times New Roman"/>
          <w:szCs w:val="24"/>
        </w:rPr>
        <w:t xml:space="preserve"> χώρας που με τόσες θυσίες έχτισε ο ελληνικός λαός. </w:t>
      </w:r>
    </w:p>
    <w:p w14:paraId="120F870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Ως εκ τούτου, όλες οι παρεμβάσεις είναι κοστολογημένες και στοχεύουν στη δημοσιονομική σταθερότητα της χώρας, ώστε να διατηρεί η χώρα σταθερούς ρυθμούς ανάπτυξης πάνω από 2%, που είναι αναγκαία προϋπόθεσ</w:t>
      </w:r>
      <w:r>
        <w:rPr>
          <w:rFonts w:eastAsia="Times New Roman" w:cs="Times New Roman"/>
          <w:szCs w:val="24"/>
        </w:rPr>
        <w:t xml:space="preserve">η για να ενισχύεται η απασχόληση και το κοινωνικό κράτος. </w:t>
      </w:r>
    </w:p>
    <w:p w14:paraId="120F870D"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ξέρετε, η επάνοδος της χώρας στην κανονικότητα δεν ήταν νομοτελειακή, δεν ήταν δεδομένη. Όλος ο ελληνικός λαός έζησε μέσα σε ένα κλίμα τρομοκρατίας που δημιουργήσατε ε</w:t>
      </w:r>
      <w:r>
        <w:rPr>
          <w:rFonts w:eastAsia="Times New Roman" w:cs="Times New Roman"/>
          <w:szCs w:val="24"/>
        </w:rPr>
        <w:t>σείς, Νέα Δημοκρατία και ΠΑΣΟΚ, μαζί με τα φιλικά σας μέσα. Λέγατε ότι δεν θα κλείσουμε την πρώτη αξιολόγηση, δεν θα κλείσουμε τη δεύτερη αξιολόγηση, θα έρθει ο κόφτης, δεν θα κλείσουμε την τρίτη αξιολόγηση, δεν θα ρυθμίσουμε το χρέος, δεν θα βγούμε από τα</w:t>
      </w:r>
      <w:r>
        <w:rPr>
          <w:rFonts w:eastAsia="Times New Roman" w:cs="Times New Roman"/>
          <w:szCs w:val="24"/>
        </w:rPr>
        <w:t xml:space="preserve"> μνημόνια, δεν θα έχουμε καθαρή έξοδο, θα έρθουν νέα μέτρα, δεν υπάρχουν αντίμετρα, θα έρθει τέταρτο μνημόνιο.</w:t>
      </w:r>
    </w:p>
    <w:p w14:paraId="120F870E"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εκείνοι οι έρμοι οι συνταξιούχοι τι πέρασαν μήνες τώρα που τους βομβαρδίζατε με το κόψιμο των συντάξεών τους, στην καλύτερη περίπτωση την ανα</w:t>
      </w:r>
      <w:r>
        <w:rPr>
          <w:rFonts w:eastAsia="Times New Roman" w:cs="Times New Roman"/>
          <w:szCs w:val="24"/>
        </w:rPr>
        <w:t xml:space="preserve">βολή του μέτρου για ένα εξάμηνο; Ίσως θα πρέπει τώρα οι συνταξιούχοι να ζητήσουν αποζημίωση για ψυχική οδύνη. Όχι τίποτα άλλο, αλλά φθάσατε να ζητάτε τα ρέστα και από τους </w:t>
      </w:r>
      <w:r>
        <w:rPr>
          <w:rFonts w:eastAsia="Times New Roman" w:cs="Times New Roman"/>
          <w:szCs w:val="24"/>
        </w:rPr>
        <w:t>θ</w:t>
      </w:r>
      <w:r>
        <w:rPr>
          <w:rFonts w:eastAsia="Times New Roman" w:cs="Times New Roman"/>
          <w:szCs w:val="24"/>
        </w:rPr>
        <w:t>εσμούς, που δέχτηκαν όχι μόνο την κατάργηση του νόμου της μείωσης των συντάξεων, αλ</w:t>
      </w:r>
      <w:r>
        <w:rPr>
          <w:rFonts w:eastAsia="Times New Roman" w:cs="Times New Roman"/>
          <w:szCs w:val="24"/>
        </w:rPr>
        <w:t xml:space="preserve">λά και το οικονομικό μας πρόγραμμα με τόσες ξεδιάντροπες φοροελαφρύνσεις. </w:t>
      </w:r>
    </w:p>
    <w:p w14:paraId="120F870F"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Καταντήσατε να διολισθαίνετε, κύριοι της Νέας Δημοκρατίας, σε ακροδεξιό λόγο, υιοθετώντας τα τσιτάτα της Χρυσής Αυγής, των υμνητών των ναζί, όχι μόνο γιατί ξεμείνατε από αφήγημα με </w:t>
      </w:r>
      <w:r>
        <w:rPr>
          <w:rFonts w:eastAsia="Times New Roman" w:cs="Times New Roman"/>
          <w:szCs w:val="24"/>
        </w:rPr>
        <w:t xml:space="preserve">την κατάργηση του νόμου της περικοπής των συντάξεων, αλλά γιατί ανταγωνίζεστε μαζί τους για την ακροδεξιά ψήφο. </w:t>
      </w:r>
    </w:p>
    <w:p w14:paraId="120F8710"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δεν διστάζετε να φθάσετε για αυτό στον πάτο της αθλιότητας, γκεμπελίζοντας και διχάζοντας τον ελληνικό λαό. Τι κατάντια, αλήθεια! Θα τρίζου</w:t>
      </w:r>
      <w:r>
        <w:rPr>
          <w:rFonts w:eastAsia="Times New Roman" w:cs="Times New Roman"/>
          <w:szCs w:val="24"/>
        </w:rPr>
        <w:t>ν τα κόκαλα του Εθνάρχη Καραμανλή, που όταν ίδρυσε το κόμμα του το 1974</w:t>
      </w:r>
      <w:r w:rsidRPr="008D5AB3">
        <w:rPr>
          <w:rFonts w:eastAsia="Times New Roman" w:cs="Times New Roman"/>
          <w:szCs w:val="24"/>
        </w:rPr>
        <w:t>,</w:t>
      </w:r>
      <w:r>
        <w:rPr>
          <w:rFonts w:eastAsia="Times New Roman" w:cs="Times New Roman"/>
          <w:szCs w:val="24"/>
        </w:rPr>
        <w:t xml:space="preserve"> όλους αυτούς τους πέταξε έξω από το κόμμα και τώρα εσείς έρχεστε και τους βάζετε ακόμα και μέσα στο σπίτι σας. </w:t>
      </w:r>
    </w:p>
    <w:p w14:paraId="120F8711"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Μετά, λοιπόν, από τόσες διαψεύσεις το μόνο καταστροφολογικό που σας έμε</w:t>
      </w:r>
      <w:r>
        <w:rPr>
          <w:rFonts w:eastAsia="Times New Roman" w:cs="Times New Roman"/>
          <w:szCs w:val="24"/>
        </w:rPr>
        <w:t xml:space="preserve">ινε είναι ότι δεν βγήκαμε ακόμα στις αγορές. Χαλαρά, κύριοι συνάδελφοι, μην επενδύετε και μην βάζετε όλο τον αντιπολιτευτικό σας οίστρο σε αυτό, γιατί πάλι θα χάσετε, θα γραφτείτε στο </w:t>
      </w:r>
      <w:r>
        <w:rPr>
          <w:rFonts w:eastAsia="Times New Roman" w:cs="Times New Roman"/>
          <w:szCs w:val="24"/>
        </w:rPr>
        <w:t>β</w:t>
      </w:r>
      <w:r>
        <w:rPr>
          <w:rFonts w:eastAsia="Times New Roman" w:cs="Times New Roman"/>
          <w:szCs w:val="24"/>
        </w:rPr>
        <w:t xml:space="preserve">ιβλίο Γκίνες –γιατί;- για τις κατ’ εξακολούθηση λανθασμένες προβλέψεις </w:t>
      </w:r>
      <w:r>
        <w:rPr>
          <w:rFonts w:eastAsia="Times New Roman" w:cs="Times New Roman"/>
          <w:szCs w:val="24"/>
        </w:rPr>
        <w:t xml:space="preserve">σας. </w:t>
      </w:r>
    </w:p>
    <w:p w14:paraId="120F8712"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Φτωχοί, λοιπόν, στα επιχειρήματα, μας αποδίδετε ότι είμαστε η  μακροβιότερη μνημονιακή Κυβέρνηση. </w:t>
      </w:r>
    </w:p>
    <w:p w14:paraId="120F8713"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η σύγκριση, κύριοι συνάδελφοι, πρέπει να γίνει στο τι έκανε καθένας μας αυτή την περίοδο. </w:t>
      </w:r>
    </w:p>
    <w:p w14:paraId="120F8714"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 δική σας, λοιπόν, μικρότερη μνημονιακή περίοδο, πο</w:t>
      </w:r>
      <w:r>
        <w:rPr>
          <w:rFonts w:eastAsia="Times New Roman" w:cs="Times New Roman"/>
          <w:szCs w:val="24"/>
        </w:rPr>
        <w:t xml:space="preserve">υ εσείς φέρατε στη χώρα, ανεβάσατε την ανεργία από το 9% στο 27%. Υπήρχε απώλεια εργασιακών δικαιωμάτων, υπήρχε μείωση μισθών κατά 22% και κατά 32% για τους νέους. Υπήρχε μείωση στις συντάξεις έως 45%. Ανεβάσατε το χρέος από 125% στο 180%. </w:t>
      </w:r>
      <w:r>
        <w:rPr>
          <w:rFonts w:eastAsia="Times New Roman" w:cs="Times New Roman"/>
          <w:szCs w:val="24"/>
        </w:rPr>
        <w:lastRenderedPageBreak/>
        <w:t>Βάλατε 63 δισεκα</w:t>
      </w:r>
      <w:r>
        <w:rPr>
          <w:rFonts w:eastAsia="Times New Roman" w:cs="Times New Roman"/>
          <w:szCs w:val="24"/>
        </w:rPr>
        <w:t xml:space="preserve">τομμύρια ευρώ επιβαρυντικά μέτρα στους πολίτες σε φόρους και περικοπές μισθών και συντάξεων, ενώ η χώρα έχασε το 25% του παραγόμενου πλούτου της που δεν το έχασε ούτε βγαίνοντας από τον Β΄ Παγκόσμιο Πόλεμο. </w:t>
      </w:r>
    </w:p>
    <w:p w14:paraId="120F8715"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σε μεγαλύτερη μνημονιακή περίοδο βγάλαμε τ</w:t>
      </w:r>
      <w:r>
        <w:rPr>
          <w:rFonts w:eastAsia="Times New Roman" w:cs="Times New Roman"/>
          <w:szCs w:val="24"/>
        </w:rPr>
        <w:t>η χώρα από τα μνημόνια, μειώσαμε την ανεργία από το 27% στο 18,6%, δημιουργώντας πάνω από τριακόσιες χιλιάδες θέσεις εργασίας. Ενισχύσαμε το κοινωνικό κράτος με πρόσβαση όλων των ανασφάλιστων στην υγεία, με στήριξη της πρωτοβάθμιας υγείας, με δημιουργία σχ</w:t>
      </w:r>
      <w:r>
        <w:rPr>
          <w:rFonts w:eastAsia="Times New Roman" w:cs="Times New Roman"/>
          <w:szCs w:val="24"/>
        </w:rPr>
        <w:t xml:space="preserve">ολικών γευμάτων, με επίδομα ενοικίου, με Κοινωνικό Επίδομα Αλληλεγγύης, με προσλήψεις γιατρών, νοσηλευτών και εκπαιδευτικών. Πετύχαμε την επιστροφή της χώρας στην ανάπτυξη. Ρυθμίσαμε το χρέος και δημιουργήσαμε βιώσιμη κοινωνική ασφάλιση. </w:t>
      </w:r>
    </w:p>
    <w:p w14:paraId="120F8716"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Τώρα δε που βγήκα</w:t>
      </w:r>
      <w:r>
        <w:rPr>
          <w:rFonts w:eastAsia="Times New Roman" w:cs="Times New Roman"/>
          <w:szCs w:val="24"/>
        </w:rPr>
        <w:t>με από τα μνημόνια, επαναφέραμε τις συλλογικές συμβάσεις εργασίας με τις αρχές της επεκτασιμότητας και ευνοϊκότερης ρύθμισης. Δρομολογούμε αύξηση του κατώτατου μισθού και κατάργηση του υποκατώτατου. Μειώνουμε φόρους, μειώνουμε τον ΕΝΦΙΑ, μειώνουμε ασφαλιστ</w:t>
      </w:r>
      <w:r>
        <w:rPr>
          <w:rFonts w:eastAsia="Times New Roman" w:cs="Times New Roman"/>
          <w:szCs w:val="24"/>
        </w:rPr>
        <w:t>ικές εισφορές και ξηλώνουμε μνημονιακούς νόμους, όπως είναι η περικοπή των συντάξεων.</w:t>
      </w:r>
    </w:p>
    <w:p w14:paraId="120F8717"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Διαμορφώνουμε περιβάλλον για σταθερή ανάπτυξη με στοχευμένες δαπάνες στον προϋπολογισμό, χωρίς να διακινδυνεύουμε την τήρηση των στόχων, έτσι ώστε </w:t>
      </w:r>
      <w:r>
        <w:rPr>
          <w:rFonts w:eastAsia="Times New Roman" w:cs="Times New Roman"/>
          <w:szCs w:val="24"/>
        </w:rPr>
        <w:lastRenderedPageBreak/>
        <w:t xml:space="preserve">κάθε χρόνο έως το 2022 </w:t>
      </w:r>
      <w:r>
        <w:rPr>
          <w:rFonts w:eastAsia="Times New Roman" w:cs="Times New Roman"/>
          <w:szCs w:val="24"/>
        </w:rPr>
        <w:t xml:space="preserve">να εξοικονομείται δημοσιονομικός χώρος για περαιτέρω ελαφρύνσεις και αποκατάσταση αδικιών. </w:t>
      </w:r>
    </w:p>
    <w:p w14:paraId="120F8718"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στον μακρύ δρόμο προς τις κάλπες οι Έλληνες πολίτες έχουν να αποφασίσουν για το αν ακολουθήσουν, αν αποδεχτούν τη νεοφιλελεύθερη πολιτ</w:t>
      </w:r>
      <w:r>
        <w:rPr>
          <w:rFonts w:eastAsia="Times New Roman" w:cs="Times New Roman"/>
          <w:szCs w:val="24"/>
        </w:rPr>
        <w:t xml:space="preserve">ική της λεηλασίας της Νέας Δημοκρατίας ή αν προχωρήσουν με τον ΣΥΡΙΖΑ σε μια Ελλάδα δίκαιης ανάπτυξης, υπεράσπισης εργασιακών και ατομικών δικαιωμάτων και ενίσχυσης του κοινωνικού κράτους. </w:t>
      </w:r>
    </w:p>
    <w:p w14:paraId="120F8719"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αυτή η επιλογή είναι πολύ εύκολη και σε αυτά ο πρώτος μετα</w:t>
      </w:r>
      <w:r>
        <w:rPr>
          <w:rFonts w:eastAsia="Times New Roman" w:cs="Times New Roman"/>
          <w:szCs w:val="24"/>
        </w:rPr>
        <w:t xml:space="preserve">μνημονιακός προϋπολογισμός της χώρας για το 2019 δείχνει τον δρόμο. </w:t>
      </w:r>
    </w:p>
    <w:p w14:paraId="120F871A"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20F871B" w14:textId="77777777" w:rsidR="0086761A" w:rsidRDefault="00427452">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120F871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Σας ευχαριστούμε πολύ. </w:t>
      </w:r>
    </w:p>
    <w:p w14:paraId="120F871D"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 Νικολόπουλος έχει τον λόγο.</w:t>
      </w:r>
    </w:p>
    <w:p w14:paraId="120F871E"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Ευχαριστώ, κύριε Πρόεδρε. </w:t>
      </w:r>
    </w:p>
    <w:p w14:paraId="120F871F"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φθάνουμε προς το τέλος και του 2018 και μετράμε ήδη σχεδόν τέσσερις μήνες από το τέλος του τρίτου μνημονίου. </w:t>
      </w:r>
    </w:p>
    <w:p w14:paraId="120F8720"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Μπροστά μας έχουμε έναν προϋπολογισμό που αποτελεί την εικόνα της οικονομικής, αλλά και κ</w:t>
      </w:r>
      <w:r>
        <w:rPr>
          <w:rFonts w:eastAsia="Times New Roman" w:cs="Times New Roman"/>
          <w:szCs w:val="24"/>
        </w:rPr>
        <w:t xml:space="preserve">οινωνικής κατάστασης στη χώρα για την επόμενη χρονιά, αλλά και δυο πολιτικές πλευρές που ερμηνεύουν εντελώς διαφορετικά αυτή την εικόνα. </w:t>
      </w:r>
    </w:p>
    <w:p w14:paraId="120F8721"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 μια πλευρά, η Κυβέρνηση μιλάει για μεταμνημονιακό προϋπολογισμό και υπερπροβάλλει τα θετικά μέτρα σαν να μην υπ</w:t>
      </w:r>
      <w:r>
        <w:rPr>
          <w:rFonts w:eastAsia="Times New Roman" w:cs="Times New Roman"/>
          <w:szCs w:val="24"/>
        </w:rPr>
        <w:t xml:space="preserve">άρχουν πάλι άγριοι φόροι. </w:t>
      </w:r>
    </w:p>
    <w:p w14:paraId="120F8722"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από την άλλη πλευρά, είναι η Αξιωματική Αντιπολίτευση που λάμπει διά της απουσίας της. Από τους εβδομήντα πέντε Βουλευτές είναι πέντε τώρα μέσα στην Αίθουσα που δίνουν τη μάχη κατά του «κακού» προϋπολογισμού. </w:t>
      </w:r>
    </w:p>
    <w:p w14:paraId="120F8723"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Ας είμαστε, όμω</w:t>
      </w:r>
      <w:r>
        <w:rPr>
          <w:rFonts w:eastAsia="Times New Roman" w:cs="Times New Roman"/>
          <w:szCs w:val="24"/>
        </w:rPr>
        <w:t>ς, ειλικρινείς. Πρέπει να δεχθούμε πως ο φετινός προϋπολογισμός περιέχει εκτός από τις αρνητικές και καλές ειδήσεις, δυστυχώς, όμως, όχι για όλους και δυστυχώς, όχι στην έκταση και την ένταση που θα μπορούσε να περιέχει ο προϋπολογισμός μιας χώρας που υποτ</w:t>
      </w:r>
      <w:r>
        <w:rPr>
          <w:rFonts w:eastAsia="Times New Roman" w:cs="Times New Roman"/>
          <w:szCs w:val="24"/>
        </w:rPr>
        <w:t xml:space="preserve">ίθεται ότι επέστρεψε στην κανονικότητα και μπορεί πλέον να προσφέρει πίσω στην κοινωνία κάποια από αυτά που της στερήθηκαν επί αρκετά χρόνια. </w:t>
      </w:r>
    </w:p>
    <w:p w14:paraId="120F8724"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αυτές οι καλές ειδήσεις δεν προκύπτουν από ανάπτυξη ή από κάποιου είδους περίσσευμα πλούτου. Εξακολουθούν να προέρχονται από τη βαρύτατη φορολογία. Η μείωση των εισφορών για διακόσιους πενήντα χιλιάδες ελεύθερους επαγγελματίες, αυτοαπασχολούμενους </w:t>
      </w:r>
      <w:r>
        <w:rPr>
          <w:rFonts w:eastAsia="Times New Roman" w:cs="Times New Roman"/>
          <w:szCs w:val="24"/>
        </w:rPr>
        <w:t xml:space="preserve">και αγρότες, ναι, ήταν μια απολύτως </w:t>
      </w:r>
      <w:r>
        <w:rPr>
          <w:rFonts w:eastAsia="Times New Roman" w:cs="Times New Roman"/>
          <w:szCs w:val="24"/>
        </w:rPr>
        <w:lastRenderedPageBreak/>
        <w:t>αναγκαία διόρθωση, αλλά παραμένει σταγόνα στον ωκεανό. Προεκλογικά ο Πρωθυπουργός έλεγε για τον ΕΝΦΙΑ ότι δεν μειώνεται, αλλά καταργείται και τώρα, σχεδόν τέσσερα χρόνια μετά, φέρνει μια μεσοσταθμική μείωση κατά 10%.</w:t>
      </w:r>
    </w:p>
    <w:p w14:paraId="120F8725"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επιπλέον, φθάνουμε και στο τέλος του νόμου Κατσέλη με χιλιάδες σπίτια, ακόμα και πρώτες κατοικίες, να είναι στον αέρα. Αυτά ενδεικτικά. </w:t>
      </w:r>
    </w:p>
    <w:p w14:paraId="120F8726"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Πολλά, πάρα πολλά ακόμα δείχνουν, δυστυχώς, ότι είμαστε ενώπιον ενός ακόμα δύσκολου προϋπολογισμού, όπως προείπα, ενός</w:t>
      </w:r>
      <w:r>
        <w:rPr>
          <w:rFonts w:eastAsia="Times New Roman" w:cs="Times New Roman"/>
          <w:szCs w:val="24"/>
        </w:rPr>
        <w:t xml:space="preserve"> προϋπολογισμού που προβλέπει παροχές 910 εκατομμυρίων ευρώ, αλλά και επιπλέον φόρους της τάξεως του 1 δισεκατομμυρίου ευρώ. </w:t>
      </w:r>
    </w:p>
    <w:p w14:paraId="120F8727"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μην ξεχνάμε ότι η χώρα μας βρίσκεται ακόμα αντιμέτωπη με κάποια προαπαιτούμενα. Η αλήθεια είναι ότι όσοι εδώ και χρόνια φωνάζα</w:t>
      </w:r>
      <w:r>
        <w:rPr>
          <w:rFonts w:eastAsia="Times New Roman" w:cs="Times New Roman"/>
          <w:szCs w:val="24"/>
        </w:rPr>
        <w:t xml:space="preserve">με για τη λανθασμένη συνταγή, ακόμα και σήμερα που η Ελλάδα είναι εκτός μνημονίων, δυστυχώς, δικαιωνόμαστε πικρά. </w:t>
      </w:r>
    </w:p>
    <w:p w14:paraId="120F8728"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θα αρνηθώ, βέβαια, ότι υπάρχουν δείκτες που εμφανίζουν ανάκαμψη. Όμως, δεν μπορούμε να ισχυριστούμε ότι οι δείκτες αποτελούν απόδειξη της</w:t>
      </w:r>
      <w:r>
        <w:rPr>
          <w:rFonts w:eastAsia="Times New Roman" w:cs="Times New Roman"/>
          <w:szCs w:val="24"/>
        </w:rPr>
        <w:t xml:space="preserve"> πραγματικότητας στην οποία ζει η κοινωνία και η αγορά. </w:t>
      </w:r>
    </w:p>
    <w:p w14:paraId="120F8729"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όσα ανέφερα στην πλειοψηφία τους είναι αρνητικά για τον προϋπολογισμό και κατά συνέπεια και για το αποτέλεσμα της κυβερνητικής προσπάθειας. </w:t>
      </w:r>
    </w:p>
    <w:p w14:paraId="120F872A"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τούτο, όπως έκανα στ</w:t>
      </w:r>
      <w:r>
        <w:rPr>
          <w:rFonts w:eastAsia="Times New Roman" w:cs="Times New Roman"/>
          <w:szCs w:val="24"/>
        </w:rPr>
        <w:t xml:space="preserve">ους τρεις προηγούμενους προϋπολογισμούς της παρούσης Κυβέρνησης, δηλαδή που δεν τους ψήφισα, το ίδιο θα κάνω και για αυτόν. </w:t>
      </w:r>
    </w:p>
    <w:p w14:paraId="120F872B"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οφείλω να προσθέσω ότι ειλικρινώς δεν κατανοώ τη στάση της Αξιωματικής Αντιπολίτευσης. Από τη μια</w:t>
      </w:r>
      <w:r w:rsidRPr="00CB082D">
        <w:rPr>
          <w:rFonts w:eastAsia="Times New Roman" w:cs="Times New Roman"/>
          <w:szCs w:val="24"/>
        </w:rPr>
        <w:t>,</w:t>
      </w:r>
      <w:r>
        <w:rPr>
          <w:rFonts w:eastAsia="Times New Roman" w:cs="Times New Roman"/>
          <w:szCs w:val="24"/>
        </w:rPr>
        <w:t xml:space="preserve"> ψηφίζει τα θετικά μέτρα πο</w:t>
      </w:r>
      <w:r>
        <w:rPr>
          <w:rFonts w:eastAsia="Times New Roman" w:cs="Times New Roman"/>
          <w:szCs w:val="24"/>
        </w:rPr>
        <w:t>υ έλεγε πως δεν θα υπάρχουν και</w:t>
      </w:r>
      <w:r w:rsidRPr="00CB082D">
        <w:rPr>
          <w:rFonts w:eastAsia="Times New Roman" w:cs="Times New Roman"/>
          <w:szCs w:val="24"/>
        </w:rPr>
        <w:t>,</w:t>
      </w:r>
      <w:r>
        <w:rPr>
          <w:rFonts w:eastAsia="Times New Roman" w:cs="Times New Roman"/>
          <w:szCs w:val="24"/>
        </w:rPr>
        <w:t xml:space="preserve"> από την άλλη</w:t>
      </w:r>
      <w:r w:rsidRPr="00CB082D">
        <w:rPr>
          <w:rFonts w:eastAsia="Times New Roman" w:cs="Times New Roman"/>
          <w:szCs w:val="24"/>
        </w:rPr>
        <w:t>,</w:t>
      </w:r>
      <w:r>
        <w:rPr>
          <w:rFonts w:eastAsia="Times New Roman" w:cs="Times New Roman"/>
          <w:szCs w:val="24"/>
        </w:rPr>
        <w:t xml:space="preserve"> εμφανίζει παντού τη στενοχώρια της για αυτά. Ο κ. Μητσοτάκης σήμερα ψηφίζει τη μη περικοπή συντάξεων, αλλά ο κ. Χατζηδάκης, ο Αντιπρόεδρος, πριν από λίγο καιρό επέπληττε τον κ. Μοσκοβισί, όταν έλεγε πως μια νέ</w:t>
      </w:r>
      <w:r>
        <w:rPr>
          <w:rFonts w:eastAsia="Times New Roman" w:cs="Times New Roman"/>
          <w:szCs w:val="24"/>
        </w:rPr>
        <w:t xml:space="preserve">α περικοπή θα οδηγούσε ακόμα περισσότερους συνταξιούχους στα όρια της φτώχειας. </w:t>
      </w:r>
    </w:p>
    <w:p w14:paraId="120F872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ο κ. Μητσοτάκης θεωρεί ότι τα χρήματα που δεν θα λείψουν από τις συντάξεις είναι τα λύτρα της προδοσίας. Το ακούσατε; Ναι, θεωρεί ότι είναι από τα 300 αργύρια του Ιούδα</w:t>
      </w:r>
      <w:r>
        <w:rPr>
          <w:rFonts w:eastAsia="Times New Roman" w:cs="Times New Roman"/>
          <w:szCs w:val="24"/>
        </w:rPr>
        <w:t xml:space="preserve"> που πήρε για την προδοσία από τους ξένους. </w:t>
      </w:r>
    </w:p>
    <w:p w14:paraId="120F872D"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Μα τότε, αλήθεια, δικαίως τον ρωτούν:</w:t>
      </w:r>
      <w:r w:rsidRPr="00C776DC">
        <w:rPr>
          <w:rFonts w:eastAsia="Times New Roman"/>
          <w:color w:val="000000"/>
          <w:szCs w:val="24"/>
          <w:shd w:val="clear" w:color="auto" w:fill="FFFFFF"/>
        </w:rPr>
        <w:t xml:space="preserve"> </w:t>
      </w:r>
      <w:r>
        <w:rPr>
          <w:rFonts w:eastAsia="Times New Roman"/>
          <w:color w:val="000000"/>
          <w:szCs w:val="24"/>
          <w:shd w:val="clear" w:color="auto" w:fill="FFFFFF"/>
        </w:rPr>
        <w:t>Γιατί δέχεται και καθαγιάζει αυτά τα λύτρα της προδοσίας;</w:t>
      </w:r>
    </w:p>
    <w:p w14:paraId="120F872E"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Επίσης, ο κ. Μητσοτάκης υποστηρίζει πως παίρνει δέκα από όλους και δίνει ένα σε μερικούς. Όμως, μπορεί να ξεχνάει ό</w:t>
      </w:r>
      <w:r>
        <w:rPr>
          <w:rFonts w:eastAsia="Times New Roman"/>
          <w:color w:val="000000"/>
          <w:szCs w:val="24"/>
          <w:shd w:val="clear" w:color="auto" w:fill="FFFFFF"/>
        </w:rPr>
        <w:t xml:space="preserve">τι το σύνολο σχεδόν των εξοντωτικών φόρων του τρίτου μνημονίου ουσιαστικά δομήθηκαν στο δεύτερο μνημόνιο επί </w:t>
      </w:r>
      <w:r>
        <w:rPr>
          <w:rFonts w:eastAsia="Times New Roman"/>
          <w:color w:val="000000"/>
          <w:szCs w:val="24"/>
          <w:shd w:val="clear" w:color="auto" w:fill="FFFFFF"/>
        </w:rPr>
        <w:t>σ</w:t>
      </w:r>
      <w:r>
        <w:rPr>
          <w:rFonts w:eastAsia="Times New Roman"/>
          <w:color w:val="000000"/>
          <w:szCs w:val="24"/>
          <w:shd w:val="clear" w:color="auto" w:fill="FFFFFF"/>
        </w:rPr>
        <w:t xml:space="preserve">υγκυβέρνησης Σαμαρά – Βενιζέλου; </w:t>
      </w:r>
    </w:p>
    <w:p w14:paraId="120F872F"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Θαρρώ, κυρίες και κύριοι συνάδελφοι, ότι μετά από οκτώ χρόνια μνημονίων όλοι πήραμε δύσκολα μαθήματα και όλοι βι</w:t>
      </w:r>
      <w:r>
        <w:rPr>
          <w:rFonts w:eastAsia="Times New Roman"/>
          <w:color w:val="000000"/>
          <w:szCs w:val="24"/>
          <w:shd w:val="clear" w:color="auto" w:fill="FFFFFF"/>
        </w:rPr>
        <w:t>ώσαμε πολλές δύσκολες στιγμές στη χώρα ή ακόμα και εδώ μέσα σε αυτή τη Βουλή. Σαφώς, λοιπόν, και δεν δικαιούται η Κυβέρνηση να παριστάνει πως ο χρόνος της ξεκίνησε μετά τις 21 Αυγούστου, την έξοδο, δηλαδή, από το μνημόνιο. Είναι τέσσερα χρόνια στην εξουσία</w:t>
      </w:r>
      <w:r>
        <w:rPr>
          <w:rFonts w:eastAsia="Times New Roman"/>
          <w:color w:val="000000"/>
          <w:szCs w:val="24"/>
          <w:shd w:val="clear" w:color="auto" w:fill="FFFFFF"/>
        </w:rPr>
        <w:t xml:space="preserve">, εκλέχτηκε με ένα πρόγραμμα που δεν εφάρμοσε, αλλά και το πρόγραμμα που τελικά εφάρμοσε δεν έφερε τα αποτελέσματα που η ίδια ήλπιζε ή που </w:t>
      </w:r>
      <w:r w:rsidRPr="00C776DC">
        <w:rPr>
          <w:rFonts w:eastAsia="Times New Roman"/>
          <w:color w:val="000000"/>
          <w:szCs w:val="24"/>
          <w:shd w:val="clear" w:color="auto" w:fill="FFFFFF"/>
        </w:rPr>
        <w:t>έλεγε</w:t>
      </w:r>
      <w:r>
        <w:rPr>
          <w:rFonts w:eastAsia="Times New Roman"/>
          <w:color w:val="000000"/>
          <w:szCs w:val="24"/>
          <w:shd w:val="clear" w:color="auto" w:fill="FFFFFF"/>
        </w:rPr>
        <w:t>.</w:t>
      </w:r>
    </w:p>
    <w:p w14:paraId="120F8730"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Σαφώς, όμως, και δεν δικαιούται ο Κυριάκος Μητσοτάκης και όσοι διετέλεσαν Υπουργοί της Κυβέρνησης Σαμαρά – Βεν</w:t>
      </w:r>
      <w:r>
        <w:rPr>
          <w:rFonts w:eastAsia="Times New Roman"/>
          <w:color w:val="000000"/>
          <w:szCs w:val="24"/>
          <w:shd w:val="clear" w:color="auto" w:fill="FFFFFF"/>
        </w:rPr>
        <w:t xml:space="preserve">ιζέλου να παριστάνουν όλοι μαζί ότι δεν έχουν ευθύνες για όσα τραβήξαμε στα μνημονιακά χρόνια. </w:t>
      </w:r>
    </w:p>
    <w:p w14:paraId="120F8731"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πλήρης αλήθεια είναι ότι οι ευθύνες είναι μοιρασμένες. Έχουν παρελθόν, παρόν και ονοματεπώνυμο. Η αλήθεια για τον προϋπολογισμό του 2019 είναι ότι έχει, όπως </w:t>
      </w:r>
      <w:r>
        <w:rPr>
          <w:rFonts w:eastAsia="Times New Roman"/>
          <w:color w:val="000000"/>
          <w:szCs w:val="24"/>
          <w:shd w:val="clear" w:color="auto" w:fill="FFFFFF"/>
        </w:rPr>
        <w:t xml:space="preserve">είπα και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μας, βαθιές και απόκρημνες χαράδρες, αλλά και έχει και κάποιες πράσινες κοιλάδες. Δεν θέλω να ωραιοποιήσω τίποτα, αλλά δεν </w:t>
      </w:r>
      <w:r>
        <w:rPr>
          <w:rFonts w:eastAsia="Times New Roman"/>
          <w:color w:val="000000"/>
          <w:szCs w:val="24"/>
          <w:shd w:val="clear" w:color="auto" w:fill="FFFFFF"/>
        </w:rPr>
        <w:lastRenderedPageBreak/>
        <w:t>θέλω και να απαξιώσω τίποτα. Γι’ αυτό και με απόλυτη σοβαρότητα και συνέπεια θα αρνηθώ κάθε μνημονιακή πρόβλεψ</w:t>
      </w:r>
      <w:r>
        <w:rPr>
          <w:rFonts w:eastAsia="Times New Roman"/>
          <w:color w:val="000000"/>
          <w:szCs w:val="24"/>
          <w:shd w:val="clear" w:color="auto" w:fill="FFFFFF"/>
        </w:rPr>
        <w:t>η και του φετινού προϋπολογισμού. Δεν θα αρνηθώ, όμως, ούτε το ελάχιστο ψήγμα κοινωνικής παροχής που εμπεριέχει. Κάθε ανάσα που κερδίζει η κοινωνία μας είναι πολύτιμη και θα ήταν άδικο και άτιμο να μην την πάρει. Δεν κρύβω όμως ότι ανησυχώ πολύ. Η Ελλάδα π</w:t>
      </w:r>
      <w:r>
        <w:rPr>
          <w:rFonts w:eastAsia="Times New Roman"/>
          <w:color w:val="000000"/>
          <w:szCs w:val="24"/>
          <w:shd w:val="clear" w:color="auto" w:fill="FFFFFF"/>
        </w:rPr>
        <w:t>αραμένει ασθενής. Το ίδιο δείχνει και όλη η Ευρώπη. Η πραγματική ανάκαμψη και η απόσταση από ένα κανονικό προϋπολογισμό είναι ακόμα μακριά.</w:t>
      </w:r>
    </w:p>
    <w:p w14:paraId="120F8732"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τα «κίτρινα γιλέκα» πιθανόν να φορεθούν και στην Ελλάδα. Δεν θα τα φέρει η μόδα, αλλά </w:t>
      </w:r>
      <w:r>
        <w:rPr>
          <w:rFonts w:eastAsia="Times New Roman"/>
          <w:color w:val="000000"/>
          <w:szCs w:val="24"/>
          <w:shd w:val="clear" w:color="auto" w:fill="FFFFFF"/>
        </w:rPr>
        <w:t xml:space="preserve">τα γεγονότα, που είναι πολλά και πεισματάρικα για να τα αγνοήσουμε. Τα πολιτικά νιάτα του Μακρόν βλέπουμε όλοι πως δεν κράτησαν για πολύ. Οι ελπίδες που επενδύθηκαν στην υποψηφιότητά του αποδείχθηκε στην πράξη ότι ήταν φρούδες, αφού ως </w:t>
      </w:r>
      <w:r>
        <w:rPr>
          <w:rFonts w:eastAsia="Times New Roman"/>
          <w:color w:val="000000"/>
          <w:szCs w:val="24"/>
          <w:shd w:val="clear" w:color="auto" w:fill="FFFFFF"/>
        </w:rPr>
        <w:t>Π</w:t>
      </w:r>
      <w:r>
        <w:rPr>
          <w:rFonts w:eastAsia="Times New Roman"/>
          <w:color w:val="000000"/>
          <w:szCs w:val="24"/>
          <w:shd w:val="clear" w:color="auto" w:fill="FFFFFF"/>
        </w:rPr>
        <w:t>ρόεδρος δεν έκανε τ</w:t>
      </w:r>
      <w:r>
        <w:rPr>
          <w:rFonts w:eastAsia="Times New Roman"/>
          <w:color w:val="000000"/>
          <w:szCs w:val="24"/>
          <w:shd w:val="clear" w:color="auto" w:fill="FFFFFF"/>
        </w:rPr>
        <w:t xml:space="preserve">ίποτα περισσότερο από το να συνεχίζει την ίδια νεοφιλελεύθερη πολιτική, συχνά με πιο επιθετικό τρόπο από τον Ολάντ. Εξ ου και το προσωνύμιο «ο </w:t>
      </w:r>
      <w:r>
        <w:rPr>
          <w:rFonts w:eastAsia="Times New Roman"/>
          <w:color w:val="000000"/>
          <w:szCs w:val="24"/>
          <w:shd w:val="clear" w:color="auto" w:fill="FFFFFF"/>
        </w:rPr>
        <w:t>Π</w:t>
      </w:r>
      <w:r>
        <w:rPr>
          <w:rFonts w:eastAsia="Times New Roman"/>
          <w:color w:val="000000"/>
          <w:szCs w:val="24"/>
          <w:shd w:val="clear" w:color="auto" w:fill="FFFFFF"/>
        </w:rPr>
        <w:t xml:space="preserve">ρόεδρος των πλουσίων». </w:t>
      </w:r>
    </w:p>
    <w:p w14:paraId="120F8733"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συμπέρασμα από όλα τα παρόμοια κινήματα ανατροπής στη Βρετανία, την Ισπανία, την Ιταλία, την Ολλανδία, την Ουγγαρία, την Πολωνία, ακόμα και στη χώρα της Μέρκελ, με το αντιμεταναστευτικό, εθνικό, κοινωνικό αντιευρωπαϊκό κόμμα Εναλλακτική για τη Γερμανία,</w:t>
      </w:r>
      <w:r>
        <w:rPr>
          <w:rFonts w:eastAsia="Times New Roman"/>
          <w:color w:val="000000"/>
          <w:szCs w:val="24"/>
          <w:shd w:val="clear" w:color="auto" w:fill="FFFFFF"/>
        </w:rPr>
        <w:t xml:space="preserve"> κουμπώνουν ακριβώς με τα πολιτικά πράγματα </w:t>
      </w:r>
      <w:r>
        <w:rPr>
          <w:rFonts w:eastAsia="Times New Roman"/>
          <w:color w:val="000000"/>
          <w:szCs w:val="24"/>
          <w:shd w:val="clear" w:color="auto" w:fill="FFFFFF"/>
        </w:rPr>
        <w:lastRenderedPageBreak/>
        <w:t xml:space="preserve">της Ελλάδας. Τα μικρομεσαία στρώματα στρέφουν μαζικά την πλάτη τους στις παραδοσιακά κυρίαρχες πολιτικές παρατάξεις. Διαβάστε τη σημερινή δημοσκόπηση της </w:t>
      </w:r>
      <w:r>
        <w:rPr>
          <w:rFonts w:eastAsia="Times New Roman"/>
          <w:color w:val="000000"/>
          <w:szCs w:val="24"/>
          <w:shd w:val="clear" w:color="auto" w:fill="FFFFFF"/>
          <w:lang w:val="en-US"/>
        </w:rPr>
        <w:t>ALCO</w:t>
      </w:r>
      <w:r w:rsidRPr="00263CA7">
        <w:rPr>
          <w:rFonts w:eastAsia="Times New Roman"/>
          <w:color w:val="000000"/>
          <w:szCs w:val="24"/>
          <w:shd w:val="clear" w:color="auto" w:fill="FFFFFF"/>
        </w:rPr>
        <w:t xml:space="preserve"> </w:t>
      </w:r>
      <w:r>
        <w:rPr>
          <w:rFonts w:eastAsia="Times New Roman"/>
          <w:color w:val="000000"/>
          <w:szCs w:val="24"/>
          <w:shd w:val="clear" w:color="auto" w:fill="FFFFFF"/>
        </w:rPr>
        <w:t xml:space="preserve">όσοι δεν την είδατε. </w:t>
      </w:r>
    </w:p>
    <w:p w14:paraId="120F8734"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φυσικά δεν έχουν προσβληθεί</w:t>
      </w:r>
      <w:r>
        <w:rPr>
          <w:rFonts w:eastAsia="Times New Roman"/>
          <w:color w:val="000000"/>
          <w:szCs w:val="24"/>
          <w:shd w:val="clear" w:color="auto" w:fill="FFFFFF"/>
        </w:rPr>
        <w:t xml:space="preserve"> όλοι αυτοί από κάποιου είδους ιδεολογικό ιό αντισυστημικής ψήφου. Η κύρια αιτία που αμφισβητούν την κατεστημένη τάξη πραγμάτων είναι ακριβώς ή ίδια, ότι δηλαδή οι πολιτικές παρέες αυτού του τύπου της κεντροαριστεράς με την κεντροδεξιά ακριβώς όπως τη ζούμ</w:t>
      </w:r>
      <w:r>
        <w:rPr>
          <w:rFonts w:eastAsia="Times New Roman"/>
          <w:color w:val="000000"/>
          <w:szCs w:val="24"/>
          <w:shd w:val="clear" w:color="auto" w:fill="FFFFFF"/>
        </w:rPr>
        <w:t>ε στην Ελλάδα -με Σαμαρά</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Βενιζέλο χθες, με Μητσοτάκη</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Γεννηματά σήμερα-, μαζί με τις διεφθαρμένες ελίτ σε όλες τις δυτικές χώρες, ακόμα και στην Αμερική, και στην πατρίδα μας ανατρέπουν τις σταθερές του βίου μας.</w:t>
      </w:r>
    </w:p>
    <w:p w14:paraId="120F8735"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πολιτικός χάρτης αλλάζει και λόγω της </w:t>
      </w:r>
      <w:r>
        <w:rPr>
          <w:rFonts w:eastAsia="Times New Roman"/>
          <w:color w:val="000000"/>
          <w:szCs w:val="24"/>
          <w:shd w:val="clear" w:color="auto" w:fill="FFFFFF"/>
        </w:rPr>
        <w:t>οικονομικής κρίσης, αλλά και της παγκοσμιοποίησης. Και για τούτο ο κ. Μητσοτάκης που έχει φορέσει το κουστούμι του Μακρόν, είναι ώρα να προβάρει ένα άλλο κουστουμάκι.</w:t>
      </w:r>
    </w:p>
    <w:p w14:paraId="120F8736"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120F8737"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sidRPr="00641D43">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Και εμείς.</w:t>
      </w:r>
    </w:p>
    <w:p w14:paraId="120F8738"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Κεγκέρ</w:t>
      </w:r>
      <w:r>
        <w:rPr>
          <w:rFonts w:eastAsia="Times New Roman"/>
          <w:color w:val="000000"/>
          <w:szCs w:val="24"/>
          <w:shd w:val="clear" w:color="auto" w:fill="FFFFFF"/>
        </w:rPr>
        <w:t>ογλου από τη Δημοκρατική Συμπαράταξη.</w:t>
      </w:r>
    </w:p>
    <w:p w14:paraId="120F8739"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sidRPr="00641D43">
        <w:rPr>
          <w:rFonts w:eastAsia="Times New Roman"/>
          <w:b/>
          <w:color w:val="000000"/>
          <w:szCs w:val="24"/>
          <w:shd w:val="clear" w:color="auto" w:fill="FFFFFF"/>
        </w:rPr>
        <w:t>ΒΑΣΙΛΕΙΟΣ ΚΕΓΚΕΡΟΓΛΟΥ:</w:t>
      </w:r>
      <w:r>
        <w:rPr>
          <w:rFonts w:eastAsia="Times New Roman"/>
          <w:color w:val="000000"/>
          <w:szCs w:val="24"/>
          <w:shd w:val="clear" w:color="auto" w:fill="FFFFFF"/>
        </w:rPr>
        <w:t xml:space="preserve"> Τρεις μέρες τώρα στο Κοινοβούλιο παρακολουθούμε ΣΥΡΙΖΑ και Νέα Δημοκρατία, Μητσοτάκη και Τσίπρα να παρουσιάζονται </w:t>
      </w:r>
      <w:r>
        <w:rPr>
          <w:rFonts w:eastAsia="Times New Roman"/>
          <w:color w:val="000000"/>
          <w:szCs w:val="24"/>
          <w:shd w:val="clear" w:color="auto" w:fill="FFFFFF"/>
        </w:rPr>
        <w:lastRenderedPageBreak/>
        <w:t>ότι διαφωνούν σε όλα. Φαίνεται, όμως, ότι συμφωνούν σε ένα κρίσιμο θέμα για την π</w:t>
      </w:r>
      <w:r>
        <w:rPr>
          <w:rFonts w:eastAsia="Times New Roman"/>
          <w:color w:val="000000"/>
          <w:szCs w:val="24"/>
          <w:shd w:val="clear" w:color="auto" w:fill="FFFFFF"/>
        </w:rPr>
        <w:t xml:space="preserve">ορεία της χώρας. Συμφωνούν στη δημιουργία τεχνητής πόλωσης και διχασμού, να δημιουργήσουν κλίμα που να τους ευνοήσει μικροκομματικά, αδιαφορώντας για την πορεία της χώρας. </w:t>
      </w:r>
    </w:p>
    <w:p w14:paraId="120F873A"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Ελλάδα πελαγοδρομεί χωρίς πυξίδα, χωρίς εθνική γραμμή. Και αυτό είναι θέμα επιλογ</w:t>
      </w:r>
      <w:r>
        <w:rPr>
          <w:rFonts w:eastAsia="Times New Roman"/>
          <w:color w:val="000000"/>
          <w:szCs w:val="24"/>
          <w:shd w:val="clear" w:color="auto" w:fill="FFFFFF"/>
        </w:rPr>
        <w:t xml:space="preserve">ών ή μη επιλογών. Δεν είναι θέμα προδοσιών. Άλλωστε ετεροχρονισμένα έχουμε ακούσει και από τους μεν και από τους δε ακραίες εκφράσεις και από πολλούς άλλους έξω από την Αίθουσα. </w:t>
      </w:r>
    </w:p>
    <w:p w14:paraId="120F873B"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Κυβέρνηση ΑΝΕΛ</w:t>
      </w:r>
      <w:r>
        <w:rPr>
          <w:rFonts w:eastAsia="Times New Roman"/>
          <w:color w:val="000000"/>
          <w:szCs w:val="24"/>
          <w:shd w:val="clear" w:color="auto" w:fill="FFFFFF"/>
        </w:rPr>
        <w:t>-</w:t>
      </w:r>
      <w:r>
        <w:rPr>
          <w:rFonts w:eastAsia="Times New Roman"/>
          <w:color w:val="000000"/>
          <w:szCs w:val="24"/>
          <w:shd w:val="clear" w:color="auto" w:fill="FFFFFF"/>
        </w:rPr>
        <w:t>ΣΥΡΙΖΑ και πρωτίστως ο Πρωθυπουργός έχουν απορρίψει την εθνι</w:t>
      </w:r>
      <w:r>
        <w:rPr>
          <w:rFonts w:eastAsia="Times New Roman"/>
          <w:color w:val="000000"/>
          <w:szCs w:val="24"/>
          <w:shd w:val="clear" w:color="auto" w:fill="FFFFFF"/>
        </w:rPr>
        <w:t xml:space="preserve">κή συνεννόηση και αποδείχθηκαν πολύ βολικοί για την υλοποίηση αποφάσεων, που δυστυχώς λαμβάνονται σε κάποιες κέντρα χωρίς τη συμμετοχή της χώρας μας. </w:t>
      </w:r>
    </w:p>
    <w:p w14:paraId="120F873C"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τέταρτος αυτός προϋπολογισμός των </w:t>
      </w:r>
      <w:r>
        <w:rPr>
          <w:rFonts w:eastAsia="Times New Roman"/>
          <w:color w:val="000000"/>
          <w:szCs w:val="24"/>
          <w:shd w:val="clear" w:color="auto" w:fill="FFFFFF"/>
        </w:rPr>
        <w:t>«</w:t>
      </w:r>
      <w:r>
        <w:rPr>
          <w:rFonts w:eastAsia="Times New Roman"/>
          <w:color w:val="000000"/>
          <w:szCs w:val="24"/>
          <w:shd w:val="clear" w:color="auto" w:fill="FFFFFF"/>
        </w:rPr>
        <w:t>ΑΝΕΛΣΥΡΙΖΑ</w:t>
      </w:r>
      <w:r>
        <w:rPr>
          <w:rFonts w:eastAsia="Times New Roman"/>
          <w:color w:val="000000"/>
          <w:szCs w:val="24"/>
          <w:shd w:val="clear" w:color="auto" w:fill="FFFFFF"/>
        </w:rPr>
        <w:t>»</w:t>
      </w:r>
      <w:r>
        <w:rPr>
          <w:rFonts w:eastAsia="Times New Roman"/>
          <w:color w:val="000000"/>
          <w:szCs w:val="24"/>
          <w:shd w:val="clear" w:color="auto" w:fill="FFFFFF"/>
        </w:rPr>
        <w:t xml:space="preserve"> έχει τα ίδια χαρακτηριστικά με τους προηγούμενους με λιγ</w:t>
      </w:r>
      <w:r>
        <w:rPr>
          <w:rFonts w:eastAsia="Times New Roman"/>
          <w:color w:val="000000"/>
          <w:szCs w:val="24"/>
          <w:shd w:val="clear" w:color="auto" w:fill="FFFFFF"/>
        </w:rPr>
        <w:t>οστές διαφοροποιήσεις. Υπακούει στην επιλογή Τσίπρα για υψηλά πλεονάσματα, τα ματωμένα πλεονάσματα όπως έλεγε ο ίδιος. Διατηρεί το καθεστώς υπερφορολόγησης για κάθε πολίτη, για κάθε οικογένεια, για κάθε επιχείρηση και βέβαια διατηρεί τις χαμηλές δαπάνες γι</w:t>
      </w:r>
      <w:r>
        <w:rPr>
          <w:rFonts w:eastAsia="Times New Roman"/>
          <w:color w:val="000000"/>
          <w:szCs w:val="24"/>
          <w:shd w:val="clear" w:color="auto" w:fill="FFFFFF"/>
        </w:rPr>
        <w:t xml:space="preserve">α ενεργητικές πολιτικές κοινωνικής συνοχής και σύγκλισης. Η Κυβέρνηση οδηγεί με αυτόν τον τρόπο </w:t>
      </w:r>
      <w:r>
        <w:rPr>
          <w:rFonts w:eastAsia="Times New Roman"/>
          <w:color w:val="000000"/>
          <w:szCs w:val="24"/>
          <w:shd w:val="clear" w:color="auto" w:fill="FFFFFF"/>
        </w:rPr>
        <w:lastRenderedPageBreak/>
        <w:t>όλο και περισσότερους μικρομεσαίους σε φτωχοποίηση και αυτό αποδεικνύεται από τα στοιχεία, από τους δικαιούχους του επιδόματος, που συνεχώς αυξάνονται. Είναι έν</w:t>
      </w:r>
      <w:r>
        <w:rPr>
          <w:rFonts w:eastAsia="Times New Roman"/>
          <w:color w:val="000000"/>
          <w:szCs w:val="24"/>
          <w:shd w:val="clear" w:color="auto" w:fill="FFFFFF"/>
        </w:rPr>
        <w:t>ας προϋπολογισμός που παίρνει δέκα και υπόσχεται ένα. Μόνο που και αυτά που υπόσχεται είναι σαν τις ακάλυπτες επιταγές. Άρα μπορεί κάλλιστα να χαρακτηριστεί ως ένας πέτσινος προϋπολογισμός. Δεν έχει κα</w:t>
      </w:r>
      <w:r>
        <w:rPr>
          <w:rFonts w:eastAsia="Times New Roman"/>
          <w:color w:val="000000"/>
          <w:szCs w:val="24"/>
          <w:shd w:val="clear" w:color="auto" w:fill="FFFFFF"/>
        </w:rPr>
        <w:t>μ</w:t>
      </w:r>
      <w:r>
        <w:rPr>
          <w:rFonts w:eastAsia="Times New Roman"/>
          <w:color w:val="000000"/>
          <w:szCs w:val="24"/>
          <w:shd w:val="clear" w:color="auto" w:fill="FFFFFF"/>
        </w:rPr>
        <w:t>μία σχέση με τον Πετσίτη, έχει περισσότερη σχέση με τι</w:t>
      </w:r>
      <w:r>
        <w:rPr>
          <w:rFonts w:eastAsia="Times New Roman"/>
          <w:color w:val="000000"/>
          <w:szCs w:val="24"/>
          <w:shd w:val="clear" w:color="auto" w:fill="FFFFFF"/>
        </w:rPr>
        <w:t xml:space="preserve">ς «πέτσινες», τις ακάλυπτες επιταγές. Η οικονομία σέρνεται και βεβαίως έχουμε μερικές αναλαμπές στον τουρισμό και στη ναυτιλία, αλλά στο σύνολό τους οι μικρομεσαίες επιχειρήσεις παραμένουν απόλυτα καθημαγμένες. </w:t>
      </w:r>
    </w:p>
    <w:p w14:paraId="120F873D"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Κυβέρνηση επιχαίρει με τον μεταμορφισμό τη</w:t>
      </w:r>
      <w:r>
        <w:rPr>
          <w:rFonts w:eastAsia="Times New Roman"/>
          <w:color w:val="000000"/>
          <w:szCs w:val="24"/>
          <w:shd w:val="clear" w:color="auto" w:fill="FFFFFF"/>
        </w:rPr>
        <w:t>ς ανεργίας ή ακριβέστερα με τον μεταμορφισμό της εργασίας. Τα χαμηλότερα ποσοστά της ανεργίας οφείλονται στη μεγάλη αύξηση της ημιαπασχόλησης, στη μεγάλη αύξηση της ωριαίας απασχόλησης -πλέον η ημιαπασχόληση φαντάζει πολύ καλό καθεστώς εργασίας με αυτά που</w:t>
      </w:r>
      <w:r>
        <w:rPr>
          <w:rFonts w:eastAsia="Times New Roman"/>
          <w:color w:val="000000"/>
          <w:szCs w:val="24"/>
          <w:shd w:val="clear" w:color="auto" w:fill="FFFFFF"/>
        </w:rPr>
        <w:t xml:space="preserve"> γίνονται σήμερα σε πολλές επιχειρήσεις- και βέβαια, οφείλεται και στην καθήλωση των αμοιβών και των αποζημιώσεων. Κυρίως, όμως, η Κυβέρνηση δείχνει ήσυχη με τα επιδόματα που δίνει. </w:t>
      </w:r>
    </w:p>
    <w:p w14:paraId="120F873E"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την Προεδρική Έδρα καταλαμβάνει ο Ζ΄ Αντιπρόεδρος της Βο</w:t>
      </w:r>
      <w:r>
        <w:rPr>
          <w:rFonts w:eastAsia="Times New Roman"/>
          <w:color w:val="000000"/>
          <w:szCs w:val="24"/>
          <w:shd w:val="clear" w:color="auto" w:fill="FFFFFF"/>
        </w:rPr>
        <w:t>υλής κ</w:t>
      </w:r>
      <w:r w:rsidRPr="007E4178">
        <w:rPr>
          <w:rFonts w:eastAsia="Times New Roman"/>
          <w:color w:val="000000"/>
          <w:szCs w:val="24"/>
          <w:shd w:val="clear" w:color="auto" w:fill="FFFFFF"/>
        </w:rPr>
        <w:t>.</w:t>
      </w:r>
      <w:r w:rsidRPr="00EF1E52">
        <w:rPr>
          <w:rFonts w:eastAsia="Times New Roman"/>
          <w:b/>
          <w:color w:val="000000"/>
          <w:szCs w:val="24"/>
          <w:shd w:val="clear" w:color="auto" w:fill="FFFFFF"/>
        </w:rPr>
        <w:t xml:space="preserve"> ΣΠΥΡΙΔΩΝ ΛΥΚΟΥΔΗΣ</w:t>
      </w:r>
      <w:r>
        <w:rPr>
          <w:rFonts w:eastAsia="Times New Roman"/>
          <w:color w:val="000000"/>
          <w:szCs w:val="24"/>
          <w:shd w:val="clear" w:color="auto" w:fill="FFFFFF"/>
        </w:rPr>
        <w:t>)</w:t>
      </w:r>
    </w:p>
    <w:p w14:paraId="120F873F"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Κυρίες και κύριοι συνάδελφοι, ο θεσμός του εγγυημένου κοινωνικού εισοδήματος που δημιουργήσαμε το 2014 με πρωτοβουλία του ΠΑΣΟΚ -και όχι όπως γυρίζει και λέει στα κανάλια ο επιτελάρχης στρατηγικού σχεδιασμού με πρωτοβουλία της </w:t>
      </w:r>
      <w:r>
        <w:rPr>
          <w:rFonts w:eastAsia="Times New Roman"/>
          <w:color w:val="000000"/>
          <w:szCs w:val="24"/>
          <w:shd w:val="clear" w:color="auto" w:fill="FFFFFF"/>
        </w:rPr>
        <w:t>Νέας Δημοκρατίας-, που είχα την τιμή να επεξεργαστώ ως αρμόδιος Υφυπουργός, με τη συνεργασία βεβαίως και των άλλων συναδέλφων και που εφαρμόστηκε πιλοτικά το 2014, είχε τρε</w:t>
      </w:r>
      <w:r>
        <w:rPr>
          <w:rFonts w:eastAsia="Times New Roman"/>
          <w:color w:val="000000"/>
          <w:szCs w:val="24"/>
          <w:shd w:val="clear" w:color="auto" w:fill="FFFFFF"/>
        </w:rPr>
        <w:t>ι</w:t>
      </w:r>
      <w:r>
        <w:rPr>
          <w:rFonts w:eastAsia="Times New Roman"/>
          <w:color w:val="000000"/>
          <w:szCs w:val="24"/>
          <w:shd w:val="clear" w:color="auto" w:fill="FFFFFF"/>
        </w:rPr>
        <w:t xml:space="preserve">ς πυλώνες: Πρώτος πυλώνας ήταν η οικονομική ενίσχυση για να σταθούν στα πόδια τους </w:t>
      </w:r>
      <w:r>
        <w:rPr>
          <w:rFonts w:eastAsia="Times New Roman"/>
          <w:color w:val="000000"/>
          <w:szCs w:val="24"/>
          <w:shd w:val="clear" w:color="auto" w:fill="FFFFFF"/>
        </w:rPr>
        <w:t>οι αδύναμοι, δεύτερος πυλώνας η παροχή κοινωνικών υπηρεσιών και αγαθών και τρίτος και σημαντικότερος η εργασιακή επανένταξη μέσω ενεργητικών πολιτικών.</w:t>
      </w:r>
    </w:p>
    <w:p w14:paraId="120F8740"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Δυστυχώς, η Κυβέρνηση ΣΥΡΙΖΑ</w:t>
      </w:r>
      <w:r>
        <w:rPr>
          <w:rFonts w:eastAsia="Times New Roman"/>
          <w:color w:val="000000"/>
          <w:szCs w:val="24"/>
          <w:shd w:val="clear" w:color="auto" w:fill="FFFFFF"/>
        </w:rPr>
        <w:t xml:space="preserve"> - </w:t>
      </w:r>
      <w:r>
        <w:rPr>
          <w:rFonts w:eastAsia="Times New Roman"/>
          <w:color w:val="000000"/>
          <w:szCs w:val="24"/>
          <w:shd w:val="clear" w:color="auto" w:fill="FFFFFF"/>
        </w:rPr>
        <w:t>ΑΝΕΛ εκτός του ότι καθυστέρησε δύο χρόνια να το εφαρμόσει -όπως προβλεπότ</w:t>
      </w:r>
      <w:r>
        <w:rPr>
          <w:rFonts w:eastAsia="Times New Roman"/>
          <w:color w:val="000000"/>
          <w:szCs w:val="24"/>
          <w:shd w:val="clear" w:color="auto" w:fill="FFFFFF"/>
        </w:rPr>
        <w:t xml:space="preserve">αν από τον Ιούλιο του 2015 έπρεπε να γίνει πράξη σε όλη τη χώρα- πετσόκοψε -και εδώ Πετσίτης, τι να κάνουμε: τυχαία είναι η έκφραση!- τον πυλώνα της εργασιακής επανένταξης. </w:t>
      </w:r>
    </w:p>
    <w:p w14:paraId="120F8741"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Τι σημαίνει τώρα αυτό; Ουσιαστικά δημιούργησε και δημιουργεί καθημερινά όλο και πε</w:t>
      </w:r>
      <w:r>
        <w:rPr>
          <w:rFonts w:eastAsia="Times New Roman"/>
          <w:color w:val="000000"/>
          <w:szCs w:val="24"/>
          <w:shd w:val="clear" w:color="auto" w:fill="FFFFFF"/>
        </w:rPr>
        <w:t>ρισσότερους μόνιμους επιδοματούχους, οι οποίοι αρνούνται τη νόμιμη εργασία για να μην χάσουν το επίδομα, αφού θα περάσουν τα εισοδηματικά όρια.</w:t>
      </w:r>
    </w:p>
    <w:p w14:paraId="120F8742" w14:textId="77777777" w:rsidR="0086761A" w:rsidRDefault="00427452">
      <w:pPr>
        <w:spacing w:line="600" w:lineRule="auto"/>
        <w:ind w:firstLine="720"/>
        <w:jc w:val="both"/>
        <w:rPr>
          <w:rFonts w:eastAsia="Times New Roman" w:cs="Times New Roman"/>
        </w:rPr>
      </w:pPr>
      <w:r>
        <w:rPr>
          <w:rFonts w:eastAsia="Times New Roman" w:cs="Times New Roman"/>
        </w:rPr>
        <w:lastRenderedPageBreak/>
        <w:t>Δημιουργεί μια παγίδα φτώχειας που περιθωριοποιεί κοινωνικά και εργασιακά τους ανθρώπους. Είναι άμεση η ανάγκη α</w:t>
      </w:r>
      <w:r>
        <w:rPr>
          <w:rFonts w:eastAsia="Times New Roman" w:cs="Times New Roman"/>
        </w:rPr>
        <w:t>νατροπής αυτής της παγίδας φτώχειας. Με συγκεκριμένη πρόταση που έχουμε καταθέσει στην πρόταση νόμου</w:t>
      </w:r>
      <w:r>
        <w:rPr>
          <w:rFonts w:eastAsia="Times New Roman" w:cs="Times New Roman"/>
        </w:rPr>
        <w:t>:</w:t>
      </w:r>
      <w:r>
        <w:rPr>
          <w:rFonts w:eastAsia="Times New Roman" w:cs="Times New Roman"/>
        </w:rPr>
        <w:t xml:space="preserve"> «Δέσμη μέτρων οικονομικής ανάκαμψης και κοινωνικής δικαιοσύνης» προτείνουμε πώς θα επανέλθει αυτή η εργασιακή επανένταξη και θα αποτραπεί η ολοένα και αυξ</w:t>
      </w:r>
      <w:r>
        <w:rPr>
          <w:rFonts w:eastAsia="Times New Roman" w:cs="Times New Roman"/>
        </w:rPr>
        <w:t xml:space="preserve">ανόμενη είσοδος στην παγίδα φτώχειας αδύναμων οικονομικά ανθρώπων. Έχουμε όμως με την πρότασή μας καταθέσει και άλλα σημαντικά πράγματα που αφορούν την οικονομία, την επιχειρηματικότητα και βεβαίως τις θέσεις εργασίας. </w:t>
      </w:r>
    </w:p>
    <w:p w14:paraId="120F8743" w14:textId="77777777" w:rsidR="0086761A" w:rsidRDefault="00427452">
      <w:pPr>
        <w:spacing w:line="600" w:lineRule="auto"/>
        <w:ind w:firstLine="720"/>
        <w:jc w:val="both"/>
        <w:rPr>
          <w:rFonts w:eastAsia="Times New Roman" w:cs="Times New Roman"/>
        </w:rPr>
      </w:pPr>
      <w:r>
        <w:rPr>
          <w:rFonts w:eastAsia="Times New Roman" w:cs="Times New Roman"/>
        </w:rPr>
        <w:t>Αποκλιμάκωση της φορολογίας σταδιακά</w:t>
      </w:r>
      <w:r>
        <w:rPr>
          <w:rFonts w:eastAsia="Times New Roman" w:cs="Times New Roman"/>
        </w:rPr>
        <w:t xml:space="preserve"> όλων των φόρων και άμεση κατάργηση των πλέον άδικων. Έχουμε επεξεργαστεί μια καινοτόμα πρόταση για την άμεση επιπλέον μείωση της φορολογίας στις επιχειρήσεις εκείνες που θα γίνεται νέα πρόσληψη εργασίας πλήρους απασχόλησης. Για όλες τις επιχειρήσεις αυτές</w:t>
      </w:r>
      <w:r>
        <w:rPr>
          <w:rFonts w:eastAsia="Times New Roman" w:cs="Times New Roman"/>
        </w:rPr>
        <w:t xml:space="preserve"> η άμεση μείωση της φορολογίας θα είναι το απόλυτο κίνητρο για να προχωρήσουν και μπορούμε να το πετύχουμε. </w:t>
      </w:r>
    </w:p>
    <w:p w14:paraId="120F8744" w14:textId="77777777" w:rsidR="0086761A" w:rsidRDefault="00427452">
      <w:pPr>
        <w:spacing w:line="600" w:lineRule="auto"/>
        <w:ind w:firstLine="720"/>
        <w:jc w:val="both"/>
        <w:rPr>
          <w:rFonts w:eastAsia="Times New Roman" w:cs="Times New Roman"/>
        </w:rPr>
      </w:pPr>
      <w:r>
        <w:rPr>
          <w:rFonts w:eastAsia="Times New Roman" w:cs="Times New Roman"/>
        </w:rPr>
        <w:t>Άλλη βασική πρόταση που αφορά τον αγροτικό τομέα, προκειμένου να συγκροτηθούν και να ενισχυθούν οι ομάδες παραγωγών είναι η μείωση της φορολογίας γ</w:t>
      </w:r>
      <w:r>
        <w:rPr>
          <w:rFonts w:eastAsia="Times New Roman" w:cs="Times New Roman"/>
        </w:rPr>
        <w:t>ια όλα τα προϊόντα που διακινούνται μέσα από τις ομάδες παραγωγών, που σήμερα λόγω της υψηλής φορολόγησης αναζητούνται διάφοροι τρόποι «μαύρων» συ</w:t>
      </w:r>
      <w:r>
        <w:rPr>
          <w:rFonts w:eastAsia="Times New Roman" w:cs="Times New Roman"/>
        </w:rPr>
        <w:lastRenderedPageBreak/>
        <w:t xml:space="preserve">ναλλαγών. Οι εισφορές παραμένουν υψηλές παρά την οριζόντια μείωση. Εμείς προτείνουμε κατάργηση του συστήματος </w:t>
      </w:r>
      <w:r>
        <w:rPr>
          <w:rFonts w:eastAsia="Times New Roman" w:cs="Times New Roman"/>
        </w:rPr>
        <w:t xml:space="preserve">Κατρούγκαλου και θεσμοθέτηση οκτώ ασφαλιστικών κλάσεων από 82 ευρώ έως 600, προκειμένου να θεμελιωθεί ένα νέο σύστημα. </w:t>
      </w:r>
    </w:p>
    <w:p w14:paraId="120F8745" w14:textId="77777777" w:rsidR="0086761A" w:rsidRDefault="00427452">
      <w:pPr>
        <w:spacing w:line="600" w:lineRule="auto"/>
        <w:ind w:firstLine="720"/>
        <w:jc w:val="both"/>
        <w:rPr>
          <w:rFonts w:eastAsia="Times New Roman" w:cs="Times New Roman"/>
        </w:rPr>
      </w:pPr>
      <w:r>
        <w:rPr>
          <w:rFonts w:eastAsia="Times New Roman" w:cs="Times New Roman"/>
        </w:rPr>
        <w:t>Και ολοκληρώνω, αναφερόμενος σε δύο ακόμα προτάσεις που περιλαμβάνονται στην πρόταση νόμου. Η μια είναι να παρατεθούν οι ισχύουσες διατά</w:t>
      </w:r>
      <w:r>
        <w:rPr>
          <w:rFonts w:eastAsia="Times New Roman" w:cs="Times New Roman"/>
        </w:rPr>
        <w:t xml:space="preserve">ξεις του ν.3869 για τα υπερχρεωμένα νοικοκυριά, προκειμένου να δίνεται η δυνατότητα προστασίας της πρώτης κατοικίας και μέσα στο 2019. Και ας επεξεργαστεί η Κυβέρνηση νέα πρόταση μέσα στο 2019. Όμως, προς </w:t>
      </w:r>
      <w:r>
        <w:rPr>
          <w:rFonts w:eastAsia="Times New Roman" w:cs="Times New Roman"/>
        </w:rPr>
        <w:t>θ</w:t>
      </w:r>
      <w:r>
        <w:rPr>
          <w:rFonts w:eastAsia="Times New Roman" w:cs="Times New Roman"/>
        </w:rPr>
        <w:t>εού! Όχι κατάργηση αυτών των διατάξεων στις 31 Δεκ</w:t>
      </w:r>
      <w:r>
        <w:rPr>
          <w:rFonts w:eastAsia="Times New Roman" w:cs="Times New Roman"/>
        </w:rPr>
        <w:t xml:space="preserve">εμβρίου που προβλέπεται. </w:t>
      </w:r>
    </w:p>
    <w:p w14:paraId="120F8746" w14:textId="77777777" w:rsidR="0086761A" w:rsidRDefault="00427452">
      <w:pPr>
        <w:spacing w:line="600" w:lineRule="auto"/>
        <w:ind w:firstLine="720"/>
        <w:jc w:val="both"/>
        <w:rPr>
          <w:rFonts w:eastAsia="Times New Roman" w:cs="Times New Roman"/>
        </w:rPr>
      </w:pPr>
      <w:r>
        <w:rPr>
          <w:rFonts w:eastAsia="Times New Roman" w:cs="Times New Roman"/>
        </w:rPr>
        <w:t xml:space="preserve">Το δεύτερο είναι η βιώσιμη και οριστική ρύθμιση που προτείνουμε για ληξιπρόθεσμες οφειλές προς τη φορολογική διοίκηση, προς τα ασφαλιστικά ταμεία και προς τους δήμους. Δεν αρκεί να λέμε ρύθμιση 120 δόσεων. Πρέπει να πούμε πως δεν </w:t>
      </w:r>
      <w:r>
        <w:rPr>
          <w:rFonts w:eastAsia="Times New Roman" w:cs="Times New Roman"/>
        </w:rPr>
        <w:t xml:space="preserve">θα χρειαστεί νέα, άρα να είναι βιώσιμη και με ποιο τρόπο θα επανεντάσσεται αυτός που τη χάνει, πληρώνοντας βεβαίως ξανά τα αντίστοιχα ποσά. </w:t>
      </w:r>
    </w:p>
    <w:p w14:paraId="120F8747" w14:textId="77777777" w:rsidR="0086761A" w:rsidRDefault="00427452">
      <w:pPr>
        <w:spacing w:line="600" w:lineRule="auto"/>
        <w:ind w:firstLine="720"/>
        <w:jc w:val="both"/>
        <w:rPr>
          <w:rFonts w:eastAsia="Times New Roman" w:cs="Times New Roman"/>
        </w:rPr>
      </w:pPr>
      <w:r>
        <w:rPr>
          <w:rFonts w:eastAsia="Times New Roman" w:cs="Times New Roman"/>
        </w:rPr>
        <w:t xml:space="preserve">Κυρίες και κύριοι, με το </w:t>
      </w:r>
      <w:r>
        <w:rPr>
          <w:rFonts w:eastAsia="Times New Roman" w:cs="Times New Roman"/>
        </w:rPr>
        <w:t>σ</w:t>
      </w:r>
      <w:r>
        <w:rPr>
          <w:rFonts w:eastAsia="Times New Roman" w:cs="Times New Roman"/>
        </w:rPr>
        <w:t xml:space="preserve">χέδιο </w:t>
      </w:r>
      <w:r>
        <w:rPr>
          <w:rFonts w:eastAsia="Times New Roman" w:cs="Times New Roman"/>
        </w:rPr>
        <w:t>«</w:t>
      </w:r>
      <w:r>
        <w:rPr>
          <w:rFonts w:eastAsia="Times New Roman" w:cs="Times New Roman"/>
        </w:rPr>
        <w:t>Ελλάδα»</w:t>
      </w:r>
      <w:r w:rsidRPr="002A3372">
        <w:rPr>
          <w:rFonts w:eastAsia="Times New Roman" w:cs="Times New Roman"/>
        </w:rPr>
        <w:t xml:space="preserve"> </w:t>
      </w:r>
      <w:r>
        <w:rPr>
          <w:rFonts w:eastAsia="Times New Roman" w:cs="Times New Roman"/>
        </w:rPr>
        <w:t>εμείς απευθυνόμαστε στους πολίτες και εμείς πλέον ρωτάμε ποιοι είναι με τι</w:t>
      </w:r>
      <w:r>
        <w:rPr>
          <w:rFonts w:eastAsia="Times New Roman" w:cs="Times New Roman"/>
        </w:rPr>
        <w:t xml:space="preserve">ς προτάσεις μας, ποιοι είναι με τις βιώσιμες </w:t>
      </w:r>
      <w:r>
        <w:rPr>
          <w:rFonts w:eastAsia="Times New Roman" w:cs="Times New Roman"/>
        </w:rPr>
        <w:lastRenderedPageBreak/>
        <w:t xml:space="preserve">λύσεις που προτείνουμε, ποιοι είναι με το μέλλον και την πρόοδο και ποιοι θα παραμείνουν στην πόλωση, τον διχασμό και στο αλληλοβρίσιμο. </w:t>
      </w:r>
    </w:p>
    <w:p w14:paraId="120F8748" w14:textId="77777777" w:rsidR="0086761A" w:rsidRDefault="00427452">
      <w:pPr>
        <w:spacing w:line="600" w:lineRule="auto"/>
        <w:ind w:firstLine="720"/>
        <w:jc w:val="both"/>
        <w:rPr>
          <w:rFonts w:eastAsia="Times New Roman" w:cs="Times New Roman"/>
        </w:rPr>
      </w:pPr>
      <w:r>
        <w:rPr>
          <w:rFonts w:eastAsia="Times New Roman" w:cs="Times New Roman"/>
        </w:rPr>
        <w:t xml:space="preserve">Ευχαριστώ πολύ. </w:t>
      </w:r>
    </w:p>
    <w:p w14:paraId="120F8749" w14:textId="77777777" w:rsidR="0086761A" w:rsidRDefault="00427452">
      <w:pPr>
        <w:spacing w:line="600" w:lineRule="auto"/>
        <w:ind w:firstLine="720"/>
        <w:jc w:val="both"/>
        <w:rPr>
          <w:rFonts w:eastAsia="Times New Roman"/>
          <w:bCs/>
        </w:rPr>
      </w:pPr>
      <w:r w:rsidRPr="00BE1901">
        <w:rPr>
          <w:rFonts w:eastAsia="Times New Roman"/>
          <w:bCs/>
        </w:rPr>
        <w:t>(Χε</w:t>
      </w:r>
      <w:r>
        <w:rPr>
          <w:rFonts w:eastAsia="Times New Roman"/>
          <w:bCs/>
        </w:rPr>
        <w:t>ιροκροτήματα από την πτέρυγα της Δημοκρατικής Συμπαρά</w:t>
      </w:r>
      <w:r>
        <w:rPr>
          <w:rFonts w:eastAsia="Times New Roman"/>
          <w:bCs/>
        </w:rPr>
        <w:t>ταξης</w:t>
      </w:r>
      <w:r w:rsidRPr="00BE1901">
        <w:rPr>
          <w:rFonts w:eastAsia="Times New Roman"/>
          <w:bCs/>
        </w:rPr>
        <w:t xml:space="preserve"> </w:t>
      </w:r>
      <w:r w:rsidRPr="006F1359">
        <w:rPr>
          <w:rFonts w:eastAsia="Times New Roman"/>
          <w:bCs/>
        </w:rPr>
        <w:t>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sidRPr="00BE1901">
        <w:rPr>
          <w:rFonts w:eastAsia="Times New Roman"/>
          <w:bCs/>
        </w:rPr>
        <w:t>)</w:t>
      </w:r>
    </w:p>
    <w:p w14:paraId="120F874A" w14:textId="77777777" w:rsidR="0086761A" w:rsidRDefault="00427452">
      <w:pPr>
        <w:spacing w:line="600" w:lineRule="auto"/>
        <w:ind w:firstLine="720"/>
        <w:jc w:val="both"/>
        <w:rPr>
          <w:rFonts w:eastAsia="Times New Roman"/>
          <w:bCs/>
        </w:rPr>
      </w:pPr>
      <w:r w:rsidRPr="006F1359">
        <w:rPr>
          <w:rFonts w:eastAsia="Times New Roman"/>
          <w:b/>
          <w:bCs/>
        </w:rPr>
        <w:t>ΠΡΟΕΔΡΕΥΩΝ (Σπυρίδων Λυκούδης):</w:t>
      </w:r>
      <w:r>
        <w:rPr>
          <w:rFonts w:eastAsia="Times New Roman"/>
          <w:bCs/>
        </w:rPr>
        <w:t xml:space="preserve"> Ευχαριστούμε, κύριε συνάδελφε.</w:t>
      </w:r>
    </w:p>
    <w:p w14:paraId="120F874B" w14:textId="77777777" w:rsidR="0086761A" w:rsidRDefault="00427452">
      <w:pPr>
        <w:spacing w:line="600" w:lineRule="auto"/>
        <w:ind w:firstLine="720"/>
        <w:jc w:val="both"/>
        <w:rPr>
          <w:rFonts w:eastAsia="Times New Roman"/>
          <w:bCs/>
        </w:rPr>
      </w:pPr>
      <w:r>
        <w:rPr>
          <w:rFonts w:eastAsia="Times New Roman"/>
          <w:bCs/>
        </w:rPr>
        <w:t xml:space="preserve">Τον λόγο έχει ο συνάδελφος κ. Ιωάννης Καραγιάννης από τον ΣΥΡΙΖΑ. </w:t>
      </w:r>
    </w:p>
    <w:p w14:paraId="120F874C" w14:textId="77777777" w:rsidR="0086761A" w:rsidRDefault="00427452">
      <w:pPr>
        <w:spacing w:line="600" w:lineRule="auto"/>
        <w:ind w:firstLine="720"/>
        <w:jc w:val="both"/>
        <w:rPr>
          <w:rFonts w:eastAsia="Times New Roman"/>
          <w:bCs/>
        </w:rPr>
      </w:pPr>
      <w:r w:rsidRPr="00D3065C">
        <w:rPr>
          <w:rFonts w:eastAsia="Times New Roman"/>
          <w:b/>
          <w:bCs/>
        </w:rPr>
        <w:t>ΙΩΑΝΝΗΣ ΚΑΡΑΓΙΑΝΝΗΣ:</w:t>
      </w:r>
      <w:r>
        <w:rPr>
          <w:rFonts w:eastAsia="Times New Roman"/>
          <w:b/>
          <w:bCs/>
        </w:rPr>
        <w:t xml:space="preserve"> </w:t>
      </w:r>
      <w:r>
        <w:rPr>
          <w:rFonts w:eastAsia="Times New Roman"/>
          <w:bCs/>
        </w:rPr>
        <w:t>Ευχαριστώ, κύριε Πρόεδρε.</w:t>
      </w:r>
    </w:p>
    <w:p w14:paraId="120F874D" w14:textId="77777777" w:rsidR="0086761A" w:rsidRDefault="00427452">
      <w:pPr>
        <w:spacing w:line="600" w:lineRule="auto"/>
        <w:ind w:firstLine="720"/>
        <w:jc w:val="both"/>
        <w:rPr>
          <w:rFonts w:eastAsia="Times New Roman"/>
          <w:bCs/>
        </w:rPr>
      </w:pPr>
      <w:r>
        <w:rPr>
          <w:rFonts w:eastAsia="Times New Roman"/>
          <w:bCs/>
        </w:rPr>
        <w:t>Κυρίες και κύριοι συνάδελφοι, ένας προϋπολογισμός είναι μεταξύ των άλλων μια σχέση δυναμική και εξελισσόμενη. Συνδυάζει τους περιορισμούς που κληρονομεί το παρελθόν με τις οικονομικές αποφάσεις της Κυβέρνησης για το παρόν και το μέλλον. Οι αποφάσεις πρέπει</w:t>
      </w:r>
      <w:r>
        <w:rPr>
          <w:rFonts w:eastAsia="Times New Roman"/>
          <w:bCs/>
        </w:rPr>
        <w:t xml:space="preserve"> να στοχεύουν σε μακροοικονομική σταθερότητα, ενίσχυση της ανάπτυξης και κοινωνική προστασία. </w:t>
      </w:r>
    </w:p>
    <w:p w14:paraId="120F874E" w14:textId="77777777" w:rsidR="0086761A" w:rsidRDefault="00427452">
      <w:pPr>
        <w:spacing w:line="600" w:lineRule="auto"/>
        <w:ind w:firstLine="720"/>
        <w:jc w:val="both"/>
        <w:rPr>
          <w:rFonts w:eastAsia="Times New Roman"/>
          <w:bCs/>
        </w:rPr>
      </w:pPr>
      <w:r>
        <w:rPr>
          <w:rFonts w:eastAsia="Times New Roman"/>
          <w:bCs/>
        </w:rPr>
        <w:t>Σε ό,τι αφορά τους περιορισμούς, αυτοί αποτυπώνονται στις διαχρονικές παθογένειες της ελληνικής οικονομίας, στα αίτια της κρίσης, τις υποχρεώσεις της μεταμνημονι</w:t>
      </w:r>
      <w:r>
        <w:rPr>
          <w:rFonts w:eastAsia="Times New Roman"/>
          <w:bCs/>
        </w:rPr>
        <w:t xml:space="preserve">ακής εποχής και την τήρηση των κανόνων του Συμφώνου Σταθερότητας της Ευρωζώνης. </w:t>
      </w:r>
    </w:p>
    <w:p w14:paraId="120F874F" w14:textId="77777777" w:rsidR="0086761A" w:rsidRDefault="00427452">
      <w:pPr>
        <w:spacing w:line="600" w:lineRule="auto"/>
        <w:ind w:firstLine="720"/>
        <w:jc w:val="both"/>
        <w:rPr>
          <w:rFonts w:eastAsia="Times New Roman"/>
          <w:bCs/>
        </w:rPr>
      </w:pPr>
      <w:r>
        <w:rPr>
          <w:rFonts w:eastAsia="Times New Roman"/>
          <w:bCs/>
        </w:rPr>
        <w:lastRenderedPageBreak/>
        <w:t>Κάτω από αυτούς τους περιορισμούς, η Κυβέρνηση καλείται να πάρει τις αποφάσεις της για τον προϋπολογισμό του 2019. Αυτό σημαίνει μια προσπάθεια ισορροπίας των άμεσων αναγκών κ</w:t>
      </w:r>
      <w:r>
        <w:rPr>
          <w:rFonts w:eastAsia="Times New Roman"/>
          <w:bCs/>
        </w:rPr>
        <w:t xml:space="preserve">αι των βραχυπρόθεσμων στόχων. Η ισορροπία αυτή αποτυπώνεται επαρκώς στο εν λόγω σχέδιο, το πρώτο μετά το τέλος της αυστηρής επιτροπείας. </w:t>
      </w:r>
    </w:p>
    <w:p w14:paraId="120F8750" w14:textId="77777777" w:rsidR="0086761A" w:rsidRDefault="00427452">
      <w:pPr>
        <w:spacing w:line="600" w:lineRule="auto"/>
        <w:ind w:firstLine="720"/>
        <w:jc w:val="both"/>
        <w:rPr>
          <w:rFonts w:eastAsia="Times New Roman"/>
          <w:bCs/>
        </w:rPr>
      </w:pPr>
      <w:r>
        <w:rPr>
          <w:rFonts w:eastAsia="Times New Roman"/>
          <w:bCs/>
        </w:rPr>
        <w:t>Οι προβλέψεις και τα μέτρα που ενσωματώνονται στον προϋπολογισμό του 2019 περιλαμβάνουν πολλά θετικά σημεία, όπως η αν</w:t>
      </w:r>
      <w:r>
        <w:rPr>
          <w:rFonts w:eastAsia="Times New Roman"/>
          <w:bCs/>
        </w:rPr>
        <w:t xml:space="preserve">άπτυξη της τάξης του 2,5%, το πρωτογενές πλεόνασμα, η μείωση του ΕΝΦΙΑ, η μείωση των ασφαλιστικών εισφορών ελεύθερων επαγγελματιών και αγροτών, η επιδότηση των ασφαλιστικών εισφορών νέων εργαζόμενων και η σταδιακή μείωση της φορολογίας των επιχειρήσεων. </w:t>
      </w:r>
    </w:p>
    <w:p w14:paraId="120F8751" w14:textId="77777777" w:rsidR="0086761A" w:rsidRDefault="00427452">
      <w:pPr>
        <w:spacing w:line="600" w:lineRule="auto"/>
        <w:ind w:firstLine="720"/>
        <w:jc w:val="both"/>
        <w:rPr>
          <w:rFonts w:eastAsia="Times New Roman"/>
          <w:bCs/>
        </w:rPr>
      </w:pPr>
      <w:r>
        <w:rPr>
          <w:rFonts w:eastAsia="Times New Roman"/>
          <w:bCs/>
        </w:rPr>
        <w:t>Ο</w:t>
      </w:r>
      <w:r>
        <w:rPr>
          <w:rFonts w:eastAsia="Times New Roman"/>
          <w:bCs/>
        </w:rPr>
        <w:t xml:space="preserve">ι δημοσιονομικές επιδόσεις των τελευταίων τριών ετών επέτρεψαν τη μη περικοπή συντάξεων και την απόδοση κοινωνικού μερίσματος, θετικά ασφαλώς μέτρα που ενισχύουν την οικονομική δραστηριότητα και την κοινωνική συνοχή. </w:t>
      </w:r>
    </w:p>
    <w:p w14:paraId="120F8752" w14:textId="77777777" w:rsidR="0086761A" w:rsidRDefault="00427452">
      <w:pPr>
        <w:spacing w:line="600" w:lineRule="auto"/>
        <w:ind w:firstLine="720"/>
        <w:jc w:val="both"/>
        <w:rPr>
          <w:rFonts w:eastAsia="Times New Roman"/>
          <w:bCs/>
        </w:rPr>
      </w:pPr>
      <w:r>
        <w:rPr>
          <w:rFonts w:eastAsia="Times New Roman"/>
          <w:bCs/>
        </w:rPr>
        <w:t>Ο προϋπολογισμός του 2019 βάσει εξόδων</w:t>
      </w:r>
      <w:r>
        <w:rPr>
          <w:rFonts w:eastAsia="Times New Roman"/>
          <w:bCs/>
        </w:rPr>
        <w:t xml:space="preserve"> ανά Υπουργείο και αποκεντρωμένη διοίκηση δημιουργεί τις προϋποθέσεις για σταθεροποίηση, παραγωγική ανασυγκρότηση και στήριξη του κράτους πρόνοιας. </w:t>
      </w:r>
    </w:p>
    <w:p w14:paraId="120F8753" w14:textId="77777777" w:rsidR="0086761A" w:rsidRDefault="00427452">
      <w:pPr>
        <w:spacing w:line="600" w:lineRule="auto"/>
        <w:ind w:firstLine="720"/>
        <w:jc w:val="both"/>
        <w:rPr>
          <w:rFonts w:eastAsia="Times New Roman"/>
          <w:bCs/>
        </w:rPr>
      </w:pPr>
      <w:r>
        <w:rPr>
          <w:rFonts w:eastAsia="Times New Roman"/>
          <w:bCs/>
        </w:rPr>
        <w:lastRenderedPageBreak/>
        <w:t>Η ενίσχυση του αγροτοδιατροφικού τομέα, βασικού πυλώνα παραγωγικής ανασυγκρότησης, θα συμβάλλει σημαντικά σ</w:t>
      </w:r>
      <w:r>
        <w:rPr>
          <w:rFonts w:eastAsia="Times New Roman"/>
          <w:bCs/>
        </w:rPr>
        <w:t xml:space="preserve">το βαθμό επάρκειας της χώρας σε ποιοτικά τρόφιμα και θα μειώσει περαιτέρω την ψαλίδα στο εμπορικό ισοζύγιο. Η δε εξωστρέφεια της ελληνικής οικονομίας θα βοηθήσει τις καινοτόμες επιχειρήσεις και τους κλάδους με ενσωματωμένη υψηλή τεχνολογία. </w:t>
      </w:r>
    </w:p>
    <w:p w14:paraId="120F8754" w14:textId="77777777" w:rsidR="0086761A" w:rsidRDefault="00427452">
      <w:pPr>
        <w:spacing w:line="600" w:lineRule="auto"/>
        <w:ind w:firstLine="720"/>
        <w:jc w:val="both"/>
        <w:rPr>
          <w:rFonts w:eastAsia="Times New Roman"/>
          <w:bCs/>
        </w:rPr>
      </w:pPr>
      <w:r>
        <w:rPr>
          <w:rFonts w:eastAsia="Times New Roman"/>
          <w:bCs/>
        </w:rPr>
        <w:t>Παράλληλα, δημ</w:t>
      </w:r>
      <w:r>
        <w:rPr>
          <w:rFonts w:eastAsia="Times New Roman"/>
          <w:bCs/>
        </w:rPr>
        <w:t>ιουργούνται οι προϋποθέσεις για ένα σταθερό ανταγωνιστικό και απλοποιημένο επενδυτικό περιβάλλον, με στόχο την προσέλκυση άμεσων ξένων επενδύσεων και την ανάπτυξη διεθνών συνεργασιών και συμπράξεων. Θα πρέπει όμως να βελτιωθεί ακόμη περισσότερο η σχέση ρίσ</w:t>
      </w:r>
      <w:r>
        <w:rPr>
          <w:rFonts w:eastAsia="Times New Roman"/>
          <w:bCs/>
        </w:rPr>
        <w:t xml:space="preserve">κου και ανταμοιβής, γιατί το ρίσκο παραμένει υψηλό για τους μακροπρόθεσμους επενδυτές. Κρίνεται ακόμα αναγκαία η ανασυγκρότηση της οικονομικής διπλωματίας και όλων των φορέων εξωστρέφειας για την προσέλκυση επενδύσεων και την προώθηση εξαγωγών. </w:t>
      </w:r>
    </w:p>
    <w:p w14:paraId="120F8755" w14:textId="77777777" w:rsidR="0086761A" w:rsidRDefault="00427452">
      <w:pPr>
        <w:spacing w:line="600" w:lineRule="auto"/>
        <w:ind w:firstLine="720"/>
        <w:jc w:val="both"/>
        <w:rPr>
          <w:rFonts w:eastAsia="Times New Roman"/>
          <w:bCs/>
        </w:rPr>
      </w:pPr>
      <w:r>
        <w:rPr>
          <w:rFonts w:eastAsia="Times New Roman"/>
          <w:bCs/>
        </w:rPr>
        <w:t>Ο εκσυγχρο</w:t>
      </w:r>
      <w:r>
        <w:rPr>
          <w:rFonts w:eastAsia="Times New Roman"/>
          <w:bCs/>
        </w:rPr>
        <w:t>νισμός της δημόσιας διοίκησης, το σταθερό φορολογικό, η διαφάνεια στις δημόσιες συμβάσεις, η απλοποίηση των επενδυτικών διαδικασιών, τα νέα χρηματοδοτικά εργαλεία και η εντατική προσπάθεια προσέλκυσης επενδύσεων θα βελτιώνουν διαρκώς το επενδυτικό κλίμα τη</w:t>
      </w:r>
      <w:r>
        <w:rPr>
          <w:rFonts w:eastAsia="Times New Roman"/>
          <w:bCs/>
        </w:rPr>
        <w:t xml:space="preserve">ς χώρας. </w:t>
      </w:r>
    </w:p>
    <w:p w14:paraId="120F8756" w14:textId="77777777" w:rsidR="0086761A" w:rsidRDefault="00427452">
      <w:pPr>
        <w:spacing w:line="600" w:lineRule="auto"/>
        <w:ind w:firstLine="720"/>
        <w:jc w:val="both"/>
        <w:rPr>
          <w:rFonts w:eastAsia="Times New Roman"/>
          <w:bCs/>
        </w:rPr>
      </w:pPr>
      <w:r>
        <w:rPr>
          <w:rFonts w:eastAsia="Times New Roman"/>
          <w:bCs/>
        </w:rPr>
        <w:lastRenderedPageBreak/>
        <w:t>Οι θετικές δε εξελίξεις στη ζώνη του ευρώ και η ανάπτυξη της παγκόσμιας οικονομίας που επηρεάζει θετικά τις εξαγωγές της θα πρέπει να μας ωθήσει σε άμεσες διαρθρωτικές και θεσμικές μεταρρυθμίσεις, με στόχο τη βελτίωση της παραγωγικότητας, τη διεθ</w:t>
      </w:r>
      <w:r>
        <w:rPr>
          <w:rFonts w:eastAsia="Times New Roman"/>
          <w:bCs/>
        </w:rPr>
        <w:t xml:space="preserve">νή ανταγωνιστικότητα και την ανάπτυξη. </w:t>
      </w:r>
    </w:p>
    <w:p w14:paraId="120F8757" w14:textId="77777777" w:rsidR="0086761A" w:rsidRDefault="00427452">
      <w:pPr>
        <w:spacing w:line="600" w:lineRule="auto"/>
        <w:ind w:firstLine="720"/>
        <w:jc w:val="both"/>
        <w:rPr>
          <w:rFonts w:eastAsia="Times New Roman"/>
          <w:bCs/>
        </w:rPr>
      </w:pPr>
      <w:r>
        <w:rPr>
          <w:rFonts w:eastAsia="Times New Roman"/>
          <w:bCs/>
        </w:rPr>
        <w:t>Η διαφαινόμενη μακροπρόθεσμα τόνωση της ζήτησης θα πρέπει να στοχεύσει σε πληθυσμιακές ομάδες με τις μεγαλύτερες ανάγκες, επειδή πάντα ελλοχεύει ο κίνδυνος, λόγω των ανισορροπιών της ελληνικής οικονομίας, της ανατροφ</w:t>
      </w:r>
      <w:r>
        <w:rPr>
          <w:rFonts w:eastAsia="Times New Roman"/>
          <w:bCs/>
        </w:rPr>
        <w:t xml:space="preserve">οδότησης του φαύλου κύκλου, των ελλειμμάτων και της ύφεσης. </w:t>
      </w:r>
    </w:p>
    <w:p w14:paraId="120F8758" w14:textId="77777777" w:rsidR="0086761A" w:rsidRDefault="00427452">
      <w:pPr>
        <w:spacing w:line="600" w:lineRule="auto"/>
        <w:ind w:firstLine="720"/>
        <w:jc w:val="both"/>
        <w:rPr>
          <w:rFonts w:eastAsia="Times New Roman"/>
          <w:bCs/>
        </w:rPr>
      </w:pPr>
      <w:r>
        <w:rPr>
          <w:rFonts w:eastAsia="Times New Roman"/>
          <w:bCs/>
        </w:rPr>
        <w:t>Έτσι, ορθώς ενισχύονται οι ευπαθείς κοινωνικές ομάδες που έχουν πληγεί ιδιαίτερα από την κρίση και δημιουργούνται οι προϋποθέσεις στήριξης του κοινωνικού κράτους. Και εδώ βρίσκεται η σημαντική δι</w:t>
      </w:r>
      <w:r>
        <w:rPr>
          <w:rFonts w:eastAsia="Times New Roman"/>
          <w:bCs/>
        </w:rPr>
        <w:t>αφορά απέναντι στις νεοφιλελεύθερες μονεταριστικές πολιτικές που διέλυσαν το κοινωνικό κράτος σε όλη την Ευρώπη και οδήγησαν στα σημερινά ευρωπαϊκά αδιέξοδα, τις μεγάλες ανισότητες και τον ευρωσκεπτικισμό.</w:t>
      </w:r>
    </w:p>
    <w:p w14:paraId="120F8759" w14:textId="77777777" w:rsidR="0086761A" w:rsidRDefault="00427452">
      <w:pPr>
        <w:spacing w:line="600" w:lineRule="auto"/>
        <w:ind w:firstLine="720"/>
        <w:jc w:val="both"/>
        <w:rPr>
          <w:rFonts w:eastAsia="Times New Roman"/>
          <w:bCs/>
        </w:rPr>
      </w:pPr>
      <w:r>
        <w:rPr>
          <w:rFonts w:eastAsia="Times New Roman"/>
          <w:bCs/>
        </w:rPr>
        <w:t xml:space="preserve">Δυστυχώς, η γνωστή ρήση της Μάργκαρετ Θάτσερ «δεν </w:t>
      </w:r>
      <w:r>
        <w:rPr>
          <w:rFonts w:eastAsia="Times New Roman"/>
          <w:bCs/>
        </w:rPr>
        <w:t xml:space="preserve">υπάρχει κοινωνία παρά το άτομο και οι ανάγκες του» έχει στοιχειώσει την Ευρώπη, που θα πρέπει να ξαναβρεί τις χαμένες ιδρυτικές της αρχές και αξίες. Ο δρόμος όμως της δικής μας ανάκαμψης είναι ακόμα πιο μακρύς και επώδυνος. </w:t>
      </w:r>
    </w:p>
    <w:p w14:paraId="120F875A" w14:textId="77777777" w:rsidR="0086761A" w:rsidRDefault="00427452">
      <w:pPr>
        <w:spacing w:line="600" w:lineRule="auto"/>
        <w:ind w:firstLine="720"/>
        <w:jc w:val="both"/>
        <w:rPr>
          <w:rFonts w:eastAsia="Times New Roman"/>
          <w:bCs/>
        </w:rPr>
      </w:pPr>
      <w:r>
        <w:rPr>
          <w:rFonts w:eastAsia="Times New Roman"/>
          <w:bCs/>
        </w:rPr>
        <w:lastRenderedPageBreak/>
        <w:t xml:space="preserve">Η προσπάθεια καταπολέμησης της </w:t>
      </w:r>
      <w:r>
        <w:rPr>
          <w:rFonts w:eastAsia="Times New Roman"/>
          <w:bCs/>
        </w:rPr>
        <w:t>φοροδιαφυγής και της διαφθοράς θα πρέπει να ενδυναμώσει, όπως και η αναδιάρθρωση του δημόσιου τομέα. Η μείωση της φορολογίας των επιχειρήσεων δίνει σαφέστατα ανάσα στην αγορά, αλλά θα πρέπει να συνοδευτεί και με άλλα μέτρα στήριξης της υγιούς επιχειρηματικ</w:t>
      </w:r>
      <w:r>
        <w:rPr>
          <w:rFonts w:eastAsia="Times New Roman"/>
          <w:bCs/>
        </w:rPr>
        <w:t xml:space="preserve">ότητας, ιδίως των μικρομεσαίων επιχειρήσεων και των επιχειρήσεων του χώρου της κοινωνικής οικονομίας. </w:t>
      </w:r>
    </w:p>
    <w:p w14:paraId="120F875B" w14:textId="77777777" w:rsidR="0086761A" w:rsidRDefault="00427452">
      <w:pPr>
        <w:spacing w:line="600" w:lineRule="auto"/>
        <w:ind w:firstLine="720"/>
        <w:jc w:val="both"/>
        <w:rPr>
          <w:rFonts w:eastAsia="Times New Roman"/>
          <w:bCs/>
        </w:rPr>
      </w:pPr>
      <w:r>
        <w:rPr>
          <w:rFonts w:eastAsia="Times New Roman"/>
          <w:bCs/>
        </w:rPr>
        <w:t xml:space="preserve">Η αναθεώρηση του ν.4469/2017, το κλείσιμο των εκκρεμοτήτων των παλιών αναπτυξιακών, η απλούστευση της αδειοδότησης οικονομικών δραστηριοτήτων, το Ταμείο </w:t>
      </w:r>
      <w:r>
        <w:rPr>
          <w:rFonts w:eastAsia="Times New Roman"/>
          <w:bCs/>
        </w:rPr>
        <w:t xml:space="preserve">Μικροχρηματοδοτήσεων, τα νέα χρηματοδοτικά εργαλεία, η αξιοποίηση παρουσίας διεθνών αναπτυξιακών οργανισμών και η ανασυγκρότηση των φορέων εξωστρέφειας είναι μερικά μόνο σημεία που χρήζουν άμεσης αντιμετώπισης παρεμβάσεων και σχετικών αλλαγών. </w:t>
      </w:r>
    </w:p>
    <w:p w14:paraId="120F875C" w14:textId="77777777" w:rsidR="0086761A" w:rsidRDefault="00427452">
      <w:pPr>
        <w:spacing w:line="600" w:lineRule="auto"/>
        <w:ind w:firstLine="720"/>
        <w:jc w:val="both"/>
        <w:rPr>
          <w:rFonts w:eastAsia="Times New Roman"/>
          <w:bCs/>
        </w:rPr>
      </w:pPr>
      <w:r>
        <w:rPr>
          <w:rFonts w:eastAsia="Times New Roman"/>
          <w:bCs/>
        </w:rPr>
        <w:t>Για να επιτ</w:t>
      </w:r>
      <w:r>
        <w:rPr>
          <w:rFonts w:eastAsia="Times New Roman"/>
          <w:bCs/>
        </w:rPr>
        <w:t>ύχουν όμως οι μεταρρυθμίσεις και να εξασφαλιστεί συνολική ευημερία, απαιτείται κοινωνική συνοχή. Η ενίσχυσή της ορθώς αποτελεί και οφείλει να παραμείνει προτεραιότητα σε μια χώρα που έχει βιώσει τον εφιάλτη της κρίσης για πάνω από οκτώ χρόνια. Εξάλλου, είν</w:t>
      </w:r>
      <w:r>
        <w:rPr>
          <w:rFonts w:eastAsia="Times New Roman"/>
          <w:bCs/>
        </w:rPr>
        <w:t xml:space="preserve">αι γνωστή η θετική συσχέτιση μεταξύ κοινωνικής συνοχής και ποιότητας θεσμών από τη μια και συστηματικής ανάπτυξης και οικονομικής ισότητας από την άλλη. </w:t>
      </w:r>
    </w:p>
    <w:p w14:paraId="120F875D" w14:textId="77777777" w:rsidR="0086761A" w:rsidRDefault="00427452">
      <w:pPr>
        <w:spacing w:line="600" w:lineRule="auto"/>
        <w:ind w:firstLine="720"/>
        <w:jc w:val="both"/>
        <w:rPr>
          <w:rFonts w:eastAsia="Times New Roman"/>
          <w:bCs/>
        </w:rPr>
      </w:pPr>
      <w:r>
        <w:rPr>
          <w:rFonts w:eastAsia="Times New Roman"/>
          <w:bCs/>
        </w:rPr>
        <w:lastRenderedPageBreak/>
        <w:t>Αυτή την αρχή υπηρετεί ο προϋπολογισμός του 2019, διασφαλίζοντας τον απαραίτητο δημοσιονομικό χώρο για</w:t>
      </w:r>
      <w:r>
        <w:rPr>
          <w:rFonts w:eastAsia="Times New Roman"/>
          <w:bCs/>
        </w:rPr>
        <w:t xml:space="preserve"> την επίτευξη των στόχων της ενίσχυσης, της κοινωνικής συνοχής και της δίκαιης ανάπτυξης. </w:t>
      </w:r>
    </w:p>
    <w:p w14:paraId="120F875E" w14:textId="77777777" w:rsidR="0086761A" w:rsidRDefault="00427452">
      <w:pPr>
        <w:spacing w:line="600" w:lineRule="auto"/>
        <w:ind w:firstLine="720"/>
        <w:jc w:val="both"/>
        <w:rPr>
          <w:rFonts w:eastAsia="Times New Roman"/>
          <w:bCs/>
        </w:rPr>
      </w:pPr>
      <w:r>
        <w:rPr>
          <w:rFonts w:eastAsia="Times New Roman"/>
          <w:bCs/>
        </w:rPr>
        <w:t xml:space="preserve">Ευχαριστώ για την προσοχή σας. </w:t>
      </w:r>
    </w:p>
    <w:p w14:paraId="120F875F" w14:textId="77777777" w:rsidR="0086761A" w:rsidRDefault="0042745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120F8760" w14:textId="77777777" w:rsidR="0086761A" w:rsidRDefault="00427452">
      <w:pPr>
        <w:spacing w:line="600" w:lineRule="auto"/>
        <w:ind w:firstLine="720"/>
        <w:jc w:val="both"/>
        <w:rPr>
          <w:rFonts w:eastAsia="Times New Roman"/>
          <w:bCs/>
        </w:rPr>
      </w:pPr>
      <w:r w:rsidRPr="00500F39">
        <w:rPr>
          <w:rFonts w:eastAsia="Times New Roman"/>
          <w:b/>
          <w:bCs/>
        </w:rPr>
        <w:t>ΠΡΟΕΔΡΕΥΩΝ (Σπυρίδων Λυκούδης):</w:t>
      </w:r>
      <w:r>
        <w:rPr>
          <w:rFonts w:eastAsia="Times New Roman"/>
          <w:b/>
          <w:bCs/>
        </w:rPr>
        <w:t xml:space="preserve"> </w:t>
      </w:r>
      <w:r>
        <w:rPr>
          <w:rFonts w:eastAsia="Times New Roman"/>
          <w:bCs/>
        </w:rPr>
        <w:t xml:space="preserve">Ευχαριστούμε, κύριε συνάδελφε. </w:t>
      </w:r>
    </w:p>
    <w:p w14:paraId="120F8761" w14:textId="77777777" w:rsidR="0086761A" w:rsidRDefault="00427452">
      <w:pPr>
        <w:spacing w:line="600" w:lineRule="auto"/>
        <w:ind w:firstLine="720"/>
        <w:jc w:val="both"/>
        <w:rPr>
          <w:rFonts w:eastAsia="Times New Roman"/>
          <w:bCs/>
        </w:rPr>
      </w:pPr>
      <w:r>
        <w:rPr>
          <w:rFonts w:eastAsia="Times New Roman"/>
          <w:bCs/>
        </w:rPr>
        <w:t>Ο συνάδελφος κ. Μάξιμος Χ</w:t>
      </w:r>
      <w:r>
        <w:rPr>
          <w:rFonts w:eastAsia="Times New Roman"/>
          <w:bCs/>
        </w:rPr>
        <w:t xml:space="preserve">αρακόπουλος από τη </w:t>
      </w:r>
      <w:r w:rsidRPr="00500F39">
        <w:rPr>
          <w:rFonts w:eastAsia="Times New Roman"/>
          <w:bCs/>
        </w:rPr>
        <w:t>Νέα Δημοκρατία</w:t>
      </w:r>
      <w:r>
        <w:rPr>
          <w:rFonts w:eastAsia="Times New Roman"/>
          <w:bCs/>
        </w:rPr>
        <w:t xml:space="preserve"> έχει τον λόγο.</w:t>
      </w:r>
    </w:p>
    <w:p w14:paraId="120F8762"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120F876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Συμπολίτευσης, η κλεψύδρα του χρόνου αδειάζει για την Κυβέρνησή σας. Σε λίγες εβδομάδες συμπληρώνονται τέσσερα χρόνια στην εξουσία μιας ετερόκλητης λαϊκίστικης </w:t>
      </w:r>
      <w:r>
        <w:rPr>
          <w:rFonts w:eastAsia="Times New Roman" w:cs="Times New Roman"/>
          <w:szCs w:val="24"/>
        </w:rPr>
        <w:t>Κ</w:t>
      </w:r>
      <w:r>
        <w:rPr>
          <w:rFonts w:eastAsia="Times New Roman" w:cs="Times New Roman"/>
          <w:szCs w:val="24"/>
        </w:rPr>
        <w:t>υβέρνησης που κέρδισε τις εκλογές χρησιμοποιώντας το ψέμα, την</w:t>
      </w:r>
      <w:r>
        <w:rPr>
          <w:rFonts w:eastAsia="Times New Roman" w:cs="Times New Roman"/>
          <w:szCs w:val="24"/>
        </w:rPr>
        <w:t xml:space="preserve"> παραπλάνηση και τον διχασμό. Τέσσερα χρόνια που αφήνουν πίσω τους σωρούς ερειπίων σε όλους σχεδόν τους τομείς της δημόσιας ζωής, που το πραγματικό τους μέγεθος θα αποκαλυφθεί μετά την απομάκρυνσή σας από την Κυβέρνηση. </w:t>
      </w:r>
    </w:p>
    <w:p w14:paraId="120F876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Νέα Δημοκρατία είχε εγκαίρως προε</w:t>
      </w:r>
      <w:r>
        <w:rPr>
          <w:rFonts w:eastAsia="Times New Roman" w:cs="Times New Roman"/>
          <w:szCs w:val="24"/>
        </w:rPr>
        <w:t xml:space="preserve">ιδοποιήσει για το τι επρόκειτο να συμβεί. Είχε χτυπήσει το καμπανάκι του κινδύνου ότι πίσω από τα μεγάλα λόγια και τους </w:t>
      </w:r>
      <w:r>
        <w:rPr>
          <w:rFonts w:eastAsia="Times New Roman" w:cs="Times New Roman"/>
          <w:szCs w:val="24"/>
        </w:rPr>
        <w:lastRenderedPageBreak/>
        <w:t>κουτσαβακισμούς των κ</w:t>
      </w:r>
      <w:r>
        <w:rPr>
          <w:rFonts w:eastAsia="Times New Roman" w:cs="Times New Roman"/>
          <w:szCs w:val="24"/>
        </w:rPr>
        <w:t>ύρίων</w:t>
      </w:r>
      <w:r>
        <w:rPr>
          <w:rFonts w:eastAsia="Times New Roman" w:cs="Times New Roman"/>
          <w:szCs w:val="24"/>
        </w:rPr>
        <w:t xml:space="preserve"> Τσίπρα και Καμμένου με τα αλήστου μνήμης «</w:t>
      </w:r>
      <w:r>
        <w:rPr>
          <w:rFonts w:eastAsia="Times New Roman" w:cs="Times New Roman"/>
          <w:szCs w:val="24"/>
          <w:lang w:val="en-US"/>
        </w:rPr>
        <w:t>Go</w:t>
      </w:r>
      <w:r w:rsidRPr="00651070">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w:t>
      </w:r>
      <w:r w:rsidRPr="00651070">
        <w:rPr>
          <w:rFonts w:eastAsia="Times New Roman" w:cs="Times New Roman"/>
          <w:szCs w:val="24"/>
        </w:rPr>
        <w:t xml:space="preserve"> </w:t>
      </w:r>
      <w:r>
        <w:rPr>
          <w:rFonts w:eastAsia="Times New Roman" w:cs="Times New Roman"/>
          <w:szCs w:val="24"/>
          <w:lang w:val="en-US"/>
        </w:rPr>
        <w:t>madam</w:t>
      </w:r>
      <w:r w:rsidRPr="00651070">
        <w:rPr>
          <w:rFonts w:eastAsia="Times New Roman" w:cs="Times New Roman"/>
          <w:szCs w:val="24"/>
        </w:rPr>
        <w:t xml:space="preserve"> </w:t>
      </w:r>
      <w:r>
        <w:rPr>
          <w:rFonts w:eastAsia="Times New Roman" w:cs="Times New Roman"/>
          <w:szCs w:val="24"/>
          <w:lang w:val="en-US"/>
        </w:rPr>
        <w:t>Merkel</w:t>
      </w:r>
      <w:r>
        <w:rPr>
          <w:rFonts w:eastAsia="Times New Roman" w:cs="Times New Roman"/>
          <w:szCs w:val="24"/>
        </w:rPr>
        <w:t xml:space="preserve">» κρυβόταν ένας καταστροφικός τυχοδιωκτισμός, </w:t>
      </w:r>
      <w:r>
        <w:rPr>
          <w:rFonts w:eastAsia="Times New Roman" w:cs="Times New Roman"/>
          <w:szCs w:val="24"/>
        </w:rPr>
        <w:t xml:space="preserve">μια ασυγχώρητη ανευθυνότητα και ανίατες ιδεοληψίες. Αποδείχθηκε ότι όχι μόνο είχαμε δίκιο, αλλά ότι η πραγματικότητα ήταν ακόμη χειρότερη. Και αυτή τη βιώσαμε και τη βιώνουμε έως σήμερα πραγματικά με οδυνηρό τρόπο: παρακολουθώντας την πατρίδα να βουλιάζει </w:t>
      </w:r>
      <w:r>
        <w:rPr>
          <w:rFonts w:eastAsia="Times New Roman" w:cs="Times New Roman"/>
          <w:szCs w:val="24"/>
        </w:rPr>
        <w:t xml:space="preserve">στη στασιμότητα, σε συνεχή αδιέξοδα με καταρρακωμένο διεθνές κύρος και πρωτίστως με έναν λαό που μοιάζει να έχει απωλέσει την ελπίδα του για το αύριο. </w:t>
      </w:r>
    </w:p>
    <w:p w14:paraId="120F876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Σήμερα είναι πια εμφανές σε όλους ότι έχουμε να κάνουμε με μια Κυβέρνηση που παίζει τα ρέστα της σε έναν</w:t>
      </w:r>
      <w:r>
        <w:rPr>
          <w:rFonts w:eastAsia="Times New Roman" w:cs="Times New Roman"/>
          <w:szCs w:val="24"/>
        </w:rPr>
        <w:t xml:space="preserve"> επικίνδυνο και παρωχημένο διχασμό, που υιοθετεί τακτικές Πολάκη για να χτυπήσει τους αντιπάλους της. Την ίδια, όμως, ώρα παράγει η ίδια σκάνδαλα που προσπαθεί να κρύψει κάτω από το χαλί, όπως αυτό με τον σερβιτόρο του Μαξίμου που διαβάζουμε ότι βρίσκεται </w:t>
      </w:r>
      <w:r>
        <w:rPr>
          <w:rFonts w:eastAsia="Times New Roman" w:cs="Times New Roman"/>
          <w:szCs w:val="24"/>
        </w:rPr>
        <w:t xml:space="preserve">κάτω από όποια πέτρα οικονομικών συναλλαγών και αν σηκώσει κανείς ή το ανήθικο πάρτι των ΜΚΟ με τα κονδύλια για το προσφυγικό. </w:t>
      </w:r>
    </w:p>
    <w:p w14:paraId="120F876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Ωστόσο, η βαρύτερη κληρονομιά που αφήνετε λίγο πριν αποχαιρετίσετε την εξουσία είναι αυτή στα εθνικά ζητήματα, εκεί που ανοίξατε</w:t>
      </w:r>
      <w:r>
        <w:rPr>
          <w:rFonts w:eastAsia="Times New Roman" w:cs="Times New Roman"/>
          <w:szCs w:val="24"/>
        </w:rPr>
        <w:t xml:space="preserve"> πληγές εγκλωβισμένοι από τις ιδεοληψίες σας, για να έχουμε σήμερα έναν κ. Ζάεφ να βγάζει γλώσσα στην Ελλάδα με βάση μια κατάπτυστη </w:t>
      </w:r>
      <w:r>
        <w:rPr>
          <w:rFonts w:eastAsia="Times New Roman" w:cs="Times New Roman"/>
          <w:szCs w:val="24"/>
        </w:rPr>
        <w:t>σ</w:t>
      </w:r>
      <w:r>
        <w:rPr>
          <w:rFonts w:eastAsia="Times New Roman" w:cs="Times New Roman"/>
          <w:szCs w:val="24"/>
        </w:rPr>
        <w:t xml:space="preserve">υμφωνία, την οποία του προσφέρατε στο πιάτο </w:t>
      </w:r>
      <w:r>
        <w:rPr>
          <w:rFonts w:eastAsia="Times New Roman" w:cs="Times New Roman"/>
          <w:szCs w:val="24"/>
        </w:rPr>
        <w:lastRenderedPageBreak/>
        <w:t>με ταυτότητα, γλώσσα και ιστορία και με έναν Ράμα να ισοπεδώνει τα δικαιώματα τ</w:t>
      </w:r>
      <w:r>
        <w:rPr>
          <w:rFonts w:eastAsia="Times New Roman" w:cs="Times New Roman"/>
          <w:szCs w:val="24"/>
        </w:rPr>
        <w:t>ων Ελλήνων της Βορείου Ηπείρου γιατί γνωρίζει ότι δεν έχει να φοβηθεί τίποτα από την Αθήνα. Και αντί να πάρετε τα σκληρά μαθήματά σας μας κουνάτε και το δάχτυλο. Την απάντηση, όμως, για τα έργα και τις ημέρες σας θα τη λάβετε σύντομα από τον ελληνικό λαό.</w:t>
      </w:r>
    </w:p>
    <w:p w14:paraId="120F876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Σήμερα μας φέρνετε έναν </w:t>
      </w:r>
      <w:r>
        <w:rPr>
          <w:rFonts w:eastAsia="Times New Roman" w:cs="Times New Roman"/>
          <w:szCs w:val="24"/>
        </w:rPr>
        <w:t>π</w:t>
      </w:r>
      <w:r>
        <w:rPr>
          <w:rFonts w:eastAsia="Times New Roman" w:cs="Times New Roman"/>
          <w:szCs w:val="24"/>
        </w:rPr>
        <w:t>ροϋπολογισμό ενταγμένο στο επικοινωνιακό μενού των μαγείρων του Μαξίμου για έξοδο από τα μνημόνια, μια έξοδος, ωστόσο, που ακόμη δεν συνεπάγεται και έξοδο στις αγορές, μια έξοδος που συνοδεύεται από απαγορευτικό επιτόκιο δανεισμού.</w:t>
      </w:r>
      <w:r>
        <w:rPr>
          <w:rFonts w:eastAsia="Times New Roman" w:cs="Times New Roman"/>
          <w:szCs w:val="24"/>
        </w:rPr>
        <w:t xml:space="preserve"> Η αλήθεια, βέβαια, είναι ότι εξαιτίας της εξουσιολαγνείας σας η χώρα έχασε πολύτιμο χρόνο. Ενώ μπορούσε να ξεμπερδέψει με τα μνημόνια από το 2015, της φορτώσατε ένα τρίτο αχρείαστο μνημόνιο και δεσμεύσεις που ουσιαστικά συνιστούν ένα οιονεί τέταρτο μνημόν</w:t>
      </w:r>
      <w:r>
        <w:rPr>
          <w:rFonts w:eastAsia="Times New Roman" w:cs="Times New Roman"/>
          <w:szCs w:val="24"/>
        </w:rPr>
        <w:t>ιο, υποθηκεύοντας ακόμη και τις αρχαιότητες, τα όσια και τα ιερά του τόπου. Η πραγματικότητα που βιώνει ο μέσος πολίτης…</w:t>
      </w:r>
    </w:p>
    <w:p w14:paraId="120F8768" w14:textId="77777777" w:rsidR="0086761A" w:rsidRDefault="00427452">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του ΣΥΡΙΖΑ)</w:t>
      </w:r>
    </w:p>
    <w:p w14:paraId="120F8769" w14:textId="77777777" w:rsidR="0086761A" w:rsidRDefault="00427452">
      <w:pPr>
        <w:spacing w:line="600" w:lineRule="auto"/>
        <w:ind w:firstLine="720"/>
        <w:jc w:val="both"/>
        <w:rPr>
          <w:rFonts w:eastAsia="Times New Roman"/>
          <w:bCs/>
        </w:rPr>
      </w:pPr>
      <w:r w:rsidRPr="00706EDB">
        <w:rPr>
          <w:rFonts w:eastAsia="Times New Roman"/>
          <w:b/>
          <w:bCs/>
        </w:rPr>
        <w:t xml:space="preserve">ΠΑΝΑΓΙΩΤΗΣ (ΠΑΝΟΣ) ΣΚΟΥΡΟΛΙΑΚΟΣ: </w:t>
      </w:r>
      <w:r>
        <w:rPr>
          <w:rFonts w:eastAsia="Times New Roman"/>
          <w:bCs/>
        </w:rPr>
        <w:t>Μα τι λες;</w:t>
      </w:r>
    </w:p>
    <w:p w14:paraId="120F876A" w14:textId="77777777" w:rsidR="0086761A" w:rsidRDefault="00427452">
      <w:pPr>
        <w:spacing w:line="600" w:lineRule="auto"/>
        <w:ind w:firstLine="720"/>
        <w:jc w:val="both"/>
        <w:rPr>
          <w:rFonts w:eastAsia="Times New Roman"/>
          <w:bCs/>
        </w:rPr>
      </w:pPr>
      <w:r>
        <w:rPr>
          <w:rFonts w:eastAsia="Times New Roman"/>
          <w:b/>
          <w:bCs/>
        </w:rPr>
        <w:t xml:space="preserve">ΚΩΝΣΤΑΝΤΙΝΟΣ ΠΑΥΛΙΔΗΣ: </w:t>
      </w:r>
      <w:r>
        <w:rPr>
          <w:rFonts w:eastAsia="Times New Roman"/>
          <w:bCs/>
        </w:rPr>
        <w:t xml:space="preserve">Και το έχει πιστέψει κιόλας! </w:t>
      </w:r>
    </w:p>
    <w:p w14:paraId="120F876B" w14:textId="77777777" w:rsidR="0086761A" w:rsidRDefault="00427452">
      <w:pPr>
        <w:spacing w:line="600" w:lineRule="auto"/>
        <w:ind w:firstLine="720"/>
        <w:jc w:val="both"/>
        <w:rPr>
          <w:rFonts w:eastAsia="Times New Roman"/>
          <w:bCs/>
        </w:rPr>
      </w:pPr>
      <w:r>
        <w:rPr>
          <w:rFonts w:eastAsia="Times New Roman"/>
          <w:b/>
          <w:bCs/>
        </w:rPr>
        <w:lastRenderedPageBreak/>
        <w:t>Μ</w:t>
      </w:r>
      <w:r>
        <w:rPr>
          <w:rFonts w:eastAsia="Times New Roman"/>
          <w:b/>
          <w:bCs/>
        </w:rPr>
        <w:t>ΑΞΙΜΟΣ ΧΑΡΑΚΟΠΟΥΛΟΣ:</w:t>
      </w:r>
      <w:r>
        <w:rPr>
          <w:rFonts w:eastAsia="Times New Roman"/>
          <w:bCs/>
        </w:rPr>
        <w:t xml:space="preserve"> Αυτό που ξέρετε πολύ καλά λέω, κύριε Σκουρολιάκο. Υποθηκεύσατε για εκατό χρόνια τις αρχαιότητες. Έχει προκληθεί πολλάκις η Κυβέρνησή σας και δεν δίνετε τη λίστα των αρχαιοτήτων που έχετε θέσει ως ενέχυρο στο Υπερταμείο για ενενήντα ενν</w:t>
      </w:r>
      <w:r>
        <w:rPr>
          <w:rFonts w:eastAsia="Times New Roman"/>
          <w:bCs/>
        </w:rPr>
        <w:t xml:space="preserve">έα χρόνια. </w:t>
      </w:r>
    </w:p>
    <w:p w14:paraId="120F876C" w14:textId="77777777" w:rsidR="0086761A" w:rsidRDefault="00427452">
      <w:pPr>
        <w:spacing w:line="600" w:lineRule="auto"/>
        <w:ind w:firstLine="720"/>
        <w:jc w:val="both"/>
        <w:rPr>
          <w:rFonts w:eastAsia="Times New Roman"/>
          <w:bCs/>
        </w:rPr>
      </w:pPr>
      <w:r w:rsidRPr="00706EDB">
        <w:rPr>
          <w:rFonts w:eastAsia="Times New Roman"/>
          <w:b/>
          <w:bCs/>
        </w:rPr>
        <w:t xml:space="preserve">ΠΑΝΑΓΙΩΤΗΣ (ΠΑΝΟΣ) ΣΚΟΥΡΟΛΙΑΚΟΣ: </w:t>
      </w:r>
      <w:r>
        <w:rPr>
          <w:rFonts w:eastAsia="Times New Roman"/>
          <w:bCs/>
        </w:rPr>
        <w:t>Εσείς κλώνος του Άδωνι; Επιτρέπεται; Έχεις άλλη εικόνα!</w:t>
      </w:r>
    </w:p>
    <w:p w14:paraId="120F876D" w14:textId="77777777" w:rsidR="0086761A" w:rsidRDefault="00427452">
      <w:pPr>
        <w:spacing w:line="600" w:lineRule="auto"/>
        <w:ind w:firstLine="720"/>
        <w:jc w:val="both"/>
        <w:rPr>
          <w:rFonts w:eastAsia="Times New Roman"/>
          <w:bCs/>
        </w:rPr>
      </w:pPr>
      <w:r>
        <w:rPr>
          <w:rFonts w:eastAsia="Times New Roman"/>
          <w:b/>
          <w:bCs/>
        </w:rPr>
        <w:t>ΜΑΞΙΜΟΣ ΧΑΡΑΚΟΠΟΥΛΟΣ:</w:t>
      </w:r>
      <w:r>
        <w:rPr>
          <w:rFonts w:eastAsia="Times New Roman"/>
          <w:bCs/>
        </w:rPr>
        <w:t xml:space="preserve"> Απαξιείτε να απαντήσετε. Κρύβεστε. Δεν δίνετε στοιχεία. Είκοσι εννέα επιπλέον φόροι…</w:t>
      </w:r>
    </w:p>
    <w:p w14:paraId="120F876E" w14:textId="77777777" w:rsidR="0086761A" w:rsidRDefault="00427452">
      <w:pPr>
        <w:spacing w:line="600" w:lineRule="auto"/>
        <w:ind w:firstLine="720"/>
        <w:jc w:val="both"/>
        <w:rPr>
          <w:rFonts w:eastAsia="Times New Roman"/>
          <w:bCs/>
        </w:rPr>
      </w:pPr>
      <w:r w:rsidRPr="00706EDB">
        <w:rPr>
          <w:rFonts w:eastAsia="Times New Roman"/>
          <w:b/>
          <w:bCs/>
        </w:rPr>
        <w:t xml:space="preserve">ΠΑΝΑΓΙΩΤΗΣ (ΠΑΝΟΣ) ΣΚΟΥΡΟΛΙΑΚΟΣ: </w:t>
      </w:r>
      <w:r>
        <w:rPr>
          <w:rFonts w:eastAsia="Times New Roman"/>
          <w:bCs/>
        </w:rPr>
        <w:t xml:space="preserve">Δεν έχετε λόγο </w:t>
      </w:r>
      <w:r>
        <w:rPr>
          <w:rFonts w:eastAsia="Times New Roman"/>
          <w:bCs/>
        </w:rPr>
        <w:t xml:space="preserve">να γίνεστε κλώνος του Άδωνι ή της </w:t>
      </w:r>
      <w:r>
        <w:rPr>
          <w:rFonts w:eastAsia="Times New Roman"/>
          <w:bCs/>
        </w:rPr>
        <w:t>Α</w:t>
      </w:r>
      <w:r>
        <w:rPr>
          <w:rFonts w:eastAsia="Times New Roman"/>
          <w:bCs/>
        </w:rPr>
        <w:t xml:space="preserve">κροδεξιάς. </w:t>
      </w:r>
    </w:p>
    <w:p w14:paraId="120F876F" w14:textId="77777777" w:rsidR="0086761A" w:rsidRDefault="00427452">
      <w:pPr>
        <w:spacing w:line="600" w:lineRule="auto"/>
        <w:ind w:firstLine="720"/>
        <w:jc w:val="both"/>
        <w:rPr>
          <w:rFonts w:eastAsia="Times New Roman"/>
          <w:bCs/>
        </w:rPr>
      </w:pPr>
      <w:r>
        <w:rPr>
          <w:rFonts w:eastAsia="Times New Roman"/>
          <w:b/>
          <w:bCs/>
        </w:rPr>
        <w:t>ΜΑΞΙΜΟΣ ΧΑΡΑΚΟΠΟΥΛΟΣ:</w:t>
      </w:r>
      <w:r>
        <w:rPr>
          <w:rFonts w:eastAsia="Times New Roman"/>
          <w:bCs/>
        </w:rPr>
        <w:t xml:space="preserve"> Κύριε Σκουρολιάκο, η πραγματικότητα που βιώνει ο μέσος πολίτης δεν έχει κα</w:t>
      </w:r>
      <w:r>
        <w:rPr>
          <w:rFonts w:eastAsia="Times New Roman"/>
          <w:bCs/>
        </w:rPr>
        <w:t>μ</w:t>
      </w:r>
      <w:r>
        <w:rPr>
          <w:rFonts w:eastAsia="Times New Roman"/>
          <w:bCs/>
        </w:rPr>
        <w:t>μία σχέση με τον φανταστικό κόσμο που προβάλλετε. Γιατί έχετε ρίξει ένα ασήκωτο φορτίο φόρων στη μεσαία τάξη, στο κεφάλι των υγιών παραγωγικών δυνάμεων που δεν μπορούν να ανασάνουν. Είκοσι εννέα είναι οι επιπλέον φόροι, τα χαράτσια που επιβάλλατε σε νοικοκ</w:t>
      </w:r>
      <w:r>
        <w:rPr>
          <w:rFonts w:eastAsia="Times New Roman"/>
          <w:bCs/>
        </w:rPr>
        <w:t xml:space="preserve">υριά και επιχειρήσεις, καθιστώντας την Ελλάδα πρωταθλήτρια στην υπερφορολόγηση των χωρών του ΟΟΣΑ. Κατέθεσε τη σχετική λίστα ο Αρχηγός της Αξιωματικής Αντιπολίτευσης. </w:t>
      </w:r>
    </w:p>
    <w:p w14:paraId="120F8770" w14:textId="77777777" w:rsidR="0086761A" w:rsidRDefault="00427452">
      <w:pPr>
        <w:spacing w:line="600" w:lineRule="auto"/>
        <w:ind w:firstLine="720"/>
        <w:jc w:val="both"/>
        <w:rPr>
          <w:rFonts w:eastAsia="Times New Roman"/>
          <w:bCs/>
        </w:rPr>
      </w:pPr>
      <w:r>
        <w:rPr>
          <w:rFonts w:eastAsia="Times New Roman"/>
          <w:bCs/>
        </w:rPr>
        <w:lastRenderedPageBreak/>
        <w:t>Βεβαίως, η Κυβέρνησή σας είναι για το βιβλίο Γκίνες, καθώς δεν πρέπει να υπάρχει προηγού</w:t>
      </w:r>
      <w:r>
        <w:rPr>
          <w:rFonts w:eastAsia="Times New Roman"/>
          <w:bCs/>
        </w:rPr>
        <w:t>μενο με Υπουργό που αγνοεί τι είναι ο ΦΠΑ. Μπορεί η κ</w:t>
      </w:r>
      <w:r>
        <w:rPr>
          <w:rFonts w:eastAsia="Times New Roman"/>
          <w:bCs/>
        </w:rPr>
        <w:t>.</w:t>
      </w:r>
      <w:r>
        <w:rPr>
          <w:rFonts w:eastAsia="Times New Roman"/>
          <w:bCs/>
        </w:rPr>
        <w:t xml:space="preserve"> Φωτίου να αγνοεί τι εστί ΦΠΑ, όμως όλο και περισσότεροι πολίτες αδυνατούν να πληρώσουν τους δυσβάσταχτους φόρους σας. Ξεπερνούν τα 43 δισεκατομμύρια ευρώ τα ληξιπρόθεσμα χρέη που οφείλουν στην εφορία π</w:t>
      </w:r>
      <w:r>
        <w:rPr>
          <w:rFonts w:eastAsia="Times New Roman"/>
          <w:bCs/>
        </w:rPr>
        <w:t xml:space="preserve">άνω από τέσσερα εκατομμύρια φορολογούμενοι στην περίοδο της διακυβέρνησής σας. Την ίδια ώρα η ανταγωνιστικότητα της χώρας καταποντίστηκε, πέφτοντας σε τριτοκοσμικές κατηγορίες. </w:t>
      </w:r>
    </w:p>
    <w:p w14:paraId="120F8771" w14:textId="77777777" w:rsidR="0086761A" w:rsidRDefault="00427452">
      <w:pPr>
        <w:spacing w:line="600" w:lineRule="auto"/>
        <w:ind w:firstLine="720"/>
        <w:jc w:val="both"/>
        <w:rPr>
          <w:rFonts w:eastAsia="Times New Roman"/>
          <w:bCs/>
        </w:rPr>
      </w:pPr>
      <w:r>
        <w:rPr>
          <w:rFonts w:eastAsia="Times New Roman"/>
          <w:bCs/>
        </w:rPr>
        <w:t xml:space="preserve">Το πιο σοκαριστικό είναι ο κυνισμός, με τον οποίο κυβερνάτε, εσείς που κάνατε </w:t>
      </w:r>
      <w:r>
        <w:rPr>
          <w:rFonts w:eastAsia="Times New Roman"/>
          <w:bCs/>
        </w:rPr>
        <w:t>πολιτική με τα μαγκάλια, χύνοντας κροκοδείλια δάκρυα για τα άτυχα παιδιά που έχασαν τη ζωή τους στη Λάρισα. Έχετε μειώσει στο ένα τέταρτο το επίδομα θέρμανσης. Από τα 210 εκατομμύρια που έδινε η ανάλγητη, όπως την χαρακτηρίζατε, κυβέρνηση Σαμαρά, εσείς, οι</w:t>
      </w:r>
      <w:r>
        <w:rPr>
          <w:rFonts w:eastAsia="Times New Roman"/>
          <w:bCs/>
        </w:rPr>
        <w:t xml:space="preserve"> κοινωνικά ευαίσθητοι, περιορίσατε το επίδομα μόλις στα 60 εκατομμύρια. Αναρωτηθήκατε πώς βγάζουν τον χειμώνα, πώς τα βγάζουν πέρα στο Λιβάδι Ελασσώνος, αλλά και στα ορεινά του Ολύμπου και του Κισσάβου, όπου χρειάζεται να καίνε για θέρμανση από τον Οκτώβρι</w:t>
      </w:r>
      <w:r>
        <w:rPr>
          <w:rFonts w:eastAsia="Times New Roman"/>
          <w:bCs/>
        </w:rPr>
        <w:t xml:space="preserve">ο μέχρι το Πάσχα; </w:t>
      </w:r>
    </w:p>
    <w:p w14:paraId="120F8772" w14:textId="77777777" w:rsidR="0086761A" w:rsidRDefault="00427452">
      <w:pPr>
        <w:spacing w:line="600" w:lineRule="auto"/>
        <w:ind w:firstLine="720"/>
        <w:jc w:val="both"/>
        <w:rPr>
          <w:rFonts w:eastAsia="Times New Roman"/>
          <w:bCs/>
        </w:rPr>
      </w:pPr>
      <w:r>
        <w:rPr>
          <w:rFonts w:eastAsia="Times New Roman"/>
          <w:bCs/>
        </w:rPr>
        <w:t xml:space="preserve">Με πρωτόγνωρη φοροαφαίμαξη, με στάση πληρωμών του </w:t>
      </w:r>
      <w:r>
        <w:rPr>
          <w:rFonts w:eastAsia="Times New Roman"/>
          <w:bCs/>
        </w:rPr>
        <w:t>δ</w:t>
      </w:r>
      <w:r>
        <w:rPr>
          <w:rFonts w:eastAsia="Times New Roman"/>
          <w:bCs/>
        </w:rPr>
        <w:t>ημοσίου προς ιδιώτες και επιχειρήσεις, με σχεδόν εξαφάνιση των δημοσίων επενδύσεων και παγώνοντας την καταβολή νέων συντάξεων καμαρώνετε ότι πετύχατε υπερπλεονάσματα. Κάποτε τα πολύ λιγό</w:t>
      </w:r>
      <w:r>
        <w:rPr>
          <w:rFonts w:eastAsia="Times New Roman"/>
          <w:bCs/>
        </w:rPr>
        <w:t xml:space="preserve">τερα τα λέγατε «ματωμένα». Τα δικά σας άραγε πώς </w:t>
      </w:r>
      <w:r>
        <w:rPr>
          <w:rFonts w:eastAsia="Times New Roman"/>
          <w:bCs/>
        </w:rPr>
        <w:lastRenderedPageBreak/>
        <w:t xml:space="preserve">πρέπει να ονομάζονται; Και με αυτά τώρα μοιράζετε προεκλογικές επιταγές μιας χρήσης προς άγραν ψήφων. </w:t>
      </w:r>
    </w:p>
    <w:p w14:paraId="120F8773" w14:textId="77777777" w:rsidR="0086761A" w:rsidRDefault="00427452">
      <w:pPr>
        <w:spacing w:line="600" w:lineRule="auto"/>
        <w:ind w:firstLine="720"/>
        <w:jc w:val="both"/>
        <w:rPr>
          <w:rFonts w:eastAsia="Times New Roman"/>
          <w:bCs/>
        </w:rPr>
      </w:pPr>
      <w:r>
        <w:rPr>
          <w:rFonts w:eastAsia="Times New Roman"/>
          <w:bCs/>
        </w:rPr>
        <w:t>Με περικοπές φόρων και ασφαλιστικών εισφορών που εσείς επιβάλατε προσπαθείτε να πείσετε τους κοψοχέρηδες</w:t>
      </w:r>
      <w:r>
        <w:rPr>
          <w:rFonts w:eastAsia="Times New Roman"/>
          <w:bCs/>
        </w:rPr>
        <w:t xml:space="preserve"> του 2015 να σας ξαναψηφίσουν. Καταφεύγετε στη συνταγή των παχιών υποσχέσεων και του ψεύδους που σας έφερε στην εξουσία. Μόνο που πια κανείς δεν σας πιστεύει. Αν κάτι θετικό προέκυψε από τη διακυβέρνησή σας, είναι ότι κατεδαφίστηκε το ηθικό προσωπείο που ε</w:t>
      </w:r>
      <w:r>
        <w:rPr>
          <w:rFonts w:eastAsia="Times New Roman"/>
          <w:bCs/>
        </w:rPr>
        <w:t>ίχατε οικοδομήσει στο περιθώριο. Βγήκατε στο φως. Κυβερνήσατε. Αποκαλυφθήκατε. Όλα ήταν ένα πουκάμισο αδειανό. Και αυτό οι πολίτες θα σας το χρεώσουν πολύ ακριβά στις εκλογές που ελπίζω να προκηρύξετε σύντομα κάτω από το βάρος των αδιεξόδων και των αποτυχι</w:t>
      </w:r>
      <w:r>
        <w:rPr>
          <w:rFonts w:eastAsia="Times New Roman"/>
          <w:bCs/>
        </w:rPr>
        <w:t xml:space="preserve">ών σας. Εξάλλου, είναι η μόνη υπηρεσία που μπορείτε πια να προσφέρετε στον ελληνικό λαό. </w:t>
      </w:r>
    </w:p>
    <w:p w14:paraId="120F8774" w14:textId="77777777" w:rsidR="0086761A" w:rsidRDefault="00427452">
      <w:pPr>
        <w:spacing w:line="600" w:lineRule="auto"/>
        <w:ind w:firstLine="720"/>
        <w:jc w:val="both"/>
        <w:rPr>
          <w:rFonts w:eastAsia="Times New Roman"/>
          <w:bCs/>
        </w:rPr>
      </w:pPr>
      <w:r>
        <w:rPr>
          <w:rFonts w:eastAsia="Times New Roman"/>
          <w:bCs/>
        </w:rPr>
        <w:t xml:space="preserve">Σας ευχαριστώ. </w:t>
      </w:r>
    </w:p>
    <w:p w14:paraId="120F8775" w14:textId="77777777" w:rsidR="0086761A" w:rsidRDefault="0042745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120F8776" w14:textId="77777777" w:rsidR="0086761A" w:rsidRDefault="00427452">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120F877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w:t>
      </w:r>
      <w:r>
        <w:rPr>
          <w:rFonts w:eastAsia="Times New Roman" w:cs="Times New Roman"/>
          <w:szCs w:val="24"/>
        </w:rPr>
        <w:t>α ανα</w:t>
      </w:r>
      <w:r>
        <w:rPr>
          <w:rFonts w:eastAsia="Times New Roman" w:cs="Times New Roman"/>
          <w:szCs w:val="24"/>
        </w:rPr>
        <w:t xml:space="preserve">γνώσω μια επιστολή προς το Σώμα: </w:t>
      </w:r>
    </w:p>
    <w:p w14:paraId="120F877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παρούσα επιστολή σας παρακαλώ να εγκρίνετε άδεια απουσίας μου στο εξωτερικό κατά το χρονικό διάστημα από 21 Δεκεμβρίου μέχρι 26 Δεκεμβρίου. Με τιμή, Νικήτας Κακλαμάνης». Το Σώμα εγκρίνει; </w:t>
      </w:r>
    </w:p>
    <w:p w14:paraId="120F8779"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ΒΟΥΛΕΥΤΕΣ: </w:t>
      </w:r>
      <w:r>
        <w:rPr>
          <w:rFonts w:eastAsia="Times New Roman" w:cs="Times New Roman"/>
          <w:szCs w:val="24"/>
        </w:rPr>
        <w:t>Μάλιστ</w:t>
      </w:r>
      <w:r>
        <w:rPr>
          <w:rFonts w:eastAsia="Times New Roman" w:cs="Times New Roman"/>
          <w:szCs w:val="24"/>
        </w:rPr>
        <w:t xml:space="preserve">α, μάλιστα. </w:t>
      </w:r>
    </w:p>
    <w:p w14:paraId="120F877A" w14:textId="77777777" w:rsidR="0086761A" w:rsidRDefault="00427452">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ενέκρινε τη ζητηθείσα άδεια. </w:t>
      </w:r>
    </w:p>
    <w:p w14:paraId="120F877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από τον ΣΥΡΙΖΑ κ. Ηλίας Καματερός. </w:t>
      </w:r>
    </w:p>
    <w:p w14:paraId="120F877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Ευχαριστώ, κύριε Πρόεδρε.</w:t>
      </w:r>
    </w:p>
    <w:p w14:paraId="120F877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εδώ και καιρό, αλλά πολύ περι</w:t>
      </w:r>
      <w:r>
        <w:rPr>
          <w:rFonts w:eastAsia="Times New Roman" w:cs="Times New Roman"/>
          <w:szCs w:val="24"/>
        </w:rPr>
        <w:t xml:space="preserve">σσότερο τώρα που ξεκίνησε η συζήτηση για τον </w:t>
      </w:r>
      <w:r>
        <w:rPr>
          <w:rFonts w:eastAsia="Times New Roman" w:cs="Times New Roman"/>
          <w:szCs w:val="24"/>
        </w:rPr>
        <w:t>π</w:t>
      </w:r>
      <w:r>
        <w:rPr>
          <w:rFonts w:eastAsia="Times New Roman" w:cs="Times New Roman"/>
          <w:szCs w:val="24"/>
        </w:rPr>
        <w:t>ροϋπολογισμό παρακολουθούμε μια αντιπαράθεση, την οποία δεν θα μπορούσαμε βέβαια να αποφύγουμε και που κύρια στηρίζεται στο ποια από τις κυβερνήσεις πήρε περισσότερο αρνητικά μέτρα, οι προηγούμενες ή η δική μας</w:t>
      </w:r>
      <w:r>
        <w:rPr>
          <w:rFonts w:eastAsia="Times New Roman" w:cs="Times New Roman"/>
          <w:szCs w:val="24"/>
        </w:rPr>
        <w:t xml:space="preserve">, ποια πήρε θετικά μέτρα. Επιτρέψτε μου, βέβαια, να πω ότι οι προηγούμενες ούτε ένα θετικό δεν έχουν να παρουσιάσουν. Και με πολύ μεγάλη παραστατικότητα και τεκμηριωμένα ο </w:t>
      </w:r>
      <w:r>
        <w:rPr>
          <w:rFonts w:eastAsia="Times New Roman" w:cs="Times New Roman"/>
          <w:szCs w:val="24"/>
        </w:rPr>
        <w:t>ε</w:t>
      </w:r>
      <w:r>
        <w:rPr>
          <w:rFonts w:eastAsia="Times New Roman" w:cs="Times New Roman"/>
          <w:szCs w:val="24"/>
        </w:rPr>
        <w:t>ισηγητής μας το απέδειξε. Απέδειξε ποιοι είναι αυτοί που πήραν τα περισσότερα μέτρα</w:t>
      </w:r>
      <w:r>
        <w:rPr>
          <w:rFonts w:eastAsia="Times New Roman" w:cs="Times New Roman"/>
          <w:szCs w:val="24"/>
        </w:rPr>
        <w:t xml:space="preserve"> και πώς εμείς αναγκαστήκαμε να πάρουμε έστω και αυτά εδώ τα λίγα. </w:t>
      </w:r>
    </w:p>
    <w:p w14:paraId="120F877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Επιτρέψτε μου, όμως, να πω ότι δεν είναι η σωστή βάση πάνω στην οποία κάνουμε την αντιπαράθεση. Κι έχω πει, και επανειλημμένα ακόμα και ο κύριος Πρωθυπουργός όταν αναφέρεται ότι εμείς πετύ</w:t>
      </w:r>
      <w:r>
        <w:rPr>
          <w:rFonts w:eastAsia="Times New Roman" w:cs="Times New Roman"/>
          <w:szCs w:val="24"/>
        </w:rPr>
        <w:t>χαμε εκεί που οι άλλοι απέτυχαν, και έχω διαφωνήσει. Γιατί; Γιατί έχουμε τους ίδιους στόχους; Δηλαδή, εμείς θεωρούμε ότι αυτοί είχαν σκοπό να βγούμε από τα μνημόνια και δεν μπόρεσαν να μας βγάλουν και βγήκαμε εμείς; Μια χαρά τους είχαν βολέψει τα μνημόνια.</w:t>
      </w:r>
      <w:r>
        <w:rPr>
          <w:rFonts w:eastAsia="Times New Roman" w:cs="Times New Roman"/>
          <w:szCs w:val="24"/>
        </w:rPr>
        <w:t xml:space="preserve"> Και μάλιστα, μέσα από αυτά προσπάθησαν να περάσουν μέσα από τους θεσμούς ζητήματα, τα οποία ήθελαν για τη χώρα μας -και το ξέρουμε αυτό- όταν κατά τη διάρκεια των διαπραγματεύσεων έμπαιναν ζητήματα που έβαζαν από εδώ τα εγχώρια συμφέροντα και μέσα και απε</w:t>
      </w:r>
      <w:r>
        <w:rPr>
          <w:rFonts w:eastAsia="Times New Roman" w:cs="Times New Roman"/>
          <w:szCs w:val="24"/>
        </w:rPr>
        <w:t xml:space="preserve">υθείας, αλλά και μέσω των πολιτικών εκπροσώπων τους. </w:t>
      </w:r>
    </w:p>
    <w:p w14:paraId="120F877F" w14:textId="77777777" w:rsidR="0086761A" w:rsidRDefault="00427452">
      <w:pPr>
        <w:spacing w:line="600" w:lineRule="auto"/>
        <w:ind w:firstLine="720"/>
        <w:jc w:val="both"/>
        <w:rPr>
          <w:rFonts w:eastAsia="Times New Roman"/>
          <w:szCs w:val="24"/>
        </w:rPr>
      </w:pPr>
      <w:r>
        <w:rPr>
          <w:rFonts w:eastAsia="Times New Roman"/>
          <w:szCs w:val="24"/>
        </w:rPr>
        <w:t xml:space="preserve">Επίσης, μπορούμε να πούμε ότι χαρακτηρίζουν θετικά τα μέτρα τα οποία εμείς θεωρούμε θετικά, η Νέα Δημοκρατία κυρίως. Πιο συγκεκριμένα: </w:t>
      </w:r>
    </w:p>
    <w:p w14:paraId="120F8780" w14:textId="77777777" w:rsidR="0086761A" w:rsidRDefault="00427452">
      <w:pPr>
        <w:spacing w:line="600" w:lineRule="auto"/>
        <w:ind w:firstLine="720"/>
        <w:jc w:val="both"/>
        <w:rPr>
          <w:rFonts w:eastAsia="Times New Roman"/>
          <w:szCs w:val="24"/>
        </w:rPr>
      </w:pPr>
      <w:r>
        <w:rPr>
          <w:rFonts w:eastAsia="Times New Roman"/>
          <w:szCs w:val="24"/>
        </w:rPr>
        <w:t>Είναι αρνητικό για τη Νέα Δημοκρατία να γίνονται απολύσεις, όπως έ</w:t>
      </w:r>
      <w:r>
        <w:rPr>
          <w:rFonts w:eastAsia="Times New Roman"/>
          <w:szCs w:val="24"/>
        </w:rPr>
        <w:t xml:space="preserve">κανε; Αφού καυχιόντουσαν ότι και να μην μας το επέβαλαν οι θεσμοί έπρεπε να το κάνουμε εμείς. Ακόμα και σήμερα λένε ότι το </w:t>
      </w:r>
      <w:r>
        <w:rPr>
          <w:rFonts w:eastAsia="Times New Roman"/>
          <w:szCs w:val="24"/>
        </w:rPr>
        <w:t>δ</w:t>
      </w:r>
      <w:r>
        <w:rPr>
          <w:rFonts w:eastAsia="Times New Roman"/>
          <w:szCs w:val="24"/>
        </w:rPr>
        <w:t>ημόσιο είναι μεγάλο και ότι πρέπει να περιοριστεί κ.λπ.</w:t>
      </w:r>
      <w:r>
        <w:rPr>
          <w:rFonts w:eastAsia="Times New Roman"/>
          <w:szCs w:val="24"/>
        </w:rPr>
        <w:t>.</w:t>
      </w:r>
      <w:r>
        <w:rPr>
          <w:rFonts w:eastAsia="Times New Roman"/>
          <w:szCs w:val="24"/>
        </w:rPr>
        <w:t xml:space="preserve"> </w:t>
      </w:r>
    </w:p>
    <w:p w14:paraId="120F8781" w14:textId="77777777" w:rsidR="0086761A" w:rsidRDefault="00427452">
      <w:pPr>
        <w:spacing w:line="600" w:lineRule="auto"/>
        <w:ind w:firstLine="720"/>
        <w:jc w:val="both"/>
        <w:rPr>
          <w:rFonts w:eastAsia="Times New Roman"/>
          <w:szCs w:val="24"/>
        </w:rPr>
      </w:pPr>
      <w:r>
        <w:rPr>
          <w:rFonts w:eastAsia="Times New Roman"/>
          <w:szCs w:val="24"/>
        </w:rPr>
        <w:t xml:space="preserve">Ήταν και είναι αρνητικά για τη Νέα Δημοκρατία η διάλυση του συστήματος υγείας και ότι πρέπει να απολαμβάνει περίθαλψη αυτός που έχει λεφτά κι αυτός που </w:t>
      </w:r>
      <w:r>
        <w:rPr>
          <w:rFonts w:eastAsia="Times New Roman"/>
          <w:szCs w:val="24"/>
        </w:rPr>
        <w:lastRenderedPageBreak/>
        <w:t>δεν έχει να τον πετάνε στον δρόμο; Είδαμε πώς αντιμετώπισε το όλο θέμα της νοσηλείας των ανθρώπων. Και δ</w:t>
      </w:r>
      <w:r>
        <w:rPr>
          <w:rFonts w:eastAsia="Times New Roman"/>
          <w:szCs w:val="24"/>
        </w:rPr>
        <w:t xml:space="preserve">εν είναι μόνο τα 5 ευρώ και τα 25 ευρώ, που ήταν και είναι πολύ σημαντικά για τον κόσμο εργασίας. Είναι το ότι δεν μπορούσες να έχει περίθαλψη και σε πέταγαν από το νοσοκομείο αν χρώσταγες στο ΤΕΒΕ. Αυτό ήταν αρνητικό για τη Νέα Δημοκρατία; </w:t>
      </w:r>
    </w:p>
    <w:p w14:paraId="120F8782" w14:textId="77777777" w:rsidR="0086761A" w:rsidRDefault="00427452">
      <w:pPr>
        <w:spacing w:line="600" w:lineRule="auto"/>
        <w:ind w:firstLine="720"/>
        <w:jc w:val="both"/>
        <w:rPr>
          <w:rFonts w:eastAsia="Times New Roman"/>
          <w:szCs w:val="24"/>
        </w:rPr>
      </w:pPr>
      <w:r>
        <w:rPr>
          <w:rFonts w:eastAsia="Times New Roman"/>
          <w:szCs w:val="24"/>
        </w:rPr>
        <w:t>Είδαμε τη στάσ</w:t>
      </w:r>
      <w:r>
        <w:rPr>
          <w:rFonts w:eastAsia="Times New Roman"/>
          <w:szCs w:val="24"/>
        </w:rPr>
        <w:t>η τους –και επιτρέψτε μου να φέρω το παράδειγμα- όταν ψηφίζαμε τον νόμο για τα ασφαλιστικά –εμείς λέγαμε ότι το εξαρτήσαμε από τα εισοδήματα, πέρα από την εθνική σύνταξη- και είδαμε τι επανάσταση έγινε εδώ μέσα. Δυστυχώς, δεν έγινε από τη Νέα Δημοκρατία. Έ</w:t>
      </w:r>
      <w:r>
        <w:rPr>
          <w:rFonts w:eastAsia="Times New Roman"/>
          <w:szCs w:val="24"/>
        </w:rPr>
        <w:t>γινε και από τις άλλες παρατάξεις, που έλεγαν: «Μα είναι δυνατόν να πληρώνω εγώ πιο πολλά και να έχω την ίδια περίθαλψη στο νοσοκομείο με αυτόν που πληρώνει λιγότερα ή δεν πληρώνει τίποτα;». Αυτή είναι η ταξική άποψη που έχουν για την παροχή της υγείας, όπ</w:t>
      </w:r>
      <w:r>
        <w:rPr>
          <w:rFonts w:eastAsia="Times New Roman"/>
          <w:szCs w:val="24"/>
        </w:rPr>
        <w:t xml:space="preserve">ως έχουν για όλα τα ζητήματα. </w:t>
      </w:r>
    </w:p>
    <w:p w14:paraId="120F8783" w14:textId="77777777" w:rsidR="0086761A" w:rsidRDefault="00427452">
      <w:pPr>
        <w:spacing w:line="600" w:lineRule="auto"/>
        <w:ind w:firstLine="720"/>
        <w:jc w:val="both"/>
        <w:rPr>
          <w:rFonts w:eastAsia="Times New Roman"/>
          <w:szCs w:val="24"/>
        </w:rPr>
      </w:pPr>
      <w:r>
        <w:rPr>
          <w:rFonts w:eastAsia="Times New Roman"/>
          <w:szCs w:val="24"/>
        </w:rPr>
        <w:t xml:space="preserve">Δεν δέχομαι εγώ, λοιπόν, τη συζήτηση ότι αυτοί πήραν περισσότερα αρνητικά μέτρα και εμείς λιγότερα. Ναι, πρέπει να το λέμε. Έτσι είναι αλλά χανόμαστε. Τους νομιμοποιούμε. Και χανόμαστε πολύ περισσότερο όταν όλα αυτά θολώνουν </w:t>
      </w:r>
      <w:r>
        <w:rPr>
          <w:rFonts w:eastAsia="Times New Roman"/>
          <w:szCs w:val="24"/>
        </w:rPr>
        <w:t xml:space="preserve">μέσα και από τις ψεύτικες ειδήσεις, αλλά και μέσα από τους ισχυρισμούς στη Βουλή των διάφορων ομιλητών απ’ αυτήν εδώ την παράταξη. </w:t>
      </w:r>
    </w:p>
    <w:p w14:paraId="120F8784" w14:textId="77777777" w:rsidR="0086761A" w:rsidRDefault="00427452">
      <w:pPr>
        <w:spacing w:line="600" w:lineRule="auto"/>
        <w:ind w:firstLine="720"/>
        <w:jc w:val="both"/>
        <w:rPr>
          <w:rFonts w:eastAsia="Times New Roman"/>
          <w:szCs w:val="24"/>
        </w:rPr>
      </w:pPr>
      <w:r>
        <w:rPr>
          <w:rFonts w:eastAsia="Times New Roman"/>
          <w:szCs w:val="24"/>
        </w:rPr>
        <w:lastRenderedPageBreak/>
        <w:t xml:space="preserve">Είναι θετικά μέτρα για τη Νέα Δημοκρατία οι συλλογικές συμβάσεις; Αφού ξέρουμε την άποψή τους. </w:t>
      </w:r>
    </w:p>
    <w:p w14:paraId="120F8785" w14:textId="77777777" w:rsidR="0086761A" w:rsidRDefault="00427452">
      <w:pPr>
        <w:spacing w:line="600" w:lineRule="auto"/>
        <w:ind w:firstLine="720"/>
        <w:jc w:val="both"/>
        <w:rPr>
          <w:rFonts w:eastAsia="Times New Roman"/>
          <w:szCs w:val="24"/>
        </w:rPr>
      </w:pPr>
      <w:r>
        <w:rPr>
          <w:rFonts w:eastAsia="Times New Roman"/>
          <w:szCs w:val="24"/>
        </w:rPr>
        <w:t>Είναι θετική η αναβάθμιση τω</w:t>
      </w:r>
      <w:r>
        <w:rPr>
          <w:rFonts w:eastAsia="Times New Roman"/>
          <w:szCs w:val="24"/>
        </w:rPr>
        <w:t>ν δημόσιων πανεπιστημίων και της δημόσιας παιδεία γενικότερα; Αφού ξέρουμε ότι θέλουν να παραχωρήσουμε την παιδεία στα ιδιωτικά συμφέροντα και όποιος έχει χρήματα να έχει καλύτερη παιδεία. Είναι αυτή η μεγάλη διαφορά. Είναι θετικό για τη Νέα Δημοκρατία η α</w:t>
      </w:r>
      <w:r>
        <w:rPr>
          <w:rFonts w:eastAsia="Times New Roman"/>
          <w:szCs w:val="24"/>
        </w:rPr>
        <w:t xml:space="preserve">ναδιανομή του εισοδήματος; </w:t>
      </w:r>
    </w:p>
    <w:p w14:paraId="120F8786" w14:textId="77777777" w:rsidR="0086761A" w:rsidRDefault="00427452">
      <w:pPr>
        <w:spacing w:line="600" w:lineRule="auto"/>
        <w:ind w:firstLine="720"/>
        <w:jc w:val="both"/>
        <w:rPr>
          <w:rFonts w:eastAsia="Times New Roman"/>
          <w:szCs w:val="24"/>
        </w:rPr>
      </w:pPr>
      <w:r>
        <w:rPr>
          <w:rFonts w:eastAsia="Times New Roman"/>
          <w:szCs w:val="24"/>
        </w:rPr>
        <w:t>Λόγω χρόνου δεν μπορώ να φέρω παραδείγματα αλλά ήθελα αυτό να το κάνω καθαρό. Υπάρχουν δυο πολιτικές. Είναι η δική μας πολιτική που κοιτάζει από εδώ με τους πολλούς και είναι η πολιτική αυτών που κοιτάζει από εκεί για τα συμφέρο</w:t>
      </w:r>
      <w:r>
        <w:rPr>
          <w:rFonts w:eastAsia="Times New Roman"/>
          <w:szCs w:val="24"/>
        </w:rPr>
        <w:t xml:space="preserve">ντα των λίγων που ακόμα και μέσα στην κρίση εξυπηρέτησαν αυτά τα ίδια συμφέροντα. Είναι αυτοί που δημιούργησαν τις </w:t>
      </w:r>
      <w:r>
        <w:rPr>
          <w:rFonts w:eastAsia="Times New Roman"/>
          <w:szCs w:val="24"/>
          <w:lang w:val="en-US"/>
        </w:rPr>
        <w:t>offshore</w:t>
      </w:r>
      <w:r>
        <w:rPr>
          <w:rFonts w:eastAsia="Times New Roman"/>
          <w:szCs w:val="24"/>
        </w:rPr>
        <w:t>, είναι αυτοί που έπαιρναν τα δανεικά αγύριστα και τα λοιπά. Είναι θέματα που έχουν ειπωθεί, δεν έχω χρόνο να τα επαναλάβω, αλλά κατα</w:t>
      </w:r>
      <w:r>
        <w:rPr>
          <w:rFonts w:eastAsia="Times New Roman"/>
          <w:szCs w:val="24"/>
        </w:rPr>
        <w:t xml:space="preserve">δεικνύουν αυτή τη διαφορετική πολιτική. Εμείς τραβάμε το σχοινί από εδώ και αυτοί το τραβάνε από εκεί. </w:t>
      </w:r>
    </w:p>
    <w:p w14:paraId="120F8787" w14:textId="77777777" w:rsidR="0086761A" w:rsidRDefault="00427452">
      <w:pPr>
        <w:spacing w:line="600" w:lineRule="auto"/>
        <w:ind w:firstLine="720"/>
        <w:jc w:val="both"/>
        <w:rPr>
          <w:rFonts w:eastAsia="Times New Roman"/>
          <w:szCs w:val="24"/>
        </w:rPr>
      </w:pPr>
      <w:r>
        <w:rPr>
          <w:rFonts w:eastAsia="Times New Roman"/>
          <w:szCs w:val="24"/>
        </w:rPr>
        <w:t xml:space="preserve">Ήθελα πάνω σ’ αυτό να απαντήσω στον φίλο μου τον Κώστα Σκανδαλίδη. Είναι γενικότερη βέβαια η απάντηση. Είμαστε φίλοι από παλιά. Είμαστε από το ίδιο </w:t>
      </w:r>
      <w:r>
        <w:rPr>
          <w:rFonts w:eastAsia="Times New Roman"/>
          <w:szCs w:val="24"/>
        </w:rPr>
        <w:lastRenderedPageBreak/>
        <w:t>νησί</w:t>
      </w:r>
      <w:r>
        <w:rPr>
          <w:rFonts w:eastAsia="Times New Roman"/>
          <w:szCs w:val="24"/>
        </w:rPr>
        <w:t xml:space="preserve">. Δεν εκλέγεται τώρα στην Κω, αλλά εκλέγεται στην Αθήνα. Μέσω της απάντησης στον Κώστα θα δώσω αυτή τη γενικότερη απάντηση. </w:t>
      </w:r>
    </w:p>
    <w:p w14:paraId="120F8788" w14:textId="77777777" w:rsidR="0086761A" w:rsidRDefault="00427452">
      <w:pPr>
        <w:spacing w:line="600" w:lineRule="auto"/>
        <w:ind w:firstLine="720"/>
        <w:jc w:val="both"/>
        <w:rPr>
          <w:rFonts w:eastAsia="Times New Roman"/>
          <w:szCs w:val="24"/>
        </w:rPr>
      </w:pPr>
      <w:r>
        <w:rPr>
          <w:rFonts w:eastAsia="Times New Roman"/>
          <w:szCs w:val="24"/>
        </w:rPr>
        <w:t>Έχουμε ή δεν έχουμε δυο πολιτικές, φίλε Κώστα; Άσκησε πολιτική ότι ο προϋπολογισμός αυτός δεν εμπνέει αισιοδοξία, δεν αποπνέει ανάπ</w:t>
      </w:r>
      <w:r>
        <w:rPr>
          <w:rFonts w:eastAsia="Times New Roman"/>
          <w:szCs w:val="24"/>
        </w:rPr>
        <w:t xml:space="preserve">τυξη. Μα, φίλε Κώστα, η ανάπτυξη πρώτα-πρώτα στηρίζεται στον άνθρωπο. Και πάνω απ’ όλα αποπνέει αυτόν τον ανθρωπισμό αυτός ο προϋπολογισμός, όπως και η πολιτική μας ως τα τώρα με όλες τις δυσκολίες που είχε. </w:t>
      </w:r>
    </w:p>
    <w:p w14:paraId="120F8789" w14:textId="77777777" w:rsidR="0086761A" w:rsidRDefault="00427452">
      <w:pPr>
        <w:spacing w:line="600" w:lineRule="auto"/>
        <w:ind w:firstLine="720"/>
        <w:jc w:val="both"/>
        <w:rPr>
          <w:rFonts w:eastAsia="Times New Roman"/>
          <w:szCs w:val="24"/>
        </w:rPr>
      </w:pPr>
      <w:r>
        <w:rPr>
          <w:rFonts w:eastAsia="Times New Roman"/>
          <w:szCs w:val="24"/>
        </w:rPr>
        <w:t xml:space="preserve">Πάλι λόγω χρόνου θα κλείσω με παραδείγματα για </w:t>
      </w:r>
      <w:r>
        <w:rPr>
          <w:rFonts w:eastAsia="Times New Roman"/>
          <w:szCs w:val="24"/>
        </w:rPr>
        <w:t>να αποδείξουμε το προς τα πού τραβάμε εμείς και προς τα πού τραβάνε αυτοί. Τα νησιά μας δεν είχαν και δεν έχουν ακόμα πολλά νησιά τη δυνατότητα να έχουν τους γιατρούς, όπως θα έπρεπε. Αναγκαστήκαμε να πηγαίνει αυτή τη στιγμή στρατιωτικός γιατρός. Ξέρετε, σ</w:t>
      </w:r>
      <w:r>
        <w:rPr>
          <w:rFonts w:eastAsia="Times New Roman"/>
          <w:szCs w:val="24"/>
        </w:rPr>
        <w:t>τα μικρά νησάκια των πέντε κατοίκων, των δεκαπέντε, είκοσι πέντε πηγαίνει στρατιωτικός γιατρός κάθε εβδομάδα. Ποιος το έκανε αυτό; Ποιος νοιάστηκε; Ξέρετε πόσο σημαντική είναι αυτή η αναβάθμιση που έγινε της δημόσιας υγείας για τα νησιά μας όταν χρειάζεται</w:t>
      </w:r>
      <w:r>
        <w:rPr>
          <w:rFonts w:eastAsia="Times New Roman"/>
          <w:szCs w:val="24"/>
        </w:rPr>
        <w:t xml:space="preserve"> να ταξιδέψουν μέρες για να πάνε να κάνουν εμβόλιο ή η έγκυος γυναίκα να πάει να εξεταστεί από τον γιατρό; </w:t>
      </w:r>
    </w:p>
    <w:p w14:paraId="120F878A" w14:textId="77777777" w:rsidR="0086761A" w:rsidRDefault="00427452">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w:t>
      </w:r>
      <w:r>
        <w:rPr>
          <w:rFonts w:eastAsia="Times New Roman"/>
          <w:szCs w:val="24"/>
        </w:rPr>
        <w:t>εως του χρόνου</w:t>
      </w:r>
      <w:r>
        <w:rPr>
          <w:rFonts w:eastAsia="Times New Roman"/>
          <w:szCs w:val="24"/>
        </w:rPr>
        <w:t xml:space="preserve"> ομιλίας του κυρίου Βουλευτή)</w:t>
      </w:r>
    </w:p>
    <w:p w14:paraId="120F878B" w14:textId="77777777" w:rsidR="0086761A" w:rsidRDefault="00427452">
      <w:pPr>
        <w:spacing w:line="600" w:lineRule="auto"/>
        <w:ind w:firstLine="720"/>
        <w:jc w:val="both"/>
        <w:rPr>
          <w:rFonts w:eastAsia="Times New Roman"/>
          <w:szCs w:val="24"/>
        </w:rPr>
      </w:pPr>
      <w:r>
        <w:rPr>
          <w:rFonts w:eastAsia="Times New Roman"/>
          <w:szCs w:val="24"/>
        </w:rPr>
        <w:lastRenderedPageBreak/>
        <w:t>Τελειώνω, κύριε Πρόεδρε.</w:t>
      </w:r>
    </w:p>
    <w:p w14:paraId="120F878C" w14:textId="77777777" w:rsidR="0086761A" w:rsidRDefault="00427452">
      <w:pPr>
        <w:spacing w:line="600" w:lineRule="auto"/>
        <w:ind w:firstLine="720"/>
        <w:jc w:val="both"/>
        <w:rPr>
          <w:rFonts w:eastAsia="Times New Roman"/>
          <w:szCs w:val="24"/>
        </w:rPr>
      </w:pPr>
      <w:r>
        <w:rPr>
          <w:rFonts w:eastAsia="Times New Roman"/>
          <w:szCs w:val="24"/>
        </w:rPr>
        <w:t>Η αφαλάτωση στα νησιά και γίνεται και έ</w:t>
      </w:r>
      <w:r>
        <w:rPr>
          <w:rFonts w:eastAsia="Times New Roman"/>
          <w:szCs w:val="24"/>
        </w:rPr>
        <w:t>χουν μείνει πολύ λίγα για να καλύψει το θέμα ή το μεταφορικό ισοδύναμο. Θα κλείσω μ’ αυτό. Ποιος θα μπορούσε να φανταστεί ότι, αυτή τη στιγμή με την εφαρμογή του μεταφορικού ισοδύναμου που έγινε εν μέσω μνημονίων, το εισιτήριο από 54 ευρώ από την Κω, για π</w:t>
      </w:r>
      <w:r>
        <w:rPr>
          <w:rFonts w:eastAsia="Times New Roman"/>
          <w:szCs w:val="24"/>
        </w:rPr>
        <w:t xml:space="preserve">αράδειγμα, ή 52 ευρώ από την Κάλυμνο, έχει κατέβει στα 34 ευρώ; Ποιος θα μπορούσε να φανταστεί μείωση 40% εν μέσω μνημονίων στα μεταφορικά των νησιών; Και όχι μόνο των επιβατών. Στη μεταφορά εμπορευμάτων είναι 50% και παραπάνω. Και τώρα θα ισχύσει και για </w:t>
      </w:r>
      <w:r>
        <w:rPr>
          <w:rFonts w:eastAsia="Times New Roman"/>
          <w:szCs w:val="24"/>
        </w:rPr>
        <w:t xml:space="preserve">τα καύσιμα. </w:t>
      </w:r>
    </w:p>
    <w:p w14:paraId="120F878D" w14:textId="77777777" w:rsidR="0086761A" w:rsidRDefault="00427452">
      <w:pPr>
        <w:spacing w:line="600" w:lineRule="auto"/>
        <w:ind w:firstLine="720"/>
        <w:jc w:val="both"/>
        <w:rPr>
          <w:rFonts w:eastAsia="Times New Roman"/>
          <w:szCs w:val="24"/>
        </w:rPr>
      </w:pPr>
      <w:r>
        <w:rPr>
          <w:rFonts w:eastAsia="Times New Roman"/>
          <w:szCs w:val="24"/>
        </w:rPr>
        <w:t>Γι’ αυτό, λοιπόν, φίλε Κώστα, μπορεί να υπάρχουν προβλήματα που πρέπει να λύσουμε αλλά πρέπει να τραβήξουμε το σχοινί από εδώ και όχι από εκεί. Και πρέπει ο καθένας να πάρει θέση, αν θα είναι από εδώ ή από εκεί, όπως μας έλεγες κι εσύ, φίλε Κώ</w:t>
      </w:r>
      <w:r>
        <w:rPr>
          <w:rFonts w:eastAsia="Times New Roman"/>
          <w:szCs w:val="24"/>
        </w:rPr>
        <w:t xml:space="preserve">στα, το 1981 ότι πρέπει να διαλέξουμε προς τα πού θα πάμε. </w:t>
      </w:r>
    </w:p>
    <w:p w14:paraId="120F878E" w14:textId="77777777" w:rsidR="0086761A" w:rsidRDefault="00427452">
      <w:pPr>
        <w:spacing w:line="600" w:lineRule="auto"/>
        <w:ind w:firstLine="720"/>
        <w:jc w:val="both"/>
        <w:rPr>
          <w:rFonts w:eastAsia="Times New Roman"/>
          <w:szCs w:val="24"/>
        </w:rPr>
      </w:pPr>
      <w:r>
        <w:rPr>
          <w:rFonts w:eastAsia="Times New Roman"/>
          <w:szCs w:val="24"/>
        </w:rPr>
        <w:t>Ευχαριστώ.</w:t>
      </w:r>
    </w:p>
    <w:p w14:paraId="120F878F" w14:textId="77777777" w:rsidR="0086761A" w:rsidRDefault="00427452">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120F8790" w14:textId="77777777" w:rsidR="0086761A" w:rsidRDefault="0042745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120F8791" w14:textId="77777777" w:rsidR="0086761A" w:rsidRDefault="00427452">
      <w:pPr>
        <w:spacing w:line="600" w:lineRule="auto"/>
        <w:ind w:firstLine="720"/>
        <w:jc w:val="both"/>
        <w:rPr>
          <w:rFonts w:eastAsia="Times New Roman"/>
          <w:szCs w:val="24"/>
        </w:rPr>
      </w:pPr>
      <w:r>
        <w:rPr>
          <w:rFonts w:eastAsia="Times New Roman"/>
          <w:szCs w:val="24"/>
        </w:rPr>
        <w:t>Ο συνάδελφος από τη Χρυσή Αυγή κ. Γρέγος έχει τον λόγο.</w:t>
      </w:r>
    </w:p>
    <w:p w14:paraId="120F8792" w14:textId="77777777" w:rsidR="0086761A" w:rsidRDefault="00427452">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Ευχαριστ</w:t>
      </w:r>
      <w:r>
        <w:rPr>
          <w:rFonts w:eastAsia="Times New Roman"/>
          <w:szCs w:val="24"/>
        </w:rPr>
        <w:t>ώ, κύριε Πρόεδρε.</w:t>
      </w:r>
    </w:p>
    <w:p w14:paraId="120F8793" w14:textId="77777777" w:rsidR="0086761A" w:rsidRDefault="00427452">
      <w:pPr>
        <w:spacing w:line="600" w:lineRule="auto"/>
        <w:ind w:firstLine="720"/>
        <w:jc w:val="both"/>
        <w:rPr>
          <w:rFonts w:eastAsia="Times New Roman"/>
          <w:szCs w:val="24"/>
        </w:rPr>
      </w:pPr>
      <w:r>
        <w:rPr>
          <w:rFonts w:eastAsia="Times New Roman"/>
          <w:szCs w:val="24"/>
        </w:rPr>
        <w:lastRenderedPageBreak/>
        <w:t>Συζητάμε τον τελευταίο προϋπολογισμό αυτής της Κυβέρνησης «μόρφωμα»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μιας κυβέρνησης που φτωχοποίησε τον ελληνικό λαό που ψήφισε μνημόνια, που αύξησε την ανεργία, που κατέστρεψε επιχειρήσεις και κυρίως τη μεσαία τάξη και όλε</w:t>
      </w:r>
      <w:r>
        <w:rPr>
          <w:rFonts w:eastAsia="Times New Roman"/>
          <w:szCs w:val="24"/>
        </w:rPr>
        <w:t xml:space="preserve">ς σχεδόν τις επαγγελματικές ομάδες, μιας ανάλγητης Κυβέρνησης που ευτυχώς καταρρέει σε λίγους μήνες. </w:t>
      </w:r>
    </w:p>
    <w:p w14:paraId="120F8794" w14:textId="77777777" w:rsidR="0086761A" w:rsidRDefault="00427452">
      <w:pPr>
        <w:spacing w:line="600" w:lineRule="auto"/>
        <w:ind w:firstLine="720"/>
        <w:jc w:val="both"/>
        <w:rPr>
          <w:rFonts w:eastAsia="Times New Roman"/>
          <w:szCs w:val="24"/>
        </w:rPr>
      </w:pPr>
      <w:r>
        <w:rPr>
          <w:rFonts w:eastAsia="Times New Roman"/>
          <w:szCs w:val="24"/>
        </w:rPr>
        <w:t>Ακούσαμε τα ψέματα του Πρωθυπουργού αυτές τις μέρες και τα ψέματα των αρμόδιων Υπουργών. Πραγματικά, θα ήταν τραγικό να αποδεχθούμε ότι ο ελληνικός λαός έ</w:t>
      </w:r>
      <w:r>
        <w:rPr>
          <w:rFonts w:eastAsia="Times New Roman"/>
          <w:szCs w:val="24"/>
        </w:rPr>
        <w:t xml:space="preserve">χει καταντήσει να ζει πλέον με επιδόματα. Στο ίδιο μήκος κύματος και το λεγόμενο αντεθνικό κλεπτοκρατικό τόξο που κυβέρνησε και επιδιώκει να κυβερνήσει αυτή τη χώρα. </w:t>
      </w:r>
    </w:p>
    <w:p w14:paraId="120F8795" w14:textId="77777777" w:rsidR="0086761A" w:rsidRDefault="00427452">
      <w:pPr>
        <w:spacing w:line="600" w:lineRule="auto"/>
        <w:ind w:firstLine="720"/>
        <w:jc w:val="both"/>
        <w:rPr>
          <w:rFonts w:eastAsia="Times New Roman"/>
          <w:szCs w:val="24"/>
        </w:rPr>
      </w:pPr>
      <w:r>
        <w:rPr>
          <w:rFonts w:eastAsia="Times New Roman"/>
          <w:szCs w:val="24"/>
        </w:rPr>
        <w:t>Αν και υποτίθεται ότι ο κρατικός προϋπολογισμός για το 2019 είναι ο πρώτος μεταμνημονιακό</w:t>
      </w:r>
      <w:r>
        <w:rPr>
          <w:rFonts w:eastAsia="Times New Roman"/>
          <w:szCs w:val="24"/>
        </w:rPr>
        <w:t>ς και η Κυβέρνηση κομπάζει γι’ αυτό, εντούτοις εξ αρχής γίνεται σαφές ότι έχει ως βάση τις σκληρές δεσμεύσεις του νέου άτυπου μνημονίου που υπέγραψε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τον Ιούνιο του 2018. </w:t>
      </w:r>
    </w:p>
    <w:p w14:paraId="120F8796" w14:textId="77777777" w:rsidR="0086761A" w:rsidRDefault="00427452">
      <w:pPr>
        <w:spacing w:line="600" w:lineRule="auto"/>
        <w:ind w:firstLine="720"/>
        <w:jc w:val="both"/>
        <w:rPr>
          <w:rFonts w:eastAsia="Times New Roman"/>
          <w:szCs w:val="24"/>
        </w:rPr>
      </w:pPr>
      <w:r>
        <w:rPr>
          <w:rFonts w:eastAsia="Times New Roman"/>
          <w:szCs w:val="24"/>
        </w:rPr>
        <w:t>Η συγκυβέρνηση προσπαθεί με συστηματικό τρόπο να παρουσιάσε</w:t>
      </w:r>
      <w:r>
        <w:rPr>
          <w:rFonts w:eastAsia="Times New Roman"/>
          <w:szCs w:val="24"/>
        </w:rPr>
        <w:t xml:space="preserve">ι τον προϋπολογισμό του 2019 ως τον πρώτο μεταμνημονιακό προϋπολογισμό υποστηρίζοντας ότι είναι επεκτατικός, δηλαδή, δεν οδηγεί σε συρρίκνωση της οικονομίας και </w:t>
      </w:r>
      <w:r>
        <w:rPr>
          <w:rFonts w:eastAsia="Times New Roman"/>
          <w:szCs w:val="24"/>
        </w:rPr>
        <w:lastRenderedPageBreak/>
        <w:t>έχει στοιχεία μείωσης της λιτότητας. Οι άκρατες υποσχέσεις των παροχών στηρίζονται σε υπεραισιό</w:t>
      </w:r>
      <w:r>
        <w:rPr>
          <w:rFonts w:eastAsia="Times New Roman"/>
          <w:szCs w:val="24"/>
        </w:rPr>
        <w:t xml:space="preserve">δοξες προβλέψεις: αύξηση του ΑΕΠ 2,1% το 2018 και 2,5% το 2019, υπερπλεονάσματα 3,96% το 2018 και 4,25% το 2019 προκειμένου να βγει το προεκλογικό μέρισμα. </w:t>
      </w:r>
    </w:p>
    <w:p w14:paraId="120F8797" w14:textId="77777777" w:rsidR="0086761A" w:rsidRDefault="00427452">
      <w:pPr>
        <w:spacing w:line="600" w:lineRule="auto"/>
        <w:ind w:firstLine="720"/>
        <w:jc w:val="both"/>
        <w:rPr>
          <w:rFonts w:eastAsia="Times New Roman"/>
          <w:szCs w:val="24"/>
        </w:rPr>
      </w:pPr>
      <w:r>
        <w:rPr>
          <w:rFonts w:eastAsia="Times New Roman"/>
          <w:szCs w:val="24"/>
        </w:rPr>
        <w:t>Πασιφανές πλέον σε όλους τους Έλληνες πολίτες είναι ότι η ενδοτική συγκυβέρνηση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ε</w:t>
      </w:r>
      <w:r>
        <w:rPr>
          <w:rFonts w:eastAsia="Times New Roman"/>
          <w:szCs w:val="24"/>
        </w:rPr>
        <w:t>ίναι αποφασισμένη να επιβάλει ακόμα περισσότερη λιτότητα με μόνο σκοπό στο τέλος να μπορεί να κάνει μια ακόμα διανομή ενός πρόσκαιρου επιδόματος καθιστώντας επαίτες τους Έλληνες που αναμένουν τη γενναιοδωρία των κυβερνώντων για να περάσουν με κάποια αξιοπρ</w:t>
      </w:r>
      <w:r>
        <w:rPr>
          <w:rFonts w:eastAsia="Times New Roman"/>
          <w:szCs w:val="24"/>
        </w:rPr>
        <w:t xml:space="preserve">έπεια τις άγιες μέρες των Χριστουγέννων από τα χρήματα που τους έχουν αρπάξει με χιλιάδες διαφορετικούς τρόπους. </w:t>
      </w:r>
    </w:p>
    <w:p w14:paraId="120F8798" w14:textId="77777777" w:rsidR="0086761A" w:rsidRDefault="00427452">
      <w:pPr>
        <w:spacing w:line="600" w:lineRule="auto"/>
        <w:ind w:firstLine="720"/>
        <w:jc w:val="both"/>
        <w:rPr>
          <w:rFonts w:eastAsia="Times New Roman"/>
          <w:szCs w:val="24"/>
        </w:rPr>
      </w:pPr>
      <w:r>
        <w:rPr>
          <w:rFonts w:eastAsia="Times New Roman"/>
          <w:szCs w:val="24"/>
        </w:rPr>
        <w:t xml:space="preserve">Στο μεγάλο θέμα του χρέους, ο νέος προϋπολογισμός συνεχίζει την πολύμορφη καταλήστευση του ελληνικού λαού με πληρωμή τοκοχρεολυσίων 13 έως 14 </w:t>
      </w:r>
      <w:r>
        <w:rPr>
          <w:rFonts w:eastAsia="Times New Roman"/>
          <w:szCs w:val="24"/>
        </w:rPr>
        <w:t>δισεκατομμυρίων ετησίως από τα αιματηρά πλεονάσματα μέσω της φορολογίας λαϊκών στρωμάτων, μείωσης μισθών και συντάξεων, περικοπές κοινωνικών και αναπτυξιακών δαπανών, λεηλασία δημόσιας περιουσίας, πλειστηριασμών και κατασχέσεων για χρέη στις ΔΟΥ, ΔΕΗ κ.λπ</w:t>
      </w:r>
      <w:r>
        <w:rPr>
          <w:rFonts w:eastAsia="Times New Roman"/>
          <w:szCs w:val="24"/>
        </w:rPr>
        <w:t>.</w:t>
      </w:r>
      <w:r>
        <w:rPr>
          <w:rFonts w:eastAsia="Times New Roman"/>
          <w:szCs w:val="24"/>
        </w:rPr>
        <w:t xml:space="preserve">. Αντικοινωνικός, αντιλαϊκός, φοροεισπρακτικός χαρακτηρίζεται ο εν λόγω προϋπολογισμός. </w:t>
      </w:r>
    </w:p>
    <w:p w14:paraId="120F8799" w14:textId="77777777" w:rsidR="0086761A" w:rsidRDefault="00427452">
      <w:pPr>
        <w:spacing w:line="600" w:lineRule="auto"/>
        <w:ind w:firstLine="720"/>
        <w:jc w:val="both"/>
        <w:rPr>
          <w:rFonts w:eastAsia="Times New Roman"/>
          <w:szCs w:val="24"/>
        </w:rPr>
      </w:pPr>
      <w:r>
        <w:rPr>
          <w:rFonts w:eastAsia="Times New Roman"/>
          <w:szCs w:val="24"/>
        </w:rPr>
        <w:lastRenderedPageBreak/>
        <w:t>Η αλήθεια είναι ότι με το τρίτο μνημόνιο εκτινάχθηκαν οι έμμεσοι φόροι που είναι και οι πιο άδικοι, μιας και οι ασθενέστερες οικονομικές ομάδες δεν μπορούν να περικόψο</w:t>
      </w:r>
      <w:r>
        <w:rPr>
          <w:rFonts w:eastAsia="Times New Roman"/>
          <w:szCs w:val="24"/>
        </w:rPr>
        <w:t xml:space="preserve">υν από τις δαπάνες για τα βασικά είδη διαβίωσης, προκειμένου να αποφύγουν το φορολογικό βάρος. </w:t>
      </w:r>
    </w:p>
    <w:p w14:paraId="120F879A" w14:textId="77777777" w:rsidR="0086761A" w:rsidRDefault="00427452">
      <w:pPr>
        <w:spacing w:line="600" w:lineRule="auto"/>
        <w:ind w:firstLine="720"/>
        <w:jc w:val="both"/>
        <w:rPr>
          <w:rFonts w:eastAsia="Times New Roman"/>
          <w:szCs w:val="24"/>
        </w:rPr>
      </w:pPr>
      <w:r>
        <w:rPr>
          <w:rFonts w:eastAsia="Times New Roman"/>
          <w:szCs w:val="24"/>
        </w:rPr>
        <w:t>Υπάρχουν διεθνείς έρευνες που κατατάσσουν την Ελλάδα πρώτη στους έμμεσους φάρους τα τελευταία χρόνια. Σύμφωνα δε με πρόσφατη μελέτη που δημοσιεύεται από το Οικο</w:t>
      </w:r>
      <w:r>
        <w:rPr>
          <w:rFonts w:eastAsia="Times New Roman"/>
          <w:szCs w:val="24"/>
        </w:rPr>
        <w:t xml:space="preserve">νομικό Επιμελητήριο της Ελλάδας, προκύπτει πως το 90% των εσόδων από τη φορολογία εισοδήματος φυσικών προσώπων το επωμίζεται και το πληρώνει το 19% των φορολογουμένων. Δηλαδή, μόλις ο ένας στους πέντε φορολογούμενους πληρώνει τα εννιά από τα δέκα ευρώ που </w:t>
      </w:r>
      <w:r>
        <w:rPr>
          <w:rFonts w:eastAsia="Times New Roman"/>
          <w:szCs w:val="24"/>
        </w:rPr>
        <w:t xml:space="preserve">εισπράττει το </w:t>
      </w:r>
      <w:r>
        <w:rPr>
          <w:rFonts w:eastAsia="Times New Roman"/>
          <w:szCs w:val="24"/>
        </w:rPr>
        <w:t>δ</w:t>
      </w:r>
      <w:r>
        <w:rPr>
          <w:rFonts w:eastAsia="Times New Roman"/>
          <w:szCs w:val="24"/>
        </w:rPr>
        <w:t xml:space="preserve">ημόσιο από τους άμεσους φόρους εισοδήματος. </w:t>
      </w:r>
    </w:p>
    <w:p w14:paraId="120F879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Μέχρι πότε, λοιπόν, θα μπορούν να σηκώνουν τα συνολικά βάρη τόσο λίγοι φορολογούμενοι; Και είναι λίγοι, διότι πλέον τα φορολογικά έσοδα αντλούνται από έναν όλο και μικρότερο κύκλο ιδιωτών και </w:t>
      </w:r>
      <w:r>
        <w:rPr>
          <w:rFonts w:eastAsia="Times New Roman" w:cs="Times New Roman"/>
          <w:szCs w:val="24"/>
        </w:rPr>
        <w:t>επιχειρήσεων που επωμίζονται ολοένα και περισσότερα φορολογικά βάρη. Οι υπόλοιποι απλώς αδυνατούν να ανταποκριθούν και έρχονται αντιμέτωποι με κατασχέσεις λογαριασμών, περιουσιακών στοιχείων κ.λπ.</w:t>
      </w:r>
      <w:r>
        <w:rPr>
          <w:rFonts w:eastAsia="Times New Roman" w:cs="Times New Roman"/>
          <w:szCs w:val="24"/>
        </w:rPr>
        <w:t>.</w:t>
      </w:r>
    </w:p>
    <w:p w14:paraId="120F879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Άνιση, λοιπόν, είναι η επίπτωση της φορολογίας. Ας δώσουμε</w:t>
      </w:r>
      <w:r>
        <w:rPr>
          <w:rFonts w:eastAsia="Times New Roman" w:cs="Times New Roman"/>
          <w:szCs w:val="24"/>
        </w:rPr>
        <w:t xml:space="preserve"> ακόμα ένα παράδειγμα: Ανάμεσα στο 2010 και το 2016 το ποσοστό του διαθέσιμου εισοδήματος που πήγαινε στο φόρο εισοδήματος και τις ασφαλιστικές εισφορές αυξήθηκε από 6,13% σε 9,34%, για τα φτωχότερα στρώματα, ενώ για τα πλουσιότερα ήταν από 28,4% σε 29,8%.</w:t>
      </w:r>
    </w:p>
    <w:p w14:paraId="120F879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Αντίστοιχα, ο φόρος περιουσίας ως ποσοστό του διαθέσιμου εισοδήματος αυξήθηκε στο ίδιο διάστημα για τα φτωχότερα στρώματα από το 0,14% στο 6,98%, ενώ για τα πλουσιότερα η αντίστοιχη αύξηση ήταν από το 0,12% στο 2,45%. Και αυτή η συνθήκη θα γίνει ακόμη χει</w:t>
      </w:r>
      <w:r>
        <w:rPr>
          <w:rFonts w:eastAsia="Times New Roman" w:cs="Times New Roman"/>
          <w:szCs w:val="24"/>
        </w:rPr>
        <w:t>ρότερη, εάν συνυπολογίσουμε και τη μείωση του αφορολόγητου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2020. </w:t>
      </w:r>
    </w:p>
    <w:p w14:paraId="120F879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αυξάνουν διαρκώς οι ληξιπρόθεσμες οφειλές ιδιωτών προς το </w:t>
      </w:r>
      <w:r>
        <w:rPr>
          <w:rFonts w:eastAsia="Times New Roman" w:cs="Times New Roman"/>
          <w:szCs w:val="24"/>
        </w:rPr>
        <w:t>δ</w:t>
      </w:r>
      <w:r>
        <w:rPr>
          <w:rFonts w:eastAsia="Times New Roman" w:cs="Times New Roman"/>
          <w:szCs w:val="24"/>
        </w:rPr>
        <w:t>ημόσιο, ακόμη και για ποσά μέχρι 500 ευρώ. Ούτε είναι τυχαίο ότι τον Σεπτέμβριο του 2018 ο συνολικός α</w:t>
      </w:r>
      <w:r>
        <w:rPr>
          <w:rFonts w:eastAsia="Times New Roman" w:cs="Times New Roman"/>
          <w:szCs w:val="24"/>
        </w:rPr>
        <w:t>ριθμός των φορολογουμένων στους οποίους έχει επιβληθεί κατάσχεση είναι 1.148.583, καταγράφοντας μία αύξηση 453.509, σε σχέση με το τέλος του 2015, δηλαδή, σε ένα σημαντικό ποσοστό των περίπου 7,5 εκατομμυρίων φορολογουμένων.</w:t>
      </w:r>
    </w:p>
    <w:p w14:paraId="120F879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w:t>
      </w:r>
      <w:r w:rsidRPr="001866BC">
        <w:rPr>
          <w:rFonts w:eastAsia="Times New Roman" w:cs="Times New Roman"/>
          <w:szCs w:val="24"/>
        </w:rPr>
        <w:t>Κυβέρνηση</w:t>
      </w:r>
      <w:r>
        <w:rPr>
          <w:rFonts w:eastAsia="Times New Roman" w:cs="Times New Roman"/>
          <w:szCs w:val="24"/>
        </w:rPr>
        <w:t xml:space="preserve"> αυτή δεν έχει μειώσ</w:t>
      </w:r>
      <w:r>
        <w:rPr>
          <w:rFonts w:eastAsia="Times New Roman" w:cs="Times New Roman"/>
          <w:szCs w:val="24"/>
        </w:rPr>
        <w:t xml:space="preserve">ει ούτε την ανισότητα ούτε την κοινωνική αδικία. Αυτό που έχει συμβεί είναι μία ιδιότυπη αναδιανομή φτώχειας, μέσα από τις </w:t>
      </w:r>
      <w:r>
        <w:rPr>
          <w:rFonts w:eastAsia="Times New Roman" w:cs="Times New Roman"/>
          <w:szCs w:val="24"/>
        </w:rPr>
        <w:lastRenderedPageBreak/>
        <w:t>περικοπές και την υπερφορολόγηση της μεσαίας τάξης, αλλά και των μισθωτών με στόχο όχι την πραγματική αναβάθμιση της θέσης των φτωχότ</w:t>
      </w:r>
      <w:r>
        <w:rPr>
          <w:rFonts w:eastAsia="Times New Roman" w:cs="Times New Roman"/>
          <w:szCs w:val="24"/>
        </w:rPr>
        <w:t>ερων τμημάτων της κοινωνίας, αλλά την απλή επιβίωσή τους, μέσω επιδομάτων που μπορεί να επιτρέπουν «επικοινωνιακές» διακηρύξεις, αλλά σε κανέναν βαθμό δεν αποτελούν αναπτυξιακή πολιτική με σχέδιο.</w:t>
      </w:r>
    </w:p>
    <w:p w14:paraId="120F87A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συγκυβέρνηση μιλάει για προϋπολογισμό μείωσης της λιτότητ</w:t>
      </w:r>
      <w:r>
        <w:rPr>
          <w:rFonts w:eastAsia="Times New Roman" w:cs="Times New Roman"/>
          <w:szCs w:val="24"/>
        </w:rPr>
        <w:t xml:space="preserve">ας, αλλά δεν παραδέχεται τις περικοπές που περιλαμβάνονται, εμφανείς και μη. </w:t>
      </w:r>
    </w:p>
    <w:p w14:paraId="120F87A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Φθίνουσα πορεία ακολουθούν στην πραγματικότητα και οι προϋπολογισμοί του Υπουργείου Υγείας. Έχω και κάποια στοιχεία της ΠΟΕΔΗΝ που δεν προλαβαίνω να τα αναφέρω.</w:t>
      </w:r>
    </w:p>
    <w:p w14:paraId="120F87A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 θέλετε, μπορού</w:t>
      </w:r>
      <w:r>
        <w:rPr>
          <w:rFonts w:eastAsia="Times New Roman" w:cs="Times New Roman"/>
          <w:szCs w:val="24"/>
        </w:rPr>
        <w:t>με να μιλήσουμε και για τον ΕΝΦΙΑ. Σε αυτή την περίπτωση υπολογίζεται πως το 66% των εισπράξεων του ΕΝΦΙΑ στηρίζεται στις πληρωμές του 33% των ιδιοκτητών.</w:t>
      </w:r>
    </w:p>
    <w:p w14:paraId="120F87A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αναρωτιέμαι: Η </w:t>
      </w:r>
      <w:r w:rsidRPr="001866BC">
        <w:rPr>
          <w:rFonts w:eastAsia="Times New Roman" w:cs="Times New Roman"/>
          <w:szCs w:val="24"/>
        </w:rPr>
        <w:t>Κυβέρνηση</w:t>
      </w:r>
      <w:r>
        <w:rPr>
          <w:rFonts w:eastAsia="Times New Roman" w:cs="Times New Roman"/>
          <w:szCs w:val="24"/>
        </w:rPr>
        <w:t xml:space="preserve"> του κ. Τσίπρα δεν υπέγραψε το τρίτο μνημόνιο τον Αύγουστο του 2015; Αυτή</w:t>
      </w:r>
      <w:r>
        <w:rPr>
          <w:rFonts w:eastAsia="Times New Roman" w:cs="Times New Roman"/>
          <w:szCs w:val="24"/>
        </w:rPr>
        <w:t xml:space="preserve"> δεν ήταν που έφερε και το μεσοπρόθεσμο 2019-2022 τον Ιούνιο του 2018; </w:t>
      </w:r>
    </w:p>
    <w:p w14:paraId="120F87A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Σίγουρα πάντως δεν εφάρμοσε ο κ. Τσίπας αυτά που υποσχόταν προεκλογικά, δηλαδή την κατάργηση με έναν νόμο και σε ένα άρθρο όλων των μέτρων λιτότητας, όπως, επίσης, δεν κατήργησε τον ΕΝ</w:t>
      </w:r>
      <w:r>
        <w:rPr>
          <w:rFonts w:eastAsia="Times New Roman" w:cs="Times New Roman"/>
          <w:szCs w:val="24"/>
        </w:rPr>
        <w:t xml:space="preserve">ΦΙΑ. </w:t>
      </w:r>
    </w:p>
    <w:p w14:paraId="120F87A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Προεκλογικά διατυμπάνιζε ότι θα υπερασπιστεί τον δημόσιο χαρακτήρα των αεροδρομίων, διότι όπως έλεγε «το ξεπούλημα δεν θα γίνει ποτέ αποδεχτό». </w:t>
      </w:r>
    </w:p>
    <w:p w14:paraId="120F87A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Τι συνέβη, όμως, όταν έγινε </w:t>
      </w:r>
      <w:r w:rsidRPr="001866BC">
        <w:rPr>
          <w:rFonts w:eastAsia="Times New Roman" w:cs="Times New Roman"/>
          <w:szCs w:val="24"/>
        </w:rPr>
        <w:t>Κυβέρνηση</w:t>
      </w:r>
      <w:r>
        <w:rPr>
          <w:rFonts w:eastAsia="Times New Roman" w:cs="Times New Roman"/>
          <w:szCs w:val="24"/>
        </w:rPr>
        <w:t>; Ο ΣΥΡΙΖΑ από πολέμιος των ιδιωτικοποιήσεων, έγινε ο πιο θερμός υπο</w:t>
      </w:r>
      <w:r>
        <w:rPr>
          <w:rFonts w:eastAsia="Times New Roman" w:cs="Times New Roman"/>
          <w:szCs w:val="24"/>
        </w:rPr>
        <w:t>στηρικτής.</w:t>
      </w:r>
    </w:p>
    <w:p w14:paraId="120F87A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Φυσικά δεν υπάρχουν περιθώρια ελιγμών από μέρους των κυβερνώντων, αφού σύμφωνα με την πρώτη μεταμνημονιακή έκθεση ενισχυμένης εποπτείας που έδωσε η Κομισιόν «κρούει» τον κώδωνα του κινδύνου για την επένδυση στο Ελληνικό, αλλά και την παραχώρηση </w:t>
      </w:r>
      <w:r>
        <w:rPr>
          <w:rFonts w:eastAsia="Times New Roman" w:cs="Times New Roman"/>
          <w:szCs w:val="24"/>
        </w:rPr>
        <w:t>της Εγνατίας Οδού.</w:t>
      </w:r>
    </w:p>
    <w:p w14:paraId="120F87A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Έλεγε ο κ. Τσίπρας τον Αύγουστο του 2013: «Ας μην τολμήσουν ούτε να το σκεφτούν ο κ. Σαμαράς</w:t>
      </w:r>
      <w:r w:rsidRPr="000A640E">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 το ΠΑΣΟΚ του Βενιζέλου, τον πλειστηριασμό της πρώτης κατοικίας». Μιλάμε για μία πολιτική απάτη. Πάλι ο κ. Τσίπρας στις 15</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είχε ανα</w:t>
      </w:r>
      <w:r>
        <w:rPr>
          <w:rFonts w:eastAsia="Times New Roman" w:cs="Times New Roman"/>
          <w:szCs w:val="24"/>
        </w:rPr>
        <w:t>λάβει και μία δέσμευση για «απόλυτη προστασία της πρώτης κατοικίας από τους πλειστηριασμούς». Και άλλη πολιτική απάτη. Πάρα πολλές πολιτικές απάτες. Συνεχίζεται η καταιγίδα πλειστηριασμών και πωλήσεων κόκκινων δανείων, υ</w:t>
      </w:r>
      <w:r>
        <w:rPr>
          <w:rFonts w:eastAsia="Times New Roman" w:cs="Times New Roman"/>
          <w:szCs w:val="24"/>
        </w:rPr>
        <w:lastRenderedPageBreak/>
        <w:t>ποσχέσεις, παροχολογία, μία αναξιόπι</w:t>
      </w:r>
      <w:r>
        <w:rPr>
          <w:rFonts w:eastAsia="Times New Roman" w:cs="Times New Roman"/>
          <w:szCs w:val="24"/>
        </w:rPr>
        <w:t xml:space="preserve">στη πολιτική που στηλίτευσε επιδόματα, όπως είπα και πιο πριν, που έδιναν, απλά και μόνο ως στάχτη στα μάτια των Ελλήνων. </w:t>
      </w:r>
    </w:p>
    <w:p w14:paraId="120F87A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Λύσεις και ελπίδα για ανάπτυξη, για μία καλύτερη και αξιοπρεπή ζωή δεν υπάρχουν, ούτε τώρα, ούτε είναι στην εφαρμογή των προηγούμενων</w:t>
      </w:r>
      <w:r>
        <w:rPr>
          <w:rFonts w:eastAsia="Times New Roman" w:cs="Times New Roman"/>
          <w:szCs w:val="24"/>
        </w:rPr>
        <w:t xml:space="preserve"> κυβερνήσεων.</w:t>
      </w:r>
    </w:p>
    <w:p w14:paraId="120F87A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Όπως έχω ξαναπεί πάνω από τους αριθμούς και τους προϋπολογισμούς, υπάρχουν τα εγκλήματα που έχετε διαπράξει σε βάρος του ελληνικού λαού και της πατρίδας, με κορυφαίο την προδοσία της Μακεδονίας μας.</w:t>
      </w:r>
    </w:p>
    <w:p w14:paraId="120F87A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Να είστε σίγουροι ότι ο ελληνικός λαός δεν </w:t>
      </w:r>
      <w:r>
        <w:rPr>
          <w:rFonts w:eastAsia="Times New Roman" w:cs="Times New Roman"/>
          <w:szCs w:val="24"/>
        </w:rPr>
        <w:t>θα ξεχάσει αυτά τα εγκλήματα και εμείς θα φροντίσουμε γι’ αυτό.</w:t>
      </w:r>
    </w:p>
    <w:p w14:paraId="120F87A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0F87AD"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 xml:space="preserve">ς </w:t>
      </w:r>
      <w:r>
        <w:rPr>
          <w:rFonts w:eastAsia="Times New Roman" w:cs="Times New Roman"/>
          <w:szCs w:val="24"/>
        </w:rPr>
        <w:t>Αυγή</w:t>
      </w:r>
      <w:r>
        <w:rPr>
          <w:rFonts w:eastAsia="Times New Roman" w:cs="Times New Roman"/>
          <w:szCs w:val="24"/>
        </w:rPr>
        <w:t>ς</w:t>
      </w:r>
      <w:r w:rsidRPr="005630D1">
        <w:rPr>
          <w:rFonts w:eastAsia="Times New Roman" w:cs="Times New Roman"/>
          <w:szCs w:val="24"/>
        </w:rPr>
        <w:t>)</w:t>
      </w:r>
    </w:p>
    <w:p w14:paraId="120F87AE" w14:textId="77777777" w:rsidR="0086761A" w:rsidRDefault="00427452">
      <w:pPr>
        <w:spacing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 xml:space="preserve">ΔΡΕΥΩΝ (Σπυρίδων Λυκούδης): </w:t>
      </w:r>
      <w:r>
        <w:rPr>
          <w:rFonts w:eastAsia="Times New Roman" w:cs="Times New Roman"/>
          <w:szCs w:val="24"/>
        </w:rPr>
        <w:t>Ευχαριστούμε, κύριε συνάδελφε.</w:t>
      </w:r>
    </w:p>
    <w:p w14:paraId="120F87A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συνάδελφος κ. Γεωργία Γεννιά έχει τον λόγο.</w:t>
      </w:r>
    </w:p>
    <w:p w14:paraId="120F87B0"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ΓΕΩΡΓΙΑ ΓΕΝΝΙΑ: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14:paraId="120F87B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σήμερα υλοποιείται μία επιτυχία του ελληνικού λαού που μόχθησε και στερήθηκε υπέρμετρα εξαιτίας της </w:t>
      </w:r>
      <w:r>
        <w:rPr>
          <w:rFonts w:eastAsia="Times New Roman" w:cs="Times New Roman"/>
          <w:szCs w:val="24"/>
        </w:rPr>
        <w:lastRenderedPageBreak/>
        <w:t xml:space="preserve">καταλήστευσης του πλούτου που παρήγαγε από τις κυβερνήσεις της </w:t>
      </w:r>
      <w:r w:rsidRPr="00F4505F">
        <w:rPr>
          <w:rFonts w:eastAsia="Times New Roman" w:cs="Times New Roman"/>
          <w:szCs w:val="24"/>
        </w:rPr>
        <w:t>Νέας Δημ</w:t>
      </w:r>
      <w:r w:rsidRPr="00F4505F">
        <w:rPr>
          <w:rFonts w:eastAsia="Times New Roman" w:cs="Times New Roman"/>
          <w:szCs w:val="24"/>
        </w:rPr>
        <w:t>οκρατίας</w:t>
      </w:r>
      <w:r>
        <w:rPr>
          <w:rFonts w:eastAsia="Times New Roman" w:cs="Times New Roman"/>
          <w:szCs w:val="24"/>
        </w:rPr>
        <w:t xml:space="preserve"> και του ΠΑΣΟΚ. </w:t>
      </w:r>
    </w:p>
    <w:p w14:paraId="120F87B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Σήμερα λαμβάνει σάρκα και οστά άλλη μία επιτυχία της σημερινής ελληνικής </w:t>
      </w:r>
      <w:r w:rsidRPr="001866BC">
        <w:rPr>
          <w:rFonts w:eastAsia="Times New Roman" w:cs="Times New Roman"/>
          <w:szCs w:val="24"/>
        </w:rPr>
        <w:t>Κυβέρνησης</w:t>
      </w:r>
      <w:r>
        <w:rPr>
          <w:rFonts w:eastAsia="Times New Roman" w:cs="Times New Roman"/>
          <w:szCs w:val="24"/>
        </w:rPr>
        <w:t xml:space="preserve">, της μοναδικής </w:t>
      </w:r>
      <w:r w:rsidRPr="001866BC">
        <w:rPr>
          <w:rFonts w:eastAsia="Times New Roman" w:cs="Times New Roman"/>
          <w:szCs w:val="24"/>
        </w:rPr>
        <w:t>Κυβέρνησης</w:t>
      </w:r>
      <w:r>
        <w:rPr>
          <w:rFonts w:eastAsia="Times New Roman" w:cs="Times New Roman"/>
          <w:szCs w:val="24"/>
        </w:rPr>
        <w:t xml:space="preserve"> που είπε την αλήθεια και  μόνο αυτή, που υποσχέθηκε αυτό που φάνταζε ακατόρθωτο. Και έτσι πραγματικά θα ήταν, αν συνέχιζα</w:t>
      </w:r>
      <w:r>
        <w:rPr>
          <w:rFonts w:eastAsia="Times New Roman" w:cs="Times New Roman"/>
          <w:szCs w:val="24"/>
        </w:rPr>
        <w:t>ν στο τιμόνι αυτοί που χρόνια τώρα κρατούσαν τη χώρα μας πίσω και την τοποθετούσαν χαμηλά, θέτοντας πολύ ψηλά το δικό τους και μόνο συμφέρον. Αυτό ήταν ακατόρθωτο μόνο στα μάτια της δεξιάς νεοφιλελεύθερης πολιτικής και ίσως απευκταίο. Για εμάς, ήταν αναγκα</w:t>
      </w:r>
      <w:r>
        <w:rPr>
          <w:rFonts w:eastAsia="Times New Roman" w:cs="Times New Roman"/>
          <w:szCs w:val="24"/>
        </w:rPr>
        <w:t xml:space="preserve">ίο και στόχος, δεδομένου πάντα των συνθηκών, ο οποίος όμως επετεύχθη με συστηματική προσπάθεια, συνέπεια, επιμονή, αυταπάρνηση και συνείδηση. </w:t>
      </w:r>
    </w:p>
    <w:p w14:paraId="120F87B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Έτσι, όχι μόνο υποσχεθήκαμε την έξοδο από τα μνημόνια και το πραγματοποιήσαμε, αλλά σήμερα, όπως είχαμε δεσμευθεί</w:t>
      </w:r>
      <w:r>
        <w:rPr>
          <w:rFonts w:eastAsia="Times New Roman" w:cs="Times New Roman"/>
          <w:szCs w:val="24"/>
        </w:rPr>
        <w:t xml:space="preserve"> πέρυσι τον ίδιο καιρό στον </w:t>
      </w:r>
      <w:r>
        <w:rPr>
          <w:rFonts w:eastAsia="Times New Roman" w:cs="Times New Roman"/>
          <w:szCs w:val="24"/>
        </w:rPr>
        <w:t>π</w:t>
      </w:r>
      <w:r>
        <w:rPr>
          <w:rFonts w:eastAsia="Times New Roman" w:cs="Times New Roman"/>
          <w:szCs w:val="24"/>
        </w:rPr>
        <w:t>ροϋπολογισμό του 2018, συζητούμε τον πρώτο μεταμνημονικό προϋπολογισμό που δεν περιλαμβάνει μέτρα λιτότητας, αλλά μέτρα ανακούφισης, μέτρα αποκατάστασης αδικιών, μέτρα θετικά, μέτρα ανάπτυξης, κοινωνικής δικαιοσύνης και προόδου</w:t>
      </w:r>
      <w:r>
        <w:rPr>
          <w:rFonts w:eastAsia="Times New Roman" w:cs="Times New Roman"/>
          <w:szCs w:val="24"/>
        </w:rPr>
        <w:t xml:space="preserve">, μέτρα ενίσχυσης της κοινωνικής συνοχής. </w:t>
      </w:r>
    </w:p>
    <w:p w14:paraId="120F87B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Όταν τα είχαμε πρωτοπεί, οι νεοδημοκράτες χλεύαζαν, πολλοί δυσπιστούσαν. Σήμερα τους αποστομώνουμε. Κλείνουμε τα στόματα αυτών που είχαν επενδύσει και προεξοφλήσει το τέταρτο μνημόνιο, εκείνων που επένδυσαν στην π</w:t>
      </w:r>
      <w:r>
        <w:rPr>
          <w:rFonts w:eastAsia="Times New Roman" w:cs="Times New Roman"/>
          <w:szCs w:val="24"/>
        </w:rPr>
        <w:t xml:space="preserve">ερικοπή των συντάξεων, στην εφαρμογή των μειώσεων και των δυσβάστακτων μέτρων λιτότητας και ίσως κάποιοι εκεί στη Δεξιά, ακόμη και να δυσαρεστούνται με τη θετική εξέλιξη, αφού η εφαρμογή της λιτότητας είναι μέσα στο δημοσιονομικό τους σχέδιο και ζητούμενο </w:t>
      </w:r>
      <w:r>
        <w:rPr>
          <w:rFonts w:eastAsia="Times New Roman" w:cs="Times New Roman"/>
          <w:szCs w:val="24"/>
        </w:rPr>
        <w:t>πάντα της πολιτικής τους.</w:t>
      </w:r>
    </w:p>
    <w:p w14:paraId="120F87B5" w14:textId="77777777" w:rsidR="0086761A" w:rsidRDefault="00427452">
      <w:pPr>
        <w:spacing w:line="600" w:lineRule="auto"/>
        <w:ind w:firstLine="720"/>
        <w:jc w:val="both"/>
        <w:rPr>
          <w:rFonts w:eastAsia="Times New Roman" w:cs="Times New Roman"/>
          <w:szCs w:val="24"/>
        </w:rPr>
      </w:pPr>
      <w:r w:rsidRPr="00D62B99">
        <w:rPr>
          <w:rFonts w:eastAsia="Times New Roman" w:cs="Times New Roman"/>
          <w:szCs w:val="24"/>
        </w:rPr>
        <w:t>Κύρ</w:t>
      </w:r>
      <w:r>
        <w:rPr>
          <w:rFonts w:eastAsia="Times New Roman" w:cs="Times New Roman"/>
          <w:szCs w:val="24"/>
        </w:rPr>
        <w:t xml:space="preserve">ιοι της Αντιπολίτευσης, εσείς επενδύετε στο «μαύρο». Εμείς θέλουμε να χρωματίσουμε τις ζωές των συμπολιτών μας. Εσείς επιλέγετε την ισοπέδωση, εμείς την ανόρθωση και την πρόοδο. Εσείς επιλέγετε παροχολογίες και ρουσφετολογία. </w:t>
      </w:r>
      <w:r>
        <w:rPr>
          <w:rFonts w:eastAsia="Times New Roman" w:cs="Times New Roman"/>
          <w:szCs w:val="24"/>
        </w:rPr>
        <w:t>Αυτό κάνατε χρόνια και το ξέρετε καλά. Εμείς επιλέγουμε τις πράξεις ευθύνης, επιλέγουμε να επιδείξουμε σεβασμό στο δίκαιο των αιτημάτων, εμείς επενδύουμε στον άνθρωπο, στο μέλλον, στη χώρα. Και σήμερα, είτε το θέλετε είτε όχι, η πλειοψηφία των Ελλήνων πανη</w:t>
      </w:r>
      <w:r>
        <w:rPr>
          <w:rFonts w:eastAsia="Times New Roman" w:cs="Times New Roman"/>
          <w:szCs w:val="24"/>
        </w:rPr>
        <w:t>γυρίζει και εμείς αισθανόμαστε υπερήφανοι που τηρήσαμε τον λόγο μας που σήμερα υλοποιούμε ακόμη μία δέσμευση.</w:t>
      </w:r>
    </w:p>
    <w:p w14:paraId="120F87B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Σήμερα αισθάνομαι και η ίδια πολύ ικανοποιημένη που μπορούμε να κοιτάμε τους συνανθρώπους μας στα μάτια, που μπορέσαμε να ανταπεξέλθουμε στις προσ</w:t>
      </w:r>
      <w:r>
        <w:rPr>
          <w:rFonts w:eastAsia="Times New Roman" w:cs="Times New Roman"/>
          <w:szCs w:val="24"/>
        </w:rPr>
        <w:t xml:space="preserve">δοκίες των πολιτών, να διορθώσουμε τα πράγματα, που ο φετινός προϋπολογισμός έρχεται αμέσως μετά τις νομοθετικές ρυθμίσεις για τη μη περικοπή των συντάξεων, </w:t>
      </w:r>
      <w:r>
        <w:rPr>
          <w:rFonts w:eastAsia="Times New Roman" w:cs="Times New Roman"/>
          <w:szCs w:val="24"/>
        </w:rPr>
        <w:lastRenderedPageBreak/>
        <w:t>για το «Βοήθεια στο Σπίτι», για τη μείωση των ασφαλιστικών εισφορών, για την επιστροφή των αναδρομι</w:t>
      </w:r>
      <w:r>
        <w:rPr>
          <w:rFonts w:eastAsia="Times New Roman" w:cs="Times New Roman"/>
          <w:szCs w:val="24"/>
        </w:rPr>
        <w:t>κών στα ειδικά μισθολόγια, για τη μείωση του ΕΝΦΙΑ και ακολουθούν αυτές για την επιδότηση ενοικίου, την επιδότηση των ασφαλιστικών εισφορών. Και αισθάνομαι ακόμη πιο υπερήφανη που ο φετινός προϋπολογισμός θα αποτελέσει τη βάση για ακόμη μεγαλύτερα ανοίγματ</w:t>
      </w:r>
      <w:r>
        <w:rPr>
          <w:rFonts w:eastAsia="Times New Roman" w:cs="Times New Roman"/>
          <w:szCs w:val="24"/>
        </w:rPr>
        <w:t xml:space="preserve">α και πρόοδο της ελληνικής οικονομίας και της ελληνικής κοινωνίας. </w:t>
      </w:r>
    </w:p>
    <w:p w14:paraId="120F87B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σημερινή μέρα αποτελεί ακόμη ένα αναπόσπαστο κομμάτι από το συνολικό σχέδιο που έχει αυτή η </w:t>
      </w:r>
      <w:r w:rsidRPr="001866BC">
        <w:rPr>
          <w:rFonts w:eastAsia="Times New Roman" w:cs="Times New Roman"/>
          <w:szCs w:val="24"/>
        </w:rPr>
        <w:t>Κυβέρνηση</w:t>
      </w:r>
      <w:r>
        <w:rPr>
          <w:rFonts w:eastAsia="Times New Roman" w:cs="Times New Roman"/>
          <w:szCs w:val="24"/>
        </w:rPr>
        <w:t xml:space="preserve"> για τη μεταμνημονιακή Ελλάδα, ένα επιπρόσθετο βήμα προόδου προς τον μακρύ δρόμο που </w:t>
      </w:r>
      <w:r>
        <w:rPr>
          <w:rFonts w:eastAsia="Times New Roman" w:cs="Times New Roman"/>
          <w:szCs w:val="24"/>
        </w:rPr>
        <w:t xml:space="preserve">έχουμε χαράξει για μία καλύτερη Ελλάδα, ελεύθερη να επιλέγει και να στοχοθετεί τη δική της οικονομική, δημοσιονομική και κοινωνική πολιτική, για μία Ελλάδα που έχει γυρίσει αμετάκλητα σελίδα, για μία Ελλάδα πιο παραγωγική, κοινωνικά δίκαιη, αδέσμευτη, για </w:t>
      </w:r>
      <w:r>
        <w:rPr>
          <w:rFonts w:eastAsia="Times New Roman" w:cs="Times New Roman"/>
          <w:szCs w:val="24"/>
        </w:rPr>
        <w:t>μία Ελλάδα καλύτερη για τους κατοίκους της, για την καθημερινότητά τους. Αυτό υποσχεθήκαμε και αυτό βήμα-βήμα πραγματοποιούμε και με την βοήθεια όλων των συμπολιτών μας θα τα καταφέρουμε.</w:t>
      </w:r>
    </w:p>
    <w:p w14:paraId="120F87B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0F87B9" w14:textId="77777777" w:rsidR="0086761A" w:rsidRDefault="00427452">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120F87B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 </w:t>
      </w: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ΔΡΕ</w:t>
      </w:r>
      <w:r w:rsidRPr="00ED6B46">
        <w:rPr>
          <w:rFonts w:eastAsia="Times New Roman" w:cs="Times New Roman"/>
          <w:b/>
          <w:szCs w:val="24"/>
        </w:rPr>
        <w:t xml:space="preserve">ΥΩΝ (Σπυρίδων Λυκούδης): </w:t>
      </w:r>
      <w:r>
        <w:rPr>
          <w:rFonts w:eastAsia="Times New Roman" w:cs="Times New Roman"/>
          <w:szCs w:val="24"/>
        </w:rPr>
        <w:t>Ευχαριστώ, κυρία συνάδελφε.</w:t>
      </w:r>
    </w:p>
    <w:p w14:paraId="120F87B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Ανδριανός.</w:t>
      </w:r>
    </w:p>
    <w:p w14:paraId="120F87B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14:paraId="120F87B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Δεν ξέρω, δεν νομίζω ο ελληνικός λαός που μας ακούει να έχει την ίδια γνώμη με τη συνάδελφο που μίλησε λίγο πριν, ότι δηλαδή δε</w:t>
      </w:r>
      <w:r>
        <w:rPr>
          <w:rFonts w:eastAsia="Times New Roman" w:cs="Times New Roman"/>
          <w:szCs w:val="24"/>
        </w:rPr>
        <w:t xml:space="preserve">ν είπαν ψέματα στον ελληνικό λαό. Μόνο ένα να θυμίσω, το σκίσιμο του μνημονίου και το γεγονός ότι έφεραν ένα τρίτο πολύ σκληρό μνημόνιο. </w:t>
      </w:r>
    </w:p>
    <w:p w14:paraId="120F87B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Συζητούμε, λοιπόν, σήμερα έναν ακόμη προϋπολογισμό, που δεν απαντά στα προβλήματα και στις ανάγκες της χώρας, της οικο</w:t>
      </w:r>
      <w:r>
        <w:rPr>
          <w:rFonts w:eastAsia="Times New Roman" w:cs="Times New Roman"/>
          <w:szCs w:val="24"/>
        </w:rPr>
        <w:t xml:space="preserve">νομίας και της κοινωνίας, έναν προϋπολογισμό αντιπαραγωγικό και αντικοινωνικό που αναπαράγει, αντί να επιλύει, τις ιδεοληπτικές εμμονές και τις δομικές στρεβλώσεις που κρατούν την Ελλάδα χαμηλά. </w:t>
      </w:r>
    </w:p>
    <w:p w14:paraId="120F87B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Συζητούμε έναν προϋπολογισμό, που ως βασικούς άξονες έχει γι</w:t>
      </w:r>
      <w:r>
        <w:rPr>
          <w:rFonts w:eastAsia="Times New Roman" w:cs="Times New Roman"/>
          <w:szCs w:val="24"/>
        </w:rPr>
        <w:t>α μία ακόμη φορά την υπερφορολόγηση και τα υπερπλεονάσματα. Ο Έλληνας αδυνατεί πλέον να πληρώσει τους φόρους. Μόνο τον Σεπτέμβρη κατά 513 εκατομμύρια αυξήθηκαν οι οφειλές από τον ΕΝΦΙΑ και τον φόρο εισοδήματος που δεν καταβλήθηκαν από τους Έλληνες φορολογο</w:t>
      </w:r>
      <w:r>
        <w:rPr>
          <w:rFonts w:eastAsia="Times New Roman" w:cs="Times New Roman"/>
          <w:szCs w:val="24"/>
        </w:rPr>
        <w:t>υμένους. Περίπου πεντακόσιες δέκα χιλιάδες φορολογούμενοι δεν πλήρωσαν την πρώτη δόση του ΕΝΦΙΑ τον Σεπτέμβρη και τη δεύτερη δόση του φόρου εισοδήματος φυσικών προσώπων.</w:t>
      </w:r>
    </w:p>
    <w:p w14:paraId="120F87C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Τρία χρόνια τώρα, λοιπόν, η Κυβέρνηση δεν έχει ακόμη συνειδητοποιήσει ή ακόμη χειρότερα, το έχει συνειδητοποιήσει, αλλά κλείνει τα μάτια μπροστά στην ανάγκη για την ουσιαστική απελευθέρωση των δημιουργικών δυνάμεων της πατρίδας μας. Οι ίδιοι ομολογούν κυνι</w:t>
      </w:r>
      <w:r>
        <w:rPr>
          <w:rFonts w:eastAsia="Times New Roman" w:cs="Times New Roman"/>
          <w:szCs w:val="24"/>
        </w:rPr>
        <w:t xml:space="preserve">κά πως η στοχοποίηση της μεσαίας τάξης αποτελούσε και αποτελεί συνειδητή επιλογή στρατηγικού χαρακτήρα. </w:t>
      </w:r>
    </w:p>
    <w:p w14:paraId="120F87C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Σήμερα, η μεσαία τάξη είναι ρημαγμένη, οι αυτοαπασχολούμενοι έχουν γονατίσει από τους φόρους και τις λοιπές επιβαρύνσεις, ο ιδιωτικός τομέας δεν δημιου</w:t>
      </w:r>
      <w:r>
        <w:rPr>
          <w:rFonts w:eastAsia="Times New Roman" w:cs="Times New Roman"/>
          <w:szCs w:val="24"/>
        </w:rPr>
        <w:t xml:space="preserve">ργεί κανονικές θέσεις εργασίας, παρά μόνο ημιαπασχόλησης με μισθούς πείνας, οι αγρότες και οι κτηνοτρόφοι δίνουν καθημερινά άνιση μάχη. Ακόμη και τον παράλογο φόρο στο κρασί, χρειάστηκε να περάσουν τρία ολόκληρα χρόνια, για να τον πάρετε πίσω. </w:t>
      </w:r>
    </w:p>
    <w:p w14:paraId="120F87C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Οι άνεργοι </w:t>
      </w:r>
      <w:r>
        <w:rPr>
          <w:rFonts w:eastAsia="Times New Roman" w:cs="Times New Roman"/>
          <w:szCs w:val="24"/>
        </w:rPr>
        <w:t xml:space="preserve">νέοι, οι άνεργες γυναίκες, οι άνεργοι μεγαλύτερης ηλικίας δεν έχουν να περιμένουν τίποτα από την πολιτική σας. Αντί ο ρυθμός ανάπτυξης μιας οικονομίας, συμπιεσμένης επί τόσα χρόνια, να «τρέχει», για μία ακόμη φορά εσείς οι ίδιοι προβλέπετε στο κείμενο του </w:t>
      </w:r>
      <w:r>
        <w:rPr>
          <w:rFonts w:eastAsia="Times New Roman" w:cs="Times New Roman"/>
          <w:szCs w:val="24"/>
        </w:rPr>
        <w:t xml:space="preserve">προϋπολογισμού ανάπτυξη μικρότερη από το ποσοστό του υπερπλεονάσματος, το οποίο εσείς υπογράψατε. </w:t>
      </w:r>
    </w:p>
    <w:p w14:paraId="120F87C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Ποια είναι η πολιτική σας για την ανατροπή αυτής της κατάστασης; Συνεχίζετε, λοιπόν, την υπερφορολόγηση και μειώνετε κατά 550 εκατομμύρια ευρώ το πρόγραμμα δ</w:t>
      </w:r>
      <w:r>
        <w:rPr>
          <w:rFonts w:eastAsia="Times New Roman" w:cs="Times New Roman"/>
          <w:szCs w:val="24"/>
        </w:rPr>
        <w:t>ημοσίων επενδύσεων. Δεν δίνετε κίνητρα για τη δημιουργία νέων θέσεων εργασίας στον ιδιωτικό τομέα, δεν δίνετε κίνητρα για επενδύσεις που θα δημιουργήσουν πραγματικές, βιώσιμες και καλά αμειβόμενες θέσεις εργασίας, που θα διευρύνουν, μεταξύ άλλων, και τη φο</w:t>
      </w:r>
      <w:r>
        <w:rPr>
          <w:rFonts w:eastAsia="Times New Roman" w:cs="Times New Roman"/>
          <w:szCs w:val="24"/>
        </w:rPr>
        <w:t xml:space="preserve">ρολογική βάση. </w:t>
      </w:r>
    </w:p>
    <w:p w14:paraId="120F87C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Κάνετε, όμως, και κάτι ακόμη πιο καταστροφικό. Βαφτίζετε «κοινωνική πολιτική» τον εγκλωβισμό των νοικοκυριών στη φτώχεια. Φτωχοποιείτε τους Έλληνες, τους εγκλωβίζετε με την πολιτική σας στη φτώχεια, στην ανεργία και τον κοινωνικό αποκλεισμό</w:t>
      </w:r>
      <w:r>
        <w:rPr>
          <w:rFonts w:eastAsia="Times New Roman" w:cs="Times New Roman"/>
          <w:szCs w:val="24"/>
        </w:rPr>
        <w:t xml:space="preserve"> και μετά τους δίνετε ως επίδομα με το ένα χέρι ελάχιστα από τα πολλαπλάσια, τα οποία εσείς αφαιρέσατε με το άλλο. Εσείς που προεκλογικά είχατε κάνει σημαία την αξιοπρέπεια, δημιουργείτε τώρα στρατιές εξαρτημένων από σποραδικά επιδόματα. </w:t>
      </w:r>
    </w:p>
    <w:p w14:paraId="120F87C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Βεβαίως αυτό που </w:t>
      </w:r>
      <w:r>
        <w:rPr>
          <w:rFonts w:eastAsia="Times New Roman" w:cs="Times New Roman"/>
          <w:szCs w:val="24"/>
        </w:rPr>
        <w:t>πρέπει να τονίσουμε για τις συντάξεις και τις επιβαρύνσεις είναι το γεγονός ότι εσείς υπογράψατε και ψηφίσατε το μέτρο της περικοπής και έρχεστε τώρα να μας πείτε και να πανηγυρίσετε, διότι ακυρώνετε το μέτρο, που εσείς φέρατε και εμείς δεν το ψηφίσαμε. Εξ</w:t>
      </w:r>
      <w:r>
        <w:rPr>
          <w:rFonts w:eastAsia="Times New Roman" w:cs="Times New Roman"/>
          <w:szCs w:val="24"/>
        </w:rPr>
        <w:t xml:space="preserve">αιτίας αυτής της αλλοπρόσαλλης πολιτικής σας, καταστρέψατε ό,τι με βαριές θυσίες είχε πετύχει η χώρα μέχρι τις αρχές του </w:t>
      </w:r>
      <w:r>
        <w:rPr>
          <w:rFonts w:eastAsia="Times New Roman" w:cs="Times New Roman"/>
          <w:szCs w:val="24"/>
        </w:rPr>
        <w:lastRenderedPageBreak/>
        <w:t>2015 και έρχεστε να μας πείτε ότι τώρα με αυτήν την επιδοματική πολιτική λύνετε το πρόβλημα.</w:t>
      </w:r>
    </w:p>
    <w:p w14:paraId="120F87C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Ακόμη και στην παιδεία, το ισχυρότερο εργα</w:t>
      </w:r>
      <w:r>
        <w:rPr>
          <w:rFonts w:eastAsia="Times New Roman" w:cs="Times New Roman"/>
          <w:szCs w:val="24"/>
        </w:rPr>
        <w:t>λείο ανάπτυξης και κοινωνικής κινητικότητας, επιλέξατε να προωθήσετε την ήσσονα προσπάθεια και την ισοπέδωση προς τα κάτω. Καθηλώσατε την επαγγελματική εκπαίδευση και κατάρτιση, τη δι</w:t>
      </w:r>
      <w:r>
        <w:rPr>
          <w:rFonts w:eastAsia="Times New Roman" w:cs="Times New Roman"/>
          <w:szCs w:val="24"/>
        </w:rPr>
        <w:t>ά</w:t>
      </w:r>
      <w:r>
        <w:rPr>
          <w:rFonts w:eastAsia="Times New Roman" w:cs="Times New Roman"/>
          <w:szCs w:val="24"/>
        </w:rPr>
        <w:t xml:space="preserve"> βίου μάθηση. Δεν αξιοποιήσατε σωστά το σημαντικό θεσμικό εργαλείο της μ</w:t>
      </w:r>
      <w:r>
        <w:rPr>
          <w:rFonts w:eastAsia="Times New Roman" w:cs="Times New Roman"/>
          <w:szCs w:val="24"/>
        </w:rPr>
        <w:t>αθητείας, που πραγματικά, εάν είχε λειτουργήσει σωστά και στο εύρος που έπρεπε, θα έδινε μία σημαντική ώθηση σ’ αυτόν τον τομέα. Είδαμε να απομακρύνεται ο αρμόδιος Υπουργός που είχε επιφορτιστεί με την επαγγελματική εκπαίδευση όλα αυτά τα χρόνια. Εάν ήταν,</w:t>
      </w:r>
      <w:r>
        <w:rPr>
          <w:rFonts w:eastAsia="Times New Roman" w:cs="Times New Roman"/>
          <w:szCs w:val="24"/>
        </w:rPr>
        <w:t xml:space="preserve"> λοιπόν, επιτυχημένη αυτή η πολιτική σας σ’ αυτόν τον τομέα, γιατί να απομακρύνεται ο αρμόδιος Υπουργός; </w:t>
      </w:r>
    </w:p>
    <w:p w14:paraId="120F87C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Στηρίξατε και στηρίζετε, όπως έχετε αποφασίσει και δυστυχώς το βλέπουμε σε όλο το εύρος της, την ανομία στα ελληνικά πανεπιστήμια. Και εδώ, δυστυχώς, </w:t>
      </w:r>
      <w:r>
        <w:rPr>
          <w:rFonts w:eastAsia="Times New Roman" w:cs="Times New Roman"/>
          <w:szCs w:val="24"/>
        </w:rPr>
        <w:t>υπονομεύετε μία σημαντική αλλαγή που έπρεπε να γίνει στο Σύνταγμα για την αναθεώρηση του άρθρου 16, μία αλλαγή ώριμη, που δυστυχώς ακόμη και σήμερα, όταν βλέπουμε τι έχει γίνει με την εκπαίδευση και την παιδεία σε άλλες χώρες, εμείς αρνούμαστε να δούμε την</w:t>
      </w:r>
      <w:r>
        <w:rPr>
          <w:rFonts w:eastAsia="Times New Roman" w:cs="Times New Roman"/>
          <w:szCs w:val="24"/>
        </w:rPr>
        <w:t xml:space="preserve"> πραγματικότητα και δεν βλέπουμε ούτε το παράδειγμα της Κύπρου. </w:t>
      </w:r>
    </w:p>
    <w:p w14:paraId="120F87C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Ακόμη και εσείς οι ίδιοι αντιλαμβάνεστε πως το μείγμα της πολιτικής που εφαρμόζετε είναι αδιέξοδο. Εφαρμόζετε αυτή την πολιτική από ιδεοληψία και μόνο στόχο, όχι την ανάταξη της οικονομίας κα</w:t>
      </w:r>
      <w:r>
        <w:rPr>
          <w:rFonts w:eastAsia="Times New Roman" w:cs="Times New Roman"/>
          <w:szCs w:val="24"/>
        </w:rPr>
        <w:t>ι της κοινωνίας, αλλά την αξιοποίηση της απροκάλυπτης προσοδοθηρίας για τον περιορισμό της επερχόμενης βαριάς ήττας σας στις επόμενες εθνικές εκλογές. Πλέον, ακόμη και όσοι ποτέ στο παρελθόν δεν βρέθηκαν κοντά στη Νέα Δημοκρατία και τις θέσεις μας, συνειδη</w:t>
      </w:r>
      <w:r>
        <w:rPr>
          <w:rFonts w:eastAsia="Times New Roman" w:cs="Times New Roman"/>
          <w:szCs w:val="24"/>
        </w:rPr>
        <w:t>τοποιούν σήμερα την ανάγκη για μια ριζικά διαφορετική πολιτική, μια πολιτική που έχει ως άξονα τις αλλαγές που χρειάζεται η παιδεία, τη δραστική μείωση της φορολογίας σε νοικοκυριά και επιχειρήσεις, που μπορεί να έρθει μόνο μέσα από τον εξορθολογισμό του κ</w:t>
      </w:r>
      <w:r>
        <w:rPr>
          <w:rFonts w:eastAsia="Times New Roman" w:cs="Times New Roman"/>
          <w:szCs w:val="24"/>
        </w:rPr>
        <w:t>ράτους και των αναγκών του, την αποφασιστική εφαρμογή όλων των αναγκαίων μεταρρυθμίσεων για την τόνωση της ανταγωνιστικότητας. Γιατί, επιτέλους, είναι ντροπή να κατατάσσεται η Ελλάδα τελευταία μεταξύ των χωρών της Ευρωπαϊκής Ένωσης, του ΟΟΣΑ και των Βαλκαν</w:t>
      </w:r>
      <w:r>
        <w:rPr>
          <w:rFonts w:eastAsia="Times New Roman" w:cs="Times New Roman"/>
          <w:szCs w:val="24"/>
        </w:rPr>
        <w:t>ίων σε όλους τους κρίσιμους διεθνείς δείκτες, την ενίσχυση της ρευστότητας στην πραγματική οικονομία, με την αξιοποίηση των διαθέσιμων προς τούτο εθνικών και ευρωπαϊκών πόρων, την άρση των συνεπειών των κεφαλαιϊκών ελέγχων και του αποκλεισμού των νοικοκυρι</w:t>
      </w:r>
      <w:r>
        <w:rPr>
          <w:rFonts w:eastAsia="Times New Roman" w:cs="Times New Roman"/>
          <w:szCs w:val="24"/>
        </w:rPr>
        <w:t>ών και των επιχειρήσεων και την ουσιαστική στήριξη των Ελλήνων που δοκιμάζονται από την κρίση, με πραγματικά κριτήρια και έμφαση στην αποτελεσματικότητα και όχι με μικροκομματικές στοχεύσεις.</w:t>
      </w:r>
    </w:p>
    <w:p w14:paraId="120F87C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αυτός είναι ο τελευταίος προϋπολογ</w:t>
      </w:r>
      <w:r>
        <w:rPr>
          <w:rFonts w:eastAsia="Times New Roman" w:cs="Times New Roman"/>
          <w:szCs w:val="24"/>
        </w:rPr>
        <w:t>ισμός που εισάγει η σημερινή Κυβέρνηση. Η ζημιά στην οικονομία και την κοινωνία τελειώνει εδώ. Η Νέα Δημοκρατία με την εμπιστοσύνη και τη στήριξη των Ελλήνων, με συγκεκριμένες προτάσεις και λύσεις στα βαθιά και έντονα προβλήματα της πατρίδας μας, με εθνική</w:t>
      </w:r>
      <w:r>
        <w:rPr>
          <w:rFonts w:eastAsia="Times New Roman" w:cs="Times New Roman"/>
          <w:szCs w:val="24"/>
        </w:rPr>
        <w:t xml:space="preserve"> υπευθυνότητα, γνώση και βούληση, σύντομα θα αναλάβει το έργο να σηκώσει ξανά την Ελλάδα ψηλά.</w:t>
      </w:r>
    </w:p>
    <w:p w14:paraId="120F87C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0F87CB" w14:textId="77777777" w:rsidR="0086761A" w:rsidRDefault="00427452">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120F87CC" w14:textId="77777777" w:rsidR="0086761A" w:rsidRDefault="00427452">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Ευχαριστώ, κύριε συνάδελφε.</w:t>
      </w:r>
    </w:p>
    <w:p w14:paraId="120F87C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συνάδελφος κ. Γεώργιος Βαρεμέ</w:t>
      </w:r>
      <w:r>
        <w:rPr>
          <w:rFonts w:eastAsia="Times New Roman" w:cs="Times New Roman"/>
          <w:szCs w:val="24"/>
        </w:rPr>
        <w:t>νος έχει τον λόγο.</w:t>
      </w:r>
    </w:p>
    <w:p w14:paraId="120F87CE" w14:textId="77777777" w:rsidR="0086761A" w:rsidRDefault="00427452">
      <w:pPr>
        <w:spacing w:line="600" w:lineRule="auto"/>
        <w:ind w:firstLine="720"/>
        <w:jc w:val="both"/>
        <w:rPr>
          <w:rFonts w:eastAsia="Times New Roman" w:cs="Times New Roman"/>
          <w:szCs w:val="24"/>
        </w:rPr>
      </w:pPr>
      <w:r w:rsidRPr="008C24ED">
        <w:rPr>
          <w:rFonts w:eastAsia="Times New Roman" w:cs="Times New Roman"/>
          <w:b/>
          <w:szCs w:val="24"/>
        </w:rPr>
        <w:t>ΓΕΩΡΓΙΟΣ ΒΑΡΕΜΕΝΟΣ (Β΄ Αντιπρόεδρος της Βουλής):</w:t>
      </w:r>
      <w:r>
        <w:rPr>
          <w:rFonts w:eastAsia="Times New Roman" w:cs="Times New Roman"/>
          <w:szCs w:val="24"/>
        </w:rPr>
        <w:t xml:space="preserve"> Κύριε Πρόεδρε, πριν από λίγο καιρό είχαν εμφανιστεί σοβαρά προβλήματα στην οροφή της Βουλής και ο Νίκος Βούτσης είχε αναγκαστεί να φέρει γερανούς, όπως θυμάστε. </w:t>
      </w:r>
    </w:p>
    <w:p w14:paraId="120F87C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Εγώ έχω τη δική μου εκδοχή</w:t>
      </w:r>
      <w:r>
        <w:rPr>
          <w:rFonts w:eastAsia="Times New Roman" w:cs="Times New Roman"/>
          <w:szCs w:val="24"/>
        </w:rPr>
        <w:t xml:space="preserve"> για τους κινδύνους που εγκυμονούντο γύρω από την πτώση της οροφής, απ’ αυτά που κατά καιρούς ακούγονται εδώ μέσα σ’ αυτή την Αίθουσα. Και δεν αναφέρομαι στα ποιήματα που απαγγέλλονται εδώ κατά καιρούς. Αυτά είναι η πιο αθώα, εάν θέλετε, πολιτικά αφελής εκ</w:t>
      </w:r>
      <w:r>
        <w:rPr>
          <w:rFonts w:eastAsia="Times New Roman" w:cs="Times New Roman"/>
          <w:szCs w:val="24"/>
        </w:rPr>
        <w:t xml:space="preserve">δοχή των τεκταινομένων στο Κοινοβούλιο. Αναφέρομαι σε κάτι άλλο. Υπάρχει ένα όριο ή πρέπει να </w:t>
      </w:r>
      <w:r>
        <w:rPr>
          <w:rFonts w:eastAsia="Times New Roman" w:cs="Times New Roman"/>
          <w:szCs w:val="24"/>
        </w:rPr>
        <w:lastRenderedPageBreak/>
        <w:t>υπάρχει ένα όριο σ’ αυτά που λέγονται εδώ στη Βουλή. Και αναφέρομαι σε όσα ακούγονται από υπεύθυνα χείλη, όπως κατά τεκμήριο είναι αυτά του Αρχηγού της Αξιωματική</w:t>
      </w:r>
      <w:r>
        <w:rPr>
          <w:rFonts w:eastAsia="Times New Roman" w:cs="Times New Roman"/>
          <w:szCs w:val="24"/>
        </w:rPr>
        <w:t>ς Αντιπολίτευσης.</w:t>
      </w:r>
    </w:p>
    <w:p w14:paraId="120F87D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Ήρθε ο κ. Μητσοτάκης εδώ και είπε τι, παρακαλώ; Είπε ο κ. Μητσοτάκης ότι είναι προϊόν συναλλαγής το θέμα του μέτρου για τις συντάξεις με τη Συμφωνία των Πρεσπών. Τι θέλει να πει ο Αρχηγός της Αξιωματικής Αντιπολίτευσης; Ότι εμείς εδώ μέσα</w:t>
      </w:r>
      <w:r>
        <w:rPr>
          <w:rFonts w:eastAsia="Times New Roman" w:cs="Times New Roman"/>
          <w:szCs w:val="24"/>
        </w:rPr>
        <w:t xml:space="preserve"> –αφήνω απ’ έξω τους έξω, την άλλη πλευρά της συναλλαγής- είμαστε υπεύθυνοι για τη νομιμοποίηση μιας τέτοιας συναλλαγής; Και καλά, εμείς είμαστε η προσωποποίηση του κακού, εσείς που ψηφίζετε το μέτρο τι κάνετε; Νομιμοποιείτε και εσείς μία τέτοια συναλλαγή;</w:t>
      </w:r>
      <w:r>
        <w:rPr>
          <w:rFonts w:eastAsia="Times New Roman" w:cs="Times New Roman"/>
          <w:szCs w:val="24"/>
        </w:rPr>
        <w:t xml:space="preserve"> Αυτό τι φαινόμενο είναι;</w:t>
      </w:r>
    </w:p>
    <w:p w14:paraId="120F87D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Να σας πω κάτι; Ο πατριωτισμός δεν είναι πολιτικαντισμός. Όπως είπε ένας μεγάλος ποιητής–προφήτης και όχι εκ του προχείρου, από του Βήματος της Βουλής, ο Διονύσιος Σολωμός: Εθνικό είναι ό,τι είναι αληθές. Και διερωτώμαι: Τι εννοεί</w:t>
      </w:r>
      <w:r>
        <w:rPr>
          <w:rFonts w:eastAsia="Times New Roman" w:cs="Times New Roman"/>
          <w:szCs w:val="24"/>
        </w:rPr>
        <w:t xml:space="preserve"> ο κ. Μητσοτάκης, ότι εμείς δεν έχουμε δικαίωμα να υπερασπιστούμε τη δική μας αλήθεια, αυτήν που εμείς εκλαμβάνουμε ως αλήθεια, ότι δηλαδή η Συμφωνία των Πρεσπών είναι υπέρ του εθνικού συμφέροντος; </w:t>
      </w:r>
    </w:p>
    <w:p w14:paraId="120F87D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Θέλετε μία Ελλάδα φοβική, του «πατριωτισμού» -εντός εισαγ</w:t>
      </w:r>
      <w:r>
        <w:rPr>
          <w:rFonts w:eastAsia="Times New Roman" w:cs="Times New Roman"/>
          <w:szCs w:val="24"/>
        </w:rPr>
        <w:t xml:space="preserve">ωγικών ο πατριωτισμός- που βγαίνει στα κεραμίδια και φωνάζει; Θέλουμε μία Ελλάδα ανοικτή, </w:t>
      </w:r>
      <w:r>
        <w:rPr>
          <w:rFonts w:eastAsia="Times New Roman" w:cs="Times New Roman"/>
          <w:szCs w:val="24"/>
        </w:rPr>
        <w:lastRenderedPageBreak/>
        <w:t xml:space="preserve">συνεργασίας, πρωταγωνίστρια στα Βαλκάνια και στην περιοχή. Ποιος θα μας αφαιρέσει αυτό το δικαίωμα; Και με ποιο δικαίωμα θα το κάνει, να μας αφαιρέσει το δικαίωμα να </w:t>
      </w:r>
      <w:r>
        <w:rPr>
          <w:rFonts w:eastAsia="Times New Roman" w:cs="Times New Roman"/>
          <w:szCs w:val="24"/>
        </w:rPr>
        <w:t>υπερασπιζόμαστε αυτήν τη θέση και κάνει λόγο για συναλλαγή σε βάρος του εθνικού συμφέροντος;</w:t>
      </w:r>
    </w:p>
    <w:p w14:paraId="120F87D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Μου κάνει πραγματικά μεγάλη εντύπωση, μένω ενεός, θα έλεγα, που και από την πλευρά ομιλητών του Κινήματος Αλλαγής άκουσα να υπερθεματίζουν πάνω σ’ αυτό το θέμα ή ν</w:t>
      </w:r>
      <w:r>
        <w:rPr>
          <w:rFonts w:eastAsia="Times New Roman" w:cs="Times New Roman"/>
          <w:szCs w:val="24"/>
        </w:rPr>
        <w:t>α αναζητούν συμψηφισμούς.</w:t>
      </w:r>
    </w:p>
    <w:p w14:paraId="120F87D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Εδώ μιλάμε για τη λυδία λίθο</w:t>
      </w:r>
      <w:r w:rsidRPr="002466AB">
        <w:rPr>
          <w:rFonts w:eastAsia="Times New Roman" w:cs="Times New Roman"/>
          <w:szCs w:val="24"/>
        </w:rPr>
        <w:t xml:space="preserve">, </w:t>
      </w:r>
      <w:r>
        <w:rPr>
          <w:rFonts w:eastAsia="Times New Roman" w:cs="Times New Roman"/>
          <w:szCs w:val="24"/>
        </w:rPr>
        <w:t xml:space="preserve">για το πού τοποθετείται κανείς στο πολιτικό φάσμα. Είναι δικαίωμα του καθενός να τοποθετηθεί, όπου θεωρεί αυτός πρέπον. Δεν μιλάμε απλώς για τη διάκριση </w:t>
      </w:r>
      <w:r>
        <w:rPr>
          <w:rFonts w:eastAsia="Times New Roman" w:cs="Times New Roman"/>
          <w:szCs w:val="24"/>
        </w:rPr>
        <w:t>Κ</w:t>
      </w:r>
      <w:r>
        <w:rPr>
          <w:rFonts w:eastAsia="Times New Roman" w:cs="Times New Roman"/>
          <w:szCs w:val="24"/>
        </w:rPr>
        <w:t>εντροαριστεράς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εντροδεξιάς. Μιλάμε για μία </w:t>
      </w:r>
      <w:r>
        <w:rPr>
          <w:rFonts w:eastAsia="Times New Roman" w:cs="Times New Roman"/>
          <w:szCs w:val="24"/>
        </w:rPr>
        <w:t>νοσηρή ρητορική, η οποία έχει χρησιμοποιηθεί στο παρελθόν από συγκεκριμένες ακραίες δυνάμεις, οι οποίοι δήλωναν υπερπατριώτες και έφτασαν να προκαλέσουν τον ακρωτηριασμό της Κύπρου και άλλες εθνικές τραγωδίες.</w:t>
      </w:r>
    </w:p>
    <w:p w14:paraId="120F87D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Εγώ θεωρώ ότι είναι δικαίωμα της Αξιωματικής Α</w:t>
      </w:r>
      <w:r>
        <w:rPr>
          <w:rFonts w:eastAsia="Times New Roman" w:cs="Times New Roman"/>
          <w:szCs w:val="24"/>
        </w:rPr>
        <w:t>ντιπολίτευσης και του Αρχηγού της να θέλει να αλλάξει την ατζέντα. Να την αλλάξει την ατζέντα. Είναι, βέβαια, λίγο περίεργο γιατί θέλει να την αλλάξει την ατζέντα, να την πάρει</w:t>
      </w:r>
      <w:r w:rsidRPr="002466AB">
        <w:rPr>
          <w:rFonts w:eastAsia="Times New Roman" w:cs="Times New Roman"/>
          <w:szCs w:val="24"/>
        </w:rPr>
        <w:t>,</w:t>
      </w:r>
      <w:r>
        <w:rPr>
          <w:rFonts w:eastAsia="Times New Roman" w:cs="Times New Roman"/>
          <w:szCs w:val="24"/>
        </w:rPr>
        <w:t xml:space="preserve"> δηλαδή</w:t>
      </w:r>
      <w:r w:rsidRPr="002466AB">
        <w:rPr>
          <w:rFonts w:eastAsia="Times New Roman" w:cs="Times New Roman"/>
          <w:szCs w:val="24"/>
        </w:rPr>
        <w:t>,</w:t>
      </w:r>
      <w:r>
        <w:rPr>
          <w:rFonts w:eastAsia="Times New Roman" w:cs="Times New Roman"/>
          <w:szCs w:val="24"/>
        </w:rPr>
        <w:t xml:space="preserve"> από την οικονομία και να την πάει σε ένα θέμα εθνικό, το οποίο θα χειρ</w:t>
      </w:r>
      <w:r>
        <w:rPr>
          <w:rFonts w:eastAsia="Times New Roman" w:cs="Times New Roman"/>
          <w:szCs w:val="24"/>
        </w:rPr>
        <w:t xml:space="preserve">ιστεί για σκοπούς εσωκομματικής πολιτικής αντιπαλότητας. </w:t>
      </w:r>
    </w:p>
    <w:p w14:paraId="120F87D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Και διερωτώμαι για το εξής</w:t>
      </w:r>
      <w:r w:rsidRPr="005C0FDF">
        <w:rPr>
          <w:rFonts w:eastAsia="Times New Roman" w:cs="Times New Roman"/>
          <w:szCs w:val="24"/>
        </w:rPr>
        <w:t xml:space="preserve">: </w:t>
      </w:r>
      <w:r>
        <w:rPr>
          <w:rFonts w:eastAsia="Times New Roman" w:cs="Times New Roman"/>
          <w:szCs w:val="24"/>
        </w:rPr>
        <w:t xml:space="preserve">Αν τα πράγματα είναι όπως τα περιγράφει η Αξιωματική Αντιπολίτευση, δηλαδή είναι τόσο μαύρα στην οικονομία και αν η οικονομική πρόθεσή της είναι τόσο στέρεα, γιατί να </w:t>
      </w:r>
      <w:r>
        <w:rPr>
          <w:rFonts w:eastAsia="Times New Roman" w:cs="Times New Roman"/>
          <w:szCs w:val="24"/>
        </w:rPr>
        <w:t>θέλει να αλλάξει την ατζέντα;</w:t>
      </w:r>
      <w:r w:rsidRPr="0012707E">
        <w:rPr>
          <w:rFonts w:eastAsia="Times New Roman" w:cs="Times New Roman"/>
          <w:szCs w:val="24"/>
        </w:rPr>
        <w:t xml:space="preserve"> </w:t>
      </w:r>
    </w:p>
    <w:p w14:paraId="120F87D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Είναι δικαίωμά της, επίσης, λέω …</w:t>
      </w:r>
    </w:p>
    <w:p w14:paraId="120F87D8"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5C0FDF">
        <w:rPr>
          <w:rFonts w:eastAsia="Times New Roman" w:cs="Times New Roman"/>
          <w:b/>
          <w:szCs w:val="24"/>
        </w:rPr>
        <w:t>:</w:t>
      </w:r>
      <w:r>
        <w:rPr>
          <w:rFonts w:eastAsia="Times New Roman" w:cs="Times New Roman"/>
          <w:szCs w:val="24"/>
        </w:rPr>
        <w:t xml:space="preserve"> Βοηθάτε τώρα.</w:t>
      </w:r>
    </w:p>
    <w:p w14:paraId="120F87D9"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ΓΕΩΡΓΙΟΣ ΒΑΡΕΜΕΝΟΣ (Β΄ Αντιπρόεδρος της Βουλής)</w:t>
      </w:r>
      <w:r w:rsidRPr="005C0FDF">
        <w:rPr>
          <w:rFonts w:eastAsia="Times New Roman" w:cs="Times New Roman"/>
          <w:b/>
          <w:szCs w:val="24"/>
        </w:rPr>
        <w:t>:</w:t>
      </w:r>
      <w:r>
        <w:rPr>
          <w:rFonts w:eastAsia="Times New Roman" w:cs="Times New Roman"/>
          <w:szCs w:val="24"/>
        </w:rPr>
        <w:t xml:space="preserve"> Τι κάνουμε; </w:t>
      </w:r>
    </w:p>
    <w:p w14:paraId="120F87DA"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5C0FDF">
        <w:rPr>
          <w:rFonts w:eastAsia="Times New Roman" w:cs="Times New Roman"/>
          <w:b/>
          <w:szCs w:val="24"/>
        </w:rPr>
        <w:t>:</w:t>
      </w:r>
      <w:r>
        <w:rPr>
          <w:rFonts w:eastAsia="Times New Roman" w:cs="Times New Roman"/>
          <w:szCs w:val="24"/>
        </w:rPr>
        <w:t xml:space="preserve"> Βοηθάτε τώρα. Σας ευχαριστούμε. </w:t>
      </w:r>
    </w:p>
    <w:p w14:paraId="120F87D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ΓΕΩΡΓΙΟΣ ΒΑΡΕΜΕΝΟΣ (Β΄ Αντιπρόεδρος τη</w:t>
      </w:r>
      <w:r>
        <w:rPr>
          <w:rFonts w:eastAsia="Times New Roman" w:cs="Times New Roman"/>
          <w:b/>
          <w:szCs w:val="24"/>
        </w:rPr>
        <w:t>ς Βουλής)</w:t>
      </w:r>
      <w:r w:rsidRPr="005C0FDF">
        <w:rPr>
          <w:rFonts w:eastAsia="Times New Roman" w:cs="Times New Roman"/>
          <w:b/>
          <w:szCs w:val="24"/>
        </w:rPr>
        <w:t>:</w:t>
      </w:r>
      <w:r>
        <w:rPr>
          <w:rFonts w:eastAsia="Times New Roman" w:cs="Times New Roman"/>
          <w:szCs w:val="24"/>
        </w:rPr>
        <w:t xml:space="preserve"> Εντάξει, μην προτρέχει η γλώσσα της διανοίας σας. Σας κάνω και κομπλιμέντο κιόλας με το περί διανοίας. </w:t>
      </w:r>
    </w:p>
    <w:p w14:paraId="120F87D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λέω το εξής: Είναι δικαίωμα της Αξιωματικής Αντιπολίτευσης να χαρακτηρίζει τα μέτρα παροχολογία. Πρέπει, όμως, χαρακτηρίζοντάς τα παροχ</w:t>
      </w:r>
      <w:r>
        <w:rPr>
          <w:rFonts w:eastAsia="Times New Roman" w:cs="Times New Roman"/>
          <w:szCs w:val="24"/>
        </w:rPr>
        <w:t>ολογία, να εξηγήσει γιατί τα ψηφίζει. Συντηρεί, άραγε, την παροχολογία; Αυτό είναι ένα θέμα. Δεν μπορείς να έχεις και την πίτα ολόκληρη και τον σκύλο χορτάτο, δηλαδή και την παροχολογία να καταγγέλλεις ως σοβαρός και υπεύθυνος και να την ψηφίζεις! Ποια είν</w:t>
      </w:r>
      <w:r>
        <w:rPr>
          <w:rFonts w:eastAsia="Times New Roman" w:cs="Times New Roman"/>
          <w:szCs w:val="24"/>
        </w:rPr>
        <w:t xml:space="preserve">αι, λοιπόν, η απάντηση σ’ αυτό το ερώτημα; </w:t>
      </w:r>
    </w:p>
    <w:p w14:paraId="120F87D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Εγώ λέω ότι τελικός κριτής είναι ο ελληνικός λαός. Αυτός θα κρίνει αν τα μέτρα είναι παροχολογία ή αν είναι μια ανακούφιση και ένα αναλγητικό, σε πρώτη φάση, πάνω σε πληγές που άφησε μια τεράστια κρίση ακόμα και </w:t>
      </w:r>
      <w:r>
        <w:rPr>
          <w:rFonts w:eastAsia="Times New Roman" w:cs="Times New Roman"/>
          <w:szCs w:val="24"/>
        </w:rPr>
        <w:t xml:space="preserve">πέρα από την πρωτεύουσα. Εμείς στην επαρχία και την περιφέρεια, που η σχέση μας με τον κόσμο είναι προσωπική -και, αν θέλετε, φορτισμένα προσωπική- μπορούμε να ξέρουμε τι τραύματα άφησε η κρίση στον κόσμο. Και μπορούμε να το ξέρουμε από προσωπική πείρα. </w:t>
      </w:r>
    </w:p>
    <w:p w14:paraId="120F87D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ελληνικός λαός, λοιπόν, θα κρίνει αν είναι παροχολογία ή μία ανακούφιση κάποιων στρωμάτων που έχουν υποστεί τεράστια ζημιά στη διάρκεια της κρίσης. </w:t>
      </w:r>
    </w:p>
    <w:p w14:paraId="120F87D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Κοιτάξτε, κύριοι συνάδελφοι, υποτίθεται ότι το Κοινοβούλιο είναι για παραγωγή σκέψης -λέμε τώρα- και παίζε</w:t>
      </w:r>
      <w:r>
        <w:rPr>
          <w:rFonts w:eastAsia="Times New Roman" w:cs="Times New Roman"/>
          <w:szCs w:val="24"/>
        </w:rPr>
        <w:t xml:space="preserve">ι και έναν παιδαγωγικό ρόλο. Επειδή τελικά αρχίζει η προεκλογική περίοδος κατά κάποιον τρόπο και επειδή μέσα στο 2019 θα πέσει μέσα και ο Αρχηγός της Αξιωματικής Αντιπολίτευσης ότι θα γίνουν εκλογές, θα ήθελα να πω ότι οι εκλογές είναι μία ανώτερη θεσμική </w:t>
      </w:r>
      <w:r>
        <w:rPr>
          <w:rFonts w:eastAsia="Times New Roman" w:cs="Times New Roman"/>
          <w:szCs w:val="24"/>
        </w:rPr>
        <w:t>μορφή έκφρασης της λαϊκής θέλησης. Εδώ, όμως, αντιμετωπίζεται με τζογαδόρικο τρόπο. Ποντάρουμε σ’ αυτό το δίμηνο. Δεν βγαίνει αλήθεια. Διπλασιάζουμε το ποντάρισμα στο επόμενο δίμηνο. Και φτάνουμε τώρα, προς το τέλος της τετραετίας, να μαζεύεται όλο το ποντ</w:t>
      </w:r>
      <w:r>
        <w:rPr>
          <w:rFonts w:eastAsia="Times New Roman" w:cs="Times New Roman"/>
          <w:szCs w:val="24"/>
        </w:rPr>
        <w:t>άρισμα, με κίνδυνο να τα χάσει κανείς όλα.</w:t>
      </w:r>
    </w:p>
    <w:p w14:paraId="120F87E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Όμως, το θέμα δεν είναι αυτό, δηλαδή τι θα χάσει ή τι θα κερδίσει ένα κόμμα απ’ αυτού του είδους τη διαδικασία. Το θέμα είναι πού πάει η χώρα, προς τα πού πρέπει να πάει η χώρα μετά την οδυνηρή εμπειρία της κρίσης</w:t>
      </w:r>
      <w:r>
        <w:rPr>
          <w:rFonts w:eastAsia="Times New Roman" w:cs="Times New Roman"/>
          <w:szCs w:val="24"/>
        </w:rPr>
        <w:t xml:space="preserve">, μετά την ηθική κρίση και την κοινωνική κρίση που προηγήθηκε της οικονομικής κρίσης και αν κάποιος έβγαλε συμπεράσματα από αυτήν την οδυνηρή εμπειρία, τι έχει να προτείνει στον ελληνικό λαό. </w:t>
      </w:r>
    </w:p>
    <w:p w14:paraId="120F87E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0F87E2"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7E3"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F2401E">
        <w:rPr>
          <w:rFonts w:eastAsia="Times New Roman" w:cs="Times New Roman"/>
          <w:b/>
          <w:szCs w:val="24"/>
        </w:rPr>
        <w:t>:</w:t>
      </w:r>
      <w:r>
        <w:rPr>
          <w:rFonts w:eastAsia="Times New Roman" w:cs="Times New Roman"/>
          <w:szCs w:val="24"/>
        </w:rPr>
        <w:t xml:space="preserve"> Ευχαριστώ, κύριε συνάδελφε.</w:t>
      </w:r>
    </w:p>
    <w:p w14:paraId="120F87E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συνάδελφος κ. Εμμανουήλ Συντυχάκης έχει τον λόγο.</w:t>
      </w:r>
    </w:p>
    <w:p w14:paraId="120F87E5"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sidRPr="00F2401E">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120F87E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του 2019 είναι αντιλαϊκός και ταξικά προσανατολισμένος. Συνεχίζει την</w:t>
      </w:r>
      <w:r>
        <w:rPr>
          <w:rFonts w:eastAsia="Times New Roman" w:cs="Times New Roman"/>
          <w:szCs w:val="24"/>
        </w:rPr>
        <w:t xml:space="preserve"> παράδοση όλων των προηγούμενων και, εκτός των άλλων, μειώνει παραπέρα τη συνολική χρηματοδότηση προς την τοπική και περιφερειακή </w:t>
      </w:r>
      <w:r>
        <w:rPr>
          <w:rFonts w:eastAsia="Times New Roman" w:cs="Times New Roman"/>
          <w:szCs w:val="24"/>
        </w:rPr>
        <w:t>δ</w:t>
      </w:r>
      <w:r>
        <w:rPr>
          <w:rFonts w:eastAsia="Times New Roman" w:cs="Times New Roman"/>
          <w:szCs w:val="24"/>
        </w:rPr>
        <w:t xml:space="preserve">ιοίκηση, διατηρώντας τις περικοπές στα δραματικά επίπεδα άνω του 65%. </w:t>
      </w:r>
    </w:p>
    <w:p w14:paraId="120F87E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Σε συνδυασμό με την εφαρμογή του αντιδραστικού </w:t>
      </w:r>
      <w:r>
        <w:rPr>
          <w:rFonts w:eastAsia="Times New Roman" w:cs="Times New Roman"/>
          <w:szCs w:val="24"/>
        </w:rPr>
        <w:t>«</w:t>
      </w:r>
      <w:r>
        <w:rPr>
          <w:rFonts w:eastAsia="Times New Roman" w:cs="Times New Roman"/>
          <w:szCs w:val="24"/>
        </w:rPr>
        <w:t>ΚΛΕΙΣΘ</w:t>
      </w:r>
      <w:r>
        <w:rPr>
          <w:rFonts w:eastAsia="Times New Roman" w:cs="Times New Roman"/>
          <w:szCs w:val="24"/>
        </w:rPr>
        <w:t>ΕΝΗ</w:t>
      </w:r>
      <w:r>
        <w:rPr>
          <w:rFonts w:eastAsia="Times New Roman" w:cs="Times New Roman"/>
          <w:szCs w:val="24"/>
        </w:rPr>
        <w:t>»</w:t>
      </w:r>
      <w:r w:rsidRPr="00F2401E">
        <w:rPr>
          <w:rFonts w:eastAsia="Times New Roman" w:cs="Times New Roman"/>
          <w:szCs w:val="24"/>
        </w:rPr>
        <w:t xml:space="preserve"> </w:t>
      </w:r>
      <w:r>
        <w:rPr>
          <w:rFonts w:eastAsia="Times New Roman" w:cs="Times New Roman"/>
          <w:szCs w:val="24"/>
        </w:rPr>
        <w:t xml:space="preserve">ως συνέχεια του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τα τοπικά και περιφερειακά πλοκάμια του αστικού κρά</w:t>
      </w:r>
      <w:r>
        <w:rPr>
          <w:rFonts w:eastAsia="Times New Roman" w:cs="Times New Roman"/>
          <w:szCs w:val="24"/>
        </w:rPr>
        <w:lastRenderedPageBreak/>
        <w:t xml:space="preserve">τους μετατρέπονται σε εξοντωτικούς φορομπηχτικούς και φοροεισπρακτικούς μηχανισμούς, σε αυτοτελείς ανταποδοτικές και επιχειρηματικές μονάδες, όπου η χρηματοδότηση για τη </w:t>
      </w:r>
      <w:r>
        <w:rPr>
          <w:rFonts w:eastAsia="Times New Roman" w:cs="Times New Roman"/>
          <w:szCs w:val="24"/>
        </w:rPr>
        <w:t xml:space="preserve">λειτουργία των </w:t>
      </w:r>
      <w:r>
        <w:rPr>
          <w:rFonts w:eastAsia="Times New Roman" w:cs="Times New Roman"/>
          <w:szCs w:val="24"/>
        </w:rPr>
        <w:t>υ</w:t>
      </w:r>
      <w:r>
        <w:rPr>
          <w:rFonts w:eastAsia="Times New Roman" w:cs="Times New Roman"/>
          <w:szCs w:val="24"/>
        </w:rPr>
        <w:t>πηρεσιών τους, που αφορούν λαϊκές ανάγκες, θα προέρχεται κατά κύριο λόγο από τους ιδίους πόρους, δηλαδή τη φοροαφαίμαξη των λαϊκών οικογενειών. Οι ίδιοι πόροι των δήμων που προέρχονται από φόρους και τέλη, προβλέπεται να αυξηθούν το 2019 κα</w:t>
      </w:r>
      <w:r>
        <w:rPr>
          <w:rFonts w:eastAsia="Times New Roman" w:cs="Times New Roman"/>
          <w:szCs w:val="24"/>
        </w:rPr>
        <w:t xml:space="preserve">τά 194 εκατομμύρια ευρώ, υπερσκελίζοντας την κρατική χρηματοδότηση. Αυτό σημαίνει περισσότεροι φόροι και λιγότερη κρατική χρηματοδότηση. </w:t>
      </w:r>
    </w:p>
    <w:p w14:paraId="120F87E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Τα μεγέθη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διαψεύδουν τους κυβερνητικούς ισχυρισμούς, ότι αυτός ο </w:t>
      </w:r>
      <w:r>
        <w:rPr>
          <w:rFonts w:eastAsia="Times New Roman" w:cs="Times New Roman"/>
          <w:szCs w:val="24"/>
        </w:rPr>
        <w:t>π</w:t>
      </w:r>
      <w:r>
        <w:rPr>
          <w:rFonts w:eastAsia="Times New Roman" w:cs="Times New Roman"/>
          <w:szCs w:val="24"/>
        </w:rPr>
        <w:t xml:space="preserve">ροϋπολογισμός δεν κόβει, αλλά δίνει. Η συνολική χρηματοδότηση για το 2019 σε σχέση με το 2018 είναι μειωμένη κατά 862 εκατομμύρια ευρώ, μειωμένη ακόμα και σε σχέση με τους στόχους του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ρογράμματος κατά 153 εκατομμύρια ευρώ. Για τους δήμους, ο</w:t>
      </w:r>
      <w:r>
        <w:rPr>
          <w:rFonts w:eastAsia="Times New Roman" w:cs="Times New Roman"/>
          <w:szCs w:val="24"/>
        </w:rPr>
        <w:t xml:space="preserve">ι ΚΑΠ εμφανίζονται μειωμένοι κατά 740 εκατομμύρια ευρώ και για τις περιφέρειες κατά 73 εκατομμύρια ευρώ. Η μείωση, με βάση 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κθεση, αποδίδεται στη μεταφορά προνοιακών επιδομάτων για το 2019 στον ΟΠΕΚΑ ύψους 740 εκατομμυρίων ευρώ, ενώ μέχρι κα</w:t>
      </w:r>
      <w:r>
        <w:rPr>
          <w:rFonts w:eastAsia="Times New Roman" w:cs="Times New Roman"/>
          <w:szCs w:val="24"/>
        </w:rPr>
        <w:t xml:space="preserve">ι φέτος τα προνοιακά ανέρχονταν σε 885 εκατομμύρια ευρώ. Άρα, βαίνουν μειούμενα και τα προνοιακά επιδόματα. </w:t>
      </w:r>
    </w:p>
    <w:p w14:paraId="120F87E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Τα «ματωμένα πλεονάσματα» της τοπικής </w:t>
      </w:r>
      <w:r>
        <w:rPr>
          <w:rFonts w:eastAsia="Times New Roman" w:cs="Times New Roman"/>
          <w:szCs w:val="24"/>
        </w:rPr>
        <w:t>δ</w:t>
      </w:r>
      <w:r>
        <w:rPr>
          <w:rFonts w:eastAsia="Times New Roman" w:cs="Times New Roman"/>
          <w:szCs w:val="24"/>
        </w:rPr>
        <w:t xml:space="preserve">ιοίκησης που προβλέπονται ως στόχος του </w:t>
      </w:r>
      <w:r>
        <w:rPr>
          <w:rFonts w:eastAsia="Times New Roman" w:cs="Times New Roman"/>
          <w:szCs w:val="24"/>
        </w:rPr>
        <w:t>π</w:t>
      </w:r>
      <w:r>
        <w:rPr>
          <w:rFonts w:eastAsia="Times New Roman" w:cs="Times New Roman"/>
          <w:szCs w:val="24"/>
        </w:rPr>
        <w:t>ροϋπολογισμού και τα οποία θα επιβαρυνθούν οι δημότες, ανέρχονται στα 244 εκατομμύρια ευρώ. Αυτό σημαίνει ενίσχυση όλου του πλέγματος των κατασταλτικών και απειλητικών μέτρων από την Κυβέρνηση, με τις κατασχέσεις λογαριασμών, το μπλοκάρισμα φορολογικού μητ</w:t>
      </w:r>
      <w:r>
        <w:rPr>
          <w:rFonts w:eastAsia="Times New Roman" w:cs="Times New Roman"/>
          <w:szCs w:val="24"/>
        </w:rPr>
        <w:t xml:space="preserve">ρώου, την απειλή ηλεκτρονικών πλειστηριασμών για χρέη πάνω από 500 ευρώ για τα φτωχά λαϊκά στρώματα και από τους δήμους και όχι τις μεγάλες επιχειρήσεις που χρωστούν και διαφεύγουν νομότυπα. </w:t>
      </w:r>
    </w:p>
    <w:p w14:paraId="120F87E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Αντίθετα, οι επιχορηγήσεις από το Πρόγραμμα Δημοσίων Επενδύσεων </w:t>
      </w:r>
      <w:r>
        <w:rPr>
          <w:rFonts w:eastAsia="Times New Roman" w:cs="Times New Roman"/>
          <w:szCs w:val="24"/>
        </w:rPr>
        <w:t>φτάνουν μόλις το 1,27 δισεκατομμύρι</w:t>
      </w:r>
      <w:r>
        <w:rPr>
          <w:rFonts w:eastAsia="Times New Roman" w:cs="Times New Roman"/>
          <w:szCs w:val="24"/>
        </w:rPr>
        <w:t>ο</w:t>
      </w:r>
      <w:r>
        <w:rPr>
          <w:rFonts w:eastAsia="Times New Roman" w:cs="Times New Roman"/>
          <w:szCs w:val="24"/>
        </w:rPr>
        <w:t xml:space="preserve"> ευρώ, μειωμένες κατά 150 εκατομμύρια ευρώ σε σχέση με πέρυσι. Είναι ψίχουλα μπροστά στις αυξημένες ανάγκες των δήμων για σχολική στέγη, βρεφονηπιακούς σταθμούς και άλλες ανάγκες. </w:t>
      </w:r>
    </w:p>
    <w:p w14:paraId="120F87E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Σημειωτέον, ότι αυτές οι αυξήσεις θα πρ</w:t>
      </w:r>
      <w:r>
        <w:rPr>
          <w:rFonts w:eastAsia="Times New Roman" w:cs="Times New Roman"/>
          <w:szCs w:val="24"/>
        </w:rPr>
        <w:t xml:space="preserve">οέλθουν από φόρους και τέλη, δηλαδή την ανταποδοτική παροχή υπηρεσιών. </w:t>
      </w:r>
    </w:p>
    <w:p w14:paraId="120F87E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Τα ποσά για την Πολιτική Προστασία το 2018 ήταν 135 εκατομμύρια ευρώ και για το 2019 είναι 146 εκατομμύρια ευρώ -δηλαδή μόλις 11 εκατομμύρια ευρώ επιπλέον- όταν ο Πρωθυπουργός, μετά τα</w:t>
      </w:r>
      <w:r>
        <w:rPr>
          <w:rFonts w:eastAsia="Times New Roman" w:cs="Times New Roman"/>
          <w:szCs w:val="24"/>
        </w:rPr>
        <w:t xml:space="preserve"> τραγικά γεγονότα στο Μάτι και τη Μάνδρα -το υπενθυμίζουμε αυτό- είχε υποσχεθεί χρηματοδότηση προς τη Γενική Γραμματεία </w:t>
      </w:r>
      <w:r>
        <w:rPr>
          <w:rFonts w:eastAsia="Times New Roman" w:cs="Times New Roman"/>
          <w:szCs w:val="24"/>
        </w:rPr>
        <w:lastRenderedPageBreak/>
        <w:t>Πολιτικής Προστασίας ύψους 500 εκατομμύρια ευρώ. Πουθενά, όμως, στον προϋπολογισμό του Υπουργείου Εσωτερικών δεν αποτυπώνεται αυτή η υπό</w:t>
      </w:r>
      <w:r>
        <w:rPr>
          <w:rFonts w:eastAsia="Times New Roman" w:cs="Times New Roman"/>
          <w:szCs w:val="24"/>
        </w:rPr>
        <w:t>σχεση, όταν, επιπλέον, το 80% των δημόσιων σχολείων και κτηρίων παραμένουν ανέλεγκτα και ο προσεισμικός έλεγχος έχει σταματήσει από το 2005.</w:t>
      </w:r>
    </w:p>
    <w:p w14:paraId="120F87E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Όλα τα παραπάνω μόνο ως πρόκληση για τον λαό μπορούν να εκληφθούν. Αυτή είναι η μεταμνημονιακή κανονικότητα που υπό</w:t>
      </w:r>
      <w:r>
        <w:rPr>
          <w:rFonts w:eastAsia="Times New Roman" w:cs="Times New Roman"/>
          <w:szCs w:val="24"/>
        </w:rPr>
        <w:t>σχεται η Κυβέρνηση, η οποία, βέβαια, δεν έχει κα</w:t>
      </w:r>
      <w:r>
        <w:rPr>
          <w:rFonts w:eastAsia="Times New Roman" w:cs="Times New Roman"/>
          <w:szCs w:val="24"/>
        </w:rPr>
        <w:t>μ</w:t>
      </w:r>
      <w:r>
        <w:rPr>
          <w:rFonts w:eastAsia="Times New Roman" w:cs="Times New Roman"/>
          <w:szCs w:val="24"/>
        </w:rPr>
        <w:t>μία σχέση με τις λαϊκές ανάγκες όπως η αντιπλημμυρική, αντιπυρική, αντισεισμική θωράκιση της χώρας, τα έργα υποδομής για την ενίσχυση της μικρομεσαίας αγροτιάς, η αξιοποίηση των υδάτινων πόρων για φθηνές και</w:t>
      </w:r>
      <w:r>
        <w:rPr>
          <w:rFonts w:eastAsia="Times New Roman" w:cs="Times New Roman"/>
          <w:szCs w:val="24"/>
        </w:rPr>
        <w:t xml:space="preserve"> επαρκείς ποσότητες πόσιμου και αρδευόμενου νερού. </w:t>
      </w:r>
    </w:p>
    <w:p w14:paraId="120F87E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καπιταλιστική ανάπτυξη δεν συναντιέται με την ανάγκη προστασίας της ζωής και της περιουσίας του λαού. Η ιεράρχηση έργων από την Ευρωπαϊκή Ένωση, από τις κυβερνήσεις ανεξαρτήτου απόχρωσης, τις τοπικές ή </w:t>
      </w:r>
      <w:r>
        <w:rPr>
          <w:rFonts w:eastAsia="Times New Roman" w:cs="Times New Roman"/>
          <w:szCs w:val="24"/>
        </w:rPr>
        <w:t>τις περιφερειακές διοικήσεις, έχουν ένα και μόνο κριτήριο: το κριτήριο κόστος-όφελος για το κεφάλαιο. Όταν, όμως, πρόκειται για τα ιερά και τα όσια των επιχειρηματικών ομίλων, την ανταγωνιστικότητα και τα κέρδη τους, βρίσκεται ως διά μαγείας πακτωλός δισεκ</w:t>
      </w:r>
      <w:r>
        <w:rPr>
          <w:rFonts w:eastAsia="Times New Roman" w:cs="Times New Roman"/>
          <w:szCs w:val="24"/>
        </w:rPr>
        <w:t xml:space="preserve">ατομμυρίων από ευρωπαϊκές, κρατικές χρηματοδοτήσεις, μέσω δανεισμού και μέσω άλλων τρόπων. </w:t>
      </w:r>
    </w:p>
    <w:p w14:paraId="120F87E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αναφέρω τρία χαρακτηριστικά παραδείγματα της καπιταλιστικής ανάπτυξης που ευαγγελίζεται η Κυβέρνηση -μιλάει, βέβαια, και ο Σύνδεσμος Ελλήνων Βιομηχάνων- που </w:t>
      </w:r>
      <w:r>
        <w:rPr>
          <w:rFonts w:eastAsia="Times New Roman" w:cs="Times New Roman"/>
          <w:szCs w:val="24"/>
        </w:rPr>
        <w:t>καμ</w:t>
      </w:r>
      <w:r>
        <w:rPr>
          <w:rFonts w:eastAsia="Times New Roman" w:cs="Times New Roman"/>
          <w:szCs w:val="24"/>
        </w:rPr>
        <w:t>μ</w:t>
      </w:r>
      <w:r>
        <w:rPr>
          <w:rFonts w:eastAsia="Times New Roman" w:cs="Times New Roman"/>
          <w:szCs w:val="24"/>
        </w:rPr>
        <w:t>ία σχέση δεν έχουν με τις λαϊκές ανάγκες. Υπάρχουν παραδείγματα από την Κρήτη που μιλούν για νούμερα ρεκόρ όσον αφορά τον αριθμό των τουριστών στα χρόνια της κρίσης, για αμύθητα κέρδη για τους «</w:t>
      </w:r>
      <w:r>
        <w:rPr>
          <w:rFonts w:eastAsia="Times New Roman" w:cs="Times New Roman"/>
          <w:szCs w:val="24"/>
          <w:lang w:val="en-GB"/>
        </w:rPr>
        <w:t>tour</w:t>
      </w:r>
      <w:r w:rsidRPr="00205555">
        <w:rPr>
          <w:rFonts w:eastAsia="Times New Roman" w:cs="Times New Roman"/>
          <w:szCs w:val="24"/>
        </w:rPr>
        <w:t xml:space="preserve"> </w:t>
      </w:r>
      <w:r>
        <w:rPr>
          <w:rFonts w:eastAsia="Times New Roman" w:cs="Times New Roman"/>
          <w:szCs w:val="24"/>
          <w:lang w:val="en-GB"/>
        </w:rPr>
        <w:t>operator</w:t>
      </w:r>
      <w:r>
        <w:rPr>
          <w:rFonts w:eastAsia="Times New Roman" w:cs="Times New Roman"/>
          <w:szCs w:val="24"/>
        </w:rPr>
        <w:t>» και τους ξενοδόχους, για αγοραπωλησίες, συγ</w:t>
      </w:r>
      <w:r>
        <w:rPr>
          <w:rFonts w:eastAsia="Times New Roman" w:cs="Times New Roman"/>
          <w:szCs w:val="24"/>
        </w:rPr>
        <w:t xml:space="preserve">χωνεύσεις, εξαγορές τουριστικών υποδομών από πολυεθνικές. Αμύθητος ο πλούτος! </w:t>
      </w:r>
    </w:p>
    <w:p w14:paraId="120F87F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Οι εργαζόμενοι, όμως, στερούνται το δικαίωμα στις διακοπές, συνεχίζουν να παίρνουν ψίχουλα, χωρίς δικαιώματα, με πετσοκομμένους μισθούς και επιδόματα και με καταστρατήγηση του η</w:t>
      </w:r>
      <w:r>
        <w:rPr>
          <w:rFonts w:eastAsia="Times New Roman" w:cs="Times New Roman"/>
          <w:szCs w:val="24"/>
        </w:rPr>
        <w:t>μερήσιου χρόνου εργασίας.</w:t>
      </w:r>
    </w:p>
    <w:p w14:paraId="120F87F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Δεύτερον, είναι έτοιμη η νέα σύμβαση για το νέο ιδιωτικό αεροδρόμιο στο Καστέλι Ηρακλείου κατά παραγγελία των «</w:t>
      </w:r>
      <w:r>
        <w:rPr>
          <w:rFonts w:eastAsia="Times New Roman" w:cs="Times New Roman"/>
          <w:szCs w:val="24"/>
          <w:lang w:val="en-US"/>
        </w:rPr>
        <w:t>tour</w:t>
      </w:r>
      <w:r w:rsidRPr="00D12D73">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w:t>
      </w:r>
      <w:r w:rsidRPr="00D12D73">
        <w:rPr>
          <w:rFonts w:eastAsia="Times New Roman" w:cs="Times New Roman"/>
          <w:szCs w:val="24"/>
        </w:rPr>
        <w:t xml:space="preserve"> </w:t>
      </w:r>
      <w:r>
        <w:rPr>
          <w:rFonts w:eastAsia="Times New Roman" w:cs="Times New Roman"/>
          <w:szCs w:val="24"/>
        </w:rPr>
        <w:t xml:space="preserve">και των ξενοδόχων, που θα εξασφαλίσουν σίγουρα κέρδη από τη μελέτη, κατασκευή και τη διαχείρισή του από </w:t>
      </w:r>
      <w:r>
        <w:rPr>
          <w:rFonts w:eastAsia="Times New Roman" w:cs="Times New Roman"/>
          <w:szCs w:val="24"/>
        </w:rPr>
        <w:t>την κοινοπραξία ξένων και ντόπιων μονοπωλιακών ομίλων, μέσα από παχυλές κρατικές και ευρωπαϊκές χρηματοδοτήσεις. Όμως, ακόμα και την αναβάθμιση του οδικού δικτύου, του βόρειου οδικού άξονα, κόστους δύο δισεκατομμυρίων ευρώ, που θα γίνει με τη σύμπραξη δημό</w:t>
      </w:r>
      <w:r>
        <w:rPr>
          <w:rFonts w:eastAsia="Times New Roman" w:cs="Times New Roman"/>
          <w:szCs w:val="24"/>
        </w:rPr>
        <w:t xml:space="preserve">σιου και ιδιωτικού τομέα, με σύμβαση παραχώρησης σε κατασκευαστικές εταιρείες, με τριπλή χρηματοδότηση -ιδιωτική, κρατική, </w:t>
      </w:r>
      <w:r>
        <w:rPr>
          <w:rFonts w:eastAsia="Times New Roman" w:cs="Times New Roman"/>
          <w:szCs w:val="24"/>
        </w:rPr>
        <w:lastRenderedPageBreak/>
        <w:t>δανεισμό</w:t>
      </w:r>
      <w:r w:rsidRPr="001E7BAC">
        <w:rPr>
          <w:rFonts w:eastAsia="Times New Roman" w:cs="Times New Roman"/>
          <w:szCs w:val="24"/>
        </w:rPr>
        <w:t>-</w:t>
      </w:r>
      <w:r>
        <w:rPr>
          <w:rFonts w:eastAsia="Times New Roman" w:cs="Times New Roman"/>
          <w:szCs w:val="24"/>
        </w:rPr>
        <w:t xml:space="preserve"> από ευρωπαϊκή τράπεζα επενδύσεων</w:t>
      </w:r>
      <w:r w:rsidRPr="001E7BAC">
        <w:rPr>
          <w:rFonts w:eastAsia="Times New Roman" w:cs="Times New Roman"/>
          <w:szCs w:val="24"/>
        </w:rPr>
        <w:t>,</w:t>
      </w:r>
      <w:r>
        <w:rPr>
          <w:rFonts w:eastAsia="Times New Roman" w:cs="Times New Roman"/>
          <w:szCs w:val="24"/>
        </w:rPr>
        <w:t xml:space="preserve"> θα κληθεί ο εργαζόμενος λαός να την πληρώσει με την επιβολή διοδίων.</w:t>
      </w:r>
    </w:p>
    <w:p w14:paraId="120F87F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α</w:t>
      </w:r>
      <w:r>
        <w:rPr>
          <w:rFonts w:eastAsia="Times New Roman" w:cs="Times New Roman"/>
          <w:szCs w:val="24"/>
        </w:rPr>
        <w:t xml:space="preserve">υτός ο κάλπικος μεταμνημονιακός </w:t>
      </w:r>
      <w:r>
        <w:rPr>
          <w:rFonts w:eastAsia="Times New Roman" w:cs="Times New Roman"/>
          <w:szCs w:val="24"/>
        </w:rPr>
        <w:t>π</w:t>
      </w:r>
      <w:r>
        <w:rPr>
          <w:rFonts w:eastAsia="Times New Roman" w:cs="Times New Roman"/>
          <w:szCs w:val="24"/>
        </w:rPr>
        <w:t>ροϋπολογισμός της Κυβέρνησης διαιωνίζει βασικά προβλήματα του λαού ακόμα και για στοιχειώδεις ανάγκες, τη λειτουργία δήμων και περιφερειών όπου υπάρχουν ελλείψεις σε προσωπικό. Διαιωνίζει την ελαστικοποίηση εργασιακών σχέσε</w:t>
      </w:r>
      <w:r>
        <w:rPr>
          <w:rFonts w:eastAsia="Times New Roman" w:cs="Times New Roman"/>
          <w:szCs w:val="24"/>
        </w:rPr>
        <w:t>ων, συντρίβει τη ζωή και τα δικαιώματα των εργαζομένων, ενώ πολλαπλασιάζει, με γεωμετρική πρόοδο, τα εργατικά ατυχήματα. Είχαμε σαράντα τρεις θανάτους και πάνω από εξήντα τραυματίες μόνο τα τελευταία τέσσερα χρόνια.</w:t>
      </w:r>
    </w:p>
    <w:p w14:paraId="120F87F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 ΚΚΕ καταψηφίζει τον </w:t>
      </w:r>
      <w:r>
        <w:rPr>
          <w:rFonts w:eastAsia="Times New Roman" w:cs="Times New Roman"/>
          <w:szCs w:val="24"/>
        </w:rPr>
        <w:t>π</w:t>
      </w:r>
      <w:r>
        <w:rPr>
          <w:rFonts w:eastAsia="Times New Roman" w:cs="Times New Roman"/>
          <w:szCs w:val="24"/>
        </w:rPr>
        <w:t>ροϋπολογισμό του</w:t>
      </w:r>
      <w:r>
        <w:rPr>
          <w:rFonts w:eastAsia="Times New Roman" w:cs="Times New Roman"/>
          <w:szCs w:val="24"/>
        </w:rPr>
        <w:t xml:space="preserve"> 2019 ως κοινωνικά άδικο και βαθιά αντιλαϊκό, αναδεικνύει την ανάγκη της πλήρους χρηματοδότησης των δήμων και των περιφερειών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τη μονιμοποίηση όλων των συμβασιούχων και την πρόσληψη εργαζομένων για την κάλυψη βασικών δομών και</w:t>
      </w:r>
      <w:r>
        <w:rPr>
          <w:rFonts w:eastAsia="Times New Roman" w:cs="Times New Roman"/>
          <w:szCs w:val="24"/>
        </w:rPr>
        <w:t xml:space="preserve"> υπηρεσιών των δήμων που αφορούν την ικανοποίηση βασικών λαϊκών αναγκών.</w:t>
      </w:r>
    </w:p>
    <w:p w14:paraId="120F87F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 ΚΚΕ εναντιώνεται στην αποκέντρωση και στην ανταποδοτική λειτουργία βασικών κοινωνικών τομέων, όπως είναι η </w:t>
      </w:r>
      <w:r>
        <w:rPr>
          <w:rFonts w:eastAsia="Times New Roman" w:cs="Times New Roman"/>
          <w:szCs w:val="24"/>
        </w:rPr>
        <w:t>υ</w:t>
      </w:r>
      <w:r>
        <w:rPr>
          <w:rFonts w:eastAsia="Times New Roman" w:cs="Times New Roman"/>
          <w:szCs w:val="24"/>
        </w:rPr>
        <w:t xml:space="preserve">γεία, η </w:t>
      </w:r>
      <w:r>
        <w:rPr>
          <w:rFonts w:eastAsia="Times New Roman" w:cs="Times New Roman"/>
          <w:szCs w:val="24"/>
        </w:rPr>
        <w:t>π</w:t>
      </w:r>
      <w:r>
        <w:rPr>
          <w:rFonts w:eastAsia="Times New Roman" w:cs="Times New Roman"/>
          <w:szCs w:val="24"/>
        </w:rPr>
        <w:t>αιδεία, η πρόνοια, οι οποίοι εκτός από την εμπορευματοποίησή το</w:t>
      </w:r>
      <w:r>
        <w:rPr>
          <w:rFonts w:eastAsia="Times New Roman" w:cs="Times New Roman"/>
          <w:szCs w:val="24"/>
        </w:rPr>
        <w:t xml:space="preserve">υς, η εκχώρησή τους στην τοπική διοίκηση, διασπά το ενιαίο του χαρακτήρα τους και ενισχύει την ταξική διαφοροποίησή τους. </w:t>
      </w:r>
    </w:p>
    <w:p w14:paraId="120F87F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Το ΚΚΕ αντιμάχεται την ανατροπή των εργασιακών σχέσεων, την εμπορευματοποίηση και ιδιωτικοποίηση των υπηρεσιών και διεκδικεί σχεδιασμ</w:t>
      </w:r>
      <w:r>
        <w:rPr>
          <w:rFonts w:eastAsia="Times New Roman" w:cs="Times New Roman"/>
          <w:szCs w:val="24"/>
        </w:rPr>
        <w:t>ό και υλοποίηση σε κεντρικό, περιφερειακό, τοπικό επίπεδο υποδομών και μηχανισμών δημόσιας προστασίας από πλημμύρες, πυρκαγιές, σεισμούς και άλλες καταστροφές, ρύπανση και μόλυνση νερού και αέρα και διεκδικεί τη δραστική αύξηση των κρατικών δαπανών από τον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 για κοινωνική πολιτική και στήριξη της λαϊκής οικογένειας.</w:t>
      </w:r>
    </w:p>
    <w:p w14:paraId="120F87F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Με αυτή τη γραμμή το ΚΚΕ στέκεται απέναντι στους προϋπολογισμούς, στις αντιδραστικές αλλαγές. Με αυτή τη θέση το ΚΚΕ επιδιώκει την οργάνωση της πάλης. Με αυτή τη γραμμή θα στηρίξει ψ</w:t>
      </w:r>
      <w:r>
        <w:rPr>
          <w:rFonts w:eastAsia="Times New Roman" w:cs="Times New Roman"/>
          <w:szCs w:val="24"/>
        </w:rPr>
        <w:t>ηφοδέλτια για τη διεκδίκηση των λαϊκών προβλημάτων, την εναντίωση σε Κυβέρνηση και τοπικές αρχές που στηρίζουν τις αντιδραστικές ανατροπές και την καπιταλιστική ανάπτυξη.</w:t>
      </w:r>
    </w:p>
    <w:p w14:paraId="120F87F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0F87F8" w14:textId="77777777" w:rsidR="0086761A" w:rsidRDefault="00427452">
      <w:pPr>
        <w:spacing w:line="600" w:lineRule="auto"/>
        <w:ind w:firstLine="720"/>
        <w:jc w:val="both"/>
        <w:rPr>
          <w:rFonts w:eastAsia="Times New Roman" w:cs="Times New Roman"/>
          <w:szCs w:val="24"/>
        </w:rPr>
      </w:pPr>
      <w:r w:rsidRPr="00EC7DDD">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120F87F9" w14:textId="77777777" w:rsidR="0086761A" w:rsidRDefault="00427452">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szCs w:val="24"/>
        </w:rPr>
        <w:lastRenderedPageBreak/>
        <w:t xml:space="preserve">συμμετείχαν στο εκπαιδευτικό πρόγραμμα «Ο </w:t>
      </w:r>
      <w:r>
        <w:rPr>
          <w:rFonts w:eastAsia="Times New Roman"/>
          <w:szCs w:val="24"/>
        </w:rPr>
        <w:t>Ρήγας και η</w:t>
      </w:r>
      <w:r>
        <w:rPr>
          <w:rFonts w:eastAsia="Times New Roman"/>
          <w:szCs w:val="24"/>
        </w:rPr>
        <w:t xml:space="preserve"> </w:t>
      </w:r>
      <w:r>
        <w:rPr>
          <w:rFonts w:eastAsia="Times New Roman"/>
          <w:szCs w:val="24"/>
        </w:rPr>
        <w:t>Επανάσταση</w:t>
      </w:r>
      <w:r>
        <w:rPr>
          <w:rFonts w:eastAsia="Times New Roman"/>
          <w:szCs w:val="24"/>
        </w:rPr>
        <w:t>» που οργανώνει το Ίδρυμα της Βουλής, είκοσι</w:t>
      </w:r>
      <w:r>
        <w:rPr>
          <w:rFonts w:eastAsia="Times New Roman"/>
          <w:szCs w:val="24"/>
        </w:rPr>
        <w:t xml:space="preserve"> εννέα μαθητές και μαθήτριες και τρεις εκπαιδευτικοί συνοδοί τους από το Λύκειο Μαρκόπουλου.</w:t>
      </w:r>
    </w:p>
    <w:p w14:paraId="120F87FA" w14:textId="77777777" w:rsidR="0086761A" w:rsidRDefault="00427452">
      <w:pPr>
        <w:tabs>
          <w:tab w:val="left" w:pos="6787"/>
        </w:tabs>
        <w:spacing w:line="600" w:lineRule="auto"/>
        <w:ind w:left="-181" w:firstLine="720"/>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w:t>
      </w:r>
    </w:p>
    <w:p w14:paraId="120F87FB" w14:textId="77777777" w:rsidR="0086761A" w:rsidRDefault="00427452">
      <w:pPr>
        <w:tabs>
          <w:tab w:val="left" w:pos="6787"/>
        </w:tabs>
        <w:spacing w:line="600" w:lineRule="auto"/>
        <w:ind w:left="-181" w:firstLine="720"/>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120F87FC" w14:textId="77777777" w:rsidR="0086761A" w:rsidRDefault="00427452">
      <w:pPr>
        <w:tabs>
          <w:tab w:val="left" w:pos="6787"/>
        </w:tabs>
        <w:spacing w:line="600" w:lineRule="auto"/>
        <w:ind w:left="-181" w:firstLine="720"/>
        <w:jc w:val="both"/>
        <w:rPr>
          <w:rFonts w:eastAsia="Times New Roman"/>
          <w:szCs w:val="24"/>
        </w:rPr>
      </w:pPr>
      <w:r>
        <w:rPr>
          <w:rFonts w:eastAsia="Times New Roman"/>
          <w:szCs w:val="24"/>
        </w:rPr>
        <w:t>Τον λόγο έχει ο συνάδελφος Παναγιώτης Σκουρολιάκος.</w:t>
      </w:r>
    </w:p>
    <w:p w14:paraId="120F87FD" w14:textId="77777777" w:rsidR="0086761A" w:rsidRDefault="00427452">
      <w:pPr>
        <w:tabs>
          <w:tab w:val="left" w:pos="6787"/>
        </w:tabs>
        <w:spacing w:line="600" w:lineRule="auto"/>
        <w:ind w:left="-181" w:firstLine="720"/>
        <w:jc w:val="both"/>
        <w:rPr>
          <w:rFonts w:eastAsia="Times New Roman"/>
          <w:szCs w:val="24"/>
        </w:rPr>
      </w:pPr>
      <w:r w:rsidRPr="003B588B">
        <w:rPr>
          <w:rFonts w:eastAsia="Times New Roman"/>
          <w:b/>
          <w:szCs w:val="24"/>
        </w:rPr>
        <w:t>ΠΑΝΑΓΙΩΤΗΣ ΣΚΟΥΡΟΛΙΑΚΟΣ:</w:t>
      </w:r>
      <w:r>
        <w:rPr>
          <w:rFonts w:eastAsia="Times New Roman"/>
          <w:szCs w:val="24"/>
        </w:rPr>
        <w:t xml:space="preserve"> Ευχαριστώ, </w:t>
      </w:r>
      <w:r>
        <w:rPr>
          <w:rFonts w:eastAsia="Times New Roman"/>
          <w:szCs w:val="24"/>
        </w:rPr>
        <w:t>κύριε Πρόεδρε.</w:t>
      </w:r>
    </w:p>
    <w:p w14:paraId="120F87FE" w14:textId="77777777" w:rsidR="0086761A" w:rsidRDefault="00427452">
      <w:pPr>
        <w:tabs>
          <w:tab w:val="left" w:pos="6787"/>
        </w:tabs>
        <w:spacing w:line="600" w:lineRule="auto"/>
        <w:ind w:left="-181" w:firstLine="720"/>
        <w:jc w:val="both"/>
        <w:rPr>
          <w:rFonts w:eastAsia="Times New Roman" w:cs="Times New Roman"/>
          <w:szCs w:val="24"/>
        </w:rPr>
      </w:pPr>
      <w:r>
        <w:rPr>
          <w:rFonts w:eastAsia="Times New Roman"/>
          <w:szCs w:val="24"/>
        </w:rPr>
        <w:t>Κυρίες και κύριοι Βουλευτές, συζητούμε αυτές τις μέρες τον πρώτο π</w:t>
      </w:r>
      <w:r>
        <w:rPr>
          <w:rFonts w:eastAsia="Times New Roman" w:cs="Times New Roman"/>
          <w:szCs w:val="24"/>
        </w:rPr>
        <w:t xml:space="preserve">ροϋπολογισμό που, μετά από μια δεκαετία, ενσωματώνει μέτρα ανακούφισης του ελληνικού λαού, μέτρα μείωσης φόρων και αύξησης των δαπανών υπέρ του κοινωνικού συνόλου. </w:t>
      </w:r>
    </w:p>
    <w:p w14:paraId="120F87FF" w14:textId="77777777" w:rsidR="0086761A" w:rsidRDefault="00427452">
      <w:pPr>
        <w:tabs>
          <w:tab w:val="left" w:pos="6787"/>
        </w:tabs>
        <w:spacing w:line="600" w:lineRule="auto"/>
        <w:ind w:left="-181" w:firstLine="720"/>
        <w:jc w:val="both"/>
        <w:rPr>
          <w:rFonts w:eastAsia="Times New Roman"/>
          <w:szCs w:val="24"/>
        </w:rPr>
      </w:pPr>
      <w:r>
        <w:rPr>
          <w:rFonts w:eastAsia="Times New Roman" w:cs="Times New Roman"/>
          <w:szCs w:val="24"/>
        </w:rPr>
        <w:t>Το προσχέδ</w:t>
      </w:r>
      <w:r>
        <w:rPr>
          <w:rFonts w:eastAsia="Times New Roman" w:cs="Times New Roman"/>
          <w:szCs w:val="24"/>
        </w:rPr>
        <w:t xml:space="preserve">ιο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για το έτος 2019 αποτυπώνει καθαρά την επανένταξη της χώρας στην κανονικότητα, αποκαθιστώντας την, επιτέλους, στο διεθνές οικονομικό σύστημα, επιτυγχάνοντας ενίσχυση του διαθέσιμου εισοδήματος της ελληνικής οικογένειας, υποστ</w:t>
      </w:r>
      <w:r>
        <w:rPr>
          <w:rFonts w:eastAsia="Times New Roman" w:cs="Times New Roman"/>
          <w:szCs w:val="24"/>
        </w:rPr>
        <w:t xml:space="preserve">ηρίζοντας τη βιώσιμη ανάπτυξη και αντιμετωπίζοντας με τρόπο στοχευμένο χρόνια </w:t>
      </w:r>
      <w:r>
        <w:rPr>
          <w:rFonts w:eastAsia="Times New Roman"/>
          <w:szCs w:val="24"/>
        </w:rPr>
        <w:t xml:space="preserve"> ελλείμματα στον τομέα της κοινωνικής προστασίας.</w:t>
      </w:r>
    </w:p>
    <w:p w14:paraId="120F8800" w14:textId="77777777" w:rsidR="0086761A" w:rsidRDefault="00427452">
      <w:pPr>
        <w:tabs>
          <w:tab w:val="left" w:pos="6787"/>
        </w:tabs>
        <w:spacing w:line="600" w:lineRule="auto"/>
        <w:ind w:left="-181" w:firstLine="720"/>
        <w:jc w:val="both"/>
        <w:rPr>
          <w:rFonts w:eastAsia="Times New Roman"/>
          <w:szCs w:val="24"/>
        </w:rPr>
      </w:pPr>
      <w:r>
        <w:rPr>
          <w:rFonts w:eastAsia="Times New Roman"/>
          <w:szCs w:val="24"/>
        </w:rPr>
        <w:lastRenderedPageBreak/>
        <w:t>Χτίζουμε και δυναμώνουμε το κοινωνικό κράτος –το κράτος στην υπηρεσία του πολίτη- με μόνιμη -όχι ευκαιριακή- μείωση φορολογικών βαρών, όπως προανέφερα, και ιδιαίτερη φροντίδα στην απασχόληση των νέων. Δυνατά και ξεκάθαρα δείγματα γραφής σε όλους αυτούς του</w:t>
      </w:r>
      <w:r>
        <w:rPr>
          <w:rFonts w:eastAsia="Times New Roman"/>
          <w:szCs w:val="24"/>
        </w:rPr>
        <w:t>ς τομείς έχει δώσει αυτή η Κυβέρνηση και όλο το προηγούμενο διάστημα, από τον Γενάρη του 2015 που ανέλαβε τη διακυβέρνηση της χώρας.</w:t>
      </w:r>
    </w:p>
    <w:p w14:paraId="120F8801" w14:textId="77777777" w:rsidR="0086761A" w:rsidRDefault="00427452">
      <w:pPr>
        <w:tabs>
          <w:tab w:val="left" w:pos="6787"/>
        </w:tabs>
        <w:spacing w:line="600" w:lineRule="auto"/>
        <w:ind w:left="-181" w:firstLine="720"/>
        <w:jc w:val="both"/>
        <w:rPr>
          <w:rFonts w:eastAsia="Times New Roman"/>
          <w:szCs w:val="24"/>
        </w:rPr>
      </w:pPr>
      <w:r>
        <w:rPr>
          <w:rFonts w:eastAsia="Times New Roman"/>
          <w:szCs w:val="24"/>
        </w:rPr>
        <w:t xml:space="preserve">Έχουμε ήδη την εφαρμογή του «ένα προς ένα» στο </w:t>
      </w:r>
      <w:r>
        <w:rPr>
          <w:rFonts w:eastAsia="Times New Roman"/>
          <w:szCs w:val="24"/>
        </w:rPr>
        <w:t>δ</w:t>
      </w:r>
      <w:r>
        <w:rPr>
          <w:rFonts w:eastAsia="Times New Roman"/>
          <w:szCs w:val="24"/>
        </w:rPr>
        <w:t>ημόσιο. Ένας δημόσιος υπάλληλος παίρνει σύνταξη, ένας συμπολίτης μας προσλα</w:t>
      </w:r>
      <w:r>
        <w:rPr>
          <w:rFonts w:eastAsia="Times New Roman"/>
          <w:szCs w:val="24"/>
        </w:rPr>
        <w:t xml:space="preserve">μβάνεται. Το πήγαμε στο «πέντε προς ένα». Πέντε έφευγαν, ένας ερχόταν. Το πήγαμε στο «τρία προς ένα» και τώρα στο «ένα προς ένα». </w:t>
      </w:r>
    </w:p>
    <w:p w14:paraId="120F8802" w14:textId="77777777" w:rsidR="0086761A" w:rsidRDefault="00427452">
      <w:pPr>
        <w:tabs>
          <w:tab w:val="left" w:pos="6787"/>
        </w:tabs>
        <w:spacing w:line="600" w:lineRule="auto"/>
        <w:ind w:left="-181" w:firstLine="720"/>
        <w:jc w:val="both"/>
        <w:rPr>
          <w:rFonts w:eastAsia="Times New Roman"/>
          <w:szCs w:val="24"/>
        </w:rPr>
      </w:pPr>
      <w:r>
        <w:rPr>
          <w:rFonts w:eastAsia="Times New Roman"/>
          <w:szCs w:val="24"/>
        </w:rPr>
        <w:t>Είναι γνωστές οι δηλώσεις του Αρχηγού της Νέας Δημοκρατίας, του κ. Μητσοτάκη, αλλά και πρόσφατα του κ. Κουμουτσάκου, ότι θα τ</w:t>
      </w:r>
      <w:r>
        <w:rPr>
          <w:rFonts w:eastAsia="Times New Roman"/>
          <w:szCs w:val="24"/>
        </w:rPr>
        <w:t>ο πάει πάλι στο «πέντε προς ένα», γιατί αυτή είναι η φιλολαϊκή πολιτική που ευαγγελίζεται.</w:t>
      </w:r>
    </w:p>
    <w:p w14:paraId="120F8803" w14:textId="77777777" w:rsidR="0086761A" w:rsidRDefault="00427452">
      <w:pPr>
        <w:tabs>
          <w:tab w:val="left" w:pos="6787"/>
        </w:tabs>
        <w:spacing w:line="600" w:lineRule="auto"/>
        <w:ind w:left="-181" w:firstLine="720"/>
        <w:jc w:val="both"/>
        <w:rPr>
          <w:rFonts w:eastAsia="Times New Roman"/>
          <w:szCs w:val="24"/>
        </w:rPr>
      </w:pPr>
      <w:r>
        <w:rPr>
          <w:rFonts w:eastAsia="Times New Roman"/>
          <w:szCs w:val="24"/>
        </w:rPr>
        <w:t>Να σημειώσουμε ακόμα το στεγαστικό επίδομα που δίνει ανάσα σε ευάλωτες κοινωνικές ομάδες, την πλήρη εφαρμογή του μεταφορικού ισοδύναμου για όλα τα νησιά της χώρας, τ</w:t>
      </w:r>
      <w:r>
        <w:rPr>
          <w:rFonts w:eastAsia="Times New Roman"/>
          <w:szCs w:val="24"/>
        </w:rPr>
        <w:t xml:space="preserve">η μείωση του ΕΝΦΙΑ, τις μειώσεις στις ασφαλιστικές εισφορές ελευθέρων επαγγελμάτων, τη μείωση της φορολογίας διανεμημένων κερδών, τη «Βοήθεια </w:t>
      </w:r>
      <w:r>
        <w:rPr>
          <w:rFonts w:eastAsia="Times New Roman"/>
          <w:szCs w:val="24"/>
        </w:rPr>
        <w:lastRenderedPageBreak/>
        <w:t>στο Σπίτι», την επιδότηση των ασφαλιστικών εισφορών των νέων της χώρας, την πρόσβαση στην Υγεία στους ανασφάλιστου</w:t>
      </w:r>
      <w:r>
        <w:rPr>
          <w:rFonts w:eastAsia="Times New Roman"/>
          <w:szCs w:val="24"/>
        </w:rPr>
        <w:t xml:space="preserve">ς, τα σχολικά γεύματα και πολλά άλλα. Ή μήπως όχι; </w:t>
      </w:r>
    </w:p>
    <w:p w14:paraId="120F8804" w14:textId="77777777" w:rsidR="0086761A" w:rsidRDefault="00427452">
      <w:pPr>
        <w:tabs>
          <w:tab w:val="left" w:pos="6787"/>
        </w:tabs>
        <w:spacing w:line="600" w:lineRule="auto"/>
        <w:ind w:left="-181" w:firstLine="720"/>
        <w:jc w:val="both"/>
        <w:rPr>
          <w:rFonts w:eastAsia="Times New Roman"/>
          <w:szCs w:val="24"/>
        </w:rPr>
      </w:pPr>
      <w:r>
        <w:rPr>
          <w:rFonts w:eastAsia="Times New Roman"/>
          <w:szCs w:val="24"/>
        </w:rPr>
        <w:t>Οι δημοσιονομικές επιδόσεις της χώρες έχουν συντελέσει στο να εφαρμοστεί αυτή η πολιτική των ελαφρύνσεων των βαρών για τον ελληνικό λαό. Αυτό το θετικό δημοσιονομικό περιβάλλον δημιουργήθηκε με την αποφασιστική συμμετοχή και συναίνεση του ελληνικού λαού πο</w:t>
      </w:r>
      <w:r>
        <w:rPr>
          <w:rFonts w:eastAsia="Times New Roman"/>
          <w:szCs w:val="24"/>
        </w:rPr>
        <w:t>υ ταλαιπωρήθηκε όσο κανείς από τις άφρονες πολιτικές των προηγουμένων κυβερνήσεων, της Νέας Δημοκρατίας και του ΠΑΣΟΚ. Και, βέβαια, αυτό επιτεύχθηκε με την Κυβέρνηση του Αλέξη Τσίπρα στο τιμόνι. Και συνεχίζουμε γιατί υπάρχουν ακόμα πολλά να γίνουν.</w:t>
      </w:r>
    </w:p>
    <w:p w14:paraId="120F8805" w14:textId="77777777" w:rsidR="0086761A" w:rsidRDefault="00427452">
      <w:pPr>
        <w:tabs>
          <w:tab w:val="left" w:pos="6787"/>
        </w:tabs>
        <w:spacing w:line="600" w:lineRule="auto"/>
        <w:ind w:left="-181" w:firstLine="720"/>
        <w:jc w:val="both"/>
        <w:rPr>
          <w:rFonts w:eastAsia="Times New Roman"/>
          <w:szCs w:val="24"/>
        </w:rPr>
      </w:pPr>
      <w:r>
        <w:rPr>
          <w:rFonts w:eastAsia="Times New Roman"/>
          <w:szCs w:val="24"/>
        </w:rPr>
        <w:t>Αλήθεια</w:t>
      </w:r>
      <w:r>
        <w:rPr>
          <w:rFonts w:eastAsia="Times New Roman"/>
          <w:szCs w:val="24"/>
        </w:rPr>
        <w:t xml:space="preserve">, όταν φέρνατε τα μνημόνια που φτωχοποιούσαν κατά 25% τον ελληνικό λαό, όταν παίρνατε την ανεργία από το 12% και την εκτινάσσατε στο 27%, όταν απολύατε ό,τι κινείτο στη δημόσια σφαίρα, όταν στέλνατε τους νέους επιστήμονες της χώρας στο εξωτερικό, τι μέτρα </w:t>
      </w:r>
      <w:r>
        <w:rPr>
          <w:rFonts w:eastAsia="Times New Roman"/>
          <w:szCs w:val="24"/>
        </w:rPr>
        <w:t>ανακούφισης, σαν αυτά που προανάφερα, πήρατε για τον ελληνικό λαό; Τίποτα απολύτως. Είχατε επιδοθεί στον αγώνα για το απόλυτο σμπαράλιασμα της κοινωνίας, για να μην σας πάρει τη δόξα ο Τόμσεν, όπως δηλώνατε με απύθμενο θράσος, και αγωνιούσατε μήπως δεν κρα</w:t>
      </w:r>
      <w:r>
        <w:rPr>
          <w:rFonts w:eastAsia="Times New Roman"/>
          <w:szCs w:val="24"/>
        </w:rPr>
        <w:t>τήσει γερά ο Γερούν.</w:t>
      </w:r>
    </w:p>
    <w:p w14:paraId="120F8806" w14:textId="77777777" w:rsidR="0086761A" w:rsidRDefault="00427452">
      <w:pPr>
        <w:tabs>
          <w:tab w:val="left" w:pos="6787"/>
        </w:tabs>
        <w:spacing w:line="600" w:lineRule="auto"/>
        <w:ind w:left="-181" w:firstLine="720"/>
        <w:jc w:val="both"/>
        <w:rPr>
          <w:rFonts w:eastAsia="Times New Roman" w:cs="Times New Roman"/>
          <w:szCs w:val="24"/>
        </w:rPr>
      </w:pPr>
      <w:r>
        <w:rPr>
          <w:rFonts w:eastAsia="Times New Roman"/>
          <w:szCs w:val="24"/>
        </w:rPr>
        <w:lastRenderedPageBreak/>
        <w:t xml:space="preserve">Όμως, μαζί με τα ήδη πεπραγμένα και ποσοτικά χαρακτηριστικά του προσχεδίου του </w:t>
      </w:r>
      <w:r>
        <w:rPr>
          <w:rFonts w:eastAsia="Times New Roman" w:cs="Times New Roman"/>
          <w:szCs w:val="24"/>
        </w:rPr>
        <w:t>π</w:t>
      </w:r>
      <w:r>
        <w:rPr>
          <w:rFonts w:eastAsia="Times New Roman" w:cs="Times New Roman"/>
          <w:szCs w:val="24"/>
        </w:rPr>
        <w:t xml:space="preserve">ροϋπολογισμού του 2019, υπάρχουν και ποιοτικά. Αναπτύσσεται ο πολιτισμός και ανασυσταίνεται ουσιωδώς μετά τα χρόνια της κρίσης. </w:t>
      </w:r>
    </w:p>
    <w:p w14:paraId="120F8807" w14:textId="77777777" w:rsidR="0086761A" w:rsidRDefault="00427452">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Οι Έλληνες δημιουργοί και </w:t>
      </w:r>
      <w:r>
        <w:rPr>
          <w:rFonts w:eastAsia="Times New Roman" w:cs="Times New Roman"/>
          <w:szCs w:val="24"/>
        </w:rPr>
        <w:t>καλλιτέχνες συμπεριλαμβάνονται στις κατηγορίες εκείνων των πολιτών που χτυπήθηκαν πρώτοι και χειρότερα από τις φιλελεύθερες μνημονιακές πολιτικές της Νέας Δημοκρατίας και του ΠΑΣΟΚ. Με ένα Υπουργείο Πολιτισμού, του οποίου τα ταμεία ήταν άδεια, με νου, όμως</w:t>
      </w:r>
      <w:r>
        <w:rPr>
          <w:rFonts w:eastAsia="Times New Roman" w:cs="Times New Roman"/>
          <w:szCs w:val="24"/>
        </w:rPr>
        <w:t xml:space="preserve">, και ψυχή προσπαθήσαμε να αλλάξουμε τα κακώς κείμενα και τα καταφέραμε. </w:t>
      </w:r>
    </w:p>
    <w:p w14:paraId="120F8808" w14:textId="77777777" w:rsidR="0086761A" w:rsidRDefault="00427452">
      <w:pPr>
        <w:tabs>
          <w:tab w:val="left" w:pos="6787"/>
        </w:tabs>
        <w:spacing w:line="600" w:lineRule="auto"/>
        <w:ind w:left="-181" w:firstLine="720"/>
        <w:jc w:val="both"/>
        <w:rPr>
          <w:rFonts w:eastAsia="Times New Roman" w:cs="Times New Roman"/>
          <w:szCs w:val="24"/>
        </w:rPr>
      </w:pPr>
      <w:r>
        <w:rPr>
          <w:rFonts w:eastAsia="Times New Roman" w:cs="Times New Roman"/>
          <w:szCs w:val="24"/>
        </w:rPr>
        <w:t>Να θυμίσουμε την ψήφιση, επιτέλους, του νόμου για τα πνευματικά και συγγενικά δικαιώματα, ώστε οι δημιουργοί να μην γίνονται βορά σε ιδιωτικές εταιρείες που λειτουργούσαν ως απόλυτοι</w:t>
      </w:r>
      <w:r>
        <w:rPr>
          <w:rFonts w:eastAsia="Times New Roman" w:cs="Times New Roman"/>
          <w:szCs w:val="24"/>
        </w:rPr>
        <w:t xml:space="preserve"> άρχοντες πάνω στην πνευματική περιουσία τους, που το κράτος, οι κυβερνήσεις σας, επί δεκαετίες, είχαν αφήσει ανεξέλεγκτες να εκμεταλλεύονται τη δημιουργία των καλλιτεχνών. Και οι κυβερνήσεις σας –όπως είπα ξανά- παρακολουθούσαν αδιάφορα, από μακριά. </w:t>
      </w:r>
    </w:p>
    <w:p w14:paraId="120F8809" w14:textId="77777777" w:rsidR="0086761A" w:rsidRDefault="00427452">
      <w:pPr>
        <w:tabs>
          <w:tab w:val="left" w:pos="6787"/>
        </w:tabs>
        <w:spacing w:line="600" w:lineRule="auto"/>
        <w:ind w:left="-181" w:firstLine="720"/>
        <w:jc w:val="both"/>
        <w:rPr>
          <w:rFonts w:eastAsia="Times New Roman" w:cs="Times New Roman"/>
          <w:szCs w:val="24"/>
        </w:rPr>
      </w:pPr>
      <w:r>
        <w:rPr>
          <w:rFonts w:eastAsia="Times New Roman" w:cs="Times New Roman"/>
          <w:szCs w:val="24"/>
        </w:rPr>
        <w:t>Αλήθ</w:t>
      </w:r>
      <w:r>
        <w:rPr>
          <w:rFonts w:eastAsia="Times New Roman" w:cs="Times New Roman"/>
          <w:szCs w:val="24"/>
        </w:rPr>
        <w:t xml:space="preserve">εια, όταν λέτε ότι θα παραχωρήσετε σε ιδιώτες μέρος της δημόσιας ευθύνης για την </w:t>
      </w:r>
      <w:r>
        <w:rPr>
          <w:rFonts w:eastAsia="Times New Roman" w:cs="Times New Roman"/>
          <w:szCs w:val="24"/>
        </w:rPr>
        <w:t>υ</w:t>
      </w:r>
      <w:r>
        <w:rPr>
          <w:rFonts w:eastAsia="Times New Roman" w:cs="Times New Roman"/>
          <w:szCs w:val="24"/>
        </w:rPr>
        <w:t xml:space="preserve">γεία την ασφάλεια, και την </w:t>
      </w:r>
      <w:r>
        <w:rPr>
          <w:rFonts w:eastAsia="Times New Roman" w:cs="Times New Roman"/>
          <w:szCs w:val="24"/>
        </w:rPr>
        <w:t>π</w:t>
      </w:r>
      <w:r>
        <w:rPr>
          <w:rFonts w:eastAsia="Times New Roman" w:cs="Times New Roman"/>
          <w:szCs w:val="24"/>
        </w:rPr>
        <w:t>αιδεία αυτό εννοείται; Όταν μιλάτε για ιδιωτικά πανεπιστήμια, έχετε στον νου σας την άμεμπτη λειτουργία μιας ΑΕΠΙ, ας πούμε;</w:t>
      </w:r>
    </w:p>
    <w:p w14:paraId="120F880A" w14:textId="77777777" w:rsidR="0086761A" w:rsidRDefault="00427452">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Στα χρόνια σας, το Υπ</w:t>
      </w:r>
      <w:r>
        <w:rPr>
          <w:rFonts w:eastAsia="Times New Roman" w:cs="Times New Roman"/>
          <w:szCs w:val="24"/>
        </w:rPr>
        <w:t>ουργείο Πολιτισμού, με το άφθονο χρήμα από τα έσοδα του ΟΠΑΠ -τώρα δεν υπάρχει πια- χρηματοδοτούσε τοπικά ρουσφέτια και πανηγυράκια για τις εκλογικές σας περιφέρεις και επιδοτούσε με εκατομμύρια ευρώ «συνδικαλιστικές» συλλογικότητες χωρίς καμ</w:t>
      </w:r>
      <w:r>
        <w:rPr>
          <w:rFonts w:eastAsia="Times New Roman" w:cs="Times New Roman"/>
          <w:szCs w:val="24"/>
        </w:rPr>
        <w:t>μ</w:t>
      </w:r>
      <w:r>
        <w:rPr>
          <w:rFonts w:eastAsia="Times New Roman" w:cs="Times New Roman"/>
          <w:szCs w:val="24"/>
        </w:rPr>
        <w:t>ία κάλυψη, με</w:t>
      </w:r>
      <w:r>
        <w:rPr>
          <w:rFonts w:eastAsia="Times New Roman" w:cs="Times New Roman"/>
          <w:szCs w:val="24"/>
        </w:rPr>
        <w:t xml:space="preserve"> εκατομμύρια ευρώ. Και ξέρετε σε τι απευθύνομαι, γιατί τους φορτώνετε με εκατομμύρια, ενώ δεν είχαν καν καταστατικό, δεν είχαν καν εκλεγμένο Προεδρείο.</w:t>
      </w:r>
    </w:p>
    <w:p w14:paraId="120F880B" w14:textId="77777777" w:rsidR="0086761A" w:rsidRDefault="00427452">
      <w:pPr>
        <w:tabs>
          <w:tab w:val="left" w:pos="6787"/>
        </w:tabs>
        <w:spacing w:line="600" w:lineRule="auto"/>
        <w:ind w:left="-181" w:firstLine="720"/>
        <w:jc w:val="both"/>
        <w:rPr>
          <w:rFonts w:eastAsia="Times New Roman" w:cs="Times New Roman"/>
          <w:szCs w:val="24"/>
        </w:rPr>
      </w:pPr>
      <w:r>
        <w:rPr>
          <w:rFonts w:eastAsia="Times New Roman" w:cs="Times New Roman"/>
          <w:szCs w:val="24"/>
        </w:rPr>
        <w:t>Την ίδια ώρα, κόβατε επιχορήγηση και πετάγατε έξω από το Φεστιβάλ Αθηνών και Επιδαύρου εθνικά μεγέθη όπω</w:t>
      </w:r>
      <w:r>
        <w:rPr>
          <w:rFonts w:eastAsia="Times New Roman" w:cs="Times New Roman"/>
          <w:szCs w:val="24"/>
        </w:rPr>
        <w:t>ς ο Σπύρος Ευαγγελάτος και το «Αμφιθέατρο», το «Θέατρο Τέχνης» του Καρόλου Κουν ή τον Θεατρικό Οργανισμό της Κύπρου. Είναι πολλά αυτά που θα ήθελα να αναφέρω, ο χρόνος, όμως, είναι απαγορευτικός.</w:t>
      </w:r>
    </w:p>
    <w:p w14:paraId="120F880C"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Να θυμίσω, όμως, την εφαρμογή του ηλεκτρονικού εισιτηρίου σε</w:t>
      </w:r>
      <w:r>
        <w:rPr>
          <w:rFonts w:eastAsia="Times New Roman"/>
          <w:szCs w:val="24"/>
        </w:rPr>
        <w:t xml:space="preserve"> αρχαιολογικούς χώρους που εκτίναξε κατακόρυφα τις εισπράξεις. Αλήθεια, γιατί εσείς δεν το κάνατε όλα αυτά τα χρόνια; Αμέτρητες καλλιτεχνικές, πνευματικές δ</w:t>
      </w:r>
      <w:r w:rsidRPr="0054745E">
        <w:rPr>
          <w:rFonts w:eastAsia="Times New Roman"/>
          <w:szCs w:val="24"/>
        </w:rPr>
        <w:t xml:space="preserve">ομές </w:t>
      </w:r>
      <w:r>
        <w:rPr>
          <w:rFonts w:eastAsia="Times New Roman"/>
          <w:szCs w:val="24"/>
        </w:rPr>
        <w:t>επιχορηγήθηκαν</w:t>
      </w:r>
      <w:r w:rsidRPr="0054745E">
        <w:rPr>
          <w:rFonts w:eastAsia="Times New Roman"/>
          <w:szCs w:val="24"/>
        </w:rPr>
        <w:t xml:space="preserve"> από αυτή την </w:t>
      </w:r>
      <w:r>
        <w:rPr>
          <w:rFonts w:eastAsia="Times New Roman"/>
          <w:szCs w:val="24"/>
        </w:rPr>
        <w:t>Κ</w:t>
      </w:r>
      <w:r w:rsidRPr="0054745E">
        <w:rPr>
          <w:rFonts w:eastAsia="Times New Roman"/>
          <w:szCs w:val="24"/>
        </w:rPr>
        <w:t>υβέρνηση</w:t>
      </w:r>
      <w:r>
        <w:rPr>
          <w:rFonts w:eastAsia="Times New Roman"/>
          <w:szCs w:val="24"/>
        </w:rPr>
        <w:t>.</w:t>
      </w:r>
      <w:r w:rsidRPr="0054745E">
        <w:rPr>
          <w:rFonts w:eastAsia="Times New Roman"/>
          <w:szCs w:val="24"/>
        </w:rPr>
        <w:t xml:space="preserve"> </w:t>
      </w:r>
      <w:r>
        <w:rPr>
          <w:rFonts w:eastAsia="Times New Roman"/>
          <w:szCs w:val="24"/>
        </w:rPr>
        <w:t>Σ</w:t>
      </w:r>
      <w:r w:rsidRPr="0054745E">
        <w:rPr>
          <w:rFonts w:eastAsia="Times New Roman"/>
          <w:szCs w:val="24"/>
        </w:rPr>
        <w:t xml:space="preserve">τη θέση της ένωσης </w:t>
      </w:r>
      <w:r>
        <w:rPr>
          <w:rFonts w:eastAsia="Times New Roman"/>
          <w:szCs w:val="24"/>
        </w:rPr>
        <w:t xml:space="preserve">«ανωκατωραχουλιωτών», που ήταν η </w:t>
      </w:r>
      <w:r w:rsidRPr="0054745E">
        <w:rPr>
          <w:rFonts w:eastAsia="Times New Roman"/>
          <w:szCs w:val="24"/>
        </w:rPr>
        <w:t>εκλ</w:t>
      </w:r>
      <w:r w:rsidRPr="0054745E">
        <w:rPr>
          <w:rFonts w:eastAsia="Times New Roman"/>
          <w:szCs w:val="24"/>
        </w:rPr>
        <w:t xml:space="preserve">ογική περιφέρεια του τάδε Υπουργού </w:t>
      </w:r>
      <w:r>
        <w:rPr>
          <w:rFonts w:eastAsia="Times New Roman"/>
          <w:szCs w:val="24"/>
        </w:rPr>
        <w:t xml:space="preserve">ή του δείνα Βουλευτή, </w:t>
      </w:r>
      <w:r w:rsidRPr="0054745E">
        <w:rPr>
          <w:rFonts w:eastAsia="Times New Roman"/>
          <w:szCs w:val="24"/>
        </w:rPr>
        <w:t>βρίσκουμε ζωντανούς καλλιτεχνικούς παραγωγούς</w:t>
      </w:r>
      <w:r>
        <w:rPr>
          <w:rFonts w:eastAsia="Times New Roman"/>
          <w:szCs w:val="24"/>
        </w:rPr>
        <w:t>.</w:t>
      </w:r>
      <w:r w:rsidRPr="0054745E">
        <w:rPr>
          <w:rFonts w:eastAsia="Times New Roman"/>
          <w:szCs w:val="24"/>
        </w:rPr>
        <w:t xml:space="preserve"> </w:t>
      </w:r>
      <w:r>
        <w:rPr>
          <w:rFonts w:eastAsia="Times New Roman"/>
          <w:szCs w:val="24"/>
        </w:rPr>
        <w:t>Υ</w:t>
      </w:r>
      <w:r w:rsidRPr="0054745E">
        <w:rPr>
          <w:rFonts w:eastAsia="Times New Roman"/>
          <w:szCs w:val="24"/>
        </w:rPr>
        <w:t>πάρχει σχέδιο</w:t>
      </w:r>
      <w:r>
        <w:rPr>
          <w:rFonts w:eastAsia="Times New Roman"/>
          <w:szCs w:val="24"/>
        </w:rPr>
        <w:t>,</w:t>
      </w:r>
      <w:r w:rsidRPr="0054745E">
        <w:rPr>
          <w:rFonts w:eastAsia="Times New Roman"/>
          <w:szCs w:val="24"/>
        </w:rPr>
        <w:t xml:space="preserve"> στόχευση για την ανασυγκρότηση του πολιτισμού μ</w:t>
      </w:r>
      <w:r>
        <w:rPr>
          <w:rFonts w:eastAsia="Times New Roman"/>
          <w:szCs w:val="24"/>
        </w:rPr>
        <w:t>ετά τα χρόνια της κρίσης, για τη</w:t>
      </w:r>
      <w:r w:rsidRPr="0054745E">
        <w:rPr>
          <w:rFonts w:eastAsia="Times New Roman"/>
          <w:szCs w:val="24"/>
        </w:rPr>
        <w:t xml:space="preserve"> διερεύνηση της σχέσεως παιδιών </w:t>
      </w:r>
      <w:r>
        <w:rPr>
          <w:rFonts w:eastAsia="Times New Roman"/>
          <w:szCs w:val="24"/>
        </w:rPr>
        <w:t>κ</w:t>
      </w:r>
      <w:r w:rsidRPr="0054745E">
        <w:rPr>
          <w:rFonts w:eastAsia="Times New Roman"/>
          <w:szCs w:val="24"/>
        </w:rPr>
        <w:t>αι νέων με τον πολιτισμό</w:t>
      </w:r>
      <w:r>
        <w:rPr>
          <w:rFonts w:eastAsia="Times New Roman"/>
          <w:szCs w:val="24"/>
        </w:rPr>
        <w:t>,</w:t>
      </w:r>
      <w:r w:rsidRPr="0054745E">
        <w:rPr>
          <w:rFonts w:eastAsia="Times New Roman"/>
          <w:szCs w:val="24"/>
        </w:rPr>
        <w:t xml:space="preserve"> για την </w:t>
      </w:r>
      <w:r>
        <w:rPr>
          <w:rFonts w:eastAsia="Times New Roman"/>
          <w:szCs w:val="24"/>
        </w:rPr>
        <w:t>π</w:t>
      </w:r>
      <w:r w:rsidRPr="0054745E">
        <w:rPr>
          <w:rFonts w:eastAsia="Times New Roman"/>
          <w:szCs w:val="24"/>
        </w:rPr>
        <w:t xml:space="preserve">εριφερειακή </w:t>
      </w:r>
      <w:r>
        <w:rPr>
          <w:rFonts w:eastAsia="Times New Roman"/>
          <w:szCs w:val="24"/>
        </w:rPr>
        <w:t>πολιτιστική</w:t>
      </w:r>
      <w:r w:rsidRPr="0054745E">
        <w:rPr>
          <w:rFonts w:eastAsia="Times New Roman"/>
          <w:szCs w:val="24"/>
        </w:rPr>
        <w:t xml:space="preserve"> και πολλά άλλα</w:t>
      </w:r>
      <w:r>
        <w:rPr>
          <w:rFonts w:eastAsia="Times New Roman"/>
          <w:szCs w:val="24"/>
        </w:rPr>
        <w:t>.</w:t>
      </w:r>
    </w:p>
    <w:p w14:paraId="120F880D"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lastRenderedPageBreak/>
        <w:t>Κ</w:t>
      </w:r>
      <w:r w:rsidRPr="0054745E">
        <w:rPr>
          <w:rFonts w:eastAsia="Times New Roman"/>
          <w:szCs w:val="24"/>
        </w:rPr>
        <w:t xml:space="preserve">υρίες και κύριοι </w:t>
      </w:r>
      <w:r>
        <w:rPr>
          <w:rFonts w:eastAsia="Times New Roman"/>
          <w:szCs w:val="24"/>
        </w:rPr>
        <w:t>Β</w:t>
      </w:r>
      <w:r w:rsidRPr="0054745E">
        <w:rPr>
          <w:rFonts w:eastAsia="Times New Roman"/>
          <w:szCs w:val="24"/>
        </w:rPr>
        <w:t>ουλευτές</w:t>
      </w:r>
      <w:r>
        <w:rPr>
          <w:rFonts w:eastAsia="Times New Roman"/>
          <w:szCs w:val="24"/>
        </w:rPr>
        <w:t>,</w:t>
      </w:r>
      <w:r w:rsidRPr="0054745E">
        <w:rPr>
          <w:rFonts w:eastAsia="Times New Roman"/>
          <w:szCs w:val="24"/>
        </w:rPr>
        <w:t xml:space="preserve"> το 2019 θα είναι </w:t>
      </w:r>
      <w:r>
        <w:rPr>
          <w:rFonts w:eastAsia="Times New Roman"/>
          <w:szCs w:val="24"/>
        </w:rPr>
        <w:t>μια</w:t>
      </w:r>
      <w:r w:rsidRPr="0054745E">
        <w:rPr>
          <w:rFonts w:eastAsia="Times New Roman"/>
          <w:szCs w:val="24"/>
        </w:rPr>
        <w:t xml:space="preserve"> καλύτερη χρονιά</w:t>
      </w:r>
      <w:r>
        <w:rPr>
          <w:rFonts w:eastAsia="Times New Roman"/>
          <w:szCs w:val="24"/>
        </w:rPr>
        <w:t>, μ</w:t>
      </w:r>
      <w:r w:rsidRPr="0054745E">
        <w:rPr>
          <w:rFonts w:eastAsia="Times New Roman"/>
          <w:szCs w:val="24"/>
        </w:rPr>
        <w:t>ε όσα έχουν επιτευχθεί από το 2015</w:t>
      </w:r>
      <w:r>
        <w:rPr>
          <w:rFonts w:eastAsia="Times New Roman"/>
          <w:szCs w:val="24"/>
        </w:rPr>
        <w:t>,</w:t>
      </w:r>
      <w:r w:rsidRPr="0054745E">
        <w:rPr>
          <w:rFonts w:eastAsia="Times New Roman"/>
          <w:szCs w:val="24"/>
        </w:rPr>
        <w:t xml:space="preserve"> με την έξοδο </w:t>
      </w:r>
      <w:r>
        <w:rPr>
          <w:rFonts w:eastAsia="Times New Roman"/>
          <w:szCs w:val="24"/>
        </w:rPr>
        <w:t>από τα μνημόνια</w:t>
      </w:r>
      <w:r w:rsidRPr="0054745E">
        <w:rPr>
          <w:rFonts w:eastAsia="Times New Roman"/>
          <w:szCs w:val="24"/>
        </w:rPr>
        <w:t xml:space="preserve"> το 2018 και με τις ευοίωνες προοπτικές που όλοι αναγνωρίζουν</w:t>
      </w:r>
      <w:r>
        <w:rPr>
          <w:rFonts w:eastAsia="Times New Roman"/>
          <w:szCs w:val="24"/>
        </w:rPr>
        <w:t>.</w:t>
      </w:r>
    </w:p>
    <w:p w14:paraId="120F880E"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Α</w:t>
      </w:r>
      <w:r w:rsidRPr="0054745E">
        <w:rPr>
          <w:rFonts w:eastAsia="Times New Roman"/>
          <w:szCs w:val="24"/>
        </w:rPr>
        <w:t>γαπητοί κ</w:t>
      </w:r>
      <w:r w:rsidRPr="0054745E">
        <w:rPr>
          <w:rFonts w:eastAsia="Times New Roman"/>
          <w:szCs w:val="24"/>
        </w:rPr>
        <w:t>ύριοι της Αξιωματικής Αντιπολίτευσης</w:t>
      </w:r>
      <w:r>
        <w:rPr>
          <w:rFonts w:eastAsia="Times New Roman"/>
          <w:szCs w:val="24"/>
        </w:rPr>
        <w:t>,</w:t>
      </w:r>
      <w:r w:rsidRPr="0054745E">
        <w:rPr>
          <w:rFonts w:eastAsia="Times New Roman"/>
          <w:szCs w:val="24"/>
        </w:rPr>
        <w:t xml:space="preserve"> με αυτή την </w:t>
      </w:r>
      <w:r>
        <w:rPr>
          <w:rFonts w:eastAsia="Times New Roman"/>
          <w:szCs w:val="24"/>
        </w:rPr>
        <w:t>Κ</w:t>
      </w:r>
      <w:r w:rsidRPr="0054745E">
        <w:rPr>
          <w:rFonts w:eastAsia="Times New Roman"/>
          <w:szCs w:val="24"/>
        </w:rPr>
        <w:t xml:space="preserve">υβέρνηση </w:t>
      </w:r>
      <w:r>
        <w:rPr>
          <w:rFonts w:eastAsia="Times New Roman"/>
          <w:szCs w:val="24"/>
        </w:rPr>
        <w:t>ο</w:t>
      </w:r>
      <w:r w:rsidRPr="0054745E">
        <w:rPr>
          <w:rFonts w:eastAsia="Times New Roman"/>
          <w:szCs w:val="24"/>
        </w:rPr>
        <w:t xml:space="preserve"> τομέας των οικονομικών δεν είναι το δυνατό σας </w:t>
      </w:r>
      <w:r>
        <w:rPr>
          <w:rFonts w:eastAsia="Times New Roman"/>
          <w:szCs w:val="24"/>
        </w:rPr>
        <w:t>χαρτί.</w:t>
      </w:r>
      <w:r w:rsidRPr="0054745E">
        <w:rPr>
          <w:rFonts w:eastAsia="Times New Roman"/>
          <w:szCs w:val="24"/>
        </w:rPr>
        <w:t xml:space="preserve"> </w:t>
      </w:r>
      <w:r>
        <w:rPr>
          <w:rFonts w:eastAsia="Times New Roman"/>
          <w:szCs w:val="24"/>
        </w:rPr>
        <w:t>Χ</w:t>
      </w:r>
      <w:r w:rsidRPr="0054745E">
        <w:rPr>
          <w:rFonts w:eastAsia="Times New Roman"/>
          <w:szCs w:val="24"/>
        </w:rPr>
        <w:t>άσατε κατά κράτος και καταφεύγετε σε αυτό που ξέρετε καλά</w:t>
      </w:r>
      <w:r>
        <w:rPr>
          <w:rFonts w:eastAsia="Times New Roman"/>
          <w:szCs w:val="24"/>
        </w:rPr>
        <w:t>: σ</w:t>
      </w:r>
      <w:r w:rsidRPr="0054745E">
        <w:rPr>
          <w:rFonts w:eastAsia="Times New Roman"/>
          <w:szCs w:val="24"/>
        </w:rPr>
        <w:t>το</w:t>
      </w:r>
      <w:r>
        <w:rPr>
          <w:rFonts w:eastAsia="Times New Roman"/>
          <w:szCs w:val="24"/>
        </w:rPr>
        <w:t>ν</w:t>
      </w:r>
      <w:r w:rsidRPr="0054745E">
        <w:rPr>
          <w:rFonts w:eastAsia="Times New Roman"/>
          <w:szCs w:val="24"/>
        </w:rPr>
        <w:t xml:space="preserve"> διχασμό</w:t>
      </w:r>
      <w:r>
        <w:rPr>
          <w:rFonts w:eastAsia="Times New Roman"/>
          <w:szCs w:val="24"/>
        </w:rPr>
        <w:t>,</w:t>
      </w:r>
      <w:r w:rsidRPr="0054745E">
        <w:rPr>
          <w:rFonts w:eastAsia="Times New Roman"/>
          <w:szCs w:val="24"/>
        </w:rPr>
        <w:t xml:space="preserve"> σε πατριώτες και προδότες</w:t>
      </w:r>
      <w:r>
        <w:rPr>
          <w:rFonts w:eastAsia="Times New Roman"/>
          <w:szCs w:val="24"/>
        </w:rPr>
        <w:t>.</w:t>
      </w:r>
      <w:r w:rsidRPr="0054745E">
        <w:rPr>
          <w:rFonts w:eastAsia="Times New Roman"/>
          <w:szCs w:val="24"/>
        </w:rPr>
        <w:t xml:space="preserve"> </w:t>
      </w:r>
      <w:r>
        <w:rPr>
          <w:rFonts w:eastAsia="Times New Roman"/>
          <w:szCs w:val="24"/>
        </w:rPr>
        <w:t>Α</w:t>
      </w:r>
      <w:r w:rsidRPr="0054745E">
        <w:rPr>
          <w:rFonts w:eastAsia="Times New Roman"/>
          <w:szCs w:val="24"/>
        </w:rPr>
        <w:t xml:space="preserve">νακατέψετε τις </w:t>
      </w:r>
      <w:r>
        <w:rPr>
          <w:rFonts w:eastAsia="Times New Roman"/>
          <w:szCs w:val="24"/>
        </w:rPr>
        <w:t>«</w:t>
      </w:r>
      <w:r w:rsidRPr="0054745E">
        <w:rPr>
          <w:rFonts w:eastAsia="Times New Roman"/>
          <w:szCs w:val="24"/>
        </w:rPr>
        <w:t>Πρέσπες</w:t>
      </w:r>
      <w:r>
        <w:rPr>
          <w:rFonts w:eastAsia="Times New Roman"/>
          <w:szCs w:val="24"/>
        </w:rPr>
        <w:t>» και</w:t>
      </w:r>
      <w:r w:rsidRPr="0054745E">
        <w:rPr>
          <w:rFonts w:eastAsia="Times New Roman"/>
          <w:szCs w:val="24"/>
        </w:rPr>
        <w:t xml:space="preserve"> τον Έντι </w:t>
      </w:r>
      <w:r>
        <w:rPr>
          <w:rFonts w:eastAsia="Times New Roman"/>
          <w:szCs w:val="24"/>
        </w:rPr>
        <w:t>Ρ</w:t>
      </w:r>
      <w:r w:rsidRPr="0054745E">
        <w:rPr>
          <w:rFonts w:eastAsia="Times New Roman"/>
          <w:szCs w:val="24"/>
        </w:rPr>
        <w:t>άμα</w:t>
      </w:r>
      <w:r>
        <w:rPr>
          <w:rFonts w:eastAsia="Times New Roman"/>
          <w:szCs w:val="24"/>
        </w:rPr>
        <w:t>.</w:t>
      </w:r>
      <w:r w:rsidRPr="0054745E">
        <w:rPr>
          <w:rFonts w:eastAsia="Times New Roman"/>
          <w:szCs w:val="24"/>
        </w:rPr>
        <w:t xml:space="preserve"> </w:t>
      </w:r>
      <w:r>
        <w:rPr>
          <w:rFonts w:eastAsia="Times New Roman"/>
          <w:szCs w:val="24"/>
        </w:rPr>
        <w:t>Ε</w:t>
      </w:r>
      <w:r w:rsidRPr="0054745E">
        <w:rPr>
          <w:rFonts w:eastAsia="Times New Roman"/>
          <w:szCs w:val="24"/>
        </w:rPr>
        <w:t xml:space="preserve">ίναι η τελευταία </w:t>
      </w:r>
      <w:r>
        <w:rPr>
          <w:rFonts w:eastAsia="Times New Roman"/>
          <w:szCs w:val="24"/>
        </w:rPr>
        <w:t>σας</w:t>
      </w:r>
      <w:r w:rsidRPr="0054745E">
        <w:rPr>
          <w:rFonts w:eastAsia="Times New Roman"/>
          <w:szCs w:val="24"/>
        </w:rPr>
        <w:t xml:space="preserve"> καταφυγή</w:t>
      </w:r>
      <w:r>
        <w:rPr>
          <w:rFonts w:eastAsia="Times New Roman"/>
          <w:szCs w:val="24"/>
        </w:rPr>
        <w:t xml:space="preserve"> -</w:t>
      </w:r>
      <w:r w:rsidRPr="0054745E">
        <w:rPr>
          <w:rFonts w:eastAsia="Times New Roman"/>
          <w:szCs w:val="24"/>
        </w:rPr>
        <w:t>παλιά σας τέχνη κόσκινο</w:t>
      </w:r>
      <w:r>
        <w:rPr>
          <w:rFonts w:eastAsia="Times New Roman"/>
          <w:szCs w:val="24"/>
        </w:rPr>
        <w:t>!-,</w:t>
      </w:r>
      <w:r w:rsidRPr="0054745E">
        <w:rPr>
          <w:rFonts w:eastAsia="Times New Roman"/>
          <w:szCs w:val="24"/>
        </w:rPr>
        <w:t xml:space="preserve"> αυτό που ξέρετε πολύ καλά</w:t>
      </w:r>
      <w:r>
        <w:rPr>
          <w:rFonts w:eastAsia="Times New Roman"/>
          <w:szCs w:val="24"/>
        </w:rPr>
        <w:t>,</w:t>
      </w:r>
      <w:r w:rsidRPr="0054745E">
        <w:rPr>
          <w:rFonts w:eastAsia="Times New Roman"/>
          <w:szCs w:val="24"/>
        </w:rPr>
        <w:t xml:space="preserve"> που το κάνατε με μεγάλη επιτυχία στα </w:t>
      </w:r>
      <w:r>
        <w:rPr>
          <w:rFonts w:eastAsia="Times New Roman"/>
          <w:szCs w:val="24"/>
        </w:rPr>
        <w:t>«</w:t>
      </w:r>
      <w:r>
        <w:rPr>
          <w:rFonts w:eastAsia="Times New Roman"/>
          <w:szCs w:val="24"/>
        </w:rPr>
        <w:t>Μ</w:t>
      </w:r>
      <w:r w:rsidRPr="0054745E">
        <w:rPr>
          <w:rFonts w:eastAsia="Times New Roman"/>
          <w:szCs w:val="24"/>
        </w:rPr>
        <w:t>ακρονήσια</w:t>
      </w:r>
      <w:r>
        <w:rPr>
          <w:rFonts w:eastAsia="Times New Roman"/>
          <w:szCs w:val="24"/>
        </w:rPr>
        <w:t>»</w:t>
      </w:r>
      <w:r>
        <w:rPr>
          <w:rFonts w:eastAsia="Times New Roman"/>
          <w:szCs w:val="24"/>
        </w:rPr>
        <w:t>,</w:t>
      </w:r>
      <w:r w:rsidRPr="0054745E">
        <w:rPr>
          <w:rFonts w:eastAsia="Times New Roman"/>
          <w:szCs w:val="24"/>
        </w:rPr>
        <w:t xml:space="preserve"> στις φυλακές</w:t>
      </w:r>
      <w:r>
        <w:rPr>
          <w:rFonts w:eastAsia="Times New Roman"/>
          <w:szCs w:val="24"/>
        </w:rPr>
        <w:t>,</w:t>
      </w:r>
      <w:r w:rsidRPr="0054745E">
        <w:rPr>
          <w:rFonts w:eastAsia="Times New Roman"/>
          <w:szCs w:val="24"/>
        </w:rPr>
        <w:t xml:space="preserve"> </w:t>
      </w:r>
      <w:r>
        <w:rPr>
          <w:rFonts w:eastAsia="Times New Roman"/>
          <w:szCs w:val="24"/>
        </w:rPr>
        <w:t>στι</w:t>
      </w:r>
      <w:r w:rsidRPr="0054745E">
        <w:rPr>
          <w:rFonts w:eastAsia="Times New Roman"/>
          <w:szCs w:val="24"/>
        </w:rPr>
        <w:t>ς καταδιώξ</w:t>
      </w:r>
      <w:r>
        <w:rPr>
          <w:rFonts w:eastAsia="Times New Roman"/>
          <w:szCs w:val="24"/>
        </w:rPr>
        <w:t>ει</w:t>
      </w:r>
      <w:r w:rsidRPr="0054745E">
        <w:rPr>
          <w:rFonts w:eastAsia="Times New Roman"/>
          <w:szCs w:val="24"/>
        </w:rPr>
        <w:t>ς</w:t>
      </w:r>
      <w:r>
        <w:rPr>
          <w:rFonts w:eastAsia="Times New Roman"/>
          <w:szCs w:val="24"/>
        </w:rPr>
        <w:t>.</w:t>
      </w:r>
      <w:r w:rsidRPr="0054745E">
        <w:rPr>
          <w:rFonts w:eastAsia="Times New Roman"/>
          <w:szCs w:val="24"/>
        </w:rPr>
        <w:t xml:space="preserve"> </w:t>
      </w:r>
      <w:r>
        <w:rPr>
          <w:rFonts w:eastAsia="Times New Roman"/>
          <w:szCs w:val="24"/>
        </w:rPr>
        <w:t>Ε</w:t>
      </w:r>
      <w:r w:rsidRPr="0054745E">
        <w:rPr>
          <w:rFonts w:eastAsia="Times New Roman"/>
          <w:szCs w:val="24"/>
        </w:rPr>
        <w:t xml:space="preserve">κεί </w:t>
      </w:r>
      <w:r>
        <w:rPr>
          <w:rFonts w:eastAsia="Times New Roman"/>
          <w:szCs w:val="24"/>
        </w:rPr>
        <w:t>γυρίσατε.</w:t>
      </w:r>
    </w:p>
    <w:p w14:paraId="120F880F" w14:textId="77777777" w:rsidR="0086761A" w:rsidRDefault="00427452">
      <w:pPr>
        <w:tabs>
          <w:tab w:val="center" w:pos="4753"/>
          <w:tab w:val="left" w:pos="6156"/>
        </w:tabs>
        <w:spacing w:line="600" w:lineRule="auto"/>
        <w:ind w:firstLine="720"/>
        <w:jc w:val="both"/>
        <w:rPr>
          <w:rFonts w:eastAsia="Times New Roman"/>
          <w:szCs w:val="24"/>
        </w:rPr>
      </w:pPr>
      <w:r w:rsidRPr="00613B07">
        <w:rPr>
          <w:rFonts w:eastAsia="Times New Roman"/>
          <w:b/>
          <w:szCs w:val="24"/>
        </w:rPr>
        <w:t>Δ</w:t>
      </w:r>
      <w:r>
        <w:rPr>
          <w:rFonts w:eastAsia="Times New Roman"/>
          <w:b/>
          <w:szCs w:val="24"/>
        </w:rPr>
        <w:t>ΗΜΗΤΡΙΟΣ ΚΥΡΙΑΖΙΔΗΣ:</w:t>
      </w:r>
      <w:r>
        <w:rPr>
          <w:rFonts w:eastAsia="Times New Roman"/>
          <w:b/>
          <w:szCs w:val="24"/>
        </w:rPr>
        <w:t xml:space="preserve"> </w:t>
      </w:r>
      <w:r>
        <w:rPr>
          <w:rFonts w:eastAsia="Times New Roman"/>
          <w:szCs w:val="24"/>
        </w:rPr>
        <w:t>… (</w:t>
      </w:r>
      <w:r>
        <w:rPr>
          <w:rFonts w:eastAsia="Times New Roman"/>
          <w:szCs w:val="24"/>
        </w:rPr>
        <w:t>δ</w:t>
      </w:r>
      <w:r>
        <w:rPr>
          <w:rFonts w:eastAsia="Times New Roman"/>
          <w:szCs w:val="24"/>
        </w:rPr>
        <w:t>εν ακούστηκε)</w:t>
      </w:r>
    </w:p>
    <w:p w14:paraId="120F8810" w14:textId="77777777" w:rsidR="0086761A" w:rsidRDefault="00427452">
      <w:pPr>
        <w:tabs>
          <w:tab w:val="center" w:pos="4753"/>
          <w:tab w:val="left" w:pos="6156"/>
        </w:tabs>
        <w:spacing w:line="600" w:lineRule="auto"/>
        <w:ind w:firstLine="720"/>
        <w:jc w:val="both"/>
        <w:rPr>
          <w:rFonts w:eastAsia="Times New Roman"/>
          <w:szCs w:val="24"/>
        </w:rPr>
      </w:pPr>
      <w:r w:rsidRPr="00686F97">
        <w:rPr>
          <w:rFonts w:eastAsia="Times New Roman"/>
          <w:b/>
          <w:szCs w:val="24"/>
        </w:rPr>
        <w:t>ΠΑΝΑΓΙΩΤΗΣ (ΠΑΝΟΣ) ΣΚΟΥΡΟΛ</w:t>
      </w:r>
      <w:r w:rsidRPr="00686F97">
        <w:rPr>
          <w:rFonts w:eastAsia="Times New Roman"/>
          <w:b/>
          <w:szCs w:val="24"/>
        </w:rPr>
        <w:t>ΙΑΚΟΣ:</w:t>
      </w:r>
      <w:r w:rsidRPr="00686F97">
        <w:rPr>
          <w:rFonts w:eastAsia="Times New Roman"/>
          <w:szCs w:val="24"/>
        </w:rPr>
        <w:t xml:space="preserve"> </w:t>
      </w:r>
      <w:r>
        <w:rPr>
          <w:rFonts w:eastAsia="Times New Roman"/>
          <w:szCs w:val="24"/>
        </w:rPr>
        <w:t>Μην εκ</w:t>
      </w:r>
      <w:r w:rsidRPr="0054745E">
        <w:rPr>
          <w:rFonts w:eastAsia="Times New Roman"/>
          <w:szCs w:val="24"/>
        </w:rPr>
        <w:t>φεύγετε της τάξεως</w:t>
      </w:r>
      <w:r>
        <w:rPr>
          <w:rFonts w:eastAsia="Times New Roman"/>
          <w:szCs w:val="24"/>
        </w:rPr>
        <w:t>,</w:t>
      </w:r>
      <w:r w:rsidRPr="0054745E">
        <w:rPr>
          <w:rFonts w:eastAsia="Times New Roman"/>
          <w:szCs w:val="24"/>
        </w:rPr>
        <w:t xml:space="preserve"> </w:t>
      </w:r>
      <w:r>
        <w:rPr>
          <w:rFonts w:eastAsia="Times New Roman"/>
          <w:szCs w:val="24"/>
        </w:rPr>
        <w:t xml:space="preserve">εσείς </w:t>
      </w:r>
      <w:r w:rsidRPr="0054745E">
        <w:rPr>
          <w:rFonts w:eastAsia="Times New Roman"/>
          <w:szCs w:val="24"/>
        </w:rPr>
        <w:t>άνθρωπος της τάξε</w:t>
      </w:r>
      <w:r>
        <w:rPr>
          <w:rFonts w:eastAsia="Times New Roman"/>
          <w:szCs w:val="24"/>
        </w:rPr>
        <w:t>ω</w:t>
      </w:r>
      <w:r w:rsidRPr="0054745E">
        <w:rPr>
          <w:rFonts w:eastAsia="Times New Roman"/>
          <w:szCs w:val="24"/>
        </w:rPr>
        <w:t>ς</w:t>
      </w:r>
      <w:r>
        <w:rPr>
          <w:rFonts w:eastAsia="Times New Roman"/>
          <w:szCs w:val="24"/>
        </w:rPr>
        <w:t>,</w:t>
      </w:r>
      <w:r w:rsidRPr="0054745E">
        <w:rPr>
          <w:rFonts w:eastAsia="Times New Roman"/>
          <w:szCs w:val="24"/>
        </w:rPr>
        <w:t xml:space="preserve"> γιατί αν συνεχίσετε θα πρέπει να </w:t>
      </w:r>
      <w:r>
        <w:rPr>
          <w:rFonts w:eastAsia="Times New Roman"/>
          <w:szCs w:val="24"/>
        </w:rPr>
        <w:t xml:space="preserve">συλλάβετε τον εαυτό σας. </w:t>
      </w:r>
    </w:p>
    <w:p w14:paraId="120F8811" w14:textId="77777777" w:rsidR="0086761A" w:rsidRDefault="00427452">
      <w:pPr>
        <w:tabs>
          <w:tab w:val="center" w:pos="4753"/>
          <w:tab w:val="left" w:pos="6156"/>
        </w:tabs>
        <w:spacing w:line="600" w:lineRule="auto"/>
        <w:ind w:firstLine="720"/>
        <w:jc w:val="both"/>
        <w:rPr>
          <w:rFonts w:eastAsia="Times New Roman"/>
          <w:szCs w:val="24"/>
        </w:rPr>
      </w:pPr>
      <w:r w:rsidRPr="00613B07">
        <w:rPr>
          <w:rFonts w:eastAsia="Times New Roman"/>
          <w:b/>
          <w:szCs w:val="24"/>
        </w:rPr>
        <w:t>Δ</w:t>
      </w:r>
      <w:r>
        <w:rPr>
          <w:rFonts w:eastAsia="Times New Roman"/>
          <w:b/>
          <w:szCs w:val="24"/>
        </w:rPr>
        <w:t>ΗΜΗΤΡΙΟΣ ΚΥΡΙΑΖΙΔΗΣ:</w:t>
      </w:r>
      <w:r w:rsidRPr="00450532">
        <w:rPr>
          <w:rFonts w:eastAsia="Times New Roman"/>
          <w:b/>
          <w:szCs w:val="24"/>
        </w:rPr>
        <w:t xml:space="preserve"> </w:t>
      </w:r>
      <w:r>
        <w:rPr>
          <w:rFonts w:eastAsia="Times New Roman"/>
          <w:szCs w:val="24"/>
        </w:rPr>
        <w:t xml:space="preserve">Εγώ σας είχα πάντως και σας πρόσεχα. </w:t>
      </w:r>
    </w:p>
    <w:p w14:paraId="120F8812" w14:textId="77777777" w:rsidR="0086761A" w:rsidRDefault="00427452">
      <w:pPr>
        <w:tabs>
          <w:tab w:val="center" w:pos="4753"/>
          <w:tab w:val="left" w:pos="6156"/>
        </w:tabs>
        <w:spacing w:line="600" w:lineRule="auto"/>
        <w:ind w:firstLine="720"/>
        <w:jc w:val="both"/>
        <w:rPr>
          <w:rFonts w:eastAsia="Times New Roman"/>
          <w:szCs w:val="24"/>
        </w:rPr>
      </w:pPr>
      <w:r w:rsidRPr="00686F97">
        <w:rPr>
          <w:rFonts w:eastAsia="Times New Roman"/>
          <w:b/>
          <w:szCs w:val="24"/>
        </w:rPr>
        <w:t>ΠΑΝΑΓΙΩΤΗΣ (ΠΑΝΟΣ) ΣΚΟΥΡΟΛΙΑΚΟΣ</w:t>
      </w:r>
      <w:r>
        <w:rPr>
          <w:rFonts w:eastAsia="Times New Roman"/>
          <w:b/>
          <w:szCs w:val="24"/>
        </w:rPr>
        <w:t xml:space="preserve">: </w:t>
      </w:r>
      <w:r>
        <w:rPr>
          <w:rFonts w:eastAsia="Times New Roman"/>
          <w:szCs w:val="24"/>
        </w:rPr>
        <w:t xml:space="preserve">Ευχαριστώ που με είχατε. Και εγώ σας έχω. </w:t>
      </w:r>
    </w:p>
    <w:p w14:paraId="120F8813" w14:textId="77777777" w:rsidR="0086761A" w:rsidRDefault="00427452">
      <w:pPr>
        <w:tabs>
          <w:tab w:val="center" w:pos="4753"/>
          <w:tab w:val="left" w:pos="6156"/>
        </w:tabs>
        <w:spacing w:line="600" w:lineRule="auto"/>
        <w:ind w:firstLine="720"/>
        <w:jc w:val="both"/>
        <w:rPr>
          <w:rFonts w:eastAsia="Times New Roman"/>
          <w:szCs w:val="24"/>
        </w:rPr>
      </w:pPr>
      <w:r w:rsidRPr="00450532">
        <w:rPr>
          <w:rFonts w:eastAsia="Times New Roman"/>
          <w:szCs w:val="24"/>
        </w:rPr>
        <w:t>Κυρίες και κύριοι</w:t>
      </w:r>
      <w:r>
        <w:rPr>
          <w:rFonts w:eastAsia="Times New Roman"/>
          <w:szCs w:val="24"/>
        </w:rPr>
        <w:t xml:space="preserve"> της Αντιπολίτευσης, το κράτος δεν έπεσε </w:t>
      </w:r>
      <w:r w:rsidRPr="0054745E">
        <w:rPr>
          <w:rFonts w:eastAsia="Times New Roman"/>
          <w:szCs w:val="24"/>
        </w:rPr>
        <w:t>στα βράχια</w:t>
      </w:r>
      <w:r>
        <w:rPr>
          <w:rFonts w:eastAsia="Times New Roman"/>
          <w:szCs w:val="24"/>
        </w:rPr>
        <w:t>,</w:t>
      </w:r>
      <w:r w:rsidRPr="0054745E">
        <w:rPr>
          <w:rFonts w:eastAsia="Times New Roman"/>
          <w:szCs w:val="24"/>
        </w:rPr>
        <w:t xml:space="preserve"> όπως προβλέπ</w:t>
      </w:r>
      <w:r>
        <w:rPr>
          <w:rFonts w:eastAsia="Times New Roman"/>
          <w:szCs w:val="24"/>
        </w:rPr>
        <w:t xml:space="preserve">ατε </w:t>
      </w:r>
      <w:r w:rsidRPr="0054745E">
        <w:rPr>
          <w:rFonts w:eastAsia="Times New Roman"/>
          <w:szCs w:val="24"/>
        </w:rPr>
        <w:t>με ανυπόκριτη χαρά</w:t>
      </w:r>
      <w:r>
        <w:rPr>
          <w:rFonts w:eastAsia="Times New Roman"/>
          <w:szCs w:val="24"/>
        </w:rPr>
        <w:t>. Πλέει σε ηρεμότερα νερά.</w:t>
      </w:r>
      <w:r w:rsidRPr="0054745E">
        <w:rPr>
          <w:rFonts w:eastAsia="Times New Roman"/>
          <w:szCs w:val="24"/>
        </w:rPr>
        <w:t xml:space="preserve"> </w:t>
      </w:r>
      <w:r>
        <w:rPr>
          <w:rFonts w:eastAsia="Times New Roman"/>
          <w:szCs w:val="24"/>
        </w:rPr>
        <w:t>Η</w:t>
      </w:r>
      <w:r w:rsidRPr="0054745E">
        <w:rPr>
          <w:rFonts w:eastAsia="Times New Roman"/>
          <w:szCs w:val="24"/>
        </w:rPr>
        <w:t xml:space="preserve"> περίοδος της αβεβαιότητας τελείωσε και τα καλύτερα έρχονται</w:t>
      </w:r>
      <w:r>
        <w:rPr>
          <w:rFonts w:eastAsia="Times New Roman"/>
          <w:szCs w:val="24"/>
        </w:rPr>
        <w:t>.</w:t>
      </w:r>
    </w:p>
    <w:p w14:paraId="120F8814"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lastRenderedPageBreak/>
        <w:t>Σ</w:t>
      </w:r>
      <w:r w:rsidRPr="0054745E">
        <w:rPr>
          <w:rFonts w:eastAsia="Times New Roman"/>
          <w:szCs w:val="24"/>
        </w:rPr>
        <w:t xml:space="preserve">ας </w:t>
      </w:r>
      <w:r>
        <w:rPr>
          <w:rFonts w:eastAsia="Times New Roman"/>
          <w:szCs w:val="24"/>
        </w:rPr>
        <w:t>ε</w:t>
      </w:r>
      <w:r w:rsidRPr="0054745E">
        <w:rPr>
          <w:rFonts w:eastAsia="Times New Roman"/>
          <w:szCs w:val="24"/>
        </w:rPr>
        <w:t>υχαριστώ</w:t>
      </w:r>
      <w:r>
        <w:rPr>
          <w:rFonts w:eastAsia="Times New Roman"/>
          <w:szCs w:val="24"/>
        </w:rPr>
        <w:t>.</w:t>
      </w:r>
    </w:p>
    <w:p w14:paraId="120F8815" w14:textId="77777777" w:rsidR="0086761A" w:rsidRDefault="00427452">
      <w:pPr>
        <w:spacing w:line="600" w:lineRule="auto"/>
        <w:ind w:firstLine="720"/>
        <w:jc w:val="both"/>
        <w:rPr>
          <w:rFonts w:eastAsia="Times New Roman"/>
          <w:szCs w:val="24"/>
        </w:rPr>
      </w:pPr>
      <w:r w:rsidRPr="006B6276">
        <w:rPr>
          <w:rFonts w:eastAsia="Times New Roman" w:cs="Times New Roman"/>
          <w:b/>
          <w:szCs w:val="24"/>
        </w:rPr>
        <w:t xml:space="preserve">ΠΡΟΕΔΡΕΥΩΝ (Σπυρίδων Λυκούδης): </w:t>
      </w:r>
      <w:r w:rsidRPr="0054745E">
        <w:rPr>
          <w:rFonts w:eastAsia="Times New Roman"/>
          <w:szCs w:val="24"/>
        </w:rPr>
        <w:t>Ευχαριστώ</w:t>
      </w:r>
      <w:r>
        <w:rPr>
          <w:rFonts w:eastAsia="Times New Roman"/>
          <w:szCs w:val="24"/>
        </w:rPr>
        <w:t>, κύρι</w:t>
      </w:r>
      <w:r>
        <w:rPr>
          <w:rFonts w:eastAsia="Times New Roman"/>
          <w:szCs w:val="24"/>
        </w:rPr>
        <w:t xml:space="preserve">ε συνάδελφε. </w:t>
      </w:r>
    </w:p>
    <w:p w14:paraId="120F8816" w14:textId="77777777" w:rsidR="0086761A" w:rsidRDefault="00427452">
      <w:pPr>
        <w:spacing w:line="600" w:lineRule="auto"/>
        <w:ind w:firstLine="720"/>
        <w:jc w:val="both"/>
        <w:rPr>
          <w:rFonts w:eastAsia="Times New Roman"/>
          <w:szCs w:val="24"/>
        </w:rPr>
      </w:pPr>
      <w:r>
        <w:rPr>
          <w:rFonts w:eastAsia="Times New Roman"/>
          <w:szCs w:val="24"/>
        </w:rPr>
        <w:t xml:space="preserve">Τον λόγο έχει ο συνάδελφος κ. </w:t>
      </w:r>
      <w:r w:rsidRPr="0054745E">
        <w:rPr>
          <w:rFonts w:eastAsia="Times New Roman"/>
          <w:szCs w:val="24"/>
        </w:rPr>
        <w:t>Κωνσταντίνο</w:t>
      </w:r>
      <w:r>
        <w:rPr>
          <w:rFonts w:eastAsia="Times New Roman"/>
          <w:szCs w:val="24"/>
        </w:rPr>
        <w:t>ς</w:t>
      </w:r>
      <w:r w:rsidRPr="0054745E">
        <w:rPr>
          <w:rFonts w:eastAsia="Times New Roman"/>
          <w:szCs w:val="24"/>
        </w:rPr>
        <w:t xml:space="preserve"> Τζαβάρα</w:t>
      </w:r>
      <w:r>
        <w:rPr>
          <w:rFonts w:eastAsia="Times New Roman"/>
          <w:szCs w:val="24"/>
        </w:rPr>
        <w:t>ς.</w:t>
      </w:r>
    </w:p>
    <w:p w14:paraId="120F8817" w14:textId="77777777" w:rsidR="0086761A" w:rsidRDefault="00427452">
      <w:pPr>
        <w:spacing w:line="600" w:lineRule="auto"/>
        <w:ind w:firstLine="720"/>
        <w:jc w:val="both"/>
        <w:rPr>
          <w:rFonts w:eastAsia="Times New Roman"/>
          <w:szCs w:val="24"/>
        </w:rPr>
      </w:pPr>
      <w:r w:rsidRPr="00AA1AD2">
        <w:rPr>
          <w:rFonts w:eastAsia="Times New Roman"/>
          <w:b/>
          <w:szCs w:val="24"/>
        </w:rPr>
        <w:t>ΚΩΝΣΤΑΝΤΙΝΟΣ ΤΖΑΒΑΡΑΣ:</w:t>
      </w:r>
      <w:r>
        <w:rPr>
          <w:rFonts w:eastAsia="Times New Roman"/>
          <w:szCs w:val="24"/>
        </w:rPr>
        <w:t xml:space="preserve"> </w:t>
      </w:r>
      <w:r w:rsidRPr="0054745E">
        <w:rPr>
          <w:rFonts w:eastAsia="Times New Roman"/>
          <w:szCs w:val="24"/>
        </w:rPr>
        <w:t xml:space="preserve"> </w:t>
      </w:r>
      <w:r>
        <w:rPr>
          <w:rFonts w:eastAsia="Times New Roman"/>
          <w:szCs w:val="24"/>
        </w:rPr>
        <w:t xml:space="preserve">Ευχαριστώ πολύ, κύριε Πρόεδρε. </w:t>
      </w:r>
    </w:p>
    <w:p w14:paraId="120F8818" w14:textId="77777777" w:rsidR="0086761A" w:rsidRDefault="00427452">
      <w:pPr>
        <w:spacing w:line="600" w:lineRule="auto"/>
        <w:ind w:firstLine="720"/>
        <w:jc w:val="both"/>
        <w:rPr>
          <w:rFonts w:eastAsia="Times New Roman"/>
          <w:szCs w:val="24"/>
        </w:rPr>
      </w:pPr>
      <w:r>
        <w:rPr>
          <w:rFonts w:eastAsia="Times New Roman"/>
          <w:szCs w:val="24"/>
        </w:rPr>
        <w:t>Ε</w:t>
      </w:r>
      <w:r w:rsidRPr="0054745E">
        <w:rPr>
          <w:rFonts w:eastAsia="Times New Roman"/>
          <w:szCs w:val="24"/>
        </w:rPr>
        <w:t xml:space="preserve">ίχα κάποια </w:t>
      </w:r>
      <w:r>
        <w:rPr>
          <w:rFonts w:eastAsia="Times New Roman"/>
          <w:szCs w:val="24"/>
        </w:rPr>
        <w:t>άλλα στο μυαλό μου για την</w:t>
      </w:r>
      <w:r w:rsidRPr="0054745E">
        <w:rPr>
          <w:rFonts w:eastAsia="Times New Roman"/>
          <w:szCs w:val="24"/>
        </w:rPr>
        <w:t xml:space="preserve"> αρχή της ομιλίας μου</w:t>
      </w:r>
      <w:r>
        <w:rPr>
          <w:rFonts w:eastAsia="Times New Roman"/>
          <w:szCs w:val="24"/>
        </w:rPr>
        <w:t>,</w:t>
      </w:r>
      <w:r w:rsidRPr="0054745E">
        <w:rPr>
          <w:rFonts w:eastAsia="Times New Roman"/>
          <w:szCs w:val="24"/>
        </w:rPr>
        <w:t xml:space="preserve"> αλλά ο προλαλήσας συνάδελφος με προκάλεσε δημοκρατικά</w:t>
      </w:r>
      <w:r>
        <w:rPr>
          <w:rFonts w:eastAsia="Times New Roman"/>
          <w:szCs w:val="24"/>
        </w:rPr>
        <w:t>,</w:t>
      </w:r>
      <w:r w:rsidRPr="0054745E">
        <w:rPr>
          <w:rFonts w:eastAsia="Times New Roman"/>
          <w:szCs w:val="24"/>
        </w:rPr>
        <w:t xml:space="preserve"> παρά το οργισμένο ύφος του</w:t>
      </w:r>
      <w:r>
        <w:rPr>
          <w:rFonts w:eastAsia="Times New Roman"/>
          <w:szCs w:val="24"/>
        </w:rPr>
        <w:t>,</w:t>
      </w:r>
      <w:r w:rsidRPr="0054745E">
        <w:rPr>
          <w:rFonts w:eastAsia="Times New Roman"/>
          <w:szCs w:val="24"/>
        </w:rPr>
        <w:t xml:space="preserve"> το καταγγελτικό</w:t>
      </w:r>
      <w:r>
        <w:rPr>
          <w:rFonts w:eastAsia="Times New Roman"/>
          <w:szCs w:val="24"/>
        </w:rPr>
        <w:t>,</w:t>
      </w:r>
      <w:r w:rsidRPr="0054745E">
        <w:rPr>
          <w:rFonts w:eastAsia="Times New Roman"/>
          <w:szCs w:val="24"/>
        </w:rPr>
        <w:t xml:space="preserve"> θα ήθελα να υπογραμμίσω</w:t>
      </w:r>
      <w:r>
        <w:rPr>
          <w:rFonts w:eastAsia="Times New Roman"/>
          <w:szCs w:val="24"/>
        </w:rPr>
        <w:t>.</w:t>
      </w:r>
      <w:r w:rsidRPr="0054745E">
        <w:rPr>
          <w:rFonts w:eastAsia="Times New Roman"/>
          <w:szCs w:val="24"/>
        </w:rPr>
        <w:t xml:space="preserve"> </w:t>
      </w:r>
      <w:r>
        <w:rPr>
          <w:rFonts w:eastAsia="Times New Roman"/>
          <w:szCs w:val="24"/>
        </w:rPr>
        <w:t>Ν</w:t>
      </w:r>
      <w:r w:rsidRPr="0054745E">
        <w:rPr>
          <w:rFonts w:eastAsia="Times New Roman"/>
          <w:szCs w:val="24"/>
        </w:rPr>
        <w:t xml:space="preserve">α δώσω </w:t>
      </w:r>
      <w:r>
        <w:rPr>
          <w:rFonts w:eastAsia="Times New Roman"/>
          <w:szCs w:val="24"/>
        </w:rPr>
        <w:t>μια</w:t>
      </w:r>
      <w:r w:rsidRPr="0054745E">
        <w:rPr>
          <w:rFonts w:eastAsia="Times New Roman"/>
          <w:szCs w:val="24"/>
        </w:rPr>
        <w:t xml:space="preserve"> απάντηση για αυτό που έγινε στο Υπουργείο Πολιτισμού</w:t>
      </w:r>
      <w:r>
        <w:rPr>
          <w:rFonts w:eastAsia="Times New Roman"/>
          <w:szCs w:val="24"/>
        </w:rPr>
        <w:t>,</w:t>
      </w:r>
      <w:r w:rsidRPr="0054745E">
        <w:rPr>
          <w:rFonts w:eastAsia="Times New Roman"/>
          <w:szCs w:val="24"/>
        </w:rPr>
        <w:t xml:space="preserve"> τουλάχιστον επί ημερών</w:t>
      </w:r>
      <w:r>
        <w:rPr>
          <w:rFonts w:eastAsia="Times New Roman"/>
          <w:szCs w:val="24"/>
        </w:rPr>
        <w:t xml:space="preserve"> μου,</w:t>
      </w:r>
      <w:r w:rsidRPr="0054745E">
        <w:rPr>
          <w:rFonts w:eastAsia="Times New Roman"/>
          <w:szCs w:val="24"/>
        </w:rPr>
        <w:t xml:space="preserve"> δηλαδή επί ημερών της Νέας Δημοκρατίας</w:t>
      </w:r>
      <w:r>
        <w:rPr>
          <w:rFonts w:eastAsia="Times New Roman"/>
          <w:szCs w:val="24"/>
        </w:rPr>
        <w:t>.</w:t>
      </w:r>
    </w:p>
    <w:p w14:paraId="120F8819" w14:textId="77777777" w:rsidR="0086761A" w:rsidRDefault="00427452">
      <w:pPr>
        <w:spacing w:line="600" w:lineRule="auto"/>
        <w:ind w:firstLine="720"/>
        <w:jc w:val="both"/>
        <w:rPr>
          <w:rFonts w:eastAsia="Times New Roman"/>
          <w:szCs w:val="24"/>
        </w:rPr>
      </w:pPr>
      <w:r>
        <w:rPr>
          <w:rFonts w:eastAsia="Times New Roman"/>
          <w:szCs w:val="24"/>
        </w:rPr>
        <w:t>Κύριε</w:t>
      </w:r>
      <w:r w:rsidRPr="0054745E">
        <w:rPr>
          <w:rFonts w:eastAsia="Times New Roman"/>
          <w:szCs w:val="24"/>
        </w:rPr>
        <w:t xml:space="preserve"> συνάδελφε</w:t>
      </w:r>
      <w:r>
        <w:rPr>
          <w:rFonts w:eastAsia="Times New Roman"/>
          <w:szCs w:val="24"/>
        </w:rPr>
        <w:t>,</w:t>
      </w:r>
      <w:r w:rsidRPr="0054745E">
        <w:rPr>
          <w:rFonts w:eastAsia="Times New Roman"/>
          <w:szCs w:val="24"/>
        </w:rPr>
        <w:t xml:space="preserve"> πρέπει να ξέρετε ότι ο ΟΠΑΠ δεν εί</w:t>
      </w:r>
      <w:r w:rsidRPr="0054745E">
        <w:rPr>
          <w:rFonts w:eastAsia="Times New Roman"/>
          <w:szCs w:val="24"/>
        </w:rPr>
        <w:t>ναι εποπτευόμενος από το Υπουργείο Πολιτισμού</w:t>
      </w:r>
      <w:r>
        <w:rPr>
          <w:rFonts w:eastAsia="Times New Roman"/>
          <w:szCs w:val="24"/>
        </w:rPr>
        <w:t>.</w:t>
      </w:r>
    </w:p>
    <w:p w14:paraId="120F881A" w14:textId="77777777" w:rsidR="0086761A" w:rsidRDefault="00427452">
      <w:pPr>
        <w:spacing w:line="600" w:lineRule="auto"/>
        <w:ind w:firstLine="720"/>
        <w:jc w:val="both"/>
        <w:rPr>
          <w:rFonts w:eastAsia="Times New Roman"/>
          <w:szCs w:val="24"/>
        </w:rPr>
      </w:pPr>
      <w:r w:rsidRPr="00686F97">
        <w:rPr>
          <w:rFonts w:eastAsia="Times New Roman"/>
          <w:b/>
          <w:szCs w:val="24"/>
        </w:rPr>
        <w:t>ΠΑΝΑΓΙΩΤΗΣ (ΠΑΝΟΣ) ΣΚΟΥΡΟΛΙΑΚΟΣ</w:t>
      </w:r>
      <w:r>
        <w:rPr>
          <w:rFonts w:eastAsia="Times New Roman"/>
          <w:b/>
          <w:szCs w:val="24"/>
        </w:rPr>
        <w:t xml:space="preserve">: </w:t>
      </w:r>
      <w:r>
        <w:rPr>
          <w:rFonts w:eastAsia="Times New Roman"/>
          <w:szCs w:val="24"/>
        </w:rPr>
        <w:t>Όχι πια. Το ξέρουμε.</w:t>
      </w:r>
    </w:p>
    <w:p w14:paraId="120F881B" w14:textId="77777777" w:rsidR="0086761A" w:rsidRDefault="00427452">
      <w:pPr>
        <w:spacing w:line="600" w:lineRule="auto"/>
        <w:ind w:firstLine="720"/>
        <w:jc w:val="both"/>
        <w:rPr>
          <w:rFonts w:eastAsia="Times New Roman"/>
          <w:szCs w:val="24"/>
        </w:rPr>
      </w:pPr>
      <w:r w:rsidRPr="008C4410">
        <w:rPr>
          <w:rFonts w:eastAsia="Times New Roman"/>
          <w:b/>
          <w:szCs w:val="24"/>
        </w:rPr>
        <w:t>ΚΩΝΣΤΑΝΤΙΝΟΣ ΤΖΑΒΑΡΑΣ:</w:t>
      </w:r>
      <w:r>
        <w:rPr>
          <w:rFonts w:eastAsia="Times New Roman"/>
          <w:szCs w:val="24"/>
        </w:rPr>
        <w:t xml:space="preserve"> </w:t>
      </w:r>
      <w:r w:rsidRPr="0054745E">
        <w:rPr>
          <w:rFonts w:eastAsia="Times New Roman"/>
          <w:szCs w:val="24"/>
        </w:rPr>
        <w:t>Όχι</w:t>
      </w:r>
      <w:r>
        <w:rPr>
          <w:rFonts w:eastAsia="Times New Roman"/>
          <w:szCs w:val="24"/>
        </w:rPr>
        <w:t>,</w:t>
      </w:r>
      <w:r w:rsidRPr="0054745E">
        <w:rPr>
          <w:rFonts w:eastAsia="Times New Roman"/>
          <w:szCs w:val="24"/>
        </w:rPr>
        <w:t xml:space="preserve"> αφήστε</w:t>
      </w:r>
      <w:r>
        <w:rPr>
          <w:rFonts w:eastAsia="Times New Roman"/>
          <w:szCs w:val="24"/>
        </w:rPr>
        <w:t>, γιατί είπατε</w:t>
      </w:r>
      <w:r w:rsidRPr="0054745E">
        <w:rPr>
          <w:rFonts w:eastAsia="Times New Roman"/>
          <w:szCs w:val="24"/>
        </w:rPr>
        <w:t xml:space="preserve"> </w:t>
      </w:r>
      <w:r>
        <w:rPr>
          <w:rFonts w:eastAsia="Times New Roman"/>
          <w:szCs w:val="24"/>
        </w:rPr>
        <w:t>ανα</w:t>
      </w:r>
      <w:r w:rsidRPr="0054745E">
        <w:rPr>
          <w:rFonts w:eastAsia="Times New Roman"/>
          <w:szCs w:val="24"/>
        </w:rPr>
        <w:t>κρίβει</w:t>
      </w:r>
      <w:r>
        <w:rPr>
          <w:rFonts w:eastAsia="Times New Roman"/>
          <w:szCs w:val="24"/>
        </w:rPr>
        <w:t>ες</w:t>
      </w:r>
      <w:r w:rsidRPr="0054745E">
        <w:rPr>
          <w:rFonts w:eastAsia="Times New Roman"/>
          <w:szCs w:val="24"/>
        </w:rPr>
        <w:t xml:space="preserve"> στοχευμένες </w:t>
      </w:r>
      <w:r>
        <w:rPr>
          <w:rFonts w:eastAsia="Times New Roman"/>
          <w:szCs w:val="24"/>
        </w:rPr>
        <w:t>κ</w:t>
      </w:r>
      <w:r w:rsidRPr="0054745E">
        <w:rPr>
          <w:rFonts w:eastAsia="Times New Roman"/>
          <w:szCs w:val="24"/>
        </w:rPr>
        <w:t>αι άθλιες</w:t>
      </w:r>
      <w:r>
        <w:rPr>
          <w:rFonts w:eastAsia="Times New Roman"/>
          <w:szCs w:val="24"/>
        </w:rPr>
        <w:t>.</w:t>
      </w:r>
    </w:p>
    <w:p w14:paraId="120F881C" w14:textId="77777777" w:rsidR="0086761A" w:rsidRDefault="00427452">
      <w:pPr>
        <w:spacing w:line="600" w:lineRule="auto"/>
        <w:ind w:firstLine="720"/>
        <w:jc w:val="both"/>
        <w:rPr>
          <w:rFonts w:eastAsia="Times New Roman"/>
          <w:szCs w:val="24"/>
        </w:rPr>
      </w:pPr>
      <w:r w:rsidRPr="00686F97">
        <w:rPr>
          <w:rFonts w:eastAsia="Times New Roman"/>
          <w:b/>
          <w:szCs w:val="24"/>
        </w:rPr>
        <w:t>ΠΑΝΑΓΙΩΤΗΣ (ΠΑΝΟΣ) ΣΚΟΥΡΟΛΙΑΚΟΣ</w:t>
      </w:r>
      <w:r>
        <w:rPr>
          <w:rFonts w:eastAsia="Times New Roman"/>
          <w:b/>
          <w:szCs w:val="24"/>
        </w:rPr>
        <w:t xml:space="preserve">: </w:t>
      </w:r>
      <w:r>
        <w:rPr>
          <w:rFonts w:eastAsia="Times New Roman"/>
          <w:szCs w:val="24"/>
        </w:rPr>
        <w:t xml:space="preserve">Έχουμε πολύ περισσότερα χρόνια στον πολιτισμό. Μην αγριεύετε. </w:t>
      </w:r>
    </w:p>
    <w:p w14:paraId="120F881D" w14:textId="77777777" w:rsidR="0086761A" w:rsidRDefault="00427452">
      <w:pPr>
        <w:spacing w:line="600" w:lineRule="auto"/>
        <w:ind w:firstLine="720"/>
        <w:jc w:val="both"/>
        <w:rPr>
          <w:rFonts w:eastAsia="Times New Roman"/>
          <w:szCs w:val="24"/>
        </w:rPr>
      </w:pPr>
      <w:r w:rsidRPr="008C4410">
        <w:rPr>
          <w:rFonts w:eastAsia="Times New Roman"/>
          <w:b/>
          <w:szCs w:val="24"/>
        </w:rPr>
        <w:t>ΚΩΝΣΤΑΝΤΙΝΟΣ ΤΖΑΒΑΡΑΣ:</w:t>
      </w:r>
      <w:r>
        <w:rPr>
          <w:rFonts w:eastAsia="Times New Roman"/>
          <w:szCs w:val="24"/>
        </w:rPr>
        <w:t xml:space="preserve"> Τι λέτε; </w:t>
      </w:r>
    </w:p>
    <w:p w14:paraId="120F881E" w14:textId="77777777" w:rsidR="0086761A" w:rsidRDefault="00427452">
      <w:pPr>
        <w:spacing w:line="600" w:lineRule="auto"/>
        <w:ind w:firstLine="720"/>
        <w:jc w:val="both"/>
        <w:rPr>
          <w:rFonts w:eastAsia="Times New Roman" w:cs="Times New Roman"/>
          <w:szCs w:val="24"/>
        </w:rPr>
      </w:pPr>
      <w:r w:rsidRPr="006B6276">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Κοιτάξτε, διάλογος δεν θα γίνει έτσι. </w:t>
      </w:r>
    </w:p>
    <w:p w14:paraId="120F881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Κύριε Τζαβάρα, συνεχίστε την ομιλία σας. </w:t>
      </w:r>
    </w:p>
    <w:p w14:paraId="120F8820" w14:textId="77777777" w:rsidR="0086761A" w:rsidRDefault="00427452">
      <w:pPr>
        <w:spacing w:line="600" w:lineRule="auto"/>
        <w:ind w:firstLine="720"/>
        <w:jc w:val="both"/>
        <w:rPr>
          <w:rFonts w:eastAsia="Times New Roman"/>
          <w:szCs w:val="24"/>
        </w:rPr>
      </w:pPr>
      <w:r w:rsidRPr="008C4410">
        <w:rPr>
          <w:rFonts w:eastAsia="Times New Roman"/>
          <w:b/>
          <w:szCs w:val="24"/>
        </w:rPr>
        <w:t>ΚΩΝΣΤΑΝΤΙΝΟΣ ΤΖΑΒΑΡΑΣ:</w:t>
      </w:r>
      <w:r>
        <w:rPr>
          <w:rFonts w:eastAsia="Times New Roman"/>
          <w:b/>
          <w:szCs w:val="24"/>
        </w:rPr>
        <w:t xml:space="preserve"> </w:t>
      </w:r>
      <w:r>
        <w:rPr>
          <w:rFonts w:eastAsia="Times New Roman"/>
          <w:szCs w:val="24"/>
        </w:rPr>
        <w:t>Εσείς, επειδή στην υποκρ</w:t>
      </w:r>
      <w:r>
        <w:rPr>
          <w:rFonts w:eastAsia="Times New Roman"/>
          <w:szCs w:val="24"/>
        </w:rPr>
        <w:t>ιτική έχετε καταγράψει πολύ μεγάλες επιτυχίες, θα ήσασταν ο πιο ιδανικός για να συνδέσετε το θέατρο με την πολιτική, δηλαδή αυτό</w:t>
      </w:r>
      <w:r w:rsidRPr="0054745E">
        <w:rPr>
          <w:rFonts w:eastAsia="Times New Roman"/>
          <w:szCs w:val="24"/>
        </w:rPr>
        <w:t xml:space="preserve"> που κάνει ο </w:t>
      </w:r>
      <w:r>
        <w:rPr>
          <w:rFonts w:eastAsia="Times New Roman"/>
          <w:szCs w:val="24"/>
        </w:rPr>
        <w:t>Α</w:t>
      </w:r>
      <w:r w:rsidRPr="0054745E">
        <w:rPr>
          <w:rFonts w:eastAsia="Times New Roman"/>
          <w:szCs w:val="24"/>
        </w:rPr>
        <w:t xml:space="preserve">ρχηγός σας και όλοι εσείς </w:t>
      </w:r>
      <w:r>
        <w:rPr>
          <w:rFonts w:eastAsia="Times New Roman"/>
          <w:szCs w:val="24"/>
        </w:rPr>
        <w:t>εδώ μέσα. Αυτό κάνετε. Σταματήστε, λοιπόν και αφήστε</w:t>
      </w:r>
      <w:r w:rsidRPr="0054745E">
        <w:rPr>
          <w:rFonts w:eastAsia="Times New Roman"/>
          <w:szCs w:val="24"/>
        </w:rPr>
        <w:t xml:space="preserve"> χώρο </w:t>
      </w:r>
      <w:r>
        <w:rPr>
          <w:rFonts w:eastAsia="Times New Roman"/>
          <w:szCs w:val="24"/>
        </w:rPr>
        <w:t xml:space="preserve">να ακουστούν </w:t>
      </w:r>
      <w:r w:rsidRPr="0054745E">
        <w:rPr>
          <w:rFonts w:eastAsia="Times New Roman"/>
          <w:szCs w:val="24"/>
        </w:rPr>
        <w:t xml:space="preserve">και οι άλλες </w:t>
      </w:r>
      <w:r>
        <w:rPr>
          <w:rFonts w:eastAsia="Times New Roman"/>
          <w:szCs w:val="24"/>
        </w:rPr>
        <w:t>απόψ</w:t>
      </w:r>
      <w:r>
        <w:rPr>
          <w:rFonts w:eastAsia="Times New Roman"/>
          <w:szCs w:val="24"/>
        </w:rPr>
        <w:t xml:space="preserve">εις. </w:t>
      </w:r>
    </w:p>
    <w:p w14:paraId="120F8821" w14:textId="77777777" w:rsidR="0086761A" w:rsidRDefault="00427452">
      <w:pPr>
        <w:spacing w:line="600" w:lineRule="auto"/>
        <w:ind w:firstLine="720"/>
        <w:jc w:val="both"/>
        <w:rPr>
          <w:rFonts w:eastAsia="Times New Roman"/>
          <w:szCs w:val="24"/>
        </w:rPr>
      </w:pPr>
      <w:r w:rsidRPr="00686F97">
        <w:rPr>
          <w:rFonts w:eastAsia="Times New Roman"/>
          <w:b/>
          <w:szCs w:val="24"/>
        </w:rPr>
        <w:t>ΠΑΝΑΓΙΩΤΗΣ (ΠΑΝΟΣ) ΣΚΟΥΡΟΛΙΑΚΟΣ</w:t>
      </w:r>
      <w:r>
        <w:rPr>
          <w:rFonts w:eastAsia="Times New Roman"/>
          <w:b/>
          <w:szCs w:val="24"/>
        </w:rPr>
        <w:t xml:space="preserve">: </w:t>
      </w:r>
      <w:r>
        <w:rPr>
          <w:rFonts w:eastAsia="Times New Roman"/>
          <w:szCs w:val="24"/>
        </w:rPr>
        <w:t xml:space="preserve">Εγώ στην υποκριτική, άλλοι στην υποκρισία. </w:t>
      </w:r>
    </w:p>
    <w:p w14:paraId="120F8822" w14:textId="77777777" w:rsidR="0086761A" w:rsidRDefault="00427452">
      <w:pPr>
        <w:spacing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Κύριε Τζαβάρα, να μείνετε σας παρακαλώ στην ομιλία σας.</w:t>
      </w:r>
    </w:p>
    <w:p w14:paraId="120F8823" w14:textId="77777777" w:rsidR="0086761A" w:rsidRDefault="00427452">
      <w:pPr>
        <w:spacing w:line="600" w:lineRule="auto"/>
        <w:ind w:firstLine="720"/>
        <w:jc w:val="both"/>
        <w:rPr>
          <w:rFonts w:eastAsia="Times New Roman"/>
          <w:color w:val="000000" w:themeColor="text1"/>
          <w:szCs w:val="24"/>
        </w:rPr>
      </w:pPr>
      <w:r w:rsidRPr="00971596">
        <w:rPr>
          <w:rFonts w:eastAsia="Times New Roman"/>
          <w:b/>
          <w:color w:val="000000" w:themeColor="text1"/>
          <w:szCs w:val="24"/>
        </w:rPr>
        <w:t>ΚΩΝΣΤΑΝΤΙΝΟΣ ΤΖΑΒΑΡΑΣ:</w:t>
      </w:r>
      <w:r w:rsidRPr="00971596">
        <w:rPr>
          <w:rFonts w:eastAsia="Times New Roman"/>
          <w:color w:val="000000" w:themeColor="text1"/>
          <w:szCs w:val="24"/>
        </w:rPr>
        <w:t xml:space="preserve"> Αυτού του είδους τον φασισμό εγώ δεν τον επιτρέπω. Τον φασισμό</w:t>
      </w:r>
      <w:r w:rsidRPr="00971596">
        <w:rPr>
          <w:rFonts w:eastAsia="Times New Roman"/>
          <w:color w:val="000000" w:themeColor="text1"/>
          <w:szCs w:val="24"/>
        </w:rPr>
        <w:t xml:space="preserve"> που έχει στόχο να αποκλείει την αντίθετη άποψη και να μην επιτρέπει σε όποιον προκαλείται -είπα- δημοκρατικά να αναπτύσσει τις απόψεις του, αυτόν δεν τον πιστεύει η Νέα Δημοκρατία, δεν τον πιστεύει ο Κυριάκος Μητσοτάκης και σας τον χαρίζει, γιατί έχετε γρ</w:t>
      </w:r>
      <w:r w:rsidRPr="00971596">
        <w:rPr>
          <w:rFonts w:eastAsia="Times New Roman"/>
          <w:color w:val="000000" w:themeColor="text1"/>
          <w:szCs w:val="24"/>
        </w:rPr>
        <w:t xml:space="preserve">άψει πραγματικά σελίδες δόξης και στην ιστορία και στη λογική και στην πολιτική. Σταματήστε, λοιπόν, και ακούστε. </w:t>
      </w:r>
    </w:p>
    <w:p w14:paraId="120F8824" w14:textId="77777777" w:rsidR="0086761A" w:rsidRDefault="00427452">
      <w:pPr>
        <w:spacing w:line="600" w:lineRule="auto"/>
        <w:ind w:firstLine="720"/>
        <w:jc w:val="both"/>
        <w:rPr>
          <w:rFonts w:eastAsia="Times New Roman"/>
          <w:color w:val="000000" w:themeColor="text1"/>
          <w:szCs w:val="24"/>
        </w:rPr>
      </w:pPr>
      <w:r w:rsidRPr="00971596">
        <w:rPr>
          <w:rFonts w:eastAsia="Times New Roman"/>
          <w:color w:val="000000" w:themeColor="text1"/>
          <w:szCs w:val="24"/>
        </w:rPr>
        <w:lastRenderedPageBreak/>
        <w:t>Πράγματι, επί των ημερών της Νέας Δημοκρατίας έγιναν πάρα πολλά έργα που χρησιμοποίησαν τα κοινοτικά προγράμματα. Προσωπικά επί των ημερών μο</w:t>
      </w:r>
      <w:r w:rsidRPr="00971596">
        <w:rPr>
          <w:rFonts w:eastAsia="Times New Roman"/>
          <w:color w:val="000000" w:themeColor="text1"/>
          <w:szCs w:val="24"/>
        </w:rPr>
        <w:t xml:space="preserve">υ είχα την ευκαιρία, τη δυνατότητα και την τιμή να έχω συμπεριλάβει </w:t>
      </w:r>
      <w:r w:rsidRPr="00961777">
        <w:rPr>
          <w:rFonts w:eastAsia="Times New Roman"/>
          <w:color w:val="000000" w:themeColor="text1"/>
          <w:szCs w:val="24"/>
        </w:rPr>
        <w:t xml:space="preserve">στο ΕΣΠΑ εννιακόσια είκοσι πέντε έργα σε όλη την Ελλάδα συνολικού ύψους 850 εκατομμυρίων ευρώ. Βέβαια, ήταν λογικό να έχω κάνει έργα -και έχω κάνει έργα -και στην εκλογική μου περιφέρεια. </w:t>
      </w:r>
      <w:r w:rsidRPr="00961777">
        <w:rPr>
          <w:rFonts w:eastAsia="Times New Roman"/>
          <w:color w:val="000000" w:themeColor="text1"/>
          <w:szCs w:val="24"/>
        </w:rPr>
        <w:t xml:space="preserve">Επειδή ενδεχομένως να μην ξέρετε ποια είναι η εκλογική μου περιφέρεια, σας ενημερώνω ότι είναι η Ηλεία, που διαθέτει το ιστορικό, το πολιτισμικό αλλά και το εθνικό προνόμιο να είναι ο χώρος της Ολυμπίας, αυτόν τον οποίο εγκαταλείψατε, αυτόν στον οποίο εδώ </w:t>
      </w:r>
      <w:r w:rsidRPr="00961777">
        <w:rPr>
          <w:rFonts w:eastAsia="Times New Roman"/>
          <w:color w:val="000000" w:themeColor="text1"/>
          <w:szCs w:val="24"/>
        </w:rPr>
        <w:t>και τέσσερα χρόνια δεν γίνεται τίποτα. Το μεγαλύτερο πολιτισμικό έγκλημα που έχετε κάνει, κύριε συνάδελφε, -που κόπτεστε οψίμως για τον πολιτισμό- είναι ότι ενώ σας παραδώσαμε έτοιμο για δημοπράτηση το έργο της αντικατάστασης και της προστασίας του μνημείο</w:t>
      </w:r>
      <w:r w:rsidRPr="00961777">
        <w:rPr>
          <w:rFonts w:eastAsia="Times New Roman"/>
          <w:color w:val="000000" w:themeColor="text1"/>
          <w:szCs w:val="24"/>
        </w:rPr>
        <w:t>υ του Επικούρειου Απόλλωνα, δηλαδή το στέγαστρο, με ήδη εγκεκριμένη δαπάνη και μελέτη, το αφήσατε. Καθαρά από αμέλειά σας αυτή τη στιγμή ο Επικούρειος Απόλλωνας, ο ναός που κατασκεύασε ο Ικτίνος αμέσως μετά τον Παρθενώνα και θεωρείται ο Παρθενώνας της Πελο</w:t>
      </w:r>
      <w:r w:rsidRPr="00961777">
        <w:rPr>
          <w:rFonts w:eastAsia="Times New Roman"/>
          <w:color w:val="000000" w:themeColor="text1"/>
          <w:szCs w:val="24"/>
        </w:rPr>
        <w:t>ποννήσου, είναι εκτεθειμένος στα φυσικά φαινόμενα και κινδυνεύει να καταρρεύσει όλο το έργο που επί δεκαετίες τώρα κάνει το Υπουργείο Πολιτισμού. Σε αυτά, βέβαια, δεν απαντάτε.</w:t>
      </w:r>
    </w:p>
    <w:p w14:paraId="120F8825" w14:textId="77777777" w:rsidR="0086761A" w:rsidRDefault="00427452">
      <w:pPr>
        <w:spacing w:line="600" w:lineRule="auto"/>
        <w:ind w:firstLine="720"/>
        <w:jc w:val="both"/>
        <w:rPr>
          <w:rFonts w:eastAsia="Times New Roman"/>
          <w:color w:val="000000" w:themeColor="text1"/>
          <w:szCs w:val="24"/>
        </w:rPr>
      </w:pPr>
      <w:r w:rsidRPr="00961777">
        <w:rPr>
          <w:rFonts w:eastAsia="Times New Roman"/>
          <w:color w:val="000000" w:themeColor="text1"/>
          <w:szCs w:val="24"/>
        </w:rPr>
        <w:lastRenderedPageBreak/>
        <w:t>Και ξέρετε γιατί δεν απαντάτε; Για έναν πολύ απλό λόγο: Γιατί είναι η πρώτη φορ</w:t>
      </w:r>
      <w:r w:rsidRPr="00961777">
        <w:rPr>
          <w:rFonts w:eastAsia="Times New Roman"/>
          <w:color w:val="000000" w:themeColor="text1"/>
          <w:szCs w:val="24"/>
        </w:rPr>
        <w:t>ά που μια κυβέρνηση δημοκρατικά εκλεγμένη χρησιμοποιεί ως το μεγαλύτερο και το πιο αποτελεσματικό πολιτικό προϊόν -και όπλο της ταυτόχρονα- το συστηματικό ψέμα. Λέτε ότι αυτός ο προϋπολογισμός είναι ο προϋπολογισμός που επαναφέρει τη χώρα στην κανονικότητα</w:t>
      </w:r>
      <w:r w:rsidRPr="00961777">
        <w:rPr>
          <w:rFonts w:eastAsia="Times New Roman"/>
          <w:color w:val="000000" w:themeColor="text1"/>
          <w:szCs w:val="24"/>
        </w:rPr>
        <w:t>. Σε ποια κανονικότητα; Για να είναι μια κανονικότητα πραγματική, θα πρέπει πάνω από όλα να είναι λογική. Παράλογη κανονικότητα δεν υπάρχει παρά μόνο στα όνειρα και μάλιστα στα δικά σας τα όνειρα. Γιατί αν πράγματι είχαμε επανέλθει στην κανονικότητα, το πρ</w:t>
      </w:r>
      <w:r w:rsidRPr="00961777">
        <w:rPr>
          <w:rFonts w:eastAsia="Times New Roman"/>
          <w:color w:val="000000" w:themeColor="text1"/>
          <w:szCs w:val="24"/>
        </w:rPr>
        <w:t xml:space="preserve">ώτο που θα είχε επιτευχθεί είναι να έχουμε επιστρέψει στη χρηματοδότηση από τις αγορές, που ήταν ο στόχος των προγραμμάτων και των λεγόμενων μνημονίων. </w:t>
      </w:r>
    </w:p>
    <w:p w14:paraId="120F8826" w14:textId="77777777" w:rsidR="0086761A" w:rsidRDefault="00427452">
      <w:pPr>
        <w:spacing w:line="600" w:lineRule="auto"/>
        <w:ind w:firstLine="720"/>
        <w:jc w:val="both"/>
        <w:rPr>
          <w:rFonts w:eastAsia="Times New Roman"/>
          <w:color w:val="000000" w:themeColor="text1"/>
          <w:szCs w:val="24"/>
        </w:rPr>
      </w:pPr>
      <w:r w:rsidRPr="00961777">
        <w:rPr>
          <w:rFonts w:eastAsia="Times New Roman"/>
          <w:color w:val="000000" w:themeColor="text1"/>
          <w:szCs w:val="24"/>
        </w:rPr>
        <w:t>Γιατί, λοιπόν, μέχρι σήμερα δεν έχει επιτευχθεί αυτός ο στόχος, που αποτελεί τον πυρήνα της κανονικότητ</w:t>
      </w:r>
      <w:r w:rsidRPr="00961777">
        <w:rPr>
          <w:rFonts w:eastAsia="Times New Roman"/>
          <w:color w:val="000000" w:themeColor="text1"/>
          <w:szCs w:val="24"/>
        </w:rPr>
        <w:t>ας; Γιατί αυτό που κάνετε τέσσερα χρόνια είναι να πουλάτε, ως πολιτικά προϊόντα στους καλόπιστους πολίτες, ψέματα. Ψέματα για το ότι δήθεν θα μας φέρνατε στον παράδεισο όπου όλοι θα είχαν έναν μισθό αξιοπρεπή και όλοι θα είχαν μια ασφαλιστική κάλυψη, που θ</w:t>
      </w:r>
      <w:r w:rsidRPr="00961777">
        <w:rPr>
          <w:rFonts w:eastAsia="Times New Roman"/>
          <w:color w:val="000000" w:themeColor="text1"/>
          <w:szCs w:val="24"/>
        </w:rPr>
        <w:t>α ήταν στα επίπεδα των συντάξεων της περιόδου πριν το 2009.</w:t>
      </w:r>
    </w:p>
    <w:p w14:paraId="120F8827" w14:textId="77777777" w:rsidR="0086761A" w:rsidRDefault="00427452">
      <w:pPr>
        <w:spacing w:line="600" w:lineRule="auto"/>
        <w:ind w:firstLine="720"/>
        <w:jc w:val="both"/>
        <w:rPr>
          <w:rFonts w:eastAsia="Times New Roman"/>
          <w:color w:val="000000" w:themeColor="text1"/>
          <w:szCs w:val="24"/>
        </w:rPr>
      </w:pPr>
      <w:r w:rsidRPr="00961777">
        <w:rPr>
          <w:rFonts w:eastAsia="Times New Roman"/>
          <w:color w:val="000000" w:themeColor="text1"/>
          <w:szCs w:val="24"/>
        </w:rPr>
        <w:t xml:space="preserve">Μας είχατε υποσχεθεί ότι θα ακυρώσετε τους μνημονιακούς νόμους και θα διαγράψετε το μνημόνιο με ένα άρθρο και με μια διάταξη. Μας είχατε οδηγήσει σε </w:t>
      </w:r>
      <w:r w:rsidRPr="00961777">
        <w:rPr>
          <w:rFonts w:eastAsia="Times New Roman"/>
          <w:color w:val="000000" w:themeColor="text1"/>
          <w:szCs w:val="24"/>
        </w:rPr>
        <w:lastRenderedPageBreak/>
        <w:t>μια πλασματικά φτιαγμένη όμορφη κατάσταση, μετά</w:t>
      </w:r>
      <w:r w:rsidRPr="00961777">
        <w:rPr>
          <w:rFonts w:eastAsia="Times New Roman"/>
          <w:color w:val="000000" w:themeColor="text1"/>
          <w:szCs w:val="24"/>
        </w:rPr>
        <w:t xml:space="preserve"> από την αγανάκτηση των πολιτών που τους σέρνατε στις πλατείες, για να τους χρησιμοποιήσετε και αυτούς ως μέσο και όργανο για να κατακτήσετε την εξουσία. Και έρχεστε σήμερα εδώ και μας λέτε ότι έχετε επιστρέψει στην κανονικότητα. Στην κανονικότητα που πιστ</w:t>
      </w:r>
      <w:r w:rsidRPr="00961777">
        <w:rPr>
          <w:rFonts w:eastAsia="Times New Roman"/>
          <w:color w:val="000000" w:themeColor="text1"/>
          <w:szCs w:val="24"/>
        </w:rPr>
        <w:t xml:space="preserve">εύετε ή στην κανονικότητα που υπηρετεί η ελεύθερη αγορά, ο ελεύθερος ανταγωνισμός και η φιλελεύθερη δημοκρατία; </w:t>
      </w:r>
    </w:p>
    <w:p w14:paraId="120F8828" w14:textId="77777777" w:rsidR="0086761A" w:rsidRDefault="00427452">
      <w:pPr>
        <w:spacing w:line="600" w:lineRule="auto"/>
        <w:ind w:firstLine="720"/>
        <w:jc w:val="both"/>
        <w:rPr>
          <w:rFonts w:eastAsia="Times New Roman"/>
          <w:color w:val="000000" w:themeColor="text1"/>
          <w:szCs w:val="24"/>
        </w:rPr>
      </w:pPr>
      <w:r w:rsidRPr="00961777">
        <w:rPr>
          <w:rFonts w:eastAsia="Times New Roman"/>
          <w:color w:val="000000" w:themeColor="text1"/>
          <w:szCs w:val="24"/>
        </w:rPr>
        <w:t>Γιατί για εσάς, σε αυτό το θεμελιώδες ερώτημα: γιατί είστε τόσο ασυνεπείς με όσα υποσχεθήκατε και με όσα τελικά καταφέρατε να κάνετε, έχει απαν</w:t>
      </w:r>
      <w:r w:rsidRPr="00961777">
        <w:rPr>
          <w:rFonts w:eastAsia="Times New Roman"/>
          <w:color w:val="000000" w:themeColor="text1"/>
          <w:szCs w:val="24"/>
        </w:rPr>
        <w:t>τήσει από το 1922 ο ιδεολογικός σας πρόγονος, ο Βλαντιμίρ Ίλιτς Λένιν. Τότε, λοιπόν, του είχαν θέσει ένα πολύ απλό ερώτημα: «Γιατί τάξατε λαγούς και πετραχήλια, για να πάρετε τους μικροαστούς συμμάχους στον αγώνα κατά του φασισμού και τώρα -το 1922- οδηγεί</w:t>
      </w:r>
      <w:r w:rsidRPr="00961777">
        <w:rPr>
          <w:rFonts w:eastAsia="Times New Roman"/>
          <w:color w:val="000000" w:themeColor="text1"/>
          <w:szCs w:val="24"/>
        </w:rPr>
        <w:t>τε στο εκτελεστικό απόσπασμα τους Εσέρους και τους Μενσεβίκους»; Και η απάντηση από τον μεγάλο αυτόν επαναστάτη, τον ιδεολογικό σας πρόγονο, ήταν ότι αυτό μας λένε ότι είναι ασυνέπεια. Ε, ναι, λοιπόν, είναι ασυνέπεια και όσοι εκπλήσσονται με αυτή την ασυνέ</w:t>
      </w:r>
      <w:r w:rsidRPr="00961777">
        <w:rPr>
          <w:rFonts w:eastAsia="Times New Roman"/>
          <w:color w:val="000000" w:themeColor="text1"/>
          <w:szCs w:val="24"/>
        </w:rPr>
        <w:t xml:space="preserve">πεια είναι πολιτικώς ηλίθιοι. </w:t>
      </w:r>
    </w:p>
    <w:p w14:paraId="120F8829" w14:textId="77777777" w:rsidR="0086761A" w:rsidRDefault="00427452">
      <w:pPr>
        <w:spacing w:line="600" w:lineRule="auto"/>
        <w:ind w:firstLine="720"/>
        <w:jc w:val="both"/>
        <w:rPr>
          <w:rFonts w:eastAsia="Times New Roman"/>
          <w:color w:val="000000" w:themeColor="text1"/>
          <w:szCs w:val="24"/>
        </w:rPr>
      </w:pPr>
      <w:r w:rsidRPr="00961777">
        <w:rPr>
          <w:rFonts w:eastAsia="Times New Roman"/>
          <w:color w:val="000000" w:themeColor="text1"/>
          <w:szCs w:val="24"/>
        </w:rPr>
        <w:t xml:space="preserve">Πάψτε λοιπόν, κύριοι, να μας αντιμετωπίζετε και εμάς εδώ και όλους όσους σας κάνουμε κριτική και ολόκληρο τον λαό ως πολιτικώς ηλίθιους. </w:t>
      </w:r>
    </w:p>
    <w:p w14:paraId="120F882A" w14:textId="77777777" w:rsidR="0086761A" w:rsidRDefault="00427452">
      <w:pPr>
        <w:tabs>
          <w:tab w:val="left" w:pos="2940"/>
        </w:tabs>
        <w:spacing w:line="600" w:lineRule="auto"/>
        <w:ind w:firstLine="709"/>
        <w:jc w:val="both"/>
        <w:rPr>
          <w:rFonts w:eastAsia="Times New Roman"/>
          <w:color w:val="000000" w:themeColor="text1"/>
          <w:szCs w:val="24"/>
        </w:rPr>
      </w:pPr>
      <w:r w:rsidRPr="00961777">
        <w:rPr>
          <w:rFonts w:eastAsia="Times New Roman"/>
          <w:color w:val="000000" w:themeColor="text1"/>
          <w:szCs w:val="24"/>
        </w:rPr>
        <w:lastRenderedPageBreak/>
        <w:t>Μετά από εκατό χρόνια, μετά από τρεις-τέσσερις φορές που έχει αλλάξει ο κόσμος μέσα στη</w:t>
      </w:r>
      <w:r w:rsidRPr="00961777">
        <w:rPr>
          <w:rFonts w:eastAsia="Times New Roman"/>
          <w:color w:val="000000" w:themeColor="text1"/>
          <w:szCs w:val="24"/>
        </w:rPr>
        <w:t>ν Ευρώπη και μέσα στην υφήλιο δεν δικαιούστε να μηρυκάζετε όλες αυτές τις κοινοτοπίες, όλες αυτές τις αερολογίες, όλα αυτά τα λόγια που δεν παραπέμπουν παρά σε φαντασιώσεις και όνειρα.</w:t>
      </w:r>
    </w:p>
    <w:p w14:paraId="120F882B"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Επιτέλους, προσγειωθείτε στην πραγματικότητα, σεβαστείτε τον διάλογο κα</w:t>
      </w:r>
      <w:r w:rsidRPr="00961777">
        <w:rPr>
          <w:rFonts w:eastAsia="Times New Roman"/>
          <w:color w:val="000000" w:themeColor="text1"/>
          <w:szCs w:val="24"/>
        </w:rPr>
        <w:t>ι τη δημοκρατία και αποχωρήστε από το προσκήνιο της ιστορίας. Αυτό απαιτεί από εσάς ο λαός και η λογική.</w:t>
      </w:r>
    </w:p>
    <w:p w14:paraId="120F882C"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Ευχαριστώ.</w:t>
      </w:r>
    </w:p>
    <w:p w14:paraId="120F882D" w14:textId="77777777" w:rsidR="0086761A" w:rsidRDefault="00427452">
      <w:pPr>
        <w:tabs>
          <w:tab w:val="left" w:pos="2940"/>
        </w:tabs>
        <w:spacing w:line="600" w:lineRule="auto"/>
        <w:ind w:firstLine="709"/>
        <w:jc w:val="center"/>
        <w:rPr>
          <w:rFonts w:eastAsia="Times New Roman"/>
          <w:color w:val="000000" w:themeColor="text1"/>
          <w:szCs w:val="24"/>
        </w:rPr>
      </w:pPr>
      <w:r w:rsidRPr="00961777">
        <w:rPr>
          <w:rFonts w:eastAsia="Times New Roman"/>
          <w:color w:val="000000" w:themeColor="text1"/>
          <w:szCs w:val="24"/>
        </w:rPr>
        <w:t>(Χειροκροτήματα από την πτέρυγα της Νέας Δημοκρατίας)</w:t>
      </w:r>
    </w:p>
    <w:p w14:paraId="120F882E"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ΠΡΟΕΔΡΕΥΩΝ (Σπυρίδων Λυκούδης):</w:t>
      </w:r>
      <w:r w:rsidRPr="00961777">
        <w:rPr>
          <w:rFonts w:eastAsia="Times New Roman"/>
          <w:color w:val="000000" w:themeColor="text1"/>
          <w:szCs w:val="24"/>
        </w:rPr>
        <w:t xml:space="preserve"> Ευχαριστώ, κύριε συνάδελφε.</w:t>
      </w:r>
    </w:p>
    <w:p w14:paraId="120F882F"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 xml:space="preserve">Ο συνάδελφος κ. Χρήστος </w:t>
      </w:r>
      <w:r w:rsidRPr="00961777">
        <w:rPr>
          <w:rFonts w:eastAsia="Times New Roman"/>
          <w:color w:val="000000" w:themeColor="text1"/>
          <w:szCs w:val="24"/>
        </w:rPr>
        <w:t>Καραγιαννίδης έχει τον λόγο.</w:t>
      </w:r>
    </w:p>
    <w:p w14:paraId="120F8830"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 xml:space="preserve">ΧΡΗΣΤΟΣ ΚΑΡΑΓΙΑΝΝΙΔΗΣ: </w:t>
      </w:r>
      <w:r w:rsidRPr="00961777">
        <w:rPr>
          <w:rFonts w:eastAsia="Times New Roman"/>
          <w:color w:val="000000" w:themeColor="text1"/>
          <w:szCs w:val="24"/>
        </w:rPr>
        <w:t>Ευχαριστώ, κύριε Πρόεδρε.</w:t>
      </w:r>
    </w:p>
    <w:p w14:paraId="120F8831"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Καλό είναι να αναφέρονται στον Λένιν όσοι τον έχουν διαβάσει και όχι όσοι τον έχουν γνωρίσει από τη «Δομή».</w:t>
      </w:r>
    </w:p>
    <w:p w14:paraId="120F8832"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ΚΩΝΣΤΑΝΤΙΝΟΣ ΤΖΑΒΑΡΑΣ:</w:t>
      </w:r>
      <w:r w:rsidRPr="00961777">
        <w:rPr>
          <w:rFonts w:eastAsia="Times New Roman"/>
          <w:color w:val="000000" w:themeColor="text1"/>
          <w:szCs w:val="24"/>
        </w:rPr>
        <w:t xml:space="preserve"> «Δομή» διαβάζετε προφανώς εσείς. Εγώ τον έχω δι</w:t>
      </w:r>
      <w:r w:rsidRPr="00961777">
        <w:rPr>
          <w:rFonts w:eastAsia="Times New Roman"/>
          <w:color w:val="000000" w:themeColor="text1"/>
          <w:szCs w:val="24"/>
        </w:rPr>
        <w:t>αβάσει, λοιπόν, από τα «Διαλεχτά Έργα του Λένιν», εκδόσεις Γνώση, 1973.</w:t>
      </w:r>
    </w:p>
    <w:p w14:paraId="120F8833"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lastRenderedPageBreak/>
        <w:t>ΠΡΟΕΔΡΕΥΩΝ (Σπυρίδων Λυκούδης):</w:t>
      </w:r>
      <w:r w:rsidRPr="00961777">
        <w:rPr>
          <w:rFonts w:eastAsia="Times New Roman"/>
          <w:color w:val="000000" w:themeColor="text1"/>
          <w:szCs w:val="24"/>
        </w:rPr>
        <w:t xml:space="preserve"> Κύριε Τζαβάρα, δεν κάνουμε εδώ κατάθεση γνώσεων.</w:t>
      </w:r>
    </w:p>
    <w:p w14:paraId="120F8834"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 xml:space="preserve">ΧΡΗΣΤΟΣ ΚΑΡΑΓΙΑΝΝΙΔΗΣ: </w:t>
      </w:r>
      <w:r w:rsidRPr="00961777">
        <w:rPr>
          <w:rFonts w:eastAsia="Times New Roman"/>
          <w:color w:val="000000" w:themeColor="text1"/>
          <w:szCs w:val="24"/>
        </w:rPr>
        <w:t>Με 360 δραχμές τον μήνα δόσεις.</w:t>
      </w:r>
    </w:p>
    <w:p w14:paraId="120F8835"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ΠΡΟΕΔΡΕΥΩΝ (Σπυρίδων Λυκούδης):</w:t>
      </w:r>
      <w:r w:rsidRPr="00961777">
        <w:rPr>
          <w:rFonts w:eastAsia="Times New Roman"/>
          <w:color w:val="000000" w:themeColor="text1"/>
          <w:szCs w:val="24"/>
        </w:rPr>
        <w:t xml:space="preserve"> Κύριε Καραγιαννί</w:t>
      </w:r>
      <w:r w:rsidRPr="00961777">
        <w:rPr>
          <w:rFonts w:eastAsia="Times New Roman"/>
          <w:color w:val="000000" w:themeColor="text1"/>
          <w:szCs w:val="24"/>
        </w:rPr>
        <w:t>δη, αυτό ισχύει και για εσάς. Η κατάθεση γνώσεων περί Λένιν τελείωσε. Πάμε στο θέμα μας.</w:t>
      </w:r>
    </w:p>
    <w:p w14:paraId="120F8836"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 xml:space="preserve">ΧΡΗΣΤΟΣ ΚΑΡΑΓΙΑΝΝΙΔΗΣ: </w:t>
      </w:r>
      <w:r w:rsidRPr="00961777">
        <w:rPr>
          <w:rFonts w:eastAsia="Times New Roman"/>
          <w:color w:val="000000" w:themeColor="text1"/>
          <w:szCs w:val="24"/>
        </w:rPr>
        <w:t>Κύριοι συνάδελφοι, ο πρώτος θετικός προϋπολογισμός είναι πραγματικότητα μετά από εννιά σκληρά χρόνια, μετά από εννιά σκληρά χρόνια για τα οποία,</w:t>
      </w:r>
      <w:r w:rsidRPr="00961777">
        <w:rPr>
          <w:rFonts w:eastAsia="Times New Roman"/>
          <w:color w:val="000000" w:themeColor="text1"/>
          <w:szCs w:val="24"/>
        </w:rPr>
        <w:t xml:space="preserve"> βέβαια, την απόλυτη ευθύνη την έχετε εσείς, γιατί το 2009 - 2010 η χώρα οδηγήθηκε στα βράχια με τη συμμετοχή και δικών σας κυβερνήσεων και αυτό έχει το εξής αποτύπωμα στην κοινωνία. Θα σας πω δύο στοιχεία, για να είστε τουλάχιστον λίγο πιο σεμνοί.</w:t>
      </w:r>
    </w:p>
    <w:p w14:paraId="120F8837"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Λένε, λ</w:t>
      </w:r>
      <w:r w:rsidRPr="00961777">
        <w:rPr>
          <w:rFonts w:eastAsia="Times New Roman"/>
          <w:color w:val="000000" w:themeColor="text1"/>
          <w:szCs w:val="24"/>
        </w:rPr>
        <w:t>οιπόν, τα στοιχεία από την Έρευνα Εισοδήματος και Συνθηκών Διαβίωσης των Νοικοκυριών της Ευρωπαϊκής Ένωσης: Πόσο έχασε από το εισόδημά του το φτωχότερο δεκατημόριο την πενταετία 2009 - 2014; Έχασε 56% από το εισόδημά του. Δεν κάνατε τους φτωχούς φτωχότερου</w:t>
      </w:r>
      <w:r w:rsidRPr="00961777">
        <w:rPr>
          <w:rFonts w:eastAsia="Times New Roman"/>
          <w:color w:val="000000" w:themeColor="text1"/>
          <w:szCs w:val="24"/>
        </w:rPr>
        <w:t>ς. Κάνατε αδιανόητο για τους φτωχούς να ζήσουν. Κι έρχεστε τώρα ως τιμητές αυτών των ανθρώπων!</w:t>
      </w:r>
    </w:p>
    <w:p w14:paraId="120F8838"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lastRenderedPageBreak/>
        <w:t>Πόσο έχασε η μεσαία τάξη -πάω στην έκτη κατηγορία- σε αυτή τη συγκεκριμένη χρονική περίοδο; Έχασαν 41,7% του εισοδήματός τους. Αυτό καταφέρατε να κάνετε.</w:t>
      </w:r>
    </w:p>
    <w:p w14:paraId="120F8839"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Πόσο έχ</w:t>
      </w:r>
      <w:r w:rsidRPr="00961777">
        <w:rPr>
          <w:rFonts w:eastAsia="Times New Roman"/>
          <w:color w:val="000000" w:themeColor="text1"/>
          <w:szCs w:val="24"/>
        </w:rPr>
        <w:t>ασαν οι μισθωτοί στην ίδια πενταετία; Έχασαν 38%, οι αυτοαπασχολούμενοι 40,3%, οι συνταξιούχοι 32,5% του εισοδήματός τους. Και έρχεστε να μιλήσετε εδώ για περικοπές των συντάξεων από αυτή την Κυβέρνηση; Λίγη σεμνότητα δεν θα ήταν κακό να τη χρησιμοποιήσετε</w:t>
      </w:r>
      <w:r w:rsidRPr="00961777">
        <w:rPr>
          <w:rFonts w:eastAsia="Times New Roman"/>
          <w:color w:val="000000" w:themeColor="text1"/>
          <w:szCs w:val="24"/>
        </w:rPr>
        <w:t>.</w:t>
      </w:r>
    </w:p>
    <w:p w14:paraId="120F883A"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Όλοι εμείς που μείναμε τον Σεπτέμβριο και συνεχίσαμε την προσπάθεια καταλαβαίναμε ότι το ρίσκο αυτό ήταν τεράστιο, ότι είχαμε απέναντί μας συνθήκες και δυνάμεις που ήταν υπέρτερες από εμάς, αλλά η δικιά μας προσπάθεια στην Αριστερά δεν ήθελε να καταγράψε</w:t>
      </w:r>
      <w:r w:rsidRPr="00961777">
        <w:rPr>
          <w:rFonts w:eastAsia="Times New Roman"/>
          <w:color w:val="000000" w:themeColor="text1"/>
          <w:szCs w:val="24"/>
        </w:rPr>
        <w:t xml:space="preserve">ι άλλη μια ένδοξη ήττα, άλλη μια ήττα που απλώς θα τη λέγαμε στα παιδιά μας μετά από τριάντα χρόνια. Θέλαμε να αποδείξουμε -και έχει αποδειχθεί η παρουσία μας εν έτει 2018- ότι η Αριστερά στα δύσκολα και όταν το παιχνίδι δεν είναι με δίκαιους όρους, θα το </w:t>
      </w:r>
      <w:r w:rsidRPr="00961777">
        <w:rPr>
          <w:rFonts w:eastAsia="Times New Roman"/>
          <w:color w:val="000000" w:themeColor="text1"/>
          <w:szCs w:val="24"/>
        </w:rPr>
        <w:t>παίξει, προσπαθώντας να αντιστρέψει τους συσχετισμούς και τις καταστάσεις που υπάρχουν.</w:t>
      </w:r>
    </w:p>
    <w:p w14:paraId="120F883B"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 xml:space="preserve">Αυτό, λοιπόν, έχει συμβεί σήμερα, το 2018. Έχοντας βγει από τα μνημόνια προς μεγάλη σας απογοήτευση και δεν έχοντας κάνει εκλογές κάθε χρόνο από το </w:t>
      </w:r>
      <w:r w:rsidRPr="00961777">
        <w:rPr>
          <w:rFonts w:eastAsia="Times New Roman"/>
          <w:color w:val="000000" w:themeColor="text1"/>
          <w:szCs w:val="24"/>
        </w:rPr>
        <w:lastRenderedPageBreak/>
        <w:t>2016, το 2017 και το</w:t>
      </w:r>
      <w:r w:rsidRPr="00961777">
        <w:rPr>
          <w:rFonts w:eastAsia="Times New Roman"/>
          <w:color w:val="000000" w:themeColor="text1"/>
          <w:szCs w:val="24"/>
        </w:rPr>
        <w:t xml:space="preserve"> 2018, είμαστε σήμερα εδώ για να έχουμε έναν θετικό προϋπολογισμό.</w:t>
      </w:r>
    </w:p>
    <w:p w14:paraId="120F883C"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 xml:space="preserve">Να σας δώσω ένα παράδειγμα τού τι καταφέραμε; Η σύμβαση στους ξενοδοχοϋπαλλήλους, της οποίας η επέκταση έχει υπογραφεί από την Υπουργό Εργασίας και έχει καταστεί υποχρεωτική, έχει ανεβάσει </w:t>
      </w:r>
      <w:r w:rsidRPr="00961777">
        <w:rPr>
          <w:rFonts w:eastAsia="Times New Roman"/>
          <w:color w:val="000000" w:themeColor="text1"/>
          <w:szCs w:val="24"/>
        </w:rPr>
        <w:t>τον μισθό από 511 ευρώ στα 780. Ξέρετε τι σημαίνει αυτό γι’ αυτούς τους ανθρώπους που είναι χιλιάδες; Ξέρετε τι σημαίνουν οι συμβάσεις που υπογράφηκαν από το Υπουργείο Εργασίας, τι αλλαγές έχουν επιφέρει στη ζωή αυτών των ανθρώπων τους οποίους εσείς καταδι</w:t>
      </w:r>
      <w:r w:rsidRPr="00961777">
        <w:rPr>
          <w:rFonts w:eastAsia="Times New Roman"/>
          <w:color w:val="000000" w:themeColor="text1"/>
          <w:szCs w:val="24"/>
        </w:rPr>
        <w:t>κάσετε να παίρνουν 580 ευρώ, 420 ευρώ, 340 ευρώ με τον υποκατώτατο μισθό; Ξέρετε τι σήμαινε αυτό που ο Αρχηγός σας αγνοεί, ότι δουλεύουν «μαύρα» με εκβιασμό; Αυτό το πράγμα προσπαθούμε να αλλάξουμε και γι’ αυτό είμαστε περήφανοι.</w:t>
      </w:r>
    </w:p>
    <w:p w14:paraId="120F883D"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Πάμε, λοιπόν, σε τρία βασι</w:t>
      </w:r>
      <w:r w:rsidRPr="00961777">
        <w:rPr>
          <w:rFonts w:eastAsia="Times New Roman"/>
          <w:color w:val="000000" w:themeColor="text1"/>
          <w:szCs w:val="24"/>
        </w:rPr>
        <w:t xml:space="preserve">κά σας επιχειρήματα. </w:t>
      </w:r>
    </w:p>
    <w:p w14:paraId="120F883E"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Όσον αφορά τη μεγέθυνση του κράτους, προφανώς θα σας συνέφερε να μην υπάρχουν νοσοκομεία, για να πάνε όλοι στον ιδιωτικό τομέα και να μην υπάρχουν δημόσια σχολεία και να πάνε όλοι στα ιδιωτικά σχολεία. Μόνο που αυτό το σχέδιο ανακόπηκ</w:t>
      </w:r>
      <w:r w:rsidRPr="00961777">
        <w:rPr>
          <w:rFonts w:eastAsia="Times New Roman"/>
          <w:color w:val="000000" w:themeColor="text1"/>
          <w:szCs w:val="24"/>
        </w:rPr>
        <w:t xml:space="preserve">ε το 2015. Δεν μπορούμε να έχουμε βασικά κοινωνικά αγαθά τα οποία υποεκπροσωπούνται από τους ανθρώπους που πρέπει να εργάζονται σε αυτά. Δεν γίνεται διαφορετικά. Αν για σας είναι μεγέθυνση του κράτους, το κράτος πρόνοιας </w:t>
      </w:r>
      <w:r w:rsidRPr="00961777">
        <w:rPr>
          <w:rFonts w:eastAsia="Times New Roman"/>
          <w:color w:val="000000" w:themeColor="text1"/>
          <w:szCs w:val="24"/>
        </w:rPr>
        <w:lastRenderedPageBreak/>
        <w:t>που εμείς θέλουμε να οικοδομήσουμε,</w:t>
      </w:r>
      <w:r w:rsidRPr="00961777">
        <w:rPr>
          <w:rFonts w:eastAsia="Times New Roman"/>
          <w:color w:val="000000" w:themeColor="text1"/>
          <w:szCs w:val="24"/>
        </w:rPr>
        <w:t xml:space="preserve"> να το πείτε δημοσίως. Να πείτε δημοσίως αυτό που επιχειρήσατε να κάνετε και με τον κ. Μητσοτάκη με τις απολύσεις σε όλες τις εκδοχές του δημόσιου τομέα.</w:t>
      </w:r>
    </w:p>
    <w:p w14:paraId="120F883F"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Πάμε στον ΦΠΑ. Αυξήσαμε –λέει- τον ΦΠΑ, τον πήγαμε στο 24%. Είναι η μισή αλήθεια και η μισή αλήθεια πά</w:t>
      </w:r>
      <w:r w:rsidRPr="00961777">
        <w:rPr>
          <w:rFonts w:eastAsia="Times New Roman"/>
          <w:color w:val="000000" w:themeColor="text1"/>
          <w:szCs w:val="24"/>
        </w:rPr>
        <w:t>ντα είναι χειρότερη από το ψέμα. Τον Μάρτιο του 2010 ο ΦΠΑ αυξήθηκε από 19% και έφτασε στο 21%. Τον Ιούλιο του 2010 αυξήθηκε και έφτασε στο 23%. Μιλάμε για τέσσερις ποσοστιαίες μονάδες σε μια χρονιά μέσα. Και τολμάει η Νέα Δημοκρατία…</w:t>
      </w:r>
    </w:p>
    <w:p w14:paraId="120F8840"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ΧΡΗΣΤΟΣ ΣΤΑΪΚΟΥΡΑΣ:</w:t>
      </w:r>
      <w:r w:rsidRPr="00961777">
        <w:rPr>
          <w:rFonts w:eastAsia="Times New Roman"/>
          <w:color w:val="000000" w:themeColor="text1"/>
          <w:szCs w:val="24"/>
        </w:rPr>
        <w:t xml:space="preserve"> Ε</w:t>
      </w:r>
      <w:r w:rsidRPr="00961777">
        <w:rPr>
          <w:rFonts w:eastAsia="Times New Roman"/>
          <w:color w:val="000000" w:themeColor="text1"/>
          <w:szCs w:val="24"/>
        </w:rPr>
        <w:t>μείς δεν το αυξήσαμε. Μην τα τσουβαλιάζουμε όλα.</w:t>
      </w:r>
    </w:p>
    <w:p w14:paraId="120F8841"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 xml:space="preserve">ΧΡΗΣΤΟΣ ΚΑΡΑΓΙΑΝΝΙΔΗΣ: </w:t>
      </w:r>
      <w:r w:rsidRPr="00961777">
        <w:rPr>
          <w:rFonts w:eastAsia="Times New Roman"/>
          <w:color w:val="000000" w:themeColor="text1"/>
          <w:szCs w:val="24"/>
        </w:rPr>
        <w:t>Η Νέα Δημοκρατία δεν ήταν τότε κυβέρνηση. Σωστά. Όμως, το ΠΑΣΟΚ -θα περιλάβω και το ΠΑΣΟΚ, τη Δημοκρατική Συμπαράταξη, το Κίνημα Αλλαγής, όλα μαζί- μας κάνει κριτική ότι αυξήσαμε μια π</w:t>
      </w:r>
      <w:r w:rsidRPr="00961777">
        <w:rPr>
          <w:rFonts w:eastAsia="Times New Roman"/>
          <w:color w:val="000000" w:themeColor="text1"/>
          <w:szCs w:val="24"/>
        </w:rPr>
        <w:t xml:space="preserve">οσοστιαία μονάδα τον ΦΠΑ, τη στιγμή που σε έναν χρόνο μέσα το αύξησαν τέσσερις μονάδες. Ξέρετε τι σημαίνει αυτό; Αν στο κατοστάρικο αγοράζατε κάτι, έπρεπε να δώσετε άλλα 5 ευρώ για να αγοράσετε αυτό που αγοράζατε με εκατό. Και δεν υπάρχει καμμία ντροπή σ’ </w:t>
      </w:r>
      <w:r w:rsidRPr="00961777">
        <w:rPr>
          <w:rFonts w:eastAsia="Times New Roman"/>
          <w:color w:val="000000" w:themeColor="text1"/>
          <w:szCs w:val="24"/>
        </w:rPr>
        <w:t>αυτό το πράγμα. Υπάρχει, λοιπόν, κριτική για τον ΦΠΑ.</w:t>
      </w:r>
    </w:p>
    <w:p w14:paraId="120F8842"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lastRenderedPageBreak/>
        <w:t>Πάμε στην υπερφορολόγηση. Έχω έναν πίνακα, που φαντάζομαι ότι δεν τον αμφισβητείτε, γιατί είναι από την ΕΛΣΤΑΤ, και λέει: «Έσοδα προς ΑΕΠ». Σας τον διαβάζω: «2010 41% επί του ΑΕΠ τα έσοδα, 2013 49% τα έ</w:t>
      </w:r>
      <w:r w:rsidRPr="00961777">
        <w:rPr>
          <w:rFonts w:eastAsia="Times New Roman"/>
          <w:color w:val="000000" w:themeColor="text1"/>
          <w:szCs w:val="24"/>
        </w:rPr>
        <w:t>σοδα επί του ΑΕΠ, 2017 48,1% τα έσοδα επί του ΑΕΠ».</w:t>
      </w:r>
    </w:p>
    <w:p w14:paraId="120F8843"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ΧΡΗΣΤΟΣ ΣΤΑΪΚΟΥΡΑΣ:</w:t>
      </w:r>
      <w:r w:rsidRPr="00961777">
        <w:rPr>
          <w:rFonts w:eastAsia="Times New Roman"/>
          <w:color w:val="000000" w:themeColor="text1"/>
          <w:szCs w:val="24"/>
        </w:rPr>
        <w:t xml:space="preserve"> Προς το ΑΕΠ, όχι επί του ΑΕΠ.</w:t>
      </w:r>
    </w:p>
    <w:p w14:paraId="120F8844"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 xml:space="preserve">ΧΡΗΣΤΟΣ ΚΑΡΑΓΙΑΝΝΙΔΗΣ: </w:t>
      </w:r>
      <w:r w:rsidRPr="00961777">
        <w:rPr>
          <w:rFonts w:eastAsia="Times New Roman"/>
          <w:color w:val="000000" w:themeColor="text1"/>
          <w:szCs w:val="24"/>
        </w:rPr>
        <w:t>Τι ακριβώς εννοείτε ως υπερφορολόγηση, για να καταλάβω; Τι ακριβώς εννοείτε όταν το πρώτο τρίμηνο του 2018 τα έσοδα επί του ΑΕΠ κυμ</w:t>
      </w:r>
      <w:r w:rsidRPr="00961777">
        <w:rPr>
          <w:rFonts w:eastAsia="Times New Roman"/>
          <w:color w:val="000000" w:themeColor="text1"/>
          <w:szCs w:val="24"/>
        </w:rPr>
        <w:t>αίνονται στο 45,7%; Δεν αυξήθηκαν. Δεν μειώθηκαν δραματικά προφανώς, αλλά δεν αυξήθηκαν. Την υπερφορολόγηση πού τη βρίσκετε;</w:t>
      </w:r>
    </w:p>
    <w:p w14:paraId="120F8845"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Θα κλείσω, επειδή τελείωσε ήδη ο χρόνος μου, μιλώντας για ένα κελάϊδισμα που έχει κάνει ο κ. Χατζηδάκης στο Twitter και κατηγορεί τ</w:t>
      </w:r>
      <w:r w:rsidRPr="00961777">
        <w:rPr>
          <w:rFonts w:eastAsia="Times New Roman"/>
          <w:color w:val="000000" w:themeColor="text1"/>
          <w:szCs w:val="24"/>
        </w:rPr>
        <w:t>ον κ. Τζανακόπουλο ότι είμαστε καταδότες γιατί θα πούμε στην Ευρωπαϊκή Ένωση και στους θεσμούς αυτά που είπε ο Αρχηγός της Νέας Δημοκρατίας εδώ.</w:t>
      </w:r>
    </w:p>
    <w:p w14:paraId="120F8846"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Ξέρετε, εδώ δεν είναι σέχτα. Δεν συνεδριάζουμε σε κανένα καταγώγιο, όπου αυτά που συζητάμε είναι μυστικά μεταξύ</w:t>
      </w:r>
      <w:r w:rsidRPr="00961777">
        <w:rPr>
          <w:rFonts w:eastAsia="Times New Roman"/>
          <w:color w:val="000000" w:themeColor="text1"/>
          <w:szCs w:val="24"/>
        </w:rPr>
        <w:t xml:space="preserve"> μας. Ενημερώνω τον κ. Χατζηδάκη, λοιπόν, ότι εγώ προσωπικά θα ενημερώσω την Κοινοβουλευτική Σύνοδο του ΝΑΤΟ ότι ο Αρχηγός της Αξιωματικής Αντιπολίτευσης χαρακτήρισε απατεώνες τους είκοσι επτά </w:t>
      </w:r>
      <w:r w:rsidRPr="00961777">
        <w:rPr>
          <w:rFonts w:eastAsia="Times New Roman"/>
          <w:color w:val="000000" w:themeColor="text1"/>
          <w:szCs w:val="24"/>
        </w:rPr>
        <w:lastRenderedPageBreak/>
        <w:t xml:space="preserve">ηγέτες των χωρών του ΝΑΤΟ και ότι συνδιαλέχθηκαν μαζί μας, μας </w:t>
      </w:r>
      <w:r w:rsidRPr="00961777">
        <w:rPr>
          <w:rFonts w:eastAsia="Times New Roman"/>
          <w:color w:val="000000" w:themeColor="text1"/>
          <w:szCs w:val="24"/>
        </w:rPr>
        <w:t>έδωσαν τις συντάξεις για να μας πάρουνε το όνομα.</w:t>
      </w:r>
    </w:p>
    <w:p w14:paraId="120F8847"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Θα τα πω, λοιπόν, αυτά δημόσια, για να γνωρίζει και ο κόσμος πλέον στην Κοινοβουλευτική Σύνοδο του ΝΑΤΟ με ποιους ανθρώπους έχουν να κάνουν σε αυτή τη χώρα.</w:t>
      </w:r>
    </w:p>
    <w:p w14:paraId="120F8848"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t>Σας ευχαριστώ.</w:t>
      </w:r>
    </w:p>
    <w:p w14:paraId="120F8849" w14:textId="77777777" w:rsidR="0086761A" w:rsidRDefault="00427452">
      <w:pPr>
        <w:tabs>
          <w:tab w:val="left" w:pos="2940"/>
        </w:tabs>
        <w:spacing w:line="600" w:lineRule="auto"/>
        <w:ind w:firstLine="720"/>
        <w:jc w:val="center"/>
        <w:rPr>
          <w:rFonts w:eastAsia="Times New Roman"/>
          <w:color w:val="000000" w:themeColor="text1"/>
          <w:szCs w:val="24"/>
        </w:rPr>
      </w:pPr>
      <w:r w:rsidRPr="00961777">
        <w:rPr>
          <w:rFonts w:eastAsia="Times New Roman"/>
          <w:color w:val="000000" w:themeColor="text1"/>
          <w:szCs w:val="24"/>
        </w:rPr>
        <w:t xml:space="preserve">(Χειροκροτήματα από τις πτέρυγες </w:t>
      </w:r>
      <w:r w:rsidRPr="00961777">
        <w:rPr>
          <w:rFonts w:eastAsia="Times New Roman"/>
          <w:color w:val="000000" w:themeColor="text1"/>
          <w:szCs w:val="24"/>
        </w:rPr>
        <w:t>του ΣΥΡΙΖΑ και των ΑΝΕΛ)</w:t>
      </w:r>
    </w:p>
    <w:p w14:paraId="120F884A"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ΠΡΟΕΔΡΕΥΩΝ (Σπυρίδων Λυκούδης):</w:t>
      </w:r>
      <w:r w:rsidRPr="00961777">
        <w:rPr>
          <w:rFonts w:eastAsia="Times New Roman"/>
          <w:color w:val="000000" w:themeColor="text1"/>
          <w:szCs w:val="24"/>
        </w:rPr>
        <w:t xml:space="preserve"> Ευχαριστώ, κύριε συνάδελφε.</w:t>
      </w:r>
    </w:p>
    <w:p w14:paraId="120F884B" w14:textId="77777777" w:rsidR="0086761A" w:rsidRDefault="00427452">
      <w:pPr>
        <w:spacing w:line="600" w:lineRule="auto"/>
        <w:ind w:firstLine="720"/>
        <w:jc w:val="both"/>
        <w:rPr>
          <w:rFonts w:ascii="Times New Roman" w:eastAsia="Times New Roman" w:hAnsi="Times New Roman" w:cs="Times New Roman"/>
          <w:color w:val="000000" w:themeColor="text1"/>
          <w:szCs w:val="24"/>
        </w:rPr>
      </w:pPr>
      <w:r w:rsidRPr="00961777">
        <w:rPr>
          <w:rFonts w:eastAsia="Times New Roman" w:cs="Times New Roman"/>
          <w:color w:val="000000" w:themeColor="text1"/>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color w:val="000000" w:themeColor="text1"/>
          <w:szCs w:val="24"/>
        </w:rPr>
        <w:t xml:space="preserve">προηγουμένως </w:t>
      </w:r>
      <w:r w:rsidRPr="00961777">
        <w:rPr>
          <w:rFonts w:eastAsia="Times New Roman" w:cs="Times New Roman"/>
          <w:color w:val="000000" w:themeColor="text1"/>
          <w:szCs w:val="24"/>
        </w:rPr>
        <w:t xml:space="preserve">ξεναγήθηκαν στην έκθεση </w:t>
      </w:r>
      <w:r w:rsidRPr="00961777">
        <w:rPr>
          <w:rFonts w:eastAsia="Times New Roman" w:cs="Times New Roman"/>
          <w:color w:val="000000" w:themeColor="text1"/>
          <w:szCs w:val="24"/>
        </w:rPr>
        <w:t xml:space="preserve">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μαθητές και μαθήτριες και τρεις εκπαιδευτικοί συνοδοί από το Γυμνάσιο Λεχαινών Ηλείας. </w:t>
      </w:r>
    </w:p>
    <w:p w14:paraId="120F884C" w14:textId="77777777" w:rsidR="0086761A" w:rsidRDefault="00427452">
      <w:pPr>
        <w:spacing w:line="600" w:lineRule="auto"/>
        <w:ind w:firstLine="720"/>
        <w:jc w:val="both"/>
        <w:rPr>
          <w:rFonts w:eastAsia="Times New Roman" w:cs="Times New Roman"/>
          <w:color w:val="000000" w:themeColor="text1"/>
          <w:szCs w:val="24"/>
        </w:rPr>
      </w:pPr>
      <w:r w:rsidRPr="00961777">
        <w:rPr>
          <w:rFonts w:eastAsia="Times New Roman" w:cs="Times New Roman"/>
          <w:color w:val="000000" w:themeColor="text1"/>
          <w:szCs w:val="24"/>
        </w:rPr>
        <w:t>Η Βουλή τούς καλωσ</w:t>
      </w:r>
      <w:r w:rsidRPr="00961777">
        <w:rPr>
          <w:rFonts w:eastAsia="Times New Roman" w:cs="Times New Roman"/>
          <w:color w:val="000000" w:themeColor="text1"/>
          <w:szCs w:val="24"/>
        </w:rPr>
        <w:t>ορίζει.</w:t>
      </w:r>
    </w:p>
    <w:p w14:paraId="120F884D" w14:textId="77777777" w:rsidR="0086761A" w:rsidRDefault="00427452">
      <w:pPr>
        <w:spacing w:line="600" w:lineRule="auto"/>
        <w:ind w:firstLine="709"/>
        <w:jc w:val="center"/>
        <w:rPr>
          <w:rFonts w:eastAsia="Times New Roman" w:cs="Times New Roman"/>
          <w:color w:val="000000" w:themeColor="text1"/>
          <w:szCs w:val="24"/>
        </w:rPr>
      </w:pPr>
      <w:r w:rsidRPr="00961777">
        <w:rPr>
          <w:rFonts w:eastAsia="Times New Roman" w:cs="Times New Roman"/>
          <w:color w:val="000000" w:themeColor="text1"/>
          <w:szCs w:val="24"/>
        </w:rPr>
        <w:t>(Χειροκροτήματα απ’ όλες τις πτέρυγες της Βουλής)</w:t>
      </w:r>
    </w:p>
    <w:p w14:paraId="120F884E"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color w:val="000000" w:themeColor="text1"/>
          <w:szCs w:val="24"/>
        </w:rPr>
        <w:lastRenderedPageBreak/>
        <w:t>Κυρίες και κύριοι συνάδελφοι, τον λόγο έχει ο Υφυπουργός Υποδομών και Μεταφορών κ. Μαυραγάνης.</w:t>
      </w:r>
    </w:p>
    <w:p w14:paraId="120F884F" w14:textId="77777777" w:rsidR="0086761A" w:rsidRDefault="00427452">
      <w:pPr>
        <w:tabs>
          <w:tab w:val="left" w:pos="2940"/>
        </w:tabs>
        <w:spacing w:line="600" w:lineRule="auto"/>
        <w:ind w:firstLine="720"/>
        <w:jc w:val="both"/>
        <w:rPr>
          <w:rFonts w:eastAsia="Times New Roman"/>
          <w:color w:val="000000" w:themeColor="text1"/>
          <w:szCs w:val="24"/>
        </w:rPr>
      </w:pPr>
      <w:r w:rsidRPr="00961777">
        <w:rPr>
          <w:rFonts w:eastAsia="Times New Roman"/>
          <w:b/>
          <w:color w:val="000000" w:themeColor="text1"/>
          <w:szCs w:val="24"/>
        </w:rPr>
        <w:t>ΝΙΚΟΛΑΟΣ ΜΑΥΡΑΓΑΝΗΣ (Υφυπουργός Υποδομών και Μεταφορών):</w:t>
      </w:r>
      <w:r w:rsidRPr="00961777">
        <w:rPr>
          <w:rFonts w:eastAsia="Times New Roman"/>
          <w:color w:val="000000" w:themeColor="text1"/>
          <w:szCs w:val="24"/>
        </w:rPr>
        <w:t xml:space="preserve"> Κύριε Πρόεδρε, ευχαριστώ πάρα πολύ.</w:t>
      </w:r>
    </w:p>
    <w:p w14:paraId="120F8850"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Κ</w:t>
      </w:r>
      <w:r w:rsidRPr="002263CF">
        <w:rPr>
          <w:rFonts w:eastAsia="Times New Roman"/>
          <w:bCs/>
          <w:szCs w:val="24"/>
        </w:rPr>
        <w:t>υρίες και</w:t>
      </w:r>
      <w:r w:rsidRPr="002263CF">
        <w:rPr>
          <w:rFonts w:eastAsia="Times New Roman"/>
          <w:bCs/>
          <w:szCs w:val="24"/>
        </w:rPr>
        <w:t xml:space="preserve"> κύριοι </w:t>
      </w:r>
      <w:r>
        <w:rPr>
          <w:rFonts w:eastAsia="Times New Roman"/>
          <w:bCs/>
          <w:szCs w:val="24"/>
        </w:rPr>
        <w:t>Β</w:t>
      </w:r>
      <w:r w:rsidRPr="002263CF">
        <w:rPr>
          <w:rFonts w:eastAsia="Times New Roman"/>
          <w:bCs/>
          <w:szCs w:val="24"/>
        </w:rPr>
        <w:t>ουλευτές</w:t>
      </w:r>
      <w:r>
        <w:rPr>
          <w:rFonts w:eastAsia="Times New Roman"/>
          <w:bCs/>
          <w:szCs w:val="24"/>
        </w:rPr>
        <w:t xml:space="preserve">, η ετήσια συζήτηση γύρω από τον εθνικό κρατικό </w:t>
      </w:r>
      <w:r>
        <w:rPr>
          <w:rFonts w:eastAsia="Times New Roman"/>
          <w:bCs/>
          <w:szCs w:val="24"/>
        </w:rPr>
        <w:t>π</w:t>
      </w:r>
      <w:r w:rsidRPr="002263CF">
        <w:rPr>
          <w:rFonts w:eastAsia="Times New Roman"/>
          <w:bCs/>
          <w:szCs w:val="24"/>
        </w:rPr>
        <w:t>ροϋπολογισμό κινδυνεύει κάθε φορά να εξελιχθεί σε μία οικονομίστικη συζήτηση</w:t>
      </w:r>
      <w:r>
        <w:rPr>
          <w:rFonts w:eastAsia="Times New Roman"/>
          <w:bCs/>
          <w:szCs w:val="24"/>
        </w:rPr>
        <w:t>, μι</w:t>
      </w:r>
      <w:r w:rsidRPr="002263CF">
        <w:rPr>
          <w:rFonts w:eastAsia="Times New Roman"/>
          <w:bCs/>
          <w:szCs w:val="24"/>
        </w:rPr>
        <w:t>α συζήτηση η οποία δεν αφορά τους πολλούς</w:t>
      </w:r>
      <w:r>
        <w:rPr>
          <w:rFonts w:eastAsia="Times New Roman"/>
          <w:bCs/>
          <w:szCs w:val="24"/>
        </w:rPr>
        <w:t>. Φ</w:t>
      </w:r>
      <w:r w:rsidRPr="002263CF">
        <w:rPr>
          <w:rFonts w:eastAsia="Times New Roman"/>
          <w:bCs/>
          <w:szCs w:val="24"/>
        </w:rPr>
        <w:t>αντάζονται</w:t>
      </w:r>
      <w:r>
        <w:rPr>
          <w:rFonts w:eastAsia="Times New Roman"/>
          <w:bCs/>
          <w:szCs w:val="24"/>
        </w:rPr>
        <w:t xml:space="preserve"> οι πολλοί ό</w:t>
      </w:r>
      <w:r w:rsidRPr="002263CF">
        <w:rPr>
          <w:rFonts w:eastAsia="Times New Roman"/>
          <w:bCs/>
          <w:szCs w:val="24"/>
        </w:rPr>
        <w:t>τι δεν τους αφορά</w:t>
      </w:r>
      <w:r>
        <w:rPr>
          <w:rFonts w:eastAsia="Times New Roman"/>
          <w:bCs/>
          <w:szCs w:val="24"/>
        </w:rPr>
        <w:t>,</w:t>
      </w:r>
      <w:r w:rsidRPr="002263CF">
        <w:rPr>
          <w:rFonts w:eastAsia="Times New Roman"/>
          <w:bCs/>
          <w:szCs w:val="24"/>
        </w:rPr>
        <w:t xml:space="preserve"> γιατί έτσι </w:t>
      </w:r>
      <w:r>
        <w:rPr>
          <w:rFonts w:eastAsia="Times New Roman"/>
          <w:bCs/>
          <w:szCs w:val="24"/>
        </w:rPr>
        <w:t xml:space="preserve">όπως φαίνεται </w:t>
      </w:r>
      <w:r>
        <w:rPr>
          <w:rFonts w:eastAsia="Times New Roman"/>
          <w:bCs/>
          <w:szCs w:val="24"/>
        </w:rPr>
        <w:t xml:space="preserve">στα αυτιά και </w:t>
      </w:r>
      <w:r w:rsidRPr="002263CF">
        <w:rPr>
          <w:rFonts w:eastAsia="Times New Roman"/>
          <w:bCs/>
          <w:szCs w:val="24"/>
        </w:rPr>
        <w:t>στα μάτια τους είναι μ</w:t>
      </w:r>
      <w:r>
        <w:rPr>
          <w:rFonts w:eastAsia="Times New Roman"/>
          <w:bCs/>
          <w:szCs w:val="24"/>
        </w:rPr>
        <w:t>ι</w:t>
      </w:r>
      <w:r w:rsidRPr="002263CF">
        <w:rPr>
          <w:rFonts w:eastAsia="Times New Roman"/>
          <w:bCs/>
          <w:szCs w:val="24"/>
        </w:rPr>
        <w:t>α συζήτηση τεχνική και ίσως πολλές φορές μη αντιληπτή</w:t>
      </w:r>
      <w:r>
        <w:rPr>
          <w:rFonts w:eastAsia="Times New Roman"/>
          <w:bCs/>
          <w:szCs w:val="24"/>
        </w:rPr>
        <w:t>. Όμως,</w:t>
      </w:r>
      <w:r w:rsidRPr="002263CF">
        <w:rPr>
          <w:rFonts w:eastAsia="Times New Roman"/>
          <w:bCs/>
          <w:szCs w:val="24"/>
        </w:rPr>
        <w:t xml:space="preserve"> πίσω από τους αριθμούς κρύβεται πάντα ο άνθρωπος</w:t>
      </w:r>
      <w:r>
        <w:rPr>
          <w:rFonts w:eastAsia="Times New Roman"/>
          <w:bCs/>
          <w:szCs w:val="24"/>
        </w:rPr>
        <w:t>,</w:t>
      </w:r>
      <w:r w:rsidRPr="002263CF">
        <w:rPr>
          <w:rFonts w:eastAsia="Times New Roman"/>
          <w:bCs/>
          <w:szCs w:val="24"/>
        </w:rPr>
        <w:t xml:space="preserve"> τουλάχιστον για εμάς</w:t>
      </w:r>
      <w:r>
        <w:rPr>
          <w:rFonts w:eastAsia="Times New Roman"/>
          <w:bCs/>
          <w:szCs w:val="24"/>
        </w:rPr>
        <w:t>,</w:t>
      </w:r>
      <w:r w:rsidRPr="002263CF">
        <w:rPr>
          <w:rFonts w:eastAsia="Times New Roman"/>
          <w:bCs/>
          <w:szCs w:val="24"/>
        </w:rPr>
        <w:t xml:space="preserve"> τουλάχιστον γι</w:t>
      </w:r>
      <w:r>
        <w:rPr>
          <w:rFonts w:eastAsia="Times New Roman"/>
          <w:bCs/>
          <w:szCs w:val="24"/>
        </w:rPr>
        <w:t>’</w:t>
      </w:r>
      <w:r w:rsidRPr="002263CF">
        <w:rPr>
          <w:rFonts w:eastAsia="Times New Roman"/>
          <w:bCs/>
          <w:szCs w:val="24"/>
        </w:rPr>
        <w:t xml:space="preserve"> αυτήν εδώ τη</w:t>
      </w:r>
      <w:r>
        <w:rPr>
          <w:rFonts w:eastAsia="Times New Roman"/>
          <w:bCs/>
          <w:szCs w:val="24"/>
        </w:rPr>
        <w:t>ν Κ</w:t>
      </w:r>
      <w:r w:rsidRPr="002263CF">
        <w:rPr>
          <w:rFonts w:eastAsia="Times New Roman"/>
          <w:bCs/>
          <w:szCs w:val="24"/>
        </w:rPr>
        <w:t>υβέρνηση που ήθελε να δώσει εξαρχής ένα</w:t>
      </w:r>
      <w:r>
        <w:rPr>
          <w:rFonts w:eastAsia="Times New Roman"/>
          <w:bCs/>
          <w:szCs w:val="24"/>
        </w:rPr>
        <w:t>ν</w:t>
      </w:r>
      <w:r w:rsidRPr="002263CF">
        <w:rPr>
          <w:rFonts w:eastAsia="Times New Roman"/>
          <w:bCs/>
          <w:szCs w:val="24"/>
        </w:rPr>
        <w:t xml:space="preserve"> ανθρωπιστικό τ</w:t>
      </w:r>
      <w:r>
        <w:rPr>
          <w:rFonts w:eastAsia="Times New Roman"/>
          <w:bCs/>
          <w:szCs w:val="24"/>
        </w:rPr>
        <w:t>ρ</w:t>
      </w:r>
      <w:r w:rsidRPr="002263CF">
        <w:rPr>
          <w:rFonts w:eastAsia="Times New Roman"/>
          <w:bCs/>
          <w:szCs w:val="24"/>
        </w:rPr>
        <w:t xml:space="preserve">όπο στη διακυβέρνηση του τόπου και στην οικονομική </w:t>
      </w:r>
      <w:r>
        <w:rPr>
          <w:rFonts w:eastAsia="Times New Roman"/>
          <w:bCs/>
          <w:szCs w:val="24"/>
        </w:rPr>
        <w:t>κ</w:t>
      </w:r>
      <w:r w:rsidRPr="002263CF">
        <w:rPr>
          <w:rFonts w:eastAsia="Times New Roman"/>
          <w:bCs/>
          <w:szCs w:val="24"/>
        </w:rPr>
        <w:t>αι κοινωνική ζωή αυτού</w:t>
      </w:r>
      <w:r>
        <w:rPr>
          <w:rFonts w:eastAsia="Times New Roman"/>
          <w:bCs/>
          <w:szCs w:val="24"/>
        </w:rPr>
        <w:t>.</w:t>
      </w:r>
    </w:p>
    <w:p w14:paraId="120F8851"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οικονομική κρίση -και αυτό είναι κάτι που μπορεί να αντιληφθεί και ο τελευταίος πολίτης αυτού του κράτους- δεν ήταν ποτέ ακραιφνώς οικονομική. Ήταν πάντοτε και μόνιμα κρίση ηθικ</w:t>
      </w:r>
      <w:r>
        <w:rPr>
          <w:rFonts w:eastAsia="Times New Roman" w:cs="Times New Roman"/>
          <w:szCs w:val="24"/>
        </w:rPr>
        <w:t xml:space="preserve">ών αξιών. Ποτέ δεν ήταν ζήτημα οικονομικό η υπερτιμολόγηση των φαρμάκων. Ποτέ δεν ήταν ζήτημα οικονομικό η υπερτιμολόγηση των </w:t>
      </w:r>
      <w:r>
        <w:rPr>
          <w:rFonts w:eastAsia="Times New Roman" w:cs="Times New Roman"/>
          <w:szCs w:val="24"/>
        </w:rPr>
        <w:lastRenderedPageBreak/>
        <w:t>δημοσίων έργων. Ποτέ δεν ήταν ζήτημα οικονομικό η διοχέτευση στο 4% των αιτούντων του 50% των χρηματοδοτικών εργαλείων της Ευρωπαϊ</w:t>
      </w:r>
      <w:r>
        <w:rPr>
          <w:rFonts w:eastAsia="Times New Roman" w:cs="Times New Roman"/>
          <w:szCs w:val="24"/>
        </w:rPr>
        <w:t xml:space="preserve">κής Ένωσης και του ΠΔΕ, αποκλείοντας τους έντιμους επιχειρηματίες. </w:t>
      </w:r>
    </w:p>
    <w:p w14:paraId="120F8852"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Όλα αυτά ήταν ζητήματα που είχαν ως βάση τους, δυστυχώς, την ηθική απαξία, τις ανήθικες πρακτικές του παρελθόντος. </w:t>
      </w:r>
    </w:p>
    <w:p w14:paraId="120F8853"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αυτόν τον λόγο πιστεύουμε ακράδαντα ότι αυτή εδώ η Κυβέρνηση έχει έν</w:t>
      </w:r>
      <w:r>
        <w:rPr>
          <w:rFonts w:eastAsia="Times New Roman" w:cs="Times New Roman"/>
          <w:szCs w:val="24"/>
        </w:rPr>
        <w:t>αν μέγιστο στόχο που επιτελεί ακόμα και πρέπει να τον επιτελεί και στα επόμενα χρόνια, στην επόμενη διακυβέρνηση. Αυτός ο στόχος πρέπει να είναι της πλήρους επανόδου των ηθικών αξιών στο επίκεντρο της κοινωνίας, ώστε και ο τελευταίος να κατανοήσει ότι αυτή</w:t>
      </w:r>
      <w:r>
        <w:rPr>
          <w:rFonts w:eastAsia="Times New Roman" w:cs="Times New Roman"/>
          <w:szCs w:val="24"/>
        </w:rPr>
        <w:t xml:space="preserve"> εδώ η οικονομική κρίση</w:t>
      </w:r>
      <w:r>
        <w:rPr>
          <w:rFonts w:eastAsia="Times New Roman" w:cs="Times New Roman"/>
          <w:szCs w:val="24"/>
        </w:rPr>
        <w:t>,</w:t>
      </w:r>
      <w:r>
        <w:rPr>
          <w:rFonts w:eastAsia="Times New Roman" w:cs="Times New Roman"/>
          <w:szCs w:val="24"/>
        </w:rPr>
        <w:t xml:space="preserve"> την οποία ξεπερνάμε και της οποίας τις απολήξεις ζούμε σήμερα</w:t>
      </w:r>
      <w:r>
        <w:rPr>
          <w:rFonts w:eastAsia="Times New Roman" w:cs="Times New Roman"/>
          <w:szCs w:val="24"/>
        </w:rPr>
        <w:t>,</w:t>
      </w:r>
      <w:r>
        <w:rPr>
          <w:rFonts w:eastAsia="Times New Roman" w:cs="Times New Roman"/>
          <w:szCs w:val="24"/>
        </w:rPr>
        <w:t xml:space="preserve"> θα την ξαναζήσουμε στο μέλλον, ακόμα και αν μας χαρίσουν όλο το δημόσιο εξωτερικό χρέος της χώρας. Διότι ανήθικες πρακτικές ήταν αυτές που οδήγησαν στα μείζονα δημόσια </w:t>
      </w:r>
      <w:r>
        <w:rPr>
          <w:rFonts w:eastAsia="Times New Roman" w:cs="Times New Roman"/>
          <w:szCs w:val="24"/>
        </w:rPr>
        <w:t>ελλείμματα του κρατικού προϋπολογισμού και αναγκαζόταν το κράτος να δανείζεται σε ετήσια βάση δισεκατομμύρια των δισεκατομμυρίων και φθάσαμε κάποια στιγμή να σκάσει η ελληνική κοινωνία και η ελληνική οικονομία και οι πιο αδύναμοι των συνανθρώπων μας να υπο</w:t>
      </w:r>
      <w:r>
        <w:rPr>
          <w:rFonts w:eastAsia="Times New Roman" w:cs="Times New Roman"/>
          <w:szCs w:val="24"/>
        </w:rPr>
        <w:t xml:space="preserve">στούν κοινωνικό, οικονομικό και ηθικό καθημαγμό. </w:t>
      </w:r>
    </w:p>
    <w:p w14:paraId="120F8854"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Επειδή όμως τις μέρες που διεξάγεται αυτή εδώ η συζήτηση έχω ακούσει συναδέλφους από την Αντιπολίτευση -τη Μείζονα, την Ελάσσονα- να ισχυρίζονται ότι τάχα δεν γνωρίζουμε καλά εμείς την οικονομία και ότι εκε</w:t>
      </w:r>
      <w:r>
        <w:rPr>
          <w:rFonts w:eastAsia="Times New Roman" w:cs="Times New Roman"/>
          <w:szCs w:val="24"/>
        </w:rPr>
        <w:t xml:space="preserve">ίνοι είναι οι παντογνώστες, οι οποίοι πρέπει να έρθουν ως άλλοι σωτήρες να διασώσουν τη χώρα από τον υποτιθέμενο δικό μας οικονομικό, κοινωνικό </w:t>
      </w:r>
      <w:r>
        <w:rPr>
          <w:rFonts w:eastAsia="Times New Roman" w:cs="Times New Roman"/>
          <w:szCs w:val="24"/>
        </w:rPr>
        <w:t>«</w:t>
      </w:r>
      <w:r>
        <w:rPr>
          <w:rFonts w:eastAsia="Times New Roman" w:cs="Times New Roman"/>
          <w:szCs w:val="24"/>
        </w:rPr>
        <w:t>καθημαγμό</w:t>
      </w:r>
      <w:r>
        <w:rPr>
          <w:rFonts w:eastAsia="Times New Roman" w:cs="Times New Roman"/>
          <w:szCs w:val="24"/>
        </w:rPr>
        <w:t>»</w:t>
      </w:r>
      <w:r>
        <w:rPr>
          <w:rFonts w:eastAsia="Times New Roman" w:cs="Times New Roman"/>
          <w:szCs w:val="24"/>
        </w:rPr>
        <w:t>, να θυμίσω ότι η πρωταρχική αιτία για τη δημιουργία ακριβώς της πτώσης της ελληνικής οικονομίας –που</w:t>
      </w:r>
      <w:r>
        <w:rPr>
          <w:rFonts w:eastAsia="Times New Roman" w:cs="Times New Roman"/>
          <w:szCs w:val="24"/>
        </w:rPr>
        <w:t xml:space="preserve">, όπως σας είπα, είχε πάντοτε βαθύτερη αιτία τις ανήθικες πρακτικές- ήταν τα δημόσια ελλείμματα. </w:t>
      </w:r>
    </w:p>
    <w:p w14:paraId="120F8855"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έλλειμμα, λοιπόν, του 2010 ήταν 24 δισεκατομμύρια ευρώ. Το έλλειμμα του 2011 ήταν 19 δισεκατομμύρια ευρώ. Το έλλειμμα του 2012 ήταν 19,4 δισεκατομμύρια ευρ</w:t>
      </w:r>
      <w:r>
        <w:rPr>
          <w:rFonts w:eastAsia="Times New Roman" w:cs="Times New Roman"/>
          <w:szCs w:val="24"/>
        </w:rPr>
        <w:t xml:space="preserve">ώ. Το έλλειμμα του 2013 ήταν 22 δισεκατομμύρια ευρώ. Το έλλειμμα του 2014 ήταν 6,5 δισεκατομμύρια ευρώ. </w:t>
      </w:r>
    </w:p>
    <w:p w14:paraId="120F8856"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Δηλαδή κάθε χρόνο αυτοί που ισχυρίζονται πως θα διασώσουν τη χώρα δημιουργούσαν ακόμα μεγαλύτερες ανάγκες για δανεισμό, βάθαιναν ακόμα περισσότερο την </w:t>
      </w:r>
      <w:r>
        <w:rPr>
          <w:rFonts w:eastAsia="Times New Roman" w:cs="Times New Roman"/>
          <w:szCs w:val="24"/>
        </w:rPr>
        <w:t>κρίση και</w:t>
      </w:r>
      <w:r>
        <w:rPr>
          <w:rFonts w:eastAsia="Times New Roman" w:cs="Times New Roman"/>
          <w:szCs w:val="24"/>
        </w:rPr>
        <w:t>,</w:t>
      </w:r>
      <w:r>
        <w:rPr>
          <w:rFonts w:eastAsia="Times New Roman" w:cs="Times New Roman"/>
          <w:szCs w:val="24"/>
        </w:rPr>
        <w:t xml:space="preserve"> βεβαίως, δημιουργούσαν την υποτιθέμενη ανάγκη, για να «ενεχυριάσουν» αυτούς τους πιο αδύναμους εκ των συνανθρώπων μας με τη μείωση του Ακαθάριστου Εθνικού Προϊόντος, της ελληνικής οικονομίας δηλαδή, κατά 25%, με το να μειώσουν μισθούς και συντάξ</w:t>
      </w:r>
      <w:r>
        <w:rPr>
          <w:rFonts w:eastAsia="Times New Roman" w:cs="Times New Roman"/>
          <w:szCs w:val="24"/>
        </w:rPr>
        <w:t xml:space="preserve">εις και με το να οδηγήσουν ένα εκατομμύριο εκατό χιλιάδες συνανθρώπους μας στον «Καιάδα της ανεργίας». </w:t>
      </w:r>
    </w:p>
    <w:p w14:paraId="120F8857"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«ω του θαύματος!» εμείς που δεν γνωρίζουμε από οικονομικά το 2016 πετυχαίνουμε τον πρώτο προϋπολογισμό </w:t>
      </w:r>
      <w:r>
        <w:rPr>
          <w:rFonts w:eastAsia="Times New Roman" w:cs="Times New Roman"/>
          <w:szCs w:val="24"/>
        </w:rPr>
        <w:t>-</w:t>
      </w:r>
      <w:r>
        <w:rPr>
          <w:rFonts w:eastAsia="Times New Roman" w:cs="Times New Roman"/>
          <w:szCs w:val="24"/>
        </w:rPr>
        <w:t>ναι, τον πρώτο προϋπολογισμό!- της μεταπολεμ</w:t>
      </w:r>
      <w:r>
        <w:rPr>
          <w:rFonts w:eastAsia="Times New Roman" w:cs="Times New Roman"/>
          <w:szCs w:val="24"/>
        </w:rPr>
        <w:t>ικής Ελλάδας, με εξαίρεση το 1971, που δεν είχε ελλείμματα, που δεν παρήγαγε πια ελλείμματα, που δεν είχε πια ανάγκη για δανεισμό, που δεν είχε πια ανάγκη για περαιτέρω υφεσιακά μέτρα. Το 2017, επίσης και το 2018, φέτος, είναι ακόμα μία τέτοια χρονιά και τ</w:t>
      </w:r>
      <w:r>
        <w:rPr>
          <w:rFonts w:eastAsia="Times New Roman" w:cs="Times New Roman"/>
          <w:szCs w:val="24"/>
        </w:rPr>
        <w:t xml:space="preserve">ο 2019 προοιωνίζεται ακόμα μία χρονιά πλεονάσματος όχι πρωτογενούς αλλά δημοσιονομικού της </w:t>
      </w:r>
      <w:r>
        <w:rPr>
          <w:rFonts w:eastAsia="Times New Roman" w:cs="Times New Roman"/>
          <w:szCs w:val="24"/>
        </w:rPr>
        <w:t>γενικής κυβέρνησης</w:t>
      </w:r>
      <w:r>
        <w:rPr>
          <w:rFonts w:eastAsia="Times New Roman" w:cs="Times New Roman"/>
          <w:szCs w:val="24"/>
        </w:rPr>
        <w:t xml:space="preserve">, δηλαδή δεν θα παράγει ελλείμματα πλέον η ελληνική οικονομία. </w:t>
      </w:r>
    </w:p>
    <w:p w14:paraId="120F8858"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τι άλλο είναι το κρίσιμο, το οποίο πέτυχε αυτή εδώ η Κυβέρνηση; Λένε κάποιοι ότ</w:t>
      </w:r>
      <w:r>
        <w:rPr>
          <w:rFonts w:eastAsia="Times New Roman" w:cs="Times New Roman"/>
          <w:szCs w:val="24"/>
        </w:rPr>
        <w:t xml:space="preserve">ι μια ισόρροπη οικονομία -και αυτό το βλέπουμε από τις οικονομίες της Ευρωπαϊκής Ένωσης- έχει ως βασικό στοιχείο την ισορροπία μεταξύ των εξαγωγών και των εισαγωγών, του εισρέοντος δηλαδή χρήματος στην ελληνική οικονομία και του εκρέοντος χρήματος από την </w:t>
      </w:r>
      <w:r>
        <w:rPr>
          <w:rFonts w:eastAsia="Times New Roman" w:cs="Times New Roman"/>
          <w:szCs w:val="24"/>
        </w:rPr>
        <w:t xml:space="preserve">ελληνική οικονομία, με απλά λόγια. </w:t>
      </w:r>
    </w:p>
    <w:p w14:paraId="120F8859"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όταν παραλάβαμε εμείς τη διακυβέρνηση του τόπου τον Ιανουάριο του 2015 –στοιχεία του Δεκεμβρίου του 2014 είναι αυτά- αυτό το μείγμα ήταν 15% εξαγωγές, 85% εισαγωγές, ως προς το ΑΕΠ. Σήμερα είναι 35% εξαγωγές και 65% </w:t>
      </w:r>
      <w:r>
        <w:rPr>
          <w:rFonts w:eastAsia="Times New Roman" w:cs="Times New Roman"/>
          <w:szCs w:val="24"/>
        </w:rPr>
        <w:t xml:space="preserve">εισαγωγές. Ο μέσος όρος της ευρωπαϊκής κοινότητας είναι στο 45%. Προφανώς έχουμε να διανύσουμε δρόμο ακόμα. Όμως, σίγουρα έχουμε πετύχει κάτι πολύ σημαντικό, την αρχή της εξισορρόπησης της ελληνικής οικονομίας που δεν παράγει </w:t>
      </w:r>
      <w:r>
        <w:rPr>
          <w:rFonts w:eastAsia="Times New Roman" w:cs="Times New Roman"/>
          <w:szCs w:val="24"/>
        </w:rPr>
        <w:lastRenderedPageBreak/>
        <w:t xml:space="preserve">ελλείμματα, που ισορροπεί την </w:t>
      </w:r>
      <w:r>
        <w:rPr>
          <w:rFonts w:eastAsia="Times New Roman" w:cs="Times New Roman"/>
          <w:szCs w:val="24"/>
        </w:rPr>
        <w:t xml:space="preserve">παραγωγή της με πρωτογενή και δευτερογενή παραγωγή και εξαγωγές και που παύει να είναι μονοσήμαντα μια οικονομία υπηρεσιών. </w:t>
      </w:r>
    </w:p>
    <w:p w14:paraId="120F885A"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άλλο είναι εξαιρετικά σημαντικό; Ακούω συνεχώς το επιχείρημα -και δυστυχώς και από τον Αρχηγό της Αξιωματικής Αντιπολίτευσης- ότ</w:t>
      </w:r>
      <w:r>
        <w:rPr>
          <w:rFonts w:eastAsia="Times New Roman" w:cs="Times New Roman"/>
          <w:szCs w:val="24"/>
        </w:rPr>
        <w:t xml:space="preserve">ι προσθέσαμε τάχα εμείς βάρος στην ελληνική οικονομία και στο δημόσιο χρέος, πότε λέει 80, πότε λέει 90, πότε λέει 100. Μάλιστα! </w:t>
      </w:r>
    </w:p>
    <w:p w14:paraId="120F885B"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επίσημο δελτίο, λοιπόν, δημοσίου χρέους του Υπουργείου Οικονομικών του 2014 –φαντάζομαι ότι δεν ήμασταν εμείς εκεί- αναφέρε</w:t>
      </w:r>
      <w:r>
        <w:rPr>
          <w:rFonts w:eastAsia="Times New Roman" w:cs="Times New Roman"/>
          <w:szCs w:val="24"/>
        </w:rPr>
        <w:t xml:space="preserve">ι ότι το δημόσιο χρέος ήταν 324.127.000.000 ευρώ. Το ίδιο επίσημο δελτίο για τις 31-12-2015, έναν χρόνο μετά, αναφέρει δημόσιο χρέος 321.007.000.000 ευρώ, δηλαδή 4 δισεκατομμύρια ευρώ κάτω. </w:t>
      </w:r>
    </w:p>
    <w:p w14:paraId="120F885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Ποιος προσέθεσε; Τι προσθέσαμε; Όχι μόνο δεν προσθέσαμε αλλά αφαι</w:t>
      </w:r>
      <w:r>
        <w:rPr>
          <w:rFonts w:eastAsia="Times New Roman" w:cs="Times New Roman"/>
          <w:szCs w:val="24"/>
        </w:rPr>
        <w:t xml:space="preserve">ρέσαμε. Και ξέρετε πού πήγαν αυτά τα χρήματα που δανειστήκαμε, τα οποία δεν ήταν 86 τελικά, ήταν 65; Ξέρετε πού πήγαν; Στο να πληρώσουμε δάνεια που είχατε πάρει εσείς με 4% και με 3,5% και με 4,5%, με ληστρικά επιτόκια. Ξέρετε με πόσο τα είχαμε πάρει αυτά </w:t>
      </w:r>
      <w:r>
        <w:rPr>
          <w:rFonts w:eastAsia="Times New Roman" w:cs="Times New Roman"/>
          <w:szCs w:val="24"/>
        </w:rPr>
        <w:t xml:space="preserve">τα χρήματα εμείς; Με 0,9%, ούτε με 1% επιτόκιο. Αντικαταστήσαμε τα ληστρικά δάνεια που είχατε πάρει εσείς με δανεισμό 65 δισεκατομμυρίων ευρώ από την </w:t>
      </w:r>
      <w:r>
        <w:rPr>
          <w:rFonts w:eastAsia="Times New Roman" w:cs="Times New Roman"/>
          <w:szCs w:val="24"/>
        </w:rPr>
        <w:t>ε</w:t>
      </w:r>
      <w:r>
        <w:rPr>
          <w:rFonts w:eastAsia="Times New Roman" w:cs="Times New Roman"/>
          <w:szCs w:val="24"/>
        </w:rPr>
        <w:t xml:space="preserve">λληνική Κυβέρνηση με κάτω από 1%, για να ανασάνει η ελληνική οικονομία, για </w:t>
      </w:r>
      <w:r>
        <w:rPr>
          <w:rFonts w:eastAsia="Times New Roman" w:cs="Times New Roman"/>
          <w:szCs w:val="24"/>
        </w:rPr>
        <w:lastRenderedPageBreak/>
        <w:t>να μπορέσουμε να πληρώνουμε λ</w:t>
      </w:r>
      <w:r>
        <w:rPr>
          <w:rFonts w:eastAsia="Times New Roman" w:cs="Times New Roman"/>
          <w:szCs w:val="24"/>
        </w:rPr>
        <w:t xml:space="preserve">ιγότερα, για να μπορέσει να ωριμάσει εκείνη η συνθήκη και να μπορέσουμε να κάνουμε τη διαπραγμάτευση και να μειώνουμε τα τοκοχρεολύσια και τις ετήσιες δόσεις και να μπορέσουμε να έχουμε περιθώριο για κοινωνική πολιτική. Πώς αλλιώς θα μπορούσε να γίνει; </w:t>
      </w:r>
    </w:p>
    <w:p w14:paraId="120F885D"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άλλο μας λένε; «Δεν μπορείτε να πετύχετε ανάπτυξη». Ποιος είναι ο δείκτης της ανάπτυξης; Δεν είναι μήπως η αύξηση του Ακαθάριστου Εθνικού Προϊόντος, του ΑΕΠ, του κυκλοφορούντος χρήματος δηλαδή, του χρήματος που παράγεται είτε από ιδιώτες, είτε από επιχε</w:t>
      </w:r>
      <w:r>
        <w:rPr>
          <w:rFonts w:eastAsia="Times New Roman" w:cs="Times New Roman"/>
          <w:szCs w:val="24"/>
        </w:rPr>
        <w:t xml:space="preserve">ιρήσεις, είτε από το </w:t>
      </w:r>
      <w:r>
        <w:rPr>
          <w:rFonts w:eastAsia="Times New Roman" w:cs="Times New Roman"/>
          <w:szCs w:val="24"/>
        </w:rPr>
        <w:t>δ</w:t>
      </w:r>
      <w:r>
        <w:rPr>
          <w:rFonts w:eastAsia="Times New Roman" w:cs="Times New Roman"/>
          <w:szCs w:val="24"/>
        </w:rPr>
        <w:t xml:space="preserve">ημόσιο; Δεν είναι αυτός ο δείκτης; Μάλιστα, για να δούμε. </w:t>
      </w:r>
    </w:p>
    <w:p w14:paraId="120F885E"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Καλά, τα δικά σας, της Αντιπολιτεύσεως, τα είδαμε, 25% κάτω, 60 δισεκατομμύρια ευρώ κάτω. Φτώχεια παντού! </w:t>
      </w:r>
    </w:p>
    <w:p w14:paraId="120F885F"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Τώρα είμαστε πλούσιοι; Όχι, προφανώς, γιατί εμείς -δυστυχώς για εσάς</w:t>
      </w:r>
      <w:r>
        <w:rPr>
          <w:rFonts w:eastAsia="Times New Roman" w:cs="Times New Roman"/>
          <w:szCs w:val="24"/>
        </w:rPr>
        <w:t>- κυκλοφορούμε και βλέπουμε. Όμως, υπάρχει κάτι το οποίο είναι εξαιρετικά σημαντικό. Το 2007 για πρώτη φορά αυξήθηκε το ΑΕΠ της χώρας κατά 3,5 δισεκατομμύρια ευρώ. Δεν θα μιλήσω για ποσοστά, ο κόσμος καταλαβαίνει το πραγματικό χρήμα. Αυξήθηκε, λοιπόν, κατά</w:t>
      </w:r>
      <w:r>
        <w:rPr>
          <w:rFonts w:eastAsia="Times New Roman" w:cs="Times New Roman"/>
          <w:szCs w:val="24"/>
        </w:rPr>
        <w:t xml:space="preserve"> 3,5 δισεκατομμύρια ευρώ και φέτος κατά 5 δισεκατομμύρια ευρώ, δηλαδή προσθέσαμε σε δύο χρονιές 8,5 δισεκατομμύρια ευρώ. Προοιωνίζεται ότι του χρόνου θα προσθέσουμε άλλα 6 δισεκατομμύρια ευρώ. </w:t>
      </w:r>
    </w:p>
    <w:p w14:paraId="120F8860"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Αποκαθιστούμε βήμα</w:t>
      </w:r>
      <w:r>
        <w:rPr>
          <w:rFonts w:eastAsia="Times New Roman" w:cs="Times New Roman"/>
          <w:szCs w:val="24"/>
        </w:rPr>
        <w:t>-</w:t>
      </w:r>
      <w:r>
        <w:rPr>
          <w:rFonts w:eastAsia="Times New Roman" w:cs="Times New Roman"/>
          <w:szCs w:val="24"/>
        </w:rPr>
        <w:t>βήμα αυτό το οποίο χάσατε εσείς από την ελλ</w:t>
      </w:r>
      <w:r>
        <w:rPr>
          <w:rFonts w:eastAsia="Times New Roman" w:cs="Times New Roman"/>
          <w:szCs w:val="24"/>
        </w:rPr>
        <w:t>ηνική οικονομία. Αυτό το οποίο φέρατε, τον καθημαγμό της ελληνικής οικονομίας, το αποκαθιστούμε βήμα</w:t>
      </w:r>
      <w:r>
        <w:rPr>
          <w:rFonts w:eastAsia="Times New Roman" w:cs="Times New Roman"/>
          <w:szCs w:val="24"/>
        </w:rPr>
        <w:t>-</w:t>
      </w:r>
      <w:r>
        <w:rPr>
          <w:rFonts w:eastAsia="Times New Roman" w:cs="Times New Roman"/>
          <w:szCs w:val="24"/>
        </w:rPr>
        <w:t>βήμα και</w:t>
      </w:r>
      <w:r>
        <w:rPr>
          <w:rFonts w:eastAsia="Times New Roman" w:cs="Times New Roman"/>
          <w:szCs w:val="24"/>
        </w:rPr>
        <w:t>,</w:t>
      </w:r>
      <w:r>
        <w:rPr>
          <w:rFonts w:eastAsia="Times New Roman" w:cs="Times New Roman"/>
          <w:szCs w:val="24"/>
        </w:rPr>
        <w:t xml:space="preserve"> μάλιστα, με έναν ισόρροπο τρόπο, όχι δηλαδή ακραιφνώς με υπηρεσίες, όχι με εισαγωγές, όχι με θαλασσοδάνεια τα οποία «φούσκωναν» την ελληνική οικο</w:t>
      </w:r>
      <w:r>
        <w:rPr>
          <w:rFonts w:eastAsia="Times New Roman" w:cs="Times New Roman"/>
          <w:szCs w:val="24"/>
        </w:rPr>
        <w:t xml:space="preserve">νομία και κατέρρευσε απότομα αλλά με πραγματική κίνηση κεφαλαίων. </w:t>
      </w:r>
    </w:p>
    <w:p w14:paraId="120F8861"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λένε κάποιοι, «μα, καλά, κίνηση κεφαλαίων χωρίς επενδύσεις γίνεται;». Πέρυσι, λοιπόν, υπήρξαν 3,5 δισεκατομμύρια άμεσες επενδύσεις και φέτος 6 δισεκατομμύρια ευρώ άμεσες επενδύσεις. Μάλ</w:t>
      </w:r>
      <w:r>
        <w:rPr>
          <w:rFonts w:eastAsia="Times New Roman" w:cs="Times New Roman"/>
          <w:szCs w:val="24"/>
        </w:rPr>
        <w:t xml:space="preserve">ιστα, ένας εκ των τομέων που πρωτοστάτησε ήταν και ο τομέας των μεταφορών. </w:t>
      </w:r>
    </w:p>
    <w:p w14:paraId="120F8862"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Τους διαφεύγει όμως κάτι. Επειδή μιλάνε συνεχώς για οικονομία, αλλά μιλάνε αφοριστικά και γενικά, διότι δεν τους βοηθούν τα νούμερα, έχοντας οι ίδιοι δώσει στον εαυτό τους το αλάθητο του οικονομικού «Πάπα», τους διαφεύγει το βασικότερο στοιχείο. Ξέρετε πόσ</w:t>
      </w:r>
      <w:r>
        <w:rPr>
          <w:rFonts w:eastAsia="Times New Roman"/>
          <w:color w:val="000000"/>
          <w:szCs w:val="24"/>
          <w:shd w:val="clear" w:color="auto" w:fill="FFFFFF"/>
        </w:rPr>
        <w:t xml:space="preserve">ες επιχειρήσεις παραπάνω έκλεισαν από αυτές που άνοιξαν επί των ημερών σας; Έκλεισαν </w:t>
      </w:r>
      <w:r>
        <w:rPr>
          <w:rFonts w:eastAsia="Times New Roman"/>
          <w:color w:val="000000"/>
          <w:szCs w:val="24"/>
          <w:shd w:val="clear" w:color="auto" w:fill="FFFFFF"/>
        </w:rPr>
        <w:t>εκατόν τριάντα χιλιάδες</w:t>
      </w:r>
      <w:r>
        <w:rPr>
          <w:rFonts w:eastAsia="Times New Roman"/>
          <w:color w:val="000000"/>
          <w:szCs w:val="24"/>
          <w:shd w:val="clear" w:color="auto" w:fill="FFFFFF"/>
        </w:rPr>
        <w:t xml:space="preserve"> επιχειρήσεις περισσότερες από αυτές που άνοιξαν την περίοδο 2010-2014. Το αντίστοιχο στοιχείο για την περίοδο 2015-2017 ξέρετε τι δείχνει; Επιπλέον</w:t>
      </w:r>
      <w:r>
        <w:rPr>
          <w:rFonts w:eastAsia="Times New Roman"/>
          <w:color w:val="000000"/>
          <w:szCs w:val="24"/>
          <w:shd w:val="clear" w:color="auto" w:fill="FFFFFF"/>
        </w:rPr>
        <w:t xml:space="preserve"> </w:t>
      </w:r>
      <w:r>
        <w:rPr>
          <w:rFonts w:eastAsia="Times New Roman"/>
          <w:color w:val="000000"/>
          <w:szCs w:val="24"/>
          <w:shd w:val="clear" w:color="auto" w:fill="FFFFFF"/>
        </w:rPr>
        <w:t>τριάντα χιλιάδες</w:t>
      </w:r>
      <w:r>
        <w:rPr>
          <w:rFonts w:eastAsia="Times New Roman"/>
          <w:color w:val="000000"/>
          <w:szCs w:val="24"/>
          <w:shd w:val="clear" w:color="auto" w:fill="FFFFFF"/>
        </w:rPr>
        <w:t xml:space="preserve"> επιχειρήσεις, δηλαδή άνοιξαν </w:t>
      </w:r>
      <w:r>
        <w:rPr>
          <w:rFonts w:eastAsia="Times New Roman"/>
          <w:color w:val="000000"/>
          <w:szCs w:val="24"/>
          <w:shd w:val="clear" w:color="auto" w:fill="FFFFFF"/>
        </w:rPr>
        <w:t>τριάντα χιλιάδες</w:t>
      </w:r>
      <w:r>
        <w:rPr>
          <w:rFonts w:eastAsia="Times New Roman"/>
          <w:color w:val="000000"/>
          <w:szCs w:val="24"/>
          <w:shd w:val="clear" w:color="auto" w:fill="FFFFFF"/>
        </w:rPr>
        <w:t xml:space="preserve"> περισσότερες από αυτές που έκλεισαν. </w:t>
      </w:r>
    </w:p>
    <w:p w14:paraId="120F8863"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Ποιος γνωρίζει καλύτερα την πραγματική οικονομία; Όχι από τα πτυχία εκείνα τα οποία ευφάνταστα παρουσιάζετε, στην πράξη, στο πεζοδρόμιο, στην καθημερινότη</w:t>
      </w:r>
      <w:r>
        <w:rPr>
          <w:rFonts w:eastAsia="Times New Roman"/>
          <w:color w:val="000000"/>
          <w:szCs w:val="24"/>
          <w:shd w:val="clear" w:color="auto" w:fill="FFFFFF"/>
        </w:rPr>
        <w:t xml:space="preserve">τα, στον συνάδελφο, ο οποίος δακρύζει, γιατί πραγματικά δεν έχει να πληρώσει στο τέλος του μήνα και γι’ αυτό και προστρέχουμε είτε με επιδόματα είτε με ρυθμίσεις να τον βοηθήσουμε. </w:t>
      </w:r>
    </w:p>
    <w:p w14:paraId="120F8864"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Ποιος τη γνωρίζει καλύτερα την οικονομία τελικά; Κάποιοι οι οποίοι παρουσι</w:t>
      </w:r>
      <w:r>
        <w:rPr>
          <w:rFonts w:eastAsia="Times New Roman"/>
          <w:color w:val="000000"/>
          <w:szCs w:val="24"/>
          <w:shd w:val="clear" w:color="auto" w:fill="FFFFFF"/>
        </w:rPr>
        <w:t>άζουν τα πτυχία και πετυχαίνουν αποτυχίες; Κάποιοι οι οποίοι δημιούργησαν αθέμιτες πρακτικές, φέρνοντας τα ελλείμματα που οδήγησαν σε ανάγκες δανεισμού, που φούσκωσαν την ελληνική οικονομία με θαλασσοδάνεια και</w:t>
      </w:r>
      <w:r>
        <w:rPr>
          <w:rFonts w:eastAsia="Times New Roman"/>
          <w:color w:val="000000"/>
          <w:szCs w:val="24"/>
          <w:shd w:val="clear" w:color="auto" w:fill="FFFFFF"/>
        </w:rPr>
        <w:t>,</w:t>
      </w:r>
      <w:r>
        <w:rPr>
          <w:rFonts w:eastAsia="Times New Roman"/>
          <w:color w:val="000000"/>
          <w:szCs w:val="24"/>
          <w:shd w:val="clear" w:color="auto" w:fill="FFFFFF"/>
        </w:rPr>
        <w:t xml:space="preserve"> εν τέλει</w:t>
      </w:r>
      <w:r>
        <w:rPr>
          <w:rFonts w:eastAsia="Times New Roman"/>
          <w:color w:val="000000"/>
          <w:szCs w:val="24"/>
          <w:shd w:val="clear" w:color="auto" w:fill="FFFFFF"/>
        </w:rPr>
        <w:t>,</w:t>
      </w:r>
      <w:r>
        <w:rPr>
          <w:rFonts w:eastAsia="Times New Roman"/>
          <w:color w:val="000000"/>
          <w:szCs w:val="24"/>
          <w:shd w:val="clear" w:color="auto" w:fill="FFFFFF"/>
        </w:rPr>
        <w:t xml:space="preserve"> καταλήξαμε εκεί που καταλήξαμε ή ε</w:t>
      </w:r>
      <w:r>
        <w:rPr>
          <w:rFonts w:eastAsia="Times New Roman"/>
          <w:color w:val="000000"/>
          <w:szCs w:val="24"/>
          <w:shd w:val="clear" w:color="auto" w:fill="FFFFFF"/>
        </w:rPr>
        <w:t xml:space="preserve">μείς που προσπαθούμε να επαναφέρουμε ακριβώς στο επίκεντρο, στον πυρήνα της σκέψης, της συνείδησης, της καθημερινότητας των ανθρώπων, ότι επιτέλους η επάνοδος των ηθικών αξιών είναι μονόδρομος; </w:t>
      </w:r>
    </w:p>
    <w:p w14:paraId="120F8865"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Κύριοι της Αντιπολιτεύσεως, να γνωρίζετε ότι αυτό το οποίο δε</w:t>
      </w:r>
      <w:r>
        <w:rPr>
          <w:rFonts w:eastAsia="Times New Roman"/>
          <w:color w:val="000000"/>
          <w:szCs w:val="24"/>
          <w:shd w:val="clear" w:color="auto" w:fill="FFFFFF"/>
        </w:rPr>
        <w:t xml:space="preserve">ν μπορείτε ποτέ να πετύχετε είναι να αποτινάξετε από πάνω σας τον κακό σας εαυτό. Ο κακός σας εαυτός αντικατοπτρίζει αυτό το οποίο υπόσχεστε δυστυχώς για το μέλλον, αν και εφόσον ποτέ έρθετε στην εξουσία, αν και αυτό δεν θα συμβεί ποτέ κατά την άποψή μου. </w:t>
      </w:r>
      <w:r>
        <w:rPr>
          <w:rFonts w:eastAsia="Times New Roman"/>
          <w:color w:val="000000"/>
          <w:szCs w:val="24"/>
          <w:shd w:val="clear" w:color="auto" w:fill="FFFFFF"/>
        </w:rPr>
        <w:t>Υπόσχεστε ουσιαστικά τα όνειρά σας. Τα όνειρά σας, όμως, είναι εφιάλτης για τον ελληνικό λαό.</w:t>
      </w:r>
    </w:p>
    <w:p w14:paraId="120F8866"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Ευχαριστώ.</w:t>
      </w:r>
    </w:p>
    <w:p w14:paraId="120F8867" w14:textId="77777777" w:rsidR="0086761A" w:rsidRDefault="00427452">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w:t>
      </w:r>
      <w:r>
        <w:rPr>
          <w:rFonts w:eastAsia="Times New Roman"/>
          <w:color w:val="000000"/>
          <w:szCs w:val="24"/>
          <w:shd w:val="clear" w:color="auto" w:fill="FFFFFF"/>
        </w:rPr>
        <w:t>ις</w:t>
      </w:r>
      <w:r>
        <w:rPr>
          <w:rFonts w:eastAsia="Times New Roman"/>
          <w:color w:val="000000"/>
          <w:szCs w:val="24"/>
          <w:shd w:val="clear" w:color="auto" w:fill="FFFFFF"/>
        </w:rPr>
        <w:t xml:space="preserve"> πτέρυγ</w:t>
      </w:r>
      <w:r>
        <w:rPr>
          <w:rFonts w:eastAsia="Times New Roman"/>
          <w:color w:val="000000"/>
          <w:szCs w:val="24"/>
          <w:shd w:val="clear" w:color="auto" w:fill="FFFFFF"/>
        </w:rPr>
        <w:t>ες</w:t>
      </w:r>
      <w:r>
        <w:rPr>
          <w:rFonts w:eastAsia="Times New Roman"/>
          <w:color w:val="000000"/>
          <w:szCs w:val="24"/>
          <w:shd w:val="clear" w:color="auto" w:fill="FFFFFF"/>
        </w:rPr>
        <w:t xml:space="preserve"> του ΣΥΡΙΖΑ και των ΑΝΕΛ)</w:t>
      </w:r>
    </w:p>
    <w:p w14:paraId="120F8868"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sidRPr="00126D6C">
        <w:rPr>
          <w:rFonts w:eastAsia="Times New Roman"/>
          <w:b/>
          <w:color w:val="000000"/>
          <w:szCs w:val="24"/>
          <w:shd w:val="clear" w:color="auto" w:fill="FFFFFF"/>
        </w:rPr>
        <w:t>ΠΡΟΕΔΡΕΥΩΝ (Σπυρίδων Λυκούδης):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Ευχαριστούμε, κύριε συνάδελφε.</w:t>
      </w:r>
    </w:p>
    <w:p w14:paraId="120F8869"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κ. Γεώργιος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Δημήτριος Καρράς.</w:t>
      </w:r>
    </w:p>
    <w:p w14:paraId="120F886A"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sidRPr="003159F2">
        <w:rPr>
          <w:rFonts w:eastAsia="Times New Roman"/>
          <w:b/>
          <w:color w:val="000000"/>
          <w:szCs w:val="24"/>
          <w:shd w:val="clear" w:color="auto" w:fill="FFFFFF"/>
        </w:rPr>
        <w:t xml:space="preserve">ΓΕΩΡΓΙΟΣ </w:t>
      </w:r>
      <w:r>
        <w:rPr>
          <w:rFonts w:eastAsia="Times New Roman"/>
          <w:b/>
          <w:color w:val="000000"/>
          <w:szCs w:val="24"/>
          <w:shd w:val="clear" w:color="auto" w:fill="FFFFFF"/>
        </w:rPr>
        <w:t>-</w:t>
      </w:r>
      <w:r w:rsidRPr="003159F2">
        <w:rPr>
          <w:rFonts w:eastAsia="Times New Roman"/>
          <w:b/>
          <w:color w:val="000000"/>
          <w:szCs w:val="24"/>
          <w:shd w:val="clear" w:color="auto" w:fill="FFFFFF"/>
        </w:rPr>
        <w:t xml:space="preserve"> ΔΗΜΗΤΡΙΟΣ ΚΑΡΡΑΣ: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Κύριε Πρόεδρε, ακούστηκε στη χθεσινή συνεδρίαση ότι ο </w:t>
      </w:r>
      <w:r>
        <w:rPr>
          <w:rFonts w:eastAsia="Times New Roman"/>
          <w:color w:val="000000"/>
          <w:szCs w:val="24"/>
          <w:shd w:val="clear" w:color="auto" w:fill="FFFFFF"/>
        </w:rPr>
        <w:t>π</w:t>
      </w:r>
      <w:r>
        <w:rPr>
          <w:rFonts w:eastAsia="Times New Roman"/>
          <w:color w:val="000000"/>
          <w:szCs w:val="24"/>
          <w:shd w:val="clear" w:color="auto" w:fill="FFFFFF"/>
        </w:rPr>
        <w:t xml:space="preserve">ροϋπολογισμός του 2019 είναι ο πρώτος μεταμνημονιακός προϋπολογισμός. </w:t>
      </w:r>
    </w:p>
    <w:p w14:paraId="120F886B"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Ερωτώ λοιπόν: Οι όροι των μνημονίων κατηργήθησαν; Οι όροι των μνημονίων </w:t>
      </w:r>
      <w:r>
        <w:rPr>
          <w:rFonts w:eastAsia="Times New Roman"/>
          <w:color w:val="000000"/>
          <w:szCs w:val="24"/>
          <w:shd w:val="clear" w:color="auto" w:fill="FFFFFF"/>
        </w:rPr>
        <w:t>διεγράφησαν; Το χρέος εξυπηρετήθηκε και διεγράφη και δεν έχουμε πλέον κα</w:t>
      </w:r>
      <w:r>
        <w:rPr>
          <w:rFonts w:eastAsia="Times New Roman"/>
          <w:color w:val="000000"/>
          <w:szCs w:val="24"/>
          <w:shd w:val="clear" w:color="auto" w:fill="FFFFFF"/>
        </w:rPr>
        <w:t>μ</w:t>
      </w:r>
      <w:r>
        <w:rPr>
          <w:rFonts w:eastAsia="Times New Roman"/>
          <w:color w:val="000000"/>
          <w:szCs w:val="24"/>
          <w:shd w:val="clear" w:color="auto" w:fill="FFFFFF"/>
        </w:rPr>
        <w:t xml:space="preserve">μία υποχρέωση προς κάθε κατεύθυνση όπου οφείλουμε; </w:t>
      </w:r>
      <w:r>
        <w:rPr>
          <w:rFonts w:eastAsia="Times New Roman"/>
          <w:color w:val="000000"/>
          <w:szCs w:val="24"/>
          <w:shd w:val="clear" w:color="auto" w:fill="FFFFFF"/>
        </w:rPr>
        <w:t>Α</w:t>
      </w:r>
      <w:r>
        <w:rPr>
          <w:rFonts w:eastAsia="Times New Roman"/>
          <w:color w:val="000000"/>
          <w:szCs w:val="24"/>
          <w:shd w:val="clear" w:color="auto" w:fill="FFFFFF"/>
        </w:rPr>
        <w:t xml:space="preserve">ν συμβαίνουν αυτά, δεν υπάρχει αμφιβολία ότι όλα θα πάνε καλά στο μέλλον. </w:t>
      </w:r>
    </w:p>
    <w:p w14:paraId="120F886C"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Δυστυχώς, όμως, η πραγματικότητα φοβούμαι είναι διαφορετ</w:t>
      </w:r>
      <w:r>
        <w:rPr>
          <w:rFonts w:eastAsia="Times New Roman"/>
          <w:color w:val="000000"/>
          <w:szCs w:val="24"/>
          <w:shd w:val="clear" w:color="auto" w:fill="FFFFFF"/>
        </w:rPr>
        <w:t xml:space="preserve">ική. Θα μείνω σε στοιχεία του προτεινόμενου προϋπολογισμού, δεν θα επεκταθώ πολύ περισσότερο. </w:t>
      </w:r>
    </w:p>
    <w:p w14:paraId="120F886D"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Πρώτον, λέμε ότι με τον νόμο Κατρούγκαλου εξυγιάνθηκε το ασφαλιστικό μας σύστημα. Πολύ ωραία. Εξυγιάνθηκε; Είναι ένα ερώτημα. Γιατί; Βλέπουμε ότι από τα αναφερόμ</w:t>
      </w:r>
      <w:r>
        <w:rPr>
          <w:rFonts w:eastAsia="Times New Roman"/>
          <w:color w:val="000000"/>
          <w:szCs w:val="24"/>
          <w:shd w:val="clear" w:color="auto" w:fill="FFFFFF"/>
        </w:rPr>
        <w:t xml:space="preserve">ενα στο σχέδιο υπάρχει μία μείωση της συνταξιοδοτικής δαπάνης κατά 275 εκατομμύρια ευρώ. Πώς εξηγείται η μείωση της δαπάνης αυτής σε σχέση με τον </w:t>
      </w:r>
      <w:r>
        <w:rPr>
          <w:rFonts w:eastAsia="Times New Roman"/>
          <w:color w:val="000000"/>
          <w:szCs w:val="24"/>
          <w:shd w:val="clear" w:color="auto" w:fill="FFFFFF"/>
        </w:rPr>
        <w:lastRenderedPageBreak/>
        <w:t xml:space="preserve">προηγούμενο χρόνο που ήταν αυξημένη η συνταξιοδοτική δαπάνη. Στις κύριες και στις επικουρικές </w:t>
      </w:r>
      <w:r>
        <w:rPr>
          <w:rFonts w:eastAsia="Times New Roman"/>
          <w:color w:val="000000"/>
          <w:szCs w:val="24"/>
          <w:shd w:val="clear" w:color="auto" w:fill="FFFFFF"/>
        </w:rPr>
        <w:t xml:space="preserve">παλαιές </w:t>
      </w:r>
      <w:r>
        <w:rPr>
          <w:rFonts w:eastAsia="Times New Roman"/>
          <w:color w:val="000000"/>
          <w:szCs w:val="24"/>
          <w:shd w:val="clear" w:color="auto" w:fill="FFFFFF"/>
        </w:rPr>
        <w:t>συντάξει</w:t>
      </w:r>
      <w:r>
        <w:rPr>
          <w:rFonts w:eastAsia="Times New Roman"/>
          <w:color w:val="000000"/>
          <w:szCs w:val="24"/>
          <w:shd w:val="clear" w:color="auto" w:fill="FFFFFF"/>
        </w:rPr>
        <w:t xml:space="preserve">ς ένα μεγάλο μέρος εκκαθαρίστηκε, δόθηκαν τα αναδρομικά και επομένως ικανοποιήθηκαν οι απαιτήσεις των συνταξιούχων. </w:t>
      </w:r>
    </w:p>
    <w:p w14:paraId="120F886E"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ερωτώ: Μετά τον νόμο Κατρουγκαλου -γι’ αυτό δεν έχω πάρει κα</w:t>
      </w:r>
      <w:r>
        <w:rPr>
          <w:rFonts w:eastAsia="Times New Roman"/>
          <w:color w:val="000000"/>
          <w:szCs w:val="24"/>
          <w:shd w:val="clear" w:color="auto" w:fill="FFFFFF"/>
        </w:rPr>
        <w:t>μ</w:t>
      </w:r>
      <w:r>
        <w:rPr>
          <w:rFonts w:eastAsia="Times New Roman"/>
          <w:color w:val="000000"/>
          <w:szCs w:val="24"/>
          <w:shd w:val="clear" w:color="auto" w:fill="FFFFFF"/>
        </w:rPr>
        <w:t xml:space="preserve">μία απάντηση μέχρι σήμερα- ποιο ποσοστό των νέων συντάξεων εκκαθαρίστηκε; </w:t>
      </w:r>
      <w:r>
        <w:rPr>
          <w:rFonts w:eastAsia="Times New Roman"/>
          <w:color w:val="000000"/>
          <w:szCs w:val="24"/>
          <w:shd w:val="clear" w:color="auto" w:fill="FFFFFF"/>
        </w:rPr>
        <w:t xml:space="preserve">Ποιο ποσοστό των νέων συντάξεων επαναπροσδιορίστηκε; Απ’ ό,τι ακούω, απ’ ό,τι μου αναφέρουν, καταβάλλεται μόνο το μέρος της προσωρινής σύνταξης και όλα τα υπόλοιπα </w:t>
      </w:r>
      <w:r>
        <w:rPr>
          <w:rFonts w:eastAsia="Times New Roman"/>
          <w:color w:val="000000"/>
          <w:szCs w:val="24"/>
          <w:shd w:val="clear" w:color="auto" w:fill="FFFFFF"/>
        </w:rPr>
        <w:t>αναβάλλονται</w:t>
      </w:r>
      <w:r>
        <w:rPr>
          <w:rFonts w:eastAsia="Times New Roman"/>
          <w:color w:val="000000"/>
          <w:szCs w:val="24"/>
          <w:shd w:val="clear" w:color="auto" w:fill="FFFFFF"/>
        </w:rPr>
        <w:t xml:space="preserve"> για το μέλλον.</w:t>
      </w:r>
    </w:p>
    <w:p w14:paraId="120F886F"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 συμβαίνει αυτό πράγματι, τότε έχουμε ένα τεράστιο πρόβλημα. Κ</w:t>
      </w:r>
      <w:r>
        <w:rPr>
          <w:rFonts w:eastAsia="Times New Roman"/>
          <w:color w:val="000000"/>
          <w:szCs w:val="24"/>
          <w:shd w:val="clear" w:color="auto" w:fill="FFFFFF"/>
        </w:rPr>
        <w:t xml:space="preserve">αι ξέρετε ποιο είναι αυτό το πρόβλημα; Αν μείνουμε δύο, τρία, τέσσερα χρόνια στην προσωρινή σύνταξη και εμφανίζουμε ότι ο ΕΦΚΑ ή οι άλλοι ασφαλιστικοί οργανισμοί έχουν ένα πλεόνασμα από τα έσοδα τα οποία εισπράττουν, τότε απλώς μεταθέτουμε για τον επόμενο </w:t>
      </w:r>
      <w:r>
        <w:rPr>
          <w:rFonts w:eastAsia="Times New Roman"/>
          <w:color w:val="000000"/>
          <w:szCs w:val="24"/>
          <w:shd w:val="clear" w:color="auto" w:fill="FFFFFF"/>
        </w:rPr>
        <w:t xml:space="preserve">ή τον μεθεπόμενο χρόνο το οικονομικό πρόβλημα του ασφαλιστικού ταμείου και επιπλέον μεταθέτουμε και το πρόβλημα της φορολογίας των αναδρομικών, αν και οψέποτε δοθούν. </w:t>
      </w:r>
      <w:r w:rsidRPr="00A05726">
        <w:rPr>
          <w:rFonts w:eastAsia="Times New Roman"/>
          <w:color w:val="000000"/>
          <w:szCs w:val="24"/>
          <w:shd w:val="clear" w:color="auto" w:fill="FFFFFF"/>
        </w:rPr>
        <w:t>Αυτά δεν έχουν φορολογηθεί ακόμα. Αφού</w:t>
      </w:r>
      <w:r>
        <w:rPr>
          <w:rFonts w:eastAsia="Times New Roman"/>
          <w:color w:val="000000"/>
          <w:szCs w:val="24"/>
          <w:shd w:val="clear" w:color="auto" w:fill="FFFFFF"/>
        </w:rPr>
        <w:t>,</w:t>
      </w:r>
      <w:r w:rsidRPr="00A05726">
        <w:rPr>
          <w:rFonts w:eastAsia="Times New Roman"/>
          <w:color w:val="000000"/>
          <w:szCs w:val="24"/>
          <w:shd w:val="clear" w:color="auto" w:fill="FFFFFF"/>
        </w:rPr>
        <w:t xml:space="preserve"> λοιπόν</w:t>
      </w:r>
      <w:r>
        <w:rPr>
          <w:rFonts w:eastAsia="Times New Roman"/>
          <w:color w:val="000000"/>
          <w:szCs w:val="24"/>
          <w:shd w:val="clear" w:color="auto" w:fill="FFFFFF"/>
        </w:rPr>
        <w:t>,</w:t>
      </w:r>
      <w:r w:rsidRPr="00A05726">
        <w:rPr>
          <w:rFonts w:eastAsia="Times New Roman"/>
          <w:color w:val="000000"/>
          <w:szCs w:val="24"/>
          <w:shd w:val="clear" w:color="auto" w:fill="FFFFFF"/>
        </w:rPr>
        <w:t xml:space="preserve"> δεν εκκαθαρίζουμε τις οριστικές συντάξεις</w:t>
      </w:r>
      <w:r w:rsidRPr="00A05726">
        <w:rPr>
          <w:rFonts w:eastAsia="Times New Roman"/>
          <w:color w:val="000000"/>
          <w:szCs w:val="24"/>
          <w:shd w:val="clear" w:color="auto" w:fill="FFFFFF"/>
        </w:rPr>
        <w:t>, για να δοθούν στο ύψος στο οποίο πρέπει να δοθούν, τότε βεβαίως μπορούμε να δίνουμε κοινωνικό μέρισμα ή οτιδήποτε άλλο προκύπτει από το υπερπλεόνασμα και από τα αποθεματικά των ασφαλιστικών ταμείων.</w:t>
      </w:r>
    </w:p>
    <w:p w14:paraId="120F8870"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Είναι ένα ζήτημα το οποίο πρέπει κάποια στιγμή να αντιμ</w:t>
      </w:r>
      <w:r>
        <w:rPr>
          <w:rFonts w:eastAsia="Times New Roman"/>
          <w:color w:val="000000"/>
          <w:szCs w:val="24"/>
          <w:shd w:val="clear" w:color="auto" w:fill="FFFFFF"/>
        </w:rPr>
        <w:t>ετωπιστεί διότι δεν μπορεί να λέμε ότι έχουμε ένα καινούρ</w:t>
      </w:r>
      <w:r>
        <w:rPr>
          <w:rFonts w:eastAsia="Times New Roman"/>
          <w:color w:val="000000"/>
          <w:szCs w:val="24"/>
          <w:shd w:val="clear" w:color="auto" w:fill="FFFFFF"/>
        </w:rPr>
        <w:t>γ</w:t>
      </w:r>
      <w:r>
        <w:rPr>
          <w:rFonts w:eastAsia="Times New Roman"/>
          <w:color w:val="000000"/>
          <w:szCs w:val="24"/>
          <w:shd w:val="clear" w:color="auto" w:fill="FFFFFF"/>
        </w:rPr>
        <w:t xml:space="preserve">ιο ασφαλιστικό σύστημα –η Δημοκρατική Συμπαράταξη ζητάει την κατάργηση ουσιαστικά του νόμου Κατρούγκαλου- το οποίο είναι </w:t>
      </w:r>
      <w:r>
        <w:rPr>
          <w:rFonts w:eastAsia="Times New Roman"/>
          <w:color w:val="000000"/>
          <w:szCs w:val="24"/>
          <w:shd w:val="clear" w:color="auto" w:fill="FFFFFF"/>
        </w:rPr>
        <w:t xml:space="preserve">πράγματι </w:t>
      </w:r>
      <w:r>
        <w:rPr>
          <w:rFonts w:eastAsia="Times New Roman"/>
          <w:color w:val="000000"/>
          <w:szCs w:val="24"/>
          <w:shd w:val="clear" w:color="auto" w:fill="FFFFFF"/>
        </w:rPr>
        <w:t xml:space="preserve">εξυγιασμένο, όταν στο νέο αυτό ασφαλιστικό σύστημα, το οποίο ισχύει </w:t>
      </w:r>
      <w:r>
        <w:rPr>
          <w:rFonts w:eastAsia="Times New Roman"/>
          <w:color w:val="000000"/>
          <w:szCs w:val="24"/>
          <w:shd w:val="clear" w:color="auto" w:fill="FFFFFF"/>
        </w:rPr>
        <w:t xml:space="preserve">από </w:t>
      </w:r>
      <w:r>
        <w:rPr>
          <w:rFonts w:eastAsia="Times New Roman"/>
          <w:color w:val="000000"/>
          <w:szCs w:val="24"/>
          <w:shd w:val="clear" w:color="auto" w:fill="FFFFFF"/>
        </w:rPr>
        <w:t>τον Μάιο του 2016</w:t>
      </w:r>
      <w:r>
        <w:rPr>
          <w:rFonts w:eastAsia="Times New Roman"/>
          <w:color w:val="000000"/>
          <w:szCs w:val="24"/>
          <w:shd w:val="clear" w:color="auto" w:fill="FFFFFF"/>
        </w:rPr>
        <w:t xml:space="preserve"> δεν έχει εκκαθαριστεί –και το λέω με βεβαιότητα αυτό- καμ</w:t>
      </w:r>
      <w:r>
        <w:rPr>
          <w:rFonts w:eastAsia="Times New Roman"/>
          <w:color w:val="000000"/>
          <w:szCs w:val="24"/>
          <w:shd w:val="clear" w:color="auto" w:fill="FFFFFF"/>
        </w:rPr>
        <w:t>μ</w:t>
      </w:r>
      <w:r>
        <w:rPr>
          <w:rFonts w:eastAsia="Times New Roman"/>
          <w:color w:val="000000"/>
          <w:szCs w:val="24"/>
          <w:shd w:val="clear" w:color="auto" w:fill="FFFFFF"/>
        </w:rPr>
        <w:t xml:space="preserve">ία οριστική σύνταξη των νέων συνταξιούχων που υπέβαλαν από την επομένη της ψηφίσεως του νόμου αυτού αίτημα για συνταξιοδότηση. Όσο για τις επικουρικές, τις έχουμε ξεχάσει! Δεν </w:t>
      </w:r>
      <w:r>
        <w:rPr>
          <w:rFonts w:eastAsia="Times New Roman"/>
          <w:color w:val="000000"/>
          <w:szCs w:val="24"/>
          <w:shd w:val="clear" w:color="auto" w:fill="FFFFFF"/>
        </w:rPr>
        <w:t xml:space="preserve">υπάρχουν επικουρικές πλέον στην Ελλάδα, οπότε δεν χρειάζεται να ασχοληθούμε περισσότερο. </w:t>
      </w:r>
    </w:p>
    <w:p w14:paraId="120F8871"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Τι εξυγιάναμε, λοιπόν; Τίποτα. Θα τεθεί το θέμα των ασφαλιστικών ταμείων στα επόμενα χρόνια. Συνεπώς ο προϋπολογισμός αυτός μπορεί να είναι αναπτυξιακός; Όχι, διότι σ</w:t>
      </w:r>
      <w:r>
        <w:rPr>
          <w:rFonts w:eastAsia="Times New Roman"/>
          <w:color w:val="000000"/>
          <w:szCs w:val="24"/>
          <w:shd w:val="clear" w:color="auto" w:fill="FFFFFF"/>
        </w:rPr>
        <w:t>ωρεύει υποχρεώσεις για το μέλλον και δεν λύνει προβλήματα.</w:t>
      </w:r>
    </w:p>
    <w:p w14:paraId="120F8872"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Δεύτερο ζήτημα</w:t>
      </w:r>
      <w:r>
        <w:rPr>
          <w:rFonts w:eastAsia="Times New Roman"/>
          <w:color w:val="000000"/>
          <w:szCs w:val="24"/>
          <w:shd w:val="clear" w:color="auto" w:fill="FFFFFF"/>
        </w:rPr>
        <w:t>,</w:t>
      </w:r>
      <w:r>
        <w:rPr>
          <w:rFonts w:eastAsia="Times New Roman"/>
          <w:color w:val="000000"/>
          <w:szCs w:val="24"/>
          <w:shd w:val="clear" w:color="auto" w:fill="FFFFFF"/>
        </w:rPr>
        <w:t xml:space="preserve"> το οποίο άπτεται της προστασίας των αδυνάμων</w:t>
      </w:r>
      <w:r>
        <w:rPr>
          <w:rFonts w:eastAsia="Times New Roman"/>
          <w:color w:val="000000"/>
          <w:szCs w:val="24"/>
          <w:shd w:val="clear" w:color="auto" w:fill="FFFFFF"/>
        </w:rPr>
        <w:t>,</w:t>
      </w:r>
      <w:r>
        <w:rPr>
          <w:rFonts w:eastAsia="Times New Roman"/>
          <w:color w:val="000000"/>
          <w:szCs w:val="24"/>
          <w:shd w:val="clear" w:color="auto" w:fill="FFFFFF"/>
        </w:rPr>
        <w:t xml:space="preserve"> είναι ότι λήγει σε λίγες μέρες ο νόμος για την προστασία της πρώτης κατοικίας και η Κυβέρνηση δεν έχει εκδηλώσει ακόμα την πρόθεσή της </w:t>
      </w:r>
      <w:r>
        <w:rPr>
          <w:rFonts w:eastAsia="Times New Roman"/>
          <w:color w:val="000000"/>
          <w:szCs w:val="24"/>
          <w:shd w:val="clear" w:color="auto" w:fill="FFFFFF"/>
        </w:rPr>
        <w:t>αν θα παρατείνει ή θα φέρει έναν καινούρ</w:t>
      </w:r>
      <w:r>
        <w:rPr>
          <w:rFonts w:eastAsia="Times New Roman"/>
          <w:color w:val="000000"/>
          <w:szCs w:val="24"/>
          <w:shd w:val="clear" w:color="auto" w:fill="FFFFFF"/>
        </w:rPr>
        <w:t>γ</w:t>
      </w:r>
      <w:r>
        <w:rPr>
          <w:rFonts w:eastAsia="Times New Roman"/>
          <w:color w:val="000000"/>
          <w:szCs w:val="24"/>
          <w:shd w:val="clear" w:color="auto" w:fill="FFFFFF"/>
        </w:rPr>
        <w:t xml:space="preserve">ιο νόμο για την προστασία της. Όλα υποτίθεται ότι συζητούνται με τους </w:t>
      </w:r>
      <w:r>
        <w:rPr>
          <w:rFonts w:eastAsia="Times New Roman"/>
          <w:color w:val="000000"/>
          <w:szCs w:val="24"/>
          <w:shd w:val="clear" w:color="auto" w:fill="FFFFFF"/>
        </w:rPr>
        <w:t>θ</w:t>
      </w:r>
      <w:r>
        <w:rPr>
          <w:rFonts w:eastAsia="Times New Roman"/>
          <w:color w:val="000000"/>
          <w:szCs w:val="24"/>
          <w:shd w:val="clear" w:color="auto" w:fill="FFFFFF"/>
        </w:rPr>
        <w:t xml:space="preserve">εσμούς. Ακούγεται μόνο ότι θα επισπευστούν οι ηλεκτρονικοί πλειστηριασμοί. Ακούγεται μόνο ότι οι τράπεζες πιεστικά καλούν </w:t>
      </w:r>
      <w:r>
        <w:rPr>
          <w:rFonts w:eastAsia="Times New Roman"/>
          <w:color w:val="000000"/>
          <w:szCs w:val="24"/>
          <w:shd w:val="clear" w:color="auto" w:fill="FFFFFF"/>
        </w:rPr>
        <w:t xml:space="preserve">τους οφειλέτες </w:t>
      </w:r>
      <w:r>
        <w:rPr>
          <w:rFonts w:eastAsia="Times New Roman"/>
          <w:color w:val="000000"/>
          <w:szCs w:val="24"/>
          <w:shd w:val="clear" w:color="auto" w:fill="FFFFFF"/>
        </w:rPr>
        <w:t>για ρύθ</w:t>
      </w:r>
      <w:r>
        <w:rPr>
          <w:rFonts w:eastAsia="Times New Roman"/>
          <w:color w:val="000000"/>
          <w:szCs w:val="24"/>
          <w:shd w:val="clear" w:color="auto" w:fill="FFFFFF"/>
        </w:rPr>
        <w:t xml:space="preserve">μιση. Έχουν ονομάσει όλους τους συμπολίτες μας «στρατηγικούς κακοπληρωτές» και έτσι όλα </w:t>
      </w:r>
      <w:r>
        <w:rPr>
          <w:rFonts w:eastAsia="Times New Roman"/>
          <w:color w:val="000000"/>
          <w:szCs w:val="24"/>
          <w:shd w:val="clear" w:color="auto" w:fill="FFFFFF"/>
        </w:rPr>
        <w:lastRenderedPageBreak/>
        <w:t xml:space="preserve">πάνε καλά και θα αναπτυχθούμε, αφού οι τράπεζες θα αποκτήσουν τα κεφάλαια τα οποία χρειάζονται εισπράττοντας και από τους αδύναμους! </w:t>
      </w:r>
    </w:p>
    <w:p w14:paraId="120F8873"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Θέλω να θυμίσω το εξής: Η Κυβέρνησ</w:t>
      </w:r>
      <w:r>
        <w:rPr>
          <w:rFonts w:eastAsia="Times New Roman"/>
          <w:color w:val="000000"/>
          <w:szCs w:val="24"/>
          <w:shd w:val="clear" w:color="auto" w:fill="FFFFFF"/>
        </w:rPr>
        <w:t>η τον Νοέμβριο του 2015 όταν ανακεφαλαιοποίησε τις τράπεζες, έδωσε και ένα «δωράκι». Τι είπε, λοιπόν; Είπε στον ίδιο νόμο, στον ν.4354, ότι θα συνεισφέρει, θα συμμετέχει το κράτος στις δόσεις στεγαστικών δανείων, εκείνων που έχουν υπαχθεί στην προστασία το</w:t>
      </w:r>
      <w:r>
        <w:rPr>
          <w:rFonts w:eastAsia="Times New Roman"/>
          <w:color w:val="000000"/>
          <w:szCs w:val="24"/>
          <w:shd w:val="clear" w:color="auto" w:fill="FFFFFF"/>
        </w:rPr>
        <w:t xml:space="preserve">υ νόμου και δεν μπορούν να ανταποκριθούν στις δόσεις, τις οποίες καθορίζει το δικαστήριο, με κριτήριο την οικογενειακή και οικονομική κατάστασή τους, για να σώσουν το σπίτι τους. Αυτά λέγονταν τον Νοέμβρη του 2015. </w:t>
      </w:r>
    </w:p>
    <w:p w14:paraId="120F8874"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Δεκέμβρη του 2015 κατέθεσα μια επίκαιρη ερώτηση ζητώντας να πληροφορηθώ πότε θα εξειδικευθεί αυτή η κρατική υποχρέωση για να αρχίσουν να ανακουφίζονται. Βγήκε μια υπουργική απόφαση, γράφτηκαν 100 εκατομμύρια </w:t>
      </w:r>
      <w:r>
        <w:rPr>
          <w:rFonts w:eastAsia="Times New Roman"/>
          <w:color w:val="000000"/>
          <w:szCs w:val="24"/>
          <w:shd w:val="clear" w:color="auto" w:fill="FFFFFF"/>
        </w:rPr>
        <w:t xml:space="preserve">ευρώ </w:t>
      </w:r>
      <w:r>
        <w:rPr>
          <w:rFonts w:eastAsia="Times New Roman"/>
          <w:color w:val="000000"/>
          <w:szCs w:val="24"/>
          <w:shd w:val="clear" w:color="auto" w:fill="FFFFFF"/>
        </w:rPr>
        <w:t xml:space="preserve">για το 2017 και 100 εκατομμύρια για το </w:t>
      </w:r>
      <w:r>
        <w:rPr>
          <w:rFonts w:eastAsia="Times New Roman"/>
          <w:color w:val="000000"/>
          <w:szCs w:val="24"/>
          <w:shd w:val="clear" w:color="auto" w:fill="FFFFFF"/>
        </w:rPr>
        <w:t>2018. Δεν εκταμιεύθηκε τίποτα, επεστράφησαν όλα στον κρατικό προϋπολογισμό και λειτούργησε αποτρεπτικά η ρύθμιση αυτή για τους δανειολήπτες, διότι αφού δεν υπήρχε η δυνατότητα της συνεισφοράς που ευαγγελιζόταν το κράτος, δεν προσέφυγαν και στην προστασία τ</w:t>
      </w:r>
      <w:r>
        <w:rPr>
          <w:rFonts w:eastAsia="Times New Roman"/>
          <w:color w:val="000000"/>
          <w:szCs w:val="24"/>
          <w:shd w:val="clear" w:color="auto" w:fill="FFFFFF"/>
        </w:rPr>
        <w:t xml:space="preserve">ου νόμου. </w:t>
      </w:r>
    </w:p>
    <w:p w14:paraId="120F8875"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Σήμερα, λοιπόν, αν αναλογιστούμε </w:t>
      </w:r>
      <w:r>
        <w:rPr>
          <w:rFonts w:eastAsia="Times New Roman"/>
          <w:color w:val="000000"/>
          <w:szCs w:val="24"/>
          <w:shd w:val="clear" w:color="auto" w:fill="FFFFFF"/>
        </w:rPr>
        <w:t>αυτά</w:t>
      </w:r>
      <w:r>
        <w:rPr>
          <w:rFonts w:eastAsia="Times New Roman"/>
          <w:color w:val="000000"/>
          <w:szCs w:val="24"/>
          <w:shd w:val="clear" w:color="auto" w:fill="FFFFFF"/>
        </w:rPr>
        <w:t xml:space="preserve"> τα 200 εκατομμύρια τα οποία επεστράφησαν στον προϋπολογισμό ως μη διατεθέντα -έχω εδώ τα στοιχεία και θα τα </w:t>
      </w:r>
      <w:r>
        <w:rPr>
          <w:rFonts w:eastAsia="Times New Roman"/>
          <w:color w:val="000000"/>
          <w:szCs w:val="24"/>
          <w:shd w:val="clear" w:color="auto" w:fill="FFFFFF"/>
        </w:rPr>
        <w:lastRenderedPageBreak/>
        <w:t>καταθέσω για τα Πρακτικά- μπορεί να κινδυνεύουν τριάντα με σαράντα χιλιάδες οικογένειες που θα μπορ</w:t>
      </w:r>
      <w:r>
        <w:rPr>
          <w:rFonts w:eastAsia="Times New Roman"/>
          <w:color w:val="000000"/>
          <w:szCs w:val="24"/>
          <w:shd w:val="clear" w:color="auto" w:fill="FFFFFF"/>
        </w:rPr>
        <w:t xml:space="preserve">ούσαν να υπαχθούν στη ρύθμιση αυτή, να έχουν ρυθμίσει το στεγαστικό τους δάνειο, να έχουν ενισχυθεί από το κράτος και όλα αυτά μηδέν. </w:t>
      </w:r>
    </w:p>
    <w:p w14:paraId="120F8876" w14:textId="77777777" w:rsidR="0086761A" w:rsidRDefault="00427452">
      <w:pPr>
        <w:tabs>
          <w:tab w:val="left" w:pos="1470"/>
        </w:tabs>
        <w:spacing w:line="600" w:lineRule="auto"/>
        <w:ind w:firstLine="720"/>
        <w:jc w:val="both"/>
        <w:rPr>
          <w:rFonts w:eastAsia="Times New Roman" w:cs="Times New Roman"/>
          <w:szCs w:val="24"/>
        </w:rPr>
      </w:pPr>
      <w:r>
        <w:rPr>
          <w:rFonts w:eastAsia="Times New Roman"/>
          <w:color w:val="000000"/>
          <w:szCs w:val="24"/>
          <w:shd w:val="clear" w:color="auto" w:fill="FFFFFF"/>
        </w:rPr>
        <w:t xml:space="preserve">Φέτος με τον προϋπολογισμό θα διατεθούν, λέει, 50 εκατομμύρια ως κοινωνική παροχή στο Υπουργείο Ανάπτυξης και Οικονομίας </w:t>
      </w:r>
      <w:r>
        <w:rPr>
          <w:rFonts w:eastAsia="Times New Roman"/>
          <w:color w:val="000000"/>
          <w:szCs w:val="24"/>
          <w:shd w:val="clear" w:color="auto" w:fill="FFFFFF"/>
        </w:rPr>
        <w:t>και υποτίθεται ότι θα διατεθούν. Δεν ξέρουμε, όμως, αν θα δοθούν στους δικαιούχους. Για ποιον λόγο; Είναι τόσο πολυδαίδαλη η νεότερη νομοθεσία που εισήγαγε η Κυβέρνηση που δεν γνωρίζουν καν οι δικαιούχοι αν δικαιούνται.</w:t>
      </w:r>
      <w:r>
        <w:rPr>
          <w:rFonts w:eastAsia="Times New Roman"/>
          <w:color w:val="000000"/>
          <w:szCs w:val="24"/>
          <w:shd w:val="clear" w:color="auto" w:fill="FFFFFF"/>
        </w:rPr>
        <w:t xml:space="preserve"> </w:t>
      </w:r>
      <w:r>
        <w:rPr>
          <w:rFonts w:eastAsia="Times New Roman" w:cs="Times New Roman"/>
          <w:szCs w:val="24"/>
        </w:rPr>
        <w:t xml:space="preserve">Δεν έχουν τεθεί ακόμη τα κριτήρια </w:t>
      </w:r>
      <w:r>
        <w:rPr>
          <w:rFonts w:eastAsia="Times New Roman" w:cs="Times New Roman"/>
          <w:szCs w:val="24"/>
        </w:rPr>
        <w:t>υπ</w:t>
      </w:r>
      <w:r>
        <w:rPr>
          <w:rFonts w:eastAsia="Times New Roman" w:cs="Times New Roman"/>
          <w:szCs w:val="24"/>
        </w:rPr>
        <w:t>ό</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νέα υπουργική απόφαση και συνεπώς φοβούμαι ότι και αυτά στο τέλος του 2019 θα λέμε ότι επιστράφησαν στον προϋπολογισμό και δεν διατέθηκαν. </w:t>
      </w:r>
    </w:p>
    <w:p w14:paraId="120F887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Αυτά τα δύο παραδείγματα ήθελα να δώσω, κύριοι συνάδελφοι, σε σχέση με τον προϋπολογισμό και να πω κάτι ακόμα.</w:t>
      </w:r>
      <w:r>
        <w:rPr>
          <w:rFonts w:eastAsia="Times New Roman" w:cs="Times New Roman"/>
          <w:szCs w:val="24"/>
        </w:rPr>
        <w:t xml:space="preserve"> Μπορούμε να μιλάμε για αναπτυξιακό προϋπολογισμό, όταν και οι δημόσιες επενδύσεις δεν υπάρχουν μέσα σε αυτόν παρά ελάχιστες, αλλά και όταν δεν ενισχύουμε τον μέσο Έλληνα, τον μέσο συνάνθρωπό μας να επιβιώσει για να μπορέσει να δημιουργήσει προϋποθέσεις πα</w:t>
      </w:r>
      <w:r>
        <w:rPr>
          <w:rFonts w:eastAsia="Times New Roman" w:cs="Times New Roman"/>
          <w:szCs w:val="24"/>
        </w:rPr>
        <w:t xml:space="preserve">ραγωγής και να συνεισφέρει στην οικονομία; Νομίζω όχι. </w:t>
      </w:r>
    </w:p>
    <w:p w14:paraId="120F887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20F8879" w14:textId="77777777" w:rsidR="0086761A" w:rsidRDefault="00427452">
      <w:pPr>
        <w:spacing w:line="600" w:lineRule="auto"/>
        <w:ind w:firstLine="720"/>
        <w:jc w:val="both"/>
        <w:rPr>
          <w:rFonts w:eastAsia="Times New Roman" w:cs="Times New Roman"/>
        </w:rPr>
      </w:pPr>
      <w:r w:rsidRPr="0035152D">
        <w:rPr>
          <w:rFonts w:eastAsia="Times New Roman" w:cs="Times New Roman"/>
        </w:rPr>
        <w:lastRenderedPageBreak/>
        <w:t xml:space="preserve">(Στο σημείο αυτό ο </w:t>
      </w:r>
      <w:r>
        <w:rPr>
          <w:rFonts w:eastAsia="Times New Roman" w:cs="Times New Roman"/>
        </w:rPr>
        <w:t>Βουλευτής κ. Γεώργιος</w:t>
      </w:r>
      <w:r>
        <w:rPr>
          <w:rFonts w:eastAsia="Times New Roman" w:cs="Times New Roman"/>
        </w:rPr>
        <w:t xml:space="preserve"> </w:t>
      </w:r>
      <w:r>
        <w:rPr>
          <w:rFonts w:eastAsia="Times New Roman" w:cs="Times New Roman"/>
        </w:rPr>
        <w:t xml:space="preserve">- Δημήτριος Καρράς </w:t>
      </w:r>
      <w:r w:rsidRPr="0035152D">
        <w:rPr>
          <w:rFonts w:eastAsia="Times New Roman" w:cs="Times New Roman"/>
        </w:rPr>
        <w:t xml:space="preserve">καταθέτει για τα Πρακτικά τα προαναφερθέντα έγγραφα, τα οποία βρίσκονται στο αρχείο του Τμήματος Γραμματείας </w:t>
      </w:r>
      <w:r>
        <w:rPr>
          <w:rFonts w:eastAsia="Times New Roman" w:cs="Times New Roman"/>
        </w:rPr>
        <w:t>της Δ</w:t>
      </w:r>
      <w:r>
        <w:rPr>
          <w:rFonts w:eastAsia="Times New Roman" w:cs="Times New Roman"/>
        </w:rPr>
        <w:t>ιεύθυνσης Στενογραφίας και</w:t>
      </w:r>
      <w:r w:rsidRPr="0035152D">
        <w:rPr>
          <w:rFonts w:eastAsia="Times New Roman" w:cs="Times New Roman"/>
        </w:rPr>
        <w:t xml:space="preserve"> Πρακτικών της Βουλής)</w:t>
      </w:r>
    </w:p>
    <w:p w14:paraId="120F887A" w14:textId="77777777" w:rsidR="0086761A" w:rsidRDefault="00427452">
      <w:pPr>
        <w:spacing w:line="600" w:lineRule="auto"/>
        <w:ind w:firstLine="720"/>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120F887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Συμεών Μπαλλής. </w:t>
      </w:r>
    </w:p>
    <w:p w14:paraId="120F887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 xml:space="preserve">ΜΠΑΛΛΗΣ: </w:t>
      </w:r>
      <w:r>
        <w:rPr>
          <w:rFonts w:eastAsia="Times New Roman" w:cs="Times New Roman"/>
          <w:szCs w:val="24"/>
        </w:rPr>
        <w:t xml:space="preserve">Ευχαριστώ πολύ, κύριε Πρόεδρε. </w:t>
      </w:r>
    </w:p>
    <w:p w14:paraId="120F887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Κυρία και κύριοι Υπουργοί, κυρίες και κύ</w:t>
      </w:r>
      <w:r>
        <w:rPr>
          <w:rFonts w:eastAsia="Times New Roman" w:cs="Times New Roman"/>
          <w:szCs w:val="24"/>
        </w:rPr>
        <w:t>ριοι συνάδελφοι, μετά από μια δεκαετία κρίσης</w:t>
      </w:r>
      <w:r>
        <w:rPr>
          <w:rFonts w:eastAsia="Times New Roman" w:cs="Times New Roman"/>
          <w:szCs w:val="24"/>
        </w:rPr>
        <w:t>,</w:t>
      </w:r>
      <w:r>
        <w:rPr>
          <w:rFonts w:eastAsia="Times New Roman" w:cs="Times New Roman"/>
          <w:szCs w:val="24"/>
        </w:rPr>
        <w:t xml:space="preserve"> ύφεσης, φτώχειας, αποσάθρωσης του κοινωνικού κράτους, φτωχοποίησης ευρύτερων στρωμάτων του πληθυσμού, η χώρα και η οικονομία δείχνουν να ανοίγουν ένα νέο κεφάλαιο. </w:t>
      </w:r>
    </w:p>
    <w:p w14:paraId="120F887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Σήμερα, μετά από πολλά χρόνια οικονομικής κρ</w:t>
      </w:r>
      <w:r>
        <w:rPr>
          <w:rFonts w:eastAsia="Times New Roman" w:cs="Times New Roman"/>
          <w:szCs w:val="24"/>
        </w:rPr>
        <w:t xml:space="preserve">ίσης και στασιμότητας, χρόνια απώλειας του 27% του ΑΕΠ, φτωχοποίησης της κοινωνίας, η οικονομική ανάκαμψη δείχνει να εδραιώνεται. Ο </w:t>
      </w:r>
      <w:r>
        <w:rPr>
          <w:rFonts w:eastAsia="Times New Roman" w:cs="Times New Roman"/>
          <w:szCs w:val="24"/>
        </w:rPr>
        <w:t>π</w:t>
      </w:r>
      <w:r>
        <w:rPr>
          <w:rFonts w:eastAsia="Times New Roman" w:cs="Times New Roman"/>
          <w:szCs w:val="24"/>
        </w:rPr>
        <w:t>ροϋπολογισμός του 2019, σε πείσμα όσων υποστηρίζονται από την Αντιπολίτευση, έχει και ένα εμφανές κοινωνικό αποτύπωμα, δίνο</w:t>
      </w:r>
      <w:r>
        <w:rPr>
          <w:rFonts w:eastAsia="Times New Roman" w:cs="Times New Roman"/>
          <w:szCs w:val="24"/>
        </w:rPr>
        <w:t xml:space="preserve">ντας παράλληλα βάρος στην ενίσχυση της πραγματικής οικονομίας με την παράλληλη στήριξη των δράσεων κοινωνικού χαρακτήρα. </w:t>
      </w:r>
    </w:p>
    <w:p w14:paraId="120F887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πρόβλεψη για πραγματική ανάπτυξη της οικονομίας κατά 2,5% -η πρόβλεψη από την Κομισιόν και το Διεθνές Νομισματικό Ταμείο ήταν 2,1%- </w:t>
      </w:r>
      <w:r>
        <w:rPr>
          <w:rFonts w:eastAsia="Times New Roman" w:cs="Times New Roman"/>
          <w:szCs w:val="24"/>
        </w:rPr>
        <w:t xml:space="preserve">συνοδεύεται </w:t>
      </w:r>
      <w:r>
        <w:rPr>
          <w:rFonts w:eastAsia="Times New Roman" w:cs="Times New Roman"/>
          <w:szCs w:val="24"/>
        </w:rPr>
        <w:lastRenderedPageBreak/>
        <w:t>από τη λήψη μόνιμων θετικών μέτρων, καθώς και από την επιπλέον εξοικονόμηση 1,8 δισεκατομμυρί</w:t>
      </w:r>
      <w:r>
        <w:rPr>
          <w:rFonts w:eastAsia="Times New Roman" w:cs="Times New Roman"/>
          <w:szCs w:val="24"/>
        </w:rPr>
        <w:t>ου</w:t>
      </w:r>
      <w:r>
        <w:rPr>
          <w:rFonts w:eastAsia="Times New Roman" w:cs="Times New Roman"/>
          <w:szCs w:val="24"/>
        </w:rPr>
        <w:t xml:space="preserve"> ευρώ για την πραγματική οικονομία από τη μη περικοπή των συντάξεων που προβλεπόταν για το 2019. </w:t>
      </w:r>
    </w:p>
    <w:p w14:paraId="120F888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Καθώς τα μεγέθη της ελληνικής οικονομίας βελτιώνοντ</w:t>
      </w:r>
      <w:r>
        <w:rPr>
          <w:rFonts w:eastAsia="Times New Roman" w:cs="Times New Roman"/>
          <w:szCs w:val="24"/>
        </w:rPr>
        <w:t>αι, η δημοσιονομική μας πολιτική στρέφεται σταδιακά προς ένα καινούργιο μείγμα, ένα μείγμα που έχει στόχο την ενίσχυση του διαθέσιμου εισοδήματος των νοικοκυριών, την υποστήριξη της βιώσιμης ανάπτυξης και την αντιμετώπιση των χρόνιων ελλειμμάτων στον τομέα</w:t>
      </w:r>
      <w:r>
        <w:rPr>
          <w:rFonts w:eastAsia="Times New Roman" w:cs="Times New Roman"/>
          <w:szCs w:val="24"/>
        </w:rPr>
        <w:t xml:space="preserve"> της κοινωνικής προστασίας. </w:t>
      </w:r>
    </w:p>
    <w:p w14:paraId="120F888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Αντιπολίτευση, βεβαίως, αμφισβητεί τα όσα έγιναν. Επιχειρεί να αποδομήσει τη μέχρι τώρα πορεία και κυρίως να αποδομήσει τη θετική προοπτική για τη χώρα. Κάνει λόγο, όπως έκανε λόγο και χθες, για κυβέρνηση της αυταπάτης και τη</w:t>
      </w:r>
      <w:r>
        <w:rPr>
          <w:rFonts w:eastAsia="Times New Roman" w:cs="Times New Roman"/>
          <w:szCs w:val="24"/>
        </w:rPr>
        <w:t xml:space="preserve">ς αχρείαστης λιτότητας. Κάνει λόγο για έναν προϋπολογισμό μιζέριας και απογοήτευσης για την κοινωνία, όπως τον χαρακτήρισε χθες ο εισηγητής της Νέας Δημοκρατίας. </w:t>
      </w:r>
    </w:p>
    <w:p w14:paraId="120F888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Επιχειρεί κάποιον συμψηφισμό κάνοντας λόγο για δύο τετραετίες διακυβέρνησης της χώρας μέσα στ</w:t>
      </w:r>
      <w:r>
        <w:rPr>
          <w:rFonts w:eastAsia="Times New Roman" w:cs="Times New Roman"/>
          <w:szCs w:val="24"/>
        </w:rPr>
        <w:t xml:space="preserve">ην κρίση. Η πρώτη τετραετία ήταν από κυβερνήσεις της Νέας Δημοκρατίας και </w:t>
      </w:r>
      <w:r w:rsidRPr="00431986">
        <w:rPr>
          <w:rFonts w:eastAsia="Times New Roman" w:cs="Times New Roman"/>
        </w:rPr>
        <w:t>ΠΑΣΟΚ</w:t>
      </w:r>
      <w:r>
        <w:rPr>
          <w:rFonts w:eastAsia="Times New Roman" w:cs="Times New Roman"/>
          <w:szCs w:val="24"/>
        </w:rPr>
        <w:t>, είτε από μόνοι τους είτε από κοινού. Η δεύτερη τετραετία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120F888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Ποιος μιλάει, κύριοι συνάδελφοι; Μιλάει η τετραετία Νέας Δημοκρατίας</w:t>
      </w:r>
      <w:r>
        <w:rPr>
          <w:rFonts w:eastAsia="Times New Roman" w:cs="Times New Roman"/>
          <w:szCs w:val="24"/>
        </w:rPr>
        <w:t xml:space="preserve"> </w:t>
      </w:r>
      <w:r>
        <w:rPr>
          <w:rFonts w:eastAsia="Times New Roman" w:cs="Times New Roman"/>
          <w:szCs w:val="24"/>
        </w:rPr>
        <w:t>- ΠΑΣΟΚ, κατά την οποία η ανεργία πήγε από το 9% στο 28%. Το χρέος ανέβηκε από το 125% στο 180% του ΑΕΠ. Ψηφίστηκαν 65 δισεκατομμύρια μέτρα για να γίνει 27 δισεκατομμύρια δημοσιονομική προσαρμογή. Είναι η τετραετία που η χώρα έχασε το 27% του ΑΕΠ της, οι Έ</w:t>
      </w:r>
      <w:r>
        <w:rPr>
          <w:rFonts w:eastAsia="Times New Roman" w:cs="Times New Roman"/>
          <w:szCs w:val="24"/>
        </w:rPr>
        <w:t>λληνες έχασαν το 36% του εισοδήματός τους, τα εργασιακά δικαιώματα εξανεμίστηκαν. Ο κατώτατος μισθός μειώθηκε κατά 22% και για τους νέους κατά 32%. Είναι η τετραετία που οι νέοι εγκατάλειψαν τη χώρα, η τετραετία που οι συντάξεις και οι μισθοί καταποντίστηκ</w:t>
      </w:r>
      <w:r>
        <w:rPr>
          <w:rFonts w:eastAsia="Times New Roman" w:cs="Times New Roman"/>
          <w:szCs w:val="24"/>
        </w:rPr>
        <w:t xml:space="preserve">αν. </w:t>
      </w:r>
    </w:p>
    <w:p w14:paraId="120F888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Για ποιον μιλάει η Αξιωματική Αντιπολίτευση και η Αντιπολίτευση γενικότερα; Μιλάει για την τετραετία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κατά την οποία η χώρα βγήκε από το μνημόνιο, θέλουν δεν θέλουν. Η ανεργία μειώθηκε από το 28% στο 18,6% μέχρι σήμερα και συνεχίζουμε, μ</w:t>
      </w:r>
      <w:r>
        <w:rPr>
          <w:rFonts w:eastAsia="Times New Roman" w:cs="Times New Roman"/>
          <w:szCs w:val="24"/>
        </w:rPr>
        <w:t xml:space="preserve">ε πρόβλεψη 18,1% για το 2019, όπως αποτυπώνεται στον προϋπολογισμό. </w:t>
      </w:r>
    </w:p>
    <w:p w14:paraId="120F888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Στη δική μας τετραετία άρχισε να χτίζεται το κοινωνικό κράτος με την ενίσχυση της πρωτοβάθμιας υγείας, με την ελεύθερη πρόσβαση στην υγεία για όλους τους ανασφάλιστους, με τα σχολικά γεύμ</w:t>
      </w:r>
      <w:r>
        <w:rPr>
          <w:rFonts w:eastAsia="Times New Roman" w:cs="Times New Roman"/>
          <w:szCs w:val="24"/>
        </w:rPr>
        <w:t xml:space="preserve">ατα που αντιμετώπισαν την παιδική φτώχεια, με το επίδομα παιδιού, με το κοινωνικό επίδομα αλληλεγγύης, με το μεταφορικό ισοδύναμο για τα νησιά, με τις επιπλέον θέσεις για τους βρεφονηπιακούς σταθμούς, με τις </w:t>
      </w:r>
      <w:r>
        <w:rPr>
          <w:rFonts w:eastAsia="Times New Roman" w:cs="Times New Roman"/>
          <w:szCs w:val="24"/>
        </w:rPr>
        <w:lastRenderedPageBreak/>
        <w:t>προσλήψεις εκπαιδευτικών για να ενισχυθεί η εκπα</w:t>
      </w:r>
      <w:r>
        <w:rPr>
          <w:rFonts w:eastAsia="Times New Roman" w:cs="Times New Roman"/>
          <w:szCs w:val="24"/>
        </w:rPr>
        <w:t xml:space="preserve">ίδευση και με άλλα 3 δισεκατομμύρια θετικά μέτρα προϋπολογισμένα μέχρι το 2020. </w:t>
      </w:r>
    </w:p>
    <w:p w14:paraId="120F888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Μιλάνε για την τετραετία που επιστρέψαμε στην ανάπτυξη, που η χώρα ξαναβρήκε την αξιοπιστία της εντός και εκτός συνόρων, την τετραετία που έγινε βιώσιμο το ασφαλιστικό, αλλά κ</w:t>
      </w:r>
      <w:r>
        <w:rPr>
          <w:rFonts w:eastAsia="Times New Roman" w:cs="Times New Roman"/>
          <w:szCs w:val="24"/>
        </w:rPr>
        <w:t xml:space="preserve">αι την τετραετία που ρυθμίστηκε κατά ένα σημαντικό μέρος και το χρέος της χώρας. </w:t>
      </w:r>
    </w:p>
    <w:p w14:paraId="120F888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Κάτι είπε και εχθές για αυτό το τελευταίο, για τη ρύθμιση του χρέους της χώρας η Αξιωματική Αντιπολίτευση. Μας είπε ο εισηγητής της: «Η ρύθμιση του χρέους έγινε στην πραγματι</w:t>
      </w:r>
      <w:r>
        <w:rPr>
          <w:rFonts w:eastAsia="Times New Roman" w:cs="Times New Roman"/>
          <w:szCs w:val="24"/>
        </w:rPr>
        <w:t xml:space="preserve">κότητα το 2012». Τι εννοεί και τι συνεχίζουν να εννοούν; Ότι η ρύθμιση του χρέους έγινε με το PSI. Όσο το λένε όμως, τόσο θα παίρνουν και την απάντηση. </w:t>
      </w:r>
    </w:p>
    <w:p w14:paraId="120F888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Υποστηρίζουν ότι με το κούρεμα των ομολόγων </w:t>
      </w:r>
      <w:r>
        <w:rPr>
          <w:rFonts w:eastAsia="Times New Roman" w:cs="Times New Roman"/>
          <w:szCs w:val="24"/>
        </w:rPr>
        <w:t>-</w:t>
      </w:r>
      <w:r>
        <w:rPr>
          <w:rFonts w:eastAsia="Times New Roman" w:cs="Times New Roman"/>
          <w:szCs w:val="24"/>
        </w:rPr>
        <w:t>αυτό ήταν το PSI- η χώρα ελαφρύνθηκε στο χρέος της κατά πο</w:t>
      </w:r>
      <w:r>
        <w:rPr>
          <w:rFonts w:eastAsia="Times New Roman" w:cs="Times New Roman"/>
          <w:szCs w:val="24"/>
        </w:rPr>
        <w:t xml:space="preserve">λλές δεκάδες δισεκατομμύρια ευρώ. Ποια όμως είναι η αλήθεια; Η αλήθεια είναι ότι την ίδια στιγμή που πανηγύριζαν γι’ αυτή την ελάφρυνση μέσω του PSI, τα ασφαλιστικά ταμεία έχασαν 16,2 δισεκατομμύρια ευρώ, άμεσος κίνδυνος για τα λουκέτα τους. </w:t>
      </w:r>
    </w:p>
    <w:p w14:paraId="120F888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Δανειστήκαμε </w:t>
      </w:r>
      <w:r>
        <w:rPr>
          <w:rFonts w:eastAsia="Times New Roman" w:cs="Times New Roman"/>
          <w:szCs w:val="24"/>
        </w:rPr>
        <w:t xml:space="preserve">άλλα 11,3 δισεκατομμύρια ευρώ για την επαναγορά χρεών. Δανειστήκαμε ακόμα 4,5 δισεκατομμύρια για την παροχή ομολόγων του </w:t>
      </w:r>
      <w:r>
        <w:rPr>
          <w:rFonts w:eastAsia="Times New Roman" w:cs="Times New Roman"/>
          <w:szCs w:val="24"/>
          <w:lang w:val="en-US"/>
        </w:rPr>
        <w:t>EFSF</w:t>
      </w:r>
      <w:r>
        <w:rPr>
          <w:rFonts w:eastAsia="Times New Roman" w:cs="Times New Roman"/>
          <w:szCs w:val="24"/>
        </w:rPr>
        <w:t xml:space="preserve"> στα </w:t>
      </w:r>
      <w:r>
        <w:rPr>
          <w:rFonts w:eastAsia="Times New Roman" w:cs="Times New Roman"/>
          <w:szCs w:val="24"/>
        </w:rPr>
        <w:lastRenderedPageBreak/>
        <w:t>ασφαλιστικά ταμεία. Δανειστήκαμε 11,9 δισεκατομμύρια ευρώ για την κάλυψη των ελλειμάτων του προϋπολογισμού του 2012. Πληρώθηκα</w:t>
      </w:r>
      <w:r>
        <w:rPr>
          <w:rFonts w:eastAsia="Times New Roman" w:cs="Times New Roman"/>
          <w:szCs w:val="24"/>
        </w:rPr>
        <w:t xml:space="preserve">ν επιπλέον 1,9 δισεκατομμύρια για την πληρωμή υποχρεώσεων του δημοσίου. </w:t>
      </w:r>
    </w:p>
    <w:p w14:paraId="120F888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 το κυριότερο, οι τέσσερις συστημικές ελληνικές τράπεζες έχασαν 28,25 δισεκατομμύρια ευρώ από το κεφάλαιό τους, έχασαν το 75% της αξίας των ομολόγων που κατείχαν. Συνολικά το ελλην</w:t>
      </w:r>
      <w:r>
        <w:rPr>
          <w:rFonts w:eastAsia="Times New Roman" w:cs="Times New Roman"/>
          <w:szCs w:val="24"/>
        </w:rPr>
        <w:t>ικό τραπεζικό σύστημα έχασε 37,7</w:t>
      </w:r>
      <w:r w:rsidRPr="00837B38">
        <w:rPr>
          <w:rFonts w:eastAsia="Times New Roman" w:cs="Times New Roman"/>
          <w:szCs w:val="24"/>
        </w:rPr>
        <w:t xml:space="preserve"> </w:t>
      </w:r>
      <w:r>
        <w:rPr>
          <w:rFonts w:eastAsia="Times New Roman" w:cs="Times New Roman"/>
          <w:szCs w:val="24"/>
        </w:rPr>
        <w:t>δισεκατομμύρια ευρώ.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μετά το PSI χρειάστηκε η ανακεφαλαιοποίηση των τραπεζών, με έκδοση νέου χρέους ύψους 40,5 δισεκατομμυρίων ευρώ. </w:t>
      </w:r>
    </w:p>
    <w:p w14:paraId="120F888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μη ρωτήσετε ποιος τα λέει αυτά. Δεν τα λέω εγώ. Τα λέει η </w:t>
      </w:r>
      <w:r>
        <w:rPr>
          <w:rFonts w:eastAsia="Times New Roman" w:cs="Times New Roman"/>
          <w:szCs w:val="24"/>
        </w:rPr>
        <w:t>έ</w:t>
      </w:r>
      <w:r>
        <w:rPr>
          <w:rFonts w:eastAsia="Times New Roman" w:cs="Times New Roman"/>
          <w:szCs w:val="24"/>
        </w:rPr>
        <w:t>κθεση της Τρ</w:t>
      </w:r>
      <w:r>
        <w:rPr>
          <w:rFonts w:eastAsia="Times New Roman" w:cs="Times New Roman"/>
          <w:szCs w:val="24"/>
        </w:rPr>
        <w:t>άπεζας της Ελλάδος για την ανακεφαλαιοποίηση των τραπεζών τον Δεκέμβρη του 2012. Στην πέμπτη σελίδα υπάρχει ο σχετικός αναλυτικός πίνακας. Τον καταθέτω για άλλη μια φορά στα Πρακτικά</w:t>
      </w:r>
      <w:r>
        <w:rPr>
          <w:rFonts w:eastAsia="Times New Roman" w:cs="Times New Roman"/>
          <w:szCs w:val="24"/>
        </w:rPr>
        <w:t>,</w:t>
      </w:r>
      <w:r>
        <w:rPr>
          <w:rFonts w:eastAsia="Times New Roman" w:cs="Times New Roman"/>
          <w:szCs w:val="24"/>
        </w:rPr>
        <w:t xml:space="preserve"> για να μπορέσετε να τον μελετήσετε. </w:t>
      </w:r>
    </w:p>
    <w:p w14:paraId="120F888C" w14:textId="77777777" w:rsidR="0086761A" w:rsidRDefault="00427452">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Βουλευτής κ. Συμ</w:t>
      </w:r>
      <w:r>
        <w:rPr>
          <w:rFonts w:eastAsia="Times New Roman" w:cs="Times New Roman"/>
        </w:rPr>
        <w:t xml:space="preserve">εών </w:t>
      </w:r>
      <w:r>
        <w:rPr>
          <w:rFonts w:eastAsia="Times New Roman" w:cs="Times New Roman"/>
        </w:rPr>
        <w:t>(Μάκης)</w:t>
      </w:r>
      <w:r>
        <w:rPr>
          <w:rFonts w:eastAsia="Times New Roman" w:cs="Times New Roman"/>
        </w:rPr>
        <w:t xml:space="preserve"> Μπαλλής καταθέτει για τα Πρακτικά την</w:t>
      </w:r>
      <w:r w:rsidRPr="0035152D">
        <w:rPr>
          <w:rFonts w:eastAsia="Times New Roman" w:cs="Times New Roman"/>
        </w:rPr>
        <w:t xml:space="preserve"> προαναφερθ</w:t>
      </w:r>
      <w:r>
        <w:rPr>
          <w:rFonts w:eastAsia="Times New Roman" w:cs="Times New Roman"/>
        </w:rPr>
        <w:t>είσα</w:t>
      </w:r>
      <w:r w:rsidRPr="0035152D">
        <w:rPr>
          <w:rFonts w:eastAsia="Times New Roman" w:cs="Times New Roman"/>
        </w:rPr>
        <w:t xml:space="preserve"> </w:t>
      </w:r>
      <w:r>
        <w:rPr>
          <w:rFonts w:eastAsia="Times New Roman" w:cs="Times New Roman"/>
        </w:rPr>
        <w:t>έκθεση</w:t>
      </w:r>
      <w:r w:rsidRPr="0035152D">
        <w:rPr>
          <w:rFonts w:eastAsia="Times New Roman" w:cs="Times New Roman"/>
        </w:rPr>
        <w:t xml:space="preserve">, </w:t>
      </w:r>
      <w:r>
        <w:rPr>
          <w:rFonts w:eastAsia="Times New Roman" w:cs="Times New Roman"/>
        </w:rPr>
        <w:t>η</w:t>
      </w:r>
      <w:r w:rsidRPr="0035152D">
        <w:rPr>
          <w:rFonts w:eastAsia="Times New Roman" w:cs="Times New Roman"/>
        </w:rPr>
        <w:t xml:space="preserve"> οποία βρίσκ</w:t>
      </w:r>
      <w:r>
        <w:rPr>
          <w:rFonts w:eastAsia="Times New Roman" w:cs="Times New Roman"/>
        </w:rPr>
        <w:t>ε</w:t>
      </w:r>
      <w:r w:rsidRPr="0035152D">
        <w:rPr>
          <w:rFonts w:eastAsia="Times New Roman" w:cs="Times New Roman"/>
        </w:rPr>
        <w:t xml:space="preserve">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14:paraId="120F888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Βέβαια, η Αντιπολίτευση πέρα από τους ψευδείς ισχυρισμούς της, έχει και πρό</w:t>
      </w:r>
      <w:r>
        <w:rPr>
          <w:rFonts w:eastAsia="Times New Roman" w:cs="Times New Roman"/>
          <w:szCs w:val="24"/>
        </w:rPr>
        <w:t xml:space="preserve">ταση να παρουσιάσει στον ελληνικό λαό για το μέλλον της χώρας. Υπόσχεται γενναία μείωση της φορολογίας από τον πρώτο χρόνο, μείωση των ασφαλιστικών </w:t>
      </w:r>
      <w:r>
        <w:rPr>
          <w:rFonts w:eastAsia="Times New Roman" w:cs="Times New Roman"/>
          <w:szCs w:val="24"/>
        </w:rPr>
        <w:lastRenderedPageBreak/>
        <w:t>εισφορών, μείωση του ΕΝΦΙΑ 20% για όλους, μείωση των φορολογικών συντελεστών για τις εισαγωγές, φορολογικά κ</w:t>
      </w:r>
      <w:r>
        <w:rPr>
          <w:rFonts w:eastAsia="Times New Roman" w:cs="Times New Roman"/>
          <w:szCs w:val="24"/>
        </w:rPr>
        <w:t xml:space="preserve">ίνητρα σε επιχειρήσεις, ρυθμίσεις οφειλών και όλα εκείνα που κατά την άποψή της συνθέτουν έναν υπεσχημένο οικονομικό και κοινωνικό παράδεισο, επιφυλάσσοντας στ’ αλήθεια μια ακόμα κόλαση για την κοινωνία. </w:t>
      </w:r>
    </w:p>
    <w:p w14:paraId="120F888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Διότι στο απλό ερώτημα πώς θα χρηματοδοτηθούν όλα αυτά που μας παρουσίασε χθες ο </w:t>
      </w:r>
      <w:r>
        <w:rPr>
          <w:rFonts w:eastAsia="Times New Roman" w:cs="Times New Roman"/>
          <w:szCs w:val="24"/>
        </w:rPr>
        <w:t>ε</w:t>
      </w:r>
      <w:r>
        <w:rPr>
          <w:rFonts w:eastAsia="Times New Roman" w:cs="Times New Roman"/>
          <w:szCs w:val="24"/>
        </w:rPr>
        <w:t xml:space="preserve">ισηγητής της </w:t>
      </w:r>
      <w:r w:rsidRPr="005738A7">
        <w:rPr>
          <w:rFonts w:eastAsia="Times New Roman" w:cs="Times New Roman"/>
        </w:rPr>
        <w:t>Νέας Δημοκρατίας</w:t>
      </w:r>
      <w:r>
        <w:rPr>
          <w:rFonts w:eastAsia="Times New Roman" w:cs="Times New Roman"/>
          <w:szCs w:val="24"/>
        </w:rPr>
        <w:t xml:space="preserve">, όταν μάλιστα δεσμεύεται για τήρηση των δεσμεύσεων και της δαπάνης, απαντά αθώα: «Με τα πρωτογενή πλεονάσματα που θα προέλθουν από την ανάπτυξη». </w:t>
      </w:r>
    </w:p>
    <w:p w14:paraId="120F888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Αλήθεια, από την ανάπτυξη υπολογίζετε εσείς την παραγωγή πλεονασμάτων, διότι σε άλλα μας έχετε συνηθίσει και</w:t>
      </w:r>
      <w:r>
        <w:rPr>
          <w:rFonts w:eastAsia="Times New Roman" w:cs="Times New Roman"/>
          <w:szCs w:val="24"/>
        </w:rPr>
        <w:t xml:space="preserve"> κυρίως άλλα ομολογεί ο Αρχηγός σας. Λέει ο κ. Κυριάκος Μητσοτάκης απαντώντας σε ερώτηση Βουλευτή της </w:t>
      </w:r>
      <w:r w:rsidRPr="005738A7">
        <w:rPr>
          <w:rFonts w:eastAsia="Times New Roman" w:cs="Times New Roman"/>
        </w:rPr>
        <w:t>Νέας Δημοκρατίας</w:t>
      </w:r>
      <w:r>
        <w:rPr>
          <w:rFonts w:eastAsia="Times New Roman" w:cs="Times New Roman"/>
        </w:rPr>
        <w:t>, εδώ στη Βουλή, τον Νοέμβριο του 2013</w:t>
      </w:r>
      <w:r>
        <w:rPr>
          <w:rFonts w:eastAsia="Times New Roman" w:cs="Times New Roman"/>
          <w:szCs w:val="24"/>
        </w:rPr>
        <w:t>: «Το μέγεθος του κράτους ήταν ένας από τους βασικούς λόγους που η χώρα χρεοκόπησε». Επίσης, «η συρρ</w:t>
      </w:r>
      <w:r>
        <w:rPr>
          <w:rFonts w:eastAsia="Times New Roman" w:cs="Times New Roman"/>
          <w:szCs w:val="24"/>
        </w:rPr>
        <w:t xml:space="preserve">ίκνωση του δημόσιου τομέα ήταν ο βασικός λόγος που η χώρα πέτυχε πρωτογενές πλεόνασμα». Να το θυμηθείτε και αυτό. Το καταθέτω στα Πρακτικά. Είναι η απάντηση που είχε δώσει τότε ο κ. Μητσοτάκης στη Βουλή. </w:t>
      </w:r>
    </w:p>
    <w:p w14:paraId="120F8890" w14:textId="77777777" w:rsidR="0086761A" w:rsidRDefault="00427452">
      <w:pPr>
        <w:spacing w:line="600" w:lineRule="auto"/>
        <w:ind w:firstLine="720"/>
        <w:jc w:val="both"/>
        <w:rPr>
          <w:rFonts w:eastAsia="Times New Roman" w:cs="Times New Roman"/>
        </w:rPr>
      </w:pPr>
      <w:r w:rsidRPr="0035152D">
        <w:rPr>
          <w:rFonts w:eastAsia="Times New Roman" w:cs="Times New Roman"/>
        </w:rPr>
        <w:lastRenderedPageBreak/>
        <w:t xml:space="preserve">(Στο σημείο αυτό ο </w:t>
      </w:r>
      <w:r>
        <w:rPr>
          <w:rFonts w:eastAsia="Times New Roman" w:cs="Times New Roman"/>
        </w:rPr>
        <w:t xml:space="preserve">Βουλευτής κ. Συμεών </w:t>
      </w:r>
      <w:r>
        <w:rPr>
          <w:rFonts w:eastAsia="Times New Roman" w:cs="Times New Roman"/>
        </w:rPr>
        <w:t>(Μάκης)</w:t>
      </w:r>
      <w:r>
        <w:rPr>
          <w:rFonts w:eastAsia="Times New Roman" w:cs="Times New Roman"/>
        </w:rPr>
        <w:t xml:space="preserve"> Μπαλ</w:t>
      </w:r>
      <w:r>
        <w:rPr>
          <w:rFonts w:eastAsia="Times New Roman" w:cs="Times New Roman"/>
        </w:rPr>
        <w:t>λής</w:t>
      </w:r>
      <w:r w:rsidRPr="0035152D">
        <w:rPr>
          <w:rFonts w:eastAsia="Times New Roman" w:cs="Times New Roman"/>
        </w:rPr>
        <w:t xml:space="preserve"> καταθέτει για τα Πρ</w:t>
      </w:r>
      <w:r>
        <w:rPr>
          <w:rFonts w:eastAsia="Times New Roman" w:cs="Times New Roman"/>
        </w:rPr>
        <w:t xml:space="preserve">ακτικά το προαναφερθέν έγγραφο, το οποίο </w:t>
      </w:r>
      <w:r w:rsidRPr="0035152D">
        <w:rPr>
          <w:rFonts w:eastAsia="Times New Roman" w:cs="Times New Roman"/>
        </w:rPr>
        <w:t>βρίσκ</w:t>
      </w:r>
      <w:r>
        <w:rPr>
          <w:rFonts w:eastAsia="Times New Roman" w:cs="Times New Roman"/>
        </w:rPr>
        <w:t>ε</w:t>
      </w:r>
      <w:r w:rsidRPr="0035152D">
        <w:rPr>
          <w:rFonts w:eastAsia="Times New Roman" w:cs="Times New Roman"/>
        </w:rPr>
        <w:t>ται στο αρχείο του Τμήματος Γραμματείας της Διεύθυνσης Στενογραφίας και Πρακτικών της Βουλής)</w:t>
      </w:r>
    </w:p>
    <w:p w14:paraId="120F889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Τι άλλο μας είπε χθες </w:t>
      </w:r>
      <w:r>
        <w:rPr>
          <w:rFonts w:eastAsia="Times New Roman" w:cs="Times New Roman"/>
          <w:szCs w:val="24"/>
        </w:rPr>
        <w:t>-</w:t>
      </w:r>
      <w:r>
        <w:rPr>
          <w:rFonts w:eastAsia="Times New Roman" w:cs="Times New Roman"/>
          <w:szCs w:val="24"/>
        </w:rPr>
        <w:t xml:space="preserve">για να τελειώσω- ο εισηγητής της </w:t>
      </w:r>
      <w:r w:rsidRPr="005738A7">
        <w:rPr>
          <w:rFonts w:eastAsia="Times New Roman" w:cs="Times New Roman"/>
        </w:rPr>
        <w:t>Νέας Δημοκρατίας</w:t>
      </w:r>
      <w:r>
        <w:rPr>
          <w:rFonts w:eastAsia="Times New Roman" w:cs="Times New Roman"/>
          <w:szCs w:val="24"/>
        </w:rPr>
        <w:t>; Ότι η Κυβέρνηση βο</w:t>
      </w:r>
      <w:r>
        <w:rPr>
          <w:rFonts w:eastAsia="Times New Roman" w:cs="Times New Roman"/>
          <w:szCs w:val="24"/>
        </w:rPr>
        <w:t xml:space="preserve">υλιάζει στην ανυποληψία, στα σκάνδαλα και στους διορισμούς των δικών της παιδιών. Μόνο για οικογενειοκρατία δεν μας κατηγόρησε. </w:t>
      </w:r>
    </w:p>
    <w:p w14:paraId="120F889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Ξέρετε, κύριοι συνάδελφοι, της Αξιωματικής Αντιπολίτευσης, δεν ήταν ο διευθυντής του πολιτικού γραφείου του Τσίπρα που διόρισε </w:t>
      </w:r>
      <w:r>
        <w:rPr>
          <w:rFonts w:eastAsia="Times New Roman" w:cs="Times New Roman"/>
          <w:szCs w:val="24"/>
        </w:rPr>
        <w:t xml:space="preserve">τον γιο του, τον ανιψιό του, τον κουνιάδο του ή τη συμπεθέρα του στα διοικητικά συμβούλια διαφόρων εταιρειών του δημοσίου ή σε γενικές γραμματείες ή σε ειδικές θέσεις εταιρειών του ευρύτερου τότε δημόσιου τομέα. </w:t>
      </w:r>
    </w:p>
    <w:p w14:paraId="120F889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παρελθόν σας και κυρίως η όλο και δεξιότ</w:t>
      </w:r>
      <w:r>
        <w:rPr>
          <w:rFonts w:eastAsia="Times New Roman" w:cs="Times New Roman"/>
          <w:szCs w:val="24"/>
        </w:rPr>
        <w:t xml:space="preserve">ερα διολίσθηση του παρόντος σας δεν πείθουν τον ελληνικό λαό. Οι πολίτες πλέον δεν σας εμπιστεύονται. </w:t>
      </w:r>
    </w:p>
    <w:p w14:paraId="120F889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0F8895" w14:textId="77777777" w:rsidR="0086761A" w:rsidRDefault="0042745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120F8896" w14:textId="77777777" w:rsidR="0086761A" w:rsidRDefault="00427452">
      <w:pPr>
        <w:spacing w:line="600" w:lineRule="auto"/>
        <w:ind w:firstLine="720"/>
        <w:jc w:val="both"/>
        <w:rPr>
          <w:rFonts w:eastAsia="Times New Roman" w:cs="Times New Roman"/>
          <w:szCs w:val="24"/>
        </w:rPr>
      </w:pPr>
      <w:r w:rsidRPr="00F76E39">
        <w:rPr>
          <w:rFonts w:eastAsia="Times New Roman"/>
          <w:b/>
          <w:bCs/>
        </w:rPr>
        <w:t>ΠΡΟΕΔΡΕΥΩΝ (Σπυρίδων Λυκούδης):</w:t>
      </w:r>
      <w:r>
        <w:rPr>
          <w:rFonts w:eastAsia="Times New Roman" w:cs="Times New Roman"/>
          <w:szCs w:val="24"/>
        </w:rPr>
        <w:t xml:space="preserve"> Ευχαριστώ, κύριε συνάδελφε. </w:t>
      </w:r>
    </w:p>
    <w:p w14:paraId="120F889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Ο συνάδελφος κ. Ανδρέας Κουτσούμπας </w:t>
      </w:r>
      <w:r>
        <w:rPr>
          <w:rFonts w:eastAsia="Times New Roman" w:cs="Times New Roman"/>
          <w:szCs w:val="24"/>
        </w:rPr>
        <w:t xml:space="preserve">έχει τον λόγο. </w:t>
      </w:r>
    </w:p>
    <w:p w14:paraId="120F8898" w14:textId="77777777" w:rsidR="0086761A" w:rsidRDefault="00427452">
      <w:pPr>
        <w:spacing w:line="600" w:lineRule="auto"/>
        <w:ind w:firstLine="720"/>
        <w:jc w:val="both"/>
        <w:rPr>
          <w:rFonts w:eastAsia="Times New Roman" w:cs="Times New Roman"/>
          <w:szCs w:val="24"/>
        </w:rPr>
      </w:pPr>
      <w:r w:rsidRPr="00680A5E">
        <w:rPr>
          <w:rFonts w:eastAsia="Times New Roman" w:cs="Times New Roman"/>
          <w:b/>
          <w:szCs w:val="24"/>
        </w:rPr>
        <w:lastRenderedPageBreak/>
        <w:t>ΑΝΔΡΕΑΣ ΚΟΥΤΣΟΥΜΠΑΣ:</w:t>
      </w:r>
      <w:r>
        <w:rPr>
          <w:rFonts w:eastAsia="Times New Roman" w:cs="Times New Roman"/>
          <w:szCs w:val="24"/>
        </w:rPr>
        <w:t xml:space="preserve"> Πριν προχωρήσω στη γενική πολιτική τοποθέτησή μου επί του προϋπολογισμού, η οποία δεν μπορεί να είναι παρά μόνο γενική και όχι εξειδικευμένη, ρόλο τον οποίο έχουν αναλάβει ο γενικός εισηγητής, οι αγορητές και οι τομεάρχ</w:t>
      </w:r>
      <w:r>
        <w:rPr>
          <w:rFonts w:eastAsia="Times New Roman" w:cs="Times New Roman"/>
          <w:szCs w:val="24"/>
        </w:rPr>
        <w:t xml:space="preserve">ες της παράταξής μου και πέραν του λίγου χρόνου που έχουμε στη διάθεσή μας, θα ήθελα να δώσω μια απάντηση στον Υπουργό που προηγουμένως αποχώρησε, τον κ. Μαυραγάνη, όταν αφού μας ανέφερε όλα αυτά τα στοιχεία, είπε «τελικά βελτιώσαμε το βιοτικό επίπεδο του </w:t>
      </w:r>
      <w:r>
        <w:rPr>
          <w:rFonts w:eastAsia="Times New Roman" w:cs="Times New Roman"/>
          <w:szCs w:val="24"/>
        </w:rPr>
        <w:t xml:space="preserve">ελληνικού λαού». </w:t>
      </w:r>
    </w:p>
    <w:p w14:paraId="120F889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Να του απευθύνω απλώς το εξής ερώτημα, μια</w:t>
      </w:r>
      <w:r>
        <w:rPr>
          <w:rFonts w:eastAsia="Times New Roman" w:cs="Times New Roman"/>
          <w:szCs w:val="24"/>
        </w:rPr>
        <w:t>ς</w:t>
      </w:r>
      <w:r>
        <w:rPr>
          <w:rFonts w:eastAsia="Times New Roman" w:cs="Times New Roman"/>
          <w:szCs w:val="24"/>
        </w:rPr>
        <w:t xml:space="preserve"> και καταγόμαστε από την ίδια περιφέρεια. Γιατί τότε, κύριε Υπουργέ, αυξήθηκε το χρέος, οι οφειλές κάθε φυσικού προσώπου στην περιφέρειά μας από το 2014 κατά 61%; Αυτό το θεωρείτε βελτίωση του βι</w:t>
      </w:r>
      <w:r>
        <w:rPr>
          <w:rFonts w:eastAsia="Times New Roman" w:cs="Times New Roman"/>
          <w:szCs w:val="24"/>
        </w:rPr>
        <w:t xml:space="preserve">οτικού επιπέδου του ελληνικού λαού και της κοινωνίας; </w:t>
      </w:r>
    </w:p>
    <w:p w14:paraId="120F889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δεύτερο το οποίο θα ήθελα να τονίσω -και απευθυνόμενος στο Σώμα πιθανόν να το γνωρίζουν- περισσότερο στον Υπουργό Παιδείας μέσα από αυτό το Βήμα είναι το εξής: Δεν ξέρω αν γνωρίζετε ότι αυτή την εβδ</w:t>
      </w:r>
      <w:r>
        <w:rPr>
          <w:rFonts w:eastAsia="Times New Roman" w:cs="Times New Roman"/>
          <w:szCs w:val="24"/>
        </w:rPr>
        <w:t>ομάδα στο Δημοκρίτειο Πανεπιστήμιο Θράκης και ειδικότερα στη Νομική Σχολή επικρατεί ένας αναβρασμός, μια αντίδραση και θεωρώ με σωστά επιχειρήματα, για την ίδρυση και νέας Νομικής Σχολής στην Πάτρα, απόφαση για την οποία ασφαλώς η παράταξή μας είναι αντίθε</w:t>
      </w:r>
      <w:r>
        <w:rPr>
          <w:rFonts w:eastAsia="Times New Roman" w:cs="Times New Roman"/>
          <w:szCs w:val="24"/>
        </w:rPr>
        <w:t xml:space="preserve">τη, αλλά που αν θέλετε κατά την άποψή τους με επιχειρήματα, υποβαθμίζει ένα </w:t>
      </w:r>
      <w:r>
        <w:rPr>
          <w:rFonts w:eastAsia="Times New Roman" w:cs="Times New Roman"/>
          <w:szCs w:val="24"/>
        </w:rPr>
        <w:lastRenderedPageBreak/>
        <w:t xml:space="preserve">πανεπιστήμιο που και στο εσωτερικό και στο εξωτερικό είχε μεγάλες επιτυχίες, όπως η Νομική Σχολή του Πανεπιστημίου Θράκης. </w:t>
      </w:r>
    </w:p>
    <w:p w14:paraId="120F889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 το ερώτημα είναι: Πο</w:t>
      </w:r>
      <w:r>
        <w:rPr>
          <w:rFonts w:eastAsia="Times New Roman" w:cs="Times New Roman"/>
          <w:szCs w:val="24"/>
        </w:rPr>
        <w:t>ια</w:t>
      </w:r>
      <w:r>
        <w:rPr>
          <w:rFonts w:eastAsia="Times New Roman" w:cs="Times New Roman"/>
          <w:szCs w:val="24"/>
        </w:rPr>
        <w:t xml:space="preserve"> αναγκαιότητα και σκοπιμότητα </w:t>
      </w:r>
      <w:r>
        <w:rPr>
          <w:rFonts w:eastAsia="Times New Roman" w:cs="Times New Roman"/>
          <w:szCs w:val="24"/>
        </w:rPr>
        <w:t>επιβάλλει την ίδρυση μιας τέτοιας σχολής που δεν είναι καν συνδεδεμένη με όσα προείπατε ή προλέτε εδώ μέσα στην Ολομέλεια, με την παραγωγή, με την έρευνα κ.λπ.; Διότι 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θέλετε να συνδέσετε την εκπαίδευση με την παραγωγή, κύριοι της Κυβέρνησης κ</w:t>
      </w:r>
      <w:r>
        <w:rPr>
          <w:rFonts w:eastAsia="Times New Roman" w:cs="Times New Roman"/>
          <w:szCs w:val="24"/>
        </w:rPr>
        <w:t>αι κύριοι συνάδελφοι, τότε χωρίς να κινούμαι τοπικιστικά -μακριά από τοπικιστικές αντιλήψεις και το έχω ξεκαθαρίσει- γιατί το Γεωπο</w:t>
      </w:r>
      <w:r>
        <w:rPr>
          <w:rFonts w:eastAsia="Times New Roman" w:cs="Times New Roman"/>
          <w:szCs w:val="24"/>
        </w:rPr>
        <w:t>ν</w:t>
      </w:r>
      <w:r>
        <w:rPr>
          <w:rFonts w:eastAsia="Times New Roman" w:cs="Times New Roman"/>
          <w:szCs w:val="24"/>
        </w:rPr>
        <w:t>ικό Πανεπιστήμιο –και δεν φταίτε μόνο εσείς και οι δικές μου κυβερνήσεις- δεν το μετέφεραν στην Αλίαρτο που είναι η φυσική τ</w:t>
      </w:r>
      <w:r>
        <w:rPr>
          <w:rFonts w:eastAsia="Times New Roman" w:cs="Times New Roman"/>
          <w:szCs w:val="24"/>
        </w:rPr>
        <w:t>ου έδρα, εκεί που έχει εγκαταστάσεις, που έχει δική του γη, ιδιοκτησία, που μπορεί να κάνει έρευνα, παραγωγή, εκπαίδευση, αν πραγματικά επιθυμείτε να δώσετε μια άλλη ώθηση στην πανεπιστημιακή εκπαίδευση;</w:t>
      </w:r>
    </w:p>
    <w:p w14:paraId="120F889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Έρχομαι τώρα στο ζητούμενο και θα ξεκινήσω με αυτό π</w:t>
      </w:r>
      <w:r>
        <w:rPr>
          <w:rFonts w:eastAsia="Times New Roman" w:cs="Times New Roman"/>
          <w:szCs w:val="24"/>
        </w:rPr>
        <w:t xml:space="preserve">ου ο Πρωθυπουργός συνηθίζει να λέει στον Αρχηγό μας «μου έδωσες πάσα». Μας έδωσε, λοιπόν, πάσα και εμάς ο Πρόεδρός σας, ο Πρωθυπουργός, λέγοντας ότι κυβερνά τον τόπο μόνο τρεις μήνες </w:t>
      </w:r>
      <w:r>
        <w:rPr>
          <w:rFonts w:eastAsia="Times New Roman" w:cs="Times New Roman"/>
          <w:szCs w:val="24"/>
        </w:rPr>
        <w:t>-</w:t>
      </w:r>
      <w:r>
        <w:rPr>
          <w:rFonts w:eastAsia="Times New Roman" w:cs="Times New Roman"/>
          <w:szCs w:val="24"/>
        </w:rPr>
        <w:t xml:space="preserve">σήμερα τέσσερις- μετά τον Αύγουστο. </w:t>
      </w:r>
    </w:p>
    <w:p w14:paraId="120F889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Εγώ να θυμίσω ότι κυβερνάτε σαράντα</w:t>
      </w:r>
      <w:r>
        <w:rPr>
          <w:rFonts w:eastAsia="Times New Roman" w:cs="Times New Roman"/>
          <w:szCs w:val="24"/>
        </w:rPr>
        <w:t xml:space="preserve"> τέσσερις μήνες, αν δεν το θυμάστε. Διότι αν πράγματι δεν κυβερνάτε σαράντα τέσσερις μήνες, τότε απευθύνομαι εδώ </w:t>
      </w:r>
      <w:r>
        <w:rPr>
          <w:rFonts w:eastAsia="Times New Roman" w:cs="Times New Roman"/>
          <w:szCs w:val="24"/>
        </w:rPr>
        <w:lastRenderedPageBreak/>
        <w:t>στο</w:t>
      </w:r>
      <w:r>
        <w:rPr>
          <w:rFonts w:eastAsia="Times New Roman" w:cs="Times New Roman"/>
          <w:szCs w:val="24"/>
        </w:rPr>
        <w:t>ν</w:t>
      </w:r>
      <w:r>
        <w:rPr>
          <w:rFonts w:eastAsia="Times New Roman" w:cs="Times New Roman"/>
          <w:szCs w:val="24"/>
        </w:rPr>
        <w:t xml:space="preserve"> κ. Σταϊκούρα, στον κ. Κυριαζίδη και στην πλευρά της Νέας Δημοκρατίας και στον Πρόεδρό μου, για να του πω: Σας καταγγέλλω Νέα Δημοκρατία. Γιατί; Διότι το 2014 μετά τις εκλογές –</w:t>
      </w:r>
      <w:r>
        <w:rPr>
          <w:rFonts w:eastAsia="Times New Roman" w:cs="Times New Roman"/>
          <w:szCs w:val="24"/>
        </w:rPr>
        <w:t xml:space="preserve">όταν </w:t>
      </w:r>
      <w:r>
        <w:rPr>
          <w:rFonts w:eastAsia="Times New Roman" w:cs="Times New Roman"/>
          <w:szCs w:val="24"/>
        </w:rPr>
        <w:t xml:space="preserve">αναλάβετε την Κυβέρνηση το 2015- ήσασταν </w:t>
      </w:r>
      <w:r>
        <w:rPr>
          <w:rFonts w:eastAsia="Times New Roman" w:cs="Times New Roman"/>
          <w:szCs w:val="24"/>
        </w:rPr>
        <w:t>κ</w:t>
      </w:r>
      <w:r>
        <w:rPr>
          <w:rFonts w:eastAsia="Times New Roman" w:cs="Times New Roman"/>
          <w:szCs w:val="24"/>
        </w:rPr>
        <w:t>υβέρνηση, κύριοι της Νέας Δημοκρ</w:t>
      </w:r>
      <w:r>
        <w:rPr>
          <w:rFonts w:eastAsia="Times New Roman" w:cs="Times New Roman"/>
          <w:szCs w:val="24"/>
        </w:rPr>
        <w:t>ατίας, δεν κάνατε αυτό που είχατε υποσχεθεί στον ελληνικό λαό</w:t>
      </w:r>
      <w:r>
        <w:rPr>
          <w:rFonts w:eastAsia="Times New Roman" w:cs="Times New Roman"/>
          <w:szCs w:val="24"/>
        </w:rPr>
        <w:t>!</w:t>
      </w:r>
      <w:r>
        <w:rPr>
          <w:rFonts w:eastAsia="Times New Roman" w:cs="Times New Roman"/>
          <w:szCs w:val="24"/>
        </w:rPr>
        <w:t xml:space="preserve"> Δηλαδή, δεν καταργήσατε τους αντεργατικούς νόμους, δεν σχίσατε το μνημόνιο, δεν επαναφέρατε τον μισθό στα 750 ευρώ, κύριε Σταϊκούρα, όπως είχατε υποσχεθεί το 2014, δεν καταργήσατε τον ΕΝΦΙΑ, κύ</w:t>
      </w:r>
      <w:r>
        <w:rPr>
          <w:rFonts w:eastAsia="Times New Roman" w:cs="Times New Roman"/>
          <w:szCs w:val="24"/>
        </w:rPr>
        <w:t>ριε Σταϊκούρα</w:t>
      </w:r>
      <w:r>
        <w:rPr>
          <w:rFonts w:eastAsia="Times New Roman" w:cs="Times New Roman"/>
          <w:szCs w:val="24"/>
        </w:rPr>
        <w:t>!</w:t>
      </w:r>
      <w:r>
        <w:rPr>
          <w:rFonts w:eastAsia="Times New Roman" w:cs="Times New Roman"/>
          <w:szCs w:val="24"/>
        </w:rPr>
        <w:t xml:space="preserve"> Εσείς φέρατε τα </w:t>
      </w:r>
      <w:r>
        <w:rPr>
          <w:rFonts w:eastAsia="Times New Roman" w:cs="Times New Roman"/>
          <w:szCs w:val="24"/>
          <w:lang w:val="en-US"/>
        </w:rPr>
        <w:t>capital</w:t>
      </w:r>
      <w:r w:rsidRPr="00106B68">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εσείς κλείσατε τις τράπεζες, εσείς ξεπουλήσατε τα αεροδρόμια και το «λιμάνι της αγωνίας», δεν ήσασταν </w:t>
      </w:r>
      <w:r>
        <w:rPr>
          <w:rFonts w:eastAsia="Times New Roman" w:cs="Times New Roman"/>
          <w:szCs w:val="24"/>
        </w:rPr>
        <w:t>κ</w:t>
      </w:r>
      <w:r>
        <w:rPr>
          <w:rFonts w:eastAsia="Times New Roman" w:cs="Times New Roman"/>
          <w:szCs w:val="24"/>
        </w:rPr>
        <w:t>υβέρνηση εσείς το ’15, εμείς ήμασταν</w:t>
      </w:r>
      <w:r>
        <w:rPr>
          <w:rFonts w:eastAsia="Times New Roman" w:cs="Times New Roman"/>
          <w:szCs w:val="24"/>
        </w:rPr>
        <w:t>!</w:t>
      </w:r>
      <w:r>
        <w:rPr>
          <w:rFonts w:eastAsia="Times New Roman" w:cs="Times New Roman"/>
          <w:szCs w:val="24"/>
        </w:rPr>
        <w:t xml:space="preserve"> </w:t>
      </w:r>
    </w:p>
    <w:p w14:paraId="120F889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Άρα καταγγέλλω τη Νέα Δημοκρατία. Εσείς, λοιπόν, </w:t>
      </w:r>
      <w:r>
        <w:rPr>
          <w:rFonts w:eastAsia="Times New Roman" w:cs="Times New Roman"/>
          <w:szCs w:val="24"/>
        </w:rPr>
        <w:t xml:space="preserve">στη </w:t>
      </w:r>
      <w:r>
        <w:rPr>
          <w:rFonts w:eastAsia="Times New Roman" w:cs="Times New Roman"/>
          <w:szCs w:val="24"/>
        </w:rPr>
        <w:t>Νέα Δημοκρατ</w:t>
      </w:r>
      <w:r>
        <w:rPr>
          <w:rFonts w:eastAsia="Times New Roman" w:cs="Times New Roman"/>
          <w:szCs w:val="24"/>
        </w:rPr>
        <w:t>ία</w:t>
      </w:r>
      <w:r>
        <w:rPr>
          <w:rFonts w:eastAsia="Times New Roman" w:cs="Times New Roman"/>
          <w:szCs w:val="24"/>
        </w:rPr>
        <w:t>, τα</w:t>
      </w:r>
      <w:r>
        <w:rPr>
          <w:rFonts w:eastAsia="Times New Roman" w:cs="Times New Roman"/>
          <w:szCs w:val="24"/>
        </w:rPr>
        <w:t xml:space="preserve"> κάνατε όλα αυτά, ενώ άλλα είχατε υποσχεθεί τέλος του 2014</w:t>
      </w:r>
      <w:r>
        <w:rPr>
          <w:rFonts w:eastAsia="Times New Roman" w:cs="Times New Roman"/>
          <w:szCs w:val="24"/>
        </w:rPr>
        <w:t>!</w:t>
      </w:r>
      <w:r>
        <w:rPr>
          <w:rFonts w:eastAsia="Times New Roman" w:cs="Times New Roman"/>
          <w:szCs w:val="24"/>
        </w:rPr>
        <w:t xml:space="preserve"> Γιατί; Εσείς βεβαίως ξεχάσατε</w:t>
      </w:r>
      <w:r>
        <w:rPr>
          <w:rFonts w:eastAsia="Times New Roman" w:cs="Times New Roman"/>
          <w:szCs w:val="24"/>
        </w:rPr>
        <w:t>,</w:t>
      </w:r>
      <w:r>
        <w:rPr>
          <w:rFonts w:eastAsia="Times New Roman" w:cs="Times New Roman"/>
          <w:szCs w:val="24"/>
        </w:rPr>
        <w:t xml:space="preserve"> κύριοι της Νέας Δημοκρατίας, εσείς είχατε το σύνθημα </w:t>
      </w:r>
      <w:r>
        <w:rPr>
          <w:rFonts w:eastAsia="Times New Roman" w:cs="Times New Roman"/>
          <w:szCs w:val="24"/>
        </w:rPr>
        <w:t>-</w:t>
      </w:r>
      <w:r>
        <w:rPr>
          <w:rFonts w:eastAsia="Times New Roman" w:cs="Times New Roman"/>
          <w:szCs w:val="24"/>
        </w:rPr>
        <w:t>έτσι νομίζω- «κανένα σπίτι στα χέρια τραπεζίτη» και το κίνημα «δεν πληρώνουμε τα διόδια»</w:t>
      </w:r>
      <w:r>
        <w:rPr>
          <w:rFonts w:eastAsia="Times New Roman" w:cs="Times New Roman"/>
          <w:szCs w:val="24"/>
        </w:rPr>
        <w:t>!</w:t>
      </w:r>
      <w:r>
        <w:rPr>
          <w:rFonts w:eastAsia="Times New Roman" w:cs="Times New Roman"/>
          <w:szCs w:val="24"/>
        </w:rPr>
        <w:t xml:space="preserve"> Εσείς κλείνατε </w:t>
      </w:r>
      <w:r>
        <w:rPr>
          <w:rFonts w:eastAsia="Times New Roman" w:cs="Times New Roman"/>
          <w:szCs w:val="24"/>
        </w:rPr>
        <w:t>τους δρόμους</w:t>
      </w:r>
      <w:r>
        <w:rPr>
          <w:rFonts w:eastAsia="Times New Roman" w:cs="Times New Roman"/>
          <w:szCs w:val="24"/>
        </w:rPr>
        <w:t>,</w:t>
      </w:r>
      <w:r>
        <w:rPr>
          <w:rFonts w:eastAsia="Times New Roman" w:cs="Times New Roman"/>
          <w:szCs w:val="24"/>
        </w:rPr>
        <w:t xml:space="preserve"> κύριοι της Νέας Δημοκρατίας</w:t>
      </w:r>
      <w:r>
        <w:rPr>
          <w:rFonts w:eastAsia="Times New Roman" w:cs="Times New Roman"/>
          <w:szCs w:val="24"/>
        </w:rPr>
        <w:t>!</w:t>
      </w:r>
      <w:r>
        <w:rPr>
          <w:rFonts w:eastAsia="Times New Roman" w:cs="Times New Roman"/>
          <w:szCs w:val="24"/>
        </w:rPr>
        <w:t xml:space="preserve"> Γιατί τα ξεχάσατε αυτά και τώρα δεν ακολουθείτε το λαό;</w:t>
      </w:r>
    </w:p>
    <w:p w14:paraId="120F889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Βεβαίως η υποκρισία έχει και όρια και προσπαθείτε, κάνοντας μια γενική πολιτική τοποθέτηση, λοιπόν, επί του </w:t>
      </w:r>
      <w:r>
        <w:rPr>
          <w:rFonts w:eastAsia="Times New Roman" w:cs="Times New Roman"/>
          <w:szCs w:val="24"/>
        </w:rPr>
        <w:t>π</w:t>
      </w:r>
      <w:r>
        <w:rPr>
          <w:rFonts w:eastAsia="Times New Roman" w:cs="Times New Roman"/>
          <w:szCs w:val="24"/>
        </w:rPr>
        <w:t xml:space="preserve">ροϋπολογισμού, που δεν έχω το ηθικό δικαίωμα να </w:t>
      </w:r>
      <w:r>
        <w:rPr>
          <w:rFonts w:eastAsia="Times New Roman" w:cs="Times New Roman"/>
          <w:szCs w:val="24"/>
        </w:rPr>
        <w:t xml:space="preserve">πω μην το καταψηφίσετε, γιατί είναι σαν να ρίχνετε την Κυβέρνηση, έχω το πολιτικό δικαίωμα να πω να αντιδράσετε. Υπό αυτή την έννοια η συζήτηση επί του </w:t>
      </w:r>
      <w:r>
        <w:rPr>
          <w:rFonts w:eastAsia="Times New Roman" w:cs="Times New Roman"/>
          <w:szCs w:val="24"/>
        </w:rPr>
        <w:lastRenderedPageBreak/>
        <w:t>π</w:t>
      </w:r>
      <w:r>
        <w:rPr>
          <w:rFonts w:eastAsia="Times New Roman" w:cs="Times New Roman"/>
          <w:szCs w:val="24"/>
        </w:rPr>
        <w:t>ροϋπολογισμού έχει το</w:t>
      </w:r>
      <w:r>
        <w:rPr>
          <w:rFonts w:eastAsia="Times New Roman" w:cs="Times New Roman"/>
          <w:szCs w:val="24"/>
        </w:rPr>
        <w:t>ν</w:t>
      </w:r>
      <w:r>
        <w:rPr>
          <w:rFonts w:eastAsia="Times New Roman" w:cs="Times New Roman"/>
          <w:szCs w:val="24"/>
        </w:rPr>
        <w:t xml:space="preserve"> εξής </w:t>
      </w:r>
      <w:r>
        <w:rPr>
          <w:rFonts w:eastAsia="Times New Roman" w:cs="Times New Roman"/>
          <w:szCs w:val="24"/>
        </w:rPr>
        <w:t>σκοπό: ν</w:t>
      </w:r>
      <w:r>
        <w:rPr>
          <w:rFonts w:eastAsia="Times New Roman" w:cs="Times New Roman"/>
          <w:szCs w:val="24"/>
        </w:rPr>
        <w:t xml:space="preserve">α </w:t>
      </w:r>
      <w:r>
        <w:rPr>
          <w:rFonts w:eastAsia="Times New Roman" w:cs="Times New Roman"/>
          <w:szCs w:val="24"/>
        </w:rPr>
        <w:t>ενημερώνεται ο λαός πού πάει η χώρα και τι πιστεύει ο καθένας μας</w:t>
      </w:r>
      <w:r>
        <w:rPr>
          <w:rFonts w:eastAsia="Times New Roman" w:cs="Times New Roman"/>
          <w:szCs w:val="24"/>
        </w:rPr>
        <w:t xml:space="preserve">. </w:t>
      </w:r>
    </w:p>
    <w:p w14:paraId="120F88A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Όμως, θεωρώ ότι σε μια κορυφαία </w:t>
      </w:r>
      <w:r>
        <w:rPr>
          <w:rFonts w:eastAsia="Times New Roman" w:cs="Times New Roman"/>
          <w:szCs w:val="24"/>
        </w:rPr>
        <w:t xml:space="preserve">ετήσια </w:t>
      </w:r>
      <w:r>
        <w:rPr>
          <w:rFonts w:eastAsia="Times New Roman" w:cs="Times New Roman"/>
          <w:szCs w:val="24"/>
        </w:rPr>
        <w:t xml:space="preserve">κοινοβουλευτική διαδικασία, όπως είναι η συζήτηση και η ψήφιση του </w:t>
      </w:r>
      <w:r>
        <w:rPr>
          <w:rFonts w:eastAsia="Times New Roman" w:cs="Times New Roman"/>
          <w:szCs w:val="24"/>
        </w:rPr>
        <w:t>π</w:t>
      </w:r>
      <w:r>
        <w:rPr>
          <w:rFonts w:eastAsia="Times New Roman" w:cs="Times New Roman"/>
          <w:szCs w:val="24"/>
        </w:rPr>
        <w:t>ροϋπολογισμού στην Ολομέλεια της Βουλής, εάν αυτό δεν επιτελεί και το</w:t>
      </w:r>
      <w:r>
        <w:rPr>
          <w:rFonts w:eastAsia="Times New Roman" w:cs="Times New Roman"/>
          <w:szCs w:val="24"/>
        </w:rPr>
        <w:t>ν</w:t>
      </w:r>
      <w:r>
        <w:rPr>
          <w:rFonts w:eastAsia="Times New Roman" w:cs="Times New Roman"/>
          <w:szCs w:val="24"/>
        </w:rPr>
        <w:t xml:space="preserve"> δεύτερο σκοπό να γίνεται μια πραγματική ουσιαστική συζήτηση με ανταλλαγή απ</w:t>
      </w:r>
      <w:r>
        <w:rPr>
          <w:rFonts w:eastAsia="Times New Roman" w:cs="Times New Roman"/>
          <w:szCs w:val="24"/>
        </w:rPr>
        <w:t xml:space="preserve">όψεων και να μπορούμε να αλλάζουμε κάτι και εμείς από την πλευρά μας, αλλά και εσείς </w:t>
      </w:r>
      <w:r>
        <w:rPr>
          <w:rFonts w:eastAsia="Times New Roman" w:cs="Times New Roman"/>
          <w:szCs w:val="24"/>
        </w:rPr>
        <w:t>-</w:t>
      </w:r>
      <w:r>
        <w:rPr>
          <w:rFonts w:eastAsia="Times New Roman" w:cs="Times New Roman"/>
          <w:szCs w:val="24"/>
        </w:rPr>
        <w:t>που δεν γίνεται δεκτό όταν κινούμαστε μέσα σε πολιτικό περιβάλλον συνεχούς όξυνσης, αντιπαράθεσης και αντιπαλότητας- αυτός ο σκοπός να γνωρίζετε της κοινοβουλευτικής διαδ</w:t>
      </w:r>
      <w:r>
        <w:rPr>
          <w:rFonts w:eastAsia="Times New Roman" w:cs="Times New Roman"/>
          <w:szCs w:val="24"/>
        </w:rPr>
        <w:t>ικασίας δεν επιτυγχάνεται με αυτή τη συζήτηση και υπό αυτή την έννοια εγώ θεωρώ αυτά τα χρόνια που έχω υπηρετήσει από διάφορες θέσεις προ</w:t>
      </w:r>
      <w:r>
        <w:rPr>
          <w:rFonts w:eastAsia="Times New Roman" w:cs="Times New Roman"/>
          <w:szCs w:val="24"/>
        </w:rPr>
        <w:t>έδρου επιτροπών</w:t>
      </w:r>
      <w:r>
        <w:rPr>
          <w:rFonts w:eastAsia="Times New Roman" w:cs="Times New Roman"/>
          <w:szCs w:val="24"/>
        </w:rPr>
        <w:t xml:space="preserve"> στη Βουλή ότι πρέπει να αλλάξει ο τρόπος συζήτησης για αυτή την κοινοβουλευτική διαδικασία. </w:t>
      </w:r>
    </w:p>
    <w:p w14:paraId="120F88A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Παριστάνετ</w:t>
      </w:r>
      <w:r>
        <w:rPr>
          <w:rFonts w:eastAsia="Times New Roman" w:cs="Times New Roman"/>
          <w:szCs w:val="24"/>
        </w:rPr>
        <w:t>ε, λοιπόν, όλα αυτά τα τελευταία χρόνια τους μεταρρυθμιστές. Παριστάνετε ότι βοηθάτε τους αδύναμους. Παριστάνετε τους κοινωνικά ευαίσθητους, αλλά πρέπει να σας θυμίσω ότι τα τελευταία χρόνια</w:t>
      </w:r>
      <w:r>
        <w:rPr>
          <w:rFonts w:eastAsia="Times New Roman" w:cs="Times New Roman"/>
          <w:szCs w:val="24"/>
        </w:rPr>
        <w:t>:</w:t>
      </w:r>
      <w:r>
        <w:rPr>
          <w:rFonts w:eastAsia="Times New Roman" w:cs="Times New Roman"/>
          <w:szCs w:val="24"/>
        </w:rPr>
        <w:t xml:space="preserve"> αυξήθηκε το χρέος κατά 21 δισεκατομμύρια, οι μισθοί μειώθηκαν, η</w:t>
      </w:r>
      <w:r>
        <w:rPr>
          <w:rFonts w:eastAsia="Times New Roman" w:cs="Times New Roman"/>
          <w:szCs w:val="24"/>
        </w:rPr>
        <w:t xml:space="preserve"> φτώχεια εξαπλώθηκε, ότι έχουμε υπερφορολόγηση που έχει διαλύσει την κοινωνία. Καταφεύγετε συνεχώς στην παροχολογία σε μια απογοητευμένη κοινωνία. Χειρίζεστε τα εθνικά θέματα κατά τρόπο επικίνδυνο </w:t>
      </w:r>
      <w:r>
        <w:rPr>
          <w:rFonts w:eastAsia="Times New Roman" w:cs="Times New Roman"/>
          <w:szCs w:val="24"/>
        </w:rPr>
        <w:lastRenderedPageBreak/>
        <w:t>και με πολιτικό ερασιτεχνισμό. Δημιουργείτε νέα αδιέξοδα στ</w:t>
      </w:r>
      <w:r>
        <w:rPr>
          <w:rFonts w:eastAsia="Times New Roman" w:cs="Times New Roman"/>
          <w:szCs w:val="24"/>
        </w:rPr>
        <w:t>η χώρα με ανευθυνότητα, ανοίγοντας καινούρ</w:t>
      </w:r>
      <w:r>
        <w:rPr>
          <w:rFonts w:eastAsia="Times New Roman" w:cs="Times New Roman"/>
          <w:szCs w:val="24"/>
        </w:rPr>
        <w:t>γ</w:t>
      </w:r>
      <w:r>
        <w:rPr>
          <w:rFonts w:eastAsia="Times New Roman" w:cs="Times New Roman"/>
          <w:szCs w:val="24"/>
        </w:rPr>
        <w:t xml:space="preserve">ια θέματα. Δημιουργείτε σκευωρίες και σκάνδαλα, για να μετατοπίσετε την πολιτική ατζέντα. Είστε οπαδοί </w:t>
      </w:r>
      <w:r>
        <w:rPr>
          <w:rFonts w:eastAsia="Times New Roman" w:cs="Times New Roman"/>
          <w:szCs w:val="24"/>
        </w:rPr>
        <w:t>-</w:t>
      </w:r>
      <w:r>
        <w:rPr>
          <w:rFonts w:eastAsia="Times New Roman" w:cs="Times New Roman"/>
          <w:szCs w:val="24"/>
        </w:rPr>
        <w:t>δεν μπορώ να πω όλοι, αλλά προφανώς παρασύρεστε- της αντιπαλότητας, της διχόνοιας, της δημαγωγίας και της οπι</w:t>
      </w:r>
      <w:r>
        <w:rPr>
          <w:rFonts w:eastAsia="Times New Roman" w:cs="Times New Roman"/>
          <w:szCs w:val="24"/>
        </w:rPr>
        <w:t xml:space="preserve">σθοδρόμησης. </w:t>
      </w:r>
    </w:p>
    <w:p w14:paraId="120F88A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Εμείς, από την πλευρά μας, προτείνουμε στον ελληνικό λαό μια ρεαλιστική ελπίδα με υπευθυνότητα και αλήθεια και αυτές οι δυνάμεις θα συγκρουστούν στις επερχόμενες εκλογές, οι δυνάμεις της λογικής, οι δυνάμεις που θα προσφέρουν στον τόπο πολιτι</w:t>
      </w:r>
      <w:r>
        <w:rPr>
          <w:rFonts w:eastAsia="Times New Roman" w:cs="Times New Roman"/>
          <w:szCs w:val="24"/>
        </w:rPr>
        <w:t>κή και οικονομική σταθερότητα, που θα προσφέρουν ευημερία με όλους τους άλλους οι οποίοι θέλουν την οπισθοδρόμηση, γιατί έχουμε υποχρέωση να εργαστούμε με αυτό τον σκοπό και με μια καινούρ</w:t>
      </w:r>
      <w:r>
        <w:rPr>
          <w:rFonts w:eastAsia="Times New Roman" w:cs="Times New Roman"/>
          <w:szCs w:val="24"/>
        </w:rPr>
        <w:t>γ</w:t>
      </w:r>
      <w:r>
        <w:rPr>
          <w:rFonts w:eastAsia="Times New Roman" w:cs="Times New Roman"/>
          <w:szCs w:val="24"/>
        </w:rPr>
        <w:t xml:space="preserve">ια προοπτική για τη νέα γενιά, για τα παιδιά μας. Το οφείλουμε! </w:t>
      </w:r>
    </w:p>
    <w:p w14:paraId="120F88A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 εσάς, όμως, η πολιτική σας διάσωση αποτελεί πρ</w:t>
      </w:r>
      <w:r>
        <w:rPr>
          <w:rFonts w:eastAsia="Times New Roman" w:cs="Times New Roman"/>
          <w:szCs w:val="24"/>
        </w:rPr>
        <w:t>οτεραι</w:t>
      </w:r>
      <w:r>
        <w:rPr>
          <w:rFonts w:eastAsia="Times New Roman" w:cs="Times New Roman"/>
          <w:szCs w:val="24"/>
        </w:rPr>
        <w:t xml:space="preserve">ότητα και κάνετε το παν για να κρατηθείτε στην εξουσία. </w:t>
      </w:r>
    </w:p>
    <w:p w14:paraId="120F88A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Κυριάκος Μητσοτάκης, ο Πρόεδρος της Νέας Δημοκρατίας, επικαιροποιώντας τις βασικές αρχές της παράταξ</w:t>
      </w:r>
      <w:r>
        <w:rPr>
          <w:rFonts w:eastAsia="Times New Roman" w:cs="Times New Roman"/>
          <w:szCs w:val="24"/>
        </w:rPr>
        <w:t>ής μας,</w:t>
      </w:r>
      <w:r>
        <w:rPr>
          <w:rFonts w:eastAsia="Times New Roman" w:cs="Times New Roman"/>
          <w:szCs w:val="24"/>
        </w:rPr>
        <w:t xml:space="preserve"> της φιλοσοφίας του ιδρυτή της, ήτοι της εντιμότητας, της συνέπειας, της αλήθειας, ζήτησε ένα συμβόλαιο αλήθειας με τον ελληνικό λαό. </w:t>
      </w:r>
    </w:p>
    <w:p w14:paraId="120F88A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Κινούμενοι πάντα έτσι εμείς </w:t>
      </w:r>
      <w:r>
        <w:rPr>
          <w:rFonts w:eastAsia="Times New Roman" w:cs="Times New Roman"/>
          <w:szCs w:val="24"/>
        </w:rPr>
        <w:t>-</w:t>
      </w:r>
      <w:r>
        <w:rPr>
          <w:rFonts w:eastAsia="Times New Roman" w:cs="Times New Roman"/>
          <w:szCs w:val="24"/>
        </w:rPr>
        <w:t>και έτσι θα κινηθούμε αύριο, όταν με την ψήφο του ο ελληνικός λαός θα μας δώσει τη δυνατότητ</w:t>
      </w:r>
      <w:r>
        <w:rPr>
          <w:rFonts w:eastAsia="Times New Roman" w:cs="Times New Roman"/>
          <w:szCs w:val="24"/>
        </w:rPr>
        <w:t xml:space="preserve">α να κυβερνήσουμε τη χώρα- θα κινηθούμε στον χώρο του δυνατού και όχι του επιθυμητού και μη εφικτού, όχι της δημαγωγίας και του λαϊκισμού. </w:t>
      </w:r>
    </w:p>
    <w:p w14:paraId="120F88A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Κατά την άποψή μου είναι ο τελευταίος </w:t>
      </w:r>
      <w:r>
        <w:rPr>
          <w:rFonts w:eastAsia="Times New Roman" w:cs="Times New Roman"/>
          <w:szCs w:val="24"/>
        </w:rPr>
        <w:t>π</w:t>
      </w:r>
      <w:r>
        <w:rPr>
          <w:rFonts w:eastAsia="Times New Roman" w:cs="Times New Roman"/>
          <w:szCs w:val="24"/>
        </w:rPr>
        <w:t>ροϋπολογισμός που φέρνετε στη Βουλή και το αφήγημά σας το τελευταίο ότι τα πρ</w:t>
      </w:r>
      <w:r>
        <w:rPr>
          <w:rFonts w:eastAsia="Times New Roman" w:cs="Times New Roman"/>
          <w:szCs w:val="24"/>
        </w:rPr>
        <w:t xml:space="preserve">ώτα τρία χρόνια σας, σας τα επέβαλλαν. Να σας θυμίσω πάλι μια πολιτική ρήση ενός μεγάλου πολιτικού ανδρός στον τόπο μας «όταν δεν συμφωνείς με κάτι ή όταν σου επιβάλλουν κάτι να κάνεις, </w:t>
      </w:r>
      <w:r>
        <w:rPr>
          <w:rFonts w:eastAsia="Times New Roman" w:cs="Times New Roman"/>
          <w:szCs w:val="24"/>
        </w:rPr>
        <w:t xml:space="preserve">για το οποίο διαφωνείς, </w:t>
      </w:r>
      <w:r>
        <w:rPr>
          <w:rFonts w:eastAsia="Times New Roman" w:cs="Times New Roman"/>
          <w:szCs w:val="24"/>
        </w:rPr>
        <w:t>αποχωρείς από την πολιτική». Εσείς δεν αποχωρή</w:t>
      </w:r>
      <w:r>
        <w:rPr>
          <w:rFonts w:eastAsia="Times New Roman" w:cs="Times New Roman"/>
          <w:szCs w:val="24"/>
        </w:rPr>
        <w:t>σατε, θα σας αποχωρήσει ο ελληνικός λαός.</w:t>
      </w:r>
    </w:p>
    <w:p w14:paraId="120F88A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w:t>
      </w:r>
    </w:p>
    <w:p w14:paraId="120F88A8" w14:textId="77777777" w:rsidR="0086761A" w:rsidRDefault="00427452">
      <w:pPr>
        <w:spacing w:line="600" w:lineRule="auto"/>
        <w:ind w:firstLine="709"/>
        <w:jc w:val="center"/>
        <w:rPr>
          <w:rFonts w:eastAsia="Times New Roman"/>
          <w:bCs/>
        </w:rPr>
      </w:pPr>
      <w:r w:rsidRPr="00FE24C6">
        <w:rPr>
          <w:rFonts w:eastAsia="Times New Roman"/>
          <w:bCs/>
        </w:rPr>
        <w:t>(Χειροκροτήματα από την πτέρυγα της Νέας Δημοκρατίας)</w:t>
      </w:r>
    </w:p>
    <w:p w14:paraId="120F88A9" w14:textId="77777777" w:rsidR="0086761A" w:rsidRDefault="00427452">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Σας ευχαριστώ, κύριε συνάδελφε. </w:t>
      </w:r>
    </w:p>
    <w:p w14:paraId="120F88A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Ο συνάδελφος κ. Δημήτριος Δημητριάδης έχει τον λόγο. </w:t>
      </w:r>
    </w:p>
    <w:p w14:paraId="120F88A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Ευχαριστώ, κύριε Πρόεδρε.</w:t>
      </w:r>
    </w:p>
    <w:p w14:paraId="120F88A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αυτός ο </w:t>
      </w:r>
      <w:r>
        <w:rPr>
          <w:rFonts w:eastAsia="Times New Roman" w:cs="Times New Roman"/>
          <w:szCs w:val="24"/>
        </w:rPr>
        <w:t>π</w:t>
      </w:r>
      <w:r>
        <w:rPr>
          <w:rFonts w:eastAsia="Times New Roman" w:cs="Times New Roman"/>
          <w:szCs w:val="24"/>
        </w:rPr>
        <w:t xml:space="preserve">ροϋπολογισμός είναι ο τέταρτος προϋπολογισμός κατά σειρά που καταθέτει η Κυβέρνησή μας, είναι όμως ο πρώτος μιας νέας εποχής, μιας εποχής χωρίς μνημόνια. </w:t>
      </w:r>
    </w:p>
    <w:p w14:paraId="120F88A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έρχεται</w:t>
      </w:r>
      <w:r>
        <w:rPr>
          <w:rFonts w:eastAsia="Times New Roman" w:cs="Times New Roman"/>
          <w:szCs w:val="24"/>
        </w:rPr>
        <w:t xml:space="preserve"> να αξιοποιήσει αυτό που θεμελιώθηκε την προηγούμενη περίοδο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πάντα της προσαρμογής του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τη σταθερότητα, την αξιοπιστία, το θετικό πρόσημο στην αναπτυξιακή και κοινωνική πολιτική. Έρχεται, επίσης, να εξαλείψει εμφατικά τις συνέπ</w:t>
      </w:r>
      <w:r>
        <w:rPr>
          <w:rFonts w:eastAsia="Times New Roman" w:cs="Times New Roman"/>
          <w:szCs w:val="24"/>
        </w:rPr>
        <w:t xml:space="preserve">ειες των περιοριστικών πολιτικών και της υποταγής που εφαρμόστηκαν από το 2010 και μετά. </w:t>
      </w:r>
    </w:p>
    <w:p w14:paraId="120F88A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Τελειώνει έτσι ένας καθοδικός κύκλος που οδήγησε τη χώρα στη διαρκώς αυξανόμενη ανεργία, στη μείωση των εισοδημάτων και την επιτροπεία. Το περιοριστικό μείγμα πολιτικ</w:t>
      </w:r>
      <w:r>
        <w:rPr>
          <w:rFonts w:eastAsia="Times New Roman" w:cs="Times New Roman"/>
          <w:szCs w:val="24"/>
        </w:rPr>
        <w:t>ής που εφαρμόστηκε στους προηγούμενους προϋπολογισμούς και είχε τα γνωστά επακόλουθα, τα οποία είναι καλό να τα θυμόμαστε, όχι για να συγκριθούμε με τα χειρότερα, αλλά για να ξέρουμε τι γλ</w:t>
      </w:r>
      <w:r>
        <w:rPr>
          <w:rFonts w:eastAsia="Times New Roman" w:cs="Times New Roman"/>
          <w:szCs w:val="24"/>
        </w:rPr>
        <w:t>ι</w:t>
      </w:r>
      <w:r>
        <w:rPr>
          <w:rFonts w:eastAsia="Times New Roman" w:cs="Times New Roman"/>
          <w:szCs w:val="24"/>
        </w:rPr>
        <w:t>τώσαμε, να ξέρουμε ποια ήταν η μοίρα που είχε επιφυλαχθεί στην ελλη</w:t>
      </w:r>
      <w:r>
        <w:rPr>
          <w:rFonts w:eastAsia="Times New Roman" w:cs="Times New Roman"/>
          <w:szCs w:val="24"/>
        </w:rPr>
        <w:t xml:space="preserve">νική κοινωνία και οικονομία. </w:t>
      </w:r>
    </w:p>
    <w:p w14:paraId="120F88A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Πιο συγκεκριμένα: Απώλεια 25% του ΑΕΠ. Τεράστιο ποσοστό ανεργίας. Το 2013 ήταν το 27,5%. Ταυτόχρονα, ο μέσος μισθός είχε μειωθεί κατά 17%. Απώλεια το 65,5% του όγκου των επενδύσεων των ετών 2008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Συρρίκνωση της τελικής </w:t>
      </w:r>
      <w:r>
        <w:rPr>
          <w:rFonts w:eastAsia="Times New Roman" w:cs="Times New Roman"/>
          <w:szCs w:val="24"/>
        </w:rPr>
        <w:t>εγχώριας ζήτησης κατά 6,5%, μεταξύ 2008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και μείωση του διαθέ</w:t>
      </w:r>
      <w:r>
        <w:rPr>
          <w:rFonts w:eastAsia="Times New Roman" w:cs="Times New Roman"/>
          <w:szCs w:val="24"/>
        </w:rPr>
        <w:t>σιμου</w:t>
      </w:r>
      <w:r>
        <w:rPr>
          <w:rFonts w:eastAsia="Times New Roman" w:cs="Times New Roman"/>
          <w:szCs w:val="24"/>
        </w:rPr>
        <w:t xml:space="preserve"> εισοδήματος των νοικοκυριών κατά 7,5% στα δύο πρώτα μνημόνια. </w:t>
      </w:r>
    </w:p>
    <w:p w14:paraId="120F88B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ροϋπολογισμός αυτός που καταθέτουμε, λοιπόν, αφού έκλεισε θετικά και οριστικά τη δημοσιονομική προσαρμογή όπως αυτή α</w:t>
      </w:r>
      <w:r>
        <w:rPr>
          <w:rFonts w:eastAsia="Times New Roman" w:cs="Times New Roman"/>
          <w:szCs w:val="24"/>
        </w:rPr>
        <w:t>ποτυπώθηκε στην προηγούμενη σύμβαση χρηματοδοτικής διευκόλυνσης από τους θεσμούς, σηματοδοτεί την επανένταξη της χώρας στο διεθνές οικονομικό σύστημα και εγκαινιάζει τη σταδιακή στροφή της δημοσιονομικής πολιτικής από την πολυετή προσαρμογή στη λελογισμένη</w:t>
      </w:r>
      <w:r>
        <w:rPr>
          <w:rFonts w:eastAsia="Times New Roman" w:cs="Times New Roman"/>
          <w:szCs w:val="24"/>
        </w:rPr>
        <w:t xml:space="preserve"> επέκταση. Καθώς τα μεγέθη της ελληνικής οικονομίας συνεχώς βελτιώνονται, η δημοσιονομική πολιτική οφείλει και πρέπει να στραφεί σταδιακά σε ένα νέο μείγμα που έχει τους εξής τρεις βασικούς στόχους: στην ενίσχυση του διαθέσιμου εισοδήματος των νοικοκυριών,</w:t>
      </w:r>
      <w:r>
        <w:rPr>
          <w:rFonts w:eastAsia="Times New Roman" w:cs="Times New Roman"/>
          <w:szCs w:val="24"/>
        </w:rPr>
        <w:t xml:space="preserve"> στην υποστήριξη μιας βιώσιμης και εναλλακτικής ανάπτυξης, στην εμπέδωση του κοινωνικού κράτους. </w:t>
      </w:r>
    </w:p>
    <w:p w14:paraId="120F88B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τρέχων προϋπολογισμός αυτός που διανύουμε δηλαδή το 2018 κλείνει ήδη με ένα πλεόνασμα 4,2%, με συνέπεια να διανέμουμε κοινωνικό μέρισμα περίπου ενός δισεκατ</w:t>
      </w:r>
      <w:r>
        <w:rPr>
          <w:rFonts w:eastAsia="Times New Roman" w:cs="Times New Roman"/>
          <w:szCs w:val="24"/>
        </w:rPr>
        <w:t xml:space="preserve">ομμυρίου. Υπερκαλύπτονται επανειλημμένα οι στόχοι του πρωτογενούς πλεονάσματος, γεγονός που μας δίνει τον απαραίτητο δημοσιονομικό χώρο </w:t>
      </w:r>
      <w:r>
        <w:rPr>
          <w:rFonts w:eastAsia="Times New Roman" w:cs="Times New Roman"/>
          <w:szCs w:val="24"/>
        </w:rPr>
        <w:t>-</w:t>
      </w:r>
      <w:r>
        <w:rPr>
          <w:rFonts w:eastAsia="Times New Roman" w:cs="Times New Roman"/>
          <w:szCs w:val="24"/>
        </w:rPr>
        <w:t xml:space="preserve">μας δίνει τη βεβαιότητα δηλαδή- ώστε να εφαρμόσουμε αναπτυξιακές πολιτικές και πολιτικές κοινωνικής προστασίας. </w:t>
      </w:r>
    </w:p>
    <w:p w14:paraId="120F88B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υπεραπόδοση του πλεονάσματος οφείλεται σε τρία βασικά πράγματα που ισχύουν βέβαια και για τον επόμενο προϋπολογισμό, άσχετα εάν αυτός εκφεύγει μακράν των προηγουμένων. </w:t>
      </w:r>
    </w:p>
    <w:p w14:paraId="120F88B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xml:space="preserve"> οφείλεται στη ρεαλιστική διάρθρωση του προϋπολογισμού που εμείς καταθέσαμε</w:t>
      </w:r>
      <w:r>
        <w:rPr>
          <w:rFonts w:eastAsia="Times New Roman" w:cs="Times New Roman"/>
          <w:szCs w:val="24"/>
        </w:rPr>
        <w:t xml:space="preserve"> και πέρυσι. Δευτερευόντως οφείλεται στο ότι τον διαχειριστήκαμε με εντιμότητα και χρηστότητα, με αυταπάρνηση αλλά και με έμπνευση στα δύσκολά του στοιχεία. Το τρίτο στοιχείο είναι πως είχαμε υιοθετήσει στον διανύοντα προϋπολογισμό στοχευμένες πολιτικές, ο</w:t>
      </w:r>
      <w:r>
        <w:rPr>
          <w:rFonts w:eastAsia="Times New Roman" w:cs="Times New Roman"/>
          <w:szCs w:val="24"/>
        </w:rPr>
        <w:t>ι οποίες διέφευγαν μίας τυπικής διαχείρισης και στόχευαν στον μετασχηματισμό της ελληνικής οικονομίας, παρ’ όλο που τα περιθώρια ήταν στενά και περιορισμένα λόγω της δημοσιονομικής προσαρμογής.</w:t>
      </w:r>
    </w:p>
    <w:p w14:paraId="120F88B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Πετύχαμε, λοιπόν, το αυτονόητο σε άλλες περιπτώσεις, που είναι</w:t>
      </w:r>
      <w:r>
        <w:rPr>
          <w:rFonts w:eastAsia="Times New Roman" w:cs="Times New Roman"/>
          <w:szCs w:val="24"/>
        </w:rPr>
        <w:t xml:space="preserve"> η εφαρμογή των δεσμεύσεων του καθενός προϋπολογισμού και μάλιστα με μία αυξημένη επιτυχία, κάτι όμως που στο παρελθόν ποτέ δεν είχε επιτευχθεί και σε αντίθεση με τις προηγούμενες κυβερνήσεις </w:t>
      </w:r>
      <w:r w:rsidRPr="00F4505F">
        <w:rPr>
          <w:rFonts w:eastAsia="Times New Roman" w:cs="Times New Roman"/>
          <w:szCs w:val="24"/>
        </w:rPr>
        <w:t>Νέας Δημοκρατίας</w:t>
      </w:r>
      <w:r>
        <w:rPr>
          <w:rFonts w:eastAsia="Times New Roman" w:cs="Times New Roman"/>
          <w:szCs w:val="24"/>
        </w:rPr>
        <w:t xml:space="preserve"> και ΠΑΣΟΚ, οι οποίες σε όλους τους προϋπολογισμ</w:t>
      </w:r>
      <w:r>
        <w:rPr>
          <w:rFonts w:eastAsia="Times New Roman" w:cs="Times New Roman"/>
          <w:szCs w:val="24"/>
        </w:rPr>
        <w:t xml:space="preserve">ούς, όχι μόνο έπεφταν έξω, αλλά έπεφταν δραματικά έξω. Είχαν, όμως, πάντοτε σ’ αυτούς τους προϋπολογισμούς έναν σταθερό στόχο: Περικοπές στα εισοδήματα των εργαζομένων, καταπάτηση των κοινωνικών δικαιωμάτων και εκποίηση του δημόσιου πλούτου. </w:t>
      </w:r>
    </w:p>
    <w:p w14:paraId="120F88B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μου επιτρέ</w:t>
      </w:r>
      <w:r>
        <w:rPr>
          <w:rFonts w:eastAsia="Times New Roman" w:cs="Times New Roman"/>
          <w:szCs w:val="24"/>
        </w:rPr>
        <w:t>ψετε να σας θυμίσω πως αυτό συνέβαινε μάλιστα σε χρονιές που τα συμφωνηθέντα πλεονάσματα ήταν μηδαμινά ή πολύ μικρά, της τάξεως του 0,5% ή 1% ή 1,5%. Φανταστείτε τι μας επιφυλ</w:t>
      </w:r>
      <w:r>
        <w:rPr>
          <w:rFonts w:eastAsia="Times New Roman" w:cs="Times New Roman"/>
          <w:szCs w:val="24"/>
        </w:rPr>
        <w:t>ασσόταν</w:t>
      </w:r>
      <w:r>
        <w:rPr>
          <w:rFonts w:eastAsia="Times New Roman" w:cs="Times New Roman"/>
          <w:szCs w:val="24"/>
        </w:rPr>
        <w:t xml:space="preserve"> για τις χρονιές, όπως αυτές </w:t>
      </w:r>
      <w:r>
        <w:rPr>
          <w:rFonts w:eastAsia="Times New Roman" w:cs="Times New Roman"/>
          <w:szCs w:val="24"/>
        </w:rPr>
        <w:lastRenderedPageBreak/>
        <w:t>που πρόσφατα διανύσαμε, όπου τα πλεονάσματα ή</w:t>
      </w:r>
      <w:r>
        <w:rPr>
          <w:rFonts w:eastAsia="Times New Roman" w:cs="Times New Roman"/>
          <w:szCs w:val="24"/>
        </w:rPr>
        <w:t>ταν συμφωνημένα σε επίπεδο 4,5%. Σκεφτείτε, λοιπόν, τι μας περίμενε!</w:t>
      </w:r>
    </w:p>
    <w:p w14:paraId="120F88B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Στο πλεόνασμα που έχουμε ήδη πετύχει και όπως το πετυχαίνουμε κάθε χρόνο, συμβάλλει σημαντικά ένας πολύ κρίσιμος για εμάς παράγοντας, που είναι η στήριξη του λαού στο δικό μας πολιτικό σχ</w:t>
      </w:r>
      <w:r>
        <w:rPr>
          <w:rFonts w:eastAsia="Times New Roman" w:cs="Times New Roman"/>
          <w:szCs w:val="24"/>
        </w:rPr>
        <w:t>έδιο για την έξοδο από την κρίση. Η αναπτυξιακή διάσταση της στόχευσης των πλεονασμάτων αλλά και του προϋπολογισμού είναι, βέβαια, ένα διαρκές ζητούμενο για εμάς και το 2019 πιστεύουμε πως είναι χρονιά-σταθμός σ’ αυτή την προοπτική.</w:t>
      </w:r>
    </w:p>
    <w:p w14:paraId="120F88B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ήθελα να πω επιγραμμ</w:t>
      </w:r>
      <w:r>
        <w:rPr>
          <w:rFonts w:eastAsia="Times New Roman" w:cs="Times New Roman"/>
          <w:szCs w:val="24"/>
        </w:rPr>
        <w:t>ατικά κάποιες θετικές παρεμβάσεις που αφορούν στον προϋπολογισμό του 2019 και είναι ιδιαίτερα σημαντικές και ανταποκρίνονται στο πολιτικό σχέδιο που έχουμε εξαγγείλει πολλά χρόνια πριν, αλλά τώρα, για πρώτη φορά, έχουμε τη δυνατότητα να αρχίσουμε να υλοποι</w:t>
      </w:r>
      <w:r>
        <w:rPr>
          <w:rFonts w:eastAsia="Times New Roman" w:cs="Times New Roman"/>
          <w:szCs w:val="24"/>
        </w:rPr>
        <w:t>ούμε.</w:t>
      </w:r>
    </w:p>
    <w:p w14:paraId="120F88B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«Βοήθεια στο Σπίτι». Αφορά τρεις χιλιάδες εργαζόμενους. </w:t>
      </w:r>
    </w:p>
    <w:p w14:paraId="120F88B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Ειδική αγωγή. Πρόσληψη τεσσάρων χιλιάδων πεντακοσίων εκπαιδευτικών και εξειδικευμένου προσωπικού.</w:t>
      </w:r>
    </w:p>
    <w:p w14:paraId="120F88B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Επιδότηση ενοικίου. Επαναπροσδιορισμός της αντίστοιχης δράσης που είχε συμπεριληφθεί σε παρεμβά</w:t>
      </w:r>
      <w:r>
        <w:rPr>
          <w:rFonts w:eastAsia="Times New Roman" w:cs="Times New Roman"/>
          <w:szCs w:val="24"/>
        </w:rPr>
        <w:t xml:space="preserve">σεις παλαιότερα. </w:t>
      </w:r>
    </w:p>
    <w:p w14:paraId="120F88B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Μείωση ασφαλιστικών εισφορών. Το μέτρο αφορά ελεύθερους επαγγελματίες, αυτοαπασχολούμενους, αγρότες και ειδικότερα στη μείωση του συντελεστή κύριας ασφάλισης κατά 1/3 και στην εφαρμογή ελάχιστης εισοδηματικής βάσης για την επικουρική ασφά</w:t>
      </w:r>
      <w:r>
        <w:rPr>
          <w:rFonts w:eastAsia="Times New Roman" w:cs="Times New Roman"/>
          <w:szCs w:val="24"/>
        </w:rPr>
        <w:t>λιση και την εφάπαξ παροχή.</w:t>
      </w:r>
    </w:p>
    <w:p w14:paraId="120F88B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Επιδότηση ασφαλιστικών εισφορών νέων. Το μέτρο αφορά, κυρίως, νέους ηλικίας </w:t>
      </w:r>
      <w:r>
        <w:rPr>
          <w:rFonts w:eastAsia="Times New Roman" w:cs="Times New Roman"/>
          <w:szCs w:val="24"/>
        </w:rPr>
        <w:t>είκοσι τεσσάρων</w:t>
      </w:r>
      <w:r>
        <w:rPr>
          <w:rFonts w:eastAsia="Times New Roman" w:cs="Times New Roman"/>
          <w:szCs w:val="24"/>
        </w:rPr>
        <w:t xml:space="preserve"> ετών. </w:t>
      </w:r>
    </w:p>
    <w:p w14:paraId="120F88B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Μείωση του ΕΝΦΙΑ. Σημαντική παρέμβαση, η οποία για τις λαϊκές γειτονιές είναι της τάξεως του 30% για φέτος και του χρόνου θα είνα</w:t>
      </w:r>
      <w:r>
        <w:rPr>
          <w:rFonts w:eastAsia="Times New Roman" w:cs="Times New Roman"/>
          <w:szCs w:val="24"/>
        </w:rPr>
        <w:t xml:space="preserve">ι στο επίπεδο του 50%. </w:t>
      </w:r>
    </w:p>
    <w:p w14:paraId="120F88B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Μείωση φόρου εισοδήματος νομικών προσώπων. Μείωση φορολογίας διανεμόμενων κερδών. </w:t>
      </w:r>
    </w:p>
    <w:p w14:paraId="120F88B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Ανέφερα μερικά σημαντικά παραδείγματα που επιτείνουν την αφήγησή μας ότι από το 2019 θα έχουμε νέα οικονομικά δεδομένα και νέες δυνατότητες μιας νέας</w:t>
      </w:r>
      <w:r>
        <w:rPr>
          <w:rFonts w:eastAsia="Times New Roman" w:cs="Times New Roman"/>
          <w:szCs w:val="24"/>
        </w:rPr>
        <w:t xml:space="preserve"> πραγματικά εποχής για τη χώρα μας. Στηριζόμαστε, λοιπόν, στο ικανοποιητικό παράδειγμα των προηγούμενων προϋπολογισμών, συνεχίζουμε, διευρύνοντας τις προοπτικές ανάπτυξης της ελληνικής οικονομίας και ορίζουμε ένα νέο ενάρετο κύκλο.</w:t>
      </w:r>
    </w:p>
    <w:p w14:paraId="120F88C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w:t>
      </w:r>
      <w:r>
        <w:rPr>
          <w:rFonts w:eastAsia="Times New Roman" w:cs="Times New Roman"/>
          <w:szCs w:val="24"/>
        </w:rPr>
        <w:t xml:space="preserve">λφοι, ο προϋπολογισμός του 2019 που συζητούμε σήμερα είναι επεκτακτικός. Είναι, βέβαια, λελογισμένα επεκτακτικός, ισορροπημένος και ρεαλιστικός. Είναι το σχέδιο που κατοχυρώνει στη χώρα μας την έξοδο από τα μνημόνια και την επιτροπεία. Είναι επικύρωση της </w:t>
      </w:r>
      <w:r>
        <w:rPr>
          <w:rFonts w:eastAsia="Times New Roman" w:cs="Times New Roman"/>
          <w:szCs w:val="24"/>
        </w:rPr>
        <w:t>εξόδου από την κρίση. Στοχεύουμε στην αξιοπιστία, που αποκαθιστά ήδη την εμπιστοσύνη των επενδυτών για το 2019, ένα έτος-ορόσημο για την ανάκαμψη της ελληνικής οικονομίας. Βγαίνουμε από την κρίση με την κοινωνία όρθια, με αισιοδοξία και πίστη στις δυνάμεις</w:t>
      </w:r>
      <w:r>
        <w:rPr>
          <w:rFonts w:eastAsia="Times New Roman" w:cs="Times New Roman"/>
          <w:szCs w:val="24"/>
        </w:rPr>
        <w:t xml:space="preserve"> της εργασίας και της δημιουργίας. </w:t>
      </w:r>
    </w:p>
    <w:p w14:paraId="120F88C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κρατικός προϋπολογισμός του 2019 αποτελεί το πρώτο κρίσιμο βήμα για την αλλαγή του μείγματος δημοσιονομικής πολιτικής στην κατεύθυνση της ενίσχυσης της οικονομικής δραστηριότητας και της κοινωνικής συνοχής. Οι μειώσεις</w:t>
      </w:r>
      <w:r>
        <w:rPr>
          <w:rFonts w:eastAsia="Times New Roman" w:cs="Times New Roman"/>
          <w:szCs w:val="24"/>
        </w:rPr>
        <w:t xml:space="preserve"> των φορολογικών βαρών και των ασφαλιστικών εισφορών, η αύξηση του κατώτατου μισθού και η ενίσχυση του μισθού των εργαζομένων που νομοθετούνται σ’ αυτόν τον προϋπολογισμό δεν θα είναι δυνατές, χωρίς τις δημοσιονομικές επιδόσεις των τελευταίων τριών ετών, α</w:t>
      </w:r>
      <w:r>
        <w:rPr>
          <w:rFonts w:eastAsia="Times New Roman" w:cs="Times New Roman"/>
          <w:szCs w:val="24"/>
        </w:rPr>
        <w:t xml:space="preserve">λλά και τη σταθερή στήριξη και τις θυσίες του ελληνικού λαού. </w:t>
      </w:r>
    </w:p>
    <w:p w14:paraId="120F88C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τελειώσω με κάτι που δείχνει την αυταπάρνηση με την οποία αγωνιζόμαστε και πιστεύουμε στην αλλαγή του κλίματος της ελληνικής οικονομίας και την έξοδο από την κρίση. </w:t>
      </w:r>
    </w:p>
    <w:p w14:paraId="120F88C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Το 2016 είχα εισηγηθεί στις προγραμματικές δηλώσεις της </w:t>
      </w:r>
      <w:r>
        <w:rPr>
          <w:rFonts w:eastAsia="Times New Roman" w:cs="Times New Roman"/>
          <w:szCs w:val="24"/>
        </w:rPr>
        <w:t>κ</w:t>
      </w:r>
      <w:r w:rsidRPr="001866BC">
        <w:rPr>
          <w:rFonts w:eastAsia="Times New Roman" w:cs="Times New Roman"/>
          <w:szCs w:val="24"/>
        </w:rPr>
        <w:t>υβέρνησης</w:t>
      </w:r>
      <w:r>
        <w:rPr>
          <w:rFonts w:eastAsia="Times New Roman" w:cs="Times New Roman"/>
          <w:szCs w:val="24"/>
        </w:rPr>
        <w:t xml:space="preserve"> –και αφορά την </w:t>
      </w:r>
      <w:r>
        <w:rPr>
          <w:rFonts w:eastAsia="Times New Roman" w:cs="Times New Roman"/>
          <w:szCs w:val="24"/>
        </w:rPr>
        <w:t>π</w:t>
      </w:r>
      <w:r>
        <w:rPr>
          <w:rFonts w:eastAsia="Times New Roman" w:cs="Times New Roman"/>
          <w:szCs w:val="24"/>
        </w:rPr>
        <w:t xml:space="preserve">εριφέρειά μου, γι’ αυτό το λέω, έχω αυτή την ικανοποίηση- να τύχουμε ενός προγράμματος έκπτωσης των νοικοκυριών στο ηλεκτρικό ρεύμα στη </w:t>
      </w:r>
      <w:r>
        <w:rPr>
          <w:rFonts w:eastAsia="Times New Roman" w:cs="Times New Roman"/>
          <w:szCs w:val="24"/>
        </w:rPr>
        <w:t>δ</w:t>
      </w:r>
      <w:r>
        <w:rPr>
          <w:rFonts w:eastAsia="Times New Roman" w:cs="Times New Roman"/>
          <w:szCs w:val="24"/>
        </w:rPr>
        <w:t>υτική Μακεδονία σημαντικής αξίας, τη</w:t>
      </w:r>
      <w:r>
        <w:rPr>
          <w:rFonts w:eastAsia="Times New Roman" w:cs="Times New Roman"/>
          <w:szCs w:val="24"/>
        </w:rPr>
        <w:t xml:space="preserve">ς τάξεως 40%. Στον προϋπολογισμό του 2018 είχαμε την τύχη και την πολιτική ευθύνη αυτό το πράγμα να το υιοθετήσουμε, να το κάνουμε και οι καταναλωτές της </w:t>
      </w:r>
      <w:r>
        <w:rPr>
          <w:rFonts w:eastAsia="Times New Roman" w:cs="Times New Roman"/>
          <w:szCs w:val="24"/>
        </w:rPr>
        <w:t>δ</w:t>
      </w:r>
      <w:r>
        <w:rPr>
          <w:rFonts w:eastAsia="Times New Roman" w:cs="Times New Roman"/>
          <w:szCs w:val="24"/>
        </w:rPr>
        <w:t xml:space="preserve">υτικής Μακεδονίας στα οικιακά τιμολόγια ηλεκτρικού ρεύματος στη </w:t>
      </w:r>
      <w:r>
        <w:rPr>
          <w:rFonts w:eastAsia="Times New Roman" w:cs="Times New Roman"/>
          <w:szCs w:val="24"/>
        </w:rPr>
        <w:t>δ</w:t>
      </w:r>
      <w:r>
        <w:rPr>
          <w:rFonts w:eastAsia="Times New Roman" w:cs="Times New Roman"/>
          <w:szCs w:val="24"/>
        </w:rPr>
        <w:t>υτική Μακεδονία να πληρώνουν 40% λιγ</w:t>
      </w:r>
      <w:r>
        <w:rPr>
          <w:rFonts w:eastAsia="Times New Roman" w:cs="Times New Roman"/>
          <w:szCs w:val="24"/>
        </w:rPr>
        <w:t>ότερο στον λογαριασμό ρεύματος. Σ</w:t>
      </w:r>
      <w:r>
        <w:rPr>
          <w:rFonts w:eastAsia="Times New Roman" w:cs="Times New Roman"/>
          <w:szCs w:val="24"/>
        </w:rPr>
        <w:t>ε</w:t>
      </w:r>
      <w:r>
        <w:rPr>
          <w:rFonts w:eastAsia="Times New Roman" w:cs="Times New Roman"/>
          <w:szCs w:val="24"/>
        </w:rPr>
        <w:t xml:space="preserve"> αυτόν τον προϋπολογισμό του 2019 έχω την ικανοποίηση ότι το επαναλαμβάνουμε, γιατί η δέσμευσή μας είναι δεδομένη και αυτό, κυρίες και κύριοι συνάδελφοι, είναι ένα μικρό δείγμα των δυνατοτήτων που έχει αυτή η </w:t>
      </w:r>
      <w:r w:rsidRPr="001866BC">
        <w:rPr>
          <w:rFonts w:eastAsia="Times New Roman" w:cs="Times New Roman"/>
          <w:szCs w:val="24"/>
        </w:rPr>
        <w:t>Κυβέρνηση</w:t>
      </w:r>
      <w:r>
        <w:rPr>
          <w:rFonts w:eastAsia="Times New Roman" w:cs="Times New Roman"/>
          <w:szCs w:val="24"/>
        </w:rPr>
        <w:t>.</w:t>
      </w:r>
    </w:p>
    <w:p w14:paraId="120F88C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ευχαριστώ πολύ.</w:t>
      </w:r>
    </w:p>
    <w:p w14:paraId="120F88C5" w14:textId="77777777" w:rsidR="0086761A" w:rsidRDefault="00427452">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120F88C6" w14:textId="77777777" w:rsidR="0086761A" w:rsidRDefault="00427452">
      <w:pPr>
        <w:spacing w:line="600" w:lineRule="auto"/>
        <w:ind w:firstLine="720"/>
        <w:jc w:val="both"/>
        <w:rPr>
          <w:rFonts w:eastAsia="Times New Roman" w:cs="Times New Roman"/>
          <w:szCs w:val="24"/>
        </w:rPr>
      </w:pPr>
      <w:r w:rsidRPr="00ED6B46">
        <w:rPr>
          <w:rFonts w:eastAsia="Times New Roman" w:cs="Times New Roman"/>
          <w:b/>
          <w:szCs w:val="24"/>
        </w:rPr>
        <w:t xml:space="preserve">ΠΡΟΔΡΕΥΩΝ (Σπυρίδων Λυκούδης): </w:t>
      </w:r>
      <w:r>
        <w:rPr>
          <w:rFonts w:eastAsia="Times New Roman" w:cs="Times New Roman"/>
          <w:szCs w:val="24"/>
        </w:rPr>
        <w:t>Ευχαριστώ, κύριε συνάδελφε.</w:t>
      </w:r>
    </w:p>
    <w:p w14:paraId="120F88C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συνάδελφος κ. Ιωάννης Σαχινίδης έχει τον λόγο.</w:t>
      </w:r>
    </w:p>
    <w:p w14:paraId="120F88C8"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120F88C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Ακούσαμε προηγουμένως τον Υφυπουργό </w:t>
      </w:r>
      <w:r>
        <w:rPr>
          <w:rFonts w:eastAsia="Times New Roman" w:cs="Times New Roman"/>
          <w:szCs w:val="24"/>
        </w:rPr>
        <w:t xml:space="preserve">Μεταφορών και Υποδομών κ. Μαυραγάνη, στο ξεκίνημα της εισήγησής του να αναφέρεται σ’ έναν εθνικό κρατικό προϋπολογισμό. </w:t>
      </w:r>
    </w:p>
    <w:p w14:paraId="120F88C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Μόνο κρατικός δεν είναι, ούτε εθνικός είναι. Είναι ένας προϋπολογισμός των τραπεζιτών και των τοκογλύφων. Προϋπολογισμός του 2019 ή μία</w:t>
      </w:r>
      <w:r>
        <w:rPr>
          <w:rFonts w:eastAsia="Times New Roman" w:cs="Times New Roman"/>
          <w:szCs w:val="24"/>
        </w:rPr>
        <w:t xml:space="preserve"> επιδοματική πολιτική για το 2019;</w:t>
      </w:r>
    </w:p>
    <w:p w14:paraId="120F88C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Αναλώνεστε και έχετε επιδοθεί ξεκάθαρα σε μία επιδοματική πολιτική. Επιδόματα πάσης φύσεως για κάθε πάθηση. Αφού εσείς και οι προκάτοχοί σας φθάσατε τον ελληνικό λαό σ’ αυτή την κατάσταση, εξαθλιώσατε οικονομικά και ηθικά</w:t>
      </w:r>
      <w:r>
        <w:rPr>
          <w:rFonts w:eastAsia="Times New Roman" w:cs="Times New Roman"/>
          <w:szCs w:val="24"/>
        </w:rPr>
        <w:t xml:space="preserve"> τον ελληνικό λαό, έρχεστε να εκμεταλλευτείτε τον πόνο και τις ανάγκες του, παρουσιάζοντας τα αυτονόητα που ισχύουν στις περισσότερες χώρες ως κοινωνικές παροχές και ως κοινωνική πολιτική. Αφού και εσείς, όπως και οι προκάτοχοί σας, αφαιμάξατε, ήπιατε κυρι</w:t>
      </w:r>
      <w:r>
        <w:rPr>
          <w:rFonts w:eastAsia="Times New Roman" w:cs="Times New Roman"/>
          <w:szCs w:val="24"/>
        </w:rPr>
        <w:t xml:space="preserve">ολεκτικά και μεταφορικά το αίμα του ελληνικού λαού, πανηγυρίζετε για όποια ελάχιστη παροχή έρχεστε τώρα να ψηφίσετε, επιστρέφοντας ένα μικρό κομμάτι στους Έλληνες πολίτες. </w:t>
      </w:r>
    </w:p>
    <w:p w14:paraId="120F88C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Φυσικά και πανηγυρίζετε, αφού είστε για τα πανηγύρια! Έχετε απωλέσει τον σεβασμό πο</w:t>
      </w:r>
      <w:r>
        <w:rPr>
          <w:rFonts w:eastAsia="Times New Roman" w:cs="Times New Roman"/>
          <w:szCs w:val="24"/>
        </w:rPr>
        <w:t>υ είχαμε ως χώρα παγκοσμίως, εσείς, 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αλλά και οι επίδοξοι διάδοχοί σας, η επόμενη συγκυβέρνηση που θα προκύψει με Νέα</w:t>
      </w:r>
      <w:r w:rsidRPr="00F4505F">
        <w:rPr>
          <w:rFonts w:eastAsia="Times New Roman" w:cs="Times New Roman"/>
          <w:szCs w:val="24"/>
        </w:rPr>
        <w:t xml:space="preserve"> Δημοκρατία</w:t>
      </w:r>
      <w:r>
        <w:rPr>
          <w:rFonts w:eastAsia="Times New Roman" w:cs="Times New Roman"/>
          <w:szCs w:val="24"/>
        </w:rPr>
        <w:t>-ΠΑΣΟΚ</w:t>
      </w:r>
      <w:r>
        <w:rPr>
          <w:rFonts w:eastAsia="Times New Roman" w:cs="Times New Roman"/>
          <w:szCs w:val="24"/>
        </w:rPr>
        <w:t xml:space="preserve"> – </w:t>
      </w:r>
      <w:r>
        <w:rPr>
          <w:rFonts w:eastAsia="Times New Roman" w:cs="Times New Roman"/>
          <w:szCs w:val="24"/>
        </w:rPr>
        <w:t>ΕΛΙΑ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Κίνημα Αλλαγής, αλλαγής ΑΦΜ και ό,τι άλλο υπάρξει! </w:t>
      </w:r>
    </w:p>
    <w:p w14:paraId="120F88C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Έχετε καταντήσει οι μαριονέτες,</w:t>
      </w:r>
      <w:r>
        <w:rPr>
          <w:rFonts w:eastAsia="Times New Roman" w:cs="Times New Roman"/>
          <w:szCs w:val="24"/>
        </w:rPr>
        <w:t xml:space="preserve"> οι γελωτοποιοί των τραπεζιτών και των τοκογλύφων. Πανηγυρίζετε για τα αναδρομικά που ψηφίσατε πριν από λίγο καιρό. Ήμασταν το μόνο κόμμα που ψήφισε «</w:t>
      </w:r>
      <w:r>
        <w:rPr>
          <w:rFonts w:eastAsia="Times New Roman" w:cs="Times New Roman"/>
          <w:szCs w:val="24"/>
        </w:rPr>
        <w:t>παρών</w:t>
      </w:r>
      <w:r>
        <w:rPr>
          <w:rFonts w:eastAsia="Times New Roman" w:cs="Times New Roman"/>
          <w:szCs w:val="24"/>
        </w:rPr>
        <w:t xml:space="preserve">» και κατηγορηθήκαμε και από εσάς και </w:t>
      </w:r>
      <w:r>
        <w:rPr>
          <w:rFonts w:eastAsia="Times New Roman" w:cs="Times New Roman"/>
          <w:szCs w:val="24"/>
        </w:rPr>
        <w:t xml:space="preserve">από </w:t>
      </w:r>
      <w:r>
        <w:rPr>
          <w:rFonts w:eastAsia="Times New Roman" w:cs="Times New Roman"/>
          <w:szCs w:val="24"/>
        </w:rPr>
        <w:t>σύσσωμο τον Τύπο. Γιατί; Ξεχάσατε ότι από το Βήμα της Ολομέ</w:t>
      </w:r>
      <w:r>
        <w:rPr>
          <w:rFonts w:eastAsia="Times New Roman" w:cs="Times New Roman"/>
          <w:szCs w:val="24"/>
        </w:rPr>
        <w:t>λειας ο συγκυβερνήτης σας είχε αποκαλέσει κλέφτες την κ</w:t>
      </w:r>
      <w:r w:rsidRPr="001866BC">
        <w:rPr>
          <w:rFonts w:eastAsia="Times New Roman" w:cs="Times New Roman"/>
          <w:szCs w:val="24"/>
        </w:rPr>
        <w:t>υβέρνηση</w:t>
      </w:r>
      <w:r>
        <w:rPr>
          <w:rFonts w:eastAsia="Times New Roman" w:cs="Times New Roman"/>
          <w:szCs w:val="24"/>
        </w:rPr>
        <w:t xml:space="preserve"> του 2012, που είχε κλέψει, και ότι εσείς έρχεστε να επιστρέψετε το 50%; Είχα ρωτήσει τότε τον κύριο Υπουργό: Όταν επιστρέφετε το 50% από τα κλεμμένα και παρακρατάτε το υπόλοιπο 50%, τότε τι εί</w:t>
      </w:r>
      <w:r>
        <w:rPr>
          <w:rFonts w:eastAsia="Times New Roman" w:cs="Times New Roman"/>
          <w:szCs w:val="24"/>
        </w:rPr>
        <w:t xml:space="preserve">στε, κλεπταποδόχοι; </w:t>
      </w:r>
    </w:p>
    <w:p w14:paraId="120F88C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Ανταποδοτικότητα για τα αναδρομικά. Μας είπατε ότι δεν πρόκειται να γίνουν μειώσεις στις συντάξεις. Φυσικά και δεν πρόκειται να γίνουν, αφού η μείωση στις ασφαλιστικές εισφορές, που πάλι ψηφίσατε εσείς, γι’ αυτή τη μείωση θα πανηγυρίζα</w:t>
      </w:r>
      <w:r>
        <w:rPr>
          <w:rFonts w:eastAsia="Times New Roman" w:cs="Times New Roman"/>
          <w:szCs w:val="24"/>
        </w:rPr>
        <w:t>με και εμείς μαζί με εσάς, εάν ήταν μία πραγματική μείωση. Από τη στιγμή, όμως, που αυτή συνδέεται άμεσα με την ανταποδοτικότητα, δεν χρειάζεται να κάνετε μειώσεις συντάξεων. Εάν μπορούσατε να αφαιρέσετε την ανταποδοτικότητα, θα ήταν δεκτό.</w:t>
      </w:r>
    </w:p>
    <w:p w14:paraId="120F88C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Πείτε μου και ε</w:t>
      </w:r>
      <w:r>
        <w:rPr>
          <w:rFonts w:eastAsia="Times New Roman" w:cs="Times New Roman"/>
          <w:szCs w:val="24"/>
        </w:rPr>
        <w:t>ξηγήστε μου το εξής. Ένας, όπως εγώ που είμαι από την τάξη των ελεύθερων επαγγελματιών, θα πάρει ανταποδοτικά τα χρήματα που έχει πληρώσει τα τελευταία είκοσι πέντε συναπτά έτη; Δεν υπάρχει κα</w:t>
      </w:r>
      <w:r>
        <w:rPr>
          <w:rFonts w:eastAsia="Times New Roman" w:cs="Times New Roman"/>
          <w:szCs w:val="24"/>
        </w:rPr>
        <w:t>μ</w:t>
      </w:r>
      <w:r>
        <w:rPr>
          <w:rFonts w:eastAsia="Times New Roman" w:cs="Times New Roman"/>
          <w:szCs w:val="24"/>
        </w:rPr>
        <w:t>μία απολύτως τέτοια περίπτωση.</w:t>
      </w:r>
    </w:p>
    <w:p w14:paraId="120F88D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Πανηγυρίζετε και για τις καταβολ</w:t>
      </w:r>
      <w:r>
        <w:rPr>
          <w:rFonts w:eastAsia="Times New Roman" w:cs="Times New Roman"/>
          <w:szCs w:val="24"/>
        </w:rPr>
        <w:t>ές των αποζημιώσεων που θα δώσετε αυτές τις ημέρες στους αγρότες για τις θεομηνίες που έχουν υποστεί. Σοβαρά; Και τα χρήματα που καταβάλλουν αυτοί κάθε χρόνο για την ασφάλιση της παραγωγής τους τι είναι; Είναι τα χρήματα τα οποία δικαιούνται και εσείς τι α</w:t>
      </w:r>
      <w:r>
        <w:rPr>
          <w:rFonts w:eastAsia="Times New Roman" w:cs="Times New Roman"/>
          <w:szCs w:val="24"/>
        </w:rPr>
        <w:t>παιτείτε απ’ αυτούς, να σας ευχαριστήσουν;</w:t>
      </w:r>
    </w:p>
    <w:p w14:paraId="120F88D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εδώ θα χρησιμοποιήσω ένα παράδειγμα που διάβασα εχθές στον Τύπο. Είναι σαν να μας λέτε ότι εμπλέκομαι σε ένα τροχαίο και όταν θα έρθει ο ασφαλιστής να μου επιδώσει την επιταγή για την αποζημίωση, θα πρέπει να </w:t>
      </w:r>
      <w:r>
        <w:rPr>
          <w:rFonts w:eastAsia="Times New Roman" w:cs="Times New Roman"/>
          <w:szCs w:val="24"/>
        </w:rPr>
        <w:t>τον βγάλω έξω, να του κάνω το τραπέζι, να τον βγάλω στα μπουζούκια, γιατί έκανε το αυτονόητο. Αυτό ακριβώς κάνετε κι εσείς.</w:t>
      </w:r>
    </w:p>
    <w:p w14:paraId="120F88D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Πείτε, επιτέλους, την αλήθεια στον ελληνικό λαό. Πείτε στον ελληνικό λαό γιατί χρηματοδοτήσατε το σάπιο τραπεζικό σύστημα, γιατί δεν</w:t>
      </w:r>
      <w:r>
        <w:rPr>
          <w:rFonts w:eastAsia="Times New Roman" w:cs="Times New Roman"/>
          <w:szCs w:val="24"/>
        </w:rPr>
        <w:t xml:space="preserve"> κρατικοποιήσατε τις τράπεζες που θα έπρεπε να ανήκουν αποκλειστικά στον ελληνικό λαό. Δημιουργήσατε ένα αποδυναμωμένο τραπεζικό σύστημα, το οποίο το στηρίξατε και το χρηματοδοτήσατε και εσείς και οι προκάτοχοί σας με 64 δισεκατομμύρια ευρώ. Σήμερα, αυτό τ</w:t>
      </w:r>
      <w:r>
        <w:rPr>
          <w:rFonts w:eastAsia="Times New Roman" w:cs="Times New Roman"/>
          <w:szCs w:val="24"/>
        </w:rPr>
        <w:t>ο τραπεζικό σύστημα έχει καταθέσεις 120 δισεκατομμύρια ευρώ λιγότερα.</w:t>
      </w:r>
    </w:p>
    <w:p w14:paraId="120F88D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Εξηγήστε στον ελληνικό λαό γιατί ξεπουλάτε, γιατί παραχωρείτε την ελληνική δημόσια περιουσία για ψίχουλα. Εξηγήστε την ανεργία. Λέτε ψέματα ότι μειώθηκε η </w:t>
      </w:r>
      <w:r>
        <w:rPr>
          <w:rFonts w:eastAsia="Times New Roman" w:cs="Times New Roman"/>
          <w:szCs w:val="24"/>
        </w:rPr>
        <w:lastRenderedPageBreak/>
        <w:t>ανεργία, διότι πεντακόσιες χιλι</w:t>
      </w:r>
      <w:r>
        <w:rPr>
          <w:rFonts w:eastAsia="Times New Roman" w:cs="Times New Roman"/>
          <w:szCs w:val="24"/>
        </w:rPr>
        <w:t>άδες και πλέον νέοι επιστήμονες έχουν μεταναστεύσει στο εξωτερικό και άλλες τετρακόσιες χιλιάδες άνθρωποι οι οποίοι δεν είχαν κάποια εξειδίκευση. Δηλαδή, μιλάμε για περίπου ένα εκατομμύριο ανθρώπους. Γύρω στο 10% του πληθυσμού της Ελλάδας έχει μεταναστεύσε</w:t>
      </w:r>
      <w:r>
        <w:rPr>
          <w:rFonts w:eastAsia="Times New Roman" w:cs="Times New Roman"/>
          <w:szCs w:val="24"/>
        </w:rPr>
        <w:t>ι και εσείς μας λέτε ότι μειώθηκε το ποσοστό ανεργίας. Προσθέστε τους αυτούς, για να δούμε πόσο έχει ανέβει η ανεργία, σε συνδυασμό με την ημιαπασχόληση που έχετε κάνει τρόπο ζωής για τους εργαζόμενους.</w:t>
      </w:r>
    </w:p>
    <w:p w14:paraId="120F88D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Εξηγήστε την πορεία από τον έλεγχο που έχετε ασκήσει </w:t>
      </w:r>
      <w:r>
        <w:rPr>
          <w:rFonts w:eastAsia="Times New Roman" w:cs="Times New Roman"/>
          <w:szCs w:val="24"/>
        </w:rPr>
        <w:t xml:space="preserve">για τις λίστες και για τις </w:t>
      </w:r>
      <w:r>
        <w:rPr>
          <w:rFonts w:eastAsia="Times New Roman" w:cs="Times New Roman"/>
          <w:szCs w:val="24"/>
          <w:lang w:val="en-US"/>
        </w:rPr>
        <w:t>offshore</w:t>
      </w:r>
      <w:r>
        <w:rPr>
          <w:rFonts w:eastAsia="Times New Roman" w:cs="Times New Roman"/>
          <w:szCs w:val="24"/>
        </w:rPr>
        <w:t xml:space="preserve"> εταιρείες. Μάλιστα, πριν από λίγο, είχαν το θράσος Βουλευτές από τους προλαλήσαντες και της συγκυβέρνησης και της Αξιωματικής Αντιπολίτευσης να αναφερθούν στις λίστες, όπως τη λίστα Μπόργιανς,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Έχετε πει επανειλημμ</w:t>
      </w:r>
      <w:r>
        <w:rPr>
          <w:rFonts w:eastAsia="Times New Roman" w:cs="Times New Roman"/>
          <w:szCs w:val="24"/>
        </w:rPr>
        <w:t xml:space="preserve">ένα κατά καιρούς ότι έχουν βεβαιωθεί κάποια πρόστιμα. Το θέμα δεν είναι πόσα έχετε βεβαιώσει. Πρέπει να βγείτε να μας πείτε πόσα έχετε εισπράξει και πού βρίσκεται ο έλεγχος σε σχέση με τις </w:t>
      </w:r>
      <w:r>
        <w:rPr>
          <w:rFonts w:eastAsia="Times New Roman" w:cs="Times New Roman"/>
          <w:szCs w:val="24"/>
          <w:lang w:val="en-US"/>
        </w:rPr>
        <w:t>offshore</w:t>
      </w:r>
      <w:r>
        <w:rPr>
          <w:rFonts w:eastAsia="Times New Roman" w:cs="Times New Roman"/>
          <w:szCs w:val="24"/>
        </w:rPr>
        <w:t xml:space="preserve"> εταιρείες και με τις λίστες.</w:t>
      </w:r>
    </w:p>
    <w:p w14:paraId="120F88D5" w14:textId="77777777" w:rsidR="0086761A" w:rsidRDefault="00427452">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προε</w:t>
      </w:r>
      <w:r>
        <w:rPr>
          <w:rFonts w:eastAsia="Times New Roman" w:cs="Times New Roman"/>
          <w:szCs w:val="24"/>
        </w:rPr>
        <w:t xml:space="preserve">ιδοποιητικά </w:t>
      </w:r>
      <w:r w:rsidRPr="003231A5">
        <w:rPr>
          <w:rFonts w:eastAsia="Times New Roman" w:cs="Times New Roman"/>
          <w:szCs w:val="24"/>
        </w:rPr>
        <w:t>το κουδούνι λήξης του χρόνου ομιλίας του κυρίου Βουλευτή)</w:t>
      </w:r>
    </w:p>
    <w:p w14:paraId="120F88D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Εξηγήστε, επιτέλους, με απλούς αριθμούς –τελειώνω, κύριε Πρόεδρε- στον ελληνικό λαό πώς γίνεται να έχουμε βγει από τα μνημόνια. Όταν μπήκαμε, χρωστούσαμε, όπως λέτε εσείς και σύμφωνα με </w:t>
      </w:r>
      <w:r>
        <w:rPr>
          <w:rFonts w:eastAsia="Times New Roman" w:cs="Times New Roman"/>
          <w:szCs w:val="24"/>
        </w:rPr>
        <w:t>τα δικά σας στοιχεία, το 128% του ΑΕΠ και 320 δισεκατομμύρια ευρώ. Σήμερα που μας λέτε ότι βγήκαμε από τα μνημόνια, χρωστάμε το 180% του ΑΕΠ και 335 δισεκατομμύρια ευρώ. Δηλαδή, είναι σαν να μου λέτε ότι εγώ έχω πάρει ένα δάνειο 10 εκατομμύρια ευρώ και μετ</w:t>
      </w:r>
      <w:r>
        <w:rPr>
          <w:rFonts w:eastAsia="Times New Roman" w:cs="Times New Roman"/>
          <w:szCs w:val="24"/>
        </w:rPr>
        <w:t>ά από δέκα χρόνια έχει φθάσει το δάνειό μου στα 15 ή στα 20 εκατομμύρια ευρώ και είμαι σε μία καλή πορεία, σε μία καλή ανάπτυξη.</w:t>
      </w:r>
    </w:p>
    <w:p w14:paraId="120F88D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Ποιον κοροϊδεύετε; Ποιον δουλεύετε; Την οκταετία του 2034 μέχρι και το 2041, οι υποχρεώσεις που έχετε υπογράψει όλοι σας θα ξεπ</w:t>
      </w:r>
      <w:r>
        <w:rPr>
          <w:rFonts w:eastAsia="Times New Roman" w:cs="Times New Roman"/>
          <w:szCs w:val="24"/>
        </w:rPr>
        <w:t xml:space="preserve">ερνούν τα 11 δισεκατομμύρια ευρώ, μόνο για την εξόφληση οφειλών προς τον </w:t>
      </w:r>
      <w:r>
        <w:rPr>
          <w:rFonts w:eastAsia="Times New Roman" w:cs="Times New Roman"/>
          <w:szCs w:val="24"/>
          <w:lang w:val="en-US"/>
        </w:rPr>
        <w:t>ESM</w:t>
      </w:r>
      <w:r>
        <w:rPr>
          <w:rFonts w:eastAsia="Times New Roman" w:cs="Times New Roman"/>
          <w:szCs w:val="24"/>
        </w:rPr>
        <w:t xml:space="preserve"> και τα διμερή δάνεια του πρώτου μνημονίου. Την ώρα που εσείς μιλάτε για μερίσματα και κοινωνικά επιδόματα, τα αφεντικά σας σας κουνάνε το δάκτυλο για επιπλέον μεταρρυθμίσεις, δηλαδή για περισσότερες περικοπές και φόρους.</w:t>
      </w:r>
    </w:p>
    <w:p w14:paraId="120F88D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Μιλάτε για ανάπτυξη. Το σύνολο της</w:t>
      </w:r>
      <w:r>
        <w:rPr>
          <w:rFonts w:eastAsia="Times New Roman" w:cs="Times New Roman"/>
          <w:szCs w:val="24"/>
        </w:rPr>
        <w:t xml:space="preserve"> αξίας των περιουσιακών στοιχείων των ελληνικών νοικοκυριών μετά από τα οκτώ χρόνια λιτότητας έχει απομειωθεί κατά 498 δισεκατομμύρια ευρώ. Εάν αυτό εσείς το λέτε «ανάπτυξη», εμείς το λέμε «εξαθλίωση».</w:t>
      </w:r>
    </w:p>
    <w:p w14:paraId="120F88D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Κλείνοντας, όλοι από τους προλαλήσαντες κατηγορήσατε ο</w:t>
      </w:r>
      <w:r>
        <w:rPr>
          <w:rFonts w:eastAsia="Times New Roman" w:cs="Times New Roman"/>
          <w:szCs w:val="24"/>
        </w:rPr>
        <w:t xml:space="preserve"> ένας τον άλλο, λες και δεν κυβερνήσατε όλα αυτά τα χρόνια. Αφού μετά τη Μεταπολίτευση η πατρίδα μας είχε τόσο μεγάλη ανάγκη από σωτηρία, ήρθε να μας σώσει ο –εντός πολλών εισαγωγικών- «εθνάρχης» Κωνσταντίνος Καραμανλής και τον ακολούθησε ο Γεώργιος Ράλλης</w:t>
      </w:r>
      <w:r>
        <w:rPr>
          <w:rFonts w:eastAsia="Times New Roman" w:cs="Times New Roman"/>
          <w:szCs w:val="24"/>
        </w:rPr>
        <w:t>. Αφού μας έσωσε κι αυτός, ήρθε να μας σώσει ο Ανδρέας Παπανδρέου, ο Ξενοφών Ζολώτας, ο Κωνσταντίνος Μητσοτάκης ο πρεσβύτερος, ο Κωνσταντίνος Σημίτης, ο Κώστας Καραμανλής, ο Παπανδρέου, ο Πικραμμένος, ο Σαμαράς και ο Τσίπρας.</w:t>
      </w:r>
    </w:p>
    <w:p w14:paraId="120F88D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Όχι! Αν θέλετε να σωθεί η πατρ</w:t>
      </w:r>
      <w:r>
        <w:rPr>
          <w:rFonts w:eastAsia="Times New Roman" w:cs="Times New Roman"/>
          <w:szCs w:val="24"/>
        </w:rPr>
        <w:t xml:space="preserve">ίδα, υπάρχει μία και μοναδική λύση: Εθνική </w:t>
      </w:r>
      <w:r>
        <w:rPr>
          <w:rFonts w:eastAsia="Times New Roman" w:cs="Times New Roman"/>
          <w:szCs w:val="24"/>
        </w:rPr>
        <w:t>κ</w:t>
      </w:r>
      <w:r>
        <w:rPr>
          <w:rFonts w:eastAsia="Times New Roman" w:cs="Times New Roman"/>
          <w:szCs w:val="24"/>
        </w:rPr>
        <w:t>υβέρνηση με τη Χρυσή Αυγή.</w:t>
      </w:r>
    </w:p>
    <w:p w14:paraId="120F88D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w:t>
      </w:r>
    </w:p>
    <w:p w14:paraId="120F88DC" w14:textId="77777777" w:rsidR="0086761A" w:rsidRDefault="00427452">
      <w:pPr>
        <w:spacing w:line="600" w:lineRule="auto"/>
        <w:ind w:firstLine="709"/>
        <w:jc w:val="center"/>
        <w:rPr>
          <w:rFonts w:eastAsia="Times New Roman" w:cs="Times New Roman"/>
          <w:szCs w:val="24"/>
        </w:rPr>
      </w:pPr>
      <w:r w:rsidRPr="00C851ED">
        <w:rPr>
          <w:rFonts w:eastAsia="Times New Roman" w:cs="Times New Roman"/>
          <w:szCs w:val="24"/>
        </w:rPr>
        <w:t>(Χε</w:t>
      </w:r>
      <w:r>
        <w:rPr>
          <w:rFonts w:eastAsia="Times New Roman" w:cs="Times New Roman"/>
          <w:szCs w:val="24"/>
        </w:rPr>
        <w:t xml:space="preserve">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C851ED">
        <w:rPr>
          <w:rFonts w:eastAsia="Times New Roman" w:cs="Times New Roman"/>
          <w:szCs w:val="24"/>
        </w:rPr>
        <w:t>)</w:t>
      </w:r>
    </w:p>
    <w:p w14:paraId="120F88D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120F88D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συνάδελφος κ. Τριανταφυλλίδης έχει τον λόγο.</w:t>
      </w:r>
    </w:p>
    <w:p w14:paraId="120F88DF"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sidRPr="00511324">
        <w:rPr>
          <w:rFonts w:eastAsia="Times New Roman" w:cs="Times New Roman"/>
          <w:szCs w:val="24"/>
        </w:rPr>
        <w:t xml:space="preserve">Κυρίες και κύριοι συνάδελφοι, </w:t>
      </w:r>
      <w:r>
        <w:rPr>
          <w:rFonts w:eastAsia="Times New Roman" w:cs="Times New Roman"/>
          <w:szCs w:val="24"/>
        </w:rPr>
        <w:t>κύριε Πρόεδρε, κύριοι Υπουργοί, η ταπεινότητά μου είχ</w:t>
      </w:r>
      <w:r>
        <w:rPr>
          <w:rFonts w:eastAsia="Times New Roman" w:cs="Times New Roman"/>
          <w:szCs w:val="24"/>
        </w:rPr>
        <w:t>ε</w:t>
      </w:r>
      <w:r>
        <w:rPr>
          <w:rFonts w:eastAsia="Times New Roman" w:cs="Times New Roman"/>
          <w:szCs w:val="24"/>
        </w:rPr>
        <w:t xml:space="preserve"> πει στην </w:t>
      </w:r>
      <w:r>
        <w:rPr>
          <w:rFonts w:eastAsia="Times New Roman" w:cs="Times New Roman"/>
          <w:szCs w:val="24"/>
        </w:rPr>
        <w:t>ε</w:t>
      </w:r>
      <w:r>
        <w:rPr>
          <w:rFonts w:eastAsia="Times New Roman" w:cs="Times New Roman"/>
          <w:szCs w:val="24"/>
        </w:rPr>
        <w:t>πιτροπή για την Αξιωματική Αντιπολίτευση ότι κατέληξε, ότι κατ</w:t>
      </w:r>
      <w:r>
        <w:rPr>
          <w:rFonts w:eastAsia="Times New Roman" w:cs="Times New Roman"/>
          <w:szCs w:val="24"/>
        </w:rPr>
        <w:t>ά</w:t>
      </w:r>
      <w:r>
        <w:rPr>
          <w:rFonts w:eastAsia="Times New Roman" w:cs="Times New Roman"/>
          <w:szCs w:val="24"/>
        </w:rPr>
        <w:t xml:space="preserve">ντησε να παίζει τον ρόλο του χαιρέκακου </w:t>
      </w:r>
      <w:r>
        <w:rPr>
          <w:rFonts w:eastAsia="Times New Roman" w:cs="Times New Roman"/>
          <w:szCs w:val="24"/>
        </w:rPr>
        <w:lastRenderedPageBreak/>
        <w:t>τσιλιαδόρου της ιστορίας, με τ</w:t>
      </w:r>
      <w:r>
        <w:rPr>
          <w:rFonts w:eastAsia="Times New Roman" w:cs="Times New Roman"/>
          <w:szCs w:val="24"/>
        </w:rPr>
        <w:t xml:space="preserve">ις συνεχείς αναφορές, τις αυτοεκπληρούμενες προφητείες που τελικά δεν επιβεβαιώνονταν ποτέ. Τώρα, μετά από χαιρέκακη είναι και επικίνδυνη. Είναι και ανίκανη ακόμα και για τον ρόλο του τσιλιαδόρου. </w:t>
      </w:r>
    </w:p>
    <w:p w14:paraId="120F88E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ελληνικός λαός έχει να επιλέξει με συγκεκριμένα στοιχεία</w:t>
      </w:r>
      <w:r>
        <w:rPr>
          <w:rFonts w:eastAsia="Times New Roman" w:cs="Times New Roman"/>
          <w:szCs w:val="24"/>
        </w:rPr>
        <w:t xml:space="preserve"> και με συγκεκριμένη προοπτική αν θα πάμε μπροστά ή αν θα γυρίσουμε πίσω, αν θα πάμε μπροστά με συγκεκριμένους μετρήσιμους στόχους και με ούριο άνεμο την ελπίδα, την πίστη των πολιτών για την καθαρότητα και την εντιμότητα των μη πορφυρογέννητων, των ανθρώπ</w:t>
      </w:r>
      <w:r>
        <w:rPr>
          <w:rFonts w:eastAsia="Times New Roman" w:cs="Times New Roman"/>
          <w:szCs w:val="24"/>
        </w:rPr>
        <w:t>ων που ήρθαν εδώ χωρίς να είναι επαγγελματίες πολιτικοί, για να εκπροσωπήσουν τις αδύναμες κοινωνικές ομάδες, τους άνεργους, τους άστεγους, τους άπορους, τους αδύναμους, όλες εκείνες τις κοινωνικές ομάδες που έπληξε ο μνημονιακός κανιβαλισμός.</w:t>
      </w:r>
    </w:p>
    <w:p w14:paraId="120F88E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Ή, λοιπόν, θ</w:t>
      </w:r>
      <w:r>
        <w:rPr>
          <w:rFonts w:eastAsia="Times New Roman" w:cs="Times New Roman"/>
          <w:szCs w:val="24"/>
        </w:rPr>
        <w:t xml:space="preserve">α προχωρήσουμε ή θα γυρίσουμε πίσω </w:t>
      </w:r>
      <w:r>
        <w:rPr>
          <w:rFonts w:eastAsia="Times New Roman" w:cs="Times New Roman"/>
          <w:szCs w:val="24"/>
        </w:rPr>
        <w:t>-</w:t>
      </w:r>
      <w:r>
        <w:rPr>
          <w:rFonts w:eastAsia="Times New Roman" w:cs="Times New Roman"/>
          <w:szCs w:val="24"/>
        </w:rPr>
        <w:t>δεν υπάρχει άλλη επιλογή- στο πλιάτσικο, στην αρπαχτή, στη μίζα και στη ρεμούλα. Δεν παίρνουμε μέτρα, μας λέτε</w:t>
      </w:r>
      <w:r>
        <w:rPr>
          <w:rFonts w:eastAsia="Times New Roman" w:cs="Times New Roman"/>
          <w:szCs w:val="24"/>
        </w:rPr>
        <w:t>:</w:t>
      </w:r>
      <w:r>
        <w:rPr>
          <w:rFonts w:eastAsia="Times New Roman" w:cs="Times New Roman"/>
          <w:szCs w:val="24"/>
        </w:rPr>
        <w:t xml:space="preserve"> «Είστε ανάλγητοι». Παίρνουμε μέτρα, μας λέτε</w:t>
      </w:r>
      <w:r>
        <w:rPr>
          <w:rFonts w:eastAsia="Times New Roman" w:cs="Times New Roman"/>
          <w:szCs w:val="24"/>
        </w:rPr>
        <w:t>:</w:t>
      </w:r>
      <w:r>
        <w:rPr>
          <w:rFonts w:eastAsia="Times New Roman" w:cs="Times New Roman"/>
          <w:szCs w:val="24"/>
        </w:rPr>
        <w:t xml:space="preserve"> «Είστε παροχολόγοι». Δεν έπιασε. Μετά, μας λέτε</w:t>
      </w:r>
      <w:r>
        <w:rPr>
          <w:rFonts w:eastAsia="Times New Roman" w:cs="Times New Roman"/>
          <w:szCs w:val="24"/>
        </w:rPr>
        <w:t>:</w:t>
      </w:r>
      <w:r>
        <w:rPr>
          <w:rFonts w:eastAsia="Times New Roman" w:cs="Times New Roman"/>
          <w:szCs w:val="24"/>
        </w:rPr>
        <w:t xml:space="preserve"> «Δεν θα βγείτ</w:t>
      </w:r>
      <w:r>
        <w:rPr>
          <w:rFonts w:eastAsia="Times New Roman" w:cs="Times New Roman"/>
          <w:szCs w:val="24"/>
        </w:rPr>
        <w:t xml:space="preserve">ε στις αγορές». Σας είπε ο Ευκλείδης Τσακαλώτος να βάλετε ένα στοίχημα και όταν θα βγούμε στις αγορές, να έρθετε να μας ζητήσετε συγγνώμη, επειδή βγήκαμε στις αγορές. Ούτε αυτό έπιασε. Το προσπεράσατε. </w:t>
      </w:r>
    </w:p>
    <w:p w14:paraId="120F88E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Μετά, όταν είδατε ότι τίποτα δεν πιάνει, γιατί δεν πε</w:t>
      </w:r>
      <w:r>
        <w:rPr>
          <w:rFonts w:eastAsia="Times New Roman" w:cs="Times New Roman"/>
          <w:szCs w:val="24"/>
        </w:rPr>
        <w:t xml:space="preserve">ρνάει πλέον η μπογιά σας, δεν ακουμπά, δεν ευαισθητοποιεί τον κόσμο –και ας λένε ό,τι θέλουν οι δημοσκοπήσεις- τότε το γυρίσατε στον καλαματιανό. Είπατε, δηλαδή, ότι τη μη μείωση των συντάξεων </w:t>
      </w:r>
      <w:r>
        <w:rPr>
          <w:rFonts w:eastAsia="Times New Roman" w:cs="Times New Roman"/>
          <w:szCs w:val="24"/>
        </w:rPr>
        <w:t>-</w:t>
      </w:r>
      <w:r>
        <w:rPr>
          <w:rFonts w:eastAsia="Times New Roman" w:cs="Times New Roman"/>
          <w:szCs w:val="24"/>
        </w:rPr>
        <w:t xml:space="preserve">που την ψηφίσατε όμως- την ανταλλάξαμε με το </w:t>
      </w:r>
      <w:r>
        <w:rPr>
          <w:rFonts w:eastAsia="Times New Roman" w:cs="Times New Roman"/>
          <w:szCs w:val="24"/>
        </w:rPr>
        <w:t>μ</w:t>
      </w:r>
      <w:r>
        <w:rPr>
          <w:rFonts w:eastAsia="Times New Roman" w:cs="Times New Roman"/>
          <w:szCs w:val="24"/>
        </w:rPr>
        <w:t>ακεδονικό.</w:t>
      </w:r>
    </w:p>
    <w:p w14:paraId="120F88E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γ</w:t>
      </w:r>
      <w:r>
        <w:rPr>
          <w:rFonts w:eastAsia="Times New Roman" w:cs="Times New Roman"/>
          <w:szCs w:val="24"/>
        </w:rPr>
        <w:t>αρ πολύ της θλίψεως γεννά παραφροσύνη»! Η παραφροσύνη σας είναι ο καλύτερος χορηγός μας, χορηγός και της αυριανής συγκέντρωσης στη Θεσσαλονίκη. Πλέον, μετά από τις αναφορές του Προέδρου της Αξιωματικής Αντιπολίτευσης, του κ. «Κυριάκου Γεωργιάδη», έχει μετε</w:t>
      </w:r>
      <w:r>
        <w:rPr>
          <w:rFonts w:eastAsia="Times New Roman" w:cs="Times New Roman"/>
          <w:szCs w:val="24"/>
        </w:rPr>
        <w:t xml:space="preserve">ξελιχθεί από πολιτική εκδήλωση του ΣΥΡΙΖΑ, σε ειρηνικό συλλαλητήριο για τη </w:t>
      </w:r>
      <w:r>
        <w:rPr>
          <w:rFonts w:eastAsia="Times New Roman" w:cs="Times New Roman"/>
          <w:szCs w:val="24"/>
        </w:rPr>
        <w:t>δ</w:t>
      </w:r>
      <w:r>
        <w:rPr>
          <w:rFonts w:eastAsia="Times New Roman" w:cs="Times New Roman"/>
          <w:szCs w:val="24"/>
        </w:rPr>
        <w:t>ημοκρατία και τα ανθρώπινα δικαιώματα, ενάντια στην ακροδεξιά, τη μισαλλοδοξία και τον σκοταδισμό.</w:t>
      </w:r>
    </w:p>
    <w:p w14:paraId="120F88E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Καλούμε αύριο στις 19.30΄ στο Αλεξάνδρειο Αθλητικό Μέλαθρο τους πατριώτες, τους δ</w:t>
      </w:r>
      <w:r>
        <w:rPr>
          <w:rFonts w:eastAsia="Times New Roman" w:cs="Times New Roman"/>
          <w:szCs w:val="24"/>
        </w:rPr>
        <w:t>ημοκράτες, τους προοδευτικούς πολίτες της Θεσσαλονίκης και της Μακεδονίας να είμαστε όλοι εκεί και να στείλουμε ένα μήνυμα ότι τη Θεσσαλονίκη δεν τη χαρακτηρίζει ο σκοταδισμός, η ακροσυντήρηση, η μούχλα και τα απολιθώματα του παρελθόντος, οι γκοτζαμάνηδες,</w:t>
      </w:r>
      <w:r>
        <w:rPr>
          <w:rFonts w:eastAsia="Times New Roman" w:cs="Times New Roman"/>
          <w:szCs w:val="24"/>
        </w:rPr>
        <w:t xml:space="preserve"> τα τρίκυκλα και οι καρφίτσες. Παρά τις όποιες κριτικές επισημάνσεις για το έργο μας, τα λάθη μας, τις αδυναμίες μας, των μη επαγγελματιών της πολιτικής, καταλαβαίνετε ποια είναι η προτεραιότητα, ποιο είναι το κυρίαρχο διακύβευμα και το κυρίαρχο δίλημμα: Θ</w:t>
      </w:r>
      <w:r>
        <w:rPr>
          <w:rFonts w:eastAsia="Times New Roman" w:cs="Times New Roman"/>
          <w:szCs w:val="24"/>
        </w:rPr>
        <w:t xml:space="preserve">α πάμε μπροστά με τον ΣΥΡΙΖΑ </w:t>
      </w:r>
      <w:r>
        <w:rPr>
          <w:rFonts w:eastAsia="Times New Roman" w:cs="Times New Roman"/>
          <w:szCs w:val="24"/>
        </w:rPr>
        <w:lastRenderedPageBreak/>
        <w:t>και τον Τσίπρα ή θα γυρίσουμε πίσω, εκεί όπου μας άφησαν με τη χρεοκοπία, όχι μόνο την οικονομική αλλά την πολιτική, την ηθική, την πολιτισμική;</w:t>
      </w:r>
    </w:p>
    <w:p w14:paraId="120F88E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Αυτό το επιχειρούμενο αντιδημοκρατικό κρεσέντο μίας ελάχιστης μειοψηφίας γραφικοτή</w:t>
      </w:r>
      <w:r>
        <w:rPr>
          <w:rFonts w:eastAsia="Times New Roman" w:cs="Times New Roman"/>
          <w:szCs w:val="24"/>
        </w:rPr>
        <w:t xml:space="preserve">των και ανθρώπων του πολιτικού υπόκοσμου, αυτό το ιδιόμορφο </w:t>
      </w:r>
      <w:r>
        <w:rPr>
          <w:rFonts w:eastAsia="Times New Roman" w:cs="Times New Roman"/>
          <w:szCs w:val="24"/>
          <w:lang w:val="en-US"/>
        </w:rPr>
        <w:t>face</w:t>
      </w:r>
      <w:r w:rsidRPr="00662C51">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των αντισυγκεντρώσεων δεν χαρακτηρίζει την πόλη μου, την πόλη μας, τη Θεσσαλονίκη. Χαρακτηρίζει τις υπόγειες διαδρομές Δεξιάς και ακροδεξιάς και τις αιμομεικτικές τους σχέσεις. </w:t>
      </w:r>
    </w:p>
    <w:p w14:paraId="120F88E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Τόλμη</w:t>
      </w:r>
      <w:r>
        <w:rPr>
          <w:rFonts w:eastAsia="Times New Roman" w:cs="Times New Roman"/>
          <w:szCs w:val="24"/>
        </w:rPr>
        <w:t xml:space="preserve">σαν με απύθμενο θράσος να μιλούν για ανεπιθύμητο Τσίπρα απέναντι στο μοντέλο του </w:t>
      </w:r>
      <w:r>
        <w:rPr>
          <w:rFonts w:eastAsia="Times New Roman" w:cs="Times New Roman"/>
          <w:szCs w:val="24"/>
        </w:rPr>
        <w:t>Π</w:t>
      </w:r>
      <w:r>
        <w:rPr>
          <w:rFonts w:eastAsia="Times New Roman" w:cs="Times New Roman"/>
          <w:szCs w:val="24"/>
        </w:rPr>
        <w:t xml:space="preserve">ρωθυπουργού του Σεπτεμβρίου και της ΔΕΘ, των </w:t>
      </w:r>
      <w:r>
        <w:rPr>
          <w:rFonts w:eastAsia="Times New Roman" w:cs="Times New Roman"/>
          <w:szCs w:val="24"/>
        </w:rPr>
        <w:t>Υ</w:t>
      </w:r>
      <w:r>
        <w:rPr>
          <w:rFonts w:eastAsia="Times New Roman" w:cs="Times New Roman"/>
          <w:szCs w:val="24"/>
        </w:rPr>
        <w:t xml:space="preserve">πουργών και των συνοδών τους που ανέβαιναν στη Θεσσαλονίκη, εξόδοις του </w:t>
      </w:r>
      <w:r>
        <w:rPr>
          <w:rFonts w:eastAsia="Times New Roman" w:cs="Times New Roman"/>
          <w:szCs w:val="24"/>
        </w:rPr>
        <w:t>δ</w:t>
      </w:r>
      <w:r>
        <w:rPr>
          <w:rFonts w:eastAsia="Times New Roman" w:cs="Times New Roman"/>
          <w:szCs w:val="24"/>
        </w:rPr>
        <w:t xml:space="preserve">ημοσίου βεβαίως, βεβαίως. Αυτό το μοντέλο βιώσαμε. Ήρθαμε και το ανατρέψαμε. </w:t>
      </w:r>
    </w:p>
    <w:p w14:paraId="120F88E7" w14:textId="77777777" w:rsidR="0086761A" w:rsidRDefault="00427452">
      <w:pPr>
        <w:spacing w:line="600" w:lineRule="auto"/>
        <w:ind w:firstLine="720"/>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Θ</w:t>
      </w:r>
      <w:r w:rsidRPr="00D025F0">
        <w:rPr>
          <w:rFonts w:eastAsia="Times New Roman" w:cs="Times New Roman"/>
          <w:szCs w:val="24"/>
        </w:rPr>
        <w:t xml:space="preserve">΄ Αντιπρόεδρος της Βουλής κ. </w:t>
      </w:r>
      <w:r w:rsidRPr="0049173C">
        <w:rPr>
          <w:rFonts w:eastAsia="Times New Roman" w:cs="Times New Roman"/>
          <w:b/>
          <w:szCs w:val="24"/>
        </w:rPr>
        <w:t>ΜΑΡΙΟΣ ΓΕΩΡΓΙΑΔΗΣ</w:t>
      </w:r>
      <w:r w:rsidRPr="00D025F0">
        <w:rPr>
          <w:rFonts w:eastAsia="Times New Roman" w:cs="Times New Roman"/>
          <w:szCs w:val="24"/>
        </w:rPr>
        <w:t>)</w:t>
      </w:r>
    </w:p>
    <w:p w14:paraId="120F88E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Υιοθετήσαμε το Γραφείο του Πρωθυπουργού, ένα στρατηγείο σχεδιασμού και υλοποίη</w:t>
      </w:r>
      <w:r>
        <w:rPr>
          <w:rFonts w:eastAsia="Times New Roman" w:cs="Times New Roman"/>
          <w:szCs w:val="24"/>
        </w:rPr>
        <w:t xml:space="preserve">σης. Και είναι αυτός που λέτε, ο ανεπιθύμητος Τσίπρας, που κατέστησε το </w:t>
      </w:r>
      <w:r>
        <w:rPr>
          <w:rFonts w:eastAsia="Times New Roman" w:cs="Times New Roman"/>
          <w:szCs w:val="24"/>
        </w:rPr>
        <w:t>μ</w:t>
      </w:r>
      <w:r>
        <w:rPr>
          <w:rFonts w:eastAsia="Times New Roman" w:cs="Times New Roman"/>
          <w:szCs w:val="24"/>
        </w:rPr>
        <w:t>ετρό από ανέκδοτο</w:t>
      </w:r>
      <w:r>
        <w:rPr>
          <w:rFonts w:eastAsia="Times New Roman" w:cs="Times New Roman"/>
          <w:szCs w:val="24"/>
        </w:rPr>
        <w:t>,</w:t>
      </w:r>
      <w:r>
        <w:rPr>
          <w:rFonts w:eastAsia="Times New Roman" w:cs="Times New Roman"/>
          <w:szCs w:val="24"/>
        </w:rPr>
        <w:t xml:space="preserve"> ορατό, ολοκληρούμενο έργο στα τέλη του 2019. Είναι αυτός και ο ΣΥΡΙΖΑ που παραχώρησαν τα </w:t>
      </w:r>
      <w:r>
        <w:rPr>
          <w:rFonts w:eastAsia="Times New Roman" w:cs="Times New Roman"/>
          <w:szCs w:val="24"/>
        </w:rPr>
        <w:t>σ</w:t>
      </w:r>
      <w:r>
        <w:rPr>
          <w:rFonts w:eastAsia="Times New Roman" w:cs="Times New Roman"/>
          <w:szCs w:val="24"/>
        </w:rPr>
        <w:t>τρατόπεδα «Παύλου Μελά» και «Κόδρα» στους πολίτες της Θεσσαλονίκης και ήδη</w:t>
      </w:r>
      <w:r>
        <w:rPr>
          <w:rFonts w:eastAsia="Times New Roman" w:cs="Times New Roman"/>
          <w:szCs w:val="24"/>
        </w:rPr>
        <w:t xml:space="preserve"> διαμορφώνονται οι όροι και οι μελέτες για </w:t>
      </w:r>
      <w:r>
        <w:rPr>
          <w:rFonts w:eastAsia="Times New Roman" w:cs="Times New Roman"/>
          <w:szCs w:val="24"/>
        </w:rPr>
        <w:lastRenderedPageBreak/>
        <w:t>να χτιστεί στα συντηρούμενα κτήρια που αφέθησαν εκεί, το Μουσείο της Εθνικής Αντίστασης και το Μουσείο του Ποντιακού Ελληνισμού.</w:t>
      </w:r>
    </w:p>
    <w:p w14:paraId="120F88E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Είναι αυτή η Κυβέρνηση που έδωσε τα είκοσι επτά στρέμματα στο γήπεδο του ΠΑΟΚ, για ν</w:t>
      </w:r>
      <w:r>
        <w:rPr>
          <w:rFonts w:eastAsia="Times New Roman" w:cs="Times New Roman"/>
          <w:szCs w:val="24"/>
        </w:rPr>
        <w:t xml:space="preserve">α σταματήσει η παραμυθολογία, που επί σαράντα χρόνια δούλευαν και παραμύθιαζαν τον κόσμο. Είναι αυτή η Κυβέρνηση που έσπασε το απόστημα του ΟΑΣΘ, τα 2,5 δισεκατομμύρια που διανέμονταν στους κολλητούς μετόχους του ΠΑΣΟΚ και της Νέας Δημοκρατίας. Είναι αυτή </w:t>
      </w:r>
      <w:r>
        <w:rPr>
          <w:rFonts w:eastAsia="Times New Roman" w:cs="Times New Roman"/>
          <w:szCs w:val="24"/>
        </w:rPr>
        <w:t xml:space="preserve">η Κυβέρνηση που έδωσε κατά προτεραιότητα για τη Θεσσαλονίκη μου, για τη Θεσσαλονίκη μας, που είναι η πρωτεύουσα της ανεργίας για τους νέους και τις γυναίκες, τα οκτάμηνα στους </w:t>
      </w:r>
      <w:r>
        <w:rPr>
          <w:rFonts w:eastAsia="Times New Roman" w:cs="Times New Roman"/>
          <w:szCs w:val="24"/>
        </w:rPr>
        <w:t>δ</w:t>
      </w:r>
      <w:r>
        <w:rPr>
          <w:rFonts w:eastAsia="Times New Roman" w:cs="Times New Roman"/>
          <w:szCs w:val="24"/>
        </w:rPr>
        <w:t>ήμους, για να αντιμετωπίσει, όσο μπορεί, το πρόβλημα της ανεργίας, μαζί με τους</w:t>
      </w:r>
      <w:r>
        <w:rPr>
          <w:rFonts w:eastAsia="Times New Roman" w:cs="Times New Roman"/>
          <w:szCs w:val="24"/>
        </w:rPr>
        <w:t xml:space="preserve"> διακόσιους εργαζόμενους στο μετρό που έγιναν δύο χιλιάδες, μαζί με τον </w:t>
      </w:r>
      <w:r>
        <w:rPr>
          <w:rFonts w:eastAsia="Times New Roman" w:cs="Times New Roman"/>
          <w:szCs w:val="24"/>
          <w:lang w:val="en-US"/>
        </w:rPr>
        <w:t>TAP</w:t>
      </w:r>
      <w:r>
        <w:rPr>
          <w:rFonts w:eastAsia="Times New Roman" w:cs="Times New Roman"/>
          <w:szCs w:val="24"/>
        </w:rPr>
        <w:t xml:space="preserve">. </w:t>
      </w:r>
    </w:p>
    <w:p w14:paraId="120F88E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Αρκούν; Όχι δεν αρκούν. Χρειάζονται πολύ περισσότερα. Είναι αυτή η Κυβέρνηση και ο Ανδρέας Ξανθός και ο Παύλος Πολάκης, που ύστερα από πενήντα χρόνια, ξεκίνησαν το Παιδιατρικό Νο</w:t>
      </w:r>
      <w:r>
        <w:rPr>
          <w:rFonts w:eastAsia="Times New Roman" w:cs="Times New Roman"/>
          <w:szCs w:val="24"/>
        </w:rPr>
        <w:t>σοκομείο της Θεσσαλονίκης. Αυτοί είναι οι ανεπιθύμητοι.</w:t>
      </w:r>
    </w:p>
    <w:p w14:paraId="120F88E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Θεσσαλονίκη μου, η Θεσσαλονίκη μας, είναι η ευρωπαϊκή μεγαλούπολη, η πρωτεύουσα στα Βαλκάνια ως κέντρο πολιτισμού, η ανοικτή σύγχρονη πολυπολιτισμική πόλη, ανοικτή στα καλλιτεχνικά ρεύματα, στην πρω</w:t>
      </w:r>
      <w:r>
        <w:rPr>
          <w:rFonts w:eastAsia="Times New Roman" w:cs="Times New Roman"/>
          <w:szCs w:val="24"/>
        </w:rPr>
        <w:t xml:space="preserve">τοποριακή γνώση, στις </w:t>
      </w:r>
      <w:r>
        <w:rPr>
          <w:rFonts w:eastAsia="Times New Roman" w:cs="Times New Roman"/>
          <w:szCs w:val="24"/>
        </w:rPr>
        <w:lastRenderedPageBreak/>
        <w:t xml:space="preserve">καινοτομίες. Είναι η ανοιχτή φιλόξενη πόλη της αλληλεγγύης και </w:t>
      </w:r>
      <w:r>
        <w:rPr>
          <w:rFonts w:eastAsia="Times New Roman" w:cs="Times New Roman"/>
          <w:szCs w:val="24"/>
        </w:rPr>
        <w:t xml:space="preserve">η </w:t>
      </w:r>
      <w:r>
        <w:rPr>
          <w:rFonts w:eastAsia="Times New Roman" w:cs="Times New Roman"/>
          <w:szCs w:val="24"/>
        </w:rPr>
        <w:t>ανοικτή αγκαλιά για κάθε πρόσφυγα, για κάθε άπορο και αδύναμο άνθρωπο, η πόλη του Ντίνου Χριστιανόπουλου, του Μαρωνίτη, του Χουρμουζιάδη, του Νικηφόρου Παπανδρέου, η πόλ</w:t>
      </w:r>
      <w:r>
        <w:rPr>
          <w:rFonts w:eastAsia="Times New Roman" w:cs="Times New Roman"/>
          <w:szCs w:val="24"/>
        </w:rPr>
        <w:t>η του Μανώλη Ανδρόνικου, η πόλη του Μίμη Φατούρου, η πόλη του Νίκου Παπάζογλου, του Σωκράτη Μάλαμα. Αυτή είναι η ανοιχτή ευρωπαϊκή πολυπολιτισμική Θεσσαλονίκη, που μια ακραία, ελάχιστη μειοψηφία προσπαθεί να της κολλήσει τη ρετσινιά ότι αποτελεί σημείο ανα</w:t>
      </w:r>
      <w:r>
        <w:rPr>
          <w:rFonts w:eastAsia="Times New Roman" w:cs="Times New Roman"/>
          <w:szCs w:val="24"/>
        </w:rPr>
        <w:t xml:space="preserve">φοράς για την ακροδεξιά και τον φασισμό. </w:t>
      </w:r>
    </w:p>
    <w:p w14:paraId="120F88E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Ήρθε -και με αυτό κλείνω, κύριε Πρόεδρε- σήμερα μια πολύ ενδιαφέρουσα δημοσκόπηση. Έθεσε το ερώτημα: «Ποιον θα καλούσατε από τους δύο πολιτικούς Αρχηγούς στο χριστουγεννιάτικο τραπέζι, τον Τσίπρα ή τον Μητσοτάκη;» </w:t>
      </w:r>
      <w:r>
        <w:rPr>
          <w:rFonts w:eastAsia="Times New Roman" w:cs="Times New Roman"/>
          <w:szCs w:val="24"/>
        </w:rPr>
        <w:t>Κατ’ αρ</w:t>
      </w:r>
      <w:r>
        <w:rPr>
          <w:rFonts w:eastAsia="Times New Roman" w:cs="Times New Roman"/>
          <w:szCs w:val="24"/>
        </w:rPr>
        <w:t>χάς</w:t>
      </w:r>
      <w:r>
        <w:rPr>
          <w:rFonts w:eastAsia="Times New Roman" w:cs="Times New Roman"/>
          <w:szCs w:val="24"/>
        </w:rPr>
        <w:t xml:space="preserve">, πρέπει να πούμε ότι θα γίνουν τα Χριστούγεννα, δεν καταργήθηκαν. Ο φίλος μου Μάκης Βορίδης, έπαιξε και έχασε, είχε πει ότι θα καταργήσουμε και τα Χριστούγεννα. Δεν κατάργησε τα Χριστούγεννα ο ΣΥΡΙΖΑ. Θα υπάρξουν Χριστούγεννα, φίλε Μάκη Βορίδη, </w:t>
      </w:r>
      <w:r>
        <w:rPr>
          <w:rFonts w:eastAsia="Times New Roman" w:cs="Times New Roman"/>
          <w:szCs w:val="24"/>
        </w:rPr>
        <w:t>που το είχες υποπτευθεί από αυτούς τους αναρχοκομμουνιστές.</w:t>
      </w:r>
    </w:p>
    <w:p w14:paraId="120F88ED" w14:textId="77777777" w:rsidR="0086761A" w:rsidRDefault="00427452">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120F88E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Επέλεξαν, λοιπόν, παρά το προβάδισμα στην προώθηση ψήφου, ότι στο σπίτι μας θα βάζαμε τον Αλέξη Τσίπρα και όχι τον Κυριάκο Μητσοτάκη. Γιατί να καλέσουν </w:t>
      </w:r>
      <w:r>
        <w:rPr>
          <w:rFonts w:eastAsia="Times New Roman" w:cs="Times New Roman"/>
          <w:szCs w:val="24"/>
        </w:rPr>
        <w:t xml:space="preserve">τον Μητσοτάκη; Αυτός που τους υπόσχεται να τους κόψει τις συντάξεις; </w:t>
      </w:r>
      <w:r>
        <w:rPr>
          <w:rFonts w:eastAsia="Times New Roman" w:cs="Times New Roman"/>
          <w:szCs w:val="24"/>
        </w:rPr>
        <w:lastRenderedPageBreak/>
        <w:t xml:space="preserve">Γι’ αυτό σας είπα, δεν είστε μόνο χαιρέκακοι, είστε και μαρτυριάρηδες τσιλιαδόροι της ιστορίας. Στις 2 Φεβρουαρίου του 2016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στη κ. Κοσιώνη, λέει η κ. Κοσιώνη…</w:t>
      </w:r>
    </w:p>
    <w:p w14:paraId="120F88EF" w14:textId="77777777" w:rsidR="0086761A" w:rsidRDefault="00427452">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Μάρ</w:t>
      </w:r>
      <w:r>
        <w:rPr>
          <w:rFonts w:eastAsia="Times New Roman" w:cs="Times New Roman"/>
          <w:b/>
          <w:szCs w:val="24"/>
        </w:rPr>
        <w:t>ιος Γεωργιάδης</w:t>
      </w:r>
      <w:r w:rsidRPr="008238F0">
        <w:rPr>
          <w:rFonts w:eastAsia="Times New Roman" w:cs="Times New Roman"/>
          <w:b/>
          <w:szCs w:val="24"/>
        </w:rPr>
        <w:t>):</w:t>
      </w:r>
      <w:r>
        <w:rPr>
          <w:rFonts w:eastAsia="Times New Roman" w:cs="Times New Roman"/>
          <w:szCs w:val="24"/>
        </w:rPr>
        <w:t xml:space="preserve"> Κύριε συνάδελφε, αν θέλετε ολοκληρώστε.</w:t>
      </w:r>
    </w:p>
    <w:p w14:paraId="120F88F0" w14:textId="77777777" w:rsidR="0086761A" w:rsidRDefault="00427452">
      <w:pPr>
        <w:spacing w:line="600" w:lineRule="auto"/>
        <w:ind w:firstLine="720"/>
        <w:jc w:val="both"/>
        <w:rPr>
          <w:rFonts w:eastAsia="Times New Roman" w:cs="Times New Roman"/>
          <w:szCs w:val="24"/>
        </w:rPr>
      </w:pPr>
      <w:r w:rsidRPr="00F94D26">
        <w:rPr>
          <w:rFonts w:eastAsia="Times New Roman" w:cs="Times New Roman"/>
          <w:b/>
          <w:szCs w:val="24"/>
        </w:rPr>
        <w:t>ΑΛΕΞΑΝΔΡΟΣ ΤΡΙΑΝΤΑΦΥΛΛΙΔΗΣ:</w:t>
      </w:r>
      <w:r>
        <w:rPr>
          <w:rFonts w:eastAsia="Times New Roman" w:cs="Times New Roman"/>
          <w:szCs w:val="24"/>
        </w:rPr>
        <w:t xml:space="preserve"> Τελειώνω.</w:t>
      </w:r>
    </w:p>
    <w:p w14:paraId="120F88F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«Λέτε και «ναι» στη μείωση των επικουρικών συντάξεων;» Και ο αρχηγός «Κυριάκος Γεωργιάδης», τι λέει: «Δεν το έκρυψα, γι’ αυτό σας λέω ότι εγώ μιλάω τη γλώσσα της</w:t>
      </w:r>
      <w:r>
        <w:rPr>
          <w:rFonts w:eastAsia="Times New Roman" w:cs="Times New Roman"/>
          <w:szCs w:val="24"/>
        </w:rPr>
        <w:t xml:space="preserve"> αλήθειας και θέλω αύριο να πράττω και το έργο της αλήθειας. Εύκολες λύσεις δεν υπάρχουν». Θέλω από αυτό το Βήμα της Βουλής να ρωτήσω τους συνταξιούχους, τους πατεράδες και τις μανάδες μας: Θα τον διευκολύνετε; Θα του δώσετε τη δυνατότητα να πράξει το έργο</w:t>
      </w:r>
      <w:r>
        <w:rPr>
          <w:rFonts w:eastAsia="Times New Roman" w:cs="Times New Roman"/>
          <w:szCs w:val="24"/>
        </w:rPr>
        <w:t xml:space="preserve"> της αλήθειας, όπως λέει ο ίδιος; </w:t>
      </w:r>
    </w:p>
    <w:p w14:paraId="120F88F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Παρακαλώ, κρατήστε για τα Πρακτικά.</w:t>
      </w:r>
    </w:p>
    <w:p w14:paraId="120F88F3" w14:textId="77777777" w:rsidR="0086761A" w:rsidRDefault="00427452">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Αλέξανδρος Τριανταφυλλίδης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w:t>
      </w:r>
      <w:r w:rsidRPr="000D63A8">
        <w:rPr>
          <w:rFonts w:eastAsia="Times New Roman" w:cs="Times New Roman"/>
          <w:szCs w:val="24"/>
        </w:rPr>
        <w:t>γραφίας και Πρακτικών της Βουλής)</w:t>
      </w:r>
    </w:p>
    <w:p w14:paraId="120F88F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Αυτός που δεν ψήφισε τον νόμο για την αντιμετώπιση της ανθρωπιστικής κρίσης, αυτός που δεν ψήφισε τον νόμο για τη δωρεάν πρόσβαση ανασφάλιστων στη δημόσια υγεία, αυτός που δεν ψήφισε τον νόμο για τα σχολικά γεύματα; Η </w:t>
      </w:r>
      <w:r>
        <w:rPr>
          <w:rFonts w:eastAsia="Times New Roman" w:cs="Times New Roman"/>
          <w:szCs w:val="24"/>
        </w:rPr>
        <w:t>δ</w:t>
      </w:r>
      <w:r>
        <w:rPr>
          <w:rFonts w:eastAsia="Times New Roman" w:cs="Times New Roman"/>
          <w:szCs w:val="24"/>
        </w:rPr>
        <w:t>υτική Θεσσαλονίκη ακούει; Αυτό</w:t>
      </w:r>
      <w:r>
        <w:rPr>
          <w:rFonts w:eastAsia="Times New Roman" w:cs="Times New Roman"/>
          <w:szCs w:val="24"/>
        </w:rPr>
        <w:t xml:space="preserve">ς που δεν ψήφισε τον νόμο για το κοινωνικό εισόδημα αλληλεγγύης, αυτός που δεν ψήφισε το 2016 την εφάπαξ καταβολή οικονομικής ενίσχυσης σε χαμηλοσυνταξιούχους; Δεκάρα δεν δίνουν ούτε για τους αδύναμους ούτε για το </w:t>
      </w:r>
      <w:r>
        <w:rPr>
          <w:rFonts w:eastAsia="Times New Roman" w:cs="Times New Roman"/>
          <w:szCs w:val="24"/>
        </w:rPr>
        <w:t>μ</w:t>
      </w:r>
      <w:r>
        <w:rPr>
          <w:rFonts w:eastAsia="Times New Roman" w:cs="Times New Roman"/>
          <w:szCs w:val="24"/>
        </w:rPr>
        <w:t>ακεδονικό ούτε για τα προβλήματα του κόσμ</w:t>
      </w:r>
      <w:r>
        <w:rPr>
          <w:rFonts w:eastAsia="Times New Roman" w:cs="Times New Roman"/>
          <w:szCs w:val="24"/>
        </w:rPr>
        <w:t xml:space="preserve">ου. </w:t>
      </w:r>
    </w:p>
    <w:p w14:paraId="120F88F5" w14:textId="77777777" w:rsidR="0086761A" w:rsidRDefault="00427452">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Μάριος Γεωργιάδης</w:t>
      </w:r>
      <w:r w:rsidRPr="008238F0">
        <w:rPr>
          <w:rFonts w:eastAsia="Times New Roman" w:cs="Times New Roman"/>
          <w:b/>
          <w:szCs w:val="24"/>
        </w:rPr>
        <w:t>):</w:t>
      </w:r>
      <w:r>
        <w:rPr>
          <w:rFonts w:eastAsia="Times New Roman" w:cs="Times New Roman"/>
          <w:szCs w:val="24"/>
        </w:rPr>
        <w:t xml:space="preserve"> Κύριε Τριανταφυλλίδη, έχετε φτάσει τα δέκα λεπτά, αν με ακούτε.</w:t>
      </w:r>
    </w:p>
    <w:p w14:paraId="120F88F6" w14:textId="77777777" w:rsidR="0086761A" w:rsidRDefault="00427452">
      <w:pPr>
        <w:spacing w:line="600" w:lineRule="auto"/>
        <w:ind w:firstLine="720"/>
        <w:jc w:val="both"/>
        <w:rPr>
          <w:rFonts w:eastAsia="Times New Roman" w:cs="Times New Roman"/>
          <w:szCs w:val="24"/>
        </w:rPr>
      </w:pPr>
      <w:r w:rsidRPr="00DE6E95">
        <w:rPr>
          <w:rFonts w:eastAsia="Times New Roman" w:cs="Times New Roman"/>
          <w:b/>
          <w:szCs w:val="24"/>
        </w:rPr>
        <w:t>ΑΛΕΞΑΝΔΡΟΣ ΤΡΙΑΝΤΑΦΥΛΛΙΔΗΣ:</w:t>
      </w:r>
      <w:r>
        <w:rPr>
          <w:rFonts w:eastAsia="Times New Roman" w:cs="Times New Roman"/>
          <w:szCs w:val="24"/>
        </w:rPr>
        <w:t xml:space="preserve"> Τελειώνω.</w:t>
      </w:r>
    </w:p>
    <w:p w14:paraId="120F88F7" w14:textId="77777777" w:rsidR="0086761A" w:rsidRDefault="00427452">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Μάριος Γεωργιάδης</w:t>
      </w:r>
      <w:r w:rsidRPr="008238F0">
        <w:rPr>
          <w:rFonts w:eastAsia="Times New Roman" w:cs="Times New Roman"/>
          <w:b/>
          <w:szCs w:val="24"/>
        </w:rPr>
        <w:t>):</w:t>
      </w:r>
      <w:r>
        <w:rPr>
          <w:rFonts w:eastAsia="Times New Roman" w:cs="Times New Roman"/>
          <w:szCs w:val="24"/>
        </w:rPr>
        <w:t xml:space="preserve"> Εδώ και τρία λεπτά τελειώνετε, όμως.</w:t>
      </w:r>
    </w:p>
    <w:p w14:paraId="120F88F8" w14:textId="77777777" w:rsidR="0086761A" w:rsidRDefault="00427452">
      <w:pPr>
        <w:spacing w:line="600" w:lineRule="auto"/>
        <w:ind w:firstLine="720"/>
        <w:jc w:val="both"/>
        <w:rPr>
          <w:rFonts w:eastAsia="Times New Roman" w:cs="Times New Roman"/>
          <w:szCs w:val="24"/>
        </w:rPr>
      </w:pPr>
      <w:r w:rsidRPr="00DE6E95">
        <w:rPr>
          <w:rFonts w:eastAsia="Times New Roman" w:cs="Times New Roman"/>
          <w:b/>
          <w:szCs w:val="24"/>
        </w:rPr>
        <w:t>ΑΛΕΞΑΝΔΡΟΣ ΤΡΙΑΝΤΑΦΥΛΛΙΔΗΣ:</w:t>
      </w:r>
      <w:r>
        <w:rPr>
          <w:rFonts w:eastAsia="Times New Roman" w:cs="Times New Roman"/>
          <w:szCs w:val="24"/>
        </w:rPr>
        <w:t xml:space="preserve"> Λέει: «Πώς αντιμετωπίζετε τη στρατηγική του μεσαίου χώρου;» Και η απάντηση του κυρίου Αντιπροέδρου ήταν: «Ποια στρατηγική και ποιος μεσαίος χώρος; Όποια στρατηγική ρίχνει τον Τσίπρα». Αυτό να το ξέρουν, να το γνωρίζουν οι πολίτες.</w:t>
      </w:r>
    </w:p>
    <w:p w14:paraId="120F88F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w:t>
      </w:r>
    </w:p>
    <w:p w14:paraId="120F88FA" w14:textId="77777777" w:rsidR="0086761A" w:rsidRDefault="00427452">
      <w:pPr>
        <w:spacing w:line="600" w:lineRule="auto"/>
        <w:ind w:firstLine="709"/>
        <w:jc w:val="center"/>
        <w:rPr>
          <w:rFonts w:eastAsia="Times New Roman" w:cs="Times New Roman"/>
          <w:szCs w:val="24"/>
        </w:rPr>
      </w:pPr>
      <w:r w:rsidRPr="007A7052">
        <w:rPr>
          <w:rFonts w:eastAsia="Times New Roman" w:cs="Times New Roman"/>
          <w:szCs w:val="24"/>
        </w:rPr>
        <w:t>(Χειροκρο</w:t>
      </w:r>
      <w:r w:rsidRPr="007A7052">
        <w:rPr>
          <w:rFonts w:eastAsia="Times New Roman" w:cs="Times New Roman"/>
          <w:szCs w:val="24"/>
        </w:rPr>
        <w:t>τήματα από την πτέρυγα του ΣΥΡΙΖΑ)</w:t>
      </w:r>
    </w:p>
    <w:p w14:paraId="120F88F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και εμείς, κύριε συνάδελφε.</w:t>
      </w:r>
    </w:p>
    <w:p w14:paraId="120F88F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Επειδή είπατε δύο φορές</w:t>
      </w:r>
      <w:r w:rsidRPr="00DE6E95">
        <w:rPr>
          <w:rFonts w:eastAsia="Times New Roman" w:cs="Times New Roman"/>
          <w:szCs w:val="24"/>
        </w:rPr>
        <w:t xml:space="preserve"> </w:t>
      </w:r>
      <w:r>
        <w:rPr>
          <w:rFonts w:eastAsia="Times New Roman" w:cs="Times New Roman"/>
          <w:szCs w:val="24"/>
        </w:rPr>
        <w:t xml:space="preserve">το «Κυριάκος Γεωργιάδης» ως </w:t>
      </w:r>
      <w:r>
        <w:rPr>
          <w:rFonts w:eastAsia="Times New Roman" w:cs="Times New Roman"/>
          <w:szCs w:val="24"/>
        </w:rPr>
        <w:t>Α</w:t>
      </w:r>
      <w:r>
        <w:rPr>
          <w:rFonts w:eastAsia="Times New Roman" w:cs="Times New Roman"/>
          <w:szCs w:val="24"/>
        </w:rPr>
        <w:t>ρχηγός, φαντάζομαι ότι δεν έγκειται σε λάθος. Το λέω, για να το διορθώσουμε από τα Πρακτικά.</w:t>
      </w:r>
    </w:p>
    <w:p w14:paraId="120F88FD"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(Θ</w:t>
      </w:r>
      <w:r>
        <w:rPr>
          <w:rFonts w:eastAsia="Times New Roman" w:cs="Times New Roman"/>
          <w:szCs w:val="24"/>
        </w:rPr>
        <w:t>όρυβος από στην Αίθουσα)</w:t>
      </w:r>
    </w:p>
    <w:p w14:paraId="120F88FE" w14:textId="77777777" w:rsidR="0086761A" w:rsidRDefault="00427452">
      <w:pPr>
        <w:spacing w:line="600" w:lineRule="auto"/>
        <w:ind w:firstLine="720"/>
        <w:rPr>
          <w:rFonts w:eastAsia="Times New Roman" w:cs="Times New Roman"/>
          <w:szCs w:val="24"/>
        </w:rPr>
      </w:pPr>
      <w:r>
        <w:rPr>
          <w:rFonts w:eastAsia="Times New Roman" w:cs="Times New Roman"/>
          <w:szCs w:val="24"/>
        </w:rPr>
        <w:t>Για να μην απαντάτε, φαντάζομαι ότι είναι εντάξει. Εγώ ρώτησα μήπως και έκανε εκφραστικό λάθος ο κύριος συνάδελφος.</w:t>
      </w:r>
    </w:p>
    <w:p w14:paraId="120F88FF" w14:textId="77777777" w:rsidR="0086761A" w:rsidRDefault="00427452">
      <w:pPr>
        <w:spacing w:line="600" w:lineRule="auto"/>
        <w:ind w:firstLine="720"/>
        <w:jc w:val="both"/>
        <w:rPr>
          <w:rFonts w:eastAsiaTheme="minorHAnsi"/>
          <w:szCs w:val="24"/>
          <w:lang w:eastAsia="en-US"/>
        </w:rPr>
      </w:pPr>
      <w:r w:rsidRPr="005F253E">
        <w:rPr>
          <w:rFonts w:eastAsia="Times New Roman"/>
          <w:szCs w:val="24"/>
        </w:rPr>
        <w:t xml:space="preserve">Κυρίες και κύριοι συνάδελφοι, </w:t>
      </w:r>
      <w:r w:rsidRPr="005F253E">
        <w:rPr>
          <w:rFonts w:eastAsiaTheme="minorHAnsi"/>
          <w:szCs w:val="24"/>
          <w:lang w:eastAsia="en-US"/>
        </w:rPr>
        <w:t>έχω την τιμή να ανακοινώσω στο Σώμα ότι τη συνεδρίασή μας παρακολουθούν από τα άνω δυ</w:t>
      </w:r>
      <w:r w:rsidRPr="005F253E">
        <w:rPr>
          <w:rFonts w:eastAsiaTheme="minorHAnsi"/>
          <w:szCs w:val="24"/>
          <w:lang w:eastAsia="en-US"/>
        </w:rPr>
        <w:t xml:space="preserve">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heme="minorHAnsi"/>
          <w:szCs w:val="24"/>
          <w:lang w:eastAsia="en-US"/>
        </w:rPr>
        <w:t>σαράντα οκτώ μέλη από το ΚΑΠΗ Λάρισας.</w:t>
      </w:r>
      <w:r w:rsidRPr="005F253E">
        <w:rPr>
          <w:rFonts w:eastAsiaTheme="minorHAnsi"/>
          <w:szCs w:val="24"/>
          <w:lang w:eastAsia="en-US"/>
        </w:rPr>
        <w:t xml:space="preserve"> </w:t>
      </w:r>
    </w:p>
    <w:p w14:paraId="120F8900" w14:textId="77777777" w:rsidR="0086761A" w:rsidRDefault="00427452">
      <w:pPr>
        <w:spacing w:line="600" w:lineRule="auto"/>
        <w:ind w:firstLine="720"/>
        <w:jc w:val="both"/>
        <w:rPr>
          <w:rFonts w:eastAsiaTheme="minorHAnsi"/>
          <w:szCs w:val="24"/>
          <w:lang w:eastAsia="en-US"/>
        </w:rPr>
      </w:pPr>
      <w:r w:rsidRPr="005F253E">
        <w:rPr>
          <w:rFonts w:eastAsiaTheme="minorHAnsi"/>
          <w:szCs w:val="24"/>
          <w:lang w:eastAsia="en-US"/>
        </w:rPr>
        <w:t xml:space="preserve">Η Βουλή </w:t>
      </w:r>
      <w:r>
        <w:rPr>
          <w:rFonts w:eastAsiaTheme="minorHAnsi"/>
          <w:szCs w:val="24"/>
          <w:lang w:eastAsia="en-US"/>
        </w:rPr>
        <w:t>σάς</w:t>
      </w:r>
      <w:r w:rsidRPr="005F253E">
        <w:rPr>
          <w:rFonts w:eastAsiaTheme="minorHAnsi"/>
          <w:szCs w:val="24"/>
          <w:lang w:eastAsia="en-US"/>
        </w:rPr>
        <w:t xml:space="preserve"> καλωσορίζει. </w:t>
      </w:r>
    </w:p>
    <w:p w14:paraId="120F8901" w14:textId="77777777" w:rsidR="0086761A" w:rsidRDefault="00427452">
      <w:pPr>
        <w:spacing w:line="600" w:lineRule="auto"/>
        <w:ind w:firstLine="709"/>
        <w:jc w:val="center"/>
        <w:rPr>
          <w:rFonts w:eastAsiaTheme="minorHAnsi"/>
          <w:szCs w:val="24"/>
          <w:lang w:eastAsia="en-US"/>
        </w:rPr>
      </w:pPr>
      <w:r w:rsidRPr="005F253E">
        <w:rPr>
          <w:rFonts w:eastAsiaTheme="minorHAnsi"/>
          <w:szCs w:val="24"/>
          <w:lang w:eastAsia="en-US"/>
        </w:rPr>
        <w:t>(Χειροκροτήματα απ’ όλες τις πτέρυγες της Βουλής)</w:t>
      </w:r>
    </w:p>
    <w:p w14:paraId="120F8902"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t>Τον λόγο έχει ο κ. Κάτσης.</w:t>
      </w:r>
    </w:p>
    <w:p w14:paraId="120F8903"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t>Μας έχει ενημερώσει ο κ. Βλάχος ότι είναι καθ’ οδόν. Άρα θα μιλήσει μετά και αμέσως μετά η κ. Κανέλλη.</w:t>
      </w:r>
    </w:p>
    <w:p w14:paraId="120F8904"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lastRenderedPageBreak/>
        <w:t>Ορίστε, κύριε Κάτση, έχετε τον λόγο, για επτά λεπτά.</w:t>
      </w:r>
    </w:p>
    <w:p w14:paraId="120F8905" w14:textId="77777777" w:rsidR="0086761A" w:rsidRDefault="00427452">
      <w:pPr>
        <w:spacing w:line="600" w:lineRule="auto"/>
        <w:ind w:firstLine="720"/>
        <w:jc w:val="both"/>
        <w:rPr>
          <w:rFonts w:eastAsiaTheme="minorHAnsi"/>
          <w:szCs w:val="24"/>
          <w:lang w:eastAsia="en-US"/>
        </w:rPr>
      </w:pPr>
      <w:r w:rsidRPr="00CD39F9">
        <w:rPr>
          <w:rFonts w:eastAsiaTheme="minorHAnsi"/>
          <w:b/>
          <w:szCs w:val="24"/>
          <w:lang w:eastAsia="en-US"/>
        </w:rPr>
        <w:t>ΜΑΡΙΟΣ ΚΑΤΣΗΣ:</w:t>
      </w:r>
      <w:r>
        <w:rPr>
          <w:rFonts w:eastAsiaTheme="minorHAnsi"/>
          <w:szCs w:val="24"/>
          <w:lang w:eastAsia="en-US"/>
        </w:rPr>
        <w:t xml:space="preserve"> Ευχαριστ</w:t>
      </w:r>
      <w:r>
        <w:rPr>
          <w:rFonts w:eastAsiaTheme="minorHAnsi"/>
          <w:szCs w:val="24"/>
          <w:lang w:eastAsia="en-US"/>
        </w:rPr>
        <w:t>ώ, κύριε Πρόεδρε.</w:t>
      </w:r>
    </w:p>
    <w:p w14:paraId="120F8906"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t xml:space="preserve">Κυρίες και κύριοι συνάδελφοι, η συζήτηση για τον προϋπολογισμό του 2019 είναι ενδεικτική, κατά τη γνώμη μου, για το πώς τοποθετείται η Κυβέρνηση και πώς η Αντιπολίτευση σε μία σειρά από κρίσιμα ζητήματα που αφορούν το σήμερα και το αύριο </w:t>
      </w:r>
      <w:r>
        <w:rPr>
          <w:rFonts w:eastAsiaTheme="minorHAnsi"/>
          <w:szCs w:val="24"/>
          <w:lang w:eastAsia="en-US"/>
        </w:rPr>
        <w:t>της ελληνικής οικονομίας.</w:t>
      </w:r>
    </w:p>
    <w:p w14:paraId="120F8907"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t>Συγκρούονται κατά τη γνώμη μου, δύο κόσμοι: Ο ένας κόσμος αφορά τη δίκαιη ανάπτυξη με κοινωνικό κράτος, με όφελος για τα διαθέσιμα εισοδήματα και τα δικαιώματα των εργαζομένων. Αυτό είναι το ένα κομμάτι. Από την άλλη πλευρά, ο άλλ</w:t>
      </w:r>
      <w:r>
        <w:rPr>
          <w:rFonts w:eastAsiaTheme="minorHAnsi"/>
          <w:szCs w:val="24"/>
          <w:lang w:eastAsia="en-US"/>
        </w:rPr>
        <w:t>ος κόσμος αφορά τα κέρδη και τις φοροαπαλλαγές για τους δυνατούς και ισχυρούς, τη διάλυση των εργασιακών σχέσεων και την εκχώρηση του κοινωνικού κράτους σε ιδιώτες.</w:t>
      </w:r>
    </w:p>
    <w:p w14:paraId="120F8908"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t>Είναι ο πρώτος προϋπολογισμός από το 2010 -οκτώ χρόνια έχουν περάσει- που δεν παίρνει, αλλά</w:t>
      </w:r>
      <w:r>
        <w:rPr>
          <w:rFonts w:eastAsiaTheme="minorHAnsi"/>
          <w:szCs w:val="24"/>
          <w:lang w:eastAsia="en-US"/>
        </w:rPr>
        <w:t xml:space="preserve"> δίνει. Δεν περιλαμβάνει περικοπές, αλλά ενισχυτικά μέτρα για τη μεγάλη πλειοψηφία των πολιτών, ανάπτυξη για την υγιή και όχι παρασιτική επιχειρηματικότητα και διόρθωση και αποκατάσταση των αδικιών. Εμπεριέχει κλιμακωτή μείωση της φορολογίας στις επιχειρήσ</w:t>
      </w:r>
      <w:r>
        <w:rPr>
          <w:rFonts w:eastAsiaTheme="minorHAnsi"/>
          <w:szCs w:val="24"/>
          <w:lang w:eastAsia="en-US"/>
        </w:rPr>
        <w:t xml:space="preserve">εις, μείωση στις ασφαλιστικές εισφορές των ελεύθερων επαγγελματιών, επιδότηση εισφορών για την πρόσληψη νέων κάτω </w:t>
      </w:r>
      <w:r>
        <w:rPr>
          <w:rFonts w:eastAsiaTheme="minorHAnsi"/>
          <w:szCs w:val="24"/>
          <w:lang w:eastAsia="en-US"/>
        </w:rPr>
        <w:lastRenderedPageBreak/>
        <w:t>των είκοσι πέντε ετών, προσλήψεις σε παιδεία και κοινωνικό κράτος, μείωση έως 30% σε ΕΝΦΙΑ στα περισσότερα νοικοκυριά, μηνιαίο επίδομα ενοικίο</w:t>
      </w:r>
      <w:r>
        <w:rPr>
          <w:rFonts w:eastAsiaTheme="minorHAnsi"/>
          <w:szCs w:val="24"/>
          <w:lang w:eastAsia="en-US"/>
        </w:rPr>
        <w:t xml:space="preserve">υ για τους αδύναμους και τα νέα ζευγάρια, κατάργηση του τέλους επιτηδεύματος για συνεταιρισμένους αγρότες, κατάργηση του φόρου στο κρασί, κατάργηση της περικοπής των συντάξεων. </w:t>
      </w:r>
    </w:p>
    <w:p w14:paraId="120F8909"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t>Αυτός ο προϋπολογισμός, λοιπόν, στοχεύει στην περαιτέρω βελτίωση της καθημεριν</w:t>
      </w:r>
      <w:r>
        <w:rPr>
          <w:rFonts w:eastAsiaTheme="minorHAnsi"/>
          <w:szCs w:val="24"/>
          <w:lang w:eastAsia="en-US"/>
        </w:rPr>
        <w:t>ότητας των πολιτών και των οικονομικών δεικτών, φυσικά. Όλοι</w:t>
      </w:r>
      <w:r>
        <w:rPr>
          <w:rFonts w:eastAsiaTheme="minorHAnsi"/>
          <w:szCs w:val="24"/>
          <w:lang w:eastAsia="en-US"/>
        </w:rPr>
        <w:t>,</w:t>
      </w:r>
      <w:r>
        <w:rPr>
          <w:rFonts w:eastAsiaTheme="minorHAnsi"/>
          <w:szCs w:val="24"/>
          <w:lang w:eastAsia="en-US"/>
        </w:rPr>
        <w:t xml:space="preserve"> μα όλοι οι δείκτες της οικονομίας είναι ξεκάθαρα βελτιωμένοι σε σχέση με εκεί που τους αφήσατε το 2015. Η ανάπτυξη, η ανεργία, οι εξαγωγές, η βιομηχανική παραγωγή, ο τουρισμός, η απορρόφηση κονδ</w:t>
      </w:r>
      <w:r>
        <w:rPr>
          <w:rFonts w:eastAsiaTheme="minorHAnsi"/>
          <w:szCs w:val="24"/>
          <w:lang w:eastAsia="en-US"/>
        </w:rPr>
        <w:t>υλίων, η ιδιωτική κατανάλωση, το ισοζύγιο καινούργιων ή κλειστών επιχειρήσεων, το δημόσιο χρέος, τα επιτόκια δανεισμού, τα κόκκινα δάνεια. Όποιον δείκτη και αν επιλέξετε να αναλύσουμε, δείχνει ότι πετυχαίνουμε εκεί που εσείς αποτύχατε.</w:t>
      </w:r>
    </w:p>
    <w:p w14:paraId="120F890A"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t>Και μην υποτιμάτε τη</w:t>
      </w:r>
      <w:r>
        <w:rPr>
          <w:rFonts w:eastAsiaTheme="minorHAnsi"/>
          <w:szCs w:val="24"/>
          <w:lang w:eastAsia="en-US"/>
        </w:rPr>
        <w:t xml:space="preserve">ν νοημοσύνη των πολιτών, συγκρίνοντας μπακαλίστικα τις προβλέψεις του </w:t>
      </w:r>
      <w:r>
        <w:rPr>
          <w:rFonts w:eastAsiaTheme="minorHAnsi"/>
          <w:szCs w:val="24"/>
          <w:lang w:eastAsia="en-US"/>
        </w:rPr>
        <w:t>μ</w:t>
      </w:r>
      <w:r>
        <w:rPr>
          <w:rFonts w:eastAsiaTheme="minorHAnsi"/>
          <w:szCs w:val="24"/>
          <w:lang w:eastAsia="en-US"/>
        </w:rPr>
        <w:t>εσοπρόθεσμου το 2014 με τα πεπραγμένα μας, όταν δεν πιάσατε ούτε έναν στόχο. Μιλάμε για τον πλήρη παραλογισμό. Μπορεί να μην είμαστε ακόμη οικονομικά στο σημείο που θα θέλαμε, καθώς δεν</w:t>
      </w:r>
      <w:r>
        <w:rPr>
          <w:rFonts w:eastAsiaTheme="minorHAnsi"/>
          <w:szCs w:val="24"/>
          <w:lang w:eastAsia="en-US"/>
        </w:rPr>
        <w:t xml:space="preserve"> ανακτήσαμε εν μία νυκτί το 25% του ΑΕΠ, που εσείς απωλέσατε μέσα σε τέσσερα χρόνια, αλλά η σύγκριση των </w:t>
      </w:r>
      <w:r>
        <w:rPr>
          <w:rFonts w:eastAsiaTheme="minorHAnsi"/>
          <w:szCs w:val="24"/>
          <w:lang w:eastAsia="en-US"/>
        </w:rPr>
        <w:lastRenderedPageBreak/>
        <w:t xml:space="preserve">πεπραγμένων μας είναι συντριπτική, ενώ δείχνει ότι η πορεία της οικονομίας έχει περάσει οριστικά σε </w:t>
      </w:r>
      <w:r w:rsidRPr="00BD42C7">
        <w:rPr>
          <w:rFonts w:eastAsiaTheme="minorHAnsi"/>
          <w:szCs w:val="24"/>
          <w:lang w:eastAsia="en-US"/>
        </w:rPr>
        <w:t>ενάρετο</w:t>
      </w:r>
      <w:r>
        <w:rPr>
          <w:rFonts w:eastAsiaTheme="minorHAnsi"/>
          <w:szCs w:val="24"/>
          <w:lang w:eastAsia="en-US"/>
        </w:rPr>
        <w:t xml:space="preserve"> κύκλο. </w:t>
      </w:r>
    </w:p>
    <w:p w14:paraId="120F890B"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t>Και αυτό, κυρίες και κύριοι συνάδελ</w:t>
      </w:r>
      <w:r>
        <w:rPr>
          <w:rFonts w:eastAsiaTheme="minorHAnsi"/>
          <w:szCs w:val="24"/>
          <w:lang w:eastAsia="en-US"/>
        </w:rPr>
        <w:t>φοι, συνιστά την έξοδο από τα αγαπημένα σας μνημόνια. Αυτό που δεν θέλετε με τίποτε να παραδεχθείτε, αυτό που σας έχει διαλύσει οποιαδήποτε δυνατότητα να παρ</w:t>
      </w:r>
      <w:r>
        <w:rPr>
          <w:rFonts w:eastAsiaTheme="minorHAnsi"/>
          <w:szCs w:val="24"/>
          <w:lang w:eastAsia="en-US"/>
        </w:rPr>
        <w:t>αγάγ</w:t>
      </w:r>
      <w:r>
        <w:rPr>
          <w:rFonts w:eastAsiaTheme="minorHAnsi"/>
          <w:szCs w:val="24"/>
          <w:lang w:eastAsia="en-US"/>
        </w:rPr>
        <w:t>ετε πολιτική και προτάσεις για το αύριο, επειδή δεν έχετε επιχειρήματα και αφού διαψευστήκατε σ</w:t>
      </w:r>
      <w:r>
        <w:rPr>
          <w:rFonts w:eastAsiaTheme="minorHAnsi"/>
          <w:szCs w:val="24"/>
          <w:lang w:eastAsia="en-US"/>
        </w:rPr>
        <w:t xml:space="preserve">ε όλα, έχετε καταφύγει σε ακροδεξιές κορώνες, σαν αυτή που εκστόμισε ο Αρχηγός της Αξιωματικής Αντιπολίτευσης κ. Μητσοτάκης, </w:t>
      </w:r>
      <w:r w:rsidRPr="00A2353F">
        <w:rPr>
          <w:rFonts w:eastAsiaTheme="minorHAnsi"/>
          <w:szCs w:val="24"/>
          <w:lang w:eastAsia="en-US"/>
        </w:rPr>
        <w:t>ωρυόμενος</w:t>
      </w:r>
      <w:r>
        <w:rPr>
          <w:rFonts w:eastAsiaTheme="minorHAnsi"/>
          <w:szCs w:val="24"/>
          <w:lang w:eastAsia="en-US"/>
        </w:rPr>
        <w:t xml:space="preserve"> από το Βήμα της Βουλής, ως άριστος απόφοιτος της «Ελληνικής Αγωγής». Ότι τι, δηλαδή; Ότι ανταλλάξαμε τη Μακεδονία για τις</w:t>
      </w:r>
      <w:r>
        <w:rPr>
          <w:rFonts w:eastAsiaTheme="minorHAnsi"/>
          <w:szCs w:val="24"/>
          <w:lang w:eastAsia="en-US"/>
        </w:rPr>
        <w:t xml:space="preserve"> συντάξεις.</w:t>
      </w:r>
    </w:p>
    <w:p w14:paraId="120F890C" w14:textId="77777777" w:rsidR="0086761A" w:rsidRDefault="00427452">
      <w:pPr>
        <w:spacing w:line="600" w:lineRule="auto"/>
        <w:ind w:firstLine="720"/>
        <w:jc w:val="both"/>
        <w:rPr>
          <w:rFonts w:eastAsiaTheme="minorHAnsi"/>
          <w:szCs w:val="24"/>
          <w:lang w:eastAsia="en-US"/>
        </w:rPr>
      </w:pPr>
      <w:r>
        <w:rPr>
          <w:rFonts w:eastAsiaTheme="minorHAnsi"/>
          <w:szCs w:val="24"/>
          <w:lang w:eastAsia="en-US"/>
        </w:rPr>
        <w:t xml:space="preserve">Παγκόσμια συνομωσία, λοιπόν, για να καταλάβει και ο κόσμος τι έχει γίνει μεταξύ του ΟΗΕ, του ΝΑΤΟ, της Ευρωπαϊκής Ένωσης, της </w:t>
      </w:r>
      <w:r>
        <w:rPr>
          <w:rFonts w:eastAsiaTheme="minorHAnsi"/>
          <w:szCs w:val="24"/>
          <w:lang w:val="en-US" w:eastAsia="en-US"/>
        </w:rPr>
        <w:t>Commission</w:t>
      </w:r>
      <w:r>
        <w:rPr>
          <w:rFonts w:eastAsiaTheme="minorHAnsi"/>
          <w:szCs w:val="24"/>
          <w:lang w:eastAsia="en-US"/>
        </w:rPr>
        <w:t xml:space="preserve">, του </w:t>
      </w:r>
      <w:r>
        <w:rPr>
          <w:rFonts w:eastAsiaTheme="minorHAnsi"/>
          <w:szCs w:val="24"/>
          <w:lang w:val="en-US" w:eastAsia="en-US"/>
        </w:rPr>
        <w:t>Eurogroup</w:t>
      </w:r>
      <w:r w:rsidRPr="009D68BB">
        <w:rPr>
          <w:rFonts w:eastAsiaTheme="minorHAnsi"/>
          <w:szCs w:val="24"/>
          <w:lang w:eastAsia="en-US"/>
        </w:rPr>
        <w:t xml:space="preserve"> </w:t>
      </w:r>
      <w:r>
        <w:rPr>
          <w:rFonts w:eastAsiaTheme="minorHAnsi"/>
          <w:szCs w:val="24"/>
          <w:lang w:eastAsia="en-US"/>
        </w:rPr>
        <w:t xml:space="preserve">με ποιον; Με τον σατανικό Αλέξη Τσίπρα. Αυτό λέτε. Ας βγείτε να το πείτε δημόσια στα διεθνή </w:t>
      </w:r>
      <w:r>
        <w:rPr>
          <w:rFonts w:eastAsiaTheme="minorHAnsi"/>
          <w:szCs w:val="24"/>
          <w:lang w:eastAsia="en-US"/>
        </w:rPr>
        <w:t>φόρα, αν έχετε το πολιτικό σθένος. Σας προκαλούμε. Και είμαι σίγουρος ότι η διεθνής κοινότητα θα το τοποθετήσει επάξια στο κάδρο της γραφικότητας και της απομόνωσης, πλάι στον Πρόεδρο των Φιλιππίνων Ροντρίγκο Ντουτέρτε .</w:t>
      </w:r>
    </w:p>
    <w:p w14:paraId="120F890D" w14:textId="77777777" w:rsidR="0086761A" w:rsidRDefault="00427452">
      <w:pPr>
        <w:spacing w:line="600" w:lineRule="auto"/>
        <w:ind w:firstLine="720"/>
        <w:jc w:val="both"/>
        <w:rPr>
          <w:rFonts w:eastAsia="Times New Roman" w:cs="Times New Roman"/>
          <w:szCs w:val="24"/>
        </w:rPr>
      </w:pPr>
      <w:r>
        <w:rPr>
          <w:rFonts w:eastAsiaTheme="minorHAnsi"/>
          <w:szCs w:val="24"/>
          <w:lang w:eastAsia="en-US"/>
        </w:rPr>
        <w:lastRenderedPageBreak/>
        <w:t>Βέβαια, βρήκατε ανταπόκριση, δεν πήγε στο κενό αυτή η προσπάθεια. Από ποιους; Από την ναζιστική οργάνωση της Χρυσής Αυγής, που τσίμπησε στο ψάρεμά σας, στα θολά νερά και σας έκανε και πρόταση συνεργασίας. Ανατριχιάζουν οι μετριοπαθείς κεντρώοι, οι αριστερο</w:t>
      </w:r>
      <w:r>
        <w:rPr>
          <w:rFonts w:eastAsiaTheme="minorHAnsi"/>
          <w:szCs w:val="24"/>
          <w:lang w:eastAsia="en-US"/>
        </w:rPr>
        <w:t xml:space="preserve">ί και δημοκρατικοί πολίτες και μόνο που σκέφτονται να έρθει ξανά η πιο σκοτεινή Δεξιά βγαλμένη από τον χειρότερο εφιάλτη της νεοελληνικής ιστορίας. </w:t>
      </w:r>
    </w:p>
    <w:p w14:paraId="120F890E"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 xml:space="preserve">Δεν θα σας ακολουθήσουμε πλέον στον κατήφορο. Εμείς απευθυνόμαστε </w:t>
      </w:r>
      <w:r w:rsidRPr="00827A20">
        <w:rPr>
          <w:rFonts w:eastAsia="Times New Roman"/>
          <w:szCs w:val="24"/>
        </w:rPr>
        <w:t>ανοιχτά και καθαρά στους πολίτες</w:t>
      </w:r>
      <w:r>
        <w:rPr>
          <w:rFonts w:eastAsia="Times New Roman"/>
          <w:szCs w:val="24"/>
        </w:rPr>
        <w:t>,</w:t>
      </w:r>
      <w:r w:rsidRPr="00827A20">
        <w:rPr>
          <w:rFonts w:eastAsia="Times New Roman"/>
          <w:szCs w:val="24"/>
        </w:rPr>
        <w:t xml:space="preserve"> με τα π</w:t>
      </w:r>
      <w:r w:rsidRPr="00827A20">
        <w:rPr>
          <w:rFonts w:eastAsia="Times New Roman"/>
          <w:szCs w:val="24"/>
        </w:rPr>
        <w:t xml:space="preserve">επραγμένα μας και </w:t>
      </w:r>
      <w:r>
        <w:rPr>
          <w:rFonts w:eastAsia="Times New Roman"/>
          <w:szCs w:val="24"/>
        </w:rPr>
        <w:t>τ</w:t>
      </w:r>
      <w:r w:rsidRPr="00827A20">
        <w:rPr>
          <w:rFonts w:eastAsia="Times New Roman"/>
          <w:szCs w:val="24"/>
        </w:rPr>
        <w:t>ο σχέδιό μας για το μέλλον</w:t>
      </w:r>
      <w:r>
        <w:rPr>
          <w:rFonts w:eastAsia="Times New Roman"/>
          <w:szCs w:val="24"/>
        </w:rPr>
        <w:t>.</w:t>
      </w:r>
      <w:r w:rsidRPr="00827A20">
        <w:rPr>
          <w:rFonts w:eastAsia="Times New Roman"/>
          <w:szCs w:val="24"/>
        </w:rPr>
        <w:t xml:space="preserve"> </w:t>
      </w:r>
      <w:r>
        <w:rPr>
          <w:rFonts w:eastAsia="Times New Roman"/>
          <w:szCs w:val="24"/>
        </w:rPr>
        <w:t>Π</w:t>
      </w:r>
      <w:r w:rsidRPr="00827A20">
        <w:rPr>
          <w:rFonts w:eastAsia="Times New Roman"/>
          <w:szCs w:val="24"/>
        </w:rPr>
        <w:t xml:space="preserve">άνω σε αυτό το μονοπάτι βαδίζει η </w:t>
      </w:r>
      <w:r>
        <w:rPr>
          <w:rFonts w:eastAsia="Times New Roman"/>
          <w:szCs w:val="24"/>
        </w:rPr>
        <w:t>Κ</w:t>
      </w:r>
      <w:r w:rsidRPr="00827A20">
        <w:rPr>
          <w:rFonts w:eastAsia="Times New Roman"/>
          <w:szCs w:val="24"/>
        </w:rPr>
        <w:t xml:space="preserve">υβέρνηση </w:t>
      </w:r>
      <w:r>
        <w:rPr>
          <w:rFonts w:eastAsia="Times New Roman"/>
          <w:szCs w:val="24"/>
        </w:rPr>
        <w:t>μας,</w:t>
      </w:r>
      <w:r w:rsidRPr="00827A20">
        <w:rPr>
          <w:rFonts w:eastAsia="Times New Roman"/>
          <w:szCs w:val="24"/>
        </w:rPr>
        <w:t xml:space="preserve"> εκτελώντας πιστά τους προϋπολογισμούς </w:t>
      </w:r>
      <w:r>
        <w:rPr>
          <w:rFonts w:eastAsia="Times New Roman"/>
          <w:szCs w:val="24"/>
        </w:rPr>
        <w:t>της.</w:t>
      </w:r>
      <w:r w:rsidRPr="00827A20">
        <w:rPr>
          <w:rFonts w:eastAsia="Times New Roman"/>
          <w:szCs w:val="24"/>
        </w:rPr>
        <w:t xml:space="preserve"> </w:t>
      </w:r>
      <w:r>
        <w:rPr>
          <w:rFonts w:eastAsia="Times New Roman"/>
          <w:szCs w:val="24"/>
        </w:rPr>
        <w:t>Β</w:t>
      </w:r>
      <w:r w:rsidRPr="00827A20">
        <w:rPr>
          <w:rFonts w:eastAsia="Times New Roman"/>
          <w:szCs w:val="24"/>
        </w:rPr>
        <w:t>άλαμε πάτο στο βαρέλι</w:t>
      </w:r>
      <w:r>
        <w:rPr>
          <w:rFonts w:eastAsia="Times New Roman"/>
          <w:szCs w:val="24"/>
        </w:rPr>
        <w:t>,</w:t>
      </w:r>
      <w:r w:rsidRPr="00827A20">
        <w:rPr>
          <w:rFonts w:eastAsia="Times New Roman"/>
          <w:szCs w:val="24"/>
        </w:rPr>
        <w:t xml:space="preserve"> </w:t>
      </w:r>
      <w:r>
        <w:rPr>
          <w:rFonts w:eastAsia="Times New Roman"/>
          <w:szCs w:val="24"/>
        </w:rPr>
        <w:t>π</w:t>
      </w:r>
      <w:r w:rsidRPr="00827A20">
        <w:rPr>
          <w:rFonts w:eastAsia="Times New Roman"/>
          <w:szCs w:val="24"/>
        </w:rPr>
        <w:t>εράσαμε στην ανάπτυξη άνω του 2%</w:t>
      </w:r>
      <w:r>
        <w:rPr>
          <w:rFonts w:eastAsia="Times New Roman"/>
          <w:szCs w:val="24"/>
        </w:rPr>
        <w:t>,</w:t>
      </w:r>
      <w:r w:rsidRPr="00827A20">
        <w:rPr>
          <w:rFonts w:eastAsia="Times New Roman"/>
          <w:szCs w:val="24"/>
        </w:rPr>
        <w:t xml:space="preserve"> προστατέψαμε τους ασθενέστερους συμπολίτες μας </w:t>
      </w:r>
      <w:r>
        <w:rPr>
          <w:rFonts w:eastAsia="Times New Roman"/>
          <w:szCs w:val="24"/>
        </w:rPr>
        <w:t xml:space="preserve">και </w:t>
      </w:r>
      <w:r w:rsidRPr="00827A20">
        <w:rPr>
          <w:rFonts w:eastAsia="Times New Roman"/>
          <w:szCs w:val="24"/>
        </w:rPr>
        <w:t xml:space="preserve">τώρα </w:t>
      </w:r>
      <w:r w:rsidRPr="00827A20">
        <w:rPr>
          <w:rFonts w:eastAsia="Times New Roman"/>
          <w:szCs w:val="24"/>
        </w:rPr>
        <w:t>προχωράμε με στοχευμένες παρεμβάσεις για τη μεσαία τάξη</w:t>
      </w:r>
      <w:r>
        <w:rPr>
          <w:rFonts w:eastAsia="Times New Roman"/>
          <w:szCs w:val="24"/>
        </w:rPr>
        <w:t>,</w:t>
      </w:r>
      <w:r w:rsidRPr="00827A20">
        <w:rPr>
          <w:rFonts w:eastAsia="Times New Roman"/>
          <w:szCs w:val="24"/>
        </w:rPr>
        <w:t xml:space="preserve"> στο πλαίσιο που έθεσε ο </w:t>
      </w:r>
      <w:r>
        <w:rPr>
          <w:rFonts w:eastAsia="Times New Roman"/>
          <w:szCs w:val="24"/>
        </w:rPr>
        <w:t>Π</w:t>
      </w:r>
      <w:r w:rsidRPr="00827A20">
        <w:rPr>
          <w:rFonts w:eastAsia="Times New Roman"/>
          <w:szCs w:val="24"/>
        </w:rPr>
        <w:t>ρωθυπουργός στη Διεθνή Έκθεση Θεσσαλονίκης</w:t>
      </w:r>
      <w:r>
        <w:rPr>
          <w:rFonts w:eastAsia="Times New Roman"/>
          <w:szCs w:val="24"/>
        </w:rPr>
        <w:t>,</w:t>
      </w:r>
      <w:r w:rsidRPr="00827A20">
        <w:rPr>
          <w:rFonts w:eastAsia="Times New Roman"/>
          <w:szCs w:val="24"/>
        </w:rPr>
        <w:t xml:space="preserve"> ώστε να ξεδιπλώσουμε ένα νέο μοντέλο δίκαιης ανάπτυξης για τους πολλούς</w:t>
      </w:r>
      <w:r>
        <w:rPr>
          <w:rFonts w:eastAsia="Times New Roman"/>
          <w:szCs w:val="24"/>
        </w:rPr>
        <w:t>.</w:t>
      </w:r>
    </w:p>
    <w:p w14:paraId="120F890F"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Κ</w:t>
      </w:r>
      <w:r w:rsidRPr="00827A20">
        <w:rPr>
          <w:rFonts w:eastAsia="Times New Roman"/>
          <w:szCs w:val="24"/>
        </w:rPr>
        <w:t>υρίες και κύριοι συνάδελφοι</w:t>
      </w:r>
      <w:r>
        <w:rPr>
          <w:rFonts w:eastAsia="Times New Roman"/>
          <w:szCs w:val="24"/>
        </w:rPr>
        <w:t>,</w:t>
      </w:r>
      <w:r w:rsidRPr="00827A20">
        <w:rPr>
          <w:rFonts w:eastAsia="Times New Roman"/>
          <w:szCs w:val="24"/>
        </w:rPr>
        <w:t xml:space="preserve"> γνωρίζουμε καλά πως οι συνέ</w:t>
      </w:r>
      <w:r w:rsidRPr="00827A20">
        <w:rPr>
          <w:rFonts w:eastAsia="Times New Roman"/>
          <w:szCs w:val="24"/>
        </w:rPr>
        <w:t xml:space="preserve">πειες της πολυετούς κρίσης δεν μπορούν να διορθωθούν από τη </w:t>
      </w:r>
      <w:r>
        <w:rPr>
          <w:rFonts w:eastAsia="Times New Roman"/>
          <w:szCs w:val="24"/>
        </w:rPr>
        <w:t>μια</w:t>
      </w:r>
      <w:r w:rsidRPr="00827A20">
        <w:rPr>
          <w:rFonts w:eastAsia="Times New Roman"/>
          <w:szCs w:val="24"/>
        </w:rPr>
        <w:t xml:space="preserve"> μέρα στην άλλη</w:t>
      </w:r>
      <w:r>
        <w:rPr>
          <w:rFonts w:eastAsia="Times New Roman"/>
          <w:szCs w:val="24"/>
        </w:rPr>
        <w:t>.</w:t>
      </w:r>
      <w:r w:rsidRPr="00827A20">
        <w:rPr>
          <w:rFonts w:eastAsia="Times New Roman"/>
          <w:szCs w:val="24"/>
        </w:rPr>
        <w:t xml:space="preserve"> </w:t>
      </w:r>
      <w:r>
        <w:rPr>
          <w:rFonts w:eastAsia="Times New Roman"/>
          <w:szCs w:val="24"/>
        </w:rPr>
        <w:t>Όμως,</w:t>
      </w:r>
      <w:r w:rsidRPr="00827A20">
        <w:rPr>
          <w:rFonts w:eastAsia="Times New Roman"/>
          <w:szCs w:val="24"/>
        </w:rPr>
        <w:t xml:space="preserve"> είμαστε αποφασισμένοι να συνεχίσουμε την προσπάθεια που ήδη φαίνεται να αποδίδει</w:t>
      </w:r>
      <w:r>
        <w:rPr>
          <w:rFonts w:eastAsia="Times New Roman"/>
          <w:szCs w:val="24"/>
        </w:rPr>
        <w:t>.</w:t>
      </w:r>
      <w:r w:rsidRPr="00827A20">
        <w:rPr>
          <w:rFonts w:eastAsia="Times New Roman"/>
          <w:szCs w:val="24"/>
        </w:rPr>
        <w:t xml:space="preserve"> </w:t>
      </w:r>
      <w:r>
        <w:rPr>
          <w:rFonts w:eastAsia="Times New Roman"/>
          <w:szCs w:val="24"/>
        </w:rPr>
        <w:t>Η</w:t>
      </w:r>
      <w:r w:rsidRPr="00827A20">
        <w:rPr>
          <w:rFonts w:eastAsia="Times New Roman"/>
          <w:szCs w:val="24"/>
        </w:rPr>
        <w:t xml:space="preserve"> πορεία της χώρας </w:t>
      </w:r>
      <w:r>
        <w:rPr>
          <w:rFonts w:eastAsia="Times New Roman"/>
          <w:szCs w:val="24"/>
        </w:rPr>
        <w:t>μας</w:t>
      </w:r>
      <w:r w:rsidRPr="00827A20">
        <w:rPr>
          <w:rFonts w:eastAsia="Times New Roman"/>
          <w:szCs w:val="24"/>
        </w:rPr>
        <w:t xml:space="preserve"> </w:t>
      </w:r>
      <w:r>
        <w:rPr>
          <w:rFonts w:eastAsia="Times New Roman"/>
          <w:szCs w:val="24"/>
        </w:rPr>
        <w:t>π</w:t>
      </w:r>
      <w:r w:rsidRPr="00827A20">
        <w:rPr>
          <w:rFonts w:eastAsia="Times New Roman"/>
          <w:szCs w:val="24"/>
        </w:rPr>
        <w:t xml:space="preserve">ροφανώς και εξαρτάται από το διεθνές περιβάλλον </w:t>
      </w:r>
      <w:r>
        <w:rPr>
          <w:rFonts w:eastAsia="Times New Roman"/>
          <w:szCs w:val="24"/>
        </w:rPr>
        <w:t>-</w:t>
      </w:r>
      <w:r w:rsidRPr="00827A20">
        <w:rPr>
          <w:rFonts w:eastAsia="Times New Roman"/>
          <w:szCs w:val="24"/>
        </w:rPr>
        <w:t>μη</w:t>
      </w:r>
      <w:r>
        <w:rPr>
          <w:rFonts w:eastAsia="Times New Roman"/>
          <w:szCs w:val="24"/>
        </w:rPr>
        <w:t>ν</w:t>
      </w:r>
      <w:r w:rsidRPr="00827A20">
        <w:rPr>
          <w:rFonts w:eastAsia="Times New Roman"/>
          <w:szCs w:val="24"/>
        </w:rPr>
        <w:t xml:space="preserve"> κρυβόμαστε </w:t>
      </w:r>
      <w:r w:rsidRPr="00827A20">
        <w:rPr>
          <w:rFonts w:eastAsia="Times New Roman"/>
          <w:szCs w:val="24"/>
        </w:rPr>
        <w:t xml:space="preserve">πίσω από το δάχτυλό </w:t>
      </w:r>
      <w:r>
        <w:rPr>
          <w:rFonts w:eastAsia="Times New Roman"/>
          <w:szCs w:val="24"/>
        </w:rPr>
        <w:t>μας-</w:t>
      </w:r>
      <w:r w:rsidRPr="00827A20">
        <w:rPr>
          <w:rFonts w:eastAsia="Times New Roman"/>
          <w:szCs w:val="24"/>
        </w:rPr>
        <w:t xml:space="preserve"> και τη διεθνή συγκυρία</w:t>
      </w:r>
      <w:r>
        <w:rPr>
          <w:rFonts w:eastAsia="Times New Roman"/>
          <w:szCs w:val="24"/>
        </w:rPr>
        <w:t>.</w:t>
      </w:r>
      <w:r w:rsidRPr="00827A20">
        <w:rPr>
          <w:rFonts w:eastAsia="Times New Roman"/>
          <w:szCs w:val="24"/>
        </w:rPr>
        <w:t xml:space="preserve"> </w:t>
      </w:r>
      <w:r>
        <w:rPr>
          <w:rFonts w:eastAsia="Times New Roman"/>
          <w:szCs w:val="24"/>
        </w:rPr>
        <w:t>Η</w:t>
      </w:r>
      <w:r w:rsidRPr="00827A20">
        <w:rPr>
          <w:rFonts w:eastAsia="Times New Roman"/>
          <w:szCs w:val="24"/>
        </w:rPr>
        <w:t xml:space="preserve"> κρίση λιτότητας</w:t>
      </w:r>
      <w:r>
        <w:rPr>
          <w:rFonts w:eastAsia="Times New Roman"/>
          <w:szCs w:val="24"/>
        </w:rPr>
        <w:t xml:space="preserve"> -</w:t>
      </w:r>
      <w:r w:rsidRPr="00827A20">
        <w:rPr>
          <w:rFonts w:eastAsia="Times New Roman"/>
          <w:szCs w:val="24"/>
        </w:rPr>
        <w:lastRenderedPageBreak/>
        <w:t>από διαφορετική σκοπιά</w:t>
      </w:r>
      <w:r>
        <w:rPr>
          <w:rFonts w:eastAsia="Times New Roman"/>
          <w:szCs w:val="24"/>
        </w:rPr>
        <w:t>,</w:t>
      </w:r>
      <w:r w:rsidRPr="00827A20">
        <w:rPr>
          <w:rFonts w:eastAsia="Times New Roman"/>
          <w:szCs w:val="24"/>
        </w:rPr>
        <w:t xml:space="preserve"> βέβαια</w:t>
      </w:r>
      <w:r>
        <w:rPr>
          <w:rFonts w:eastAsia="Times New Roman"/>
          <w:szCs w:val="24"/>
        </w:rPr>
        <w:t>,</w:t>
      </w:r>
      <w:r w:rsidRPr="00827A20">
        <w:rPr>
          <w:rFonts w:eastAsia="Times New Roman"/>
          <w:szCs w:val="24"/>
        </w:rPr>
        <w:t xml:space="preserve"> </w:t>
      </w:r>
      <w:r>
        <w:rPr>
          <w:rFonts w:eastAsia="Times New Roman"/>
          <w:szCs w:val="24"/>
        </w:rPr>
        <w:t>για</w:t>
      </w:r>
      <w:r w:rsidRPr="00827A20">
        <w:rPr>
          <w:rFonts w:eastAsia="Times New Roman"/>
          <w:szCs w:val="24"/>
        </w:rPr>
        <w:t xml:space="preserve"> </w:t>
      </w:r>
      <w:r>
        <w:rPr>
          <w:rFonts w:eastAsia="Times New Roman"/>
          <w:szCs w:val="24"/>
        </w:rPr>
        <w:t xml:space="preserve">την </w:t>
      </w:r>
      <w:r w:rsidRPr="00827A20">
        <w:rPr>
          <w:rFonts w:eastAsia="Times New Roman"/>
          <w:szCs w:val="24"/>
        </w:rPr>
        <w:t xml:space="preserve">κάθε περίπτωση </w:t>
      </w:r>
      <w:r>
        <w:rPr>
          <w:rFonts w:eastAsia="Times New Roman"/>
          <w:szCs w:val="24"/>
        </w:rPr>
        <w:t xml:space="preserve">που θα αναφέρω- </w:t>
      </w:r>
      <w:r w:rsidRPr="00827A20">
        <w:rPr>
          <w:rFonts w:eastAsia="Times New Roman"/>
          <w:szCs w:val="24"/>
        </w:rPr>
        <w:t>δημιουργεί πολιτική αστάθεια στις χώρες του κέντρου της Ευρωπαϊκής Ένωσης</w:t>
      </w:r>
      <w:r>
        <w:rPr>
          <w:rFonts w:eastAsia="Times New Roman"/>
          <w:szCs w:val="24"/>
        </w:rPr>
        <w:t>, όπως</w:t>
      </w:r>
      <w:r w:rsidRPr="00827A20">
        <w:rPr>
          <w:rFonts w:eastAsia="Times New Roman"/>
          <w:szCs w:val="24"/>
        </w:rPr>
        <w:t xml:space="preserve"> το </w:t>
      </w:r>
      <w:r>
        <w:rPr>
          <w:rFonts w:eastAsia="Times New Roman"/>
          <w:szCs w:val="24"/>
          <w:lang w:val="en-US"/>
        </w:rPr>
        <w:t>Brexit</w:t>
      </w:r>
      <w:r>
        <w:rPr>
          <w:rFonts w:eastAsia="Times New Roman"/>
          <w:szCs w:val="24"/>
        </w:rPr>
        <w:t xml:space="preserve"> για τη</w:t>
      </w:r>
      <w:r w:rsidRPr="00827A20">
        <w:rPr>
          <w:rFonts w:eastAsia="Times New Roman"/>
          <w:szCs w:val="24"/>
        </w:rPr>
        <w:t xml:space="preserve"> Βρετανία</w:t>
      </w:r>
      <w:r w:rsidRPr="00A74B5D">
        <w:rPr>
          <w:rFonts w:eastAsia="Times New Roman"/>
          <w:szCs w:val="24"/>
        </w:rPr>
        <w:t>,</w:t>
      </w:r>
      <w:r w:rsidRPr="00827A20">
        <w:rPr>
          <w:rFonts w:eastAsia="Times New Roman"/>
          <w:szCs w:val="24"/>
        </w:rPr>
        <w:t xml:space="preserve"> </w:t>
      </w:r>
      <w:r>
        <w:rPr>
          <w:rFonts w:eastAsia="Times New Roman"/>
          <w:szCs w:val="24"/>
        </w:rPr>
        <w:t>η</w:t>
      </w:r>
      <w:r w:rsidRPr="00827A20">
        <w:rPr>
          <w:rFonts w:eastAsia="Times New Roman"/>
          <w:szCs w:val="24"/>
        </w:rPr>
        <w:t xml:space="preserve"> υπόθεση </w:t>
      </w:r>
      <w:r>
        <w:rPr>
          <w:rFonts w:eastAsia="Times New Roman"/>
          <w:szCs w:val="24"/>
        </w:rPr>
        <w:t>με τα «</w:t>
      </w:r>
      <w:r w:rsidRPr="00827A20">
        <w:rPr>
          <w:rFonts w:eastAsia="Times New Roman"/>
          <w:szCs w:val="24"/>
        </w:rPr>
        <w:t>κίτρινα γιλέκα</w:t>
      </w:r>
      <w:r>
        <w:rPr>
          <w:rFonts w:eastAsia="Times New Roman"/>
          <w:szCs w:val="24"/>
        </w:rPr>
        <w:t>» για τ</w:t>
      </w:r>
      <w:r w:rsidRPr="00827A20">
        <w:rPr>
          <w:rFonts w:eastAsia="Times New Roman"/>
          <w:szCs w:val="24"/>
        </w:rPr>
        <w:t>η Γαλλία</w:t>
      </w:r>
      <w:r>
        <w:rPr>
          <w:rFonts w:eastAsia="Times New Roman"/>
          <w:szCs w:val="24"/>
        </w:rPr>
        <w:t>,</w:t>
      </w:r>
      <w:r w:rsidRPr="00827A20">
        <w:rPr>
          <w:rFonts w:eastAsia="Times New Roman"/>
          <w:szCs w:val="24"/>
        </w:rPr>
        <w:t xml:space="preserve"> η Ιταλία με τον προϋπολογισμό </w:t>
      </w:r>
      <w:r>
        <w:rPr>
          <w:rFonts w:eastAsia="Times New Roman"/>
          <w:szCs w:val="24"/>
        </w:rPr>
        <w:t>της,</w:t>
      </w:r>
      <w:r w:rsidRPr="00827A20">
        <w:rPr>
          <w:rFonts w:eastAsia="Times New Roman"/>
          <w:szCs w:val="24"/>
        </w:rPr>
        <w:t xml:space="preserve"> η Γερμανία με την άνοδο του A</w:t>
      </w:r>
      <w:r>
        <w:rPr>
          <w:rFonts w:eastAsia="Times New Roman"/>
          <w:szCs w:val="24"/>
          <w:lang w:val="en-US"/>
        </w:rPr>
        <w:t>f</w:t>
      </w:r>
      <w:r w:rsidRPr="00827A20">
        <w:rPr>
          <w:rFonts w:eastAsia="Times New Roman"/>
          <w:szCs w:val="24"/>
        </w:rPr>
        <w:t>D</w:t>
      </w:r>
      <w:r>
        <w:rPr>
          <w:rFonts w:eastAsia="Times New Roman"/>
          <w:szCs w:val="24"/>
        </w:rPr>
        <w:t xml:space="preserve">. Όλες αυτές οι </w:t>
      </w:r>
      <w:r w:rsidRPr="00827A20">
        <w:rPr>
          <w:rFonts w:eastAsia="Times New Roman"/>
          <w:szCs w:val="24"/>
        </w:rPr>
        <w:t>χώρες έχουν κρίση λόγω της λιτότητας</w:t>
      </w:r>
      <w:r>
        <w:rPr>
          <w:rFonts w:eastAsia="Times New Roman"/>
          <w:szCs w:val="24"/>
        </w:rPr>
        <w:t xml:space="preserve">. </w:t>
      </w:r>
    </w:p>
    <w:p w14:paraId="120F8910"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Α</w:t>
      </w:r>
      <w:r w:rsidRPr="00827A20">
        <w:rPr>
          <w:rFonts w:eastAsia="Times New Roman"/>
          <w:szCs w:val="24"/>
        </w:rPr>
        <w:t>ντίθετα</w:t>
      </w:r>
      <w:r>
        <w:rPr>
          <w:rFonts w:eastAsia="Times New Roman"/>
          <w:szCs w:val="24"/>
        </w:rPr>
        <w:t>,</w:t>
      </w:r>
      <w:r w:rsidRPr="00827A20">
        <w:rPr>
          <w:rFonts w:eastAsia="Times New Roman"/>
          <w:szCs w:val="24"/>
        </w:rPr>
        <w:t xml:space="preserve"> οι χώρες του </w:t>
      </w:r>
      <w:r>
        <w:rPr>
          <w:rFonts w:eastAsia="Times New Roman"/>
          <w:szCs w:val="24"/>
        </w:rPr>
        <w:t>Ν</w:t>
      </w:r>
      <w:r w:rsidRPr="00827A20">
        <w:rPr>
          <w:rFonts w:eastAsia="Times New Roman"/>
          <w:szCs w:val="24"/>
        </w:rPr>
        <w:t>ότου</w:t>
      </w:r>
      <w:r>
        <w:rPr>
          <w:rFonts w:eastAsia="Times New Roman"/>
          <w:szCs w:val="24"/>
        </w:rPr>
        <w:t>,</w:t>
      </w:r>
      <w:r w:rsidRPr="00827A20">
        <w:rPr>
          <w:rFonts w:eastAsia="Times New Roman"/>
          <w:szCs w:val="24"/>
        </w:rPr>
        <w:t xml:space="preserve"> όπως η Ισπανία</w:t>
      </w:r>
      <w:r>
        <w:rPr>
          <w:rFonts w:eastAsia="Times New Roman"/>
          <w:szCs w:val="24"/>
        </w:rPr>
        <w:t>,</w:t>
      </w:r>
      <w:r w:rsidRPr="00827A20">
        <w:rPr>
          <w:rFonts w:eastAsia="Times New Roman"/>
          <w:szCs w:val="24"/>
        </w:rPr>
        <w:t xml:space="preserve"> η Πορτογαλία</w:t>
      </w:r>
      <w:r>
        <w:rPr>
          <w:rFonts w:eastAsia="Times New Roman"/>
          <w:szCs w:val="24"/>
        </w:rPr>
        <w:t xml:space="preserve"> και</w:t>
      </w:r>
      <w:r w:rsidRPr="00827A20">
        <w:rPr>
          <w:rFonts w:eastAsia="Times New Roman"/>
          <w:szCs w:val="24"/>
        </w:rPr>
        <w:t xml:space="preserve"> η Ελλάδα</w:t>
      </w:r>
      <w:r>
        <w:rPr>
          <w:rFonts w:eastAsia="Times New Roman"/>
          <w:szCs w:val="24"/>
        </w:rPr>
        <w:t>,</w:t>
      </w:r>
      <w:r w:rsidRPr="00827A20">
        <w:rPr>
          <w:rFonts w:eastAsia="Times New Roman"/>
          <w:szCs w:val="24"/>
        </w:rPr>
        <w:t xml:space="preserve"> έχουν κάνει </w:t>
      </w:r>
      <w:r>
        <w:rPr>
          <w:rFonts w:eastAsia="Times New Roman"/>
          <w:szCs w:val="24"/>
        </w:rPr>
        <w:t xml:space="preserve">προοδευτική </w:t>
      </w:r>
      <w:r>
        <w:rPr>
          <w:rFonts w:eastAsia="Times New Roman"/>
          <w:szCs w:val="24"/>
        </w:rPr>
        <w:t>συμμαχία αντι</w:t>
      </w:r>
      <w:r w:rsidRPr="00827A20">
        <w:rPr>
          <w:rFonts w:eastAsia="Times New Roman"/>
          <w:szCs w:val="24"/>
        </w:rPr>
        <w:t>λιτότητας</w:t>
      </w:r>
      <w:r>
        <w:rPr>
          <w:rFonts w:eastAsia="Times New Roman"/>
          <w:szCs w:val="24"/>
        </w:rPr>
        <w:t>.</w:t>
      </w:r>
      <w:r w:rsidRPr="00827A20">
        <w:rPr>
          <w:rFonts w:eastAsia="Times New Roman"/>
          <w:szCs w:val="24"/>
        </w:rPr>
        <w:t xml:space="preserve"> </w:t>
      </w:r>
    </w:p>
    <w:p w14:paraId="120F8911"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Φ</w:t>
      </w:r>
      <w:r w:rsidRPr="00827A20">
        <w:rPr>
          <w:rFonts w:eastAsia="Times New Roman"/>
          <w:szCs w:val="24"/>
        </w:rPr>
        <w:t>αίνεται ξεκάθαρα</w:t>
      </w:r>
      <w:r>
        <w:rPr>
          <w:rFonts w:eastAsia="Times New Roman"/>
          <w:szCs w:val="24"/>
        </w:rPr>
        <w:t>,</w:t>
      </w:r>
      <w:r w:rsidRPr="00827A20">
        <w:rPr>
          <w:rFonts w:eastAsia="Times New Roman"/>
          <w:szCs w:val="24"/>
        </w:rPr>
        <w:t xml:space="preserve"> λοιπόν</w:t>
      </w:r>
      <w:r>
        <w:rPr>
          <w:rFonts w:eastAsia="Times New Roman"/>
          <w:szCs w:val="24"/>
        </w:rPr>
        <w:t>,</w:t>
      </w:r>
      <w:r w:rsidRPr="00827A20">
        <w:rPr>
          <w:rFonts w:eastAsia="Times New Roman"/>
          <w:szCs w:val="24"/>
        </w:rPr>
        <w:t xml:space="preserve"> ότι η </w:t>
      </w:r>
      <w:r>
        <w:rPr>
          <w:rFonts w:eastAsia="Times New Roman"/>
          <w:szCs w:val="24"/>
        </w:rPr>
        <w:t>Α</w:t>
      </w:r>
      <w:r w:rsidRPr="00827A20">
        <w:rPr>
          <w:rFonts w:eastAsia="Times New Roman"/>
          <w:szCs w:val="24"/>
        </w:rPr>
        <w:t xml:space="preserve">ριστερά και ο ΣΥΡΙΖΑ είχε δίκιο στην ανάγνωση της κρίσης ως </w:t>
      </w:r>
      <w:r>
        <w:rPr>
          <w:rFonts w:eastAsia="Times New Roman"/>
          <w:szCs w:val="24"/>
        </w:rPr>
        <w:t>ε</w:t>
      </w:r>
      <w:r w:rsidRPr="00827A20">
        <w:rPr>
          <w:rFonts w:eastAsia="Times New Roman"/>
          <w:szCs w:val="24"/>
        </w:rPr>
        <w:t>υρωπαϊκό πρόβλημα</w:t>
      </w:r>
      <w:r>
        <w:rPr>
          <w:rFonts w:eastAsia="Times New Roman"/>
          <w:szCs w:val="24"/>
        </w:rPr>
        <w:t>,</w:t>
      </w:r>
      <w:r w:rsidRPr="00827A20">
        <w:rPr>
          <w:rFonts w:eastAsia="Times New Roman"/>
          <w:szCs w:val="24"/>
        </w:rPr>
        <w:t xml:space="preserve"> λόγω νεοφιλελεύθερων πολιτικών και ότι η λύση είναι ο αριστερός προοδευτικός φεντεραλισμός</w:t>
      </w:r>
      <w:r>
        <w:rPr>
          <w:rFonts w:eastAsia="Times New Roman"/>
          <w:szCs w:val="24"/>
        </w:rPr>
        <w:t>.</w:t>
      </w:r>
    </w:p>
    <w:p w14:paraId="120F8912"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Κ</w:t>
      </w:r>
      <w:r w:rsidRPr="00827A20">
        <w:rPr>
          <w:rFonts w:eastAsia="Times New Roman"/>
          <w:szCs w:val="24"/>
        </w:rPr>
        <w:t>λείνοντας</w:t>
      </w:r>
      <w:r>
        <w:rPr>
          <w:rFonts w:eastAsia="Times New Roman"/>
          <w:szCs w:val="24"/>
        </w:rPr>
        <w:t>,</w:t>
      </w:r>
      <w:r w:rsidRPr="00827A20">
        <w:rPr>
          <w:rFonts w:eastAsia="Times New Roman"/>
          <w:szCs w:val="24"/>
        </w:rPr>
        <w:t xml:space="preserve"> επιτρέψτε μου</w:t>
      </w:r>
      <w:r>
        <w:rPr>
          <w:rFonts w:eastAsia="Times New Roman"/>
          <w:szCs w:val="24"/>
        </w:rPr>
        <w:t>,</w:t>
      </w:r>
      <w:r w:rsidRPr="00827A20">
        <w:rPr>
          <w:rFonts w:eastAsia="Times New Roman"/>
          <w:szCs w:val="24"/>
        </w:rPr>
        <w:t xml:space="preserve"> ως νέος άνθρωπος κιόλας</w:t>
      </w:r>
      <w:r>
        <w:rPr>
          <w:rFonts w:eastAsia="Times New Roman"/>
          <w:szCs w:val="24"/>
        </w:rPr>
        <w:t>,</w:t>
      </w:r>
      <w:r w:rsidRPr="00827A20">
        <w:rPr>
          <w:rFonts w:eastAsia="Times New Roman"/>
          <w:szCs w:val="24"/>
        </w:rPr>
        <w:t xml:space="preserve"> </w:t>
      </w:r>
      <w:r>
        <w:rPr>
          <w:rFonts w:eastAsia="Times New Roman"/>
          <w:szCs w:val="24"/>
        </w:rPr>
        <w:t>ν</w:t>
      </w:r>
      <w:r w:rsidRPr="00827A20">
        <w:rPr>
          <w:rFonts w:eastAsia="Times New Roman"/>
          <w:szCs w:val="24"/>
        </w:rPr>
        <w:t xml:space="preserve">α αναφερθώ και στο φαινόμενο του brain drain και </w:t>
      </w:r>
      <w:r>
        <w:rPr>
          <w:rFonts w:eastAsia="Times New Roman"/>
          <w:szCs w:val="24"/>
        </w:rPr>
        <w:t>στο</w:t>
      </w:r>
      <w:r w:rsidRPr="00827A20">
        <w:rPr>
          <w:rFonts w:eastAsia="Times New Roman"/>
          <w:szCs w:val="24"/>
        </w:rPr>
        <w:t xml:space="preserve"> τι κάνει ο </w:t>
      </w:r>
      <w:r>
        <w:rPr>
          <w:rFonts w:eastAsia="Times New Roman"/>
          <w:szCs w:val="24"/>
        </w:rPr>
        <w:t>π</w:t>
      </w:r>
      <w:r w:rsidRPr="00827A20">
        <w:rPr>
          <w:rFonts w:eastAsia="Times New Roman"/>
          <w:szCs w:val="24"/>
        </w:rPr>
        <w:t>ροϋπολογισμός σε αυτό το κομμάτι</w:t>
      </w:r>
      <w:r>
        <w:rPr>
          <w:rFonts w:eastAsia="Times New Roman"/>
          <w:szCs w:val="24"/>
        </w:rPr>
        <w:t>. Τι</w:t>
      </w:r>
      <w:r w:rsidRPr="00827A20">
        <w:rPr>
          <w:rFonts w:eastAsia="Times New Roman"/>
          <w:szCs w:val="24"/>
        </w:rPr>
        <w:t xml:space="preserve"> βλέπουμε από τα στοιχεία του </w:t>
      </w:r>
      <w:r>
        <w:rPr>
          <w:rFonts w:eastAsia="Times New Roman"/>
          <w:szCs w:val="24"/>
        </w:rPr>
        <w:t>π</w:t>
      </w:r>
      <w:r w:rsidRPr="00827A20">
        <w:rPr>
          <w:rFonts w:eastAsia="Times New Roman"/>
          <w:szCs w:val="24"/>
        </w:rPr>
        <w:t>ροϋπολογισμού</w:t>
      </w:r>
      <w:r>
        <w:rPr>
          <w:rFonts w:eastAsia="Times New Roman"/>
          <w:szCs w:val="24"/>
        </w:rPr>
        <w:t>;</w:t>
      </w:r>
      <w:r w:rsidRPr="00827A20">
        <w:rPr>
          <w:rFonts w:eastAsia="Times New Roman"/>
          <w:szCs w:val="24"/>
        </w:rPr>
        <w:t xml:space="preserve"> </w:t>
      </w:r>
      <w:r>
        <w:rPr>
          <w:rFonts w:eastAsia="Times New Roman"/>
          <w:szCs w:val="24"/>
        </w:rPr>
        <w:t>Δ</w:t>
      </w:r>
      <w:r w:rsidRPr="00827A20">
        <w:rPr>
          <w:rFonts w:eastAsia="Times New Roman"/>
          <w:szCs w:val="24"/>
        </w:rPr>
        <w:t xml:space="preserve">ιπλασιασμός </w:t>
      </w:r>
      <w:r>
        <w:rPr>
          <w:rFonts w:eastAsia="Times New Roman"/>
          <w:szCs w:val="24"/>
        </w:rPr>
        <w:t xml:space="preserve">της </w:t>
      </w:r>
      <w:r w:rsidRPr="00827A20">
        <w:rPr>
          <w:rFonts w:eastAsia="Times New Roman"/>
          <w:szCs w:val="24"/>
        </w:rPr>
        <w:t>χρηματοδότησης από το 2014</w:t>
      </w:r>
      <w:r>
        <w:rPr>
          <w:rFonts w:eastAsia="Times New Roman"/>
          <w:szCs w:val="24"/>
        </w:rPr>
        <w:t>,</w:t>
      </w:r>
      <w:r w:rsidRPr="00827A20">
        <w:rPr>
          <w:rFonts w:eastAsia="Times New Roman"/>
          <w:szCs w:val="24"/>
        </w:rPr>
        <w:t xml:space="preserve"> οι δαπάνες για την έρευνα και την κα</w:t>
      </w:r>
      <w:r w:rsidRPr="00827A20">
        <w:rPr>
          <w:rFonts w:eastAsia="Times New Roman"/>
          <w:szCs w:val="24"/>
        </w:rPr>
        <w:t>ινοτομία θα ξεπεράσουν το 1,3% του ΑΕΠ για το 2018</w:t>
      </w:r>
      <w:r>
        <w:rPr>
          <w:rFonts w:eastAsia="Times New Roman"/>
          <w:szCs w:val="24"/>
        </w:rPr>
        <w:t>,</w:t>
      </w:r>
      <w:r w:rsidRPr="00827A20">
        <w:rPr>
          <w:rFonts w:eastAsia="Times New Roman"/>
          <w:szCs w:val="24"/>
        </w:rPr>
        <w:t xml:space="preserve"> με περαιτέρω αυξητικές τάσεις για το 2019</w:t>
      </w:r>
      <w:r>
        <w:rPr>
          <w:rFonts w:eastAsia="Times New Roman"/>
          <w:szCs w:val="24"/>
        </w:rPr>
        <w:t>. Επίσης,</w:t>
      </w:r>
      <w:r w:rsidRPr="00827A20">
        <w:rPr>
          <w:rFonts w:eastAsia="Times New Roman"/>
          <w:szCs w:val="24"/>
        </w:rPr>
        <w:t xml:space="preserve"> η στροφή στα ψηφιακά έργα</w:t>
      </w:r>
      <w:r>
        <w:rPr>
          <w:rFonts w:eastAsia="Times New Roman"/>
          <w:szCs w:val="24"/>
        </w:rPr>
        <w:t>,</w:t>
      </w:r>
      <w:r w:rsidRPr="00827A20">
        <w:rPr>
          <w:rFonts w:eastAsia="Times New Roman"/>
          <w:szCs w:val="24"/>
        </w:rPr>
        <w:t xml:space="preserve"> όπως η ψηφιοποίηση του δημοσίου</w:t>
      </w:r>
      <w:r>
        <w:rPr>
          <w:rFonts w:eastAsia="Times New Roman"/>
          <w:szCs w:val="24"/>
        </w:rPr>
        <w:t>,</w:t>
      </w:r>
      <w:r w:rsidRPr="00827A20">
        <w:rPr>
          <w:rFonts w:eastAsia="Times New Roman"/>
          <w:szCs w:val="24"/>
        </w:rPr>
        <w:t xml:space="preserve"> η </w:t>
      </w:r>
      <w:r>
        <w:rPr>
          <w:rFonts w:eastAsia="Times New Roman"/>
          <w:szCs w:val="24"/>
        </w:rPr>
        <w:t>γ</w:t>
      </w:r>
      <w:r w:rsidRPr="00827A20">
        <w:rPr>
          <w:rFonts w:eastAsia="Times New Roman"/>
          <w:szCs w:val="24"/>
        </w:rPr>
        <w:t xml:space="preserve">εωργία ακριβείας και το </w:t>
      </w:r>
      <w:r>
        <w:rPr>
          <w:rFonts w:eastAsia="Times New Roman"/>
          <w:szCs w:val="24"/>
        </w:rPr>
        <w:t>S</w:t>
      </w:r>
      <w:r w:rsidRPr="00827A20">
        <w:rPr>
          <w:rFonts w:eastAsia="Times New Roman"/>
          <w:szCs w:val="24"/>
        </w:rPr>
        <w:t xml:space="preserve">uperfast Broadband θα δώσουν </w:t>
      </w:r>
      <w:r w:rsidRPr="00224DE8">
        <w:rPr>
          <w:rFonts w:eastAsia="Times New Roman"/>
          <w:szCs w:val="24"/>
        </w:rPr>
        <w:t>προστιθ</w:t>
      </w:r>
      <w:r>
        <w:rPr>
          <w:rFonts w:eastAsia="Times New Roman"/>
          <w:szCs w:val="24"/>
        </w:rPr>
        <w:t>έμενη</w:t>
      </w:r>
      <w:r w:rsidRPr="00827A20">
        <w:rPr>
          <w:rFonts w:eastAsia="Times New Roman"/>
          <w:szCs w:val="24"/>
        </w:rPr>
        <w:t xml:space="preserve"> αξία και στην οικονομία</w:t>
      </w:r>
      <w:r w:rsidRPr="00827A20">
        <w:rPr>
          <w:rFonts w:eastAsia="Times New Roman"/>
          <w:szCs w:val="24"/>
        </w:rPr>
        <w:t xml:space="preserve"> και στην αξιοποίηση των νέων επιστημόνων</w:t>
      </w:r>
      <w:r>
        <w:rPr>
          <w:rFonts w:eastAsia="Times New Roman"/>
          <w:szCs w:val="24"/>
        </w:rPr>
        <w:t>.</w:t>
      </w:r>
      <w:r w:rsidRPr="00827A20">
        <w:rPr>
          <w:rFonts w:eastAsia="Times New Roman"/>
          <w:szCs w:val="24"/>
        </w:rPr>
        <w:t xml:space="preserve"> </w:t>
      </w:r>
    </w:p>
    <w:p w14:paraId="120F8913"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lastRenderedPageBreak/>
        <w:t>Α</w:t>
      </w:r>
      <w:r w:rsidRPr="00827A20">
        <w:rPr>
          <w:rFonts w:eastAsia="Times New Roman"/>
          <w:szCs w:val="24"/>
        </w:rPr>
        <w:t>πομένει</w:t>
      </w:r>
      <w:r>
        <w:rPr>
          <w:rFonts w:eastAsia="Times New Roman"/>
          <w:szCs w:val="24"/>
        </w:rPr>
        <w:t>,</w:t>
      </w:r>
      <w:r w:rsidRPr="00827A20">
        <w:rPr>
          <w:rFonts w:eastAsia="Times New Roman"/>
          <w:szCs w:val="24"/>
        </w:rPr>
        <w:t xml:space="preserve"> </w:t>
      </w:r>
      <w:r>
        <w:rPr>
          <w:rFonts w:eastAsia="Times New Roman"/>
          <w:szCs w:val="24"/>
        </w:rPr>
        <w:t>λ</w:t>
      </w:r>
      <w:r w:rsidRPr="00827A20">
        <w:rPr>
          <w:rFonts w:eastAsia="Times New Roman"/>
          <w:szCs w:val="24"/>
        </w:rPr>
        <w:t>οιπόν</w:t>
      </w:r>
      <w:r>
        <w:rPr>
          <w:rFonts w:eastAsia="Times New Roman"/>
          <w:szCs w:val="24"/>
        </w:rPr>
        <w:t>,</w:t>
      </w:r>
      <w:r w:rsidRPr="00827A20">
        <w:rPr>
          <w:rFonts w:eastAsia="Times New Roman"/>
          <w:szCs w:val="24"/>
        </w:rPr>
        <w:t xml:space="preserve"> συνάδελφοι και συναδέλφισσες</w:t>
      </w:r>
      <w:r>
        <w:rPr>
          <w:rFonts w:eastAsia="Times New Roman"/>
          <w:szCs w:val="24"/>
        </w:rPr>
        <w:t>,</w:t>
      </w:r>
      <w:r w:rsidRPr="00827A20">
        <w:rPr>
          <w:rFonts w:eastAsia="Times New Roman"/>
          <w:szCs w:val="24"/>
        </w:rPr>
        <w:t xml:space="preserve"> σταδιακά και σύντομα να αποκαταστήσουμε και τον κατώτατο μισθό και τις εργασιακές σχέσεις</w:t>
      </w:r>
      <w:r>
        <w:rPr>
          <w:rFonts w:eastAsia="Times New Roman"/>
          <w:szCs w:val="24"/>
        </w:rPr>
        <w:t>,</w:t>
      </w:r>
      <w:r w:rsidRPr="00827A20">
        <w:rPr>
          <w:rFonts w:eastAsia="Times New Roman"/>
          <w:szCs w:val="24"/>
        </w:rPr>
        <w:t xml:space="preserve"> που ήδη έχουμε περάσει με τους νόμους</w:t>
      </w:r>
      <w:r>
        <w:rPr>
          <w:rFonts w:eastAsia="Times New Roman"/>
          <w:szCs w:val="24"/>
        </w:rPr>
        <w:t>.</w:t>
      </w:r>
      <w:r w:rsidRPr="00827A20">
        <w:rPr>
          <w:rFonts w:eastAsia="Times New Roman"/>
          <w:szCs w:val="24"/>
        </w:rPr>
        <w:t xml:space="preserve"> </w:t>
      </w:r>
      <w:r>
        <w:rPr>
          <w:rFonts w:eastAsia="Times New Roman"/>
          <w:szCs w:val="24"/>
        </w:rPr>
        <w:t>Κ</w:t>
      </w:r>
      <w:r w:rsidRPr="00827A20">
        <w:rPr>
          <w:rFonts w:eastAsia="Times New Roman"/>
          <w:szCs w:val="24"/>
        </w:rPr>
        <w:t xml:space="preserve">αι τότε θα μιλάμε για </w:t>
      </w:r>
      <w:r>
        <w:rPr>
          <w:rFonts w:eastAsia="Times New Roman"/>
          <w:szCs w:val="24"/>
        </w:rPr>
        <w:t xml:space="preserve">μια πραγματική προοπτική για τη νέα γενιά, </w:t>
      </w:r>
      <w:r w:rsidRPr="00827A20">
        <w:rPr>
          <w:rFonts w:eastAsia="Times New Roman"/>
          <w:szCs w:val="24"/>
        </w:rPr>
        <w:t>να μείνει</w:t>
      </w:r>
      <w:r>
        <w:rPr>
          <w:rFonts w:eastAsia="Times New Roman"/>
          <w:szCs w:val="24"/>
        </w:rPr>
        <w:t>,</w:t>
      </w:r>
      <w:r w:rsidRPr="00827A20">
        <w:rPr>
          <w:rFonts w:eastAsia="Times New Roman"/>
          <w:szCs w:val="24"/>
        </w:rPr>
        <w:t xml:space="preserve"> να προκόψει </w:t>
      </w:r>
      <w:r>
        <w:rPr>
          <w:rFonts w:eastAsia="Times New Roman"/>
          <w:szCs w:val="24"/>
        </w:rPr>
        <w:t>σ</w:t>
      </w:r>
      <w:r w:rsidRPr="00827A20">
        <w:rPr>
          <w:rFonts w:eastAsia="Times New Roman"/>
          <w:szCs w:val="24"/>
        </w:rPr>
        <w:t>τον τόπο</w:t>
      </w:r>
      <w:r>
        <w:rPr>
          <w:rFonts w:eastAsia="Times New Roman"/>
          <w:szCs w:val="24"/>
        </w:rPr>
        <w:t>.</w:t>
      </w:r>
      <w:r w:rsidRPr="00827A20">
        <w:rPr>
          <w:rFonts w:eastAsia="Times New Roman"/>
          <w:szCs w:val="24"/>
        </w:rPr>
        <w:t xml:space="preserve"> </w:t>
      </w:r>
      <w:r>
        <w:rPr>
          <w:rFonts w:eastAsia="Times New Roman"/>
          <w:szCs w:val="24"/>
        </w:rPr>
        <w:t>Τ</w:t>
      </w:r>
      <w:r w:rsidRPr="00827A20">
        <w:rPr>
          <w:rFonts w:eastAsia="Times New Roman"/>
          <w:szCs w:val="24"/>
        </w:rPr>
        <w:t xml:space="preserve">ο όφελος από την ανάπτυξη </w:t>
      </w:r>
      <w:r>
        <w:rPr>
          <w:rFonts w:eastAsia="Times New Roman"/>
          <w:szCs w:val="24"/>
        </w:rPr>
        <w:t xml:space="preserve">πρέπει </w:t>
      </w:r>
      <w:r w:rsidRPr="00827A20">
        <w:rPr>
          <w:rFonts w:eastAsia="Times New Roman"/>
          <w:szCs w:val="24"/>
        </w:rPr>
        <w:t>να μοιρασ</w:t>
      </w:r>
      <w:r>
        <w:rPr>
          <w:rFonts w:eastAsia="Times New Roman"/>
          <w:szCs w:val="24"/>
        </w:rPr>
        <w:t>τεί στους πολλούς. Α</w:t>
      </w:r>
      <w:r w:rsidRPr="00827A20">
        <w:rPr>
          <w:rFonts w:eastAsia="Times New Roman"/>
          <w:szCs w:val="24"/>
        </w:rPr>
        <w:t xml:space="preserve">υτά τα δύο </w:t>
      </w:r>
      <w:r>
        <w:rPr>
          <w:rFonts w:eastAsia="Times New Roman"/>
          <w:szCs w:val="24"/>
        </w:rPr>
        <w:t xml:space="preserve">αντιπαραθετικά </w:t>
      </w:r>
      <w:r w:rsidRPr="00827A20">
        <w:rPr>
          <w:rFonts w:eastAsia="Times New Roman"/>
          <w:szCs w:val="24"/>
        </w:rPr>
        <w:t xml:space="preserve">σχέδια οι πολίτες τον Οκτώβριο του </w:t>
      </w:r>
      <w:r>
        <w:rPr>
          <w:rFonts w:eastAsia="Times New Roman"/>
          <w:szCs w:val="24"/>
        </w:rPr>
        <w:t>2019 θα τα</w:t>
      </w:r>
      <w:r w:rsidRPr="00827A20">
        <w:rPr>
          <w:rFonts w:eastAsia="Times New Roman"/>
          <w:szCs w:val="24"/>
        </w:rPr>
        <w:t xml:space="preserve"> εκτιμήσουν</w:t>
      </w:r>
      <w:r>
        <w:rPr>
          <w:rFonts w:eastAsia="Times New Roman"/>
          <w:szCs w:val="24"/>
        </w:rPr>
        <w:t>,</w:t>
      </w:r>
      <w:r w:rsidRPr="00827A20">
        <w:rPr>
          <w:rFonts w:eastAsia="Times New Roman"/>
          <w:szCs w:val="24"/>
        </w:rPr>
        <w:t xml:space="preserve"> θα τα συνυπολογίσουν και θα δώσο</w:t>
      </w:r>
      <w:r w:rsidRPr="00827A20">
        <w:rPr>
          <w:rFonts w:eastAsia="Times New Roman"/>
          <w:szCs w:val="24"/>
        </w:rPr>
        <w:t>υν και στο</w:t>
      </w:r>
      <w:r>
        <w:rPr>
          <w:rFonts w:eastAsia="Times New Roman"/>
          <w:szCs w:val="24"/>
        </w:rPr>
        <w:t>ν</w:t>
      </w:r>
      <w:r w:rsidRPr="00827A20">
        <w:rPr>
          <w:rFonts w:eastAsia="Times New Roman"/>
          <w:szCs w:val="24"/>
        </w:rPr>
        <w:t xml:space="preserve"> ΣΥΡΙΖΑ</w:t>
      </w:r>
      <w:r>
        <w:rPr>
          <w:rFonts w:eastAsia="Times New Roman"/>
          <w:szCs w:val="24"/>
        </w:rPr>
        <w:t>,</w:t>
      </w:r>
      <w:r w:rsidRPr="00827A20">
        <w:rPr>
          <w:rFonts w:eastAsia="Times New Roman"/>
          <w:szCs w:val="24"/>
        </w:rPr>
        <w:t xml:space="preserve"> για </w:t>
      </w:r>
      <w:r>
        <w:rPr>
          <w:rFonts w:eastAsia="Times New Roman"/>
          <w:szCs w:val="24"/>
        </w:rPr>
        <w:t>μια</w:t>
      </w:r>
      <w:r w:rsidRPr="00827A20">
        <w:rPr>
          <w:rFonts w:eastAsia="Times New Roman"/>
          <w:szCs w:val="24"/>
        </w:rPr>
        <w:t xml:space="preserve"> ακόμη φορά</w:t>
      </w:r>
      <w:r>
        <w:rPr>
          <w:rFonts w:eastAsia="Times New Roman"/>
          <w:szCs w:val="24"/>
        </w:rPr>
        <w:t>,</w:t>
      </w:r>
      <w:r w:rsidRPr="00827A20">
        <w:rPr>
          <w:rFonts w:eastAsia="Times New Roman"/>
          <w:szCs w:val="24"/>
        </w:rPr>
        <w:t xml:space="preserve"> τη διακυβέρνηση </w:t>
      </w:r>
      <w:r>
        <w:rPr>
          <w:rFonts w:eastAsia="Times New Roman"/>
          <w:szCs w:val="24"/>
        </w:rPr>
        <w:t xml:space="preserve">της </w:t>
      </w:r>
      <w:r w:rsidRPr="00827A20">
        <w:rPr>
          <w:rFonts w:eastAsia="Times New Roman"/>
          <w:szCs w:val="24"/>
        </w:rPr>
        <w:t>χώρα</w:t>
      </w:r>
      <w:r>
        <w:rPr>
          <w:rFonts w:eastAsia="Times New Roman"/>
          <w:szCs w:val="24"/>
        </w:rPr>
        <w:t>ς.</w:t>
      </w:r>
    </w:p>
    <w:p w14:paraId="120F8914"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Σ</w:t>
      </w:r>
      <w:r w:rsidRPr="00827A20">
        <w:rPr>
          <w:rFonts w:eastAsia="Times New Roman"/>
          <w:szCs w:val="24"/>
        </w:rPr>
        <w:t>ας ευχαριστώ</w:t>
      </w:r>
      <w:r>
        <w:rPr>
          <w:rFonts w:eastAsia="Times New Roman"/>
          <w:szCs w:val="24"/>
        </w:rPr>
        <w:t>.</w:t>
      </w:r>
    </w:p>
    <w:p w14:paraId="120F8915" w14:textId="77777777" w:rsidR="0086761A" w:rsidRDefault="00427452">
      <w:pPr>
        <w:tabs>
          <w:tab w:val="center" w:pos="4753"/>
          <w:tab w:val="left" w:pos="6156"/>
        </w:tabs>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120F8916" w14:textId="77777777" w:rsidR="0086761A" w:rsidRDefault="00427452">
      <w:pPr>
        <w:spacing w:line="600" w:lineRule="auto"/>
        <w:ind w:firstLine="720"/>
        <w:jc w:val="both"/>
        <w:rPr>
          <w:rFonts w:eastAsia="Times New Roman"/>
          <w:szCs w:val="24"/>
        </w:rPr>
      </w:pPr>
      <w:r w:rsidRPr="006D4AA9">
        <w:rPr>
          <w:rFonts w:eastAsia="Times New Roman" w:cs="Times New Roman"/>
          <w:b/>
          <w:szCs w:val="24"/>
        </w:rPr>
        <w:t>ΠΡΟΕΔΡΕΥΩΝ (</w:t>
      </w:r>
      <w:r>
        <w:rPr>
          <w:rFonts w:eastAsia="Times New Roman" w:cs="Times New Roman"/>
          <w:b/>
          <w:szCs w:val="24"/>
        </w:rPr>
        <w:t>Μάριος Γεωργιάδης</w:t>
      </w:r>
      <w:r w:rsidRPr="006D4AA9">
        <w:rPr>
          <w:rFonts w:eastAsia="Times New Roman" w:cs="Times New Roman"/>
          <w:b/>
          <w:szCs w:val="24"/>
        </w:rPr>
        <w:t xml:space="preserve">): </w:t>
      </w:r>
      <w:r w:rsidRPr="00827A20">
        <w:rPr>
          <w:rFonts w:eastAsia="Times New Roman"/>
          <w:szCs w:val="24"/>
        </w:rPr>
        <w:t>Ευχαριστούμε τον κ</w:t>
      </w:r>
      <w:r>
        <w:rPr>
          <w:rFonts w:eastAsia="Times New Roman"/>
          <w:szCs w:val="24"/>
        </w:rPr>
        <w:t>.</w:t>
      </w:r>
      <w:r w:rsidRPr="00827A20">
        <w:rPr>
          <w:rFonts w:eastAsia="Times New Roman"/>
          <w:szCs w:val="24"/>
        </w:rPr>
        <w:t xml:space="preserve"> </w:t>
      </w:r>
      <w:r>
        <w:rPr>
          <w:rFonts w:eastAsia="Times New Roman"/>
          <w:szCs w:val="24"/>
        </w:rPr>
        <w:t>Κάτση</w:t>
      </w:r>
      <w:r w:rsidRPr="00827A20">
        <w:rPr>
          <w:rFonts w:eastAsia="Times New Roman"/>
          <w:szCs w:val="24"/>
        </w:rPr>
        <w:t xml:space="preserve"> και για την ακρίβεια στο</w:t>
      </w:r>
      <w:r>
        <w:rPr>
          <w:rFonts w:eastAsia="Times New Roman"/>
          <w:szCs w:val="24"/>
        </w:rPr>
        <w:t>ν</w:t>
      </w:r>
      <w:r w:rsidRPr="00827A20">
        <w:rPr>
          <w:rFonts w:eastAsia="Times New Roman"/>
          <w:szCs w:val="24"/>
        </w:rPr>
        <w:t xml:space="preserve"> χρόνο</w:t>
      </w:r>
      <w:r>
        <w:rPr>
          <w:rFonts w:eastAsia="Times New Roman"/>
          <w:szCs w:val="24"/>
        </w:rPr>
        <w:t>.</w:t>
      </w:r>
    </w:p>
    <w:p w14:paraId="120F8917" w14:textId="77777777" w:rsidR="0086761A" w:rsidRDefault="00427452">
      <w:pPr>
        <w:spacing w:line="600" w:lineRule="auto"/>
        <w:ind w:firstLine="720"/>
        <w:jc w:val="both"/>
        <w:rPr>
          <w:rFonts w:eastAsia="Times New Roman"/>
          <w:szCs w:val="24"/>
        </w:rPr>
      </w:pPr>
      <w:r>
        <w:rPr>
          <w:rFonts w:eastAsia="Times New Roman"/>
          <w:szCs w:val="24"/>
        </w:rPr>
        <w:t>Τον λόγο έχει εκ μέρους του</w:t>
      </w:r>
      <w:r w:rsidRPr="00827A20">
        <w:rPr>
          <w:rFonts w:eastAsia="Times New Roman"/>
          <w:szCs w:val="24"/>
        </w:rPr>
        <w:t xml:space="preserve"> Κομμουνιστι</w:t>
      </w:r>
      <w:r w:rsidRPr="00827A20">
        <w:rPr>
          <w:rFonts w:eastAsia="Times New Roman"/>
          <w:szCs w:val="24"/>
        </w:rPr>
        <w:t>κού Κόμματος Ελλάδ</w:t>
      </w:r>
      <w:r>
        <w:rPr>
          <w:rFonts w:eastAsia="Times New Roman"/>
          <w:szCs w:val="24"/>
        </w:rPr>
        <w:t>α</w:t>
      </w:r>
      <w:r w:rsidRPr="00827A20">
        <w:rPr>
          <w:rFonts w:eastAsia="Times New Roman"/>
          <w:szCs w:val="24"/>
        </w:rPr>
        <w:t xml:space="preserve">ς </w:t>
      </w:r>
      <w:r>
        <w:rPr>
          <w:rFonts w:eastAsia="Times New Roman"/>
          <w:szCs w:val="24"/>
        </w:rPr>
        <w:t>η κ</w:t>
      </w:r>
      <w:r>
        <w:rPr>
          <w:rFonts w:eastAsia="Times New Roman"/>
          <w:szCs w:val="24"/>
        </w:rPr>
        <w:t xml:space="preserve">. </w:t>
      </w:r>
      <w:r>
        <w:rPr>
          <w:rFonts w:eastAsia="Times New Roman"/>
          <w:szCs w:val="24"/>
        </w:rPr>
        <w:t xml:space="preserve">Καννέλη για επτά λεπτά. </w:t>
      </w:r>
    </w:p>
    <w:p w14:paraId="120F8918" w14:textId="77777777" w:rsidR="0086761A" w:rsidRDefault="00427452">
      <w:pPr>
        <w:spacing w:line="600" w:lineRule="auto"/>
        <w:ind w:firstLine="720"/>
        <w:jc w:val="both"/>
        <w:rPr>
          <w:rFonts w:eastAsia="Times New Roman"/>
          <w:szCs w:val="24"/>
        </w:rPr>
      </w:pPr>
      <w:r w:rsidRPr="007F7F27">
        <w:rPr>
          <w:rFonts w:eastAsia="Times New Roman"/>
          <w:b/>
          <w:szCs w:val="24"/>
        </w:rPr>
        <w:t>ΛΙΑΝΑ ΚΑΝΕΛΛΗ:</w:t>
      </w:r>
      <w:r>
        <w:rPr>
          <w:rFonts w:eastAsia="Times New Roman"/>
          <w:szCs w:val="24"/>
        </w:rPr>
        <w:t xml:space="preserve"> Θα τα κάνω δέκα</w:t>
      </w:r>
      <w:r>
        <w:rPr>
          <w:rFonts w:eastAsia="Times New Roman"/>
          <w:szCs w:val="24"/>
        </w:rPr>
        <w:t>!</w:t>
      </w:r>
      <w:r>
        <w:rPr>
          <w:rFonts w:eastAsia="Times New Roman"/>
          <w:szCs w:val="24"/>
        </w:rPr>
        <w:t xml:space="preserve"> </w:t>
      </w:r>
    </w:p>
    <w:p w14:paraId="120F8919" w14:textId="77777777" w:rsidR="0086761A" w:rsidRDefault="00427452">
      <w:pPr>
        <w:spacing w:line="600" w:lineRule="auto"/>
        <w:ind w:firstLine="720"/>
        <w:jc w:val="both"/>
        <w:rPr>
          <w:rFonts w:eastAsia="Times New Roman" w:cs="Times New Roman"/>
          <w:szCs w:val="24"/>
        </w:rPr>
      </w:pPr>
      <w:r w:rsidRPr="006D4AA9">
        <w:rPr>
          <w:rFonts w:eastAsia="Times New Roman" w:cs="Times New Roman"/>
          <w:b/>
          <w:szCs w:val="24"/>
        </w:rPr>
        <w:t>ΠΡΟΕΔΡΕΥΩΝ (</w:t>
      </w:r>
      <w:r>
        <w:rPr>
          <w:rFonts w:eastAsia="Times New Roman" w:cs="Times New Roman"/>
          <w:b/>
          <w:szCs w:val="24"/>
        </w:rPr>
        <w:t>Μάριος Γεωργιάδης</w:t>
      </w:r>
      <w:r w:rsidRPr="006D4AA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Θα υπάρχει η σχετική ανοχή. </w:t>
      </w:r>
    </w:p>
    <w:p w14:paraId="120F891A" w14:textId="77777777" w:rsidR="0086761A" w:rsidRDefault="00427452">
      <w:pPr>
        <w:spacing w:line="600" w:lineRule="auto"/>
        <w:ind w:firstLine="720"/>
        <w:jc w:val="both"/>
        <w:rPr>
          <w:rFonts w:eastAsia="Times New Roman"/>
          <w:szCs w:val="24"/>
        </w:rPr>
      </w:pPr>
      <w:r w:rsidRPr="007F7F27">
        <w:rPr>
          <w:rFonts w:eastAsia="Times New Roman"/>
          <w:b/>
          <w:szCs w:val="24"/>
        </w:rPr>
        <w:lastRenderedPageBreak/>
        <w:t>ΛΙΑΝΑ ΚΑΝΕΛΛΗ:</w:t>
      </w:r>
      <w:r>
        <w:rPr>
          <w:rFonts w:eastAsia="Times New Roman"/>
          <w:b/>
          <w:szCs w:val="24"/>
        </w:rPr>
        <w:t xml:space="preserve"> </w:t>
      </w:r>
      <w:r>
        <w:rPr>
          <w:rFonts w:eastAsia="Times New Roman"/>
          <w:szCs w:val="24"/>
        </w:rPr>
        <w:t xml:space="preserve">Θα τα κάνω δέκα σαν τον συνάδελφο. Θα διεκδικήσω συναδελφική ομοιογένεια του δημοσιογράφου που </w:t>
      </w:r>
      <w:r>
        <w:rPr>
          <w:rFonts w:eastAsia="Times New Roman"/>
          <w:szCs w:val="24"/>
        </w:rPr>
        <w:t>προηγήθηκε. Αστειεύομαι. Μην ανησυχείτε συνάδελφοι. Μπορώ να πω και σε τρία λεπτά αυτά που θέλω να πω.</w:t>
      </w:r>
    </w:p>
    <w:p w14:paraId="120F891B" w14:textId="77777777" w:rsidR="0086761A" w:rsidRDefault="00427452">
      <w:pPr>
        <w:spacing w:line="600" w:lineRule="auto"/>
        <w:ind w:firstLine="720"/>
        <w:jc w:val="both"/>
        <w:rPr>
          <w:rFonts w:eastAsia="Times New Roman"/>
          <w:szCs w:val="24"/>
        </w:rPr>
      </w:pPr>
      <w:r>
        <w:rPr>
          <w:rFonts w:eastAsia="Times New Roman"/>
          <w:szCs w:val="24"/>
        </w:rPr>
        <w:t>Είναι ο π</w:t>
      </w:r>
      <w:r w:rsidRPr="00827A20">
        <w:rPr>
          <w:rFonts w:eastAsia="Times New Roman"/>
          <w:szCs w:val="24"/>
        </w:rPr>
        <w:t>ροϋπ</w:t>
      </w:r>
      <w:r>
        <w:rPr>
          <w:rFonts w:eastAsia="Times New Roman"/>
          <w:szCs w:val="24"/>
        </w:rPr>
        <w:t>ολογισμός της μεγαλύτερης φιλοϊ</w:t>
      </w:r>
      <w:r w:rsidRPr="00827A20">
        <w:rPr>
          <w:rFonts w:eastAsia="Times New Roman"/>
          <w:szCs w:val="24"/>
        </w:rPr>
        <w:t>μπεριαλιστικής</w:t>
      </w:r>
      <w:r>
        <w:rPr>
          <w:rFonts w:eastAsia="Times New Roman"/>
          <w:szCs w:val="24"/>
        </w:rPr>
        <w:t>,</w:t>
      </w:r>
      <w:r w:rsidRPr="00827A20">
        <w:rPr>
          <w:rFonts w:eastAsia="Times New Roman"/>
          <w:szCs w:val="24"/>
        </w:rPr>
        <w:t xml:space="preserve"> φ</w:t>
      </w:r>
      <w:r>
        <w:rPr>
          <w:rFonts w:eastAsia="Times New Roman"/>
          <w:szCs w:val="24"/>
        </w:rPr>
        <w:t>ι</w:t>
      </w:r>
      <w:r w:rsidRPr="00827A20">
        <w:rPr>
          <w:rFonts w:eastAsia="Times New Roman"/>
          <w:szCs w:val="24"/>
        </w:rPr>
        <w:t>λοευρωενωσιακής</w:t>
      </w:r>
      <w:r>
        <w:rPr>
          <w:rFonts w:eastAsia="Times New Roman"/>
          <w:szCs w:val="24"/>
        </w:rPr>
        <w:t>,</w:t>
      </w:r>
      <w:r w:rsidRPr="00827A20">
        <w:rPr>
          <w:rFonts w:eastAsia="Times New Roman"/>
          <w:szCs w:val="24"/>
        </w:rPr>
        <w:t xml:space="preserve"> </w:t>
      </w:r>
      <w:r>
        <w:rPr>
          <w:rFonts w:eastAsia="Times New Roman"/>
          <w:szCs w:val="24"/>
        </w:rPr>
        <w:t>φιλο</w:t>
      </w:r>
      <w:r w:rsidRPr="00827A20">
        <w:rPr>
          <w:rFonts w:eastAsia="Times New Roman"/>
          <w:szCs w:val="24"/>
        </w:rPr>
        <w:t>αμερικ</w:t>
      </w:r>
      <w:r>
        <w:rPr>
          <w:rFonts w:eastAsia="Times New Roman"/>
          <w:szCs w:val="24"/>
        </w:rPr>
        <w:t>άνικης</w:t>
      </w:r>
      <w:r w:rsidRPr="00827A20">
        <w:rPr>
          <w:rFonts w:eastAsia="Times New Roman"/>
          <w:szCs w:val="24"/>
        </w:rPr>
        <w:t xml:space="preserve"> παροχολογίας που έχει γίνει ποτέ</w:t>
      </w:r>
      <w:r>
        <w:rPr>
          <w:rFonts w:eastAsia="Times New Roman"/>
          <w:szCs w:val="24"/>
        </w:rPr>
        <w:t>.</w:t>
      </w:r>
      <w:r w:rsidRPr="00827A20">
        <w:rPr>
          <w:rFonts w:eastAsia="Times New Roman"/>
          <w:szCs w:val="24"/>
        </w:rPr>
        <w:t xml:space="preserve"> </w:t>
      </w:r>
      <w:r>
        <w:rPr>
          <w:rFonts w:eastAsia="Times New Roman"/>
          <w:szCs w:val="24"/>
        </w:rPr>
        <w:t>Ε</w:t>
      </w:r>
      <w:r w:rsidRPr="00827A20">
        <w:rPr>
          <w:rFonts w:eastAsia="Times New Roman"/>
          <w:szCs w:val="24"/>
        </w:rPr>
        <w:t xml:space="preserve">πειδή έχετε κάνει της </w:t>
      </w:r>
      <w:r w:rsidRPr="00827A20">
        <w:rPr>
          <w:rFonts w:eastAsia="Times New Roman"/>
          <w:szCs w:val="24"/>
        </w:rPr>
        <w:t xml:space="preserve">μόδας τη λέξη </w:t>
      </w:r>
      <w:r>
        <w:rPr>
          <w:rFonts w:eastAsia="Times New Roman"/>
          <w:szCs w:val="24"/>
        </w:rPr>
        <w:t>«</w:t>
      </w:r>
      <w:r w:rsidRPr="00827A20">
        <w:rPr>
          <w:rFonts w:eastAsia="Times New Roman"/>
          <w:szCs w:val="24"/>
        </w:rPr>
        <w:t>παροχολογία</w:t>
      </w:r>
      <w:r>
        <w:rPr>
          <w:rFonts w:eastAsia="Times New Roman"/>
          <w:szCs w:val="24"/>
        </w:rPr>
        <w:t>»,</w:t>
      </w:r>
      <w:r w:rsidRPr="00827A20">
        <w:rPr>
          <w:rFonts w:eastAsia="Times New Roman"/>
          <w:szCs w:val="24"/>
        </w:rPr>
        <w:t xml:space="preserve"> έχετε δώσει στους Αμερικ</w:t>
      </w:r>
      <w:r>
        <w:rPr>
          <w:rFonts w:eastAsia="Times New Roman"/>
          <w:szCs w:val="24"/>
        </w:rPr>
        <w:t>άνους</w:t>
      </w:r>
      <w:r w:rsidRPr="00827A20">
        <w:rPr>
          <w:rFonts w:eastAsia="Times New Roman"/>
          <w:szCs w:val="24"/>
        </w:rPr>
        <w:t xml:space="preserve"> και στο</w:t>
      </w:r>
      <w:r>
        <w:rPr>
          <w:rFonts w:eastAsia="Times New Roman"/>
          <w:szCs w:val="24"/>
        </w:rPr>
        <w:t>ν</w:t>
      </w:r>
      <w:r w:rsidRPr="00827A20">
        <w:rPr>
          <w:rFonts w:eastAsia="Times New Roman"/>
          <w:szCs w:val="24"/>
        </w:rPr>
        <w:t xml:space="preserve"> μηχανισμό </w:t>
      </w:r>
      <w:r>
        <w:rPr>
          <w:rFonts w:eastAsia="Times New Roman"/>
          <w:szCs w:val="24"/>
        </w:rPr>
        <w:t>τους,</w:t>
      </w:r>
      <w:r w:rsidRPr="00827A20">
        <w:rPr>
          <w:rFonts w:eastAsia="Times New Roman"/>
          <w:szCs w:val="24"/>
        </w:rPr>
        <w:t xml:space="preserve"> στο ΝΑΤΟ</w:t>
      </w:r>
      <w:r>
        <w:rPr>
          <w:rFonts w:eastAsia="Times New Roman"/>
          <w:szCs w:val="24"/>
        </w:rPr>
        <w:t>,</w:t>
      </w:r>
      <w:r w:rsidRPr="00827A20">
        <w:rPr>
          <w:rFonts w:eastAsia="Times New Roman"/>
          <w:szCs w:val="24"/>
        </w:rPr>
        <w:t xml:space="preserve"> τα πάντα</w:t>
      </w:r>
      <w:r>
        <w:rPr>
          <w:rFonts w:eastAsia="Times New Roman"/>
          <w:szCs w:val="24"/>
        </w:rPr>
        <w:t>!</w:t>
      </w:r>
    </w:p>
    <w:p w14:paraId="120F891C" w14:textId="77777777" w:rsidR="0086761A" w:rsidRDefault="00427452">
      <w:pPr>
        <w:spacing w:line="600" w:lineRule="auto"/>
        <w:ind w:firstLine="720"/>
        <w:jc w:val="both"/>
        <w:rPr>
          <w:rFonts w:eastAsia="Times New Roman"/>
          <w:szCs w:val="24"/>
        </w:rPr>
      </w:pPr>
      <w:r>
        <w:rPr>
          <w:rFonts w:eastAsia="Times New Roman"/>
          <w:szCs w:val="24"/>
        </w:rPr>
        <w:t>Π</w:t>
      </w:r>
      <w:r w:rsidRPr="00827A20">
        <w:rPr>
          <w:rFonts w:eastAsia="Times New Roman"/>
          <w:szCs w:val="24"/>
        </w:rPr>
        <w:t xml:space="preserve">αλιά </w:t>
      </w:r>
      <w:r>
        <w:rPr>
          <w:rFonts w:eastAsia="Times New Roman"/>
          <w:szCs w:val="24"/>
        </w:rPr>
        <w:t>φώναζαν</w:t>
      </w:r>
      <w:r w:rsidRPr="00827A20">
        <w:rPr>
          <w:rFonts w:eastAsia="Times New Roman"/>
          <w:szCs w:val="24"/>
        </w:rPr>
        <w:t xml:space="preserve"> </w:t>
      </w:r>
      <w:r>
        <w:rPr>
          <w:rFonts w:eastAsia="Times New Roman"/>
          <w:szCs w:val="24"/>
        </w:rPr>
        <w:t>«</w:t>
      </w:r>
      <w:r w:rsidRPr="00827A20">
        <w:rPr>
          <w:rFonts w:eastAsia="Times New Roman"/>
          <w:szCs w:val="24"/>
        </w:rPr>
        <w:t>κορίτσια ο στόλος</w:t>
      </w:r>
      <w:r>
        <w:rPr>
          <w:rFonts w:eastAsia="Times New Roman"/>
          <w:szCs w:val="24"/>
        </w:rPr>
        <w:t>»,</w:t>
      </w:r>
      <w:r w:rsidRPr="00827A20">
        <w:rPr>
          <w:rFonts w:eastAsia="Times New Roman"/>
          <w:szCs w:val="24"/>
        </w:rPr>
        <w:t xml:space="preserve"> κάνοντας πλάκα</w:t>
      </w:r>
      <w:r>
        <w:rPr>
          <w:rFonts w:eastAsia="Times New Roman"/>
          <w:szCs w:val="24"/>
        </w:rPr>
        <w:t>.</w:t>
      </w:r>
      <w:r w:rsidRPr="00827A20">
        <w:rPr>
          <w:rFonts w:eastAsia="Times New Roman"/>
          <w:szCs w:val="24"/>
        </w:rPr>
        <w:t xml:space="preserve"> </w:t>
      </w:r>
      <w:r>
        <w:rPr>
          <w:rFonts w:eastAsia="Times New Roman"/>
          <w:szCs w:val="24"/>
        </w:rPr>
        <w:t>Τ</w:t>
      </w:r>
      <w:r w:rsidRPr="00827A20">
        <w:rPr>
          <w:rFonts w:eastAsia="Times New Roman"/>
          <w:szCs w:val="24"/>
        </w:rPr>
        <w:t xml:space="preserve">ώρα </w:t>
      </w:r>
      <w:r>
        <w:rPr>
          <w:rFonts w:eastAsia="Times New Roman"/>
          <w:szCs w:val="24"/>
        </w:rPr>
        <w:t>έ</w:t>
      </w:r>
      <w:r w:rsidRPr="00827A20">
        <w:rPr>
          <w:rFonts w:eastAsia="Times New Roman"/>
          <w:szCs w:val="24"/>
        </w:rPr>
        <w:t>χετε τον κ</w:t>
      </w:r>
      <w:r>
        <w:rPr>
          <w:rFonts w:eastAsia="Times New Roman"/>
          <w:szCs w:val="24"/>
        </w:rPr>
        <w:t>.</w:t>
      </w:r>
      <w:r w:rsidRPr="00827A20">
        <w:rPr>
          <w:rFonts w:eastAsia="Times New Roman"/>
          <w:szCs w:val="24"/>
        </w:rPr>
        <w:t xml:space="preserve"> </w:t>
      </w:r>
      <w:r>
        <w:rPr>
          <w:rFonts w:eastAsia="Times New Roman"/>
          <w:szCs w:val="24"/>
        </w:rPr>
        <w:t>Πάιατ</w:t>
      </w:r>
      <w:r w:rsidRPr="00827A20">
        <w:rPr>
          <w:rFonts w:eastAsia="Times New Roman"/>
          <w:szCs w:val="24"/>
        </w:rPr>
        <w:t xml:space="preserve"> να έχει μετατρέψει </w:t>
      </w:r>
      <w:r>
        <w:rPr>
          <w:rFonts w:eastAsia="Times New Roman"/>
          <w:szCs w:val="24"/>
        </w:rPr>
        <w:t>-</w:t>
      </w:r>
      <w:r w:rsidRPr="00827A20">
        <w:rPr>
          <w:rFonts w:eastAsia="Times New Roman"/>
          <w:szCs w:val="24"/>
        </w:rPr>
        <w:t xml:space="preserve">σας το </w:t>
      </w:r>
      <w:r>
        <w:rPr>
          <w:rFonts w:eastAsia="Times New Roman"/>
          <w:szCs w:val="24"/>
        </w:rPr>
        <w:t>είπε</w:t>
      </w:r>
      <w:r w:rsidRPr="00827A20">
        <w:rPr>
          <w:rFonts w:eastAsia="Times New Roman"/>
          <w:szCs w:val="24"/>
        </w:rPr>
        <w:t xml:space="preserve"> και ο </w:t>
      </w:r>
      <w:r>
        <w:rPr>
          <w:rFonts w:eastAsia="Times New Roman"/>
          <w:szCs w:val="24"/>
        </w:rPr>
        <w:t>Γ</w:t>
      </w:r>
      <w:r w:rsidRPr="00827A20">
        <w:rPr>
          <w:rFonts w:eastAsia="Times New Roman"/>
          <w:szCs w:val="24"/>
        </w:rPr>
        <w:t>ραμματέας έξω από το Πεντάγωνο</w:t>
      </w:r>
      <w:r>
        <w:rPr>
          <w:rFonts w:eastAsia="Times New Roman"/>
          <w:szCs w:val="24"/>
        </w:rPr>
        <w:t>-</w:t>
      </w:r>
      <w:r w:rsidRPr="00827A20">
        <w:rPr>
          <w:rFonts w:eastAsia="Times New Roman"/>
          <w:szCs w:val="24"/>
        </w:rPr>
        <w:t xml:space="preserve"> τη χώρ</w:t>
      </w:r>
      <w:r w:rsidRPr="00827A20">
        <w:rPr>
          <w:rFonts w:eastAsia="Times New Roman"/>
          <w:szCs w:val="24"/>
        </w:rPr>
        <w:t>α κυριολεκτικά σε Τ</w:t>
      </w:r>
      <w:r>
        <w:rPr>
          <w:rFonts w:eastAsia="Times New Roman"/>
          <w:szCs w:val="24"/>
        </w:rPr>
        <w:t>ρ</w:t>
      </w:r>
      <w:r w:rsidRPr="00827A20">
        <w:rPr>
          <w:rFonts w:eastAsia="Times New Roman"/>
          <w:szCs w:val="24"/>
        </w:rPr>
        <w:t>ούμπα</w:t>
      </w:r>
      <w:r>
        <w:rPr>
          <w:rFonts w:eastAsia="Times New Roman"/>
          <w:szCs w:val="24"/>
        </w:rPr>
        <w:t>.</w:t>
      </w:r>
      <w:r w:rsidRPr="00827A20">
        <w:rPr>
          <w:rFonts w:eastAsia="Times New Roman"/>
          <w:szCs w:val="24"/>
        </w:rPr>
        <w:t xml:space="preserve"> </w:t>
      </w:r>
      <w:r>
        <w:rPr>
          <w:rFonts w:eastAsia="Times New Roman"/>
          <w:szCs w:val="24"/>
        </w:rPr>
        <w:t>Δ</w:t>
      </w:r>
      <w:r w:rsidRPr="00827A20">
        <w:rPr>
          <w:rFonts w:eastAsia="Times New Roman"/>
          <w:szCs w:val="24"/>
        </w:rPr>
        <w:t>εν</w:t>
      </w:r>
      <w:r>
        <w:rPr>
          <w:rFonts w:eastAsia="Times New Roman"/>
          <w:szCs w:val="24"/>
        </w:rPr>
        <w:t xml:space="preserve"> υπάρχει περιοχή που δεν έχετε αμολήσει μια βάση. Από τη Θ</w:t>
      </w:r>
      <w:r w:rsidRPr="00827A20">
        <w:rPr>
          <w:rFonts w:eastAsia="Times New Roman"/>
          <w:szCs w:val="24"/>
        </w:rPr>
        <w:t>εσσαλονίκη</w:t>
      </w:r>
      <w:r>
        <w:rPr>
          <w:rFonts w:eastAsia="Times New Roman"/>
          <w:szCs w:val="24"/>
        </w:rPr>
        <w:t>,</w:t>
      </w:r>
      <w:r w:rsidRPr="00827A20">
        <w:rPr>
          <w:rFonts w:eastAsia="Times New Roman"/>
          <w:szCs w:val="24"/>
        </w:rPr>
        <w:t xml:space="preserve"> που εκτός των άλλων έχει και το </w:t>
      </w:r>
      <w:r>
        <w:rPr>
          <w:rFonts w:eastAsia="Times New Roman"/>
          <w:szCs w:val="24"/>
        </w:rPr>
        <w:t>Ν</w:t>
      </w:r>
      <w:r w:rsidRPr="00827A20">
        <w:rPr>
          <w:rFonts w:eastAsia="Times New Roman"/>
          <w:szCs w:val="24"/>
        </w:rPr>
        <w:t xml:space="preserve">ατοϊκό </w:t>
      </w:r>
      <w:r>
        <w:rPr>
          <w:rFonts w:eastAsia="Times New Roman"/>
          <w:szCs w:val="24"/>
        </w:rPr>
        <w:t>Σ</w:t>
      </w:r>
      <w:r w:rsidRPr="00827A20">
        <w:rPr>
          <w:rFonts w:eastAsia="Times New Roman"/>
          <w:szCs w:val="24"/>
        </w:rPr>
        <w:t>τρατηγείο</w:t>
      </w:r>
      <w:r>
        <w:rPr>
          <w:rFonts w:eastAsia="Times New Roman"/>
          <w:szCs w:val="24"/>
        </w:rPr>
        <w:t>,</w:t>
      </w:r>
      <w:r w:rsidRPr="00827A20">
        <w:rPr>
          <w:rFonts w:eastAsia="Times New Roman"/>
          <w:szCs w:val="24"/>
        </w:rPr>
        <w:t xml:space="preserve"> πήγατε Αλεξανδρούπολη</w:t>
      </w:r>
      <w:r>
        <w:rPr>
          <w:rFonts w:eastAsia="Times New Roman"/>
          <w:szCs w:val="24"/>
        </w:rPr>
        <w:t>,</w:t>
      </w:r>
      <w:r w:rsidRPr="00827A20">
        <w:rPr>
          <w:rFonts w:eastAsia="Times New Roman"/>
          <w:szCs w:val="24"/>
        </w:rPr>
        <w:t xml:space="preserve"> </w:t>
      </w:r>
      <w:r>
        <w:rPr>
          <w:rFonts w:eastAsia="Times New Roman"/>
          <w:szCs w:val="24"/>
        </w:rPr>
        <w:t>Άκτιο, Άραξο,</w:t>
      </w:r>
      <w:r w:rsidRPr="00827A20">
        <w:rPr>
          <w:rFonts w:eastAsia="Times New Roman"/>
          <w:szCs w:val="24"/>
        </w:rPr>
        <w:t xml:space="preserve"> Στεφανοβίκειο</w:t>
      </w:r>
      <w:r>
        <w:rPr>
          <w:rFonts w:eastAsia="Times New Roman"/>
          <w:szCs w:val="24"/>
        </w:rPr>
        <w:t>,</w:t>
      </w:r>
      <w:r w:rsidRPr="00827A20">
        <w:rPr>
          <w:rFonts w:eastAsia="Times New Roman"/>
          <w:szCs w:val="24"/>
        </w:rPr>
        <w:t xml:space="preserve"> στη </w:t>
      </w:r>
      <w:r>
        <w:rPr>
          <w:rFonts w:eastAsia="Times New Roman"/>
          <w:szCs w:val="24"/>
        </w:rPr>
        <w:t>δ</w:t>
      </w:r>
      <w:r w:rsidRPr="00827A20">
        <w:rPr>
          <w:rFonts w:eastAsia="Times New Roman"/>
          <w:szCs w:val="24"/>
        </w:rPr>
        <w:t>υτική Μακεδονία</w:t>
      </w:r>
      <w:r>
        <w:rPr>
          <w:rFonts w:eastAsia="Times New Roman"/>
          <w:szCs w:val="24"/>
        </w:rPr>
        <w:t>,</w:t>
      </w:r>
      <w:r w:rsidRPr="00827A20">
        <w:rPr>
          <w:rFonts w:eastAsia="Times New Roman"/>
          <w:szCs w:val="24"/>
        </w:rPr>
        <w:t xml:space="preserve"> στα νησιά</w:t>
      </w:r>
      <w:r>
        <w:rPr>
          <w:rFonts w:eastAsia="Times New Roman"/>
          <w:szCs w:val="24"/>
        </w:rPr>
        <w:t>,</w:t>
      </w:r>
      <w:r w:rsidRPr="00827A20">
        <w:rPr>
          <w:rFonts w:eastAsia="Times New Roman"/>
          <w:szCs w:val="24"/>
        </w:rPr>
        <w:t xml:space="preserve"> στην Κάρπαθο</w:t>
      </w:r>
      <w:r>
        <w:rPr>
          <w:rFonts w:eastAsia="Times New Roman"/>
          <w:szCs w:val="24"/>
        </w:rPr>
        <w:t>,</w:t>
      </w:r>
      <w:r w:rsidRPr="00827A20">
        <w:rPr>
          <w:rFonts w:eastAsia="Times New Roman"/>
          <w:szCs w:val="24"/>
        </w:rPr>
        <w:t xml:space="preserve"> στη Σύρο</w:t>
      </w:r>
      <w:r>
        <w:rPr>
          <w:rFonts w:eastAsia="Times New Roman"/>
          <w:szCs w:val="24"/>
        </w:rPr>
        <w:t>.</w:t>
      </w:r>
      <w:r w:rsidRPr="00827A20">
        <w:rPr>
          <w:rFonts w:eastAsia="Times New Roman"/>
          <w:szCs w:val="24"/>
        </w:rPr>
        <w:t xml:space="preserve"> </w:t>
      </w:r>
      <w:r>
        <w:rPr>
          <w:rFonts w:eastAsia="Times New Roman"/>
          <w:szCs w:val="24"/>
        </w:rPr>
        <w:t>Σ</w:t>
      </w:r>
      <w:r w:rsidRPr="00827A20">
        <w:rPr>
          <w:rFonts w:eastAsia="Times New Roman"/>
          <w:szCs w:val="24"/>
        </w:rPr>
        <w:t>ε εποχές που ο κόσμος στενάζει</w:t>
      </w:r>
      <w:r>
        <w:rPr>
          <w:rFonts w:eastAsia="Times New Roman"/>
          <w:szCs w:val="24"/>
        </w:rPr>
        <w:t>,</w:t>
      </w:r>
      <w:r w:rsidRPr="00827A20">
        <w:rPr>
          <w:rFonts w:eastAsia="Times New Roman"/>
          <w:szCs w:val="24"/>
        </w:rPr>
        <w:t xml:space="preserve"> </w:t>
      </w:r>
      <w:r>
        <w:rPr>
          <w:rFonts w:eastAsia="Times New Roman"/>
          <w:szCs w:val="24"/>
        </w:rPr>
        <w:t>τ</w:t>
      </w:r>
      <w:r w:rsidRPr="00827A20">
        <w:rPr>
          <w:rFonts w:eastAsia="Times New Roman"/>
          <w:szCs w:val="24"/>
        </w:rPr>
        <w:t xml:space="preserve">ου </w:t>
      </w:r>
      <w:r>
        <w:rPr>
          <w:rFonts w:eastAsia="Times New Roman"/>
          <w:szCs w:val="24"/>
        </w:rPr>
        <w:t>τάζετε</w:t>
      </w:r>
      <w:r w:rsidRPr="00827A20">
        <w:rPr>
          <w:rFonts w:eastAsia="Times New Roman"/>
          <w:szCs w:val="24"/>
        </w:rPr>
        <w:t xml:space="preserve"> και παρέχετ</w:t>
      </w:r>
      <w:r>
        <w:rPr>
          <w:rFonts w:eastAsia="Times New Roman"/>
          <w:szCs w:val="24"/>
        </w:rPr>
        <w:t>ε</w:t>
      </w:r>
      <w:r w:rsidRPr="00827A20">
        <w:rPr>
          <w:rFonts w:eastAsia="Times New Roman"/>
          <w:szCs w:val="24"/>
        </w:rPr>
        <w:t xml:space="preserve"> </w:t>
      </w:r>
      <w:r>
        <w:rPr>
          <w:rFonts w:eastAsia="Times New Roman"/>
          <w:szCs w:val="24"/>
        </w:rPr>
        <w:t>τη</w:t>
      </w:r>
      <w:r w:rsidRPr="00827A20">
        <w:rPr>
          <w:rFonts w:eastAsia="Times New Roman"/>
          <w:szCs w:val="24"/>
        </w:rPr>
        <w:t xml:space="preserve"> </w:t>
      </w:r>
      <w:r>
        <w:rPr>
          <w:rFonts w:eastAsia="Times New Roman"/>
          <w:szCs w:val="24"/>
        </w:rPr>
        <w:t xml:space="preserve">νατοϊκή </w:t>
      </w:r>
      <w:r w:rsidRPr="00827A20">
        <w:rPr>
          <w:rFonts w:eastAsia="Times New Roman"/>
          <w:szCs w:val="24"/>
        </w:rPr>
        <w:t>επιχειρησιακή δυνατότητα</w:t>
      </w:r>
      <w:r>
        <w:rPr>
          <w:rFonts w:eastAsia="Times New Roman"/>
          <w:szCs w:val="24"/>
        </w:rPr>
        <w:t>,</w:t>
      </w:r>
      <w:r w:rsidRPr="00827A20">
        <w:rPr>
          <w:rFonts w:eastAsia="Times New Roman"/>
          <w:szCs w:val="24"/>
        </w:rPr>
        <w:t xml:space="preserve"> τάχα μου δήθεν</w:t>
      </w:r>
      <w:r>
        <w:rPr>
          <w:rFonts w:eastAsia="Times New Roman"/>
          <w:szCs w:val="24"/>
        </w:rPr>
        <w:t>,</w:t>
      </w:r>
      <w:r w:rsidRPr="00827A20">
        <w:rPr>
          <w:rFonts w:eastAsia="Times New Roman"/>
          <w:szCs w:val="24"/>
        </w:rPr>
        <w:t xml:space="preserve"> ότι θα γίνει και επιχειρηματική</w:t>
      </w:r>
      <w:r>
        <w:rPr>
          <w:rFonts w:eastAsia="Times New Roman"/>
          <w:szCs w:val="24"/>
        </w:rPr>
        <w:t>.</w:t>
      </w:r>
      <w:r w:rsidRPr="00827A20">
        <w:rPr>
          <w:rFonts w:eastAsia="Times New Roman"/>
          <w:szCs w:val="24"/>
        </w:rPr>
        <w:t xml:space="preserve"> </w:t>
      </w:r>
    </w:p>
    <w:p w14:paraId="120F891D" w14:textId="77777777" w:rsidR="0086761A" w:rsidRDefault="00427452">
      <w:pPr>
        <w:spacing w:line="600" w:lineRule="auto"/>
        <w:ind w:firstLine="720"/>
        <w:jc w:val="both"/>
        <w:rPr>
          <w:rFonts w:eastAsia="Times New Roman"/>
          <w:szCs w:val="24"/>
        </w:rPr>
      </w:pPr>
      <w:r>
        <w:rPr>
          <w:rFonts w:eastAsia="Times New Roman"/>
          <w:szCs w:val="24"/>
        </w:rPr>
        <w:t>Ο λαός -</w:t>
      </w:r>
      <w:r w:rsidRPr="00827A20">
        <w:rPr>
          <w:rFonts w:eastAsia="Times New Roman"/>
          <w:szCs w:val="24"/>
        </w:rPr>
        <w:t xml:space="preserve">σας </w:t>
      </w:r>
      <w:r>
        <w:rPr>
          <w:rFonts w:eastAsia="Times New Roman"/>
          <w:szCs w:val="24"/>
        </w:rPr>
        <w:t xml:space="preserve">το </w:t>
      </w:r>
      <w:r w:rsidRPr="00827A20">
        <w:rPr>
          <w:rFonts w:eastAsia="Times New Roman"/>
          <w:szCs w:val="24"/>
        </w:rPr>
        <w:t>φωνάζουμε εμείς</w:t>
      </w:r>
      <w:r>
        <w:rPr>
          <w:rFonts w:eastAsia="Times New Roman"/>
          <w:szCs w:val="24"/>
        </w:rPr>
        <w:t>-</w:t>
      </w:r>
      <w:r w:rsidRPr="00827A20">
        <w:rPr>
          <w:rFonts w:eastAsia="Times New Roman"/>
          <w:szCs w:val="24"/>
        </w:rPr>
        <w:t xml:space="preserve"> έχει πείρα και δεν θα το ξεχάσει</w:t>
      </w:r>
      <w:r>
        <w:rPr>
          <w:rFonts w:eastAsia="Times New Roman"/>
          <w:szCs w:val="24"/>
        </w:rPr>
        <w:t>.</w:t>
      </w:r>
      <w:r w:rsidRPr="00827A20">
        <w:rPr>
          <w:rFonts w:eastAsia="Times New Roman"/>
          <w:szCs w:val="24"/>
        </w:rPr>
        <w:t xml:space="preserve"> </w:t>
      </w:r>
      <w:r>
        <w:rPr>
          <w:rFonts w:eastAsia="Times New Roman"/>
          <w:szCs w:val="24"/>
        </w:rPr>
        <w:t>Γ</w:t>
      </w:r>
      <w:r w:rsidRPr="00827A20">
        <w:rPr>
          <w:rFonts w:eastAsia="Times New Roman"/>
          <w:szCs w:val="24"/>
        </w:rPr>
        <w:t>ια παράδειγμα</w:t>
      </w:r>
      <w:r>
        <w:rPr>
          <w:rFonts w:eastAsia="Times New Roman"/>
          <w:szCs w:val="24"/>
        </w:rPr>
        <w:t>,</w:t>
      </w:r>
      <w:r w:rsidRPr="00827A20">
        <w:rPr>
          <w:rFonts w:eastAsia="Times New Roman"/>
          <w:szCs w:val="24"/>
        </w:rPr>
        <w:t xml:space="preserve"> υπάρχουν και μερικά</w:t>
      </w:r>
      <w:r w:rsidRPr="00827A20">
        <w:rPr>
          <w:rFonts w:eastAsia="Times New Roman"/>
          <w:szCs w:val="24"/>
        </w:rPr>
        <w:t xml:space="preserve"> πράγματα που δεν μπορεί κάποιος να τα αγνοήσει ως αριθμούς</w:t>
      </w:r>
      <w:r>
        <w:rPr>
          <w:rFonts w:eastAsia="Times New Roman"/>
          <w:szCs w:val="24"/>
        </w:rPr>
        <w:t>.</w:t>
      </w:r>
      <w:r w:rsidRPr="00827A20">
        <w:rPr>
          <w:rFonts w:eastAsia="Times New Roman"/>
          <w:szCs w:val="24"/>
        </w:rPr>
        <w:t xml:space="preserve"> </w:t>
      </w:r>
      <w:r>
        <w:rPr>
          <w:rFonts w:eastAsia="Times New Roman"/>
          <w:szCs w:val="24"/>
        </w:rPr>
        <w:t>Τ</w:t>
      </w:r>
      <w:r w:rsidRPr="00827A20">
        <w:rPr>
          <w:rFonts w:eastAsia="Times New Roman"/>
          <w:szCs w:val="24"/>
        </w:rPr>
        <w:t>ο 6% του κυπριακού εδάφους είναι ξένες βάσεις</w:t>
      </w:r>
      <w:r>
        <w:rPr>
          <w:rFonts w:eastAsia="Times New Roman"/>
          <w:szCs w:val="24"/>
        </w:rPr>
        <w:t>.</w:t>
      </w:r>
      <w:r w:rsidRPr="00827A20">
        <w:rPr>
          <w:rFonts w:eastAsia="Times New Roman"/>
          <w:szCs w:val="24"/>
        </w:rPr>
        <w:t xml:space="preserve"> </w:t>
      </w:r>
      <w:r>
        <w:rPr>
          <w:rFonts w:eastAsia="Times New Roman"/>
          <w:szCs w:val="24"/>
        </w:rPr>
        <w:t xml:space="preserve">Του λέτε ότι το ΝΑΤΟ </w:t>
      </w:r>
      <w:r>
        <w:rPr>
          <w:rFonts w:eastAsia="Times New Roman"/>
          <w:szCs w:val="24"/>
        </w:rPr>
        <w:lastRenderedPageBreak/>
        <w:t>ε</w:t>
      </w:r>
      <w:r w:rsidRPr="00827A20">
        <w:rPr>
          <w:rFonts w:eastAsia="Times New Roman"/>
          <w:szCs w:val="24"/>
        </w:rPr>
        <w:t>ίναι για την ασφάλει</w:t>
      </w:r>
      <w:r>
        <w:rPr>
          <w:rFonts w:eastAsia="Times New Roman"/>
          <w:szCs w:val="24"/>
        </w:rPr>
        <w:t>ά</w:t>
      </w:r>
      <w:r w:rsidRPr="00827A20">
        <w:rPr>
          <w:rFonts w:eastAsia="Times New Roman"/>
          <w:szCs w:val="24"/>
        </w:rPr>
        <w:t xml:space="preserve"> του</w:t>
      </w:r>
      <w:r>
        <w:rPr>
          <w:rFonts w:eastAsia="Times New Roman"/>
          <w:szCs w:val="24"/>
        </w:rPr>
        <w:t>,</w:t>
      </w:r>
      <w:r w:rsidRPr="00827A20">
        <w:rPr>
          <w:rFonts w:eastAsia="Times New Roman"/>
          <w:szCs w:val="24"/>
        </w:rPr>
        <w:t xml:space="preserve"> πολλαπλασιάζοντας τις βάσεις</w:t>
      </w:r>
      <w:r>
        <w:rPr>
          <w:rFonts w:eastAsia="Times New Roman"/>
          <w:szCs w:val="24"/>
        </w:rPr>
        <w:t xml:space="preserve"> εσείς, οι ίδιοι, η Κ</w:t>
      </w:r>
      <w:r w:rsidRPr="00827A20">
        <w:rPr>
          <w:rFonts w:eastAsia="Times New Roman"/>
          <w:szCs w:val="24"/>
        </w:rPr>
        <w:t xml:space="preserve">υβέρνηση </w:t>
      </w:r>
      <w:r>
        <w:rPr>
          <w:rFonts w:eastAsia="Times New Roman"/>
          <w:szCs w:val="24"/>
        </w:rPr>
        <w:t xml:space="preserve">του </w:t>
      </w:r>
      <w:r w:rsidRPr="00827A20">
        <w:rPr>
          <w:rFonts w:eastAsia="Times New Roman"/>
          <w:szCs w:val="24"/>
        </w:rPr>
        <w:t>ΣΥΡΙΖΑ</w:t>
      </w:r>
      <w:r>
        <w:rPr>
          <w:rFonts w:eastAsia="Times New Roman"/>
          <w:szCs w:val="24"/>
        </w:rPr>
        <w:t xml:space="preserve"> και των </w:t>
      </w:r>
      <w:r w:rsidRPr="00827A20">
        <w:rPr>
          <w:rFonts w:eastAsia="Times New Roman"/>
          <w:szCs w:val="24"/>
        </w:rPr>
        <w:t>ΑΝΕΛ</w:t>
      </w:r>
      <w:r>
        <w:rPr>
          <w:rFonts w:eastAsia="Times New Roman"/>
          <w:szCs w:val="24"/>
        </w:rPr>
        <w:t>. Και αν δεν έμπα</w:t>
      </w:r>
      <w:r>
        <w:rPr>
          <w:rFonts w:eastAsia="Times New Roman"/>
          <w:szCs w:val="24"/>
        </w:rPr>
        <w:t xml:space="preserve">ιναν μέσα οι ΑΝΕΛ, </w:t>
      </w:r>
      <w:r w:rsidRPr="00827A20">
        <w:rPr>
          <w:rFonts w:eastAsia="Times New Roman"/>
          <w:szCs w:val="24"/>
        </w:rPr>
        <w:t xml:space="preserve">δεν θα ήσασταν </w:t>
      </w:r>
      <w:r>
        <w:rPr>
          <w:rFonts w:eastAsia="Times New Roman"/>
          <w:szCs w:val="24"/>
        </w:rPr>
        <w:t>Κ</w:t>
      </w:r>
      <w:r w:rsidRPr="00827A20">
        <w:rPr>
          <w:rFonts w:eastAsia="Times New Roman"/>
          <w:szCs w:val="24"/>
        </w:rPr>
        <w:t>υβέρνηση</w:t>
      </w:r>
      <w:r>
        <w:rPr>
          <w:rFonts w:eastAsia="Times New Roman"/>
          <w:szCs w:val="24"/>
        </w:rPr>
        <w:t>. Και δεν έχετε εκατό μέρες μπροστά σας. Τέσσερα χρόνια κλείνετε τον Γενάρη στην εξουσία. Και καταφέρατε</w:t>
      </w:r>
      <w:r w:rsidRPr="00827A20">
        <w:rPr>
          <w:rFonts w:eastAsia="Times New Roman"/>
          <w:szCs w:val="24"/>
        </w:rPr>
        <w:t xml:space="preserve"> </w:t>
      </w:r>
      <w:r>
        <w:rPr>
          <w:rFonts w:eastAsia="Times New Roman"/>
          <w:szCs w:val="24"/>
        </w:rPr>
        <w:t>σε αυτά τα τέσσερα</w:t>
      </w:r>
      <w:r w:rsidRPr="00827A20">
        <w:rPr>
          <w:rFonts w:eastAsia="Times New Roman"/>
          <w:szCs w:val="24"/>
        </w:rPr>
        <w:t xml:space="preserve"> χρόνια να πολλαπλασιάσετε τις βάσεις</w:t>
      </w:r>
      <w:r>
        <w:rPr>
          <w:rFonts w:eastAsia="Times New Roman"/>
          <w:szCs w:val="24"/>
        </w:rPr>
        <w:t>,</w:t>
      </w:r>
      <w:r w:rsidRPr="00827A20">
        <w:rPr>
          <w:rFonts w:eastAsia="Times New Roman"/>
          <w:szCs w:val="24"/>
        </w:rPr>
        <w:t xml:space="preserve"> όπως δεν διανοήθηκε </w:t>
      </w:r>
      <w:r>
        <w:rPr>
          <w:rFonts w:eastAsia="Times New Roman"/>
          <w:szCs w:val="24"/>
        </w:rPr>
        <w:t>π</w:t>
      </w:r>
      <w:r w:rsidRPr="00827A20">
        <w:rPr>
          <w:rFonts w:eastAsia="Times New Roman"/>
          <w:szCs w:val="24"/>
        </w:rPr>
        <w:t xml:space="preserve">οτέ </w:t>
      </w:r>
      <w:r>
        <w:rPr>
          <w:rFonts w:eastAsia="Times New Roman"/>
          <w:szCs w:val="24"/>
        </w:rPr>
        <w:t>ο</w:t>
      </w:r>
      <w:r w:rsidRPr="00827A20">
        <w:rPr>
          <w:rFonts w:eastAsia="Times New Roman"/>
          <w:szCs w:val="24"/>
        </w:rPr>
        <w:t xml:space="preserve">ύτε τότε ο </w:t>
      </w:r>
      <w:r>
        <w:rPr>
          <w:rFonts w:eastAsia="Times New Roman"/>
          <w:szCs w:val="24"/>
        </w:rPr>
        <w:t>π</w:t>
      </w:r>
      <w:r>
        <w:rPr>
          <w:rFonts w:eastAsia="Times New Roman"/>
          <w:szCs w:val="24"/>
        </w:rPr>
        <w:t>ρέσβης</w:t>
      </w:r>
      <w:r w:rsidRPr="00827A20">
        <w:rPr>
          <w:rFonts w:eastAsia="Times New Roman"/>
          <w:szCs w:val="24"/>
        </w:rPr>
        <w:t xml:space="preserve"> που </w:t>
      </w:r>
      <w:r>
        <w:rPr>
          <w:rFonts w:eastAsia="Times New Roman"/>
          <w:szCs w:val="24"/>
        </w:rPr>
        <w:t>έπαιρνε και</w:t>
      </w:r>
      <w:r w:rsidRPr="00827A20">
        <w:rPr>
          <w:rFonts w:eastAsia="Times New Roman"/>
          <w:szCs w:val="24"/>
        </w:rPr>
        <w:t xml:space="preserve"> το σκυλάκι του και πήγαινε στο </w:t>
      </w:r>
      <w:r>
        <w:rPr>
          <w:rFonts w:eastAsia="Times New Roman"/>
          <w:szCs w:val="24"/>
        </w:rPr>
        <w:t>Υ</w:t>
      </w:r>
      <w:r w:rsidRPr="00827A20">
        <w:rPr>
          <w:rFonts w:eastAsia="Times New Roman"/>
          <w:szCs w:val="24"/>
        </w:rPr>
        <w:t>πουργείο</w:t>
      </w:r>
      <w:r>
        <w:rPr>
          <w:rFonts w:eastAsia="Times New Roman"/>
          <w:szCs w:val="24"/>
        </w:rPr>
        <w:t>.</w:t>
      </w:r>
      <w:r w:rsidRPr="00827A20">
        <w:rPr>
          <w:rFonts w:eastAsia="Times New Roman"/>
          <w:szCs w:val="24"/>
        </w:rPr>
        <w:t xml:space="preserve"> </w:t>
      </w:r>
      <w:r>
        <w:rPr>
          <w:rFonts w:eastAsia="Times New Roman"/>
          <w:szCs w:val="24"/>
        </w:rPr>
        <w:t>Τ</w:t>
      </w:r>
      <w:r w:rsidRPr="00827A20">
        <w:rPr>
          <w:rFonts w:eastAsia="Times New Roman"/>
          <w:szCs w:val="24"/>
        </w:rPr>
        <w:t xml:space="preserve">ώρα </w:t>
      </w:r>
      <w:r>
        <w:rPr>
          <w:rFonts w:eastAsia="Times New Roman"/>
          <w:szCs w:val="24"/>
        </w:rPr>
        <w:t>έ</w:t>
      </w:r>
      <w:r w:rsidRPr="00827A20">
        <w:rPr>
          <w:rFonts w:eastAsia="Times New Roman"/>
          <w:szCs w:val="24"/>
        </w:rPr>
        <w:t>χετε αφήσει τα σκυλάκια χωρίς λουρί</w:t>
      </w:r>
      <w:r>
        <w:rPr>
          <w:rFonts w:eastAsia="Times New Roman"/>
          <w:szCs w:val="24"/>
        </w:rPr>
        <w:t>,</w:t>
      </w:r>
      <w:r w:rsidRPr="00827A20">
        <w:rPr>
          <w:rFonts w:eastAsia="Times New Roman"/>
          <w:szCs w:val="24"/>
        </w:rPr>
        <w:t xml:space="preserve"> διεκδικώντας </w:t>
      </w:r>
      <w:r>
        <w:rPr>
          <w:rFonts w:eastAsia="Times New Roman"/>
          <w:szCs w:val="24"/>
        </w:rPr>
        <w:t>ό</w:t>
      </w:r>
      <w:r w:rsidRPr="00827A20">
        <w:rPr>
          <w:rFonts w:eastAsia="Times New Roman"/>
          <w:szCs w:val="24"/>
        </w:rPr>
        <w:t xml:space="preserve">χι ζωτικό χώρο στρατιωτικών </w:t>
      </w:r>
      <w:r>
        <w:rPr>
          <w:rFonts w:eastAsia="Times New Roman"/>
          <w:szCs w:val="24"/>
        </w:rPr>
        <w:t>ε</w:t>
      </w:r>
      <w:r w:rsidRPr="00827A20">
        <w:rPr>
          <w:rFonts w:eastAsia="Times New Roman"/>
          <w:szCs w:val="24"/>
        </w:rPr>
        <w:t>πενδύσεων</w:t>
      </w:r>
      <w:r>
        <w:rPr>
          <w:rFonts w:eastAsia="Times New Roman"/>
          <w:szCs w:val="24"/>
        </w:rPr>
        <w:t>,</w:t>
      </w:r>
      <w:r w:rsidRPr="00827A20">
        <w:rPr>
          <w:rFonts w:eastAsia="Times New Roman"/>
          <w:szCs w:val="24"/>
        </w:rPr>
        <w:t xml:space="preserve"> όπως έκαναν οι Γερμανοί ναζί</w:t>
      </w:r>
      <w:r>
        <w:rPr>
          <w:rFonts w:eastAsia="Times New Roman"/>
          <w:szCs w:val="24"/>
        </w:rPr>
        <w:t>,</w:t>
      </w:r>
      <w:r w:rsidRPr="00827A20">
        <w:rPr>
          <w:rFonts w:eastAsia="Times New Roman"/>
          <w:szCs w:val="24"/>
        </w:rPr>
        <w:t xml:space="preserve"> δηλητηριάζοντας και αιματοκ</w:t>
      </w:r>
      <w:r>
        <w:rPr>
          <w:rFonts w:eastAsia="Times New Roman"/>
          <w:szCs w:val="24"/>
        </w:rPr>
        <w:t xml:space="preserve">υλίζοντας </w:t>
      </w:r>
      <w:r w:rsidRPr="00827A20">
        <w:rPr>
          <w:rFonts w:eastAsia="Times New Roman"/>
          <w:szCs w:val="24"/>
        </w:rPr>
        <w:t xml:space="preserve">τον κόσμο </w:t>
      </w:r>
      <w:r>
        <w:rPr>
          <w:rFonts w:eastAsia="Times New Roman"/>
          <w:szCs w:val="24"/>
        </w:rPr>
        <w:t>με</w:t>
      </w:r>
      <w:r w:rsidRPr="00827A20">
        <w:rPr>
          <w:rFonts w:eastAsia="Times New Roman"/>
          <w:szCs w:val="24"/>
        </w:rPr>
        <w:t xml:space="preserve"> τα ιμπεριαλιστικά του σχέ</w:t>
      </w:r>
      <w:r w:rsidRPr="00827A20">
        <w:rPr>
          <w:rFonts w:eastAsia="Times New Roman"/>
          <w:szCs w:val="24"/>
        </w:rPr>
        <w:t>δια</w:t>
      </w:r>
      <w:r>
        <w:rPr>
          <w:rFonts w:eastAsia="Times New Roman"/>
          <w:szCs w:val="24"/>
        </w:rPr>
        <w:t xml:space="preserve">, αλλά </w:t>
      </w:r>
      <w:r w:rsidRPr="00827A20">
        <w:rPr>
          <w:rFonts w:eastAsia="Times New Roman"/>
          <w:szCs w:val="24"/>
        </w:rPr>
        <w:t xml:space="preserve">ζωτικό </w:t>
      </w:r>
      <w:r>
        <w:rPr>
          <w:rFonts w:eastAsia="Times New Roman"/>
          <w:szCs w:val="24"/>
        </w:rPr>
        <w:t>ρόλο.</w:t>
      </w:r>
      <w:r w:rsidRPr="00827A20">
        <w:rPr>
          <w:rFonts w:eastAsia="Times New Roman"/>
          <w:szCs w:val="24"/>
        </w:rPr>
        <w:t xml:space="preserve"> Και ποιος είναι αυτός ο ζωτικός ρόλος στα Βαλκάνια</w:t>
      </w:r>
      <w:r>
        <w:rPr>
          <w:rFonts w:eastAsia="Times New Roman"/>
          <w:szCs w:val="24"/>
        </w:rPr>
        <w:t>, με</w:t>
      </w:r>
      <w:r w:rsidRPr="00827A20">
        <w:rPr>
          <w:rFonts w:eastAsia="Times New Roman"/>
          <w:szCs w:val="24"/>
        </w:rPr>
        <w:t xml:space="preserve"> σάκο του μποξ </w:t>
      </w:r>
      <w:r>
        <w:rPr>
          <w:rFonts w:eastAsia="Times New Roman"/>
          <w:szCs w:val="24"/>
        </w:rPr>
        <w:t xml:space="preserve">την ΠΓΔΜ και τη </w:t>
      </w:r>
      <w:r>
        <w:rPr>
          <w:rFonts w:eastAsia="Times New Roman"/>
          <w:szCs w:val="24"/>
          <w:lang w:val="en-US"/>
        </w:rPr>
        <w:t>FYROM</w:t>
      </w:r>
      <w:r>
        <w:rPr>
          <w:rFonts w:eastAsia="Times New Roman"/>
          <w:szCs w:val="24"/>
        </w:rPr>
        <w:t>; Α</w:t>
      </w:r>
      <w:r w:rsidRPr="00827A20">
        <w:rPr>
          <w:rFonts w:eastAsia="Times New Roman"/>
          <w:szCs w:val="24"/>
        </w:rPr>
        <w:t xml:space="preserve">υτός είναι </w:t>
      </w:r>
      <w:r>
        <w:rPr>
          <w:rFonts w:eastAsia="Times New Roman"/>
          <w:szCs w:val="24"/>
        </w:rPr>
        <w:t xml:space="preserve">ο </w:t>
      </w:r>
      <w:r w:rsidRPr="00827A20">
        <w:rPr>
          <w:rFonts w:eastAsia="Times New Roman"/>
          <w:szCs w:val="24"/>
        </w:rPr>
        <w:t>σάκος του μποξ</w:t>
      </w:r>
      <w:r>
        <w:rPr>
          <w:rFonts w:eastAsia="Times New Roman"/>
          <w:szCs w:val="24"/>
        </w:rPr>
        <w:t>. Α</w:t>
      </w:r>
      <w:r w:rsidRPr="00827A20">
        <w:rPr>
          <w:rFonts w:eastAsia="Times New Roman"/>
          <w:szCs w:val="24"/>
        </w:rPr>
        <w:t>υτή είναι η απαίτηση</w:t>
      </w:r>
      <w:r>
        <w:rPr>
          <w:rFonts w:eastAsia="Times New Roman"/>
          <w:szCs w:val="24"/>
        </w:rPr>
        <w:t>.</w:t>
      </w:r>
      <w:r w:rsidRPr="00827A20">
        <w:rPr>
          <w:rFonts w:eastAsia="Times New Roman"/>
          <w:szCs w:val="24"/>
        </w:rPr>
        <w:t xml:space="preserve"> </w:t>
      </w:r>
      <w:r>
        <w:rPr>
          <w:rFonts w:eastAsia="Times New Roman"/>
          <w:szCs w:val="24"/>
        </w:rPr>
        <w:t xml:space="preserve">Και εκεί παραχωρούνται </w:t>
      </w:r>
      <w:r w:rsidRPr="00827A20">
        <w:rPr>
          <w:rFonts w:eastAsia="Times New Roman"/>
          <w:szCs w:val="24"/>
        </w:rPr>
        <w:t>σχεδόν τα πάντα</w:t>
      </w:r>
      <w:r>
        <w:rPr>
          <w:rFonts w:eastAsia="Times New Roman"/>
          <w:szCs w:val="24"/>
        </w:rPr>
        <w:t xml:space="preserve"> σε μια περιοχή. Τα πάντα σε ποιους;</w:t>
      </w:r>
      <w:r w:rsidRPr="00827A20">
        <w:rPr>
          <w:rFonts w:eastAsia="Times New Roman"/>
          <w:szCs w:val="24"/>
        </w:rPr>
        <w:t xml:space="preserve"> </w:t>
      </w:r>
      <w:r>
        <w:rPr>
          <w:rFonts w:eastAsia="Times New Roman"/>
          <w:szCs w:val="24"/>
        </w:rPr>
        <w:t>Σ</w:t>
      </w:r>
      <w:r w:rsidRPr="00827A20">
        <w:rPr>
          <w:rFonts w:eastAsia="Times New Roman"/>
          <w:szCs w:val="24"/>
        </w:rPr>
        <w:t xml:space="preserve">τους </w:t>
      </w:r>
      <w:r>
        <w:rPr>
          <w:rFonts w:eastAsia="Times New Roman"/>
          <w:szCs w:val="24"/>
        </w:rPr>
        <w:t>Σκοπιαν</w:t>
      </w:r>
      <w:r>
        <w:rPr>
          <w:rFonts w:eastAsia="Times New Roman"/>
          <w:szCs w:val="24"/>
        </w:rPr>
        <w:t xml:space="preserve">ούς; Όχι. Στους </w:t>
      </w:r>
      <w:r w:rsidRPr="00827A20">
        <w:rPr>
          <w:rFonts w:eastAsia="Times New Roman"/>
          <w:szCs w:val="24"/>
        </w:rPr>
        <w:t xml:space="preserve">Αμερικανούς και τα συμφέροντά </w:t>
      </w:r>
      <w:r>
        <w:rPr>
          <w:rFonts w:eastAsia="Times New Roman"/>
          <w:szCs w:val="24"/>
        </w:rPr>
        <w:t>τους,</w:t>
      </w:r>
      <w:r w:rsidRPr="00827A20">
        <w:rPr>
          <w:rFonts w:eastAsia="Times New Roman"/>
          <w:szCs w:val="24"/>
        </w:rPr>
        <w:t xml:space="preserve"> για να ενσωματώσ</w:t>
      </w:r>
      <w:r>
        <w:rPr>
          <w:rFonts w:eastAsia="Times New Roman"/>
          <w:szCs w:val="24"/>
        </w:rPr>
        <w:t>ουν</w:t>
      </w:r>
      <w:r w:rsidRPr="00827A20">
        <w:rPr>
          <w:rFonts w:eastAsia="Times New Roman"/>
          <w:szCs w:val="24"/>
        </w:rPr>
        <w:t xml:space="preserve"> τα </w:t>
      </w:r>
      <w:r>
        <w:rPr>
          <w:rFonts w:eastAsia="Times New Roman"/>
          <w:szCs w:val="24"/>
        </w:rPr>
        <w:t>Δ</w:t>
      </w:r>
      <w:r w:rsidRPr="00827A20">
        <w:rPr>
          <w:rFonts w:eastAsia="Times New Roman"/>
          <w:szCs w:val="24"/>
        </w:rPr>
        <w:t xml:space="preserve">υτικά Βαλκάνια στα σχέδιά </w:t>
      </w:r>
      <w:r>
        <w:rPr>
          <w:rFonts w:eastAsia="Times New Roman"/>
          <w:szCs w:val="24"/>
        </w:rPr>
        <w:t>τους. Και τ</w:t>
      </w:r>
      <w:r w:rsidRPr="00827A20">
        <w:rPr>
          <w:rFonts w:eastAsia="Times New Roman"/>
          <w:szCs w:val="24"/>
        </w:rPr>
        <w:t xml:space="preserve">α σχέδια </w:t>
      </w:r>
      <w:r>
        <w:rPr>
          <w:rFonts w:eastAsia="Times New Roman"/>
          <w:szCs w:val="24"/>
        </w:rPr>
        <w:t>τους</w:t>
      </w:r>
      <w:r w:rsidRPr="00827A20">
        <w:rPr>
          <w:rFonts w:eastAsia="Times New Roman"/>
          <w:szCs w:val="24"/>
        </w:rPr>
        <w:t xml:space="preserve"> ποια είναι</w:t>
      </w:r>
      <w:r>
        <w:rPr>
          <w:rFonts w:eastAsia="Times New Roman"/>
          <w:szCs w:val="24"/>
        </w:rPr>
        <w:t>;</w:t>
      </w:r>
      <w:r w:rsidRPr="00827A20">
        <w:rPr>
          <w:rFonts w:eastAsia="Times New Roman"/>
          <w:szCs w:val="24"/>
        </w:rPr>
        <w:t xml:space="preserve"> </w:t>
      </w:r>
      <w:r>
        <w:rPr>
          <w:rFonts w:eastAsia="Times New Roman"/>
          <w:szCs w:val="24"/>
        </w:rPr>
        <w:t>«Τριάντα</w:t>
      </w:r>
      <w:r w:rsidRPr="00827A20">
        <w:rPr>
          <w:rFonts w:eastAsia="Times New Roman"/>
          <w:szCs w:val="24"/>
        </w:rPr>
        <w:t xml:space="preserve"> αργύρια</w:t>
      </w:r>
      <w:r>
        <w:rPr>
          <w:rFonts w:eastAsia="Times New Roman"/>
          <w:szCs w:val="24"/>
        </w:rPr>
        <w:t>», α</w:t>
      </w:r>
      <w:r w:rsidRPr="00827A20">
        <w:rPr>
          <w:rFonts w:eastAsia="Times New Roman"/>
          <w:szCs w:val="24"/>
        </w:rPr>
        <w:t xml:space="preserve">ν το 6% των </w:t>
      </w:r>
      <w:r>
        <w:rPr>
          <w:rFonts w:eastAsia="Times New Roman"/>
          <w:szCs w:val="24"/>
        </w:rPr>
        <w:t>ξ</w:t>
      </w:r>
      <w:r w:rsidRPr="00827A20">
        <w:rPr>
          <w:rFonts w:eastAsia="Times New Roman"/>
          <w:szCs w:val="24"/>
        </w:rPr>
        <w:t>ένων βάσεων δεν εμπόδισε την εισβολή και την κατοχή στην Κύπρο</w:t>
      </w:r>
      <w:r>
        <w:rPr>
          <w:rFonts w:eastAsia="Times New Roman"/>
          <w:szCs w:val="24"/>
        </w:rPr>
        <w:t>.</w:t>
      </w:r>
    </w:p>
    <w:p w14:paraId="120F891E" w14:textId="77777777" w:rsidR="0086761A" w:rsidRDefault="00427452">
      <w:pPr>
        <w:spacing w:line="600" w:lineRule="auto"/>
        <w:ind w:firstLine="720"/>
        <w:jc w:val="both"/>
        <w:rPr>
          <w:rFonts w:eastAsia="Times New Roman"/>
          <w:szCs w:val="24"/>
        </w:rPr>
      </w:pPr>
      <w:r>
        <w:rPr>
          <w:rFonts w:eastAsia="Times New Roman"/>
          <w:szCs w:val="24"/>
        </w:rPr>
        <w:t>Β</w:t>
      </w:r>
      <w:r w:rsidRPr="00827A20">
        <w:rPr>
          <w:rFonts w:eastAsia="Times New Roman"/>
          <w:szCs w:val="24"/>
        </w:rPr>
        <w:t>γαίνετε και λέτε το</w:t>
      </w:r>
      <w:r w:rsidRPr="00827A20">
        <w:rPr>
          <w:rFonts w:eastAsia="Times New Roman"/>
          <w:szCs w:val="24"/>
        </w:rPr>
        <w:t xml:space="preserve"> ατελείωτο</w:t>
      </w:r>
      <w:r>
        <w:rPr>
          <w:rFonts w:eastAsia="Times New Roman"/>
          <w:szCs w:val="24"/>
        </w:rPr>
        <w:t xml:space="preserve"> παραχολογικό </w:t>
      </w:r>
      <w:r w:rsidRPr="00827A20">
        <w:rPr>
          <w:rFonts w:eastAsia="Times New Roman"/>
          <w:szCs w:val="24"/>
        </w:rPr>
        <w:t>ψέμα στην Ελλάδα</w:t>
      </w:r>
      <w:r>
        <w:rPr>
          <w:rFonts w:eastAsia="Times New Roman"/>
          <w:szCs w:val="24"/>
        </w:rPr>
        <w:t>,</w:t>
      </w:r>
      <w:r w:rsidRPr="00827A20">
        <w:rPr>
          <w:rFonts w:eastAsia="Times New Roman"/>
          <w:szCs w:val="24"/>
        </w:rPr>
        <w:t xml:space="preserve"> ότι επειδή θα πάρουν τα </w:t>
      </w:r>
      <w:r>
        <w:rPr>
          <w:rFonts w:eastAsia="Times New Roman"/>
          <w:szCs w:val="24"/>
        </w:rPr>
        <w:t>ν</w:t>
      </w:r>
      <w:r w:rsidRPr="00827A20">
        <w:rPr>
          <w:rFonts w:eastAsia="Times New Roman"/>
          <w:szCs w:val="24"/>
        </w:rPr>
        <w:t>αυπηγεία της Σύρου και μετά</w:t>
      </w:r>
      <w:r>
        <w:rPr>
          <w:rFonts w:eastAsia="Times New Roman"/>
          <w:szCs w:val="24"/>
        </w:rPr>
        <w:t>,</w:t>
      </w:r>
      <w:r w:rsidRPr="00827A20">
        <w:rPr>
          <w:rFonts w:eastAsia="Times New Roman"/>
          <w:szCs w:val="24"/>
        </w:rPr>
        <w:t xml:space="preserve"> ενδεχομένως</w:t>
      </w:r>
      <w:r>
        <w:rPr>
          <w:rFonts w:eastAsia="Times New Roman"/>
          <w:szCs w:val="24"/>
        </w:rPr>
        <w:t>, και</w:t>
      </w:r>
      <w:r w:rsidRPr="00827A20">
        <w:rPr>
          <w:rFonts w:eastAsia="Times New Roman"/>
          <w:szCs w:val="24"/>
        </w:rPr>
        <w:t xml:space="preserve"> </w:t>
      </w:r>
      <w:r>
        <w:rPr>
          <w:rFonts w:eastAsia="Times New Roman"/>
          <w:szCs w:val="24"/>
        </w:rPr>
        <w:t>τη ναυπηγοεπισκευαστική ζώνη</w:t>
      </w:r>
      <w:r>
        <w:rPr>
          <w:rFonts w:eastAsia="Times New Roman"/>
          <w:szCs w:val="24"/>
        </w:rPr>
        <w:t>,</w:t>
      </w:r>
      <w:r>
        <w:rPr>
          <w:rFonts w:eastAsia="Times New Roman"/>
          <w:szCs w:val="24"/>
        </w:rPr>
        <w:t xml:space="preserve"> που </w:t>
      </w:r>
      <w:r w:rsidRPr="00827A20">
        <w:rPr>
          <w:rFonts w:eastAsia="Times New Roman"/>
          <w:szCs w:val="24"/>
        </w:rPr>
        <w:t>θα γίνει πράσινη</w:t>
      </w:r>
      <w:r>
        <w:rPr>
          <w:rFonts w:eastAsia="Times New Roman"/>
          <w:szCs w:val="24"/>
        </w:rPr>
        <w:t xml:space="preserve"> α</w:t>
      </w:r>
      <w:r w:rsidRPr="00827A20">
        <w:rPr>
          <w:rFonts w:eastAsia="Times New Roman"/>
          <w:szCs w:val="24"/>
        </w:rPr>
        <w:t xml:space="preserve">πό το χακί των στρατιωτικών σχεδίων των </w:t>
      </w:r>
      <w:r>
        <w:rPr>
          <w:rFonts w:eastAsia="Times New Roman"/>
          <w:szCs w:val="24"/>
        </w:rPr>
        <w:t>Α</w:t>
      </w:r>
      <w:r w:rsidRPr="00827A20">
        <w:rPr>
          <w:rFonts w:eastAsia="Times New Roman"/>
          <w:szCs w:val="24"/>
        </w:rPr>
        <w:lastRenderedPageBreak/>
        <w:t>μερικανών</w:t>
      </w:r>
      <w:r>
        <w:rPr>
          <w:rFonts w:eastAsia="Times New Roman"/>
          <w:szCs w:val="24"/>
        </w:rPr>
        <w:t xml:space="preserve">, θα πρασινίσετε την περιοχή με δολάρια; Ποιανού θέλετε να γίνετε εταίρος; Από </w:t>
      </w:r>
      <w:r>
        <w:rPr>
          <w:rFonts w:eastAsia="Times New Roman"/>
          <w:szCs w:val="24"/>
        </w:rPr>
        <w:t>μ</w:t>
      </w:r>
      <w:r>
        <w:rPr>
          <w:rFonts w:eastAsia="Times New Roman"/>
          <w:szCs w:val="24"/>
        </w:rPr>
        <w:t xml:space="preserve">εντεσές, ξεκινήσατε, προτιμώμενος εταίρος γίνατε. Ποιανού; Του διαβολικά καλού; Ποιο είναι το διαβολικά καλό; Ο ρατσιστής; Ο κουκλουξανικός; Και η Κου Κλουξ </w:t>
      </w:r>
      <w:r w:rsidRPr="001C48B9">
        <w:rPr>
          <w:rFonts w:eastAsia="Times New Roman"/>
          <w:szCs w:val="24"/>
        </w:rPr>
        <w:t xml:space="preserve">Κλαν </w:t>
      </w:r>
      <w:r>
        <w:rPr>
          <w:rFonts w:eastAsia="Times New Roman"/>
          <w:szCs w:val="24"/>
        </w:rPr>
        <w:t>είχε στήριγμα.</w:t>
      </w:r>
      <w:r>
        <w:rPr>
          <w:rFonts w:eastAsia="Times New Roman"/>
          <w:szCs w:val="24"/>
        </w:rPr>
        <w:t xml:space="preserve"> Αυτουνού θέλετε να είστε ο προτιμώμενος εταίρος; Αυτών των συμφερόντων</w:t>
      </w:r>
      <w:r w:rsidRPr="00827A20">
        <w:rPr>
          <w:rFonts w:eastAsia="Times New Roman"/>
          <w:szCs w:val="24"/>
        </w:rPr>
        <w:t xml:space="preserve"> θέλετε να </w:t>
      </w:r>
      <w:r>
        <w:rPr>
          <w:rFonts w:eastAsia="Times New Roman"/>
          <w:szCs w:val="24"/>
        </w:rPr>
        <w:t>είσαστε; Δ</w:t>
      </w:r>
      <w:r w:rsidRPr="00827A20">
        <w:rPr>
          <w:rFonts w:eastAsia="Times New Roman"/>
          <w:szCs w:val="24"/>
        </w:rPr>
        <w:t>εν υπάρχει τίποτα που δεν δώσατε</w:t>
      </w:r>
      <w:r>
        <w:rPr>
          <w:rFonts w:eastAsia="Times New Roman"/>
          <w:szCs w:val="24"/>
        </w:rPr>
        <w:t>.</w:t>
      </w:r>
      <w:r w:rsidRPr="00827A20">
        <w:rPr>
          <w:rFonts w:eastAsia="Times New Roman"/>
          <w:szCs w:val="24"/>
        </w:rPr>
        <w:t xml:space="preserve"> </w:t>
      </w:r>
      <w:r>
        <w:rPr>
          <w:rFonts w:eastAsia="Times New Roman"/>
          <w:szCs w:val="24"/>
        </w:rPr>
        <w:t>Και δ</w:t>
      </w:r>
      <w:r w:rsidRPr="00827A20">
        <w:rPr>
          <w:rFonts w:eastAsia="Times New Roman"/>
          <w:szCs w:val="24"/>
        </w:rPr>
        <w:t>εν φτάνει μόνο αυτό</w:t>
      </w:r>
      <w:r>
        <w:rPr>
          <w:rFonts w:eastAsia="Times New Roman"/>
          <w:szCs w:val="24"/>
        </w:rPr>
        <w:t>,</w:t>
      </w:r>
      <w:r w:rsidRPr="00827A20">
        <w:rPr>
          <w:rFonts w:eastAsia="Times New Roman"/>
          <w:szCs w:val="24"/>
        </w:rPr>
        <w:t xml:space="preserve"> </w:t>
      </w:r>
      <w:r>
        <w:rPr>
          <w:rFonts w:eastAsia="Times New Roman"/>
          <w:szCs w:val="24"/>
        </w:rPr>
        <w:t xml:space="preserve">αλλά </w:t>
      </w:r>
      <w:r w:rsidRPr="00827A20">
        <w:rPr>
          <w:rFonts w:eastAsia="Times New Roman"/>
          <w:szCs w:val="24"/>
        </w:rPr>
        <w:t>φτάσατε στο σημείο να λέει ο Καμμένος</w:t>
      </w:r>
      <w:r>
        <w:rPr>
          <w:rFonts w:eastAsia="Times New Roman"/>
          <w:szCs w:val="24"/>
        </w:rPr>
        <w:t>,</w:t>
      </w:r>
      <w:r w:rsidRPr="00827A20">
        <w:rPr>
          <w:rFonts w:eastAsia="Times New Roman"/>
          <w:szCs w:val="24"/>
        </w:rPr>
        <w:t xml:space="preserve"> ο Υπουργός Εθνικής Άμυνας</w:t>
      </w:r>
      <w:r>
        <w:rPr>
          <w:rFonts w:eastAsia="Times New Roman"/>
          <w:szCs w:val="24"/>
        </w:rPr>
        <w:t>, σε συνέντευξη Τύπου,</w:t>
      </w:r>
      <w:r w:rsidRPr="00827A20">
        <w:rPr>
          <w:rFonts w:eastAsia="Times New Roman"/>
          <w:szCs w:val="24"/>
        </w:rPr>
        <w:t xml:space="preserve"> ότι δεν υπάρ</w:t>
      </w:r>
      <w:r w:rsidRPr="00827A20">
        <w:rPr>
          <w:rFonts w:eastAsia="Times New Roman"/>
          <w:szCs w:val="24"/>
        </w:rPr>
        <w:t>χει ούτε μισό στρατιωτικό γραφείο στο οποίο να μην υπάρχει και εκπρόσωπος του ΝΑΤΟ</w:t>
      </w:r>
      <w:r>
        <w:rPr>
          <w:rFonts w:eastAsia="Times New Roman"/>
          <w:szCs w:val="24"/>
        </w:rPr>
        <w:t>.</w:t>
      </w:r>
      <w:r w:rsidRPr="00827A20">
        <w:rPr>
          <w:rFonts w:eastAsia="Times New Roman"/>
          <w:szCs w:val="24"/>
        </w:rPr>
        <w:t xml:space="preserve"> </w:t>
      </w:r>
      <w:r>
        <w:rPr>
          <w:rFonts w:eastAsia="Times New Roman"/>
          <w:szCs w:val="24"/>
        </w:rPr>
        <w:t>Δεν υπάρχει μονάδα! Σ</w:t>
      </w:r>
      <w:r w:rsidRPr="00827A20">
        <w:rPr>
          <w:rFonts w:eastAsia="Times New Roman"/>
          <w:szCs w:val="24"/>
        </w:rPr>
        <w:t xml:space="preserve">ε κάθε μονάδα </w:t>
      </w:r>
      <w:r>
        <w:rPr>
          <w:rFonts w:eastAsia="Times New Roman"/>
          <w:szCs w:val="24"/>
        </w:rPr>
        <w:t>έχετε και έναν νατοϊκό. Αυτό</w:t>
      </w:r>
      <w:r w:rsidRPr="00827A20">
        <w:rPr>
          <w:rFonts w:eastAsia="Times New Roman"/>
          <w:szCs w:val="24"/>
        </w:rPr>
        <w:t xml:space="preserve"> σημαίνει </w:t>
      </w:r>
      <w:r>
        <w:rPr>
          <w:rFonts w:eastAsia="Times New Roman"/>
          <w:szCs w:val="24"/>
        </w:rPr>
        <w:t>«</w:t>
      </w:r>
      <w:r w:rsidRPr="00827A20">
        <w:rPr>
          <w:rFonts w:eastAsia="Times New Roman"/>
          <w:szCs w:val="24"/>
        </w:rPr>
        <w:t>προτιμώμενος εταίρος</w:t>
      </w:r>
      <w:r>
        <w:rPr>
          <w:rFonts w:eastAsia="Times New Roman"/>
          <w:szCs w:val="24"/>
        </w:rPr>
        <w:t>»</w:t>
      </w:r>
      <w:r>
        <w:rPr>
          <w:rFonts w:eastAsia="Times New Roman"/>
          <w:szCs w:val="24"/>
        </w:rPr>
        <w:t>;</w:t>
      </w:r>
      <w:r w:rsidRPr="00827A20">
        <w:rPr>
          <w:rFonts w:eastAsia="Times New Roman"/>
          <w:szCs w:val="24"/>
        </w:rPr>
        <w:t xml:space="preserve"> </w:t>
      </w:r>
      <w:r>
        <w:rPr>
          <w:rFonts w:eastAsia="Times New Roman"/>
          <w:szCs w:val="24"/>
        </w:rPr>
        <w:t>Τίνος τα μυστικά χειρίζεται; Πόσα κονδύλια και ποσό</w:t>
      </w:r>
      <w:r w:rsidRPr="00827A20">
        <w:rPr>
          <w:rFonts w:eastAsia="Times New Roman"/>
          <w:szCs w:val="24"/>
        </w:rPr>
        <w:t xml:space="preserve"> κοστίζει</w:t>
      </w:r>
      <w:r>
        <w:rPr>
          <w:rFonts w:eastAsia="Times New Roman"/>
          <w:szCs w:val="24"/>
        </w:rPr>
        <w:t xml:space="preserve">; Παίρνετε τα </w:t>
      </w:r>
      <w:r w:rsidRPr="00827A20">
        <w:rPr>
          <w:rFonts w:eastAsia="Times New Roman"/>
          <w:szCs w:val="24"/>
        </w:rPr>
        <w:t>ε</w:t>
      </w:r>
      <w:r w:rsidRPr="00827A20">
        <w:rPr>
          <w:rFonts w:eastAsia="Times New Roman"/>
          <w:szCs w:val="24"/>
        </w:rPr>
        <w:t>ύσημα</w:t>
      </w:r>
      <w:r>
        <w:rPr>
          <w:rFonts w:eastAsia="Times New Roman"/>
          <w:szCs w:val="24"/>
        </w:rPr>
        <w:t xml:space="preserve"> ως προτιμώμενος εταίρος που ανα</w:t>
      </w:r>
      <w:r w:rsidRPr="00827A20">
        <w:rPr>
          <w:rFonts w:eastAsia="Times New Roman"/>
          <w:szCs w:val="24"/>
        </w:rPr>
        <w:t xml:space="preserve">βιβάστηκε από </w:t>
      </w:r>
      <w:r>
        <w:rPr>
          <w:rFonts w:eastAsia="Times New Roman"/>
          <w:szCs w:val="24"/>
        </w:rPr>
        <w:t>μ</w:t>
      </w:r>
      <w:r w:rsidRPr="00827A20">
        <w:rPr>
          <w:rFonts w:eastAsia="Times New Roman"/>
          <w:szCs w:val="24"/>
        </w:rPr>
        <w:t>εντεσές</w:t>
      </w:r>
      <w:r>
        <w:rPr>
          <w:rFonts w:eastAsia="Times New Roman"/>
          <w:szCs w:val="24"/>
        </w:rPr>
        <w:t>!</w:t>
      </w:r>
      <w:r w:rsidRPr="00827A20">
        <w:rPr>
          <w:rFonts w:eastAsia="Times New Roman"/>
          <w:szCs w:val="24"/>
        </w:rPr>
        <w:t xml:space="preserve"> </w:t>
      </w:r>
    </w:p>
    <w:p w14:paraId="120F891F" w14:textId="77777777" w:rsidR="0086761A" w:rsidRDefault="00427452">
      <w:pPr>
        <w:spacing w:line="600" w:lineRule="auto"/>
        <w:ind w:firstLine="720"/>
        <w:jc w:val="both"/>
        <w:rPr>
          <w:rFonts w:eastAsia="Times New Roman"/>
          <w:szCs w:val="24"/>
        </w:rPr>
      </w:pPr>
      <w:r>
        <w:rPr>
          <w:rFonts w:eastAsia="Times New Roman"/>
          <w:szCs w:val="24"/>
        </w:rPr>
        <w:t>Από την 1-1-2019,</w:t>
      </w:r>
      <w:r w:rsidRPr="00827A20">
        <w:rPr>
          <w:rFonts w:eastAsia="Times New Roman"/>
          <w:szCs w:val="24"/>
        </w:rPr>
        <w:t xml:space="preserve"> </w:t>
      </w:r>
      <w:r>
        <w:rPr>
          <w:rFonts w:eastAsia="Times New Roman"/>
          <w:szCs w:val="24"/>
        </w:rPr>
        <w:t>α</w:t>
      </w:r>
      <w:r w:rsidRPr="00827A20">
        <w:rPr>
          <w:rFonts w:eastAsia="Times New Roman"/>
          <w:szCs w:val="24"/>
        </w:rPr>
        <w:t xml:space="preserve">φού κομματιάστηκε </w:t>
      </w:r>
      <w:r>
        <w:rPr>
          <w:rFonts w:eastAsia="Times New Roman"/>
          <w:szCs w:val="24"/>
        </w:rPr>
        <w:t>η</w:t>
      </w:r>
      <w:r w:rsidRPr="00827A20">
        <w:rPr>
          <w:rFonts w:eastAsia="Times New Roman"/>
          <w:szCs w:val="24"/>
        </w:rPr>
        <w:t xml:space="preserve"> πρώην Γιουγκοσλαβία από την επέμβαση του ΝΑΤΟ και έγινε κομμ</w:t>
      </w:r>
      <w:r>
        <w:rPr>
          <w:rFonts w:eastAsia="Times New Roman"/>
          <w:szCs w:val="24"/>
        </w:rPr>
        <w:t>ατάκια</w:t>
      </w:r>
      <w:r w:rsidRPr="00827A20">
        <w:rPr>
          <w:rFonts w:eastAsia="Times New Roman"/>
          <w:szCs w:val="24"/>
        </w:rPr>
        <w:t xml:space="preserve"> και εθνο</w:t>
      </w:r>
      <w:r>
        <w:rPr>
          <w:rFonts w:eastAsia="Times New Roman"/>
          <w:szCs w:val="24"/>
        </w:rPr>
        <w:t xml:space="preserve">καθάρθηκε, </w:t>
      </w:r>
      <w:r w:rsidRPr="00827A20">
        <w:rPr>
          <w:rFonts w:eastAsia="Times New Roman"/>
          <w:szCs w:val="24"/>
        </w:rPr>
        <w:t>θα ενοποιηθεί τελωνειακά το αποσπασμένο</w:t>
      </w:r>
      <w:r>
        <w:rPr>
          <w:rFonts w:eastAsia="Times New Roman"/>
          <w:szCs w:val="24"/>
        </w:rPr>
        <w:t>,</w:t>
      </w:r>
      <w:r w:rsidRPr="00827A20">
        <w:rPr>
          <w:rFonts w:eastAsia="Times New Roman"/>
          <w:szCs w:val="24"/>
        </w:rPr>
        <w:t xml:space="preserve"> από τη Σερβία</w:t>
      </w:r>
      <w:r>
        <w:rPr>
          <w:rFonts w:eastAsia="Times New Roman"/>
          <w:szCs w:val="24"/>
        </w:rPr>
        <w:t>,</w:t>
      </w:r>
      <w:r w:rsidRPr="00827A20">
        <w:rPr>
          <w:rFonts w:eastAsia="Times New Roman"/>
          <w:szCs w:val="24"/>
        </w:rPr>
        <w:t xml:space="preserve"> Κόσοβο</w:t>
      </w:r>
      <w:r>
        <w:rPr>
          <w:rFonts w:eastAsia="Times New Roman"/>
          <w:szCs w:val="24"/>
        </w:rPr>
        <w:t>,</w:t>
      </w:r>
      <w:r w:rsidRPr="00827A20">
        <w:rPr>
          <w:rFonts w:eastAsia="Times New Roman"/>
          <w:szCs w:val="24"/>
        </w:rPr>
        <w:t xml:space="preserve"> με τη</w:t>
      </w:r>
      <w:r w:rsidRPr="00827A20">
        <w:rPr>
          <w:rFonts w:eastAsia="Times New Roman"/>
          <w:szCs w:val="24"/>
        </w:rPr>
        <w:t>ν Αλβανία</w:t>
      </w:r>
      <w:r>
        <w:rPr>
          <w:rFonts w:eastAsia="Times New Roman"/>
          <w:szCs w:val="24"/>
        </w:rPr>
        <w:t>.</w:t>
      </w:r>
      <w:r w:rsidRPr="00827A20">
        <w:rPr>
          <w:rFonts w:eastAsia="Times New Roman"/>
          <w:szCs w:val="24"/>
        </w:rPr>
        <w:t xml:space="preserve"> </w:t>
      </w:r>
      <w:r>
        <w:rPr>
          <w:rFonts w:eastAsia="Times New Roman"/>
          <w:szCs w:val="24"/>
        </w:rPr>
        <w:t xml:space="preserve">Άνοιξαν σχέδια </w:t>
      </w:r>
      <w:r w:rsidRPr="00827A20">
        <w:rPr>
          <w:rFonts w:eastAsia="Times New Roman"/>
          <w:szCs w:val="24"/>
        </w:rPr>
        <w:t>για μεγάλ</w:t>
      </w:r>
      <w:r>
        <w:rPr>
          <w:rFonts w:eastAsia="Times New Roman"/>
          <w:szCs w:val="24"/>
        </w:rPr>
        <w:t>ες</w:t>
      </w:r>
      <w:r w:rsidRPr="00827A20">
        <w:rPr>
          <w:rFonts w:eastAsia="Times New Roman"/>
          <w:szCs w:val="24"/>
        </w:rPr>
        <w:t xml:space="preserve"> Αλβανί</w:t>
      </w:r>
      <w:r>
        <w:rPr>
          <w:rFonts w:eastAsia="Times New Roman"/>
          <w:szCs w:val="24"/>
        </w:rPr>
        <w:t>ες.</w:t>
      </w:r>
      <w:r w:rsidRPr="00827A20">
        <w:rPr>
          <w:rFonts w:eastAsia="Times New Roman"/>
          <w:szCs w:val="24"/>
        </w:rPr>
        <w:t xml:space="preserve"> </w:t>
      </w:r>
      <w:r>
        <w:rPr>
          <w:rFonts w:eastAsia="Times New Roman"/>
          <w:szCs w:val="24"/>
        </w:rPr>
        <w:t xml:space="preserve">Άνοιξαν </w:t>
      </w:r>
      <w:r w:rsidRPr="00827A20">
        <w:rPr>
          <w:rFonts w:eastAsia="Times New Roman"/>
          <w:szCs w:val="24"/>
        </w:rPr>
        <w:t>σχέδια για περαιτέρω φιλοδοξίες στην περιοχή</w:t>
      </w:r>
      <w:r>
        <w:rPr>
          <w:rFonts w:eastAsia="Times New Roman"/>
          <w:szCs w:val="24"/>
        </w:rPr>
        <w:t>.</w:t>
      </w:r>
      <w:r w:rsidRPr="00827A20">
        <w:rPr>
          <w:rFonts w:eastAsia="Times New Roman"/>
          <w:szCs w:val="24"/>
        </w:rPr>
        <w:t xml:space="preserve"> </w:t>
      </w:r>
    </w:p>
    <w:p w14:paraId="120F8920" w14:textId="77777777" w:rsidR="0086761A" w:rsidRDefault="00427452">
      <w:pPr>
        <w:spacing w:line="600" w:lineRule="auto"/>
        <w:ind w:firstLine="720"/>
        <w:jc w:val="both"/>
        <w:rPr>
          <w:rFonts w:eastAsia="Times New Roman"/>
          <w:szCs w:val="24"/>
        </w:rPr>
      </w:pPr>
      <w:r>
        <w:rPr>
          <w:rFonts w:eastAsia="Times New Roman"/>
          <w:szCs w:val="24"/>
        </w:rPr>
        <w:t>Ν</w:t>
      </w:r>
      <w:r w:rsidRPr="00827A20">
        <w:rPr>
          <w:rFonts w:eastAsia="Times New Roman"/>
          <w:szCs w:val="24"/>
        </w:rPr>
        <w:t>ομίζ</w:t>
      </w:r>
      <w:r>
        <w:rPr>
          <w:rFonts w:eastAsia="Times New Roman"/>
          <w:szCs w:val="24"/>
        </w:rPr>
        <w:t>ετε</w:t>
      </w:r>
      <w:r w:rsidRPr="00827A20">
        <w:rPr>
          <w:rFonts w:eastAsia="Times New Roman"/>
          <w:szCs w:val="24"/>
        </w:rPr>
        <w:t xml:space="preserve"> ότι ο ελληνικός λαός θα τα ξεχάσει αυτά</w:t>
      </w:r>
      <w:r>
        <w:rPr>
          <w:rFonts w:eastAsia="Times New Roman"/>
          <w:szCs w:val="24"/>
        </w:rPr>
        <w:t>; Θα ξεχάσει την τριχοτόμηση της Λιβύης, το δράμα στο Ιράκ, όπου υπήρξαν</w:t>
      </w:r>
      <w:r w:rsidRPr="00827A20">
        <w:rPr>
          <w:rFonts w:eastAsia="Times New Roman"/>
          <w:szCs w:val="24"/>
        </w:rPr>
        <w:t xml:space="preserve"> συμμαχίες νατοϊκών </w:t>
      </w:r>
      <w:r>
        <w:rPr>
          <w:rFonts w:eastAsia="Times New Roman"/>
          <w:szCs w:val="24"/>
        </w:rPr>
        <w:t xml:space="preserve">και ευρωνατοϊκών προθύμων, τον εξανδραποδισμό της Συρίας; Τέτοια </w:t>
      </w:r>
      <w:r w:rsidRPr="00B120F1">
        <w:rPr>
          <w:rFonts w:eastAsia="Times New Roman"/>
          <w:szCs w:val="24"/>
        </w:rPr>
        <w:t>αντ</w:t>
      </w:r>
      <w:r>
        <w:rPr>
          <w:rFonts w:eastAsia="Times New Roman"/>
          <w:szCs w:val="24"/>
        </w:rPr>
        <w:t>ι</w:t>
      </w:r>
      <w:r>
        <w:rPr>
          <w:rFonts w:eastAsia="Times New Roman"/>
          <w:szCs w:val="24"/>
        </w:rPr>
        <w:t xml:space="preserve">-Ιντιφάντα, τάχα μου δήθεν, με το να στέλνετε και </w:t>
      </w:r>
      <w:r w:rsidRPr="00827A20">
        <w:rPr>
          <w:rFonts w:eastAsia="Times New Roman"/>
          <w:szCs w:val="24"/>
        </w:rPr>
        <w:t xml:space="preserve">ελληνικά ελικόπτερα στην </w:t>
      </w:r>
      <w:r>
        <w:rPr>
          <w:rFonts w:eastAsia="Times New Roman"/>
          <w:szCs w:val="24"/>
        </w:rPr>
        <w:t>έ</w:t>
      </w:r>
      <w:r w:rsidRPr="00827A20">
        <w:rPr>
          <w:rFonts w:eastAsia="Times New Roman"/>
          <w:szCs w:val="24"/>
        </w:rPr>
        <w:t>ρημο του Ισραήλ</w:t>
      </w:r>
      <w:r>
        <w:rPr>
          <w:rFonts w:eastAsia="Times New Roman"/>
          <w:szCs w:val="24"/>
        </w:rPr>
        <w:t>,</w:t>
      </w:r>
      <w:r w:rsidRPr="00827A20">
        <w:rPr>
          <w:rFonts w:eastAsia="Times New Roman"/>
          <w:szCs w:val="24"/>
        </w:rPr>
        <w:t xml:space="preserve"> εκεί </w:t>
      </w:r>
      <w:r w:rsidRPr="00827A20">
        <w:rPr>
          <w:rFonts w:eastAsia="Times New Roman"/>
          <w:szCs w:val="24"/>
        </w:rPr>
        <w:lastRenderedPageBreak/>
        <w:t>που το πρώτο θύμα είναι ο παλαιστινιακός λαός</w:t>
      </w:r>
      <w:r>
        <w:rPr>
          <w:rFonts w:eastAsia="Times New Roman"/>
          <w:szCs w:val="24"/>
        </w:rPr>
        <w:t>! Στέλνετε ελληνικά ελικόπτερα</w:t>
      </w:r>
      <w:r w:rsidRPr="00827A20">
        <w:rPr>
          <w:rFonts w:eastAsia="Times New Roman"/>
          <w:szCs w:val="24"/>
        </w:rPr>
        <w:t xml:space="preserve"> να κάνουν ασκ</w:t>
      </w:r>
      <w:r w:rsidRPr="00827A20">
        <w:rPr>
          <w:rFonts w:eastAsia="Times New Roman"/>
          <w:szCs w:val="24"/>
        </w:rPr>
        <w:t>ήσεις στο Ισραήλ</w:t>
      </w:r>
      <w:r>
        <w:rPr>
          <w:rFonts w:eastAsia="Times New Roman"/>
          <w:szCs w:val="24"/>
        </w:rPr>
        <w:t>. Αναβιβάσατε τη συμμαχία</w:t>
      </w:r>
      <w:r w:rsidRPr="00827A20">
        <w:rPr>
          <w:rFonts w:eastAsia="Times New Roman"/>
          <w:szCs w:val="24"/>
        </w:rPr>
        <w:t xml:space="preserve"> όπου υπάρχει αίμα και διωγμένος λαός</w:t>
      </w:r>
      <w:r>
        <w:rPr>
          <w:rFonts w:eastAsia="Times New Roman"/>
          <w:szCs w:val="24"/>
        </w:rPr>
        <w:t xml:space="preserve"> και έρχεστε και λέτε ότι δεν κάνετε παροχές; Και το αντάλλαγμα είναι να γίνεται προτιμώμενος εταίρος αυτών των «φονιάδων των λαών», μέχρι χθες, αυτών που όταν ήσασταν αντιπολίτε</w:t>
      </w:r>
      <w:r>
        <w:rPr>
          <w:rFonts w:eastAsia="Times New Roman"/>
          <w:szCs w:val="24"/>
        </w:rPr>
        <w:t>υση υποσχόσασταν ότι θα κλείσετε τη Σούδα και το Άκτιο; Και τώρα ψάχνουμε να βρούμε έναν τόπο που δεν έχει μια βάση ή που δεν πρόκειται να αποκτήσει μια γειτονική βάση, με επιθετικά ελικόπτερα, με περίεργα όπλα και καλές αποθήκες, ειδικά, εξαιρετικά στον Ά</w:t>
      </w:r>
      <w:r>
        <w:rPr>
          <w:rFonts w:eastAsia="Times New Roman"/>
          <w:szCs w:val="24"/>
        </w:rPr>
        <w:t xml:space="preserve">ραξο, με πυρηνική προετοιμασία για την πτώση; Το ΝΑΤΟ ήταν πάντα αιχμή του δόρατος και εργαλείο των Ηνωμένων Πολιτειών απέναντι στη Σοβιετική Ένωση και στις σοσιαλιστικές χώρες. </w:t>
      </w:r>
    </w:p>
    <w:p w14:paraId="120F8921"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Και σήμερα ο στόχος είναι ο ίδιος γεωγραφικά για άλλους λόγους, καθαρά ιμπερι</w:t>
      </w:r>
      <w:r>
        <w:rPr>
          <w:rFonts w:eastAsia="Times New Roman"/>
          <w:bCs/>
          <w:szCs w:val="24"/>
        </w:rPr>
        <w:t>αλιστικούς. Πάντα οι ίδιοι είναι. Οικονομικοί είναι πάντα.</w:t>
      </w:r>
    </w:p>
    <w:p w14:paraId="120F8922"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Κ</w:t>
      </w:r>
      <w:r w:rsidRPr="009D5B46">
        <w:rPr>
          <w:rFonts w:eastAsia="Times New Roman"/>
          <w:bCs/>
          <w:szCs w:val="24"/>
        </w:rPr>
        <w:t>αι όλα αυτά γιατί</w:t>
      </w:r>
      <w:r>
        <w:rPr>
          <w:rFonts w:eastAsia="Times New Roman"/>
          <w:bCs/>
          <w:szCs w:val="24"/>
        </w:rPr>
        <w:t>; Γ</w:t>
      </w:r>
      <w:r w:rsidRPr="009D5B46">
        <w:rPr>
          <w:rFonts w:eastAsia="Times New Roman"/>
          <w:bCs/>
          <w:szCs w:val="24"/>
        </w:rPr>
        <w:t>ια</w:t>
      </w:r>
      <w:r>
        <w:rPr>
          <w:rFonts w:eastAsia="Times New Roman"/>
          <w:bCs/>
          <w:szCs w:val="24"/>
        </w:rPr>
        <w:t xml:space="preserve"> να</w:t>
      </w:r>
      <w:r w:rsidRPr="009D5B46">
        <w:rPr>
          <w:rFonts w:eastAsia="Times New Roman"/>
          <w:bCs/>
          <w:szCs w:val="24"/>
        </w:rPr>
        <w:t xml:space="preserve"> υποσχεθ</w:t>
      </w:r>
      <w:r>
        <w:rPr>
          <w:rFonts w:eastAsia="Times New Roman"/>
          <w:bCs/>
          <w:szCs w:val="24"/>
        </w:rPr>
        <w:t xml:space="preserve">είτε </w:t>
      </w:r>
      <w:r w:rsidRPr="009D5B46">
        <w:rPr>
          <w:rFonts w:eastAsia="Times New Roman"/>
          <w:bCs/>
          <w:szCs w:val="24"/>
        </w:rPr>
        <w:t xml:space="preserve">στον ελληνικό </w:t>
      </w:r>
      <w:r>
        <w:rPr>
          <w:rFonts w:eastAsia="Times New Roman"/>
          <w:bCs/>
          <w:szCs w:val="24"/>
        </w:rPr>
        <w:t xml:space="preserve">λαό ότι θα παίρνει </w:t>
      </w:r>
      <w:r w:rsidRPr="009D5B46">
        <w:rPr>
          <w:rFonts w:eastAsia="Times New Roman"/>
          <w:bCs/>
          <w:szCs w:val="24"/>
        </w:rPr>
        <w:t>το μεροκάματο</w:t>
      </w:r>
      <w:r>
        <w:rPr>
          <w:rFonts w:eastAsia="Times New Roman"/>
          <w:bCs/>
          <w:szCs w:val="24"/>
        </w:rPr>
        <w:t xml:space="preserve">, το άθλιο αυτό μεροκάματο </w:t>
      </w:r>
      <w:r w:rsidRPr="009D5B46">
        <w:rPr>
          <w:rFonts w:eastAsia="Times New Roman"/>
          <w:bCs/>
          <w:szCs w:val="24"/>
        </w:rPr>
        <w:t>που παίρνει</w:t>
      </w:r>
      <w:r>
        <w:rPr>
          <w:rFonts w:eastAsia="Times New Roman"/>
          <w:bCs/>
          <w:szCs w:val="24"/>
        </w:rPr>
        <w:t xml:space="preserve">, για </w:t>
      </w:r>
      <w:r w:rsidRPr="009D5B46">
        <w:rPr>
          <w:rFonts w:eastAsia="Times New Roman"/>
          <w:bCs/>
          <w:szCs w:val="24"/>
        </w:rPr>
        <w:t xml:space="preserve">να σας λένε ότι είναι </w:t>
      </w:r>
      <w:r>
        <w:rPr>
          <w:rFonts w:eastAsia="Times New Roman"/>
          <w:bCs/>
          <w:szCs w:val="24"/>
        </w:rPr>
        <w:t xml:space="preserve">και </w:t>
      </w:r>
      <w:r w:rsidRPr="009D5B46">
        <w:rPr>
          <w:rFonts w:eastAsia="Times New Roman"/>
          <w:bCs/>
          <w:szCs w:val="24"/>
        </w:rPr>
        <w:t>ασφαλ</w:t>
      </w:r>
      <w:r>
        <w:rPr>
          <w:rFonts w:eastAsia="Times New Roman"/>
          <w:bCs/>
          <w:szCs w:val="24"/>
        </w:rPr>
        <w:t>εί</w:t>
      </w:r>
      <w:r w:rsidRPr="009D5B46">
        <w:rPr>
          <w:rFonts w:eastAsia="Times New Roman"/>
          <w:bCs/>
          <w:szCs w:val="24"/>
        </w:rPr>
        <w:t>ς</w:t>
      </w:r>
      <w:r>
        <w:rPr>
          <w:rFonts w:eastAsia="Times New Roman"/>
          <w:bCs/>
          <w:szCs w:val="24"/>
        </w:rPr>
        <w:t xml:space="preserve">; Πώς θα είναι </w:t>
      </w:r>
      <w:r w:rsidRPr="009D5B46">
        <w:rPr>
          <w:rFonts w:eastAsia="Times New Roman"/>
          <w:bCs/>
          <w:szCs w:val="24"/>
        </w:rPr>
        <w:t>ασφαλ</w:t>
      </w:r>
      <w:r>
        <w:rPr>
          <w:rFonts w:eastAsia="Times New Roman"/>
          <w:bCs/>
          <w:szCs w:val="24"/>
        </w:rPr>
        <w:t>εί</w:t>
      </w:r>
      <w:r w:rsidRPr="009D5B46">
        <w:rPr>
          <w:rFonts w:eastAsia="Times New Roman"/>
          <w:bCs/>
          <w:szCs w:val="24"/>
        </w:rPr>
        <w:t>ς</w:t>
      </w:r>
      <w:r>
        <w:rPr>
          <w:rFonts w:eastAsia="Times New Roman"/>
          <w:bCs/>
          <w:szCs w:val="24"/>
        </w:rPr>
        <w:t>; Θα αιματο</w:t>
      </w:r>
      <w:r>
        <w:rPr>
          <w:rFonts w:eastAsia="Times New Roman"/>
          <w:bCs/>
          <w:szCs w:val="24"/>
        </w:rPr>
        <w:t>κυλιστεί.</w:t>
      </w:r>
    </w:p>
    <w:p w14:paraId="120F8923"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Δεν κάνατε τίποτα άλλο από το να κλικάρετε </w:t>
      </w:r>
      <w:r w:rsidRPr="009D5B46">
        <w:rPr>
          <w:rFonts w:eastAsia="Times New Roman"/>
          <w:bCs/>
          <w:szCs w:val="24"/>
        </w:rPr>
        <w:t>για λογαριασμό των Αμερικανών</w:t>
      </w:r>
      <w:r>
        <w:rPr>
          <w:rFonts w:eastAsia="Times New Roman"/>
          <w:bCs/>
          <w:szCs w:val="24"/>
        </w:rPr>
        <w:t>, του ΝΑΤΟ και των Ε</w:t>
      </w:r>
      <w:r w:rsidRPr="009D5B46">
        <w:rPr>
          <w:rFonts w:eastAsia="Times New Roman"/>
          <w:bCs/>
          <w:szCs w:val="24"/>
        </w:rPr>
        <w:t>υρωπαίων μέσα σε αυτή τη διαβολικ</w:t>
      </w:r>
      <w:r>
        <w:rPr>
          <w:rFonts w:eastAsia="Times New Roman"/>
          <w:bCs/>
          <w:szCs w:val="24"/>
        </w:rPr>
        <w:t xml:space="preserve">ά καλή, τάχα μου δήθεν, </w:t>
      </w:r>
      <w:r w:rsidRPr="009D5B46">
        <w:rPr>
          <w:rFonts w:eastAsia="Times New Roman"/>
          <w:bCs/>
          <w:szCs w:val="24"/>
        </w:rPr>
        <w:t>συμμαχία</w:t>
      </w:r>
      <w:r>
        <w:rPr>
          <w:rFonts w:eastAsia="Times New Roman"/>
          <w:bCs/>
          <w:szCs w:val="24"/>
        </w:rPr>
        <w:t>,</w:t>
      </w:r>
      <w:r w:rsidRPr="009D5B46">
        <w:rPr>
          <w:rFonts w:eastAsia="Times New Roman"/>
          <w:bCs/>
          <w:szCs w:val="24"/>
        </w:rPr>
        <w:t xml:space="preserve"> κάθε σημείο της χώρας</w:t>
      </w:r>
      <w:r>
        <w:rPr>
          <w:rFonts w:eastAsia="Times New Roman"/>
          <w:bCs/>
          <w:szCs w:val="24"/>
        </w:rPr>
        <w:t xml:space="preserve">. Τη βάλατε σε μείζονα </w:t>
      </w:r>
      <w:r w:rsidRPr="009D5B46">
        <w:rPr>
          <w:rFonts w:eastAsia="Times New Roman"/>
          <w:bCs/>
          <w:szCs w:val="24"/>
        </w:rPr>
        <w:t xml:space="preserve">κίνδυνο για </w:t>
      </w:r>
      <w:r>
        <w:rPr>
          <w:rFonts w:eastAsia="Times New Roman"/>
          <w:bCs/>
          <w:szCs w:val="24"/>
        </w:rPr>
        <w:t xml:space="preserve">τη νεολαία της, </w:t>
      </w:r>
      <w:r>
        <w:rPr>
          <w:rFonts w:eastAsia="Times New Roman"/>
          <w:bCs/>
          <w:szCs w:val="24"/>
        </w:rPr>
        <w:lastRenderedPageBreak/>
        <w:t xml:space="preserve">για </w:t>
      </w:r>
      <w:r w:rsidRPr="009D5B46">
        <w:rPr>
          <w:rFonts w:eastAsia="Times New Roman"/>
          <w:bCs/>
          <w:szCs w:val="24"/>
        </w:rPr>
        <w:t>να πάρε</w:t>
      </w:r>
      <w:r>
        <w:rPr>
          <w:rFonts w:eastAsia="Times New Roman"/>
          <w:bCs/>
          <w:szCs w:val="24"/>
        </w:rPr>
        <w:t xml:space="preserve">τε </w:t>
      </w:r>
      <w:r>
        <w:rPr>
          <w:rFonts w:eastAsia="Times New Roman"/>
          <w:bCs/>
          <w:szCs w:val="24"/>
        </w:rPr>
        <w:t>συγχαρητήρια ότι είστε η χ</w:t>
      </w:r>
      <w:r w:rsidRPr="009D5B46">
        <w:rPr>
          <w:rFonts w:eastAsia="Times New Roman"/>
          <w:bCs/>
          <w:szCs w:val="24"/>
        </w:rPr>
        <w:t xml:space="preserve">ώρα που δίνει </w:t>
      </w:r>
      <w:r>
        <w:rPr>
          <w:rFonts w:eastAsia="Times New Roman"/>
          <w:bCs/>
          <w:szCs w:val="24"/>
        </w:rPr>
        <w:t xml:space="preserve">από </w:t>
      </w:r>
      <w:r w:rsidRPr="009D5B46">
        <w:rPr>
          <w:rFonts w:eastAsia="Times New Roman"/>
          <w:bCs/>
          <w:szCs w:val="24"/>
        </w:rPr>
        <w:t>το υστέρημ</w:t>
      </w:r>
      <w:r>
        <w:rPr>
          <w:rFonts w:eastAsia="Times New Roman"/>
          <w:bCs/>
          <w:szCs w:val="24"/>
        </w:rPr>
        <w:t xml:space="preserve">α του υστερήματος </w:t>
      </w:r>
      <w:r w:rsidRPr="009D5B46">
        <w:rPr>
          <w:rFonts w:eastAsia="Times New Roman"/>
          <w:bCs/>
          <w:szCs w:val="24"/>
        </w:rPr>
        <w:t>που δεν υπάρχει</w:t>
      </w:r>
      <w:r>
        <w:rPr>
          <w:rFonts w:eastAsia="Times New Roman"/>
          <w:bCs/>
          <w:szCs w:val="24"/>
        </w:rPr>
        <w:t>, το 2% του π</w:t>
      </w:r>
      <w:r w:rsidRPr="009D5B46">
        <w:rPr>
          <w:rFonts w:eastAsia="Times New Roman"/>
          <w:bCs/>
          <w:szCs w:val="24"/>
        </w:rPr>
        <w:t xml:space="preserve">ροϋπολογισμού </w:t>
      </w:r>
      <w:r>
        <w:rPr>
          <w:rFonts w:eastAsia="Times New Roman"/>
          <w:bCs/>
          <w:szCs w:val="24"/>
        </w:rPr>
        <w:t>της στο ΝΑΤΟ, όπως δεν τ</w:t>
      </w:r>
      <w:r w:rsidRPr="009D5B46">
        <w:rPr>
          <w:rFonts w:eastAsia="Times New Roman"/>
          <w:bCs/>
          <w:szCs w:val="24"/>
        </w:rPr>
        <w:t>ο δίνει καμ</w:t>
      </w:r>
      <w:r>
        <w:rPr>
          <w:rFonts w:eastAsia="Times New Roman"/>
          <w:bCs/>
          <w:szCs w:val="24"/>
        </w:rPr>
        <w:t>μ</w:t>
      </w:r>
      <w:r w:rsidRPr="009D5B46">
        <w:rPr>
          <w:rFonts w:eastAsia="Times New Roman"/>
          <w:bCs/>
          <w:szCs w:val="24"/>
        </w:rPr>
        <w:t>ία</w:t>
      </w:r>
      <w:r>
        <w:rPr>
          <w:rFonts w:eastAsia="Times New Roman"/>
          <w:bCs/>
          <w:szCs w:val="24"/>
        </w:rPr>
        <w:t>.</w:t>
      </w:r>
    </w:p>
    <w:p w14:paraId="120F8924"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Αυτό πετύχατε. Αυτές</w:t>
      </w:r>
      <w:r w:rsidRPr="009D5B46">
        <w:rPr>
          <w:rFonts w:eastAsia="Times New Roman"/>
          <w:bCs/>
          <w:szCs w:val="24"/>
        </w:rPr>
        <w:t xml:space="preserve"> </w:t>
      </w:r>
      <w:r>
        <w:rPr>
          <w:rFonts w:eastAsia="Times New Roman"/>
          <w:bCs/>
          <w:szCs w:val="24"/>
        </w:rPr>
        <w:t xml:space="preserve">τις παροχές </w:t>
      </w:r>
      <w:r w:rsidRPr="009D5B46">
        <w:rPr>
          <w:rFonts w:eastAsia="Times New Roman"/>
          <w:bCs/>
          <w:szCs w:val="24"/>
        </w:rPr>
        <w:t>πετύχατε</w:t>
      </w:r>
      <w:r>
        <w:rPr>
          <w:rFonts w:eastAsia="Times New Roman"/>
          <w:bCs/>
          <w:szCs w:val="24"/>
        </w:rPr>
        <w:t>. Ε</w:t>
      </w:r>
      <w:r w:rsidRPr="009D5B46">
        <w:rPr>
          <w:rFonts w:eastAsia="Times New Roman"/>
          <w:bCs/>
          <w:szCs w:val="24"/>
        </w:rPr>
        <w:t xml:space="preserve">ίναι καταγεγραμμένες </w:t>
      </w:r>
      <w:r>
        <w:rPr>
          <w:rFonts w:eastAsia="Times New Roman"/>
          <w:bCs/>
          <w:szCs w:val="24"/>
        </w:rPr>
        <w:t>σ</w:t>
      </w:r>
      <w:r w:rsidRPr="009D5B46">
        <w:rPr>
          <w:rFonts w:eastAsia="Times New Roman"/>
          <w:bCs/>
          <w:szCs w:val="24"/>
        </w:rPr>
        <w:t>την πολιτική σας από την πρώτη</w:t>
      </w:r>
      <w:r>
        <w:rPr>
          <w:rFonts w:eastAsia="Times New Roman"/>
          <w:bCs/>
          <w:szCs w:val="24"/>
        </w:rPr>
        <w:t xml:space="preserve"> μέχρι</w:t>
      </w:r>
      <w:r>
        <w:rPr>
          <w:rFonts w:eastAsia="Times New Roman"/>
          <w:bCs/>
          <w:szCs w:val="24"/>
        </w:rPr>
        <w:t xml:space="preserve"> την τελευταία</w:t>
      </w:r>
      <w:r w:rsidRPr="009D5B46">
        <w:rPr>
          <w:rFonts w:eastAsia="Times New Roman"/>
          <w:bCs/>
          <w:szCs w:val="24"/>
        </w:rPr>
        <w:t xml:space="preserve"> στιγμή</w:t>
      </w:r>
      <w:r>
        <w:rPr>
          <w:rFonts w:eastAsia="Times New Roman"/>
          <w:bCs/>
          <w:szCs w:val="24"/>
        </w:rPr>
        <w:t>.</w:t>
      </w:r>
    </w:p>
    <w:p w14:paraId="120F8925"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Το χειρότερο απ’ όλα είναι ότι με έναν τρόπο ανεπίτρεπτο, ιστορικά κατακριτέο </w:t>
      </w:r>
      <w:r w:rsidRPr="009D5B46">
        <w:rPr>
          <w:rFonts w:eastAsia="Times New Roman"/>
          <w:bCs/>
          <w:szCs w:val="24"/>
        </w:rPr>
        <w:t>για τις μελλοντικές γενιές</w:t>
      </w:r>
      <w:r>
        <w:rPr>
          <w:rFonts w:eastAsia="Times New Roman"/>
          <w:bCs/>
          <w:szCs w:val="24"/>
        </w:rPr>
        <w:t xml:space="preserve">, ρίξατε και χαλαρώσατε τα αντιιμπεριαλιστικά ανακλαστικά αυτού του λαού, τον φυσικό αντιαμερικανισμό, ο </w:t>
      </w:r>
      <w:r w:rsidRPr="009D5B46">
        <w:rPr>
          <w:rFonts w:eastAsia="Times New Roman"/>
          <w:bCs/>
          <w:szCs w:val="24"/>
        </w:rPr>
        <w:t xml:space="preserve">οποίος </w:t>
      </w:r>
      <w:r>
        <w:rPr>
          <w:rFonts w:eastAsia="Times New Roman"/>
          <w:bCs/>
          <w:szCs w:val="24"/>
        </w:rPr>
        <w:t xml:space="preserve">γεννήθηκε από τις παρεμβάσεις σ’ αυτόν εδώ τον τόπο, από το αίμα που κόστισε, από τις «Κόκκινες Προβιές» μέχρι την εισβολή στην </w:t>
      </w:r>
      <w:r w:rsidRPr="009D5B46">
        <w:rPr>
          <w:rFonts w:eastAsia="Times New Roman"/>
          <w:bCs/>
          <w:szCs w:val="24"/>
        </w:rPr>
        <w:t>Κύπρο</w:t>
      </w:r>
      <w:r>
        <w:rPr>
          <w:rFonts w:eastAsia="Times New Roman"/>
          <w:bCs/>
          <w:szCs w:val="24"/>
        </w:rPr>
        <w:t xml:space="preserve">. Και χαλαρώσατε αυτά τα </w:t>
      </w:r>
      <w:r w:rsidRPr="009D5B46">
        <w:rPr>
          <w:rFonts w:eastAsia="Times New Roman"/>
          <w:bCs/>
          <w:szCs w:val="24"/>
        </w:rPr>
        <w:t>αν</w:t>
      </w:r>
      <w:r>
        <w:rPr>
          <w:rFonts w:eastAsia="Times New Roman"/>
          <w:bCs/>
          <w:szCs w:val="24"/>
        </w:rPr>
        <w:t>α</w:t>
      </w:r>
      <w:r w:rsidRPr="009D5B46">
        <w:rPr>
          <w:rFonts w:eastAsia="Times New Roman"/>
          <w:bCs/>
          <w:szCs w:val="24"/>
        </w:rPr>
        <w:t>κλαστικά</w:t>
      </w:r>
      <w:r>
        <w:rPr>
          <w:rFonts w:eastAsia="Times New Roman"/>
          <w:bCs/>
          <w:szCs w:val="24"/>
        </w:rPr>
        <w:t>! Και παρουσιάζετε</w:t>
      </w:r>
      <w:r w:rsidRPr="009D5B46">
        <w:rPr>
          <w:rFonts w:eastAsia="Times New Roman"/>
          <w:bCs/>
          <w:szCs w:val="24"/>
        </w:rPr>
        <w:t xml:space="preserve"> ξαφνικ</w:t>
      </w:r>
      <w:r>
        <w:rPr>
          <w:rFonts w:eastAsia="Times New Roman"/>
          <w:bCs/>
          <w:szCs w:val="24"/>
        </w:rPr>
        <w:t xml:space="preserve">ά ως </w:t>
      </w:r>
      <w:r w:rsidRPr="009D5B46">
        <w:rPr>
          <w:rFonts w:eastAsia="Times New Roman"/>
          <w:bCs/>
          <w:szCs w:val="24"/>
        </w:rPr>
        <w:t xml:space="preserve">ασφάλεια </w:t>
      </w:r>
      <w:r>
        <w:rPr>
          <w:rFonts w:eastAsia="Times New Roman"/>
          <w:bCs/>
          <w:szCs w:val="24"/>
        </w:rPr>
        <w:t xml:space="preserve">τα φθηνά μεροκάματα στο ναυπηγείο της </w:t>
      </w:r>
      <w:r w:rsidRPr="009D5B46">
        <w:rPr>
          <w:rFonts w:eastAsia="Times New Roman"/>
          <w:bCs/>
          <w:szCs w:val="24"/>
        </w:rPr>
        <w:t>Σύρου</w:t>
      </w:r>
      <w:r>
        <w:rPr>
          <w:rFonts w:eastAsia="Times New Roman"/>
          <w:bCs/>
          <w:szCs w:val="24"/>
        </w:rPr>
        <w:t xml:space="preserve">, τα </w:t>
      </w:r>
      <w:r>
        <w:rPr>
          <w:rFonts w:eastAsia="Times New Roman"/>
          <w:bCs/>
          <w:szCs w:val="24"/>
        </w:rPr>
        <w:t>ακόμα φθηνότερα που θα έρθουν αν πάρουν και τα ναυπηγεία της</w:t>
      </w:r>
      <w:r w:rsidRPr="009D5B46">
        <w:rPr>
          <w:rFonts w:eastAsia="Times New Roman"/>
          <w:bCs/>
          <w:szCs w:val="24"/>
        </w:rPr>
        <w:t xml:space="preserve"> Ελευσίνας </w:t>
      </w:r>
      <w:r>
        <w:rPr>
          <w:rFonts w:eastAsia="Times New Roman"/>
          <w:bCs/>
          <w:szCs w:val="24"/>
        </w:rPr>
        <w:t>και, τάχα μου δήθεν, την αναζωογόνηση της ζωής δι</w:t>
      </w:r>
      <w:r>
        <w:rPr>
          <w:rFonts w:eastAsia="Times New Roman"/>
          <w:bCs/>
          <w:szCs w:val="24"/>
        </w:rPr>
        <w:t>ά</w:t>
      </w:r>
      <w:r>
        <w:rPr>
          <w:rFonts w:eastAsia="Times New Roman"/>
          <w:bCs/>
          <w:szCs w:val="24"/>
        </w:rPr>
        <w:t xml:space="preserve"> των αμερικανικών βάσεων.</w:t>
      </w:r>
    </w:p>
    <w:p w14:paraId="120F8926"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Αυτή είναι η πραγματικότητα, όσα αριστερά πρόσημα και ν</w:t>
      </w:r>
      <w:r w:rsidRPr="009D5B46">
        <w:rPr>
          <w:rFonts w:eastAsia="Times New Roman"/>
          <w:bCs/>
          <w:szCs w:val="24"/>
        </w:rPr>
        <w:t>α βάλετε</w:t>
      </w:r>
      <w:r>
        <w:rPr>
          <w:rFonts w:eastAsia="Times New Roman"/>
          <w:bCs/>
          <w:szCs w:val="24"/>
        </w:rPr>
        <w:t>. Κ</w:t>
      </w:r>
      <w:r w:rsidRPr="009D5B46">
        <w:rPr>
          <w:rFonts w:eastAsia="Times New Roman"/>
          <w:bCs/>
          <w:szCs w:val="24"/>
        </w:rPr>
        <w:t xml:space="preserve">όκκινες να τις </w:t>
      </w:r>
      <w:r>
        <w:rPr>
          <w:rFonts w:eastAsia="Times New Roman"/>
          <w:bCs/>
          <w:szCs w:val="24"/>
        </w:rPr>
        <w:t>β</w:t>
      </w:r>
      <w:r w:rsidRPr="009D5B46">
        <w:rPr>
          <w:rFonts w:eastAsia="Times New Roman"/>
          <w:bCs/>
          <w:szCs w:val="24"/>
        </w:rPr>
        <w:t>άψετε τις κουκούλες τ</w:t>
      </w:r>
      <w:r>
        <w:rPr>
          <w:rFonts w:eastAsia="Times New Roman"/>
          <w:bCs/>
          <w:szCs w:val="24"/>
        </w:rPr>
        <w:t>η</w:t>
      </w:r>
      <w:r w:rsidRPr="009D5B46">
        <w:rPr>
          <w:rFonts w:eastAsia="Times New Roman"/>
          <w:bCs/>
          <w:szCs w:val="24"/>
        </w:rPr>
        <w:t xml:space="preserve">ς </w:t>
      </w:r>
      <w:r>
        <w:rPr>
          <w:rFonts w:eastAsia="Times New Roman"/>
          <w:bCs/>
          <w:szCs w:val="24"/>
        </w:rPr>
        <w:t>Κου</w:t>
      </w:r>
      <w:r>
        <w:rPr>
          <w:rFonts w:eastAsia="Times New Roman"/>
          <w:bCs/>
          <w:szCs w:val="24"/>
        </w:rPr>
        <w:t xml:space="preserve"> Κλουξ Κλαν, ίδια θα μείνει όταν θα ρέει το αίμα και θα μαυρίζει εκ των πραγμάτων. Και τίποτα περισσότερο </w:t>
      </w:r>
      <w:r w:rsidRPr="009D5B46">
        <w:rPr>
          <w:rFonts w:eastAsia="Times New Roman"/>
          <w:bCs/>
          <w:szCs w:val="24"/>
        </w:rPr>
        <w:t xml:space="preserve">δεν </w:t>
      </w:r>
      <w:r>
        <w:rPr>
          <w:rFonts w:eastAsia="Times New Roman"/>
          <w:bCs/>
          <w:szCs w:val="24"/>
        </w:rPr>
        <w:t xml:space="preserve">πρόκειται να αλλάξει. Κι όλα αυτά για τριάντα αργύρια. </w:t>
      </w:r>
    </w:p>
    <w:p w14:paraId="120F8927"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lastRenderedPageBreak/>
        <w:t xml:space="preserve">Έχει αρχίσει και </w:t>
      </w:r>
      <w:r w:rsidRPr="009D5B46">
        <w:rPr>
          <w:rFonts w:eastAsia="Times New Roman"/>
          <w:bCs/>
          <w:szCs w:val="24"/>
        </w:rPr>
        <w:t>παί</w:t>
      </w:r>
      <w:r>
        <w:rPr>
          <w:rFonts w:eastAsia="Times New Roman"/>
          <w:bCs/>
          <w:szCs w:val="24"/>
        </w:rPr>
        <w:t>ρνει πρέφα ο ελληνικός λαός ότι την ώρα που πεινάει, δεν μπορείτε να τ</w:t>
      </w:r>
      <w:r>
        <w:rPr>
          <w:rFonts w:eastAsia="Times New Roman"/>
          <w:bCs/>
          <w:szCs w:val="24"/>
        </w:rPr>
        <w:t xml:space="preserve">ου τάζετε </w:t>
      </w:r>
      <w:r w:rsidRPr="009D5B46">
        <w:rPr>
          <w:rFonts w:eastAsia="Times New Roman"/>
          <w:bCs/>
          <w:szCs w:val="24"/>
        </w:rPr>
        <w:t xml:space="preserve">ασφάλεια με </w:t>
      </w:r>
      <w:r>
        <w:rPr>
          <w:rFonts w:eastAsia="Times New Roman"/>
          <w:bCs/>
          <w:szCs w:val="24"/>
        </w:rPr>
        <w:t xml:space="preserve">τέσσερα τριαντάρια. Τα θυμάστε τα τέσσερα τριαντάρια; Τριάντα τάγματα, τριάντα αεροπορικές μοίρες, τριάντα πλοία </w:t>
      </w:r>
      <w:r w:rsidRPr="009D5B46">
        <w:rPr>
          <w:rFonts w:eastAsia="Times New Roman"/>
          <w:bCs/>
          <w:szCs w:val="24"/>
        </w:rPr>
        <w:t xml:space="preserve">μάχης σε </w:t>
      </w:r>
      <w:r>
        <w:rPr>
          <w:rFonts w:eastAsia="Times New Roman"/>
          <w:bCs/>
          <w:szCs w:val="24"/>
        </w:rPr>
        <w:t xml:space="preserve">τριάντα </w:t>
      </w:r>
      <w:r w:rsidRPr="009D5B46">
        <w:rPr>
          <w:rFonts w:eastAsia="Times New Roman"/>
          <w:bCs/>
          <w:szCs w:val="24"/>
        </w:rPr>
        <w:t xml:space="preserve">μέρες </w:t>
      </w:r>
      <w:r>
        <w:rPr>
          <w:rFonts w:eastAsia="Times New Roman"/>
          <w:bCs/>
          <w:szCs w:val="24"/>
        </w:rPr>
        <w:t>να μπορούν να π</w:t>
      </w:r>
      <w:r w:rsidRPr="009D5B46">
        <w:rPr>
          <w:rFonts w:eastAsia="Times New Roman"/>
          <w:bCs/>
          <w:szCs w:val="24"/>
        </w:rPr>
        <w:t>αρέ</w:t>
      </w:r>
      <w:r>
        <w:rPr>
          <w:rFonts w:eastAsia="Times New Roman"/>
          <w:bCs/>
          <w:szCs w:val="24"/>
        </w:rPr>
        <w:t>μβ</w:t>
      </w:r>
      <w:r w:rsidRPr="009D5B46">
        <w:rPr>
          <w:rFonts w:eastAsia="Times New Roman"/>
          <w:bCs/>
          <w:szCs w:val="24"/>
        </w:rPr>
        <w:t>ουν οπουδήποτε στον κόσμο</w:t>
      </w:r>
      <w:r>
        <w:rPr>
          <w:rFonts w:eastAsia="Times New Roman"/>
          <w:bCs/>
          <w:szCs w:val="24"/>
        </w:rPr>
        <w:t>. Γ</w:t>
      </w:r>
      <w:r w:rsidRPr="009D5B46">
        <w:rPr>
          <w:rFonts w:eastAsia="Times New Roman"/>
          <w:bCs/>
          <w:szCs w:val="24"/>
        </w:rPr>
        <w:t xml:space="preserve">ιατί το μαγαζί είναι γωνία και έχει </w:t>
      </w:r>
      <w:r>
        <w:rPr>
          <w:rFonts w:eastAsia="Times New Roman"/>
          <w:bCs/>
          <w:szCs w:val="24"/>
        </w:rPr>
        <w:t>γεω</w:t>
      </w:r>
      <w:r w:rsidRPr="009D5B46">
        <w:rPr>
          <w:rFonts w:eastAsia="Times New Roman"/>
          <w:bCs/>
          <w:szCs w:val="24"/>
        </w:rPr>
        <w:t xml:space="preserve">στρατηγική </w:t>
      </w:r>
      <w:r w:rsidRPr="009D5B46">
        <w:rPr>
          <w:rFonts w:eastAsia="Times New Roman"/>
          <w:bCs/>
          <w:szCs w:val="24"/>
        </w:rPr>
        <w:t>σημασία</w:t>
      </w:r>
      <w:r>
        <w:rPr>
          <w:rFonts w:eastAsia="Times New Roman"/>
          <w:bCs/>
          <w:szCs w:val="24"/>
        </w:rPr>
        <w:t>.</w:t>
      </w:r>
    </w:p>
    <w:p w14:paraId="120F8928" w14:textId="77777777" w:rsidR="0086761A" w:rsidRDefault="00427452">
      <w:pPr>
        <w:tabs>
          <w:tab w:val="left" w:pos="2940"/>
        </w:tabs>
        <w:spacing w:line="600" w:lineRule="auto"/>
        <w:ind w:firstLine="720"/>
        <w:jc w:val="both"/>
        <w:rPr>
          <w:rFonts w:eastAsia="Times New Roman"/>
          <w:bCs/>
          <w:szCs w:val="24"/>
        </w:rPr>
      </w:pPr>
      <w:r w:rsidRPr="00F17769">
        <w:rPr>
          <w:rFonts w:eastAsia="Times New Roman"/>
          <w:b/>
          <w:bCs/>
          <w:szCs w:val="24"/>
        </w:rPr>
        <w:t>ΠΡΟΕΔΡΕΥΩΝ (Μάριος Γεωργιάδης):</w:t>
      </w:r>
      <w:r>
        <w:rPr>
          <w:rFonts w:eastAsia="Times New Roman"/>
          <w:bCs/>
          <w:szCs w:val="24"/>
        </w:rPr>
        <w:t xml:space="preserve"> Κυρία Κανέλλη, σας παρακαλώ να ολοκληρώσετε.</w:t>
      </w:r>
    </w:p>
    <w:p w14:paraId="120F8929" w14:textId="77777777" w:rsidR="0086761A" w:rsidRDefault="00427452">
      <w:pPr>
        <w:tabs>
          <w:tab w:val="left" w:pos="2940"/>
        </w:tabs>
        <w:spacing w:line="600" w:lineRule="auto"/>
        <w:ind w:firstLine="720"/>
        <w:jc w:val="both"/>
        <w:rPr>
          <w:rFonts w:eastAsia="Times New Roman"/>
          <w:bCs/>
          <w:szCs w:val="24"/>
        </w:rPr>
      </w:pPr>
      <w:r w:rsidRPr="009A5C72">
        <w:rPr>
          <w:rFonts w:eastAsia="Times New Roman"/>
          <w:b/>
          <w:bCs/>
          <w:szCs w:val="24"/>
        </w:rPr>
        <w:t>ΛΙΑΝΑ ΚΑΝΕΛΛΗ:</w:t>
      </w:r>
      <w:r>
        <w:rPr>
          <w:rFonts w:eastAsia="Times New Roman"/>
          <w:bCs/>
          <w:szCs w:val="24"/>
        </w:rPr>
        <w:t xml:space="preserve"> Τελειώνω, κύριε Πρόεδρε.</w:t>
      </w:r>
    </w:p>
    <w:p w14:paraId="120F892A"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Γεωστρατηγική σημ</w:t>
      </w:r>
      <w:r w:rsidRPr="009D5B46">
        <w:rPr>
          <w:rFonts w:eastAsia="Times New Roman"/>
          <w:bCs/>
          <w:szCs w:val="24"/>
        </w:rPr>
        <w:t xml:space="preserve">ασία είχαν </w:t>
      </w:r>
      <w:r>
        <w:rPr>
          <w:rFonts w:eastAsia="Times New Roman"/>
          <w:bCs/>
          <w:szCs w:val="24"/>
        </w:rPr>
        <w:t>και άλλες χώρες γύρω-γύρω και τις είδατε πο</w:t>
      </w:r>
      <w:r>
        <w:rPr>
          <w:rFonts w:eastAsia="Times New Roman"/>
          <w:bCs/>
          <w:szCs w:val="24"/>
        </w:rPr>
        <w:t xml:space="preserve">ύ </w:t>
      </w:r>
      <w:r>
        <w:rPr>
          <w:rFonts w:eastAsia="Times New Roman"/>
          <w:bCs/>
          <w:szCs w:val="24"/>
        </w:rPr>
        <w:t xml:space="preserve">κατάντησαν, με υπερεξοπλισμούς και ανταγωνισμούς. </w:t>
      </w:r>
    </w:p>
    <w:p w14:paraId="120F892B"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Αν σας</w:t>
      </w:r>
      <w:r>
        <w:rPr>
          <w:rFonts w:eastAsia="Times New Roman"/>
          <w:bCs/>
          <w:szCs w:val="24"/>
        </w:rPr>
        <w:t xml:space="preserve"> περισσεύουν τόσα </w:t>
      </w:r>
      <w:r w:rsidRPr="009D5B46">
        <w:rPr>
          <w:rFonts w:eastAsia="Times New Roman"/>
          <w:bCs/>
          <w:szCs w:val="24"/>
        </w:rPr>
        <w:t>λεφτά</w:t>
      </w:r>
      <w:r>
        <w:rPr>
          <w:rFonts w:eastAsia="Times New Roman"/>
          <w:bCs/>
          <w:szCs w:val="24"/>
        </w:rPr>
        <w:t xml:space="preserve"> -και μιας και είστε και παρών, κύριε Τσακαλώτο- έχ</w:t>
      </w:r>
      <w:r w:rsidRPr="009D5B46">
        <w:rPr>
          <w:rFonts w:eastAsia="Times New Roman"/>
          <w:bCs/>
          <w:szCs w:val="24"/>
        </w:rPr>
        <w:t>ουμε μία ιδέα και μ</w:t>
      </w:r>
      <w:r>
        <w:rPr>
          <w:rFonts w:eastAsia="Times New Roman"/>
          <w:bCs/>
          <w:szCs w:val="24"/>
        </w:rPr>
        <w:t>ια πρόταση. Έ</w:t>
      </w:r>
      <w:r w:rsidRPr="009D5B46">
        <w:rPr>
          <w:rFonts w:eastAsia="Times New Roman"/>
          <w:bCs/>
          <w:szCs w:val="24"/>
        </w:rPr>
        <w:t xml:space="preserve">χουμε καταθέσει </w:t>
      </w:r>
      <w:r>
        <w:rPr>
          <w:rFonts w:eastAsia="Times New Roman"/>
          <w:bCs/>
          <w:szCs w:val="24"/>
        </w:rPr>
        <w:t xml:space="preserve">και </w:t>
      </w:r>
      <w:r w:rsidRPr="009D5B46">
        <w:rPr>
          <w:rFonts w:eastAsia="Times New Roman"/>
          <w:bCs/>
          <w:szCs w:val="24"/>
        </w:rPr>
        <w:t>ερώτηση</w:t>
      </w:r>
      <w:r>
        <w:rPr>
          <w:rFonts w:eastAsia="Times New Roman"/>
          <w:bCs/>
          <w:szCs w:val="24"/>
        </w:rPr>
        <w:t xml:space="preserve"> και ε</w:t>
      </w:r>
      <w:r w:rsidRPr="009D5B46">
        <w:rPr>
          <w:rFonts w:eastAsia="Times New Roman"/>
          <w:bCs/>
          <w:szCs w:val="24"/>
        </w:rPr>
        <w:t>λπίζω να μη βρούμε αντίρρηση από καμ</w:t>
      </w:r>
      <w:r>
        <w:rPr>
          <w:rFonts w:eastAsia="Times New Roman"/>
          <w:bCs/>
          <w:szCs w:val="24"/>
        </w:rPr>
        <w:t>μ</w:t>
      </w:r>
      <w:r w:rsidRPr="009D5B46">
        <w:rPr>
          <w:rFonts w:eastAsia="Times New Roman"/>
          <w:bCs/>
          <w:szCs w:val="24"/>
        </w:rPr>
        <w:t xml:space="preserve">ιά </w:t>
      </w:r>
      <w:r>
        <w:rPr>
          <w:rFonts w:eastAsia="Times New Roman"/>
          <w:bCs/>
          <w:szCs w:val="24"/>
        </w:rPr>
        <w:t>πτέρυγα</w:t>
      </w:r>
      <w:r w:rsidRPr="009D5B46">
        <w:rPr>
          <w:rFonts w:eastAsia="Times New Roman"/>
          <w:bCs/>
          <w:szCs w:val="24"/>
        </w:rPr>
        <w:t xml:space="preserve"> της Βουλής</w:t>
      </w:r>
      <w:r>
        <w:rPr>
          <w:rFonts w:eastAsia="Times New Roman"/>
          <w:bCs/>
          <w:szCs w:val="24"/>
        </w:rPr>
        <w:t xml:space="preserve">. </w:t>
      </w:r>
    </w:p>
    <w:p w14:paraId="120F892C"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Όσον αφορά στον ελληνικό λαό</w:t>
      </w:r>
      <w:r w:rsidRPr="009D5B46">
        <w:rPr>
          <w:rFonts w:eastAsia="Times New Roman"/>
          <w:bCs/>
          <w:szCs w:val="24"/>
        </w:rPr>
        <w:t xml:space="preserve"> </w:t>
      </w:r>
      <w:r>
        <w:rPr>
          <w:rFonts w:eastAsia="Times New Roman"/>
          <w:bCs/>
          <w:szCs w:val="24"/>
        </w:rPr>
        <w:t xml:space="preserve">που </w:t>
      </w:r>
      <w:r w:rsidRPr="009D5B46">
        <w:rPr>
          <w:rFonts w:eastAsia="Times New Roman"/>
          <w:bCs/>
          <w:szCs w:val="24"/>
        </w:rPr>
        <w:t xml:space="preserve">υπηρετεί αλλότρια συμφέροντα </w:t>
      </w:r>
      <w:r>
        <w:rPr>
          <w:rFonts w:eastAsia="Times New Roman"/>
          <w:bCs/>
          <w:szCs w:val="24"/>
        </w:rPr>
        <w:t xml:space="preserve">και του δίνετε παροχές </w:t>
      </w:r>
      <w:r w:rsidRPr="009D5B46">
        <w:rPr>
          <w:rFonts w:eastAsia="Times New Roman"/>
          <w:bCs/>
          <w:szCs w:val="24"/>
        </w:rPr>
        <w:t xml:space="preserve">για να μην </w:t>
      </w:r>
      <w:r>
        <w:rPr>
          <w:rFonts w:eastAsia="Times New Roman"/>
          <w:bCs/>
          <w:szCs w:val="24"/>
        </w:rPr>
        <w:t>αντιστέκεται -και ό</w:t>
      </w:r>
      <w:r w:rsidRPr="009D5B46">
        <w:rPr>
          <w:rFonts w:eastAsia="Times New Roman"/>
          <w:bCs/>
          <w:szCs w:val="24"/>
        </w:rPr>
        <w:t xml:space="preserve">σο υπάρχει </w:t>
      </w:r>
      <w:r>
        <w:rPr>
          <w:rFonts w:eastAsia="Times New Roman"/>
          <w:bCs/>
          <w:szCs w:val="24"/>
        </w:rPr>
        <w:t>ΚΚΕ έξω από τις βάσεις, θα αν</w:t>
      </w:r>
      <w:r w:rsidRPr="009D5B46">
        <w:rPr>
          <w:rFonts w:eastAsia="Times New Roman"/>
          <w:bCs/>
          <w:szCs w:val="24"/>
        </w:rPr>
        <w:t>τιστέκεται</w:t>
      </w:r>
      <w:r>
        <w:rPr>
          <w:rFonts w:eastAsia="Times New Roman"/>
          <w:bCs/>
          <w:szCs w:val="24"/>
        </w:rPr>
        <w:t xml:space="preserve">, </w:t>
      </w:r>
      <w:r w:rsidRPr="009D5B46">
        <w:rPr>
          <w:rFonts w:eastAsia="Times New Roman"/>
          <w:bCs/>
          <w:szCs w:val="24"/>
        </w:rPr>
        <w:t xml:space="preserve">να </w:t>
      </w:r>
      <w:r>
        <w:rPr>
          <w:rFonts w:eastAsia="Times New Roman"/>
          <w:bCs/>
          <w:szCs w:val="24"/>
        </w:rPr>
        <w:t>είστε βέβαιοι γι’</w:t>
      </w:r>
      <w:r w:rsidRPr="009D5B46">
        <w:rPr>
          <w:rFonts w:eastAsia="Times New Roman"/>
          <w:bCs/>
          <w:szCs w:val="24"/>
        </w:rPr>
        <w:t xml:space="preserve"> αυτό</w:t>
      </w:r>
      <w:r>
        <w:rPr>
          <w:rFonts w:eastAsia="Times New Roman"/>
          <w:bCs/>
          <w:szCs w:val="24"/>
        </w:rPr>
        <w:t>-</w:t>
      </w:r>
      <w:r w:rsidRPr="009D5B46">
        <w:rPr>
          <w:rFonts w:eastAsia="Times New Roman"/>
          <w:bCs/>
          <w:szCs w:val="24"/>
        </w:rPr>
        <w:t xml:space="preserve"> σας έχουμε προτείνει </w:t>
      </w:r>
      <w:r>
        <w:rPr>
          <w:rFonts w:eastAsia="Times New Roman"/>
          <w:bCs/>
          <w:szCs w:val="24"/>
        </w:rPr>
        <w:t>για τους Έλληνες φαντάρους, οι οποίοι βρίσκονται σε</w:t>
      </w:r>
      <w:r w:rsidRPr="009D5B46">
        <w:rPr>
          <w:rFonts w:eastAsia="Times New Roman"/>
          <w:bCs/>
          <w:szCs w:val="24"/>
        </w:rPr>
        <w:t xml:space="preserve"> εξαιρετικά δύσκολη και</w:t>
      </w:r>
      <w:r w:rsidRPr="009D5B46">
        <w:rPr>
          <w:rFonts w:eastAsia="Times New Roman"/>
          <w:bCs/>
          <w:szCs w:val="24"/>
        </w:rPr>
        <w:t xml:space="preserve"> </w:t>
      </w:r>
      <w:r>
        <w:rPr>
          <w:rFonts w:eastAsia="Times New Roman"/>
          <w:bCs/>
          <w:szCs w:val="24"/>
        </w:rPr>
        <w:t xml:space="preserve">δεινή θέση </w:t>
      </w:r>
      <w:r w:rsidRPr="009D5B46">
        <w:rPr>
          <w:rFonts w:eastAsia="Times New Roman"/>
          <w:bCs/>
          <w:szCs w:val="24"/>
        </w:rPr>
        <w:t xml:space="preserve">αυτή τη </w:t>
      </w:r>
      <w:r w:rsidRPr="009D5B46">
        <w:rPr>
          <w:rFonts w:eastAsia="Times New Roman"/>
          <w:bCs/>
          <w:szCs w:val="24"/>
        </w:rPr>
        <w:lastRenderedPageBreak/>
        <w:t>στιγμή για να τα βγάλουν πέρα</w:t>
      </w:r>
      <w:r>
        <w:rPr>
          <w:rFonts w:eastAsia="Times New Roman"/>
          <w:bCs/>
          <w:szCs w:val="24"/>
        </w:rPr>
        <w:t>, το εξής: Με καταργημένα</w:t>
      </w:r>
      <w:r w:rsidRPr="009D5B46">
        <w:rPr>
          <w:rFonts w:eastAsia="Times New Roman"/>
          <w:bCs/>
          <w:szCs w:val="24"/>
        </w:rPr>
        <w:t xml:space="preserve"> </w:t>
      </w:r>
      <w:r>
        <w:rPr>
          <w:rFonts w:eastAsia="Times New Roman"/>
          <w:bCs/>
          <w:szCs w:val="24"/>
        </w:rPr>
        <w:t xml:space="preserve">ή μη καταργημένα τα </w:t>
      </w:r>
      <w:r w:rsidRPr="009D5B46">
        <w:rPr>
          <w:rFonts w:eastAsia="Times New Roman"/>
          <w:bCs/>
          <w:szCs w:val="24"/>
        </w:rPr>
        <w:t>Χριστούγεννα</w:t>
      </w:r>
      <w:r>
        <w:rPr>
          <w:rFonts w:eastAsia="Times New Roman"/>
          <w:bCs/>
          <w:szCs w:val="24"/>
        </w:rPr>
        <w:t>,</w:t>
      </w:r>
      <w:r w:rsidRPr="009D5B46">
        <w:rPr>
          <w:rFonts w:eastAsia="Times New Roman"/>
          <w:bCs/>
          <w:szCs w:val="24"/>
        </w:rPr>
        <w:t xml:space="preserve"> σας έχουμε κάνει πρόταση</w:t>
      </w:r>
      <w:r>
        <w:rPr>
          <w:rFonts w:eastAsia="Times New Roman"/>
          <w:bCs/>
          <w:szCs w:val="24"/>
        </w:rPr>
        <w:t xml:space="preserve"> να δώσετε 200 ευρώ εφάπαξ -</w:t>
      </w:r>
      <w:r w:rsidRPr="009D5B46">
        <w:rPr>
          <w:rFonts w:eastAsia="Times New Roman"/>
          <w:bCs/>
          <w:szCs w:val="24"/>
        </w:rPr>
        <w:t>τώρα</w:t>
      </w:r>
      <w:r>
        <w:rPr>
          <w:rFonts w:eastAsia="Times New Roman"/>
          <w:bCs/>
          <w:szCs w:val="24"/>
        </w:rPr>
        <w:t>,</w:t>
      </w:r>
      <w:r w:rsidRPr="009D5B46">
        <w:rPr>
          <w:rFonts w:eastAsia="Times New Roman"/>
          <w:bCs/>
          <w:szCs w:val="24"/>
        </w:rPr>
        <w:t xml:space="preserve"> αυτές τις μέρες</w:t>
      </w:r>
      <w:r>
        <w:rPr>
          <w:rFonts w:eastAsia="Times New Roman"/>
          <w:bCs/>
          <w:szCs w:val="24"/>
        </w:rPr>
        <w:t>-</w:t>
      </w:r>
      <w:r w:rsidRPr="009D5B46">
        <w:rPr>
          <w:rFonts w:eastAsia="Times New Roman"/>
          <w:bCs/>
          <w:szCs w:val="24"/>
        </w:rPr>
        <w:t xml:space="preserve"> ενίσχυση στους φαντάρους που το οικογενειακό τους εισόδημα είναι κάτω απ</w:t>
      </w:r>
      <w:r w:rsidRPr="009D5B46">
        <w:rPr>
          <w:rFonts w:eastAsia="Times New Roman"/>
          <w:bCs/>
          <w:szCs w:val="24"/>
        </w:rPr>
        <w:t>ό 12.000 ευρώ</w:t>
      </w:r>
      <w:r>
        <w:rPr>
          <w:rFonts w:eastAsia="Times New Roman"/>
          <w:bCs/>
          <w:szCs w:val="24"/>
        </w:rPr>
        <w:t>. Να τα δώσετε</w:t>
      </w:r>
      <w:r w:rsidRPr="009D5B46">
        <w:rPr>
          <w:rFonts w:eastAsia="Times New Roman"/>
          <w:bCs/>
          <w:szCs w:val="24"/>
        </w:rPr>
        <w:t xml:space="preserve"> άμεσα</w:t>
      </w:r>
      <w:r>
        <w:rPr>
          <w:rFonts w:eastAsia="Times New Roman"/>
          <w:bCs/>
          <w:szCs w:val="24"/>
        </w:rPr>
        <w:t>,</w:t>
      </w:r>
      <w:r w:rsidRPr="009D5B46">
        <w:rPr>
          <w:rFonts w:eastAsia="Times New Roman"/>
          <w:bCs/>
          <w:szCs w:val="24"/>
        </w:rPr>
        <w:t xml:space="preserve"> για να τα βγάλου</w:t>
      </w:r>
      <w:r>
        <w:rPr>
          <w:rFonts w:eastAsia="Times New Roman"/>
          <w:bCs/>
          <w:szCs w:val="24"/>
        </w:rPr>
        <w:t>ν</w:t>
      </w:r>
      <w:r w:rsidRPr="009D5B46">
        <w:rPr>
          <w:rFonts w:eastAsia="Times New Roman"/>
          <w:bCs/>
          <w:szCs w:val="24"/>
        </w:rPr>
        <w:t xml:space="preserve"> πέρα στις γιορτές</w:t>
      </w:r>
      <w:r>
        <w:rPr>
          <w:rFonts w:eastAsia="Times New Roman"/>
          <w:bCs/>
          <w:szCs w:val="24"/>
        </w:rPr>
        <w:t xml:space="preserve"> και </w:t>
      </w:r>
      <w:r w:rsidRPr="009D5B46">
        <w:rPr>
          <w:rFonts w:eastAsia="Times New Roman"/>
          <w:bCs/>
          <w:szCs w:val="24"/>
        </w:rPr>
        <w:t>να μπορέσου</w:t>
      </w:r>
      <w:r>
        <w:rPr>
          <w:rFonts w:eastAsia="Times New Roman"/>
          <w:bCs/>
          <w:szCs w:val="24"/>
        </w:rPr>
        <w:t>ν</w:t>
      </w:r>
      <w:r w:rsidRPr="009D5B46">
        <w:rPr>
          <w:rFonts w:eastAsia="Times New Roman"/>
          <w:bCs/>
          <w:szCs w:val="24"/>
        </w:rPr>
        <w:t xml:space="preserve"> να </w:t>
      </w:r>
      <w:r>
        <w:rPr>
          <w:rFonts w:eastAsia="Times New Roman"/>
          <w:bCs/>
          <w:szCs w:val="24"/>
        </w:rPr>
        <w:t>πάνε στι</w:t>
      </w:r>
      <w:r w:rsidRPr="009D5B46">
        <w:rPr>
          <w:rFonts w:eastAsia="Times New Roman"/>
          <w:bCs/>
          <w:szCs w:val="24"/>
        </w:rPr>
        <w:t xml:space="preserve">ς οικογένειές </w:t>
      </w:r>
      <w:r>
        <w:rPr>
          <w:rFonts w:eastAsia="Times New Roman"/>
          <w:bCs/>
          <w:szCs w:val="24"/>
        </w:rPr>
        <w:t xml:space="preserve">τους. </w:t>
      </w:r>
    </w:p>
    <w:p w14:paraId="120F892D"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Επίσης, σας έχουμε προτείνει να δώσετε</w:t>
      </w:r>
      <w:r w:rsidRPr="009D5B46">
        <w:rPr>
          <w:rFonts w:eastAsia="Times New Roman"/>
          <w:bCs/>
          <w:szCs w:val="24"/>
        </w:rPr>
        <w:t xml:space="preserve"> 751 ευρώ </w:t>
      </w:r>
      <w:r>
        <w:rPr>
          <w:rFonts w:eastAsia="Times New Roman"/>
          <w:bCs/>
          <w:szCs w:val="24"/>
        </w:rPr>
        <w:t>-όσο</w:t>
      </w:r>
      <w:r w:rsidRPr="009D5B46">
        <w:rPr>
          <w:rFonts w:eastAsia="Times New Roman"/>
          <w:bCs/>
          <w:szCs w:val="24"/>
        </w:rPr>
        <w:t xml:space="preserve"> λέγα</w:t>
      </w:r>
      <w:r>
        <w:rPr>
          <w:rFonts w:eastAsia="Times New Roman"/>
          <w:bCs/>
          <w:szCs w:val="24"/>
        </w:rPr>
        <w:t>τ</w:t>
      </w:r>
      <w:r w:rsidRPr="009D5B46">
        <w:rPr>
          <w:rFonts w:eastAsia="Times New Roman"/>
          <w:bCs/>
          <w:szCs w:val="24"/>
        </w:rPr>
        <w:t>ε κάποτε ότι θα είναι ο βασικός κατώτατος μισθός</w:t>
      </w:r>
      <w:r>
        <w:rPr>
          <w:rFonts w:eastAsia="Times New Roman"/>
          <w:bCs/>
          <w:szCs w:val="24"/>
        </w:rPr>
        <w:t>-</w:t>
      </w:r>
      <w:r w:rsidRPr="009D5B46">
        <w:rPr>
          <w:rFonts w:eastAsia="Times New Roman"/>
          <w:bCs/>
          <w:szCs w:val="24"/>
        </w:rPr>
        <w:t xml:space="preserve"> στις οικογένειες των φαντάρω</w:t>
      </w:r>
      <w:r w:rsidRPr="009D5B46">
        <w:rPr>
          <w:rFonts w:eastAsia="Times New Roman"/>
          <w:bCs/>
          <w:szCs w:val="24"/>
        </w:rPr>
        <w:t>ν</w:t>
      </w:r>
      <w:r>
        <w:rPr>
          <w:rFonts w:eastAsia="Times New Roman"/>
          <w:bCs/>
          <w:szCs w:val="24"/>
        </w:rPr>
        <w:t xml:space="preserve">, στους φαντάρους που έχουν οικογένεια </w:t>
      </w:r>
      <w:r w:rsidRPr="009D5B46">
        <w:rPr>
          <w:rFonts w:eastAsia="Times New Roman"/>
          <w:bCs/>
          <w:szCs w:val="24"/>
        </w:rPr>
        <w:t xml:space="preserve">και βρίσκονται αυτή τη στιγμή να υπηρετούν </w:t>
      </w:r>
      <w:r>
        <w:rPr>
          <w:rFonts w:eastAsia="Times New Roman"/>
          <w:bCs/>
          <w:szCs w:val="24"/>
        </w:rPr>
        <w:t>μια</w:t>
      </w:r>
      <w:r w:rsidRPr="009D5B46">
        <w:rPr>
          <w:rFonts w:eastAsia="Times New Roman"/>
          <w:bCs/>
          <w:szCs w:val="24"/>
        </w:rPr>
        <w:t xml:space="preserve"> πατρίδα</w:t>
      </w:r>
      <w:r>
        <w:rPr>
          <w:rFonts w:eastAsia="Times New Roman"/>
          <w:bCs/>
          <w:szCs w:val="24"/>
        </w:rPr>
        <w:t>,</w:t>
      </w:r>
      <w:r w:rsidRPr="009D5B46">
        <w:rPr>
          <w:rFonts w:eastAsia="Times New Roman"/>
          <w:bCs/>
          <w:szCs w:val="24"/>
        </w:rPr>
        <w:t xml:space="preserve"> την οποία </w:t>
      </w:r>
      <w:r>
        <w:rPr>
          <w:rFonts w:eastAsia="Times New Roman"/>
          <w:bCs/>
          <w:szCs w:val="24"/>
        </w:rPr>
        <w:t>εσείς</w:t>
      </w:r>
      <w:r w:rsidRPr="009D5B46">
        <w:rPr>
          <w:rFonts w:eastAsia="Times New Roman"/>
          <w:bCs/>
          <w:szCs w:val="24"/>
        </w:rPr>
        <w:t xml:space="preserve"> β</w:t>
      </w:r>
      <w:r>
        <w:rPr>
          <w:rFonts w:eastAsia="Times New Roman"/>
          <w:bCs/>
          <w:szCs w:val="24"/>
        </w:rPr>
        <w:t>αφτίσα</w:t>
      </w:r>
      <w:r w:rsidRPr="009D5B46">
        <w:rPr>
          <w:rFonts w:eastAsia="Times New Roman"/>
          <w:bCs/>
          <w:szCs w:val="24"/>
        </w:rPr>
        <w:t>τε μ</w:t>
      </w:r>
      <w:r>
        <w:rPr>
          <w:rFonts w:eastAsia="Times New Roman"/>
          <w:bCs/>
          <w:szCs w:val="24"/>
        </w:rPr>
        <w:t>ι</w:t>
      </w:r>
      <w:r w:rsidRPr="009D5B46">
        <w:rPr>
          <w:rFonts w:eastAsia="Times New Roman"/>
          <w:bCs/>
          <w:szCs w:val="24"/>
        </w:rPr>
        <w:t>α πατρίδα</w:t>
      </w:r>
      <w:r>
        <w:rPr>
          <w:rFonts w:eastAsia="Times New Roman"/>
          <w:bCs/>
          <w:szCs w:val="24"/>
        </w:rPr>
        <w:t>-</w:t>
      </w:r>
      <w:r w:rsidRPr="009D5B46">
        <w:rPr>
          <w:rFonts w:eastAsia="Times New Roman"/>
          <w:bCs/>
          <w:szCs w:val="24"/>
        </w:rPr>
        <w:t>με</w:t>
      </w:r>
      <w:r>
        <w:rPr>
          <w:rFonts w:eastAsia="Times New Roman"/>
          <w:bCs/>
          <w:szCs w:val="24"/>
        </w:rPr>
        <w:t xml:space="preserve">ντεσέ </w:t>
      </w:r>
      <w:r w:rsidRPr="009D5B46">
        <w:rPr>
          <w:rFonts w:eastAsia="Times New Roman"/>
          <w:bCs/>
          <w:szCs w:val="24"/>
        </w:rPr>
        <w:t>στα Βαλκάνια του προτ</w:t>
      </w:r>
      <w:r>
        <w:rPr>
          <w:rFonts w:eastAsia="Times New Roman"/>
          <w:bCs/>
          <w:szCs w:val="24"/>
        </w:rPr>
        <w:t xml:space="preserve">ιμώμενου </w:t>
      </w:r>
      <w:r w:rsidRPr="009D5B46">
        <w:rPr>
          <w:rFonts w:eastAsia="Times New Roman"/>
          <w:bCs/>
          <w:szCs w:val="24"/>
        </w:rPr>
        <w:t>ετέρου</w:t>
      </w:r>
      <w:r>
        <w:rPr>
          <w:rFonts w:eastAsia="Times New Roman"/>
          <w:bCs/>
          <w:szCs w:val="24"/>
        </w:rPr>
        <w:t>,</w:t>
      </w:r>
      <w:r w:rsidRPr="009D5B46">
        <w:rPr>
          <w:rFonts w:eastAsia="Times New Roman"/>
          <w:bCs/>
          <w:szCs w:val="24"/>
        </w:rPr>
        <w:t xml:space="preserve"> των φονιάδων των λαών</w:t>
      </w:r>
      <w:r>
        <w:rPr>
          <w:rFonts w:eastAsia="Times New Roman"/>
          <w:bCs/>
          <w:szCs w:val="24"/>
        </w:rPr>
        <w:t>,</w:t>
      </w:r>
      <w:r w:rsidRPr="009D5B46">
        <w:rPr>
          <w:rFonts w:eastAsia="Times New Roman"/>
          <w:bCs/>
          <w:szCs w:val="24"/>
        </w:rPr>
        <w:t xml:space="preserve"> των Αμερικανών</w:t>
      </w:r>
      <w:r>
        <w:rPr>
          <w:rFonts w:eastAsia="Times New Roman"/>
          <w:bCs/>
          <w:szCs w:val="24"/>
        </w:rPr>
        <w:t>.</w:t>
      </w:r>
    </w:p>
    <w:p w14:paraId="120F892E"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Β</w:t>
      </w:r>
      <w:r w:rsidRPr="009D5B46">
        <w:rPr>
          <w:rFonts w:eastAsia="Times New Roman"/>
          <w:bCs/>
          <w:szCs w:val="24"/>
        </w:rPr>
        <w:t>εβαίως</w:t>
      </w:r>
      <w:r>
        <w:rPr>
          <w:rFonts w:eastAsia="Times New Roman"/>
          <w:bCs/>
          <w:szCs w:val="24"/>
        </w:rPr>
        <w:t xml:space="preserve">, θα καταψηφίσουμε τον </w:t>
      </w:r>
      <w:r>
        <w:rPr>
          <w:rFonts w:eastAsia="Times New Roman"/>
          <w:bCs/>
          <w:szCs w:val="24"/>
        </w:rPr>
        <w:t>π</w:t>
      </w:r>
      <w:r w:rsidRPr="009D5B46">
        <w:rPr>
          <w:rFonts w:eastAsia="Times New Roman"/>
          <w:bCs/>
          <w:szCs w:val="24"/>
        </w:rPr>
        <w:t>ροϋπολ</w:t>
      </w:r>
      <w:r w:rsidRPr="009D5B46">
        <w:rPr>
          <w:rFonts w:eastAsia="Times New Roman"/>
          <w:bCs/>
          <w:szCs w:val="24"/>
        </w:rPr>
        <w:t>ογισμό και κυρίως αυτές τις άκρως επικίνδυνες για το μέλλον του τόπου</w:t>
      </w:r>
      <w:r>
        <w:rPr>
          <w:rFonts w:eastAsia="Times New Roman"/>
          <w:bCs/>
          <w:szCs w:val="24"/>
        </w:rPr>
        <w:t xml:space="preserve">. Η </w:t>
      </w:r>
      <w:r w:rsidRPr="009D5B46">
        <w:rPr>
          <w:rFonts w:eastAsia="Times New Roman"/>
          <w:bCs/>
          <w:szCs w:val="24"/>
        </w:rPr>
        <w:t>νεολαία</w:t>
      </w:r>
      <w:r>
        <w:rPr>
          <w:rFonts w:eastAsia="Times New Roman"/>
          <w:bCs/>
          <w:szCs w:val="24"/>
        </w:rPr>
        <w:t>,</w:t>
      </w:r>
      <w:r w:rsidRPr="009D5B46">
        <w:rPr>
          <w:rFonts w:eastAsia="Times New Roman"/>
          <w:bCs/>
          <w:szCs w:val="24"/>
        </w:rPr>
        <w:t xml:space="preserve"> </w:t>
      </w:r>
      <w:r>
        <w:rPr>
          <w:rFonts w:eastAsia="Times New Roman"/>
          <w:bCs/>
          <w:szCs w:val="24"/>
        </w:rPr>
        <w:t xml:space="preserve">οι </w:t>
      </w:r>
      <w:r w:rsidRPr="009D5B46">
        <w:rPr>
          <w:rFonts w:eastAsia="Times New Roman"/>
          <w:bCs/>
          <w:szCs w:val="24"/>
        </w:rPr>
        <w:t>γυναίκες</w:t>
      </w:r>
      <w:r>
        <w:rPr>
          <w:rFonts w:eastAsia="Times New Roman"/>
          <w:bCs/>
          <w:szCs w:val="24"/>
        </w:rPr>
        <w:t>,</w:t>
      </w:r>
      <w:r w:rsidRPr="009D5B46">
        <w:rPr>
          <w:rFonts w:eastAsia="Times New Roman"/>
          <w:bCs/>
          <w:szCs w:val="24"/>
        </w:rPr>
        <w:t xml:space="preserve"> τα παιδιά</w:t>
      </w:r>
      <w:r>
        <w:rPr>
          <w:rFonts w:eastAsia="Times New Roman"/>
          <w:bCs/>
          <w:szCs w:val="24"/>
        </w:rPr>
        <w:t>,</w:t>
      </w:r>
      <w:r w:rsidRPr="009D5B46">
        <w:rPr>
          <w:rFonts w:eastAsia="Times New Roman"/>
          <w:bCs/>
          <w:szCs w:val="24"/>
        </w:rPr>
        <w:t xml:space="preserve"> </w:t>
      </w:r>
      <w:r>
        <w:rPr>
          <w:rFonts w:eastAsia="Times New Roman"/>
          <w:bCs/>
          <w:szCs w:val="24"/>
        </w:rPr>
        <w:t xml:space="preserve">οι </w:t>
      </w:r>
      <w:r w:rsidRPr="009D5B46">
        <w:rPr>
          <w:rFonts w:eastAsia="Times New Roman"/>
          <w:bCs/>
          <w:szCs w:val="24"/>
        </w:rPr>
        <w:t>γέρο</w:t>
      </w:r>
      <w:r>
        <w:rPr>
          <w:rFonts w:eastAsia="Times New Roman"/>
          <w:bCs/>
          <w:szCs w:val="24"/>
        </w:rPr>
        <w:t xml:space="preserve">ι, ακόμα και τα κόκκαλα των νεκρών που έπεσαν, </w:t>
      </w:r>
      <w:r w:rsidRPr="009D5B46">
        <w:rPr>
          <w:rFonts w:eastAsia="Times New Roman"/>
          <w:bCs/>
          <w:szCs w:val="24"/>
        </w:rPr>
        <w:t xml:space="preserve">αντιστεκόμενοι </w:t>
      </w:r>
      <w:r>
        <w:rPr>
          <w:rFonts w:eastAsia="Times New Roman"/>
          <w:bCs/>
          <w:szCs w:val="24"/>
        </w:rPr>
        <w:t xml:space="preserve">στα ιμπεριαλιστικά </w:t>
      </w:r>
      <w:r w:rsidRPr="009D5B46">
        <w:rPr>
          <w:rFonts w:eastAsia="Times New Roman"/>
          <w:bCs/>
          <w:szCs w:val="24"/>
        </w:rPr>
        <w:t>σχέδια</w:t>
      </w:r>
      <w:r>
        <w:rPr>
          <w:rFonts w:eastAsia="Times New Roman"/>
          <w:bCs/>
          <w:szCs w:val="24"/>
        </w:rPr>
        <w:t xml:space="preserve">, </w:t>
      </w:r>
      <w:r w:rsidRPr="009D5B46">
        <w:rPr>
          <w:rFonts w:eastAsia="Times New Roman"/>
          <w:bCs/>
          <w:szCs w:val="24"/>
        </w:rPr>
        <w:t>θα σας κυνηγάνε γι</w:t>
      </w:r>
      <w:r>
        <w:rPr>
          <w:rFonts w:eastAsia="Times New Roman"/>
          <w:bCs/>
          <w:szCs w:val="24"/>
        </w:rPr>
        <w:t>’</w:t>
      </w:r>
      <w:r w:rsidRPr="009D5B46">
        <w:rPr>
          <w:rFonts w:eastAsia="Times New Roman"/>
          <w:bCs/>
          <w:szCs w:val="24"/>
        </w:rPr>
        <w:t xml:space="preserve"> αυτά που δώσατε και δεν τόλμησε να </w:t>
      </w:r>
      <w:r>
        <w:rPr>
          <w:rFonts w:eastAsia="Times New Roman"/>
          <w:bCs/>
          <w:szCs w:val="24"/>
        </w:rPr>
        <w:t xml:space="preserve">δώσει και κυρίως να καυχηθεί γι’ </w:t>
      </w:r>
      <w:r w:rsidRPr="009D5B46">
        <w:rPr>
          <w:rFonts w:eastAsia="Times New Roman"/>
          <w:bCs/>
          <w:szCs w:val="24"/>
        </w:rPr>
        <w:t>αυτ</w:t>
      </w:r>
      <w:r>
        <w:rPr>
          <w:rFonts w:eastAsia="Times New Roman"/>
          <w:bCs/>
          <w:szCs w:val="24"/>
        </w:rPr>
        <w:t>ά</w:t>
      </w:r>
      <w:r w:rsidRPr="009D5B46">
        <w:rPr>
          <w:rFonts w:eastAsia="Times New Roman"/>
          <w:bCs/>
          <w:szCs w:val="24"/>
        </w:rPr>
        <w:t xml:space="preserve"> κανένας μέχρι σήμερα με αυτό τον τρόπο</w:t>
      </w:r>
      <w:r>
        <w:rPr>
          <w:rFonts w:eastAsia="Times New Roman"/>
          <w:bCs/>
          <w:szCs w:val="24"/>
        </w:rPr>
        <w:t>.</w:t>
      </w:r>
    </w:p>
    <w:p w14:paraId="120F892F" w14:textId="77777777" w:rsidR="0086761A" w:rsidRDefault="00427452">
      <w:pPr>
        <w:tabs>
          <w:tab w:val="left" w:pos="2940"/>
        </w:tabs>
        <w:spacing w:line="600" w:lineRule="auto"/>
        <w:ind w:firstLine="720"/>
        <w:jc w:val="both"/>
        <w:rPr>
          <w:rFonts w:eastAsia="Times New Roman"/>
          <w:bCs/>
          <w:szCs w:val="24"/>
        </w:rPr>
      </w:pPr>
      <w:r w:rsidRPr="00353F50">
        <w:rPr>
          <w:rFonts w:eastAsia="Times New Roman"/>
          <w:b/>
          <w:bCs/>
          <w:szCs w:val="24"/>
        </w:rPr>
        <w:t>ΠΡΟΕΔΡΕΥΩΝ (Μάριος Γεωργιάδης):</w:t>
      </w:r>
      <w:r>
        <w:rPr>
          <w:rFonts w:eastAsia="Times New Roman"/>
          <w:bCs/>
          <w:szCs w:val="24"/>
        </w:rPr>
        <w:t xml:space="preserve"> Ευχαριστούμε την κ</w:t>
      </w:r>
      <w:r>
        <w:rPr>
          <w:rFonts w:eastAsia="Times New Roman"/>
          <w:bCs/>
          <w:szCs w:val="24"/>
        </w:rPr>
        <w:t>.</w:t>
      </w:r>
      <w:r>
        <w:rPr>
          <w:rFonts w:eastAsia="Times New Roman"/>
          <w:bCs/>
          <w:szCs w:val="24"/>
        </w:rPr>
        <w:t xml:space="preserve"> Κανέλλη. </w:t>
      </w:r>
    </w:p>
    <w:p w14:paraId="120F8930"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lastRenderedPageBreak/>
        <w:t>Κυρίες και κύριοι συνάδελφοι, επειδή δέχθηκα παρατηρήσεις γιατί ήδη έχω αφήσει τ</w:t>
      </w:r>
      <w:r w:rsidRPr="009D5B46">
        <w:rPr>
          <w:rFonts w:eastAsia="Times New Roman"/>
          <w:bCs/>
          <w:szCs w:val="24"/>
        </w:rPr>
        <w:t xml:space="preserve">ουλάχιστον δύο </w:t>
      </w:r>
      <w:r>
        <w:rPr>
          <w:rFonts w:eastAsia="Times New Roman"/>
          <w:bCs/>
          <w:szCs w:val="24"/>
        </w:rPr>
        <w:t>συναδέλφους να μιλήσουν</w:t>
      </w:r>
      <w:r w:rsidRPr="009D5B46">
        <w:rPr>
          <w:rFonts w:eastAsia="Times New Roman"/>
          <w:bCs/>
          <w:szCs w:val="24"/>
        </w:rPr>
        <w:t xml:space="preserve"> κοντά στα </w:t>
      </w:r>
      <w:r>
        <w:rPr>
          <w:rFonts w:eastAsia="Times New Roman"/>
          <w:bCs/>
          <w:szCs w:val="24"/>
        </w:rPr>
        <w:t>δέκα</w:t>
      </w:r>
      <w:r w:rsidRPr="009D5B46">
        <w:rPr>
          <w:rFonts w:eastAsia="Times New Roman"/>
          <w:bCs/>
          <w:szCs w:val="24"/>
        </w:rPr>
        <w:t xml:space="preserve"> λεπτά</w:t>
      </w:r>
      <w:r>
        <w:rPr>
          <w:rFonts w:eastAsia="Times New Roman"/>
          <w:bCs/>
          <w:szCs w:val="24"/>
        </w:rPr>
        <w:t>, θα πρέπει να προσπαθείτε</w:t>
      </w:r>
      <w:r w:rsidRPr="009D5B46">
        <w:rPr>
          <w:rFonts w:eastAsia="Times New Roman"/>
          <w:bCs/>
          <w:szCs w:val="24"/>
        </w:rPr>
        <w:t xml:space="preserve"> να </w:t>
      </w:r>
      <w:r>
        <w:rPr>
          <w:rFonts w:eastAsia="Times New Roman"/>
          <w:bCs/>
          <w:szCs w:val="24"/>
        </w:rPr>
        <w:t xml:space="preserve">τηρήσετε </w:t>
      </w:r>
      <w:r w:rsidRPr="009D5B46">
        <w:rPr>
          <w:rFonts w:eastAsia="Times New Roman"/>
          <w:bCs/>
          <w:szCs w:val="24"/>
        </w:rPr>
        <w:t>το</w:t>
      </w:r>
      <w:r>
        <w:rPr>
          <w:rFonts w:eastAsia="Times New Roman"/>
          <w:bCs/>
          <w:szCs w:val="24"/>
        </w:rPr>
        <w:t>ν</w:t>
      </w:r>
      <w:r w:rsidRPr="009D5B46">
        <w:rPr>
          <w:rFonts w:eastAsia="Times New Roman"/>
          <w:bCs/>
          <w:szCs w:val="24"/>
        </w:rPr>
        <w:t xml:space="preserve"> χρόνο σας για να μην έχουμε τέτοια φαινόμενα και να φτάνουμε να μιλάει ο καθένας </w:t>
      </w:r>
      <w:r>
        <w:rPr>
          <w:rFonts w:eastAsia="Times New Roman"/>
          <w:bCs/>
          <w:szCs w:val="24"/>
        </w:rPr>
        <w:t>δέκα</w:t>
      </w:r>
      <w:r w:rsidRPr="009D5B46">
        <w:rPr>
          <w:rFonts w:eastAsia="Times New Roman"/>
          <w:bCs/>
          <w:szCs w:val="24"/>
        </w:rPr>
        <w:t xml:space="preserve"> λεπτά</w:t>
      </w:r>
      <w:r>
        <w:rPr>
          <w:rFonts w:eastAsia="Times New Roman"/>
          <w:bCs/>
          <w:szCs w:val="24"/>
        </w:rPr>
        <w:t xml:space="preserve">. Με αυτόν τον τρόπο </w:t>
      </w:r>
      <w:r w:rsidRPr="009D5B46">
        <w:rPr>
          <w:rFonts w:eastAsia="Times New Roman"/>
          <w:bCs/>
          <w:szCs w:val="24"/>
        </w:rPr>
        <w:t>θα τελειώσουμε όχι την Τρίτη</w:t>
      </w:r>
      <w:r>
        <w:rPr>
          <w:rFonts w:eastAsia="Times New Roman"/>
          <w:bCs/>
          <w:szCs w:val="24"/>
        </w:rPr>
        <w:t xml:space="preserve"> αλλά ο</w:t>
      </w:r>
      <w:r w:rsidRPr="009D5B46">
        <w:rPr>
          <w:rFonts w:eastAsia="Times New Roman"/>
          <w:bCs/>
          <w:szCs w:val="24"/>
        </w:rPr>
        <w:t>ύτε την</w:t>
      </w:r>
      <w:r w:rsidRPr="009D5B46">
        <w:rPr>
          <w:rFonts w:eastAsia="Times New Roman"/>
          <w:bCs/>
          <w:szCs w:val="24"/>
        </w:rPr>
        <w:t xml:space="preserve"> άλλη Παρασκευή</w:t>
      </w:r>
      <w:r>
        <w:rPr>
          <w:rFonts w:eastAsia="Times New Roman"/>
          <w:bCs/>
          <w:szCs w:val="24"/>
        </w:rPr>
        <w:t>!</w:t>
      </w:r>
    </w:p>
    <w:p w14:paraId="120F8931"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Τον λόγο τώρα έχει για επτά λεπτά ο κ. </w:t>
      </w:r>
      <w:r w:rsidRPr="009D5B46">
        <w:rPr>
          <w:rFonts w:eastAsia="Times New Roman"/>
          <w:bCs/>
          <w:szCs w:val="24"/>
        </w:rPr>
        <w:t>Παναγούλη</w:t>
      </w:r>
      <w:r>
        <w:rPr>
          <w:rFonts w:eastAsia="Times New Roman"/>
          <w:bCs/>
          <w:szCs w:val="24"/>
        </w:rPr>
        <w:t xml:space="preserve">ς. </w:t>
      </w:r>
    </w:p>
    <w:p w14:paraId="120F8932"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Α</w:t>
      </w:r>
      <w:r w:rsidRPr="009D5B46">
        <w:rPr>
          <w:rFonts w:eastAsia="Times New Roman"/>
          <w:bCs/>
          <w:szCs w:val="24"/>
        </w:rPr>
        <w:t xml:space="preserve">μέσως μετά </w:t>
      </w:r>
      <w:r>
        <w:rPr>
          <w:rFonts w:eastAsia="Times New Roman"/>
          <w:bCs/>
          <w:szCs w:val="24"/>
        </w:rPr>
        <w:t xml:space="preserve">θα ακολουθήσει </w:t>
      </w:r>
      <w:r w:rsidRPr="009D5B46">
        <w:rPr>
          <w:rFonts w:eastAsia="Times New Roman"/>
          <w:bCs/>
          <w:szCs w:val="24"/>
        </w:rPr>
        <w:t>ο κ</w:t>
      </w:r>
      <w:r>
        <w:rPr>
          <w:rFonts w:eastAsia="Times New Roman"/>
          <w:bCs/>
          <w:szCs w:val="24"/>
        </w:rPr>
        <w:t>.</w:t>
      </w:r>
      <w:r w:rsidRPr="009D5B46">
        <w:rPr>
          <w:rFonts w:eastAsia="Times New Roman"/>
          <w:bCs/>
          <w:szCs w:val="24"/>
        </w:rPr>
        <w:t xml:space="preserve"> Βλάχος και </w:t>
      </w:r>
      <w:r>
        <w:rPr>
          <w:rFonts w:eastAsia="Times New Roman"/>
          <w:bCs/>
          <w:szCs w:val="24"/>
        </w:rPr>
        <w:t xml:space="preserve">θα </w:t>
      </w:r>
      <w:r w:rsidRPr="009D5B46">
        <w:rPr>
          <w:rFonts w:eastAsia="Times New Roman"/>
          <w:bCs/>
          <w:szCs w:val="24"/>
        </w:rPr>
        <w:t>συνεχί</w:t>
      </w:r>
      <w:r>
        <w:rPr>
          <w:rFonts w:eastAsia="Times New Roman"/>
          <w:bCs/>
          <w:szCs w:val="24"/>
        </w:rPr>
        <w:t>σ</w:t>
      </w:r>
      <w:r w:rsidRPr="009D5B46">
        <w:rPr>
          <w:rFonts w:eastAsia="Times New Roman"/>
          <w:bCs/>
          <w:szCs w:val="24"/>
        </w:rPr>
        <w:t xml:space="preserve">ουμε με τη λίστα των </w:t>
      </w:r>
      <w:r>
        <w:rPr>
          <w:rFonts w:eastAsia="Times New Roman"/>
          <w:bCs/>
          <w:szCs w:val="24"/>
        </w:rPr>
        <w:t xml:space="preserve">ομιλητών. </w:t>
      </w:r>
    </w:p>
    <w:p w14:paraId="120F8933" w14:textId="77777777" w:rsidR="0086761A" w:rsidRDefault="00427452">
      <w:pPr>
        <w:tabs>
          <w:tab w:val="left" w:pos="2940"/>
        </w:tabs>
        <w:spacing w:line="600" w:lineRule="auto"/>
        <w:ind w:firstLine="720"/>
        <w:jc w:val="both"/>
        <w:rPr>
          <w:rFonts w:eastAsia="Times New Roman"/>
          <w:bCs/>
          <w:szCs w:val="24"/>
        </w:rPr>
      </w:pPr>
      <w:r>
        <w:rPr>
          <w:rFonts w:eastAsia="Times New Roman"/>
          <w:b/>
          <w:bCs/>
          <w:szCs w:val="24"/>
        </w:rPr>
        <w:t>ΕΥΣΤΑΘΙΟΣ ΠΑΝΑΓΟ</w:t>
      </w:r>
      <w:r w:rsidRPr="00353F50">
        <w:rPr>
          <w:rFonts w:eastAsia="Times New Roman"/>
          <w:b/>
          <w:bCs/>
          <w:szCs w:val="24"/>
        </w:rPr>
        <w:t>ΥΛΗΣ</w:t>
      </w:r>
      <w:r>
        <w:rPr>
          <w:rFonts w:eastAsia="Times New Roman"/>
          <w:bCs/>
          <w:szCs w:val="24"/>
        </w:rPr>
        <w:t xml:space="preserve">: Κυρίες και κύριοι συνάδελφοι, κύριε Πρόεδρε, αισθάνομαι την </w:t>
      </w:r>
      <w:r w:rsidRPr="009D5B46">
        <w:rPr>
          <w:rFonts w:eastAsia="Times New Roman"/>
          <w:bCs/>
          <w:szCs w:val="24"/>
        </w:rPr>
        <w:t xml:space="preserve">υποχρέωση πρώτα από </w:t>
      </w:r>
      <w:r w:rsidRPr="009D5B46">
        <w:rPr>
          <w:rFonts w:eastAsia="Times New Roman"/>
          <w:bCs/>
          <w:szCs w:val="24"/>
        </w:rPr>
        <w:t>όλα</w:t>
      </w:r>
      <w:r>
        <w:rPr>
          <w:rFonts w:eastAsia="Times New Roman"/>
          <w:bCs/>
          <w:szCs w:val="24"/>
        </w:rPr>
        <w:t>, πριν μ</w:t>
      </w:r>
      <w:r w:rsidRPr="009D5B46">
        <w:rPr>
          <w:rFonts w:eastAsia="Times New Roman"/>
          <w:bCs/>
          <w:szCs w:val="24"/>
        </w:rPr>
        <w:t xml:space="preserve">πω </w:t>
      </w:r>
      <w:r>
        <w:rPr>
          <w:rFonts w:eastAsia="Times New Roman"/>
          <w:bCs/>
          <w:szCs w:val="24"/>
        </w:rPr>
        <w:t xml:space="preserve">στο θέμα, να πω </w:t>
      </w:r>
      <w:r w:rsidRPr="009D5B46">
        <w:rPr>
          <w:rFonts w:eastAsia="Times New Roman"/>
          <w:bCs/>
          <w:szCs w:val="24"/>
        </w:rPr>
        <w:t>ότι η Βουλή που ζούμε τους τελευταίους μήνες</w:t>
      </w:r>
      <w:r>
        <w:rPr>
          <w:rFonts w:eastAsia="Times New Roman"/>
          <w:bCs/>
          <w:szCs w:val="24"/>
        </w:rPr>
        <w:t>,</w:t>
      </w:r>
      <w:r w:rsidRPr="009D5B46">
        <w:rPr>
          <w:rFonts w:eastAsia="Times New Roman"/>
          <w:bCs/>
          <w:szCs w:val="24"/>
        </w:rPr>
        <w:t xml:space="preserve"> έχει ευτελιστεί πάρα πολύ</w:t>
      </w:r>
      <w:r>
        <w:rPr>
          <w:rFonts w:eastAsia="Times New Roman"/>
          <w:bCs/>
          <w:szCs w:val="24"/>
        </w:rPr>
        <w:t>. Α</w:t>
      </w:r>
      <w:r w:rsidRPr="009D5B46">
        <w:rPr>
          <w:rFonts w:eastAsia="Times New Roman"/>
          <w:bCs/>
          <w:szCs w:val="24"/>
        </w:rPr>
        <w:t>πό το 1977</w:t>
      </w:r>
      <w:r>
        <w:rPr>
          <w:rFonts w:eastAsia="Times New Roman"/>
          <w:bCs/>
          <w:szCs w:val="24"/>
        </w:rPr>
        <w:t xml:space="preserve">, που </w:t>
      </w:r>
      <w:r w:rsidRPr="009D5B46">
        <w:rPr>
          <w:rFonts w:eastAsia="Times New Roman"/>
          <w:bCs/>
          <w:szCs w:val="24"/>
        </w:rPr>
        <w:t xml:space="preserve">έχω </w:t>
      </w:r>
      <w:r>
        <w:rPr>
          <w:rFonts w:eastAsia="Times New Roman"/>
          <w:bCs/>
          <w:szCs w:val="24"/>
        </w:rPr>
        <w:t>θητεύσει π</w:t>
      </w:r>
      <w:r w:rsidRPr="009D5B46">
        <w:rPr>
          <w:rFonts w:eastAsia="Times New Roman"/>
          <w:bCs/>
          <w:szCs w:val="24"/>
        </w:rPr>
        <w:t xml:space="preserve">ολλές φορές </w:t>
      </w:r>
      <w:r>
        <w:rPr>
          <w:rFonts w:eastAsia="Times New Roman"/>
          <w:bCs/>
          <w:szCs w:val="24"/>
        </w:rPr>
        <w:t xml:space="preserve">σ’ </w:t>
      </w:r>
      <w:r w:rsidRPr="009D5B46">
        <w:rPr>
          <w:rFonts w:eastAsia="Times New Roman"/>
          <w:bCs/>
          <w:szCs w:val="24"/>
        </w:rPr>
        <w:t xml:space="preserve">αυτή την </w:t>
      </w:r>
      <w:r>
        <w:rPr>
          <w:rFonts w:eastAsia="Times New Roman"/>
          <w:bCs/>
          <w:szCs w:val="24"/>
        </w:rPr>
        <w:t>Α</w:t>
      </w:r>
      <w:r w:rsidRPr="009D5B46">
        <w:rPr>
          <w:rFonts w:eastAsia="Times New Roman"/>
          <w:bCs/>
          <w:szCs w:val="24"/>
        </w:rPr>
        <w:t>ίθουσα</w:t>
      </w:r>
      <w:r>
        <w:rPr>
          <w:rFonts w:eastAsia="Times New Roman"/>
          <w:bCs/>
          <w:szCs w:val="24"/>
        </w:rPr>
        <w:t>,</w:t>
      </w:r>
      <w:r w:rsidRPr="009D5B46">
        <w:rPr>
          <w:rFonts w:eastAsia="Times New Roman"/>
          <w:bCs/>
          <w:szCs w:val="24"/>
        </w:rPr>
        <w:t xml:space="preserve"> αυτός ο ευτελισμός που</w:t>
      </w:r>
      <w:r>
        <w:rPr>
          <w:rFonts w:eastAsia="Times New Roman"/>
          <w:bCs/>
          <w:szCs w:val="24"/>
        </w:rPr>
        <w:t xml:space="preserve"> υπάρχει σήμερα, δεν υπήρξε ποτέ. Προχθές, την τελευταία στιγμή, ήρθε </w:t>
      </w:r>
      <w:r w:rsidRPr="009D5B46">
        <w:rPr>
          <w:rFonts w:eastAsia="Times New Roman"/>
          <w:bCs/>
          <w:szCs w:val="24"/>
        </w:rPr>
        <w:t>μ</w:t>
      </w:r>
      <w:r>
        <w:rPr>
          <w:rFonts w:eastAsia="Times New Roman"/>
          <w:bCs/>
          <w:szCs w:val="24"/>
        </w:rPr>
        <w:t>ι</w:t>
      </w:r>
      <w:r w:rsidRPr="009D5B46">
        <w:rPr>
          <w:rFonts w:eastAsia="Times New Roman"/>
          <w:bCs/>
          <w:szCs w:val="24"/>
        </w:rPr>
        <w:t xml:space="preserve">α τροπολογία </w:t>
      </w:r>
      <w:r>
        <w:rPr>
          <w:rFonts w:eastAsia="Times New Roman"/>
          <w:bCs/>
          <w:szCs w:val="24"/>
        </w:rPr>
        <w:t>τριάντα</w:t>
      </w:r>
      <w:r w:rsidRPr="009D5B46">
        <w:rPr>
          <w:rFonts w:eastAsia="Times New Roman"/>
          <w:bCs/>
          <w:szCs w:val="24"/>
        </w:rPr>
        <w:t xml:space="preserve"> σελίδων</w:t>
      </w:r>
      <w:r>
        <w:rPr>
          <w:rFonts w:eastAsia="Times New Roman"/>
          <w:bCs/>
          <w:szCs w:val="24"/>
        </w:rPr>
        <w:t>. Ε</w:t>
      </w:r>
      <w:r w:rsidRPr="009D5B46">
        <w:rPr>
          <w:rFonts w:eastAsia="Times New Roman"/>
          <w:bCs/>
          <w:szCs w:val="24"/>
        </w:rPr>
        <w:t>ίναι απαράδεκτα φαινόμενα</w:t>
      </w:r>
      <w:r>
        <w:rPr>
          <w:rFonts w:eastAsia="Times New Roman"/>
          <w:bCs/>
          <w:szCs w:val="24"/>
        </w:rPr>
        <w:t xml:space="preserve">. </w:t>
      </w:r>
    </w:p>
    <w:p w14:paraId="120F8934"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Φτάσατε στο σημείο η Κ</w:t>
      </w:r>
      <w:r w:rsidRPr="009D5B46">
        <w:rPr>
          <w:rFonts w:eastAsia="Times New Roman"/>
          <w:bCs/>
          <w:szCs w:val="24"/>
        </w:rPr>
        <w:t>υβέρνηση ΣΥΡΙΖΑ</w:t>
      </w:r>
      <w:r>
        <w:rPr>
          <w:rFonts w:eastAsia="Times New Roman"/>
          <w:bCs/>
          <w:szCs w:val="24"/>
        </w:rPr>
        <w:t xml:space="preserve"> - Α</w:t>
      </w:r>
      <w:r w:rsidRPr="009D5B46">
        <w:rPr>
          <w:rFonts w:eastAsia="Times New Roman"/>
          <w:bCs/>
          <w:szCs w:val="24"/>
        </w:rPr>
        <w:t>ΝΕΛ να λασπολογεί προς όλες τις κατευθύνσεις</w:t>
      </w:r>
      <w:r>
        <w:rPr>
          <w:rFonts w:eastAsia="Times New Roman"/>
          <w:bCs/>
          <w:szCs w:val="24"/>
        </w:rPr>
        <w:t>. Φ</w:t>
      </w:r>
      <w:r w:rsidRPr="009D5B46">
        <w:rPr>
          <w:rFonts w:eastAsia="Times New Roman"/>
          <w:bCs/>
          <w:szCs w:val="24"/>
        </w:rPr>
        <w:t>τάσατε στο σημείο να λασπολογ</w:t>
      </w:r>
      <w:r>
        <w:rPr>
          <w:rFonts w:eastAsia="Times New Roman"/>
          <w:bCs/>
          <w:szCs w:val="24"/>
        </w:rPr>
        <w:t>ήσετε εν</w:t>
      </w:r>
      <w:r>
        <w:rPr>
          <w:rFonts w:eastAsia="Times New Roman"/>
          <w:bCs/>
          <w:szCs w:val="24"/>
        </w:rPr>
        <w:t>αντίος ενός πρώην Πρωθυπουργού</w:t>
      </w:r>
      <w:r w:rsidRPr="009D5B46">
        <w:rPr>
          <w:rFonts w:eastAsia="Times New Roman"/>
          <w:bCs/>
          <w:szCs w:val="24"/>
        </w:rPr>
        <w:t xml:space="preserve"> που έβαλε την Ελλάδα στην </w:t>
      </w:r>
      <w:r>
        <w:rPr>
          <w:rFonts w:eastAsia="Times New Roman"/>
          <w:bCs/>
          <w:szCs w:val="24"/>
        </w:rPr>
        <w:t xml:space="preserve">ΟΝΕ, </w:t>
      </w:r>
      <w:r w:rsidRPr="009D5B46">
        <w:rPr>
          <w:rFonts w:eastAsia="Times New Roman"/>
          <w:bCs/>
          <w:szCs w:val="24"/>
        </w:rPr>
        <w:t xml:space="preserve">που έβαλε την Κύπρο στην </w:t>
      </w:r>
      <w:r>
        <w:rPr>
          <w:rFonts w:eastAsia="Times New Roman"/>
          <w:bCs/>
          <w:szCs w:val="24"/>
        </w:rPr>
        <w:t xml:space="preserve">ΟΝΕ, </w:t>
      </w:r>
      <w:r>
        <w:rPr>
          <w:rFonts w:eastAsia="Times New Roman"/>
          <w:bCs/>
          <w:szCs w:val="24"/>
        </w:rPr>
        <w:lastRenderedPageBreak/>
        <w:t xml:space="preserve">που έκανε τα μεγάλα </w:t>
      </w:r>
      <w:r w:rsidRPr="009D5B46">
        <w:rPr>
          <w:rFonts w:eastAsia="Times New Roman"/>
          <w:bCs/>
          <w:szCs w:val="24"/>
        </w:rPr>
        <w:t>έργα στη</w:t>
      </w:r>
      <w:r>
        <w:rPr>
          <w:rFonts w:eastAsia="Times New Roman"/>
          <w:bCs/>
          <w:szCs w:val="24"/>
        </w:rPr>
        <w:t xml:space="preserve">ν </w:t>
      </w:r>
      <w:r w:rsidRPr="009D5B46">
        <w:rPr>
          <w:rFonts w:eastAsia="Times New Roman"/>
          <w:bCs/>
          <w:szCs w:val="24"/>
        </w:rPr>
        <w:t xml:space="preserve">οκταετία </w:t>
      </w:r>
      <w:r>
        <w:rPr>
          <w:rFonts w:eastAsia="Times New Roman"/>
          <w:bCs/>
          <w:szCs w:val="24"/>
        </w:rPr>
        <w:t xml:space="preserve">του. Φτάσατε στο σημείο να λασπολογήσετε εναντίον αυτού </w:t>
      </w:r>
      <w:r w:rsidRPr="009D5B46">
        <w:rPr>
          <w:rFonts w:eastAsia="Times New Roman"/>
          <w:bCs/>
          <w:szCs w:val="24"/>
        </w:rPr>
        <w:t xml:space="preserve">που οργάνωσε και επιτυχώς έγιναν οι </w:t>
      </w:r>
      <w:r>
        <w:rPr>
          <w:rFonts w:eastAsia="Times New Roman"/>
          <w:bCs/>
          <w:szCs w:val="24"/>
        </w:rPr>
        <w:t xml:space="preserve">Ολυμπιακοί </w:t>
      </w:r>
      <w:r>
        <w:rPr>
          <w:rFonts w:eastAsia="Times New Roman"/>
          <w:bCs/>
          <w:szCs w:val="24"/>
        </w:rPr>
        <w:t>Α</w:t>
      </w:r>
      <w:r w:rsidRPr="009D5B46">
        <w:rPr>
          <w:rFonts w:eastAsia="Times New Roman"/>
          <w:bCs/>
          <w:szCs w:val="24"/>
        </w:rPr>
        <w:t>γώνες το 2004</w:t>
      </w:r>
      <w:r>
        <w:rPr>
          <w:rFonts w:eastAsia="Times New Roman"/>
          <w:bCs/>
          <w:szCs w:val="24"/>
        </w:rPr>
        <w:t>,</w:t>
      </w:r>
      <w:r w:rsidRPr="009D5B46">
        <w:rPr>
          <w:rFonts w:eastAsia="Times New Roman"/>
          <w:bCs/>
          <w:szCs w:val="24"/>
        </w:rPr>
        <w:t xml:space="preserve"> το</w:t>
      </w:r>
      <w:r>
        <w:rPr>
          <w:rFonts w:eastAsia="Times New Roman"/>
          <w:bCs/>
          <w:szCs w:val="24"/>
        </w:rPr>
        <w:t>ν</w:t>
      </w:r>
      <w:r w:rsidRPr="009D5B46">
        <w:rPr>
          <w:rFonts w:eastAsia="Times New Roman"/>
          <w:bCs/>
          <w:szCs w:val="24"/>
        </w:rPr>
        <w:t xml:space="preserve"> κ</w:t>
      </w:r>
      <w:r>
        <w:rPr>
          <w:rFonts w:eastAsia="Times New Roman"/>
          <w:bCs/>
          <w:szCs w:val="24"/>
        </w:rPr>
        <w:t>.</w:t>
      </w:r>
      <w:r w:rsidRPr="009D5B46">
        <w:rPr>
          <w:rFonts w:eastAsia="Times New Roman"/>
          <w:bCs/>
          <w:szCs w:val="24"/>
        </w:rPr>
        <w:t xml:space="preserve"> Κώστα Σημίτη</w:t>
      </w:r>
      <w:r>
        <w:rPr>
          <w:rFonts w:eastAsia="Times New Roman"/>
          <w:bCs/>
          <w:szCs w:val="24"/>
        </w:rPr>
        <w:t>. Ε</w:t>
      </w:r>
      <w:r w:rsidRPr="009D5B46">
        <w:rPr>
          <w:rFonts w:eastAsia="Times New Roman"/>
          <w:bCs/>
          <w:szCs w:val="24"/>
        </w:rPr>
        <w:t xml:space="preserve">γώ είχα πολλές διαφωνίες μαζί </w:t>
      </w:r>
      <w:r>
        <w:rPr>
          <w:rFonts w:eastAsia="Times New Roman"/>
          <w:bCs/>
          <w:szCs w:val="24"/>
        </w:rPr>
        <w:t>του. Όμως, η αλήθεια πρέπει να λέγεται.</w:t>
      </w:r>
    </w:p>
    <w:p w14:paraId="120F8935"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Πού </w:t>
      </w:r>
      <w:r w:rsidRPr="009D5B46">
        <w:rPr>
          <w:rFonts w:eastAsia="Times New Roman"/>
          <w:bCs/>
          <w:szCs w:val="24"/>
        </w:rPr>
        <w:t>φτάσατε σήμερα</w:t>
      </w:r>
      <w:r>
        <w:rPr>
          <w:rFonts w:eastAsia="Times New Roman"/>
          <w:bCs/>
          <w:szCs w:val="24"/>
        </w:rPr>
        <w:t>, κύριοι των ΣΥΡΙΖΑ - ΑΝΕΛ; Φ</w:t>
      </w:r>
      <w:r w:rsidRPr="009D5B46">
        <w:rPr>
          <w:rFonts w:eastAsia="Times New Roman"/>
          <w:bCs/>
          <w:szCs w:val="24"/>
        </w:rPr>
        <w:t>τάσατε στο εξής</w:t>
      </w:r>
      <w:r>
        <w:rPr>
          <w:rFonts w:eastAsia="Times New Roman"/>
          <w:bCs/>
          <w:szCs w:val="24"/>
        </w:rPr>
        <w:t>:</w:t>
      </w:r>
      <w:r w:rsidRPr="009D5B46">
        <w:rPr>
          <w:rFonts w:eastAsia="Times New Roman"/>
          <w:bCs/>
          <w:szCs w:val="24"/>
        </w:rPr>
        <w:t xml:space="preserve"> </w:t>
      </w:r>
      <w:r>
        <w:rPr>
          <w:rFonts w:eastAsia="Times New Roman"/>
          <w:bCs/>
          <w:szCs w:val="24"/>
        </w:rPr>
        <w:t>Στέλνετε μηνύματα. Και α</w:t>
      </w:r>
      <w:r w:rsidRPr="009D5B46">
        <w:rPr>
          <w:rFonts w:eastAsia="Times New Roman"/>
          <w:bCs/>
          <w:szCs w:val="24"/>
        </w:rPr>
        <w:t>κούστε το</w:t>
      </w:r>
      <w:r>
        <w:rPr>
          <w:rFonts w:eastAsia="Times New Roman"/>
          <w:bCs/>
          <w:szCs w:val="24"/>
        </w:rPr>
        <w:t>,</w:t>
      </w:r>
      <w:r w:rsidRPr="009D5B46">
        <w:rPr>
          <w:rFonts w:eastAsia="Times New Roman"/>
          <w:bCs/>
          <w:szCs w:val="24"/>
        </w:rPr>
        <w:t xml:space="preserve"> κυρίες και κύριοι συνάδελφοι</w:t>
      </w:r>
      <w:r>
        <w:rPr>
          <w:rFonts w:eastAsia="Times New Roman"/>
          <w:bCs/>
          <w:szCs w:val="24"/>
        </w:rPr>
        <w:t>. Φεύγει πούλμαν για</w:t>
      </w:r>
      <w:r w:rsidRPr="009D5B46">
        <w:rPr>
          <w:rFonts w:eastAsia="Times New Roman"/>
          <w:bCs/>
          <w:szCs w:val="24"/>
        </w:rPr>
        <w:t xml:space="preserve"> Θεσσαλονίκη την Παρασκ</w:t>
      </w:r>
      <w:r w:rsidRPr="009D5B46">
        <w:rPr>
          <w:rFonts w:eastAsia="Times New Roman"/>
          <w:bCs/>
          <w:szCs w:val="24"/>
        </w:rPr>
        <w:t xml:space="preserve">ευή </w:t>
      </w:r>
      <w:r>
        <w:rPr>
          <w:rFonts w:eastAsia="Times New Roman"/>
          <w:bCs/>
          <w:szCs w:val="24"/>
        </w:rPr>
        <w:t xml:space="preserve">στις </w:t>
      </w:r>
      <w:r w:rsidRPr="009D5B46">
        <w:rPr>
          <w:rFonts w:eastAsia="Times New Roman"/>
          <w:bCs/>
          <w:szCs w:val="24"/>
        </w:rPr>
        <w:t>7</w:t>
      </w:r>
      <w:r>
        <w:rPr>
          <w:rFonts w:eastAsia="Times New Roman"/>
          <w:bCs/>
          <w:szCs w:val="24"/>
        </w:rPr>
        <w:t>.00΄</w:t>
      </w:r>
      <w:r w:rsidRPr="009D5B46">
        <w:rPr>
          <w:rFonts w:eastAsia="Times New Roman"/>
          <w:bCs/>
          <w:szCs w:val="24"/>
        </w:rPr>
        <w:t xml:space="preserve"> </w:t>
      </w:r>
      <w:r>
        <w:rPr>
          <w:rFonts w:eastAsia="Times New Roman"/>
          <w:bCs/>
          <w:szCs w:val="24"/>
        </w:rPr>
        <w:t>προ μεσημβρίας κ</w:t>
      </w:r>
      <w:r w:rsidRPr="009D5B46">
        <w:rPr>
          <w:rFonts w:eastAsia="Times New Roman"/>
          <w:bCs/>
          <w:szCs w:val="24"/>
        </w:rPr>
        <w:t xml:space="preserve">αι επιστρέφει μετά την </w:t>
      </w:r>
      <w:r>
        <w:rPr>
          <w:rFonts w:eastAsia="Times New Roman"/>
          <w:bCs/>
          <w:szCs w:val="24"/>
        </w:rPr>
        <w:t>ομιλία του κυρίου Π</w:t>
      </w:r>
      <w:r w:rsidRPr="009D5B46">
        <w:rPr>
          <w:rFonts w:eastAsia="Times New Roman"/>
          <w:bCs/>
          <w:szCs w:val="24"/>
        </w:rPr>
        <w:t xml:space="preserve">ρωθυπουργού </w:t>
      </w:r>
      <w:r>
        <w:rPr>
          <w:rFonts w:eastAsia="Times New Roman"/>
          <w:bCs/>
          <w:szCs w:val="24"/>
        </w:rPr>
        <w:t xml:space="preserve">ή </w:t>
      </w:r>
      <w:r w:rsidRPr="009D5B46">
        <w:rPr>
          <w:rFonts w:eastAsia="Times New Roman"/>
          <w:bCs/>
          <w:szCs w:val="24"/>
        </w:rPr>
        <w:t>την επομένη το πρωί</w:t>
      </w:r>
      <w:r>
        <w:rPr>
          <w:rFonts w:eastAsia="Times New Roman"/>
          <w:bCs/>
          <w:szCs w:val="24"/>
        </w:rPr>
        <w:t xml:space="preserve">. </w:t>
      </w:r>
      <w:r w:rsidRPr="009D5B46">
        <w:rPr>
          <w:rFonts w:eastAsia="Times New Roman"/>
          <w:bCs/>
          <w:szCs w:val="24"/>
        </w:rPr>
        <w:t>Όσες και όσοι επιθυμείτε</w:t>
      </w:r>
      <w:r>
        <w:rPr>
          <w:rFonts w:eastAsia="Times New Roman"/>
          <w:bCs/>
          <w:szCs w:val="24"/>
        </w:rPr>
        <w:t>,</w:t>
      </w:r>
      <w:r w:rsidRPr="009D5B46">
        <w:rPr>
          <w:rFonts w:eastAsia="Times New Roman"/>
          <w:bCs/>
          <w:szCs w:val="24"/>
        </w:rPr>
        <w:t xml:space="preserve"> δηλώσ</w:t>
      </w:r>
      <w:r>
        <w:rPr>
          <w:rFonts w:eastAsia="Times New Roman"/>
          <w:bCs/>
          <w:szCs w:val="24"/>
        </w:rPr>
        <w:t>τε το. Ε</w:t>
      </w:r>
      <w:r w:rsidRPr="009D5B46">
        <w:rPr>
          <w:rFonts w:eastAsia="Times New Roman"/>
          <w:bCs/>
          <w:szCs w:val="24"/>
        </w:rPr>
        <w:t>ίναι δωρεάν η μετακίνηση</w:t>
      </w:r>
      <w:r>
        <w:rPr>
          <w:rFonts w:eastAsia="Times New Roman"/>
          <w:bCs/>
          <w:szCs w:val="24"/>
        </w:rPr>
        <w:t>. Και διάφορα άλλα.</w:t>
      </w:r>
    </w:p>
    <w:p w14:paraId="120F8936"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Κ</w:t>
      </w:r>
      <w:r w:rsidRPr="009D5B46">
        <w:rPr>
          <w:rFonts w:eastAsia="Times New Roman"/>
          <w:bCs/>
          <w:szCs w:val="24"/>
        </w:rPr>
        <w:t xml:space="preserve">ύριε </w:t>
      </w:r>
      <w:r>
        <w:rPr>
          <w:rFonts w:eastAsia="Times New Roman"/>
          <w:bCs/>
          <w:szCs w:val="24"/>
        </w:rPr>
        <w:t>Π</w:t>
      </w:r>
      <w:r w:rsidRPr="009D5B46">
        <w:rPr>
          <w:rFonts w:eastAsia="Times New Roman"/>
          <w:bCs/>
          <w:szCs w:val="24"/>
        </w:rPr>
        <w:t>ρόεδρε</w:t>
      </w:r>
      <w:r>
        <w:rPr>
          <w:rFonts w:eastAsia="Times New Roman"/>
          <w:bCs/>
          <w:szCs w:val="24"/>
        </w:rPr>
        <w:t xml:space="preserve">, η Κυβέρνηση ΣΥΡΙΖΑ, </w:t>
      </w:r>
      <w:r w:rsidRPr="009D5B46">
        <w:rPr>
          <w:rFonts w:eastAsia="Times New Roman"/>
          <w:bCs/>
          <w:szCs w:val="24"/>
        </w:rPr>
        <w:t>μαζί με τ</w:t>
      </w:r>
      <w:r>
        <w:rPr>
          <w:rFonts w:eastAsia="Times New Roman"/>
          <w:bCs/>
          <w:szCs w:val="24"/>
        </w:rPr>
        <w:t>ον παρατρεχάμενο εταί</w:t>
      </w:r>
      <w:r>
        <w:rPr>
          <w:rFonts w:eastAsia="Times New Roman"/>
          <w:bCs/>
          <w:szCs w:val="24"/>
        </w:rPr>
        <w:t xml:space="preserve">ρο της, </w:t>
      </w:r>
      <w:r w:rsidRPr="009D5B46">
        <w:rPr>
          <w:rFonts w:eastAsia="Times New Roman"/>
          <w:bCs/>
          <w:szCs w:val="24"/>
        </w:rPr>
        <w:t>πέτυχε ό</w:t>
      </w:r>
      <w:r>
        <w:rPr>
          <w:rFonts w:eastAsia="Times New Roman"/>
          <w:bCs/>
          <w:szCs w:val="24"/>
        </w:rPr>
        <w:t>,</w:t>
      </w:r>
      <w:r w:rsidRPr="009D5B46">
        <w:rPr>
          <w:rFonts w:eastAsia="Times New Roman"/>
          <w:bCs/>
          <w:szCs w:val="24"/>
        </w:rPr>
        <w:t>τι δεν έχει κατορθώ</w:t>
      </w:r>
      <w:r>
        <w:rPr>
          <w:rFonts w:eastAsia="Times New Roman"/>
          <w:bCs/>
          <w:szCs w:val="24"/>
        </w:rPr>
        <w:t>σει άλλη κ</w:t>
      </w:r>
      <w:r w:rsidRPr="009D5B46">
        <w:rPr>
          <w:rFonts w:eastAsia="Times New Roman"/>
          <w:bCs/>
          <w:szCs w:val="24"/>
        </w:rPr>
        <w:t xml:space="preserve">υβέρνηση </w:t>
      </w:r>
      <w:r>
        <w:rPr>
          <w:rFonts w:eastAsia="Times New Roman"/>
          <w:bCs/>
          <w:szCs w:val="24"/>
        </w:rPr>
        <w:t>στ</w:t>
      </w:r>
      <w:r w:rsidRPr="009D5B46">
        <w:rPr>
          <w:rFonts w:eastAsia="Times New Roman"/>
          <w:bCs/>
          <w:szCs w:val="24"/>
        </w:rPr>
        <w:t>η</w:t>
      </w:r>
      <w:r>
        <w:rPr>
          <w:rFonts w:eastAsia="Times New Roman"/>
          <w:bCs/>
          <w:szCs w:val="24"/>
        </w:rPr>
        <w:t>ν</w:t>
      </w:r>
      <w:r w:rsidRPr="009D5B46">
        <w:rPr>
          <w:rFonts w:eastAsia="Times New Roman"/>
          <w:bCs/>
          <w:szCs w:val="24"/>
        </w:rPr>
        <w:t xml:space="preserve"> ιστορία του τόπου</w:t>
      </w:r>
      <w:r>
        <w:rPr>
          <w:rFonts w:eastAsia="Times New Roman"/>
          <w:bCs/>
          <w:szCs w:val="24"/>
        </w:rPr>
        <w:t>. Μέσα σε μόλις τρία</w:t>
      </w:r>
      <w:r w:rsidRPr="009D5B46">
        <w:rPr>
          <w:rFonts w:eastAsia="Times New Roman"/>
          <w:bCs/>
          <w:szCs w:val="24"/>
        </w:rPr>
        <w:t xml:space="preserve"> χρόνια διακυβέρνησης οδηγήσατε τη χώρα στο απόλυτο οικονομικό και πολιτικό </w:t>
      </w:r>
      <w:r>
        <w:rPr>
          <w:rFonts w:eastAsia="Times New Roman"/>
          <w:bCs/>
          <w:szCs w:val="24"/>
        </w:rPr>
        <w:t>αδιέξοδο.</w:t>
      </w:r>
    </w:p>
    <w:p w14:paraId="120F8937"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Μ</w:t>
      </w:r>
      <w:r w:rsidRPr="009D5B46">
        <w:rPr>
          <w:rFonts w:eastAsia="Times New Roman"/>
          <w:bCs/>
          <w:szCs w:val="24"/>
        </w:rPr>
        <w:t>ήπως τυχόν</w:t>
      </w:r>
      <w:r>
        <w:rPr>
          <w:rFonts w:eastAsia="Times New Roman"/>
          <w:bCs/>
          <w:szCs w:val="24"/>
        </w:rPr>
        <w:t>, φίλοι Β</w:t>
      </w:r>
      <w:r w:rsidRPr="009D5B46">
        <w:rPr>
          <w:rFonts w:eastAsia="Times New Roman"/>
          <w:bCs/>
          <w:szCs w:val="24"/>
        </w:rPr>
        <w:t>ουλευτές του ΣΥΡΙΖΑ</w:t>
      </w:r>
      <w:r>
        <w:rPr>
          <w:rFonts w:eastAsia="Times New Roman"/>
          <w:bCs/>
          <w:szCs w:val="24"/>
        </w:rPr>
        <w:t>,</w:t>
      </w:r>
      <w:r w:rsidRPr="009D5B46">
        <w:rPr>
          <w:rFonts w:eastAsia="Times New Roman"/>
          <w:bCs/>
          <w:szCs w:val="24"/>
        </w:rPr>
        <w:t xml:space="preserve"> θυμάστε το βιβλίο</w:t>
      </w:r>
      <w:r>
        <w:rPr>
          <w:rFonts w:eastAsia="Times New Roman"/>
          <w:bCs/>
          <w:szCs w:val="24"/>
        </w:rPr>
        <w:t xml:space="preserve"> </w:t>
      </w:r>
      <w:r w:rsidRPr="009D5B46">
        <w:rPr>
          <w:rFonts w:eastAsia="Times New Roman"/>
          <w:bCs/>
          <w:szCs w:val="24"/>
        </w:rPr>
        <w:t xml:space="preserve">με τίτλο </w:t>
      </w:r>
      <w:r>
        <w:rPr>
          <w:rFonts w:eastAsia="Times New Roman"/>
          <w:bCs/>
          <w:szCs w:val="24"/>
        </w:rPr>
        <w:t>«Η</w:t>
      </w:r>
      <w:r w:rsidRPr="009D5B46">
        <w:rPr>
          <w:rFonts w:eastAsia="Times New Roman"/>
          <w:bCs/>
          <w:szCs w:val="24"/>
        </w:rPr>
        <w:t xml:space="preserve"> μαύρη Βίβλος της ντροπής</w:t>
      </w:r>
      <w:r>
        <w:rPr>
          <w:rFonts w:eastAsia="Times New Roman"/>
          <w:bCs/>
          <w:szCs w:val="24"/>
        </w:rPr>
        <w:t xml:space="preserve">»; Θα σας θυμίσω εγώ το βιβλίο αυτό και θα </w:t>
      </w:r>
      <w:r w:rsidRPr="009D5B46">
        <w:rPr>
          <w:rFonts w:eastAsia="Times New Roman"/>
          <w:bCs/>
          <w:szCs w:val="24"/>
        </w:rPr>
        <w:t>σας δώσω τα συγχαρητήρια μου</w:t>
      </w:r>
      <w:r>
        <w:rPr>
          <w:rFonts w:eastAsia="Times New Roman"/>
          <w:bCs/>
          <w:szCs w:val="24"/>
        </w:rPr>
        <w:t>,</w:t>
      </w:r>
      <w:r w:rsidRPr="009D5B46">
        <w:rPr>
          <w:rFonts w:eastAsia="Times New Roman"/>
          <w:bCs/>
          <w:szCs w:val="24"/>
        </w:rPr>
        <w:t xml:space="preserve"> γιατί ξεπεράσατε κατά πολύ αυτούς που με τόσο ζήλο </w:t>
      </w:r>
      <w:r>
        <w:rPr>
          <w:rFonts w:eastAsia="Times New Roman"/>
          <w:bCs/>
          <w:szCs w:val="24"/>
        </w:rPr>
        <w:t>καταγγέλλατε.</w:t>
      </w:r>
    </w:p>
    <w:p w14:paraId="120F8938"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lastRenderedPageBreak/>
        <w:t>Ο Αντόνιο Γ</w:t>
      </w:r>
      <w:r w:rsidRPr="009D5B46">
        <w:rPr>
          <w:rFonts w:eastAsia="Times New Roman"/>
          <w:bCs/>
          <w:szCs w:val="24"/>
        </w:rPr>
        <w:t>κράμσι</w:t>
      </w:r>
      <w:r>
        <w:rPr>
          <w:rFonts w:eastAsia="Times New Roman"/>
          <w:bCs/>
          <w:szCs w:val="24"/>
        </w:rPr>
        <w:t xml:space="preserve">, τον οποίον επικαλείται συχνά ο Πρωθυπουργός, </w:t>
      </w:r>
      <w:r w:rsidRPr="009D5B46">
        <w:rPr>
          <w:rFonts w:eastAsia="Times New Roman"/>
          <w:bCs/>
          <w:szCs w:val="24"/>
        </w:rPr>
        <w:t xml:space="preserve">μίλησε για </w:t>
      </w:r>
      <w:r>
        <w:rPr>
          <w:rFonts w:eastAsia="Times New Roman"/>
          <w:bCs/>
          <w:szCs w:val="24"/>
        </w:rPr>
        <w:t>«</w:t>
      </w:r>
      <w:r w:rsidRPr="009D5B46">
        <w:rPr>
          <w:rFonts w:eastAsia="Times New Roman"/>
          <w:bCs/>
          <w:szCs w:val="24"/>
        </w:rPr>
        <w:t>την εποχή των τερ</w:t>
      </w:r>
      <w:r w:rsidRPr="009D5B46">
        <w:rPr>
          <w:rFonts w:eastAsia="Times New Roman"/>
          <w:bCs/>
          <w:szCs w:val="24"/>
        </w:rPr>
        <w:t>άτων</w:t>
      </w:r>
      <w:r>
        <w:rPr>
          <w:rFonts w:eastAsia="Times New Roman"/>
          <w:bCs/>
          <w:szCs w:val="24"/>
        </w:rPr>
        <w:t>»</w:t>
      </w:r>
      <w:r>
        <w:rPr>
          <w:rFonts w:eastAsia="Times New Roman"/>
          <w:bCs/>
          <w:szCs w:val="24"/>
        </w:rPr>
        <w:t xml:space="preserve">, τότε που ο </w:t>
      </w:r>
      <w:r w:rsidRPr="009D5B46">
        <w:rPr>
          <w:rFonts w:eastAsia="Times New Roman"/>
          <w:bCs/>
          <w:szCs w:val="24"/>
        </w:rPr>
        <w:t>παλιός κόσμος πεθαίνει και ο καινούργιος παλεύει να γεννηθεί</w:t>
      </w:r>
      <w:r>
        <w:rPr>
          <w:rFonts w:eastAsia="Times New Roman"/>
          <w:bCs/>
          <w:szCs w:val="24"/>
        </w:rPr>
        <w:t>. Α</w:t>
      </w:r>
      <w:r w:rsidRPr="009D5B46">
        <w:rPr>
          <w:rFonts w:eastAsia="Times New Roman"/>
          <w:bCs/>
          <w:szCs w:val="24"/>
        </w:rPr>
        <w:t>υτό</w:t>
      </w:r>
      <w:r>
        <w:rPr>
          <w:rFonts w:eastAsia="Times New Roman"/>
          <w:bCs/>
          <w:szCs w:val="24"/>
        </w:rPr>
        <w:t xml:space="preserve"> ζούμε </w:t>
      </w:r>
      <w:r w:rsidRPr="009D5B46">
        <w:rPr>
          <w:rFonts w:eastAsia="Times New Roman"/>
          <w:bCs/>
          <w:szCs w:val="24"/>
        </w:rPr>
        <w:t>τώρα</w:t>
      </w:r>
      <w:r>
        <w:rPr>
          <w:rFonts w:eastAsia="Times New Roman"/>
          <w:bCs/>
          <w:szCs w:val="24"/>
        </w:rPr>
        <w:t>,</w:t>
      </w:r>
      <w:r w:rsidRPr="009D5B46">
        <w:rPr>
          <w:rFonts w:eastAsia="Times New Roman"/>
          <w:bCs/>
          <w:szCs w:val="24"/>
        </w:rPr>
        <w:t xml:space="preserve"> την εποχή των τεράτων</w:t>
      </w:r>
      <w:r>
        <w:rPr>
          <w:rFonts w:eastAsia="Times New Roman"/>
          <w:bCs/>
          <w:szCs w:val="24"/>
        </w:rPr>
        <w:t>. Ζ</w:t>
      </w:r>
      <w:r w:rsidRPr="009D5B46">
        <w:rPr>
          <w:rFonts w:eastAsia="Times New Roman"/>
          <w:bCs/>
          <w:szCs w:val="24"/>
        </w:rPr>
        <w:t>ούμε ανάμεσα σε τέρατα και σε ήρωες</w:t>
      </w:r>
      <w:r>
        <w:rPr>
          <w:rFonts w:eastAsia="Times New Roman"/>
          <w:bCs/>
          <w:szCs w:val="24"/>
        </w:rPr>
        <w:t>. Π</w:t>
      </w:r>
      <w:r w:rsidRPr="009D5B46">
        <w:rPr>
          <w:rFonts w:eastAsia="Times New Roman"/>
          <w:bCs/>
          <w:szCs w:val="24"/>
        </w:rPr>
        <w:t>οιοι είναι τα τέρατα</w:t>
      </w:r>
      <w:r>
        <w:rPr>
          <w:rFonts w:eastAsia="Times New Roman"/>
          <w:bCs/>
          <w:szCs w:val="24"/>
        </w:rPr>
        <w:t>; Ν</w:t>
      </w:r>
      <w:r w:rsidRPr="009D5B46">
        <w:rPr>
          <w:rFonts w:eastAsia="Times New Roman"/>
          <w:bCs/>
          <w:szCs w:val="24"/>
        </w:rPr>
        <w:t xml:space="preserve">ομίζω ότι μέσα </w:t>
      </w:r>
      <w:r>
        <w:rPr>
          <w:rFonts w:eastAsia="Times New Roman"/>
          <w:bCs/>
          <w:szCs w:val="24"/>
        </w:rPr>
        <w:t>σας ξέρετε την απάντηση.</w:t>
      </w:r>
    </w:p>
    <w:p w14:paraId="120F8939" w14:textId="77777777" w:rsidR="0086761A" w:rsidRDefault="00427452">
      <w:pPr>
        <w:tabs>
          <w:tab w:val="left" w:pos="2940"/>
        </w:tabs>
        <w:spacing w:line="600" w:lineRule="auto"/>
        <w:ind w:firstLine="720"/>
        <w:jc w:val="both"/>
        <w:rPr>
          <w:rFonts w:eastAsia="Times New Roman"/>
          <w:bCs/>
          <w:szCs w:val="24"/>
        </w:rPr>
      </w:pPr>
      <w:r w:rsidRPr="009D5B46">
        <w:rPr>
          <w:rFonts w:eastAsia="Times New Roman"/>
          <w:bCs/>
          <w:szCs w:val="24"/>
        </w:rPr>
        <w:t>Τι να πρωτοθυμηθεί κανείς</w:t>
      </w:r>
      <w:r>
        <w:rPr>
          <w:rFonts w:eastAsia="Times New Roman"/>
          <w:bCs/>
          <w:szCs w:val="24"/>
        </w:rPr>
        <w:t>; Τ</w:t>
      </w:r>
      <w:r w:rsidRPr="009D5B46">
        <w:rPr>
          <w:rFonts w:eastAsia="Times New Roman"/>
          <w:bCs/>
          <w:szCs w:val="24"/>
        </w:rPr>
        <w:t>ο αφορ</w:t>
      </w:r>
      <w:r w:rsidRPr="009D5B46">
        <w:rPr>
          <w:rFonts w:eastAsia="Times New Roman"/>
          <w:bCs/>
          <w:szCs w:val="24"/>
        </w:rPr>
        <w:t>ολόγητο των 8</w:t>
      </w:r>
      <w:r>
        <w:rPr>
          <w:rFonts w:eastAsia="Times New Roman"/>
          <w:bCs/>
          <w:szCs w:val="24"/>
        </w:rPr>
        <w:t>.6</w:t>
      </w:r>
      <w:r w:rsidRPr="009D5B46">
        <w:rPr>
          <w:rFonts w:eastAsia="Times New Roman"/>
          <w:bCs/>
          <w:szCs w:val="24"/>
        </w:rPr>
        <w:t>36 ευρώ</w:t>
      </w:r>
      <w:r>
        <w:rPr>
          <w:rFonts w:eastAsia="Times New Roman"/>
          <w:bCs/>
          <w:szCs w:val="24"/>
        </w:rPr>
        <w:t>, που</w:t>
      </w:r>
      <w:r w:rsidRPr="009D5B46">
        <w:rPr>
          <w:rFonts w:eastAsia="Times New Roman"/>
          <w:bCs/>
          <w:szCs w:val="24"/>
        </w:rPr>
        <w:t xml:space="preserve"> θα γινόταν 12.000 και τελικά έγινε 5</w:t>
      </w:r>
      <w:r>
        <w:rPr>
          <w:rFonts w:eastAsia="Times New Roman"/>
          <w:bCs/>
          <w:szCs w:val="24"/>
        </w:rPr>
        <w:t>.</w:t>
      </w:r>
      <w:r w:rsidRPr="009D5B46">
        <w:rPr>
          <w:rFonts w:eastAsia="Times New Roman"/>
          <w:bCs/>
          <w:szCs w:val="24"/>
        </w:rPr>
        <w:t>900</w:t>
      </w:r>
      <w:r>
        <w:rPr>
          <w:rFonts w:eastAsia="Times New Roman"/>
          <w:bCs/>
          <w:szCs w:val="24"/>
        </w:rPr>
        <w:t>,</w:t>
      </w:r>
      <w:r w:rsidRPr="009D5B46">
        <w:rPr>
          <w:rFonts w:eastAsia="Times New Roman"/>
          <w:bCs/>
          <w:szCs w:val="24"/>
        </w:rPr>
        <w:t xml:space="preserve"> βουλιάζοντας χαμηλόμισθους και συνταξιούχους </w:t>
      </w:r>
      <w:r>
        <w:rPr>
          <w:rFonts w:eastAsia="Times New Roman"/>
          <w:bCs/>
          <w:szCs w:val="24"/>
        </w:rPr>
        <w:t xml:space="preserve">στον πάτο; Την κοινωνική σας ευαισθησία </w:t>
      </w:r>
      <w:r w:rsidRPr="009D5B46">
        <w:rPr>
          <w:rFonts w:eastAsia="Times New Roman"/>
          <w:bCs/>
          <w:szCs w:val="24"/>
        </w:rPr>
        <w:t>στους μαθητές των επαρχιακών πόλεων</w:t>
      </w:r>
      <w:r>
        <w:rPr>
          <w:rFonts w:eastAsia="Times New Roman"/>
          <w:bCs/>
          <w:szCs w:val="24"/>
        </w:rPr>
        <w:t>,</w:t>
      </w:r>
      <w:r w:rsidRPr="009D5B46">
        <w:rPr>
          <w:rFonts w:eastAsia="Times New Roman"/>
          <w:bCs/>
          <w:szCs w:val="24"/>
        </w:rPr>
        <w:t xml:space="preserve"> που ακόμα μεταφέρονται με καρότσες αγροτικών στα σχολεία </w:t>
      </w:r>
      <w:r>
        <w:rPr>
          <w:rFonts w:eastAsia="Times New Roman"/>
          <w:bCs/>
          <w:szCs w:val="24"/>
        </w:rPr>
        <w:t>τους; Τ</w:t>
      </w:r>
      <w:r w:rsidRPr="009D5B46">
        <w:rPr>
          <w:rFonts w:eastAsia="Times New Roman"/>
          <w:bCs/>
          <w:szCs w:val="24"/>
        </w:rPr>
        <w:t xml:space="preserve">ην προστασία της </w:t>
      </w:r>
      <w:r>
        <w:rPr>
          <w:rFonts w:eastAsia="Times New Roman"/>
          <w:bCs/>
          <w:szCs w:val="24"/>
        </w:rPr>
        <w:t xml:space="preserve">δημόσιας </w:t>
      </w:r>
      <w:r>
        <w:rPr>
          <w:rFonts w:eastAsia="Times New Roman"/>
          <w:bCs/>
          <w:szCs w:val="24"/>
        </w:rPr>
        <w:t>υ</w:t>
      </w:r>
      <w:r w:rsidRPr="009D5B46">
        <w:rPr>
          <w:rFonts w:eastAsia="Times New Roman"/>
          <w:bCs/>
          <w:szCs w:val="24"/>
        </w:rPr>
        <w:t>γείας με τα διαλυμένα νοσοκομεία</w:t>
      </w:r>
      <w:r>
        <w:rPr>
          <w:rFonts w:eastAsia="Times New Roman"/>
          <w:bCs/>
          <w:szCs w:val="24"/>
        </w:rPr>
        <w:t>; Τ</w:t>
      </w:r>
      <w:r w:rsidRPr="009D5B46">
        <w:rPr>
          <w:rFonts w:eastAsia="Times New Roman"/>
          <w:bCs/>
          <w:szCs w:val="24"/>
        </w:rPr>
        <w:t>ον εξορθολογισμό της διοίκησης</w:t>
      </w:r>
      <w:r>
        <w:rPr>
          <w:rFonts w:eastAsia="Times New Roman"/>
          <w:bCs/>
          <w:szCs w:val="24"/>
        </w:rPr>
        <w:t>,</w:t>
      </w:r>
      <w:r w:rsidRPr="009D5B46">
        <w:rPr>
          <w:rFonts w:eastAsia="Times New Roman"/>
          <w:bCs/>
          <w:szCs w:val="24"/>
        </w:rPr>
        <w:t xml:space="preserve"> με την Περιφέρεια Αττικής να βγαίνει πρωταθλήτρια στα </w:t>
      </w:r>
      <w:r>
        <w:rPr>
          <w:rFonts w:eastAsia="Times New Roman"/>
          <w:bCs/>
          <w:szCs w:val="24"/>
        </w:rPr>
        <w:t>«</w:t>
      </w:r>
      <w:r w:rsidRPr="009D5B46">
        <w:rPr>
          <w:rFonts w:eastAsia="Times New Roman"/>
          <w:bCs/>
          <w:szCs w:val="24"/>
        </w:rPr>
        <w:t>φέσια</w:t>
      </w:r>
      <w:r>
        <w:rPr>
          <w:rFonts w:eastAsia="Times New Roman"/>
          <w:bCs/>
          <w:szCs w:val="24"/>
        </w:rPr>
        <w:t>»,</w:t>
      </w:r>
      <w:r w:rsidRPr="009D5B46">
        <w:rPr>
          <w:rFonts w:eastAsia="Times New Roman"/>
          <w:bCs/>
          <w:szCs w:val="24"/>
        </w:rPr>
        <w:t xml:space="preserve"> σύμφωνα με την επίσημη έκθεση του Ελεγκτικού Συνεδρίου</w:t>
      </w:r>
      <w:r>
        <w:rPr>
          <w:rFonts w:eastAsia="Times New Roman"/>
          <w:bCs/>
          <w:szCs w:val="24"/>
        </w:rPr>
        <w:t>; Τη μ</w:t>
      </w:r>
      <w:r w:rsidRPr="009D5B46">
        <w:rPr>
          <w:rFonts w:eastAsia="Times New Roman"/>
          <w:bCs/>
          <w:szCs w:val="24"/>
        </w:rPr>
        <w:t xml:space="preserve">είωση </w:t>
      </w:r>
      <w:r>
        <w:rPr>
          <w:rFonts w:eastAsia="Times New Roman"/>
          <w:bCs/>
          <w:szCs w:val="24"/>
        </w:rPr>
        <w:t xml:space="preserve">της </w:t>
      </w:r>
      <w:r w:rsidRPr="009D5B46">
        <w:rPr>
          <w:rFonts w:eastAsia="Times New Roman"/>
          <w:bCs/>
          <w:szCs w:val="24"/>
        </w:rPr>
        <w:t xml:space="preserve">φορολόγησης </w:t>
      </w:r>
      <w:r>
        <w:rPr>
          <w:rFonts w:eastAsia="Times New Roman"/>
          <w:bCs/>
          <w:szCs w:val="24"/>
        </w:rPr>
        <w:t>του Έλληνα εργαζο</w:t>
      </w:r>
      <w:r>
        <w:rPr>
          <w:rFonts w:eastAsia="Times New Roman"/>
          <w:bCs/>
          <w:szCs w:val="24"/>
        </w:rPr>
        <w:t>μένου, που έγινε μείωση φορολόγησης -μ</w:t>
      </w:r>
      <w:r w:rsidRPr="009D5B46">
        <w:rPr>
          <w:rFonts w:eastAsia="Times New Roman"/>
          <w:bCs/>
          <w:szCs w:val="24"/>
        </w:rPr>
        <w:t xml:space="preserve">πράβο </w:t>
      </w:r>
      <w:r>
        <w:rPr>
          <w:rFonts w:eastAsia="Times New Roman"/>
          <w:bCs/>
          <w:szCs w:val="24"/>
        </w:rPr>
        <w:t>σας!- των καζίνο; Από 37% τ</w:t>
      </w:r>
      <w:r w:rsidRPr="009D5B46">
        <w:rPr>
          <w:rFonts w:eastAsia="Times New Roman"/>
          <w:bCs/>
          <w:szCs w:val="24"/>
        </w:rPr>
        <w:t>η φορολογία στα καζίνο την πήγατε στο 8%</w:t>
      </w:r>
      <w:r>
        <w:rPr>
          <w:rFonts w:eastAsia="Times New Roman"/>
          <w:bCs/>
          <w:szCs w:val="24"/>
        </w:rPr>
        <w:t>. Και δεν φτάνει μόνο αυτό. Τ</w:t>
      </w:r>
      <w:r w:rsidRPr="009D5B46">
        <w:rPr>
          <w:rFonts w:eastAsia="Times New Roman"/>
          <w:bCs/>
          <w:szCs w:val="24"/>
        </w:rPr>
        <w:t xml:space="preserve">α </w:t>
      </w:r>
      <w:r>
        <w:rPr>
          <w:rFonts w:eastAsia="Times New Roman"/>
          <w:bCs/>
          <w:szCs w:val="24"/>
        </w:rPr>
        <w:t>εννιά</w:t>
      </w:r>
      <w:r w:rsidRPr="009D5B46">
        <w:rPr>
          <w:rFonts w:eastAsia="Times New Roman"/>
          <w:bCs/>
          <w:szCs w:val="24"/>
        </w:rPr>
        <w:t xml:space="preserve"> καζίνο τα κά</w:t>
      </w:r>
      <w:r>
        <w:rPr>
          <w:rFonts w:eastAsia="Times New Roman"/>
          <w:bCs/>
          <w:szCs w:val="24"/>
        </w:rPr>
        <w:t>νατε δεκατρία. Και ερωτώ: Πρώτον, ποιος είναι α</w:t>
      </w:r>
      <w:r w:rsidRPr="009D5B46">
        <w:rPr>
          <w:rFonts w:eastAsia="Times New Roman"/>
          <w:bCs/>
          <w:szCs w:val="24"/>
        </w:rPr>
        <w:t>υτός που μαζεύει τα χρήματα</w:t>
      </w:r>
      <w:r>
        <w:rPr>
          <w:rFonts w:eastAsia="Times New Roman"/>
          <w:bCs/>
          <w:szCs w:val="24"/>
        </w:rPr>
        <w:t>;</w:t>
      </w:r>
      <w:r w:rsidRPr="009D5B46">
        <w:rPr>
          <w:rFonts w:eastAsia="Times New Roman"/>
          <w:bCs/>
          <w:szCs w:val="24"/>
        </w:rPr>
        <w:t xml:space="preserve"> </w:t>
      </w:r>
      <w:r>
        <w:rPr>
          <w:rFonts w:eastAsia="Times New Roman"/>
          <w:bCs/>
          <w:szCs w:val="24"/>
        </w:rPr>
        <w:t>Κ</w:t>
      </w:r>
      <w:r w:rsidRPr="009D5B46">
        <w:rPr>
          <w:rFonts w:eastAsia="Times New Roman"/>
          <w:bCs/>
          <w:szCs w:val="24"/>
        </w:rPr>
        <w:t>αι</w:t>
      </w:r>
      <w:r>
        <w:rPr>
          <w:rFonts w:eastAsia="Times New Roman"/>
          <w:bCs/>
          <w:szCs w:val="24"/>
        </w:rPr>
        <w:t>, δεύτερον,</w:t>
      </w:r>
      <w:r w:rsidRPr="009D5B46">
        <w:rPr>
          <w:rFonts w:eastAsia="Times New Roman"/>
          <w:bCs/>
          <w:szCs w:val="24"/>
        </w:rPr>
        <w:t xml:space="preserve"> πού θα πάνε αυτά τα χρήματα</w:t>
      </w:r>
      <w:r>
        <w:rPr>
          <w:rFonts w:eastAsia="Times New Roman"/>
          <w:bCs/>
          <w:szCs w:val="24"/>
        </w:rPr>
        <w:t>,</w:t>
      </w:r>
      <w:r w:rsidRPr="009D5B46">
        <w:rPr>
          <w:rFonts w:eastAsia="Times New Roman"/>
          <w:bCs/>
          <w:szCs w:val="24"/>
        </w:rPr>
        <w:t xml:space="preserve"> τα δεκάδες εκατομμύρια</w:t>
      </w:r>
      <w:r>
        <w:rPr>
          <w:rFonts w:eastAsia="Times New Roman"/>
          <w:bCs/>
          <w:szCs w:val="24"/>
        </w:rPr>
        <w:t>,</w:t>
      </w:r>
      <w:r w:rsidRPr="009D5B46">
        <w:rPr>
          <w:rFonts w:eastAsia="Times New Roman"/>
          <w:bCs/>
          <w:szCs w:val="24"/>
        </w:rPr>
        <w:t xml:space="preserve"> από τ</w:t>
      </w:r>
      <w:r>
        <w:rPr>
          <w:rFonts w:eastAsia="Times New Roman"/>
          <w:bCs/>
          <w:szCs w:val="24"/>
        </w:rPr>
        <w:t>ου</w:t>
      </w:r>
      <w:r w:rsidRPr="009D5B46">
        <w:rPr>
          <w:rFonts w:eastAsia="Times New Roman"/>
          <w:bCs/>
          <w:szCs w:val="24"/>
        </w:rPr>
        <w:t xml:space="preserve">ς </w:t>
      </w:r>
      <w:r>
        <w:rPr>
          <w:rFonts w:eastAsia="Times New Roman"/>
          <w:bCs/>
          <w:szCs w:val="24"/>
        </w:rPr>
        <w:t>καζινάρχες; Θ</w:t>
      </w:r>
      <w:r w:rsidRPr="009D5B46">
        <w:rPr>
          <w:rFonts w:eastAsia="Times New Roman"/>
          <w:bCs/>
          <w:szCs w:val="24"/>
        </w:rPr>
        <w:t>α το δείξει ο καιρός</w:t>
      </w:r>
      <w:r>
        <w:rPr>
          <w:rFonts w:eastAsia="Times New Roman"/>
          <w:bCs/>
          <w:szCs w:val="24"/>
        </w:rPr>
        <w:t>.</w:t>
      </w:r>
    </w:p>
    <w:p w14:paraId="120F893A"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Μήπως ξεχάσατε την τήρηση του συνθήματος «Δεν πληρώνω» για τα διόδια; Και έγινε αύξηση των διοδίων. Ακούστε, κυρίες και κύριοι συνάδελφοι</w:t>
      </w:r>
      <w:r>
        <w:rPr>
          <w:rFonts w:eastAsia="Times New Roman" w:cs="Times New Roman"/>
          <w:szCs w:val="24"/>
        </w:rPr>
        <w:t>,</w:t>
      </w:r>
      <w:r>
        <w:rPr>
          <w:rFonts w:eastAsia="Times New Roman" w:cs="Times New Roman"/>
          <w:szCs w:val="24"/>
        </w:rPr>
        <w:t xml:space="preserve"> το εξής: Στον </w:t>
      </w:r>
      <w:r>
        <w:rPr>
          <w:rFonts w:eastAsia="Times New Roman" w:cs="Times New Roman"/>
          <w:szCs w:val="24"/>
        </w:rPr>
        <w:lastRenderedPageBreak/>
        <w:t>σταθμ</w:t>
      </w:r>
      <w:r>
        <w:rPr>
          <w:rFonts w:eastAsia="Times New Roman" w:cs="Times New Roman"/>
          <w:szCs w:val="24"/>
        </w:rPr>
        <w:t xml:space="preserve">ό Ιωαννίνων έγινε αύξηση και από το 1,20 ευρώ πήγε στο 1,98 ευρώ και στον σταθμό Μαλγάρων από το 1,20 ευρώ πήγε στα 2,98 ευρώ. </w:t>
      </w:r>
    </w:p>
    <w:p w14:paraId="120F893B"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δε ανικανότητά σας στο προσφυγικό ήταν παροιμιώδης, αφού καταφέρατε μέσα σε λίγους μήνες να μετατρέψετε τα νησιά μας σε αποθήκ</w:t>
      </w:r>
      <w:r>
        <w:rPr>
          <w:rFonts w:eastAsia="Times New Roman" w:cs="Times New Roman"/>
          <w:szCs w:val="24"/>
        </w:rPr>
        <w:t xml:space="preserve">ες ψυχών. </w:t>
      </w:r>
    </w:p>
    <w:p w14:paraId="120F893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ό,τι αφορά την ανάπτυξη, το έργο σας στέφθηκε από μεγάλη επιτυχία. Είπα προηγουμένως ότι είχαμε ανάπτυξη στα καζίνο και ότι δημιουργήσατε και καινούργια στην Κρήτη, στη Σαντορίνη, στη Φλώρινα και στη Μύκονο. </w:t>
      </w:r>
    </w:p>
    <w:p w14:paraId="120F893D" w14:textId="77777777" w:rsidR="0086761A" w:rsidRDefault="00427452">
      <w:pPr>
        <w:tabs>
          <w:tab w:val="left" w:pos="2738"/>
          <w:tab w:val="center" w:pos="4753"/>
          <w:tab w:val="left" w:pos="5723"/>
        </w:tabs>
        <w:spacing w:line="600" w:lineRule="auto"/>
        <w:ind w:firstLine="720"/>
        <w:jc w:val="both"/>
        <w:rPr>
          <w:rFonts w:eastAsia="Times New Roman" w:cs="Times New Roman"/>
          <w:color w:val="000000" w:themeColor="text1"/>
          <w:szCs w:val="24"/>
        </w:rPr>
      </w:pPr>
      <w:r>
        <w:rPr>
          <w:rFonts w:eastAsia="Times New Roman" w:cs="Times New Roman"/>
          <w:szCs w:val="24"/>
        </w:rPr>
        <w:t xml:space="preserve">Κάθε μέρα που περνάει, η χώρα </w:t>
      </w:r>
      <w:r>
        <w:rPr>
          <w:rFonts w:eastAsia="Times New Roman" w:cs="Times New Roman"/>
          <w:szCs w:val="24"/>
        </w:rPr>
        <w:t>φτωχοποιείται. Τα συσσίτια και τα φιλοδωρήματα</w:t>
      </w:r>
      <w:r>
        <w:rPr>
          <w:rFonts w:eastAsia="Times New Roman" w:cs="Times New Roman"/>
          <w:szCs w:val="24"/>
        </w:rPr>
        <w:t>,</w:t>
      </w:r>
      <w:r>
        <w:rPr>
          <w:rFonts w:eastAsia="Times New Roman" w:cs="Times New Roman"/>
          <w:szCs w:val="24"/>
        </w:rPr>
        <w:t xml:space="preserve"> που δίνετε κάθε χρόνο την περίοδο των εορτών, δείχνουν πού </w:t>
      </w:r>
      <w:r w:rsidRPr="00552810">
        <w:rPr>
          <w:rFonts w:eastAsia="Times New Roman" w:cs="Times New Roman"/>
          <w:color w:val="000000" w:themeColor="text1"/>
          <w:szCs w:val="24"/>
        </w:rPr>
        <w:t xml:space="preserve">έχετε οδηγήσει τη χώρα. </w:t>
      </w:r>
    </w:p>
    <w:p w14:paraId="120F893E" w14:textId="77777777" w:rsidR="0086761A" w:rsidRDefault="00427452">
      <w:pPr>
        <w:tabs>
          <w:tab w:val="left" w:pos="2738"/>
          <w:tab w:val="center" w:pos="4753"/>
          <w:tab w:val="left" w:pos="5723"/>
        </w:tabs>
        <w:spacing w:line="600" w:lineRule="auto"/>
        <w:ind w:firstLine="720"/>
        <w:jc w:val="both"/>
        <w:rPr>
          <w:rFonts w:eastAsia="Times New Roman" w:cs="Times New Roman"/>
          <w:color w:val="000000" w:themeColor="text1"/>
          <w:szCs w:val="24"/>
        </w:rPr>
      </w:pPr>
      <w:r w:rsidRPr="00552810">
        <w:rPr>
          <w:rFonts w:eastAsia="Times New Roman" w:cs="Times New Roman"/>
          <w:color w:val="000000" w:themeColor="text1"/>
          <w:szCs w:val="24"/>
        </w:rPr>
        <w:t>Κυρίες και κύριοι συνάδελφοι, θα ήθελα να σας πω ένα χαρακτηριστικό παράδειγμα. Στους αστυνομικούς -και ιδιαίτερα στους ειδι</w:t>
      </w:r>
      <w:r w:rsidRPr="00552810">
        <w:rPr>
          <w:rFonts w:eastAsia="Times New Roman" w:cs="Times New Roman"/>
          <w:color w:val="000000" w:themeColor="text1"/>
          <w:szCs w:val="24"/>
        </w:rPr>
        <w:t xml:space="preserve">κούς φρουρούς που έχουν δέκα, δεκαπέντε χρόνια- η αύξηση από τα αναδρομικά είναι από 125 ευρώ μέχρι 210 ευρώ. Είναι μια ελεημοσύνη. </w:t>
      </w:r>
    </w:p>
    <w:p w14:paraId="120F893F" w14:textId="77777777" w:rsidR="0086761A" w:rsidRDefault="00427452">
      <w:pPr>
        <w:tabs>
          <w:tab w:val="left" w:pos="2738"/>
          <w:tab w:val="center" w:pos="4753"/>
          <w:tab w:val="left" w:pos="5723"/>
        </w:tabs>
        <w:spacing w:line="600" w:lineRule="auto"/>
        <w:ind w:firstLine="720"/>
        <w:jc w:val="both"/>
        <w:rPr>
          <w:rFonts w:eastAsia="Times New Roman" w:cs="Times New Roman"/>
          <w:color w:val="000000" w:themeColor="text1"/>
          <w:szCs w:val="24"/>
        </w:rPr>
      </w:pPr>
      <w:r w:rsidRPr="00552810">
        <w:rPr>
          <w:rFonts w:eastAsia="Times New Roman" w:cs="Times New Roman"/>
          <w:color w:val="000000" w:themeColor="text1"/>
          <w:szCs w:val="24"/>
        </w:rPr>
        <w:t>Δεν θέλω να πω περισσότερα. Τα είπε σήμερα ο πρώην Γενικός Γραμματέας του ΣΥΡΙΖΑ, ο κ. Αλαβάνος. Πριν από λίγο τα διάβασα κ</w:t>
      </w:r>
      <w:r w:rsidRPr="00552810">
        <w:rPr>
          <w:rFonts w:eastAsia="Times New Roman" w:cs="Times New Roman"/>
          <w:color w:val="000000" w:themeColor="text1"/>
          <w:szCs w:val="24"/>
        </w:rPr>
        <w:t xml:space="preserve">αι σας τα μεταφέρω για να ενημερωθείτε: «Ο Τσίπρας είναι ένας πραξικοπηματίας Πρωθυπουργός. Είναι πιο δεξιός και από τον Μητσοτάκη». Αυτά ποιος τα είπε; </w:t>
      </w:r>
    </w:p>
    <w:p w14:paraId="120F8940"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687771">
        <w:rPr>
          <w:rFonts w:eastAsia="Times New Roman" w:cs="Times New Roman"/>
          <w:b/>
          <w:szCs w:val="24"/>
        </w:rPr>
        <w:lastRenderedPageBreak/>
        <w:t xml:space="preserve">ΚΩΝΣΤΑΝΤΙΝΟΣ ΜΠΑΡΚΑΣ: </w:t>
      </w:r>
      <w:r w:rsidRPr="00687771">
        <w:rPr>
          <w:rFonts w:eastAsia="Times New Roman" w:cs="Times New Roman"/>
          <w:szCs w:val="24"/>
        </w:rPr>
        <w:t xml:space="preserve">Ο Αλέκος Αλαβάνος. </w:t>
      </w:r>
    </w:p>
    <w:p w14:paraId="120F8941"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687771">
        <w:rPr>
          <w:rFonts w:eastAsia="Times New Roman" w:cs="Times New Roman"/>
          <w:b/>
          <w:szCs w:val="24"/>
        </w:rPr>
        <w:t xml:space="preserve">ΕΥΣΤΑΘΙΟΣ ΠΑΝΑΓΟΥΛΗΣ: </w:t>
      </w:r>
      <w:r w:rsidRPr="00687771">
        <w:rPr>
          <w:rFonts w:eastAsia="Times New Roman" w:cs="Times New Roman"/>
          <w:szCs w:val="24"/>
        </w:rPr>
        <w:t xml:space="preserve">Ο Αλέκος Αλαβάνος. Αυτός που έδωσε το </w:t>
      </w:r>
      <w:r w:rsidRPr="00687771">
        <w:rPr>
          <w:rFonts w:eastAsia="Times New Roman" w:cs="Times New Roman"/>
          <w:szCs w:val="24"/>
        </w:rPr>
        <w:t>δαχτυλίδι…</w:t>
      </w:r>
    </w:p>
    <w:p w14:paraId="120F8942"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687771">
        <w:rPr>
          <w:rFonts w:eastAsia="Times New Roman" w:cs="Times New Roman"/>
          <w:b/>
          <w:szCs w:val="24"/>
        </w:rPr>
        <w:t xml:space="preserve">ΙΩΑΝΝΗΣ ΣΤΕΦΟΣ: </w:t>
      </w:r>
      <w:r w:rsidRPr="00687771">
        <w:rPr>
          <w:rFonts w:eastAsia="Times New Roman" w:cs="Times New Roman"/>
          <w:szCs w:val="24"/>
        </w:rPr>
        <w:t xml:space="preserve">Εμείς τον ψηφίσαμε! Κάνετε λάθος! </w:t>
      </w:r>
    </w:p>
    <w:p w14:paraId="120F8943" w14:textId="77777777" w:rsidR="0086761A" w:rsidRDefault="00427452">
      <w:pPr>
        <w:spacing w:line="600" w:lineRule="auto"/>
        <w:ind w:firstLine="709"/>
        <w:jc w:val="center"/>
        <w:rPr>
          <w:rFonts w:eastAsia="Times New Roman" w:cs="Times New Roman"/>
          <w:szCs w:val="24"/>
        </w:rPr>
      </w:pPr>
      <w:r w:rsidRPr="00687771">
        <w:rPr>
          <w:rFonts w:eastAsia="Times New Roman" w:cs="Times New Roman"/>
          <w:szCs w:val="24"/>
        </w:rPr>
        <w:t xml:space="preserve">(Θόρυβος από την πτέρυγα του ΣΥΡΙΖΑ) </w:t>
      </w:r>
    </w:p>
    <w:p w14:paraId="120F8944"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687771">
        <w:rPr>
          <w:rFonts w:eastAsia="Times New Roman" w:cs="Times New Roman"/>
          <w:b/>
          <w:szCs w:val="24"/>
        </w:rPr>
        <w:t xml:space="preserve">ΠΡΟΕΔΡΕΥΩΝ (Μάριος Γεωργιάδης): </w:t>
      </w:r>
      <w:r w:rsidRPr="00687771">
        <w:rPr>
          <w:rFonts w:eastAsia="Times New Roman" w:cs="Times New Roman"/>
          <w:szCs w:val="24"/>
        </w:rPr>
        <w:t xml:space="preserve">Κύριοι συνάδελφοι, κάνετε ησυχία, σας παρακαλώ πολύ! </w:t>
      </w:r>
    </w:p>
    <w:p w14:paraId="120F8945"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Παναγούλη, αν θέλετε…</w:t>
      </w:r>
    </w:p>
    <w:p w14:paraId="120F8946"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συνάδελφε, έχω</w:t>
      </w:r>
      <w:r>
        <w:rPr>
          <w:rFonts w:eastAsia="Times New Roman" w:cs="Times New Roman"/>
          <w:szCs w:val="24"/>
        </w:rPr>
        <w:t xml:space="preserve"> περισσότερα από είκοσι χρόνια σε αυτή την Αίθουσα και δεν έχω φωνάξει ποτέ από κάτω ούτε έχω διακόψει κανέναν! Σας παρακαλώ! </w:t>
      </w:r>
    </w:p>
    <w:p w14:paraId="120F8947"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κατώτατος μισθός των 751 ευρώ έγινε 500 ευρώ, μετά 300 ευρώ και σε λίγο θα είναι εθελοντική εργασία. Η μεγάλη πλειοψηφία των νέ</w:t>
      </w:r>
      <w:r>
        <w:rPr>
          <w:rFonts w:eastAsia="Times New Roman" w:cs="Times New Roman"/>
          <w:szCs w:val="24"/>
        </w:rPr>
        <w:t xml:space="preserve">ων εργάζεται για 300 έως 500 ευρώ. </w:t>
      </w:r>
    </w:p>
    <w:p w14:paraId="120F8948"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Καταντήσατε το παραγωγικό δυναμικό της χώρας ημιαπασχολούμενο με τετράωρα με 4 ευρώ την ώρα. Και δεν ντραπήκατε μετά από όλα αυτά να εξαγγείλετε αύξηση 20 ευρώ τον μήνα, δηλαδή 0,66 ευρώ την ημέρα. </w:t>
      </w:r>
    </w:p>
    <w:p w14:paraId="120F8949"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Είστε πραγματικά προκ</w:t>
      </w:r>
      <w:r>
        <w:rPr>
          <w:rFonts w:eastAsia="Times New Roman" w:cs="Times New Roman"/>
          <w:szCs w:val="24"/>
        </w:rPr>
        <w:t xml:space="preserve">λητικοί και ανεκδιήγητοι. </w:t>
      </w:r>
    </w:p>
    <w:p w14:paraId="120F894A"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Ολοκληρώστε με αυτό, κύριε συνάδελφε. </w:t>
      </w:r>
    </w:p>
    <w:p w14:paraId="120F894B"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Τελειώνω, κύριε Πρόεδρε.</w:t>
      </w:r>
    </w:p>
    <w:p w14:paraId="120F894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Πιστεύω, όμως, ότι θα έχει την ευκαιρία ο ελληνικός λαός σε λίγο καιρό, σε λίγους μήνες, στο τέλος του Οκτώβρη </w:t>
      </w:r>
      <w:r>
        <w:rPr>
          <w:rFonts w:eastAsia="Times New Roman" w:cs="Times New Roman"/>
          <w:szCs w:val="24"/>
        </w:rPr>
        <w:t>-που λέει ο κύριος Πρωθυπουργός- να δώσει την απάντηση αν είναι ικανοποιημένος από την πολιτική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120F894D"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θα τελειώσω, κύριε Πρόεδρε, με το εξής: Σταματήστε αυτό το παραμύθι! Όποιος διαφωνεί μαζί σας είναι Χρυσή Αυγή! </w:t>
      </w:r>
    </w:p>
    <w:p w14:paraId="120F894E"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 ερώτημα που μπαί</w:t>
      </w:r>
      <w:r>
        <w:rPr>
          <w:rFonts w:eastAsia="Times New Roman" w:cs="Times New Roman"/>
          <w:szCs w:val="24"/>
        </w:rPr>
        <w:t xml:space="preserve">νει είναι ένα, κυρίες και κύριοι συνάδελφοι: Γιατί τις δύο τελευταίες άρσεις ασυλίας συναδέλφων Βουλευτών της Χρυσής Αυγής δεν τις ψηφίσατε, ενώ όλες τις ψηφίζατε, δικαίως και αδίκως; Εγώ δεν το εξετάζω αυτό. Εγώ είμαι ο μόνος Βουλευτής που έχω αρνηθεί να </w:t>
      </w:r>
      <w:r>
        <w:rPr>
          <w:rFonts w:eastAsia="Times New Roman" w:cs="Times New Roman"/>
          <w:szCs w:val="24"/>
        </w:rPr>
        <w:t xml:space="preserve">παίρνω μέρος σε αυτή την κωμωδία. </w:t>
      </w:r>
    </w:p>
    <w:p w14:paraId="120F894F"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20F8950"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Παναγούλη. </w:t>
      </w:r>
    </w:p>
    <w:p w14:paraId="120F8951"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Αντωνίου εκ μέρους της Νέας Δημοκρατίας έχει τον λόγο για επτά λεπτά. </w:t>
      </w:r>
    </w:p>
    <w:p w14:paraId="120F8952"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Ευχαριστώ, κύριε Πρόεδρε.</w:t>
      </w:r>
    </w:p>
    <w:p w14:paraId="120F8953"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Κύριε Πρόεδρ</w:t>
      </w:r>
      <w:r>
        <w:rPr>
          <w:rFonts w:eastAsia="Times New Roman" w:cs="Times New Roman"/>
          <w:szCs w:val="24"/>
        </w:rPr>
        <w:t xml:space="preserve">ε, κυρίες και κύριοι συνάδελφοι, συζητάμε τον -ευτυχώς- τελευταίο προϋπολογισμό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έναν προϋπολογισμό που μπορεί να χαρακτηριστεί με μία μόνο φράση: προϋπολογισμός-ζουρλομανδύας. Και εξηγούμαι. </w:t>
      </w:r>
    </w:p>
    <w:p w14:paraId="120F8954"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 πιστέψουμε όσα λένε τα κυβερ</w:t>
      </w:r>
      <w:r>
        <w:rPr>
          <w:rFonts w:eastAsia="Times New Roman" w:cs="Times New Roman"/>
          <w:szCs w:val="24"/>
        </w:rPr>
        <w:t>νητικά στελέχη και κάποιες φορές οι εταίροι μας -για δικούς τους, βέβαια, λόγους- η χώρα όχι μόνο οδεύει προς την κανονικότητα, αλλά οδεύει προς την απόλυτη ευημερία. Η ανεργία μειώνεται, η απασχόληση αυξάνεται, το εισόδημα ενισχύεται, η κατανάλωση επιστρέ</w:t>
      </w:r>
      <w:r>
        <w:rPr>
          <w:rFonts w:eastAsia="Times New Roman" w:cs="Times New Roman"/>
          <w:szCs w:val="24"/>
        </w:rPr>
        <w:t>φει, η ανάπτυξη καλπάζει. Μιλάμε για το απόλυτο θαύμα, αφού, άλλωστε, η κυβερνητική προπαγάνδα παρουσιάζει τον Πρωθυπουργό περίπου ως τον νέο Άγιο Βασίλη</w:t>
      </w:r>
      <w:r>
        <w:rPr>
          <w:rFonts w:eastAsia="Times New Roman" w:cs="Times New Roman"/>
          <w:szCs w:val="24"/>
        </w:rPr>
        <w:t>,</w:t>
      </w:r>
      <w:r>
        <w:rPr>
          <w:rFonts w:eastAsia="Times New Roman" w:cs="Times New Roman"/>
          <w:szCs w:val="24"/>
        </w:rPr>
        <w:t xml:space="preserve"> που διαχειρίζεται με μαεστρία τη φτώχεια και τη μιζέρια του μνημονίου της </w:t>
      </w:r>
      <w:r>
        <w:rPr>
          <w:rFonts w:eastAsia="Times New Roman" w:cs="Times New Roman"/>
          <w:szCs w:val="24"/>
        </w:rPr>
        <w:t>Α</w:t>
      </w:r>
      <w:r>
        <w:rPr>
          <w:rFonts w:eastAsia="Times New Roman" w:cs="Times New Roman"/>
          <w:szCs w:val="24"/>
        </w:rPr>
        <w:t>ριστ</w:t>
      </w:r>
      <w:r>
        <w:rPr>
          <w:rFonts w:eastAsia="Times New Roman" w:cs="Times New Roman"/>
          <w:szCs w:val="24"/>
        </w:rPr>
        <w:t>εράς</w:t>
      </w:r>
      <w:r>
        <w:rPr>
          <w:rFonts w:eastAsia="Times New Roman" w:cs="Times New Roman"/>
          <w:szCs w:val="24"/>
        </w:rPr>
        <w:t>, που αυξάνει τα ε</w:t>
      </w:r>
      <w:r>
        <w:rPr>
          <w:rFonts w:eastAsia="Times New Roman" w:cs="Times New Roman"/>
          <w:szCs w:val="24"/>
        </w:rPr>
        <w:t xml:space="preserve">ισοδήματα των συμπολιτών μας, μοιράζοντας κάθε μέρα και από ένα νέο επίδομα. </w:t>
      </w:r>
    </w:p>
    <w:p w14:paraId="120F8955"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αφού κατέστησε την Ελλάδα πρωταθλήτρια στην αύξηση φόρων και ασφαλιστικών εισφορών σε όλο τον ΟΟΣΑ, έρχεται σήμερα να μοιράσει προεκλογικά ένα δήθεν</w:t>
      </w:r>
      <w:r>
        <w:rPr>
          <w:rFonts w:eastAsia="Times New Roman" w:cs="Times New Roman"/>
          <w:szCs w:val="24"/>
        </w:rPr>
        <w:t xml:space="preserve"> κοινωνικό μέρισμα, πο</w:t>
      </w:r>
      <w:r>
        <w:rPr>
          <w:rFonts w:eastAsia="Times New Roman" w:cs="Times New Roman"/>
          <w:szCs w:val="24"/>
        </w:rPr>
        <w:t>υ,</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είναι ούτε κοινωνικό ούτε μέρισμα, αφού είναι γεμάτο από αδικίες και προέρχεται από το άγριο γδάρσιμο όλων των Ελλήνων. </w:t>
      </w:r>
    </w:p>
    <w:p w14:paraId="120F8956"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για τη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 xml:space="preserve"> αλλά κυρίως για τη χώρα, η πραγματικότητα, αγαπητοί συνάδελφοι, είναι αδυσώπητη. </w:t>
      </w:r>
    </w:p>
    <w:p w14:paraId="120F8957"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ποσοτικοί δείκτες της οικονομίας δείχνουν την πραγματικότητα, κύριε Υπουργέ. Η ανταγωνιστικότητα της οικονομίας διαρκώς υποχωρεί. Η οικονομική ελευθερία συρρικνώνεται. Οι</w:t>
      </w:r>
      <w:r>
        <w:rPr>
          <w:rFonts w:eastAsia="Times New Roman" w:cs="Times New Roman"/>
          <w:szCs w:val="24"/>
        </w:rPr>
        <w:t xml:space="preserve"> θεσμοί διακυβέρνησης υποβαθμίζονται. Οι καταθέσεις των ιδιωτών δεν επιστρέφουν ουσιαστικά στο τραπεζικό σύστημα. Η πιστωτική συρρίκνωση συνεχίζεται. Οι κεφαλαιακοί περιορισμοί που επιβλήθηκαν το 2015, δεν έχουν ακόμα πλήρως αρθεί. Οι οφειλές των πολιτών σ</w:t>
      </w:r>
      <w:r>
        <w:rPr>
          <w:rFonts w:eastAsia="Times New Roman" w:cs="Times New Roman"/>
          <w:szCs w:val="24"/>
        </w:rPr>
        <w:t xml:space="preserve">ε εφορία και ασφαλιστικά ταμεία έχουν εκτοξευθεί κατά 60% από το τέλος του 2014. </w:t>
      </w:r>
    </w:p>
    <w:p w14:paraId="120F8958"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ληξιπρόθεσμες υποχρεώσεις του </w:t>
      </w:r>
      <w:r>
        <w:rPr>
          <w:rFonts w:eastAsia="Times New Roman" w:cs="Times New Roman"/>
          <w:szCs w:val="24"/>
        </w:rPr>
        <w:t>δ</w:t>
      </w:r>
      <w:r>
        <w:rPr>
          <w:rFonts w:eastAsia="Times New Roman" w:cs="Times New Roman"/>
          <w:szCs w:val="24"/>
        </w:rPr>
        <w:t>ημοσίου δεν έχουν εκκαθαριστεί παρά τις κυβερνητικές δεσμεύσεις, κύριε Υπουργέ. Το Χρηματιστήριο έχει καταρρεύσει. Οι τραπεζικές μετοχές έχο</w:t>
      </w:r>
      <w:r>
        <w:rPr>
          <w:rFonts w:eastAsia="Times New Roman" w:cs="Times New Roman"/>
          <w:szCs w:val="24"/>
        </w:rPr>
        <w:t>υν εξαϋλωθεί. Οι προκλήσεις για το τραπεζικό σύστημα, μεταξύ των οποίων η αντιμετώπιση των μη εξυπηρετούμενων ανοιγμάτων και η ενίσχυση της οργανικής κερδοφορίας, είναι μπροστά μας. Η ρευστότητα και η βιωσιμότητα σημαντικών φορέων, όπως είναι η ΔΕΗ, επιδει</w:t>
      </w:r>
      <w:r>
        <w:rPr>
          <w:rFonts w:eastAsia="Times New Roman" w:cs="Times New Roman"/>
          <w:szCs w:val="24"/>
        </w:rPr>
        <w:t>νώνονται, ενώ το κράτος διογκώνεται χωρίς σχεδιασμ</w:t>
      </w:r>
      <w:r>
        <w:rPr>
          <w:rFonts w:eastAsia="Times New Roman" w:cs="Times New Roman"/>
          <w:szCs w:val="24"/>
        </w:rPr>
        <w:t>ό</w:t>
      </w:r>
      <w:r>
        <w:rPr>
          <w:rFonts w:eastAsia="Times New Roman" w:cs="Times New Roman"/>
          <w:szCs w:val="24"/>
        </w:rPr>
        <w:t xml:space="preserve"> αποκλειστικά με μικροκομματική στόχευση. </w:t>
      </w:r>
    </w:p>
    <w:p w14:paraId="120F8959"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Συνεπώς μέχρι σήμερα όχι μόνο επιστροφή στην κανονικότητα δεν υφίσταται αλλά η Κυβέρνηση με τις πράξεις της και πολύ περισσότερο με τις παραλείψεις της -με ευθύνη</w:t>
      </w:r>
      <w:r>
        <w:rPr>
          <w:rFonts w:eastAsia="Times New Roman" w:cs="Times New Roman"/>
          <w:szCs w:val="24"/>
        </w:rPr>
        <w:t xml:space="preserve"> και των εταίρων- ναρκοθετεί τα θεμέλια της οικονομίας. </w:t>
      </w:r>
    </w:p>
    <w:p w14:paraId="120F895A"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το λένε άλλωστε και οι πολίτες, που σήμερα σε ποσοστό πάνω από 50% ζητούν εκλογές και εμπιστεύονται πλέον τον Κυριάκο Μητσοτάκη και τη Νέα Δημοκρατία για να αλλάξει η χώρα μας πορεία. </w:t>
      </w:r>
    </w:p>
    <w:p w14:paraId="120F895B"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Την ίδια ώ</w:t>
      </w:r>
      <w:r>
        <w:rPr>
          <w:rFonts w:eastAsia="Times New Roman" w:cs="Times New Roman"/>
          <w:szCs w:val="24"/>
        </w:rPr>
        <w:t xml:space="preserve">ρα η ψήφιση του </w:t>
      </w:r>
      <w:r>
        <w:rPr>
          <w:rFonts w:eastAsia="Times New Roman" w:cs="Times New Roman"/>
          <w:szCs w:val="24"/>
        </w:rPr>
        <w:t>π</w:t>
      </w:r>
      <w:r>
        <w:rPr>
          <w:rFonts w:eastAsia="Times New Roman" w:cs="Times New Roman"/>
          <w:szCs w:val="24"/>
        </w:rPr>
        <w:t>ροϋπολογισμού καλύπτεται από μια περίεργη οσμή</w:t>
      </w:r>
      <w:r>
        <w:rPr>
          <w:rFonts w:eastAsia="Times New Roman" w:cs="Times New Roman"/>
          <w:szCs w:val="24"/>
        </w:rPr>
        <w:t>,</w:t>
      </w:r>
      <w:r>
        <w:rPr>
          <w:rFonts w:eastAsia="Times New Roman" w:cs="Times New Roman"/>
          <w:szCs w:val="24"/>
        </w:rPr>
        <w:t xml:space="preserve"> που αναδύει το περιβόητο δήθεν ηθικό πλεονέκτημα της Αριστεράς</w:t>
      </w:r>
      <w:r>
        <w:rPr>
          <w:rFonts w:eastAsia="Times New Roman" w:cs="Times New Roman"/>
          <w:szCs w:val="24"/>
        </w:rPr>
        <w:t xml:space="preserve"> αλλά και από τα μαύρα σύννεφα που μαζεύονται στο μέτωπο των εθνικών μας θεμάτων. Οι καθημερινές ντρίπλες του κ. Ζάεφ έχουν ζαλίσει τους κυβερνητικούς εταίρους και ταυτόχρονα αποδεικνύουν το πόσο επικίνδυνη είναι για την πατρίδα μας η Συμφωνία των Πρεσπών.</w:t>
      </w:r>
      <w:r>
        <w:rPr>
          <w:rFonts w:eastAsia="Times New Roman" w:cs="Times New Roman"/>
          <w:szCs w:val="24"/>
        </w:rPr>
        <w:t xml:space="preserve"> </w:t>
      </w:r>
    </w:p>
    <w:p w14:paraId="120F895C"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Ταυτόχρονα το τελευταίο διάστημα χορτάσαμε από ηθικό πλεονέκτημα. Από πού να ξεκινήσω; Από την υπόθεση της πώλησης βλημάτων στη Σαουδική Αραβία; Από το θέμα της εξαγοράς της ηλεκτρικής εταιρείας στα Σκόπια; Από την παραχώρηση του «Ελευθέριος Βενιζέλος» μ</w:t>
      </w:r>
      <w:r>
        <w:rPr>
          <w:rFonts w:eastAsia="Times New Roman" w:cs="Times New Roman"/>
          <w:szCs w:val="24"/>
        </w:rPr>
        <w:t>ε εξευτελιστικό τίμημα που</w:t>
      </w:r>
      <w:r>
        <w:rPr>
          <w:rFonts w:eastAsia="Times New Roman" w:cs="Times New Roman"/>
          <w:szCs w:val="24"/>
        </w:rPr>
        <w:t>,</w:t>
      </w:r>
      <w:r>
        <w:rPr>
          <w:rFonts w:eastAsia="Times New Roman" w:cs="Times New Roman"/>
          <w:szCs w:val="24"/>
        </w:rPr>
        <w:t xml:space="preserve"> ευτυχώς</w:t>
      </w:r>
      <w:r>
        <w:rPr>
          <w:rFonts w:eastAsia="Times New Roman" w:cs="Times New Roman"/>
          <w:szCs w:val="24"/>
        </w:rPr>
        <w:t>,</w:t>
      </w:r>
      <w:r>
        <w:rPr>
          <w:rFonts w:eastAsia="Times New Roman" w:cs="Times New Roman"/>
          <w:szCs w:val="24"/>
        </w:rPr>
        <w:t xml:space="preserve"> το απέτρεψε η Ευρωπαϊκή Επιτροπή; Από το τεράστιο θέμα της ΔΕΠΑ που μόλις τώρα άρχισε; Και θα φτάσω και στα «</w:t>
      </w:r>
      <w:r>
        <w:rPr>
          <w:rFonts w:eastAsia="Times New Roman" w:cs="Times New Roman"/>
          <w:szCs w:val="24"/>
          <w:lang w:val="en-US"/>
        </w:rPr>
        <w:t>golden</w:t>
      </w:r>
      <w:r w:rsidRPr="00BA5DF4">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Αριστεράς, που μέσα σε μια νύχτα </w:t>
      </w:r>
      <w:r>
        <w:rPr>
          <w:rFonts w:eastAsia="Times New Roman" w:cs="Times New Roman"/>
          <w:szCs w:val="24"/>
        </w:rPr>
        <w:lastRenderedPageBreak/>
        <w:t>μεταμορφώνονται από σερβιτόροι σε διαμεσολαβητές Μαξίμου και</w:t>
      </w:r>
      <w:r>
        <w:rPr>
          <w:rFonts w:eastAsia="Times New Roman" w:cs="Times New Roman"/>
          <w:szCs w:val="24"/>
        </w:rPr>
        <w:t xml:space="preserve"> επιχειρηματιών, τους συμμαθητές-βόμβες στα υπόγεια του Μαξίμου. </w:t>
      </w:r>
    </w:p>
    <w:p w14:paraId="120F895D" w14:textId="77777777" w:rsidR="0086761A" w:rsidRDefault="004274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κυβερνητική </w:t>
      </w:r>
      <w:r>
        <w:rPr>
          <w:rFonts w:eastAsia="Times New Roman" w:cs="Times New Roman"/>
          <w:szCs w:val="24"/>
        </w:rPr>
        <w:t>π</w:t>
      </w:r>
      <w:r>
        <w:rPr>
          <w:rFonts w:eastAsia="Times New Roman" w:cs="Times New Roman"/>
          <w:szCs w:val="24"/>
        </w:rPr>
        <w:t>λειοψηφία κλείνει και κουκουλώνει τα θέματα με χαρακτηριστική ευκολία αλλά και με τον τρόμο ζωγραφισμένο στα μάτια, τον τρόμο του δράστη που νιώθει ότι ο κλοιός σφίγγει, τον τ</w:t>
      </w:r>
      <w:r>
        <w:rPr>
          <w:rFonts w:eastAsia="Times New Roman" w:cs="Times New Roman"/>
          <w:szCs w:val="24"/>
        </w:rPr>
        <w:t xml:space="preserve">ρόμο των ανθρώπων που αντιλαμβάνονται ότι πολύ σύντομα δεν θα έχουν την πλειοψηφία της Βουλής που τους έσωζε μέχρι σήμερα. </w:t>
      </w:r>
    </w:p>
    <w:p w14:paraId="120F895E"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Αυτός ο τρόμος ήταν άλλωστε</w:t>
      </w:r>
      <w:r>
        <w:rPr>
          <w:rFonts w:eastAsia="Times New Roman"/>
          <w:color w:val="000000"/>
          <w:szCs w:val="24"/>
          <w:shd w:val="clear" w:color="auto" w:fill="FFFFFF"/>
        </w:rPr>
        <w:t>,</w:t>
      </w:r>
      <w:r>
        <w:rPr>
          <w:rFonts w:eastAsia="Times New Roman"/>
          <w:color w:val="000000"/>
          <w:szCs w:val="24"/>
          <w:shd w:val="clear" w:color="auto" w:fill="FFFFFF"/>
        </w:rPr>
        <w:t xml:space="preserve"> που ανάγκασε τον Πρωθυπουργό στην τελευταία ομιλία του στη Βουλή να τα πάρει όλα πάνω του και να κουνάε</w:t>
      </w:r>
      <w:r>
        <w:rPr>
          <w:rFonts w:eastAsia="Times New Roman"/>
          <w:color w:val="000000"/>
          <w:szCs w:val="24"/>
          <w:shd w:val="clear" w:color="auto" w:fill="FFFFFF"/>
        </w:rPr>
        <w:t>ι και το δάκτυλο. Η αλήθεια είναι όμως ότι ο κ. Τσίπρας ανέλαβε όλες τις ευθύνες για όλα τα θέματα και είναι σίγουρο ότι θα χρειαστεί να επικαλεστεί κάτι περισσότερο από τον Γκοτζαμάνη.</w:t>
      </w:r>
    </w:p>
    <w:p w14:paraId="120F895F"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κύριοι συνάδελφοι.</w:t>
      </w:r>
    </w:p>
    <w:p w14:paraId="120F8960" w14:textId="77777777" w:rsidR="0086761A" w:rsidRDefault="00427452">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 xml:space="preserve">(Χειροκροτήματα από την πτέρυγα της </w:t>
      </w:r>
      <w:r>
        <w:rPr>
          <w:rFonts w:eastAsia="Times New Roman"/>
          <w:color w:val="000000"/>
          <w:szCs w:val="24"/>
          <w:shd w:val="clear" w:color="auto" w:fill="FFFFFF"/>
        </w:rPr>
        <w:t>Νέας Δημοκρατίας)</w:t>
      </w:r>
    </w:p>
    <w:p w14:paraId="120F8961"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sidRPr="00320BC7">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Ευχαριστούμε την κ. Αντωνίου και για την οικονομία του χρόνου. Ήταν ίσως η μόνη που δεν εξάντλησε το ε</w:t>
      </w:r>
      <w:r>
        <w:rPr>
          <w:rFonts w:eastAsia="Times New Roman"/>
          <w:color w:val="000000"/>
          <w:szCs w:val="24"/>
          <w:shd w:val="clear" w:color="auto" w:fill="FFFFFF"/>
        </w:rPr>
        <w:t>π</w:t>
      </w:r>
      <w:r>
        <w:rPr>
          <w:rFonts w:eastAsia="Times New Roman"/>
          <w:color w:val="000000"/>
          <w:szCs w:val="24"/>
          <w:shd w:val="clear" w:color="auto" w:fill="FFFFFF"/>
        </w:rPr>
        <w:t>τά</w:t>
      </w:r>
      <w:r>
        <w:rPr>
          <w:rFonts w:eastAsia="Times New Roman"/>
          <w:color w:val="000000"/>
          <w:szCs w:val="24"/>
          <w:shd w:val="clear" w:color="auto" w:fill="FFFFFF"/>
        </w:rPr>
        <w:t>λεπτο</w:t>
      </w:r>
      <w:r>
        <w:rPr>
          <w:rFonts w:eastAsia="Times New Roman"/>
          <w:color w:val="000000"/>
          <w:szCs w:val="24"/>
          <w:shd w:val="clear" w:color="auto" w:fill="FFFFFF"/>
        </w:rPr>
        <w:t>.</w:t>
      </w:r>
    </w:p>
    <w:p w14:paraId="120F8962"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Σπαρτινός από την Κοινοβουλευτική Ομάδα του ΣΥΡΙΖΑ, για επτά λεπτά και αμέσ</w:t>
      </w:r>
      <w:r>
        <w:rPr>
          <w:rFonts w:eastAsia="Times New Roman"/>
          <w:color w:val="000000"/>
          <w:szCs w:val="24"/>
          <w:shd w:val="clear" w:color="auto" w:fill="FFFFFF"/>
        </w:rPr>
        <w:t>ως μετά να ετοιμάζεται ο κ. Κέλλας.</w:t>
      </w:r>
    </w:p>
    <w:p w14:paraId="120F8963"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sidRPr="00424BCD">
        <w:rPr>
          <w:rFonts w:eastAsia="Times New Roman"/>
          <w:b/>
          <w:color w:val="000000"/>
          <w:szCs w:val="24"/>
          <w:shd w:val="clear" w:color="auto" w:fill="FFFFFF"/>
        </w:rPr>
        <w:lastRenderedPageBreak/>
        <w:t>ΚΩΝΣΤΑΝΤΙΝΟΣ ΣΠΑΡΤΙΝΟΣ: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120F8964"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μετά από δέκα χρόνια οικονομικής και κοινωνικής κρίσης, μετά από σειρά αποτυχημένων προσπαθειών εξόδου από αυτή</w:t>
      </w:r>
      <w:r>
        <w:rPr>
          <w:rFonts w:eastAsia="Times New Roman"/>
          <w:color w:val="000000"/>
          <w:szCs w:val="24"/>
          <w:shd w:val="clear" w:color="auto" w:fill="FFFFFF"/>
        </w:rPr>
        <w:t xml:space="preserve"> την κρίση που διαχειρίστηκαν οι προηγούμενες κυβερνήσεις, φτάνουμε στον πρώτο επεκτατικό προϋπολογισμό, αυτόν που φέρνει η σημερινή Κυβέρνηση, αυτή η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 που κατάφερε να δώσει τέλος στην εποχή των μνημονίων. </w:t>
      </w:r>
    </w:p>
    <w:p w14:paraId="120F8965"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Ακούμε συχνά τον κ. Μητσοτάκη τον τελευτ</w:t>
      </w:r>
      <w:r>
        <w:rPr>
          <w:rFonts w:eastAsia="Times New Roman"/>
          <w:color w:val="000000"/>
          <w:szCs w:val="24"/>
          <w:shd w:val="clear" w:color="auto" w:fill="FFFFFF"/>
        </w:rPr>
        <w:t>αίο καιρό και παλιότερα</w:t>
      </w:r>
      <w:r>
        <w:rPr>
          <w:rFonts w:eastAsia="Times New Roman"/>
          <w:color w:val="000000"/>
          <w:szCs w:val="24"/>
          <w:shd w:val="clear" w:color="auto" w:fill="FFFFFF"/>
        </w:rPr>
        <w:t>,</w:t>
      </w:r>
      <w:r>
        <w:rPr>
          <w:rFonts w:eastAsia="Times New Roman"/>
          <w:color w:val="000000"/>
          <w:szCs w:val="24"/>
          <w:shd w:val="clear" w:color="auto" w:fill="FFFFFF"/>
        </w:rPr>
        <w:t xml:space="preserve"> να αρέσκεται να λέει ότι αυτή είναι η μακροβιότερη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 της εποχής των μνημονίων. </w:t>
      </w:r>
    </w:p>
    <w:p w14:paraId="120F8966"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εννοεί άραγε; </w:t>
      </w:r>
    </w:p>
    <w:p w14:paraId="120F8967"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Εννοεί ότι ίσως θα έπρεπε όπως θα έκαναν προηγούμενες κυβερνήσεις εντός αλλά και παλιότερα εκτός μνημονίων, να εγκαταλείψουμε</w:t>
      </w:r>
      <w:r>
        <w:rPr>
          <w:rFonts w:eastAsia="Times New Roman"/>
          <w:color w:val="000000"/>
          <w:szCs w:val="24"/>
          <w:shd w:val="clear" w:color="auto" w:fill="FFFFFF"/>
        </w:rPr>
        <w:t xml:space="preserve"> στη μέση την προσπάθεια περιφρονώντας τη λαϊκή εντολή και να παραδώσουμε την «καυτή πατάτα» σε κάποιους άλλους, στους οποίους οι πολίτες έχουν βγάλει επανειλημμένως κόκκινη κάρτα, όπως έκανε η </w:t>
      </w:r>
      <w:r>
        <w:rPr>
          <w:rFonts w:eastAsia="Times New Roman"/>
          <w:color w:val="000000"/>
          <w:szCs w:val="24"/>
          <w:shd w:val="clear" w:color="auto" w:fill="FFFFFF"/>
        </w:rPr>
        <w:t>κ</w:t>
      </w:r>
      <w:r>
        <w:rPr>
          <w:rFonts w:eastAsia="Times New Roman"/>
          <w:color w:val="000000"/>
          <w:szCs w:val="24"/>
          <w:shd w:val="clear" w:color="auto" w:fill="FFFFFF"/>
        </w:rPr>
        <w:t>υβέρνηση Σαμαρά - Βενιζέλου, όπως έκαναν οι προηγούμενες κυβε</w:t>
      </w:r>
      <w:r>
        <w:rPr>
          <w:rFonts w:eastAsia="Times New Roman"/>
          <w:color w:val="000000"/>
          <w:szCs w:val="24"/>
          <w:shd w:val="clear" w:color="auto" w:fill="FFFFFF"/>
        </w:rPr>
        <w:t xml:space="preserve">ρνήσεις, αυτές που οδήγησαν την Ελλάδα σε μνημόνια με την πελατειακή και ανέμελη δανειακή τακτική τους, αυτές που χρεοκόπησαν τη χώρα και έριξαν την ελληνική κοινωνία στη μεγαλύτερη περιπέτεια που έζησε μετά τον πόλεμο; </w:t>
      </w:r>
    </w:p>
    <w:p w14:paraId="120F8968"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Ή μήπως εννοεί ότι η τήρηση της συν</w:t>
      </w:r>
      <w:r>
        <w:rPr>
          <w:rFonts w:eastAsia="Times New Roman"/>
          <w:color w:val="000000"/>
          <w:szCs w:val="24"/>
          <w:shd w:val="clear" w:color="auto" w:fill="FFFFFF"/>
        </w:rPr>
        <w:t xml:space="preserve">ταγματικής πρόνοιας για τετραετή θητεία της Βουλής και η μη καταστρατήγησή της με φθηνά εφευρήματα, αυτά που ακολούθησαν οι κυβερνήσεις Νέας Δημοκρατίας και ΠΑΣΟΚ παλιότερα, είναι πολιτικά κατακριτέα; Τι εννοεί άραγε ο κύριος Πρόεδρος; </w:t>
      </w:r>
    </w:p>
    <w:p w14:paraId="120F8969"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Ή μήπως έτσι δεν εκ</w:t>
      </w:r>
      <w:r>
        <w:rPr>
          <w:rFonts w:eastAsia="Times New Roman"/>
          <w:color w:val="000000"/>
          <w:szCs w:val="24"/>
          <w:shd w:val="clear" w:color="auto" w:fill="FFFFFF"/>
        </w:rPr>
        <w:t xml:space="preserve">φράζει παρά μόνο το βαθύ του παράπονο, την πικρία και την απόγνωσή του, γιατί έχασε όλα τα στοιχήματα που έβαλε από τη στιγμή που ανέλαβε την αρχηγία της Νέας Δημοκρατίας, κάτι που τον οδηγεί σε σοβαρότατα πολιτικά ατοπήματα, όπως αυτό που είπε προχθές σε </w:t>
      </w:r>
      <w:r>
        <w:rPr>
          <w:rFonts w:eastAsia="Times New Roman"/>
          <w:color w:val="000000"/>
          <w:szCs w:val="24"/>
          <w:shd w:val="clear" w:color="auto" w:fill="FFFFFF"/>
        </w:rPr>
        <w:t xml:space="preserve">αυτή την Αίθουσα; Και όπως διαβάζουμε, συνεχίζει στην ίδια τακτική και το </w:t>
      </w:r>
      <w:r>
        <w:rPr>
          <w:rFonts w:eastAsia="Times New Roman"/>
          <w:color w:val="000000"/>
          <w:szCs w:val="24"/>
          <w:shd w:val="clear" w:color="auto" w:fill="FFFFFF"/>
        </w:rPr>
        <w:t>κ</w:t>
      </w:r>
      <w:r>
        <w:rPr>
          <w:rFonts w:eastAsia="Times New Roman"/>
          <w:color w:val="000000"/>
          <w:szCs w:val="24"/>
          <w:shd w:val="clear" w:color="auto" w:fill="FFFFFF"/>
        </w:rPr>
        <w:t>όμμα του, η Νέα Δημοκρατία, στη Θεσσαλονίκη, για παράδειγμα, με αφορμή τη συγκέντρωση του ΣΥΡΙΖΑ με ομιλητή τον Αλέξη Τσίπρα, ενθουσιασμένη πιθανότατα η Νέα Δημοκρατία από την προσφ</w:t>
      </w:r>
      <w:r>
        <w:rPr>
          <w:rFonts w:eastAsia="Times New Roman"/>
          <w:color w:val="000000"/>
          <w:szCs w:val="24"/>
          <w:shd w:val="clear" w:color="auto" w:fill="FFFFFF"/>
        </w:rPr>
        <w:t>ορά στήριξης που πρότεινε σε αυτή ο κ. Μιχαλολιάκος.</w:t>
      </w:r>
    </w:p>
    <w:p w14:paraId="120F896A"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κυβερνήσεις Νέας Δημοκρατίας και ΠΑΣΟΚ</w:t>
      </w:r>
      <w:r>
        <w:rPr>
          <w:rFonts w:eastAsia="Times New Roman"/>
          <w:color w:val="000000"/>
          <w:szCs w:val="24"/>
          <w:shd w:val="clear" w:color="auto" w:fill="FFFFFF"/>
        </w:rPr>
        <w:t>-</w:t>
      </w:r>
      <w:r>
        <w:rPr>
          <w:rFonts w:eastAsia="Times New Roman"/>
          <w:color w:val="000000"/>
          <w:szCs w:val="24"/>
          <w:shd w:val="clear" w:color="auto" w:fill="FFFFFF"/>
        </w:rPr>
        <w:t xml:space="preserve"> αυτές που πέρναγαν την «καυτή πατάτα» η μία στην άλλη για να εξυπηρετήσουν τους έχοντες και κατέχοντες, τους κολλητούς και τα «δικά τους παιδιά»</w:t>
      </w:r>
      <w:r>
        <w:rPr>
          <w:rFonts w:eastAsia="Times New Roman"/>
          <w:color w:val="000000"/>
          <w:szCs w:val="24"/>
          <w:shd w:val="clear" w:color="auto" w:fill="FFFFFF"/>
        </w:rPr>
        <w:t>-</w:t>
      </w:r>
      <w:r>
        <w:rPr>
          <w:rFonts w:eastAsia="Times New Roman"/>
          <w:color w:val="000000"/>
          <w:szCs w:val="24"/>
          <w:shd w:val="clear" w:color="auto" w:fill="FFFFFF"/>
        </w:rPr>
        <w:t xml:space="preserve"> οδήγησαν τη χώ</w:t>
      </w:r>
      <w:r>
        <w:rPr>
          <w:rFonts w:eastAsia="Times New Roman"/>
          <w:color w:val="000000"/>
          <w:szCs w:val="24"/>
          <w:shd w:val="clear" w:color="auto" w:fill="FFFFFF"/>
        </w:rPr>
        <w:t>ρα στη χρεοκοπία που δεν ήταν μόνο οικονομική αλλά ήταν και κοινωνική και πολιτική και ηθική. Είναι προφανές ότι προτιμούσαν να μη βγούμε από τα μνημόνια. Αφ</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ενός για να μην αντέξει </w:t>
      </w:r>
      <w:r>
        <w:rPr>
          <w:rFonts w:eastAsia="Times New Roman"/>
          <w:color w:val="000000"/>
          <w:szCs w:val="24"/>
          <w:shd w:val="clear" w:color="auto" w:fill="FFFFFF"/>
        </w:rPr>
        <w:lastRenderedPageBreak/>
        <w:t>το γεγονός αυτό αυτή η Κυβέρνηση και αφ</w:t>
      </w:r>
      <w:r>
        <w:rPr>
          <w:rFonts w:eastAsia="Times New Roman"/>
          <w:color w:val="000000"/>
          <w:szCs w:val="24"/>
          <w:shd w:val="clear" w:color="auto" w:fill="FFFFFF"/>
        </w:rPr>
        <w:t xml:space="preserve">’ </w:t>
      </w:r>
      <w:r>
        <w:rPr>
          <w:rFonts w:eastAsia="Times New Roman"/>
          <w:color w:val="000000"/>
          <w:szCs w:val="24"/>
          <w:shd w:val="clear" w:color="auto" w:fill="FFFFFF"/>
        </w:rPr>
        <w:t>ετέρου για να επιβάλουν τη νεοφι</w:t>
      </w:r>
      <w:r>
        <w:rPr>
          <w:rFonts w:eastAsia="Times New Roman"/>
          <w:color w:val="000000"/>
          <w:szCs w:val="24"/>
          <w:shd w:val="clear" w:color="auto" w:fill="FFFFFF"/>
        </w:rPr>
        <w:t xml:space="preserve">λελεύθερη πολιτική τους, επανακάμπτοντας στην εξουσία με το προσωπείο μάλιστα του εγγυητή της ανάπτυξης. </w:t>
      </w:r>
    </w:p>
    <w:p w14:paraId="120F896B"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σκληρή αλήθεια όμως είναι ότι δεν κατάφεραν τα τελευταία </w:t>
      </w:r>
      <w:r>
        <w:rPr>
          <w:rFonts w:eastAsia="Times New Roman"/>
          <w:color w:val="000000"/>
          <w:szCs w:val="24"/>
          <w:shd w:val="clear" w:color="auto" w:fill="FFFFFF"/>
        </w:rPr>
        <w:t>μνημονιακά</w:t>
      </w:r>
      <w:r>
        <w:rPr>
          <w:rFonts w:eastAsia="Times New Roman"/>
          <w:color w:val="000000"/>
          <w:szCs w:val="24"/>
          <w:shd w:val="clear" w:color="auto" w:fill="FFFFFF"/>
        </w:rPr>
        <w:t xml:space="preserve"> χρόνια, όταν κυβερνούσαν, απολύτως τίποτα ούτε για την ανάπτυξη ούτε για τη διατ</w:t>
      </w:r>
      <w:r>
        <w:rPr>
          <w:rFonts w:eastAsia="Times New Roman"/>
          <w:color w:val="000000"/>
          <w:szCs w:val="24"/>
          <w:shd w:val="clear" w:color="auto" w:fill="FFFFFF"/>
        </w:rPr>
        <w:t>ήρηση της κοινωνικής συνοχής. Αυτό που κατάφεραν ήταν η κατά 25% μείωση του ΑΕΠ, η αύξηση του χρέους από το 125% στο 180% του ΑΕΠ, η αύξηση της ανεργίας από το 9% στο 27%, η διάλυση των εργασιακών δικαιωμάτων και η επιστροφή στον εργασιακό μεσαίωνα, η διάλ</w:t>
      </w:r>
      <w:r>
        <w:rPr>
          <w:rFonts w:eastAsia="Times New Roman"/>
          <w:color w:val="000000"/>
          <w:szCs w:val="24"/>
          <w:shd w:val="clear" w:color="auto" w:fill="FFFFFF"/>
        </w:rPr>
        <w:t xml:space="preserve">υση του κοινωνικού κράτους, με την απαξίωση των κοινωνικών δομών, της υγείας, της παιδείας, ο καταποντισμός των συντάξεων και των μισθών. </w:t>
      </w:r>
    </w:p>
    <w:p w14:paraId="120F896C"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έχουν το θράσος να έρχονται σήμερα εδώ και να κατηγορούν εμάς για καταστροφή της οικονομίας, της ανάπτυξης, της κ</w:t>
      </w:r>
      <w:r>
        <w:rPr>
          <w:rFonts w:eastAsia="Times New Roman"/>
          <w:color w:val="000000"/>
          <w:szCs w:val="24"/>
          <w:shd w:val="clear" w:color="auto" w:fill="FFFFFF"/>
        </w:rPr>
        <w:t>οινωνίας. Για ποια καταστροφή μιλούν; Για τη μείωση της ανεργίας από το 27% στο 18,5%; Για την ανασύσταση της πρωτοβάθμιας φροντίδας υγείας και την πλήρη και καθολική κάλυψη ασφαλισμένων και μη;</w:t>
      </w:r>
    </w:p>
    <w:p w14:paraId="120F896D"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Κατηγορούν εμάς που</w:t>
      </w:r>
      <w:r>
        <w:rPr>
          <w:rFonts w:eastAsia="Times New Roman"/>
          <w:color w:val="000000"/>
          <w:szCs w:val="24"/>
          <w:shd w:val="clear" w:color="auto" w:fill="FFFFFF"/>
        </w:rPr>
        <w:t>,</w:t>
      </w:r>
      <w:r>
        <w:rPr>
          <w:rFonts w:eastAsia="Times New Roman"/>
          <w:color w:val="000000"/>
          <w:szCs w:val="24"/>
          <w:shd w:val="clear" w:color="auto" w:fill="FFFFFF"/>
        </w:rPr>
        <w:t xml:space="preserve"> μέσα σε αυτά τα τέσσερα δύσκολα χρόνια</w:t>
      </w:r>
      <w:r>
        <w:rPr>
          <w:rFonts w:eastAsia="Times New Roman"/>
          <w:color w:val="000000"/>
          <w:szCs w:val="24"/>
          <w:shd w:val="clear" w:color="auto" w:fill="FFFFFF"/>
        </w:rPr>
        <w:t>,</w:t>
      </w:r>
      <w:r>
        <w:rPr>
          <w:rFonts w:eastAsia="Times New Roman"/>
          <w:color w:val="000000"/>
          <w:szCs w:val="24"/>
          <w:shd w:val="clear" w:color="auto" w:fill="FFFFFF"/>
        </w:rPr>
        <w:t xml:space="preserve"> επαναφέραμε την οικονομία στην ανάπτυξη και η χώρα ανέκτησε το κύρος και τη θέση της </w:t>
      </w:r>
      <w:r>
        <w:rPr>
          <w:rFonts w:eastAsia="Times New Roman"/>
          <w:color w:val="000000"/>
          <w:szCs w:val="24"/>
          <w:shd w:val="clear" w:color="auto" w:fill="FFFFFF"/>
        </w:rPr>
        <w:lastRenderedPageBreak/>
        <w:t>στον παγκόσμιο χάρτη. Έχουμε πλέον ένα βιώσιμο και πλεονασματικό ασφαλιστικό σύστημα, το οποίο είχε παραδοθεί με έλλειμμα 1,2 δισεκατομμύρια ευρώ και θέλουν τώρα να το σώ</w:t>
      </w:r>
      <w:r>
        <w:rPr>
          <w:rFonts w:eastAsia="Times New Roman"/>
          <w:color w:val="000000"/>
          <w:szCs w:val="24"/>
          <w:shd w:val="clear" w:color="auto" w:fill="FFFFFF"/>
        </w:rPr>
        <w:t>σουν με συνταγές Πινοσέτ. Εφαρμόσαμε το ΚΕΑ για πάνω από επτακόσιες χιλιάδες ευάλωτους συμπολίτες μας καθώς και το πρόγραμμα σχολικών γευμάτων. Σχεδόν διπλασιάσαμε τον τακτικό προϋπολογισμό και τις δαπάνες του Προγράμματος Δημοσίων Επενδύσεων για την έρευν</w:t>
      </w:r>
      <w:r>
        <w:rPr>
          <w:rFonts w:eastAsia="Times New Roman"/>
          <w:color w:val="000000"/>
          <w:szCs w:val="24"/>
          <w:shd w:val="clear" w:color="auto" w:fill="FFFFFF"/>
        </w:rPr>
        <w:t>α, αυξάνοντας το ποσοστό των καινοτόμων επιχειρήσεων στην Ελλάδα στο 57,7% την περίοδο 2014 - 2016.</w:t>
      </w:r>
    </w:p>
    <w:p w14:paraId="120F896E"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Μέσα σε αυτές τις εκατό και κάτι ημέρες από την έξοδό μας από τα μνημόνια έχουμε ήδη προχωρήσει στα πρώτα μέτρα ανακούφισης των συμπολιτών μας, όσων χτυπήθη</w:t>
      </w:r>
      <w:r>
        <w:rPr>
          <w:rFonts w:eastAsia="Times New Roman"/>
          <w:color w:val="000000"/>
          <w:szCs w:val="24"/>
          <w:shd w:val="clear" w:color="auto" w:fill="FFFFFF"/>
        </w:rPr>
        <w:t>καν αλύπητα από την κρίση και σήκωσαν το μεγαλύτερο βάρος της δημοσιονομικής προσαρμογής, με θετικά μέτρα που δεν είναι προεκλογικές υποσχέσεις ανεκπλήρωτες εν πολλοίς, όπως συνήθιζαν να κάνουν αυτοί, αλλά υλοποίηση της υποχρέωσής μας απέναντι σε μια κοινω</w:t>
      </w:r>
      <w:r>
        <w:rPr>
          <w:rFonts w:eastAsia="Times New Roman"/>
          <w:color w:val="000000"/>
          <w:szCs w:val="24"/>
          <w:shd w:val="clear" w:color="auto" w:fill="FFFFFF"/>
        </w:rPr>
        <w:t xml:space="preserve">νία που έχασε τη γη κάτω από τα πόδια της, για να τη στηρίξουμε την κοινωνία αυτή. Η σημερινή οικονομική κατάσταση που δεν φτιάχτηκε από μόνη της αλλά με σχέδιο και με χρηστή οικονομική διαχείριση, βάζει τα θεμέλια για μια δίκαιη και βιώσιμη ανάπτυξη, για </w:t>
      </w:r>
      <w:r>
        <w:rPr>
          <w:rFonts w:eastAsia="Times New Roman"/>
          <w:color w:val="000000"/>
          <w:szCs w:val="24"/>
          <w:shd w:val="clear" w:color="auto" w:fill="FFFFFF"/>
        </w:rPr>
        <w:t xml:space="preserve">ένα κοινωνικό κράτος για τους πολλούς. </w:t>
      </w:r>
    </w:p>
    <w:p w14:paraId="120F896F"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Προχωρήσαμε ήδη σε μείωση ασφαλιστικών εισφορών για τους ελεύθερους επαγγελματίες, αυτοαπασχολούμενους και αγρότες, στην επιδότηση ασφαλιστικών </w:t>
      </w:r>
      <w:r>
        <w:rPr>
          <w:rFonts w:eastAsia="Times New Roman"/>
          <w:color w:val="000000"/>
          <w:szCs w:val="24"/>
          <w:shd w:val="clear" w:color="auto" w:fill="FFFFFF"/>
        </w:rPr>
        <w:lastRenderedPageBreak/>
        <w:t xml:space="preserve">εισφορών για νέους κάτω των είκοσι πέντε ετών, στη μείωση του φόρου </w:t>
      </w:r>
      <w:r>
        <w:rPr>
          <w:rFonts w:eastAsia="Times New Roman"/>
          <w:color w:val="000000"/>
          <w:szCs w:val="24"/>
          <w:shd w:val="clear" w:color="auto" w:fill="FFFFFF"/>
        </w:rPr>
        <w:t xml:space="preserve">εισοδήματος νομικών προσώπων αλλά και ταυτόχρονα στην επιστροφή στις συλλογικές συμβάσεις εργασίας, στη μείωση του ΕΝΦΙΑ για τα χαμηλά και μεσαία εισοδήματα. </w:t>
      </w:r>
    </w:p>
    <w:p w14:paraId="120F8970"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Αποτρέψαμε τη μείωση των συντάξεων που μας επέβαλε το ΔΝΤ για να κλείσει η δεύτερη αξιολόγηση και</w:t>
      </w:r>
      <w:r>
        <w:rPr>
          <w:rFonts w:eastAsia="Times New Roman"/>
          <w:color w:val="000000"/>
          <w:szCs w:val="24"/>
          <w:shd w:val="clear" w:color="auto" w:fill="FFFFFF"/>
        </w:rPr>
        <w:t xml:space="preserve"> αυτό όχι γιατί μας συμπάθησε το ΔΝΤ αλλά γιατί δεν υπάρχει πλέον ούτε ένα αφήγημα ούτε ένα επιχείρημα για την εφαρμογή του μέτρου</w:t>
      </w:r>
      <w:r>
        <w:rPr>
          <w:rFonts w:eastAsia="Times New Roman"/>
          <w:color w:val="000000"/>
          <w:szCs w:val="24"/>
          <w:shd w:val="clear" w:color="auto" w:fill="FFFFFF"/>
        </w:rPr>
        <w:t>,</w:t>
      </w:r>
      <w:r>
        <w:rPr>
          <w:rFonts w:eastAsia="Times New Roman"/>
          <w:color w:val="000000"/>
          <w:szCs w:val="24"/>
          <w:shd w:val="clear" w:color="auto" w:fill="FFFFFF"/>
        </w:rPr>
        <w:t xml:space="preserve"> που ζητούσαν με τη θερμή στήριξη της Νέας Δημοκρατίας και των παραφυάδων της. </w:t>
      </w:r>
    </w:p>
    <w:p w14:paraId="120F8971"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Αυτά για σας, κυρίες και κύριοι της Αντιπολίτ</w:t>
      </w:r>
      <w:r>
        <w:rPr>
          <w:rFonts w:eastAsia="Times New Roman"/>
          <w:color w:val="000000"/>
          <w:szCs w:val="24"/>
          <w:shd w:val="clear" w:color="auto" w:fill="FFFFFF"/>
        </w:rPr>
        <w:t>ευσης, είναι καταστροφή; Ναι είναι πιθανώς καταστροφή του δικού σας αφηγήματος. Είναι καταστροφή των σχεδίων σας για το τέταρτο μνημόνιο, καταστροφή της νεοφιλελεύθερης πολιτικής σας που θέλατε να επιβάλετε ως μονόδρομο.</w:t>
      </w:r>
    </w:p>
    <w:p w14:paraId="120F8972"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Αυτός ο προϋπολογισμός, κυρίες και </w:t>
      </w:r>
      <w:r>
        <w:rPr>
          <w:rFonts w:eastAsia="Times New Roman"/>
          <w:color w:val="000000"/>
          <w:szCs w:val="24"/>
          <w:shd w:val="clear" w:color="auto" w:fill="FFFFFF"/>
        </w:rPr>
        <w:t>κύριοι, προβλέπει την αύξηση του πραγματικού ΑΕΠ κατά 2,5% το 2019, με κύρια πηγή ανάπτυξης την περαιτέρω ανάκαμψη της ιδιωτικής κατανάλωσης και την εύρωστη επενδυτική δραστηριότητα. Ο ρυθμός αύξησης της πραγματικής κατανάλωσης εκτιμάται ότι θα ενισχυθεί τ</w:t>
      </w:r>
      <w:r>
        <w:rPr>
          <w:rFonts w:eastAsia="Times New Roman"/>
          <w:color w:val="000000"/>
          <w:szCs w:val="24"/>
          <w:shd w:val="clear" w:color="auto" w:fill="FFFFFF"/>
        </w:rPr>
        <w:t xml:space="preserve">ο 2019 στο συν 0,6%, ενώ της πραγματικής ιδιωτικής κατανάλωσης στο 1,1%, κάτι που αναμένεται να συμβάλει στην αύξηση του πραγματικού ΑΕΠ κατά 0,8 ποσοστιαίες μονάδες. </w:t>
      </w:r>
    </w:p>
    <w:p w14:paraId="120F8973"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Τελειώνω, κυρίες και κύριοι συνάδελφοι, λέγοντας ότι ο αγώνας που δίνουμε δεν έχει τελει</w:t>
      </w:r>
      <w:r>
        <w:rPr>
          <w:rFonts w:eastAsia="Times New Roman"/>
          <w:color w:val="000000"/>
          <w:szCs w:val="24"/>
          <w:shd w:val="clear" w:color="auto" w:fill="FFFFFF"/>
        </w:rPr>
        <w:t>ώσει. Έχουμε, όμως, μπει σε μια νέα εποχή, μια εποχή που θα πρέπει να χτίσουμε πάλι από την αρχή αλλά με σωστά υλικά, ένα αξιόπιστο και σύγχρονο κοινωνικό κράτος, ένα κράτος που θα υπηρετεί το δημόσιο συμφέρον, τον απλό πολίτη αυτής της χώρας, θα λειτουργε</w:t>
      </w:r>
      <w:r>
        <w:rPr>
          <w:rFonts w:eastAsia="Times New Roman"/>
          <w:color w:val="000000"/>
          <w:szCs w:val="24"/>
          <w:shd w:val="clear" w:color="auto" w:fill="FFFFFF"/>
        </w:rPr>
        <w:t>ί με ισότητα, δημοκρατία και αλληλεγγύη, με σεβασμό στα δικαιώματα, ένα κράτος που θα στηρίξει τη δίκαιη και βιώσιμη ανάπτυξη, με σεβασμό στο περιβάλλον, την ανάπτυξη για τους πολλούς και όχι για τους λίγους.</w:t>
      </w:r>
    </w:p>
    <w:p w14:paraId="120F8974" w14:textId="77777777" w:rsidR="0086761A" w:rsidRDefault="0042745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w:t>
      </w:r>
      <w:r>
        <w:rPr>
          <w:rFonts w:eastAsia="Times New Roman"/>
          <w:color w:val="000000"/>
          <w:szCs w:val="24"/>
          <w:shd w:val="clear" w:color="auto" w:fill="FFFFFF"/>
        </w:rPr>
        <w:t xml:space="preserve"> χρόνου ομιλίας του κυρίου Βουλευτή)</w:t>
      </w:r>
    </w:p>
    <w:p w14:paraId="120F897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είναι ένα κράτος</w:t>
      </w:r>
      <w:r>
        <w:rPr>
          <w:rFonts w:eastAsia="Times New Roman" w:cs="Times New Roman"/>
          <w:szCs w:val="24"/>
        </w:rPr>
        <w:t>,</w:t>
      </w:r>
      <w:r>
        <w:rPr>
          <w:rFonts w:eastAsia="Times New Roman" w:cs="Times New Roman"/>
          <w:szCs w:val="24"/>
        </w:rPr>
        <w:t xml:space="preserve"> που με τις πολιτικές του θα δίνει ελπίδα και αισιοδοξία στους νέους, θα μειώνει τις ανισότητες και θα δυναμώνει την κοινωνική συνοχή.</w:t>
      </w:r>
    </w:p>
    <w:p w14:paraId="120F8976"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847CBE">
        <w:rPr>
          <w:rFonts w:eastAsia="Times New Roman" w:cs="Times New Roman"/>
          <w:b/>
          <w:szCs w:val="24"/>
        </w:rPr>
        <w:t>:</w:t>
      </w:r>
      <w:r>
        <w:rPr>
          <w:rFonts w:eastAsia="Times New Roman" w:cs="Times New Roman"/>
          <w:szCs w:val="24"/>
        </w:rPr>
        <w:t xml:space="preserve"> Κύριε συνάδελφε, σας παρακαλώ, ο</w:t>
      </w:r>
      <w:r>
        <w:rPr>
          <w:rFonts w:eastAsia="Times New Roman" w:cs="Times New Roman"/>
          <w:szCs w:val="24"/>
        </w:rPr>
        <w:t>λοκληρώστε.</w:t>
      </w:r>
    </w:p>
    <w:p w14:paraId="120F8977"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sidRPr="00C05E18">
        <w:rPr>
          <w:rFonts w:eastAsia="Times New Roman" w:cs="Times New Roman"/>
          <w:b/>
          <w:szCs w:val="24"/>
        </w:rPr>
        <w:t>:</w:t>
      </w:r>
      <w:r>
        <w:rPr>
          <w:rFonts w:eastAsia="Times New Roman" w:cs="Times New Roman"/>
          <w:szCs w:val="24"/>
        </w:rPr>
        <w:t xml:space="preserve"> Τελειώνω, κύριε Πρόεδρε. </w:t>
      </w:r>
    </w:p>
    <w:p w14:paraId="120F8978"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C05E18">
        <w:rPr>
          <w:rFonts w:eastAsia="Times New Roman" w:cs="Times New Roman"/>
          <w:b/>
          <w:szCs w:val="24"/>
        </w:rPr>
        <w:t>:</w:t>
      </w:r>
      <w:r>
        <w:rPr>
          <w:rFonts w:eastAsia="Times New Roman" w:cs="Times New Roman"/>
          <w:szCs w:val="24"/>
        </w:rPr>
        <w:t xml:space="preserve"> Το είπατε και πριν από ένα λεπτό περίπου, κύριε συνάδελφε.</w:t>
      </w:r>
    </w:p>
    <w:p w14:paraId="120F8979"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ΣΠΑΡΤΙΝΟΣ</w:t>
      </w:r>
      <w:r w:rsidRPr="00C05E18">
        <w:rPr>
          <w:rFonts w:eastAsia="Times New Roman" w:cs="Times New Roman"/>
          <w:b/>
          <w:szCs w:val="24"/>
        </w:rPr>
        <w:t>:</w:t>
      </w:r>
      <w:r w:rsidRPr="00C05E18">
        <w:rPr>
          <w:rFonts w:eastAsia="Times New Roman" w:cs="Times New Roman"/>
          <w:szCs w:val="24"/>
        </w:rPr>
        <w:t xml:space="preserve"> </w:t>
      </w:r>
      <w:r>
        <w:rPr>
          <w:rFonts w:eastAsia="Times New Roman" w:cs="Times New Roman"/>
          <w:szCs w:val="24"/>
        </w:rPr>
        <w:t>Σ’ αυτή τη νέα προσπάθεια βλέπουμε ότι συμπαρατάσσονται και πολιτικοί από άλλου</w:t>
      </w:r>
      <w:r>
        <w:rPr>
          <w:rFonts w:eastAsia="Times New Roman" w:cs="Times New Roman"/>
          <w:szCs w:val="24"/>
        </w:rPr>
        <w:t xml:space="preserve">ς πολιτικούς χώρους, όπως ακούσαμε χθες από την τοποθέτηση του κ. Σαρίδη, εκπροσώπους του Κέντρου, του γνήσιου κλασικού παραδοσιακού Κέντρου και όχι του ακραίου Κέντρου που ζήσαμε τα χρόνια αυτά πάνω στο πετσί μας. </w:t>
      </w:r>
    </w:p>
    <w:p w14:paraId="120F897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Αυτό είναι το δικό μας όραμα και είμαστε</w:t>
      </w:r>
      <w:r>
        <w:rPr>
          <w:rFonts w:eastAsia="Times New Roman" w:cs="Times New Roman"/>
          <w:szCs w:val="24"/>
        </w:rPr>
        <w:t xml:space="preserve"> σίγουροι ότι η κοινωνία θα μας στηρίξει για να το οικοδομήσουμε μαζί βήμα</w:t>
      </w:r>
      <w:r>
        <w:rPr>
          <w:rFonts w:eastAsia="Times New Roman" w:cs="Times New Roman"/>
          <w:szCs w:val="24"/>
        </w:rPr>
        <w:t>-</w:t>
      </w:r>
      <w:r>
        <w:rPr>
          <w:rFonts w:eastAsia="Times New Roman" w:cs="Times New Roman"/>
          <w:szCs w:val="24"/>
        </w:rPr>
        <w:t>β</w:t>
      </w:r>
      <w:r>
        <w:rPr>
          <w:rFonts w:eastAsia="Times New Roman" w:cs="Times New Roman"/>
          <w:szCs w:val="24"/>
        </w:rPr>
        <w:t>ήμα</w:t>
      </w:r>
      <w:r>
        <w:rPr>
          <w:rFonts w:eastAsia="Times New Roman" w:cs="Times New Roman"/>
          <w:szCs w:val="24"/>
        </w:rPr>
        <w:t>, γνωρίζοντας καλά ποιων τα συμφέροντα εκπροσωπεί η κάθε πολιτική δύναμη, πού οδηγούν οι βαρύγδουπες εξαγγελίες και οι διχαστικές αντιλήψεις,…</w:t>
      </w:r>
    </w:p>
    <w:p w14:paraId="120F897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C05E18">
        <w:rPr>
          <w:rFonts w:eastAsia="Times New Roman" w:cs="Times New Roman"/>
          <w:b/>
          <w:szCs w:val="24"/>
        </w:rPr>
        <w:t>:</w:t>
      </w:r>
      <w:r w:rsidRPr="00C05E18">
        <w:rPr>
          <w:rFonts w:eastAsia="Times New Roman" w:cs="Times New Roman"/>
          <w:szCs w:val="24"/>
        </w:rPr>
        <w:t xml:space="preserve"> </w:t>
      </w:r>
      <w:r>
        <w:rPr>
          <w:rFonts w:eastAsia="Times New Roman" w:cs="Times New Roman"/>
          <w:szCs w:val="24"/>
        </w:rPr>
        <w:t>Σα</w:t>
      </w:r>
      <w:r>
        <w:rPr>
          <w:rFonts w:eastAsia="Times New Roman" w:cs="Times New Roman"/>
          <w:szCs w:val="24"/>
        </w:rPr>
        <w:t>ς παρακαλώ, κύριε συνάδελφε. Έχετε φτάσει στα εννι</w:t>
      </w:r>
      <w:r>
        <w:rPr>
          <w:rFonts w:eastAsia="Times New Roman" w:cs="Times New Roman"/>
          <w:szCs w:val="24"/>
        </w:rPr>
        <w:t>άμισι</w:t>
      </w:r>
      <w:r>
        <w:rPr>
          <w:rFonts w:eastAsia="Times New Roman" w:cs="Times New Roman"/>
          <w:szCs w:val="24"/>
        </w:rPr>
        <w:t xml:space="preserve"> λεπτά. Με φέρνετε σε δύσκολη θέση.</w:t>
      </w:r>
    </w:p>
    <w:p w14:paraId="120F897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sidRPr="00C05E18">
        <w:rPr>
          <w:rFonts w:eastAsia="Times New Roman" w:cs="Times New Roman"/>
          <w:b/>
          <w:szCs w:val="24"/>
        </w:rPr>
        <w:t>:</w:t>
      </w:r>
      <w:r w:rsidRPr="00800BFD">
        <w:rPr>
          <w:rFonts w:eastAsia="Times New Roman" w:cs="Times New Roman"/>
          <w:b/>
          <w:szCs w:val="24"/>
        </w:rPr>
        <w:t xml:space="preserve"> </w:t>
      </w:r>
      <w:r>
        <w:rPr>
          <w:rFonts w:eastAsia="Times New Roman" w:cs="Times New Roman"/>
          <w:szCs w:val="24"/>
        </w:rPr>
        <w:t>…πού είναι το ψέμα και πού η αλήθεια, ποιος δρόμος οδηγεί σε ένα καλύτερο αύριο και ποιος στο φαύλο παρελθόν.</w:t>
      </w:r>
    </w:p>
    <w:p w14:paraId="120F897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w:t>
      </w:r>
    </w:p>
    <w:p w14:paraId="120F897E" w14:textId="77777777" w:rsidR="0086761A" w:rsidRDefault="00427452">
      <w:pPr>
        <w:spacing w:line="600" w:lineRule="auto"/>
        <w:ind w:firstLine="720"/>
        <w:jc w:val="center"/>
        <w:rPr>
          <w:rFonts w:eastAsia="Times New Roman"/>
          <w:bCs/>
        </w:rPr>
      </w:pPr>
      <w:r w:rsidRPr="006651D3">
        <w:rPr>
          <w:rFonts w:eastAsia="Times New Roman"/>
          <w:bCs/>
        </w:rPr>
        <w:t xml:space="preserve">(Χειροκροτήματα </w:t>
      </w:r>
      <w:r w:rsidRPr="006651D3">
        <w:rPr>
          <w:rFonts w:eastAsia="Times New Roman"/>
          <w:bCs/>
        </w:rPr>
        <w:t>από την πτέρυγα του ΣΥΡΙΖΑ)</w:t>
      </w:r>
      <w:r>
        <w:rPr>
          <w:rFonts w:eastAsia="Times New Roman" w:cs="Times New Roman"/>
          <w:szCs w:val="24"/>
        </w:rPr>
        <w:t xml:space="preserve"> </w:t>
      </w:r>
    </w:p>
    <w:p w14:paraId="120F897F"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C05E18">
        <w:rPr>
          <w:rFonts w:eastAsia="Times New Roman" w:cs="Times New Roman"/>
          <w:b/>
          <w:szCs w:val="24"/>
        </w:rPr>
        <w:t>:</w:t>
      </w:r>
      <w:r w:rsidRPr="00C05E18">
        <w:rPr>
          <w:rFonts w:eastAsia="Times New Roman" w:cs="Times New Roman"/>
          <w:szCs w:val="24"/>
        </w:rPr>
        <w:t xml:space="preserve"> </w:t>
      </w:r>
      <w:r>
        <w:rPr>
          <w:rFonts w:eastAsia="Times New Roman" w:cs="Times New Roman"/>
          <w:szCs w:val="24"/>
        </w:rPr>
        <w:t>Όχι τίποτα άλλο είπατε και για ακραίο Κέντρο που δεν υπάρχει. Άκρα είναι Δεξιά και Αριστερά. Στο Κέντρο δεν γίνεται να υπάρχουν άκρα.</w:t>
      </w:r>
    </w:p>
    <w:p w14:paraId="120F8980"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ΣΠΑΡΤΙΝΟΣ</w:t>
      </w:r>
      <w:r w:rsidRPr="00C05E18">
        <w:rPr>
          <w:rFonts w:eastAsia="Times New Roman" w:cs="Times New Roman"/>
          <w:b/>
          <w:szCs w:val="24"/>
        </w:rPr>
        <w:t>:</w:t>
      </w:r>
      <w:r w:rsidRPr="00C05E18">
        <w:rPr>
          <w:rFonts w:eastAsia="Times New Roman" w:cs="Times New Roman"/>
          <w:szCs w:val="24"/>
        </w:rPr>
        <w:t xml:space="preserve"> </w:t>
      </w:r>
      <w:r>
        <w:rPr>
          <w:rFonts w:eastAsia="Times New Roman" w:cs="Times New Roman"/>
          <w:szCs w:val="24"/>
        </w:rPr>
        <w:t>Έχετε μείνει λίγο πίσω.</w:t>
      </w:r>
    </w:p>
    <w:p w14:paraId="120F898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(Μ</w:t>
      </w:r>
      <w:r>
        <w:rPr>
          <w:rFonts w:eastAsia="Times New Roman" w:cs="Times New Roman"/>
          <w:b/>
          <w:szCs w:val="24"/>
        </w:rPr>
        <w:t>άριος Γεωργιάδης)</w:t>
      </w:r>
      <w:r w:rsidRPr="00C05E18">
        <w:rPr>
          <w:rFonts w:eastAsia="Times New Roman" w:cs="Times New Roman"/>
          <w:b/>
          <w:szCs w:val="24"/>
        </w:rPr>
        <w:t>:</w:t>
      </w:r>
      <w:r w:rsidRPr="00C05E18">
        <w:rPr>
          <w:rFonts w:eastAsia="Times New Roman" w:cs="Times New Roman"/>
          <w:szCs w:val="24"/>
        </w:rPr>
        <w:t xml:space="preserve"> </w:t>
      </w:r>
      <w:r>
        <w:rPr>
          <w:rFonts w:eastAsia="Times New Roman" w:cs="Times New Roman"/>
          <w:szCs w:val="24"/>
        </w:rPr>
        <w:t>Η θέση που είμαι αυτή τη στιγμή</w:t>
      </w:r>
      <w:r>
        <w:rPr>
          <w:rFonts w:eastAsia="Times New Roman" w:cs="Times New Roman"/>
          <w:szCs w:val="24"/>
        </w:rPr>
        <w:t>,</w:t>
      </w:r>
      <w:r>
        <w:rPr>
          <w:rFonts w:eastAsia="Times New Roman" w:cs="Times New Roman"/>
          <w:szCs w:val="24"/>
        </w:rPr>
        <w:t xml:space="preserve"> δεν μου επιτρέπει να μιλήσω κομματικά. </w:t>
      </w:r>
    </w:p>
    <w:p w14:paraId="120F898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κ. Κέλλας έχει τον λόγο.</w:t>
      </w:r>
    </w:p>
    <w:p w14:paraId="120F8983"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ΧΡΗΣΤΟΣ ΚΕΛΛΑΣ</w:t>
      </w:r>
      <w:r w:rsidRPr="00C05E18">
        <w:rPr>
          <w:rFonts w:eastAsia="Times New Roman" w:cs="Times New Roman"/>
          <w:b/>
          <w:szCs w:val="24"/>
        </w:rPr>
        <w:t>:</w:t>
      </w:r>
      <w:r w:rsidRPr="00C05E18">
        <w:rPr>
          <w:rFonts w:eastAsia="Times New Roman" w:cs="Times New Roman"/>
          <w:szCs w:val="24"/>
        </w:rPr>
        <w:t xml:space="preserve"> </w:t>
      </w:r>
      <w:r>
        <w:rPr>
          <w:rFonts w:eastAsia="Times New Roman" w:cs="Times New Roman"/>
          <w:szCs w:val="24"/>
        </w:rPr>
        <w:t>Ευχαριστώ, κύριε Πρόεδρε.</w:t>
      </w:r>
    </w:p>
    <w:p w14:paraId="120F898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η Κυβέρνηση φέρνει τον πρώτο μεταμνημονιακό προϋπολογισμό </w:t>
      </w:r>
      <w:r>
        <w:rPr>
          <w:rFonts w:eastAsia="Times New Roman" w:cs="Times New Roman"/>
          <w:szCs w:val="24"/>
        </w:rPr>
        <w:t xml:space="preserve">και πανηγυρίζει, συνεχίζοντας να ζει στη δική της πραγματικότητα. </w:t>
      </w:r>
    </w:p>
    <w:p w14:paraId="120F898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Ωστόσο, κύριε Υπουργέ, ο προϋπολογισμός φανερώνει ότι βρίσκεστε σε σύγχυση και συνεχίζετε το αποτυχημένο μείγμα πολιτικής</w:t>
      </w:r>
      <w:r>
        <w:rPr>
          <w:rFonts w:eastAsia="Times New Roman" w:cs="Times New Roman"/>
          <w:szCs w:val="24"/>
        </w:rPr>
        <w:t>,</w:t>
      </w:r>
      <w:r>
        <w:rPr>
          <w:rFonts w:eastAsia="Times New Roman" w:cs="Times New Roman"/>
          <w:szCs w:val="24"/>
        </w:rPr>
        <w:t xml:space="preserve"> δίχως να παραθέτετε ουδεμία αναπτυξιακή προοπτική. </w:t>
      </w:r>
      <w:r>
        <w:rPr>
          <w:rFonts w:eastAsia="Times New Roman" w:cs="Times New Roman"/>
          <w:szCs w:val="24"/>
        </w:rPr>
        <w:t>Ε</w:t>
      </w:r>
      <w:r>
        <w:rPr>
          <w:rFonts w:eastAsia="Times New Roman" w:cs="Times New Roman"/>
          <w:szCs w:val="24"/>
        </w:rPr>
        <w:t>υτυχώς που έρχ</w:t>
      </w:r>
      <w:r>
        <w:rPr>
          <w:rFonts w:eastAsia="Times New Roman" w:cs="Times New Roman"/>
          <w:szCs w:val="24"/>
        </w:rPr>
        <w:t>ονται οι εκλογές και είναι ο τελευταίος σας προϋπολογισμός</w:t>
      </w:r>
      <w:r>
        <w:rPr>
          <w:rFonts w:eastAsia="Times New Roman" w:cs="Times New Roman"/>
          <w:szCs w:val="24"/>
        </w:rPr>
        <w:t>,</w:t>
      </w:r>
      <w:r>
        <w:rPr>
          <w:rFonts w:eastAsia="Times New Roman" w:cs="Times New Roman"/>
          <w:szCs w:val="24"/>
        </w:rPr>
        <w:t xml:space="preserve"> διότι αν συνεχιστεί αυτή η πορεία της χώρας, δεν πρόκειται η χώρα να βελτιώσει ούτε τις διαρθρωτικές της αδυναμίες και μετά την περίοδο χάριτος κινδυνεύει να βρεθεί σε νέο δημοσιονομικό εκτροχιασμ</w:t>
      </w:r>
      <w:r>
        <w:rPr>
          <w:rFonts w:eastAsia="Times New Roman" w:cs="Times New Roman"/>
          <w:szCs w:val="24"/>
        </w:rPr>
        <w:t xml:space="preserve">ό. </w:t>
      </w:r>
    </w:p>
    <w:p w14:paraId="120F898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 για να περάσουμε στην πραγματική οικονομία και με χειροπιαστά δεδομένα, καθότι προσπαθείτε να εμφανιστείτε ως υπερασπιστές της μεσαίας τάξεως, των συνταξιούχων και των ανέργων, ας δούμε τα πραγματικά στοιχεία.</w:t>
      </w:r>
    </w:p>
    <w:p w14:paraId="120F898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Το 2015, κύριε Υπουργέ, παραλάβατε τον</w:t>
      </w:r>
      <w:r>
        <w:rPr>
          <w:rFonts w:eastAsia="Times New Roman" w:cs="Times New Roman"/>
          <w:szCs w:val="24"/>
        </w:rPr>
        <w:t xml:space="preserve"> φορολογικό συντελεστή των νομικών προσώπων και των επαγγελματιών στο 26% και τον πήγατε στο 29%. Σωστά, κύριε Τσακαλώτο; Σωστά. Τέσσερα χρόνια μετά έρχεστε και τον μειώνετε για το 2019 στο 28%. Είναι επιτυχία αυτό;</w:t>
      </w:r>
    </w:p>
    <w:p w14:paraId="120F898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Παραλάβατε τον ΦΠΑ στα προϊόντα ευρείας </w:t>
      </w:r>
      <w:r>
        <w:rPr>
          <w:rFonts w:eastAsia="Times New Roman" w:cs="Times New Roman"/>
          <w:szCs w:val="24"/>
        </w:rPr>
        <w:t>κατανάλωσης στο 13% και τον πήγατε στο 23% και στη συνέχεια στο 24%. Καταργήσατε τον μειωμένο συντελεστή ΦΠΑ στα νησιά του Αιγαίου. Μειώσατε το αφορολόγητο, κύριε Τσακαλώτο, από τα 9.500 ευρώ στα 8.500 ευρώ και από 1-1-2020 έχετε υπογράψει να πάει στα 5.60</w:t>
      </w:r>
      <w:r>
        <w:rPr>
          <w:rFonts w:eastAsia="Times New Roman" w:cs="Times New Roman"/>
          <w:szCs w:val="24"/>
        </w:rPr>
        <w:t xml:space="preserve">0 ευρώ. Επιβάλατε φορολογία στον καπνό, στον καφέ, στη μπύρα, στο κρασί, στους ηλεκτρονικούς υπολογιστές. </w:t>
      </w:r>
    </w:p>
    <w:p w14:paraId="120F898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Σήμερ</w:t>
      </w:r>
      <w:r>
        <w:rPr>
          <w:rFonts w:eastAsia="Times New Roman" w:cs="Times New Roman"/>
          <w:szCs w:val="24"/>
        </w:rPr>
        <w:t>α</w:t>
      </w:r>
      <w:r>
        <w:rPr>
          <w:rFonts w:eastAsia="Times New Roman" w:cs="Times New Roman"/>
          <w:szCs w:val="24"/>
        </w:rPr>
        <w:t xml:space="preserve"> ο ένας στους δύο Έλληνες χρωστάει στην </w:t>
      </w:r>
      <w:r>
        <w:rPr>
          <w:rFonts w:eastAsia="Times New Roman" w:cs="Times New Roman"/>
          <w:szCs w:val="24"/>
        </w:rPr>
        <w:t>ε</w:t>
      </w:r>
      <w:r>
        <w:rPr>
          <w:rFonts w:eastAsia="Times New Roman" w:cs="Times New Roman"/>
          <w:szCs w:val="24"/>
        </w:rPr>
        <w:t xml:space="preserve">φορία. Οι ληξιπρόθεσμες οφειλές των ιδιωτών προς την </w:t>
      </w:r>
      <w:r>
        <w:rPr>
          <w:rFonts w:eastAsia="Times New Roman" w:cs="Times New Roman"/>
          <w:szCs w:val="24"/>
        </w:rPr>
        <w:t>ε</w:t>
      </w:r>
      <w:r>
        <w:rPr>
          <w:rFonts w:eastAsia="Times New Roman" w:cs="Times New Roman"/>
          <w:szCs w:val="24"/>
        </w:rPr>
        <w:t>φορία ξεπερνούν τα 103 δισεκατομμύρια ευρώ. Οι λ</w:t>
      </w:r>
      <w:r>
        <w:rPr>
          <w:rFonts w:eastAsia="Times New Roman" w:cs="Times New Roman"/>
          <w:szCs w:val="24"/>
        </w:rPr>
        <w:t xml:space="preserve">ηξιπρόθεσμες οφειλές του δημοσίου προς τους ιδιώτες παραμένουν στα 2,6 δισεκατομμύρια ευρώ, ενώ σύμφωνα με τη δική σας υπογραφή θα έπρεπε να έχουν μηδενιστεί, κύριε Υπουργέ, από τον Αύγουστο. </w:t>
      </w:r>
    </w:p>
    <w:p w14:paraId="120F898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Πρόγραμμα Δημοσίων Επενδύσεων έχει μειωθεί κατά 1,3 δισεκατο</w:t>
      </w:r>
      <w:r>
        <w:rPr>
          <w:rFonts w:eastAsia="Times New Roman" w:cs="Times New Roman"/>
          <w:szCs w:val="24"/>
        </w:rPr>
        <w:t xml:space="preserve">μμύρια ευρώ. Από το 2015 κάθε χρόνο, επί τέσσερα συναπτά έτη, αναθεωρείτε τον ρυθμό ανάπτυξης δυστυχώς μόνο προς τα κάτω. Χρειάστηκαν 100 δισεκατομμύρια ευρώ </w:t>
      </w:r>
      <w:r>
        <w:rPr>
          <w:rFonts w:eastAsia="Times New Roman" w:cs="Times New Roman"/>
          <w:szCs w:val="24"/>
        </w:rPr>
        <w:lastRenderedPageBreak/>
        <w:t>επιπλέον και αυτό για να αντιληφθείτε τις δήθεν αυταπάτες σας. Κα</w:t>
      </w:r>
      <w:r>
        <w:rPr>
          <w:rFonts w:eastAsia="Times New Roman" w:cs="Times New Roman"/>
          <w:szCs w:val="24"/>
        </w:rPr>
        <w:t>ι,</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τα </w:t>
      </w:r>
      <w:r>
        <w:rPr>
          <w:rFonts w:eastAsia="Times New Roman" w:cs="Times New Roman"/>
          <w:szCs w:val="24"/>
          <w:lang w:val="en-GB"/>
        </w:rPr>
        <w:t>capital</w:t>
      </w:r>
      <w:r w:rsidRPr="00792647">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xml:space="preserve"> αποτελούν μοναδικό δείγμα της οικονομικής μας ανάπτυξης σε όλο τον δυτικό κόσμο. </w:t>
      </w:r>
    </w:p>
    <w:p w14:paraId="120F898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Τους επενδυτές τους δαμάσατε, τους χορεύετε πλέον στο ταψί. Έτσι δεν λέγατε; Γι’ αυτό είμαστε εκτός αγορών. Γι’ αυτό τα </w:t>
      </w:r>
      <w:r>
        <w:rPr>
          <w:rFonts w:eastAsia="Times New Roman" w:cs="Times New Roman"/>
          <w:szCs w:val="24"/>
          <w:lang w:val="en-GB"/>
        </w:rPr>
        <w:t>spreads</w:t>
      </w:r>
      <w:r>
        <w:rPr>
          <w:rFonts w:eastAsia="Times New Roman" w:cs="Times New Roman"/>
          <w:szCs w:val="24"/>
        </w:rPr>
        <w:t xml:space="preserve"> του δεκαετούς ομολόγου είναι στα ύψη και γι’ </w:t>
      </w:r>
      <w:r>
        <w:rPr>
          <w:rFonts w:eastAsia="Times New Roman" w:cs="Times New Roman"/>
          <w:szCs w:val="24"/>
        </w:rPr>
        <w:t xml:space="preserve">αυτό το </w:t>
      </w:r>
      <w:r>
        <w:rPr>
          <w:rFonts w:eastAsia="Times New Roman" w:cs="Times New Roman"/>
          <w:szCs w:val="24"/>
        </w:rPr>
        <w:t>Χ</w:t>
      </w:r>
      <w:r>
        <w:rPr>
          <w:rFonts w:eastAsia="Times New Roman" w:cs="Times New Roman"/>
          <w:szCs w:val="24"/>
        </w:rPr>
        <w:t>ρηματιστήριο είναι σχεδόν στα χαμηλότερα όλων των εποχών.</w:t>
      </w:r>
    </w:p>
    <w:p w14:paraId="120F898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sidRPr="00C05E18">
        <w:rPr>
          <w:rFonts w:eastAsia="Times New Roman" w:cs="Times New Roman"/>
          <w:b/>
          <w:szCs w:val="24"/>
        </w:rPr>
        <w:t>:</w:t>
      </w:r>
      <w:r>
        <w:rPr>
          <w:rFonts w:eastAsia="Times New Roman" w:cs="Times New Roman"/>
          <w:szCs w:val="24"/>
        </w:rPr>
        <w:t xml:space="preserve"> Το 2014, ξέρετε πού ήταν το επιτόκιο; Στο 9%. Ήταν στο 9% και σήμερα είναι 4,2%, λιγότερο από το μισό.</w:t>
      </w:r>
    </w:p>
    <w:p w14:paraId="120F898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ΧΡΗΣΤΟΣ ΚΕΛΛΑΣ</w:t>
      </w:r>
      <w:r w:rsidRPr="003E2B49">
        <w:rPr>
          <w:rFonts w:eastAsia="Times New Roman" w:cs="Times New Roman"/>
          <w:b/>
          <w:szCs w:val="24"/>
        </w:rPr>
        <w:t xml:space="preserve">: </w:t>
      </w:r>
      <w:r>
        <w:rPr>
          <w:rFonts w:eastAsia="Times New Roman" w:cs="Times New Roman"/>
          <w:szCs w:val="24"/>
        </w:rPr>
        <w:t>Ποιο επιτόκιο; Τότε, όμως</w:t>
      </w:r>
      <w:r>
        <w:rPr>
          <w:rFonts w:eastAsia="Times New Roman" w:cs="Times New Roman"/>
          <w:szCs w:val="24"/>
        </w:rPr>
        <w:t xml:space="preserve">, κύριε Υπουργέ, ήμασταν στις αγορές. </w:t>
      </w:r>
    </w:p>
    <w:p w14:paraId="120F898E"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sidRPr="00C05E18">
        <w:rPr>
          <w:rFonts w:eastAsia="Times New Roman" w:cs="Times New Roman"/>
          <w:b/>
          <w:szCs w:val="24"/>
        </w:rPr>
        <w:t>:</w:t>
      </w:r>
      <w:r>
        <w:rPr>
          <w:rFonts w:eastAsia="Times New Roman" w:cs="Times New Roman"/>
          <w:szCs w:val="24"/>
        </w:rPr>
        <w:t xml:space="preserve"> Μια φορά βγήκατε και καταϊδρωμένοι!</w:t>
      </w:r>
    </w:p>
    <w:p w14:paraId="120F898F"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3E2B49">
        <w:rPr>
          <w:rFonts w:eastAsia="Times New Roman" w:cs="Times New Roman"/>
          <w:b/>
          <w:szCs w:val="24"/>
        </w:rPr>
        <w:t>:</w:t>
      </w:r>
      <w:r w:rsidRPr="003E2B49">
        <w:rPr>
          <w:rFonts w:eastAsia="Times New Roman" w:cs="Times New Roman"/>
          <w:szCs w:val="24"/>
        </w:rPr>
        <w:t xml:space="preserve"> </w:t>
      </w:r>
      <w:r>
        <w:rPr>
          <w:rFonts w:eastAsia="Times New Roman" w:cs="Times New Roman"/>
          <w:szCs w:val="24"/>
        </w:rPr>
        <w:t>Κύριοι συνάδελφοι, σας παρακαλώ. Κύριε Υπουργέ, ζητήστε τον λόγο μετά. Κύριε Κέλλα, τροφοδοτείτε τώρα το</w:t>
      </w:r>
      <w:r>
        <w:rPr>
          <w:rFonts w:eastAsia="Times New Roman" w:cs="Times New Roman"/>
          <w:szCs w:val="24"/>
        </w:rPr>
        <w:t>ν διάλογο και ο Υπουργός δεν ακούγεται.</w:t>
      </w:r>
    </w:p>
    <w:p w14:paraId="120F8990"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ΧΡΗΣΤΟΣ ΚΕΛΛΑΣ</w:t>
      </w:r>
      <w:r w:rsidRPr="00C05E18">
        <w:rPr>
          <w:rFonts w:eastAsia="Times New Roman" w:cs="Times New Roman"/>
          <w:b/>
          <w:szCs w:val="24"/>
        </w:rPr>
        <w:t>:</w:t>
      </w:r>
      <w:r w:rsidRPr="00C05E18">
        <w:rPr>
          <w:rFonts w:eastAsia="Times New Roman" w:cs="Times New Roman"/>
          <w:szCs w:val="24"/>
        </w:rPr>
        <w:t xml:space="preserve"> </w:t>
      </w:r>
      <w:r>
        <w:rPr>
          <w:rFonts w:eastAsia="Times New Roman" w:cs="Times New Roman"/>
          <w:szCs w:val="24"/>
        </w:rPr>
        <w:t xml:space="preserve">Δεν πειράζει. Η βάση της δημοκρατίας είναι. </w:t>
      </w:r>
    </w:p>
    <w:p w14:paraId="120F899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sidRPr="003E2B49">
        <w:rPr>
          <w:rFonts w:eastAsia="Times New Roman" w:cs="Times New Roman"/>
          <w:b/>
          <w:szCs w:val="24"/>
        </w:rPr>
        <w:t>:</w:t>
      </w:r>
      <w:r w:rsidRPr="003E2B49">
        <w:rPr>
          <w:rFonts w:eastAsia="Times New Roman" w:cs="Times New Roman"/>
          <w:szCs w:val="24"/>
        </w:rPr>
        <w:t xml:space="preserve"> </w:t>
      </w:r>
      <w:r>
        <w:rPr>
          <w:rFonts w:eastAsia="Times New Roman" w:cs="Times New Roman"/>
          <w:szCs w:val="24"/>
        </w:rPr>
        <w:t>Ναι είναι η βάση της δημοκρατίας αλλά έχετε τον λόγο τώρα.</w:t>
      </w:r>
    </w:p>
    <w:p w14:paraId="120F899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Συνεχίστε, κύριε Κέλλα.</w:t>
      </w:r>
    </w:p>
    <w:p w14:paraId="120F8993"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ΧΡΗΣΤΟΣ ΚΕΛΛΑΣ</w:t>
      </w:r>
      <w:r w:rsidRPr="003E2B49">
        <w:rPr>
          <w:rFonts w:eastAsia="Times New Roman" w:cs="Times New Roman"/>
          <w:b/>
          <w:szCs w:val="24"/>
        </w:rPr>
        <w:t>:</w:t>
      </w:r>
      <w:r w:rsidRPr="003E2B49">
        <w:rPr>
          <w:rFonts w:eastAsia="Times New Roman" w:cs="Times New Roman"/>
          <w:szCs w:val="24"/>
        </w:rPr>
        <w:t xml:space="preserve"> </w:t>
      </w:r>
      <w:r>
        <w:rPr>
          <w:rFonts w:eastAsia="Times New Roman" w:cs="Times New Roman"/>
          <w:szCs w:val="24"/>
        </w:rPr>
        <w:t>Οφείλω να σας αναγνωρίσω</w:t>
      </w:r>
      <w:r>
        <w:rPr>
          <w:rFonts w:eastAsia="Times New Roman" w:cs="Times New Roman"/>
          <w:szCs w:val="24"/>
        </w:rPr>
        <w:t>, όμως, τον εκσυγχρονισμό του ελληνικού δημοσίου. Αυτό το ομολογώ. Οι πλειστηριασμοί το 2014 γίνονταν στα συμβολαιογραφεία. Τώρα έχουν γίνει ηλεκτρονικοί και με όλο και αυξανόμενους ρυθμούς! Πώς το λέγατε αυτό, κύριε Τσακαλώτο; «Κανένα σπίτι στα χέρια τραπ</w:t>
      </w:r>
      <w:r>
        <w:rPr>
          <w:rFonts w:eastAsia="Times New Roman" w:cs="Times New Roman"/>
          <w:szCs w:val="24"/>
        </w:rPr>
        <w:t xml:space="preserve">εζίτη»; Δίκιο είχατε, γιατί τώρα τα σπίτια έχουν περάσει απευθείας στα </w:t>
      </w:r>
      <w:r>
        <w:rPr>
          <w:rFonts w:eastAsia="Times New Roman" w:cs="Times New Roman"/>
          <w:szCs w:val="24"/>
          <w:lang w:val="en-GB"/>
        </w:rPr>
        <w:t>funds</w:t>
      </w:r>
      <w:r w:rsidRPr="003E2B49">
        <w:rPr>
          <w:rFonts w:eastAsia="Times New Roman" w:cs="Times New Roman"/>
          <w:szCs w:val="24"/>
        </w:rPr>
        <w:t>.</w:t>
      </w:r>
    </w:p>
    <w:p w14:paraId="120F899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Πανηγυρίζετε για το πλεόνασμα και μοιράζετε επιδόματα και κουτσουρεμένα αναδρομικά με καθυστέρηση τεσσάρων ετών και βεβαίως γιατί έρχονται οι εκλογές. Αυτό το πλεόνασμα, σας ερωτ</w:t>
      </w:r>
      <w:r>
        <w:rPr>
          <w:rFonts w:eastAsia="Times New Roman" w:cs="Times New Roman"/>
          <w:szCs w:val="24"/>
        </w:rPr>
        <w:t xml:space="preserve">ώ, κύριε Υπουργέ, προέρχεται από υψηλή και βιώσιμη ανάπτυξη; Προέρχεται από αύξηση του ΑΕΠ; Όχι βέβαια! Από υπερφορολόγηση και στραγγάλισμα της ελεύθερης αγοράς. </w:t>
      </w:r>
    </w:p>
    <w:p w14:paraId="120F899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Μιλάτε για έξοδο από τα μνημόνια και για μεταμνημονιακή εποχή. Με υποθηκευμένη τη δημόσια περ</w:t>
      </w:r>
      <w:r>
        <w:rPr>
          <w:rFonts w:eastAsia="Times New Roman" w:cs="Times New Roman"/>
          <w:szCs w:val="24"/>
        </w:rPr>
        <w:t xml:space="preserve">ιουσία στο υπό ξένη διοίκηση </w:t>
      </w:r>
      <w:r>
        <w:rPr>
          <w:rFonts w:eastAsia="Times New Roman" w:cs="Times New Roman"/>
          <w:szCs w:val="24"/>
        </w:rPr>
        <w:t>υ</w:t>
      </w:r>
      <w:r>
        <w:rPr>
          <w:rFonts w:eastAsia="Times New Roman" w:cs="Times New Roman"/>
          <w:szCs w:val="24"/>
        </w:rPr>
        <w:t xml:space="preserve">περταμείο για εκατό χρόνια; Με Πρόγραμμα Δημοσίων Επενδύσεων κουτσουρεμένο; Με πλεονάσματα και ασφυκτική εποπτεία ως το 2060; </w:t>
      </w:r>
    </w:p>
    <w:p w14:paraId="120F899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πρόσφατη αναφορά του ο ΟΟΣΑ κατατάσσει την Ελλάδα όγδοη μεταξύ τριάντα έξι χωρών, με τα έσοδα </w:t>
      </w:r>
      <w:r>
        <w:rPr>
          <w:rFonts w:eastAsia="Times New Roman" w:cs="Times New Roman"/>
          <w:szCs w:val="24"/>
        </w:rPr>
        <w:t>από φόρους ως ποσοστό του ΑΕΠ να βρίσκονται στο 39,4% έναντι 34,2% του μέσου όρου, ενώ στους έμμεσους φόρους δεν το συζητάμε! Είμαστε πρωταθλητές. Βεβαίως ξέρετε πολύ καλά ότι οι έμμεσοι φόροι δεν αγγίζουν τους πλουσίους, αγγίζουν τα μεσαία και χαμηλά στρώ</w:t>
      </w:r>
      <w:r>
        <w:rPr>
          <w:rFonts w:eastAsia="Times New Roman" w:cs="Times New Roman"/>
          <w:szCs w:val="24"/>
        </w:rPr>
        <w:t>ματα.</w:t>
      </w:r>
    </w:p>
    <w:p w14:paraId="120F899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Στην Ευρώπη είμαστε στις τελευταίες θέσεις στην απορροφητικότητα του ΕΣΠΑ. Ειδικά στην έρευνα, καινοτομία και τεχνολογία είμαστε μόλις στο 4,9% και στην παιδεία μόλις που καλύπτουμε το 25%.</w:t>
      </w:r>
    </w:p>
    <w:p w14:paraId="120F899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Παριστάνετε τους κοινωνικά ευαίσθητους. Η </w:t>
      </w:r>
      <w:r>
        <w:rPr>
          <w:rFonts w:eastAsia="Times New Roman" w:cs="Times New Roman"/>
          <w:szCs w:val="24"/>
          <w:lang w:val="en-GB"/>
        </w:rPr>
        <w:t>EUROSTAT</w:t>
      </w:r>
      <w:r>
        <w:rPr>
          <w:rFonts w:eastAsia="Times New Roman" w:cs="Times New Roman"/>
          <w:szCs w:val="24"/>
        </w:rPr>
        <w:t xml:space="preserve">, </w:t>
      </w:r>
      <w:r>
        <w:rPr>
          <w:rFonts w:eastAsia="Times New Roman" w:cs="Times New Roman"/>
          <w:szCs w:val="24"/>
        </w:rPr>
        <w:t xml:space="preserve">λοιπόν προχθές κατέταξε την Ελλάδα στην τελευταία θέση ως προς την καταπολέμηση της φτώχειας μέσω των κοινωνικών μεταβιβάσεων, πίσω από τη Ρουμανία και τη Βουλγαρία. Έχετε να πείτε κάτι; </w:t>
      </w:r>
    </w:p>
    <w:p w14:paraId="120F899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Είδα χθες τον κ. Τσίπρα στη Βουλή</w:t>
      </w:r>
      <w:r>
        <w:rPr>
          <w:rFonts w:eastAsia="Times New Roman" w:cs="Times New Roman"/>
          <w:szCs w:val="24"/>
        </w:rPr>
        <w:t>,</w:t>
      </w:r>
      <w:r>
        <w:rPr>
          <w:rFonts w:eastAsia="Times New Roman" w:cs="Times New Roman"/>
          <w:szCs w:val="24"/>
        </w:rPr>
        <w:t xml:space="preserve"> να εξανίσταται όταν ο Κυριάκος Μη</w:t>
      </w:r>
      <w:r>
        <w:rPr>
          <w:rFonts w:eastAsia="Times New Roman" w:cs="Times New Roman"/>
          <w:szCs w:val="24"/>
        </w:rPr>
        <w:t xml:space="preserve">τσοτάκης τού είπε ωμά ότι ανταλλάξατε τη μη περικοπή των συντάξεων με τη Συμφωνία των Πρεσπών. Είπε μάλιστα δήθεν αγανακτισμένος ότι θα θέσετε το θέμα στους αξιωματούχους της Ευρωπαϊκής Ένωσης. Γιατί στην Ευρωπαϊκή Ένωση, κύριε Τσακαλώτο; Γιατί δεν ρωτάτε </w:t>
      </w:r>
      <w:r>
        <w:rPr>
          <w:rFonts w:eastAsia="Times New Roman" w:cs="Times New Roman"/>
          <w:szCs w:val="24"/>
        </w:rPr>
        <w:t xml:space="preserve">τον κ. Κοτζιά; </w:t>
      </w:r>
    </w:p>
    <w:p w14:paraId="120F899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Παρουσία του κ. Τσίπρα στο Υπουργικό Συμβούλιο ο κ. Καμμένος δεν είπε ότι εκατομμύρια δολάρια πήγαιναν μέσω του Υπουργείου Εξωτερικών στα Σκόπια; Γιατί δεν ρωτάτε τον κ. Καμμένο τον συνεταίρο σας; Έχετε πείσει τον κ. Καμμένο και τους ΑΝΕΛ ό</w:t>
      </w:r>
      <w:r>
        <w:rPr>
          <w:rFonts w:eastAsia="Times New Roman" w:cs="Times New Roman"/>
          <w:szCs w:val="24"/>
        </w:rPr>
        <w:t>τι η Συμφωνία των Πρεσπών είναι προς το συμφέρον της Ελλάδας; Αφού δεν καταφέρατε να πείσετε τον συγκυβερνήτη σας, προσπαθείτε να πείσετε τον κ. Θεοδωράκη, τη Νέα Δημοκρατία και τα άλλα κόμματα της Αντιπολίτευσης;</w:t>
      </w:r>
    </w:p>
    <w:p w14:paraId="120F899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Όταν ο κ. Ζάεφ ομιλεί για «Μακεδονία του Α</w:t>
      </w:r>
      <w:r>
        <w:rPr>
          <w:rFonts w:eastAsia="Times New Roman" w:cs="Times New Roman"/>
          <w:szCs w:val="24"/>
        </w:rPr>
        <w:t xml:space="preserve">ιγαίου», όταν ο κ. Ζάεφ ομιλεί για </w:t>
      </w:r>
      <w:r>
        <w:rPr>
          <w:rFonts w:eastAsia="Times New Roman" w:cs="Times New Roman"/>
          <w:szCs w:val="24"/>
        </w:rPr>
        <w:t>«</w:t>
      </w:r>
      <w:r>
        <w:rPr>
          <w:rFonts w:eastAsia="Times New Roman" w:cs="Times New Roman"/>
          <w:szCs w:val="24"/>
        </w:rPr>
        <w:t>μακεδονική μειονότητα</w:t>
      </w:r>
      <w:r>
        <w:rPr>
          <w:rFonts w:eastAsia="Times New Roman" w:cs="Times New Roman"/>
          <w:szCs w:val="24"/>
        </w:rPr>
        <w:t>»</w:t>
      </w:r>
      <w:r>
        <w:rPr>
          <w:rFonts w:eastAsia="Times New Roman" w:cs="Times New Roman"/>
          <w:szCs w:val="24"/>
        </w:rPr>
        <w:t xml:space="preserve"> στην Ελλάδα, όταν ο κ. Ζάεφ πανηγυρίζει για τη </w:t>
      </w:r>
      <w:r>
        <w:rPr>
          <w:rFonts w:eastAsia="Times New Roman" w:cs="Times New Roman"/>
          <w:szCs w:val="24"/>
        </w:rPr>
        <w:t>σ</w:t>
      </w:r>
      <w:r>
        <w:rPr>
          <w:rFonts w:eastAsia="Times New Roman" w:cs="Times New Roman"/>
          <w:szCs w:val="24"/>
        </w:rPr>
        <w:t>υμφωνία, εσείς τι λέτε; Ποιος είναι ο χαμένος; Όταν ο ένας πανηγυρίζει, προφανώς ο άλλος δεν πανηγυρίζει, είναι ο χαμένος. Η Ελλάδα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η </w:t>
      </w:r>
      <w:r>
        <w:rPr>
          <w:rFonts w:eastAsia="Times New Roman" w:cs="Times New Roman"/>
          <w:szCs w:val="24"/>
        </w:rPr>
        <w:t xml:space="preserve">χαμένη. Εν πάση περιπτώσει ποιο είναι για την Ελλάδα το κέρδος από αυτή την </w:t>
      </w:r>
      <w:r>
        <w:rPr>
          <w:rFonts w:eastAsia="Times New Roman" w:cs="Times New Roman"/>
          <w:szCs w:val="24"/>
        </w:rPr>
        <w:t>σ</w:t>
      </w:r>
      <w:r>
        <w:rPr>
          <w:rFonts w:eastAsia="Times New Roman" w:cs="Times New Roman"/>
          <w:szCs w:val="24"/>
        </w:rPr>
        <w:t>υμφωνία; Θα μας πείτε;</w:t>
      </w:r>
    </w:p>
    <w:p w14:paraId="120F899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για τον ΣΥΡΙΖΑ όποιος έχει εθνική και θρησκευτική συνείδηση</w:t>
      </w:r>
      <w:r>
        <w:rPr>
          <w:rFonts w:eastAsia="Times New Roman" w:cs="Times New Roman"/>
          <w:szCs w:val="24"/>
        </w:rPr>
        <w:t>,</w:t>
      </w:r>
      <w:r>
        <w:rPr>
          <w:rFonts w:eastAsia="Times New Roman" w:cs="Times New Roman"/>
          <w:szCs w:val="24"/>
        </w:rPr>
        <w:t xml:space="preserve"> είναι ακροδεξιός και φασίστας. Έτσι δεν αποκαλέσατε τους χιλιάδες Έλληνες που διαδήλωσαν ε</w:t>
      </w:r>
      <w:r>
        <w:rPr>
          <w:rFonts w:eastAsia="Times New Roman" w:cs="Times New Roman"/>
          <w:szCs w:val="24"/>
        </w:rPr>
        <w:t>ναντίον της Συμφωνίας των Πρεσπών;</w:t>
      </w:r>
    </w:p>
    <w:p w14:paraId="120F899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sidRPr="003E2B49">
        <w:rPr>
          <w:rFonts w:eastAsia="Times New Roman" w:cs="Times New Roman"/>
          <w:b/>
          <w:szCs w:val="24"/>
        </w:rPr>
        <w:t>:</w:t>
      </w:r>
      <w:r w:rsidRPr="003E2B49">
        <w:rPr>
          <w:rFonts w:eastAsia="Times New Roman" w:cs="Times New Roman"/>
          <w:szCs w:val="24"/>
        </w:rPr>
        <w:t xml:space="preserve"> </w:t>
      </w:r>
      <w:r>
        <w:rPr>
          <w:rFonts w:eastAsia="Times New Roman" w:cs="Times New Roman"/>
          <w:szCs w:val="24"/>
        </w:rPr>
        <w:t>Ποτέ δεν το είπαμε αυτό. Ίσα ίσα είπαμε το αντίθετο.</w:t>
      </w:r>
    </w:p>
    <w:p w14:paraId="120F899E"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ΧΡΗΣΤΟΣ ΚΕΛΛΑΣ</w:t>
      </w:r>
      <w:r w:rsidRPr="008276CE">
        <w:rPr>
          <w:rFonts w:eastAsia="Times New Roman" w:cs="Times New Roman"/>
          <w:b/>
          <w:szCs w:val="24"/>
        </w:rPr>
        <w:t>:</w:t>
      </w:r>
      <w:r w:rsidRPr="008276CE">
        <w:rPr>
          <w:rFonts w:eastAsia="Times New Roman" w:cs="Times New Roman"/>
          <w:szCs w:val="24"/>
        </w:rPr>
        <w:t xml:space="preserve"> </w:t>
      </w:r>
      <w:r>
        <w:rPr>
          <w:rFonts w:eastAsia="Times New Roman" w:cs="Times New Roman"/>
          <w:szCs w:val="24"/>
        </w:rPr>
        <w:t xml:space="preserve">Δεν αποκλήθηκαν ακροδεξιοί; Δεν μιλάω για εσάς προσωπικά. </w:t>
      </w:r>
    </w:p>
    <w:p w14:paraId="120F899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Έτσι δεν αποκαλείτε τους χιλιάδες μαθητές οι οπο</w:t>
      </w:r>
      <w:r>
        <w:rPr>
          <w:rFonts w:eastAsia="Times New Roman" w:cs="Times New Roman"/>
          <w:szCs w:val="24"/>
        </w:rPr>
        <w:t>ίοι διαμαρτύρονταν για τη Συμφωνία των Πρεσπών, ενώ τους κουκουλοφόρους που καταστρέφουν δημόσιους χώρους, τα πανεπιστήμια και τα καταστήματα, τους παρακολουθείτε απλώς με απάθεια; Και αφού έγινε η διάλυση στην υγεία και στην παιδεία, έρχεστε τώρα να διαλύ</w:t>
      </w:r>
      <w:r>
        <w:rPr>
          <w:rFonts w:eastAsia="Times New Roman" w:cs="Times New Roman"/>
          <w:szCs w:val="24"/>
        </w:rPr>
        <w:t>σετε και την εθνική και κοινωνική συνοχή με την ουδετεροθρησκ</w:t>
      </w:r>
      <w:r>
        <w:rPr>
          <w:rFonts w:eastAsia="Times New Roman" w:cs="Times New Roman"/>
          <w:szCs w:val="24"/>
        </w:rPr>
        <w:t>ε</w:t>
      </w:r>
      <w:r>
        <w:rPr>
          <w:rFonts w:eastAsia="Times New Roman" w:cs="Times New Roman"/>
          <w:szCs w:val="24"/>
        </w:rPr>
        <w:t>ία και το διαχωρισμό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Εκκλησίας, προκαλώντας διχασμό ακόμα και στους κόλπους της Εκκλησίας. </w:t>
      </w:r>
    </w:p>
    <w:p w14:paraId="120F89A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ο προϋπολογισμός του 2019 δεν εισάγει τίποτα το αισιό</w:t>
      </w:r>
      <w:r>
        <w:rPr>
          <w:rFonts w:eastAsia="Times New Roman" w:cs="Times New Roman"/>
          <w:szCs w:val="24"/>
        </w:rPr>
        <w:t xml:space="preserve">δοξο και αποτελεί μια θεαματική στροφή στο παρελθόν. Η οικονομία μας εξακολουθεί να βρίσκεται σε επισφαλή θέση και οι θυσίες των οκτώ ετών μνημονίων του ελληνικού λαού κινδυνεύουν να πάνε χαμένες, αν συνεχιστεί η ίδια πολιτική. </w:t>
      </w:r>
    </w:p>
    <w:p w14:paraId="120F89A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Ευτυχώς, όμως, οι εκλογές έ</w:t>
      </w:r>
      <w:r>
        <w:rPr>
          <w:rFonts w:eastAsia="Times New Roman" w:cs="Times New Roman"/>
          <w:szCs w:val="24"/>
        </w:rPr>
        <w:t xml:space="preserve">ρχονται όλο και πιο κοντά και σε λίγο η Νέα Δημοκρατία θα είναι </w:t>
      </w:r>
      <w:r>
        <w:rPr>
          <w:rFonts w:eastAsia="Times New Roman" w:cs="Times New Roman"/>
          <w:szCs w:val="24"/>
        </w:rPr>
        <w:t>κ</w:t>
      </w:r>
      <w:r>
        <w:rPr>
          <w:rFonts w:eastAsia="Times New Roman" w:cs="Times New Roman"/>
          <w:szCs w:val="24"/>
        </w:rPr>
        <w:t>υβέρνηση και ο Κυριάκος Μητσοτάκης Πρωθυπουργός. Έχουμε σχέδιο που θα βγάλει τη χώρα από την ανασφάλεια, θα ανακτήσει την εμπιστοσύνη των επενδυτών Ελλήνων και ξένων</w:t>
      </w:r>
      <w:r>
        <w:rPr>
          <w:rFonts w:eastAsia="Times New Roman" w:cs="Times New Roman"/>
          <w:szCs w:val="24"/>
        </w:rPr>
        <w:t>,</w:t>
      </w:r>
      <w:r>
        <w:rPr>
          <w:rFonts w:eastAsia="Times New Roman" w:cs="Times New Roman"/>
          <w:szCs w:val="24"/>
        </w:rPr>
        <w:t xml:space="preserve"> και θα κάνει την Ελλάδα </w:t>
      </w:r>
      <w:r>
        <w:rPr>
          <w:rFonts w:eastAsia="Times New Roman" w:cs="Times New Roman"/>
          <w:szCs w:val="24"/>
        </w:rPr>
        <w:t>ένα σύγχρονο ευρωπαϊκό κράτος, με κανόνες στην</w:t>
      </w:r>
      <w:r w:rsidRPr="00FF374D">
        <w:rPr>
          <w:rFonts w:eastAsia="Times New Roman" w:cs="Times New Roman"/>
          <w:szCs w:val="24"/>
        </w:rPr>
        <w:t xml:space="preserve"> </w:t>
      </w:r>
      <w:r>
        <w:rPr>
          <w:rFonts w:eastAsia="Times New Roman" w:cs="Times New Roman"/>
          <w:szCs w:val="24"/>
        </w:rPr>
        <w:t xml:space="preserve">παιδεία, στην υγεία, στη δημόσια τάξη και ασφάλεια. </w:t>
      </w:r>
    </w:p>
    <w:p w14:paraId="120F89A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w:t>
      </w:r>
    </w:p>
    <w:p w14:paraId="120F89A3" w14:textId="77777777" w:rsidR="0086761A" w:rsidRDefault="00427452">
      <w:pPr>
        <w:spacing w:line="600" w:lineRule="auto"/>
        <w:ind w:firstLine="720"/>
        <w:jc w:val="center"/>
        <w:rPr>
          <w:rFonts w:eastAsia="Times New Roman"/>
          <w:bCs/>
        </w:rPr>
      </w:pPr>
      <w:r w:rsidRPr="00FE24C6">
        <w:rPr>
          <w:rFonts w:eastAsia="Times New Roman"/>
          <w:bCs/>
        </w:rPr>
        <w:lastRenderedPageBreak/>
        <w:t>(Χειροκροτήματα από την πτέρυγα της Νέας Δημοκρατίας)</w:t>
      </w:r>
    </w:p>
    <w:p w14:paraId="120F89A4" w14:textId="77777777" w:rsidR="0086761A" w:rsidRDefault="00427452">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τον κ. Κέλλα. </w:t>
      </w:r>
    </w:p>
    <w:p w14:paraId="120F89A5" w14:textId="77777777" w:rsidR="0086761A" w:rsidRDefault="00427452">
      <w:pPr>
        <w:spacing w:line="600" w:lineRule="auto"/>
        <w:ind w:firstLine="720"/>
        <w:jc w:val="both"/>
        <w:rPr>
          <w:rFonts w:eastAsia="Times New Roman" w:cs="Times New Roman"/>
        </w:rPr>
      </w:pPr>
      <w:r>
        <w:rPr>
          <w:rFonts w:eastAsia="Times New Roman" w:cs="Times New Roman"/>
          <w:szCs w:val="24"/>
        </w:rPr>
        <w:t>Κ</w:t>
      </w:r>
      <w:r w:rsidRPr="00111BFF">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w:t>
      </w:r>
      <w:r w:rsidRPr="00111BFF">
        <w:rPr>
          <w:rFonts w:eastAsia="Times New Roman" w:cs="Times New Roman"/>
        </w:rPr>
        <w:t xml:space="preserve">ον τρόπο οργάνωσης και λειτουργίας της Βουλής, </w:t>
      </w:r>
      <w:r>
        <w:rPr>
          <w:rFonts w:eastAsia="Times New Roman" w:cs="Times New Roman"/>
        </w:rPr>
        <w:t xml:space="preserve">σαράντα έξι μέλη από το ΚΑΠΗ Λάρισας </w:t>
      </w:r>
      <w:r w:rsidRPr="00800BFD">
        <w:rPr>
          <w:rFonts w:eastAsia="Times New Roman" w:cs="Times New Roman"/>
        </w:rPr>
        <w:t>(</w:t>
      </w:r>
      <w:r>
        <w:rPr>
          <w:rFonts w:eastAsia="Times New Roman" w:cs="Times New Roman"/>
        </w:rPr>
        <w:t xml:space="preserve">δεύτερο </w:t>
      </w:r>
      <w:r>
        <w:rPr>
          <w:rFonts w:eastAsia="Times New Roman" w:cs="Times New Roman"/>
        </w:rPr>
        <w:t>τμήμα</w:t>
      </w:r>
      <w:r w:rsidRPr="00800BFD">
        <w:rPr>
          <w:rFonts w:eastAsia="Times New Roman" w:cs="Times New Roman"/>
        </w:rPr>
        <w:t>)</w:t>
      </w:r>
      <w:r w:rsidRPr="00111BFF">
        <w:rPr>
          <w:rFonts w:eastAsia="Times New Roman" w:cs="Times New Roman"/>
        </w:rPr>
        <w:t xml:space="preserve">. </w:t>
      </w:r>
    </w:p>
    <w:p w14:paraId="120F89A6" w14:textId="77777777" w:rsidR="0086761A" w:rsidRDefault="00427452">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120F89A7" w14:textId="77777777" w:rsidR="0086761A" w:rsidRDefault="00427452">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120F89A8" w14:textId="77777777" w:rsidR="0086761A" w:rsidRDefault="00427452">
      <w:pPr>
        <w:spacing w:line="600" w:lineRule="auto"/>
        <w:ind w:firstLine="720"/>
        <w:jc w:val="both"/>
        <w:rPr>
          <w:rFonts w:eastAsia="Times New Roman" w:cs="Times New Roman"/>
        </w:rPr>
      </w:pPr>
      <w:r>
        <w:rPr>
          <w:rFonts w:eastAsia="Times New Roman" w:cs="Times New Roman"/>
        </w:rPr>
        <w:t xml:space="preserve">Ο κ. Ντζιμάνης έχει τον λόγο για επτά λεπτά. </w:t>
      </w:r>
    </w:p>
    <w:p w14:paraId="120F89A9" w14:textId="77777777" w:rsidR="0086761A" w:rsidRDefault="00427452">
      <w:pPr>
        <w:spacing w:line="600" w:lineRule="auto"/>
        <w:ind w:firstLine="720"/>
        <w:jc w:val="both"/>
        <w:rPr>
          <w:rFonts w:eastAsia="Times New Roman" w:cs="Times New Roman"/>
        </w:rPr>
      </w:pPr>
      <w:r>
        <w:rPr>
          <w:rFonts w:eastAsia="Times New Roman" w:cs="Times New Roman"/>
          <w:b/>
        </w:rPr>
        <w:t>ΓΕΩΡΓΙΟΣ ΝΤΖΙΜΑΝΗΣ:</w:t>
      </w:r>
      <w:r>
        <w:rPr>
          <w:rFonts w:eastAsia="Times New Roman" w:cs="Times New Roman"/>
        </w:rPr>
        <w:t xml:space="preserve"> Ευχαριστώ, </w:t>
      </w:r>
      <w:r>
        <w:rPr>
          <w:rFonts w:eastAsia="Times New Roman" w:cs="Times New Roman"/>
        </w:rPr>
        <w:t>κύριε Πρόεδρε.</w:t>
      </w:r>
    </w:p>
    <w:p w14:paraId="120F89AA" w14:textId="77777777" w:rsidR="0086761A" w:rsidRDefault="00427452">
      <w:pPr>
        <w:spacing w:line="600" w:lineRule="auto"/>
        <w:ind w:firstLine="720"/>
        <w:jc w:val="both"/>
        <w:rPr>
          <w:rFonts w:eastAsia="Times New Roman" w:cs="Times New Roman"/>
        </w:rPr>
      </w:pPr>
      <w:r>
        <w:rPr>
          <w:rFonts w:eastAsia="Times New Roman" w:cs="Times New Roman"/>
        </w:rPr>
        <w:t xml:space="preserve">Αντιπαρέρχομαι την καταστροφολογία και την καφενειακού τύπου κριτική του κ. Κέλλα και μπαίνω στο θέμα που μας απασχολεί σήμερα. </w:t>
      </w:r>
    </w:p>
    <w:p w14:paraId="120F89AB" w14:textId="77777777" w:rsidR="0086761A" w:rsidRDefault="00427452">
      <w:pPr>
        <w:spacing w:line="600" w:lineRule="auto"/>
        <w:ind w:firstLine="720"/>
        <w:jc w:val="both"/>
        <w:rPr>
          <w:rFonts w:eastAsia="Times New Roman" w:cs="Times New Roman"/>
        </w:rPr>
      </w:pPr>
      <w:r>
        <w:rPr>
          <w:rFonts w:eastAsia="Times New Roman" w:cs="Times New Roman"/>
        </w:rPr>
        <w:t xml:space="preserve">Η επιτυχής έξοδος από τα μνημόνια τον Αύγουστο του 2018 γίνεται μια πραγματικότητα που αρχίζουμε σιγά σιγά όλοι </w:t>
      </w:r>
      <w:r>
        <w:rPr>
          <w:rFonts w:eastAsia="Times New Roman" w:cs="Times New Roman"/>
        </w:rPr>
        <w:t xml:space="preserve">να βιώνουμε παρά την καταστροφολογία της Αντιπολίτευσης και ιδίως της Νέας Δημοκρατίας. </w:t>
      </w:r>
    </w:p>
    <w:p w14:paraId="120F89AC" w14:textId="77777777" w:rsidR="0086761A" w:rsidRDefault="00427452">
      <w:pPr>
        <w:spacing w:line="600" w:lineRule="auto"/>
        <w:ind w:firstLine="720"/>
        <w:jc w:val="both"/>
        <w:rPr>
          <w:rFonts w:eastAsia="Times New Roman" w:cs="Times New Roman"/>
        </w:rPr>
      </w:pPr>
      <w:r>
        <w:rPr>
          <w:rFonts w:eastAsia="Times New Roman" w:cs="Times New Roman"/>
        </w:rPr>
        <w:lastRenderedPageBreak/>
        <w:t>Για το έτος 2018 το πρωτογενές πλεόνασμα εκτιμάται ότι θα διαμορφωθεί σε 3,98% του ΑΕΠ έναντι 3,5% του στόχου. Το γεγονός αυτό δίνει στην Κυβέρνησή μας τη δυνατότητα κ</w:t>
      </w:r>
      <w:r>
        <w:rPr>
          <w:rFonts w:eastAsia="Times New Roman" w:cs="Times New Roman"/>
        </w:rPr>
        <w:t>αι το δημοσιονομικό περιθώριο</w:t>
      </w:r>
      <w:r>
        <w:rPr>
          <w:rFonts w:eastAsia="Times New Roman" w:cs="Times New Roman"/>
        </w:rPr>
        <w:t>,</w:t>
      </w:r>
      <w:r>
        <w:rPr>
          <w:rFonts w:eastAsia="Times New Roman" w:cs="Times New Roman"/>
        </w:rPr>
        <w:t xml:space="preserve"> να αποδώσει ένα μέρος του υπερπλεονάσματος ως κοινωνικό μέρισμα και το 2018.</w:t>
      </w:r>
    </w:p>
    <w:p w14:paraId="120F89AD" w14:textId="77777777" w:rsidR="0086761A" w:rsidRDefault="00427452">
      <w:pPr>
        <w:spacing w:line="600" w:lineRule="auto"/>
        <w:ind w:firstLine="720"/>
        <w:jc w:val="both"/>
        <w:rPr>
          <w:rFonts w:eastAsia="Times New Roman" w:cs="Times New Roman"/>
        </w:rPr>
      </w:pPr>
      <w:r>
        <w:rPr>
          <w:rFonts w:eastAsia="Times New Roman" w:cs="Times New Roman"/>
        </w:rPr>
        <w:t>Στον τομέα των επενδύσεων στην περίοδο 2017</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2018 παρουσιάζεται σημαντική άνοδος σε πολλούς και σημαντικούς τομείς της ελληνικής οικονομίας, όπως τ</w:t>
      </w:r>
      <w:r>
        <w:rPr>
          <w:rFonts w:eastAsia="Times New Roman" w:cs="Times New Roman"/>
        </w:rPr>
        <w:t xml:space="preserve">ον τουρισμό, τον αγροτοδιατροφικό τομέα, την καινοτομία και τις νέες τεχνολογίες. </w:t>
      </w:r>
    </w:p>
    <w:p w14:paraId="120F89AE" w14:textId="77777777" w:rsidR="0086761A" w:rsidRDefault="00427452">
      <w:pPr>
        <w:spacing w:line="600" w:lineRule="auto"/>
        <w:ind w:firstLine="720"/>
        <w:jc w:val="both"/>
        <w:rPr>
          <w:rFonts w:eastAsia="Times New Roman" w:cs="Times New Roman"/>
        </w:rPr>
      </w:pPr>
      <w:r>
        <w:rPr>
          <w:rFonts w:eastAsia="Times New Roman" w:cs="Times New Roman"/>
        </w:rPr>
        <w:t xml:space="preserve">Σήμερα για πρώτη φορά μετά από δέκα χρόνια συζητάμε έναν επεκτατικό προϋπολογισμό, ο οποίος στηρίζεται σε ένα μακροοικονομικό σενάριο, βάσει του οποίου ο ρυθμός οικονομικής </w:t>
      </w:r>
      <w:r>
        <w:rPr>
          <w:rFonts w:eastAsia="Times New Roman" w:cs="Times New Roman"/>
        </w:rPr>
        <w:t>μεγέθυνσης προβλέπεται να είναι 2,5% για το έτος 2019.</w:t>
      </w:r>
    </w:p>
    <w:p w14:paraId="120F89AF" w14:textId="77777777" w:rsidR="0086761A" w:rsidRDefault="00427452">
      <w:pPr>
        <w:spacing w:line="600" w:lineRule="auto"/>
        <w:ind w:firstLine="720"/>
        <w:jc w:val="both"/>
        <w:rPr>
          <w:rFonts w:eastAsia="Times New Roman" w:cs="Times New Roman"/>
        </w:rPr>
      </w:pPr>
      <w:r>
        <w:rPr>
          <w:rFonts w:eastAsia="Times New Roman" w:cs="Times New Roman"/>
        </w:rPr>
        <w:t xml:space="preserve">Ο πρώτος μεταμνημονιακός </w:t>
      </w:r>
      <w:r>
        <w:rPr>
          <w:rFonts w:eastAsia="Times New Roman" w:cs="Times New Roman"/>
        </w:rPr>
        <w:t>π</w:t>
      </w:r>
      <w:r>
        <w:rPr>
          <w:rFonts w:eastAsia="Times New Roman" w:cs="Times New Roman"/>
        </w:rPr>
        <w:t>ροϋπολογισμός περιλαμβάνει μειώσεις φόρων, αύξηση κοινωνικών παροχών και μείωση ασφαλιστικών εισφορών. Συγκεκριμένα περιλαμβάνει πολλά θετικά μέτρα, τα οποία είναι πλήρως συμβ</w:t>
      </w:r>
      <w:r>
        <w:rPr>
          <w:rFonts w:eastAsia="Times New Roman" w:cs="Times New Roman"/>
        </w:rPr>
        <w:t xml:space="preserve">ατά με τον δημοσιονομικό στόχο της χώρας μας και ανέρχονται σε 0,5% του ΑΕΠ. </w:t>
      </w:r>
    </w:p>
    <w:p w14:paraId="120F89B0" w14:textId="77777777" w:rsidR="0086761A" w:rsidRDefault="00427452">
      <w:pPr>
        <w:spacing w:line="600" w:lineRule="auto"/>
        <w:ind w:firstLine="720"/>
        <w:jc w:val="both"/>
        <w:rPr>
          <w:rFonts w:eastAsia="Times New Roman" w:cs="Times New Roman"/>
        </w:rPr>
      </w:pPr>
      <w:r>
        <w:rPr>
          <w:rFonts w:eastAsia="Times New Roman" w:cs="Times New Roman"/>
        </w:rPr>
        <w:t xml:space="preserve">Οι εξαγγελίες του Πρωθυπουργού στη Διεθνή Έκθεση της Θεσσαλονίκης τον Σεπτέμβριο υλοποιούνται στο έπακρο όπως παρακάτω: </w:t>
      </w:r>
    </w:p>
    <w:p w14:paraId="120F89B1" w14:textId="77777777" w:rsidR="0086761A" w:rsidRDefault="00427452">
      <w:pPr>
        <w:spacing w:line="600" w:lineRule="auto"/>
        <w:ind w:firstLine="720"/>
        <w:jc w:val="both"/>
        <w:rPr>
          <w:rFonts w:eastAsia="Times New Roman" w:cs="Times New Roman"/>
        </w:rPr>
      </w:pPr>
      <w:r>
        <w:rPr>
          <w:rFonts w:eastAsia="Times New Roman" w:cs="Times New Roman"/>
        </w:rPr>
        <w:lastRenderedPageBreak/>
        <w:t xml:space="preserve">Ενδυναμώνεται το </w:t>
      </w:r>
      <w:r>
        <w:rPr>
          <w:rFonts w:eastAsia="Times New Roman" w:cs="Times New Roman"/>
        </w:rPr>
        <w:t>π</w:t>
      </w:r>
      <w:r>
        <w:rPr>
          <w:rFonts w:eastAsia="Times New Roman" w:cs="Times New Roman"/>
        </w:rPr>
        <w:t>ρόγραμμα «Βοήθεια στο Σπίτι» με τη μετα</w:t>
      </w:r>
      <w:r>
        <w:rPr>
          <w:rFonts w:eastAsia="Times New Roman" w:cs="Times New Roman"/>
        </w:rPr>
        <w:t xml:space="preserve">τροπή του εργασιακού καθεστώτος τριών χιλιάδων διακοσίων πενήντα επτά εργαζομένων από συμβάσεις εργασίας ορισμένου χρόνου σε θέσεις μόνιμου προσωπικού. </w:t>
      </w:r>
    </w:p>
    <w:p w14:paraId="120F89B2" w14:textId="77777777" w:rsidR="0086761A" w:rsidRDefault="00427452">
      <w:pPr>
        <w:spacing w:line="600" w:lineRule="auto"/>
        <w:ind w:firstLine="720"/>
        <w:jc w:val="both"/>
        <w:rPr>
          <w:rFonts w:eastAsia="Times New Roman" w:cs="Times New Roman"/>
        </w:rPr>
      </w:pPr>
      <w:r>
        <w:rPr>
          <w:rFonts w:eastAsia="Times New Roman" w:cs="Times New Roman"/>
        </w:rPr>
        <w:t>Προβλέπεται η πρόσληψη τεσσάρων χιλιάδων πεντακοσίων μόνιμων εκπαιδευτικών ειδικής αγωγής. Συνολικά στη</w:t>
      </w:r>
      <w:r>
        <w:rPr>
          <w:rFonts w:eastAsia="Times New Roman" w:cs="Times New Roman"/>
        </w:rPr>
        <w:t>ν τριετία 2019</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2021 θα προσληφθούν δεκαπέντε χιλιάδες μόνιμοι εκπαιδευτικοί. Έτσι κάνουμε το πρώτο αποφασιστικό βήμα στην επιστροφή του κανόνα «μια πρόσληψη για κάθε μία αποχώρηση». </w:t>
      </w:r>
    </w:p>
    <w:p w14:paraId="120F89B3" w14:textId="77777777" w:rsidR="0086761A" w:rsidRDefault="00427452">
      <w:pPr>
        <w:spacing w:line="600" w:lineRule="auto"/>
        <w:ind w:firstLine="720"/>
        <w:jc w:val="both"/>
        <w:rPr>
          <w:rFonts w:eastAsia="Times New Roman" w:cs="Times New Roman"/>
        </w:rPr>
      </w:pPr>
      <w:r>
        <w:rPr>
          <w:rFonts w:eastAsia="Times New Roman" w:cs="Times New Roman"/>
        </w:rPr>
        <w:t>Επίσης προβλέπονται</w:t>
      </w:r>
      <w:r>
        <w:rPr>
          <w:rFonts w:eastAsia="Times New Roman" w:cs="Times New Roman"/>
        </w:rPr>
        <w:t xml:space="preserve"> η καταβολή επιδόματος στέγασης με οικογενειακά και οικονομικά κριτήρια. </w:t>
      </w:r>
    </w:p>
    <w:p w14:paraId="120F89B4" w14:textId="77777777" w:rsidR="0086761A" w:rsidRDefault="00427452">
      <w:pPr>
        <w:spacing w:line="600" w:lineRule="auto"/>
        <w:ind w:firstLine="720"/>
        <w:jc w:val="both"/>
        <w:rPr>
          <w:rFonts w:eastAsia="Times New Roman" w:cs="Times New Roman"/>
        </w:rPr>
      </w:pPr>
      <w:r>
        <w:rPr>
          <w:rFonts w:eastAsia="Times New Roman" w:cs="Times New Roman"/>
        </w:rPr>
        <w:t>Η μείωση των ασφαλιστικών εισφορών για τους αγρότες, τους ελεύθερους επαγγελματίες και τους αυτοαπασχολούμενους.</w:t>
      </w:r>
    </w:p>
    <w:p w14:paraId="120F89B5" w14:textId="77777777" w:rsidR="0086761A" w:rsidRDefault="00427452">
      <w:pPr>
        <w:spacing w:line="600" w:lineRule="auto"/>
        <w:ind w:firstLine="720"/>
        <w:jc w:val="both"/>
        <w:rPr>
          <w:rFonts w:eastAsia="Times New Roman" w:cs="Times New Roman"/>
        </w:rPr>
      </w:pPr>
      <w:r>
        <w:rPr>
          <w:rFonts w:eastAsia="Times New Roman" w:cs="Times New Roman"/>
        </w:rPr>
        <w:t xml:space="preserve">Η κατάργηση του τέλους επιτηδεύματος για τους αγρότες που είναι μέλη </w:t>
      </w:r>
      <w:r>
        <w:rPr>
          <w:rFonts w:eastAsia="Times New Roman" w:cs="Times New Roman"/>
        </w:rPr>
        <w:t>αγροτικών συνεταιρισμών, για τους ίδιους τους αγροτικούς συνεταιρισμούς, για τις επιχειρήσεις που βρίσκονται σε αδράνεια, για τα νομικά πρόσωπα που βρίσκονται σε καθεστώς εκκαθάρισης ή πτώχευσης, για τους σχολικούς συνεταιρισμούς, για τις κοινωνικές συνετα</w:t>
      </w:r>
      <w:r>
        <w:rPr>
          <w:rFonts w:eastAsia="Times New Roman" w:cs="Times New Roman"/>
        </w:rPr>
        <w:t xml:space="preserve">ιριστικές επιχειρήσεις και τέλος για τους συνεταιρισμούς εργαζομένων. </w:t>
      </w:r>
    </w:p>
    <w:p w14:paraId="120F89B6" w14:textId="77777777" w:rsidR="0086761A" w:rsidRDefault="00427452">
      <w:pPr>
        <w:spacing w:line="600" w:lineRule="auto"/>
        <w:ind w:firstLine="720"/>
        <w:jc w:val="both"/>
        <w:rPr>
          <w:rFonts w:eastAsia="Times New Roman" w:cs="Times New Roman"/>
        </w:rPr>
      </w:pPr>
      <w:r>
        <w:rPr>
          <w:rFonts w:eastAsia="Times New Roman" w:cs="Times New Roman"/>
        </w:rPr>
        <w:t xml:space="preserve">Η επαναφορά των συλλογικών συμβάσεων εργασίας. </w:t>
      </w:r>
    </w:p>
    <w:p w14:paraId="120F89B7" w14:textId="77777777" w:rsidR="0086761A" w:rsidRDefault="00427452">
      <w:pPr>
        <w:spacing w:line="600" w:lineRule="auto"/>
        <w:ind w:firstLine="720"/>
        <w:jc w:val="both"/>
        <w:rPr>
          <w:rFonts w:eastAsia="Times New Roman" w:cs="Times New Roman"/>
        </w:rPr>
      </w:pPr>
      <w:r>
        <w:rPr>
          <w:rFonts w:eastAsia="Times New Roman" w:cs="Times New Roman"/>
        </w:rPr>
        <w:lastRenderedPageBreak/>
        <w:t xml:space="preserve">Η επιδότηση των ασφαλιστικών εισφορών για τους νέους ηλικίας έως </w:t>
      </w:r>
      <w:r>
        <w:rPr>
          <w:rFonts w:eastAsia="Times New Roman" w:cs="Times New Roman"/>
        </w:rPr>
        <w:t xml:space="preserve">είκοσι πέντε </w:t>
      </w:r>
      <w:r>
        <w:rPr>
          <w:rFonts w:eastAsia="Times New Roman" w:cs="Times New Roman"/>
        </w:rPr>
        <w:t>ετών για να ενισχύσουμε την απασχόληση των νέων ανθρώπων κα</w:t>
      </w:r>
      <w:r>
        <w:rPr>
          <w:rFonts w:eastAsia="Times New Roman" w:cs="Times New Roman"/>
        </w:rPr>
        <w:t xml:space="preserve">ι να περιορίσουμε το </w:t>
      </w:r>
      <w:r>
        <w:rPr>
          <w:rFonts w:eastAsia="Times New Roman" w:cs="Times New Roman"/>
          <w:lang w:val="en-US"/>
        </w:rPr>
        <w:t>brain</w:t>
      </w:r>
      <w:r w:rsidRPr="00B15D9D">
        <w:rPr>
          <w:rFonts w:eastAsia="Times New Roman" w:cs="Times New Roman"/>
        </w:rPr>
        <w:t xml:space="preserve"> </w:t>
      </w:r>
      <w:r>
        <w:rPr>
          <w:rFonts w:eastAsia="Times New Roman" w:cs="Times New Roman"/>
          <w:lang w:val="en-US"/>
        </w:rPr>
        <w:t>drain</w:t>
      </w:r>
      <w:r>
        <w:rPr>
          <w:rFonts w:eastAsia="Times New Roman" w:cs="Times New Roman"/>
        </w:rPr>
        <w:t xml:space="preserve">. </w:t>
      </w:r>
    </w:p>
    <w:p w14:paraId="120F89B8" w14:textId="77777777" w:rsidR="0086761A" w:rsidRDefault="00427452">
      <w:pPr>
        <w:spacing w:line="600" w:lineRule="auto"/>
        <w:ind w:firstLine="720"/>
        <w:jc w:val="both"/>
        <w:rPr>
          <w:rFonts w:eastAsia="Times New Roman" w:cs="Times New Roman"/>
        </w:rPr>
      </w:pPr>
      <w:r>
        <w:rPr>
          <w:rFonts w:eastAsia="Times New Roman" w:cs="Times New Roman"/>
        </w:rPr>
        <w:t xml:space="preserve">Η αύξηση του κατώτατου μισθού από τον Ιανουάριο 2019 και η κατάργηση του υποκατώτατου μισθού που αποτελεί μια δυσμενή ηλικιακή διάκριση σε βάρος των νέων έως </w:t>
      </w:r>
      <w:r>
        <w:rPr>
          <w:rFonts w:eastAsia="Times New Roman" w:cs="Times New Roman"/>
        </w:rPr>
        <w:t>είκοσι πέντε</w:t>
      </w:r>
      <w:r>
        <w:rPr>
          <w:rFonts w:eastAsia="Times New Roman" w:cs="Times New Roman"/>
        </w:rPr>
        <w:t xml:space="preserve"> ετών. </w:t>
      </w:r>
    </w:p>
    <w:p w14:paraId="120F89B9" w14:textId="77777777" w:rsidR="0086761A" w:rsidRDefault="00427452">
      <w:pPr>
        <w:spacing w:line="600" w:lineRule="auto"/>
        <w:ind w:firstLine="720"/>
        <w:jc w:val="both"/>
        <w:rPr>
          <w:rFonts w:eastAsia="Times New Roman" w:cs="Times New Roman"/>
        </w:rPr>
      </w:pPr>
      <w:r>
        <w:rPr>
          <w:rFonts w:eastAsia="Times New Roman" w:cs="Times New Roman"/>
        </w:rPr>
        <w:t>Η καταπολέμηση της ανεργίας που είναι κεντρ</w:t>
      </w:r>
      <w:r>
        <w:rPr>
          <w:rFonts w:eastAsia="Times New Roman" w:cs="Times New Roman"/>
        </w:rPr>
        <w:t>ικός στόχος της Κυβέρνησής μας. Το 2015 παραλάβαμε την ανεργία στο 26% και σήμερα βρίσκεται στο 18,6%. Δηλαδή μέσα σε τριάμισι χρόνια μειώθηκε κατά επτά ποσοστιαίες μονάδες, ενώ δημιουργήθηκαν και τριακόσιες χιλιάδες νέες θέσεις εργασίας. Για το 2019 η ανε</w:t>
      </w:r>
      <w:r>
        <w:rPr>
          <w:rFonts w:eastAsia="Times New Roman" w:cs="Times New Roman"/>
        </w:rPr>
        <w:t>ργία αναμένεται να μειωθεί στο 18,2%.</w:t>
      </w:r>
    </w:p>
    <w:p w14:paraId="120F89BA" w14:textId="77777777" w:rsidR="0086761A" w:rsidRDefault="00427452">
      <w:pPr>
        <w:spacing w:line="600" w:lineRule="auto"/>
        <w:ind w:firstLine="720"/>
        <w:jc w:val="both"/>
        <w:rPr>
          <w:rFonts w:eastAsia="Times New Roman" w:cs="Times New Roman"/>
        </w:rPr>
      </w:pPr>
      <w:r>
        <w:rPr>
          <w:rFonts w:eastAsia="Times New Roman" w:cs="Times New Roman"/>
        </w:rPr>
        <w:t xml:space="preserve">Η διανομή κοινωνικού μερίσματος και το 2018 το οποίο θα ανέλθει σε 710 εκατομμύρια ευρώ και θα καταβληθεί στις πιο ευάλωτες οικονομικά ομάδες του πληθυσμού. </w:t>
      </w:r>
    </w:p>
    <w:p w14:paraId="120F89BB" w14:textId="77777777" w:rsidR="0086761A" w:rsidRDefault="00427452">
      <w:pPr>
        <w:spacing w:line="600" w:lineRule="auto"/>
        <w:ind w:firstLine="720"/>
        <w:jc w:val="both"/>
        <w:rPr>
          <w:rFonts w:eastAsia="Times New Roman" w:cs="Times New Roman"/>
        </w:rPr>
      </w:pPr>
      <w:r>
        <w:rPr>
          <w:rFonts w:eastAsia="Times New Roman" w:cs="Times New Roman"/>
        </w:rPr>
        <w:t>Η σταδιακή μείωση του φόρου εισοδήματος των νομικών προσώπων</w:t>
      </w:r>
      <w:r>
        <w:rPr>
          <w:rFonts w:eastAsia="Times New Roman" w:cs="Times New Roman"/>
        </w:rPr>
        <w:t xml:space="preserve"> από 29% το 2018 στο 25% έως το 2022.</w:t>
      </w:r>
    </w:p>
    <w:p w14:paraId="120F89BC" w14:textId="77777777" w:rsidR="0086761A" w:rsidRDefault="00427452">
      <w:pPr>
        <w:spacing w:line="600" w:lineRule="auto"/>
        <w:ind w:firstLine="720"/>
        <w:jc w:val="both"/>
        <w:rPr>
          <w:rFonts w:eastAsia="Times New Roman" w:cs="Times New Roman"/>
        </w:rPr>
      </w:pPr>
      <w:r>
        <w:rPr>
          <w:rFonts w:eastAsia="Times New Roman" w:cs="Times New Roman"/>
        </w:rPr>
        <w:t>Η μείωση του ΕΝΦΙΑ μ</w:t>
      </w:r>
      <w:r>
        <w:rPr>
          <w:rFonts w:eastAsia="Times New Roman" w:cs="Times New Roman"/>
        </w:rPr>
        <w:t>εσοσταθμικά</w:t>
      </w:r>
      <w:r>
        <w:rPr>
          <w:rFonts w:eastAsia="Times New Roman" w:cs="Times New Roman"/>
        </w:rPr>
        <w:t xml:space="preserve"> κατά 10% και κατά 30% για περιουσίες έως 60.000 ευρώ. </w:t>
      </w:r>
    </w:p>
    <w:p w14:paraId="120F89BD" w14:textId="77777777" w:rsidR="0086761A" w:rsidRDefault="00427452">
      <w:pPr>
        <w:spacing w:line="600" w:lineRule="auto"/>
        <w:ind w:firstLine="720"/>
        <w:jc w:val="both"/>
        <w:rPr>
          <w:rFonts w:eastAsia="Times New Roman" w:cs="Times New Roman"/>
        </w:rPr>
      </w:pPr>
      <w:r>
        <w:rPr>
          <w:rFonts w:eastAsia="Times New Roman" w:cs="Times New Roman"/>
        </w:rPr>
        <w:lastRenderedPageBreak/>
        <w:t>Η καταβολή των αναδρομικών στα ειδικά μισθολόγια</w:t>
      </w:r>
      <w:r>
        <w:rPr>
          <w:rFonts w:eastAsia="Times New Roman" w:cs="Times New Roman"/>
        </w:rPr>
        <w:t xml:space="preserve"> τόσο στο εν ενεργεία προσωπικό όσο και στους συνταξιούχους. Ήδη από χθες άρχισαν να κατατίθενται στους λογαριασμούς των δικαιούχων.</w:t>
      </w:r>
    </w:p>
    <w:p w14:paraId="120F89BE" w14:textId="77777777" w:rsidR="0086761A" w:rsidRDefault="00427452">
      <w:pPr>
        <w:spacing w:line="600" w:lineRule="auto"/>
        <w:ind w:firstLine="720"/>
        <w:jc w:val="both"/>
        <w:rPr>
          <w:rFonts w:eastAsia="Times New Roman" w:cs="Times New Roman"/>
        </w:rPr>
      </w:pPr>
      <w:r>
        <w:rPr>
          <w:rFonts w:eastAsia="Times New Roman" w:cs="Times New Roman"/>
        </w:rPr>
        <w:t>Η μη εφαρμογή του μέτρου της περικοπής των κύριων και επικουρικών συντάξεων παρά την παραφιλολογία της Αντιπολίτευσης και ι</w:t>
      </w:r>
      <w:r>
        <w:rPr>
          <w:rFonts w:eastAsia="Times New Roman" w:cs="Times New Roman"/>
        </w:rPr>
        <w:t xml:space="preserve">δίως της Νέας Δημοκρατίας αλλά και των μέσων ενημέρωσης που τη στηρίζουν. </w:t>
      </w:r>
    </w:p>
    <w:p w14:paraId="120F89BF" w14:textId="77777777" w:rsidR="0086761A" w:rsidRDefault="00427452">
      <w:pPr>
        <w:spacing w:line="600" w:lineRule="auto"/>
        <w:ind w:firstLine="720"/>
        <w:jc w:val="both"/>
        <w:rPr>
          <w:rFonts w:eastAsia="Times New Roman" w:cs="Times New Roman"/>
        </w:rPr>
      </w:pPr>
      <w:r>
        <w:rPr>
          <w:rFonts w:eastAsia="Times New Roman" w:cs="Times New Roman"/>
        </w:rPr>
        <w:t xml:space="preserve">Τέλος, όσον αφορά τη </w:t>
      </w:r>
      <w:r>
        <w:rPr>
          <w:rFonts w:eastAsia="Times New Roman" w:cs="Times New Roman"/>
        </w:rPr>
        <w:t>δ</w:t>
      </w:r>
      <w:r>
        <w:rPr>
          <w:rFonts w:eastAsia="Times New Roman" w:cs="Times New Roman"/>
        </w:rPr>
        <w:t>υτική Μακεδονία συνεχίζεται και το 2019 η έκπτωση στο τιμολόγιο του ηλεκτρικού ρεύματος, δαπάνη που ανέρχεται στο ποσό των 17,5 εκατομμυρίων ευρώ.</w:t>
      </w:r>
    </w:p>
    <w:p w14:paraId="120F89C0" w14:textId="77777777" w:rsidR="0086761A" w:rsidRDefault="00427452">
      <w:pPr>
        <w:spacing w:line="600" w:lineRule="auto"/>
        <w:ind w:firstLine="720"/>
        <w:jc w:val="both"/>
        <w:rPr>
          <w:rFonts w:eastAsia="Times New Roman" w:cs="Times New Roman"/>
        </w:rPr>
      </w:pPr>
      <w:r>
        <w:rPr>
          <w:rFonts w:eastAsia="Times New Roman" w:cs="Times New Roman"/>
        </w:rPr>
        <w:t>Κυρίες και κ</w:t>
      </w:r>
      <w:r>
        <w:rPr>
          <w:rFonts w:eastAsia="Times New Roman" w:cs="Times New Roman"/>
        </w:rPr>
        <w:t>ύριοι συνάδελφοι, αξίζει να τονιστεί ότι στα τέσσερα χρόνια διακυβέρνησης του ΣΥΡΙΖΑ</w:t>
      </w:r>
      <w:r>
        <w:rPr>
          <w:rFonts w:eastAsia="Times New Roman" w:cs="Times New Roman"/>
        </w:rPr>
        <w:t>,</w:t>
      </w:r>
      <w:r>
        <w:rPr>
          <w:rFonts w:eastAsia="Times New Roman" w:cs="Times New Roman"/>
        </w:rPr>
        <w:t xml:space="preserve"> αρχίσαμε να ανοικοδομούμε το κοινωνικό κράτος με παρεμβάσεις όπως η αναβάθμιση της πρωτοβάθμιας φροντίδας υγείας με την ενίσχυση και την επέκταση των </w:t>
      </w:r>
      <w:r>
        <w:rPr>
          <w:rFonts w:eastAsia="Times New Roman" w:cs="Times New Roman"/>
        </w:rPr>
        <w:t>τ</w:t>
      </w:r>
      <w:r>
        <w:rPr>
          <w:rFonts w:eastAsia="Times New Roman" w:cs="Times New Roman"/>
        </w:rPr>
        <w:t xml:space="preserve">οπικών </w:t>
      </w:r>
      <w:r>
        <w:rPr>
          <w:rFonts w:eastAsia="Times New Roman" w:cs="Times New Roman"/>
        </w:rPr>
        <w:t>μ</w:t>
      </w:r>
      <w:r>
        <w:rPr>
          <w:rFonts w:eastAsia="Times New Roman" w:cs="Times New Roman"/>
        </w:rPr>
        <w:t xml:space="preserve">ονάδων </w:t>
      </w:r>
      <w:r>
        <w:rPr>
          <w:rFonts w:eastAsia="Times New Roman" w:cs="Times New Roman"/>
        </w:rPr>
        <w:t>υ</w:t>
      </w:r>
      <w:r>
        <w:rPr>
          <w:rFonts w:eastAsia="Times New Roman" w:cs="Times New Roman"/>
        </w:rPr>
        <w:t>γεί</w:t>
      </w:r>
      <w:r>
        <w:rPr>
          <w:rFonts w:eastAsia="Times New Roman" w:cs="Times New Roman"/>
        </w:rPr>
        <w:t xml:space="preserve">ας. </w:t>
      </w:r>
    </w:p>
    <w:p w14:paraId="120F89C1" w14:textId="77777777" w:rsidR="0086761A" w:rsidRDefault="00427452">
      <w:pPr>
        <w:spacing w:line="600" w:lineRule="auto"/>
        <w:ind w:firstLine="720"/>
        <w:jc w:val="both"/>
        <w:rPr>
          <w:rFonts w:eastAsia="Times New Roman" w:cs="Times New Roman"/>
        </w:rPr>
      </w:pPr>
      <w:r>
        <w:rPr>
          <w:rFonts w:eastAsia="Times New Roman" w:cs="Times New Roman"/>
        </w:rPr>
        <w:t xml:space="preserve">Η εξασφάλιση της ελεύθερης πρόσβασης όλων των ανασφάλιστων πολιτών σε νοσοκομειακή και ιατροφαρμακευτική περίθαλψη και σε ιατρικές εξετάσεις. </w:t>
      </w:r>
    </w:p>
    <w:p w14:paraId="120F89C2" w14:textId="77777777" w:rsidR="0086761A" w:rsidRDefault="00427452">
      <w:pPr>
        <w:spacing w:line="600" w:lineRule="auto"/>
        <w:ind w:firstLine="720"/>
        <w:jc w:val="both"/>
        <w:rPr>
          <w:rFonts w:eastAsia="Times New Roman" w:cs="Times New Roman"/>
        </w:rPr>
      </w:pPr>
      <w:r>
        <w:rPr>
          <w:rFonts w:eastAsia="Times New Roman" w:cs="Times New Roman"/>
        </w:rPr>
        <w:t>Οι προσλήψεις εκπαιδευτικών.</w:t>
      </w:r>
    </w:p>
    <w:p w14:paraId="120F89C3" w14:textId="77777777" w:rsidR="0086761A" w:rsidRDefault="00427452">
      <w:pPr>
        <w:spacing w:line="600" w:lineRule="auto"/>
        <w:ind w:firstLine="720"/>
        <w:jc w:val="both"/>
        <w:rPr>
          <w:rFonts w:eastAsia="Times New Roman" w:cs="Times New Roman"/>
        </w:rPr>
      </w:pPr>
      <w:r>
        <w:rPr>
          <w:rFonts w:eastAsia="Times New Roman" w:cs="Times New Roman"/>
        </w:rPr>
        <w:t xml:space="preserve">Η καθιέρωση και ενίσχυση των σχολικών γευμάτων. </w:t>
      </w:r>
    </w:p>
    <w:p w14:paraId="120F89C4" w14:textId="77777777" w:rsidR="0086761A" w:rsidRDefault="00427452">
      <w:pPr>
        <w:spacing w:line="600" w:lineRule="auto"/>
        <w:ind w:firstLine="720"/>
        <w:jc w:val="both"/>
        <w:rPr>
          <w:rFonts w:eastAsia="Times New Roman" w:cs="Times New Roman"/>
        </w:rPr>
      </w:pPr>
      <w:r>
        <w:rPr>
          <w:rFonts w:eastAsia="Times New Roman" w:cs="Times New Roman"/>
        </w:rPr>
        <w:lastRenderedPageBreak/>
        <w:t>Η πρόσβαση περισσότερων παιδιώ</w:t>
      </w:r>
      <w:r>
        <w:rPr>
          <w:rFonts w:eastAsia="Times New Roman" w:cs="Times New Roman"/>
        </w:rPr>
        <w:t xml:space="preserve">ν στους βρεφονηπιακούς σταθμούς. Προχωράμε ήδη στην ίδρυση χιλίων διακοσίων νέων παιδικών σταθμών. </w:t>
      </w:r>
    </w:p>
    <w:p w14:paraId="120F89C5" w14:textId="77777777" w:rsidR="0086761A" w:rsidRDefault="00427452">
      <w:pPr>
        <w:spacing w:line="600" w:lineRule="auto"/>
        <w:ind w:firstLine="720"/>
        <w:jc w:val="both"/>
        <w:rPr>
          <w:rFonts w:eastAsia="Times New Roman" w:cs="Times New Roman"/>
        </w:rPr>
      </w:pPr>
      <w:r>
        <w:rPr>
          <w:rFonts w:eastAsia="Times New Roman" w:cs="Times New Roman"/>
        </w:rPr>
        <w:t xml:space="preserve">Η θέσπιση του ενιαίου επιδόματος παιδιού και η χορήγησή του εξορθολογισμένα ανάλογα με τον αριθμό των τέκνων και το οικογενειακό εισόδημα. </w:t>
      </w:r>
    </w:p>
    <w:p w14:paraId="120F89C6" w14:textId="77777777" w:rsidR="0086761A" w:rsidRDefault="00427452">
      <w:pPr>
        <w:spacing w:line="600" w:lineRule="auto"/>
        <w:ind w:firstLine="720"/>
        <w:jc w:val="both"/>
        <w:rPr>
          <w:rFonts w:eastAsia="Times New Roman" w:cs="Times New Roman"/>
        </w:rPr>
      </w:pPr>
      <w:r>
        <w:rPr>
          <w:rFonts w:eastAsia="Times New Roman" w:cs="Times New Roman"/>
        </w:rPr>
        <w:t xml:space="preserve">Η καθιέρωση του </w:t>
      </w:r>
      <w:r>
        <w:rPr>
          <w:rFonts w:eastAsia="Times New Roman" w:cs="Times New Roman"/>
        </w:rPr>
        <w:t>κ</w:t>
      </w:r>
      <w:r>
        <w:rPr>
          <w:rFonts w:eastAsia="Times New Roman" w:cs="Times New Roman"/>
        </w:rPr>
        <w:t xml:space="preserve">οινωνικού </w:t>
      </w:r>
      <w:r>
        <w:rPr>
          <w:rFonts w:eastAsia="Times New Roman" w:cs="Times New Roman"/>
        </w:rPr>
        <w:t>ε</w:t>
      </w:r>
      <w:r>
        <w:rPr>
          <w:rFonts w:eastAsia="Times New Roman" w:cs="Times New Roman"/>
        </w:rPr>
        <w:t xml:space="preserve">ισοδήματος </w:t>
      </w:r>
      <w:r>
        <w:rPr>
          <w:rFonts w:eastAsia="Times New Roman" w:cs="Times New Roman"/>
        </w:rPr>
        <w:t>α</w:t>
      </w:r>
      <w:r>
        <w:rPr>
          <w:rFonts w:eastAsia="Times New Roman" w:cs="Times New Roman"/>
        </w:rPr>
        <w:t xml:space="preserve">λληλεγγύης, του </w:t>
      </w:r>
      <w:r>
        <w:rPr>
          <w:rFonts w:eastAsia="Times New Roman" w:cs="Times New Roman"/>
        </w:rPr>
        <w:t>κ</w:t>
      </w:r>
      <w:r>
        <w:rPr>
          <w:rFonts w:eastAsia="Times New Roman" w:cs="Times New Roman"/>
        </w:rPr>
        <w:t xml:space="preserve">οινωνικού </w:t>
      </w:r>
      <w:r>
        <w:rPr>
          <w:rFonts w:eastAsia="Times New Roman" w:cs="Times New Roman"/>
        </w:rPr>
        <w:t>ο</w:t>
      </w:r>
      <w:r>
        <w:rPr>
          <w:rFonts w:eastAsia="Times New Roman" w:cs="Times New Roman"/>
        </w:rPr>
        <w:t xml:space="preserve">ικιακού </w:t>
      </w:r>
      <w:r>
        <w:rPr>
          <w:rFonts w:eastAsia="Times New Roman" w:cs="Times New Roman"/>
        </w:rPr>
        <w:t>τ</w:t>
      </w:r>
      <w:r>
        <w:rPr>
          <w:rFonts w:eastAsia="Times New Roman" w:cs="Times New Roman"/>
        </w:rPr>
        <w:t xml:space="preserve">ιμολογίου παροχής ηλεκτρικού ρεύματος και του στεγαστικού επιδόματος για τους πιο ευάλωτους συμπολίτες μας. </w:t>
      </w:r>
    </w:p>
    <w:p w14:paraId="120F89C7" w14:textId="77777777" w:rsidR="0086761A" w:rsidRDefault="00427452">
      <w:pPr>
        <w:spacing w:line="600" w:lineRule="auto"/>
        <w:ind w:firstLine="720"/>
        <w:jc w:val="both"/>
        <w:rPr>
          <w:rFonts w:eastAsia="Times New Roman" w:cs="Times New Roman"/>
        </w:rPr>
      </w:pPr>
      <w:r>
        <w:rPr>
          <w:rFonts w:eastAsia="Times New Roman" w:cs="Times New Roman"/>
        </w:rPr>
        <w:t>Η καθιέρωση του μεταφορικού ισοδύναμου για τους κατοίκους και τις επιχειρήσεις των νησ</w:t>
      </w:r>
      <w:r>
        <w:rPr>
          <w:rFonts w:eastAsia="Times New Roman" w:cs="Times New Roman"/>
        </w:rPr>
        <w:t xml:space="preserve">ιών αλλά και για το ιατρικό και εκπαιδευτικό προσωπικό που διαμένει προσωρινά στα νησιά. Και όπως ανακοίνωσε ο Πρωθυπουργός, από την αρχή του 2019 θα εφαρμοστεί πιλοτικά και η επιδότηση καυσίμων σε μικρά και απομονωμένα νησιά. </w:t>
      </w:r>
    </w:p>
    <w:p w14:paraId="120F89C8" w14:textId="77777777" w:rsidR="0086761A" w:rsidRDefault="00427452">
      <w:pPr>
        <w:spacing w:line="600" w:lineRule="auto"/>
        <w:ind w:firstLine="720"/>
        <w:jc w:val="both"/>
        <w:rPr>
          <w:rFonts w:eastAsia="Times New Roman" w:cs="Times New Roman"/>
        </w:rPr>
      </w:pPr>
      <w:r>
        <w:rPr>
          <w:rFonts w:eastAsia="Times New Roman" w:cs="Times New Roman"/>
        </w:rPr>
        <w:t>Κλείνοντας, θέλω να τονίσω ό</w:t>
      </w:r>
      <w:r>
        <w:rPr>
          <w:rFonts w:eastAsia="Times New Roman" w:cs="Times New Roman"/>
        </w:rPr>
        <w:t>τι με αυτό</w:t>
      </w:r>
      <w:r>
        <w:rPr>
          <w:rFonts w:eastAsia="Times New Roman" w:cs="Times New Roman"/>
        </w:rPr>
        <w:t>ν</w:t>
      </w:r>
      <w:r>
        <w:rPr>
          <w:rFonts w:eastAsia="Times New Roman" w:cs="Times New Roman"/>
        </w:rPr>
        <w:t xml:space="preserve"> τον </w:t>
      </w:r>
      <w:r>
        <w:rPr>
          <w:rFonts w:eastAsia="Times New Roman" w:cs="Times New Roman"/>
        </w:rPr>
        <w:t>π</w:t>
      </w:r>
      <w:r>
        <w:rPr>
          <w:rFonts w:eastAsia="Times New Roman" w:cs="Times New Roman"/>
        </w:rPr>
        <w:t>ροϋπολογισμό</w:t>
      </w:r>
      <w:r>
        <w:rPr>
          <w:rFonts w:eastAsia="Times New Roman" w:cs="Times New Roman"/>
        </w:rPr>
        <w:t>,</w:t>
      </w:r>
      <w:r>
        <w:rPr>
          <w:rFonts w:eastAsia="Times New Roman" w:cs="Times New Roman"/>
        </w:rPr>
        <w:t xml:space="preserve"> η χώρα μας επιστρέφει στην κανονικότητα, με την κοινωνία όρθια και με τους κόπους και τις θυσίες της να πιάνουν τόπο. Σήμερα μπορούμε να είμαστε αισιόδοξοι ότι η χώρα μας έχει μπροστά της ένα καλύτερο μέλλον με βιώσιμη και δίκαιη ανάπτυξη και κοινωνική αλ</w:t>
      </w:r>
      <w:r>
        <w:rPr>
          <w:rFonts w:eastAsia="Times New Roman" w:cs="Times New Roman"/>
        </w:rPr>
        <w:t xml:space="preserve">ληλεγγύη. </w:t>
      </w:r>
    </w:p>
    <w:p w14:paraId="120F89C9" w14:textId="77777777" w:rsidR="0086761A" w:rsidRDefault="00427452">
      <w:pPr>
        <w:spacing w:line="600" w:lineRule="auto"/>
        <w:ind w:firstLine="720"/>
        <w:jc w:val="both"/>
        <w:rPr>
          <w:rFonts w:eastAsia="Times New Roman" w:cs="Times New Roman"/>
        </w:rPr>
      </w:pPr>
      <w:r>
        <w:rPr>
          <w:rFonts w:eastAsia="Times New Roman" w:cs="Times New Roman"/>
        </w:rPr>
        <w:t xml:space="preserve">Ευχαριστώ. </w:t>
      </w:r>
    </w:p>
    <w:p w14:paraId="120F89CA" w14:textId="77777777" w:rsidR="0086761A" w:rsidRDefault="00427452">
      <w:pPr>
        <w:spacing w:line="600" w:lineRule="auto"/>
        <w:ind w:firstLine="720"/>
        <w:jc w:val="center"/>
        <w:rPr>
          <w:rFonts w:eastAsia="Times New Roman"/>
          <w:bCs/>
        </w:rPr>
      </w:pPr>
      <w:r w:rsidRPr="006651D3">
        <w:rPr>
          <w:rFonts w:eastAsia="Times New Roman"/>
          <w:bCs/>
        </w:rPr>
        <w:lastRenderedPageBreak/>
        <w:t>(Χειροκροτήματα από την πτέρυγα του ΣΥΡΙΖΑ)</w:t>
      </w:r>
    </w:p>
    <w:p w14:paraId="120F89CB" w14:textId="77777777" w:rsidR="0086761A" w:rsidRDefault="00427452">
      <w:pPr>
        <w:spacing w:line="600" w:lineRule="auto"/>
        <w:ind w:firstLine="720"/>
        <w:jc w:val="both"/>
        <w:rPr>
          <w:rFonts w:eastAsia="Times New Roman" w:cs="Times New Roman"/>
        </w:rPr>
      </w:pPr>
      <w:r>
        <w:rPr>
          <w:rFonts w:eastAsia="Times New Roman" w:cs="Times New Roman"/>
        </w:rPr>
        <w:t xml:space="preserve"> </w:t>
      </w:r>
      <w:r w:rsidRPr="007F661F">
        <w:rPr>
          <w:rFonts w:eastAsia="Times New Roman" w:cs="Times New Roman"/>
          <w:b/>
        </w:rPr>
        <w:t>ΠΡΟΕΔΡΕΥΩΝ (Μάριος Γεωργιάδης):</w:t>
      </w:r>
      <w:r w:rsidRPr="007F661F">
        <w:rPr>
          <w:rFonts w:eastAsia="Times New Roman" w:cs="Times New Roman"/>
        </w:rPr>
        <w:t xml:space="preserve"> </w:t>
      </w:r>
      <w:r>
        <w:rPr>
          <w:rFonts w:eastAsia="Times New Roman" w:cs="Times New Roman"/>
        </w:rPr>
        <w:t xml:space="preserve">Ευχαριστούμε και εμείς για την οικονομία στο χρόνο. </w:t>
      </w:r>
    </w:p>
    <w:p w14:paraId="120F89CC" w14:textId="77777777" w:rsidR="0086761A" w:rsidRDefault="00427452">
      <w:pPr>
        <w:spacing w:line="600" w:lineRule="auto"/>
        <w:ind w:firstLine="720"/>
        <w:jc w:val="both"/>
        <w:rPr>
          <w:rFonts w:eastAsia="Times New Roman" w:cs="Times New Roman"/>
        </w:rPr>
      </w:pPr>
      <w:r>
        <w:rPr>
          <w:rFonts w:eastAsia="Times New Roman" w:cs="Times New Roman"/>
        </w:rPr>
        <w:t>Ο κ. Ιλχάν Αχμέτ έχει τον λόγο για επτά λεπτά εκ μέρους της Δημοκρατικής Συμπαράταξης και αμέσως μετά η</w:t>
      </w:r>
      <w:r>
        <w:rPr>
          <w:rFonts w:eastAsia="Times New Roman" w:cs="Times New Roman"/>
        </w:rPr>
        <w:t xml:space="preserve"> Υφυπουργός Προστασίας του Πολίτη κ. Παπακώστα θα έρθει στο Βήμα, θα συνεχίσουμε με τον κ. Μπαλωμενάκη και με την λίστα και λίγο αργότερα με την κ. Χρυσοβελώνη. </w:t>
      </w:r>
    </w:p>
    <w:p w14:paraId="120F89CD" w14:textId="77777777" w:rsidR="0086761A" w:rsidRDefault="00427452">
      <w:pPr>
        <w:spacing w:line="600" w:lineRule="auto"/>
        <w:ind w:firstLine="720"/>
        <w:jc w:val="both"/>
        <w:rPr>
          <w:rFonts w:eastAsia="Times New Roman" w:cs="Times New Roman"/>
        </w:rPr>
      </w:pPr>
      <w:r>
        <w:rPr>
          <w:rFonts w:eastAsia="Times New Roman" w:cs="Times New Roman"/>
          <w:b/>
        </w:rPr>
        <w:t xml:space="preserve">ΙΛΧΑΝ ΑΧΜΕΤ: </w:t>
      </w:r>
      <w:r>
        <w:rPr>
          <w:rFonts w:eastAsia="Times New Roman" w:cs="Times New Roman"/>
        </w:rPr>
        <w:t xml:space="preserve">Ευχαριστώ πολύ, κύριε Πρόεδρε. </w:t>
      </w:r>
    </w:p>
    <w:p w14:paraId="120F89CE" w14:textId="77777777" w:rsidR="0086761A" w:rsidRDefault="00427452">
      <w:pPr>
        <w:spacing w:line="600" w:lineRule="auto"/>
        <w:ind w:firstLine="720"/>
        <w:jc w:val="both"/>
        <w:rPr>
          <w:rFonts w:eastAsia="Times New Roman" w:cs="Times New Roman"/>
        </w:rPr>
      </w:pPr>
      <w:r>
        <w:rPr>
          <w:rFonts w:eastAsia="Times New Roman" w:cs="Times New Roman"/>
        </w:rPr>
        <w:t xml:space="preserve">Κυρίες και κύριοι συνάδελφοι, ο </w:t>
      </w:r>
      <w:r>
        <w:rPr>
          <w:rFonts w:eastAsia="Times New Roman" w:cs="Times New Roman"/>
        </w:rPr>
        <w:t>π</w:t>
      </w:r>
      <w:r>
        <w:rPr>
          <w:rFonts w:eastAsia="Times New Roman" w:cs="Times New Roman"/>
        </w:rPr>
        <w:t>ροϋπολογισμός το</w:t>
      </w:r>
      <w:r>
        <w:rPr>
          <w:rFonts w:eastAsia="Times New Roman" w:cs="Times New Roman"/>
        </w:rPr>
        <w:t>υ 2019 με προβλεπόμενο πλεόνασμα περίπου στα 7 δισεκατομμύρια ευρώ</w:t>
      </w:r>
      <w:r>
        <w:rPr>
          <w:rFonts w:eastAsia="Times New Roman" w:cs="Times New Roman"/>
        </w:rPr>
        <w:t>,</w:t>
      </w:r>
      <w:r>
        <w:rPr>
          <w:rFonts w:eastAsia="Times New Roman" w:cs="Times New Roman"/>
        </w:rPr>
        <w:t xml:space="preserve"> αποτελεί συνέχεια της πολιτικής της υπερφορολόγησης και των περικοπών της Κυβέρνησης των ΣΥΡΙΖΑ</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ΑΝΕΛ, καθώς ενσωματώνει σωρευτικά όλα τα μέτρα φόρους και περικοπές, οι οποίες αθροιζόμενε</w:t>
      </w:r>
      <w:r>
        <w:rPr>
          <w:rFonts w:eastAsia="Times New Roman" w:cs="Times New Roman"/>
        </w:rPr>
        <w:t xml:space="preserve">ς ανέρχονται στο ύψος των 29,3 δισεκατομμυρίων ευρώ. </w:t>
      </w:r>
    </w:p>
    <w:p w14:paraId="120F89CF" w14:textId="77777777" w:rsidR="0086761A" w:rsidRDefault="00427452">
      <w:pPr>
        <w:spacing w:line="600" w:lineRule="auto"/>
        <w:ind w:firstLine="720"/>
        <w:jc w:val="both"/>
        <w:rPr>
          <w:rFonts w:eastAsia="Times New Roman" w:cs="Times New Roman"/>
        </w:rPr>
      </w:pPr>
      <w:r>
        <w:rPr>
          <w:rFonts w:eastAsia="Times New Roman" w:cs="Times New Roman"/>
        </w:rPr>
        <w:t>Παρά το κυβερνητικό αφήγημα, κύριε Υπουργέ, για δήθεν καθαρή έξοδο από τα μνημόνια, η βαριά κληρονομιά των αχρείαστων μνημονίων που αποτελούν δικό σας έργο</w:t>
      </w:r>
      <w:r>
        <w:rPr>
          <w:rFonts w:eastAsia="Times New Roman" w:cs="Times New Roman"/>
        </w:rPr>
        <w:t>,</w:t>
      </w:r>
      <w:r>
        <w:rPr>
          <w:rFonts w:eastAsia="Times New Roman" w:cs="Times New Roman"/>
        </w:rPr>
        <w:t xml:space="preserve"> ρίχνει βαριά σκιά σε αυτόν τον </w:t>
      </w:r>
      <w:r>
        <w:rPr>
          <w:rFonts w:eastAsia="Times New Roman" w:cs="Times New Roman"/>
        </w:rPr>
        <w:t>π</w:t>
      </w:r>
      <w:r>
        <w:rPr>
          <w:rFonts w:eastAsia="Times New Roman" w:cs="Times New Roman"/>
        </w:rPr>
        <w:t xml:space="preserve">ροϋπολογισμό </w:t>
      </w:r>
      <w:r>
        <w:rPr>
          <w:rFonts w:eastAsia="Times New Roman" w:cs="Times New Roman"/>
        </w:rPr>
        <w:t xml:space="preserve">και θα βαρύνει και τους επόμενους, αν δεν αναιρεθούν οι μακροχρόνιες δεσμεύσεις που έχει αναλάβει για </w:t>
      </w:r>
      <w:r>
        <w:rPr>
          <w:rFonts w:eastAsia="Times New Roman" w:cs="Times New Roman"/>
        </w:rPr>
        <w:lastRenderedPageBreak/>
        <w:t>τη χώρα η Κυβέρνηση των ΣΥΡΙΖΑ</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ΑΝΕΛ χωρίς μάλιστα κα</w:t>
      </w:r>
      <w:r>
        <w:rPr>
          <w:rFonts w:eastAsia="Times New Roman" w:cs="Times New Roman"/>
        </w:rPr>
        <w:t>μ</w:t>
      </w:r>
      <w:r>
        <w:rPr>
          <w:rFonts w:eastAsia="Times New Roman" w:cs="Times New Roman"/>
        </w:rPr>
        <w:t xml:space="preserve">μία λαϊκή νομιμοποίηση αυτών. </w:t>
      </w:r>
    </w:p>
    <w:p w14:paraId="120F89D0" w14:textId="77777777" w:rsidR="0086761A" w:rsidRDefault="00427452">
      <w:pPr>
        <w:spacing w:line="600" w:lineRule="auto"/>
        <w:ind w:firstLine="720"/>
        <w:jc w:val="both"/>
        <w:rPr>
          <w:rFonts w:eastAsia="Times New Roman" w:cs="Times New Roman"/>
        </w:rPr>
      </w:pPr>
      <w:r>
        <w:rPr>
          <w:rFonts w:eastAsia="Times New Roman" w:cs="Times New Roman"/>
        </w:rPr>
        <w:t>Μιλάτε για κοινωνική δικαιοσύνη, αλλά φαίνεται να ξεχνάτε ότι δεν υπ</w:t>
      </w:r>
      <w:r>
        <w:rPr>
          <w:rFonts w:eastAsia="Times New Roman" w:cs="Times New Roman"/>
        </w:rPr>
        <w:t xml:space="preserve">άρχει πιο ακραία μορφή λιτότητας από τα υπερβολικά πλεονάσματα του 3,5% και τα υπερπλεονάσματα που βγαίνουν με αφαίρεση πόρων και εισοδημάτων από την πραγματική οικονομία και τους πολίτες, όταν η ανάπτυξη κινείται σε χαμηλά και πολύ χαμηλά επίπεδα. </w:t>
      </w:r>
    </w:p>
    <w:p w14:paraId="120F89D1" w14:textId="77777777" w:rsidR="0086761A" w:rsidRDefault="00427452">
      <w:pPr>
        <w:spacing w:line="600" w:lineRule="auto"/>
        <w:ind w:firstLine="720"/>
        <w:jc w:val="both"/>
        <w:rPr>
          <w:rFonts w:eastAsia="Times New Roman" w:cs="Times New Roman"/>
        </w:rPr>
      </w:pPr>
      <w:r>
        <w:rPr>
          <w:rFonts w:eastAsia="Times New Roman" w:cs="Times New Roman"/>
        </w:rPr>
        <w:t>Αυτή</w:t>
      </w:r>
      <w:r>
        <w:rPr>
          <w:rFonts w:eastAsia="Times New Roman" w:cs="Times New Roman"/>
        </w:rPr>
        <w:t>,</w:t>
      </w:r>
      <w:r>
        <w:rPr>
          <w:rFonts w:eastAsia="Times New Roman" w:cs="Times New Roman"/>
        </w:rPr>
        <w:t xml:space="preserve"> </w:t>
      </w:r>
      <w:r>
        <w:rPr>
          <w:rFonts w:eastAsia="Times New Roman" w:cs="Times New Roman"/>
        </w:rPr>
        <w:t>ακριβώς</w:t>
      </w:r>
      <w:r>
        <w:rPr>
          <w:rFonts w:eastAsia="Times New Roman" w:cs="Times New Roman"/>
        </w:rPr>
        <w:t>,</w:t>
      </w:r>
      <w:r>
        <w:rPr>
          <w:rFonts w:eastAsia="Times New Roman" w:cs="Times New Roman"/>
        </w:rPr>
        <w:t xml:space="preserve"> η αδιέξοδη και αντιαναπτυξιακή οικονομική σας πολιτική, κύριε Υπουργέ, αποτυπώνεται με τον πιο αποκαλυπτικό τρόπο σε φτωχές περιοχές της επικράτειας, όπως είναι η Θράκη και η Ροδόπη ειδικότερα, που θέλω να αναφερθώ. </w:t>
      </w:r>
    </w:p>
    <w:p w14:paraId="120F89D2" w14:textId="77777777" w:rsidR="0086761A" w:rsidRDefault="00427452">
      <w:pPr>
        <w:spacing w:line="600" w:lineRule="auto"/>
        <w:ind w:firstLine="720"/>
        <w:jc w:val="both"/>
        <w:rPr>
          <w:rFonts w:eastAsia="Times New Roman" w:cs="Times New Roman"/>
        </w:rPr>
      </w:pPr>
      <w:r>
        <w:rPr>
          <w:rFonts w:eastAsia="Times New Roman" w:cs="Times New Roman"/>
        </w:rPr>
        <w:t>Μόνο για φέτος από την οικονομ</w:t>
      </w:r>
      <w:r>
        <w:rPr>
          <w:rFonts w:eastAsia="Times New Roman" w:cs="Times New Roman"/>
        </w:rPr>
        <w:t xml:space="preserve">ία της Ροδόπης υπολογίζεται ότι θα λείψουν τουλάχιστον 20 εκατομμύρια ευρώ από τις ασθένειες που έχουν πλήξει τα καπνά και τα βαμβάκια, τα οποία για τριάντα χιλιάδες ανθρώπους αποτελούν μονοκαλλιέργεια και τον μοναδικό πόρο για να ζήσουν με αξιοπρέπεια. </w:t>
      </w:r>
    </w:p>
    <w:p w14:paraId="120F89D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ντί, λοιπόν, να απαντήσετε σ’ αυτό το αίτημα των παραγωγών για αποζημιώσεις εύλογες, δίκαιες και ανάλογες της ζημιάς που υπέστησαν, τι κάνετε; Εσείς επιλέξατε πριν από δυο ημέρες</w:t>
      </w:r>
      <w:r>
        <w:rPr>
          <w:rFonts w:eastAsia="Times New Roman" w:cs="Times New Roman"/>
          <w:szCs w:val="24"/>
        </w:rPr>
        <w:t>,</w:t>
      </w:r>
      <w:r>
        <w:rPr>
          <w:rFonts w:eastAsia="Times New Roman" w:cs="Times New Roman"/>
          <w:szCs w:val="24"/>
        </w:rPr>
        <w:t xml:space="preserve"> να μοιράσετε από τα </w:t>
      </w:r>
      <w:r>
        <w:rPr>
          <w:rFonts w:eastAsia="Times New Roman" w:cs="Times New Roman"/>
          <w:szCs w:val="24"/>
          <w:lang w:val="en-US"/>
        </w:rPr>
        <w:t>D</w:t>
      </w:r>
      <w:r>
        <w:rPr>
          <w:rFonts w:eastAsia="Times New Roman" w:cs="Times New Roman"/>
          <w:szCs w:val="24"/>
          <w:lang w:val="en-US"/>
        </w:rPr>
        <w:t>e</w:t>
      </w:r>
      <w:r w:rsidRPr="003D3CEF">
        <w:rPr>
          <w:rFonts w:eastAsia="Times New Roman" w:cs="Times New Roman"/>
          <w:szCs w:val="24"/>
        </w:rPr>
        <w:t xml:space="preserve"> </w:t>
      </w:r>
      <w:r>
        <w:rPr>
          <w:rFonts w:eastAsia="Times New Roman" w:cs="Times New Roman"/>
          <w:szCs w:val="24"/>
          <w:lang w:val="en-US"/>
        </w:rPr>
        <w:t>minimis</w:t>
      </w:r>
      <w:r w:rsidRPr="003D3CEF">
        <w:rPr>
          <w:rFonts w:eastAsia="Times New Roman" w:cs="Times New Roman"/>
          <w:szCs w:val="24"/>
        </w:rPr>
        <w:t xml:space="preserve"> </w:t>
      </w:r>
      <w:r>
        <w:rPr>
          <w:rFonts w:eastAsia="Times New Roman" w:cs="Times New Roman"/>
          <w:szCs w:val="24"/>
        </w:rPr>
        <w:t xml:space="preserve">ένα ποσό της τάξης </w:t>
      </w:r>
      <w:r>
        <w:rPr>
          <w:rFonts w:eastAsia="Times New Roman" w:cs="Times New Roman"/>
          <w:szCs w:val="24"/>
        </w:rPr>
        <w:lastRenderedPageBreak/>
        <w:t xml:space="preserve">των 8 εκατομμυρίων ευρώ σε καπνοπαραγωγούς σε όλη την Ελλάδα -δεν λέμε να μην τα δώσετε, αλλά θα σας εξηγήσω τι γίνεται- και σε εκείνους που δεν έχουν υποστεί καθόλου ζημιές ή έστω ζημιές ανάλογες με τη Ροδόπη. </w:t>
      </w:r>
    </w:p>
    <w:p w14:paraId="120F89D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Στη Ροδόπη οι ζημιές στου</w:t>
      </w:r>
      <w:r>
        <w:rPr>
          <w:rFonts w:eastAsia="Times New Roman" w:cs="Times New Roman"/>
          <w:szCs w:val="24"/>
        </w:rPr>
        <w:t>ς καπνοπαραγωγούς ανέρχονται περίπου στο ποσοστό του 80% πέραν της επίσημης τοποθέτησης του ΕΛΓΑ. Εσείς αποζημιώνετε με αυτόν τον τρόπο, με 100 ευρώ ανά στρέμμα καπνοπαραγωγούς με μικρές και πολύ μικρές εκμεταλλεύσεις που υπέστησαν ολοκληρωτική καταστροφή,</w:t>
      </w:r>
      <w:r>
        <w:rPr>
          <w:rFonts w:eastAsia="Times New Roman" w:cs="Times New Roman"/>
          <w:szCs w:val="24"/>
        </w:rPr>
        <w:t xml:space="preserve"> καταδικάζοντάς τους αυτούς και τις οικογένειές τους στην απόλυτη φτώχεια και στην εξαθλίωση. </w:t>
      </w:r>
    </w:p>
    <w:p w14:paraId="120F89D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Είναι ένα ακόμη κλασικό παράδειγμα της ανερμάτιστης πολιτικής σας, που υπακούει μόνο σε σκοπιμότητες, που υπηρετούν τα πρόσκαιρα πολιτικά και ψηφοθηρικά σας οφέλ</w:t>
      </w:r>
      <w:r>
        <w:rPr>
          <w:rFonts w:eastAsia="Times New Roman" w:cs="Times New Roman"/>
          <w:szCs w:val="24"/>
        </w:rPr>
        <w:t>η και τίποτα παραπάνω. Ενώ η διανομή του ποσού των αποζημιώσεων έπρεπε να γίνει με κριτήριο τη δικαιοσύνη και το ποσοστό της ζημιάς, εσείς το μόνο κριτήριο που είχατε ήταν το πελατειακό κριτήριο, καθώς και το ψηφοθηρικό κριτήριο, αν και μπορούσατε να στηρί</w:t>
      </w:r>
      <w:r>
        <w:rPr>
          <w:rFonts w:eastAsia="Times New Roman" w:cs="Times New Roman"/>
          <w:szCs w:val="24"/>
        </w:rPr>
        <w:t xml:space="preserve">ξετε ειδικά τους καπνοπαραγωγούς της Ροδόπης, όχι μόνο με το </w:t>
      </w:r>
      <w:r>
        <w:rPr>
          <w:rFonts w:eastAsia="Times New Roman" w:cs="Times New Roman"/>
          <w:szCs w:val="24"/>
          <w:lang w:val="en-US"/>
        </w:rPr>
        <w:t>De</w:t>
      </w:r>
      <w:r w:rsidRPr="003D3CEF">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αλλά και με τα ΠΣΕΑ σωρευτικά από εθνικούς πόρους, ούτως ώστε το ποσό των 100 ευρώ, που είναι ελεημοσύνη, τουλάχιστον να πάει στα 400 ευρώ, που θα ήταν και δίκαιη και εύλογη αποζημίωση</w:t>
      </w:r>
      <w:r>
        <w:rPr>
          <w:rFonts w:eastAsia="Times New Roman" w:cs="Times New Roman"/>
          <w:szCs w:val="24"/>
        </w:rPr>
        <w:t xml:space="preserve">. </w:t>
      </w:r>
    </w:p>
    <w:p w14:paraId="120F89D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Επισκέφθηκα, </w:t>
      </w:r>
      <w:r w:rsidRPr="00D62B99">
        <w:rPr>
          <w:rFonts w:eastAsia="Times New Roman" w:cs="Times New Roman"/>
          <w:szCs w:val="24"/>
        </w:rPr>
        <w:t>κύριε Υπουργέ</w:t>
      </w:r>
      <w:r>
        <w:rPr>
          <w:rFonts w:eastAsia="Times New Roman" w:cs="Times New Roman"/>
          <w:szCs w:val="24"/>
        </w:rPr>
        <w:t>, δύο φορές τις Βρυξέλλες μέσα σ’ ένα μικρό χρονικό διάστημα</w:t>
      </w:r>
      <w:r>
        <w:rPr>
          <w:rFonts w:eastAsia="Times New Roman" w:cs="Times New Roman"/>
          <w:szCs w:val="24"/>
        </w:rPr>
        <w:t>,</w:t>
      </w:r>
      <w:r>
        <w:rPr>
          <w:rFonts w:eastAsia="Times New Roman" w:cs="Times New Roman"/>
          <w:szCs w:val="24"/>
        </w:rPr>
        <w:t xml:space="preserve"> και είχα επαφές με το σύνολο της πολιτικής ηγεσίας της Ευρωπαϊκής Ένωσης στον αγροτικό τομέα. Είναι ξεκάθαρο ότι η πρόταση της Ευρωπαϊκής Επιτροπής και για τη νέα ΚΑΠ</w:t>
      </w:r>
      <w:r>
        <w:rPr>
          <w:rFonts w:eastAsia="Times New Roman" w:cs="Times New Roman"/>
          <w:szCs w:val="24"/>
        </w:rPr>
        <w:t>,</w:t>
      </w:r>
      <w:r>
        <w:rPr>
          <w:rFonts w:eastAsia="Times New Roman" w:cs="Times New Roman"/>
          <w:szCs w:val="24"/>
        </w:rPr>
        <w:t xml:space="preserve"> δίνει τη δυνατότητα στη χώρα-μέλος για να κάνει διανομή με μια σειρά από κριτήρια. </w:t>
      </w:r>
    </w:p>
    <w:p w14:paraId="120F89D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ίζεται εδώ το γεγονός ότι χρειάζεται αναδιανομή -αυτή είναι η πρότασή μας προς εσάς- προς τους μικρότερους παραγωγούς και μεγαλύτερη ενίσχυση στις περιοχές, όπου η γεωργία έχει θετική επίδραση στο περιβάλλον, στην κοινωνική συνοχή και στο εισόδημα. </w:t>
      </w:r>
    </w:p>
    <w:p w14:paraId="120F89D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Παράλλ</w:t>
      </w:r>
      <w:r>
        <w:rPr>
          <w:rFonts w:eastAsia="Times New Roman" w:cs="Times New Roman"/>
          <w:szCs w:val="24"/>
        </w:rPr>
        <w:t>ηλα η στρεμματική ενίσχυση θα πρέπει να είναι υψηλότερη στις φτωχότερες περιοχές, όπως είπε και ο κ. Χόγκαν, στις μειονεκτικές περιοχές, ώστε να αντισταθμίζει τις μεγάλες εισοδηματικές ανισότητες που καταγράφονται σε επίπεδο ελληνικών περιφερειών και ανάλο</w:t>
      </w:r>
      <w:r>
        <w:rPr>
          <w:rFonts w:eastAsia="Times New Roman" w:cs="Times New Roman"/>
          <w:szCs w:val="24"/>
        </w:rPr>
        <w:t>γα με την εκάστοτε καλλιέργεια, ενώ εσείς τη διανομή την κάνετε οριζόντια. Εμείς λέμε ότι πρέπει να ακολουθήσουμε το μοντέλο της πυραμίδας. Δηλαδή εκεί που υπάρχουν μειονεκτικές περιοχές με ελάχιστα εισοδήματα και περιφερειακά κριτήρια, η διανομή ανά στρεμ</w:t>
      </w:r>
      <w:r>
        <w:rPr>
          <w:rFonts w:eastAsia="Times New Roman" w:cs="Times New Roman"/>
          <w:szCs w:val="24"/>
        </w:rPr>
        <w:t xml:space="preserve">ματική ενίσχυση πρέπει να είναι περισσότερη. </w:t>
      </w:r>
    </w:p>
    <w:p w14:paraId="120F89D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Εάν δεν ενισχυθούν γενναία ο καπνός, το βαμβάκι, η κτηνοτροφία στην ακριτική περιοχή της Θράκης, τι θα γίνει; Εδάφη άγονα και ξερικά. Δεν θα πρόκειται περί αφανισμού απλώς μίας καλλιέργειας ή μιας κοινωνικής ομ</w:t>
      </w:r>
      <w:r>
        <w:rPr>
          <w:rFonts w:eastAsia="Times New Roman" w:cs="Times New Roman"/>
          <w:szCs w:val="24"/>
        </w:rPr>
        <w:t xml:space="preserve">άδας, με ό,τι συνέπειες μπορεί αυτό το γεγονός να επιφέρει, αλλά θα οδηγήσει και σε κοινωνική ανισορροπία και θα επηρεάσει την ευημερία των κατοίκων των περιοχών. </w:t>
      </w:r>
    </w:p>
    <w:p w14:paraId="120F89D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Μετά από δεκάδες ερωτήσεις και παρεμβάσεις μου τα τελευταία τρία χρόνια και γι’ αυτό το ζήτη</w:t>
      </w:r>
      <w:r>
        <w:rPr>
          <w:rFonts w:eastAsia="Times New Roman" w:cs="Times New Roman"/>
          <w:szCs w:val="24"/>
        </w:rPr>
        <w:t xml:space="preserve">μα, αλλά επιμένω στα αγροτικά, έχω χάσει πλέον κάθε ελπίδα ότι τώρα στο τέλος της θητείας </w:t>
      </w:r>
      <w:r>
        <w:rPr>
          <w:rFonts w:eastAsia="Times New Roman" w:cs="Times New Roman"/>
          <w:szCs w:val="24"/>
        </w:rPr>
        <w:t>σας,</w:t>
      </w:r>
      <w:r>
        <w:rPr>
          <w:rFonts w:eastAsia="Times New Roman" w:cs="Times New Roman"/>
          <w:szCs w:val="24"/>
        </w:rPr>
        <w:t xml:space="preserve"> θα ακούσετε τα αιτήματα της κοινωνίας μας,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υποφέρει από την αλαζονεία και την αδιαφορία σας. Έχετε παρατήσει τη Θράκη, κύριε Υπουργέ, εντελώς. </w:t>
      </w:r>
    </w:p>
    <w:p w14:paraId="120F89D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ρίες και κύριοι συνάδελφοι, ως εμβληματική πολιτική σας πρωτοβουλία, προβλήθηκε από την αρχή της θητείας σας η επαναλειτουργία μονάδων της πρώην Ενωμένης Κλωστοϋφαντουργίας Κομοτηνής και δώσατε ελπίδα σε τετρακόσιους ανέργους ότι θα ξαναβρούν εργασία στη Ρ</w:t>
      </w:r>
      <w:r>
        <w:rPr>
          <w:rFonts w:eastAsia="Times New Roman" w:cs="Times New Roman"/>
          <w:szCs w:val="24"/>
        </w:rPr>
        <w:t>οδόπη, με μεγαλύτερους δείκτες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μόνο που κατορθώσατε, δυστυχώς, και σ’ αυτόν τον τομέα</w:t>
      </w:r>
      <w:r>
        <w:rPr>
          <w:rFonts w:eastAsia="Times New Roman" w:cs="Times New Roman"/>
          <w:szCs w:val="24"/>
        </w:rPr>
        <w:t>-</w:t>
      </w:r>
      <w:r>
        <w:rPr>
          <w:rFonts w:eastAsia="Times New Roman" w:cs="Times New Roman"/>
          <w:szCs w:val="24"/>
        </w:rPr>
        <w:t xml:space="preserve"> δηλαδή της βιομηχανικής ζώνης Θράκης, της Ροδόπης, τέσσερα χρόνια μετά</w:t>
      </w:r>
      <w:r>
        <w:rPr>
          <w:rFonts w:eastAsia="Times New Roman" w:cs="Times New Roman"/>
          <w:szCs w:val="24"/>
        </w:rPr>
        <w:t>-</w:t>
      </w:r>
      <w:r>
        <w:rPr>
          <w:rFonts w:eastAsia="Times New Roman" w:cs="Times New Roman"/>
          <w:szCs w:val="24"/>
        </w:rPr>
        <w:t xml:space="preserve"> είναι να απαξιώνονται, να ρημάζουν και εκπλειστηριάζοντα</w:t>
      </w:r>
      <w:r>
        <w:rPr>
          <w:rFonts w:eastAsia="Times New Roman" w:cs="Times New Roman"/>
          <w:szCs w:val="24"/>
        </w:rPr>
        <w:t>ι</w:t>
      </w:r>
      <w:r>
        <w:rPr>
          <w:rFonts w:eastAsia="Times New Roman" w:cs="Times New Roman"/>
          <w:szCs w:val="24"/>
        </w:rPr>
        <w:t xml:space="preserve"> τα εργοστάσια, που θα μπορούσ</w:t>
      </w:r>
      <w:r>
        <w:rPr>
          <w:rFonts w:eastAsia="Times New Roman" w:cs="Times New Roman"/>
          <w:szCs w:val="24"/>
        </w:rPr>
        <w:t>αν να αποτελέσουν μοχλό ανάπτυξης, ενώ η ανεργία ειδικότερα σε ορισμένες πληθυσμιακές ομάδες φτάνει ακόμη και στο 70%.</w:t>
      </w:r>
    </w:p>
    <w:p w14:paraId="120F89D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w:t>
      </w:r>
      <w:r>
        <w:rPr>
          <w:rFonts w:eastAsia="Times New Roman" w:cs="Times New Roman"/>
          <w:szCs w:val="24"/>
        </w:rPr>
        <w:t>π</w:t>
      </w:r>
      <w:r>
        <w:rPr>
          <w:rFonts w:eastAsia="Times New Roman" w:cs="Times New Roman"/>
          <w:szCs w:val="24"/>
        </w:rPr>
        <w:t xml:space="preserve">ανεπιστήμιο. Το </w:t>
      </w:r>
      <w:r>
        <w:rPr>
          <w:rFonts w:eastAsia="Times New Roman" w:cs="Times New Roman"/>
          <w:szCs w:val="24"/>
        </w:rPr>
        <w:t>π</w:t>
      </w:r>
      <w:r>
        <w:rPr>
          <w:rFonts w:eastAsia="Times New Roman" w:cs="Times New Roman"/>
          <w:szCs w:val="24"/>
        </w:rPr>
        <w:t>ανεπιστήμιο είναι κλειστό, βρίσκεται σε αναστολή. Ποιοι ήταν οι πραγματικοί λόγοι, τα ακαδημαϊκά, κοινωνικά</w:t>
      </w:r>
      <w:r>
        <w:rPr>
          <w:rFonts w:eastAsia="Times New Roman" w:cs="Times New Roman"/>
          <w:szCs w:val="24"/>
        </w:rPr>
        <w:t xml:space="preserve">, εργασιακά κριτήρια, για να κάνετε τέταρτη </w:t>
      </w:r>
      <w:r>
        <w:rPr>
          <w:rFonts w:eastAsia="Times New Roman" w:cs="Times New Roman"/>
          <w:szCs w:val="24"/>
        </w:rPr>
        <w:t>σ</w:t>
      </w:r>
      <w:r>
        <w:rPr>
          <w:rFonts w:eastAsia="Times New Roman" w:cs="Times New Roman"/>
          <w:szCs w:val="24"/>
        </w:rPr>
        <w:t xml:space="preserve">χολή Νομικής στην Πάτρα; Καταλαβαίνετε ότι το </w:t>
      </w:r>
      <w:r>
        <w:rPr>
          <w:rFonts w:eastAsia="Times New Roman" w:cs="Times New Roman"/>
          <w:szCs w:val="24"/>
        </w:rPr>
        <w:t>π</w:t>
      </w:r>
      <w:r>
        <w:rPr>
          <w:rFonts w:eastAsia="Times New Roman" w:cs="Times New Roman"/>
          <w:szCs w:val="24"/>
        </w:rPr>
        <w:t xml:space="preserve">ανεπιστήμιο είναι πνεύμονας στη Θράκη; Ξέρετε για ποιον λόγο ιδρύθηκε; Ξέρετε ότι αυτό το </w:t>
      </w:r>
      <w:r>
        <w:rPr>
          <w:rFonts w:eastAsia="Times New Roman" w:cs="Times New Roman"/>
          <w:szCs w:val="24"/>
        </w:rPr>
        <w:t>π</w:t>
      </w:r>
      <w:r>
        <w:rPr>
          <w:rFonts w:eastAsia="Times New Roman" w:cs="Times New Roman"/>
          <w:szCs w:val="24"/>
        </w:rPr>
        <w:t>ανεπιστήμιο δίνει ζωή και πνοή στην περιοχή; Ποιοι ήταν οι λόγοι που έγιν</w:t>
      </w:r>
      <w:r>
        <w:rPr>
          <w:rFonts w:eastAsia="Times New Roman" w:cs="Times New Roman"/>
          <w:szCs w:val="24"/>
        </w:rPr>
        <w:t xml:space="preserve">ε η τέταρτη </w:t>
      </w:r>
      <w:r>
        <w:rPr>
          <w:rFonts w:eastAsia="Times New Roman" w:cs="Times New Roman"/>
          <w:szCs w:val="24"/>
        </w:rPr>
        <w:t>Ν</w:t>
      </w:r>
      <w:r>
        <w:rPr>
          <w:rFonts w:eastAsia="Times New Roman" w:cs="Times New Roman"/>
          <w:szCs w:val="24"/>
        </w:rPr>
        <w:t xml:space="preserve">ομική </w:t>
      </w:r>
      <w:r>
        <w:rPr>
          <w:rFonts w:eastAsia="Times New Roman" w:cs="Times New Roman"/>
          <w:szCs w:val="24"/>
        </w:rPr>
        <w:t>σ</w:t>
      </w:r>
      <w:r>
        <w:rPr>
          <w:rFonts w:eastAsia="Times New Roman" w:cs="Times New Roman"/>
          <w:szCs w:val="24"/>
        </w:rPr>
        <w:t>χολή;</w:t>
      </w:r>
    </w:p>
    <w:p w14:paraId="120F89D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Μειονοτικά. Θα ήθελα και σ’ αυτό το σημείο να πω κάποια πράγματα. </w:t>
      </w:r>
    </w:p>
    <w:p w14:paraId="120F89D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πολίτες της μειονότητας αποζητούν πρόοδο και ευημερία, γιατί βιώνουν έντονα τα σημάδια της κρίσης, της φτώχειας και της υστέρησης.</w:t>
      </w:r>
      <w:r>
        <w:rPr>
          <w:rFonts w:eastAsia="Times New Roman" w:cs="Times New Roman"/>
          <w:szCs w:val="24"/>
        </w:rPr>
        <w:t xml:space="preserve"> Θέλουν δουλειές για τα παιδιά τους, για τις οικογένειές τους, τα γνωστά. Θέλουν το ενδιαφέρον της πολιτείας να μην είναι ευκαιριακό, να μην είναι προσχηματικό και να μην είναι πρωτίστως ψηφοθηρικό αλλά να είναι ενταγμένο σε μία μόνιμη λογική ισότιμης αντι</w:t>
      </w:r>
      <w:r>
        <w:rPr>
          <w:rFonts w:eastAsia="Times New Roman" w:cs="Times New Roman"/>
          <w:szCs w:val="24"/>
        </w:rPr>
        <w:t xml:space="preserve">μετώπισης όλων των πολιτών, ανεξαρτήτως καταγωγής, φύλου, θρησκείας ή κουλτούρας. </w:t>
      </w:r>
    </w:p>
    <w:p w14:paraId="120F89D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μειονότητα ζητά παράλληλα και να της αναγνωρίζετε το δικαίωμα να διεκδικεί και να επιδιώκει με κάθε νόμιμο μέσο και τρόπο που διαθέτει την αναγνώριση των μειονοτικών και α</w:t>
      </w:r>
      <w:r>
        <w:rPr>
          <w:rFonts w:eastAsia="Times New Roman" w:cs="Times New Roman"/>
          <w:szCs w:val="24"/>
        </w:rPr>
        <w:t xml:space="preserve">νθρωπίνων δικαιωμάτων, όπως αυτά απορρέουν από τις διεθνείς συνθήκες. Να μην ποινικοποιούνται το φρόνημα και οι </w:t>
      </w:r>
      <w:r w:rsidRPr="00201BAA">
        <w:rPr>
          <w:rFonts w:eastAsia="Times New Roman" w:cs="Times New Roman"/>
          <w:szCs w:val="24"/>
        </w:rPr>
        <w:t>αγωγές</w:t>
      </w:r>
      <w:r w:rsidRPr="008F5A8E">
        <w:rPr>
          <w:rFonts w:eastAsia="Times New Roman" w:cs="Times New Roman"/>
          <w:b/>
          <w:szCs w:val="24"/>
        </w:rPr>
        <w:t xml:space="preserve"> </w:t>
      </w:r>
      <w:r>
        <w:rPr>
          <w:rFonts w:eastAsia="Times New Roman" w:cs="Times New Roman"/>
          <w:szCs w:val="24"/>
        </w:rPr>
        <w:t xml:space="preserve">τους, να μη </w:t>
      </w:r>
      <w:r>
        <w:rPr>
          <w:rFonts w:eastAsia="Times New Roman" w:cs="Times New Roman"/>
          <w:szCs w:val="24"/>
        </w:rPr>
        <w:lastRenderedPageBreak/>
        <w:t xml:space="preserve">στιγματίζεται το δικαίωμα στην ελεύθερη έκφραση και διεκδίκηση, να μπορεί να διαθέτει ισχυρούς και νόμιμους συλλόγους, που λειτουργούν σύμφωνα με το ελληνικό </w:t>
      </w:r>
      <w:r>
        <w:rPr>
          <w:rFonts w:eastAsia="Times New Roman" w:cs="Times New Roman"/>
          <w:szCs w:val="24"/>
        </w:rPr>
        <w:t>Α</w:t>
      </w:r>
      <w:r>
        <w:rPr>
          <w:rFonts w:eastAsia="Times New Roman" w:cs="Times New Roman"/>
          <w:szCs w:val="24"/>
        </w:rPr>
        <w:t xml:space="preserve">στικό </w:t>
      </w:r>
      <w:r>
        <w:rPr>
          <w:rFonts w:eastAsia="Times New Roman" w:cs="Times New Roman"/>
          <w:szCs w:val="24"/>
        </w:rPr>
        <w:t>Δ</w:t>
      </w:r>
      <w:r>
        <w:rPr>
          <w:rFonts w:eastAsia="Times New Roman" w:cs="Times New Roman"/>
          <w:szCs w:val="24"/>
        </w:rPr>
        <w:t xml:space="preserve">ίκαιο και αναγνωρίζονται από τα διεθνή δικαστήρια, να μπορεί να έχει λόγο στη </w:t>
      </w:r>
      <w:r>
        <w:rPr>
          <w:rFonts w:eastAsia="Times New Roman" w:cs="Times New Roman"/>
          <w:szCs w:val="24"/>
        </w:rPr>
        <w:t>διαχείριση των βακούφικων, των περιουσιών και την επιλογή της θρησκευτικής της ηγεσίας. Ακόμη και σ’ αυτό το θέμα έχετε λαϊκίσει και προσπαθείτε για ψηφοθηρικούς λόγους πρόχειρα να φέρετε ρυθμίσεις. Να διαθέτει ένα εκπαιδευτικό σύστημα εφάμιλλο και ισότιμο</w:t>
      </w:r>
      <w:r>
        <w:rPr>
          <w:rFonts w:eastAsia="Times New Roman" w:cs="Times New Roman"/>
          <w:szCs w:val="24"/>
        </w:rPr>
        <w:t xml:space="preserve"> με τη δημόσια εκπαίδευση, που θα δρα προωθητικά για τη μόρφωση των μαθητών και των μαθητριών, χωρίς πολιτικές και εθνικές σκοπιμότητες που σε κάθε περίπτωση λειτουργούν ανασταλτικά.</w:t>
      </w:r>
    </w:p>
    <w:p w14:paraId="120F89E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μειονότητα αποζητά, επιδιώκει και διεκδικεί ισοτιμία και ισοπολιτεία κα</w:t>
      </w:r>
      <w:r>
        <w:rPr>
          <w:rFonts w:eastAsia="Times New Roman" w:cs="Times New Roman"/>
          <w:szCs w:val="24"/>
        </w:rPr>
        <w:t xml:space="preserve">ι ταυτόχρονα και τις θετικές διακρίσεις, που θετικές διακρίσεις η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του ΠΑΣΟΚ, με τον Γιώργο Παπανδρέου, το 1996 είχε θεσπίσει το 5</w:t>
      </w:r>
      <w:r>
        <w:rPr>
          <w:rFonts w:eastAsia="Times New Roman"/>
          <w:szCs w:val="24"/>
        </w:rPr>
        <w:t>‰</w:t>
      </w:r>
      <w:r>
        <w:rPr>
          <w:rFonts w:eastAsia="Times New Roman" w:cs="Times New Roman"/>
          <w:szCs w:val="24"/>
        </w:rPr>
        <w:t xml:space="preserve"> για την εισαγωγή στα πανεπιστήμια και ήταν μια θετική διάκριση. Τέτοιες θετικές διακρίσεις θέλουμε να μην εξαλείφον</w:t>
      </w:r>
      <w:r>
        <w:rPr>
          <w:rFonts w:eastAsia="Times New Roman" w:cs="Times New Roman"/>
          <w:szCs w:val="24"/>
        </w:rPr>
        <w:t>ται αλλά να ενισχυθούν.</w:t>
      </w:r>
    </w:p>
    <w:p w14:paraId="120F89E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Όλα τα παραπάνω είναι χαρακτηριστικά παραδείγματα, στα οποία απέτυχε η σημερινή </w:t>
      </w:r>
      <w:r w:rsidRPr="001866BC">
        <w:rPr>
          <w:rFonts w:eastAsia="Times New Roman" w:cs="Times New Roman"/>
          <w:szCs w:val="24"/>
        </w:rPr>
        <w:t>Κυβέρνηση</w:t>
      </w:r>
      <w:r>
        <w:rPr>
          <w:rFonts w:eastAsia="Times New Roman" w:cs="Times New Roman"/>
          <w:szCs w:val="24"/>
        </w:rPr>
        <w:t xml:space="preserve"> των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και είναι όλοι αυτοί οι λόγοι για τους οποίους εμείς </w:t>
      </w:r>
      <w:r>
        <w:rPr>
          <w:rFonts w:eastAsia="Times New Roman" w:cs="Times New Roman"/>
          <w:szCs w:val="24"/>
        </w:rPr>
        <w:t xml:space="preserve">ως </w:t>
      </w:r>
      <w:r>
        <w:rPr>
          <w:rFonts w:eastAsia="Times New Roman" w:cs="Times New Roman"/>
          <w:szCs w:val="24"/>
        </w:rPr>
        <w:t xml:space="preserve">Δημοκρατική Συμπαράταξη αλλά και εγώ προσωπικά </w:t>
      </w:r>
      <w:r>
        <w:rPr>
          <w:rFonts w:eastAsia="Times New Roman" w:cs="Times New Roman"/>
          <w:szCs w:val="24"/>
        </w:rPr>
        <w:t xml:space="preserve">ως </w:t>
      </w:r>
      <w:r>
        <w:rPr>
          <w:rFonts w:eastAsia="Times New Roman" w:cs="Times New Roman"/>
          <w:szCs w:val="24"/>
        </w:rPr>
        <w:t xml:space="preserve">Ιλχάν, </w:t>
      </w:r>
      <w:r>
        <w:rPr>
          <w:rFonts w:eastAsia="Times New Roman" w:cs="Times New Roman"/>
          <w:szCs w:val="24"/>
        </w:rPr>
        <w:lastRenderedPageBreak/>
        <w:t xml:space="preserve">ως </w:t>
      </w:r>
      <w:r>
        <w:rPr>
          <w:rFonts w:eastAsia="Times New Roman" w:cs="Times New Roman"/>
          <w:szCs w:val="24"/>
        </w:rPr>
        <w:t>Βουλευτ</w:t>
      </w:r>
      <w:r>
        <w:rPr>
          <w:rFonts w:eastAsia="Times New Roman" w:cs="Times New Roman"/>
          <w:szCs w:val="24"/>
        </w:rPr>
        <w:t>ής Νομού Ροδόπης καταψηφίζω τον τελευταίο προϋπολογισμό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το βλέμμα στο μέλλον για μία καλύτερη και δίκαιη Ελλάδα.</w:t>
      </w:r>
    </w:p>
    <w:p w14:paraId="120F89E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 xml:space="preserve">τέρυγα της </w:t>
      </w:r>
      <w:r>
        <w:rPr>
          <w:rFonts w:eastAsia="Times New Roman" w:cs="Times New Roman"/>
          <w:szCs w:val="24"/>
        </w:rPr>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367777">
        <w:rPr>
          <w:rFonts w:eastAsia="Times New Roman" w:cs="Times New Roman"/>
          <w:szCs w:val="24"/>
        </w:rPr>
        <w:t>)</w:t>
      </w:r>
    </w:p>
    <w:p w14:paraId="120F89E3" w14:textId="77777777" w:rsidR="0086761A" w:rsidRDefault="00427452">
      <w:pPr>
        <w:spacing w:line="600" w:lineRule="auto"/>
        <w:ind w:firstLine="720"/>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Ευ</w:t>
      </w:r>
      <w:r>
        <w:rPr>
          <w:rFonts w:eastAsia="Times New Roman" w:cs="Times New Roman"/>
          <w:szCs w:val="24"/>
        </w:rPr>
        <w:t>χαριστούμε, κύριε συνάδελφε.</w:t>
      </w:r>
    </w:p>
    <w:p w14:paraId="120F89E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Υφυπουργός Προστασίας του Πολίτη κ. Παπακώστα έχει τον λόγο για επτά λεπτά.</w:t>
      </w:r>
    </w:p>
    <w:p w14:paraId="120F89E5"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 </w:t>
      </w:r>
      <w:r>
        <w:rPr>
          <w:rFonts w:eastAsia="Times New Roman" w:cs="Times New Roman"/>
          <w:b/>
          <w:szCs w:val="24"/>
        </w:rPr>
        <w:t>– ΣΙΔΗΡΟΠΟΥΛΟΥ</w:t>
      </w:r>
      <w:r w:rsidRPr="00800BFD">
        <w:rPr>
          <w:rFonts w:eastAsia="Times New Roman" w:cs="Times New Roman"/>
          <w:b/>
          <w:szCs w:val="24"/>
        </w:rPr>
        <w:t xml:space="preserve"> </w:t>
      </w:r>
      <w:r>
        <w:rPr>
          <w:rFonts w:eastAsia="Times New Roman" w:cs="Times New Roman"/>
          <w:b/>
          <w:szCs w:val="24"/>
        </w:rPr>
        <w:t>(</w:t>
      </w:r>
      <w:r w:rsidRPr="000769C5">
        <w:rPr>
          <w:rFonts w:eastAsia="Times New Roman" w:cs="Times New Roman"/>
          <w:b/>
          <w:szCs w:val="24"/>
        </w:rPr>
        <w:t>Υφυπουργός Προστασίας του Πολίτη):</w:t>
      </w:r>
      <w:r>
        <w:rPr>
          <w:rFonts w:eastAsia="Times New Roman" w:cs="Times New Roman"/>
          <w:b/>
          <w:szCs w:val="24"/>
        </w:rPr>
        <w:t xml:space="preserve"> </w:t>
      </w:r>
      <w:r>
        <w:rPr>
          <w:rFonts w:eastAsia="Times New Roman" w:cs="Times New Roman"/>
          <w:szCs w:val="24"/>
        </w:rPr>
        <w:t xml:space="preserve">Ευχαριστώ πολύ, </w:t>
      </w:r>
      <w:r w:rsidRPr="009B4350">
        <w:rPr>
          <w:rFonts w:eastAsia="Times New Roman" w:cs="Times New Roman"/>
          <w:szCs w:val="24"/>
        </w:rPr>
        <w:t>κύριε Πρόεδρε</w:t>
      </w:r>
      <w:r>
        <w:rPr>
          <w:rFonts w:eastAsia="Times New Roman" w:cs="Times New Roman"/>
          <w:szCs w:val="24"/>
        </w:rPr>
        <w:t>.</w:t>
      </w:r>
    </w:p>
    <w:p w14:paraId="120F89E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αυτός ο </w:t>
      </w:r>
      <w:r>
        <w:rPr>
          <w:rFonts w:eastAsia="Times New Roman" w:cs="Times New Roman"/>
          <w:szCs w:val="24"/>
        </w:rPr>
        <w:t xml:space="preserve">προϋπολογισμός είναι ο πρώτος προϋπολογισμός ο οποίος γράφεται από τη χώρα, από τις αρμόδιες υπηρεσίες της χώρας και από την εκλεγμένη </w:t>
      </w:r>
      <w:r w:rsidRPr="001866BC">
        <w:rPr>
          <w:rFonts w:eastAsia="Times New Roman" w:cs="Times New Roman"/>
          <w:szCs w:val="24"/>
        </w:rPr>
        <w:t>Κυβέρνηση</w:t>
      </w:r>
      <w:r>
        <w:rPr>
          <w:rFonts w:eastAsia="Times New Roman" w:cs="Times New Roman"/>
          <w:szCs w:val="24"/>
        </w:rPr>
        <w:t xml:space="preserve"> έτσι όπως έχει διαμορφωθεί μετά τις 20 Αυγούστου</w:t>
      </w:r>
      <w:r>
        <w:rPr>
          <w:rFonts w:eastAsia="Times New Roman" w:cs="Times New Roman"/>
          <w:szCs w:val="24"/>
        </w:rPr>
        <w:t>,</w:t>
      </w:r>
      <w:r>
        <w:rPr>
          <w:rFonts w:eastAsia="Times New Roman" w:cs="Times New Roman"/>
          <w:szCs w:val="24"/>
        </w:rPr>
        <w:t xml:space="preserve"> και αυτό είναι ένα εξαιρετικά σημαντικό από μόνο του ζήτημα, </w:t>
      </w:r>
      <w:r>
        <w:rPr>
          <w:rFonts w:eastAsia="Times New Roman" w:cs="Times New Roman"/>
          <w:szCs w:val="24"/>
        </w:rPr>
        <w:t>διότι βιώσαμε όλες και όλοι μία δύσκολη μνημονιακή περίοδο εννέα ετών, όπου ο τόπος ταλανίστηκε, κλυδωνίστηκε, τα νοικοκυριά υπέστησαν μεγάλες αφαιμάξεις, οι κοινωνικές ανισότητες διογκώθηκαν ακόμη παραπάνω και όλο αυτό έπληξε την ελληνική κοινωνία, ισοπέδ</w:t>
      </w:r>
      <w:r>
        <w:rPr>
          <w:rFonts w:eastAsia="Times New Roman" w:cs="Times New Roman"/>
          <w:szCs w:val="24"/>
        </w:rPr>
        <w:t>ωσε τη μεσαία τάξη και πλήγωσε βαθιά τη χώρα.</w:t>
      </w:r>
    </w:p>
    <w:p w14:paraId="120F89E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Άρα, λοιπόν, βρισκόμαστε σε μια νέα εποχή -οι εποχές άλλαξαν- σε μια εποχή που η χώρα πρέπει να βαδίσει μόνη της, όρθια, δίχως δάνειες δυνάμεις και εκεί θα πρέπει να εφαρμόσουμε όλος ο πολιτικός κόσμος ένα δόγμ</w:t>
      </w:r>
      <w:r>
        <w:rPr>
          <w:rFonts w:eastAsia="Times New Roman" w:cs="Times New Roman"/>
          <w:szCs w:val="24"/>
        </w:rPr>
        <w:t>α αήττητο, το δόγμα</w:t>
      </w:r>
      <w:r>
        <w:rPr>
          <w:rFonts w:eastAsia="Times New Roman" w:cs="Times New Roman"/>
          <w:szCs w:val="24"/>
        </w:rPr>
        <w:t>:</w:t>
      </w:r>
      <w:r>
        <w:rPr>
          <w:rFonts w:eastAsia="Times New Roman" w:cs="Times New Roman"/>
          <w:szCs w:val="24"/>
        </w:rPr>
        <w:t xml:space="preserve"> «όπου η ομόνοια, εκεί και η νίκη»: </w:t>
      </w:r>
      <w:r>
        <w:rPr>
          <w:rFonts w:eastAsia="Times New Roman" w:cs="Times New Roman"/>
          <w:szCs w:val="24"/>
          <w:lang w:val="en-US"/>
        </w:rPr>
        <w:t>ubi</w:t>
      </w:r>
      <w:r w:rsidRPr="008703BA">
        <w:rPr>
          <w:rFonts w:eastAsia="Times New Roman" w:cs="Times New Roman"/>
          <w:szCs w:val="24"/>
        </w:rPr>
        <w:t xml:space="preserve"> </w:t>
      </w:r>
      <w:r>
        <w:rPr>
          <w:rFonts w:eastAsia="Times New Roman" w:cs="Times New Roman"/>
          <w:szCs w:val="24"/>
          <w:lang w:val="en-US"/>
        </w:rPr>
        <w:t>concordia</w:t>
      </w:r>
      <w:r w:rsidRPr="008703BA">
        <w:rPr>
          <w:rFonts w:eastAsia="Times New Roman" w:cs="Times New Roman"/>
          <w:szCs w:val="24"/>
        </w:rPr>
        <w:t xml:space="preserve">, </w:t>
      </w:r>
      <w:r>
        <w:rPr>
          <w:rFonts w:eastAsia="Times New Roman" w:cs="Times New Roman"/>
          <w:szCs w:val="24"/>
          <w:lang w:val="en-US"/>
        </w:rPr>
        <w:t>ibi</w:t>
      </w:r>
      <w:r w:rsidRPr="008703BA">
        <w:rPr>
          <w:rFonts w:eastAsia="Times New Roman" w:cs="Times New Roman"/>
          <w:szCs w:val="24"/>
        </w:rPr>
        <w:t xml:space="preserve"> </w:t>
      </w:r>
      <w:r>
        <w:rPr>
          <w:rFonts w:eastAsia="Times New Roman" w:cs="Times New Roman"/>
          <w:szCs w:val="24"/>
          <w:lang w:val="en-US"/>
        </w:rPr>
        <w:t>Victoria</w:t>
      </w:r>
      <w:r>
        <w:rPr>
          <w:rFonts w:eastAsia="Times New Roman" w:cs="Times New Roman"/>
          <w:szCs w:val="24"/>
        </w:rPr>
        <w:t xml:space="preserve">. </w:t>
      </w:r>
    </w:p>
    <w:p w14:paraId="120F89E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Αντ’ αυτού, όμως, αυτός ο προϋπολογισμός, αγαπητοί συνάδελφοι, αμαυρώθηκε</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τις προηγούμενες ημέρες αλλά και κατά τη διάρκεια της συζήτησης και της εξέλιξής του</w:t>
      </w:r>
      <w:r>
        <w:rPr>
          <w:rFonts w:eastAsia="Times New Roman" w:cs="Times New Roman"/>
          <w:szCs w:val="24"/>
        </w:rPr>
        <w:t>,</w:t>
      </w:r>
      <w:r>
        <w:rPr>
          <w:rFonts w:eastAsia="Times New Roman" w:cs="Times New Roman"/>
          <w:szCs w:val="24"/>
        </w:rPr>
        <w:t xml:space="preserve"> από συμπεριφορές οι οποίες δεν τιμούν τον πολιτικό κόσμο</w:t>
      </w:r>
      <w:r>
        <w:rPr>
          <w:rFonts w:eastAsia="Times New Roman" w:cs="Times New Roman"/>
          <w:szCs w:val="24"/>
        </w:rPr>
        <w:t>,</w:t>
      </w:r>
      <w:r>
        <w:rPr>
          <w:rFonts w:eastAsia="Times New Roman" w:cs="Times New Roman"/>
          <w:szCs w:val="24"/>
        </w:rPr>
        <w:t xml:space="preserve"> και μάλιστ</w:t>
      </w:r>
      <w:r>
        <w:rPr>
          <w:rFonts w:eastAsia="Times New Roman" w:cs="Times New Roman"/>
          <w:szCs w:val="24"/>
        </w:rPr>
        <w:t>α</w:t>
      </w:r>
      <w:r>
        <w:rPr>
          <w:rFonts w:eastAsia="Times New Roman" w:cs="Times New Roman"/>
          <w:szCs w:val="24"/>
        </w:rPr>
        <w:t xml:space="preserve"> θεωρώ και πρέπει να επισημάνω ότι αυτός ο προϋπολογισμός συνοδεύτηκε από ένα ολισθηρό, κατά την εκτίμησή μου, και επικίνδυνο ατόπημα μέρους της Αντιπολίτευσης συνολικά, ιδίως της </w:t>
      </w:r>
      <w:r w:rsidRPr="00566877">
        <w:rPr>
          <w:rFonts w:eastAsia="Times New Roman" w:cs="Times New Roman"/>
          <w:szCs w:val="24"/>
        </w:rPr>
        <w:t>Αξιωμα</w:t>
      </w:r>
      <w:r w:rsidRPr="00566877">
        <w:rPr>
          <w:rFonts w:eastAsia="Times New Roman" w:cs="Times New Roman"/>
          <w:szCs w:val="24"/>
        </w:rPr>
        <w:t>τική</w:t>
      </w:r>
      <w:r>
        <w:rPr>
          <w:rFonts w:eastAsia="Times New Roman" w:cs="Times New Roman"/>
          <w:szCs w:val="24"/>
        </w:rPr>
        <w:t>ς</w:t>
      </w:r>
      <w:r w:rsidRPr="00566877">
        <w:rPr>
          <w:rFonts w:eastAsia="Times New Roman" w:cs="Times New Roman"/>
          <w:szCs w:val="24"/>
        </w:rPr>
        <w:t xml:space="preserve"> Αντιπολίτευση</w:t>
      </w:r>
      <w:r>
        <w:rPr>
          <w:rFonts w:eastAsia="Times New Roman" w:cs="Times New Roman"/>
          <w:szCs w:val="24"/>
        </w:rPr>
        <w:t xml:space="preserve">ς, όπου το κοινωνικό κράτος και η κοινωνική ατζέντα βαφτίστηκαν ως παροχολογία και η κοινωνική ατζέντα περίπου καταργήθηκε κάτω από την ομπρέλα της ρητορικής περί παροχολογίας. </w:t>
      </w:r>
    </w:p>
    <w:p w14:paraId="120F89E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Κύριοι συνάδελφοι, όσοι το επικαλείστε έχετε ακολουθήσει έν</w:t>
      </w:r>
      <w:r>
        <w:rPr>
          <w:rFonts w:eastAsia="Times New Roman" w:cs="Times New Roman"/>
          <w:szCs w:val="24"/>
        </w:rPr>
        <w:t>αν ολισθηρό και επικίνδυνο δρόμο. Γιατί; Διότι για έναν πάρα πολύ απλό λόγο, όπως ξέρετε όλες και όλοι, ο πολιτικός όρος «κοινωνικό κράτος» μπήκε κατά τη διάρκεια και μετά το τέλος του Β</w:t>
      </w:r>
      <w:r>
        <w:rPr>
          <w:rFonts w:eastAsia="Times New Roman" w:cs="Times New Roman"/>
          <w:szCs w:val="24"/>
        </w:rPr>
        <w:t>΄</w:t>
      </w:r>
      <w:r>
        <w:rPr>
          <w:rFonts w:eastAsia="Times New Roman" w:cs="Times New Roman"/>
          <w:szCs w:val="24"/>
        </w:rPr>
        <w:t xml:space="preserve"> Παγκοσμίου Πολέμου στη ζωή των πολιτών του κόσμου, ακριβώς επειδή χρ</w:t>
      </w:r>
      <w:r>
        <w:rPr>
          <w:rFonts w:eastAsia="Times New Roman" w:cs="Times New Roman"/>
          <w:szCs w:val="24"/>
        </w:rPr>
        <w:t xml:space="preserve">ειαζόταν να εξισορροπηθούν οι βαθιές ανισότητες και χρειαζόταν να βελτιωθεί η καθημερινή ευημερία των πολιτών. </w:t>
      </w:r>
    </w:p>
    <w:p w14:paraId="120F89E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Εάν σήμερα ο Αρχηγός της </w:t>
      </w:r>
      <w:r w:rsidRPr="00566877">
        <w:rPr>
          <w:rFonts w:eastAsia="Times New Roman" w:cs="Times New Roman"/>
          <w:szCs w:val="24"/>
        </w:rPr>
        <w:t>Αξιωματική</w:t>
      </w:r>
      <w:r>
        <w:rPr>
          <w:rFonts w:eastAsia="Times New Roman" w:cs="Times New Roman"/>
          <w:szCs w:val="24"/>
        </w:rPr>
        <w:t>ς</w:t>
      </w:r>
      <w:r w:rsidRPr="00566877">
        <w:rPr>
          <w:rFonts w:eastAsia="Times New Roman" w:cs="Times New Roman"/>
          <w:szCs w:val="24"/>
        </w:rPr>
        <w:t xml:space="preserve"> Αντιπολίτευση</w:t>
      </w:r>
      <w:r>
        <w:rPr>
          <w:rFonts w:eastAsia="Times New Roman" w:cs="Times New Roman"/>
          <w:szCs w:val="24"/>
        </w:rPr>
        <w:t>ς, ο κ. Μητσοτάκης, μας λέει, βαφτίζοντας τον κοινωνικό προϋπολογισμό και την κοινωνική ατζέντ</w:t>
      </w:r>
      <w:r>
        <w:rPr>
          <w:rFonts w:eastAsia="Times New Roman" w:cs="Times New Roman"/>
          <w:szCs w:val="24"/>
        </w:rPr>
        <w:t>α ως παροχολογία, ότι αποκαλύπτει ότι είναι ένθερμος οπαδός του κοινωνικού δαρβινισμού, ότι οι θεωρητικοί που αγαπά είναι ο Χέρμπερτ Σπένσερ και ο Φράνσις Γκάλτον, αυτοί δηλαδή οι οποίοι πρότειναν τον κοινωνικό δαρβινισμό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ποιος είναι δυνατός και προνομιο</w:t>
      </w:r>
      <w:r>
        <w:rPr>
          <w:rFonts w:eastAsia="Times New Roman" w:cs="Times New Roman"/>
          <w:szCs w:val="24"/>
        </w:rPr>
        <w:t>ύχος έχει όλους τους δρόμους ανοιχτούς και άρα αυτός θα προχωρήσει στη ζωή, και όποιος είναι αδύναμος, το κοριτσάκι με τα σπίρτα, κινδυνεύει να ακολουθήσει την οδό της απ</w:t>
      </w:r>
      <w:r>
        <w:rPr>
          <w:rFonts w:eastAsia="Times New Roman" w:cs="Times New Roman"/>
          <w:szCs w:val="24"/>
        </w:rPr>
        <w:t>ώ</w:t>
      </w:r>
      <w:r>
        <w:rPr>
          <w:rFonts w:eastAsia="Times New Roman" w:cs="Times New Roman"/>
          <w:szCs w:val="24"/>
        </w:rPr>
        <w:t>λε</w:t>
      </w:r>
      <w:r>
        <w:rPr>
          <w:rFonts w:eastAsia="Times New Roman" w:cs="Times New Roman"/>
          <w:szCs w:val="24"/>
        </w:rPr>
        <w:t>ι</w:t>
      </w:r>
      <w:r>
        <w:rPr>
          <w:rFonts w:eastAsia="Times New Roman" w:cs="Times New Roman"/>
          <w:szCs w:val="24"/>
        </w:rPr>
        <w:t xml:space="preserve">ας και της νομοτέλειας, να χαθεί. </w:t>
      </w:r>
    </w:p>
    <w:p w14:paraId="120F89E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 αυτό μας προτείνει ο κύριος Πρόεδρος της Αξι</w:t>
      </w:r>
      <w:r>
        <w:rPr>
          <w:rFonts w:eastAsia="Times New Roman" w:cs="Times New Roman"/>
          <w:szCs w:val="24"/>
        </w:rPr>
        <w:t xml:space="preserve">ωματικής Αντιπολιτεύσεως, ας το πει καθαρότερα. Εγώ πάντως αυτό αντιλαμβάνομαι και ζητώ εξηγήσεις. </w:t>
      </w:r>
    </w:p>
    <w:p w14:paraId="120F89E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Δικαιούμαι να ζητήσω εξηγήσεις, αγαπητοί συνάδελφοι, γιατί ένας από τους λόγους για τους οποίους συμμετέχω στην Κυβέρνηση αυτή με τη σημερινή της σύνθεση</w:t>
      </w:r>
      <w:r>
        <w:rPr>
          <w:rFonts w:eastAsia="Times New Roman" w:cs="Times New Roman"/>
          <w:szCs w:val="24"/>
        </w:rPr>
        <w:t>,</w:t>
      </w:r>
      <w:r>
        <w:rPr>
          <w:rFonts w:eastAsia="Times New Roman" w:cs="Times New Roman"/>
          <w:szCs w:val="24"/>
        </w:rPr>
        <w:t xml:space="preserve"> είναι το γεγονός ότι η κοινωνική ατζέντα ήταν αυτή η οποία με ενέπνευσε, διότι προγραμματικά συγκλίναμε και στα ζητήματα της ασφάλειας. Νομίζω ότι έτσι πρέπει να κάνουν οι συνειδητοί πολιτικοί</w:t>
      </w:r>
      <w:r>
        <w:rPr>
          <w:rFonts w:eastAsia="Times New Roman" w:cs="Times New Roman"/>
          <w:szCs w:val="24"/>
        </w:rPr>
        <w:t>,</w:t>
      </w:r>
      <w:r>
        <w:rPr>
          <w:rFonts w:eastAsia="Times New Roman" w:cs="Times New Roman"/>
          <w:szCs w:val="24"/>
        </w:rPr>
        <w:t xml:space="preserve"> οι οποίοι βουτούν τη γλώσσα τους στον νου τους και βάζουν ως </w:t>
      </w:r>
      <w:r>
        <w:rPr>
          <w:rFonts w:eastAsia="Times New Roman" w:cs="Times New Roman"/>
          <w:szCs w:val="24"/>
        </w:rPr>
        <w:t>υπέρτερη αξία στο πολιτικό και κοινωνικό γίγνεσθαι την πατρίδα και όχι την παράταξη ούτε το κόμμα.</w:t>
      </w:r>
    </w:p>
    <w:p w14:paraId="120F89E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Επίσης θέλω να διαμηνύσω κάτι</w:t>
      </w:r>
      <w:r>
        <w:rPr>
          <w:rFonts w:eastAsia="Times New Roman" w:cs="Times New Roman"/>
          <w:szCs w:val="24"/>
        </w:rPr>
        <w:t>,</w:t>
      </w:r>
      <w:r>
        <w:rPr>
          <w:rFonts w:eastAsia="Times New Roman" w:cs="Times New Roman"/>
          <w:szCs w:val="24"/>
        </w:rPr>
        <w:t xml:space="preserve"> προς όλους όσοι σπεύδουν να γράφουν, να σχολιάζουν και να δρουν δίχως τη δική μου έγκριση. Θα το κάνω, μάλιστα, για πρώτη φορά</w:t>
      </w:r>
      <w:r>
        <w:rPr>
          <w:rFonts w:eastAsia="Times New Roman" w:cs="Times New Roman"/>
          <w:szCs w:val="24"/>
        </w:rPr>
        <w:t xml:space="preserve"> μετά από δεκαοκτώ χρόνια πολιτικής διαδρομής στην κεντρική πολιτική σκηνή της χώρας μας με αίσθημα ευθύνης. Όσοι σχολιάζουν δίχως την έγκριση και την άδειά μου –αυτό δεν επιτρέπεται στη </w:t>
      </w:r>
      <w:r>
        <w:rPr>
          <w:rFonts w:eastAsia="Times New Roman" w:cs="Times New Roman"/>
          <w:szCs w:val="24"/>
        </w:rPr>
        <w:t>δ</w:t>
      </w:r>
      <w:r>
        <w:rPr>
          <w:rFonts w:eastAsia="Times New Roman" w:cs="Times New Roman"/>
          <w:szCs w:val="24"/>
        </w:rPr>
        <w:t>ημοκρατία- και θεωρούν ότι η συμμετοχή μου στην Κυβέρνηση είναι προϊ</w:t>
      </w:r>
      <w:r>
        <w:rPr>
          <w:rFonts w:eastAsia="Times New Roman" w:cs="Times New Roman"/>
          <w:szCs w:val="24"/>
        </w:rPr>
        <w:t xml:space="preserve">όν συναλλαγής και δη δέσμευσης για τις με αφορμή ίσες σχέσεις με τη </w:t>
      </w:r>
      <w:r>
        <w:rPr>
          <w:rFonts w:eastAsia="Times New Roman" w:cs="Times New Roman"/>
          <w:szCs w:val="24"/>
        </w:rPr>
        <w:t>Σ</w:t>
      </w:r>
      <w:r>
        <w:rPr>
          <w:rFonts w:eastAsia="Times New Roman" w:cs="Times New Roman"/>
          <w:szCs w:val="24"/>
        </w:rPr>
        <w:t>υμφωνία των Πρεσπών, να ξέρουν ότι αν το συνεχίσουν –το λέω σήμερα δημόσια και με τον πιο επίσημο τρόπο από το Βήμα της Βουλής- θα με βρουν απέναντι, όπως δεν έχω κάνει ποτέ τα δεκαοκτώ χ</w:t>
      </w:r>
      <w:r>
        <w:rPr>
          <w:rFonts w:eastAsia="Times New Roman" w:cs="Times New Roman"/>
          <w:szCs w:val="24"/>
        </w:rPr>
        <w:t xml:space="preserve">ρόνια που πολιτεύομαι στη χώρα μας και συμμετέχω με την εντολή του ελληνικού λαού, με όλα τα όπλα που η </w:t>
      </w:r>
      <w:r>
        <w:rPr>
          <w:rFonts w:eastAsia="Times New Roman" w:cs="Times New Roman"/>
          <w:szCs w:val="24"/>
        </w:rPr>
        <w:t>δ</w:t>
      </w:r>
      <w:r>
        <w:rPr>
          <w:rFonts w:eastAsia="Times New Roman" w:cs="Times New Roman"/>
          <w:szCs w:val="24"/>
        </w:rPr>
        <w:t>ημοκρατία μού παρέχει.</w:t>
      </w:r>
    </w:p>
    <w:p w14:paraId="120F89E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Κατά δεύτερον, θα ήθελα να κάνω μία αναφορά για την Αλβανία. Αποκλιμάκωση τώρα προς τους γείτονες! Αν αυτό δεν συμβεί, να πω ότι</w:t>
      </w:r>
      <w:r>
        <w:rPr>
          <w:rFonts w:eastAsia="Times New Roman" w:cs="Times New Roman"/>
          <w:szCs w:val="24"/>
        </w:rPr>
        <w:t xml:space="preserve"> η ένταξη της Αλβανίας είναι μέσα στο πλαίσιο στήριξης της γ</w:t>
      </w:r>
      <w:r>
        <w:rPr>
          <w:rFonts w:eastAsia="Times New Roman" w:cs="Times New Roman"/>
          <w:szCs w:val="24"/>
        </w:rPr>
        <w:t>είτονος</w:t>
      </w:r>
      <w:r>
        <w:rPr>
          <w:rFonts w:eastAsia="Times New Roman" w:cs="Times New Roman"/>
          <w:szCs w:val="24"/>
        </w:rPr>
        <w:t xml:space="preserve"> από την Ελλάδα, αλλά περνά μέσα από τη συγκατάθεση της Αθήνας. Εάν δεν φροντίσουν να αποκλιμακώσουν με πεντακάθαρο τρόπο τις αστοχίες και τις παραλείψεις, όπως το τελευταίο διάστημα συμπερ</w:t>
      </w:r>
      <w:r>
        <w:rPr>
          <w:rFonts w:eastAsia="Times New Roman" w:cs="Times New Roman"/>
          <w:szCs w:val="24"/>
        </w:rPr>
        <w:t xml:space="preserve">ιφέρονται, νομίζω ότι θα πρέπει να ξανασκεφθούν πολύ καλά το γεγονός ότι θέλουν να ενταχθούν στην Ευρωπαϊκή Ένωση. Προϋπόθεση της ένταξής τους είναι </w:t>
      </w:r>
      <w:r>
        <w:rPr>
          <w:rFonts w:eastAsia="Times New Roman" w:cs="Times New Roman"/>
          <w:szCs w:val="24"/>
        </w:rPr>
        <w:lastRenderedPageBreak/>
        <w:t>ο σεβασμός στην εθνική μειονότητα την οποία έχουν αναγνωρίσει και στα δικαιώματά της.</w:t>
      </w:r>
    </w:p>
    <w:p w14:paraId="120F89E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Προϋπολογισμός</w:t>
      </w:r>
      <w:r>
        <w:rPr>
          <w:rFonts w:eastAsia="Times New Roman" w:cs="Times New Roman"/>
          <w:szCs w:val="24"/>
        </w:rPr>
        <w:t>,</w:t>
      </w:r>
      <w:r w:rsidRPr="008D0256">
        <w:rPr>
          <w:rFonts w:eastAsia="Times New Roman" w:cs="Times New Roman"/>
          <w:szCs w:val="24"/>
        </w:rPr>
        <w:t xml:space="preserve"> </w:t>
      </w:r>
      <w:r>
        <w:rPr>
          <w:rFonts w:eastAsia="Times New Roman" w:cs="Times New Roman"/>
          <w:szCs w:val="24"/>
        </w:rPr>
        <w:t>ασφάλ</w:t>
      </w:r>
      <w:r>
        <w:rPr>
          <w:rFonts w:eastAsia="Times New Roman" w:cs="Times New Roman"/>
          <w:szCs w:val="24"/>
        </w:rPr>
        <w:t>εια</w:t>
      </w:r>
      <w:r>
        <w:rPr>
          <w:rFonts w:eastAsia="Times New Roman" w:cs="Times New Roman"/>
          <w:szCs w:val="24"/>
        </w:rPr>
        <w:t>,</w:t>
      </w:r>
      <w:r w:rsidRPr="008D0256">
        <w:rPr>
          <w:rFonts w:eastAsia="Times New Roman" w:cs="Times New Roman"/>
          <w:szCs w:val="24"/>
        </w:rPr>
        <w:t xml:space="preserve"> </w:t>
      </w:r>
      <w:r>
        <w:rPr>
          <w:rFonts w:eastAsia="Times New Roman" w:cs="Times New Roman"/>
          <w:szCs w:val="24"/>
        </w:rPr>
        <w:t>Υπουργείο Προστασίας του Πολίτη: Η ασφάλεια, αγαπητοί συνάδελφοι –και με ένα αυτοτελές Υπουργείο Προστασίας του Πολίτη πια- είναι ένα υπέρτατο αγαθό και προϋπόθεση της δημοκρατίας, προϋπόθεση της ανάπτυξης σε όλες τις δημοκρατικές χώρες με δεδομένη τη</w:t>
      </w:r>
      <w:r>
        <w:rPr>
          <w:rFonts w:eastAsia="Times New Roman" w:cs="Times New Roman"/>
          <w:szCs w:val="24"/>
        </w:rPr>
        <w:t>ν ένταση, τις ακραίες και εξτρεμιστικές τάσεις οι οποίες αναπτύσσονται, δυστυχώς, σε όλη την Ευρώπη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με την εκμετάλλευση και την υποδαύλιση όλων εκείνων οι οποίοι έχουν συμφέρον να επενδύουν σε αυτές τις ακρότητες.</w:t>
      </w:r>
    </w:p>
    <w:p w14:paraId="120F89F0" w14:textId="77777777" w:rsidR="0086761A" w:rsidRDefault="00427452">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προε</w:t>
      </w:r>
      <w:r>
        <w:rPr>
          <w:rFonts w:eastAsia="Times New Roman" w:cs="Times New Roman"/>
          <w:szCs w:val="24"/>
        </w:rPr>
        <w:t xml:space="preserve">ιδοποιητικά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 xml:space="preserve">ς του χρόνου ομιλίας </w:t>
      </w:r>
      <w:r>
        <w:rPr>
          <w:rFonts w:eastAsia="Times New Roman" w:cs="Times New Roman"/>
          <w:szCs w:val="24"/>
        </w:rPr>
        <w:t>της κυρίας Υφυπουργού</w:t>
      </w:r>
      <w:r w:rsidRPr="003231A5">
        <w:rPr>
          <w:rFonts w:eastAsia="Times New Roman" w:cs="Times New Roman"/>
          <w:szCs w:val="24"/>
        </w:rPr>
        <w:t>)</w:t>
      </w:r>
    </w:p>
    <w:p w14:paraId="120F89F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μου επιτρέψετε, κύριε Πρόεδρε.</w:t>
      </w:r>
    </w:p>
    <w:p w14:paraId="120F89F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Θέλω, λοιπόν, να πω ότι ο </w:t>
      </w:r>
      <w:r>
        <w:rPr>
          <w:rFonts w:eastAsia="Times New Roman" w:cs="Times New Roman"/>
          <w:szCs w:val="24"/>
        </w:rPr>
        <w:t>π</w:t>
      </w:r>
      <w:r>
        <w:rPr>
          <w:rFonts w:eastAsia="Times New Roman" w:cs="Times New Roman"/>
          <w:szCs w:val="24"/>
        </w:rPr>
        <w:t>ροϋπολογισμός που καταθέσαμε ως Υπουργείο Προστασίας του Πολίτη φέτος</w:t>
      </w:r>
      <w:r>
        <w:rPr>
          <w:rFonts w:eastAsia="Times New Roman" w:cs="Times New Roman"/>
          <w:szCs w:val="24"/>
        </w:rPr>
        <w:t>,</w:t>
      </w:r>
      <w:r>
        <w:rPr>
          <w:rFonts w:eastAsia="Times New Roman" w:cs="Times New Roman"/>
          <w:szCs w:val="24"/>
        </w:rPr>
        <w:t xml:space="preserve"> δεν είναι εκείνος ο οποίος θα θέλαμε, δεν είναι ο ιδανικός αλλά είναι αυξημένος σε σχέση με την προηγούμενη χρονιά. Πρέπει να σας πω ότι εστίασε ιδιαίτερα φέτος και στην ασφάλεια επί της ουσίας των πολιτών αλλά </w:t>
      </w:r>
      <w:r>
        <w:rPr>
          <w:rFonts w:eastAsia="Times New Roman" w:cs="Times New Roman"/>
          <w:szCs w:val="24"/>
        </w:rPr>
        <w:lastRenderedPageBreak/>
        <w:t xml:space="preserve">και των </w:t>
      </w:r>
      <w:r>
        <w:rPr>
          <w:rFonts w:eastAsia="Times New Roman" w:cs="Times New Roman"/>
          <w:szCs w:val="24"/>
        </w:rPr>
        <w:t>έ</w:t>
      </w:r>
      <w:r>
        <w:rPr>
          <w:rFonts w:eastAsia="Times New Roman" w:cs="Times New Roman"/>
          <w:szCs w:val="24"/>
        </w:rPr>
        <w:t>νστ</w:t>
      </w:r>
      <w:r>
        <w:rPr>
          <w:rFonts w:eastAsia="Times New Roman" w:cs="Times New Roman"/>
          <w:szCs w:val="24"/>
        </w:rPr>
        <w:t>ο</w:t>
      </w:r>
      <w:r>
        <w:rPr>
          <w:rFonts w:eastAsia="Times New Roman" w:cs="Times New Roman"/>
          <w:szCs w:val="24"/>
        </w:rPr>
        <w:t>λων αλλά και στη συμπεριφορά μα</w:t>
      </w:r>
      <w:r>
        <w:rPr>
          <w:rFonts w:eastAsia="Times New Roman" w:cs="Times New Roman"/>
          <w:szCs w:val="24"/>
        </w:rPr>
        <w:t>ς απέναντι στα στελέχη της Ελληνικής Αστυνομίας και της Πυροσβεστικής, οι οποίοι άρχισαν ήδη να αισθάνονται ότι χρόνια ζητήματά τους θεσμικά, οικονομικά, ποιότητα ζωής, επιλύονται καθημερινά.</w:t>
      </w:r>
    </w:p>
    <w:p w14:paraId="120F89F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Αναφέρομαι δε στο γεγονός ότι ήδη έχουν δοθεί στην Αστυνομία 178</w:t>
      </w:r>
      <w:r>
        <w:rPr>
          <w:rFonts w:eastAsia="Times New Roman" w:cs="Times New Roman"/>
          <w:szCs w:val="24"/>
        </w:rPr>
        <w:t xml:space="preserve"> εκατομμύρια ευρώ αναδρομικών, τα οποία ήδη κατατέθηκαν</w:t>
      </w:r>
      <w:r>
        <w:rPr>
          <w:rFonts w:eastAsia="Times New Roman" w:cs="Times New Roman"/>
          <w:szCs w:val="24"/>
        </w:rPr>
        <w:t>,</w:t>
      </w:r>
      <w:r>
        <w:rPr>
          <w:rFonts w:eastAsia="Times New Roman" w:cs="Times New Roman"/>
          <w:szCs w:val="24"/>
        </w:rPr>
        <w:t xml:space="preserve"> και στην Πυροσβεστική 38 εκατομμύρια ευρώ αναδρομικά τα οποία ήδη κατατέθηκαν. Ως προς τους συνταξιούχου</w:t>
      </w:r>
      <w:r>
        <w:rPr>
          <w:rFonts w:eastAsia="Times New Roman" w:cs="Times New Roman"/>
          <w:szCs w:val="24"/>
        </w:rPr>
        <w:t>ς</w:t>
      </w:r>
      <w:r>
        <w:rPr>
          <w:rFonts w:eastAsia="Times New Roman" w:cs="Times New Roman"/>
          <w:szCs w:val="24"/>
        </w:rPr>
        <w:t xml:space="preserve"> στις 21 Δεκεμβρίου θα δοθούν τα αναδρομικά τους. Ως προς δε τους ειδικούς φρουρούς υπεγράφη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r>
        <w:rPr>
          <w:rFonts w:eastAsia="Times New Roman" w:cs="Times New Roman"/>
          <w:szCs w:val="24"/>
        </w:rPr>
        <w:t>,</w:t>
      </w:r>
      <w:r>
        <w:rPr>
          <w:rFonts w:eastAsia="Times New Roman" w:cs="Times New Roman"/>
          <w:szCs w:val="24"/>
        </w:rPr>
        <w:t xml:space="preserve"> στην οποία τα χρηματικά ποσά τα οποία θα έπρεπε να επιστραφούν, με πολιτική απόφασή μας επιλέξαμε να μην επιστραφούν, για να μπορέσουν και αυτοί να κάνουν όσο καλύτερα γίνεται το δύσκολο έργο τους στην υπηρεσία του πολίτη.</w:t>
      </w:r>
    </w:p>
    <w:p w14:paraId="120F89F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Θέλω να πω όσον αφορά στην ασφάλεια, κύριε Πρόεδρε και αγαπητοί συνάδελφοι, ότι καλό θα ήταν οι κομματικές αντιπαραθέσεις εδώ να χαμηλώσουν. Βλέπετε τι ακριβώς συμβαίνει. Διαπιστώνετε ότι η περιρρέουσα ατμόσφαιρα είναι περίεργη. Βλέπετε ότι καθημερινά η Ελ</w:t>
      </w:r>
      <w:r>
        <w:rPr>
          <w:rFonts w:eastAsia="Times New Roman" w:cs="Times New Roman"/>
          <w:szCs w:val="24"/>
        </w:rPr>
        <w:t xml:space="preserve">ληνική Αστυνομία προσπαθεί, επιχειρεί, δρα και λειτουργεί στο πλαίσιο της δημοκρατίας, με σεβασμό στο δικαιοκρατικό μας σύστημα. Θα ήθελα να πω σε όλους όσοι νομίζουν ότι είναι εύκολος σάκος του μποξ η Ελληνική Αστυνομία –και δευτερευόντως η Πυροσβεστική- </w:t>
      </w:r>
      <w:r>
        <w:rPr>
          <w:rFonts w:eastAsia="Times New Roman" w:cs="Times New Roman"/>
          <w:szCs w:val="24"/>
        </w:rPr>
        <w:t xml:space="preserve">ότι η Ελληνική Αστυνομία κάνει πάρα πολύ καλά τη δουλειά της, κάτω από αντίξοες συνθήκες, κάτω από </w:t>
      </w:r>
      <w:r>
        <w:rPr>
          <w:rFonts w:eastAsia="Times New Roman" w:cs="Times New Roman"/>
          <w:szCs w:val="24"/>
        </w:rPr>
        <w:lastRenderedPageBreak/>
        <w:t xml:space="preserve">την επίκριση των κομμάτων που θέλουν να αντιπολιτευθούν την πολιτική ηγεσία και την Κυβέρνηση. Θα ήθελα να πω ότι αυτό είναι λάθος. </w:t>
      </w:r>
    </w:p>
    <w:p w14:paraId="120F89F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Κύριοι, αγαπητοί συνάδελ</w:t>
      </w:r>
      <w:r>
        <w:rPr>
          <w:rFonts w:eastAsia="Times New Roman" w:cs="Times New Roman"/>
          <w:szCs w:val="24"/>
        </w:rPr>
        <w:t>φοι, είναι λάθος όσοι το κάνετε. Παρακαλώ, λοιπόν, να συναισθανθείτε την αίσθηση της ευθύνης και να μην την καταρρακώνετε με επιπόλαιες αιτιάσεις, καθώς υπηρετεί ένα υψηλό αγαθό όπως είναι η ασφάλεια, η καταρράκωση του οποίου δι</w:t>
      </w:r>
      <w:r>
        <w:rPr>
          <w:rFonts w:eastAsia="Times New Roman" w:cs="Times New Roman"/>
          <w:szCs w:val="24"/>
        </w:rPr>
        <w:t>ά</w:t>
      </w:r>
      <w:r>
        <w:rPr>
          <w:rFonts w:eastAsia="Times New Roman" w:cs="Times New Roman"/>
          <w:szCs w:val="24"/>
        </w:rPr>
        <w:t xml:space="preserve"> της ρητορικής σας δημιουργ</w:t>
      </w:r>
      <w:r>
        <w:rPr>
          <w:rFonts w:eastAsia="Times New Roman" w:cs="Times New Roman"/>
          <w:szCs w:val="24"/>
        </w:rPr>
        <w:t>εί πρόβλημα στην εικόνα της χώρας, η οποία θεωρείται από τις ασφαλέστερες στον κόσμο. Πλήττει την Αθήνα –και τη χώρα- η οποία έχει τεράστια επισκεψιμότητα, περισσότερη από ποτέ, διότι δεν παίζουμε εν ου παικτοίς. Υπάρχουν πεδία να αντιπαρατεθούμε, να συγκλ</w:t>
      </w:r>
      <w:r>
        <w:rPr>
          <w:rFonts w:eastAsia="Times New Roman" w:cs="Times New Roman"/>
          <w:szCs w:val="24"/>
        </w:rPr>
        <w:t>ίνουμε, να διαφωνήσουμε. Εδώ δεν υπάρχει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απολύτως δικαιολογία.</w:t>
      </w:r>
    </w:p>
    <w:p w14:paraId="120F89F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Τέλος επειδή δεν έχω τον χρόνο, κύριε Πρόεδρε, πρέπει να πω ότι πρέπει να δούμε το ζήτημα με τα υπερχρεωμένα νοικοκυριά. Εδώ έχω μία πρόταση ως Πρόεδρος του Ν.Ε.Ο.</w:t>
      </w:r>
      <w:r>
        <w:rPr>
          <w:rFonts w:eastAsia="Times New Roman" w:cs="Times New Roman"/>
          <w:szCs w:val="24"/>
        </w:rPr>
        <w:t>,</w:t>
      </w:r>
      <w:r>
        <w:rPr>
          <w:rFonts w:eastAsia="Times New Roman" w:cs="Times New Roman"/>
          <w:szCs w:val="24"/>
        </w:rPr>
        <w:t xml:space="preserve"> και θα ήθελα να τη με</w:t>
      </w:r>
      <w:r>
        <w:rPr>
          <w:rFonts w:eastAsia="Times New Roman" w:cs="Times New Roman"/>
          <w:szCs w:val="24"/>
        </w:rPr>
        <w:t>λετήσουμε και να τη συζητήσουμε. Τη θέτω υπ’ όψιν από το υπεύθυνο Βήμα της Βουλής. Είμαι στη διάθεση του οικονομικού επιτελείου να την κουβεντιάσουμε, έτσι ώστε να προκύψει αυτό το οποίο όλοι επιθυμούμε, δηλαδή να μπορέσουν τα φτωχότερα και ασθενέστερα νοι</w:t>
      </w:r>
      <w:r>
        <w:rPr>
          <w:rFonts w:eastAsia="Times New Roman" w:cs="Times New Roman"/>
          <w:szCs w:val="24"/>
        </w:rPr>
        <w:t>κοκυριά τα οποία υφίστανται και τη μεγαλύτερη δανειακή επιβάρυνση να ανασάνουν</w:t>
      </w:r>
      <w:r>
        <w:rPr>
          <w:rFonts w:eastAsia="Times New Roman" w:cs="Times New Roman"/>
          <w:szCs w:val="24"/>
        </w:rPr>
        <w:t>,</w:t>
      </w:r>
      <w:r>
        <w:rPr>
          <w:rFonts w:eastAsia="Times New Roman" w:cs="Times New Roman"/>
          <w:szCs w:val="24"/>
        </w:rPr>
        <w:t xml:space="preserve"> και να μπορέσουμε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λύσουμε το πρόβλημα των υπερχρεωμένων νοικοκυριών με έναν τρόπο βιώσιμο. </w:t>
      </w:r>
    </w:p>
    <w:p w14:paraId="120F89F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Μέρος αυτού είναι για παράδειγμα το γεγονός ότι την τελευταία διετία</w:t>
      </w:r>
      <w:r>
        <w:rPr>
          <w:rFonts w:eastAsia="Times New Roman" w:cs="Times New Roman"/>
          <w:szCs w:val="24"/>
        </w:rPr>
        <w:t xml:space="preserve"> 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η επίτευξη θετικών ρυθμών ανάπτυξης σε συνδυασμό με τις διαρθρωτικές μεταρρυθμίσεις που έχουν υλοποιηθεί, βοηθούν ως ατμόσφαιρα, ως ψυχολογία και ως οικονομική πραγματικότητα στην αναδιάρθρωση της οικονομίας υπέρ ενός εξωστρεφούς παραγωγικού υ</w:t>
      </w:r>
      <w:r>
        <w:rPr>
          <w:rFonts w:eastAsia="Times New Roman" w:cs="Times New Roman"/>
          <w:szCs w:val="24"/>
        </w:rPr>
        <w:t>ποδείγματος</w:t>
      </w:r>
      <w:r>
        <w:rPr>
          <w:rFonts w:eastAsia="Times New Roman" w:cs="Times New Roman"/>
          <w:szCs w:val="24"/>
        </w:rPr>
        <w:t>,</w:t>
      </w:r>
      <w:r>
        <w:rPr>
          <w:rFonts w:eastAsia="Times New Roman" w:cs="Times New Roman"/>
          <w:szCs w:val="24"/>
        </w:rPr>
        <w:t xml:space="preserve"> που θα βασίζεται στους τομείς των εμπορεύσιμων αγαθών και υπηρεσιών. </w:t>
      </w:r>
    </w:p>
    <w:p w14:paraId="120F89F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Σημαντική προϋπόθεση, λοιπόν, για τη μείωση των υπερχρεωμένων νοικοκυριών είναι η μείωση των μη εξυπηρετούμενων δανείων, καθώς τα οφέλη θα γίνουν άμεσα ορατά από τη μείωση τ</w:t>
      </w:r>
      <w:r>
        <w:rPr>
          <w:rFonts w:eastAsia="Times New Roman" w:cs="Times New Roman"/>
          <w:szCs w:val="24"/>
        </w:rPr>
        <w:t xml:space="preserve">ου πιστωτικού κινδύνου των τραπεζών και την αποκλιμάκωση του κόστους χρηματοδότησής τους. </w:t>
      </w:r>
    </w:p>
    <w:p w14:paraId="120F89F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μείωση, λοιπόν, των επιτοκίων δανεισμού για τα νοικοκυριά θεωρώ, πιστεύω και προτείνω ότι θα συμβάλει στη βελτίωση της χρηματοοικονομικής τους κατάστασης, καθώς η </w:t>
      </w:r>
      <w:r>
        <w:rPr>
          <w:rFonts w:eastAsia="Times New Roman" w:cs="Times New Roman"/>
          <w:szCs w:val="24"/>
        </w:rPr>
        <w:t>οικονομία θα ανακάμπτει διαρκώς. Αποτέλεσμα και απόρροια θα είναι η αύξηση της αποτίμησης των υφισταμένων περιουσιακών στοιχείων των νοικοκυριών λόγω των υψηλότερων αποδόσεων του κεφαλαίου και των ακινήτων. Συνεπώ</w:t>
      </w:r>
      <w:r>
        <w:rPr>
          <w:rFonts w:eastAsia="Times New Roman" w:cs="Times New Roman"/>
          <w:szCs w:val="24"/>
        </w:rPr>
        <w:t>ς</w:t>
      </w:r>
      <w:r>
        <w:rPr>
          <w:rFonts w:eastAsia="Times New Roman" w:cs="Times New Roman"/>
          <w:szCs w:val="24"/>
        </w:rPr>
        <w:t xml:space="preserve"> τα νοικοκυριά θα καθίστανται σταδιακά πιο</w:t>
      </w:r>
      <w:r>
        <w:rPr>
          <w:rFonts w:eastAsia="Times New Roman" w:cs="Times New Roman"/>
          <w:szCs w:val="24"/>
        </w:rPr>
        <w:t xml:space="preserve"> αξιόχρεα, επιτρέποντας την περαιτέρω τόνωση της οικονομίας.</w:t>
      </w:r>
    </w:p>
    <w:p w14:paraId="120F89F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κλείνοντας αυτή την πρώτη τοποθέτησή μου με τίτλους, όσον αφορά το Υπουργείο Προστασίας του Πολίτη και γενικότερα ως προς τον προϋπολογισμό, θεωρώ ότι αυτός είναι ένας προϋπο</w:t>
      </w:r>
      <w:r>
        <w:rPr>
          <w:rFonts w:eastAsia="Times New Roman" w:cs="Times New Roman"/>
          <w:szCs w:val="24"/>
        </w:rPr>
        <w:t>λογισμός που και μόνο ο συμβολισμός ότι δεν είναι ένας προϋπολογισμός κάτω από την πίεση των μνημονίων, θα έπρεπε να κάνει τις πολιτικές δυνάμεις του δημοκρατικού τόξου οι οποίες υπάρχουν σήμερα στη Βουλή, να συγκλίνουν, να υπερψηφίσουν, να στηρίξουν, διότ</w:t>
      </w:r>
      <w:r>
        <w:rPr>
          <w:rFonts w:eastAsia="Times New Roman" w:cs="Times New Roman"/>
          <w:szCs w:val="24"/>
        </w:rPr>
        <w:t>ι δίνουν και έναν υψηλό συμβολισμό</w:t>
      </w:r>
      <w:r>
        <w:rPr>
          <w:rFonts w:eastAsia="Times New Roman" w:cs="Times New Roman"/>
          <w:szCs w:val="24"/>
        </w:rPr>
        <w:t>,</w:t>
      </w:r>
      <w:r>
        <w:rPr>
          <w:rFonts w:eastAsia="Times New Roman" w:cs="Times New Roman"/>
          <w:szCs w:val="24"/>
        </w:rPr>
        <w:t xml:space="preserve"> σ’ αυτό που ο λαός μας προτρέπει και μας ενθαρρύνει, δηλαδή να είμαστε μαζί για να μπορέσουμε όλοι μαζί να βγάλουμε τη χώρα από τα δύσκολα τα οποία είχε το προηγούμενο διάστημα να αντιμετωπίσει και να εισέλθουμε σε μία κ</w:t>
      </w:r>
      <w:r>
        <w:rPr>
          <w:rFonts w:eastAsia="Times New Roman" w:cs="Times New Roman"/>
          <w:szCs w:val="24"/>
        </w:rPr>
        <w:t>ανονικότητα</w:t>
      </w:r>
      <w:r>
        <w:rPr>
          <w:rFonts w:eastAsia="Times New Roman" w:cs="Times New Roman"/>
          <w:szCs w:val="24"/>
        </w:rPr>
        <w:t>,</w:t>
      </w:r>
      <w:r>
        <w:rPr>
          <w:rFonts w:eastAsia="Times New Roman" w:cs="Times New Roman"/>
          <w:szCs w:val="24"/>
        </w:rPr>
        <w:t xml:space="preserve"> η οποία μας χρειάζεται όλους με λογική, με ευαισθησία, με ενότητα και όχι με διχασμό.</w:t>
      </w:r>
    </w:p>
    <w:p w14:paraId="120F89F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 αυτόν τον λόγο, λοιπόν, σας προτείνω να υπερψηφίσετε και τον προϋπολογισμό του Υπουργείου Προστασίας του Πολίτη τον οποίο και εισηγήθηκα. Νομίζω ότι κανε</w:t>
      </w:r>
      <w:r>
        <w:rPr>
          <w:rFonts w:eastAsia="Times New Roman" w:cs="Times New Roman"/>
          <w:szCs w:val="24"/>
        </w:rPr>
        <w:t xml:space="preserve">ίς δεν έχει αντίρρηση. Γιατί θα πρέπει κάποιος, λοιπόν, να καταψηφίσει τον προϋπολογισμό του Υπουργείου Προστασίας του Πολίτη; </w:t>
      </w:r>
    </w:p>
    <w:p w14:paraId="120F89FC" w14:textId="77777777" w:rsidR="0086761A" w:rsidRDefault="00427452">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w:t>
      </w:r>
      <w:r>
        <w:rPr>
          <w:rFonts w:eastAsia="Times New Roman" w:cs="Times New Roman"/>
          <w:szCs w:val="24"/>
        </w:rPr>
        <w:t>ούνι λήξ</w:t>
      </w:r>
      <w:r>
        <w:rPr>
          <w:rFonts w:eastAsia="Times New Roman" w:cs="Times New Roman"/>
          <w:szCs w:val="24"/>
        </w:rPr>
        <w:t>εω</w:t>
      </w:r>
      <w:r>
        <w:rPr>
          <w:rFonts w:eastAsia="Times New Roman" w:cs="Times New Roman"/>
          <w:szCs w:val="24"/>
        </w:rPr>
        <w:t>ς του χρόνου ομιλίας της κυρίας Υφυπουργού</w:t>
      </w:r>
      <w:r w:rsidRPr="003231A5">
        <w:rPr>
          <w:rFonts w:eastAsia="Times New Roman" w:cs="Times New Roman"/>
          <w:szCs w:val="24"/>
        </w:rPr>
        <w:t>)</w:t>
      </w:r>
    </w:p>
    <w:p w14:paraId="120F89F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20F89F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ισχύει </w:t>
      </w:r>
      <w:r>
        <w:rPr>
          <w:rFonts w:eastAsia="Times New Roman" w:cs="Times New Roman"/>
          <w:szCs w:val="24"/>
        </w:rPr>
        <w:t>και για τους προϋπολογισμούς και των άλλων Υπουργείων. Είχαμε προηγουμένως εδώ τους ηλικιωμένους, για παράδειγμα, οι οποίοι μας επισκέφθηκαν. Οδηγούμεθα, λοιπόν, στο να μην πε</w:t>
      </w:r>
      <w:r>
        <w:rPr>
          <w:rFonts w:eastAsia="Times New Roman" w:cs="Times New Roman"/>
          <w:szCs w:val="24"/>
        </w:rPr>
        <w:t>ρικοπούν</w:t>
      </w:r>
      <w:r>
        <w:rPr>
          <w:rFonts w:eastAsia="Times New Roman" w:cs="Times New Roman"/>
          <w:szCs w:val="24"/>
        </w:rPr>
        <w:t xml:space="preserve"> οι συντάξεις συμπολιτών μας συνταξιούχων, οι οποίοι είναι χρήσιμοι και ω</w:t>
      </w:r>
      <w:r>
        <w:rPr>
          <w:rFonts w:eastAsia="Times New Roman" w:cs="Times New Roman"/>
          <w:szCs w:val="24"/>
        </w:rPr>
        <w:t>φέλιμοι στην ελληνική κοινωνία. Αυτό –και λυπούμαι που το λέω- να μην παρουσιάζεται ως προϊόν συναλλαγής με κανένα εθνικό θέμα. Είναι όνειδος για τη Βουλή</w:t>
      </w:r>
      <w:r>
        <w:rPr>
          <w:rFonts w:eastAsia="Times New Roman" w:cs="Times New Roman"/>
          <w:szCs w:val="24"/>
        </w:rPr>
        <w:t>,</w:t>
      </w:r>
      <w:r>
        <w:rPr>
          <w:rFonts w:eastAsia="Times New Roman" w:cs="Times New Roman"/>
          <w:szCs w:val="24"/>
        </w:rPr>
        <w:t xml:space="preserve"> να λειτουργεί έτσι στον βωμό οποιουδήποτε τυχόν κομματικού οφέλους, το οποίο δεν βλέπω να εισπράττετ</w:t>
      </w:r>
      <w:r>
        <w:rPr>
          <w:rFonts w:eastAsia="Times New Roman" w:cs="Times New Roman"/>
          <w:szCs w:val="24"/>
        </w:rPr>
        <w:t>αι στην κοινωνία.</w:t>
      </w:r>
    </w:p>
    <w:p w14:paraId="120F89F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w:t>
      </w:r>
    </w:p>
    <w:p w14:paraId="120F8A00" w14:textId="77777777" w:rsidR="0086761A" w:rsidRDefault="00427452">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120F8A0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Παπακώστα.</w:t>
      </w:r>
    </w:p>
    <w:p w14:paraId="120F8A0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Ορίστε, κύριε Μπαλωμενάκη, έχετε επτά λεπτά στη διάθεσή σας, για να μιλήσετε εκ μέρους του ΣΥΡΙΖΑ.</w:t>
      </w:r>
    </w:p>
    <w:p w14:paraId="120F8A03" w14:textId="77777777" w:rsidR="0086761A" w:rsidRDefault="00427452">
      <w:pPr>
        <w:spacing w:line="600" w:lineRule="auto"/>
        <w:ind w:firstLine="720"/>
        <w:jc w:val="both"/>
        <w:rPr>
          <w:rFonts w:eastAsia="Times New Roman" w:cs="Times New Roman"/>
          <w:szCs w:val="24"/>
        </w:rPr>
      </w:pPr>
      <w:r w:rsidRPr="00CB3635">
        <w:rPr>
          <w:rFonts w:eastAsia="Times New Roman" w:cs="Times New Roman"/>
          <w:b/>
          <w:szCs w:val="24"/>
        </w:rPr>
        <w:t xml:space="preserve">ΑΝΤΩΝΙΟΣ </w:t>
      </w:r>
      <w:r w:rsidRPr="00CB3635">
        <w:rPr>
          <w:rFonts w:eastAsia="Times New Roman" w:cs="Times New Roman"/>
          <w:b/>
          <w:szCs w:val="24"/>
        </w:rPr>
        <w:t>ΜΠΑΛΩΜΕΝΑΚΗΣ:</w:t>
      </w:r>
      <w:r>
        <w:rPr>
          <w:rFonts w:eastAsia="Times New Roman" w:cs="Times New Roman"/>
          <w:szCs w:val="24"/>
        </w:rPr>
        <w:t xml:space="preserve"> Ευχαριστώ, κύριε Πρόεδρε.</w:t>
      </w:r>
    </w:p>
    <w:p w14:paraId="120F8A0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φετινός προϋπολογισμός είναι ένας αισιόδοξος προϋπολογισμός, χωρίς κούφιες θριαμβολογίες και λογιστικά τεχνάσματα, πραγματεύεται τις επιτυχίες που σημείωσε η χώρα μας το τελευταίο διάσ</w:t>
      </w:r>
      <w:r>
        <w:rPr>
          <w:rFonts w:eastAsia="Times New Roman" w:cs="Times New Roman"/>
          <w:szCs w:val="24"/>
        </w:rPr>
        <w:t xml:space="preserve">τημα και σκιαγραφεί με ρεαλισμό το παρόν και το άμεσο μέλλον με ρεαλισμό και ειλικρίνεια. </w:t>
      </w:r>
      <w:r>
        <w:rPr>
          <w:rFonts w:eastAsia="Times New Roman" w:cs="Times New Roman"/>
          <w:szCs w:val="24"/>
        </w:rPr>
        <w:lastRenderedPageBreak/>
        <w:t>Παρουσιάζεται με δικαιολογημένη υπερηφάνεια</w:t>
      </w:r>
      <w:r>
        <w:rPr>
          <w:rFonts w:eastAsia="Times New Roman" w:cs="Times New Roman"/>
          <w:szCs w:val="24"/>
        </w:rPr>
        <w:t>,</w:t>
      </w:r>
      <w:r>
        <w:rPr>
          <w:rFonts w:eastAsia="Times New Roman" w:cs="Times New Roman"/>
          <w:szCs w:val="24"/>
        </w:rPr>
        <w:t xml:space="preserve"> για όσα αυτή η Κυβέρνηση έχει καταφέρει ως τώρα. Περιέχει στιβαρές διαβεβαιώσεις ότι οι στόχοι του θα υλοποιηθούν στο ακέ</w:t>
      </w:r>
      <w:r>
        <w:rPr>
          <w:rFonts w:eastAsia="Times New Roman" w:cs="Times New Roman"/>
          <w:szCs w:val="24"/>
        </w:rPr>
        <w:t>ραιο. Κανένα σενάριο καταστροφής,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δήθεν περισπούδαστη ανάλυση των οικονομικών δεδομένων δεν είναι ικανή να συσκοτίσει, πολύ περισσότερο να ανατρέψει αυτό που ο ελληνικός λαός βιώνει στην καθημερινότητά του τη γενική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βελτίωση της κατάστασης </w:t>
      </w:r>
      <w:r>
        <w:rPr>
          <w:rFonts w:eastAsia="Times New Roman" w:cs="Times New Roman"/>
          <w:szCs w:val="24"/>
        </w:rPr>
        <w:t>σε όλους τους τομείς.</w:t>
      </w:r>
    </w:p>
    <w:p w14:paraId="120F8A0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Δεν ευδαιμονούν, εν προκειμένω, οι αριθμοί. Σταδιακά καλυτερεύουν όλοι οι δείκτες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αυτοί της οικονομικής καθημερινότητας των φτωχών και μεσαίων στρωμάτων της κοινωνίας</w:t>
      </w:r>
      <w:r>
        <w:rPr>
          <w:rFonts w:eastAsia="Times New Roman" w:cs="Times New Roman"/>
          <w:szCs w:val="24"/>
        </w:rPr>
        <w:t>,</w:t>
      </w:r>
      <w:r>
        <w:rPr>
          <w:rFonts w:eastAsia="Times New Roman" w:cs="Times New Roman"/>
          <w:szCs w:val="24"/>
        </w:rPr>
        <w:t xml:space="preserve"> προς τα οποία και πολύ σωστά κατευθύνονται βασικές θε</w:t>
      </w:r>
      <w:r>
        <w:rPr>
          <w:rFonts w:eastAsia="Times New Roman" w:cs="Times New Roman"/>
          <w:szCs w:val="24"/>
        </w:rPr>
        <w:t>τικές επιλογές του παρόντος προϋπολογισμού.</w:t>
      </w:r>
    </w:p>
    <w:p w14:paraId="120F8A0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Στις έως τώρα συζητήσεις παρατηρούμε την αναβίωση μιας συνθηματολογικής επιλογής εκ μέρους του κόμματος της Αξιωματικής Αντιπολίτευσης</w:t>
      </w:r>
      <w:r>
        <w:rPr>
          <w:rFonts w:eastAsia="Times New Roman" w:cs="Times New Roman"/>
          <w:szCs w:val="24"/>
        </w:rPr>
        <w:t>,</w:t>
      </w:r>
      <w:r>
        <w:rPr>
          <w:rFonts w:eastAsia="Times New Roman" w:cs="Times New Roman"/>
          <w:szCs w:val="24"/>
        </w:rPr>
        <w:t xml:space="preserve"> την οποίαν μέχρι σήμερα, αν δεν κάνω λάθος υπό το βάρος πολλαπλών διαψεύσεων</w:t>
      </w:r>
      <w:r>
        <w:rPr>
          <w:rFonts w:eastAsia="Times New Roman" w:cs="Times New Roman"/>
          <w:szCs w:val="24"/>
        </w:rPr>
        <w:t>, είχε κάπως αρχίσει να εγκαταλείπει.</w:t>
      </w:r>
    </w:p>
    <w:p w14:paraId="120F8A0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Αναφέρομαι στην προσπάθεια να εμφανίσει το 2014 ως </w:t>
      </w:r>
      <w:r>
        <w:rPr>
          <w:rFonts w:eastAsia="Times New Roman" w:cs="Times New Roman"/>
          <w:szCs w:val="24"/>
          <w:lang w:val="en-US"/>
        </w:rPr>
        <w:t>annus</w:t>
      </w:r>
      <w:r w:rsidRPr="00323D02">
        <w:rPr>
          <w:rFonts w:eastAsia="Times New Roman" w:cs="Times New Roman"/>
          <w:szCs w:val="24"/>
        </w:rPr>
        <w:t xml:space="preserve"> </w:t>
      </w:r>
      <w:r>
        <w:rPr>
          <w:rFonts w:eastAsia="Times New Roman" w:cs="Times New Roman"/>
          <w:szCs w:val="24"/>
          <w:lang w:val="en-US"/>
        </w:rPr>
        <w:t>mirabilis</w:t>
      </w:r>
      <w:r w:rsidRPr="00323D02">
        <w:rPr>
          <w:rFonts w:eastAsia="Times New Roman" w:cs="Times New Roman"/>
          <w:szCs w:val="24"/>
        </w:rPr>
        <w:t xml:space="preserve"> </w:t>
      </w:r>
      <w:r>
        <w:rPr>
          <w:rFonts w:eastAsia="Times New Roman" w:cs="Times New Roman"/>
          <w:szCs w:val="24"/>
        </w:rPr>
        <w:t>της νεότερης ελληνικής ιστορίας. Η αναφορά αυτού του ισχυρισμού δείχνει αμηχανία και ένδεια επιχειρημάτων ουσίας. Κεντρικός ισχυρισμός</w:t>
      </w:r>
      <w:r w:rsidRPr="00297E6F">
        <w:rPr>
          <w:rFonts w:eastAsia="Times New Roman" w:cs="Times New Roman"/>
          <w:szCs w:val="24"/>
        </w:rPr>
        <w:t>,</w:t>
      </w:r>
      <w:r>
        <w:rPr>
          <w:rFonts w:eastAsia="Times New Roman" w:cs="Times New Roman"/>
          <w:szCs w:val="24"/>
        </w:rPr>
        <w:t xml:space="preserve"> για παράδειγμα</w:t>
      </w:r>
      <w:r w:rsidRPr="00297E6F">
        <w:rPr>
          <w:rFonts w:eastAsia="Times New Roman" w:cs="Times New Roman"/>
          <w:szCs w:val="24"/>
        </w:rPr>
        <w:t>,</w:t>
      </w:r>
      <w:r>
        <w:rPr>
          <w:rFonts w:eastAsia="Times New Roman" w:cs="Times New Roman"/>
          <w:szCs w:val="24"/>
        </w:rPr>
        <w:t xml:space="preserve"> του κυρίου εισηγητή της </w:t>
      </w:r>
      <w:r>
        <w:rPr>
          <w:rFonts w:eastAsia="Times New Roman" w:cs="Times New Roman"/>
          <w:szCs w:val="24"/>
        </w:rPr>
        <w:t>Μ</w:t>
      </w:r>
      <w:r>
        <w:rPr>
          <w:rFonts w:eastAsia="Times New Roman" w:cs="Times New Roman"/>
          <w:szCs w:val="24"/>
        </w:rPr>
        <w:t xml:space="preserve">είζονος </w:t>
      </w:r>
      <w:r>
        <w:rPr>
          <w:rFonts w:eastAsia="Times New Roman" w:cs="Times New Roman"/>
          <w:szCs w:val="24"/>
        </w:rPr>
        <w:t>Α</w:t>
      </w:r>
      <w:r>
        <w:rPr>
          <w:rFonts w:eastAsia="Times New Roman" w:cs="Times New Roman"/>
          <w:szCs w:val="24"/>
        </w:rPr>
        <w:t xml:space="preserve">ντιπολίτευσης υπήρξε ότι το έτος αυτό το 2014, είχαμε δήθεν </w:t>
      </w:r>
      <w:r>
        <w:rPr>
          <w:rFonts w:eastAsia="Times New Roman" w:cs="Times New Roman"/>
          <w:szCs w:val="24"/>
        </w:rPr>
        <w:lastRenderedPageBreak/>
        <w:t>εξασφαλίσει την έξοδό μας στις αγορές. Αναρωτιέται κανείς πώς είναι δυνατόν να εξασφαλίσει κανείς εκ των προτέρων τέτοιο πράγμα. Δεν εξωραΐζεται το παρελθόν με τ</w:t>
      </w:r>
      <w:r>
        <w:rPr>
          <w:rFonts w:eastAsia="Times New Roman" w:cs="Times New Roman"/>
          <w:szCs w:val="24"/>
        </w:rPr>
        <w:t>έτοιους ισχυρισμούς.</w:t>
      </w:r>
    </w:p>
    <w:p w14:paraId="120F8A0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 αδιαμφισβήτητο γεγονός είναι ότι η τότε κυβέρνηση, έχοντας </w:t>
      </w:r>
      <w:r>
        <w:rPr>
          <w:rFonts w:eastAsia="Times New Roman" w:cs="Times New Roman"/>
          <w:szCs w:val="24"/>
        </w:rPr>
        <w:t>απολέσει</w:t>
      </w:r>
      <w:r>
        <w:rPr>
          <w:rFonts w:eastAsia="Times New Roman" w:cs="Times New Roman"/>
          <w:szCs w:val="24"/>
        </w:rPr>
        <w:t xml:space="preserve"> προ πολλού τη στήριξη του ελληνικού λαού, είχε πλήρως αποτύχει στους στόχους της, από ένα σημείο και μετά σκοπίμως, προκειμένου να υπονομεύσει την επερχόμενη «αριστ</w:t>
      </w:r>
      <w:r>
        <w:rPr>
          <w:rFonts w:eastAsia="Times New Roman" w:cs="Times New Roman"/>
          <w:szCs w:val="24"/>
        </w:rPr>
        <w:t>ερή παρένθεση» όπως τους άρεσε τότε να μας αποκαλούν.</w:t>
      </w:r>
    </w:p>
    <w:p w14:paraId="120F8A0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Κυβέρνησή μας κλήθηκε να διαχειριστεί τα δημόσια οικονομικά σε ένα περιβάλλον πρωτοφανές για την ευρωπαϊκή οικονομία μετά τον Δεύτερο Παγκόσμιο Πόλεμο. Αποκλεισμένη καθώς ήταν από τις διεθνείς αγορές,</w:t>
      </w:r>
      <w:r>
        <w:rPr>
          <w:rFonts w:eastAsia="Times New Roman" w:cs="Times New Roman"/>
          <w:szCs w:val="24"/>
        </w:rPr>
        <w:t xml:space="preserve"> χωρίς δυνατότητα αναχρηματοδότησης του δημόσιου χρέους αλλά και χρηματοδότηση μέρους των τακτικών δαπανών του κρατικού προϋπολογισμού με το ακαθάριστο εισόδημα να έχει ήδη μειωθεί κατά 25%.</w:t>
      </w:r>
    </w:p>
    <w:p w14:paraId="120F8A0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Κινηθήκαμε με ένα ετοιμόρροπο τραπεζικό σύστημα</w:t>
      </w:r>
      <w:r>
        <w:rPr>
          <w:rFonts w:eastAsia="Times New Roman" w:cs="Times New Roman"/>
          <w:szCs w:val="24"/>
        </w:rPr>
        <w:t>,</w:t>
      </w:r>
      <w:r>
        <w:rPr>
          <w:rFonts w:eastAsia="Times New Roman" w:cs="Times New Roman"/>
          <w:szCs w:val="24"/>
        </w:rPr>
        <w:t xml:space="preserve"> που καθιστούσε α</w:t>
      </w:r>
      <w:r>
        <w:rPr>
          <w:rFonts w:eastAsia="Times New Roman" w:cs="Times New Roman"/>
          <w:szCs w:val="24"/>
        </w:rPr>
        <w:t>ναγκαία την εφαρμογή περιοριστικών μέτρων. Ήταν μια σκληρή πραγματικότητα</w:t>
      </w:r>
      <w:r>
        <w:rPr>
          <w:rFonts w:eastAsia="Times New Roman" w:cs="Times New Roman"/>
          <w:szCs w:val="24"/>
        </w:rPr>
        <w:t>,</w:t>
      </w:r>
      <w:r>
        <w:rPr>
          <w:rFonts w:eastAsia="Times New Roman" w:cs="Times New Roman"/>
          <w:szCs w:val="24"/>
        </w:rPr>
        <w:t xml:space="preserve"> που ας μην το ξεχνάμε, τροφοδοτήθηκε αφρόνως και ιδιοτελώς από δηλώσεις και κινήσεις επιφανών στελεχών της τότε κυβέρνησης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που το ίδιο διάστημα που ψεύδονταν για</w:t>
      </w:r>
      <w:r>
        <w:rPr>
          <w:rFonts w:eastAsia="Times New Roman" w:cs="Times New Roman"/>
          <w:szCs w:val="24"/>
        </w:rPr>
        <w:t xml:space="preserve"> τη δήθεν σταθερότητα του συστήματος και την ασφάλεια </w:t>
      </w:r>
      <w:r>
        <w:rPr>
          <w:rFonts w:eastAsia="Times New Roman" w:cs="Times New Roman"/>
          <w:szCs w:val="24"/>
        </w:rPr>
        <w:lastRenderedPageBreak/>
        <w:t xml:space="preserve">των καταθέσεων είτε έβγαζαν οι ίδιοι τα χρήματά τους στο εξωτερικό είτε υποδείκνυαν δημόσια στους πολίτες να φυγαδεύσουν τις οικονομίες τους. </w:t>
      </w:r>
    </w:p>
    <w:p w14:paraId="120F8A0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Αναμετρηθήκαμε με τις προφανείς σχεδόν θανατηφόρες δυσκολίε</w:t>
      </w:r>
      <w:r>
        <w:rPr>
          <w:rFonts w:eastAsia="Times New Roman" w:cs="Times New Roman"/>
          <w:szCs w:val="24"/>
        </w:rPr>
        <w:t>ς της περιόδου εκείνης και βγήκαμε νικητές. Σταδιακά και με πολύ προσεκτικές κινήσεις έχοντας ως εξαρχής αμετακίνητο στόχο να αρχίσουμε από την ανακούφιση των στρωμάτων που πλήττονταν περισσότερο από την παρατεταμένη κρίση, κερδίσαμε όλα ένα προς ένα τα στ</w:t>
      </w:r>
      <w:r>
        <w:rPr>
          <w:rFonts w:eastAsia="Times New Roman" w:cs="Times New Roman"/>
          <w:szCs w:val="24"/>
        </w:rPr>
        <w:t>οιχήματα που η δύσκολη συγκυρία μας έθετε.</w:t>
      </w:r>
    </w:p>
    <w:p w14:paraId="120F8A0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Αντιστρέψαμε την πτωτική πορεία της οικονομίας, μειώσαμε την ανεργία κατά δέκα μονάδες, εξασφαλίσαμε τη μακροχρόνια βιωσιμότητα του ασφαλιστικού συστήματος, σχεδιάσαμε με αποφασιστικότητα και τηρήσαμε με συνέπεια </w:t>
      </w:r>
      <w:r>
        <w:rPr>
          <w:rFonts w:eastAsia="Times New Roman" w:cs="Times New Roman"/>
          <w:szCs w:val="24"/>
        </w:rPr>
        <w:t>τα βήματα για την απαλλαγή της χώρας από τη μνημονιακή επιχείρηση. Καταφέραμε το κάθε άλλο παρά αυτονόητο ή νομοτελειακό, όπως θέλει να λέει η Νέα Δημοκρατία, επίτευγμα της απαλλαγής από τις ασφυκτικές μνημονιακές δεσμεύσεις τον περασμένο Αύγουστο.</w:t>
      </w:r>
    </w:p>
    <w:p w14:paraId="120F8A0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Αυτές ο</w:t>
      </w:r>
      <w:r>
        <w:rPr>
          <w:rFonts w:eastAsia="Times New Roman" w:cs="Times New Roman"/>
          <w:szCs w:val="24"/>
        </w:rPr>
        <w:t xml:space="preserve">ι επιτυχίες δεν θα ήταν εφικτές χωρίς την κατανόηση και τη στήριξη του λαού, που δεν στηρίχθηκε όμως μόνο σε προγράμματα εξαγγελίας αλλά και στα </w:t>
      </w:r>
      <w:r>
        <w:rPr>
          <w:rFonts w:eastAsia="Times New Roman" w:cs="Times New Roman"/>
          <w:szCs w:val="24"/>
        </w:rPr>
        <w:lastRenderedPageBreak/>
        <w:t>απτά παραδείγματα συνέπειας, δεσμεύσεων και πράξεων και στο, επίσης, χειροπιαστό αποτέλεσμα που είχε ήδη η πολι</w:t>
      </w:r>
      <w:r>
        <w:rPr>
          <w:rFonts w:eastAsia="Times New Roman" w:cs="Times New Roman"/>
          <w:szCs w:val="24"/>
        </w:rPr>
        <w:t>τική μας στην οικονομική κατάσταση ειδικά των πιο αδύναμων.</w:t>
      </w:r>
    </w:p>
    <w:p w14:paraId="120F8A0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Μάλιστα αυτές οι προσπάθειες δεν έμειναν ασυνόδευτες. Έγιναν και γίνονται μέσα σε ένα περιβάλλον μιας γενικότερης αναδημιουργίας:</w:t>
      </w:r>
    </w:p>
    <w:p w14:paraId="120F8A0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Στον τομέα της υγείας με στήριξη και </w:t>
      </w:r>
      <w:r w:rsidRPr="002B09C8">
        <w:rPr>
          <w:rFonts w:eastAsia="Times New Roman" w:cs="Times New Roman"/>
          <w:szCs w:val="24"/>
        </w:rPr>
        <w:t>ανάταξη</w:t>
      </w:r>
      <w:r>
        <w:rPr>
          <w:rFonts w:eastAsia="Times New Roman" w:cs="Times New Roman"/>
          <w:szCs w:val="24"/>
        </w:rPr>
        <w:t xml:space="preserve"> του ΕΣΥ</w:t>
      </w:r>
      <w:r>
        <w:rPr>
          <w:rFonts w:eastAsia="Times New Roman" w:cs="Times New Roman"/>
          <w:szCs w:val="24"/>
        </w:rPr>
        <w:t xml:space="preserve"> με τη δημιουργία νέων δομών πρωτοβάθμιας υγείας, εξορθολογισμό της φαρμακευτικής δαπάνης, νοικοκύρεμα των οικονομικών των μονάδων υγείας στον τομέα της δημόσιας διοίκησης, με εκσυγχρονισμό δομών και λειτουργιών, με αποφασιστικά βήματα ανεξαρτησίας της διο</w:t>
      </w:r>
      <w:r>
        <w:rPr>
          <w:rFonts w:eastAsia="Times New Roman" w:cs="Times New Roman"/>
          <w:szCs w:val="24"/>
        </w:rPr>
        <w:t>ίκησης από τον κομματικό εναγκαλισμό</w:t>
      </w:r>
      <w:r>
        <w:rPr>
          <w:rFonts w:eastAsia="Times New Roman" w:cs="Times New Roman"/>
          <w:szCs w:val="24"/>
        </w:rPr>
        <w:t>,</w:t>
      </w:r>
      <w:r>
        <w:rPr>
          <w:rFonts w:eastAsia="Times New Roman" w:cs="Times New Roman"/>
          <w:szCs w:val="24"/>
        </w:rPr>
        <w:t xml:space="preserve"> με την αδιάβλητη ανάδειξη των επιτελικών στελεχών, μια διαδικασία που ήδη ολοκληρώνεται. </w:t>
      </w:r>
    </w:p>
    <w:p w14:paraId="120F8A1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Επίσης με τη ραγδαία πρόοδο στο θέμα της αναγκαίας καταγραφής και προστασίας και της δημόσιας περιουσίας και του δασικού πλούτου</w:t>
      </w:r>
      <w:r>
        <w:rPr>
          <w:rFonts w:eastAsia="Times New Roman" w:cs="Times New Roman"/>
          <w:szCs w:val="24"/>
        </w:rPr>
        <w:t xml:space="preserve"> της χώρας, με δραστικά μέτρα προστασίας του κόσμου της εργασίας από την εργοδοτική αυθαιρεσία, με υποστήριξη των κατοίκων του νησιωτικού συμπλέγματος και με πρόοδο σε πολλούς επιμέρους τομείς, όπως και ενδεικτικά στον τομέα έρευνας και καινοτομίας, όπου σ</w:t>
      </w:r>
      <w:r>
        <w:rPr>
          <w:rFonts w:eastAsia="Times New Roman" w:cs="Times New Roman"/>
          <w:szCs w:val="24"/>
        </w:rPr>
        <w:t>υντελείται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μια αθόρυβη δουλειά με σκοπό την ανάκτηση του χα</w:t>
      </w:r>
      <w:r>
        <w:rPr>
          <w:rFonts w:eastAsia="Times New Roman" w:cs="Times New Roman"/>
          <w:szCs w:val="24"/>
        </w:rPr>
        <w:lastRenderedPageBreak/>
        <w:t>μένου χρόνου, την επανάκαμψη Ελλήνων επιστημόνων του εξωτερικού και την ουσιαστική προαγωγή της καινοτομίας που τόσο απαραίτητα είναι στη σύγχρονη κοινωνία.</w:t>
      </w:r>
    </w:p>
    <w:p w14:paraId="120F8A1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με σταθερή προσή</w:t>
      </w:r>
      <w:r>
        <w:rPr>
          <w:rFonts w:eastAsia="Times New Roman" w:cs="Times New Roman"/>
          <w:szCs w:val="24"/>
        </w:rPr>
        <w:t>λωση και υποδειγματική, μέσα στα πλαίσια των σημερινών θεσμικών δυνατοτήτων, προσπάθεια για την καταπολέμηση της πάσης φύσεως διαφθοράς για την αποκάλυψη απαράδεκτων διαχρονικών καταστάσεων λεηλασίας του δημόσιου χρήματος</w:t>
      </w:r>
      <w:r>
        <w:rPr>
          <w:rFonts w:eastAsia="Times New Roman" w:cs="Times New Roman"/>
          <w:szCs w:val="24"/>
        </w:rPr>
        <w:t>,</w:t>
      </w:r>
      <w:r>
        <w:rPr>
          <w:rFonts w:eastAsia="Times New Roman" w:cs="Times New Roman"/>
          <w:szCs w:val="24"/>
        </w:rPr>
        <w:t xml:space="preserve"> στις οποίες αποκαλύφθηκε ότι πρωτ</w:t>
      </w:r>
      <w:r>
        <w:rPr>
          <w:rFonts w:eastAsia="Times New Roman" w:cs="Times New Roman"/>
          <w:szCs w:val="24"/>
        </w:rPr>
        <w:t>οστατούσαν είτε υψηλόβαθμοι κομματικοί παράγοντες των δύο τότε μεγαλύτερων κομμάτων, Νέας Δημοκρατίας και ΠΑΣΟΚ, όπως στην περίπτωση του δανεισμού από τράπεζες με ανύπαρκτες εγγυήσεις είτε στενών φίλων και προστατευόμενων κατά καιρούς Υπουργών Υγείας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είχαν ανενόχλητα συστήσει οργανωμένες ομάδες αλληλοεξυπηρετήσεων και παράνομου πλουτισμού.</w:t>
      </w:r>
    </w:p>
    <w:p w14:paraId="120F8A1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ελληνικός λαός αναγνωρίζει αυτές τις προσπάθειες και αναγνωρίζει στο πρόσωπο αυτής της Κυβέρνησης</w:t>
      </w:r>
      <w:r>
        <w:rPr>
          <w:rFonts w:eastAsia="Times New Roman" w:cs="Times New Roman"/>
          <w:szCs w:val="24"/>
        </w:rPr>
        <w:t>,</w:t>
      </w:r>
      <w:r>
        <w:rPr>
          <w:rFonts w:eastAsia="Times New Roman" w:cs="Times New Roman"/>
          <w:szCs w:val="24"/>
        </w:rPr>
        <w:t xml:space="preserve"> μια ειλικρινή και απροκατάληπτη όσο και αποφασιστική πρόθεση να </w:t>
      </w:r>
      <w:r>
        <w:rPr>
          <w:rFonts w:eastAsia="Times New Roman" w:cs="Times New Roman"/>
          <w:szCs w:val="24"/>
        </w:rPr>
        <w:t xml:space="preserve">τελειώνουμε επιτέλους με το φαύλο παρελθόν της </w:t>
      </w:r>
      <w:r>
        <w:rPr>
          <w:rFonts w:eastAsia="Times New Roman" w:cs="Times New Roman"/>
          <w:szCs w:val="24"/>
        </w:rPr>
        <w:t>«</w:t>
      </w:r>
      <w:r>
        <w:rPr>
          <w:rFonts w:eastAsia="Times New Roman" w:cs="Times New Roman"/>
          <w:szCs w:val="24"/>
        </w:rPr>
        <w:t>ημετεροκρατίας</w:t>
      </w:r>
      <w:r>
        <w:rPr>
          <w:rFonts w:eastAsia="Times New Roman" w:cs="Times New Roman"/>
          <w:szCs w:val="24"/>
        </w:rPr>
        <w:t>»</w:t>
      </w:r>
      <w:r>
        <w:rPr>
          <w:rFonts w:eastAsia="Times New Roman" w:cs="Times New Roman"/>
          <w:szCs w:val="24"/>
        </w:rPr>
        <w:t>, του ρουσφετιού, της ατιμωρησίας, της ασύστολης λεηλασίας του δημόσιου χρήματος.</w:t>
      </w:r>
    </w:p>
    <w:p w14:paraId="120F8A1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Επειδή δεν έχω πάρα πολύ χρόνο, καταλήγω ως εξής:</w:t>
      </w:r>
    </w:p>
    <w:p w14:paraId="120F8A1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Η χρονιά εκτέλεσης αυτού του προϋπολογισμού είναι και εκλογικ</w:t>
      </w:r>
      <w:r>
        <w:rPr>
          <w:rFonts w:eastAsia="Times New Roman" w:cs="Times New Roman"/>
          <w:szCs w:val="24"/>
        </w:rPr>
        <w:t>ή χρονιά. Έχουμε απεριόριστη εμπιστοσύνη στον ελληνικό λαό, στο υψηλό πολιτικό του κριτήριο και στη μνήμη του. Και είμαστε απολύτως σίγουροι ότι αυτός δεν θα είναι ο τελευταίος προϋπολογισμός που θα συντάξει κυβέρνηση με κορμό τον ΣΥΡΙΖΑ, καθώς ο λαός θα μ</w:t>
      </w:r>
      <w:r>
        <w:rPr>
          <w:rFonts w:eastAsia="Times New Roman" w:cs="Times New Roman"/>
          <w:szCs w:val="24"/>
        </w:rPr>
        <w:t>ας εμπιστευθεί και για την επόμενη τετραετία.</w:t>
      </w:r>
    </w:p>
    <w:p w14:paraId="120F8A1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Εκτός χειρόγραφου θέλω να κάνω μια παρατήρηση. Διάβασα τις δηλώσεις του κ. Σαρίδη με προσοχή. Νομίζω ότι η πρόταση αυτή αξίζει να συζητηθεί, κύριε Υπουργέ, ακριβώς επειδή συμπίπτει και επειδή κατά κάποιον τρόπο</w:t>
      </w:r>
      <w:r>
        <w:rPr>
          <w:rFonts w:eastAsia="Times New Roman" w:cs="Times New Roman"/>
          <w:szCs w:val="24"/>
        </w:rPr>
        <w:t xml:space="preserve"> συμπληρώνει την πρόταση που αυτό το διάστημα αναπτύσσουμε κι εμείς στην </w:t>
      </w:r>
      <w:r>
        <w:rPr>
          <w:rFonts w:eastAsia="Times New Roman" w:cs="Times New Roman"/>
          <w:szCs w:val="24"/>
        </w:rPr>
        <w:t>ε</w:t>
      </w:r>
      <w:r>
        <w:rPr>
          <w:rFonts w:eastAsia="Times New Roman" w:cs="Times New Roman"/>
          <w:szCs w:val="24"/>
        </w:rPr>
        <w:t xml:space="preserve">πιτροπή για τη </w:t>
      </w:r>
      <w:r>
        <w:rPr>
          <w:rFonts w:eastAsia="Times New Roman" w:cs="Times New Roman"/>
          <w:szCs w:val="24"/>
        </w:rPr>
        <w:t>σ</w:t>
      </w:r>
      <w:r>
        <w:rPr>
          <w:rFonts w:eastAsia="Times New Roman" w:cs="Times New Roman"/>
          <w:szCs w:val="24"/>
        </w:rPr>
        <w:t>υνταγματική Αναθεώρηση για την καθιέρωση του ελάχιστου αξιοπρεπούς επιπέδου διαβίωσης. Νομίζω ότι είναι δυνατόν με επιστημονικά κριτήρια να προσδιοριστεί το κατώτατο,</w:t>
      </w:r>
      <w:r>
        <w:rPr>
          <w:rFonts w:eastAsia="Times New Roman" w:cs="Times New Roman"/>
          <w:szCs w:val="24"/>
        </w:rPr>
        <w:t xml:space="preserve"> το ανεκτό επίπεδο φτώχειας. Νομίζω ότι αυτός ο προσδιορισμός</w:t>
      </w:r>
      <w:r>
        <w:rPr>
          <w:rFonts w:eastAsia="Times New Roman" w:cs="Times New Roman"/>
          <w:szCs w:val="24"/>
        </w:rPr>
        <w:t>,</w:t>
      </w:r>
      <w:r>
        <w:rPr>
          <w:rFonts w:eastAsia="Times New Roman" w:cs="Times New Roman"/>
          <w:szCs w:val="24"/>
        </w:rPr>
        <w:t xml:space="preserve"> θα βοηθήσει και την καθιέρωση του αξιοπρεπούς επιπέδου διαβίωσης για το οποίο κάνουμε λόγο.</w:t>
      </w:r>
    </w:p>
    <w:p w14:paraId="120F8A1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w:t>
      </w:r>
    </w:p>
    <w:p w14:paraId="120F8A17"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A18" w14:textId="77777777" w:rsidR="0086761A" w:rsidRDefault="00427452">
      <w:pPr>
        <w:spacing w:line="600" w:lineRule="auto"/>
        <w:ind w:firstLine="720"/>
        <w:jc w:val="both"/>
        <w:rPr>
          <w:rFonts w:eastAsia="Times New Roman" w:cs="Times New Roman"/>
          <w:szCs w:val="24"/>
        </w:rPr>
      </w:pPr>
      <w:r w:rsidRPr="00982D62">
        <w:rPr>
          <w:rFonts w:eastAsia="Times New Roman" w:cs="Times New Roman"/>
          <w:b/>
          <w:szCs w:val="24"/>
        </w:rPr>
        <w:t>ΠΡΟΕΔΡΕΥΩΝ (Μάριος Γεωργιάδης):</w:t>
      </w:r>
      <w:r>
        <w:rPr>
          <w:rFonts w:eastAsia="Times New Roman" w:cs="Times New Roman"/>
          <w:szCs w:val="24"/>
        </w:rPr>
        <w:t xml:space="preserve"> Ευχαριστούμε κ</w:t>
      </w:r>
      <w:r>
        <w:rPr>
          <w:rFonts w:eastAsia="Times New Roman" w:cs="Times New Roman"/>
          <w:szCs w:val="24"/>
        </w:rPr>
        <w:t>ι εμείς, κύριε Μπαλωμένακη.</w:t>
      </w:r>
    </w:p>
    <w:p w14:paraId="120F8A1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Βλάχος από τη Νέα Δημοκρατία για επτά λεπτά.</w:t>
      </w:r>
    </w:p>
    <w:p w14:paraId="120F8A1A" w14:textId="77777777" w:rsidR="0086761A" w:rsidRDefault="00427452">
      <w:pPr>
        <w:spacing w:line="600" w:lineRule="auto"/>
        <w:ind w:firstLine="720"/>
        <w:jc w:val="both"/>
        <w:rPr>
          <w:rFonts w:eastAsia="Times New Roman" w:cs="Times New Roman"/>
          <w:szCs w:val="24"/>
        </w:rPr>
      </w:pPr>
      <w:r w:rsidRPr="004B72FF">
        <w:rPr>
          <w:rFonts w:eastAsia="Times New Roman" w:cs="Times New Roman"/>
          <w:b/>
          <w:szCs w:val="24"/>
        </w:rPr>
        <w:t>ΓΕΩΡΓΙΟΣ ΒΛΑΧΟΣ:</w:t>
      </w:r>
      <w:r>
        <w:rPr>
          <w:rFonts w:eastAsia="Times New Roman" w:cs="Times New Roman"/>
          <w:szCs w:val="24"/>
        </w:rPr>
        <w:t xml:space="preserve"> Ευχαριστώ, κύριε Πρόεδρε.</w:t>
      </w:r>
    </w:p>
    <w:p w14:paraId="120F8A1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«Μπορείς να ξεγελάς όλους για λίγο καιρό, λίγους για όλον τον καιρό, αλλά όχι όλους για όλο</w:t>
      </w:r>
      <w:r>
        <w:rPr>
          <w:rFonts w:eastAsia="Times New Roman" w:cs="Times New Roman"/>
          <w:szCs w:val="24"/>
        </w:rPr>
        <w:t>ν τον καιρό», είχε πει ένας από τους σημαντικότερους Αμερικανούς Προέδρους, ο Αβραάμ Λίνκολν. Νομίζω ότι το συγκεκριμένο απόφθεγμα ταιριάζει απόλυτα στην τρέχουσα συγκυρία. Γιατί με τη συζήτηση του συγκεκριμένου προϋπολογισμού πέφτουν οι μάσκες μιας Κυβέρν</w:t>
      </w:r>
      <w:r>
        <w:rPr>
          <w:rFonts w:eastAsia="Times New Roman" w:cs="Times New Roman"/>
          <w:szCs w:val="24"/>
        </w:rPr>
        <w:t>ησης που έχει φιλοτεχνήσει μια εικονική πραγματικότητα για την οικονομία με το βλέμμα πάντα στραμμένο στις επόμενες εκλογές, αναδεικνύοντας ό,τι θεωρεί επικοινωνιακά ωφέλιμο, αδιαφορώντας πάντα για τα πραγματικά προβλήματα των πολιτών και της κοινωνίας δηλ</w:t>
      </w:r>
      <w:r>
        <w:rPr>
          <w:rFonts w:eastAsia="Times New Roman" w:cs="Times New Roman"/>
          <w:szCs w:val="24"/>
        </w:rPr>
        <w:t xml:space="preserve">αδή για τα προβλήματα της καθημερινότητας. </w:t>
      </w:r>
    </w:p>
    <w:p w14:paraId="120F8A1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Συζητάμε σήμερα έναν προϋπολογισμό πλειοδοσίας, παροχολογίας, όσο και αν σας ενοχλεί η λέξη. Και είναι παροχολογίας, γιατί όποια μέτρα παίρνονται, δεν είναι στη λογική ενός ενιαίου σχεδίου αλλά είναι αποσπασματικ</w:t>
      </w:r>
      <w:r>
        <w:rPr>
          <w:rFonts w:eastAsia="Times New Roman" w:cs="Times New Roman"/>
          <w:szCs w:val="24"/>
        </w:rPr>
        <w:t>ά και έρχονται να καλύψουν επιμέρους ανάγκες και επιμέρους κοινωνικές ομάδες.</w:t>
      </w:r>
    </w:p>
    <w:p w14:paraId="120F8A1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Την ίδια ώρα είναι εδώ όλα εκείνα τα μέτρα λιτότητας που πλήττουν την καρδιά της κοινωνίας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της μεσαίας τάξης, που αντί να απαντάμε στα πραγματικά της προβλήματα, στα</w:t>
      </w:r>
      <w:r>
        <w:rPr>
          <w:rFonts w:eastAsia="Times New Roman" w:cs="Times New Roman"/>
          <w:szCs w:val="24"/>
        </w:rPr>
        <w:t xml:space="preserve"> πραγματικά προβλήματα που αντιμετωπίζει η οικονομία δίνουμε επιδόματα</w:t>
      </w:r>
      <w:r>
        <w:rPr>
          <w:rFonts w:eastAsia="Times New Roman" w:cs="Times New Roman"/>
          <w:szCs w:val="24"/>
        </w:rPr>
        <w:t>,</w:t>
      </w:r>
      <w:r>
        <w:rPr>
          <w:rFonts w:eastAsia="Times New Roman" w:cs="Times New Roman"/>
          <w:szCs w:val="24"/>
        </w:rPr>
        <w:t xml:space="preserve"> ναρκοθετώντας το μέλλον.</w:t>
      </w:r>
    </w:p>
    <w:p w14:paraId="120F8A1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Έχουμε έναν προϋπολογισμό που υπερφορολογεί νοικοκυριά και επιχειρήσεις, που περιλαμβάνει βαριές δεσμεύσεις μέχρι το 2060, αφαιρεί πόρους από την ανάπτυξη, αδυ</w:t>
      </w:r>
      <w:r>
        <w:rPr>
          <w:rFonts w:eastAsia="Times New Roman" w:cs="Times New Roman"/>
          <w:szCs w:val="24"/>
        </w:rPr>
        <w:t>νατεί να θέσει τις βάσεις για να προσελκύσει επενδύσεις, προκαλεί φόβο στις αγορές και νέα ανησυχία στους δανειστές.</w:t>
      </w:r>
    </w:p>
    <w:p w14:paraId="120F8A1F" w14:textId="77777777" w:rsidR="0086761A" w:rsidRDefault="00427452">
      <w:pPr>
        <w:tabs>
          <w:tab w:val="center" w:pos="4753"/>
          <w:tab w:val="left" w:pos="6156"/>
        </w:tabs>
        <w:spacing w:line="600" w:lineRule="auto"/>
        <w:ind w:firstLine="720"/>
        <w:jc w:val="both"/>
        <w:rPr>
          <w:rFonts w:eastAsia="Times New Roman"/>
          <w:szCs w:val="24"/>
        </w:rPr>
      </w:pPr>
      <w:r w:rsidRPr="004F203A">
        <w:rPr>
          <w:rFonts w:eastAsia="Times New Roman"/>
          <w:szCs w:val="24"/>
        </w:rPr>
        <w:t xml:space="preserve">Γιατί ξέρετε, οι αγορές </w:t>
      </w:r>
      <w:r>
        <w:rPr>
          <w:rFonts w:eastAsia="Times New Roman"/>
          <w:szCs w:val="24"/>
        </w:rPr>
        <w:t>δ</w:t>
      </w:r>
      <w:r w:rsidRPr="004F203A">
        <w:rPr>
          <w:rFonts w:eastAsia="Times New Roman"/>
          <w:szCs w:val="24"/>
        </w:rPr>
        <w:t>εν βλέπουν μόνο τους αριθμούς που κα</w:t>
      </w:r>
      <w:r>
        <w:rPr>
          <w:rFonts w:eastAsia="Times New Roman"/>
          <w:szCs w:val="24"/>
        </w:rPr>
        <w:t>μ</w:t>
      </w:r>
      <w:r w:rsidRPr="004F203A">
        <w:rPr>
          <w:rFonts w:eastAsia="Times New Roman"/>
          <w:szCs w:val="24"/>
        </w:rPr>
        <w:t>μιά φορά μπορεί και να το</w:t>
      </w:r>
      <w:r>
        <w:rPr>
          <w:rFonts w:eastAsia="Times New Roman"/>
          <w:szCs w:val="24"/>
        </w:rPr>
        <w:t>υς</w:t>
      </w:r>
      <w:r w:rsidRPr="004F203A">
        <w:rPr>
          <w:rFonts w:eastAsia="Times New Roman"/>
          <w:szCs w:val="24"/>
        </w:rPr>
        <w:t xml:space="preserve"> </w:t>
      </w:r>
      <w:r>
        <w:rPr>
          <w:rFonts w:eastAsia="Times New Roman"/>
          <w:szCs w:val="24"/>
        </w:rPr>
        <w:t>αμφισβητούν</w:t>
      </w:r>
      <w:r w:rsidRPr="004F203A">
        <w:rPr>
          <w:rFonts w:eastAsia="Times New Roman"/>
          <w:szCs w:val="24"/>
        </w:rPr>
        <w:t xml:space="preserve"> και να γίνεται διπλή ανάγνωση</w:t>
      </w:r>
      <w:r>
        <w:rPr>
          <w:rFonts w:eastAsia="Times New Roman"/>
          <w:szCs w:val="24"/>
        </w:rPr>
        <w:t>. Ε</w:t>
      </w:r>
      <w:r w:rsidRPr="004F203A">
        <w:rPr>
          <w:rFonts w:eastAsia="Times New Roman"/>
          <w:szCs w:val="24"/>
        </w:rPr>
        <w:t xml:space="preserve">πηρεάζονται </w:t>
      </w:r>
      <w:r>
        <w:rPr>
          <w:rFonts w:eastAsia="Times New Roman"/>
          <w:szCs w:val="24"/>
        </w:rPr>
        <w:t>-</w:t>
      </w:r>
      <w:r w:rsidRPr="004F203A">
        <w:rPr>
          <w:rFonts w:eastAsia="Times New Roman"/>
          <w:szCs w:val="24"/>
        </w:rPr>
        <w:t xml:space="preserve">κυρίως </w:t>
      </w:r>
      <w:r>
        <w:rPr>
          <w:rFonts w:eastAsia="Times New Roman"/>
          <w:szCs w:val="24"/>
        </w:rPr>
        <w:t>θα</w:t>
      </w:r>
      <w:r w:rsidRPr="004F203A">
        <w:rPr>
          <w:rFonts w:eastAsia="Times New Roman"/>
          <w:szCs w:val="24"/>
        </w:rPr>
        <w:t xml:space="preserve"> έλεγα εγώ</w:t>
      </w:r>
      <w:r>
        <w:rPr>
          <w:rFonts w:eastAsia="Times New Roman"/>
          <w:szCs w:val="24"/>
        </w:rPr>
        <w:t>-</w:t>
      </w:r>
      <w:r w:rsidRPr="004F203A">
        <w:rPr>
          <w:rFonts w:eastAsia="Times New Roman"/>
          <w:szCs w:val="24"/>
        </w:rPr>
        <w:t xml:space="preserve"> από τη γενικότερη </w:t>
      </w:r>
      <w:r>
        <w:rPr>
          <w:rFonts w:eastAsia="Times New Roman"/>
          <w:szCs w:val="24"/>
        </w:rPr>
        <w:t>π</w:t>
      </w:r>
      <w:r w:rsidRPr="004F203A">
        <w:rPr>
          <w:rFonts w:eastAsia="Times New Roman"/>
          <w:szCs w:val="24"/>
        </w:rPr>
        <w:t>ολιτική κατάσταση</w:t>
      </w:r>
      <w:r>
        <w:rPr>
          <w:rFonts w:eastAsia="Times New Roman"/>
          <w:szCs w:val="24"/>
        </w:rPr>
        <w:t>,</w:t>
      </w:r>
      <w:r w:rsidRPr="004F203A">
        <w:rPr>
          <w:rFonts w:eastAsia="Times New Roman"/>
          <w:szCs w:val="24"/>
        </w:rPr>
        <w:t xml:space="preserve"> αυτό που λέμε </w:t>
      </w:r>
      <w:r>
        <w:rPr>
          <w:rFonts w:eastAsia="Times New Roman"/>
          <w:szCs w:val="24"/>
        </w:rPr>
        <w:t>«</w:t>
      </w:r>
      <w:r w:rsidRPr="004F203A">
        <w:rPr>
          <w:rFonts w:eastAsia="Times New Roman"/>
          <w:szCs w:val="24"/>
        </w:rPr>
        <w:t>πολιτικό κλίμα</w:t>
      </w:r>
      <w:r>
        <w:rPr>
          <w:rFonts w:eastAsia="Times New Roman"/>
          <w:szCs w:val="24"/>
        </w:rPr>
        <w:t>» κ</w:t>
      </w:r>
      <w:r w:rsidRPr="004F203A">
        <w:rPr>
          <w:rFonts w:eastAsia="Times New Roman"/>
          <w:szCs w:val="24"/>
        </w:rPr>
        <w:t>αι από το μήνυμα που εκπέμπει κάθε φορά η εκάστοτε κυβέρνηση</w:t>
      </w:r>
      <w:r>
        <w:rPr>
          <w:rFonts w:eastAsia="Times New Roman"/>
          <w:szCs w:val="24"/>
        </w:rPr>
        <w:t>.</w:t>
      </w:r>
    </w:p>
    <w:p w14:paraId="120F8A20"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Έ</w:t>
      </w:r>
      <w:r w:rsidRPr="004F203A">
        <w:rPr>
          <w:rFonts w:eastAsia="Times New Roman"/>
          <w:szCs w:val="24"/>
        </w:rPr>
        <w:t xml:space="preserve">τσι οι αγορές ανησυχούν αυτή τη στιγμή από </w:t>
      </w:r>
      <w:r>
        <w:rPr>
          <w:rFonts w:eastAsia="Times New Roman"/>
          <w:szCs w:val="24"/>
        </w:rPr>
        <w:t>μια</w:t>
      </w:r>
      <w:r w:rsidRPr="004F203A">
        <w:rPr>
          <w:rFonts w:eastAsia="Times New Roman"/>
          <w:szCs w:val="24"/>
        </w:rPr>
        <w:t xml:space="preserve"> παρατεταμένη προεκλογική περίοδο</w:t>
      </w:r>
      <w:r>
        <w:rPr>
          <w:rFonts w:eastAsia="Times New Roman"/>
          <w:szCs w:val="24"/>
        </w:rPr>
        <w:t>,</w:t>
      </w:r>
      <w:r w:rsidRPr="004F203A">
        <w:rPr>
          <w:rFonts w:eastAsia="Times New Roman"/>
          <w:szCs w:val="24"/>
        </w:rPr>
        <w:t xml:space="preserve"> όταν</w:t>
      </w:r>
      <w:r>
        <w:rPr>
          <w:rFonts w:eastAsia="Times New Roman"/>
          <w:szCs w:val="24"/>
        </w:rPr>
        <w:t>,</w:t>
      </w:r>
      <w:r w:rsidRPr="004F203A">
        <w:rPr>
          <w:rFonts w:eastAsia="Times New Roman"/>
          <w:szCs w:val="24"/>
        </w:rPr>
        <w:t xml:space="preserve"> </w:t>
      </w:r>
      <w:r>
        <w:rPr>
          <w:rFonts w:eastAsia="Times New Roman"/>
          <w:szCs w:val="24"/>
        </w:rPr>
        <w:t>μ</w:t>
      </w:r>
      <w:r w:rsidRPr="004F203A">
        <w:rPr>
          <w:rFonts w:eastAsia="Times New Roman"/>
          <w:szCs w:val="24"/>
        </w:rPr>
        <w:t>ά</w:t>
      </w:r>
      <w:r w:rsidRPr="004F203A">
        <w:rPr>
          <w:rFonts w:eastAsia="Times New Roman"/>
          <w:szCs w:val="24"/>
        </w:rPr>
        <w:t>λιστα</w:t>
      </w:r>
      <w:r>
        <w:rPr>
          <w:rFonts w:eastAsia="Times New Roman"/>
          <w:szCs w:val="24"/>
        </w:rPr>
        <w:t>,</w:t>
      </w:r>
      <w:r w:rsidRPr="004F203A">
        <w:rPr>
          <w:rFonts w:eastAsia="Times New Roman"/>
          <w:szCs w:val="24"/>
        </w:rPr>
        <w:t xml:space="preserve"> αυτή χαρακτηρίζεται από υποσχέσεις και παροχές</w:t>
      </w:r>
      <w:r>
        <w:rPr>
          <w:rFonts w:eastAsia="Times New Roman"/>
          <w:szCs w:val="24"/>
        </w:rPr>
        <w:t>,</w:t>
      </w:r>
      <w:r w:rsidRPr="004F203A">
        <w:rPr>
          <w:rFonts w:eastAsia="Times New Roman"/>
          <w:szCs w:val="24"/>
        </w:rPr>
        <w:t xml:space="preserve"> οι οποίες </w:t>
      </w:r>
      <w:r>
        <w:rPr>
          <w:rFonts w:eastAsia="Times New Roman"/>
          <w:szCs w:val="24"/>
        </w:rPr>
        <w:t>ή δεν</w:t>
      </w:r>
      <w:r w:rsidRPr="004F203A">
        <w:rPr>
          <w:rFonts w:eastAsia="Times New Roman"/>
          <w:szCs w:val="24"/>
        </w:rPr>
        <w:t xml:space="preserve"> θα εφαρμοστούν ή θα θέσουν σε κίνδυνο την πορεία της οικονομίας</w:t>
      </w:r>
      <w:r>
        <w:rPr>
          <w:rFonts w:eastAsia="Times New Roman"/>
          <w:szCs w:val="24"/>
        </w:rPr>
        <w:t>.</w:t>
      </w:r>
      <w:r w:rsidRPr="004F203A">
        <w:rPr>
          <w:rFonts w:eastAsia="Times New Roman"/>
          <w:szCs w:val="24"/>
        </w:rPr>
        <w:t xml:space="preserve"> </w:t>
      </w:r>
      <w:r>
        <w:rPr>
          <w:rFonts w:eastAsia="Times New Roman"/>
          <w:szCs w:val="24"/>
        </w:rPr>
        <w:t>Α</w:t>
      </w:r>
      <w:r w:rsidRPr="004F203A">
        <w:rPr>
          <w:rFonts w:eastAsia="Times New Roman"/>
          <w:szCs w:val="24"/>
        </w:rPr>
        <w:t>νησυχούν για την οξύτητα και την πόλωση</w:t>
      </w:r>
      <w:r>
        <w:rPr>
          <w:rFonts w:eastAsia="Times New Roman"/>
          <w:szCs w:val="24"/>
        </w:rPr>
        <w:t>,</w:t>
      </w:r>
      <w:r w:rsidRPr="004F203A">
        <w:rPr>
          <w:rFonts w:eastAsia="Times New Roman"/>
          <w:szCs w:val="24"/>
        </w:rPr>
        <w:t xml:space="preserve"> </w:t>
      </w:r>
      <w:r>
        <w:rPr>
          <w:rFonts w:eastAsia="Times New Roman"/>
          <w:szCs w:val="24"/>
        </w:rPr>
        <w:t>για την οποία</w:t>
      </w:r>
      <w:r w:rsidRPr="004F203A">
        <w:rPr>
          <w:rFonts w:eastAsia="Times New Roman"/>
          <w:szCs w:val="24"/>
        </w:rPr>
        <w:t xml:space="preserve"> την</w:t>
      </w:r>
      <w:r>
        <w:rPr>
          <w:rFonts w:eastAsia="Times New Roman"/>
          <w:szCs w:val="24"/>
        </w:rPr>
        <w:t xml:space="preserve"> απόλυτη</w:t>
      </w:r>
      <w:r w:rsidRPr="004F203A">
        <w:rPr>
          <w:rFonts w:eastAsia="Times New Roman"/>
          <w:szCs w:val="24"/>
        </w:rPr>
        <w:t xml:space="preserve"> ευθύνη έχει η </w:t>
      </w:r>
      <w:r>
        <w:rPr>
          <w:rFonts w:eastAsia="Times New Roman"/>
          <w:szCs w:val="24"/>
        </w:rPr>
        <w:t>Κ</w:t>
      </w:r>
      <w:r w:rsidRPr="004F203A">
        <w:rPr>
          <w:rFonts w:eastAsia="Times New Roman"/>
          <w:szCs w:val="24"/>
        </w:rPr>
        <w:t>υβέρνηση</w:t>
      </w:r>
      <w:r>
        <w:rPr>
          <w:rFonts w:eastAsia="Times New Roman"/>
          <w:szCs w:val="24"/>
        </w:rPr>
        <w:t>.</w:t>
      </w:r>
      <w:r w:rsidRPr="004F203A">
        <w:rPr>
          <w:rFonts w:eastAsia="Times New Roman"/>
          <w:szCs w:val="24"/>
        </w:rPr>
        <w:t xml:space="preserve"> </w:t>
      </w:r>
      <w:r>
        <w:rPr>
          <w:rFonts w:eastAsia="Times New Roman"/>
          <w:szCs w:val="24"/>
        </w:rPr>
        <w:t>Κ</w:t>
      </w:r>
      <w:r w:rsidRPr="004F203A">
        <w:rPr>
          <w:rFonts w:eastAsia="Times New Roman"/>
          <w:szCs w:val="24"/>
        </w:rPr>
        <w:t xml:space="preserve">αι μην </w:t>
      </w:r>
      <w:r>
        <w:rPr>
          <w:rFonts w:eastAsia="Times New Roman"/>
          <w:szCs w:val="24"/>
        </w:rPr>
        <w:t>αμφιβάλλετε για α</w:t>
      </w:r>
      <w:r w:rsidRPr="004F203A">
        <w:rPr>
          <w:rFonts w:eastAsia="Times New Roman"/>
          <w:szCs w:val="24"/>
        </w:rPr>
        <w:t>υτ</w:t>
      </w:r>
      <w:r w:rsidRPr="004F203A">
        <w:rPr>
          <w:rFonts w:eastAsia="Times New Roman"/>
          <w:szCs w:val="24"/>
        </w:rPr>
        <w:t>ό</w:t>
      </w:r>
      <w:r>
        <w:rPr>
          <w:rFonts w:eastAsia="Times New Roman"/>
          <w:szCs w:val="24"/>
        </w:rPr>
        <w:t>,</w:t>
      </w:r>
      <w:r w:rsidRPr="004F203A">
        <w:rPr>
          <w:rFonts w:eastAsia="Times New Roman"/>
          <w:szCs w:val="24"/>
        </w:rPr>
        <w:t xml:space="preserve"> διότι δεν θα σταματήσω να λέω ότι </w:t>
      </w:r>
      <w:r w:rsidRPr="004F203A">
        <w:rPr>
          <w:rFonts w:eastAsia="Times New Roman"/>
          <w:szCs w:val="24"/>
        </w:rPr>
        <w:lastRenderedPageBreak/>
        <w:t>τους κανόνες για την πολιτική αντιπαράθεση</w:t>
      </w:r>
      <w:r>
        <w:rPr>
          <w:rFonts w:eastAsia="Times New Roman"/>
          <w:szCs w:val="24"/>
        </w:rPr>
        <w:t>,</w:t>
      </w:r>
      <w:r w:rsidRPr="004F203A">
        <w:rPr>
          <w:rFonts w:eastAsia="Times New Roman"/>
          <w:szCs w:val="24"/>
        </w:rPr>
        <w:t xml:space="preserve"> τους βάζει πρώτα από όλα η </w:t>
      </w:r>
      <w:r>
        <w:rPr>
          <w:rFonts w:eastAsia="Times New Roman"/>
          <w:szCs w:val="24"/>
        </w:rPr>
        <w:t>Κ</w:t>
      </w:r>
      <w:r w:rsidRPr="004F203A">
        <w:rPr>
          <w:rFonts w:eastAsia="Times New Roman"/>
          <w:szCs w:val="24"/>
        </w:rPr>
        <w:t>υβέρνηση</w:t>
      </w:r>
      <w:r>
        <w:rPr>
          <w:rFonts w:eastAsia="Times New Roman"/>
          <w:szCs w:val="24"/>
        </w:rPr>
        <w:t>.</w:t>
      </w:r>
    </w:p>
    <w:p w14:paraId="120F8A21"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Η</w:t>
      </w:r>
      <w:r w:rsidRPr="004F203A">
        <w:rPr>
          <w:rFonts w:eastAsia="Times New Roman"/>
          <w:szCs w:val="24"/>
        </w:rPr>
        <w:t xml:space="preserve"> Νέα Δημοκρατία </w:t>
      </w:r>
      <w:r>
        <w:rPr>
          <w:rFonts w:eastAsia="Times New Roman"/>
          <w:szCs w:val="24"/>
        </w:rPr>
        <w:t>σ</w:t>
      </w:r>
      <w:r w:rsidRPr="004F203A">
        <w:rPr>
          <w:rFonts w:eastAsia="Times New Roman"/>
          <w:szCs w:val="24"/>
        </w:rPr>
        <w:t>ήκωσε το γάντι</w:t>
      </w:r>
      <w:r>
        <w:rPr>
          <w:rFonts w:eastAsia="Times New Roman"/>
          <w:szCs w:val="24"/>
        </w:rPr>
        <w:t>,</w:t>
      </w:r>
      <w:r w:rsidRPr="004F203A">
        <w:rPr>
          <w:rFonts w:eastAsia="Times New Roman"/>
          <w:szCs w:val="24"/>
        </w:rPr>
        <w:t xml:space="preserve"> απάντησε όσες φορές χρειάστηκε να ανεβάσει τους τόνους</w:t>
      </w:r>
      <w:r>
        <w:rPr>
          <w:rFonts w:eastAsia="Times New Roman"/>
          <w:szCs w:val="24"/>
        </w:rPr>
        <w:t xml:space="preserve">. </w:t>
      </w:r>
    </w:p>
    <w:p w14:paraId="120F8A22"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Ανησυχούν, όμως, ακόμα</w:t>
      </w:r>
      <w:r w:rsidRPr="004F203A">
        <w:rPr>
          <w:rFonts w:eastAsia="Times New Roman"/>
          <w:szCs w:val="24"/>
        </w:rPr>
        <w:t xml:space="preserve"> για την κατάσταση στις </w:t>
      </w:r>
      <w:r w:rsidRPr="004F203A">
        <w:rPr>
          <w:rFonts w:eastAsia="Times New Roman"/>
          <w:szCs w:val="24"/>
        </w:rPr>
        <w:t>τράπεζες και</w:t>
      </w:r>
      <w:r>
        <w:rPr>
          <w:rFonts w:eastAsia="Times New Roman"/>
          <w:szCs w:val="24"/>
        </w:rPr>
        <w:t>,</w:t>
      </w:r>
      <w:r w:rsidRPr="004F203A">
        <w:rPr>
          <w:rFonts w:eastAsia="Times New Roman"/>
          <w:szCs w:val="24"/>
        </w:rPr>
        <w:t xml:space="preserve"> κυρίως</w:t>
      </w:r>
      <w:r>
        <w:rPr>
          <w:rFonts w:eastAsia="Times New Roman"/>
          <w:szCs w:val="24"/>
        </w:rPr>
        <w:t>,</w:t>
      </w:r>
      <w:r w:rsidRPr="004F203A">
        <w:rPr>
          <w:rFonts w:eastAsia="Times New Roman"/>
          <w:szCs w:val="24"/>
        </w:rPr>
        <w:t xml:space="preserve"> για το πρόβλημα των κόκκινων δανείων τα οποία έχουν </w:t>
      </w:r>
      <w:r>
        <w:rPr>
          <w:rFonts w:eastAsia="Times New Roman"/>
          <w:szCs w:val="24"/>
        </w:rPr>
        <w:t>φτάσει</w:t>
      </w:r>
      <w:r w:rsidRPr="004F203A">
        <w:rPr>
          <w:rFonts w:eastAsia="Times New Roman"/>
          <w:szCs w:val="24"/>
        </w:rPr>
        <w:t xml:space="preserve"> περίπου τα 17 δισεκατομμύρια </w:t>
      </w:r>
      <w:r>
        <w:rPr>
          <w:rFonts w:eastAsia="Times New Roman"/>
          <w:szCs w:val="24"/>
        </w:rPr>
        <w:t>ευρώ</w:t>
      </w:r>
      <w:r>
        <w:rPr>
          <w:rFonts w:eastAsia="Times New Roman"/>
          <w:szCs w:val="24"/>
        </w:rPr>
        <w:t>,</w:t>
      </w:r>
      <w:r>
        <w:rPr>
          <w:rFonts w:eastAsia="Times New Roman"/>
          <w:szCs w:val="24"/>
        </w:rPr>
        <w:t xml:space="preserve"> και </w:t>
      </w:r>
      <w:r w:rsidRPr="004F203A">
        <w:rPr>
          <w:rFonts w:eastAsia="Times New Roman"/>
          <w:szCs w:val="24"/>
        </w:rPr>
        <w:t>η παρατεταμένη εκκρεμότητ</w:t>
      </w:r>
      <w:r>
        <w:rPr>
          <w:rFonts w:eastAsia="Times New Roman"/>
          <w:szCs w:val="24"/>
        </w:rPr>
        <w:t>ά</w:t>
      </w:r>
      <w:r w:rsidRPr="004F203A">
        <w:rPr>
          <w:rFonts w:eastAsia="Times New Roman"/>
          <w:szCs w:val="24"/>
        </w:rPr>
        <w:t xml:space="preserve"> τους θέτει σε κίνδυνο την ομαλή τους λειτουργία</w:t>
      </w:r>
      <w:r>
        <w:rPr>
          <w:rFonts w:eastAsia="Times New Roman"/>
          <w:szCs w:val="24"/>
        </w:rPr>
        <w:t>.</w:t>
      </w:r>
      <w:r w:rsidRPr="004F203A">
        <w:rPr>
          <w:rFonts w:eastAsia="Times New Roman"/>
          <w:szCs w:val="24"/>
        </w:rPr>
        <w:t xml:space="preserve"> </w:t>
      </w:r>
    </w:p>
    <w:p w14:paraId="120F8A23"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Τ</w:t>
      </w:r>
      <w:r w:rsidRPr="004F203A">
        <w:rPr>
          <w:rFonts w:eastAsia="Times New Roman"/>
          <w:szCs w:val="24"/>
        </w:rPr>
        <w:t>ο κυριότερο</w:t>
      </w:r>
      <w:r>
        <w:rPr>
          <w:rFonts w:eastAsia="Times New Roman"/>
          <w:szCs w:val="24"/>
        </w:rPr>
        <w:t>, όμως,</w:t>
      </w:r>
      <w:r w:rsidRPr="004F203A">
        <w:rPr>
          <w:rFonts w:eastAsia="Times New Roman"/>
          <w:szCs w:val="24"/>
        </w:rPr>
        <w:t xml:space="preserve"> είναι ότι αυτή η </w:t>
      </w:r>
      <w:r>
        <w:rPr>
          <w:rFonts w:eastAsia="Times New Roman"/>
          <w:szCs w:val="24"/>
        </w:rPr>
        <w:t>Κ</w:t>
      </w:r>
      <w:r w:rsidRPr="004F203A">
        <w:rPr>
          <w:rFonts w:eastAsia="Times New Roman"/>
          <w:szCs w:val="24"/>
        </w:rPr>
        <w:t>υβέρνηση</w:t>
      </w:r>
      <w:r w:rsidRPr="004F203A">
        <w:rPr>
          <w:rFonts w:eastAsia="Times New Roman"/>
          <w:szCs w:val="24"/>
        </w:rPr>
        <w:t xml:space="preserve"> με τις ιδεοληψίες και τις κομματικές τ</w:t>
      </w:r>
      <w:r>
        <w:rPr>
          <w:rFonts w:eastAsia="Times New Roman"/>
          <w:szCs w:val="24"/>
        </w:rPr>
        <w:t>η</w:t>
      </w:r>
      <w:r w:rsidRPr="004F203A">
        <w:rPr>
          <w:rFonts w:eastAsia="Times New Roman"/>
          <w:szCs w:val="24"/>
        </w:rPr>
        <w:t>ς αυταπάτες δεν μπορεί να υλοποιήσει τα αναγκαία μεταρρυθμιστικά μέτρα</w:t>
      </w:r>
      <w:r>
        <w:rPr>
          <w:rFonts w:eastAsia="Times New Roman"/>
          <w:szCs w:val="24"/>
        </w:rPr>
        <w:t>,</w:t>
      </w:r>
      <w:r w:rsidRPr="004F203A">
        <w:rPr>
          <w:rFonts w:eastAsia="Times New Roman"/>
          <w:szCs w:val="24"/>
        </w:rPr>
        <w:t xml:space="preserve"> </w:t>
      </w:r>
      <w:r>
        <w:rPr>
          <w:rFonts w:eastAsia="Times New Roman"/>
          <w:szCs w:val="24"/>
        </w:rPr>
        <w:t>γ</w:t>
      </w:r>
      <w:r w:rsidRPr="004F203A">
        <w:rPr>
          <w:rFonts w:eastAsia="Times New Roman"/>
          <w:szCs w:val="24"/>
        </w:rPr>
        <w:t xml:space="preserve">ιατί απλούστατα δεν πιστεύει στις </w:t>
      </w:r>
      <w:r>
        <w:rPr>
          <w:rFonts w:eastAsia="Times New Roman"/>
          <w:szCs w:val="24"/>
        </w:rPr>
        <w:t>μεταρρυθμίσεις. Γ</w:t>
      </w:r>
      <w:r w:rsidRPr="004F203A">
        <w:rPr>
          <w:rFonts w:eastAsia="Times New Roman"/>
          <w:szCs w:val="24"/>
        </w:rPr>
        <w:t xml:space="preserve">ιατί πώς θα μπορέσει να εφαρμόσει </w:t>
      </w:r>
      <w:r>
        <w:rPr>
          <w:rFonts w:eastAsia="Times New Roman"/>
          <w:szCs w:val="24"/>
        </w:rPr>
        <w:t>μια</w:t>
      </w:r>
      <w:r w:rsidRPr="004F203A">
        <w:rPr>
          <w:rFonts w:eastAsia="Times New Roman"/>
          <w:szCs w:val="24"/>
        </w:rPr>
        <w:t xml:space="preserve"> μεταρρυθμιστική πολιτική</w:t>
      </w:r>
      <w:r>
        <w:rPr>
          <w:rFonts w:eastAsia="Times New Roman"/>
          <w:szCs w:val="24"/>
        </w:rPr>
        <w:t>,</w:t>
      </w:r>
      <w:r w:rsidRPr="004F203A">
        <w:rPr>
          <w:rFonts w:eastAsia="Times New Roman"/>
          <w:szCs w:val="24"/>
        </w:rPr>
        <w:t xml:space="preserve"> όταν διογκώνει </w:t>
      </w:r>
      <w:r>
        <w:rPr>
          <w:rFonts w:eastAsia="Times New Roman"/>
          <w:szCs w:val="24"/>
        </w:rPr>
        <w:t>με ρουσφετολο</w:t>
      </w:r>
      <w:r>
        <w:rPr>
          <w:rFonts w:eastAsia="Times New Roman"/>
          <w:szCs w:val="24"/>
        </w:rPr>
        <w:t xml:space="preserve">γικές </w:t>
      </w:r>
      <w:r w:rsidRPr="004F203A">
        <w:rPr>
          <w:rFonts w:eastAsia="Times New Roman"/>
          <w:szCs w:val="24"/>
        </w:rPr>
        <w:t>προσλήψεις και διευθετήσεις</w:t>
      </w:r>
      <w:r>
        <w:rPr>
          <w:rFonts w:eastAsia="Times New Roman"/>
          <w:szCs w:val="24"/>
        </w:rPr>
        <w:t>,</w:t>
      </w:r>
      <w:r w:rsidRPr="004F203A">
        <w:rPr>
          <w:rFonts w:eastAsia="Times New Roman"/>
          <w:szCs w:val="24"/>
        </w:rPr>
        <w:t xml:space="preserve"> ένα κράτος που αντιστέκεται σε κάθε αναπτυξιακή προσπάθεια</w:t>
      </w:r>
      <w:r>
        <w:rPr>
          <w:rFonts w:eastAsia="Times New Roman"/>
          <w:szCs w:val="24"/>
        </w:rPr>
        <w:t>,</w:t>
      </w:r>
      <w:r w:rsidRPr="004F203A">
        <w:rPr>
          <w:rFonts w:eastAsia="Times New Roman"/>
          <w:szCs w:val="24"/>
        </w:rPr>
        <w:t xml:space="preserve"> </w:t>
      </w:r>
      <w:r>
        <w:rPr>
          <w:rFonts w:eastAsia="Times New Roman"/>
          <w:szCs w:val="24"/>
        </w:rPr>
        <w:t>που με τη</w:t>
      </w:r>
      <w:r w:rsidRPr="004F203A">
        <w:rPr>
          <w:rFonts w:eastAsia="Times New Roman"/>
          <w:szCs w:val="24"/>
        </w:rPr>
        <w:t xml:space="preserve"> φορολογική της πολιτική και τα </w:t>
      </w:r>
      <w:r w:rsidRPr="00EC1080">
        <w:rPr>
          <w:rFonts w:eastAsia="Times New Roman"/>
          <w:szCs w:val="24"/>
        </w:rPr>
        <w:t xml:space="preserve">ήξεις αφήξεις </w:t>
      </w:r>
      <w:r w:rsidRPr="004F203A">
        <w:rPr>
          <w:rFonts w:eastAsia="Times New Roman"/>
          <w:szCs w:val="24"/>
        </w:rPr>
        <w:t xml:space="preserve">των </w:t>
      </w:r>
      <w:r>
        <w:rPr>
          <w:rFonts w:eastAsia="Times New Roman"/>
          <w:szCs w:val="24"/>
        </w:rPr>
        <w:t>Υ</w:t>
      </w:r>
      <w:r w:rsidRPr="004F203A">
        <w:rPr>
          <w:rFonts w:eastAsia="Times New Roman"/>
          <w:szCs w:val="24"/>
        </w:rPr>
        <w:t xml:space="preserve">πουργών </w:t>
      </w:r>
      <w:r>
        <w:rPr>
          <w:rFonts w:eastAsia="Times New Roman"/>
          <w:szCs w:val="24"/>
        </w:rPr>
        <w:t>της</w:t>
      </w:r>
      <w:r w:rsidRPr="004F203A">
        <w:rPr>
          <w:rFonts w:eastAsia="Times New Roman"/>
          <w:szCs w:val="24"/>
        </w:rPr>
        <w:t xml:space="preserve"> διώχνει κάθε υποψήφιο επενδυτή</w:t>
      </w:r>
      <w:r>
        <w:rPr>
          <w:rFonts w:eastAsia="Times New Roman"/>
          <w:szCs w:val="24"/>
        </w:rPr>
        <w:t>,</w:t>
      </w:r>
      <w:r w:rsidRPr="004F203A">
        <w:rPr>
          <w:rFonts w:eastAsia="Times New Roman"/>
          <w:szCs w:val="24"/>
        </w:rPr>
        <w:t xml:space="preserve"> </w:t>
      </w:r>
      <w:r>
        <w:rPr>
          <w:rFonts w:eastAsia="Times New Roman"/>
          <w:szCs w:val="24"/>
        </w:rPr>
        <w:t xml:space="preserve">και που εμφανίζει </w:t>
      </w:r>
      <w:r w:rsidRPr="004F203A">
        <w:rPr>
          <w:rFonts w:eastAsia="Times New Roman"/>
          <w:szCs w:val="24"/>
        </w:rPr>
        <w:t xml:space="preserve">αλλεργικά </w:t>
      </w:r>
      <w:r>
        <w:rPr>
          <w:rFonts w:eastAsia="Times New Roman"/>
          <w:szCs w:val="24"/>
        </w:rPr>
        <w:t>-</w:t>
      </w:r>
      <w:r w:rsidRPr="004F203A">
        <w:rPr>
          <w:rFonts w:eastAsia="Times New Roman"/>
          <w:szCs w:val="24"/>
        </w:rPr>
        <w:t>θα έλεγα</w:t>
      </w:r>
      <w:r>
        <w:rPr>
          <w:rFonts w:eastAsia="Times New Roman"/>
          <w:szCs w:val="24"/>
        </w:rPr>
        <w:t>-</w:t>
      </w:r>
      <w:r w:rsidRPr="004F203A">
        <w:rPr>
          <w:rFonts w:eastAsia="Times New Roman"/>
          <w:szCs w:val="24"/>
        </w:rPr>
        <w:t xml:space="preserve"> συμπτώματα σε κάθε</w:t>
      </w:r>
      <w:r w:rsidRPr="004F203A">
        <w:rPr>
          <w:rFonts w:eastAsia="Times New Roman"/>
          <w:szCs w:val="24"/>
        </w:rPr>
        <w:t xml:space="preserve"> τι που σχετίζεται με την εξωστρεφή στρατηγική</w:t>
      </w:r>
      <w:r>
        <w:rPr>
          <w:rFonts w:eastAsia="Times New Roman"/>
          <w:szCs w:val="24"/>
        </w:rPr>
        <w:t>;</w:t>
      </w:r>
      <w:r w:rsidRPr="004F203A">
        <w:rPr>
          <w:rFonts w:eastAsia="Times New Roman"/>
          <w:szCs w:val="24"/>
        </w:rPr>
        <w:t xml:space="preserve"> </w:t>
      </w:r>
    </w:p>
    <w:p w14:paraId="120F8A24"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Π</w:t>
      </w:r>
      <w:r w:rsidRPr="004F203A">
        <w:rPr>
          <w:rFonts w:eastAsia="Times New Roman"/>
          <w:szCs w:val="24"/>
        </w:rPr>
        <w:t xml:space="preserve">ώς </w:t>
      </w:r>
      <w:r>
        <w:rPr>
          <w:rFonts w:eastAsia="Times New Roman"/>
          <w:szCs w:val="24"/>
        </w:rPr>
        <w:t xml:space="preserve">να φέρεις </w:t>
      </w:r>
      <w:r w:rsidRPr="004F203A">
        <w:rPr>
          <w:rFonts w:eastAsia="Times New Roman"/>
          <w:szCs w:val="24"/>
        </w:rPr>
        <w:t>πραγματική ανάπτυξη</w:t>
      </w:r>
      <w:r>
        <w:rPr>
          <w:rFonts w:eastAsia="Times New Roman"/>
          <w:szCs w:val="24"/>
        </w:rPr>
        <w:t>,</w:t>
      </w:r>
      <w:r w:rsidRPr="004F203A">
        <w:rPr>
          <w:rFonts w:eastAsia="Times New Roman"/>
          <w:szCs w:val="24"/>
        </w:rPr>
        <w:t xml:space="preserve"> όταν με τα νομοθετικά εργαλεία που διαθέτεις</w:t>
      </w:r>
      <w:r>
        <w:rPr>
          <w:rFonts w:eastAsia="Times New Roman"/>
          <w:szCs w:val="24"/>
        </w:rPr>
        <w:t>,</w:t>
      </w:r>
      <w:r w:rsidRPr="004F203A">
        <w:rPr>
          <w:rFonts w:eastAsia="Times New Roman"/>
          <w:szCs w:val="24"/>
        </w:rPr>
        <w:t xml:space="preserve"> προχωρά</w:t>
      </w:r>
      <w:r>
        <w:rPr>
          <w:rFonts w:eastAsia="Times New Roman"/>
          <w:szCs w:val="24"/>
        </w:rPr>
        <w:t>ς</w:t>
      </w:r>
      <w:r w:rsidRPr="004F203A">
        <w:rPr>
          <w:rFonts w:eastAsia="Times New Roman"/>
          <w:szCs w:val="24"/>
        </w:rPr>
        <w:t xml:space="preserve"> στη διάλυση </w:t>
      </w:r>
      <w:r>
        <w:rPr>
          <w:rFonts w:eastAsia="Times New Roman"/>
          <w:szCs w:val="24"/>
        </w:rPr>
        <w:t>θ</w:t>
      </w:r>
      <w:r w:rsidRPr="004F203A">
        <w:rPr>
          <w:rFonts w:eastAsia="Times New Roman"/>
          <w:szCs w:val="24"/>
        </w:rPr>
        <w:t xml:space="preserve">εσμών που θα μπορούσαν να συντελέσουν στον </w:t>
      </w:r>
      <w:r w:rsidRPr="004F203A">
        <w:rPr>
          <w:rFonts w:eastAsia="Times New Roman"/>
          <w:szCs w:val="24"/>
        </w:rPr>
        <w:lastRenderedPageBreak/>
        <w:t>επανασχεδιασμό ενός σύγχρονου οράματος για το κράτος</w:t>
      </w:r>
      <w:r>
        <w:rPr>
          <w:rFonts w:eastAsia="Times New Roman"/>
          <w:szCs w:val="24"/>
        </w:rPr>
        <w:t>,</w:t>
      </w:r>
      <w:r w:rsidRPr="004F203A">
        <w:rPr>
          <w:rFonts w:eastAsia="Times New Roman"/>
          <w:szCs w:val="24"/>
        </w:rPr>
        <w:t xml:space="preserve"> </w:t>
      </w:r>
      <w:r>
        <w:rPr>
          <w:rFonts w:eastAsia="Times New Roman"/>
          <w:szCs w:val="24"/>
        </w:rPr>
        <w:t xml:space="preserve">όπως </w:t>
      </w:r>
      <w:r>
        <w:rPr>
          <w:rFonts w:eastAsia="Times New Roman"/>
          <w:szCs w:val="24"/>
        </w:rPr>
        <w:t>είναι</w:t>
      </w:r>
      <w:r w:rsidRPr="004F203A">
        <w:rPr>
          <w:rFonts w:eastAsia="Times New Roman"/>
          <w:szCs w:val="24"/>
        </w:rPr>
        <w:t xml:space="preserve"> ο θεσμός της </w:t>
      </w:r>
      <w:r>
        <w:rPr>
          <w:rFonts w:eastAsia="Times New Roman"/>
          <w:szCs w:val="24"/>
        </w:rPr>
        <w:t>τ</w:t>
      </w:r>
      <w:r w:rsidRPr="004F203A">
        <w:rPr>
          <w:rFonts w:eastAsia="Times New Roman"/>
          <w:szCs w:val="24"/>
        </w:rPr>
        <w:t xml:space="preserve">οπικής </w:t>
      </w:r>
      <w:r>
        <w:rPr>
          <w:rFonts w:eastAsia="Times New Roman"/>
          <w:szCs w:val="24"/>
        </w:rPr>
        <w:t>α</w:t>
      </w:r>
      <w:r w:rsidRPr="004F203A">
        <w:rPr>
          <w:rFonts w:eastAsia="Times New Roman"/>
          <w:szCs w:val="24"/>
        </w:rPr>
        <w:t>υτοδιοίκησης</w:t>
      </w:r>
      <w:r>
        <w:rPr>
          <w:rFonts w:eastAsia="Times New Roman"/>
          <w:szCs w:val="24"/>
        </w:rPr>
        <w:t>;</w:t>
      </w:r>
      <w:r w:rsidRPr="004F203A">
        <w:rPr>
          <w:rFonts w:eastAsia="Times New Roman"/>
          <w:szCs w:val="24"/>
        </w:rPr>
        <w:t xml:space="preserve"> Γιατί αν</w:t>
      </w:r>
      <w:r>
        <w:rPr>
          <w:rFonts w:eastAsia="Times New Roman"/>
          <w:szCs w:val="24"/>
        </w:rPr>
        <w:t>,</w:t>
      </w:r>
      <w:r w:rsidRPr="004F203A">
        <w:rPr>
          <w:rFonts w:eastAsia="Times New Roman"/>
          <w:szCs w:val="24"/>
        </w:rPr>
        <w:t xml:space="preserve"> τελικά</w:t>
      </w:r>
      <w:r>
        <w:rPr>
          <w:rFonts w:eastAsia="Times New Roman"/>
          <w:szCs w:val="24"/>
        </w:rPr>
        <w:t>,</w:t>
      </w:r>
      <w:r w:rsidRPr="004F203A">
        <w:rPr>
          <w:rFonts w:eastAsia="Times New Roman"/>
          <w:szCs w:val="24"/>
        </w:rPr>
        <w:t xml:space="preserve"> δεν </w:t>
      </w:r>
      <w:r>
        <w:rPr>
          <w:rFonts w:eastAsia="Times New Roman"/>
          <w:szCs w:val="24"/>
        </w:rPr>
        <w:t>π</w:t>
      </w:r>
      <w:r w:rsidRPr="004F203A">
        <w:rPr>
          <w:rFonts w:eastAsia="Times New Roman"/>
          <w:szCs w:val="24"/>
        </w:rPr>
        <w:t>ιστεύει</w:t>
      </w:r>
      <w:r>
        <w:rPr>
          <w:rFonts w:eastAsia="Times New Roman"/>
          <w:szCs w:val="24"/>
        </w:rPr>
        <w:t>ς</w:t>
      </w:r>
      <w:r w:rsidRPr="004F203A">
        <w:rPr>
          <w:rFonts w:eastAsia="Times New Roman"/>
          <w:szCs w:val="24"/>
        </w:rPr>
        <w:t xml:space="preserve"> σε έννοιες </w:t>
      </w:r>
      <w:r>
        <w:rPr>
          <w:rFonts w:eastAsia="Times New Roman"/>
          <w:szCs w:val="24"/>
        </w:rPr>
        <w:t>όπως,</w:t>
      </w:r>
      <w:r w:rsidRPr="004F203A">
        <w:rPr>
          <w:rFonts w:eastAsia="Times New Roman"/>
          <w:szCs w:val="24"/>
        </w:rPr>
        <w:t xml:space="preserve"> η ανάπτυξη</w:t>
      </w:r>
      <w:r>
        <w:rPr>
          <w:rFonts w:eastAsia="Times New Roman"/>
          <w:szCs w:val="24"/>
        </w:rPr>
        <w:t>,</w:t>
      </w:r>
      <w:r w:rsidRPr="004F203A">
        <w:rPr>
          <w:rFonts w:eastAsia="Times New Roman"/>
          <w:szCs w:val="24"/>
        </w:rPr>
        <w:t xml:space="preserve"> η</w:t>
      </w:r>
      <w:r>
        <w:rPr>
          <w:rFonts w:eastAsia="Times New Roman"/>
          <w:szCs w:val="24"/>
        </w:rPr>
        <w:t xml:space="preserve"> </w:t>
      </w:r>
      <w:r w:rsidRPr="004F203A">
        <w:rPr>
          <w:rFonts w:eastAsia="Times New Roman"/>
          <w:szCs w:val="24"/>
        </w:rPr>
        <w:t>δημιουργία η επένδυση</w:t>
      </w:r>
      <w:r>
        <w:rPr>
          <w:rFonts w:eastAsia="Times New Roman"/>
          <w:szCs w:val="24"/>
        </w:rPr>
        <w:t>,</w:t>
      </w:r>
      <w:r w:rsidRPr="004F203A">
        <w:rPr>
          <w:rFonts w:eastAsia="Times New Roman"/>
          <w:szCs w:val="24"/>
        </w:rPr>
        <w:t xml:space="preserve"> η παραγωγικότητα</w:t>
      </w:r>
      <w:r>
        <w:rPr>
          <w:rFonts w:eastAsia="Times New Roman"/>
          <w:szCs w:val="24"/>
        </w:rPr>
        <w:t>,</w:t>
      </w:r>
      <w:r w:rsidRPr="004F203A">
        <w:rPr>
          <w:rFonts w:eastAsia="Times New Roman"/>
          <w:szCs w:val="24"/>
        </w:rPr>
        <w:t xml:space="preserve"> γίνεσαι εύκολα υποχείριο των δανειστών</w:t>
      </w:r>
      <w:r>
        <w:rPr>
          <w:rFonts w:eastAsia="Times New Roman"/>
          <w:szCs w:val="24"/>
        </w:rPr>
        <w:t>,</w:t>
      </w:r>
      <w:r w:rsidRPr="004F203A">
        <w:rPr>
          <w:rFonts w:eastAsia="Times New Roman"/>
          <w:szCs w:val="24"/>
        </w:rPr>
        <w:t xml:space="preserve"> εκτελώντας απλά το πρόγραμμα και τις εντολές </w:t>
      </w:r>
      <w:r>
        <w:rPr>
          <w:rFonts w:eastAsia="Times New Roman"/>
          <w:szCs w:val="24"/>
        </w:rPr>
        <w:t>τους.</w:t>
      </w:r>
      <w:r w:rsidRPr="004F203A">
        <w:rPr>
          <w:rFonts w:eastAsia="Times New Roman"/>
          <w:szCs w:val="24"/>
        </w:rPr>
        <w:t xml:space="preserve"> </w:t>
      </w:r>
    </w:p>
    <w:p w14:paraId="120F8A25" w14:textId="77777777" w:rsidR="0086761A" w:rsidRDefault="00427452">
      <w:pPr>
        <w:tabs>
          <w:tab w:val="center" w:pos="4753"/>
          <w:tab w:val="left" w:pos="6156"/>
        </w:tabs>
        <w:spacing w:line="600" w:lineRule="auto"/>
        <w:ind w:firstLine="720"/>
        <w:jc w:val="both"/>
        <w:rPr>
          <w:rFonts w:eastAsia="Times New Roman"/>
          <w:szCs w:val="24"/>
        </w:rPr>
      </w:pPr>
      <w:r w:rsidRPr="004F203A">
        <w:rPr>
          <w:rFonts w:eastAsia="Times New Roman"/>
          <w:szCs w:val="24"/>
        </w:rPr>
        <w:t>Ξεφεύγεις μόνο για</w:t>
      </w:r>
      <w:r w:rsidRPr="004F203A">
        <w:rPr>
          <w:rFonts w:eastAsia="Times New Roman"/>
          <w:szCs w:val="24"/>
        </w:rPr>
        <w:t xml:space="preserve"> λίγο</w:t>
      </w:r>
      <w:r>
        <w:rPr>
          <w:rFonts w:eastAsia="Times New Roman"/>
          <w:szCs w:val="24"/>
        </w:rPr>
        <w:t>,</w:t>
      </w:r>
      <w:r w:rsidRPr="004F203A">
        <w:rPr>
          <w:rFonts w:eastAsia="Times New Roman"/>
          <w:szCs w:val="24"/>
        </w:rPr>
        <w:t xml:space="preserve"> όταν θέλεις να παρουσιαστείς </w:t>
      </w:r>
      <w:r>
        <w:rPr>
          <w:rFonts w:eastAsia="Times New Roman"/>
          <w:szCs w:val="24"/>
        </w:rPr>
        <w:t>-</w:t>
      </w:r>
      <w:r w:rsidRPr="004F203A">
        <w:rPr>
          <w:rFonts w:eastAsia="Times New Roman"/>
          <w:szCs w:val="24"/>
        </w:rPr>
        <w:t>και λόγω των ημερών επιτρέψτε μου</w:t>
      </w:r>
      <w:r>
        <w:rPr>
          <w:rFonts w:eastAsia="Times New Roman"/>
          <w:szCs w:val="24"/>
        </w:rPr>
        <w:t>-</w:t>
      </w:r>
      <w:r w:rsidRPr="004F203A">
        <w:rPr>
          <w:rFonts w:eastAsia="Times New Roman"/>
          <w:szCs w:val="24"/>
        </w:rPr>
        <w:t xml:space="preserve"> ως άλλος Άγιος Βασίλης και να μοιρ</w:t>
      </w:r>
      <w:r>
        <w:rPr>
          <w:rFonts w:eastAsia="Times New Roman"/>
          <w:szCs w:val="24"/>
        </w:rPr>
        <w:t>άσεις</w:t>
      </w:r>
      <w:r w:rsidRPr="004F203A">
        <w:rPr>
          <w:rFonts w:eastAsia="Times New Roman"/>
          <w:szCs w:val="24"/>
        </w:rPr>
        <w:t xml:space="preserve"> μποναμάδες από ένα </w:t>
      </w:r>
      <w:r>
        <w:rPr>
          <w:rFonts w:eastAsia="Times New Roman"/>
          <w:szCs w:val="24"/>
        </w:rPr>
        <w:t>υπερ</w:t>
      </w:r>
      <w:r w:rsidRPr="004F203A">
        <w:rPr>
          <w:rFonts w:eastAsia="Times New Roman"/>
          <w:szCs w:val="24"/>
        </w:rPr>
        <w:t>πλεόνασμα</w:t>
      </w:r>
      <w:r>
        <w:rPr>
          <w:rFonts w:eastAsia="Times New Roman"/>
          <w:szCs w:val="24"/>
        </w:rPr>
        <w:t>,</w:t>
      </w:r>
      <w:r w:rsidRPr="004F203A">
        <w:rPr>
          <w:rFonts w:eastAsia="Times New Roman"/>
          <w:szCs w:val="24"/>
        </w:rPr>
        <w:t xml:space="preserve"> που έχει οδηγήσει σε οικονομικό στραγγαλισμό και αφαίμαξη πολλές κοινωνικές ομάδες</w:t>
      </w:r>
      <w:r>
        <w:rPr>
          <w:rFonts w:eastAsia="Times New Roman"/>
          <w:szCs w:val="24"/>
        </w:rPr>
        <w:t>,</w:t>
      </w:r>
      <w:r w:rsidRPr="004F203A">
        <w:rPr>
          <w:rFonts w:eastAsia="Times New Roman"/>
          <w:szCs w:val="24"/>
        </w:rPr>
        <w:t xml:space="preserve"> βαφτίζοντας ως </w:t>
      </w:r>
      <w:r>
        <w:rPr>
          <w:rFonts w:eastAsia="Times New Roman"/>
          <w:szCs w:val="24"/>
        </w:rPr>
        <w:t>«</w:t>
      </w:r>
      <w:r w:rsidRPr="004F203A">
        <w:rPr>
          <w:rFonts w:eastAsia="Times New Roman"/>
          <w:szCs w:val="24"/>
        </w:rPr>
        <w:t xml:space="preserve">κοινωνική </w:t>
      </w:r>
      <w:r w:rsidRPr="004F203A">
        <w:rPr>
          <w:rFonts w:eastAsia="Times New Roman"/>
          <w:szCs w:val="24"/>
        </w:rPr>
        <w:t>πολιτική</w:t>
      </w:r>
      <w:r>
        <w:rPr>
          <w:rFonts w:eastAsia="Times New Roman"/>
          <w:szCs w:val="24"/>
        </w:rPr>
        <w:t>»</w:t>
      </w:r>
      <w:r w:rsidRPr="004F203A">
        <w:rPr>
          <w:rFonts w:eastAsia="Times New Roman"/>
          <w:szCs w:val="24"/>
        </w:rPr>
        <w:t xml:space="preserve"> την </w:t>
      </w:r>
      <w:r>
        <w:rPr>
          <w:rFonts w:eastAsia="Times New Roman"/>
          <w:szCs w:val="24"/>
        </w:rPr>
        <w:t>αναδιανομή</w:t>
      </w:r>
      <w:r w:rsidRPr="004F203A">
        <w:rPr>
          <w:rFonts w:eastAsia="Times New Roman"/>
          <w:szCs w:val="24"/>
        </w:rPr>
        <w:t xml:space="preserve"> της </w:t>
      </w:r>
      <w:r>
        <w:rPr>
          <w:rFonts w:eastAsia="Times New Roman"/>
          <w:szCs w:val="24"/>
        </w:rPr>
        <w:t xml:space="preserve">φτώχειας. </w:t>
      </w:r>
    </w:p>
    <w:p w14:paraId="120F8A26"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Ψηφίζατε τη μη περικοπή των σ</w:t>
      </w:r>
      <w:r w:rsidRPr="004F203A">
        <w:rPr>
          <w:rFonts w:eastAsia="Times New Roman"/>
          <w:szCs w:val="24"/>
        </w:rPr>
        <w:t>υντάξεων</w:t>
      </w:r>
      <w:r>
        <w:rPr>
          <w:rFonts w:eastAsia="Times New Roman"/>
          <w:szCs w:val="24"/>
        </w:rPr>
        <w:t>,</w:t>
      </w:r>
      <w:r w:rsidRPr="004F203A">
        <w:rPr>
          <w:rFonts w:eastAsia="Times New Roman"/>
          <w:szCs w:val="24"/>
        </w:rPr>
        <w:t xml:space="preserve"> αλλά την ίδια ώρα έχε</w:t>
      </w:r>
      <w:r>
        <w:rPr>
          <w:rFonts w:eastAsia="Times New Roman"/>
          <w:szCs w:val="24"/>
        </w:rPr>
        <w:t>τε</w:t>
      </w:r>
      <w:r w:rsidRPr="004F203A">
        <w:rPr>
          <w:rFonts w:eastAsia="Times New Roman"/>
          <w:szCs w:val="24"/>
        </w:rPr>
        <w:t xml:space="preserve"> ήδη προχωρήσει σε περικοπές συντάξεων και σε αυξήσεις φόρων</w:t>
      </w:r>
      <w:r>
        <w:rPr>
          <w:rFonts w:eastAsia="Times New Roman"/>
          <w:szCs w:val="24"/>
        </w:rPr>
        <w:t>. Από τη μια</w:t>
      </w:r>
      <w:r w:rsidRPr="004F203A">
        <w:rPr>
          <w:rFonts w:eastAsia="Times New Roman"/>
          <w:szCs w:val="24"/>
        </w:rPr>
        <w:t xml:space="preserve"> πουλάτε παροχές και από την άλλη θέλετε να κρατήσετε ομήρους τους πολίτες με τα ό</w:t>
      </w:r>
      <w:r w:rsidRPr="004F203A">
        <w:rPr>
          <w:rFonts w:eastAsia="Times New Roman"/>
          <w:szCs w:val="24"/>
        </w:rPr>
        <w:t xml:space="preserve">σα </w:t>
      </w:r>
      <w:r>
        <w:rPr>
          <w:rFonts w:eastAsia="Times New Roman"/>
          <w:szCs w:val="24"/>
        </w:rPr>
        <w:t>τάζετε</w:t>
      </w:r>
      <w:r w:rsidRPr="004F203A">
        <w:rPr>
          <w:rFonts w:eastAsia="Times New Roman"/>
          <w:szCs w:val="24"/>
        </w:rPr>
        <w:t xml:space="preserve"> ότι θα εφαρμόσετε στο μέλλον</w:t>
      </w:r>
      <w:r>
        <w:rPr>
          <w:rFonts w:eastAsia="Times New Roman"/>
          <w:szCs w:val="24"/>
        </w:rPr>
        <w:t>,</w:t>
      </w:r>
      <w:r w:rsidRPr="004F203A">
        <w:rPr>
          <w:rFonts w:eastAsia="Times New Roman"/>
          <w:szCs w:val="24"/>
        </w:rPr>
        <w:t xml:space="preserve"> </w:t>
      </w:r>
      <w:r>
        <w:rPr>
          <w:rFonts w:eastAsia="Times New Roman"/>
          <w:szCs w:val="24"/>
        </w:rPr>
        <w:t>ένα μέλλον</w:t>
      </w:r>
      <w:r w:rsidRPr="004F203A">
        <w:rPr>
          <w:rFonts w:eastAsia="Times New Roman"/>
          <w:szCs w:val="24"/>
        </w:rPr>
        <w:t xml:space="preserve"> που φαίνεται ότι δεν σας ανήκει</w:t>
      </w:r>
      <w:r>
        <w:rPr>
          <w:rFonts w:eastAsia="Times New Roman"/>
          <w:szCs w:val="24"/>
        </w:rPr>
        <w:t>.</w:t>
      </w:r>
    </w:p>
    <w:p w14:paraId="120F8A27"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Δ</w:t>
      </w:r>
      <w:r w:rsidRPr="004F203A">
        <w:rPr>
          <w:rFonts w:eastAsia="Times New Roman"/>
          <w:szCs w:val="24"/>
        </w:rPr>
        <w:t>εν θέλετε να αποκαταστήσ</w:t>
      </w:r>
      <w:r>
        <w:rPr>
          <w:rFonts w:eastAsia="Times New Roman"/>
          <w:szCs w:val="24"/>
        </w:rPr>
        <w:t>ετε</w:t>
      </w:r>
      <w:r w:rsidRPr="004F203A">
        <w:rPr>
          <w:rFonts w:eastAsia="Times New Roman"/>
          <w:szCs w:val="24"/>
        </w:rPr>
        <w:t xml:space="preserve"> αδικίες</w:t>
      </w:r>
      <w:r>
        <w:rPr>
          <w:rFonts w:eastAsia="Times New Roman"/>
          <w:szCs w:val="24"/>
        </w:rPr>
        <w:t>,</w:t>
      </w:r>
      <w:r w:rsidRPr="004F203A">
        <w:rPr>
          <w:rFonts w:eastAsia="Times New Roman"/>
          <w:szCs w:val="24"/>
        </w:rPr>
        <w:t xml:space="preserve"> όπως λέει ο κύριος </w:t>
      </w:r>
      <w:r>
        <w:rPr>
          <w:rFonts w:eastAsia="Times New Roman"/>
          <w:szCs w:val="24"/>
        </w:rPr>
        <w:t>Π</w:t>
      </w:r>
      <w:r w:rsidRPr="004F203A">
        <w:rPr>
          <w:rFonts w:eastAsia="Times New Roman"/>
          <w:szCs w:val="24"/>
        </w:rPr>
        <w:t>ρωθυπουργός</w:t>
      </w:r>
      <w:r>
        <w:rPr>
          <w:rFonts w:eastAsia="Times New Roman"/>
          <w:szCs w:val="24"/>
        </w:rPr>
        <w:t>.</w:t>
      </w:r>
      <w:r w:rsidRPr="004F203A">
        <w:rPr>
          <w:rFonts w:eastAsia="Times New Roman"/>
          <w:szCs w:val="24"/>
        </w:rPr>
        <w:t xml:space="preserve"> Η αλήθεια είναι ότι επιδιώκετ</w:t>
      </w:r>
      <w:r>
        <w:rPr>
          <w:rFonts w:eastAsia="Times New Roman"/>
          <w:szCs w:val="24"/>
        </w:rPr>
        <w:t>ε</w:t>
      </w:r>
      <w:r w:rsidRPr="004F203A">
        <w:rPr>
          <w:rFonts w:eastAsia="Times New Roman"/>
          <w:szCs w:val="24"/>
        </w:rPr>
        <w:t xml:space="preserve"> να φτιάξετε </w:t>
      </w:r>
      <w:r>
        <w:rPr>
          <w:rFonts w:eastAsia="Times New Roman"/>
          <w:szCs w:val="24"/>
        </w:rPr>
        <w:t>μια</w:t>
      </w:r>
      <w:r w:rsidRPr="004F203A">
        <w:rPr>
          <w:rFonts w:eastAsia="Times New Roman"/>
          <w:szCs w:val="24"/>
        </w:rPr>
        <w:t xml:space="preserve"> νέα εκλογική πελατεία</w:t>
      </w:r>
      <w:r>
        <w:rPr>
          <w:rFonts w:eastAsia="Times New Roman"/>
          <w:szCs w:val="24"/>
        </w:rPr>
        <w:t>,</w:t>
      </w:r>
      <w:r w:rsidRPr="004F203A">
        <w:rPr>
          <w:rFonts w:eastAsia="Times New Roman"/>
          <w:szCs w:val="24"/>
        </w:rPr>
        <w:t xml:space="preserve"> δημιουργώντας ένα προεκλογικό α</w:t>
      </w:r>
      <w:r w:rsidRPr="004F203A">
        <w:rPr>
          <w:rFonts w:eastAsia="Times New Roman"/>
          <w:szCs w:val="24"/>
        </w:rPr>
        <w:t>φήγημα υποσχέσεων</w:t>
      </w:r>
      <w:r>
        <w:rPr>
          <w:rFonts w:eastAsia="Times New Roman"/>
          <w:szCs w:val="24"/>
        </w:rPr>
        <w:t>,</w:t>
      </w:r>
      <w:r w:rsidRPr="004F203A">
        <w:rPr>
          <w:rFonts w:eastAsia="Times New Roman"/>
          <w:szCs w:val="24"/>
        </w:rPr>
        <w:t xml:space="preserve"> αφήγημα παγίδευσης των ψηφοφόρων μπροστά </w:t>
      </w:r>
      <w:r>
        <w:rPr>
          <w:rFonts w:eastAsia="Times New Roman"/>
          <w:szCs w:val="24"/>
        </w:rPr>
        <w:t>σ</w:t>
      </w:r>
      <w:r w:rsidRPr="004F203A">
        <w:rPr>
          <w:rFonts w:eastAsia="Times New Roman"/>
          <w:szCs w:val="24"/>
        </w:rPr>
        <w:t>τις επερχόμενες εκλογές</w:t>
      </w:r>
      <w:r>
        <w:rPr>
          <w:rFonts w:eastAsia="Times New Roman"/>
          <w:szCs w:val="24"/>
        </w:rPr>
        <w:t>.</w:t>
      </w:r>
    </w:p>
    <w:p w14:paraId="120F8A28" w14:textId="77777777" w:rsidR="0086761A" w:rsidRDefault="00427452">
      <w:pPr>
        <w:tabs>
          <w:tab w:val="center" w:pos="4753"/>
          <w:tab w:val="left" w:pos="6156"/>
        </w:tabs>
        <w:spacing w:line="600" w:lineRule="auto"/>
        <w:ind w:firstLine="720"/>
        <w:jc w:val="both"/>
        <w:rPr>
          <w:rFonts w:eastAsia="Times New Roman"/>
          <w:szCs w:val="24"/>
        </w:rPr>
      </w:pPr>
      <w:r w:rsidRPr="004F203A">
        <w:rPr>
          <w:rFonts w:eastAsia="Times New Roman"/>
          <w:szCs w:val="24"/>
        </w:rPr>
        <w:lastRenderedPageBreak/>
        <w:t>Ας δούμε</w:t>
      </w:r>
      <w:r>
        <w:rPr>
          <w:rFonts w:eastAsia="Times New Roman"/>
          <w:szCs w:val="24"/>
        </w:rPr>
        <w:t>,</w:t>
      </w:r>
      <w:r w:rsidRPr="004F203A">
        <w:rPr>
          <w:rFonts w:eastAsia="Times New Roman"/>
          <w:szCs w:val="24"/>
        </w:rPr>
        <w:t xml:space="preserve"> λοιπόν</w:t>
      </w:r>
      <w:r>
        <w:rPr>
          <w:rFonts w:eastAsia="Times New Roman"/>
          <w:szCs w:val="24"/>
        </w:rPr>
        <w:t>,</w:t>
      </w:r>
      <w:r w:rsidRPr="004F203A">
        <w:rPr>
          <w:rFonts w:eastAsia="Times New Roman"/>
          <w:szCs w:val="24"/>
        </w:rPr>
        <w:t xml:space="preserve"> ποια είναι τα στοιχεία που προσδιορίζουν </w:t>
      </w:r>
      <w:r>
        <w:rPr>
          <w:rFonts w:eastAsia="Times New Roman"/>
          <w:szCs w:val="24"/>
        </w:rPr>
        <w:t xml:space="preserve">την </w:t>
      </w:r>
      <w:r w:rsidRPr="004F203A">
        <w:rPr>
          <w:rFonts w:eastAsia="Times New Roman"/>
          <w:szCs w:val="24"/>
        </w:rPr>
        <w:t xml:space="preserve">οικονομική πολιτική της </w:t>
      </w:r>
      <w:r>
        <w:rPr>
          <w:rFonts w:eastAsia="Times New Roman"/>
          <w:szCs w:val="24"/>
        </w:rPr>
        <w:t>Κ</w:t>
      </w:r>
      <w:r w:rsidRPr="004F203A">
        <w:rPr>
          <w:rFonts w:eastAsia="Times New Roman"/>
          <w:szCs w:val="24"/>
        </w:rPr>
        <w:t>υβέρνησης και πώς έχουν διαμορφωθεί σήμερα</w:t>
      </w:r>
      <w:r>
        <w:rPr>
          <w:rFonts w:eastAsia="Times New Roman"/>
          <w:szCs w:val="24"/>
        </w:rPr>
        <w:t>.</w:t>
      </w:r>
      <w:r w:rsidRPr="004F203A">
        <w:rPr>
          <w:rFonts w:eastAsia="Times New Roman"/>
          <w:szCs w:val="24"/>
        </w:rPr>
        <w:t xml:space="preserve"> </w:t>
      </w:r>
      <w:r>
        <w:rPr>
          <w:rFonts w:eastAsia="Times New Roman"/>
          <w:szCs w:val="24"/>
        </w:rPr>
        <w:t>Α</w:t>
      </w:r>
      <w:r w:rsidRPr="004F203A">
        <w:rPr>
          <w:rFonts w:eastAsia="Times New Roman"/>
          <w:szCs w:val="24"/>
        </w:rPr>
        <w:t xml:space="preserve">ντί για </w:t>
      </w:r>
      <w:r>
        <w:rPr>
          <w:rFonts w:eastAsia="Times New Roman"/>
          <w:szCs w:val="24"/>
        </w:rPr>
        <w:t>α</w:t>
      </w:r>
      <w:r w:rsidRPr="004F203A">
        <w:rPr>
          <w:rFonts w:eastAsia="Times New Roman"/>
          <w:szCs w:val="24"/>
        </w:rPr>
        <w:t xml:space="preserve">νάπτυξη το </w:t>
      </w:r>
      <w:r>
        <w:rPr>
          <w:rFonts w:eastAsia="Times New Roman"/>
          <w:szCs w:val="24"/>
        </w:rPr>
        <w:t>2015</w:t>
      </w:r>
      <w:r>
        <w:rPr>
          <w:rFonts w:eastAsia="Times New Roman"/>
          <w:szCs w:val="24"/>
        </w:rPr>
        <w:t xml:space="preserve"> – </w:t>
      </w:r>
      <w:r>
        <w:rPr>
          <w:rFonts w:eastAsia="Times New Roman"/>
          <w:szCs w:val="24"/>
        </w:rPr>
        <w:t>2016</w:t>
      </w:r>
      <w:r>
        <w:rPr>
          <w:rFonts w:eastAsia="Times New Roman"/>
          <w:szCs w:val="24"/>
        </w:rPr>
        <w:t>,</w:t>
      </w:r>
      <w:r w:rsidRPr="004F203A">
        <w:rPr>
          <w:rFonts w:eastAsia="Times New Roman"/>
          <w:szCs w:val="24"/>
        </w:rPr>
        <w:t xml:space="preserve"> είχαμε ύφεση</w:t>
      </w:r>
      <w:r>
        <w:rPr>
          <w:rFonts w:eastAsia="Times New Roman"/>
          <w:szCs w:val="24"/>
        </w:rPr>
        <w:t>.</w:t>
      </w:r>
      <w:r w:rsidRPr="004F203A">
        <w:rPr>
          <w:rFonts w:eastAsia="Times New Roman"/>
          <w:szCs w:val="24"/>
        </w:rPr>
        <w:t xml:space="preserve"> </w:t>
      </w:r>
      <w:r>
        <w:rPr>
          <w:rFonts w:eastAsia="Times New Roman"/>
          <w:szCs w:val="24"/>
        </w:rPr>
        <w:t>Τ</w:t>
      </w:r>
      <w:r w:rsidRPr="004F203A">
        <w:rPr>
          <w:rFonts w:eastAsia="Times New Roman"/>
          <w:szCs w:val="24"/>
        </w:rPr>
        <w:t xml:space="preserve">ο </w:t>
      </w:r>
      <w:r>
        <w:rPr>
          <w:rFonts w:eastAsia="Times New Roman"/>
          <w:szCs w:val="24"/>
        </w:rPr>
        <w:t>20</w:t>
      </w:r>
      <w:r w:rsidRPr="004F203A">
        <w:rPr>
          <w:rFonts w:eastAsia="Times New Roman"/>
          <w:szCs w:val="24"/>
        </w:rPr>
        <w:t>17</w:t>
      </w:r>
      <w:r>
        <w:rPr>
          <w:rFonts w:eastAsia="Times New Roman"/>
          <w:szCs w:val="24"/>
        </w:rPr>
        <w:t>,</w:t>
      </w:r>
      <w:r w:rsidRPr="004F203A">
        <w:rPr>
          <w:rFonts w:eastAsia="Times New Roman"/>
          <w:szCs w:val="24"/>
        </w:rPr>
        <w:t xml:space="preserve"> η ανάπτυξη ήταν 50% χαμηλότερη έναντι του στόχου</w:t>
      </w:r>
      <w:r>
        <w:rPr>
          <w:rFonts w:eastAsia="Times New Roman"/>
          <w:szCs w:val="24"/>
        </w:rPr>
        <w:t>, ενώ για το 20</w:t>
      </w:r>
      <w:r w:rsidRPr="004F203A">
        <w:rPr>
          <w:rFonts w:eastAsia="Times New Roman"/>
          <w:szCs w:val="24"/>
        </w:rPr>
        <w:t>18</w:t>
      </w:r>
      <w:r>
        <w:rPr>
          <w:rFonts w:eastAsia="Times New Roman"/>
          <w:szCs w:val="24"/>
        </w:rPr>
        <w:t>,</w:t>
      </w:r>
      <w:r>
        <w:rPr>
          <w:rFonts w:eastAsia="Times New Roman"/>
          <w:szCs w:val="24"/>
        </w:rPr>
        <w:t xml:space="preserve"> ο στόχο</w:t>
      </w:r>
      <w:r w:rsidRPr="004F203A">
        <w:rPr>
          <w:rFonts w:eastAsia="Times New Roman"/>
          <w:szCs w:val="24"/>
        </w:rPr>
        <w:t>ς για την ανάπτυξη αναθεωρήθηκε προς τα κάτω</w:t>
      </w:r>
      <w:r>
        <w:rPr>
          <w:rFonts w:eastAsia="Times New Roman"/>
          <w:szCs w:val="24"/>
        </w:rPr>
        <w:t>.</w:t>
      </w:r>
      <w:r w:rsidRPr="004F203A">
        <w:rPr>
          <w:rFonts w:eastAsia="Times New Roman"/>
          <w:szCs w:val="24"/>
        </w:rPr>
        <w:t xml:space="preserve"> </w:t>
      </w:r>
      <w:r>
        <w:rPr>
          <w:rFonts w:eastAsia="Times New Roman"/>
          <w:szCs w:val="24"/>
        </w:rPr>
        <w:t>Οι</w:t>
      </w:r>
      <w:r w:rsidRPr="004F203A">
        <w:rPr>
          <w:rFonts w:eastAsia="Times New Roman"/>
          <w:szCs w:val="24"/>
        </w:rPr>
        <w:t xml:space="preserve"> δημόσι</w:t>
      </w:r>
      <w:r>
        <w:rPr>
          <w:rFonts w:eastAsia="Times New Roman"/>
          <w:szCs w:val="24"/>
        </w:rPr>
        <w:t>ες</w:t>
      </w:r>
      <w:r w:rsidRPr="004F203A">
        <w:rPr>
          <w:rFonts w:eastAsia="Times New Roman"/>
          <w:szCs w:val="24"/>
        </w:rPr>
        <w:t xml:space="preserve"> </w:t>
      </w:r>
      <w:r>
        <w:rPr>
          <w:rFonts w:eastAsia="Times New Roman"/>
          <w:szCs w:val="24"/>
        </w:rPr>
        <w:t>επενδύσεις κατρακύλησαν το 2017</w:t>
      </w:r>
      <w:r w:rsidRPr="004F203A">
        <w:rPr>
          <w:rFonts w:eastAsia="Times New Roman"/>
          <w:szCs w:val="24"/>
        </w:rPr>
        <w:t xml:space="preserve"> στο χαμηλότερο ύψος της δεκαετίας</w:t>
      </w:r>
      <w:r>
        <w:rPr>
          <w:rFonts w:eastAsia="Times New Roman"/>
          <w:szCs w:val="24"/>
        </w:rPr>
        <w:t>.</w:t>
      </w:r>
      <w:r w:rsidRPr="004F203A">
        <w:rPr>
          <w:rFonts w:eastAsia="Times New Roman"/>
          <w:szCs w:val="24"/>
        </w:rPr>
        <w:t xml:space="preserve"> </w:t>
      </w:r>
      <w:r>
        <w:rPr>
          <w:rFonts w:eastAsia="Times New Roman"/>
          <w:szCs w:val="24"/>
        </w:rPr>
        <w:t>Η</w:t>
      </w:r>
      <w:r w:rsidRPr="004F203A">
        <w:rPr>
          <w:rFonts w:eastAsia="Times New Roman"/>
          <w:szCs w:val="24"/>
        </w:rPr>
        <w:t xml:space="preserve"> ανταγωνιστικότητα της οικονομία</w:t>
      </w:r>
      <w:r w:rsidRPr="004F203A">
        <w:rPr>
          <w:rFonts w:eastAsia="Times New Roman"/>
          <w:szCs w:val="24"/>
        </w:rPr>
        <w:t>ς διαρκώς υποχωρεί</w:t>
      </w:r>
      <w:r>
        <w:rPr>
          <w:rFonts w:eastAsia="Times New Roman"/>
          <w:szCs w:val="24"/>
        </w:rPr>
        <w:t>.</w:t>
      </w:r>
      <w:r w:rsidRPr="004F203A">
        <w:rPr>
          <w:rFonts w:eastAsia="Times New Roman"/>
          <w:szCs w:val="24"/>
        </w:rPr>
        <w:t xml:space="preserve"> </w:t>
      </w:r>
      <w:r>
        <w:rPr>
          <w:rFonts w:eastAsia="Times New Roman"/>
          <w:szCs w:val="24"/>
        </w:rPr>
        <w:t>Η</w:t>
      </w:r>
      <w:r w:rsidRPr="004F203A">
        <w:rPr>
          <w:rFonts w:eastAsia="Times New Roman"/>
          <w:szCs w:val="24"/>
        </w:rPr>
        <w:t xml:space="preserve"> οικονομική </w:t>
      </w:r>
      <w:r>
        <w:rPr>
          <w:rFonts w:eastAsia="Times New Roman"/>
          <w:szCs w:val="24"/>
        </w:rPr>
        <w:t>ε</w:t>
      </w:r>
      <w:r w:rsidRPr="004F203A">
        <w:rPr>
          <w:rFonts w:eastAsia="Times New Roman"/>
          <w:szCs w:val="24"/>
        </w:rPr>
        <w:t>λευθερία συρρικνώνεται</w:t>
      </w:r>
      <w:r>
        <w:rPr>
          <w:rFonts w:eastAsia="Times New Roman"/>
          <w:szCs w:val="24"/>
        </w:rPr>
        <w:t>.</w:t>
      </w:r>
      <w:r w:rsidRPr="004F203A">
        <w:rPr>
          <w:rFonts w:eastAsia="Times New Roman"/>
          <w:szCs w:val="24"/>
        </w:rPr>
        <w:t xml:space="preserve"> </w:t>
      </w:r>
      <w:r>
        <w:rPr>
          <w:rFonts w:eastAsia="Times New Roman"/>
          <w:szCs w:val="24"/>
        </w:rPr>
        <w:t>Ο</w:t>
      </w:r>
      <w:r w:rsidRPr="004F203A">
        <w:rPr>
          <w:rFonts w:eastAsia="Times New Roman"/>
          <w:szCs w:val="24"/>
        </w:rPr>
        <w:t>ι καταθέσεις των ιδιωτών δεν επιστρέφουν στο τραπεζικό σύστημα</w:t>
      </w:r>
      <w:r>
        <w:rPr>
          <w:rFonts w:eastAsia="Times New Roman"/>
          <w:szCs w:val="24"/>
        </w:rPr>
        <w:t>.</w:t>
      </w:r>
      <w:r w:rsidRPr="004F203A">
        <w:rPr>
          <w:rFonts w:eastAsia="Times New Roman"/>
          <w:szCs w:val="24"/>
        </w:rPr>
        <w:t xml:space="preserve"> </w:t>
      </w:r>
      <w:r>
        <w:rPr>
          <w:rFonts w:eastAsia="Times New Roman"/>
          <w:szCs w:val="24"/>
        </w:rPr>
        <w:t>Η</w:t>
      </w:r>
      <w:r w:rsidRPr="004F203A">
        <w:rPr>
          <w:rFonts w:eastAsia="Times New Roman"/>
          <w:szCs w:val="24"/>
        </w:rPr>
        <w:t xml:space="preserve"> πιστωτική συρρίκνωση </w:t>
      </w:r>
      <w:r>
        <w:rPr>
          <w:rFonts w:eastAsia="Times New Roman"/>
          <w:szCs w:val="24"/>
        </w:rPr>
        <w:t>συνεχίζεται. Ο</w:t>
      </w:r>
      <w:r w:rsidRPr="004F203A">
        <w:rPr>
          <w:rFonts w:eastAsia="Times New Roman"/>
          <w:szCs w:val="24"/>
        </w:rPr>
        <w:t xml:space="preserve">ι οφειλές των πολιτών στην εφορία και </w:t>
      </w:r>
      <w:r>
        <w:rPr>
          <w:rFonts w:eastAsia="Times New Roman"/>
          <w:szCs w:val="24"/>
        </w:rPr>
        <w:t xml:space="preserve">στα </w:t>
      </w:r>
      <w:r w:rsidRPr="004F203A">
        <w:rPr>
          <w:rFonts w:eastAsia="Times New Roman"/>
          <w:szCs w:val="24"/>
        </w:rPr>
        <w:t xml:space="preserve">ασφαλιστικά ταμεία έχουν εκτοξευτεί </w:t>
      </w:r>
      <w:r>
        <w:rPr>
          <w:rFonts w:eastAsia="Times New Roman"/>
          <w:szCs w:val="24"/>
        </w:rPr>
        <w:t xml:space="preserve">κατά </w:t>
      </w:r>
      <w:r w:rsidRPr="004F203A">
        <w:rPr>
          <w:rFonts w:eastAsia="Times New Roman"/>
          <w:szCs w:val="24"/>
        </w:rPr>
        <w:t>60% από το τέ</w:t>
      </w:r>
      <w:r w:rsidRPr="004F203A">
        <w:rPr>
          <w:rFonts w:eastAsia="Times New Roman"/>
          <w:szCs w:val="24"/>
        </w:rPr>
        <w:t>λος του 2014</w:t>
      </w:r>
      <w:r>
        <w:rPr>
          <w:rFonts w:eastAsia="Times New Roman"/>
          <w:szCs w:val="24"/>
        </w:rPr>
        <w:t>.</w:t>
      </w:r>
      <w:r w:rsidRPr="004F203A">
        <w:rPr>
          <w:rFonts w:eastAsia="Times New Roman"/>
          <w:szCs w:val="24"/>
        </w:rPr>
        <w:t xml:space="preserve"> </w:t>
      </w:r>
      <w:r>
        <w:rPr>
          <w:rFonts w:eastAsia="Times New Roman"/>
          <w:szCs w:val="24"/>
        </w:rPr>
        <w:t>Ο</w:t>
      </w:r>
      <w:r w:rsidRPr="004F203A">
        <w:rPr>
          <w:rFonts w:eastAsia="Times New Roman"/>
          <w:szCs w:val="24"/>
        </w:rPr>
        <w:t xml:space="preserve">ι ληξιπρόθεσμες υποχρεώσεις του </w:t>
      </w:r>
      <w:r>
        <w:rPr>
          <w:rFonts w:eastAsia="Times New Roman"/>
          <w:szCs w:val="24"/>
        </w:rPr>
        <w:t>δ</w:t>
      </w:r>
      <w:r w:rsidRPr="004F203A">
        <w:rPr>
          <w:rFonts w:eastAsia="Times New Roman"/>
          <w:szCs w:val="24"/>
        </w:rPr>
        <w:t>ημοσίου δεν έχουν εκκαθαριστεί</w:t>
      </w:r>
      <w:r>
        <w:rPr>
          <w:rFonts w:eastAsia="Times New Roman"/>
          <w:szCs w:val="24"/>
        </w:rPr>
        <w:t>.</w:t>
      </w:r>
      <w:r w:rsidRPr="004F203A">
        <w:rPr>
          <w:rFonts w:eastAsia="Times New Roman"/>
          <w:szCs w:val="24"/>
        </w:rPr>
        <w:t xml:space="preserve"> </w:t>
      </w:r>
      <w:r>
        <w:rPr>
          <w:rFonts w:eastAsia="Times New Roman"/>
          <w:szCs w:val="24"/>
        </w:rPr>
        <w:t>Τ</w:t>
      </w:r>
      <w:r w:rsidRPr="004F203A">
        <w:rPr>
          <w:rFonts w:eastAsia="Times New Roman"/>
          <w:szCs w:val="24"/>
        </w:rPr>
        <w:t xml:space="preserve">ο </w:t>
      </w:r>
      <w:r>
        <w:rPr>
          <w:rFonts w:eastAsia="Times New Roman"/>
          <w:szCs w:val="24"/>
        </w:rPr>
        <w:t>Χ</w:t>
      </w:r>
      <w:r w:rsidRPr="004F203A">
        <w:rPr>
          <w:rFonts w:eastAsia="Times New Roman"/>
          <w:szCs w:val="24"/>
        </w:rPr>
        <w:t>ρηματιστήριο έχει καταρρεύσει</w:t>
      </w:r>
      <w:r>
        <w:rPr>
          <w:rFonts w:eastAsia="Times New Roman"/>
          <w:szCs w:val="24"/>
        </w:rPr>
        <w:t>.</w:t>
      </w:r>
      <w:r w:rsidRPr="004F203A">
        <w:rPr>
          <w:rFonts w:eastAsia="Times New Roman"/>
          <w:szCs w:val="24"/>
        </w:rPr>
        <w:t xml:space="preserve"> </w:t>
      </w:r>
      <w:r>
        <w:rPr>
          <w:rFonts w:eastAsia="Times New Roman"/>
          <w:szCs w:val="24"/>
        </w:rPr>
        <w:t>Ο</w:t>
      </w:r>
      <w:r w:rsidRPr="004F203A">
        <w:rPr>
          <w:rFonts w:eastAsia="Times New Roman"/>
          <w:szCs w:val="24"/>
        </w:rPr>
        <w:t xml:space="preserve">ι τραπεζικές μετοχές έχουν </w:t>
      </w:r>
      <w:r>
        <w:rPr>
          <w:rFonts w:eastAsia="Times New Roman"/>
          <w:szCs w:val="24"/>
        </w:rPr>
        <w:t xml:space="preserve">εξαϋλωθεί. </w:t>
      </w:r>
    </w:p>
    <w:p w14:paraId="120F8A29"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Κ</w:t>
      </w:r>
      <w:r w:rsidRPr="004F203A">
        <w:rPr>
          <w:rFonts w:eastAsia="Times New Roman"/>
          <w:szCs w:val="24"/>
        </w:rPr>
        <w:t>υρίες και κύριοι συνάδελφοι</w:t>
      </w:r>
      <w:r>
        <w:rPr>
          <w:rFonts w:eastAsia="Times New Roman"/>
          <w:szCs w:val="24"/>
        </w:rPr>
        <w:t>,</w:t>
      </w:r>
      <w:r w:rsidRPr="004F203A">
        <w:rPr>
          <w:rFonts w:eastAsia="Times New Roman"/>
          <w:szCs w:val="24"/>
        </w:rPr>
        <w:t xml:space="preserve"> όλα </w:t>
      </w:r>
      <w:r>
        <w:rPr>
          <w:rFonts w:eastAsia="Times New Roman"/>
          <w:szCs w:val="24"/>
        </w:rPr>
        <w:t xml:space="preserve">όσα ανέφερα δείχνουν ότι η Κυβέρνηση </w:t>
      </w:r>
      <w:r w:rsidRPr="004F203A">
        <w:rPr>
          <w:rFonts w:eastAsia="Times New Roman"/>
          <w:szCs w:val="24"/>
        </w:rPr>
        <w:t>έχει χάσει τον έλεγχο των δημό</w:t>
      </w:r>
      <w:r w:rsidRPr="004F203A">
        <w:rPr>
          <w:rFonts w:eastAsia="Times New Roman"/>
          <w:szCs w:val="24"/>
        </w:rPr>
        <w:t xml:space="preserve">σιων </w:t>
      </w:r>
      <w:r>
        <w:rPr>
          <w:rFonts w:eastAsia="Times New Roman"/>
          <w:szCs w:val="24"/>
        </w:rPr>
        <w:t>ο</w:t>
      </w:r>
      <w:r w:rsidRPr="004F203A">
        <w:rPr>
          <w:rFonts w:eastAsia="Times New Roman"/>
          <w:szCs w:val="24"/>
        </w:rPr>
        <w:t>ικονομικών που σχετίζονται με την καθημερινότητα των πολιτών</w:t>
      </w:r>
      <w:r>
        <w:rPr>
          <w:rFonts w:eastAsia="Times New Roman"/>
          <w:szCs w:val="24"/>
        </w:rPr>
        <w:t>,</w:t>
      </w:r>
      <w:r w:rsidRPr="004F203A">
        <w:rPr>
          <w:rFonts w:eastAsia="Times New Roman"/>
          <w:szCs w:val="24"/>
        </w:rPr>
        <w:t xml:space="preserve"> και </w:t>
      </w:r>
      <w:r>
        <w:rPr>
          <w:rFonts w:eastAsia="Times New Roman"/>
          <w:szCs w:val="24"/>
        </w:rPr>
        <w:t>το αφήγημά</w:t>
      </w:r>
      <w:r w:rsidRPr="004F203A">
        <w:rPr>
          <w:rFonts w:eastAsia="Times New Roman"/>
          <w:szCs w:val="24"/>
        </w:rPr>
        <w:t xml:space="preserve"> της περί </w:t>
      </w:r>
      <w:r>
        <w:rPr>
          <w:rFonts w:eastAsia="Times New Roman"/>
          <w:szCs w:val="24"/>
        </w:rPr>
        <w:t>«</w:t>
      </w:r>
      <w:r w:rsidRPr="004F203A">
        <w:rPr>
          <w:rFonts w:eastAsia="Times New Roman"/>
          <w:szCs w:val="24"/>
        </w:rPr>
        <w:t>επιστροφής στην κανονικότητα</w:t>
      </w:r>
      <w:r>
        <w:rPr>
          <w:rFonts w:eastAsia="Times New Roman"/>
          <w:szCs w:val="24"/>
        </w:rPr>
        <w:t>»</w:t>
      </w:r>
      <w:r w:rsidRPr="004F203A">
        <w:rPr>
          <w:rFonts w:eastAsia="Times New Roman"/>
          <w:szCs w:val="24"/>
        </w:rPr>
        <w:t xml:space="preserve"> προσκρούει</w:t>
      </w:r>
      <w:r>
        <w:rPr>
          <w:rFonts w:eastAsia="Times New Roman"/>
          <w:szCs w:val="24"/>
        </w:rPr>
        <w:t>,</w:t>
      </w:r>
      <w:r w:rsidRPr="004F203A">
        <w:rPr>
          <w:rFonts w:eastAsia="Times New Roman"/>
          <w:szCs w:val="24"/>
        </w:rPr>
        <w:t xml:space="preserve"> τελικά</w:t>
      </w:r>
      <w:r>
        <w:rPr>
          <w:rFonts w:eastAsia="Times New Roman"/>
          <w:szCs w:val="24"/>
        </w:rPr>
        <w:t>,</w:t>
      </w:r>
      <w:r w:rsidRPr="004F203A">
        <w:rPr>
          <w:rFonts w:eastAsia="Times New Roman"/>
          <w:szCs w:val="24"/>
        </w:rPr>
        <w:t xml:space="preserve"> στην ίδια την πραγματικότητα</w:t>
      </w:r>
      <w:r>
        <w:rPr>
          <w:rFonts w:eastAsia="Times New Roman"/>
          <w:szCs w:val="24"/>
        </w:rPr>
        <w:t>.</w:t>
      </w:r>
      <w:r w:rsidRPr="004F203A">
        <w:rPr>
          <w:rFonts w:eastAsia="Times New Roman"/>
          <w:szCs w:val="24"/>
        </w:rPr>
        <w:t xml:space="preserve"> </w:t>
      </w:r>
      <w:r>
        <w:rPr>
          <w:rFonts w:eastAsia="Times New Roman"/>
          <w:szCs w:val="24"/>
        </w:rPr>
        <w:t>Γ</w:t>
      </w:r>
      <w:r w:rsidRPr="004F203A">
        <w:rPr>
          <w:rFonts w:eastAsia="Times New Roman"/>
          <w:szCs w:val="24"/>
        </w:rPr>
        <w:t>ιατί έχει συμβεί αυτό</w:t>
      </w:r>
      <w:r>
        <w:rPr>
          <w:rFonts w:eastAsia="Times New Roman"/>
          <w:szCs w:val="24"/>
        </w:rPr>
        <w:t>;</w:t>
      </w:r>
      <w:r w:rsidRPr="004F203A">
        <w:rPr>
          <w:rFonts w:eastAsia="Times New Roman"/>
          <w:szCs w:val="24"/>
        </w:rPr>
        <w:t xml:space="preserve"> </w:t>
      </w:r>
      <w:r>
        <w:rPr>
          <w:rFonts w:eastAsia="Times New Roman"/>
          <w:szCs w:val="24"/>
        </w:rPr>
        <w:t xml:space="preserve">Διότι </w:t>
      </w:r>
      <w:r w:rsidRPr="004F203A">
        <w:rPr>
          <w:rFonts w:eastAsia="Times New Roman"/>
          <w:szCs w:val="24"/>
        </w:rPr>
        <w:t>απλά ο ΣΥΡΙΖΑ από φορέ</w:t>
      </w:r>
      <w:r>
        <w:rPr>
          <w:rFonts w:eastAsia="Times New Roman"/>
          <w:szCs w:val="24"/>
        </w:rPr>
        <w:t>α</w:t>
      </w:r>
      <w:r w:rsidRPr="004F203A">
        <w:rPr>
          <w:rFonts w:eastAsia="Times New Roman"/>
          <w:szCs w:val="24"/>
        </w:rPr>
        <w:t xml:space="preserve">ς ανατροπής της πολιτικής των περιορισμών που </w:t>
      </w:r>
      <w:r>
        <w:rPr>
          <w:rFonts w:eastAsia="Times New Roman"/>
          <w:szCs w:val="24"/>
        </w:rPr>
        <w:t>επιβλήθη</w:t>
      </w:r>
      <w:r>
        <w:rPr>
          <w:rFonts w:eastAsia="Times New Roman"/>
          <w:szCs w:val="24"/>
        </w:rPr>
        <w:t>κ</w:t>
      </w:r>
      <w:r>
        <w:rPr>
          <w:rFonts w:eastAsia="Times New Roman"/>
          <w:szCs w:val="24"/>
        </w:rPr>
        <w:t>αν</w:t>
      </w:r>
      <w:r w:rsidRPr="004F203A">
        <w:rPr>
          <w:rFonts w:eastAsia="Times New Roman"/>
          <w:szCs w:val="24"/>
        </w:rPr>
        <w:t xml:space="preserve"> δι</w:t>
      </w:r>
      <w:r>
        <w:rPr>
          <w:rFonts w:eastAsia="Times New Roman"/>
          <w:szCs w:val="24"/>
        </w:rPr>
        <w:t>ά</w:t>
      </w:r>
      <w:r w:rsidRPr="004F203A">
        <w:rPr>
          <w:rFonts w:eastAsia="Times New Roman"/>
          <w:szCs w:val="24"/>
        </w:rPr>
        <w:t xml:space="preserve"> των μνημονίων</w:t>
      </w:r>
      <w:r>
        <w:rPr>
          <w:rFonts w:eastAsia="Times New Roman"/>
          <w:szCs w:val="24"/>
        </w:rPr>
        <w:t>,</w:t>
      </w:r>
      <w:r w:rsidRPr="004F203A">
        <w:rPr>
          <w:rFonts w:eastAsia="Times New Roman"/>
          <w:szCs w:val="24"/>
        </w:rPr>
        <w:t xml:space="preserve"> προσπαθεί να παραμείνει στην εξουσία</w:t>
      </w:r>
      <w:r>
        <w:rPr>
          <w:rFonts w:eastAsia="Times New Roman"/>
          <w:szCs w:val="24"/>
        </w:rPr>
        <w:t>,</w:t>
      </w:r>
      <w:r w:rsidRPr="004F203A">
        <w:rPr>
          <w:rFonts w:eastAsia="Times New Roman"/>
          <w:szCs w:val="24"/>
        </w:rPr>
        <w:t xml:space="preserve"> να μετεξελιχθεί σε ένα</w:t>
      </w:r>
      <w:r>
        <w:rPr>
          <w:rFonts w:eastAsia="Times New Roman"/>
          <w:szCs w:val="24"/>
        </w:rPr>
        <w:t>ν</w:t>
      </w:r>
      <w:r w:rsidRPr="004F203A">
        <w:rPr>
          <w:rFonts w:eastAsia="Times New Roman"/>
          <w:szCs w:val="24"/>
        </w:rPr>
        <w:t xml:space="preserve"> καλύτερο διαχειριστή αυτής της πολιτικής</w:t>
      </w:r>
      <w:r>
        <w:rPr>
          <w:rFonts w:eastAsia="Times New Roman"/>
          <w:szCs w:val="24"/>
        </w:rPr>
        <w:t>.</w:t>
      </w:r>
      <w:r w:rsidRPr="004F203A">
        <w:rPr>
          <w:rFonts w:eastAsia="Times New Roman"/>
          <w:szCs w:val="24"/>
        </w:rPr>
        <w:t xml:space="preserve"> </w:t>
      </w:r>
      <w:r>
        <w:rPr>
          <w:rFonts w:eastAsia="Times New Roman"/>
          <w:szCs w:val="24"/>
        </w:rPr>
        <w:t>Τ</w:t>
      </w:r>
      <w:r w:rsidRPr="004F203A">
        <w:rPr>
          <w:rFonts w:eastAsia="Times New Roman"/>
          <w:szCs w:val="24"/>
        </w:rPr>
        <w:t>α δώσ</w:t>
      </w:r>
      <w:r>
        <w:rPr>
          <w:rFonts w:eastAsia="Times New Roman"/>
          <w:szCs w:val="24"/>
        </w:rPr>
        <w:t>α</w:t>
      </w:r>
      <w:r w:rsidRPr="004F203A">
        <w:rPr>
          <w:rFonts w:eastAsia="Times New Roman"/>
          <w:szCs w:val="24"/>
        </w:rPr>
        <w:t>τε όλα για τις καρέκλες</w:t>
      </w:r>
      <w:r>
        <w:rPr>
          <w:rFonts w:eastAsia="Times New Roman"/>
          <w:szCs w:val="24"/>
        </w:rPr>
        <w:t>,</w:t>
      </w:r>
      <w:r w:rsidRPr="004F203A">
        <w:rPr>
          <w:rFonts w:eastAsia="Times New Roman"/>
          <w:szCs w:val="24"/>
        </w:rPr>
        <w:t xml:space="preserve"> όπως λέει ο λαός</w:t>
      </w:r>
      <w:r>
        <w:rPr>
          <w:rFonts w:eastAsia="Times New Roman"/>
          <w:szCs w:val="24"/>
        </w:rPr>
        <w:t>.</w:t>
      </w:r>
      <w:r w:rsidRPr="004F203A">
        <w:rPr>
          <w:rFonts w:eastAsia="Times New Roman"/>
          <w:szCs w:val="24"/>
        </w:rPr>
        <w:t xml:space="preserve"> </w:t>
      </w:r>
    </w:p>
    <w:p w14:paraId="120F8A2A"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lastRenderedPageBreak/>
        <w:t>Α</w:t>
      </w:r>
      <w:r w:rsidRPr="004F203A">
        <w:rPr>
          <w:rFonts w:eastAsia="Times New Roman"/>
          <w:szCs w:val="24"/>
        </w:rPr>
        <w:t>υτή</w:t>
      </w:r>
      <w:r>
        <w:rPr>
          <w:rFonts w:eastAsia="Times New Roman"/>
          <w:szCs w:val="24"/>
        </w:rPr>
        <w:t>,</w:t>
      </w:r>
      <w:r w:rsidRPr="004F203A">
        <w:rPr>
          <w:rFonts w:eastAsia="Times New Roman"/>
          <w:szCs w:val="24"/>
        </w:rPr>
        <w:t xml:space="preserve"> </w:t>
      </w:r>
      <w:r>
        <w:rPr>
          <w:rFonts w:eastAsia="Times New Roman"/>
          <w:szCs w:val="24"/>
        </w:rPr>
        <w:t>όμως,</w:t>
      </w:r>
      <w:r w:rsidRPr="004F203A">
        <w:rPr>
          <w:rFonts w:eastAsia="Times New Roman"/>
          <w:szCs w:val="24"/>
        </w:rPr>
        <w:t xml:space="preserve"> δεν είναι λύ</w:t>
      </w:r>
      <w:r w:rsidRPr="004F203A">
        <w:rPr>
          <w:rFonts w:eastAsia="Times New Roman"/>
          <w:szCs w:val="24"/>
        </w:rPr>
        <w:t>ση και αυτό το γνωρίζει η συντριπτική πλειοψηφία των Ελλήνων πολιτών</w:t>
      </w:r>
      <w:r>
        <w:rPr>
          <w:rFonts w:eastAsia="Times New Roman"/>
          <w:szCs w:val="24"/>
        </w:rPr>
        <w:t>.</w:t>
      </w:r>
    </w:p>
    <w:p w14:paraId="120F8A2B"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Η</w:t>
      </w:r>
      <w:r w:rsidRPr="004F203A">
        <w:rPr>
          <w:rFonts w:eastAsia="Times New Roman"/>
          <w:szCs w:val="24"/>
        </w:rPr>
        <w:t xml:space="preserve"> χώρα μας έχει ανάγκη από κάτι διαφορετικό</w:t>
      </w:r>
      <w:r>
        <w:rPr>
          <w:rFonts w:eastAsia="Times New Roman"/>
          <w:szCs w:val="24"/>
        </w:rPr>
        <w:t xml:space="preserve">. Οι </w:t>
      </w:r>
      <w:r w:rsidRPr="004F203A">
        <w:rPr>
          <w:rFonts w:eastAsia="Times New Roman"/>
          <w:szCs w:val="24"/>
        </w:rPr>
        <w:t>περιστάσεις επιβάλλουν αλλαγή σελίδας</w:t>
      </w:r>
      <w:r>
        <w:rPr>
          <w:rFonts w:eastAsia="Times New Roman"/>
          <w:szCs w:val="24"/>
        </w:rPr>
        <w:t>,</w:t>
      </w:r>
      <w:r w:rsidRPr="004F203A">
        <w:rPr>
          <w:rFonts w:eastAsia="Times New Roman"/>
          <w:szCs w:val="24"/>
        </w:rPr>
        <w:t xml:space="preserve"> επιβάλλουν να περάσουμε στην επόμενη φάση </w:t>
      </w:r>
      <w:r>
        <w:rPr>
          <w:rFonts w:eastAsia="Times New Roman"/>
          <w:szCs w:val="24"/>
        </w:rPr>
        <w:t>τ</w:t>
      </w:r>
      <w:r w:rsidRPr="004F203A">
        <w:rPr>
          <w:rFonts w:eastAsia="Times New Roman"/>
          <w:szCs w:val="24"/>
        </w:rPr>
        <w:t>η φάση της ανάπτυξης</w:t>
      </w:r>
      <w:r>
        <w:rPr>
          <w:rFonts w:eastAsia="Times New Roman"/>
          <w:szCs w:val="24"/>
        </w:rPr>
        <w:t>,</w:t>
      </w:r>
      <w:r w:rsidRPr="004F203A">
        <w:rPr>
          <w:rFonts w:eastAsia="Times New Roman"/>
          <w:szCs w:val="24"/>
        </w:rPr>
        <w:t xml:space="preserve"> με ένα ξεκάθαρο </w:t>
      </w:r>
      <w:r>
        <w:rPr>
          <w:rFonts w:eastAsia="Times New Roman"/>
          <w:szCs w:val="24"/>
        </w:rPr>
        <w:t>ε</w:t>
      </w:r>
      <w:r w:rsidRPr="004F203A">
        <w:rPr>
          <w:rFonts w:eastAsia="Times New Roman"/>
          <w:szCs w:val="24"/>
        </w:rPr>
        <w:t xml:space="preserve">θνικό σχέδιο που </w:t>
      </w:r>
      <w:r w:rsidRPr="004F203A">
        <w:rPr>
          <w:rFonts w:eastAsia="Times New Roman"/>
          <w:szCs w:val="24"/>
        </w:rPr>
        <w:t xml:space="preserve">δεν θα βελτιώνει </w:t>
      </w:r>
      <w:r>
        <w:rPr>
          <w:rFonts w:eastAsia="Times New Roman"/>
          <w:szCs w:val="24"/>
        </w:rPr>
        <w:t>α</w:t>
      </w:r>
      <w:r w:rsidRPr="004F203A">
        <w:rPr>
          <w:rFonts w:eastAsia="Times New Roman"/>
          <w:szCs w:val="24"/>
        </w:rPr>
        <w:t>πλά τους αριθμούς αλλά θα αλλάζει το κλίμα και την ψυχολογία της αγοράς και των πολιτών</w:t>
      </w:r>
      <w:r>
        <w:rPr>
          <w:rFonts w:eastAsia="Times New Roman"/>
          <w:szCs w:val="24"/>
        </w:rPr>
        <w:t>,</w:t>
      </w:r>
      <w:r w:rsidRPr="004F203A">
        <w:rPr>
          <w:rFonts w:eastAsia="Times New Roman"/>
          <w:szCs w:val="24"/>
        </w:rPr>
        <w:t xml:space="preserve"> ένα ρεαλιστικό σχέδιο οικονομικής </w:t>
      </w:r>
      <w:r>
        <w:rPr>
          <w:rFonts w:eastAsia="Times New Roman"/>
          <w:szCs w:val="24"/>
        </w:rPr>
        <w:t>α</w:t>
      </w:r>
      <w:r w:rsidRPr="004F203A">
        <w:rPr>
          <w:rFonts w:eastAsia="Times New Roman"/>
          <w:szCs w:val="24"/>
        </w:rPr>
        <w:t>νασυγκρότησης</w:t>
      </w:r>
      <w:r>
        <w:rPr>
          <w:rFonts w:eastAsia="Times New Roman"/>
          <w:szCs w:val="24"/>
        </w:rPr>
        <w:t>,</w:t>
      </w:r>
      <w:r w:rsidRPr="004F203A">
        <w:rPr>
          <w:rFonts w:eastAsia="Times New Roman"/>
          <w:szCs w:val="24"/>
        </w:rPr>
        <w:t xml:space="preserve"> </w:t>
      </w:r>
      <w:r>
        <w:rPr>
          <w:rFonts w:eastAsia="Times New Roman"/>
          <w:szCs w:val="24"/>
        </w:rPr>
        <w:t>μι</w:t>
      </w:r>
      <w:r w:rsidRPr="004F203A">
        <w:rPr>
          <w:rFonts w:eastAsia="Times New Roman"/>
          <w:szCs w:val="24"/>
        </w:rPr>
        <w:t>α πολιτική που μπορούν να την εκφράσουν</w:t>
      </w:r>
      <w:r>
        <w:rPr>
          <w:rFonts w:eastAsia="Times New Roman"/>
          <w:szCs w:val="24"/>
        </w:rPr>
        <w:t>,</w:t>
      </w:r>
      <w:r w:rsidRPr="004F203A">
        <w:rPr>
          <w:rFonts w:eastAsia="Times New Roman"/>
          <w:szCs w:val="24"/>
        </w:rPr>
        <w:t xml:space="preserve"> ουσιαστικά</w:t>
      </w:r>
      <w:r>
        <w:rPr>
          <w:rFonts w:eastAsia="Times New Roman"/>
          <w:szCs w:val="24"/>
        </w:rPr>
        <w:t>,</w:t>
      </w:r>
      <w:r w:rsidRPr="004F203A">
        <w:rPr>
          <w:rFonts w:eastAsia="Times New Roman"/>
          <w:szCs w:val="24"/>
        </w:rPr>
        <w:t xml:space="preserve"> μόνο οι πολιτικές δυνάμεις της προόδου και τ</w:t>
      </w:r>
      <w:r w:rsidRPr="004F203A">
        <w:rPr>
          <w:rFonts w:eastAsia="Times New Roman"/>
          <w:szCs w:val="24"/>
        </w:rPr>
        <w:t>ης ευημερίας π</w:t>
      </w:r>
      <w:r>
        <w:rPr>
          <w:rFonts w:eastAsia="Times New Roman"/>
          <w:szCs w:val="24"/>
        </w:rPr>
        <w:t>ου δεν τους ά</w:t>
      </w:r>
      <w:r w:rsidRPr="004F203A">
        <w:rPr>
          <w:rFonts w:eastAsia="Times New Roman"/>
          <w:szCs w:val="24"/>
        </w:rPr>
        <w:t xml:space="preserve">γγιξε ποτέ ο λαϊκισμός και δεν παρασύρθηκαν </w:t>
      </w:r>
      <w:r>
        <w:rPr>
          <w:rFonts w:eastAsia="Times New Roman"/>
          <w:szCs w:val="24"/>
        </w:rPr>
        <w:t>ποτέ</w:t>
      </w:r>
      <w:r w:rsidRPr="004F203A">
        <w:rPr>
          <w:rFonts w:eastAsia="Times New Roman"/>
          <w:szCs w:val="24"/>
        </w:rPr>
        <w:t xml:space="preserve"> από τις σειρήνες του</w:t>
      </w:r>
      <w:r>
        <w:rPr>
          <w:rFonts w:eastAsia="Times New Roman"/>
          <w:szCs w:val="24"/>
        </w:rPr>
        <w:t xml:space="preserve">. </w:t>
      </w:r>
    </w:p>
    <w:p w14:paraId="120F8A2C"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 xml:space="preserve">Έτσι η Νέα Δημοκρατία </w:t>
      </w:r>
      <w:r w:rsidRPr="004F203A">
        <w:rPr>
          <w:rFonts w:eastAsia="Times New Roman"/>
          <w:szCs w:val="24"/>
        </w:rPr>
        <w:t xml:space="preserve">μιλάει </w:t>
      </w:r>
      <w:r>
        <w:rPr>
          <w:rFonts w:eastAsia="Times New Roman"/>
          <w:szCs w:val="24"/>
        </w:rPr>
        <w:t>για</w:t>
      </w:r>
      <w:r w:rsidRPr="004F203A">
        <w:rPr>
          <w:rFonts w:eastAsia="Times New Roman"/>
          <w:szCs w:val="24"/>
        </w:rPr>
        <w:t xml:space="preserve"> το δικό της σχέδιο</w:t>
      </w:r>
      <w:r>
        <w:rPr>
          <w:rFonts w:eastAsia="Times New Roman"/>
          <w:szCs w:val="24"/>
        </w:rPr>
        <w:t>,</w:t>
      </w:r>
      <w:r w:rsidRPr="004F203A">
        <w:rPr>
          <w:rFonts w:eastAsia="Times New Roman"/>
          <w:szCs w:val="24"/>
        </w:rPr>
        <w:t xml:space="preserve"> ένα σχέδιο που θα στηρίζεται στην αποκατάσταση της αξιοπιστίας</w:t>
      </w:r>
      <w:r>
        <w:rPr>
          <w:rFonts w:eastAsia="Times New Roman"/>
          <w:szCs w:val="24"/>
        </w:rPr>
        <w:t>,</w:t>
      </w:r>
      <w:r w:rsidRPr="004F203A">
        <w:rPr>
          <w:rFonts w:eastAsia="Times New Roman"/>
          <w:szCs w:val="24"/>
        </w:rPr>
        <w:t xml:space="preserve"> στην επίτευξη υψηλών ρυθμ</w:t>
      </w:r>
      <w:r>
        <w:rPr>
          <w:rFonts w:eastAsia="Times New Roman"/>
          <w:szCs w:val="24"/>
        </w:rPr>
        <w:t>ών</w:t>
      </w:r>
      <w:r w:rsidRPr="004F203A">
        <w:rPr>
          <w:rFonts w:eastAsia="Times New Roman"/>
          <w:szCs w:val="24"/>
        </w:rPr>
        <w:t xml:space="preserve"> ανάπτυξης</w:t>
      </w:r>
      <w:r>
        <w:rPr>
          <w:rFonts w:eastAsia="Times New Roman"/>
          <w:szCs w:val="24"/>
        </w:rPr>
        <w:t>,</w:t>
      </w:r>
      <w:r w:rsidRPr="004F203A">
        <w:rPr>
          <w:rFonts w:eastAsia="Times New Roman"/>
          <w:szCs w:val="24"/>
        </w:rPr>
        <w:t xml:space="preserve"> σ</w:t>
      </w:r>
      <w:r w:rsidRPr="004F203A">
        <w:rPr>
          <w:rFonts w:eastAsia="Times New Roman"/>
          <w:szCs w:val="24"/>
        </w:rPr>
        <w:t>την υλοποίηση ενός εμπροσθοβαρούς προγράμματος διαρθρωτικών μεταρρυθμίσεων</w:t>
      </w:r>
      <w:r>
        <w:rPr>
          <w:rFonts w:eastAsia="Times New Roman"/>
          <w:szCs w:val="24"/>
        </w:rPr>
        <w:t>,</w:t>
      </w:r>
      <w:r w:rsidRPr="004F203A">
        <w:rPr>
          <w:rFonts w:eastAsia="Times New Roman"/>
          <w:szCs w:val="24"/>
        </w:rPr>
        <w:t xml:space="preserve"> που θα βελτιώσουν την παραγωγικότητα της οικονομίας</w:t>
      </w:r>
      <w:r>
        <w:rPr>
          <w:rFonts w:eastAsia="Times New Roman"/>
          <w:szCs w:val="24"/>
        </w:rPr>
        <w:t>,</w:t>
      </w:r>
      <w:r w:rsidRPr="004F203A">
        <w:rPr>
          <w:rFonts w:eastAsia="Times New Roman"/>
          <w:szCs w:val="24"/>
        </w:rPr>
        <w:t xml:space="preserve"> </w:t>
      </w:r>
      <w:r>
        <w:rPr>
          <w:rFonts w:eastAsia="Times New Roman"/>
          <w:szCs w:val="24"/>
        </w:rPr>
        <w:t>σ</w:t>
      </w:r>
      <w:r w:rsidRPr="004F203A">
        <w:rPr>
          <w:rFonts w:eastAsia="Times New Roman"/>
          <w:szCs w:val="24"/>
        </w:rPr>
        <w:t>την ενίσχυση της ρευστότητας της πραγματικής οικονομίας</w:t>
      </w:r>
      <w:r>
        <w:rPr>
          <w:rFonts w:eastAsia="Times New Roman"/>
          <w:szCs w:val="24"/>
        </w:rPr>
        <w:t>,</w:t>
      </w:r>
      <w:r w:rsidRPr="004F203A">
        <w:rPr>
          <w:rFonts w:eastAsia="Times New Roman"/>
          <w:szCs w:val="24"/>
        </w:rPr>
        <w:t xml:space="preserve"> </w:t>
      </w:r>
      <w:r>
        <w:rPr>
          <w:rFonts w:eastAsia="Times New Roman"/>
          <w:szCs w:val="24"/>
        </w:rPr>
        <w:t>σ</w:t>
      </w:r>
      <w:r w:rsidRPr="004F203A">
        <w:rPr>
          <w:rFonts w:eastAsia="Times New Roman"/>
          <w:szCs w:val="24"/>
        </w:rPr>
        <w:t xml:space="preserve">την απλοποίηση της φορολογίας και τη γενναία μείωση φορολογικών </w:t>
      </w:r>
      <w:r w:rsidRPr="004F203A">
        <w:rPr>
          <w:rFonts w:eastAsia="Times New Roman"/>
          <w:szCs w:val="24"/>
        </w:rPr>
        <w:t>συντελεστών</w:t>
      </w:r>
      <w:r>
        <w:rPr>
          <w:rFonts w:eastAsia="Times New Roman"/>
          <w:szCs w:val="24"/>
        </w:rPr>
        <w:t>,</w:t>
      </w:r>
      <w:r w:rsidRPr="004F203A">
        <w:rPr>
          <w:rFonts w:eastAsia="Times New Roman"/>
          <w:szCs w:val="24"/>
        </w:rPr>
        <w:t xml:space="preserve"> νοικοκυριών και </w:t>
      </w:r>
      <w:r>
        <w:rPr>
          <w:rFonts w:eastAsia="Times New Roman"/>
          <w:szCs w:val="24"/>
        </w:rPr>
        <w:t>ε</w:t>
      </w:r>
      <w:r w:rsidRPr="004F203A">
        <w:rPr>
          <w:rFonts w:eastAsia="Times New Roman"/>
          <w:szCs w:val="24"/>
        </w:rPr>
        <w:t>πιχειρήσεων</w:t>
      </w:r>
      <w:r>
        <w:rPr>
          <w:rFonts w:eastAsia="Times New Roman"/>
          <w:szCs w:val="24"/>
        </w:rPr>
        <w:t>,</w:t>
      </w:r>
      <w:r w:rsidRPr="004F203A">
        <w:rPr>
          <w:rFonts w:eastAsia="Times New Roman"/>
          <w:szCs w:val="24"/>
        </w:rPr>
        <w:t xml:space="preserve"> </w:t>
      </w:r>
      <w:r>
        <w:rPr>
          <w:rFonts w:eastAsia="Times New Roman"/>
          <w:szCs w:val="24"/>
        </w:rPr>
        <w:t>σ</w:t>
      </w:r>
      <w:r w:rsidRPr="004F203A">
        <w:rPr>
          <w:rFonts w:eastAsia="Times New Roman"/>
          <w:szCs w:val="24"/>
        </w:rPr>
        <w:t xml:space="preserve">την ενίσχυση της κοινωνικής αλληλεγγύης προς τους αδύναμους συμπατριώτες </w:t>
      </w:r>
      <w:r>
        <w:rPr>
          <w:rFonts w:eastAsia="Times New Roman"/>
          <w:szCs w:val="24"/>
        </w:rPr>
        <w:t>μας</w:t>
      </w:r>
      <w:r w:rsidRPr="004F203A">
        <w:rPr>
          <w:rFonts w:eastAsia="Times New Roman"/>
          <w:szCs w:val="24"/>
        </w:rPr>
        <w:t xml:space="preserve"> </w:t>
      </w:r>
      <w:r>
        <w:rPr>
          <w:rFonts w:eastAsia="Times New Roman"/>
          <w:szCs w:val="24"/>
        </w:rPr>
        <w:t>μ</w:t>
      </w:r>
      <w:r w:rsidRPr="004F203A">
        <w:rPr>
          <w:rFonts w:eastAsia="Times New Roman"/>
          <w:szCs w:val="24"/>
        </w:rPr>
        <w:t xml:space="preserve">ε ξεκάθαρες κουβέντες προς τον </w:t>
      </w:r>
      <w:r>
        <w:rPr>
          <w:rFonts w:eastAsia="Times New Roman"/>
          <w:szCs w:val="24"/>
        </w:rPr>
        <w:t>ελληνικό λαό,</w:t>
      </w:r>
      <w:r w:rsidRPr="004F203A">
        <w:rPr>
          <w:rFonts w:eastAsia="Times New Roman"/>
          <w:szCs w:val="24"/>
        </w:rPr>
        <w:t xml:space="preserve"> με σχέδιο δράσης που θα έχει </w:t>
      </w:r>
      <w:r>
        <w:rPr>
          <w:rFonts w:eastAsia="Times New Roman"/>
          <w:szCs w:val="24"/>
        </w:rPr>
        <w:t>ό</w:t>
      </w:r>
      <w:r w:rsidRPr="004F203A">
        <w:rPr>
          <w:rFonts w:eastAsia="Times New Roman"/>
          <w:szCs w:val="24"/>
        </w:rPr>
        <w:t>ραμα και φιλοδοξίες</w:t>
      </w:r>
      <w:r>
        <w:rPr>
          <w:rFonts w:eastAsia="Times New Roman"/>
          <w:szCs w:val="24"/>
        </w:rPr>
        <w:t>,</w:t>
      </w:r>
      <w:r w:rsidRPr="004F203A">
        <w:rPr>
          <w:rFonts w:eastAsia="Times New Roman"/>
          <w:szCs w:val="24"/>
        </w:rPr>
        <w:t xml:space="preserve"> </w:t>
      </w:r>
      <w:r>
        <w:rPr>
          <w:rFonts w:eastAsia="Times New Roman"/>
          <w:szCs w:val="24"/>
        </w:rPr>
        <w:t>γ</w:t>
      </w:r>
      <w:r w:rsidRPr="004F203A">
        <w:rPr>
          <w:rFonts w:eastAsia="Times New Roman"/>
          <w:szCs w:val="24"/>
        </w:rPr>
        <w:t xml:space="preserve">ια </w:t>
      </w:r>
      <w:r>
        <w:rPr>
          <w:rFonts w:eastAsia="Times New Roman"/>
          <w:szCs w:val="24"/>
        </w:rPr>
        <w:t>μια</w:t>
      </w:r>
      <w:r w:rsidRPr="004F203A">
        <w:rPr>
          <w:rFonts w:eastAsia="Times New Roman"/>
          <w:szCs w:val="24"/>
        </w:rPr>
        <w:t xml:space="preserve"> Ελλάδα την οποία αξίζουν όλοι </w:t>
      </w:r>
      <w:r w:rsidRPr="004F203A">
        <w:rPr>
          <w:rFonts w:eastAsia="Times New Roman"/>
          <w:szCs w:val="24"/>
        </w:rPr>
        <w:t xml:space="preserve">οι πολίτες </w:t>
      </w:r>
      <w:r>
        <w:rPr>
          <w:rFonts w:eastAsia="Times New Roman"/>
          <w:szCs w:val="24"/>
        </w:rPr>
        <w:t>της.</w:t>
      </w:r>
    </w:p>
    <w:p w14:paraId="120F8A2D"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lastRenderedPageBreak/>
        <w:t>Υ</w:t>
      </w:r>
      <w:r w:rsidRPr="004F203A">
        <w:rPr>
          <w:rFonts w:eastAsia="Times New Roman"/>
          <w:szCs w:val="24"/>
        </w:rPr>
        <w:t xml:space="preserve">πό αυτό το πρίσμα καταψηφίζουμε τον </w:t>
      </w:r>
      <w:r>
        <w:rPr>
          <w:rFonts w:eastAsia="Times New Roman"/>
          <w:szCs w:val="24"/>
        </w:rPr>
        <w:t>π</w:t>
      </w:r>
      <w:r w:rsidRPr="004F203A">
        <w:rPr>
          <w:rFonts w:eastAsia="Times New Roman"/>
          <w:szCs w:val="24"/>
        </w:rPr>
        <w:t xml:space="preserve">ροϋπολογισμό </w:t>
      </w:r>
      <w:r>
        <w:rPr>
          <w:rFonts w:eastAsia="Times New Roman"/>
          <w:szCs w:val="24"/>
        </w:rPr>
        <w:t>των ΣΥΡΙΖΑ</w:t>
      </w:r>
      <w:r>
        <w:rPr>
          <w:rFonts w:eastAsia="Times New Roman"/>
          <w:szCs w:val="24"/>
        </w:rPr>
        <w:t xml:space="preserve"> </w:t>
      </w:r>
      <w:r>
        <w:rPr>
          <w:rFonts w:eastAsia="Times New Roman"/>
          <w:szCs w:val="24"/>
        </w:rPr>
        <w:t>-</w:t>
      </w:r>
      <w:r>
        <w:rPr>
          <w:rFonts w:eastAsia="Times New Roman"/>
          <w:szCs w:val="24"/>
        </w:rPr>
        <w:t xml:space="preserve"> </w:t>
      </w:r>
      <w:r w:rsidRPr="004F203A">
        <w:rPr>
          <w:rFonts w:eastAsia="Times New Roman"/>
          <w:szCs w:val="24"/>
        </w:rPr>
        <w:t>ΑΝΕΛ</w:t>
      </w:r>
      <w:r>
        <w:rPr>
          <w:rFonts w:eastAsia="Times New Roman"/>
          <w:szCs w:val="24"/>
        </w:rPr>
        <w:t>,</w:t>
      </w:r>
      <w:r w:rsidRPr="004F203A">
        <w:rPr>
          <w:rFonts w:eastAsia="Times New Roman"/>
          <w:szCs w:val="24"/>
        </w:rPr>
        <w:t xml:space="preserve"> που δεν ανταποκρίνεται στις ανάγκες της χώρας</w:t>
      </w:r>
      <w:r>
        <w:rPr>
          <w:rFonts w:eastAsia="Times New Roman"/>
          <w:szCs w:val="24"/>
        </w:rPr>
        <w:t>, που δεν προτάσσει</w:t>
      </w:r>
      <w:r w:rsidRPr="004F203A">
        <w:rPr>
          <w:rFonts w:eastAsia="Times New Roman"/>
          <w:szCs w:val="24"/>
        </w:rPr>
        <w:t xml:space="preserve"> ρεαλιστικούς και εφαρμόσιμο</w:t>
      </w:r>
      <w:r>
        <w:rPr>
          <w:rFonts w:eastAsia="Times New Roman"/>
          <w:szCs w:val="24"/>
        </w:rPr>
        <w:t>υς</w:t>
      </w:r>
      <w:r w:rsidRPr="004F203A">
        <w:rPr>
          <w:rFonts w:eastAsia="Times New Roman"/>
          <w:szCs w:val="24"/>
        </w:rPr>
        <w:t xml:space="preserve"> στόχους</w:t>
      </w:r>
      <w:r>
        <w:rPr>
          <w:rFonts w:eastAsia="Times New Roman"/>
          <w:szCs w:val="24"/>
        </w:rPr>
        <w:t>.</w:t>
      </w:r>
      <w:r w:rsidRPr="004F203A">
        <w:rPr>
          <w:rFonts w:eastAsia="Times New Roman"/>
          <w:szCs w:val="24"/>
        </w:rPr>
        <w:t xml:space="preserve"> </w:t>
      </w:r>
      <w:r>
        <w:rPr>
          <w:rFonts w:eastAsia="Times New Roman"/>
          <w:szCs w:val="24"/>
        </w:rPr>
        <w:t>Τ</w:t>
      </w:r>
      <w:r w:rsidRPr="004F203A">
        <w:rPr>
          <w:rFonts w:eastAsia="Times New Roman"/>
          <w:szCs w:val="24"/>
        </w:rPr>
        <w:t xml:space="preserve">ο μόνο θετικό σημείο είναι ότι είναι ο τελευταίος προϋπολογισμός </w:t>
      </w:r>
      <w:r>
        <w:rPr>
          <w:rFonts w:eastAsia="Times New Roman"/>
          <w:szCs w:val="24"/>
        </w:rPr>
        <w:t xml:space="preserve">μιας </w:t>
      </w:r>
      <w:r>
        <w:rPr>
          <w:rFonts w:eastAsia="Times New Roman"/>
          <w:szCs w:val="24"/>
        </w:rPr>
        <w:t>Κ</w:t>
      </w:r>
      <w:r w:rsidRPr="004F203A">
        <w:rPr>
          <w:rFonts w:eastAsia="Times New Roman"/>
          <w:szCs w:val="24"/>
        </w:rPr>
        <w:t>υβέρνησης που πνέει τα λοίσθια</w:t>
      </w:r>
      <w:r>
        <w:rPr>
          <w:rFonts w:eastAsia="Times New Roman"/>
          <w:szCs w:val="24"/>
        </w:rPr>
        <w:t>,</w:t>
      </w:r>
      <w:r w:rsidRPr="004F203A">
        <w:rPr>
          <w:rFonts w:eastAsia="Times New Roman"/>
          <w:szCs w:val="24"/>
        </w:rPr>
        <w:t xml:space="preserve"> γιατί απλά ξέμεινε από πολιτικό χρόνο</w:t>
      </w:r>
      <w:r>
        <w:rPr>
          <w:rFonts w:eastAsia="Times New Roman"/>
          <w:szCs w:val="24"/>
        </w:rPr>
        <w:t>.</w:t>
      </w:r>
    </w:p>
    <w:p w14:paraId="120F8A2E" w14:textId="77777777" w:rsidR="0086761A" w:rsidRDefault="00427452">
      <w:pPr>
        <w:tabs>
          <w:tab w:val="center" w:pos="4753"/>
          <w:tab w:val="left" w:pos="6156"/>
        </w:tabs>
        <w:spacing w:line="600" w:lineRule="auto"/>
        <w:ind w:firstLine="720"/>
        <w:jc w:val="both"/>
        <w:rPr>
          <w:rFonts w:eastAsia="Times New Roman"/>
          <w:szCs w:val="24"/>
        </w:rPr>
      </w:pPr>
      <w:r w:rsidRPr="004F203A">
        <w:rPr>
          <w:rFonts w:eastAsia="Times New Roman"/>
          <w:szCs w:val="24"/>
        </w:rPr>
        <w:t>Ευχαριστώ</w:t>
      </w:r>
      <w:r>
        <w:rPr>
          <w:rFonts w:eastAsia="Times New Roman"/>
          <w:szCs w:val="24"/>
        </w:rPr>
        <w:t>.</w:t>
      </w:r>
    </w:p>
    <w:p w14:paraId="120F8A2F" w14:textId="77777777" w:rsidR="0086761A" w:rsidRDefault="00427452">
      <w:pPr>
        <w:tabs>
          <w:tab w:val="center" w:pos="4753"/>
          <w:tab w:val="left" w:pos="6156"/>
        </w:tabs>
        <w:spacing w:line="600" w:lineRule="auto"/>
        <w:ind w:firstLine="720"/>
        <w:jc w:val="both"/>
        <w:rPr>
          <w:rFonts w:eastAsia="Times New Roman"/>
          <w:szCs w:val="24"/>
        </w:rPr>
      </w:pPr>
      <w:r w:rsidRPr="00AB6B1E">
        <w:rPr>
          <w:rFonts w:eastAsia="Times New Roman"/>
          <w:b/>
          <w:szCs w:val="24"/>
        </w:rPr>
        <w:t>ΠΡΟΕΔΡΕΥΩΝ (</w:t>
      </w:r>
      <w:r>
        <w:rPr>
          <w:rFonts w:eastAsia="Times New Roman"/>
          <w:b/>
          <w:szCs w:val="24"/>
        </w:rPr>
        <w:t>Μάριος Γεωργιάδης</w:t>
      </w:r>
      <w:r w:rsidRPr="00AB6B1E">
        <w:rPr>
          <w:rFonts w:eastAsia="Times New Roman"/>
          <w:b/>
          <w:szCs w:val="24"/>
        </w:rPr>
        <w:t>):</w:t>
      </w:r>
      <w:r>
        <w:rPr>
          <w:rFonts w:eastAsia="Times New Roman"/>
          <w:szCs w:val="24"/>
        </w:rPr>
        <w:t xml:space="preserve"> </w:t>
      </w:r>
      <w:r w:rsidRPr="004F203A">
        <w:rPr>
          <w:rFonts w:eastAsia="Times New Roman"/>
          <w:szCs w:val="24"/>
        </w:rPr>
        <w:t>Ευχαριστ</w:t>
      </w:r>
      <w:r>
        <w:rPr>
          <w:rFonts w:eastAsia="Times New Roman"/>
          <w:szCs w:val="24"/>
        </w:rPr>
        <w:t xml:space="preserve">ούμε τον κ. Βλάχο. </w:t>
      </w:r>
    </w:p>
    <w:p w14:paraId="120F8A30"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Τον λόγο έχει ο κ. Στέφος, από την Κοινοβουλευτική Ο</w:t>
      </w:r>
      <w:r w:rsidRPr="004F203A">
        <w:rPr>
          <w:rFonts w:eastAsia="Times New Roman"/>
          <w:szCs w:val="24"/>
        </w:rPr>
        <w:t>μάδα του ΣΥΡΙΖΑ</w:t>
      </w:r>
      <w:r>
        <w:rPr>
          <w:rFonts w:eastAsia="Times New Roman"/>
          <w:szCs w:val="24"/>
        </w:rPr>
        <w:t>,</w:t>
      </w:r>
      <w:r w:rsidRPr="004F203A">
        <w:rPr>
          <w:rFonts w:eastAsia="Times New Roman"/>
          <w:szCs w:val="24"/>
        </w:rPr>
        <w:t xml:space="preserve"> για </w:t>
      </w:r>
      <w:r>
        <w:rPr>
          <w:rFonts w:eastAsia="Times New Roman"/>
          <w:szCs w:val="24"/>
        </w:rPr>
        <w:t>επτά</w:t>
      </w:r>
      <w:r w:rsidRPr="004F203A">
        <w:rPr>
          <w:rFonts w:eastAsia="Times New Roman"/>
          <w:szCs w:val="24"/>
        </w:rPr>
        <w:t xml:space="preserve"> λεπτά</w:t>
      </w:r>
      <w:r>
        <w:rPr>
          <w:rFonts w:eastAsia="Times New Roman"/>
          <w:szCs w:val="24"/>
        </w:rPr>
        <w:t>.</w:t>
      </w:r>
    </w:p>
    <w:p w14:paraId="120F8A31" w14:textId="77777777" w:rsidR="0086761A" w:rsidRDefault="00427452">
      <w:pPr>
        <w:tabs>
          <w:tab w:val="center" w:pos="4753"/>
          <w:tab w:val="left" w:pos="6156"/>
        </w:tabs>
        <w:spacing w:line="600" w:lineRule="auto"/>
        <w:ind w:firstLine="720"/>
        <w:jc w:val="both"/>
        <w:rPr>
          <w:rFonts w:eastAsia="Times New Roman"/>
          <w:szCs w:val="24"/>
        </w:rPr>
      </w:pPr>
      <w:r w:rsidRPr="00AB6B1E">
        <w:rPr>
          <w:rFonts w:eastAsia="Times New Roman"/>
          <w:b/>
          <w:szCs w:val="24"/>
        </w:rPr>
        <w:t>ΙΩΑΝΝΗΣ ΣΤΕΦΟΣ:</w:t>
      </w:r>
      <w:r>
        <w:rPr>
          <w:rFonts w:eastAsia="Times New Roman"/>
          <w:szCs w:val="24"/>
        </w:rPr>
        <w:t xml:space="preserve"> Κύριε Π</w:t>
      </w:r>
      <w:r>
        <w:rPr>
          <w:rFonts w:eastAsia="Times New Roman"/>
          <w:szCs w:val="24"/>
        </w:rPr>
        <w:t xml:space="preserve">ρόεδρε, κυρίες και κύριοι, το </w:t>
      </w:r>
      <w:r w:rsidRPr="004F203A">
        <w:rPr>
          <w:rFonts w:eastAsia="Times New Roman"/>
          <w:szCs w:val="24"/>
        </w:rPr>
        <w:t>μεσημέρι της 13</w:t>
      </w:r>
      <w:r w:rsidRPr="00341183">
        <w:rPr>
          <w:rFonts w:eastAsia="Times New Roman"/>
          <w:szCs w:val="24"/>
          <w:vertAlign w:val="superscript"/>
        </w:rPr>
        <w:t>ης</w:t>
      </w:r>
      <w:r w:rsidRPr="004F203A">
        <w:rPr>
          <w:rFonts w:eastAsia="Times New Roman"/>
          <w:szCs w:val="24"/>
        </w:rPr>
        <w:t xml:space="preserve"> Δεκεμβρίου </w:t>
      </w:r>
      <w:r>
        <w:rPr>
          <w:rFonts w:eastAsia="Times New Roman"/>
          <w:szCs w:val="24"/>
        </w:rPr>
        <w:t xml:space="preserve">του </w:t>
      </w:r>
      <w:r w:rsidRPr="004F203A">
        <w:rPr>
          <w:rFonts w:eastAsia="Times New Roman"/>
          <w:szCs w:val="24"/>
        </w:rPr>
        <w:t>1943</w:t>
      </w:r>
      <w:r>
        <w:rPr>
          <w:rFonts w:eastAsia="Times New Roman"/>
          <w:szCs w:val="24"/>
        </w:rPr>
        <w:t>,</w:t>
      </w:r>
      <w:r w:rsidRPr="004F203A">
        <w:rPr>
          <w:rFonts w:eastAsia="Times New Roman"/>
          <w:szCs w:val="24"/>
        </w:rPr>
        <w:t xml:space="preserve"> το ρολόι της Μητρόπολης των Καλαβρύτων σταμάτησε να γυρίζει στις 2:</w:t>
      </w:r>
      <w:r>
        <w:rPr>
          <w:rFonts w:eastAsia="Times New Roman"/>
          <w:szCs w:val="24"/>
        </w:rPr>
        <w:t>14.</w:t>
      </w:r>
      <w:r w:rsidRPr="004F203A">
        <w:rPr>
          <w:rFonts w:eastAsia="Times New Roman"/>
          <w:szCs w:val="24"/>
        </w:rPr>
        <w:t xml:space="preserve"> </w:t>
      </w:r>
      <w:r>
        <w:rPr>
          <w:rFonts w:eastAsia="Times New Roman"/>
          <w:szCs w:val="24"/>
        </w:rPr>
        <w:t>Ο</w:t>
      </w:r>
      <w:r w:rsidRPr="004F203A">
        <w:rPr>
          <w:rFonts w:eastAsia="Times New Roman"/>
          <w:szCs w:val="24"/>
        </w:rPr>
        <w:t>ι δείκτες του παραμένουν σταματημέν</w:t>
      </w:r>
      <w:r>
        <w:rPr>
          <w:rFonts w:eastAsia="Times New Roman"/>
          <w:szCs w:val="24"/>
        </w:rPr>
        <w:t>οι</w:t>
      </w:r>
      <w:r w:rsidRPr="004F203A">
        <w:rPr>
          <w:rFonts w:eastAsia="Times New Roman"/>
          <w:szCs w:val="24"/>
        </w:rPr>
        <w:t xml:space="preserve"> μέχρι σήμερα</w:t>
      </w:r>
      <w:r>
        <w:rPr>
          <w:rFonts w:eastAsia="Times New Roman"/>
          <w:szCs w:val="24"/>
        </w:rPr>
        <w:t>, στην ίδια</w:t>
      </w:r>
      <w:r w:rsidRPr="004F203A">
        <w:rPr>
          <w:rFonts w:eastAsia="Times New Roman"/>
          <w:szCs w:val="24"/>
        </w:rPr>
        <w:t xml:space="preserve"> ακριβώς ώρα</w:t>
      </w:r>
      <w:r>
        <w:rPr>
          <w:rFonts w:eastAsia="Times New Roman"/>
          <w:szCs w:val="24"/>
        </w:rPr>
        <w:t>,</w:t>
      </w:r>
      <w:r w:rsidRPr="004F203A">
        <w:rPr>
          <w:rFonts w:eastAsia="Times New Roman"/>
          <w:szCs w:val="24"/>
        </w:rPr>
        <w:t xml:space="preserve"> για να θυμίζουν τι σημαίνει ναζισμός</w:t>
      </w:r>
      <w:r>
        <w:rPr>
          <w:rFonts w:eastAsia="Times New Roman"/>
          <w:szCs w:val="24"/>
        </w:rPr>
        <w:t xml:space="preserve">. Πάνω από εξακόσιοι πενήντα έξι </w:t>
      </w:r>
      <w:r w:rsidRPr="004F203A">
        <w:rPr>
          <w:rFonts w:eastAsia="Times New Roman"/>
          <w:szCs w:val="24"/>
        </w:rPr>
        <w:t xml:space="preserve">νεκροί άντρες εκτελεσμένοι και γυναικόπαιδα </w:t>
      </w:r>
      <w:r>
        <w:rPr>
          <w:rFonts w:eastAsia="Times New Roman"/>
          <w:szCs w:val="24"/>
        </w:rPr>
        <w:t>που κλειδώθηκαν</w:t>
      </w:r>
      <w:r w:rsidRPr="004F203A">
        <w:rPr>
          <w:rFonts w:eastAsia="Times New Roman"/>
          <w:szCs w:val="24"/>
        </w:rPr>
        <w:t xml:space="preserve"> στο σχολείο </w:t>
      </w:r>
      <w:r>
        <w:rPr>
          <w:rFonts w:eastAsia="Times New Roman"/>
          <w:szCs w:val="24"/>
        </w:rPr>
        <w:t>και κάηκαν ζωντανοί. «Μας γάζωναν με τα μυδράλια, μ</w:t>
      </w:r>
      <w:r w:rsidRPr="004F203A">
        <w:rPr>
          <w:rFonts w:eastAsia="Times New Roman"/>
          <w:szCs w:val="24"/>
        </w:rPr>
        <w:t xml:space="preserve">ας έσφαζαν </w:t>
      </w:r>
      <w:r>
        <w:rPr>
          <w:rFonts w:eastAsia="Times New Roman"/>
          <w:szCs w:val="24"/>
        </w:rPr>
        <w:t>σ</w:t>
      </w:r>
      <w:r w:rsidRPr="004F203A">
        <w:rPr>
          <w:rFonts w:eastAsia="Times New Roman"/>
          <w:szCs w:val="24"/>
        </w:rPr>
        <w:t>αν τα κοκόρια</w:t>
      </w:r>
      <w:r>
        <w:rPr>
          <w:rFonts w:eastAsia="Times New Roman"/>
          <w:szCs w:val="24"/>
        </w:rPr>
        <w:t>»,</w:t>
      </w:r>
      <w:r w:rsidRPr="004F203A">
        <w:rPr>
          <w:rFonts w:eastAsia="Times New Roman"/>
          <w:szCs w:val="24"/>
        </w:rPr>
        <w:t xml:space="preserve"> λέει η μαρτυρία του επι</w:t>
      </w:r>
      <w:r>
        <w:rPr>
          <w:rFonts w:eastAsia="Times New Roman"/>
          <w:szCs w:val="24"/>
        </w:rPr>
        <w:t>ζώντα.</w:t>
      </w:r>
      <w:r w:rsidRPr="004F203A">
        <w:rPr>
          <w:rFonts w:eastAsia="Times New Roman"/>
          <w:szCs w:val="24"/>
        </w:rPr>
        <w:t xml:space="preserve"> </w:t>
      </w:r>
      <w:r>
        <w:rPr>
          <w:rFonts w:eastAsia="Times New Roman"/>
          <w:szCs w:val="24"/>
        </w:rPr>
        <w:t>«Τ</w:t>
      </w:r>
      <w:r w:rsidRPr="004F203A">
        <w:rPr>
          <w:rFonts w:eastAsia="Times New Roman"/>
          <w:szCs w:val="24"/>
        </w:rPr>
        <w:t xml:space="preserve">α παπούτσια </w:t>
      </w:r>
      <w:r>
        <w:rPr>
          <w:rFonts w:eastAsia="Times New Roman"/>
          <w:szCs w:val="24"/>
        </w:rPr>
        <w:t>κολλούσαν σε κάτι σαν λάσπη</w:t>
      </w:r>
      <w:r>
        <w:rPr>
          <w:rFonts w:eastAsia="Times New Roman"/>
          <w:szCs w:val="24"/>
        </w:rPr>
        <w:t>,</w:t>
      </w:r>
      <w:r>
        <w:rPr>
          <w:rFonts w:eastAsia="Times New Roman"/>
          <w:szCs w:val="24"/>
        </w:rPr>
        <w:t xml:space="preserve"> που δεν ήταν παρά </w:t>
      </w:r>
      <w:r w:rsidRPr="004F203A">
        <w:rPr>
          <w:rFonts w:eastAsia="Times New Roman"/>
          <w:szCs w:val="24"/>
        </w:rPr>
        <w:t>αίμα ανακατωμένο με χώμα από το τόπο των εκτελέσεων</w:t>
      </w:r>
      <w:r>
        <w:rPr>
          <w:rFonts w:eastAsia="Times New Roman"/>
          <w:szCs w:val="24"/>
        </w:rPr>
        <w:t xml:space="preserve">». </w:t>
      </w:r>
    </w:p>
    <w:p w14:paraId="120F8A32"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lastRenderedPageBreak/>
        <w:t>Αυτά ήταν τα ακατανόμαστα</w:t>
      </w:r>
      <w:r w:rsidRPr="004F203A">
        <w:rPr>
          <w:rFonts w:eastAsia="Times New Roman"/>
          <w:szCs w:val="24"/>
        </w:rPr>
        <w:t xml:space="preserve"> έργα και </w:t>
      </w:r>
      <w:r>
        <w:rPr>
          <w:rFonts w:eastAsia="Times New Roman"/>
          <w:szCs w:val="24"/>
        </w:rPr>
        <w:t>οι θηριωδίες των ναζιστών και των φασιστών. Αυτά για να μην ξεχνάμε</w:t>
      </w:r>
      <w:r w:rsidRPr="004F203A">
        <w:rPr>
          <w:rFonts w:eastAsia="Times New Roman"/>
          <w:szCs w:val="24"/>
        </w:rPr>
        <w:t xml:space="preserve"> τα φίδια που κυκλοφορούσαν και κυκλοφορούν </w:t>
      </w:r>
      <w:r>
        <w:rPr>
          <w:rFonts w:eastAsia="Times New Roman"/>
          <w:szCs w:val="24"/>
        </w:rPr>
        <w:t>α</w:t>
      </w:r>
      <w:r w:rsidRPr="004F203A">
        <w:rPr>
          <w:rFonts w:eastAsia="Times New Roman"/>
          <w:szCs w:val="24"/>
        </w:rPr>
        <w:t xml:space="preserve">κόμη και σήμερα ανάμεσά </w:t>
      </w:r>
      <w:r>
        <w:rPr>
          <w:rFonts w:eastAsia="Times New Roman"/>
          <w:szCs w:val="24"/>
        </w:rPr>
        <w:t>μας.</w:t>
      </w:r>
      <w:r w:rsidRPr="004F203A">
        <w:rPr>
          <w:rFonts w:eastAsia="Times New Roman"/>
          <w:szCs w:val="24"/>
        </w:rPr>
        <w:t xml:space="preserve"> </w:t>
      </w:r>
    </w:p>
    <w:p w14:paraId="120F8A33"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Ό</w:t>
      </w:r>
      <w:r w:rsidRPr="004F203A">
        <w:rPr>
          <w:rFonts w:eastAsia="Times New Roman"/>
          <w:szCs w:val="24"/>
        </w:rPr>
        <w:t xml:space="preserve">σοι </w:t>
      </w:r>
      <w:r w:rsidRPr="004F203A">
        <w:rPr>
          <w:rFonts w:eastAsia="Times New Roman"/>
          <w:szCs w:val="24"/>
        </w:rPr>
        <w:t xml:space="preserve">στην Ελλάδα σήμερα δηλώνουν ότι δεν </w:t>
      </w:r>
      <w:r>
        <w:rPr>
          <w:rFonts w:eastAsia="Times New Roman"/>
          <w:szCs w:val="24"/>
        </w:rPr>
        <w:t>τους</w:t>
      </w:r>
      <w:r w:rsidRPr="004F203A">
        <w:rPr>
          <w:rFonts w:eastAsia="Times New Roman"/>
          <w:szCs w:val="24"/>
        </w:rPr>
        <w:t xml:space="preserve"> ενοχλεί ο νεοναζισμός</w:t>
      </w:r>
      <w:r>
        <w:rPr>
          <w:rFonts w:eastAsia="Times New Roman"/>
          <w:szCs w:val="24"/>
        </w:rPr>
        <w:t>,</w:t>
      </w:r>
      <w:r w:rsidRPr="004F203A">
        <w:rPr>
          <w:rFonts w:eastAsia="Times New Roman"/>
          <w:szCs w:val="24"/>
        </w:rPr>
        <w:t xml:space="preserve"> είναι η στιγμή να διαβάσουν </w:t>
      </w:r>
      <w:r>
        <w:rPr>
          <w:rFonts w:eastAsia="Times New Roman"/>
          <w:szCs w:val="24"/>
        </w:rPr>
        <w:t>ιστορία</w:t>
      </w:r>
      <w:r w:rsidRPr="004F203A">
        <w:rPr>
          <w:rFonts w:eastAsia="Times New Roman"/>
          <w:szCs w:val="24"/>
        </w:rPr>
        <w:t xml:space="preserve"> και να αναλάβουν τις ευθύνες </w:t>
      </w:r>
      <w:r>
        <w:rPr>
          <w:rFonts w:eastAsia="Times New Roman"/>
          <w:szCs w:val="24"/>
        </w:rPr>
        <w:t xml:space="preserve">τους. Σήμερα, λοιπόν, είναι ημέρα </w:t>
      </w:r>
      <w:r w:rsidRPr="004F203A">
        <w:rPr>
          <w:rFonts w:eastAsia="Times New Roman"/>
          <w:szCs w:val="24"/>
        </w:rPr>
        <w:t>μνήμης</w:t>
      </w:r>
      <w:r>
        <w:rPr>
          <w:rFonts w:eastAsia="Times New Roman"/>
          <w:szCs w:val="24"/>
        </w:rPr>
        <w:t>.</w:t>
      </w:r>
    </w:p>
    <w:p w14:paraId="120F8A34"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Σ</w:t>
      </w:r>
      <w:r w:rsidRPr="004F203A">
        <w:rPr>
          <w:rFonts w:eastAsia="Times New Roman"/>
          <w:szCs w:val="24"/>
        </w:rPr>
        <w:t>υζητάμε</w:t>
      </w:r>
      <w:r>
        <w:rPr>
          <w:rFonts w:eastAsia="Times New Roman"/>
          <w:szCs w:val="24"/>
        </w:rPr>
        <w:t xml:space="preserve"> σήμερα τον τέταρτο </w:t>
      </w:r>
      <w:r>
        <w:rPr>
          <w:rFonts w:eastAsia="Times New Roman"/>
          <w:szCs w:val="24"/>
        </w:rPr>
        <w:t>π</w:t>
      </w:r>
      <w:r>
        <w:rPr>
          <w:rFonts w:eastAsia="Times New Roman"/>
          <w:szCs w:val="24"/>
        </w:rPr>
        <w:t>ροϋπολογισμό</w:t>
      </w:r>
      <w:r w:rsidRPr="004F203A">
        <w:rPr>
          <w:rFonts w:eastAsia="Times New Roman"/>
          <w:szCs w:val="24"/>
        </w:rPr>
        <w:t xml:space="preserve"> που καταθέτει </w:t>
      </w:r>
      <w:r>
        <w:rPr>
          <w:rFonts w:eastAsia="Times New Roman"/>
          <w:szCs w:val="24"/>
        </w:rPr>
        <w:t>η Κ</w:t>
      </w:r>
      <w:r w:rsidRPr="004F203A">
        <w:rPr>
          <w:rFonts w:eastAsia="Times New Roman"/>
          <w:szCs w:val="24"/>
        </w:rPr>
        <w:t>υβέρνηση ΣΥΡΙΖ</w:t>
      </w:r>
      <w:r>
        <w:rPr>
          <w:rFonts w:eastAsia="Times New Roman"/>
          <w:szCs w:val="24"/>
        </w:rPr>
        <w:t>Α</w:t>
      </w:r>
      <w:r>
        <w:rPr>
          <w:rFonts w:eastAsia="Times New Roman"/>
          <w:szCs w:val="24"/>
        </w:rPr>
        <w:t xml:space="preserve"> </w:t>
      </w:r>
      <w:r>
        <w:rPr>
          <w:rFonts w:eastAsia="Times New Roman"/>
          <w:szCs w:val="24"/>
        </w:rPr>
        <w:t>-</w:t>
      </w:r>
      <w:r>
        <w:rPr>
          <w:rFonts w:eastAsia="Times New Roman"/>
          <w:szCs w:val="24"/>
        </w:rPr>
        <w:t xml:space="preserve"> </w:t>
      </w:r>
      <w:r w:rsidRPr="004F203A">
        <w:rPr>
          <w:rFonts w:eastAsia="Times New Roman"/>
          <w:szCs w:val="24"/>
        </w:rPr>
        <w:t>ΑΝΕΛ και</w:t>
      </w:r>
      <w:r w:rsidRPr="004F203A">
        <w:rPr>
          <w:rFonts w:eastAsia="Times New Roman"/>
          <w:szCs w:val="24"/>
        </w:rPr>
        <w:t xml:space="preserve"> το</w:t>
      </w:r>
      <w:r>
        <w:rPr>
          <w:rFonts w:eastAsia="Times New Roman"/>
          <w:szCs w:val="24"/>
        </w:rPr>
        <w:t>ν πρώτο μετα</w:t>
      </w:r>
      <w:r w:rsidRPr="004F203A">
        <w:rPr>
          <w:rFonts w:eastAsia="Times New Roman"/>
          <w:szCs w:val="24"/>
        </w:rPr>
        <w:t>μνημονιακό προϋπολογισμό ύστερα από πολλά χρόνια</w:t>
      </w:r>
      <w:r>
        <w:rPr>
          <w:rFonts w:eastAsia="Times New Roman"/>
          <w:szCs w:val="24"/>
        </w:rPr>
        <w:t xml:space="preserve">. Ήταν χρόνια κατά τα οποία ο ελληνικός </w:t>
      </w:r>
      <w:r w:rsidRPr="004F203A">
        <w:rPr>
          <w:rFonts w:eastAsia="Times New Roman"/>
          <w:szCs w:val="24"/>
        </w:rPr>
        <w:t>λαός πόνεσε</w:t>
      </w:r>
      <w:r>
        <w:rPr>
          <w:rFonts w:eastAsia="Times New Roman"/>
          <w:szCs w:val="24"/>
        </w:rPr>
        <w:t>, υπέφερε και μάτωσε. Τ</w:t>
      </w:r>
      <w:r w:rsidRPr="004F203A">
        <w:rPr>
          <w:rFonts w:eastAsia="Times New Roman"/>
          <w:szCs w:val="24"/>
        </w:rPr>
        <w:t xml:space="preserve">ο αντικείμενο της παρούσας συζήτησης είναι συνέπεια αυτής της </w:t>
      </w:r>
      <w:r>
        <w:rPr>
          <w:rFonts w:eastAsia="Times New Roman"/>
          <w:szCs w:val="24"/>
        </w:rPr>
        <w:t>θ</w:t>
      </w:r>
      <w:r w:rsidRPr="004F203A">
        <w:rPr>
          <w:rFonts w:eastAsia="Times New Roman"/>
          <w:szCs w:val="24"/>
        </w:rPr>
        <w:t>υσίας του λαού μας και επιστέγασμα μιας συντονισμένης πρ</w:t>
      </w:r>
      <w:r w:rsidRPr="004F203A">
        <w:rPr>
          <w:rFonts w:eastAsia="Times New Roman"/>
          <w:szCs w:val="24"/>
        </w:rPr>
        <w:t xml:space="preserve">οσπάθειας της </w:t>
      </w:r>
      <w:r>
        <w:rPr>
          <w:rFonts w:eastAsia="Times New Roman"/>
          <w:szCs w:val="24"/>
        </w:rPr>
        <w:t>Κ</w:t>
      </w:r>
      <w:r w:rsidRPr="004F203A">
        <w:rPr>
          <w:rFonts w:eastAsia="Times New Roman"/>
          <w:szCs w:val="24"/>
        </w:rPr>
        <w:t>υβέρνησης με κύριο στόχο την έξοδο από τα μνημόνια με την κοινωνία</w:t>
      </w:r>
      <w:r>
        <w:rPr>
          <w:rFonts w:eastAsia="Times New Roman"/>
          <w:szCs w:val="24"/>
        </w:rPr>
        <w:t>,</w:t>
      </w:r>
      <w:r w:rsidRPr="004F203A">
        <w:rPr>
          <w:rFonts w:eastAsia="Times New Roman"/>
          <w:szCs w:val="24"/>
        </w:rPr>
        <w:t xml:space="preserve"> </w:t>
      </w:r>
      <w:r>
        <w:rPr>
          <w:rFonts w:eastAsia="Times New Roman"/>
          <w:szCs w:val="24"/>
        </w:rPr>
        <w:t xml:space="preserve">όμως, όρθια. </w:t>
      </w:r>
    </w:p>
    <w:p w14:paraId="120F8A35" w14:textId="77777777" w:rsidR="0086761A" w:rsidRDefault="00427452">
      <w:pPr>
        <w:tabs>
          <w:tab w:val="center" w:pos="4753"/>
          <w:tab w:val="left" w:pos="6156"/>
        </w:tabs>
        <w:spacing w:line="600" w:lineRule="auto"/>
        <w:ind w:firstLine="720"/>
        <w:jc w:val="both"/>
        <w:rPr>
          <w:rFonts w:eastAsia="Times New Roman"/>
          <w:szCs w:val="24"/>
        </w:rPr>
      </w:pPr>
      <w:r>
        <w:rPr>
          <w:rFonts w:eastAsia="Times New Roman"/>
          <w:szCs w:val="24"/>
        </w:rPr>
        <w:t>Η</w:t>
      </w:r>
      <w:r w:rsidRPr="004F203A">
        <w:rPr>
          <w:rFonts w:eastAsia="Times New Roman"/>
          <w:szCs w:val="24"/>
        </w:rPr>
        <w:t xml:space="preserve"> προσπάθεια αυτή ήταν και δύσκολη και επίπονη </w:t>
      </w:r>
      <w:r>
        <w:rPr>
          <w:rFonts w:eastAsia="Times New Roman"/>
          <w:szCs w:val="24"/>
        </w:rPr>
        <w:t>για όλους. Ήταν δ</w:t>
      </w:r>
      <w:r w:rsidRPr="004F203A">
        <w:rPr>
          <w:rFonts w:eastAsia="Times New Roman"/>
          <w:szCs w:val="24"/>
        </w:rPr>
        <w:t>ύσκολη και επίπονη για την κοινωνία</w:t>
      </w:r>
      <w:r>
        <w:rPr>
          <w:rFonts w:eastAsia="Times New Roman"/>
          <w:szCs w:val="24"/>
        </w:rPr>
        <w:t>,</w:t>
      </w:r>
      <w:r w:rsidRPr="004F203A">
        <w:rPr>
          <w:rFonts w:eastAsia="Times New Roman"/>
          <w:szCs w:val="24"/>
        </w:rPr>
        <w:t xml:space="preserve"> η οποία υπέφερε πολύ </w:t>
      </w:r>
      <w:r>
        <w:rPr>
          <w:rFonts w:eastAsia="Times New Roman"/>
          <w:szCs w:val="24"/>
        </w:rPr>
        <w:t xml:space="preserve">κατά τη διάρκεια των χρόνων </w:t>
      </w:r>
      <w:r w:rsidRPr="004F203A">
        <w:rPr>
          <w:rFonts w:eastAsia="Times New Roman"/>
          <w:szCs w:val="24"/>
        </w:rPr>
        <w:t xml:space="preserve">της </w:t>
      </w:r>
      <w:r w:rsidRPr="004F203A">
        <w:rPr>
          <w:rFonts w:eastAsia="Times New Roman"/>
          <w:szCs w:val="24"/>
        </w:rPr>
        <w:t>κρίσης και της δημοσιονομικής προσαρμογής</w:t>
      </w:r>
      <w:r>
        <w:rPr>
          <w:rFonts w:eastAsia="Times New Roman"/>
          <w:szCs w:val="24"/>
        </w:rPr>
        <w:t xml:space="preserve">, ήταν </w:t>
      </w:r>
      <w:r w:rsidRPr="004F203A">
        <w:rPr>
          <w:rFonts w:eastAsia="Times New Roman"/>
          <w:szCs w:val="24"/>
        </w:rPr>
        <w:t xml:space="preserve">δύσκολη </w:t>
      </w:r>
      <w:r>
        <w:rPr>
          <w:rFonts w:eastAsia="Times New Roman"/>
          <w:szCs w:val="24"/>
        </w:rPr>
        <w:t xml:space="preserve">για μια αριστερή </w:t>
      </w:r>
      <w:r w:rsidRPr="004F203A">
        <w:rPr>
          <w:rFonts w:eastAsia="Times New Roman"/>
          <w:szCs w:val="24"/>
        </w:rPr>
        <w:t>κυβέρνηση</w:t>
      </w:r>
      <w:r>
        <w:rPr>
          <w:rFonts w:eastAsia="Times New Roman"/>
          <w:szCs w:val="24"/>
        </w:rPr>
        <w:t>,</w:t>
      </w:r>
      <w:r w:rsidRPr="004F203A">
        <w:rPr>
          <w:rFonts w:eastAsia="Times New Roman"/>
          <w:szCs w:val="24"/>
        </w:rPr>
        <w:t xml:space="preserve"> η οποία μέσα σε ένα ασφυκτικό κλοιό πιέσεων και διεθνώ</w:t>
      </w:r>
      <w:r>
        <w:rPr>
          <w:rFonts w:eastAsia="Times New Roman"/>
          <w:szCs w:val="24"/>
        </w:rPr>
        <w:t>ν</w:t>
      </w:r>
      <w:r w:rsidRPr="004F203A">
        <w:rPr>
          <w:rFonts w:eastAsia="Times New Roman"/>
          <w:szCs w:val="24"/>
        </w:rPr>
        <w:t xml:space="preserve"> </w:t>
      </w:r>
      <w:r>
        <w:rPr>
          <w:rFonts w:eastAsia="Times New Roman"/>
          <w:szCs w:val="24"/>
        </w:rPr>
        <w:t>συσχετισμών</w:t>
      </w:r>
      <w:r w:rsidRPr="004F203A">
        <w:rPr>
          <w:rFonts w:eastAsia="Times New Roman"/>
          <w:szCs w:val="24"/>
        </w:rPr>
        <w:t xml:space="preserve"> αναγκάστηκε και βρέθηκε να εφαρμόζει ένα δύσκολο δημοσιονομικό πρόγραμμα</w:t>
      </w:r>
      <w:r>
        <w:rPr>
          <w:rFonts w:eastAsia="Times New Roman"/>
          <w:szCs w:val="24"/>
        </w:rPr>
        <w:t>,</w:t>
      </w:r>
      <w:r w:rsidRPr="004F203A">
        <w:rPr>
          <w:rFonts w:eastAsia="Times New Roman"/>
          <w:szCs w:val="24"/>
        </w:rPr>
        <w:t xml:space="preserve"> </w:t>
      </w:r>
      <w:r w:rsidRPr="004F203A">
        <w:rPr>
          <w:rFonts w:eastAsia="Times New Roman"/>
          <w:szCs w:val="24"/>
        </w:rPr>
        <w:lastRenderedPageBreak/>
        <w:t>φροντίζοντας</w:t>
      </w:r>
      <w:r>
        <w:rPr>
          <w:rFonts w:eastAsia="Times New Roman"/>
          <w:szCs w:val="24"/>
        </w:rPr>
        <w:t>,</w:t>
      </w:r>
      <w:r w:rsidRPr="004F203A">
        <w:rPr>
          <w:rFonts w:eastAsia="Times New Roman"/>
          <w:szCs w:val="24"/>
        </w:rPr>
        <w:t xml:space="preserve"> </w:t>
      </w:r>
      <w:r>
        <w:rPr>
          <w:rFonts w:eastAsia="Times New Roman"/>
          <w:szCs w:val="24"/>
        </w:rPr>
        <w:t>όμως,</w:t>
      </w:r>
      <w:r w:rsidRPr="004F203A">
        <w:rPr>
          <w:rFonts w:eastAsia="Times New Roman"/>
          <w:szCs w:val="24"/>
        </w:rPr>
        <w:t xml:space="preserve"> παράλληλα </w:t>
      </w:r>
      <w:r w:rsidRPr="004F203A">
        <w:rPr>
          <w:rFonts w:eastAsia="Times New Roman"/>
          <w:szCs w:val="24"/>
        </w:rPr>
        <w:t>αυτό να συμβεί με το μικρότερο δυνατό κόστος για τις πιο ευπαθείς ομάδες του πληθυσμού</w:t>
      </w:r>
      <w:r>
        <w:rPr>
          <w:rFonts w:eastAsia="Times New Roman"/>
          <w:szCs w:val="24"/>
        </w:rPr>
        <w:t>.</w:t>
      </w:r>
    </w:p>
    <w:p w14:paraId="120F8A36" w14:textId="77777777" w:rsidR="0086761A" w:rsidRDefault="00427452">
      <w:pPr>
        <w:tabs>
          <w:tab w:val="center" w:pos="4753"/>
          <w:tab w:val="left" w:pos="6156"/>
        </w:tabs>
        <w:spacing w:line="600" w:lineRule="auto"/>
        <w:ind w:firstLine="720"/>
        <w:jc w:val="both"/>
        <w:rPr>
          <w:rFonts w:eastAsia="Times New Roman"/>
          <w:bCs/>
          <w:szCs w:val="24"/>
        </w:rPr>
      </w:pPr>
      <w:r w:rsidRPr="00F804B3">
        <w:rPr>
          <w:rFonts w:eastAsia="Times New Roman"/>
          <w:szCs w:val="24"/>
        </w:rPr>
        <w:tab/>
      </w:r>
      <w:r>
        <w:rPr>
          <w:rFonts w:eastAsia="Times New Roman"/>
          <w:bCs/>
          <w:szCs w:val="24"/>
          <w:lang w:val="en-US"/>
        </w:rPr>
        <w:t>T</w:t>
      </w:r>
      <w:r>
        <w:rPr>
          <w:rFonts w:eastAsia="Times New Roman"/>
          <w:bCs/>
          <w:szCs w:val="24"/>
        </w:rPr>
        <w:t>α χρόνια της διακυβέρνησής μας η Α</w:t>
      </w:r>
      <w:r w:rsidRPr="00C26B79">
        <w:rPr>
          <w:rFonts w:eastAsia="Times New Roman"/>
          <w:bCs/>
          <w:szCs w:val="24"/>
        </w:rPr>
        <w:t xml:space="preserve">ξιωματική </w:t>
      </w:r>
      <w:r>
        <w:rPr>
          <w:rFonts w:eastAsia="Times New Roman"/>
          <w:bCs/>
          <w:szCs w:val="24"/>
        </w:rPr>
        <w:t>Α</w:t>
      </w:r>
      <w:r w:rsidRPr="00C26B79">
        <w:rPr>
          <w:rFonts w:eastAsia="Times New Roman"/>
          <w:bCs/>
          <w:szCs w:val="24"/>
        </w:rPr>
        <w:t xml:space="preserve">ντιπολίτευση και </w:t>
      </w:r>
      <w:r>
        <w:rPr>
          <w:rFonts w:eastAsia="Times New Roman"/>
          <w:bCs/>
          <w:szCs w:val="24"/>
        </w:rPr>
        <w:t>εν γένει η Α</w:t>
      </w:r>
      <w:r w:rsidRPr="00C26B79">
        <w:rPr>
          <w:rFonts w:eastAsia="Times New Roman"/>
          <w:bCs/>
          <w:szCs w:val="24"/>
        </w:rPr>
        <w:t>ντιπολίτευση επέ</w:t>
      </w:r>
      <w:r>
        <w:rPr>
          <w:rFonts w:eastAsia="Times New Roman"/>
          <w:bCs/>
          <w:szCs w:val="24"/>
        </w:rPr>
        <w:t xml:space="preserve">δειξαν </w:t>
      </w:r>
      <w:r w:rsidRPr="00C26B79">
        <w:rPr>
          <w:rFonts w:eastAsia="Times New Roman"/>
          <w:bCs/>
          <w:szCs w:val="24"/>
        </w:rPr>
        <w:t>τη συμπεριφορά του παιδιού που αρν</w:t>
      </w:r>
      <w:r>
        <w:rPr>
          <w:rFonts w:eastAsia="Times New Roman"/>
          <w:bCs/>
          <w:szCs w:val="24"/>
        </w:rPr>
        <w:t>εί</w:t>
      </w:r>
      <w:r w:rsidRPr="00C26B79">
        <w:rPr>
          <w:rFonts w:eastAsia="Times New Roman"/>
          <w:bCs/>
          <w:szCs w:val="24"/>
        </w:rPr>
        <w:t xml:space="preserve">ται </w:t>
      </w:r>
      <w:r>
        <w:rPr>
          <w:rFonts w:eastAsia="Times New Roman"/>
          <w:bCs/>
          <w:szCs w:val="24"/>
        </w:rPr>
        <w:t xml:space="preserve">να ενηλικιωθεί και να </w:t>
      </w:r>
      <w:r w:rsidRPr="00C26B79">
        <w:rPr>
          <w:rFonts w:eastAsia="Times New Roman"/>
          <w:bCs/>
          <w:szCs w:val="24"/>
        </w:rPr>
        <w:t>αντιμετ</w:t>
      </w:r>
      <w:r w:rsidRPr="00C26B79">
        <w:rPr>
          <w:rFonts w:eastAsia="Times New Roman"/>
          <w:bCs/>
          <w:szCs w:val="24"/>
        </w:rPr>
        <w:t>ωπίσει την πραγματικότητα</w:t>
      </w:r>
      <w:r>
        <w:rPr>
          <w:rFonts w:eastAsia="Times New Roman"/>
          <w:bCs/>
          <w:szCs w:val="24"/>
        </w:rPr>
        <w:t>, θ</w:t>
      </w:r>
      <w:r w:rsidRPr="00C26B79">
        <w:rPr>
          <w:rFonts w:eastAsia="Times New Roman"/>
          <w:bCs/>
          <w:szCs w:val="24"/>
        </w:rPr>
        <w:t xml:space="preserve">εωρώντας </w:t>
      </w:r>
      <w:r>
        <w:rPr>
          <w:rFonts w:eastAsia="Times New Roman"/>
          <w:bCs/>
          <w:szCs w:val="24"/>
        </w:rPr>
        <w:t xml:space="preserve">τους </w:t>
      </w:r>
      <w:r w:rsidRPr="00C26B79">
        <w:rPr>
          <w:rFonts w:eastAsia="Times New Roman"/>
          <w:bCs/>
          <w:szCs w:val="24"/>
        </w:rPr>
        <w:t xml:space="preserve">εαυτούς </w:t>
      </w:r>
      <w:r>
        <w:rPr>
          <w:rFonts w:eastAsia="Times New Roman"/>
          <w:bCs/>
          <w:szCs w:val="24"/>
        </w:rPr>
        <w:t>τους,</w:t>
      </w:r>
      <w:r w:rsidRPr="00C26B79">
        <w:rPr>
          <w:rFonts w:eastAsia="Times New Roman"/>
          <w:bCs/>
          <w:szCs w:val="24"/>
        </w:rPr>
        <w:t xml:space="preserve"> τους </w:t>
      </w:r>
      <w:r>
        <w:rPr>
          <w:rFonts w:eastAsia="Times New Roman"/>
          <w:bCs/>
          <w:szCs w:val="24"/>
        </w:rPr>
        <w:t xml:space="preserve">απόλυτους </w:t>
      </w:r>
      <w:r w:rsidRPr="00C26B79">
        <w:rPr>
          <w:rFonts w:eastAsia="Times New Roman"/>
          <w:bCs/>
          <w:szCs w:val="24"/>
        </w:rPr>
        <w:t xml:space="preserve">κατόχους των </w:t>
      </w:r>
      <w:r>
        <w:rPr>
          <w:rFonts w:eastAsia="Times New Roman"/>
          <w:bCs/>
          <w:szCs w:val="24"/>
        </w:rPr>
        <w:t xml:space="preserve">κυβερνητικών </w:t>
      </w:r>
      <w:r w:rsidRPr="00C26B79">
        <w:rPr>
          <w:rFonts w:eastAsia="Times New Roman"/>
          <w:bCs/>
          <w:szCs w:val="24"/>
        </w:rPr>
        <w:t xml:space="preserve">εξουσιαστικών </w:t>
      </w:r>
      <w:r>
        <w:rPr>
          <w:rFonts w:eastAsia="Times New Roman"/>
          <w:bCs/>
          <w:szCs w:val="24"/>
        </w:rPr>
        <w:t xml:space="preserve">θώκων. Το μόνο </w:t>
      </w:r>
      <w:r w:rsidRPr="00C26B79">
        <w:rPr>
          <w:rFonts w:eastAsia="Times New Roman"/>
          <w:bCs/>
          <w:szCs w:val="24"/>
        </w:rPr>
        <w:t>που εί</w:t>
      </w:r>
      <w:r>
        <w:rPr>
          <w:rFonts w:eastAsia="Times New Roman"/>
          <w:bCs/>
          <w:szCs w:val="24"/>
        </w:rPr>
        <w:t xml:space="preserve">χαν να </w:t>
      </w:r>
      <w:r w:rsidRPr="00C26B79">
        <w:rPr>
          <w:rFonts w:eastAsia="Times New Roman"/>
          <w:bCs/>
          <w:szCs w:val="24"/>
        </w:rPr>
        <w:t xml:space="preserve">προτάξουν ήταν η επίμονη απαίτηση </w:t>
      </w:r>
      <w:r>
        <w:rPr>
          <w:rFonts w:eastAsia="Times New Roman"/>
          <w:bCs/>
          <w:szCs w:val="24"/>
        </w:rPr>
        <w:t xml:space="preserve">για </w:t>
      </w:r>
      <w:r w:rsidRPr="00C26B79">
        <w:rPr>
          <w:rFonts w:eastAsia="Times New Roman"/>
          <w:bCs/>
          <w:szCs w:val="24"/>
        </w:rPr>
        <w:t>εκλογές</w:t>
      </w:r>
      <w:r>
        <w:rPr>
          <w:rFonts w:eastAsia="Times New Roman"/>
          <w:bCs/>
          <w:szCs w:val="24"/>
        </w:rPr>
        <w:t>.</w:t>
      </w:r>
    </w:p>
    <w:p w14:paraId="120F8A37"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Όσοι χρεοκόπησαν τη χώρα, επένδυσαν </w:t>
      </w:r>
      <w:r w:rsidRPr="00C26B79">
        <w:rPr>
          <w:rFonts w:eastAsia="Times New Roman"/>
          <w:bCs/>
          <w:szCs w:val="24"/>
        </w:rPr>
        <w:t>επικοινωνιακά και πολιτικά στο σεν</w:t>
      </w:r>
      <w:r w:rsidRPr="00C26B79">
        <w:rPr>
          <w:rFonts w:eastAsia="Times New Roman"/>
          <w:bCs/>
          <w:szCs w:val="24"/>
        </w:rPr>
        <w:t>άριο της καταστροφής</w:t>
      </w:r>
      <w:r>
        <w:rPr>
          <w:rFonts w:eastAsia="Times New Roman"/>
          <w:bCs/>
          <w:szCs w:val="24"/>
        </w:rPr>
        <w:t>,</w:t>
      </w:r>
      <w:r w:rsidRPr="00C26B79">
        <w:rPr>
          <w:rFonts w:eastAsia="Times New Roman"/>
          <w:bCs/>
          <w:szCs w:val="24"/>
        </w:rPr>
        <w:t xml:space="preserve"> η οποία </w:t>
      </w:r>
      <w:r>
        <w:rPr>
          <w:rFonts w:eastAsia="Times New Roman"/>
          <w:bCs/>
          <w:szCs w:val="24"/>
        </w:rPr>
        <w:t xml:space="preserve">-ω, τι </w:t>
      </w:r>
      <w:r w:rsidRPr="00C26B79">
        <w:rPr>
          <w:rFonts w:eastAsia="Times New Roman"/>
          <w:bCs/>
          <w:szCs w:val="24"/>
        </w:rPr>
        <w:t>δυστυχία</w:t>
      </w:r>
      <w:r>
        <w:rPr>
          <w:rFonts w:eastAsia="Times New Roman"/>
          <w:bCs/>
          <w:szCs w:val="24"/>
        </w:rPr>
        <w:t>!-</w:t>
      </w:r>
      <w:r w:rsidRPr="00C26B79">
        <w:rPr>
          <w:rFonts w:eastAsia="Times New Roman"/>
          <w:bCs/>
          <w:szCs w:val="24"/>
        </w:rPr>
        <w:t xml:space="preserve"> ποτέ δεν </w:t>
      </w:r>
      <w:r>
        <w:rPr>
          <w:rFonts w:eastAsia="Times New Roman"/>
          <w:bCs/>
          <w:szCs w:val="24"/>
        </w:rPr>
        <w:t>επήλθε.</w:t>
      </w:r>
    </w:p>
    <w:p w14:paraId="120F8A38"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Από το σενάριο </w:t>
      </w:r>
      <w:r w:rsidRPr="00C26B79">
        <w:rPr>
          <w:rFonts w:eastAsia="Times New Roman"/>
          <w:bCs/>
          <w:szCs w:val="24"/>
        </w:rPr>
        <w:t xml:space="preserve">της </w:t>
      </w:r>
      <w:r>
        <w:rPr>
          <w:rFonts w:eastAsia="Times New Roman"/>
          <w:bCs/>
          <w:szCs w:val="24"/>
        </w:rPr>
        <w:t>«</w:t>
      </w:r>
      <w:r w:rsidRPr="00C26B79">
        <w:rPr>
          <w:rFonts w:eastAsia="Times New Roman"/>
          <w:bCs/>
          <w:szCs w:val="24"/>
        </w:rPr>
        <w:t>αριστερής παρέ</w:t>
      </w:r>
      <w:r>
        <w:rPr>
          <w:rFonts w:eastAsia="Times New Roman"/>
          <w:bCs/>
          <w:szCs w:val="24"/>
        </w:rPr>
        <w:t>νθεσης»</w:t>
      </w:r>
      <w:r w:rsidRPr="00C26B79">
        <w:rPr>
          <w:rFonts w:eastAsia="Times New Roman"/>
          <w:bCs/>
          <w:szCs w:val="24"/>
        </w:rPr>
        <w:t xml:space="preserve"> στο στοίχημα της αποτυχίας της πρώτης αξιολόγησης</w:t>
      </w:r>
      <w:r>
        <w:rPr>
          <w:rFonts w:eastAsia="Times New Roman"/>
          <w:bCs/>
          <w:szCs w:val="24"/>
        </w:rPr>
        <w:t>,</w:t>
      </w:r>
      <w:r w:rsidRPr="00C26B79">
        <w:rPr>
          <w:rFonts w:eastAsia="Times New Roman"/>
          <w:bCs/>
          <w:szCs w:val="24"/>
        </w:rPr>
        <w:t xml:space="preserve"> αλλά και τ</w:t>
      </w:r>
      <w:r>
        <w:rPr>
          <w:rFonts w:eastAsia="Times New Roman"/>
          <w:bCs/>
          <w:szCs w:val="24"/>
        </w:rPr>
        <w:t>ω</w:t>
      </w:r>
      <w:r w:rsidRPr="00C26B79">
        <w:rPr>
          <w:rFonts w:eastAsia="Times New Roman"/>
          <w:bCs/>
          <w:szCs w:val="24"/>
        </w:rPr>
        <w:t>ν μετέπειτα</w:t>
      </w:r>
      <w:r>
        <w:rPr>
          <w:rFonts w:eastAsia="Times New Roman"/>
          <w:bCs/>
          <w:szCs w:val="24"/>
        </w:rPr>
        <w:t>, ο ρόλος της Α</w:t>
      </w:r>
      <w:r w:rsidRPr="00C26B79">
        <w:rPr>
          <w:rFonts w:eastAsia="Times New Roman"/>
          <w:bCs/>
          <w:szCs w:val="24"/>
        </w:rPr>
        <w:t>ντιπολίτευσης ήταν η απόλυτη υπονόμευση της εθνικής προσπάθει</w:t>
      </w:r>
      <w:r w:rsidRPr="00C26B79">
        <w:rPr>
          <w:rFonts w:eastAsia="Times New Roman"/>
          <w:bCs/>
          <w:szCs w:val="24"/>
        </w:rPr>
        <w:t>ας</w:t>
      </w:r>
      <w:r>
        <w:rPr>
          <w:rFonts w:eastAsia="Times New Roman"/>
          <w:bCs/>
          <w:szCs w:val="24"/>
        </w:rPr>
        <w:t>. Κ</w:t>
      </w:r>
      <w:r w:rsidRPr="00C26B79">
        <w:rPr>
          <w:rFonts w:eastAsia="Times New Roman"/>
          <w:bCs/>
          <w:szCs w:val="24"/>
        </w:rPr>
        <w:t>άθε φορά που το σενάριο της καταστροφής δεν έβγαινε</w:t>
      </w:r>
      <w:r>
        <w:rPr>
          <w:rFonts w:eastAsia="Times New Roman"/>
          <w:bCs/>
          <w:szCs w:val="24"/>
        </w:rPr>
        <w:t>, η</w:t>
      </w:r>
      <w:r w:rsidRPr="00C26B79">
        <w:rPr>
          <w:rFonts w:eastAsia="Times New Roman"/>
          <w:bCs/>
          <w:szCs w:val="24"/>
        </w:rPr>
        <w:t xml:space="preserve"> Αξιωματική Αντιπολίτευση </w:t>
      </w:r>
      <w:r>
        <w:rPr>
          <w:rFonts w:eastAsia="Times New Roman"/>
          <w:bCs/>
          <w:szCs w:val="24"/>
        </w:rPr>
        <w:t xml:space="preserve">έφτιαχνε ένα </w:t>
      </w:r>
      <w:r w:rsidRPr="00C26B79">
        <w:rPr>
          <w:rFonts w:eastAsia="Times New Roman"/>
          <w:bCs/>
          <w:szCs w:val="24"/>
        </w:rPr>
        <w:t>καινούργιο και επιστρ</w:t>
      </w:r>
      <w:r>
        <w:rPr>
          <w:rFonts w:eastAsia="Times New Roman"/>
          <w:bCs/>
          <w:szCs w:val="24"/>
        </w:rPr>
        <w:t xml:space="preserve">άτευε </w:t>
      </w:r>
      <w:r w:rsidRPr="00C26B79">
        <w:rPr>
          <w:rFonts w:eastAsia="Times New Roman"/>
          <w:bCs/>
          <w:szCs w:val="24"/>
        </w:rPr>
        <w:t xml:space="preserve">κάθε μέσο για να το επιβάλλει και να πει στους πολίτες ότι </w:t>
      </w:r>
      <w:r>
        <w:rPr>
          <w:rFonts w:eastAsia="Times New Roman"/>
          <w:bCs/>
          <w:szCs w:val="24"/>
        </w:rPr>
        <w:t xml:space="preserve">ο </w:t>
      </w:r>
      <w:r w:rsidRPr="00C26B79">
        <w:rPr>
          <w:rFonts w:eastAsia="Times New Roman"/>
          <w:bCs/>
          <w:szCs w:val="24"/>
        </w:rPr>
        <w:t>Αρμαγεδδών πλησιάζει</w:t>
      </w:r>
      <w:r>
        <w:rPr>
          <w:rFonts w:eastAsia="Times New Roman"/>
          <w:bCs/>
          <w:szCs w:val="24"/>
        </w:rPr>
        <w:t>.</w:t>
      </w:r>
    </w:p>
    <w:p w14:paraId="120F8A39"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Τελευταία της ελπίδα </w:t>
      </w:r>
      <w:r w:rsidRPr="00C26B79">
        <w:rPr>
          <w:rFonts w:eastAsia="Times New Roman"/>
          <w:bCs/>
          <w:szCs w:val="24"/>
        </w:rPr>
        <w:t xml:space="preserve">και προσμονή ήταν η μείωση </w:t>
      </w:r>
      <w:r w:rsidRPr="00C26B79">
        <w:rPr>
          <w:rFonts w:eastAsia="Times New Roman"/>
          <w:bCs/>
          <w:szCs w:val="24"/>
        </w:rPr>
        <w:t>των συντάξεων</w:t>
      </w:r>
      <w:r>
        <w:rPr>
          <w:rFonts w:eastAsia="Times New Roman"/>
          <w:bCs/>
          <w:szCs w:val="24"/>
        </w:rPr>
        <w:t>. Εδώ έπαιξε</w:t>
      </w:r>
      <w:r w:rsidRPr="00C26B79">
        <w:rPr>
          <w:rFonts w:eastAsia="Times New Roman"/>
          <w:bCs/>
          <w:szCs w:val="24"/>
        </w:rPr>
        <w:t xml:space="preserve"> όλα τα χαρτιά</w:t>
      </w:r>
      <w:r>
        <w:rPr>
          <w:rFonts w:eastAsia="Times New Roman"/>
          <w:bCs/>
          <w:szCs w:val="24"/>
        </w:rPr>
        <w:t xml:space="preserve">. Από τις </w:t>
      </w:r>
      <w:r w:rsidRPr="00C26B79">
        <w:rPr>
          <w:rFonts w:eastAsia="Times New Roman"/>
          <w:bCs/>
          <w:szCs w:val="24"/>
        </w:rPr>
        <w:t>14 Σεπτεμβρίου με</w:t>
      </w:r>
      <w:r>
        <w:rPr>
          <w:rFonts w:eastAsia="Times New Roman"/>
          <w:bCs/>
          <w:szCs w:val="24"/>
        </w:rPr>
        <w:t xml:space="preserve"> ανακοίνωση της </w:t>
      </w:r>
      <w:r>
        <w:rPr>
          <w:rFonts w:eastAsia="Times New Roman"/>
          <w:bCs/>
          <w:szCs w:val="24"/>
        </w:rPr>
        <w:t xml:space="preserve">η </w:t>
      </w:r>
      <w:r w:rsidRPr="00C26B79">
        <w:rPr>
          <w:rFonts w:eastAsia="Times New Roman"/>
          <w:bCs/>
          <w:szCs w:val="24"/>
        </w:rPr>
        <w:t xml:space="preserve">Νέα Δημοκρατία </w:t>
      </w:r>
      <w:r w:rsidRPr="00C26B79">
        <w:rPr>
          <w:rFonts w:eastAsia="Times New Roman"/>
          <w:bCs/>
          <w:szCs w:val="24"/>
        </w:rPr>
        <w:lastRenderedPageBreak/>
        <w:t>κα</w:t>
      </w:r>
      <w:r>
        <w:rPr>
          <w:rFonts w:eastAsia="Times New Roman"/>
          <w:bCs/>
          <w:szCs w:val="24"/>
        </w:rPr>
        <w:t xml:space="preserve">τηγορούσε το </w:t>
      </w:r>
      <w:r w:rsidRPr="00C26B79">
        <w:rPr>
          <w:rFonts w:eastAsia="Times New Roman"/>
          <w:bCs/>
          <w:szCs w:val="24"/>
        </w:rPr>
        <w:t>Αθηναϊκό Πρακτορείο</w:t>
      </w:r>
      <w:r>
        <w:rPr>
          <w:rFonts w:eastAsia="Times New Roman"/>
          <w:bCs/>
          <w:szCs w:val="24"/>
        </w:rPr>
        <w:t>,</w:t>
      </w:r>
      <w:r w:rsidRPr="00C26B79">
        <w:rPr>
          <w:rFonts w:eastAsia="Times New Roman"/>
          <w:bCs/>
          <w:szCs w:val="24"/>
        </w:rPr>
        <w:t xml:space="preserve"> γιατί μετέφερε </w:t>
      </w:r>
      <w:r>
        <w:rPr>
          <w:rFonts w:eastAsia="Times New Roman"/>
          <w:bCs/>
          <w:szCs w:val="24"/>
        </w:rPr>
        <w:t xml:space="preserve">δηλώσεις </w:t>
      </w:r>
      <w:r>
        <w:rPr>
          <w:rFonts w:eastAsia="Times New Roman"/>
          <w:bCs/>
          <w:szCs w:val="24"/>
        </w:rPr>
        <w:t>Ε</w:t>
      </w:r>
      <w:r w:rsidRPr="00C26B79">
        <w:rPr>
          <w:rFonts w:eastAsia="Times New Roman"/>
          <w:bCs/>
          <w:szCs w:val="24"/>
        </w:rPr>
        <w:t>υρωπαίων αξιωματούχων</w:t>
      </w:r>
      <w:r>
        <w:rPr>
          <w:rFonts w:eastAsia="Times New Roman"/>
          <w:bCs/>
          <w:szCs w:val="24"/>
        </w:rPr>
        <w:t>,</w:t>
      </w:r>
      <w:r w:rsidRPr="00C26B79">
        <w:rPr>
          <w:rFonts w:eastAsia="Times New Roman"/>
          <w:bCs/>
          <w:szCs w:val="24"/>
        </w:rPr>
        <w:t xml:space="preserve"> σύμφωνα με τ</w:t>
      </w:r>
      <w:r>
        <w:rPr>
          <w:rFonts w:eastAsia="Times New Roman"/>
          <w:bCs/>
          <w:szCs w:val="24"/>
        </w:rPr>
        <w:t>ι</w:t>
      </w:r>
      <w:r w:rsidRPr="00C26B79">
        <w:rPr>
          <w:rFonts w:eastAsia="Times New Roman"/>
          <w:bCs/>
          <w:szCs w:val="24"/>
        </w:rPr>
        <w:t>ς οποί</w:t>
      </w:r>
      <w:r>
        <w:rPr>
          <w:rFonts w:eastAsia="Times New Roman"/>
          <w:bCs/>
          <w:szCs w:val="24"/>
        </w:rPr>
        <w:t>ες το κόψιμο των συντάξεων δεν ή</w:t>
      </w:r>
      <w:r w:rsidRPr="00C26B79">
        <w:rPr>
          <w:rFonts w:eastAsia="Times New Roman"/>
          <w:bCs/>
          <w:szCs w:val="24"/>
        </w:rPr>
        <w:t>ταν απαραίτητο με βάση</w:t>
      </w:r>
      <w:r w:rsidRPr="00C26B79">
        <w:rPr>
          <w:rFonts w:eastAsia="Times New Roman"/>
          <w:bCs/>
          <w:szCs w:val="24"/>
        </w:rPr>
        <w:t xml:space="preserve"> τις επιδόσεις της </w:t>
      </w:r>
      <w:r>
        <w:rPr>
          <w:rFonts w:eastAsia="Times New Roman"/>
          <w:bCs/>
          <w:szCs w:val="24"/>
        </w:rPr>
        <w:t>ε</w:t>
      </w:r>
      <w:r w:rsidRPr="00C26B79">
        <w:rPr>
          <w:rFonts w:eastAsia="Times New Roman"/>
          <w:bCs/>
          <w:szCs w:val="24"/>
        </w:rPr>
        <w:t>λληνικής οικονομίας</w:t>
      </w:r>
      <w:r>
        <w:rPr>
          <w:rFonts w:eastAsia="Times New Roman"/>
          <w:bCs/>
          <w:szCs w:val="24"/>
        </w:rPr>
        <w:t xml:space="preserve">. </w:t>
      </w:r>
    </w:p>
    <w:p w14:paraId="120F8A3A"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Η εκπρόσωπος Τ</w:t>
      </w:r>
      <w:r w:rsidRPr="00C26B79">
        <w:rPr>
          <w:rFonts w:eastAsia="Times New Roman"/>
          <w:bCs/>
          <w:szCs w:val="24"/>
        </w:rPr>
        <w:t>ύπου της Νέας Δημοκρατίας</w:t>
      </w:r>
      <w:r>
        <w:rPr>
          <w:rFonts w:eastAsia="Times New Roman"/>
          <w:bCs/>
          <w:szCs w:val="24"/>
        </w:rPr>
        <w:t>, μ</w:t>
      </w:r>
      <w:r w:rsidRPr="00C26B79">
        <w:rPr>
          <w:rFonts w:eastAsia="Times New Roman"/>
          <w:bCs/>
          <w:szCs w:val="24"/>
        </w:rPr>
        <w:t>άλιστα</w:t>
      </w:r>
      <w:r>
        <w:rPr>
          <w:rFonts w:eastAsia="Times New Roman"/>
          <w:bCs/>
          <w:szCs w:val="24"/>
        </w:rPr>
        <w:t>,</w:t>
      </w:r>
      <w:r w:rsidRPr="00C26B79">
        <w:rPr>
          <w:rFonts w:eastAsia="Times New Roman"/>
          <w:bCs/>
          <w:szCs w:val="24"/>
        </w:rPr>
        <w:t xml:space="preserve"> χαριτολογώντας δήλωνε ό</w:t>
      </w:r>
      <w:r>
        <w:rPr>
          <w:rFonts w:eastAsia="Times New Roman"/>
          <w:bCs/>
          <w:szCs w:val="24"/>
        </w:rPr>
        <w:t>τι μόνο με το τ</w:t>
      </w:r>
      <w:r w:rsidRPr="00C26B79">
        <w:rPr>
          <w:rFonts w:eastAsia="Times New Roman"/>
          <w:bCs/>
          <w:szCs w:val="24"/>
        </w:rPr>
        <w:t>ζόκερ δεν θα πε</w:t>
      </w:r>
      <w:r>
        <w:rPr>
          <w:rFonts w:eastAsia="Times New Roman"/>
          <w:bCs/>
          <w:szCs w:val="24"/>
        </w:rPr>
        <w:t>ρικοπούν</w:t>
      </w:r>
      <w:r w:rsidRPr="00C26B79">
        <w:rPr>
          <w:rFonts w:eastAsia="Times New Roman"/>
          <w:bCs/>
          <w:szCs w:val="24"/>
        </w:rPr>
        <w:t xml:space="preserve"> οι συντάξεις</w:t>
      </w:r>
      <w:r>
        <w:rPr>
          <w:rFonts w:eastAsia="Times New Roman"/>
          <w:bCs/>
          <w:szCs w:val="24"/>
        </w:rPr>
        <w:t>. Τ</w:t>
      </w:r>
      <w:r w:rsidRPr="00C26B79">
        <w:rPr>
          <w:rFonts w:eastAsia="Times New Roman"/>
          <w:bCs/>
          <w:szCs w:val="24"/>
        </w:rPr>
        <w:t>ο κερδίσαμε</w:t>
      </w:r>
      <w:r>
        <w:rPr>
          <w:rFonts w:eastAsia="Times New Roman"/>
          <w:bCs/>
          <w:szCs w:val="24"/>
        </w:rPr>
        <w:t>.</w:t>
      </w:r>
    </w:p>
    <w:p w14:paraId="120F8A3B"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Ε</w:t>
      </w:r>
      <w:r w:rsidRPr="00C26B79">
        <w:rPr>
          <w:rFonts w:eastAsia="Times New Roman"/>
          <w:bCs/>
          <w:szCs w:val="24"/>
        </w:rPr>
        <w:t>ίχ</w:t>
      </w:r>
      <w:r>
        <w:rPr>
          <w:rFonts w:eastAsia="Times New Roman"/>
          <w:bCs/>
          <w:szCs w:val="24"/>
        </w:rPr>
        <w:t>ε προηγηθεί η συνάντηση του Π</w:t>
      </w:r>
      <w:r w:rsidRPr="00C26B79">
        <w:rPr>
          <w:rFonts w:eastAsia="Times New Roman"/>
          <w:bCs/>
          <w:szCs w:val="24"/>
        </w:rPr>
        <w:t xml:space="preserve">ροέδρου </w:t>
      </w:r>
      <w:r>
        <w:rPr>
          <w:rFonts w:eastAsia="Times New Roman"/>
          <w:bCs/>
          <w:szCs w:val="24"/>
        </w:rPr>
        <w:t xml:space="preserve">της </w:t>
      </w:r>
      <w:r w:rsidRPr="00C26B79">
        <w:rPr>
          <w:rFonts w:eastAsia="Times New Roman"/>
          <w:bCs/>
          <w:szCs w:val="24"/>
        </w:rPr>
        <w:t>Δημοκρατίας με τ</w:t>
      </w:r>
      <w:r>
        <w:rPr>
          <w:rFonts w:eastAsia="Times New Roman"/>
          <w:bCs/>
          <w:szCs w:val="24"/>
        </w:rPr>
        <w:t xml:space="preserve">η Μέρκελ, </w:t>
      </w:r>
      <w:r w:rsidRPr="00C26B79">
        <w:rPr>
          <w:rFonts w:eastAsia="Times New Roman"/>
          <w:bCs/>
          <w:szCs w:val="24"/>
        </w:rPr>
        <w:t>όπου</w:t>
      </w:r>
      <w:r w:rsidRPr="00C26B79">
        <w:rPr>
          <w:rFonts w:eastAsia="Times New Roman"/>
          <w:bCs/>
          <w:szCs w:val="24"/>
        </w:rPr>
        <w:t xml:space="preserve"> της δ</w:t>
      </w:r>
      <w:r>
        <w:rPr>
          <w:rFonts w:eastAsia="Times New Roman"/>
          <w:bCs/>
          <w:szCs w:val="24"/>
        </w:rPr>
        <w:t xml:space="preserve">ήλωνε </w:t>
      </w:r>
      <w:r w:rsidRPr="00C26B79">
        <w:rPr>
          <w:rFonts w:eastAsia="Times New Roman"/>
          <w:bCs/>
          <w:szCs w:val="24"/>
        </w:rPr>
        <w:t xml:space="preserve">την αναγκαιότητα της τήρησης των συμφωνηθέντων </w:t>
      </w:r>
      <w:r>
        <w:rPr>
          <w:rFonts w:eastAsia="Times New Roman"/>
          <w:bCs/>
          <w:szCs w:val="24"/>
        </w:rPr>
        <w:t xml:space="preserve">και </w:t>
      </w:r>
      <w:r w:rsidRPr="00C26B79">
        <w:rPr>
          <w:rFonts w:eastAsia="Times New Roman"/>
          <w:bCs/>
          <w:szCs w:val="24"/>
        </w:rPr>
        <w:t>της περικοπής</w:t>
      </w:r>
      <w:r>
        <w:rPr>
          <w:rFonts w:eastAsia="Times New Roman"/>
          <w:bCs/>
          <w:szCs w:val="24"/>
        </w:rPr>
        <w:t>,</w:t>
      </w:r>
      <w:r w:rsidRPr="00C26B79">
        <w:rPr>
          <w:rFonts w:eastAsia="Times New Roman"/>
          <w:bCs/>
          <w:szCs w:val="24"/>
        </w:rPr>
        <w:t xml:space="preserve"> για να μην αναφερθώ στην επίθεση το</w:t>
      </w:r>
      <w:r>
        <w:rPr>
          <w:rFonts w:eastAsia="Times New Roman"/>
          <w:bCs/>
          <w:szCs w:val="24"/>
        </w:rPr>
        <w:t xml:space="preserve">υ Αντιπροέδρου της Νέας Δημοκρατίας προς τον Ευρωπαίο Επίτροπο Πιερ Μοσκοβισί από αυτό το Βήμα στην </w:t>
      </w:r>
      <w:r>
        <w:rPr>
          <w:rFonts w:eastAsia="Times New Roman"/>
          <w:bCs/>
          <w:szCs w:val="24"/>
        </w:rPr>
        <w:t>α</w:t>
      </w:r>
      <w:r>
        <w:rPr>
          <w:rFonts w:eastAsia="Times New Roman"/>
          <w:bCs/>
          <w:szCs w:val="24"/>
        </w:rPr>
        <w:t>ίθουσα της Γ</w:t>
      </w:r>
      <w:r w:rsidRPr="00C26B79">
        <w:rPr>
          <w:rFonts w:eastAsia="Times New Roman"/>
          <w:bCs/>
          <w:szCs w:val="24"/>
        </w:rPr>
        <w:t>ερουσίας</w:t>
      </w:r>
      <w:r>
        <w:rPr>
          <w:rFonts w:eastAsia="Times New Roman"/>
          <w:bCs/>
          <w:szCs w:val="24"/>
        </w:rPr>
        <w:t>. Και οι συντάξεις έγι</w:t>
      </w:r>
      <w:r>
        <w:rPr>
          <w:rFonts w:eastAsia="Times New Roman"/>
          <w:bCs/>
          <w:szCs w:val="24"/>
        </w:rPr>
        <w:t xml:space="preserve">ναν το νέο θρίλερ </w:t>
      </w:r>
      <w:r w:rsidRPr="00C26B79">
        <w:rPr>
          <w:rFonts w:eastAsia="Times New Roman"/>
          <w:bCs/>
          <w:szCs w:val="24"/>
        </w:rPr>
        <w:t>της Αξιωματικής Αντιπολίτευσης και της επικοινωνιακής ομάδας</w:t>
      </w:r>
      <w:r>
        <w:rPr>
          <w:rFonts w:eastAsia="Times New Roman"/>
          <w:bCs/>
          <w:szCs w:val="24"/>
        </w:rPr>
        <w:t>.</w:t>
      </w:r>
    </w:p>
    <w:p w14:paraId="120F8A3C"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Όμως αναγκασμένη</w:t>
      </w:r>
      <w:r w:rsidRPr="00C26B79">
        <w:rPr>
          <w:rFonts w:eastAsia="Times New Roman"/>
          <w:bCs/>
          <w:szCs w:val="24"/>
        </w:rPr>
        <w:t xml:space="preserve"> να ψηφίσ</w:t>
      </w:r>
      <w:r>
        <w:rPr>
          <w:rFonts w:eastAsia="Times New Roman"/>
          <w:bCs/>
          <w:szCs w:val="24"/>
        </w:rPr>
        <w:t xml:space="preserve">ει την ακύρωση της </w:t>
      </w:r>
      <w:r w:rsidRPr="00C26B79">
        <w:rPr>
          <w:rFonts w:eastAsia="Times New Roman"/>
          <w:bCs/>
          <w:szCs w:val="24"/>
        </w:rPr>
        <w:t>περικοπής των συντάξεων</w:t>
      </w:r>
      <w:r>
        <w:rPr>
          <w:rFonts w:eastAsia="Times New Roman"/>
          <w:bCs/>
          <w:szCs w:val="24"/>
        </w:rPr>
        <w:t xml:space="preserve"> -</w:t>
      </w:r>
      <w:r w:rsidRPr="00C26B79">
        <w:rPr>
          <w:rFonts w:eastAsia="Times New Roman"/>
          <w:bCs/>
          <w:szCs w:val="24"/>
        </w:rPr>
        <w:t>κάτι που αναγκάστηκε να κάνει και με το κοινωνικό μέρισμα</w:t>
      </w:r>
      <w:r>
        <w:rPr>
          <w:rFonts w:eastAsia="Times New Roman"/>
          <w:bCs/>
          <w:szCs w:val="24"/>
        </w:rPr>
        <w:t>-</w:t>
      </w:r>
      <w:r w:rsidRPr="00C26B79">
        <w:rPr>
          <w:rFonts w:eastAsia="Times New Roman"/>
          <w:bCs/>
          <w:szCs w:val="24"/>
        </w:rPr>
        <w:t xml:space="preserve"> η Νέα Δημοκρατία </w:t>
      </w:r>
      <w:r>
        <w:rPr>
          <w:rFonts w:eastAsia="Times New Roman"/>
          <w:bCs/>
          <w:szCs w:val="24"/>
        </w:rPr>
        <w:t>έπρεπε να βρ</w:t>
      </w:r>
      <w:r w:rsidRPr="00C26B79">
        <w:rPr>
          <w:rFonts w:eastAsia="Times New Roman"/>
          <w:bCs/>
          <w:szCs w:val="24"/>
        </w:rPr>
        <w:t xml:space="preserve">ει </w:t>
      </w:r>
      <w:r>
        <w:rPr>
          <w:rFonts w:eastAsia="Times New Roman"/>
          <w:bCs/>
          <w:szCs w:val="24"/>
        </w:rPr>
        <w:t>τ</w:t>
      </w:r>
      <w:r w:rsidRPr="00C26B79">
        <w:rPr>
          <w:rFonts w:eastAsia="Times New Roman"/>
          <w:bCs/>
          <w:szCs w:val="24"/>
        </w:rPr>
        <w:t>ο αφήγημα της σ</w:t>
      </w:r>
      <w:r w:rsidRPr="00C26B79">
        <w:rPr>
          <w:rFonts w:eastAsia="Times New Roman"/>
          <w:bCs/>
          <w:szCs w:val="24"/>
        </w:rPr>
        <w:t>υ</w:t>
      </w:r>
      <w:r>
        <w:rPr>
          <w:rFonts w:eastAsia="Times New Roman"/>
          <w:bCs/>
          <w:szCs w:val="24"/>
        </w:rPr>
        <w:t>νδιαλλαγής των συντάξεων με το «Μ</w:t>
      </w:r>
      <w:r w:rsidRPr="00C26B79">
        <w:rPr>
          <w:rFonts w:eastAsia="Times New Roman"/>
          <w:bCs/>
          <w:szCs w:val="24"/>
        </w:rPr>
        <w:t>ακεδονικό</w:t>
      </w:r>
      <w:r>
        <w:rPr>
          <w:rFonts w:eastAsia="Times New Roman"/>
          <w:bCs/>
          <w:szCs w:val="24"/>
        </w:rPr>
        <w:t>»,</w:t>
      </w:r>
      <w:r w:rsidRPr="00C26B79">
        <w:rPr>
          <w:rFonts w:eastAsia="Times New Roman"/>
          <w:bCs/>
          <w:szCs w:val="24"/>
        </w:rPr>
        <w:t xml:space="preserve"> για να φανεί δήθεν το μέγεθος </w:t>
      </w:r>
      <w:r>
        <w:rPr>
          <w:rFonts w:eastAsia="Times New Roman"/>
          <w:bCs/>
          <w:szCs w:val="24"/>
        </w:rPr>
        <w:t xml:space="preserve">της </w:t>
      </w:r>
      <w:r w:rsidRPr="00C26B79">
        <w:rPr>
          <w:rFonts w:eastAsia="Times New Roman"/>
          <w:bCs/>
          <w:szCs w:val="24"/>
        </w:rPr>
        <w:t>υποκρισίας της Κυβέρνησης</w:t>
      </w:r>
      <w:r>
        <w:rPr>
          <w:rFonts w:eastAsia="Times New Roman"/>
          <w:bCs/>
          <w:szCs w:val="24"/>
        </w:rPr>
        <w:t xml:space="preserve">. </w:t>
      </w:r>
    </w:p>
    <w:p w14:paraId="120F8A3D"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Πα</w:t>
      </w:r>
      <w:r>
        <w:rPr>
          <w:rFonts w:eastAsia="Times New Roman"/>
          <w:bCs/>
          <w:szCs w:val="24"/>
        </w:rPr>
        <w:t xml:space="preserve">ρ’ </w:t>
      </w:r>
      <w:r>
        <w:rPr>
          <w:rFonts w:eastAsia="Times New Roman"/>
          <w:bCs/>
          <w:szCs w:val="24"/>
        </w:rPr>
        <w:t xml:space="preserve">όλη, λοιπόν, τη δήθεν αποτρόπαιη και προδοτική </w:t>
      </w:r>
      <w:r w:rsidRPr="00C26B79">
        <w:rPr>
          <w:rFonts w:eastAsia="Times New Roman"/>
          <w:bCs/>
          <w:szCs w:val="24"/>
        </w:rPr>
        <w:t xml:space="preserve">συνδιαλλαγή της </w:t>
      </w:r>
      <w:r>
        <w:rPr>
          <w:rFonts w:eastAsia="Times New Roman"/>
          <w:bCs/>
          <w:szCs w:val="24"/>
        </w:rPr>
        <w:t>Κ</w:t>
      </w:r>
      <w:r w:rsidRPr="00C26B79">
        <w:rPr>
          <w:rFonts w:eastAsia="Times New Roman"/>
          <w:bCs/>
          <w:szCs w:val="24"/>
        </w:rPr>
        <w:t>υβέρνησης</w:t>
      </w:r>
      <w:r>
        <w:rPr>
          <w:rFonts w:eastAsia="Times New Roman"/>
          <w:bCs/>
          <w:szCs w:val="24"/>
        </w:rPr>
        <w:t>,</w:t>
      </w:r>
      <w:r w:rsidRPr="00C26B79">
        <w:rPr>
          <w:rFonts w:eastAsia="Times New Roman"/>
          <w:bCs/>
          <w:szCs w:val="24"/>
        </w:rPr>
        <w:t xml:space="preserve"> όπως </w:t>
      </w:r>
      <w:r>
        <w:rPr>
          <w:rFonts w:eastAsia="Times New Roman"/>
          <w:bCs/>
          <w:szCs w:val="24"/>
        </w:rPr>
        <w:t xml:space="preserve">ισχυρίζεται η Νέα Δημοκρατία, με </w:t>
      </w:r>
      <w:r w:rsidRPr="00C26B79">
        <w:rPr>
          <w:rFonts w:eastAsia="Times New Roman"/>
          <w:bCs/>
          <w:szCs w:val="24"/>
        </w:rPr>
        <w:t>την ψήφο της ήρθε και τ</w:t>
      </w:r>
      <w:r>
        <w:rPr>
          <w:rFonts w:eastAsia="Times New Roman"/>
          <w:bCs/>
          <w:szCs w:val="24"/>
        </w:rPr>
        <w:t xml:space="preserve">η </w:t>
      </w:r>
      <w:r>
        <w:rPr>
          <w:rFonts w:eastAsia="Times New Roman"/>
          <w:bCs/>
          <w:szCs w:val="24"/>
        </w:rPr>
        <w:t>νομιμοποίησε.</w:t>
      </w:r>
    </w:p>
    <w:p w14:paraId="120F8A3E"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lastRenderedPageBreak/>
        <w:t>Όσον αφορά το «Μ</w:t>
      </w:r>
      <w:r w:rsidRPr="00C26B79">
        <w:rPr>
          <w:rFonts w:eastAsia="Times New Roman"/>
          <w:bCs/>
          <w:szCs w:val="24"/>
        </w:rPr>
        <w:t>ακεδονικό</w:t>
      </w:r>
      <w:r>
        <w:rPr>
          <w:rFonts w:eastAsia="Times New Roman"/>
          <w:bCs/>
          <w:szCs w:val="24"/>
        </w:rPr>
        <w:t>»,</w:t>
      </w:r>
      <w:r w:rsidRPr="00C26B79">
        <w:rPr>
          <w:rFonts w:eastAsia="Times New Roman"/>
          <w:bCs/>
          <w:szCs w:val="24"/>
        </w:rPr>
        <w:t xml:space="preserve"> δεκάδες </w:t>
      </w:r>
      <w:r>
        <w:rPr>
          <w:rFonts w:eastAsia="Times New Roman"/>
          <w:bCs/>
          <w:szCs w:val="24"/>
        </w:rPr>
        <w:t xml:space="preserve">χρόνια σε </w:t>
      </w:r>
      <w:r w:rsidRPr="00C26B79">
        <w:rPr>
          <w:rFonts w:eastAsia="Times New Roman"/>
          <w:bCs/>
          <w:szCs w:val="24"/>
        </w:rPr>
        <w:t>αυτή τη χώρα ποτέ δεν είπαμε την αλήθεια</w:t>
      </w:r>
      <w:r>
        <w:rPr>
          <w:rFonts w:eastAsia="Times New Roman"/>
          <w:bCs/>
          <w:szCs w:val="24"/>
        </w:rPr>
        <w:t>. Δ</w:t>
      </w:r>
      <w:r w:rsidRPr="00C26B79">
        <w:rPr>
          <w:rFonts w:eastAsia="Times New Roman"/>
          <w:bCs/>
          <w:szCs w:val="24"/>
        </w:rPr>
        <w:t>εν είπαμε</w:t>
      </w:r>
      <w:r>
        <w:rPr>
          <w:rFonts w:eastAsia="Times New Roman"/>
          <w:bCs/>
          <w:szCs w:val="24"/>
        </w:rPr>
        <w:t>,</w:t>
      </w:r>
      <w:r w:rsidRPr="00C26B79">
        <w:rPr>
          <w:rFonts w:eastAsia="Times New Roman"/>
          <w:bCs/>
          <w:szCs w:val="24"/>
        </w:rPr>
        <w:t xml:space="preserve"> για παράδειγμα</w:t>
      </w:r>
      <w:r>
        <w:rPr>
          <w:rFonts w:eastAsia="Times New Roman"/>
          <w:bCs/>
          <w:szCs w:val="24"/>
        </w:rPr>
        <w:t>,</w:t>
      </w:r>
      <w:r w:rsidRPr="00C26B79">
        <w:rPr>
          <w:rFonts w:eastAsia="Times New Roman"/>
          <w:bCs/>
          <w:szCs w:val="24"/>
        </w:rPr>
        <w:t xml:space="preserve"> ότι </w:t>
      </w:r>
      <w:r>
        <w:rPr>
          <w:rFonts w:eastAsia="Times New Roman"/>
          <w:bCs/>
          <w:szCs w:val="24"/>
        </w:rPr>
        <w:t>το 1959</w:t>
      </w:r>
      <w:r w:rsidRPr="00C26B79">
        <w:rPr>
          <w:rFonts w:eastAsia="Times New Roman"/>
          <w:bCs/>
          <w:szCs w:val="24"/>
        </w:rPr>
        <w:t xml:space="preserve"> ο Ευάγγελος Αβέρωφ σε αυτή</w:t>
      </w:r>
      <w:r>
        <w:rPr>
          <w:rFonts w:eastAsia="Times New Roman"/>
          <w:bCs/>
          <w:szCs w:val="24"/>
        </w:rPr>
        <w:t xml:space="preserve"> την Αίθουσα αναγνώρισε τη </w:t>
      </w:r>
      <w:r>
        <w:rPr>
          <w:rFonts w:eastAsia="Times New Roman"/>
          <w:bCs/>
          <w:szCs w:val="24"/>
        </w:rPr>
        <w:t>«</w:t>
      </w:r>
      <w:r>
        <w:rPr>
          <w:rFonts w:eastAsia="Times New Roman"/>
          <w:bCs/>
          <w:szCs w:val="24"/>
        </w:rPr>
        <w:t>μ</w:t>
      </w:r>
      <w:r w:rsidRPr="00C26B79">
        <w:rPr>
          <w:rFonts w:eastAsia="Times New Roman"/>
          <w:bCs/>
          <w:szCs w:val="24"/>
        </w:rPr>
        <w:t>ακεδονικ</w:t>
      </w:r>
      <w:r>
        <w:rPr>
          <w:rFonts w:eastAsia="Times New Roman"/>
          <w:bCs/>
          <w:szCs w:val="24"/>
        </w:rPr>
        <w:t>ή γλώσσα</w:t>
      </w:r>
      <w:r>
        <w:rPr>
          <w:rFonts w:eastAsia="Times New Roman"/>
          <w:bCs/>
          <w:szCs w:val="24"/>
        </w:rPr>
        <w:t>»</w:t>
      </w:r>
      <w:r>
        <w:rPr>
          <w:rFonts w:eastAsia="Times New Roman"/>
          <w:bCs/>
          <w:szCs w:val="24"/>
        </w:rPr>
        <w:t>. Δ</w:t>
      </w:r>
      <w:r w:rsidRPr="00C26B79">
        <w:rPr>
          <w:rFonts w:eastAsia="Times New Roman"/>
          <w:bCs/>
          <w:szCs w:val="24"/>
        </w:rPr>
        <w:t>εν είπαμε</w:t>
      </w:r>
      <w:r>
        <w:rPr>
          <w:rFonts w:eastAsia="Times New Roman"/>
          <w:bCs/>
          <w:szCs w:val="24"/>
        </w:rPr>
        <w:t xml:space="preserve">, για παράδειγμα, ότι το </w:t>
      </w:r>
      <w:r w:rsidRPr="00C26B79">
        <w:rPr>
          <w:rFonts w:eastAsia="Times New Roman"/>
          <w:bCs/>
          <w:szCs w:val="24"/>
        </w:rPr>
        <w:t>19</w:t>
      </w:r>
      <w:r>
        <w:rPr>
          <w:rFonts w:eastAsia="Times New Roman"/>
          <w:bCs/>
          <w:szCs w:val="24"/>
        </w:rPr>
        <w:t xml:space="preserve">77 </w:t>
      </w:r>
      <w:r>
        <w:rPr>
          <w:rFonts w:eastAsia="Times New Roman"/>
          <w:bCs/>
          <w:szCs w:val="24"/>
        </w:rPr>
        <w:t>αναγνωρίστηκε από την κ</w:t>
      </w:r>
      <w:r w:rsidRPr="00C26B79">
        <w:rPr>
          <w:rFonts w:eastAsia="Times New Roman"/>
          <w:bCs/>
          <w:szCs w:val="24"/>
        </w:rPr>
        <w:t xml:space="preserve">υβέρνηση </w:t>
      </w:r>
      <w:r>
        <w:rPr>
          <w:rFonts w:eastAsia="Times New Roman"/>
          <w:bCs/>
          <w:szCs w:val="24"/>
        </w:rPr>
        <w:t xml:space="preserve">της Νέας Δημοκρατίας ως </w:t>
      </w:r>
      <w:r>
        <w:rPr>
          <w:rFonts w:eastAsia="Times New Roman"/>
          <w:bCs/>
          <w:szCs w:val="24"/>
        </w:rPr>
        <w:t>«</w:t>
      </w:r>
      <w:r>
        <w:rPr>
          <w:rFonts w:eastAsia="Times New Roman"/>
          <w:bCs/>
          <w:szCs w:val="24"/>
        </w:rPr>
        <w:t>μακεδονική</w:t>
      </w:r>
      <w:r>
        <w:rPr>
          <w:rFonts w:eastAsia="Times New Roman"/>
          <w:bCs/>
          <w:szCs w:val="24"/>
        </w:rPr>
        <w:t>»</w:t>
      </w:r>
      <w:r>
        <w:rPr>
          <w:rFonts w:eastAsia="Times New Roman"/>
          <w:bCs/>
          <w:szCs w:val="24"/>
        </w:rPr>
        <w:t xml:space="preserve"> η </w:t>
      </w:r>
      <w:r w:rsidRPr="00C26B79">
        <w:rPr>
          <w:rFonts w:eastAsia="Times New Roman"/>
          <w:bCs/>
          <w:szCs w:val="24"/>
        </w:rPr>
        <w:t>γλώσσα στον ΟΗΕ</w:t>
      </w:r>
      <w:r>
        <w:rPr>
          <w:rFonts w:eastAsia="Times New Roman"/>
          <w:bCs/>
          <w:szCs w:val="24"/>
        </w:rPr>
        <w:t>.</w:t>
      </w:r>
    </w:p>
    <w:p w14:paraId="120F8A3F"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Κ</w:t>
      </w:r>
      <w:r w:rsidRPr="00C26B79">
        <w:rPr>
          <w:rFonts w:eastAsia="Times New Roman"/>
          <w:bCs/>
          <w:szCs w:val="24"/>
        </w:rPr>
        <w:t xml:space="preserve">αταθέτω </w:t>
      </w:r>
      <w:r>
        <w:rPr>
          <w:rFonts w:eastAsia="Times New Roman"/>
          <w:bCs/>
          <w:szCs w:val="24"/>
        </w:rPr>
        <w:t xml:space="preserve">για </w:t>
      </w:r>
      <w:r w:rsidRPr="00C26B79">
        <w:rPr>
          <w:rFonts w:eastAsia="Times New Roman"/>
          <w:bCs/>
          <w:szCs w:val="24"/>
        </w:rPr>
        <w:t xml:space="preserve">τα </w:t>
      </w:r>
      <w:r>
        <w:rPr>
          <w:rFonts w:eastAsia="Times New Roman"/>
          <w:bCs/>
          <w:szCs w:val="24"/>
        </w:rPr>
        <w:t>Π</w:t>
      </w:r>
      <w:r w:rsidRPr="00C26B79">
        <w:rPr>
          <w:rFonts w:eastAsia="Times New Roman"/>
          <w:bCs/>
          <w:szCs w:val="24"/>
        </w:rPr>
        <w:t>ρακτικά της Βουλής τα σχετικά έγγραφα</w:t>
      </w:r>
      <w:r>
        <w:rPr>
          <w:rFonts w:eastAsia="Times New Roman"/>
          <w:bCs/>
          <w:szCs w:val="24"/>
        </w:rPr>
        <w:t>.</w:t>
      </w:r>
    </w:p>
    <w:p w14:paraId="120F8A40"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(Στο σημείο αυτό ο Βουλευτής κ. Ιωάννης Στέφος καταθέτει για τα Πρακτικά τα προαναφερθέντα έγγραφα, τα οποία βρί</w:t>
      </w:r>
      <w:r>
        <w:rPr>
          <w:rFonts w:eastAsia="Times New Roman"/>
          <w:bCs/>
          <w:szCs w:val="24"/>
        </w:rPr>
        <w:t xml:space="preserve">σκονται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120F8A41"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Δ</w:t>
      </w:r>
      <w:r w:rsidRPr="00C26B79">
        <w:rPr>
          <w:rFonts w:eastAsia="Times New Roman"/>
          <w:bCs/>
          <w:szCs w:val="24"/>
        </w:rPr>
        <w:t>εν είπαμε</w:t>
      </w:r>
      <w:r>
        <w:rPr>
          <w:rFonts w:eastAsia="Times New Roman"/>
          <w:bCs/>
          <w:szCs w:val="24"/>
        </w:rPr>
        <w:t>,</w:t>
      </w:r>
      <w:r w:rsidRPr="00C26B79">
        <w:rPr>
          <w:rFonts w:eastAsia="Times New Roman"/>
          <w:bCs/>
          <w:szCs w:val="24"/>
        </w:rPr>
        <w:t xml:space="preserve"> για παράδειγμα</w:t>
      </w:r>
      <w:r>
        <w:rPr>
          <w:rFonts w:eastAsia="Times New Roman"/>
          <w:bCs/>
          <w:szCs w:val="24"/>
        </w:rPr>
        <w:t>, ότι από το 1961 μέχρι το 1982 α</w:t>
      </w:r>
      <w:r w:rsidRPr="00C26B79">
        <w:rPr>
          <w:rFonts w:eastAsia="Times New Roman"/>
          <w:bCs/>
          <w:szCs w:val="24"/>
        </w:rPr>
        <w:t>υτός ήταν ο χάρτης</w:t>
      </w:r>
      <w:r>
        <w:rPr>
          <w:rFonts w:eastAsia="Times New Roman"/>
          <w:bCs/>
          <w:szCs w:val="24"/>
        </w:rPr>
        <w:t xml:space="preserve"> -</w:t>
      </w:r>
      <w:r w:rsidRPr="00C26B79">
        <w:rPr>
          <w:rFonts w:eastAsia="Times New Roman"/>
          <w:bCs/>
          <w:szCs w:val="24"/>
        </w:rPr>
        <w:t xml:space="preserve">ο πολιτικός και ο </w:t>
      </w:r>
      <w:r>
        <w:rPr>
          <w:rFonts w:eastAsia="Times New Roman"/>
          <w:bCs/>
          <w:szCs w:val="24"/>
        </w:rPr>
        <w:t xml:space="preserve">γεωφυσικός- </w:t>
      </w:r>
      <w:r w:rsidRPr="00C26B79">
        <w:rPr>
          <w:rFonts w:eastAsia="Times New Roman"/>
          <w:bCs/>
          <w:szCs w:val="24"/>
        </w:rPr>
        <w:t>στα ελληνικά σχολεία</w:t>
      </w:r>
      <w:r>
        <w:rPr>
          <w:rFonts w:eastAsia="Times New Roman"/>
          <w:bCs/>
          <w:szCs w:val="24"/>
        </w:rPr>
        <w:t xml:space="preserve">, όπου </w:t>
      </w:r>
      <w:r w:rsidRPr="00C26B79">
        <w:rPr>
          <w:rFonts w:eastAsia="Times New Roman"/>
          <w:bCs/>
          <w:szCs w:val="24"/>
        </w:rPr>
        <w:t>η Ελλάδα συνόρευε με τ</w:t>
      </w:r>
      <w:r w:rsidRPr="00C26B79">
        <w:rPr>
          <w:rFonts w:eastAsia="Times New Roman"/>
          <w:bCs/>
          <w:szCs w:val="24"/>
        </w:rPr>
        <w:t xml:space="preserve">η </w:t>
      </w:r>
      <w:r>
        <w:rPr>
          <w:rFonts w:eastAsia="Times New Roman"/>
          <w:bCs/>
          <w:szCs w:val="24"/>
        </w:rPr>
        <w:t>«</w:t>
      </w:r>
      <w:r w:rsidRPr="00C26B79">
        <w:rPr>
          <w:rFonts w:eastAsia="Times New Roman"/>
          <w:bCs/>
          <w:szCs w:val="24"/>
        </w:rPr>
        <w:t>Μακεδονία</w:t>
      </w:r>
      <w:r>
        <w:rPr>
          <w:rFonts w:eastAsia="Times New Roman"/>
          <w:bCs/>
          <w:szCs w:val="24"/>
        </w:rPr>
        <w:t>»</w:t>
      </w:r>
      <w:r>
        <w:rPr>
          <w:rFonts w:eastAsia="Times New Roman"/>
          <w:bCs/>
          <w:szCs w:val="24"/>
        </w:rPr>
        <w:t>. Ο</w:t>
      </w:r>
      <w:r w:rsidRPr="00C26B79">
        <w:rPr>
          <w:rFonts w:eastAsia="Times New Roman"/>
          <w:bCs/>
          <w:szCs w:val="24"/>
        </w:rPr>
        <w:t xml:space="preserve">ύτε </w:t>
      </w:r>
      <w:r>
        <w:rPr>
          <w:rFonts w:eastAsia="Times New Roman"/>
          <w:bCs/>
          <w:szCs w:val="24"/>
        </w:rPr>
        <w:t xml:space="preserve">ότι στις εγκυκλοπαίδειες </w:t>
      </w:r>
      <w:r w:rsidRPr="00C26B79">
        <w:rPr>
          <w:rFonts w:eastAsia="Times New Roman"/>
          <w:bCs/>
          <w:szCs w:val="24"/>
        </w:rPr>
        <w:t>της χώρας τα τελευταία</w:t>
      </w:r>
      <w:r>
        <w:rPr>
          <w:rFonts w:eastAsia="Times New Roman"/>
          <w:bCs/>
          <w:szCs w:val="24"/>
        </w:rPr>
        <w:t xml:space="preserve"> τουλάχιστον πενήντα χρόνια, από το 1920 μέχρι το 1980 και</w:t>
      </w:r>
      <w:r>
        <w:rPr>
          <w:rFonts w:eastAsia="Times New Roman"/>
          <w:bCs/>
          <w:szCs w:val="24"/>
        </w:rPr>
        <w:t>,</w:t>
      </w:r>
      <w:r>
        <w:rPr>
          <w:rFonts w:eastAsia="Times New Roman"/>
          <w:bCs/>
          <w:szCs w:val="24"/>
        </w:rPr>
        <w:t xml:space="preserve"> κυρίως</w:t>
      </w:r>
      <w:r>
        <w:rPr>
          <w:rFonts w:eastAsia="Times New Roman"/>
          <w:bCs/>
          <w:szCs w:val="24"/>
        </w:rPr>
        <w:t>,</w:t>
      </w:r>
      <w:r>
        <w:rPr>
          <w:rFonts w:eastAsia="Times New Roman"/>
          <w:bCs/>
          <w:szCs w:val="24"/>
        </w:rPr>
        <w:t xml:space="preserve"> μετά το 1950</w:t>
      </w:r>
      <w:r w:rsidRPr="00DB47FD">
        <w:rPr>
          <w:rFonts w:eastAsia="Times New Roman"/>
          <w:bCs/>
          <w:szCs w:val="24"/>
        </w:rPr>
        <w:t xml:space="preserve"> </w:t>
      </w:r>
      <w:r>
        <w:rPr>
          <w:rFonts w:eastAsia="Times New Roman"/>
          <w:bCs/>
          <w:szCs w:val="24"/>
        </w:rPr>
        <w:t xml:space="preserve">αναφέρουμε ότι συνορεύουμε με τη </w:t>
      </w:r>
      <w:r>
        <w:rPr>
          <w:rFonts w:eastAsia="Times New Roman"/>
          <w:bCs/>
          <w:szCs w:val="24"/>
        </w:rPr>
        <w:t>«</w:t>
      </w:r>
      <w:r>
        <w:rPr>
          <w:rFonts w:eastAsia="Times New Roman"/>
          <w:bCs/>
          <w:szCs w:val="24"/>
        </w:rPr>
        <w:t>Μακεδονία</w:t>
      </w:r>
      <w:r>
        <w:rPr>
          <w:rFonts w:eastAsia="Times New Roman"/>
          <w:bCs/>
          <w:szCs w:val="24"/>
        </w:rPr>
        <w:t>»</w:t>
      </w:r>
      <w:r>
        <w:rPr>
          <w:rFonts w:eastAsia="Times New Roman"/>
          <w:bCs/>
          <w:szCs w:val="24"/>
        </w:rPr>
        <w:t>, η οποία έχει πληθυσμό ένα εκατομμύριο τετρακόσιες χιλιάδες.</w:t>
      </w:r>
    </w:p>
    <w:p w14:paraId="120F8A42"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Καταθέτω τα σχετικά έγγραφα για τα Πρακτικά.</w:t>
      </w:r>
    </w:p>
    <w:p w14:paraId="120F8A43"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lastRenderedPageBreak/>
        <w:t xml:space="preserve">(Στο σημείο αυτό ο Βουλευτής κ. Ιωάννης Στέφος καταθέτει για τα Πρακτικά τα προαναφερθέντα έγγραφα, τα οποία βρίσκονται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120F8A44"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Η</w:t>
      </w:r>
      <w:r>
        <w:rPr>
          <w:rFonts w:eastAsia="Times New Roman"/>
          <w:bCs/>
          <w:szCs w:val="24"/>
        </w:rPr>
        <w:t xml:space="preserve"> υποκρισία, λοιπόν, ως μέσο πολιτικής τοποθέτησης και αντιπαράθεσης είναι μια γνωστή τακτική για την Αξιωματική Αντιπολίτευση. Προσπαθεί στα θολά να μαζέψει ψήφους, χρησιμοποιώντας ακόμη και εθνικά θέματα για τα μικροπολιτικά της συμφέροντα.</w:t>
      </w:r>
    </w:p>
    <w:p w14:paraId="120F8A45"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Κι όλα αυτά τα</w:t>
      </w:r>
      <w:r>
        <w:rPr>
          <w:rFonts w:eastAsia="Times New Roman"/>
          <w:bCs/>
          <w:szCs w:val="24"/>
        </w:rPr>
        <w:t xml:space="preserve"> χρόνια η διολίσθηση σε όλο και πιο ακραίες θέσεις, η εκμετάλλευση των εθνικών θεμάτων για μικροπολιτικές σκοπιμότητες, η πατριδοκαπηλία, ο λαϊκισμός και η συμπόρευση με την ακροδεξιά, δίνουν το πολιτικό στίγμα ενός κόμματος που έχει ξεφύγει από τις παραδο</w:t>
      </w:r>
      <w:r>
        <w:rPr>
          <w:rFonts w:eastAsia="Times New Roman"/>
          <w:bCs/>
          <w:szCs w:val="24"/>
        </w:rPr>
        <w:t>σιακές αρχές, ολισθαίνοντας σε σκοτεινές ατραπούς εποχών, που οφείλουμε ως κοινωνία να αφήσουμε πίσω.</w:t>
      </w:r>
    </w:p>
    <w:p w14:paraId="120F8A46"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Όλο αυτό το κλίμα δυναμιτίζεται με τη συμβολή των φίλιων μέσων ενημέρωσης και την κατασκευή ψευδών ειδήσεων. Το ίδιο διάστημα εμφανίζονται σκάνδαλα, για τ</w:t>
      </w:r>
      <w:r>
        <w:rPr>
          <w:rFonts w:eastAsia="Times New Roman"/>
          <w:bCs/>
          <w:szCs w:val="24"/>
        </w:rPr>
        <w:t>α οποία δεν έχει γίνει καμμ</w:t>
      </w:r>
      <w:r>
        <w:rPr>
          <w:rFonts w:eastAsia="Times New Roman"/>
          <w:bCs/>
          <w:szCs w:val="24"/>
        </w:rPr>
        <w:t>ιά</w:t>
      </w:r>
      <w:r>
        <w:rPr>
          <w:rFonts w:eastAsia="Times New Roman"/>
          <w:bCs/>
          <w:szCs w:val="24"/>
        </w:rPr>
        <w:t xml:space="preserve"> ανάληψη ευθύνης και δεν έχει δοθεί καμμ</w:t>
      </w:r>
      <w:r>
        <w:rPr>
          <w:rFonts w:eastAsia="Times New Roman"/>
          <w:bCs/>
          <w:szCs w:val="24"/>
        </w:rPr>
        <w:t>ιά</w:t>
      </w:r>
      <w:r>
        <w:rPr>
          <w:rFonts w:eastAsia="Times New Roman"/>
          <w:bCs/>
          <w:szCs w:val="24"/>
        </w:rPr>
        <w:t xml:space="preserve"> πειστική απάντηση, τη στιγμή που όλοι μας εδώ μέσα έχουμε παραδεχθεί ότι αυτά υπήρχαν και υπήρξε μεγάλη διαφθορά. Η υπεκφυγή είναι η μόνη τακτική. Από τη </w:t>
      </w:r>
      <w:r>
        <w:rPr>
          <w:rFonts w:eastAsia="Times New Roman"/>
          <w:bCs/>
          <w:szCs w:val="24"/>
        </w:rPr>
        <w:t>«</w:t>
      </w:r>
      <w:r>
        <w:rPr>
          <w:rFonts w:eastAsia="Times New Roman"/>
          <w:bCs/>
          <w:szCs w:val="24"/>
          <w:lang w:val="en-US"/>
        </w:rPr>
        <w:t>SIEMENS</w:t>
      </w:r>
      <w:r>
        <w:rPr>
          <w:rFonts w:eastAsia="Times New Roman"/>
          <w:bCs/>
          <w:szCs w:val="24"/>
        </w:rPr>
        <w:t>»</w:t>
      </w:r>
      <w:r w:rsidRPr="00FB69C5">
        <w:rPr>
          <w:rFonts w:eastAsia="Times New Roman"/>
          <w:bCs/>
          <w:szCs w:val="24"/>
        </w:rPr>
        <w:t xml:space="preserve"> </w:t>
      </w:r>
      <w:r>
        <w:rPr>
          <w:rFonts w:eastAsia="Times New Roman"/>
          <w:bCs/>
          <w:szCs w:val="24"/>
        </w:rPr>
        <w:t xml:space="preserve">και τη </w:t>
      </w:r>
      <w:r>
        <w:rPr>
          <w:rFonts w:eastAsia="Times New Roman"/>
          <w:bCs/>
          <w:szCs w:val="24"/>
        </w:rPr>
        <w:t>«</w:t>
      </w:r>
      <w:r>
        <w:rPr>
          <w:rFonts w:eastAsia="Times New Roman"/>
          <w:bCs/>
          <w:szCs w:val="24"/>
          <w:lang w:val="en-US"/>
        </w:rPr>
        <w:t>NOVARTIS</w:t>
      </w:r>
      <w:r>
        <w:rPr>
          <w:rFonts w:eastAsia="Times New Roman"/>
          <w:bCs/>
          <w:szCs w:val="24"/>
        </w:rPr>
        <w:t>»</w:t>
      </w:r>
      <w:r w:rsidRPr="00FB69C5">
        <w:rPr>
          <w:rFonts w:eastAsia="Times New Roman"/>
          <w:bCs/>
          <w:szCs w:val="24"/>
        </w:rPr>
        <w:t xml:space="preserve"> </w:t>
      </w:r>
      <w:r>
        <w:rPr>
          <w:rFonts w:eastAsia="Times New Roman"/>
          <w:bCs/>
          <w:szCs w:val="24"/>
        </w:rPr>
        <w:t>μέ</w:t>
      </w:r>
      <w:r>
        <w:rPr>
          <w:rFonts w:eastAsia="Times New Roman"/>
          <w:bCs/>
          <w:szCs w:val="24"/>
        </w:rPr>
        <w:t xml:space="preserve">χρι τον «Κήρυκα των Χανίων», από τις </w:t>
      </w:r>
      <w:r>
        <w:rPr>
          <w:rFonts w:eastAsia="Times New Roman"/>
          <w:bCs/>
          <w:szCs w:val="24"/>
          <w:lang w:val="en-US"/>
        </w:rPr>
        <w:t>offshore</w:t>
      </w:r>
      <w:r w:rsidRPr="00DB47FD">
        <w:rPr>
          <w:rFonts w:eastAsia="Times New Roman"/>
          <w:bCs/>
          <w:szCs w:val="24"/>
        </w:rPr>
        <w:t xml:space="preserve"> </w:t>
      </w:r>
      <w:r>
        <w:rPr>
          <w:rFonts w:eastAsia="Times New Roman"/>
          <w:bCs/>
          <w:szCs w:val="24"/>
        </w:rPr>
        <w:lastRenderedPageBreak/>
        <w:t>και το σπίτι του Βολτ</w:t>
      </w:r>
      <w:r>
        <w:rPr>
          <w:rFonts w:eastAsia="Times New Roman"/>
          <w:bCs/>
          <w:szCs w:val="24"/>
        </w:rPr>
        <w:t>αί</w:t>
      </w:r>
      <w:r>
        <w:rPr>
          <w:rFonts w:eastAsia="Times New Roman"/>
          <w:bCs/>
          <w:szCs w:val="24"/>
        </w:rPr>
        <w:t>ρου μέχρι το ΚΕΕΛΠΝO</w:t>
      </w:r>
      <w:r w:rsidRPr="00C26B79">
        <w:rPr>
          <w:rFonts w:eastAsia="Times New Roman"/>
          <w:bCs/>
          <w:szCs w:val="24"/>
        </w:rPr>
        <w:t xml:space="preserve"> η απάντηση είναι </w:t>
      </w:r>
      <w:r>
        <w:rPr>
          <w:rFonts w:eastAsia="Times New Roman"/>
          <w:bCs/>
          <w:szCs w:val="24"/>
        </w:rPr>
        <w:t xml:space="preserve">η </w:t>
      </w:r>
      <w:r w:rsidRPr="00C26B79">
        <w:rPr>
          <w:rFonts w:eastAsia="Times New Roman"/>
          <w:bCs/>
          <w:szCs w:val="24"/>
        </w:rPr>
        <w:t>εκκωφαντική σιωπή</w:t>
      </w:r>
      <w:r>
        <w:rPr>
          <w:rFonts w:eastAsia="Times New Roman"/>
          <w:bCs/>
          <w:szCs w:val="24"/>
        </w:rPr>
        <w:t>.</w:t>
      </w:r>
    </w:p>
    <w:p w14:paraId="120F8A47"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Κυρίες και κύριοι συνάδελφοι, μπορεί να μην τα κάναμε όλα καλά </w:t>
      </w:r>
      <w:r w:rsidRPr="00C26B79">
        <w:rPr>
          <w:rFonts w:eastAsia="Times New Roman"/>
          <w:bCs/>
          <w:szCs w:val="24"/>
        </w:rPr>
        <w:t xml:space="preserve">αλλά </w:t>
      </w:r>
      <w:r>
        <w:rPr>
          <w:rFonts w:eastAsia="Times New Roman"/>
          <w:bCs/>
          <w:szCs w:val="24"/>
        </w:rPr>
        <w:t xml:space="preserve">ο </w:t>
      </w:r>
      <w:r w:rsidRPr="00C26B79">
        <w:rPr>
          <w:rFonts w:eastAsia="Times New Roman"/>
          <w:bCs/>
          <w:szCs w:val="24"/>
        </w:rPr>
        <w:t>βασικός στόχος επετεύχθη</w:t>
      </w:r>
      <w:r>
        <w:rPr>
          <w:rFonts w:eastAsia="Times New Roman"/>
          <w:bCs/>
          <w:szCs w:val="24"/>
        </w:rPr>
        <w:t>. Ο πρώτος μεταμνημονιακός π</w:t>
      </w:r>
      <w:r w:rsidRPr="00C26B79">
        <w:rPr>
          <w:rFonts w:eastAsia="Times New Roman"/>
          <w:bCs/>
          <w:szCs w:val="24"/>
        </w:rPr>
        <w:t>ροϋπολ</w:t>
      </w:r>
      <w:r w:rsidRPr="00C26B79">
        <w:rPr>
          <w:rFonts w:eastAsia="Times New Roman"/>
          <w:bCs/>
          <w:szCs w:val="24"/>
        </w:rPr>
        <w:t>ογισμός είναι γεγονός</w:t>
      </w:r>
      <w:r>
        <w:rPr>
          <w:rFonts w:eastAsia="Times New Roman"/>
          <w:bCs/>
          <w:szCs w:val="24"/>
        </w:rPr>
        <w:t>,</w:t>
      </w:r>
      <w:r>
        <w:rPr>
          <w:rFonts w:eastAsia="Times New Roman"/>
          <w:bCs/>
          <w:szCs w:val="24"/>
        </w:rPr>
        <w:t xml:space="preserve"> και είναι</w:t>
      </w:r>
      <w:r w:rsidRPr="00C26B79">
        <w:rPr>
          <w:rFonts w:eastAsia="Times New Roman"/>
          <w:bCs/>
          <w:szCs w:val="24"/>
        </w:rPr>
        <w:t xml:space="preserve"> αποτέλεσμα της πορείας όλ</w:t>
      </w:r>
      <w:r>
        <w:rPr>
          <w:rFonts w:eastAsia="Times New Roman"/>
          <w:bCs/>
          <w:szCs w:val="24"/>
        </w:rPr>
        <w:t>ων αυτών των</w:t>
      </w:r>
      <w:r w:rsidRPr="00C26B79">
        <w:rPr>
          <w:rFonts w:eastAsia="Times New Roman"/>
          <w:bCs/>
          <w:szCs w:val="24"/>
        </w:rPr>
        <w:t xml:space="preserve"> χρόν</w:t>
      </w:r>
      <w:r>
        <w:rPr>
          <w:rFonts w:eastAsia="Times New Roman"/>
          <w:bCs/>
          <w:szCs w:val="24"/>
        </w:rPr>
        <w:t>ων,</w:t>
      </w:r>
      <w:r w:rsidRPr="00C26B79">
        <w:rPr>
          <w:rFonts w:eastAsia="Times New Roman"/>
          <w:bCs/>
          <w:szCs w:val="24"/>
        </w:rPr>
        <w:t xml:space="preserve"> μιας πορείας που σηματοδοτήθηκε από την κάλυψη των δημοσιονομικών στόχων για σ</w:t>
      </w:r>
      <w:r>
        <w:rPr>
          <w:rFonts w:eastAsia="Times New Roman"/>
          <w:bCs/>
          <w:szCs w:val="24"/>
        </w:rPr>
        <w:t xml:space="preserve">υναπτά έτη, από τη μείωση της ανεργίας </w:t>
      </w:r>
      <w:r w:rsidRPr="00C26B79">
        <w:rPr>
          <w:rFonts w:eastAsia="Times New Roman"/>
          <w:bCs/>
          <w:szCs w:val="24"/>
        </w:rPr>
        <w:t>περίπου κα</w:t>
      </w:r>
      <w:r>
        <w:rPr>
          <w:rFonts w:eastAsia="Times New Roman"/>
          <w:bCs/>
          <w:szCs w:val="24"/>
        </w:rPr>
        <w:t xml:space="preserve">τά οχτώ </w:t>
      </w:r>
      <w:r w:rsidRPr="00C26B79">
        <w:rPr>
          <w:rFonts w:eastAsia="Times New Roman"/>
          <w:bCs/>
          <w:szCs w:val="24"/>
        </w:rPr>
        <w:t>μονάδες</w:t>
      </w:r>
      <w:r>
        <w:rPr>
          <w:rFonts w:eastAsia="Times New Roman"/>
          <w:bCs/>
          <w:szCs w:val="24"/>
        </w:rPr>
        <w:t>, α</w:t>
      </w:r>
      <w:r w:rsidRPr="00C26B79">
        <w:rPr>
          <w:rFonts w:eastAsia="Times New Roman"/>
          <w:bCs/>
          <w:szCs w:val="24"/>
        </w:rPr>
        <w:t>πό π</w:t>
      </w:r>
      <w:r>
        <w:rPr>
          <w:rFonts w:eastAsia="Times New Roman"/>
          <w:bCs/>
          <w:szCs w:val="24"/>
        </w:rPr>
        <w:t xml:space="preserve">αροχές </w:t>
      </w:r>
      <w:r w:rsidRPr="00C26B79">
        <w:rPr>
          <w:rFonts w:eastAsia="Times New Roman"/>
          <w:bCs/>
          <w:szCs w:val="24"/>
        </w:rPr>
        <w:t xml:space="preserve">στους </w:t>
      </w:r>
      <w:r>
        <w:rPr>
          <w:rFonts w:eastAsia="Times New Roman"/>
          <w:bCs/>
          <w:szCs w:val="24"/>
        </w:rPr>
        <w:t xml:space="preserve">πιο αδύναμους και από </w:t>
      </w:r>
      <w:r w:rsidRPr="00C26B79">
        <w:rPr>
          <w:rFonts w:eastAsia="Times New Roman"/>
          <w:bCs/>
          <w:szCs w:val="24"/>
        </w:rPr>
        <w:t>προσπάθεια διατήρησ</w:t>
      </w:r>
      <w:r>
        <w:rPr>
          <w:rFonts w:eastAsia="Times New Roman"/>
          <w:bCs/>
          <w:szCs w:val="24"/>
        </w:rPr>
        <w:t>ης του κ</w:t>
      </w:r>
      <w:r w:rsidRPr="00C26B79">
        <w:rPr>
          <w:rFonts w:eastAsia="Times New Roman"/>
          <w:bCs/>
          <w:szCs w:val="24"/>
        </w:rPr>
        <w:t>ράτους πρόνοιας</w:t>
      </w:r>
      <w:r>
        <w:rPr>
          <w:rFonts w:eastAsia="Times New Roman"/>
          <w:bCs/>
          <w:szCs w:val="24"/>
        </w:rPr>
        <w:t>,</w:t>
      </w:r>
      <w:r w:rsidRPr="00C26B79">
        <w:rPr>
          <w:rFonts w:eastAsia="Times New Roman"/>
          <w:bCs/>
          <w:szCs w:val="24"/>
        </w:rPr>
        <w:t xml:space="preserve"> ιδιαίτερα της </w:t>
      </w:r>
      <w:r>
        <w:rPr>
          <w:rFonts w:eastAsia="Times New Roman"/>
          <w:bCs/>
          <w:szCs w:val="24"/>
        </w:rPr>
        <w:t>π</w:t>
      </w:r>
      <w:r>
        <w:rPr>
          <w:rFonts w:eastAsia="Times New Roman"/>
          <w:bCs/>
          <w:szCs w:val="24"/>
        </w:rPr>
        <w:t xml:space="preserve">αιδείας, </w:t>
      </w:r>
      <w:r>
        <w:rPr>
          <w:rFonts w:eastAsia="Times New Roman"/>
          <w:bCs/>
          <w:szCs w:val="24"/>
        </w:rPr>
        <w:t>υ</w:t>
      </w:r>
      <w:r w:rsidRPr="00C26B79">
        <w:rPr>
          <w:rFonts w:eastAsia="Times New Roman"/>
          <w:bCs/>
          <w:szCs w:val="24"/>
        </w:rPr>
        <w:t>γείας και των εργασιακών δικαιωμάτων</w:t>
      </w:r>
      <w:r>
        <w:rPr>
          <w:rFonts w:eastAsia="Times New Roman"/>
          <w:bCs/>
          <w:szCs w:val="24"/>
        </w:rPr>
        <w:t>.</w:t>
      </w:r>
    </w:p>
    <w:p w14:paraId="120F8A48"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Ο </w:t>
      </w:r>
      <w:r>
        <w:rPr>
          <w:rFonts w:eastAsia="Times New Roman"/>
          <w:bCs/>
          <w:szCs w:val="24"/>
        </w:rPr>
        <w:t>π</w:t>
      </w:r>
      <w:r>
        <w:rPr>
          <w:rFonts w:eastAsia="Times New Roman"/>
          <w:bCs/>
          <w:szCs w:val="24"/>
        </w:rPr>
        <w:t xml:space="preserve">ροϋπολογισμός για την </w:t>
      </w:r>
      <w:r>
        <w:rPr>
          <w:rFonts w:eastAsia="Times New Roman"/>
          <w:bCs/>
          <w:szCs w:val="24"/>
        </w:rPr>
        <w:t>υ</w:t>
      </w:r>
      <w:r>
        <w:rPr>
          <w:rFonts w:eastAsia="Times New Roman"/>
          <w:bCs/>
          <w:szCs w:val="24"/>
        </w:rPr>
        <w:t xml:space="preserve">γεία και την </w:t>
      </w:r>
      <w:r>
        <w:rPr>
          <w:rFonts w:eastAsia="Times New Roman"/>
          <w:bCs/>
          <w:szCs w:val="24"/>
        </w:rPr>
        <w:t>π</w:t>
      </w:r>
      <w:r>
        <w:rPr>
          <w:rFonts w:eastAsia="Times New Roman"/>
          <w:bCs/>
          <w:szCs w:val="24"/>
        </w:rPr>
        <w:t>αιδεία είναι αυξημένος για τρίτη συνεχή χρονιά. Και είναι η απόδειξη της προσπάθειας πο</w:t>
      </w:r>
      <w:r>
        <w:rPr>
          <w:rFonts w:eastAsia="Times New Roman"/>
          <w:bCs/>
          <w:szCs w:val="24"/>
        </w:rPr>
        <w:t>υ κάνει η Κυβέρνηση</w:t>
      </w:r>
      <w:r>
        <w:rPr>
          <w:rFonts w:eastAsia="Times New Roman"/>
          <w:bCs/>
          <w:szCs w:val="24"/>
        </w:rPr>
        <w:t>,</w:t>
      </w:r>
      <w:r>
        <w:rPr>
          <w:rFonts w:eastAsia="Times New Roman"/>
          <w:bCs/>
          <w:szCs w:val="24"/>
        </w:rPr>
        <w:t xml:space="preserve"> </w:t>
      </w:r>
      <w:r w:rsidRPr="00C26B79">
        <w:rPr>
          <w:rFonts w:eastAsia="Times New Roman"/>
          <w:bCs/>
          <w:szCs w:val="24"/>
        </w:rPr>
        <w:t xml:space="preserve">για να κρατήσει όρθια τη δημόσια εκπαίδευση και τη δημόσια </w:t>
      </w:r>
      <w:r>
        <w:rPr>
          <w:rFonts w:eastAsia="Times New Roman"/>
          <w:bCs/>
          <w:szCs w:val="24"/>
        </w:rPr>
        <w:t>Υ</w:t>
      </w:r>
      <w:r w:rsidRPr="00C26B79">
        <w:rPr>
          <w:rFonts w:eastAsia="Times New Roman"/>
          <w:bCs/>
          <w:szCs w:val="24"/>
        </w:rPr>
        <w:t>γεία</w:t>
      </w:r>
      <w:r>
        <w:rPr>
          <w:rFonts w:eastAsia="Times New Roman"/>
          <w:bCs/>
          <w:szCs w:val="24"/>
        </w:rPr>
        <w:t>.</w:t>
      </w:r>
    </w:p>
    <w:p w14:paraId="120F8A49"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Για </w:t>
      </w:r>
      <w:r w:rsidRPr="00C26B79">
        <w:rPr>
          <w:rFonts w:eastAsia="Times New Roman"/>
          <w:bCs/>
          <w:szCs w:val="24"/>
        </w:rPr>
        <w:t xml:space="preserve">πρώτη </w:t>
      </w:r>
      <w:r>
        <w:rPr>
          <w:rFonts w:eastAsia="Times New Roman"/>
          <w:bCs/>
          <w:szCs w:val="24"/>
        </w:rPr>
        <w:t xml:space="preserve">φορά, ύστερα από πολλά χρόνια, ο </w:t>
      </w:r>
      <w:r>
        <w:rPr>
          <w:rFonts w:eastAsia="Times New Roman"/>
          <w:bCs/>
          <w:szCs w:val="24"/>
        </w:rPr>
        <w:t>π</w:t>
      </w:r>
      <w:r w:rsidRPr="00C26B79">
        <w:rPr>
          <w:rFonts w:eastAsia="Times New Roman"/>
          <w:bCs/>
          <w:szCs w:val="24"/>
        </w:rPr>
        <w:t>ροϋπολογισμός προβλέπει την πρόσ</w:t>
      </w:r>
      <w:r>
        <w:rPr>
          <w:rFonts w:eastAsia="Times New Roman"/>
          <w:bCs/>
          <w:szCs w:val="24"/>
        </w:rPr>
        <w:t xml:space="preserve">ληψη χιλιάδων </w:t>
      </w:r>
      <w:r w:rsidRPr="00C26B79">
        <w:rPr>
          <w:rFonts w:eastAsia="Times New Roman"/>
          <w:bCs/>
          <w:szCs w:val="24"/>
        </w:rPr>
        <w:t xml:space="preserve">εκπαιδευτικών </w:t>
      </w:r>
      <w:r>
        <w:rPr>
          <w:rFonts w:eastAsia="Times New Roman"/>
          <w:bCs/>
          <w:szCs w:val="24"/>
        </w:rPr>
        <w:t>Ε</w:t>
      </w:r>
      <w:r w:rsidRPr="00C26B79">
        <w:rPr>
          <w:rFonts w:eastAsia="Times New Roman"/>
          <w:bCs/>
          <w:szCs w:val="24"/>
        </w:rPr>
        <w:t xml:space="preserve">ιδικής </w:t>
      </w:r>
      <w:r>
        <w:rPr>
          <w:rFonts w:eastAsia="Times New Roman"/>
          <w:bCs/>
          <w:szCs w:val="24"/>
        </w:rPr>
        <w:t>Α</w:t>
      </w:r>
      <w:r w:rsidRPr="00C26B79">
        <w:rPr>
          <w:rFonts w:eastAsia="Times New Roman"/>
          <w:bCs/>
          <w:szCs w:val="24"/>
        </w:rPr>
        <w:t>γωγής</w:t>
      </w:r>
      <w:r>
        <w:rPr>
          <w:rFonts w:eastAsia="Times New Roman"/>
          <w:bCs/>
          <w:szCs w:val="24"/>
        </w:rPr>
        <w:t>, ενισχύοντας έτσι</w:t>
      </w:r>
      <w:r w:rsidRPr="00C26B79">
        <w:rPr>
          <w:rFonts w:eastAsia="Times New Roman"/>
          <w:bCs/>
          <w:szCs w:val="24"/>
        </w:rPr>
        <w:t xml:space="preserve"> την εκπαίδευση τ</w:t>
      </w:r>
      <w:r>
        <w:rPr>
          <w:rFonts w:eastAsia="Times New Roman"/>
          <w:bCs/>
          <w:szCs w:val="24"/>
        </w:rPr>
        <w:t>ων</w:t>
      </w:r>
      <w:r w:rsidRPr="00C26B79">
        <w:rPr>
          <w:rFonts w:eastAsia="Times New Roman"/>
          <w:bCs/>
          <w:szCs w:val="24"/>
        </w:rPr>
        <w:t xml:space="preserve"> ατόμ</w:t>
      </w:r>
      <w:r>
        <w:rPr>
          <w:rFonts w:eastAsia="Times New Roman"/>
          <w:bCs/>
          <w:szCs w:val="24"/>
        </w:rPr>
        <w:t>ων</w:t>
      </w:r>
      <w:r w:rsidRPr="00C26B79">
        <w:rPr>
          <w:rFonts w:eastAsia="Times New Roman"/>
          <w:bCs/>
          <w:szCs w:val="24"/>
        </w:rPr>
        <w:t xml:space="preserve"> με ανα</w:t>
      </w:r>
      <w:r w:rsidRPr="00C26B79">
        <w:rPr>
          <w:rFonts w:eastAsia="Times New Roman"/>
          <w:bCs/>
          <w:szCs w:val="24"/>
        </w:rPr>
        <w:t>πηρία</w:t>
      </w:r>
      <w:r>
        <w:rPr>
          <w:rFonts w:eastAsia="Times New Roman"/>
          <w:bCs/>
          <w:szCs w:val="24"/>
        </w:rPr>
        <w:t xml:space="preserve">. </w:t>
      </w:r>
    </w:p>
    <w:p w14:paraId="120F8A4A" w14:textId="77777777" w:rsidR="0086761A" w:rsidRDefault="00427452">
      <w:pPr>
        <w:tabs>
          <w:tab w:val="left" w:pos="2940"/>
        </w:tabs>
        <w:spacing w:line="600" w:lineRule="auto"/>
        <w:ind w:firstLine="720"/>
        <w:jc w:val="both"/>
        <w:rPr>
          <w:rFonts w:eastAsia="Times New Roman"/>
          <w:bCs/>
          <w:szCs w:val="24"/>
        </w:rPr>
      </w:pPr>
      <w:r>
        <w:rPr>
          <w:rFonts w:eastAsia="Times New Roman"/>
          <w:bCs/>
          <w:szCs w:val="24"/>
        </w:rPr>
        <w:t xml:space="preserve">Δεν ξεχνώ, βεβαίως, και την επικείμενη πρόσληψη των ανθρώπων που εργάζονται στο </w:t>
      </w:r>
      <w:r>
        <w:rPr>
          <w:rFonts w:eastAsia="Times New Roman"/>
          <w:bCs/>
          <w:szCs w:val="24"/>
        </w:rPr>
        <w:t>π</w:t>
      </w:r>
      <w:r>
        <w:rPr>
          <w:rFonts w:eastAsia="Times New Roman"/>
          <w:bCs/>
          <w:szCs w:val="24"/>
        </w:rPr>
        <w:t>ρόγραμμα «Β</w:t>
      </w:r>
      <w:r w:rsidRPr="00C26B79">
        <w:rPr>
          <w:rFonts w:eastAsia="Times New Roman"/>
          <w:bCs/>
          <w:szCs w:val="24"/>
        </w:rPr>
        <w:t>οήθεια στο σπίτι</w:t>
      </w:r>
      <w:r>
        <w:rPr>
          <w:rFonts w:eastAsia="Times New Roman"/>
          <w:bCs/>
          <w:szCs w:val="24"/>
        </w:rPr>
        <w:t>».</w:t>
      </w:r>
    </w:p>
    <w:p w14:paraId="120F8A4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Η αναμόρφωση του λυκείου, η αναβάθμιση των ΕΠΑΛ, οι αλλαγές στο εξεταστικό σύστημα, οι νέες δομές εκπαίδευσης, η σημαντική αύξηση των κον</w:t>
      </w:r>
      <w:r>
        <w:rPr>
          <w:rFonts w:eastAsia="Times New Roman" w:cs="Times New Roman"/>
          <w:szCs w:val="24"/>
        </w:rPr>
        <w:t>δυλίων για την έρευνα είναι μερικά από τα μέτρα που δίνουν το στίγμα για την αναβάθμιση της ποιότητας της παρεχόμενης εκπαίδευσης.</w:t>
      </w:r>
    </w:p>
    <w:p w14:paraId="120F8A4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υγεία είναι ο άλλος πυλώνας του κοινωνικού κράτους</w:t>
      </w:r>
      <w:r>
        <w:rPr>
          <w:rFonts w:eastAsia="Times New Roman" w:cs="Times New Roman"/>
          <w:szCs w:val="24"/>
        </w:rPr>
        <w:t>,</w:t>
      </w:r>
      <w:r>
        <w:rPr>
          <w:rFonts w:eastAsia="Times New Roman" w:cs="Times New Roman"/>
          <w:szCs w:val="24"/>
        </w:rPr>
        <w:t xml:space="preserve"> που η Κυβέρνησή μας κράτησε όρθιο. Παρ’ όλο που η κατάσταση παραμένει δ</w:t>
      </w:r>
      <w:r>
        <w:rPr>
          <w:rFonts w:eastAsia="Times New Roman" w:cs="Times New Roman"/>
          <w:szCs w:val="24"/>
        </w:rPr>
        <w:t>ύσκολη για εργαζόμενους και ασθενείς</w:t>
      </w:r>
      <w:r w:rsidRPr="00A55A4C">
        <w:rPr>
          <w:rFonts w:eastAsia="Times New Roman" w:cs="Times New Roman"/>
          <w:szCs w:val="24"/>
        </w:rPr>
        <w:t>,</w:t>
      </w:r>
      <w:r>
        <w:rPr>
          <w:rFonts w:eastAsia="Times New Roman" w:cs="Times New Roman"/>
          <w:szCs w:val="24"/>
        </w:rPr>
        <w:t xml:space="preserve"> η διάλυση του ΕΣΥ έχει αντιστραφεί. Η επέκταση της δωρεάν ιατροφαρμακευτικής περίθαλψης για όλους τους ανασφάλιστους, το επικουρικό προσωπικό που κάλυψε τρομακτικά κενά στα νοσηλευτικά ιδρύματα, η αναβάθμιση του εξοπλι</w:t>
      </w:r>
      <w:r>
        <w:rPr>
          <w:rFonts w:eastAsia="Times New Roman" w:cs="Times New Roman"/>
          <w:szCs w:val="24"/>
        </w:rPr>
        <w:t>σμού των νοσοκομείων και το στοίχημα της επέκτασης της πρωτοβάθμιας υγειονομικής φροντίδας</w:t>
      </w:r>
      <w:r>
        <w:rPr>
          <w:rFonts w:eastAsia="Times New Roman" w:cs="Times New Roman"/>
          <w:szCs w:val="24"/>
        </w:rPr>
        <w:t>,</w:t>
      </w:r>
      <w:r>
        <w:rPr>
          <w:rFonts w:eastAsia="Times New Roman" w:cs="Times New Roman"/>
          <w:szCs w:val="24"/>
        </w:rPr>
        <w:t xml:space="preserve"> είναι μέτρα εμβληματικά που στηρίζουν και στερεώνουν τη δημόσια υγεία.</w:t>
      </w:r>
    </w:p>
    <w:p w14:paraId="120F8A4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επαναφορά των συλλογικών συμβάσεων εργασίας, η αύξηση του κατώτατου μισθού, η κατάργηση του</w:t>
      </w:r>
      <w:r>
        <w:rPr>
          <w:rFonts w:eastAsia="Times New Roman" w:cs="Times New Roman"/>
          <w:szCs w:val="24"/>
        </w:rPr>
        <w:t xml:space="preserve"> υποκατώτατου μισθού για τους νέους εργαζόμενους -πράγματα που η Νέα Δημοκρατία πιστεύει ή και υποστηρίζει και θεσμοθέτησε κιόλας- η αύξηση των ελέγχων και τα τσουχτερά πρόστιμα στους εργοδότες που καταπατούν τα εργασιακά δικαιώματα αποτελούν αποδείξεις το</w:t>
      </w:r>
      <w:r>
        <w:rPr>
          <w:rFonts w:eastAsia="Times New Roman" w:cs="Times New Roman"/>
          <w:szCs w:val="24"/>
        </w:rPr>
        <w:t>υ αγώνα που δίνει η Κυβέρνηση για να κρατήσει την κοινωνία όρθια, τη δημοκρατία στέρεη και τους θεσμούς στιβαρούς.</w:t>
      </w:r>
    </w:p>
    <w:p w14:paraId="120F8A4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Γιατί εμείς είμαστε οι μόνοι εγγυητές της δημοκρατίας και της ανάπτυξης. Γιατί εμείς είμαστε οι πραγματικοί πατριώτες και αγαπάμε την πατρίδα</w:t>
      </w:r>
      <w:r>
        <w:rPr>
          <w:rFonts w:eastAsia="Times New Roman" w:cs="Times New Roman"/>
          <w:szCs w:val="24"/>
        </w:rPr>
        <w:t xml:space="preserve"> μας. Απέναντί μας βρίσκονται όλοι όσοι υποκριτικά και μικροπολιτικά καπηλεύονται τη χώρα και υποθηκεύουν το μέλλον το δικό μας και των παιδιών μας. </w:t>
      </w:r>
    </w:p>
    <w:p w14:paraId="120F8A4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Όσο «η δημοκρατία πουλάει τη Μακεδονία», όσο «τα σκάγια των επιστατών στην Μανωλάδα καθώς έπεφταν από τον </w:t>
      </w:r>
      <w:r>
        <w:rPr>
          <w:rFonts w:eastAsia="Times New Roman" w:cs="Times New Roman"/>
          <w:szCs w:val="24"/>
        </w:rPr>
        <w:t>αέρα, χτύπησαν μερικούς μετανάστες εργάτες γης», όσο «ο ιός περνάει μέσα από τη μετανάστρια στην ελληνική οικογένεια», τόσο κάποια χέρια θα οπλίζονται. Όπλα δικά μας είναι η αλληλεγγύη και οι αγώνες των λαών για κοινωνική δικαιοσύνη στα Βαλκάνια, στην Ευρώ</w:t>
      </w:r>
      <w:r>
        <w:rPr>
          <w:rFonts w:eastAsia="Times New Roman" w:cs="Times New Roman"/>
          <w:szCs w:val="24"/>
        </w:rPr>
        <w:t>πη, παντού.</w:t>
      </w:r>
    </w:p>
    <w:p w14:paraId="120F8A50"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A51" w14:textId="77777777" w:rsidR="0086761A" w:rsidRDefault="00427452">
      <w:pPr>
        <w:spacing w:line="600" w:lineRule="auto"/>
        <w:ind w:firstLine="720"/>
        <w:jc w:val="both"/>
        <w:rPr>
          <w:rFonts w:eastAsia="Times New Roman" w:cs="Times New Roman"/>
          <w:szCs w:val="24"/>
        </w:rPr>
      </w:pPr>
      <w:r w:rsidRPr="008A0738">
        <w:rPr>
          <w:rFonts w:eastAsia="Times New Roman" w:cs="Times New Roman"/>
          <w:b/>
          <w:szCs w:val="24"/>
        </w:rPr>
        <w:t>ΠΡΟΕΔΡΕΥΩΝ (Μάριος Γεωργιάδης):</w:t>
      </w:r>
      <w:r>
        <w:rPr>
          <w:rFonts w:eastAsia="Times New Roman" w:cs="Times New Roman"/>
          <w:szCs w:val="24"/>
        </w:rPr>
        <w:t xml:space="preserve"> Θέλω να ευχαριστήσω τον κ. Στέφο</w:t>
      </w:r>
      <w:r>
        <w:rPr>
          <w:rFonts w:eastAsia="Times New Roman" w:cs="Times New Roman"/>
          <w:szCs w:val="24"/>
        </w:rPr>
        <w:t>,</w:t>
      </w:r>
      <w:r>
        <w:rPr>
          <w:rFonts w:eastAsia="Times New Roman" w:cs="Times New Roman"/>
          <w:szCs w:val="24"/>
        </w:rPr>
        <w:t xml:space="preserve"> για την ευκαιρία που δίνει στο Σώμα και σε εμένα προσωπικά να κάνω μια αναφορά, γιατί όντως είναι μια ημέρα μνήμης. Είναι η ημέρα του ολοκαυτώματος των Καλαβρύτων. Μάλιστα, απ’ ό,τι γνωρίζω, αυτή τη στιγμή και ο Πρόεδρος της Δημοκρατίας βρίσκεται στην περ</w:t>
      </w:r>
      <w:r>
        <w:rPr>
          <w:rFonts w:eastAsia="Times New Roman" w:cs="Times New Roman"/>
          <w:szCs w:val="24"/>
        </w:rPr>
        <w:t xml:space="preserve">ιοχή, όπου τιμούν τους νεκρούς. </w:t>
      </w:r>
    </w:p>
    <w:p w14:paraId="120F8A5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Είναι ένα από μεγαλύτερα εγκλήματα της ναζιστικής Γερμανίας που έγινε κατά τη διάρκεια του Β΄ Παγκοσμίου Πολέμου. Θρηνήσαμε χίλια εκατόν ένα θύματα, </w:t>
      </w:r>
      <w:r>
        <w:rPr>
          <w:rFonts w:eastAsia="Times New Roman" w:cs="Times New Roman"/>
          <w:szCs w:val="24"/>
        </w:rPr>
        <w:lastRenderedPageBreak/>
        <w:t xml:space="preserve">πάνω από χίλια σπίτια λεηλατήθηκαν, αιγοπρόβατα κατασχέθηκαν, τουλάχιστον </w:t>
      </w:r>
      <w:r>
        <w:rPr>
          <w:rFonts w:eastAsia="Times New Roman" w:cs="Times New Roman"/>
          <w:szCs w:val="24"/>
        </w:rPr>
        <w:t xml:space="preserve">δύο χιλιάδες, και 260 εκατομμύρια δραχμές, αν δεν κάνω λάθος, εκλάπησαν τότε. </w:t>
      </w:r>
    </w:p>
    <w:p w14:paraId="120F8A5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ήθελα να προτείνω στο Σώμα να τιμήσουμε και εμείς με την ευκαιρία τη μνήμη των νεκρών διά εγέρσεως ενός λεπτού σιγή, αν συμφωνείτε.</w:t>
      </w:r>
    </w:p>
    <w:p w14:paraId="120F8A54"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 xml:space="preserve">(Στο σημείο αυτό όρθιοι όλοι οι Βουλευτές </w:t>
      </w:r>
      <w:r>
        <w:rPr>
          <w:rFonts w:eastAsia="Times New Roman" w:cs="Times New Roman"/>
          <w:szCs w:val="24"/>
        </w:rPr>
        <w:t>τηρούν ενός λεπτού σιγή)</w:t>
      </w:r>
    </w:p>
    <w:p w14:paraId="120F8A5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w:t>
      </w:r>
      <w:r>
        <w:rPr>
          <w:rFonts w:eastAsia="Times New Roman" w:cs="Times New Roman"/>
          <w:szCs w:val="24"/>
        </w:rPr>
        <w:t xml:space="preserve"> ιστορία του κτηρίου και τον τρόπο οργάνωσης και λειτουργίας της Βουλής σαράντα τρεις μαθήτριες και μαθητές και τρεις εκπαιδευτικοί συνοδοί τους από το 1</w:t>
      </w:r>
      <w:r w:rsidRPr="00FB1D97">
        <w:rPr>
          <w:rFonts w:eastAsia="Times New Roman" w:cs="Times New Roman"/>
          <w:szCs w:val="24"/>
          <w:vertAlign w:val="superscript"/>
        </w:rPr>
        <w:t>ο</w:t>
      </w:r>
      <w:r>
        <w:rPr>
          <w:rFonts w:eastAsia="Times New Roman" w:cs="Times New Roman"/>
          <w:szCs w:val="24"/>
        </w:rPr>
        <w:t xml:space="preserve"> Γυμνάσιο Τούμπας Θεσσαλονίκης.</w:t>
      </w:r>
    </w:p>
    <w:p w14:paraId="120F8A5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20F8A57"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 όλες τις πτέρυγες της </w:t>
      </w:r>
      <w:r>
        <w:rPr>
          <w:rFonts w:eastAsia="Times New Roman" w:cs="Times New Roman"/>
          <w:szCs w:val="24"/>
        </w:rPr>
        <w:t>Βουλής)</w:t>
      </w:r>
    </w:p>
    <w:p w14:paraId="120F8A5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Βλάχου για επτά λεπτά.</w:t>
      </w:r>
    </w:p>
    <w:p w14:paraId="120F8A59" w14:textId="77777777" w:rsidR="0086761A" w:rsidRDefault="00427452">
      <w:pPr>
        <w:spacing w:line="600" w:lineRule="auto"/>
        <w:ind w:firstLine="720"/>
        <w:jc w:val="both"/>
        <w:rPr>
          <w:rFonts w:eastAsia="Times New Roman" w:cs="Times New Roman"/>
          <w:szCs w:val="24"/>
        </w:rPr>
      </w:pPr>
      <w:r w:rsidRPr="008A0738">
        <w:rPr>
          <w:rFonts w:eastAsia="Times New Roman" w:cs="Times New Roman"/>
          <w:b/>
          <w:szCs w:val="24"/>
        </w:rPr>
        <w:t>ΣΩΤΗΡΙΑ ΒΛΑΧΟΥ:</w:t>
      </w:r>
      <w:r>
        <w:rPr>
          <w:rFonts w:eastAsia="Times New Roman" w:cs="Times New Roman"/>
          <w:szCs w:val="24"/>
        </w:rPr>
        <w:t xml:space="preserve"> Ευχαριστώ, κύριε Πρόεδρε.</w:t>
      </w:r>
    </w:p>
    <w:p w14:paraId="120F8A5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κρατικός προϋπολογισμός του έτους 2019 κινείται στο ίδιο πλαίσιο με τους αντίστοιχους μνημονιακούς προϋπολογισμούς των </w:t>
      </w:r>
      <w:r>
        <w:rPr>
          <w:rFonts w:eastAsia="Times New Roman" w:cs="Times New Roman"/>
          <w:szCs w:val="24"/>
        </w:rPr>
        <w:lastRenderedPageBreak/>
        <w:t xml:space="preserve">προηγουμένων </w:t>
      </w:r>
      <w:r>
        <w:rPr>
          <w:rFonts w:eastAsia="Times New Roman" w:cs="Times New Roman"/>
          <w:szCs w:val="24"/>
        </w:rPr>
        <w:t>ετών</w:t>
      </w:r>
      <w:r>
        <w:rPr>
          <w:rFonts w:eastAsia="Times New Roman" w:cs="Times New Roman"/>
          <w:szCs w:val="24"/>
        </w:rPr>
        <w:t>,</w:t>
      </w:r>
      <w:r>
        <w:rPr>
          <w:rFonts w:eastAsia="Times New Roman" w:cs="Times New Roman"/>
          <w:szCs w:val="24"/>
        </w:rPr>
        <w:t xml:space="preserve"> και εξυπηρετεί δύο στρατηγικές επιδιώξεις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Αφ</w:t>
      </w:r>
      <w:r>
        <w:rPr>
          <w:rFonts w:eastAsia="Times New Roman" w:cs="Times New Roman"/>
          <w:szCs w:val="24"/>
        </w:rPr>
        <w:t xml:space="preserve">’ </w:t>
      </w:r>
      <w:r>
        <w:rPr>
          <w:rFonts w:eastAsia="Times New Roman" w:cs="Times New Roman"/>
          <w:szCs w:val="24"/>
        </w:rPr>
        <w:t>ενός τη συνέχιση και την πιστή εφαρμογή των μνημονιακών δεσμεύσεων οι οποίες θα ταλαιπωρούν για πολλές δεκαετίες ακόμη τον λαό μας, και αφ</w:t>
      </w:r>
      <w:r>
        <w:rPr>
          <w:rFonts w:eastAsia="Times New Roman" w:cs="Times New Roman"/>
          <w:szCs w:val="24"/>
        </w:rPr>
        <w:t xml:space="preserve">’ </w:t>
      </w:r>
      <w:r>
        <w:rPr>
          <w:rFonts w:eastAsia="Times New Roman" w:cs="Times New Roman"/>
          <w:szCs w:val="24"/>
        </w:rPr>
        <w:t>ετέρου τη δημιουργία μιας πλασματι</w:t>
      </w:r>
      <w:r>
        <w:rPr>
          <w:rFonts w:eastAsia="Times New Roman" w:cs="Times New Roman"/>
          <w:szCs w:val="24"/>
        </w:rPr>
        <w:t xml:space="preserve">κής εικόνας οικονομικής ανάκαμψης με στόχο την εξαπάτηση των πολιτών και την αποφυγή μιας εκλογικής συντριβής των κυβερνητικών εταίρων στις επικείμενες εκλογές. </w:t>
      </w:r>
    </w:p>
    <w:p w14:paraId="120F8A5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Αποσκοπεί, λοιπόν, πρώτα απ’ όλα στην απαρέγκλιτη τήρηση των υποχρεώσεων τις οποίες έχει αναλά</w:t>
      </w:r>
      <w:r>
        <w:rPr>
          <w:rFonts w:eastAsia="Times New Roman" w:cs="Times New Roman"/>
          <w:szCs w:val="24"/>
        </w:rPr>
        <w:t>βει η χώρα μας έναντι των διεθνών θεσμών και των δανειστών μας. Και είναι έτσι δομημένος ο προϋπολογισμός</w:t>
      </w:r>
      <w:r>
        <w:rPr>
          <w:rFonts w:eastAsia="Times New Roman" w:cs="Times New Roman"/>
          <w:szCs w:val="24"/>
        </w:rPr>
        <w:t>,</w:t>
      </w:r>
      <w:r>
        <w:rPr>
          <w:rFonts w:eastAsia="Times New Roman" w:cs="Times New Roman"/>
          <w:szCs w:val="24"/>
        </w:rPr>
        <w:t xml:space="preserve"> ώστε να δώσει τη δυνατότητα στην Κυβέρνηση να αξιοποιήσει επικοινωνιακά την υποτιθέμενη επίτευξη κάποιων οικονομικών στόχων, προκειμένου να μπορέσει </w:t>
      </w:r>
      <w:r>
        <w:rPr>
          <w:rFonts w:eastAsia="Times New Roman" w:cs="Times New Roman"/>
          <w:szCs w:val="24"/>
        </w:rPr>
        <w:t>να εξαπατήσει για μια ακόμη φορά τους Έλληνες πολίτες μέσω της παρουσιάσεως μιας εικονικής πραγματικότητας.</w:t>
      </w:r>
    </w:p>
    <w:p w14:paraId="120F8A5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Με τον προτεινόμενο κρατικό προϋπολογισμό η Κυβέρνηση ευελπιστεί, κατά το κοινώς λεγόμενο, να κάνει το μαύρο άσπρο</w:t>
      </w:r>
      <w:r>
        <w:rPr>
          <w:rFonts w:eastAsia="Times New Roman" w:cs="Times New Roman"/>
          <w:szCs w:val="24"/>
        </w:rPr>
        <w:t>,</w:t>
      </w:r>
      <w:r>
        <w:rPr>
          <w:rFonts w:eastAsia="Times New Roman" w:cs="Times New Roman"/>
          <w:szCs w:val="24"/>
        </w:rPr>
        <w:t xml:space="preserve"> ρίχνοντας στάχτη στα μάτια των π</w:t>
      </w:r>
      <w:r>
        <w:rPr>
          <w:rFonts w:eastAsia="Times New Roman" w:cs="Times New Roman"/>
          <w:szCs w:val="24"/>
        </w:rPr>
        <w:t>ολιτών. Ελπίζει ότι σε συνδυασμό με το δόλωμα της διανομής του δήθεν κοινωνικού μερίσματος θα μπει σε δεύτερη μοίρα</w:t>
      </w:r>
      <w:r>
        <w:rPr>
          <w:rFonts w:eastAsia="Times New Roman" w:cs="Times New Roman"/>
          <w:szCs w:val="24"/>
        </w:rPr>
        <w:t>,</w:t>
      </w:r>
      <w:r>
        <w:rPr>
          <w:rFonts w:eastAsia="Times New Roman" w:cs="Times New Roman"/>
          <w:szCs w:val="24"/>
        </w:rPr>
        <w:t xml:space="preserve"> και δεν θα τύχει της απαραίτητης προσοχής του κόσμου</w:t>
      </w:r>
      <w:r>
        <w:rPr>
          <w:rFonts w:eastAsia="Times New Roman" w:cs="Times New Roman"/>
          <w:szCs w:val="24"/>
        </w:rPr>
        <w:t>,</w:t>
      </w:r>
      <w:r>
        <w:rPr>
          <w:rFonts w:eastAsia="Times New Roman" w:cs="Times New Roman"/>
          <w:szCs w:val="24"/>
        </w:rPr>
        <w:t xml:space="preserve"> το γεγονός ότι για πολλές δεκαετίες ακόμη θα πληρώνουμε ως λαός και ως κοινωνία τα πε</w:t>
      </w:r>
      <w:r>
        <w:rPr>
          <w:rFonts w:eastAsia="Times New Roman" w:cs="Times New Roman"/>
          <w:szCs w:val="24"/>
        </w:rPr>
        <w:t xml:space="preserve">ιράματα των μνημονιακών πολιτικών και τις δεσμεύσεις τις οποίες </w:t>
      </w:r>
      <w:r>
        <w:rPr>
          <w:rFonts w:eastAsia="Times New Roman" w:cs="Times New Roman"/>
          <w:szCs w:val="24"/>
        </w:rPr>
        <w:lastRenderedPageBreak/>
        <w:t>έχουμε ως χώρα αναλάβει έναντι των δανειστών μας. Δεσμεύσεις οι οποίες είναι ήδη ψηφισμένες, θεσμοθετημένες και πρόκειται να θέσουν ταφόπλακα σε κάθε ελπίδα ανάκαμψης της εθνικής οικονομίας, σ</w:t>
      </w:r>
      <w:r>
        <w:rPr>
          <w:rFonts w:eastAsia="Times New Roman" w:cs="Times New Roman"/>
          <w:szCs w:val="24"/>
        </w:rPr>
        <w:t>τέλνοντας στα τάρταρα το βιοτικό επίπεδο της πλειοψηφίας των Ελλήνων πολιτών και μετατρέποντας την καθημερινότητά τους σε έναν διαρκή αγώνα επιβίωσης και εξασφάλισης των στοιχειωδών αγαθών για τις οικογένειές τους.</w:t>
      </w:r>
    </w:p>
    <w:p w14:paraId="120F8A5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Πρωτογενές πλεόνασμα 3,56% του ΑΕΠ και ορ</w:t>
      </w:r>
      <w:r>
        <w:rPr>
          <w:rFonts w:eastAsia="Times New Roman" w:cs="Times New Roman"/>
          <w:szCs w:val="24"/>
        </w:rPr>
        <w:t xml:space="preserve">ιακή μείωση της ανεργίας αναγγέλλει μεταξύ άλλων πανηγυρικά και προσπαθεί να αξιοποιήσει επικοινωνιακά η Κυβέρνηση με προφανή σκοπό την υποτίμηση της νοημοσύνης των πολιτών και την παραπλάνησή τους. Διότι πίσω από αυτή τη βιτρίνα κρύβεται το απόλυτο χάος, </w:t>
      </w:r>
      <w:r>
        <w:rPr>
          <w:rFonts w:eastAsia="Times New Roman" w:cs="Times New Roman"/>
          <w:szCs w:val="24"/>
        </w:rPr>
        <w:t>το πλήρες αδιέξοδο, η εξαφάνιση κάθε περιθωρίου μελλοντικής ανάκαμψης της εθνικής οικονομίας.</w:t>
      </w:r>
    </w:p>
    <w:p w14:paraId="120F8A5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χτίσιμο του πρωτογενούς πλεονάσματος στο ποσοστό αυτό προέρχεται κατά πρώτον από την εξοντωτική υπερφορολόγηση των πολιτών, η οποία προβλέπεται να συνεχιστεί κ</w:t>
      </w:r>
      <w:r>
        <w:rPr>
          <w:rFonts w:eastAsia="Times New Roman" w:cs="Times New Roman"/>
          <w:szCs w:val="24"/>
        </w:rPr>
        <w:t>αι για το έτος 2019. Και αυτό διότι προκειμένου να επιτευχθεί η περίφημη κατάργηση των περικοπών των συντάξεων, αυξάνονται κατά ένα δισεκατομμύριο ευρώ οι προβλέψεις για εισπράξεις φόρων και ταυτόχρονα περικόπτονται 800 εκατομμύρια ευρώ από κοινωνικές παρο</w:t>
      </w:r>
      <w:r>
        <w:rPr>
          <w:rFonts w:eastAsia="Times New Roman" w:cs="Times New Roman"/>
          <w:szCs w:val="24"/>
        </w:rPr>
        <w:t xml:space="preserve">χές και άλλα 500 εκατομμύρια ευρώ από τις δημόσιες επενδύσεις. </w:t>
      </w:r>
    </w:p>
    <w:p w14:paraId="120F8A5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για μία χρονιά ακόμη θα έχουμε να κάνουμε με ένα κράτος εντελώς ασυνεπές και ανυπόληπτο στις υποχρεώσεις ως προς τους πολίτες, ένα κράτος με ρόλο μπαταχτσή και λαμόγιου κατά το λα</w:t>
      </w:r>
      <w:r>
        <w:rPr>
          <w:rFonts w:eastAsia="Times New Roman" w:cs="Times New Roman"/>
          <w:szCs w:val="24"/>
        </w:rPr>
        <w:t>ϊκότερο, το οποίο αρνείται να αποπληρώσει δισεκατομμύρια ευρώ ληξιπρόθεσμων υποχρεώσεών του προς εμπόρους και επαγγελματίες. Πρόκειται για χρηματικά ποσά τα οποία αποστερεί από την αγορά και την πραγματική οικονομία</w:t>
      </w:r>
      <w:r>
        <w:rPr>
          <w:rFonts w:eastAsia="Times New Roman" w:cs="Times New Roman"/>
          <w:szCs w:val="24"/>
        </w:rPr>
        <w:t>,</w:t>
      </w:r>
      <w:r>
        <w:rPr>
          <w:rFonts w:eastAsia="Times New Roman" w:cs="Times New Roman"/>
          <w:szCs w:val="24"/>
        </w:rPr>
        <w:t xml:space="preserve"> για να τα παρακρατεί παράνομα διαπράττο</w:t>
      </w:r>
      <w:r>
        <w:rPr>
          <w:rFonts w:eastAsia="Times New Roman" w:cs="Times New Roman"/>
          <w:szCs w:val="24"/>
        </w:rPr>
        <w:t xml:space="preserve">ντας στην ουσία υπεξαίρεση. </w:t>
      </w:r>
    </w:p>
    <w:p w14:paraId="120F8A6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στόχος είναι προφανής, να μπορεί να επαίρεται η Κυβέρνηση για την επίτευξη του περίφημου πρωτογενούς πλεονάσματος και ταυτόχρονα να ελπίζει ότι σε συνδυασμό και με τα ψιχία ελεημοσύνης που υπόσχεται στους πολίτες υπό τη μορφή</w:t>
      </w:r>
      <w:r>
        <w:rPr>
          <w:rFonts w:eastAsia="Times New Roman" w:cs="Times New Roman"/>
          <w:szCs w:val="24"/>
        </w:rPr>
        <w:t xml:space="preserve"> δήθεν κοινωνικού μερίσματος</w:t>
      </w:r>
      <w:r>
        <w:rPr>
          <w:rFonts w:eastAsia="Times New Roman" w:cs="Times New Roman"/>
          <w:szCs w:val="24"/>
        </w:rPr>
        <w:t>,</w:t>
      </w:r>
      <w:r>
        <w:rPr>
          <w:rFonts w:eastAsia="Times New Roman" w:cs="Times New Roman"/>
          <w:szCs w:val="24"/>
        </w:rPr>
        <w:t xml:space="preserve"> να υφαρπάξει για μία ακόμη φορά την ψήφο τους.</w:t>
      </w:r>
    </w:p>
    <w:p w14:paraId="120F8A6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αλήθεια όμως για τα περίφημα επιδόματα, μερίσματα και λοιπές παροχές που υποτίθεται ότι δίνονται στους πολίτες, είναι μία και μοναδική</w:t>
      </w:r>
      <w:r>
        <w:rPr>
          <w:rFonts w:eastAsia="Times New Roman" w:cs="Times New Roman"/>
          <w:szCs w:val="24"/>
        </w:rPr>
        <w:t>,</w:t>
      </w:r>
      <w:r>
        <w:rPr>
          <w:rFonts w:eastAsia="Times New Roman" w:cs="Times New Roman"/>
          <w:szCs w:val="24"/>
        </w:rPr>
        <w:t xml:space="preserve"> και αυτή τη φορά η Κυβέρνηση δεν θα μπορέ</w:t>
      </w:r>
      <w:r>
        <w:rPr>
          <w:rFonts w:eastAsia="Times New Roman" w:cs="Times New Roman"/>
          <w:szCs w:val="24"/>
        </w:rPr>
        <w:t>σει να την αποκρύψει, δηλαδή ότι επιστρέφει ένα ελάχιστο ποσοστό των όσων έχει υφαρπάξει από τον λαό με την εξοντωτική υπερφορολόγηση των τελευταίων ετών. Και μάλιστα τα όσα υποτίθεται ότι δίνει</w:t>
      </w:r>
      <w:r>
        <w:rPr>
          <w:rFonts w:eastAsia="Times New Roman" w:cs="Times New Roman"/>
          <w:szCs w:val="24"/>
        </w:rPr>
        <w:t>,</w:t>
      </w:r>
      <w:r>
        <w:rPr>
          <w:rFonts w:eastAsia="Times New Roman" w:cs="Times New Roman"/>
          <w:szCs w:val="24"/>
        </w:rPr>
        <w:t xml:space="preserve"> στη μεγάλη τους πλειοψηφία καταλήγουν στα χέρια Ρο</w:t>
      </w:r>
      <w:r>
        <w:rPr>
          <w:rFonts w:eastAsia="Times New Roman" w:cs="Times New Roman"/>
          <w:szCs w:val="24"/>
        </w:rPr>
        <w:t>μά</w:t>
      </w:r>
      <w:r>
        <w:rPr>
          <w:rFonts w:eastAsia="Times New Roman" w:cs="Times New Roman"/>
          <w:szCs w:val="24"/>
        </w:rPr>
        <w:t xml:space="preserve"> και μεταναστών.</w:t>
      </w:r>
    </w:p>
    <w:p w14:paraId="120F8A6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Με λίγα λόγια έχει πάρει τα είκοσι επιστρέφει το ένα και θριαμβολογεί γι’ αυτό. Όσο δε αφορά στη δήθεν μείωση της ανεργίας</w:t>
      </w:r>
      <w:r>
        <w:rPr>
          <w:rFonts w:eastAsia="Times New Roman" w:cs="Times New Roman"/>
          <w:szCs w:val="24"/>
        </w:rPr>
        <w:t>,</w:t>
      </w:r>
      <w:r>
        <w:rPr>
          <w:rFonts w:eastAsia="Times New Roman" w:cs="Times New Roman"/>
          <w:szCs w:val="24"/>
        </w:rPr>
        <w:t xml:space="preserve"> και πάλι εδώ έχουμε να κάνουμε με φύκια για μεταξωτές κορδέλες, τα οποία η Κυβέρνηση επιχειρεί να πουλήσει στους πο</w:t>
      </w:r>
      <w:r>
        <w:rPr>
          <w:rFonts w:eastAsia="Times New Roman" w:cs="Times New Roman"/>
          <w:szCs w:val="24"/>
        </w:rPr>
        <w:t>λίτες.</w:t>
      </w:r>
    </w:p>
    <w:p w14:paraId="120F8A6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Κύριοι της Κυβέρνησης, αποσιωπάτε σκοπίμως το γεγονός ότι αύξηση της απασχόλησης υπάρχει μόνο στη «μαύρη» και αδήλωτη εργασία, στην οποία αναγκάζονται να καταφύγουν χιλιάδες εργαζόμενοι, ανασφάλιστοι και μόνο στις ονομαζόμενες ελαστικές μορφές εργασ</w:t>
      </w:r>
      <w:r>
        <w:rPr>
          <w:rFonts w:eastAsia="Times New Roman" w:cs="Times New Roman"/>
          <w:szCs w:val="24"/>
        </w:rPr>
        <w:t>ίας</w:t>
      </w:r>
      <w:r>
        <w:rPr>
          <w:rFonts w:eastAsia="Times New Roman" w:cs="Times New Roman"/>
          <w:szCs w:val="24"/>
        </w:rPr>
        <w:t>,</w:t>
      </w:r>
      <w:r>
        <w:rPr>
          <w:rFonts w:eastAsia="Times New Roman" w:cs="Times New Roman"/>
          <w:szCs w:val="24"/>
        </w:rPr>
        <w:t xml:space="preserve"> που δημιουργούν δήθεν εργαζόμενους με μισθούς πείνας. </w:t>
      </w:r>
    </w:p>
    <w:p w14:paraId="120F8A6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εξοντωτική υπερφορολόγηση, η μη τήρηση των ληξιπρόθεσμων οφειλών του κράτους προς τους πολίτες και η εκτίναξη της παραοικονομίας, της αδήλωτης εργασίας και των διαφόρων </w:t>
      </w:r>
      <w:r w:rsidRPr="00751485">
        <w:rPr>
          <w:rFonts w:eastAsia="Times New Roman" w:cs="Times New Roman"/>
          <w:szCs w:val="24"/>
        </w:rPr>
        <w:t>ελαστι</w:t>
      </w:r>
      <w:r>
        <w:rPr>
          <w:rFonts w:eastAsia="Times New Roman" w:cs="Times New Roman"/>
          <w:szCs w:val="24"/>
        </w:rPr>
        <w:t>κών μορφών απασχόλη</w:t>
      </w:r>
      <w:r>
        <w:rPr>
          <w:rFonts w:eastAsia="Times New Roman" w:cs="Times New Roman"/>
          <w:szCs w:val="24"/>
        </w:rPr>
        <w:t>σης έχουν γίνει καθεστώς, επιτρέποντας στην Κυβέρνηση να μαγειρέψει τα στατιστικά στοιχεία κατά το δοκούν και παρουσιάζοντας μια εικονική πραγματικότητα, η οποία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σχέση δεν έχει με την πραγματική οικονομία και με το δράμα που καθημερινά βιώνει η συντ</w:t>
      </w:r>
      <w:r>
        <w:rPr>
          <w:rFonts w:eastAsia="Times New Roman" w:cs="Times New Roman"/>
          <w:szCs w:val="24"/>
        </w:rPr>
        <w:t>ριπτική πλειοψηφία των Ελλήνων πολιτών.</w:t>
      </w:r>
    </w:p>
    <w:p w14:paraId="120F8A65" w14:textId="77777777" w:rsidR="0086761A" w:rsidRDefault="0042745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F81B27">
        <w:rPr>
          <w:rFonts w:eastAsia="Times New Roman" w:cs="Times New Roman"/>
          <w:szCs w:val="24"/>
        </w:rPr>
        <w:t>)</w:t>
      </w:r>
    </w:p>
    <w:p w14:paraId="120F8A6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ολοκληρώνω.</w:t>
      </w:r>
    </w:p>
    <w:p w14:paraId="120F8A6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Με τον φερόμενο προς ψήφιση κρατικό προϋπολογισμό</w:t>
      </w:r>
      <w:r>
        <w:rPr>
          <w:rFonts w:eastAsia="Times New Roman" w:cs="Times New Roman"/>
          <w:szCs w:val="24"/>
        </w:rPr>
        <w:t>,</w:t>
      </w:r>
      <w:r>
        <w:rPr>
          <w:rFonts w:eastAsia="Times New Roman" w:cs="Times New Roman"/>
          <w:szCs w:val="24"/>
        </w:rPr>
        <w:t xml:space="preserve"> η Κυβέρνηση ευελπιστεί στο να πάρει τα εύσημα από του</w:t>
      </w:r>
      <w:r>
        <w:rPr>
          <w:rFonts w:eastAsia="Times New Roman" w:cs="Times New Roman"/>
          <w:szCs w:val="24"/>
        </w:rPr>
        <w:t xml:space="preserve">ς εντολοδόχους </w:t>
      </w:r>
      <w:r>
        <w:rPr>
          <w:rFonts w:eastAsia="Times New Roman" w:cs="Times New Roman"/>
          <w:szCs w:val="24"/>
        </w:rPr>
        <w:t>της,</w:t>
      </w:r>
      <w:r>
        <w:rPr>
          <w:rFonts w:eastAsia="Times New Roman" w:cs="Times New Roman"/>
          <w:szCs w:val="24"/>
        </w:rPr>
        <w:t xml:space="preserve"> ώστε να εξασφαλίσει την πολιτική της επιβίωση, αποφεύγοντας την εκλογική συντριβή στις επικείμενες εκλογές.</w:t>
      </w:r>
    </w:p>
    <w:p w14:paraId="120F8A6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Προσπαθεί να πείσει τους δανειστές μας ότι είναι σε θέση να προστατέψει τα δικά τους συμφέροντα καλύτερα από τους υπόλοιπους πρό</w:t>
      </w:r>
      <w:r>
        <w:rPr>
          <w:rFonts w:eastAsia="Times New Roman" w:cs="Times New Roman"/>
          <w:szCs w:val="24"/>
        </w:rPr>
        <w:t>θυμους του μνημονιακού τόξου, ώστε να κερδίσει μερικούς ακόμη μήνες παραμονής στην εξουσία και όλα αυτά εις βάρος των Ελλήνων πολιτών, τους οποίους πλέον η Κυβέρνηση αντιμετωπίζει απλά και μόνο ως επαίτες επιδομάτων και βοηθημάτων, υποτιμώντας τη νοημοσύνη</w:t>
      </w:r>
      <w:r>
        <w:rPr>
          <w:rFonts w:eastAsia="Times New Roman" w:cs="Times New Roman"/>
          <w:szCs w:val="24"/>
        </w:rPr>
        <w:t xml:space="preserve"> τους και προσβάλλοντας την αξιοπρέπειά τους.</w:t>
      </w:r>
    </w:p>
    <w:p w14:paraId="120F8A6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απάντηση στο μνημονιακό αδιέξοδο και στους διεθνείς τοκογλύφους οι οποίοι θησαυρίζουν εις βάρος του λαού μας, μπορεί να είναι μόνο εθνικιστική και φιλολαϊκή. Η απάντηση αυτή θα δοθεί με την εθνική διακυβέρνησ</w:t>
      </w:r>
      <w:r>
        <w:rPr>
          <w:rFonts w:eastAsia="Times New Roman" w:cs="Times New Roman"/>
          <w:szCs w:val="24"/>
        </w:rPr>
        <w:t>η της πατρίδ</w:t>
      </w:r>
      <w:r>
        <w:rPr>
          <w:rFonts w:eastAsia="Times New Roman" w:cs="Times New Roman"/>
          <w:szCs w:val="24"/>
        </w:rPr>
        <w:t>α</w:t>
      </w:r>
      <w:r>
        <w:rPr>
          <w:rFonts w:eastAsia="Times New Roman" w:cs="Times New Roman"/>
          <w:szCs w:val="24"/>
        </w:rPr>
        <w:t xml:space="preserve">ς μας από μια μελλοντική </w:t>
      </w:r>
      <w:r>
        <w:rPr>
          <w:rFonts w:eastAsia="Times New Roman" w:cs="Times New Roman"/>
          <w:szCs w:val="24"/>
        </w:rPr>
        <w:t>κ</w:t>
      </w:r>
      <w:r>
        <w:rPr>
          <w:rFonts w:eastAsia="Times New Roman" w:cs="Times New Roman"/>
          <w:szCs w:val="24"/>
        </w:rPr>
        <w:t>υβέρνηση της Χρυσής Αυγής, η οποία θα έρθει με τη βοήθεια του Θεού και με την ψήφο του ελληνικού λαού</w:t>
      </w:r>
      <w:r>
        <w:rPr>
          <w:rFonts w:eastAsia="Times New Roman" w:cs="Times New Roman"/>
          <w:szCs w:val="24"/>
        </w:rPr>
        <w:t>,</w:t>
      </w:r>
      <w:r>
        <w:rPr>
          <w:rFonts w:eastAsia="Times New Roman" w:cs="Times New Roman"/>
          <w:szCs w:val="24"/>
        </w:rPr>
        <w:t xml:space="preserve"> πολύ πιο σύντομα απ’ ό,τι εσείς νομίζετε.</w:t>
      </w:r>
    </w:p>
    <w:p w14:paraId="120F8A6A"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20F8A6B" w14:textId="77777777" w:rsidR="0086761A" w:rsidRDefault="00427452">
      <w:pPr>
        <w:spacing w:line="600" w:lineRule="auto"/>
        <w:ind w:firstLine="720"/>
        <w:jc w:val="both"/>
        <w:rPr>
          <w:rFonts w:eastAsia="Times New Roman" w:cs="Times New Roman"/>
          <w:szCs w:val="24"/>
        </w:rPr>
      </w:pPr>
      <w:r w:rsidRPr="00D662AA">
        <w:rPr>
          <w:rFonts w:eastAsia="Times New Roman" w:cs="Times New Roman"/>
          <w:b/>
          <w:szCs w:val="24"/>
        </w:rPr>
        <w:lastRenderedPageBreak/>
        <w:t>ΠΡΟΕΔΡΕΥΩΝ (Μάριος Γεω</w:t>
      </w:r>
      <w:r w:rsidRPr="00D662AA">
        <w:rPr>
          <w:rFonts w:eastAsia="Times New Roman" w:cs="Times New Roman"/>
          <w:b/>
          <w:szCs w:val="24"/>
        </w:rPr>
        <w:t>ργιάδης):</w:t>
      </w:r>
      <w:r>
        <w:rPr>
          <w:rFonts w:eastAsia="Times New Roman" w:cs="Times New Roman"/>
          <w:szCs w:val="24"/>
        </w:rPr>
        <w:t xml:space="preserve"> Ευχαριστούμε την κ. Βλάχου.</w:t>
      </w:r>
    </w:p>
    <w:p w14:paraId="120F8A6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Τον λόγο έχει ο κ. Μιχελής. Έπειτα θα ακολουθήσουν ο κ. Γιόγιακας και η Υφυπουργός κ. Χρυσοβελώνη.</w:t>
      </w:r>
    </w:p>
    <w:p w14:paraId="120F8A6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επτά λεπτά.</w:t>
      </w:r>
    </w:p>
    <w:p w14:paraId="120F8A6E"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Ευχαριστώ, κύριε Πρόεδρε.</w:t>
      </w:r>
    </w:p>
    <w:p w14:paraId="120F8A6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w:t>
      </w:r>
      <w:r>
        <w:rPr>
          <w:rFonts w:eastAsia="Times New Roman" w:cs="Times New Roman"/>
          <w:szCs w:val="24"/>
        </w:rPr>
        <w:t>ς, διανύοντας τον τέταρτο χρόνο της διακυβέρνησής μας, συζητάμε έναν προϋπολογισμό της χώρας για το επόμενο έτος, έναν προϋπολογισμό που καταρτίστηκε μεν στο γενικό πλαίσιο των τυπικών μας υποχρεώσεων απέναντι στους εταίρους αλλά εκτός δεσμευτικών προγραμμ</w:t>
      </w:r>
      <w:r>
        <w:rPr>
          <w:rFonts w:eastAsia="Times New Roman" w:cs="Times New Roman"/>
          <w:szCs w:val="24"/>
        </w:rPr>
        <w:t>άτων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2015, έναν προϋπολογισμό που κινείται σε δύο γενικές κατευθύνσεις: Πρώτα στη στήριξη των αδύναμων και ευάλωτων κοινωνικά ομάδων με την θεσμοθέτηση των πρόσφατων οικονομικών μέτρων, θετικών προς αυτές και ταυτόχρονα βήματα ανάπτυξης. Αυτό καταγρ</w:t>
      </w:r>
      <w:r>
        <w:rPr>
          <w:rFonts w:eastAsia="Times New Roman" w:cs="Times New Roman"/>
          <w:szCs w:val="24"/>
        </w:rPr>
        <w:t>άφεται από τα θετικά πρόσημα των δεικτών της οικονομίας.</w:t>
      </w:r>
    </w:p>
    <w:p w14:paraId="120F8A7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Περιοριζόμενος στις παραπάνω γενικές διαπιστώσεις, δεν θα σταθώ αναλυτικά σε αριθμητικά δεδομένα. Άλλωστε αυτά αναλύθηκαν επαρκώς. Θεωρώ ότι ο προϋπολογισμός δεν είναι μόνο οικονομικό ζήτημα</w:t>
      </w:r>
      <w:r>
        <w:rPr>
          <w:rFonts w:eastAsia="Times New Roman" w:cs="Times New Roman"/>
          <w:szCs w:val="24"/>
        </w:rPr>
        <w:t xml:space="preserve"> αλλά οικονομικός σχεδιασμός χάραξης πολιτικής</w:t>
      </w:r>
      <w:r>
        <w:rPr>
          <w:rFonts w:eastAsia="Times New Roman" w:cs="Times New Roman"/>
          <w:szCs w:val="24"/>
        </w:rPr>
        <w:t>,</w:t>
      </w:r>
      <w:r>
        <w:rPr>
          <w:rFonts w:eastAsia="Times New Roman" w:cs="Times New Roman"/>
          <w:szCs w:val="24"/>
        </w:rPr>
        <w:t xml:space="preserve"> που πρώτιστα επηρεάζει την κοινωνία, γι’ αυτό και θα αναφερθώ σε πολιτικά και κοινωνικά δεδομένα, διατυπώνοντας μερικές σκέψεις.</w:t>
      </w:r>
    </w:p>
    <w:p w14:paraId="120F8A7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η χώρα έπεσε σε βαθιά οικονομική κρίση. Αυτό ήταν απόρροια </w:t>
      </w:r>
      <w:r>
        <w:rPr>
          <w:rFonts w:eastAsia="Times New Roman" w:cs="Times New Roman"/>
          <w:szCs w:val="24"/>
        </w:rPr>
        <w:t>εξωτερικών παραγόντων ή και αδυναμία και ευθύνη της εγχώριας οικονομικής και κοινωνικής ελίτ κυρίως αλλά όχι μόνο; Είναι γεγονός ότι η κρίση αυτή σε διάρκεια από το 2010 και σε βάθος -25% του ΑΕΠ</w:t>
      </w:r>
      <w:r>
        <w:rPr>
          <w:rFonts w:eastAsia="Times New Roman" w:cs="Times New Roman"/>
          <w:szCs w:val="24"/>
        </w:rPr>
        <w:t>,</w:t>
      </w:r>
      <w:r>
        <w:rPr>
          <w:rFonts w:eastAsia="Times New Roman" w:cs="Times New Roman"/>
          <w:szCs w:val="24"/>
        </w:rPr>
        <w:t xml:space="preserve"> μετατράπηκε σε κοινωνική κρίση με τα παρακάτω αποτελέσματα:</w:t>
      </w:r>
      <w:r>
        <w:rPr>
          <w:rFonts w:eastAsia="Times New Roman" w:cs="Times New Roman"/>
          <w:szCs w:val="24"/>
        </w:rPr>
        <w:t xml:space="preserve"> Πρώτον, περιθωριοποίησε τη μισθωτή εργασία. Πώς αλλιώς μπορεί να ερμηνεύεται το 26% ανεργίας, η πτώση των μισθών, η αποδόμηση των εργασιακών σχέσεων; </w:t>
      </w:r>
    </w:p>
    <w:p w14:paraId="120F8A7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Δεύτερον, συρρίκνωσε τη μικροεμπορευματική παραγωγή και τη μεσαία τάξη. Τρίτον, ταυτόχρονα μεταφέρθηκαν </w:t>
      </w:r>
      <w:r>
        <w:rPr>
          <w:rFonts w:eastAsia="Times New Roman" w:cs="Times New Roman"/>
          <w:szCs w:val="24"/>
        </w:rPr>
        <w:t xml:space="preserve">δραστηριότητες και χρήμα της οικονομικής ελίτ στο εξωτερικό. Γέμισαν οι ελβετικές τράπεζες από καταθέσεις Ελλήνων. Δεύτερη χώρα αλλοδαπών στην Ελβετία είμαστε. Πλήθος οι </w:t>
      </w:r>
      <w:r>
        <w:rPr>
          <w:rFonts w:eastAsia="Times New Roman" w:cs="Times New Roman"/>
          <w:szCs w:val="24"/>
          <w:lang w:val="en-US"/>
        </w:rPr>
        <w:t>offshore</w:t>
      </w:r>
      <w:r>
        <w:rPr>
          <w:rFonts w:eastAsia="Times New Roman" w:cs="Times New Roman"/>
          <w:szCs w:val="24"/>
        </w:rPr>
        <w:t xml:space="preserve"> εταιρείες. Σύνθημα το «πηγαίνετε στη Βουλγαρία τις επιχειρήσεις σας». Όχι, βέ</w:t>
      </w:r>
      <w:r>
        <w:rPr>
          <w:rFonts w:eastAsia="Times New Roman" w:cs="Times New Roman"/>
          <w:szCs w:val="24"/>
        </w:rPr>
        <w:t>βαια, από τον ΣΥΡΙΖΑ.</w:t>
      </w:r>
    </w:p>
    <w:p w14:paraId="120F8A7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Μας προβληματίζουν τα παραπάνω; Και αν ναι ποια άλλη πρόταση υπάρχει; Τελικά έχασαν όλοι 25%</w:t>
      </w:r>
      <w:r>
        <w:rPr>
          <w:rFonts w:eastAsia="Times New Roman" w:cs="Times New Roman"/>
          <w:szCs w:val="24"/>
        </w:rPr>
        <w:t>,</w:t>
      </w:r>
      <w:r>
        <w:rPr>
          <w:rFonts w:eastAsia="Times New Roman" w:cs="Times New Roman"/>
          <w:szCs w:val="24"/>
        </w:rPr>
        <w:t xml:space="preserve"> ή μήπως οξύνθηκαν περαιτέρω οι οικονομικές και κατά συνέπεια και οι κοινωνικές ανισότητες στη χώρα; Ενδιαφέρει όλους μας αυτή η διαπίστωση ή</w:t>
      </w:r>
      <w:r>
        <w:rPr>
          <w:rFonts w:eastAsia="Times New Roman" w:cs="Times New Roman"/>
          <w:szCs w:val="24"/>
        </w:rPr>
        <w:t xml:space="preserve"> είναι αδιάφορο για μια μερίδα του πολιτικού κόσμου; </w:t>
      </w:r>
    </w:p>
    <w:p w14:paraId="120F8A7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Τα παραπάνω δεδομένα από κανέναν δεν αμφισβητούνται. Παράλληλα ένα σύστημα διαφθοράς που απ’ ό,τι φαίνεται από κανένα κράτος δεν λείπει</w:t>
      </w:r>
      <w:r>
        <w:rPr>
          <w:rFonts w:eastAsia="Times New Roman" w:cs="Times New Roman"/>
          <w:szCs w:val="24"/>
        </w:rPr>
        <w:t>,</w:t>
      </w:r>
      <w:r>
        <w:rPr>
          <w:rFonts w:eastAsia="Times New Roman" w:cs="Times New Roman"/>
          <w:szCs w:val="24"/>
        </w:rPr>
        <w:t xml:space="preserve"> πήρε στη </w:t>
      </w:r>
      <w:r>
        <w:rPr>
          <w:rFonts w:eastAsia="Times New Roman" w:cs="Times New Roman"/>
          <w:szCs w:val="24"/>
        </w:rPr>
        <w:lastRenderedPageBreak/>
        <w:t>χώρα μας τέτοιες διαστάσεις</w:t>
      </w:r>
      <w:r>
        <w:rPr>
          <w:rFonts w:eastAsia="Times New Roman" w:cs="Times New Roman"/>
          <w:szCs w:val="24"/>
        </w:rPr>
        <w:t>,</w:t>
      </w:r>
      <w:r>
        <w:rPr>
          <w:rFonts w:eastAsia="Times New Roman" w:cs="Times New Roman"/>
          <w:szCs w:val="24"/>
        </w:rPr>
        <w:t xml:space="preserve"> που δι</w:t>
      </w:r>
      <w:r>
        <w:rPr>
          <w:rFonts w:eastAsia="Times New Roman" w:cs="Times New Roman"/>
          <w:szCs w:val="24"/>
        </w:rPr>
        <w:t>ά</w:t>
      </w:r>
      <w:r>
        <w:rPr>
          <w:rFonts w:eastAsia="Times New Roman" w:cs="Times New Roman"/>
          <w:szCs w:val="24"/>
        </w:rPr>
        <w:t>βρωσε στο μέγιστο το</w:t>
      </w:r>
      <w:r>
        <w:rPr>
          <w:rFonts w:eastAsia="Times New Roman" w:cs="Times New Roman"/>
          <w:szCs w:val="24"/>
        </w:rPr>
        <w:t xml:space="preserve"> πολιτικό σύστημα εξουσίας. </w:t>
      </w:r>
    </w:p>
    <w:p w14:paraId="120F8A7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Σε αυτές τις συνθήκες σήμερα και χωρίς να παραβλέπει κανείς τις γενικότερες γεωπολιτικές συνθήκες</w:t>
      </w:r>
      <w:r>
        <w:rPr>
          <w:rFonts w:eastAsia="Times New Roman" w:cs="Times New Roman"/>
          <w:szCs w:val="24"/>
        </w:rPr>
        <w:t>,</w:t>
      </w:r>
      <w:r>
        <w:rPr>
          <w:rFonts w:eastAsia="Times New Roman" w:cs="Times New Roman"/>
          <w:szCs w:val="24"/>
        </w:rPr>
        <w:t xml:space="preserve"> έρχεται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να συγκροτήσει έναν οδικό χάρτη σταδιακής εξόδου από την κρίση και με την κοινωνία υποβασταζόμ</w:t>
      </w:r>
      <w:r>
        <w:rPr>
          <w:rFonts w:eastAsia="Times New Roman" w:cs="Times New Roman"/>
          <w:szCs w:val="24"/>
        </w:rPr>
        <w:t>ενη</w:t>
      </w:r>
      <w:r>
        <w:rPr>
          <w:rFonts w:eastAsia="Times New Roman" w:cs="Times New Roman"/>
          <w:szCs w:val="24"/>
        </w:rPr>
        <w:t>,</w:t>
      </w:r>
      <w:r>
        <w:rPr>
          <w:rFonts w:eastAsia="Times New Roman" w:cs="Times New Roman"/>
          <w:szCs w:val="24"/>
        </w:rPr>
        <w:t xml:space="preserve"> ώστε να παραμείνει όρθια. </w:t>
      </w:r>
    </w:p>
    <w:p w14:paraId="120F8A7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Την έξοδο από την κρίση είναι βέβαιο ότι δεν την βλέπουμε όλοι με την ίδια οπτική. Η αριστερή θεώρηση προτάσσει πάντα κοινωνικούς όρους και ζητήματα μείωσης ανισοτήτων, γι’ αυτό και σήμερα ψήφισε τα οικονομικά μέτρα τα θετικ</w:t>
      </w:r>
      <w:r>
        <w:rPr>
          <w:rFonts w:eastAsia="Times New Roman" w:cs="Times New Roman"/>
          <w:szCs w:val="24"/>
        </w:rPr>
        <w:t>ά προς αυτούς. Η δεξιά προτάσσει κυρίως, αν όχι αποκλειστικά, οικονομικούς όρους και γι’ αυτό θα προτιμούσε –υποθέτω- από τα λεγόμενά της μια γενναία μείωση φορολογικών συντελεστών των μεγάλων επιχειρήσεων, αντί, παραδείγματος χάρ</w:t>
      </w:r>
      <w:r>
        <w:rPr>
          <w:rFonts w:eastAsia="Times New Roman" w:cs="Times New Roman"/>
          <w:szCs w:val="24"/>
        </w:rPr>
        <w:t>ιν</w:t>
      </w:r>
      <w:r>
        <w:rPr>
          <w:rFonts w:eastAsia="Times New Roman" w:cs="Times New Roman"/>
          <w:szCs w:val="24"/>
        </w:rPr>
        <w:t>, του κοινωνικού μερίσμα</w:t>
      </w:r>
      <w:r>
        <w:rPr>
          <w:rFonts w:eastAsia="Times New Roman" w:cs="Times New Roman"/>
          <w:szCs w:val="24"/>
        </w:rPr>
        <w:t>τος ή της σταθεροποίησης και αύξησης της αμοιβής και βελτίωσης των όρων της μισθωτής εργασίας.</w:t>
      </w:r>
    </w:p>
    <w:p w14:paraId="120F8A7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Άλλωστε είναι η αντιπολίτευση της δεξιάς</w:t>
      </w:r>
      <w:r>
        <w:rPr>
          <w:rFonts w:eastAsia="Times New Roman" w:cs="Times New Roman"/>
          <w:szCs w:val="24"/>
        </w:rPr>
        <w:t>,</w:t>
      </w:r>
      <w:r>
        <w:rPr>
          <w:rFonts w:eastAsia="Times New Roman" w:cs="Times New Roman"/>
          <w:szCs w:val="24"/>
        </w:rPr>
        <w:t xml:space="preserve"> που θεωρεί το δωδεκάωρο σωστό έναντι του επί δεκαετίες ή και αιώνες κατεκτημένου οκτάωρου. Υποστηρίζει πως έτσι θα έρθε</w:t>
      </w:r>
      <w:r>
        <w:rPr>
          <w:rFonts w:eastAsia="Times New Roman" w:cs="Times New Roman"/>
          <w:szCs w:val="24"/>
        </w:rPr>
        <w:t>ι η ανάπτυξη. Απλό και αμείλικτο το ερώτημα: Αυτό δεν συνέβαινε μέχρι το 2010; Γιατί αντί της ανάπτυξης ήρθε η κρίση;</w:t>
      </w:r>
    </w:p>
    <w:p w14:paraId="120F8A7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Σήμερα, λοιπόν, αντιμετωπίζουμε μια άλλη πρόκληση, ένα άλλο δίλημμα, προς ποια κατεύθυνση θέλουμε να πορευθούμε. Ανάπτυξη χωρίς δικαιότερη</w:t>
      </w:r>
      <w:r>
        <w:rPr>
          <w:rFonts w:eastAsia="Times New Roman" w:cs="Times New Roman"/>
          <w:szCs w:val="24"/>
        </w:rPr>
        <w:t xml:space="preserve"> κατανομή πλούτου δεν είναι επιλογή μας. </w:t>
      </w:r>
    </w:p>
    <w:p w14:paraId="120F8A7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Ας μην αυταπατώμαστε. Η εποχή της ευμάρειας προ του 2010 ήταν επίπλαστη. Στηρίχθηκε σε έναν υπέρογκο δανεισμό</w:t>
      </w:r>
      <w:r>
        <w:rPr>
          <w:rFonts w:eastAsia="Times New Roman" w:cs="Times New Roman"/>
          <w:szCs w:val="24"/>
        </w:rPr>
        <w:t>,</w:t>
      </w:r>
      <w:r>
        <w:rPr>
          <w:rFonts w:eastAsia="Times New Roman" w:cs="Times New Roman"/>
          <w:szCs w:val="24"/>
        </w:rPr>
        <w:t xml:space="preserve"> που το βάρος της αποπληρωμής όλοι ξέρουμε πλέον ότι κλήθηκε να το σηκώσει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η μισθωτή εργασία, π</w:t>
      </w:r>
      <w:r>
        <w:rPr>
          <w:rFonts w:eastAsia="Times New Roman" w:cs="Times New Roman"/>
          <w:szCs w:val="24"/>
        </w:rPr>
        <w:t>ου αποτελεί πέραν του 50% του ενεργού οικονομικά πληθυσμού της χώρας, και η μικροεμπορευματική παραγωγή και η μεσαία τάξη.</w:t>
      </w:r>
    </w:p>
    <w:p w14:paraId="120F8A7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Ποιες πολιτικές δυνάμεις είναι σε θέση να εγγυηθούν μια τέτοια ανάπτυξη, να αντιμετωπίσουν τον αγοραίο φιλελευθερισμό και την ακροδεξ</w:t>
      </w:r>
      <w:r>
        <w:rPr>
          <w:rFonts w:eastAsia="Times New Roman" w:cs="Times New Roman"/>
          <w:szCs w:val="24"/>
        </w:rPr>
        <w:t>ιά πολιτική; Προφανώς όσες από το πρόγραμμά τους, τις θέσεις τους, τη συγκρότησή τους αλλά κυρίως την ιστορική τους διαδρομή τάσσονται με τους κοινωνικά αδύναμους. Αυτό θεωρητικά σημαίνει τη δημιουργία ενός πολιτικού μετώπου κοινής δράσης σε όλα τα επίπεδα</w:t>
      </w:r>
      <w:r>
        <w:rPr>
          <w:rFonts w:eastAsia="Times New Roman" w:cs="Times New Roman"/>
          <w:szCs w:val="24"/>
        </w:rPr>
        <w:t>, των παραπάνω δυνάμεων εννοείται.</w:t>
      </w:r>
    </w:p>
    <w:p w14:paraId="120F8A7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Είναι αυτό εφικτό σήμερα; Δεν συζητούμε για τη δεξιά πολιτική παράταξη. Συζητούμε για την σοσιαλδημοκρατία, της οποίας, δυστυχώς, η εμπλοκή μερικών στελεχών με τη διαφθορά αποτελεί εμπόδιο. </w:t>
      </w:r>
    </w:p>
    <w:p w14:paraId="120F8A7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 η κομμουν</w:t>
      </w:r>
      <w:r>
        <w:rPr>
          <w:rFonts w:eastAsia="Times New Roman" w:cs="Times New Roman"/>
          <w:szCs w:val="24"/>
        </w:rPr>
        <w:t>ιστική αριστερά έχει επιλέξει ίσως για πρώτη φορά μετά το 1974 την πολιτική επιλογή «πολλά κόμματα, δύο πολιτικές», μία</w:t>
      </w:r>
      <w:r w:rsidRPr="00751485">
        <w:rPr>
          <w:rFonts w:eastAsia="Times New Roman" w:cs="Times New Roman"/>
          <w:szCs w:val="24"/>
        </w:rPr>
        <w:t xml:space="preserve"> αυτοί</w:t>
      </w:r>
      <w:r>
        <w:rPr>
          <w:rFonts w:eastAsia="Times New Roman" w:cs="Times New Roman"/>
          <w:szCs w:val="24"/>
        </w:rPr>
        <w:t xml:space="preserve"> και η άλλη πολιτική όλων των άλλων θέτοντας έτσι εαυτόν εκτός ευρύτερων μετώπων σε αντίθεση με το ιστορικό της παρελθόν. Να μην αν</w:t>
      </w:r>
      <w:r>
        <w:rPr>
          <w:rFonts w:eastAsia="Times New Roman" w:cs="Times New Roman"/>
          <w:szCs w:val="24"/>
        </w:rPr>
        <w:t>αφερθώ στο ΕΑΜ, να μην αναφερθώ στον αντιδικτατορικό αγώνα, να μην αναφερθώ στις θέσεις τους αμέσως μετά τη δικτατορία.</w:t>
      </w:r>
    </w:p>
    <w:p w14:paraId="120F8A7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Εμείς στηριζόμενοι στις καθημερινές μας μικρές επιτυχίες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στην ανοχή και αντοχή αλλά κυρίως προσδοκία των λαϊκών στρωμάτων, </w:t>
      </w:r>
      <w:r>
        <w:rPr>
          <w:rFonts w:eastAsia="Times New Roman" w:cs="Times New Roman"/>
          <w:szCs w:val="24"/>
        </w:rPr>
        <w:t xml:space="preserve">θα επιμείνουμε και θα πετύχουμε. Η ζωή θα δείξει του λόγου το αληθές. </w:t>
      </w:r>
    </w:p>
    <w:p w14:paraId="120F8A7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w:t>
      </w:r>
    </w:p>
    <w:p w14:paraId="120F8A7F"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A80" w14:textId="77777777" w:rsidR="0086761A" w:rsidRDefault="00427452">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 Μιχελή.</w:t>
      </w:r>
    </w:p>
    <w:p w14:paraId="120F8A8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κ. Γιόγιακας από τη Νέα Δημοκρατία έχει τον λόγο για επτά λεπτά.</w:t>
      </w:r>
    </w:p>
    <w:p w14:paraId="120F8A82"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Κυρίες και κύριοι Υπουργοί, κυρίες και κύριοι συνάδελφοι, συνάδελφοι της Αντιπολίτευσης εξήγησαν γιατί ο προϋπολογισμός του 2019 είναι αντιαναπτυξιακός. Κάποιοι μίλησαν, επίσης, για προεκλογικό ή για ψηφοθηρικό προϋπολογισμό.</w:t>
      </w:r>
    </w:p>
    <w:p w14:paraId="120F8A8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Βέβαια ο</w:t>
      </w:r>
      <w:r>
        <w:rPr>
          <w:rFonts w:eastAsia="Times New Roman" w:cs="Times New Roman"/>
          <w:szCs w:val="24"/>
        </w:rPr>
        <w:t xml:space="preserve"> κύριος Πρωθυπουργός τις προάλλες θεώρησε προσβλητικές τις αναφορές για παροχολογία, όχι απέναντι στην Κυβέρνηση, όπως είπε αλλά απέναντι στους πολίτες. Ίσως από μια άποψη ο Πρωθυπουργός να έχει δίκιο, γιατί τα νούμερα του προϋπολογισμού δείχνουν ότι δεν έ</w:t>
      </w:r>
      <w:r>
        <w:rPr>
          <w:rFonts w:eastAsia="Times New Roman" w:cs="Times New Roman"/>
          <w:szCs w:val="24"/>
        </w:rPr>
        <w:t>χουν μείνει και πολλά για να δώσει η Κυβέρνηση ούτε καν για να κάνει πράξη αυτά που είχε υποσχεθεί λίγους μήνες πριν.</w:t>
      </w:r>
    </w:p>
    <w:p w14:paraId="120F8A84" w14:textId="77777777" w:rsidR="0086761A" w:rsidRDefault="00427452">
      <w:pPr>
        <w:spacing w:line="600" w:lineRule="auto"/>
        <w:ind w:firstLine="720"/>
        <w:jc w:val="both"/>
        <w:rPr>
          <w:rFonts w:eastAsia="Times New Roman" w:cs="Times New Roman"/>
          <w:szCs w:val="24"/>
        </w:rPr>
      </w:pPr>
      <w:r w:rsidRPr="007D21D4">
        <w:rPr>
          <w:rFonts w:eastAsia="Times New Roman" w:cs="Times New Roman"/>
          <w:szCs w:val="24"/>
        </w:rPr>
        <w:t xml:space="preserve">Έτσι η Κυβέρνηση έκοψε 260 εκατομμύρια ευρώ για τα προγράμματα απασχόλησης τριάντα χιλιάδων ανέργων, 240 εκατομμύρια ευρώ που θα πήγαιναν </w:t>
      </w:r>
      <w:r w:rsidRPr="007D21D4">
        <w:rPr>
          <w:rFonts w:eastAsia="Times New Roman" w:cs="Times New Roman"/>
          <w:szCs w:val="24"/>
        </w:rPr>
        <w:t>για να μειώσουν τη συμμετοχή των ασφαλισμένων σε φάρμακα, 260 εκατομμύρια ευρώ από το επίδομα στέγασης, που θα είχε μειωθεί και άλλο, αν δεν είχε παρέμβει η Κομισιόν, 140 εκατομμύρια ευρώ για θέσεις βρεφονηπιακών σταθμών για παιδιά έως τεσσάρων ετών, 190 ε</w:t>
      </w:r>
      <w:r w:rsidRPr="007D21D4">
        <w:rPr>
          <w:rFonts w:eastAsia="Times New Roman" w:cs="Times New Roman"/>
          <w:szCs w:val="24"/>
        </w:rPr>
        <w:t>κατομμύρια ευρώ που προορίζονταν για δωρεάν σχολικά γεύματα, 50 εκατομμύρια ευρώ, δηλαδή το 50% του αρχικού προϋπολογισμού από την επιχορήγηση των ασφαλιστικών εισφορών για νέους εργαζομένους έως εικοσιπέντε ετών.</w:t>
      </w:r>
    </w:p>
    <w:p w14:paraId="120F8A8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Συνολικά, κόψατε μέτρα </w:t>
      </w:r>
      <w:r>
        <w:rPr>
          <w:rFonts w:eastAsia="Times New Roman" w:cs="Times New Roman"/>
          <w:szCs w:val="24"/>
        </w:rPr>
        <w:t xml:space="preserve">ύψους </w:t>
      </w:r>
      <w:r>
        <w:rPr>
          <w:rFonts w:eastAsia="Times New Roman" w:cs="Times New Roman"/>
          <w:szCs w:val="24"/>
        </w:rPr>
        <w:t>1,1 δισεκατομ</w:t>
      </w:r>
      <w:r>
        <w:rPr>
          <w:rFonts w:eastAsia="Times New Roman" w:cs="Times New Roman"/>
          <w:szCs w:val="24"/>
        </w:rPr>
        <w:t>μυρίων ευρώ για άνεργους, μαθητές, νέους γονείς, εργαζόμενες μητέρες και νέους ασφαλισμένους και μαζί με τη δραστική μείωση του επιδόματος θέρμανσης και την ανούσια μείωση του ΕΝΦΙΑ, φέρνετε σε ακόμη πιο δύσκολη θέση συμπολίτες μας με χαμηλά εισοδήματα.</w:t>
      </w:r>
    </w:p>
    <w:p w14:paraId="120F8A8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 xml:space="preserve"> 2019 προβλέπονται κοινωνικές παροχές 30% μειωμένες από ό,τι προβλέπονταν στο </w:t>
      </w:r>
      <w:r>
        <w:rPr>
          <w:rFonts w:eastAsia="Times New Roman" w:cs="Times New Roman"/>
          <w:szCs w:val="24"/>
        </w:rPr>
        <w:t>μ</w:t>
      </w:r>
      <w:r>
        <w:rPr>
          <w:rFonts w:eastAsia="Times New Roman" w:cs="Times New Roman"/>
          <w:szCs w:val="24"/>
        </w:rPr>
        <w:t>εσοπρόθεσμο, 1,6 αντί 2,4</w:t>
      </w:r>
      <w:r w:rsidRPr="00453B40">
        <w:rPr>
          <w:rFonts w:eastAsia="Times New Roman" w:cs="Times New Roman"/>
          <w:szCs w:val="24"/>
        </w:rPr>
        <w:t xml:space="preserve"> </w:t>
      </w:r>
      <w:r>
        <w:rPr>
          <w:rFonts w:eastAsia="Times New Roman" w:cs="Times New Roman"/>
          <w:szCs w:val="24"/>
        </w:rPr>
        <w:t>δισεκατομμύρια ευρώ.</w:t>
      </w:r>
    </w:p>
    <w:p w14:paraId="120F8A8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Έχοντας, κυρίες και κύριοι συνάδελφοι, όλα αυτά κατά νου, μπορούμε να πούμε ότι η Κυβέρνηση πέρασε κάτω από τον </w:t>
      </w:r>
      <w:r>
        <w:rPr>
          <w:rFonts w:eastAsia="Times New Roman" w:cs="Times New Roman"/>
          <w:szCs w:val="24"/>
        </w:rPr>
        <w:t>πήχη</w:t>
      </w:r>
      <w:r>
        <w:rPr>
          <w:rFonts w:eastAsia="Times New Roman" w:cs="Times New Roman"/>
          <w:szCs w:val="24"/>
        </w:rPr>
        <w:t xml:space="preserve"> των δικών της</w:t>
      </w:r>
      <w:r>
        <w:rPr>
          <w:rFonts w:eastAsia="Times New Roman" w:cs="Times New Roman"/>
          <w:szCs w:val="24"/>
        </w:rPr>
        <w:t xml:space="preserve"> δεσμεύσεων ή, όπως πολύ ωραία ειπώθηκε πριν λίγες μέρες σε αυτή εδώ την Αίθουσα, «τρέξατε μόνοι σας και βγήκατε δεύτεροι».</w:t>
      </w:r>
    </w:p>
    <w:p w14:paraId="120F8A8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ψηφίσαμε και τη μικρή μείωση των ασφαλιστικών εισφορών και τη διατήρηση της προσωπικής διαφοράς,</w:t>
      </w:r>
      <w:r>
        <w:rPr>
          <w:rFonts w:eastAsia="Times New Roman" w:cs="Times New Roman"/>
          <w:szCs w:val="24"/>
        </w:rPr>
        <w:t xml:space="preserve"> που, άλλωστε, είχαμε προτείνει πρώτοι με τροπολογία. Εσείς τα επιδιώξατε, γιατί τα χρειάζεστε ως το τελευταίο άλλοθι την εκλογική χρονιά που έρχεται. Είναι το δικό σας φύλλο συκής</w:t>
      </w:r>
      <w:r>
        <w:rPr>
          <w:rFonts w:eastAsia="Times New Roman" w:cs="Times New Roman"/>
          <w:szCs w:val="24"/>
        </w:rPr>
        <w:t>,</w:t>
      </w:r>
      <w:r>
        <w:rPr>
          <w:rFonts w:eastAsia="Times New Roman" w:cs="Times New Roman"/>
          <w:szCs w:val="24"/>
        </w:rPr>
        <w:t xml:space="preserve"> με το οποίο προσπαθείτε να καλύψετε τη γύμνια των πολιτικών σας.</w:t>
      </w:r>
    </w:p>
    <w:p w14:paraId="120F8A8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Έχουμε, λ</w:t>
      </w:r>
      <w:r>
        <w:rPr>
          <w:rFonts w:eastAsia="Times New Roman" w:cs="Times New Roman"/>
          <w:szCs w:val="24"/>
        </w:rPr>
        <w:t>οιπόν, έναν προϋπολογισμό με περιορισμένες και πετσοκομμένες κοινωνικές παροχές. Το ότι έχουμε έναν κατά βάση άδικο προϋπολογισμό προκύπτει επίσης και από τα απογοητευτικά στοιχεία της φορολογικής πολιτικής. Και το 2019 η Ελλάδα παραμένει η χώρα με τη βαρύ</w:t>
      </w:r>
      <w:r>
        <w:rPr>
          <w:rFonts w:eastAsia="Times New Roman" w:cs="Times New Roman"/>
          <w:szCs w:val="24"/>
        </w:rPr>
        <w:t xml:space="preserve">τερη έμμεση φορολογία μεταξύ των δεκαεννιά χωρών-μελών της Ευρωζώνης. Είναι, επίσης, η χώρα με τη μεγαλύτερη </w:t>
      </w:r>
      <w:r>
        <w:rPr>
          <w:rFonts w:eastAsia="Times New Roman" w:cs="Times New Roman"/>
          <w:szCs w:val="24"/>
        </w:rPr>
        <w:lastRenderedPageBreak/>
        <w:t>διαφορά στην απόδοση μεταξύ έμμεσης και άμεσης φορολογίας. Η έμμεση φορολογία θα επιβαρύνει τους πολίτες το 2019 με φόρους ίσους με το 17% του ΑΕΠ,</w:t>
      </w:r>
      <w:r>
        <w:rPr>
          <w:rFonts w:eastAsia="Times New Roman" w:cs="Times New Roman"/>
          <w:szCs w:val="24"/>
        </w:rPr>
        <w:t xml:space="preserve"> όταν οι άμεσοι φόροι αντιστοιχούν μόλις στο 10% του ΑΕΠ.</w:t>
      </w:r>
    </w:p>
    <w:p w14:paraId="120F8A8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Τι σημαίνουν αυτά; Πρώτα από όλα, ότι υπάρχει πρόβλημα φορολογικής δικαιοσύνης, που είναι και πρόβλημα κοινωνικής δικαιοσύνης, αφού οι έμμεσοι φόροι αποτελούν μεγαλύτερο βάρος για τους μη έχοντες.</w:t>
      </w:r>
    </w:p>
    <w:p w14:paraId="120F8A8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Δεύτερο, ότι το αποτέλεσμα της υπερβολικής άμεσης φορολόγησης οδηγεί σε απόκρυψη εισοδημάτων και άρα, σε μείωση των εσόδων. Αυτή είναι η ταξική, αριστερή υποτίθεται, φορολογική πολιτική της Κυβέρνησης, αντικοινωνική και αντιαναπτυξιακή</w:t>
      </w:r>
      <w:r>
        <w:rPr>
          <w:rFonts w:eastAsia="Times New Roman" w:cs="Times New Roman"/>
          <w:szCs w:val="24"/>
        </w:rPr>
        <w:t>,</w:t>
      </w:r>
      <w:r>
        <w:rPr>
          <w:rFonts w:eastAsia="Times New Roman" w:cs="Times New Roman"/>
          <w:szCs w:val="24"/>
        </w:rPr>
        <w:t xml:space="preserve">την οποία συνεχίζει </w:t>
      </w:r>
      <w:r>
        <w:rPr>
          <w:rFonts w:eastAsia="Times New Roman" w:cs="Times New Roman"/>
          <w:szCs w:val="24"/>
        </w:rPr>
        <w:t>και εν μέσω του προϋπολογισμού της επόμενης χρονιάς, κινούμενη στην αντίθετη κατεύθυνση από αυτή της δικής μας πρότασης.</w:t>
      </w:r>
    </w:p>
    <w:p w14:paraId="120F8A8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Εμείς θέλουμε μια φορολογική ελάφρυνση νοικοκυριών και επιχειρήσεων</w:t>
      </w:r>
      <w:r>
        <w:rPr>
          <w:rFonts w:eastAsia="Times New Roman" w:cs="Times New Roman"/>
          <w:szCs w:val="24"/>
        </w:rPr>
        <w:t>,</w:t>
      </w:r>
      <w:r>
        <w:rPr>
          <w:rFonts w:eastAsia="Times New Roman" w:cs="Times New Roman"/>
          <w:szCs w:val="24"/>
        </w:rPr>
        <w:t xml:space="preserve"> που θα κάνει τη διαφορά, ώστε να αυξηθεί το διαθέσιμο εισόδημα, να</w:t>
      </w:r>
      <w:r>
        <w:rPr>
          <w:rFonts w:eastAsia="Times New Roman" w:cs="Times New Roman"/>
          <w:szCs w:val="24"/>
        </w:rPr>
        <w:t xml:space="preserve"> τονωθεί η ανταγωνιστικότητα και να ενισχυθεί η φορολογική συμμόρφωση.</w:t>
      </w:r>
    </w:p>
    <w:p w14:paraId="120F8A8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Προτείνουμε τη γενναία μείωση του εταιρικού φόρου από το 29% στο 20% και του εισαγωγικού φορολογικού συντελεστή φυσικών προσώπων</w:t>
      </w:r>
      <w:r>
        <w:rPr>
          <w:rFonts w:eastAsia="Times New Roman" w:cs="Times New Roman"/>
          <w:szCs w:val="24"/>
        </w:rPr>
        <w:t>,</w:t>
      </w:r>
      <w:r>
        <w:rPr>
          <w:rFonts w:eastAsia="Times New Roman" w:cs="Times New Roman"/>
          <w:szCs w:val="24"/>
        </w:rPr>
        <w:t xml:space="preserve"> για εισοδήματα μέχρι 10.000 ευρώ από το 22% στο 9%. Μει</w:t>
      </w:r>
      <w:r>
        <w:rPr>
          <w:rFonts w:eastAsia="Times New Roman" w:cs="Times New Roman"/>
          <w:szCs w:val="24"/>
        </w:rPr>
        <w:t xml:space="preserve">ώνουμε τον ΕΝΦΙΑ μέσα στα πρώτα δύο χρόνια κατά 30% για όλους τους Έλληνες. Μειώνουμε αμέσως τον ΦΠΑ σε όλον </w:t>
      </w:r>
      <w:r>
        <w:rPr>
          <w:rFonts w:eastAsia="Times New Roman" w:cs="Times New Roman"/>
          <w:szCs w:val="24"/>
        </w:rPr>
        <w:lastRenderedPageBreak/>
        <w:t>τον κλάδο της εστίασης στο 13% από το 24%. Προτείνουμε τη φορολόγηση των αγροτικών συλλογικών σχημάτων με συντελεστή 10%. Αυξάνουμε το όριο για υπο</w:t>
      </w:r>
      <w:r>
        <w:rPr>
          <w:rFonts w:eastAsia="Times New Roman" w:cs="Times New Roman"/>
          <w:szCs w:val="24"/>
        </w:rPr>
        <w:t>βολή ΦΠΑ από 10.000 στις 25.000 ευρώ. Καταργούμε το τέλος επιτηδεύματος για όλους τους ελεύθερους επαγγελματίες και τις ατομικές επιχειρήσεις</w:t>
      </w:r>
      <w:r>
        <w:rPr>
          <w:rFonts w:eastAsia="Times New Roman" w:cs="Times New Roman"/>
          <w:szCs w:val="24"/>
        </w:rPr>
        <w:t>,</w:t>
      </w:r>
      <w:r>
        <w:rPr>
          <w:rFonts w:eastAsia="Times New Roman" w:cs="Times New Roman"/>
          <w:szCs w:val="24"/>
        </w:rPr>
        <w:t xml:space="preserve"> μέσα στην πρώτη διετία της διακυβέρνησής μας.</w:t>
      </w:r>
    </w:p>
    <w:p w14:paraId="120F8A8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Τέτοιες παρεμβάσεις είναι δυνατόν να γίνουν με ένα διαφορετικό μείγ</w:t>
      </w:r>
      <w:r>
        <w:rPr>
          <w:rFonts w:eastAsia="Times New Roman" w:cs="Times New Roman"/>
          <w:szCs w:val="24"/>
        </w:rPr>
        <w:t>μα οικονομικής πολιτικής, το οποίο περιλαμβάνει</w:t>
      </w:r>
      <w:r>
        <w:rPr>
          <w:rFonts w:eastAsia="Times New Roman" w:cs="Times New Roman"/>
          <w:szCs w:val="24"/>
        </w:rPr>
        <w:t>,</w:t>
      </w:r>
      <w:r>
        <w:rPr>
          <w:rFonts w:eastAsia="Times New Roman" w:cs="Times New Roman"/>
          <w:szCs w:val="24"/>
        </w:rPr>
        <w:t xml:space="preserve"> εκτός από τη μείωση της φορολογίας, δραστική αύξηση των ιδιωτικών επενδύσεων, συμμάζεμα και μεγαλύτερη αποτελεσματικότητα των κρατικών δαπανών. Θέλουμε, όχι μόνο να δώσουμε</w:t>
      </w:r>
      <w:r>
        <w:rPr>
          <w:rFonts w:eastAsia="Times New Roman" w:cs="Times New Roman"/>
          <w:szCs w:val="24"/>
        </w:rPr>
        <w:t xml:space="preserve"> </w:t>
      </w:r>
      <w:r>
        <w:rPr>
          <w:rFonts w:eastAsia="Times New Roman" w:cs="Times New Roman"/>
          <w:szCs w:val="24"/>
        </w:rPr>
        <w:t>περισσότερες ανάσες στους φορολογο</w:t>
      </w:r>
      <w:r>
        <w:rPr>
          <w:rFonts w:eastAsia="Times New Roman" w:cs="Times New Roman"/>
          <w:szCs w:val="24"/>
        </w:rPr>
        <w:t>ύμενους, αλλά και να φροντίσουμε, ώστε αυτά που δίνουν με τους φόρους τους να πιάνουν τόπο, να έχουν πιο ποιοτική υγεία και παιδεία, καλύτερες δημόσιες υπηρεσίες και πραγματικές δυνατότητες στήριξης, όταν και όπου υπάρχει ανάγκη. Αυτό σημαίνει για μας πολι</w:t>
      </w:r>
      <w:r>
        <w:rPr>
          <w:rFonts w:eastAsia="Times New Roman" w:cs="Times New Roman"/>
          <w:szCs w:val="24"/>
        </w:rPr>
        <w:t>τικές και οικονομικές επιλογές</w:t>
      </w:r>
      <w:r>
        <w:rPr>
          <w:rFonts w:eastAsia="Times New Roman" w:cs="Times New Roman"/>
          <w:szCs w:val="24"/>
        </w:rPr>
        <w:t>,</w:t>
      </w:r>
      <w:r>
        <w:rPr>
          <w:rFonts w:eastAsia="Times New Roman" w:cs="Times New Roman"/>
          <w:szCs w:val="24"/>
        </w:rPr>
        <w:t xml:space="preserve"> πέρα και έξω από μνημονιακές υποχρεώσεις.</w:t>
      </w:r>
    </w:p>
    <w:p w14:paraId="120F8A8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Διότι,</w:t>
      </w:r>
      <w:r w:rsidRPr="00732248">
        <w:rPr>
          <w:rFonts w:eastAsia="Times New Roman" w:cs="Times New Roman"/>
          <w:szCs w:val="24"/>
        </w:rPr>
        <w:t xml:space="preserve"> </w:t>
      </w:r>
      <w:r>
        <w:rPr>
          <w:rFonts w:eastAsia="Times New Roman" w:cs="Times New Roman"/>
          <w:szCs w:val="24"/>
        </w:rPr>
        <w:t>κυρίες και κύριοι της Κυβέρνησης, όσο και αν μιλάτε για έξοδο από το μνημόνιο, ο</w:t>
      </w:r>
      <w:r w:rsidRPr="00732248">
        <w:rPr>
          <w:rFonts w:eastAsia="Times New Roman" w:cs="Times New Roman"/>
          <w:szCs w:val="24"/>
        </w:rPr>
        <w:t xml:space="preserve"> </w:t>
      </w:r>
      <w:r>
        <w:rPr>
          <w:rFonts w:eastAsia="Times New Roman" w:cs="Times New Roman"/>
          <w:szCs w:val="24"/>
        </w:rPr>
        <w:t>προϋπολογισμός του 2019 είναι ένας κλασικός μνημονιακός προϋπολογισμός της περιόδου ΣΥΡΙΖΑ-ΑΝΕ</w:t>
      </w:r>
      <w:r>
        <w:rPr>
          <w:rFonts w:eastAsia="Times New Roman" w:cs="Times New Roman"/>
          <w:szCs w:val="24"/>
        </w:rPr>
        <w:t>Λ, μια συνταγή με την οποία κρατάτε τη χώρα καθηλωμένη, γιατί απλώς ούτε μπορείτε ούτε θέλετε να κάνετε κάτι διαφορετικό, μια συνταγή που είναι αυτονόητο ότι καταψηφίζουμε.</w:t>
      </w:r>
    </w:p>
    <w:p w14:paraId="120F8A9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20F8A91" w14:textId="77777777" w:rsidR="0086761A" w:rsidRDefault="00427452">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120F8A92" w14:textId="77777777" w:rsidR="0086761A" w:rsidRDefault="00427452">
      <w:pPr>
        <w:spacing w:line="600" w:lineRule="auto"/>
        <w:ind w:firstLine="720"/>
        <w:jc w:val="both"/>
        <w:rPr>
          <w:rFonts w:eastAsia="Times New Roman" w:cs="Times New Roman"/>
          <w:szCs w:val="24"/>
        </w:rPr>
      </w:pPr>
      <w:r w:rsidRPr="003A2408">
        <w:rPr>
          <w:rFonts w:eastAsia="Times New Roman" w:cs="Times New Roman"/>
          <w:b/>
          <w:szCs w:val="24"/>
        </w:rPr>
        <w:t>ΠΡΟΕΔΡΕΥΩΝ (Μά</w:t>
      </w:r>
      <w:r w:rsidRPr="003A2408">
        <w:rPr>
          <w:rFonts w:eastAsia="Times New Roman" w:cs="Times New Roman"/>
          <w:b/>
          <w:szCs w:val="24"/>
        </w:rPr>
        <w:t>ριος Γεωργιάδης):</w:t>
      </w:r>
      <w:r w:rsidRPr="003A2408">
        <w:rPr>
          <w:rFonts w:eastAsia="Times New Roman" w:cs="Times New Roman"/>
          <w:szCs w:val="24"/>
        </w:rPr>
        <w:t xml:space="preserve"> </w:t>
      </w:r>
      <w:r>
        <w:rPr>
          <w:rFonts w:eastAsia="Times New Roman" w:cs="Times New Roman"/>
          <w:szCs w:val="24"/>
        </w:rPr>
        <w:t>Ευχαριστούμε τον κ. Γιόγιακα.</w:t>
      </w:r>
    </w:p>
    <w:p w14:paraId="120F8A9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ζητήσει τον λόγο.</w:t>
      </w:r>
    </w:p>
    <w:p w14:paraId="120F8A94" w14:textId="77777777" w:rsidR="0086761A" w:rsidRDefault="00427452">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Για τριάντα δευτερόλεπτα.</w:t>
      </w:r>
    </w:p>
    <w:p w14:paraId="120F8A9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Είναι μια ερώτηση προς εσάς, αλλά πιο πολύ προς τους επόμενους, γιατί εσείς μιλήσατε και </w:t>
      </w:r>
      <w:r>
        <w:rPr>
          <w:rFonts w:eastAsia="Times New Roman" w:cs="Times New Roman"/>
          <w:szCs w:val="24"/>
        </w:rPr>
        <w:t>δεν μπορείτε να απαντήσετε. Από όλα αυτά που ακούω, σε μερικά συμφωνώ. Είναι πολύ καλά πράγματα να γίνουν.</w:t>
      </w:r>
    </w:p>
    <w:p w14:paraId="120F8A9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για να γίνει η συζήτηση τις μέρες του</w:t>
      </w:r>
      <w:r w:rsidRPr="00A91AEA">
        <w:rPr>
          <w:rFonts w:eastAsia="Times New Roman" w:cs="Times New Roman"/>
          <w:szCs w:val="24"/>
        </w:rPr>
        <w:t xml:space="preserve"> </w:t>
      </w:r>
      <w:r>
        <w:rPr>
          <w:rFonts w:eastAsia="Times New Roman" w:cs="Times New Roman"/>
          <w:szCs w:val="24"/>
        </w:rPr>
        <w:t>προϋπολογισμού, κάποτε πρέπει να ξέρουμε μια κοστολόγηση αυτών που θέλετε να κάνετε. Δηλαδή, ο κ. Χουλιαρ</w:t>
      </w:r>
      <w:r>
        <w:rPr>
          <w:rFonts w:eastAsia="Times New Roman" w:cs="Times New Roman"/>
          <w:szCs w:val="24"/>
        </w:rPr>
        <w:t>άκης, που είναι συντηρητικός εκτιμητής</w:t>
      </w:r>
      <w:r>
        <w:rPr>
          <w:rFonts w:eastAsia="Times New Roman" w:cs="Times New Roman"/>
          <w:szCs w:val="24"/>
        </w:rPr>
        <w:t>,</w:t>
      </w:r>
      <w:r>
        <w:rPr>
          <w:rFonts w:eastAsia="Times New Roman" w:cs="Times New Roman"/>
          <w:szCs w:val="24"/>
        </w:rPr>
        <w:t xml:space="preserve"> γενικώς -θα το ξέρετε αυτό- δεν είναι άνθρωπος της υπερβολής, εκτίμησε ότι το πακέτο</w:t>
      </w:r>
      <w:r>
        <w:rPr>
          <w:rFonts w:eastAsia="Times New Roman" w:cs="Times New Roman"/>
          <w:szCs w:val="24"/>
        </w:rPr>
        <w:t>,</w:t>
      </w:r>
      <w:r>
        <w:rPr>
          <w:rFonts w:eastAsia="Times New Roman" w:cs="Times New Roman"/>
          <w:szCs w:val="24"/>
        </w:rPr>
        <w:t xml:space="preserve"> για το οποίο μίλησε ο κ. Μητσοτάκης ήταν 5</w:t>
      </w:r>
      <w:r w:rsidRPr="00A91AEA">
        <w:rPr>
          <w:rFonts w:eastAsia="Times New Roman" w:cs="Times New Roman"/>
          <w:szCs w:val="24"/>
        </w:rPr>
        <w:t xml:space="preserve"> </w:t>
      </w:r>
      <w:r>
        <w:rPr>
          <w:rFonts w:eastAsia="Times New Roman" w:cs="Times New Roman"/>
          <w:szCs w:val="24"/>
        </w:rPr>
        <w:t>δισεκατομμύρια ευρώ. Μπορεί να είναι υπερβολή. Μπορεί να είναι 4 δισεκατομμύρια ευρώ, μ</w:t>
      </w:r>
      <w:r>
        <w:rPr>
          <w:rFonts w:eastAsia="Times New Roman" w:cs="Times New Roman"/>
          <w:szCs w:val="24"/>
        </w:rPr>
        <w:t>πορεί να είναι 3</w:t>
      </w:r>
      <w:r w:rsidRPr="00A91AEA">
        <w:rPr>
          <w:rFonts w:eastAsia="Times New Roman" w:cs="Times New Roman"/>
          <w:szCs w:val="24"/>
        </w:rPr>
        <w:t xml:space="preserve"> </w:t>
      </w:r>
      <w:r>
        <w:rPr>
          <w:rFonts w:eastAsia="Times New Roman" w:cs="Times New Roman"/>
          <w:szCs w:val="24"/>
        </w:rPr>
        <w:t>δισεκατομμύρια ευρώ.</w:t>
      </w:r>
    </w:p>
    <w:p w14:paraId="120F8A9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για να γίνει μια συζήτηση, θα ήθελα κάποιοι από τους επόμενους ομιλητές της Νέας Δημοκρατίας να πουν</w:t>
      </w:r>
      <w:r>
        <w:rPr>
          <w:rFonts w:eastAsia="Times New Roman" w:cs="Times New Roman"/>
          <w:szCs w:val="24"/>
        </w:rPr>
        <w:t>,</w:t>
      </w:r>
      <w:r>
        <w:rPr>
          <w:rFonts w:eastAsia="Times New Roman" w:cs="Times New Roman"/>
          <w:szCs w:val="24"/>
        </w:rPr>
        <w:t xml:space="preserve"> αυτές οι παρεμβάσεις που θέλετε πόσο κάνουν για το 2019 ή για το 2020 και μετά θα </w:t>
      </w:r>
      <w:r>
        <w:rPr>
          <w:rFonts w:eastAsia="Times New Roman" w:cs="Times New Roman"/>
          <w:szCs w:val="24"/>
        </w:rPr>
        <w:t>μ</w:t>
      </w:r>
      <w:r>
        <w:rPr>
          <w:rFonts w:eastAsia="Times New Roman" w:cs="Times New Roman"/>
          <w:szCs w:val="24"/>
        </w:rPr>
        <w:t xml:space="preserve">πούμε στη συζήτηση από πού </w:t>
      </w:r>
      <w:r>
        <w:rPr>
          <w:rFonts w:eastAsia="Times New Roman" w:cs="Times New Roman"/>
          <w:szCs w:val="24"/>
        </w:rPr>
        <w:t xml:space="preserve">θα βρείτε </w:t>
      </w:r>
      <w:r>
        <w:rPr>
          <w:rFonts w:eastAsia="Times New Roman" w:cs="Times New Roman"/>
          <w:szCs w:val="24"/>
        </w:rPr>
        <w:lastRenderedPageBreak/>
        <w:t>τα λεφτά και πώς θα σώσετε από οικονομίες του κράτους. Διότι, αλλιώς, η συζήτηση γίνεται</w:t>
      </w:r>
      <w:r>
        <w:rPr>
          <w:rFonts w:eastAsia="Times New Roman" w:cs="Times New Roman"/>
          <w:szCs w:val="24"/>
        </w:rPr>
        <w:t>,</w:t>
      </w:r>
      <w:r>
        <w:rPr>
          <w:rFonts w:eastAsia="Times New Roman" w:cs="Times New Roman"/>
          <w:szCs w:val="24"/>
        </w:rPr>
        <w:t xml:space="preserve"> σαν εμείς να λέμε αριθμούς και εσείς να κάνετε εκθέσεις ιδεών.</w:t>
      </w:r>
    </w:p>
    <w:p w14:paraId="120F8A9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Ελπίζω να έχετε κάτι πιο σοβαρό να πείτε.</w:t>
      </w:r>
    </w:p>
    <w:p w14:paraId="120F8A9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w:t>
      </w:r>
    </w:p>
    <w:p w14:paraId="120F8A9A" w14:textId="77777777" w:rsidR="0086761A" w:rsidRDefault="00427452">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w:t>
      </w:r>
      <w:r>
        <w:rPr>
          <w:rFonts w:eastAsia="Times New Roman" w:cs="Times New Roman"/>
          <w:szCs w:val="24"/>
        </w:rPr>
        <w:t>ούμε τον κύριο Υπουργό.</w:t>
      </w:r>
    </w:p>
    <w:p w14:paraId="120F8A9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αν μου επιτρέπετε…</w:t>
      </w:r>
    </w:p>
    <w:p w14:paraId="120F8A9C" w14:textId="77777777" w:rsidR="0086761A" w:rsidRDefault="00427452">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Όχι, όχι.</w:t>
      </w:r>
    </w:p>
    <w:p w14:paraId="120F8A9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Δεν μπορώ να μιλήσω;</w:t>
      </w:r>
    </w:p>
    <w:p w14:paraId="120F8A9E" w14:textId="77777777" w:rsidR="0086761A" w:rsidRDefault="00427452">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Κανονικά</w:t>
      </w:r>
      <w:r>
        <w:rPr>
          <w:rFonts w:eastAsia="Times New Roman" w:cs="Times New Roman"/>
          <w:szCs w:val="24"/>
        </w:rPr>
        <w:t>,</w:t>
      </w:r>
      <w:r>
        <w:rPr>
          <w:rFonts w:eastAsia="Times New Roman" w:cs="Times New Roman"/>
          <w:szCs w:val="24"/>
        </w:rPr>
        <w:t xml:space="preserve"> ο Κοινοβουλευτικός Εκπρόσωπος πρέπει να μιλήσει, κύρι</w:t>
      </w:r>
      <w:r>
        <w:rPr>
          <w:rFonts w:eastAsia="Times New Roman" w:cs="Times New Roman"/>
          <w:szCs w:val="24"/>
        </w:rPr>
        <w:t>ε Σταϊκούρα.</w:t>
      </w:r>
    </w:p>
    <w:p w14:paraId="120F8A9F"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Επειδή είναι δημόσια διαθέσιμα αυτά.</w:t>
      </w:r>
    </w:p>
    <w:p w14:paraId="120F8AA0" w14:textId="77777777" w:rsidR="0086761A" w:rsidRDefault="00427452">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Θα έχετε την ευκαιρία να απαντήσετε και εσείς στη συνέχεια.</w:t>
      </w:r>
    </w:p>
    <w:p w14:paraId="120F8AA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Υφυπουργός Εσωτερικών</w:t>
      </w:r>
      <w:r>
        <w:rPr>
          <w:rFonts w:eastAsia="Times New Roman" w:cs="Times New Roman"/>
          <w:szCs w:val="24"/>
        </w:rPr>
        <w:t xml:space="preserve"> </w:t>
      </w:r>
      <w:r>
        <w:rPr>
          <w:rFonts w:eastAsia="Times New Roman" w:cs="Times New Roman"/>
          <w:szCs w:val="24"/>
        </w:rPr>
        <w:t>κ. Χρυσοβελώνη έχει τον λόγο για επτά λεπτά με σχετική ανοχή.</w:t>
      </w:r>
    </w:p>
    <w:p w14:paraId="120F8AA2"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ΜΑΡΙΝΑ </w:t>
      </w:r>
      <w:r>
        <w:rPr>
          <w:rFonts w:eastAsia="Times New Roman" w:cs="Times New Roman"/>
          <w:b/>
          <w:szCs w:val="24"/>
        </w:rPr>
        <w:t>ΧΡΥΣΟΒΕΛΩ</w:t>
      </w:r>
      <w:r w:rsidRPr="00904464">
        <w:rPr>
          <w:rFonts w:eastAsia="Times New Roman" w:cs="Times New Roman"/>
          <w:b/>
          <w:szCs w:val="24"/>
        </w:rPr>
        <w:t>ΝΗ (Υφυπουργός Εσωτερικών):</w:t>
      </w:r>
      <w:r>
        <w:rPr>
          <w:rFonts w:eastAsia="Times New Roman" w:cs="Times New Roman"/>
          <w:szCs w:val="24"/>
        </w:rPr>
        <w:t xml:space="preserve"> </w:t>
      </w:r>
      <w:r w:rsidRPr="00904464">
        <w:rPr>
          <w:rFonts w:eastAsia="Times New Roman" w:cs="Times New Roman"/>
          <w:szCs w:val="24"/>
        </w:rPr>
        <w:t>Ευχαριστώ,</w:t>
      </w:r>
      <w:r>
        <w:rPr>
          <w:rFonts w:eastAsia="Times New Roman" w:cs="Times New Roman"/>
          <w:szCs w:val="24"/>
        </w:rPr>
        <w:t xml:space="preserve"> κύριε Π</w:t>
      </w:r>
      <w:r w:rsidRPr="00904464">
        <w:rPr>
          <w:rFonts w:eastAsia="Times New Roman" w:cs="Times New Roman"/>
          <w:szCs w:val="24"/>
        </w:rPr>
        <w:t xml:space="preserve">ρόεδρε. </w:t>
      </w:r>
    </w:p>
    <w:p w14:paraId="120F8AA3"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 xml:space="preserve">Κυρίες και κύριοι </w:t>
      </w:r>
      <w:r>
        <w:rPr>
          <w:rFonts w:eastAsia="Times New Roman" w:cs="Times New Roman"/>
          <w:szCs w:val="24"/>
        </w:rPr>
        <w:t>Υ</w:t>
      </w:r>
      <w:r w:rsidRPr="00904464">
        <w:rPr>
          <w:rFonts w:eastAsia="Times New Roman" w:cs="Times New Roman"/>
          <w:szCs w:val="24"/>
        </w:rPr>
        <w:t xml:space="preserve">πουργοί και </w:t>
      </w:r>
      <w:r>
        <w:rPr>
          <w:rFonts w:eastAsia="Times New Roman" w:cs="Times New Roman"/>
          <w:szCs w:val="24"/>
        </w:rPr>
        <w:t>Β</w:t>
      </w:r>
      <w:r w:rsidRPr="00904464">
        <w:rPr>
          <w:rFonts w:eastAsia="Times New Roman" w:cs="Times New Roman"/>
          <w:szCs w:val="24"/>
        </w:rPr>
        <w:t xml:space="preserve">ουλευτές, βρίσκομαι σε αυτό το </w:t>
      </w:r>
      <w:r>
        <w:rPr>
          <w:rFonts w:eastAsia="Times New Roman" w:cs="Times New Roman"/>
          <w:szCs w:val="24"/>
        </w:rPr>
        <w:t>Β</w:t>
      </w:r>
      <w:r w:rsidRPr="00904464">
        <w:rPr>
          <w:rFonts w:eastAsia="Times New Roman" w:cs="Times New Roman"/>
          <w:szCs w:val="24"/>
        </w:rPr>
        <w:t>ήμα σήμερα</w:t>
      </w:r>
      <w:r>
        <w:rPr>
          <w:rFonts w:eastAsia="Times New Roman" w:cs="Times New Roman"/>
          <w:szCs w:val="24"/>
        </w:rPr>
        <w:t>,</w:t>
      </w:r>
      <w:r w:rsidRPr="00904464">
        <w:rPr>
          <w:rFonts w:eastAsia="Times New Roman" w:cs="Times New Roman"/>
          <w:szCs w:val="24"/>
        </w:rPr>
        <w:t xml:space="preserve"> για να σας ενημερώσω για θέματα</w:t>
      </w:r>
      <w:r>
        <w:rPr>
          <w:rFonts w:eastAsia="Times New Roman" w:cs="Times New Roman"/>
          <w:szCs w:val="24"/>
        </w:rPr>
        <w:t>,</w:t>
      </w:r>
      <w:r w:rsidRPr="00904464">
        <w:rPr>
          <w:rFonts w:eastAsia="Times New Roman" w:cs="Times New Roman"/>
          <w:szCs w:val="24"/>
        </w:rPr>
        <w:t xml:space="preserve"> που αφορούν στο χαρτοφυλάκιό μου, ξεκινώντας από την ισότητα των φύλων. Συγχρόνως</w:t>
      </w:r>
      <w:r>
        <w:rPr>
          <w:rFonts w:eastAsia="Times New Roman" w:cs="Times New Roman"/>
          <w:szCs w:val="24"/>
        </w:rPr>
        <w:t>,</w:t>
      </w:r>
      <w:r w:rsidRPr="00904464">
        <w:rPr>
          <w:rFonts w:eastAsia="Times New Roman" w:cs="Times New Roman"/>
          <w:szCs w:val="24"/>
        </w:rPr>
        <w:t xml:space="preserve"> </w:t>
      </w:r>
      <w:r w:rsidRPr="00904464">
        <w:rPr>
          <w:rFonts w:eastAsia="Times New Roman" w:cs="Times New Roman"/>
          <w:szCs w:val="24"/>
        </w:rPr>
        <w:t xml:space="preserve">ευελπιστώ να μάθουν οι Έλληνες πολίτες πού ακριβώς επενδύεται το συγκεκριμένο μέρος των χρημάτων </w:t>
      </w:r>
      <w:r>
        <w:rPr>
          <w:rFonts w:eastAsia="Times New Roman" w:cs="Times New Roman"/>
          <w:szCs w:val="24"/>
        </w:rPr>
        <w:t>τους,</w:t>
      </w:r>
      <w:r w:rsidRPr="00904464">
        <w:rPr>
          <w:rFonts w:eastAsia="Times New Roman" w:cs="Times New Roman"/>
          <w:szCs w:val="24"/>
        </w:rPr>
        <w:t xml:space="preserve"> που αφορά σε αυτόν τον τομέα. </w:t>
      </w:r>
    </w:p>
    <w:p w14:paraId="120F8AA4"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 xml:space="preserve">Από την </w:t>
      </w:r>
      <w:r>
        <w:rPr>
          <w:rFonts w:eastAsia="Times New Roman" w:cs="Times New Roman"/>
          <w:szCs w:val="24"/>
        </w:rPr>
        <w:t>α</w:t>
      </w:r>
      <w:r w:rsidRPr="00904464">
        <w:rPr>
          <w:rFonts w:eastAsia="Times New Roman" w:cs="Times New Roman"/>
          <w:szCs w:val="24"/>
        </w:rPr>
        <w:t>νάληψη των καθηκόντων της Κυβέρνησης συνεργασ</w:t>
      </w:r>
      <w:r>
        <w:rPr>
          <w:rFonts w:eastAsia="Times New Roman" w:cs="Times New Roman"/>
          <w:szCs w:val="24"/>
        </w:rPr>
        <w:t>ίας Σ</w:t>
      </w:r>
      <w:r w:rsidRPr="00904464">
        <w:rPr>
          <w:rFonts w:eastAsia="Times New Roman" w:cs="Times New Roman"/>
          <w:szCs w:val="24"/>
        </w:rPr>
        <w:t>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ΝΕΛ</w:t>
      </w:r>
      <w:r>
        <w:rPr>
          <w:rFonts w:eastAsia="Times New Roman" w:cs="Times New Roman"/>
          <w:szCs w:val="24"/>
        </w:rPr>
        <w:t>,</w:t>
      </w:r>
      <w:r w:rsidRPr="00904464">
        <w:rPr>
          <w:rFonts w:eastAsia="Times New Roman" w:cs="Times New Roman"/>
          <w:szCs w:val="24"/>
        </w:rPr>
        <w:t xml:space="preserve"> στον τομέα </w:t>
      </w:r>
      <w:r>
        <w:rPr>
          <w:rFonts w:eastAsia="Times New Roman" w:cs="Times New Roman"/>
          <w:szCs w:val="24"/>
        </w:rPr>
        <w:t>της ισότητο</w:t>
      </w:r>
      <w:r w:rsidRPr="00904464">
        <w:rPr>
          <w:rFonts w:eastAsia="Times New Roman" w:cs="Times New Roman"/>
          <w:szCs w:val="24"/>
        </w:rPr>
        <w:t>ς των φύλων για την υπόθεση</w:t>
      </w:r>
      <w:r w:rsidRPr="00904464">
        <w:rPr>
          <w:rFonts w:eastAsia="Times New Roman" w:cs="Times New Roman"/>
          <w:szCs w:val="24"/>
        </w:rPr>
        <w:t xml:space="preserve"> της υποστήριξης των γυναικείων ζητημάτων</w:t>
      </w:r>
      <w:r>
        <w:rPr>
          <w:rFonts w:eastAsia="Times New Roman" w:cs="Times New Roman"/>
          <w:szCs w:val="24"/>
        </w:rPr>
        <w:t>,</w:t>
      </w:r>
      <w:r w:rsidRPr="00904464">
        <w:rPr>
          <w:rFonts w:eastAsia="Times New Roman" w:cs="Times New Roman"/>
          <w:szCs w:val="24"/>
        </w:rPr>
        <w:t xml:space="preserve"> αλλά και της κατοχύρ</w:t>
      </w:r>
      <w:r>
        <w:rPr>
          <w:rFonts w:eastAsia="Times New Roman" w:cs="Times New Roman"/>
          <w:szCs w:val="24"/>
        </w:rPr>
        <w:t xml:space="preserve">ωσης των γυναικείων δικαιωμάτων, </w:t>
      </w:r>
      <w:r w:rsidRPr="00904464">
        <w:rPr>
          <w:rFonts w:eastAsia="Times New Roman" w:cs="Times New Roman"/>
          <w:szCs w:val="24"/>
        </w:rPr>
        <w:t xml:space="preserve">έχω την άποψη ότι έχουν γίνει πολλά και θετικά βήματα προόδου. </w:t>
      </w:r>
    </w:p>
    <w:p w14:paraId="120F8AA5"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Εδώ</w:t>
      </w:r>
      <w:r>
        <w:rPr>
          <w:rFonts w:eastAsia="Times New Roman" w:cs="Times New Roman"/>
          <w:szCs w:val="24"/>
        </w:rPr>
        <w:t xml:space="preserve">, στη συζήτηση για τον </w:t>
      </w:r>
      <w:r>
        <w:rPr>
          <w:rFonts w:eastAsia="Times New Roman" w:cs="Times New Roman"/>
          <w:szCs w:val="24"/>
        </w:rPr>
        <w:t>π</w:t>
      </w:r>
      <w:r w:rsidRPr="00904464">
        <w:rPr>
          <w:rFonts w:eastAsia="Times New Roman" w:cs="Times New Roman"/>
          <w:szCs w:val="24"/>
        </w:rPr>
        <w:t>ροϋπολογισμό</w:t>
      </w:r>
      <w:r>
        <w:rPr>
          <w:rFonts w:eastAsia="Times New Roman" w:cs="Times New Roman"/>
          <w:szCs w:val="24"/>
        </w:rPr>
        <w:t>,</w:t>
      </w:r>
      <w:r w:rsidRPr="00904464">
        <w:rPr>
          <w:rFonts w:eastAsia="Times New Roman" w:cs="Times New Roman"/>
          <w:szCs w:val="24"/>
        </w:rPr>
        <w:t xml:space="preserve"> είναι καλό να κάνουμε έναν λογαριασμό για το τι έγινε κ</w:t>
      </w:r>
      <w:r w:rsidRPr="00904464">
        <w:rPr>
          <w:rFonts w:eastAsia="Times New Roman" w:cs="Times New Roman"/>
          <w:szCs w:val="24"/>
        </w:rPr>
        <w:t xml:space="preserve">αι </w:t>
      </w:r>
      <w:r>
        <w:rPr>
          <w:rFonts w:eastAsia="Times New Roman" w:cs="Times New Roman"/>
          <w:szCs w:val="24"/>
        </w:rPr>
        <w:t xml:space="preserve">το </w:t>
      </w:r>
      <w:r w:rsidRPr="00904464">
        <w:rPr>
          <w:rFonts w:eastAsia="Times New Roman" w:cs="Times New Roman"/>
          <w:szCs w:val="24"/>
        </w:rPr>
        <w:t>τι μένει να γίνει. Πρώτον, το 2016</w:t>
      </w:r>
      <w:r>
        <w:rPr>
          <w:rFonts w:eastAsia="Times New Roman" w:cs="Times New Roman"/>
          <w:szCs w:val="24"/>
        </w:rPr>
        <w:t>,</w:t>
      </w:r>
      <w:r w:rsidRPr="00904464">
        <w:rPr>
          <w:rFonts w:eastAsia="Times New Roman" w:cs="Times New Roman"/>
          <w:szCs w:val="24"/>
        </w:rPr>
        <w:t xml:space="preserve"> μέσα στον πρώτο κιόλας χρόνο διακυβέρνησης της χώρας</w:t>
      </w:r>
      <w:r>
        <w:rPr>
          <w:rFonts w:eastAsia="Times New Roman" w:cs="Times New Roman"/>
          <w:szCs w:val="24"/>
        </w:rPr>
        <w:t>,</w:t>
      </w:r>
      <w:r w:rsidRPr="00904464">
        <w:rPr>
          <w:rFonts w:eastAsia="Times New Roman" w:cs="Times New Roman"/>
          <w:szCs w:val="24"/>
        </w:rPr>
        <w:t xml:space="preserve"> ολοκληρώθηκε και θεσμοθετήθηκε ένα πραγματικό </w:t>
      </w:r>
      <w:r>
        <w:rPr>
          <w:rFonts w:eastAsia="Times New Roman" w:cs="Times New Roman"/>
          <w:szCs w:val="24"/>
        </w:rPr>
        <w:t>ε</w:t>
      </w:r>
      <w:r w:rsidRPr="00904464">
        <w:rPr>
          <w:rFonts w:eastAsia="Times New Roman" w:cs="Times New Roman"/>
          <w:szCs w:val="24"/>
        </w:rPr>
        <w:t>θνικό σχέδιο δράσης για την ισότητα των φύλων</w:t>
      </w:r>
      <w:r>
        <w:rPr>
          <w:rFonts w:eastAsia="Times New Roman" w:cs="Times New Roman"/>
          <w:szCs w:val="24"/>
        </w:rPr>
        <w:t>,</w:t>
      </w:r>
      <w:r w:rsidRPr="00904464">
        <w:rPr>
          <w:rFonts w:eastAsia="Times New Roman" w:cs="Times New Roman"/>
          <w:szCs w:val="24"/>
        </w:rPr>
        <w:t xml:space="preserve"> εναρμονισμένο με τις αρχές του ΟΗΕ. Δηλαδή</w:t>
      </w:r>
      <w:r>
        <w:rPr>
          <w:rFonts w:eastAsia="Times New Roman" w:cs="Times New Roman"/>
          <w:szCs w:val="24"/>
        </w:rPr>
        <w:t>,</w:t>
      </w:r>
      <w:r w:rsidRPr="00904464">
        <w:rPr>
          <w:rFonts w:eastAsia="Times New Roman" w:cs="Times New Roman"/>
          <w:szCs w:val="24"/>
        </w:rPr>
        <w:t xml:space="preserve"> μετά από μία ευρεία δι</w:t>
      </w:r>
      <w:r w:rsidRPr="00904464">
        <w:rPr>
          <w:rFonts w:eastAsia="Times New Roman" w:cs="Times New Roman"/>
          <w:szCs w:val="24"/>
        </w:rPr>
        <w:t>αβούλευση μέσα στην κοινωνία</w:t>
      </w:r>
      <w:r>
        <w:rPr>
          <w:rFonts w:eastAsia="Times New Roman" w:cs="Times New Roman"/>
          <w:szCs w:val="24"/>
        </w:rPr>
        <w:t>,</w:t>
      </w:r>
      <w:r w:rsidRPr="00904464">
        <w:rPr>
          <w:rFonts w:eastAsia="Times New Roman" w:cs="Times New Roman"/>
          <w:szCs w:val="24"/>
        </w:rPr>
        <w:t xml:space="preserve"> διαρθρώθηκε ένα πρόγραμμα πολιτικών πράξεων. </w:t>
      </w:r>
      <w:r>
        <w:rPr>
          <w:rFonts w:eastAsia="Times New Roman" w:cs="Times New Roman"/>
          <w:szCs w:val="24"/>
        </w:rPr>
        <w:t>Σ</w:t>
      </w:r>
      <w:r w:rsidRPr="00904464">
        <w:rPr>
          <w:rFonts w:eastAsia="Times New Roman" w:cs="Times New Roman"/>
          <w:szCs w:val="24"/>
        </w:rPr>
        <w:t>υμφωνήσαμε με ποιους τρό</w:t>
      </w:r>
      <w:r w:rsidRPr="00904464">
        <w:rPr>
          <w:rFonts w:eastAsia="Times New Roman" w:cs="Times New Roman"/>
          <w:szCs w:val="24"/>
        </w:rPr>
        <w:lastRenderedPageBreak/>
        <w:t>πους και μέσα σε ποιον χρονικό ορίζοντα θα δρομο</w:t>
      </w:r>
      <w:r>
        <w:rPr>
          <w:rFonts w:eastAsia="Times New Roman" w:cs="Times New Roman"/>
          <w:szCs w:val="24"/>
        </w:rPr>
        <w:t xml:space="preserve">λογηθούν οι κατάλληλες επιλογές, </w:t>
      </w:r>
      <w:r w:rsidRPr="00904464">
        <w:rPr>
          <w:rFonts w:eastAsia="Times New Roman" w:cs="Times New Roman"/>
          <w:szCs w:val="24"/>
        </w:rPr>
        <w:t>με σκοπό τη σημαντική βελτίωση τ</w:t>
      </w:r>
      <w:r>
        <w:rPr>
          <w:rFonts w:eastAsia="Times New Roman" w:cs="Times New Roman"/>
          <w:szCs w:val="24"/>
        </w:rPr>
        <w:t>η</w:t>
      </w:r>
      <w:r w:rsidRPr="00904464">
        <w:rPr>
          <w:rFonts w:eastAsia="Times New Roman" w:cs="Times New Roman"/>
          <w:szCs w:val="24"/>
        </w:rPr>
        <w:t>ς θέσ</w:t>
      </w:r>
      <w:r>
        <w:rPr>
          <w:rFonts w:eastAsia="Times New Roman" w:cs="Times New Roman"/>
          <w:szCs w:val="24"/>
        </w:rPr>
        <w:t>η</w:t>
      </w:r>
      <w:r w:rsidRPr="00904464">
        <w:rPr>
          <w:rFonts w:eastAsia="Times New Roman" w:cs="Times New Roman"/>
          <w:szCs w:val="24"/>
        </w:rPr>
        <w:t>ς των γυναικών σε όλο</w:t>
      </w:r>
      <w:r>
        <w:rPr>
          <w:rFonts w:eastAsia="Times New Roman" w:cs="Times New Roman"/>
          <w:szCs w:val="24"/>
        </w:rPr>
        <w:t xml:space="preserve">υς τους τομείς </w:t>
      </w:r>
      <w:r>
        <w:rPr>
          <w:rFonts w:eastAsia="Times New Roman" w:cs="Times New Roman"/>
          <w:szCs w:val="24"/>
        </w:rPr>
        <w:t>της δραστηριότητος στην ε</w:t>
      </w:r>
      <w:r w:rsidRPr="00904464">
        <w:rPr>
          <w:rFonts w:eastAsia="Times New Roman" w:cs="Times New Roman"/>
          <w:szCs w:val="24"/>
        </w:rPr>
        <w:t xml:space="preserve">λληνική κοινωνία. </w:t>
      </w:r>
    </w:p>
    <w:p w14:paraId="120F8AA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οικονομική κρίση μά</w:t>
      </w:r>
      <w:r w:rsidRPr="00904464">
        <w:rPr>
          <w:rFonts w:eastAsia="Times New Roman" w:cs="Times New Roman"/>
          <w:szCs w:val="24"/>
        </w:rPr>
        <w:t>ς είχε δώσει</w:t>
      </w:r>
      <w:r>
        <w:rPr>
          <w:rFonts w:eastAsia="Times New Roman" w:cs="Times New Roman"/>
          <w:szCs w:val="24"/>
        </w:rPr>
        <w:t xml:space="preserve"> δείγματα και αριθμούς για την αιτιώδη της συνάφεια</w:t>
      </w:r>
      <w:r w:rsidRPr="00904464">
        <w:rPr>
          <w:rFonts w:eastAsia="Times New Roman" w:cs="Times New Roman"/>
          <w:szCs w:val="24"/>
        </w:rPr>
        <w:t xml:space="preserve"> με την οπισθοδρόμηση των γυναικείων κατακτήσεων</w:t>
      </w:r>
      <w:r>
        <w:rPr>
          <w:rFonts w:eastAsia="Times New Roman" w:cs="Times New Roman"/>
          <w:szCs w:val="24"/>
        </w:rPr>
        <w:t>,</w:t>
      </w:r>
      <w:r w:rsidRPr="00904464">
        <w:rPr>
          <w:rFonts w:eastAsia="Times New Roman" w:cs="Times New Roman"/>
          <w:szCs w:val="24"/>
        </w:rPr>
        <w:t xml:space="preserve"> ακόμα και για την αύξηση των κρουσμάτων έμφυλης βίας.</w:t>
      </w:r>
      <w:r>
        <w:rPr>
          <w:rFonts w:eastAsia="Times New Roman" w:cs="Times New Roman"/>
          <w:szCs w:val="24"/>
        </w:rPr>
        <w:t xml:space="preserve"> </w:t>
      </w:r>
      <w:r w:rsidRPr="00904464">
        <w:rPr>
          <w:rFonts w:eastAsia="Times New Roman" w:cs="Times New Roman"/>
          <w:szCs w:val="24"/>
        </w:rPr>
        <w:t xml:space="preserve">Υστέρα από πολύ κοπιώδη διεργασία δημιουργήθηκε το </w:t>
      </w:r>
      <w:r>
        <w:rPr>
          <w:rFonts w:eastAsia="Times New Roman" w:cs="Times New Roman"/>
          <w:szCs w:val="24"/>
        </w:rPr>
        <w:t>Εθνικό Σχέδιο Δράσης για την Ισότητα τ</w:t>
      </w:r>
      <w:r w:rsidRPr="00904464">
        <w:rPr>
          <w:rFonts w:eastAsia="Times New Roman" w:cs="Times New Roman"/>
          <w:szCs w:val="24"/>
        </w:rPr>
        <w:t>ων Φύλων</w:t>
      </w:r>
      <w:r>
        <w:rPr>
          <w:rFonts w:eastAsia="Times New Roman" w:cs="Times New Roman"/>
          <w:szCs w:val="24"/>
        </w:rPr>
        <w:t xml:space="preserve"> 2016-</w:t>
      </w:r>
      <w:r w:rsidRPr="00904464">
        <w:rPr>
          <w:rFonts w:eastAsia="Times New Roman" w:cs="Times New Roman"/>
          <w:szCs w:val="24"/>
        </w:rPr>
        <w:t xml:space="preserve">2020. </w:t>
      </w:r>
    </w:p>
    <w:p w14:paraId="120F8AA7"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Δεύτερον</w:t>
      </w:r>
      <w:r>
        <w:rPr>
          <w:rFonts w:eastAsia="Times New Roman" w:cs="Times New Roman"/>
          <w:szCs w:val="24"/>
        </w:rPr>
        <w:t>,</w:t>
      </w:r>
      <w:r w:rsidRPr="00904464">
        <w:rPr>
          <w:rFonts w:eastAsia="Times New Roman" w:cs="Times New Roman"/>
          <w:szCs w:val="24"/>
        </w:rPr>
        <w:t xml:space="preserve"> εξασφαλίσαμε την ενίσχυση και ενδυνάμωση της ουσιαστικής λειτουργίας των δύο βασικών φορέων άσκησ</w:t>
      </w:r>
      <w:r>
        <w:rPr>
          <w:rFonts w:eastAsia="Times New Roman" w:cs="Times New Roman"/>
          <w:szCs w:val="24"/>
        </w:rPr>
        <w:t>η</w:t>
      </w:r>
      <w:r w:rsidRPr="00904464">
        <w:rPr>
          <w:rFonts w:eastAsia="Times New Roman" w:cs="Times New Roman"/>
          <w:szCs w:val="24"/>
        </w:rPr>
        <w:t>ς κρατικής πολιτικής για τα θέματα ισό</w:t>
      </w:r>
      <w:r w:rsidRPr="00904464">
        <w:rPr>
          <w:rFonts w:eastAsia="Times New Roman" w:cs="Times New Roman"/>
          <w:szCs w:val="24"/>
        </w:rPr>
        <w:t xml:space="preserve">τητος των φύλων, τη Γενική Γραμματεία Ισότητος </w:t>
      </w:r>
      <w:r>
        <w:rPr>
          <w:rFonts w:eastAsia="Times New Roman" w:cs="Times New Roman"/>
          <w:szCs w:val="24"/>
        </w:rPr>
        <w:t>τ</w:t>
      </w:r>
      <w:r w:rsidRPr="00904464">
        <w:rPr>
          <w:rFonts w:eastAsia="Times New Roman" w:cs="Times New Roman"/>
          <w:szCs w:val="24"/>
        </w:rPr>
        <w:t xml:space="preserve">ων Φύλων και το </w:t>
      </w:r>
      <w:r>
        <w:rPr>
          <w:rFonts w:eastAsia="Times New Roman" w:cs="Times New Roman"/>
          <w:szCs w:val="24"/>
        </w:rPr>
        <w:t>Κέντρο Ερευνών γ</w:t>
      </w:r>
      <w:r w:rsidRPr="00904464">
        <w:rPr>
          <w:rFonts w:eastAsia="Times New Roman" w:cs="Times New Roman"/>
          <w:szCs w:val="24"/>
        </w:rPr>
        <w:t>ια Θέματα Ισότητος. Τα καταφέραμε</w:t>
      </w:r>
      <w:r>
        <w:rPr>
          <w:rFonts w:eastAsia="Times New Roman" w:cs="Times New Roman"/>
          <w:szCs w:val="24"/>
        </w:rPr>
        <w:t>,</w:t>
      </w:r>
      <w:r w:rsidRPr="00904464">
        <w:rPr>
          <w:rFonts w:eastAsia="Times New Roman" w:cs="Times New Roman"/>
          <w:szCs w:val="24"/>
        </w:rPr>
        <w:t xml:space="preserve"> αξιοποιώντας την άοκνη εργασία </w:t>
      </w:r>
      <w:r>
        <w:rPr>
          <w:rFonts w:eastAsia="Times New Roman" w:cs="Times New Roman"/>
          <w:szCs w:val="24"/>
        </w:rPr>
        <w:t>των εργαζόμε</w:t>
      </w:r>
      <w:r w:rsidRPr="00904464">
        <w:rPr>
          <w:rFonts w:eastAsia="Times New Roman" w:cs="Times New Roman"/>
          <w:szCs w:val="24"/>
        </w:rPr>
        <w:t xml:space="preserve">νων σε αυτούς τους φορείς. </w:t>
      </w:r>
    </w:p>
    <w:p w14:paraId="120F8AA8"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Μάλιστα</w:t>
      </w:r>
      <w:r>
        <w:rPr>
          <w:rFonts w:eastAsia="Times New Roman" w:cs="Times New Roman"/>
          <w:szCs w:val="24"/>
        </w:rPr>
        <w:t>,</w:t>
      </w:r>
      <w:r w:rsidRPr="00904464">
        <w:rPr>
          <w:rFonts w:eastAsia="Times New Roman" w:cs="Times New Roman"/>
          <w:szCs w:val="24"/>
        </w:rPr>
        <w:t xml:space="preserve"> με την εργασία και άλλων έμπειρων στελεχών του δημοσίου από ά</w:t>
      </w:r>
      <w:r w:rsidRPr="00904464">
        <w:rPr>
          <w:rFonts w:eastAsia="Times New Roman" w:cs="Times New Roman"/>
          <w:szCs w:val="24"/>
        </w:rPr>
        <w:t xml:space="preserve">λλα </w:t>
      </w:r>
      <w:r>
        <w:rPr>
          <w:rFonts w:eastAsia="Times New Roman" w:cs="Times New Roman"/>
          <w:szCs w:val="24"/>
        </w:rPr>
        <w:t>Υ</w:t>
      </w:r>
      <w:r w:rsidRPr="00904464">
        <w:rPr>
          <w:rFonts w:eastAsia="Times New Roman" w:cs="Times New Roman"/>
          <w:szCs w:val="24"/>
        </w:rPr>
        <w:t>πουργεία</w:t>
      </w:r>
      <w:r>
        <w:rPr>
          <w:rFonts w:eastAsia="Times New Roman" w:cs="Times New Roman"/>
          <w:szCs w:val="24"/>
        </w:rPr>
        <w:t>,</w:t>
      </w:r>
      <w:r w:rsidRPr="00904464">
        <w:rPr>
          <w:rFonts w:eastAsia="Times New Roman" w:cs="Times New Roman"/>
          <w:szCs w:val="24"/>
        </w:rPr>
        <w:t xml:space="preserve"> βρήκαμε και βρίσκουμε τους πόρους</w:t>
      </w:r>
      <w:r>
        <w:rPr>
          <w:rFonts w:eastAsia="Times New Roman" w:cs="Times New Roman"/>
          <w:szCs w:val="24"/>
        </w:rPr>
        <w:t>,</w:t>
      </w:r>
      <w:r w:rsidRPr="00904464">
        <w:rPr>
          <w:rFonts w:eastAsia="Times New Roman" w:cs="Times New Roman"/>
          <w:szCs w:val="24"/>
        </w:rPr>
        <w:t xml:space="preserve"> για να συνεχίσει να λειτουργεί το πανελλαδικό δίκτυο δο</w:t>
      </w:r>
      <w:r>
        <w:rPr>
          <w:rFonts w:eastAsia="Times New Roman" w:cs="Times New Roman"/>
          <w:szCs w:val="24"/>
        </w:rPr>
        <w:t>μών αυτών των δύο φορέων, δ</w:t>
      </w:r>
      <w:r w:rsidRPr="00904464">
        <w:rPr>
          <w:rFonts w:eastAsia="Times New Roman" w:cs="Times New Roman"/>
          <w:szCs w:val="24"/>
        </w:rPr>
        <w:t>ηλαδή των μονάδων ανά την Ελλάδα</w:t>
      </w:r>
      <w:r>
        <w:rPr>
          <w:rFonts w:eastAsia="Times New Roman" w:cs="Times New Roman"/>
          <w:szCs w:val="24"/>
        </w:rPr>
        <w:t>,</w:t>
      </w:r>
      <w:r w:rsidRPr="00904464">
        <w:rPr>
          <w:rFonts w:eastAsia="Times New Roman" w:cs="Times New Roman"/>
          <w:szCs w:val="24"/>
        </w:rPr>
        <w:t xml:space="preserve"> που καθημερινά έχουν ως ευθύνη τους την αντιμετώπιση περιστατικών </w:t>
      </w:r>
      <w:r w:rsidRPr="00904464">
        <w:rPr>
          <w:rFonts w:eastAsia="Times New Roman" w:cs="Times New Roman"/>
          <w:szCs w:val="24"/>
        </w:rPr>
        <w:lastRenderedPageBreak/>
        <w:t>έμφυλης βίας, ενδοοικ</w:t>
      </w:r>
      <w:r>
        <w:rPr>
          <w:rFonts w:eastAsia="Times New Roman" w:cs="Times New Roman"/>
          <w:szCs w:val="24"/>
        </w:rPr>
        <w:t>ογε</w:t>
      </w:r>
      <w:r>
        <w:rPr>
          <w:rFonts w:eastAsia="Times New Roman" w:cs="Times New Roman"/>
          <w:szCs w:val="24"/>
        </w:rPr>
        <w:t>νειακής κακοποίησης γυναικών</w:t>
      </w:r>
      <w:r w:rsidRPr="00904464">
        <w:rPr>
          <w:rFonts w:eastAsia="Times New Roman" w:cs="Times New Roman"/>
          <w:szCs w:val="24"/>
        </w:rPr>
        <w:t xml:space="preserve"> και σε αρκετές περιπτώσεις και των παιδιών τους. </w:t>
      </w:r>
      <w:r>
        <w:rPr>
          <w:rFonts w:eastAsia="Times New Roman" w:cs="Times New Roman"/>
          <w:szCs w:val="24"/>
        </w:rPr>
        <w:t>Π</w:t>
      </w:r>
      <w:r w:rsidRPr="00904464">
        <w:rPr>
          <w:rFonts w:eastAsia="Times New Roman" w:cs="Times New Roman"/>
          <w:szCs w:val="24"/>
        </w:rPr>
        <w:t>ρόκειται για τα συμβουλευτικά κέντρα και τους ξενώνες φιλοξενίας</w:t>
      </w:r>
      <w:r>
        <w:rPr>
          <w:rFonts w:eastAsia="Times New Roman" w:cs="Times New Roman"/>
          <w:szCs w:val="24"/>
        </w:rPr>
        <w:t>,</w:t>
      </w:r>
      <w:r w:rsidRPr="00904464">
        <w:rPr>
          <w:rFonts w:eastAsia="Times New Roman" w:cs="Times New Roman"/>
          <w:szCs w:val="24"/>
        </w:rPr>
        <w:t xml:space="preserve"> καθώς και το τηλεφωνικό κέντρο 24ωρης παροχής στήριξης 15900. </w:t>
      </w:r>
    </w:p>
    <w:p w14:paraId="120F8AA9"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 xml:space="preserve">Τα νούμερα είναι </w:t>
      </w:r>
      <w:r>
        <w:rPr>
          <w:rFonts w:eastAsia="Times New Roman" w:cs="Times New Roman"/>
          <w:szCs w:val="24"/>
        </w:rPr>
        <w:t>α</w:t>
      </w:r>
      <w:r w:rsidRPr="00904464">
        <w:rPr>
          <w:rFonts w:eastAsia="Times New Roman" w:cs="Times New Roman"/>
          <w:szCs w:val="24"/>
        </w:rPr>
        <w:t>ποκαλυπτικά</w:t>
      </w:r>
      <w:r>
        <w:rPr>
          <w:rFonts w:eastAsia="Times New Roman" w:cs="Times New Roman"/>
          <w:szCs w:val="24"/>
        </w:rPr>
        <w:t>,</w:t>
      </w:r>
      <w:r w:rsidRPr="00904464">
        <w:rPr>
          <w:rFonts w:eastAsia="Times New Roman" w:cs="Times New Roman"/>
          <w:szCs w:val="24"/>
        </w:rPr>
        <w:t xml:space="preserve"> αλλά και αποδεικτ</w:t>
      </w:r>
      <w:r w:rsidRPr="00904464">
        <w:rPr>
          <w:rFonts w:eastAsia="Times New Roman" w:cs="Times New Roman"/>
          <w:szCs w:val="24"/>
        </w:rPr>
        <w:t xml:space="preserve">ικά. Μόνο από την 1η </w:t>
      </w:r>
      <w:r>
        <w:rPr>
          <w:rFonts w:eastAsia="Times New Roman" w:cs="Times New Roman"/>
          <w:szCs w:val="24"/>
        </w:rPr>
        <w:t>Δεκεμβρίου</w:t>
      </w:r>
      <w:r w:rsidRPr="00904464">
        <w:rPr>
          <w:rFonts w:eastAsia="Times New Roman" w:cs="Times New Roman"/>
          <w:szCs w:val="24"/>
        </w:rPr>
        <w:t xml:space="preserve"> 2015 έως τις μέρες </w:t>
      </w:r>
      <w:r>
        <w:rPr>
          <w:rFonts w:eastAsia="Times New Roman" w:cs="Times New Roman"/>
          <w:szCs w:val="24"/>
        </w:rPr>
        <w:t>μας,</w:t>
      </w:r>
      <w:r w:rsidRPr="00904464">
        <w:rPr>
          <w:rFonts w:eastAsia="Times New Roman" w:cs="Times New Roman"/>
          <w:szCs w:val="24"/>
        </w:rPr>
        <w:t xml:space="preserve"> οι προαναφερόμενες δομές</w:t>
      </w:r>
      <w:r>
        <w:rPr>
          <w:rFonts w:eastAsia="Times New Roman" w:cs="Times New Roman"/>
          <w:szCs w:val="24"/>
        </w:rPr>
        <w:t>,</w:t>
      </w:r>
      <w:r w:rsidRPr="00904464">
        <w:rPr>
          <w:rFonts w:eastAsia="Times New Roman" w:cs="Times New Roman"/>
          <w:szCs w:val="24"/>
        </w:rPr>
        <w:t xml:space="preserve"> με την υποστήριξη της </w:t>
      </w:r>
      <w:r>
        <w:rPr>
          <w:rFonts w:eastAsia="Times New Roman" w:cs="Times New Roman"/>
          <w:szCs w:val="24"/>
        </w:rPr>
        <w:t>Γ</w:t>
      </w:r>
      <w:r w:rsidRPr="00904464">
        <w:rPr>
          <w:rFonts w:eastAsia="Times New Roman" w:cs="Times New Roman"/>
          <w:szCs w:val="24"/>
        </w:rPr>
        <w:t xml:space="preserve">ενικής </w:t>
      </w:r>
      <w:r>
        <w:rPr>
          <w:rFonts w:eastAsia="Times New Roman" w:cs="Times New Roman"/>
          <w:szCs w:val="24"/>
        </w:rPr>
        <w:t>Γ</w:t>
      </w:r>
      <w:r w:rsidRPr="00904464">
        <w:rPr>
          <w:rFonts w:eastAsia="Times New Roman" w:cs="Times New Roman"/>
          <w:szCs w:val="24"/>
        </w:rPr>
        <w:t xml:space="preserve">ραμματείας </w:t>
      </w:r>
      <w:r>
        <w:rPr>
          <w:rFonts w:eastAsia="Times New Roman" w:cs="Times New Roman"/>
          <w:szCs w:val="24"/>
        </w:rPr>
        <w:t xml:space="preserve">Ισότητας των Φύλων </w:t>
      </w:r>
      <w:r w:rsidRPr="00904464">
        <w:rPr>
          <w:rFonts w:eastAsia="Times New Roman" w:cs="Times New Roman"/>
          <w:szCs w:val="24"/>
        </w:rPr>
        <w:t xml:space="preserve">και του </w:t>
      </w:r>
      <w:r>
        <w:rPr>
          <w:rFonts w:eastAsia="Times New Roman" w:cs="Times New Roman"/>
          <w:szCs w:val="24"/>
        </w:rPr>
        <w:t>ΚΕΘΙ,</w:t>
      </w:r>
      <w:r w:rsidRPr="00904464">
        <w:rPr>
          <w:rFonts w:eastAsia="Times New Roman" w:cs="Times New Roman"/>
          <w:szCs w:val="24"/>
        </w:rPr>
        <w:t xml:space="preserve"> έχουν προσφέρει βοήθεια σε </w:t>
      </w:r>
      <w:r>
        <w:rPr>
          <w:rFonts w:eastAsia="Times New Roman" w:cs="Times New Roman"/>
          <w:szCs w:val="24"/>
        </w:rPr>
        <w:t xml:space="preserve">δεκαπέντε </w:t>
      </w:r>
      <w:r w:rsidRPr="00ED7C81">
        <w:rPr>
          <w:rFonts w:eastAsia="Times New Roman" w:cs="Times New Roman"/>
          <w:szCs w:val="24"/>
        </w:rPr>
        <w:t>χιλιάδες υποθέσεις γυναικών</w:t>
      </w:r>
      <w:r>
        <w:rPr>
          <w:rFonts w:eastAsia="Times New Roman" w:cs="Times New Roman"/>
          <w:szCs w:val="24"/>
        </w:rPr>
        <w:t>,</w:t>
      </w:r>
      <w:r w:rsidRPr="00ED7C81">
        <w:rPr>
          <w:rFonts w:eastAsia="Times New Roman" w:cs="Times New Roman"/>
          <w:szCs w:val="24"/>
        </w:rPr>
        <w:t xml:space="preserve"> θυμάτων βίας. </w:t>
      </w:r>
    </w:p>
    <w:p w14:paraId="120F8AAA" w14:textId="77777777" w:rsidR="0086761A" w:rsidRDefault="00427452">
      <w:pPr>
        <w:spacing w:line="600" w:lineRule="auto"/>
        <w:ind w:firstLine="720"/>
        <w:jc w:val="both"/>
        <w:rPr>
          <w:rFonts w:eastAsia="Times New Roman" w:cs="Times New Roman"/>
          <w:szCs w:val="24"/>
        </w:rPr>
      </w:pPr>
      <w:r w:rsidRPr="00ED7C81">
        <w:rPr>
          <w:rFonts w:eastAsia="Times New Roman" w:cs="Times New Roman"/>
          <w:szCs w:val="24"/>
        </w:rPr>
        <w:t>Σε αυτό το σημείο</w:t>
      </w:r>
      <w:r>
        <w:rPr>
          <w:rFonts w:eastAsia="Times New Roman" w:cs="Times New Roman"/>
          <w:szCs w:val="24"/>
        </w:rPr>
        <w:t>,</w:t>
      </w:r>
      <w:r>
        <w:rPr>
          <w:rFonts w:eastAsia="Times New Roman" w:cs="Times New Roman"/>
          <w:szCs w:val="24"/>
        </w:rPr>
        <w:t xml:space="preserve"> σας </w:t>
      </w:r>
      <w:r w:rsidRPr="00ED7C81">
        <w:rPr>
          <w:rFonts w:eastAsia="Times New Roman" w:cs="Times New Roman"/>
          <w:szCs w:val="24"/>
        </w:rPr>
        <w:t xml:space="preserve">εφιστώ την προσοχή, για να κατανοήσετε ποια δύναμη διαθέτει το ανθρώπινο δυναμικό του τομέα, για το οποίο έχω την πολιτική ευθύνη από τον Αύγουστο του 2018. Χαρακτηριστικό παράδειγμα προκύπτει από τη λειτουργία του </w:t>
      </w:r>
      <w:r>
        <w:rPr>
          <w:rFonts w:eastAsia="Times New Roman" w:cs="Times New Roman"/>
          <w:szCs w:val="24"/>
        </w:rPr>
        <w:t>ΚΕΘΙ</w:t>
      </w:r>
      <w:r w:rsidRPr="00ED7C81">
        <w:rPr>
          <w:rFonts w:eastAsia="Times New Roman" w:cs="Times New Roman"/>
          <w:szCs w:val="24"/>
        </w:rPr>
        <w:t>. Ο προϋπολογισμός του υπέστη πε</w:t>
      </w:r>
      <w:r w:rsidRPr="00ED7C81">
        <w:rPr>
          <w:rFonts w:eastAsia="Times New Roman" w:cs="Times New Roman"/>
          <w:szCs w:val="24"/>
        </w:rPr>
        <w:t>ρικοπές</w:t>
      </w:r>
      <w:r>
        <w:rPr>
          <w:rFonts w:eastAsia="Times New Roman" w:cs="Times New Roman"/>
          <w:szCs w:val="24"/>
        </w:rPr>
        <w:t>,</w:t>
      </w:r>
      <w:r w:rsidRPr="00ED7C81">
        <w:rPr>
          <w:rFonts w:eastAsia="Times New Roman" w:cs="Times New Roman"/>
          <w:szCs w:val="24"/>
        </w:rPr>
        <w:t xml:space="preserve"> κατά τα χρόνια των μνημονίων</w:t>
      </w:r>
      <w:r>
        <w:rPr>
          <w:rFonts w:eastAsia="Times New Roman" w:cs="Times New Roman"/>
          <w:szCs w:val="24"/>
        </w:rPr>
        <w:t>,</w:t>
      </w:r>
      <w:r w:rsidRPr="00ED7C81">
        <w:rPr>
          <w:rFonts w:eastAsia="Times New Roman" w:cs="Times New Roman"/>
          <w:szCs w:val="24"/>
        </w:rPr>
        <w:t xml:space="preserve"> ύψους 55% και περισσότερο. </w:t>
      </w:r>
    </w:p>
    <w:p w14:paraId="120F8AAB" w14:textId="77777777" w:rsidR="0086761A" w:rsidRDefault="00427452">
      <w:pPr>
        <w:spacing w:line="600" w:lineRule="auto"/>
        <w:ind w:firstLine="720"/>
        <w:jc w:val="both"/>
        <w:rPr>
          <w:rFonts w:eastAsia="Times New Roman" w:cs="Times New Roman"/>
          <w:szCs w:val="24"/>
        </w:rPr>
      </w:pPr>
      <w:r w:rsidRPr="00ED7C81">
        <w:rPr>
          <w:rFonts w:eastAsia="Times New Roman" w:cs="Times New Roman"/>
          <w:szCs w:val="24"/>
        </w:rPr>
        <w:t>Ωστόσο, τα χρήματα</w:t>
      </w:r>
      <w:r w:rsidRPr="00904464">
        <w:rPr>
          <w:rFonts w:eastAsia="Times New Roman" w:cs="Times New Roman"/>
          <w:szCs w:val="24"/>
        </w:rPr>
        <w:t xml:space="preserve"> που δίνονται για να λειτουργούν οι πολυάριθμες </w:t>
      </w:r>
      <w:r>
        <w:rPr>
          <w:rFonts w:eastAsia="Times New Roman" w:cs="Times New Roman"/>
          <w:szCs w:val="24"/>
        </w:rPr>
        <w:t>δ</w:t>
      </w:r>
      <w:r w:rsidRPr="00904464">
        <w:rPr>
          <w:rFonts w:eastAsia="Times New Roman" w:cs="Times New Roman"/>
          <w:szCs w:val="24"/>
        </w:rPr>
        <w:t>ομές του σε όλη την Ελλάδα για την υποστήριξη των γυναικών</w:t>
      </w:r>
      <w:r>
        <w:rPr>
          <w:rFonts w:eastAsia="Times New Roman" w:cs="Times New Roman"/>
          <w:szCs w:val="24"/>
        </w:rPr>
        <w:t>,</w:t>
      </w:r>
      <w:r w:rsidRPr="00904464">
        <w:rPr>
          <w:rFonts w:eastAsia="Times New Roman" w:cs="Times New Roman"/>
          <w:szCs w:val="24"/>
        </w:rPr>
        <w:t xml:space="preserve"> μόνο κατά το </w:t>
      </w:r>
      <w:r>
        <w:rPr>
          <w:rFonts w:eastAsia="Times New Roman" w:cs="Times New Roman"/>
          <w:szCs w:val="24"/>
        </w:rPr>
        <w:t xml:space="preserve">1/5 </w:t>
      </w:r>
      <w:r w:rsidRPr="00904464">
        <w:rPr>
          <w:rFonts w:eastAsia="Times New Roman" w:cs="Times New Roman"/>
          <w:szCs w:val="24"/>
        </w:rPr>
        <w:t xml:space="preserve">βγαίνουν από τις τσέπες των φορολογούμενων πολιτών. Τα υπόλοιπα </w:t>
      </w:r>
      <w:r>
        <w:rPr>
          <w:rFonts w:eastAsia="Times New Roman" w:cs="Times New Roman"/>
          <w:szCs w:val="24"/>
        </w:rPr>
        <w:t>4/5</w:t>
      </w:r>
      <w:r w:rsidRPr="00904464">
        <w:rPr>
          <w:rFonts w:eastAsia="Times New Roman" w:cs="Times New Roman"/>
          <w:szCs w:val="24"/>
        </w:rPr>
        <w:t xml:space="preserve"> τ</w:t>
      </w:r>
      <w:r>
        <w:rPr>
          <w:rFonts w:eastAsia="Times New Roman" w:cs="Times New Roman"/>
          <w:szCs w:val="24"/>
        </w:rPr>
        <w:t>η</w:t>
      </w:r>
      <w:r w:rsidRPr="00904464">
        <w:rPr>
          <w:rFonts w:eastAsia="Times New Roman" w:cs="Times New Roman"/>
          <w:szCs w:val="24"/>
        </w:rPr>
        <w:t>ς δαπάνης λειτουργίας των υπηρεσιών που προσφέρονται</w:t>
      </w:r>
      <w:r>
        <w:rPr>
          <w:rFonts w:eastAsia="Times New Roman" w:cs="Times New Roman"/>
          <w:szCs w:val="24"/>
        </w:rPr>
        <w:t>,</w:t>
      </w:r>
      <w:r w:rsidRPr="00904464">
        <w:rPr>
          <w:rFonts w:eastAsia="Times New Roman" w:cs="Times New Roman"/>
          <w:szCs w:val="24"/>
        </w:rPr>
        <w:t xml:space="preserve"> πληρώνονται από τα χρηματοδοτικά προγράμματα</w:t>
      </w:r>
      <w:r>
        <w:rPr>
          <w:rFonts w:eastAsia="Times New Roman" w:cs="Times New Roman"/>
          <w:szCs w:val="24"/>
        </w:rPr>
        <w:t>,</w:t>
      </w:r>
      <w:r w:rsidRPr="00904464">
        <w:rPr>
          <w:rFonts w:eastAsia="Times New Roman" w:cs="Times New Roman"/>
          <w:szCs w:val="24"/>
        </w:rPr>
        <w:t xml:space="preserve"> τα οποία εξασφαλίζονται από άλλες πηγές, κυρίως με την αξιοποίηση ευρωπαϊκών κονδυλίων</w:t>
      </w:r>
      <w:r w:rsidRPr="00904464">
        <w:rPr>
          <w:rFonts w:eastAsia="Times New Roman" w:cs="Times New Roman"/>
          <w:szCs w:val="24"/>
        </w:rPr>
        <w:t xml:space="preserve">. </w:t>
      </w:r>
    </w:p>
    <w:p w14:paraId="120F8AAC"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lastRenderedPageBreak/>
        <w:t>Για αυτόν το λόγο</w:t>
      </w:r>
      <w:r>
        <w:rPr>
          <w:rFonts w:eastAsia="Times New Roman" w:cs="Times New Roman"/>
          <w:szCs w:val="24"/>
        </w:rPr>
        <w:t>,</w:t>
      </w:r>
      <w:r w:rsidRPr="00904464">
        <w:rPr>
          <w:rFonts w:eastAsia="Times New Roman" w:cs="Times New Roman"/>
          <w:szCs w:val="24"/>
        </w:rPr>
        <w:t xml:space="preserve"> θέλω να εξάρω από αυτό το </w:t>
      </w:r>
      <w:r>
        <w:rPr>
          <w:rFonts w:eastAsia="Times New Roman" w:cs="Times New Roman"/>
          <w:szCs w:val="24"/>
        </w:rPr>
        <w:t>Β</w:t>
      </w:r>
      <w:r w:rsidRPr="00904464">
        <w:rPr>
          <w:rFonts w:eastAsia="Times New Roman" w:cs="Times New Roman"/>
          <w:szCs w:val="24"/>
        </w:rPr>
        <w:t xml:space="preserve">ήμα </w:t>
      </w:r>
      <w:r>
        <w:rPr>
          <w:rFonts w:eastAsia="Times New Roman" w:cs="Times New Roman"/>
          <w:szCs w:val="24"/>
        </w:rPr>
        <w:t>την</w:t>
      </w:r>
      <w:r w:rsidRPr="00904464">
        <w:rPr>
          <w:rFonts w:eastAsia="Times New Roman" w:cs="Times New Roman"/>
          <w:szCs w:val="24"/>
        </w:rPr>
        <w:t xml:space="preserve"> προσπάθεια όλων των στελεχών της Γενικής</w:t>
      </w:r>
      <w:r>
        <w:rPr>
          <w:rFonts w:eastAsia="Times New Roman" w:cs="Times New Roman"/>
          <w:szCs w:val="24"/>
        </w:rPr>
        <w:t xml:space="preserve"> Γραμματείας Ισότητος τ</w:t>
      </w:r>
      <w:r w:rsidRPr="00904464">
        <w:rPr>
          <w:rFonts w:eastAsia="Times New Roman" w:cs="Times New Roman"/>
          <w:szCs w:val="24"/>
        </w:rPr>
        <w:t>ων Φ</w:t>
      </w:r>
      <w:r>
        <w:rPr>
          <w:rFonts w:eastAsia="Times New Roman" w:cs="Times New Roman"/>
          <w:szCs w:val="24"/>
        </w:rPr>
        <w:t>ύ</w:t>
      </w:r>
      <w:r w:rsidRPr="00904464">
        <w:rPr>
          <w:rFonts w:eastAsia="Times New Roman" w:cs="Times New Roman"/>
          <w:szCs w:val="24"/>
        </w:rPr>
        <w:t xml:space="preserve">λων και των αντίστοιχων του </w:t>
      </w:r>
      <w:r>
        <w:rPr>
          <w:rFonts w:eastAsia="Times New Roman" w:cs="Times New Roman"/>
          <w:szCs w:val="24"/>
        </w:rPr>
        <w:t>Κέντρου Έρευνας για Θέματα Ισότητο</w:t>
      </w:r>
      <w:r w:rsidRPr="00904464">
        <w:rPr>
          <w:rFonts w:eastAsia="Times New Roman" w:cs="Times New Roman"/>
          <w:szCs w:val="24"/>
        </w:rPr>
        <w:t>ς</w:t>
      </w:r>
      <w:r>
        <w:rPr>
          <w:rFonts w:eastAsia="Times New Roman" w:cs="Times New Roman"/>
          <w:szCs w:val="24"/>
        </w:rPr>
        <w:t>,</w:t>
      </w:r>
      <w:r w:rsidRPr="00904464">
        <w:rPr>
          <w:rFonts w:eastAsia="Times New Roman" w:cs="Times New Roman"/>
          <w:szCs w:val="24"/>
        </w:rPr>
        <w:t xml:space="preserve"> καθώς επίσης </w:t>
      </w:r>
      <w:r>
        <w:rPr>
          <w:rFonts w:eastAsia="Times New Roman" w:cs="Times New Roman"/>
          <w:szCs w:val="24"/>
        </w:rPr>
        <w:t>και να συγχαρώ</w:t>
      </w:r>
      <w:r w:rsidRPr="00904464">
        <w:rPr>
          <w:rFonts w:eastAsia="Times New Roman" w:cs="Times New Roman"/>
          <w:szCs w:val="24"/>
        </w:rPr>
        <w:t xml:space="preserve"> τις επικεφαλής των φορέων αυτών, τη </w:t>
      </w:r>
      <w:r>
        <w:rPr>
          <w:rFonts w:eastAsia="Times New Roman" w:cs="Times New Roman"/>
          <w:szCs w:val="24"/>
        </w:rPr>
        <w:t>Γε</w:t>
      </w:r>
      <w:r>
        <w:rPr>
          <w:rFonts w:eastAsia="Times New Roman" w:cs="Times New Roman"/>
          <w:szCs w:val="24"/>
        </w:rPr>
        <w:t>νική Γραμματέα Ισότητας τ</w:t>
      </w:r>
      <w:r w:rsidRPr="00904464">
        <w:rPr>
          <w:rFonts w:eastAsia="Times New Roman" w:cs="Times New Roman"/>
          <w:szCs w:val="24"/>
        </w:rPr>
        <w:t>ων Φύλων</w:t>
      </w:r>
      <w:r>
        <w:rPr>
          <w:rFonts w:eastAsia="Times New Roman" w:cs="Times New Roman"/>
          <w:szCs w:val="24"/>
        </w:rPr>
        <w:t>,</w:t>
      </w:r>
      <w:r w:rsidRPr="00904464">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Κ</w:t>
      </w:r>
      <w:r w:rsidRPr="00904464">
        <w:rPr>
          <w:rFonts w:eastAsia="Times New Roman" w:cs="Times New Roman"/>
          <w:szCs w:val="24"/>
        </w:rPr>
        <w:t xml:space="preserve">ούβελα και την </w:t>
      </w:r>
      <w:r>
        <w:rPr>
          <w:rFonts w:eastAsia="Times New Roman" w:cs="Times New Roman"/>
          <w:szCs w:val="24"/>
        </w:rPr>
        <w:t>Π</w:t>
      </w:r>
      <w:r w:rsidRPr="00904464">
        <w:rPr>
          <w:rFonts w:eastAsia="Times New Roman" w:cs="Times New Roman"/>
          <w:szCs w:val="24"/>
        </w:rPr>
        <w:t xml:space="preserve">ρόεδρο του </w:t>
      </w:r>
      <w:r>
        <w:rPr>
          <w:rFonts w:eastAsia="Times New Roman" w:cs="Times New Roman"/>
          <w:szCs w:val="24"/>
        </w:rPr>
        <w:t xml:space="preserve">ΚΕΘΙ, </w:t>
      </w:r>
      <w:r w:rsidRPr="00904464">
        <w:rPr>
          <w:rFonts w:eastAsia="Times New Roman" w:cs="Times New Roman"/>
          <w:szCs w:val="24"/>
        </w:rPr>
        <w:t>κ</w:t>
      </w:r>
      <w:r>
        <w:rPr>
          <w:rFonts w:eastAsia="Times New Roman" w:cs="Times New Roman"/>
          <w:szCs w:val="24"/>
        </w:rPr>
        <w:t>.</w:t>
      </w:r>
      <w:r>
        <w:rPr>
          <w:rFonts w:eastAsia="Times New Roman" w:cs="Times New Roman"/>
          <w:szCs w:val="24"/>
        </w:rPr>
        <w:t xml:space="preserve"> Αγαθοπού</w:t>
      </w:r>
      <w:r w:rsidRPr="00904464">
        <w:rPr>
          <w:rFonts w:eastAsia="Times New Roman" w:cs="Times New Roman"/>
          <w:szCs w:val="24"/>
        </w:rPr>
        <w:t>λου</w:t>
      </w:r>
      <w:r>
        <w:rPr>
          <w:rFonts w:eastAsia="Times New Roman" w:cs="Times New Roman"/>
          <w:szCs w:val="24"/>
        </w:rPr>
        <w:t>,</w:t>
      </w:r>
      <w:r w:rsidRPr="00904464">
        <w:rPr>
          <w:rFonts w:eastAsia="Times New Roman" w:cs="Times New Roman"/>
          <w:szCs w:val="24"/>
        </w:rPr>
        <w:t xml:space="preserve"> που έκαναν αποτελεσματική δουλειά</w:t>
      </w:r>
      <w:r>
        <w:rPr>
          <w:rFonts w:eastAsia="Times New Roman" w:cs="Times New Roman"/>
          <w:szCs w:val="24"/>
        </w:rPr>
        <w:t>,</w:t>
      </w:r>
      <w:r w:rsidRPr="00904464">
        <w:rPr>
          <w:rFonts w:eastAsia="Times New Roman" w:cs="Times New Roman"/>
          <w:szCs w:val="24"/>
        </w:rPr>
        <w:t xml:space="preserve"> ήδη πριν</w:t>
      </w:r>
      <w:r>
        <w:rPr>
          <w:rFonts w:eastAsia="Times New Roman" w:cs="Times New Roman"/>
          <w:szCs w:val="24"/>
        </w:rPr>
        <w:t xml:space="preserve"> αναλάβω τα καθήκοντά της </w:t>
      </w:r>
      <w:r>
        <w:rPr>
          <w:rFonts w:eastAsia="Times New Roman" w:cs="Times New Roman"/>
          <w:szCs w:val="24"/>
        </w:rPr>
        <w:t>αρμόδι</w:t>
      </w:r>
      <w:r w:rsidRPr="00904464">
        <w:rPr>
          <w:rFonts w:eastAsia="Times New Roman" w:cs="Times New Roman"/>
          <w:szCs w:val="24"/>
        </w:rPr>
        <w:t>ας</w:t>
      </w:r>
      <w:r w:rsidRPr="00904464">
        <w:rPr>
          <w:rFonts w:eastAsia="Times New Roman" w:cs="Times New Roman"/>
          <w:szCs w:val="24"/>
        </w:rPr>
        <w:t xml:space="preserve"> </w:t>
      </w:r>
      <w:r>
        <w:rPr>
          <w:rFonts w:eastAsia="Times New Roman" w:cs="Times New Roman"/>
          <w:szCs w:val="24"/>
        </w:rPr>
        <w:t>Υ</w:t>
      </w:r>
      <w:r w:rsidRPr="00904464">
        <w:rPr>
          <w:rFonts w:eastAsia="Times New Roman" w:cs="Times New Roman"/>
          <w:szCs w:val="24"/>
        </w:rPr>
        <w:t xml:space="preserve">φυπουργού. </w:t>
      </w:r>
    </w:p>
    <w:p w14:paraId="120F8AAD"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 xml:space="preserve">Αυτή η </w:t>
      </w:r>
      <w:r>
        <w:rPr>
          <w:rFonts w:eastAsia="Times New Roman" w:cs="Times New Roman"/>
          <w:szCs w:val="24"/>
        </w:rPr>
        <w:t>Κ</w:t>
      </w:r>
      <w:r w:rsidRPr="00904464">
        <w:rPr>
          <w:rFonts w:eastAsia="Times New Roman" w:cs="Times New Roman"/>
          <w:szCs w:val="24"/>
        </w:rPr>
        <w:t>υβέρνηση πήρε την πρωτοβουλία και έφερε στη Βουλή τον Απρίλιο του 201</w:t>
      </w:r>
      <w:r w:rsidRPr="00904464">
        <w:rPr>
          <w:rFonts w:eastAsia="Times New Roman" w:cs="Times New Roman"/>
          <w:szCs w:val="24"/>
        </w:rPr>
        <w:t xml:space="preserve">8 την κύρωση της σύμβασης του Συμβουλίου της Ευρώπης για την πρόληψη και την καταπολέμηση της βίας </w:t>
      </w:r>
      <w:r>
        <w:rPr>
          <w:rFonts w:eastAsia="Times New Roman" w:cs="Times New Roman"/>
          <w:szCs w:val="24"/>
        </w:rPr>
        <w:t xml:space="preserve">κατά </w:t>
      </w:r>
      <w:r w:rsidRPr="00904464">
        <w:rPr>
          <w:rFonts w:eastAsia="Times New Roman" w:cs="Times New Roman"/>
          <w:szCs w:val="24"/>
        </w:rPr>
        <w:t>των γυναικών και της ενδοοικογενειακής βίας</w:t>
      </w:r>
      <w:r>
        <w:rPr>
          <w:rFonts w:eastAsia="Times New Roman" w:cs="Times New Roman"/>
          <w:szCs w:val="24"/>
        </w:rPr>
        <w:t>,</w:t>
      </w:r>
      <w:r w:rsidRPr="00904464">
        <w:rPr>
          <w:rFonts w:eastAsia="Times New Roman" w:cs="Times New Roman"/>
          <w:szCs w:val="24"/>
        </w:rPr>
        <w:t xml:space="preserve"> η οποία στην Ελλάδα είναι γνωστή ως </w:t>
      </w:r>
      <w:r>
        <w:rPr>
          <w:rFonts w:eastAsia="Times New Roman" w:cs="Times New Roman"/>
          <w:szCs w:val="24"/>
        </w:rPr>
        <w:t>Σ</w:t>
      </w:r>
      <w:r w:rsidRPr="00904464">
        <w:rPr>
          <w:rFonts w:eastAsia="Times New Roman" w:cs="Times New Roman"/>
          <w:szCs w:val="24"/>
        </w:rPr>
        <w:t xml:space="preserve">ύμβαση της Κωνσταντινούπολης. </w:t>
      </w:r>
    </w:p>
    <w:p w14:paraId="120F8AA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w:t>
      </w:r>
      <w:r w:rsidRPr="00904464">
        <w:rPr>
          <w:rFonts w:eastAsia="Times New Roman" w:cs="Times New Roman"/>
          <w:szCs w:val="24"/>
        </w:rPr>
        <w:t>ίχε υπογραφ</w:t>
      </w:r>
      <w:r>
        <w:rPr>
          <w:rFonts w:eastAsia="Times New Roman" w:cs="Times New Roman"/>
          <w:szCs w:val="24"/>
        </w:rPr>
        <w:t>εί</w:t>
      </w:r>
      <w:r w:rsidRPr="00904464">
        <w:rPr>
          <w:rFonts w:eastAsia="Times New Roman" w:cs="Times New Roman"/>
          <w:szCs w:val="24"/>
        </w:rPr>
        <w:t xml:space="preserve"> από τους εκπροσώπους των</w:t>
      </w:r>
      <w:r w:rsidRPr="00904464">
        <w:rPr>
          <w:rFonts w:eastAsia="Times New Roman" w:cs="Times New Roman"/>
          <w:szCs w:val="24"/>
        </w:rPr>
        <w:t xml:space="preserve"> χωρών-μελών της Ευρωπαϊκής Ένωσης από τον Μάιο του 2011. Έκτοτε</w:t>
      </w:r>
      <w:r>
        <w:rPr>
          <w:rFonts w:eastAsia="Times New Roman" w:cs="Times New Roman"/>
          <w:szCs w:val="24"/>
        </w:rPr>
        <w:t>,</w:t>
      </w:r>
      <w:r w:rsidRPr="00904464">
        <w:rPr>
          <w:rFonts w:eastAsia="Times New Roman" w:cs="Times New Roman"/>
          <w:szCs w:val="24"/>
        </w:rPr>
        <w:t xml:space="preserve"> </w:t>
      </w:r>
      <w:r>
        <w:rPr>
          <w:rFonts w:eastAsia="Times New Roman" w:cs="Times New Roman"/>
          <w:szCs w:val="24"/>
        </w:rPr>
        <w:t>όμως,</w:t>
      </w:r>
      <w:r w:rsidRPr="00904464">
        <w:rPr>
          <w:rFonts w:eastAsia="Times New Roman" w:cs="Times New Roman"/>
          <w:szCs w:val="24"/>
        </w:rPr>
        <w:t xml:space="preserve"> ίσως για τους ίδιους λόγους που συνέβαινε και στην Ελλάδα μέχρι να αναλάβει πρωτοβουλία η </w:t>
      </w:r>
      <w:r>
        <w:rPr>
          <w:rFonts w:eastAsia="Times New Roman" w:cs="Times New Roman"/>
          <w:szCs w:val="24"/>
        </w:rPr>
        <w:t>Κ</w:t>
      </w:r>
      <w:r w:rsidRPr="00904464">
        <w:rPr>
          <w:rFonts w:eastAsia="Times New Roman" w:cs="Times New Roman"/>
          <w:szCs w:val="24"/>
        </w:rPr>
        <w:t xml:space="preserve">υβέρνηση </w:t>
      </w:r>
      <w:r>
        <w:rPr>
          <w:rFonts w:eastAsia="Times New Roman" w:cs="Times New Roman"/>
          <w:szCs w:val="24"/>
        </w:rPr>
        <w:t xml:space="preserve">μας, η </w:t>
      </w:r>
      <w:r>
        <w:rPr>
          <w:rFonts w:eastAsia="Times New Roman" w:cs="Times New Roman"/>
          <w:szCs w:val="24"/>
        </w:rPr>
        <w:t>σ</w:t>
      </w:r>
      <w:r w:rsidRPr="00904464">
        <w:rPr>
          <w:rFonts w:eastAsia="Times New Roman" w:cs="Times New Roman"/>
          <w:szCs w:val="24"/>
        </w:rPr>
        <w:t xml:space="preserve">ύμβαση αυτή παραμένει ανενεργή. Δεν συγκαταλέγεται στην </w:t>
      </w:r>
      <w:r w:rsidRPr="003045B3">
        <w:rPr>
          <w:rFonts w:eastAsia="Times New Roman" w:cs="Times New Roman"/>
          <w:szCs w:val="24"/>
        </w:rPr>
        <w:t xml:space="preserve">ευρωπαϊκή </w:t>
      </w:r>
      <w:r w:rsidRPr="00904464">
        <w:rPr>
          <w:rFonts w:eastAsia="Times New Roman" w:cs="Times New Roman"/>
          <w:szCs w:val="24"/>
        </w:rPr>
        <w:t>νομοθεσία</w:t>
      </w:r>
      <w:r>
        <w:rPr>
          <w:rFonts w:eastAsia="Times New Roman" w:cs="Times New Roman"/>
          <w:szCs w:val="24"/>
        </w:rPr>
        <w:t>,</w:t>
      </w:r>
      <w:r w:rsidRPr="00904464">
        <w:rPr>
          <w:rFonts w:eastAsia="Times New Roman" w:cs="Times New Roman"/>
          <w:szCs w:val="24"/>
        </w:rPr>
        <w:t xml:space="preserve"> γιατί δεν έχει κυρωθεί από ορισμένα κράτη-μέλη. Και αυτό συμβαίνει για να εξυπηρετηθεί η ψηφοθηρία εκείνων</w:t>
      </w:r>
      <w:r>
        <w:rPr>
          <w:rFonts w:eastAsia="Times New Roman" w:cs="Times New Roman"/>
          <w:szCs w:val="24"/>
        </w:rPr>
        <w:t>,</w:t>
      </w:r>
      <w:r w:rsidRPr="00904464">
        <w:rPr>
          <w:rFonts w:eastAsia="Times New Roman" w:cs="Times New Roman"/>
          <w:szCs w:val="24"/>
        </w:rPr>
        <w:t xml:space="preserve"> που κλείνουν το μάτι πονηρά στην φασίζουσα </w:t>
      </w:r>
      <w:r>
        <w:rPr>
          <w:rFonts w:eastAsia="Times New Roman" w:cs="Times New Roman"/>
          <w:szCs w:val="24"/>
        </w:rPr>
        <w:t>ή</w:t>
      </w:r>
      <w:r w:rsidRPr="00904464">
        <w:rPr>
          <w:rFonts w:eastAsia="Times New Roman" w:cs="Times New Roman"/>
          <w:szCs w:val="24"/>
        </w:rPr>
        <w:t xml:space="preserve"> φασιστική τάση του εκλογικού σώματος στο εσωτερικό των χωρών αυτών.</w:t>
      </w:r>
    </w:p>
    <w:p w14:paraId="120F8AAF" w14:textId="77777777" w:rsidR="0086761A" w:rsidRDefault="00427452">
      <w:pPr>
        <w:spacing w:line="600" w:lineRule="auto"/>
        <w:ind w:firstLine="720"/>
        <w:jc w:val="both"/>
        <w:rPr>
          <w:rFonts w:eastAsia="Times New Roman" w:cs="Times New Roman"/>
          <w:szCs w:val="24"/>
        </w:rPr>
      </w:pPr>
      <w:r w:rsidRPr="00090E18">
        <w:rPr>
          <w:rFonts w:eastAsia="Times New Roman" w:cs="Times New Roman"/>
          <w:szCs w:val="24"/>
        </w:rPr>
        <w:lastRenderedPageBreak/>
        <w:t>(Στο σημείο αυτό την Προεδρική Έδρ</w:t>
      </w:r>
      <w:r w:rsidRPr="00090E18">
        <w:rPr>
          <w:rFonts w:eastAsia="Times New Roman" w:cs="Times New Roman"/>
          <w:szCs w:val="24"/>
        </w:rPr>
        <w:t xml:space="preserve">α καταλαμβάνει ο </w:t>
      </w:r>
      <w:r>
        <w:rPr>
          <w:rFonts w:eastAsia="Times New Roman"/>
          <w:bCs/>
          <w:shd w:val="clear" w:color="auto" w:fill="FFFFFF"/>
        </w:rPr>
        <w:t>Ζ</w:t>
      </w:r>
      <w:r>
        <w:rPr>
          <w:rFonts w:eastAsia="Times New Roman" w:cs="Times New Roman"/>
          <w:szCs w:val="24"/>
        </w:rPr>
        <w:t>΄</w:t>
      </w:r>
      <w:r w:rsidRPr="00090E18">
        <w:rPr>
          <w:rFonts w:eastAsia="Times New Roman" w:cs="Times New Roman"/>
          <w:szCs w:val="24"/>
        </w:rPr>
        <w:t xml:space="preserve"> Αντιπρόεδρος της Βουλής κ</w:t>
      </w:r>
      <w:r>
        <w:rPr>
          <w:rFonts w:eastAsia="Times New Roman" w:cs="Times New Roman"/>
          <w:szCs w:val="24"/>
        </w:rPr>
        <w:t xml:space="preserve">. </w:t>
      </w:r>
      <w:r w:rsidRPr="0018411F">
        <w:rPr>
          <w:rFonts w:eastAsia="Times New Roman" w:cs="Times New Roman"/>
          <w:b/>
          <w:szCs w:val="24"/>
        </w:rPr>
        <w:t>ΣΠΥΡΙΔΩΝ ΛΥΚΟΥΔΗΣ</w:t>
      </w:r>
      <w:r>
        <w:rPr>
          <w:rFonts w:eastAsia="Times New Roman" w:cs="Times New Roman"/>
          <w:szCs w:val="24"/>
        </w:rPr>
        <w:t>)</w:t>
      </w:r>
    </w:p>
    <w:p w14:paraId="120F8AB0"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Την Ελλάδα</w:t>
      </w:r>
      <w:r>
        <w:rPr>
          <w:rFonts w:eastAsia="Times New Roman" w:cs="Times New Roman"/>
          <w:szCs w:val="24"/>
        </w:rPr>
        <w:t>,</w:t>
      </w:r>
      <w:r w:rsidRPr="00904464">
        <w:rPr>
          <w:rFonts w:eastAsia="Times New Roman" w:cs="Times New Roman"/>
          <w:szCs w:val="24"/>
        </w:rPr>
        <w:t xml:space="preserve"> </w:t>
      </w:r>
      <w:r>
        <w:rPr>
          <w:rFonts w:eastAsia="Times New Roman" w:cs="Times New Roman"/>
          <w:szCs w:val="24"/>
        </w:rPr>
        <w:t>όμως,</w:t>
      </w:r>
      <w:r w:rsidRPr="00904464">
        <w:rPr>
          <w:rFonts w:eastAsia="Times New Roman" w:cs="Times New Roman"/>
          <w:szCs w:val="24"/>
        </w:rPr>
        <w:t xml:space="preserve"> τ</w:t>
      </w:r>
      <w:r>
        <w:rPr>
          <w:rFonts w:eastAsia="Times New Roman" w:cs="Times New Roman"/>
          <w:szCs w:val="24"/>
        </w:rPr>
        <w:t>η</w:t>
      </w:r>
      <w:r w:rsidRPr="00904464">
        <w:rPr>
          <w:rFonts w:eastAsia="Times New Roman" w:cs="Times New Roman"/>
          <w:szCs w:val="24"/>
        </w:rPr>
        <w:t xml:space="preserve"> συμφέρε</w:t>
      </w:r>
      <w:r>
        <w:rPr>
          <w:rFonts w:eastAsia="Times New Roman" w:cs="Times New Roman"/>
          <w:szCs w:val="24"/>
        </w:rPr>
        <w:t>ι να μετασχηματιστεί η εν λόγω σ</w:t>
      </w:r>
      <w:r w:rsidRPr="00904464">
        <w:rPr>
          <w:rFonts w:eastAsia="Times New Roman" w:cs="Times New Roman"/>
          <w:szCs w:val="24"/>
        </w:rPr>
        <w:t>υμφωνία σε ευρωπαϊκή νομοθεσία. Εκτός του ότι αποτελεί καθήκον για κάθε δημοκρατικό άνθρωπο να υποστηρίζει τη θέσπιση νομοθεσίας ε</w:t>
      </w:r>
      <w:r w:rsidRPr="00904464">
        <w:rPr>
          <w:rFonts w:eastAsia="Times New Roman" w:cs="Times New Roman"/>
          <w:szCs w:val="24"/>
        </w:rPr>
        <w:t>νάντια στην άσκηση βίας κατά των γυναικών</w:t>
      </w:r>
      <w:r>
        <w:rPr>
          <w:rFonts w:eastAsia="Times New Roman" w:cs="Times New Roman"/>
          <w:szCs w:val="24"/>
        </w:rPr>
        <w:t>,</w:t>
      </w:r>
      <w:r w:rsidRPr="00904464">
        <w:rPr>
          <w:rFonts w:eastAsia="Times New Roman" w:cs="Times New Roman"/>
          <w:szCs w:val="24"/>
        </w:rPr>
        <w:t xml:space="preserve"> στην προκειμένη περίπτωση ανοίγονται δυνατότητες για να μοιραστεί η χώρα μας ευρωπαϊκής συνευθύνης οικονομικά </w:t>
      </w:r>
      <w:r>
        <w:rPr>
          <w:rFonts w:eastAsia="Times New Roman" w:cs="Times New Roman"/>
          <w:szCs w:val="24"/>
        </w:rPr>
        <w:t>β</w:t>
      </w:r>
      <w:r w:rsidRPr="00904464">
        <w:rPr>
          <w:rFonts w:eastAsia="Times New Roman" w:cs="Times New Roman"/>
          <w:szCs w:val="24"/>
        </w:rPr>
        <w:t>άρη</w:t>
      </w:r>
      <w:r>
        <w:rPr>
          <w:rFonts w:eastAsia="Times New Roman" w:cs="Times New Roman"/>
          <w:szCs w:val="24"/>
        </w:rPr>
        <w:t>,</w:t>
      </w:r>
      <w:r w:rsidRPr="00904464">
        <w:rPr>
          <w:rFonts w:eastAsia="Times New Roman" w:cs="Times New Roman"/>
          <w:szCs w:val="24"/>
        </w:rPr>
        <w:t xml:space="preserve"> τα οποία πολλές φορές έως σήμερα τα επωμίζεται μόνη</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έ</w:t>
      </w:r>
      <w:r w:rsidRPr="00904464">
        <w:rPr>
          <w:rFonts w:eastAsia="Times New Roman" w:cs="Times New Roman"/>
          <w:szCs w:val="24"/>
        </w:rPr>
        <w:t xml:space="preserve">τσι δεν μπορεί να καταφέρνει πάντοτε να </w:t>
      </w:r>
      <w:r w:rsidRPr="00904464">
        <w:rPr>
          <w:rFonts w:eastAsia="Times New Roman" w:cs="Times New Roman"/>
          <w:szCs w:val="24"/>
        </w:rPr>
        <w:t>προσφέρει τις κατάλληλες υπηρεσίες</w:t>
      </w:r>
      <w:r>
        <w:rPr>
          <w:rFonts w:eastAsia="Times New Roman" w:cs="Times New Roman"/>
          <w:szCs w:val="24"/>
        </w:rPr>
        <w:t>,</w:t>
      </w:r>
      <w:r w:rsidRPr="00904464">
        <w:rPr>
          <w:rFonts w:eastAsia="Times New Roman" w:cs="Times New Roman"/>
          <w:szCs w:val="24"/>
        </w:rPr>
        <w:t xml:space="preserve"> την κρίσιμη στιγμή</w:t>
      </w:r>
      <w:r>
        <w:rPr>
          <w:rFonts w:eastAsia="Times New Roman" w:cs="Times New Roman"/>
          <w:szCs w:val="24"/>
        </w:rPr>
        <w:t>,</w:t>
      </w:r>
      <w:r w:rsidRPr="00904464">
        <w:rPr>
          <w:rFonts w:eastAsia="Times New Roman" w:cs="Times New Roman"/>
          <w:szCs w:val="24"/>
        </w:rPr>
        <w:t xml:space="preserve"> στις δοκιμαζόμενες </w:t>
      </w:r>
      <w:r w:rsidRPr="005B34DC">
        <w:rPr>
          <w:rFonts w:eastAsia="Times New Roman" w:cs="Times New Roman"/>
          <w:szCs w:val="24"/>
        </w:rPr>
        <w:t>γυναίκες. Μιλώ ασφαλώς για τις γυναίκες θύματα βίας</w:t>
      </w:r>
      <w:r>
        <w:rPr>
          <w:rFonts w:eastAsia="Times New Roman" w:cs="Times New Roman"/>
          <w:szCs w:val="24"/>
        </w:rPr>
        <w:t>,</w:t>
      </w:r>
      <w:r w:rsidRPr="005B34DC">
        <w:rPr>
          <w:rFonts w:eastAsia="Times New Roman" w:cs="Times New Roman"/>
          <w:szCs w:val="24"/>
        </w:rPr>
        <w:t xml:space="preserve"> που προστέθηκαν στα περιστατικά</w:t>
      </w:r>
      <w:r>
        <w:rPr>
          <w:rFonts w:eastAsia="Times New Roman" w:cs="Times New Roman"/>
          <w:szCs w:val="24"/>
        </w:rPr>
        <w:t>,</w:t>
      </w:r>
      <w:r w:rsidRPr="005B34DC">
        <w:rPr>
          <w:rFonts w:eastAsia="Times New Roman" w:cs="Times New Roman"/>
          <w:szCs w:val="24"/>
        </w:rPr>
        <w:t xml:space="preserve"> που αντιμετωπίζουν οι δομές </w:t>
      </w:r>
      <w:r>
        <w:rPr>
          <w:rFonts w:eastAsia="Times New Roman" w:cs="Times New Roman"/>
          <w:szCs w:val="24"/>
        </w:rPr>
        <w:t>μας,</w:t>
      </w:r>
      <w:r w:rsidRPr="005B34DC">
        <w:rPr>
          <w:rFonts w:eastAsia="Times New Roman" w:cs="Times New Roman"/>
          <w:szCs w:val="24"/>
        </w:rPr>
        <w:t xml:space="preserve"> εξαιτίας της έντασης του μεταναστευτικού προσφυγικού προβλήματ</w:t>
      </w:r>
      <w:r w:rsidRPr="005B34DC">
        <w:rPr>
          <w:rFonts w:eastAsia="Times New Roman" w:cs="Times New Roman"/>
          <w:szCs w:val="24"/>
        </w:rPr>
        <w:t>ος των τελευταίων ετών.</w:t>
      </w:r>
      <w:r w:rsidRPr="00904464">
        <w:rPr>
          <w:rFonts w:eastAsia="Times New Roman" w:cs="Times New Roman"/>
          <w:szCs w:val="24"/>
        </w:rPr>
        <w:t xml:space="preserve"> </w:t>
      </w:r>
    </w:p>
    <w:p w14:paraId="120F8AB1"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Για τον σκοπό αυτό</w:t>
      </w:r>
      <w:r>
        <w:rPr>
          <w:rFonts w:eastAsia="Times New Roman" w:cs="Times New Roman"/>
          <w:szCs w:val="24"/>
        </w:rPr>
        <w:t>,</w:t>
      </w:r>
      <w:r w:rsidRPr="00904464">
        <w:rPr>
          <w:rFonts w:eastAsia="Times New Roman" w:cs="Times New Roman"/>
          <w:szCs w:val="24"/>
        </w:rPr>
        <w:t xml:space="preserve"> συμμετέχουμε σε όλες τις ευρωπαϊκές συσκέψεις, ασκώντας πίεση για την ολοκλήρωση της διαδικασίας των κυρώσεων σε </w:t>
      </w:r>
      <w:r>
        <w:rPr>
          <w:rFonts w:eastAsia="Times New Roman" w:cs="Times New Roman"/>
          <w:szCs w:val="24"/>
        </w:rPr>
        <w:t>ε</w:t>
      </w:r>
      <w:r w:rsidRPr="00904464">
        <w:rPr>
          <w:rFonts w:eastAsia="Times New Roman" w:cs="Times New Roman"/>
          <w:szCs w:val="24"/>
        </w:rPr>
        <w:t>θνικό επίπεδο των χωρών-μελών που υπολείπονται. Προσωπικά δε, το τελευταίο διάστημα έχω συμμετάσχ</w:t>
      </w:r>
      <w:r w:rsidRPr="00904464">
        <w:rPr>
          <w:rFonts w:eastAsia="Times New Roman" w:cs="Times New Roman"/>
          <w:szCs w:val="24"/>
        </w:rPr>
        <w:t xml:space="preserve">ει σε δύο συσκέψεις κορυφής σε </w:t>
      </w:r>
      <w:r>
        <w:rPr>
          <w:rFonts w:eastAsia="Times New Roman" w:cs="Times New Roman"/>
          <w:szCs w:val="24"/>
        </w:rPr>
        <w:t>ε</w:t>
      </w:r>
      <w:r w:rsidRPr="00904464">
        <w:rPr>
          <w:rFonts w:eastAsia="Times New Roman" w:cs="Times New Roman"/>
          <w:szCs w:val="24"/>
        </w:rPr>
        <w:t>υρωπαϊκό επίπεδο</w:t>
      </w:r>
      <w:r>
        <w:rPr>
          <w:rFonts w:eastAsia="Times New Roman" w:cs="Times New Roman"/>
          <w:szCs w:val="24"/>
        </w:rPr>
        <w:t>,</w:t>
      </w:r>
      <w:r w:rsidRPr="00904464">
        <w:rPr>
          <w:rFonts w:eastAsia="Times New Roman" w:cs="Times New Roman"/>
          <w:szCs w:val="24"/>
        </w:rPr>
        <w:t xml:space="preserve"> με σχετικές παρεμβάσεις στη Βιέννη και στις Βρυξέλλες και θα παραβρεθώ σε όσες ακόμα χρειαστούν</w:t>
      </w:r>
      <w:r>
        <w:rPr>
          <w:rFonts w:eastAsia="Times New Roman" w:cs="Times New Roman"/>
          <w:szCs w:val="24"/>
        </w:rPr>
        <w:t>,</w:t>
      </w:r>
      <w:r w:rsidRPr="00904464">
        <w:rPr>
          <w:rFonts w:eastAsia="Times New Roman" w:cs="Times New Roman"/>
          <w:szCs w:val="24"/>
        </w:rPr>
        <w:t xml:space="preserve"> για να πετύχει αυτή η καμπάνια. </w:t>
      </w:r>
    </w:p>
    <w:p w14:paraId="120F8AB2"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lastRenderedPageBreak/>
        <w:t xml:space="preserve">Τον Αύγουστο του 2018 ολοκληρώθηκε μία επίμονη προσπάθεια με τις σκληρές </w:t>
      </w:r>
      <w:r w:rsidRPr="00904464">
        <w:rPr>
          <w:rFonts w:eastAsia="Times New Roman" w:cs="Times New Roman"/>
          <w:szCs w:val="24"/>
        </w:rPr>
        <w:t>θυσίες του ελληνικού λαού για την έξοδο της χώρας μας από την ασφυκτική επιτήρηση. Συνέπεσε</w:t>
      </w:r>
      <w:r>
        <w:rPr>
          <w:rFonts w:eastAsia="Times New Roman" w:cs="Times New Roman"/>
          <w:szCs w:val="24"/>
        </w:rPr>
        <w:t>,</w:t>
      </w:r>
      <w:r w:rsidRPr="00904464">
        <w:rPr>
          <w:rFonts w:eastAsia="Times New Roman" w:cs="Times New Roman"/>
          <w:szCs w:val="24"/>
        </w:rPr>
        <w:t xml:space="preserve"> μεταξύ πολλών άλλων</w:t>
      </w:r>
      <w:r>
        <w:rPr>
          <w:rFonts w:eastAsia="Times New Roman" w:cs="Times New Roman"/>
          <w:szCs w:val="24"/>
        </w:rPr>
        <w:t>,</w:t>
      </w:r>
      <w:r w:rsidRPr="00904464">
        <w:rPr>
          <w:rFonts w:eastAsia="Times New Roman" w:cs="Times New Roman"/>
          <w:szCs w:val="24"/>
        </w:rPr>
        <w:t xml:space="preserve"> με την επιλογή του Πρωθυπουργού</w:t>
      </w:r>
      <w:r>
        <w:rPr>
          <w:rFonts w:eastAsia="Times New Roman" w:cs="Times New Roman"/>
          <w:szCs w:val="24"/>
        </w:rPr>
        <w:t>, τ</w:t>
      </w:r>
      <w:r w:rsidRPr="00904464">
        <w:rPr>
          <w:rFonts w:eastAsia="Times New Roman" w:cs="Times New Roman"/>
          <w:szCs w:val="24"/>
        </w:rPr>
        <w:t>η συμφωνία του κυβερνητικού εταίρου</w:t>
      </w:r>
      <w:r>
        <w:rPr>
          <w:rFonts w:eastAsia="Times New Roman" w:cs="Times New Roman"/>
          <w:szCs w:val="24"/>
        </w:rPr>
        <w:t>, του κ.</w:t>
      </w:r>
      <w:r w:rsidRPr="00904464">
        <w:rPr>
          <w:rFonts w:eastAsia="Times New Roman" w:cs="Times New Roman"/>
          <w:szCs w:val="24"/>
        </w:rPr>
        <w:t xml:space="preserve"> Καμμένου</w:t>
      </w:r>
      <w:r>
        <w:rPr>
          <w:rFonts w:eastAsia="Times New Roman" w:cs="Times New Roman"/>
          <w:szCs w:val="24"/>
        </w:rPr>
        <w:t>,</w:t>
      </w:r>
      <w:r w:rsidRPr="00904464">
        <w:rPr>
          <w:rFonts w:eastAsia="Times New Roman" w:cs="Times New Roman"/>
          <w:szCs w:val="24"/>
        </w:rPr>
        <w:t xml:space="preserve"> και τη συνέργεια του Υπουργού Εσωτερικών</w:t>
      </w:r>
      <w:r>
        <w:rPr>
          <w:rFonts w:eastAsia="Times New Roman" w:cs="Times New Roman"/>
          <w:szCs w:val="24"/>
        </w:rPr>
        <w:t>,</w:t>
      </w:r>
      <w:r w:rsidRPr="00904464">
        <w:rPr>
          <w:rFonts w:eastAsia="Times New Roman" w:cs="Times New Roman"/>
          <w:szCs w:val="24"/>
        </w:rPr>
        <w:t xml:space="preserve"> για πρώτη φο</w:t>
      </w:r>
      <w:r w:rsidRPr="00904464">
        <w:rPr>
          <w:rFonts w:eastAsia="Times New Roman" w:cs="Times New Roman"/>
          <w:szCs w:val="24"/>
        </w:rPr>
        <w:t xml:space="preserve">ρά στην Ελλάδα η </w:t>
      </w:r>
      <w:r>
        <w:rPr>
          <w:rFonts w:eastAsia="Times New Roman" w:cs="Times New Roman"/>
          <w:szCs w:val="24"/>
        </w:rPr>
        <w:t>αρμοδιότητα για ζητήματα ισότητο</w:t>
      </w:r>
      <w:r w:rsidRPr="00904464">
        <w:rPr>
          <w:rFonts w:eastAsia="Times New Roman" w:cs="Times New Roman"/>
          <w:szCs w:val="24"/>
        </w:rPr>
        <w:t>ς των φύλων να μου ανατεθεί,</w:t>
      </w:r>
      <w:r>
        <w:rPr>
          <w:rFonts w:eastAsia="Times New Roman" w:cs="Times New Roman"/>
          <w:szCs w:val="24"/>
        </w:rPr>
        <w:t xml:space="preserve"> </w:t>
      </w:r>
      <w:r w:rsidRPr="00904464">
        <w:rPr>
          <w:rFonts w:eastAsia="Times New Roman" w:cs="Times New Roman"/>
          <w:szCs w:val="24"/>
        </w:rPr>
        <w:t>αν</w:t>
      </w:r>
      <w:r>
        <w:rPr>
          <w:rFonts w:eastAsia="Times New Roman" w:cs="Times New Roman"/>
          <w:szCs w:val="24"/>
        </w:rPr>
        <w:t>αβιβαζό</w:t>
      </w:r>
      <w:r w:rsidRPr="00904464">
        <w:rPr>
          <w:rFonts w:eastAsia="Times New Roman" w:cs="Times New Roman"/>
          <w:szCs w:val="24"/>
        </w:rPr>
        <w:t xml:space="preserve">μενη έτσι σε επίπεδο </w:t>
      </w:r>
      <w:r>
        <w:rPr>
          <w:rFonts w:eastAsia="Times New Roman" w:cs="Times New Roman"/>
          <w:szCs w:val="24"/>
        </w:rPr>
        <w:t>Υ</w:t>
      </w:r>
      <w:r w:rsidRPr="00904464">
        <w:rPr>
          <w:rFonts w:eastAsia="Times New Roman" w:cs="Times New Roman"/>
          <w:szCs w:val="24"/>
        </w:rPr>
        <w:t xml:space="preserve">φυπουργού. </w:t>
      </w:r>
    </w:p>
    <w:p w14:paraId="120F8AB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εί</w:t>
      </w:r>
      <w:r w:rsidRPr="00904464">
        <w:rPr>
          <w:rFonts w:eastAsia="Times New Roman" w:cs="Times New Roman"/>
          <w:szCs w:val="24"/>
        </w:rPr>
        <w:t>μαι βέβαιη ότι περισσότερο ήθελαν να καταδείξουν τη μεγάλη σημασία</w:t>
      </w:r>
      <w:r>
        <w:rPr>
          <w:rFonts w:eastAsia="Times New Roman" w:cs="Times New Roman"/>
          <w:szCs w:val="24"/>
        </w:rPr>
        <w:t>,</w:t>
      </w:r>
      <w:r w:rsidRPr="00904464">
        <w:rPr>
          <w:rFonts w:eastAsia="Times New Roman" w:cs="Times New Roman"/>
          <w:szCs w:val="24"/>
        </w:rPr>
        <w:t xml:space="preserve"> που δίνει αυτή η </w:t>
      </w:r>
      <w:r>
        <w:rPr>
          <w:rFonts w:eastAsia="Times New Roman" w:cs="Times New Roman"/>
          <w:szCs w:val="24"/>
        </w:rPr>
        <w:t>Κ</w:t>
      </w:r>
      <w:r w:rsidRPr="00904464">
        <w:rPr>
          <w:rFonts w:eastAsia="Times New Roman" w:cs="Times New Roman"/>
          <w:szCs w:val="24"/>
        </w:rPr>
        <w:t>υβέρνηση στα ζητήματα της υποστήριξης των</w:t>
      </w:r>
      <w:r w:rsidRPr="00904464">
        <w:rPr>
          <w:rFonts w:eastAsia="Times New Roman" w:cs="Times New Roman"/>
          <w:szCs w:val="24"/>
        </w:rPr>
        <w:t xml:space="preserve"> γυναικών, όλων εκείνων που αγωνίστηκαν τις προηγούμενες δεκαετίες για τα αιτήματα του γυναικείου κινήματος στην Ελλάδα και τις κατακτήσεις του, κάθε μητέρας</w:t>
      </w:r>
      <w:r>
        <w:rPr>
          <w:rFonts w:eastAsia="Times New Roman" w:cs="Times New Roman"/>
          <w:szCs w:val="24"/>
        </w:rPr>
        <w:t>,</w:t>
      </w:r>
      <w:r w:rsidRPr="00904464">
        <w:rPr>
          <w:rFonts w:eastAsia="Times New Roman" w:cs="Times New Roman"/>
          <w:szCs w:val="24"/>
        </w:rPr>
        <w:t xml:space="preserve"> κάθε εργαζόμενης</w:t>
      </w:r>
      <w:r>
        <w:rPr>
          <w:rFonts w:eastAsia="Times New Roman" w:cs="Times New Roman"/>
          <w:szCs w:val="24"/>
        </w:rPr>
        <w:t>,</w:t>
      </w:r>
      <w:r w:rsidRPr="00904464">
        <w:rPr>
          <w:rFonts w:eastAsia="Times New Roman" w:cs="Times New Roman"/>
          <w:szCs w:val="24"/>
        </w:rPr>
        <w:t xml:space="preserve"> κάθε </w:t>
      </w:r>
      <w:r>
        <w:rPr>
          <w:rFonts w:eastAsia="Times New Roman" w:cs="Times New Roman"/>
          <w:szCs w:val="24"/>
        </w:rPr>
        <w:t>ν</w:t>
      </w:r>
      <w:r w:rsidRPr="00904464">
        <w:rPr>
          <w:rFonts w:eastAsia="Times New Roman" w:cs="Times New Roman"/>
          <w:szCs w:val="24"/>
        </w:rPr>
        <w:t>έας κοπέλας</w:t>
      </w:r>
      <w:r>
        <w:rPr>
          <w:rFonts w:eastAsia="Times New Roman" w:cs="Times New Roman"/>
          <w:szCs w:val="24"/>
        </w:rPr>
        <w:t>,</w:t>
      </w:r>
      <w:r w:rsidRPr="00904464">
        <w:rPr>
          <w:rFonts w:eastAsia="Times New Roman" w:cs="Times New Roman"/>
          <w:szCs w:val="24"/>
        </w:rPr>
        <w:t xml:space="preserve"> που κάνει όνειρα και έχει δικαίωμα να τα δει να πραγματώνοντ</w:t>
      </w:r>
      <w:r w:rsidRPr="00904464">
        <w:rPr>
          <w:rFonts w:eastAsia="Times New Roman" w:cs="Times New Roman"/>
          <w:szCs w:val="24"/>
        </w:rPr>
        <w:t xml:space="preserve">αι. </w:t>
      </w:r>
    </w:p>
    <w:p w14:paraId="120F8AB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w:t>
      </w:r>
      <w:r w:rsidRPr="00904464">
        <w:rPr>
          <w:rFonts w:eastAsia="Times New Roman" w:cs="Times New Roman"/>
          <w:szCs w:val="24"/>
        </w:rPr>
        <w:t xml:space="preserve">ις ερχόμενες </w:t>
      </w:r>
      <w:r>
        <w:rPr>
          <w:rFonts w:eastAsia="Times New Roman" w:cs="Times New Roman"/>
          <w:szCs w:val="24"/>
        </w:rPr>
        <w:t>η</w:t>
      </w:r>
      <w:r w:rsidRPr="00904464">
        <w:rPr>
          <w:rFonts w:eastAsia="Times New Roman" w:cs="Times New Roman"/>
          <w:szCs w:val="24"/>
        </w:rPr>
        <w:t>μέρες</w:t>
      </w:r>
      <w:r>
        <w:rPr>
          <w:rFonts w:eastAsia="Times New Roman" w:cs="Times New Roman"/>
          <w:szCs w:val="24"/>
        </w:rPr>
        <w:t>,</w:t>
      </w:r>
      <w:r w:rsidRPr="00904464">
        <w:rPr>
          <w:rFonts w:eastAsia="Times New Roman" w:cs="Times New Roman"/>
          <w:szCs w:val="24"/>
        </w:rPr>
        <w:t xml:space="preserve"> εισάγεται στη Βουλή</w:t>
      </w:r>
      <w:r>
        <w:rPr>
          <w:rFonts w:eastAsia="Times New Roman" w:cs="Times New Roman"/>
          <w:szCs w:val="24"/>
        </w:rPr>
        <w:t>,</w:t>
      </w:r>
      <w:r w:rsidRPr="00904464">
        <w:rPr>
          <w:rFonts w:eastAsia="Times New Roman" w:cs="Times New Roman"/>
          <w:szCs w:val="24"/>
        </w:rPr>
        <w:t xml:space="preserve"> για να γίνει νόμος</w:t>
      </w:r>
      <w:r>
        <w:rPr>
          <w:rFonts w:eastAsia="Times New Roman" w:cs="Times New Roman"/>
          <w:szCs w:val="24"/>
        </w:rPr>
        <w:t xml:space="preserve"> </w:t>
      </w:r>
      <w:r w:rsidRPr="00904464">
        <w:rPr>
          <w:rFonts w:eastAsia="Times New Roman" w:cs="Times New Roman"/>
          <w:szCs w:val="24"/>
        </w:rPr>
        <w:t xml:space="preserve">του </w:t>
      </w:r>
      <w:r>
        <w:rPr>
          <w:rFonts w:eastAsia="Times New Roman" w:cs="Times New Roman"/>
          <w:szCs w:val="24"/>
        </w:rPr>
        <w:t>κ</w:t>
      </w:r>
      <w:r w:rsidRPr="00904464">
        <w:rPr>
          <w:rFonts w:eastAsia="Times New Roman" w:cs="Times New Roman"/>
          <w:szCs w:val="24"/>
        </w:rPr>
        <w:t>ράτους</w:t>
      </w:r>
      <w:r>
        <w:rPr>
          <w:rFonts w:eastAsia="Times New Roman" w:cs="Times New Roman"/>
          <w:szCs w:val="24"/>
        </w:rPr>
        <w:t>,</w:t>
      </w:r>
      <w:r w:rsidRPr="00904464">
        <w:rPr>
          <w:rFonts w:eastAsia="Times New Roman" w:cs="Times New Roman"/>
          <w:szCs w:val="24"/>
        </w:rPr>
        <w:t xml:space="preserve"> </w:t>
      </w:r>
      <w:r>
        <w:rPr>
          <w:rFonts w:eastAsia="Times New Roman" w:cs="Times New Roman"/>
          <w:szCs w:val="24"/>
        </w:rPr>
        <w:t xml:space="preserve">ένα ολοκληρωμένο </w:t>
      </w:r>
      <w:r w:rsidRPr="00904464">
        <w:rPr>
          <w:rFonts w:eastAsia="Times New Roman" w:cs="Times New Roman"/>
          <w:szCs w:val="24"/>
        </w:rPr>
        <w:t xml:space="preserve">νομοσχέδιο για την ουσιαστική ισότητα των φύλων σε κάθε τομέα </w:t>
      </w:r>
      <w:r>
        <w:rPr>
          <w:rFonts w:eastAsia="Times New Roman" w:cs="Times New Roman"/>
          <w:szCs w:val="24"/>
        </w:rPr>
        <w:t xml:space="preserve">της </w:t>
      </w:r>
      <w:r w:rsidRPr="00904464">
        <w:rPr>
          <w:rFonts w:eastAsia="Times New Roman" w:cs="Times New Roman"/>
          <w:szCs w:val="24"/>
        </w:rPr>
        <w:t xml:space="preserve">κοινωνικής δραστηριότητος, </w:t>
      </w:r>
      <w:r>
        <w:rPr>
          <w:rFonts w:eastAsia="Times New Roman" w:cs="Times New Roman"/>
          <w:szCs w:val="24"/>
        </w:rPr>
        <w:t>σ</w:t>
      </w:r>
      <w:r w:rsidRPr="00904464">
        <w:rPr>
          <w:rFonts w:eastAsia="Times New Roman" w:cs="Times New Roman"/>
          <w:szCs w:val="24"/>
        </w:rPr>
        <w:t>την οικογένεια, στην πολιτική, στην εργασία, στον ιδιωτικό και δη</w:t>
      </w:r>
      <w:r w:rsidRPr="00904464">
        <w:rPr>
          <w:rFonts w:eastAsia="Times New Roman" w:cs="Times New Roman"/>
          <w:szCs w:val="24"/>
        </w:rPr>
        <w:t xml:space="preserve">μόσιο τομέα, στην παιδεία, στα μέσα μαζικής ενημέρωσης, στους δήμους και στις περιφέρειες. </w:t>
      </w:r>
    </w:p>
    <w:p w14:paraId="120F8AB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Π</w:t>
      </w:r>
      <w:r w:rsidRPr="00904464">
        <w:rPr>
          <w:rFonts w:eastAsia="Times New Roman" w:cs="Times New Roman"/>
          <w:szCs w:val="24"/>
        </w:rPr>
        <w:t>ρόκειται για την κορύφωση των πολιτικών πράξεων αυτής της Κ</w:t>
      </w:r>
      <w:r>
        <w:rPr>
          <w:rFonts w:eastAsia="Times New Roman" w:cs="Times New Roman"/>
          <w:szCs w:val="24"/>
        </w:rPr>
        <w:t>υβέρνησης στον τομέα της ισότητο</w:t>
      </w:r>
      <w:r w:rsidRPr="00904464">
        <w:rPr>
          <w:rFonts w:eastAsia="Times New Roman" w:cs="Times New Roman"/>
          <w:szCs w:val="24"/>
        </w:rPr>
        <w:t xml:space="preserve">ς των φύλων για την υπόθεση στήριξης των γυναικών της </w:t>
      </w:r>
      <w:r>
        <w:rPr>
          <w:rFonts w:eastAsia="Times New Roman" w:cs="Times New Roman"/>
          <w:szCs w:val="24"/>
        </w:rPr>
        <w:t>πατρίδας</w:t>
      </w:r>
      <w:r w:rsidRPr="00904464">
        <w:rPr>
          <w:rFonts w:eastAsia="Times New Roman" w:cs="Times New Roman"/>
          <w:szCs w:val="24"/>
        </w:rPr>
        <w:t xml:space="preserve"> </w:t>
      </w:r>
      <w:r>
        <w:rPr>
          <w:rFonts w:eastAsia="Times New Roman" w:cs="Times New Roman"/>
          <w:szCs w:val="24"/>
        </w:rPr>
        <w:t>μας,</w:t>
      </w:r>
      <w:r w:rsidRPr="00904464">
        <w:rPr>
          <w:rFonts w:eastAsia="Times New Roman" w:cs="Times New Roman"/>
          <w:szCs w:val="24"/>
        </w:rPr>
        <w:t xml:space="preserve"> μέσα</w:t>
      </w:r>
      <w:r w:rsidRPr="00904464">
        <w:rPr>
          <w:rFonts w:eastAsia="Times New Roman" w:cs="Times New Roman"/>
          <w:szCs w:val="24"/>
        </w:rPr>
        <w:t xml:space="preserve"> στον προγραμματισμό αυτής της τετραετίας. </w:t>
      </w:r>
    </w:p>
    <w:p w14:paraId="120F8AB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w:t>
      </w:r>
      <w:r w:rsidRPr="00904464">
        <w:rPr>
          <w:rFonts w:eastAsia="Times New Roman" w:cs="Times New Roman"/>
          <w:szCs w:val="24"/>
        </w:rPr>
        <w:t>υελπιστώ</w:t>
      </w:r>
      <w:r>
        <w:rPr>
          <w:rFonts w:eastAsia="Times New Roman" w:cs="Times New Roman"/>
          <w:szCs w:val="24"/>
        </w:rPr>
        <w:t xml:space="preserve"> κ</w:t>
      </w:r>
      <w:r w:rsidRPr="00904464">
        <w:rPr>
          <w:rFonts w:eastAsia="Times New Roman" w:cs="Times New Roman"/>
          <w:szCs w:val="24"/>
        </w:rPr>
        <w:t xml:space="preserve">αι ειλικρινά εύχομαι </w:t>
      </w:r>
      <w:r w:rsidRPr="002314B3">
        <w:rPr>
          <w:rFonts w:eastAsia="Times New Roman"/>
          <w:bCs/>
          <w:shd w:val="clear" w:color="auto" w:fill="FFFFFF"/>
        </w:rPr>
        <w:t>να</w:t>
      </w:r>
      <w:r>
        <w:rPr>
          <w:rFonts w:eastAsia="Times New Roman" w:cs="Times New Roman"/>
          <w:szCs w:val="24"/>
        </w:rPr>
        <w:t xml:space="preserve"> </w:t>
      </w:r>
      <w:r w:rsidRPr="00904464">
        <w:rPr>
          <w:rFonts w:eastAsia="Times New Roman" w:cs="Times New Roman"/>
          <w:szCs w:val="24"/>
        </w:rPr>
        <w:t xml:space="preserve">έχουμε την ευρύτερη δυνατή συνεννόηση και συναίνεση των πολιτικών </w:t>
      </w:r>
      <w:r>
        <w:rPr>
          <w:rFonts w:eastAsia="Times New Roman" w:cs="Times New Roman"/>
          <w:szCs w:val="24"/>
        </w:rPr>
        <w:t>δυνάμεων</w:t>
      </w:r>
      <w:r>
        <w:rPr>
          <w:rFonts w:eastAsia="Times New Roman" w:cs="Times New Roman"/>
          <w:szCs w:val="24"/>
        </w:rPr>
        <w:t>,</w:t>
      </w:r>
      <w:r>
        <w:rPr>
          <w:rFonts w:eastAsia="Times New Roman" w:cs="Times New Roman"/>
          <w:szCs w:val="24"/>
        </w:rPr>
        <w:t xml:space="preserve"> που πιστεύουν στη δ</w:t>
      </w:r>
      <w:r w:rsidRPr="00904464">
        <w:rPr>
          <w:rFonts w:eastAsia="Times New Roman" w:cs="Times New Roman"/>
          <w:szCs w:val="24"/>
        </w:rPr>
        <w:t xml:space="preserve">ημοκρατία για την υπερψήφιση του νομοσχεδίου για την ισότητα των φύλων, την υποστήριξη των δικαιωμάτων των γυναικών και την καταπολέμηση της έμφυλης βίας. Κάθε δημοκρατικός πολίτης και </w:t>
      </w:r>
      <w:r>
        <w:rPr>
          <w:rFonts w:eastAsia="Times New Roman" w:cs="Times New Roman"/>
          <w:szCs w:val="24"/>
        </w:rPr>
        <w:t>Β</w:t>
      </w:r>
      <w:r w:rsidRPr="00904464">
        <w:rPr>
          <w:rFonts w:eastAsia="Times New Roman" w:cs="Times New Roman"/>
          <w:szCs w:val="24"/>
        </w:rPr>
        <w:t>ουλευτής έχει την υποχρέωση να εξετάσει τη συναίνεση ως επιλογή προτερ</w:t>
      </w:r>
      <w:r w:rsidRPr="00904464">
        <w:rPr>
          <w:rFonts w:eastAsia="Times New Roman" w:cs="Times New Roman"/>
          <w:szCs w:val="24"/>
        </w:rPr>
        <w:t>αιότητ</w:t>
      </w:r>
      <w:r>
        <w:rPr>
          <w:rFonts w:eastAsia="Times New Roman" w:cs="Times New Roman"/>
          <w:szCs w:val="24"/>
        </w:rPr>
        <w:t>α</w:t>
      </w:r>
      <w:r w:rsidRPr="00904464">
        <w:rPr>
          <w:rFonts w:eastAsia="Times New Roman" w:cs="Times New Roman"/>
          <w:szCs w:val="24"/>
        </w:rPr>
        <w:t xml:space="preserve">ς για ένα νομοσχέδιο με τόσο σημαντικό περιεχόμενο. </w:t>
      </w:r>
    </w:p>
    <w:p w14:paraId="120F8AB7"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Σε ό</w:t>
      </w:r>
      <w:r>
        <w:rPr>
          <w:rFonts w:eastAsia="Times New Roman" w:cs="Times New Roman"/>
          <w:szCs w:val="24"/>
        </w:rPr>
        <w:t xml:space="preserve">,τι αφορά γενικότερα τον </w:t>
      </w:r>
      <w:r>
        <w:rPr>
          <w:rFonts w:eastAsia="Times New Roman" w:cs="Times New Roman"/>
          <w:szCs w:val="24"/>
        </w:rPr>
        <w:t>π</w:t>
      </w:r>
      <w:r w:rsidRPr="00904464">
        <w:rPr>
          <w:rFonts w:eastAsia="Times New Roman" w:cs="Times New Roman"/>
          <w:szCs w:val="24"/>
        </w:rPr>
        <w:t>ροϋπολογισμό</w:t>
      </w:r>
      <w:r>
        <w:rPr>
          <w:rFonts w:eastAsia="Times New Roman" w:cs="Times New Roman"/>
          <w:szCs w:val="24"/>
        </w:rPr>
        <w:t>,</w:t>
      </w:r>
      <w:r w:rsidRPr="00904464">
        <w:rPr>
          <w:rFonts w:eastAsia="Times New Roman" w:cs="Times New Roman"/>
          <w:szCs w:val="24"/>
        </w:rPr>
        <w:t xml:space="preserve"> έχω την άποψη ότι είναι ο πρώτος που ανοίγει μία θετική προοπτική</w:t>
      </w:r>
      <w:r>
        <w:rPr>
          <w:rFonts w:eastAsia="Times New Roman" w:cs="Times New Roman"/>
          <w:szCs w:val="24"/>
        </w:rPr>
        <w:t>,</w:t>
      </w:r>
      <w:r w:rsidRPr="00904464">
        <w:rPr>
          <w:rFonts w:eastAsia="Times New Roman" w:cs="Times New Roman"/>
          <w:szCs w:val="24"/>
        </w:rPr>
        <w:t xml:space="preserve"> χειροπιαστή</w:t>
      </w:r>
      <w:r>
        <w:rPr>
          <w:rFonts w:eastAsia="Times New Roman" w:cs="Times New Roman"/>
          <w:szCs w:val="24"/>
        </w:rPr>
        <w:t>,</w:t>
      </w:r>
      <w:r w:rsidRPr="00904464">
        <w:rPr>
          <w:rFonts w:eastAsia="Times New Roman" w:cs="Times New Roman"/>
          <w:szCs w:val="24"/>
        </w:rPr>
        <w:t xml:space="preserve"> καθώς μεταξύ άλλων σημαντικών</w:t>
      </w:r>
      <w:r>
        <w:rPr>
          <w:rFonts w:eastAsia="Times New Roman" w:cs="Times New Roman"/>
          <w:szCs w:val="24"/>
        </w:rPr>
        <w:t>, μειώνει τη</w:t>
      </w:r>
      <w:r w:rsidRPr="00904464">
        <w:rPr>
          <w:rFonts w:eastAsia="Times New Roman" w:cs="Times New Roman"/>
          <w:szCs w:val="24"/>
        </w:rPr>
        <w:t xml:space="preserve"> φορολογία και υπό προϋποθέσεις</w:t>
      </w:r>
      <w:r w:rsidRPr="00904464">
        <w:rPr>
          <w:rFonts w:eastAsia="Times New Roman" w:cs="Times New Roman"/>
          <w:szCs w:val="24"/>
        </w:rPr>
        <w:t xml:space="preserve"> κινητροδότησης για εργασία τις εισφορές, επιστρέφει χρήματα από το υπερπλεόνασμα σε πολλούς ανθρώπους</w:t>
      </w:r>
      <w:r>
        <w:rPr>
          <w:rFonts w:eastAsia="Times New Roman" w:cs="Times New Roman"/>
          <w:szCs w:val="24"/>
        </w:rPr>
        <w:t>,</w:t>
      </w:r>
      <w:r w:rsidRPr="00904464">
        <w:rPr>
          <w:rFonts w:eastAsia="Times New Roman" w:cs="Times New Roman"/>
          <w:szCs w:val="24"/>
        </w:rPr>
        <w:t xml:space="preserve"> που τα στερήθηκαν και τα έχουν μεγάλη ανάγκη, μπαίνει τέλος στην περαιτέρω</w:t>
      </w:r>
      <w:r>
        <w:rPr>
          <w:rFonts w:eastAsia="Times New Roman" w:cs="Times New Roman"/>
          <w:szCs w:val="24"/>
        </w:rPr>
        <w:t xml:space="preserve"> μείωση των συντάξεων, δίνει τη</w:t>
      </w:r>
      <w:r w:rsidRPr="00904464">
        <w:rPr>
          <w:rFonts w:eastAsia="Times New Roman" w:cs="Times New Roman"/>
          <w:szCs w:val="24"/>
        </w:rPr>
        <w:t xml:space="preserve"> δυνατότητα να αποκτήσουν σε μόνιμη βάση οι δήμ</w:t>
      </w:r>
      <w:r w:rsidRPr="00904464">
        <w:rPr>
          <w:rFonts w:eastAsia="Times New Roman" w:cs="Times New Roman"/>
          <w:szCs w:val="24"/>
        </w:rPr>
        <w:t xml:space="preserve">οι ευεργετικές υπηρεσίες για τους πολίτες, όπως το </w:t>
      </w:r>
      <w:r>
        <w:rPr>
          <w:rFonts w:eastAsia="Times New Roman" w:cs="Times New Roman"/>
          <w:szCs w:val="24"/>
        </w:rPr>
        <w:t>«Β</w:t>
      </w:r>
      <w:r w:rsidRPr="00904464">
        <w:rPr>
          <w:rFonts w:eastAsia="Times New Roman" w:cs="Times New Roman"/>
          <w:szCs w:val="24"/>
        </w:rPr>
        <w:t xml:space="preserve">οήθεια στο </w:t>
      </w:r>
      <w:r>
        <w:rPr>
          <w:rFonts w:eastAsia="Times New Roman" w:cs="Times New Roman"/>
          <w:szCs w:val="24"/>
        </w:rPr>
        <w:t>Σ</w:t>
      </w:r>
      <w:r w:rsidRPr="00904464">
        <w:rPr>
          <w:rFonts w:eastAsia="Times New Roman" w:cs="Times New Roman"/>
          <w:szCs w:val="24"/>
        </w:rPr>
        <w:t>πίτι</w:t>
      </w:r>
      <w:r>
        <w:rPr>
          <w:rFonts w:eastAsia="Times New Roman" w:cs="Times New Roman"/>
          <w:szCs w:val="24"/>
        </w:rPr>
        <w:t>»</w:t>
      </w:r>
      <w:r w:rsidRPr="00904464">
        <w:rPr>
          <w:rFonts w:eastAsia="Times New Roman" w:cs="Times New Roman"/>
          <w:szCs w:val="24"/>
        </w:rPr>
        <w:t xml:space="preserve"> </w:t>
      </w:r>
      <w:r>
        <w:rPr>
          <w:rFonts w:eastAsia="Times New Roman" w:cs="Times New Roman"/>
          <w:szCs w:val="24"/>
        </w:rPr>
        <w:t xml:space="preserve">ή </w:t>
      </w:r>
      <w:r w:rsidRPr="00904464">
        <w:rPr>
          <w:rFonts w:eastAsia="Times New Roman" w:cs="Times New Roman"/>
          <w:szCs w:val="24"/>
        </w:rPr>
        <w:t xml:space="preserve">η </w:t>
      </w:r>
      <w:r>
        <w:rPr>
          <w:rFonts w:eastAsia="Times New Roman" w:cs="Times New Roman"/>
          <w:szCs w:val="24"/>
        </w:rPr>
        <w:t>«Ε</w:t>
      </w:r>
      <w:r w:rsidRPr="00904464">
        <w:rPr>
          <w:rFonts w:eastAsia="Times New Roman" w:cs="Times New Roman"/>
          <w:szCs w:val="24"/>
        </w:rPr>
        <w:t xml:space="preserve">ιδική </w:t>
      </w:r>
      <w:r>
        <w:rPr>
          <w:rFonts w:eastAsia="Times New Roman" w:cs="Times New Roman"/>
          <w:szCs w:val="24"/>
        </w:rPr>
        <w:t>Α</w:t>
      </w:r>
      <w:r w:rsidRPr="00904464">
        <w:rPr>
          <w:rFonts w:eastAsia="Times New Roman" w:cs="Times New Roman"/>
          <w:szCs w:val="24"/>
        </w:rPr>
        <w:t>γωγή</w:t>
      </w:r>
      <w:r>
        <w:rPr>
          <w:rFonts w:eastAsia="Times New Roman" w:cs="Times New Roman"/>
          <w:szCs w:val="24"/>
        </w:rPr>
        <w:t>», καθώς επίσης ν</w:t>
      </w:r>
      <w:r w:rsidRPr="00904464">
        <w:rPr>
          <w:rFonts w:eastAsia="Times New Roman" w:cs="Times New Roman"/>
          <w:szCs w:val="24"/>
        </w:rPr>
        <w:t xml:space="preserve">α συνεχιστεί η πολιτική της υποστήριξης των δήμων για έργα με τα προγράμματα </w:t>
      </w:r>
      <w:r>
        <w:rPr>
          <w:rFonts w:eastAsia="Times New Roman" w:cs="Times New Roman"/>
          <w:szCs w:val="24"/>
        </w:rPr>
        <w:t>«</w:t>
      </w:r>
      <w:r w:rsidRPr="00904464">
        <w:rPr>
          <w:rFonts w:eastAsia="Times New Roman" w:cs="Times New Roman"/>
          <w:szCs w:val="24"/>
        </w:rPr>
        <w:t>Φ</w:t>
      </w:r>
      <w:r w:rsidRPr="00904464">
        <w:rPr>
          <w:rFonts w:eastAsia="Times New Roman" w:cs="Times New Roman"/>
          <w:szCs w:val="24"/>
        </w:rPr>
        <w:t>ΙΛΟΔΗΜΟΣ</w:t>
      </w:r>
      <w:r>
        <w:rPr>
          <w:rFonts w:eastAsia="Times New Roman" w:cs="Times New Roman"/>
          <w:szCs w:val="24"/>
        </w:rPr>
        <w:t>»</w:t>
      </w:r>
      <w:r w:rsidRPr="00904464">
        <w:rPr>
          <w:rFonts w:eastAsia="Times New Roman" w:cs="Times New Roman"/>
          <w:szCs w:val="24"/>
        </w:rPr>
        <w:t xml:space="preserve"> και άλλα συναφή</w:t>
      </w:r>
      <w:r>
        <w:rPr>
          <w:rFonts w:eastAsia="Times New Roman" w:cs="Times New Roman"/>
          <w:szCs w:val="24"/>
        </w:rPr>
        <w:t>,</w:t>
      </w:r>
      <w:r w:rsidRPr="00904464">
        <w:rPr>
          <w:rFonts w:eastAsia="Times New Roman" w:cs="Times New Roman"/>
          <w:szCs w:val="24"/>
        </w:rPr>
        <w:t xml:space="preserve"> ύψο</w:t>
      </w:r>
      <w:r>
        <w:rPr>
          <w:rFonts w:eastAsia="Times New Roman" w:cs="Times New Roman"/>
          <w:szCs w:val="24"/>
        </w:rPr>
        <w:t>υ</w:t>
      </w:r>
      <w:r w:rsidRPr="00904464">
        <w:rPr>
          <w:rFonts w:eastAsia="Times New Roman" w:cs="Times New Roman"/>
          <w:szCs w:val="24"/>
        </w:rPr>
        <w:t xml:space="preserve">ς κοντά στα 2 δισεκατομμύρια ευρώ. </w:t>
      </w:r>
    </w:p>
    <w:p w14:paraId="120F8AB8"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lastRenderedPageBreak/>
        <w:t>Ακόμα</w:t>
      </w:r>
      <w:r>
        <w:rPr>
          <w:rFonts w:eastAsia="Times New Roman" w:cs="Times New Roman"/>
          <w:szCs w:val="24"/>
        </w:rPr>
        <w:t>,</w:t>
      </w:r>
      <w:r w:rsidRPr="00904464">
        <w:rPr>
          <w:rFonts w:eastAsia="Times New Roman" w:cs="Times New Roman"/>
          <w:szCs w:val="24"/>
        </w:rPr>
        <w:t xml:space="preserve"> </w:t>
      </w:r>
      <w:r>
        <w:rPr>
          <w:rFonts w:eastAsia="Times New Roman" w:cs="Times New Roman"/>
          <w:szCs w:val="24"/>
        </w:rPr>
        <w:t>όμως,</w:t>
      </w:r>
      <w:r w:rsidRPr="00904464">
        <w:rPr>
          <w:rFonts w:eastAsia="Times New Roman" w:cs="Times New Roman"/>
          <w:szCs w:val="24"/>
        </w:rPr>
        <w:t xml:space="preserve"> και για τους φορείς που εργάζονται για την ισότητα των φύλων, </w:t>
      </w:r>
      <w:r>
        <w:rPr>
          <w:rFonts w:eastAsia="Times New Roman" w:cs="Times New Roman"/>
          <w:szCs w:val="24"/>
        </w:rPr>
        <w:t>τ</w:t>
      </w:r>
      <w:r w:rsidRPr="00904464">
        <w:rPr>
          <w:rFonts w:eastAsia="Times New Roman" w:cs="Times New Roman"/>
          <w:szCs w:val="24"/>
        </w:rPr>
        <w:t xml:space="preserve">η </w:t>
      </w:r>
      <w:r>
        <w:rPr>
          <w:rFonts w:eastAsia="Times New Roman" w:cs="Times New Roman"/>
          <w:szCs w:val="24"/>
        </w:rPr>
        <w:t>Γενική Γραμματεία Ισότητ</w:t>
      </w:r>
      <w:r>
        <w:rPr>
          <w:rFonts w:eastAsia="Times New Roman" w:cs="Times New Roman"/>
          <w:szCs w:val="24"/>
        </w:rPr>
        <w:t>α</w:t>
      </w:r>
      <w:r>
        <w:rPr>
          <w:rFonts w:eastAsia="Times New Roman" w:cs="Times New Roman"/>
          <w:szCs w:val="24"/>
        </w:rPr>
        <w:t>ς τ</w:t>
      </w:r>
      <w:r w:rsidRPr="00904464">
        <w:rPr>
          <w:rFonts w:eastAsia="Times New Roman" w:cs="Times New Roman"/>
          <w:szCs w:val="24"/>
        </w:rPr>
        <w:t xml:space="preserve">ων Φύλων και το </w:t>
      </w:r>
      <w:r>
        <w:rPr>
          <w:rFonts w:eastAsia="Times New Roman" w:cs="Times New Roman"/>
          <w:szCs w:val="24"/>
        </w:rPr>
        <w:t>ΚΕΘΙ</w:t>
      </w:r>
      <w:r w:rsidRPr="00904464">
        <w:rPr>
          <w:rFonts w:eastAsia="Times New Roman" w:cs="Times New Roman"/>
          <w:szCs w:val="24"/>
        </w:rPr>
        <w:t>, για πρώτη φορά φέτος</w:t>
      </w:r>
      <w:r>
        <w:rPr>
          <w:rFonts w:eastAsia="Times New Roman" w:cs="Times New Roman"/>
          <w:szCs w:val="24"/>
        </w:rPr>
        <w:t>,</w:t>
      </w:r>
      <w:r w:rsidRPr="00904464">
        <w:rPr>
          <w:rFonts w:eastAsia="Times New Roman" w:cs="Times New Roman"/>
          <w:szCs w:val="24"/>
        </w:rPr>
        <w:t xml:space="preserve"> προβλέπεται αύξηση των κονδυλίων τους. Έτσι</w:t>
      </w:r>
      <w:r>
        <w:rPr>
          <w:rFonts w:eastAsia="Times New Roman" w:cs="Times New Roman"/>
          <w:szCs w:val="24"/>
        </w:rPr>
        <w:t>,</w:t>
      </w:r>
      <w:r w:rsidRPr="00904464">
        <w:rPr>
          <w:rFonts w:eastAsia="Times New Roman" w:cs="Times New Roman"/>
          <w:szCs w:val="24"/>
        </w:rPr>
        <w:t xml:space="preserve"> θα έχουν την ευκαιρία να πραγματοποιήσουν περισσότερες επιστημονικ</w:t>
      </w:r>
      <w:r w:rsidRPr="00904464">
        <w:rPr>
          <w:rFonts w:eastAsia="Times New Roman" w:cs="Times New Roman"/>
          <w:szCs w:val="24"/>
        </w:rPr>
        <w:t xml:space="preserve">ές ημερίδες, να κάνουν ενημερωτικές δράσεις σε σχολεία και όπου αλλού υπάρχει ανάγκη. </w:t>
      </w:r>
    </w:p>
    <w:p w14:paraId="120F8AB9"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Τέλος</w:t>
      </w:r>
      <w:r>
        <w:rPr>
          <w:rFonts w:eastAsia="Times New Roman" w:cs="Times New Roman"/>
          <w:szCs w:val="24"/>
        </w:rPr>
        <w:t>,</w:t>
      </w:r>
      <w:r w:rsidRPr="00904464">
        <w:rPr>
          <w:rFonts w:eastAsia="Times New Roman" w:cs="Times New Roman"/>
          <w:szCs w:val="24"/>
        </w:rPr>
        <w:t xml:space="preserve"> για την άλλη πλευρά των αρμοδιοτήτων μου</w:t>
      </w:r>
      <w:r>
        <w:rPr>
          <w:rFonts w:eastAsia="Times New Roman" w:cs="Times New Roman"/>
          <w:szCs w:val="24"/>
        </w:rPr>
        <w:t xml:space="preserve">, </w:t>
      </w:r>
      <w:r w:rsidRPr="00A27451">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szCs w:val="24"/>
        </w:rPr>
        <w:t xml:space="preserve">αφορά στα ληξιαρχεία και </w:t>
      </w:r>
      <w:r w:rsidRPr="00904464">
        <w:rPr>
          <w:rFonts w:eastAsia="Times New Roman" w:cs="Times New Roman"/>
          <w:szCs w:val="24"/>
        </w:rPr>
        <w:t>τα δημοτολόγια</w:t>
      </w:r>
      <w:r>
        <w:rPr>
          <w:rFonts w:eastAsia="Times New Roman" w:cs="Times New Roman"/>
          <w:szCs w:val="24"/>
        </w:rPr>
        <w:t>,</w:t>
      </w:r>
      <w:r w:rsidRPr="00904464">
        <w:rPr>
          <w:rFonts w:eastAsia="Times New Roman" w:cs="Times New Roman"/>
          <w:szCs w:val="24"/>
        </w:rPr>
        <w:t xml:space="preserve"> επιγραμματικά αναφέρω ότι το επόμενο σημαντικό κορυφαίο βήμα θα είναι η παρουσίαση μιας πρότασης νομοθετικής παρέμβασης</w:t>
      </w:r>
      <w:r>
        <w:rPr>
          <w:rFonts w:eastAsia="Times New Roman" w:cs="Times New Roman"/>
          <w:szCs w:val="24"/>
        </w:rPr>
        <w:t>,</w:t>
      </w:r>
      <w:r w:rsidRPr="00904464">
        <w:rPr>
          <w:rFonts w:eastAsia="Times New Roman" w:cs="Times New Roman"/>
          <w:szCs w:val="24"/>
        </w:rPr>
        <w:t xml:space="preserve"> που θα επιλύει τα προβλήματα που αντιμετωπίζουν οι συγκεκριμένες δημοτικές υπηρεσίες </w:t>
      </w:r>
      <w:r w:rsidRPr="00F331DF">
        <w:rPr>
          <w:rFonts w:eastAsia="Times New Roman"/>
          <w:bCs/>
        </w:rPr>
        <w:t>και</w:t>
      </w:r>
      <w:r>
        <w:rPr>
          <w:rFonts w:eastAsia="Times New Roman" w:cs="Times New Roman"/>
          <w:szCs w:val="24"/>
        </w:rPr>
        <w:t xml:space="preserve"> η</w:t>
      </w:r>
      <w:r w:rsidRPr="00904464">
        <w:rPr>
          <w:rFonts w:eastAsia="Times New Roman" w:cs="Times New Roman"/>
          <w:szCs w:val="24"/>
        </w:rPr>
        <w:t xml:space="preserve"> εξυπηρέτηση των πολιτών στις καθημερινές το</w:t>
      </w:r>
      <w:r w:rsidRPr="00904464">
        <w:rPr>
          <w:rFonts w:eastAsia="Times New Roman" w:cs="Times New Roman"/>
          <w:szCs w:val="24"/>
        </w:rPr>
        <w:t>υς ανάγκες</w:t>
      </w:r>
      <w:r>
        <w:rPr>
          <w:rFonts w:eastAsia="Times New Roman" w:cs="Times New Roman"/>
          <w:szCs w:val="24"/>
        </w:rPr>
        <w:t>,</w:t>
      </w:r>
      <w:r w:rsidRPr="00904464">
        <w:rPr>
          <w:rFonts w:eastAsia="Times New Roman" w:cs="Times New Roman"/>
          <w:szCs w:val="24"/>
        </w:rPr>
        <w:t xml:space="preserve"> όπως οι γεννήσεις, οι γάμοι, οι θάνατοι των οικείων τους και η επιχειρηματική τους δραστηριότητα. </w:t>
      </w:r>
    </w:p>
    <w:p w14:paraId="120F8ABA"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Τελικός στόχος είναι η μετάβαση στην πλήρη ψηφιακή λειτουργία των ληξιαρχείων και των δημοτολογίων</w:t>
      </w:r>
      <w:r>
        <w:rPr>
          <w:rFonts w:eastAsia="Times New Roman" w:cs="Times New Roman"/>
          <w:szCs w:val="24"/>
        </w:rPr>
        <w:t>,</w:t>
      </w:r>
      <w:r w:rsidRPr="00904464">
        <w:rPr>
          <w:rFonts w:eastAsia="Times New Roman" w:cs="Times New Roman"/>
          <w:szCs w:val="24"/>
        </w:rPr>
        <w:t xml:space="preserve"> ώστε οι πολίτες να μπορούν μόνοι τους να λαμβ</w:t>
      </w:r>
      <w:r w:rsidRPr="00904464">
        <w:rPr>
          <w:rFonts w:eastAsia="Times New Roman" w:cs="Times New Roman"/>
          <w:szCs w:val="24"/>
        </w:rPr>
        <w:t>άνουν και να χρησιμοποιούν τα έγγραφα</w:t>
      </w:r>
      <w:r>
        <w:rPr>
          <w:rFonts w:eastAsia="Times New Roman" w:cs="Times New Roman"/>
          <w:szCs w:val="24"/>
        </w:rPr>
        <w:t>,</w:t>
      </w:r>
      <w:r w:rsidRPr="00904464">
        <w:rPr>
          <w:rFonts w:eastAsia="Times New Roman" w:cs="Times New Roman"/>
          <w:szCs w:val="24"/>
        </w:rPr>
        <w:t xml:space="preserve"> που τους ενδιαφέρουν από μία συσκευή, δηλαδή από το κινητό </w:t>
      </w:r>
      <w:r>
        <w:rPr>
          <w:rFonts w:eastAsia="Times New Roman" w:cs="Times New Roman"/>
          <w:szCs w:val="24"/>
        </w:rPr>
        <w:t>τους ή</w:t>
      </w:r>
      <w:r w:rsidRPr="00904464">
        <w:rPr>
          <w:rFonts w:eastAsia="Times New Roman" w:cs="Times New Roman"/>
          <w:szCs w:val="24"/>
        </w:rPr>
        <w:t xml:space="preserve"> τον υπολογιστή </w:t>
      </w:r>
      <w:r>
        <w:rPr>
          <w:rFonts w:eastAsia="Times New Roman" w:cs="Times New Roman"/>
          <w:szCs w:val="24"/>
        </w:rPr>
        <w:t>τους,</w:t>
      </w:r>
      <w:r w:rsidRPr="00904464">
        <w:rPr>
          <w:rFonts w:eastAsia="Times New Roman" w:cs="Times New Roman"/>
          <w:szCs w:val="24"/>
        </w:rPr>
        <w:t xml:space="preserve"> με πρόσβαση στο σύστημα </w:t>
      </w:r>
      <w:r>
        <w:rPr>
          <w:rFonts w:eastAsia="Times New Roman" w:cs="Times New Roman"/>
          <w:szCs w:val="24"/>
        </w:rPr>
        <w:t xml:space="preserve">του ήδη </w:t>
      </w:r>
      <w:r w:rsidRPr="00904464">
        <w:rPr>
          <w:rFonts w:eastAsia="Times New Roman" w:cs="Times New Roman"/>
          <w:szCs w:val="24"/>
        </w:rPr>
        <w:t>υπάρχοντος μητρώο</w:t>
      </w:r>
      <w:r>
        <w:rPr>
          <w:rFonts w:eastAsia="Times New Roman" w:cs="Times New Roman"/>
          <w:szCs w:val="24"/>
        </w:rPr>
        <w:t>υ</w:t>
      </w:r>
      <w:r w:rsidRPr="00904464">
        <w:rPr>
          <w:rFonts w:eastAsia="Times New Roman" w:cs="Times New Roman"/>
          <w:szCs w:val="24"/>
        </w:rPr>
        <w:t xml:space="preserve"> πολιτών μέσω internet. </w:t>
      </w:r>
    </w:p>
    <w:p w14:paraId="120F8ABB" w14:textId="77777777" w:rsidR="0086761A" w:rsidRDefault="00427452">
      <w:pPr>
        <w:spacing w:line="600" w:lineRule="auto"/>
        <w:ind w:firstLine="720"/>
        <w:jc w:val="both"/>
        <w:rPr>
          <w:rFonts w:eastAsia="Times New Roman" w:cs="Times New Roman"/>
          <w:szCs w:val="24"/>
        </w:rPr>
      </w:pPr>
      <w:r w:rsidRPr="00904464">
        <w:rPr>
          <w:rFonts w:eastAsia="Times New Roman" w:cs="Times New Roman"/>
          <w:szCs w:val="24"/>
        </w:rPr>
        <w:t>Προσπάθησα να σας παρουσιάσω ένα πλήρες εξελισσόμενο κα</w:t>
      </w:r>
      <w:r w:rsidRPr="00904464">
        <w:rPr>
          <w:rFonts w:eastAsia="Times New Roman" w:cs="Times New Roman"/>
          <w:szCs w:val="24"/>
        </w:rPr>
        <w:t>ι ταυτόχρονα φιλόδοξο και εφαρμοζόμενο πολιτικό πρόγραμμα για την ισότητα των φύλων</w:t>
      </w:r>
      <w:r>
        <w:rPr>
          <w:rFonts w:eastAsia="Times New Roman" w:cs="Times New Roman"/>
          <w:szCs w:val="24"/>
        </w:rPr>
        <w:t>,</w:t>
      </w:r>
      <w:r w:rsidRPr="00904464">
        <w:rPr>
          <w:rFonts w:eastAsia="Times New Roman" w:cs="Times New Roman"/>
          <w:szCs w:val="24"/>
        </w:rPr>
        <w:t xml:space="preserve"> που </w:t>
      </w:r>
      <w:r w:rsidRPr="00904464">
        <w:rPr>
          <w:rFonts w:eastAsia="Times New Roman" w:cs="Times New Roman"/>
          <w:szCs w:val="24"/>
        </w:rPr>
        <w:lastRenderedPageBreak/>
        <w:t xml:space="preserve">αφορά στην τελευταία τριετία και του οποίου ελάχιστα σκέλη μένουν να εφαρμοστούν το 2019 από την </w:t>
      </w:r>
      <w:r>
        <w:rPr>
          <w:rFonts w:eastAsia="Times New Roman" w:cs="Times New Roman"/>
          <w:szCs w:val="24"/>
        </w:rPr>
        <w:t>Κ</w:t>
      </w:r>
      <w:r w:rsidRPr="00904464">
        <w:rPr>
          <w:rFonts w:eastAsia="Times New Roman" w:cs="Times New Roman"/>
          <w:szCs w:val="24"/>
        </w:rPr>
        <w:t>υβέρνηση ΣΥΡΙΖΑ</w:t>
      </w:r>
      <w:r>
        <w:rPr>
          <w:rFonts w:eastAsia="Times New Roman" w:cs="Times New Roman"/>
          <w:szCs w:val="24"/>
        </w:rPr>
        <w:t xml:space="preserve"> </w:t>
      </w:r>
      <w:r>
        <w:rPr>
          <w:rFonts w:eastAsia="Times New Roman" w:cs="Times New Roman"/>
          <w:szCs w:val="24"/>
        </w:rPr>
        <w:t>- Α</w:t>
      </w:r>
      <w:r>
        <w:rPr>
          <w:rFonts w:eastAsia="Times New Roman" w:cs="Times New Roman"/>
          <w:szCs w:val="24"/>
        </w:rPr>
        <w:t>ΝΕΛ</w:t>
      </w:r>
      <w:r w:rsidRPr="00904464">
        <w:rPr>
          <w:rFonts w:eastAsia="Times New Roman" w:cs="Times New Roman"/>
          <w:szCs w:val="24"/>
        </w:rPr>
        <w:t>, αλλά και</w:t>
      </w:r>
      <w:r>
        <w:rPr>
          <w:rFonts w:eastAsia="Times New Roman" w:cs="Times New Roman"/>
          <w:szCs w:val="24"/>
        </w:rPr>
        <w:t xml:space="preserve"> για τον άλλον τομέα αρμοδιότητό</w:t>
      </w:r>
      <w:r w:rsidRPr="00904464">
        <w:rPr>
          <w:rFonts w:eastAsia="Times New Roman" w:cs="Times New Roman"/>
          <w:szCs w:val="24"/>
        </w:rPr>
        <w:t>ς μου</w:t>
      </w:r>
      <w:r w:rsidRPr="00904464">
        <w:rPr>
          <w:rFonts w:eastAsia="Times New Roman" w:cs="Times New Roman"/>
          <w:szCs w:val="24"/>
        </w:rPr>
        <w:t>.</w:t>
      </w:r>
    </w:p>
    <w:p w14:paraId="120F8AB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Πεποίθηση μου είναι ότι η ίδια σοβαρή δουλειά γίνεται σε όλα τα Υπουργεία, στο σύνολο του κυβερνητικού έργου. Γι’ αυτό ζητώ τη θετική ψήφο σας στον </w:t>
      </w:r>
      <w:r>
        <w:rPr>
          <w:rFonts w:eastAsia="Times New Roman" w:cs="Times New Roman"/>
          <w:szCs w:val="24"/>
        </w:rPr>
        <w:t>π</w:t>
      </w:r>
      <w:r>
        <w:rPr>
          <w:rFonts w:eastAsia="Times New Roman" w:cs="Times New Roman"/>
          <w:szCs w:val="24"/>
        </w:rPr>
        <w:t>ροϋπολογισμό συνολικά, όσον αφορά δηλαδή το σύνολο των Υπουργείων. Όταν δε</w:t>
      </w:r>
      <w:r>
        <w:rPr>
          <w:rFonts w:eastAsia="Times New Roman" w:cs="Times New Roman"/>
          <w:szCs w:val="24"/>
        </w:rPr>
        <w:t>.</w:t>
      </w:r>
      <w:r>
        <w:rPr>
          <w:rFonts w:eastAsia="Times New Roman" w:cs="Times New Roman"/>
          <w:szCs w:val="24"/>
        </w:rPr>
        <w:t xml:space="preserve"> ολοκληρώσουμε αυτόν τον ιστορ</w:t>
      </w:r>
      <w:r>
        <w:rPr>
          <w:rFonts w:eastAsia="Times New Roman" w:cs="Times New Roman"/>
          <w:szCs w:val="24"/>
        </w:rPr>
        <w:t>ικό και κρίσιμο πολιτικό κύκλο, θα μας κρίνει όλους ο ελληνικός λαός, το φθινόπωρο του 2019, οπότε είμαι και απολύτως βέβαιη ότι θα βαθμολογήσει θετικά το έργο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ΝΕΛ</w:t>
      </w:r>
      <w:r>
        <w:rPr>
          <w:rFonts w:eastAsia="Times New Roman" w:cs="Times New Roman"/>
          <w:szCs w:val="24"/>
        </w:rPr>
        <w:t>.</w:t>
      </w:r>
    </w:p>
    <w:p w14:paraId="120F8ABD"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w:t>
      </w:r>
      <w:r>
        <w:rPr>
          <w:rFonts w:eastAsia="Times New Roman" w:cs="Times New Roman"/>
          <w:szCs w:val="24"/>
        </w:rPr>
        <w:t>πτέρυγ</w:t>
      </w:r>
      <w:r>
        <w:rPr>
          <w:rFonts w:eastAsia="Times New Roman" w:cs="Times New Roman"/>
          <w:szCs w:val="24"/>
        </w:rPr>
        <w:t>ες</w:t>
      </w:r>
      <w:r>
        <w:rPr>
          <w:rFonts w:eastAsia="Times New Roman" w:cs="Times New Roman"/>
          <w:szCs w:val="24"/>
        </w:rPr>
        <w:t xml:space="preserve"> του ΣΥΡΙΖΑ και των </w:t>
      </w:r>
      <w:r>
        <w:rPr>
          <w:rFonts w:eastAsia="Times New Roman" w:cs="Times New Roman"/>
          <w:szCs w:val="24"/>
        </w:rPr>
        <w:t>ΑΝΕΛ</w:t>
      </w:r>
      <w:r>
        <w:rPr>
          <w:rFonts w:eastAsia="Times New Roman" w:cs="Times New Roman"/>
          <w:szCs w:val="24"/>
        </w:rPr>
        <w:t>)</w:t>
      </w:r>
    </w:p>
    <w:p w14:paraId="120F8ABE" w14:textId="77777777" w:rsidR="0086761A" w:rsidRDefault="00427452">
      <w:pPr>
        <w:spacing w:line="600" w:lineRule="auto"/>
        <w:ind w:firstLine="720"/>
        <w:jc w:val="both"/>
        <w:rPr>
          <w:rFonts w:eastAsia="Times New Roman" w:cs="Times New Roman"/>
          <w:szCs w:val="24"/>
        </w:rPr>
      </w:pPr>
      <w:r w:rsidRPr="002B155C">
        <w:rPr>
          <w:rFonts w:eastAsia="Times New Roman" w:cs="Times New Roman"/>
          <w:b/>
          <w:szCs w:val="24"/>
        </w:rPr>
        <w:t>ΠΡΟΕΔΡΕΥΩΝ (Σπυρίδων Λυκούδης):</w:t>
      </w:r>
      <w:r>
        <w:rPr>
          <w:rFonts w:eastAsia="Times New Roman" w:cs="Times New Roman"/>
          <w:szCs w:val="24"/>
        </w:rPr>
        <w:t xml:space="preserve"> Ευχαριστώ, κυρία Υπουργέ.</w:t>
      </w:r>
    </w:p>
    <w:p w14:paraId="120F8AB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κ. Αναστάσιος Πρατσόλης έχει τον λόγο.</w:t>
      </w:r>
    </w:p>
    <w:p w14:paraId="120F8AC0" w14:textId="77777777" w:rsidR="0086761A" w:rsidRDefault="00427452">
      <w:pPr>
        <w:spacing w:line="600" w:lineRule="auto"/>
        <w:ind w:firstLine="720"/>
        <w:jc w:val="both"/>
        <w:rPr>
          <w:rFonts w:eastAsia="Times New Roman" w:cs="Times New Roman"/>
          <w:szCs w:val="24"/>
        </w:rPr>
      </w:pPr>
      <w:r w:rsidRPr="00256877">
        <w:rPr>
          <w:rFonts w:eastAsia="Times New Roman" w:cs="Times New Roman"/>
          <w:b/>
          <w:szCs w:val="24"/>
        </w:rPr>
        <w:t xml:space="preserve">ΑΝΑΣΤΑΣΙΟΣ </w:t>
      </w:r>
      <w:r>
        <w:rPr>
          <w:rFonts w:eastAsia="Times New Roman" w:cs="Times New Roman"/>
          <w:b/>
          <w:szCs w:val="24"/>
        </w:rPr>
        <w:t xml:space="preserve">(ΤΑΣΟΣ) </w:t>
      </w:r>
      <w:r w:rsidRPr="00256877">
        <w:rPr>
          <w:rFonts w:eastAsia="Times New Roman" w:cs="Times New Roman"/>
          <w:b/>
          <w:szCs w:val="24"/>
        </w:rPr>
        <w:t>ΠΡΑΤΣΟΛΗΣ:</w:t>
      </w:r>
      <w:r>
        <w:rPr>
          <w:rFonts w:eastAsia="Times New Roman" w:cs="Times New Roman"/>
          <w:szCs w:val="24"/>
        </w:rPr>
        <w:t xml:space="preserve"> Ευχαριστώ, κύριε Πρόεδρε.</w:t>
      </w:r>
    </w:p>
    <w:p w14:paraId="120F8AC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Βουλευτές, δεν μπορώ να μην σχολιάσω την τοποθέτηση του προηγούμενου ομιλητή της Νέας Δημοκρατίας σχετικά με τα μέτρα, όχι ως προς την κοστολόγηση, όπως είπε ο Υπουργός Οικονομικών κ. Τσακαλώτος, αλλά ως προς τ</w:t>
      </w:r>
      <w:r>
        <w:rPr>
          <w:rFonts w:eastAsia="Times New Roman" w:cs="Times New Roman"/>
          <w:szCs w:val="24"/>
        </w:rPr>
        <w:t xml:space="preserve">ο γεγονός πως ό,τι παροχές κάνουμε εμείς είναι </w:t>
      </w:r>
      <w:r>
        <w:rPr>
          <w:rFonts w:eastAsia="Times New Roman" w:cs="Times New Roman"/>
          <w:szCs w:val="24"/>
        </w:rPr>
        <w:lastRenderedPageBreak/>
        <w:t xml:space="preserve">προεκλογική παροχολογία, ενώ ό,τι η Νέα Δημοκρατία λέει σε σχέση με παροχές είναι πρόγραμμα. Ας αποφασίσετε λοιπόν, πραγματικά τι είναι από τα δύο. </w:t>
      </w:r>
    </w:p>
    <w:p w14:paraId="120F8AC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Σε μια άλλη αποστροφή του λόγου του είπε ότι πρέπει να έχουμ</w:t>
      </w:r>
      <w:r>
        <w:rPr>
          <w:rFonts w:eastAsia="Times New Roman" w:cs="Times New Roman"/>
          <w:szCs w:val="24"/>
        </w:rPr>
        <w:t>ε σωστές δημόσιες υπηρεσίες. Αναρωτιέμαι αν είναι στην κοινή γραμμή με τον Αρχηγό, κ. Μητσοτάκη, όταν προτείνει για το δημόσιο το 5 προς 1, ενώ εμείς έχουμε καταφέρει να κατακτήσουμε το 1 προς 1. Πώς θα γίνουν καλύτερες οι δημόσιες υπηρεσίες στην υγεία και</w:t>
      </w:r>
      <w:r>
        <w:rPr>
          <w:rFonts w:eastAsia="Times New Roman" w:cs="Times New Roman"/>
          <w:szCs w:val="24"/>
        </w:rPr>
        <w:t xml:space="preserve"> την παιδεία;</w:t>
      </w:r>
    </w:p>
    <w:p w14:paraId="120F8AC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Καλούμαστε σήμερα να ψηφίσουμε τον πρώτο </w:t>
      </w:r>
      <w:r>
        <w:rPr>
          <w:rFonts w:eastAsia="Times New Roman" w:cs="Times New Roman"/>
          <w:szCs w:val="24"/>
        </w:rPr>
        <w:t>π</w:t>
      </w:r>
      <w:r>
        <w:rPr>
          <w:rFonts w:eastAsia="Times New Roman" w:cs="Times New Roman"/>
          <w:szCs w:val="24"/>
        </w:rPr>
        <w:t>ροϋπολογισμό μετά το τέλος των μνημονίων</w:t>
      </w:r>
      <w:r>
        <w:rPr>
          <w:rFonts w:eastAsia="Times New Roman" w:cs="Times New Roman"/>
          <w:szCs w:val="24"/>
        </w:rPr>
        <w:t>,</w:t>
      </w:r>
      <w:r>
        <w:rPr>
          <w:rFonts w:eastAsia="Times New Roman" w:cs="Times New Roman"/>
          <w:szCs w:val="24"/>
        </w:rPr>
        <w:t xml:space="preserve"> που δεν ενσωματώνει μέτρα περιοριστικής πολιτικής, αντίθετα εισάγει παροχές και ελαφρύνσεις 910 εκατομμύριων ευρώ σε φορολογούμενους και νοικοκυριά. Η Ελλάδα</w:t>
      </w:r>
      <w:r>
        <w:rPr>
          <w:rFonts w:eastAsia="Times New Roman" w:cs="Times New Roman"/>
          <w:szCs w:val="24"/>
        </w:rPr>
        <w:t>,</w:t>
      </w:r>
      <w:r>
        <w:rPr>
          <w:rFonts w:eastAsia="Times New Roman" w:cs="Times New Roman"/>
          <w:szCs w:val="24"/>
        </w:rPr>
        <w:t xml:space="preserve"> μετά από μια βαθιά παρατεταμένη ύφεση δέκα ολόκληρων χρόνων και οκτώ χρόνια μνημονίων επιστρέφει στην ανάπτυξη και τη δημοσιονομική επέκταση και ισορροπία.</w:t>
      </w:r>
    </w:p>
    <w:p w14:paraId="120F8AC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Τα στοχευμένα, λοιπόν, μέτρα για την αποκατάσταση των πληγών που δημιούργησαν οι δημοσιονομικοί περ</w:t>
      </w:r>
      <w:r>
        <w:rPr>
          <w:rFonts w:eastAsia="Times New Roman" w:cs="Times New Roman"/>
          <w:szCs w:val="24"/>
        </w:rPr>
        <w:t>ιορισμοί είναι το πρώτο βήμα ενίσχυσης του κοινωνικού κράτους και της κοινωνικής συνοχής</w:t>
      </w:r>
      <w:r>
        <w:rPr>
          <w:rFonts w:eastAsia="Times New Roman" w:cs="Times New Roman"/>
          <w:szCs w:val="24"/>
        </w:rPr>
        <w:t>,.</w:t>
      </w:r>
      <w:r>
        <w:rPr>
          <w:rFonts w:eastAsia="Times New Roman" w:cs="Times New Roman"/>
          <w:szCs w:val="24"/>
        </w:rPr>
        <w:t xml:space="preserve"> με τρόπο ασφαλή και δίκαιο, μέσα από τον δημοσιονομικό χώρο που εξασφαλίστηκε. Δυστυχώς, η Νέα Δημοκρατία αδυνατεί ακόμα να αναγνωρίσει την έξοδο της χώρας από τα μν</w:t>
      </w:r>
      <w:r>
        <w:rPr>
          <w:rFonts w:eastAsia="Times New Roman" w:cs="Times New Roman"/>
          <w:szCs w:val="24"/>
        </w:rPr>
        <w:t xml:space="preserve">ημόνια. Αρνείται την </w:t>
      </w:r>
      <w:r>
        <w:rPr>
          <w:rFonts w:eastAsia="Times New Roman" w:cs="Times New Roman"/>
          <w:szCs w:val="24"/>
        </w:rPr>
        <w:lastRenderedPageBreak/>
        <w:t>πραγματικότητα και μιλάει για κύκνειο άσμα της Κυβέρνησης, ομολογώντας ουσιαστικά</w:t>
      </w:r>
      <w:r>
        <w:rPr>
          <w:rFonts w:eastAsia="Times New Roman" w:cs="Times New Roman"/>
          <w:szCs w:val="24"/>
        </w:rPr>
        <w:t>,</w:t>
      </w:r>
      <w:r>
        <w:rPr>
          <w:rFonts w:eastAsia="Times New Roman" w:cs="Times New Roman"/>
          <w:szCs w:val="24"/>
        </w:rPr>
        <w:t xml:space="preserve"> τη στέρηση εξουσίας που τη διακατέχει. Είναι προφανής η αμηχανία της, καθώς απέμεινε γυμνή από ουσιαστικό σχέδιο και πειστικό αφήγημα, τώρα που η καταστ</w:t>
      </w:r>
      <w:r>
        <w:rPr>
          <w:rFonts w:eastAsia="Times New Roman" w:cs="Times New Roman"/>
          <w:szCs w:val="24"/>
        </w:rPr>
        <w:t xml:space="preserve">ροφολογία και η προσπάθεια υποβάθμισης των επιτευγμάτων της Κυβέρνησης πέφτουν συνεχώς στο κενό. </w:t>
      </w:r>
    </w:p>
    <w:p w14:paraId="120F8AC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Ήδη η χώρα διανύει το έκτο συνεχόμενο τρίμηνο με ανάπτυξη. Σταδιακά αλλά σταθερά</w:t>
      </w:r>
      <w:r>
        <w:rPr>
          <w:rFonts w:eastAsia="Times New Roman" w:cs="Times New Roman"/>
          <w:szCs w:val="24"/>
        </w:rPr>
        <w:t>,</w:t>
      </w:r>
      <w:r>
        <w:rPr>
          <w:rFonts w:eastAsia="Times New Roman" w:cs="Times New Roman"/>
          <w:szCs w:val="24"/>
        </w:rPr>
        <w:t xml:space="preserve"> εμπεδώνεται η αποκατάσταση της εμπιστοσύνης, σε μια οικονομία που χαρακτηριζ</w:t>
      </w:r>
      <w:r>
        <w:rPr>
          <w:rFonts w:eastAsia="Times New Roman" w:cs="Times New Roman"/>
          <w:szCs w:val="24"/>
        </w:rPr>
        <w:t>όταν από ακραίες αβεβαιότητες. Αυτές οι επιδόσεις δεν έχουν αποσπασματικό χαρακτήρα, αλλά σηματοδοτούν την αλλαγή σελίδας για τη χώρα.</w:t>
      </w:r>
    </w:p>
    <w:p w14:paraId="120F8AC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Πότε επιτέλους η Νέα Δημοκρατία θα συνειδητοποιήσει ότι δεν υπάρχει τέταρτο μνημόνιο ή ότι δεν θα εφαρμοστεί ο περίφημος </w:t>
      </w:r>
      <w:r>
        <w:rPr>
          <w:rFonts w:eastAsia="Times New Roman" w:cs="Times New Roman"/>
          <w:szCs w:val="24"/>
        </w:rPr>
        <w:t>κόφτης</w:t>
      </w:r>
      <w:r>
        <w:rPr>
          <w:rFonts w:eastAsia="Times New Roman" w:cs="Times New Roman"/>
          <w:szCs w:val="24"/>
        </w:rPr>
        <w:t>,</w:t>
      </w:r>
      <w:r>
        <w:rPr>
          <w:rFonts w:eastAsia="Times New Roman" w:cs="Times New Roman"/>
          <w:szCs w:val="24"/>
        </w:rPr>
        <w:t xml:space="preserve"> για τον οποίο τόσο πολύ κόπτονταν και ότι τελικά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κατάφερε να καταργήσει το μέτρο της περικοπής των συντάξεων και όχι να το αναστείλει, όπως πολλές φορές είχαν πει τα στελέχη της;</w:t>
      </w:r>
    </w:p>
    <w:p w14:paraId="120F8AC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Για το έτος 2019 προβλέπεται ρυθμός οικονομ</w:t>
      </w:r>
      <w:r>
        <w:rPr>
          <w:rFonts w:eastAsia="Times New Roman" w:cs="Times New Roman"/>
          <w:szCs w:val="24"/>
        </w:rPr>
        <w:t>ικής μεγέθυνσης 2,5% έναντι του 2,1%</w:t>
      </w:r>
      <w:r>
        <w:rPr>
          <w:rFonts w:eastAsia="Times New Roman" w:cs="Times New Roman"/>
          <w:szCs w:val="24"/>
        </w:rPr>
        <w:t>,</w:t>
      </w:r>
      <w:r>
        <w:rPr>
          <w:rFonts w:eastAsia="Times New Roman" w:cs="Times New Roman"/>
          <w:szCs w:val="24"/>
        </w:rPr>
        <w:t xml:space="preserve"> που προβλεπόταν για το 2018 και πρωτογενές πλεόνασμα 3,6% του ΑΕΠ. Η πραγματική ανάπτυξη θα προκύψει από την περαιτέρω ανάκαμψη της ιδιωτικής κατανάλωσης κατά 1,1% και την εύρωστη επενδυτική δραστηριότητα. Οι επενδύσει</w:t>
      </w:r>
      <w:r>
        <w:rPr>
          <w:rFonts w:eastAsia="Times New Roman" w:cs="Times New Roman"/>
          <w:szCs w:val="24"/>
        </w:rPr>
        <w:t xml:space="preserve">ς </w:t>
      </w:r>
      <w:r>
        <w:rPr>
          <w:rFonts w:eastAsia="Times New Roman" w:cs="Times New Roman"/>
          <w:szCs w:val="24"/>
        </w:rPr>
        <w:lastRenderedPageBreak/>
        <w:t>προβλέπεται να αυξηθούν κατά 11,9%, ενώ οι δημόσιες επενδύσεις εκτιμάται ότι θα ανακάμψουν με ρυθμό της τάξης του 7,9%.</w:t>
      </w:r>
    </w:p>
    <w:p w14:paraId="120F8AC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Ειδικότερα</w:t>
      </w:r>
      <w:r>
        <w:rPr>
          <w:rFonts w:eastAsia="Times New Roman" w:cs="Times New Roman"/>
          <w:szCs w:val="24"/>
        </w:rPr>
        <w:t>,</w:t>
      </w:r>
      <w:r>
        <w:rPr>
          <w:rFonts w:eastAsia="Times New Roman" w:cs="Times New Roman"/>
          <w:szCs w:val="24"/>
        </w:rPr>
        <w:t xml:space="preserve"> προϋπολογίζεται η διάθεση πόρων 7,3 δισεκατομμυρίων ευρώ. Η ανεργία προβλέπεται να υποχωρήσει περαιτέρω το 2019 στο 16,7% </w:t>
      </w:r>
      <w:r>
        <w:rPr>
          <w:rFonts w:eastAsia="Times New Roman" w:cs="Times New Roman"/>
          <w:szCs w:val="24"/>
        </w:rPr>
        <w:t>έναντι 18,3% για το 2018, σημειώνοντας τόνωση της απασχόλησης κατά 1,4% και να υπενθυμίσουμε ότι παραλάβαμε την ανεργία στο 27,5%. Σήμερα η ΕΛΣΤΑΤ ανακοίνωσε ότι η ανεργία για το τρίτο τρίμηνο του 2018 είναι στο 18,3%. Και βέβαια</w:t>
      </w:r>
      <w:r>
        <w:rPr>
          <w:rFonts w:eastAsia="Times New Roman" w:cs="Times New Roman"/>
          <w:szCs w:val="24"/>
        </w:rPr>
        <w:t>,</w:t>
      </w:r>
      <w:r>
        <w:rPr>
          <w:rFonts w:eastAsia="Times New Roman" w:cs="Times New Roman"/>
          <w:szCs w:val="24"/>
        </w:rPr>
        <w:t xml:space="preserve"> όλα τα μέτρα που εξήγγειλ</w:t>
      </w:r>
      <w:r>
        <w:rPr>
          <w:rFonts w:eastAsia="Times New Roman" w:cs="Times New Roman"/>
          <w:szCs w:val="24"/>
        </w:rPr>
        <w:t xml:space="preserve">ε ο Πρωθυπουργός στη ΔΕΘ περιλαμβάνονται στον </w:t>
      </w:r>
      <w:r>
        <w:rPr>
          <w:rFonts w:eastAsia="Times New Roman" w:cs="Times New Roman"/>
          <w:szCs w:val="24"/>
        </w:rPr>
        <w:t>π</w:t>
      </w:r>
      <w:r>
        <w:rPr>
          <w:rFonts w:eastAsia="Times New Roman" w:cs="Times New Roman"/>
          <w:szCs w:val="24"/>
        </w:rPr>
        <w:t>ροϋπολογισμό του 2019, διαψεύδοντας με αυτόν τον τρόπο την Αντιπολίτευση και τους καλοθελητές</w:t>
      </w:r>
      <w:r>
        <w:rPr>
          <w:rFonts w:eastAsia="Times New Roman" w:cs="Times New Roman"/>
          <w:szCs w:val="24"/>
        </w:rPr>
        <w:t>,</w:t>
      </w:r>
      <w:r>
        <w:rPr>
          <w:rFonts w:eastAsia="Times New Roman" w:cs="Times New Roman"/>
          <w:szCs w:val="24"/>
        </w:rPr>
        <w:t xml:space="preserve"> που μιλούσαν για αποτυχία του προγράμματος. Φυσικά</w:t>
      </w:r>
      <w:r>
        <w:rPr>
          <w:rFonts w:eastAsia="Times New Roman" w:cs="Times New Roman"/>
          <w:szCs w:val="24"/>
        </w:rPr>
        <w:t>,</w:t>
      </w:r>
      <w:r>
        <w:rPr>
          <w:rFonts w:eastAsia="Times New Roman" w:cs="Times New Roman"/>
          <w:szCs w:val="24"/>
        </w:rPr>
        <w:t xml:space="preserve"> δεν είναι δυνατόν να παραλείψουμε και τη διανομή του κοινωνικο</w:t>
      </w:r>
      <w:r>
        <w:rPr>
          <w:rFonts w:eastAsia="Times New Roman" w:cs="Times New Roman"/>
          <w:szCs w:val="24"/>
        </w:rPr>
        <w:t>ύ μερίσματος για τρίτη συνεχόμενη χρονιά</w:t>
      </w:r>
      <w:r>
        <w:rPr>
          <w:rFonts w:eastAsia="Times New Roman" w:cs="Times New Roman"/>
          <w:szCs w:val="24"/>
        </w:rPr>
        <w:t>,</w:t>
      </w:r>
      <w:r>
        <w:rPr>
          <w:rFonts w:eastAsia="Times New Roman" w:cs="Times New Roman"/>
          <w:szCs w:val="24"/>
        </w:rPr>
        <w:t xml:space="preserve"> που αφορά τρ</w:t>
      </w:r>
      <w:r>
        <w:rPr>
          <w:rFonts w:eastAsia="Times New Roman" w:cs="Times New Roman"/>
          <w:szCs w:val="24"/>
        </w:rPr>
        <w:t>ιά</w:t>
      </w:r>
      <w:r>
        <w:rPr>
          <w:rFonts w:eastAsia="Times New Roman" w:cs="Times New Roman"/>
          <w:szCs w:val="24"/>
        </w:rPr>
        <w:t xml:space="preserve">μισι εκατομμύρια δικαιούχους και προκύπτει από την υπέρβαση του δημοσιονομικού στόχου κατά 0,48% του ΑΕΠ. </w:t>
      </w:r>
    </w:p>
    <w:p w14:paraId="120F8AC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Σε ό,τι αφορά τον χώρο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έναν χώρο που γνωρίζω και υπηρετώ για πολλά</w:t>
      </w:r>
      <w:r>
        <w:rPr>
          <w:rFonts w:eastAsia="Times New Roman" w:cs="Times New Roman"/>
          <w:szCs w:val="24"/>
        </w:rPr>
        <w:t xml:space="preserve"> χρόνια, θα ήθελα να επισημάνω τα εξής: Με τη μεταρρύθμιση</w:t>
      </w:r>
      <w:r>
        <w:rPr>
          <w:rFonts w:eastAsia="Times New Roman" w:cs="Times New Roman"/>
          <w:szCs w:val="24"/>
        </w:rPr>
        <w:t xml:space="preserve"> του προγράμματος</w:t>
      </w:r>
      <w:r>
        <w:rPr>
          <w:rFonts w:eastAsia="Times New Roman" w:cs="Times New Roman"/>
          <w:szCs w:val="24"/>
        </w:rPr>
        <w:t>«</w:t>
      </w:r>
      <w:r>
        <w:rPr>
          <w:rFonts w:eastAsia="Times New Roman" w:cs="Times New Roman"/>
          <w:szCs w:val="24"/>
        </w:rPr>
        <w:t>Κ</w:t>
      </w:r>
      <w:r>
        <w:rPr>
          <w:rFonts w:eastAsia="Times New Roman" w:cs="Times New Roman"/>
          <w:szCs w:val="24"/>
        </w:rPr>
        <w:t>ΛΕΙΣΘΕΝΗΣ»</w:t>
      </w:r>
      <w:r>
        <w:rPr>
          <w:rFonts w:eastAsia="Times New Roman" w:cs="Times New Roman"/>
          <w:szCs w:val="24"/>
        </w:rPr>
        <w:t xml:space="preserve"> και την απλή αναλογική υλοποιείται η εμβάθυνση της δημοκρατίας και το άνοιγμα της αυτοδιοίκησης στην κοινωνία. Ενισχύεται η λαϊκή βούληση, αφήνοντας πίσω το καθεστώς τη</w:t>
      </w:r>
      <w:r>
        <w:rPr>
          <w:rFonts w:eastAsia="Times New Roman" w:cs="Times New Roman"/>
          <w:szCs w:val="24"/>
        </w:rPr>
        <w:t xml:space="preserve">ς μονοπαραταξιακής εκπροσώπησης, δημιουργείται το έδαφος για την ανάπτυξη προγραμματικών συγκλίσεων </w:t>
      </w:r>
      <w:r>
        <w:rPr>
          <w:rFonts w:eastAsia="Times New Roman" w:cs="Times New Roman"/>
          <w:szCs w:val="24"/>
        </w:rPr>
        <w:lastRenderedPageBreak/>
        <w:t>και συναινέσεων, ώστε να αντιμετωπιστούν τα κοινά προβλήματα. Μέσα από τα δημοτικά και περιφερειακά δημοψηφίσματα</w:t>
      </w:r>
      <w:r>
        <w:rPr>
          <w:rFonts w:eastAsia="Times New Roman" w:cs="Times New Roman"/>
          <w:szCs w:val="24"/>
        </w:rPr>
        <w:t>,</w:t>
      </w:r>
      <w:r>
        <w:rPr>
          <w:rFonts w:eastAsia="Times New Roman" w:cs="Times New Roman"/>
          <w:szCs w:val="24"/>
        </w:rPr>
        <w:t xml:space="preserve"> αποκαθιστούμε την πλήρη αντιπροσωπευτικότ</w:t>
      </w:r>
      <w:r>
        <w:rPr>
          <w:rFonts w:eastAsia="Times New Roman" w:cs="Times New Roman"/>
          <w:szCs w:val="24"/>
        </w:rPr>
        <w:t>ητα και την απόλυτη αντιστοίχιση της διοίκησης των ΟΤΑ</w:t>
      </w:r>
      <w:r>
        <w:rPr>
          <w:rFonts w:eastAsia="Times New Roman" w:cs="Times New Roman"/>
          <w:szCs w:val="24"/>
        </w:rPr>
        <w:t>,</w:t>
      </w:r>
      <w:r>
        <w:rPr>
          <w:rFonts w:eastAsia="Times New Roman" w:cs="Times New Roman"/>
          <w:szCs w:val="24"/>
        </w:rPr>
        <w:t xml:space="preserve"> με τη βούληση του εκλογικού σώματος.</w:t>
      </w:r>
    </w:p>
    <w:p w14:paraId="120F8AC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Στον κρίσιμο τομέα της χρηματοδότησης, τα πρώτα χρόνια της κρίσης η κρατική χρηματοδότηση προς ΟΤΑ μειώθηκε περίπου κατά 60%. Εμείς</w:t>
      </w:r>
      <w:r>
        <w:rPr>
          <w:rFonts w:eastAsia="Times New Roman" w:cs="Times New Roman"/>
          <w:szCs w:val="24"/>
        </w:rPr>
        <w:t>,</w:t>
      </w:r>
      <w:r>
        <w:rPr>
          <w:rFonts w:eastAsia="Times New Roman" w:cs="Times New Roman"/>
          <w:szCs w:val="24"/>
        </w:rPr>
        <w:t xml:space="preserve"> παρά τους δημοσιονομικούς περι</w:t>
      </w:r>
      <w:r>
        <w:rPr>
          <w:rFonts w:eastAsia="Times New Roman" w:cs="Times New Roman"/>
          <w:szCs w:val="24"/>
        </w:rPr>
        <w:t>ορισμούς σταματήσαμε τη μείωση και το 2015 και το 2016 και αυξήσαμε για πρώτη φορά</w:t>
      </w:r>
      <w:r>
        <w:rPr>
          <w:rFonts w:eastAsia="Times New Roman" w:cs="Times New Roman"/>
          <w:szCs w:val="24"/>
        </w:rPr>
        <w:t>,</w:t>
      </w:r>
      <w:r>
        <w:rPr>
          <w:rFonts w:eastAsia="Times New Roman" w:cs="Times New Roman"/>
          <w:szCs w:val="24"/>
        </w:rPr>
        <w:t xml:space="preserve"> μετά από χρόνια την κρατική επιχορήγηση προς ΟΤΑ, μέσω των ΚΑΠ τόσο το 2017, το 2018, αλλά και το 2019. Και εδώ θα πρέπει να τονιστεί για τα </w:t>
      </w:r>
      <w:r>
        <w:rPr>
          <w:rFonts w:eastAsia="Times New Roman" w:cs="Times New Roman"/>
          <w:szCs w:val="24"/>
          <w:lang w:val="en-US"/>
        </w:rPr>
        <w:t>fake</w:t>
      </w:r>
      <w:r w:rsidRPr="001F609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1F609F">
        <w:rPr>
          <w:rFonts w:eastAsia="Times New Roman" w:cs="Times New Roman"/>
          <w:szCs w:val="24"/>
        </w:rPr>
        <w:t xml:space="preserve"> </w:t>
      </w:r>
      <w:r>
        <w:rPr>
          <w:rFonts w:eastAsia="Times New Roman" w:cs="Times New Roman"/>
          <w:szCs w:val="24"/>
        </w:rPr>
        <w:t>που διακινούνται για</w:t>
      </w:r>
      <w:r>
        <w:rPr>
          <w:rFonts w:eastAsia="Times New Roman" w:cs="Times New Roman"/>
          <w:szCs w:val="24"/>
        </w:rPr>
        <w:t xml:space="preserve"> μια ακόμα φορά</w:t>
      </w:r>
      <w:r>
        <w:rPr>
          <w:rFonts w:eastAsia="Times New Roman" w:cs="Times New Roman"/>
          <w:szCs w:val="24"/>
        </w:rPr>
        <w:t>,</w:t>
      </w:r>
      <w:r>
        <w:rPr>
          <w:rFonts w:eastAsia="Times New Roman" w:cs="Times New Roman"/>
          <w:szCs w:val="24"/>
        </w:rPr>
        <w:t xml:space="preserve"> για δήθεν μειωμένους ΚΑΠ κατά 673 εκατομμύρια ευρώ, ότι αυτό οφείλεται στο ότι η καταβολή των προνοιακών επιδομάτων δεν θα γίνεται πλέον από τους δήμους</w:t>
      </w:r>
      <w:r>
        <w:rPr>
          <w:rFonts w:eastAsia="Times New Roman" w:cs="Times New Roman"/>
          <w:szCs w:val="24"/>
        </w:rPr>
        <w:t>,</w:t>
      </w:r>
      <w:r>
        <w:rPr>
          <w:rFonts w:eastAsia="Times New Roman" w:cs="Times New Roman"/>
          <w:szCs w:val="24"/>
        </w:rPr>
        <w:t xml:space="preserve"> αλλά από τον ΟΠΕΚΑ. </w:t>
      </w:r>
    </w:p>
    <w:p w14:paraId="120F8AC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Στην πραγματικότητα</w:t>
      </w:r>
      <w:r>
        <w:rPr>
          <w:rFonts w:eastAsia="Times New Roman" w:cs="Times New Roman"/>
          <w:szCs w:val="24"/>
        </w:rPr>
        <w:t>,</w:t>
      </w:r>
      <w:r>
        <w:rPr>
          <w:rFonts w:eastAsia="Times New Roman" w:cs="Times New Roman"/>
          <w:szCs w:val="24"/>
        </w:rPr>
        <w:t xml:space="preserve"> λοιπόν, υπάρχει μια μικρή αύξηση. Μικρή μεν</w:t>
      </w:r>
      <w:r>
        <w:rPr>
          <w:rFonts w:eastAsia="Times New Roman" w:cs="Times New Roman"/>
          <w:szCs w:val="24"/>
        </w:rPr>
        <w:t>, αλλά όχι μείωση όπως γινόταν στα χρόνια 2010-2014. Πέρα από τους ΚΑΠ όμως, αξιοποιήθηκε το ξεχασμένο από τις προηγούμενες κυβερνήσεις Πρόγραμμα Δημοσίων Επενδύσεων. Από τα προγράμματα για την αντιμετώπιση των φυσικών καταστροφών και της λειψυδρίας δόθηκα</w:t>
      </w:r>
      <w:r>
        <w:rPr>
          <w:rFonts w:eastAsia="Times New Roman" w:cs="Times New Roman"/>
          <w:szCs w:val="24"/>
        </w:rPr>
        <w:t>ν στους ΟΤΑ περισσότερα από 124 εκατομμύρια ευρώ την περίοδο 2015-2018. Θυμίζω ότι το αντίστοιχο ποσό για την περίοδο 2012-</w:t>
      </w:r>
      <w:r>
        <w:rPr>
          <w:rFonts w:eastAsia="Times New Roman" w:cs="Times New Roman"/>
          <w:szCs w:val="24"/>
        </w:rPr>
        <w:lastRenderedPageBreak/>
        <w:t xml:space="preserve">2014 ήταν λιγότερο από 8 εκατομμύρια ευρώ. Ακόμα και </w:t>
      </w:r>
      <w:r>
        <w:rPr>
          <w:rFonts w:eastAsia="Times New Roman" w:cs="Times New Roman"/>
          <w:szCs w:val="24"/>
        </w:rPr>
        <w:t xml:space="preserve">με </w:t>
      </w:r>
      <w:r>
        <w:rPr>
          <w:rFonts w:eastAsia="Times New Roman" w:cs="Times New Roman"/>
          <w:szCs w:val="24"/>
        </w:rPr>
        <w:t>το πολύ σημαντικό πρόγραμμα για την πληρωμή των ληξιπρόθεσμων οφειλών</w:t>
      </w:r>
      <w:r>
        <w:rPr>
          <w:rFonts w:eastAsia="Times New Roman" w:cs="Times New Roman"/>
          <w:szCs w:val="24"/>
        </w:rPr>
        <w:t>,</w:t>
      </w:r>
      <w:r>
        <w:rPr>
          <w:rFonts w:eastAsia="Times New Roman" w:cs="Times New Roman"/>
          <w:szCs w:val="24"/>
        </w:rPr>
        <w:t xml:space="preserve"> μετά α</w:t>
      </w:r>
      <w:r>
        <w:rPr>
          <w:rFonts w:eastAsia="Times New Roman" w:cs="Times New Roman"/>
          <w:szCs w:val="24"/>
        </w:rPr>
        <w:t>πό τελεσίδικες δικαστικές αποφάσεις, οι ΟΤΑ ενισχύθηκαν την ίδια περίοδο με άλλα 134 εκατομμύρια ευρώ ενώ για τα χρόνια 2010-2014 ήταν μηδενικό.</w:t>
      </w:r>
    </w:p>
    <w:p w14:paraId="120F8AC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w:t>
      </w:r>
      <w:r>
        <w:rPr>
          <w:rFonts w:eastAsia="Times New Roman" w:cs="Times New Roman"/>
          <w:szCs w:val="24"/>
        </w:rPr>
        <w:t xml:space="preserve"> δόθηκαν 41 εκατομμύρια για την ενίσχυση ορεινών και νησιωτικών δήμων</w:t>
      </w:r>
      <w:r>
        <w:rPr>
          <w:rFonts w:eastAsia="Times New Roman" w:cs="Times New Roman"/>
          <w:szCs w:val="24"/>
        </w:rPr>
        <w:t>,</w:t>
      </w:r>
      <w:r>
        <w:rPr>
          <w:rFonts w:eastAsia="Times New Roman" w:cs="Times New Roman"/>
          <w:szCs w:val="24"/>
        </w:rPr>
        <w:t xml:space="preserve"> για πρώτη φορά και 95 εκατομμύρ</w:t>
      </w:r>
      <w:r>
        <w:rPr>
          <w:rFonts w:eastAsia="Times New Roman" w:cs="Times New Roman"/>
          <w:szCs w:val="24"/>
        </w:rPr>
        <w:t>ια διατίθενται για πρώτη φορά τώρα</w:t>
      </w:r>
      <w:r>
        <w:rPr>
          <w:rFonts w:eastAsia="Times New Roman" w:cs="Times New Roman"/>
          <w:szCs w:val="24"/>
        </w:rPr>
        <w:t>,</w:t>
      </w:r>
      <w:r>
        <w:rPr>
          <w:rFonts w:eastAsia="Times New Roman" w:cs="Times New Roman"/>
          <w:szCs w:val="24"/>
        </w:rPr>
        <w:t xml:space="preserve"> για την αναβάθμιση παιδικών και βρεφονηπιακών σταθμών και την εναρμόνιση τους με τις προδιαγραφές</w:t>
      </w:r>
      <w:r>
        <w:rPr>
          <w:rFonts w:eastAsia="Times New Roman" w:cs="Times New Roman"/>
          <w:szCs w:val="24"/>
        </w:rPr>
        <w:t>,</w:t>
      </w:r>
      <w:r>
        <w:rPr>
          <w:rFonts w:eastAsia="Times New Roman" w:cs="Times New Roman"/>
          <w:szCs w:val="24"/>
        </w:rPr>
        <w:t xml:space="preserve"> που ορίζει το νέο προεδρικό διάταγμα. Το πιο σημαντικό είναι ότι προχωρήσαμε στη δημιουργία νέων, καινοτόμων χρηματοδοτικ</w:t>
      </w:r>
      <w:r>
        <w:rPr>
          <w:rFonts w:eastAsia="Times New Roman" w:cs="Times New Roman"/>
          <w:szCs w:val="24"/>
        </w:rPr>
        <w:t xml:space="preserve">ών εργαλείων για την κάλυψη τους, όπως το πρόγραμμα </w:t>
      </w:r>
      <w:r>
        <w:rPr>
          <w:rFonts w:eastAsia="Times New Roman" w:cs="Times New Roman"/>
          <w:szCs w:val="24"/>
        </w:rPr>
        <w:t>«</w:t>
      </w:r>
      <w:r>
        <w:rPr>
          <w:rFonts w:eastAsia="Times New Roman" w:cs="Times New Roman"/>
          <w:szCs w:val="24"/>
        </w:rPr>
        <w:t>ΦΙΛΟΔΗΜΟΣ</w:t>
      </w:r>
      <w:r>
        <w:rPr>
          <w:rFonts w:eastAsia="Times New Roman" w:cs="Times New Roman"/>
          <w:szCs w:val="24"/>
        </w:rPr>
        <w:t>»</w:t>
      </w:r>
      <w:r>
        <w:rPr>
          <w:rFonts w:eastAsia="Times New Roman" w:cs="Times New Roman"/>
          <w:szCs w:val="24"/>
        </w:rPr>
        <w:t>, που ξεκίνησε με αρχικό προϋπολογισμό 500 εκατομμυρίων ευρώ, αλλά θα ξεπεράσει τα 2,3 δισεκατομμύρια ευρώ μέχρι το 2023. Η ανταπόκριση στο πρόγραμμα ήταν τεράστια. Από τις 15 Ιουνίου έως και σ</w:t>
      </w:r>
      <w:r>
        <w:rPr>
          <w:rFonts w:eastAsia="Times New Roman" w:cs="Times New Roman"/>
          <w:szCs w:val="24"/>
        </w:rPr>
        <w:t xml:space="preserve">ήμερα εντάσσονται κάθε μέρα δύο έργα ύψους έως και 5 εκατομμύρια ευρώ. Ενδεικτικά αναφέρουμε ότι για το </w:t>
      </w:r>
      <w:r>
        <w:rPr>
          <w:rFonts w:eastAsia="Times New Roman" w:cs="Times New Roman"/>
          <w:szCs w:val="24"/>
        </w:rPr>
        <w:t>«</w:t>
      </w:r>
      <w:r>
        <w:rPr>
          <w:rFonts w:eastAsia="Times New Roman" w:cs="Times New Roman"/>
          <w:szCs w:val="24"/>
        </w:rPr>
        <w:t>ΦΙΛΟΔΗΜΟΣ Ι</w:t>
      </w:r>
      <w:r>
        <w:rPr>
          <w:rFonts w:eastAsia="Times New Roman" w:cs="Times New Roman"/>
          <w:szCs w:val="24"/>
        </w:rPr>
        <w:t>»</w:t>
      </w:r>
      <w:r>
        <w:rPr>
          <w:rFonts w:eastAsia="Times New Roman" w:cs="Times New Roman"/>
          <w:szCs w:val="24"/>
        </w:rPr>
        <w:t xml:space="preserve"> εντάχθηκαν έργα 512 εκατομμυρίων ευρώ και για το </w:t>
      </w:r>
      <w:r>
        <w:rPr>
          <w:rFonts w:eastAsia="Times New Roman" w:cs="Times New Roman"/>
          <w:szCs w:val="24"/>
        </w:rPr>
        <w:t>«</w:t>
      </w:r>
      <w:r>
        <w:rPr>
          <w:rFonts w:eastAsia="Times New Roman" w:cs="Times New Roman"/>
          <w:szCs w:val="24"/>
        </w:rPr>
        <w:t>ΦΙΛΟΔΗΜΟΣ ΙΙ</w:t>
      </w:r>
      <w:r>
        <w:rPr>
          <w:rFonts w:eastAsia="Times New Roman" w:cs="Times New Roman"/>
          <w:szCs w:val="24"/>
        </w:rPr>
        <w:t>»</w:t>
      </w:r>
      <w:r>
        <w:rPr>
          <w:rFonts w:eastAsia="Times New Roman" w:cs="Times New Roman"/>
          <w:szCs w:val="24"/>
        </w:rPr>
        <w:t xml:space="preserve"> περίπου 174 εκατομμύρια.</w:t>
      </w:r>
    </w:p>
    <w:p w14:paraId="120F8AC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rPr>
        <w:t>«</w:t>
      </w:r>
      <w:r>
        <w:rPr>
          <w:rFonts w:eastAsia="Times New Roman" w:cs="Times New Roman"/>
          <w:szCs w:val="24"/>
        </w:rPr>
        <w:t>ΦΙΛΟΔΗΜΟΣ</w:t>
      </w:r>
      <w:r>
        <w:rPr>
          <w:rFonts w:eastAsia="Times New Roman" w:cs="Times New Roman"/>
          <w:szCs w:val="24"/>
        </w:rPr>
        <w:t>»</w:t>
      </w:r>
      <w:r>
        <w:rPr>
          <w:rFonts w:eastAsia="Times New Roman" w:cs="Times New Roman"/>
          <w:szCs w:val="24"/>
        </w:rPr>
        <w:t xml:space="preserve"> μπορούν για πρώτη φορά οι δήμοι</w:t>
      </w:r>
      <w:r>
        <w:rPr>
          <w:rFonts w:eastAsia="Times New Roman" w:cs="Times New Roman"/>
          <w:szCs w:val="24"/>
        </w:rPr>
        <w:t>,</w:t>
      </w:r>
      <w:r>
        <w:rPr>
          <w:rFonts w:eastAsia="Times New Roman" w:cs="Times New Roman"/>
          <w:szCs w:val="24"/>
        </w:rPr>
        <w:t xml:space="preserve"> να καλύψουν βασικές ανάγκες σε υποδομές ,στον τομέα της ύδρευσης, της αποχέτευσης, της αγροτικής οδοποιίας, της αποκατάστασης των ΧΑΔΑ, αλλά και σε έργα αντιπλημμυρικής προστασίας και αποκατάστασης ζημιών από φυσικές καταστροφές, επανάχρηση </w:t>
      </w:r>
      <w:r>
        <w:rPr>
          <w:rFonts w:eastAsia="Times New Roman" w:cs="Times New Roman"/>
          <w:szCs w:val="24"/>
        </w:rPr>
        <w:lastRenderedPageBreak/>
        <w:t>δημοτικών κτη</w:t>
      </w:r>
      <w:r>
        <w:rPr>
          <w:rFonts w:eastAsia="Times New Roman" w:cs="Times New Roman"/>
          <w:szCs w:val="24"/>
        </w:rPr>
        <w:t>ρίων, κατασκευή, ανέγερση νέων δημοτικών κτηρίων και σχολικών κτηρίων, ανέγερση παιδικών σταθμών, αλλά και αθλητικών εγκαταστάσεων.</w:t>
      </w:r>
    </w:p>
    <w:p w14:paraId="120F8AC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Προχωρήσαμε στη μεγάλη προκήρυξη 3Κ για οκτώ χιλιάδες εκατόν εξήντα έξι νέες προσλήψεις μόνιμου και σταθερού προσωπικού στις</w:t>
      </w:r>
      <w:r>
        <w:rPr>
          <w:rFonts w:eastAsia="Times New Roman" w:cs="Times New Roman"/>
          <w:szCs w:val="24"/>
        </w:rPr>
        <w:t xml:space="preserve"> ανταποδοτικές υπηρεσίες των δήμων, καθαριότητα ΔΕΥΑ</w:t>
      </w:r>
      <w:r>
        <w:rPr>
          <w:rFonts w:eastAsia="Times New Roman" w:cs="Times New Roman"/>
          <w:szCs w:val="24"/>
        </w:rPr>
        <w:t>,</w:t>
      </w:r>
      <w:r>
        <w:rPr>
          <w:rFonts w:eastAsia="Times New Roman" w:cs="Times New Roman"/>
          <w:szCs w:val="24"/>
        </w:rPr>
        <w:t xml:space="preserve"> με βάση τις ανάγκες που οι ίδιοι προσδιόρισαν για πρώτη φορά το 2008. Άλλες επτακόσιες πενήντα οκτώ προσλήψεις έχουν σταλεί για επεξεργασία στο ΑΣΕΠ για ανταποδοτικού χαρακτήρα υπηρεσίες, ως «ουρά» του </w:t>
      </w:r>
      <w:r>
        <w:rPr>
          <w:rFonts w:eastAsia="Times New Roman" w:cs="Times New Roman"/>
          <w:szCs w:val="24"/>
        </w:rPr>
        <w:t>διαγωνισμού 3Κ</w:t>
      </w:r>
      <w:r>
        <w:rPr>
          <w:rFonts w:eastAsia="Times New Roman" w:cs="Times New Roman"/>
          <w:szCs w:val="24"/>
        </w:rPr>
        <w:t>,</w:t>
      </w:r>
      <w:r>
        <w:rPr>
          <w:rFonts w:eastAsia="Times New Roman" w:cs="Times New Roman"/>
          <w:szCs w:val="24"/>
        </w:rPr>
        <w:t xml:space="preserve"> μετά από συγκεκριμένα αιτήματα που καταθέτουν οι ίδιοι οι δήμοι. </w:t>
      </w:r>
    </w:p>
    <w:p w14:paraId="120F8AC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Στο ενδιάμεσο και για να μην διαταραχθεί η ομαλή λειτουργία των δήμων</w:t>
      </w:r>
      <w:r>
        <w:rPr>
          <w:rFonts w:eastAsia="Times New Roman" w:cs="Times New Roman"/>
          <w:szCs w:val="24"/>
        </w:rPr>
        <w:t>,</w:t>
      </w:r>
      <w:r>
        <w:rPr>
          <w:rFonts w:eastAsia="Times New Roman" w:cs="Times New Roman"/>
          <w:szCs w:val="24"/>
        </w:rPr>
        <w:t xml:space="preserve"> δίνουμε παράταση σε συμβάσεις των εργαζομένων</w:t>
      </w:r>
      <w:r>
        <w:rPr>
          <w:rFonts w:eastAsia="Times New Roman" w:cs="Times New Roman"/>
          <w:szCs w:val="24"/>
        </w:rPr>
        <w:t>,</w:t>
      </w:r>
      <w:r>
        <w:rPr>
          <w:rFonts w:eastAsia="Times New Roman" w:cs="Times New Roman"/>
          <w:szCs w:val="24"/>
        </w:rPr>
        <w:t xml:space="preserve"> μέχρι να βγουν οι οριστικοί πίνακες των επιτυχόντων. </w:t>
      </w:r>
    </w:p>
    <w:p w14:paraId="120F8AD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Ψη</w:t>
      </w:r>
      <w:r>
        <w:rPr>
          <w:rFonts w:eastAsia="Times New Roman" w:cs="Times New Roman"/>
          <w:szCs w:val="24"/>
        </w:rPr>
        <w:t xml:space="preserve">φίστηκε ρύθμιση για την προκήρυξη τριών χιλιάδων διακοσίων θέσεων μόνιμου προσωπικού στο «Βοήθεια στο Σπίτι» μέσω ΑΣΕΠ. Ήδη προβλέπεται κονδύλι στον </w:t>
      </w:r>
      <w:r>
        <w:rPr>
          <w:rFonts w:eastAsia="Times New Roman" w:cs="Times New Roman"/>
          <w:szCs w:val="24"/>
        </w:rPr>
        <w:t>π</w:t>
      </w:r>
      <w:r>
        <w:rPr>
          <w:rFonts w:eastAsia="Times New Roman" w:cs="Times New Roman"/>
          <w:szCs w:val="24"/>
        </w:rPr>
        <w:t>ροϋπολογισμό του 2019</w:t>
      </w:r>
      <w:r>
        <w:rPr>
          <w:rFonts w:eastAsia="Times New Roman" w:cs="Times New Roman"/>
          <w:szCs w:val="24"/>
        </w:rPr>
        <w:t>,</w:t>
      </w:r>
      <w:r>
        <w:rPr>
          <w:rFonts w:eastAsia="Times New Roman" w:cs="Times New Roman"/>
          <w:szCs w:val="24"/>
        </w:rPr>
        <w:t xml:space="preserve"> για να σταματήσει επιτέλους η πολιτική ομηρία</w:t>
      </w:r>
      <w:r>
        <w:rPr>
          <w:rFonts w:eastAsia="Times New Roman" w:cs="Times New Roman"/>
          <w:szCs w:val="24"/>
        </w:rPr>
        <w:t>,</w:t>
      </w:r>
      <w:r>
        <w:rPr>
          <w:rFonts w:eastAsia="Times New Roman" w:cs="Times New Roman"/>
          <w:szCs w:val="24"/>
        </w:rPr>
        <w:t xml:space="preserve"> στην οποία υποχρέωναν οι προηγούμενε</w:t>
      </w:r>
      <w:r>
        <w:rPr>
          <w:rFonts w:eastAsia="Times New Roman" w:cs="Times New Roman"/>
          <w:szCs w:val="24"/>
        </w:rPr>
        <w:t>ς κυβερνήσεις στους εργαζόμενους.</w:t>
      </w:r>
    </w:p>
    <w:p w14:paraId="120F8AD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αναφερθώ εδώ και σε δύο μεγάλα έργα που αφορούν την Εύβοια, όπως είναι η παράκαμψη της Χαλκίδας, που μετά </w:t>
      </w:r>
      <w:r>
        <w:rPr>
          <w:rFonts w:eastAsia="Times New Roman" w:cs="Times New Roman"/>
          <w:szCs w:val="24"/>
        </w:rPr>
        <w:lastRenderedPageBreak/>
        <w:t>από τριάντα τέσσερα ολόκληρα χρόνια υποσχεσιολογίας φέτος ήδη μπαίνει στις</w:t>
      </w:r>
      <w:r>
        <w:rPr>
          <w:rFonts w:eastAsia="Times New Roman" w:cs="Times New Roman"/>
          <w:szCs w:val="24"/>
        </w:rPr>
        <w:t xml:space="preserve"> ράγες και έχει εξασφαλιστεί χρηματοδότηση, όπως και στο νοσοκομείο της Χαλκίδας, το οποίο είχε σταματήσει το 2008 και είχε σταματήσει ουσιαστικά</w:t>
      </w:r>
      <w:r>
        <w:rPr>
          <w:rFonts w:eastAsia="Times New Roman" w:cs="Times New Roman"/>
          <w:szCs w:val="24"/>
        </w:rPr>
        <w:t>,</w:t>
      </w:r>
      <w:r>
        <w:rPr>
          <w:rFonts w:eastAsia="Times New Roman" w:cs="Times New Roman"/>
          <w:szCs w:val="24"/>
        </w:rPr>
        <w:t xml:space="preserve"> η χρηματοδότηση του. Από το 2015 συνεχίζεται και εντός του 2019 παραλαμβάνεται.</w:t>
      </w:r>
    </w:p>
    <w:p w14:paraId="120F8AD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η Κυβέρνηση αυτή προχωρά μεθοδευμένα και στοχευμένα από την πρώτη κιόλας μέρα της εκλογής της. Καταφέραμε να βγάλουμε την Ελλάδα από τα μνημόνια και την κρίση, εξασφαλίζοντας μία αναπτυξιακή πορεία για τη χώρα και τους συμπολίτες μας. </w:t>
      </w:r>
    </w:p>
    <w:p w14:paraId="120F8AD3"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ν Λυκούδης):</w:t>
      </w:r>
      <w:r>
        <w:rPr>
          <w:rFonts w:eastAsia="Times New Roman" w:cs="Times New Roman"/>
          <w:szCs w:val="24"/>
        </w:rPr>
        <w:t xml:space="preserve"> Ολοκληρώστε παρακαλώ, κύριε συνάδελφε, εί</w:t>
      </w:r>
      <w:r>
        <w:rPr>
          <w:rFonts w:eastAsia="Times New Roman" w:cs="Times New Roman"/>
          <w:szCs w:val="24"/>
        </w:rPr>
        <w:t>σ</w:t>
      </w:r>
      <w:r>
        <w:rPr>
          <w:rFonts w:eastAsia="Times New Roman" w:cs="Times New Roman"/>
          <w:szCs w:val="24"/>
        </w:rPr>
        <w:t>αστε ήδη μετά τα εννέα λεπτά.</w:t>
      </w:r>
    </w:p>
    <w:p w14:paraId="120F8AD4"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sidRPr="00721AA3">
        <w:rPr>
          <w:rFonts w:eastAsia="Times New Roman" w:cs="Times New Roman"/>
          <w:b/>
          <w:szCs w:val="24"/>
        </w:rPr>
        <w:t xml:space="preserve">ΠΡΑΤΣΟΛΗΣ: </w:t>
      </w:r>
      <w:r w:rsidRPr="00721AA3">
        <w:rPr>
          <w:rFonts w:eastAsia="Times New Roman" w:cs="Times New Roman"/>
          <w:szCs w:val="24"/>
        </w:rPr>
        <w:t>Ολοκληρώνω, κύριε Πρόεδρε.</w:t>
      </w:r>
    </w:p>
    <w:p w14:paraId="120F8AD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Αφήνουμε πίσω τη διαφθορά, την αδιαφάνεια και την κατασπατάληση του δημοσίου χρήματος. Αφήνουμε πίσω όλα όσα </w:t>
      </w:r>
      <w:r>
        <w:rPr>
          <w:rFonts w:eastAsia="Times New Roman" w:cs="Times New Roman"/>
          <w:szCs w:val="24"/>
        </w:rPr>
        <w:t>έφεραν την Ελλάδα στο χείλος του γκρεμού.</w:t>
      </w:r>
    </w:p>
    <w:p w14:paraId="120F8AD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w:t>
      </w:r>
    </w:p>
    <w:p w14:paraId="120F8AD7"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AD8"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120F8AD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Ο συνάδελφος κ. Ιωάννης Γκιόκας από το Κομμουνιστικό Κόμμα Ελλάδας έχει το</w:t>
      </w:r>
      <w:r>
        <w:rPr>
          <w:rFonts w:eastAsia="Times New Roman" w:cs="Times New Roman"/>
          <w:szCs w:val="24"/>
        </w:rPr>
        <w:t>ν</w:t>
      </w:r>
      <w:r>
        <w:rPr>
          <w:rFonts w:eastAsia="Times New Roman" w:cs="Times New Roman"/>
          <w:szCs w:val="24"/>
        </w:rPr>
        <w:t xml:space="preserve"> λόγο.</w:t>
      </w:r>
    </w:p>
    <w:p w14:paraId="120F8ADA"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ΓΚΙΟΚΑΣ:</w:t>
      </w:r>
      <w:r>
        <w:rPr>
          <w:rFonts w:eastAsia="Times New Roman" w:cs="Times New Roman"/>
          <w:szCs w:val="24"/>
        </w:rPr>
        <w:t xml:space="preserve"> Ευχαριστώ, κύριε Πρόεδρε.</w:t>
      </w:r>
    </w:p>
    <w:p w14:paraId="120F8AD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Όταν ξεκίνησε όλη αυτή η λαίλαπα της κρίσης και των μνημονίων</w:t>
      </w:r>
      <w:r w:rsidRPr="00F75D99">
        <w:rPr>
          <w:rFonts w:eastAsia="Times New Roman" w:cs="Times New Roman"/>
          <w:szCs w:val="24"/>
        </w:rPr>
        <w:t>,</w:t>
      </w:r>
      <w:r>
        <w:rPr>
          <w:rFonts w:eastAsia="Times New Roman" w:cs="Times New Roman"/>
          <w:szCs w:val="24"/>
        </w:rPr>
        <w:t xml:space="preserve"> ως ΚΚΕ είχαμε πει τότε -και αν θέλετε και κόντρα στο κυρίαρχο ρεύμα- ότι τα μνημόνια και οι δανειακές συμβάσεις δεν ήταν αποτέλεσμα μιας επιβολής από τα έξω, </w:t>
      </w:r>
      <w:r>
        <w:rPr>
          <w:rFonts w:eastAsia="Times New Roman" w:cs="Times New Roman"/>
          <w:szCs w:val="24"/>
        </w:rPr>
        <w:t>ούτε προϊόν αποκλειστικά και μόνο της κρίσης. Τα μνημόνια συμπύκνωσαν μία πολιτική προαποφασισμένη στα επιτελεία της Ευρωπαϊκής Ένωσης</w:t>
      </w:r>
      <w:r>
        <w:rPr>
          <w:rFonts w:eastAsia="Times New Roman" w:cs="Times New Roman"/>
          <w:szCs w:val="24"/>
        </w:rPr>
        <w:t>,</w:t>
      </w:r>
      <w:r>
        <w:rPr>
          <w:rFonts w:eastAsia="Times New Roman" w:cs="Times New Roman"/>
          <w:szCs w:val="24"/>
        </w:rPr>
        <w:t xml:space="preserve"> ήδη από τις αρχές της δεκαετίας του ’90, η οποία είχε </w:t>
      </w:r>
      <w:r>
        <w:rPr>
          <w:rFonts w:eastAsia="Times New Roman" w:cs="Times New Roman"/>
          <w:szCs w:val="24"/>
        </w:rPr>
        <w:t>ως</w:t>
      </w:r>
      <w:r>
        <w:rPr>
          <w:rFonts w:eastAsia="Times New Roman" w:cs="Times New Roman"/>
          <w:szCs w:val="24"/>
        </w:rPr>
        <w:t xml:space="preserve"> στόχο</w:t>
      </w:r>
      <w:r>
        <w:rPr>
          <w:rFonts w:eastAsia="Times New Roman" w:cs="Times New Roman"/>
          <w:szCs w:val="24"/>
        </w:rPr>
        <w:t>,</w:t>
      </w:r>
      <w:r>
        <w:rPr>
          <w:rFonts w:eastAsia="Times New Roman" w:cs="Times New Roman"/>
          <w:szCs w:val="24"/>
        </w:rPr>
        <w:t xml:space="preserve"> από τη μία μεριά να ρίξει στα Τάρταρα την τιμή της εργατ</w:t>
      </w:r>
      <w:r>
        <w:rPr>
          <w:rFonts w:eastAsia="Times New Roman" w:cs="Times New Roman"/>
          <w:szCs w:val="24"/>
        </w:rPr>
        <w:t xml:space="preserve">ικής δύναμης σε όλες τις εκφάνσεις </w:t>
      </w:r>
      <w:r>
        <w:rPr>
          <w:rFonts w:eastAsia="Times New Roman" w:cs="Times New Roman"/>
          <w:szCs w:val="24"/>
        </w:rPr>
        <w:t>-</w:t>
      </w:r>
      <w:r>
        <w:rPr>
          <w:rFonts w:eastAsia="Times New Roman" w:cs="Times New Roman"/>
          <w:szCs w:val="24"/>
        </w:rPr>
        <w:t>ο μισθός, το σταθερό ωράριο, η ασφάλιση, η υγεία, η πρόνοια</w:t>
      </w:r>
      <w:r>
        <w:rPr>
          <w:rFonts w:eastAsia="Times New Roman" w:cs="Times New Roman"/>
          <w:szCs w:val="24"/>
        </w:rPr>
        <w:t xml:space="preserve">- </w:t>
      </w:r>
      <w:r>
        <w:rPr>
          <w:rFonts w:eastAsia="Times New Roman" w:cs="Times New Roman"/>
          <w:szCs w:val="24"/>
        </w:rPr>
        <w:t>και την ίδια στιγμή</w:t>
      </w:r>
      <w:r>
        <w:rPr>
          <w:rFonts w:eastAsia="Times New Roman" w:cs="Times New Roman"/>
          <w:szCs w:val="24"/>
        </w:rPr>
        <w:t>,</w:t>
      </w:r>
      <w:r>
        <w:rPr>
          <w:rFonts w:eastAsia="Times New Roman" w:cs="Times New Roman"/>
          <w:szCs w:val="24"/>
        </w:rPr>
        <w:t xml:space="preserve"> να διαμορφώσει νέα πεδία κερδοφορίας για το κεφάλαιο. Από αυτήν την άποψη τα μνημόνια πέτυχαν τον στόχο τους, γιατί αυτός ήταν ο στόχος το</w:t>
      </w:r>
      <w:r>
        <w:rPr>
          <w:rFonts w:eastAsia="Times New Roman" w:cs="Times New Roman"/>
          <w:szCs w:val="24"/>
        </w:rPr>
        <w:t xml:space="preserve">υς. </w:t>
      </w:r>
    </w:p>
    <w:p w14:paraId="120F8AD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Τότε οι άλλες δυνάμεις, προεξάρχοντος του ΣΥΡΙΖΑ, τι έλεγαν, και ακόμα τα λένε; Άλλες φορές ότι τα μνημόνια επιβλήθηκαν από τα έξω, άλλοτε ότι φταίει αποκλειστικά και μόνο η διαφθορά, άλλοτε τα μνημόνια ότι ήταν λάθος συνταγή και πάει λέγοντας, μόνο κ</w:t>
      </w:r>
      <w:r>
        <w:rPr>
          <w:rFonts w:eastAsia="Times New Roman" w:cs="Times New Roman"/>
          <w:szCs w:val="24"/>
        </w:rPr>
        <w:t>αι μόνο για να μείνει στην αφάνεια και τελικά</w:t>
      </w:r>
      <w:r>
        <w:rPr>
          <w:rFonts w:eastAsia="Times New Roman" w:cs="Times New Roman"/>
          <w:szCs w:val="24"/>
        </w:rPr>
        <w:t>,</w:t>
      </w:r>
      <w:r>
        <w:rPr>
          <w:rFonts w:eastAsia="Times New Roman" w:cs="Times New Roman"/>
          <w:szCs w:val="24"/>
        </w:rPr>
        <w:t xml:space="preserve"> στο απυρόβλητο η πραγματική γενεσιουργός αιτία και της κρίσης και των μνημονίων, που ήταν ο ίδιος </w:t>
      </w:r>
      <w:r>
        <w:rPr>
          <w:rFonts w:eastAsia="Times New Roman" w:cs="Times New Roman"/>
          <w:szCs w:val="24"/>
        </w:rPr>
        <w:lastRenderedPageBreak/>
        <w:t>ο καπιταλιστικός δρόμος ανάπτυξης και τελικά</w:t>
      </w:r>
      <w:r>
        <w:rPr>
          <w:rFonts w:eastAsia="Times New Roman" w:cs="Times New Roman"/>
          <w:szCs w:val="24"/>
        </w:rPr>
        <w:t>,</w:t>
      </w:r>
      <w:r>
        <w:rPr>
          <w:rFonts w:eastAsia="Times New Roman" w:cs="Times New Roman"/>
          <w:szCs w:val="24"/>
        </w:rPr>
        <w:t xml:space="preserve"> να καλλιεργηθεί </w:t>
      </w:r>
      <w:r>
        <w:rPr>
          <w:rFonts w:eastAsia="Times New Roman" w:cs="Times New Roman"/>
          <w:szCs w:val="24"/>
        </w:rPr>
        <w:t xml:space="preserve">η </w:t>
      </w:r>
      <w:r>
        <w:rPr>
          <w:rFonts w:eastAsia="Times New Roman" w:cs="Times New Roman"/>
          <w:szCs w:val="24"/>
        </w:rPr>
        <w:t>εντύπωση ότι υπάρχει και ένας ηθικός καπιταλισμ</w:t>
      </w:r>
      <w:r>
        <w:rPr>
          <w:rFonts w:eastAsia="Times New Roman" w:cs="Times New Roman"/>
          <w:szCs w:val="24"/>
        </w:rPr>
        <w:t xml:space="preserve">ός ανθρώπινος, δίκαιος, αν στο τιμόνι της διαχείρισης βρεθούν κάποιες άλλες πολιτικές δυνάμεις. </w:t>
      </w:r>
    </w:p>
    <w:p w14:paraId="120F8AD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συνέχεια γνωστή. Ο ΣΥΡΙΖΑ βρέθηκε σε αυτό το τιμόνι της διαχείρισης και όχι μόνο συνέχισε την ίδια πολιτική, αλλά σε αρκετές περιπτώσεις</w:t>
      </w:r>
      <w:r>
        <w:rPr>
          <w:rFonts w:eastAsia="Times New Roman" w:cs="Times New Roman"/>
          <w:szCs w:val="24"/>
        </w:rPr>
        <w:t>,</w:t>
      </w:r>
      <w:r>
        <w:rPr>
          <w:rFonts w:eastAsia="Times New Roman" w:cs="Times New Roman"/>
          <w:szCs w:val="24"/>
        </w:rPr>
        <w:t xml:space="preserve"> ξεπέρασε τη Νέα Δημ</w:t>
      </w:r>
      <w:r>
        <w:rPr>
          <w:rFonts w:eastAsia="Times New Roman" w:cs="Times New Roman"/>
          <w:szCs w:val="24"/>
        </w:rPr>
        <w:t>οκρατία και το ΠΑΣΟΚ</w:t>
      </w:r>
      <w:r>
        <w:rPr>
          <w:rFonts w:eastAsia="Times New Roman" w:cs="Times New Roman"/>
          <w:szCs w:val="24"/>
        </w:rPr>
        <w:t>,</w:t>
      </w:r>
      <w:r>
        <w:rPr>
          <w:rFonts w:eastAsia="Times New Roman" w:cs="Times New Roman"/>
          <w:szCs w:val="24"/>
        </w:rPr>
        <w:t xml:space="preserve"> εφαρμόζοντας μέτρα που αυτοί είτε δεν μπόρεσαν είτε δεν πρόλαβαν να πάρουν. Ο νόμος για την απεργία, για τον περιορισμό του δικαιώματος στην απεργία είναι χαρακτηριστικός, χωρίς να είναι ο μόνος. Και το πρόβλημα της Νέας Δημοκρατίας κ</w:t>
      </w:r>
      <w:r>
        <w:rPr>
          <w:rFonts w:eastAsia="Times New Roman" w:cs="Times New Roman"/>
          <w:szCs w:val="24"/>
        </w:rPr>
        <w:t>αι του ΠΑΣΟΚ, κυρίως της Νέας Δημοκρατίας, είναι αυτό ακριβώς, δηλαδή ότι ο ΣΥΡΙΖΑ αποδείχθηκε πολύ πιο αποτελεσματικός και στο εσωτερικό και στο εξωτερικό στους διάφορους γεωπολιτικούς σχεδιασμούς στην περιοχή. Και γι’ αυτόν τον λόγο</w:t>
      </w:r>
      <w:r>
        <w:rPr>
          <w:rFonts w:eastAsia="Times New Roman" w:cs="Times New Roman"/>
          <w:szCs w:val="24"/>
        </w:rPr>
        <w:t>,</w:t>
      </w:r>
      <w:r>
        <w:rPr>
          <w:rFonts w:eastAsia="Times New Roman" w:cs="Times New Roman"/>
          <w:szCs w:val="24"/>
        </w:rPr>
        <w:t xml:space="preserve"> η Κυβέρνηση του ΣΥΡΙ</w:t>
      </w:r>
      <w:r>
        <w:rPr>
          <w:rFonts w:eastAsia="Times New Roman" w:cs="Times New Roman"/>
          <w:szCs w:val="24"/>
        </w:rPr>
        <w:t xml:space="preserve">ΖΑ είναι αυτή που παίρνει τα εύσημα από όλους </w:t>
      </w:r>
      <w:r>
        <w:rPr>
          <w:rFonts w:eastAsia="Times New Roman" w:cs="Times New Roman"/>
          <w:szCs w:val="24"/>
        </w:rPr>
        <w:t>αυτούς,</w:t>
      </w:r>
      <w:r>
        <w:rPr>
          <w:rFonts w:eastAsia="Times New Roman" w:cs="Times New Roman"/>
          <w:szCs w:val="24"/>
        </w:rPr>
        <w:t xml:space="preserve"> που μέχρι πριν λίγα χρόνια</w:t>
      </w:r>
      <w:r>
        <w:rPr>
          <w:rFonts w:eastAsia="Times New Roman" w:cs="Times New Roman"/>
          <w:szCs w:val="24"/>
        </w:rPr>
        <w:t>,</w:t>
      </w:r>
      <w:r>
        <w:rPr>
          <w:rFonts w:eastAsia="Times New Roman" w:cs="Times New Roman"/>
          <w:szCs w:val="24"/>
        </w:rPr>
        <w:t xml:space="preserve"> η Νέα Δημοκρατία τους θεωρούσε δικούς της προνομιακούς εταίρους: την Κομισιόν, το ΝΑΤΟ, μέχρι τα διάφορα </w:t>
      </w:r>
      <w:r>
        <w:rPr>
          <w:rFonts w:eastAsia="Times New Roman" w:cs="Times New Roman"/>
          <w:szCs w:val="24"/>
          <w:lang w:val="en-US"/>
        </w:rPr>
        <w:t>fora</w:t>
      </w:r>
      <w:r w:rsidRPr="00F13A43">
        <w:rPr>
          <w:rFonts w:eastAsia="Times New Roman" w:cs="Times New Roman"/>
          <w:szCs w:val="24"/>
        </w:rPr>
        <w:t xml:space="preserve"> </w:t>
      </w:r>
      <w:r>
        <w:rPr>
          <w:rFonts w:eastAsia="Times New Roman" w:cs="Times New Roman"/>
          <w:szCs w:val="24"/>
        </w:rPr>
        <w:t xml:space="preserve">και τις ενώσεις των κεφαλαιοκρατών. </w:t>
      </w:r>
    </w:p>
    <w:p w14:paraId="120F8AD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φτάνουμε στο σήμερα, </w:t>
      </w:r>
      <w:r>
        <w:rPr>
          <w:rFonts w:eastAsia="Times New Roman" w:cs="Times New Roman"/>
          <w:szCs w:val="24"/>
        </w:rPr>
        <w:t>όπου τα μνημόνια</w:t>
      </w:r>
      <w:r>
        <w:rPr>
          <w:rFonts w:eastAsia="Times New Roman" w:cs="Times New Roman"/>
          <w:szCs w:val="24"/>
        </w:rPr>
        <w:t>,</w:t>
      </w:r>
      <w:r>
        <w:rPr>
          <w:rFonts w:eastAsia="Times New Roman" w:cs="Times New Roman"/>
          <w:szCs w:val="24"/>
        </w:rPr>
        <w:t xml:space="preserve"> τυπικά έχουν τελειώσει, η ανάπτυξη έχει όντως επιστρέψει -εμείς δεν το αμφισβητούμε αυτό, εμείς αυτό που αναδεικνύουμε είναι τον αντιλαϊκό χαρακτήρα αυτής της ανάπτυξης- παρ’ όλα αυτά τι δεν έχει τελειώσει; Δεν έχουν τελειώσει οι εκατοντά</w:t>
      </w:r>
      <w:r>
        <w:rPr>
          <w:rFonts w:eastAsia="Times New Roman" w:cs="Times New Roman"/>
          <w:szCs w:val="24"/>
        </w:rPr>
        <w:t xml:space="preserve">δες μνημονιακοί νόμοι, ίσα-ίσα </w:t>
      </w:r>
      <w:r>
        <w:rPr>
          <w:rFonts w:eastAsia="Times New Roman" w:cs="Times New Roman"/>
          <w:szCs w:val="24"/>
        </w:rPr>
        <w:lastRenderedPageBreak/>
        <w:t>ενισχύονται. Χαρακτηριστική περίπτωση</w:t>
      </w:r>
      <w:r>
        <w:rPr>
          <w:rFonts w:eastAsia="Times New Roman" w:cs="Times New Roman"/>
          <w:szCs w:val="24"/>
        </w:rPr>
        <w:t>,</w:t>
      </w:r>
      <w:r>
        <w:rPr>
          <w:rFonts w:eastAsia="Times New Roman" w:cs="Times New Roman"/>
          <w:szCs w:val="24"/>
        </w:rPr>
        <w:t xml:space="preserve"> είναι ο νόμος Βρούτση, τον οποίο ενεργοποιήσατε στις δικές σας εκατό μεταμνημονιακές μέρες και με βάση τον οποίο</w:t>
      </w:r>
      <w:r>
        <w:rPr>
          <w:rFonts w:eastAsia="Times New Roman" w:cs="Times New Roman"/>
          <w:szCs w:val="24"/>
        </w:rPr>
        <w:t>,</w:t>
      </w:r>
      <w:r>
        <w:rPr>
          <w:rFonts w:eastAsia="Times New Roman" w:cs="Times New Roman"/>
          <w:szCs w:val="24"/>
        </w:rPr>
        <w:t xml:space="preserve"> ο κατώτατος μισθός θα καθορίζεται</w:t>
      </w:r>
      <w:r>
        <w:rPr>
          <w:rFonts w:eastAsia="Times New Roman" w:cs="Times New Roman"/>
          <w:szCs w:val="24"/>
        </w:rPr>
        <w:t>,</w:t>
      </w:r>
      <w:r>
        <w:rPr>
          <w:rFonts w:eastAsia="Times New Roman" w:cs="Times New Roman"/>
          <w:szCs w:val="24"/>
        </w:rPr>
        <w:t xml:space="preserve"> όχι με συλλογικές διαπραγματεύσεις, α</w:t>
      </w:r>
      <w:r>
        <w:rPr>
          <w:rFonts w:eastAsia="Times New Roman" w:cs="Times New Roman"/>
          <w:szCs w:val="24"/>
        </w:rPr>
        <w:t xml:space="preserve">λλά με απόφαση του εκάστοτε Υπουργού Εργασίας. Δεν έχει τελειώσει η ασφυκτική επιτροπεία, δεν έχουν τελειώσει οι δεσμεύσεις για τα ματωμένα πλεονάσματα. Και ο φετινός κρατικός </w:t>
      </w:r>
      <w:r>
        <w:rPr>
          <w:rFonts w:eastAsia="Times New Roman" w:cs="Times New Roman"/>
          <w:szCs w:val="24"/>
        </w:rPr>
        <w:t>π</w:t>
      </w:r>
      <w:r>
        <w:rPr>
          <w:rFonts w:eastAsia="Times New Roman" w:cs="Times New Roman"/>
          <w:szCs w:val="24"/>
        </w:rPr>
        <w:t>ροϋπολογισμός, αλλά και συνολικά η πολιτική της Κυβέρνησης</w:t>
      </w:r>
      <w:r>
        <w:rPr>
          <w:rFonts w:eastAsia="Times New Roman" w:cs="Times New Roman"/>
          <w:szCs w:val="24"/>
        </w:rPr>
        <w:t>,</w:t>
      </w:r>
      <w:r>
        <w:rPr>
          <w:rFonts w:eastAsia="Times New Roman" w:cs="Times New Roman"/>
          <w:szCs w:val="24"/>
        </w:rPr>
        <w:t xml:space="preserve"> πιστοποιούν του λόγ</w:t>
      </w:r>
      <w:r>
        <w:rPr>
          <w:rFonts w:eastAsia="Times New Roman" w:cs="Times New Roman"/>
          <w:szCs w:val="24"/>
        </w:rPr>
        <w:t>ου το αληθές, παράδειγμα το ένα δισεκατομμύριο παραπάνω φόροι</w:t>
      </w:r>
      <w:r>
        <w:rPr>
          <w:rFonts w:eastAsia="Times New Roman" w:cs="Times New Roman"/>
          <w:szCs w:val="24"/>
        </w:rPr>
        <w:t>,</w:t>
      </w:r>
      <w:r>
        <w:rPr>
          <w:rFonts w:eastAsia="Times New Roman" w:cs="Times New Roman"/>
          <w:szCs w:val="24"/>
        </w:rPr>
        <w:t xml:space="preserve"> που καλούνται να πληρώσουν τα λαϊκά νοικοκυριά, την ίδια στιγμή που τα προνόμια του κεφαλαίου αυξάνονται, όπως δείχνει και η μείωση στα διανεμόμενα κέρδη από το 2015 στο 10%. Για τους λίγους, λ</w:t>
      </w:r>
      <w:r>
        <w:rPr>
          <w:rFonts w:eastAsia="Times New Roman" w:cs="Times New Roman"/>
          <w:szCs w:val="24"/>
        </w:rPr>
        <w:t xml:space="preserve">οιπόν, είναι επεκτατικός ο </w:t>
      </w:r>
      <w:r>
        <w:rPr>
          <w:rFonts w:eastAsia="Times New Roman" w:cs="Times New Roman"/>
          <w:szCs w:val="24"/>
        </w:rPr>
        <w:t>π</w:t>
      </w:r>
      <w:r>
        <w:rPr>
          <w:rFonts w:eastAsia="Times New Roman" w:cs="Times New Roman"/>
          <w:szCs w:val="24"/>
        </w:rPr>
        <w:t>ροϋπολογισμός. Για τους πολλούς</w:t>
      </w:r>
      <w:r>
        <w:rPr>
          <w:rFonts w:eastAsia="Times New Roman" w:cs="Times New Roman"/>
          <w:szCs w:val="24"/>
        </w:rPr>
        <w:t>,</w:t>
      </w:r>
      <w:r>
        <w:rPr>
          <w:rFonts w:eastAsia="Times New Roman" w:cs="Times New Roman"/>
          <w:szCs w:val="24"/>
        </w:rPr>
        <w:t xml:space="preserve"> εξακολουθεί να είναι</w:t>
      </w:r>
      <w:r>
        <w:rPr>
          <w:rFonts w:eastAsia="Times New Roman" w:cs="Times New Roman"/>
          <w:szCs w:val="24"/>
        </w:rPr>
        <w:t>,</w:t>
      </w:r>
      <w:r>
        <w:rPr>
          <w:rFonts w:eastAsia="Times New Roman" w:cs="Times New Roman"/>
          <w:szCs w:val="24"/>
        </w:rPr>
        <w:t xml:space="preserve"> όχι απλά περιοριστικός, αλλά ασφυκτικά περιοριστικός, γιατί και τα θετικά, όπως λέτε, μέτρα είναι ένα ελάχιστο μέρος μόνο από αυτή τη ληστεία που συνεχίζεται και κλιμακώνετα</w:t>
      </w:r>
      <w:r>
        <w:rPr>
          <w:rFonts w:eastAsia="Times New Roman" w:cs="Times New Roman"/>
          <w:szCs w:val="24"/>
        </w:rPr>
        <w:t xml:space="preserve">ι σε βάρος του λαού, μόνο και μόνο για να στηριχθεί το μεταμνημονιακό παραμύθι. </w:t>
      </w:r>
    </w:p>
    <w:p w14:paraId="120F8AD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ερώτημα, λοιπόν, παραμένει. Γιατί, αφού τα μνημόνια τελείωσαν τυπικά, διατηρείτε στο ακέραιο και ενισχύετε όλο αυτό το αντιλαϊκό οπλοστάσιο; Γιατί πολύ απλά</w:t>
      </w:r>
      <w:r>
        <w:rPr>
          <w:rFonts w:eastAsia="Times New Roman" w:cs="Times New Roman"/>
          <w:szCs w:val="24"/>
        </w:rPr>
        <w:t xml:space="preserve">, </w:t>
      </w:r>
      <w:r>
        <w:rPr>
          <w:rFonts w:eastAsia="Times New Roman" w:cs="Times New Roman"/>
          <w:szCs w:val="24"/>
        </w:rPr>
        <w:t>η απάντηση είν</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οι ίδιοι παράγοντες που επέβαλαν την πολιτική των μνημονίων, είναι οι ίδιοι παράγοντες που επιβάλλουν και τη συνέχισή τους. Από τη μία μεριά</w:t>
      </w:r>
      <w:r>
        <w:rPr>
          <w:rFonts w:eastAsia="Times New Roman" w:cs="Times New Roman"/>
          <w:szCs w:val="24"/>
        </w:rPr>
        <w:t>,</w:t>
      </w:r>
      <w:r>
        <w:rPr>
          <w:rFonts w:eastAsia="Times New Roman" w:cs="Times New Roman"/>
          <w:szCs w:val="24"/>
        </w:rPr>
        <w:t xml:space="preserve"> οι επιδιώξεις του κεφαλαίου για θωράκιση της ανταγωνιστικότητάς τους, για </w:t>
      </w:r>
      <w:r>
        <w:rPr>
          <w:rFonts w:eastAsia="Times New Roman" w:cs="Times New Roman"/>
          <w:szCs w:val="24"/>
        </w:rPr>
        <w:lastRenderedPageBreak/>
        <w:t>ένταση της εκμετάλλευσης</w:t>
      </w:r>
      <w:r>
        <w:rPr>
          <w:rFonts w:eastAsia="Times New Roman" w:cs="Times New Roman"/>
          <w:szCs w:val="24"/>
        </w:rPr>
        <w:t>,</w:t>
      </w:r>
      <w:r>
        <w:rPr>
          <w:rFonts w:eastAsia="Times New Roman" w:cs="Times New Roman"/>
          <w:szCs w:val="24"/>
        </w:rPr>
        <w:t xml:space="preserve"> σε μία περ</w:t>
      </w:r>
      <w:r>
        <w:rPr>
          <w:rFonts w:eastAsia="Times New Roman" w:cs="Times New Roman"/>
          <w:szCs w:val="24"/>
        </w:rPr>
        <w:t>ίοδο που και η ευρωπαϊκή και η παγκόσμια οικονομία μοιάζει με κινούμενη άμμο -και αυτό δεν το λέει το ΚΚΕ, το λένε τα ίδια τα επιτελεία του συστήματος- και από την άλλη μεριά</w:t>
      </w:r>
      <w:r>
        <w:rPr>
          <w:rFonts w:eastAsia="Times New Roman" w:cs="Times New Roman"/>
          <w:szCs w:val="24"/>
        </w:rPr>
        <w:t>,</w:t>
      </w:r>
      <w:r>
        <w:rPr>
          <w:rFonts w:eastAsia="Times New Roman" w:cs="Times New Roman"/>
          <w:szCs w:val="24"/>
        </w:rPr>
        <w:t xml:space="preserve"> η πολιτική της Ευρωπαϊκής Ένωσης, που υπηρετεί αυτές τις επιδιώξεις, που γίνεται</w:t>
      </w:r>
      <w:r>
        <w:rPr>
          <w:rFonts w:eastAsia="Times New Roman" w:cs="Times New Roman"/>
          <w:szCs w:val="24"/>
        </w:rPr>
        <w:t xml:space="preserve"> ακόμα χειρότερη για τους λαούς όλων των χωρών της Ευρώπης. Και αυτό το αποδεικνύουν ξεκάθαρα οι πρόσφατες κινητοποιήσεις των Γάλλων εργαζομένων, του γαλλικού λαού, που παρακολουθούμε αυτές τις μέρες. </w:t>
      </w:r>
    </w:p>
    <w:p w14:paraId="120F8AE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Επειδή, λοιπόν, τα έχετε υιοθετήσει όλα αυτά, έχετε γί</w:t>
      </w:r>
      <w:r>
        <w:rPr>
          <w:rFonts w:eastAsia="Times New Roman" w:cs="Times New Roman"/>
          <w:szCs w:val="24"/>
        </w:rPr>
        <w:t xml:space="preserve">νει και ο πιο συνεπής υπερασπιστής όλης αυτής της διαδικασίας εμβάθυνσης της Ευρωπαϊκής Ένωσης. Φέρατε, μάλιστα, </w:t>
      </w:r>
      <w:r>
        <w:rPr>
          <w:rFonts w:eastAsia="Times New Roman" w:cs="Times New Roman"/>
          <w:szCs w:val="24"/>
        </w:rPr>
        <w:t xml:space="preserve">πριν ένα χρόνο, για </w:t>
      </w:r>
      <w:r>
        <w:rPr>
          <w:rFonts w:eastAsia="Times New Roman" w:cs="Times New Roman"/>
          <w:szCs w:val="24"/>
        </w:rPr>
        <w:t>να μιλήσει στην Πνύκα</w:t>
      </w:r>
      <w:r>
        <w:rPr>
          <w:rFonts w:eastAsia="Times New Roman" w:cs="Times New Roman"/>
          <w:szCs w:val="24"/>
        </w:rPr>
        <w:t xml:space="preserve">, </w:t>
      </w:r>
      <w:r>
        <w:rPr>
          <w:rFonts w:eastAsia="Times New Roman" w:cs="Times New Roman"/>
          <w:szCs w:val="24"/>
        </w:rPr>
        <w:t>τον οραματιστή Μακρόν, ο οποίος το προηγούμενο Σαββατοκύριακο κατέβασε στρατό στο Παρίσι και συλλαμβ</w:t>
      </w:r>
      <w:r>
        <w:rPr>
          <w:rFonts w:eastAsia="Times New Roman" w:cs="Times New Roman"/>
          <w:szCs w:val="24"/>
        </w:rPr>
        <w:t xml:space="preserve">άνει μαθητές, </w:t>
      </w:r>
      <w:r>
        <w:rPr>
          <w:rFonts w:eastAsia="Times New Roman" w:cs="Times New Roman"/>
          <w:szCs w:val="24"/>
        </w:rPr>
        <w:t>δεκαπεντά</w:t>
      </w:r>
      <w:r>
        <w:rPr>
          <w:rFonts w:eastAsia="Times New Roman" w:cs="Times New Roman"/>
          <w:szCs w:val="24"/>
        </w:rPr>
        <w:t xml:space="preserve">χρονα και </w:t>
      </w:r>
      <w:r>
        <w:rPr>
          <w:rFonts w:eastAsia="Times New Roman" w:cs="Times New Roman"/>
          <w:szCs w:val="24"/>
        </w:rPr>
        <w:t>δεκαεξά</w:t>
      </w:r>
      <w:r>
        <w:rPr>
          <w:rFonts w:eastAsia="Times New Roman" w:cs="Times New Roman"/>
          <w:szCs w:val="24"/>
        </w:rPr>
        <w:t>χρονα, σαν να είναι τρομοκράτες. Και αυτόν τον Πρόεδρο τον εντάσσετε στο προοδευτικό μέτωπο, που λέτε και τον φέρατε και στην Πνύκα</w:t>
      </w:r>
      <w:r>
        <w:rPr>
          <w:rFonts w:eastAsia="Times New Roman" w:cs="Times New Roman"/>
          <w:szCs w:val="24"/>
        </w:rPr>
        <w:t>,</w:t>
      </w:r>
      <w:r>
        <w:rPr>
          <w:rFonts w:eastAsia="Times New Roman" w:cs="Times New Roman"/>
          <w:szCs w:val="24"/>
        </w:rPr>
        <w:t xml:space="preserve"> για να μιλήσει για το όραμά του για την Ενωμένη Ευρώπη. </w:t>
      </w:r>
    </w:p>
    <w:p w14:paraId="120F8AE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 όχι μόνο αυτό, αλλά κά</w:t>
      </w:r>
      <w:r>
        <w:rPr>
          <w:rFonts w:eastAsia="Times New Roman" w:cs="Times New Roman"/>
          <w:szCs w:val="24"/>
        </w:rPr>
        <w:t>νετε και την εξής επικίνδυνη –κατά τη γνώμη μας- πολιτική ατιμία: Τη λαϊκή δυσαρέσκεια απέναντι στη Ευρωπαϊκή Ένωση -η οποία πρέπει να δυναμώσει ακόμα περισσότερο και να αποκτήσει και ριζοσπαστικά χαρα</w:t>
      </w:r>
      <w:r>
        <w:rPr>
          <w:rFonts w:eastAsia="Times New Roman" w:cs="Times New Roman"/>
          <w:szCs w:val="24"/>
        </w:rPr>
        <w:lastRenderedPageBreak/>
        <w:t>κτηριστικά- προσπαθείτε είτε με άμεσο είτε με έμμεσο τρ</w:t>
      </w:r>
      <w:r>
        <w:rPr>
          <w:rFonts w:eastAsia="Times New Roman" w:cs="Times New Roman"/>
          <w:szCs w:val="24"/>
        </w:rPr>
        <w:t>όπο</w:t>
      </w:r>
      <w:r>
        <w:rPr>
          <w:rFonts w:eastAsia="Times New Roman" w:cs="Times New Roman"/>
          <w:szCs w:val="24"/>
        </w:rPr>
        <w:t>,</w:t>
      </w:r>
      <w:r>
        <w:rPr>
          <w:rFonts w:eastAsia="Times New Roman" w:cs="Times New Roman"/>
          <w:szCs w:val="24"/>
        </w:rPr>
        <w:t xml:space="preserve"> να την ταυτίσετε συλλήβδην με την ακροδεξιά και τον εθνικισμό, με δυνάμεις και τμήματα του κεφαλαίου, δηλαδή, που σε αυτήν την φάση</w:t>
      </w:r>
      <w:r>
        <w:rPr>
          <w:rFonts w:eastAsia="Times New Roman" w:cs="Times New Roman"/>
          <w:szCs w:val="24"/>
        </w:rPr>
        <w:t>,</w:t>
      </w:r>
      <w:r>
        <w:rPr>
          <w:rFonts w:eastAsia="Times New Roman" w:cs="Times New Roman"/>
          <w:szCs w:val="24"/>
        </w:rPr>
        <w:t xml:space="preserve"> όντως επιλέγουν την εθνική αναδίπλωση και τα διάφορα μέτρα οικονομικού προστατευτισμού, ρίχνοντας τελικά νερό στο μύλο</w:t>
      </w:r>
      <w:r>
        <w:rPr>
          <w:rFonts w:eastAsia="Times New Roman" w:cs="Times New Roman"/>
          <w:szCs w:val="24"/>
        </w:rPr>
        <w:t xml:space="preserve"> τέτοιων αντιδραστικών δυνάμεων. Γιατί πραγματικοί και συνεπείς αντίπαλοι του φασισμού, του εθνικισμού, δεν μπορούν να είναι όσοι έχουν γίνει σημαιοφόροι των σχεδιασμών του ΝΑΤΟ και της Ευρωπαϊκής Ένωσης, δυνάμεων δηλαδή, που τα προηγούμενα χρόνια στην περ</w:t>
      </w:r>
      <w:r>
        <w:rPr>
          <w:rFonts w:eastAsia="Times New Roman" w:cs="Times New Roman"/>
          <w:szCs w:val="24"/>
        </w:rPr>
        <w:t>ιοχή μας, στα Βαλκάνια, έσπειραν -και συνεχίζουν να σπέρνουν- το δηλητήριο του διχασμού και του εθνικισμού.</w:t>
      </w:r>
    </w:p>
    <w:p w14:paraId="120F8AE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20F8AE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Δεν μπορούν να είναι όσοι δείχνουν μόνο τον Όρμπαν και τη Λεπέν</w:t>
      </w:r>
      <w:r>
        <w:rPr>
          <w:rFonts w:eastAsia="Times New Roman" w:cs="Times New Roman"/>
          <w:szCs w:val="24"/>
        </w:rPr>
        <w:t xml:space="preserve">, αλλά έχουν γίνει οι καλύτεροι συνέταιροι του Τραμπ, όπως επίσης, δεν μπορούν να είναι συνεπείς αντίπαλοι του εθνικισμού όσοι ξαναζεσταίνουν τη χρεοκοπημένη θεωρία και μάλιστα στο όνομα της Αριστεράς, για μία δίκαιη και φιλολαϊκή ένωση, που δεν πρόκειται </w:t>
      </w:r>
      <w:r>
        <w:rPr>
          <w:rFonts w:eastAsia="Times New Roman" w:cs="Times New Roman"/>
          <w:szCs w:val="24"/>
        </w:rPr>
        <w:t>ποτέ να υπάρξει. Τον εθνικισμό, τον φασισμό</w:t>
      </w:r>
      <w:r>
        <w:rPr>
          <w:rFonts w:eastAsia="Times New Roman" w:cs="Times New Roman"/>
          <w:szCs w:val="24"/>
        </w:rPr>
        <w:t>,</w:t>
      </w:r>
      <w:r>
        <w:rPr>
          <w:rFonts w:eastAsia="Times New Roman" w:cs="Times New Roman"/>
          <w:szCs w:val="24"/>
        </w:rPr>
        <w:t xml:space="preserve"> μπορείς να τον πολεμήσει αποτελεσματικά ένα ριζοσπαστικό ταξικό κίνημα σε κάθε χώρα, με σημαία τις σύγχρονες ανάγκες, με πραγματική αλληλεγγύη των λαών, σε σύγκρουση με το κεφάλαιο, τις κυβερνήσεις του, την Ευρω</w:t>
      </w:r>
      <w:r>
        <w:rPr>
          <w:rFonts w:eastAsia="Times New Roman" w:cs="Times New Roman"/>
          <w:szCs w:val="24"/>
        </w:rPr>
        <w:t xml:space="preserve">παϊκή Ένωση και το ΝΑΤΟ, που γεννούν και </w:t>
      </w:r>
      <w:r>
        <w:rPr>
          <w:rFonts w:eastAsia="Times New Roman" w:cs="Times New Roman"/>
          <w:szCs w:val="24"/>
        </w:rPr>
        <w:lastRenderedPageBreak/>
        <w:t>τροφοδοτούν τη δράση τέτοιων δυνάμεων. Και αυτό μπορεί να γίνει με ένα πιο ισχυρό Κομμουνιστικό Κόμμα Ελλάδας στη χώρα μας.</w:t>
      </w:r>
    </w:p>
    <w:p w14:paraId="120F8AE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Τελειώνω με το εξής: Ψάχνοντας στον </w:t>
      </w:r>
      <w:r>
        <w:rPr>
          <w:rFonts w:eastAsia="Times New Roman" w:cs="Times New Roman"/>
          <w:szCs w:val="24"/>
        </w:rPr>
        <w:t>π</w:t>
      </w:r>
      <w:r>
        <w:rPr>
          <w:rFonts w:eastAsia="Times New Roman" w:cs="Times New Roman"/>
          <w:szCs w:val="24"/>
        </w:rPr>
        <w:t>ροϋπολογισμό, να βρούμε πόσα είναι τα κονδύλια</w:t>
      </w:r>
      <w:r>
        <w:rPr>
          <w:rFonts w:eastAsia="Times New Roman" w:cs="Times New Roman"/>
          <w:szCs w:val="24"/>
        </w:rPr>
        <w:t>,</w:t>
      </w:r>
      <w:r>
        <w:rPr>
          <w:rFonts w:eastAsia="Times New Roman" w:cs="Times New Roman"/>
          <w:szCs w:val="24"/>
        </w:rPr>
        <w:t xml:space="preserve"> που δί</w:t>
      </w:r>
      <w:r>
        <w:rPr>
          <w:rFonts w:eastAsia="Times New Roman" w:cs="Times New Roman"/>
          <w:szCs w:val="24"/>
        </w:rPr>
        <w:t>νονται για την αντιπλημμυρική και αντιπυρική προστασία, για τη δασοπροστασία και την πυρόσβεση, βλέπουμε ότι αυτά παραμένουν κολλημένα, καθηλωμένα στα επίπεδα των προηγούμενων χρόνων, παρά το γεγονός ότι οι δημοσιονομικές αυτές περικοπές διαμόρφωσαν τις τε</w:t>
      </w:r>
      <w:r>
        <w:rPr>
          <w:rFonts w:eastAsia="Times New Roman" w:cs="Times New Roman"/>
          <w:szCs w:val="24"/>
        </w:rPr>
        <w:t xml:space="preserve">ράστιες ελλείψεις σε προσωπικό, σε υποδομές, σε αυτούς τους τομείς και συνέβαλαν αποφασιστικά στις καταστροφικές τραγωδίες σαν τη Μάνδρα και σαν το Μάτι. </w:t>
      </w:r>
    </w:p>
    <w:p w14:paraId="120F8AE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Πριν λίγη ώρα μίλησε η Υφυπουργός Προστασίας του Πολίτη, η κ. Παπακώστα. Τίποτα για όλα αυτά. Κάτι γι</w:t>
      </w:r>
      <w:r>
        <w:rPr>
          <w:rFonts w:eastAsia="Times New Roman" w:cs="Times New Roman"/>
          <w:szCs w:val="24"/>
        </w:rPr>
        <w:t xml:space="preserve">α τον εξτρεμισμό έλεγε, για την ασφάλεια, για τον εξτρεμισμό. Μάλλον η ακροδεξιά ατζέντα δεν είναι μόνο στη Νέα Δημοκρατία. </w:t>
      </w:r>
    </w:p>
    <w:p w14:paraId="120F8AE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Ψάχνοντας επίσης στον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 xml:space="preserve"> δεν υπάρχουν πουθενά τα 500 εκατομμύρια, για τα οποία μίλησε ο Πρωθυπουργός στο Λαύριο</w:t>
      </w:r>
      <w:r>
        <w:rPr>
          <w:rFonts w:eastAsia="Times New Roman" w:cs="Times New Roman"/>
          <w:szCs w:val="24"/>
        </w:rPr>
        <w:t>,</w:t>
      </w:r>
      <w:r>
        <w:rPr>
          <w:rFonts w:eastAsia="Times New Roman" w:cs="Times New Roman"/>
          <w:szCs w:val="24"/>
        </w:rPr>
        <w:t xml:space="preserve"> μετά τ</w:t>
      </w:r>
      <w:r>
        <w:rPr>
          <w:rFonts w:eastAsia="Times New Roman" w:cs="Times New Roman"/>
          <w:szCs w:val="24"/>
        </w:rPr>
        <w:t>ην καταστροφική πυρκαγιά στο Μάτι. Πουθενά τα 500 εκατομμύρια για την πολιτική προστασία.</w:t>
      </w:r>
    </w:p>
    <w:p w14:paraId="120F8AE7" w14:textId="77777777" w:rsidR="0086761A" w:rsidRDefault="00427452">
      <w:pPr>
        <w:spacing w:line="600" w:lineRule="auto"/>
        <w:ind w:firstLine="720"/>
        <w:contextualSpacing/>
        <w:jc w:val="both"/>
        <w:rPr>
          <w:rFonts w:eastAsia="Times New Roman"/>
          <w:szCs w:val="24"/>
        </w:rPr>
      </w:pPr>
      <w:r>
        <w:rPr>
          <w:rFonts w:eastAsia="Times New Roman"/>
          <w:szCs w:val="24"/>
        </w:rPr>
        <w:t>Άρα, λοιπόν, τι κάνετε; Συνεχίζετε την ίδια εγκληματική πολιτική. Σε συνδυασμό με το νομοσχέδιο που φέρνετε για τις οικιστικές πυκνώσεις, για τη νομιμοποίηση αυθαιρέτ</w:t>
      </w:r>
      <w:r>
        <w:rPr>
          <w:rFonts w:eastAsia="Times New Roman"/>
          <w:szCs w:val="24"/>
        </w:rPr>
        <w:t>ων</w:t>
      </w:r>
      <w:r>
        <w:rPr>
          <w:rFonts w:eastAsia="Times New Roman"/>
          <w:szCs w:val="24"/>
        </w:rPr>
        <w:t>,</w:t>
      </w:r>
      <w:r>
        <w:rPr>
          <w:rFonts w:eastAsia="Times New Roman"/>
          <w:szCs w:val="24"/>
        </w:rPr>
        <w:t xml:space="preserve"> χωρίς προϋποθέσεις, όπως έκαναν και οι προηγούμενοι, αφού πρώτα </w:t>
      </w:r>
      <w:r>
        <w:rPr>
          <w:rFonts w:eastAsia="Times New Roman"/>
          <w:szCs w:val="24"/>
        </w:rPr>
        <w:lastRenderedPageBreak/>
        <w:t>ρίξατε δυο-τρεις μαντρότοιχους για τις κάμερες, στην ουσία διαμορφώνετε τις προϋποθέσεις και τις συνθήκες</w:t>
      </w:r>
      <w:r>
        <w:rPr>
          <w:rFonts w:eastAsia="Times New Roman"/>
          <w:szCs w:val="24"/>
        </w:rPr>
        <w:t>,</w:t>
      </w:r>
      <w:r>
        <w:rPr>
          <w:rFonts w:eastAsia="Times New Roman"/>
          <w:szCs w:val="24"/>
        </w:rPr>
        <w:t xml:space="preserve"> για να υπάρχουν νέες καταστροφές</w:t>
      </w:r>
      <w:r>
        <w:rPr>
          <w:rFonts w:eastAsia="Times New Roman"/>
          <w:szCs w:val="24"/>
        </w:rPr>
        <w:t>,</w:t>
      </w:r>
      <w:r>
        <w:rPr>
          <w:rFonts w:eastAsia="Times New Roman"/>
          <w:szCs w:val="24"/>
        </w:rPr>
        <w:t xml:space="preserve"> σαν κι αυτές που ζήσαμε στην Αττική και στη Μάνδρα και στο Μάτι.</w:t>
      </w:r>
    </w:p>
    <w:p w14:paraId="120F8AE8"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ΠΡΟΕΔΡΕΥΩΝ (Σπυρίδων Λυκούδης):</w:t>
      </w:r>
      <w:r>
        <w:rPr>
          <w:rFonts w:eastAsia="Times New Roman"/>
          <w:b/>
          <w:szCs w:val="24"/>
        </w:rPr>
        <w:t xml:space="preserve"> </w:t>
      </w:r>
      <w:r>
        <w:rPr>
          <w:rFonts w:eastAsia="Times New Roman"/>
          <w:szCs w:val="24"/>
        </w:rPr>
        <w:t>Ευχαριστούμε, κύριε συνάδελφε.</w:t>
      </w:r>
    </w:p>
    <w:p w14:paraId="120F8AE9" w14:textId="77777777" w:rsidR="0086761A" w:rsidRDefault="00427452">
      <w:pPr>
        <w:spacing w:line="600" w:lineRule="auto"/>
        <w:ind w:firstLine="720"/>
        <w:contextualSpacing/>
        <w:jc w:val="both"/>
        <w:rPr>
          <w:rFonts w:eastAsia="Times New Roman"/>
          <w:szCs w:val="24"/>
        </w:rPr>
      </w:pPr>
      <w:r>
        <w:rPr>
          <w:rFonts w:eastAsia="Times New Roman"/>
          <w:szCs w:val="24"/>
        </w:rPr>
        <w:t>Ακολουθεί ο κ. Κουκούτσης</w:t>
      </w:r>
      <w:r>
        <w:rPr>
          <w:rFonts w:eastAsia="Times New Roman"/>
          <w:szCs w:val="24"/>
        </w:rPr>
        <w:t>. Α</w:t>
      </w:r>
      <w:r>
        <w:rPr>
          <w:rFonts w:eastAsia="Times New Roman"/>
          <w:szCs w:val="24"/>
        </w:rPr>
        <w:t>λλά για ένα λεπτό ο κ. Τσακαλώτος θέλει να κάνει έναν σχολιασμό.</w:t>
      </w:r>
    </w:p>
    <w:p w14:paraId="120F8AEA"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ΕΥΚΛΕΙΔΗΣ ΤΣΑΚΑΛΩΤΟΣ (Υπουργός Οικ</w:t>
      </w:r>
      <w:r w:rsidRPr="00976CA1">
        <w:rPr>
          <w:rFonts w:eastAsia="Times New Roman"/>
          <w:b/>
          <w:szCs w:val="24"/>
        </w:rPr>
        <w:t>ονομικών):</w:t>
      </w:r>
      <w:r>
        <w:rPr>
          <w:rFonts w:eastAsia="Times New Roman"/>
          <w:b/>
          <w:szCs w:val="24"/>
        </w:rPr>
        <w:t xml:space="preserve"> </w:t>
      </w:r>
      <w:r>
        <w:rPr>
          <w:rFonts w:eastAsia="Times New Roman"/>
          <w:szCs w:val="24"/>
        </w:rPr>
        <w:t>Θα ήθελα να δηλώσω την ευχαρίστησή μου</w:t>
      </w:r>
      <w:r>
        <w:rPr>
          <w:rFonts w:eastAsia="Times New Roman"/>
          <w:szCs w:val="24"/>
        </w:rPr>
        <w:t>,</w:t>
      </w:r>
      <w:r>
        <w:rPr>
          <w:rFonts w:eastAsia="Times New Roman"/>
          <w:szCs w:val="24"/>
        </w:rPr>
        <w:t xml:space="preserve"> που τον αγγλικό θεσμό του </w:t>
      </w:r>
      <w:r>
        <w:rPr>
          <w:rFonts w:eastAsia="Times New Roman"/>
          <w:szCs w:val="24"/>
          <w:lang w:val="en-US"/>
        </w:rPr>
        <w:t>tea</w:t>
      </w:r>
      <w:r w:rsidRPr="00976CA1">
        <w:rPr>
          <w:rFonts w:eastAsia="Times New Roman"/>
          <w:szCs w:val="24"/>
        </w:rPr>
        <w:t xml:space="preserve"> </w:t>
      </w:r>
      <w:r>
        <w:rPr>
          <w:rFonts w:eastAsia="Times New Roman"/>
          <w:szCs w:val="24"/>
          <w:lang w:val="en-US"/>
        </w:rPr>
        <w:t>time</w:t>
      </w:r>
      <w:r>
        <w:rPr>
          <w:rFonts w:eastAsia="Times New Roman"/>
          <w:szCs w:val="24"/>
        </w:rPr>
        <w:t xml:space="preserve">, </w:t>
      </w:r>
      <w:r>
        <w:rPr>
          <w:rFonts w:eastAsia="Times New Roman"/>
          <w:szCs w:val="24"/>
        </w:rPr>
        <w:t>της ώρας του</w:t>
      </w:r>
      <w:r>
        <w:rPr>
          <w:rFonts w:eastAsia="Times New Roman"/>
          <w:szCs w:val="24"/>
        </w:rPr>
        <w:t xml:space="preserve"> τσαγιού, τον έχουν υιοθετήσει και η Νέα Δημοκρατία και το ΚΙΝΑΛ, γιατί στους τελευταίους ομιλητές είναι ένας εκπρόσωπος της Νέας Δημοκρατίας και ένας εκπρόσ</w:t>
      </w:r>
      <w:r>
        <w:rPr>
          <w:rFonts w:eastAsia="Times New Roman"/>
          <w:szCs w:val="24"/>
        </w:rPr>
        <w:t>ωπος του ΠΑΣΟΚ. Προφανώς</w:t>
      </w:r>
      <w:r>
        <w:rPr>
          <w:rFonts w:eastAsia="Times New Roman"/>
          <w:szCs w:val="24"/>
        </w:rPr>
        <w:t>,</w:t>
      </w:r>
      <w:r>
        <w:rPr>
          <w:rFonts w:eastAsia="Times New Roman"/>
          <w:szCs w:val="24"/>
        </w:rPr>
        <w:t xml:space="preserve"> έχουν πάει για τσάι, ενώ υπάρχουν έξι-επτά του ΚΚΕ και είκοσι πέντε δικοί μας. </w:t>
      </w:r>
    </w:p>
    <w:p w14:paraId="120F8AEB" w14:textId="77777777" w:rsidR="0086761A" w:rsidRDefault="00427452">
      <w:pPr>
        <w:spacing w:line="600" w:lineRule="auto"/>
        <w:ind w:firstLine="720"/>
        <w:contextualSpacing/>
        <w:jc w:val="both"/>
        <w:rPr>
          <w:rFonts w:eastAsia="Times New Roman"/>
          <w:szCs w:val="24"/>
        </w:rPr>
      </w:pPr>
      <w:r>
        <w:rPr>
          <w:rFonts w:eastAsia="Times New Roman"/>
          <w:szCs w:val="24"/>
        </w:rPr>
        <w:t>Θέλω να πω κάτι για τον προηγούμενο ομιλητή. Ένα σημείο μόνο στην αρχή νομίζω ότι είναι σημαντικό για τις συζητήσεις ανάμεσά μας. Για τα οικονομικά θέ</w:t>
      </w:r>
      <w:r>
        <w:rPr>
          <w:rFonts w:eastAsia="Times New Roman"/>
          <w:szCs w:val="24"/>
        </w:rPr>
        <w:t>ματα</w:t>
      </w:r>
      <w:r>
        <w:rPr>
          <w:rFonts w:eastAsia="Times New Roman"/>
          <w:szCs w:val="24"/>
        </w:rPr>
        <w:t>,</w:t>
      </w:r>
      <w:r>
        <w:rPr>
          <w:rFonts w:eastAsia="Times New Roman"/>
          <w:szCs w:val="24"/>
        </w:rPr>
        <w:t xml:space="preserve"> θα μιλήσω στη βασική μου ομιλία. Μόνο μια παρατήρηση θέλω να κάνω.</w:t>
      </w:r>
    </w:p>
    <w:p w14:paraId="120F8AEC" w14:textId="77777777" w:rsidR="0086761A" w:rsidRDefault="00427452">
      <w:pPr>
        <w:spacing w:line="600" w:lineRule="auto"/>
        <w:ind w:firstLine="720"/>
        <w:contextualSpacing/>
        <w:jc w:val="both"/>
        <w:rPr>
          <w:rFonts w:eastAsia="Times New Roman"/>
          <w:szCs w:val="24"/>
        </w:rPr>
      </w:pPr>
      <w:r>
        <w:rPr>
          <w:rFonts w:eastAsia="Times New Roman"/>
          <w:szCs w:val="24"/>
        </w:rPr>
        <w:t>Είπατε στην αρχή πως εμείς</w:t>
      </w:r>
      <w:r>
        <w:rPr>
          <w:rFonts w:eastAsia="Times New Roman"/>
          <w:szCs w:val="24"/>
        </w:rPr>
        <w:t>,</w:t>
      </w:r>
      <w:r>
        <w:rPr>
          <w:rFonts w:eastAsia="Times New Roman"/>
          <w:szCs w:val="24"/>
        </w:rPr>
        <w:t xml:space="preserve"> νομίζαμε ότι θα μπούμε και απλώς θα αλλάξει η κατεύθυνση της Κυβέρνησης. Πολύ σωστά το είπατε. Είναι λάθος όλων των αριστερών να νομίζουν ότι το κράτος έχε</w:t>
      </w:r>
      <w:r>
        <w:rPr>
          <w:rFonts w:eastAsia="Times New Roman"/>
          <w:szCs w:val="24"/>
        </w:rPr>
        <w:t xml:space="preserve">ι μια τέτοια εργαλειακή υποδομή, δηλαδή ότι </w:t>
      </w:r>
      <w:r>
        <w:rPr>
          <w:rFonts w:eastAsia="Times New Roman"/>
          <w:szCs w:val="24"/>
        </w:rPr>
        <w:lastRenderedPageBreak/>
        <w:t xml:space="preserve">αν μπουν καλοί του ΚΚΕ ή καλοί της Αριστεράς, θα μπορέσουν να αλλάξουν κατεύθυνση. </w:t>
      </w:r>
    </w:p>
    <w:p w14:paraId="120F8AED" w14:textId="77777777" w:rsidR="0086761A" w:rsidRDefault="00427452">
      <w:pPr>
        <w:spacing w:line="600" w:lineRule="auto"/>
        <w:ind w:firstLine="720"/>
        <w:contextualSpacing/>
        <w:jc w:val="both"/>
        <w:rPr>
          <w:rFonts w:eastAsia="Times New Roman"/>
          <w:szCs w:val="24"/>
        </w:rPr>
      </w:pPr>
      <w:r>
        <w:rPr>
          <w:rFonts w:eastAsia="Times New Roman"/>
          <w:szCs w:val="24"/>
        </w:rPr>
        <w:t>Είναι πολύ σημαντικό να μάθετε και από τις επιτυχίες μας και από τα λάθη μας, γιατί και με τη λαϊκή εξουσία, που εσείς πρεσβεύετ</w:t>
      </w:r>
      <w:r>
        <w:rPr>
          <w:rFonts w:eastAsia="Times New Roman"/>
          <w:szCs w:val="24"/>
        </w:rPr>
        <w:t>ε, θα έχετε τεράστια προβλήματα</w:t>
      </w:r>
      <w:r>
        <w:rPr>
          <w:rFonts w:eastAsia="Times New Roman"/>
          <w:szCs w:val="24"/>
        </w:rPr>
        <w:t>,</w:t>
      </w:r>
      <w:r>
        <w:rPr>
          <w:rFonts w:eastAsia="Times New Roman"/>
          <w:szCs w:val="24"/>
        </w:rPr>
        <w:t xml:space="preserve"> αν δεν καταλάβετε πόσο σύνθετοι είναι οι σύγχρονοι οργανισμοί, οι σύγχρονοι θεσμοί, οι σύγχρονες επιχειρήσεις και πώς μπορείς να τις επηρεάσεις. Αυτήν την εργαλειακή σχέση, που νομίζουμε ότι απλώς βάζουμε δικούς μας και καλ</w:t>
      </w:r>
      <w:r>
        <w:rPr>
          <w:rFonts w:eastAsia="Times New Roman"/>
          <w:szCs w:val="24"/>
        </w:rPr>
        <w:t>ούς ανθρώπους σε μια επιχείρηση -το είπατε πολύ καθαρά στην κριτική σας προς εμάς- θα σας πω ότι πρέπει να τη μελετήσετε πολύ, όπως τη μελετάμε κι εμείς, γιατί συνεχώς θα κάνει λάθη η Αριστερά, αν δεν αντιμετωπίσει αυτό το πρόβλημα.</w:t>
      </w:r>
    </w:p>
    <w:p w14:paraId="120F8AEE"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ΠΡΟΕΔΡΕΥΩΝ (Σπυρίδων Λυ</w:t>
      </w:r>
      <w:r w:rsidRPr="00976CA1">
        <w:rPr>
          <w:rFonts w:eastAsia="Times New Roman"/>
          <w:b/>
          <w:szCs w:val="24"/>
        </w:rPr>
        <w:t>κούδης):</w:t>
      </w:r>
      <w:r>
        <w:rPr>
          <w:rFonts w:eastAsia="Times New Roman"/>
          <w:b/>
          <w:szCs w:val="24"/>
        </w:rPr>
        <w:t xml:space="preserve"> </w:t>
      </w:r>
      <w:r>
        <w:rPr>
          <w:rFonts w:eastAsia="Times New Roman"/>
          <w:szCs w:val="24"/>
        </w:rPr>
        <w:t>Ευχαριστώ, κύριε Υπουργέ.</w:t>
      </w:r>
    </w:p>
    <w:p w14:paraId="120F8AEF"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ΑΝΔΡΕΑΣ ΛΟΒΕΡΔΟΣ:</w:t>
      </w:r>
      <w:r>
        <w:rPr>
          <w:rFonts w:eastAsia="Times New Roman"/>
          <w:b/>
          <w:szCs w:val="24"/>
        </w:rPr>
        <w:t xml:space="preserve"> </w:t>
      </w:r>
      <w:r>
        <w:rPr>
          <w:rFonts w:eastAsia="Times New Roman"/>
          <w:szCs w:val="24"/>
        </w:rPr>
        <w:t>Κύριε Πρόεδρε, θα ήθελα τον λόγο για μια διευκρίνιση, για να δω αν κατάλαβα καλά. Μπορεί να μην κατάλαβα καλά.</w:t>
      </w:r>
    </w:p>
    <w:p w14:paraId="120F8AF0"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ΠΡΟΕΔΡΕΥΩΝ (Σπυρίδων Λυκούδης):</w:t>
      </w:r>
      <w:r>
        <w:rPr>
          <w:rFonts w:eastAsia="Times New Roman"/>
          <w:b/>
          <w:szCs w:val="24"/>
        </w:rPr>
        <w:t xml:space="preserve"> </w:t>
      </w:r>
      <w:r>
        <w:rPr>
          <w:rFonts w:eastAsia="Times New Roman"/>
          <w:szCs w:val="24"/>
        </w:rPr>
        <w:t xml:space="preserve">Ο κύριος Υπουργός αναφέρθηκε στην ομιλία του συναδέλφου του </w:t>
      </w:r>
      <w:r>
        <w:rPr>
          <w:rFonts w:eastAsia="Times New Roman"/>
          <w:szCs w:val="24"/>
        </w:rPr>
        <w:t>ΚΚΕ.</w:t>
      </w:r>
    </w:p>
    <w:p w14:paraId="120F8AF1"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ΑΝΔΡΕΑΣ ΛΟΒΕΡΔΟΣ:</w:t>
      </w:r>
      <w:r>
        <w:rPr>
          <w:rFonts w:eastAsia="Times New Roman"/>
          <w:b/>
          <w:szCs w:val="24"/>
        </w:rPr>
        <w:t xml:space="preserve"> </w:t>
      </w:r>
      <w:r>
        <w:rPr>
          <w:rFonts w:eastAsia="Times New Roman"/>
          <w:szCs w:val="24"/>
        </w:rPr>
        <w:t>Θα ήθελα τον λόγο. Δεν θα μπω στην ουσία.</w:t>
      </w:r>
    </w:p>
    <w:p w14:paraId="120F8AF2"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ΠΡΟΕΔΡΕΥΩΝ (Σπυρίδων Λυκούδης):</w:t>
      </w:r>
      <w:r>
        <w:rPr>
          <w:rFonts w:eastAsia="Times New Roman"/>
          <w:b/>
          <w:szCs w:val="24"/>
        </w:rPr>
        <w:t xml:space="preserve"> </w:t>
      </w:r>
      <w:r>
        <w:rPr>
          <w:rFonts w:eastAsia="Times New Roman"/>
          <w:szCs w:val="24"/>
        </w:rPr>
        <w:t>Ορίστε, έχετε τον λόγο.</w:t>
      </w:r>
    </w:p>
    <w:p w14:paraId="120F8AF3"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ΑΝΔΡΕΑΣ ΛΟΒΕΡΔΟΣ:</w:t>
      </w:r>
      <w:r>
        <w:rPr>
          <w:rFonts w:eastAsia="Times New Roman"/>
          <w:b/>
          <w:szCs w:val="24"/>
        </w:rPr>
        <w:t xml:space="preserve"> </w:t>
      </w:r>
      <w:r>
        <w:rPr>
          <w:rFonts w:eastAsia="Times New Roman"/>
          <w:szCs w:val="24"/>
        </w:rPr>
        <w:t>Είπατε, κύριε Υπουργέ, ότι υπάρχει δική μας μειωμένη συμμετοχή στην Αίθουσα; Είπατε κάτι τέτοιο;</w:t>
      </w:r>
    </w:p>
    <w:p w14:paraId="120F8AF4"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lastRenderedPageBreak/>
        <w:t>ΕΥΚΛΕΙΔΗΣ ΤΣΑΚΑΛΩΤΟΣ</w:t>
      </w:r>
      <w:r w:rsidRPr="00976CA1">
        <w:rPr>
          <w:rFonts w:eastAsia="Times New Roman"/>
          <w:b/>
          <w:szCs w:val="24"/>
        </w:rPr>
        <w:t xml:space="preserve"> (Υπουργός Οικονομικών)</w:t>
      </w:r>
      <w:r w:rsidRPr="00C64C07">
        <w:rPr>
          <w:rFonts w:eastAsia="Times New Roman"/>
          <w:b/>
          <w:szCs w:val="24"/>
        </w:rPr>
        <w:t>:</w:t>
      </w:r>
      <w:r>
        <w:rPr>
          <w:rFonts w:eastAsia="Times New Roman"/>
          <w:b/>
          <w:szCs w:val="24"/>
        </w:rPr>
        <w:t xml:space="preserve"> </w:t>
      </w:r>
      <w:r>
        <w:rPr>
          <w:rFonts w:eastAsia="Times New Roman"/>
          <w:szCs w:val="24"/>
        </w:rPr>
        <w:t>Είπα ότι τα τελευταία είκοσι λεπτά υπάρχει ένας εκπρόσωπος της Νέας Δημοκρατίας και ένας του ΠΑΣΟΚ, του ΚΙΝΑΛ. Δεν είναι κάπως λίγο</w:t>
      </w:r>
      <w:r>
        <w:rPr>
          <w:rFonts w:eastAsia="Times New Roman"/>
          <w:szCs w:val="24"/>
        </w:rPr>
        <w:t>ι</w:t>
      </w:r>
      <w:r>
        <w:rPr>
          <w:rFonts w:eastAsia="Times New Roman"/>
          <w:szCs w:val="24"/>
        </w:rPr>
        <w:t>;</w:t>
      </w:r>
    </w:p>
    <w:p w14:paraId="120F8AF5"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ΑΝΔΡΕΑΣ ΛΟΒΕΡΔΟΣ</w:t>
      </w:r>
      <w:r w:rsidRPr="00C64C07">
        <w:rPr>
          <w:rFonts w:eastAsia="Times New Roman"/>
          <w:b/>
          <w:szCs w:val="24"/>
        </w:rPr>
        <w:t>:</w:t>
      </w:r>
      <w:r>
        <w:rPr>
          <w:rFonts w:eastAsia="Times New Roman"/>
          <w:b/>
          <w:szCs w:val="24"/>
        </w:rPr>
        <w:t xml:space="preserve"> </w:t>
      </w:r>
      <w:r>
        <w:rPr>
          <w:rFonts w:eastAsia="Times New Roman"/>
          <w:szCs w:val="24"/>
        </w:rPr>
        <w:t xml:space="preserve">Κύριε Υπουργέ, με συγχωρείτε πάρα πολύ, αλλά αν το δείτε με κριτήριο τη δύναμη </w:t>
      </w:r>
      <w:r>
        <w:rPr>
          <w:rFonts w:eastAsia="Times New Roman"/>
          <w:szCs w:val="24"/>
        </w:rPr>
        <w:t>κάθε κόμματος, η παρουσία μας και προχθές</w:t>
      </w:r>
      <w:r>
        <w:rPr>
          <w:rFonts w:eastAsia="Times New Roman"/>
          <w:szCs w:val="24"/>
        </w:rPr>
        <w:t>,</w:t>
      </w:r>
      <w:r>
        <w:rPr>
          <w:rFonts w:eastAsia="Times New Roman"/>
          <w:szCs w:val="24"/>
        </w:rPr>
        <w:t xml:space="preserve"> που είχαμε το ασφαλιστικό και χθες, αλλά και σήμερα, είναι αναλογικά πάρα πολύ καλή και πάρα πολύ πλήρης σε ό,τι αφορά τα επιχειρήματά σας. Έχουν μιλήσει τέσσερις συνάδελφοί μας από το πρωί. Γιατί το λέτε αυτό; Ήτ</w:t>
      </w:r>
      <w:r>
        <w:rPr>
          <w:rFonts w:eastAsia="Times New Roman"/>
          <w:szCs w:val="24"/>
        </w:rPr>
        <w:t>αν επιχείρημα αυτό;</w:t>
      </w:r>
    </w:p>
    <w:p w14:paraId="120F8AF6"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ΕΥΚΛΕΙΔΗΣ ΤΣΑΚΑΛΩΤΟΣ (Υπουργός Οικονομικών)</w:t>
      </w:r>
      <w:r w:rsidRPr="00C64C07">
        <w:rPr>
          <w:rFonts w:eastAsia="Times New Roman"/>
          <w:b/>
          <w:szCs w:val="24"/>
        </w:rPr>
        <w:t>:</w:t>
      </w:r>
      <w:r>
        <w:rPr>
          <w:rFonts w:eastAsia="Times New Roman"/>
          <w:b/>
          <w:szCs w:val="24"/>
        </w:rPr>
        <w:t xml:space="preserve"> </w:t>
      </w:r>
      <w:r>
        <w:rPr>
          <w:rFonts w:eastAsia="Times New Roman"/>
          <w:szCs w:val="24"/>
        </w:rPr>
        <w:t>Επί είκοσι πέντε λεπτά…</w:t>
      </w:r>
    </w:p>
    <w:p w14:paraId="120F8AF7"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ΠΡΟΕΔΡΕΥΩΝ (Σπυρίδων Λυκούδης)</w:t>
      </w:r>
      <w:r w:rsidRPr="00C64C07">
        <w:rPr>
          <w:rFonts w:eastAsia="Times New Roman"/>
          <w:b/>
          <w:szCs w:val="24"/>
        </w:rPr>
        <w:t>:</w:t>
      </w:r>
      <w:r>
        <w:rPr>
          <w:rFonts w:eastAsia="Times New Roman"/>
          <w:b/>
          <w:szCs w:val="24"/>
        </w:rPr>
        <w:t xml:space="preserve"> </w:t>
      </w:r>
      <w:r>
        <w:rPr>
          <w:rFonts w:eastAsia="Times New Roman"/>
          <w:szCs w:val="24"/>
        </w:rPr>
        <w:t>Κύριε Υπουργέ, μην κάνουμε τώρα αυτήν τη συζήτηση.</w:t>
      </w:r>
    </w:p>
    <w:p w14:paraId="120F8AF8"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ΑΝΔΡΕΑΣ ΛΟΒΕΡΔΟΣ</w:t>
      </w:r>
      <w:r w:rsidRPr="00C64C07">
        <w:rPr>
          <w:rFonts w:eastAsia="Times New Roman"/>
          <w:b/>
          <w:szCs w:val="24"/>
        </w:rPr>
        <w:t>:</w:t>
      </w:r>
      <w:r>
        <w:rPr>
          <w:rFonts w:eastAsia="Times New Roman"/>
          <w:b/>
          <w:szCs w:val="24"/>
        </w:rPr>
        <w:t xml:space="preserve"> </w:t>
      </w:r>
      <w:r>
        <w:rPr>
          <w:rFonts w:eastAsia="Times New Roman"/>
          <w:szCs w:val="24"/>
        </w:rPr>
        <w:t>Κύριε Πρόεδρε…</w:t>
      </w:r>
    </w:p>
    <w:p w14:paraId="120F8AF9"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ΠΡΟΕΔΡΕΥΩΝ (Σπυρίδων Λυκούδης)</w:t>
      </w:r>
      <w:r w:rsidRPr="00C64C07">
        <w:rPr>
          <w:rFonts w:eastAsia="Times New Roman"/>
          <w:b/>
          <w:szCs w:val="24"/>
        </w:rPr>
        <w:t>:</w:t>
      </w:r>
      <w:r>
        <w:rPr>
          <w:rFonts w:eastAsia="Times New Roman"/>
          <w:b/>
          <w:szCs w:val="24"/>
        </w:rPr>
        <w:t xml:space="preserve"> </w:t>
      </w:r>
      <w:r>
        <w:rPr>
          <w:rFonts w:eastAsia="Times New Roman"/>
          <w:szCs w:val="24"/>
        </w:rPr>
        <w:t xml:space="preserve">Ούτε στα Πρακτικά </w:t>
      </w:r>
      <w:r>
        <w:rPr>
          <w:rFonts w:eastAsia="Times New Roman"/>
          <w:szCs w:val="24"/>
        </w:rPr>
        <w:t>γράφεται αυτός ο διάλογος, ούτε…</w:t>
      </w:r>
    </w:p>
    <w:p w14:paraId="120F8AFA"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ΑΝΔΡΕΑΣ ΛΟΒΕΡΔΟΣ</w:t>
      </w:r>
      <w:r w:rsidRPr="00C64C07">
        <w:rPr>
          <w:rFonts w:eastAsia="Times New Roman"/>
          <w:b/>
          <w:szCs w:val="24"/>
        </w:rPr>
        <w:t>:</w:t>
      </w:r>
      <w:r>
        <w:rPr>
          <w:rFonts w:eastAsia="Times New Roman"/>
          <w:b/>
          <w:szCs w:val="24"/>
        </w:rPr>
        <w:t xml:space="preserve"> </w:t>
      </w:r>
      <w:r>
        <w:rPr>
          <w:rFonts w:eastAsia="Times New Roman"/>
          <w:szCs w:val="24"/>
        </w:rPr>
        <w:t>Εγώ θεωρώ, κύριε Πρόεδρε, ότι αυτό ήταν άστοχο. Δεν είχε κανένα νόημα να το πείτε.</w:t>
      </w:r>
    </w:p>
    <w:p w14:paraId="120F8AFB"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ΕΥΚΛΕΙΔΗΣ ΤΣΑΚΑΛΩΤΟΣ (Υπουργός Οικονομικών)</w:t>
      </w:r>
      <w:r w:rsidRPr="00C64C07">
        <w:rPr>
          <w:rFonts w:eastAsia="Times New Roman"/>
          <w:b/>
          <w:szCs w:val="24"/>
        </w:rPr>
        <w:t>:</w:t>
      </w:r>
      <w:r>
        <w:rPr>
          <w:rFonts w:eastAsia="Times New Roman"/>
          <w:b/>
          <w:szCs w:val="24"/>
        </w:rPr>
        <w:t xml:space="preserve"> </w:t>
      </w:r>
      <w:r>
        <w:rPr>
          <w:rFonts w:eastAsia="Times New Roman"/>
          <w:szCs w:val="24"/>
        </w:rPr>
        <w:t>Καθόλου άστοχο δεν ήταν.</w:t>
      </w:r>
    </w:p>
    <w:p w14:paraId="120F8AFC"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lastRenderedPageBreak/>
        <w:t>ΑΝΔΡΕΑΣ ΛΟΒΕΡΔΟΣ</w:t>
      </w:r>
      <w:r w:rsidRPr="00C64C07">
        <w:rPr>
          <w:rFonts w:eastAsia="Times New Roman"/>
          <w:b/>
          <w:szCs w:val="24"/>
        </w:rPr>
        <w:t>:</w:t>
      </w:r>
      <w:r>
        <w:rPr>
          <w:rFonts w:eastAsia="Times New Roman"/>
          <w:b/>
          <w:szCs w:val="24"/>
        </w:rPr>
        <w:t xml:space="preserve"> </w:t>
      </w:r>
      <w:r>
        <w:rPr>
          <w:rFonts w:eastAsia="Times New Roman"/>
          <w:szCs w:val="24"/>
        </w:rPr>
        <w:t>Τότε</w:t>
      </w:r>
      <w:r>
        <w:rPr>
          <w:rFonts w:eastAsia="Times New Roman"/>
          <w:szCs w:val="24"/>
        </w:rPr>
        <w:t>,</w:t>
      </w:r>
      <w:r>
        <w:rPr>
          <w:rFonts w:eastAsia="Times New Roman"/>
          <w:szCs w:val="24"/>
        </w:rPr>
        <w:t xml:space="preserve"> αφού δεν ήταν άστοχο, κύριε </w:t>
      </w:r>
      <w:r>
        <w:rPr>
          <w:rFonts w:eastAsia="Times New Roman"/>
          <w:szCs w:val="24"/>
        </w:rPr>
        <w:t>Υπουργέ, σας παρακαλώ πάρα πολύ να μου σχολιάσετε κάτι, αν θέλετε, σύμφωνα με την κρίση και την ευχέρειά σας, γιατί χθες κάνατε μια πολύ σωστή τοποθέτηση και το εκτιμήσαμε. Θα ήθελα να μου σχολιάσετε μια φράση</w:t>
      </w:r>
      <w:r>
        <w:rPr>
          <w:rFonts w:eastAsia="Times New Roman"/>
          <w:szCs w:val="24"/>
        </w:rPr>
        <w:t>,</w:t>
      </w:r>
      <w:r>
        <w:rPr>
          <w:rFonts w:eastAsia="Times New Roman"/>
          <w:szCs w:val="24"/>
        </w:rPr>
        <w:t xml:space="preserve"> που ειπώθηκε προχθές σ’ αυτήν την απαράδεκτη </w:t>
      </w:r>
      <w:r>
        <w:rPr>
          <w:rFonts w:eastAsia="Times New Roman"/>
          <w:szCs w:val="24"/>
        </w:rPr>
        <w:t>συζήτηση</w:t>
      </w:r>
      <w:r w:rsidRPr="004530F9">
        <w:rPr>
          <w:rFonts w:eastAsia="Times New Roman"/>
          <w:szCs w:val="24"/>
        </w:rPr>
        <w:t>:</w:t>
      </w:r>
      <w:r>
        <w:rPr>
          <w:rFonts w:eastAsia="Times New Roman"/>
          <w:szCs w:val="24"/>
        </w:rPr>
        <w:t xml:space="preserve"> «Εσείς μπορείτε να βολευτείτε με διάφορα απολειφάδια της πολιτικής ζωής</w:t>
      </w:r>
      <w:r>
        <w:rPr>
          <w:rFonts w:eastAsia="Times New Roman"/>
          <w:szCs w:val="24"/>
        </w:rPr>
        <w:t>,</w:t>
      </w:r>
      <w:r>
        <w:rPr>
          <w:rFonts w:eastAsia="Times New Roman"/>
          <w:szCs w:val="24"/>
        </w:rPr>
        <w:t xml:space="preserve"> που πέρασαν από τα έδρανα του ΣΥΡΙΖΑ και επειδή είχαν περίεργη σχέση με τη μισή Αθήνα, έφυγαν από τα έδρανα του ΣΥΡΙΖΑ και τώρα τους παίρνετε εσείς να τους εντάξετε στα δικά</w:t>
      </w:r>
      <w:r>
        <w:rPr>
          <w:rFonts w:eastAsia="Times New Roman"/>
          <w:szCs w:val="24"/>
        </w:rPr>
        <w:t xml:space="preserve"> σας, μπας και πάνε με την άλλη μισή Αθήνα». Παρακαλώ ένα σχόλιο πάνω σ’ αυτό.</w:t>
      </w:r>
    </w:p>
    <w:p w14:paraId="120F8AFD"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ΠΡΟΕΔΡΕΥΩΝ (Σπυρίδων Λυκούδης)</w:t>
      </w:r>
      <w:r w:rsidRPr="00C64C07">
        <w:rPr>
          <w:rFonts w:eastAsia="Times New Roman"/>
          <w:b/>
          <w:szCs w:val="24"/>
        </w:rPr>
        <w:t>:</w:t>
      </w:r>
      <w:r>
        <w:rPr>
          <w:rFonts w:eastAsia="Times New Roman"/>
          <w:b/>
          <w:szCs w:val="24"/>
        </w:rPr>
        <w:t xml:space="preserve"> </w:t>
      </w:r>
      <w:r>
        <w:rPr>
          <w:rFonts w:eastAsia="Times New Roman"/>
          <w:szCs w:val="24"/>
        </w:rPr>
        <w:t xml:space="preserve">Εντάξει τώρα. Να κάνει σχόλιο ο κ. Τσακαλώτος για κάτι που ελέχθη χθες; Δεν είναι δυνατόν. </w:t>
      </w:r>
    </w:p>
    <w:p w14:paraId="120F8AFE" w14:textId="77777777" w:rsidR="0086761A" w:rsidRDefault="00427452">
      <w:pPr>
        <w:spacing w:line="600" w:lineRule="auto"/>
        <w:ind w:firstLine="720"/>
        <w:contextualSpacing/>
        <w:jc w:val="both"/>
        <w:rPr>
          <w:rFonts w:eastAsia="Times New Roman"/>
          <w:szCs w:val="24"/>
        </w:rPr>
      </w:pPr>
      <w:r>
        <w:rPr>
          <w:rFonts w:eastAsia="Times New Roman"/>
          <w:szCs w:val="24"/>
        </w:rPr>
        <w:t>Κύριε Υπουργέ, αφήστε το.</w:t>
      </w:r>
    </w:p>
    <w:p w14:paraId="120F8AFF"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ΕΥΚΛΕΙΔΗΣ ΤΣΑΚΑΛΩΤΟΣ (Υπουρ</w:t>
      </w:r>
      <w:r w:rsidRPr="00976CA1">
        <w:rPr>
          <w:rFonts w:eastAsia="Times New Roman"/>
          <w:b/>
          <w:szCs w:val="24"/>
        </w:rPr>
        <w:t>γός Οικονομικών)</w:t>
      </w:r>
      <w:r w:rsidRPr="00C64C07">
        <w:rPr>
          <w:rFonts w:eastAsia="Times New Roman"/>
          <w:b/>
          <w:szCs w:val="24"/>
        </w:rPr>
        <w:t>:</w:t>
      </w:r>
      <w:r>
        <w:rPr>
          <w:rFonts w:eastAsia="Times New Roman"/>
          <w:b/>
          <w:szCs w:val="24"/>
        </w:rPr>
        <w:t xml:space="preserve"> </w:t>
      </w:r>
      <w:r>
        <w:rPr>
          <w:rFonts w:eastAsia="Times New Roman"/>
          <w:szCs w:val="24"/>
        </w:rPr>
        <w:t>Δεν υπάρχει λόγος να κάνω κανένα σχόλιο.</w:t>
      </w:r>
    </w:p>
    <w:p w14:paraId="120F8B00" w14:textId="77777777" w:rsidR="0086761A" w:rsidRDefault="00427452">
      <w:pPr>
        <w:spacing w:line="600" w:lineRule="auto"/>
        <w:ind w:firstLine="720"/>
        <w:contextualSpacing/>
        <w:jc w:val="both"/>
        <w:rPr>
          <w:rFonts w:eastAsia="Times New Roman"/>
          <w:szCs w:val="24"/>
        </w:rPr>
      </w:pPr>
      <w:r w:rsidRPr="00976CA1">
        <w:rPr>
          <w:rFonts w:eastAsia="Times New Roman"/>
          <w:b/>
          <w:szCs w:val="24"/>
        </w:rPr>
        <w:t>ΠΡΟΕΔΡΕΥΩΝ (Σπυρίδων Λυκούδης)</w:t>
      </w:r>
      <w:r w:rsidRPr="00C64C07">
        <w:rPr>
          <w:rFonts w:eastAsia="Times New Roman"/>
          <w:b/>
          <w:szCs w:val="24"/>
        </w:rPr>
        <w:t>:</w:t>
      </w:r>
      <w:r>
        <w:rPr>
          <w:rFonts w:eastAsia="Times New Roman"/>
          <w:b/>
          <w:szCs w:val="24"/>
        </w:rPr>
        <w:t xml:space="preserve"> </w:t>
      </w:r>
      <w:r>
        <w:rPr>
          <w:rFonts w:eastAsia="Times New Roman"/>
          <w:szCs w:val="24"/>
        </w:rPr>
        <w:t>Κύριε Κουκούτση, έχετε τον λόγο.</w:t>
      </w:r>
    </w:p>
    <w:p w14:paraId="120F8B01" w14:textId="77777777" w:rsidR="0086761A" w:rsidRDefault="00427452">
      <w:pPr>
        <w:spacing w:line="600" w:lineRule="auto"/>
        <w:ind w:firstLine="720"/>
        <w:contextualSpacing/>
        <w:jc w:val="both"/>
        <w:rPr>
          <w:rFonts w:eastAsia="Times New Roman"/>
          <w:szCs w:val="24"/>
        </w:rPr>
      </w:pPr>
      <w:r w:rsidRPr="004530F9">
        <w:rPr>
          <w:rFonts w:eastAsia="Times New Roman"/>
          <w:b/>
          <w:szCs w:val="24"/>
        </w:rPr>
        <w:t>ΔΗΜΗΤΡΙΟΣ ΚΟΥΚΟΥΤΣΗΣ:</w:t>
      </w:r>
      <w:r>
        <w:rPr>
          <w:rFonts w:eastAsia="Times New Roman"/>
          <w:szCs w:val="24"/>
        </w:rPr>
        <w:t xml:space="preserve"> Ευχαριστώ, κύριε Πρόεδρε.</w:t>
      </w:r>
    </w:p>
    <w:p w14:paraId="120F8B02" w14:textId="77777777" w:rsidR="0086761A" w:rsidRDefault="00427452">
      <w:pPr>
        <w:spacing w:line="600" w:lineRule="auto"/>
        <w:ind w:firstLine="720"/>
        <w:contextualSpacing/>
        <w:jc w:val="both"/>
        <w:rPr>
          <w:rFonts w:eastAsia="Times New Roman"/>
          <w:szCs w:val="24"/>
        </w:rPr>
      </w:pPr>
      <w:r>
        <w:rPr>
          <w:rFonts w:eastAsia="Times New Roman"/>
          <w:szCs w:val="24"/>
        </w:rPr>
        <w:lastRenderedPageBreak/>
        <w:t>Σήμερα μάθαμε και κάτι καινούργιο, ότι δηλαδή υπάρχουν χάρτες παλαιότεροι, οι οποίοι</w:t>
      </w:r>
      <w:r>
        <w:rPr>
          <w:rFonts w:eastAsia="Times New Roman"/>
          <w:szCs w:val="24"/>
        </w:rPr>
        <w:t xml:space="preserve"> δείχνουν μια Δημοκρατία της Μακεδονίας στα βόρεια σύνορά μας. Πιθανότατα</w:t>
      </w:r>
      <w:r>
        <w:rPr>
          <w:rFonts w:eastAsia="Times New Roman"/>
          <w:szCs w:val="24"/>
        </w:rPr>
        <w:t>,</w:t>
      </w:r>
      <w:r>
        <w:rPr>
          <w:rFonts w:eastAsia="Times New Roman"/>
          <w:szCs w:val="24"/>
        </w:rPr>
        <w:t xml:space="preserve"> στα πλαίσια της Γιουγκοσλαβίας να υπήρχε η Δημοκρατία της Μακεδονίας, αλλά όχι και κράτος.</w:t>
      </w:r>
    </w:p>
    <w:p w14:paraId="120F8B03" w14:textId="77777777" w:rsidR="0086761A" w:rsidRDefault="00427452">
      <w:pPr>
        <w:spacing w:line="600" w:lineRule="auto"/>
        <w:ind w:firstLine="720"/>
        <w:contextualSpacing/>
        <w:jc w:val="both"/>
        <w:rPr>
          <w:rFonts w:eastAsia="Times New Roman"/>
          <w:szCs w:val="24"/>
        </w:rPr>
      </w:pPr>
      <w:r>
        <w:rPr>
          <w:rFonts w:eastAsia="Times New Roman"/>
          <w:szCs w:val="24"/>
        </w:rPr>
        <w:t>Χαίρομαι αφάνταστα</w:t>
      </w:r>
      <w:r>
        <w:rPr>
          <w:rFonts w:eastAsia="Times New Roman"/>
          <w:szCs w:val="24"/>
        </w:rPr>
        <w:t>,</w:t>
      </w:r>
      <w:r>
        <w:rPr>
          <w:rFonts w:eastAsia="Times New Roman"/>
          <w:szCs w:val="24"/>
        </w:rPr>
        <w:t xml:space="preserve"> που πολλοί ομιλητές του ΣΥΡΙΖΑ μιλούν για την επιστροφή στην κανονικότ</w:t>
      </w:r>
      <w:r>
        <w:rPr>
          <w:rFonts w:eastAsia="Times New Roman"/>
          <w:szCs w:val="24"/>
        </w:rPr>
        <w:t xml:space="preserve">ητα. Δεν μας έχετε συνηθίσει σε κάτι τέτοια. Σύμφωνα μ’ αυτά που ψηφίζετε, μόνο κανονικότητα δεν θέλετε σ’ αυτήν τη χώρα. </w:t>
      </w:r>
    </w:p>
    <w:p w14:paraId="120F8B04" w14:textId="77777777" w:rsidR="0086761A" w:rsidRDefault="00427452">
      <w:pPr>
        <w:spacing w:line="600" w:lineRule="auto"/>
        <w:ind w:firstLine="720"/>
        <w:contextualSpacing/>
        <w:jc w:val="both"/>
        <w:rPr>
          <w:rFonts w:eastAsia="Times New Roman"/>
          <w:szCs w:val="24"/>
        </w:rPr>
      </w:pPr>
      <w:r>
        <w:rPr>
          <w:rFonts w:eastAsia="Times New Roman"/>
          <w:szCs w:val="24"/>
        </w:rPr>
        <w:t>Και κάτι άλλο</w:t>
      </w:r>
      <w:r>
        <w:rPr>
          <w:rFonts w:eastAsia="Times New Roman"/>
          <w:szCs w:val="24"/>
        </w:rPr>
        <w:t>,</w:t>
      </w:r>
      <w:r>
        <w:rPr>
          <w:rFonts w:eastAsia="Times New Roman"/>
          <w:szCs w:val="24"/>
        </w:rPr>
        <w:t xml:space="preserve"> που θα ήθελα να θίξω</w:t>
      </w:r>
      <w:r w:rsidRPr="009811A6">
        <w:rPr>
          <w:rFonts w:eastAsia="Times New Roman"/>
          <w:szCs w:val="24"/>
        </w:rPr>
        <w:t xml:space="preserve">: </w:t>
      </w:r>
      <w:r>
        <w:rPr>
          <w:rFonts w:eastAsia="Times New Roman"/>
          <w:szCs w:val="24"/>
        </w:rPr>
        <w:t xml:space="preserve">Εν έτει 2018 καλό είναι, επειδή οι καιροί που περνάμε είναι δύσκολοι, να κάνετε κάτι μ’ αυτήν </w:t>
      </w:r>
      <w:r>
        <w:rPr>
          <w:rFonts w:eastAsia="Times New Roman"/>
          <w:szCs w:val="24"/>
        </w:rPr>
        <w:t>την κυρία στην ΕΡΤ. Χθες αγωνιούσε για μια ώρα ολόκληρη</w:t>
      </w:r>
      <w:r>
        <w:rPr>
          <w:rFonts w:eastAsia="Times New Roman"/>
          <w:szCs w:val="24"/>
        </w:rPr>
        <w:t>,</w:t>
      </w:r>
      <w:r>
        <w:rPr>
          <w:rFonts w:eastAsia="Times New Roman"/>
          <w:szCs w:val="24"/>
        </w:rPr>
        <w:t xml:space="preserve"> γιατί χάθηκε η μάχη της Αθήνας. Γιατί δεν τα λέει στον κ. Τσίπρα να τα πει στον </w:t>
      </w:r>
      <w:r>
        <w:rPr>
          <w:rFonts w:eastAsia="Times New Roman"/>
          <w:szCs w:val="24"/>
        </w:rPr>
        <w:t>α</w:t>
      </w:r>
      <w:r>
        <w:rPr>
          <w:rFonts w:eastAsia="Times New Roman"/>
          <w:szCs w:val="24"/>
        </w:rPr>
        <w:t xml:space="preserve">μερικανό </w:t>
      </w:r>
      <w:r>
        <w:rPr>
          <w:rFonts w:eastAsia="Times New Roman"/>
          <w:szCs w:val="24"/>
        </w:rPr>
        <w:t>π</w:t>
      </w:r>
      <w:r>
        <w:rPr>
          <w:rFonts w:eastAsia="Times New Roman"/>
          <w:szCs w:val="24"/>
        </w:rPr>
        <w:t>ρέσβη ή σε στελέχη του ΣΥΡΙΖΑ</w:t>
      </w:r>
      <w:r>
        <w:rPr>
          <w:rFonts w:eastAsia="Times New Roman"/>
          <w:szCs w:val="24"/>
        </w:rPr>
        <w:t>,</w:t>
      </w:r>
      <w:r>
        <w:rPr>
          <w:rFonts w:eastAsia="Times New Roman"/>
          <w:szCs w:val="24"/>
        </w:rPr>
        <w:t xml:space="preserve"> που βρίσκονται στην </w:t>
      </w:r>
      <w:r>
        <w:rPr>
          <w:rFonts w:eastAsia="Times New Roman"/>
          <w:szCs w:val="24"/>
        </w:rPr>
        <w:t>π</w:t>
      </w:r>
      <w:r>
        <w:rPr>
          <w:rFonts w:eastAsia="Times New Roman"/>
          <w:szCs w:val="24"/>
        </w:rPr>
        <w:t xml:space="preserve">ρεσβεία; Τις βόμβες </w:t>
      </w:r>
      <w:r>
        <w:rPr>
          <w:rFonts w:eastAsia="Times New Roman"/>
          <w:szCs w:val="24"/>
        </w:rPr>
        <w:t>«</w:t>
      </w:r>
      <w:r>
        <w:rPr>
          <w:rFonts w:eastAsia="Times New Roman"/>
          <w:szCs w:val="24"/>
          <w:lang w:val="en-US"/>
        </w:rPr>
        <w:t>n</w:t>
      </w:r>
      <w:r>
        <w:rPr>
          <w:rFonts w:eastAsia="Times New Roman"/>
          <w:szCs w:val="24"/>
          <w:lang w:val="en-US"/>
        </w:rPr>
        <w:t>apalm</w:t>
      </w:r>
      <w:r>
        <w:rPr>
          <w:rFonts w:eastAsia="Times New Roman"/>
          <w:szCs w:val="24"/>
        </w:rPr>
        <w:t>»</w:t>
      </w:r>
      <w:r>
        <w:rPr>
          <w:rFonts w:eastAsia="Times New Roman"/>
          <w:szCs w:val="24"/>
        </w:rPr>
        <w:t xml:space="preserve"> στον εμφύλιο δεν τις έφερνε</w:t>
      </w:r>
      <w:r>
        <w:rPr>
          <w:rFonts w:eastAsia="Times New Roman"/>
          <w:szCs w:val="24"/>
        </w:rPr>
        <w:t xml:space="preserve"> κανένας άλλος στην Ελλάδα</w:t>
      </w:r>
      <w:r>
        <w:rPr>
          <w:rFonts w:eastAsia="Times New Roman"/>
          <w:szCs w:val="24"/>
        </w:rPr>
        <w:t>,</w:t>
      </w:r>
      <w:r>
        <w:rPr>
          <w:rFonts w:eastAsia="Times New Roman"/>
          <w:szCs w:val="24"/>
        </w:rPr>
        <w:t xml:space="preserve"> παρά οι Αμερικάνοι, οι φονιάδες των λαών. Δεν νομίζω, όμως, ότι ο ΣΥΡΙΖΑ θα σηκωθεί σήμερα να πει κάτι για Αμερικάνους. Δεν τολμάτε. Άσχετο αυτό.</w:t>
      </w:r>
    </w:p>
    <w:p w14:paraId="120F8B05" w14:textId="77777777" w:rsidR="0086761A" w:rsidRDefault="00427452">
      <w:pPr>
        <w:spacing w:line="600" w:lineRule="auto"/>
        <w:ind w:firstLine="720"/>
        <w:contextualSpacing/>
        <w:jc w:val="both"/>
        <w:rPr>
          <w:rFonts w:eastAsia="Times New Roman"/>
          <w:szCs w:val="24"/>
        </w:rPr>
      </w:pPr>
      <w:r>
        <w:rPr>
          <w:rFonts w:eastAsia="Times New Roman"/>
          <w:szCs w:val="24"/>
        </w:rPr>
        <w:t>Ατέρμονες συζητήσεις, φληναφήματα, φανφαρονισμοί, μέτρα, αριθμοί, ασυνάρτητοι υπολ</w:t>
      </w:r>
      <w:r>
        <w:rPr>
          <w:rFonts w:eastAsia="Times New Roman"/>
          <w:szCs w:val="24"/>
        </w:rPr>
        <w:t xml:space="preserve">ογισμοί, απροσδιόριστα οικονομικά μεγέθη, δυσνόητοι όροι και όλοι </w:t>
      </w:r>
      <w:r>
        <w:rPr>
          <w:rFonts w:eastAsia="Times New Roman"/>
          <w:szCs w:val="24"/>
        </w:rPr>
        <w:lastRenderedPageBreak/>
        <w:t>μας εδώ μ’ ένα περισπούδαστο ύφος, κάνοντας το χρέος στην εκλογική μας περιφέρεια, Συμπολίτευση, Αντιπολίτευση, ο καθένας στη θέση</w:t>
      </w:r>
      <w:r>
        <w:rPr>
          <w:rFonts w:eastAsia="Times New Roman"/>
          <w:szCs w:val="24"/>
        </w:rPr>
        <w:t>,</w:t>
      </w:r>
      <w:r>
        <w:rPr>
          <w:rFonts w:eastAsia="Times New Roman"/>
          <w:szCs w:val="24"/>
        </w:rPr>
        <w:t xml:space="preserve"> που είναι να δίνει το στίγμα του και ο κόσμος να ζει κάτι </w:t>
      </w:r>
      <w:r>
        <w:rPr>
          <w:rFonts w:eastAsia="Times New Roman"/>
          <w:szCs w:val="24"/>
        </w:rPr>
        <w:t xml:space="preserve">άλλο. </w:t>
      </w:r>
    </w:p>
    <w:p w14:paraId="120F8B06" w14:textId="77777777" w:rsidR="0086761A" w:rsidRDefault="00427452">
      <w:pPr>
        <w:spacing w:line="600" w:lineRule="auto"/>
        <w:ind w:firstLine="720"/>
        <w:contextualSpacing/>
        <w:jc w:val="both"/>
        <w:rPr>
          <w:rFonts w:eastAsia="Times New Roman"/>
          <w:szCs w:val="24"/>
        </w:rPr>
      </w:pPr>
      <w:r>
        <w:rPr>
          <w:rFonts w:eastAsia="Times New Roman"/>
          <w:szCs w:val="24"/>
        </w:rPr>
        <w:t>Κυρίες και κύριοι, η χώρα είναι εγκλωβισμένη σ’ ένα τραγικό αδιέξοδο. Οκτώ χρόνια μετά, παραμένει μπροστά στα ίδια προβλήματα και είναι εκτεθειμένη στην κερδοσκοπία των αγορών. Πώς θα δραστηριοποιηθεί οικονομικά ο λαός μας, όταν πιέζεται από τη βαρι</w:t>
      </w:r>
      <w:r>
        <w:rPr>
          <w:rFonts w:eastAsia="Times New Roman"/>
          <w:szCs w:val="24"/>
        </w:rPr>
        <w:t xml:space="preserve">ά φορολογία, που αφαιρεί κάθε κίνητρο επιχειρηματικότητας και ιδιωτικής πρωτοβουλίας; Πώς θα διασφαλιστεί η χρηματοδότηση της οικονομίας από ένα άνευρο τραπεζικό σύστημα; </w:t>
      </w:r>
    </w:p>
    <w:p w14:paraId="120F8B07" w14:textId="77777777" w:rsidR="0086761A" w:rsidRDefault="00427452">
      <w:pPr>
        <w:spacing w:line="600" w:lineRule="auto"/>
        <w:ind w:firstLine="720"/>
        <w:contextualSpacing/>
        <w:jc w:val="both"/>
        <w:rPr>
          <w:rFonts w:eastAsia="Times New Roman"/>
          <w:szCs w:val="24"/>
        </w:rPr>
      </w:pPr>
      <w:r>
        <w:rPr>
          <w:rFonts w:eastAsia="Times New Roman"/>
          <w:szCs w:val="24"/>
        </w:rPr>
        <w:t>Μιλώντας, κύριε Υπουργέ, για τράπεζες, έχω κάνει μια επίκαιρη ερώτηση. Δεν απαντάτε.</w:t>
      </w:r>
      <w:r>
        <w:rPr>
          <w:rFonts w:eastAsia="Times New Roman"/>
          <w:szCs w:val="24"/>
        </w:rPr>
        <w:t xml:space="preserve"> Δεν πειράζει. Θα την κάνω γραπτή, για να απαντήσει τουλάχιστον έτσι το Υπουργείο για την ανακεφαλαιοποίηση και την αναδιάταξη του ελληνικού τραπεζικού τομέα. </w:t>
      </w:r>
    </w:p>
    <w:p w14:paraId="120F8B08" w14:textId="77777777" w:rsidR="0086761A" w:rsidRDefault="00427452">
      <w:pPr>
        <w:spacing w:line="600" w:lineRule="auto"/>
        <w:ind w:firstLine="720"/>
        <w:contextualSpacing/>
        <w:jc w:val="both"/>
        <w:rPr>
          <w:rFonts w:eastAsia="Times New Roman"/>
          <w:szCs w:val="24"/>
        </w:rPr>
      </w:pPr>
      <w:r>
        <w:rPr>
          <w:rFonts w:eastAsia="Times New Roman"/>
          <w:szCs w:val="24"/>
        </w:rPr>
        <w:t>Ερωτώ πολύ απλά για ποιον λόγο συνεχίζουν οι τράπεζες να θεωρούν ως δικές τους τις απαιτήσεις κα</w:t>
      </w:r>
      <w:r>
        <w:rPr>
          <w:rFonts w:eastAsia="Times New Roman"/>
          <w:szCs w:val="24"/>
        </w:rPr>
        <w:t>τά των δανειοληπτών με κόκκινα δάνεια, όταν τα δάνεια αυτά εξοφλήθηκαν από τρίτο νομικό πρόσωπο και επομένως</w:t>
      </w:r>
      <w:r>
        <w:rPr>
          <w:rFonts w:eastAsia="Times New Roman"/>
          <w:szCs w:val="24"/>
        </w:rPr>
        <w:t>,</w:t>
      </w:r>
      <w:r>
        <w:rPr>
          <w:rFonts w:eastAsia="Times New Roman"/>
          <w:szCs w:val="24"/>
        </w:rPr>
        <w:t xml:space="preserve"> ο μόνος δικαιούχος να ενεργήσει για την είσπραξη των απαιτήσεων αυτών είναι πλέον το Ταμείο Χρηματοπιστωτικής Σταθερότητας. Για ποιον λόγο οι τράπ</w:t>
      </w:r>
      <w:r>
        <w:rPr>
          <w:rFonts w:eastAsia="Times New Roman"/>
          <w:szCs w:val="24"/>
        </w:rPr>
        <w:t xml:space="preserve">εζες εκχωρούν και πωλούν τις απαιτήσεις αυτές; Πληρώθηκαν τα δάνεια αυτά, τα πληρώσαμε. Ποιες είναι οι </w:t>
      </w:r>
      <w:r>
        <w:rPr>
          <w:rFonts w:eastAsia="Times New Roman"/>
          <w:szCs w:val="24"/>
        </w:rPr>
        <w:lastRenderedPageBreak/>
        <w:t>τράπεζες που τα πήραν επιτέλους; Τι πήραν; Γιατί τα πήραν; Κάποτε πρέπει να απαντηθούν κάποια πράγματα</w:t>
      </w:r>
      <w:r>
        <w:rPr>
          <w:rFonts w:eastAsia="Times New Roman"/>
          <w:szCs w:val="24"/>
        </w:rPr>
        <w:t>,</w:t>
      </w:r>
      <w:r>
        <w:rPr>
          <w:rFonts w:eastAsia="Times New Roman"/>
          <w:szCs w:val="24"/>
        </w:rPr>
        <w:t xml:space="preserve"> σ’ αυτήν εδώ τη χώρα. </w:t>
      </w:r>
    </w:p>
    <w:p w14:paraId="120F8B09" w14:textId="77777777" w:rsidR="0086761A" w:rsidRDefault="00427452">
      <w:pPr>
        <w:spacing w:line="600" w:lineRule="auto"/>
        <w:ind w:firstLine="720"/>
        <w:contextualSpacing/>
        <w:jc w:val="both"/>
        <w:rPr>
          <w:rFonts w:eastAsia="Times New Roman"/>
          <w:szCs w:val="24"/>
        </w:rPr>
      </w:pPr>
      <w:r>
        <w:rPr>
          <w:rFonts w:eastAsia="Times New Roman"/>
          <w:szCs w:val="24"/>
        </w:rPr>
        <w:t>Πώς θα γίνουν δημόσιες επε</w:t>
      </w:r>
      <w:r>
        <w:rPr>
          <w:rFonts w:eastAsia="Times New Roman"/>
          <w:szCs w:val="24"/>
        </w:rPr>
        <w:t>νδύσεις, όταν έχει επιβληθεί στη χώρα</w:t>
      </w:r>
      <w:r>
        <w:rPr>
          <w:rFonts w:eastAsia="Times New Roman"/>
          <w:szCs w:val="24"/>
        </w:rPr>
        <w:t>,</w:t>
      </w:r>
      <w:r>
        <w:rPr>
          <w:rFonts w:eastAsia="Times New Roman"/>
          <w:szCs w:val="24"/>
        </w:rPr>
        <w:t xml:space="preserve"> μέσω των μνημονίων η υποχρέωση να παρουσιάζει μέχρι το 2060 και βάλε</w:t>
      </w:r>
      <w:r>
        <w:rPr>
          <w:rFonts w:eastAsia="Times New Roman"/>
          <w:szCs w:val="24"/>
        </w:rPr>
        <w:t>,</w:t>
      </w:r>
      <w:r>
        <w:rPr>
          <w:rFonts w:eastAsia="Times New Roman"/>
          <w:szCs w:val="24"/>
        </w:rPr>
        <w:t xml:space="preserve"> θηριώδη δημοσιονομικά πλεονάσματα; Προφανώς</w:t>
      </w:r>
      <w:r>
        <w:rPr>
          <w:rFonts w:eastAsia="Times New Roman"/>
          <w:szCs w:val="24"/>
        </w:rPr>
        <w:t>,</w:t>
      </w:r>
      <w:r>
        <w:rPr>
          <w:rFonts w:eastAsia="Times New Roman"/>
          <w:szCs w:val="24"/>
        </w:rPr>
        <w:t xml:space="preserve"> οι ελληνικές επιχειρήσεις πρέπει να αγοραστούν από ξένες. Έχουν τα χρέη και πρέπει να φύγουν από τη μέ</w:t>
      </w:r>
      <w:r>
        <w:rPr>
          <w:rFonts w:eastAsia="Times New Roman"/>
          <w:szCs w:val="24"/>
        </w:rPr>
        <w:t xml:space="preserve">ση. Πού οδηγεί η κατάσταση αυτή; Ο ελληνικός λαός παρακολουθεί με αμηχανία όσα εκτυλίσσονται μπροστά στα μάτια του. </w:t>
      </w:r>
    </w:p>
    <w:p w14:paraId="120F8B0A" w14:textId="77777777" w:rsidR="0086761A" w:rsidRDefault="00427452">
      <w:pPr>
        <w:spacing w:line="600" w:lineRule="auto"/>
        <w:ind w:firstLine="720"/>
        <w:contextualSpacing/>
        <w:jc w:val="both"/>
        <w:rPr>
          <w:rFonts w:eastAsia="Times New Roman"/>
          <w:szCs w:val="24"/>
        </w:rPr>
      </w:pPr>
      <w:r>
        <w:rPr>
          <w:rFonts w:eastAsia="Times New Roman"/>
          <w:szCs w:val="24"/>
        </w:rPr>
        <w:t>Όμως, δεν είναι το οικονομικό αυτό που θα σας ρίξει, αυτό που θα σας δημιουργήσει προβλήματα. Είναι η εθνοκτόνος πολιτική σας και κυρίως το</w:t>
      </w:r>
      <w:r>
        <w:rPr>
          <w:rFonts w:eastAsia="Times New Roman"/>
          <w:szCs w:val="24"/>
        </w:rPr>
        <w:t xml:space="preserve"> κοινωνικό ξεχαρβάλωμα. Γυρίστε τις γειτονιές, πηγαίνετε στην επαρχία, δείτε τι γίνεται εκεί. Υπάρχει τεράστιο πρόβλημα. Τα ελεγχόμενα μαζικά μέσα ενημέρωσης βομβαρδίζουν τον λαό μας και τον βομβάρδισαν τόσο καιρό με τον φόβο του ευρώ, ότι δηλαδή η έξοδος </w:t>
      </w:r>
      <w:r>
        <w:rPr>
          <w:rFonts w:eastAsia="Times New Roman"/>
          <w:szCs w:val="24"/>
        </w:rPr>
        <w:t>από το ευρώ θα έφερνε καταστροφή. Και η παραμονή τι μας έφερε; Σωτηρία; Ούτε στην καθημερινότητά μας ούτε κάπου αλλού δεν την έφερε.</w:t>
      </w:r>
    </w:p>
    <w:p w14:paraId="120F8B0B" w14:textId="77777777" w:rsidR="0086761A" w:rsidRDefault="00427452">
      <w:pPr>
        <w:spacing w:line="600" w:lineRule="auto"/>
        <w:ind w:firstLine="720"/>
        <w:contextualSpacing/>
        <w:jc w:val="both"/>
        <w:rPr>
          <w:rFonts w:eastAsia="Times New Roman"/>
          <w:szCs w:val="24"/>
        </w:rPr>
      </w:pPr>
      <w:r>
        <w:rPr>
          <w:rFonts w:eastAsia="Times New Roman"/>
          <w:szCs w:val="24"/>
        </w:rPr>
        <w:t>Η Ελλάδα δεν έχει στα χέρια της ουσιαστικά εργαλεία</w:t>
      </w:r>
      <w:r>
        <w:rPr>
          <w:rFonts w:eastAsia="Times New Roman"/>
          <w:szCs w:val="24"/>
        </w:rPr>
        <w:t>,</w:t>
      </w:r>
      <w:r>
        <w:rPr>
          <w:rFonts w:eastAsia="Times New Roman"/>
          <w:szCs w:val="24"/>
        </w:rPr>
        <w:t xml:space="preserve"> για να χαράξει μια δική της εθνική πολιτική και στρατηγική. Αναμένει τ</w:t>
      </w:r>
      <w:r>
        <w:rPr>
          <w:rFonts w:eastAsia="Times New Roman"/>
          <w:szCs w:val="24"/>
        </w:rPr>
        <w:t xml:space="preserve">ις επιταγές των ξένων, αυτών που θέλουν μια φτωχοποιημένη, υποδουλωμένη και αλλοτριωμένη Ελλάδα. Αυτό είναι ένα πάρα πολύ μεγάλο ερώτημα προς τον ελληνικό λαό. Αυτό θέλει; </w:t>
      </w:r>
    </w:p>
    <w:p w14:paraId="120F8B0C" w14:textId="77777777" w:rsidR="0086761A" w:rsidRDefault="00427452">
      <w:pPr>
        <w:spacing w:line="600" w:lineRule="auto"/>
        <w:ind w:firstLine="720"/>
        <w:contextualSpacing/>
        <w:jc w:val="both"/>
        <w:rPr>
          <w:rFonts w:eastAsia="Times New Roman"/>
          <w:szCs w:val="24"/>
        </w:rPr>
      </w:pPr>
      <w:r>
        <w:rPr>
          <w:rFonts w:eastAsia="Times New Roman"/>
          <w:szCs w:val="24"/>
        </w:rPr>
        <w:lastRenderedPageBreak/>
        <w:t>Το πολιτικό βούλιαγμα είναι και βούλιαγμα κοινωνικό. Μισθωτοί, μικρομεσαίοι, όλοι π</w:t>
      </w:r>
      <w:r>
        <w:rPr>
          <w:rFonts w:eastAsia="Times New Roman"/>
          <w:szCs w:val="24"/>
        </w:rPr>
        <w:t xml:space="preserve">νίγονται από την αμείλικτη καθημερινότητα της ανεργίας, των φόρων, των χαμηλών μισθών. </w:t>
      </w:r>
    </w:p>
    <w:p w14:paraId="120F8B0D" w14:textId="77777777" w:rsidR="0086761A" w:rsidRDefault="00427452">
      <w:pPr>
        <w:spacing w:line="600" w:lineRule="auto"/>
        <w:ind w:firstLine="720"/>
        <w:contextualSpacing/>
        <w:jc w:val="both"/>
        <w:rPr>
          <w:rFonts w:eastAsia="Times New Roman"/>
          <w:szCs w:val="24"/>
        </w:rPr>
      </w:pPr>
      <w:r>
        <w:rPr>
          <w:rFonts w:eastAsia="Times New Roman"/>
          <w:szCs w:val="24"/>
        </w:rPr>
        <w:t>Όμως, βλέποντάς τα όλα αυτά, ο κόσμος δεν έχει διέξοδο. Κανένα κόμμα δεν τους προσφέρει το κάτι άλλο, δεν τους προσφέρει μια διέξοδο. Ο κ. Μητσοτάκης είναι ένας σχετικά</w:t>
      </w:r>
      <w:r>
        <w:rPr>
          <w:rFonts w:eastAsia="Times New Roman"/>
          <w:szCs w:val="24"/>
        </w:rPr>
        <w:t xml:space="preserve"> εύκολος αντίπαλος για εσάς. Ίσως το σύστημα έτσι ήθελε. Ποιος ξέρει; Επενδύσεις δεν υπάρχουν, η κατανάλωση είναι αδύναμη και θα γίνει χειρότερη με νέους φόρους, με περικοπές. Το τραπεζικό σύστημα δεν έχει τη δυνατότητα να διευρύνει πιστώσεις. Η κρατική μη</w:t>
      </w:r>
      <w:r>
        <w:rPr>
          <w:rFonts w:eastAsia="Times New Roman"/>
          <w:szCs w:val="24"/>
        </w:rPr>
        <w:t xml:space="preserve">χανή απορρυθμίστηκε. Μισθωτοί και μικρομεσαίοι, μετά από τόσα χρόνια και τόσους αγώνες σωτηρίας, ακούνε για μεταρρυθμίσεις και τους πιάνει τρόμος, γιατί κάθε φορά που ακούστηκε σ’ αυτήν τη χώρα η λέξη «μεταρρύθμιση», ήρθαν και άλλα δεινά. </w:t>
      </w:r>
    </w:p>
    <w:p w14:paraId="120F8B0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Ελλάδα έχει</w:t>
      </w:r>
      <w:r w:rsidRPr="008E59D7">
        <w:rPr>
          <w:rFonts w:eastAsia="Times New Roman" w:cs="Times New Roman"/>
          <w:szCs w:val="24"/>
        </w:rPr>
        <w:t xml:space="preserve"> αλλάξει</w:t>
      </w:r>
      <w:r>
        <w:rPr>
          <w:rFonts w:eastAsia="Times New Roman" w:cs="Times New Roman"/>
          <w:szCs w:val="24"/>
        </w:rPr>
        <w:t xml:space="preserve">, κυρίες και κύριοι, και έχει αλλάξει </w:t>
      </w:r>
      <w:r w:rsidRPr="008E59D7">
        <w:rPr>
          <w:rFonts w:eastAsia="Times New Roman" w:cs="Times New Roman"/>
          <w:szCs w:val="24"/>
        </w:rPr>
        <w:t>προς το χειρότερο</w:t>
      </w:r>
      <w:r>
        <w:rPr>
          <w:rFonts w:eastAsia="Times New Roman" w:cs="Times New Roman"/>
          <w:szCs w:val="24"/>
        </w:rPr>
        <w:t>.</w:t>
      </w:r>
      <w:r w:rsidRPr="008E59D7">
        <w:rPr>
          <w:rFonts w:eastAsia="Times New Roman" w:cs="Times New Roman"/>
          <w:szCs w:val="24"/>
        </w:rPr>
        <w:t xml:space="preserve"> Τα μνημόνια μετέτρεψαν τη χώρα μας σε ένα βαλκανικό κρατίδιο</w:t>
      </w:r>
      <w:r>
        <w:rPr>
          <w:rFonts w:eastAsia="Times New Roman" w:cs="Times New Roman"/>
          <w:szCs w:val="24"/>
        </w:rPr>
        <w:t>,</w:t>
      </w:r>
      <w:r w:rsidRPr="008E59D7">
        <w:rPr>
          <w:rFonts w:eastAsia="Times New Roman" w:cs="Times New Roman"/>
          <w:szCs w:val="24"/>
        </w:rPr>
        <w:t xml:space="preserve"> χωρίς υπόσταση</w:t>
      </w:r>
      <w:r>
        <w:rPr>
          <w:rFonts w:eastAsia="Times New Roman" w:cs="Times New Roman"/>
          <w:szCs w:val="24"/>
        </w:rPr>
        <w:t>.</w:t>
      </w:r>
      <w:r w:rsidRPr="008E59D7">
        <w:rPr>
          <w:rFonts w:eastAsia="Times New Roman" w:cs="Times New Roman"/>
          <w:szCs w:val="24"/>
        </w:rPr>
        <w:t xml:space="preserve"> Φάνηκε </w:t>
      </w:r>
      <w:r>
        <w:rPr>
          <w:rFonts w:eastAsia="Times New Roman" w:cs="Times New Roman"/>
          <w:szCs w:val="24"/>
        </w:rPr>
        <w:t xml:space="preserve">αυτό στο μεταναστευτικό. </w:t>
      </w:r>
      <w:r w:rsidRPr="008E59D7">
        <w:rPr>
          <w:rFonts w:eastAsia="Times New Roman" w:cs="Times New Roman"/>
          <w:szCs w:val="24"/>
        </w:rPr>
        <w:t>Οι μισθοί εξανεμίζονται</w:t>
      </w:r>
      <w:r>
        <w:rPr>
          <w:rFonts w:eastAsia="Times New Roman" w:cs="Times New Roman"/>
          <w:szCs w:val="24"/>
        </w:rPr>
        <w:t>,</w:t>
      </w:r>
      <w:r w:rsidRPr="008E59D7">
        <w:rPr>
          <w:rFonts w:eastAsia="Times New Roman" w:cs="Times New Roman"/>
          <w:szCs w:val="24"/>
        </w:rPr>
        <w:t xml:space="preserve"> πριν φτάσουν καν στο σπίτι</w:t>
      </w:r>
      <w:r>
        <w:rPr>
          <w:rFonts w:eastAsia="Times New Roman" w:cs="Times New Roman"/>
          <w:szCs w:val="24"/>
        </w:rPr>
        <w:t>.</w:t>
      </w:r>
      <w:r w:rsidRPr="008E59D7">
        <w:rPr>
          <w:rFonts w:eastAsia="Times New Roman" w:cs="Times New Roman"/>
          <w:szCs w:val="24"/>
        </w:rPr>
        <w:t xml:space="preserve"> Έχουμε τα ακριβότερα σούπερ </w:t>
      </w:r>
      <w:r w:rsidRPr="008E59D7">
        <w:rPr>
          <w:rFonts w:eastAsia="Times New Roman" w:cs="Times New Roman"/>
          <w:szCs w:val="24"/>
        </w:rPr>
        <w:t>μάρκετ</w:t>
      </w:r>
      <w:r>
        <w:rPr>
          <w:rFonts w:eastAsia="Times New Roman" w:cs="Times New Roman"/>
          <w:szCs w:val="24"/>
        </w:rPr>
        <w:t>.</w:t>
      </w:r>
      <w:r w:rsidRPr="008E59D7">
        <w:rPr>
          <w:rFonts w:eastAsia="Times New Roman" w:cs="Times New Roman"/>
          <w:szCs w:val="24"/>
        </w:rPr>
        <w:t xml:space="preserve"> Το καταλαβαίνετε αυτό</w:t>
      </w:r>
      <w:r>
        <w:rPr>
          <w:rFonts w:eastAsia="Times New Roman" w:cs="Times New Roman"/>
          <w:szCs w:val="24"/>
        </w:rPr>
        <w:t>;</w:t>
      </w:r>
      <w:r w:rsidRPr="008E59D7">
        <w:rPr>
          <w:rFonts w:eastAsia="Times New Roman" w:cs="Times New Roman"/>
          <w:szCs w:val="24"/>
        </w:rPr>
        <w:t xml:space="preserve"> Δουλεύουν τα παιδιά μας για 20 ευρώ την ημέρα</w:t>
      </w:r>
      <w:r>
        <w:rPr>
          <w:rFonts w:eastAsia="Times New Roman" w:cs="Times New Roman"/>
          <w:szCs w:val="24"/>
        </w:rPr>
        <w:t>. Τα 20 ευρώ την ημέ</w:t>
      </w:r>
      <w:r w:rsidRPr="008E59D7">
        <w:rPr>
          <w:rFonts w:eastAsia="Times New Roman" w:cs="Times New Roman"/>
          <w:szCs w:val="24"/>
        </w:rPr>
        <w:t>ρα</w:t>
      </w:r>
      <w:r>
        <w:rPr>
          <w:rFonts w:eastAsia="Times New Roman" w:cs="Times New Roman"/>
          <w:szCs w:val="24"/>
        </w:rPr>
        <w:t>,</w:t>
      </w:r>
      <w:r w:rsidRPr="008E59D7">
        <w:rPr>
          <w:rFonts w:eastAsia="Times New Roman" w:cs="Times New Roman"/>
          <w:szCs w:val="24"/>
        </w:rPr>
        <w:t xml:space="preserve"> με τις τιμές που </w:t>
      </w:r>
      <w:r>
        <w:rPr>
          <w:rFonts w:eastAsia="Times New Roman" w:cs="Times New Roman"/>
          <w:szCs w:val="24"/>
        </w:rPr>
        <w:t>υπάρχουν στα</w:t>
      </w:r>
      <w:r w:rsidRPr="008E59D7">
        <w:rPr>
          <w:rFonts w:eastAsia="Times New Roman" w:cs="Times New Roman"/>
          <w:szCs w:val="24"/>
        </w:rPr>
        <w:t xml:space="preserve"> σούπερ μάρκετ και στις αγορές</w:t>
      </w:r>
      <w:r>
        <w:rPr>
          <w:rFonts w:eastAsia="Times New Roman" w:cs="Times New Roman"/>
          <w:szCs w:val="24"/>
        </w:rPr>
        <w:t>,</w:t>
      </w:r>
      <w:r w:rsidRPr="008E59D7">
        <w:rPr>
          <w:rFonts w:eastAsia="Times New Roman" w:cs="Times New Roman"/>
          <w:szCs w:val="24"/>
        </w:rPr>
        <w:t xml:space="preserve"> είναι ένα πιάτο φαΐ για όλη την οικογένεια</w:t>
      </w:r>
      <w:r>
        <w:rPr>
          <w:rFonts w:eastAsia="Times New Roman" w:cs="Times New Roman"/>
          <w:szCs w:val="24"/>
        </w:rPr>
        <w:t>.</w:t>
      </w:r>
      <w:r w:rsidRPr="008E59D7">
        <w:rPr>
          <w:rFonts w:eastAsia="Times New Roman" w:cs="Times New Roman"/>
          <w:szCs w:val="24"/>
        </w:rPr>
        <w:t xml:space="preserve"> Ούτε ζώα</w:t>
      </w:r>
      <w:r>
        <w:rPr>
          <w:rFonts w:eastAsia="Times New Roman" w:cs="Times New Roman"/>
          <w:szCs w:val="24"/>
        </w:rPr>
        <w:t xml:space="preserve"> </w:t>
      </w:r>
      <w:r w:rsidRPr="008E59D7">
        <w:rPr>
          <w:rFonts w:eastAsia="Times New Roman" w:cs="Times New Roman"/>
          <w:szCs w:val="24"/>
        </w:rPr>
        <w:t>ούτε υποζύγια δεν το κάνουν αυτό</w:t>
      </w:r>
      <w:r>
        <w:rPr>
          <w:rFonts w:eastAsia="Times New Roman" w:cs="Times New Roman"/>
          <w:szCs w:val="24"/>
        </w:rPr>
        <w:t>,</w:t>
      </w:r>
      <w:r w:rsidRPr="008E59D7">
        <w:rPr>
          <w:rFonts w:eastAsia="Times New Roman" w:cs="Times New Roman"/>
          <w:szCs w:val="24"/>
        </w:rPr>
        <w:t xml:space="preserve"> να δουλεύουν για ένα πιάτο φαΐ</w:t>
      </w:r>
      <w:r>
        <w:rPr>
          <w:rFonts w:eastAsia="Times New Roman" w:cs="Times New Roman"/>
          <w:szCs w:val="24"/>
        </w:rPr>
        <w:t>.</w:t>
      </w:r>
      <w:r w:rsidRPr="008E59D7">
        <w:rPr>
          <w:rFonts w:eastAsia="Times New Roman" w:cs="Times New Roman"/>
          <w:szCs w:val="24"/>
        </w:rPr>
        <w:t xml:space="preserve"> </w:t>
      </w:r>
    </w:p>
    <w:p w14:paraId="120F8B0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Ε΄ Αντιπρόεδρος της Βουλής κ. </w:t>
      </w:r>
      <w:r w:rsidRPr="00590176">
        <w:rPr>
          <w:rFonts w:eastAsia="Times New Roman" w:cs="Times New Roman"/>
          <w:b/>
          <w:szCs w:val="24"/>
        </w:rPr>
        <w:t>ΔΗΜΗΤΡΙΟΣ ΚΡΕΜΑΣΤΙΝΟΣ</w:t>
      </w:r>
      <w:r>
        <w:rPr>
          <w:rFonts w:eastAsia="Times New Roman" w:cs="Times New Roman"/>
          <w:szCs w:val="24"/>
        </w:rPr>
        <w:t xml:space="preserve">) </w:t>
      </w:r>
    </w:p>
    <w:p w14:paraId="120F8B10"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Ο αγώνας των εργαζομένων έγινε τελικά αγώνας αλληλοεξόντωσης</w:t>
      </w:r>
      <w:r>
        <w:rPr>
          <w:rFonts w:eastAsia="Times New Roman" w:cs="Times New Roman"/>
          <w:szCs w:val="24"/>
        </w:rPr>
        <w:t xml:space="preserve">. Κλείσαμε το δυστυχισμένο </w:t>
      </w:r>
      <w:r w:rsidRPr="008E59D7">
        <w:rPr>
          <w:rFonts w:eastAsia="Times New Roman" w:cs="Times New Roman"/>
          <w:szCs w:val="24"/>
        </w:rPr>
        <w:t xml:space="preserve">κόσμο </w:t>
      </w:r>
      <w:r>
        <w:rPr>
          <w:rFonts w:eastAsia="Times New Roman" w:cs="Times New Roman"/>
          <w:szCs w:val="24"/>
        </w:rPr>
        <w:t>-</w:t>
      </w:r>
      <w:r w:rsidRPr="008E59D7">
        <w:rPr>
          <w:rFonts w:eastAsia="Times New Roman" w:cs="Times New Roman"/>
          <w:szCs w:val="24"/>
        </w:rPr>
        <w:t>και μιλάω στο πρώτο πλη</w:t>
      </w:r>
      <w:r w:rsidRPr="008E59D7">
        <w:rPr>
          <w:rFonts w:eastAsia="Times New Roman" w:cs="Times New Roman"/>
          <w:szCs w:val="24"/>
        </w:rPr>
        <w:t>θυντικό</w:t>
      </w:r>
      <w:r>
        <w:rPr>
          <w:rFonts w:eastAsia="Times New Roman" w:cs="Times New Roman"/>
          <w:szCs w:val="24"/>
        </w:rPr>
        <w:t>, γιατί ό</w:t>
      </w:r>
      <w:r w:rsidRPr="008E59D7">
        <w:rPr>
          <w:rFonts w:eastAsia="Times New Roman" w:cs="Times New Roman"/>
          <w:szCs w:val="24"/>
        </w:rPr>
        <w:t>λοι έχουμε ευθύνη</w:t>
      </w:r>
      <w:r>
        <w:rPr>
          <w:rFonts w:eastAsia="Times New Roman" w:cs="Times New Roman"/>
          <w:szCs w:val="24"/>
        </w:rPr>
        <w:t>-</w:t>
      </w:r>
      <w:r w:rsidRPr="008E59D7">
        <w:rPr>
          <w:rFonts w:eastAsia="Times New Roman" w:cs="Times New Roman"/>
          <w:szCs w:val="24"/>
        </w:rPr>
        <w:t xml:space="preserve"> στα σπίτια του να βλέπει αυτά τα κανάλια </w:t>
      </w:r>
      <w:r>
        <w:rPr>
          <w:rFonts w:eastAsia="Times New Roman" w:cs="Times New Roman"/>
          <w:szCs w:val="24"/>
        </w:rPr>
        <w:t>-</w:t>
      </w:r>
      <w:r w:rsidRPr="008E59D7">
        <w:rPr>
          <w:rFonts w:eastAsia="Times New Roman" w:cs="Times New Roman"/>
          <w:szCs w:val="24"/>
        </w:rPr>
        <w:t xml:space="preserve">να </w:t>
      </w:r>
      <w:r>
        <w:rPr>
          <w:rFonts w:eastAsia="Times New Roman" w:cs="Times New Roman"/>
          <w:szCs w:val="24"/>
        </w:rPr>
        <w:t xml:space="preserve">μην </w:t>
      </w:r>
      <w:r w:rsidRPr="008E59D7">
        <w:rPr>
          <w:rFonts w:eastAsia="Times New Roman" w:cs="Times New Roman"/>
          <w:szCs w:val="24"/>
        </w:rPr>
        <w:t xml:space="preserve">πω </w:t>
      </w:r>
      <w:r>
        <w:rPr>
          <w:rFonts w:eastAsia="Times New Roman" w:cs="Times New Roman"/>
          <w:szCs w:val="24"/>
        </w:rPr>
        <w:t xml:space="preserve">τώρα </w:t>
      </w:r>
      <w:r w:rsidRPr="008E59D7">
        <w:rPr>
          <w:rFonts w:eastAsia="Times New Roman" w:cs="Times New Roman"/>
          <w:szCs w:val="24"/>
        </w:rPr>
        <w:t>καμ</w:t>
      </w:r>
      <w:r>
        <w:rPr>
          <w:rFonts w:eastAsia="Times New Roman" w:cs="Times New Roman"/>
          <w:szCs w:val="24"/>
        </w:rPr>
        <w:t>μ</w:t>
      </w:r>
      <w:r w:rsidRPr="008E59D7">
        <w:rPr>
          <w:rFonts w:eastAsia="Times New Roman" w:cs="Times New Roman"/>
          <w:szCs w:val="24"/>
        </w:rPr>
        <w:t>ιά κουβέντα</w:t>
      </w:r>
      <w:r>
        <w:rPr>
          <w:rFonts w:eastAsia="Times New Roman" w:cs="Times New Roman"/>
          <w:szCs w:val="24"/>
        </w:rPr>
        <w:t>-</w:t>
      </w:r>
      <w:r w:rsidRPr="008E59D7">
        <w:rPr>
          <w:rFonts w:eastAsia="Times New Roman" w:cs="Times New Roman"/>
          <w:szCs w:val="24"/>
        </w:rPr>
        <w:t xml:space="preserve"> και η μόνη επένδυση που βλέπουμε γύρω μας</w:t>
      </w:r>
      <w:r w:rsidRPr="004A3110">
        <w:rPr>
          <w:rFonts w:eastAsia="Times New Roman" w:cs="Times New Roman"/>
          <w:szCs w:val="24"/>
        </w:rPr>
        <w:t>,</w:t>
      </w:r>
      <w:r w:rsidRPr="008E59D7">
        <w:rPr>
          <w:rFonts w:eastAsia="Times New Roman" w:cs="Times New Roman"/>
          <w:szCs w:val="24"/>
        </w:rPr>
        <w:t xml:space="preserve"> ποια είναι</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 xml:space="preserve">Ποτά, </w:t>
      </w:r>
      <w:r w:rsidRPr="008E59D7">
        <w:rPr>
          <w:rFonts w:eastAsia="Times New Roman" w:cs="Times New Roman"/>
          <w:szCs w:val="24"/>
        </w:rPr>
        <w:t>καφέδες</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κουλούρια και ξαπλώστρες στις παραλίε</w:t>
      </w:r>
      <w:r w:rsidRPr="008E59D7">
        <w:rPr>
          <w:rFonts w:eastAsia="Times New Roman" w:cs="Times New Roman"/>
          <w:szCs w:val="24"/>
        </w:rPr>
        <w:t>ς</w:t>
      </w:r>
      <w:r>
        <w:rPr>
          <w:rFonts w:eastAsia="Times New Roman" w:cs="Times New Roman"/>
          <w:szCs w:val="24"/>
        </w:rPr>
        <w:t>.</w:t>
      </w:r>
      <w:r w:rsidRPr="008E59D7">
        <w:rPr>
          <w:rFonts w:eastAsia="Times New Roman" w:cs="Times New Roman"/>
          <w:szCs w:val="24"/>
        </w:rPr>
        <w:t xml:space="preserve"> Ξεπουλήσετε το δημόσιο κεφάλαιο</w:t>
      </w:r>
      <w:r>
        <w:rPr>
          <w:rFonts w:eastAsia="Times New Roman" w:cs="Times New Roman"/>
          <w:szCs w:val="24"/>
        </w:rPr>
        <w:t>,</w:t>
      </w:r>
      <w:r w:rsidRPr="008E59D7">
        <w:rPr>
          <w:rFonts w:eastAsia="Times New Roman" w:cs="Times New Roman"/>
          <w:szCs w:val="24"/>
        </w:rPr>
        <w:t xml:space="preserve"> τη δ</w:t>
      </w:r>
      <w:r w:rsidRPr="008E59D7">
        <w:rPr>
          <w:rFonts w:eastAsia="Times New Roman" w:cs="Times New Roman"/>
          <w:szCs w:val="24"/>
        </w:rPr>
        <w:t>ημόσια περιουσία</w:t>
      </w:r>
      <w:r>
        <w:rPr>
          <w:rFonts w:eastAsia="Times New Roman" w:cs="Times New Roman"/>
          <w:szCs w:val="24"/>
        </w:rPr>
        <w:t>.</w:t>
      </w:r>
      <w:r w:rsidRPr="008E59D7">
        <w:rPr>
          <w:rFonts w:eastAsia="Times New Roman" w:cs="Times New Roman"/>
          <w:szCs w:val="24"/>
        </w:rPr>
        <w:t xml:space="preserve"> Ο Έλληνας δεν έχει τίποτα πλέον</w:t>
      </w:r>
      <w:r>
        <w:rPr>
          <w:rFonts w:eastAsia="Times New Roman" w:cs="Times New Roman"/>
          <w:szCs w:val="24"/>
        </w:rPr>
        <w:t>.</w:t>
      </w:r>
      <w:r w:rsidRPr="008E59D7">
        <w:rPr>
          <w:rFonts w:eastAsia="Times New Roman" w:cs="Times New Roman"/>
          <w:szCs w:val="24"/>
        </w:rPr>
        <w:t xml:space="preserve"> </w:t>
      </w:r>
    </w:p>
    <w:p w14:paraId="120F8B11"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 xml:space="preserve">Λύση </w:t>
      </w:r>
      <w:r>
        <w:rPr>
          <w:rFonts w:eastAsia="Times New Roman" w:cs="Times New Roman"/>
          <w:szCs w:val="24"/>
        </w:rPr>
        <w:t>δεν είναι, κυρίες και κύριοι, μια εικονική αύξηση τ</w:t>
      </w:r>
      <w:r w:rsidRPr="008E59D7">
        <w:rPr>
          <w:rFonts w:eastAsia="Times New Roman" w:cs="Times New Roman"/>
          <w:szCs w:val="24"/>
        </w:rPr>
        <w:t>ου μισθού</w:t>
      </w:r>
      <w:r>
        <w:rPr>
          <w:rFonts w:eastAsia="Times New Roman" w:cs="Times New Roman"/>
          <w:szCs w:val="24"/>
        </w:rPr>
        <w:t>, ό</w:t>
      </w:r>
      <w:r w:rsidRPr="008E59D7">
        <w:rPr>
          <w:rFonts w:eastAsia="Times New Roman" w:cs="Times New Roman"/>
          <w:szCs w:val="24"/>
        </w:rPr>
        <w:t>πως λένε οι φιλελεύθεροι</w:t>
      </w:r>
      <w:r>
        <w:rPr>
          <w:rFonts w:eastAsia="Times New Roman" w:cs="Times New Roman"/>
          <w:szCs w:val="24"/>
        </w:rPr>
        <w:t>,</w:t>
      </w:r>
      <w:r w:rsidRPr="008E59D7">
        <w:rPr>
          <w:rFonts w:eastAsia="Times New Roman" w:cs="Times New Roman"/>
          <w:szCs w:val="24"/>
        </w:rPr>
        <w:t xml:space="preserve"> αλλά ούτε και οι απαιτήσεις των </w:t>
      </w:r>
      <w:r>
        <w:rPr>
          <w:rFonts w:eastAsia="Times New Roman" w:cs="Times New Roman"/>
          <w:szCs w:val="24"/>
        </w:rPr>
        <w:t xml:space="preserve">ουτοπιστών της Κομμουνιστικής </w:t>
      </w:r>
      <w:r w:rsidRPr="008E59D7">
        <w:rPr>
          <w:rFonts w:eastAsia="Times New Roman" w:cs="Times New Roman"/>
          <w:szCs w:val="24"/>
        </w:rPr>
        <w:t>Αριστεράς</w:t>
      </w:r>
      <w:r>
        <w:rPr>
          <w:rFonts w:eastAsia="Times New Roman" w:cs="Times New Roman"/>
          <w:szCs w:val="24"/>
        </w:rPr>
        <w:t xml:space="preserve"> και </w:t>
      </w:r>
      <w:r w:rsidRPr="008E59D7">
        <w:rPr>
          <w:rFonts w:eastAsia="Times New Roman" w:cs="Times New Roman"/>
          <w:szCs w:val="24"/>
        </w:rPr>
        <w:t>της δικής σας Αριστεράς</w:t>
      </w:r>
      <w:r>
        <w:rPr>
          <w:rFonts w:eastAsia="Times New Roman" w:cs="Times New Roman"/>
          <w:szCs w:val="24"/>
        </w:rPr>
        <w:t>.</w:t>
      </w:r>
      <w:r w:rsidRPr="008E59D7">
        <w:rPr>
          <w:rFonts w:eastAsia="Times New Roman" w:cs="Times New Roman"/>
          <w:szCs w:val="24"/>
        </w:rPr>
        <w:t xml:space="preserve"> Λύση είνα</w:t>
      </w:r>
      <w:r w:rsidRPr="008E59D7">
        <w:rPr>
          <w:rFonts w:eastAsia="Times New Roman" w:cs="Times New Roman"/>
          <w:szCs w:val="24"/>
        </w:rPr>
        <w:t xml:space="preserve">ι η πάταξη της </w:t>
      </w:r>
      <w:r>
        <w:rPr>
          <w:rFonts w:eastAsia="Times New Roman" w:cs="Times New Roman"/>
          <w:szCs w:val="24"/>
        </w:rPr>
        <w:t>αισχροκέρδειας</w:t>
      </w:r>
      <w:r w:rsidRPr="004A3110">
        <w:rPr>
          <w:rFonts w:eastAsia="Times New Roman" w:cs="Times New Roman"/>
          <w:szCs w:val="24"/>
        </w:rPr>
        <w:t>,</w:t>
      </w:r>
      <w:r>
        <w:rPr>
          <w:rFonts w:eastAsia="Times New Roman" w:cs="Times New Roman"/>
          <w:szCs w:val="24"/>
        </w:rPr>
        <w:t xml:space="preserve"> γιατί σ’</w:t>
      </w:r>
      <w:r w:rsidRPr="008E59D7">
        <w:rPr>
          <w:rFonts w:eastAsia="Times New Roman" w:cs="Times New Roman"/>
          <w:szCs w:val="24"/>
        </w:rPr>
        <w:t xml:space="preserve"> αυτή τη χώρα υπάρχει αισχροκέρδεια</w:t>
      </w:r>
      <w:r>
        <w:rPr>
          <w:rFonts w:eastAsia="Times New Roman" w:cs="Times New Roman"/>
          <w:szCs w:val="24"/>
        </w:rPr>
        <w:t>.</w:t>
      </w:r>
    </w:p>
    <w:p w14:paraId="120F8B1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χειρότερο από όλα</w:t>
      </w:r>
      <w:r>
        <w:rPr>
          <w:rFonts w:eastAsia="Times New Roman" w:cs="Times New Roman"/>
          <w:szCs w:val="24"/>
        </w:rPr>
        <w:t>,</w:t>
      </w:r>
      <w:r>
        <w:rPr>
          <w:rFonts w:eastAsia="Times New Roman" w:cs="Times New Roman"/>
          <w:szCs w:val="24"/>
        </w:rPr>
        <w:t xml:space="preserve"> είναι ότι δεν λειτουργούν</w:t>
      </w:r>
      <w:r w:rsidRPr="008E59D7">
        <w:rPr>
          <w:rFonts w:eastAsia="Times New Roman" w:cs="Times New Roman"/>
          <w:szCs w:val="24"/>
        </w:rPr>
        <w:t xml:space="preserve"> πλέον</w:t>
      </w:r>
      <w:r>
        <w:rPr>
          <w:rFonts w:eastAsia="Times New Roman" w:cs="Times New Roman"/>
          <w:szCs w:val="24"/>
        </w:rPr>
        <w:t>,</w:t>
      </w:r>
      <w:r w:rsidRPr="008E59D7">
        <w:rPr>
          <w:rFonts w:eastAsia="Times New Roman" w:cs="Times New Roman"/>
          <w:szCs w:val="24"/>
        </w:rPr>
        <w:t xml:space="preserve"> αστυνομία</w:t>
      </w:r>
      <w:r>
        <w:rPr>
          <w:rFonts w:eastAsia="Times New Roman" w:cs="Times New Roman"/>
          <w:szCs w:val="24"/>
        </w:rPr>
        <w:t xml:space="preserve"> και</w:t>
      </w:r>
      <w:r w:rsidRPr="008E59D7">
        <w:rPr>
          <w:rFonts w:eastAsia="Times New Roman" w:cs="Times New Roman"/>
          <w:szCs w:val="24"/>
        </w:rPr>
        <w:t xml:space="preserve"> στρατός</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Τώρα θα δείτε τι έχει να πάθει η</w:t>
      </w:r>
      <w:r w:rsidRPr="008E59D7">
        <w:rPr>
          <w:rFonts w:eastAsia="Times New Roman" w:cs="Times New Roman"/>
          <w:szCs w:val="24"/>
        </w:rPr>
        <w:t xml:space="preserve"> </w:t>
      </w:r>
      <w:r>
        <w:rPr>
          <w:rFonts w:eastAsia="Times New Roman" w:cs="Times New Roman"/>
          <w:szCs w:val="24"/>
        </w:rPr>
        <w:t>τ</w:t>
      </w:r>
      <w:r w:rsidRPr="008E59D7">
        <w:rPr>
          <w:rFonts w:eastAsia="Times New Roman" w:cs="Times New Roman"/>
          <w:szCs w:val="24"/>
        </w:rPr>
        <w:t xml:space="preserve">οπική </w:t>
      </w:r>
      <w:r>
        <w:rPr>
          <w:rFonts w:eastAsia="Times New Roman" w:cs="Times New Roman"/>
          <w:szCs w:val="24"/>
        </w:rPr>
        <w:t>α</w:t>
      </w:r>
      <w:r w:rsidRPr="008E59D7">
        <w:rPr>
          <w:rFonts w:eastAsia="Times New Roman" w:cs="Times New Roman"/>
          <w:szCs w:val="24"/>
        </w:rPr>
        <w:t>υτοδιοίκηση με την απλή αναλογική</w:t>
      </w:r>
      <w:r>
        <w:rPr>
          <w:rFonts w:eastAsia="Times New Roman" w:cs="Times New Roman"/>
          <w:szCs w:val="24"/>
        </w:rPr>
        <w:t xml:space="preserve">. Υπάρχει διάλυση </w:t>
      </w:r>
      <w:r w:rsidRPr="008E59D7">
        <w:rPr>
          <w:rFonts w:eastAsia="Times New Roman" w:cs="Times New Roman"/>
          <w:szCs w:val="24"/>
        </w:rPr>
        <w:t>των πάντων</w:t>
      </w:r>
      <w:r>
        <w:rPr>
          <w:rFonts w:eastAsia="Times New Roman" w:cs="Times New Roman"/>
          <w:szCs w:val="24"/>
        </w:rPr>
        <w:t>,</w:t>
      </w:r>
      <w:r w:rsidRPr="008E59D7">
        <w:rPr>
          <w:rFonts w:eastAsia="Times New Roman" w:cs="Times New Roman"/>
          <w:szCs w:val="24"/>
        </w:rPr>
        <w:t xml:space="preserve"> εθνομηδενισμός</w:t>
      </w:r>
      <w:r>
        <w:rPr>
          <w:rFonts w:eastAsia="Times New Roman" w:cs="Times New Roman"/>
          <w:szCs w:val="24"/>
        </w:rPr>
        <w:t>,</w:t>
      </w:r>
      <w:r w:rsidRPr="008E59D7">
        <w:rPr>
          <w:rFonts w:eastAsia="Times New Roman" w:cs="Times New Roman"/>
          <w:szCs w:val="24"/>
        </w:rPr>
        <w:t xml:space="preserve"> προβλήματα στην Εκκλησία</w:t>
      </w:r>
      <w:r>
        <w:rPr>
          <w:rFonts w:eastAsia="Times New Roman" w:cs="Times New Roman"/>
          <w:szCs w:val="24"/>
        </w:rPr>
        <w:t>.</w:t>
      </w:r>
      <w:r w:rsidRPr="008E59D7">
        <w:rPr>
          <w:rFonts w:eastAsia="Times New Roman" w:cs="Times New Roman"/>
          <w:szCs w:val="24"/>
        </w:rPr>
        <w:t xml:space="preserve"> Δεν είμαι θρήσκος</w:t>
      </w:r>
      <w:r>
        <w:rPr>
          <w:rFonts w:eastAsia="Times New Roman" w:cs="Times New Roman"/>
          <w:szCs w:val="24"/>
        </w:rPr>
        <w:t>,</w:t>
      </w:r>
      <w:r w:rsidRPr="008E59D7">
        <w:rPr>
          <w:rFonts w:eastAsia="Times New Roman" w:cs="Times New Roman"/>
          <w:szCs w:val="24"/>
        </w:rPr>
        <w:t xml:space="preserve"> αλλά το </w:t>
      </w:r>
      <w:r>
        <w:rPr>
          <w:rFonts w:eastAsia="Times New Roman" w:cs="Times New Roman"/>
          <w:szCs w:val="24"/>
        </w:rPr>
        <w:t>έ</w:t>
      </w:r>
      <w:r w:rsidRPr="008E59D7">
        <w:rPr>
          <w:rFonts w:eastAsia="Times New Roman" w:cs="Times New Roman"/>
          <w:szCs w:val="24"/>
        </w:rPr>
        <w:t>χω πει πολλές φορές</w:t>
      </w:r>
      <w:r>
        <w:rPr>
          <w:rFonts w:eastAsia="Times New Roman" w:cs="Times New Roman"/>
          <w:szCs w:val="24"/>
        </w:rPr>
        <w:t>, π</w:t>
      </w:r>
      <w:r w:rsidRPr="008E59D7">
        <w:rPr>
          <w:rFonts w:eastAsia="Times New Roman" w:cs="Times New Roman"/>
          <w:szCs w:val="24"/>
        </w:rPr>
        <w:t>ηγαίναμε στα χωριά μας και τ</w:t>
      </w:r>
      <w:r>
        <w:rPr>
          <w:rFonts w:eastAsia="Times New Roman" w:cs="Times New Roman"/>
          <w:szCs w:val="24"/>
        </w:rPr>
        <w:t>ι βλέπαμε τ</w:t>
      </w:r>
      <w:r w:rsidRPr="008E59D7">
        <w:rPr>
          <w:rFonts w:eastAsia="Times New Roman" w:cs="Times New Roman"/>
          <w:szCs w:val="24"/>
        </w:rPr>
        <w:t>ην Κυριακή το πρωί</w:t>
      </w:r>
      <w:r>
        <w:rPr>
          <w:rFonts w:eastAsia="Times New Roman" w:cs="Times New Roman"/>
          <w:szCs w:val="24"/>
        </w:rPr>
        <w:t>;</w:t>
      </w:r>
      <w:r w:rsidRPr="008E59D7">
        <w:rPr>
          <w:rFonts w:eastAsia="Times New Roman" w:cs="Times New Roman"/>
          <w:szCs w:val="24"/>
        </w:rPr>
        <w:t xml:space="preserve"> Ένα</w:t>
      </w:r>
      <w:r>
        <w:rPr>
          <w:rFonts w:eastAsia="Times New Roman" w:cs="Times New Roman"/>
          <w:szCs w:val="24"/>
        </w:rPr>
        <w:t>ν</w:t>
      </w:r>
      <w:r w:rsidRPr="008E59D7">
        <w:rPr>
          <w:rFonts w:eastAsia="Times New Roman" w:cs="Times New Roman"/>
          <w:szCs w:val="24"/>
        </w:rPr>
        <w:t xml:space="preserve"> παπά</w:t>
      </w:r>
      <w:r>
        <w:rPr>
          <w:rFonts w:eastAsia="Times New Roman" w:cs="Times New Roman"/>
          <w:szCs w:val="24"/>
        </w:rPr>
        <w:t>,</w:t>
      </w:r>
      <w:r w:rsidRPr="008E59D7">
        <w:rPr>
          <w:rFonts w:eastAsia="Times New Roman" w:cs="Times New Roman"/>
          <w:szCs w:val="24"/>
        </w:rPr>
        <w:t xml:space="preserve"> ένα</w:t>
      </w:r>
      <w:r>
        <w:rPr>
          <w:rFonts w:eastAsia="Times New Roman" w:cs="Times New Roman"/>
          <w:szCs w:val="24"/>
        </w:rPr>
        <w:t>ν</w:t>
      </w:r>
      <w:r w:rsidRPr="008E59D7">
        <w:rPr>
          <w:rFonts w:eastAsia="Times New Roman" w:cs="Times New Roman"/>
          <w:szCs w:val="24"/>
        </w:rPr>
        <w:t xml:space="preserve"> δάσκαλο</w:t>
      </w:r>
      <w:r>
        <w:rPr>
          <w:rFonts w:eastAsia="Times New Roman" w:cs="Times New Roman"/>
          <w:szCs w:val="24"/>
        </w:rPr>
        <w:t>,</w:t>
      </w:r>
      <w:r w:rsidRPr="008E59D7">
        <w:rPr>
          <w:rFonts w:eastAsia="Times New Roman" w:cs="Times New Roman"/>
          <w:szCs w:val="24"/>
        </w:rPr>
        <w:t xml:space="preserve"> ένα </w:t>
      </w:r>
      <w:r>
        <w:rPr>
          <w:rFonts w:eastAsia="Times New Roman" w:cs="Times New Roman"/>
          <w:szCs w:val="24"/>
        </w:rPr>
        <w:t>αγροφύλακα, έναν χωροφύλακα.</w:t>
      </w:r>
      <w:r w:rsidRPr="008E59D7">
        <w:rPr>
          <w:rFonts w:eastAsia="Times New Roman" w:cs="Times New Roman"/>
          <w:szCs w:val="24"/>
        </w:rPr>
        <w:t xml:space="preserve"> Από όλ</w:t>
      </w:r>
      <w:r>
        <w:rPr>
          <w:rFonts w:eastAsia="Times New Roman" w:cs="Times New Roman"/>
          <w:szCs w:val="24"/>
        </w:rPr>
        <w:t>ους αυτούς έχει μείνει μόνο ο παπά</w:t>
      </w:r>
      <w:r w:rsidRPr="008E59D7">
        <w:rPr>
          <w:rFonts w:eastAsia="Times New Roman" w:cs="Times New Roman"/>
          <w:szCs w:val="24"/>
        </w:rPr>
        <w:t>ς</w:t>
      </w:r>
      <w:r>
        <w:rPr>
          <w:rFonts w:eastAsia="Times New Roman" w:cs="Times New Roman"/>
          <w:szCs w:val="24"/>
        </w:rPr>
        <w:t>.</w:t>
      </w:r>
      <w:r w:rsidRPr="008E59D7">
        <w:rPr>
          <w:rFonts w:eastAsia="Times New Roman" w:cs="Times New Roman"/>
          <w:szCs w:val="24"/>
        </w:rPr>
        <w:t xml:space="preserve"> Πά</w:t>
      </w:r>
      <w:r w:rsidRPr="008E59D7">
        <w:rPr>
          <w:rFonts w:eastAsia="Times New Roman" w:cs="Times New Roman"/>
          <w:szCs w:val="24"/>
        </w:rPr>
        <w:t xml:space="preserve">ει και </w:t>
      </w:r>
      <w:r>
        <w:rPr>
          <w:rFonts w:eastAsia="Times New Roman" w:cs="Times New Roman"/>
          <w:szCs w:val="24"/>
        </w:rPr>
        <w:t>αυτός!</w:t>
      </w:r>
      <w:r w:rsidRPr="008E59D7">
        <w:rPr>
          <w:rFonts w:eastAsia="Times New Roman" w:cs="Times New Roman"/>
          <w:szCs w:val="24"/>
        </w:rPr>
        <w:t xml:space="preserve"> </w:t>
      </w:r>
    </w:p>
    <w:p w14:paraId="120F8B13"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lastRenderedPageBreak/>
        <w:t>Και όχι μόνο αυτό</w:t>
      </w:r>
      <w:r>
        <w:rPr>
          <w:rFonts w:eastAsia="Times New Roman" w:cs="Times New Roman"/>
          <w:szCs w:val="24"/>
        </w:rPr>
        <w:t>, το χειρότερο απ’</w:t>
      </w:r>
      <w:r w:rsidRPr="008E59D7">
        <w:rPr>
          <w:rFonts w:eastAsia="Times New Roman" w:cs="Times New Roman"/>
          <w:szCs w:val="24"/>
        </w:rPr>
        <w:t xml:space="preserve"> όλα</w:t>
      </w:r>
      <w:r>
        <w:rPr>
          <w:rFonts w:eastAsia="Times New Roman" w:cs="Times New Roman"/>
          <w:szCs w:val="24"/>
        </w:rPr>
        <w:t xml:space="preserve"> είναι ότι σηκώσαν</w:t>
      </w:r>
      <w:r w:rsidRPr="008E59D7">
        <w:rPr>
          <w:rFonts w:eastAsia="Times New Roman" w:cs="Times New Roman"/>
          <w:szCs w:val="24"/>
        </w:rPr>
        <w:t xml:space="preserve">ε κεφάλι και </w:t>
      </w:r>
      <w:r>
        <w:rPr>
          <w:rFonts w:eastAsia="Times New Roman" w:cs="Times New Roman"/>
          <w:szCs w:val="24"/>
        </w:rPr>
        <w:t xml:space="preserve">οι </w:t>
      </w:r>
      <w:r w:rsidRPr="008E59D7">
        <w:rPr>
          <w:rFonts w:eastAsia="Times New Roman" w:cs="Times New Roman"/>
          <w:szCs w:val="24"/>
        </w:rPr>
        <w:t>κατσαπλιάδες</w:t>
      </w:r>
      <w:r>
        <w:rPr>
          <w:rFonts w:eastAsia="Times New Roman" w:cs="Times New Roman"/>
          <w:szCs w:val="24"/>
        </w:rPr>
        <w:t>.</w:t>
      </w:r>
      <w:r w:rsidRPr="008E59D7">
        <w:rPr>
          <w:rFonts w:eastAsia="Times New Roman" w:cs="Times New Roman"/>
          <w:szCs w:val="24"/>
        </w:rPr>
        <w:t xml:space="preserve"> Επιβουλεύονται την πατρίδα μας άνθρωποι </w:t>
      </w:r>
      <w:r>
        <w:rPr>
          <w:rFonts w:eastAsia="Times New Roman" w:cs="Times New Roman"/>
          <w:szCs w:val="24"/>
        </w:rPr>
        <w:t>και λαοί τους όποιους δεν ενοχλήσα</w:t>
      </w:r>
      <w:r w:rsidRPr="008E59D7">
        <w:rPr>
          <w:rFonts w:eastAsia="Times New Roman" w:cs="Times New Roman"/>
          <w:szCs w:val="24"/>
        </w:rPr>
        <w:t xml:space="preserve">με πότε </w:t>
      </w:r>
      <w:r>
        <w:rPr>
          <w:rFonts w:eastAsia="Times New Roman" w:cs="Times New Roman"/>
          <w:szCs w:val="24"/>
        </w:rPr>
        <w:t>μας. Είναι πράγματα</w:t>
      </w:r>
      <w:r>
        <w:rPr>
          <w:rFonts w:eastAsia="Times New Roman" w:cs="Times New Roman"/>
          <w:szCs w:val="24"/>
        </w:rPr>
        <w:t>,</w:t>
      </w:r>
      <w:r w:rsidRPr="008E59D7">
        <w:rPr>
          <w:rFonts w:eastAsia="Times New Roman" w:cs="Times New Roman"/>
          <w:szCs w:val="24"/>
        </w:rPr>
        <w:t xml:space="preserve"> τα οποία έχουν εξοργίσει τον ελληνικό λαό και</w:t>
      </w:r>
      <w:r>
        <w:rPr>
          <w:rFonts w:eastAsia="Times New Roman" w:cs="Times New Roman"/>
          <w:szCs w:val="24"/>
        </w:rPr>
        <w:t>,</w:t>
      </w:r>
      <w:r w:rsidRPr="008E59D7">
        <w:rPr>
          <w:rFonts w:eastAsia="Times New Roman" w:cs="Times New Roman"/>
          <w:szCs w:val="24"/>
        </w:rPr>
        <w:t xml:space="preserve"> δυστ</w:t>
      </w:r>
      <w:r w:rsidRPr="008E59D7">
        <w:rPr>
          <w:rFonts w:eastAsia="Times New Roman" w:cs="Times New Roman"/>
          <w:szCs w:val="24"/>
        </w:rPr>
        <w:t>υχώς</w:t>
      </w:r>
      <w:r>
        <w:rPr>
          <w:rFonts w:eastAsia="Times New Roman" w:cs="Times New Roman"/>
          <w:szCs w:val="24"/>
        </w:rPr>
        <w:t>, είμαστε όλοι άβουλοι,</w:t>
      </w:r>
      <w:r w:rsidRPr="008E59D7">
        <w:rPr>
          <w:rFonts w:eastAsia="Times New Roman" w:cs="Times New Roman"/>
          <w:szCs w:val="24"/>
        </w:rPr>
        <w:t xml:space="preserve"> εφησυχασμένοι</w:t>
      </w:r>
      <w:r>
        <w:rPr>
          <w:rFonts w:eastAsia="Times New Roman" w:cs="Times New Roman"/>
          <w:szCs w:val="24"/>
        </w:rPr>
        <w:t xml:space="preserve">, χάνοντας </w:t>
      </w:r>
      <w:r w:rsidRPr="008E59D7">
        <w:rPr>
          <w:rFonts w:eastAsia="Times New Roman" w:cs="Times New Roman"/>
          <w:szCs w:val="24"/>
        </w:rPr>
        <w:t xml:space="preserve">την αξιοπρέπεια </w:t>
      </w:r>
      <w:r>
        <w:rPr>
          <w:rFonts w:eastAsia="Times New Roman" w:cs="Times New Roman"/>
          <w:szCs w:val="24"/>
        </w:rPr>
        <w:t xml:space="preserve">μας, χάνοντας </w:t>
      </w:r>
      <w:r w:rsidRPr="008E59D7">
        <w:rPr>
          <w:rFonts w:eastAsia="Times New Roman" w:cs="Times New Roman"/>
          <w:szCs w:val="24"/>
        </w:rPr>
        <w:t xml:space="preserve">την ψυχή </w:t>
      </w:r>
      <w:r>
        <w:rPr>
          <w:rFonts w:eastAsia="Times New Roman" w:cs="Times New Roman"/>
          <w:szCs w:val="24"/>
        </w:rPr>
        <w:t>μας.</w:t>
      </w:r>
      <w:r w:rsidRPr="008E59D7">
        <w:rPr>
          <w:rFonts w:eastAsia="Times New Roman" w:cs="Times New Roman"/>
          <w:szCs w:val="24"/>
        </w:rPr>
        <w:t xml:space="preserve"> </w:t>
      </w:r>
    </w:p>
    <w:p w14:paraId="120F8B14"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 xml:space="preserve">Ο </w:t>
      </w:r>
      <w:r>
        <w:rPr>
          <w:rFonts w:eastAsia="Times New Roman" w:cs="Times New Roman"/>
          <w:szCs w:val="24"/>
        </w:rPr>
        <w:t>Θεός να μας βοηθήσει!</w:t>
      </w:r>
    </w:p>
    <w:p w14:paraId="120F8B15"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b/>
          <w:szCs w:val="24"/>
        </w:rPr>
        <w:t>ΠΡΟΕΔΡΕΥΩΝ (Δημήτριος Κρεμαστινός):</w:t>
      </w:r>
      <w:r>
        <w:rPr>
          <w:rFonts w:eastAsia="Times New Roman" w:cs="Times New Roman"/>
          <w:szCs w:val="24"/>
        </w:rPr>
        <w:t xml:space="preserve"> </w:t>
      </w:r>
      <w:r w:rsidRPr="008E59D7">
        <w:rPr>
          <w:rFonts w:eastAsia="Times New Roman" w:cs="Times New Roman"/>
          <w:szCs w:val="24"/>
        </w:rPr>
        <w:t>Ευχαριστώ</w:t>
      </w:r>
      <w:r>
        <w:rPr>
          <w:rFonts w:eastAsia="Times New Roman" w:cs="Times New Roman"/>
          <w:szCs w:val="24"/>
        </w:rPr>
        <w:t>.</w:t>
      </w:r>
      <w:r w:rsidRPr="008E59D7">
        <w:rPr>
          <w:rFonts w:eastAsia="Times New Roman" w:cs="Times New Roman"/>
          <w:szCs w:val="24"/>
        </w:rPr>
        <w:t xml:space="preserve"> </w:t>
      </w:r>
    </w:p>
    <w:p w14:paraId="120F8B1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Προτού</w:t>
      </w:r>
      <w:r w:rsidRPr="008E59D7">
        <w:rPr>
          <w:rFonts w:eastAsia="Times New Roman" w:cs="Times New Roman"/>
          <w:szCs w:val="24"/>
        </w:rPr>
        <w:t xml:space="preserve"> δώσω το</w:t>
      </w:r>
      <w:r>
        <w:rPr>
          <w:rFonts w:eastAsia="Times New Roman" w:cs="Times New Roman"/>
          <w:szCs w:val="24"/>
        </w:rPr>
        <w:t>ν λόγο σ</w:t>
      </w:r>
      <w:r w:rsidRPr="008E59D7">
        <w:rPr>
          <w:rFonts w:eastAsia="Times New Roman" w:cs="Times New Roman"/>
          <w:szCs w:val="24"/>
        </w:rPr>
        <w:t xml:space="preserve">τον Βουλευτή του </w:t>
      </w:r>
      <w:r>
        <w:rPr>
          <w:rFonts w:eastAsia="Times New Roman" w:cs="Times New Roman"/>
          <w:szCs w:val="24"/>
        </w:rPr>
        <w:t>ΣΥΡΙΖΑ</w:t>
      </w:r>
      <w:r>
        <w:rPr>
          <w:rFonts w:eastAsia="Times New Roman" w:cs="Times New Roman"/>
          <w:szCs w:val="24"/>
        </w:rPr>
        <w:t xml:space="preserve"> κ. Μάρδα</w:t>
      </w:r>
      <w:r>
        <w:rPr>
          <w:rFonts w:eastAsia="Times New Roman" w:cs="Times New Roman"/>
          <w:szCs w:val="24"/>
        </w:rPr>
        <w:t xml:space="preserve">, </w:t>
      </w:r>
      <w:r w:rsidRPr="008E59D7">
        <w:rPr>
          <w:rFonts w:eastAsia="Times New Roman" w:cs="Times New Roman"/>
          <w:szCs w:val="24"/>
        </w:rPr>
        <w:t>θα ήθελα να σχολιάσω</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 xml:space="preserve">από </w:t>
      </w:r>
      <w:r w:rsidRPr="008E59D7">
        <w:rPr>
          <w:rFonts w:eastAsia="Times New Roman" w:cs="Times New Roman"/>
          <w:szCs w:val="24"/>
        </w:rPr>
        <w:t>πλευράς του Προεδρείου</w:t>
      </w:r>
      <w:r>
        <w:rPr>
          <w:rFonts w:eastAsia="Times New Roman" w:cs="Times New Roman"/>
          <w:szCs w:val="24"/>
        </w:rPr>
        <w:t>,</w:t>
      </w:r>
      <w:r w:rsidRPr="008E59D7">
        <w:rPr>
          <w:rFonts w:eastAsia="Times New Roman" w:cs="Times New Roman"/>
          <w:szCs w:val="24"/>
        </w:rPr>
        <w:t xml:space="preserve"> τη δήλωση του Υπουργού Οικονομικών</w:t>
      </w:r>
      <w:r>
        <w:rPr>
          <w:rFonts w:eastAsia="Times New Roman" w:cs="Times New Roman"/>
          <w:szCs w:val="24"/>
        </w:rPr>
        <w:t>,</w:t>
      </w:r>
      <w:r w:rsidRPr="008E59D7">
        <w:rPr>
          <w:rFonts w:eastAsia="Times New Roman" w:cs="Times New Roman"/>
          <w:szCs w:val="24"/>
        </w:rPr>
        <w:t xml:space="preserve"> που κατά βάση</w:t>
      </w:r>
      <w:r>
        <w:rPr>
          <w:rFonts w:eastAsia="Times New Roman" w:cs="Times New Roman"/>
          <w:szCs w:val="24"/>
        </w:rPr>
        <w:t>, βέβαια,</w:t>
      </w:r>
      <w:r w:rsidRPr="008E59D7">
        <w:rPr>
          <w:rFonts w:eastAsia="Times New Roman" w:cs="Times New Roman"/>
          <w:szCs w:val="24"/>
        </w:rPr>
        <w:t xml:space="preserve"> συμφωνώ μαζί του</w:t>
      </w:r>
      <w:r>
        <w:rPr>
          <w:rFonts w:eastAsia="Times New Roman" w:cs="Times New Roman"/>
          <w:szCs w:val="24"/>
        </w:rPr>
        <w:t xml:space="preserve">, ότι </w:t>
      </w:r>
      <w:r w:rsidRPr="008E59D7">
        <w:rPr>
          <w:rFonts w:eastAsia="Times New Roman" w:cs="Times New Roman"/>
          <w:szCs w:val="24"/>
        </w:rPr>
        <w:t xml:space="preserve">ο </w:t>
      </w:r>
      <w:r>
        <w:rPr>
          <w:rFonts w:eastAsia="Times New Roman" w:cs="Times New Roman"/>
          <w:szCs w:val="24"/>
        </w:rPr>
        <w:t>π</w:t>
      </w:r>
      <w:r w:rsidRPr="008E59D7">
        <w:rPr>
          <w:rFonts w:eastAsia="Times New Roman" w:cs="Times New Roman"/>
          <w:szCs w:val="24"/>
        </w:rPr>
        <w:t>ροϋπολογισμός θα πρέπει να παρακολουθείται όσο</w:t>
      </w:r>
      <w:r>
        <w:rPr>
          <w:rFonts w:eastAsia="Times New Roman" w:cs="Times New Roman"/>
          <w:szCs w:val="24"/>
        </w:rPr>
        <w:t xml:space="preserve"> το</w:t>
      </w:r>
      <w:r w:rsidRPr="008E59D7">
        <w:rPr>
          <w:rFonts w:eastAsia="Times New Roman" w:cs="Times New Roman"/>
          <w:szCs w:val="24"/>
        </w:rPr>
        <w:t xml:space="preserve"> δυνατόν γίνεται </w:t>
      </w:r>
      <w:r>
        <w:rPr>
          <w:rFonts w:eastAsia="Times New Roman" w:cs="Times New Roman"/>
          <w:szCs w:val="24"/>
        </w:rPr>
        <w:t xml:space="preserve">από </w:t>
      </w:r>
      <w:r w:rsidRPr="008E59D7">
        <w:rPr>
          <w:rFonts w:eastAsia="Times New Roman" w:cs="Times New Roman"/>
          <w:szCs w:val="24"/>
        </w:rPr>
        <w:t>περισσότερους Βουλευτές</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 xml:space="preserve">Όμως, </w:t>
      </w:r>
      <w:r w:rsidRPr="008E59D7">
        <w:rPr>
          <w:rFonts w:eastAsia="Times New Roman" w:cs="Times New Roman"/>
          <w:szCs w:val="24"/>
        </w:rPr>
        <w:t>και από την άλλη πλευρά</w:t>
      </w:r>
      <w:r>
        <w:rPr>
          <w:rFonts w:eastAsia="Times New Roman" w:cs="Times New Roman"/>
          <w:szCs w:val="24"/>
        </w:rPr>
        <w:t>, προήδρευα εγώ προχθές,</w:t>
      </w:r>
      <w:r>
        <w:rPr>
          <w:rFonts w:eastAsia="Times New Roman" w:cs="Times New Roman"/>
          <w:szCs w:val="24"/>
        </w:rPr>
        <w:t xml:space="preserve"> όταν </w:t>
      </w:r>
      <w:r w:rsidRPr="008E59D7">
        <w:rPr>
          <w:rFonts w:eastAsia="Times New Roman" w:cs="Times New Roman"/>
          <w:szCs w:val="24"/>
        </w:rPr>
        <w:t xml:space="preserve">οι Βουλευτές </w:t>
      </w:r>
      <w:r>
        <w:rPr>
          <w:rFonts w:eastAsia="Times New Roman" w:cs="Times New Roman"/>
          <w:szCs w:val="24"/>
        </w:rPr>
        <w:t xml:space="preserve">διαμαρτυρόντουσαν </w:t>
      </w:r>
      <w:r w:rsidRPr="008E59D7">
        <w:rPr>
          <w:rFonts w:eastAsia="Times New Roman" w:cs="Times New Roman"/>
          <w:szCs w:val="24"/>
        </w:rPr>
        <w:t xml:space="preserve">διότι δεν υπήρχε Υπουργός </w:t>
      </w:r>
      <w:r>
        <w:rPr>
          <w:rFonts w:eastAsia="Times New Roman" w:cs="Times New Roman"/>
          <w:szCs w:val="24"/>
        </w:rPr>
        <w:t>να απαντήσει τις</w:t>
      </w:r>
      <w:r w:rsidRPr="008E59D7">
        <w:rPr>
          <w:rFonts w:eastAsia="Times New Roman" w:cs="Times New Roman"/>
          <w:szCs w:val="24"/>
        </w:rPr>
        <w:t xml:space="preserve"> ερωτήσεις </w:t>
      </w:r>
      <w:r>
        <w:rPr>
          <w:rFonts w:eastAsia="Times New Roman" w:cs="Times New Roman"/>
          <w:szCs w:val="24"/>
        </w:rPr>
        <w:t>τους. Εσείς ήσασταν από του</w:t>
      </w:r>
      <w:r w:rsidRPr="008E59D7">
        <w:rPr>
          <w:rFonts w:eastAsia="Times New Roman" w:cs="Times New Roman"/>
          <w:szCs w:val="24"/>
        </w:rPr>
        <w:t>ς δικαιολογημέν</w:t>
      </w:r>
      <w:r>
        <w:rPr>
          <w:rFonts w:eastAsia="Times New Roman" w:cs="Times New Roman"/>
          <w:szCs w:val="24"/>
        </w:rPr>
        <w:t>ου</w:t>
      </w:r>
      <w:r w:rsidRPr="008E59D7">
        <w:rPr>
          <w:rFonts w:eastAsia="Times New Roman" w:cs="Times New Roman"/>
          <w:szCs w:val="24"/>
        </w:rPr>
        <w:t>ς</w:t>
      </w:r>
      <w:r>
        <w:rPr>
          <w:rFonts w:eastAsia="Times New Roman" w:cs="Times New Roman"/>
          <w:szCs w:val="24"/>
        </w:rPr>
        <w:t>, γ</w:t>
      </w:r>
      <w:r w:rsidRPr="008E59D7">
        <w:rPr>
          <w:rFonts w:eastAsia="Times New Roman" w:cs="Times New Roman"/>
          <w:szCs w:val="24"/>
        </w:rPr>
        <w:t>ιατί ήσασταν στο εξωτερικό</w:t>
      </w:r>
      <w:r>
        <w:rPr>
          <w:rFonts w:eastAsia="Times New Roman" w:cs="Times New Roman"/>
          <w:szCs w:val="24"/>
        </w:rPr>
        <w:t>.</w:t>
      </w:r>
      <w:r w:rsidRPr="008E59D7">
        <w:rPr>
          <w:rFonts w:eastAsia="Times New Roman" w:cs="Times New Roman"/>
          <w:szCs w:val="24"/>
        </w:rPr>
        <w:t xml:space="preserve"> Αλλά όλοι </w:t>
      </w:r>
      <w:r>
        <w:rPr>
          <w:rFonts w:eastAsia="Times New Roman" w:cs="Times New Roman"/>
          <w:szCs w:val="24"/>
        </w:rPr>
        <w:t>επικαλούνται φόρτο</w:t>
      </w:r>
      <w:r w:rsidRPr="008E59D7">
        <w:rPr>
          <w:rFonts w:eastAsia="Times New Roman" w:cs="Times New Roman"/>
          <w:szCs w:val="24"/>
        </w:rPr>
        <w:t xml:space="preserve"> εργασίας και οι Βουλευτές μας λένε</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«Γ</w:t>
      </w:r>
      <w:r w:rsidRPr="008E59D7">
        <w:rPr>
          <w:rFonts w:eastAsia="Times New Roman" w:cs="Times New Roman"/>
          <w:szCs w:val="24"/>
        </w:rPr>
        <w:t xml:space="preserve">ιατί δεν απαντώνται </w:t>
      </w:r>
      <w:r>
        <w:rPr>
          <w:rFonts w:eastAsia="Times New Roman" w:cs="Times New Roman"/>
          <w:szCs w:val="24"/>
        </w:rPr>
        <w:t xml:space="preserve">οι </w:t>
      </w:r>
      <w:r w:rsidRPr="008E59D7">
        <w:rPr>
          <w:rFonts w:eastAsia="Times New Roman" w:cs="Times New Roman"/>
          <w:szCs w:val="24"/>
        </w:rPr>
        <w:t xml:space="preserve">ερωτήσεις </w:t>
      </w:r>
      <w:r>
        <w:rPr>
          <w:rFonts w:eastAsia="Times New Roman" w:cs="Times New Roman"/>
          <w:szCs w:val="24"/>
        </w:rPr>
        <w:t>μας;».</w:t>
      </w:r>
      <w:r w:rsidRPr="008E59D7">
        <w:rPr>
          <w:rFonts w:eastAsia="Times New Roman" w:cs="Times New Roman"/>
          <w:szCs w:val="24"/>
        </w:rPr>
        <w:t xml:space="preserve"> </w:t>
      </w:r>
    </w:p>
    <w:p w14:paraId="120F8B17"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lastRenderedPageBreak/>
        <w:t xml:space="preserve">Η Διάσκεψη </w:t>
      </w:r>
      <w:r>
        <w:rPr>
          <w:rFonts w:eastAsia="Times New Roman" w:cs="Times New Roman"/>
          <w:szCs w:val="24"/>
        </w:rPr>
        <w:t xml:space="preserve">των </w:t>
      </w:r>
      <w:r w:rsidRPr="008E59D7">
        <w:rPr>
          <w:rFonts w:eastAsia="Times New Roman" w:cs="Times New Roman"/>
          <w:szCs w:val="24"/>
        </w:rPr>
        <w:t>Προέδρων επανειλημμένως</w:t>
      </w:r>
      <w:r>
        <w:rPr>
          <w:rFonts w:eastAsia="Times New Roman" w:cs="Times New Roman"/>
          <w:szCs w:val="24"/>
        </w:rPr>
        <w:t>,</w:t>
      </w:r>
      <w:r w:rsidRPr="008E59D7">
        <w:rPr>
          <w:rFonts w:eastAsia="Times New Roman" w:cs="Times New Roman"/>
          <w:szCs w:val="24"/>
        </w:rPr>
        <w:t xml:space="preserve"> έχει θέσει το θέμα</w:t>
      </w:r>
      <w:r>
        <w:rPr>
          <w:rFonts w:eastAsia="Times New Roman" w:cs="Times New Roman"/>
          <w:szCs w:val="24"/>
        </w:rPr>
        <w:t>,</w:t>
      </w:r>
      <w:r w:rsidRPr="008E59D7">
        <w:rPr>
          <w:rFonts w:eastAsia="Times New Roman" w:cs="Times New Roman"/>
          <w:szCs w:val="24"/>
        </w:rPr>
        <w:t xml:space="preserve"> αλ</w:t>
      </w:r>
      <w:r>
        <w:rPr>
          <w:rFonts w:eastAsia="Times New Roman" w:cs="Times New Roman"/>
          <w:szCs w:val="24"/>
        </w:rPr>
        <w:t>λά και από την άλλη πλευρά, μ</w:t>
      </w:r>
      <w:r w:rsidRPr="008E59D7">
        <w:rPr>
          <w:rFonts w:eastAsia="Times New Roman" w:cs="Times New Roman"/>
          <w:szCs w:val="24"/>
        </w:rPr>
        <w:t xml:space="preserve">ία άλλη παράμετρος είναι και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w:t>
      </w:r>
      <w:r w:rsidRPr="008E59D7">
        <w:rPr>
          <w:rFonts w:eastAsia="Times New Roman" w:cs="Times New Roman"/>
          <w:szCs w:val="24"/>
        </w:rPr>
        <w:t xml:space="preserve">Αν </w:t>
      </w:r>
      <w:r>
        <w:rPr>
          <w:rFonts w:eastAsia="Times New Roman" w:cs="Times New Roman"/>
          <w:szCs w:val="24"/>
        </w:rPr>
        <w:t>προσέξετε τι μεταδίδουν τ</w:t>
      </w:r>
      <w:r w:rsidRPr="008E59D7">
        <w:rPr>
          <w:rFonts w:eastAsia="Times New Roman" w:cs="Times New Roman"/>
          <w:szCs w:val="24"/>
        </w:rPr>
        <w:t xml:space="preserve">α </w:t>
      </w:r>
      <w:r>
        <w:rPr>
          <w:rFonts w:eastAsia="Times New Roman" w:cs="Times New Roman"/>
          <w:szCs w:val="24"/>
        </w:rPr>
        <w:t>μ</w:t>
      </w:r>
      <w:r w:rsidRPr="008E59D7">
        <w:rPr>
          <w:rFonts w:eastAsia="Times New Roman" w:cs="Times New Roman"/>
          <w:szCs w:val="24"/>
        </w:rPr>
        <w:t xml:space="preserve">έσα </w:t>
      </w:r>
      <w:r>
        <w:rPr>
          <w:rFonts w:eastAsia="Times New Roman" w:cs="Times New Roman"/>
          <w:szCs w:val="24"/>
        </w:rPr>
        <w:t>ε</w:t>
      </w:r>
      <w:r w:rsidRPr="008E59D7">
        <w:rPr>
          <w:rFonts w:eastAsia="Times New Roman" w:cs="Times New Roman"/>
          <w:szCs w:val="24"/>
        </w:rPr>
        <w:t>νημέρωσης</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 xml:space="preserve">θα δείτε ότι προβάλλουν μόνο αν κάποιος υβρίσει κάποιον </w:t>
      </w:r>
      <w:r w:rsidRPr="008E59D7">
        <w:rPr>
          <w:rFonts w:eastAsia="Times New Roman" w:cs="Times New Roman"/>
          <w:szCs w:val="24"/>
        </w:rPr>
        <w:t xml:space="preserve">Βουλευτή </w:t>
      </w:r>
      <w:r>
        <w:rPr>
          <w:rFonts w:eastAsia="Times New Roman" w:cs="Times New Roman"/>
          <w:szCs w:val="24"/>
        </w:rPr>
        <w:t xml:space="preserve">ή γίνει </w:t>
      </w:r>
      <w:r w:rsidRPr="008E59D7">
        <w:rPr>
          <w:rFonts w:eastAsia="Times New Roman" w:cs="Times New Roman"/>
          <w:szCs w:val="24"/>
        </w:rPr>
        <w:t xml:space="preserve">μία διένεξη μεταξύ </w:t>
      </w:r>
      <w:r>
        <w:rPr>
          <w:rFonts w:eastAsia="Times New Roman" w:cs="Times New Roman"/>
          <w:szCs w:val="24"/>
        </w:rPr>
        <w:t>τους.</w:t>
      </w:r>
      <w:r w:rsidRPr="008E59D7">
        <w:rPr>
          <w:rFonts w:eastAsia="Times New Roman" w:cs="Times New Roman"/>
          <w:szCs w:val="24"/>
        </w:rPr>
        <w:t xml:space="preserve"> Αυτ</w:t>
      </w:r>
      <w:r>
        <w:rPr>
          <w:rFonts w:eastAsia="Times New Roman" w:cs="Times New Roman"/>
          <w:szCs w:val="24"/>
        </w:rPr>
        <w:t>ό είναι το κυριότερο που απασχολεί τ</w:t>
      </w:r>
      <w:r w:rsidRPr="008E59D7">
        <w:rPr>
          <w:rFonts w:eastAsia="Times New Roman" w:cs="Times New Roman"/>
          <w:szCs w:val="24"/>
        </w:rPr>
        <w:t xml:space="preserve">α </w:t>
      </w:r>
      <w:r>
        <w:rPr>
          <w:rFonts w:eastAsia="Times New Roman" w:cs="Times New Roman"/>
          <w:szCs w:val="24"/>
        </w:rPr>
        <w:t>μ</w:t>
      </w:r>
      <w:r w:rsidRPr="008E59D7">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w:t>
      </w:r>
      <w:r w:rsidRPr="008E59D7">
        <w:rPr>
          <w:rFonts w:eastAsia="Times New Roman" w:cs="Times New Roman"/>
          <w:szCs w:val="24"/>
        </w:rPr>
        <w:t xml:space="preserve">από τον </w:t>
      </w:r>
      <w:r>
        <w:rPr>
          <w:rFonts w:eastAsia="Times New Roman" w:cs="Times New Roman"/>
          <w:szCs w:val="24"/>
        </w:rPr>
        <w:t>π</w:t>
      </w:r>
      <w:r w:rsidRPr="008E59D7">
        <w:rPr>
          <w:rFonts w:eastAsia="Times New Roman" w:cs="Times New Roman"/>
          <w:szCs w:val="24"/>
        </w:rPr>
        <w:t xml:space="preserve">ροϋπολογισμό ή αν ο Πρωθυπουργός με τον </w:t>
      </w:r>
      <w:r>
        <w:rPr>
          <w:rFonts w:eastAsia="Times New Roman" w:cs="Times New Roman"/>
          <w:szCs w:val="24"/>
        </w:rPr>
        <w:t xml:space="preserve">Αρχηγό της </w:t>
      </w:r>
      <w:r w:rsidRPr="008E59D7">
        <w:rPr>
          <w:rFonts w:eastAsia="Times New Roman" w:cs="Times New Roman"/>
          <w:szCs w:val="24"/>
        </w:rPr>
        <w:t>Αντιπολίτευση</w:t>
      </w:r>
      <w:r>
        <w:rPr>
          <w:rFonts w:eastAsia="Times New Roman" w:cs="Times New Roman"/>
          <w:szCs w:val="24"/>
        </w:rPr>
        <w:t>ς</w:t>
      </w:r>
      <w:r w:rsidRPr="008E59D7">
        <w:rPr>
          <w:rFonts w:eastAsia="Times New Roman" w:cs="Times New Roman"/>
          <w:szCs w:val="24"/>
        </w:rPr>
        <w:t xml:space="preserve"> ανταλλάξουν διαξιφισμούς</w:t>
      </w:r>
      <w:r>
        <w:rPr>
          <w:rFonts w:eastAsia="Times New Roman" w:cs="Times New Roman"/>
          <w:szCs w:val="24"/>
        </w:rPr>
        <w:t>.</w:t>
      </w:r>
    </w:p>
    <w:p w14:paraId="120F8B18"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Αυτό είναι</w:t>
      </w:r>
      <w:r>
        <w:rPr>
          <w:rFonts w:eastAsia="Times New Roman" w:cs="Times New Roman"/>
          <w:szCs w:val="24"/>
        </w:rPr>
        <w:t>,</w:t>
      </w:r>
      <w:r w:rsidRPr="008E59D7">
        <w:rPr>
          <w:rFonts w:eastAsia="Times New Roman" w:cs="Times New Roman"/>
          <w:szCs w:val="24"/>
        </w:rPr>
        <w:t xml:space="preserve"> δυστυχώς</w:t>
      </w:r>
      <w:r>
        <w:rPr>
          <w:rFonts w:eastAsia="Times New Roman" w:cs="Times New Roman"/>
          <w:szCs w:val="24"/>
        </w:rPr>
        <w:t>,</w:t>
      </w:r>
      <w:r w:rsidRPr="008E59D7">
        <w:rPr>
          <w:rFonts w:eastAsia="Times New Roman" w:cs="Times New Roman"/>
          <w:szCs w:val="24"/>
        </w:rPr>
        <w:t xml:space="preserve"> το φαινόμενο και πρέπει να το δει η Κυβέρνηση και η Βουλή</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 xml:space="preserve">Είναι, δηλαδή, </w:t>
      </w:r>
      <w:r w:rsidRPr="008E59D7">
        <w:rPr>
          <w:rFonts w:eastAsia="Times New Roman" w:cs="Times New Roman"/>
          <w:szCs w:val="24"/>
        </w:rPr>
        <w:t>ένα φαινόμενο πραγματικό</w:t>
      </w:r>
      <w:r>
        <w:rPr>
          <w:rFonts w:eastAsia="Times New Roman" w:cs="Times New Roman"/>
          <w:szCs w:val="24"/>
        </w:rPr>
        <w:t>.</w:t>
      </w:r>
      <w:r w:rsidRPr="008E59D7">
        <w:rPr>
          <w:rFonts w:eastAsia="Times New Roman" w:cs="Times New Roman"/>
          <w:szCs w:val="24"/>
        </w:rPr>
        <w:t xml:space="preserve"> Δεν υπάρχει κα</w:t>
      </w:r>
      <w:r>
        <w:rPr>
          <w:rFonts w:eastAsia="Times New Roman" w:cs="Times New Roman"/>
          <w:szCs w:val="24"/>
        </w:rPr>
        <w:t>μ</w:t>
      </w:r>
      <w:r w:rsidRPr="008E59D7">
        <w:rPr>
          <w:rFonts w:eastAsia="Times New Roman" w:cs="Times New Roman"/>
          <w:szCs w:val="24"/>
        </w:rPr>
        <w:t xml:space="preserve">μία </w:t>
      </w:r>
      <w:r>
        <w:rPr>
          <w:rFonts w:eastAsia="Times New Roman" w:cs="Times New Roman"/>
          <w:szCs w:val="24"/>
        </w:rPr>
        <w:t>αμφιβολία.</w:t>
      </w:r>
    </w:p>
    <w:p w14:paraId="120F8B19"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Παρακαλώ</w:t>
      </w:r>
      <w:r>
        <w:rPr>
          <w:rFonts w:eastAsia="Times New Roman" w:cs="Times New Roman"/>
          <w:szCs w:val="24"/>
        </w:rPr>
        <w:t>,</w:t>
      </w:r>
      <w:r w:rsidRPr="008E59D7">
        <w:rPr>
          <w:rFonts w:eastAsia="Times New Roman" w:cs="Times New Roman"/>
          <w:szCs w:val="24"/>
        </w:rPr>
        <w:t xml:space="preserve"> κύριε </w:t>
      </w:r>
      <w:r>
        <w:rPr>
          <w:rFonts w:eastAsia="Times New Roman" w:cs="Times New Roman"/>
          <w:szCs w:val="24"/>
        </w:rPr>
        <w:t>Μάρδα,</w:t>
      </w:r>
      <w:r w:rsidRPr="008E59D7">
        <w:rPr>
          <w:rFonts w:eastAsia="Times New Roman" w:cs="Times New Roman"/>
          <w:szCs w:val="24"/>
        </w:rPr>
        <w:t xml:space="preserve"> έχετε το</w:t>
      </w:r>
      <w:r>
        <w:rPr>
          <w:rFonts w:eastAsia="Times New Roman" w:cs="Times New Roman"/>
          <w:szCs w:val="24"/>
        </w:rPr>
        <w:t>ν λόγο.</w:t>
      </w:r>
    </w:p>
    <w:p w14:paraId="120F8B1A"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ΔΗΜΗΤΡΙΟΣ ΜΑΡΔΑΣ: </w:t>
      </w:r>
      <w:r w:rsidRPr="008E59D7">
        <w:rPr>
          <w:rFonts w:eastAsia="Times New Roman" w:cs="Times New Roman"/>
          <w:szCs w:val="24"/>
        </w:rPr>
        <w:t>Κύριε Πρόεδρε</w:t>
      </w:r>
      <w:r>
        <w:rPr>
          <w:rFonts w:eastAsia="Times New Roman" w:cs="Times New Roman"/>
          <w:szCs w:val="24"/>
        </w:rPr>
        <w:t>,</w:t>
      </w:r>
      <w:r w:rsidRPr="008E59D7">
        <w:rPr>
          <w:rFonts w:eastAsia="Times New Roman" w:cs="Times New Roman"/>
          <w:szCs w:val="24"/>
        </w:rPr>
        <w:t xml:space="preserve"> κυρίες και κύριοι</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 xml:space="preserve">δεν </w:t>
      </w:r>
      <w:r w:rsidRPr="008E59D7">
        <w:rPr>
          <w:rFonts w:eastAsia="Times New Roman" w:cs="Times New Roman"/>
          <w:szCs w:val="24"/>
        </w:rPr>
        <w:t>θα επιση</w:t>
      </w:r>
      <w:r>
        <w:rPr>
          <w:rFonts w:eastAsia="Times New Roman" w:cs="Times New Roman"/>
          <w:szCs w:val="24"/>
        </w:rPr>
        <w:t xml:space="preserve">μάνω τα θετικά του </w:t>
      </w:r>
      <w:r>
        <w:rPr>
          <w:rFonts w:eastAsia="Times New Roman" w:cs="Times New Roman"/>
          <w:szCs w:val="24"/>
        </w:rPr>
        <w:t>π</w:t>
      </w:r>
      <w:r>
        <w:rPr>
          <w:rFonts w:eastAsia="Times New Roman" w:cs="Times New Roman"/>
          <w:szCs w:val="24"/>
        </w:rPr>
        <w:t>ροϋπολογισμού,</w:t>
      </w:r>
      <w:r w:rsidRPr="008E59D7">
        <w:rPr>
          <w:rFonts w:eastAsia="Times New Roman" w:cs="Times New Roman"/>
          <w:szCs w:val="24"/>
        </w:rPr>
        <w:t xml:space="preserve"> τα οποία έχουν επισημανθεί με σαφήνεια </w:t>
      </w:r>
      <w:r>
        <w:rPr>
          <w:rFonts w:eastAsia="Times New Roman" w:cs="Times New Roman"/>
          <w:szCs w:val="24"/>
        </w:rPr>
        <w:t xml:space="preserve">από </w:t>
      </w:r>
      <w:r w:rsidRPr="008E59D7">
        <w:rPr>
          <w:rFonts w:eastAsia="Times New Roman" w:cs="Times New Roman"/>
          <w:szCs w:val="24"/>
        </w:rPr>
        <w:t>τους αγαπητούς συναδέλφους</w:t>
      </w:r>
      <w:r>
        <w:rPr>
          <w:rFonts w:eastAsia="Times New Roman" w:cs="Times New Roman"/>
          <w:szCs w:val="24"/>
        </w:rPr>
        <w:t>.</w:t>
      </w:r>
      <w:r w:rsidRPr="008E59D7">
        <w:rPr>
          <w:rFonts w:eastAsia="Times New Roman" w:cs="Times New Roman"/>
          <w:szCs w:val="24"/>
        </w:rPr>
        <w:t xml:space="preserve"> Θα αναφερθώ σε ορισμένα στοιχεία κριτικής που ασκήθηκαν</w:t>
      </w:r>
      <w:r>
        <w:rPr>
          <w:rFonts w:eastAsia="Times New Roman" w:cs="Times New Roman"/>
          <w:szCs w:val="24"/>
        </w:rPr>
        <w:t>.</w:t>
      </w:r>
      <w:r w:rsidRPr="008E59D7">
        <w:rPr>
          <w:rFonts w:eastAsia="Times New Roman" w:cs="Times New Roman"/>
          <w:szCs w:val="24"/>
        </w:rPr>
        <w:t xml:space="preserve"> Ακούστηκε</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τόσο</w:t>
      </w:r>
      <w:r w:rsidRPr="008E59D7">
        <w:rPr>
          <w:rFonts w:eastAsia="Times New Roman" w:cs="Times New Roman"/>
          <w:szCs w:val="24"/>
        </w:rPr>
        <w:t xml:space="preserve"> </w:t>
      </w:r>
      <w:r>
        <w:rPr>
          <w:rFonts w:eastAsia="Times New Roman" w:cs="Times New Roman"/>
          <w:szCs w:val="24"/>
        </w:rPr>
        <w:t xml:space="preserve">από </w:t>
      </w:r>
      <w:r w:rsidRPr="008E59D7">
        <w:rPr>
          <w:rFonts w:eastAsia="Times New Roman" w:cs="Times New Roman"/>
          <w:szCs w:val="24"/>
        </w:rPr>
        <w:t>τον Αρχηγό της Αξιωματικής Αντιπολίτευσης</w:t>
      </w:r>
      <w:r>
        <w:rPr>
          <w:rFonts w:eastAsia="Times New Roman" w:cs="Times New Roman"/>
          <w:szCs w:val="24"/>
        </w:rPr>
        <w:t>,</w:t>
      </w:r>
      <w:r w:rsidRPr="008E59D7">
        <w:rPr>
          <w:rFonts w:eastAsia="Times New Roman" w:cs="Times New Roman"/>
          <w:szCs w:val="24"/>
        </w:rPr>
        <w:t xml:space="preserve"> όσο και από τον </w:t>
      </w:r>
      <w:r>
        <w:rPr>
          <w:rFonts w:eastAsia="Times New Roman" w:cs="Times New Roman"/>
          <w:szCs w:val="24"/>
        </w:rPr>
        <w:t>ε</w:t>
      </w:r>
      <w:r w:rsidRPr="008E59D7">
        <w:rPr>
          <w:rFonts w:eastAsia="Times New Roman" w:cs="Times New Roman"/>
          <w:szCs w:val="24"/>
        </w:rPr>
        <w:t xml:space="preserve">ισηγητή του </w:t>
      </w:r>
      <w:r>
        <w:rPr>
          <w:rFonts w:eastAsia="Times New Roman" w:cs="Times New Roman"/>
          <w:szCs w:val="24"/>
        </w:rPr>
        <w:t>π</w:t>
      </w:r>
      <w:r w:rsidRPr="008E59D7">
        <w:rPr>
          <w:rFonts w:eastAsia="Times New Roman" w:cs="Times New Roman"/>
          <w:szCs w:val="24"/>
        </w:rPr>
        <w:t>ροϋπολογισμού</w:t>
      </w:r>
      <w:r>
        <w:rPr>
          <w:rFonts w:eastAsia="Times New Roman" w:cs="Times New Roman"/>
          <w:szCs w:val="24"/>
        </w:rPr>
        <w:t>,</w:t>
      </w:r>
      <w:r w:rsidRPr="008E59D7">
        <w:rPr>
          <w:rFonts w:eastAsia="Times New Roman" w:cs="Times New Roman"/>
          <w:szCs w:val="24"/>
        </w:rPr>
        <w:t xml:space="preserve"> ότι αποφασίσαμε το 2015 να μπούμε σε μ</w:t>
      </w:r>
      <w:r>
        <w:rPr>
          <w:rFonts w:eastAsia="Times New Roman" w:cs="Times New Roman"/>
          <w:szCs w:val="24"/>
        </w:rPr>
        <w:t>ι</w:t>
      </w:r>
      <w:r w:rsidRPr="008E59D7">
        <w:rPr>
          <w:rFonts w:eastAsia="Times New Roman" w:cs="Times New Roman"/>
          <w:szCs w:val="24"/>
        </w:rPr>
        <w:t>α αχρείαστη λιτότητα</w:t>
      </w:r>
      <w:r>
        <w:rPr>
          <w:rFonts w:eastAsia="Times New Roman" w:cs="Times New Roman"/>
          <w:szCs w:val="24"/>
        </w:rPr>
        <w:t>,</w:t>
      </w:r>
      <w:r w:rsidRPr="008E59D7">
        <w:rPr>
          <w:rFonts w:eastAsia="Times New Roman" w:cs="Times New Roman"/>
          <w:szCs w:val="24"/>
        </w:rPr>
        <w:t xml:space="preserve"> οπότε </w:t>
      </w:r>
      <w:r>
        <w:rPr>
          <w:rFonts w:eastAsia="Times New Roman" w:cs="Times New Roman"/>
          <w:szCs w:val="24"/>
        </w:rPr>
        <w:t>υπογράψαμε</w:t>
      </w:r>
      <w:r w:rsidRPr="008E59D7">
        <w:rPr>
          <w:rFonts w:eastAsia="Times New Roman" w:cs="Times New Roman"/>
          <w:szCs w:val="24"/>
        </w:rPr>
        <w:t xml:space="preserve"> ένα αχρείαστο μνημόνιο</w:t>
      </w:r>
      <w:r>
        <w:rPr>
          <w:rFonts w:eastAsia="Times New Roman" w:cs="Times New Roman"/>
          <w:szCs w:val="24"/>
        </w:rPr>
        <w:t>.</w:t>
      </w:r>
      <w:r w:rsidRPr="008E59D7">
        <w:rPr>
          <w:rFonts w:eastAsia="Times New Roman" w:cs="Times New Roman"/>
          <w:szCs w:val="24"/>
        </w:rPr>
        <w:t xml:space="preserve"> </w:t>
      </w:r>
    </w:p>
    <w:p w14:paraId="120F8B1B"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 xml:space="preserve">Η </w:t>
      </w:r>
      <w:r>
        <w:rPr>
          <w:rFonts w:eastAsia="Times New Roman" w:cs="Times New Roman"/>
          <w:szCs w:val="24"/>
        </w:rPr>
        <w:t>ερώτηση</w:t>
      </w:r>
      <w:r>
        <w:rPr>
          <w:rFonts w:eastAsia="Times New Roman" w:cs="Times New Roman"/>
          <w:szCs w:val="24"/>
        </w:rPr>
        <w:t>,</w:t>
      </w:r>
      <w:r>
        <w:rPr>
          <w:rFonts w:eastAsia="Times New Roman" w:cs="Times New Roman"/>
          <w:szCs w:val="24"/>
        </w:rPr>
        <w:t xml:space="preserve"> η οποία τίθεται είναι η</w:t>
      </w:r>
      <w:r w:rsidRPr="008E59D7">
        <w:rPr>
          <w:rFonts w:eastAsia="Times New Roman" w:cs="Times New Roman"/>
          <w:szCs w:val="24"/>
        </w:rPr>
        <w:t xml:space="preserve"> εξής</w:t>
      </w:r>
      <w:r>
        <w:rPr>
          <w:rFonts w:eastAsia="Times New Roman" w:cs="Times New Roman"/>
          <w:szCs w:val="24"/>
        </w:rPr>
        <w:t>:</w:t>
      </w:r>
      <w:r w:rsidRPr="008E59D7">
        <w:rPr>
          <w:rFonts w:eastAsia="Times New Roman" w:cs="Times New Roman"/>
          <w:szCs w:val="24"/>
        </w:rPr>
        <w:t xml:space="preserve"> Υπονοούν οι </w:t>
      </w:r>
      <w:r>
        <w:rPr>
          <w:rFonts w:eastAsia="Times New Roman" w:cs="Times New Roman"/>
          <w:szCs w:val="24"/>
        </w:rPr>
        <w:t>α</w:t>
      </w:r>
      <w:r w:rsidRPr="008E59D7">
        <w:rPr>
          <w:rFonts w:eastAsia="Times New Roman" w:cs="Times New Roman"/>
          <w:szCs w:val="24"/>
        </w:rPr>
        <w:t>γαπητοί συνάδελφοι της Νέας Δημοκρατίας ότι θα τα κατάφερναν χωρίς μνημόνιο</w:t>
      </w:r>
      <w:r>
        <w:rPr>
          <w:rFonts w:eastAsia="Times New Roman" w:cs="Times New Roman"/>
          <w:szCs w:val="24"/>
        </w:rPr>
        <w:t>,</w:t>
      </w:r>
      <w:r w:rsidRPr="008E59D7">
        <w:rPr>
          <w:rFonts w:eastAsia="Times New Roman" w:cs="Times New Roman"/>
          <w:szCs w:val="24"/>
        </w:rPr>
        <w:t xml:space="preserve"> αν ακόμα οι ίδιοι ήταν </w:t>
      </w:r>
      <w:r>
        <w:rPr>
          <w:rFonts w:eastAsia="Times New Roman" w:cs="Times New Roman"/>
          <w:szCs w:val="24"/>
        </w:rPr>
        <w:lastRenderedPageBreak/>
        <w:t>κ</w:t>
      </w:r>
      <w:r w:rsidRPr="008E59D7">
        <w:rPr>
          <w:rFonts w:eastAsia="Times New Roman" w:cs="Times New Roman"/>
          <w:szCs w:val="24"/>
        </w:rPr>
        <w:t>υβέρνηση</w:t>
      </w:r>
      <w:r>
        <w:rPr>
          <w:rFonts w:eastAsia="Times New Roman" w:cs="Times New Roman"/>
          <w:szCs w:val="24"/>
        </w:rPr>
        <w:t xml:space="preserve"> μετά</w:t>
      </w:r>
      <w:r w:rsidRPr="008E59D7">
        <w:rPr>
          <w:rFonts w:eastAsia="Times New Roman" w:cs="Times New Roman"/>
          <w:szCs w:val="24"/>
        </w:rPr>
        <w:t xml:space="preserve"> το 2015</w:t>
      </w:r>
      <w:r>
        <w:rPr>
          <w:rFonts w:eastAsia="Times New Roman" w:cs="Times New Roman"/>
          <w:szCs w:val="24"/>
        </w:rPr>
        <w:t>; Ας δ</w:t>
      </w:r>
      <w:r w:rsidRPr="008E59D7">
        <w:rPr>
          <w:rFonts w:eastAsia="Times New Roman" w:cs="Times New Roman"/>
          <w:szCs w:val="24"/>
        </w:rPr>
        <w:t>ούμε τα στοιχεία εκείνα</w:t>
      </w:r>
      <w:r>
        <w:rPr>
          <w:rFonts w:eastAsia="Times New Roman" w:cs="Times New Roman"/>
          <w:szCs w:val="24"/>
        </w:rPr>
        <w:t>,</w:t>
      </w:r>
      <w:r w:rsidRPr="008E59D7">
        <w:rPr>
          <w:rFonts w:eastAsia="Times New Roman" w:cs="Times New Roman"/>
          <w:szCs w:val="24"/>
        </w:rPr>
        <w:t xml:space="preserve"> τα οποία θα μπορούσαν να στηρίξουν αυτή τη θέση</w:t>
      </w:r>
      <w:r>
        <w:rPr>
          <w:rFonts w:eastAsia="Times New Roman" w:cs="Times New Roman"/>
          <w:szCs w:val="24"/>
        </w:rPr>
        <w:t xml:space="preserve">. </w:t>
      </w:r>
      <w:r w:rsidRPr="008E59D7">
        <w:rPr>
          <w:rFonts w:eastAsia="Times New Roman" w:cs="Times New Roman"/>
          <w:szCs w:val="24"/>
        </w:rPr>
        <w:t xml:space="preserve"> </w:t>
      </w:r>
    </w:p>
    <w:p w14:paraId="120F8B1C"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 xml:space="preserve">Αγαπητοί συνάδελφοι </w:t>
      </w:r>
      <w:r>
        <w:rPr>
          <w:rFonts w:eastAsia="Times New Roman" w:cs="Times New Roman"/>
          <w:szCs w:val="24"/>
        </w:rPr>
        <w:t>της Νέας</w:t>
      </w:r>
      <w:r w:rsidRPr="008E59D7">
        <w:rPr>
          <w:rFonts w:eastAsia="Times New Roman" w:cs="Times New Roman"/>
          <w:szCs w:val="24"/>
        </w:rPr>
        <w:t xml:space="preserve"> Δημοκρατίας</w:t>
      </w:r>
      <w:r>
        <w:rPr>
          <w:rFonts w:eastAsia="Times New Roman" w:cs="Times New Roman"/>
          <w:szCs w:val="24"/>
        </w:rPr>
        <w:t xml:space="preserve">, σε σας αναφέρομαι. Το </w:t>
      </w:r>
      <w:r>
        <w:rPr>
          <w:rFonts w:eastAsia="Times New Roman" w:cs="Times New Roman"/>
          <w:szCs w:val="24"/>
          <w:lang w:val="en-US"/>
        </w:rPr>
        <w:t>mail</w:t>
      </w:r>
      <w:r w:rsidRPr="005A2CE0">
        <w:rPr>
          <w:rFonts w:eastAsia="Times New Roman" w:cs="Times New Roman"/>
          <w:szCs w:val="24"/>
        </w:rPr>
        <w:t xml:space="preserve"> </w:t>
      </w:r>
      <w:r>
        <w:rPr>
          <w:rFonts w:eastAsia="Times New Roman" w:cs="Times New Roman"/>
          <w:szCs w:val="24"/>
        </w:rPr>
        <w:t>Χαρδούβελη πρότεινε 1,5 δισεκατομμύριο ευρώ</w:t>
      </w:r>
      <w:r w:rsidRPr="008E59D7">
        <w:rPr>
          <w:rFonts w:eastAsia="Times New Roman" w:cs="Times New Roman"/>
          <w:szCs w:val="24"/>
        </w:rPr>
        <w:t xml:space="preserve"> πρόσθετα μέτρα</w:t>
      </w:r>
      <w:r>
        <w:rPr>
          <w:rFonts w:eastAsia="Times New Roman" w:cs="Times New Roman"/>
          <w:szCs w:val="24"/>
        </w:rPr>
        <w:t>.</w:t>
      </w:r>
      <w:r w:rsidRPr="008E59D7">
        <w:rPr>
          <w:rFonts w:eastAsia="Times New Roman" w:cs="Times New Roman"/>
          <w:szCs w:val="24"/>
        </w:rPr>
        <w:t xml:space="preserve"> Το </w:t>
      </w:r>
      <w:r>
        <w:rPr>
          <w:rFonts w:eastAsia="Times New Roman" w:cs="Times New Roman"/>
          <w:szCs w:val="24"/>
          <w:lang w:val="en"/>
        </w:rPr>
        <w:t>mail</w:t>
      </w:r>
      <w:r w:rsidRPr="008E59D7">
        <w:rPr>
          <w:rFonts w:eastAsia="Times New Roman" w:cs="Times New Roman"/>
          <w:szCs w:val="24"/>
        </w:rPr>
        <w:t xml:space="preserve"> αυτό χαρακτηρίστηκε από τον </w:t>
      </w:r>
      <w:r>
        <w:rPr>
          <w:rFonts w:eastAsia="Times New Roman" w:cs="Times New Roman"/>
          <w:szCs w:val="24"/>
        </w:rPr>
        <w:t xml:space="preserve">κ. </w:t>
      </w:r>
      <w:r w:rsidRPr="008E59D7">
        <w:rPr>
          <w:rFonts w:eastAsia="Times New Roman" w:cs="Times New Roman"/>
          <w:szCs w:val="24"/>
        </w:rPr>
        <w:t xml:space="preserve">Τόμσεν ως ένα σύνολο μέτρων </w:t>
      </w:r>
      <w:r>
        <w:rPr>
          <w:rFonts w:eastAsia="Times New Roman" w:cs="Times New Roman"/>
          <w:szCs w:val="24"/>
        </w:rPr>
        <w:t>«</w:t>
      </w:r>
      <w:r w:rsidRPr="008E59D7">
        <w:rPr>
          <w:rFonts w:eastAsia="Times New Roman" w:cs="Times New Roman"/>
          <w:szCs w:val="24"/>
        </w:rPr>
        <w:t>μίκυμάους</w:t>
      </w:r>
      <w:r>
        <w:rPr>
          <w:rFonts w:eastAsia="Times New Roman" w:cs="Times New Roman"/>
          <w:szCs w:val="24"/>
        </w:rPr>
        <w:t>»</w:t>
      </w:r>
      <w:r w:rsidRPr="008E59D7">
        <w:rPr>
          <w:rFonts w:eastAsia="Times New Roman" w:cs="Times New Roman"/>
          <w:szCs w:val="24"/>
        </w:rPr>
        <w:t xml:space="preserve"> και </w:t>
      </w:r>
      <w:r>
        <w:rPr>
          <w:rFonts w:eastAsia="Times New Roman" w:cs="Times New Roman"/>
          <w:szCs w:val="24"/>
        </w:rPr>
        <w:t xml:space="preserve">έναντι αυτών των </w:t>
      </w:r>
      <w:r w:rsidRPr="008E59D7">
        <w:rPr>
          <w:rFonts w:eastAsia="Times New Roman" w:cs="Times New Roman"/>
          <w:szCs w:val="24"/>
        </w:rPr>
        <w:t>μέτρων</w:t>
      </w:r>
      <w:r>
        <w:rPr>
          <w:rFonts w:eastAsia="Times New Roman" w:cs="Times New Roman"/>
          <w:szCs w:val="24"/>
        </w:rPr>
        <w:t>,</w:t>
      </w:r>
      <w:r w:rsidRPr="008E59D7">
        <w:rPr>
          <w:rFonts w:eastAsia="Times New Roman" w:cs="Times New Roman"/>
          <w:szCs w:val="24"/>
        </w:rPr>
        <w:t xml:space="preserve"> η τρόικα είχε ένα μεγάλο σύνολο δισεκατομμυρίων</w:t>
      </w:r>
      <w:r>
        <w:rPr>
          <w:rFonts w:eastAsia="Times New Roman" w:cs="Times New Roman"/>
          <w:szCs w:val="24"/>
        </w:rPr>
        <w:t>,</w:t>
      </w:r>
      <w:r w:rsidRPr="008E59D7">
        <w:rPr>
          <w:rFonts w:eastAsia="Times New Roman" w:cs="Times New Roman"/>
          <w:szCs w:val="24"/>
        </w:rPr>
        <w:t xml:space="preserve"> που φαίνονται στα πρωτογενή πλεονάσματα εκείνης της περιόδου</w:t>
      </w:r>
      <w:r>
        <w:rPr>
          <w:rFonts w:eastAsia="Times New Roman" w:cs="Times New Roman"/>
          <w:szCs w:val="24"/>
        </w:rPr>
        <w:t>.</w:t>
      </w:r>
    </w:p>
    <w:p w14:paraId="120F8B1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Λόγω της ασυνέπειάς σας, δεν πήρατε </w:t>
      </w:r>
      <w:r>
        <w:rPr>
          <w:rFonts w:eastAsia="Times New Roman" w:cs="Times New Roman"/>
          <w:szCs w:val="24"/>
        </w:rPr>
        <w:t>τη</w:t>
      </w:r>
      <w:r w:rsidRPr="008E59D7">
        <w:rPr>
          <w:rFonts w:eastAsia="Times New Roman" w:cs="Times New Roman"/>
          <w:szCs w:val="24"/>
        </w:rPr>
        <w:t xml:space="preserve"> δόση του Διεθνούς Νομισματικού Ταμείου τον Αύγουστο εκείνης της εποχής</w:t>
      </w:r>
      <w:r>
        <w:rPr>
          <w:rFonts w:eastAsia="Times New Roman" w:cs="Times New Roman"/>
          <w:szCs w:val="24"/>
        </w:rPr>
        <w:t>.</w:t>
      </w:r>
      <w:r w:rsidRPr="008E59D7">
        <w:rPr>
          <w:rFonts w:eastAsia="Times New Roman" w:cs="Times New Roman"/>
          <w:szCs w:val="24"/>
        </w:rPr>
        <w:t xml:space="preserve"> Εκτροχιάστηκε </w:t>
      </w:r>
      <w:r>
        <w:rPr>
          <w:rFonts w:eastAsia="Times New Roman" w:cs="Times New Roman"/>
          <w:szCs w:val="24"/>
        </w:rPr>
        <w:t xml:space="preserve">η </w:t>
      </w:r>
      <w:r w:rsidRPr="008E59D7">
        <w:rPr>
          <w:rFonts w:eastAsia="Times New Roman" w:cs="Times New Roman"/>
          <w:szCs w:val="24"/>
        </w:rPr>
        <w:t>οικονομία</w:t>
      </w:r>
      <w:r>
        <w:rPr>
          <w:rFonts w:eastAsia="Times New Roman" w:cs="Times New Roman"/>
          <w:szCs w:val="24"/>
        </w:rPr>
        <w:t xml:space="preserve"> το 2014. </w:t>
      </w:r>
      <w:r w:rsidRPr="008E59D7">
        <w:rPr>
          <w:rFonts w:eastAsia="Times New Roman" w:cs="Times New Roman"/>
          <w:szCs w:val="24"/>
        </w:rPr>
        <w:t xml:space="preserve">Αυτό </w:t>
      </w:r>
      <w:r>
        <w:rPr>
          <w:rFonts w:eastAsia="Times New Roman" w:cs="Times New Roman"/>
          <w:szCs w:val="24"/>
        </w:rPr>
        <w:t xml:space="preserve">δεν αμφισβητείται </w:t>
      </w:r>
      <w:r w:rsidRPr="008E59D7">
        <w:rPr>
          <w:rFonts w:eastAsia="Times New Roman" w:cs="Times New Roman"/>
          <w:szCs w:val="24"/>
        </w:rPr>
        <w:t>από οποιο</w:t>
      </w:r>
      <w:r>
        <w:rPr>
          <w:rFonts w:eastAsia="Times New Roman" w:cs="Times New Roman"/>
          <w:szCs w:val="24"/>
        </w:rPr>
        <w:t>ν</w:t>
      </w:r>
      <w:r w:rsidRPr="008E59D7">
        <w:rPr>
          <w:rFonts w:eastAsia="Times New Roman" w:cs="Times New Roman"/>
          <w:szCs w:val="24"/>
        </w:rPr>
        <w:t>δήποτε</w:t>
      </w:r>
      <w:r>
        <w:rPr>
          <w:rFonts w:eastAsia="Times New Roman" w:cs="Times New Roman"/>
          <w:szCs w:val="24"/>
        </w:rPr>
        <w:t>.</w:t>
      </w:r>
      <w:r w:rsidRPr="008E59D7">
        <w:rPr>
          <w:rFonts w:eastAsia="Times New Roman" w:cs="Times New Roman"/>
          <w:szCs w:val="24"/>
        </w:rPr>
        <w:t xml:space="preserve"> Το πρωτογενές πλεόνασμα ήταν το ένα τρίτο του προβλεπόμενου</w:t>
      </w:r>
      <w:r>
        <w:rPr>
          <w:rFonts w:eastAsia="Times New Roman" w:cs="Times New Roman"/>
          <w:szCs w:val="24"/>
        </w:rPr>
        <w:t>.</w:t>
      </w:r>
      <w:r w:rsidRPr="008E59D7">
        <w:rPr>
          <w:rFonts w:eastAsia="Times New Roman" w:cs="Times New Roman"/>
          <w:szCs w:val="24"/>
        </w:rPr>
        <w:t xml:space="preserve"> Το ΑΕΠ </w:t>
      </w:r>
      <w:r>
        <w:rPr>
          <w:rFonts w:eastAsia="Times New Roman" w:cs="Times New Roman"/>
          <w:szCs w:val="24"/>
        </w:rPr>
        <w:t>α</w:t>
      </w:r>
      <w:r w:rsidRPr="008E59D7">
        <w:rPr>
          <w:rFonts w:eastAsia="Times New Roman" w:cs="Times New Roman"/>
          <w:szCs w:val="24"/>
        </w:rPr>
        <w:t>πό 2,2%</w:t>
      </w:r>
      <w:r>
        <w:rPr>
          <w:rFonts w:eastAsia="Times New Roman" w:cs="Times New Roman"/>
          <w:szCs w:val="24"/>
        </w:rPr>
        <w:t>,</w:t>
      </w:r>
      <w:r w:rsidRPr="008E59D7">
        <w:rPr>
          <w:rFonts w:eastAsia="Times New Roman" w:cs="Times New Roman"/>
          <w:szCs w:val="24"/>
        </w:rPr>
        <w:t xml:space="preserve"> που ήταν </w:t>
      </w:r>
      <w:r>
        <w:rPr>
          <w:rFonts w:eastAsia="Times New Roman" w:cs="Times New Roman"/>
          <w:szCs w:val="24"/>
        </w:rPr>
        <w:t xml:space="preserve">η </w:t>
      </w:r>
      <w:r w:rsidRPr="008E59D7">
        <w:rPr>
          <w:rFonts w:eastAsia="Times New Roman" w:cs="Times New Roman"/>
          <w:szCs w:val="24"/>
        </w:rPr>
        <w:t>πρόβλεψη του Διε</w:t>
      </w:r>
      <w:r w:rsidRPr="008E59D7">
        <w:rPr>
          <w:rFonts w:eastAsia="Times New Roman" w:cs="Times New Roman"/>
          <w:szCs w:val="24"/>
        </w:rPr>
        <w:t>θνούς Νομισματικού Ταμείου</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έκλεισε</w:t>
      </w:r>
      <w:r w:rsidRPr="008E59D7">
        <w:rPr>
          <w:rFonts w:eastAsia="Times New Roman" w:cs="Times New Roman"/>
          <w:szCs w:val="24"/>
        </w:rPr>
        <w:t xml:space="preserve"> στο 0,7%</w:t>
      </w:r>
      <w:r>
        <w:rPr>
          <w:rFonts w:eastAsia="Times New Roman" w:cs="Times New Roman"/>
          <w:szCs w:val="24"/>
        </w:rPr>
        <w:t>.</w:t>
      </w:r>
      <w:r w:rsidRPr="008E59D7">
        <w:rPr>
          <w:rFonts w:eastAsia="Times New Roman" w:cs="Times New Roman"/>
          <w:szCs w:val="24"/>
        </w:rPr>
        <w:t xml:space="preserve"> Οι εξαγωγές ομολογουμένως</w:t>
      </w:r>
      <w:r>
        <w:rPr>
          <w:rFonts w:eastAsia="Times New Roman" w:cs="Times New Roman"/>
          <w:szCs w:val="24"/>
        </w:rPr>
        <w:t>,</w:t>
      </w:r>
      <w:r w:rsidRPr="008E59D7">
        <w:rPr>
          <w:rFonts w:eastAsia="Times New Roman" w:cs="Times New Roman"/>
          <w:szCs w:val="24"/>
        </w:rPr>
        <w:t xml:space="preserve"> πήγαν καλά</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Οι εισαγωγές εκτινάχτηκαν. Είχαμε πρόσθετη</w:t>
      </w:r>
      <w:r w:rsidRPr="008E59D7">
        <w:rPr>
          <w:rFonts w:eastAsia="Times New Roman" w:cs="Times New Roman"/>
          <w:szCs w:val="24"/>
        </w:rPr>
        <w:t xml:space="preserve"> εξαγωγή συναλλάγματος ή ευρώ της τάξης των 5 δισεκατομμυρίων ευ</w:t>
      </w:r>
      <w:r>
        <w:rPr>
          <w:rFonts w:eastAsia="Times New Roman" w:cs="Times New Roman"/>
          <w:szCs w:val="24"/>
        </w:rPr>
        <w:t>ρώ και οι επενδύσεις καταβαραθρώθη</w:t>
      </w:r>
      <w:r w:rsidRPr="008E59D7">
        <w:rPr>
          <w:rFonts w:eastAsia="Times New Roman" w:cs="Times New Roman"/>
          <w:szCs w:val="24"/>
        </w:rPr>
        <w:t>καν κατά 12%</w:t>
      </w:r>
      <w:r>
        <w:rPr>
          <w:rFonts w:eastAsia="Times New Roman" w:cs="Times New Roman"/>
          <w:szCs w:val="24"/>
        </w:rPr>
        <w:t>.</w:t>
      </w:r>
      <w:r w:rsidRPr="008E59D7">
        <w:rPr>
          <w:rFonts w:eastAsia="Times New Roman" w:cs="Times New Roman"/>
          <w:szCs w:val="24"/>
        </w:rPr>
        <w:t xml:space="preserve"> </w:t>
      </w:r>
    </w:p>
    <w:p w14:paraId="120F8B1E"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 xml:space="preserve">Όλοι γνωρίζουμε </w:t>
      </w:r>
      <w:r w:rsidRPr="008E59D7">
        <w:rPr>
          <w:rFonts w:eastAsia="Times New Roman" w:cs="Times New Roman"/>
          <w:szCs w:val="24"/>
        </w:rPr>
        <w:t>ότι όταν τα δεδομένα μιας πρόβλεψης αλλάζουν</w:t>
      </w:r>
      <w:r>
        <w:rPr>
          <w:rFonts w:eastAsia="Times New Roman" w:cs="Times New Roman"/>
          <w:szCs w:val="24"/>
        </w:rPr>
        <w:t>,</w:t>
      </w:r>
      <w:r w:rsidRPr="008E59D7">
        <w:rPr>
          <w:rFonts w:eastAsia="Times New Roman" w:cs="Times New Roman"/>
          <w:szCs w:val="24"/>
        </w:rPr>
        <w:t xml:space="preserve"> αλλάζει και </w:t>
      </w:r>
      <w:r>
        <w:rPr>
          <w:rFonts w:eastAsia="Times New Roman" w:cs="Times New Roman"/>
          <w:szCs w:val="24"/>
        </w:rPr>
        <w:t xml:space="preserve">η </w:t>
      </w:r>
      <w:r w:rsidRPr="008E59D7">
        <w:rPr>
          <w:rFonts w:eastAsia="Times New Roman" w:cs="Times New Roman"/>
          <w:szCs w:val="24"/>
        </w:rPr>
        <w:t>τελική πρόβλεψη</w:t>
      </w:r>
      <w:r>
        <w:rPr>
          <w:rFonts w:eastAsia="Times New Roman" w:cs="Times New Roman"/>
          <w:szCs w:val="24"/>
        </w:rPr>
        <w:t>. Άρα τα</w:t>
      </w:r>
      <w:r w:rsidRPr="008E59D7">
        <w:rPr>
          <w:rFonts w:eastAsia="Times New Roman" w:cs="Times New Roman"/>
          <w:szCs w:val="24"/>
        </w:rPr>
        <w:t xml:space="preserve"> 217 δισεκατομμύρια ευρώ </w:t>
      </w:r>
      <w:r>
        <w:rPr>
          <w:rFonts w:eastAsia="Times New Roman" w:cs="Times New Roman"/>
          <w:szCs w:val="24"/>
        </w:rPr>
        <w:t>το 2018 με εκτροχιασμένα</w:t>
      </w:r>
      <w:r w:rsidRPr="008E59D7">
        <w:rPr>
          <w:rFonts w:eastAsia="Times New Roman" w:cs="Times New Roman"/>
          <w:szCs w:val="24"/>
        </w:rPr>
        <w:t xml:space="preserve"> τα δεδομένα του </w:t>
      </w:r>
      <w:r>
        <w:rPr>
          <w:rFonts w:eastAsia="Times New Roman" w:cs="Times New Roman"/>
          <w:szCs w:val="24"/>
        </w:rPr>
        <w:t>20</w:t>
      </w:r>
      <w:r w:rsidRPr="008E59D7">
        <w:rPr>
          <w:rFonts w:eastAsia="Times New Roman" w:cs="Times New Roman"/>
          <w:szCs w:val="24"/>
        </w:rPr>
        <w:t>14</w:t>
      </w:r>
      <w:r>
        <w:rPr>
          <w:rFonts w:eastAsia="Times New Roman" w:cs="Times New Roman"/>
          <w:szCs w:val="24"/>
        </w:rPr>
        <w:t>, ήταν απίθανο να προσεγγιστούν.</w:t>
      </w:r>
      <w:r w:rsidRPr="008E59D7">
        <w:rPr>
          <w:rFonts w:eastAsia="Times New Roman" w:cs="Times New Roman"/>
          <w:szCs w:val="24"/>
        </w:rPr>
        <w:t xml:space="preserve"> </w:t>
      </w:r>
      <w:r>
        <w:rPr>
          <w:rFonts w:eastAsia="Times New Roman" w:cs="Times New Roman"/>
          <w:szCs w:val="24"/>
        </w:rPr>
        <w:t>Επίσης, το</w:t>
      </w:r>
      <w:r w:rsidRPr="008E59D7">
        <w:rPr>
          <w:rFonts w:eastAsia="Times New Roman" w:cs="Times New Roman"/>
          <w:szCs w:val="24"/>
        </w:rPr>
        <w:t xml:space="preserve"> 2015-</w:t>
      </w:r>
      <w:r>
        <w:rPr>
          <w:rFonts w:eastAsia="Times New Roman" w:cs="Times New Roman"/>
          <w:szCs w:val="24"/>
        </w:rPr>
        <w:t>20</w:t>
      </w:r>
      <w:r w:rsidRPr="008E59D7">
        <w:rPr>
          <w:rFonts w:eastAsia="Times New Roman" w:cs="Times New Roman"/>
          <w:szCs w:val="24"/>
        </w:rPr>
        <w:t>16 έπρεπε να επιστρέψετε 57 δισεκατομμύρια ευρώ</w:t>
      </w:r>
      <w:r>
        <w:rPr>
          <w:rFonts w:eastAsia="Times New Roman" w:cs="Times New Roman"/>
          <w:szCs w:val="24"/>
        </w:rPr>
        <w:t>.</w:t>
      </w:r>
      <w:r w:rsidRPr="008E59D7">
        <w:rPr>
          <w:rFonts w:eastAsia="Times New Roman" w:cs="Times New Roman"/>
          <w:szCs w:val="24"/>
        </w:rPr>
        <w:t xml:space="preserve"> Εκτ</w:t>
      </w:r>
      <w:r w:rsidRPr="008E59D7">
        <w:rPr>
          <w:rFonts w:eastAsia="Times New Roman" w:cs="Times New Roman"/>
          <w:szCs w:val="24"/>
        </w:rPr>
        <w:t>ός μνημονίων θα ήσασταν</w:t>
      </w:r>
      <w:r>
        <w:rPr>
          <w:rFonts w:eastAsia="Times New Roman" w:cs="Times New Roman"/>
          <w:szCs w:val="24"/>
        </w:rPr>
        <w:t>;</w:t>
      </w:r>
    </w:p>
    <w:p w14:paraId="120F8B1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Δεν θα αναφερθώ στη βαθμολογία</w:t>
      </w:r>
      <w:r>
        <w:rPr>
          <w:rFonts w:eastAsia="Times New Roman" w:cs="Times New Roman"/>
          <w:szCs w:val="24"/>
        </w:rPr>
        <w:t>,</w:t>
      </w:r>
      <w:r>
        <w:rPr>
          <w:rFonts w:eastAsia="Times New Roman" w:cs="Times New Roman"/>
          <w:szCs w:val="24"/>
        </w:rPr>
        <w:t xml:space="preserve"> που</w:t>
      </w:r>
      <w:r w:rsidRPr="008E59D7">
        <w:rPr>
          <w:rFonts w:eastAsia="Times New Roman" w:cs="Times New Roman"/>
          <w:szCs w:val="24"/>
        </w:rPr>
        <w:t xml:space="preserve"> δίνουν οι διάφοροι οίκοι</w:t>
      </w:r>
      <w:r>
        <w:rPr>
          <w:rFonts w:eastAsia="Times New Roman" w:cs="Times New Roman"/>
          <w:szCs w:val="24"/>
        </w:rPr>
        <w:t>,</w:t>
      </w:r>
      <w:r w:rsidRPr="008E59D7">
        <w:rPr>
          <w:rFonts w:eastAsia="Times New Roman" w:cs="Times New Roman"/>
          <w:szCs w:val="24"/>
        </w:rPr>
        <w:t xml:space="preserve"> αλλά με τη βαθμολογία που είχατε τα τελευταία δύο χρόνια</w:t>
      </w:r>
      <w:r>
        <w:rPr>
          <w:rFonts w:eastAsia="Times New Roman" w:cs="Times New Roman"/>
          <w:szCs w:val="24"/>
        </w:rPr>
        <w:t xml:space="preserve"> και</w:t>
      </w:r>
      <w:r w:rsidRPr="008E59D7">
        <w:rPr>
          <w:rFonts w:eastAsia="Times New Roman" w:cs="Times New Roman"/>
          <w:szCs w:val="24"/>
        </w:rPr>
        <w:t xml:space="preserve"> λαμβάνοντας την τάση της βαθμολογίας</w:t>
      </w:r>
      <w:r>
        <w:rPr>
          <w:rFonts w:eastAsia="Times New Roman" w:cs="Times New Roman"/>
          <w:szCs w:val="24"/>
        </w:rPr>
        <w:t>,</w:t>
      </w:r>
      <w:r w:rsidRPr="008E59D7">
        <w:rPr>
          <w:rFonts w:eastAsia="Times New Roman" w:cs="Times New Roman"/>
          <w:szCs w:val="24"/>
        </w:rPr>
        <w:t xml:space="preserve"> τα τρία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sidRPr="008E59D7">
        <w:rPr>
          <w:rFonts w:eastAsia="Times New Roman" w:cs="Times New Roman"/>
          <w:szCs w:val="24"/>
        </w:rPr>
        <w:t>που απαιτούνται για να μπείτε στην ποσοτική χαλάρωση</w:t>
      </w:r>
      <w:r>
        <w:rPr>
          <w:rFonts w:eastAsia="Times New Roman" w:cs="Times New Roman"/>
          <w:szCs w:val="24"/>
        </w:rPr>
        <w:t>,</w:t>
      </w:r>
      <w:r w:rsidRPr="008E59D7">
        <w:rPr>
          <w:rFonts w:eastAsia="Times New Roman" w:cs="Times New Roman"/>
          <w:szCs w:val="24"/>
        </w:rPr>
        <w:t xml:space="preserve"> ήτα</w:t>
      </w:r>
      <w:r w:rsidRPr="008E59D7">
        <w:rPr>
          <w:rFonts w:eastAsia="Times New Roman" w:cs="Times New Roman"/>
          <w:szCs w:val="24"/>
        </w:rPr>
        <w:t xml:space="preserve">ν αδύνατο να προσεγγιστούν με τις δικές σας </w:t>
      </w:r>
      <w:r>
        <w:rPr>
          <w:rFonts w:eastAsia="Times New Roman" w:cs="Times New Roman"/>
          <w:szCs w:val="24"/>
        </w:rPr>
        <w:t>τάσεις εκείνης</w:t>
      </w:r>
      <w:r w:rsidRPr="008E59D7">
        <w:rPr>
          <w:rFonts w:eastAsia="Times New Roman" w:cs="Times New Roman"/>
          <w:szCs w:val="24"/>
        </w:rPr>
        <w:t xml:space="preserve"> της περιόδου</w:t>
      </w:r>
      <w:r>
        <w:rPr>
          <w:rFonts w:eastAsia="Times New Roman" w:cs="Times New Roman"/>
          <w:szCs w:val="24"/>
        </w:rPr>
        <w:t>.</w:t>
      </w:r>
    </w:p>
    <w:p w14:paraId="120F8B2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Από την άλλη πλευρά,</w:t>
      </w:r>
      <w:r w:rsidRPr="008E59D7">
        <w:rPr>
          <w:rFonts w:eastAsia="Times New Roman" w:cs="Times New Roman"/>
          <w:szCs w:val="24"/>
        </w:rPr>
        <w:t xml:space="preserve"> βέβαια</w:t>
      </w:r>
      <w:r>
        <w:rPr>
          <w:rFonts w:eastAsia="Times New Roman" w:cs="Times New Roman"/>
          <w:szCs w:val="24"/>
        </w:rPr>
        <w:t>,</w:t>
      </w:r>
      <w:r w:rsidRPr="008E59D7">
        <w:rPr>
          <w:rFonts w:eastAsia="Times New Roman" w:cs="Times New Roman"/>
          <w:szCs w:val="24"/>
        </w:rPr>
        <w:t xml:space="preserve"> αν όλα ήτ</w:t>
      </w:r>
      <w:r>
        <w:rPr>
          <w:rFonts w:eastAsia="Times New Roman" w:cs="Times New Roman"/>
          <w:szCs w:val="24"/>
        </w:rPr>
        <w:t xml:space="preserve">αν τόσο καλά και κλείνατε, γιατί υπήρχε </w:t>
      </w:r>
      <w:r w:rsidRPr="008E59D7">
        <w:rPr>
          <w:rFonts w:eastAsia="Times New Roman" w:cs="Times New Roman"/>
          <w:szCs w:val="24"/>
        </w:rPr>
        <w:t xml:space="preserve">διαρκώς </w:t>
      </w:r>
      <w:r>
        <w:rPr>
          <w:rFonts w:eastAsia="Times New Roman" w:cs="Times New Roman"/>
          <w:szCs w:val="24"/>
        </w:rPr>
        <w:t>μι</w:t>
      </w:r>
      <w:r w:rsidRPr="008E59D7">
        <w:rPr>
          <w:rFonts w:eastAsia="Times New Roman" w:cs="Times New Roman"/>
          <w:szCs w:val="24"/>
        </w:rPr>
        <w:t xml:space="preserve">α μετάθεση του κλεισίματος </w:t>
      </w:r>
      <w:r>
        <w:rPr>
          <w:rFonts w:eastAsia="Times New Roman" w:cs="Times New Roman"/>
          <w:szCs w:val="24"/>
        </w:rPr>
        <w:t>σ</w:t>
      </w:r>
      <w:r w:rsidRPr="008E59D7">
        <w:rPr>
          <w:rFonts w:eastAsia="Times New Roman" w:cs="Times New Roman"/>
          <w:szCs w:val="24"/>
        </w:rPr>
        <w:t>υμφωνίας από το</w:t>
      </w:r>
      <w:r>
        <w:rPr>
          <w:rFonts w:eastAsia="Times New Roman" w:cs="Times New Roman"/>
          <w:szCs w:val="24"/>
        </w:rPr>
        <w:t>ν</w:t>
      </w:r>
      <w:r w:rsidRPr="008E59D7">
        <w:rPr>
          <w:rFonts w:eastAsia="Times New Roman" w:cs="Times New Roman"/>
          <w:szCs w:val="24"/>
        </w:rPr>
        <w:t xml:space="preserve"> Σεπτέμβριο και το φτάσαμε τελικά Δεκέμβρη και Γενά</w:t>
      </w:r>
      <w:r w:rsidRPr="008E59D7">
        <w:rPr>
          <w:rFonts w:eastAsia="Times New Roman" w:cs="Times New Roman"/>
          <w:szCs w:val="24"/>
        </w:rPr>
        <w:t>ρη και να μην κλείσει</w:t>
      </w:r>
      <w:r>
        <w:rPr>
          <w:rFonts w:eastAsia="Times New Roman" w:cs="Times New Roman"/>
          <w:szCs w:val="24"/>
        </w:rPr>
        <w:t>;</w:t>
      </w:r>
      <w:r w:rsidRPr="008E59D7">
        <w:rPr>
          <w:rFonts w:eastAsia="Times New Roman" w:cs="Times New Roman"/>
          <w:szCs w:val="24"/>
        </w:rPr>
        <w:t xml:space="preserve"> Αλλά όλα ήταν τόσο καλά</w:t>
      </w:r>
      <w:r>
        <w:rPr>
          <w:rFonts w:eastAsia="Times New Roman" w:cs="Times New Roman"/>
          <w:szCs w:val="24"/>
        </w:rPr>
        <w:t>,</w:t>
      </w:r>
      <w:r w:rsidRPr="008E59D7">
        <w:rPr>
          <w:rFonts w:eastAsia="Times New Roman" w:cs="Times New Roman"/>
          <w:szCs w:val="24"/>
        </w:rPr>
        <w:t xml:space="preserve"> έπρεπε να είχατε κλείσει το</w:t>
      </w:r>
      <w:r>
        <w:rPr>
          <w:rFonts w:eastAsia="Times New Roman" w:cs="Times New Roman"/>
          <w:szCs w:val="24"/>
        </w:rPr>
        <w:t>ν</w:t>
      </w:r>
      <w:r w:rsidRPr="008E59D7">
        <w:rPr>
          <w:rFonts w:eastAsia="Times New Roman" w:cs="Times New Roman"/>
          <w:szCs w:val="24"/>
        </w:rPr>
        <w:t xml:space="preserve"> Σεπτέμβρη και να </w:t>
      </w:r>
      <w:r>
        <w:rPr>
          <w:rFonts w:eastAsia="Times New Roman" w:cs="Times New Roman"/>
          <w:szCs w:val="24"/>
        </w:rPr>
        <w:t>ήσασταν</w:t>
      </w:r>
      <w:r w:rsidRPr="008E59D7">
        <w:rPr>
          <w:rFonts w:eastAsia="Times New Roman" w:cs="Times New Roman"/>
          <w:szCs w:val="24"/>
        </w:rPr>
        <w:t xml:space="preserve"> εκτός μνημονίων</w:t>
      </w:r>
      <w:r>
        <w:rPr>
          <w:rFonts w:eastAsia="Times New Roman" w:cs="Times New Roman"/>
          <w:szCs w:val="24"/>
        </w:rPr>
        <w:t xml:space="preserve"> τον Οκτώβρη.</w:t>
      </w:r>
    </w:p>
    <w:p w14:paraId="120F8B21"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Εκείνο που χρειαζόταν ήταν μία άλλη στρατηγική</w:t>
      </w:r>
      <w:r>
        <w:rPr>
          <w:rFonts w:eastAsia="Times New Roman" w:cs="Times New Roman"/>
          <w:szCs w:val="24"/>
        </w:rPr>
        <w:t>,</w:t>
      </w:r>
      <w:r w:rsidRPr="008E59D7">
        <w:rPr>
          <w:rFonts w:eastAsia="Times New Roman" w:cs="Times New Roman"/>
          <w:szCs w:val="24"/>
        </w:rPr>
        <w:t xml:space="preserve"> που θα οδηγούσε σε μία άλλη συμφωνία</w:t>
      </w:r>
      <w:r>
        <w:rPr>
          <w:rFonts w:eastAsia="Times New Roman" w:cs="Times New Roman"/>
          <w:szCs w:val="24"/>
        </w:rPr>
        <w:t>. Εκεί έ</w:t>
      </w:r>
      <w:r w:rsidRPr="008E59D7">
        <w:rPr>
          <w:rFonts w:eastAsia="Times New Roman" w:cs="Times New Roman"/>
          <w:szCs w:val="24"/>
        </w:rPr>
        <w:t>πρεπε να γίνει προσπάθεια και αυτ</w:t>
      </w:r>
      <w:r w:rsidRPr="008E59D7">
        <w:rPr>
          <w:rFonts w:eastAsia="Times New Roman" w:cs="Times New Roman"/>
          <w:szCs w:val="24"/>
        </w:rPr>
        <w:t>ό δεν το υποστηρίζουμε μόνο εμείς</w:t>
      </w:r>
      <w:r>
        <w:rPr>
          <w:rFonts w:eastAsia="Times New Roman" w:cs="Times New Roman"/>
          <w:szCs w:val="24"/>
        </w:rPr>
        <w:t>.</w:t>
      </w:r>
      <w:r w:rsidRPr="008E59D7">
        <w:rPr>
          <w:rFonts w:eastAsia="Times New Roman" w:cs="Times New Roman"/>
          <w:szCs w:val="24"/>
        </w:rPr>
        <w:t xml:space="preserve"> Υποθέτω θα θυμάστε την πρόσφατη έκθεση του Ευρωπαϊκού Ελεγκτικού Συνεδρίου και την κριτική που άσκησε </w:t>
      </w:r>
      <w:r>
        <w:rPr>
          <w:rFonts w:eastAsia="Times New Roman" w:cs="Times New Roman"/>
          <w:szCs w:val="24"/>
        </w:rPr>
        <w:t xml:space="preserve">το </w:t>
      </w:r>
      <w:r w:rsidRPr="008E59D7">
        <w:rPr>
          <w:rFonts w:eastAsia="Times New Roman" w:cs="Times New Roman"/>
          <w:szCs w:val="24"/>
        </w:rPr>
        <w:t xml:space="preserve">Ευρωπαϊκό Ελεγκτικό Συνέδριο </w:t>
      </w:r>
      <w:r>
        <w:rPr>
          <w:rFonts w:eastAsia="Times New Roman" w:cs="Times New Roman"/>
          <w:szCs w:val="24"/>
        </w:rPr>
        <w:t xml:space="preserve">στην Ευρωπαϊκή Επιτροπή. </w:t>
      </w:r>
      <w:r w:rsidRPr="008E59D7">
        <w:rPr>
          <w:rFonts w:eastAsia="Times New Roman" w:cs="Times New Roman"/>
          <w:szCs w:val="24"/>
        </w:rPr>
        <w:t xml:space="preserve">Το Ευρωπαϊκό Ελεγκτικό Συνέδριο </w:t>
      </w:r>
      <w:r>
        <w:rPr>
          <w:rFonts w:eastAsia="Times New Roman" w:cs="Times New Roman"/>
          <w:szCs w:val="24"/>
        </w:rPr>
        <w:t xml:space="preserve">είναι </w:t>
      </w:r>
      <w:r w:rsidRPr="008E59D7">
        <w:rPr>
          <w:rFonts w:eastAsia="Times New Roman" w:cs="Times New Roman"/>
          <w:szCs w:val="24"/>
        </w:rPr>
        <w:t xml:space="preserve">το τέταρτο θεσμικό </w:t>
      </w:r>
      <w:r w:rsidRPr="008E59D7">
        <w:rPr>
          <w:rFonts w:eastAsia="Times New Roman" w:cs="Times New Roman"/>
          <w:szCs w:val="24"/>
        </w:rPr>
        <w:t>όργανο της Ευρωπαϊκής Ένωσης</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 xml:space="preserve">Σύμφωνα με την </w:t>
      </w:r>
      <w:r w:rsidRPr="008E59D7">
        <w:rPr>
          <w:rFonts w:eastAsia="Times New Roman" w:cs="Times New Roman"/>
          <w:szCs w:val="24"/>
        </w:rPr>
        <w:t>κριτική που άσκησε</w:t>
      </w:r>
      <w:r>
        <w:rPr>
          <w:rFonts w:eastAsia="Times New Roman" w:cs="Times New Roman"/>
          <w:szCs w:val="24"/>
        </w:rPr>
        <w:t>,</w:t>
      </w:r>
      <w:r w:rsidRPr="008E59D7">
        <w:rPr>
          <w:rFonts w:eastAsia="Times New Roman" w:cs="Times New Roman"/>
          <w:szCs w:val="24"/>
        </w:rPr>
        <w:t xml:space="preserve"> θεώρησε ότι το πρώτο και το δεύτερ</w:t>
      </w:r>
      <w:r>
        <w:rPr>
          <w:rFonts w:eastAsia="Times New Roman" w:cs="Times New Roman"/>
          <w:szCs w:val="24"/>
        </w:rPr>
        <w:t>ο μνημόνιο ήταν άκρως ακατάλληλα</w:t>
      </w:r>
      <w:r w:rsidRPr="008E59D7">
        <w:rPr>
          <w:rFonts w:eastAsia="Times New Roman" w:cs="Times New Roman"/>
          <w:szCs w:val="24"/>
        </w:rPr>
        <w:t xml:space="preserve"> για τη χώρα</w:t>
      </w:r>
      <w:r>
        <w:rPr>
          <w:rFonts w:eastAsia="Times New Roman" w:cs="Times New Roman"/>
          <w:szCs w:val="24"/>
        </w:rPr>
        <w:t>.</w:t>
      </w:r>
    </w:p>
    <w:p w14:paraId="120F8B22" w14:textId="77777777" w:rsidR="0086761A" w:rsidRDefault="00427452">
      <w:pPr>
        <w:spacing w:line="600" w:lineRule="auto"/>
        <w:ind w:firstLine="720"/>
        <w:jc w:val="both"/>
        <w:rPr>
          <w:rFonts w:eastAsia="Times New Roman" w:cs="Times New Roman"/>
          <w:szCs w:val="24"/>
        </w:rPr>
      </w:pPr>
      <w:r w:rsidRPr="008E59D7">
        <w:rPr>
          <w:rFonts w:eastAsia="Times New Roman" w:cs="Times New Roman"/>
          <w:szCs w:val="24"/>
        </w:rPr>
        <w:t xml:space="preserve">Έρχομαι σε </w:t>
      </w:r>
      <w:r>
        <w:rPr>
          <w:rFonts w:eastAsia="Times New Roman" w:cs="Times New Roman"/>
          <w:szCs w:val="24"/>
        </w:rPr>
        <w:t xml:space="preserve">μια δεύτερη </w:t>
      </w:r>
      <w:r w:rsidRPr="008E59D7">
        <w:rPr>
          <w:rFonts w:eastAsia="Times New Roman" w:cs="Times New Roman"/>
          <w:szCs w:val="24"/>
        </w:rPr>
        <w:t xml:space="preserve">δική σας </w:t>
      </w:r>
      <w:r>
        <w:rPr>
          <w:rFonts w:eastAsia="Times New Roman" w:cs="Times New Roman"/>
          <w:szCs w:val="24"/>
        </w:rPr>
        <w:t>θέση</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 xml:space="preserve">σχετικά με </w:t>
      </w:r>
      <w:r w:rsidRPr="008E59D7">
        <w:rPr>
          <w:rFonts w:eastAsia="Times New Roman" w:cs="Times New Roman"/>
          <w:szCs w:val="24"/>
        </w:rPr>
        <w:t>την πρωτόγνωρη στα ευρωπαϊκά δεδομένα εποπτεία</w:t>
      </w:r>
      <w:r>
        <w:rPr>
          <w:rFonts w:eastAsia="Times New Roman" w:cs="Times New Roman"/>
          <w:szCs w:val="24"/>
        </w:rPr>
        <w:t>,</w:t>
      </w:r>
      <w:r w:rsidRPr="008E59D7">
        <w:rPr>
          <w:rFonts w:eastAsia="Times New Roman" w:cs="Times New Roman"/>
          <w:szCs w:val="24"/>
        </w:rPr>
        <w:t xml:space="preserve"> που γνωρίζει η</w:t>
      </w:r>
      <w:r w:rsidRPr="008E59D7">
        <w:rPr>
          <w:rFonts w:eastAsia="Times New Roman" w:cs="Times New Roman"/>
          <w:szCs w:val="24"/>
        </w:rPr>
        <w:t xml:space="preserve"> ελληνική οικονομία</w:t>
      </w:r>
      <w:r>
        <w:rPr>
          <w:rFonts w:eastAsia="Times New Roman" w:cs="Times New Roman"/>
          <w:szCs w:val="24"/>
        </w:rPr>
        <w:t xml:space="preserve">. </w:t>
      </w:r>
      <w:r w:rsidRPr="008E59D7">
        <w:rPr>
          <w:rFonts w:eastAsia="Times New Roman" w:cs="Times New Roman"/>
          <w:szCs w:val="24"/>
        </w:rPr>
        <w:t xml:space="preserve">Αυτό </w:t>
      </w:r>
      <w:r>
        <w:rPr>
          <w:rFonts w:eastAsia="Times New Roman" w:cs="Times New Roman"/>
          <w:szCs w:val="24"/>
        </w:rPr>
        <w:t>δεν</w:t>
      </w:r>
      <w:r w:rsidRPr="008E59D7">
        <w:rPr>
          <w:rFonts w:eastAsia="Times New Roman" w:cs="Times New Roman"/>
          <w:szCs w:val="24"/>
        </w:rPr>
        <w:t xml:space="preserve"> ξέρω </w:t>
      </w:r>
      <w:r>
        <w:rPr>
          <w:rFonts w:eastAsia="Times New Roman" w:cs="Times New Roman"/>
          <w:szCs w:val="24"/>
        </w:rPr>
        <w:t xml:space="preserve">αν </w:t>
      </w:r>
      <w:r>
        <w:rPr>
          <w:rFonts w:eastAsia="Times New Roman" w:cs="Times New Roman"/>
          <w:szCs w:val="24"/>
        </w:rPr>
        <w:lastRenderedPageBreak/>
        <w:t>ε</w:t>
      </w:r>
      <w:r w:rsidRPr="008E59D7">
        <w:rPr>
          <w:rFonts w:eastAsia="Times New Roman" w:cs="Times New Roman"/>
          <w:szCs w:val="24"/>
        </w:rPr>
        <w:t xml:space="preserve">ίναι αποτέλεσμα άγνοιας </w:t>
      </w:r>
      <w:r>
        <w:rPr>
          <w:rFonts w:eastAsia="Times New Roman" w:cs="Times New Roman"/>
          <w:szCs w:val="24"/>
        </w:rPr>
        <w:t xml:space="preserve">ή </w:t>
      </w:r>
      <w:r w:rsidRPr="008E59D7">
        <w:rPr>
          <w:rFonts w:eastAsia="Times New Roman" w:cs="Times New Roman"/>
          <w:szCs w:val="24"/>
        </w:rPr>
        <w:t>αποτέλεσμα ενός λογοπαίγνιο</w:t>
      </w:r>
      <w:r>
        <w:rPr>
          <w:rFonts w:eastAsia="Times New Roman" w:cs="Times New Roman"/>
          <w:szCs w:val="24"/>
        </w:rPr>
        <w:t>υ,</w:t>
      </w:r>
      <w:r w:rsidRPr="008E59D7">
        <w:rPr>
          <w:rFonts w:eastAsia="Times New Roman" w:cs="Times New Roman"/>
          <w:szCs w:val="24"/>
        </w:rPr>
        <w:t xml:space="preserve"> που συχνά υπάρχει στην πολιτική</w:t>
      </w:r>
      <w:r>
        <w:rPr>
          <w:rFonts w:eastAsia="Times New Roman" w:cs="Times New Roman"/>
          <w:szCs w:val="24"/>
        </w:rPr>
        <w:t>.</w:t>
      </w:r>
      <w:r w:rsidRPr="008E59D7">
        <w:rPr>
          <w:rFonts w:eastAsia="Times New Roman" w:cs="Times New Roman"/>
          <w:szCs w:val="24"/>
        </w:rPr>
        <w:t xml:space="preserve"> Να </w:t>
      </w:r>
      <w:r>
        <w:rPr>
          <w:rFonts w:eastAsia="Times New Roman" w:cs="Times New Roman"/>
          <w:szCs w:val="24"/>
        </w:rPr>
        <w:t>σας υπενθυμίσ</w:t>
      </w:r>
      <w:r w:rsidRPr="008E59D7">
        <w:rPr>
          <w:rFonts w:eastAsia="Times New Roman" w:cs="Times New Roman"/>
          <w:szCs w:val="24"/>
        </w:rPr>
        <w:t xml:space="preserve">ω </w:t>
      </w:r>
      <w:r>
        <w:rPr>
          <w:rFonts w:eastAsia="Times New Roman" w:cs="Times New Roman"/>
          <w:szCs w:val="24"/>
        </w:rPr>
        <w:t xml:space="preserve">ότι </w:t>
      </w:r>
      <w:r w:rsidRPr="008E59D7">
        <w:rPr>
          <w:rFonts w:eastAsia="Times New Roman" w:cs="Times New Roman"/>
          <w:szCs w:val="24"/>
        </w:rPr>
        <w:t xml:space="preserve">το 2013 </w:t>
      </w:r>
      <w:r>
        <w:rPr>
          <w:rFonts w:eastAsia="Times New Roman" w:cs="Times New Roman"/>
          <w:szCs w:val="24"/>
        </w:rPr>
        <w:t xml:space="preserve">είχαμε δύο Κανονισμούς </w:t>
      </w:r>
      <w:r w:rsidRPr="008E59D7">
        <w:rPr>
          <w:rFonts w:eastAsia="Times New Roman" w:cs="Times New Roman"/>
          <w:szCs w:val="24"/>
        </w:rPr>
        <w:t>στην Ευρωπαϊκή Ένωση</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το</w:t>
      </w:r>
      <w:r w:rsidRPr="008E59D7">
        <w:rPr>
          <w:rFonts w:eastAsia="Times New Roman" w:cs="Times New Roman"/>
          <w:szCs w:val="24"/>
        </w:rPr>
        <w:t xml:space="preserve">ν 472 και </w:t>
      </w:r>
      <w:r>
        <w:rPr>
          <w:rFonts w:eastAsia="Times New Roman" w:cs="Times New Roman"/>
          <w:szCs w:val="24"/>
        </w:rPr>
        <w:t xml:space="preserve">των 473. Ήταν δύο </w:t>
      </w:r>
      <w:r w:rsidRPr="008E59D7">
        <w:rPr>
          <w:rFonts w:eastAsia="Times New Roman" w:cs="Times New Roman"/>
          <w:szCs w:val="24"/>
        </w:rPr>
        <w:t>Κανονισμοί οι οποίοι ει</w:t>
      </w:r>
      <w:r w:rsidRPr="008E59D7">
        <w:rPr>
          <w:rFonts w:eastAsia="Times New Roman" w:cs="Times New Roman"/>
          <w:szCs w:val="24"/>
        </w:rPr>
        <w:t>σήγαγαν την δια</w:t>
      </w:r>
      <w:r>
        <w:rPr>
          <w:rFonts w:eastAsia="Times New Roman" w:cs="Times New Roman"/>
          <w:szCs w:val="24"/>
        </w:rPr>
        <w:t>δικασία εποπτείας ενός κράτους τ</w:t>
      </w:r>
      <w:r w:rsidRPr="008E59D7">
        <w:rPr>
          <w:rFonts w:eastAsia="Times New Roman" w:cs="Times New Roman"/>
          <w:szCs w:val="24"/>
        </w:rPr>
        <w:t>ο οποίο βρισκόταν εκτός μνημονίων</w:t>
      </w:r>
      <w:r>
        <w:rPr>
          <w:rFonts w:eastAsia="Times New Roman" w:cs="Times New Roman"/>
          <w:szCs w:val="24"/>
        </w:rPr>
        <w:t>.</w:t>
      </w:r>
    </w:p>
    <w:p w14:paraId="120F8B2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Στον </w:t>
      </w:r>
      <w:r w:rsidRPr="008E59D7">
        <w:rPr>
          <w:rFonts w:eastAsia="Times New Roman" w:cs="Times New Roman"/>
          <w:szCs w:val="24"/>
        </w:rPr>
        <w:t>472/2013</w:t>
      </w:r>
      <w:r>
        <w:rPr>
          <w:rFonts w:eastAsia="Times New Roman" w:cs="Times New Roman"/>
          <w:szCs w:val="24"/>
        </w:rPr>
        <w:t>,</w:t>
      </w:r>
      <w:r w:rsidRPr="008E59D7">
        <w:rPr>
          <w:rFonts w:eastAsia="Times New Roman" w:cs="Times New Roman"/>
          <w:szCs w:val="24"/>
        </w:rPr>
        <w:t xml:space="preserve"> στο άρθρο 14</w:t>
      </w:r>
      <w:r>
        <w:rPr>
          <w:rFonts w:eastAsia="Times New Roman" w:cs="Times New Roman"/>
          <w:szCs w:val="24"/>
        </w:rPr>
        <w:t>,</w:t>
      </w:r>
      <w:r w:rsidRPr="008E59D7">
        <w:rPr>
          <w:rFonts w:eastAsia="Times New Roman" w:cs="Times New Roman"/>
          <w:szCs w:val="24"/>
        </w:rPr>
        <w:t xml:space="preserve"> σημειώνεται ακριβώς</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w:t>
      </w:r>
      <w:r w:rsidRPr="008E59D7">
        <w:rPr>
          <w:rFonts w:eastAsia="Times New Roman" w:cs="Times New Roman"/>
          <w:szCs w:val="24"/>
        </w:rPr>
        <w:t>Τα κράτη-μέλη παραμένουν υπό εποπτεία μ</w:t>
      </w:r>
      <w:r>
        <w:rPr>
          <w:rFonts w:eastAsia="Times New Roman" w:cs="Times New Roman"/>
          <w:szCs w:val="24"/>
        </w:rPr>
        <w:t>ετά το πρόγραμμα -</w:t>
      </w:r>
      <w:r w:rsidRPr="008E59D7">
        <w:rPr>
          <w:rFonts w:eastAsia="Times New Roman" w:cs="Times New Roman"/>
          <w:szCs w:val="24"/>
        </w:rPr>
        <w:t xml:space="preserve">αναφέρεται στην ενισχυμένη εποπτεία ο </w:t>
      </w:r>
      <w:r>
        <w:rPr>
          <w:rFonts w:eastAsia="Times New Roman" w:cs="Times New Roman"/>
          <w:szCs w:val="24"/>
        </w:rPr>
        <w:t xml:space="preserve">Κανονισμός </w:t>
      </w:r>
      <w:r w:rsidRPr="008E59D7">
        <w:rPr>
          <w:rFonts w:eastAsia="Times New Roman" w:cs="Times New Roman"/>
          <w:szCs w:val="24"/>
        </w:rPr>
        <w:t>472</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εφόσον δεν έ</w:t>
      </w:r>
      <w:r>
        <w:rPr>
          <w:rFonts w:eastAsia="Times New Roman" w:cs="Times New Roman"/>
          <w:szCs w:val="24"/>
        </w:rPr>
        <w:t>χει</w:t>
      </w:r>
      <w:r w:rsidRPr="008E59D7">
        <w:rPr>
          <w:rFonts w:eastAsia="Times New Roman" w:cs="Times New Roman"/>
          <w:szCs w:val="24"/>
        </w:rPr>
        <w:t xml:space="preserve"> εξοφληθεί τουλάχιστον το 75% της χρηματοδοτικής συνδρομής</w:t>
      </w:r>
      <w:r>
        <w:rPr>
          <w:rFonts w:eastAsia="Times New Roman" w:cs="Times New Roman"/>
          <w:szCs w:val="24"/>
        </w:rPr>
        <w:t>,</w:t>
      </w:r>
      <w:r w:rsidRPr="008E59D7">
        <w:rPr>
          <w:rFonts w:eastAsia="Times New Roman" w:cs="Times New Roman"/>
          <w:szCs w:val="24"/>
        </w:rPr>
        <w:t xml:space="preserve"> που έχει ληφθεί από την Ευρωπαϊκή Ένωση</w:t>
      </w:r>
      <w:r>
        <w:rPr>
          <w:rFonts w:eastAsia="Times New Roman" w:cs="Times New Roman"/>
          <w:szCs w:val="24"/>
        </w:rPr>
        <w:t>,</w:t>
      </w:r>
      <w:r w:rsidRPr="008E59D7">
        <w:rPr>
          <w:rFonts w:eastAsia="Times New Roman" w:cs="Times New Roman"/>
          <w:szCs w:val="24"/>
        </w:rPr>
        <w:t xml:space="preserve"> από κράτη-μέλη </w:t>
      </w:r>
      <w:r>
        <w:rPr>
          <w:rFonts w:eastAsia="Times New Roman" w:cs="Times New Roman"/>
          <w:szCs w:val="24"/>
        </w:rPr>
        <w:t xml:space="preserve">ή </w:t>
      </w:r>
      <w:r w:rsidRPr="008E59D7">
        <w:rPr>
          <w:rFonts w:eastAsia="Times New Roman" w:cs="Times New Roman"/>
          <w:szCs w:val="24"/>
        </w:rPr>
        <w:t>οποιαδήποτε άλλα θεσμικά όργανα</w:t>
      </w:r>
      <w:r>
        <w:rPr>
          <w:rFonts w:eastAsia="Times New Roman" w:cs="Times New Roman"/>
          <w:szCs w:val="24"/>
        </w:rPr>
        <w:t>».</w:t>
      </w:r>
      <w:r w:rsidRPr="008E59D7">
        <w:rPr>
          <w:rFonts w:eastAsia="Times New Roman" w:cs="Times New Roman"/>
          <w:szCs w:val="24"/>
        </w:rPr>
        <w:t xml:space="preserve"> </w:t>
      </w:r>
    </w:p>
    <w:p w14:paraId="120F8B2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Υπονοείτε,</w:t>
      </w:r>
      <w:r w:rsidRPr="008E59D7">
        <w:rPr>
          <w:rFonts w:eastAsia="Times New Roman" w:cs="Times New Roman"/>
          <w:szCs w:val="24"/>
        </w:rPr>
        <w:t xml:space="preserve"> λοιπόν</w:t>
      </w:r>
      <w:r>
        <w:rPr>
          <w:rFonts w:eastAsia="Times New Roman" w:cs="Times New Roman"/>
          <w:szCs w:val="24"/>
        </w:rPr>
        <w:t>,</w:t>
      </w:r>
      <w:r w:rsidRPr="008E59D7">
        <w:rPr>
          <w:rFonts w:eastAsia="Times New Roman" w:cs="Times New Roman"/>
          <w:szCs w:val="24"/>
        </w:rPr>
        <w:t xml:space="preserve"> ότι από τα 190 δισεκατομμύρια ευρώ που πήρατε κατά την πρώτη δόση των 58 δισεκατο</w:t>
      </w:r>
      <w:r w:rsidRPr="008E59D7">
        <w:rPr>
          <w:rFonts w:eastAsia="Times New Roman" w:cs="Times New Roman"/>
          <w:szCs w:val="24"/>
        </w:rPr>
        <w:t xml:space="preserve">μμυρίων και </w:t>
      </w:r>
      <w:r>
        <w:rPr>
          <w:rFonts w:eastAsia="Times New Roman" w:cs="Times New Roman"/>
          <w:szCs w:val="24"/>
        </w:rPr>
        <w:t xml:space="preserve">τη </w:t>
      </w:r>
      <w:r w:rsidRPr="008E59D7">
        <w:rPr>
          <w:rFonts w:eastAsia="Times New Roman" w:cs="Times New Roman"/>
          <w:szCs w:val="24"/>
        </w:rPr>
        <w:t>δεύτερη δόση των 139 δισεκατομμυρίων</w:t>
      </w:r>
      <w:r>
        <w:rPr>
          <w:rFonts w:eastAsia="Times New Roman" w:cs="Times New Roman"/>
          <w:szCs w:val="24"/>
        </w:rPr>
        <w:t>,</w:t>
      </w:r>
      <w:r w:rsidRPr="008E59D7">
        <w:rPr>
          <w:rFonts w:eastAsia="Times New Roman" w:cs="Times New Roman"/>
          <w:szCs w:val="24"/>
        </w:rPr>
        <w:t xml:space="preserve"> </w:t>
      </w:r>
      <w:r>
        <w:rPr>
          <w:rFonts w:eastAsia="Times New Roman" w:cs="Times New Roman"/>
          <w:szCs w:val="24"/>
        </w:rPr>
        <w:t xml:space="preserve">θα φτάνατε το 2015, το 2016 και το 2017 να εξοφλήσετε το </w:t>
      </w:r>
      <w:r w:rsidRPr="008E59D7">
        <w:rPr>
          <w:rFonts w:eastAsia="Times New Roman" w:cs="Times New Roman"/>
          <w:szCs w:val="24"/>
        </w:rPr>
        <w:t>75%</w:t>
      </w:r>
      <w:r>
        <w:rPr>
          <w:rFonts w:eastAsia="Times New Roman" w:cs="Times New Roman"/>
          <w:szCs w:val="24"/>
        </w:rPr>
        <w:t xml:space="preserve">, έτσι ώστε να ήσασταν εσείς, </w:t>
      </w:r>
      <w:r w:rsidRPr="008E59D7">
        <w:rPr>
          <w:rFonts w:eastAsia="Times New Roman" w:cs="Times New Roman"/>
          <w:szCs w:val="24"/>
        </w:rPr>
        <w:t xml:space="preserve">αν ήσασταν </w:t>
      </w:r>
      <w:r>
        <w:rPr>
          <w:rFonts w:eastAsia="Times New Roman" w:cs="Times New Roman"/>
          <w:szCs w:val="24"/>
        </w:rPr>
        <w:t xml:space="preserve">κυβέρνηση, </w:t>
      </w:r>
      <w:r w:rsidRPr="008E59D7">
        <w:rPr>
          <w:rFonts w:eastAsia="Times New Roman" w:cs="Times New Roman"/>
          <w:szCs w:val="24"/>
        </w:rPr>
        <w:t>εκτός ενισχυμένης εποπτείας</w:t>
      </w:r>
      <w:r>
        <w:rPr>
          <w:rFonts w:eastAsia="Times New Roman" w:cs="Times New Roman"/>
          <w:szCs w:val="24"/>
        </w:rPr>
        <w:t>;</w:t>
      </w:r>
    </w:p>
    <w:p w14:paraId="120F8B2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Κοιτάξτε, α</w:t>
      </w:r>
      <w:r w:rsidRPr="008E59D7">
        <w:rPr>
          <w:rFonts w:eastAsia="Times New Roman" w:cs="Times New Roman"/>
          <w:szCs w:val="24"/>
        </w:rPr>
        <w:t>γαπητοί συνάδελφοι</w:t>
      </w:r>
      <w:r>
        <w:rPr>
          <w:rFonts w:eastAsia="Times New Roman" w:cs="Times New Roman"/>
          <w:szCs w:val="24"/>
        </w:rPr>
        <w:t>,</w:t>
      </w:r>
      <w:r w:rsidRPr="008E59D7">
        <w:rPr>
          <w:rFonts w:eastAsia="Times New Roman" w:cs="Times New Roman"/>
          <w:szCs w:val="24"/>
        </w:rPr>
        <w:t xml:space="preserve"> είναι πολύ καλή </w:t>
      </w:r>
      <w:r>
        <w:rPr>
          <w:rFonts w:eastAsia="Times New Roman" w:cs="Times New Roman"/>
          <w:szCs w:val="24"/>
        </w:rPr>
        <w:t xml:space="preserve">η </w:t>
      </w:r>
      <w:r w:rsidRPr="008E59D7">
        <w:rPr>
          <w:rFonts w:eastAsia="Times New Roman" w:cs="Times New Roman"/>
          <w:szCs w:val="24"/>
        </w:rPr>
        <w:t>κριτική</w:t>
      </w:r>
      <w:r>
        <w:rPr>
          <w:rFonts w:eastAsia="Times New Roman" w:cs="Times New Roman"/>
          <w:szCs w:val="24"/>
        </w:rPr>
        <w:t>,</w:t>
      </w:r>
      <w:r w:rsidRPr="008E59D7">
        <w:rPr>
          <w:rFonts w:eastAsia="Times New Roman" w:cs="Times New Roman"/>
          <w:szCs w:val="24"/>
        </w:rPr>
        <w:t xml:space="preserve"> την παρακολουθούμε </w:t>
      </w:r>
      <w:r>
        <w:rPr>
          <w:rFonts w:eastAsia="Times New Roman" w:cs="Times New Roman"/>
          <w:szCs w:val="24"/>
        </w:rPr>
        <w:t>και μπορώ να σας πω ότι τη λαμβάνουμε</w:t>
      </w:r>
      <w:r w:rsidRPr="008E59D7">
        <w:rPr>
          <w:rFonts w:eastAsia="Times New Roman" w:cs="Times New Roman"/>
          <w:szCs w:val="24"/>
        </w:rPr>
        <w:t xml:space="preserve"> υπόψη σε ορισμένα σημεία</w:t>
      </w:r>
      <w:r>
        <w:rPr>
          <w:rFonts w:eastAsia="Times New Roman" w:cs="Times New Roman"/>
          <w:szCs w:val="24"/>
        </w:rPr>
        <w:t xml:space="preserve">. Όμως, </w:t>
      </w:r>
      <w:r w:rsidRPr="008E59D7">
        <w:rPr>
          <w:rFonts w:eastAsia="Times New Roman" w:cs="Times New Roman"/>
          <w:szCs w:val="24"/>
        </w:rPr>
        <w:t>δεν μπορούμε να χτίζουμε σε μύθους την όποια οικονομική πολιτική έχουμε κατά νου</w:t>
      </w:r>
      <w:r>
        <w:rPr>
          <w:rFonts w:eastAsia="Times New Roman" w:cs="Times New Roman"/>
          <w:szCs w:val="24"/>
        </w:rPr>
        <w:t>.</w:t>
      </w:r>
    </w:p>
    <w:p w14:paraId="120F8B26"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lastRenderedPageBreak/>
        <w:t>Έρχομαι σε ένα τρίτο σημείο</w:t>
      </w:r>
      <w:r>
        <w:rPr>
          <w:rFonts w:eastAsia="Times New Roman" w:cs="Times New Roman"/>
          <w:szCs w:val="24"/>
        </w:rPr>
        <w:t>:</w:t>
      </w:r>
      <w:r w:rsidRPr="002A3CA3">
        <w:rPr>
          <w:rFonts w:eastAsia="Times New Roman" w:cs="Times New Roman"/>
          <w:szCs w:val="24"/>
        </w:rPr>
        <w:t xml:space="preserve"> Ακούστηκε από τον αγαπητό συνάδελφο</w:t>
      </w:r>
      <w:r>
        <w:rPr>
          <w:rFonts w:eastAsia="Times New Roman" w:cs="Times New Roman"/>
          <w:szCs w:val="24"/>
        </w:rPr>
        <w:t>,</w:t>
      </w:r>
      <w:r w:rsidRPr="002A3CA3">
        <w:rPr>
          <w:rFonts w:eastAsia="Times New Roman" w:cs="Times New Roman"/>
          <w:szCs w:val="24"/>
        </w:rPr>
        <w:t xml:space="preserve"> τον </w:t>
      </w:r>
      <w:r>
        <w:rPr>
          <w:rFonts w:eastAsia="Times New Roman" w:cs="Times New Roman"/>
          <w:szCs w:val="24"/>
        </w:rPr>
        <w:t>ε</w:t>
      </w:r>
      <w:r w:rsidRPr="002A3CA3">
        <w:rPr>
          <w:rFonts w:eastAsia="Times New Roman" w:cs="Times New Roman"/>
          <w:szCs w:val="24"/>
        </w:rPr>
        <w:t>ισηγητή</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θα οικοδομήσετε</w:t>
      </w:r>
      <w:r w:rsidRPr="002A3CA3">
        <w:rPr>
          <w:rFonts w:eastAsia="Times New Roman" w:cs="Times New Roman"/>
          <w:szCs w:val="24"/>
        </w:rPr>
        <w:t xml:space="preserve"> ένα φιλικό περιβάλλον για επενδύσεις</w:t>
      </w:r>
      <w:r>
        <w:rPr>
          <w:rFonts w:eastAsia="Times New Roman" w:cs="Times New Roman"/>
          <w:szCs w:val="24"/>
        </w:rPr>
        <w:t xml:space="preserve"> και</w:t>
      </w:r>
      <w:r w:rsidRPr="002A3CA3">
        <w:rPr>
          <w:rFonts w:eastAsia="Times New Roman" w:cs="Times New Roman"/>
          <w:szCs w:val="24"/>
        </w:rPr>
        <w:t xml:space="preserve"> θα αξιοποιήσετε τη δημόσια περιουσία</w:t>
      </w:r>
      <w:r>
        <w:rPr>
          <w:rFonts w:eastAsia="Times New Roman" w:cs="Times New Roman"/>
          <w:szCs w:val="24"/>
        </w:rPr>
        <w:t>.</w:t>
      </w:r>
      <w:r w:rsidRPr="002A3CA3">
        <w:rPr>
          <w:rFonts w:eastAsia="Times New Roman" w:cs="Times New Roman"/>
          <w:szCs w:val="24"/>
        </w:rPr>
        <w:t xml:space="preserve"> Και βέβαια</w:t>
      </w:r>
      <w:r>
        <w:rPr>
          <w:rFonts w:eastAsia="Times New Roman" w:cs="Times New Roman"/>
          <w:szCs w:val="24"/>
        </w:rPr>
        <w:t>,</w:t>
      </w:r>
      <w:r>
        <w:rPr>
          <w:rFonts w:eastAsia="Times New Roman" w:cs="Times New Roman"/>
          <w:szCs w:val="24"/>
        </w:rPr>
        <w:t xml:space="preserve"> η ερώτησή που θέλω να μου απαντήσετε κάποια στιγμή είναι η εξής: </w:t>
      </w:r>
      <w:r w:rsidRPr="002A3CA3">
        <w:rPr>
          <w:rFonts w:eastAsia="Times New Roman" w:cs="Times New Roman"/>
          <w:szCs w:val="24"/>
        </w:rPr>
        <w:t xml:space="preserve">Με τα </w:t>
      </w:r>
      <w:r>
        <w:rPr>
          <w:rFonts w:eastAsia="Times New Roman" w:cs="Times New Roman"/>
          <w:szCs w:val="24"/>
        </w:rPr>
        <w:t>πενήντα</w:t>
      </w:r>
      <w:r w:rsidRPr="002A3CA3">
        <w:rPr>
          <w:rFonts w:eastAsia="Times New Roman" w:cs="Times New Roman"/>
          <w:szCs w:val="24"/>
        </w:rPr>
        <w:t xml:space="preserve"> δισεκατομμύρια αξιοποίησης </w:t>
      </w:r>
      <w:r>
        <w:rPr>
          <w:rFonts w:eastAsia="Times New Roman" w:cs="Times New Roman"/>
          <w:szCs w:val="24"/>
        </w:rPr>
        <w:t>της περιουσίας του Ζαππείου ή τα</w:t>
      </w:r>
      <w:r w:rsidRPr="002A3CA3">
        <w:rPr>
          <w:rFonts w:eastAsia="Times New Roman" w:cs="Times New Roman"/>
          <w:szCs w:val="24"/>
        </w:rPr>
        <w:t xml:space="preserve"> </w:t>
      </w:r>
      <w:r>
        <w:rPr>
          <w:rFonts w:eastAsia="Times New Roman" w:cs="Times New Roman"/>
          <w:szCs w:val="24"/>
        </w:rPr>
        <w:t xml:space="preserve">πενήντα </w:t>
      </w:r>
      <w:r w:rsidRPr="002A3CA3">
        <w:rPr>
          <w:rFonts w:eastAsia="Times New Roman" w:cs="Times New Roman"/>
          <w:szCs w:val="24"/>
        </w:rPr>
        <w:t>δι</w:t>
      </w:r>
      <w:r w:rsidRPr="002A3CA3">
        <w:rPr>
          <w:rFonts w:eastAsia="Times New Roman" w:cs="Times New Roman"/>
          <w:szCs w:val="24"/>
        </w:rPr>
        <w:t xml:space="preserve">σεκατομμύρια του μεσοπρόθεσμου προγράμματος του ΠΑΣΟΚ </w:t>
      </w:r>
      <w:r>
        <w:rPr>
          <w:rFonts w:eastAsia="Times New Roman" w:cs="Times New Roman"/>
          <w:szCs w:val="24"/>
        </w:rPr>
        <w:t>-</w:t>
      </w:r>
      <w:r w:rsidRPr="002A3CA3">
        <w:rPr>
          <w:rFonts w:eastAsia="Times New Roman" w:cs="Times New Roman"/>
          <w:szCs w:val="24"/>
        </w:rPr>
        <w:t>στη σελίδα 36 τουλάχιστον</w:t>
      </w:r>
      <w:r>
        <w:rPr>
          <w:rFonts w:eastAsia="Times New Roman" w:cs="Times New Roman"/>
          <w:szCs w:val="24"/>
        </w:rPr>
        <w:t>,</w:t>
      </w:r>
      <w:r w:rsidRPr="002A3CA3">
        <w:rPr>
          <w:rFonts w:eastAsia="Times New Roman" w:cs="Times New Roman"/>
          <w:szCs w:val="24"/>
        </w:rPr>
        <w:t xml:space="preserve"> αυτό είναι σημειωμένο</w:t>
      </w:r>
      <w:r>
        <w:rPr>
          <w:rFonts w:eastAsia="Times New Roman" w:cs="Times New Roman"/>
          <w:szCs w:val="24"/>
        </w:rPr>
        <w:t>-</w:t>
      </w:r>
      <w:r w:rsidRPr="002A3CA3">
        <w:rPr>
          <w:rFonts w:eastAsia="Times New Roman" w:cs="Times New Roman"/>
          <w:szCs w:val="24"/>
        </w:rPr>
        <w:t xml:space="preserve"> τι έγινε</w:t>
      </w:r>
      <w:r>
        <w:rPr>
          <w:rFonts w:eastAsia="Times New Roman" w:cs="Times New Roman"/>
          <w:szCs w:val="24"/>
        </w:rPr>
        <w:t>; Τι έγινε</w:t>
      </w:r>
      <w:r w:rsidRPr="002A3CA3">
        <w:rPr>
          <w:rFonts w:eastAsia="Times New Roman" w:cs="Times New Roman"/>
          <w:szCs w:val="24"/>
        </w:rPr>
        <w:t xml:space="preserve"> σε ότι αφορά </w:t>
      </w:r>
      <w:r>
        <w:rPr>
          <w:rFonts w:eastAsia="Times New Roman" w:cs="Times New Roman"/>
          <w:szCs w:val="24"/>
        </w:rPr>
        <w:t xml:space="preserve">αυτήν </w:t>
      </w:r>
      <w:r w:rsidRPr="002A3CA3">
        <w:rPr>
          <w:rFonts w:eastAsia="Times New Roman" w:cs="Times New Roman"/>
          <w:szCs w:val="24"/>
        </w:rPr>
        <w:t>την αξιοποίηση</w:t>
      </w:r>
      <w:r>
        <w:rPr>
          <w:rFonts w:eastAsia="Times New Roman" w:cs="Times New Roman"/>
          <w:szCs w:val="24"/>
        </w:rPr>
        <w:t>;</w:t>
      </w:r>
      <w:r w:rsidRPr="002A3CA3">
        <w:rPr>
          <w:rFonts w:eastAsia="Times New Roman" w:cs="Times New Roman"/>
          <w:szCs w:val="24"/>
        </w:rPr>
        <w:t xml:space="preserve"> Λέτε ότι θα αξιοποιήσετε τη δημόσια περιουσία</w:t>
      </w:r>
      <w:r>
        <w:rPr>
          <w:rFonts w:eastAsia="Times New Roman" w:cs="Times New Roman"/>
          <w:szCs w:val="24"/>
        </w:rPr>
        <w:t>,</w:t>
      </w:r>
      <w:r w:rsidRPr="002A3CA3">
        <w:rPr>
          <w:rFonts w:eastAsia="Times New Roman" w:cs="Times New Roman"/>
          <w:szCs w:val="24"/>
        </w:rPr>
        <w:t xml:space="preserve"> εκ νέου</w:t>
      </w:r>
      <w:r>
        <w:rPr>
          <w:rFonts w:eastAsia="Times New Roman" w:cs="Times New Roman"/>
          <w:szCs w:val="24"/>
        </w:rPr>
        <w:t>. Λέτε ότι θα ξεμπλοκάρετε</w:t>
      </w:r>
      <w:r w:rsidRPr="002A3CA3">
        <w:rPr>
          <w:rFonts w:eastAsia="Times New Roman" w:cs="Times New Roman"/>
          <w:szCs w:val="24"/>
        </w:rPr>
        <w:t xml:space="preserve"> τις ιδιωτικές επ</w:t>
      </w:r>
      <w:r w:rsidRPr="002A3CA3">
        <w:rPr>
          <w:rFonts w:eastAsia="Times New Roman" w:cs="Times New Roman"/>
          <w:szCs w:val="24"/>
        </w:rPr>
        <w:t>ενδύσεις</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Αυτά είναι π</w:t>
      </w:r>
      <w:r w:rsidRPr="002A3CA3">
        <w:rPr>
          <w:rFonts w:eastAsia="Times New Roman" w:cs="Times New Roman"/>
          <w:szCs w:val="24"/>
        </w:rPr>
        <w:t>άρα πολύ σωστά και τα επικροτούμε</w:t>
      </w:r>
      <w:r>
        <w:rPr>
          <w:rFonts w:eastAsia="Times New Roman" w:cs="Times New Roman"/>
          <w:szCs w:val="24"/>
        </w:rPr>
        <w:t>.</w:t>
      </w:r>
    </w:p>
    <w:p w14:paraId="120F8B27"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Ερώτηση</w:t>
      </w:r>
      <w:r>
        <w:rPr>
          <w:rFonts w:eastAsia="Times New Roman" w:cs="Times New Roman"/>
          <w:szCs w:val="24"/>
        </w:rPr>
        <w:t>: Εάν εμφανιζόσασταν</w:t>
      </w:r>
      <w:r w:rsidRPr="002A3CA3">
        <w:rPr>
          <w:rFonts w:eastAsia="Times New Roman" w:cs="Times New Roman"/>
          <w:szCs w:val="24"/>
        </w:rPr>
        <w:t xml:space="preserve"> για πρώτη φορά στη Βουλή</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όπως για παράδειγμα,</w:t>
      </w:r>
      <w:r w:rsidRPr="002A3CA3">
        <w:rPr>
          <w:rFonts w:eastAsia="Times New Roman" w:cs="Times New Roman"/>
          <w:szCs w:val="24"/>
        </w:rPr>
        <w:t xml:space="preserve"> η Ένωση Κεντρώων</w:t>
      </w:r>
      <w:r>
        <w:rPr>
          <w:rFonts w:eastAsia="Times New Roman" w:cs="Times New Roman"/>
          <w:szCs w:val="24"/>
        </w:rPr>
        <w:t>,</w:t>
      </w:r>
      <w:r w:rsidRPr="002A3CA3">
        <w:rPr>
          <w:rFonts w:eastAsia="Times New Roman" w:cs="Times New Roman"/>
          <w:szCs w:val="24"/>
        </w:rPr>
        <w:t xml:space="preserve"> θα μπορούσε κάποιος να πει </w:t>
      </w:r>
      <w:r>
        <w:rPr>
          <w:rFonts w:eastAsia="Times New Roman" w:cs="Times New Roman"/>
          <w:szCs w:val="24"/>
        </w:rPr>
        <w:t>ότι π</w:t>
      </w:r>
      <w:r w:rsidRPr="002A3CA3">
        <w:rPr>
          <w:rFonts w:eastAsia="Times New Roman" w:cs="Times New Roman"/>
          <w:szCs w:val="24"/>
        </w:rPr>
        <w:t>ράγματι έχετε κάποιες προθέσεις</w:t>
      </w:r>
      <w:r>
        <w:rPr>
          <w:rFonts w:eastAsia="Times New Roman" w:cs="Times New Roman"/>
          <w:szCs w:val="24"/>
        </w:rPr>
        <w:t>,</w:t>
      </w:r>
      <w:r w:rsidRPr="002A3CA3">
        <w:rPr>
          <w:rFonts w:eastAsia="Times New Roman" w:cs="Times New Roman"/>
          <w:szCs w:val="24"/>
        </w:rPr>
        <w:t xml:space="preserve"> έχετε ένα πρόγραμμα και </w:t>
      </w:r>
      <w:r>
        <w:rPr>
          <w:rFonts w:eastAsia="Times New Roman" w:cs="Times New Roman"/>
          <w:szCs w:val="24"/>
        </w:rPr>
        <w:t xml:space="preserve">κάτι </w:t>
      </w:r>
      <w:r w:rsidRPr="002A3CA3">
        <w:rPr>
          <w:rFonts w:eastAsia="Times New Roman" w:cs="Times New Roman"/>
          <w:szCs w:val="24"/>
        </w:rPr>
        <w:t xml:space="preserve">μπορείτε να </w:t>
      </w:r>
      <w:r w:rsidRPr="002A3CA3">
        <w:rPr>
          <w:rFonts w:eastAsia="Times New Roman" w:cs="Times New Roman"/>
          <w:szCs w:val="24"/>
        </w:rPr>
        <w:t>κάνετε</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Πού</w:t>
      </w:r>
      <w:r w:rsidRPr="002A3CA3">
        <w:rPr>
          <w:rFonts w:eastAsia="Times New Roman" w:cs="Times New Roman"/>
          <w:szCs w:val="24"/>
        </w:rPr>
        <w:t xml:space="preserve"> ήσασταν τα προηγούμενα χρόνια</w:t>
      </w:r>
      <w:r>
        <w:rPr>
          <w:rFonts w:eastAsia="Times New Roman" w:cs="Times New Roman"/>
          <w:szCs w:val="24"/>
        </w:rPr>
        <w:t>;</w:t>
      </w:r>
      <w:r w:rsidRPr="002A3CA3">
        <w:rPr>
          <w:rFonts w:eastAsia="Times New Roman" w:cs="Times New Roman"/>
          <w:szCs w:val="24"/>
        </w:rPr>
        <w:t xml:space="preserve"> Στην περίοδο της </w:t>
      </w:r>
      <w:r>
        <w:rPr>
          <w:rFonts w:eastAsia="Times New Roman" w:cs="Times New Roman"/>
          <w:szCs w:val="24"/>
        </w:rPr>
        <w:t>«</w:t>
      </w:r>
      <w:r w:rsidRPr="002A3CA3">
        <w:rPr>
          <w:rFonts w:eastAsia="Times New Roman" w:cs="Times New Roman"/>
          <w:szCs w:val="24"/>
        </w:rPr>
        <w:t>ευμάρειας</w:t>
      </w:r>
      <w:r>
        <w:rPr>
          <w:rFonts w:eastAsia="Times New Roman" w:cs="Times New Roman"/>
          <w:szCs w:val="24"/>
        </w:rPr>
        <w:t>»</w:t>
      </w:r>
      <w:r w:rsidRPr="002A3CA3">
        <w:rPr>
          <w:rFonts w:eastAsia="Times New Roman" w:cs="Times New Roman"/>
          <w:szCs w:val="24"/>
        </w:rPr>
        <w:t xml:space="preserve"> 2005-2009</w:t>
      </w:r>
      <w:r>
        <w:rPr>
          <w:rFonts w:eastAsia="Times New Roman" w:cs="Times New Roman"/>
          <w:szCs w:val="24"/>
        </w:rPr>
        <w:t>,</w:t>
      </w:r>
      <w:r w:rsidRPr="002A3CA3">
        <w:rPr>
          <w:rFonts w:eastAsia="Times New Roman" w:cs="Times New Roman"/>
          <w:szCs w:val="24"/>
        </w:rPr>
        <w:t xml:space="preserve"> στην περίοδο που </w:t>
      </w:r>
      <w:r>
        <w:rPr>
          <w:rFonts w:eastAsia="Times New Roman" w:cs="Times New Roman"/>
          <w:szCs w:val="24"/>
        </w:rPr>
        <w:t xml:space="preserve">διοικήσατε-κυβερνήσατε κατά τη </w:t>
      </w:r>
      <w:r w:rsidRPr="002A3CA3">
        <w:rPr>
          <w:rFonts w:eastAsia="Times New Roman" w:cs="Times New Roman"/>
          <w:szCs w:val="24"/>
        </w:rPr>
        <w:t>διάρκεια της κρίσης</w:t>
      </w:r>
      <w:r>
        <w:rPr>
          <w:rFonts w:eastAsia="Times New Roman" w:cs="Times New Roman"/>
          <w:szCs w:val="24"/>
        </w:rPr>
        <w:t xml:space="preserve"> πού ήσασταν για να κάνετε ό</w:t>
      </w:r>
      <w:r w:rsidRPr="002A3CA3">
        <w:rPr>
          <w:rFonts w:eastAsia="Times New Roman" w:cs="Times New Roman"/>
          <w:szCs w:val="24"/>
        </w:rPr>
        <w:t>λα αυτά</w:t>
      </w:r>
      <w:r>
        <w:rPr>
          <w:rFonts w:eastAsia="Times New Roman" w:cs="Times New Roman"/>
          <w:szCs w:val="24"/>
        </w:rPr>
        <w:t>,</w:t>
      </w:r>
      <w:r w:rsidRPr="002A3CA3">
        <w:rPr>
          <w:rFonts w:eastAsia="Times New Roman" w:cs="Times New Roman"/>
          <w:szCs w:val="24"/>
        </w:rPr>
        <w:t xml:space="preserve"> τα οποία δεν είχαν κανένα κόστος</w:t>
      </w:r>
      <w:r>
        <w:rPr>
          <w:rFonts w:eastAsia="Times New Roman" w:cs="Times New Roman"/>
          <w:szCs w:val="24"/>
        </w:rPr>
        <w:t>;</w:t>
      </w:r>
    </w:p>
    <w:p w14:paraId="120F8B2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w:t>
      </w:r>
      <w:r>
        <w:rPr>
          <w:rFonts w:eastAsia="Times New Roman" w:cs="Times New Roman"/>
          <w:szCs w:val="24"/>
        </w:rPr>
        <w:t xml:space="preserve">ι λήξεως του χρόνου ομιλίας του κυρίου Βουλευτή) </w:t>
      </w:r>
    </w:p>
    <w:p w14:paraId="120F8B2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ακόμη τριάντα δευτερόλεπτα, σας </w:t>
      </w:r>
      <w:r w:rsidRPr="002A3CA3">
        <w:rPr>
          <w:rFonts w:eastAsia="Times New Roman" w:cs="Times New Roman"/>
          <w:szCs w:val="24"/>
        </w:rPr>
        <w:t>παρακαλώ</w:t>
      </w:r>
      <w:r>
        <w:rPr>
          <w:rFonts w:eastAsia="Times New Roman" w:cs="Times New Roman"/>
          <w:szCs w:val="24"/>
        </w:rPr>
        <w:t>.</w:t>
      </w:r>
    </w:p>
    <w:p w14:paraId="120F8B2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βέβαια, όπως </w:t>
      </w:r>
      <w:r w:rsidRPr="002A3CA3">
        <w:rPr>
          <w:rFonts w:eastAsia="Times New Roman" w:cs="Times New Roman"/>
          <w:szCs w:val="24"/>
        </w:rPr>
        <w:t>ξέρετε</w:t>
      </w:r>
      <w:r>
        <w:rPr>
          <w:rFonts w:eastAsia="Times New Roman" w:cs="Times New Roman"/>
          <w:szCs w:val="24"/>
        </w:rPr>
        <w:t xml:space="preserve">, </w:t>
      </w:r>
      <w:r w:rsidRPr="002A3CA3">
        <w:rPr>
          <w:rFonts w:eastAsia="Times New Roman" w:cs="Times New Roman"/>
          <w:szCs w:val="24"/>
        </w:rPr>
        <w:t>υπάρχει ένα σύνολο ποιοτικών στοιχείων</w:t>
      </w:r>
      <w:r>
        <w:rPr>
          <w:rFonts w:eastAsia="Times New Roman" w:cs="Times New Roman"/>
          <w:szCs w:val="24"/>
        </w:rPr>
        <w:t>,</w:t>
      </w:r>
      <w:r w:rsidRPr="002A3CA3">
        <w:rPr>
          <w:rFonts w:eastAsia="Times New Roman" w:cs="Times New Roman"/>
          <w:szCs w:val="24"/>
        </w:rPr>
        <w:t xml:space="preserve"> που ρυθμίζουν και δείχνουν τη δυναμική των κυβερνώντων</w:t>
      </w:r>
      <w:r>
        <w:rPr>
          <w:rFonts w:eastAsia="Times New Roman" w:cs="Times New Roman"/>
          <w:szCs w:val="24"/>
        </w:rPr>
        <w:t>.</w:t>
      </w:r>
      <w:r w:rsidRPr="002A3CA3">
        <w:rPr>
          <w:rFonts w:eastAsia="Times New Roman" w:cs="Times New Roman"/>
          <w:szCs w:val="24"/>
        </w:rPr>
        <w:t xml:space="preserve"> Και </w:t>
      </w:r>
      <w:r>
        <w:rPr>
          <w:rFonts w:eastAsia="Times New Roman" w:cs="Times New Roman"/>
          <w:szCs w:val="24"/>
        </w:rPr>
        <w:t xml:space="preserve">εδώ, </w:t>
      </w:r>
      <w:r w:rsidRPr="002A3CA3">
        <w:rPr>
          <w:rFonts w:eastAsia="Times New Roman" w:cs="Times New Roman"/>
          <w:szCs w:val="24"/>
        </w:rPr>
        <w:t xml:space="preserve">θα σας </w:t>
      </w:r>
      <w:r>
        <w:rPr>
          <w:rFonts w:eastAsia="Times New Roman" w:cs="Times New Roman"/>
          <w:szCs w:val="24"/>
        </w:rPr>
        <w:t xml:space="preserve">καλούσα, αν </w:t>
      </w:r>
      <w:r w:rsidRPr="002A3CA3">
        <w:rPr>
          <w:rFonts w:eastAsia="Times New Roman" w:cs="Times New Roman"/>
          <w:szCs w:val="24"/>
        </w:rPr>
        <w:t>θέλετε</w:t>
      </w:r>
      <w:r>
        <w:rPr>
          <w:rFonts w:eastAsia="Times New Roman" w:cs="Times New Roman"/>
          <w:szCs w:val="24"/>
        </w:rPr>
        <w:t xml:space="preserve">, να κάνουμε από κοινού μια μελέτη σχετικά με </w:t>
      </w:r>
      <w:r w:rsidRPr="002A3CA3">
        <w:rPr>
          <w:rFonts w:eastAsia="Times New Roman" w:cs="Times New Roman"/>
          <w:szCs w:val="24"/>
        </w:rPr>
        <w:t>το</w:t>
      </w:r>
      <w:r>
        <w:rPr>
          <w:rFonts w:eastAsia="Times New Roman" w:cs="Times New Roman"/>
          <w:szCs w:val="24"/>
        </w:rPr>
        <w:t xml:space="preserve"> πού και πότε</w:t>
      </w:r>
      <w:r>
        <w:rPr>
          <w:rFonts w:eastAsia="Times New Roman" w:cs="Times New Roman"/>
          <w:szCs w:val="24"/>
        </w:rPr>
        <w:t>,</w:t>
      </w:r>
      <w:r>
        <w:rPr>
          <w:rFonts w:eastAsia="Times New Roman" w:cs="Times New Roman"/>
          <w:szCs w:val="24"/>
        </w:rPr>
        <w:t xml:space="preserve"> γ</w:t>
      </w:r>
      <w:r w:rsidRPr="002A3CA3">
        <w:rPr>
          <w:rFonts w:eastAsia="Times New Roman" w:cs="Times New Roman"/>
          <w:szCs w:val="24"/>
        </w:rPr>
        <w:t>όνοι πολιτικών οικογενειών</w:t>
      </w:r>
      <w:r>
        <w:rPr>
          <w:rFonts w:eastAsia="Times New Roman" w:cs="Times New Roman"/>
          <w:szCs w:val="24"/>
        </w:rPr>
        <w:t>,</w:t>
      </w:r>
      <w:r w:rsidRPr="002A3CA3">
        <w:rPr>
          <w:rFonts w:eastAsia="Times New Roman" w:cs="Times New Roman"/>
          <w:szCs w:val="24"/>
        </w:rPr>
        <w:t xml:space="preserve"> κληρονόμοι της εξουσίας από τον πατέρα </w:t>
      </w:r>
      <w:r>
        <w:rPr>
          <w:rFonts w:eastAsia="Times New Roman" w:cs="Times New Roman"/>
          <w:szCs w:val="24"/>
        </w:rPr>
        <w:t>τους,</w:t>
      </w:r>
      <w:r w:rsidRPr="002A3CA3">
        <w:rPr>
          <w:rFonts w:eastAsia="Times New Roman" w:cs="Times New Roman"/>
          <w:szCs w:val="24"/>
        </w:rPr>
        <w:t xml:space="preserve"> οδήγησαν τη χώρα τους σε ανάταξη</w:t>
      </w:r>
      <w:r>
        <w:rPr>
          <w:rFonts w:eastAsia="Times New Roman" w:cs="Times New Roman"/>
          <w:szCs w:val="24"/>
        </w:rPr>
        <w:t xml:space="preserve"> και πού</w:t>
      </w:r>
      <w:r w:rsidRPr="002A3CA3">
        <w:rPr>
          <w:rFonts w:eastAsia="Times New Roman" w:cs="Times New Roman"/>
          <w:szCs w:val="24"/>
        </w:rPr>
        <w:t xml:space="preserve"> δεν την οδήγησαν σε καταστροφή </w:t>
      </w:r>
      <w:r>
        <w:rPr>
          <w:rFonts w:eastAsia="Times New Roman" w:cs="Times New Roman"/>
          <w:szCs w:val="24"/>
        </w:rPr>
        <w:t xml:space="preserve">ή </w:t>
      </w:r>
      <w:r w:rsidRPr="002A3CA3">
        <w:rPr>
          <w:rFonts w:eastAsia="Times New Roman" w:cs="Times New Roman"/>
          <w:szCs w:val="24"/>
        </w:rPr>
        <w:t>στασιμότητ</w:t>
      </w:r>
      <w:r w:rsidRPr="002A3CA3">
        <w:rPr>
          <w:rFonts w:eastAsia="Times New Roman" w:cs="Times New Roman"/>
          <w:szCs w:val="24"/>
        </w:rPr>
        <w:t>α</w:t>
      </w:r>
      <w:r>
        <w:rPr>
          <w:rFonts w:eastAsia="Times New Roman" w:cs="Times New Roman"/>
          <w:szCs w:val="24"/>
        </w:rPr>
        <w:t>.</w:t>
      </w:r>
      <w:r w:rsidRPr="002A3CA3">
        <w:rPr>
          <w:rFonts w:eastAsia="Times New Roman" w:cs="Times New Roman"/>
          <w:szCs w:val="24"/>
        </w:rPr>
        <w:t xml:space="preserve"> Εγώ θα σας δώσω τέσσερα παραδείγματα στασιμότητας ή καταστροφής</w:t>
      </w:r>
      <w:r>
        <w:rPr>
          <w:rFonts w:eastAsia="Times New Roman" w:cs="Times New Roman"/>
          <w:szCs w:val="24"/>
        </w:rPr>
        <w:t>, ό</w:t>
      </w:r>
      <w:r w:rsidRPr="002A3CA3">
        <w:rPr>
          <w:rFonts w:eastAsia="Times New Roman" w:cs="Times New Roman"/>
          <w:szCs w:val="24"/>
        </w:rPr>
        <w:t xml:space="preserve">που η οικογενειοκρατία </w:t>
      </w:r>
      <w:r>
        <w:rPr>
          <w:rFonts w:eastAsia="Times New Roman" w:cs="Times New Roman"/>
          <w:szCs w:val="24"/>
        </w:rPr>
        <w:t xml:space="preserve">οδήγησε </w:t>
      </w:r>
      <w:r w:rsidRPr="002A3CA3">
        <w:rPr>
          <w:rFonts w:eastAsia="Times New Roman" w:cs="Times New Roman"/>
          <w:szCs w:val="24"/>
        </w:rPr>
        <w:t>κάποιες χώρες σε αυτό το σημείο</w:t>
      </w:r>
      <w:r>
        <w:rPr>
          <w:rFonts w:eastAsia="Times New Roman" w:cs="Times New Roman"/>
          <w:szCs w:val="24"/>
        </w:rPr>
        <w:t>.</w:t>
      </w:r>
    </w:p>
    <w:p w14:paraId="120F8B2B"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 xml:space="preserve">Πρώτο παράδειγμα </w:t>
      </w:r>
      <w:r>
        <w:rPr>
          <w:rFonts w:eastAsia="Times New Roman" w:cs="Times New Roman"/>
          <w:szCs w:val="24"/>
        </w:rPr>
        <w:t xml:space="preserve">είναι η </w:t>
      </w:r>
      <w:r w:rsidRPr="002A3CA3">
        <w:rPr>
          <w:rFonts w:eastAsia="Times New Roman" w:cs="Times New Roman"/>
          <w:szCs w:val="24"/>
        </w:rPr>
        <w:t>Συρία</w:t>
      </w:r>
      <w:r>
        <w:rPr>
          <w:rFonts w:eastAsia="Times New Roman" w:cs="Times New Roman"/>
          <w:szCs w:val="24"/>
        </w:rPr>
        <w:t>.</w:t>
      </w:r>
      <w:r w:rsidRPr="002A3CA3">
        <w:rPr>
          <w:rFonts w:eastAsia="Times New Roman" w:cs="Times New Roman"/>
          <w:szCs w:val="24"/>
        </w:rPr>
        <w:t xml:space="preserve"> Άσαντ</w:t>
      </w:r>
      <w:r>
        <w:rPr>
          <w:rFonts w:eastAsia="Times New Roman" w:cs="Times New Roman"/>
          <w:szCs w:val="24"/>
        </w:rPr>
        <w:t>: Πατέρας, γιος. Βλέπετε τα αποτελέσματα. Δεύτερο παράδειγμα είναι η Ινδία. Ίντιρα Γκά</w:t>
      </w:r>
      <w:r>
        <w:rPr>
          <w:rFonts w:eastAsia="Times New Roman" w:cs="Times New Roman"/>
          <w:szCs w:val="24"/>
        </w:rPr>
        <w:t xml:space="preserve">ντι, απόγονος μιας ισχυρής δυναστείας του Νεχρού. </w:t>
      </w:r>
      <w:r w:rsidRPr="002A3CA3">
        <w:rPr>
          <w:rFonts w:eastAsia="Times New Roman" w:cs="Times New Roman"/>
          <w:szCs w:val="24"/>
        </w:rPr>
        <w:t>Στασιμότητα και στο τέλος δολοφονήθηκε</w:t>
      </w:r>
      <w:r>
        <w:rPr>
          <w:rFonts w:eastAsia="Times New Roman" w:cs="Times New Roman"/>
          <w:szCs w:val="24"/>
        </w:rPr>
        <w:t xml:space="preserve">. Στο Πακιστάν, η Μπεναζίρ Μπούτο </w:t>
      </w:r>
      <w:r w:rsidRPr="002A3CA3">
        <w:rPr>
          <w:rFonts w:eastAsia="Times New Roman" w:cs="Times New Roman"/>
          <w:szCs w:val="24"/>
        </w:rPr>
        <w:t>με έναν σύζυγο</w:t>
      </w:r>
      <w:r>
        <w:rPr>
          <w:rFonts w:eastAsia="Times New Roman" w:cs="Times New Roman"/>
          <w:szCs w:val="24"/>
        </w:rPr>
        <w:t>,</w:t>
      </w:r>
      <w:r>
        <w:rPr>
          <w:rFonts w:eastAsia="Times New Roman" w:cs="Times New Roman"/>
          <w:szCs w:val="24"/>
        </w:rPr>
        <w:t xml:space="preserve"> ο οποίος είχε και τη φ</w:t>
      </w:r>
      <w:r w:rsidRPr="002A3CA3">
        <w:rPr>
          <w:rFonts w:eastAsia="Times New Roman" w:cs="Times New Roman"/>
          <w:szCs w:val="24"/>
        </w:rPr>
        <w:t xml:space="preserve">ήμη ο </w:t>
      </w:r>
      <w:r>
        <w:rPr>
          <w:rFonts w:eastAsia="Times New Roman" w:cs="Times New Roman"/>
          <w:szCs w:val="24"/>
        </w:rPr>
        <w:t>«</w:t>
      </w:r>
      <w:r w:rsidRPr="002A3CA3">
        <w:rPr>
          <w:rFonts w:eastAsia="Times New Roman" w:cs="Times New Roman"/>
          <w:szCs w:val="24"/>
        </w:rPr>
        <w:t>κύριος 10%</w:t>
      </w:r>
      <w:r>
        <w:rPr>
          <w:rFonts w:eastAsia="Times New Roman" w:cs="Times New Roman"/>
          <w:szCs w:val="24"/>
        </w:rPr>
        <w:t>».</w:t>
      </w:r>
      <w:r w:rsidRPr="002A3CA3">
        <w:rPr>
          <w:rFonts w:eastAsia="Times New Roman" w:cs="Times New Roman"/>
          <w:szCs w:val="24"/>
        </w:rPr>
        <w:t xml:space="preserve"> Και αυτή δολοφονήθηκε</w:t>
      </w:r>
      <w:r>
        <w:rPr>
          <w:rFonts w:eastAsia="Times New Roman" w:cs="Times New Roman"/>
          <w:szCs w:val="24"/>
        </w:rPr>
        <w:t>.</w:t>
      </w:r>
      <w:r w:rsidRPr="002A3CA3">
        <w:rPr>
          <w:rFonts w:eastAsia="Times New Roman" w:cs="Times New Roman"/>
          <w:szCs w:val="24"/>
        </w:rPr>
        <w:t xml:space="preserve"> Και να έρθουμε στον Μπους</w:t>
      </w:r>
      <w:r>
        <w:rPr>
          <w:rFonts w:eastAsia="Times New Roman" w:cs="Times New Roman"/>
          <w:szCs w:val="24"/>
        </w:rPr>
        <w:t>,</w:t>
      </w:r>
      <w:r w:rsidRPr="002A3CA3">
        <w:rPr>
          <w:rFonts w:eastAsia="Times New Roman" w:cs="Times New Roman"/>
          <w:szCs w:val="24"/>
        </w:rPr>
        <w:t xml:space="preserve"> το</w:t>
      </w:r>
      <w:r>
        <w:rPr>
          <w:rFonts w:eastAsia="Times New Roman" w:cs="Times New Roman"/>
          <w:szCs w:val="24"/>
        </w:rPr>
        <w:t>ν</w:t>
      </w:r>
      <w:r w:rsidRPr="002A3CA3">
        <w:rPr>
          <w:rFonts w:eastAsia="Times New Roman" w:cs="Times New Roman"/>
          <w:szCs w:val="24"/>
        </w:rPr>
        <w:t xml:space="preserve"> νεότερο</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που δεν έκανε μεν </w:t>
      </w:r>
      <w:r w:rsidRPr="002A3CA3">
        <w:rPr>
          <w:rFonts w:eastAsia="Times New Roman" w:cs="Times New Roman"/>
          <w:szCs w:val="24"/>
        </w:rPr>
        <w:t>κακό στη χώρα του</w:t>
      </w:r>
      <w:r>
        <w:rPr>
          <w:rFonts w:eastAsia="Times New Roman" w:cs="Times New Roman"/>
          <w:szCs w:val="24"/>
        </w:rPr>
        <w:t>, α</w:t>
      </w:r>
      <w:r w:rsidRPr="002A3CA3">
        <w:rPr>
          <w:rFonts w:eastAsia="Times New Roman" w:cs="Times New Roman"/>
          <w:szCs w:val="24"/>
        </w:rPr>
        <w:t>λλά το ότι υποφέρει ο πλανήτης είναι αποτέλεσμα της πολιτικής του 2003</w:t>
      </w:r>
      <w:r>
        <w:rPr>
          <w:rFonts w:eastAsia="Times New Roman" w:cs="Times New Roman"/>
          <w:szCs w:val="24"/>
        </w:rPr>
        <w:t>-</w:t>
      </w:r>
      <w:r w:rsidRPr="002A3CA3">
        <w:rPr>
          <w:rFonts w:eastAsia="Times New Roman" w:cs="Times New Roman"/>
          <w:szCs w:val="24"/>
        </w:rPr>
        <w:t xml:space="preserve"> 2004</w:t>
      </w:r>
      <w:r>
        <w:rPr>
          <w:rFonts w:eastAsia="Times New Roman" w:cs="Times New Roman"/>
          <w:szCs w:val="24"/>
        </w:rPr>
        <w:t>.</w:t>
      </w:r>
    </w:p>
    <w:p w14:paraId="120F8B2C"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Ευχαριστώ πολύ</w:t>
      </w:r>
      <w:r>
        <w:rPr>
          <w:rFonts w:eastAsia="Times New Roman" w:cs="Times New Roman"/>
          <w:szCs w:val="24"/>
        </w:rPr>
        <w:t>.</w:t>
      </w:r>
    </w:p>
    <w:p w14:paraId="120F8B2D"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B2E"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σας ευχαριστώ. </w:t>
      </w:r>
    </w:p>
    <w:p w14:paraId="120F8B2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Θα ήθελα να παρακαλέσ</w:t>
      </w:r>
      <w:r>
        <w:rPr>
          <w:rFonts w:eastAsia="Times New Roman" w:cs="Times New Roman"/>
          <w:szCs w:val="24"/>
        </w:rPr>
        <w:t xml:space="preserve">ω να σεβαστούμε όλοι τον χρόνο και να μην τον παραβιάζουμε, για μην ελαττωθεί ο χρόνος στους συναδέλφους που θα μιλήσουν τελευταίοι. </w:t>
      </w:r>
    </w:p>
    <w:p w14:paraId="120F8B3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κ. Βλάσης.</w:t>
      </w:r>
    </w:p>
    <w:p w14:paraId="120F8B3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Κύριε Πρόεδρε, πρώτα απ’ όλα θα ήθελα να σα</w:t>
      </w:r>
      <w:r>
        <w:rPr>
          <w:rFonts w:eastAsia="Times New Roman" w:cs="Times New Roman"/>
          <w:szCs w:val="24"/>
        </w:rPr>
        <w:t>ς πω ότι όλοι μιλούσαν δέκα λεπτά</w:t>
      </w:r>
      <w:r>
        <w:rPr>
          <w:rFonts w:eastAsia="Times New Roman" w:cs="Times New Roman"/>
          <w:szCs w:val="24"/>
        </w:rPr>
        <w:t>,</w:t>
      </w:r>
      <w:r>
        <w:rPr>
          <w:rFonts w:eastAsia="Times New Roman" w:cs="Times New Roman"/>
          <w:szCs w:val="24"/>
        </w:rPr>
        <w:t xml:space="preserve"> μέχρι να αναλάβετε εδώ. Οπότε, με την ανοχή σας… </w:t>
      </w:r>
    </w:p>
    <w:p w14:paraId="120F8B32"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Εγώ δεν έχω ανοχή, αλλά προσπαθώ. </w:t>
      </w:r>
    </w:p>
    <w:p w14:paraId="120F8B33"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sidRPr="002A3CA3">
        <w:rPr>
          <w:rFonts w:eastAsia="Times New Roman" w:cs="Times New Roman"/>
          <w:szCs w:val="24"/>
        </w:rPr>
        <w:t>Έτσι κι αλλιώς</w:t>
      </w:r>
      <w:r>
        <w:rPr>
          <w:rFonts w:eastAsia="Times New Roman" w:cs="Times New Roman"/>
          <w:szCs w:val="24"/>
        </w:rPr>
        <w:t>,</w:t>
      </w:r>
      <w:r w:rsidRPr="002A3CA3">
        <w:rPr>
          <w:rFonts w:eastAsia="Times New Roman" w:cs="Times New Roman"/>
          <w:szCs w:val="24"/>
        </w:rPr>
        <w:t xml:space="preserve"> ίσως </w:t>
      </w:r>
      <w:r>
        <w:rPr>
          <w:rFonts w:eastAsia="Times New Roman" w:cs="Times New Roman"/>
          <w:szCs w:val="24"/>
        </w:rPr>
        <w:t xml:space="preserve">να είναι </w:t>
      </w:r>
      <w:r w:rsidRPr="002A3CA3">
        <w:rPr>
          <w:rFonts w:eastAsia="Times New Roman" w:cs="Times New Roman"/>
          <w:szCs w:val="24"/>
        </w:rPr>
        <w:t>η τελευταία χρονιά</w:t>
      </w:r>
      <w:r>
        <w:rPr>
          <w:rFonts w:eastAsia="Times New Roman" w:cs="Times New Roman"/>
          <w:szCs w:val="24"/>
        </w:rPr>
        <w:t>,</w:t>
      </w:r>
      <w:r w:rsidRPr="002A3CA3">
        <w:rPr>
          <w:rFonts w:eastAsia="Times New Roman" w:cs="Times New Roman"/>
          <w:szCs w:val="24"/>
        </w:rPr>
        <w:t xml:space="preserve"> που θα μπορεί κάποιος να </w:t>
      </w:r>
      <w:r>
        <w:rPr>
          <w:rFonts w:eastAsia="Times New Roman" w:cs="Times New Roman"/>
          <w:szCs w:val="24"/>
        </w:rPr>
        <w:t>αντι</w:t>
      </w:r>
      <w:r>
        <w:rPr>
          <w:rFonts w:eastAsia="Times New Roman" w:cs="Times New Roman"/>
          <w:szCs w:val="24"/>
        </w:rPr>
        <w:t>πολιτευτεί προϋπολογισμό</w:t>
      </w:r>
      <w:r w:rsidRPr="002A3CA3">
        <w:rPr>
          <w:rFonts w:eastAsia="Times New Roman" w:cs="Times New Roman"/>
          <w:szCs w:val="24"/>
        </w:rPr>
        <w:t xml:space="preserve"> του ΣΥΡΙΖΑ</w:t>
      </w:r>
      <w:r>
        <w:rPr>
          <w:rFonts w:eastAsia="Times New Roman" w:cs="Times New Roman"/>
          <w:szCs w:val="24"/>
        </w:rPr>
        <w:t>, οπότε</w:t>
      </w:r>
      <w:r w:rsidRPr="002A3CA3">
        <w:rPr>
          <w:rFonts w:eastAsia="Times New Roman" w:cs="Times New Roman"/>
          <w:szCs w:val="24"/>
        </w:rPr>
        <w:t xml:space="preserve"> </w:t>
      </w:r>
      <w:r>
        <w:rPr>
          <w:rFonts w:eastAsia="Times New Roman" w:cs="Times New Roman"/>
          <w:szCs w:val="24"/>
        </w:rPr>
        <w:t>ας</w:t>
      </w:r>
      <w:r w:rsidRPr="002A3CA3">
        <w:rPr>
          <w:rFonts w:eastAsia="Times New Roman" w:cs="Times New Roman"/>
          <w:szCs w:val="24"/>
        </w:rPr>
        <w:t xml:space="preserve"> έχουμε τη χαρά </w:t>
      </w:r>
      <w:r>
        <w:rPr>
          <w:rFonts w:eastAsia="Times New Roman" w:cs="Times New Roman"/>
          <w:szCs w:val="24"/>
        </w:rPr>
        <w:t xml:space="preserve">να το κάνουμε </w:t>
      </w:r>
      <w:r w:rsidRPr="002A3CA3">
        <w:rPr>
          <w:rFonts w:eastAsia="Times New Roman" w:cs="Times New Roman"/>
          <w:szCs w:val="24"/>
        </w:rPr>
        <w:t>σήμερα</w:t>
      </w:r>
      <w:r>
        <w:rPr>
          <w:rFonts w:eastAsia="Times New Roman" w:cs="Times New Roman"/>
          <w:szCs w:val="24"/>
        </w:rPr>
        <w:t>.</w:t>
      </w:r>
      <w:r w:rsidRPr="002A3CA3">
        <w:rPr>
          <w:rFonts w:eastAsia="Times New Roman" w:cs="Times New Roman"/>
          <w:szCs w:val="24"/>
        </w:rPr>
        <w:t xml:space="preserve"> </w:t>
      </w:r>
    </w:p>
    <w:p w14:paraId="120F8B34"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Πραγματικά</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ακούγοντας τον κ. Μάρδα </w:t>
      </w:r>
      <w:r w:rsidRPr="002A3CA3">
        <w:rPr>
          <w:rFonts w:eastAsia="Times New Roman" w:cs="Times New Roman"/>
          <w:szCs w:val="24"/>
        </w:rPr>
        <w:t>και τον κ</w:t>
      </w:r>
      <w:r>
        <w:rPr>
          <w:rFonts w:eastAsia="Times New Roman" w:cs="Times New Roman"/>
          <w:szCs w:val="24"/>
        </w:rPr>
        <w:t>.</w:t>
      </w:r>
      <w:r w:rsidRPr="002A3CA3">
        <w:rPr>
          <w:rFonts w:eastAsia="Times New Roman" w:cs="Times New Roman"/>
          <w:szCs w:val="24"/>
        </w:rPr>
        <w:t xml:space="preserve"> Τσακαλώτο</w:t>
      </w:r>
      <w:r>
        <w:rPr>
          <w:rFonts w:eastAsia="Times New Roman" w:cs="Times New Roman"/>
          <w:szCs w:val="24"/>
        </w:rPr>
        <w:t>,</w:t>
      </w:r>
      <w:r w:rsidRPr="002A3CA3">
        <w:rPr>
          <w:rFonts w:eastAsia="Times New Roman" w:cs="Times New Roman"/>
          <w:szCs w:val="24"/>
        </w:rPr>
        <w:t xml:space="preserve"> είναι να απορεί κανείς </w:t>
      </w:r>
      <w:r>
        <w:rPr>
          <w:rFonts w:eastAsia="Times New Roman" w:cs="Times New Roman"/>
          <w:szCs w:val="24"/>
        </w:rPr>
        <w:t xml:space="preserve">για το αν έχετε καταλάβει τι </w:t>
      </w:r>
      <w:r w:rsidRPr="002A3CA3">
        <w:rPr>
          <w:rFonts w:eastAsia="Times New Roman" w:cs="Times New Roman"/>
          <w:szCs w:val="24"/>
        </w:rPr>
        <w:t>μεγάλη ζημιά έχετε κάνει στην πατρίδα τα τελευταία τέσσερα χρό</w:t>
      </w:r>
      <w:r w:rsidRPr="002A3CA3">
        <w:rPr>
          <w:rFonts w:eastAsia="Times New Roman" w:cs="Times New Roman"/>
          <w:szCs w:val="24"/>
        </w:rPr>
        <w:t>νια</w:t>
      </w:r>
      <w:r>
        <w:rPr>
          <w:rFonts w:eastAsia="Times New Roman" w:cs="Times New Roman"/>
          <w:szCs w:val="24"/>
        </w:rPr>
        <w:t>.</w:t>
      </w:r>
    </w:p>
    <w:p w14:paraId="120F8B35"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Κύριε Τσακαλώτο</w:t>
      </w:r>
      <w:r>
        <w:rPr>
          <w:rFonts w:eastAsia="Times New Roman" w:cs="Times New Roman"/>
          <w:szCs w:val="24"/>
        </w:rPr>
        <w:t>,</w:t>
      </w:r>
      <w:r w:rsidRPr="002A3CA3">
        <w:rPr>
          <w:rFonts w:eastAsia="Times New Roman" w:cs="Times New Roman"/>
          <w:szCs w:val="24"/>
        </w:rPr>
        <w:t xml:space="preserve"> πριν λίγο μας μιλήσατε για το αν το πρόγραμμα της Νέας Δημοκρατίας είναι κοστολογημένο</w:t>
      </w:r>
      <w:r>
        <w:rPr>
          <w:rFonts w:eastAsia="Times New Roman" w:cs="Times New Roman"/>
          <w:szCs w:val="24"/>
        </w:rPr>
        <w:t>.</w:t>
      </w:r>
      <w:r w:rsidRPr="002A3CA3">
        <w:rPr>
          <w:rFonts w:eastAsia="Times New Roman" w:cs="Times New Roman"/>
          <w:szCs w:val="24"/>
        </w:rPr>
        <w:t xml:space="preserve"> Μιλάτε </w:t>
      </w:r>
      <w:r>
        <w:rPr>
          <w:rFonts w:eastAsia="Times New Roman" w:cs="Times New Roman"/>
          <w:szCs w:val="24"/>
        </w:rPr>
        <w:t>εσείς,</w:t>
      </w:r>
      <w:r w:rsidRPr="002A3CA3">
        <w:rPr>
          <w:rFonts w:eastAsia="Times New Roman" w:cs="Times New Roman"/>
          <w:szCs w:val="24"/>
        </w:rPr>
        <w:t xml:space="preserve"> που πριν τέσσερα χρόνια τάξατε τα </w:t>
      </w:r>
      <w:r w:rsidRPr="002A3CA3">
        <w:rPr>
          <w:rFonts w:eastAsia="Times New Roman" w:cs="Times New Roman"/>
          <w:szCs w:val="24"/>
        </w:rPr>
        <w:lastRenderedPageBreak/>
        <w:t>πάντα στους πάντες</w:t>
      </w:r>
      <w:r>
        <w:rPr>
          <w:rFonts w:eastAsia="Times New Roman" w:cs="Times New Roman"/>
          <w:szCs w:val="24"/>
        </w:rPr>
        <w:t>,</w:t>
      </w:r>
      <w:r w:rsidRPr="002A3CA3">
        <w:rPr>
          <w:rFonts w:eastAsia="Times New Roman" w:cs="Times New Roman"/>
          <w:szCs w:val="24"/>
        </w:rPr>
        <w:t xml:space="preserve"> για να κλέψετε την ψήφο του ελληνικού λαού</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Δεν υπήρχε Έλληνας</w:t>
      </w:r>
      <w:r>
        <w:rPr>
          <w:rFonts w:eastAsia="Times New Roman" w:cs="Times New Roman"/>
          <w:szCs w:val="24"/>
        </w:rPr>
        <w:t>,</w:t>
      </w:r>
      <w:r>
        <w:rPr>
          <w:rFonts w:eastAsia="Times New Roman" w:cs="Times New Roman"/>
          <w:szCs w:val="24"/>
        </w:rPr>
        <w:t xml:space="preserve"> από </w:t>
      </w:r>
      <w:r w:rsidRPr="002A3CA3">
        <w:rPr>
          <w:rFonts w:eastAsia="Times New Roman" w:cs="Times New Roman"/>
          <w:szCs w:val="24"/>
        </w:rPr>
        <w:t>οποιαδήποτ</w:t>
      </w:r>
      <w:r w:rsidRPr="002A3CA3">
        <w:rPr>
          <w:rFonts w:eastAsia="Times New Roman" w:cs="Times New Roman"/>
          <w:szCs w:val="24"/>
        </w:rPr>
        <w:t>ε κοινωνική ομάδα</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που </w:t>
      </w:r>
      <w:r w:rsidRPr="002A3CA3">
        <w:rPr>
          <w:rFonts w:eastAsia="Times New Roman" w:cs="Times New Roman"/>
          <w:szCs w:val="24"/>
        </w:rPr>
        <w:t>να μην του έχετε τάξει</w:t>
      </w:r>
      <w:r>
        <w:rPr>
          <w:rFonts w:eastAsia="Times New Roman" w:cs="Times New Roman"/>
          <w:szCs w:val="24"/>
        </w:rPr>
        <w:t>,</w:t>
      </w:r>
      <w:r w:rsidRPr="002A3CA3">
        <w:rPr>
          <w:rFonts w:eastAsia="Times New Roman" w:cs="Times New Roman"/>
          <w:szCs w:val="24"/>
        </w:rPr>
        <w:t xml:space="preserve"> να μην του έχετε πει αυτά που ήθελε να ακούσει</w:t>
      </w:r>
      <w:r>
        <w:rPr>
          <w:rFonts w:eastAsia="Times New Roman" w:cs="Times New Roman"/>
          <w:szCs w:val="24"/>
        </w:rPr>
        <w:t>.</w:t>
      </w:r>
      <w:r w:rsidRPr="002A3CA3">
        <w:rPr>
          <w:rFonts w:eastAsia="Times New Roman" w:cs="Times New Roman"/>
          <w:szCs w:val="24"/>
        </w:rPr>
        <w:t xml:space="preserve"> Και έρχεστε εδώ</w:t>
      </w:r>
      <w:r>
        <w:rPr>
          <w:rFonts w:eastAsia="Times New Roman" w:cs="Times New Roman"/>
          <w:szCs w:val="24"/>
        </w:rPr>
        <w:t>,</w:t>
      </w:r>
      <w:r w:rsidRPr="002A3CA3">
        <w:rPr>
          <w:rFonts w:eastAsia="Times New Roman" w:cs="Times New Roman"/>
          <w:szCs w:val="24"/>
        </w:rPr>
        <w:t xml:space="preserve"> στη Βουλή</w:t>
      </w:r>
      <w:r>
        <w:rPr>
          <w:rFonts w:eastAsia="Times New Roman" w:cs="Times New Roman"/>
          <w:szCs w:val="24"/>
        </w:rPr>
        <w:t>,</w:t>
      </w:r>
      <w:r w:rsidRPr="002A3CA3">
        <w:rPr>
          <w:rFonts w:eastAsia="Times New Roman" w:cs="Times New Roman"/>
          <w:szCs w:val="24"/>
        </w:rPr>
        <w:t xml:space="preserve"> να μιλήσετε σε </w:t>
      </w:r>
      <w:r>
        <w:rPr>
          <w:rFonts w:eastAsia="Times New Roman" w:cs="Times New Roman"/>
          <w:szCs w:val="24"/>
        </w:rPr>
        <w:t>ε</w:t>
      </w:r>
      <w:r w:rsidRPr="002A3CA3">
        <w:rPr>
          <w:rFonts w:eastAsia="Times New Roman" w:cs="Times New Roman"/>
          <w:szCs w:val="24"/>
        </w:rPr>
        <w:t>μάς για κοστολογημένο πρόγραμμα</w:t>
      </w:r>
      <w:r>
        <w:rPr>
          <w:rFonts w:eastAsia="Times New Roman" w:cs="Times New Roman"/>
          <w:szCs w:val="24"/>
        </w:rPr>
        <w:t>;</w:t>
      </w:r>
    </w:p>
    <w:p w14:paraId="120F8B3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Ο κ. Μητσοτάκης </w:t>
      </w:r>
      <w:r w:rsidRPr="002A3CA3">
        <w:rPr>
          <w:rFonts w:eastAsia="Times New Roman" w:cs="Times New Roman"/>
          <w:szCs w:val="24"/>
        </w:rPr>
        <w:t>είπε ένα ρεαλιστικό κοστολογημένο πρόγραμμ</w:t>
      </w:r>
      <w:r>
        <w:rPr>
          <w:rFonts w:eastAsia="Times New Roman" w:cs="Times New Roman"/>
          <w:szCs w:val="24"/>
        </w:rPr>
        <w:t>α</w:t>
      </w:r>
      <w:r>
        <w:rPr>
          <w:rFonts w:eastAsia="Times New Roman" w:cs="Times New Roman"/>
          <w:szCs w:val="24"/>
        </w:rPr>
        <w:t xml:space="preserve"> στη Θεσσαλονίκη. Μ</w:t>
      </w:r>
      <w:r w:rsidRPr="002A3CA3">
        <w:rPr>
          <w:rFonts w:eastAsia="Times New Roman" w:cs="Times New Roman"/>
          <w:szCs w:val="24"/>
        </w:rPr>
        <w:t>άλιστα</w:t>
      </w:r>
      <w:r>
        <w:rPr>
          <w:rFonts w:eastAsia="Times New Roman" w:cs="Times New Roman"/>
          <w:szCs w:val="24"/>
        </w:rPr>
        <w:t xml:space="preserve">, ο κ. Σταϊκούρας, </w:t>
      </w:r>
      <w:r w:rsidRPr="002A3CA3">
        <w:rPr>
          <w:rFonts w:eastAsia="Times New Roman" w:cs="Times New Roman"/>
          <w:szCs w:val="24"/>
        </w:rPr>
        <w:t xml:space="preserve">που προηγουμένως δεν του δώσατε το δικαίωμα </w:t>
      </w:r>
      <w:r>
        <w:rPr>
          <w:rFonts w:eastAsia="Times New Roman" w:cs="Times New Roman"/>
          <w:szCs w:val="24"/>
        </w:rPr>
        <w:t xml:space="preserve">-όχι εσείς, αλλά ο </w:t>
      </w:r>
      <w:r w:rsidRPr="002A3CA3">
        <w:rPr>
          <w:rFonts w:eastAsia="Times New Roman" w:cs="Times New Roman"/>
          <w:szCs w:val="24"/>
        </w:rPr>
        <w:t>Πρόεδρος</w:t>
      </w:r>
      <w:r>
        <w:rPr>
          <w:rFonts w:eastAsia="Times New Roman" w:cs="Times New Roman"/>
          <w:szCs w:val="24"/>
        </w:rPr>
        <w:t>-</w:t>
      </w:r>
      <w:r w:rsidRPr="002A3CA3">
        <w:rPr>
          <w:rFonts w:eastAsia="Times New Roman" w:cs="Times New Roman"/>
          <w:szCs w:val="24"/>
        </w:rPr>
        <w:t xml:space="preserve"> να απαντήσει</w:t>
      </w:r>
      <w:r>
        <w:rPr>
          <w:rFonts w:eastAsia="Times New Roman" w:cs="Times New Roman"/>
          <w:szCs w:val="24"/>
        </w:rPr>
        <w:t>,</w:t>
      </w:r>
      <w:r w:rsidRPr="002A3CA3">
        <w:rPr>
          <w:rFonts w:eastAsia="Times New Roman" w:cs="Times New Roman"/>
          <w:szCs w:val="24"/>
        </w:rPr>
        <w:t xml:space="preserve"> αρθρογράφησε και είπ</w:t>
      </w:r>
      <w:r>
        <w:rPr>
          <w:rFonts w:eastAsia="Times New Roman" w:cs="Times New Roman"/>
          <w:szCs w:val="24"/>
        </w:rPr>
        <w:t>ε πώ</w:t>
      </w:r>
      <w:r w:rsidRPr="002A3CA3">
        <w:rPr>
          <w:rFonts w:eastAsia="Times New Roman" w:cs="Times New Roman"/>
          <w:szCs w:val="24"/>
        </w:rPr>
        <w:t>ς θα γίνουν όλα αυτά</w:t>
      </w:r>
      <w:r>
        <w:rPr>
          <w:rFonts w:eastAsia="Times New Roman" w:cs="Times New Roman"/>
          <w:szCs w:val="24"/>
        </w:rPr>
        <w:t>,</w:t>
      </w:r>
      <w:r w:rsidRPr="002A3CA3">
        <w:rPr>
          <w:rFonts w:eastAsia="Times New Roman" w:cs="Times New Roman"/>
          <w:szCs w:val="24"/>
        </w:rPr>
        <w:t xml:space="preserve"> τα οποία πρότεινε ο κ</w:t>
      </w:r>
      <w:r>
        <w:rPr>
          <w:rFonts w:eastAsia="Times New Roman" w:cs="Times New Roman"/>
          <w:szCs w:val="24"/>
        </w:rPr>
        <w:t>.</w:t>
      </w:r>
      <w:r w:rsidRPr="002A3CA3">
        <w:rPr>
          <w:rFonts w:eastAsia="Times New Roman" w:cs="Times New Roman"/>
          <w:szCs w:val="24"/>
        </w:rPr>
        <w:t xml:space="preserve"> Μητσοτάκης</w:t>
      </w:r>
      <w:r w:rsidRPr="009D486F">
        <w:rPr>
          <w:rFonts w:eastAsia="Times New Roman" w:cs="Times New Roman"/>
          <w:szCs w:val="24"/>
        </w:rPr>
        <w:t xml:space="preserve"> </w:t>
      </w:r>
      <w:r>
        <w:rPr>
          <w:rFonts w:eastAsia="Times New Roman" w:cs="Times New Roman"/>
          <w:szCs w:val="24"/>
        </w:rPr>
        <w:t>σε βάθος τετραετίας.</w:t>
      </w:r>
    </w:p>
    <w:p w14:paraId="120F8B37"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 xml:space="preserve">Κύριε </w:t>
      </w:r>
      <w:r>
        <w:rPr>
          <w:rFonts w:eastAsia="Times New Roman" w:cs="Times New Roman"/>
          <w:szCs w:val="24"/>
        </w:rPr>
        <w:t xml:space="preserve">Τσακαλώτο, </w:t>
      </w:r>
      <w:r w:rsidRPr="002A3CA3">
        <w:rPr>
          <w:rFonts w:eastAsia="Times New Roman" w:cs="Times New Roman"/>
          <w:szCs w:val="24"/>
        </w:rPr>
        <w:t xml:space="preserve">εδώ </w:t>
      </w:r>
      <w:r>
        <w:rPr>
          <w:rFonts w:eastAsia="Times New Roman" w:cs="Times New Roman"/>
          <w:szCs w:val="24"/>
        </w:rPr>
        <w:t>είσ</w:t>
      </w:r>
      <w:r>
        <w:rPr>
          <w:rFonts w:eastAsia="Times New Roman" w:cs="Times New Roman"/>
          <w:szCs w:val="24"/>
        </w:rPr>
        <w:t>τε</w:t>
      </w:r>
      <w:r w:rsidRPr="002A3CA3">
        <w:rPr>
          <w:rFonts w:eastAsia="Times New Roman" w:cs="Times New Roman"/>
          <w:szCs w:val="24"/>
        </w:rPr>
        <w:t xml:space="preserve"> εσείς Κυβέρνηση</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Και </w:t>
      </w:r>
      <w:r w:rsidRPr="002A3CA3">
        <w:rPr>
          <w:rFonts w:eastAsia="Times New Roman" w:cs="Times New Roman"/>
          <w:szCs w:val="24"/>
        </w:rPr>
        <w:t xml:space="preserve">είμαστε τόσες ώρες εδώ και κανείς από όλους </w:t>
      </w:r>
      <w:r>
        <w:rPr>
          <w:rFonts w:eastAsia="Times New Roman" w:cs="Times New Roman"/>
          <w:szCs w:val="24"/>
        </w:rPr>
        <w:t>εσάς –</w:t>
      </w:r>
      <w:r>
        <w:rPr>
          <w:rFonts w:eastAsia="Times New Roman" w:cs="Times New Roman"/>
          <w:szCs w:val="24"/>
        </w:rPr>
        <w:t xml:space="preserve">ούτε </w:t>
      </w:r>
      <w:r>
        <w:rPr>
          <w:rFonts w:eastAsia="Times New Roman" w:cs="Times New Roman"/>
          <w:szCs w:val="24"/>
        </w:rPr>
        <w:t>εσείς- δεν έχει</w:t>
      </w:r>
      <w:r w:rsidRPr="002A3CA3">
        <w:rPr>
          <w:rFonts w:eastAsia="Times New Roman" w:cs="Times New Roman"/>
          <w:szCs w:val="24"/>
        </w:rPr>
        <w:t xml:space="preserve"> μιλήσει καν για τα αντίμετρα</w:t>
      </w:r>
      <w:r>
        <w:rPr>
          <w:rFonts w:eastAsia="Times New Roman" w:cs="Times New Roman"/>
          <w:szCs w:val="24"/>
        </w:rPr>
        <w:t>,</w:t>
      </w:r>
      <w:r w:rsidRPr="002A3CA3">
        <w:rPr>
          <w:rFonts w:eastAsia="Times New Roman" w:cs="Times New Roman"/>
          <w:szCs w:val="24"/>
        </w:rPr>
        <w:t xml:space="preserve"> που </w:t>
      </w:r>
      <w:r>
        <w:rPr>
          <w:rFonts w:eastAsia="Times New Roman" w:cs="Times New Roman"/>
          <w:szCs w:val="24"/>
        </w:rPr>
        <w:t xml:space="preserve">πριν λίγους μήνες </w:t>
      </w:r>
      <w:r w:rsidRPr="002A3CA3">
        <w:rPr>
          <w:rFonts w:eastAsia="Times New Roman" w:cs="Times New Roman"/>
          <w:szCs w:val="24"/>
        </w:rPr>
        <w:t xml:space="preserve">είχατε πει ότι θα παίρνατε και θα </w:t>
      </w:r>
      <w:r>
        <w:rPr>
          <w:rFonts w:eastAsia="Times New Roman" w:cs="Times New Roman"/>
          <w:szCs w:val="24"/>
        </w:rPr>
        <w:t>νομοθετούσατε. Ν</w:t>
      </w:r>
      <w:r w:rsidRPr="002A3CA3">
        <w:rPr>
          <w:rFonts w:eastAsia="Times New Roman" w:cs="Times New Roman"/>
          <w:szCs w:val="24"/>
        </w:rPr>
        <w:t xml:space="preserve">α σας </w:t>
      </w:r>
      <w:r>
        <w:rPr>
          <w:rFonts w:eastAsia="Times New Roman" w:cs="Times New Roman"/>
          <w:szCs w:val="24"/>
        </w:rPr>
        <w:t xml:space="preserve">θυμίσω, παραδείγματος χάρη, </w:t>
      </w:r>
      <w:r w:rsidRPr="002A3CA3">
        <w:rPr>
          <w:rFonts w:eastAsia="Times New Roman" w:cs="Times New Roman"/>
          <w:szCs w:val="24"/>
        </w:rPr>
        <w:t xml:space="preserve">το πρόγραμμα απασχόλησης </w:t>
      </w:r>
      <w:r>
        <w:rPr>
          <w:rFonts w:eastAsia="Times New Roman" w:cs="Times New Roman"/>
          <w:szCs w:val="24"/>
        </w:rPr>
        <w:t xml:space="preserve">για τα τριάντα </w:t>
      </w:r>
      <w:r w:rsidRPr="002A3CA3">
        <w:rPr>
          <w:rFonts w:eastAsia="Times New Roman" w:cs="Times New Roman"/>
          <w:szCs w:val="24"/>
        </w:rPr>
        <w:t xml:space="preserve">χιλιάδες </w:t>
      </w:r>
      <w:r>
        <w:rPr>
          <w:rFonts w:eastAsia="Times New Roman" w:cs="Times New Roman"/>
          <w:szCs w:val="24"/>
        </w:rPr>
        <w:t xml:space="preserve">νέα </w:t>
      </w:r>
      <w:r w:rsidRPr="002A3CA3">
        <w:rPr>
          <w:rFonts w:eastAsia="Times New Roman" w:cs="Times New Roman"/>
          <w:szCs w:val="24"/>
        </w:rPr>
        <w:t>άτομα</w:t>
      </w:r>
      <w:r>
        <w:rPr>
          <w:rFonts w:eastAsia="Times New Roman" w:cs="Times New Roman"/>
          <w:szCs w:val="24"/>
        </w:rPr>
        <w:t>,</w:t>
      </w:r>
      <w:r w:rsidRPr="002A3CA3">
        <w:rPr>
          <w:rFonts w:eastAsia="Times New Roman" w:cs="Times New Roman"/>
          <w:szCs w:val="24"/>
        </w:rPr>
        <w:t xml:space="preserve"> που εσείς θα τα βάζετε στον προϋπολογισμό</w:t>
      </w:r>
      <w:r>
        <w:rPr>
          <w:rFonts w:eastAsia="Times New Roman" w:cs="Times New Roman"/>
          <w:szCs w:val="24"/>
        </w:rPr>
        <w:t>;</w:t>
      </w:r>
      <w:r w:rsidRPr="002A3CA3">
        <w:rPr>
          <w:rFonts w:eastAsia="Times New Roman" w:cs="Times New Roman"/>
          <w:szCs w:val="24"/>
        </w:rPr>
        <w:t xml:space="preserve"> Διαβάζουμε τις σελίδες </w:t>
      </w:r>
      <w:r>
        <w:rPr>
          <w:rFonts w:eastAsia="Times New Roman" w:cs="Times New Roman"/>
          <w:szCs w:val="24"/>
        </w:rPr>
        <w:t xml:space="preserve">και </w:t>
      </w:r>
      <w:r w:rsidRPr="002A3CA3">
        <w:rPr>
          <w:rFonts w:eastAsia="Times New Roman" w:cs="Times New Roman"/>
          <w:szCs w:val="24"/>
        </w:rPr>
        <w:t>δεν είναι πουθενά</w:t>
      </w:r>
      <w:r>
        <w:rPr>
          <w:rFonts w:eastAsia="Times New Roman" w:cs="Times New Roman"/>
          <w:szCs w:val="24"/>
        </w:rPr>
        <w:t>.</w:t>
      </w:r>
    </w:p>
    <w:p w14:paraId="120F8B3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Μήπως θέλετε ν</w:t>
      </w:r>
      <w:r w:rsidRPr="002A3CA3">
        <w:rPr>
          <w:rFonts w:eastAsia="Times New Roman" w:cs="Times New Roman"/>
          <w:szCs w:val="24"/>
        </w:rPr>
        <w:t>α σας μιλήσω για τη μείωση της συμμετοχής των ασφαλισμένων στα φάρμακα</w:t>
      </w:r>
      <w:r>
        <w:rPr>
          <w:rFonts w:eastAsia="Times New Roman" w:cs="Times New Roman"/>
          <w:szCs w:val="24"/>
        </w:rPr>
        <w:t>;</w:t>
      </w:r>
      <w:r w:rsidRPr="002A3CA3">
        <w:rPr>
          <w:rFonts w:eastAsia="Times New Roman" w:cs="Times New Roman"/>
          <w:szCs w:val="24"/>
        </w:rPr>
        <w:t xml:space="preserve"> Δεν </w:t>
      </w:r>
      <w:r>
        <w:rPr>
          <w:rFonts w:eastAsia="Times New Roman" w:cs="Times New Roman"/>
          <w:szCs w:val="24"/>
        </w:rPr>
        <w:t>ήταν και αυτό</w:t>
      </w:r>
      <w:r w:rsidRPr="002A3CA3">
        <w:rPr>
          <w:rFonts w:eastAsia="Times New Roman" w:cs="Times New Roman"/>
          <w:szCs w:val="24"/>
        </w:rPr>
        <w:t xml:space="preserve"> </w:t>
      </w:r>
      <w:r>
        <w:rPr>
          <w:rFonts w:eastAsia="Times New Roman" w:cs="Times New Roman"/>
          <w:szCs w:val="24"/>
        </w:rPr>
        <w:t xml:space="preserve">από </w:t>
      </w:r>
      <w:r w:rsidRPr="002A3CA3">
        <w:rPr>
          <w:rFonts w:eastAsia="Times New Roman" w:cs="Times New Roman"/>
          <w:szCs w:val="24"/>
        </w:rPr>
        <w:t>τα αντίμετρα</w:t>
      </w:r>
      <w:r>
        <w:rPr>
          <w:rFonts w:eastAsia="Times New Roman" w:cs="Times New Roman"/>
          <w:szCs w:val="24"/>
        </w:rPr>
        <w:t>,</w:t>
      </w:r>
      <w:r w:rsidRPr="002A3CA3">
        <w:rPr>
          <w:rFonts w:eastAsia="Times New Roman" w:cs="Times New Roman"/>
          <w:szCs w:val="24"/>
        </w:rPr>
        <w:t xml:space="preserve"> που είχε π</w:t>
      </w:r>
      <w:r w:rsidRPr="002A3CA3">
        <w:rPr>
          <w:rFonts w:eastAsia="Times New Roman" w:cs="Times New Roman"/>
          <w:szCs w:val="24"/>
        </w:rPr>
        <w:t>ει ο κ</w:t>
      </w:r>
      <w:r>
        <w:rPr>
          <w:rFonts w:eastAsia="Times New Roman" w:cs="Times New Roman"/>
          <w:szCs w:val="24"/>
        </w:rPr>
        <w:t>.</w:t>
      </w:r>
      <w:r w:rsidRPr="002A3CA3">
        <w:rPr>
          <w:rFonts w:eastAsia="Times New Roman" w:cs="Times New Roman"/>
          <w:szCs w:val="24"/>
        </w:rPr>
        <w:t xml:space="preserve"> Τσίπρας</w:t>
      </w:r>
      <w:r>
        <w:rPr>
          <w:rFonts w:eastAsia="Times New Roman" w:cs="Times New Roman"/>
          <w:szCs w:val="24"/>
        </w:rPr>
        <w:t>;</w:t>
      </w:r>
      <w:r w:rsidRPr="002A3CA3">
        <w:rPr>
          <w:rFonts w:eastAsia="Times New Roman" w:cs="Times New Roman"/>
          <w:szCs w:val="24"/>
        </w:rPr>
        <w:t xml:space="preserve"> </w:t>
      </w:r>
      <w:r w:rsidRPr="002A3CA3">
        <w:rPr>
          <w:rFonts w:eastAsia="Times New Roman" w:cs="Times New Roman"/>
          <w:szCs w:val="24"/>
        </w:rPr>
        <w:lastRenderedPageBreak/>
        <w:t>Κάνω λάθος</w:t>
      </w:r>
      <w:r>
        <w:rPr>
          <w:rFonts w:eastAsia="Times New Roman" w:cs="Times New Roman"/>
          <w:szCs w:val="24"/>
        </w:rPr>
        <w:t>;</w:t>
      </w:r>
      <w:r w:rsidRPr="002A3CA3">
        <w:rPr>
          <w:rFonts w:eastAsia="Times New Roman" w:cs="Times New Roman"/>
          <w:szCs w:val="24"/>
        </w:rPr>
        <w:t xml:space="preserve"> Θα πρέπει να απολογηθείτε και γι</w:t>
      </w:r>
      <w:r>
        <w:rPr>
          <w:rFonts w:eastAsia="Times New Roman" w:cs="Times New Roman"/>
          <w:szCs w:val="24"/>
        </w:rPr>
        <w:t>’</w:t>
      </w:r>
      <w:r w:rsidRPr="002A3CA3">
        <w:rPr>
          <w:rFonts w:eastAsia="Times New Roman" w:cs="Times New Roman"/>
          <w:szCs w:val="24"/>
        </w:rPr>
        <w:t xml:space="preserve"> αυτό</w:t>
      </w:r>
      <w:r>
        <w:rPr>
          <w:rFonts w:eastAsia="Times New Roman" w:cs="Times New Roman"/>
          <w:szCs w:val="24"/>
        </w:rPr>
        <w:t>. Πρέπει ν</w:t>
      </w:r>
      <w:r w:rsidRPr="002A3CA3">
        <w:rPr>
          <w:rFonts w:eastAsia="Times New Roman" w:cs="Times New Roman"/>
          <w:szCs w:val="24"/>
        </w:rPr>
        <w:t>α τα πείτε</w:t>
      </w:r>
      <w:r>
        <w:rPr>
          <w:rFonts w:eastAsia="Times New Roman" w:cs="Times New Roman"/>
          <w:szCs w:val="24"/>
        </w:rPr>
        <w:t>, γ</w:t>
      </w:r>
      <w:r w:rsidRPr="002A3CA3">
        <w:rPr>
          <w:rFonts w:eastAsia="Times New Roman" w:cs="Times New Roman"/>
          <w:szCs w:val="24"/>
        </w:rPr>
        <w:t xml:space="preserve">ιατί πριν λίγους μήνες </w:t>
      </w:r>
      <w:r>
        <w:rPr>
          <w:rFonts w:eastAsia="Times New Roman" w:cs="Times New Roman"/>
          <w:szCs w:val="24"/>
        </w:rPr>
        <w:t>κοιτούσατε στ</w:t>
      </w:r>
      <w:r w:rsidRPr="002A3CA3">
        <w:rPr>
          <w:rFonts w:eastAsia="Times New Roman" w:cs="Times New Roman"/>
          <w:szCs w:val="24"/>
        </w:rPr>
        <w:t xml:space="preserve">α μάτια </w:t>
      </w:r>
      <w:r>
        <w:rPr>
          <w:rFonts w:eastAsia="Times New Roman" w:cs="Times New Roman"/>
          <w:szCs w:val="24"/>
        </w:rPr>
        <w:t>τον ελληνικό λαό και τα τάζα</w:t>
      </w:r>
      <w:r w:rsidRPr="002A3CA3">
        <w:rPr>
          <w:rFonts w:eastAsia="Times New Roman" w:cs="Times New Roman"/>
          <w:szCs w:val="24"/>
        </w:rPr>
        <w:t>τε όλα</w:t>
      </w:r>
      <w:r>
        <w:rPr>
          <w:rFonts w:eastAsia="Times New Roman" w:cs="Times New Roman"/>
          <w:szCs w:val="24"/>
        </w:rPr>
        <w:t>.</w:t>
      </w:r>
    </w:p>
    <w:p w14:paraId="120F8B3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Κι επειδή είναι και της π</w:t>
      </w:r>
      <w:r w:rsidRPr="002A3CA3">
        <w:rPr>
          <w:rFonts w:eastAsia="Times New Roman" w:cs="Times New Roman"/>
          <w:szCs w:val="24"/>
        </w:rPr>
        <w:t>αρούσης</w:t>
      </w:r>
      <w:r>
        <w:rPr>
          <w:rFonts w:eastAsia="Times New Roman" w:cs="Times New Roman"/>
          <w:szCs w:val="24"/>
        </w:rPr>
        <w:t>, τ</w:t>
      </w:r>
      <w:r w:rsidRPr="002A3CA3">
        <w:rPr>
          <w:rFonts w:eastAsia="Times New Roman" w:cs="Times New Roman"/>
          <w:szCs w:val="24"/>
        </w:rPr>
        <w:t>ι έχετε να μας πείτε για το επίδομα θέρμανσης</w:t>
      </w:r>
      <w:r>
        <w:rPr>
          <w:rFonts w:eastAsia="Times New Roman" w:cs="Times New Roman"/>
          <w:szCs w:val="24"/>
        </w:rPr>
        <w:t>;</w:t>
      </w:r>
      <w:r w:rsidRPr="002A3CA3">
        <w:rPr>
          <w:rFonts w:eastAsia="Times New Roman" w:cs="Times New Roman"/>
          <w:szCs w:val="24"/>
        </w:rPr>
        <w:t xml:space="preserve"> Το παραλάβετε 210 εκατομμύρια από εμάς και το έχετε πάει στα 60 </w:t>
      </w:r>
      <w:r>
        <w:rPr>
          <w:rFonts w:eastAsia="Times New Roman" w:cs="Times New Roman"/>
          <w:szCs w:val="24"/>
        </w:rPr>
        <w:t xml:space="preserve">εκατομμύρια. Κύριε Τσακαλώτο, εδώ </w:t>
      </w:r>
      <w:r w:rsidRPr="002A3CA3">
        <w:rPr>
          <w:rFonts w:eastAsia="Times New Roman" w:cs="Times New Roman"/>
          <w:szCs w:val="24"/>
        </w:rPr>
        <w:t>έχετε έρθει για να δώσετε απαντήσεις</w:t>
      </w:r>
      <w:r>
        <w:rPr>
          <w:rFonts w:eastAsia="Times New Roman" w:cs="Times New Roman"/>
          <w:szCs w:val="24"/>
        </w:rPr>
        <w:t>.</w:t>
      </w:r>
      <w:r w:rsidRPr="002A3CA3">
        <w:rPr>
          <w:rFonts w:eastAsia="Times New Roman" w:cs="Times New Roman"/>
          <w:szCs w:val="24"/>
        </w:rPr>
        <w:t xml:space="preserve"> Έχετε έρθει για να απολογηθείτε</w:t>
      </w:r>
      <w:r>
        <w:rPr>
          <w:rFonts w:eastAsia="Times New Roman" w:cs="Times New Roman"/>
          <w:szCs w:val="24"/>
        </w:rPr>
        <w:t>,</w:t>
      </w:r>
      <w:r w:rsidRPr="002A3CA3">
        <w:rPr>
          <w:rFonts w:eastAsia="Times New Roman" w:cs="Times New Roman"/>
          <w:szCs w:val="24"/>
        </w:rPr>
        <w:t xml:space="preserve"> όχι </w:t>
      </w:r>
      <w:r>
        <w:rPr>
          <w:rFonts w:eastAsia="Times New Roman" w:cs="Times New Roman"/>
          <w:szCs w:val="24"/>
        </w:rPr>
        <w:t xml:space="preserve">για </w:t>
      </w:r>
      <w:r w:rsidRPr="002A3CA3">
        <w:rPr>
          <w:rFonts w:eastAsia="Times New Roman" w:cs="Times New Roman"/>
          <w:szCs w:val="24"/>
        </w:rPr>
        <w:t>να μας κούνησε το δάχτυλο μετά από τέσσερα χρόνια</w:t>
      </w:r>
      <w:r>
        <w:rPr>
          <w:rFonts w:eastAsia="Times New Roman" w:cs="Times New Roman"/>
          <w:szCs w:val="24"/>
        </w:rPr>
        <w:t>.</w:t>
      </w:r>
      <w:r w:rsidRPr="002A3CA3">
        <w:rPr>
          <w:rFonts w:eastAsia="Times New Roman" w:cs="Times New Roman"/>
          <w:szCs w:val="24"/>
        </w:rPr>
        <w:t xml:space="preserve"> </w:t>
      </w:r>
    </w:p>
    <w:p w14:paraId="120F8B3A" w14:textId="77777777" w:rsidR="0086761A" w:rsidRDefault="00427452">
      <w:pPr>
        <w:spacing w:line="600" w:lineRule="auto"/>
        <w:ind w:firstLine="720"/>
        <w:jc w:val="both"/>
        <w:rPr>
          <w:rFonts w:eastAsia="Times New Roman" w:cs="Times New Roman"/>
          <w:szCs w:val="24"/>
        </w:rPr>
      </w:pPr>
      <w:r w:rsidRPr="009C496C">
        <w:rPr>
          <w:rFonts w:eastAsia="Times New Roman" w:cs="Times New Roman"/>
          <w:b/>
          <w:szCs w:val="24"/>
        </w:rPr>
        <w:t>ΕΥΚΛΕΙΔΗΣ ΤΣΑΚΑΛΩΤΟΣ (Υπου</w:t>
      </w:r>
      <w:r w:rsidRPr="009C496C">
        <w:rPr>
          <w:rFonts w:eastAsia="Times New Roman" w:cs="Times New Roman"/>
          <w:b/>
          <w:szCs w:val="24"/>
        </w:rPr>
        <w:t>ργός Οικονομικών):</w:t>
      </w:r>
      <w:r w:rsidRPr="009C496C">
        <w:rPr>
          <w:rFonts w:eastAsia="Times New Roman" w:cs="Times New Roman"/>
          <w:szCs w:val="24"/>
        </w:rPr>
        <w:t xml:space="preserve"> </w:t>
      </w:r>
      <w:r>
        <w:rPr>
          <w:rFonts w:eastAsia="Times New Roman" w:cs="Times New Roman"/>
          <w:szCs w:val="24"/>
        </w:rPr>
        <w:t>Ερώτηση έκανα ο άνθρωπος! Δεν σας κούνησα το δάχτυλο!</w:t>
      </w:r>
    </w:p>
    <w:p w14:paraId="120F8B3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sidRPr="002A3CA3">
        <w:rPr>
          <w:rFonts w:eastAsia="Times New Roman" w:cs="Times New Roman"/>
          <w:szCs w:val="24"/>
        </w:rPr>
        <w:t>Φέτος</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λ</w:t>
      </w:r>
      <w:r w:rsidRPr="002A3CA3">
        <w:rPr>
          <w:rFonts w:eastAsia="Times New Roman" w:cs="Times New Roman"/>
          <w:szCs w:val="24"/>
        </w:rPr>
        <w:t>οιπόν</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για άλλη μια φορά, α</w:t>
      </w:r>
      <w:r w:rsidRPr="002A3CA3">
        <w:rPr>
          <w:rFonts w:eastAsia="Times New Roman" w:cs="Times New Roman"/>
          <w:szCs w:val="24"/>
        </w:rPr>
        <w:t>γαπητοί συνάδελφοι</w:t>
      </w:r>
      <w:r>
        <w:rPr>
          <w:rFonts w:eastAsia="Times New Roman" w:cs="Times New Roman"/>
          <w:szCs w:val="24"/>
        </w:rPr>
        <w:t>,</w:t>
      </w:r>
      <w:r w:rsidRPr="002A3CA3">
        <w:rPr>
          <w:rFonts w:eastAsia="Times New Roman" w:cs="Times New Roman"/>
          <w:szCs w:val="24"/>
        </w:rPr>
        <w:t xml:space="preserve"> βλέπουμε πανηγύρια για έναν δήθεν μεταμνημονιακό προϋπολογισμό</w:t>
      </w:r>
      <w:r>
        <w:rPr>
          <w:rFonts w:eastAsia="Times New Roman" w:cs="Times New Roman"/>
          <w:szCs w:val="24"/>
        </w:rPr>
        <w:t>, ο οποίος βέβαια</w:t>
      </w:r>
      <w:r>
        <w:rPr>
          <w:rFonts w:eastAsia="Times New Roman" w:cs="Times New Roman"/>
          <w:szCs w:val="24"/>
        </w:rPr>
        <w:t>,</w:t>
      </w:r>
      <w:r>
        <w:rPr>
          <w:rFonts w:eastAsia="Times New Roman" w:cs="Times New Roman"/>
          <w:szCs w:val="24"/>
        </w:rPr>
        <w:t xml:space="preserve"> </w:t>
      </w:r>
      <w:r w:rsidRPr="002A3CA3">
        <w:rPr>
          <w:rFonts w:eastAsia="Times New Roman" w:cs="Times New Roman"/>
          <w:szCs w:val="24"/>
        </w:rPr>
        <w:t>συνοδεύεται για άλλη μία φ</w:t>
      </w:r>
      <w:r w:rsidRPr="002A3CA3">
        <w:rPr>
          <w:rFonts w:eastAsia="Times New Roman" w:cs="Times New Roman"/>
          <w:szCs w:val="24"/>
        </w:rPr>
        <w:t>ορά</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από </w:t>
      </w:r>
      <w:r w:rsidRPr="002A3CA3">
        <w:rPr>
          <w:rFonts w:eastAsia="Times New Roman" w:cs="Times New Roman"/>
          <w:szCs w:val="24"/>
        </w:rPr>
        <w:t>πολλά δισεκατομμύρια ευρώ φόρους</w:t>
      </w:r>
      <w:r>
        <w:rPr>
          <w:rFonts w:eastAsia="Times New Roman" w:cs="Times New Roman"/>
          <w:szCs w:val="24"/>
        </w:rPr>
        <w:t>.</w:t>
      </w:r>
      <w:r w:rsidRPr="002A3CA3">
        <w:rPr>
          <w:rFonts w:eastAsia="Times New Roman" w:cs="Times New Roman"/>
          <w:szCs w:val="24"/>
        </w:rPr>
        <w:t xml:space="preserve"> Μην το ξεχάσουμε </w:t>
      </w:r>
      <w:r>
        <w:rPr>
          <w:rFonts w:eastAsia="Times New Roman" w:cs="Times New Roman"/>
          <w:szCs w:val="24"/>
        </w:rPr>
        <w:t xml:space="preserve">αυτό. </w:t>
      </w:r>
    </w:p>
    <w:p w14:paraId="120F8B3C"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 xml:space="preserve">Το ίδιο </w:t>
      </w:r>
      <w:r>
        <w:rPr>
          <w:rFonts w:eastAsia="Times New Roman" w:cs="Times New Roman"/>
          <w:szCs w:val="24"/>
        </w:rPr>
        <w:t xml:space="preserve">είχαμε </w:t>
      </w:r>
      <w:r w:rsidRPr="002A3CA3">
        <w:rPr>
          <w:rFonts w:eastAsia="Times New Roman" w:cs="Times New Roman"/>
          <w:szCs w:val="24"/>
        </w:rPr>
        <w:t>και πέρυσι</w:t>
      </w:r>
      <w:r>
        <w:rPr>
          <w:rFonts w:eastAsia="Times New Roman" w:cs="Times New Roman"/>
          <w:szCs w:val="24"/>
        </w:rPr>
        <w:t>:</w:t>
      </w:r>
      <w:r w:rsidRPr="002A3CA3">
        <w:rPr>
          <w:rFonts w:eastAsia="Times New Roman" w:cs="Times New Roman"/>
          <w:szCs w:val="24"/>
        </w:rPr>
        <w:t xml:space="preserve"> πανηγύρια για τον τελευταίο μνημονιακό προϋπολογισμό</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Επίσης ν</w:t>
      </w:r>
      <w:r w:rsidRPr="002A3CA3">
        <w:rPr>
          <w:rFonts w:eastAsia="Times New Roman" w:cs="Times New Roman"/>
          <w:szCs w:val="24"/>
        </w:rPr>
        <w:t xml:space="preserve">α σας θυμίσω </w:t>
      </w:r>
      <w:r>
        <w:rPr>
          <w:rFonts w:eastAsia="Times New Roman" w:cs="Times New Roman"/>
          <w:szCs w:val="24"/>
        </w:rPr>
        <w:t xml:space="preserve">ότι </w:t>
      </w:r>
      <w:r w:rsidRPr="002A3CA3">
        <w:rPr>
          <w:rFonts w:eastAsia="Times New Roman" w:cs="Times New Roman"/>
          <w:szCs w:val="24"/>
        </w:rPr>
        <w:t>και πριν τέσσερα χρόνια το ίδιο ακριβώς κάνατε</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Μιλούσατε </w:t>
      </w:r>
      <w:r w:rsidRPr="002A3CA3">
        <w:rPr>
          <w:rFonts w:eastAsia="Times New Roman" w:cs="Times New Roman"/>
          <w:szCs w:val="24"/>
        </w:rPr>
        <w:t>για τον τελευταίο μνημονι</w:t>
      </w:r>
      <w:r w:rsidRPr="002A3CA3">
        <w:rPr>
          <w:rFonts w:eastAsia="Times New Roman" w:cs="Times New Roman"/>
          <w:szCs w:val="24"/>
        </w:rPr>
        <w:t>ακό προϋπολογισμό της Νέας Δημοκρατίας</w:t>
      </w:r>
      <w:r>
        <w:rPr>
          <w:rFonts w:eastAsia="Times New Roman" w:cs="Times New Roman"/>
          <w:szCs w:val="24"/>
        </w:rPr>
        <w:t>, γιατί εσείς, την επόμενη μέρα θα σκίζατε</w:t>
      </w:r>
      <w:r w:rsidRPr="002A3CA3">
        <w:rPr>
          <w:rFonts w:eastAsia="Times New Roman" w:cs="Times New Roman"/>
          <w:szCs w:val="24"/>
        </w:rPr>
        <w:t xml:space="preserve"> τα μνημόνια</w:t>
      </w:r>
      <w:r>
        <w:rPr>
          <w:rFonts w:eastAsia="Times New Roman" w:cs="Times New Roman"/>
          <w:szCs w:val="24"/>
        </w:rPr>
        <w:t>.</w:t>
      </w:r>
      <w:r w:rsidRPr="002A3CA3">
        <w:rPr>
          <w:rFonts w:eastAsia="Times New Roman" w:cs="Times New Roman"/>
          <w:szCs w:val="24"/>
        </w:rPr>
        <w:t xml:space="preserve"> </w:t>
      </w:r>
    </w:p>
    <w:p w14:paraId="120F8B3D"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Ξέρετε ποιο είναι το αποτέλεσμα</w:t>
      </w:r>
      <w:r>
        <w:rPr>
          <w:rFonts w:eastAsia="Times New Roman" w:cs="Times New Roman"/>
          <w:szCs w:val="24"/>
        </w:rPr>
        <w:t>; Το αποτέλεσμα είναι:</w:t>
      </w:r>
      <w:r w:rsidRPr="002A3CA3">
        <w:rPr>
          <w:rFonts w:eastAsia="Times New Roman" w:cs="Times New Roman"/>
          <w:szCs w:val="24"/>
        </w:rPr>
        <w:t xml:space="preserve"> Αλέξης Τσίπρας</w:t>
      </w:r>
      <w:r>
        <w:rPr>
          <w:rFonts w:eastAsia="Times New Roman" w:cs="Times New Roman"/>
          <w:szCs w:val="24"/>
        </w:rPr>
        <w:t>,</w:t>
      </w:r>
      <w:r w:rsidRPr="002A3CA3">
        <w:rPr>
          <w:rFonts w:eastAsia="Times New Roman" w:cs="Times New Roman"/>
          <w:szCs w:val="24"/>
        </w:rPr>
        <w:t xml:space="preserve"> ο μακροβιότερος μνημονιακός Πρωθυπουργός</w:t>
      </w:r>
      <w:r>
        <w:rPr>
          <w:rFonts w:eastAsia="Times New Roman" w:cs="Times New Roman"/>
          <w:szCs w:val="24"/>
        </w:rPr>
        <w:t>.</w:t>
      </w:r>
      <w:r w:rsidRPr="002A3CA3">
        <w:rPr>
          <w:rFonts w:eastAsia="Times New Roman" w:cs="Times New Roman"/>
          <w:szCs w:val="24"/>
        </w:rPr>
        <w:t xml:space="preserve"> Τελεία και παύλα</w:t>
      </w:r>
      <w:r>
        <w:rPr>
          <w:rFonts w:eastAsia="Times New Roman" w:cs="Times New Roman"/>
          <w:szCs w:val="24"/>
        </w:rPr>
        <w:t>.</w:t>
      </w:r>
      <w:r w:rsidRPr="002A3CA3">
        <w:rPr>
          <w:rFonts w:eastAsia="Times New Roman" w:cs="Times New Roman"/>
          <w:szCs w:val="24"/>
        </w:rPr>
        <w:t xml:space="preserve"> Και </w:t>
      </w:r>
      <w:r>
        <w:rPr>
          <w:rFonts w:eastAsia="Times New Roman" w:cs="Times New Roman"/>
          <w:szCs w:val="24"/>
        </w:rPr>
        <w:t xml:space="preserve">η </w:t>
      </w:r>
      <w:r w:rsidRPr="002A3CA3">
        <w:rPr>
          <w:rFonts w:eastAsia="Times New Roman" w:cs="Times New Roman"/>
          <w:szCs w:val="24"/>
        </w:rPr>
        <w:t xml:space="preserve">αλήθεια είναι </w:t>
      </w:r>
      <w:r w:rsidRPr="002A3CA3">
        <w:rPr>
          <w:rFonts w:eastAsia="Times New Roman" w:cs="Times New Roman"/>
          <w:szCs w:val="24"/>
        </w:rPr>
        <w:lastRenderedPageBreak/>
        <w:t xml:space="preserve">ότι δεν </w:t>
      </w:r>
      <w:r w:rsidRPr="002A3CA3">
        <w:rPr>
          <w:rFonts w:eastAsia="Times New Roman" w:cs="Times New Roman"/>
          <w:szCs w:val="24"/>
        </w:rPr>
        <w:t>αντέχετε να ζείτε χωρίς τα μνημόνια</w:t>
      </w:r>
      <w:r>
        <w:rPr>
          <w:rFonts w:eastAsia="Times New Roman" w:cs="Times New Roman"/>
          <w:szCs w:val="24"/>
        </w:rPr>
        <w:t>.</w:t>
      </w:r>
      <w:r w:rsidRPr="002A3CA3">
        <w:rPr>
          <w:rFonts w:eastAsia="Times New Roman" w:cs="Times New Roman"/>
          <w:szCs w:val="24"/>
        </w:rPr>
        <w:t xml:space="preserve"> Και αυτό φαίνεται από όλα τα μέτρα που έχετε πάρει</w:t>
      </w:r>
      <w:r>
        <w:rPr>
          <w:rFonts w:eastAsia="Times New Roman" w:cs="Times New Roman"/>
          <w:szCs w:val="24"/>
        </w:rPr>
        <w:t>,</w:t>
      </w:r>
      <w:r w:rsidRPr="002A3CA3">
        <w:rPr>
          <w:rFonts w:eastAsia="Times New Roman" w:cs="Times New Roman"/>
          <w:szCs w:val="24"/>
        </w:rPr>
        <w:t xml:space="preserve"> από τους </w:t>
      </w:r>
      <w:r>
        <w:rPr>
          <w:rFonts w:eastAsia="Times New Roman" w:cs="Times New Roman"/>
          <w:szCs w:val="24"/>
        </w:rPr>
        <w:t>φ</w:t>
      </w:r>
      <w:r w:rsidRPr="002A3CA3">
        <w:rPr>
          <w:rFonts w:eastAsia="Times New Roman" w:cs="Times New Roman"/>
          <w:szCs w:val="24"/>
        </w:rPr>
        <w:t>όρους</w:t>
      </w:r>
      <w:r>
        <w:rPr>
          <w:rFonts w:eastAsia="Times New Roman" w:cs="Times New Roman"/>
          <w:szCs w:val="24"/>
        </w:rPr>
        <w:t>,</w:t>
      </w:r>
      <w:r w:rsidRPr="002A3CA3">
        <w:rPr>
          <w:rFonts w:eastAsia="Times New Roman" w:cs="Times New Roman"/>
          <w:szCs w:val="24"/>
        </w:rPr>
        <w:t xml:space="preserve"> από την από την περικοπή επιδομάτων</w:t>
      </w:r>
      <w:r>
        <w:rPr>
          <w:rFonts w:eastAsia="Times New Roman" w:cs="Times New Roman"/>
          <w:szCs w:val="24"/>
        </w:rPr>
        <w:t>,</w:t>
      </w:r>
      <w:r w:rsidRPr="002A3CA3">
        <w:rPr>
          <w:rFonts w:eastAsia="Times New Roman" w:cs="Times New Roman"/>
          <w:szCs w:val="24"/>
        </w:rPr>
        <w:t xml:space="preserve"> όπως </w:t>
      </w:r>
      <w:r>
        <w:rPr>
          <w:rFonts w:eastAsia="Times New Roman" w:cs="Times New Roman"/>
          <w:szCs w:val="24"/>
        </w:rPr>
        <w:t xml:space="preserve">το επίδομα για </w:t>
      </w:r>
      <w:r w:rsidRPr="002A3CA3">
        <w:rPr>
          <w:rFonts w:eastAsia="Times New Roman" w:cs="Times New Roman"/>
          <w:szCs w:val="24"/>
        </w:rPr>
        <w:t>τις τρίτεκνες οικογένειες</w:t>
      </w:r>
      <w:r>
        <w:rPr>
          <w:rFonts w:eastAsia="Times New Roman" w:cs="Times New Roman"/>
          <w:szCs w:val="24"/>
        </w:rPr>
        <w:t>,</w:t>
      </w:r>
      <w:r w:rsidRPr="002A3CA3">
        <w:rPr>
          <w:rFonts w:eastAsia="Times New Roman" w:cs="Times New Roman"/>
          <w:szCs w:val="24"/>
        </w:rPr>
        <w:t xml:space="preserve"> από την από την περικοπή του ΕΚΑΣ</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από τις είκοσι μία </w:t>
      </w:r>
      <w:r w:rsidRPr="002A3CA3">
        <w:rPr>
          <w:rFonts w:eastAsia="Times New Roman" w:cs="Times New Roman"/>
          <w:szCs w:val="24"/>
        </w:rPr>
        <w:t xml:space="preserve">περικοπές </w:t>
      </w:r>
      <w:r>
        <w:rPr>
          <w:rFonts w:eastAsia="Times New Roman" w:cs="Times New Roman"/>
          <w:szCs w:val="24"/>
        </w:rPr>
        <w:t>τω</w:t>
      </w:r>
      <w:r>
        <w:rPr>
          <w:rFonts w:eastAsia="Times New Roman" w:cs="Times New Roman"/>
          <w:szCs w:val="24"/>
        </w:rPr>
        <w:t xml:space="preserve">ν συντάξεων, </w:t>
      </w:r>
      <w:r w:rsidRPr="002A3CA3">
        <w:rPr>
          <w:rFonts w:eastAsia="Times New Roman" w:cs="Times New Roman"/>
          <w:szCs w:val="24"/>
        </w:rPr>
        <w:t>από τους πλειστηριασμούς</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Μη μας ρωτάτε εμάς το </w:t>
      </w:r>
      <w:r w:rsidRPr="002A3CA3">
        <w:rPr>
          <w:rFonts w:eastAsia="Times New Roman" w:cs="Times New Roman"/>
          <w:szCs w:val="24"/>
        </w:rPr>
        <w:t>γιατί</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Εσείς,</w:t>
      </w:r>
      <w:r w:rsidRPr="002A3CA3">
        <w:rPr>
          <w:rFonts w:eastAsia="Times New Roman" w:cs="Times New Roman"/>
          <w:szCs w:val="24"/>
        </w:rPr>
        <w:t xml:space="preserve"> έτσι κι αλλιώς</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έ</w:t>
      </w:r>
      <w:r w:rsidRPr="002A3CA3">
        <w:rPr>
          <w:rFonts w:eastAsia="Times New Roman" w:cs="Times New Roman"/>
          <w:szCs w:val="24"/>
        </w:rPr>
        <w:t>χετε προνομιακούς συνομιλητές στο εξωτερικό</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Με την κ</w:t>
      </w:r>
      <w:r>
        <w:rPr>
          <w:rFonts w:eastAsia="Times New Roman" w:cs="Times New Roman"/>
          <w:szCs w:val="24"/>
        </w:rPr>
        <w:t>.</w:t>
      </w:r>
      <w:r w:rsidRPr="002A3CA3">
        <w:rPr>
          <w:rFonts w:eastAsia="Times New Roman" w:cs="Times New Roman"/>
          <w:szCs w:val="24"/>
        </w:rPr>
        <w:t xml:space="preserve"> Μέρκελ και </w:t>
      </w:r>
      <w:r>
        <w:rPr>
          <w:rFonts w:eastAsia="Times New Roman" w:cs="Times New Roman"/>
          <w:szCs w:val="24"/>
        </w:rPr>
        <w:t>όλους τους άλλους ηγέτες που τους λοιδορούσατε</w:t>
      </w:r>
      <w:r w:rsidRPr="002A3CA3">
        <w:rPr>
          <w:rFonts w:eastAsia="Times New Roman" w:cs="Times New Roman"/>
          <w:szCs w:val="24"/>
        </w:rPr>
        <w:t xml:space="preserve"> στο παρελθόν</w:t>
      </w:r>
      <w:r>
        <w:rPr>
          <w:rFonts w:eastAsia="Times New Roman" w:cs="Times New Roman"/>
          <w:szCs w:val="24"/>
        </w:rPr>
        <w:t>,</w:t>
      </w:r>
      <w:r w:rsidRPr="002A3CA3">
        <w:rPr>
          <w:rFonts w:eastAsia="Times New Roman" w:cs="Times New Roman"/>
          <w:szCs w:val="24"/>
        </w:rPr>
        <w:t xml:space="preserve"> τώρα είσαστε σφιχταγκαλιασμένοι και κ</w:t>
      </w:r>
      <w:r w:rsidRPr="002A3CA3">
        <w:rPr>
          <w:rFonts w:eastAsia="Times New Roman" w:cs="Times New Roman"/>
          <w:szCs w:val="24"/>
        </w:rPr>
        <w:t>άνετε</w:t>
      </w:r>
      <w:r>
        <w:rPr>
          <w:rFonts w:eastAsia="Times New Roman" w:cs="Times New Roman"/>
          <w:szCs w:val="24"/>
        </w:rPr>
        <w:t xml:space="preserve"> τ</w:t>
      </w:r>
      <w:r w:rsidRPr="002A3CA3">
        <w:rPr>
          <w:rFonts w:eastAsia="Times New Roman" w:cs="Times New Roman"/>
          <w:szCs w:val="24"/>
        </w:rPr>
        <w:t>α πάντα</w:t>
      </w:r>
      <w:r>
        <w:rPr>
          <w:rFonts w:eastAsia="Times New Roman" w:cs="Times New Roman"/>
          <w:szCs w:val="24"/>
        </w:rPr>
        <w:t xml:space="preserve">, κύριε Τσακαλώτο. </w:t>
      </w:r>
      <w:r w:rsidRPr="002A3CA3">
        <w:rPr>
          <w:rFonts w:eastAsia="Times New Roman" w:cs="Times New Roman"/>
          <w:szCs w:val="24"/>
        </w:rPr>
        <w:t xml:space="preserve"> </w:t>
      </w:r>
    </w:p>
    <w:p w14:paraId="120F8B3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Σαν σ</w:t>
      </w:r>
      <w:r w:rsidRPr="002A3CA3">
        <w:rPr>
          <w:rFonts w:eastAsia="Times New Roman" w:cs="Times New Roman"/>
          <w:szCs w:val="24"/>
        </w:rPr>
        <w:t>ήμερα</w:t>
      </w:r>
      <w:r>
        <w:rPr>
          <w:rFonts w:eastAsia="Times New Roman" w:cs="Times New Roman"/>
          <w:szCs w:val="24"/>
        </w:rPr>
        <w:t>,</w:t>
      </w:r>
      <w:r w:rsidRPr="002A3CA3">
        <w:rPr>
          <w:rFonts w:eastAsia="Times New Roman" w:cs="Times New Roman"/>
          <w:szCs w:val="24"/>
        </w:rPr>
        <w:t xml:space="preserve"> λοιπόν</w:t>
      </w:r>
      <w:r>
        <w:rPr>
          <w:rFonts w:eastAsia="Times New Roman" w:cs="Times New Roman"/>
          <w:szCs w:val="24"/>
        </w:rPr>
        <w:t>,</w:t>
      </w:r>
      <w:r w:rsidRPr="002A3CA3">
        <w:rPr>
          <w:rFonts w:eastAsia="Times New Roman" w:cs="Times New Roman"/>
          <w:szCs w:val="24"/>
        </w:rPr>
        <w:t xml:space="preserve"> να σας θυμίσω ότι βγαίνετε στις πλατείες</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διχάζατε</w:t>
      </w:r>
      <w:r w:rsidRPr="002A3CA3">
        <w:rPr>
          <w:rFonts w:eastAsia="Times New Roman" w:cs="Times New Roman"/>
          <w:szCs w:val="24"/>
        </w:rPr>
        <w:t xml:space="preserve"> τον ελληνικό λαό και </w:t>
      </w:r>
      <w:r>
        <w:rPr>
          <w:rFonts w:eastAsia="Times New Roman" w:cs="Times New Roman"/>
          <w:szCs w:val="24"/>
        </w:rPr>
        <w:t xml:space="preserve">τάζατε </w:t>
      </w:r>
      <w:r w:rsidRPr="002A3CA3">
        <w:rPr>
          <w:rFonts w:eastAsia="Times New Roman" w:cs="Times New Roman"/>
          <w:szCs w:val="24"/>
        </w:rPr>
        <w:t>τα πάντα στους πάντες</w:t>
      </w:r>
      <w:r>
        <w:rPr>
          <w:rFonts w:eastAsia="Times New Roman" w:cs="Times New Roman"/>
          <w:szCs w:val="24"/>
        </w:rPr>
        <w:t>.</w:t>
      </w:r>
      <w:r w:rsidRPr="002A3CA3">
        <w:rPr>
          <w:rFonts w:eastAsia="Times New Roman" w:cs="Times New Roman"/>
          <w:szCs w:val="24"/>
        </w:rPr>
        <w:t xml:space="preserve"> Ξεκινήσατε με τα νταούλια</w:t>
      </w:r>
      <w:r>
        <w:rPr>
          <w:rFonts w:eastAsia="Times New Roman" w:cs="Times New Roman"/>
          <w:szCs w:val="24"/>
        </w:rPr>
        <w:t>,</w:t>
      </w:r>
      <w:r w:rsidRPr="002A3CA3">
        <w:rPr>
          <w:rFonts w:eastAsia="Times New Roman" w:cs="Times New Roman"/>
          <w:szCs w:val="24"/>
        </w:rPr>
        <w:t xml:space="preserve"> που θα έδιναν ρυθμό στις αγορές</w:t>
      </w:r>
      <w:r>
        <w:rPr>
          <w:rFonts w:eastAsia="Times New Roman" w:cs="Times New Roman"/>
          <w:szCs w:val="24"/>
        </w:rPr>
        <w:t>,</w:t>
      </w:r>
      <w:r w:rsidRPr="002A3CA3">
        <w:rPr>
          <w:rFonts w:eastAsia="Times New Roman" w:cs="Times New Roman"/>
          <w:szCs w:val="24"/>
        </w:rPr>
        <w:t xml:space="preserve"> το σκίσιμο των μνημονίων</w:t>
      </w:r>
      <w:r>
        <w:rPr>
          <w:rFonts w:eastAsia="Times New Roman" w:cs="Times New Roman"/>
          <w:szCs w:val="24"/>
        </w:rPr>
        <w:t>,</w:t>
      </w:r>
      <w:r w:rsidRPr="002A3CA3">
        <w:rPr>
          <w:rFonts w:eastAsia="Times New Roman" w:cs="Times New Roman"/>
          <w:szCs w:val="24"/>
        </w:rPr>
        <w:t xml:space="preserve"> την </w:t>
      </w:r>
      <w:r>
        <w:rPr>
          <w:rFonts w:eastAsia="Times New Roman" w:cs="Times New Roman"/>
          <w:szCs w:val="24"/>
        </w:rPr>
        <w:t>υπερήφανη</w:t>
      </w:r>
      <w:r>
        <w:rPr>
          <w:rFonts w:eastAsia="Times New Roman" w:cs="Times New Roman"/>
          <w:szCs w:val="24"/>
        </w:rPr>
        <w:t xml:space="preserve"> </w:t>
      </w:r>
      <w:r w:rsidRPr="002A3CA3">
        <w:rPr>
          <w:rFonts w:eastAsia="Times New Roman" w:cs="Times New Roman"/>
          <w:szCs w:val="24"/>
        </w:rPr>
        <w:t>διαπραγμάτευση</w:t>
      </w:r>
      <w:r>
        <w:rPr>
          <w:rFonts w:eastAsia="Times New Roman" w:cs="Times New Roman"/>
          <w:szCs w:val="24"/>
        </w:rPr>
        <w:t>.</w:t>
      </w:r>
      <w:r w:rsidRPr="002A3CA3">
        <w:rPr>
          <w:rFonts w:eastAsia="Times New Roman" w:cs="Times New Roman"/>
          <w:szCs w:val="24"/>
        </w:rPr>
        <w:t xml:space="preserve"> Δεν μας είπε τίποτα κ</w:t>
      </w:r>
      <w:r>
        <w:rPr>
          <w:rFonts w:eastAsia="Times New Roman" w:cs="Times New Roman"/>
          <w:szCs w:val="24"/>
        </w:rPr>
        <w:t>.</w:t>
      </w:r>
      <w:r w:rsidRPr="002A3CA3">
        <w:rPr>
          <w:rFonts w:eastAsia="Times New Roman" w:cs="Times New Roman"/>
          <w:szCs w:val="24"/>
        </w:rPr>
        <w:t xml:space="preserve"> Μάρδας για τα </w:t>
      </w:r>
      <w:r>
        <w:rPr>
          <w:rFonts w:eastAsia="Times New Roman" w:cs="Times New Roman"/>
          <w:szCs w:val="24"/>
        </w:rPr>
        <w:t>εκατό</w:t>
      </w:r>
      <w:r w:rsidRPr="002A3CA3">
        <w:rPr>
          <w:rFonts w:eastAsia="Times New Roman" w:cs="Times New Roman"/>
          <w:szCs w:val="24"/>
        </w:rPr>
        <w:t xml:space="preserve"> </w:t>
      </w:r>
      <w:r>
        <w:rPr>
          <w:rFonts w:eastAsia="Times New Roman" w:cs="Times New Roman"/>
          <w:szCs w:val="24"/>
        </w:rPr>
        <w:t>δισεκατομμύρια που φόρτωσε</w:t>
      </w:r>
      <w:r w:rsidRPr="002A3CA3">
        <w:rPr>
          <w:rFonts w:eastAsia="Times New Roman" w:cs="Times New Roman"/>
          <w:szCs w:val="24"/>
        </w:rPr>
        <w:t xml:space="preserve"> </w:t>
      </w:r>
      <w:r>
        <w:rPr>
          <w:rFonts w:eastAsia="Times New Roman" w:cs="Times New Roman"/>
          <w:szCs w:val="24"/>
        </w:rPr>
        <w:t>σ</w:t>
      </w:r>
      <w:r w:rsidRPr="002A3CA3">
        <w:rPr>
          <w:rFonts w:eastAsia="Times New Roman" w:cs="Times New Roman"/>
          <w:szCs w:val="24"/>
        </w:rPr>
        <w:t xml:space="preserve">τις πλάτες του ελληνικού λαού το πρώτο </w:t>
      </w:r>
      <w:r>
        <w:rPr>
          <w:rFonts w:eastAsia="Times New Roman" w:cs="Times New Roman"/>
          <w:szCs w:val="24"/>
        </w:rPr>
        <w:t>«</w:t>
      </w:r>
      <w:r w:rsidRPr="002A3CA3">
        <w:rPr>
          <w:rFonts w:eastAsia="Times New Roman" w:cs="Times New Roman"/>
          <w:szCs w:val="24"/>
        </w:rPr>
        <w:t>περήφανο</w:t>
      </w:r>
      <w:r>
        <w:rPr>
          <w:rFonts w:eastAsia="Times New Roman" w:cs="Times New Roman"/>
          <w:szCs w:val="24"/>
        </w:rPr>
        <w:t>»</w:t>
      </w:r>
      <w:r w:rsidRPr="002A3CA3">
        <w:rPr>
          <w:rFonts w:eastAsia="Times New Roman" w:cs="Times New Roman"/>
          <w:szCs w:val="24"/>
        </w:rPr>
        <w:t xml:space="preserve"> εξάμηνο της διαπραγμάτευσης</w:t>
      </w:r>
      <w:r>
        <w:rPr>
          <w:rFonts w:eastAsia="Times New Roman" w:cs="Times New Roman"/>
          <w:szCs w:val="24"/>
        </w:rPr>
        <w:t xml:space="preserve">. Πρόκειται για εκατό </w:t>
      </w:r>
      <w:r w:rsidRPr="002A3CA3">
        <w:rPr>
          <w:rFonts w:eastAsia="Times New Roman" w:cs="Times New Roman"/>
          <w:szCs w:val="24"/>
        </w:rPr>
        <w:t>δισεκατομμύρια</w:t>
      </w:r>
      <w:r>
        <w:rPr>
          <w:rFonts w:eastAsia="Times New Roman" w:cs="Times New Roman"/>
          <w:szCs w:val="24"/>
        </w:rPr>
        <w:t>,</w:t>
      </w:r>
      <w:r w:rsidRPr="002A3CA3">
        <w:rPr>
          <w:rFonts w:eastAsia="Times New Roman" w:cs="Times New Roman"/>
          <w:szCs w:val="24"/>
        </w:rPr>
        <w:t xml:space="preserve"> που πιο πολύ </w:t>
      </w:r>
      <w:r>
        <w:rPr>
          <w:rFonts w:eastAsia="Times New Roman" w:cs="Times New Roman"/>
          <w:szCs w:val="24"/>
        </w:rPr>
        <w:t>βάρυναν τις πλάτες</w:t>
      </w:r>
      <w:r w:rsidRPr="002A3CA3">
        <w:rPr>
          <w:rFonts w:eastAsia="Times New Roman" w:cs="Times New Roman"/>
          <w:szCs w:val="24"/>
        </w:rPr>
        <w:t xml:space="preserve"> των φτωχότερων στρωμάτων</w:t>
      </w:r>
      <w:r>
        <w:rPr>
          <w:rFonts w:eastAsia="Times New Roman" w:cs="Times New Roman"/>
          <w:szCs w:val="24"/>
        </w:rPr>
        <w:t>.</w:t>
      </w:r>
      <w:r w:rsidRPr="002A3CA3">
        <w:rPr>
          <w:rFonts w:eastAsia="Times New Roman" w:cs="Times New Roman"/>
          <w:szCs w:val="24"/>
        </w:rPr>
        <w:t xml:space="preserve"> Και </w:t>
      </w:r>
      <w:r>
        <w:rPr>
          <w:rFonts w:eastAsia="Times New Roman" w:cs="Times New Roman"/>
          <w:szCs w:val="24"/>
        </w:rPr>
        <w:t xml:space="preserve">αυτό </w:t>
      </w:r>
      <w:r w:rsidRPr="002A3CA3">
        <w:rPr>
          <w:rFonts w:eastAsia="Times New Roman" w:cs="Times New Roman"/>
          <w:szCs w:val="24"/>
        </w:rPr>
        <w:t>δεν το λέμε εμείς</w:t>
      </w:r>
      <w:r>
        <w:rPr>
          <w:rFonts w:eastAsia="Times New Roman" w:cs="Times New Roman"/>
          <w:szCs w:val="24"/>
        </w:rPr>
        <w:t>.</w:t>
      </w:r>
      <w:r w:rsidRPr="002A3CA3">
        <w:rPr>
          <w:rFonts w:eastAsia="Times New Roman" w:cs="Times New Roman"/>
          <w:szCs w:val="24"/>
        </w:rPr>
        <w:t xml:space="preserve"> Τα λένε οι Ευρωπαίοι αξιωματούχοι</w:t>
      </w:r>
      <w:r>
        <w:rPr>
          <w:rFonts w:eastAsia="Times New Roman" w:cs="Times New Roman"/>
          <w:szCs w:val="24"/>
        </w:rPr>
        <w:t>,</w:t>
      </w:r>
      <w:r w:rsidRPr="002A3CA3">
        <w:rPr>
          <w:rFonts w:eastAsia="Times New Roman" w:cs="Times New Roman"/>
          <w:szCs w:val="24"/>
        </w:rPr>
        <w:t xml:space="preserve"> όλοι αυτο</w:t>
      </w:r>
      <w:r>
        <w:rPr>
          <w:rFonts w:eastAsia="Times New Roman" w:cs="Times New Roman"/>
          <w:szCs w:val="24"/>
        </w:rPr>
        <w:t>ί</w:t>
      </w:r>
      <w:r>
        <w:rPr>
          <w:rFonts w:eastAsia="Times New Roman" w:cs="Times New Roman"/>
          <w:szCs w:val="24"/>
        </w:rPr>
        <w:t>,</w:t>
      </w:r>
      <w:r>
        <w:rPr>
          <w:rFonts w:eastAsia="Times New Roman" w:cs="Times New Roman"/>
          <w:szCs w:val="24"/>
        </w:rPr>
        <w:t xml:space="preserve"> τους οποίους εσείς επικαλείστε</w:t>
      </w:r>
      <w:r>
        <w:rPr>
          <w:rFonts w:eastAsia="Times New Roman" w:cs="Times New Roman"/>
          <w:szCs w:val="24"/>
        </w:rPr>
        <w:t>,</w:t>
      </w:r>
      <w:r w:rsidRPr="002A3CA3">
        <w:rPr>
          <w:rFonts w:eastAsia="Times New Roman" w:cs="Times New Roman"/>
          <w:szCs w:val="24"/>
        </w:rPr>
        <w:t xml:space="preserve"> κάθε</w:t>
      </w:r>
      <w:r>
        <w:rPr>
          <w:rFonts w:eastAsia="Times New Roman" w:cs="Times New Roman"/>
          <w:szCs w:val="24"/>
        </w:rPr>
        <w:t xml:space="preserve"> φορά που θέλετε να πείτε για μι</w:t>
      </w:r>
      <w:r w:rsidRPr="002A3CA3">
        <w:rPr>
          <w:rFonts w:eastAsia="Times New Roman" w:cs="Times New Roman"/>
          <w:szCs w:val="24"/>
        </w:rPr>
        <w:t xml:space="preserve">α δήθεν επιτυχία </w:t>
      </w:r>
      <w:r>
        <w:rPr>
          <w:rFonts w:eastAsia="Times New Roman" w:cs="Times New Roman"/>
          <w:szCs w:val="24"/>
        </w:rPr>
        <w:t>σας.</w:t>
      </w:r>
      <w:r w:rsidRPr="002A3CA3">
        <w:rPr>
          <w:rFonts w:eastAsia="Times New Roman" w:cs="Times New Roman"/>
          <w:szCs w:val="24"/>
        </w:rPr>
        <w:t xml:space="preserve"> </w:t>
      </w:r>
    </w:p>
    <w:p w14:paraId="120F8B3F"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Συνεχίσατε με ένα αχρείαστο μνημόνιο</w:t>
      </w:r>
      <w:r>
        <w:rPr>
          <w:rFonts w:eastAsia="Times New Roman" w:cs="Times New Roman"/>
          <w:szCs w:val="24"/>
        </w:rPr>
        <w:t xml:space="preserve"> και συνεχίζετε </w:t>
      </w:r>
      <w:r w:rsidRPr="002A3CA3">
        <w:rPr>
          <w:rFonts w:eastAsia="Times New Roman" w:cs="Times New Roman"/>
          <w:szCs w:val="24"/>
        </w:rPr>
        <w:t>με ένα τέτα</w:t>
      </w:r>
      <w:r w:rsidRPr="002A3CA3">
        <w:rPr>
          <w:rFonts w:eastAsia="Times New Roman" w:cs="Times New Roman"/>
          <w:szCs w:val="24"/>
        </w:rPr>
        <w:t>ρτο</w:t>
      </w:r>
      <w:r>
        <w:rPr>
          <w:rFonts w:eastAsia="Times New Roman" w:cs="Times New Roman"/>
          <w:szCs w:val="24"/>
        </w:rPr>
        <w:t>,</w:t>
      </w:r>
      <w:r w:rsidRPr="002A3CA3">
        <w:rPr>
          <w:rFonts w:eastAsia="Times New Roman" w:cs="Times New Roman"/>
          <w:szCs w:val="24"/>
        </w:rPr>
        <w:t xml:space="preserve"> κρυμμένο αυτή τη φορά</w:t>
      </w:r>
      <w:r>
        <w:rPr>
          <w:rFonts w:eastAsia="Times New Roman" w:cs="Times New Roman"/>
          <w:szCs w:val="24"/>
        </w:rPr>
        <w:t xml:space="preserve">, μνημόνιο. Καταπατήσατε </w:t>
      </w:r>
      <w:r w:rsidRPr="002A3CA3">
        <w:rPr>
          <w:rFonts w:eastAsia="Times New Roman" w:cs="Times New Roman"/>
          <w:szCs w:val="24"/>
        </w:rPr>
        <w:t xml:space="preserve">όλες τις κόκκινες γραμμές σας και </w:t>
      </w:r>
      <w:r>
        <w:rPr>
          <w:rFonts w:eastAsia="Times New Roman" w:cs="Times New Roman"/>
          <w:szCs w:val="24"/>
        </w:rPr>
        <w:t xml:space="preserve">ευτελίσατε </w:t>
      </w:r>
      <w:r w:rsidRPr="002A3CA3">
        <w:rPr>
          <w:rFonts w:eastAsia="Times New Roman" w:cs="Times New Roman"/>
          <w:szCs w:val="24"/>
        </w:rPr>
        <w:t>ένα προς ένα όλα τα συνθήματα με τα οποία ήρθατε στην εξουσία</w:t>
      </w:r>
      <w:r>
        <w:rPr>
          <w:rFonts w:eastAsia="Times New Roman" w:cs="Times New Roman"/>
          <w:szCs w:val="24"/>
        </w:rPr>
        <w:t>.</w:t>
      </w:r>
      <w:r w:rsidRPr="002A3CA3">
        <w:rPr>
          <w:rFonts w:eastAsia="Times New Roman" w:cs="Times New Roman"/>
          <w:szCs w:val="24"/>
        </w:rPr>
        <w:t xml:space="preserve"> </w:t>
      </w:r>
    </w:p>
    <w:p w14:paraId="120F8B40"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lastRenderedPageBreak/>
        <w:t xml:space="preserve">Ακολούθησε </w:t>
      </w:r>
      <w:r>
        <w:rPr>
          <w:rFonts w:eastAsia="Times New Roman" w:cs="Times New Roman"/>
          <w:szCs w:val="24"/>
        </w:rPr>
        <w:t>η α</w:t>
      </w:r>
      <w:r w:rsidRPr="002A3CA3">
        <w:rPr>
          <w:rFonts w:eastAsia="Times New Roman" w:cs="Times New Roman"/>
          <w:szCs w:val="24"/>
        </w:rPr>
        <w:t>ποτυχία σας παντού</w:t>
      </w:r>
      <w:r>
        <w:rPr>
          <w:rFonts w:eastAsia="Times New Roman" w:cs="Times New Roman"/>
          <w:szCs w:val="24"/>
        </w:rPr>
        <w:t>,</w:t>
      </w:r>
      <w:r w:rsidRPr="002A3CA3">
        <w:rPr>
          <w:rFonts w:eastAsia="Times New Roman" w:cs="Times New Roman"/>
          <w:szCs w:val="24"/>
        </w:rPr>
        <w:t xml:space="preserve"> ακόμα και σε έκτακτες καταστάσεις</w:t>
      </w:r>
      <w:r>
        <w:rPr>
          <w:rFonts w:eastAsia="Times New Roman" w:cs="Times New Roman"/>
          <w:szCs w:val="24"/>
        </w:rPr>
        <w:t>,</w:t>
      </w:r>
      <w:r w:rsidRPr="002A3CA3">
        <w:rPr>
          <w:rFonts w:eastAsia="Times New Roman" w:cs="Times New Roman"/>
          <w:szCs w:val="24"/>
        </w:rPr>
        <w:t xml:space="preserve"> όπως η τραγωδία στο Μάτι</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Ξ</w:t>
      </w:r>
      <w:r>
        <w:rPr>
          <w:rFonts w:eastAsia="Times New Roman" w:cs="Times New Roman"/>
          <w:szCs w:val="24"/>
        </w:rPr>
        <w:t>έρετε, πρέπει να σας τα θυμίζουμε. Πρέπει</w:t>
      </w:r>
      <w:r w:rsidRPr="002A3CA3">
        <w:rPr>
          <w:rFonts w:eastAsia="Times New Roman" w:cs="Times New Roman"/>
          <w:szCs w:val="24"/>
        </w:rPr>
        <w:t xml:space="preserve"> να σας θυμίσουμε τον εξαφανισμένο Πρωθυπουργό εκείνη τη μέρα</w:t>
      </w:r>
      <w:r>
        <w:rPr>
          <w:rFonts w:eastAsia="Times New Roman" w:cs="Times New Roman"/>
          <w:szCs w:val="24"/>
        </w:rPr>
        <w:t>,</w:t>
      </w:r>
      <w:r w:rsidRPr="002A3CA3">
        <w:rPr>
          <w:rFonts w:eastAsia="Times New Roman" w:cs="Times New Roman"/>
          <w:szCs w:val="24"/>
        </w:rPr>
        <w:t xml:space="preserve"> ο οποίος πέταγε λουλούδια στον ποταμό </w:t>
      </w:r>
      <w:r>
        <w:rPr>
          <w:rFonts w:eastAsia="Times New Roman" w:cs="Times New Roman"/>
          <w:szCs w:val="24"/>
        </w:rPr>
        <w:t xml:space="preserve">Μόσταρ </w:t>
      </w:r>
      <w:r w:rsidRPr="002A3CA3">
        <w:rPr>
          <w:rFonts w:eastAsia="Times New Roman" w:cs="Times New Roman"/>
          <w:szCs w:val="24"/>
        </w:rPr>
        <w:t xml:space="preserve">μαζί με </w:t>
      </w:r>
      <w:r>
        <w:rPr>
          <w:rFonts w:eastAsia="Times New Roman" w:cs="Times New Roman"/>
          <w:szCs w:val="24"/>
        </w:rPr>
        <w:t>τον Ζάεφ -ν</w:t>
      </w:r>
      <w:r w:rsidRPr="002A3CA3">
        <w:rPr>
          <w:rFonts w:eastAsia="Times New Roman" w:cs="Times New Roman"/>
          <w:szCs w:val="24"/>
        </w:rPr>
        <w:t>α μην τα ξεχνάμε αυτά</w:t>
      </w:r>
      <w:r>
        <w:rPr>
          <w:rFonts w:eastAsia="Times New Roman" w:cs="Times New Roman"/>
          <w:szCs w:val="24"/>
        </w:rPr>
        <w:t>-</w:t>
      </w:r>
      <w:r w:rsidRPr="002A3CA3">
        <w:rPr>
          <w:rFonts w:eastAsia="Times New Roman" w:cs="Times New Roman"/>
          <w:szCs w:val="24"/>
        </w:rPr>
        <w:t xml:space="preserve"> όταν ο κόσμος </w:t>
      </w:r>
      <w:r>
        <w:rPr>
          <w:rFonts w:eastAsia="Times New Roman" w:cs="Times New Roman"/>
          <w:szCs w:val="24"/>
        </w:rPr>
        <w:t xml:space="preserve">καιγόταν. </w:t>
      </w:r>
      <w:r w:rsidRPr="002A3CA3">
        <w:rPr>
          <w:rFonts w:eastAsia="Times New Roman" w:cs="Times New Roman"/>
          <w:szCs w:val="24"/>
        </w:rPr>
        <w:t>Και ήρθε πίσω</w:t>
      </w:r>
      <w:r>
        <w:rPr>
          <w:rFonts w:eastAsia="Times New Roman" w:cs="Times New Roman"/>
          <w:szCs w:val="24"/>
        </w:rPr>
        <w:t>,</w:t>
      </w:r>
      <w:r w:rsidRPr="002A3CA3">
        <w:rPr>
          <w:rFonts w:eastAsia="Times New Roman" w:cs="Times New Roman"/>
          <w:szCs w:val="24"/>
        </w:rPr>
        <w:t xml:space="preserve"> για να αρχίσει πάλι τις εξ</w:t>
      </w:r>
      <w:r w:rsidRPr="002A3CA3">
        <w:rPr>
          <w:rFonts w:eastAsia="Times New Roman" w:cs="Times New Roman"/>
          <w:szCs w:val="24"/>
        </w:rPr>
        <w:t>αγγελίες</w:t>
      </w:r>
      <w:r>
        <w:rPr>
          <w:rFonts w:eastAsia="Times New Roman" w:cs="Times New Roman"/>
          <w:szCs w:val="24"/>
        </w:rPr>
        <w:t>,</w:t>
      </w:r>
      <w:r w:rsidRPr="002A3CA3">
        <w:rPr>
          <w:rFonts w:eastAsia="Times New Roman" w:cs="Times New Roman"/>
          <w:szCs w:val="24"/>
        </w:rPr>
        <w:t xml:space="preserve"> να τάξει τα πάντα στους έρημους ανθρώπους</w:t>
      </w:r>
      <w:r>
        <w:rPr>
          <w:rFonts w:eastAsia="Times New Roman" w:cs="Times New Roman"/>
          <w:szCs w:val="24"/>
        </w:rPr>
        <w:t>.</w:t>
      </w:r>
      <w:r w:rsidRPr="002A3CA3">
        <w:rPr>
          <w:rFonts w:eastAsia="Times New Roman" w:cs="Times New Roman"/>
          <w:szCs w:val="24"/>
        </w:rPr>
        <w:t xml:space="preserve"> Βέβαια</w:t>
      </w:r>
      <w:r>
        <w:rPr>
          <w:rFonts w:eastAsia="Times New Roman" w:cs="Times New Roman"/>
          <w:szCs w:val="24"/>
        </w:rPr>
        <w:t>,</w:t>
      </w:r>
      <w:r w:rsidRPr="002A3CA3">
        <w:rPr>
          <w:rFonts w:eastAsia="Times New Roman" w:cs="Times New Roman"/>
          <w:szCs w:val="24"/>
        </w:rPr>
        <w:t xml:space="preserve"> πριν λίγες μέρες</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ο ίδιος ο κ. </w:t>
      </w:r>
      <w:r w:rsidRPr="002A3CA3">
        <w:rPr>
          <w:rFonts w:eastAsia="Times New Roman" w:cs="Times New Roman"/>
          <w:szCs w:val="24"/>
        </w:rPr>
        <w:t xml:space="preserve">Τσίπρας με κυνισμό είπε σε μία από </w:t>
      </w:r>
      <w:r>
        <w:rPr>
          <w:rFonts w:eastAsia="Times New Roman" w:cs="Times New Roman"/>
          <w:szCs w:val="24"/>
        </w:rPr>
        <w:t>τις πληγέντες: «</w:t>
      </w:r>
      <w:r w:rsidRPr="002A3CA3">
        <w:rPr>
          <w:rFonts w:eastAsia="Times New Roman" w:cs="Times New Roman"/>
          <w:szCs w:val="24"/>
        </w:rPr>
        <w:t xml:space="preserve">Δεν σου έδωσα </w:t>
      </w:r>
      <w:r>
        <w:rPr>
          <w:rFonts w:eastAsia="Times New Roman" w:cs="Times New Roman"/>
          <w:szCs w:val="24"/>
        </w:rPr>
        <w:t>τ</w:t>
      </w:r>
      <w:r w:rsidRPr="002A3CA3">
        <w:rPr>
          <w:rFonts w:eastAsia="Times New Roman" w:cs="Times New Roman"/>
          <w:szCs w:val="24"/>
        </w:rPr>
        <w:t>α 2.000 ευρώ</w:t>
      </w:r>
      <w:r>
        <w:rPr>
          <w:rFonts w:eastAsia="Times New Roman" w:cs="Times New Roman"/>
          <w:szCs w:val="24"/>
        </w:rPr>
        <w:t>. Τ</w:t>
      </w:r>
      <w:r w:rsidRPr="002A3CA3">
        <w:rPr>
          <w:rFonts w:eastAsia="Times New Roman" w:cs="Times New Roman"/>
          <w:szCs w:val="24"/>
        </w:rPr>
        <w:t>ι να τα κάνεις</w:t>
      </w:r>
      <w:r>
        <w:rPr>
          <w:rFonts w:eastAsia="Times New Roman" w:cs="Times New Roman"/>
          <w:szCs w:val="24"/>
        </w:rPr>
        <w:t>;</w:t>
      </w:r>
      <w:r w:rsidRPr="002A3CA3">
        <w:rPr>
          <w:rFonts w:eastAsia="Times New Roman" w:cs="Times New Roman"/>
          <w:szCs w:val="24"/>
        </w:rPr>
        <w:t xml:space="preserve"> Θα τα χάλαγε</w:t>
      </w:r>
      <w:r>
        <w:rPr>
          <w:rFonts w:eastAsia="Times New Roman" w:cs="Times New Roman"/>
          <w:szCs w:val="24"/>
        </w:rPr>
        <w:t>ς».</w:t>
      </w:r>
      <w:r w:rsidRPr="002A3CA3">
        <w:rPr>
          <w:rFonts w:eastAsia="Times New Roman" w:cs="Times New Roman"/>
          <w:szCs w:val="24"/>
        </w:rPr>
        <w:t xml:space="preserve"> Αυτός είναι ο Πρωθυπουργός </w:t>
      </w:r>
      <w:r>
        <w:rPr>
          <w:rFonts w:eastAsia="Times New Roman" w:cs="Times New Roman"/>
          <w:szCs w:val="24"/>
        </w:rPr>
        <w:t>σας.</w:t>
      </w:r>
      <w:r w:rsidRPr="002A3CA3">
        <w:rPr>
          <w:rFonts w:eastAsia="Times New Roman" w:cs="Times New Roman"/>
          <w:szCs w:val="24"/>
        </w:rPr>
        <w:t xml:space="preserve"> Να τον χαίρεστε</w:t>
      </w:r>
      <w:r>
        <w:rPr>
          <w:rFonts w:eastAsia="Times New Roman" w:cs="Times New Roman"/>
          <w:szCs w:val="24"/>
        </w:rPr>
        <w:t>!</w:t>
      </w:r>
      <w:r w:rsidRPr="002A3CA3">
        <w:rPr>
          <w:rFonts w:eastAsia="Times New Roman" w:cs="Times New Roman"/>
          <w:szCs w:val="24"/>
        </w:rPr>
        <w:t xml:space="preserve"> Συγχαρητήρια</w:t>
      </w:r>
      <w:r>
        <w:rPr>
          <w:rFonts w:eastAsia="Times New Roman" w:cs="Times New Roman"/>
          <w:szCs w:val="24"/>
        </w:rPr>
        <w:t>!</w:t>
      </w:r>
    </w:p>
    <w:p w14:paraId="120F8B4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Αυτό είναι </w:t>
      </w:r>
      <w:r>
        <w:rPr>
          <w:rFonts w:eastAsia="Times New Roman" w:cs="Times New Roman"/>
          <w:szCs w:val="24"/>
          <w:lang w:val="en-US"/>
        </w:rPr>
        <w:t>fake</w:t>
      </w:r>
      <w:r w:rsidRPr="00E7710D">
        <w:rPr>
          <w:rFonts w:eastAsia="Times New Roman" w:cs="Times New Roman"/>
          <w:szCs w:val="24"/>
        </w:rPr>
        <w:t xml:space="preserve"> </w:t>
      </w:r>
      <w:r>
        <w:rPr>
          <w:rFonts w:eastAsia="Times New Roman" w:cs="Times New Roman"/>
          <w:szCs w:val="24"/>
          <w:lang w:val="en-US"/>
        </w:rPr>
        <w:t>news</w:t>
      </w:r>
      <w:r w:rsidRPr="00E7710D">
        <w:rPr>
          <w:rFonts w:eastAsia="Times New Roman" w:cs="Times New Roman"/>
          <w:szCs w:val="24"/>
        </w:rPr>
        <w:t xml:space="preserve">. </w:t>
      </w:r>
    </w:p>
    <w:p w14:paraId="120F8B42"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sidRPr="002A3CA3">
        <w:rPr>
          <w:rFonts w:eastAsia="Times New Roman" w:cs="Times New Roman"/>
          <w:szCs w:val="24"/>
        </w:rPr>
        <w:t xml:space="preserve"> </w:t>
      </w:r>
      <w:r>
        <w:rPr>
          <w:rFonts w:eastAsia="Times New Roman" w:cs="Times New Roman"/>
          <w:szCs w:val="24"/>
        </w:rPr>
        <w:t xml:space="preserve">Για το </w:t>
      </w:r>
      <w:r w:rsidRPr="002A3CA3">
        <w:rPr>
          <w:rFonts w:eastAsia="Times New Roman" w:cs="Times New Roman"/>
          <w:szCs w:val="24"/>
        </w:rPr>
        <w:t>τέλος βέβαια κρατήσατε το καλύτερο</w:t>
      </w:r>
      <w:r>
        <w:rPr>
          <w:rFonts w:eastAsia="Times New Roman" w:cs="Times New Roman"/>
          <w:szCs w:val="24"/>
        </w:rPr>
        <w:t>: τη Συμφωνία των Πρεσπών, το ξεπούλημα της Μακεδονίας</w:t>
      </w:r>
      <w:r>
        <w:rPr>
          <w:rFonts w:eastAsia="Times New Roman" w:cs="Times New Roman"/>
          <w:szCs w:val="24"/>
        </w:rPr>
        <w:t>,</w:t>
      </w:r>
      <w:r>
        <w:rPr>
          <w:rFonts w:eastAsia="Times New Roman" w:cs="Times New Roman"/>
          <w:szCs w:val="24"/>
        </w:rPr>
        <w:t xml:space="preserve"> χ</w:t>
      </w:r>
      <w:r w:rsidRPr="002A3CA3">
        <w:rPr>
          <w:rFonts w:eastAsia="Times New Roman" w:cs="Times New Roman"/>
          <w:szCs w:val="24"/>
        </w:rPr>
        <w:t>ωρίς κα</w:t>
      </w:r>
      <w:r>
        <w:rPr>
          <w:rFonts w:eastAsia="Times New Roman" w:cs="Times New Roman"/>
          <w:szCs w:val="24"/>
        </w:rPr>
        <w:t>μ</w:t>
      </w:r>
      <w:r w:rsidRPr="002A3CA3">
        <w:rPr>
          <w:rFonts w:eastAsia="Times New Roman" w:cs="Times New Roman"/>
          <w:szCs w:val="24"/>
        </w:rPr>
        <w:t>μία εγγύηση</w:t>
      </w:r>
      <w:r>
        <w:rPr>
          <w:rFonts w:eastAsia="Times New Roman" w:cs="Times New Roman"/>
          <w:szCs w:val="24"/>
        </w:rPr>
        <w:t>.</w:t>
      </w:r>
      <w:r w:rsidRPr="002A3CA3">
        <w:rPr>
          <w:rFonts w:eastAsia="Times New Roman" w:cs="Times New Roman"/>
          <w:szCs w:val="24"/>
        </w:rPr>
        <w:t xml:space="preserve"> Άραγε</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νιώθα</w:t>
      </w:r>
      <w:r w:rsidRPr="002A3CA3">
        <w:rPr>
          <w:rFonts w:eastAsia="Times New Roman" w:cs="Times New Roman"/>
          <w:szCs w:val="24"/>
        </w:rPr>
        <w:t xml:space="preserve">τε </w:t>
      </w:r>
      <w:r>
        <w:rPr>
          <w:rFonts w:eastAsia="Times New Roman" w:cs="Times New Roman"/>
          <w:szCs w:val="24"/>
        </w:rPr>
        <w:t>υ</w:t>
      </w:r>
      <w:r w:rsidRPr="002A3CA3">
        <w:rPr>
          <w:rFonts w:eastAsia="Times New Roman" w:cs="Times New Roman"/>
          <w:szCs w:val="24"/>
        </w:rPr>
        <w:t>π</w:t>
      </w:r>
      <w:r>
        <w:rPr>
          <w:rFonts w:eastAsia="Times New Roman" w:cs="Times New Roman"/>
          <w:szCs w:val="24"/>
        </w:rPr>
        <w:t>ερήφανος όταν ακούγατε τον κ.</w:t>
      </w:r>
      <w:r w:rsidRPr="002A3CA3">
        <w:rPr>
          <w:rFonts w:eastAsia="Times New Roman" w:cs="Times New Roman"/>
          <w:szCs w:val="24"/>
        </w:rPr>
        <w:t xml:space="preserve"> </w:t>
      </w:r>
      <w:r>
        <w:rPr>
          <w:rFonts w:eastAsia="Times New Roman" w:cs="Times New Roman"/>
          <w:szCs w:val="24"/>
        </w:rPr>
        <w:t xml:space="preserve">Ζάεφ </w:t>
      </w:r>
      <w:r w:rsidRPr="002A3CA3">
        <w:rPr>
          <w:rFonts w:eastAsia="Times New Roman" w:cs="Times New Roman"/>
          <w:szCs w:val="24"/>
        </w:rPr>
        <w:t>να λέει</w:t>
      </w:r>
      <w:r w:rsidRPr="002A3CA3">
        <w:rPr>
          <w:rFonts w:eastAsia="Times New Roman" w:cs="Times New Roman"/>
          <w:szCs w:val="24"/>
        </w:rPr>
        <w:t xml:space="preserve"> πριν λίγες μέρες</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 xml:space="preserve">«Τώρα, έχουμε </w:t>
      </w:r>
      <w:r w:rsidRPr="002A3CA3">
        <w:rPr>
          <w:rFonts w:eastAsia="Times New Roman" w:cs="Times New Roman"/>
          <w:szCs w:val="24"/>
        </w:rPr>
        <w:t>καλύτερες πιθανότητες</w:t>
      </w:r>
      <w:r>
        <w:rPr>
          <w:rFonts w:eastAsia="Times New Roman" w:cs="Times New Roman"/>
          <w:szCs w:val="24"/>
        </w:rPr>
        <w:t>.</w:t>
      </w:r>
      <w:r w:rsidRPr="002A3CA3">
        <w:rPr>
          <w:rFonts w:eastAsia="Times New Roman" w:cs="Times New Roman"/>
          <w:szCs w:val="24"/>
        </w:rPr>
        <w:t xml:space="preserve"> Τώρα</w:t>
      </w:r>
      <w:r>
        <w:rPr>
          <w:rFonts w:eastAsia="Times New Roman" w:cs="Times New Roman"/>
          <w:szCs w:val="24"/>
        </w:rPr>
        <w:t>,</w:t>
      </w:r>
      <w:r w:rsidRPr="002A3CA3">
        <w:rPr>
          <w:rFonts w:eastAsia="Times New Roman" w:cs="Times New Roman"/>
          <w:szCs w:val="24"/>
        </w:rPr>
        <w:t xml:space="preserve"> έχουμε ευκαιρίες για τα παιδιά στην Ελλάδα να μάθουν τη μακεδονική γλώσσα</w:t>
      </w:r>
      <w:r>
        <w:rPr>
          <w:rFonts w:eastAsia="Times New Roman" w:cs="Times New Roman"/>
          <w:szCs w:val="24"/>
        </w:rPr>
        <w:t>.</w:t>
      </w:r>
      <w:r w:rsidRPr="002A3CA3">
        <w:rPr>
          <w:rFonts w:eastAsia="Times New Roman" w:cs="Times New Roman"/>
          <w:szCs w:val="24"/>
        </w:rPr>
        <w:t xml:space="preserve"> Μέχρι τώρα</w:t>
      </w:r>
      <w:r>
        <w:rPr>
          <w:rFonts w:eastAsia="Times New Roman" w:cs="Times New Roman"/>
          <w:szCs w:val="24"/>
        </w:rPr>
        <w:t>,</w:t>
      </w:r>
      <w:r w:rsidRPr="002A3CA3">
        <w:rPr>
          <w:rFonts w:eastAsia="Times New Roman" w:cs="Times New Roman"/>
          <w:szCs w:val="24"/>
        </w:rPr>
        <w:t xml:space="preserve"> αυτό απαγορευόταν</w:t>
      </w:r>
      <w:r>
        <w:rPr>
          <w:rFonts w:eastAsia="Times New Roman" w:cs="Times New Roman"/>
          <w:szCs w:val="24"/>
        </w:rPr>
        <w:t>».</w:t>
      </w:r>
      <w:r w:rsidRPr="002A3CA3">
        <w:rPr>
          <w:rFonts w:eastAsia="Times New Roman" w:cs="Times New Roman"/>
          <w:szCs w:val="24"/>
        </w:rPr>
        <w:t xml:space="preserve"> Πραγματι</w:t>
      </w:r>
      <w:r>
        <w:rPr>
          <w:rFonts w:eastAsia="Times New Roman" w:cs="Times New Roman"/>
          <w:szCs w:val="24"/>
        </w:rPr>
        <w:t>κά, τι θα πει ένας ουδέτερος παρατηρητής όταν δει τον Ζάεφ να</w:t>
      </w:r>
      <w:r w:rsidRPr="002A3CA3">
        <w:rPr>
          <w:rFonts w:eastAsia="Times New Roman" w:cs="Times New Roman"/>
          <w:szCs w:val="24"/>
        </w:rPr>
        <w:t xml:space="preserve"> πανηγυρίζει</w:t>
      </w:r>
      <w:r>
        <w:rPr>
          <w:rFonts w:eastAsia="Times New Roman" w:cs="Times New Roman"/>
          <w:szCs w:val="24"/>
        </w:rPr>
        <w:t>;</w:t>
      </w:r>
      <w:r w:rsidRPr="002A3CA3">
        <w:rPr>
          <w:rFonts w:eastAsia="Times New Roman" w:cs="Times New Roman"/>
          <w:szCs w:val="24"/>
        </w:rPr>
        <w:t xml:space="preserve"> </w:t>
      </w:r>
      <w:r>
        <w:rPr>
          <w:rFonts w:eastAsia="Times New Roman" w:cs="Times New Roman"/>
          <w:szCs w:val="24"/>
        </w:rPr>
        <w:t>Θα π</w:t>
      </w:r>
      <w:r>
        <w:rPr>
          <w:rFonts w:eastAsia="Times New Roman" w:cs="Times New Roman"/>
          <w:szCs w:val="24"/>
        </w:rPr>
        <w:t xml:space="preserve">ει </w:t>
      </w:r>
      <w:r w:rsidRPr="002A3CA3">
        <w:rPr>
          <w:rFonts w:eastAsia="Times New Roman" w:cs="Times New Roman"/>
          <w:szCs w:val="24"/>
        </w:rPr>
        <w:t xml:space="preserve">ότι η </w:t>
      </w:r>
      <w:r>
        <w:rPr>
          <w:rFonts w:eastAsia="Times New Roman" w:cs="Times New Roman"/>
          <w:szCs w:val="24"/>
        </w:rPr>
        <w:t>σ</w:t>
      </w:r>
      <w:r w:rsidRPr="002A3CA3">
        <w:rPr>
          <w:rFonts w:eastAsia="Times New Roman" w:cs="Times New Roman"/>
          <w:szCs w:val="24"/>
        </w:rPr>
        <w:t>υμφωνία είναι υπέρ των Σκοπίων</w:t>
      </w:r>
      <w:r>
        <w:rPr>
          <w:rFonts w:eastAsia="Times New Roman" w:cs="Times New Roman"/>
          <w:szCs w:val="24"/>
        </w:rPr>
        <w:t xml:space="preserve"> ή υ</w:t>
      </w:r>
      <w:r w:rsidRPr="002A3CA3">
        <w:rPr>
          <w:rFonts w:eastAsia="Times New Roman" w:cs="Times New Roman"/>
          <w:szCs w:val="24"/>
        </w:rPr>
        <w:t>πέρ της Ελλάδας</w:t>
      </w:r>
      <w:r>
        <w:rPr>
          <w:rFonts w:eastAsia="Times New Roman" w:cs="Times New Roman"/>
          <w:szCs w:val="24"/>
        </w:rPr>
        <w:t>;</w:t>
      </w:r>
    </w:p>
    <w:p w14:paraId="120F8B43" w14:textId="77777777" w:rsidR="0086761A" w:rsidRDefault="00427452">
      <w:pPr>
        <w:spacing w:line="600" w:lineRule="auto"/>
        <w:ind w:firstLine="720"/>
        <w:jc w:val="both"/>
        <w:rPr>
          <w:rFonts w:eastAsia="Times New Roman" w:cs="Times New Roman"/>
          <w:szCs w:val="24"/>
        </w:rPr>
      </w:pPr>
      <w:r w:rsidRPr="002A3CA3">
        <w:rPr>
          <w:rFonts w:eastAsia="Times New Roman" w:cs="Times New Roman"/>
          <w:szCs w:val="24"/>
        </w:rPr>
        <w:t>Την ίδια ώρα</w:t>
      </w:r>
      <w:r>
        <w:rPr>
          <w:rFonts w:eastAsia="Times New Roman" w:cs="Times New Roman"/>
          <w:szCs w:val="24"/>
        </w:rPr>
        <w:t>,</w:t>
      </w:r>
      <w:r w:rsidRPr="002A3CA3">
        <w:rPr>
          <w:rFonts w:eastAsia="Times New Roman" w:cs="Times New Roman"/>
          <w:szCs w:val="24"/>
        </w:rPr>
        <w:t xml:space="preserve"> η Ελλάδα </w:t>
      </w:r>
      <w:r>
        <w:rPr>
          <w:rFonts w:eastAsia="Times New Roman" w:cs="Times New Roman"/>
          <w:szCs w:val="24"/>
        </w:rPr>
        <w:t>είναι κατα</w:t>
      </w:r>
      <w:r w:rsidRPr="002A3CA3">
        <w:rPr>
          <w:rFonts w:eastAsia="Times New Roman" w:cs="Times New Roman"/>
          <w:szCs w:val="24"/>
        </w:rPr>
        <w:t>κλεισμένη από μετανάστες</w:t>
      </w:r>
      <w:r>
        <w:rPr>
          <w:rFonts w:eastAsia="Times New Roman" w:cs="Times New Roman"/>
          <w:szCs w:val="24"/>
        </w:rPr>
        <w:t>.</w:t>
      </w:r>
      <w:r w:rsidRPr="002A3CA3">
        <w:rPr>
          <w:rFonts w:eastAsia="Times New Roman" w:cs="Times New Roman"/>
          <w:szCs w:val="24"/>
        </w:rPr>
        <w:t xml:space="preserve"> Ξέρουμε γιατί</w:t>
      </w:r>
      <w:r>
        <w:rPr>
          <w:rFonts w:eastAsia="Times New Roman" w:cs="Times New Roman"/>
          <w:szCs w:val="24"/>
        </w:rPr>
        <w:t>.</w:t>
      </w:r>
      <w:r w:rsidRPr="002A3CA3">
        <w:rPr>
          <w:rFonts w:eastAsia="Times New Roman" w:cs="Times New Roman"/>
          <w:szCs w:val="24"/>
        </w:rPr>
        <w:t xml:space="preserve"> Βέβαια</w:t>
      </w:r>
      <w:r>
        <w:rPr>
          <w:rFonts w:eastAsia="Times New Roman" w:cs="Times New Roman"/>
          <w:szCs w:val="24"/>
        </w:rPr>
        <w:t>,</w:t>
      </w:r>
      <w:r w:rsidRPr="002A3CA3">
        <w:rPr>
          <w:rFonts w:eastAsia="Times New Roman" w:cs="Times New Roman"/>
          <w:szCs w:val="24"/>
        </w:rPr>
        <w:t xml:space="preserve"> τελευταία ανακαλύψατε και έναν νέο εχθρό</w:t>
      </w:r>
      <w:r>
        <w:rPr>
          <w:rFonts w:eastAsia="Times New Roman" w:cs="Times New Roman"/>
          <w:szCs w:val="24"/>
        </w:rPr>
        <w:t>,</w:t>
      </w:r>
      <w:r w:rsidRPr="002A3CA3">
        <w:rPr>
          <w:rFonts w:eastAsia="Times New Roman" w:cs="Times New Roman"/>
          <w:szCs w:val="24"/>
        </w:rPr>
        <w:t xml:space="preserve"> τους κληρικούς</w:t>
      </w:r>
      <w:r>
        <w:rPr>
          <w:rFonts w:eastAsia="Times New Roman" w:cs="Times New Roman"/>
          <w:szCs w:val="24"/>
        </w:rPr>
        <w:t>.</w:t>
      </w:r>
      <w:r w:rsidRPr="002A3CA3">
        <w:rPr>
          <w:rFonts w:eastAsia="Times New Roman" w:cs="Times New Roman"/>
          <w:szCs w:val="24"/>
        </w:rPr>
        <w:t xml:space="preserve"> Γνωρίζουμε ότι </w:t>
      </w:r>
      <w:r>
        <w:rPr>
          <w:rFonts w:eastAsia="Times New Roman" w:cs="Times New Roman"/>
          <w:szCs w:val="24"/>
        </w:rPr>
        <w:lastRenderedPageBreak/>
        <w:t xml:space="preserve">εναντιώνεστε </w:t>
      </w:r>
      <w:r w:rsidRPr="002A3CA3">
        <w:rPr>
          <w:rFonts w:eastAsia="Times New Roman" w:cs="Times New Roman"/>
          <w:szCs w:val="24"/>
        </w:rPr>
        <w:t xml:space="preserve">σε κάθε τι που έχει σχέση </w:t>
      </w:r>
      <w:r w:rsidRPr="002A3CA3">
        <w:rPr>
          <w:rFonts w:eastAsia="Times New Roman" w:cs="Times New Roman"/>
          <w:szCs w:val="24"/>
        </w:rPr>
        <w:t>με την Ορθοδοξία</w:t>
      </w:r>
      <w:r>
        <w:rPr>
          <w:rFonts w:eastAsia="Times New Roman" w:cs="Times New Roman"/>
          <w:szCs w:val="24"/>
        </w:rPr>
        <w:t>.</w:t>
      </w:r>
      <w:r w:rsidRPr="002A3CA3">
        <w:rPr>
          <w:rFonts w:eastAsia="Times New Roman" w:cs="Times New Roman"/>
          <w:szCs w:val="24"/>
        </w:rPr>
        <w:t xml:space="preserve"> Το καταλαβαίνουμε αυτό</w:t>
      </w:r>
      <w:r>
        <w:rPr>
          <w:rFonts w:eastAsia="Times New Roman" w:cs="Times New Roman"/>
          <w:szCs w:val="24"/>
        </w:rPr>
        <w:t>.</w:t>
      </w:r>
      <w:r w:rsidRPr="002A3CA3">
        <w:rPr>
          <w:rFonts w:eastAsia="Times New Roman" w:cs="Times New Roman"/>
          <w:szCs w:val="24"/>
        </w:rPr>
        <w:t xml:space="preserve"> Το βλέπουμε στην καθημερινότητα</w:t>
      </w:r>
      <w:r>
        <w:rPr>
          <w:rFonts w:eastAsia="Times New Roman" w:cs="Times New Roman"/>
          <w:szCs w:val="24"/>
        </w:rPr>
        <w:t>.</w:t>
      </w:r>
      <w:r w:rsidRPr="002A3CA3">
        <w:rPr>
          <w:rFonts w:eastAsia="Times New Roman" w:cs="Times New Roman"/>
          <w:szCs w:val="24"/>
        </w:rPr>
        <w:t xml:space="preserve"> Δεν περιμέναμε</w:t>
      </w:r>
      <w:r>
        <w:rPr>
          <w:rFonts w:eastAsia="Times New Roman" w:cs="Times New Roman"/>
          <w:szCs w:val="24"/>
        </w:rPr>
        <w:t>, όμως,</w:t>
      </w:r>
      <w:r w:rsidRPr="002A3CA3">
        <w:rPr>
          <w:rFonts w:eastAsia="Times New Roman" w:cs="Times New Roman"/>
          <w:szCs w:val="24"/>
        </w:rPr>
        <w:t xml:space="preserve"> ότι </w:t>
      </w:r>
      <w:r>
        <w:rPr>
          <w:rFonts w:eastAsia="Times New Roman" w:cs="Times New Roman"/>
          <w:szCs w:val="24"/>
        </w:rPr>
        <w:t xml:space="preserve">θα </w:t>
      </w:r>
      <w:r w:rsidRPr="002A3CA3">
        <w:rPr>
          <w:rFonts w:eastAsia="Times New Roman" w:cs="Times New Roman"/>
          <w:szCs w:val="24"/>
        </w:rPr>
        <w:t xml:space="preserve">είχατε και το θράσος να θέλετε να διώξετε </w:t>
      </w:r>
      <w:r>
        <w:rPr>
          <w:rFonts w:eastAsia="Times New Roman" w:cs="Times New Roman"/>
          <w:szCs w:val="24"/>
        </w:rPr>
        <w:t xml:space="preserve">δέκα χιλιάδες </w:t>
      </w:r>
      <w:r w:rsidRPr="002A3CA3">
        <w:rPr>
          <w:rFonts w:eastAsia="Times New Roman" w:cs="Times New Roman"/>
          <w:szCs w:val="24"/>
        </w:rPr>
        <w:t xml:space="preserve">κληρικούς για να βάλετε </w:t>
      </w:r>
      <w:r>
        <w:rPr>
          <w:rFonts w:eastAsia="Times New Roman" w:cs="Times New Roman"/>
          <w:szCs w:val="24"/>
        </w:rPr>
        <w:t xml:space="preserve">δέκα χιλιάδες </w:t>
      </w:r>
      <w:r w:rsidRPr="002A3CA3">
        <w:rPr>
          <w:rFonts w:eastAsia="Times New Roman" w:cs="Times New Roman"/>
          <w:szCs w:val="24"/>
        </w:rPr>
        <w:t>κομματικούς φίλους</w:t>
      </w:r>
      <w:r>
        <w:rPr>
          <w:rFonts w:eastAsia="Times New Roman" w:cs="Times New Roman"/>
          <w:szCs w:val="24"/>
        </w:rPr>
        <w:t>.</w:t>
      </w:r>
      <w:r w:rsidRPr="002A3CA3">
        <w:rPr>
          <w:rFonts w:eastAsia="Times New Roman" w:cs="Times New Roman"/>
          <w:szCs w:val="24"/>
        </w:rPr>
        <w:t xml:space="preserve"> Αυτή είναι η ουσία</w:t>
      </w:r>
      <w:r>
        <w:rPr>
          <w:rFonts w:eastAsia="Times New Roman" w:cs="Times New Roman"/>
          <w:szCs w:val="24"/>
        </w:rPr>
        <w:t>.</w:t>
      </w:r>
    </w:p>
    <w:p w14:paraId="120F8B44" w14:textId="77777777" w:rsidR="0086761A" w:rsidRDefault="00427452">
      <w:pPr>
        <w:spacing w:line="600" w:lineRule="auto"/>
        <w:ind w:firstLine="720"/>
        <w:jc w:val="both"/>
        <w:rPr>
          <w:rFonts w:eastAsia="Times New Roman"/>
          <w:bCs/>
          <w:szCs w:val="24"/>
        </w:rPr>
      </w:pPr>
      <w:r w:rsidRPr="00794DA1">
        <w:rPr>
          <w:rFonts w:eastAsia="Times New Roman"/>
          <w:bCs/>
          <w:szCs w:val="24"/>
        </w:rPr>
        <w:t>Και την ίδια μέρα</w:t>
      </w:r>
      <w:r>
        <w:rPr>
          <w:rFonts w:eastAsia="Times New Roman"/>
          <w:bCs/>
          <w:szCs w:val="24"/>
        </w:rPr>
        <w:t>,</w:t>
      </w:r>
      <w:r>
        <w:rPr>
          <w:rFonts w:eastAsia="Times New Roman"/>
          <w:bCs/>
          <w:szCs w:val="24"/>
        </w:rPr>
        <w:t xml:space="preserve"> την ίδια στιγμή</w:t>
      </w:r>
      <w:r>
        <w:rPr>
          <w:rFonts w:eastAsia="Times New Roman"/>
          <w:bCs/>
          <w:szCs w:val="24"/>
        </w:rPr>
        <w:t>,</w:t>
      </w:r>
      <w:r>
        <w:rPr>
          <w:rFonts w:eastAsia="Times New Roman"/>
          <w:bCs/>
          <w:szCs w:val="24"/>
        </w:rPr>
        <w:t xml:space="preserve"> η Κυβέρνησή </w:t>
      </w:r>
      <w:r>
        <w:rPr>
          <w:rFonts w:eastAsia="Times New Roman"/>
          <w:bCs/>
          <w:szCs w:val="24"/>
        </w:rPr>
        <w:t>σας,</w:t>
      </w:r>
      <w:r>
        <w:rPr>
          <w:rFonts w:eastAsia="Times New Roman"/>
          <w:bCs/>
          <w:szCs w:val="24"/>
        </w:rPr>
        <w:t xml:space="preserve"> βουτηγμένη μέχρι το κεφάλι στα σκάνδαλα</w:t>
      </w:r>
      <w:r>
        <w:rPr>
          <w:rFonts w:eastAsia="Times New Roman"/>
          <w:bCs/>
          <w:szCs w:val="24"/>
        </w:rPr>
        <w:t>,</w:t>
      </w:r>
      <w:r>
        <w:rPr>
          <w:rFonts w:eastAsia="Times New Roman"/>
          <w:bCs/>
          <w:szCs w:val="24"/>
        </w:rPr>
        <w:t xml:space="preserve"> από την παραλίγο πώληση εξοπλιστικού υλικού στη Σαουδική Αραβία έως τα δανεικά βοσκοτόπια έναντι τηλεοπτικών αδειών, από τη συμφωνία για πώληση του αεροδρομίου με κόστος κάτω από 6</w:t>
      </w:r>
      <w:r>
        <w:rPr>
          <w:rFonts w:eastAsia="Times New Roman"/>
          <w:bCs/>
          <w:szCs w:val="24"/>
        </w:rPr>
        <w:t>50 εκατομμύρια από την πραγματική του αξία</w:t>
      </w:r>
      <w:r>
        <w:rPr>
          <w:rFonts w:eastAsia="Times New Roman"/>
          <w:bCs/>
          <w:szCs w:val="24"/>
        </w:rPr>
        <w:t>,</w:t>
      </w:r>
      <w:r>
        <w:rPr>
          <w:rFonts w:eastAsia="Times New Roman"/>
          <w:bCs/>
          <w:szCs w:val="24"/>
        </w:rPr>
        <w:t xml:space="preserve"> μέχρι το πρόσφατο σκάνδαλο της ΔΕΠΑ, που βέβαια την Παρασκευή θα έχετε τον χρόνο να έρθετε να απαντήσετε και να απολογηθείτε για όλα.</w:t>
      </w:r>
    </w:p>
    <w:p w14:paraId="120F8B45" w14:textId="77777777" w:rsidR="0086761A" w:rsidRDefault="00427452">
      <w:pPr>
        <w:spacing w:line="600" w:lineRule="auto"/>
        <w:ind w:firstLine="720"/>
        <w:jc w:val="both"/>
        <w:rPr>
          <w:rFonts w:eastAsia="Times New Roman"/>
          <w:bCs/>
          <w:szCs w:val="24"/>
        </w:rPr>
      </w:pPr>
      <w:r>
        <w:rPr>
          <w:rFonts w:eastAsia="Times New Roman" w:cs="Times New Roman"/>
          <w:szCs w:val="24"/>
        </w:rPr>
        <w:t>(Στο σημείο αυτό κτυπάει το κουδούνι λήξεως του χρόνου ομιλίας του κυρίου Βουλ</w:t>
      </w:r>
      <w:r>
        <w:rPr>
          <w:rFonts w:eastAsia="Times New Roman" w:cs="Times New Roman"/>
          <w:szCs w:val="24"/>
        </w:rPr>
        <w:t>ευτή)</w:t>
      </w:r>
    </w:p>
    <w:p w14:paraId="120F8B46" w14:textId="77777777" w:rsidR="0086761A" w:rsidRDefault="00427452">
      <w:pPr>
        <w:spacing w:line="600" w:lineRule="auto"/>
        <w:ind w:firstLine="720"/>
        <w:jc w:val="both"/>
        <w:rPr>
          <w:rFonts w:eastAsia="Times New Roman"/>
          <w:bCs/>
          <w:szCs w:val="24"/>
        </w:rPr>
      </w:pPr>
      <w:r>
        <w:rPr>
          <w:rFonts w:eastAsia="Times New Roman"/>
          <w:bCs/>
          <w:szCs w:val="24"/>
        </w:rPr>
        <w:t>Και μετά, βέβαια, απορείτε γιατί αυτός ο λαοπρόβλητος ηγέτης, ο κ. Τσίπρας, δεν μπορεί να κυκλοφορήσει μόνος του</w:t>
      </w:r>
      <w:r>
        <w:rPr>
          <w:rFonts w:eastAsia="Times New Roman"/>
          <w:bCs/>
          <w:szCs w:val="24"/>
        </w:rPr>
        <w:t>,</w:t>
      </w:r>
      <w:r>
        <w:rPr>
          <w:rFonts w:eastAsia="Times New Roman"/>
          <w:bCs/>
          <w:szCs w:val="24"/>
        </w:rPr>
        <w:t xml:space="preserve"> εάν δεν έχει συνοδεία κλούβες από ΜΑΤ. Εμένα μου έκανε εντύπωση που ήρθε στην Τρίπολη</w:t>
      </w:r>
      <w:r>
        <w:rPr>
          <w:rFonts w:eastAsia="Times New Roman"/>
          <w:bCs/>
          <w:szCs w:val="24"/>
        </w:rPr>
        <w:t>,</w:t>
      </w:r>
      <w:r>
        <w:rPr>
          <w:rFonts w:eastAsia="Times New Roman"/>
          <w:bCs/>
          <w:szCs w:val="24"/>
        </w:rPr>
        <w:t xml:space="preserve"> για να μάθουμε μετά από τόσα χρόνια ότι υπάρχουν </w:t>
      </w:r>
      <w:r>
        <w:rPr>
          <w:rFonts w:eastAsia="Times New Roman"/>
          <w:bCs/>
          <w:szCs w:val="24"/>
        </w:rPr>
        <w:t>κλούβες ΜΑΤ στο μέρος μου, στην πρωτεύουσα του Μοριά. Εκεί που ο καθένας κυκλοφορεί ελεύθερος</w:t>
      </w:r>
      <w:r>
        <w:rPr>
          <w:rFonts w:eastAsia="Times New Roman"/>
          <w:bCs/>
          <w:szCs w:val="24"/>
        </w:rPr>
        <w:t>,</w:t>
      </w:r>
      <w:r>
        <w:rPr>
          <w:rFonts w:eastAsia="Times New Roman"/>
          <w:bCs/>
          <w:szCs w:val="24"/>
        </w:rPr>
        <w:t xml:space="preserve"> ο κ. Τσίπρας για να περάσει κάποιος </w:t>
      </w:r>
      <w:r>
        <w:rPr>
          <w:rFonts w:eastAsia="Times New Roman"/>
          <w:bCs/>
          <w:szCs w:val="24"/>
        </w:rPr>
        <w:lastRenderedPageBreak/>
        <w:t xml:space="preserve">χρειαζόταν </w:t>
      </w:r>
      <w:r>
        <w:rPr>
          <w:rFonts w:eastAsia="Times New Roman"/>
          <w:bCs/>
          <w:szCs w:val="24"/>
          <w:lang w:val="en-US"/>
        </w:rPr>
        <w:t>face</w:t>
      </w:r>
      <w:r w:rsidRPr="002C11A9">
        <w:rPr>
          <w:rFonts w:eastAsia="Times New Roman"/>
          <w:bCs/>
          <w:szCs w:val="24"/>
        </w:rPr>
        <w:t xml:space="preserve"> </w:t>
      </w:r>
      <w:r>
        <w:rPr>
          <w:rFonts w:eastAsia="Times New Roman"/>
          <w:bCs/>
          <w:szCs w:val="24"/>
          <w:lang w:val="en-US"/>
        </w:rPr>
        <w:t>control</w:t>
      </w:r>
      <w:r w:rsidRPr="002C11A9">
        <w:rPr>
          <w:rFonts w:eastAsia="Times New Roman"/>
          <w:bCs/>
          <w:szCs w:val="24"/>
        </w:rPr>
        <w:t xml:space="preserve"> </w:t>
      </w:r>
      <w:r>
        <w:rPr>
          <w:rFonts w:eastAsia="Times New Roman"/>
          <w:bCs/>
          <w:szCs w:val="24"/>
        </w:rPr>
        <w:t>,φοβόταν να κυκλοφορήσει μέσα στην Τρίπολη. Αυτός είναι ο ηγέτης σας.</w:t>
      </w:r>
    </w:p>
    <w:p w14:paraId="120F8B47" w14:textId="77777777" w:rsidR="0086761A" w:rsidRDefault="00427452">
      <w:pPr>
        <w:spacing w:line="600" w:lineRule="auto"/>
        <w:ind w:firstLine="720"/>
        <w:jc w:val="both"/>
        <w:rPr>
          <w:rFonts w:eastAsia="Times New Roman"/>
          <w:bCs/>
          <w:szCs w:val="24"/>
        </w:rPr>
      </w:pPr>
      <w:r>
        <w:rPr>
          <w:rFonts w:eastAsia="Times New Roman"/>
          <w:bCs/>
          <w:szCs w:val="24"/>
        </w:rPr>
        <w:t>Λοιπόν, το να πανηγυρίζετε νομί</w:t>
      </w:r>
      <w:r>
        <w:rPr>
          <w:rFonts w:eastAsia="Times New Roman"/>
          <w:bCs/>
          <w:szCs w:val="24"/>
        </w:rPr>
        <w:t>ζω ότι είναι πραγματικά αστείο και βέβαια</w:t>
      </w:r>
      <w:r>
        <w:rPr>
          <w:rFonts w:eastAsia="Times New Roman"/>
          <w:bCs/>
          <w:szCs w:val="24"/>
        </w:rPr>
        <w:t>,</w:t>
      </w:r>
      <w:r>
        <w:rPr>
          <w:rFonts w:eastAsia="Times New Roman"/>
          <w:bCs/>
          <w:szCs w:val="24"/>
        </w:rPr>
        <w:t xml:space="preserve"> δεν μπορείτε να κάνετε λόγο για μια κυβέρνηση εκατό ημερών και να πάρετε άφεση αμαρτιών για τα τέσσερα χρόνια που περάσαν. Παραλάβατε μια χώρα που έβγαινε στην κανονικότητα και παραδίδετε σε λίγους μήνες μια χώρα </w:t>
      </w:r>
      <w:r>
        <w:rPr>
          <w:rFonts w:eastAsia="Times New Roman"/>
          <w:bCs/>
          <w:szCs w:val="24"/>
        </w:rPr>
        <w:t xml:space="preserve">ξέφραγο αμπέλι. Οι συγκρίσεις είναι πολλές. </w:t>
      </w:r>
    </w:p>
    <w:p w14:paraId="120F8B48" w14:textId="77777777" w:rsidR="0086761A" w:rsidRDefault="00427452">
      <w:pPr>
        <w:spacing w:line="600" w:lineRule="auto"/>
        <w:ind w:firstLine="720"/>
        <w:jc w:val="both"/>
        <w:rPr>
          <w:rFonts w:eastAsia="Times New Roman"/>
          <w:bCs/>
          <w:szCs w:val="24"/>
        </w:rPr>
      </w:pPr>
      <w:r>
        <w:rPr>
          <w:rFonts w:eastAsia="Times New Roman"/>
          <w:bCs/>
          <w:szCs w:val="24"/>
        </w:rPr>
        <w:t>Σ</w:t>
      </w:r>
      <w:r>
        <w:rPr>
          <w:rFonts w:eastAsia="Times New Roman"/>
          <w:bCs/>
          <w:szCs w:val="24"/>
        </w:rPr>
        <w:t xml:space="preserve">την τετραετία, κύριε Τσακαλώτε, η κυβέρνησή μας, είχε φέρει πάνω από 37 δισεκατομμύρια επενδύσεις. Εσείς ξέρουμε τι φέρατε. Κάναμε τις πρώτες μειώσεις φορολογικών δεικτών, όπως στον ειδικό φόρο κατανάλωσης του </w:t>
      </w:r>
      <w:r>
        <w:rPr>
          <w:rFonts w:eastAsia="Times New Roman"/>
          <w:bCs/>
          <w:szCs w:val="24"/>
        </w:rPr>
        <w:t>πετρελαίου, όπως στον ΦΠΑ εστίασης, όπως κατά 30% μείωση της ειδικής εισφοράς αλληλεγγύης, ενώ εσάς η απάντησή σας είναι</w:t>
      </w:r>
      <w:r w:rsidRPr="002C5FCD">
        <w:rPr>
          <w:rFonts w:eastAsia="Times New Roman"/>
          <w:bCs/>
          <w:szCs w:val="24"/>
        </w:rPr>
        <w:t>:</w:t>
      </w:r>
      <w:r>
        <w:rPr>
          <w:rFonts w:eastAsia="Times New Roman"/>
          <w:bCs/>
          <w:szCs w:val="24"/>
        </w:rPr>
        <w:t xml:space="preserve"> φόροι, φόροι, φόροι.</w:t>
      </w:r>
    </w:p>
    <w:p w14:paraId="120F8B49" w14:textId="77777777" w:rsidR="0086761A" w:rsidRDefault="00427452">
      <w:pPr>
        <w:spacing w:line="600" w:lineRule="auto"/>
        <w:ind w:firstLine="720"/>
        <w:jc w:val="both"/>
        <w:rPr>
          <w:rFonts w:eastAsia="Times New Roman"/>
          <w:bCs/>
          <w:szCs w:val="24"/>
        </w:rPr>
      </w:pPr>
      <w:r>
        <w:rPr>
          <w:rFonts w:eastAsia="Times New Roman"/>
          <w:bCs/>
          <w:szCs w:val="24"/>
        </w:rPr>
        <w:t>Αυτήν τη στιγμή</w:t>
      </w:r>
      <w:r>
        <w:rPr>
          <w:rFonts w:eastAsia="Times New Roman"/>
          <w:bCs/>
          <w:szCs w:val="24"/>
        </w:rPr>
        <w:t>,</w:t>
      </w:r>
      <w:r>
        <w:rPr>
          <w:rFonts w:eastAsia="Times New Roman"/>
          <w:bCs/>
          <w:szCs w:val="24"/>
        </w:rPr>
        <w:t xml:space="preserve"> όλα βλέπουμε ότι συμβαίνουν γύρω μας</w:t>
      </w:r>
      <w:r w:rsidRPr="002C5FCD">
        <w:rPr>
          <w:rFonts w:eastAsia="Times New Roman"/>
          <w:bCs/>
          <w:szCs w:val="24"/>
        </w:rPr>
        <w:t>.</w:t>
      </w:r>
      <w:r>
        <w:rPr>
          <w:rFonts w:eastAsia="Times New Roman"/>
          <w:bCs/>
          <w:szCs w:val="24"/>
        </w:rPr>
        <w:t xml:space="preserve"> Οι ληξιπρόθεσμες οφειλές του </w:t>
      </w:r>
      <w:r>
        <w:rPr>
          <w:rFonts w:eastAsia="Times New Roman"/>
          <w:bCs/>
          <w:szCs w:val="24"/>
        </w:rPr>
        <w:t>δ</w:t>
      </w:r>
      <w:r>
        <w:rPr>
          <w:rFonts w:eastAsia="Times New Roman"/>
          <w:bCs/>
          <w:szCs w:val="24"/>
        </w:rPr>
        <w:t xml:space="preserve">ημοσίου είναι στον Θεό, η </w:t>
      </w:r>
      <w:r>
        <w:rPr>
          <w:rFonts w:eastAsia="Times New Roman"/>
          <w:bCs/>
          <w:szCs w:val="24"/>
        </w:rPr>
        <w:t>ρευστότητα υπό εξαφάνιση και το μόνο βέβαια που δεν είναι υπό εξαφάνιση</w:t>
      </w:r>
      <w:r>
        <w:rPr>
          <w:rFonts w:eastAsia="Times New Roman"/>
          <w:bCs/>
          <w:szCs w:val="24"/>
        </w:rPr>
        <w:t>,</w:t>
      </w:r>
      <w:r>
        <w:rPr>
          <w:rFonts w:eastAsia="Times New Roman"/>
          <w:bCs/>
          <w:szCs w:val="24"/>
        </w:rPr>
        <w:t xml:space="preserve"> είναι δυστυχώς</w:t>
      </w:r>
      <w:r>
        <w:rPr>
          <w:rFonts w:eastAsia="Times New Roman"/>
          <w:bCs/>
          <w:szCs w:val="24"/>
        </w:rPr>
        <w:t>,</w:t>
      </w:r>
      <w:r>
        <w:rPr>
          <w:rFonts w:eastAsia="Times New Roman"/>
          <w:bCs/>
          <w:szCs w:val="24"/>
        </w:rPr>
        <w:t xml:space="preserve"> το θράσος και ο κυνισμός σας. Αυτά μένουν σταθερά. </w:t>
      </w:r>
    </w:p>
    <w:p w14:paraId="120F8B4A" w14:textId="77777777" w:rsidR="0086761A" w:rsidRDefault="00427452">
      <w:pPr>
        <w:spacing w:line="600" w:lineRule="auto"/>
        <w:ind w:firstLine="720"/>
        <w:jc w:val="both"/>
        <w:rPr>
          <w:rFonts w:eastAsia="Times New Roman"/>
          <w:bCs/>
          <w:szCs w:val="24"/>
        </w:rPr>
      </w:pPr>
      <w:r>
        <w:rPr>
          <w:rFonts w:eastAsia="Times New Roman"/>
          <w:bCs/>
          <w:szCs w:val="24"/>
        </w:rPr>
        <w:lastRenderedPageBreak/>
        <w:t xml:space="preserve">Προφανώς, θεωρείτε εσείς στα υπουργικά έδρανα </w:t>
      </w:r>
      <w:r>
        <w:rPr>
          <w:rFonts w:eastAsia="Times New Roman"/>
          <w:bCs/>
          <w:szCs w:val="24"/>
        </w:rPr>
        <w:t>,</w:t>
      </w:r>
      <w:r>
        <w:rPr>
          <w:rFonts w:eastAsia="Times New Roman"/>
          <w:bCs/>
          <w:szCs w:val="24"/>
        </w:rPr>
        <w:t>πως ο μέσος Έλληνας, επειδή είναι ταλαιπωρημένος από την παρατεταμέν</w:t>
      </w:r>
      <w:r>
        <w:rPr>
          <w:rFonts w:eastAsia="Times New Roman"/>
          <w:bCs/>
          <w:szCs w:val="24"/>
        </w:rPr>
        <w:t>η οικονομική κρίση, δεν θα ασχοληθεί με δείκτες, νούμερα και ποσοστά.</w:t>
      </w:r>
    </w:p>
    <w:p w14:paraId="120F8B4B" w14:textId="77777777" w:rsidR="0086761A" w:rsidRDefault="00427452">
      <w:pPr>
        <w:spacing w:line="600" w:lineRule="auto"/>
        <w:ind w:firstLine="720"/>
        <w:jc w:val="both"/>
        <w:rPr>
          <w:rFonts w:eastAsia="Times New Roman"/>
          <w:bCs/>
          <w:szCs w:val="24"/>
        </w:rPr>
      </w:pPr>
      <w:r>
        <w:rPr>
          <w:rFonts w:eastAsia="Times New Roman" w:cs="Times New Roman"/>
          <w:szCs w:val="24"/>
        </w:rPr>
        <w:t>(Στο σημείο αυτό κτυπάει το κουδούνι λήξεως του χρόνου ομιλίας του κυρίου Βουλευτή)</w:t>
      </w:r>
    </w:p>
    <w:p w14:paraId="120F8B4C" w14:textId="77777777" w:rsidR="0086761A" w:rsidRDefault="00427452">
      <w:pPr>
        <w:spacing w:line="600" w:lineRule="auto"/>
        <w:ind w:firstLine="720"/>
        <w:jc w:val="both"/>
        <w:rPr>
          <w:rFonts w:eastAsia="Times New Roman"/>
          <w:bCs/>
          <w:szCs w:val="24"/>
        </w:rPr>
      </w:pPr>
      <w:r w:rsidRPr="00B75302">
        <w:rPr>
          <w:rFonts w:eastAsia="Times New Roman"/>
          <w:b/>
          <w:szCs w:val="24"/>
        </w:rPr>
        <w:t>ΠΡΟΕΔΡΕΥΩΝ (Δημήτριος Κρεμαστινός):</w:t>
      </w:r>
      <w:r>
        <w:rPr>
          <w:rFonts w:eastAsia="Times New Roman"/>
          <w:b/>
          <w:szCs w:val="24"/>
        </w:rPr>
        <w:t xml:space="preserve"> </w:t>
      </w:r>
      <w:r w:rsidRPr="00B75302">
        <w:rPr>
          <w:rFonts w:eastAsia="Times New Roman"/>
          <w:szCs w:val="24"/>
        </w:rPr>
        <w:t>Ολοκληρώστε, κύριε συνάδελφε, σας παρακαλώ.</w:t>
      </w:r>
    </w:p>
    <w:p w14:paraId="120F8B4D" w14:textId="77777777" w:rsidR="0086761A" w:rsidRDefault="00427452">
      <w:pPr>
        <w:spacing w:line="600" w:lineRule="auto"/>
        <w:ind w:firstLine="720"/>
        <w:jc w:val="both"/>
        <w:rPr>
          <w:rFonts w:eastAsia="Times New Roman"/>
          <w:b/>
          <w:bCs/>
          <w:szCs w:val="24"/>
        </w:rPr>
      </w:pPr>
      <w:r w:rsidRPr="00B75302">
        <w:rPr>
          <w:rFonts w:eastAsia="Times New Roman"/>
          <w:b/>
          <w:bCs/>
          <w:szCs w:val="24"/>
        </w:rPr>
        <w:t>ΚΩΝΣΤΑΝΤΙΝΟΣ ΒΛΑΣΗΣ:</w:t>
      </w:r>
      <w:r w:rsidRPr="002C5FCD">
        <w:rPr>
          <w:rFonts w:eastAsia="Times New Roman"/>
          <w:bCs/>
          <w:szCs w:val="24"/>
        </w:rPr>
        <w:t xml:space="preserve"> Τ</w:t>
      </w:r>
      <w:r w:rsidRPr="002C5FCD">
        <w:rPr>
          <w:rFonts w:eastAsia="Times New Roman"/>
          <w:bCs/>
          <w:szCs w:val="24"/>
        </w:rPr>
        <w:t>ελειώνω, κύριε Πρόεδρε. Δύο φράσεις θέλω μόνο να πω.</w:t>
      </w:r>
    </w:p>
    <w:p w14:paraId="120F8B4E" w14:textId="77777777" w:rsidR="0086761A" w:rsidRDefault="00427452">
      <w:pPr>
        <w:spacing w:line="600" w:lineRule="auto"/>
        <w:ind w:firstLine="720"/>
        <w:jc w:val="both"/>
        <w:rPr>
          <w:rFonts w:eastAsia="Times New Roman"/>
          <w:bCs/>
          <w:szCs w:val="24"/>
        </w:rPr>
      </w:pPr>
      <w:r w:rsidRPr="002907A2">
        <w:rPr>
          <w:rFonts w:eastAsia="Times New Roman"/>
          <w:bCs/>
          <w:szCs w:val="24"/>
        </w:rPr>
        <w:t xml:space="preserve">Βέβαια, αναγνωρίζετε ότι ο κάθε Έλληνας πολίτης κάθε βράδυ κοιτάει τι έχει στη τσέπη του, κάθε τέλος του μήνα κοιτάει τι υπάρχει στον τραπεζικό του λογαριασμό, ο οποίος συνήθως είναι άδειος. Και </w:t>
      </w:r>
      <w:r>
        <w:rPr>
          <w:rFonts w:eastAsia="Times New Roman"/>
          <w:bCs/>
          <w:szCs w:val="24"/>
        </w:rPr>
        <w:t>πλέον</w:t>
      </w:r>
      <w:r>
        <w:rPr>
          <w:rFonts w:eastAsia="Times New Roman"/>
          <w:bCs/>
          <w:szCs w:val="24"/>
        </w:rPr>
        <w:t>,</w:t>
      </w:r>
      <w:r w:rsidRPr="002907A2">
        <w:rPr>
          <w:rFonts w:eastAsia="Times New Roman"/>
          <w:bCs/>
          <w:szCs w:val="24"/>
        </w:rPr>
        <w:t xml:space="preserve"> ν</w:t>
      </w:r>
      <w:r w:rsidRPr="002907A2">
        <w:rPr>
          <w:rFonts w:eastAsia="Times New Roman"/>
          <w:bCs/>
          <w:szCs w:val="24"/>
        </w:rPr>
        <w:t>α ξέρετε ότι οι Έλληνες έχουν αποφασίσει για την επόμενη μέρα</w:t>
      </w:r>
      <w:r>
        <w:rPr>
          <w:rFonts w:eastAsia="Times New Roman"/>
          <w:bCs/>
          <w:szCs w:val="24"/>
        </w:rPr>
        <w:t>.</w:t>
      </w:r>
      <w:r w:rsidRPr="002907A2">
        <w:rPr>
          <w:rFonts w:eastAsia="Times New Roman"/>
          <w:bCs/>
          <w:szCs w:val="24"/>
        </w:rPr>
        <w:t xml:space="preserve"> Και όσο και αν προσπαθείτε να κρατηθείτε στα έδρανα της Κυβέρνησης για έναν, για δυο, για</w:t>
      </w:r>
      <w:r>
        <w:rPr>
          <w:rFonts w:eastAsia="Times New Roman"/>
          <w:bCs/>
          <w:szCs w:val="24"/>
        </w:rPr>
        <w:t xml:space="preserve"> τρείς, για</w:t>
      </w:r>
      <w:r w:rsidRPr="002907A2">
        <w:rPr>
          <w:rFonts w:eastAsia="Times New Roman"/>
          <w:bCs/>
          <w:szCs w:val="24"/>
        </w:rPr>
        <w:t xml:space="preserve"> έξι μήνες</w:t>
      </w:r>
      <w:r>
        <w:rPr>
          <w:rFonts w:eastAsia="Times New Roman"/>
          <w:bCs/>
          <w:szCs w:val="24"/>
        </w:rPr>
        <w:t>,</w:t>
      </w:r>
      <w:r w:rsidRPr="002907A2">
        <w:rPr>
          <w:rFonts w:eastAsia="Times New Roman"/>
          <w:bCs/>
          <w:szCs w:val="24"/>
        </w:rPr>
        <w:t xml:space="preserve"> το μέλλον</w:t>
      </w:r>
      <w:r>
        <w:rPr>
          <w:rFonts w:eastAsia="Times New Roman"/>
          <w:bCs/>
          <w:szCs w:val="24"/>
        </w:rPr>
        <w:t>,</w:t>
      </w:r>
      <w:r w:rsidRPr="002907A2">
        <w:rPr>
          <w:rFonts w:eastAsia="Times New Roman"/>
          <w:bCs/>
          <w:szCs w:val="24"/>
        </w:rPr>
        <w:t xml:space="preserve"> δυστυχώς</w:t>
      </w:r>
      <w:r>
        <w:rPr>
          <w:rFonts w:eastAsia="Times New Roman"/>
          <w:bCs/>
          <w:szCs w:val="24"/>
        </w:rPr>
        <w:t>,</w:t>
      </w:r>
      <w:r w:rsidRPr="002907A2">
        <w:rPr>
          <w:rFonts w:eastAsia="Times New Roman"/>
          <w:bCs/>
          <w:szCs w:val="24"/>
        </w:rPr>
        <w:t xml:space="preserve"> για εσάς είναι προκαθορισμένο. Το μόνο που δεν είναι</w:t>
      </w:r>
      <w:r>
        <w:rPr>
          <w:rFonts w:eastAsia="Times New Roman"/>
          <w:bCs/>
          <w:szCs w:val="24"/>
        </w:rPr>
        <w:t xml:space="preserve"> προκαθο</w:t>
      </w:r>
      <w:r>
        <w:rPr>
          <w:rFonts w:eastAsia="Times New Roman"/>
          <w:bCs/>
          <w:szCs w:val="24"/>
        </w:rPr>
        <w:t>ρισμένο</w:t>
      </w:r>
      <w:r>
        <w:rPr>
          <w:rFonts w:eastAsia="Times New Roman"/>
          <w:bCs/>
          <w:szCs w:val="24"/>
        </w:rPr>
        <w:t>,</w:t>
      </w:r>
      <w:r>
        <w:rPr>
          <w:rFonts w:eastAsia="Times New Roman"/>
          <w:bCs/>
          <w:szCs w:val="24"/>
        </w:rPr>
        <w:t xml:space="preserve"> είναι τι θα προλάβετε</w:t>
      </w:r>
      <w:r w:rsidRPr="002907A2">
        <w:rPr>
          <w:rFonts w:eastAsia="Times New Roman"/>
          <w:bCs/>
          <w:szCs w:val="24"/>
        </w:rPr>
        <w:t xml:space="preserve"> σε αυτούς τους μήνες να ξεπουλήσετε.</w:t>
      </w:r>
    </w:p>
    <w:p w14:paraId="120F8B4F" w14:textId="77777777" w:rsidR="0086761A" w:rsidRDefault="00427452">
      <w:pPr>
        <w:spacing w:line="600" w:lineRule="auto"/>
        <w:ind w:firstLine="720"/>
        <w:jc w:val="both"/>
        <w:rPr>
          <w:rFonts w:eastAsia="Times New Roman"/>
          <w:bCs/>
          <w:szCs w:val="24"/>
        </w:rPr>
      </w:pPr>
      <w:r>
        <w:rPr>
          <w:rFonts w:eastAsia="Times New Roman"/>
          <w:b/>
          <w:szCs w:val="24"/>
        </w:rPr>
        <w:t xml:space="preserve">ΠΡΟΕΔΡΕΥΩΝ (Δημήτριος Κρεμαστινός): </w:t>
      </w:r>
      <w:r>
        <w:rPr>
          <w:rFonts w:eastAsia="Times New Roman"/>
          <w:szCs w:val="24"/>
        </w:rPr>
        <w:t>Ολοκληρώστε, κύριε συνάδελφε, σας παρακαλώ.</w:t>
      </w:r>
    </w:p>
    <w:p w14:paraId="120F8B50" w14:textId="77777777" w:rsidR="0086761A" w:rsidRDefault="00427452">
      <w:pPr>
        <w:spacing w:line="600" w:lineRule="auto"/>
        <w:ind w:firstLine="720"/>
        <w:jc w:val="both"/>
        <w:rPr>
          <w:rFonts w:eastAsia="Times New Roman"/>
          <w:bCs/>
          <w:szCs w:val="24"/>
        </w:rPr>
      </w:pPr>
      <w:r>
        <w:rPr>
          <w:rFonts w:eastAsia="Times New Roman"/>
          <w:b/>
          <w:bCs/>
          <w:szCs w:val="24"/>
        </w:rPr>
        <w:lastRenderedPageBreak/>
        <w:t xml:space="preserve">ΚΩΝΣΤΑΝΤΙΝΟΣ ΒΛΑΣΗΣ: </w:t>
      </w:r>
      <w:r>
        <w:rPr>
          <w:rFonts w:eastAsia="Times New Roman"/>
          <w:bCs/>
          <w:szCs w:val="24"/>
        </w:rPr>
        <w:t>Μια τελευταία φράση, κύριε Πρόεδρε.</w:t>
      </w:r>
    </w:p>
    <w:p w14:paraId="120F8B51" w14:textId="77777777" w:rsidR="0086761A" w:rsidRDefault="00427452">
      <w:pPr>
        <w:spacing w:line="600" w:lineRule="auto"/>
        <w:ind w:firstLine="720"/>
        <w:jc w:val="both"/>
        <w:rPr>
          <w:rFonts w:eastAsia="Times New Roman"/>
          <w:bCs/>
          <w:szCs w:val="24"/>
        </w:rPr>
      </w:pPr>
      <w:r>
        <w:rPr>
          <w:rFonts w:eastAsia="Times New Roman"/>
          <w:bCs/>
          <w:szCs w:val="24"/>
        </w:rPr>
        <w:t>Και όσο και αν σκανδαλολογείτε, όσο και αν τάζετε τ</w:t>
      </w:r>
      <w:r>
        <w:rPr>
          <w:rFonts w:eastAsia="Times New Roman"/>
          <w:bCs/>
          <w:szCs w:val="24"/>
        </w:rPr>
        <w:t>α πάντα στους πάντες -γιατί ξέρετε οι Έλληνες, δυστυχώς, μπορεί να ξεχνάμε εύκολα και είναι ένα από τα αρνητικά του λαού- όμως να ξέρετε ότι ποτέ δεν ξεχνάμε αυτόν που έπαιξε με την ελπίδα και την αξιοπρέπειά μας.</w:t>
      </w:r>
    </w:p>
    <w:p w14:paraId="120F8B52" w14:textId="77777777" w:rsidR="0086761A" w:rsidRDefault="00427452">
      <w:pPr>
        <w:spacing w:line="600" w:lineRule="auto"/>
        <w:ind w:firstLine="720"/>
        <w:jc w:val="both"/>
        <w:rPr>
          <w:rFonts w:eastAsia="Times New Roman"/>
          <w:bCs/>
          <w:szCs w:val="24"/>
        </w:rPr>
      </w:pPr>
      <w:r>
        <w:rPr>
          <w:rFonts w:eastAsia="Times New Roman"/>
          <w:bCs/>
          <w:szCs w:val="24"/>
        </w:rPr>
        <w:t>Ευχαριστώ πολύ.</w:t>
      </w:r>
    </w:p>
    <w:p w14:paraId="120F8B53" w14:textId="77777777" w:rsidR="0086761A" w:rsidRDefault="00427452">
      <w:pPr>
        <w:spacing w:line="600" w:lineRule="auto"/>
        <w:ind w:firstLine="720"/>
        <w:jc w:val="center"/>
        <w:rPr>
          <w:rFonts w:eastAsia="Times New Roman"/>
          <w:bCs/>
          <w:szCs w:val="24"/>
        </w:rPr>
      </w:pPr>
      <w:r>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120F8B54" w14:textId="77777777" w:rsidR="0086761A" w:rsidRDefault="0042745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Και εγώ σας ευχαριστώ.</w:t>
      </w:r>
    </w:p>
    <w:p w14:paraId="120F8B55" w14:textId="77777777" w:rsidR="0086761A" w:rsidRDefault="00427452">
      <w:pPr>
        <w:spacing w:line="600" w:lineRule="auto"/>
        <w:ind w:firstLine="720"/>
        <w:jc w:val="both"/>
        <w:rPr>
          <w:rFonts w:eastAsia="Times New Roman"/>
          <w:b/>
          <w:szCs w:val="24"/>
        </w:rPr>
      </w:pPr>
      <w:r>
        <w:rPr>
          <w:rFonts w:eastAsia="Times New Roman"/>
          <w:b/>
          <w:szCs w:val="24"/>
        </w:rPr>
        <w:t>ΕΥΚΛΕΙΔΗΣ ΤΣΑΚΑΛΩΤΟΣ (Υπουργός Οικονομικών)</w:t>
      </w:r>
      <w:r w:rsidRPr="00C12D4F">
        <w:rPr>
          <w:rFonts w:eastAsia="Times New Roman"/>
          <w:b/>
          <w:szCs w:val="24"/>
        </w:rPr>
        <w:t>:</w:t>
      </w:r>
      <w:r>
        <w:rPr>
          <w:rFonts w:eastAsia="Times New Roman"/>
          <w:b/>
          <w:szCs w:val="24"/>
        </w:rPr>
        <w:t xml:space="preserve"> </w:t>
      </w:r>
      <w:r w:rsidRPr="00C12D4F">
        <w:rPr>
          <w:rFonts w:eastAsia="Times New Roman"/>
          <w:szCs w:val="24"/>
        </w:rPr>
        <w:t>Κύριε Πρόεδρε, θα ήθελα τον λόγο.</w:t>
      </w:r>
    </w:p>
    <w:p w14:paraId="120F8B56" w14:textId="77777777" w:rsidR="0086761A" w:rsidRDefault="00427452">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sidRPr="00C12D4F">
        <w:rPr>
          <w:rFonts w:eastAsia="Times New Roman"/>
          <w:szCs w:val="24"/>
        </w:rPr>
        <w:t>Παρακαλώ, κύριε Υπουργέ,</w:t>
      </w:r>
      <w:r>
        <w:rPr>
          <w:rFonts w:eastAsia="Times New Roman"/>
          <w:szCs w:val="24"/>
        </w:rPr>
        <w:t xml:space="preserve"> έχετε τον λόγο.</w:t>
      </w:r>
    </w:p>
    <w:p w14:paraId="120F8B57" w14:textId="77777777" w:rsidR="0086761A" w:rsidRDefault="00427452">
      <w:pPr>
        <w:spacing w:line="600" w:lineRule="auto"/>
        <w:ind w:firstLine="720"/>
        <w:jc w:val="both"/>
        <w:rPr>
          <w:rFonts w:eastAsia="Times New Roman"/>
          <w:szCs w:val="24"/>
        </w:rPr>
      </w:pPr>
      <w:r>
        <w:rPr>
          <w:rFonts w:eastAsia="Times New Roman"/>
          <w:b/>
          <w:szCs w:val="24"/>
        </w:rPr>
        <w:t xml:space="preserve">ΕΥΚΛΕΙΔΗΣ </w:t>
      </w:r>
      <w:r>
        <w:rPr>
          <w:rFonts w:eastAsia="Times New Roman"/>
          <w:b/>
          <w:szCs w:val="24"/>
        </w:rPr>
        <w:t>ΤΣΑΚΑΛΩΤΟΣ (Υπουργός Οικονομικών)</w:t>
      </w:r>
      <w:r w:rsidRPr="00C12D4F">
        <w:rPr>
          <w:rFonts w:eastAsia="Times New Roman"/>
          <w:b/>
          <w:szCs w:val="24"/>
        </w:rPr>
        <w:t>:</w:t>
      </w:r>
      <w:r>
        <w:rPr>
          <w:rFonts w:eastAsia="Times New Roman"/>
          <w:b/>
          <w:szCs w:val="24"/>
        </w:rPr>
        <w:t xml:space="preserve"> </w:t>
      </w:r>
      <w:r>
        <w:rPr>
          <w:rFonts w:eastAsia="Times New Roman"/>
          <w:szCs w:val="24"/>
        </w:rPr>
        <w:t>Ν</w:t>
      </w:r>
      <w:r>
        <w:rPr>
          <w:rFonts w:eastAsia="Times New Roman"/>
          <w:szCs w:val="24"/>
        </w:rPr>
        <w:t>ομίζω θα συμφωνήσετε μαζί μου, κύριε Πρόεδρε</w:t>
      </w:r>
      <w:r>
        <w:rPr>
          <w:rFonts w:eastAsia="Times New Roman"/>
          <w:szCs w:val="24"/>
        </w:rPr>
        <w:t>, ότι</w:t>
      </w:r>
      <w:r>
        <w:rPr>
          <w:rFonts w:eastAsia="Times New Roman"/>
          <w:szCs w:val="24"/>
        </w:rPr>
        <w:t xml:space="preserve"> δεν κούνησα το δάχτυλο σε κανέναν</w:t>
      </w:r>
      <w:r>
        <w:rPr>
          <w:rFonts w:eastAsia="Times New Roman"/>
          <w:szCs w:val="24"/>
        </w:rPr>
        <w:t xml:space="preserve"> Έκανα</w:t>
      </w:r>
      <w:r>
        <w:rPr>
          <w:rFonts w:eastAsia="Times New Roman"/>
          <w:szCs w:val="24"/>
        </w:rPr>
        <w:t xml:space="preserve"> μια ερώτηση για δεύτερη φορά: «Πόσο θα ήταν το ποσό που θα θέλατε να ξοδέψετε το 2019;».</w:t>
      </w:r>
    </w:p>
    <w:p w14:paraId="120F8B58" w14:textId="77777777" w:rsidR="0086761A" w:rsidRDefault="00427452">
      <w:pPr>
        <w:spacing w:line="600" w:lineRule="auto"/>
        <w:ind w:firstLine="720"/>
        <w:jc w:val="both"/>
        <w:rPr>
          <w:rFonts w:eastAsia="Times New Roman"/>
          <w:szCs w:val="24"/>
        </w:rPr>
      </w:pPr>
      <w:r>
        <w:rPr>
          <w:rFonts w:eastAsia="Times New Roman"/>
          <w:szCs w:val="24"/>
        </w:rPr>
        <w:lastRenderedPageBreak/>
        <w:t>Πριν</w:t>
      </w:r>
      <w:r>
        <w:rPr>
          <w:rFonts w:eastAsia="Times New Roman"/>
          <w:szCs w:val="24"/>
        </w:rPr>
        <w:t>,</w:t>
      </w:r>
      <w:r>
        <w:rPr>
          <w:rFonts w:eastAsia="Times New Roman"/>
          <w:szCs w:val="24"/>
        </w:rPr>
        <w:t xml:space="preserve"> μου απάντησε ο κ. Σταϊκούρας ότι μπ</w:t>
      </w:r>
      <w:r>
        <w:rPr>
          <w:rFonts w:eastAsia="Times New Roman"/>
          <w:szCs w:val="24"/>
        </w:rPr>
        <w:t>ορώ να τα βρω δημόσια. Θα ήθελα να το ακούσω στη Βουλή, για να μπορώ να κάνω και την ομιλία μου, να μην μου λέτε μετά ότι βρήκα τον λάθος αριθμό. Εδώ είμαι, να πείτε..</w:t>
      </w:r>
    </w:p>
    <w:p w14:paraId="120F8B59" w14:textId="77777777" w:rsidR="0086761A" w:rsidRDefault="00427452">
      <w:pPr>
        <w:spacing w:line="600" w:lineRule="auto"/>
        <w:ind w:firstLine="720"/>
        <w:jc w:val="both"/>
        <w:rPr>
          <w:rFonts w:eastAsia="Times New Roman"/>
          <w:b/>
          <w:bCs/>
          <w:szCs w:val="24"/>
        </w:rPr>
      </w:pPr>
      <w:r>
        <w:rPr>
          <w:rFonts w:eastAsia="Times New Roman"/>
          <w:b/>
          <w:bCs/>
          <w:szCs w:val="24"/>
        </w:rPr>
        <w:t xml:space="preserve">ΚΩΝΣΤΑΝΤΙΝΟΣ ΒΛΑΣΗΣ: </w:t>
      </w:r>
      <w:r>
        <w:rPr>
          <w:rFonts w:eastAsia="Times New Roman"/>
          <w:bCs/>
          <w:szCs w:val="24"/>
        </w:rPr>
        <w:t>Απαντ</w:t>
      </w:r>
      <w:r w:rsidRPr="00C12D4F">
        <w:rPr>
          <w:rFonts w:eastAsia="Times New Roman"/>
          <w:bCs/>
          <w:szCs w:val="24"/>
        </w:rPr>
        <w:t>ήστε μας για τα αντίμετρα.</w:t>
      </w:r>
    </w:p>
    <w:p w14:paraId="120F8B5A" w14:textId="77777777" w:rsidR="0086761A" w:rsidRDefault="00427452">
      <w:pPr>
        <w:spacing w:line="600" w:lineRule="auto"/>
        <w:ind w:firstLine="720"/>
        <w:jc w:val="both"/>
        <w:rPr>
          <w:rFonts w:eastAsia="Times New Roman"/>
          <w:szCs w:val="24"/>
        </w:rPr>
      </w:pPr>
      <w:r>
        <w:rPr>
          <w:rFonts w:eastAsia="Times New Roman"/>
          <w:b/>
          <w:szCs w:val="24"/>
        </w:rPr>
        <w:t>ΕΥΚΛΕΙΔΗΣ ΤΣΑΚΑΛΩΤΟΣ (Υπουργός Οικο</w:t>
      </w:r>
      <w:r>
        <w:rPr>
          <w:rFonts w:eastAsia="Times New Roman"/>
          <w:b/>
          <w:szCs w:val="24"/>
        </w:rPr>
        <w:t>νομικών)</w:t>
      </w:r>
      <w:r w:rsidRPr="00C12D4F">
        <w:rPr>
          <w:rFonts w:eastAsia="Times New Roman"/>
          <w:b/>
          <w:szCs w:val="24"/>
        </w:rPr>
        <w:t>:</w:t>
      </w:r>
      <w:r>
        <w:rPr>
          <w:rFonts w:eastAsia="Times New Roman"/>
          <w:b/>
          <w:szCs w:val="24"/>
        </w:rPr>
        <w:t xml:space="preserve"> </w:t>
      </w:r>
      <w:r w:rsidRPr="00C12D4F">
        <w:rPr>
          <w:rFonts w:eastAsia="Times New Roman"/>
          <w:szCs w:val="24"/>
        </w:rPr>
        <w:t>Συ</w:t>
      </w:r>
      <w:r>
        <w:rPr>
          <w:rFonts w:eastAsia="Times New Roman"/>
          <w:szCs w:val="24"/>
        </w:rPr>
        <w:t>γ</w:t>
      </w:r>
      <w:r w:rsidRPr="00C12D4F">
        <w:rPr>
          <w:rFonts w:eastAsia="Times New Roman"/>
          <w:szCs w:val="24"/>
        </w:rPr>
        <w:t>γνώμη, δεν σας διέκοψα.</w:t>
      </w:r>
      <w:r>
        <w:rPr>
          <w:rFonts w:eastAsia="Times New Roman"/>
          <w:szCs w:val="24"/>
        </w:rPr>
        <w:t xml:space="preserve"> Νομίζω ότι σας έκανα μια πολύ ευγενική ερώτηση. </w:t>
      </w:r>
    </w:p>
    <w:p w14:paraId="120F8B5B" w14:textId="77777777" w:rsidR="0086761A" w:rsidRDefault="00427452">
      <w:pPr>
        <w:spacing w:line="600" w:lineRule="auto"/>
        <w:ind w:firstLine="720"/>
        <w:jc w:val="both"/>
        <w:rPr>
          <w:rFonts w:eastAsia="Times New Roman"/>
          <w:szCs w:val="24"/>
        </w:rPr>
      </w:pPr>
      <w:r>
        <w:rPr>
          <w:rFonts w:eastAsia="Times New Roman"/>
          <w:szCs w:val="24"/>
        </w:rPr>
        <w:t>Το 2019 πόσο νομίζετε ότι έπρεπε να ξοδέψουμε; Πάνω από το 920 που ξοδεύουμε εμείς, λιγότερο, διπλάσια; Απλώς είναι μια ερώτηση. Νομίζω ότι είναι μια εύλογη ερώτηση, όταν</w:t>
      </w:r>
      <w:r>
        <w:rPr>
          <w:rFonts w:eastAsia="Times New Roman"/>
          <w:szCs w:val="24"/>
        </w:rPr>
        <w:t xml:space="preserve"> έχουν αντιπαράθεση με τον δικό μας προϋπολογισμό ότι εμείς ξοδεύουμε λίγα, ξοδεύουμε πολλά, να ξέρουμε, ποιος είναι αυτός ο αριθμός. Δεν νομίζω ότι ζητάω πολλά.</w:t>
      </w:r>
    </w:p>
    <w:p w14:paraId="120F8B5C" w14:textId="77777777" w:rsidR="0086761A" w:rsidRDefault="00427452">
      <w:pPr>
        <w:spacing w:line="600" w:lineRule="auto"/>
        <w:ind w:firstLine="720"/>
        <w:jc w:val="both"/>
        <w:rPr>
          <w:rFonts w:eastAsia="Times New Roman"/>
          <w:szCs w:val="24"/>
        </w:rPr>
      </w:pPr>
      <w:r>
        <w:rPr>
          <w:rFonts w:eastAsia="Times New Roman"/>
          <w:szCs w:val="24"/>
        </w:rPr>
        <w:t>Και σε τριάντα δευτερόλεπτα</w:t>
      </w:r>
      <w:r>
        <w:rPr>
          <w:rFonts w:eastAsia="Times New Roman"/>
          <w:szCs w:val="24"/>
        </w:rPr>
        <w:t xml:space="preserve"> -</w:t>
      </w:r>
      <w:r>
        <w:rPr>
          <w:rFonts w:eastAsia="Times New Roman"/>
          <w:szCs w:val="24"/>
        </w:rPr>
        <w:t>επειδή με διακόψατε</w:t>
      </w:r>
      <w:r>
        <w:rPr>
          <w:rFonts w:eastAsia="Times New Roman"/>
          <w:szCs w:val="24"/>
        </w:rPr>
        <w:t>-</w:t>
      </w:r>
      <w:r>
        <w:rPr>
          <w:rFonts w:eastAsia="Times New Roman"/>
          <w:szCs w:val="24"/>
        </w:rPr>
        <w:t xml:space="preserve"> </w:t>
      </w:r>
      <w:r>
        <w:rPr>
          <w:rFonts w:eastAsia="Times New Roman"/>
          <w:szCs w:val="24"/>
        </w:rPr>
        <w:t xml:space="preserve">θα πω: </w:t>
      </w:r>
      <w:r>
        <w:rPr>
          <w:rFonts w:eastAsia="Times New Roman"/>
          <w:szCs w:val="24"/>
        </w:rPr>
        <w:t>λέγατε ή δεν λέγατε το 2017 το καλοκα</w:t>
      </w:r>
      <w:r>
        <w:rPr>
          <w:rFonts w:eastAsia="Times New Roman"/>
          <w:szCs w:val="24"/>
        </w:rPr>
        <w:t>ίρι και το 2017 το φθινόπωρο ότι δεν υπάρχουν αντίμετρα, ότι είναι φαντασιώσεις; Το λέγατε ή δεν το λέγατε; Λέω ψέματα; Και εσείς και το ΠΑΣΟΚ δεν λέγατε ότι δεν υπάρχουν τα αντίμετρα και τώρα μου λέτε</w:t>
      </w:r>
      <w:r w:rsidRPr="00FE2EDA">
        <w:rPr>
          <w:rFonts w:eastAsia="Times New Roman"/>
          <w:szCs w:val="24"/>
        </w:rPr>
        <w:t xml:space="preserve">: </w:t>
      </w:r>
      <w:r>
        <w:rPr>
          <w:rFonts w:eastAsia="Times New Roman"/>
          <w:szCs w:val="24"/>
        </w:rPr>
        <w:t xml:space="preserve">«Πού πήγαν τα αντίμετρα;». </w:t>
      </w:r>
    </w:p>
    <w:p w14:paraId="120F8B5D" w14:textId="77777777" w:rsidR="0086761A" w:rsidRDefault="00427452">
      <w:pPr>
        <w:spacing w:line="600" w:lineRule="auto"/>
        <w:ind w:firstLine="720"/>
        <w:jc w:val="both"/>
        <w:rPr>
          <w:rFonts w:eastAsia="Times New Roman"/>
          <w:szCs w:val="24"/>
        </w:rPr>
      </w:pPr>
      <w:r>
        <w:rPr>
          <w:rFonts w:eastAsia="Times New Roman"/>
          <w:szCs w:val="24"/>
        </w:rPr>
        <w:lastRenderedPageBreak/>
        <w:t xml:space="preserve">Και λέω εγώ ότι εμείς τα </w:t>
      </w:r>
      <w:r>
        <w:rPr>
          <w:rFonts w:eastAsia="Times New Roman"/>
          <w:szCs w:val="24"/>
        </w:rPr>
        <w:t>αντίμετρα θα τα κάνουμε σε τέσσερα χρόνια</w:t>
      </w:r>
      <w:r>
        <w:rPr>
          <w:rFonts w:eastAsia="Times New Roman"/>
          <w:szCs w:val="24"/>
        </w:rPr>
        <w:t>,</w:t>
      </w:r>
      <w:r>
        <w:rPr>
          <w:rFonts w:eastAsia="Times New Roman"/>
          <w:szCs w:val="24"/>
        </w:rPr>
        <w:t xml:space="preserve"> αντί για δύο χρόνια και δεν θα μειώσουμε τις συντάξεις. Μήπως εσείς θέλετε να μειώσουμε τις συντάξεις</w:t>
      </w:r>
      <w:r>
        <w:rPr>
          <w:rFonts w:eastAsia="Times New Roman"/>
          <w:szCs w:val="24"/>
        </w:rPr>
        <w:t>,</w:t>
      </w:r>
      <w:r>
        <w:rPr>
          <w:rFonts w:eastAsia="Times New Roman"/>
          <w:szCs w:val="24"/>
        </w:rPr>
        <w:t xml:space="preserve"> για να τα κάνουμε δύο χρόνια; </w:t>
      </w:r>
    </w:p>
    <w:p w14:paraId="120F8B5E" w14:textId="77777777" w:rsidR="0086761A" w:rsidRDefault="00427452">
      <w:pPr>
        <w:spacing w:line="600" w:lineRule="auto"/>
        <w:ind w:firstLine="720"/>
        <w:jc w:val="both"/>
        <w:rPr>
          <w:rFonts w:eastAsia="Times New Roman"/>
          <w:szCs w:val="24"/>
        </w:rPr>
      </w:pPr>
      <w:r>
        <w:rPr>
          <w:rFonts w:eastAsia="Times New Roman"/>
          <w:szCs w:val="24"/>
        </w:rPr>
        <w:t xml:space="preserve">Μπορούμε να έχουμε σε αυτό απάντηση; Εάν εσείς κάνατε αυτόν τον </w:t>
      </w:r>
      <w:r>
        <w:rPr>
          <w:rFonts w:eastAsia="Times New Roman"/>
          <w:szCs w:val="24"/>
        </w:rPr>
        <w:t>προϋπολογισμό...</w:t>
      </w:r>
    </w:p>
    <w:p w14:paraId="120F8B5F" w14:textId="77777777" w:rsidR="0086761A" w:rsidRDefault="00427452">
      <w:pPr>
        <w:spacing w:line="600" w:lineRule="auto"/>
        <w:ind w:firstLine="720"/>
        <w:jc w:val="both"/>
        <w:rPr>
          <w:rFonts w:eastAsia="Times New Roman"/>
          <w:szCs w:val="24"/>
        </w:rPr>
      </w:pPr>
      <w:r>
        <w:rPr>
          <w:rFonts w:eastAsia="Times New Roman"/>
          <w:b/>
          <w:bCs/>
          <w:szCs w:val="24"/>
        </w:rPr>
        <w:t>ΚΩΝΣΤΑΝΤΙΝΟΣ</w:t>
      </w:r>
      <w:r w:rsidRPr="00D43478">
        <w:rPr>
          <w:rFonts w:eastAsia="Times New Roman"/>
          <w:b/>
          <w:bCs/>
          <w:szCs w:val="24"/>
        </w:rPr>
        <w:t xml:space="preserve"> </w:t>
      </w:r>
      <w:r>
        <w:rPr>
          <w:rFonts w:eastAsia="Times New Roman"/>
          <w:b/>
          <w:bCs/>
          <w:szCs w:val="24"/>
        </w:rPr>
        <w:t>ΒΛΑΣΗΣ</w:t>
      </w:r>
      <w:r w:rsidRPr="00D43478">
        <w:rPr>
          <w:rFonts w:eastAsia="Times New Roman"/>
          <w:b/>
          <w:bCs/>
          <w:szCs w:val="24"/>
        </w:rPr>
        <w:t>:</w:t>
      </w:r>
      <w:r>
        <w:rPr>
          <w:rFonts w:eastAsia="Times New Roman"/>
          <w:b/>
          <w:bCs/>
          <w:szCs w:val="24"/>
        </w:rPr>
        <w:t xml:space="preserve"> </w:t>
      </w:r>
      <w:r w:rsidRPr="00FE2EDA">
        <w:rPr>
          <w:rFonts w:eastAsia="Times New Roman"/>
          <w:bCs/>
          <w:szCs w:val="24"/>
        </w:rPr>
        <w:t>...(δεν ακούστηκε)</w:t>
      </w:r>
    </w:p>
    <w:p w14:paraId="120F8B60" w14:textId="77777777" w:rsidR="0086761A" w:rsidRDefault="00427452">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sidRPr="00D43478">
        <w:rPr>
          <w:rFonts w:eastAsia="Times New Roman"/>
          <w:b/>
          <w:szCs w:val="24"/>
        </w:rPr>
        <w:t>:</w:t>
      </w:r>
      <w:r>
        <w:rPr>
          <w:rFonts w:eastAsia="Times New Roman"/>
          <w:b/>
          <w:szCs w:val="24"/>
        </w:rPr>
        <w:t xml:space="preserve"> </w:t>
      </w:r>
      <w:r>
        <w:rPr>
          <w:rFonts w:eastAsia="Times New Roman"/>
          <w:szCs w:val="24"/>
        </w:rPr>
        <w:t xml:space="preserve">Δεν σας διέκοψα, μην με διακόπτετε. </w:t>
      </w:r>
    </w:p>
    <w:p w14:paraId="120F8B61" w14:textId="77777777" w:rsidR="0086761A" w:rsidRDefault="00427452">
      <w:pPr>
        <w:spacing w:line="600" w:lineRule="auto"/>
        <w:ind w:firstLine="720"/>
        <w:jc w:val="both"/>
        <w:rPr>
          <w:rFonts w:eastAsia="Times New Roman"/>
          <w:szCs w:val="24"/>
        </w:rPr>
      </w:pPr>
      <w:r>
        <w:rPr>
          <w:rFonts w:eastAsia="Times New Roman"/>
          <w:szCs w:val="24"/>
        </w:rPr>
        <w:t>Εάν ήσασταν εσείς Κυβέρνηση</w:t>
      </w:r>
      <w:r>
        <w:rPr>
          <w:rFonts w:eastAsia="Times New Roman"/>
          <w:szCs w:val="24"/>
        </w:rPr>
        <w:t>,</w:t>
      </w:r>
      <w:r>
        <w:rPr>
          <w:rFonts w:eastAsia="Times New Roman"/>
          <w:szCs w:val="24"/>
        </w:rPr>
        <w:t xml:space="preserve"> στον δικό σας προϋπολογισμό -μπορώ να έχω μια ξεκάθαρη απάντηση;- θα μειώνονταν ή δεν θα μειώνονταν οι συντάξεις;</w:t>
      </w:r>
    </w:p>
    <w:p w14:paraId="120F8B62" w14:textId="77777777" w:rsidR="0086761A" w:rsidRDefault="00427452">
      <w:pPr>
        <w:spacing w:line="600" w:lineRule="auto"/>
        <w:ind w:firstLine="720"/>
        <w:jc w:val="both"/>
        <w:rPr>
          <w:rFonts w:eastAsia="Times New Roman"/>
          <w:b/>
          <w:szCs w:val="24"/>
        </w:rPr>
      </w:pPr>
      <w:r>
        <w:rPr>
          <w:rFonts w:eastAsia="Times New Roman"/>
          <w:b/>
          <w:szCs w:val="24"/>
        </w:rPr>
        <w:t>ΝΙΚΟΛΑΟΣ</w:t>
      </w:r>
      <w:r>
        <w:rPr>
          <w:rFonts w:eastAsia="Times New Roman"/>
          <w:b/>
          <w:szCs w:val="24"/>
        </w:rPr>
        <w:t xml:space="preserve"> -</w:t>
      </w:r>
      <w:r>
        <w:rPr>
          <w:rFonts w:eastAsia="Times New Roman"/>
          <w:b/>
          <w:szCs w:val="24"/>
        </w:rPr>
        <w:t xml:space="preserve"> </w:t>
      </w:r>
      <w:r>
        <w:rPr>
          <w:rFonts w:eastAsia="Times New Roman"/>
          <w:b/>
          <w:szCs w:val="24"/>
        </w:rPr>
        <w:t xml:space="preserve">ΓΕΩΡΓΙΟΣ </w:t>
      </w:r>
      <w:r>
        <w:rPr>
          <w:rFonts w:eastAsia="Times New Roman"/>
          <w:b/>
          <w:szCs w:val="24"/>
        </w:rPr>
        <w:t>ΔΕΝΔΙΑΣ</w:t>
      </w:r>
      <w:r w:rsidRPr="00D43478">
        <w:rPr>
          <w:rFonts w:eastAsia="Times New Roman"/>
          <w:b/>
          <w:szCs w:val="24"/>
        </w:rPr>
        <w:t>:</w:t>
      </w:r>
      <w:r>
        <w:rPr>
          <w:rFonts w:eastAsia="Times New Roman"/>
          <w:b/>
          <w:szCs w:val="24"/>
        </w:rPr>
        <w:t xml:space="preserve"> </w:t>
      </w:r>
      <w:r w:rsidRPr="00D43478">
        <w:rPr>
          <w:rFonts w:eastAsia="Times New Roman"/>
          <w:szCs w:val="24"/>
        </w:rPr>
        <w:t>Κύριε Πρόεδρε, θα ήθελα τον λόγο για μισό λεπτό.</w:t>
      </w:r>
    </w:p>
    <w:p w14:paraId="120F8B63" w14:textId="77777777" w:rsidR="0086761A" w:rsidRDefault="0042745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sidRPr="00D43478">
        <w:rPr>
          <w:rFonts w:eastAsia="Times New Roman"/>
          <w:szCs w:val="24"/>
        </w:rPr>
        <w:t>Ευχαρίστως, κύριε Δένδια, α</w:t>
      </w:r>
      <w:r w:rsidRPr="00D43478">
        <w:rPr>
          <w:rFonts w:eastAsia="Times New Roman"/>
          <w:szCs w:val="24"/>
        </w:rPr>
        <w:t>λλά θα σας παρακαλέσω να μην συνεχιστεί ο διάλογος.</w:t>
      </w:r>
    </w:p>
    <w:p w14:paraId="120F8B64" w14:textId="77777777" w:rsidR="0086761A" w:rsidRDefault="00427452">
      <w:pPr>
        <w:spacing w:line="600" w:lineRule="auto"/>
        <w:ind w:firstLine="720"/>
        <w:jc w:val="both"/>
        <w:rPr>
          <w:rFonts w:eastAsia="Times New Roman"/>
          <w:szCs w:val="24"/>
        </w:rPr>
      </w:pPr>
      <w:r>
        <w:rPr>
          <w:rFonts w:eastAsia="Times New Roman"/>
          <w:b/>
          <w:szCs w:val="24"/>
        </w:rPr>
        <w:lastRenderedPageBreak/>
        <w:t>ΝΙΚΟΛΑΟΣ</w:t>
      </w:r>
      <w:r>
        <w:rPr>
          <w:rFonts w:eastAsia="Times New Roman"/>
          <w:b/>
          <w:szCs w:val="24"/>
        </w:rPr>
        <w:t xml:space="preserve"> -</w:t>
      </w:r>
      <w:r>
        <w:rPr>
          <w:rFonts w:eastAsia="Times New Roman"/>
          <w:b/>
          <w:szCs w:val="24"/>
        </w:rPr>
        <w:t xml:space="preserve"> </w:t>
      </w:r>
      <w:r>
        <w:rPr>
          <w:rFonts w:eastAsia="Times New Roman"/>
          <w:b/>
          <w:szCs w:val="24"/>
        </w:rPr>
        <w:t xml:space="preserve">ΓΕΩΡΓΙΟΣ </w:t>
      </w:r>
      <w:r>
        <w:rPr>
          <w:rFonts w:eastAsia="Times New Roman"/>
          <w:b/>
          <w:szCs w:val="24"/>
        </w:rPr>
        <w:t>ΔΕΝΔΙΑΣ</w:t>
      </w:r>
      <w:r w:rsidRPr="00D43478">
        <w:rPr>
          <w:rFonts w:eastAsia="Times New Roman"/>
          <w:b/>
          <w:szCs w:val="24"/>
        </w:rPr>
        <w:t>:</w:t>
      </w:r>
      <w:r>
        <w:rPr>
          <w:rFonts w:eastAsia="Times New Roman"/>
          <w:b/>
          <w:szCs w:val="24"/>
        </w:rPr>
        <w:t xml:space="preserve"> </w:t>
      </w:r>
      <w:r>
        <w:rPr>
          <w:rFonts w:eastAsia="Times New Roman"/>
          <w:szCs w:val="24"/>
        </w:rPr>
        <w:t>Εγώ δεν θα έπαιρνα τον λόγο, αλλά, κυρίες και κύριοι συνάδελφοι, συμβαίνει το εξής: είναι μια διαδικασία με πάρα πολλούς ομιλητές. Εάν αυτήν τη διαδικασία τη μετατρέψουμε σε δ</w:t>
      </w:r>
      <w:r>
        <w:rPr>
          <w:rFonts w:eastAsia="Times New Roman"/>
          <w:szCs w:val="24"/>
        </w:rPr>
        <w:t xml:space="preserve">ιάλογο του Υπουργείου Οικονομικών με τον κάθε ομιλητή, δεν θα τελειώσουμε ποτέ. </w:t>
      </w:r>
    </w:p>
    <w:p w14:paraId="120F8B65" w14:textId="77777777" w:rsidR="0086761A" w:rsidRDefault="00427452">
      <w:pPr>
        <w:spacing w:line="600" w:lineRule="auto"/>
        <w:ind w:firstLine="720"/>
        <w:jc w:val="both"/>
        <w:rPr>
          <w:rFonts w:eastAsia="Times New Roman"/>
          <w:szCs w:val="24"/>
        </w:rPr>
      </w:pPr>
      <w:r>
        <w:rPr>
          <w:rFonts w:eastAsia="Times New Roman"/>
          <w:szCs w:val="24"/>
        </w:rPr>
        <w:t>Και αν ο Υπουργός Οικονομικών έχει την εντύπωση ότι εδώ πρόκειται για ένα είδους φροντιστήριο</w:t>
      </w:r>
      <w:r>
        <w:rPr>
          <w:rFonts w:eastAsia="Times New Roman"/>
          <w:szCs w:val="24"/>
        </w:rPr>
        <w:t>,</w:t>
      </w:r>
      <w:r>
        <w:rPr>
          <w:rFonts w:eastAsia="Times New Roman"/>
          <w:szCs w:val="24"/>
        </w:rPr>
        <w:t xml:space="preserve"> στο οποίο μπορεί να ρωτάει τον καθένα ομιλητή τον τρίτο μήνα του τέταρτου χρόνου</w:t>
      </w:r>
      <w:r>
        <w:rPr>
          <w:rFonts w:eastAsia="Times New Roman"/>
          <w:szCs w:val="24"/>
        </w:rPr>
        <w:t xml:space="preserve"> της πέμπτης διακυβέρνησης της Νέας Δημοκρατίας</w:t>
      </w:r>
      <w:r>
        <w:rPr>
          <w:rFonts w:eastAsia="Times New Roman"/>
          <w:szCs w:val="24"/>
        </w:rPr>
        <w:t>,</w:t>
      </w:r>
      <w:r>
        <w:rPr>
          <w:rFonts w:eastAsia="Times New Roman"/>
          <w:szCs w:val="24"/>
        </w:rPr>
        <w:t xml:space="preserve"> πόσα χρήματα θα πάρετε από το ΦΠΑ και πόσα χρήματα θα χαλάσετε για συντάξεις και πείτε μου αμέσως τώρα, αυτό δεν συνιστά σοβαρότητα. </w:t>
      </w:r>
    </w:p>
    <w:p w14:paraId="120F8B66" w14:textId="77777777" w:rsidR="0086761A" w:rsidRDefault="00427452">
      <w:pPr>
        <w:spacing w:line="600" w:lineRule="auto"/>
        <w:ind w:firstLine="720"/>
        <w:jc w:val="both"/>
        <w:rPr>
          <w:rFonts w:eastAsia="Times New Roman"/>
          <w:szCs w:val="24"/>
        </w:rPr>
      </w:pPr>
      <w:r>
        <w:rPr>
          <w:rFonts w:eastAsia="Times New Roman"/>
          <w:szCs w:val="24"/>
        </w:rPr>
        <w:t>Υπάρχει η συνολική πρόταση, η οποία έχει κατατεθεί. Εγώ ευχαρίστως</w:t>
      </w:r>
      <w:r>
        <w:rPr>
          <w:rFonts w:eastAsia="Times New Roman"/>
          <w:szCs w:val="24"/>
        </w:rPr>
        <w:t>,</w:t>
      </w:r>
      <w:r>
        <w:rPr>
          <w:rFonts w:eastAsia="Times New Roman"/>
          <w:szCs w:val="24"/>
        </w:rPr>
        <w:t xml:space="preserve"> στην </w:t>
      </w:r>
      <w:r>
        <w:rPr>
          <w:rFonts w:eastAsia="Times New Roman"/>
          <w:szCs w:val="24"/>
        </w:rPr>
        <w:t xml:space="preserve">τοποθέτησή μου </w:t>
      </w:r>
      <w:r>
        <w:rPr>
          <w:rFonts w:eastAsia="Times New Roman"/>
          <w:szCs w:val="24"/>
        </w:rPr>
        <w:t>ν</w:t>
      </w:r>
      <w:r>
        <w:rPr>
          <w:rFonts w:eastAsia="Times New Roman"/>
          <w:szCs w:val="24"/>
        </w:rPr>
        <w:t>α απαντήσω πλήρως στον κ. Τσακαλώτο. Εάν θέλει να μου προσδιορίσει και συγκεκριμένο μήνα δαπανών της Νέας Δημοκρατίας, να του απαντήσω και στον μήνα, αρκεί να μου προσδιορίσει τον μήνα, μην πω άλλο μήνα και μου πει μετά ότι δεν είναι ακριβή</w:t>
      </w:r>
      <w:r>
        <w:rPr>
          <w:rFonts w:eastAsia="Times New Roman"/>
          <w:szCs w:val="24"/>
        </w:rPr>
        <w:t xml:space="preserve">ς η τοποθέτηση. Όμως, </w:t>
      </w:r>
      <w:r>
        <w:rPr>
          <w:rFonts w:eastAsia="Times New Roman"/>
          <w:szCs w:val="24"/>
        </w:rPr>
        <w:t xml:space="preserve">το </w:t>
      </w:r>
      <w:r>
        <w:rPr>
          <w:rFonts w:eastAsia="Times New Roman"/>
          <w:szCs w:val="24"/>
        </w:rPr>
        <w:t xml:space="preserve">να συνεχίσουμε το γαϊτανάκι του «ερωτώ – απαντώ» στον κάθε ομιλητή </w:t>
      </w:r>
      <w:r>
        <w:rPr>
          <w:rFonts w:eastAsia="Times New Roman"/>
          <w:szCs w:val="24"/>
        </w:rPr>
        <w:t>μας,</w:t>
      </w:r>
      <w:r>
        <w:rPr>
          <w:rFonts w:eastAsia="Times New Roman"/>
          <w:szCs w:val="24"/>
        </w:rPr>
        <w:t xml:space="preserve"> δεν βοηθάει, κύριε Υπουργέ. Πραγματικά, δεν βοηθάει.</w:t>
      </w:r>
    </w:p>
    <w:p w14:paraId="120F8B67" w14:textId="77777777" w:rsidR="0086761A" w:rsidRDefault="00427452">
      <w:pPr>
        <w:spacing w:line="600" w:lineRule="auto"/>
        <w:ind w:firstLine="720"/>
        <w:jc w:val="both"/>
        <w:rPr>
          <w:rFonts w:eastAsia="Times New Roman"/>
          <w:szCs w:val="24"/>
        </w:rPr>
      </w:pPr>
      <w:r>
        <w:rPr>
          <w:rFonts w:eastAsia="Times New Roman"/>
          <w:szCs w:val="24"/>
        </w:rPr>
        <w:lastRenderedPageBreak/>
        <w:t xml:space="preserve">Όσον αφορά δε το θέμα του </w:t>
      </w:r>
      <w:r>
        <w:rPr>
          <w:rFonts w:eastAsia="Times New Roman"/>
          <w:szCs w:val="24"/>
        </w:rPr>
        <w:t>π</w:t>
      </w:r>
      <w:r>
        <w:rPr>
          <w:rFonts w:eastAsia="Times New Roman"/>
          <w:szCs w:val="24"/>
        </w:rPr>
        <w:t>ροϋπολογισμού</w:t>
      </w:r>
      <w:r>
        <w:rPr>
          <w:rFonts w:eastAsia="Times New Roman"/>
          <w:szCs w:val="24"/>
        </w:rPr>
        <w:t xml:space="preserve"> -</w:t>
      </w:r>
      <w:r>
        <w:rPr>
          <w:rFonts w:eastAsia="Times New Roman"/>
          <w:szCs w:val="24"/>
        </w:rPr>
        <w:t>γιατί σε αυτό στέκομαι, αυτό είναι σημαντικό</w:t>
      </w:r>
      <w:r>
        <w:rPr>
          <w:rFonts w:eastAsia="Times New Roman"/>
          <w:szCs w:val="24"/>
        </w:rPr>
        <w:t>-</w:t>
      </w:r>
      <w:r>
        <w:rPr>
          <w:rFonts w:eastAsia="Times New Roman"/>
          <w:szCs w:val="24"/>
        </w:rPr>
        <w:t xml:space="preserve"> εσείς τι μας είπατ</w:t>
      </w:r>
      <w:r>
        <w:rPr>
          <w:rFonts w:eastAsia="Times New Roman"/>
          <w:szCs w:val="24"/>
        </w:rPr>
        <w:t>ε, μας ρωτήσατε προηγουμένως, «Εσείς τι θα κάνετε με τις συντάξεις;» Τι να σας απαντήσουμε; Έχουμε τοποθετηθεί με τον πιο αρμόδιο τρόπο. Καταθέσαμε τροπολογία για τη μη μείωση των συντάξεων, κατά συνέπεια η δική μας πρόθεση εργασίας ήταν η μη μείωση των συ</w:t>
      </w:r>
      <w:r>
        <w:rPr>
          <w:rFonts w:eastAsia="Times New Roman"/>
          <w:szCs w:val="24"/>
        </w:rPr>
        <w:t xml:space="preserve">ντάξεων. </w:t>
      </w:r>
    </w:p>
    <w:p w14:paraId="120F8B68" w14:textId="77777777" w:rsidR="0086761A" w:rsidRDefault="00427452">
      <w:pPr>
        <w:spacing w:line="600" w:lineRule="auto"/>
        <w:ind w:firstLine="720"/>
        <w:jc w:val="both"/>
        <w:rPr>
          <w:rFonts w:eastAsia="Times New Roman"/>
          <w:szCs w:val="24"/>
        </w:rPr>
      </w:pPr>
      <w:r>
        <w:rPr>
          <w:rFonts w:eastAsia="Times New Roman"/>
          <w:szCs w:val="24"/>
        </w:rPr>
        <w:t>Αυτό για το οποίο μας εγκαλείτε και μας εγκάλεσε και ο Πρωθυπουργός ποιο είναι; Η ευθεία ερώτηση του κ. Χατζηδάκη στον κ. Μοσκοβισί</w:t>
      </w:r>
      <w:r>
        <w:rPr>
          <w:rFonts w:eastAsia="Times New Roman"/>
          <w:szCs w:val="24"/>
        </w:rPr>
        <w:t>:</w:t>
      </w:r>
      <w:r>
        <w:rPr>
          <w:rFonts w:eastAsia="Times New Roman"/>
          <w:szCs w:val="24"/>
        </w:rPr>
        <w:t xml:space="preserve"> «Πες μας εσύ τι άποψη έχεις για να σου απαντήσουμε και εμείς». Όμως, η τοποθέτησή μας απέναντι στον ελληνικό λαό –ξαναλέω- ήταν σαφέστατη</w:t>
      </w:r>
      <w:r>
        <w:rPr>
          <w:rFonts w:eastAsia="Times New Roman"/>
          <w:szCs w:val="24"/>
        </w:rPr>
        <w:t>,</w:t>
      </w:r>
      <w:r>
        <w:rPr>
          <w:rFonts w:eastAsia="Times New Roman"/>
          <w:szCs w:val="24"/>
        </w:rPr>
        <w:t xml:space="preserve"> με την κατάθεση της συγκεκριμένης τροπολογίας</w:t>
      </w:r>
      <w:r>
        <w:rPr>
          <w:rFonts w:eastAsia="Times New Roman"/>
          <w:szCs w:val="24"/>
        </w:rPr>
        <w:t>,</w:t>
      </w:r>
      <w:r>
        <w:rPr>
          <w:rFonts w:eastAsia="Times New Roman"/>
          <w:szCs w:val="24"/>
        </w:rPr>
        <w:t xml:space="preserve"> την οποία εσείς τότε καταψηφίσατε. Κατά συνέπεια</w:t>
      </w:r>
      <w:r>
        <w:rPr>
          <w:rFonts w:eastAsia="Times New Roman"/>
          <w:szCs w:val="24"/>
        </w:rPr>
        <w:t>,</w:t>
      </w:r>
      <w:r>
        <w:rPr>
          <w:rFonts w:eastAsia="Times New Roman"/>
          <w:szCs w:val="24"/>
        </w:rPr>
        <w:t xml:space="preserve"> προς τι η ερώτηση σ</w:t>
      </w:r>
      <w:r>
        <w:rPr>
          <w:rFonts w:eastAsia="Times New Roman"/>
          <w:szCs w:val="24"/>
        </w:rPr>
        <w:t>τον κύριο συνάδελφο;</w:t>
      </w:r>
    </w:p>
    <w:p w14:paraId="120F8B69" w14:textId="77777777" w:rsidR="0086761A" w:rsidRDefault="00427452">
      <w:pPr>
        <w:spacing w:line="600" w:lineRule="auto"/>
        <w:ind w:firstLine="720"/>
        <w:jc w:val="both"/>
        <w:rPr>
          <w:rFonts w:eastAsia="Times New Roman"/>
          <w:bCs/>
          <w:szCs w:val="24"/>
        </w:rPr>
      </w:pPr>
      <w:r>
        <w:rPr>
          <w:rFonts w:eastAsia="Times New Roman"/>
          <w:b/>
          <w:szCs w:val="24"/>
        </w:rPr>
        <w:t xml:space="preserve">ΠΡΟΕΔΡΕΥΩΝ (Δημήτριος Κρεμαστινός): </w:t>
      </w:r>
      <w:r w:rsidRPr="000530D9">
        <w:rPr>
          <w:rFonts w:eastAsia="Times New Roman"/>
          <w:szCs w:val="24"/>
        </w:rPr>
        <w:t>Ευχαριστώ.</w:t>
      </w:r>
    </w:p>
    <w:p w14:paraId="120F8B6A" w14:textId="77777777" w:rsidR="0086761A" w:rsidRDefault="00427452">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sidRPr="00794DA1">
        <w:rPr>
          <w:rFonts w:eastAsia="Times New Roman"/>
          <w:b/>
          <w:szCs w:val="24"/>
        </w:rPr>
        <w:t>:</w:t>
      </w:r>
      <w:r>
        <w:rPr>
          <w:rFonts w:eastAsia="Times New Roman"/>
          <w:b/>
          <w:szCs w:val="24"/>
        </w:rPr>
        <w:t xml:space="preserve"> </w:t>
      </w:r>
      <w:r>
        <w:rPr>
          <w:rFonts w:eastAsia="Times New Roman"/>
          <w:szCs w:val="24"/>
        </w:rPr>
        <w:t>Κύριε Πρόεδρε, θέλω τον λόγο για δεκαπέντε δευτερόλεπτα.</w:t>
      </w:r>
    </w:p>
    <w:p w14:paraId="120F8B6B" w14:textId="77777777" w:rsidR="0086761A" w:rsidRDefault="00427452">
      <w:pPr>
        <w:spacing w:line="600" w:lineRule="auto"/>
        <w:ind w:firstLine="720"/>
        <w:jc w:val="both"/>
        <w:rPr>
          <w:rFonts w:eastAsia="Times New Roman"/>
          <w:szCs w:val="24"/>
        </w:rPr>
      </w:pPr>
      <w:r>
        <w:rPr>
          <w:rFonts w:eastAsia="Times New Roman"/>
          <w:b/>
          <w:szCs w:val="24"/>
        </w:rPr>
        <w:t>ΠΡΟΕΔΡΕΥΩΝ (Δημήτριος Κρεμαστινός):</w:t>
      </w:r>
      <w:r w:rsidRPr="000530D9">
        <w:rPr>
          <w:rFonts w:eastAsia="Times New Roman"/>
          <w:szCs w:val="24"/>
        </w:rPr>
        <w:t xml:space="preserve"> Ναι, αλλά να κλείσουμε, κύριε Υπουργέ.</w:t>
      </w:r>
    </w:p>
    <w:p w14:paraId="120F8B6C" w14:textId="77777777" w:rsidR="0086761A" w:rsidRDefault="00427452">
      <w:pPr>
        <w:spacing w:line="600" w:lineRule="auto"/>
        <w:ind w:firstLine="720"/>
        <w:jc w:val="both"/>
        <w:rPr>
          <w:rFonts w:eastAsia="Times New Roman"/>
          <w:szCs w:val="24"/>
        </w:rPr>
      </w:pPr>
      <w:r>
        <w:rPr>
          <w:rFonts w:eastAsia="Times New Roman"/>
          <w:b/>
          <w:szCs w:val="24"/>
        </w:rPr>
        <w:t>ΕΥΚΛΕΙΔΗΣ Τ</w:t>
      </w:r>
      <w:r>
        <w:rPr>
          <w:rFonts w:eastAsia="Times New Roman"/>
          <w:b/>
          <w:szCs w:val="24"/>
        </w:rPr>
        <w:t>ΣΑΚΑΛΩΤΟΣ (Υπουργός Οικονομικών)</w:t>
      </w:r>
      <w:r w:rsidRPr="000530D9">
        <w:rPr>
          <w:rFonts w:eastAsia="Times New Roman"/>
          <w:b/>
          <w:szCs w:val="24"/>
        </w:rPr>
        <w:t>:</w:t>
      </w:r>
      <w:r w:rsidRPr="000530D9">
        <w:rPr>
          <w:rFonts w:eastAsia="Times New Roman"/>
          <w:szCs w:val="24"/>
        </w:rPr>
        <w:t xml:space="preserve"> Δεκαπέντε δευτερόλεπτα, να τα μετρήσετε.</w:t>
      </w:r>
    </w:p>
    <w:p w14:paraId="120F8B6D" w14:textId="77777777" w:rsidR="0086761A" w:rsidRDefault="00427452">
      <w:pPr>
        <w:spacing w:line="600" w:lineRule="auto"/>
        <w:ind w:firstLine="720"/>
        <w:jc w:val="both"/>
        <w:rPr>
          <w:rFonts w:eastAsia="Times New Roman"/>
          <w:szCs w:val="24"/>
        </w:rPr>
      </w:pPr>
      <w:r>
        <w:rPr>
          <w:rFonts w:eastAsia="Times New Roman"/>
          <w:szCs w:val="24"/>
        </w:rPr>
        <w:lastRenderedPageBreak/>
        <w:t>Κύριε Δένδια, ε</w:t>
      </w:r>
      <w:r w:rsidRPr="000530D9">
        <w:rPr>
          <w:rFonts w:eastAsia="Times New Roman"/>
          <w:szCs w:val="24"/>
        </w:rPr>
        <w:t xml:space="preserve">ίμαι εδώ από τις </w:t>
      </w:r>
      <w:r>
        <w:rPr>
          <w:rFonts w:eastAsia="Times New Roman"/>
          <w:szCs w:val="24"/>
        </w:rPr>
        <w:t>14</w:t>
      </w:r>
      <w:r w:rsidRPr="00800A91">
        <w:rPr>
          <w:rFonts w:eastAsia="Times New Roman"/>
          <w:szCs w:val="24"/>
        </w:rPr>
        <w:t>:00’</w:t>
      </w:r>
      <w:r w:rsidRPr="000530D9">
        <w:rPr>
          <w:rFonts w:eastAsia="Times New Roman"/>
          <w:szCs w:val="24"/>
        </w:rPr>
        <w:t>.</w:t>
      </w:r>
    </w:p>
    <w:p w14:paraId="120F8B6E" w14:textId="77777777" w:rsidR="0086761A" w:rsidRDefault="00427452">
      <w:pPr>
        <w:spacing w:line="600" w:lineRule="auto"/>
        <w:ind w:firstLine="720"/>
        <w:jc w:val="both"/>
        <w:rPr>
          <w:rFonts w:eastAsia="Times New Roman"/>
          <w:b/>
          <w:szCs w:val="24"/>
        </w:rPr>
      </w:pPr>
      <w:r>
        <w:rPr>
          <w:rFonts w:eastAsia="Times New Roman"/>
          <w:b/>
          <w:szCs w:val="24"/>
        </w:rPr>
        <w:t xml:space="preserve">ΝΙΚΟΛΑΟΣ </w:t>
      </w:r>
      <w:r>
        <w:rPr>
          <w:rFonts w:eastAsia="Times New Roman"/>
          <w:b/>
          <w:szCs w:val="24"/>
        </w:rPr>
        <w:t xml:space="preserve">- ΓΕΩΡΓΙΟΣ </w:t>
      </w:r>
      <w:r>
        <w:rPr>
          <w:rFonts w:eastAsia="Times New Roman"/>
          <w:b/>
          <w:szCs w:val="24"/>
        </w:rPr>
        <w:t>ΔΕΝΔΙΑΣ</w:t>
      </w:r>
      <w:r w:rsidRPr="000530D9">
        <w:rPr>
          <w:rFonts w:eastAsia="Times New Roman"/>
          <w:b/>
          <w:szCs w:val="24"/>
        </w:rPr>
        <w:t>:</w:t>
      </w:r>
      <w:r>
        <w:rPr>
          <w:rFonts w:eastAsia="Times New Roman"/>
          <w:b/>
          <w:szCs w:val="24"/>
        </w:rPr>
        <w:t xml:space="preserve"> </w:t>
      </w:r>
      <w:r w:rsidRPr="000530D9">
        <w:rPr>
          <w:rFonts w:eastAsia="Times New Roman"/>
          <w:szCs w:val="24"/>
        </w:rPr>
        <w:t>Ήρθατε αργά</w:t>
      </w:r>
      <w:r>
        <w:rPr>
          <w:rFonts w:eastAsia="Times New Roman"/>
          <w:szCs w:val="24"/>
        </w:rPr>
        <w:t>,</w:t>
      </w:r>
      <w:r w:rsidRPr="000530D9">
        <w:rPr>
          <w:rFonts w:eastAsia="Times New Roman"/>
          <w:szCs w:val="24"/>
        </w:rPr>
        <w:t xml:space="preserve"> δηλαδή.</w:t>
      </w:r>
    </w:p>
    <w:p w14:paraId="120F8B6F" w14:textId="77777777" w:rsidR="0086761A" w:rsidRDefault="00427452">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sidRPr="000530D9">
        <w:rPr>
          <w:rFonts w:eastAsia="Times New Roman"/>
          <w:b/>
          <w:szCs w:val="24"/>
        </w:rPr>
        <w:t>:</w:t>
      </w:r>
      <w:r w:rsidRPr="000530D9">
        <w:rPr>
          <w:rFonts w:eastAsia="Times New Roman"/>
          <w:szCs w:val="24"/>
        </w:rPr>
        <w:t xml:space="preserve"> Ήταν κάποιος άλλος Υπουργός πριν</w:t>
      </w:r>
      <w:r w:rsidRPr="00800A91">
        <w:rPr>
          <w:rFonts w:eastAsia="Times New Roman"/>
          <w:szCs w:val="24"/>
        </w:rPr>
        <w:t xml:space="preserve"> </w:t>
      </w:r>
      <w:r>
        <w:rPr>
          <w:rFonts w:eastAsia="Times New Roman"/>
          <w:szCs w:val="24"/>
        </w:rPr>
        <w:t>από εμένα. Γ</w:t>
      </w:r>
      <w:r w:rsidRPr="000530D9">
        <w:rPr>
          <w:rFonts w:eastAsia="Times New Roman"/>
          <w:szCs w:val="24"/>
        </w:rPr>
        <w:t>ι</w:t>
      </w:r>
      <w:r w:rsidRPr="000530D9">
        <w:rPr>
          <w:rFonts w:eastAsia="Times New Roman"/>
          <w:szCs w:val="24"/>
        </w:rPr>
        <w:t>ατί με διακόπτετε; Σας διέκοψα εγώ</w:t>
      </w:r>
      <w:r>
        <w:rPr>
          <w:rFonts w:eastAsia="Times New Roman"/>
          <w:szCs w:val="24"/>
        </w:rPr>
        <w:t>, όταν μιλούσατε; Γιατί διακόπτετε όλοι της Νέας Δημοκρατίας;</w:t>
      </w:r>
    </w:p>
    <w:p w14:paraId="120F8B70" w14:textId="77777777" w:rsidR="0086761A" w:rsidRDefault="00427452">
      <w:pPr>
        <w:spacing w:line="600" w:lineRule="auto"/>
        <w:ind w:firstLine="720"/>
        <w:jc w:val="both"/>
        <w:rPr>
          <w:rFonts w:eastAsia="Times New Roman"/>
          <w:b/>
          <w:szCs w:val="24"/>
        </w:rPr>
      </w:pPr>
      <w:r>
        <w:rPr>
          <w:rFonts w:eastAsia="Times New Roman"/>
          <w:szCs w:val="24"/>
        </w:rPr>
        <w:t>Είμαι εδώ από τις 14</w:t>
      </w:r>
      <w:r w:rsidRPr="000530D9">
        <w:rPr>
          <w:rFonts w:eastAsia="Times New Roman"/>
          <w:szCs w:val="24"/>
        </w:rPr>
        <w:t>:00</w:t>
      </w:r>
      <w:r>
        <w:rPr>
          <w:rFonts w:eastAsia="Times New Roman"/>
          <w:szCs w:val="24"/>
        </w:rPr>
        <w:t>΄ και είναι ζήτημα εάν συνολικά έχω μιλήσει πέντε λεπτά. Έτσι γινόταν παλιά στις συζητήσεις από τους Υπουργούς;</w:t>
      </w:r>
    </w:p>
    <w:p w14:paraId="120F8B71" w14:textId="77777777" w:rsidR="0086761A" w:rsidRDefault="00427452">
      <w:pPr>
        <w:spacing w:line="600" w:lineRule="auto"/>
        <w:ind w:firstLine="720"/>
        <w:jc w:val="both"/>
        <w:rPr>
          <w:rFonts w:eastAsia="Times New Roman"/>
          <w:szCs w:val="24"/>
        </w:rPr>
      </w:pPr>
      <w:r w:rsidRPr="000530D9">
        <w:rPr>
          <w:rFonts w:eastAsia="Times New Roman"/>
          <w:szCs w:val="24"/>
        </w:rPr>
        <w:t>Είμ</w:t>
      </w:r>
      <w:r>
        <w:rPr>
          <w:rFonts w:eastAsia="Times New Roman"/>
          <w:szCs w:val="24"/>
        </w:rPr>
        <w:t>αι ο Υπουργός Οικονομι</w:t>
      </w:r>
      <w:r>
        <w:rPr>
          <w:rFonts w:eastAsia="Times New Roman"/>
          <w:szCs w:val="24"/>
        </w:rPr>
        <w:t>κών, είμαι εδώ τεσσερισήμισι ώρες και έχω κάνει δύο παρεμβάσεις</w:t>
      </w:r>
      <w:r>
        <w:rPr>
          <w:rFonts w:eastAsia="Times New Roman"/>
          <w:szCs w:val="24"/>
        </w:rPr>
        <w:t>,</w:t>
      </w:r>
      <w:r>
        <w:rPr>
          <w:rFonts w:eastAsia="Times New Roman"/>
          <w:szCs w:val="24"/>
        </w:rPr>
        <w:t xml:space="preserve"> που νομίζω ότι δεν έχουν ξεπεράσει τα πέντε λεπτά. Άρα, η παρατήρησή σας να μην γίνεται συνεχώς συζήτηση</w:t>
      </w:r>
      <w:r>
        <w:rPr>
          <w:rFonts w:eastAsia="Times New Roman"/>
          <w:szCs w:val="24"/>
        </w:rPr>
        <w:t>,</w:t>
      </w:r>
      <w:r>
        <w:rPr>
          <w:rFonts w:eastAsia="Times New Roman"/>
          <w:szCs w:val="24"/>
        </w:rPr>
        <w:t xml:space="preserve"> νομίζω ότι είναι φοβερά υπερβολική και ήταν μόνο για εντυπώσεις.</w:t>
      </w:r>
    </w:p>
    <w:p w14:paraId="120F8B72" w14:textId="77777777" w:rsidR="0086761A" w:rsidRDefault="00427452">
      <w:pPr>
        <w:spacing w:line="600" w:lineRule="auto"/>
        <w:ind w:firstLine="720"/>
        <w:jc w:val="both"/>
        <w:rPr>
          <w:rFonts w:eastAsia="Times New Roman"/>
          <w:szCs w:val="24"/>
        </w:rPr>
      </w:pPr>
      <w:r>
        <w:rPr>
          <w:rFonts w:eastAsia="Times New Roman"/>
          <w:szCs w:val="24"/>
        </w:rPr>
        <w:t>Έκανα μια πολύ σοβαρ</w:t>
      </w:r>
      <w:r>
        <w:rPr>
          <w:rFonts w:eastAsia="Times New Roman"/>
          <w:szCs w:val="24"/>
        </w:rPr>
        <w:t>ή ερώτηση και ακόμα τι θα δαπανήσετε το 2019 δεν έχω ιδέα.</w:t>
      </w:r>
    </w:p>
    <w:p w14:paraId="120F8B73" w14:textId="77777777" w:rsidR="0086761A" w:rsidRDefault="0042745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Με προλάβατε, κύριε Δένδια. Είχα σκοπό να πω να μην γίνεται αυτός ο διάλογος για το επιχείρημα που φέρατε εσείς ότι θα γίνεται μια συνεχής ...</w:t>
      </w:r>
    </w:p>
    <w:p w14:paraId="120F8B74" w14:textId="77777777" w:rsidR="0086761A" w:rsidRDefault="00427452">
      <w:pPr>
        <w:spacing w:line="600" w:lineRule="auto"/>
        <w:ind w:firstLine="720"/>
        <w:jc w:val="both"/>
        <w:rPr>
          <w:rFonts w:eastAsia="Times New Roman"/>
          <w:b/>
          <w:szCs w:val="24"/>
        </w:rPr>
      </w:pPr>
      <w:r>
        <w:rPr>
          <w:rFonts w:eastAsia="Times New Roman"/>
          <w:b/>
          <w:szCs w:val="24"/>
        </w:rPr>
        <w:t xml:space="preserve">ΝΙΚΟΛΑΟΣ </w:t>
      </w:r>
      <w:r>
        <w:rPr>
          <w:rFonts w:eastAsia="Times New Roman"/>
          <w:b/>
          <w:szCs w:val="24"/>
        </w:rPr>
        <w:t xml:space="preserve">- ΓΕΩΡΓΙΟΣ </w:t>
      </w:r>
      <w:r>
        <w:rPr>
          <w:rFonts w:eastAsia="Times New Roman"/>
          <w:b/>
          <w:szCs w:val="24"/>
        </w:rPr>
        <w:t>ΔΕΝΔΙΑΣ</w:t>
      </w:r>
      <w:r w:rsidRPr="00583CF2">
        <w:rPr>
          <w:rFonts w:eastAsia="Times New Roman"/>
          <w:b/>
          <w:szCs w:val="24"/>
        </w:rPr>
        <w:t>:</w:t>
      </w:r>
      <w:r>
        <w:rPr>
          <w:rFonts w:eastAsia="Times New Roman"/>
          <w:b/>
          <w:szCs w:val="24"/>
        </w:rPr>
        <w:t xml:space="preserve"> </w:t>
      </w:r>
      <w:r w:rsidRPr="00583CF2">
        <w:rPr>
          <w:rFonts w:eastAsia="Times New Roman"/>
          <w:szCs w:val="24"/>
        </w:rPr>
        <w:t>Στον πονηρό Υπουργό, κύριε Πρόεδρε.</w:t>
      </w:r>
    </w:p>
    <w:p w14:paraId="120F8B75" w14:textId="77777777" w:rsidR="0086761A" w:rsidRDefault="00427452">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Το αντιλαμβάνεστε.</w:t>
      </w:r>
    </w:p>
    <w:p w14:paraId="120F8B76" w14:textId="77777777" w:rsidR="0086761A" w:rsidRDefault="00427452">
      <w:pPr>
        <w:spacing w:line="600" w:lineRule="auto"/>
        <w:ind w:firstLine="720"/>
        <w:jc w:val="both"/>
        <w:rPr>
          <w:rFonts w:eastAsia="Times New Roman"/>
          <w:szCs w:val="24"/>
        </w:rPr>
      </w:pPr>
      <w:r>
        <w:rPr>
          <w:rFonts w:eastAsia="Times New Roman"/>
          <w:szCs w:val="24"/>
        </w:rPr>
        <w:t>Η παράκληση μου, λοιπόν, είναι να μην γίνονται προσωπικές ερωτήσεις, ούτως ώστε να δίνεται ο χρόνος στον εισηγητή ή στον Κοινοβουλευτικό Εκπρόσωπ</w:t>
      </w:r>
      <w:r>
        <w:rPr>
          <w:rFonts w:eastAsia="Times New Roman"/>
          <w:szCs w:val="24"/>
        </w:rPr>
        <w:t>ο να απαντά στις αυτονόητες ερωτήσεις ή στις ερωτήσεις που κάνουν οι Υπουργοί προς τη Βουλή, προς τους Βουλευτές, όχι προσωπικές ερωτήσεις.</w:t>
      </w:r>
    </w:p>
    <w:p w14:paraId="120F8B77" w14:textId="77777777" w:rsidR="0086761A" w:rsidRDefault="00427452">
      <w:pPr>
        <w:spacing w:line="600" w:lineRule="auto"/>
        <w:ind w:firstLine="720"/>
        <w:jc w:val="both"/>
        <w:rPr>
          <w:rFonts w:eastAsia="Times New Roman"/>
          <w:b/>
          <w:bCs/>
          <w:szCs w:val="24"/>
        </w:rPr>
      </w:pPr>
      <w:r>
        <w:rPr>
          <w:rFonts w:eastAsia="Times New Roman"/>
          <w:szCs w:val="24"/>
        </w:rPr>
        <w:t>Παρακαλώ, τον κ. Πετρόπουλο, Υφυπουργό</w:t>
      </w:r>
      <w:r w:rsidRPr="004761AE">
        <w:rPr>
          <w:rFonts w:eastAsia="Times New Roman"/>
          <w:szCs w:val="24"/>
        </w:rPr>
        <w:t xml:space="preserve"> Εργασίας, Κοινωνικής Ασφάλι</w:t>
      </w:r>
      <w:r>
        <w:rPr>
          <w:rFonts w:eastAsia="Times New Roman"/>
          <w:szCs w:val="24"/>
        </w:rPr>
        <w:t>σης και Κοινωνικής Αλληλεγγύης να σεβαστεί και αυτ</w:t>
      </w:r>
      <w:r>
        <w:rPr>
          <w:rFonts w:eastAsia="Times New Roman"/>
          <w:szCs w:val="24"/>
        </w:rPr>
        <w:t xml:space="preserve">ός το χρόνο, τον υπό του Κανονισμού προβλεπόμενο, </w:t>
      </w:r>
      <w:r>
        <w:rPr>
          <w:rFonts w:eastAsia="Times New Roman"/>
          <w:szCs w:val="24"/>
        </w:rPr>
        <w:t xml:space="preserve">των </w:t>
      </w:r>
      <w:r>
        <w:rPr>
          <w:rFonts w:eastAsia="Times New Roman"/>
          <w:szCs w:val="24"/>
        </w:rPr>
        <w:t>επτά λεπτ</w:t>
      </w:r>
      <w:r>
        <w:rPr>
          <w:rFonts w:eastAsia="Times New Roman"/>
          <w:szCs w:val="24"/>
        </w:rPr>
        <w:t>ών</w:t>
      </w:r>
      <w:r>
        <w:rPr>
          <w:rFonts w:eastAsia="Times New Roman"/>
          <w:szCs w:val="24"/>
        </w:rPr>
        <w:t>.</w:t>
      </w:r>
    </w:p>
    <w:p w14:paraId="120F8B78" w14:textId="77777777" w:rsidR="0086761A" w:rsidRDefault="00427452">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sidRPr="00794DA1">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120F8B79" w14:textId="77777777" w:rsidR="0086761A" w:rsidRDefault="00427452">
      <w:pPr>
        <w:spacing w:line="600" w:lineRule="auto"/>
        <w:ind w:firstLine="720"/>
        <w:jc w:val="both"/>
        <w:rPr>
          <w:rFonts w:eastAsia="Times New Roman"/>
          <w:szCs w:val="24"/>
        </w:rPr>
      </w:pPr>
      <w:r>
        <w:rPr>
          <w:rFonts w:eastAsia="Times New Roman"/>
          <w:szCs w:val="24"/>
        </w:rPr>
        <w:t>Υπάρχει μια διαρκώς επαναλαμβανόμενη ομιλία από την πλευρά της Αξιωμ</w:t>
      </w:r>
      <w:r>
        <w:rPr>
          <w:rFonts w:eastAsia="Times New Roman"/>
          <w:szCs w:val="24"/>
        </w:rPr>
        <w:t>ατικής Αντιπολίτευσης και αυτό προδίδει το συντάκτη</w:t>
      </w:r>
      <w:r>
        <w:rPr>
          <w:rFonts w:eastAsia="Times New Roman"/>
          <w:szCs w:val="24"/>
        </w:rPr>
        <w:t>,</w:t>
      </w:r>
      <w:r>
        <w:rPr>
          <w:rFonts w:eastAsia="Times New Roman"/>
          <w:szCs w:val="24"/>
        </w:rPr>
        <w:t xml:space="preserve"> που υπαγορεύει με σκοπιμότητα αυτήν την πανομοιότυπη τοποθέτηση των Βουλευτών της Αξιωματικής Αντιπολίτευσης. </w:t>
      </w:r>
    </w:p>
    <w:p w14:paraId="120F8B7A" w14:textId="77777777" w:rsidR="0086761A" w:rsidRDefault="00427452">
      <w:pPr>
        <w:spacing w:line="600" w:lineRule="auto"/>
        <w:ind w:firstLine="720"/>
        <w:jc w:val="both"/>
        <w:rPr>
          <w:rFonts w:eastAsia="Times New Roman"/>
          <w:szCs w:val="24"/>
        </w:rPr>
      </w:pPr>
      <w:r>
        <w:rPr>
          <w:rFonts w:eastAsia="Times New Roman"/>
          <w:szCs w:val="24"/>
        </w:rPr>
        <w:t>Μια πολύ σημαντική συζήτηση</w:t>
      </w:r>
      <w:r>
        <w:rPr>
          <w:rFonts w:eastAsia="Times New Roman"/>
          <w:szCs w:val="24"/>
        </w:rPr>
        <w:t>,</w:t>
      </w:r>
      <w:r>
        <w:rPr>
          <w:rFonts w:eastAsia="Times New Roman"/>
          <w:szCs w:val="24"/>
        </w:rPr>
        <w:t xml:space="preserve"> που θα πρέπει να γίνεται για τον προϋπολογισμό της χώρας, δηλαδή έχει και στοιχεία απολογισμού για την τύχη του λαού μας, για την προοπτική της χώρας, εξαντλείται σε αναφορές σε θεσμικούς παράγοντες της Ευρωπαϊκής Ένωσης, στην εξωτερική πολιτική. </w:t>
      </w:r>
    </w:p>
    <w:p w14:paraId="120F8B7B" w14:textId="77777777" w:rsidR="0086761A" w:rsidRDefault="00427452">
      <w:pPr>
        <w:spacing w:line="600" w:lineRule="auto"/>
        <w:ind w:firstLine="720"/>
        <w:jc w:val="both"/>
        <w:rPr>
          <w:rFonts w:eastAsia="Times New Roman" w:cs="Times New Roman"/>
          <w:bCs/>
          <w:szCs w:val="24"/>
        </w:rPr>
      </w:pPr>
      <w:r>
        <w:rPr>
          <w:rFonts w:eastAsia="Times New Roman"/>
          <w:szCs w:val="24"/>
        </w:rPr>
        <w:lastRenderedPageBreak/>
        <w:t>Κρύβετε</w:t>
      </w:r>
      <w:r>
        <w:rPr>
          <w:rFonts w:eastAsia="Times New Roman"/>
          <w:szCs w:val="24"/>
        </w:rPr>
        <w:t xml:space="preserve"> τις πραγματικές συνέπειες των προηγούμενων πολιτικών</w:t>
      </w:r>
      <w:r>
        <w:rPr>
          <w:rFonts w:eastAsia="Times New Roman"/>
          <w:szCs w:val="24"/>
        </w:rPr>
        <w:t>,</w:t>
      </w:r>
      <w:r>
        <w:rPr>
          <w:rFonts w:eastAsia="Times New Roman"/>
          <w:szCs w:val="24"/>
        </w:rPr>
        <w:t xml:space="preserve"> που και αυτές είναι αποκαλυπτικές. Και στο κάτω - κάτω επειδή είστε και ευαίσθητοι οφείλετε να δείτε τι είναι αυτό που το παρελθόν μας δίδαξε για να μην επαναληφθεί στο μέλλον. Τι είναι αυτό που προτεί</w:t>
      </w:r>
      <w:r>
        <w:rPr>
          <w:rFonts w:eastAsia="Times New Roman"/>
          <w:szCs w:val="24"/>
        </w:rPr>
        <w:t>νετε ως διαφορετικό, το οποίο θα έπρεπε να έχει κάνει η Κυβέρνησή μας στην περίοδο της δικής διακυβέρνησης;</w:t>
      </w:r>
    </w:p>
    <w:p w14:paraId="120F8B7C" w14:textId="77777777" w:rsidR="0086761A" w:rsidRDefault="00427452">
      <w:pPr>
        <w:spacing w:line="600" w:lineRule="auto"/>
        <w:ind w:firstLine="720"/>
        <w:jc w:val="both"/>
        <w:rPr>
          <w:rFonts w:eastAsia="Times New Roman"/>
          <w:szCs w:val="24"/>
        </w:rPr>
      </w:pPr>
      <w:r w:rsidRPr="003D1AE2">
        <w:rPr>
          <w:rFonts w:eastAsia="Times New Roman"/>
          <w:szCs w:val="24"/>
        </w:rPr>
        <w:t>Διότι τα δικά μας προγράμματα</w:t>
      </w:r>
      <w:r>
        <w:rPr>
          <w:rFonts w:eastAsia="Times New Roman"/>
          <w:szCs w:val="24"/>
        </w:rPr>
        <w:t>,</w:t>
      </w:r>
      <w:r w:rsidRPr="003D1AE2">
        <w:rPr>
          <w:rFonts w:eastAsia="Times New Roman"/>
          <w:szCs w:val="24"/>
        </w:rPr>
        <w:t xml:space="preserve"> όπως αυτά εξελίχθηκαν</w:t>
      </w:r>
      <w:r>
        <w:rPr>
          <w:rFonts w:eastAsia="Times New Roman"/>
          <w:szCs w:val="24"/>
        </w:rPr>
        <w:t>,</w:t>
      </w:r>
      <w:r w:rsidRPr="003D1AE2">
        <w:rPr>
          <w:rFonts w:eastAsia="Times New Roman"/>
          <w:szCs w:val="24"/>
        </w:rPr>
        <w:t xml:space="preserve"> και οι προϋπολογισμοί που καταθέσαμε</w:t>
      </w:r>
      <w:r>
        <w:rPr>
          <w:rFonts w:eastAsia="Times New Roman"/>
          <w:szCs w:val="24"/>
        </w:rPr>
        <w:t>,</w:t>
      </w:r>
      <w:r w:rsidRPr="003D1AE2">
        <w:rPr>
          <w:rFonts w:eastAsia="Times New Roman"/>
          <w:szCs w:val="24"/>
        </w:rPr>
        <w:t xml:space="preserve"> εκπληρώθηκαν στο ακέραιο</w:t>
      </w:r>
      <w:r>
        <w:rPr>
          <w:rFonts w:eastAsia="Times New Roman"/>
          <w:szCs w:val="24"/>
        </w:rPr>
        <w:t>.</w:t>
      </w:r>
      <w:r w:rsidRPr="003D1AE2">
        <w:rPr>
          <w:rFonts w:eastAsia="Times New Roman"/>
          <w:szCs w:val="24"/>
        </w:rPr>
        <w:t xml:space="preserve"> </w:t>
      </w:r>
      <w:r>
        <w:rPr>
          <w:rFonts w:eastAsia="Times New Roman"/>
          <w:szCs w:val="24"/>
        </w:rPr>
        <w:t>Κι</w:t>
      </w:r>
      <w:r w:rsidRPr="003D1AE2">
        <w:rPr>
          <w:rFonts w:eastAsia="Times New Roman"/>
          <w:szCs w:val="24"/>
        </w:rPr>
        <w:t xml:space="preserve"> αυτός είναι ένας απολογισμό</w:t>
      </w:r>
      <w:r w:rsidRPr="003D1AE2">
        <w:rPr>
          <w:rFonts w:eastAsia="Times New Roman"/>
          <w:szCs w:val="24"/>
        </w:rPr>
        <w:t>ς τιμ</w:t>
      </w:r>
      <w:r>
        <w:rPr>
          <w:rFonts w:eastAsia="Times New Roman"/>
          <w:szCs w:val="24"/>
        </w:rPr>
        <w:t>ή</w:t>
      </w:r>
      <w:r w:rsidRPr="003D1AE2">
        <w:rPr>
          <w:rFonts w:eastAsia="Times New Roman"/>
          <w:szCs w:val="24"/>
        </w:rPr>
        <w:t xml:space="preserve">ς για την </w:t>
      </w:r>
      <w:r>
        <w:rPr>
          <w:rFonts w:eastAsia="Times New Roman"/>
          <w:szCs w:val="24"/>
        </w:rPr>
        <w:t>Κ</w:t>
      </w:r>
      <w:r w:rsidRPr="003D1AE2">
        <w:rPr>
          <w:rFonts w:eastAsia="Times New Roman"/>
          <w:szCs w:val="24"/>
        </w:rPr>
        <w:t xml:space="preserve">υβέρνησή </w:t>
      </w:r>
      <w:r>
        <w:rPr>
          <w:rFonts w:eastAsia="Times New Roman"/>
          <w:szCs w:val="24"/>
        </w:rPr>
        <w:t>μας.</w:t>
      </w:r>
      <w:r w:rsidRPr="003D1AE2">
        <w:rPr>
          <w:rFonts w:eastAsia="Times New Roman"/>
          <w:szCs w:val="24"/>
        </w:rPr>
        <w:t xml:space="preserve"> </w:t>
      </w:r>
      <w:r>
        <w:rPr>
          <w:rFonts w:eastAsia="Times New Roman"/>
          <w:szCs w:val="24"/>
        </w:rPr>
        <w:t>Ό</w:t>
      </w:r>
      <w:r w:rsidRPr="003D1AE2">
        <w:rPr>
          <w:rFonts w:eastAsia="Times New Roman"/>
          <w:szCs w:val="24"/>
        </w:rPr>
        <w:t>λες οι προβλέψεις μας πέτυχαν</w:t>
      </w:r>
      <w:r>
        <w:rPr>
          <w:rFonts w:eastAsia="Times New Roman"/>
          <w:szCs w:val="24"/>
        </w:rPr>
        <w:t>. Κάθε προϋπολογισμός</w:t>
      </w:r>
      <w:r>
        <w:rPr>
          <w:rFonts w:eastAsia="Times New Roman"/>
          <w:szCs w:val="24"/>
        </w:rPr>
        <w:t>,</w:t>
      </w:r>
      <w:r>
        <w:rPr>
          <w:rFonts w:eastAsia="Times New Roman"/>
          <w:szCs w:val="24"/>
        </w:rPr>
        <w:t xml:space="preserve"> που</w:t>
      </w:r>
      <w:r w:rsidRPr="003D1AE2">
        <w:rPr>
          <w:rFonts w:eastAsia="Times New Roman"/>
          <w:szCs w:val="24"/>
        </w:rPr>
        <w:t xml:space="preserve"> καταθέσαμε</w:t>
      </w:r>
      <w:r>
        <w:rPr>
          <w:rFonts w:eastAsia="Times New Roman"/>
          <w:szCs w:val="24"/>
        </w:rPr>
        <w:t>,</w:t>
      </w:r>
      <w:r w:rsidRPr="003D1AE2">
        <w:rPr>
          <w:rFonts w:eastAsia="Times New Roman"/>
          <w:szCs w:val="24"/>
        </w:rPr>
        <w:t xml:space="preserve"> τηρήθηκε στο ακέραιο</w:t>
      </w:r>
      <w:r>
        <w:rPr>
          <w:rFonts w:eastAsia="Times New Roman"/>
          <w:szCs w:val="24"/>
        </w:rPr>
        <w:t>.</w:t>
      </w:r>
      <w:r w:rsidRPr="003D1AE2">
        <w:rPr>
          <w:rFonts w:eastAsia="Times New Roman"/>
          <w:szCs w:val="24"/>
        </w:rPr>
        <w:t xml:space="preserve"> </w:t>
      </w:r>
      <w:r>
        <w:rPr>
          <w:rFonts w:eastAsia="Times New Roman"/>
          <w:szCs w:val="24"/>
        </w:rPr>
        <w:t>Ο</w:t>
      </w:r>
      <w:r w:rsidRPr="003D1AE2">
        <w:rPr>
          <w:rFonts w:eastAsia="Times New Roman"/>
          <w:szCs w:val="24"/>
        </w:rPr>
        <w:t>ι τοποθετήσεις μας ήταν υπεύθυνες κάθε χρονιά</w:t>
      </w:r>
      <w:r>
        <w:rPr>
          <w:rFonts w:eastAsia="Times New Roman"/>
          <w:szCs w:val="24"/>
        </w:rPr>
        <w:t xml:space="preserve"> και</w:t>
      </w:r>
      <w:r w:rsidRPr="003D1AE2">
        <w:rPr>
          <w:rFonts w:eastAsia="Times New Roman"/>
          <w:szCs w:val="24"/>
        </w:rPr>
        <w:t xml:space="preserve"> </w:t>
      </w:r>
      <w:r>
        <w:rPr>
          <w:rFonts w:eastAsia="Times New Roman"/>
          <w:szCs w:val="24"/>
        </w:rPr>
        <w:t>ε</w:t>
      </w:r>
      <w:r w:rsidRPr="003D1AE2">
        <w:rPr>
          <w:rFonts w:eastAsia="Times New Roman"/>
          <w:szCs w:val="24"/>
        </w:rPr>
        <w:t>πιβεβαιώθηκαν στα αποτελέσματα που είχαμε προβλέψει</w:t>
      </w:r>
      <w:r>
        <w:rPr>
          <w:rFonts w:eastAsia="Times New Roman"/>
          <w:szCs w:val="24"/>
        </w:rPr>
        <w:t>.</w:t>
      </w:r>
    </w:p>
    <w:p w14:paraId="120F8B7D" w14:textId="77777777" w:rsidR="0086761A" w:rsidRDefault="00427452">
      <w:pPr>
        <w:spacing w:line="600" w:lineRule="auto"/>
        <w:ind w:firstLine="720"/>
        <w:jc w:val="both"/>
        <w:rPr>
          <w:rFonts w:eastAsia="Times New Roman"/>
          <w:szCs w:val="24"/>
        </w:rPr>
      </w:pPr>
      <w:r>
        <w:rPr>
          <w:rFonts w:eastAsia="Times New Roman"/>
          <w:szCs w:val="24"/>
        </w:rPr>
        <w:t>Αν κάνετε τον κόπο -</w:t>
      </w:r>
      <w:r w:rsidRPr="003D1AE2">
        <w:rPr>
          <w:rFonts w:eastAsia="Times New Roman"/>
          <w:szCs w:val="24"/>
        </w:rPr>
        <w:t>γιατί δεν</w:t>
      </w:r>
      <w:r w:rsidRPr="003D1AE2">
        <w:rPr>
          <w:rFonts w:eastAsia="Times New Roman"/>
          <w:szCs w:val="24"/>
        </w:rPr>
        <w:t xml:space="preserve"> νομίζω ότι θα σας ενδιαφέρει να δείτε τι λέγαμε</w:t>
      </w:r>
      <w:r>
        <w:rPr>
          <w:rFonts w:eastAsia="Times New Roman"/>
          <w:szCs w:val="24"/>
        </w:rPr>
        <w:t>,</w:t>
      </w:r>
      <w:r w:rsidRPr="003D1AE2">
        <w:rPr>
          <w:rFonts w:eastAsia="Times New Roman"/>
          <w:szCs w:val="24"/>
        </w:rPr>
        <w:t xml:space="preserve"> ώστε </w:t>
      </w:r>
      <w:r>
        <w:rPr>
          <w:rFonts w:eastAsia="Times New Roman"/>
          <w:szCs w:val="24"/>
        </w:rPr>
        <w:t xml:space="preserve">επί </w:t>
      </w:r>
      <w:r w:rsidRPr="003D1AE2">
        <w:rPr>
          <w:rFonts w:eastAsia="Times New Roman"/>
          <w:szCs w:val="24"/>
        </w:rPr>
        <w:t>της ουσίας να αντικρ</w:t>
      </w:r>
      <w:r>
        <w:rPr>
          <w:rFonts w:eastAsia="Times New Roman"/>
          <w:szCs w:val="24"/>
        </w:rPr>
        <w:t>ού</w:t>
      </w:r>
      <w:r w:rsidRPr="003D1AE2">
        <w:rPr>
          <w:rFonts w:eastAsia="Times New Roman"/>
          <w:szCs w:val="24"/>
        </w:rPr>
        <w:t xml:space="preserve">σετε εμάς για τα πεπραγμένα </w:t>
      </w:r>
      <w:r>
        <w:rPr>
          <w:rFonts w:eastAsia="Times New Roman"/>
          <w:szCs w:val="24"/>
        </w:rPr>
        <w:t>μας,</w:t>
      </w:r>
      <w:r w:rsidRPr="003D1AE2">
        <w:rPr>
          <w:rFonts w:eastAsia="Times New Roman"/>
          <w:szCs w:val="24"/>
        </w:rPr>
        <w:t xml:space="preserve"> σε σχέση με ό</w:t>
      </w:r>
      <w:r>
        <w:rPr>
          <w:rFonts w:eastAsia="Times New Roman"/>
          <w:szCs w:val="24"/>
        </w:rPr>
        <w:t>,</w:t>
      </w:r>
      <w:r w:rsidRPr="003D1AE2">
        <w:rPr>
          <w:rFonts w:eastAsia="Times New Roman"/>
          <w:szCs w:val="24"/>
        </w:rPr>
        <w:t>τι είπαμε</w:t>
      </w:r>
      <w:r>
        <w:rPr>
          <w:rFonts w:eastAsia="Times New Roman"/>
          <w:szCs w:val="24"/>
        </w:rPr>
        <w:t>-</w:t>
      </w:r>
      <w:r w:rsidRPr="003D1AE2">
        <w:rPr>
          <w:rFonts w:eastAsia="Times New Roman"/>
          <w:szCs w:val="24"/>
        </w:rPr>
        <w:t xml:space="preserve"> θα βλέπατε ότι ο ομιλών</w:t>
      </w:r>
      <w:r>
        <w:rPr>
          <w:rFonts w:eastAsia="Times New Roman"/>
          <w:szCs w:val="24"/>
        </w:rPr>
        <w:t>,</w:t>
      </w:r>
      <w:r w:rsidRPr="003D1AE2">
        <w:rPr>
          <w:rFonts w:eastAsia="Times New Roman"/>
          <w:szCs w:val="24"/>
        </w:rPr>
        <w:t xml:space="preserve"> κάθε χρονιά που πήρα </w:t>
      </w:r>
      <w:r>
        <w:rPr>
          <w:rFonts w:eastAsia="Times New Roman"/>
          <w:szCs w:val="24"/>
        </w:rPr>
        <w:t>τον λόγο για τους προϋπολογισμούς των προηγούμενων ετών,</w:t>
      </w:r>
      <w:r w:rsidRPr="003D1AE2">
        <w:rPr>
          <w:rFonts w:eastAsia="Times New Roman"/>
          <w:szCs w:val="24"/>
        </w:rPr>
        <w:t xml:space="preserve"> προ</w:t>
      </w:r>
      <w:r>
        <w:rPr>
          <w:rFonts w:eastAsia="Times New Roman"/>
          <w:szCs w:val="24"/>
        </w:rPr>
        <w:t>έβλεπα</w:t>
      </w:r>
      <w:r w:rsidRPr="003D1AE2">
        <w:rPr>
          <w:rFonts w:eastAsia="Times New Roman"/>
          <w:szCs w:val="24"/>
        </w:rPr>
        <w:t xml:space="preserve"> την </w:t>
      </w:r>
      <w:r w:rsidRPr="003D1AE2">
        <w:rPr>
          <w:rFonts w:eastAsia="Times New Roman"/>
          <w:szCs w:val="24"/>
        </w:rPr>
        <w:t>εξέλιξη</w:t>
      </w:r>
      <w:r>
        <w:rPr>
          <w:rFonts w:eastAsia="Times New Roman"/>
          <w:szCs w:val="24"/>
        </w:rPr>
        <w:t>,</w:t>
      </w:r>
      <w:r w:rsidRPr="003D1AE2">
        <w:rPr>
          <w:rFonts w:eastAsia="Times New Roman"/>
          <w:szCs w:val="24"/>
        </w:rPr>
        <w:t xml:space="preserve"> την οποία είχαμε</w:t>
      </w:r>
      <w:r>
        <w:rPr>
          <w:rFonts w:eastAsia="Times New Roman"/>
          <w:szCs w:val="24"/>
        </w:rPr>
        <w:t xml:space="preserve">. Προέβλεπα </w:t>
      </w:r>
      <w:r w:rsidRPr="003D1AE2">
        <w:rPr>
          <w:rFonts w:eastAsia="Times New Roman"/>
          <w:szCs w:val="24"/>
        </w:rPr>
        <w:t>τη θετική εξέλιξη στα θέματα της κοινωνικής ασφάλισης</w:t>
      </w:r>
      <w:r>
        <w:rPr>
          <w:rFonts w:eastAsia="Times New Roman"/>
          <w:szCs w:val="24"/>
        </w:rPr>
        <w:t xml:space="preserve">, την επίτευξη πλεονασμάτων </w:t>
      </w:r>
      <w:r w:rsidRPr="003D1AE2">
        <w:rPr>
          <w:rFonts w:eastAsia="Times New Roman"/>
          <w:szCs w:val="24"/>
        </w:rPr>
        <w:t>και μάλιστα</w:t>
      </w:r>
      <w:r>
        <w:rPr>
          <w:rFonts w:eastAsia="Times New Roman"/>
          <w:szCs w:val="24"/>
        </w:rPr>
        <w:t>,</w:t>
      </w:r>
      <w:r w:rsidRPr="003D1AE2">
        <w:rPr>
          <w:rFonts w:eastAsia="Times New Roman"/>
          <w:szCs w:val="24"/>
        </w:rPr>
        <w:t xml:space="preserve"> τα αποτελέσματα αυτά ήταν θεαματικά καλύτερα από όσα </w:t>
      </w:r>
      <w:r>
        <w:rPr>
          <w:rFonts w:eastAsia="Times New Roman"/>
          <w:szCs w:val="24"/>
        </w:rPr>
        <w:t xml:space="preserve">κι εγώ ο ίδιος προέβλεπα. </w:t>
      </w:r>
    </w:p>
    <w:p w14:paraId="120F8B7E" w14:textId="77777777" w:rsidR="0086761A" w:rsidRDefault="00427452">
      <w:pPr>
        <w:spacing w:line="600" w:lineRule="auto"/>
        <w:ind w:firstLine="720"/>
        <w:jc w:val="both"/>
        <w:rPr>
          <w:rFonts w:eastAsia="Times New Roman"/>
          <w:szCs w:val="24"/>
        </w:rPr>
      </w:pPr>
      <w:r>
        <w:rPr>
          <w:rFonts w:eastAsia="Times New Roman"/>
          <w:szCs w:val="24"/>
        </w:rPr>
        <w:lastRenderedPageBreak/>
        <w:t xml:space="preserve">Αυτή </w:t>
      </w:r>
      <w:r w:rsidRPr="003D1AE2">
        <w:rPr>
          <w:rFonts w:eastAsia="Times New Roman"/>
          <w:szCs w:val="24"/>
        </w:rPr>
        <w:t>ήταν η αιτία</w:t>
      </w:r>
      <w:r>
        <w:rPr>
          <w:rFonts w:eastAsia="Times New Roman"/>
          <w:szCs w:val="24"/>
        </w:rPr>
        <w:t>,</w:t>
      </w:r>
      <w:r w:rsidRPr="003D1AE2">
        <w:rPr>
          <w:rFonts w:eastAsia="Times New Roman"/>
          <w:szCs w:val="24"/>
        </w:rPr>
        <w:t xml:space="preserve"> για να μη γίνει </w:t>
      </w:r>
      <w:r>
        <w:rPr>
          <w:rFonts w:eastAsia="Times New Roman"/>
          <w:szCs w:val="24"/>
        </w:rPr>
        <w:t xml:space="preserve">η </w:t>
      </w:r>
      <w:r w:rsidRPr="003D1AE2">
        <w:rPr>
          <w:rFonts w:eastAsia="Times New Roman"/>
          <w:szCs w:val="24"/>
        </w:rPr>
        <w:t>περικοπή</w:t>
      </w:r>
      <w:r w:rsidRPr="003D1AE2">
        <w:rPr>
          <w:rFonts w:eastAsia="Times New Roman"/>
          <w:szCs w:val="24"/>
        </w:rPr>
        <w:t xml:space="preserve"> των συντάξεων</w:t>
      </w:r>
      <w:r>
        <w:rPr>
          <w:rFonts w:eastAsia="Times New Roman"/>
          <w:szCs w:val="24"/>
        </w:rPr>
        <w:t>. Ήδη,  από την περσινή</w:t>
      </w:r>
      <w:r w:rsidRPr="003D1AE2">
        <w:rPr>
          <w:rFonts w:eastAsia="Times New Roman"/>
          <w:szCs w:val="24"/>
        </w:rPr>
        <w:t xml:space="preserve"> μου ομιλία είχα πει ότι δεν </w:t>
      </w:r>
      <w:r>
        <w:rPr>
          <w:rFonts w:eastAsia="Times New Roman"/>
          <w:szCs w:val="24"/>
        </w:rPr>
        <w:t>πρόκειται</w:t>
      </w:r>
      <w:r w:rsidRPr="003D1AE2">
        <w:rPr>
          <w:rFonts w:eastAsia="Times New Roman"/>
          <w:szCs w:val="24"/>
        </w:rPr>
        <w:t xml:space="preserve"> να γίνει </w:t>
      </w:r>
      <w:r>
        <w:rPr>
          <w:rFonts w:eastAsia="Times New Roman"/>
          <w:szCs w:val="24"/>
        </w:rPr>
        <w:t xml:space="preserve">η </w:t>
      </w:r>
      <w:r w:rsidRPr="003D1AE2">
        <w:rPr>
          <w:rFonts w:eastAsia="Times New Roman"/>
          <w:szCs w:val="24"/>
        </w:rPr>
        <w:t>περικοπή των συντάξεων</w:t>
      </w:r>
      <w:r>
        <w:rPr>
          <w:rFonts w:eastAsia="Times New Roman"/>
          <w:szCs w:val="24"/>
        </w:rPr>
        <w:t>.</w:t>
      </w:r>
      <w:r w:rsidRPr="003D1AE2">
        <w:rPr>
          <w:rFonts w:eastAsia="Times New Roman"/>
          <w:szCs w:val="24"/>
        </w:rPr>
        <w:t xml:space="preserve"> </w:t>
      </w:r>
      <w:r>
        <w:rPr>
          <w:rFonts w:eastAsia="Times New Roman"/>
          <w:szCs w:val="24"/>
        </w:rPr>
        <w:t>Τ</w:t>
      </w:r>
      <w:r w:rsidRPr="003D1AE2">
        <w:rPr>
          <w:rFonts w:eastAsia="Times New Roman"/>
          <w:szCs w:val="24"/>
        </w:rPr>
        <w:t>έτοιο</w:t>
      </w:r>
      <w:r>
        <w:rPr>
          <w:rFonts w:eastAsia="Times New Roman"/>
          <w:szCs w:val="24"/>
        </w:rPr>
        <w:t>ν</w:t>
      </w:r>
      <w:r w:rsidRPr="003D1AE2">
        <w:rPr>
          <w:rFonts w:eastAsia="Times New Roman"/>
          <w:szCs w:val="24"/>
        </w:rPr>
        <w:t xml:space="preserve"> καιρό πέρσι</w:t>
      </w:r>
      <w:r>
        <w:rPr>
          <w:rFonts w:eastAsia="Times New Roman"/>
          <w:szCs w:val="24"/>
        </w:rPr>
        <w:t>,</w:t>
      </w:r>
      <w:r w:rsidRPr="003D1AE2">
        <w:rPr>
          <w:rFonts w:eastAsia="Times New Roman"/>
          <w:szCs w:val="24"/>
        </w:rPr>
        <w:t xml:space="preserve"> Δεκέμβρη του 2017</w:t>
      </w:r>
      <w:r>
        <w:rPr>
          <w:rFonts w:eastAsia="Times New Roman"/>
          <w:szCs w:val="24"/>
        </w:rPr>
        <w:t>,</w:t>
      </w:r>
      <w:r w:rsidRPr="003D1AE2">
        <w:rPr>
          <w:rFonts w:eastAsia="Times New Roman"/>
          <w:szCs w:val="24"/>
        </w:rPr>
        <w:t xml:space="preserve"> </w:t>
      </w:r>
      <w:r>
        <w:rPr>
          <w:rFonts w:eastAsia="Times New Roman"/>
          <w:szCs w:val="24"/>
        </w:rPr>
        <w:t>δήλωνα</w:t>
      </w:r>
      <w:r w:rsidRPr="003D1AE2">
        <w:rPr>
          <w:rFonts w:eastAsia="Times New Roman"/>
          <w:szCs w:val="24"/>
        </w:rPr>
        <w:t xml:space="preserve"> ότι το </w:t>
      </w:r>
      <w:r>
        <w:rPr>
          <w:rFonts w:eastAsia="Times New Roman"/>
          <w:szCs w:val="24"/>
        </w:rPr>
        <w:t>2018</w:t>
      </w:r>
      <w:r w:rsidRPr="003D1AE2">
        <w:rPr>
          <w:rFonts w:eastAsia="Times New Roman"/>
          <w:szCs w:val="24"/>
        </w:rPr>
        <w:t xml:space="preserve"> </w:t>
      </w:r>
      <w:r>
        <w:rPr>
          <w:rFonts w:eastAsia="Times New Roman"/>
          <w:szCs w:val="24"/>
        </w:rPr>
        <w:t>δεν θα γίνει κα</w:t>
      </w:r>
      <w:r>
        <w:rPr>
          <w:rFonts w:eastAsia="Times New Roman"/>
          <w:szCs w:val="24"/>
        </w:rPr>
        <w:t>μ</w:t>
      </w:r>
      <w:r>
        <w:rPr>
          <w:rFonts w:eastAsia="Times New Roman"/>
          <w:szCs w:val="24"/>
        </w:rPr>
        <w:t xml:space="preserve">μιά περικοπή συντάξεων, διότι </w:t>
      </w:r>
      <w:r w:rsidRPr="003D1AE2">
        <w:rPr>
          <w:rFonts w:eastAsia="Times New Roman"/>
          <w:szCs w:val="24"/>
        </w:rPr>
        <w:t>θα έχουμε υψηλά πλεονάσματα</w:t>
      </w:r>
      <w:r>
        <w:rPr>
          <w:rFonts w:eastAsia="Times New Roman"/>
          <w:szCs w:val="24"/>
        </w:rPr>
        <w:t>,</w:t>
      </w:r>
      <w:r w:rsidRPr="003D1AE2">
        <w:rPr>
          <w:rFonts w:eastAsia="Times New Roman"/>
          <w:szCs w:val="24"/>
        </w:rPr>
        <w:t xml:space="preserve"> ξεπ</w:t>
      </w:r>
      <w:r>
        <w:rPr>
          <w:rFonts w:eastAsia="Times New Roman"/>
          <w:szCs w:val="24"/>
        </w:rPr>
        <w:t xml:space="preserve">εράσαμε </w:t>
      </w:r>
      <w:r>
        <w:rPr>
          <w:rFonts w:eastAsia="Times New Roman"/>
          <w:szCs w:val="24"/>
        </w:rPr>
        <w:t>το 1.200.000. Εσείς, όμως,</w:t>
      </w:r>
      <w:r w:rsidRPr="003D1AE2">
        <w:rPr>
          <w:rFonts w:eastAsia="Times New Roman"/>
          <w:szCs w:val="24"/>
        </w:rPr>
        <w:t xml:space="preserve"> αυτό το απλό και </w:t>
      </w:r>
      <w:r>
        <w:rPr>
          <w:rFonts w:eastAsia="Times New Roman"/>
          <w:szCs w:val="24"/>
        </w:rPr>
        <w:t>λογικό,</w:t>
      </w:r>
      <w:r w:rsidRPr="003D1AE2">
        <w:rPr>
          <w:rFonts w:eastAsia="Times New Roman"/>
          <w:szCs w:val="24"/>
        </w:rPr>
        <w:t xml:space="preserve"> που βγαίνει και με την κατανόηση που έχει ο κάθε απλός άνθρωπος μιας αλήθειας </w:t>
      </w:r>
      <w:r>
        <w:rPr>
          <w:rFonts w:eastAsia="Times New Roman"/>
          <w:szCs w:val="24"/>
        </w:rPr>
        <w:t>πραγματικής,</w:t>
      </w:r>
      <w:r w:rsidRPr="003D1AE2">
        <w:rPr>
          <w:rFonts w:eastAsia="Times New Roman"/>
          <w:szCs w:val="24"/>
        </w:rPr>
        <w:t xml:space="preserve"> </w:t>
      </w:r>
      <w:r>
        <w:rPr>
          <w:rFonts w:eastAsia="Times New Roman"/>
          <w:szCs w:val="24"/>
        </w:rPr>
        <w:t>το αποδίδετε</w:t>
      </w:r>
      <w:r w:rsidRPr="003D1AE2">
        <w:rPr>
          <w:rFonts w:eastAsia="Times New Roman"/>
          <w:szCs w:val="24"/>
        </w:rPr>
        <w:t xml:space="preserve"> στην συμφωνία που έγινε με τους ηγέτες της Ευρωπαϊκής Ένωσης για τα ζητήματα της ονομασίας της γείτο</w:t>
      </w:r>
      <w:r w:rsidRPr="003D1AE2">
        <w:rPr>
          <w:rFonts w:eastAsia="Times New Roman"/>
          <w:szCs w:val="24"/>
        </w:rPr>
        <w:t>νος χώρας</w:t>
      </w:r>
      <w:r>
        <w:rPr>
          <w:rFonts w:eastAsia="Times New Roman"/>
          <w:szCs w:val="24"/>
        </w:rPr>
        <w:t>.</w:t>
      </w:r>
    </w:p>
    <w:p w14:paraId="120F8B7F" w14:textId="77777777" w:rsidR="0086761A" w:rsidRDefault="00427452">
      <w:pPr>
        <w:spacing w:line="600" w:lineRule="auto"/>
        <w:ind w:firstLine="720"/>
        <w:jc w:val="both"/>
        <w:rPr>
          <w:rFonts w:eastAsia="Times New Roman"/>
          <w:szCs w:val="24"/>
        </w:rPr>
      </w:pPr>
      <w:r>
        <w:rPr>
          <w:rFonts w:eastAsia="Times New Roman"/>
          <w:szCs w:val="24"/>
        </w:rPr>
        <w:t>Είναι σοβαρά πράγματα αυτά; Ειλικρινά, σας άκουγα</w:t>
      </w:r>
      <w:r w:rsidRPr="003D1AE2">
        <w:rPr>
          <w:rFonts w:eastAsia="Times New Roman"/>
          <w:szCs w:val="24"/>
        </w:rPr>
        <w:t xml:space="preserve"> να το λέτε και </w:t>
      </w:r>
      <w:r>
        <w:rPr>
          <w:rFonts w:eastAsia="Times New Roman"/>
          <w:szCs w:val="24"/>
        </w:rPr>
        <w:t>μάλιστα</w:t>
      </w:r>
      <w:r>
        <w:rPr>
          <w:rFonts w:eastAsia="Times New Roman"/>
          <w:szCs w:val="24"/>
        </w:rPr>
        <w:t>,</w:t>
      </w:r>
      <w:r>
        <w:rPr>
          <w:rFonts w:eastAsia="Times New Roman"/>
          <w:szCs w:val="24"/>
        </w:rPr>
        <w:t xml:space="preserve"> να το </w:t>
      </w:r>
      <w:r w:rsidRPr="003D1AE2">
        <w:rPr>
          <w:rFonts w:eastAsia="Times New Roman"/>
          <w:szCs w:val="24"/>
        </w:rPr>
        <w:t xml:space="preserve">λέει και ο Αρχηγός </w:t>
      </w:r>
      <w:r>
        <w:rPr>
          <w:rFonts w:eastAsia="Times New Roman"/>
          <w:szCs w:val="24"/>
        </w:rPr>
        <w:t>τ</w:t>
      </w:r>
      <w:r w:rsidRPr="003D1AE2">
        <w:rPr>
          <w:rFonts w:eastAsia="Times New Roman"/>
          <w:szCs w:val="24"/>
        </w:rPr>
        <w:t>ης Αξιωματικής Αντιπολίτευσης αυτό</w:t>
      </w:r>
      <w:r>
        <w:rPr>
          <w:rFonts w:eastAsia="Times New Roman"/>
          <w:szCs w:val="24"/>
        </w:rPr>
        <w:t>. Τι ακριβώς προσάπτει</w:t>
      </w:r>
      <w:r w:rsidRPr="003D1AE2">
        <w:rPr>
          <w:rFonts w:eastAsia="Times New Roman"/>
          <w:szCs w:val="24"/>
        </w:rPr>
        <w:t xml:space="preserve"> στους ηγέτες της Ευρωπαϊκής Ένωσης</w:t>
      </w:r>
      <w:r>
        <w:rPr>
          <w:rFonts w:eastAsia="Times New Roman"/>
          <w:szCs w:val="24"/>
        </w:rPr>
        <w:t xml:space="preserve">; Τους προσάπτει ότι συνέπραξαν με </w:t>
      </w:r>
      <w:r w:rsidRPr="003D1AE2">
        <w:rPr>
          <w:rFonts w:eastAsia="Times New Roman"/>
          <w:szCs w:val="24"/>
        </w:rPr>
        <w:t>το</w:t>
      </w:r>
      <w:r>
        <w:rPr>
          <w:rFonts w:eastAsia="Times New Roman"/>
          <w:szCs w:val="24"/>
        </w:rPr>
        <w:t>ν</w:t>
      </w:r>
      <w:r w:rsidRPr="003D1AE2">
        <w:rPr>
          <w:rFonts w:eastAsia="Times New Roman"/>
          <w:szCs w:val="24"/>
        </w:rPr>
        <w:t xml:space="preserve"> ΣΥΡΙΖΑ</w:t>
      </w:r>
      <w:r>
        <w:rPr>
          <w:rFonts w:eastAsia="Times New Roman"/>
          <w:szCs w:val="24"/>
        </w:rPr>
        <w:t>,</w:t>
      </w:r>
      <w:r w:rsidRPr="003D1AE2">
        <w:rPr>
          <w:rFonts w:eastAsia="Times New Roman"/>
          <w:szCs w:val="24"/>
        </w:rPr>
        <w:t xml:space="preserve"> για να ξεγελάσει τον ελληνικό λαό</w:t>
      </w:r>
      <w:r>
        <w:rPr>
          <w:rFonts w:eastAsia="Times New Roman"/>
          <w:szCs w:val="24"/>
        </w:rPr>
        <w:t>;</w:t>
      </w:r>
      <w:r w:rsidRPr="003D1AE2">
        <w:rPr>
          <w:rFonts w:eastAsia="Times New Roman"/>
          <w:szCs w:val="24"/>
        </w:rPr>
        <w:t xml:space="preserve"> </w:t>
      </w:r>
      <w:r>
        <w:rPr>
          <w:rFonts w:eastAsia="Times New Roman"/>
          <w:szCs w:val="24"/>
        </w:rPr>
        <w:t xml:space="preserve">Συνέπραξαν τα </w:t>
      </w:r>
      <w:r w:rsidRPr="003D1AE2">
        <w:rPr>
          <w:rFonts w:eastAsia="Times New Roman"/>
          <w:szCs w:val="24"/>
        </w:rPr>
        <w:t>στελέχη όλων των πτερύγων των πολιτικών αντιλήψεων που υπάρχουν</w:t>
      </w:r>
      <w:r>
        <w:rPr>
          <w:rFonts w:eastAsia="Times New Roman"/>
          <w:szCs w:val="24"/>
        </w:rPr>
        <w:t>,</w:t>
      </w:r>
      <w:r w:rsidRPr="003D1AE2">
        <w:rPr>
          <w:rFonts w:eastAsia="Times New Roman"/>
          <w:szCs w:val="24"/>
        </w:rPr>
        <w:t xml:space="preserve"> </w:t>
      </w:r>
      <w:r>
        <w:rPr>
          <w:rFonts w:eastAsia="Times New Roman"/>
          <w:szCs w:val="24"/>
        </w:rPr>
        <w:t>προκειμένου</w:t>
      </w:r>
      <w:r w:rsidRPr="003D1AE2">
        <w:rPr>
          <w:rFonts w:eastAsia="Times New Roman"/>
          <w:szCs w:val="24"/>
        </w:rPr>
        <w:t xml:space="preserve"> ο ΣΥΡΙΖΑ να υποκλέψει την ψήφο του ελληνικού λαού και να </w:t>
      </w:r>
      <w:r>
        <w:rPr>
          <w:rFonts w:eastAsia="Times New Roman"/>
          <w:szCs w:val="24"/>
        </w:rPr>
        <w:t>ξαναεκλεγεί στην</w:t>
      </w:r>
      <w:r w:rsidRPr="003D1AE2">
        <w:rPr>
          <w:rFonts w:eastAsia="Times New Roman"/>
          <w:szCs w:val="24"/>
        </w:rPr>
        <w:t xml:space="preserve"> </w:t>
      </w:r>
      <w:r>
        <w:rPr>
          <w:rFonts w:eastAsia="Times New Roman"/>
          <w:szCs w:val="24"/>
        </w:rPr>
        <w:t>Κ</w:t>
      </w:r>
      <w:r w:rsidRPr="003D1AE2">
        <w:rPr>
          <w:rFonts w:eastAsia="Times New Roman"/>
          <w:szCs w:val="24"/>
        </w:rPr>
        <w:t>υβέρνηση</w:t>
      </w:r>
      <w:r>
        <w:rPr>
          <w:rFonts w:eastAsia="Times New Roman"/>
          <w:szCs w:val="24"/>
        </w:rPr>
        <w:t>;</w:t>
      </w:r>
      <w:r w:rsidRPr="003D1AE2">
        <w:rPr>
          <w:rFonts w:eastAsia="Times New Roman"/>
          <w:szCs w:val="24"/>
        </w:rPr>
        <w:t xml:space="preserve"> </w:t>
      </w:r>
      <w:r>
        <w:rPr>
          <w:rFonts w:eastAsia="Times New Roman"/>
          <w:szCs w:val="24"/>
        </w:rPr>
        <w:t>Δ</w:t>
      </w:r>
      <w:r w:rsidRPr="003D1AE2">
        <w:rPr>
          <w:rFonts w:eastAsia="Times New Roman"/>
          <w:szCs w:val="24"/>
        </w:rPr>
        <w:t>ηλαδή</w:t>
      </w:r>
      <w:r>
        <w:rPr>
          <w:rFonts w:eastAsia="Times New Roman"/>
          <w:szCs w:val="24"/>
        </w:rPr>
        <w:t>,</w:t>
      </w:r>
      <w:r w:rsidRPr="003D1AE2">
        <w:rPr>
          <w:rFonts w:eastAsia="Times New Roman"/>
          <w:szCs w:val="24"/>
        </w:rPr>
        <w:t xml:space="preserve"> </w:t>
      </w:r>
      <w:r>
        <w:rPr>
          <w:rFonts w:eastAsia="Times New Roman"/>
          <w:szCs w:val="24"/>
        </w:rPr>
        <w:t>α</w:t>
      </w:r>
      <w:r w:rsidRPr="003D1AE2">
        <w:rPr>
          <w:rFonts w:eastAsia="Times New Roman"/>
          <w:szCs w:val="24"/>
        </w:rPr>
        <w:t xml:space="preserve">υτός είναι ο φόβος </w:t>
      </w:r>
      <w:r>
        <w:rPr>
          <w:rFonts w:eastAsia="Times New Roman"/>
          <w:szCs w:val="24"/>
        </w:rPr>
        <w:t>σας;</w:t>
      </w:r>
      <w:r w:rsidRPr="003D1AE2">
        <w:rPr>
          <w:rFonts w:eastAsia="Times New Roman"/>
          <w:szCs w:val="24"/>
        </w:rPr>
        <w:t xml:space="preserve"> </w:t>
      </w:r>
    </w:p>
    <w:p w14:paraId="120F8B80" w14:textId="77777777" w:rsidR="0086761A" w:rsidRDefault="00427452">
      <w:pPr>
        <w:spacing w:line="600" w:lineRule="auto"/>
        <w:ind w:firstLine="720"/>
        <w:jc w:val="both"/>
        <w:rPr>
          <w:rFonts w:eastAsia="Times New Roman"/>
          <w:szCs w:val="24"/>
        </w:rPr>
      </w:pPr>
      <w:r>
        <w:rPr>
          <w:rFonts w:eastAsia="Times New Roman"/>
          <w:szCs w:val="24"/>
        </w:rPr>
        <w:t>Τ</w:t>
      </w:r>
      <w:r w:rsidRPr="003D1AE2">
        <w:rPr>
          <w:rFonts w:eastAsia="Times New Roman"/>
          <w:szCs w:val="24"/>
        </w:rPr>
        <w:t>ο φοβάστε</w:t>
      </w:r>
      <w:r w:rsidRPr="003D1AE2">
        <w:rPr>
          <w:rFonts w:eastAsia="Times New Roman"/>
          <w:szCs w:val="24"/>
        </w:rPr>
        <w:t xml:space="preserve"> πραγματικά και φαίνεται από αυτά που λέτε</w:t>
      </w:r>
      <w:r>
        <w:rPr>
          <w:rFonts w:eastAsia="Times New Roman"/>
          <w:szCs w:val="24"/>
        </w:rPr>
        <w:t>.</w:t>
      </w:r>
      <w:r w:rsidRPr="003D1AE2">
        <w:rPr>
          <w:rFonts w:eastAsia="Times New Roman"/>
          <w:szCs w:val="24"/>
        </w:rPr>
        <w:t xml:space="preserve"> </w:t>
      </w:r>
      <w:r>
        <w:rPr>
          <w:rFonts w:eastAsia="Times New Roman"/>
          <w:szCs w:val="24"/>
        </w:rPr>
        <w:t>Ο</w:t>
      </w:r>
      <w:r w:rsidRPr="003D1AE2">
        <w:rPr>
          <w:rFonts w:eastAsia="Times New Roman"/>
          <w:szCs w:val="24"/>
        </w:rPr>
        <w:t xml:space="preserve"> φόβος </w:t>
      </w:r>
      <w:r>
        <w:rPr>
          <w:rFonts w:eastAsia="Times New Roman"/>
          <w:szCs w:val="24"/>
        </w:rPr>
        <w:t xml:space="preserve">σας ο </w:t>
      </w:r>
      <w:r w:rsidRPr="003D1AE2">
        <w:rPr>
          <w:rFonts w:eastAsia="Times New Roman"/>
          <w:szCs w:val="24"/>
        </w:rPr>
        <w:t>μεγάλος είναι ότι θα χάσετε και αυτές τις εκλογές</w:t>
      </w:r>
      <w:r>
        <w:rPr>
          <w:rFonts w:eastAsia="Times New Roman"/>
          <w:szCs w:val="24"/>
        </w:rPr>
        <w:t>,</w:t>
      </w:r>
      <w:r w:rsidRPr="003D1AE2">
        <w:rPr>
          <w:rFonts w:eastAsia="Times New Roman"/>
          <w:szCs w:val="24"/>
        </w:rPr>
        <w:t xml:space="preserve"> διότι εμείς ό</w:t>
      </w:r>
      <w:r>
        <w:rPr>
          <w:rFonts w:eastAsia="Times New Roman"/>
          <w:szCs w:val="24"/>
        </w:rPr>
        <w:t>,</w:t>
      </w:r>
      <w:r w:rsidRPr="003D1AE2">
        <w:rPr>
          <w:rFonts w:eastAsia="Times New Roman"/>
          <w:szCs w:val="24"/>
        </w:rPr>
        <w:t>τι είπαμε το κ</w:t>
      </w:r>
      <w:r>
        <w:rPr>
          <w:rFonts w:eastAsia="Times New Roman"/>
          <w:szCs w:val="24"/>
        </w:rPr>
        <w:t>άναμε. Κι επειδή ό,τι είπαμε το κάναμε και δεν μπορείτε να το αντικρούσετε με όρους</w:t>
      </w:r>
      <w:r w:rsidRPr="003D1AE2">
        <w:rPr>
          <w:rFonts w:eastAsia="Times New Roman"/>
          <w:szCs w:val="24"/>
        </w:rPr>
        <w:t xml:space="preserve"> λογικούς</w:t>
      </w:r>
      <w:r>
        <w:rPr>
          <w:rFonts w:eastAsia="Times New Roman"/>
          <w:szCs w:val="24"/>
        </w:rPr>
        <w:t>,</w:t>
      </w:r>
      <w:r w:rsidRPr="003D1AE2">
        <w:rPr>
          <w:rFonts w:eastAsia="Times New Roman"/>
          <w:szCs w:val="24"/>
        </w:rPr>
        <w:t xml:space="preserve"> </w:t>
      </w:r>
      <w:r w:rsidRPr="003D1AE2">
        <w:rPr>
          <w:rFonts w:eastAsia="Times New Roman"/>
          <w:szCs w:val="24"/>
        </w:rPr>
        <w:lastRenderedPageBreak/>
        <w:t>επικαλείστε τάχα ότι είνα</w:t>
      </w:r>
      <w:r w:rsidRPr="003D1AE2">
        <w:rPr>
          <w:rFonts w:eastAsia="Times New Roman"/>
          <w:szCs w:val="24"/>
        </w:rPr>
        <w:t xml:space="preserve">ι μία </w:t>
      </w:r>
      <w:r>
        <w:rPr>
          <w:rFonts w:eastAsia="Times New Roman"/>
          <w:szCs w:val="24"/>
        </w:rPr>
        <w:t xml:space="preserve">όψιμη παροχολογία εν </w:t>
      </w:r>
      <w:r w:rsidRPr="003D1AE2">
        <w:rPr>
          <w:rFonts w:eastAsia="Times New Roman"/>
          <w:szCs w:val="24"/>
        </w:rPr>
        <w:t>όψει των εκλογών</w:t>
      </w:r>
      <w:r>
        <w:rPr>
          <w:rFonts w:eastAsia="Times New Roman"/>
          <w:szCs w:val="24"/>
        </w:rPr>
        <w:t>,</w:t>
      </w:r>
      <w:r w:rsidRPr="003D1AE2">
        <w:rPr>
          <w:rFonts w:eastAsia="Times New Roman"/>
          <w:szCs w:val="24"/>
        </w:rPr>
        <w:t xml:space="preserve"> που θα γίνουν κανονικά τον Οκτώβριο του 2019</w:t>
      </w:r>
      <w:r>
        <w:rPr>
          <w:rFonts w:eastAsia="Times New Roman"/>
          <w:szCs w:val="24"/>
        </w:rPr>
        <w:t>.</w:t>
      </w:r>
      <w:r w:rsidRPr="003D1AE2">
        <w:rPr>
          <w:rFonts w:eastAsia="Times New Roman"/>
          <w:szCs w:val="24"/>
        </w:rPr>
        <w:t xml:space="preserve"> </w:t>
      </w:r>
    </w:p>
    <w:p w14:paraId="120F8B81" w14:textId="77777777" w:rsidR="0086761A" w:rsidRDefault="00427452">
      <w:pPr>
        <w:spacing w:line="600" w:lineRule="auto"/>
        <w:ind w:firstLine="720"/>
        <w:jc w:val="both"/>
        <w:rPr>
          <w:rFonts w:eastAsia="Times New Roman"/>
          <w:szCs w:val="24"/>
        </w:rPr>
      </w:pPr>
      <w:r w:rsidRPr="003D1AE2">
        <w:rPr>
          <w:rFonts w:eastAsia="Times New Roman"/>
          <w:szCs w:val="24"/>
        </w:rPr>
        <w:t>Δηλαδή</w:t>
      </w:r>
      <w:r>
        <w:rPr>
          <w:rFonts w:eastAsia="Times New Roman"/>
          <w:szCs w:val="24"/>
        </w:rPr>
        <w:t>,</w:t>
      </w:r>
      <w:r w:rsidRPr="003D1AE2">
        <w:rPr>
          <w:rFonts w:eastAsia="Times New Roman"/>
          <w:szCs w:val="24"/>
        </w:rPr>
        <w:t xml:space="preserve"> πότε πρέπει </w:t>
      </w:r>
      <w:r>
        <w:rPr>
          <w:rFonts w:eastAsia="Times New Roman"/>
          <w:szCs w:val="24"/>
        </w:rPr>
        <w:t>μια</w:t>
      </w:r>
      <w:r w:rsidRPr="003D1AE2">
        <w:rPr>
          <w:rFonts w:eastAsia="Times New Roman"/>
          <w:szCs w:val="24"/>
        </w:rPr>
        <w:t xml:space="preserve"> κυβ</w:t>
      </w:r>
      <w:r>
        <w:rPr>
          <w:rFonts w:eastAsia="Times New Roman"/>
          <w:szCs w:val="24"/>
        </w:rPr>
        <w:t>έρνηση</w:t>
      </w:r>
      <w:r w:rsidRPr="003D1AE2">
        <w:rPr>
          <w:rFonts w:eastAsia="Times New Roman"/>
          <w:szCs w:val="24"/>
        </w:rPr>
        <w:t xml:space="preserve"> να σταματά να παράγει έργο για το λαό </w:t>
      </w:r>
      <w:r>
        <w:rPr>
          <w:rFonts w:eastAsia="Times New Roman"/>
          <w:szCs w:val="24"/>
        </w:rPr>
        <w:t>της,</w:t>
      </w:r>
      <w:r w:rsidRPr="003D1AE2">
        <w:rPr>
          <w:rFonts w:eastAsia="Times New Roman"/>
          <w:szCs w:val="24"/>
        </w:rPr>
        <w:t xml:space="preserve"> ποιο</w:t>
      </w:r>
      <w:r>
        <w:rPr>
          <w:rFonts w:eastAsia="Times New Roman"/>
          <w:szCs w:val="24"/>
        </w:rPr>
        <w:t>ν</w:t>
      </w:r>
      <w:r w:rsidRPr="003D1AE2">
        <w:rPr>
          <w:rFonts w:eastAsia="Times New Roman"/>
          <w:szCs w:val="24"/>
        </w:rPr>
        <w:t xml:space="preserve"> μήνα ακριβώς</w:t>
      </w:r>
      <w:r>
        <w:rPr>
          <w:rFonts w:eastAsia="Times New Roman"/>
          <w:szCs w:val="24"/>
        </w:rPr>
        <w:t>;</w:t>
      </w:r>
      <w:r w:rsidRPr="003D1AE2">
        <w:rPr>
          <w:rFonts w:eastAsia="Times New Roman"/>
          <w:szCs w:val="24"/>
        </w:rPr>
        <w:t xml:space="preserve"> </w:t>
      </w:r>
      <w:r>
        <w:rPr>
          <w:rFonts w:eastAsia="Times New Roman"/>
          <w:szCs w:val="24"/>
        </w:rPr>
        <w:t>Θ</w:t>
      </w:r>
      <w:r w:rsidRPr="003D1AE2">
        <w:rPr>
          <w:rFonts w:eastAsia="Times New Roman"/>
          <w:szCs w:val="24"/>
        </w:rPr>
        <w:t>α μας πείτε</w:t>
      </w:r>
      <w:r>
        <w:rPr>
          <w:rFonts w:eastAsia="Times New Roman"/>
          <w:szCs w:val="24"/>
        </w:rPr>
        <w:t>;</w:t>
      </w:r>
      <w:r w:rsidRPr="003D1AE2">
        <w:rPr>
          <w:rFonts w:eastAsia="Times New Roman"/>
          <w:szCs w:val="24"/>
        </w:rPr>
        <w:t xml:space="preserve"> </w:t>
      </w:r>
      <w:r>
        <w:rPr>
          <w:rFonts w:eastAsia="Times New Roman"/>
          <w:szCs w:val="24"/>
        </w:rPr>
        <w:t>Γ</w:t>
      </w:r>
      <w:r w:rsidRPr="003D1AE2">
        <w:rPr>
          <w:rFonts w:eastAsia="Times New Roman"/>
          <w:szCs w:val="24"/>
        </w:rPr>
        <w:t>ιατί κανονικά</w:t>
      </w:r>
      <w:r>
        <w:rPr>
          <w:rFonts w:eastAsia="Times New Roman"/>
          <w:szCs w:val="24"/>
        </w:rPr>
        <w:t>,</w:t>
      </w:r>
      <w:r w:rsidRPr="003D1AE2">
        <w:rPr>
          <w:rFonts w:eastAsia="Times New Roman"/>
          <w:szCs w:val="24"/>
        </w:rPr>
        <w:t xml:space="preserve"> η Ελλάδα βρίσκεται σε εκλογές</w:t>
      </w:r>
      <w:r>
        <w:rPr>
          <w:rFonts w:eastAsia="Times New Roman"/>
          <w:szCs w:val="24"/>
        </w:rPr>
        <w:t>,</w:t>
      </w:r>
      <w:r w:rsidRPr="003D1AE2">
        <w:rPr>
          <w:rFonts w:eastAsia="Times New Roman"/>
          <w:szCs w:val="24"/>
        </w:rPr>
        <w:t xml:space="preserve"> από τό</w:t>
      </w:r>
      <w:r w:rsidRPr="003D1AE2">
        <w:rPr>
          <w:rFonts w:eastAsia="Times New Roman"/>
          <w:szCs w:val="24"/>
        </w:rPr>
        <w:t xml:space="preserve">τε που </w:t>
      </w:r>
      <w:r>
        <w:rPr>
          <w:rFonts w:eastAsia="Times New Roman"/>
          <w:szCs w:val="24"/>
        </w:rPr>
        <w:t>η Κυβέρνηση</w:t>
      </w:r>
      <w:r w:rsidRPr="003D1AE2">
        <w:rPr>
          <w:rFonts w:eastAsia="Times New Roman"/>
          <w:szCs w:val="24"/>
        </w:rPr>
        <w:t xml:space="preserve"> αυτή αναδείχθηκε το</w:t>
      </w:r>
      <w:r>
        <w:rPr>
          <w:rFonts w:eastAsia="Times New Roman"/>
          <w:szCs w:val="24"/>
        </w:rPr>
        <w:t>ν</w:t>
      </w:r>
      <w:r w:rsidRPr="003D1AE2">
        <w:rPr>
          <w:rFonts w:eastAsia="Times New Roman"/>
          <w:szCs w:val="24"/>
        </w:rPr>
        <w:t xml:space="preserve"> Σεπτέμβρη του 2015</w:t>
      </w:r>
      <w:r>
        <w:rPr>
          <w:rFonts w:eastAsia="Times New Roman"/>
          <w:szCs w:val="24"/>
        </w:rPr>
        <w:t>.</w:t>
      </w:r>
      <w:r w:rsidRPr="003D1AE2">
        <w:rPr>
          <w:rFonts w:eastAsia="Times New Roman"/>
          <w:szCs w:val="24"/>
        </w:rPr>
        <w:t xml:space="preserve"> </w:t>
      </w:r>
      <w:r>
        <w:rPr>
          <w:rFonts w:eastAsia="Times New Roman"/>
          <w:szCs w:val="24"/>
        </w:rPr>
        <w:t>Κ</w:t>
      </w:r>
      <w:r w:rsidRPr="003D1AE2">
        <w:rPr>
          <w:rFonts w:eastAsia="Times New Roman"/>
          <w:szCs w:val="24"/>
        </w:rPr>
        <w:t>άθε εξάμην</w:t>
      </w:r>
      <w:r>
        <w:rPr>
          <w:rFonts w:eastAsia="Times New Roman"/>
          <w:szCs w:val="24"/>
        </w:rPr>
        <w:t>ο,</w:t>
      </w:r>
      <w:r w:rsidRPr="003D1AE2">
        <w:rPr>
          <w:rFonts w:eastAsia="Times New Roman"/>
          <w:szCs w:val="24"/>
        </w:rPr>
        <w:t xml:space="preserve"> τουλάχιστον</w:t>
      </w:r>
      <w:r>
        <w:rPr>
          <w:rFonts w:eastAsia="Times New Roman"/>
          <w:szCs w:val="24"/>
        </w:rPr>
        <w:t>,</w:t>
      </w:r>
      <w:r w:rsidRPr="003D1AE2">
        <w:rPr>
          <w:rFonts w:eastAsia="Times New Roman"/>
          <w:szCs w:val="24"/>
        </w:rPr>
        <w:t xml:space="preserve"> </w:t>
      </w:r>
      <w:r>
        <w:rPr>
          <w:rFonts w:eastAsia="Times New Roman"/>
          <w:szCs w:val="24"/>
        </w:rPr>
        <w:t>κ</w:t>
      </w:r>
      <w:r w:rsidRPr="003D1AE2">
        <w:rPr>
          <w:rFonts w:eastAsia="Times New Roman"/>
          <w:szCs w:val="24"/>
        </w:rPr>
        <w:t xml:space="preserve">αι όσο μπορούσατε να κάνετε και τις </w:t>
      </w:r>
      <w:r>
        <w:rPr>
          <w:rFonts w:eastAsia="Times New Roman"/>
          <w:szCs w:val="24"/>
        </w:rPr>
        <w:t>προτάσεις</w:t>
      </w:r>
      <w:r w:rsidRPr="003D1AE2">
        <w:rPr>
          <w:rFonts w:eastAsia="Times New Roman"/>
          <w:szCs w:val="24"/>
        </w:rPr>
        <w:t xml:space="preserve"> μορφής για να πέσει η </w:t>
      </w:r>
      <w:r>
        <w:rPr>
          <w:rFonts w:eastAsia="Times New Roman"/>
          <w:szCs w:val="24"/>
        </w:rPr>
        <w:t>Κ</w:t>
      </w:r>
      <w:r w:rsidRPr="003D1AE2">
        <w:rPr>
          <w:rFonts w:eastAsia="Times New Roman"/>
          <w:szCs w:val="24"/>
        </w:rPr>
        <w:t>υβέρνηση</w:t>
      </w:r>
      <w:r>
        <w:rPr>
          <w:rFonts w:eastAsia="Times New Roman"/>
          <w:szCs w:val="24"/>
        </w:rPr>
        <w:t>,</w:t>
      </w:r>
      <w:r w:rsidRPr="003D1AE2">
        <w:rPr>
          <w:rFonts w:eastAsia="Times New Roman"/>
          <w:szCs w:val="24"/>
        </w:rPr>
        <w:t xml:space="preserve"> κάναμε εκλογές</w:t>
      </w:r>
      <w:r>
        <w:rPr>
          <w:rFonts w:eastAsia="Times New Roman"/>
          <w:szCs w:val="24"/>
        </w:rPr>
        <w:t>. Δεν θα έπρεπε</w:t>
      </w:r>
      <w:r w:rsidRPr="003D1AE2">
        <w:rPr>
          <w:rFonts w:eastAsia="Times New Roman"/>
          <w:szCs w:val="24"/>
        </w:rPr>
        <w:t xml:space="preserve"> ποτέ να κάνουμε</w:t>
      </w:r>
      <w:r>
        <w:rPr>
          <w:rFonts w:eastAsia="Times New Roman"/>
          <w:szCs w:val="24"/>
        </w:rPr>
        <w:t>,</w:t>
      </w:r>
      <w:r w:rsidRPr="003D1AE2">
        <w:rPr>
          <w:rFonts w:eastAsia="Times New Roman"/>
          <w:szCs w:val="24"/>
        </w:rPr>
        <w:t xml:space="preserve"> με αυτή την έννοια που εσείς δίνετε</w:t>
      </w:r>
      <w:r>
        <w:rPr>
          <w:rFonts w:eastAsia="Times New Roman"/>
          <w:szCs w:val="24"/>
        </w:rPr>
        <w:t>,</w:t>
      </w:r>
      <w:r w:rsidRPr="003D1AE2">
        <w:rPr>
          <w:rFonts w:eastAsia="Times New Roman"/>
          <w:szCs w:val="24"/>
        </w:rPr>
        <w:t xml:space="preserve"> καμ</w:t>
      </w:r>
      <w:r>
        <w:rPr>
          <w:rFonts w:eastAsia="Times New Roman"/>
          <w:szCs w:val="24"/>
        </w:rPr>
        <w:t>μ</w:t>
      </w:r>
      <w:r w:rsidRPr="003D1AE2">
        <w:rPr>
          <w:rFonts w:eastAsia="Times New Roman"/>
          <w:szCs w:val="24"/>
        </w:rPr>
        <w:t xml:space="preserve">ία παροχή στον </w:t>
      </w:r>
      <w:r>
        <w:rPr>
          <w:rFonts w:eastAsia="Times New Roman"/>
          <w:szCs w:val="24"/>
        </w:rPr>
        <w:t>ελληνικό λαό,</w:t>
      </w:r>
      <w:r w:rsidRPr="003D1AE2">
        <w:rPr>
          <w:rFonts w:eastAsia="Times New Roman"/>
          <w:szCs w:val="24"/>
        </w:rPr>
        <w:t xml:space="preserve"> στον οποίο </w:t>
      </w:r>
      <w:r>
        <w:rPr>
          <w:rFonts w:eastAsia="Times New Roman"/>
          <w:szCs w:val="24"/>
        </w:rPr>
        <w:t xml:space="preserve">οφείλουμε </w:t>
      </w:r>
      <w:r w:rsidRPr="003D1AE2">
        <w:rPr>
          <w:rFonts w:eastAsia="Times New Roman"/>
          <w:szCs w:val="24"/>
        </w:rPr>
        <w:t xml:space="preserve">και δεν ξοφλήσαμε την </w:t>
      </w:r>
      <w:r>
        <w:rPr>
          <w:rFonts w:eastAsia="Times New Roman"/>
          <w:szCs w:val="24"/>
        </w:rPr>
        <w:t>οφειλή μας</w:t>
      </w:r>
      <w:r w:rsidRPr="003D1AE2">
        <w:rPr>
          <w:rFonts w:eastAsia="Times New Roman"/>
          <w:szCs w:val="24"/>
        </w:rPr>
        <w:t xml:space="preserve"> σε π</w:t>
      </w:r>
      <w:r>
        <w:rPr>
          <w:rFonts w:eastAsia="Times New Roman"/>
          <w:szCs w:val="24"/>
        </w:rPr>
        <w:t>α</w:t>
      </w:r>
      <w:r w:rsidRPr="003D1AE2">
        <w:rPr>
          <w:rFonts w:eastAsia="Times New Roman"/>
          <w:szCs w:val="24"/>
        </w:rPr>
        <w:t>ρ</w:t>
      </w:r>
      <w:r>
        <w:rPr>
          <w:rFonts w:eastAsia="Times New Roman"/>
          <w:szCs w:val="24"/>
        </w:rPr>
        <w:t>οχές</w:t>
      </w:r>
      <w:r>
        <w:rPr>
          <w:rFonts w:eastAsia="Times New Roman"/>
          <w:szCs w:val="24"/>
        </w:rPr>
        <w:t>,</w:t>
      </w:r>
      <w:r>
        <w:rPr>
          <w:rFonts w:eastAsia="Times New Roman"/>
          <w:szCs w:val="24"/>
        </w:rPr>
        <w:t xml:space="preserve"> </w:t>
      </w:r>
      <w:r w:rsidRPr="003D1AE2">
        <w:rPr>
          <w:rFonts w:eastAsia="Times New Roman"/>
          <w:szCs w:val="24"/>
        </w:rPr>
        <w:t>που πρέπει να δώσουμε</w:t>
      </w:r>
      <w:r>
        <w:rPr>
          <w:rFonts w:eastAsia="Times New Roman"/>
          <w:szCs w:val="24"/>
        </w:rPr>
        <w:t xml:space="preserve">, γιατί στέναξε, γονάτισε </w:t>
      </w:r>
      <w:r w:rsidRPr="003D1AE2">
        <w:rPr>
          <w:rFonts w:eastAsia="Times New Roman"/>
          <w:szCs w:val="24"/>
        </w:rPr>
        <w:t>τα προηγούμενα χρόνια</w:t>
      </w:r>
      <w:r>
        <w:rPr>
          <w:rFonts w:eastAsia="Times New Roman"/>
          <w:szCs w:val="24"/>
        </w:rPr>
        <w:t>.</w:t>
      </w:r>
      <w:r w:rsidRPr="003D1AE2">
        <w:rPr>
          <w:rFonts w:eastAsia="Times New Roman"/>
          <w:szCs w:val="24"/>
        </w:rPr>
        <w:t xml:space="preserve"> </w:t>
      </w:r>
      <w:r>
        <w:rPr>
          <w:rFonts w:eastAsia="Times New Roman"/>
          <w:szCs w:val="24"/>
        </w:rPr>
        <w:t>Ό</w:t>
      </w:r>
      <w:r w:rsidRPr="003D1AE2">
        <w:rPr>
          <w:rFonts w:eastAsia="Times New Roman"/>
          <w:szCs w:val="24"/>
        </w:rPr>
        <w:t>πως φαίν</w:t>
      </w:r>
      <w:r>
        <w:rPr>
          <w:rFonts w:eastAsia="Times New Roman"/>
          <w:szCs w:val="24"/>
        </w:rPr>
        <w:t>εται</w:t>
      </w:r>
      <w:r w:rsidRPr="003D1AE2">
        <w:rPr>
          <w:rFonts w:eastAsia="Times New Roman"/>
          <w:szCs w:val="24"/>
        </w:rPr>
        <w:t xml:space="preserve"> από τα αποτελέσματα της οικονομικής κατάστασης</w:t>
      </w:r>
      <w:r>
        <w:rPr>
          <w:rFonts w:eastAsia="Times New Roman"/>
          <w:szCs w:val="24"/>
        </w:rPr>
        <w:t>, ήταν</w:t>
      </w:r>
      <w:r w:rsidRPr="003D1AE2">
        <w:rPr>
          <w:rFonts w:eastAsia="Times New Roman"/>
          <w:szCs w:val="24"/>
        </w:rPr>
        <w:t xml:space="preserve"> χρόνια δική</w:t>
      </w:r>
      <w:r>
        <w:rPr>
          <w:rFonts w:eastAsia="Times New Roman"/>
          <w:szCs w:val="24"/>
        </w:rPr>
        <w:t>ς</w:t>
      </w:r>
      <w:r w:rsidRPr="003D1AE2">
        <w:rPr>
          <w:rFonts w:eastAsia="Times New Roman"/>
          <w:szCs w:val="24"/>
        </w:rPr>
        <w:t xml:space="preserve"> σας καταστρ</w:t>
      </w:r>
      <w:r w:rsidRPr="003D1AE2">
        <w:rPr>
          <w:rFonts w:eastAsia="Times New Roman"/>
          <w:szCs w:val="24"/>
        </w:rPr>
        <w:t>οφής</w:t>
      </w:r>
      <w:r>
        <w:rPr>
          <w:rFonts w:eastAsia="Times New Roman"/>
          <w:szCs w:val="24"/>
        </w:rPr>
        <w:t>.</w:t>
      </w:r>
    </w:p>
    <w:p w14:paraId="120F8B82" w14:textId="77777777" w:rsidR="0086761A" w:rsidRDefault="00427452">
      <w:pPr>
        <w:spacing w:line="600" w:lineRule="auto"/>
        <w:ind w:firstLine="720"/>
        <w:jc w:val="both"/>
        <w:rPr>
          <w:rFonts w:eastAsia="Times New Roman"/>
          <w:szCs w:val="24"/>
        </w:rPr>
      </w:pPr>
      <w:r>
        <w:rPr>
          <w:rFonts w:eastAsia="Times New Roman"/>
          <w:szCs w:val="24"/>
        </w:rPr>
        <w:t>Κ</w:t>
      </w:r>
      <w:r w:rsidRPr="003D1AE2">
        <w:rPr>
          <w:rFonts w:eastAsia="Times New Roman"/>
          <w:szCs w:val="24"/>
        </w:rPr>
        <w:t>ύριε Δένδια</w:t>
      </w:r>
      <w:r>
        <w:rPr>
          <w:rFonts w:eastAsia="Times New Roman"/>
          <w:szCs w:val="24"/>
        </w:rPr>
        <w:t>,</w:t>
      </w:r>
      <w:r w:rsidRPr="003D1AE2">
        <w:rPr>
          <w:rFonts w:eastAsia="Times New Roman"/>
          <w:szCs w:val="24"/>
        </w:rPr>
        <w:t xml:space="preserve"> δεν μπορείτε να μιλάτε </w:t>
      </w:r>
      <w:r>
        <w:rPr>
          <w:rFonts w:eastAsia="Times New Roman"/>
          <w:szCs w:val="24"/>
        </w:rPr>
        <w:t>εσείς,</w:t>
      </w:r>
      <w:r w:rsidRPr="003D1AE2">
        <w:rPr>
          <w:rFonts w:eastAsia="Times New Roman"/>
          <w:szCs w:val="24"/>
        </w:rPr>
        <w:t xml:space="preserve"> που είχατε φτιάξει το</w:t>
      </w:r>
      <w:r>
        <w:rPr>
          <w:rFonts w:eastAsia="Times New Roman"/>
          <w:szCs w:val="24"/>
        </w:rPr>
        <w:t>ν</w:t>
      </w:r>
      <w:r w:rsidRPr="003D1AE2">
        <w:rPr>
          <w:rFonts w:eastAsia="Times New Roman"/>
          <w:szCs w:val="24"/>
        </w:rPr>
        <w:t xml:space="preserve"> γνωστό </w:t>
      </w:r>
      <w:r>
        <w:rPr>
          <w:rFonts w:eastAsia="Times New Roman"/>
          <w:szCs w:val="24"/>
        </w:rPr>
        <w:t>νόμο</w:t>
      </w:r>
      <w:r w:rsidRPr="003D1AE2">
        <w:rPr>
          <w:rFonts w:eastAsia="Times New Roman"/>
          <w:szCs w:val="24"/>
        </w:rPr>
        <w:t xml:space="preserve"> Δένδια για την ελάφρυνση των επιχειρήσεων που ήταν </w:t>
      </w:r>
      <w:r>
        <w:rPr>
          <w:rFonts w:eastAsia="Times New Roman"/>
          <w:szCs w:val="24"/>
        </w:rPr>
        <w:t xml:space="preserve">χρεοκοπημένες, όταν μόλις </w:t>
      </w:r>
      <w:r w:rsidRPr="003D1AE2">
        <w:rPr>
          <w:rFonts w:eastAsia="Times New Roman"/>
          <w:szCs w:val="24"/>
        </w:rPr>
        <w:t>τρεις εταιρείες μπήκα</w:t>
      </w:r>
      <w:r>
        <w:rPr>
          <w:rFonts w:eastAsia="Times New Roman"/>
          <w:szCs w:val="24"/>
        </w:rPr>
        <w:t>ν</w:t>
      </w:r>
      <w:r w:rsidRPr="003D1AE2">
        <w:rPr>
          <w:rFonts w:eastAsia="Times New Roman"/>
          <w:szCs w:val="24"/>
        </w:rPr>
        <w:t xml:space="preserve"> στη διαδικασία </w:t>
      </w:r>
      <w:r>
        <w:rPr>
          <w:rFonts w:eastAsia="Times New Roman"/>
          <w:szCs w:val="24"/>
        </w:rPr>
        <w:t xml:space="preserve">αυτού του νόμου. Κι </w:t>
      </w:r>
      <w:r w:rsidRPr="003D1AE2">
        <w:rPr>
          <w:rFonts w:eastAsia="Times New Roman"/>
          <w:szCs w:val="24"/>
        </w:rPr>
        <w:t>εμείς</w:t>
      </w:r>
      <w:r>
        <w:rPr>
          <w:rFonts w:eastAsia="Times New Roman"/>
          <w:szCs w:val="24"/>
        </w:rPr>
        <w:t>, που είμαστε μαρξιστές-λενινισ</w:t>
      </w:r>
      <w:r>
        <w:rPr>
          <w:rFonts w:eastAsia="Times New Roman"/>
          <w:szCs w:val="24"/>
        </w:rPr>
        <w:t>τές -εσείς είστε καπιταλιστές κ</w:t>
      </w:r>
      <w:r w:rsidRPr="003D1AE2">
        <w:rPr>
          <w:rFonts w:eastAsia="Times New Roman"/>
          <w:szCs w:val="24"/>
        </w:rPr>
        <w:t>ι έχετε πολύ καλή άποψη για την οικονομία και στηρίζετε την επιχειρηματικότητα</w:t>
      </w:r>
      <w:r>
        <w:rPr>
          <w:rFonts w:eastAsia="Times New Roman"/>
          <w:szCs w:val="24"/>
        </w:rPr>
        <w:t xml:space="preserve">, τρεις επιχειρήσεις </w:t>
      </w:r>
      <w:r w:rsidRPr="003D1AE2">
        <w:rPr>
          <w:rFonts w:eastAsia="Times New Roman"/>
          <w:szCs w:val="24"/>
        </w:rPr>
        <w:t xml:space="preserve">καταφέρετε </w:t>
      </w:r>
      <w:r>
        <w:rPr>
          <w:rFonts w:eastAsia="Times New Roman"/>
          <w:szCs w:val="24"/>
        </w:rPr>
        <w:t>κουτσά-</w:t>
      </w:r>
      <w:r w:rsidRPr="003D1AE2">
        <w:rPr>
          <w:rFonts w:eastAsia="Times New Roman"/>
          <w:szCs w:val="24"/>
        </w:rPr>
        <w:t xml:space="preserve">στραβά </w:t>
      </w:r>
      <w:r>
        <w:rPr>
          <w:rFonts w:eastAsia="Times New Roman"/>
          <w:szCs w:val="24"/>
        </w:rPr>
        <w:t xml:space="preserve">να βάλετε και δεν ξέρω αν κι αυτές ολοκλήρωσαν τις οφειλές τους- </w:t>
      </w:r>
      <w:r w:rsidRPr="003D1AE2">
        <w:rPr>
          <w:rFonts w:eastAsia="Times New Roman"/>
          <w:szCs w:val="24"/>
        </w:rPr>
        <w:t>συνεχώς</w:t>
      </w:r>
      <w:r>
        <w:rPr>
          <w:rFonts w:eastAsia="Times New Roman"/>
          <w:szCs w:val="24"/>
        </w:rPr>
        <w:t>,</w:t>
      </w:r>
      <w:r w:rsidRPr="003D1AE2">
        <w:rPr>
          <w:rFonts w:eastAsia="Times New Roman"/>
          <w:szCs w:val="24"/>
        </w:rPr>
        <w:t xml:space="preserve"> </w:t>
      </w:r>
      <w:r>
        <w:rPr>
          <w:rFonts w:eastAsia="Times New Roman"/>
          <w:szCs w:val="24"/>
        </w:rPr>
        <w:t xml:space="preserve">αδιάλειπτα, </w:t>
      </w:r>
      <w:r w:rsidRPr="003D1AE2">
        <w:rPr>
          <w:rFonts w:eastAsia="Times New Roman"/>
          <w:szCs w:val="24"/>
        </w:rPr>
        <w:t>πασχίζουμε</w:t>
      </w:r>
      <w:r>
        <w:rPr>
          <w:rFonts w:eastAsia="Times New Roman"/>
          <w:szCs w:val="24"/>
        </w:rPr>
        <w:t>, μοχ</w:t>
      </w:r>
      <w:r>
        <w:rPr>
          <w:rFonts w:eastAsia="Times New Roman"/>
          <w:szCs w:val="24"/>
        </w:rPr>
        <w:t>θούμε</w:t>
      </w:r>
      <w:r w:rsidRPr="003D1AE2">
        <w:rPr>
          <w:rFonts w:eastAsia="Times New Roman"/>
          <w:szCs w:val="24"/>
        </w:rPr>
        <w:t xml:space="preserve"> να βρίσκουμε μέτρα διευκόλυνσης των επιχειρήσεων</w:t>
      </w:r>
      <w:r>
        <w:rPr>
          <w:rFonts w:eastAsia="Times New Roman"/>
          <w:szCs w:val="24"/>
        </w:rPr>
        <w:t>,</w:t>
      </w:r>
      <w:r w:rsidRPr="003D1AE2">
        <w:rPr>
          <w:rFonts w:eastAsia="Times New Roman"/>
          <w:szCs w:val="24"/>
        </w:rPr>
        <w:t xml:space="preserve"> ανακούφιση</w:t>
      </w:r>
      <w:r>
        <w:rPr>
          <w:rFonts w:eastAsia="Times New Roman"/>
          <w:szCs w:val="24"/>
        </w:rPr>
        <w:t>ς</w:t>
      </w:r>
      <w:r w:rsidRPr="003D1AE2">
        <w:rPr>
          <w:rFonts w:eastAsia="Times New Roman"/>
          <w:szCs w:val="24"/>
        </w:rPr>
        <w:t xml:space="preserve"> των οφειλετών</w:t>
      </w:r>
      <w:r>
        <w:rPr>
          <w:rFonts w:eastAsia="Times New Roman"/>
          <w:szCs w:val="24"/>
        </w:rPr>
        <w:t>.</w:t>
      </w:r>
      <w:r w:rsidRPr="003D1AE2">
        <w:rPr>
          <w:rFonts w:eastAsia="Times New Roman"/>
          <w:szCs w:val="24"/>
        </w:rPr>
        <w:t xml:space="preserve"> </w:t>
      </w:r>
    </w:p>
    <w:p w14:paraId="120F8B83" w14:textId="77777777" w:rsidR="0086761A" w:rsidRDefault="00427452">
      <w:pPr>
        <w:spacing w:line="600" w:lineRule="auto"/>
        <w:ind w:firstLine="720"/>
        <w:jc w:val="both"/>
        <w:rPr>
          <w:rFonts w:eastAsia="Times New Roman"/>
          <w:szCs w:val="24"/>
        </w:rPr>
      </w:pPr>
      <w:r w:rsidRPr="003D1AE2">
        <w:rPr>
          <w:rFonts w:eastAsia="Times New Roman"/>
          <w:szCs w:val="24"/>
        </w:rPr>
        <w:lastRenderedPageBreak/>
        <w:t>Συνε</w:t>
      </w:r>
      <w:r>
        <w:rPr>
          <w:rFonts w:eastAsia="Times New Roman"/>
          <w:szCs w:val="24"/>
        </w:rPr>
        <w:t>χ</w:t>
      </w:r>
      <w:r w:rsidRPr="003D1AE2">
        <w:rPr>
          <w:rFonts w:eastAsia="Times New Roman"/>
          <w:szCs w:val="24"/>
        </w:rPr>
        <w:t>ώς</w:t>
      </w:r>
      <w:r>
        <w:rPr>
          <w:rFonts w:eastAsia="Times New Roman"/>
          <w:szCs w:val="24"/>
        </w:rPr>
        <w:t>,</w:t>
      </w:r>
      <w:r w:rsidRPr="003D1AE2">
        <w:rPr>
          <w:rFonts w:eastAsia="Times New Roman"/>
          <w:szCs w:val="24"/>
        </w:rPr>
        <w:t xml:space="preserve"> κάνουμε </w:t>
      </w:r>
      <w:r>
        <w:rPr>
          <w:rFonts w:eastAsia="Times New Roman"/>
          <w:szCs w:val="24"/>
        </w:rPr>
        <w:t>ρυθμίσεις και θα</w:t>
      </w:r>
      <w:r w:rsidRPr="003D1AE2">
        <w:rPr>
          <w:rFonts w:eastAsia="Times New Roman"/>
          <w:szCs w:val="24"/>
        </w:rPr>
        <w:t xml:space="preserve"> εξακολουθήσουμ</w:t>
      </w:r>
      <w:r>
        <w:rPr>
          <w:rFonts w:eastAsia="Times New Roman"/>
          <w:szCs w:val="24"/>
        </w:rPr>
        <w:t xml:space="preserve">ε </w:t>
      </w:r>
      <w:r w:rsidRPr="003D1AE2">
        <w:rPr>
          <w:rFonts w:eastAsia="Times New Roman"/>
          <w:szCs w:val="24"/>
        </w:rPr>
        <w:t>να κάνουμε</w:t>
      </w:r>
      <w:r>
        <w:rPr>
          <w:rFonts w:eastAsia="Times New Roman"/>
          <w:szCs w:val="24"/>
        </w:rPr>
        <w:t>.</w:t>
      </w:r>
      <w:r w:rsidRPr="003D1AE2">
        <w:rPr>
          <w:rFonts w:eastAsia="Times New Roman"/>
          <w:szCs w:val="24"/>
        </w:rPr>
        <w:t xml:space="preserve"> </w:t>
      </w:r>
      <w:r>
        <w:rPr>
          <w:rFonts w:eastAsia="Times New Roman"/>
          <w:szCs w:val="24"/>
        </w:rPr>
        <w:t>Σ</w:t>
      </w:r>
      <w:r w:rsidRPr="003D1AE2">
        <w:rPr>
          <w:rFonts w:eastAsia="Times New Roman"/>
          <w:szCs w:val="24"/>
        </w:rPr>
        <w:t>ας βεβαιώνω</w:t>
      </w:r>
      <w:r>
        <w:rPr>
          <w:rFonts w:eastAsia="Times New Roman"/>
          <w:szCs w:val="24"/>
        </w:rPr>
        <w:t xml:space="preserve"> ότι</w:t>
      </w:r>
      <w:r w:rsidRPr="003D1AE2">
        <w:rPr>
          <w:rFonts w:eastAsia="Times New Roman"/>
          <w:szCs w:val="24"/>
        </w:rPr>
        <w:t xml:space="preserve"> και στο πρώτο τρίμηνο και στο πρώτο τετράμηνο και </w:t>
      </w:r>
      <w:r>
        <w:rPr>
          <w:rFonts w:eastAsia="Times New Roman"/>
          <w:szCs w:val="24"/>
        </w:rPr>
        <w:t>σ</w:t>
      </w:r>
      <w:r w:rsidRPr="003D1AE2">
        <w:rPr>
          <w:rFonts w:eastAsia="Times New Roman"/>
          <w:szCs w:val="24"/>
        </w:rPr>
        <w:t>τους επόμενους μήνες</w:t>
      </w:r>
      <w:r>
        <w:rPr>
          <w:rFonts w:eastAsia="Times New Roman"/>
          <w:szCs w:val="24"/>
        </w:rPr>
        <w:t>,</w:t>
      </w:r>
      <w:r w:rsidRPr="003D1AE2">
        <w:rPr>
          <w:rFonts w:eastAsia="Times New Roman"/>
          <w:szCs w:val="24"/>
        </w:rPr>
        <w:t xml:space="preserve"> μέχρι να ολοκληρωθεί η </w:t>
      </w:r>
      <w:r>
        <w:rPr>
          <w:rFonts w:eastAsia="Times New Roman"/>
          <w:szCs w:val="24"/>
        </w:rPr>
        <w:t>θητεία μας,</w:t>
      </w:r>
      <w:r w:rsidRPr="003D1AE2">
        <w:rPr>
          <w:rFonts w:eastAsia="Times New Roman"/>
          <w:szCs w:val="24"/>
        </w:rPr>
        <w:t xml:space="preserve"> </w:t>
      </w:r>
      <w:r>
        <w:rPr>
          <w:rFonts w:eastAsia="Times New Roman"/>
          <w:szCs w:val="24"/>
        </w:rPr>
        <w:t>θ</w:t>
      </w:r>
      <w:r w:rsidRPr="003D1AE2">
        <w:rPr>
          <w:rFonts w:eastAsia="Times New Roman"/>
          <w:szCs w:val="24"/>
        </w:rPr>
        <w:t>α παίρνουμε μέτρα για την ελάφρυνση των οφειλετών</w:t>
      </w:r>
      <w:r>
        <w:rPr>
          <w:rFonts w:eastAsia="Times New Roman"/>
          <w:szCs w:val="24"/>
        </w:rPr>
        <w:t>,</w:t>
      </w:r>
      <w:r w:rsidRPr="003D1AE2">
        <w:rPr>
          <w:rFonts w:eastAsia="Times New Roman"/>
          <w:szCs w:val="24"/>
        </w:rPr>
        <w:t xml:space="preserve"> π</w:t>
      </w:r>
      <w:r>
        <w:rPr>
          <w:rFonts w:eastAsia="Times New Roman"/>
          <w:szCs w:val="24"/>
        </w:rPr>
        <w:t xml:space="preserve">ου στέναξαν, με 97% των οφειλετών να </w:t>
      </w:r>
      <w:r w:rsidRPr="003D1AE2">
        <w:rPr>
          <w:rFonts w:eastAsia="Times New Roman"/>
          <w:szCs w:val="24"/>
        </w:rPr>
        <w:t xml:space="preserve">δημιουργούνται </w:t>
      </w:r>
      <w:r>
        <w:rPr>
          <w:rFonts w:eastAsia="Times New Roman"/>
          <w:szCs w:val="24"/>
        </w:rPr>
        <w:t>προ του</w:t>
      </w:r>
      <w:r w:rsidRPr="003D1AE2">
        <w:rPr>
          <w:rFonts w:eastAsia="Times New Roman"/>
          <w:szCs w:val="24"/>
        </w:rPr>
        <w:t xml:space="preserve"> 2015</w:t>
      </w:r>
      <w:r>
        <w:rPr>
          <w:rFonts w:eastAsia="Times New Roman"/>
          <w:szCs w:val="24"/>
        </w:rPr>
        <w:t>,</w:t>
      </w:r>
      <w:r w:rsidRPr="003D1AE2">
        <w:rPr>
          <w:rFonts w:eastAsia="Times New Roman"/>
          <w:szCs w:val="24"/>
        </w:rPr>
        <w:t xml:space="preserve"> από τις δικές σας πολιτικές</w:t>
      </w:r>
      <w:r>
        <w:rPr>
          <w:rFonts w:eastAsia="Times New Roman"/>
          <w:szCs w:val="24"/>
        </w:rPr>
        <w:t>.</w:t>
      </w:r>
      <w:r w:rsidRPr="003D1AE2">
        <w:rPr>
          <w:rFonts w:eastAsia="Times New Roman"/>
          <w:szCs w:val="24"/>
        </w:rPr>
        <w:t xml:space="preserve"> </w:t>
      </w:r>
      <w:r>
        <w:rPr>
          <w:rFonts w:eastAsia="Times New Roman"/>
          <w:szCs w:val="24"/>
        </w:rPr>
        <w:t>Κ</w:t>
      </w:r>
      <w:r w:rsidRPr="003D1AE2">
        <w:rPr>
          <w:rFonts w:eastAsia="Times New Roman"/>
          <w:szCs w:val="24"/>
        </w:rPr>
        <w:t xml:space="preserve">ι αυτό το χρέος </w:t>
      </w:r>
      <w:r>
        <w:rPr>
          <w:rFonts w:eastAsia="Times New Roman"/>
          <w:szCs w:val="24"/>
        </w:rPr>
        <w:t xml:space="preserve">των 30 δισεκατομμυρίων </w:t>
      </w:r>
      <w:r w:rsidRPr="003D1AE2">
        <w:rPr>
          <w:rFonts w:eastAsia="Times New Roman"/>
          <w:szCs w:val="24"/>
        </w:rPr>
        <w:t xml:space="preserve"> </w:t>
      </w:r>
      <w:r>
        <w:rPr>
          <w:rFonts w:eastAsia="Times New Roman"/>
          <w:szCs w:val="24"/>
        </w:rPr>
        <w:t xml:space="preserve">στον ΕΦΚΑ </w:t>
      </w:r>
      <w:r w:rsidRPr="003D1AE2">
        <w:rPr>
          <w:rFonts w:eastAsia="Times New Roman"/>
          <w:szCs w:val="24"/>
        </w:rPr>
        <w:t xml:space="preserve"> </w:t>
      </w:r>
      <w:r>
        <w:rPr>
          <w:rFonts w:eastAsia="Times New Roman"/>
          <w:szCs w:val="24"/>
        </w:rPr>
        <w:t>ε</w:t>
      </w:r>
      <w:r w:rsidRPr="003D1AE2">
        <w:rPr>
          <w:rFonts w:eastAsia="Times New Roman"/>
          <w:szCs w:val="24"/>
        </w:rPr>
        <w:t xml:space="preserve">ίναι αποτέλεσμα </w:t>
      </w:r>
      <w:r>
        <w:rPr>
          <w:rFonts w:eastAsia="Times New Roman"/>
          <w:szCs w:val="24"/>
        </w:rPr>
        <w:t>των</w:t>
      </w:r>
      <w:r>
        <w:rPr>
          <w:rFonts w:eastAsia="Times New Roman"/>
          <w:szCs w:val="24"/>
        </w:rPr>
        <w:t xml:space="preserve"> δικών σας</w:t>
      </w:r>
      <w:r w:rsidRPr="003D1AE2">
        <w:rPr>
          <w:rFonts w:eastAsia="Times New Roman"/>
          <w:szCs w:val="24"/>
        </w:rPr>
        <w:t xml:space="preserve"> πολιτικών</w:t>
      </w:r>
      <w:r>
        <w:rPr>
          <w:rFonts w:eastAsia="Times New Roman"/>
          <w:szCs w:val="24"/>
        </w:rPr>
        <w:t>.</w:t>
      </w:r>
    </w:p>
    <w:p w14:paraId="120F8B84" w14:textId="77777777" w:rsidR="0086761A" w:rsidRDefault="00427452">
      <w:pPr>
        <w:spacing w:line="600" w:lineRule="auto"/>
        <w:ind w:firstLine="720"/>
        <w:jc w:val="both"/>
        <w:rPr>
          <w:rFonts w:eastAsia="Times New Roman"/>
          <w:szCs w:val="24"/>
        </w:rPr>
      </w:pPr>
      <w:r>
        <w:rPr>
          <w:rFonts w:eastAsia="Times New Roman"/>
          <w:szCs w:val="24"/>
        </w:rPr>
        <w:t>Ε</w:t>
      </w:r>
      <w:r w:rsidRPr="003D1AE2">
        <w:rPr>
          <w:rFonts w:eastAsia="Times New Roman"/>
          <w:szCs w:val="24"/>
        </w:rPr>
        <w:t>πειδή δεν έχω χρόνο</w:t>
      </w:r>
      <w:r>
        <w:rPr>
          <w:rFonts w:eastAsia="Times New Roman"/>
          <w:szCs w:val="24"/>
        </w:rPr>
        <w:t>,</w:t>
      </w:r>
      <w:r w:rsidRPr="003D1AE2">
        <w:rPr>
          <w:rFonts w:eastAsia="Times New Roman"/>
          <w:szCs w:val="24"/>
        </w:rPr>
        <w:t xml:space="preserve"> </w:t>
      </w:r>
      <w:r>
        <w:rPr>
          <w:rFonts w:eastAsia="Times New Roman"/>
          <w:szCs w:val="24"/>
        </w:rPr>
        <w:t>να</w:t>
      </w:r>
      <w:r w:rsidRPr="003D1AE2">
        <w:rPr>
          <w:rFonts w:eastAsia="Times New Roman"/>
          <w:szCs w:val="24"/>
        </w:rPr>
        <w:t xml:space="preserve"> </w:t>
      </w:r>
      <w:r>
        <w:rPr>
          <w:rFonts w:eastAsia="Times New Roman"/>
          <w:szCs w:val="24"/>
        </w:rPr>
        <w:t>τελειώσω με</w:t>
      </w:r>
      <w:r w:rsidRPr="003D1AE2">
        <w:rPr>
          <w:rFonts w:eastAsia="Times New Roman"/>
          <w:szCs w:val="24"/>
        </w:rPr>
        <w:t xml:space="preserve"> μερικές ψευδείς αναφορές που</w:t>
      </w:r>
      <w:r>
        <w:rPr>
          <w:rFonts w:eastAsia="Times New Roman"/>
          <w:szCs w:val="24"/>
        </w:rPr>
        <w:t>,</w:t>
      </w:r>
      <w:r w:rsidRPr="003D1AE2">
        <w:rPr>
          <w:rFonts w:eastAsia="Times New Roman"/>
          <w:szCs w:val="24"/>
        </w:rPr>
        <w:t xml:space="preserve"> δυστυχώς</w:t>
      </w:r>
      <w:r>
        <w:rPr>
          <w:rFonts w:eastAsia="Times New Roman"/>
          <w:szCs w:val="24"/>
        </w:rPr>
        <w:t>,</w:t>
      </w:r>
      <w:r w:rsidRPr="003D1AE2">
        <w:rPr>
          <w:rFonts w:eastAsia="Times New Roman"/>
          <w:szCs w:val="24"/>
        </w:rPr>
        <w:t xml:space="preserve"> εξακολουθείτε να κάνετε</w:t>
      </w:r>
      <w:r>
        <w:rPr>
          <w:rFonts w:eastAsia="Times New Roman"/>
          <w:szCs w:val="24"/>
        </w:rPr>
        <w:t>,</w:t>
      </w:r>
      <w:r w:rsidRPr="003D1AE2">
        <w:rPr>
          <w:rFonts w:eastAsia="Times New Roman"/>
          <w:szCs w:val="24"/>
        </w:rPr>
        <w:t xml:space="preserve"> ως προς το ποιες περικοπές έκανε η δική μας </w:t>
      </w:r>
      <w:r>
        <w:rPr>
          <w:rFonts w:eastAsia="Times New Roman"/>
          <w:szCs w:val="24"/>
        </w:rPr>
        <w:t>Κ</w:t>
      </w:r>
      <w:r w:rsidRPr="003D1AE2">
        <w:rPr>
          <w:rFonts w:eastAsia="Times New Roman"/>
          <w:szCs w:val="24"/>
        </w:rPr>
        <w:t>υβέρνησ</w:t>
      </w:r>
      <w:r>
        <w:rPr>
          <w:rFonts w:eastAsia="Times New Roman"/>
          <w:szCs w:val="24"/>
        </w:rPr>
        <w:t>η. Είναι όλες, μα όλες, αποτέλεσμα</w:t>
      </w:r>
      <w:r w:rsidRPr="003D1AE2">
        <w:rPr>
          <w:rFonts w:eastAsia="Times New Roman"/>
          <w:szCs w:val="24"/>
        </w:rPr>
        <w:t xml:space="preserve"> πολιτικών</w:t>
      </w:r>
      <w:r>
        <w:rPr>
          <w:rFonts w:eastAsia="Times New Roman"/>
          <w:szCs w:val="24"/>
        </w:rPr>
        <w:t>,</w:t>
      </w:r>
      <w:r w:rsidRPr="003D1AE2">
        <w:rPr>
          <w:rFonts w:eastAsia="Times New Roman"/>
          <w:szCs w:val="24"/>
        </w:rPr>
        <w:t xml:space="preserve"> που εσείς είχατε ήδη προαναγγείλει</w:t>
      </w:r>
      <w:r>
        <w:rPr>
          <w:rFonts w:eastAsia="Times New Roman"/>
          <w:szCs w:val="24"/>
        </w:rPr>
        <w:t>.</w:t>
      </w:r>
      <w:r w:rsidRPr="003D1AE2">
        <w:rPr>
          <w:rFonts w:eastAsia="Times New Roman"/>
          <w:szCs w:val="24"/>
        </w:rPr>
        <w:t xml:space="preserve"> </w:t>
      </w:r>
      <w:r>
        <w:rPr>
          <w:rFonts w:eastAsia="Times New Roman"/>
          <w:szCs w:val="24"/>
        </w:rPr>
        <w:t>Υ</w:t>
      </w:r>
      <w:r w:rsidRPr="003D1AE2">
        <w:rPr>
          <w:rFonts w:eastAsia="Times New Roman"/>
          <w:szCs w:val="24"/>
        </w:rPr>
        <w:t>πάρχουν διατάξεις</w:t>
      </w:r>
      <w:r>
        <w:rPr>
          <w:rFonts w:eastAsia="Times New Roman"/>
          <w:szCs w:val="24"/>
        </w:rPr>
        <w:t>,</w:t>
      </w:r>
      <w:r w:rsidRPr="003D1AE2">
        <w:rPr>
          <w:rFonts w:eastAsia="Times New Roman"/>
          <w:szCs w:val="24"/>
        </w:rPr>
        <w:t xml:space="preserve"> που έχετε εσείς ψηφίσει για όλα αυτά τα ζητήματα</w:t>
      </w:r>
      <w:r>
        <w:rPr>
          <w:rFonts w:eastAsia="Times New Roman"/>
          <w:szCs w:val="24"/>
        </w:rPr>
        <w:t>.</w:t>
      </w:r>
      <w:r w:rsidRPr="003D1AE2">
        <w:rPr>
          <w:rFonts w:eastAsia="Times New Roman"/>
          <w:szCs w:val="24"/>
        </w:rPr>
        <w:t xml:space="preserve"> </w:t>
      </w:r>
      <w:r>
        <w:rPr>
          <w:rFonts w:eastAsia="Times New Roman"/>
          <w:szCs w:val="24"/>
        </w:rPr>
        <w:t>Κ</w:t>
      </w:r>
      <w:r w:rsidRPr="003D1AE2">
        <w:rPr>
          <w:rFonts w:eastAsia="Times New Roman"/>
          <w:szCs w:val="24"/>
        </w:rPr>
        <w:t xml:space="preserve">αι </w:t>
      </w:r>
      <w:r>
        <w:rPr>
          <w:rFonts w:eastAsia="Times New Roman"/>
          <w:szCs w:val="24"/>
        </w:rPr>
        <w:t>β</w:t>
      </w:r>
      <w:r w:rsidRPr="003D1AE2">
        <w:rPr>
          <w:rFonts w:eastAsia="Times New Roman"/>
          <w:szCs w:val="24"/>
        </w:rPr>
        <w:t>εβαίως</w:t>
      </w:r>
      <w:r>
        <w:rPr>
          <w:rFonts w:eastAsia="Times New Roman"/>
          <w:szCs w:val="24"/>
        </w:rPr>
        <w:t>,</w:t>
      </w:r>
      <w:r w:rsidRPr="003D1AE2">
        <w:rPr>
          <w:rFonts w:eastAsia="Times New Roman"/>
          <w:szCs w:val="24"/>
        </w:rPr>
        <w:t xml:space="preserve"> </w:t>
      </w:r>
      <w:r>
        <w:rPr>
          <w:rFonts w:eastAsia="Times New Roman"/>
          <w:szCs w:val="24"/>
        </w:rPr>
        <w:t>βαφτίσατε</w:t>
      </w:r>
      <w:r w:rsidRPr="003D1AE2">
        <w:rPr>
          <w:rFonts w:eastAsia="Times New Roman"/>
          <w:szCs w:val="24"/>
        </w:rPr>
        <w:t xml:space="preserve"> </w:t>
      </w:r>
      <w:r>
        <w:rPr>
          <w:rFonts w:eastAsia="Times New Roman"/>
          <w:szCs w:val="24"/>
        </w:rPr>
        <w:t>«</w:t>
      </w:r>
      <w:r w:rsidRPr="003D1AE2">
        <w:rPr>
          <w:rFonts w:eastAsia="Times New Roman"/>
          <w:szCs w:val="24"/>
        </w:rPr>
        <w:t>περικοπή</w:t>
      </w:r>
      <w:r>
        <w:rPr>
          <w:rFonts w:eastAsia="Times New Roman"/>
          <w:szCs w:val="24"/>
        </w:rPr>
        <w:t xml:space="preserve">», για παράδειγμα, και </w:t>
      </w:r>
      <w:r w:rsidRPr="003D1AE2">
        <w:rPr>
          <w:rFonts w:eastAsia="Times New Roman"/>
          <w:szCs w:val="24"/>
        </w:rPr>
        <w:t xml:space="preserve">το ότι η εισφορά για τις </w:t>
      </w:r>
      <w:r>
        <w:rPr>
          <w:rFonts w:eastAsia="Times New Roman"/>
          <w:szCs w:val="24"/>
        </w:rPr>
        <w:t>επικουρικές</w:t>
      </w:r>
      <w:r w:rsidRPr="003D1AE2">
        <w:rPr>
          <w:rFonts w:eastAsia="Times New Roman"/>
          <w:szCs w:val="24"/>
        </w:rPr>
        <w:t xml:space="preserve"> συντάξεις αυξήθηκε κατά </w:t>
      </w:r>
      <w:r>
        <w:rPr>
          <w:rFonts w:eastAsia="Times New Roman"/>
          <w:szCs w:val="24"/>
        </w:rPr>
        <w:t>0,5%</w:t>
      </w:r>
      <w:r w:rsidRPr="003D1AE2">
        <w:rPr>
          <w:rFonts w:eastAsia="Times New Roman"/>
          <w:szCs w:val="24"/>
        </w:rPr>
        <w:t xml:space="preserve"> από τον εργοδότη προς τον εργαζόμενο</w:t>
      </w:r>
      <w:r>
        <w:rPr>
          <w:rFonts w:eastAsia="Times New Roman"/>
          <w:szCs w:val="24"/>
        </w:rPr>
        <w:t>, πράγμα που σημαίνει ότι ε</w:t>
      </w:r>
      <w:r>
        <w:rPr>
          <w:rFonts w:eastAsia="Times New Roman"/>
          <w:szCs w:val="24"/>
        </w:rPr>
        <w:t>παυξάνει τη σύνταξή του, δεν είναι ζημιά για τον εργαζόμενο αυτό, και 0,5%, βεβαίως, και από τον ίδιο, το οποίο παίρνει ως σύνταξη, το παίρνει ως προσαύξηση.</w:t>
      </w:r>
    </w:p>
    <w:p w14:paraId="120F8B85" w14:textId="77777777" w:rsidR="0086761A" w:rsidRDefault="00427452">
      <w:pPr>
        <w:spacing w:line="600" w:lineRule="auto"/>
        <w:ind w:firstLine="720"/>
        <w:jc w:val="both"/>
        <w:rPr>
          <w:rFonts w:eastAsia="Times New Roman"/>
          <w:szCs w:val="24"/>
        </w:rPr>
      </w:pPr>
      <w:r w:rsidRPr="003D1AE2">
        <w:rPr>
          <w:rFonts w:eastAsia="Times New Roman"/>
          <w:szCs w:val="24"/>
        </w:rPr>
        <w:t>Δεν κατάλαβα π</w:t>
      </w:r>
      <w:r>
        <w:rPr>
          <w:rFonts w:eastAsia="Times New Roman"/>
          <w:szCs w:val="24"/>
        </w:rPr>
        <w:t>ώ</w:t>
      </w:r>
      <w:r w:rsidRPr="003D1AE2">
        <w:rPr>
          <w:rFonts w:eastAsia="Times New Roman"/>
          <w:szCs w:val="24"/>
        </w:rPr>
        <w:t>ς αντιλαμβάνεστε</w:t>
      </w:r>
      <w:r>
        <w:rPr>
          <w:rFonts w:eastAsia="Times New Roman"/>
          <w:szCs w:val="24"/>
        </w:rPr>
        <w:t>,</w:t>
      </w:r>
      <w:r w:rsidRPr="003D1AE2">
        <w:rPr>
          <w:rFonts w:eastAsia="Times New Roman"/>
          <w:szCs w:val="24"/>
        </w:rPr>
        <w:t xml:space="preserve"> </w:t>
      </w:r>
      <w:r>
        <w:rPr>
          <w:rFonts w:eastAsia="Times New Roman"/>
          <w:szCs w:val="24"/>
        </w:rPr>
        <w:t>επίσης,</w:t>
      </w:r>
      <w:r w:rsidRPr="003D1AE2">
        <w:rPr>
          <w:rFonts w:eastAsia="Times New Roman"/>
          <w:szCs w:val="24"/>
        </w:rPr>
        <w:t xml:space="preserve"> τη συμμετοχή στην υγεία</w:t>
      </w:r>
      <w:r>
        <w:rPr>
          <w:rFonts w:eastAsia="Times New Roman"/>
          <w:szCs w:val="24"/>
        </w:rPr>
        <w:t>, που</w:t>
      </w:r>
      <w:r w:rsidRPr="003D1AE2">
        <w:rPr>
          <w:rFonts w:eastAsia="Times New Roman"/>
          <w:szCs w:val="24"/>
        </w:rPr>
        <w:t xml:space="preserve"> από 145 εκατομμύρια ευρώ το 2014 για τ</w:t>
      </w:r>
      <w:r>
        <w:rPr>
          <w:rFonts w:eastAsia="Times New Roman"/>
          <w:szCs w:val="24"/>
        </w:rPr>
        <w:t>α</w:t>
      </w:r>
      <w:r w:rsidRPr="003D1AE2">
        <w:rPr>
          <w:rFonts w:eastAsia="Times New Roman"/>
          <w:szCs w:val="24"/>
        </w:rPr>
        <w:t xml:space="preserve"> νοσοκομεί</w:t>
      </w:r>
      <w:r>
        <w:rPr>
          <w:rFonts w:eastAsia="Times New Roman"/>
          <w:szCs w:val="24"/>
        </w:rPr>
        <w:t>α</w:t>
      </w:r>
      <w:r w:rsidRPr="003D1AE2">
        <w:rPr>
          <w:rFonts w:eastAsia="Times New Roman"/>
          <w:szCs w:val="24"/>
        </w:rPr>
        <w:t xml:space="preserve"> </w:t>
      </w:r>
      <w:r>
        <w:rPr>
          <w:rFonts w:eastAsia="Times New Roman"/>
          <w:szCs w:val="24"/>
        </w:rPr>
        <w:t>μας,</w:t>
      </w:r>
      <w:r w:rsidRPr="003D1AE2">
        <w:rPr>
          <w:rFonts w:eastAsia="Times New Roman"/>
          <w:szCs w:val="24"/>
        </w:rPr>
        <w:t xml:space="preserve"> </w:t>
      </w:r>
      <w:r>
        <w:rPr>
          <w:rFonts w:eastAsia="Times New Roman"/>
          <w:szCs w:val="24"/>
        </w:rPr>
        <w:t>εμείς</w:t>
      </w:r>
      <w:r w:rsidRPr="003D1AE2">
        <w:rPr>
          <w:rFonts w:eastAsia="Times New Roman"/>
          <w:szCs w:val="24"/>
        </w:rPr>
        <w:t xml:space="preserve"> ξεπεράσα</w:t>
      </w:r>
      <w:r>
        <w:rPr>
          <w:rFonts w:eastAsia="Times New Roman"/>
          <w:szCs w:val="24"/>
        </w:rPr>
        <w:t>με</w:t>
      </w:r>
      <w:r w:rsidRPr="003D1AE2">
        <w:rPr>
          <w:rFonts w:eastAsia="Times New Roman"/>
          <w:szCs w:val="24"/>
        </w:rPr>
        <w:t xml:space="preserve"> τα 570 εκατομμύρια</w:t>
      </w:r>
      <w:r>
        <w:rPr>
          <w:rFonts w:eastAsia="Times New Roman"/>
          <w:szCs w:val="24"/>
        </w:rPr>
        <w:t>,</w:t>
      </w:r>
      <w:r w:rsidRPr="003D1AE2">
        <w:rPr>
          <w:rFonts w:eastAsia="Times New Roman"/>
          <w:szCs w:val="24"/>
        </w:rPr>
        <w:t xml:space="preserve"> με αποτέλεσμα να έχουμε μία ισχυρότερη κατάσταση στην υγεία και στις παροχές </w:t>
      </w:r>
      <w:r>
        <w:rPr>
          <w:rFonts w:eastAsia="Times New Roman"/>
          <w:szCs w:val="24"/>
        </w:rPr>
        <w:t>ιατροφαρμακευτικής περίθαλψης που οφείλουμε</w:t>
      </w:r>
      <w:r w:rsidRPr="003D1AE2">
        <w:rPr>
          <w:rFonts w:eastAsia="Times New Roman"/>
          <w:szCs w:val="24"/>
        </w:rPr>
        <w:t xml:space="preserve"> στο λαό </w:t>
      </w:r>
      <w:r>
        <w:rPr>
          <w:rFonts w:eastAsia="Times New Roman"/>
          <w:szCs w:val="24"/>
        </w:rPr>
        <w:t>μας.</w:t>
      </w:r>
    </w:p>
    <w:p w14:paraId="120F8B86" w14:textId="77777777" w:rsidR="0086761A" w:rsidRDefault="00427452">
      <w:pPr>
        <w:spacing w:line="600" w:lineRule="auto"/>
        <w:ind w:firstLine="720"/>
        <w:jc w:val="both"/>
        <w:rPr>
          <w:rFonts w:eastAsia="Times New Roman"/>
          <w:szCs w:val="24"/>
        </w:rPr>
      </w:pPr>
      <w:r w:rsidRPr="00404E28">
        <w:rPr>
          <w:rFonts w:eastAsia="Times New Roman"/>
          <w:szCs w:val="24"/>
        </w:rPr>
        <w:lastRenderedPageBreak/>
        <w:t xml:space="preserve">(Στο σημείο αυτό κτυπάει το </w:t>
      </w:r>
      <w:r w:rsidRPr="00404E28">
        <w:rPr>
          <w:rFonts w:eastAsia="Times New Roman"/>
          <w:szCs w:val="24"/>
        </w:rPr>
        <w:t xml:space="preserve">κουδούνι λήξεως του χρόνου ομιλίας του κυρίου </w:t>
      </w:r>
      <w:r>
        <w:rPr>
          <w:rFonts w:eastAsia="Times New Roman"/>
          <w:szCs w:val="24"/>
        </w:rPr>
        <w:t>Υπουργού</w:t>
      </w:r>
      <w:r w:rsidRPr="00404E28">
        <w:rPr>
          <w:rFonts w:eastAsia="Times New Roman"/>
          <w:szCs w:val="24"/>
        </w:rPr>
        <w:t>)</w:t>
      </w:r>
    </w:p>
    <w:p w14:paraId="120F8B87" w14:textId="77777777" w:rsidR="0086761A" w:rsidRDefault="00427452">
      <w:pPr>
        <w:spacing w:line="600" w:lineRule="auto"/>
        <w:ind w:firstLine="720"/>
        <w:jc w:val="both"/>
        <w:rPr>
          <w:rFonts w:eastAsia="Times New Roman"/>
          <w:szCs w:val="24"/>
        </w:rPr>
      </w:pPr>
      <w:r>
        <w:rPr>
          <w:rFonts w:eastAsia="Times New Roman"/>
          <w:szCs w:val="24"/>
        </w:rPr>
        <w:t>Ολοκληρώνω, κύριε Π</w:t>
      </w:r>
      <w:r w:rsidRPr="003D1AE2">
        <w:rPr>
          <w:rFonts w:eastAsia="Times New Roman"/>
          <w:szCs w:val="24"/>
        </w:rPr>
        <w:t>ρόεδρε</w:t>
      </w:r>
      <w:r>
        <w:rPr>
          <w:rFonts w:eastAsia="Times New Roman"/>
          <w:szCs w:val="24"/>
        </w:rPr>
        <w:t>.</w:t>
      </w:r>
      <w:r w:rsidRPr="003D1AE2">
        <w:rPr>
          <w:rFonts w:eastAsia="Times New Roman"/>
          <w:szCs w:val="24"/>
        </w:rPr>
        <w:t xml:space="preserve"> </w:t>
      </w:r>
      <w:r>
        <w:rPr>
          <w:rFonts w:eastAsia="Times New Roman"/>
          <w:szCs w:val="24"/>
        </w:rPr>
        <w:t>Ε</w:t>
      </w:r>
      <w:r w:rsidRPr="003D1AE2">
        <w:rPr>
          <w:rFonts w:eastAsia="Times New Roman"/>
          <w:szCs w:val="24"/>
        </w:rPr>
        <w:t>πειδή είναι πάρα πολλά</w:t>
      </w:r>
      <w:r>
        <w:rPr>
          <w:rFonts w:eastAsia="Times New Roman"/>
          <w:szCs w:val="24"/>
        </w:rPr>
        <w:t xml:space="preserve"> αυτά </w:t>
      </w:r>
      <w:r w:rsidRPr="003D1AE2">
        <w:rPr>
          <w:rFonts w:eastAsia="Times New Roman"/>
          <w:szCs w:val="24"/>
        </w:rPr>
        <w:t>τα οποία θα ήθελα να πω</w:t>
      </w:r>
      <w:r>
        <w:rPr>
          <w:rFonts w:eastAsia="Times New Roman"/>
          <w:szCs w:val="24"/>
        </w:rPr>
        <w:t>,</w:t>
      </w:r>
      <w:r w:rsidRPr="003D1AE2">
        <w:rPr>
          <w:rFonts w:eastAsia="Times New Roman"/>
          <w:szCs w:val="24"/>
        </w:rPr>
        <w:t xml:space="preserve"> θα αναγκαστ</w:t>
      </w:r>
      <w:r>
        <w:rPr>
          <w:rFonts w:eastAsia="Times New Roman"/>
          <w:szCs w:val="24"/>
        </w:rPr>
        <w:t>ώ να</w:t>
      </w:r>
      <w:r w:rsidRPr="003D1AE2">
        <w:rPr>
          <w:rFonts w:eastAsia="Times New Roman"/>
          <w:szCs w:val="24"/>
        </w:rPr>
        <w:t xml:space="preserve"> αρθρογραφ</w:t>
      </w:r>
      <w:r>
        <w:rPr>
          <w:rFonts w:eastAsia="Times New Roman"/>
          <w:szCs w:val="24"/>
        </w:rPr>
        <w:t>ήσω</w:t>
      </w:r>
      <w:r w:rsidRPr="003D1AE2">
        <w:rPr>
          <w:rFonts w:eastAsia="Times New Roman"/>
          <w:szCs w:val="24"/>
        </w:rPr>
        <w:t xml:space="preserve"> σύντομα γι</w:t>
      </w:r>
      <w:r>
        <w:rPr>
          <w:rFonts w:eastAsia="Times New Roman"/>
          <w:szCs w:val="24"/>
        </w:rPr>
        <w:t xml:space="preserve">’ </w:t>
      </w:r>
      <w:r w:rsidRPr="003D1AE2">
        <w:rPr>
          <w:rFonts w:eastAsia="Times New Roman"/>
          <w:szCs w:val="24"/>
        </w:rPr>
        <w:t>αυτά τα ψεύδη</w:t>
      </w:r>
      <w:r>
        <w:rPr>
          <w:rFonts w:eastAsia="Times New Roman"/>
          <w:szCs w:val="24"/>
        </w:rPr>
        <w:t>,</w:t>
      </w:r>
      <w:r w:rsidRPr="003D1AE2">
        <w:rPr>
          <w:rFonts w:eastAsia="Times New Roman"/>
          <w:szCs w:val="24"/>
        </w:rPr>
        <w:t xml:space="preserve"> γιατί τα επαναλαμβάνετ</w:t>
      </w:r>
      <w:r>
        <w:rPr>
          <w:rFonts w:eastAsia="Times New Roman"/>
          <w:szCs w:val="24"/>
        </w:rPr>
        <w:t>ε</w:t>
      </w:r>
      <w:r w:rsidRPr="003D1AE2">
        <w:rPr>
          <w:rFonts w:eastAsia="Times New Roman"/>
          <w:szCs w:val="24"/>
        </w:rPr>
        <w:t xml:space="preserve"> και δεν ντρέπεστε να τ</w:t>
      </w:r>
      <w:r>
        <w:rPr>
          <w:rFonts w:eastAsia="Times New Roman"/>
          <w:szCs w:val="24"/>
        </w:rPr>
        <w:t>α</w:t>
      </w:r>
      <w:r w:rsidRPr="003D1AE2">
        <w:rPr>
          <w:rFonts w:eastAsia="Times New Roman"/>
          <w:szCs w:val="24"/>
        </w:rPr>
        <w:t xml:space="preserve"> επαναλαμβάνετε</w:t>
      </w:r>
      <w:r>
        <w:rPr>
          <w:rFonts w:eastAsia="Times New Roman"/>
          <w:szCs w:val="24"/>
        </w:rPr>
        <w:t>.</w:t>
      </w:r>
      <w:r w:rsidRPr="003D1AE2">
        <w:rPr>
          <w:rFonts w:eastAsia="Times New Roman"/>
          <w:szCs w:val="24"/>
        </w:rPr>
        <w:t xml:space="preserve"> </w:t>
      </w:r>
      <w:r>
        <w:rPr>
          <w:rFonts w:eastAsia="Times New Roman"/>
          <w:szCs w:val="24"/>
        </w:rPr>
        <w:t>Λ</w:t>
      </w:r>
      <w:r w:rsidRPr="003D1AE2">
        <w:rPr>
          <w:rFonts w:eastAsia="Times New Roman"/>
          <w:szCs w:val="24"/>
        </w:rPr>
        <w:t xml:space="preserve">έγατε ότι η δική μας </w:t>
      </w:r>
      <w:r>
        <w:rPr>
          <w:rFonts w:eastAsia="Times New Roman"/>
          <w:szCs w:val="24"/>
        </w:rPr>
        <w:t>Κ</w:t>
      </w:r>
      <w:r w:rsidRPr="003D1AE2">
        <w:rPr>
          <w:rFonts w:eastAsia="Times New Roman"/>
          <w:szCs w:val="24"/>
        </w:rPr>
        <w:t xml:space="preserve">υβέρνηση έκανε </w:t>
      </w:r>
      <w:r>
        <w:rPr>
          <w:rFonts w:eastAsia="Times New Roman"/>
          <w:szCs w:val="24"/>
        </w:rPr>
        <w:t>είκοσι δύο</w:t>
      </w:r>
      <w:r w:rsidRPr="003D1AE2">
        <w:rPr>
          <w:rFonts w:eastAsia="Times New Roman"/>
          <w:szCs w:val="24"/>
        </w:rPr>
        <w:t xml:space="preserve"> περικοπές</w:t>
      </w:r>
      <w:r>
        <w:rPr>
          <w:rFonts w:eastAsia="Times New Roman"/>
          <w:szCs w:val="24"/>
        </w:rPr>
        <w:t>, χθες ο κ. Βρούτσης τις έκανε δεκαεπτά. Θ</w:t>
      </w:r>
      <w:r w:rsidRPr="003D1AE2">
        <w:rPr>
          <w:rFonts w:eastAsia="Times New Roman"/>
          <w:szCs w:val="24"/>
        </w:rPr>
        <w:t xml:space="preserve">α σας αναλύσω </w:t>
      </w:r>
      <w:r>
        <w:rPr>
          <w:rFonts w:eastAsia="Times New Roman"/>
          <w:szCs w:val="24"/>
        </w:rPr>
        <w:t>π</w:t>
      </w:r>
      <w:r w:rsidRPr="003D1AE2">
        <w:rPr>
          <w:rFonts w:eastAsia="Times New Roman"/>
          <w:szCs w:val="24"/>
        </w:rPr>
        <w:t xml:space="preserve">όσες είναι οι περικοπές αυτές </w:t>
      </w:r>
      <w:r>
        <w:rPr>
          <w:rFonts w:eastAsia="Times New Roman"/>
          <w:szCs w:val="24"/>
        </w:rPr>
        <w:t>κ</w:t>
      </w:r>
      <w:r w:rsidRPr="003D1AE2">
        <w:rPr>
          <w:rFonts w:eastAsia="Times New Roman"/>
          <w:szCs w:val="24"/>
        </w:rPr>
        <w:t xml:space="preserve">αι γιατί προκλήθηκαν από </w:t>
      </w:r>
      <w:r>
        <w:rPr>
          <w:rFonts w:eastAsia="Times New Roman"/>
          <w:szCs w:val="24"/>
        </w:rPr>
        <w:t>σας.</w:t>
      </w:r>
      <w:r w:rsidRPr="003D1AE2">
        <w:rPr>
          <w:rFonts w:eastAsia="Times New Roman"/>
          <w:szCs w:val="24"/>
        </w:rPr>
        <w:t xml:space="preserve"> </w:t>
      </w:r>
    </w:p>
    <w:p w14:paraId="120F8B88" w14:textId="77777777" w:rsidR="0086761A" w:rsidRDefault="00427452">
      <w:pPr>
        <w:spacing w:line="600" w:lineRule="auto"/>
        <w:ind w:firstLine="720"/>
        <w:jc w:val="both"/>
        <w:rPr>
          <w:rFonts w:eastAsia="Times New Roman"/>
          <w:szCs w:val="24"/>
        </w:rPr>
      </w:pPr>
      <w:r>
        <w:rPr>
          <w:rFonts w:eastAsia="Times New Roman"/>
          <w:szCs w:val="24"/>
        </w:rPr>
        <w:t>Ε</w:t>
      </w:r>
      <w:r w:rsidRPr="003D1AE2">
        <w:rPr>
          <w:rFonts w:eastAsia="Times New Roman"/>
          <w:szCs w:val="24"/>
        </w:rPr>
        <w:t xml:space="preserve">ίμαι αναγκασμένος να το κάνω </w:t>
      </w:r>
      <w:r>
        <w:rPr>
          <w:rFonts w:eastAsia="Times New Roman"/>
          <w:szCs w:val="24"/>
        </w:rPr>
        <w:t>-</w:t>
      </w:r>
      <w:r w:rsidRPr="003D1AE2">
        <w:rPr>
          <w:rFonts w:eastAsia="Times New Roman"/>
          <w:szCs w:val="24"/>
        </w:rPr>
        <w:t>πρέπει και οφείλω να το κάνω</w:t>
      </w:r>
      <w:r>
        <w:rPr>
          <w:rFonts w:eastAsia="Times New Roman"/>
          <w:szCs w:val="24"/>
        </w:rPr>
        <w:t>,</w:t>
      </w:r>
      <w:r w:rsidRPr="003D1AE2">
        <w:rPr>
          <w:rFonts w:eastAsia="Times New Roman"/>
          <w:szCs w:val="24"/>
        </w:rPr>
        <w:t xml:space="preserve"> άλλωστε</w:t>
      </w:r>
      <w:r>
        <w:rPr>
          <w:rFonts w:eastAsia="Times New Roman"/>
          <w:szCs w:val="24"/>
        </w:rPr>
        <w:t xml:space="preserve">- </w:t>
      </w:r>
      <w:r w:rsidRPr="003D1AE2">
        <w:rPr>
          <w:rFonts w:eastAsia="Times New Roman"/>
          <w:szCs w:val="24"/>
        </w:rPr>
        <w:t>να τελει</w:t>
      </w:r>
      <w:r w:rsidRPr="003D1AE2">
        <w:rPr>
          <w:rFonts w:eastAsia="Times New Roman"/>
          <w:szCs w:val="24"/>
        </w:rPr>
        <w:t>ώσ</w:t>
      </w:r>
      <w:r>
        <w:rPr>
          <w:rFonts w:eastAsia="Times New Roman"/>
          <w:szCs w:val="24"/>
        </w:rPr>
        <w:t>ω</w:t>
      </w:r>
      <w:r w:rsidRPr="003D1AE2">
        <w:rPr>
          <w:rFonts w:eastAsia="Times New Roman"/>
          <w:szCs w:val="24"/>
        </w:rPr>
        <w:t xml:space="preserve"> </w:t>
      </w:r>
      <w:r>
        <w:rPr>
          <w:rFonts w:eastAsia="Times New Roman"/>
          <w:szCs w:val="24"/>
        </w:rPr>
        <w:t xml:space="preserve">με </w:t>
      </w:r>
      <w:r w:rsidRPr="003D1AE2">
        <w:rPr>
          <w:rFonts w:eastAsia="Times New Roman"/>
          <w:szCs w:val="24"/>
        </w:rPr>
        <w:t>ένα θέμα</w:t>
      </w:r>
      <w:r>
        <w:rPr>
          <w:rFonts w:eastAsia="Times New Roman"/>
          <w:szCs w:val="24"/>
        </w:rPr>
        <w:t>: το ύψος των επικουρικών, του εφάπαξ</w:t>
      </w:r>
      <w:r w:rsidRPr="003D1AE2">
        <w:rPr>
          <w:rFonts w:eastAsia="Times New Roman"/>
          <w:szCs w:val="24"/>
        </w:rPr>
        <w:t xml:space="preserve"> από τη </w:t>
      </w:r>
      <w:r>
        <w:rPr>
          <w:rFonts w:eastAsia="Times New Roman"/>
          <w:szCs w:val="24"/>
        </w:rPr>
        <w:t>δική μας πολιτική</w:t>
      </w:r>
      <w:r w:rsidRPr="003D1AE2">
        <w:rPr>
          <w:rFonts w:eastAsia="Times New Roman"/>
          <w:szCs w:val="24"/>
        </w:rPr>
        <w:t xml:space="preserve"> </w:t>
      </w:r>
      <w:r>
        <w:rPr>
          <w:rFonts w:eastAsia="Times New Roman"/>
          <w:szCs w:val="24"/>
        </w:rPr>
        <w:t>και ποια θα ήταν</w:t>
      </w:r>
      <w:r w:rsidRPr="003D1AE2">
        <w:rPr>
          <w:rFonts w:eastAsia="Times New Roman"/>
          <w:szCs w:val="24"/>
        </w:rPr>
        <w:t xml:space="preserve"> από την πολιτική της</w:t>
      </w:r>
      <w:r>
        <w:rPr>
          <w:rFonts w:eastAsia="Times New Roman"/>
          <w:szCs w:val="24"/>
        </w:rPr>
        <w:t xml:space="preserve"> Νέας Δημοκρατίας και του ΠΑΣΟΚ. Ο </w:t>
      </w:r>
      <w:r w:rsidRPr="003D1AE2">
        <w:rPr>
          <w:rFonts w:eastAsia="Times New Roman"/>
          <w:szCs w:val="24"/>
        </w:rPr>
        <w:t>κατάλογος είναι μεγάλος</w:t>
      </w:r>
      <w:r>
        <w:rPr>
          <w:rFonts w:eastAsia="Times New Roman"/>
          <w:szCs w:val="24"/>
        </w:rPr>
        <w:t>. Ας πάρουμε σαν παράδειγμα τα τριάντα πέντε</w:t>
      </w:r>
      <w:r w:rsidRPr="003D1AE2">
        <w:rPr>
          <w:rFonts w:eastAsia="Times New Roman"/>
          <w:szCs w:val="24"/>
        </w:rPr>
        <w:t xml:space="preserve"> χρόνια ασφάλισης</w:t>
      </w:r>
      <w:r>
        <w:rPr>
          <w:rFonts w:eastAsia="Times New Roman"/>
          <w:szCs w:val="24"/>
        </w:rPr>
        <w:t xml:space="preserve">, τα τριάντα οκτώ </w:t>
      </w:r>
      <w:r w:rsidRPr="003D1AE2">
        <w:rPr>
          <w:rFonts w:eastAsia="Times New Roman"/>
          <w:szCs w:val="24"/>
        </w:rPr>
        <w:t>χρόν</w:t>
      </w:r>
      <w:r w:rsidRPr="003D1AE2">
        <w:rPr>
          <w:rFonts w:eastAsia="Times New Roman"/>
          <w:szCs w:val="24"/>
        </w:rPr>
        <w:t>ια ασφάλισης</w:t>
      </w:r>
      <w:r>
        <w:rPr>
          <w:rFonts w:eastAsia="Times New Roman"/>
          <w:szCs w:val="24"/>
        </w:rPr>
        <w:t xml:space="preserve"> και τα σαράντα</w:t>
      </w:r>
      <w:r w:rsidRPr="003D1AE2">
        <w:rPr>
          <w:rFonts w:eastAsia="Times New Roman"/>
          <w:szCs w:val="24"/>
        </w:rPr>
        <w:t xml:space="preserve"> χρόνια ασφάλισης</w:t>
      </w:r>
      <w:r>
        <w:rPr>
          <w:rFonts w:eastAsia="Times New Roman"/>
          <w:szCs w:val="24"/>
        </w:rPr>
        <w:t>.</w:t>
      </w:r>
      <w:r w:rsidRPr="003D1AE2">
        <w:rPr>
          <w:rFonts w:eastAsia="Times New Roman"/>
          <w:szCs w:val="24"/>
        </w:rPr>
        <w:t xml:space="preserve"> </w:t>
      </w:r>
      <w:r>
        <w:rPr>
          <w:rFonts w:eastAsia="Times New Roman"/>
          <w:szCs w:val="24"/>
        </w:rPr>
        <w:t>Μ</w:t>
      </w:r>
      <w:r w:rsidRPr="003D1AE2">
        <w:rPr>
          <w:rFonts w:eastAsia="Times New Roman"/>
          <w:szCs w:val="24"/>
        </w:rPr>
        <w:t>ε το</w:t>
      </w:r>
      <w:r>
        <w:rPr>
          <w:rFonts w:eastAsia="Times New Roman"/>
          <w:szCs w:val="24"/>
        </w:rPr>
        <w:t>ν</w:t>
      </w:r>
      <w:r w:rsidRPr="003D1AE2">
        <w:rPr>
          <w:rFonts w:eastAsia="Times New Roman"/>
          <w:szCs w:val="24"/>
        </w:rPr>
        <w:t xml:space="preserve"> δικό μας </w:t>
      </w:r>
      <w:r>
        <w:rPr>
          <w:rFonts w:eastAsia="Times New Roman"/>
          <w:szCs w:val="24"/>
        </w:rPr>
        <w:t xml:space="preserve">νόμο, </w:t>
      </w:r>
      <w:r w:rsidRPr="003D1AE2">
        <w:rPr>
          <w:rFonts w:eastAsia="Times New Roman"/>
          <w:szCs w:val="24"/>
        </w:rPr>
        <w:t>η επικουρική σύνταξη</w:t>
      </w:r>
      <w:r>
        <w:rPr>
          <w:rFonts w:eastAsia="Times New Roman"/>
          <w:szCs w:val="24"/>
        </w:rPr>
        <w:t xml:space="preserve"> -</w:t>
      </w:r>
      <w:r w:rsidRPr="003D1AE2">
        <w:rPr>
          <w:rFonts w:eastAsia="Times New Roman"/>
          <w:szCs w:val="24"/>
        </w:rPr>
        <w:t xml:space="preserve">στην ελάχιστη βάση υπολογισμού </w:t>
      </w:r>
      <w:r>
        <w:rPr>
          <w:rFonts w:eastAsia="Times New Roman"/>
          <w:szCs w:val="24"/>
        </w:rPr>
        <w:t>της, σ</w:t>
      </w:r>
      <w:r w:rsidRPr="003D1AE2">
        <w:rPr>
          <w:rFonts w:eastAsia="Times New Roman"/>
          <w:szCs w:val="24"/>
        </w:rPr>
        <w:t>τα 586 ευρώ</w:t>
      </w:r>
      <w:r>
        <w:rPr>
          <w:rFonts w:eastAsia="Times New Roman"/>
          <w:szCs w:val="24"/>
        </w:rPr>
        <w:t>,</w:t>
      </w:r>
      <w:r w:rsidRPr="003D1AE2">
        <w:rPr>
          <w:rFonts w:eastAsia="Times New Roman"/>
          <w:szCs w:val="24"/>
        </w:rPr>
        <w:t xml:space="preserve"> </w:t>
      </w:r>
      <w:r>
        <w:rPr>
          <w:rFonts w:eastAsia="Times New Roman"/>
          <w:szCs w:val="24"/>
        </w:rPr>
        <w:t>δ</w:t>
      </w:r>
      <w:r w:rsidRPr="003D1AE2">
        <w:rPr>
          <w:rFonts w:eastAsia="Times New Roman"/>
          <w:szCs w:val="24"/>
        </w:rPr>
        <w:t>εν μιλάω για μεγάλες εισφορές</w:t>
      </w:r>
      <w:r>
        <w:rPr>
          <w:rFonts w:eastAsia="Times New Roman"/>
          <w:szCs w:val="24"/>
        </w:rPr>
        <w:t>,</w:t>
      </w:r>
      <w:r w:rsidRPr="003D1AE2">
        <w:rPr>
          <w:rFonts w:eastAsia="Times New Roman"/>
          <w:szCs w:val="24"/>
        </w:rPr>
        <w:t xml:space="preserve"> γιατί αυξάνεται</w:t>
      </w:r>
      <w:r>
        <w:rPr>
          <w:rFonts w:eastAsia="Times New Roman"/>
          <w:szCs w:val="24"/>
        </w:rPr>
        <w:t>-</w:t>
      </w:r>
      <w:r w:rsidRPr="003D1AE2">
        <w:rPr>
          <w:rFonts w:eastAsia="Times New Roman"/>
          <w:szCs w:val="24"/>
        </w:rPr>
        <w:t xml:space="preserve"> </w:t>
      </w:r>
      <w:r>
        <w:rPr>
          <w:rFonts w:eastAsia="Times New Roman"/>
          <w:szCs w:val="24"/>
        </w:rPr>
        <w:t>για τα</w:t>
      </w:r>
      <w:r w:rsidRPr="003D1AE2">
        <w:rPr>
          <w:rFonts w:eastAsia="Times New Roman"/>
          <w:szCs w:val="24"/>
        </w:rPr>
        <w:t xml:space="preserve"> </w:t>
      </w:r>
      <w:r>
        <w:rPr>
          <w:rFonts w:eastAsia="Times New Roman"/>
          <w:szCs w:val="24"/>
        </w:rPr>
        <w:t xml:space="preserve">τριάντα πέντε </w:t>
      </w:r>
      <w:r w:rsidRPr="003D1AE2">
        <w:rPr>
          <w:rFonts w:eastAsia="Times New Roman"/>
          <w:szCs w:val="24"/>
        </w:rPr>
        <w:t xml:space="preserve">χρόνια </w:t>
      </w:r>
      <w:r>
        <w:rPr>
          <w:rFonts w:eastAsia="Times New Roman"/>
          <w:szCs w:val="24"/>
        </w:rPr>
        <w:t>είναι 140 ευρώ, ενώ</w:t>
      </w:r>
      <w:r w:rsidRPr="003D1AE2">
        <w:rPr>
          <w:rFonts w:eastAsia="Times New Roman"/>
          <w:szCs w:val="24"/>
        </w:rPr>
        <w:t xml:space="preserve"> από το</w:t>
      </w:r>
      <w:r>
        <w:rPr>
          <w:rFonts w:eastAsia="Times New Roman"/>
          <w:szCs w:val="24"/>
        </w:rPr>
        <w:t>ν</w:t>
      </w:r>
      <w:r w:rsidRPr="003D1AE2">
        <w:rPr>
          <w:rFonts w:eastAsia="Times New Roman"/>
          <w:szCs w:val="24"/>
        </w:rPr>
        <w:t xml:space="preserve"> νόμο Β</w:t>
      </w:r>
      <w:r>
        <w:rPr>
          <w:rFonts w:eastAsia="Times New Roman"/>
          <w:szCs w:val="24"/>
        </w:rPr>
        <w:t>ρούτση είναι 80 ευρώ. Στα</w:t>
      </w:r>
      <w:r w:rsidRPr="003D1AE2">
        <w:rPr>
          <w:rFonts w:eastAsia="Times New Roman"/>
          <w:szCs w:val="24"/>
        </w:rPr>
        <w:t xml:space="preserve"> </w:t>
      </w:r>
      <w:r>
        <w:rPr>
          <w:rFonts w:eastAsia="Times New Roman"/>
          <w:szCs w:val="24"/>
        </w:rPr>
        <w:t>τριάντα οκτώ χρόνια</w:t>
      </w:r>
      <w:r w:rsidRPr="003D1AE2">
        <w:rPr>
          <w:rFonts w:eastAsia="Times New Roman"/>
          <w:szCs w:val="24"/>
        </w:rPr>
        <w:t xml:space="preserve"> </w:t>
      </w:r>
      <w:r>
        <w:rPr>
          <w:rFonts w:eastAsia="Times New Roman"/>
          <w:szCs w:val="24"/>
        </w:rPr>
        <w:t xml:space="preserve">είναι 160 ευρώ, ενώ από τον </w:t>
      </w:r>
      <w:r w:rsidRPr="003D1AE2">
        <w:rPr>
          <w:rFonts w:eastAsia="Times New Roman"/>
          <w:szCs w:val="24"/>
        </w:rPr>
        <w:t>νόμο Β</w:t>
      </w:r>
      <w:r>
        <w:rPr>
          <w:rFonts w:eastAsia="Times New Roman"/>
          <w:szCs w:val="24"/>
        </w:rPr>
        <w:t xml:space="preserve">ρούτση είναι 91 ευρώ. Στα σαράντα χρόνια έχουμε </w:t>
      </w:r>
      <w:r w:rsidRPr="003D1AE2">
        <w:rPr>
          <w:rFonts w:eastAsia="Times New Roman"/>
          <w:szCs w:val="24"/>
        </w:rPr>
        <w:t>από το</w:t>
      </w:r>
      <w:r>
        <w:rPr>
          <w:rFonts w:eastAsia="Times New Roman"/>
          <w:szCs w:val="24"/>
        </w:rPr>
        <w:t>ν</w:t>
      </w:r>
      <w:r w:rsidRPr="003D1AE2">
        <w:rPr>
          <w:rFonts w:eastAsia="Times New Roman"/>
          <w:szCs w:val="24"/>
        </w:rPr>
        <w:t xml:space="preserve"> νόμο φόρους 176 ευρώ</w:t>
      </w:r>
      <w:r>
        <w:rPr>
          <w:rFonts w:eastAsia="Times New Roman"/>
          <w:szCs w:val="24"/>
        </w:rPr>
        <w:t>,</w:t>
      </w:r>
      <w:r w:rsidRPr="003D1AE2">
        <w:rPr>
          <w:rFonts w:eastAsia="Times New Roman"/>
          <w:szCs w:val="24"/>
        </w:rPr>
        <w:t xml:space="preserve"> </w:t>
      </w:r>
      <w:r>
        <w:rPr>
          <w:rFonts w:eastAsia="Times New Roman"/>
          <w:szCs w:val="24"/>
        </w:rPr>
        <w:t xml:space="preserve">ενώ </w:t>
      </w:r>
      <w:r w:rsidRPr="003D1AE2">
        <w:rPr>
          <w:rFonts w:eastAsia="Times New Roman"/>
          <w:szCs w:val="24"/>
        </w:rPr>
        <w:t>από το</w:t>
      </w:r>
      <w:r>
        <w:rPr>
          <w:rFonts w:eastAsia="Times New Roman"/>
          <w:szCs w:val="24"/>
        </w:rPr>
        <w:t>ν</w:t>
      </w:r>
      <w:r w:rsidRPr="003D1AE2">
        <w:rPr>
          <w:rFonts w:eastAsia="Times New Roman"/>
          <w:szCs w:val="24"/>
        </w:rPr>
        <w:t xml:space="preserve"> νόμο Β</w:t>
      </w:r>
      <w:r>
        <w:rPr>
          <w:rFonts w:eastAsia="Times New Roman"/>
          <w:szCs w:val="24"/>
        </w:rPr>
        <w:t xml:space="preserve">ρούτση είναι 100 ευρώ. </w:t>
      </w:r>
    </w:p>
    <w:p w14:paraId="120F8B89" w14:textId="77777777" w:rsidR="0086761A" w:rsidRDefault="00427452">
      <w:pPr>
        <w:spacing w:line="600" w:lineRule="auto"/>
        <w:ind w:firstLine="720"/>
        <w:jc w:val="both"/>
        <w:rPr>
          <w:rFonts w:eastAsia="Times New Roman"/>
          <w:szCs w:val="24"/>
        </w:rPr>
      </w:pPr>
      <w:r w:rsidRPr="00743DA4">
        <w:rPr>
          <w:rFonts w:eastAsia="Times New Roman"/>
          <w:b/>
          <w:szCs w:val="24"/>
        </w:rPr>
        <w:lastRenderedPageBreak/>
        <w:t>ΠΡΟΕΔΡΕΥΩΝ (Δημήτριος Κρεμαστινός):</w:t>
      </w:r>
      <w:r>
        <w:rPr>
          <w:rFonts w:eastAsia="Times New Roman"/>
          <w:szCs w:val="24"/>
        </w:rPr>
        <w:t xml:space="preserve"> Παρακαλώ, κύριε Πετρ</w:t>
      </w:r>
      <w:r>
        <w:rPr>
          <w:rFonts w:eastAsia="Times New Roman"/>
          <w:szCs w:val="24"/>
        </w:rPr>
        <w:t xml:space="preserve">όπουλε, ολοκληρώστε. </w:t>
      </w:r>
    </w:p>
    <w:p w14:paraId="120F8B8A" w14:textId="77777777" w:rsidR="0086761A" w:rsidRDefault="00427452">
      <w:pPr>
        <w:spacing w:line="600" w:lineRule="auto"/>
        <w:ind w:firstLine="720"/>
        <w:jc w:val="both"/>
        <w:rPr>
          <w:rFonts w:eastAsia="Times New Roman"/>
          <w:b/>
          <w:szCs w:val="24"/>
        </w:rPr>
      </w:pPr>
      <w:r w:rsidRPr="00743DA4">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Όσον αφορά το εφάπαξ –και τελειώνω με αυτό, κύριε Πρόεδρε- στα τριάντα πέντε </w:t>
      </w:r>
      <w:r w:rsidRPr="003D1AE2">
        <w:rPr>
          <w:rFonts w:eastAsia="Times New Roman"/>
          <w:szCs w:val="24"/>
        </w:rPr>
        <w:t>χρόνια</w:t>
      </w:r>
      <w:r>
        <w:rPr>
          <w:rFonts w:eastAsia="Times New Roman"/>
          <w:szCs w:val="24"/>
        </w:rPr>
        <w:t xml:space="preserve"> είναι 18.900, μετρημένα πράγματα, </w:t>
      </w:r>
      <w:r w:rsidRPr="003D1AE2">
        <w:rPr>
          <w:rFonts w:eastAsia="Times New Roman"/>
          <w:szCs w:val="24"/>
        </w:rPr>
        <w:t>το εφάπαξ με το</w:t>
      </w:r>
      <w:r>
        <w:rPr>
          <w:rFonts w:eastAsia="Times New Roman"/>
          <w:szCs w:val="24"/>
        </w:rPr>
        <w:t>ν</w:t>
      </w:r>
      <w:r w:rsidRPr="003D1AE2">
        <w:rPr>
          <w:rFonts w:eastAsia="Times New Roman"/>
          <w:szCs w:val="24"/>
        </w:rPr>
        <w:t xml:space="preserve"> δικό</w:t>
      </w:r>
      <w:r w:rsidRPr="003D1AE2">
        <w:rPr>
          <w:rFonts w:eastAsia="Times New Roman"/>
          <w:szCs w:val="24"/>
        </w:rPr>
        <w:t xml:space="preserve"> μας </w:t>
      </w:r>
      <w:r>
        <w:rPr>
          <w:rFonts w:eastAsia="Times New Roman"/>
          <w:szCs w:val="24"/>
        </w:rPr>
        <w:t xml:space="preserve">νόμο, ενώ είναι 10.821 </w:t>
      </w:r>
      <w:r w:rsidRPr="003D1AE2">
        <w:rPr>
          <w:rFonts w:eastAsia="Times New Roman"/>
          <w:szCs w:val="24"/>
        </w:rPr>
        <w:t>με το</w:t>
      </w:r>
      <w:r>
        <w:rPr>
          <w:rFonts w:eastAsia="Times New Roman"/>
          <w:szCs w:val="24"/>
        </w:rPr>
        <w:t>ν νόμο Βρούτση. Στα τριάντα οκτώ χρόνια είναι 21.841 ευρώ με τον δικό μας νόμο, ενώ είναι 12.449 με τον νόμο Βρούτση. Στα σαράντα χρόνια είναι 23.896 ευρώ με τον δικό μας νόμο, ενώ είναι 13.000 με τον νόμο Βρούτση.</w:t>
      </w:r>
    </w:p>
    <w:p w14:paraId="120F8B8B" w14:textId="77777777" w:rsidR="0086761A" w:rsidRDefault="00427452">
      <w:pPr>
        <w:spacing w:line="600" w:lineRule="auto"/>
        <w:ind w:firstLine="720"/>
        <w:jc w:val="both"/>
        <w:rPr>
          <w:rFonts w:eastAsia="Times New Roman"/>
          <w:szCs w:val="24"/>
        </w:rPr>
      </w:pPr>
      <w:r>
        <w:rPr>
          <w:rFonts w:eastAsia="Times New Roman"/>
          <w:szCs w:val="24"/>
        </w:rPr>
        <w:t>Αυτό θέλ</w:t>
      </w:r>
      <w:r>
        <w:rPr>
          <w:rFonts w:eastAsia="Times New Roman"/>
          <w:szCs w:val="24"/>
        </w:rPr>
        <w:t xml:space="preserve">ετε, δηλαδή, να διασώσετε, </w:t>
      </w:r>
      <w:r w:rsidRPr="003D1AE2">
        <w:rPr>
          <w:rFonts w:eastAsia="Times New Roman"/>
          <w:szCs w:val="24"/>
        </w:rPr>
        <w:t>αυτή την καταστροφή</w:t>
      </w:r>
      <w:r>
        <w:rPr>
          <w:rFonts w:eastAsia="Times New Roman"/>
          <w:szCs w:val="24"/>
        </w:rPr>
        <w:t>,</w:t>
      </w:r>
      <w:r w:rsidRPr="003D1AE2">
        <w:rPr>
          <w:rFonts w:eastAsia="Times New Roman"/>
          <w:szCs w:val="24"/>
        </w:rPr>
        <w:t xml:space="preserve"> </w:t>
      </w:r>
      <w:r>
        <w:rPr>
          <w:rFonts w:eastAsia="Times New Roman"/>
          <w:szCs w:val="24"/>
        </w:rPr>
        <w:t xml:space="preserve">μπας και έρθει η Κυβέρνηση η δική μας και διατηρήσει </w:t>
      </w:r>
      <w:r>
        <w:rPr>
          <w:rFonts w:eastAsia="Times New Roman"/>
          <w:szCs w:val="24"/>
        </w:rPr>
        <w:t>-</w:t>
      </w:r>
      <w:r>
        <w:rPr>
          <w:rFonts w:eastAsia="Times New Roman"/>
          <w:szCs w:val="24"/>
        </w:rPr>
        <w:t xml:space="preserve">που θα αυξήσει- όλες αυτές τις παροχές, με μετρημένη την κατάρρευση των συντάξεων; </w:t>
      </w:r>
    </w:p>
    <w:p w14:paraId="120F8B8C" w14:textId="77777777" w:rsidR="0086761A" w:rsidRDefault="00427452">
      <w:pPr>
        <w:spacing w:line="600" w:lineRule="auto"/>
        <w:ind w:firstLine="720"/>
        <w:jc w:val="center"/>
        <w:rPr>
          <w:rFonts w:eastAsia="Times New Roman"/>
          <w:szCs w:val="24"/>
        </w:rPr>
      </w:pPr>
      <w:r w:rsidRPr="00404E28">
        <w:rPr>
          <w:rFonts w:eastAsia="Times New Roman"/>
          <w:szCs w:val="24"/>
        </w:rPr>
        <w:t>(Χειροκροτήματα από την πτέρυγα του ΣΥΡΙΖΑ)</w:t>
      </w:r>
    </w:p>
    <w:p w14:paraId="120F8B8D" w14:textId="77777777" w:rsidR="0086761A" w:rsidRDefault="00427452">
      <w:pPr>
        <w:spacing w:line="600" w:lineRule="auto"/>
        <w:ind w:firstLine="720"/>
        <w:jc w:val="both"/>
        <w:rPr>
          <w:rFonts w:eastAsia="Times New Roman"/>
          <w:szCs w:val="24"/>
        </w:rPr>
      </w:pPr>
      <w:r>
        <w:rPr>
          <w:rFonts w:eastAsia="Times New Roman"/>
          <w:szCs w:val="24"/>
        </w:rPr>
        <w:t xml:space="preserve">Εγώ καλώ τον ελληνικό λαό </w:t>
      </w:r>
      <w:r>
        <w:rPr>
          <w:rFonts w:eastAsia="Times New Roman"/>
          <w:szCs w:val="24"/>
        </w:rPr>
        <w:t xml:space="preserve">να πάρει χαμπάρι και όλες αυτές οι οργανώσεις, όσες είναι ζωντανές ακόμα, να πάρουν την υπόθεση στα χέρια τους, </w:t>
      </w:r>
      <w:r w:rsidRPr="003D1AE2">
        <w:rPr>
          <w:rFonts w:eastAsia="Times New Roman"/>
          <w:szCs w:val="24"/>
        </w:rPr>
        <w:t>να μην έρθει η στιγμή που θα δ</w:t>
      </w:r>
      <w:r>
        <w:rPr>
          <w:rFonts w:eastAsia="Times New Roman"/>
          <w:szCs w:val="24"/>
        </w:rPr>
        <w:t>ει ο ελληνικός τη μεγάλη κατάρρευση στις συντάξεις, που θα έρθει με βεβαιότητα, αν τυχόν έρθει η δική σας κυβέρνησ</w:t>
      </w:r>
      <w:r>
        <w:rPr>
          <w:rFonts w:eastAsia="Times New Roman"/>
          <w:szCs w:val="24"/>
        </w:rPr>
        <w:t xml:space="preserve">η στα πράγματα. </w:t>
      </w:r>
    </w:p>
    <w:p w14:paraId="120F8B8E" w14:textId="77777777" w:rsidR="0086761A" w:rsidRDefault="00427452">
      <w:pPr>
        <w:spacing w:line="600" w:lineRule="auto"/>
        <w:ind w:firstLine="720"/>
        <w:jc w:val="both"/>
        <w:rPr>
          <w:rFonts w:eastAsia="Times New Roman"/>
          <w:szCs w:val="24"/>
        </w:rPr>
      </w:pPr>
      <w:r>
        <w:rPr>
          <w:rFonts w:eastAsia="Times New Roman"/>
          <w:szCs w:val="24"/>
        </w:rPr>
        <w:lastRenderedPageBreak/>
        <w:t xml:space="preserve">Γι’ </w:t>
      </w:r>
      <w:r w:rsidRPr="003D1AE2">
        <w:rPr>
          <w:rFonts w:eastAsia="Times New Roman"/>
          <w:szCs w:val="24"/>
        </w:rPr>
        <w:t>αυτό</w:t>
      </w:r>
      <w:r>
        <w:rPr>
          <w:rFonts w:eastAsia="Times New Roman"/>
          <w:szCs w:val="24"/>
        </w:rPr>
        <w:t xml:space="preserve"> -</w:t>
      </w:r>
      <w:r w:rsidRPr="003D1AE2">
        <w:rPr>
          <w:rFonts w:eastAsia="Times New Roman"/>
          <w:szCs w:val="24"/>
        </w:rPr>
        <w:t xml:space="preserve">σωστά λέει </w:t>
      </w:r>
      <w:r>
        <w:rPr>
          <w:rFonts w:eastAsia="Times New Roman"/>
          <w:szCs w:val="24"/>
        </w:rPr>
        <w:t xml:space="preserve">ο κ. Ευκλείδης Τσακαλώτος- </w:t>
      </w:r>
      <w:r w:rsidRPr="003D1AE2">
        <w:rPr>
          <w:rFonts w:eastAsia="Times New Roman"/>
          <w:szCs w:val="24"/>
        </w:rPr>
        <w:t xml:space="preserve">δεν μας λέτε και εσείς </w:t>
      </w:r>
      <w:r>
        <w:rPr>
          <w:rFonts w:eastAsia="Times New Roman"/>
          <w:szCs w:val="24"/>
        </w:rPr>
        <w:t>τι ποσοστό θα βάζατε για τη χώρα, για να συγκρίνουμε τους δύο</w:t>
      </w:r>
      <w:r w:rsidRPr="003D1AE2">
        <w:rPr>
          <w:rFonts w:eastAsia="Times New Roman"/>
          <w:szCs w:val="24"/>
        </w:rPr>
        <w:t xml:space="preserve"> προϋπολογισμ</w:t>
      </w:r>
      <w:r>
        <w:rPr>
          <w:rFonts w:eastAsia="Times New Roman"/>
          <w:szCs w:val="24"/>
        </w:rPr>
        <w:t>ούς,</w:t>
      </w:r>
      <w:r w:rsidRPr="003D1AE2">
        <w:rPr>
          <w:rFonts w:eastAsia="Times New Roman"/>
          <w:szCs w:val="24"/>
        </w:rPr>
        <w:t xml:space="preserve"> αυτ</w:t>
      </w:r>
      <w:r>
        <w:rPr>
          <w:rFonts w:eastAsia="Times New Roman"/>
          <w:szCs w:val="24"/>
        </w:rPr>
        <w:t>όν</w:t>
      </w:r>
      <w:r w:rsidRPr="003D1AE2">
        <w:rPr>
          <w:rFonts w:eastAsia="Times New Roman"/>
          <w:szCs w:val="24"/>
        </w:rPr>
        <w:t xml:space="preserve"> που δεν θέλετε εσείς </w:t>
      </w:r>
      <w:r>
        <w:rPr>
          <w:rFonts w:eastAsia="Times New Roman"/>
          <w:szCs w:val="24"/>
        </w:rPr>
        <w:t xml:space="preserve">κι </w:t>
      </w:r>
      <w:r w:rsidRPr="003D1AE2">
        <w:rPr>
          <w:rFonts w:eastAsia="Times New Roman"/>
          <w:szCs w:val="24"/>
        </w:rPr>
        <w:t>αυτόν που υπόσχ</w:t>
      </w:r>
      <w:r>
        <w:rPr>
          <w:rFonts w:eastAsia="Times New Roman"/>
          <w:szCs w:val="24"/>
        </w:rPr>
        <w:t xml:space="preserve">εστε για τον ελληνικό λαό, για θάνατο των συνταξιούχων, </w:t>
      </w:r>
      <w:r w:rsidRPr="003D1AE2">
        <w:rPr>
          <w:rFonts w:eastAsia="Times New Roman"/>
          <w:szCs w:val="24"/>
        </w:rPr>
        <w:t xml:space="preserve">για μείωση των συντάξεων από την πρώτη χρονιά κατά </w:t>
      </w:r>
      <w:r>
        <w:rPr>
          <w:rFonts w:eastAsia="Times New Roman"/>
          <w:szCs w:val="24"/>
        </w:rPr>
        <w:t>2,5 δισεκατομμύρια ευρώ;</w:t>
      </w:r>
    </w:p>
    <w:p w14:paraId="120F8B8F" w14:textId="77777777" w:rsidR="0086761A" w:rsidRDefault="00427452">
      <w:pPr>
        <w:spacing w:line="600" w:lineRule="auto"/>
        <w:ind w:firstLine="720"/>
        <w:jc w:val="both"/>
        <w:rPr>
          <w:rFonts w:eastAsia="Times New Roman"/>
          <w:szCs w:val="24"/>
        </w:rPr>
      </w:pPr>
      <w:r w:rsidRPr="003D1AE2">
        <w:rPr>
          <w:rFonts w:eastAsia="Times New Roman"/>
          <w:szCs w:val="24"/>
        </w:rPr>
        <w:t>Επιτέλους</w:t>
      </w:r>
      <w:r>
        <w:rPr>
          <w:rFonts w:eastAsia="Times New Roman"/>
          <w:szCs w:val="24"/>
        </w:rPr>
        <w:t>,</w:t>
      </w:r>
      <w:r w:rsidRPr="003D1AE2">
        <w:rPr>
          <w:rFonts w:eastAsia="Times New Roman"/>
          <w:szCs w:val="24"/>
        </w:rPr>
        <w:t xml:space="preserve"> πείτε την αλήθεια</w:t>
      </w:r>
      <w:r>
        <w:rPr>
          <w:rFonts w:eastAsia="Times New Roman"/>
          <w:szCs w:val="24"/>
        </w:rPr>
        <w:t>.</w:t>
      </w:r>
      <w:r w:rsidRPr="003D1AE2">
        <w:rPr>
          <w:rFonts w:eastAsia="Times New Roman"/>
          <w:szCs w:val="24"/>
        </w:rPr>
        <w:t xml:space="preserve"> </w:t>
      </w:r>
      <w:r>
        <w:rPr>
          <w:rFonts w:eastAsia="Times New Roman"/>
          <w:szCs w:val="24"/>
        </w:rPr>
        <w:t>Πρέπει, όταν συζητείται ο</w:t>
      </w:r>
      <w:r w:rsidRPr="003D1AE2">
        <w:rPr>
          <w:rFonts w:eastAsia="Times New Roman"/>
          <w:szCs w:val="24"/>
        </w:rPr>
        <w:t xml:space="preserve"> προϋπολογισμός</w:t>
      </w:r>
      <w:r>
        <w:rPr>
          <w:rFonts w:eastAsia="Times New Roman"/>
          <w:szCs w:val="24"/>
        </w:rPr>
        <w:t xml:space="preserve"> στη </w:t>
      </w:r>
      <w:r w:rsidRPr="003D1AE2">
        <w:rPr>
          <w:rFonts w:eastAsia="Times New Roman"/>
          <w:szCs w:val="24"/>
        </w:rPr>
        <w:t>χώρα</w:t>
      </w:r>
      <w:r>
        <w:rPr>
          <w:rFonts w:eastAsia="Times New Roman"/>
          <w:szCs w:val="24"/>
        </w:rPr>
        <w:t>, μια φορά τον χρόνο, να έχουμε τουλάχιστον μ</w:t>
      </w:r>
      <w:r>
        <w:rPr>
          <w:rFonts w:eastAsia="Times New Roman"/>
          <w:szCs w:val="24"/>
        </w:rPr>
        <w:t>ία ειλικρινή α</w:t>
      </w:r>
      <w:r w:rsidRPr="003D1AE2">
        <w:rPr>
          <w:rFonts w:eastAsia="Times New Roman"/>
          <w:szCs w:val="24"/>
        </w:rPr>
        <w:t xml:space="preserve">ντιμετώπιση </w:t>
      </w:r>
      <w:r>
        <w:rPr>
          <w:rFonts w:eastAsia="Times New Roman"/>
          <w:szCs w:val="24"/>
        </w:rPr>
        <w:t xml:space="preserve">των πραγμάτων </w:t>
      </w:r>
      <w:r w:rsidRPr="003D1AE2">
        <w:rPr>
          <w:rFonts w:eastAsia="Times New Roman"/>
          <w:szCs w:val="24"/>
        </w:rPr>
        <w:t xml:space="preserve">ενώπιον του ελληνικού λαού </w:t>
      </w:r>
      <w:r>
        <w:rPr>
          <w:rFonts w:eastAsia="Times New Roman"/>
          <w:szCs w:val="24"/>
        </w:rPr>
        <w:t>και του όρκου</w:t>
      </w:r>
      <w:r>
        <w:rPr>
          <w:rFonts w:eastAsia="Times New Roman"/>
          <w:szCs w:val="24"/>
        </w:rPr>
        <w:t>,</w:t>
      </w:r>
      <w:r>
        <w:rPr>
          <w:rFonts w:eastAsia="Times New Roman"/>
          <w:szCs w:val="24"/>
        </w:rPr>
        <w:t xml:space="preserve"> που</w:t>
      </w:r>
      <w:r w:rsidRPr="003D1AE2">
        <w:rPr>
          <w:rFonts w:eastAsia="Times New Roman"/>
          <w:szCs w:val="24"/>
        </w:rPr>
        <w:t xml:space="preserve"> δώσαμε για την πατρίδα όλοι μαζί</w:t>
      </w:r>
      <w:r>
        <w:rPr>
          <w:rFonts w:eastAsia="Times New Roman"/>
          <w:szCs w:val="24"/>
        </w:rPr>
        <w:t>.</w:t>
      </w:r>
      <w:r w:rsidRPr="003D1AE2">
        <w:rPr>
          <w:rFonts w:eastAsia="Times New Roman"/>
          <w:szCs w:val="24"/>
        </w:rPr>
        <w:t xml:space="preserve"> </w:t>
      </w:r>
      <w:r>
        <w:rPr>
          <w:rFonts w:eastAsia="Times New Roman"/>
          <w:szCs w:val="24"/>
        </w:rPr>
        <w:t>Ποια πατρίδα, ε</w:t>
      </w:r>
      <w:r w:rsidRPr="003D1AE2">
        <w:rPr>
          <w:rFonts w:eastAsia="Times New Roman"/>
          <w:szCs w:val="24"/>
        </w:rPr>
        <w:t>πιτέλους</w:t>
      </w:r>
      <w:r>
        <w:rPr>
          <w:rFonts w:eastAsia="Times New Roman"/>
          <w:szCs w:val="24"/>
        </w:rPr>
        <w:t>,</w:t>
      </w:r>
      <w:r w:rsidRPr="003D1AE2">
        <w:rPr>
          <w:rFonts w:eastAsia="Times New Roman"/>
          <w:szCs w:val="24"/>
        </w:rPr>
        <w:t xml:space="preserve"> θέλετε </w:t>
      </w:r>
      <w:r>
        <w:rPr>
          <w:rFonts w:eastAsia="Times New Roman"/>
          <w:szCs w:val="24"/>
        </w:rPr>
        <w:t>εσείς;</w:t>
      </w:r>
    </w:p>
    <w:p w14:paraId="120F8B90" w14:textId="77777777" w:rsidR="0086761A" w:rsidRDefault="0042745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0F8B91" w14:textId="77777777" w:rsidR="0086761A" w:rsidRDefault="00427452">
      <w:pPr>
        <w:spacing w:line="600" w:lineRule="auto"/>
        <w:ind w:firstLine="720"/>
        <w:jc w:val="both"/>
        <w:rPr>
          <w:rFonts w:eastAsia="Times New Roman"/>
          <w:szCs w:val="24"/>
        </w:rPr>
      </w:pPr>
      <w:r w:rsidRPr="0075619A">
        <w:rPr>
          <w:rFonts w:eastAsia="Times New Roman"/>
          <w:b/>
          <w:szCs w:val="24"/>
        </w:rPr>
        <w:t>ΑΝΔΡΕΑΣ ΛΟΒΕΡΔΟΣ:</w:t>
      </w:r>
      <w:r>
        <w:rPr>
          <w:rFonts w:eastAsia="Times New Roman"/>
          <w:b/>
          <w:szCs w:val="24"/>
        </w:rPr>
        <w:t xml:space="preserve"> </w:t>
      </w:r>
      <w:r>
        <w:rPr>
          <w:rFonts w:eastAsia="Times New Roman"/>
          <w:szCs w:val="24"/>
        </w:rPr>
        <w:t>Κύριε Πρόεδρε, μπορώ να έχω τον λόγ</w:t>
      </w:r>
      <w:r>
        <w:rPr>
          <w:rFonts w:eastAsia="Times New Roman"/>
          <w:szCs w:val="24"/>
        </w:rPr>
        <w:t xml:space="preserve">ο; </w:t>
      </w:r>
    </w:p>
    <w:p w14:paraId="120F8B92" w14:textId="77777777" w:rsidR="0086761A" w:rsidRDefault="00427452">
      <w:pPr>
        <w:spacing w:line="600" w:lineRule="auto"/>
        <w:ind w:firstLine="720"/>
        <w:jc w:val="both"/>
        <w:rPr>
          <w:rFonts w:eastAsia="Times New Roman"/>
          <w:szCs w:val="24"/>
        </w:rPr>
      </w:pPr>
      <w:r w:rsidRPr="0075619A">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Κύριε Λοβέρδο, τι θέλετε; </w:t>
      </w:r>
    </w:p>
    <w:p w14:paraId="120F8B93" w14:textId="77777777" w:rsidR="0086761A" w:rsidRDefault="00427452">
      <w:pPr>
        <w:spacing w:line="600" w:lineRule="auto"/>
        <w:ind w:firstLine="720"/>
        <w:jc w:val="both"/>
        <w:rPr>
          <w:rFonts w:eastAsia="Times New Roman"/>
          <w:szCs w:val="24"/>
        </w:rPr>
      </w:pPr>
      <w:r w:rsidRPr="0075619A">
        <w:rPr>
          <w:rFonts w:eastAsia="Times New Roman"/>
          <w:b/>
          <w:szCs w:val="24"/>
        </w:rPr>
        <w:t>ΑΝΔΡΕΑΣ ΛΟΒΕΡΔΟΣ:</w:t>
      </w:r>
      <w:r>
        <w:rPr>
          <w:rFonts w:eastAsia="Times New Roman"/>
          <w:b/>
          <w:szCs w:val="24"/>
        </w:rPr>
        <w:t xml:space="preserve"> </w:t>
      </w:r>
      <w:r>
        <w:rPr>
          <w:rFonts w:eastAsia="Times New Roman"/>
          <w:szCs w:val="24"/>
        </w:rPr>
        <w:t xml:space="preserve">Σύμφωνα με το άρθρο 64, παράγραφος 2 του Κανονισμού, έχω το δικαίωμα να πάρω τον λόγο για ένα λεπτό, για να κάνω μία ερώτηση στον κύριο Υπουργό.  </w:t>
      </w:r>
    </w:p>
    <w:p w14:paraId="120F8B94" w14:textId="77777777" w:rsidR="0086761A" w:rsidRDefault="00427452">
      <w:pPr>
        <w:spacing w:line="600" w:lineRule="auto"/>
        <w:ind w:firstLine="720"/>
        <w:jc w:val="both"/>
        <w:rPr>
          <w:rFonts w:eastAsia="Times New Roman"/>
          <w:szCs w:val="24"/>
        </w:rPr>
      </w:pPr>
      <w:r w:rsidRPr="0075619A">
        <w:rPr>
          <w:rFonts w:eastAsia="Times New Roman"/>
          <w:b/>
          <w:szCs w:val="24"/>
        </w:rPr>
        <w:t xml:space="preserve">ΠΡΟΕΔΡΕΥΩΝ (Δημήτριος </w:t>
      </w:r>
      <w:r w:rsidRPr="0075619A">
        <w:rPr>
          <w:rFonts w:eastAsia="Times New Roman"/>
          <w:b/>
          <w:szCs w:val="24"/>
        </w:rPr>
        <w:t>Κρεμαστινός):</w:t>
      </w:r>
      <w:r>
        <w:rPr>
          <w:rFonts w:eastAsia="Times New Roman"/>
          <w:b/>
          <w:szCs w:val="24"/>
        </w:rPr>
        <w:t xml:space="preserve"> </w:t>
      </w:r>
      <w:r>
        <w:rPr>
          <w:rFonts w:eastAsia="Times New Roman"/>
          <w:szCs w:val="24"/>
        </w:rPr>
        <w:t xml:space="preserve">Μπορείτε να κάνετε μία ερώτηση, αλλά να μην κάνουμε διάλογο.  </w:t>
      </w:r>
    </w:p>
    <w:p w14:paraId="120F8B95" w14:textId="77777777" w:rsidR="0086761A" w:rsidRDefault="00427452">
      <w:pPr>
        <w:spacing w:line="600" w:lineRule="auto"/>
        <w:ind w:firstLine="720"/>
        <w:jc w:val="both"/>
        <w:rPr>
          <w:rFonts w:eastAsia="Times New Roman"/>
          <w:szCs w:val="24"/>
        </w:rPr>
      </w:pPr>
      <w:r w:rsidRPr="0075619A">
        <w:rPr>
          <w:rFonts w:eastAsia="Times New Roman"/>
          <w:b/>
          <w:szCs w:val="24"/>
        </w:rPr>
        <w:lastRenderedPageBreak/>
        <w:t>ΑΝΔΡΕΑΣ ΛΟΒΕΡΔΟΣ:</w:t>
      </w:r>
      <w:r>
        <w:rPr>
          <w:rFonts w:eastAsia="Times New Roman"/>
          <w:b/>
          <w:szCs w:val="24"/>
        </w:rPr>
        <w:t xml:space="preserve"> </w:t>
      </w:r>
      <w:r>
        <w:rPr>
          <w:rFonts w:eastAsia="Times New Roman"/>
          <w:szCs w:val="24"/>
        </w:rPr>
        <w:t xml:space="preserve">Διάλογο εγώ δεν θα κάνω. Εγώ θα κάνω μία ερώτηση και περιμένω μία απάντηση. </w:t>
      </w:r>
    </w:p>
    <w:p w14:paraId="120F8B96" w14:textId="77777777" w:rsidR="0086761A" w:rsidRDefault="00427452">
      <w:pPr>
        <w:spacing w:line="600" w:lineRule="auto"/>
        <w:ind w:firstLine="720"/>
        <w:jc w:val="both"/>
        <w:rPr>
          <w:rFonts w:eastAsia="Times New Roman"/>
          <w:szCs w:val="24"/>
        </w:rPr>
      </w:pPr>
      <w:r>
        <w:rPr>
          <w:rFonts w:eastAsia="Times New Roman"/>
          <w:szCs w:val="24"/>
        </w:rPr>
        <w:t>Κύριε Υπουργέ, μία ερώτηση επί του προϋπολογισμού. Από το Κέντρο Είσπραξης Ασφαλιστι</w:t>
      </w:r>
      <w:r>
        <w:rPr>
          <w:rFonts w:eastAsia="Times New Roman"/>
          <w:szCs w:val="24"/>
        </w:rPr>
        <w:t xml:space="preserve">κών Εισφορών διαβάζουμε ότι το 2014 οι ληξιπρόθεσμες οφειλές ήταν 11.500.000.000 και τώρα το 2018 είναι 34.400.000.000. </w:t>
      </w:r>
    </w:p>
    <w:p w14:paraId="120F8B9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Οι δε οφειλέτες</w:t>
      </w:r>
      <w:r>
        <w:rPr>
          <w:rFonts w:eastAsia="Times New Roman" w:cs="Times New Roman"/>
          <w:szCs w:val="24"/>
        </w:rPr>
        <w:t>,</w:t>
      </w:r>
      <w:r>
        <w:rPr>
          <w:rFonts w:eastAsia="Times New Roman" w:cs="Times New Roman"/>
          <w:szCs w:val="24"/>
        </w:rPr>
        <w:t xml:space="preserve"> από διακόσιες είκοσι χιλιάδες εξακόσιοι δεκαπέντε</w:t>
      </w:r>
      <w:r>
        <w:rPr>
          <w:rFonts w:eastAsia="Times New Roman" w:cs="Times New Roman"/>
          <w:szCs w:val="24"/>
        </w:rPr>
        <w:t>,</w:t>
      </w:r>
      <w:r>
        <w:rPr>
          <w:rFonts w:eastAsia="Times New Roman" w:cs="Times New Roman"/>
          <w:szCs w:val="24"/>
        </w:rPr>
        <w:t xml:space="preserve"> κατέστησαν ένα εκατομμύριο τετρακόσιες χιλιάδες και ενενήντα ένας. </w:t>
      </w:r>
      <w:r>
        <w:rPr>
          <w:rFonts w:eastAsia="Times New Roman" w:cs="Times New Roman"/>
          <w:szCs w:val="24"/>
        </w:rPr>
        <w:t>Άρα, τριπλασιάστηκαν οι ληξιπρόθεσμες οφειλές και εξαπλασιάστηκαν οι οφειλέτες. Παρακαλώ μια εξήγηση για αυτό.</w:t>
      </w:r>
    </w:p>
    <w:p w14:paraId="120F8B98" w14:textId="77777777" w:rsidR="0086761A" w:rsidRDefault="00427452">
      <w:pPr>
        <w:spacing w:line="600" w:lineRule="auto"/>
        <w:ind w:firstLine="720"/>
        <w:jc w:val="both"/>
        <w:rPr>
          <w:rFonts w:eastAsia="Times New Roman" w:cs="Times New Roman"/>
          <w:szCs w:val="24"/>
        </w:rPr>
      </w:pPr>
      <w:r w:rsidRPr="007640F2">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Πρόεδρε, ζητώ τον λόγο.</w:t>
      </w:r>
    </w:p>
    <w:p w14:paraId="120F8B99" w14:textId="77777777" w:rsidR="0086761A" w:rsidRDefault="00427452">
      <w:pPr>
        <w:spacing w:line="600" w:lineRule="auto"/>
        <w:ind w:firstLine="720"/>
        <w:jc w:val="both"/>
        <w:rPr>
          <w:rFonts w:eastAsia="Times New Roman" w:cs="Times New Roman"/>
          <w:szCs w:val="24"/>
        </w:rPr>
      </w:pPr>
      <w:r w:rsidRPr="007640F2">
        <w:rPr>
          <w:rFonts w:eastAsia="Times New Roman" w:cs="Times New Roman"/>
          <w:b/>
          <w:szCs w:val="24"/>
        </w:rPr>
        <w:t xml:space="preserve">ΠΡΟΕΔΡΕΥΩΝ </w:t>
      </w:r>
      <w:r w:rsidRPr="007640F2">
        <w:rPr>
          <w:rFonts w:eastAsia="Times New Roman" w:cs="Times New Roman"/>
          <w:b/>
          <w:szCs w:val="24"/>
        </w:rPr>
        <w:t>(Δημήτριος Κρεμαστινός):</w:t>
      </w:r>
      <w:r>
        <w:rPr>
          <w:rFonts w:eastAsia="Times New Roman" w:cs="Times New Roman"/>
          <w:szCs w:val="24"/>
        </w:rPr>
        <w:t xml:space="preserve"> Κύριε Υπουργέ, θα σας παρακαλέσω να το απαντήσετε στην τοποθέτησή σας από πλευράς Κυβερνήσεως. Διότι ξεφεύγουμε.</w:t>
      </w:r>
    </w:p>
    <w:p w14:paraId="120F8B9A" w14:textId="77777777" w:rsidR="0086761A" w:rsidRDefault="00427452">
      <w:pPr>
        <w:spacing w:line="600" w:lineRule="auto"/>
        <w:ind w:firstLine="720"/>
        <w:jc w:val="both"/>
        <w:rPr>
          <w:rFonts w:eastAsia="Times New Roman" w:cs="Times New Roman"/>
          <w:szCs w:val="24"/>
        </w:rPr>
      </w:pPr>
      <w:r w:rsidRPr="007640F2">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Βέβαια, κύριε Πρόεδρε, </w:t>
      </w:r>
      <w:r>
        <w:rPr>
          <w:rFonts w:eastAsia="Times New Roman" w:cs="Times New Roman"/>
          <w:szCs w:val="24"/>
        </w:rPr>
        <w:t xml:space="preserve">από τη θέση μου. Είναι πολύ εύκολο. </w:t>
      </w:r>
    </w:p>
    <w:p w14:paraId="120F8B9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Πόσο χρόνο χρειάζεστε;</w:t>
      </w:r>
    </w:p>
    <w:p w14:paraId="120F8B9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Ένα λεπτό. Δεν θέλω χρόνο.</w:t>
      </w:r>
    </w:p>
    <w:p w14:paraId="120F8B9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έκθεση του ΚΕΑΟ αναφέρει τους λόγους</w:t>
      </w:r>
      <w:r>
        <w:rPr>
          <w:rFonts w:eastAsia="Times New Roman" w:cs="Times New Roman"/>
          <w:szCs w:val="24"/>
        </w:rPr>
        <w:t xml:space="preserve"> και έχω μιλήσει δημοσίως και από τη Βουλή</w:t>
      </w:r>
      <w:r>
        <w:rPr>
          <w:rFonts w:eastAsia="Times New Roman" w:cs="Times New Roman"/>
          <w:szCs w:val="24"/>
        </w:rPr>
        <w:t>,</w:t>
      </w:r>
      <w:r>
        <w:rPr>
          <w:rFonts w:eastAsia="Times New Roman" w:cs="Times New Roman"/>
          <w:szCs w:val="24"/>
        </w:rPr>
        <w:t xml:space="preserve"> αρκετές φορές</w:t>
      </w:r>
      <w:r>
        <w:rPr>
          <w:rFonts w:eastAsia="Times New Roman" w:cs="Times New Roman"/>
          <w:szCs w:val="24"/>
        </w:rPr>
        <w:t>,</w:t>
      </w:r>
      <w:r>
        <w:rPr>
          <w:rFonts w:eastAsia="Times New Roman" w:cs="Times New Roman"/>
          <w:szCs w:val="24"/>
        </w:rPr>
        <w:t xml:space="preserve"> για το θέμα αυτό. Δηλαδή η ενοποίηση των επιμέρους ασφαλιστικών φορέων συγκέντρωσε και τις οφειλές. Αυτό το λέει και η έκθεση του ΚΕΑΟ επίσης. Άμα τη διαβάσετε, εξηγεί γιατί γίνεται αυτό. Δυστυχώς,</w:t>
      </w:r>
      <w:r>
        <w:rPr>
          <w:rFonts w:eastAsia="Times New Roman" w:cs="Times New Roman"/>
          <w:szCs w:val="24"/>
        </w:rPr>
        <w:t xml:space="preserve"> ακόμα είναι κάποιες αρκετές οφειλές εκτός ΚΕΑΟ στους επιμέρους φορείς. Ο ΟΑΕΕ, για παράδειγμα, έχει οφειλές</w:t>
      </w:r>
      <w:r>
        <w:rPr>
          <w:rFonts w:eastAsia="Times New Roman" w:cs="Times New Roman"/>
          <w:szCs w:val="24"/>
        </w:rPr>
        <w:t>,</w:t>
      </w:r>
      <w:r>
        <w:rPr>
          <w:rFonts w:eastAsia="Times New Roman" w:cs="Times New Roman"/>
          <w:szCs w:val="24"/>
        </w:rPr>
        <w:t xml:space="preserve"> που ρυθμίζονται ακόμα μέσα στο παλιό σύστημα. </w:t>
      </w:r>
    </w:p>
    <w:p w14:paraId="120F8B9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αυξηθεί αυτό, κύριε Λοβέρδο, αλλά θα αυξηθεί</w:t>
      </w:r>
      <w:r>
        <w:rPr>
          <w:rFonts w:eastAsia="Times New Roman" w:cs="Times New Roman"/>
          <w:szCs w:val="24"/>
        </w:rPr>
        <w:t>,</w:t>
      </w:r>
      <w:r>
        <w:rPr>
          <w:rFonts w:eastAsia="Times New Roman" w:cs="Times New Roman"/>
          <w:szCs w:val="24"/>
        </w:rPr>
        <w:t xml:space="preserve"> διότι έρχεται από τους άλλους φορείς, όπου υπήρχαν</w:t>
      </w:r>
      <w:r>
        <w:rPr>
          <w:rFonts w:eastAsia="Times New Roman" w:cs="Times New Roman"/>
          <w:szCs w:val="24"/>
        </w:rPr>
        <w:t xml:space="preserve"> όλες αυτές οι οφειλές και από εκεί εξυπηρετούνταν, μέσα στο ΚΕΑΟ</w:t>
      </w:r>
      <w:r>
        <w:rPr>
          <w:rFonts w:eastAsia="Times New Roman" w:cs="Times New Roman"/>
          <w:szCs w:val="24"/>
        </w:rPr>
        <w:t>,</w:t>
      </w:r>
      <w:r>
        <w:rPr>
          <w:rFonts w:eastAsia="Times New Roman" w:cs="Times New Roman"/>
          <w:szCs w:val="24"/>
        </w:rPr>
        <w:t xml:space="preserve"> για να μπορεί να προχωράει και καλύτερα και ο εξωδικαστικός συμβιβασμός. Διότι οι άνθρωποι πραγματικά</w:t>
      </w:r>
      <w:r>
        <w:rPr>
          <w:rFonts w:eastAsia="Times New Roman" w:cs="Times New Roman"/>
          <w:szCs w:val="24"/>
        </w:rPr>
        <w:t>,</w:t>
      </w:r>
      <w:r>
        <w:rPr>
          <w:rFonts w:eastAsia="Times New Roman" w:cs="Times New Roman"/>
          <w:szCs w:val="24"/>
        </w:rPr>
        <w:t xml:space="preserve"> το επιλέγουν και το θέλουν πια. </w:t>
      </w:r>
    </w:p>
    <w:p w14:paraId="120F8B9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Αυτό το είχα πει ήδη από το 2016, που είχα εκδώσει υπ</w:t>
      </w:r>
      <w:r>
        <w:rPr>
          <w:rFonts w:eastAsia="Times New Roman" w:cs="Times New Roman"/>
          <w:szCs w:val="24"/>
        </w:rPr>
        <w:t xml:space="preserve">ουργική απόφαση </w:t>
      </w:r>
      <w:r>
        <w:rPr>
          <w:rFonts w:eastAsia="Times New Roman" w:cs="Times New Roman"/>
          <w:szCs w:val="24"/>
        </w:rPr>
        <w:t>,</w:t>
      </w:r>
      <w:r>
        <w:rPr>
          <w:rFonts w:eastAsia="Times New Roman" w:cs="Times New Roman"/>
          <w:szCs w:val="24"/>
        </w:rPr>
        <w:t>με την οποία έλεγα</w:t>
      </w:r>
      <w:r>
        <w:rPr>
          <w:rFonts w:eastAsia="Times New Roman" w:cs="Times New Roman"/>
          <w:szCs w:val="24"/>
        </w:rPr>
        <w:t xml:space="preserve"> -</w:t>
      </w:r>
      <w:r>
        <w:rPr>
          <w:rFonts w:eastAsia="Times New Roman" w:cs="Times New Roman"/>
          <w:szCs w:val="24"/>
        </w:rPr>
        <w:t>τον Δεκέμβρη του 2016</w:t>
      </w:r>
      <w:r>
        <w:rPr>
          <w:rFonts w:eastAsia="Times New Roman" w:cs="Times New Roman"/>
          <w:szCs w:val="24"/>
        </w:rPr>
        <w:t>-</w:t>
      </w:r>
      <w:r>
        <w:rPr>
          <w:rFonts w:eastAsia="Times New Roman" w:cs="Times New Roman"/>
          <w:szCs w:val="24"/>
        </w:rPr>
        <w:t xml:space="preserve"> ενόψει της λειτουργίας του ΕΦΚΑ το 2017, να συγκεντρωθούν απ’ όλους τους πρώην φορείς όλες οι οφειλές στο ΚΕΑΟ. Γι’ αυτό υπάρχει αυτό. Δεν αυξήθηκαν οι οφειλέτες. Σωρεύτηκαν οι ήδη υπάρχοντες οφει</w:t>
      </w:r>
      <w:r>
        <w:rPr>
          <w:rFonts w:eastAsia="Times New Roman" w:cs="Times New Roman"/>
          <w:szCs w:val="24"/>
        </w:rPr>
        <w:t xml:space="preserve">λέτες μέσα στο ΚΕΑΟ και λείπουν και αρκετοί ακόμα. </w:t>
      </w:r>
    </w:p>
    <w:p w14:paraId="120F8BA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Θα αυξηθεί ο αριθμός, αλλά από υπάρχοντες οφειλέτες και όχι από οφειλέτες που δημιουργήθηκαν από τη δική μας πολιτική.</w:t>
      </w:r>
    </w:p>
    <w:p w14:paraId="120F8BA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τον λόγο έχει η κ</w:t>
      </w:r>
      <w:r>
        <w:rPr>
          <w:rFonts w:eastAsia="Times New Roman" w:cs="Times New Roman"/>
          <w:szCs w:val="24"/>
        </w:rPr>
        <w:t>.</w:t>
      </w:r>
      <w:r>
        <w:rPr>
          <w:rFonts w:eastAsia="Times New Roman" w:cs="Times New Roman"/>
          <w:szCs w:val="24"/>
        </w:rPr>
        <w:t xml:space="preserve"> Κατσαβριά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Σιωροπού</w:t>
      </w:r>
      <w:r>
        <w:rPr>
          <w:rFonts w:eastAsia="Times New Roman" w:cs="Times New Roman"/>
          <w:szCs w:val="24"/>
        </w:rPr>
        <w:t>λου, Βουλευτής του ΣΥΡΙΖΑ, για επτά λεπτά.</w:t>
      </w:r>
    </w:p>
    <w:p w14:paraId="120F8BA2" w14:textId="77777777" w:rsidR="0086761A" w:rsidRDefault="00427452">
      <w:pPr>
        <w:spacing w:line="600" w:lineRule="auto"/>
        <w:ind w:firstLine="720"/>
        <w:jc w:val="both"/>
        <w:rPr>
          <w:rFonts w:eastAsia="Times New Roman" w:cs="Times New Roman"/>
          <w:szCs w:val="24"/>
        </w:rPr>
      </w:pPr>
      <w:r w:rsidRPr="000C4E8B">
        <w:rPr>
          <w:rFonts w:eastAsia="Times New Roman" w:cs="Times New Roman"/>
          <w:b/>
          <w:szCs w:val="24"/>
        </w:rPr>
        <w:t>ΧΡΥΣΟΥΛΑ ΚΑΤΣΑΒΡΙΑ</w:t>
      </w:r>
      <w:r>
        <w:rPr>
          <w:rFonts w:eastAsia="Times New Roman" w:cs="Times New Roman"/>
          <w:b/>
          <w:szCs w:val="24"/>
        </w:rPr>
        <w:t xml:space="preserve"> </w:t>
      </w:r>
      <w:r w:rsidRPr="000C4E8B">
        <w:rPr>
          <w:rFonts w:eastAsia="Times New Roman" w:cs="Times New Roman"/>
          <w:b/>
          <w:szCs w:val="24"/>
        </w:rPr>
        <w:t>-</w:t>
      </w:r>
      <w:r>
        <w:rPr>
          <w:rFonts w:eastAsia="Times New Roman" w:cs="Times New Roman"/>
          <w:b/>
          <w:szCs w:val="24"/>
        </w:rPr>
        <w:t xml:space="preserve"> </w:t>
      </w:r>
      <w:r w:rsidRPr="000C4E8B">
        <w:rPr>
          <w:rFonts w:eastAsia="Times New Roman" w:cs="Times New Roman"/>
          <w:b/>
          <w:szCs w:val="24"/>
        </w:rPr>
        <w:t>ΣΙΩΡΟΠΟΥΛΟΥ:</w:t>
      </w:r>
      <w:r>
        <w:rPr>
          <w:rFonts w:eastAsia="Times New Roman" w:cs="Times New Roman"/>
          <w:szCs w:val="24"/>
        </w:rPr>
        <w:t xml:space="preserve"> Ευχαριστώ, κύριε Πρόεδρε.</w:t>
      </w:r>
    </w:p>
    <w:p w14:paraId="120F8BA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w:t>
      </w:r>
      <w:r>
        <w:rPr>
          <w:rFonts w:eastAsia="Times New Roman" w:cs="Times New Roman"/>
          <w:szCs w:val="24"/>
        </w:rPr>
        <w:t>Α</w:t>
      </w:r>
      <w:r>
        <w:rPr>
          <w:rFonts w:eastAsia="Times New Roman" w:cs="Times New Roman"/>
          <w:szCs w:val="24"/>
        </w:rPr>
        <w:t>ντιπολίτευσης, με τον ακραίο και αγοραίο πολλές φορές πολιτικό σας λόγο δεν διαγράφονται και οι ευθύνες σας για τη χρεοκοπία της χ</w:t>
      </w:r>
      <w:r>
        <w:rPr>
          <w:rFonts w:eastAsia="Times New Roman" w:cs="Times New Roman"/>
          <w:szCs w:val="24"/>
        </w:rPr>
        <w:t>ώρας μας. Ο ελληνικός λαός γνωρίζει πολύ καλά και τα λόγια και τα έργα σας.</w:t>
      </w:r>
    </w:p>
    <w:p w14:paraId="120F8BA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πρώτη φορά μετά από δέκα χρόνια</w:t>
      </w:r>
      <w:r>
        <w:rPr>
          <w:rFonts w:eastAsia="Times New Roman" w:cs="Times New Roman"/>
          <w:szCs w:val="24"/>
        </w:rPr>
        <w:t>,</w:t>
      </w:r>
      <w:r>
        <w:rPr>
          <w:rFonts w:eastAsia="Times New Roman" w:cs="Times New Roman"/>
          <w:szCs w:val="24"/>
        </w:rPr>
        <w:t xml:space="preserve"> στο γλωσσάρι της συζήτησης για τον προϋπολογισμό δεν υπάρχουν οι λέξεις</w:t>
      </w:r>
      <w:r>
        <w:rPr>
          <w:rFonts w:eastAsia="Times New Roman" w:cs="Times New Roman"/>
          <w:szCs w:val="24"/>
        </w:rPr>
        <w:t>:</w:t>
      </w:r>
      <w:r>
        <w:rPr>
          <w:rFonts w:eastAsia="Times New Roman" w:cs="Times New Roman"/>
          <w:szCs w:val="24"/>
        </w:rPr>
        <w:t xml:space="preserve"> ύφεση, λιτότητα, μειώσεις και περικοπές.</w:t>
      </w:r>
      <w:r>
        <w:rPr>
          <w:rFonts w:eastAsia="Times New Roman" w:cs="Times New Roman"/>
          <w:szCs w:val="24"/>
        </w:rPr>
        <w:t xml:space="preserve"> Αντίθετα, επανέρχονται με ορμή και κυριαρχούν οι λέξεις ανάπτυξη, αυξήσεις και ελαφρύνσεις. Οι πολίτες και τα νοικοκυριά μπορούν πλέον να σχεδιάσουν και να προγραμματίσουν τη ζωή τους και ξαναβλέπουν το μέλλον τους με αισιοδοξία. Αλλά και οι επιχειρήσεις </w:t>
      </w:r>
      <w:r>
        <w:rPr>
          <w:rFonts w:eastAsia="Times New Roman" w:cs="Times New Roman"/>
          <w:szCs w:val="24"/>
        </w:rPr>
        <w:t>μπορούν να αξιοποιήσουν την οικονομική σταθερότητα και το ευνοϊκότερο περιβάλλον</w:t>
      </w:r>
      <w:r>
        <w:rPr>
          <w:rFonts w:eastAsia="Times New Roman" w:cs="Times New Roman"/>
          <w:szCs w:val="24"/>
        </w:rPr>
        <w:t>,</w:t>
      </w:r>
      <w:r>
        <w:rPr>
          <w:rFonts w:eastAsia="Times New Roman" w:cs="Times New Roman"/>
          <w:szCs w:val="24"/>
        </w:rPr>
        <w:t xml:space="preserve"> που έχει δημιουργηθεί. </w:t>
      </w:r>
    </w:p>
    <w:p w14:paraId="120F8BA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Χωρίς αμφιβολία</w:t>
      </w:r>
      <w:r>
        <w:rPr>
          <w:rFonts w:eastAsia="Times New Roman" w:cs="Times New Roman"/>
          <w:szCs w:val="24"/>
        </w:rPr>
        <w:t>,</w:t>
      </w:r>
      <w:r>
        <w:rPr>
          <w:rFonts w:eastAsia="Times New Roman" w:cs="Times New Roman"/>
          <w:szCs w:val="24"/>
        </w:rPr>
        <w:t xml:space="preserve"> η έξοδος από τα μνημόνια και την επιτροπεία πέρασε μέσα από θυσίες και δύσβατα μονοπάτια για όλη την ελληνική κοινωνία. Είναι, όμως, </w:t>
      </w:r>
      <w:r>
        <w:rPr>
          <w:rFonts w:eastAsia="Times New Roman" w:cs="Times New Roman"/>
          <w:szCs w:val="24"/>
        </w:rPr>
        <w:t xml:space="preserve">μια </w:t>
      </w:r>
      <w:r>
        <w:rPr>
          <w:rFonts w:eastAsia="Times New Roman" w:cs="Times New Roman"/>
          <w:szCs w:val="24"/>
        </w:rPr>
        <w:lastRenderedPageBreak/>
        <w:t>πραγματικότητα</w:t>
      </w:r>
      <w:r>
        <w:rPr>
          <w:rFonts w:eastAsia="Times New Roman" w:cs="Times New Roman"/>
          <w:szCs w:val="24"/>
        </w:rPr>
        <w:t>,</w:t>
      </w:r>
      <w:r>
        <w:rPr>
          <w:rFonts w:eastAsia="Times New Roman" w:cs="Times New Roman"/>
          <w:szCs w:val="24"/>
        </w:rPr>
        <w:t xml:space="preserve"> για την οποία μπορούμε δίκαια να αισθανόμαστε ικανοποιημένοι όλοι όσοι στηρίζουμε αυτήν την Κυβέρνηση. </w:t>
      </w:r>
    </w:p>
    <w:p w14:paraId="120F8BA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αποκατάσταση πολλών επιμέρους αδικιών με τα νομοσχέδια</w:t>
      </w:r>
      <w:r>
        <w:rPr>
          <w:rFonts w:eastAsia="Times New Roman" w:cs="Times New Roman"/>
          <w:szCs w:val="24"/>
        </w:rPr>
        <w:t>,</w:t>
      </w:r>
      <w:r>
        <w:rPr>
          <w:rFonts w:eastAsia="Times New Roman" w:cs="Times New Roman"/>
          <w:szCs w:val="24"/>
        </w:rPr>
        <w:t xml:space="preserve"> που ψηφίσαμε και υλοποιούν τις εξαγγελίες του Πρωθυπουργού</w:t>
      </w:r>
      <w:r>
        <w:rPr>
          <w:rFonts w:eastAsia="Times New Roman" w:cs="Times New Roman"/>
          <w:szCs w:val="24"/>
        </w:rPr>
        <w:t>,</w:t>
      </w:r>
      <w:r>
        <w:rPr>
          <w:rFonts w:eastAsia="Times New Roman" w:cs="Times New Roman"/>
          <w:szCs w:val="24"/>
        </w:rPr>
        <w:t xml:space="preserve"> είναι η αρχή της διαδρομής στη μεταμνημονιακή εποχή. </w:t>
      </w:r>
    </w:p>
    <w:p w14:paraId="120F8BA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Στον οδικό χάρτη </w:t>
      </w:r>
      <w:r>
        <w:rPr>
          <w:rFonts w:eastAsia="Times New Roman" w:cs="Times New Roman"/>
          <w:szCs w:val="24"/>
        </w:rPr>
        <w:t>,</w:t>
      </w:r>
      <w:r>
        <w:rPr>
          <w:rFonts w:eastAsia="Times New Roman" w:cs="Times New Roman"/>
          <w:szCs w:val="24"/>
        </w:rPr>
        <w:t>που οδηγεί στη δίκαιη ανάπτυξη</w:t>
      </w:r>
      <w:r>
        <w:rPr>
          <w:rFonts w:eastAsia="Times New Roman" w:cs="Times New Roman"/>
          <w:szCs w:val="24"/>
        </w:rPr>
        <w:t>,</w:t>
      </w:r>
      <w:r>
        <w:rPr>
          <w:rFonts w:eastAsia="Times New Roman" w:cs="Times New Roman"/>
          <w:szCs w:val="24"/>
        </w:rPr>
        <w:t xml:space="preserve"> σημαντικός σταθμός είναι ο προϋπολογισμός του 2019. Πρώτον, γιατί επιβεβαιώνει το γύρισμα της σελίδας και, δεύτερον, γιατί αποτελεί τη βάση για την περ</w:t>
      </w:r>
      <w:r>
        <w:rPr>
          <w:rFonts w:eastAsia="Times New Roman" w:cs="Times New Roman"/>
          <w:szCs w:val="24"/>
        </w:rPr>
        <w:t>αιτέρω ανάκτηση της κυριαρχίας της χώρα μας, των δικαιωμάτων των εργαζομένων, και της καλύτερης προοπτικής των εισοδημάτων τους.</w:t>
      </w:r>
    </w:p>
    <w:p w14:paraId="120F8BA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Ασφαλώς</w:t>
      </w:r>
      <w:r>
        <w:rPr>
          <w:rFonts w:eastAsia="Times New Roman" w:cs="Times New Roman"/>
          <w:szCs w:val="24"/>
        </w:rPr>
        <w:t>,</w:t>
      </w:r>
      <w:r>
        <w:rPr>
          <w:rFonts w:eastAsia="Times New Roman" w:cs="Times New Roman"/>
          <w:szCs w:val="24"/>
        </w:rPr>
        <w:t xml:space="preserve"> η μεταβατική περίοδος που διανύουμε</w:t>
      </w:r>
      <w:r>
        <w:rPr>
          <w:rFonts w:eastAsia="Times New Roman" w:cs="Times New Roman"/>
          <w:szCs w:val="24"/>
        </w:rPr>
        <w:t>,</w:t>
      </w:r>
      <w:r>
        <w:rPr>
          <w:rFonts w:eastAsia="Times New Roman" w:cs="Times New Roman"/>
          <w:szCs w:val="24"/>
        </w:rPr>
        <w:t xml:space="preserve"> χαρακτηρίζεται, θα έλεγα, από μια στάση αναμονής πολλών συμπολιτών μας, που συνδέ</w:t>
      </w:r>
      <w:r>
        <w:rPr>
          <w:rFonts w:eastAsia="Times New Roman" w:cs="Times New Roman"/>
          <w:szCs w:val="24"/>
        </w:rPr>
        <w:t>εται με τη διαμόρφωση του νέου οικονομικού και κοινωνικού μοντέλου. Και είναι φυσιολογικό για ένα διάστημα</w:t>
      </w:r>
      <w:r>
        <w:rPr>
          <w:rFonts w:eastAsia="Times New Roman" w:cs="Times New Roman"/>
          <w:szCs w:val="24"/>
        </w:rPr>
        <w:t>,</w:t>
      </w:r>
      <w:r>
        <w:rPr>
          <w:rFonts w:eastAsia="Times New Roman" w:cs="Times New Roman"/>
          <w:szCs w:val="24"/>
        </w:rPr>
        <w:t xml:space="preserve"> το παλιό να συνυπάρχει με το καινούριο. </w:t>
      </w:r>
    </w:p>
    <w:p w14:paraId="120F8BA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Εκείνο που δεν είναι φυσιολογικό</w:t>
      </w:r>
      <w:r>
        <w:rPr>
          <w:rFonts w:eastAsia="Times New Roman" w:cs="Times New Roman"/>
          <w:szCs w:val="24"/>
        </w:rPr>
        <w:t>,</w:t>
      </w:r>
      <w:r>
        <w:rPr>
          <w:rFonts w:eastAsia="Times New Roman" w:cs="Times New Roman"/>
          <w:szCs w:val="24"/>
        </w:rPr>
        <w:t xml:space="preserve"> είναι η στάση της </w:t>
      </w:r>
      <w:r>
        <w:rPr>
          <w:rFonts w:eastAsia="Times New Roman" w:cs="Times New Roman"/>
          <w:szCs w:val="24"/>
        </w:rPr>
        <w:t>Α</w:t>
      </w:r>
      <w:r>
        <w:rPr>
          <w:rFonts w:eastAsia="Times New Roman" w:cs="Times New Roman"/>
          <w:szCs w:val="24"/>
        </w:rPr>
        <w:t>ντιπολίτευσης, κυρίως των κομμάτων του παλιού πολιτικο</w:t>
      </w:r>
      <w:r>
        <w:rPr>
          <w:rFonts w:eastAsia="Times New Roman" w:cs="Times New Roman"/>
          <w:szCs w:val="24"/>
        </w:rPr>
        <w:t xml:space="preserve">ύ συστήματος. Παρασιωπούν την υπονομευτική τους τακτική, όπως φάνηκε και στο θέμα των συντάξεων. Παρουσιάζουν με μελανά </w:t>
      </w:r>
      <w:r>
        <w:rPr>
          <w:rFonts w:eastAsia="Times New Roman" w:cs="Times New Roman"/>
          <w:szCs w:val="24"/>
        </w:rPr>
        <w:lastRenderedPageBreak/>
        <w:t xml:space="preserve">χρώματα την πραγματικότητα. Επιχειρούν να πανικοβάλουν τους πολίτες και απαξιώνουν με </w:t>
      </w:r>
      <w:r>
        <w:rPr>
          <w:rFonts w:eastAsia="Times New Roman" w:cs="Times New Roman"/>
          <w:szCs w:val="24"/>
          <w:lang w:val="en-US"/>
        </w:rPr>
        <w:t>fake</w:t>
      </w:r>
      <w:r w:rsidRPr="003623F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το έργο της Κυβέρνησης. Ανευθυνολογούν σ</w:t>
      </w:r>
      <w:r>
        <w:rPr>
          <w:rFonts w:eastAsia="Times New Roman" w:cs="Times New Roman"/>
          <w:szCs w:val="24"/>
        </w:rPr>
        <w:t>τα εθνικά θέματα και δεν λένε τίποτα για τις προσωπικές τους προθέσεις, που είναι κοινωνικά και ταξικά μεροληπτικές</w:t>
      </w:r>
      <w:r>
        <w:rPr>
          <w:rFonts w:eastAsia="Times New Roman" w:cs="Times New Roman"/>
          <w:szCs w:val="24"/>
        </w:rPr>
        <w:t>,</w:t>
      </w:r>
      <w:r>
        <w:rPr>
          <w:rFonts w:eastAsia="Times New Roman" w:cs="Times New Roman"/>
          <w:szCs w:val="24"/>
        </w:rPr>
        <w:t xml:space="preserve"> σε βάρος της συντριπτικής πλειοψηφίας του λαού μας. </w:t>
      </w:r>
    </w:p>
    <w:p w14:paraId="120F8BA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 στρατηγικό μας σχέδιο για την ανάπτυξη της χώρας είναι σε εξέλιξη και ήδη αποδίδει </w:t>
      </w:r>
      <w:r>
        <w:rPr>
          <w:rFonts w:eastAsia="Times New Roman" w:cs="Times New Roman"/>
          <w:szCs w:val="24"/>
        </w:rPr>
        <w:t xml:space="preserve">καρπούς. Είναι σχέδιο ελληνικό, είναι σχέδιο δικό μας. Αντίθετα, το σχέδιο του κ. Μητσοτάκη είναι μνημονιακό, όπως εκείνο του κ. Στουρνάρα, που δήλωνε από το Βήμα της Βουλής ότι το μόνο σχέδιο που διαθέτει η χώρα είναι το μνημόνιο. </w:t>
      </w:r>
    </w:p>
    <w:p w14:paraId="120F8BA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Περιλαμβάνει τον σταδια</w:t>
      </w:r>
      <w:r>
        <w:rPr>
          <w:rFonts w:eastAsia="Times New Roman" w:cs="Times New Roman"/>
          <w:szCs w:val="24"/>
        </w:rPr>
        <w:t>κό απεγκλωβισμό από τις μνημονιακές δεσμεύσεις, την απλοποίηση και τον εξορθολογισμό του φορολογικού συστήματος σε δίκαιη κατεύθυνση, την ενίσχυση της παραγωγικής ανασυγκρότησης, την αξιοποίηση όλων των διαθέσιμων πόρων, τη δημιουργία φιλικού επιχειρηματικ</w:t>
      </w:r>
      <w:r>
        <w:rPr>
          <w:rFonts w:eastAsia="Times New Roman" w:cs="Times New Roman"/>
          <w:szCs w:val="24"/>
        </w:rPr>
        <w:t>ού περιβάλλοντος.</w:t>
      </w:r>
    </w:p>
    <w:p w14:paraId="120F8BA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 για να είμαι ξεκάθαρη ως προς την επιχειρηματικότητα, είτε αυτή αφορά στον ιδιωτικό τομέα είτε στον δημόσιο είτε στον κοινωνικό τομέα, απαιτούνται οι ξεκάθαροι κανόνες</w:t>
      </w:r>
      <w:r>
        <w:rPr>
          <w:rFonts w:eastAsia="Times New Roman" w:cs="Times New Roman"/>
          <w:szCs w:val="24"/>
        </w:rPr>
        <w:t>,</w:t>
      </w:r>
      <w:r>
        <w:rPr>
          <w:rFonts w:eastAsia="Times New Roman" w:cs="Times New Roman"/>
          <w:szCs w:val="24"/>
        </w:rPr>
        <w:t xml:space="preserve"> που έχουμε διαμορφώσει, η μείωση της γραφειοκρατίας που επιδιώκου</w:t>
      </w:r>
      <w:r>
        <w:rPr>
          <w:rFonts w:eastAsia="Times New Roman" w:cs="Times New Roman"/>
          <w:szCs w:val="24"/>
        </w:rPr>
        <w:t>με, η διάχυση της γνώσης και της καινοτομίας που έχουμε διασφαλίσει με τις μεταρρυθμιστικές τομές στην εκπαίδευση και στην έρευνα.</w:t>
      </w:r>
    </w:p>
    <w:p w14:paraId="120F8BA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κανείς δεν το πίστευε, αλλά είναι γεγονός. Το κοινωνικό κράτος επέστρεψε μέσα σε δύσκολες συνθή</w:t>
      </w:r>
      <w:r>
        <w:rPr>
          <w:rFonts w:eastAsia="Times New Roman" w:cs="Times New Roman"/>
          <w:szCs w:val="24"/>
        </w:rPr>
        <w:t xml:space="preserve">κες. Η ανθρωπιστική κρίση είναι </w:t>
      </w:r>
      <w:r>
        <w:rPr>
          <w:rFonts w:eastAsia="Times New Roman" w:cs="Times New Roman"/>
          <w:szCs w:val="24"/>
        </w:rPr>
        <w:t xml:space="preserve">πλέον </w:t>
      </w:r>
      <w:r>
        <w:rPr>
          <w:rFonts w:eastAsia="Times New Roman" w:cs="Times New Roman"/>
          <w:szCs w:val="24"/>
        </w:rPr>
        <w:t>σκοτεινό παρελθόν</w:t>
      </w:r>
      <w:r>
        <w:rPr>
          <w:rFonts w:eastAsia="Times New Roman" w:cs="Times New Roman"/>
          <w:szCs w:val="24"/>
        </w:rPr>
        <w:t>,</w:t>
      </w:r>
      <w:r>
        <w:rPr>
          <w:rFonts w:eastAsia="Times New Roman" w:cs="Times New Roman"/>
          <w:szCs w:val="24"/>
        </w:rPr>
        <w:t xml:space="preserve"> που στοιχειώνει τη Νέα Δημοκρατία και τους σοσιαλνεοφιλελεύθερους. </w:t>
      </w:r>
    </w:p>
    <w:p w14:paraId="120F8BA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Οι ευπαθείς ομάδες του πληθυσμού προστατεύονται μέσα από έναν κύκλο δράσεων και χρηματοδοτήσεων</w:t>
      </w:r>
      <w:r>
        <w:rPr>
          <w:rFonts w:eastAsia="Times New Roman" w:cs="Times New Roman"/>
          <w:szCs w:val="24"/>
        </w:rPr>
        <w:t>,</w:t>
      </w:r>
      <w:r>
        <w:rPr>
          <w:rFonts w:eastAsia="Times New Roman" w:cs="Times New Roman"/>
          <w:szCs w:val="24"/>
        </w:rPr>
        <w:t xml:space="preserve"> τις οποίες μπορεί οι πολίτες να μη</w:t>
      </w:r>
      <w:r>
        <w:rPr>
          <w:rFonts w:eastAsia="Times New Roman" w:cs="Times New Roman"/>
          <w:szCs w:val="24"/>
        </w:rPr>
        <w:t xml:space="preserve">ν ακούν και να μην διαβάζουν στις εφημερίδες και στις τηλεοράσεις, τα βλέπουν, όμως, στη ζωή τους και στην καθημερινότητά τους. </w:t>
      </w:r>
    </w:p>
    <w:p w14:paraId="120F8BA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Τα 3 δισεκατομμύρια από το ΚΕΑ και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μ</w:t>
      </w:r>
      <w:r>
        <w:rPr>
          <w:rFonts w:eastAsia="Times New Roman" w:cs="Times New Roman"/>
          <w:szCs w:val="24"/>
        </w:rPr>
        <w:t xml:space="preserve">έρισμα συνολικά μέσα σε μία τριετία. Τα διακόσια σαράντα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 xml:space="preserve">α οποία οι πολίτες μπορούν να ενημερώνονται για όλες τις κοινωνικές παροχές. Τα εκατό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σ</w:t>
      </w:r>
      <w:r>
        <w:rPr>
          <w:rFonts w:eastAsia="Times New Roman" w:cs="Times New Roman"/>
          <w:szCs w:val="24"/>
        </w:rPr>
        <w:t xml:space="preserve">τήριξης της </w:t>
      </w:r>
      <w:r>
        <w:rPr>
          <w:rFonts w:eastAsia="Times New Roman" w:cs="Times New Roman"/>
          <w:szCs w:val="24"/>
        </w:rPr>
        <w:t>ο</w:t>
      </w:r>
      <w:r>
        <w:rPr>
          <w:rFonts w:eastAsia="Times New Roman" w:cs="Times New Roman"/>
          <w:szCs w:val="24"/>
        </w:rPr>
        <w:t>ικογένειας</w:t>
      </w:r>
      <w:r>
        <w:rPr>
          <w:rFonts w:eastAsia="Times New Roman" w:cs="Times New Roman"/>
          <w:szCs w:val="24"/>
        </w:rPr>
        <w:t>,</w:t>
      </w:r>
      <w:r>
        <w:rPr>
          <w:rFonts w:eastAsia="Times New Roman" w:cs="Times New Roman"/>
          <w:szCs w:val="24"/>
        </w:rPr>
        <w:t xml:space="preserve"> που θα στηρίζουν έμπρακτα τα παιδιά και τις οικογένειες. Τα 50 εκατομμύρια ευρώ για τα εκατόν πενήντα τρεις χιλιάδες ζεστά γεύματα σε ενν</w:t>
      </w:r>
      <w:r>
        <w:rPr>
          <w:rFonts w:eastAsia="Times New Roman" w:cs="Times New Roman"/>
          <w:szCs w:val="24"/>
        </w:rPr>
        <w:t xml:space="preserve">ιακόσια πενήντα σχολεία όλης της χώρας. </w:t>
      </w:r>
    </w:p>
    <w:p w14:paraId="120F8BB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αύξηση των βρεφονηπιακών σταθμών και του αριθμού των παιδιών που εισέρχονται σε αυτούς δωρεάν</w:t>
      </w:r>
      <w:r>
        <w:rPr>
          <w:rFonts w:eastAsia="Times New Roman" w:cs="Times New Roman"/>
          <w:szCs w:val="24"/>
        </w:rPr>
        <w:t>,</w:t>
      </w:r>
      <w:r>
        <w:rPr>
          <w:rFonts w:eastAsia="Times New Roman" w:cs="Times New Roman"/>
          <w:szCs w:val="24"/>
        </w:rPr>
        <w:t xml:space="preserve"> καθώς και η πρόσληψη τριών χιλιάδων διακοσίων μονίμων ατόμων στο Πρόγραμμα «Βοήθεια στο Σπίτι». </w:t>
      </w:r>
    </w:p>
    <w:p w14:paraId="120F8BB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Οι δράσεις και οι δαπάνες 780 εκατομμυρίων ευρώ για διακόσιες δεκαπέντε χιλιάδες ανέργους, που συνέβαλαν στην πτώση της ανεργίας από το 27,5% το 2015 στο 18,9% το 2018. </w:t>
      </w:r>
    </w:p>
    <w:p w14:paraId="120F8BB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ολιστικό σχέδιο δράσης για την κοινωνική ένταξη των Ρομά. Η σταδιακή επαναλειτουργί</w:t>
      </w:r>
      <w:r>
        <w:rPr>
          <w:rFonts w:eastAsia="Times New Roman" w:cs="Times New Roman"/>
          <w:szCs w:val="24"/>
        </w:rPr>
        <w:t xml:space="preserve">α των κατασκηνώσεων, που επί πολλά χρόνια ήταν κλειστές. Η ενίσχυση της ειδικής αγωγής με τεσσερισήμισι χιλιάδες προσλήψεις εκπαιδευτικών. Τα εξειδικευμένα προγράμματα κοινωνικής ένταξης ατόμων με αναπηρία. </w:t>
      </w:r>
    </w:p>
    <w:p w14:paraId="120F8BB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Κανείς δεν το περίμενε, αλλά είναι γεγονός. Ο αγ</w:t>
      </w:r>
      <w:r>
        <w:rPr>
          <w:rFonts w:eastAsia="Times New Roman" w:cs="Times New Roman"/>
          <w:szCs w:val="24"/>
        </w:rPr>
        <w:t>ροτικός κόσμος έχει πάρει μεγάλη ανάσα με τα ευνοϊκά φορολογικά και ασφαλιστικά μέτρα</w:t>
      </w:r>
      <w:r>
        <w:rPr>
          <w:rFonts w:eastAsia="Times New Roman" w:cs="Times New Roman"/>
          <w:szCs w:val="24"/>
        </w:rPr>
        <w:t>,</w:t>
      </w:r>
      <w:r>
        <w:rPr>
          <w:rFonts w:eastAsia="Times New Roman" w:cs="Times New Roman"/>
          <w:szCs w:val="24"/>
        </w:rPr>
        <w:t xml:space="preserve"> που πήραμε. Η ανάπτυξη του πρωτογενούς τομέα κινείται με γρήγορους ρυθμούς και θα επιταχυνθεί ακόμη περισσότερο με την υλοποίηση των έργων του ΠΑΑ και την αξιοποίηση του</w:t>
      </w:r>
      <w:r>
        <w:rPr>
          <w:rFonts w:eastAsia="Times New Roman" w:cs="Times New Roman"/>
          <w:szCs w:val="24"/>
        </w:rPr>
        <w:t xml:space="preserve"> θεσμικού πλαισίου για τον συνεργατισμό και τις ομάδες παραγωγών. </w:t>
      </w:r>
    </w:p>
    <w:p w14:paraId="120F8BB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Κανείς δεν το φανταζόταν, αλλά ο τουρισμός απογειώθηκε</w:t>
      </w:r>
      <w:r>
        <w:rPr>
          <w:rFonts w:eastAsia="Times New Roman" w:cs="Times New Roman"/>
          <w:szCs w:val="24"/>
        </w:rPr>
        <w:t>,</w:t>
      </w:r>
      <w:r>
        <w:rPr>
          <w:rFonts w:eastAsia="Times New Roman" w:cs="Times New Roman"/>
          <w:szCs w:val="24"/>
        </w:rPr>
        <w:t xml:space="preserve"> μαζί με την τεράστια αύξηση των αφίξεων και των εσόδων. Όλα τα οικονομικά μεγέθη έχουν βελτιωθεί αισθητά, γεγονός που αποτυπώνεται στη μείωση της ανεργίας, στην αύξηση της απασχόλησης, στην αύξηση της παραγωγής και της κατανάλωσης. </w:t>
      </w:r>
    </w:p>
    <w:p w14:paraId="120F8BB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Εάν αυτά δεν τα αντιλα</w:t>
      </w:r>
      <w:r>
        <w:rPr>
          <w:rFonts w:eastAsia="Times New Roman" w:cs="Times New Roman"/>
          <w:szCs w:val="24"/>
        </w:rPr>
        <w:t xml:space="preserve">μβάνεται η </w:t>
      </w:r>
      <w:r>
        <w:rPr>
          <w:rFonts w:eastAsia="Times New Roman" w:cs="Times New Roman"/>
          <w:szCs w:val="24"/>
        </w:rPr>
        <w:t>Α</w:t>
      </w:r>
      <w:r>
        <w:rPr>
          <w:rFonts w:eastAsia="Times New Roman" w:cs="Times New Roman"/>
          <w:szCs w:val="24"/>
        </w:rPr>
        <w:t xml:space="preserve">ντιπολίτευση μέσα στην προεκλογική της έξαρση, το βλέπει ξεκάθαρα ο ελληνικός λαός. Η κανονικότητα στην κοινωνία και την </w:t>
      </w:r>
      <w:r>
        <w:rPr>
          <w:rFonts w:eastAsia="Times New Roman" w:cs="Times New Roman"/>
          <w:szCs w:val="24"/>
        </w:rPr>
        <w:lastRenderedPageBreak/>
        <w:t>οικονομία είναι κυρίαρχο χαρακτηριστικό της πραγματικότητας. Αυτό πρέπει να περάσει και στον δημόσιο χώρο, τον πολιτικό λόγ</w:t>
      </w:r>
      <w:r>
        <w:rPr>
          <w:rFonts w:eastAsia="Times New Roman" w:cs="Times New Roman"/>
          <w:szCs w:val="24"/>
        </w:rPr>
        <w:t>ο των πολιτικών και των κομμάτων. Είναι καιρός, ιδιαίτερα τα κόμματα που διεκδικούν να εμφανίζονται ως προοδευτικά, να εναρμονίσουν την πολιτική και τις συμμαχίες τους με το κοινωνικό πρόταγμα για πλήρη απασχόληση και δίκαιη αμοιβή της εργασίας, πλήρη εργα</w:t>
      </w:r>
      <w:r>
        <w:rPr>
          <w:rFonts w:eastAsia="Times New Roman" w:cs="Times New Roman"/>
          <w:szCs w:val="24"/>
        </w:rPr>
        <w:t>τικά και κοινωνικά δικαιώματα, ουσιαστική κοινωνική δικαιοσύνη και αλληλεγγύη, με την ανάγκη για συλλογική λειτουργία, δημοκρατική συμμετοχή και διεύρυνση των δημοκρατικών θεσμών, με την ευθύνη για την προάσπιση της πατρίδας και την αναβάθμισης της γεωπολι</w:t>
      </w:r>
      <w:r>
        <w:rPr>
          <w:rFonts w:eastAsia="Times New Roman" w:cs="Times New Roman"/>
          <w:szCs w:val="24"/>
        </w:rPr>
        <w:t>τικής θέσης της χώρας.</w:t>
      </w:r>
    </w:p>
    <w:p w14:paraId="120F8BB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Γιατί ακριβώς στο πλαίσιο αυτό</w:t>
      </w:r>
      <w:r>
        <w:rPr>
          <w:rFonts w:eastAsia="Times New Roman" w:cs="Times New Roman"/>
          <w:szCs w:val="24"/>
        </w:rPr>
        <w:t>,</w:t>
      </w:r>
      <w:r>
        <w:rPr>
          <w:rFonts w:eastAsia="Times New Roman" w:cs="Times New Roman"/>
          <w:szCs w:val="24"/>
        </w:rPr>
        <w:t xml:space="preserve"> κινείται ο ΣΥΡΙΖΑ και έχει την έμπρακτη στήριξη του ελληνικού λαού. Ο προϋπολογισμός, τον οποίο καλούμε τη Βουλή να υπερψηφίσει, είναι κομβικό σημείο της πορείας προς τη δίκαιη ανάπτυξη, αλλά και σημεί</w:t>
      </w:r>
      <w:r>
        <w:rPr>
          <w:rFonts w:eastAsia="Times New Roman" w:cs="Times New Roman"/>
          <w:szCs w:val="24"/>
        </w:rPr>
        <w:t>ο συνάντησης όλων των δημιουργικών δυνάμεων της πατρίδας μας, δηλαδή των δυνάμεων</w:t>
      </w:r>
      <w:r>
        <w:rPr>
          <w:rFonts w:eastAsia="Times New Roman" w:cs="Times New Roman"/>
          <w:szCs w:val="24"/>
        </w:rPr>
        <w:t>,</w:t>
      </w:r>
      <w:r>
        <w:rPr>
          <w:rFonts w:eastAsia="Times New Roman" w:cs="Times New Roman"/>
          <w:szCs w:val="24"/>
        </w:rPr>
        <w:t xml:space="preserve"> που διαχρονικά στηρίζουν το αίτημα για εθνική ανεξαρτησία, λαϊκή κυριαρχία και κοινωνική δικαιοσύνη.</w:t>
      </w:r>
    </w:p>
    <w:p w14:paraId="120F8BB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w:t>
      </w:r>
    </w:p>
    <w:p w14:paraId="120F8BB8"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BB9" w14:textId="77777777" w:rsidR="0086761A" w:rsidRDefault="00427452">
      <w:pPr>
        <w:spacing w:line="600" w:lineRule="auto"/>
        <w:ind w:firstLine="720"/>
        <w:jc w:val="both"/>
        <w:rPr>
          <w:rFonts w:eastAsia="Times New Roman" w:cs="Times New Roman"/>
          <w:szCs w:val="24"/>
        </w:rPr>
      </w:pPr>
      <w:r w:rsidRPr="00543092">
        <w:rPr>
          <w:rFonts w:eastAsia="Times New Roman" w:cs="Times New Roman"/>
          <w:b/>
          <w:szCs w:val="24"/>
        </w:rPr>
        <w:t>ΠΡΟΕΔΡΕΥΩΝ (Δ</w:t>
      </w:r>
      <w:r w:rsidRPr="00543092">
        <w:rPr>
          <w:rFonts w:eastAsia="Times New Roman" w:cs="Times New Roman"/>
          <w:b/>
          <w:szCs w:val="24"/>
        </w:rPr>
        <w:t xml:space="preserve">ημήτριος Κρεμαστινός): </w:t>
      </w:r>
      <w:r>
        <w:rPr>
          <w:rFonts w:eastAsia="Times New Roman" w:cs="Times New Roman"/>
          <w:szCs w:val="24"/>
        </w:rPr>
        <w:t>Κι εγώ ευχαριστώ.</w:t>
      </w:r>
    </w:p>
    <w:p w14:paraId="120F8BB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Προχωρούμε με τον κ. Τζελέπη, Βουλευτή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0F8BB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επτά λεπτά.</w:t>
      </w:r>
    </w:p>
    <w:p w14:paraId="120F8BB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120F8BB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«Εθνική ανεξαρτησία» και «κοινωνική δικα</w:t>
      </w:r>
      <w:r>
        <w:rPr>
          <w:rFonts w:eastAsia="Times New Roman" w:cs="Times New Roman"/>
          <w:szCs w:val="24"/>
        </w:rPr>
        <w:t xml:space="preserve">ιοσύνη». Κλέβετε και συνεχίζετε να επικαλείστε τα συνθήματα του ΠΑΣΟΚ, μόνο που είστε μια πολύ κακή απομίμηση του ΠΑΣΟΚ σε όλα. Και ιδιαίτερα στις πολιτικές που εφαρμόζετε. </w:t>
      </w:r>
    </w:p>
    <w:p w14:paraId="120F8BB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Ακούγοντας…</w:t>
      </w:r>
    </w:p>
    <w:p w14:paraId="120F8BBF"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20F8BC0"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w:t>
      </w:r>
      <w:r>
        <w:rPr>
          <w:rFonts w:eastAsia="Times New Roman" w:cs="Times New Roman"/>
          <w:szCs w:val="24"/>
        </w:rPr>
        <w:t>Για τον Ανθόπουλο να μας πεις</w:t>
      </w:r>
      <w:r>
        <w:rPr>
          <w:rFonts w:eastAsia="Times New Roman" w:cs="Times New Roman"/>
          <w:szCs w:val="24"/>
        </w:rPr>
        <w:t>…</w:t>
      </w:r>
    </w:p>
    <w:p w14:paraId="120F8BC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Κύριε Κοντονή, εγώ δεν σας διακόπτω.</w:t>
      </w:r>
    </w:p>
    <w:p w14:paraId="120F8BC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Κύριε Πρόεδρε, να επαναφέρετε στην τάξη τον συνάδελφο!</w:t>
      </w:r>
    </w:p>
    <w:p w14:paraId="120F8BC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Ακούγοντας τους ομιλητές της κυβερνητικής </w:t>
      </w:r>
      <w:r>
        <w:rPr>
          <w:rFonts w:eastAsia="Times New Roman" w:cs="Times New Roman"/>
          <w:szCs w:val="24"/>
        </w:rPr>
        <w:t>π</w:t>
      </w:r>
      <w:r>
        <w:rPr>
          <w:rFonts w:eastAsia="Times New Roman" w:cs="Times New Roman"/>
          <w:szCs w:val="24"/>
        </w:rPr>
        <w:t xml:space="preserve">λειοψηφίας, θεωρώ ότι τους ξαναήρθαν οι αυταπάτες, όπως τότε το 2004 που θα πήγαιναν τον ελληνικό λαό </w:t>
      </w:r>
      <w:r>
        <w:rPr>
          <w:rFonts w:eastAsia="Times New Roman" w:cs="Times New Roman"/>
          <w:szCs w:val="24"/>
        </w:rPr>
        <w:t>στον παράδεισο και θα τα έλυναν όλα, έτσι και τώρα για το 2019. Και συζητάμε για τον τέταρτο μνημονιακό προϋπολογισμό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120F8BC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Δεν είστε από παρθενογένεση πλέον σε όλα. Είναι ένας προϋπολογισμός</w:t>
      </w:r>
      <w:r>
        <w:rPr>
          <w:rFonts w:eastAsia="Times New Roman" w:cs="Times New Roman"/>
          <w:szCs w:val="24"/>
        </w:rPr>
        <w:t>,</w:t>
      </w:r>
      <w:r>
        <w:rPr>
          <w:rFonts w:eastAsia="Times New Roman" w:cs="Times New Roman"/>
          <w:szCs w:val="24"/>
        </w:rPr>
        <w:t xml:space="preserve"> ο οποίος επιβεβαιώνει τις δεσμεύσεις π</w:t>
      </w:r>
      <w:r>
        <w:rPr>
          <w:rFonts w:eastAsia="Times New Roman" w:cs="Times New Roman"/>
          <w:szCs w:val="24"/>
        </w:rPr>
        <w:t>ου ανέλαβε η Κυβέρνηση και αφαιρεί σημαντικό χώρο από την ανάπτυξη. Είναι ένας προϋπολογισμός, ο οποίος συνεχίζει να είναι ακραίας λιτότητας, βάρβαρης φορολογίας και αυτό έχει ως αποτέλεσμα να είναι και αντιαναπτυξιακός. Κινείται και πάλι σε μια αδιέξοδη λ</w:t>
      </w:r>
      <w:r>
        <w:rPr>
          <w:rFonts w:eastAsia="Times New Roman" w:cs="Times New Roman"/>
          <w:szCs w:val="24"/>
        </w:rPr>
        <w:t>ογική που καθηλώνει την οικονομία και εξοντώνει την ίδια την κοινωνία.</w:t>
      </w:r>
    </w:p>
    <w:p w14:paraId="120F8BC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αποτυχημένο αυτό το οικονομικό μοντέλο που στηρίζεται στην υπερφορολόγηση μέσω της χειρότερης μορφής λιτότητας που ανακαλύψατε εσείς, τα υπερπλεονάσμ</w:t>
      </w:r>
      <w:r>
        <w:rPr>
          <w:rFonts w:eastAsia="Times New Roman" w:cs="Times New Roman"/>
          <w:szCs w:val="24"/>
        </w:rPr>
        <w:t>ατα, τις περικοπές και την αφαίμαξη των εισοδημάτων των Ελλήνων πολιτών, οδηγώντας τους στην εξαθλίωση.</w:t>
      </w:r>
    </w:p>
    <w:p w14:paraId="120F8BC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δεν έχουμε επιλεκτική μνήμη για να ξεχάσουμε τα τέσσερα χρόνια που κυβερνάτε και να θυμηθούμε τώρα τις τελευταίες εκατό ημέρες. Τι έχετε πετύχει αυ</w:t>
      </w:r>
      <w:r>
        <w:rPr>
          <w:rFonts w:eastAsia="Times New Roman" w:cs="Times New Roman"/>
          <w:szCs w:val="24"/>
        </w:rPr>
        <w:t xml:space="preserve">τά τα τέσσερα χρόνια; Απώλεια δυνητικού ΑΕΠ κατά 20 δισεκατομμύρια. Αυξημένο δημόσιο χρέος κατά 17,5 δισεκατομμύρια. Αυξημένες ληξιπρόθεσμες οφειλές προς το </w:t>
      </w:r>
      <w:r>
        <w:rPr>
          <w:rFonts w:eastAsia="Times New Roman" w:cs="Times New Roman"/>
          <w:szCs w:val="24"/>
        </w:rPr>
        <w:t>δ</w:t>
      </w:r>
      <w:r>
        <w:rPr>
          <w:rFonts w:eastAsia="Times New Roman" w:cs="Times New Roman"/>
          <w:szCs w:val="24"/>
        </w:rPr>
        <w:t>ημόσιο κατά 30 δισεκατομμύρια. Αυξημένες ληξιπρόθεσμες οφειλές προς φορείς κοινωνικής ασφάλισης κα</w:t>
      </w:r>
      <w:r>
        <w:rPr>
          <w:rFonts w:eastAsia="Times New Roman" w:cs="Times New Roman"/>
          <w:szCs w:val="24"/>
        </w:rPr>
        <w:t>τά 22,4 δισεκατομμύρια. Αυξημένο αριθμό μη εξυπηρετούμενων δανείων στο 48,5% και αρνητικό ισοζύγιο επενδύσεων στο -8,8.</w:t>
      </w:r>
    </w:p>
    <w:p w14:paraId="120F8BC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Έχουμε αρνητικές επιπτώσεις από αυτό γιατί δεν αντικαθίσταται ο παραγωγικός ιστός. Οι αποσβέσεις είναι μεγαλύτερες από τις επενδύσεις κα</w:t>
      </w:r>
      <w:r>
        <w:rPr>
          <w:rFonts w:eastAsia="Times New Roman" w:cs="Times New Roman"/>
          <w:szCs w:val="24"/>
        </w:rPr>
        <w:t>ι αυτό είναι η καταστροφή της παραγωγικής βάσης της χώρας μας, όπως, επίσης, έχουμε και αρνητικό ισοζύγιο μεταξύ σταθερών και εκ περιτροπής νέων θέσεων εργασίας.</w:t>
      </w:r>
    </w:p>
    <w:p w14:paraId="120F8BC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Έρχεστε σήμερα, ενώ ο ελληνικός λαός δεινοπαθεί και παλεύει καθημερινά για την επιβίωσή του, ν</w:t>
      </w:r>
      <w:r>
        <w:rPr>
          <w:rFonts w:eastAsia="Times New Roman" w:cs="Times New Roman"/>
          <w:szCs w:val="24"/>
        </w:rPr>
        <w:t>α μιλάτε και να πανηγυρίζετε για κανονικότητα και καθαρή έξοδο. Ποια κανονικότητα; Η επιστροφή στην κανονικότητα, κύριε Υπουργέ, περνάει μέσα από την ανάκτηση της εμπιστοσύνης στην οικονομία μας από τις διεθνείς αγορές. Υπάρχει κάτι τέτοιο;</w:t>
      </w:r>
    </w:p>
    <w:p w14:paraId="120F8BC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Επίσης, μιλάτε </w:t>
      </w:r>
      <w:r>
        <w:rPr>
          <w:rFonts w:eastAsia="Times New Roman" w:cs="Times New Roman"/>
          <w:szCs w:val="24"/>
        </w:rPr>
        <w:t>για επεκτατικό προϋπολογισμό του 2019. Ας δούμε πόσο επεκτατικός είναι. Ναι, είναι επεκτατικός ως προς τους φόρους επί αγαθών και υπηρεσιών, οι οποίοι είναι αυξημένοι κατά 202 εκατομμύρια. Είναι επεκτατικός ως προς τους φόρους προστιθέμενης αξίας, που είνα</w:t>
      </w:r>
      <w:r>
        <w:rPr>
          <w:rFonts w:eastAsia="Times New Roman" w:cs="Times New Roman"/>
          <w:szCs w:val="24"/>
        </w:rPr>
        <w:t xml:space="preserve">ι αυξημένοι κατά 141 εκατομμύρια. Είναι επεκτατικός, γιατί οι ειδικοί φόροι κατανάλωσης είναι αυξημένοι κατά 87 εκατομμύρια. Είναι επεκτατικός, γιατί οι φόροι εισοδήματος είναι αυξημένοι κατά 152 εκατομμύρια. </w:t>
      </w:r>
    </w:p>
    <w:p w14:paraId="120F8BC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Επίσης, έχουμε μείωση των δαπανών στον προϋπολογισμό του 2019 για τις συντάξεις και τα επιδόματα ανεργίας από εσάς τους «αριστερούς του χαβιαριού». </w:t>
      </w:r>
    </w:p>
    <w:p w14:paraId="120F8BC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τώρα να τοποθετηθώ σε σχέση με έναν σημαντικό τομέα της οικονομίας που είναι ο πρωτογενής τομέας, </w:t>
      </w:r>
      <w:r>
        <w:rPr>
          <w:rFonts w:eastAsia="Times New Roman" w:cs="Times New Roman"/>
          <w:szCs w:val="24"/>
        </w:rPr>
        <w:t>ο οποίος μετράει τέσσερα χρόνια εγκατάλειψης και η αγροτιά τέσσερα χρόνια αισθάνεται την περιφρόνηση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τον προϋπολογισμό του 2019 προστίθεται ένας ακόμη χαμένος χρόνος. </w:t>
      </w:r>
    </w:p>
    <w:p w14:paraId="120F8BC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Αυτή η αίσθηση στασιμότητας και οπισθοδρόμησης είναι</w:t>
      </w:r>
      <w:r>
        <w:rPr>
          <w:rFonts w:eastAsia="Times New Roman" w:cs="Times New Roman"/>
          <w:szCs w:val="24"/>
        </w:rPr>
        <w:t xml:space="preserve"> γενικευμένη. Ωστόσο στην περίπτωση της υπαίθρου και της αγροτιάς</w:t>
      </w:r>
      <w:r>
        <w:rPr>
          <w:rFonts w:eastAsia="Times New Roman" w:cs="Times New Roman"/>
          <w:szCs w:val="24"/>
        </w:rPr>
        <w:t>,</w:t>
      </w:r>
      <w:r>
        <w:rPr>
          <w:rFonts w:eastAsia="Times New Roman" w:cs="Times New Roman"/>
          <w:szCs w:val="24"/>
        </w:rPr>
        <w:t xml:space="preserve"> κοστίζει πολύ περισσότερο και πολλαπλάσια. </w:t>
      </w:r>
    </w:p>
    <w:p w14:paraId="120F8BC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συρρίκνωση της υπαίθρου συνιστά σοβαρή απειλή στην εθνική και κοινωνική μας συνοχή και πρέπει άμεσα, εδώ και τώρα, να σταματήσει και η τάση να </w:t>
      </w:r>
      <w:r>
        <w:rPr>
          <w:rFonts w:eastAsia="Times New Roman" w:cs="Times New Roman"/>
          <w:szCs w:val="24"/>
        </w:rPr>
        <w:t>αντιστραφεί. Η γεωργία και η κτηνοτροφία είναι παραγωγική δραστηριότητα με πολύ μεγάλες δυνατότητες και συμβάλλει στο κεντρικό ζητούμενο της πατρίδας μας που είναι η ανάπτυξη.</w:t>
      </w:r>
    </w:p>
    <w:p w14:paraId="120F8BC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Δυστυχώς, η Κυβέρνηση στάθηκε ανίκανη να σχεδιάσει το αγροτικό ζήτημα και δεν κα</w:t>
      </w:r>
      <w:r>
        <w:rPr>
          <w:rFonts w:eastAsia="Times New Roman" w:cs="Times New Roman"/>
          <w:szCs w:val="24"/>
        </w:rPr>
        <w:t>τάφερε ούτε καν να διατηρήσει τα πράγματα εκεί που τα βρήκε. Από τη μια, δεν είδαμε και δεν ακούσαμε τίποτα για την πολιτική γης, για την ηλικιακή ανανέωση, για τα ολιγοπώλια που ελέγχουν τις εισροές. Όμως είδαμε να έχουν κολλήσει τα μεγάλα αρδευτικά και ν</w:t>
      </w:r>
      <w:r>
        <w:rPr>
          <w:rFonts w:eastAsia="Times New Roman" w:cs="Times New Roman"/>
          <w:szCs w:val="24"/>
        </w:rPr>
        <w:t xml:space="preserve">α περιμένουν ακόμα τις αδειοδοτήσεις. Οι συνεταιρισμοί </w:t>
      </w:r>
      <w:r>
        <w:rPr>
          <w:rFonts w:eastAsia="Times New Roman" w:cs="Times New Roman"/>
          <w:szCs w:val="24"/>
        </w:rPr>
        <w:lastRenderedPageBreak/>
        <w:t>να δοκιμάζονται σκληρά. Είδαμε να εκτινάσσεται η φορολογία στο αγροτικό εισόδημα, όπως και οι ασφαλιστικές εισφορές. Το ενεργειακό κόστος αυξήθηκε και η διάλυση, επίσης, του ΕΛΓΟ οδήγησε σε ραγδαία αύξ</w:t>
      </w:r>
      <w:r>
        <w:rPr>
          <w:rFonts w:eastAsia="Times New Roman" w:cs="Times New Roman"/>
          <w:szCs w:val="24"/>
        </w:rPr>
        <w:t>ηση τις παράνομες ελληνοποιήσεις, φέρνοντας τους κτηνοτρόφους σε απόγνωση.</w:t>
      </w:r>
    </w:p>
    <w:p w14:paraId="120F8BC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Βλέπουμε το Πρόγραμμα Αγροτικής Ανάπτυξης να είναι στάσιμο, ενώ θα έπρεπε κανονικά να έχει απορροφήσει το 100% από όλα τα κοινοτικά προγράμματα. Αντιθέτως, βλέπουμε ότι οι πληρωμές </w:t>
      </w:r>
      <w:r>
        <w:rPr>
          <w:rFonts w:eastAsia="Times New Roman" w:cs="Times New Roman"/>
          <w:szCs w:val="24"/>
        </w:rPr>
        <w:t>για τη δημόσια δαπάνη είναι στο ύψος του 1.750.000.000, δηλαδή απορρόφηση 31,9% και πληρωμές κοινοτικής συμμετοχής 1.571.000.000 με απορρόφηση 33,3%.</w:t>
      </w:r>
    </w:p>
    <w:p w14:paraId="120F8BD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Έχουμε μέτρα που έχουν μηδενική απορρόφηση. Γεωργικές συμβουλές προϋπολογισμού 100 εκατομμύρια, μηδενική α</w:t>
      </w:r>
      <w:r>
        <w:rPr>
          <w:rFonts w:eastAsia="Times New Roman" w:cs="Times New Roman"/>
          <w:szCs w:val="24"/>
        </w:rPr>
        <w:t xml:space="preserve">πορρόφηση. Αποκατάσταση δυναμικού γεωργικής παραγωγής που έχουν πληγεί από φυσικές καταστροφές, μηδενική απορρόφηση. Σύσταση ομάδος οργανώσεων παραγωγών, μηδενική απορρόφηση. Ενίσχυση στο πλαίσιο του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μηδενική απορρόφηση. Σύμπραξη καινοτομίας προϋ</w:t>
      </w:r>
      <w:r>
        <w:rPr>
          <w:rFonts w:eastAsia="Times New Roman" w:cs="Times New Roman"/>
          <w:szCs w:val="24"/>
        </w:rPr>
        <w:t>πολογισμού 70 εκατομμυρίων, μηδενική απορρόφηση. Και βλέπουμε στον τακτικό προϋπολογισμό του Υπουργείου Αγροτικής Ανάπτυξης το κονδύλι που εγγράφεται το 2018 να είναι 401.762.000. Σήμερα, στο 2019 ο προϋπολογισμός είναι 258.430.000.</w:t>
      </w:r>
    </w:p>
    <w:p w14:paraId="120F8BD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μια μείωση στον </w:t>
      </w:r>
      <w:r>
        <w:rPr>
          <w:rFonts w:eastAsia="Times New Roman" w:cs="Times New Roman"/>
          <w:szCs w:val="24"/>
        </w:rPr>
        <w:t>τακτικό προϋπολογισμό του Υπουργείου Αγροτικής Ανάπτυξης περίπου 35%. Παρουσιάζεται μια αύξηση στο Πρόγραμμα Δημοσίων Επενδύσεων. Συμφωνούμε, αλλά όταν βλέπουμε τη μείωση στον τακτικό προϋπολογισμό, όταν οι περισσότερες δαπάνες είναι ανελαστικές, από πού θ</w:t>
      </w:r>
      <w:r>
        <w:rPr>
          <w:rFonts w:eastAsia="Times New Roman" w:cs="Times New Roman"/>
          <w:szCs w:val="24"/>
        </w:rPr>
        <w:t xml:space="preserve">α γίνει η μείωση; Μόνο από τους ελέγχους που τόσο έχει ανάγκη το Υπουργείο. </w:t>
      </w:r>
    </w:p>
    <w:p w14:paraId="120F8BD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πω ότι ως Κίνημα Αλλαγής είμαστε αυτοί οι οποίοι συνεχίζουμε την πολιτική έχοντας το βλέμμα στραμμένο στον πρωτογενή τομέα και στην ελληνική</w:t>
      </w:r>
      <w:r>
        <w:rPr>
          <w:rFonts w:eastAsia="Times New Roman" w:cs="Times New Roman"/>
          <w:szCs w:val="24"/>
        </w:rPr>
        <w:t xml:space="preserve"> αγροτιά, για αυτό και έχουμε εξαγγείλει πρόσφατα μια σειρά από μέτρα για να στηρίξουμε το αγροτικό εισόδημα και τον Έλληνα αγρότη: Καθιέρωση ενιαίου φορολογικού συντελεστή 13% για τα αγροτικά εισοδήματα και το αφορολόγητο των ενισχύσεων της Κοινής Αγροτικ</w:t>
      </w:r>
      <w:r>
        <w:rPr>
          <w:rFonts w:eastAsia="Times New Roman" w:cs="Times New Roman"/>
          <w:szCs w:val="24"/>
        </w:rPr>
        <w:t xml:space="preserve">ής Πολιτικής έως 20.000 ευρώ. </w:t>
      </w:r>
    </w:p>
    <w:p w14:paraId="120F8BD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Αποσύνδεση ασφαλιστικών εισφορών από τους αγρότες από το φορολογητέο εισόδημα με οκτώ κλίμακες, στην πρώτη κλίμακα εισφορές 100 ευρώ και στην ανώτερη 400 ευρώ. Ενίσχυση των συλλογικών οργανώσεων, κίνητρα σε αγρότες οργανωμένο</w:t>
      </w:r>
      <w:r>
        <w:rPr>
          <w:rFonts w:eastAsia="Times New Roman" w:cs="Times New Roman"/>
          <w:szCs w:val="24"/>
        </w:rPr>
        <w:t>υς, θέσπιση ειδικού ακατάσχετου τραπεζικού λογαριασμού, καθιέρωση κάρτας αγροτικού πετρελαίου, επανυπολογισμός και ρύθμιση οφειλών προς τον ΟΓΑ μέχρι 10.000 ευρώ για τη διευκόλυνση της συνταξιοδότησης. Εξαίρεση από περικοπή της σύνταξης λόγω αγροτικής δρασ</w:t>
      </w:r>
      <w:r>
        <w:rPr>
          <w:rFonts w:eastAsia="Times New Roman" w:cs="Times New Roman"/>
          <w:szCs w:val="24"/>
        </w:rPr>
        <w:t xml:space="preserve">τηριότητας και επανακαθορισμός του </w:t>
      </w:r>
      <w:r>
        <w:rPr>
          <w:rFonts w:eastAsia="Times New Roman" w:cs="Times New Roman"/>
          <w:szCs w:val="24"/>
        </w:rPr>
        <w:t>κ</w:t>
      </w:r>
      <w:r>
        <w:rPr>
          <w:rFonts w:eastAsia="Times New Roman" w:cs="Times New Roman"/>
          <w:szCs w:val="24"/>
        </w:rPr>
        <w:t xml:space="preserve">ανονισμού του ΕΛΓΑ. </w:t>
      </w:r>
    </w:p>
    <w:p w14:paraId="120F8BD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ότι το τέλος αυτής της Κυβέρνησης πλησιάζει. Οι οικονομικοί, οι κοινωνικοί και οι πολιτικοί δείκτες σας δείχνουν πια ξεκάθαρα ότι ο δικός σας δρόμος, αυτός της δικής σας κα</w:t>
      </w:r>
      <w:r>
        <w:rPr>
          <w:rFonts w:eastAsia="Times New Roman" w:cs="Times New Roman"/>
          <w:szCs w:val="24"/>
        </w:rPr>
        <w:t>θαρής εξόδου από την Κυβέρνηση είναι έτοιμος και σας περιμένει, γιατί έχετε οδηγήσει τη χώρα σε πλήρες αδιέξοδο και την κοινωνία σε συνθήκες εξαθλίωσης.</w:t>
      </w:r>
    </w:p>
    <w:p w14:paraId="120F8BD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w:t>
      </w:r>
    </w:p>
    <w:p w14:paraId="120F8BD6" w14:textId="77777777" w:rsidR="0086761A" w:rsidRDefault="00427452">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120F8BD7" w14:textId="77777777" w:rsidR="0086761A" w:rsidRDefault="00427452">
      <w:pPr>
        <w:spacing w:line="600" w:lineRule="auto"/>
        <w:ind w:firstLine="720"/>
        <w:jc w:val="both"/>
        <w:rPr>
          <w:rFonts w:eastAsia="Times New Roman" w:cs="Times New Roman"/>
        </w:rPr>
      </w:pPr>
      <w:r w:rsidRPr="00E860FA">
        <w:rPr>
          <w:rFonts w:eastAsia="Times New Roman" w:cs="Times New Roman"/>
        </w:rPr>
        <w:t>Κυρίες και κύριοι συνάδελφοι, έχω την τι</w:t>
      </w:r>
      <w:r w:rsidRPr="00E860FA">
        <w:rPr>
          <w:rFonts w:eastAsia="Times New Roman" w:cs="Times New Roman"/>
        </w:rPr>
        <w:t>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w:t>
      </w:r>
      <w:r>
        <w:rPr>
          <w:rFonts w:eastAsia="Times New Roman" w:cs="Times New Roman"/>
        </w:rPr>
        <w:t xml:space="preserve">ουργίας της </w:t>
      </w:r>
      <w:r>
        <w:rPr>
          <w:rFonts w:eastAsia="Times New Roman" w:cs="Times New Roman"/>
        </w:rPr>
        <w:t>Βουλής, σαράντα</w:t>
      </w:r>
      <w:r w:rsidRPr="00E860FA">
        <w:rPr>
          <w:rFonts w:eastAsia="Times New Roman" w:cs="Times New Roman"/>
        </w:rPr>
        <w:t xml:space="preserve"> μαθητές και μαθήτριες και τέσσερις εκπα</w:t>
      </w:r>
      <w:r>
        <w:rPr>
          <w:rFonts w:eastAsia="Times New Roman" w:cs="Times New Roman"/>
        </w:rPr>
        <w:t>ιδευτικοί συνοδοί τους από το 1</w:t>
      </w:r>
      <w:r w:rsidRPr="00E860FA">
        <w:rPr>
          <w:rFonts w:eastAsia="Times New Roman" w:cs="Times New Roman"/>
          <w:vertAlign w:val="superscript"/>
        </w:rPr>
        <w:t>ο</w:t>
      </w:r>
      <w:r>
        <w:rPr>
          <w:rFonts w:eastAsia="Times New Roman" w:cs="Times New Roman"/>
        </w:rPr>
        <w:t xml:space="preserve"> Γυμνάσιο Δράμας</w:t>
      </w:r>
      <w:r w:rsidRPr="00E860FA">
        <w:rPr>
          <w:rFonts w:eastAsia="Times New Roman" w:cs="Times New Roman"/>
        </w:rPr>
        <w:t xml:space="preserve">. </w:t>
      </w:r>
    </w:p>
    <w:p w14:paraId="120F8BD8" w14:textId="77777777" w:rsidR="0086761A" w:rsidRDefault="00427452">
      <w:pPr>
        <w:spacing w:line="600" w:lineRule="auto"/>
        <w:ind w:firstLine="720"/>
        <w:jc w:val="both"/>
        <w:rPr>
          <w:rFonts w:eastAsia="Times New Roman" w:cs="Times New Roman"/>
        </w:rPr>
      </w:pPr>
      <w:r w:rsidRPr="00E860FA">
        <w:rPr>
          <w:rFonts w:eastAsia="Times New Roman" w:cs="Times New Roman"/>
        </w:rPr>
        <w:t xml:space="preserve">Η Βουλή τούς καλωσορίζει. </w:t>
      </w:r>
    </w:p>
    <w:p w14:paraId="120F8BD9" w14:textId="77777777" w:rsidR="0086761A" w:rsidRDefault="00427452">
      <w:pPr>
        <w:spacing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120F8BD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Μετά τον κ. Τζελέπη τον λόγο έχει ο Βουλευτής του ΣΥΡΙΖΑ κ. Τσιρώνης για </w:t>
      </w:r>
      <w:r>
        <w:rPr>
          <w:rFonts w:eastAsia="Times New Roman" w:cs="Times New Roman"/>
          <w:szCs w:val="24"/>
        </w:rPr>
        <w:t>επτά λεπτά.</w:t>
      </w:r>
    </w:p>
    <w:p w14:paraId="120F8BD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ΙΩΑΝΝΗΣ ΤΣΙΡΩΝΗΣ:</w:t>
      </w:r>
      <w:r>
        <w:rPr>
          <w:rFonts w:eastAsia="Times New Roman" w:cs="Times New Roman"/>
          <w:szCs w:val="24"/>
        </w:rPr>
        <w:t xml:space="preserve"> Ευχαριστώ, κύριε Πρόεδρε.</w:t>
      </w:r>
    </w:p>
    <w:p w14:paraId="120F8BD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Επειδή αντιπολίτευση δεν μπορείτε να κάνετε στα δεδομένα του προϋπολογισμού, η καταστροφολογία συνεχίζεται. Και είναι πολλά τα κύματα καταστροφολογίας για τα οποία δεν έχετε ποτέ ζητήσει συγγνώμη. Στη</w:t>
      </w:r>
      <w:r>
        <w:rPr>
          <w:rFonts w:eastAsia="Times New Roman" w:cs="Times New Roman"/>
          <w:szCs w:val="24"/>
        </w:rPr>
        <w:t>ν αρχή δεν θα είχαμε χαρτί υγείας, μετά δεν θα έκλειναν οι αξιολογήσεις, μετά θα μειώνονταν οι συντάξεις και τώρα, βέβαια, είμαστε ακόμα σε μνημόνιο και ανακαλύψαμε το εξής.</w:t>
      </w:r>
    </w:p>
    <w:p w14:paraId="120F8BD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Ένα μόνο θα πω για το </w:t>
      </w:r>
      <w:r>
        <w:rPr>
          <w:rFonts w:eastAsia="Times New Roman" w:cs="Times New Roman"/>
          <w:szCs w:val="24"/>
        </w:rPr>
        <w:t>μ</w:t>
      </w:r>
      <w:r>
        <w:rPr>
          <w:rFonts w:eastAsia="Times New Roman" w:cs="Times New Roman"/>
          <w:szCs w:val="24"/>
        </w:rPr>
        <w:t>ακεδονικό. Και μόνο το γεγονός ότι ο Αρχηγός της Αξιωματική</w:t>
      </w:r>
      <w:r>
        <w:rPr>
          <w:rFonts w:eastAsia="Times New Roman" w:cs="Times New Roman"/>
          <w:szCs w:val="24"/>
        </w:rPr>
        <w:t>ς Αντιπολίτευσης επιμένει να εξαπατά τον ελληνικό λαό, χρησιμοποιώντας τη λέξη «εθνότητα», που δεν περιέχεται στη Συμφωνία των Πρεσπών, δείχνει την αδυναμία άσκησης σοβαρού αντιπολιτευτικού λόγου και κυρίως, φυσικά, την επιθυμία τρομοκράτησης του ελληνικού</w:t>
      </w:r>
      <w:r>
        <w:rPr>
          <w:rFonts w:eastAsia="Times New Roman" w:cs="Times New Roman"/>
          <w:szCs w:val="24"/>
        </w:rPr>
        <w:t xml:space="preserve"> λαού.</w:t>
      </w:r>
    </w:p>
    <w:p w14:paraId="120F8BD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Ξεκινώ με τις καταστροφολογίες μία-μία. Είμαστε άραγε ακόμα σε μνημόνιο; Ποιο είναι το επιχείρημά σας; Ότι δεν μπορούμε να βγούμε στις αγορές, επειδή έχουμε πάρα πολύ υψηλά επιτόκια.</w:t>
      </w:r>
    </w:p>
    <w:p w14:paraId="120F8BD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Ακούστε, λοιπόν, τα επιτόκια με τα οποία θα βγαίνατε εσείς στις αγ</w:t>
      </w:r>
      <w:r>
        <w:rPr>
          <w:rFonts w:eastAsia="Times New Roman" w:cs="Times New Roman"/>
          <w:szCs w:val="24"/>
        </w:rPr>
        <w:t xml:space="preserve">ορές την εποχή του </w:t>
      </w:r>
      <w:r>
        <w:rPr>
          <w:rFonts w:eastAsia="Times New Roman" w:cs="Times New Roman"/>
          <w:szCs w:val="24"/>
          <w:lang w:val="en-US"/>
        </w:rPr>
        <w:t>success</w:t>
      </w:r>
      <w:r w:rsidRPr="0059564E">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Ήταν 9,74% η μέγιστη απόδοση του επιτοκίου</w:t>
      </w:r>
      <w:r w:rsidRPr="00BA4405">
        <w:rPr>
          <w:rFonts w:eastAsia="Times New Roman" w:cs="Times New Roman"/>
          <w:szCs w:val="24"/>
        </w:rPr>
        <w:t xml:space="preserve"> </w:t>
      </w:r>
      <w:r>
        <w:rPr>
          <w:rFonts w:eastAsia="Times New Roman" w:cs="Times New Roman"/>
          <w:szCs w:val="24"/>
        </w:rPr>
        <w:t>δεκαετούς, 5,53% το ελάχιστο. Κινούσασταν σε επιτόκια της τάξης του 6,87%. Μιλάμε για αποδόσεις δεκαετών.</w:t>
      </w:r>
    </w:p>
    <w:p w14:paraId="120F8BE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είμαστε με μέγιστο 4,96%. Κινδυνολογείτε μόλις πηγαίνουμε στο </w:t>
      </w:r>
      <w:r>
        <w:rPr>
          <w:rFonts w:eastAsia="Times New Roman" w:cs="Times New Roman"/>
          <w:szCs w:val="24"/>
        </w:rPr>
        <w:t>4,40%, ελάχιστο 3,6% και μέσο επιτόκιο 4,18%. Άρα εμείς αδυνατούμε να βγούμε στις αγορές με 4,18% μέσο επιτόκιο. Εσείς, όμως, θα βγαίνατε και δεν θα είχατε κανένα αχρείαστο μνημόνιο με 6,87%.</w:t>
      </w:r>
    </w:p>
    <w:p w14:paraId="120F8BE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Πάμε παρακάτω. Με τι επιτόκια δανειζόσασταν και χρεώσατε τον ελλ</w:t>
      </w:r>
      <w:r>
        <w:rPr>
          <w:rFonts w:eastAsia="Times New Roman" w:cs="Times New Roman"/>
          <w:szCs w:val="24"/>
        </w:rPr>
        <w:t>ηνικό λαό πριν την κρίση; Το 2007-2008, εκείνη τη διετία, το μέγιστο ήταν 6,18%, το ελάχιστο 4,14%, το μέσο επιτόκιο 4,82%. Όμως για να βγούμε στις αγορές, μόνο το επιτόκιο μετράει; Όχι. Πρέπει να βάζουμε και λίγα λεφτά στη μπάντα. Κάθε απλός άνθρωπος ξέρε</w:t>
      </w:r>
      <w:r>
        <w:rPr>
          <w:rFonts w:eastAsia="Times New Roman" w:cs="Times New Roman"/>
          <w:szCs w:val="24"/>
        </w:rPr>
        <w:t>ι ότι, όταν χρωστάει, βάζει και λίγο στη μπάντα.</w:t>
      </w:r>
    </w:p>
    <w:p w14:paraId="120F8BE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Για να δούμε τι θα βάζατε στη μπάντα. Θα διαβάσω τον δικό σας προϋπολογισμό τον Δεκέμβριο του 2014, που εσείς τον ψηφίσατε. Τον υπέγραψε ο κ. Χαρδούβελης τον Νοέμβριο του 2015. Διαβάζω, λοιπόν, ότι εσείς μόν</w:t>
      </w:r>
      <w:r>
        <w:rPr>
          <w:rFonts w:eastAsia="Times New Roman" w:cs="Times New Roman"/>
          <w:szCs w:val="24"/>
        </w:rPr>
        <w:t>ο τόκους έπρεπε να πληρώσετε σε εκείνον τον προϋπολογισμό μέσα στο 2015 5,9 δισεκατομμύρια. Άρα έπρεπε να αφήσετε στη μπάντα 5,9 δισεκατομμύρια. Ξέρετε πόσα λεφτά είχατε αφήσει στη μπάντα το 2014; Μισό δισεκατομμύριο. Πού θα βρίσκατε τα άλλα 5,5 δισεκατομμ</w:t>
      </w:r>
      <w:r>
        <w:rPr>
          <w:rFonts w:eastAsia="Times New Roman" w:cs="Times New Roman"/>
          <w:szCs w:val="24"/>
        </w:rPr>
        <w:t>ύρια; Θα απολύατε; Θα κόβατε συντάξεις; Θα κόβατε μισθούς; Συνειδητοποιείτε τι σημαίνει μέσα σε μια χρονιά 5,5 δισεκατομμύρια; Δεν μιλάω για τα 20 δισεκατομμύρια που ήταν οι λήξεις ομολόγων. Μιλάμε μόνο για τους τόκους.</w:t>
      </w:r>
    </w:p>
    <w:p w14:paraId="120F8BE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Σας διαβεβαιώ, λοιπόν, ότι, αν μετρή</w:t>
      </w:r>
      <w:r>
        <w:rPr>
          <w:rFonts w:eastAsia="Times New Roman" w:cs="Times New Roman"/>
          <w:szCs w:val="24"/>
        </w:rPr>
        <w:t>σετε το δικό μας κακό μνημόνιο όλα τα χρόνια -εσείς το λέτε έντεκα, αλλά είναι εννιά, δεν πειράζει, το δικό σας</w:t>
      </w:r>
      <w:r w:rsidRPr="0042601A">
        <w:rPr>
          <w:rFonts w:eastAsia="Times New Roman" w:cs="Times New Roman"/>
          <w:szCs w:val="24"/>
        </w:rPr>
        <w:t xml:space="preserve"> </w:t>
      </w:r>
      <w:r>
        <w:rPr>
          <w:rFonts w:eastAsia="Times New Roman" w:cs="Times New Roman"/>
          <w:szCs w:val="24"/>
        </w:rPr>
        <w:t>έντεκα- εσείς σε μία μόνο χρονιά έπρεπε να βρείτε πάνω από 5,5 δισεκατομμύρια μόνο για τόκους, που δεν τα είχατε. Και γι’ αυτό το σκάσατε σαν λα</w:t>
      </w:r>
      <w:r>
        <w:rPr>
          <w:rFonts w:eastAsia="Times New Roman" w:cs="Times New Roman"/>
          <w:szCs w:val="24"/>
        </w:rPr>
        <w:t>γοί και γι’ αυτό κάνατε τις εκλογές, για να σκάσει το κανόνι στα δικά μας χέρια.</w:t>
      </w:r>
    </w:p>
    <w:p w14:paraId="120F8BE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Πάμε στη δεύτερη καταστροφολογία. Μια σκιά πλανάται πάνω από την οικονομία. Μεγάλα πλεονάσματα, χρεωμένος ο λαός για τα επόμενα εξήντα-εβδομήντα χρόνια. Πράγματι, μια σκιά </w:t>
      </w:r>
      <w:r>
        <w:rPr>
          <w:rFonts w:eastAsia="Times New Roman" w:cs="Times New Roman"/>
          <w:szCs w:val="24"/>
        </w:rPr>
        <w:t>πλανάται πάνω από την οικονομία μας. Να μην το κρύψουμε</w:t>
      </w:r>
      <w:r>
        <w:rPr>
          <w:rFonts w:eastAsia="Times New Roman" w:cs="Times New Roman"/>
          <w:szCs w:val="24"/>
        </w:rPr>
        <w:t>.</w:t>
      </w:r>
      <w:r>
        <w:rPr>
          <w:rFonts w:eastAsia="Times New Roman" w:cs="Times New Roman"/>
          <w:szCs w:val="24"/>
        </w:rPr>
        <w:t xml:space="preserve"> Είναι η σκιά του χρέους, το δημόσιο χρέος που εσείς φορτώσατε στον ελληνικό λαό. Για το 2009 του χρεώσατε 330 δισεκατομμύρια. Το 2012 έπεσε με το </w:t>
      </w:r>
      <w:r>
        <w:rPr>
          <w:rFonts w:eastAsia="Times New Roman" w:cs="Times New Roman"/>
          <w:szCs w:val="24"/>
          <w:lang w:val="en-US"/>
        </w:rPr>
        <w:t>PSI</w:t>
      </w:r>
      <w:r>
        <w:rPr>
          <w:rFonts w:eastAsia="Times New Roman" w:cs="Times New Roman"/>
          <w:szCs w:val="24"/>
        </w:rPr>
        <w:t>, δηλαδή ληστέψατε τα ταμεία μας και τους ομολογιο</w:t>
      </w:r>
      <w:r>
        <w:rPr>
          <w:rFonts w:eastAsia="Times New Roman" w:cs="Times New Roman"/>
          <w:szCs w:val="24"/>
        </w:rPr>
        <w:t>ύχους -αυτό κάνατε- και έπεσε στα 304 δισεκατομμύρια.</w:t>
      </w:r>
    </w:p>
    <w:p w14:paraId="120F8BE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Ξέρετε, όμως, τι χρέος παραλάβατε; Παρακαλώ, καταθέτω για τα Πρακτικά. Αυτή είναι η καμπύλη του χρέους από τους προϋπολογισμούς που εσείς υπογράφατε. Εμείς παραλάβαμε χρέος από τους «Σαμαροβενιζέλους» 3</w:t>
      </w:r>
      <w:r>
        <w:rPr>
          <w:rFonts w:eastAsia="Times New Roman" w:cs="Times New Roman"/>
          <w:szCs w:val="24"/>
        </w:rPr>
        <w:t xml:space="preserve">19,7 δισεκατομμύρια ευρώ. Εσείς ισχυρίζεσθε, βέβαια, ότι καταστρέψαμε το πρώτο εξάμηνο την οικονομία και χρεώσαμε, άλλος λέει 30, άλλος λέει 80, άλλος λέει 200 δισεκατομμύρια. Παραδόξως, όμως, το χρέος φέτος είναι στα 317,4. Δεν αυξήθηκε. Πώς χρεώσαμε την </w:t>
      </w:r>
      <w:r>
        <w:rPr>
          <w:rFonts w:eastAsia="Times New Roman" w:cs="Times New Roman"/>
          <w:szCs w:val="24"/>
        </w:rPr>
        <w:t>οικονομία; Αν την είχαμε χρεώσει, από κάπου θα έλειπαν.</w:t>
      </w:r>
    </w:p>
    <w:p w14:paraId="120F8BE6" w14:textId="77777777" w:rsidR="0086761A" w:rsidRDefault="00427452">
      <w:pPr>
        <w:spacing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Ιωάννης Τσιρώνης καταθέτει για τα Πρακτικά το προαναφερθέν</w:t>
      </w:r>
      <w:r w:rsidRPr="004C2B81">
        <w:rPr>
          <w:rFonts w:eastAsia="Times New Roman" w:cs="Times New Roman"/>
          <w:szCs w:val="24"/>
        </w:rPr>
        <w:t xml:space="preserve"> </w:t>
      </w:r>
      <w:r>
        <w:rPr>
          <w:rFonts w:eastAsia="Times New Roman" w:cs="Times New Roman"/>
          <w:szCs w:val="24"/>
        </w:rPr>
        <w:t>έγγραφο</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w:t>
      </w:r>
      <w:r w:rsidRPr="004C2B81">
        <w:rPr>
          <w:rFonts w:eastAsia="Times New Roman" w:cs="Times New Roman"/>
          <w:szCs w:val="24"/>
        </w:rPr>
        <w:t xml:space="preserve"> Βουλής)</w:t>
      </w:r>
    </w:p>
    <w:p w14:paraId="120F8BE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Πάμε παρακάτω. Αφού δεν αυξήθηκε το χρέος, πάμε τώρα στα μελλοντικά πλεονάσματα να δούμε ποια είναι η κορωνίδα της καταστροφικής σας τεκμηρίωσης. Δεν συγκρίνετε ποτέ συστηματικά -κοιτάξτε όλους σας τους ομιλητές- τα πεπραγμένα σας με τα πεπραγμένα</w:t>
      </w:r>
      <w:r>
        <w:rPr>
          <w:rFonts w:eastAsia="Times New Roman" w:cs="Times New Roman"/>
          <w:szCs w:val="24"/>
        </w:rPr>
        <w:t xml:space="preserve"> μας. Συγκρίνετε πάντα τι; Το τι έλεγε ο ΣΥΡΙΖΑ όταν ήταν Αντιπολίτευση ή συγκρίνετε με την Ιρλανδία και την Πορτογαλία. Όμως η Ιρλανδία και η Πορτογαλία ποτέ δεν είχαν χρέος 180% του ΑΕΠ. Ποτέ δεν είχε καταρρεύσει η παραγωγή τους στο 15% που είχε καταρρεύ</w:t>
      </w:r>
      <w:r>
        <w:rPr>
          <w:rFonts w:eastAsia="Times New Roman" w:cs="Times New Roman"/>
          <w:szCs w:val="24"/>
        </w:rPr>
        <w:t>σει επί των ημερών σας, ο πρωτογενής και ο δευτερογενής τομέας μαζί μόνο 15%. Ζούσατε με δανεικά. Εξαπατούσατε τον ελληνικό λαό με δανεικά.</w:t>
      </w:r>
    </w:p>
    <w:p w14:paraId="120F8BE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 αυτόν τον λόγο, επειδή δεν τολμάτε να συγκρίνετε, έχετε ένα γελοίο επιχείρημα σχετικά με τον δικό μας προϋπολογι</w:t>
      </w:r>
      <w:r>
        <w:rPr>
          <w:rFonts w:eastAsia="Times New Roman" w:cs="Times New Roman"/>
          <w:szCs w:val="24"/>
        </w:rPr>
        <w:t>σμό, ότι πέρυσι είχε υπολογίσει ένα ΑΕΠ της τάξεως του 2,4% και δεν είναι 2,4% αλλά θα είναι 2,1%, δηλαδή τέτοιες διαφορές του 0,3%, 0,1%.</w:t>
      </w:r>
    </w:p>
    <w:p w14:paraId="120F8BE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Να δούμε και να συγκρίνουμε κάποια δικά σας στοιχεία; Το 2014, λοιπόν, η κυβέρνησή σας είχε υπολογίσει ΑΕΠ 183,1 δισε</w:t>
      </w:r>
      <w:r>
        <w:rPr>
          <w:rFonts w:eastAsia="Times New Roman" w:cs="Times New Roman"/>
          <w:szCs w:val="24"/>
        </w:rPr>
        <w:t>κατομμύρια. Πετύχατε 175,5</w:t>
      </w:r>
      <w:r w:rsidRPr="0045733A">
        <w:rPr>
          <w:rFonts w:eastAsia="Times New Roman" w:cs="Times New Roman"/>
          <w:szCs w:val="24"/>
        </w:rPr>
        <w:t xml:space="preserve"> </w:t>
      </w:r>
      <w:r>
        <w:rPr>
          <w:rFonts w:eastAsia="Times New Roman" w:cs="Times New Roman"/>
          <w:szCs w:val="24"/>
        </w:rPr>
        <w:t>δισεκατομμύρια. Αυτό είναι 8 δισεκατομμύρια διαφορά. Το 5% του ΑΕΠ είναι 8 δισεκατομμύρια. Ρωτώ πολύ απλά: Εσείς ωρύεσθε, όταν εμείς πέφτουμε έξω. Διότι ο προϋπολογισμός είναι φυσικό να πέφτει έξω. Αλλάζουν τα δεδομένα. Το να πέσ</w:t>
      </w:r>
      <w:r>
        <w:rPr>
          <w:rFonts w:eastAsia="Times New Roman" w:cs="Times New Roman"/>
          <w:szCs w:val="24"/>
        </w:rPr>
        <w:t>εις έξω 0,5 ή 1 είναι φυσιολογικό, όχι όμως το να πέφτεις έξω πάρα πολύ.</w:t>
      </w:r>
    </w:p>
    <w:p w14:paraId="120F8BE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Ανεργία. Είχατε για το 2013 προβλέψει 14,3% και πήγε 27%. Δηλαδή, εξακόσιες χιλιάδες παραπάνω άνεργοι. Αυτά δεν είναι αριθμοί, είναι άνθρωποι.</w:t>
      </w:r>
    </w:p>
    <w:p w14:paraId="120F8BE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Πλεονάσματα. Είχατε δεσμευθεί -το 2014 τ</w:t>
      </w:r>
      <w:r>
        <w:rPr>
          <w:rFonts w:eastAsia="Times New Roman" w:cs="Times New Roman"/>
          <w:szCs w:val="24"/>
        </w:rPr>
        <w:t>ο ανέφερα ήδη- το 2011 και για το 2012 είχατε πει 2,1% πλεόνασμα και πετύχατε 2,8 δισεκατομμύρια έλλειμμα. Μόνο 5 δισεκατομμύρια λάθος.</w:t>
      </w:r>
    </w:p>
    <w:p w14:paraId="120F8BE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Επενδύσεις. Συνέχεια μιλάτε για επενδύσεις και ότι εμείς διώχνουμε τις επενδύσεις. Να δούμε, λοιπόν, πώς διώχνουμε τις ε</w:t>
      </w:r>
      <w:r>
        <w:rPr>
          <w:rFonts w:eastAsia="Times New Roman" w:cs="Times New Roman"/>
          <w:szCs w:val="24"/>
        </w:rPr>
        <w:t>πενδύσεις; Για το 2013, που ήταν η καλή σας χρονιά, που θα βγαίναμε πια στην ανάπτυξη, είχατε υπολογίσει αύξηση επενδύσεων 1,1% και είχαμε -9,25%. Δηλαδή, 10% σχεδόν λιγότερες επενδύσεις. Έφευγαν οι επενδυτές σαν τους λαγούς, γιατί εσείς δεν αποκαλείτε επε</w:t>
      </w:r>
      <w:r>
        <w:rPr>
          <w:rFonts w:eastAsia="Times New Roman" w:cs="Times New Roman"/>
          <w:szCs w:val="24"/>
        </w:rPr>
        <w:t xml:space="preserve">νδυτές τους </w:t>
      </w:r>
      <w:r>
        <w:rPr>
          <w:rFonts w:eastAsia="Times New Roman" w:cs="Times New Roman"/>
          <w:szCs w:val="24"/>
        </w:rPr>
        <w:lastRenderedPageBreak/>
        <w:t>ανθρώπους που βάζουν λεφτά από την τσέπη τους, ρισκάρουν. Αποκαλείτε επενδυτές τους πελάτες σας, τους ανθρώπους που χρησιμοποιούν λεφτά του ελληνικού λαού, τους κρατικοδίαιτους. Αυτούς λέτε επενδυτές.</w:t>
      </w:r>
    </w:p>
    <w:p w14:paraId="120F8BED" w14:textId="77777777" w:rsidR="0086761A" w:rsidRDefault="00427452">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w:t>
      </w:r>
      <w:r w:rsidRPr="00251171">
        <w:rPr>
          <w:rFonts w:eastAsia="Times New Roman" w:cs="Times New Roman"/>
          <w:szCs w:val="24"/>
        </w:rPr>
        <w:t xml:space="preserve"> του χρόνου ομιλίας του κυρίου Βουλευτή)</w:t>
      </w:r>
    </w:p>
    <w:p w14:paraId="120F8BE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20F8BE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Πάμε στο Πρόγραμμα Δημοσίων Επενδύσεων. Εδώ είναι η τέταρτη καταστροφολογία. Το Πρόγραμμα Δημοσίων Επενδύσεων όντως νοικοκυρεύτηκε, γιατί στα δικά σας προγράμματα είχαμε διπλάσια και τετραπλ</w:t>
      </w:r>
      <w:r>
        <w:rPr>
          <w:rFonts w:eastAsia="Times New Roman" w:cs="Times New Roman"/>
          <w:szCs w:val="24"/>
        </w:rPr>
        <w:t>άσια χρέη στους αυτοκινητόδρομους.</w:t>
      </w:r>
    </w:p>
    <w:p w14:paraId="120F8BF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Πάμε στις ληξιπρόθεσμες οφειλές, που λέτε ότι δεν τις μηδενίσαμε; Ξέρετε τι λέει -και το καταθέτω στα Πρακτικά- το δικό σας κείμενο του προϋπολογισμού; Λέτε, λοιπόν, στον προϋπολογισμό του 2014, δηλαδή του 2015, που ψηφίσ</w:t>
      </w:r>
      <w:r>
        <w:rPr>
          <w:rFonts w:eastAsia="Times New Roman" w:cs="Times New Roman"/>
          <w:szCs w:val="24"/>
        </w:rPr>
        <w:t>τηκε το 2014: «Συνεπώς, μέχρι το τέλος του 2014 εκτιμάται ότι οι φορείς θα έχουν χρηματοδοτηθεί με το συνολικό ποσό των 8 δισεκατομμυρίων ευρώ περίπου για την αποπληρωμή ληξιπρόθεσμων υποχρεώσεων προς τρίτους». Θα τα μηδενίζατε και είχατε και μια χρηματοδό</w:t>
      </w:r>
      <w:r>
        <w:rPr>
          <w:rFonts w:eastAsia="Times New Roman" w:cs="Times New Roman"/>
          <w:szCs w:val="24"/>
        </w:rPr>
        <w:t>τηση λέει. Εμείς παραλάβαμε 3.777.000.000 ευρώ και τώρα είναι 2.700.000.000 ευρώ. Παραλάβαμε 3.700.000.000 κ.λπ</w:t>
      </w:r>
      <w:r>
        <w:rPr>
          <w:rFonts w:eastAsia="Times New Roman" w:cs="Times New Roman"/>
          <w:szCs w:val="24"/>
        </w:rPr>
        <w:t>.</w:t>
      </w:r>
      <w:r>
        <w:rPr>
          <w:rFonts w:eastAsia="Times New Roman" w:cs="Times New Roman"/>
          <w:szCs w:val="24"/>
        </w:rPr>
        <w:t>.</w:t>
      </w:r>
    </w:p>
    <w:p w14:paraId="120F8BF1" w14:textId="77777777" w:rsidR="0086761A" w:rsidRDefault="00427452">
      <w:pPr>
        <w:spacing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Ιωάννης Τσιρώνης καταθέτει για τα Πρακτικά το προαναφερθέν</w:t>
      </w:r>
      <w:r w:rsidRPr="004C2B81">
        <w:rPr>
          <w:rFonts w:eastAsia="Times New Roman" w:cs="Times New Roman"/>
          <w:szCs w:val="24"/>
        </w:rPr>
        <w:t xml:space="preserve"> </w:t>
      </w:r>
      <w:r>
        <w:rPr>
          <w:rFonts w:eastAsia="Times New Roman" w:cs="Times New Roman"/>
          <w:szCs w:val="24"/>
        </w:rPr>
        <w:t>έγγραφο</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w:t>
      </w:r>
      <w:r w:rsidRPr="004C2B81">
        <w:rPr>
          <w:rFonts w:eastAsia="Times New Roman" w:cs="Times New Roman"/>
          <w:szCs w:val="24"/>
        </w:rPr>
        <w:t xml:space="preserve"> Γραμματείας της Διεύθυνσης Στενογραφίας και Πρακτικών της Βουλής)</w:t>
      </w:r>
    </w:p>
    <w:p w14:paraId="120F8BF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Αυτοί είναι οι δείκτες της βιομηχανικής παραγωγής. Αυτός εδώ είναι ο πάτος, το 2014, το </w:t>
      </w:r>
      <w:r>
        <w:rPr>
          <w:rFonts w:eastAsia="Times New Roman" w:cs="Times New Roman"/>
          <w:szCs w:val="24"/>
          <w:lang w:val="en-US"/>
        </w:rPr>
        <w:t>success</w:t>
      </w:r>
      <w:r w:rsidRPr="0059564E">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σας και αυτές είναι οι καθαρές εισροές, οι ξένες εισροές, οι οποίες είναι 3.204.000.000</w:t>
      </w:r>
      <w:r>
        <w:rPr>
          <w:rFonts w:eastAsia="Times New Roman" w:cs="Times New Roman"/>
          <w:szCs w:val="24"/>
        </w:rPr>
        <w:t xml:space="preserve"> ευρώ.</w:t>
      </w:r>
    </w:p>
    <w:p w14:paraId="120F8BF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Έχω εδώ να καταθέσω όλα αυτά τα στοιχεία συγκριτικά.</w:t>
      </w:r>
    </w:p>
    <w:p w14:paraId="120F8BF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Θέλω να κλείσω με το περιβάλλον. Θα αναφέρω μόνο ένα νούμερο. Φέτος τετραπλασιάζεται η χορήγηση των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F718E0">
        <w:rPr>
          <w:rFonts w:eastAsia="Times New Roman" w:cs="Times New Roman"/>
          <w:szCs w:val="24"/>
        </w:rPr>
        <w:t>.</w:t>
      </w:r>
      <w:r>
        <w:rPr>
          <w:rFonts w:eastAsia="Times New Roman" w:cs="Times New Roman"/>
          <w:szCs w:val="24"/>
        </w:rPr>
        <w:t xml:space="preserve"> Να θυμίσω ότι οι φορείς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έχουν στην Ευρώπη 200 δισεκατομμύρια τζίρο, αλλά εσεί</w:t>
      </w:r>
      <w:r>
        <w:rPr>
          <w:rFonts w:eastAsia="Times New Roman" w:cs="Times New Roman"/>
          <w:szCs w:val="24"/>
        </w:rPr>
        <w:t>ς το έχετε αφήσει στην αφάνεια. Τώρα είναι 2,2 δισεκατομμύρια στον προϋπολογισμό μας.</w:t>
      </w:r>
    </w:p>
    <w:p w14:paraId="120F8BF5" w14:textId="77777777" w:rsidR="0086761A" w:rsidRDefault="00427452">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Κύριε Τσιρώνη, ολοκληρώστε, παρακαλώ.</w:t>
      </w:r>
    </w:p>
    <w:p w14:paraId="120F8BF6"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ΙΩΑΝΝΗΣ ΤΣΙΡΩΝΗΣ:</w:t>
      </w:r>
      <w:r>
        <w:rPr>
          <w:rFonts w:eastAsia="Times New Roman" w:cs="Times New Roman"/>
          <w:szCs w:val="24"/>
        </w:rPr>
        <w:t xml:space="preserve"> Τελειώνω.</w:t>
      </w:r>
    </w:p>
    <w:p w14:paraId="120F8BF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Ξέρετε πόσο είχατε εσείς; Μηδέν. Ούτε ένα ευρώ δεν είχατε.</w:t>
      </w:r>
    </w:p>
    <w:p w14:paraId="120F8BF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κλείσω</w:t>
      </w:r>
      <w:r>
        <w:rPr>
          <w:rFonts w:eastAsia="Times New Roman" w:cs="Times New Roman"/>
          <w:szCs w:val="24"/>
        </w:rPr>
        <w:t xml:space="preserve"> με τους φόρους, κύριε Πρόεδρε.</w:t>
      </w:r>
    </w:p>
    <w:p w14:paraId="120F8BF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Συνέχεια λέτε ότι έχουμε καταστρέψει τον ελληνικό λαό με φόρους. Εγώ βλέπω μέση αύξηση άμεσων φόρων στα χρόνια μας σε σχέση με τα δικά σας 224 εκατομμύρια -έχουμε χτυπήσει τη φοροδιαφυγή- και έμμεσων φόρων 947 εκατομμύρια. Υ</w:t>
      </w:r>
      <w:r>
        <w:rPr>
          <w:rFonts w:eastAsia="Times New Roman" w:cs="Times New Roman"/>
          <w:szCs w:val="24"/>
        </w:rPr>
        <w:t>πολογίστε εκεί μέσα και τις επιτυχίες της ΑΑΔΕ για να καταλάβετε ότι αύξηση στους φόρους δεν υπάρχει. Από το μυαλό σας είναι και αυτό για να τρομοκρατείτε τον ελληνικό λαό.</w:t>
      </w:r>
    </w:p>
    <w:p w14:paraId="120F8BF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w:t>
      </w:r>
    </w:p>
    <w:p w14:paraId="120F8BFB" w14:textId="77777777" w:rsidR="0086761A" w:rsidRDefault="00427452">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20F8BFC" w14:textId="77777777" w:rsidR="0086761A" w:rsidRDefault="00427452">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w:t>
      </w:r>
      <w:r w:rsidRPr="005648E3">
        <w:rPr>
          <w:rFonts w:eastAsia="Times New Roman" w:cs="Times New Roman"/>
          <w:b/>
          <w:szCs w:val="24"/>
        </w:rPr>
        <w:t>εμαστινός):</w:t>
      </w:r>
      <w:r w:rsidRPr="005648E3">
        <w:rPr>
          <w:rFonts w:eastAsia="Times New Roman" w:cs="Times New Roman"/>
          <w:szCs w:val="24"/>
        </w:rPr>
        <w:t xml:space="preserve"> </w:t>
      </w:r>
      <w:r>
        <w:rPr>
          <w:rFonts w:eastAsia="Times New Roman" w:cs="Times New Roman"/>
          <w:szCs w:val="24"/>
        </w:rPr>
        <w:t>Και εγώ ευχαριστώ.</w:t>
      </w:r>
    </w:p>
    <w:p w14:paraId="120F8BF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Κύριε Πρόεδρε, παρακαλώ να καταθέσει για τα ληξιπρόθεσμα προς τους ιδιώτες.</w:t>
      </w:r>
    </w:p>
    <w:p w14:paraId="120F8BF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Κύριε Τσιρώνη, να τα αφήσετε στα Πρακτικά.</w:t>
      </w:r>
    </w:p>
    <w:p w14:paraId="120F8BFF"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ΙΩΑΝΝΗΣ ΤΣΙΡΩΝΗΣ:</w:t>
      </w:r>
      <w:r>
        <w:rPr>
          <w:rFonts w:eastAsia="Times New Roman" w:cs="Times New Roman"/>
          <w:szCs w:val="24"/>
        </w:rPr>
        <w:t xml:space="preserve"> Ορίστε, κύριοι συνάδελφοι, καταθέτω για τα Πρακτικά: Ο δείκτης είναι αυτός, η ανεργία είναι αυτή, οι προϋπολογισμοί σας, εδώ είναι τα πλεονάσματά σας και εδώ είναι οι επενδύσεις.</w:t>
      </w:r>
    </w:p>
    <w:p w14:paraId="120F8C00" w14:textId="77777777" w:rsidR="0086761A" w:rsidRDefault="00427452">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Ιωάννης Τσιρώνης καταθέτει για τα Πρακτικά τ</w:t>
      </w:r>
      <w:r>
        <w:rPr>
          <w:rFonts w:eastAsia="Times New Roman" w:cs="Times New Roman"/>
          <w:szCs w:val="24"/>
        </w:rPr>
        <w:t>α προαναφερθέντα</w:t>
      </w:r>
      <w:r w:rsidRPr="004C2B81">
        <w:rPr>
          <w:rFonts w:eastAsia="Times New Roman" w:cs="Times New Roman"/>
          <w:szCs w:val="24"/>
        </w:rPr>
        <w:t xml:space="preserve"> </w:t>
      </w:r>
      <w:r>
        <w:rPr>
          <w:rFonts w:eastAsia="Times New Roman" w:cs="Times New Roman"/>
          <w:szCs w:val="24"/>
        </w:rPr>
        <w:t>έγγραφα</w:t>
      </w:r>
      <w:r w:rsidRPr="004C2B81">
        <w:rPr>
          <w:rFonts w:eastAsia="Times New Roman" w:cs="Times New Roman"/>
          <w:szCs w:val="24"/>
        </w:rPr>
        <w:t>, τ</w:t>
      </w:r>
      <w:r>
        <w:rPr>
          <w:rFonts w:eastAsia="Times New Roman" w:cs="Times New Roman"/>
          <w:szCs w:val="24"/>
        </w:rPr>
        <w:t>α οποία</w:t>
      </w:r>
      <w:r w:rsidRPr="004C2B81">
        <w:rPr>
          <w:rFonts w:eastAsia="Times New Roman" w:cs="Times New Roman"/>
          <w:szCs w:val="24"/>
        </w:rPr>
        <w:t xml:space="preserve"> βρίσκ</w:t>
      </w:r>
      <w:r>
        <w:rPr>
          <w:rFonts w:eastAsia="Times New Roman" w:cs="Times New Roman"/>
          <w:szCs w:val="24"/>
        </w:rPr>
        <w:t>ον</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120F8C01" w14:textId="77777777" w:rsidR="0086761A" w:rsidRDefault="00427452">
      <w:pPr>
        <w:spacing w:line="600" w:lineRule="auto"/>
        <w:ind w:firstLine="720"/>
        <w:jc w:val="both"/>
        <w:rPr>
          <w:rFonts w:eastAsia="Times New Roman" w:cs="Times New Roman"/>
          <w:szCs w:val="24"/>
        </w:rPr>
      </w:pPr>
      <w:r w:rsidRPr="00E14148">
        <w:rPr>
          <w:rFonts w:eastAsia="Times New Roman" w:cs="Times New Roman"/>
          <w:b/>
          <w:szCs w:val="24"/>
        </w:rPr>
        <w:lastRenderedPageBreak/>
        <w:t>ΠΡΟΕΔΡΕΥΩΝ (Δημήτριος Κρεμαστινός):</w:t>
      </w:r>
      <w:r>
        <w:rPr>
          <w:rFonts w:eastAsia="Times New Roman" w:cs="Times New Roman"/>
          <w:szCs w:val="24"/>
        </w:rPr>
        <w:t xml:space="preserve"> Προχωρούμε με τον Βουλευτή της Νέας Δημοκρατίας κ. Καββαδά, με την παράκληση για σεβασμό του χρόνου των επτά λεπτών.</w:t>
      </w:r>
    </w:p>
    <w:p w14:paraId="120F8C02" w14:textId="77777777" w:rsidR="0086761A" w:rsidRDefault="00427452">
      <w:pPr>
        <w:spacing w:line="600" w:lineRule="auto"/>
        <w:ind w:firstLine="720"/>
        <w:jc w:val="both"/>
        <w:rPr>
          <w:rFonts w:eastAsia="Times New Roman" w:cs="Times New Roman"/>
          <w:szCs w:val="24"/>
        </w:rPr>
      </w:pPr>
      <w:r w:rsidRPr="003D384A">
        <w:rPr>
          <w:rFonts w:eastAsia="Times New Roman" w:cs="Times New Roman"/>
          <w:b/>
          <w:szCs w:val="24"/>
        </w:rPr>
        <w:t>ΑΘΑΝΑΣΙΟΣ ΚΑΒΒΑΔΑΣ:</w:t>
      </w:r>
      <w:r>
        <w:rPr>
          <w:rFonts w:eastAsia="Times New Roman" w:cs="Times New Roman"/>
          <w:szCs w:val="24"/>
        </w:rPr>
        <w:t xml:space="preserve"> </w:t>
      </w:r>
      <w:r w:rsidRPr="003D384A">
        <w:rPr>
          <w:rFonts w:eastAsia="Times New Roman" w:cs="Times New Roman"/>
          <w:szCs w:val="24"/>
        </w:rPr>
        <w:t>Ευχαριστώ</w:t>
      </w:r>
      <w:r>
        <w:rPr>
          <w:rFonts w:eastAsia="Times New Roman" w:cs="Times New Roman"/>
          <w:szCs w:val="24"/>
        </w:rPr>
        <w:t>,</w:t>
      </w:r>
      <w:r w:rsidRPr="003D384A">
        <w:rPr>
          <w:rFonts w:eastAsia="Times New Roman" w:cs="Times New Roman"/>
          <w:szCs w:val="24"/>
        </w:rPr>
        <w:t xml:space="preserve"> κύριε </w:t>
      </w:r>
      <w:r>
        <w:rPr>
          <w:rFonts w:eastAsia="Times New Roman" w:cs="Times New Roman"/>
          <w:szCs w:val="24"/>
        </w:rPr>
        <w:t>Π</w:t>
      </w:r>
      <w:r w:rsidRPr="003D384A">
        <w:rPr>
          <w:rFonts w:eastAsia="Times New Roman" w:cs="Times New Roman"/>
          <w:szCs w:val="24"/>
        </w:rPr>
        <w:t>ρόεδρε</w:t>
      </w:r>
      <w:r>
        <w:rPr>
          <w:rFonts w:eastAsia="Times New Roman" w:cs="Times New Roman"/>
          <w:szCs w:val="24"/>
        </w:rPr>
        <w:t xml:space="preserve">. </w:t>
      </w:r>
    </w:p>
    <w:p w14:paraId="120F8C0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Κύριοι Υπουργοί, </w:t>
      </w:r>
      <w:r w:rsidRPr="00416E19">
        <w:rPr>
          <w:rFonts w:eastAsia="Times New Roman"/>
          <w:szCs w:val="24"/>
        </w:rPr>
        <w:t>κυρίες και κύριοι συνάδελφοι</w:t>
      </w:r>
      <w:r>
        <w:rPr>
          <w:rFonts w:eastAsia="Times New Roman" w:cs="Times New Roman"/>
          <w:szCs w:val="24"/>
        </w:rPr>
        <w:t xml:space="preserve">, κύριοι της </w:t>
      </w:r>
      <w:r w:rsidRPr="003E5E44">
        <w:rPr>
          <w:rFonts w:eastAsia="Times New Roman"/>
          <w:bCs/>
        </w:rPr>
        <w:t>Κυβέρνηση</w:t>
      </w:r>
      <w:r>
        <w:rPr>
          <w:rFonts w:eastAsia="Times New Roman" w:cs="Times New Roman"/>
          <w:szCs w:val="24"/>
        </w:rPr>
        <w:t>ς,</w:t>
      </w:r>
      <w:r w:rsidRPr="003D384A">
        <w:rPr>
          <w:rFonts w:eastAsia="Times New Roman" w:cs="Times New Roman"/>
          <w:szCs w:val="24"/>
        </w:rPr>
        <w:t xml:space="preserve"> η αλήθεια είναι μία κ</w:t>
      </w:r>
      <w:r w:rsidRPr="003D384A">
        <w:rPr>
          <w:rFonts w:eastAsia="Times New Roman" w:cs="Times New Roman"/>
          <w:szCs w:val="24"/>
        </w:rPr>
        <w:t>αι μοναδική και κανένας δεν μπορεί να τ</w:t>
      </w:r>
      <w:r>
        <w:rPr>
          <w:rFonts w:eastAsia="Times New Roman" w:cs="Times New Roman"/>
          <w:szCs w:val="24"/>
        </w:rPr>
        <w:t>ην</w:t>
      </w:r>
      <w:r w:rsidRPr="003D384A">
        <w:rPr>
          <w:rFonts w:eastAsia="Times New Roman" w:cs="Times New Roman"/>
          <w:szCs w:val="24"/>
        </w:rPr>
        <w:t xml:space="preserve"> </w:t>
      </w:r>
      <w:r>
        <w:rPr>
          <w:rFonts w:eastAsia="Times New Roman" w:cs="Times New Roman"/>
          <w:szCs w:val="24"/>
        </w:rPr>
        <w:t xml:space="preserve">αμφισβητήσει. Τη </w:t>
      </w:r>
      <w:r w:rsidRPr="003D384A">
        <w:rPr>
          <w:rFonts w:eastAsia="Times New Roman" w:cs="Times New Roman"/>
          <w:szCs w:val="24"/>
        </w:rPr>
        <w:t xml:space="preserve">γνωρίζει πολύ καλά </w:t>
      </w:r>
      <w:r>
        <w:rPr>
          <w:rFonts w:eastAsia="Times New Roman" w:cs="Times New Roman"/>
          <w:szCs w:val="24"/>
        </w:rPr>
        <w:t>ο ελληνικός</w:t>
      </w:r>
      <w:r w:rsidRPr="003D384A">
        <w:rPr>
          <w:rFonts w:eastAsia="Times New Roman" w:cs="Times New Roman"/>
          <w:szCs w:val="24"/>
        </w:rPr>
        <w:t xml:space="preserve"> λαός</w:t>
      </w:r>
      <w:r>
        <w:rPr>
          <w:rFonts w:eastAsia="Times New Roman" w:cs="Times New Roman"/>
          <w:szCs w:val="24"/>
        </w:rPr>
        <w:t xml:space="preserve">. </w:t>
      </w:r>
    </w:p>
    <w:p w14:paraId="120F8C0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 2014, </w:t>
      </w:r>
      <w:r w:rsidRPr="0086362F">
        <w:rPr>
          <w:rFonts w:eastAsia="Times New Roman" w:cs="Times New Roman"/>
          <w:szCs w:val="24"/>
        </w:rPr>
        <w:t>λοιπόν</w:t>
      </w:r>
      <w:r>
        <w:rPr>
          <w:rFonts w:eastAsia="Times New Roman" w:cs="Times New Roman"/>
          <w:szCs w:val="24"/>
        </w:rPr>
        <w:t>, σ</w:t>
      </w:r>
      <w:r w:rsidRPr="003D384A">
        <w:rPr>
          <w:rFonts w:eastAsia="Times New Roman" w:cs="Times New Roman"/>
          <w:szCs w:val="24"/>
        </w:rPr>
        <w:t xml:space="preserve">την </w:t>
      </w:r>
      <w:r>
        <w:rPr>
          <w:rFonts w:eastAsia="Times New Roman" w:cs="Times New Roman"/>
          <w:szCs w:val="24"/>
        </w:rPr>
        <w:t>Έ</w:t>
      </w:r>
      <w:r w:rsidRPr="003D384A">
        <w:rPr>
          <w:rFonts w:eastAsia="Times New Roman" w:cs="Times New Roman"/>
          <w:szCs w:val="24"/>
        </w:rPr>
        <w:t xml:space="preserve">κθεση </w:t>
      </w:r>
      <w:r>
        <w:rPr>
          <w:rFonts w:eastAsia="Times New Roman" w:cs="Times New Roman"/>
          <w:szCs w:val="24"/>
        </w:rPr>
        <w:t>της Θεσ</w:t>
      </w:r>
      <w:r w:rsidRPr="003D384A">
        <w:rPr>
          <w:rFonts w:eastAsia="Times New Roman" w:cs="Times New Roman"/>
          <w:szCs w:val="24"/>
        </w:rPr>
        <w:t xml:space="preserve">σαλονίκης εσείς εξαγγείλατε παροχές και μειώσεις φόρων 12 </w:t>
      </w:r>
      <w:r>
        <w:rPr>
          <w:rFonts w:eastAsia="Times New Roman" w:cs="Times New Roman"/>
          <w:szCs w:val="24"/>
        </w:rPr>
        <w:t>δισ</w:t>
      </w:r>
      <w:r w:rsidRPr="003D384A">
        <w:rPr>
          <w:rFonts w:eastAsia="Times New Roman" w:cs="Times New Roman"/>
          <w:szCs w:val="24"/>
        </w:rPr>
        <w:t xml:space="preserve">εκατομμυρίων ευρώ και </w:t>
      </w:r>
      <w:r>
        <w:rPr>
          <w:rFonts w:eastAsia="Times New Roman" w:cs="Times New Roman"/>
          <w:szCs w:val="24"/>
        </w:rPr>
        <w:t>όσα χρόνια κυβερνάτε χρεώσατε</w:t>
      </w:r>
      <w:r w:rsidRPr="003D384A">
        <w:rPr>
          <w:rFonts w:eastAsia="Times New Roman" w:cs="Times New Roman"/>
          <w:szCs w:val="24"/>
        </w:rPr>
        <w:t xml:space="preserve"> τον ελληνι</w:t>
      </w:r>
      <w:r w:rsidRPr="003D384A">
        <w:rPr>
          <w:rFonts w:eastAsia="Times New Roman" w:cs="Times New Roman"/>
          <w:szCs w:val="24"/>
        </w:rPr>
        <w:t xml:space="preserve">κό λαό 100 δισεκατομμύρια </w:t>
      </w:r>
      <w:r>
        <w:rPr>
          <w:rFonts w:eastAsia="Times New Roman" w:cs="Times New Roman"/>
          <w:szCs w:val="24"/>
        </w:rPr>
        <w:t xml:space="preserve">ευρώ </w:t>
      </w:r>
      <w:r w:rsidRPr="003D384A">
        <w:rPr>
          <w:rFonts w:eastAsia="Times New Roman" w:cs="Times New Roman"/>
          <w:szCs w:val="24"/>
        </w:rPr>
        <w:t>και πήρατε μέτρα 9,5 δισεκατομμύρια ευρώ</w:t>
      </w:r>
      <w:r>
        <w:rPr>
          <w:rFonts w:eastAsia="Times New Roman" w:cs="Times New Roman"/>
          <w:szCs w:val="24"/>
        </w:rPr>
        <w:t>. Α</w:t>
      </w:r>
      <w:r w:rsidRPr="003D384A">
        <w:rPr>
          <w:rFonts w:eastAsia="Times New Roman" w:cs="Times New Roman"/>
          <w:szCs w:val="24"/>
        </w:rPr>
        <w:t>υτή είναι η αλήθεια και ο ελληνικός λαός το γνωρίζει</w:t>
      </w:r>
      <w:r>
        <w:rPr>
          <w:rFonts w:eastAsia="Times New Roman" w:cs="Times New Roman"/>
          <w:szCs w:val="24"/>
        </w:rPr>
        <w:t>.</w:t>
      </w:r>
    </w:p>
    <w:p w14:paraId="120F8C0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w:t>
      </w:r>
      <w:r w:rsidRPr="003D384A">
        <w:rPr>
          <w:rFonts w:eastAsia="Times New Roman" w:cs="Times New Roman"/>
          <w:szCs w:val="24"/>
        </w:rPr>
        <w:t xml:space="preserve">ύριε </w:t>
      </w:r>
      <w:r>
        <w:rPr>
          <w:rFonts w:eastAsia="Times New Roman" w:cs="Times New Roman"/>
          <w:szCs w:val="24"/>
        </w:rPr>
        <w:t>Π</w:t>
      </w:r>
      <w:r w:rsidRPr="003D384A">
        <w:rPr>
          <w:rFonts w:eastAsia="Times New Roman" w:cs="Times New Roman"/>
          <w:szCs w:val="24"/>
        </w:rPr>
        <w:t>ρόεδρε</w:t>
      </w:r>
      <w:r>
        <w:rPr>
          <w:rFonts w:eastAsia="Times New Roman" w:cs="Times New Roman"/>
          <w:szCs w:val="24"/>
        </w:rPr>
        <w:t>,</w:t>
      </w:r>
      <w:r w:rsidRPr="003D384A">
        <w:rPr>
          <w:rFonts w:eastAsia="Times New Roman" w:cs="Times New Roman"/>
          <w:szCs w:val="24"/>
        </w:rPr>
        <w:t xml:space="preserve"> συζητάμε σήμερα το</w:t>
      </w:r>
      <w:r>
        <w:rPr>
          <w:rFonts w:eastAsia="Times New Roman" w:cs="Times New Roman"/>
          <w:szCs w:val="24"/>
        </w:rPr>
        <w:t>ν</w:t>
      </w:r>
      <w:r w:rsidRPr="003D384A">
        <w:rPr>
          <w:rFonts w:eastAsia="Times New Roman" w:cs="Times New Roman"/>
          <w:szCs w:val="24"/>
        </w:rPr>
        <w:t xml:space="preserve"> τέταρτο </w:t>
      </w:r>
      <w:r w:rsidRPr="00EB4F8B">
        <w:rPr>
          <w:rFonts w:eastAsia="Times New Roman" w:cs="Times New Roman"/>
          <w:bCs/>
          <w:shd w:val="clear" w:color="auto" w:fill="FFFFFF"/>
        </w:rPr>
        <w:t>προϋπολογισμό</w:t>
      </w:r>
      <w:r>
        <w:rPr>
          <w:rFonts w:eastAsia="Times New Roman" w:cs="Times New Roman"/>
          <w:bCs/>
          <w:shd w:val="clear" w:color="auto" w:fill="FFFFFF"/>
        </w:rPr>
        <w:t xml:space="preserve"> </w:t>
      </w:r>
      <w:r w:rsidRPr="003D384A">
        <w:rPr>
          <w:rFonts w:eastAsia="Times New Roman" w:cs="Times New Roman"/>
          <w:szCs w:val="24"/>
        </w:rPr>
        <w:t>της κυβέρνησης ΣΥΡΙΖΑ</w:t>
      </w:r>
      <w:r>
        <w:rPr>
          <w:rFonts w:eastAsia="Times New Roman" w:cs="Times New Roman"/>
          <w:szCs w:val="24"/>
        </w:rPr>
        <w:t xml:space="preserve"> </w:t>
      </w:r>
      <w:r w:rsidRPr="003D384A">
        <w:rPr>
          <w:rFonts w:eastAsia="Times New Roman" w:cs="Times New Roman"/>
          <w:szCs w:val="24"/>
        </w:rPr>
        <w:t>-</w:t>
      </w:r>
      <w:r>
        <w:rPr>
          <w:rFonts w:eastAsia="Times New Roman" w:cs="Times New Roman"/>
          <w:szCs w:val="24"/>
        </w:rPr>
        <w:t xml:space="preserve"> </w:t>
      </w:r>
      <w:r w:rsidRPr="003D384A">
        <w:rPr>
          <w:rFonts w:eastAsia="Times New Roman" w:cs="Times New Roman"/>
          <w:szCs w:val="24"/>
        </w:rPr>
        <w:t>ΑΝΕΛ</w:t>
      </w:r>
      <w:r>
        <w:rPr>
          <w:rFonts w:eastAsia="Times New Roman" w:cs="Times New Roman"/>
          <w:szCs w:val="24"/>
        </w:rPr>
        <w:t>,</w:t>
      </w:r>
      <w:r w:rsidRPr="003D384A">
        <w:rPr>
          <w:rFonts w:eastAsia="Times New Roman" w:cs="Times New Roman"/>
          <w:szCs w:val="24"/>
        </w:rPr>
        <w:t xml:space="preserve"> ένα</w:t>
      </w:r>
      <w:r>
        <w:rPr>
          <w:rFonts w:eastAsia="Times New Roman" w:cs="Times New Roman"/>
          <w:szCs w:val="24"/>
        </w:rPr>
        <w:t>ν</w:t>
      </w:r>
      <w:r w:rsidRPr="003D384A">
        <w:rPr>
          <w:rFonts w:eastAsia="Times New Roman" w:cs="Times New Roman"/>
          <w:szCs w:val="24"/>
        </w:rPr>
        <w:t xml:space="preserve"> προϋπολογισμό λιτότητας</w:t>
      </w:r>
      <w:r>
        <w:rPr>
          <w:rFonts w:eastAsia="Times New Roman" w:cs="Times New Roman"/>
          <w:szCs w:val="24"/>
        </w:rPr>
        <w:t>,</w:t>
      </w:r>
      <w:r w:rsidRPr="003D384A">
        <w:rPr>
          <w:rFonts w:eastAsia="Times New Roman" w:cs="Times New Roman"/>
          <w:szCs w:val="24"/>
        </w:rPr>
        <w:t xml:space="preserve"> που δυστυχώς επαναλαμβάνει τα ίδια λάθη και ακολουθεί την ίδια στρεβλή πρακτική των τελευταίων ετών</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bCs/>
          <w:shd w:val="clear" w:color="auto" w:fill="FFFFFF"/>
        </w:rPr>
        <w:t>,</w:t>
      </w:r>
      <w:r>
        <w:rPr>
          <w:rFonts w:eastAsia="Times New Roman" w:cs="Times New Roman"/>
          <w:szCs w:val="24"/>
        </w:rPr>
        <w:t xml:space="preserve"> </w:t>
      </w:r>
      <w:r w:rsidRPr="00F7444C">
        <w:rPr>
          <w:rFonts w:eastAsia="Times New Roman"/>
          <w:bCs/>
          <w:shd w:val="clear" w:color="auto" w:fill="FFFFFF"/>
        </w:rPr>
        <w:t>δυστυχώς</w:t>
      </w:r>
      <w:r>
        <w:rPr>
          <w:rFonts w:eastAsia="Times New Roman" w:cs="Times New Roman"/>
          <w:szCs w:val="24"/>
        </w:rPr>
        <w:t>, η Κ</w:t>
      </w:r>
      <w:r w:rsidRPr="003D384A">
        <w:rPr>
          <w:rFonts w:eastAsia="Times New Roman" w:cs="Times New Roman"/>
          <w:szCs w:val="24"/>
        </w:rPr>
        <w:t xml:space="preserve">υβέρνηση </w:t>
      </w:r>
      <w:r>
        <w:rPr>
          <w:rFonts w:eastAsia="Times New Roman" w:cs="Times New Roman"/>
          <w:szCs w:val="24"/>
        </w:rPr>
        <w:t xml:space="preserve">επιλέγει συνειδητά </w:t>
      </w:r>
      <w:r w:rsidRPr="003D384A">
        <w:rPr>
          <w:rFonts w:eastAsia="Times New Roman" w:cs="Times New Roman"/>
          <w:szCs w:val="24"/>
        </w:rPr>
        <w:t xml:space="preserve">και για το 2019 να διατηρεί τους υπόλοιπους </w:t>
      </w:r>
      <w:r>
        <w:rPr>
          <w:rFonts w:eastAsia="Times New Roman" w:cs="Times New Roman"/>
          <w:szCs w:val="24"/>
        </w:rPr>
        <w:t>φό</w:t>
      </w:r>
      <w:r w:rsidRPr="003D384A">
        <w:rPr>
          <w:rFonts w:eastAsia="Times New Roman" w:cs="Times New Roman"/>
          <w:szCs w:val="24"/>
        </w:rPr>
        <w:t xml:space="preserve">ρους και να </w:t>
      </w:r>
      <w:r>
        <w:rPr>
          <w:rFonts w:eastAsia="Times New Roman" w:cs="Times New Roman"/>
          <w:szCs w:val="24"/>
        </w:rPr>
        <w:t>στερεί από τη χώρα</w:t>
      </w:r>
      <w:r w:rsidRPr="003D384A">
        <w:rPr>
          <w:rFonts w:eastAsia="Times New Roman" w:cs="Times New Roman"/>
          <w:szCs w:val="24"/>
        </w:rPr>
        <w:t xml:space="preserve"> κάθε ουσιαστική αναπτυξιακή π</w:t>
      </w:r>
      <w:r w:rsidRPr="003D384A">
        <w:rPr>
          <w:rFonts w:eastAsia="Times New Roman" w:cs="Times New Roman"/>
          <w:szCs w:val="24"/>
        </w:rPr>
        <w:t>ροοπτική</w:t>
      </w:r>
      <w:r>
        <w:rPr>
          <w:rFonts w:eastAsia="Times New Roman" w:cs="Times New Roman"/>
          <w:szCs w:val="24"/>
        </w:rPr>
        <w:t>.</w:t>
      </w:r>
    </w:p>
    <w:p w14:paraId="120F8C0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Συζητάμε, </w:t>
      </w:r>
      <w:r w:rsidRPr="0086362F">
        <w:rPr>
          <w:rFonts w:eastAsia="Times New Roman" w:cs="Times New Roman"/>
          <w:szCs w:val="24"/>
        </w:rPr>
        <w:t>λοιπόν</w:t>
      </w:r>
      <w:r>
        <w:rPr>
          <w:rFonts w:eastAsia="Times New Roman" w:cs="Times New Roman"/>
          <w:szCs w:val="24"/>
        </w:rPr>
        <w:t xml:space="preserve">, για έναν </w:t>
      </w:r>
      <w:r w:rsidRPr="00EB4F8B">
        <w:rPr>
          <w:rFonts w:eastAsia="Times New Roman" w:cs="Times New Roman"/>
          <w:bCs/>
          <w:shd w:val="clear" w:color="auto" w:fill="FFFFFF"/>
        </w:rPr>
        <w:t>προϋπολογισμό</w:t>
      </w:r>
      <w:r w:rsidRPr="003D384A">
        <w:rPr>
          <w:rFonts w:eastAsia="Times New Roman" w:cs="Times New Roman"/>
          <w:szCs w:val="24"/>
        </w:rPr>
        <w:t xml:space="preserve"> αντιαναπτυξιακό</w:t>
      </w:r>
      <w:r>
        <w:rPr>
          <w:rFonts w:eastAsia="Times New Roman" w:cs="Times New Roman"/>
          <w:szCs w:val="24"/>
        </w:rPr>
        <w:t>,</w:t>
      </w:r>
      <w:r w:rsidRPr="003D384A">
        <w:rPr>
          <w:rFonts w:eastAsia="Times New Roman" w:cs="Times New Roman"/>
          <w:szCs w:val="24"/>
        </w:rPr>
        <w:t xml:space="preserve"> που δεν δίνει την απαραίτητη ανάσα στην οικονομία</w:t>
      </w:r>
      <w:r>
        <w:rPr>
          <w:rFonts w:eastAsia="Times New Roman" w:cs="Times New Roman"/>
          <w:szCs w:val="24"/>
        </w:rPr>
        <w:t>. Α</w:t>
      </w:r>
      <w:r w:rsidRPr="003D384A">
        <w:rPr>
          <w:rFonts w:eastAsia="Times New Roman" w:cs="Times New Roman"/>
          <w:szCs w:val="24"/>
        </w:rPr>
        <w:t>κόμα και η αποσπασματική και με μεγάλη καθυστέρηση οριακή μείωση των φόρων δεν μπορεί να αλλάξει το αρνητικό αναπτυξιακό πρόσημο του προ</w:t>
      </w:r>
      <w:r w:rsidRPr="003D384A">
        <w:rPr>
          <w:rFonts w:eastAsia="Times New Roman" w:cs="Times New Roman"/>
          <w:szCs w:val="24"/>
        </w:rPr>
        <w:t>ϋπολογισμού του 2019</w:t>
      </w:r>
      <w:r>
        <w:rPr>
          <w:rFonts w:eastAsia="Times New Roman" w:cs="Times New Roman"/>
          <w:szCs w:val="24"/>
        </w:rPr>
        <w:t>. Σας το έχουμε πει σε όλους τους τόνους. Η</w:t>
      </w:r>
      <w:r w:rsidRPr="003D384A">
        <w:rPr>
          <w:rFonts w:eastAsia="Times New Roman" w:cs="Times New Roman"/>
          <w:szCs w:val="24"/>
        </w:rPr>
        <w:t xml:space="preserve"> δημοσιονομική </w:t>
      </w:r>
      <w:r>
        <w:rPr>
          <w:rFonts w:eastAsia="Times New Roman" w:cs="Times New Roman"/>
          <w:szCs w:val="24"/>
        </w:rPr>
        <w:t>υπερ</w:t>
      </w:r>
      <w:r w:rsidRPr="003D384A">
        <w:rPr>
          <w:rFonts w:eastAsia="Times New Roman" w:cs="Times New Roman"/>
          <w:szCs w:val="24"/>
        </w:rPr>
        <w:t>απόδοση</w:t>
      </w:r>
      <w:r>
        <w:rPr>
          <w:rFonts w:eastAsia="Times New Roman" w:cs="Times New Roman"/>
          <w:szCs w:val="24"/>
        </w:rPr>
        <w:t xml:space="preserve"> για την οποία εσείς υπερηφανεύεστε, τα υπε</w:t>
      </w:r>
      <w:r w:rsidRPr="003D384A">
        <w:rPr>
          <w:rFonts w:eastAsia="Times New Roman" w:cs="Times New Roman"/>
          <w:szCs w:val="24"/>
        </w:rPr>
        <w:t>ρ</w:t>
      </w:r>
      <w:r>
        <w:rPr>
          <w:rFonts w:eastAsia="Times New Roman" w:cs="Times New Roman"/>
          <w:szCs w:val="24"/>
        </w:rPr>
        <w:t>πλεονάσματα</w:t>
      </w:r>
      <w:r w:rsidRPr="003D384A">
        <w:rPr>
          <w:rFonts w:eastAsia="Times New Roman" w:cs="Times New Roman"/>
          <w:szCs w:val="24"/>
        </w:rPr>
        <w:t xml:space="preserve"> στα οποία εσείς επιμένετε</w:t>
      </w:r>
      <w:r>
        <w:rPr>
          <w:rFonts w:eastAsia="Times New Roman" w:cs="Times New Roman"/>
          <w:szCs w:val="24"/>
        </w:rPr>
        <w:t>,</w:t>
      </w:r>
      <w:r w:rsidRPr="003D384A">
        <w:rPr>
          <w:rFonts w:eastAsia="Times New Roman" w:cs="Times New Roman"/>
          <w:szCs w:val="24"/>
        </w:rPr>
        <w:t xml:space="preserve"> είναι αποτέλεσμα μιας εντελώς λανθασμένης πολιτικής</w:t>
      </w:r>
      <w:r>
        <w:rPr>
          <w:rFonts w:eastAsia="Times New Roman" w:cs="Times New Roman"/>
          <w:szCs w:val="24"/>
        </w:rPr>
        <w:t>,</w:t>
      </w:r>
      <w:r w:rsidRPr="003D384A">
        <w:rPr>
          <w:rFonts w:eastAsia="Times New Roman" w:cs="Times New Roman"/>
          <w:szCs w:val="24"/>
        </w:rPr>
        <w:t xml:space="preserve"> μιας πολιτικής που στερεί την α</w:t>
      </w:r>
      <w:r w:rsidRPr="003D384A">
        <w:rPr>
          <w:rFonts w:eastAsia="Times New Roman" w:cs="Times New Roman"/>
          <w:szCs w:val="24"/>
        </w:rPr>
        <w:t xml:space="preserve">παραίτητη ρευστότητα από την οικονομία και έχει εξανεμίσει το διαθέσιμο εισόδημα </w:t>
      </w:r>
      <w:r>
        <w:rPr>
          <w:rFonts w:eastAsia="Times New Roman" w:cs="Times New Roman"/>
          <w:szCs w:val="24"/>
        </w:rPr>
        <w:t xml:space="preserve">των πολιτών. </w:t>
      </w:r>
    </w:p>
    <w:p w14:paraId="120F8C0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w:t>
      </w:r>
      <w:r w:rsidRPr="003D384A">
        <w:rPr>
          <w:rFonts w:eastAsia="Times New Roman" w:cs="Times New Roman"/>
          <w:szCs w:val="24"/>
        </w:rPr>
        <w:t xml:space="preserve">ερικόπτεται ακόμα περισσότερο το ήδη περιορισμένο </w:t>
      </w:r>
      <w:r>
        <w:rPr>
          <w:rFonts w:eastAsia="Times New Roman" w:cs="Times New Roman"/>
          <w:szCs w:val="24"/>
        </w:rPr>
        <w:t>Π</w:t>
      </w:r>
      <w:r w:rsidRPr="003D384A">
        <w:rPr>
          <w:rFonts w:eastAsia="Times New Roman" w:cs="Times New Roman"/>
          <w:szCs w:val="24"/>
        </w:rPr>
        <w:t>ρόγραμμα Δημοσίων Επενδύσεων και μάλιστα κατά 550 εκατομμύρια ευρώ</w:t>
      </w:r>
      <w:r>
        <w:rPr>
          <w:rFonts w:eastAsia="Times New Roman" w:cs="Times New Roman"/>
          <w:szCs w:val="24"/>
        </w:rPr>
        <w:t>,</w:t>
      </w:r>
      <w:r w:rsidRPr="003D384A">
        <w:rPr>
          <w:rFonts w:eastAsia="Times New Roman" w:cs="Times New Roman"/>
          <w:szCs w:val="24"/>
        </w:rPr>
        <w:t xml:space="preserve"> π</w:t>
      </w:r>
      <w:r>
        <w:rPr>
          <w:rFonts w:eastAsia="Times New Roman" w:cs="Times New Roman"/>
          <w:szCs w:val="24"/>
        </w:rPr>
        <w:t>ροκειμένου να χρηματοδοτήσετε μι</w:t>
      </w:r>
      <w:r w:rsidRPr="003D384A">
        <w:rPr>
          <w:rFonts w:eastAsia="Times New Roman" w:cs="Times New Roman"/>
          <w:szCs w:val="24"/>
        </w:rPr>
        <w:t>α επικίν</w:t>
      </w:r>
      <w:r w:rsidRPr="003D384A">
        <w:rPr>
          <w:rFonts w:eastAsia="Times New Roman" w:cs="Times New Roman"/>
          <w:szCs w:val="24"/>
        </w:rPr>
        <w:t>δυνη για τη χώρα συνταγή οικονομικής πολιτικής</w:t>
      </w:r>
      <w:r>
        <w:rPr>
          <w:rFonts w:eastAsia="Times New Roman" w:cs="Times New Roman"/>
          <w:szCs w:val="24"/>
        </w:rPr>
        <w:t xml:space="preserve">, μιας ιδεοληπτικής </w:t>
      </w:r>
      <w:r w:rsidRPr="00471050">
        <w:rPr>
          <w:rFonts w:eastAsia="Times New Roman" w:cs="Times New Roman"/>
          <w:szCs w:val="24"/>
        </w:rPr>
        <w:t>πολιτική</w:t>
      </w:r>
      <w:r>
        <w:rPr>
          <w:rFonts w:eastAsia="Times New Roman" w:cs="Times New Roman"/>
          <w:szCs w:val="24"/>
        </w:rPr>
        <w:t>ς</w:t>
      </w:r>
      <w:r w:rsidRPr="003D384A">
        <w:rPr>
          <w:rFonts w:eastAsia="Times New Roman" w:cs="Times New Roman"/>
          <w:szCs w:val="24"/>
        </w:rPr>
        <w:t xml:space="preserve"> που προτιμά να δίνει </w:t>
      </w:r>
      <w:r>
        <w:rPr>
          <w:rFonts w:eastAsia="Times New Roman" w:cs="Times New Roman"/>
          <w:szCs w:val="24"/>
        </w:rPr>
        <w:t>μποναμάδες, αντί</w:t>
      </w:r>
      <w:r w:rsidRPr="003D384A">
        <w:rPr>
          <w:rFonts w:eastAsia="Times New Roman" w:cs="Times New Roman"/>
          <w:szCs w:val="24"/>
        </w:rPr>
        <w:t xml:space="preserve"> να δώσει ώθηση </w:t>
      </w:r>
      <w:r w:rsidRPr="00F331DF">
        <w:rPr>
          <w:rFonts w:eastAsia="Times New Roman"/>
          <w:bCs/>
        </w:rPr>
        <w:t>και</w:t>
      </w:r>
      <w:r>
        <w:rPr>
          <w:rFonts w:eastAsia="Times New Roman" w:cs="Times New Roman"/>
          <w:szCs w:val="24"/>
        </w:rPr>
        <w:t xml:space="preserve"> κίνητρα </w:t>
      </w:r>
      <w:r w:rsidRPr="003D384A">
        <w:rPr>
          <w:rFonts w:eastAsia="Times New Roman" w:cs="Times New Roman"/>
          <w:szCs w:val="24"/>
        </w:rPr>
        <w:t xml:space="preserve">στην </w:t>
      </w:r>
      <w:r>
        <w:rPr>
          <w:rFonts w:eastAsia="Times New Roman" w:cs="Times New Roman"/>
          <w:szCs w:val="24"/>
        </w:rPr>
        <w:t xml:space="preserve">ελεύθερη οικονομία, αντί να στηρίξει τον ιδιωτικό τομέα και </w:t>
      </w:r>
      <w:r w:rsidRPr="002314B3">
        <w:rPr>
          <w:rFonts w:eastAsia="Times New Roman"/>
          <w:bCs/>
          <w:shd w:val="clear" w:color="auto" w:fill="FFFFFF"/>
        </w:rPr>
        <w:t>να</w:t>
      </w:r>
      <w:r>
        <w:rPr>
          <w:rFonts w:eastAsia="Times New Roman" w:cs="Times New Roman"/>
          <w:szCs w:val="24"/>
        </w:rPr>
        <w:t xml:space="preserve"> τον </w:t>
      </w:r>
      <w:r w:rsidRPr="003D384A">
        <w:rPr>
          <w:rFonts w:eastAsia="Times New Roman" w:cs="Times New Roman"/>
          <w:szCs w:val="24"/>
        </w:rPr>
        <w:t xml:space="preserve">βοηθήσει να </w:t>
      </w:r>
      <w:r>
        <w:rPr>
          <w:rFonts w:eastAsia="Times New Roman" w:cs="Times New Roman"/>
          <w:szCs w:val="24"/>
        </w:rPr>
        <w:t xml:space="preserve">αναπτυχθεί </w:t>
      </w:r>
      <w:r w:rsidRPr="003D384A">
        <w:rPr>
          <w:rFonts w:eastAsia="Times New Roman" w:cs="Times New Roman"/>
          <w:szCs w:val="24"/>
        </w:rPr>
        <w:t xml:space="preserve">και να δημιουργήσει </w:t>
      </w:r>
      <w:r w:rsidRPr="003D384A">
        <w:rPr>
          <w:rFonts w:eastAsia="Times New Roman" w:cs="Times New Roman"/>
          <w:szCs w:val="24"/>
        </w:rPr>
        <w:t>νέες θέσεις εργασίας</w:t>
      </w:r>
      <w:r>
        <w:rPr>
          <w:rFonts w:eastAsia="Times New Roman" w:cs="Times New Roman"/>
          <w:szCs w:val="24"/>
        </w:rPr>
        <w:t>.</w:t>
      </w:r>
    </w:p>
    <w:p w14:paraId="120F8C0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Για αυτόν τον λόγο, συνεχίζετε</w:t>
      </w:r>
      <w:r w:rsidRPr="003D384A">
        <w:rPr>
          <w:rFonts w:eastAsia="Times New Roman" w:cs="Times New Roman"/>
          <w:szCs w:val="24"/>
        </w:rPr>
        <w:t xml:space="preserve"> συνειδη</w:t>
      </w:r>
      <w:r>
        <w:rPr>
          <w:rFonts w:eastAsia="Times New Roman" w:cs="Times New Roman"/>
          <w:szCs w:val="24"/>
        </w:rPr>
        <w:t xml:space="preserve">τά την εσωτερική στάση πληρωμών, </w:t>
      </w:r>
      <w:r w:rsidRPr="003D384A">
        <w:rPr>
          <w:rFonts w:eastAsia="Times New Roman" w:cs="Times New Roman"/>
          <w:szCs w:val="24"/>
        </w:rPr>
        <w:t xml:space="preserve">καθώς οι ληξιπρόθεσμες οφειλές του </w:t>
      </w:r>
      <w:r>
        <w:rPr>
          <w:rFonts w:eastAsia="Times New Roman" w:cs="Times New Roman"/>
          <w:szCs w:val="24"/>
        </w:rPr>
        <w:t>δ</w:t>
      </w:r>
      <w:r w:rsidRPr="003D384A">
        <w:rPr>
          <w:rFonts w:eastAsia="Times New Roman" w:cs="Times New Roman"/>
          <w:szCs w:val="24"/>
        </w:rPr>
        <w:t xml:space="preserve">ημοσίου προς </w:t>
      </w:r>
      <w:r>
        <w:rPr>
          <w:rFonts w:eastAsia="Times New Roman" w:cs="Times New Roman"/>
          <w:szCs w:val="24"/>
        </w:rPr>
        <w:t xml:space="preserve">τους </w:t>
      </w:r>
      <w:r w:rsidRPr="003D384A">
        <w:rPr>
          <w:rFonts w:eastAsia="Times New Roman" w:cs="Times New Roman"/>
          <w:szCs w:val="24"/>
        </w:rPr>
        <w:t>ιδιώτες παραμένουν σταθερές στα 2,6 δισεκατομμύρια ευρώ</w:t>
      </w:r>
      <w:r>
        <w:rPr>
          <w:rFonts w:eastAsia="Times New Roman" w:cs="Times New Roman"/>
          <w:szCs w:val="24"/>
        </w:rPr>
        <w:t>,</w:t>
      </w:r>
      <w:r w:rsidRPr="003D384A">
        <w:rPr>
          <w:rFonts w:eastAsia="Times New Roman" w:cs="Times New Roman"/>
          <w:szCs w:val="24"/>
        </w:rPr>
        <w:t xml:space="preserve"> ενώ θα έπρεπε να είχαν </w:t>
      </w:r>
      <w:r>
        <w:rPr>
          <w:rFonts w:eastAsia="Times New Roman" w:cs="Times New Roman"/>
          <w:szCs w:val="24"/>
        </w:rPr>
        <w:t>μηδενιστεί</w:t>
      </w:r>
      <w:r w:rsidRPr="003D384A">
        <w:rPr>
          <w:rFonts w:eastAsia="Times New Roman" w:cs="Times New Roman"/>
          <w:szCs w:val="24"/>
        </w:rPr>
        <w:t xml:space="preserve"> τον Αύγουστο μαζί </w:t>
      </w:r>
      <w:r w:rsidRPr="003D384A">
        <w:rPr>
          <w:rFonts w:eastAsia="Times New Roman" w:cs="Times New Roman"/>
          <w:szCs w:val="24"/>
        </w:rPr>
        <w:t>με το τέλος του προγράμματος</w:t>
      </w:r>
      <w:r>
        <w:rPr>
          <w:rFonts w:eastAsia="Times New Roman" w:cs="Times New Roman"/>
          <w:szCs w:val="24"/>
        </w:rPr>
        <w:t>.</w:t>
      </w:r>
    </w:p>
    <w:p w14:paraId="120F8C0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w:t>
      </w:r>
      <w:r w:rsidRPr="006476E2">
        <w:rPr>
          <w:rFonts w:eastAsia="Times New Roman" w:cs="Times New Roman"/>
          <w:szCs w:val="24"/>
        </w:rPr>
        <w:t>υρίες και κύριοι</w:t>
      </w:r>
      <w:r>
        <w:rPr>
          <w:rFonts w:eastAsia="Times New Roman" w:cs="Times New Roman"/>
          <w:szCs w:val="24"/>
        </w:rPr>
        <w:t>,</w:t>
      </w:r>
      <w:r w:rsidRPr="006476E2">
        <w:rPr>
          <w:rFonts w:eastAsia="Times New Roman" w:cs="Times New Roman"/>
          <w:szCs w:val="24"/>
        </w:rPr>
        <w:t xml:space="preserve"> η οικονομία μας δεν έχει ανάγκη</w:t>
      </w:r>
      <w:r w:rsidRPr="003D384A">
        <w:rPr>
          <w:rFonts w:eastAsia="Times New Roman" w:cs="Times New Roman"/>
          <w:szCs w:val="24"/>
        </w:rPr>
        <w:t xml:space="preserve"> από </w:t>
      </w:r>
      <w:r>
        <w:rPr>
          <w:rFonts w:eastAsia="Times New Roman" w:cs="Times New Roman"/>
          <w:szCs w:val="24"/>
        </w:rPr>
        <w:t>επιδόματα. Ο</w:t>
      </w:r>
      <w:r w:rsidRPr="003D384A">
        <w:rPr>
          <w:rFonts w:eastAsia="Times New Roman" w:cs="Times New Roman"/>
          <w:szCs w:val="24"/>
        </w:rPr>
        <w:t xml:space="preserve">ι πολίτες δεν πρέπει </w:t>
      </w:r>
      <w:r w:rsidRPr="00F331DF">
        <w:rPr>
          <w:rFonts w:eastAsia="Times New Roman"/>
          <w:bCs/>
        </w:rPr>
        <w:t>και</w:t>
      </w:r>
      <w:r>
        <w:rPr>
          <w:rFonts w:eastAsia="Times New Roman" w:cs="Times New Roman"/>
          <w:szCs w:val="24"/>
        </w:rPr>
        <w:t xml:space="preserve"> </w:t>
      </w:r>
      <w:r w:rsidRPr="003D384A">
        <w:rPr>
          <w:rFonts w:eastAsia="Times New Roman" w:cs="Times New Roman"/>
          <w:szCs w:val="24"/>
        </w:rPr>
        <w:t xml:space="preserve">δεν θέλουν να είναι όμηροι των </w:t>
      </w:r>
      <w:r>
        <w:rPr>
          <w:rFonts w:eastAsia="Times New Roman" w:cs="Times New Roman"/>
          <w:szCs w:val="24"/>
        </w:rPr>
        <w:t>προεκλογικών</w:t>
      </w:r>
      <w:r w:rsidRPr="003D384A">
        <w:rPr>
          <w:rFonts w:eastAsia="Times New Roman" w:cs="Times New Roman"/>
          <w:szCs w:val="24"/>
        </w:rPr>
        <w:t xml:space="preserve"> σας δώρων</w:t>
      </w:r>
      <w:r>
        <w:rPr>
          <w:rFonts w:eastAsia="Times New Roman" w:cs="Times New Roman"/>
          <w:szCs w:val="24"/>
        </w:rPr>
        <w:t xml:space="preserve">. Έχουν </w:t>
      </w:r>
      <w:r w:rsidRPr="00C552FB">
        <w:rPr>
          <w:rFonts w:eastAsia="Times New Roman" w:cs="Times New Roman"/>
          <w:bCs/>
          <w:shd w:val="clear" w:color="auto" w:fill="FFFFFF"/>
        </w:rPr>
        <w:t>ανάγκη</w:t>
      </w:r>
      <w:r>
        <w:rPr>
          <w:rFonts w:eastAsia="Times New Roman" w:cs="Times New Roman"/>
          <w:szCs w:val="24"/>
        </w:rPr>
        <w:t xml:space="preserve"> από δουλειές, από ευκαιρίες να αναπνεύσουν, θέλουν </w:t>
      </w:r>
      <w:r w:rsidRPr="003D384A">
        <w:rPr>
          <w:rFonts w:eastAsia="Times New Roman" w:cs="Times New Roman"/>
          <w:szCs w:val="24"/>
        </w:rPr>
        <w:t>να ζήσουν με αξ</w:t>
      </w:r>
      <w:r w:rsidRPr="003D384A">
        <w:rPr>
          <w:rFonts w:eastAsia="Times New Roman" w:cs="Times New Roman"/>
          <w:szCs w:val="24"/>
        </w:rPr>
        <w:t>ιοπρέπεια και να δημιουργήσουν</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φαίνεται </w:t>
      </w:r>
      <w:r w:rsidRPr="002B5B2E">
        <w:rPr>
          <w:rFonts w:eastAsia="Times New Roman"/>
          <w:bCs/>
          <w:shd w:val="clear" w:color="auto" w:fill="FFFFFF"/>
        </w:rPr>
        <w:t>ότι</w:t>
      </w:r>
      <w:r>
        <w:rPr>
          <w:rFonts w:eastAsia="Times New Roman" w:cs="Times New Roman"/>
          <w:szCs w:val="24"/>
        </w:rPr>
        <w:t xml:space="preserve"> εσείς θέλετε πολίτες</w:t>
      </w:r>
      <w:r w:rsidRPr="003D384A">
        <w:rPr>
          <w:rFonts w:eastAsia="Times New Roman" w:cs="Times New Roman"/>
          <w:szCs w:val="24"/>
        </w:rPr>
        <w:t xml:space="preserve"> πλήρως εξαρτημένους και υποταγμένους στις </w:t>
      </w:r>
      <w:r>
        <w:rPr>
          <w:rFonts w:eastAsia="Times New Roman" w:cs="Times New Roman"/>
          <w:szCs w:val="24"/>
        </w:rPr>
        <w:t xml:space="preserve">μικροκομματικές σας στρατηγικές. </w:t>
      </w:r>
    </w:p>
    <w:p w14:paraId="120F8C0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αυτές τις μέρες, </w:t>
      </w:r>
      <w:r w:rsidRPr="003D384A">
        <w:rPr>
          <w:rFonts w:eastAsia="Times New Roman" w:cs="Times New Roman"/>
          <w:szCs w:val="24"/>
        </w:rPr>
        <w:t>πιθανώς λόγω Χριστουγέννων</w:t>
      </w:r>
      <w:r>
        <w:rPr>
          <w:rFonts w:eastAsia="Times New Roman" w:cs="Times New Roman"/>
          <w:szCs w:val="24"/>
        </w:rPr>
        <w:t>, ξαναφορέσατε</w:t>
      </w:r>
      <w:r w:rsidRPr="003D384A">
        <w:rPr>
          <w:rFonts w:eastAsia="Times New Roman" w:cs="Times New Roman"/>
          <w:szCs w:val="24"/>
        </w:rPr>
        <w:t xml:space="preserve"> τη μάσκα του φιλάνθρωπου για να μοιράσετε ένα φιλοδώρημα</w:t>
      </w:r>
      <w:r>
        <w:rPr>
          <w:rFonts w:eastAsia="Times New Roman" w:cs="Times New Roman"/>
          <w:szCs w:val="24"/>
        </w:rPr>
        <w:t>,</w:t>
      </w:r>
      <w:r w:rsidRPr="003D384A">
        <w:rPr>
          <w:rFonts w:eastAsia="Times New Roman" w:cs="Times New Roman"/>
          <w:szCs w:val="24"/>
        </w:rPr>
        <w:t xml:space="preserve"> το οποίο προέρχεται από το δικό τους εισόδημα και από τη</w:t>
      </w:r>
      <w:r>
        <w:rPr>
          <w:rFonts w:eastAsia="Times New Roman" w:cs="Times New Roman"/>
          <w:szCs w:val="24"/>
        </w:rPr>
        <w:t>ν φοροκαταιγίδα που έχετε επιβά</w:t>
      </w:r>
      <w:r w:rsidRPr="003D384A">
        <w:rPr>
          <w:rFonts w:eastAsia="Times New Roman" w:cs="Times New Roman"/>
          <w:szCs w:val="24"/>
        </w:rPr>
        <w:t>λει στη</w:t>
      </w:r>
      <w:r>
        <w:rPr>
          <w:rFonts w:eastAsia="Times New Roman" w:cs="Times New Roman"/>
          <w:szCs w:val="24"/>
        </w:rPr>
        <w:t xml:space="preserve">ν </w:t>
      </w:r>
      <w:r w:rsidRPr="00101E7F">
        <w:rPr>
          <w:rFonts w:eastAsia="Times New Roman"/>
          <w:bCs/>
          <w:shd w:val="clear" w:color="auto" w:fill="FFFFFF"/>
        </w:rPr>
        <w:t>οικονομ</w:t>
      </w:r>
      <w:r>
        <w:rPr>
          <w:rFonts w:eastAsia="Times New Roman"/>
          <w:bCs/>
          <w:shd w:val="clear" w:color="auto" w:fill="FFFFFF"/>
        </w:rPr>
        <w:t xml:space="preserve">ία </w:t>
      </w:r>
      <w:r w:rsidRPr="003D384A">
        <w:rPr>
          <w:rFonts w:eastAsia="Times New Roman" w:cs="Times New Roman"/>
          <w:szCs w:val="24"/>
        </w:rPr>
        <w:t xml:space="preserve">και </w:t>
      </w:r>
      <w:r>
        <w:rPr>
          <w:rFonts w:eastAsia="Times New Roman" w:cs="Times New Roman"/>
          <w:szCs w:val="24"/>
        </w:rPr>
        <w:t xml:space="preserve">τους πολίτες. </w:t>
      </w:r>
    </w:p>
    <w:p w14:paraId="120F8C0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Να σας θυμίσω κάτι, </w:t>
      </w:r>
      <w:r w:rsidRPr="00DF7ACC">
        <w:rPr>
          <w:rFonts w:eastAsia="Times New Roman" w:cs="Times New Roman"/>
          <w:bCs/>
          <w:shd w:val="clear" w:color="auto" w:fill="FFFFFF"/>
        </w:rPr>
        <w:t>γιατί</w:t>
      </w:r>
      <w:r>
        <w:rPr>
          <w:rFonts w:eastAsia="Times New Roman" w:cs="Times New Roman"/>
          <w:szCs w:val="24"/>
        </w:rPr>
        <w:t xml:space="preserve"> φαίνεται </w:t>
      </w:r>
      <w:r w:rsidRPr="002B5B2E">
        <w:rPr>
          <w:rFonts w:eastAsia="Times New Roman"/>
          <w:bCs/>
          <w:shd w:val="clear" w:color="auto" w:fill="FFFFFF"/>
        </w:rPr>
        <w:t>ότι</w:t>
      </w:r>
      <w:r>
        <w:rPr>
          <w:rFonts w:eastAsia="Times New Roman" w:cs="Times New Roman"/>
          <w:szCs w:val="24"/>
        </w:rPr>
        <w:t xml:space="preserve"> το έχετε ξεχάσει. </w:t>
      </w:r>
      <w:r w:rsidRPr="00922299">
        <w:rPr>
          <w:rFonts w:eastAsia="Times New Roman" w:cs="Times New Roman"/>
          <w:bCs/>
          <w:shd w:val="clear" w:color="auto" w:fill="FFFFFF"/>
        </w:rPr>
        <w:t>Υπάρχουν</w:t>
      </w:r>
      <w:r w:rsidRPr="003D384A">
        <w:rPr>
          <w:rFonts w:eastAsia="Times New Roman" w:cs="Times New Roman"/>
          <w:szCs w:val="24"/>
        </w:rPr>
        <w:t xml:space="preserve"> μόνο τ</w:t>
      </w:r>
      <w:r w:rsidRPr="003D384A">
        <w:rPr>
          <w:rFonts w:eastAsia="Times New Roman" w:cs="Times New Roman"/>
          <w:szCs w:val="24"/>
        </w:rPr>
        <w:t xml:space="preserve">α χρήματα των φορολογουμένων και </w:t>
      </w:r>
      <w:r>
        <w:rPr>
          <w:rFonts w:eastAsia="Times New Roman" w:cs="Times New Roman"/>
          <w:szCs w:val="24"/>
        </w:rPr>
        <w:t>α</w:t>
      </w:r>
      <w:r w:rsidRPr="003D384A">
        <w:rPr>
          <w:rFonts w:eastAsia="Times New Roman" w:cs="Times New Roman"/>
          <w:szCs w:val="24"/>
        </w:rPr>
        <w:t>υτά είναι που διαχειρίζεστε</w:t>
      </w:r>
      <w:r>
        <w:rPr>
          <w:rFonts w:eastAsia="Times New Roman" w:cs="Times New Roman"/>
          <w:szCs w:val="24"/>
        </w:rPr>
        <w:t>. Σ</w:t>
      </w:r>
      <w:r w:rsidRPr="003D384A">
        <w:rPr>
          <w:rFonts w:eastAsia="Times New Roman" w:cs="Times New Roman"/>
          <w:szCs w:val="24"/>
        </w:rPr>
        <w:t>ταματήστε</w:t>
      </w:r>
      <w:r>
        <w:rPr>
          <w:rFonts w:eastAsia="Times New Roman" w:cs="Times New Roman"/>
          <w:szCs w:val="24"/>
        </w:rPr>
        <w:t>,</w:t>
      </w:r>
      <w:r w:rsidRPr="003D384A">
        <w:rPr>
          <w:rFonts w:eastAsia="Times New Roman" w:cs="Times New Roman"/>
          <w:szCs w:val="24"/>
        </w:rPr>
        <w:t xml:space="preserve"> λοιπόν</w:t>
      </w:r>
      <w:r>
        <w:rPr>
          <w:rFonts w:eastAsia="Times New Roman" w:cs="Times New Roman"/>
          <w:szCs w:val="24"/>
        </w:rPr>
        <w:t>,</w:t>
      </w:r>
      <w:r w:rsidRPr="003D384A">
        <w:rPr>
          <w:rFonts w:eastAsia="Times New Roman" w:cs="Times New Roman"/>
          <w:szCs w:val="24"/>
        </w:rPr>
        <w:t xml:space="preserve"> να συμπεριφέρεστε σαν να είναι το δημόσιο ταμείο το πορτοφόλι </w:t>
      </w:r>
      <w:r>
        <w:rPr>
          <w:rFonts w:eastAsia="Times New Roman" w:cs="Times New Roman"/>
          <w:szCs w:val="24"/>
        </w:rPr>
        <w:t xml:space="preserve">σας. Δεν είναι. </w:t>
      </w:r>
      <w:r w:rsidRPr="003D384A">
        <w:rPr>
          <w:rFonts w:eastAsia="Times New Roman" w:cs="Times New Roman"/>
          <w:szCs w:val="24"/>
        </w:rPr>
        <w:t>Σταματήστε να υιοθετείτ</w:t>
      </w:r>
      <w:r>
        <w:rPr>
          <w:rFonts w:eastAsia="Times New Roman" w:cs="Times New Roman"/>
          <w:szCs w:val="24"/>
        </w:rPr>
        <w:t>ε</w:t>
      </w:r>
      <w:r w:rsidRPr="003D384A">
        <w:rPr>
          <w:rFonts w:eastAsia="Times New Roman" w:cs="Times New Roman"/>
          <w:szCs w:val="24"/>
        </w:rPr>
        <w:t xml:space="preserve"> πρακτικ</w:t>
      </w:r>
      <w:r>
        <w:rPr>
          <w:rFonts w:eastAsia="Times New Roman" w:cs="Times New Roman"/>
          <w:szCs w:val="24"/>
        </w:rPr>
        <w:t xml:space="preserve">ές του παρελθόντος που γιγάντωσαν τον </w:t>
      </w:r>
      <w:r w:rsidRPr="003D384A">
        <w:rPr>
          <w:rFonts w:eastAsia="Times New Roman" w:cs="Times New Roman"/>
          <w:szCs w:val="24"/>
        </w:rPr>
        <w:t xml:space="preserve"> δημόσιο τομέα και μας οδ</w:t>
      </w:r>
      <w:r w:rsidRPr="003D384A">
        <w:rPr>
          <w:rFonts w:eastAsia="Times New Roman" w:cs="Times New Roman"/>
          <w:szCs w:val="24"/>
        </w:rPr>
        <w:t>ήγησαν εκεί που μας οδήγησαν</w:t>
      </w:r>
      <w:r>
        <w:rPr>
          <w:rFonts w:eastAsia="Times New Roman" w:cs="Times New Roman"/>
          <w:szCs w:val="24"/>
        </w:rPr>
        <w:t xml:space="preserve">. </w:t>
      </w:r>
      <w:r w:rsidRPr="003D384A">
        <w:rPr>
          <w:rFonts w:eastAsia="Times New Roman" w:cs="Times New Roman"/>
          <w:szCs w:val="24"/>
        </w:rPr>
        <w:t>Σταματήστε να προσπαθείτε να στήσετε με ταχείς ρυθμούς ένα κομματικό κράτος</w:t>
      </w:r>
      <w:r>
        <w:rPr>
          <w:rFonts w:eastAsia="Times New Roman" w:cs="Times New Roman"/>
          <w:szCs w:val="24"/>
        </w:rPr>
        <w:t>,</w:t>
      </w:r>
      <w:r w:rsidRPr="003D384A">
        <w:rPr>
          <w:rFonts w:eastAsia="Times New Roman" w:cs="Times New Roman"/>
          <w:szCs w:val="24"/>
        </w:rPr>
        <w:t xml:space="preserve"> γιατί συνεχίζετ</w:t>
      </w:r>
      <w:r>
        <w:rPr>
          <w:rFonts w:eastAsia="Times New Roman" w:cs="Times New Roman"/>
          <w:szCs w:val="24"/>
        </w:rPr>
        <w:t>ε</w:t>
      </w:r>
      <w:r w:rsidRPr="003D384A">
        <w:rPr>
          <w:rFonts w:eastAsia="Times New Roman" w:cs="Times New Roman"/>
          <w:szCs w:val="24"/>
        </w:rPr>
        <w:t xml:space="preserve"> μία πολιτική βγαλμένη από το παρελθόν</w:t>
      </w:r>
      <w:r>
        <w:rPr>
          <w:rFonts w:eastAsia="Times New Roman" w:cs="Times New Roman"/>
          <w:szCs w:val="24"/>
        </w:rPr>
        <w:t>,</w:t>
      </w:r>
      <w:r w:rsidRPr="003D384A">
        <w:rPr>
          <w:rFonts w:eastAsia="Times New Roman" w:cs="Times New Roman"/>
          <w:szCs w:val="24"/>
        </w:rPr>
        <w:t xml:space="preserve"> πιο παλιά από το παλιό</w:t>
      </w:r>
      <w:r>
        <w:rPr>
          <w:rFonts w:eastAsia="Times New Roman" w:cs="Times New Roman"/>
          <w:szCs w:val="24"/>
        </w:rPr>
        <w:t>.</w:t>
      </w:r>
    </w:p>
    <w:p w14:paraId="120F8C0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w:t>
      </w:r>
      <w:r w:rsidRPr="003D384A">
        <w:rPr>
          <w:rFonts w:eastAsia="Times New Roman" w:cs="Times New Roman"/>
          <w:szCs w:val="24"/>
        </w:rPr>
        <w:t xml:space="preserve">υρίες και κύριοι της </w:t>
      </w:r>
      <w:r>
        <w:rPr>
          <w:rFonts w:eastAsia="Times New Roman" w:cs="Times New Roman"/>
          <w:szCs w:val="24"/>
        </w:rPr>
        <w:t>Συγκ</w:t>
      </w:r>
      <w:r w:rsidRPr="003D384A">
        <w:rPr>
          <w:rFonts w:eastAsia="Times New Roman" w:cs="Times New Roman"/>
          <w:szCs w:val="24"/>
        </w:rPr>
        <w:t>υβέρνησης</w:t>
      </w:r>
      <w:r>
        <w:rPr>
          <w:rFonts w:eastAsia="Times New Roman" w:cs="Times New Roman"/>
          <w:szCs w:val="24"/>
        </w:rPr>
        <w:t>,</w:t>
      </w:r>
      <w:r w:rsidRPr="003D384A">
        <w:rPr>
          <w:rFonts w:eastAsia="Times New Roman" w:cs="Times New Roman"/>
          <w:szCs w:val="24"/>
        </w:rPr>
        <w:t xml:space="preserve"> μετά από τέσσερα χρόνια </w:t>
      </w:r>
      <w:r>
        <w:rPr>
          <w:rFonts w:eastAsia="Times New Roman" w:cs="Times New Roman"/>
          <w:szCs w:val="24"/>
        </w:rPr>
        <w:t>η κοινων</w:t>
      </w:r>
      <w:r>
        <w:rPr>
          <w:rFonts w:eastAsia="Times New Roman" w:cs="Times New Roman"/>
          <w:szCs w:val="24"/>
        </w:rPr>
        <w:t xml:space="preserve">ία ξέρει, </w:t>
      </w:r>
      <w:r w:rsidRPr="003D384A">
        <w:rPr>
          <w:rFonts w:eastAsia="Times New Roman" w:cs="Times New Roman"/>
          <w:szCs w:val="24"/>
        </w:rPr>
        <w:t xml:space="preserve">οι πολίτες γνωρίζουν και κατανοούν ότι βασικό σας μέλημα είναι </w:t>
      </w:r>
      <w:r>
        <w:rPr>
          <w:rFonts w:eastAsia="Times New Roman" w:cs="Times New Roman"/>
          <w:szCs w:val="24"/>
        </w:rPr>
        <w:t xml:space="preserve">η </w:t>
      </w:r>
      <w:r w:rsidRPr="003D384A">
        <w:rPr>
          <w:rFonts w:eastAsia="Times New Roman" w:cs="Times New Roman"/>
          <w:szCs w:val="24"/>
        </w:rPr>
        <w:t xml:space="preserve">δημιουργία </w:t>
      </w:r>
      <w:r w:rsidRPr="003D384A">
        <w:rPr>
          <w:rFonts w:eastAsia="Times New Roman" w:cs="Times New Roman"/>
          <w:szCs w:val="24"/>
        </w:rPr>
        <w:lastRenderedPageBreak/>
        <w:t xml:space="preserve">μιας </w:t>
      </w:r>
      <w:r>
        <w:rPr>
          <w:rFonts w:eastAsia="Times New Roman" w:cs="Times New Roman"/>
          <w:szCs w:val="24"/>
        </w:rPr>
        <w:t>φτωχοποιημένης</w:t>
      </w:r>
      <w:r w:rsidRPr="003D384A">
        <w:rPr>
          <w:rFonts w:eastAsia="Times New Roman" w:cs="Times New Roman"/>
          <w:szCs w:val="24"/>
        </w:rPr>
        <w:t xml:space="preserve"> κοινωνίας που θα εξαρτάται από τα επιδόματα</w:t>
      </w:r>
      <w:r>
        <w:rPr>
          <w:rFonts w:eastAsia="Times New Roman" w:cs="Times New Roman"/>
          <w:szCs w:val="24"/>
        </w:rPr>
        <w:t>. Γνωρίζουν</w:t>
      </w:r>
      <w:r w:rsidRPr="003D384A">
        <w:rPr>
          <w:rFonts w:eastAsia="Times New Roman" w:cs="Times New Roman"/>
          <w:szCs w:val="24"/>
        </w:rPr>
        <w:t xml:space="preserve"> ότι τους κοροϊδέ</w:t>
      </w:r>
      <w:r>
        <w:rPr>
          <w:rFonts w:eastAsia="Times New Roman" w:cs="Times New Roman"/>
          <w:szCs w:val="24"/>
        </w:rPr>
        <w:t>ψατε</w:t>
      </w:r>
      <w:r w:rsidRPr="003D384A">
        <w:rPr>
          <w:rFonts w:eastAsia="Times New Roman" w:cs="Times New Roman"/>
          <w:szCs w:val="24"/>
        </w:rPr>
        <w:t xml:space="preserve"> με ψεύτικες υποσχέσεις</w:t>
      </w:r>
      <w:r>
        <w:rPr>
          <w:rFonts w:eastAsia="Times New Roman" w:cs="Times New Roman"/>
          <w:szCs w:val="24"/>
        </w:rPr>
        <w:t>,</w:t>
      </w:r>
      <w:r w:rsidRPr="003D384A">
        <w:rPr>
          <w:rFonts w:eastAsia="Times New Roman" w:cs="Times New Roman"/>
          <w:szCs w:val="24"/>
        </w:rPr>
        <w:t xml:space="preserve"> ότι διαλύσατε τη μεσαία τάξη και ότι με την πολιτική σας κάνατε τους φτωχούς φτωχότερους</w:t>
      </w:r>
      <w:r>
        <w:rPr>
          <w:rFonts w:eastAsia="Times New Roman" w:cs="Times New Roman"/>
          <w:szCs w:val="24"/>
        </w:rPr>
        <w:t xml:space="preserve">. Γνωρίζουν </w:t>
      </w:r>
      <w:r w:rsidRPr="002B5B2E">
        <w:rPr>
          <w:rFonts w:eastAsia="Times New Roman"/>
          <w:bCs/>
          <w:shd w:val="clear" w:color="auto" w:fill="FFFFFF"/>
        </w:rPr>
        <w:t>ότι</w:t>
      </w:r>
      <w:r>
        <w:rPr>
          <w:rFonts w:eastAsia="Times New Roman" w:cs="Times New Roman"/>
          <w:szCs w:val="24"/>
        </w:rPr>
        <w:t xml:space="preserve"> βάλατε την </w:t>
      </w:r>
      <w:r w:rsidRPr="003D384A">
        <w:rPr>
          <w:rFonts w:eastAsia="Times New Roman" w:cs="Times New Roman"/>
          <w:szCs w:val="24"/>
        </w:rPr>
        <w:t xml:space="preserve"> οικονομία σε ύφεση </w:t>
      </w:r>
      <w:r>
        <w:rPr>
          <w:rFonts w:eastAsia="Times New Roman" w:cs="Times New Roman"/>
          <w:szCs w:val="24"/>
        </w:rPr>
        <w:t xml:space="preserve">και </w:t>
      </w:r>
      <w:r w:rsidRPr="002B5B2E">
        <w:rPr>
          <w:rFonts w:eastAsia="Times New Roman"/>
          <w:bCs/>
          <w:shd w:val="clear" w:color="auto" w:fill="FFFFFF"/>
        </w:rPr>
        <w:t>ότι</w:t>
      </w:r>
      <w:r>
        <w:rPr>
          <w:rFonts w:eastAsia="Times New Roman" w:cs="Times New Roman"/>
          <w:szCs w:val="24"/>
        </w:rPr>
        <w:t xml:space="preserve"> κάνατε δημοσιονομική </w:t>
      </w:r>
      <w:r w:rsidRPr="00471050">
        <w:rPr>
          <w:rFonts w:eastAsia="Times New Roman" w:cs="Times New Roman"/>
          <w:szCs w:val="24"/>
        </w:rPr>
        <w:t>πολιτική</w:t>
      </w:r>
      <w:r>
        <w:rPr>
          <w:rFonts w:eastAsia="Times New Roman" w:cs="Times New Roman"/>
          <w:szCs w:val="24"/>
        </w:rPr>
        <w:t xml:space="preserve"> </w:t>
      </w:r>
      <w:r w:rsidRPr="003D384A">
        <w:rPr>
          <w:rFonts w:eastAsia="Times New Roman" w:cs="Times New Roman"/>
          <w:szCs w:val="24"/>
        </w:rPr>
        <w:t>με την υπερφορολόγηση</w:t>
      </w:r>
      <w:r>
        <w:rPr>
          <w:rFonts w:eastAsia="Times New Roman" w:cs="Times New Roman"/>
          <w:szCs w:val="24"/>
        </w:rPr>
        <w:t xml:space="preserve">. </w:t>
      </w:r>
    </w:p>
    <w:p w14:paraId="120F8C0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Γνωρίζουν </w:t>
      </w:r>
      <w:r w:rsidRPr="002B5B2E">
        <w:rPr>
          <w:rFonts w:eastAsia="Times New Roman"/>
          <w:bCs/>
          <w:shd w:val="clear" w:color="auto" w:fill="FFFFFF"/>
        </w:rPr>
        <w:t>ότι</w:t>
      </w:r>
      <w:r>
        <w:rPr>
          <w:rFonts w:eastAsia="Times New Roman" w:cs="Times New Roman"/>
          <w:szCs w:val="24"/>
        </w:rPr>
        <w:t xml:space="preserve"> κάνατε αρνητικές παρεμβάσεις, </w:t>
      </w:r>
      <w:r w:rsidRPr="002B5B2E">
        <w:rPr>
          <w:rFonts w:eastAsia="Times New Roman"/>
          <w:bCs/>
          <w:shd w:val="clear" w:color="auto" w:fill="FFFFFF"/>
        </w:rPr>
        <w:t>ότι</w:t>
      </w:r>
      <w:r>
        <w:rPr>
          <w:rFonts w:eastAsia="Times New Roman" w:cs="Times New Roman"/>
          <w:szCs w:val="24"/>
        </w:rPr>
        <w:t xml:space="preserve"> καταργήσατ</w:t>
      </w:r>
      <w:r>
        <w:rPr>
          <w:rFonts w:eastAsia="Times New Roman" w:cs="Times New Roman"/>
          <w:szCs w:val="24"/>
        </w:rPr>
        <w:t>ε το ΕΚΑΣ, ότι μειώσατε</w:t>
      </w:r>
      <w:r w:rsidRPr="003D384A">
        <w:rPr>
          <w:rFonts w:eastAsia="Times New Roman" w:cs="Times New Roman"/>
          <w:szCs w:val="24"/>
        </w:rPr>
        <w:t xml:space="preserve"> κατά 35% </w:t>
      </w:r>
      <w:r>
        <w:rPr>
          <w:rFonts w:eastAsia="Times New Roman" w:cs="Times New Roman"/>
          <w:szCs w:val="24"/>
        </w:rPr>
        <w:t>τις κύριες</w:t>
      </w:r>
      <w:r w:rsidRPr="003D384A">
        <w:rPr>
          <w:rFonts w:eastAsia="Times New Roman" w:cs="Times New Roman"/>
          <w:szCs w:val="24"/>
        </w:rPr>
        <w:t xml:space="preserve"> και κατά 45</w:t>
      </w:r>
      <w:r>
        <w:rPr>
          <w:rFonts w:eastAsia="Times New Roman" w:cs="Times New Roman"/>
          <w:szCs w:val="24"/>
        </w:rPr>
        <w:t>% τις επικουρικές συντάξεις</w:t>
      </w:r>
      <w:r w:rsidRPr="003D384A">
        <w:rPr>
          <w:rFonts w:eastAsia="Times New Roman" w:cs="Times New Roman"/>
          <w:szCs w:val="24"/>
        </w:rPr>
        <w:t xml:space="preserve"> όλων των νέων συνταξιούχων</w:t>
      </w:r>
      <w:r>
        <w:rPr>
          <w:rFonts w:eastAsia="Times New Roman" w:cs="Times New Roman"/>
          <w:szCs w:val="24"/>
        </w:rPr>
        <w:t>, ό</w:t>
      </w:r>
      <w:r w:rsidRPr="002B5B2E">
        <w:rPr>
          <w:rFonts w:eastAsia="Times New Roman"/>
          <w:bCs/>
          <w:shd w:val="clear" w:color="auto" w:fill="FFFFFF"/>
        </w:rPr>
        <w:t>τι</w:t>
      </w:r>
      <w:r>
        <w:rPr>
          <w:rFonts w:eastAsia="Times New Roman" w:cs="Times New Roman"/>
          <w:szCs w:val="24"/>
        </w:rPr>
        <w:t xml:space="preserve"> υποθηκεύσατε τη</w:t>
      </w:r>
      <w:r w:rsidRPr="003D384A">
        <w:rPr>
          <w:rFonts w:eastAsia="Times New Roman" w:cs="Times New Roman"/>
          <w:szCs w:val="24"/>
        </w:rPr>
        <w:t xml:space="preserve"> δημόσια περιουσία για </w:t>
      </w:r>
      <w:r>
        <w:rPr>
          <w:rFonts w:eastAsia="Times New Roman" w:cs="Times New Roman"/>
          <w:szCs w:val="24"/>
        </w:rPr>
        <w:t>ενενήντα εννέα</w:t>
      </w:r>
      <w:r w:rsidRPr="003D384A">
        <w:rPr>
          <w:rFonts w:eastAsia="Times New Roman" w:cs="Times New Roman"/>
          <w:szCs w:val="24"/>
        </w:rPr>
        <w:t xml:space="preserve"> χρόνια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δεσμευτήκατε για ασήκωτα</w:t>
      </w:r>
      <w:r w:rsidRPr="003D384A">
        <w:rPr>
          <w:rFonts w:eastAsia="Times New Roman" w:cs="Times New Roman"/>
          <w:szCs w:val="24"/>
        </w:rPr>
        <w:t xml:space="preserve"> </w:t>
      </w:r>
      <w:r>
        <w:rPr>
          <w:rFonts w:eastAsia="Times New Roman" w:cs="Times New Roman"/>
          <w:szCs w:val="24"/>
        </w:rPr>
        <w:t>πλεονάσματα</w:t>
      </w:r>
      <w:r w:rsidRPr="003D384A">
        <w:rPr>
          <w:rFonts w:eastAsia="Times New Roman" w:cs="Times New Roman"/>
          <w:szCs w:val="24"/>
        </w:rPr>
        <w:t xml:space="preserve"> έως το 2022 και για βαριές υποχρεώσε</w:t>
      </w:r>
      <w:r w:rsidRPr="003D384A">
        <w:rPr>
          <w:rFonts w:eastAsia="Times New Roman" w:cs="Times New Roman"/>
          <w:szCs w:val="24"/>
        </w:rPr>
        <w:t>ις μέχρι το 2060</w:t>
      </w:r>
      <w:r>
        <w:rPr>
          <w:rFonts w:eastAsia="Times New Roman" w:cs="Times New Roman"/>
          <w:szCs w:val="24"/>
        </w:rPr>
        <w:t xml:space="preserve">. Γνωρίζουν </w:t>
      </w:r>
      <w:r w:rsidRPr="002B5B2E">
        <w:rPr>
          <w:rFonts w:eastAsia="Times New Roman"/>
          <w:bCs/>
          <w:shd w:val="clear" w:color="auto" w:fill="FFFFFF"/>
        </w:rPr>
        <w:t>ότι</w:t>
      </w:r>
      <w:r>
        <w:rPr>
          <w:rFonts w:eastAsia="Times New Roman" w:cs="Times New Roman"/>
          <w:szCs w:val="24"/>
        </w:rPr>
        <w:t xml:space="preserve"> επιβά</w:t>
      </w:r>
      <w:r w:rsidRPr="003D384A">
        <w:rPr>
          <w:rFonts w:eastAsia="Times New Roman" w:cs="Times New Roman"/>
          <w:szCs w:val="24"/>
        </w:rPr>
        <w:t>λ</w:t>
      </w:r>
      <w:r>
        <w:rPr>
          <w:rFonts w:eastAsia="Times New Roman" w:cs="Times New Roman"/>
          <w:szCs w:val="24"/>
        </w:rPr>
        <w:t>ατε είκοσι εννέα νέους φόρους</w:t>
      </w:r>
      <w:r w:rsidRPr="003D384A">
        <w:rPr>
          <w:rFonts w:eastAsia="Times New Roman" w:cs="Times New Roman"/>
          <w:szCs w:val="24"/>
        </w:rPr>
        <w:t xml:space="preserve"> μέσα σε μόλις τέσσερα χρόνια</w:t>
      </w:r>
      <w:r>
        <w:rPr>
          <w:rFonts w:eastAsia="Times New Roman" w:cs="Times New Roman"/>
          <w:szCs w:val="24"/>
        </w:rPr>
        <w:t>,</w:t>
      </w:r>
      <w:r w:rsidRPr="003D384A">
        <w:rPr>
          <w:rFonts w:eastAsia="Times New Roman" w:cs="Times New Roman"/>
          <w:szCs w:val="24"/>
        </w:rPr>
        <w:t xml:space="preserve"> γεγονός που εξανέμισε το διαθέσιμο εισόδημα των πολιτών και γιγάντωσε τις οφειλές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τα χρέη τους.</w:t>
      </w:r>
      <w:r w:rsidRPr="003D384A">
        <w:rPr>
          <w:rFonts w:eastAsia="Times New Roman" w:cs="Times New Roman"/>
          <w:szCs w:val="24"/>
        </w:rPr>
        <w:t xml:space="preserve"> </w:t>
      </w:r>
    </w:p>
    <w:p w14:paraId="120F8C0E" w14:textId="77777777" w:rsidR="0086761A" w:rsidRDefault="00427452">
      <w:pPr>
        <w:spacing w:line="600" w:lineRule="auto"/>
        <w:ind w:firstLine="720"/>
        <w:jc w:val="both"/>
        <w:rPr>
          <w:rFonts w:eastAsia="Times New Roman" w:cs="Times New Roman"/>
          <w:szCs w:val="24"/>
        </w:rPr>
      </w:pPr>
      <w:r w:rsidRPr="00416E19">
        <w:rPr>
          <w:rFonts w:eastAsia="Times New Roman"/>
          <w:szCs w:val="24"/>
        </w:rPr>
        <w:t xml:space="preserve">Κυρίες και κύριοι </w:t>
      </w:r>
      <w:r>
        <w:rPr>
          <w:rFonts w:eastAsia="Times New Roman"/>
          <w:szCs w:val="24"/>
        </w:rPr>
        <w:t xml:space="preserve">της </w:t>
      </w:r>
      <w:r>
        <w:rPr>
          <w:rFonts w:eastAsia="Times New Roman"/>
          <w:bCs/>
        </w:rPr>
        <w:t>Συγκ</w:t>
      </w:r>
      <w:r w:rsidRPr="00F205DA">
        <w:rPr>
          <w:rFonts w:eastAsia="Times New Roman"/>
          <w:bCs/>
        </w:rPr>
        <w:t>υβέρνηση</w:t>
      </w:r>
      <w:r>
        <w:rPr>
          <w:rFonts w:eastAsia="Times New Roman"/>
          <w:szCs w:val="24"/>
        </w:rPr>
        <w:t xml:space="preserve">ς, </w:t>
      </w:r>
      <w:r w:rsidRPr="00833F6A">
        <w:rPr>
          <w:rFonts w:eastAsia="Times New Roman"/>
          <w:bCs/>
          <w:shd w:val="clear" w:color="auto" w:fill="FFFFFF"/>
        </w:rPr>
        <w:t>μ</w:t>
      </w:r>
      <w:r>
        <w:rPr>
          <w:rFonts w:eastAsia="Times New Roman"/>
          <w:bCs/>
          <w:shd w:val="clear" w:color="auto" w:fill="FFFFFF"/>
        </w:rPr>
        <w:t>έσα σε</w:t>
      </w:r>
      <w:r w:rsidRPr="003D384A">
        <w:rPr>
          <w:rFonts w:eastAsia="Times New Roman" w:cs="Times New Roman"/>
          <w:szCs w:val="24"/>
        </w:rPr>
        <w:t xml:space="preserve"> αυτά τα τέσσερα χρόνια πήρατε πάρα πολλά από πάρα πολλούς</w:t>
      </w:r>
      <w:r>
        <w:rPr>
          <w:rFonts w:eastAsia="Times New Roman" w:cs="Times New Roman"/>
          <w:szCs w:val="24"/>
        </w:rPr>
        <w:t>,</w:t>
      </w:r>
      <w:r w:rsidRPr="003D384A">
        <w:rPr>
          <w:rFonts w:eastAsia="Times New Roman" w:cs="Times New Roman"/>
          <w:szCs w:val="24"/>
        </w:rPr>
        <w:t xml:space="preserve"> για να δώσ</w:t>
      </w:r>
      <w:r>
        <w:rPr>
          <w:rFonts w:eastAsia="Times New Roman" w:cs="Times New Roman"/>
          <w:szCs w:val="24"/>
        </w:rPr>
        <w:t>ετε</w:t>
      </w:r>
      <w:r w:rsidRPr="003D384A">
        <w:rPr>
          <w:rFonts w:eastAsia="Times New Roman" w:cs="Times New Roman"/>
          <w:szCs w:val="24"/>
        </w:rPr>
        <w:t xml:space="preserve"> τελικά πολύ λίγα σε πολύ </w:t>
      </w:r>
      <w:r>
        <w:rPr>
          <w:rFonts w:eastAsia="Times New Roman" w:cs="Times New Roman"/>
          <w:szCs w:val="24"/>
        </w:rPr>
        <w:t>λίγους. Κ</w:t>
      </w:r>
      <w:r w:rsidRPr="003D384A">
        <w:rPr>
          <w:rFonts w:eastAsia="Times New Roman" w:cs="Times New Roman"/>
          <w:szCs w:val="24"/>
        </w:rPr>
        <w:t xml:space="preserve">αι την ώρα που μοιράζεται </w:t>
      </w:r>
      <w:r>
        <w:rPr>
          <w:rFonts w:eastAsia="Times New Roman" w:cs="Times New Roman"/>
          <w:szCs w:val="24"/>
        </w:rPr>
        <w:t>ψίχου</w:t>
      </w:r>
      <w:r w:rsidRPr="003D384A">
        <w:rPr>
          <w:rFonts w:eastAsia="Times New Roman" w:cs="Times New Roman"/>
          <w:szCs w:val="24"/>
        </w:rPr>
        <w:t>λα</w:t>
      </w:r>
      <w:r>
        <w:rPr>
          <w:rFonts w:eastAsia="Times New Roman" w:cs="Times New Roman"/>
          <w:szCs w:val="24"/>
        </w:rPr>
        <w:t>,</w:t>
      </w:r>
      <w:r w:rsidRPr="003D384A">
        <w:rPr>
          <w:rFonts w:eastAsia="Times New Roman" w:cs="Times New Roman"/>
          <w:szCs w:val="24"/>
        </w:rPr>
        <w:t xml:space="preserve"> καθυστερείτε να δώσ</w:t>
      </w:r>
      <w:r>
        <w:rPr>
          <w:rFonts w:eastAsia="Times New Roman" w:cs="Times New Roman"/>
          <w:szCs w:val="24"/>
        </w:rPr>
        <w:t>ετε</w:t>
      </w:r>
      <w:r w:rsidRPr="003D384A">
        <w:rPr>
          <w:rFonts w:eastAsia="Times New Roman" w:cs="Times New Roman"/>
          <w:szCs w:val="24"/>
        </w:rPr>
        <w:t xml:space="preserve"> τις συντάξεις </w:t>
      </w:r>
      <w:r>
        <w:rPr>
          <w:rFonts w:eastAsia="Times New Roman" w:cs="Times New Roman"/>
          <w:szCs w:val="24"/>
        </w:rPr>
        <w:t xml:space="preserve">στους νέους συνταξιούχους </w:t>
      </w:r>
      <w:r w:rsidRPr="003D384A">
        <w:rPr>
          <w:rFonts w:eastAsia="Times New Roman" w:cs="Times New Roman"/>
          <w:szCs w:val="24"/>
        </w:rPr>
        <w:t>και τους καταδικ</w:t>
      </w:r>
      <w:r>
        <w:rPr>
          <w:rFonts w:eastAsia="Times New Roman" w:cs="Times New Roman"/>
          <w:szCs w:val="24"/>
        </w:rPr>
        <w:t>άζετε</w:t>
      </w:r>
      <w:r w:rsidRPr="003D384A">
        <w:rPr>
          <w:rFonts w:eastAsia="Times New Roman" w:cs="Times New Roman"/>
          <w:szCs w:val="24"/>
        </w:rPr>
        <w:t xml:space="preserve"> στη ζητιανιά και στην ανέχει</w:t>
      </w:r>
      <w:r w:rsidRPr="003D384A">
        <w:rPr>
          <w:rFonts w:eastAsia="Times New Roman" w:cs="Times New Roman"/>
          <w:szCs w:val="24"/>
        </w:rPr>
        <w:t>α</w:t>
      </w:r>
      <w:r>
        <w:rPr>
          <w:rFonts w:eastAsia="Times New Roman" w:cs="Times New Roman"/>
          <w:szCs w:val="24"/>
        </w:rPr>
        <w:t>.</w:t>
      </w:r>
    </w:p>
    <w:p w14:paraId="120F8C0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Επιβάλατε μέτρα λιτότητας συνολικού ύψους 9,5 </w:t>
      </w:r>
      <w:r w:rsidRPr="003D384A">
        <w:rPr>
          <w:rFonts w:eastAsia="Times New Roman" w:cs="Times New Roman"/>
          <w:szCs w:val="24"/>
        </w:rPr>
        <w:t>δισεκατομμυρίων ευρώ και τώρα επιστρέφετ</w:t>
      </w:r>
      <w:r>
        <w:rPr>
          <w:rFonts w:eastAsia="Times New Roman" w:cs="Times New Roman"/>
          <w:szCs w:val="24"/>
        </w:rPr>
        <w:t>ε σε μι</w:t>
      </w:r>
      <w:r w:rsidRPr="003D384A">
        <w:rPr>
          <w:rFonts w:eastAsia="Times New Roman" w:cs="Times New Roman"/>
          <w:szCs w:val="24"/>
        </w:rPr>
        <w:t xml:space="preserve">α μερίδα πολιτών περίπου </w:t>
      </w:r>
      <w:r>
        <w:rPr>
          <w:rFonts w:eastAsia="Times New Roman" w:cs="Times New Roman"/>
          <w:szCs w:val="24"/>
        </w:rPr>
        <w:t>1</w:t>
      </w:r>
      <w:r w:rsidRPr="003D384A">
        <w:rPr>
          <w:rFonts w:eastAsia="Times New Roman" w:cs="Times New Roman"/>
          <w:szCs w:val="24"/>
        </w:rPr>
        <w:t xml:space="preserve"> δισεκατομμύριο</w:t>
      </w:r>
      <w:r>
        <w:rPr>
          <w:rFonts w:eastAsia="Times New Roman" w:cs="Times New Roman"/>
          <w:szCs w:val="24"/>
        </w:rPr>
        <w:t>. Π</w:t>
      </w:r>
      <w:r w:rsidRPr="003D384A">
        <w:rPr>
          <w:rFonts w:eastAsia="Times New Roman" w:cs="Times New Roman"/>
          <w:szCs w:val="24"/>
        </w:rPr>
        <w:t>ήρατε</w:t>
      </w:r>
      <w:r>
        <w:rPr>
          <w:rFonts w:eastAsia="Times New Roman" w:cs="Times New Roman"/>
          <w:szCs w:val="24"/>
        </w:rPr>
        <w:t>,</w:t>
      </w:r>
      <w:r w:rsidRPr="003D384A">
        <w:rPr>
          <w:rFonts w:eastAsia="Times New Roman" w:cs="Times New Roman"/>
          <w:szCs w:val="24"/>
        </w:rPr>
        <w:t xml:space="preserve"> δηλαδή</w:t>
      </w:r>
      <w:r>
        <w:rPr>
          <w:rFonts w:eastAsia="Times New Roman" w:cs="Times New Roman"/>
          <w:szCs w:val="24"/>
        </w:rPr>
        <w:t>,</w:t>
      </w:r>
      <w:r w:rsidRPr="003D384A">
        <w:rPr>
          <w:rFonts w:eastAsia="Times New Roman" w:cs="Times New Roman"/>
          <w:szCs w:val="24"/>
        </w:rPr>
        <w:t xml:space="preserve"> από τις τσέπες των πολιτών σχεδόν 10 ευρώ και δίνετ</w:t>
      </w:r>
      <w:r>
        <w:rPr>
          <w:rFonts w:eastAsia="Times New Roman" w:cs="Times New Roman"/>
          <w:szCs w:val="24"/>
        </w:rPr>
        <w:t>ε</w:t>
      </w:r>
      <w:r w:rsidRPr="003D384A">
        <w:rPr>
          <w:rFonts w:eastAsia="Times New Roman" w:cs="Times New Roman"/>
          <w:szCs w:val="24"/>
        </w:rPr>
        <w:t xml:space="preserve"> πίσω σε λίγους 1 </w:t>
      </w:r>
      <w:r w:rsidRPr="003D384A">
        <w:rPr>
          <w:rFonts w:eastAsia="Times New Roman" w:cs="Times New Roman"/>
          <w:szCs w:val="24"/>
        </w:rPr>
        <w:lastRenderedPageBreak/>
        <w:t>ευρώ</w:t>
      </w:r>
      <w:r>
        <w:rPr>
          <w:rFonts w:eastAsia="Times New Roman" w:cs="Times New Roman"/>
          <w:szCs w:val="24"/>
        </w:rPr>
        <w:t>,</w:t>
      </w:r>
      <w:r w:rsidRPr="003D384A">
        <w:rPr>
          <w:rFonts w:eastAsia="Times New Roman" w:cs="Times New Roman"/>
          <w:szCs w:val="24"/>
        </w:rPr>
        <w:t xml:space="preserve"> κάτι που δεν θα έχει </w:t>
      </w:r>
      <w:r>
        <w:rPr>
          <w:rFonts w:eastAsia="Times New Roman" w:cs="Times New Roman"/>
          <w:szCs w:val="24"/>
        </w:rPr>
        <w:t>κ</w:t>
      </w:r>
      <w:r w:rsidRPr="003D384A">
        <w:rPr>
          <w:rFonts w:eastAsia="Times New Roman" w:cs="Times New Roman"/>
          <w:szCs w:val="24"/>
        </w:rPr>
        <w:t>ανέ</w:t>
      </w:r>
      <w:r w:rsidRPr="003D384A">
        <w:rPr>
          <w:rFonts w:eastAsia="Times New Roman" w:cs="Times New Roman"/>
          <w:szCs w:val="24"/>
        </w:rPr>
        <w:t>να θετικό αντίκτυπο στην ανάπτυξη</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στην ουσία, αυτοί </w:t>
      </w:r>
      <w:r w:rsidRPr="008F0891">
        <w:rPr>
          <w:rFonts w:eastAsia="Times New Roman" w:cs="Times New Roman"/>
          <w:bCs/>
          <w:shd w:val="clear" w:color="auto" w:fill="FFFFFF"/>
        </w:rPr>
        <w:t>που</w:t>
      </w:r>
      <w:r>
        <w:rPr>
          <w:rFonts w:eastAsia="Times New Roman" w:cs="Times New Roman"/>
          <w:szCs w:val="24"/>
        </w:rPr>
        <w:t xml:space="preserve"> θα πάρουν</w:t>
      </w:r>
      <w:r w:rsidRPr="003D384A">
        <w:rPr>
          <w:rFonts w:eastAsia="Times New Roman" w:cs="Times New Roman"/>
          <w:szCs w:val="24"/>
        </w:rPr>
        <w:t xml:space="preserve"> το επίδομ</w:t>
      </w:r>
      <w:r>
        <w:rPr>
          <w:rFonts w:eastAsia="Times New Roman" w:cs="Times New Roman"/>
          <w:szCs w:val="24"/>
        </w:rPr>
        <w:t>ά σας,</w:t>
      </w:r>
      <w:r w:rsidRPr="003D384A">
        <w:rPr>
          <w:rFonts w:eastAsia="Times New Roman" w:cs="Times New Roman"/>
          <w:szCs w:val="24"/>
        </w:rPr>
        <w:t xml:space="preserve"> το χαρτζιλίκι </w:t>
      </w:r>
      <w:r>
        <w:rPr>
          <w:rFonts w:eastAsia="Times New Roman" w:cs="Times New Roman"/>
          <w:szCs w:val="24"/>
        </w:rPr>
        <w:t>σας,</w:t>
      </w:r>
      <w:r w:rsidRPr="003D384A">
        <w:rPr>
          <w:rFonts w:eastAsia="Times New Roman" w:cs="Times New Roman"/>
          <w:szCs w:val="24"/>
        </w:rPr>
        <w:t xml:space="preserve"> είναι τα μεγαλύτερα θύματα της πολιτικής </w:t>
      </w:r>
      <w:r>
        <w:rPr>
          <w:rFonts w:eastAsia="Times New Roman" w:cs="Times New Roman"/>
          <w:szCs w:val="24"/>
        </w:rPr>
        <w:t>σας,</w:t>
      </w:r>
      <w:r w:rsidRPr="003D384A">
        <w:rPr>
          <w:rFonts w:eastAsia="Times New Roman" w:cs="Times New Roman"/>
          <w:szCs w:val="24"/>
        </w:rPr>
        <w:t xml:space="preserve"> είναι οι συμπολίτες μας που αγωνίζονται καθημερινά και στερούνται τα πάντα</w:t>
      </w:r>
      <w:r>
        <w:rPr>
          <w:rFonts w:eastAsia="Times New Roman" w:cs="Times New Roman"/>
          <w:szCs w:val="24"/>
        </w:rPr>
        <w:t>, α</w:t>
      </w:r>
      <w:r w:rsidRPr="003D384A">
        <w:rPr>
          <w:rFonts w:eastAsia="Times New Roman" w:cs="Times New Roman"/>
          <w:szCs w:val="24"/>
        </w:rPr>
        <w:t xml:space="preserve">πλά για να </w:t>
      </w:r>
      <w:r>
        <w:rPr>
          <w:rFonts w:eastAsia="Times New Roman" w:cs="Times New Roman"/>
          <w:szCs w:val="24"/>
        </w:rPr>
        <w:t xml:space="preserve">τα </w:t>
      </w:r>
      <w:r w:rsidRPr="003D384A">
        <w:rPr>
          <w:rFonts w:eastAsia="Times New Roman" w:cs="Times New Roman"/>
          <w:szCs w:val="24"/>
        </w:rPr>
        <w:t>φέρουν βόλτ</w:t>
      </w:r>
      <w:r w:rsidRPr="003D384A">
        <w:rPr>
          <w:rFonts w:eastAsia="Times New Roman" w:cs="Times New Roman"/>
          <w:szCs w:val="24"/>
        </w:rPr>
        <w:t>α</w:t>
      </w:r>
      <w:r>
        <w:rPr>
          <w:rFonts w:eastAsia="Times New Roman" w:cs="Times New Roman"/>
          <w:szCs w:val="24"/>
        </w:rPr>
        <w:t>,</w:t>
      </w:r>
      <w:r w:rsidRPr="003D384A">
        <w:rPr>
          <w:rFonts w:eastAsia="Times New Roman" w:cs="Times New Roman"/>
          <w:szCs w:val="24"/>
        </w:rPr>
        <w:t xml:space="preserve"> για να καλύψουν τις υποχρεώσεις τους και να </w:t>
      </w:r>
      <w:r>
        <w:rPr>
          <w:rFonts w:eastAsia="Times New Roman" w:cs="Times New Roman"/>
          <w:szCs w:val="24"/>
        </w:rPr>
        <w:t xml:space="preserve">επιβιώσουν. </w:t>
      </w:r>
    </w:p>
    <w:p w14:paraId="120F8C10" w14:textId="77777777" w:rsidR="0086761A" w:rsidRDefault="00427452">
      <w:pPr>
        <w:spacing w:line="600" w:lineRule="auto"/>
        <w:ind w:firstLine="720"/>
        <w:jc w:val="both"/>
        <w:rPr>
          <w:rFonts w:eastAsia="Times New Roman" w:cs="Times New Roman"/>
          <w:szCs w:val="24"/>
        </w:rPr>
      </w:pPr>
      <w:r w:rsidRPr="00416E19">
        <w:rPr>
          <w:rFonts w:eastAsia="Times New Roman"/>
          <w:szCs w:val="24"/>
        </w:rPr>
        <w:t>Κυρίες και κύριοι</w:t>
      </w:r>
      <w:r>
        <w:rPr>
          <w:rFonts w:eastAsia="Times New Roman"/>
          <w:szCs w:val="24"/>
        </w:rPr>
        <w:t>, η</w:t>
      </w:r>
      <w:r>
        <w:rPr>
          <w:rFonts w:eastAsia="Times New Roman" w:cs="Times New Roman"/>
          <w:szCs w:val="24"/>
        </w:rPr>
        <w:t xml:space="preserve"> χώρα μας χρειάζεται άμεσα μι</w:t>
      </w:r>
      <w:r w:rsidRPr="003D384A">
        <w:rPr>
          <w:rFonts w:eastAsia="Times New Roman" w:cs="Times New Roman"/>
          <w:szCs w:val="24"/>
        </w:rPr>
        <w:t>α αλλαγή οικονομικής πολιτικής</w:t>
      </w:r>
      <w:r>
        <w:rPr>
          <w:rFonts w:eastAsia="Times New Roman" w:cs="Times New Roman"/>
          <w:szCs w:val="24"/>
        </w:rPr>
        <w:t>, μι</w:t>
      </w:r>
      <w:r w:rsidRPr="003D384A">
        <w:rPr>
          <w:rFonts w:eastAsia="Times New Roman" w:cs="Times New Roman"/>
          <w:szCs w:val="24"/>
        </w:rPr>
        <w:t>α πολιτική που δεν πρ</w:t>
      </w:r>
      <w:r>
        <w:rPr>
          <w:rFonts w:eastAsia="Times New Roman" w:cs="Times New Roman"/>
          <w:szCs w:val="24"/>
        </w:rPr>
        <w:t>οτάσσει το</w:t>
      </w:r>
      <w:r w:rsidRPr="003D384A">
        <w:rPr>
          <w:rFonts w:eastAsia="Times New Roman" w:cs="Times New Roman"/>
          <w:szCs w:val="24"/>
        </w:rPr>
        <w:t xml:space="preserve"> κομματικό συμφέρον</w:t>
      </w:r>
      <w:r>
        <w:rPr>
          <w:rFonts w:eastAsia="Times New Roman" w:cs="Times New Roman"/>
          <w:szCs w:val="24"/>
        </w:rPr>
        <w:t xml:space="preserve">, </w:t>
      </w:r>
      <w:r w:rsidRPr="00F205DA">
        <w:rPr>
          <w:rFonts w:eastAsia="Times New Roman"/>
        </w:rPr>
        <w:t>αλλά</w:t>
      </w:r>
      <w:r w:rsidRPr="003D384A">
        <w:rPr>
          <w:rFonts w:eastAsia="Times New Roman" w:cs="Times New Roman"/>
          <w:szCs w:val="24"/>
        </w:rPr>
        <w:t xml:space="preserve"> το συμφέρον της χώρας</w:t>
      </w:r>
      <w:r>
        <w:rPr>
          <w:rFonts w:eastAsia="Times New Roman" w:cs="Times New Roman"/>
          <w:szCs w:val="24"/>
        </w:rPr>
        <w:t>,</w:t>
      </w:r>
      <w:r w:rsidRPr="003D384A">
        <w:rPr>
          <w:rFonts w:eastAsia="Times New Roman" w:cs="Times New Roman"/>
          <w:szCs w:val="24"/>
        </w:rPr>
        <w:t xml:space="preserve"> ένα σχέδιο ρεαλιστικό που θα </w:t>
      </w:r>
      <w:r w:rsidRPr="003D384A">
        <w:rPr>
          <w:rFonts w:eastAsia="Times New Roman" w:cs="Times New Roman"/>
          <w:szCs w:val="24"/>
        </w:rPr>
        <w:t>μειώσει τους φόρους</w:t>
      </w:r>
      <w:r>
        <w:rPr>
          <w:rFonts w:eastAsia="Times New Roman" w:cs="Times New Roman"/>
          <w:szCs w:val="24"/>
        </w:rPr>
        <w:t>,</w:t>
      </w:r>
      <w:r w:rsidRPr="003D384A">
        <w:rPr>
          <w:rFonts w:eastAsia="Times New Roman" w:cs="Times New Roman"/>
          <w:szCs w:val="24"/>
        </w:rPr>
        <w:t xml:space="preserve"> που θα στηρίξει την ανάπτυξη και θα επιτρέψει τη δημιουργία νέων θέσεων εργασίας</w:t>
      </w:r>
      <w:r>
        <w:rPr>
          <w:rFonts w:eastAsia="Times New Roman" w:cs="Times New Roman"/>
          <w:szCs w:val="24"/>
        </w:rPr>
        <w:t>. Έ</w:t>
      </w:r>
      <w:r w:rsidRPr="003D384A">
        <w:rPr>
          <w:rFonts w:eastAsia="Times New Roman" w:cs="Times New Roman"/>
          <w:szCs w:val="24"/>
        </w:rPr>
        <w:t xml:space="preserve">να σχέδιο που θα βελτιώνει την παραγωγικότητα και την ανταγωνιστικότητα και θα </w:t>
      </w:r>
      <w:r>
        <w:rPr>
          <w:rFonts w:eastAsia="Times New Roman" w:cs="Times New Roman"/>
          <w:szCs w:val="24"/>
        </w:rPr>
        <w:t>απελευθερώνει</w:t>
      </w:r>
      <w:r w:rsidRPr="003D384A">
        <w:rPr>
          <w:rFonts w:eastAsia="Times New Roman" w:cs="Times New Roman"/>
          <w:szCs w:val="24"/>
        </w:rPr>
        <w:t xml:space="preserve"> τις δημιουργικές δυνάμεις της </w:t>
      </w:r>
      <w:r>
        <w:rPr>
          <w:rFonts w:eastAsia="Times New Roman" w:cs="Times New Roman"/>
          <w:szCs w:val="24"/>
        </w:rPr>
        <w:t>οικονομίας</w:t>
      </w:r>
      <w:r w:rsidRPr="003D384A">
        <w:rPr>
          <w:rFonts w:eastAsia="Times New Roman" w:cs="Times New Roman"/>
          <w:szCs w:val="24"/>
        </w:rPr>
        <w:t xml:space="preserve"> </w:t>
      </w:r>
      <w:r>
        <w:rPr>
          <w:rFonts w:eastAsia="Times New Roman" w:cs="Times New Roman"/>
          <w:szCs w:val="24"/>
        </w:rPr>
        <w:t>μας. Α</w:t>
      </w:r>
      <w:r w:rsidRPr="003D384A">
        <w:rPr>
          <w:rFonts w:eastAsia="Times New Roman" w:cs="Times New Roman"/>
          <w:szCs w:val="24"/>
        </w:rPr>
        <w:t>υτό είναι το</w:t>
      </w:r>
      <w:r w:rsidRPr="003D384A">
        <w:rPr>
          <w:rFonts w:eastAsia="Times New Roman" w:cs="Times New Roman"/>
          <w:szCs w:val="24"/>
        </w:rPr>
        <w:t xml:space="preserve"> σχέδιο που προτάσσει </w:t>
      </w:r>
      <w:r>
        <w:rPr>
          <w:rFonts w:eastAsia="Times New Roman" w:cs="Times New Roman"/>
          <w:szCs w:val="24"/>
        </w:rPr>
        <w:t xml:space="preserve">η </w:t>
      </w:r>
      <w:r w:rsidRPr="003D384A">
        <w:rPr>
          <w:rFonts w:eastAsia="Times New Roman" w:cs="Times New Roman"/>
          <w:szCs w:val="24"/>
        </w:rPr>
        <w:t xml:space="preserve">Νέα Δημοκρατία και θα εφαρμόσει από την πρώτη μέρα της </w:t>
      </w:r>
      <w:r>
        <w:rPr>
          <w:rFonts w:eastAsia="Times New Roman" w:cs="Times New Roman"/>
          <w:szCs w:val="24"/>
        </w:rPr>
        <w:t>διακυβέρνησής της.</w:t>
      </w:r>
    </w:p>
    <w:p w14:paraId="120F8C1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w:t>
      </w:r>
      <w:r w:rsidRPr="003D384A">
        <w:rPr>
          <w:rFonts w:eastAsia="Times New Roman" w:cs="Times New Roman"/>
          <w:szCs w:val="24"/>
        </w:rPr>
        <w:t>λείνοντας</w:t>
      </w:r>
      <w:r>
        <w:rPr>
          <w:rFonts w:eastAsia="Times New Roman" w:cs="Times New Roman"/>
          <w:szCs w:val="24"/>
        </w:rPr>
        <w:t>,</w:t>
      </w:r>
      <w:r w:rsidRPr="003D384A">
        <w:rPr>
          <w:rFonts w:eastAsia="Times New Roman" w:cs="Times New Roman"/>
          <w:szCs w:val="24"/>
        </w:rPr>
        <w:t xml:space="preserve"> να σημειώσω και κάτι θετικό για το σχέδιο προϋπολογισμού που συζητάμε αυτές τις μέρες</w:t>
      </w:r>
      <w:r>
        <w:rPr>
          <w:rFonts w:eastAsia="Times New Roman" w:cs="Times New Roman"/>
          <w:szCs w:val="24"/>
        </w:rPr>
        <w:t>. Το μόνο θετικό</w:t>
      </w:r>
      <w:r w:rsidRPr="003D384A">
        <w:rPr>
          <w:rFonts w:eastAsia="Times New Roman" w:cs="Times New Roman"/>
          <w:szCs w:val="24"/>
        </w:rPr>
        <w:t xml:space="preserve"> στοιχείο που έχει ο </w:t>
      </w:r>
      <w:r>
        <w:rPr>
          <w:rFonts w:eastAsia="Times New Roman" w:cs="Times New Roman"/>
          <w:szCs w:val="24"/>
        </w:rPr>
        <w:t xml:space="preserve">παρών </w:t>
      </w:r>
      <w:r w:rsidRPr="00EB4F8B">
        <w:rPr>
          <w:rFonts w:eastAsia="Times New Roman" w:cs="Times New Roman"/>
          <w:bCs/>
          <w:shd w:val="clear" w:color="auto" w:fill="FFFFFF"/>
        </w:rPr>
        <w:t>προϋπολογισμός</w:t>
      </w:r>
      <w:r>
        <w:rPr>
          <w:rFonts w:eastAsia="Times New Roman" w:cs="Times New Roman"/>
          <w:szCs w:val="24"/>
        </w:rPr>
        <w:t>,</w:t>
      </w:r>
      <w:r w:rsidRPr="003D384A">
        <w:rPr>
          <w:rFonts w:eastAsia="Times New Roman" w:cs="Times New Roman"/>
          <w:szCs w:val="24"/>
        </w:rPr>
        <w:t xml:space="preserve"> κυ</w:t>
      </w:r>
      <w:r w:rsidRPr="003D384A">
        <w:rPr>
          <w:rFonts w:eastAsia="Times New Roman" w:cs="Times New Roman"/>
          <w:szCs w:val="24"/>
        </w:rPr>
        <w:t xml:space="preserve">ρίες και κύριοι της </w:t>
      </w:r>
      <w:r>
        <w:rPr>
          <w:rFonts w:eastAsia="Times New Roman" w:cs="Times New Roman"/>
          <w:szCs w:val="24"/>
        </w:rPr>
        <w:t>Συγ</w:t>
      </w:r>
      <w:r w:rsidRPr="003D384A">
        <w:rPr>
          <w:rFonts w:eastAsia="Times New Roman" w:cs="Times New Roman"/>
          <w:szCs w:val="24"/>
        </w:rPr>
        <w:t>κυβέρνησης</w:t>
      </w:r>
      <w:r>
        <w:rPr>
          <w:rFonts w:eastAsia="Times New Roman" w:cs="Times New Roman"/>
          <w:szCs w:val="24"/>
        </w:rPr>
        <w:t>,</w:t>
      </w:r>
      <w:r w:rsidRPr="003D384A">
        <w:rPr>
          <w:rFonts w:eastAsia="Times New Roman" w:cs="Times New Roman"/>
          <w:szCs w:val="24"/>
        </w:rPr>
        <w:t xml:space="preserve"> είναι ότι αυτός είναι ο τελευταίος </w:t>
      </w:r>
      <w:r>
        <w:rPr>
          <w:rFonts w:eastAsia="Times New Roman" w:cs="Times New Roman"/>
          <w:szCs w:val="24"/>
        </w:rPr>
        <w:t xml:space="preserve">σας. </w:t>
      </w:r>
      <w:r>
        <w:rPr>
          <w:rFonts w:eastAsia="Times New Roman" w:cs="Times New Roman"/>
          <w:bCs/>
          <w:shd w:val="clear" w:color="auto" w:fill="FFFFFF"/>
        </w:rPr>
        <w:t>Γ</w:t>
      </w:r>
      <w:r w:rsidRPr="00DF7ACC">
        <w:rPr>
          <w:rFonts w:eastAsia="Times New Roman" w:cs="Times New Roman"/>
          <w:bCs/>
          <w:shd w:val="clear" w:color="auto" w:fill="FFFFFF"/>
        </w:rPr>
        <w:t>ιατί</w:t>
      </w:r>
      <w:r>
        <w:rPr>
          <w:rFonts w:eastAsia="Times New Roman" w:cs="Times New Roman"/>
          <w:szCs w:val="24"/>
        </w:rPr>
        <w:t xml:space="preserve"> σε λίγους μήνες</w:t>
      </w:r>
      <w:r w:rsidRPr="003D384A">
        <w:rPr>
          <w:rFonts w:eastAsia="Times New Roman" w:cs="Times New Roman"/>
          <w:szCs w:val="24"/>
        </w:rPr>
        <w:t xml:space="preserve"> οι πολίτες θα σας δώσουν μέσα από την κάλπη την απάντησή </w:t>
      </w:r>
      <w:r w:rsidRPr="008F0891">
        <w:rPr>
          <w:rFonts w:eastAsia="Times New Roman" w:cs="Times New Roman"/>
          <w:bCs/>
          <w:shd w:val="clear" w:color="auto" w:fill="FFFFFF"/>
        </w:rPr>
        <w:t>που</w:t>
      </w:r>
      <w:r>
        <w:rPr>
          <w:rFonts w:eastAsia="Times New Roman" w:cs="Times New Roman"/>
          <w:szCs w:val="24"/>
        </w:rPr>
        <w:t xml:space="preserve"> σας</w:t>
      </w:r>
      <w:r w:rsidRPr="003D384A">
        <w:rPr>
          <w:rFonts w:eastAsia="Times New Roman" w:cs="Times New Roman"/>
          <w:szCs w:val="24"/>
        </w:rPr>
        <w:t xml:space="preserve"> αξίζει και θα σας στείλουν μία και καλή στα έδρανα της Αξιωματικής Αντιπολίτευσης</w:t>
      </w:r>
      <w:r>
        <w:rPr>
          <w:rFonts w:eastAsia="Times New Roman" w:cs="Times New Roman"/>
          <w:szCs w:val="24"/>
        </w:rPr>
        <w:t>.</w:t>
      </w:r>
    </w:p>
    <w:p w14:paraId="120F8C1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Αντιλαμβάνε</w:t>
      </w:r>
      <w:r>
        <w:rPr>
          <w:rFonts w:eastAsia="Times New Roman" w:cs="Times New Roman"/>
          <w:szCs w:val="24"/>
        </w:rPr>
        <w:t xml:space="preserve">στε, </w:t>
      </w:r>
      <w:r w:rsidRPr="0086362F">
        <w:rPr>
          <w:rFonts w:eastAsia="Times New Roman" w:cs="Times New Roman"/>
          <w:szCs w:val="24"/>
        </w:rPr>
        <w:t>λοιπόν</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γ</w:t>
      </w:r>
      <w:r w:rsidRPr="003D384A">
        <w:rPr>
          <w:rFonts w:eastAsia="Times New Roman" w:cs="Times New Roman"/>
          <w:szCs w:val="24"/>
        </w:rPr>
        <w:t xml:space="preserve">ια όλους αυτούς τους </w:t>
      </w:r>
      <w:r>
        <w:rPr>
          <w:rFonts w:eastAsia="Times New Roman" w:cs="Times New Roman"/>
          <w:szCs w:val="24"/>
        </w:rPr>
        <w:t xml:space="preserve">παραπάνω </w:t>
      </w:r>
      <w:r w:rsidRPr="003D384A">
        <w:rPr>
          <w:rFonts w:eastAsia="Times New Roman" w:cs="Times New Roman"/>
          <w:szCs w:val="24"/>
        </w:rPr>
        <w:t>λόγους</w:t>
      </w:r>
      <w:r>
        <w:rPr>
          <w:rFonts w:eastAsia="Times New Roman" w:cs="Times New Roman"/>
          <w:szCs w:val="24"/>
        </w:rPr>
        <w:t>,</w:t>
      </w:r>
      <w:r w:rsidRPr="003D384A">
        <w:rPr>
          <w:rFonts w:eastAsia="Times New Roman" w:cs="Times New Roman"/>
          <w:szCs w:val="24"/>
        </w:rPr>
        <w:t xml:space="preserve"> δεν θα ψηφίσω τον προϋπολογισμό</w:t>
      </w:r>
      <w:r>
        <w:rPr>
          <w:rFonts w:eastAsia="Times New Roman" w:cs="Times New Roman"/>
          <w:szCs w:val="24"/>
        </w:rPr>
        <w:t>.</w:t>
      </w:r>
    </w:p>
    <w:p w14:paraId="120F8C1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Σας </w:t>
      </w:r>
      <w:r w:rsidRPr="00F74E61">
        <w:rPr>
          <w:rFonts w:eastAsia="Times New Roman"/>
          <w:bCs/>
          <w:shd w:val="clear" w:color="auto" w:fill="FFFFFF"/>
        </w:rPr>
        <w:t>ευχαριστώ πολύ</w:t>
      </w:r>
      <w:r>
        <w:rPr>
          <w:rFonts w:eastAsia="Times New Roman" w:cs="Times New Roman"/>
          <w:szCs w:val="24"/>
        </w:rPr>
        <w:t>.</w:t>
      </w:r>
    </w:p>
    <w:p w14:paraId="120F8C14" w14:textId="77777777" w:rsidR="0086761A" w:rsidRDefault="00427452">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20F8C1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 </w:t>
      </w:r>
      <w:r w:rsidRPr="00FB4239">
        <w:rPr>
          <w:rFonts w:eastAsia="Times New Roman"/>
          <w:b/>
          <w:bCs/>
        </w:rPr>
        <w:t>ΠΡΟΕΔΡΕΥΩΝ (Δημήτριος Κρεμαστινός):</w:t>
      </w:r>
      <w:r>
        <w:rPr>
          <w:rFonts w:eastAsia="Times New Roman" w:cs="Times New Roman"/>
          <w:szCs w:val="24"/>
        </w:rPr>
        <w:t xml:space="preserve"> Κι εγώ ευχαριστώ. </w:t>
      </w:r>
    </w:p>
    <w:p w14:paraId="120F8C1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Ο κ. Φάμελλος, Αναπληρωτής Υπουργός Περιβάλλοντος και Ενέργειας, </w:t>
      </w:r>
      <w:r w:rsidRPr="00773379">
        <w:rPr>
          <w:rFonts w:eastAsia="Times New Roman"/>
          <w:bCs/>
        </w:rPr>
        <w:t>έχει</w:t>
      </w:r>
      <w:r>
        <w:rPr>
          <w:rFonts w:eastAsia="Times New Roman" w:cs="Times New Roman"/>
          <w:szCs w:val="24"/>
        </w:rPr>
        <w:t xml:space="preserve"> τον λόγο</w:t>
      </w:r>
      <w:r w:rsidRPr="00AD27B5">
        <w:rPr>
          <w:rFonts w:eastAsia="Times New Roman" w:cs="Times New Roman"/>
          <w:szCs w:val="24"/>
        </w:rPr>
        <w:t xml:space="preserve"> </w:t>
      </w:r>
      <w:r>
        <w:rPr>
          <w:rFonts w:eastAsia="Times New Roman" w:cs="Times New Roman"/>
          <w:szCs w:val="24"/>
        </w:rPr>
        <w:t xml:space="preserve">για οκτώ λεπτά, κατά τον Κανονισμό. Παράκληση για σεβασμό στον χρόνο, </w:t>
      </w:r>
      <w:r w:rsidRPr="007D7C21">
        <w:rPr>
          <w:rFonts w:eastAsia="Times New Roman" w:cs="Times New Roman"/>
          <w:szCs w:val="24"/>
        </w:rPr>
        <w:t>κύριε Υπουργέ</w:t>
      </w:r>
      <w:r>
        <w:rPr>
          <w:rFonts w:eastAsia="Times New Roman" w:cs="Times New Roman"/>
          <w:szCs w:val="24"/>
        </w:rPr>
        <w:t xml:space="preserve">. </w:t>
      </w:r>
    </w:p>
    <w:p w14:paraId="120F8C17" w14:textId="77777777" w:rsidR="0086761A" w:rsidRDefault="00427452">
      <w:pPr>
        <w:spacing w:line="600" w:lineRule="auto"/>
        <w:ind w:firstLine="720"/>
        <w:jc w:val="both"/>
        <w:rPr>
          <w:rFonts w:eastAsia="Times New Roman" w:cs="Times New Roman"/>
          <w:szCs w:val="24"/>
        </w:rPr>
      </w:pPr>
      <w:r w:rsidRPr="00F205DA">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w:t>
      </w:r>
      <w:r w:rsidRPr="00F74E61">
        <w:rPr>
          <w:rFonts w:eastAsia="Times New Roman"/>
          <w:bCs/>
          <w:shd w:val="clear" w:color="auto" w:fill="FFFFFF"/>
        </w:rPr>
        <w:t>Ευχαριστώ πολύ</w:t>
      </w:r>
      <w:r>
        <w:rPr>
          <w:rFonts w:eastAsia="Times New Roman" w:cs="Times New Roman"/>
          <w:szCs w:val="24"/>
        </w:rPr>
        <w:t xml:space="preserve">, </w:t>
      </w:r>
      <w:r w:rsidRPr="00565BE2">
        <w:rPr>
          <w:rFonts w:eastAsia="Times New Roman" w:cs="Times New Roman"/>
          <w:szCs w:val="24"/>
        </w:rPr>
        <w:t>κύριε</w:t>
      </w:r>
      <w:r w:rsidRPr="00565BE2">
        <w:rPr>
          <w:rFonts w:eastAsia="Times New Roman" w:cs="Times New Roman"/>
          <w:szCs w:val="24"/>
        </w:rPr>
        <w:t xml:space="preserve"> Πρόεδρε</w:t>
      </w:r>
      <w:r>
        <w:rPr>
          <w:rFonts w:eastAsia="Times New Roman" w:cs="Times New Roman"/>
          <w:szCs w:val="24"/>
        </w:rPr>
        <w:t>.</w:t>
      </w:r>
    </w:p>
    <w:p w14:paraId="120F8C1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w:t>
      </w:r>
      <w:r w:rsidRPr="003D384A">
        <w:rPr>
          <w:rFonts w:eastAsia="Times New Roman" w:cs="Times New Roman"/>
          <w:szCs w:val="24"/>
        </w:rPr>
        <w:t xml:space="preserve">υρίες και κύριοι </w:t>
      </w:r>
      <w:r>
        <w:rPr>
          <w:rFonts w:eastAsia="Times New Roman" w:cs="Times New Roman"/>
          <w:szCs w:val="24"/>
        </w:rPr>
        <w:t>Β</w:t>
      </w:r>
      <w:r w:rsidRPr="003D384A">
        <w:rPr>
          <w:rFonts w:eastAsia="Times New Roman" w:cs="Times New Roman"/>
          <w:szCs w:val="24"/>
        </w:rPr>
        <w:t>ουλευτές</w:t>
      </w:r>
      <w:r>
        <w:rPr>
          <w:rFonts w:eastAsia="Times New Roman" w:cs="Times New Roman"/>
          <w:szCs w:val="24"/>
        </w:rPr>
        <w:t xml:space="preserve">, </w:t>
      </w:r>
      <w:r w:rsidRPr="00416E19">
        <w:rPr>
          <w:rFonts w:eastAsia="Times New Roman"/>
          <w:szCs w:val="24"/>
        </w:rPr>
        <w:t>κυρίες και κύριοι συνάδελφοι</w:t>
      </w:r>
      <w:r>
        <w:rPr>
          <w:rFonts w:eastAsia="Times New Roman" w:cs="Times New Roman"/>
          <w:szCs w:val="24"/>
        </w:rPr>
        <w:t xml:space="preserve">, </w:t>
      </w:r>
      <w:r w:rsidRPr="003D384A">
        <w:rPr>
          <w:rFonts w:eastAsia="Times New Roman" w:cs="Times New Roman"/>
          <w:szCs w:val="24"/>
        </w:rPr>
        <w:t xml:space="preserve">ο προϋπολογισμός </w:t>
      </w:r>
      <w:r>
        <w:rPr>
          <w:rFonts w:eastAsia="Times New Roman" w:cs="Times New Roman"/>
          <w:szCs w:val="24"/>
        </w:rPr>
        <w:t xml:space="preserve">του </w:t>
      </w:r>
      <w:r w:rsidRPr="003D384A">
        <w:rPr>
          <w:rFonts w:eastAsia="Times New Roman" w:cs="Times New Roman"/>
          <w:szCs w:val="24"/>
        </w:rPr>
        <w:t xml:space="preserve">2019 αποτελεί </w:t>
      </w:r>
      <w:r>
        <w:rPr>
          <w:rFonts w:eastAsia="Times New Roman" w:cs="Times New Roman"/>
          <w:szCs w:val="24"/>
        </w:rPr>
        <w:t>π</w:t>
      </w:r>
      <w:r w:rsidRPr="003D384A">
        <w:rPr>
          <w:rFonts w:eastAsia="Times New Roman" w:cs="Times New Roman"/>
          <w:szCs w:val="24"/>
        </w:rPr>
        <w:t xml:space="preserve">ράγματι </w:t>
      </w:r>
      <w:r>
        <w:rPr>
          <w:rFonts w:eastAsia="Times New Roman" w:cs="Times New Roman"/>
          <w:szCs w:val="24"/>
        </w:rPr>
        <w:t xml:space="preserve">ένα ορόσημο. </w:t>
      </w:r>
      <w:r w:rsidRPr="00D66BCA">
        <w:rPr>
          <w:rFonts w:eastAsia="Times New Roman"/>
          <w:bCs/>
        </w:rPr>
        <w:t>Είναι</w:t>
      </w:r>
      <w:r>
        <w:rPr>
          <w:rFonts w:eastAsia="Times New Roman" w:cs="Times New Roman"/>
          <w:szCs w:val="24"/>
        </w:rPr>
        <w:t xml:space="preserve"> ο πρώτος </w:t>
      </w:r>
      <w:r w:rsidRPr="00EB4F8B">
        <w:rPr>
          <w:rFonts w:eastAsia="Times New Roman" w:cs="Times New Roman"/>
          <w:bCs/>
          <w:shd w:val="clear" w:color="auto" w:fill="FFFFFF"/>
        </w:rPr>
        <w:t>προϋπολογισμός</w:t>
      </w:r>
      <w:r>
        <w:rPr>
          <w:rFonts w:eastAsia="Times New Roman" w:cs="Times New Roman"/>
          <w:szCs w:val="24"/>
        </w:rPr>
        <w:t xml:space="preserve"> της χώρας, </w:t>
      </w:r>
      <w:r w:rsidRPr="00703911">
        <w:rPr>
          <w:rFonts w:eastAsia="Times New Roman" w:cs="Times New Roman"/>
        </w:rPr>
        <w:t>ο οποίος</w:t>
      </w:r>
      <w:r>
        <w:rPr>
          <w:rFonts w:eastAsia="Times New Roman" w:cs="Times New Roman"/>
        </w:rPr>
        <w:t>,</w:t>
      </w:r>
      <w:r>
        <w:rPr>
          <w:rFonts w:eastAsia="Times New Roman" w:cs="Times New Roman"/>
          <w:szCs w:val="24"/>
        </w:rPr>
        <w:t xml:space="preserve"> μετά από διαδοχικά προγράμματα </w:t>
      </w:r>
      <w:r w:rsidRPr="00101E7F">
        <w:rPr>
          <w:rFonts w:eastAsia="Times New Roman"/>
          <w:bCs/>
          <w:shd w:val="clear" w:color="auto" w:fill="FFFFFF"/>
        </w:rPr>
        <w:t>οικονομική</w:t>
      </w:r>
      <w:r>
        <w:rPr>
          <w:rFonts w:eastAsia="Times New Roman" w:cs="Times New Roman"/>
          <w:szCs w:val="24"/>
        </w:rPr>
        <w:t xml:space="preserve">ς προσαρμογής, δίνει τη δυνατότητα στη χώρα να σχεδιάσει μόνη της, </w:t>
      </w:r>
      <w:r w:rsidRPr="003D384A">
        <w:rPr>
          <w:rFonts w:eastAsia="Times New Roman" w:cs="Times New Roman"/>
          <w:szCs w:val="24"/>
        </w:rPr>
        <w:t xml:space="preserve">να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w:t>
      </w:r>
      <w:r w:rsidRPr="003D384A">
        <w:rPr>
          <w:rFonts w:eastAsia="Times New Roman" w:cs="Times New Roman"/>
          <w:szCs w:val="24"/>
        </w:rPr>
        <w:t>χαράξει το μέλλον της και να αποδώσει το αποτέλεσμα της εργασίας σε όλους τους Έλληνες</w:t>
      </w:r>
      <w:r>
        <w:rPr>
          <w:rFonts w:eastAsia="Times New Roman" w:cs="Times New Roman"/>
          <w:szCs w:val="24"/>
        </w:rPr>
        <w:t>, όπως τους ανήκε</w:t>
      </w:r>
      <w:r w:rsidRPr="003D384A">
        <w:rPr>
          <w:rFonts w:eastAsia="Times New Roman" w:cs="Times New Roman"/>
          <w:szCs w:val="24"/>
        </w:rPr>
        <w:t xml:space="preserve"> και όπως αντιδημοκρατικά περι</w:t>
      </w:r>
      <w:r>
        <w:rPr>
          <w:rFonts w:eastAsia="Times New Roman" w:cs="Times New Roman"/>
          <w:szCs w:val="24"/>
        </w:rPr>
        <w:t xml:space="preserve">οριζόταν τόσα χρόνια. </w:t>
      </w:r>
    </w:p>
    <w:p w14:paraId="120F8C1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Μπαίνουμε σε </w:t>
      </w:r>
      <w:r w:rsidRPr="00833F6A">
        <w:rPr>
          <w:rFonts w:eastAsia="Times New Roman"/>
          <w:bCs/>
          <w:shd w:val="clear" w:color="auto" w:fill="FFFFFF"/>
        </w:rPr>
        <w:t>μια</w:t>
      </w:r>
      <w:r>
        <w:rPr>
          <w:rFonts w:eastAsia="Times New Roman" w:cs="Times New Roman"/>
          <w:szCs w:val="24"/>
        </w:rPr>
        <w:t xml:space="preserve"> νέα</w:t>
      </w:r>
      <w:r w:rsidRPr="003D384A">
        <w:rPr>
          <w:rFonts w:eastAsia="Times New Roman" w:cs="Times New Roman"/>
          <w:szCs w:val="24"/>
        </w:rPr>
        <w:t xml:space="preserve"> πραγματικότητα</w:t>
      </w:r>
      <w:r>
        <w:rPr>
          <w:rFonts w:eastAsia="Times New Roman" w:cs="Times New Roman"/>
          <w:szCs w:val="24"/>
        </w:rPr>
        <w:t>,</w:t>
      </w:r>
      <w:r w:rsidRPr="003D384A">
        <w:rPr>
          <w:rFonts w:eastAsia="Times New Roman" w:cs="Times New Roman"/>
          <w:szCs w:val="24"/>
        </w:rPr>
        <w:t xml:space="preserve"> μακριά από τα φαντάσματα του παρελθόντος που χρεοκόπησαν </w:t>
      </w:r>
      <w:r>
        <w:rPr>
          <w:rFonts w:eastAsia="Times New Roman" w:cs="Times New Roman"/>
          <w:szCs w:val="24"/>
        </w:rPr>
        <w:t xml:space="preserve">τη </w:t>
      </w:r>
      <w:r w:rsidRPr="003D384A">
        <w:rPr>
          <w:rFonts w:eastAsia="Times New Roman" w:cs="Times New Roman"/>
          <w:szCs w:val="24"/>
        </w:rPr>
        <w:t>χώρα</w:t>
      </w:r>
      <w:r>
        <w:rPr>
          <w:rFonts w:eastAsia="Times New Roman" w:cs="Times New Roman"/>
          <w:szCs w:val="24"/>
        </w:rPr>
        <w:t xml:space="preserve">, </w:t>
      </w:r>
      <w:r w:rsidRPr="003D384A">
        <w:rPr>
          <w:rFonts w:eastAsia="Times New Roman" w:cs="Times New Roman"/>
          <w:szCs w:val="24"/>
        </w:rPr>
        <w:t>αλλά και μακριά από τις σειρήνες</w:t>
      </w:r>
      <w:r>
        <w:rPr>
          <w:rFonts w:eastAsia="Times New Roman" w:cs="Times New Roman"/>
          <w:szCs w:val="24"/>
        </w:rPr>
        <w:t>,</w:t>
      </w:r>
      <w:r w:rsidRPr="003D384A">
        <w:rPr>
          <w:rFonts w:eastAsia="Times New Roman" w:cs="Times New Roman"/>
          <w:szCs w:val="24"/>
        </w:rPr>
        <w:t xml:space="preserve"> οι οποίες</w:t>
      </w:r>
      <w:r>
        <w:rPr>
          <w:rFonts w:eastAsia="Times New Roman" w:cs="Times New Roman"/>
          <w:szCs w:val="24"/>
        </w:rPr>
        <w:t>,</w:t>
      </w:r>
      <w:r w:rsidRPr="003D384A">
        <w:rPr>
          <w:rFonts w:eastAsia="Times New Roman" w:cs="Times New Roman"/>
          <w:szCs w:val="24"/>
        </w:rPr>
        <w:t xml:space="preserve"> </w:t>
      </w:r>
      <w:r>
        <w:rPr>
          <w:rFonts w:eastAsia="Times New Roman" w:cs="Times New Roman"/>
          <w:szCs w:val="24"/>
        </w:rPr>
        <w:lastRenderedPageBreak/>
        <w:t>δ</w:t>
      </w:r>
      <w:r w:rsidRPr="003D384A">
        <w:rPr>
          <w:rFonts w:eastAsia="Times New Roman" w:cs="Times New Roman"/>
          <w:szCs w:val="24"/>
        </w:rPr>
        <w:t>υστυχώς</w:t>
      </w:r>
      <w:r>
        <w:rPr>
          <w:rFonts w:eastAsia="Times New Roman" w:cs="Times New Roman"/>
          <w:szCs w:val="24"/>
        </w:rPr>
        <w:t>,</w:t>
      </w:r>
      <w:r w:rsidRPr="003D384A">
        <w:rPr>
          <w:rFonts w:eastAsia="Times New Roman" w:cs="Times New Roman"/>
          <w:szCs w:val="24"/>
        </w:rPr>
        <w:t xml:space="preserve"> </w:t>
      </w:r>
      <w:r>
        <w:rPr>
          <w:rFonts w:eastAsia="Times New Roman" w:cs="Times New Roman"/>
          <w:szCs w:val="24"/>
        </w:rPr>
        <w:t xml:space="preserve">όπου και αν βρίσκονται, διαλαλούν </w:t>
      </w:r>
      <w:r w:rsidRPr="002B5B2E">
        <w:rPr>
          <w:rFonts w:eastAsia="Times New Roman"/>
          <w:bCs/>
          <w:shd w:val="clear" w:color="auto" w:fill="FFFFFF"/>
        </w:rPr>
        <w:t>ότι</w:t>
      </w:r>
      <w:r>
        <w:rPr>
          <w:rFonts w:eastAsia="Times New Roman" w:cs="Times New Roman"/>
          <w:szCs w:val="24"/>
        </w:rPr>
        <w:t xml:space="preserve"> η χώρα </w:t>
      </w:r>
      <w:r w:rsidRPr="00A8202F">
        <w:rPr>
          <w:rFonts w:eastAsia="Times New Roman"/>
          <w:bCs/>
          <w:shd w:val="clear" w:color="auto" w:fill="FFFFFF"/>
        </w:rPr>
        <w:t>δεν</w:t>
      </w:r>
      <w:r>
        <w:rPr>
          <w:rFonts w:eastAsia="Times New Roman" w:cs="Times New Roman"/>
          <w:szCs w:val="24"/>
        </w:rPr>
        <w:t xml:space="preserve"> τα καταφέρνει -και αυτό αποδεικνύει το πόσο, αν </w:t>
      </w:r>
      <w:r w:rsidRPr="003D384A">
        <w:rPr>
          <w:rFonts w:eastAsia="Times New Roman" w:cs="Times New Roman"/>
          <w:szCs w:val="24"/>
        </w:rPr>
        <w:t>θέλετε</w:t>
      </w:r>
      <w:r>
        <w:rPr>
          <w:rFonts w:eastAsia="Times New Roman" w:cs="Times New Roman"/>
          <w:szCs w:val="24"/>
        </w:rPr>
        <w:t>,</w:t>
      </w:r>
      <w:r w:rsidRPr="003D384A">
        <w:rPr>
          <w:rFonts w:eastAsia="Times New Roman" w:cs="Times New Roman"/>
          <w:szCs w:val="24"/>
        </w:rPr>
        <w:t xml:space="preserve"> εθνικά υπεύθυ</w:t>
      </w:r>
      <w:r w:rsidRPr="003D384A">
        <w:rPr>
          <w:rFonts w:eastAsia="Times New Roman" w:cs="Times New Roman"/>
          <w:szCs w:val="24"/>
        </w:rPr>
        <w:t>ν</w:t>
      </w:r>
      <w:r>
        <w:rPr>
          <w:rFonts w:eastAsia="Times New Roman" w:cs="Times New Roman"/>
          <w:szCs w:val="24"/>
        </w:rPr>
        <w:t>οι</w:t>
      </w:r>
      <w:r w:rsidRPr="003D384A">
        <w:rPr>
          <w:rFonts w:eastAsia="Times New Roman" w:cs="Times New Roman"/>
          <w:szCs w:val="24"/>
        </w:rPr>
        <w:t xml:space="preserve"> είναι</w:t>
      </w:r>
      <w:r>
        <w:rPr>
          <w:rFonts w:eastAsia="Times New Roman" w:cs="Times New Roman"/>
          <w:szCs w:val="24"/>
        </w:rPr>
        <w:t xml:space="preserve">. </w:t>
      </w:r>
    </w:p>
    <w:p w14:paraId="120F8C1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Χρειάστηκε, π</w:t>
      </w:r>
      <w:r w:rsidRPr="003D384A">
        <w:rPr>
          <w:rFonts w:eastAsia="Times New Roman" w:cs="Times New Roman"/>
          <w:szCs w:val="24"/>
        </w:rPr>
        <w:t>ράγματι</w:t>
      </w:r>
      <w:r>
        <w:rPr>
          <w:rFonts w:eastAsia="Times New Roman" w:cs="Times New Roman"/>
          <w:szCs w:val="24"/>
        </w:rPr>
        <w:t>, μι</w:t>
      </w:r>
      <w:r w:rsidRPr="003D384A">
        <w:rPr>
          <w:rFonts w:eastAsia="Times New Roman" w:cs="Times New Roman"/>
          <w:szCs w:val="24"/>
        </w:rPr>
        <w:t>α πολύ μακριά πε</w:t>
      </w:r>
      <w:r>
        <w:rPr>
          <w:rFonts w:eastAsia="Times New Roman" w:cs="Times New Roman"/>
          <w:szCs w:val="24"/>
        </w:rPr>
        <w:t xml:space="preserve">ρίοδος τριών χρόνων, </w:t>
      </w:r>
      <w:r w:rsidRPr="00833F6A">
        <w:rPr>
          <w:rFonts w:eastAsia="Times New Roman"/>
          <w:bCs/>
          <w:shd w:val="clear" w:color="auto" w:fill="FFFFFF"/>
        </w:rPr>
        <w:t>μια</w:t>
      </w:r>
      <w:r>
        <w:rPr>
          <w:rFonts w:eastAsia="Times New Roman" w:cs="Times New Roman"/>
          <w:szCs w:val="24"/>
        </w:rPr>
        <w:t xml:space="preserve"> </w:t>
      </w:r>
      <w:r w:rsidRPr="003D384A">
        <w:rPr>
          <w:rFonts w:eastAsia="Times New Roman" w:cs="Times New Roman"/>
          <w:szCs w:val="24"/>
        </w:rPr>
        <w:t xml:space="preserve">περίοδος η οποία έπρεπε να </w:t>
      </w:r>
      <w:r>
        <w:rPr>
          <w:rFonts w:eastAsia="Times New Roman" w:cs="Times New Roman"/>
          <w:szCs w:val="24"/>
        </w:rPr>
        <w:t xml:space="preserve">αναστηθεί η οικονομία, </w:t>
      </w:r>
      <w:r w:rsidRPr="00833F6A">
        <w:rPr>
          <w:rFonts w:eastAsia="Times New Roman"/>
          <w:bCs/>
          <w:shd w:val="clear" w:color="auto" w:fill="FFFFFF"/>
        </w:rPr>
        <w:t>μια</w:t>
      </w:r>
      <w:r>
        <w:rPr>
          <w:rFonts w:eastAsia="Times New Roman" w:cs="Times New Roman"/>
          <w:szCs w:val="24"/>
        </w:rPr>
        <w:t xml:space="preserve"> οικονομία </w:t>
      </w:r>
      <w:r w:rsidRPr="00F331DF">
        <w:rPr>
          <w:rFonts w:eastAsia="Times New Roman"/>
          <w:bCs/>
        </w:rPr>
        <w:t>και</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χώρα που οι προηγούμενες </w:t>
      </w:r>
      <w:r w:rsidRPr="009E4A1D">
        <w:rPr>
          <w:rFonts w:eastAsia="Times New Roman" w:cs="Times New Roman"/>
          <w:szCs w:val="24"/>
        </w:rPr>
        <w:t>κυβερνήσεις</w:t>
      </w:r>
      <w:r>
        <w:rPr>
          <w:rFonts w:eastAsia="Times New Roman" w:cs="Times New Roman"/>
          <w:szCs w:val="24"/>
        </w:rPr>
        <w:t xml:space="preserve"> τ</w:t>
      </w:r>
      <w:r w:rsidRPr="003D384A">
        <w:rPr>
          <w:rFonts w:eastAsia="Times New Roman" w:cs="Times New Roman"/>
          <w:szCs w:val="24"/>
        </w:rPr>
        <w:t>ην είχα</w:t>
      </w:r>
      <w:r>
        <w:rPr>
          <w:rFonts w:eastAsia="Times New Roman" w:cs="Times New Roman"/>
          <w:szCs w:val="24"/>
        </w:rPr>
        <w:t>ν</w:t>
      </w:r>
      <w:r w:rsidRPr="003D384A">
        <w:rPr>
          <w:rFonts w:eastAsia="Times New Roman" w:cs="Times New Roman"/>
          <w:szCs w:val="24"/>
        </w:rPr>
        <w:t xml:space="preserve"> λεηλατήσει</w:t>
      </w:r>
      <w:r>
        <w:rPr>
          <w:rFonts w:eastAsia="Times New Roman" w:cs="Times New Roman"/>
          <w:szCs w:val="24"/>
        </w:rPr>
        <w:t>,</w:t>
      </w:r>
      <w:r w:rsidRPr="003D384A">
        <w:rPr>
          <w:rFonts w:eastAsia="Times New Roman" w:cs="Times New Roman"/>
          <w:szCs w:val="24"/>
        </w:rPr>
        <w:t xml:space="preserve"> απομυζώντας</w:t>
      </w:r>
      <w:r>
        <w:rPr>
          <w:rFonts w:eastAsia="Times New Roman" w:cs="Times New Roman"/>
          <w:szCs w:val="24"/>
        </w:rPr>
        <w:t xml:space="preserve"> και την ελπίδα των πολιτών και, αν θέλετε, δημιουργώντας το μεγαλύτερο </w:t>
      </w:r>
      <w:r w:rsidRPr="00C10509">
        <w:rPr>
          <w:rFonts w:eastAsia="Times New Roman"/>
          <w:szCs w:val="24"/>
        </w:rPr>
        <w:t xml:space="preserve">πρόβλημα </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3D384A">
        <w:rPr>
          <w:rFonts w:eastAsia="Times New Roman" w:cs="Times New Roman"/>
          <w:szCs w:val="24"/>
        </w:rPr>
        <w:t>η έλλειψη στρατηγικής</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η μόνη</w:t>
      </w:r>
      <w:r w:rsidRPr="003D384A">
        <w:rPr>
          <w:rFonts w:eastAsia="Times New Roman" w:cs="Times New Roman"/>
          <w:szCs w:val="24"/>
        </w:rPr>
        <w:t xml:space="preserve"> στρατηγική που υπήρχε στη </w:t>
      </w:r>
      <w:r>
        <w:rPr>
          <w:rFonts w:eastAsia="Times New Roman" w:cs="Times New Roman"/>
          <w:szCs w:val="24"/>
        </w:rPr>
        <w:t>χ</w:t>
      </w:r>
      <w:r w:rsidRPr="003D384A">
        <w:rPr>
          <w:rFonts w:eastAsia="Times New Roman" w:cs="Times New Roman"/>
          <w:szCs w:val="24"/>
        </w:rPr>
        <w:t>ώρ</w:t>
      </w:r>
      <w:r>
        <w:rPr>
          <w:rFonts w:eastAsia="Times New Roman" w:cs="Times New Roman"/>
          <w:szCs w:val="24"/>
        </w:rPr>
        <w:t>α τα τελευταία χρόνια ήταν πώς θ</w:t>
      </w:r>
      <w:r w:rsidRPr="003D384A">
        <w:rPr>
          <w:rFonts w:eastAsia="Times New Roman" w:cs="Times New Roman"/>
          <w:szCs w:val="24"/>
        </w:rPr>
        <w:t>α κονομήσουν οι κολλητοί του συστήματος και οι καναλάρχες</w:t>
      </w:r>
      <w:r>
        <w:rPr>
          <w:rFonts w:eastAsia="Times New Roman" w:cs="Times New Roman"/>
          <w:szCs w:val="24"/>
        </w:rPr>
        <w:t>,</w:t>
      </w:r>
      <w:r w:rsidRPr="003D384A">
        <w:rPr>
          <w:rFonts w:eastAsia="Times New Roman" w:cs="Times New Roman"/>
          <w:szCs w:val="24"/>
        </w:rPr>
        <w:t xml:space="preserve"> που </w:t>
      </w:r>
      <w:r>
        <w:rPr>
          <w:rFonts w:eastAsia="Times New Roman" w:cs="Times New Roman"/>
          <w:szCs w:val="24"/>
        </w:rPr>
        <w:t>έκα</w:t>
      </w:r>
      <w:r>
        <w:rPr>
          <w:rFonts w:eastAsia="Times New Roman" w:cs="Times New Roman"/>
          <w:szCs w:val="24"/>
        </w:rPr>
        <w:t>ναν</w:t>
      </w:r>
      <w:r w:rsidRPr="003D384A">
        <w:rPr>
          <w:rFonts w:eastAsia="Times New Roman" w:cs="Times New Roman"/>
          <w:szCs w:val="24"/>
        </w:rPr>
        <w:t xml:space="preserve"> παιχνίδι εις βάρος </w:t>
      </w:r>
      <w:r w:rsidRPr="00F331DF">
        <w:rPr>
          <w:rFonts w:eastAsia="Times New Roman"/>
          <w:bCs/>
        </w:rPr>
        <w:t>και</w:t>
      </w:r>
      <w:r>
        <w:rPr>
          <w:rFonts w:eastAsia="Times New Roman" w:cs="Times New Roman"/>
          <w:szCs w:val="24"/>
        </w:rPr>
        <w:t xml:space="preserve"> πάνω στις </w:t>
      </w:r>
      <w:r w:rsidRPr="003D384A">
        <w:rPr>
          <w:rFonts w:eastAsia="Times New Roman" w:cs="Times New Roman"/>
          <w:szCs w:val="24"/>
        </w:rPr>
        <w:t>πλάτες των Ελλήνων</w:t>
      </w:r>
      <w:r>
        <w:rPr>
          <w:rFonts w:eastAsia="Times New Roman" w:cs="Times New Roman"/>
          <w:szCs w:val="24"/>
        </w:rPr>
        <w:t>.</w:t>
      </w:r>
    </w:p>
    <w:p w14:paraId="120F8C1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Χρειάστηκε</w:t>
      </w:r>
      <w:r w:rsidRPr="003D384A">
        <w:rPr>
          <w:rFonts w:eastAsia="Times New Roman" w:cs="Times New Roman"/>
          <w:szCs w:val="24"/>
        </w:rPr>
        <w:t xml:space="preserve"> δημοψήφισμα για να μπορέσουμε να αλλάξουμε την πρόταση </w:t>
      </w:r>
      <w:r w:rsidRPr="008F0891">
        <w:rPr>
          <w:rFonts w:eastAsia="Times New Roman" w:cs="Times New Roman"/>
          <w:bCs/>
          <w:shd w:val="clear" w:color="auto" w:fill="FFFFFF"/>
        </w:rPr>
        <w:t>που</w:t>
      </w:r>
      <w:r>
        <w:rPr>
          <w:rFonts w:eastAsia="Times New Roman" w:cs="Times New Roman"/>
          <w:szCs w:val="24"/>
        </w:rPr>
        <w:t xml:space="preserve"> μας είχαν</w:t>
      </w:r>
      <w:r w:rsidRPr="003D384A">
        <w:rPr>
          <w:rFonts w:eastAsia="Times New Roman" w:cs="Times New Roman"/>
          <w:szCs w:val="24"/>
        </w:rPr>
        <w:t xml:space="preserve"> καταθέσει</w:t>
      </w:r>
      <w:r>
        <w:rPr>
          <w:rFonts w:eastAsia="Times New Roman" w:cs="Times New Roman"/>
          <w:szCs w:val="24"/>
        </w:rPr>
        <w:t>, να δημιουργήσουμε μι</w:t>
      </w:r>
      <w:r w:rsidRPr="003D384A">
        <w:rPr>
          <w:rFonts w:eastAsia="Times New Roman" w:cs="Times New Roman"/>
          <w:szCs w:val="24"/>
        </w:rPr>
        <w:t xml:space="preserve">α διαδρομή </w:t>
      </w:r>
      <w:r>
        <w:rPr>
          <w:rFonts w:eastAsia="Times New Roman" w:cs="Times New Roman"/>
          <w:szCs w:val="24"/>
        </w:rPr>
        <w:t xml:space="preserve">η </w:t>
      </w:r>
      <w:r w:rsidRPr="003D384A">
        <w:rPr>
          <w:rFonts w:eastAsia="Times New Roman" w:cs="Times New Roman"/>
          <w:szCs w:val="24"/>
        </w:rPr>
        <w:t xml:space="preserve">οποία </w:t>
      </w:r>
      <w:r>
        <w:rPr>
          <w:rFonts w:eastAsia="Times New Roman" w:cs="Times New Roman"/>
          <w:szCs w:val="24"/>
        </w:rPr>
        <w:t>είχε</w:t>
      </w:r>
      <w:r w:rsidRPr="003D384A">
        <w:rPr>
          <w:rFonts w:eastAsia="Times New Roman" w:cs="Times New Roman"/>
          <w:szCs w:val="24"/>
        </w:rPr>
        <w:t xml:space="preserve"> διέξοδο</w:t>
      </w:r>
      <w:r>
        <w:rPr>
          <w:rFonts w:eastAsia="Times New Roman" w:cs="Times New Roman"/>
          <w:szCs w:val="24"/>
        </w:rPr>
        <w:t>. Αποδεικνύεται</w:t>
      </w:r>
      <w:r w:rsidRPr="003D384A">
        <w:rPr>
          <w:rFonts w:eastAsia="Times New Roman" w:cs="Times New Roman"/>
          <w:szCs w:val="24"/>
        </w:rPr>
        <w:t xml:space="preserve"> τώρα το π</w:t>
      </w:r>
      <w:r>
        <w:rPr>
          <w:rFonts w:eastAsia="Times New Roman" w:cs="Times New Roman"/>
          <w:szCs w:val="24"/>
        </w:rPr>
        <w:t>ώ</w:t>
      </w:r>
      <w:r w:rsidRPr="003D384A">
        <w:rPr>
          <w:rFonts w:eastAsia="Times New Roman" w:cs="Times New Roman"/>
          <w:szCs w:val="24"/>
        </w:rPr>
        <w:t>ς χρησιμοποιήσα</w:t>
      </w:r>
      <w:r>
        <w:rPr>
          <w:rFonts w:eastAsia="Times New Roman" w:cs="Times New Roman"/>
          <w:szCs w:val="24"/>
        </w:rPr>
        <w:t>με</w:t>
      </w:r>
      <w:r w:rsidRPr="003D384A">
        <w:rPr>
          <w:rFonts w:eastAsia="Times New Roman" w:cs="Times New Roman"/>
          <w:szCs w:val="24"/>
        </w:rPr>
        <w:t xml:space="preserve"> την απόφαση των Ελλήνων για να </w:t>
      </w:r>
      <w:r>
        <w:rPr>
          <w:rFonts w:eastAsia="Times New Roman" w:cs="Times New Roman"/>
          <w:szCs w:val="24"/>
        </w:rPr>
        <w:t>έχω μι</w:t>
      </w:r>
      <w:r w:rsidRPr="003D384A">
        <w:rPr>
          <w:rFonts w:eastAsia="Times New Roman" w:cs="Times New Roman"/>
          <w:szCs w:val="24"/>
        </w:rPr>
        <w:t>α ασφαλή διαδρομή εξόδου</w:t>
      </w:r>
      <w:r>
        <w:rPr>
          <w:rFonts w:eastAsia="Times New Roman" w:cs="Times New Roman"/>
          <w:szCs w:val="24"/>
        </w:rPr>
        <w:t>. Χ</w:t>
      </w:r>
      <w:r w:rsidRPr="003D384A">
        <w:rPr>
          <w:rFonts w:eastAsia="Times New Roman" w:cs="Times New Roman"/>
          <w:szCs w:val="24"/>
        </w:rPr>
        <w:t xml:space="preserve">ρειάστηκαν και μέτρα λιτότητας </w:t>
      </w:r>
      <w:r>
        <w:rPr>
          <w:rFonts w:eastAsia="Times New Roman" w:cs="Times New Roman"/>
          <w:szCs w:val="24"/>
        </w:rPr>
        <w:t>-</w:t>
      </w:r>
      <w:r w:rsidRPr="003D384A">
        <w:rPr>
          <w:rFonts w:eastAsia="Times New Roman" w:cs="Times New Roman"/>
          <w:szCs w:val="24"/>
        </w:rPr>
        <w:t>αχρείαστα</w:t>
      </w:r>
      <w:r>
        <w:rPr>
          <w:rFonts w:eastAsia="Times New Roman" w:cs="Times New Roman"/>
          <w:szCs w:val="24"/>
        </w:rPr>
        <w:t>-</w:t>
      </w:r>
      <w:r w:rsidRPr="003D384A">
        <w:rPr>
          <w:rFonts w:eastAsia="Times New Roman" w:cs="Times New Roman"/>
          <w:szCs w:val="24"/>
        </w:rPr>
        <w:t xml:space="preserve"> </w:t>
      </w:r>
      <w:r>
        <w:rPr>
          <w:rFonts w:eastAsia="Times New Roman" w:cs="Times New Roman"/>
          <w:szCs w:val="24"/>
        </w:rPr>
        <w:t>τα οποία επέβαλαν οι δανειστές</w:t>
      </w:r>
      <w:r w:rsidRPr="003D384A">
        <w:rPr>
          <w:rFonts w:eastAsia="Times New Roman" w:cs="Times New Roman"/>
          <w:szCs w:val="24"/>
        </w:rPr>
        <w:t xml:space="preserve"> σε συμφωνία πολλές φορές με την τρόικα εσωτερικού</w:t>
      </w:r>
      <w:r>
        <w:rPr>
          <w:rFonts w:eastAsia="Times New Roman" w:cs="Times New Roman"/>
          <w:szCs w:val="24"/>
        </w:rPr>
        <w:t xml:space="preserve">. </w:t>
      </w:r>
    </w:p>
    <w:p w14:paraId="120F8C1C" w14:textId="77777777" w:rsidR="0086761A" w:rsidRDefault="00427452">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τα καταφέραμε. Κ</w:t>
      </w:r>
      <w:r w:rsidRPr="003D384A">
        <w:rPr>
          <w:rFonts w:eastAsia="Times New Roman" w:cs="Times New Roman"/>
          <w:szCs w:val="24"/>
        </w:rPr>
        <w:t xml:space="preserve">αταφέραμε να </w:t>
      </w:r>
      <w:r>
        <w:rPr>
          <w:rFonts w:eastAsia="Times New Roman" w:cs="Times New Roman"/>
          <w:szCs w:val="24"/>
        </w:rPr>
        <w:t>καταγράφουμε</w:t>
      </w:r>
      <w:r w:rsidRPr="003D384A">
        <w:rPr>
          <w:rFonts w:eastAsia="Times New Roman" w:cs="Times New Roman"/>
          <w:szCs w:val="24"/>
        </w:rPr>
        <w:t xml:space="preserve"> για </w:t>
      </w:r>
      <w:r>
        <w:rPr>
          <w:rFonts w:eastAsia="Times New Roman" w:cs="Times New Roman"/>
          <w:szCs w:val="24"/>
        </w:rPr>
        <w:t>τ</w:t>
      </w:r>
      <w:r w:rsidRPr="003D384A">
        <w:rPr>
          <w:rFonts w:eastAsia="Times New Roman" w:cs="Times New Roman"/>
          <w:szCs w:val="24"/>
        </w:rPr>
        <w:t>ρίτη χρονιά π</w:t>
      </w:r>
      <w:r w:rsidRPr="003D384A">
        <w:rPr>
          <w:rFonts w:eastAsia="Times New Roman" w:cs="Times New Roman"/>
          <w:szCs w:val="24"/>
        </w:rPr>
        <w:t>λεόνασμα</w:t>
      </w:r>
      <w:r>
        <w:rPr>
          <w:rFonts w:eastAsia="Times New Roman" w:cs="Times New Roman"/>
          <w:szCs w:val="24"/>
        </w:rPr>
        <w:t>,</w:t>
      </w:r>
      <w:r w:rsidRPr="003D384A">
        <w:rPr>
          <w:rFonts w:eastAsia="Times New Roman" w:cs="Times New Roman"/>
          <w:szCs w:val="24"/>
        </w:rPr>
        <w:t xml:space="preserve"> να βγούμε από τα μνημόνια</w:t>
      </w:r>
      <w:r>
        <w:rPr>
          <w:rFonts w:eastAsia="Times New Roman" w:cs="Times New Roman"/>
          <w:szCs w:val="24"/>
        </w:rPr>
        <w:t>, να αλλάξουμε το μείγμα</w:t>
      </w:r>
      <w:r w:rsidRPr="003D384A">
        <w:rPr>
          <w:rFonts w:eastAsia="Times New Roman" w:cs="Times New Roman"/>
          <w:szCs w:val="24"/>
        </w:rPr>
        <w:t xml:space="preserve"> δημοσιονομικής πολιτικής και να ενισχυθεί το διαθέσιμο εισόδημα των νοικοκυριών</w:t>
      </w:r>
      <w:r>
        <w:rPr>
          <w:rFonts w:eastAsia="Times New Roman" w:cs="Times New Roman"/>
          <w:szCs w:val="24"/>
        </w:rPr>
        <w:t>,</w:t>
      </w:r>
      <w:r w:rsidRPr="003D384A">
        <w:rPr>
          <w:rFonts w:eastAsia="Times New Roman" w:cs="Times New Roman"/>
          <w:szCs w:val="24"/>
        </w:rPr>
        <w:t xml:space="preserve"> αποκαθιστώντας ανισότητες στην κοινωνική πολιτική και προστασία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αυτή </w:t>
      </w:r>
      <w:r w:rsidRPr="00D66BCA">
        <w:rPr>
          <w:rFonts w:eastAsia="Times New Roman"/>
          <w:bCs/>
        </w:rPr>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η </w:t>
      </w:r>
      <w:r w:rsidRPr="003D384A">
        <w:rPr>
          <w:rFonts w:eastAsia="Times New Roman" w:cs="Times New Roman"/>
          <w:szCs w:val="24"/>
        </w:rPr>
        <w:t xml:space="preserve">διαφορά </w:t>
      </w:r>
      <w:r>
        <w:rPr>
          <w:rFonts w:eastAsia="Times New Roman" w:cs="Times New Roman"/>
          <w:szCs w:val="24"/>
        </w:rPr>
        <w:t xml:space="preserve">μας. </w:t>
      </w:r>
      <w:r>
        <w:rPr>
          <w:rFonts w:eastAsia="Times New Roman" w:cs="Times New Roman"/>
          <w:szCs w:val="24"/>
        </w:rPr>
        <w:lastRenderedPageBreak/>
        <w:t xml:space="preserve">Εισάγουμε </w:t>
      </w:r>
      <w:r w:rsidRPr="00F331DF">
        <w:rPr>
          <w:rFonts w:eastAsia="Times New Roman"/>
          <w:bCs/>
        </w:rPr>
        <w:t>και</w:t>
      </w:r>
      <w:r>
        <w:rPr>
          <w:rFonts w:eastAsia="Times New Roman" w:cs="Times New Roman"/>
          <w:szCs w:val="24"/>
        </w:rPr>
        <w:t xml:space="preserve"> εφ</w:t>
      </w:r>
      <w:r>
        <w:rPr>
          <w:rFonts w:eastAsia="Times New Roman" w:cs="Times New Roman"/>
          <w:szCs w:val="24"/>
        </w:rPr>
        <w:t>αρμόζουμε διαφορετικές πολιτικές. Έ</w:t>
      </w:r>
      <w:r w:rsidRPr="003D384A">
        <w:rPr>
          <w:rFonts w:eastAsia="Times New Roman" w:cs="Times New Roman"/>
          <w:szCs w:val="24"/>
        </w:rPr>
        <w:t>χουμε διαφορετική αφετηρία και πολιτική και ηθική</w:t>
      </w:r>
      <w:r>
        <w:rPr>
          <w:rFonts w:eastAsia="Times New Roman" w:cs="Times New Roman"/>
          <w:szCs w:val="24"/>
        </w:rPr>
        <w:t>.</w:t>
      </w:r>
      <w:r w:rsidRPr="003D384A">
        <w:rPr>
          <w:rFonts w:eastAsia="Times New Roman" w:cs="Times New Roman"/>
          <w:szCs w:val="24"/>
        </w:rPr>
        <w:t xml:space="preserve"> Δεν παίζου</w:t>
      </w:r>
      <w:r>
        <w:rPr>
          <w:rFonts w:eastAsia="Times New Roman" w:cs="Times New Roman"/>
          <w:szCs w:val="24"/>
        </w:rPr>
        <w:t>με με την</w:t>
      </w:r>
      <w:r w:rsidRPr="003D384A">
        <w:rPr>
          <w:rFonts w:eastAsia="Times New Roman" w:cs="Times New Roman"/>
          <w:szCs w:val="24"/>
        </w:rPr>
        <w:t xml:space="preserve"> ανθρώπινη ζωή και αξιοπρέπεια</w:t>
      </w:r>
      <w:r>
        <w:rPr>
          <w:rFonts w:eastAsia="Times New Roman" w:cs="Times New Roman"/>
          <w:szCs w:val="24"/>
        </w:rPr>
        <w:t xml:space="preserve">. Σεβόμαστε τη δουλειά των ανθρώπων </w:t>
      </w:r>
      <w:r w:rsidRPr="00F331DF">
        <w:rPr>
          <w:rFonts w:eastAsia="Times New Roman"/>
          <w:bCs/>
        </w:rPr>
        <w:t>και</w:t>
      </w:r>
      <w:r>
        <w:rPr>
          <w:rFonts w:eastAsia="Times New Roman" w:cs="Times New Roman"/>
          <w:szCs w:val="24"/>
        </w:rPr>
        <w:t xml:space="preserve"> την</w:t>
      </w:r>
      <w:r w:rsidRPr="003D384A">
        <w:rPr>
          <w:rFonts w:eastAsia="Times New Roman" w:cs="Times New Roman"/>
          <w:szCs w:val="24"/>
        </w:rPr>
        <w:t xml:space="preserve"> προκοπή</w:t>
      </w:r>
      <w:r>
        <w:rPr>
          <w:rFonts w:eastAsia="Times New Roman" w:cs="Times New Roman"/>
          <w:szCs w:val="24"/>
        </w:rPr>
        <w:t>,</w:t>
      </w:r>
      <w:r w:rsidRPr="003D384A">
        <w:rPr>
          <w:rFonts w:eastAsia="Times New Roman" w:cs="Times New Roman"/>
          <w:szCs w:val="24"/>
        </w:rPr>
        <w:t xml:space="preserve"> γιατί πά</w:t>
      </w:r>
      <w:r>
        <w:rPr>
          <w:rFonts w:eastAsia="Times New Roman" w:cs="Times New Roman"/>
          <w:szCs w:val="24"/>
        </w:rPr>
        <w:t>νω από όλα</w:t>
      </w:r>
      <w:r w:rsidRPr="003D384A">
        <w:rPr>
          <w:rFonts w:eastAsia="Times New Roman" w:cs="Times New Roman"/>
          <w:szCs w:val="24"/>
        </w:rPr>
        <w:t xml:space="preserve"> εφαρμόζεται πλέον </w:t>
      </w:r>
      <w:r>
        <w:rPr>
          <w:rFonts w:eastAsia="Times New Roman" w:cs="Times New Roman"/>
          <w:szCs w:val="24"/>
        </w:rPr>
        <w:t>η τιμιότητα</w:t>
      </w:r>
      <w:r w:rsidRPr="003D384A">
        <w:rPr>
          <w:rFonts w:eastAsia="Times New Roman" w:cs="Times New Roman"/>
          <w:szCs w:val="24"/>
        </w:rPr>
        <w:t xml:space="preserve"> και </w:t>
      </w:r>
      <w:r>
        <w:rPr>
          <w:rFonts w:eastAsia="Times New Roman" w:cs="Times New Roman"/>
          <w:szCs w:val="24"/>
        </w:rPr>
        <w:t xml:space="preserve">η </w:t>
      </w:r>
      <w:r w:rsidRPr="003D384A">
        <w:rPr>
          <w:rFonts w:eastAsia="Times New Roman" w:cs="Times New Roman"/>
          <w:szCs w:val="24"/>
        </w:rPr>
        <w:t>αξιοκρατία στ</w:t>
      </w:r>
      <w:r w:rsidRPr="003D384A">
        <w:rPr>
          <w:rFonts w:eastAsia="Times New Roman" w:cs="Times New Roman"/>
          <w:szCs w:val="24"/>
        </w:rPr>
        <w:t>ην Ελλάδα</w:t>
      </w:r>
      <w:r>
        <w:rPr>
          <w:rFonts w:eastAsia="Times New Roman" w:cs="Times New Roman"/>
          <w:szCs w:val="24"/>
        </w:rPr>
        <w:t>.</w:t>
      </w:r>
    </w:p>
    <w:p w14:paraId="120F8C1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w:t>
      </w:r>
      <w:r w:rsidRPr="003D384A">
        <w:rPr>
          <w:rFonts w:eastAsia="Times New Roman" w:cs="Times New Roman"/>
          <w:szCs w:val="24"/>
        </w:rPr>
        <w:t xml:space="preserve"> στόχος μας είναι αυτό το τέλος τ</w:t>
      </w:r>
      <w:r>
        <w:rPr>
          <w:rFonts w:eastAsia="Times New Roman" w:cs="Times New Roman"/>
          <w:szCs w:val="24"/>
        </w:rPr>
        <w:t>ων</w:t>
      </w:r>
      <w:r w:rsidRPr="003D384A">
        <w:rPr>
          <w:rFonts w:eastAsia="Times New Roman" w:cs="Times New Roman"/>
          <w:szCs w:val="24"/>
        </w:rPr>
        <w:t xml:space="preserve"> μνημονί</w:t>
      </w:r>
      <w:r>
        <w:rPr>
          <w:rFonts w:eastAsia="Times New Roman" w:cs="Times New Roman"/>
          <w:szCs w:val="24"/>
        </w:rPr>
        <w:t>ων</w:t>
      </w:r>
      <w:r w:rsidRPr="003D384A">
        <w:rPr>
          <w:rFonts w:eastAsia="Times New Roman" w:cs="Times New Roman"/>
          <w:szCs w:val="24"/>
        </w:rPr>
        <w:t xml:space="preserve"> ν</w:t>
      </w:r>
      <w:r>
        <w:rPr>
          <w:rFonts w:eastAsia="Times New Roman" w:cs="Times New Roman"/>
          <w:szCs w:val="24"/>
        </w:rPr>
        <w:t>α δώσει και μι</w:t>
      </w:r>
      <w:r w:rsidRPr="003D384A">
        <w:rPr>
          <w:rFonts w:eastAsia="Times New Roman" w:cs="Times New Roman"/>
          <w:szCs w:val="24"/>
        </w:rPr>
        <w:t>α άλλη προοπτική στην ανάπτυξη</w:t>
      </w:r>
      <w:r>
        <w:rPr>
          <w:rFonts w:eastAsia="Times New Roman" w:cs="Times New Roman"/>
          <w:szCs w:val="24"/>
        </w:rPr>
        <w:t>,</w:t>
      </w:r>
      <w:r w:rsidRPr="003D384A">
        <w:rPr>
          <w:rFonts w:eastAsia="Times New Roman" w:cs="Times New Roman"/>
          <w:szCs w:val="24"/>
        </w:rPr>
        <w:t xml:space="preserve"> να δώσει </w:t>
      </w:r>
      <w:r>
        <w:rPr>
          <w:rFonts w:eastAsia="Times New Roman" w:cs="Times New Roman"/>
          <w:szCs w:val="24"/>
        </w:rPr>
        <w:t xml:space="preserve">δρόμο </w:t>
      </w:r>
      <w:r w:rsidRPr="003D384A">
        <w:rPr>
          <w:rFonts w:eastAsia="Times New Roman" w:cs="Times New Roman"/>
          <w:szCs w:val="24"/>
        </w:rPr>
        <w:t>και χώρο στην ανάπτυξη</w:t>
      </w:r>
      <w:r>
        <w:rPr>
          <w:rFonts w:eastAsia="Times New Roman" w:cs="Times New Roman"/>
          <w:szCs w:val="24"/>
        </w:rPr>
        <w:t xml:space="preserve"> με</w:t>
      </w:r>
      <w:r w:rsidRPr="003D384A">
        <w:rPr>
          <w:rFonts w:eastAsia="Times New Roman" w:cs="Times New Roman"/>
          <w:szCs w:val="24"/>
        </w:rPr>
        <w:t xml:space="preserve"> πραγματική εργασία</w:t>
      </w:r>
      <w:r>
        <w:rPr>
          <w:rFonts w:eastAsia="Times New Roman" w:cs="Times New Roman"/>
          <w:szCs w:val="24"/>
        </w:rPr>
        <w:t>,</w:t>
      </w:r>
      <w:r w:rsidRPr="003D384A">
        <w:rPr>
          <w:rFonts w:eastAsia="Times New Roman" w:cs="Times New Roman"/>
          <w:szCs w:val="24"/>
        </w:rPr>
        <w:t xml:space="preserve"> με πραγματικό προϊόν</w:t>
      </w:r>
      <w:r>
        <w:rPr>
          <w:rFonts w:eastAsia="Times New Roman" w:cs="Times New Roman"/>
          <w:szCs w:val="24"/>
        </w:rPr>
        <w:t>,</w:t>
      </w:r>
      <w:r w:rsidRPr="003D384A">
        <w:rPr>
          <w:rFonts w:eastAsia="Times New Roman" w:cs="Times New Roman"/>
          <w:szCs w:val="24"/>
        </w:rPr>
        <w:t xml:space="preserve"> με πραγματική προοπτική</w:t>
      </w:r>
      <w:r>
        <w:rPr>
          <w:rFonts w:eastAsia="Times New Roman" w:cs="Times New Roman"/>
          <w:szCs w:val="24"/>
        </w:rPr>
        <w:t>.</w:t>
      </w:r>
      <w:r w:rsidRPr="003D384A">
        <w:rPr>
          <w:rFonts w:eastAsia="Times New Roman" w:cs="Times New Roman"/>
          <w:szCs w:val="24"/>
        </w:rPr>
        <w:t xml:space="preserve"> </w:t>
      </w:r>
    </w:p>
    <w:p w14:paraId="120F8C1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όλες οι επιλογές, οι οποίες ψηφίζονται τον τελευταίο μήνα και υπάρχουν στον </w:t>
      </w:r>
      <w:r>
        <w:rPr>
          <w:rFonts w:eastAsia="Times New Roman" w:cs="Times New Roman"/>
          <w:szCs w:val="24"/>
        </w:rPr>
        <w:t>π</w:t>
      </w:r>
      <w:r>
        <w:rPr>
          <w:rFonts w:eastAsia="Times New Roman" w:cs="Times New Roman"/>
          <w:szCs w:val="24"/>
        </w:rPr>
        <w:t>ροϋπολογισμό του 2019, αυτό αποδεικνύουν. Μη περικοπή των συντάξεων. Αποκατάσταση και υποστήριξη των ευάλωτων ομάδων. Ουσιαστική εφαρμογή του «Βοήθεια στο Σπίτι». Δεκαοκτώ χρό</w:t>
      </w:r>
      <w:r>
        <w:rPr>
          <w:rFonts w:eastAsia="Times New Roman" w:cs="Times New Roman"/>
          <w:szCs w:val="24"/>
        </w:rPr>
        <w:t>νια περίμεναν οι εργαζόμενοι αυτοί, για να βρουν μία πραγματική διαδρομή στη ζωή. Επιδότηση ενοικίου. Μείωση του ΕΝΦΙΑ. Μείωση των ασφαλιστικών εισφορών για τους νέους. Μείωση των ασφαλιστικών εισφορών για τους επιστήμονες και τους επιχειρηματίες, τους μικ</w:t>
      </w:r>
      <w:r>
        <w:rPr>
          <w:rFonts w:eastAsia="Times New Roman" w:cs="Times New Roman"/>
          <w:szCs w:val="24"/>
        </w:rPr>
        <w:t xml:space="preserve">ρομεσαίους και τους εμπόρους. Απαλλαγή του τέλους επιτηδεύματος. Κατάργηση του φόρου κρασιού. Μείωση της φορολογίας επιχειρήσεων. Όλα αυτά, ξέρετε, πριν από έναν χρόνο φαινόντουσαν απίστευτα, θαύμα φαινόντουσαν και όμως, αυτό το θαύμα το έκαναν οι Έλληνες </w:t>
      </w:r>
      <w:r>
        <w:rPr>
          <w:rFonts w:eastAsia="Times New Roman" w:cs="Times New Roman"/>
          <w:szCs w:val="24"/>
        </w:rPr>
        <w:t>όλοι μαζί οι οποίοι δούλεψαν.</w:t>
      </w:r>
    </w:p>
    <w:p w14:paraId="120F8C1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Γίνεται μία επιτηδευμένη προσπάθεια για να παρουσιαστούν και από δημοσιεύματα όλα αυτά ως παροχές. Τι υποδηλώνει, κυρίες και κύριοι συνάδελφοι, αυτή η προσπάθεια; Πρώτα απ’ όλα, όσοι αποκαλούν παροχές τα μέτρα αυτά, κρύβουν τη</w:t>
      </w:r>
      <w:r>
        <w:rPr>
          <w:rFonts w:eastAsia="Times New Roman" w:cs="Times New Roman"/>
          <w:szCs w:val="24"/>
        </w:rPr>
        <w:t xml:space="preserve">ν προσπάθεια της χώρας να βγει από την κρίση. Κρύβουν και υποτιμούν το έργο των Ελλήνων. Αλλοιώνουν και προσβάλλουν την εικόνα της χώρας στο εξωτερικό, γιατί θέλουν πάντα να έχει αυτή η χώρα τη ρετσινιά της </w:t>
      </w:r>
      <w:r w:rsidRPr="000A5555">
        <w:t>Ψ</w:t>
      </w:r>
      <w:r>
        <w:t>ωροκώσταινας</w:t>
      </w:r>
      <w:r>
        <w:rPr>
          <w:rFonts w:eastAsia="Times New Roman" w:cs="Times New Roman"/>
          <w:szCs w:val="24"/>
        </w:rPr>
        <w:t>, αλλά αυτή η χώρα μπορεί και τα κατ</w:t>
      </w:r>
      <w:r>
        <w:rPr>
          <w:rFonts w:eastAsia="Times New Roman" w:cs="Times New Roman"/>
          <w:szCs w:val="24"/>
        </w:rPr>
        <w:t>αφέρνει. Η Ελλάδα σήμερα με τη δημοσιονομική της πολιτική, με την αναπτυξιακή και κοινωνική πολιτική, με την εξωτερική πολιτική έχει αποκαταστήσει τη θέση της, έχει ανακτήσει το</w:t>
      </w:r>
      <w:r>
        <w:rPr>
          <w:rFonts w:eastAsia="Times New Roman" w:cs="Times New Roman"/>
          <w:szCs w:val="24"/>
        </w:rPr>
        <w:t>ν</w:t>
      </w:r>
      <w:r>
        <w:rPr>
          <w:rFonts w:eastAsia="Times New Roman" w:cs="Times New Roman"/>
          <w:szCs w:val="24"/>
        </w:rPr>
        <w:t xml:space="preserve"> ρόλο της και τα μέτρα αυτά είναι απόδειξη της ικανότητας της χώρας να τα κατα</w:t>
      </w:r>
      <w:r>
        <w:rPr>
          <w:rFonts w:eastAsia="Times New Roman" w:cs="Times New Roman"/>
          <w:szCs w:val="24"/>
        </w:rPr>
        <w:t xml:space="preserve">φέρει, της δυνατότητας της Ελλάδας να τα καταφέρει. </w:t>
      </w:r>
    </w:p>
    <w:p w14:paraId="120F8C2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εγώ προκαλώ τη Νέα Δημοκρατία και τον Κοινοβουλευτικό Εκπρόσωπό της σήμερα εδώ να πάρει θέση: Η μη περικοπή των συντάξεων είναι απόδειξη ότι ο </w:t>
      </w:r>
      <w:r>
        <w:rPr>
          <w:rFonts w:eastAsia="Times New Roman" w:cs="Times New Roman"/>
          <w:szCs w:val="24"/>
        </w:rPr>
        <w:t>π</w:t>
      </w:r>
      <w:r>
        <w:rPr>
          <w:rFonts w:eastAsia="Times New Roman" w:cs="Times New Roman"/>
          <w:szCs w:val="24"/>
        </w:rPr>
        <w:t>ροϋπολογισμός μπορεί να καλύψει αυτό το ποσό; Είναι από</w:t>
      </w:r>
      <w:r>
        <w:rPr>
          <w:rFonts w:eastAsia="Times New Roman" w:cs="Times New Roman"/>
          <w:szCs w:val="24"/>
        </w:rPr>
        <w:t>δειξη δημοσιονομικού πλεονάσματος; Είναι απόδειξη της ικανότητας της χώρας να πάει καλά; Γιατί έχει δύο δυνατότητες και δύο επιλογές η Νέα Δημοκρατία: Ή να πει ότι η χώρα δεν μπορεί να πάει καλά, υποτιμώντας τους Έλληνες ή να πει ότι πράγματι αυτό το πέτυχ</w:t>
      </w:r>
      <w:r>
        <w:rPr>
          <w:rFonts w:eastAsia="Times New Roman" w:cs="Times New Roman"/>
          <w:szCs w:val="24"/>
        </w:rPr>
        <w:t xml:space="preserve">ε αυτή η Κυβέρνηση με αυτό το μείγμα πολιτικής. </w:t>
      </w:r>
    </w:p>
    <w:p w14:paraId="120F8C2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Η αναφορά σε παροχολογία υποδηλώνει και κάτι άλλο πολύ επικίνδυνο, κυρίες και κύριοι συνάδελφοι, και θέλω να το ξεκαθαρίσουμε. Υποδηλώνει τη διάθεσή τους να πάρουν πίσω όλα αυτά τα μέτρα, γιατί θεωρούνται πα</w:t>
      </w:r>
      <w:r>
        <w:rPr>
          <w:rFonts w:eastAsia="Times New Roman" w:cs="Times New Roman"/>
          <w:szCs w:val="24"/>
        </w:rPr>
        <w:t xml:space="preserve">ροχές, δεν θεωρούνται κατάκτηση της Ελλάδας και κατάκτηση της κοινωνίας. </w:t>
      </w:r>
    </w:p>
    <w:p w14:paraId="120F8C2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θέλω να πάρουν θέση και γι’ αυτό: Θα πάρουν πίσω όλα αυτά τα μέτρα που ψήφισε η Κυβέρνηση σε οποιαδήποτε περίπτωση; </w:t>
      </w:r>
      <w:r>
        <w:rPr>
          <w:rFonts w:eastAsia="Times New Roman" w:cs="Times New Roman"/>
          <w:szCs w:val="24"/>
        </w:rPr>
        <w:t>Δ</w:t>
      </w:r>
      <w:r>
        <w:rPr>
          <w:rFonts w:eastAsia="Times New Roman" w:cs="Times New Roman"/>
          <w:szCs w:val="24"/>
        </w:rPr>
        <w:t>εν τους κάνει βέβαια τη χάρη ο ελληνικός λαός, γιατί ξέρει ότ</w:t>
      </w:r>
      <w:r>
        <w:rPr>
          <w:rFonts w:eastAsia="Times New Roman" w:cs="Times New Roman"/>
          <w:szCs w:val="24"/>
        </w:rPr>
        <w:t xml:space="preserve">ι είναι επικίνδυνοι και γι’ αυτό. Και επειδή δεν έχουν τη δυνατότητα να το αμφισβητήσουν από θέση κυβερνητικής ευθύνης, τακτοποιούν τους συσχετισμούς, επιλέγοντας ακόμα και τον κ. Βέμπερ, τον πιο ανθέλληνα ως προς τους πολιτικούς που έχουν τοποθετηθεί στο </w:t>
      </w:r>
      <w:r>
        <w:rPr>
          <w:rFonts w:eastAsia="Times New Roman" w:cs="Times New Roman"/>
          <w:szCs w:val="24"/>
        </w:rPr>
        <w:t xml:space="preserve">Ευρωκοινοβούλιο, για να δημιουργήσουν άλλα αναχώματα στην πορεία της χώρας και θα τον καλέσουν και στο </w:t>
      </w:r>
      <w:r>
        <w:rPr>
          <w:rFonts w:eastAsia="Times New Roman" w:cs="Times New Roman"/>
          <w:szCs w:val="24"/>
        </w:rPr>
        <w:t>σ</w:t>
      </w:r>
      <w:r>
        <w:rPr>
          <w:rFonts w:eastAsia="Times New Roman" w:cs="Times New Roman"/>
          <w:szCs w:val="24"/>
        </w:rPr>
        <w:t xml:space="preserve">υνέδριό τους.  </w:t>
      </w:r>
    </w:p>
    <w:p w14:paraId="120F8C2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Να του τα πουν, λοιπόν, όλα αυτά του κ. Βέμπερ, ότι δεν θα αλλάξει τίποτα από το μίγμα πολιτικής προς όφελος των Ελλήνων, γιατί δεν είνα</w:t>
      </w:r>
      <w:r>
        <w:rPr>
          <w:rFonts w:eastAsia="Times New Roman" w:cs="Times New Roman"/>
          <w:szCs w:val="24"/>
        </w:rPr>
        <w:t xml:space="preserve">ι παροχές, είναι μόνιμες επιλογές, που θα συνεχιστούν και θα επεκταθούν. Και αυτός είναι ο φόβος τους, γιατί αλλάζει η πολιτική κατάσταση στην Ελλάδα. </w:t>
      </w:r>
    </w:p>
    <w:p w14:paraId="120F8C2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Τα μέτρα αυτά είναι η εμφανής πολιτική αποτύπωση των αλλαγών που πετυχαίνει αυτή η Κυβέρνηση και αποδεικ</w:t>
      </w:r>
      <w:r>
        <w:rPr>
          <w:rFonts w:eastAsia="Times New Roman" w:cs="Times New Roman"/>
          <w:szCs w:val="24"/>
        </w:rPr>
        <w:t xml:space="preserve">νύουν τι μπορούσαμε να καταφέρουμε και </w:t>
      </w:r>
      <w:r>
        <w:rPr>
          <w:rFonts w:eastAsia="Times New Roman" w:cs="Times New Roman"/>
          <w:szCs w:val="24"/>
        </w:rPr>
        <w:lastRenderedPageBreak/>
        <w:t>από τι μας στερήσατε, από τι στερήσατε τα παιδιά μας. Τους στερήσατε το δικαίωμα να πάει καλά η ζωή τους και υποθηκεύσατε το μέλλον κάποιων γενεών, που τους στείλατε στο εξωτερικό. Γιατί η Ελλάδα μπορούσε να έχει διαδ</w:t>
      </w:r>
      <w:r>
        <w:rPr>
          <w:rFonts w:eastAsia="Times New Roman" w:cs="Times New Roman"/>
          <w:szCs w:val="24"/>
        </w:rPr>
        <w:t xml:space="preserve">ρομή ευημερίας και προόδου και η δική σας πολιτική είναι αυτή που στέρησε από αυτήν την επιλογή. Και τώρα αποδεικνύεται ότι μπορούσαν τα πράγματα να γίνουν αλλιώς. </w:t>
      </w:r>
    </w:p>
    <w:p w14:paraId="120F8C2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Νέα Δημοκρατία και το ΠΑΣΟΚ σε ένα βαθμό επιδίωξαν να γίνει κεντρικό θέμα το ζήτημα των σ</w:t>
      </w:r>
      <w:r>
        <w:rPr>
          <w:rFonts w:eastAsia="Times New Roman" w:cs="Times New Roman"/>
          <w:szCs w:val="24"/>
        </w:rPr>
        <w:t xml:space="preserve">υντάξεων. Για ποιον λόγο; Πρώτα απ’ όλα, γιατί ήθελαν να αναλάβει πολιτικό κόστος ο Αλέξης Τσίπρας και η Κυβέρνηση. </w:t>
      </w:r>
    </w:p>
    <w:p w14:paraId="120F8C2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Δεύτερον, γιατί ήθελαν να στρώσουν το χαλί της λιτότητας, να είναι μόνιμες επιλογές οι περικοπές. Αυτό δεν επεδίωξαν άλλωστε και με την πολ</w:t>
      </w:r>
      <w:r>
        <w:rPr>
          <w:rFonts w:eastAsia="Times New Roman" w:cs="Times New Roman"/>
          <w:szCs w:val="24"/>
        </w:rPr>
        <w:t>ιτική τους και με την πρόταση για πιστοληπτική γραμμή σε μία πολύ ωραία συμμαχία; Ο κ. Στουρνάρας, ο κ. Βενιζέλος, η Νέα Δημοκρατία, διάφοροι ολιγάρχες και κέντρα σκέψης στην Ελλάδα ήθελαν να βάλουν από την πίσω πόρτα νέο μνημόνιο. Αυτή είναι η πολιτική σα</w:t>
      </w:r>
      <w:r>
        <w:rPr>
          <w:rFonts w:eastAsia="Times New Roman" w:cs="Times New Roman"/>
          <w:szCs w:val="24"/>
        </w:rPr>
        <w:t xml:space="preserve">ς επιλογή. Είναι σταθερή επιλογή: Νέα βάρη στους πολίτες. </w:t>
      </w:r>
    </w:p>
    <w:p w14:paraId="120F8C2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Αλλά προσέξτε, είναι φανερή πλέον η πολιτική τους αδυναμία -και ας το κρατήσουμε αυτό. </w:t>
      </w:r>
      <w:r>
        <w:rPr>
          <w:rFonts w:eastAsia="Times New Roman" w:cs="Times New Roman"/>
          <w:szCs w:val="24"/>
        </w:rPr>
        <w:t>Δ</w:t>
      </w:r>
      <w:r>
        <w:rPr>
          <w:rFonts w:eastAsia="Times New Roman" w:cs="Times New Roman"/>
          <w:szCs w:val="24"/>
        </w:rPr>
        <w:t>εν τολμούν να πουν την άποψή τους. Προσπαθούν από την πίσω πόρτα να βάλουν το μνημόνιο. Ας βγουν, ας μιλήσουν</w:t>
      </w:r>
      <w:r>
        <w:rPr>
          <w:rFonts w:eastAsia="Times New Roman" w:cs="Times New Roman"/>
          <w:szCs w:val="24"/>
        </w:rPr>
        <w:t xml:space="preserve"> πλέον, ελεύθερα</w:t>
      </w:r>
      <w:r>
        <w:rPr>
          <w:rFonts w:eastAsia="Times New Roman" w:cs="Times New Roman"/>
          <w:szCs w:val="24"/>
        </w:rPr>
        <w:t>.</w:t>
      </w:r>
      <w:r>
        <w:rPr>
          <w:rFonts w:eastAsia="Times New Roman" w:cs="Times New Roman"/>
          <w:szCs w:val="24"/>
        </w:rPr>
        <w:t xml:space="preserve"> Είναι πολιτική πλειοψηφία ο νεοφιλελευθερισμός πλέον στην Ελλάδα; Όχι, κυρίες και κύριοι </w:t>
      </w:r>
      <w:r>
        <w:rPr>
          <w:rFonts w:eastAsia="Times New Roman" w:cs="Times New Roman"/>
          <w:szCs w:val="24"/>
        </w:rPr>
        <w:lastRenderedPageBreak/>
        <w:t>Βουλευτές. Έχει ηττηθεί και δεν τολμούν να το πουν ούτε οι ίδιοι. Οι προοδευτικές πολιτικές πλέον είναι πλειοψηφία, γιατί οι Έλληνες το βλέπουν να υλ</w:t>
      </w:r>
      <w:r>
        <w:rPr>
          <w:rFonts w:eastAsia="Times New Roman" w:cs="Times New Roman"/>
          <w:szCs w:val="24"/>
        </w:rPr>
        <w:t>οποιείται.</w:t>
      </w:r>
    </w:p>
    <w:p w14:paraId="120F8C2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Τι απέδειξε η μη περικοπή των συντάξεων; Πρώτα απ’ όλα, ότι υπάρχει πολιτικό κέρδος για την Κυβέρνηση. Είναι ακόμα μία διάψευση. Διαψεύστηκε ο κόφτης, διαψεύστηκε η παρένθεση, διαψεύστηκε το τέταρτο μνημόνιο. Είναι το πιο μικρό ανέκδοτο της Μετα</w:t>
      </w:r>
      <w:r>
        <w:rPr>
          <w:rFonts w:eastAsia="Times New Roman" w:cs="Times New Roman"/>
          <w:szCs w:val="24"/>
        </w:rPr>
        <w:t xml:space="preserve">πολίτευσης: Εάν υπάρχει τέταρτο μνημόνιο, πώς γίνεται και δεν περικόπτονται οι συντάξεις; Να μας το απαντήσετε. Είναι δυνατόν με τέταρτο μνημόνιο να μην περικόπτονται οι συντάξεις; </w:t>
      </w:r>
    </w:p>
    <w:p w14:paraId="120F8C2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Αλλάζει, όμως, και το πλαίσιο πολιτικής. Υπάρχει προοδευτική φιλοκοινωνική</w:t>
      </w:r>
      <w:r>
        <w:rPr>
          <w:rFonts w:eastAsia="Times New Roman" w:cs="Times New Roman"/>
          <w:szCs w:val="24"/>
        </w:rPr>
        <w:t xml:space="preserve"> ατζέντα. Υπάρχουν συλλογικές διαπραγματεύσεις, παραδείγματος χάρ</w:t>
      </w:r>
      <w:r>
        <w:rPr>
          <w:rFonts w:eastAsia="Times New Roman" w:cs="Times New Roman"/>
          <w:szCs w:val="24"/>
        </w:rPr>
        <w:t>ιν</w:t>
      </w:r>
      <w:r>
        <w:rPr>
          <w:rFonts w:eastAsia="Times New Roman" w:cs="Times New Roman"/>
          <w:szCs w:val="24"/>
        </w:rPr>
        <w:t>. Υπάρχουν πολιτικές δεσμεύσεις για δημόσια αγαθά, όπως είναι η υγεία, η παιδεία και η πρόνοια, που δεν γυρίζουν πίσω και τους ενοχλεί πάρα πολύ, γιατί απομακρύνεται ουσιαστικά το σενάριο ε</w:t>
      </w:r>
      <w:r>
        <w:rPr>
          <w:rFonts w:eastAsia="Times New Roman" w:cs="Times New Roman"/>
          <w:szCs w:val="24"/>
        </w:rPr>
        <w:t xml:space="preserve">πιστροφής τους στην εξουσία. </w:t>
      </w:r>
      <w:r>
        <w:rPr>
          <w:rFonts w:eastAsia="Times New Roman" w:cs="Times New Roman"/>
          <w:szCs w:val="24"/>
        </w:rPr>
        <w:t>Α</w:t>
      </w:r>
      <w:r>
        <w:rPr>
          <w:rFonts w:eastAsia="Times New Roman" w:cs="Times New Roman"/>
          <w:szCs w:val="24"/>
        </w:rPr>
        <w:t xml:space="preserve">υτό είναι </w:t>
      </w:r>
      <w:r>
        <w:rPr>
          <w:rFonts w:eastAsia="Times New Roman" w:cs="Times New Roman"/>
          <w:szCs w:val="24"/>
        </w:rPr>
        <w:t xml:space="preserve">και </w:t>
      </w:r>
      <w:r>
        <w:rPr>
          <w:rFonts w:eastAsia="Times New Roman" w:cs="Times New Roman"/>
          <w:szCs w:val="24"/>
        </w:rPr>
        <w:t xml:space="preserve">το χειρότερο. Γι’ αυτό και αυτή η έξαλλη συμπεριφορά, αυτή η ακροδεξιά ταυτότητα που αναδεικνύεται παντού. </w:t>
      </w:r>
      <w:r>
        <w:rPr>
          <w:rFonts w:eastAsia="Times New Roman" w:cs="Times New Roman"/>
          <w:szCs w:val="24"/>
        </w:rPr>
        <w:t>Γ</w:t>
      </w:r>
      <w:r>
        <w:rPr>
          <w:rFonts w:eastAsia="Times New Roman" w:cs="Times New Roman"/>
          <w:szCs w:val="24"/>
        </w:rPr>
        <w:t xml:space="preserve">ι’ αυτό </w:t>
      </w:r>
      <w:r>
        <w:rPr>
          <w:rFonts w:eastAsia="Times New Roman" w:cs="Times New Roman"/>
          <w:szCs w:val="24"/>
        </w:rPr>
        <w:t>και</w:t>
      </w:r>
      <w:r>
        <w:rPr>
          <w:rFonts w:eastAsia="Times New Roman" w:cs="Times New Roman"/>
          <w:szCs w:val="24"/>
        </w:rPr>
        <w:t xml:space="preserve"> οι νέες συμμαχίες με περίεργα κέντρα οικονομικά και εκδοτικά. Και ποιος ξέρει τι ανταλλάγματ</w:t>
      </w:r>
      <w:r>
        <w:rPr>
          <w:rFonts w:eastAsia="Times New Roman" w:cs="Times New Roman"/>
          <w:szCs w:val="24"/>
        </w:rPr>
        <w:t xml:space="preserve">α έχετε δώσει από τώρα. </w:t>
      </w:r>
      <w:r>
        <w:rPr>
          <w:rFonts w:eastAsia="Times New Roman" w:cs="Times New Roman"/>
          <w:szCs w:val="24"/>
        </w:rPr>
        <w:t>Φ</w:t>
      </w:r>
      <w:r>
        <w:rPr>
          <w:rFonts w:eastAsia="Times New Roman" w:cs="Times New Roman"/>
          <w:szCs w:val="24"/>
        </w:rPr>
        <w:t xml:space="preserve">αντάζεστε τι θα μπορούσε να έχει γίνει, κυρίες και κύριοι Βουλευτές, εάν τους άφηνε ποτέ ο λαός να </w:t>
      </w:r>
      <w:r>
        <w:rPr>
          <w:rFonts w:eastAsia="Times New Roman" w:cs="Times New Roman"/>
          <w:szCs w:val="24"/>
        </w:rPr>
        <w:lastRenderedPageBreak/>
        <w:t>επιστρέψουν στην εξουσία, αφού από τώρα ξεπούλησαν εθνικά και λαϊκά συμφέροντα σε καναλάρχες και παίζουν από τώρα το παιγνίδι των ψε</w:t>
      </w:r>
      <w:r>
        <w:rPr>
          <w:rFonts w:eastAsia="Times New Roman" w:cs="Times New Roman"/>
          <w:szCs w:val="24"/>
        </w:rPr>
        <w:t xml:space="preserve">ύτικων πρωτοσέλιδων, γιατί αυτά παρουσιάζουν. </w:t>
      </w:r>
    </w:p>
    <w:p w14:paraId="120F8C2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εμείς καταφέραμε όχι απλά να αλλάξουμε αυτήν την κατάσταση, αλλά να εισάγουμε και το περιβάλλον ως βασικό στοιχείο της πολιτικής, γιατί θέλουμε να υπάρχει πραγματικό προϊόν, μακροπρόθεσμη εργασία, βιώσιμη</w:t>
      </w:r>
      <w:r>
        <w:rPr>
          <w:rFonts w:eastAsia="Times New Roman" w:cs="Times New Roman"/>
          <w:szCs w:val="24"/>
        </w:rPr>
        <w:t xml:space="preserve"> ανάπτυξη, ποιότητα ζωής, επαρκείς πόροι στη χώρα μας. Γι’ αυτό και όλες αυτές οι μεγάλες αλλαγές, ώστε να μπει και το περιβάλλον ως στοιχείο της πολιτικής, γιατί ο </w:t>
      </w:r>
      <w:r>
        <w:rPr>
          <w:rFonts w:eastAsia="Times New Roman" w:cs="Times New Roman"/>
          <w:szCs w:val="24"/>
        </w:rPr>
        <w:t>π</w:t>
      </w:r>
      <w:r>
        <w:rPr>
          <w:rFonts w:eastAsia="Times New Roman" w:cs="Times New Roman"/>
          <w:szCs w:val="24"/>
        </w:rPr>
        <w:t xml:space="preserve">ροϋπολογισμός έχει ενσωματωμένο το περιβάλλον ως στοιχείο της παραγωγικής ανασυγκρότησης, </w:t>
      </w:r>
      <w:r>
        <w:rPr>
          <w:rFonts w:eastAsia="Times New Roman" w:cs="Times New Roman"/>
          <w:szCs w:val="24"/>
        </w:rPr>
        <w:t xml:space="preserve">ως στοιχείο του κόστους δημόσιας λειτουργίας. </w:t>
      </w:r>
    </w:p>
    <w:p w14:paraId="120F8C2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Είπε προηγουμένως ο Γιάννης ο Τσιρώνης ότι για πρώτη φορά στην ελληνική ιστορία καλύπτεται κόστος λειτουργίας των φορέων διαχείρισης προστασίας του περιβάλλοντος από τον κρατικό προϋπολογισμό. Ούτε ένα ευρώ δε</w:t>
      </w:r>
      <w:r>
        <w:rPr>
          <w:rFonts w:eastAsia="Times New Roman" w:cs="Times New Roman"/>
          <w:szCs w:val="24"/>
        </w:rPr>
        <w:t xml:space="preserve">ν είχαν δώσει από τον κρατικό προϋπολογισμό. Γι’ αυτό υπάρχουν πλέον δασικοί χάρτες, γι’ αυτό υπάρχει εθνική στρατηγική, για να παράγεται εθνικό προϊόν. Γι’ αυτό έγινε και η πρόταση νόμου για τις οικιστικές πυκνώσεις. Άκουσα κάτι απίστευτα από έναν </w:t>
      </w:r>
      <w:r>
        <w:rPr>
          <w:rFonts w:eastAsia="Times New Roman" w:cs="Times New Roman"/>
          <w:szCs w:val="24"/>
        </w:rPr>
        <w:t>ε</w:t>
      </w:r>
      <w:r>
        <w:rPr>
          <w:rFonts w:eastAsia="Times New Roman" w:cs="Times New Roman"/>
          <w:szCs w:val="24"/>
        </w:rPr>
        <w:t>ισηγητ</w:t>
      </w:r>
      <w:r>
        <w:rPr>
          <w:rFonts w:eastAsia="Times New Roman" w:cs="Times New Roman"/>
          <w:szCs w:val="24"/>
        </w:rPr>
        <w:t>ή του Κομουνιστικού Κόμματος της Ελλάδ</w:t>
      </w:r>
      <w:r>
        <w:rPr>
          <w:rFonts w:eastAsia="Times New Roman" w:cs="Times New Roman"/>
          <w:szCs w:val="24"/>
        </w:rPr>
        <w:t>α</w:t>
      </w:r>
      <w:r>
        <w:rPr>
          <w:rFonts w:eastAsia="Times New Roman" w:cs="Times New Roman"/>
          <w:szCs w:val="24"/>
        </w:rPr>
        <w:t xml:space="preserve">ς. </w:t>
      </w:r>
    </w:p>
    <w:p w14:paraId="120F8C2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ξεκαθαρίσουμε, κύριοι, εάν δεν το έχετε διαβάσει ότι απαγορεύεται οποιαδήποτε τακτοποίηση σε περιοχές εθνικών δρυμών,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ρέματα, παραλία, αναδασωτέα από πυρκαγιά. Όλα αυτά απαγορεύονται και θα απαγορεύονται πλέον και με την καινούργια νομοθέτηση. Είναι ψευδή όσα είπε προηγουμένως ο δικός σας </w:t>
      </w:r>
      <w:r>
        <w:rPr>
          <w:rFonts w:eastAsia="Times New Roman" w:cs="Times New Roman"/>
          <w:szCs w:val="24"/>
        </w:rPr>
        <w:t>ε</w:t>
      </w:r>
      <w:r>
        <w:rPr>
          <w:rFonts w:eastAsia="Times New Roman" w:cs="Times New Roman"/>
          <w:szCs w:val="24"/>
        </w:rPr>
        <w:t>ισηγητής.</w:t>
      </w:r>
    </w:p>
    <w:p w14:paraId="120F8C2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Επιπλέον, με ρύθμιση που αυτή η Βουλή ψήφισε και στο Μάτι απαγορεύεται </w:t>
      </w:r>
      <w:r>
        <w:rPr>
          <w:rFonts w:eastAsia="Times New Roman" w:cs="Times New Roman"/>
          <w:szCs w:val="24"/>
        </w:rPr>
        <w:t xml:space="preserve">να υπάρχουν μικροί δρόμοι και κλειστό μέτωπο στην παραλία. Έχουμε νομοθετήσει να μην υπάρχει πράξη οικοδομής στους δρόμους και στην παραλία στο Μάτι. Αυτή είναι η συνέπεια αυτής της Κυβέρνησης. Κανένα παραθυράκι δεν θα υπάρχει στην αυθαίρετη δόμηση. </w:t>
      </w:r>
    </w:p>
    <w:p w14:paraId="120F8C2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ταυτόχρονα με τον σχεδιασμό των υδάτινων πόρων, τον σχεδιασμό των πλημμυρών, τον σχεδιασμό των στερεών αποβλήτων, υπάρχουν και πόροι της τάξης των 2,5 δισεκατομμυρίων που εισέρχονται στην αγορά των αποβλήτων, δημιουργώντας ένα άλλο παραγωγικό και καταναλωτ</w:t>
      </w:r>
      <w:r>
        <w:rPr>
          <w:rFonts w:eastAsia="Times New Roman" w:cs="Times New Roman"/>
          <w:szCs w:val="24"/>
        </w:rPr>
        <w:t>ικό μοντέλο, γιατί η χώρα πλέον έχει στρατηγική για την κυκλική οικονομία, έχει στρατηγική για την αντιμετώπιση κλιματικής αλλαγής.</w:t>
      </w:r>
    </w:p>
    <w:p w14:paraId="120F8C2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Κλείνω, λέγοντας ότι όλα αυτά αποδεικνύουν και την πολύ μεγάλη στροφή που πρέπει να κάνουμε όλοι -και πρέπει να το πούμε αυτ</w:t>
      </w:r>
      <w:r>
        <w:rPr>
          <w:rFonts w:eastAsia="Times New Roman" w:cs="Times New Roman"/>
          <w:szCs w:val="24"/>
        </w:rPr>
        <w:t xml:space="preserve">ό- μπροστά στον κίνδυνο της κλιματικής αλλαγής. </w:t>
      </w:r>
    </w:p>
    <w:p w14:paraId="120F8C3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Συνεχίζεται σήμερα και θα ολοκληρωθεί αύριο στο Κατοβίτσε η Διάσκεψη του ΟΗΕ για την κλιματική αλλαγή. Ο προϋπολογισμός της χώρας, η συζήτηση που κάνουμε για το παραγωγικό μοντέλο, έχει ενσωματωμένη και την </w:t>
      </w:r>
      <w:r>
        <w:rPr>
          <w:rFonts w:eastAsia="Times New Roman" w:cs="Times New Roman"/>
          <w:szCs w:val="24"/>
        </w:rPr>
        <w:t>προσαρμογή στην κλιματική αλλαγή, ώστε να αντιμετωπίσει η κοινωνία μας τις επιπτώσεις, αλλά και ένα άλλο μοντέλο που μέσα από το εθνικό σχέδιο για την ενέργεια και το κλίμα και τις υπόλοιπες στρατηγικές του Υπουργείου μας, δίνει τη δυνατότητα πρόσβασης στο</w:t>
      </w:r>
      <w:r>
        <w:rPr>
          <w:rFonts w:eastAsia="Times New Roman" w:cs="Times New Roman"/>
          <w:szCs w:val="24"/>
        </w:rPr>
        <w:t xml:space="preserve"> αγαθό της ενέργειας στον Έλληνα πολίτη, σε όλους, μείωση της ενεργειακής φτώχειας, μετάβαση των περιοχών που εξαρτώνται από τον λιγνίτη σε ένα μέλλον που θα έχει εργασία χωρίς κλιματικές εκπομπές και αλλαγή του παραγωγικού μοντέλου της χώρας μας, έτσι ώστ</w:t>
      </w:r>
      <w:r>
        <w:rPr>
          <w:rFonts w:eastAsia="Times New Roman" w:cs="Times New Roman"/>
          <w:szCs w:val="24"/>
        </w:rPr>
        <w:t>ε και οι ανανεώσιμες πηγές ενέργειας και η βελτίωση της ηλεκτροκίνησης και η μείωση της ενεργειακής κατανάλωσης να δώσουν ένα άλλο παραγωγικό και καταναλωτικό μοντέλο, μία αλλαγή στάσης ζωής, που ταυτόχρονα επηρεάζει τη βιοποικιλότητα, τη γεωργία, τον τουρ</w:t>
      </w:r>
      <w:r>
        <w:rPr>
          <w:rFonts w:eastAsia="Times New Roman" w:cs="Times New Roman"/>
          <w:szCs w:val="24"/>
        </w:rPr>
        <w:t xml:space="preserve">ισμό και δίνει τη δυνατότητα στη χώρα μας να υπερεπιτύχει τους στόχους για το 2030. </w:t>
      </w:r>
    </w:p>
    <w:p w14:paraId="120F8C3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Αυτή είναι μία χώρα πρωτοπόρος. Βγαίνει από το πρόγραμμα, καλύπτει τους στόχους πιο μπροστά από άλλες ευρωπαϊκές χώρες, κάνει συμμαχίες στην ανατολική Μεσόγειο, όντας πρωτ</w:t>
      </w:r>
      <w:r>
        <w:rPr>
          <w:rFonts w:eastAsia="Times New Roman" w:cs="Times New Roman"/>
          <w:szCs w:val="24"/>
        </w:rPr>
        <w:t xml:space="preserve">οπόρα στην περιβαλλοντική διπλωματία, γιατί η επιλογή και η βάση της προοδευτικής αλλαγής στη χώρα είναι μία: Μακροπρόθεσμη βιώσιμη ανάπτυξη με μία δήλωση για όλους. Αυτός ο </w:t>
      </w:r>
      <w:r>
        <w:rPr>
          <w:rFonts w:eastAsia="Times New Roman" w:cs="Times New Roman"/>
          <w:szCs w:val="24"/>
        </w:rPr>
        <w:t>π</w:t>
      </w:r>
      <w:r>
        <w:rPr>
          <w:rFonts w:eastAsia="Times New Roman" w:cs="Times New Roman"/>
          <w:szCs w:val="24"/>
        </w:rPr>
        <w:t>ροϋπολογισμός αποδεικνύει ότι η χώρα δεν γυρίζει πίσω.</w:t>
      </w:r>
    </w:p>
    <w:p w14:paraId="120F8C3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20F8C33"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C34" w14:textId="77777777" w:rsidR="0086761A" w:rsidRDefault="00427452">
      <w:pPr>
        <w:spacing w:line="600" w:lineRule="auto"/>
        <w:ind w:firstLine="720"/>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Pr>
          <w:rFonts w:eastAsia="Times New Roman" w:cs="Times New Roman"/>
          <w:szCs w:val="24"/>
        </w:rPr>
        <w:t>Ο κ. Κοντο</w:t>
      </w:r>
      <w:r w:rsidRPr="00366D73">
        <w:rPr>
          <w:rFonts w:eastAsia="Times New Roman" w:cs="Times New Roman"/>
          <w:szCs w:val="24"/>
        </w:rPr>
        <w:t>νής</w:t>
      </w:r>
      <w:r>
        <w:rPr>
          <w:rFonts w:eastAsia="Times New Roman" w:cs="Times New Roman"/>
          <w:szCs w:val="24"/>
        </w:rPr>
        <w:t>,</w:t>
      </w:r>
      <w:r w:rsidRPr="00366D73">
        <w:rPr>
          <w:rFonts w:eastAsia="Times New Roman" w:cs="Times New Roman"/>
          <w:szCs w:val="24"/>
        </w:rPr>
        <w:t xml:space="preserve"> Βουλευτής του ΣΥΡΙΖΑ</w:t>
      </w:r>
      <w:r>
        <w:rPr>
          <w:rFonts w:eastAsia="Times New Roman" w:cs="Times New Roman"/>
          <w:szCs w:val="24"/>
        </w:rPr>
        <w:t>,</w:t>
      </w:r>
      <w:r w:rsidRPr="00366D73">
        <w:rPr>
          <w:rFonts w:eastAsia="Times New Roman" w:cs="Times New Roman"/>
          <w:szCs w:val="24"/>
        </w:rPr>
        <w:t xml:space="preserve"> έχει τον λόγο για επτά λεπτά.</w:t>
      </w:r>
    </w:p>
    <w:p w14:paraId="120F8C35"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ΣΤΑΥΡΟΣ ΚΟΝΤΟ</w:t>
      </w:r>
      <w:r w:rsidRPr="00366D73">
        <w:rPr>
          <w:rFonts w:eastAsia="Times New Roman" w:cs="Times New Roman"/>
          <w:b/>
          <w:szCs w:val="24"/>
        </w:rPr>
        <w:t xml:space="preserve">ΝΗΣ: </w:t>
      </w:r>
      <w:r w:rsidRPr="00C73C78">
        <w:rPr>
          <w:rFonts w:eastAsia="Times New Roman" w:cs="Times New Roman"/>
          <w:szCs w:val="24"/>
        </w:rPr>
        <w:t>Ευχαριστώ, κύριε Πρόεδρε.</w:t>
      </w:r>
    </w:p>
    <w:p w14:paraId="120F8C3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Κύριες και κύριοι συνάδελφοι, ορισμένα πράγματα ξεπερνάνε τα όρια. Κα</w:t>
      </w:r>
      <w:r>
        <w:rPr>
          <w:rFonts w:eastAsia="Times New Roman" w:cs="Times New Roman"/>
          <w:szCs w:val="24"/>
        </w:rPr>
        <w:t xml:space="preserve">ι ακούσαμε από τον τελευταίο ομιλητή του ΠΑΣΟΚ προσβολές για τα στελέχη του ΣΥΡΙΖΑ, τους Βουλευτές, τους Υπουργούς και λοιδορίες. </w:t>
      </w:r>
    </w:p>
    <w:p w14:paraId="120F8C3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διαπίστωσα </w:t>
      </w:r>
      <w:r w:rsidRPr="00366D73">
        <w:rPr>
          <w:rFonts w:eastAsia="Times New Roman" w:cs="Times New Roman"/>
          <w:szCs w:val="24"/>
        </w:rPr>
        <w:t xml:space="preserve">από τον κατάλογο των ομιλητών ότι </w:t>
      </w:r>
      <w:r>
        <w:rPr>
          <w:rFonts w:eastAsia="Times New Roman" w:cs="Times New Roman"/>
          <w:szCs w:val="24"/>
        </w:rPr>
        <w:t xml:space="preserve">ο </w:t>
      </w:r>
      <w:r w:rsidRPr="00366D73">
        <w:rPr>
          <w:rFonts w:eastAsia="Times New Roman" w:cs="Times New Roman"/>
          <w:szCs w:val="24"/>
        </w:rPr>
        <w:t>ομιλητής αυτός π</w:t>
      </w:r>
      <w:r>
        <w:rPr>
          <w:rFonts w:eastAsia="Times New Roman" w:cs="Times New Roman"/>
          <w:szCs w:val="24"/>
        </w:rPr>
        <w:t>ρ</w:t>
      </w:r>
      <w:r w:rsidRPr="00366D73">
        <w:rPr>
          <w:rFonts w:eastAsia="Times New Roman" w:cs="Times New Roman"/>
          <w:szCs w:val="24"/>
        </w:rPr>
        <w:t>οέρχεται από τις Σέρρες</w:t>
      </w:r>
      <w:r>
        <w:rPr>
          <w:rFonts w:eastAsia="Times New Roman" w:cs="Times New Roman"/>
          <w:szCs w:val="24"/>
        </w:rPr>
        <w:t>. Ξ</w:t>
      </w:r>
      <w:r w:rsidRPr="00366D73">
        <w:rPr>
          <w:rFonts w:eastAsia="Times New Roman" w:cs="Times New Roman"/>
          <w:szCs w:val="24"/>
        </w:rPr>
        <w:t>έρετε</w:t>
      </w:r>
      <w:r>
        <w:rPr>
          <w:rFonts w:eastAsia="Times New Roman" w:cs="Times New Roman"/>
          <w:szCs w:val="24"/>
        </w:rPr>
        <w:t>,</w:t>
      </w:r>
      <w:r w:rsidRPr="00366D73">
        <w:rPr>
          <w:rFonts w:eastAsia="Times New Roman" w:cs="Times New Roman"/>
          <w:szCs w:val="24"/>
        </w:rPr>
        <w:t xml:space="preserve"> από τις Σέρρες προ</w:t>
      </w:r>
      <w:r>
        <w:rPr>
          <w:rFonts w:eastAsia="Times New Roman" w:cs="Times New Roman"/>
          <w:szCs w:val="24"/>
        </w:rPr>
        <w:t>ήρχετο</w:t>
      </w:r>
      <w:r>
        <w:rPr>
          <w:rFonts w:eastAsia="Times New Roman" w:cs="Times New Roman"/>
          <w:szCs w:val="24"/>
        </w:rPr>
        <w:t xml:space="preserve"> </w:t>
      </w:r>
      <w:r w:rsidRPr="00366D73">
        <w:rPr>
          <w:rFonts w:eastAsia="Times New Roman" w:cs="Times New Roman"/>
          <w:szCs w:val="24"/>
        </w:rPr>
        <w:t>και ο κ</w:t>
      </w:r>
      <w:r>
        <w:rPr>
          <w:rFonts w:eastAsia="Times New Roman" w:cs="Times New Roman"/>
          <w:szCs w:val="24"/>
        </w:rPr>
        <w:t>.</w:t>
      </w:r>
      <w:r w:rsidRPr="00366D73">
        <w:rPr>
          <w:rFonts w:eastAsia="Times New Roman" w:cs="Times New Roman"/>
          <w:szCs w:val="24"/>
        </w:rPr>
        <w:t xml:space="preserve"> Ανθόπουλος</w:t>
      </w:r>
      <w:r>
        <w:rPr>
          <w:rFonts w:eastAsia="Times New Roman" w:cs="Times New Roman"/>
          <w:szCs w:val="24"/>
        </w:rPr>
        <w:t>,</w:t>
      </w:r>
      <w:r w:rsidRPr="00366D73">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lastRenderedPageBreak/>
        <w:t>πρώην Βουλευτής και Υ</w:t>
      </w:r>
      <w:r w:rsidRPr="00366D73">
        <w:rPr>
          <w:rFonts w:eastAsia="Times New Roman" w:cs="Times New Roman"/>
          <w:szCs w:val="24"/>
        </w:rPr>
        <w:t>πουργός του ΠΑΣΟΚ</w:t>
      </w:r>
      <w:r>
        <w:rPr>
          <w:rFonts w:eastAsia="Times New Roman" w:cs="Times New Roman"/>
          <w:szCs w:val="24"/>
        </w:rPr>
        <w:t xml:space="preserve">, ο οποίος </w:t>
      </w:r>
      <w:r w:rsidRPr="00366D73">
        <w:rPr>
          <w:rFonts w:eastAsia="Times New Roman" w:cs="Times New Roman"/>
          <w:szCs w:val="24"/>
        </w:rPr>
        <w:t>πριν μερικές ημέρες</w:t>
      </w:r>
      <w:r>
        <w:rPr>
          <w:rFonts w:eastAsia="Times New Roman" w:cs="Times New Roman"/>
          <w:szCs w:val="24"/>
        </w:rPr>
        <w:t xml:space="preserve">, πρωτοδίκως –το </w:t>
      </w:r>
      <w:r w:rsidRPr="00366D73">
        <w:rPr>
          <w:rFonts w:eastAsia="Times New Roman" w:cs="Times New Roman"/>
          <w:szCs w:val="24"/>
        </w:rPr>
        <w:t>τονίζω</w:t>
      </w:r>
      <w:r>
        <w:rPr>
          <w:rFonts w:eastAsia="Times New Roman" w:cs="Times New Roman"/>
          <w:szCs w:val="24"/>
        </w:rPr>
        <w:t xml:space="preserve">, </w:t>
      </w:r>
      <w:r w:rsidRPr="00366D73">
        <w:rPr>
          <w:rFonts w:eastAsia="Times New Roman" w:cs="Times New Roman"/>
          <w:szCs w:val="24"/>
        </w:rPr>
        <w:t>γιατί υπάρχει και δεύτερος βαθμός</w:t>
      </w:r>
      <w:r>
        <w:rPr>
          <w:rFonts w:eastAsia="Times New Roman" w:cs="Times New Roman"/>
          <w:szCs w:val="24"/>
        </w:rPr>
        <w:t>-</w:t>
      </w:r>
      <w:r w:rsidRPr="00366D73">
        <w:rPr>
          <w:rFonts w:eastAsia="Times New Roman" w:cs="Times New Roman"/>
          <w:szCs w:val="24"/>
        </w:rPr>
        <w:t xml:space="preserve"> καταδικάστηκε σε </w:t>
      </w:r>
      <w:r>
        <w:rPr>
          <w:rFonts w:eastAsia="Times New Roman" w:cs="Times New Roman"/>
          <w:szCs w:val="24"/>
        </w:rPr>
        <w:t>δεκαπέντε χρόνια φυλακή. Γ</w:t>
      </w:r>
      <w:r w:rsidRPr="00366D73">
        <w:rPr>
          <w:rFonts w:eastAsia="Times New Roman" w:cs="Times New Roman"/>
          <w:szCs w:val="24"/>
        </w:rPr>
        <w:t>ιατί</w:t>
      </w:r>
      <w:r>
        <w:rPr>
          <w:rFonts w:eastAsia="Times New Roman" w:cs="Times New Roman"/>
          <w:szCs w:val="24"/>
        </w:rPr>
        <w:t>; Γιατί έπαιρνε μίζα από τ</w:t>
      </w:r>
      <w:r w:rsidRPr="00366D73">
        <w:rPr>
          <w:rFonts w:eastAsia="Times New Roman" w:cs="Times New Roman"/>
          <w:szCs w:val="24"/>
        </w:rPr>
        <w:t>οκογλυφικό δάνειο</w:t>
      </w:r>
      <w:r>
        <w:rPr>
          <w:rFonts w:eastAsia="Times New Roman" w:cs="Times New Roman"/>
          <w:szCs w:val="24"/>
        </w:rPr>
        <w:t xml:space="preserve">. </w:t>
      </w:r>
    </w:p>
    <w:p w14:paraId="120F8C3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w:t>
      </w:r>
      <w:r w:rsidRPr="00366D73">
        <w:rPr>
          <w:rFonts w:eastAsia="Times New Roman" w:cs="Times New Roman"/>
          <w:szCs w:val="24"/>
        </w:rPr>
        <w:t xml:space="preserve">αι </w:t>
      </w:r>
      <w:r w:rsidRPr="00366D73">
        <w:rPr>
          <w:rFonts w:eastAsia="Times New Roman" w:cs="Times New Roman"/>
          <w:szCs w:val="24"/>
        </w:rPr>
        <w:t>έρχονται εδώ αυτ</w:t>
      </w:r>
      <w:r>
        <w:rPr>
          <w:rFonts w:eastAsia="Times New Roman" w:cs="Times New Roman"/>
          <w:szCs w:val="24"/>
        </w:rPr>
        <w:t>οί, οι ίδιοι κ</w:t>
      </w:r>
      <w:r w:rsidRPr="00366D73">
        <w:rPr>
          <w:rFonts w:eastAsia="Times New Roman" w:cs="Times New Roman"/>
          <w:szCs w:val="24"/>
        </w:rPr>
        <w:t xml:space="preserve">αι αντί να έχουν μία συστολή </w:t>
      </w:r>
      <w:r>
        <w:rPr>
          <w:rFonts w:eastAsia="Times New Roman" w:cs="Times New Roman"/>
          <w:szCs w:val="24"/>
        </w:rPr>
        <w:t xml:space="preserve">έναντι της </w:t>
      </w:r>
      <w:r w:rsidRPr="00366D73">
        <w:rPr>
          <w:rFonts w:eastAsia="Times New Roman" w:cs="Times New Roman"/>
          <w:szCs w:val="24"/>
        </w:rPr>
        <w:t>ιστορί</w:t>
      </w:r>
      <w:r>
        <w:rPr>
          <w:rFonts w:eastAsia="Times New Roman" w:cs="Times New Roman"/>
          <w:szCs w:val="24"/>
        </w:rPr>
        <w:t>α</w:t>
      </w:r>
      <w:r w:rsidRPr="00366D73">
        <w:rPr>
          <w:rFonts w:eastAsia="Times New Roman" w:cs="Times New Roman"/>
          <w:szCs w:val="24"/>
        </w:rPr>
        <w:t>ς που έγραψα</w:t>
      </w:r>
      <w:r>
        <w:rPr>
          <w:rFonts w:eastAsia="Times New Roman" w:cs="Times New Roman"/>
          <w:szCs w:val="24"/>
        </w:rPr>
        <w:t>ν</w:t>
      </w:r>
      <w:r w:rsidRPr="00366D73">
        <w:rPr>
          <w:rFonts w:eastAsia="Times New Roman" w:cs="Times New Roman"/>
          <w:szCs w:val="24"/>
        </w:rPr>
        <w:t xml:space="preserve"> με μαύρα γράμματα</w:t>
      </w:r>
      <w:r>
        <w:rPr>
          <w:rFonts w:eastAsia="Times New Roman" w:cs="Times New Roman"/>
          <w:szCs w:val="24"/>
        </w:rPr>
        <w:t>,</w:t>
      </w:r>
      <w:r w:rsidRPr="00366D73">
        <w:rPr>
          <w:rFonts w:eastAsia="Times New Roman" w:cs="Times New Roman"/>
          <w:szCs w:val="24"/>
        </w:rPr>
        <w:t xml:space="preserve"> επιτίθε</w:t>
      </w:r>
      <w:r>
        <w:rPr>
          <w:rFonts w:eastAsia="Times New Roman" w:cs="Times New Roman"/>
          <w:szCs w:val="24"/>
        </w:rPr>
        <w:t>ν</w:t>
      </w:r>
      <w:r w:rsidRPr="00366D73">
        <w:rPr>
          <w:rFonts w:eastAsia="Times New Roman" w:cs="Times New Roman"/>
          <w:szCs w:val="24"/>
        </w:rPr>
        <w:t xml:space="preserve">ται με χαρακτηρισμούς και </w:t>
      </w:r>
      <w:r>
        <w:rPr>
          <w:rFonts w:eastAsia="Times New Roman" w:cs="Times New Roman"/>
          <w:szCs w:val="24"/>
        </w:rPr>
        <w:t>λοιδορίες στα στελέχη και τους Υ</w:t>
      </w:r>
      <w:r w:rsidRPr="00366D73">
        <w:rPr>
          <w:rFonts w:eastAsia="Times New Roman" w:cs="Times New Roman"/>
          <w:szCs w:val="24"/>
        </w:rPr>
        <w:t>πουργούς του ΣΥΡΙΖΑ</w:t>
      </w:r>
      <w:r>
        <w:rPr>
          <w:rFonts w:eastAsia="Times New Roman" w:cs="Times New Roman"/>
          <w:szCs w:val="24"/>
        </w:rPr>
        <w:t xml:space="preserve">. </w:t>
      </w:r>
      <w:r>
        <w:rPr>
          <w:rFonts w:eastAsia="Times New Roman" w:cs="Times New Roman"/>
          <w:szCs w:val="24"/>
        </w:rPr>
        <w:t>Δι</w:t>
      </w:r>
      <w:r w:rsidRPr="00326241">
        <w:rPr>
          <w:rFonts w:eastAsia="Times New Roman" w:cs="Times New Roman"/>
          <w:szCs w:val="24"/>
        </w:rPr>
        <w:t>ότι</w:t>
      </w:r>
      <w:r>
        <w:rPr>
          <w:rFonts w:eastAsia="Times New Roman" w:cs="Times New Roman"/>
          <w:szCs w:val="24"/>
        </w:rPr>
        <w:t>, ο κ. Ανθόπουλος</w:t>
      </w:r>
      <w:r w:rsidRPr="00326241">
        <w:rPr>
          <w:rFonts w:eastAsia="Times New Roman" w:cs="Times New Roman"/>
          <w:szCs w:val="24"/>
        </w:rPr>
        <w:t xml:space="preserve"> προφανώς</w:t>
      </w:r>
      <w:r w:rsidRPr="00A07B1C">
        <w:rPr>
          <w:rFonts w:eastAsia="Times New Roman" w:cs="Times New Roman"/>
          <w:szCs w:val="24"/>
        </w:rPr>
        <w:t>,</w:t>
      </w:r>
      <w:r w:rsidRPr="00326241">
        <w:rPr>
          <w:rFonts w:eastAsia="Times New Roman" w:cs="Times New Roman"/>
          <w:szCs w:val="24"/>
        </w:rPr>
        <w:t xml:space="preserve"> </w:t>
      </w:r>
      <w:r>
        <w:rPr>
          <w:rFonts w:eastAsia="Times New Roman" w:cs="Times New Roman"/>
          <w:szCs w:val="24"/>
        </w:rPr>
        <w:t xml:space="preserve">για να παίρνει μίζα </w:t>
      </w:r>
      <w:r w:rsidRPr="00326241">
        <w:rPr>
          <w:rFonts w:eastAsia="Times New Roman" w:cs="Times New Roman"/>
          <w:szCs w:val="24"/>
        </w:rPr>
        <w:t>από το</w:t>
      </w:r>
      <w:r w:rsidRPr="00326241">
        <w:rPr>
          <w:rFonts w:eastAsia="Times New Roman" w:cs="Times New Roman"/>
          <w:szCs w:val="24"/>
        </w:rPr>
        <w:t>κογλυφικό δάνειο είχε περάσει κάθε όριο</w:t>
      </w:r>
      <w:r>
        <w:rPr>
          <w:rFonts w:eastAsia="Times New Roman" w:cs="Times New Roman"/>
          <w:szCs w:val="24"/>
        </w:rPr>
        <w:t>,</w:t>
      </w:r>
      <w:r w:rsidRPr="00326241">
        <w:rPr>
          <w:rFonts w:eastAsia="Times New Roman" w:cs="Times New Roman"/>
          <w:szCs w:val="24"/>
        </w:rPr>
        <w:t xml:space="preserve"> σε σημείο φαντάζομαι </w:t>
      </w:r>
      <w:r>
        <w:rPr>
          <w:rFonts w:eastAsia="Times New Roman" w:cs="Times New Roman"/>
          <w:szCs w:val="24"/>
        </w:rPr>
        <w:t>που ο Τσοχ</w:t>
      </w:r>
      <w:r w:rsidRPr="00326241">
        <w:rPr>
          <w:rFonts w:eastAsia="Times New Roman" w:cs="Times New Roman"/>
          <w:szCs w:val="24"/>
        </w:rPr>
        <w:t>ατζόπουλος</w:t>
      </w:r>
      <w:r>
        <w:rPr>
          <w:rFonts w:eastAsia="Times New Roman" w:cs="Times New Roman"/>
          <w:szCs w:val="24"/>
        </w:rPr>
        <w:t>,</w:t>
      </w:r>
      <w:r w:rsidRPr="00326241">
        <w:rPr>
          <w:rFonts w:eastAsia="Times New Roman" w:cs="Times New Roman"/>
          <w:szCs w:val="24"/>
        </w:rPr>
        <w:t xml:space="preserve"> ο οποίος έπαιρνε μίζες από τα εξοπλιστικά</w:t>
      </w:r>
      <w:r>
        <w:rPr>
          <w:rFonts w:eastAsia="Times New Roman" w:cs="Times New Roman"/>
          <w:szCs w:val="24"/>
        </w:rPr>
        <w:t xml:space="preserve"> ή ο Τσουκάτος</w:t>
      </w:r>
      <w:r w:rsidRPr="00326241">
        <w:rPr>
          <w:rFonts w:eastAsia="Times New Roman" w:cs="Times New Roman"/>
          <w:szCs w:val="24"/>
        </w:rPr>
        <w:t xml:space="preserve"> που πήγαινε τις μίζες με τις βαλίτσες στα κομματικά γραφεία</w:t>
      </w:r>
      <w:r>
        <w:rPr>
          <w:rFonts w:eastAsia="Times New Roman" w:cs="Times New Roman"/>
          <w:szCs w:val="24"/>
        </w:rPr>
        <w:t>,</w:t>
      </w:r>
      <w:r w:rsidRPr="00326241">
        <w:rPr>
          <w:rFonts w:eastAsia="Times New Roman" w:cs="Times New Roman"/>
          <w:szCs w:val="24"/>
        </w:rPr>
        <w:t xml:space="preserve"> να φαίνονται μπροστά του ότι είναι </w:t>
      </w:r>
      <w:r>
        <w:rPr>
          <w:rFonts w:eastAsia="Times New Roman" w:cs="Times New Roman"/>
          <w:szCs w:val="24"/>
        </w:rPr>
        <w:t>μαθητές. Λίγο, λ</w:t>
      </w:r>
      <w:r w:rsidRPr="00326241">
        <w:rPr>
          <w:rFonts w:eastAsia="Times New Roman" w:cs="Times New Roman"/>
          <w:szCs w:val="24"/>
        </w:rPr>
        <w:t>οιπό</w:t>
      </w:r>
      <w:r w:rsidRPr="00326241">
        <w:rPr>
          <w:rFonts w:eastAsia="Times New Roman" w:cs="Times New Roman"/>
          <w:szCs w:val="24"/>
        </w:rPr>
        <w:t>ν</w:t>
      </w:r>
      <w:r>
        <w:rPr>
          <w:rFonts w:eastAsia="Times New Roman" w:cs="Times New Roman"/>
          <w:szCs w:val="24"/>
        </w:rPr>
        <w:t>,</w:t>
      </w:r>
      <w:r w:rsidRPr="00326241">
        <w:rPr>
          <w:rFonts w:eastAsia="Times New Roman" w:cs="Times New Roman"/>
          <w:szCs w:val="24"/>
        </w:rPr>
        <w:t xml:space="preserve"> χαμηλότερα τους τόνους </w:t>
      </w:r>
      <w:r>
        <w:rPr>
          <w:rFonts w:eastAsia="Times New Roman" w:cs="Times New Roman"/>
          <w:szCs w:val="24"/>
        </w:rPr>
        <w:t>και</w:t>
      </w:r>
      <w:r w:rsidRPr="00326241">
        <w:rPr>
          <w:rFonts w:eastAsia="Times New Roman" w:cs="Times New Roman"/>
          <w:szCs w:val="24"/>
        </w:rPr>
        <w:t xml:space="preserve"> αυτά που αν</w:t>
      </w:r>
      <w:r>
        <w:rPr>
          <w:rFonts w:eastAsia="Times New Roman" w:cs="Times New Roman"/>
          <w:szCs w:val="24"/>
        </w:rPr>
        <w:t>αφέρονται για την πολιτική της Κ</w:t>
      </w:r>
      <w:r w:rsidRPr="00326241">
        <w:rPr>
          <w:rFonts w:eastAsia="Times New Roman" w:cs="Times New Roman"/>
          <w:szCs w:val="24"/>
        </w:rPr>
        <w:t xml:space="preserve">υβέρνησης και τα στελέχη </w:t>
      </w:r>
      <w:r>
        <w:rPr>
          <w:rFonts w:eastAsia="Times New Roman" w:cs="Times New Roman"/>
          <w:szCs w:val="24"/>
        </w:rPr>
        <w:t>της.</w:t>
      </w:r>
    </w:p>
    <w:p w14:paraId="120F8C3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326241">
        <w:rPr>
          <w:rFonts w:eastAsia="Times New Roman" w:cs="Times New Roman"/>
          <w:szCs w:val="24"/>
        </w:rPr>
        <w:t xml:space="preserve">παρατηρώ από χθες </w:t>
      </w:r>
      <w:r>
        <w:rPr>
          <w:rFonts w:eastAsia="Times New Roman" w:cs="Times New Roman"/>
          <w:szCs w:val="24"/>
        </w:rPr>
        <w:t>-</w:t>
      </w:r>
      <w:r w:rsidRPr="00326241">
        <w:rPr>
          <w:rFonts w:eastAsia="Times New Roman" w:cs="Times New Roman"/>
          <w:szCs w:val="24"/>
        </w:rPr>
        <w:t xml:space="preserve">γιατί είμαι σχεδόν όλες </w:t>
      </w:r>
      <w:r>
        <w:rPr>
          <w:rFonts w:eastAsia="Times New Roman" w:cs="Times New Roman"/>
          <w:szCs w:val="24"/>
        </w:rPr>
        <w:t xml:space="preserve">τις </w:t>
      </w:r>
      <w:r w:rsidRPr="00326241">
        <w:rPr>
          <w:rFonts w:eastAsia="Times New Roman" w:cs="Times New Roman"/>
          <w:szCs w:val="24"/>
        </w:rPr>
        <w:t>ώρες εδώ</w:t>
      </w:r>
      <w:r>
        <w:rPr>
          <w:rFonts w:eastAsia="Times New Roman" w:cs="Times New Roman"/>
          <w:szCs w:val="24"/>
        </w:rPr>
        <w:t>-</w:t>
      </w:r>
      <w:r w:rsidRPr="00326241">
        <w:rPr>
          <w:rFonts w:eastAsia="Times New Roman" w:cs="Times New Roman"/>
          <w:szCs w:val="24"/>
        </w:rPr>
        <w:t xml:space="preserve"> </w:t>
      </w:r>
      <w:r>
        <w:rPr>
          <w:rFonts w:eastAsia="Times New Roman" w:cs="Times New Roman"/>
          <w:szCs w:val="24"/>
        </w:rPr>
        <w:t xml:space="preserve">τη συζήτηση για τον </w:t>
      </w:r>
      <w:r>
        <w:rPr>
          <w:rFonts w:eastAsia="Times New Roman" w:cs="Times New Roman"/>
          <w:szCs w:val="24"/>
        </w:rPr>
        <w:t>π</w:t>
      </w:r>
      <w:r w:rsidRPr="00326241">
        <w:rPr>
          <w:rFonts w:eastAsia="Times New Roman" w:cs="Times New Roman"/>
          <w:szCs w:val="24"/>
        </w:rPr>
        <w:t xml:space="preserve">ροϋπολογισμό και βλέπω ότι για τον </w:t>
      </w:r>
      <w:r>
        <w:rPr>
          <w:rFonts w:eastAsia="Times New Roman" w:cs="Times New Roman"/>
          <w:szCs w:val="24"/>
        </w:rPr>
        <w:t>π</w:t>
      </w:r>
      <w:r w:rsidRPr="00326241">
        <w:rPr>
          <w:rFonts w:eastAsia="Times New Roman" w:cs="Times New Roman"/>
          <w:szCs w:val="24"/>
        </w:rPr>
        <w:t>ροϋπολογι</w:t>
      </w:r>
      <w:r w:rsidRPr="00326241">
        <w:rPr>
          <w:rFonts w:eastAsia="Times New Roman" w:cs="Times New Roman"/>
          <w:szCs w:val="24"/>
        </w:rPr>
        <w:t>σμό λέγονται πολύ λίγα</w:t>
      </w:r>
      <w:r>
        <w:rPr>
          <w:rFonts w:eastAsia="Times New Roman" w:cs="Times New Roman"/>
          <w:szCs w:val="24"/>
        </w:rPr>
        <w:t>, για να μην πω</w:t>
      </w:r>
      <w:r w:rsidRPr="00326241">
        <w:rPr>
          <w:rFonts w:eastAsia="Times New Roman" w:cs="Times New Roman"/>
          <w:szCs w:val="24"/>
        </w:rPr>
        <w:t xml:space="preserve"> ελάχιστα</w:t>
      </w:r>
      <w:r>
        <w:rPr>
          <w:rFonts w:eastAsia="Times New Roman" w:cs="Times New Roman"/>
          <w:szCs w:val="24"/>
        </w:rPr>
        <w:t>. Ίσως πρέπει να είναι</w:t>
      </w:r>
      <w:r w:rsidRPr="00326241">
        <w:rPr>
          <w:rFonts w:eastAsia="Times New Roman" w:cs="Times New Roman"/>
          <w:szCs w:val="24"/>
        </w:rPr>
        <w:t xml:space="preserve"> ο πρώτος </w:t>
      </w:r>
      <w:r>
        <w:rPr>
          <w:rFonts w:eastAsia="Times New Roman" w:cs="Times New Roman"/>
          <w:szCs w:val="24"/>
        </w:rPr>
        <w:t>π</w:t>
      </w:r>
      <w:r w:rsidRPr="00326241">
        <w:rPr>
          <w:rFonts w:eastAsia="Times New Roman" w:cs="Times New Roman"/>
          <w:szCs w:val="24"/>
        </w:rPr>
        <w:t>ροϋπολογισμός</w:t>
      </w:r>
      <w:r>
        <w:rPr>
          <w:rFonts w:eastAsia="Times New Roman" w:cs="Times New Roman"/>
          <w:szCs w:val="24"/>
        </w:rPr>
        <w:t xml:space="preserve"> </w:t>
      </w:r>
      <w:r w:rsidRPr="00326241">
        <w:rPr>
          <w:rFonts w:eastAsia="Times New Roman" w:cs="Times New Roman"/>
          <w:szCs w:val="24"/>
        </w:rPr>
        <w:t xml:space="preserve">μετά από </w:t>
      </w:r>
      <w:r>
        <w:rPr>
          <w:rFonts w:eastAsia="Times New Roman" w:cs="Times New Roman"/>
          <w:szCs w:val="24"/>
        </w:rPr>
        <w:t xml:space="preserve">δέκα χρόνια που δεν αναφέρονται οι ομιλητές κατά κύριο λόγο στον </w:t>
      </w:r>
      <w:r>
        <w:rPr>
          <w:rFonts w:eastAsia="Times New Roman" w:cs="Times New Roman"/>
          <w:szCs w:val="24"/>
        </w:rPr>
        <w:t>π</w:t>
      </w:r>
      <w:r>
        <w:rPr>
          <w:rFonts w:eastAsia="Times New Roman" w:cs="Times New Roman"/>
          <w:szCs w:val="24"/>
        </w:rPr>
        <w:t>ροϋπολογισμό. Μάλιστα, δ</w:t>
      </w:r>
      <w:r w:rsidRPr="00326241">
        <w:rPr>
          <w:rFonts w:eastAsia="Times New Roman" w:cs="Times New Roman"/>
          <w:szCs w:val="24"/>
        </w:rPr>
        <w:t xml:space="preserve">ιαπιστώνω ότι αν γίνει </w:t>
      </w:r>
      <w:r>
        <w:rPr>
          <w:rFonts w:eastAsia="Times New Roman" w:cs="Times New Roman"/>
          <w:szCs w:val="24"/>
        </w:rPr>
        <w:t>κάποια αναφορά σ</w:t>
      </w:r>
      <w:r w:rsidRPr="00326241">
        <w:rPr>
          <w:rFonts w:eastAsia="Times New Roman" w:cs="Times New Roman"/>
          <w:szCs w:val="24"/>
        </w:rPr>
        <w:t xml:space="preserve">τον </w:t>
      </w:r>
      <w:r>
        <w:rPr>
          <w:rFonts w:eastAsia="Times New Roman" w:cs="Times New Roman"/>
          <w:szCs w:val="24"/>
        </w:rPr>
        <w:t>π</w:t>
      </w:r>
      <w:r w:rsidRPr="00326241">
        <w:rPr>
          <w:rFonts w:eastAsia="Times New Roman" w:cs="Times New Roman"/>
          <w:szCs w:val="24"/>
        </w:rPr>
        <w:t>ροϋπολογισμό</w:t>
      </w:r>
      <w:r>
        <w:rPr>
          <w:rFonts w:eastAsia="Times New Roman" w:cs="Times New Roman"/>
          <w:szCs w:val="24"/>
        </w:rPr>
        <w:t>,</w:t>
      </w:r>
      <w:r w:rsidRPr="00326241">
        <w:rPr>
          <w:rFonts w:eastAsia="Times New Roman" w:cs="Times New Roman"/>
          <w:szCs w:val="24"/>
        </w:rPr>
        <w:t xml:space="preserve"> γίνεται μέσω παράθεση</w:t>
      </w:r>
      <w:r>
        <w:rPr>
          <w:rFonts w:eastAsia="Times New Roman" w:cs="Times New Roman"/>
          <w:szCs w:val="24"/>
        </w:rPr>
        <w:t>ς</w:t>
      </w:r>
      <w:r w:rsidRPr="00326241">
        <w:rPr>
          <w:rFonts w:eastAsia="Times New Roman" w:cs="Times New Roman"/>
          <w:szCs w:val="24"/>
        </w:rPr>
        <w:t xml:space="preserve"> αριθμών</w:t>
      </w:r>
      <w:r>
        <w:rPr>
          <w:rFonts w:eastAsia="Times New Roman" w:cs="Times New Roman"/>
          <w:szCs w:val="24"/>
        </w:rPr>
        <w:t>, ό</w:t>
      </w:r>
      <w:r w:rsidRPr="00326241">
        <w:rPr>
          <w:rFonts w:eastAsia="Times New Roman" w:cs="Times New Roman"/>
          <w:szCs w:val="24"/>
        </w:rPr>
        <w:t>χι για να διαφωτίσουν την κατάσταση</w:t>
      </w:r>
      <w:r>
        <w:rPr>
          <w:rFonts w:eastAsia="Times New Roman" w:cs="Times New Roman"/>
          <w:szCs w:val="24"/>
        </w:rPr>
        <w:t xml:space="preserve">, αλλά για </w:t>
      </w:r>
      <w:r w:rsidRPr="00326241">
        <w:rPr>
          <w:rFonts w:eastAsia="Times New Roman" w:cs="Times New Roman"/>
          <w:szCs w:val="24"/>
        </w:rPr>
        <w:t>να τη συσκοτίσουν</w:t>
      </w:r>
      <w:r>
        <w:rPr>
          <w:rFonts w:eastAsia="Times New Roman" w:cs="Times New Roman"/>
          <w:szCs w:val="24"/>
        </w:rPr>
        <w:t>.</w:t>
      </w:r>
    </w:p>
    <w:p w14:paraId="120F8C3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έλεγα ότι </w:t>
      </w:r>
      <w:r w:rsidRPr="00326241">
        <w:rPr>
          <w:rFonts w:eastAsia="Times New Roman" w:cs="Times New Roman"/>
          <w:szCs w:val="24"/>
        </w:rPr>
        <w:t>είναι μία αλυσιτελής προσπάθεια αυτή</w:t>
      </w:r>
      <w:r>
        <w:rPr>
          <w:rFonts w:eastAsia="Times New Roman" w:cs="Times New Roman"/>
          <w:szCs w:val="24"/>
        </w:rPr>
        <w:t>. Κ</w:t>
      </w:r>
      <w:r w:rsidRPr="00326241">
        <w:rPr>
          <w:rFonts w:eastAsia="Times New Roman" w:cs="Times New Roman"/>
          <w:szCs w:val="24"/>
        </w:rPr>
        <w:t xml:space="preserve">αι είναι αλυσιτελής από τη μεριά της </w:t>
      </w:r>
      <w:r>
        <w:rPr>
          <w:rFonts w:eastAsia="Times New Roman" w:cs="Times New Roman"/>
          <w:szCs w:val="24"/>
        </w:rPr>
        <w:t>Αντιπολίτευσης, γιατί ό,τι αριθμού</w:t>
      </w:r>
      <w:r w:rsidRPr="00326241">
        <w:rPr>
          <w:rFonts w:eastAsia="Times New Roman" w:cs="Times New Roman"/>
          <w:szCs w:val="24"/>
        </w:rPr>
        <w:t xml:space="preserve">ς και να </w:t>
      </w:r>
      <w:r>
        <w:rPr>
          <w:rFonts w:eastAsia="Times New Roman" w:cs="Times New Roman"/>
          <w:szCs w:val="24"/>
        </w:rPr>
        <w:t>πούμε,</w:t>
      </w:r>
      <w:r w:rsidRPr="00326241">
        <w:rPr>
          <w:rFonts w:eastAsia="Times New Roman" w:cs="Times New Roman"/>
          <w:szCs w:val="24"/>
        </w:rPr>
        <w:t xml:space="preserve"> όταν έχουν μει</w:t>
      </w:r>
      <w:r w:rsidRPr="00326241">
        <w:rPr>
          <w:rFonts w:eastAsia="Times New Roman" w:cs="Times New Roman"/>
          <w:szCs w:val="24"/>
        </w:rPr>
        <w:t xml:space="preserve">ωθεί οι συντάξεις επί των κυβερνήσεων της Νέας Δημοκρατίας και του ΠΑΣΟΚ κατά 46% και επί των κυβερνήσεων του ΣΥΡΙΖΑ κατά </w:t>
      </w:r>
      <w:r>
        <w:rPr>
          <w:rFonts w:eastAsia="Times New Roman" w:cs="Times New Roman"/>
          <w:szCs w:val="24"/>
        </w:rPr>
        <w:t>6%</w:t>
      </w:r>
      <w:r w:rsidRPr="00326241">
        <w:rPr>
          <w:rFonts w:eastAsia="Times New Roman" w:cs="Times New Roman"/>
          <w:szCs w:val="24"/>
        </w:rPr>
        <w:t xml:space="preserve"> </w:t>
      </w:r>
      <w:r>
        <w:rPr>
          <w:rFonts w:eastAsia="Times New Roman" w:cs="Times New Roman"/>
          <w:szCs w:val="24"/>
        </w:rPr>
        <w:t>-</w:t>
      </w:r>
      <w:r w:rsidRPr="00326241">
        <w:rPr>
          <w:rFonts w:eastAsia="Times New Roman" w:cs="Times New Roman"/>
          <w:szCs w:val="24"/>
        </w:rPr>
        <w:t>και εκεί για να ενισχυθούν τα ασφαλιστικά ταμεία</w:t>
      </w:r>
      <w:r>
        <w:rPr>
          <w:rFonts w:eastAsia="Times New Roman" w:cs="Times New Roman"/>
          <w:szCs w:val="24"/>
        </w:rPr>
        <w:t>- δεν μ</w:t>
      </w:r>
      <w:r w:rsidRPr="00326241">
        <w:rPr>
          <w:rFonts w:eastAsia="Times New Roman" w:cs="Times New Roman"/>
          <w:szCs w:val="24"/>
        </w:rPr>
        <w:t xml:space="preserve">πορεί να υπάρχει καμία </w:t>
      </w:r>
      <w:r>
        <w:rPr>
          <w:rFonts w:eastAsia="Times New Roman" w:cs="Times New Roman"/>
          <w:szCs w:val="24"/>
        </w:rPr>
        <w:t>σύγκριση,</w:t>
      </w:r>
      <w:r w:rsidRPr="00326241">
        <w:rPr>
          <w:rFonts w:eastAsia="Times New Roman" w:cs="Times New Roman"/>
          <w:szCs w:val="24"/>
        </w:rPr>
        <w:t xml:space="preserve"> κυρίες και κύριοι συνάδελφοι</w:t>
      </w:r>
      <w:r>
        <w:rPr>
          <w:rFonts w:eastAsia="Times New Roman" w:cs="Times New Roman"/>
          <w:szCs w:val="24"/>
        </w:rPr>
        <w:t xml:space="preserve">. </w:t>
      </w:r>
    </w:p>
    <w:p w14:paraId="120F8C3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w:t>
      </w:r>
      <w:r w:rsidRPr="00326241">
        <w:rPr>
          <w:rFonts w:eastAsia="Times New Roman" w:cs="Times New Roman"/>
          <w:szCs w:val="24"/>
        </w:rPr>
        <w:t>λλά σε κάθ</w:t>
      </w:r>
      <w:r w:rsidRPr="00326241">
        <w:rPr>
          <w:rFonts w:eastAsia="Times New Roman" w:cs="Times New Roman"/>
          <w:szCs w:val="24"/>
        </w:rPr>
        <w:t>ε περίπτωση</w:t>
      </w:r>
      <w:r>
        <w:rPr>
          <w:rFonts w:eastAsia="Times New Roman" w:cs="Times New Roman"/>
          <w:szCs w:val="24"/>
        </w:rPr>
        <w:t xml:space="preserve">, λέω ας βγάλουμε από τη συζήτηση όλη αυτήν την ιστορία των αριθμών, κύριε Υπουργέ. Να τη βγάλουμε. Και να πάμε στην ουσία. Ποια είναι η ουσία; Γιατί φθάσαμε μέχρι εδώ; Γιατί η </w:t>
      </w:r>
      <w:r w:rsidRPr="00326241">
        <w:rPr>
          <w:rFonts w:eastAsia="Times New Roman" w:cs="Times New Roman"/>
          <w:szCs w:val="24"/>
        </w:rPr>
        <w:t>χώρα δοκιμάζεται όλα αυτά τα χρόνια</w:t>
      </w:r>
      <w:r>
        <w:rPr>
          <w:rFonts w:eastAsia="Times New Roman" w:cs="Times New Roman"/>
          <w:szCs w:val="24"/>
        </w:rPr>
        <w:t>; Και τι προσλαμβάνει</w:t>
      </w:r>
      <w:r w:rsidRPr="00326241">
        <w:rPr>
          <w:rFonts w:eastAsia="Times New Roman" w:cs="Times New Roman"/>
          <w:szCs w:val="24"/>
        </w:rPr>
        <w:t xml:space="preserve"> ο ελληνικός</w:t>
      </w:r>
      <w:r w:rsidRPr="00326241">
        <w:rPr>
          <w:rFonts w:eastAsia="Times New Roman" w:cs="Times New Roman"/>
          <w:szCs w:val="24"/>
        </w:rPr>
        <w:t xml:space="preserve"> λαός από αυτή</w:t>
      </w:r>
      <w:r>
        <w:rPr>
          <w:rFonts w:eastAsia="Times New Roman" w:cs="Times New Roman"/>
          <w:szCs w:val="24"/>
        </w:rPr>
        <w:t>ν</w:t>
      </w:r>
      <w:r w:rsidRPr="00326241">
        <w:rPr>
          <w:rFonts w:eastAsia="Times New Roman" w:cs="Times New Roman"/>
          <w:szCs w:val="24"/>
        </w:rPr>
        <w:t xml:space="preserve"> την κατάσταση</w:t>
      </w:r>
      <w:r>
        <w:rPr>
          <w:rFonts w:eastAsia="Times New Roman" w:cs="Times New Roman"/>
          <w:szCs w:val="24"/>
        </w:rPr>
        <w:t>;</w:t>
      </w:r>
    </w:p>
    <w:p w14:paraId="120F8C3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Νομίζω </w:t>
      </w:r>
      <w:r w:rsidRPr="00326241">
        <w:rPr>
          <w:rFonts w:eastAsia="Times New Roman" w:cs="Times New Roman"/>
          <w:szCs w:val="24"/>
        </w:rPr>
        <w:t>ότι το συμπέρασμα που βγαίνει και αυτό που καταλαβαίνει η κοινωνία</w:t>
      </w:r>
      <w:r>
        <w:rPr>
          <w:rFonts w:eastAsia="Times New Roman" w:cs="Times New Roman"/>
          <w:szCs w:val="24"/>
        </w:rPr>
        <w:t>, είναι πολύ απλό. Πρώτον, ότι για την κατάσταση στην οποία περιήλθε η χώρα</w:t>
      </w:r>
      <w:r w:rsidRPr="00326241">
        <w:rPr>
          <w:rFonts w:eastAsia="Times New Roman" w:cs="Times New Roman"/>
          <w:szCs w:val="24"/>
        </w:rPr>
        <w:t xml:space="preserve"> </w:t>
      </w:r>
      <w:r>
        <w:rPr>
          <w:rFonts w:eastAsia="Times New Roman" w:cs="Times New Roman"/>
          <w:szCs w:val="24"/>
        </w:rPr>
        <w:t>δεν ευθύνεται ο ΣΥΡΙΖΑ. Δ</w:t>
      </w:r>
      <w:r w:rsidRPr="00326241">
        <w:rPr>
          <w:rFonts w:eastAsia="Times New Roman" w:cs="Times New Roman"/>
          <w:szCs w:val="24"/>
        </w:rPr>
        <w:t xml:space="preserve">εν κυβέρνησε </w:t>
      </w:r>
      <w:r>
        <w:rPr>
          <w:rFonts w:eastAsia="Times New Roman" w:cs="Times New Roman"/>
          <w:szCs w:val="24"/>
        </w:rPr>
        <w:t>τριάντα</w:t>
      </w:r>
      <w:r w:rsidRPr="00326241">
        <w:rPr>
          <w:rFonts w:eastAsia="Times New Roman" w:cs="Times New Roman"/>
          <w:szCs w:val="24"/>
        </w:rPr>
        <w:t xml:space="preserve"> χρόνια ο ΣΥΡΙΖΑ την Ελλάδα και</w:t>
      </w:r>
      <w:r w:rsidRPr="00326241">
        <w:rPr>
          <w:rFonts w:eastAsia="Times New Roman" w:cs="Times New Roman"/>
          <w:szCs w:val="24"/>
        </w:rPr>
        <w:t xml:space="preserve"> δεν ήταν ο ΣΥΡΙΖΑ αυτός που την έριξε στα βράχια</w:t>
      </w:r>
      <w:r>
        <w:rPr>
          <w:rFonts w:eastAsia="Times New Roman" w:cs="Times New Roman"/>
          <w:szCs w:val="24"/>
        </w:rPr>
        <w:t>. Άλλ</w:t>
      </w:r>
      <w:r w:rsidRPr="00326241">
        <w:rPr>
          <w:rFonts w:eastAsia="Times New Roman" w:cs="Times New Roman"/>
          <w:szCs w:val="24"/>
        </w:rPr>
        <w:t>οι κυβέρνησαν</w:t>
      </w:r>
      <w:r>
        <w:rPr>
          <w:rFonts w:eastAsia="Times New Roman" w:cs="Times New Roman"/>
          <w:szCs w:val="24"/>
        </w:rPr>
        <w:t>. Κ</w:t>
      </w:r>
      <w:r w:rsidRPr="00326241">
        <w:rPr>
          <w:rFonts w:eastAsia="Times New Roman" w:cs="Times New Roman"/>
          <w:szCs w:val="24"/>
        </w:rPr>
        <w:t xml:space="preserve">υβέρνησαν μόνοι </w:t>
      </w:r>
      <w:r>
        <w:rPr>
          <w:rFonts w:eastAsia="Times New Roman" w:cs="Times New Roman"/>
          <w:szCs w:val="24"/>
        </w:rPr>
        <w:t>τους,</w:t>
      </w:r>
      <w:r w:rsidRPr="00326241">
        <w:rPr>
          <w:rFonts w:eastAsia="Times New Roman" w:cs="Times New Roman"/>
          <w:szCs w:val="24"/>
        </w:rPr>
        <w:t xml:space="preserve"> κυβέρνησαν και με συνεργασία</w:t>
      </w:r>
      <w:r>
        <w:rPr>
          <w:rFonts w:eastAsia="Times New Roman" w:cs="Times New Roman"/>
          <w:szCs w:val="24"/>
        </w:rPr>
        <w:t>. Θ</w:t>
      </w:r>
      <w:r w:rsidRPr="00326241">
        <w:rPr>
          <w:rFonts w:eastAsia="Times New Roman" w:cs="Times New Roman"/>
          <w:szCs w:val="24"/>
        </w:rPr>
        <w:t>υμόμαστε την αλήστου μνήμης συνεργασία</w:t>
      </w:r>
      <w:r>
        <w:rPr>
          <w:rFonts w:eastAsia="Times New Roman" w:cs="Times New Roman"/>
          <w:szCs w:val="24"/>
        </w:rPr>
        <w:t xml:space="preserve"> του ΠΑΣΟΚ, της Νέας Δ</w:t>
      </w:r>
      <w:r w:rsidRPr="00326241">
        <w:rPr>
          <w:rFonts w:eastAsia="Times New Roman" w:cs="Times New Roman"/>
          <w:szCs w:val="24"/>
        </w:rPr>
        <w:t xml:space="preserve">ημοκρατίας και του </w:t>
      </w:r>
      <w:r>
        <w:rPr>
          <w:rFonts w:eastAsia="Times New Roman" w:cs="Times New Roman"/>
          <w:szCs w:val="24"/>
        </w:rPr>
        <w:t>ΛΑΟΣ -και θα</w:t>
      </w:r>
      <w:r w:rsidRPr="00326241">
        <w:rPr>
          <w:rFonts w:eastAsia="Times New Roman" w:cs="Times New Roman"/>
          <w:szCs w:val="24"/>
        </w:rPr>
        <w:t xml:space="preserve"> αναφερθώ παρακάτω</w:t>
      </w:r>
      <w:r>
        <w:rPr>
          <w:rFonts w:eastAsia="Times New Roman" w:cs="Times New Roman"/>
          <w:szCs w:val="24"/>
        </w:rPr>
        <w:t xml:space="preserve"> σε αυτό. Όλοι αυτοί, λο</w:t>
      </w:r>
      <w:r>
        <w:rPr>
          <w:rFonts w:eastAsia="Times New Roman" w:cs="Times New Roman"/>
          <w:szCs w:val="24"/>
        </w:rPr>
        <w:t xml:space="preserve">ιπόν, </w:t>
      </w:r>
      <w:r w:rsidRPr="00326241">
        <w:rPr>
          <w:rFonts w:eastAsia="Times New Roman" w:cs="Times New Roman"/>
          <w:szCs w:val="24"/>
        </w:rPr>
        <w:t>διαμόρφωσαν αυτή</w:t>
      </w:r>
      <w:r>
        <w:rPr>
          <w:rFonts w:eastAsia="Times New Roman" w:cs="Times New Roman"/>
          <w:szCs w:val="24"/>
        </w:rPr>
        <w:t>ν</w:t>
      </w:r>
      <w:r w:rsidRPr="00326241">
        <w:rPr>
          <w:rFonts w:eastAsia="Times New Roman" w:cs="Times New Roman"/>
          <w:szCs w:val="24"/>
        </w:rPr>
        <w:t xml:space="preserve"> τη ζοφερή κατάσταση</w:t>
      </w:r>
      <w:r>
        <w:rPr>
          <w:rFonts w:eastAsia="Times New Roman" w:cs="Times New Roman"/>
          <w:szCs w:val="24"/>
        </w:rPr>
        <w:t xml:space="preserve"> κι</w:t>
      </w:r>
      <w:r w:rsidRPr="00326241">
        <w:rPr>
          <w:rFonts w:eastAsia="Times New Roman" w:cs="Times New Roman"/>
          <w:szCs w:val="24"/>
        </w:rPr>
        <w:t xml:space="preserve"> αυτό το γνωρίζ</w:t>
      </w:r>
      <w:r>
        <w:rPr>
          <w:rFonts w:eastAsia="Times New Roman" w:cs="Times New Roman"/>
          <w:szCs w:val="24"/>
        </w:rPr>
        <w:t>ει ο ελληνικός λαός. Κ</w:t>
      </w:r>
      <w:r w:rsidRPr="00326241">
        <w:rPr>
          <w:rFonts w:eastAsia="Times New Roman" w:cs="Times New Roman"/>
          <w:szCs w:val="24"/>
        </w:rPr>
        <w:t xml:space="preserve">αι μάλιστα </w:t>
      </w:r>
      <w:r>
        <w:rPr>
          <w:rFonts w:eastAsia="Times New Roman" w:cs="Times New Roman"/>
          <w:szCs w:val="24"/>
        </w:rPr>
        <w:t>ε</w:t>
      </w:r>
      <w:r w:rsidRPr="00326241">
        <w:rPr>
          <w:rFonts w:eastAsia="Times New Roman" w:cs="Times New Roman"/>
          <w:szCs w:val="24"/>
        </w:rPr>
        <w:t xml:space="preserve">μείς ήρθαμε το </w:t>
      </w:r>
      <w:r>
        <w:rPr>
          <w:rFonts w:eastAsia="Times New Roman" w:cs="Times New Roman"/>
          <w:szCs w:val="24"/>
        </w:rPr>
        <w:t>20</w:t>
      </w:r>
      <w:r w:rsidRPr="00326241">
        <w:rPr>
          <w:rFonts w:eastAsia="Times New Roman" w:cs="Times New Roman"/>
          <w:szCs w:val="24"/>
        </w:rPr>
        <w:t xml:space="preserve">15 για να διαχειριστούμε </w:t>
      </w:r>
      <w:r>
        <w:rPr>
          <w:rFonts w:eastAsia="Times New Roman" w:cs="Times New Roman"/>
          <w:szCs w:val="24"/>
        </w:rPr>
        <w:t xml:space="preserve">όλη </w:t>
      </w:r>
      <w:r w:rsidRPr="00326241">
        <w:rPr>
          <w:rFonts w:eastAsia="Times New Roman" w:cs="Times New Roman"/>
          <w:szCs w:val="24"/>
        </w:rPr>
        <w:t>αυτή</w:t>
      </w:r>
      <w:r>
        <w:rPr>
          <w:rFonts w:eastAsia="Times New Roman" w:cs="Times New Roman"/>
          <w:szCs w:val="24"/>
        </w:rPr>
        <w:t>ν</w:t>
      </w:r>
      <w:r w:rsidRPr="00326241">
        <w:rPr>
          <w:rFonts w:eastAsia="Times New Roman" w:cs="Times New Roman"/>
          <w:szCs w:val="24"/>
        </w:rPr>
        <w:t xml:space="preserve"> την κρίση και να ανατάξουμε τη χώρα και την οικονομία</w:t>
      </w:r>
      <w:r>
        <w:rPr>
          <w:rFonts w:eastAsia="Times New Roman" w:cs="Times New Roman"/>
          <w:szCs w:val="24"/>
        </w:rPr>
        <w:t>.</w:t>
      </w:r>
    </w:p>
    <w:p w14:paraId="120F8C3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w:t>
      </w:r>
      <w:r w:rsidRPr="00326241">
        <w:rPr>
          <w:rFonts w:eastAsia="Times New Roman" w:cs="Times New Roman"/>
          <w:szCs w:val="24"/>
        </w:rPr>
        <w:t xml:space="preserve">ο δεύτερο είναι </w:t>
      </w:r>
      <w:r>
        <w:rPr>
          <w:rFonts w:eastAsia="Times New Roman" w:cs="Times New Roman"/>
          <w:szCs w:val="24"/>
        </w:rPr>
        <w:t>-</w:t>
      </w:r>
      <w:r w:rsidRPr="00326241">
        <w:rPr>
          <w:rFonts w:eastAsia="Times New Roman" w:cs="Times New Roman"/>
          <w:szCs w:val="24"/>
        </w:rPr>
        <w:t xml:space="preserve">που κι αυτό το ξέρει ο ελληνικός </w:t>
      </w:r>
      <w:r w:rsidRPr="00326241">
        <w:rPr>
          <w:rFonts w:eastAsia="Times New Roman" w:cs="Times New Roman"/>
          <w:szCs w:val="24"/>
        </w:rPr>
        <w:t>λαός</w:t>
      </w:r>
      <w:r>
        <w:rPr>
          <w:rFonts w:eastAsia="Times New Roman" w:cs="Times New Roman"/>
          <w:szCs w:val="24"/>
        </w:rPr>
        <w:t>-</w:t>
      </w:r>
      <w:r w:rsidRPr="00326241">
        <w:rPr>
          <w:rFonts w:eastAsia="Times New Roman" w:cs="Times New Roman"/>
          <w:szCs w:val="24"/>
        </w:rPr>
        <w:t xml:space="preserve"> ότι μεσούσης της κρίσης και της καταστροφής</w:t>
      </w:r>
      <w:r>
        <w:rPr>
          <w:rFonts w:eastAsia="Times New Roman" w:cs="Times New Roman"/>
          <w:szCs w:val="24"/>
        </w:rPr>
        <w:t>,</w:t>
      </w:r>
      <w:r w:rsidRPr="00326241">
        <w:rPr>
          <w:rFonts w:eastAsia="Times New Roman" w:cs="Times New Roman"/>
          <w:szCs w:val="24"/>
        </w:rPr>
        <w:t xml:space="preserve"> εμείς όταν παραλάβαμε τη διακυβέρνηση της χώρας</w:t>
      </w:r>
      <w:r>
        <w:rPr>
          <w:rFonts w:eastAsia="Times New Roman" w:cs="Times New Roman"/>
          <w:szCs w:val="24"/>
        </w:rPr>
        <w:t>,</w:t>
      </w:r>
      <w:r w:rsidRPr="00326241">
        <w:rPr>
          <w:rFonts w:eastAsia="Times New Roman" w:cs="Times New Roman"/>
          <w:szCs w:val="24"/>
        </w:rPr>
        <w:t xml:space="preserve"> πήραμε μέτρα</w:t>
      </w:r>
      <w:r>
        <w:rPr>
          <w:rFonts w:eastAsia="Times New Roman" w:cs="Times New Roman"/>
          <w:szCs w:val="24"/>
        </w:rPr>
        <w:t xml:space="preserve">. Πήραμε μέτρα για τους ασθενείς οικονομικά </w:t>
      </w:r>
      <w:r w:rsidRPr="00326241">
        <w:rPr>
          <w:rFonts w:eastAsia="Times New Roman" w:cs="Times New Roman"/>
          <w:szCs w:val="24"/>
        </w:rPr>
        <w:t>ανθρώπους</w:t>
      </w:r>
      <w:r>
        <w:rPr>
          <w:rFonts w:eastAsia="Times New Roman" w:cs="Times New Roman"/>
          <w:szCs w:val="24"/>
        </w:rPr>
        <w:t>,</w:t>
      </w:r>
      <w:r w:rsidRPr="00326241">
        <w:rPr>
          <w:rFonts w:eastAsia="Times New Roman" w:cs="Times New Roman"/>
          <w:szCs w:val="24"/>
        </w:rPr>
        <w:t xml:space="preserve"> για τις ασθενέστερες οικονομικές </w:t>
      </w:r>
      <w:r>
        <w:rPr>
          <w:rFonts w:eastAsia="Times New Roman" w:cs="Times New Roman"/>
          <w:szCs w:val="24"/>
        </w:rPr>
        <w:t>τάξεις,</w:t>
      </w:r>
      <w:r w:rsidRPr="00326241">
        <w:rPr>
          <w:rFonts w:eastAsia="Times New Roman" w:cs="Times New Roman"/>
          <w:szCs w:val="24"/>
        </w:rPr>
        <w:t xml:space="preserve"> γι</w:t>
      </w:r>
      <w:r>
        <w:rPr>
          <w:rFonts w:eastAsia="Times New Roman" w:cs="Times New Roman"/>
          <w:szCs w:val="24"/>
        </w:rPr>
        <w:t>’</w:t>
      </w:r>
      <w:r w:rsidRPr="00326241">
        <w:rPr>
          <w:rFonts w:eastAsia="Times New Roman" w:cs="Times New Roman"/>
          <w:szCs w:val="24"/>
        </w:rPr>
        <w:t xml:space="preserve"> αυτούς που είχαν γονατίσει από το μνημόνιο κ</w:t>
      </w:r>
      <w:r w:rsidRPr="00326241">
        <w:rPr>
          <w:rFonts w:eastAsia="Times New Roman" w:cs="Times New Roman"/>
          <w:szCs w:val="24"/>
        </w:rPr>
        <w:t>αι δεν μπορούσαν να πάνε ούτε στο νοσοκομείο ούτε καν να πάρουν φάρμακα</w:t>
      </w:r>
      <w:r>
        <w:rPr>
          <w:rFonts w:eastAsia="Times New Roman" w:cs="Times New Roman"/>
          <w:szCs w:val="24"/>
        </w:rPr>
        <w:t>. Ας αφήσουμε</w:t>
      </w:r>
      <w:r w:rsidRPr="00326241">
        <w:rPr>
          <w:rFonts w:eastAsia="Times New Roman" w:cs="Times New Roman"/>
          <w:szCs w:val="24"/>
        </w:rPr>
        <w:t xml:space="preserve"> το μεταφορικό ισοδύναμο</w:t>
      </w:r>
      <w:r>
        <w:rPr>
          <w:rFonts w:eastAsia="Times New Roman" w:cs="Times New Roman"/>
          <w:szCs w:val="24"/>
        </w:rPr>
        <w:t>. Πολυτέλεια μεγάλη! Κι αυτό το πήραμε εμείς.</w:t>
      </w:r>
    </w:p>
    <w:p w14:paraId="120F8C3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Θα αναφερθώ σε δύο πράγματα που ήταν </w:t>
      </w:r>
      <w:r w:rsidRPr="00326241">
        <w:rPr>
          <w:rFonts w:eastAsia="Times New Roman" w:cs="Times New Roman"/>
          <w:szCs w:val="24"/>
        </w:rPr>
        <w:t>πολύ σημαντικά</w:t>
      </w:r>
      <w:r>
        <w:rPr>
          <w:rFonts w:eastAsia="Times New Roman" w:cs="Times New Roman"/>
          <w:szCs w:val="24"/>
        </w:rPr>
        <w:t>.</w:t>
      </w:r>
      <w:r w:rsidRPr="00326241">
        <w:rPr>
          <w:rFonts w:eastAsia="Times New Roman" w:cs="Times New Roman"/>
          <w:szCs w:val="24"/>
        </w:rPr>
        <w:t xml:space="preserve"> </w:t>
      </w:r>
      <w:r>
        <w:rPr>
          <w:rFonts w:eastAsia="Times New Roman" w:cs="Times New Roman"/>
          <w:szCs w:val="24"/>
        </w:rPr>
        <w:t>Π</w:t>
      </w:r>
      <w:r w:rsidRPr="00326241">
        <w:rPr>
          <w:rFonts w:eastAsia="Times New Roman" w:cs="Times New Roman"/>
          <w:szCs w:val="24"/>
        </w:rPr>
        <w:t>ρώτα από όλα</w:t>
      </w:r>
      <w:r>
        <w:rPr>
          <w:rFonts w:eastAsia="Times New Roman" w:cs="Times New Roman"/>
          <w:szCs w:val="24"/>
        </w:rPr>
        <w:t>,</w:t>
      </w:r>
      <w:r w:rsidRPr="00326241">
        <w:rPr>
          <w:rFonts w:eastAsia="Times New Roman" w:cs="Times New Roman"/>
          <w:szCs w:val="24"/>
        </w:rPr>
        <w:t xml:space="preserve"> κυρίες και κύριοι συνάδελφοι</w:t>
      </w:r>
      <w:r>
        <w:rPr>
          <w:rFonts w:eastAsia="Times New Roman" w:cs="Times New Roman"/>
          <w:szCs w:val="24"/>
        </w:rPr>
        <w:t>, ε</w:t>
      </w:r>
      <w:r w:rsidRPr="00326241">
        <w:rPr>
          <w:rFonts w:eastAsia="Times New Roman" w:cs="Times New Roman"/>
          <w:szCs w:val="24"/>
        </w:rPr>
        <w:t>μεί</w:t>
      </w:r>
      <w:r w:rsidRPr="00326241">
        <w:rPr>
          <w:rFonts w:eastAsia="Times New Roman" w:cs="Times New Roman"/>
          <w:szCs w:val="24"/>
        </w:rPr>
        <w:t xml:space="preserve">ς δεν είμαστε που δώσαμε το μέρισμα πριν τρία χρόνια </w:t>
      </w:r>
      <w:r>
        <w:rPr>
          <w:rFonts w:eastAsia="Times New Roman" w:cs="Times New Roman"/>
          <w:szCs w:val="24"/>
        </w:rPr>
        <w:t xml:space="preserve">για πρώτη φορά; Μήπως </w:t>
      </w:r>
      <w:r w:rsidRPr="00326241">
        <w:rPr>
          <w:rFonts w:eastAsia="Times New Roman" w:cs="Times New Roman"/>
          <w:szCs w:val="24"/>
        </w:rPr>
        <w:t xml:space="preserve">υπάρχει κάποιος </w:t>
      </w:r>
      <w:r>
        <w:rPr>
          <w:rFonts w:eastAsia="Times New Roman" w:cs="Times New Roman"/>
          <w:szCs w:val="24"/>
        </w:rPr>
        <w:t xml:space="preserve">σε </w:t>
      </w:r>
      <w:r w:rsidRPr="00326241">
        <w:rPr>
          <w:rFonts w:eastAsia="Times New Roman" w:cs="Times New Roman"/>
          <w:szCs w:val="24"/>
        </w:rPr>
        <w:t>αυτή</w:t>
      </w:r>
      <w:r>
        <w:rPr>
          <w:rFonts w:eastAsia="Times New Roman" w:cs="Times New Roman"/>
          <w:szCs w:val="24"/>
        </w:rPr>
        <w:t>ν</w:t>
      </w:r>
      <w:r w:rsidRPr="00326241">
        <w:rPr>
          <w:rFonts w:eastAsia="Times New Roman" w:cs="Times New Roman"/>
          <w:szCs w:val="24"/>
        </w:rPr>
        <w:t xml:space="preserve"> την </w:t>
      </w:r>
      <w:r>
        <w:rPr>
          <w:rFonts w:eastAsia="Times New Roman" w:cs="Times New Roman"/>
          <w:szCs w:val="24"/>
        </w:rPr>
        <w:t>Α</w:t>
      </w:r>
      <w:r w:rsidRPr="00326241">
        <w:rPr>
          <w:rFonts w:eastAsia="Times New Roman" w:cs="Times New Roman"/>
          <w:szCs w:val="24"/>
        </w:rPr>
        <w:t>ίθουσα από τη Νέα Δημοκρατία να μας πει αν τότε το είχαν ψηφίσει</w:t>
      </w:r>
      <w:r>
        <w:rPr>
          <w:rFonts w:eastAsia="Times New Roman" w:cs="Times New Roman"/>
          <w:szCs w:val="24"/>
        </w:rPr>
        <w:t>;</w:t>
      </w:r>
      <w:r w:rsidRPr="00326241">
        <w:rPr>
          <w:rFonts w:eastAsia="Times New Roman" w:cs="Times New Roman"/>
          <w:szCs w:val="24"/>
        </w:rPr>
        <w:t xml:space="preserve"> </w:t>
      </w:r>
      <w:r>
        <w:rPr>
          <w:rFonts w:eastAsia="Times New Roman" w:cs="Times New Roman"/>
          <w:szCs w:val="24"/>
        </w:rPr>
        <w:t>Διότι</w:t>
      </w:r>
      <w:r w:rsidRPr="00326241">
        <w:rPr>
          <w:rFonts w:eastAsia="Times New Roman" w:cs="Times New Roman"/>
          <w:szCs w:val="24"/>
        </w:rPr>
        <w:t xml:space="preserve"> αν θυμάμαι καλά</w:t>
      </w:r>
      <w:r>
        <w:rPr>
          <w:rFonts w:eastAsia="Times New Roman" w:cs="Times New Roman"/>
          <w:szCs w:val="24"/>
        </w:rPr>
        <w:t>,</w:t>
      </w:r>
      <w:r w:rsidRPr="00326241">
        <w:rPr>
          <w:rFonts w:eastAsia="Times New Roman" w:cs="Times New Roman"/>
          <w:szCs w:val="24"/>
        </w:rPr>
        <w:t xml:space="preserve"> τ</w:t>
      </w:r>
      <w:r>
        <w:rPr>
          <w:rFonts w:eastAsia="Times New Roman" w:cs="Times New Roman"/>
          <w:szCs w:val="24"/>
        </w:rPr>
        <w:t>ο είχαν καταψηφίσει. Και μάλιστα τ</w:t>
      </w:r>
      <w:r w:rsidRPr="00326241">
        <w:rPr>
          <w:rFonts w:eastAsia="Times New Roman" w:cs="Times New Roman"/>
          <w:szCs w:val="24"/>
        </w:rPr>
        <w:t xml:space="preserve">ο είχαν καταψηφίσει </w:t>
      </w:r>
      <w:r>
        <w:rPr>
          <w:rFonts w:eastAsia="Times New Roman" w:cs="Times New Roman"/>
          <w:szCs w:val="24"/>
        </w:rPr>
        <w:t xml:space="preserve">επειδή </w:t>
      </w:r>
      <w:r>
        <w:rPr>
          <w:rFonts w:eastAsia="Times New Roman" w:cs="Times New Roman"/>
          <w:szCs w:val="24"/>
        </w:rPr>
        <w:t>ο κ. Σόιμπλε</w:t>
      </w:r>
      <w:r w:rsidRPr="00326241">
        <w:rPr>
          <w:rFonts w:eastAsia="Times New Roman" w:cs="Times New Roman"/>
          <w:szCs w:val="24"/>
        </w:rPr>
        <w:t xml:space="preserve"> είχε πει ότι πρόκειται περί μονομερούς ενέργειας </w:t>
      </w:r>
      <w:r>
        <w:rPr>
          <w:rFonts w:eastAsia="Times New Roman" w:cs="Times New Roman"/>
          <w:szCs w:val="24"/>
        </w:rPr>
        <w:t xml:space="preserve">της </w:t>
      </w:r>
      <w:r w:rsidRPr="00326241">
        <w:rPr>
          <w:rFonts w:eastAsia="Times New Roman" w:cs="Times New Roman"/>
          <w:szCs w:val="24"/>
        </w:rPr>
        <w:t>ελληνικής κυβέρνησης</w:t>
      </w:r>
      <w:r>
        <w:rPr>
          <w:rFonts w:eastAsia="Times New Roman" w:cs="Times New Roman"/>
          <w:szCs w:val="24"/>
        </w:rPr>
        <w:t>. Τέτοια χάλια! Και έρχονται ν</w:t>
      </w:r>
      <w:r w:rsidRPr="00326241">
        <w:rPr>
          <w:rFonts w:eastAsia="Times New Roman" w:cs="Times New Roman"/>
          <w:szCs w:val="24"/>
        </w:rPr>
        <w:t>α μας πουν σήμερα ότι μοιράζουμε αντίδωρα</w:t>
      </w:r>
      <w:r>
        <w:rPr>
          <w:rFonts w:eastAsia="Times New Roman" w:cs="Times New Roman"/>
          <w:szCs w:val="24"/>
        </w:rPr>
        <w:t xml:space="preserve">. </w:t>
      </w:r>
    </w:p>
    <w:p w14:paraId="120F8C3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δεύτερο που</w:t>
      </w:r>
      <w:r w:rsidRPr="00326241">
        <w:rPr>
          <w:rFonts w:eastAsia="Times New Roman" w:cs="Times New Roman"/>
          <w:szCs w:val="24"/>
        </w:rPr>
        <w:t xml:space="preserve"> κάναμε ήταν να προστατεύσουμε από την πρώτη ώρα την πρώτη κατοικία</w:t>
      </w:r>
      <w:r>
        <w:rPr>
          <w:rFonts w:eastAsia="Times New Roman" w:cs="Times New Roman"/>
          <w:szCs w:val="24"/>
        </w:rPr>
        <w:t>,</w:t>
      </w:r>
      <w:r w:rsidRPr="00326241">
        <w:rPr>
          <w:rFonts w:eastAsia="Times New Roman" w:cs="Times New Roman"/>
          <w:szCs w:val="24"/>
        </w:rPr>
        <w:t xml:space="preserve"> την οποί</w:t>
      </w:r>
      <w:r>
        <w:rPr>
          <w:rFonts w:eastAsia="Times New Roman" w:cs="Times New Roman"/>
          <w:szCs w:val="24"/>
        </w:rPr>
        <w:t>α</w:t>
      </w:r>
      <w:r w:rsidRPr="00326241">
        <w:rPr>
          <w:rFonts w:eastAsia="Times New Roman" w:cs="Times New Roman"/>
          <w:szCs w:val="24"/>
        </w:rPr>
        <w:t xml:space="preserve"> άφη</w:t>
      </w:r>
      <w:r w:rsidRPr="00326241">
        <w:rPr>
          <w:rFonts w:eastAsia="Times New Roman" w:cs="Times New Roman"/>
          <w:szCs w:val="24"/>
        </w:rPr>
        <w:t>σαν απροστάτευτ</w:t>
      </w:r>
      <w:r>
        <w:rPr>
          <w:rFonts w:eastAsia="Times New Roman" w:cs="Times New Roman"/>
          <w:szCs w:val="24"/>
        </w:rPr>
        <w:t xml:space="preserve">η για μακρό χρονικό διάστημα οι προηγούμενες κυβερνήσεις. </w:t>
      </w:r>
      <w:r>
        <w:rPr>
          <w:rFonts w:eastAsia="Times New Roman" w:cs="Times New Roman"/>
          <w:szCs w:val="24"/>
        </w:rPr>
        <w:t>Θ</w:t>
      </w:r>
      <w:r w:rsidRPr="00326241">
        <w:rPr>
          <w:rFonts w:eastAsia="Times New Roman" w:cs="Times New Roman"/>
          <w:szCs w:val="24"/>
        </w:rPr>
        <w:t>υμάστε πέρυσι</w:t>
      </w:r>
      <w:r>
        <w:rPr>
          <w:rFonts w:eastAsia="Times New Roman" w:cs="Times New Roman"/>
          <w:szCs w:val="24"/>
        </w:rPr>
        <w:t xml:space="preserve"> -</w:t>
      </w:r>
      <w:r w:rsidRPr="00326241">
        <w:rPr>
          <w:rFonts w:eastAsia="Times New Roman" w:cs="Times New Roman"/>
          <w:szCs w:val="24"/>
        </w:rPr>
        <w:t>τέτοιες μέρες ήταν</w:t>
      </w:r>
      <w:r>
        <w:rPr>
          <w:rFonts w:eastAsia="Times New Roman" w:cs="Times New Roman"/>
          <w:szCs w:val="24"/>
        </w:rPr>
        <w:t>-</w:t>
      </w:r>
      <w:r w:rsidRPr="00326241">
        <w:rPr>
          <w:rFonts w:eastAsia="Times New Roman" w:cs="Times New Roman"/>
          <w:szCs w:val="24"/>
        </w:rPr>
        <w:t xml:space="preserve"> όταν είχα φέρει τη διάταξη για την προστασία των συμβολαιογράφων</w:t>
      </w:r>
      <w:r>
        <w:rPr>
          <w:rFonts w:eastAsia="Times New Roman" w:cs="Times New Roman"/>
          <w:szCs w:val="24"/>
        </w:rPr>
        <w:t>,</w:t>
      </w:r>
      <w:r w:rsidRPr="00326241">
        <w:rPr>
          <w:rFonts w:eastAsia="Times New Roman" w:cs="Times New Roman"/>
          <w:szCs w:val="24"/>
        </w:rPr>
        <w:t xml:space="preserve"> που έλεγαν ορισμένοι από τη Νέα Δημοκρατία</w:t>
      </w:r>
      <w:r>
        <w:rPr>
          <w:rFonts w:eastAsia="Times New Roman" w:cs="Times New Roman"/>
          <w:szCs w:val="24"/>
        </w:rPr>
        <w:t>,</w:t>
      </w:r>
      <w:r w:rsidRPr="00326241">
        <w:rPr>
          <w:rFonts w:eastAsia="Times New Roman" w:cs="Times New Roman"/>
          <w:szCs w:val="24"/>
        </w:rPr>
        <w:t xml:space="preserve"> </w:t>
      </w:r>
      <w:r>
        <w:rPr>
          <w:rFonts w:eastAsia="Times New Roman" w:cs="Times New Roman"/>
          <w:szCs w:val="24"/>
        </w:rPr>
        <w:t xml:space="preserve">αλλά και από το ΚΚΕ δυστυχώς, ότι </w:t>
      </w:r>
      <w:r w:rsidRPr="00326241">
        <w:rPr>
          <w:rFonts w:eastAsia="Times New Roman" w:cs="Times New Roman"/>
          <w:szCs w:val="24"/>
        </w:rPr>
        <w:t>αυτ</w:t>
      </w:r>
      <w:r w:rsidRPr="00326241">
        <w:rPr>
          <w:rFonts w:eastAsia="Times New Roman" w:cs="Times New Roman"/>
          <w:szCs w:val="24"/>
        </w:rPr>
        <w:t xml:space="preserve">ό είναι ένα σχέδιο της </w:t>
      </w:r>
      <w:r>
        <w:rPr>
          <w:rFonts w:eastAsia="Times New Roman" w:cs="Times New Roman"/>
          <w:szCs w:val="24"/>
        </w:rPr>
        <w:t>Κ</w:t>
      </w:r>
      <w:r w:rsidRPr="00326241">
        <w:rPr>
          <w:rFonts w:eastAsia="Times New Roman" w:cs="Times New Roman"/>
          <w:szCs w:val="24"/>
        </w:rPr>
        <w:t xml:space="preserve">υβέρνησης για να μπει στη διαδικασία </w:t>
      </w:r>
      <w:r w:rsidRPr="00760752">
        <w:rPr>
          <w:rFonts w:eastAsia="Times New Roman" w:cs="Times New Roman"/>
          <w:szCs w:val="24"/>
        </w:rPr>
        <w:t>εκπλειστηριασμού</w:t>
      </w:r>
      <w:r>
        <w:rPr>
          <w:rFonts w:eastAsia="Times New Roman" w:cs="Times New Roman"/>
          <w:szCs w:val="24"/>
        </w:rPr>
        <w:t xml:space="preserve"> </w:t>
      </w:r>
      <w:r w:rsidRPr="00326241">
        <w:rPr>
          <w:rFonts w:eastAsia="Times New Roman" w:cs="Times New Roman"/>
          <w:szCs w:val="24"/>
        </w:rPr>
        <w:t xml:space="preserve">της πρώτης κατοικίας το </w:t>
      </w:r>
      <w:r w:rsidRPr="00326241">
        <w:rPr>
          <w:rFonts w:eastAsia="Times New Roman" w:cs="Times New Roman"/>
          <w:szCs w:val="24"/>
        </w:rPr>
        <w:lastRenderedPageBreak/>
        <w:t>σύνολο της περιουσίας των Ελλήνων πολιτών που οφείλο</w:t>
      </w:r>
      <w:r>
        <w:rPr>
          <w:rFonts w:eastAsia="Times New Roman" w:cs="Times New Roman"/>
          <w:szCs w:val="24"/>
        </w:rPr>
        <w:t>υ</w:t>
      </w:r>
      <w:r w:rsidRPr="00326241">
        <w:rPr>
          <w:rFonts w:eastAsia="Times New Roman" w:cs="Times New Roman"/>
          <w:szCs w:val="24"/>
        </w:rPr>
        <w:t>ν</w:t>
      </w:r>
      <w:r>
        <w:rPr>
          <w:rFonts w:eastAsia="Times New Roman" w:cs="Times New Roman"/>
          <w:szCs w:val="24"/>
        </w:rPr>
        <w:t xml:space="preserve">. </w:t>
      </w:r>
      <w:r>
        <w:rPr>
          <w:rFonts w:eastAsia="Times New Roman" w:cs="Times New Roman"/>
          <w:szCs w:val="24"/>
        </w:rPr>
        <w:t>Ε</w:t>
      </w:r>
      <w:r w:rsidRPr="00326241">
        <w:rPr>
          <w:rFonts w:eastAsia="Times New Roman" w:cs="Times New Roman"/>
          <w:szCs w:val="24"/>
        </w:rPr>
        <w:t xml:space="preserve">ίχα πει τότε ότι αν </w:t>
      </w:r>
      <w:r>
        <w:rPr>
          <w:rFonts w:eastAsia="Times New Roman" w:cs="Times New Roman"/>
          <w:szCs w:val="24"/>
        </w:rPr>
        <w:t>έχετε</w:t>
      </w:r>
      <w:r w:rsidRPr="00326241">
        <w:rPr>
          <w:rFonts w:eastAsia="Times New Roman" w:cs="Times New Roman"/>
          <w:szCs w:val="24"/>
        </w:rPr>
        <w:t xml:space="preserve"> ένα παράδειγμα </w:t>
      </w:r>
      <w:r>
        <w:rPr>
          <w:rFonts w:eastAsia="Times New Roman" w:cs="Times New Roman"/>
          <w:szCs w:val="24"/>
        </w:rPr>
        <w:t>εκπλειστηριασμού</w:t>
      </w:r>
      <w:r w:rsidRPr="00326241">
        <w:rPr>
          <w:rFonts w:eastAsia="Times New Roman" w:cs="Times New Roman"/>
          <w:szCs w:val="24"/>
        </w:rPr>
        <w:t xml:space="preserve"> πρώτης κατοικίας</w:t>
      </w:r>
      <w:r>
        <w:rPr>
          <w:rFonts w:eastAsia="Times New Roman" w:cs="Times New Roman"/>
          <w:szCs w:val="24"/>
        </w:rPr>
        <w:t>,</w:t>
      </w:r>
      <w:r w:rsidRPr="00326241">
        <w:rPr>
          <w:rFonts w:eastAsia="Times New Roman" w:cs="Times New Roman"/>
          <w:szCs w:val="24"/>
        </w:rPr>
        <w:t xml:space="preserve"> να το φέρετε στη Βουλή</w:t>
      </w:r>
      <w:r>
        <w:rPr>
          <w:rFonts w:eastAsia="Times New Roman" w:cs="Times New Roman"/>
          <w:szCs w:val="24"/>
        </w:rPr>
        <w:t>.</w:t>
      </w:r>
      <w:r w:rsidRPr="00326241">
        <w:rPr>
          <w:rFonts w:eastAsia="Times New Roman" w:cs="Times New Roman"/>
          <w:szCs w:val="24"/>
        </w:rPr>
        <w:t xml:space="preserve"> Πέρασε ένας χρόνος</w:t>
      </w:r>
      <w:r>
        <w:rPr>
          <w:rFonts w:eastAsia="Times New Roman" w:cs="Times New Roman"/>
          <w:szCs w:val="24"/>
        </w:rPr>
        <w:t xml:space="preserve"> και δεν ήλθε ούτε μια περίπτωση, κύριοι συνάδελφοι. Α</w:t>
      </w:r>
      <w:r w:rsidRPr="00326241">
        <w:rPr>
          <w:rFonts w:eastAsia="Times New Roman" w:cs="Times New Roman"/>
          <w:szCs w:val="24"/>
        </w:rPr>
        <w:t xml:space="preserve">ισθανόμαστε υπερήφανοι </w:t>
      </w:r>
      <w:r>
        <w:rPr>
          <w:rFonts w:eastAsia="Times New Roman" w:cs="Times New Roman"/>
          <w:szCs w:val="24"/>
        </w:rPr>
        <w:t>οι Β</w:t>
      </w:r>
      <w:r w:rsidRPr="00326241">
        <w:rPr>
          <w:rFonts w:eastAsia="Times New Roman" w:cs="Times New Roman"/>
          <w:szCs w:val="24"/>
        </w:rPr>
        <w:t>ουλευτές του ΣΥΡΙΖΑ που ψηφίσαμε το</w:t>
      </w:r>
      <w:r>
        <w:rPr>
          <w:rFonts w:eastAsia="Times New Roman" w:cs="Times New Roman"/>
          <w:szCs w:val="24"/>
        </w:rPr>
        <w:t>ν</w:t>
      </w:r>
      <w:r w:rsidRPr="00326241">
        <w:rPr>
          <w:rFonts w:eastAsia="Times New Roman" w:cs="Times New Roman"/>
          <w:szCs w:val="24"/>
        </w:rPr>
        <w:t xml:space="preserve"> νόμο προστασίας</w:t>
      </w:r>
      <w:r>
        <w:rPr>
          <w:rFonts w:eastAsia="Times New Roman" w:cs="Times New Roman"/>
          <w:szCs w:val="24"/>
        </w:rPr>
        <w:t>, διότι α</w:t>
      </w:r>
      <w:r w:rsidRPr="00326241">
        <w:rPr>
          <w:rFonts w:eastAsia="Times New Roman" w:cs="Times New Roman"/>
          <w:szCs w:val="24"/>
        </w:rPr>
        <w:t>ποδείχθηκε μετά από ένα</w:t>
      </w:r>
      <w:r>
        <w:rPr>
          <w:rFonts w:eastAsia="Times New Roman" w:cs="Times New Roman"/>
          <w:szCs w:val="24"/>
        </w:rPr>
        <w:t>ν χρόνο ότι δεν υπήρξε ούτε μία π</w:t>
      </w:r>
      <w:r w:rsidRPr="00326241">
        <w:rPr>
          <w:rFonts w:eastAsia="Times New Roman" w:cs="Times New Roman"/>
          <w:szCs w:val="24"/>
        </w:rPr>
        <w:t>ρώτη κατοικία</w:t>
      </w:r>
      <w:r>
        <w:rPr>
          <w:rFonts w:eastAsia="Times New Roman" w:cs="Times New Roman"/>
          <w:szCs w:val="24"/>
        </w:rPr>
        <w:t>,</w:t>
      </w:r>
      <w:r w:rsidRPr="00326241">
        <w:rPr>
          <w:rFonts w:eastAsia="Times New Roman" w:cs="Times New Roman"/>
          <w:szCs w:val="24"/>
        </w:rPr>
        <w:t xml:space="preserve"> </w:t>
      </w:r>
      <w:r w:rsidRPr="00326241">
        <w:rPr>
          <w:rFonts w:eastAsia="Times New Roman" w:cs="Times New Roman"/>
          <w:szCs w:val="24"/>
        </w:rPr>
        <w:t>η οποία να έπεσε στα χέρια</w:t>
      </w:r>
      <w:r>
        <w:rPr>
          <w:rFonts w:eastAsia="Times New Roman" w:cs="Times New Roman"/>
          <w:szCs w:val="24"/>
        </w:rPr>
        <w:t xml:space="preserve"> και στη διαδικασία του πλειστηριασμού.</w:t>
      </w:r>
    </w:p>
    <w:p w14:paraId="120F8C40" w14:textId="77777777" w:rsidR="0086761A" w:rsidRDefault="0042745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r>
        <w:rPr>
          <w:rFonts w:eastAsia="Times New Roman" w:cs="Times New Roman"/>
          <w:szCs w:val="24"/>
        </w:rPr>
        <w:t>)</w:t>
      </w:r>
    </w:p>
    <w:p w14:paraId="120F8C4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Λίγο χρόνο, κύριε Πρόεδρε, και τελειώνω.</w:t>
      </w:r>
    </w:p>
    <w:p w14:paraId="120F8C4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w:t>
      </w:r>
      <w:r w:rsidRPr="00326241">
        <w:rPr>
          <w:rFonts w:eastAsia="Times New Roman" w:cs="Times New Roman"/>
          <w:szCs w:val="24"/>
        </w:rPr>
        <w:t xml:space="preserve">ποτέλεσμα </w:t>
      </w:r>
      <w:r>
        <w:rPr>
          <w:rFonts w:eastAsia="Times New Roman" w:cs="Times New Roman"/>
          <w:szCs w:val="24"/>
        </w:rPr>
        <w:t>όλης αυτής της κατάστασης σ</w:t>
      </w:r>
      <w:r w:rsidRPr="00326241">
        <w:rPr>
          <w:rFonts w:eastAsia="Times New Roman" w:cs="Times New Roman"/>
          <w:szCs w:val="24"/>
        </w:rPr>
        <w:t>ήμερα</w:t>
      </w:r>
      <w:r>
        <w:rPr>
          <w:rFonts w:eastAsia="Times New Roman" w:cs="Times New Roman"/>
          <w:szCs w:val="24"/>
        </w:rPr>
        <w:t>,</w:t>
      </w:r>
      <w:r w:rsidRPr="00326241">
        <w:rPr>
          <w:rFonts w:eastAsia="Times New Roman" w:cs="Times New Roman"/>
          <w:szCs w:val="24"/>
        </w:rPr>
        <w:t xml:space="preserve"> είναι να συζητάμε γι</w:t>
      </w:r>
      <w:r w:rsidRPr="00326241">
        <w:rPr>
          <w:rFonts w:eastAsia="Times New Roman" w:cs="Times New Roman"/>
          <w:szCs w:val="24"/>
        </w:rPr>
        <w:t>α άλλα πράγματα</w:t>
      </w:r>
      <w:r>
        <w:rPr>
          <w:rFonts w:eastAsia="Times New Roman" w:cs="Times New Roman"/>
          <w:szCs w:val="24"/>
        </w:rPr>
        <w:t>. Ά</w:t>
      </w:r>
      <w:r w:rsidRPr="00326241">
        <w:rPr>
          <w:rFonts w:eastAsia="Times New Roman" w:cs="Times New Roman"/>
          <w:szCs w:val="24"/>
        </w:rPr>
        <w:t xml:space="preserve">κουσα έναν από τους ομιλητές </w:t>
      </w:r>
      <w:r>
        <w:rPr>
          <w:rFonts w:eastAsia="Times New Roman" w:cs="Times New Roman"/>
          <w:szCs w:val="24"/>
        </w:rPr>
        <w:t xml:space="preserve">της </w:t>
      </w:r>
      <w:r w:rsidRPr="00326241">
        <w:rPr>
          <w:rFonts w:eastAsia="Times New Roman" w:cs="Times New Roman"/>
          <w:szCs w:val="24"/>
        </w:rPr>
        <w:t xml:space="preserve">Νέας Δημοκρατίας </w:t>
      </w:r>
      <w:r>
        <w:rPr>
          <w:rFonts w:eastAsia="Times New Roman" w:cs="Times New Roman"/>
          <w:szCs w:val="24"/>
        </w:rPr>
        <w:t xml:space="preserve">που </w:t>
      </w:r>
      <w:r w:rsidRPr="00326241">
        <w:rPr>
          <w:rFonts w:eastAsia="Times New Roman" w:cs="Times New Roman"/>
          <w:szCs w:val="24"/>
        </w:rPr>
        <w:t xml:space="preserve">θυμήθηκε </w:t>
      </w:r>
      <w:r>
        <w:rPr>
          <w:rFonts w:eastAsia="Times New Roman" w:cs="Times New Roman"/>
          <w:szCs w:val="24"/>
        </w:rPr>
        <w:t>το Μάτι. Σ</w:t>
      </w:r>
      <w:r w:rsidRPr="00326241">
        <w:rPr>
          <w:rFonts w:eastAsia="Times New Roman" w:cs="Times New Roman"/>
          <w:szCs w:val="24"/>
        </w:rPr>
        <w:t xml:space="preserve">ε συζήτηση για τον </w:t>
      </w:r>
      <w:r>
        <w:rPr>
          <w:rFonts w:eastAsia="Times New Roman" w:cs="Times New Roman"/>
          <w:szCs w:val="24"/>
        </w:rPr>
        <w:t>π</w:t>
      </w:r>
      <w:r w:rsidRPr="00326241">
        <w:rPr>
          <w:rFonts w:eastAsia="Times New Roman" w:cs="Times New Roman"/>
          <w:szCs w:val="24"/>
        </w:rPr>
        <w:t>ροϋπολογισμό</w:t>
      </w:r>
      <w:r>
        <w:rPr>
          <w:rFonts w:eastAsia="Times New Roman" w:cs="Times New Roman"/>
          <w:szCs w:val="24"/>
        </w:rPr>
        <w:t xml:space="preserve">, κύριοι συνάδελφοι, </w:t>
      </w:r>
      <w:r w:rsidRPr="00326241">
        <w:rPr>
          <w:rFonts w:eastAsia="Times New Roman" w:cs="Times New Roman"/>
          <w:szCs w:val="24"/>
        </w:rPr>
        <w:t>θυμήθη</w:t>
      </w:r>
      <w:r>
        <w:rPr>
          <w:rFonts w:eastAsia="Times New Roman" w:cs="Times New Roman"/>
          <w:szCs w:val="24"/>
        </w:rPr>
        <w:t xml:space="preserve">κε το Μάτι και άλλα πράγματα. Ακούσαμε για το </w:t>
      </w:r>
      <w:r>
        <w:rPr>
          <w:rFonts w:eastAsia="Times New Roman" w:cs="Times New Roman"/>
          <w:szCs w:val="24"/>
        </w:rPr>
        <w:t>μ</w:t>
      </w:r>
      <w:r>
        <w:rPr>
          <w:rFonts w:eastAsia="Times New Roman" w:cs="Times New Roman"/>
          <w:szCs w:val="24"/>
        </w:rPr>
        <w:t xml:space="preserve">ακεδονικό και εδώ θα πρέπει επιτέλους </w:t>
      </w:r>
      <w:r w:rsidRPr="00326241">
        <w:rPr>
          <w:rFonts w:eastAsia="Times New Roman" w:cs="Times New Roman"/>
          <w:szCs w:val="24"/>
        </w:rPr>
        <w:t>η Νέα Δημοκρατία να π</w:t>
      </w:r>
      <w:r w:rsidRPr="00326241">
        <w:rPr>
          <w:rFonts w:eastAsia="Times New Roman" w:cs="Times New Roman"/>
          <w:szCs w:val="24"/>
        </w:rPr>
        <w:t>ει ευθέως και κατηγορηματικά</w:t>
      </w:r>
      <w:r>
        <w:rPr>
          <w:rFonts w:eastAsia="Times New Roman" w:cs="Times New Roman"/>
          <w:szCs w:val="24"/>
        </w:rPr>
        <w:t>: Ε</w:t>
      </w:r>
      <w:r w:rsidRPr="00326241">
        <w:rPr>
          <w:rFonts w:eastAsia="Times New Roman" w:cs="Times New Roman"/>
          <w:szCs w:val="24"/>
        </w:rPr>
        <w:t>ίναι υπέρ της σύνθετης ονομασίας</w:t>
      </w:r>
      <w:r>
        <w:rPr>
          <w:rFonts w:eastAsia="Times New Roman" w:cs="Times New Roman"/>
          <w:szCs w:val="24"/>
        </w:rPr>
        <w:t xml:space="preserve"> ή δεν είναι; Α</w:t>
      </w:r>
      <w:r w:rsidRPr="00326241">
        <w:rPr>
          <w:rFonts w:eastAsia="Times New Roman" w:cs="Times New Roman"/>
          <w:szCs w:val="24"/>
        </w:rPr>
        <w:t xml:space="preserve">ν έχει </w:t>
      </w:r>
      <w:r>
        <w:rPr>
          <w:rFonts w:eastAsia="Times New Roman" w:cs="Times New Roman"/>
          <w:szCs w:val="24"/>
        </w:rPr>
        <w:t>επι</w:t>
      </w:r>
      <w:r w:rsidRPr="00326241">
        <w:rPr>
          <w:rFonts w:eastAsia="Times New Roman" w:cs="Times New Roman"/>
          <w:szCs w:val="24"/>
        </w:rPr>
        <w:t xml:space="preserve">μέρους διαφωνίες </w:t>
      </w:r>
      <w:r>
        <w:rPr>
          <w:rFonts w:eastAsia="Times New Roman" w:cs="Times New Roman"/>
          <w:szCs w:val="24"/>
        </w:rPr>
        <w:t>για τη συμφωνία, να το πει. Είναι σ</w:t>
      </w:r>
      <w:r w:rsidRPr="00326241">
        <w:rPr>
          <w:rFonts w:eastAsia="Times New Roman" w:cs="Times New Roman"/>
          <w:szCs w:val="24"/>
        </w:rPr>
        <w:t>εβαστές</w:t>
      </w:r>
      <w:r>
        <w:rPr>
          <w:rFonts w:eastAsia="Times New Roman" w:cs="Times New Roman"/>
          <w:szCs w:val="24"/>
        </w:rPr>
        <w:t>,</w:t>
      </w:r>
      <w:r w:rsidRPr="00326241">
        <w:rPr>
          <w:rFonts w:eastAsia="Times New Roman" w:cs="Times New Roman"/>
          <w:szCs w:val="24"/>
        </w:rPr>
        <w:t xml:space="preserve"> να τις ακούσουμε</w:t>
      </w:r>
      <w:r>
        <w:rPr>
          <w:rFonts w:eastAsia="Times New Roman" w:cs="Times New Roman"/>
          <w:szCs w:val="24"/>
        </w:rPr>
        <w:t>. Γ</w:t>
      </w:r>
      <w:r w:rsidRPr="00326241">
        <w:rPr>
          <w:rFonts w:eastAsia="Times New Roman" w:cs="Times New Roman"/>
          <w:szCs w:val="24"/>
        </w:rPr>
        <w:t>ια τη σύνθετη ονομασία</w:t>
      </w:r>
      <w:r>
        <w:rPr>
          <w:rFonts w:eastAsia="Times New Roman" w:cs="Times New Roman"/>
          <w:szCs w:val="24"/>
        </w:rPr>
        <w:t>,</w:t>
      </w:r>
      <w:r w:rsidRPr="00326241">
        <w:rPr>
          <w:rFonts w:eastAsia="Times New Roman" w:cs="Times New Roman"/>
          <w:szCs w:val="24"/>
        </w:rPr>
        <w:t xml:space="preserve"> </w:t>
      </w:r>
      <w:r>
        <w:rPr>
          <w:rFonts w:eastAsia="Times New Roman" w:cs="Times New Roman"/>
          <w:szCs w:val="24"/>
        </w:rPr>
        <w:t xml:space="preserve">γι’ </w:t>
      </w:r>
      <w:r w:rsidRPr="00326241">
        <w:rPr>
          <w:rFonts w:eastAsia="Times New Roman" w:cs="Times New Roman"/>
          <w:szCs w:val="24"/>
        </w:rPr>
        <w:t>αυτό το πράγμα που οι εθνικιστικοί κύκλοι</w:t>
      </w:r>
      <w:r>
        <w:rPr>
          <w:rFonts w:eastAsia="Times New Roman" w:cs="Times New Roman"/>
          <w:szCs w:val="24"/>
        </w:rPr>
        <w:t>, η</w:t>
      </w:r>
      <w:r w:rsidRPr="00326241">
        <w:rPr>
          <w:rFonts w:eastAsia="Times New Roman" w:cs="Times New Roman"/>
          <w:szCs w:val="24"/>
        </w:rPr>
        <w:t xml:space="preserve"> ακροδεξιά και ο</w:t>
      </w:r>
      <w:r w:rsidRPr="00326241">
        <w:rPr>
          <w:rFonts w:eastAsia="Times New Roman" w:cs="Times New Roman"/>
          <w:szCs w:val="24"/>
        </w:rPr>
        <w:t>ι φασίστες βγαίνουν στο</w:t>
      </w:r>
      <w:r>
        <w:rPr>
          <w:rFonts w:eastAsia="Times New Roman" w:cs="Times New Roman"/>
          <w:szCs w:val="24"/>
        </w:rPr>
        <w:t>ν</w:t>
      </w:r>
      <w:r w:rsidRPr="00326241">
        <w:rPr>
          <w:rFonts w:eastAsia="Times New Roman" w:cs="Times New Roman"/>
          <w:szCs w:val="24"/>
        </w:rPr>
        <w:t xml:space="preserve"> δρόμο και έχουν πάρει ανάσες από την ανοχή που επιδεικνύει </w:t>
      </w:r>
      <w:r>
        <w:rPr>
          <w:rFonts w:eastAsia="Times New Roman" w:cs="Times New Roman"/>
          <w:szCs w:val="24"/>
        </w:rPr>
        <w:t>η</w:t>
      </w:r>
      <w:r w:rsidRPr="00326241">
        <w:rPr>
          <w:rFonts w:eastAsia="Times New Roman" w:cs="Times New Roman"/>
          <w:szCs w:val="24"/>
        </w:rPr>
        <w:t xml:space="preserve"> </w:t>
      </w:r>
      <w:r>
        <w:rPr>
          <w:rFonts w:eastAsia="Times New Roman" w:cs="Times New Roman"/>
          <w:szCs w:val="24"/>
        </w:rPr>
        <w:t>Α</w:t>
      </w:r>
      <w:r w:rsidRPr="00326241">
        <w:rPr>
          <w:rFonts w:eastAsia="Times New Roman" w:cs="Times New Roman"/>
          <w:szCs w:val="24"/>
        </w:rPr>
        <w:t xml:space="preserve">ξιωματική </w:t>
      </w:r>
      <w:r>
        <w:rPr>
          <w:rFonts w:eastAsia="Times New Roman" w:cs="Times New Roman"/>
          <w:szCs w:val="24"/>
        </w:rPr>
        <w:t>Α</w:t>
      </w:r>
      <w:r w:rsidRPr="00326241">
        <w:rPr>
          <w:rFonts w:eastAsia="Times New Roman" w:cs="Times New Roman"/>
          <w:szCs w:val="24"/>
        </w:rPr>
        <w:t>ντιπολίτευση</w:t>
      </w:r>
      <w:r>
        <w:rPr>
          <w:rFonts w:eastAsia="Times New Roman" w:cs="Times New Roman"/>
          <w:szCs w:val="24"/>
        </w:rPr>
        <w:t>, θ</w:t>
      </w:r>
      <w:r w:rsidRPr="00326241">
        <w:rPr>
          <w:rFonts w:eastAsia="Times New Roman" w:cs="Times New Roman"/>
          <w:szCs w:val="24"/>
        </w:rPr>
        <w:t xml:space="preserve">α μας </w:t>
      </w:r>
      <w:r>
        <w:rPr>
          <w:rFonts w:eastAsia="Times New Roman" w:cs="Times New Roman"/>
          <w:szCs w:val="24"/>
        </w:rPr>
        <w:t>πουν</w:t>
      </w:r>
      <w:r w:rsidRPr="00326241">
        <w:rPr>
          <w:rFonts w:eastAsia="Times New Roman" w:cs="Times New Roman"/>
          <w:szCs w:val="24"/>
        </w:rPr>
        <w:t xml:space="preserve"> τ</w:t>
      </w:r>
      <w:r>
        <w:rPr>
          <w:rFonts w:eastAsia="Times New Roman" w:cs="Times New Roman"/>
          <w:szCs w:val="24"/>
        </w:rPr>
        <w:t>η</w:t>
      </w:r>
      <w:r w:rsidRPr="00326241">
        <w:rPr>
          <w:rFonts w:eastAsia="Times New Roman" w:cs="Times New Roman"/>
          <w:szCs w:val="24"/>
        </w:rPr>
        <w:t xml:space="preserve"> θέση </w:t>
      </w:r>
      <w:r w:rsidRPr="00326241">
        <w:rPr>
          <w:rFonts w:eastAsia="Times New Roman" w:cs="Times New Roman"/>
          <w:szCs w:val="24"/>
        </w:rPr>
        <w:lastRenderedPageBreak/>
        <w:t>τους</w:t>
      </w:r>
      <w:r>
        <w:rPr>
          <w:rFonts w:eastAsia="Times New Roman" w:cs="Times New Roman"/>
          <w:szCs w:val="24"/>
        </w:rPr>
        <w:t>; Διότι αυ</w:t>
      </w:r>
      <w:r w:rsidRPr="00326241">
        <w:rPr>
          <w:rFonts w:eastAsia="Times New Roman" w:cs="Times New Roman"/>
          <w:szCs w:val="24"/>
        </w:rPr>
        <w:t xml:space="preserve">τό είναι το </w:t>
      </w:r>
      <w:r>
        <w:rPr>
          <w:rFonts w:eastAsia="Times New Roman" w:cs="Times New Roman"/>
          <w:szCs w:val="24"/>
        </w:rPr>
        <w:t xml:space="preserve">κρίσιμο. Ή </w:t>
      </w:r>
      <w:r w:rsidRPr="00326241">
        <w:rPr>
          <w:rFonts w:eastAsia="Times New Roman" w:cs="Times New Roman"/>
          <w:szCs w:val="24"/>
        </w:rPr>
        <w:t>θα συνεχίσουν τις αγκαλιές και τα γλυκά μάτια με την ακροδεξιά και τους φασίστες</w:t>
      </w:r>
      <w:r>
        <w:rPr>
          <w:rFonts w:eastAsia="Times New Roman" w:cs="Times New Roman"/>
          <w:szCs w:val="24"/>
        </w:rPr>
        <w:t>;</w:t>
      </w:r>
    </w:p>
    <w:p w14:paraId="120F8C4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 δεύτερο είναι </w:t>
      </w:r>
      <w:r w:rsidRPr="00326241">
        <w:rPr>
          <w:rFonts w:eastAsia="Times New Roman" w:cs="Times New Roman"/>
          <w:szCs w:val="24"/>
        </w:rPr>
        <w:t xml:space="preserve">αυτό το περίεργο </w:t>
      </w:r>
      <w:r>
        <w:rPr>
          <w:rFonts w:eastAsia="Times New Roman" w:cs="Times New Roman"/>
          <w:szCs w:val="24"/>
        </w:rPr>
        <w:t>π</w:t>
      </w:r>
      <w:r w:rsidRPr="00326241">
        <w:rPr>
          <w:rFonts w:eastAsia="Times New Roman" w:cs="Times New Roman"/>
          <w:szCs w:val="24"/>
        </w:rPr>
        <w:t xml:space="preserve">ου ακούσαμε για </w:t>
      </w:r>
      <w:r>
        <w:rPr>
          <w:rFonts w:eastAsia="Times New Roman" w:cs="Times New Roman"/>
          <w:szCs w:val="24"/>
        </w:rPr>
        <w:t xml:space="preserve">συναλλαγή. Δεν μου λέτε, </w:t>
      </w:r>
      <w:r w:rsidRPr="00326241">
        <w:rPr>
          <w:rFonts w:eastAsia="Times New Roman" w:cs="Times New Roman"/>
          <w:szCs w:val="24"/>
        </w:rPr>
        <w:t>κυρίες και κύριοι συνάδελφοι</w:t>
      </w:r>
      <w:r>
        <w:rPr>
          <w:rFonts w:eastAsia="Times New Roman" w:cs="Times New Roman"/>
          <w:szCs w:val="24"/>
        </w:rPr>
        <w:t xml:space="preserve">, </w:t>
      </w:r>
      <w:r w:rsidRPr="00326241">
        <w:rPr>
          <w:rFonts w:eastAsia="Times New Roman" w:cs="Times New Roman"/>
          <w:szCs w:val="24"/>
        </w:rPr>
        <w:t xml:space="preserve">θα συζητά η </w:t>
      </w:r>
      <w:r>
        <w:rPr>
          <w:rFonts w:eastAsia="Times New Roman" w:cs="Times New Roman"/>
          <w:szCs w:val="24"/>
        </w:rPr>
        <w:t>Ε</w:t>
      </w:r>
      <w:r w:rsidRPr="00326241">
        <w:rPr>
          <w:rFonts w:eastAsia="Times New Roman" w:cs="Times New Roman"/>
          <w:szCs w:val="24"/>
        </w:rPr>
        <w:t xml:space="preserve">θνική </w:t>
      </w:r>
      <w:r>
        <w:rPr>
          <w:rFonts w:eastAsia="Times New Roman" w:cs="Times New Roman"/>
          <w:szCs w:val="24"/>
        </w:rPr>
        <w:t>Α</w:t>
      </w:r>
      <w:r w:rsidRPr="00326241">
        <w:rPr>
          <w:rFonts w:eastAsia="Times New Roman" w:cs="Times New Roman"/>
          <w:szCs w:val="24"/>
        </w:rPr>
        <w:t>ντιπρ</w:t>
      </w:r>
      <w:r>
        <w:rPr>
          <w:rFonts w:eastAsia="Times New Roman" w:cs="Times New Roman"/>
          <w:szCs w:val="24"/>
        </w:rPr>
        <w:t>οσωπεία και μάλιστα σε επίπεδο Α</w:t>
      </w:r>
      <w:r w:rsidRPr="00326241">
        <w:rPr>
          <w:rFonts w:eastAsia="Times New Roman" w:cs="Times New Roman"/>
          <w:szCs w:val="24"/>
        </w:rPr>
        <w:t>ρχηγών κομμάτων</w:t>
      </w:r>
      <w:r>
        <w:rPr>
          <w:rFonts w:eastAsia="Times New Roman" w:cs="Times New Roman"/>
          <w:szCs w:val="24"/>
        </w:rPr>
        <w:t>,</w:t>
      </w:r>
      <w:r w:rsidRPr="00326241">
        <w:rPr>
          <w:rFonts w:eastAsia="Times New Roman" w:cs="Times New Roman"/>
          <w:szCs w:val="24"/>
        </w:rPr>
        <w:t xml:space="preserve"> σενάρια επιστημονικής φαντασίας </w:t>
      </w:r>
      <w:r>
        <w:rPr>
          <w:rFonts w:eastAsia="Times New Roman" w:cs="Times New Roman"/>
          <w:szCs w:val="24"/>
        </w:rPr>
        <w:t>και σ</w:t>
      </w:r>
      <w:r w:rsidRPr="00326241">
        <w:rPr>
          <w:rFonts w:eastAsia="Times New Roman" w:cs="Times New Roman"/>
          <w:szCs w:val="24"/>
        </w:rPr>
        <w:t>υνωμοσίας</w:t>
      </w:r>
      <w:r>
        <w:rPr>
          <w:rFonts w:eastAsia="Times New Roman" w:cs="Times New Roman"/>
          <w:szCs w:val="24"/>
        </w:rPr>
        <w:t>; Ε</w:t>
      </w:r>
      <w:r w:rsidRPr="00326241">
        <w:rPr>
          <w:rFonts w:eastAsia="Times New Roman" w:cs="Times New Roman"/>
          <w:szCs w:val="24"/>
        </w:rPr>
        <w:t>άν ανοίξετε τέτοια πόρτα</w:t>
      </w:r>
      <w:r>
        <w:rPr>
          <w:rFonts w:eastAsia="Times New Roman" w:cs="Times New Roman"/>
          <w:szCs w:val="24"/>
        </w:rPr>
        <w:t>, ν</w:t>
      </w:r>
      <w:r>
        <w:rPr>
          <w:rFonts w:eastAsia="Times New Roman" w:cs="Times New Roman"/>
          <w:szCs w:val="24"/>
        </w:rPr>
        <w:t>α ξέρετε ότι</w:t>
      </w:r>
      <w:r w:rsidRPr="00326241">
        <w:rPr>
          <w:rFonts w:eastAsia="Times New Roman" w:cs="Times New Roman"/>
          <w:szCs w:val="24"/>
        </w:rPr>
        <w:t xml:space="preserve"> αυτό</w:t>
      </w:r>
      <w:r>
        <w:rPr>
          <w:rFonts w:eastAsia="Times New Roman" w:cs="Times New Roman"/>
          <w:szCs w:val="24"/>
        </w:rPr>
        <w:t xml:space="preserve"> δεν βλάπτει</w:t>
      </w:r>
      <w:r w:rsidRPr="00326241">
        <w:rPr>
          <w:rFonts w:eastAsia="Times New Roman" w:cs="Times New Roman"/>
          <w:szCs w:val="24"/>
        </w:rPr>
        <w:t xml:space="preserve"> το ΣΥΡΙΖΑ</w:t>
      </w:r>
      <w:r>
        <w:rPr>
          <w:rFonts w:eastAsia="Times New Roman" w:cs="Times New Roman"/>
          <w:szCs w:val="24"/>
        </w:rPr>
        <w:t xml:space="preserve"> ή</w:t>
      </w:r>
      <w:r w:rsidRPr="00326241">
        <w:rPr>
          <w:rFonts w:eastAsia="Times New Roman" w:cs="Times New Roman"/>
          <w:szCs w:val="24"/>
        </w:rPr>
        <w:t xml:space="preserve"> τη Νέα Δημοκρατία</w:t>
      </w:r>
      <w:r>
        <w:rPr>
          <w:rFonts w:eastAsia="Times New Roman" w:cs="Times New Roman"/>
          <w:szCs w:val="24"/>
        </w:rPr>
        <w:t>. Βλάπτει</w:t>
      </w:r>
      <w:r w:rsidRPr="00326241">
        <w:rPr>
          <w:rFonts w:eastAsia="Times New Roman" w:cs="Times New Roman"/>
          <w:szCs w:val="24"/>
        </w:rPr>
        <w:t xml:space="preserve"> το πολιτικό σύστημα και τη δημοκρατία</w:t>
      </w:r>
      <w:r>
        <w:rPr>
          <w:rFonts w:eastAsia="Times New Roman" w:cs="Times New Roman"/>
          <w:szCs w:val="24"/>
        </w:rPr>
        <w:t>. Α</w:t>
      </w:r>
      <w:r w:rsidRPr="00326241">
        <w:rPr>
          <w:rFonts w:eastAsia="Times New Roman" w:cs="Times New Roman"/>
          <w:szCs w:val="24"/>
        </w:rPr>
        <w:t xml:space="preserve">ν έρθει ένας </w:t>
      </w:r>
      <w:r>
        <w:rPr>
          <w:rFonts w:eastAsia="Times New Roman" w:cs="Times New Roman"/>
          <w:szCs w:val="24"/>
        </w:rPr>
        <w:t>Β</w:t>
      </w:r>
      <w:r w:rsidRPr="00326241">
        <w:rPr>
          <w:rFonts w:eastAsia="Times New Roman" w:cs="Times New Roman"/>
          <w:szCs w:val="24"/>
        </w:rPr>
        <w:t xml:space="preserve">ουλευτής του ΣΥΡΙΖΑ </w:t>
      </w:r>
      <w:r>
        <w:rPr>
          <w:rFonts w:eastAsia="Times New Roman" w:cs="Times New Roman"/>
          <w:szCs w:val="24"/>
        </w:rPr>
        <w:t xml:space="preserve">ή </w:t>
      </w:r>
      <w:r w:rsidRPr="00326241">
        <w:rPr>
          <w:rFonts w:eastAsia="Times New Roman" w:cs="Times New Roman"/>
          <w:szCs w:val="24"/>
        </w:rPr>
        <w:t xml:space="preserve">οποιοσδήποτε </w:t>
      </w:r>
      <w:r>
        <w:rPr>
          <w:rFonts w:eastAsia="Times New Roman" w:cs="Times New Roman"/>
          <w:szCs w:val="24"/>
        </w:rPr>
        <w:t>Β</w:t>
      </w:r>
      <w:r w:rsidRPr="00326241">
        <w:rPr>
          <w:rFonts w:eastAsia="Times New Roman" w:cs="Times New Roman"/>
          <w:szCs w:val="24"/>
        </w:rPr>
        <w:t xml:space="preserve">ουλευτής και </w:t>
      </w:r>
      <w:r>
        <w:rPr>
          <w:rFonts w:eastAsia="Times New Roman" w:cs="Times New Roman"/>
          <w:szCs w:val="24"/>
        </w:rPr>
        <w:t xml:space="preserve">πει ότι ήταν συναλλαγή -για παράδειγμα λέω- </w:t>
      </w:r>
      <w:r w:rsidRPr="00326241">
        <w:rPr>
          <w:rFonts w:eastAsia="Times New Roman" w:cs="Times New Roman"/>
          <w:szCs w:val="24"/>
        </w:rPr>
        <w:t>το ότι ακυρώθηκαν οι εσωκομματικές εκλογ</w:t>
      </w:r>
      <w:r w:rsidRPr="00326241">
        <w:rPr>
          <w:rFonts w:eastAsia="Times New Roman" w:cs="Times New Roman"/>
          <w:szCs w:val="24"/>
        </w:rPr>
        <w:t>ές της Νέας Δημοκρατίας</w:t>
      </w:r>
      <w:r>
        <w:rPr>
          <w:rFonts w:eastAsia="Times New Roman" w:cs="Times New Roman"/>
          <w:szCs w:val="24"/>
        </w:rPr>
        <w:t>,</w:t>
      </w:r>
      <w:r w:rsidRPr="00326241">
        <w:rPr>
          <w:rFonts w:eastAsia="Times New Roman" w:cs="Times New Roman"/>
          <w:szCs w:val="24"/>
        </w:rPr>
        <w:t xml:space="preserve"> για να βγει ο κ</w:t>
      </w:r>
      <w:r>
        <w:rPr>
          <w:rFonts w:eastAsia="Times New Roman" w:cs="Times New Roman"/>
          <w:szCs w:val="24"/>
        </w:rPr>
        <w:t>. Μητσοτάκης, γιατί θα φανταστεί οτιδήποτε κ</w:t>
      </w:r>
      <w:r w:rsidRPr="00326241">
        <w:rPr>
          <w:rFonts w:eastAsia="Times New Roman" w:cs="Times New Roman"/>
          <w:szCs w:val="24"/>
        </w:rPr>
        <w:t>αι θα πει τα δικά του για συ</w:t>
      </w:r>
      <w:r>
        <w:rPr>
          <w:rFonts w:eastAsia="Times New Roman" w:cs="Times New Roman"/>
          <w:szCs w:val="24"/>
        </w:rPr>
        <w:t xml:space="preserve">ναλλαγή με οικονομικούς κύκλους, </w:t>
      </w:r>
      <w:r w:rsidRPr="00326241">
        <w:rPr>
          <w:rFonts w:eastAsia="Times New Roman" w:cs="Times New Roman"/>
          <w:szCs w:val="24"/>
        </w:rPr>
        <w:t xml:space="preserve">τότε </w:t>
      </w:r>
      <w:r>
        <w:rPr>
          <w:rFonts w:eastAsia="Times New Roman" w:cs="Times New Roman"/>
          <w:szCs w:val="24"/>
        </w:rPr>
        <w:t>εσείς τι θα του πείτε; Ό</w:t>
      </w:r>
      <w:r w:rsidRPr="00326241">
        <w:rPr>
          <w:rFonts w:eastAsia="Times New Roman" w:cs="Times New Roman"/>
          <w:szCs w:val="24"/>
        </w:rPr>
        <w:t>τι είναι συκοφάντ</w:t>
      </w:r>
      <w:r>
        <w:rPr>
          <w:rFonts w:eastAsia="Times New Roman" w:cs="Times New Roman"/>
          <w:szCs w:val="24"/>
        </w:rPr>
        <w:t>η</w:t>
      </w:r>
      <w:r w:rsidRPr="00326241">
        <w:rPr>
          <w:rFonts w:eastAsia="Times New Roman" w:cs="Times New Roman"/>
          <w:szCs w:val="24"/>
        </w:rPr>
        <w:t xml:space="preserve">ς και </w:t>
      </w:r>
      <w:r>
        <w:rPr>
          <w:rFonts w:eastAsia="Times New Roman" w:cs="Times New Roman"/>
          <w:szCs w:val="24"/>
        </w:rPr>
        <w:t>ψεύτης</w:t>
      </w:r>
      <w:r w:rsidRPr="00326241">
        <w:rPr>
          <w:rFonts w:eastAsia="Times New Roman" w:cs="Times New Roman"/>
          <w:szCs w:val="24"/>
        </w:rPr>
        <w:t xml:space="preserve"> και θα έχετε δίκιο</w:t>
      </w:r>
      <w:r>
        <w:rPr>
          <w:rFonts w:eastAsia="Times New Roman" w:cs="Times New Roman"/>
          <w:szCs w:val="24"/>
        </w:rPr>
        <w:t>. Εσείς</w:t>
      </w:r>
      <w:r w:rsidRPr="00326241">
        <w:rPr>
          <w:rFonts w:eastAsia="Times New Roman" w:cs="Times New Roman"/>
          <w:szCs w:val="24"/>
        </w:rPr>
        <w:t xml:space="preserve"> εδώ τώρα </w:t>
      </w:r>
      <w:r>
        <w:rPr>
          <w:rFonts w:eastAsia="Times New Roman" w:cs="Times New Roman"/>
          <w:szCs w:val="24"/>
        </w:rPr>
        <w:t>γιατί μετα</w:t>
      </w:r>
      <w:r w:rsidRPr="00326241">
        <w:rPr>
          <w:rFonts w:eastAsia="Times New Roman" w:cs="Times New Roman"/>
          <w:szCs w:val="24"/>
        </w:rPr>
        <w:t>χειρίζ</w:t>
      </w:r>
      <w:r w:rsidRPr="00326241">
        <w:rPr>
          <w:rFonts w:eastAsia="Times New Roman" w:cs="Times New Roman"/>
          <w:szCs w:val="24"/>
        </w:rPr>
        <w:t xml:space="preserve">εστε τα ίδια μέσα και </w:t>
      </w:r>
      <w:r>
        <w:rPr>
          <w:rFonts w:eastAsia="Times New Roman" w:cs="Times New Roman"/>
          <w:szCs w:val="24"/>
        </w:rPr>
        <w:t xml:space="preserve">λέτε για συναλλαγή; Δεν </w:t>
      </w:r>
      <w:r w:rsidRPr="00326241">
        <w:rPr>
          <w:rFonts w:eastAsia="Times New Roman" w:cs="Times New Roman"/>
          <w:szCs w:val="24"/>
        </w:rPr>
        <w:t>καταλαβαίνετε τ</w:t>
      </w:r>
      <w:r>
        <w:rPr>
          <w:rFonts w:eastAsia="Times New Roman" w:cs="Times New Roman"/>
          <w:szCs w:val="24"/>
        </w:rPr>
        <w:t>ι</w:t>
      </w:r>
      <w:r w:rsidRPr="00326241">
        <w:rPr>
          <w:rFonts w:eastAsia="Times New Roman" w:cs="Times New Roman"/>
          <w:szCs w:val="24"/>
        </w:rPr>
        <w:t xml:space="preserve"> </w:t>
      </w:r>
      <w:r>
        <w:rPr>
          <w:rFonts w:eastAsia="Times New Roman" w:cs="Times New Roman"/>
          <w:szCs w:val="24"/>
        </w:rPr>
        <w:t>κακιά σκάλα ακ</w:t>
      </w:r>
      <w:r w:rsidRPr="00326241">
        <w:rPr>
          <w:rFonts w:eastAsia="Times New Roman" w:cs="Times New Roman"/>
          <w:szCs w:val="24"/>
        </w:rPr>
        <w:t>ολουθείτε</w:t>
      </w:r>
      <w:r>
        <w:rPr>
          <w:rFonts w:eastAsia="Times New Roman" w:cs="Times New Roman"/>
          <w:szCs w:val="24"/>
        </w:rPr>
        <w:t>; Και σε κάτι το οποίο είναι</w:t>
      </w:r>
      <w:r w:rsidRPr="00326241">
        <w:rPr>
          <w:rFonts w:eastAsia="Times New Roman" w:cs="Times New Roman"/>
          <w:szCs w:val="24"/>
        </w:rPr>
        <w:t xml:space="preserve"> φαντασιακό</w:t>
      </w:r>
      <w:r>
        <w:rPr>
          <w:rFonts w:eastAsia="Times New Roman" w:cs="Times New Roman"/>
          <w:szCs w:val="24"/>
        </w:rPr>
        <w:t>,</w:t>
      </w:r>
      <w:r w:rsidRPr="00326241">
        <w:rPr>
          <w:rFonts w:eastAsia="Times New Roman" w:cs="Times New Roman"/>
          <w:szCs w:val="24"/>
        </w:rPr>
        <w:t xml:space="preserve"> τι να απαντήσει κάποιος</w:t>
      </w:r>
      <w:r>
        <w:rPr>
          <w:rFonts w:eastAsia="Times New Roman" w:cs="Times New Roman"/>
          <w:szCs w:val="24"/>
        </w:rPr>
        <w:t>; Μ</w:t>
      </w:r>
      <w:r w:rsidRPr="00326241">
        <w:rPr>
          <w:rFonts w:eastAsia="Times New Roman" w:cs="Times New Roman"/>
          <w:szCs w:val="24"/>
        </w:rPr>
        <w:t>ε πραγματικά στοιχεία</w:t>
      </w:r>
      <w:r>
        <w:rPr>
          <w:rFonts w:eastAsia="Times New Roman" w:cs="Times New Roman"/>
          <w:szCs w:val="24"/>
        </w:rPr>
        <w:t>,</w:t>
      </w:r>
      <w:r w:rsidRPr="00326241">
        <w:rPr>
          <w:rFonts w:eastAsia="Times New Roman" w:cs="Times New Roman"/>
          <w:szCs w:val="24"/>
        </w:rPr>
        <w:t xml:space="preserve"> με επιχειρήματα</w:t>
      </w:r>
      <w:r>
        <w:rPr>
          <w:rFonts w:eastAsia="Times New Roman" w:cs="Times New Roman"/>
          <w:szCs w:val="24"/>
        </w:rPr>
        <w:t>;</w:t>
      </w:r>
    </w:p>
    <w:p w14:paraId="120F8C44" w14:textId="77777777" w:rsidR="0086761A" w:rsidRDefault="0042745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επανειλημμένα </w:t>
      </w:r>
      <w:r w:rsidRPr="00F81B27">
        <w:rPr>
          <w:rFonts w:eastAsia="Times New Roman" w:cs="Times New Roman"/>
          <w:szCs w:val="24"/>
        </w:rPr>
        <w:t xml:space="preserve">το κουδούνι λήξεως του </w:t>
      </w:r>
      <w:r w:rsidRPr="00F81B27">
        <w:rPr>
          <w:rFonts w:eastAsia="Times New Roman" w:cs="Times New Roman"/>
          <w:szCs w:val="24"/>
        </w:rPr>
        <w:t>χρόνου ομιλίας του κυρίου Βουλευτή</w:t>
      </w:r>
      <w:r>
        <w:rPr>
          <w:rFonts w:eastAsia="Times New Roman" w:cs="Times New Roman"/>
          <w:szCs w:val="24"/>
        </w:rPr>
        <w:t>)</w:t>
      </w:r>
    </w:p>
    <w:p w14:paraId="120F8C4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20F8C4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w:t>
      </w:r>
      <w:r w:rsidRPr="00326241">
        <w:rPr>
          <w:rFonts w:eastAsia="Times New Roman" w:cs="Times New Roman"/>
          <w:szCs w:val="24"/>
        </w:rPr>
        <w:t>ο τρίτο</w:t>
      </w:r>
      <w:r>
        <w:rPr>
          <w:rFonts w:eastAsia="Times New Roman" w:cs="Times New Roman"/>
          <w:szCs w:val="24"/>
        </w:rPr>
        <w:t xml:space="preserve"> είναι</w:t>
      </w:r>
      <w:r w:rsidRPr="00326241">
        <w:rPr>
          <w:rFonts w:eastAsia="Times New Roman" w:cs="Times New Roman"/>
          <w:szCs w:val="24"/>
        </w:rPr>
        <w:t xml:space="preserve"> ότι </w:t>
      </w:r>
      <w:r>
        <w:rPr>
          <w:rFonts w:eastAsia="Times New Roman" w:cs="Times New Roman"/>
          <w:szCs w:val="24"/>
        </w:rPr>
        <w:t>γίναμε και ΠΑΣΟΚ. Ο</w:t>
      </w:r>
      <w:r w:rsidRPr="00326241">
        <w:rPr>
          <w:rFonts w:eastAsia="Times New Roman" w:cs="Times New Roman"/>
          <w:szCs w:val="24"/>
        </w:rPr>
        <w:t xml:space="preserve"> ΣΥΡΙΖΑ</w:t>
      </w:r>
      <w:r>
        <w:rPr>
          <w:rFonts w:eastAsia="Times New Roman" w:cs="Times New Roman"/>
          <w:szCs w:val="24"/>
        </w:rPr>
        <w:t>,</w:t>
      </w:r>
      <w:r w:rsidRPr="00326241">
        <w:rPr>
          <w:rFonts w:eastAsia="Times New Roman" w:cs="Times New Roman"/>
          <w:szCs w:val="24"/>
        </w:rPr>
        <w:t xml:space="preserve"> κυρίες και κύριοι συνάδελφοι</w:t>
      </w:r>
      <w:r>
        <w:rPr>
          <w:rFonts w:eastAsia="Times New Roman" w:cs="Times New Roman"/>
          <w:szCs w:val="24"/>
        </w:rPr>
        <w:t>,</w:t>
      </w:r>
      <w:r w:rsidRPr="00326241">
        <w:rPr>
          <w:rFonts w:eastAsia="Times New Roman" w:cs="Times New Roman"/>
          <w:szCs w:val="24"/>
        </w:rPr>
        <w:t xml:space="preserve"> </w:t>
      </w:r>
      <w:r>
        <w:rPr>
          <w:rFonts w:eastAsia="Times New Roman" w:cs="Times New Roman"/>
          <w:szCs w:val="24"/>
        </w:rPr>
        <w:t>είναι ένα κόμμα της ριζοσπαστικής Α</w:t>
      </w:r>
      <w:r w:rsidRPr="00326241">
        <w:rPr>
          <w:rFonts w:eastAsia="Times New Roman" w:cs="Times New Roman"/>
          <w:szCs w:val="24"/>
        </w:rPr>
        <w:t>ριστεράς</w:t>
      </w:r>
      <w:r>
        <w:rPr>
          <w:rFonts w:eastAsia="Times New Roman" w:cs="Times New Roman"/>
          <w:szCs w:val="24"/>
        </w:rPr>
        <w:t>, που αντλεί την</w:t>
      </w:r>
      <w:r w:rsidRPr="00326241">
        <w:rPr>
          <w:rFonts w:eastAsia="Times New Roman" w:cs="Times New Roman"/>
          <w:szCs w:val="24"/>
        </w:rPr>
        <w:t xml:space="preserve"> ποίηση του από τους μεγάλους αγώνες της εργατικής τάξης </w:t>
      </w:r>
      <w:r>
        <w:rPr>
          <w:rFonts w:eastAsia="Times New Roman" w:cs="Times New Roman"/>
          <w:szCs w:val="24"/>
        </w:rPr>
        <w:t>τ</w:t>
      </w:r>
      <w:r>
        <w:rPr>
          <w:rFonts w:eastAsia="Times New Roman" w:cs="Times New Roman"/>
          <w:szCs w:val="24"/>
        </w:rPr>
        <w:t>ης χώρας</w:t>
      </w:r>
      <w:r w:rsidRPr="00326241">
        <w:rPr>
          <w:rFonts w:eastAsia="Times New Roman" w:cs="Times New Roman"/>
          <w:szCs w:val="24"/>
        </w:rPr>
        <w:t xml:space="preserve"> και από την πολιτική παρουσία πρώτα και κύρια του </w:t>
      </w:r>
      <w:r>
        <w:rPr>
          <w:rFonts w:eastAsia="Times New Roman" w:cs="Times New Roman"/>
          <w:szCs w:val="24"/>
        </w:rPr>
        <w:t>ΚΚΕ Ε</w:t>
      </w:r>
      <w:r w:rsidRPr="00326241">
        <w:rPr>
          <w:rFonts w:eastAsia="Times New Roman" w:cs="Times New Roman"/>
          <w:szCs w:val="24"/>
        </w:rPr>
        <w:t xml:space="preserve">σωτερικού και της Ελληνικής </w:t>
      </w:r>
      <w:r>
        <w:rPr>
          <w:rFonts w:eastAsia="Times New Roman" w:cs="Times New Roman"/>
          <w:szCs w:val="24"/>
        </w:rPr>
        <w:t>Κ</w:t>
      </w:r>
      <w:r w:rsidRPr="00326241">
        <w:rPr>
          <w:rFonts w:eastAsia="Times New Roman" w:cs="Times New Roman"/>
          <w:szCs w:val="24"/>
        </w:rPr>
        <w:t xml:space="preserve">ομμουνιστικής </w:t>
      </w:r>
      <w:r>
        <w:rPr>
          <w:rFonts w:eastAsia="Times New Roman" w:cs="Times New Roman"/>
          <w:szCs w:val="24"/>
        </w:rPr>
        <w:t>Ν</w:t>
      </w:r>
      <w:r w:rsidRPr="00326241">
        <w:rPr>
          <w:rFonts w:eastAsia="Times New Roman" w:cs="Times New Roman"/>
          <w:szCs w:val="24"/>
        </w:rPr>
        <w:t xml:space="preserve">εολαίας </w:t>
      </w:r>
      <w:r>
        <w:rPr>
          <w:rFonts w:eastAsia="Times New Roman" w:cs="Times New Roman"/>
          <w:szCs w:val="24"/>
        </w:rPr>
        <w:t>«Ρήγας</w:t>
      </w:r>
      <w:r w:rsidRPr="00326241">
        <w:rPr>
          <w:rFonts w:eastAsia="Times New Roman" w:cs="Times New Roman"/>
          <w:szCs w:val="24"/>
        </w:rPr>
        <w:t xml:space="preserve"> Φεραίος</w:t>
      </w:r>
      <w:r>
        <w:rPr>
          <w:rFonts w:eastAsia="Times New Roman" w:cs="Times New Roman"/>
          <w:szCs w:val="24"/>
        </w:rPr>
        <w:t>»,</w:t>
      </w:r>
      <w:r w:rsidRPr="00326241">
        <w:rPr>
          <w:rFonts w:eastAsia="Times New Roman" w:cs="Times New Roman"/>
          <w:szCs w:val="24"/>
        </w:rPr>
        <w:t xml:space="preserve"> η οποία γεννήθηκε μέσα στις φλόγες του Μάη του </w:t>
      </w:r>
      <w:r>
        <w:rPr>
          <w:rFonts w:eastAsia="Times New Roman" w:cs="Times New Roman"/>
          <w:szCs w:val="24"/>
        </w:rPr>
        <w:t>΄</w:t>
      </w:r>
      <w:r w:rsidRPr="00326241">
        <w:rPr>
          <w:rFonts w:eastAsia="Times New Roman" w:cs="Times New Roman"/>
          <w:szCs w:val="24"/>
        </w:rPr>
        <w:t>68</w:t>
      </w:r>
      <w:r>
        <w:rPr>
          <w:rFonts w:eastAsia="Times New Roman" w:cs="Times New Roman"/>
          <w:szCs w:val="24"/>
        </w:rPr>
        <w:t>, αλλά</w:t>
      </w:r>
      <w:r w:rsidRPr="00326241">
        <w:rPr>
          <w:rFonts w:eastAsia="Times New Roman" w:cs="Times New Roman"/>
          <w:szCs w:val="24"/>
        </w:rPr>
        <w:t xml:space="preserve"> </w:t>
      </w:r>
      <w:r>
        <w:rPr>
          <w:rFonts w:eastAsia="Times New Roman" w:cs="Times New Roman"/>
          <w:szCs w:val="24"/>
        </w:rPr>
        <w:t>και της Ά</w:t>
      </w:r>
      <w:r w:rsidRPr="00326241">
        <w:rPr>
          <w:rFonts w:eastAsia="Times New Roman" w:cs="Times New Roman"/>
          <w:szCs w:val="24"/>
        </w:rPr>
        <w:t xml:space="preserve">νοιξης της Πράγας του </w:t>
      </w:r>
      <w:r>
        <w:rPr>
          <w:rFonts w:eastAsia="Times New Roman" w:cs="Times New Roman"/>
          <w:szCs w:val="24"/>
        </w:rPr>
        <w:t>΄</w:t>
      </w:r>
      <w:r w:rsidRPr="00326241">
        <w:rPr>
          <w:rFonts w:eastAsia="Times New Roman" w:cs="Times New Roman"/>
          <w:szCs w:val="24"/>
        </w:rPr>
        <w:t>68</w:t>
      </w:r>
      <w:r>
        <w:rPr>
          <w:rFonts w:eastAsia="Times New Roman" w:cs="Times New Roman"/>
          <w:szCs w:val="24"/>
        </w:rPr>
        <w:t xml:space="preserve">. Δεν έχει ανάγκη </w:t>
      </w:r>
      <w:r w:rsidRPr="00326241">
        <w:rPr>
          <w:rFonts w:eastAsia="Times New Roman" w:cs="Times New Roman"/>
          <w:szCs w:val="24"/>
        </w:rPr>
        <w:t xml:space="preserve">ούτε να γίνει </w:t>
      </w:r>
      <w:r w:rsidRPr="00326241">
        <w:rPr>
          <w:rFonts w:eastAsia="Times New Roman" w:cs="Times New Roman"/>
          <w:szCs w:val="24"/>
        </w:rPr>
        <w:t>κάτι ούτε ενδιαφ</w:t>
      </w:r>
      <w:r>
        <w:rPr>
          <w:rFonts w:eastAsia="Times New Roman" w:cs="Times New Roman"/>
          <w:szCs w:val="24"/>
        </w:rPr>
        <w:t xml:space="preserve">έρεται προς αυτή την κατεύθυνση. </w:t>
      </w:r>
    </w:p>
    <w:p w14:paraId="120F8C47" w14:textId="77777777" w:rsidR="0086761A" w:rsidRDefault="00427452">
      <w:pPr>
        <w:spacing w:line="600" w:lineRule="auto"/>
        <w:ind w:firstLine="720"/>
        <w:jc w:val="both"/>
        <w:rPr>
          <w:rFonts w:eastAsia="Times New Roman" w:cs="Times New Roman"/>
          <w:szCs w:val="24"/>
        </w:rPr>
      </w:pPr>
      <w:r w:rsidRPr="00326241">
        <w:rPr>
          <w:rFonts w:eastAsia="Times New Roman" w:cs="Times New Roman"/>
          <w:szCs w:val="24"/>
        </w:rPr>
        <w:t>Αν</w:t>
      </w:r>
      <w:r>
        <w:rPr>
          <w:rFonts w:eastAsia="Times New Roman" w:cs="Times New Roman"/>
          <w:szCs w:val="24"/>
        </w:rPr>
        <w:t>,</w:t>
      </w:r>
      <w:r w:rsidRPr="00326241">
        <w:rPr>
          <w:rFonts w:eastAsia="Times New Roman" w:cs="Times New Roman"/>
          <w:szCs w:val="24"/>
        </w:rPr>
        <w:t xml:space="preserve"> </w:t>
      </w:r>
      <w:r>
        <w:rPr>
          <w:rFonts w:eastAsia="Times New Roman" w:cs="Times New Roman"/>
          <w:szCs w:val="24"/>
        </w:rPr>
        <w:t>όμως, θέλετε να πείτε ότι αυτό το κόμ</w:t>
      </w:r>
      <w:r w:rsidRPr="00326241">
        <w:rPr>
          <w:rFonts w:eastAsia="Times New Roman" w:cs="Times New Roman"/>
          <w:szCs w:val="24"/>
        </w:rPr>
        <w:t xml:space="preserve">μα </w:t>
      </w:r>
      <w:r>
        <w:rPr>
          <w:rFonts w:eastAsia="Times New Roman" w:cs="Times New Roman"/>
          <w:szCs w:val="24"/>
        </w:rPr>
        <w:t xml:space="preserve">έχει γίνει ο εκφραστής εκείνων των </w:t>
      </w:r>
      <w:r w:rsidRPr="00326241">
        <w:rPr>
          <w:rFonts w:eastAsia="Times New Roman" w:cs="Times New Roman"/>
          <w:szCs w:val="24"/>
        </w:rPr>
        <w:t>πόθ</w:t>
      </w:r>
      <w:r>
        <w:rPr>
          <w:rFonts w:eastAsia="Times New Roman" w:cs="Times New Roman"/>
          <w:szCs w:val="24"/>
        </w:rPr>
        <w:t>ων</w:t>
      </w:r>
      <w:r w:rsidRPr="00326241">
        <w:rPr>
          <w:rFonts w:eastAsia="Times New Roman" w:cs="Times New Roman"/>
          <w:szCs w:val="24"/>
        </w:rPr>
        <w:t xml:space="preserve"> και των προσδοκιών του ελληνικού λαού</w:t>
      </w:r>
      <w:r>
        <w:rPr>
          <w:rFonts w:eastAsia="Times New Roman" w:cs="Times New Roman"/>
          <w:szCs w:val="24"/>
        </w:rPr>
        <w:t xml:space="preserve"> που γεννήθηκαν μετά τη Μ</w:t>
      </w:r>
      <w:r w:rsidRPr="00326241">
        <w:rPr>
          <w:rFonts w:eastAsia="Times New Roman" w:cs="Times New Roman"/>
          <w:szCs w:val="24"/>
        </w:rPr>
        <w:t>εταπολίτευση</w:t>
      </w:r>
      <w:r>
        <w:rPr>
          <w:rFonts w:eastAsia="Times New Roman" w:cs="Times New Roman"/>
          <w:szCs w:val="24"/>
        </w:rPr>
        <w:t>,</w:t>
      </w:r>
      <w:r w:rsidRPr="00326241">
        <w:rPr>
          <w:rFonts w:eastAsia="Times New Roman" w:cs="Times New Roman"/>
          <w:szCs w:val="24"/>
        </w:rPr>
        <w:t xml:space="preserve"> για ένα κίνημα το οποίο θα διεύρυνε τις πολιτ</w:t>
      </w:r>
      <w:r w:rsidRPr="00326241">
        <w:rPr>
          <w:rFonts w:eastAsia="Times New Roman" w:cs="Times New Roman"/>
          <w:szCs w:val="24"/>
        </w:rPr>
        <w:t>ικές και κοινωνικές ελευθερίες του ελληνικού λαού</w:t>
      </w:r>
      <w:r>
        <w:rPr>
          <w:rFonts w:eastAsia="Times New Roman" w:cs="Times New Roman"/>
          <w:szCs w:val="24"/>
        </w:rPr>
        <w:t xml:space="preserve">, </w:t>
      </w:r>
      <w:r w:rsidRPr="00326241">
        <w:rPr>
          <w:rFonts w:eastAsia="Times New Roman" w:cs="Times New Roman"/>
          <w:szCs w:val="24"/>
        </w:rPr>
        <w:t>ναι</w:t>
      </w:r>
      <w:r>
        <w:rPr>
          <w:rFonts w:eastAsia="Times New Roman" w:cs="Times New Roman"/>
          <w:szCs w:val="24"/>
        </w:rPr>
        <w:t>,</w:t>
      </w:r>
      <w:r w:rsidRPr="00326241">
        <w:rPr>
          <w:rFonts w:eastAsia="Times New Roman" w:cs="Times New Roman"/>
          <w:szCs w:val="24"/>
        </w:rPr>
        <w:t xml:space="preserve"> ο ΣΥΡΙΖΑ σήμερα ηγεμονεύει σε αυτό το κίνημα</w:t>
      </w:r>
      <w:r>
        <w:rPr>
          <w:rFonts w:eastAsia="Times New Roman" w:cs="Times New Roman"/>
          <w:szCs w:val="24"/>
        </w:rPr>
        <w:t>,</w:t>
      </w:r>
      <w:r w:rsidRPr="00326241">
        <w:rPr>
          <w:rFonts w:eastAsia="Times New Roman" w:cs="Times New Roman"/>
          <w:szCs w:val="24"/>
        </w:rPr>
        <w:t xml:space="preserve"> διότι ακριβώς </w:t>
      </w:r>
      <w:r>
        <w:rPr>
          <w:rFonts w:eastAsia="Times New Roman" w:cs="Times New Roman"/>
          <w:szCs w:val="24"/>
        </w:rPr>
        <w:t>εσείς</w:t>
      </w:r>
      <w:r w:rsidRPr="00326241">
        <w:rPr>
          <w:rFonts w:eastAsia="Times New Roman" w:cs="Times New Roman"/>
          <w:szCs w:val="24"/>
        </w:rPr>
        <w:t xml:space="preserve"> και </w:t>
      </w:r>
      <w:r>
        <w:rPr>
          <w:rFonts w:eastAsia="Times New Roman" w:cs="Times New Roman"/>
          <w:szCs w:val="24"/>
        </w:rPr>
        <w:t>κάποιοι</w:t>
      </w:r>
      <w:r w:rsidRPr="00326241">
        <w:rPr>
          <w:rFonts w:eastAsia="Times New Roman" w:cs="Times New Roman"/>
          <w:szCs w:val="24"/>
        </w:rPr>
        <w:t xml:space="preserve"> σαν κι </w:t>
      </w:r>
      <w:r>
        <w:rPr>
          <w:rFonts w:eastAsia="Times New Roman" w:cs="Times New Roman"/>
          <w:szCs w:val="24"/>
        </w:rPr>
        <w:t>ε</w:t>
      </w:r>
      <w:r w:rsidRPr="00326241">
        <w:rPr>
          <w:rFonts w:eastAsia="Times New Roman" w:cs="Times New Roman"/>
          <w:szCs w:val="24"/>
        </w:rPr>
        <w:t>σ</w:t>
      </w:r>
      <w:r>
        <w:rPr>
          <w:rFonts w:eastAsia="Times New Roman" w:cs="Times New Roman"/>
          <w:szCs w:val="24"/>
        </w:rPr>
        <w:t>ά</w:t>
      </w:r>
      <w:r w:rsidRPr="00326241">
        <w:rPr>
          <w:rFonts w:eastAsia="Times New Roman" w:cs="Times New Roman"/>
          <w:szCs w:val="24"/>
        </w:rPr>
        <w:t xml:space="preserve">ς </w:t>
      </w:r>
      <w:r>
        <w:rPr>
          <w:rFonts w:eastAsia="Times New Roman" w:cs="Times New Roman"/>
          <w:szCs w:val="24"/>
        </w:rPr>
        <w:t>πρόδωσαν</w:t>
      </w:r>
      <w:r w:rsidRPr="00326241">
        <w:rPr>
          <w:rFonts w:eastAsia="Times New Roman" w:cs="Times New Roman"/>
          <w:szCs w:val="24"/>
        </w:rPr>
        <w:t xml:space="preserve"> την εμπιστοσύνη</w:t>
      </w:r>
      <w:r>
        <w:rPr>
          <w:rFonts w:eastAsia="Times New Roman" w:cs="Times New Roman"/>
          <w:szCs w:val="24"/>
        </w:rPr>
        <w:t xml:space="preserve"> εκείνη</w:t>
      </w:r>
      <w:r w:rsidRPr="00326241">
        <w:rPr>
          <w:rFonts w:eastAsia="Times New Roman" w:cs="Times New Roman"/>
          <w:szCs w:val="24"/>
        </w:rPr>
        <w:t xml:space="preserve"> του ελληνικού λαού</w:t>
      </w:r>
      <w:r>
        <w:rPr>
          <w:rFonts w:eastAsia="Times New Roman" w:cs="Times New Roman"/>
          <w:szCs w:val="24"/>
        </w:rPr>
        <w:t>.</w:t>
      </w:r>
    </w:p>
    <w:p w14:paraId="120F8C48" w14:textId="77777777" w:rsidR="0086761A" w:rsidRDefault="00427452">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sidRPr="00697F71">
        <w:rPr>
          <w:rFonts w:eastAsia="Times New Roman" w:cs="Times New Roman"/>
          <w:szCs w:val="24"/>
        </w:rPr>
        <w:t>Παρακαλώ, ολοκληρώστε.</w:t>
      </w:r>
    </w:p>
    <w:p w14:paraId="120F8C49" w14:textId="77777777" w:rsidR="0086761A" w:rsidRDefault="00427452">
      <w:pPr>
        <w:spacing w:line="600" w:lineRule="auto"/>
        <w:ind w:firstLine="720"/>
        <w:contextualSpacing/>
        <w:jc w:val="both"/>
        <w:rPr>
          <w:rFonts w:eastAsia="Times New Roman"/>
          <w:szCs w:val="24"/>
        </w:rPr>
      </w:pPr>
      <w:r w:rsidRPr="00697F71">
        <w:rPr>
          <w:rFonts w:eastAsia="Times New Roman" w:cs="Times New Roman"/>
          <w:b/>
          <w:szCs w:val="24"/>
        </w:rPr>
        <w:t>ΣΤΑΥΡΟΣ ΚΟΝΤΟΝΗΣ:</w:t>
      </w:r>
      <w:r>
        <w:rPr>
          <w:rFonts w:eastAsia="Times New Roman" w:cs="Times New Roman"/>
          <w:szCs w:val="24"/>
        </w:rPr>
        <w:t xml:space="preserve"> Κ</w:t>
      </w:r>
      <w:r w:rsidRPr="00326241">
        <w:rPr>
          <w:rFonts w:eastAsia="Times New Roman" w:cs="Times New Roman"/>
          <w:szCs w:val="24"/>
        </w:rPr>
        <w:t>υρίες και κύριοι συνάδελφοι</w:t>
      </w:r>
      <w:r>
        <w:rPr>
          <w:rFonts w:eastAsia="Times New Roman" w:cs="Times New Roman"/>
          <w:szCs w:val="24"/>
        </w:rPr>
        <w:t>,</w:t>
      </w:r>
      <w:r w:rsidRPr="00326241">
        <w:rPr>
          <w:rFonts w:eastAsia="Times New Roman" w:cs="Times New Roman"/>
          <w:szCs w:val="24"/>
        </w:rPr>
        <w:t xml:space="preserve"> θέλω να σας πω ότι δεν είναι σήμερα τυχαίο το γεγονός ότι όλοι παραδέχονται ότι ο ΣΥΡΙΖΑ άντεξε</w:t>
      </w:r>
      <w:r>
        <w:rPr>
          <w:rFonts w:eastAsia="Times New Roman" w:cs="Times New Roman"/>
          <w:szCs w:val="24"/>
        </w:rPr>
        <w:t>. Κ</w:t>
      </w:r>
      <w:r w:rsidRPr="00326241">
        <w:rPr>
          <w:rFonts w:eastAsia="Times New Roman" w:cs="Times New Roman"/>
          <w:szCs w:val="24"/>
        </w:rPr>
        <w:t>ι όχι μόνο άντεξε</w:t>
      </w:r>
      <w:r>
        <w:rPr>
          <w:rFonts w:eastAsia="Times New Roman" w:cs="Times New Roman"/>
          <w:szCs w:val="24"/>
        </w:rPr>
        <w:t>,</w:t>
      </w:r>
      <w:r w:rsidRPr="00326241">
        <w:rPr>
          <w:rFonts w:eastAsia="Times New Roman" w:cs="Times New Roman"/>
          <w:szCs w:val="24"/>
        </w:rPr>
        <w:t xml:space="preserve"> αλλά και δημοσκοπικά ανακάμπτει</w:t>
      </w:r>
      <w:r>
        <w:rPr>
          <w:rFonts w:eastAsia="Times New Roman" w:cs="Times New Roman"/>
          <w:szCs w:val="24"/>
        </w:rPr>
        <w:t>. Ε</w:t>
      </w:r>
      <w:r w:rsidRPr="00326241">
        <w:rPr>
          <w:rFonts w:eastAsia="Times New Roman" w:cs="Times New Roman"/>
          <w:szCs w:val="24"/>
        </w:rPr>
        <w:t xml:space="preserve">γώ δεν θέλω να πω τίποτα </w:t>
      </w:r>
      <w:r w:rsidRPr="00326241">
        <w:rPr>
          <w:rFonts w:eastAsia="Times New Roman" w:cs="Times New Roman"/>
          <w:szCs w:val="24"/>
        </w:rPr>
        <w:lastRenderedPageBreak/>
        <w:t>άλλο</w:t>
      </w:r>
      <w:r>
        <w:rPr>
          <w:rFonts w:eastAsia="Times New Roman" w:cs="Times New Roman"/>
          <w:szCs w:val="24"/>
        </w:rPr>
        <w:t xml:space="preserve">. </w:t>
      </w:r>
      <w:r>
        <w:rPr>
          <w:rFonts w:eastAsia="Times New Roman"/>
          <w:szCs w:val="24"/>
        </w:rPr>
        <w:t>Να αναμένετε και τη μεγαλ</w:t>
      </w:r>
      <w:r>
        <w:rPr>
          <w:rFonts w:eastAsia="Times New Roman"/>
          <w:szCs w:val="24"/>
        </w:rPr>
        <w:t>ύτερη δημοσκόπηση και την πιο έγκυρη δημοσκόπηση, αυτή των εκλογών και θα δείτε ότι όχι μόνο σταθεροποιείται, όχι μόνο ανακάμπτει, αλλά θέτει σήμερα τις προϋποθέσεις μιας νικηφόρας πορείας για την πατρίδα, τον ελληνικό λαό και την εργατική τάξη της χώρας.</w:t>
      </w:r>
    </w:p>
    <w:p w14:paraId="120F8C4A" w14:textId="77777777" w:rsidR="0086761A" w:rsidRDefault="00427452">
      <w:pPr>
        <w:spacing w:line="600" w:lineRule="auto"/>
        <w:ind w:firstLine="720"/>
        <w:contextualSpacing/>
        <w:jc w:val="both"/>
        <w:rPr>
          <w:rFonts w:eastAsia="Times New Roman"/>
          <w:szCs w:val="24"/>
        </w:rPr>
      </w:pPr>
      <w:r>
        <w:rPr>
          <w:rFonts w:eastAsia="Times New Roman"/>
          <w:szCs w:val="24"/>
        </w:rPr>
        <w:t>Ευχαριστώ, κύριε Πρόεδρε.</w:t>
      </w:r>
    </w:p>
    <w:p w14:paraId="120F8C4B" w14:textId="77777777" w:rsidR="0086761A" w:rsidRDefault="00427452">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20F8C4C"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Pr>
          <w:rFonts w:eastAsia="Times New Roman"/>
          <w:b/>
          <w:szCs w:val="24"/>
        </w:rPr>
        <w:t xml:space="preserve"> </w:t>
      </w:r>
      <w:r>
        <w:rPr>
          <w:rFonts w:eastAsia="Times New Roman"/>
          <w:szCs w:val="24"/>
        </w:rPr>
        <w:t>Κι εγώ ευχαριστώ.</w:t>
      </w:r>
    </w:p>
    <w:p w14:paraId="120F8C4D"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Pr>
          <w:rFonts w:eastAsia="Times New Roman"/>
          <w:b/>
          <w:szCs w:val="24"/>
        </w:rPr>
        <w:t xml:space="preserve"> </w:t>
      </w:r>
      <w:r>
        <w:rPr>
          <w:rFonts w:eastAsia="Times New Roman"/>
          <w:szCs w:val="24"/>
        </w:rPr>
        <w:t>Κύριε Πρόεδρε, θα ήθελα τον λόγο επί προσωπικού.</w:t>
      </w:r>
    </w:p>
    <w:p w14:paraId="120F8C4E"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Pr>
          <w:rFonts w:eastAsia="Times New Roman"/>
          <w:b/>
          <w:szCs w:val="24"/>
        </w:rPr>
        <w:t xml:space="preserve"> </w:t>
      </w:r>
      <w:r>
        <w:rPr>
          <w:rFonts w:eastAsia="Times New Roman"/>
          <w:szCs w:val="24"/>
        </w:rPr>
        <w:t>Κύριε Τζελέπη, τι θέλετε;</w:t>
      </w:r>
    </w:p>
    <w:p w14:paraId="120F8C4F"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Pr>
          <w:rFonts w:eastAsia="Times New Roman"/>
          <w:b/>
          <w:szCs w:val="24"/>
        </w:rPr>
        <w:t xml:space="preserve"> </w:t>
      </w:r>
      <w:r>
        <w:rPr>
          <w:rFonts w:eastAsia="Times New Roman"/>
          <w:szCs w:val="24"/>
        </w:rPr>
        <w:t xml:space="preserve">Ο κ. Κοντονής αναφέρθηκε σε εμένα. </w:t>
      </w:r>
    </w:p>
    <w:p w14:paraId="120F8C50"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Pr>
          <w:rFonts w:eastAsia="Times New Roman"/>
          <w:b/>
          <w:szCs w:val="24"/>
        </w:rPr>
        <w:t xml:space="preserve"> </w:t>
      </w:r>
      <w:r>
        <w:rPr>
          <w:rFonts w:eastAsia="Times New Roman"/>
          <w:szCs w:val="24"/>
        </w:rPr>
        <w:t>Δεν αναφέρθηκα σε εσάς.</w:t>
      </w:r>
    </w:p>
    <w:p w14:paraId="120F8C51"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Pr>
          <w:rFonts w:eastAsia="Times New Roman"/>
          <w:b/>
          <w:szCs w:val="24"/>
        </w:rPr>
        <w:t xml:space="preserve"> </w:t>
      </w:r>
      <w:r>
        <w:rPr>
          <w:rFonts w:eastAsia="Times New Roman"/>
          <w:szCs w:val="24"/>
        </w:rPr>
        <w:t>Θα ήθελα να αναφέρω σε τι συνίσταται το προσωπικό.</w:t>
      </w:r>
    </w:p>
    <w:p w14:paraId="120F8C52"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Pr>
          <w:rFonts w:eastAsia="Times New Roman"/>
          <w:b/>
          <w:szCs w:val="24"/>
        </w:rPr>
        <w:t xml:space="preserve"> </w:t>
      </w:r>
      <w:r>
        <w:rPr>
          <w:rFonts w:eastAsia="Times New Roman"/>
          <w:szCs w:val="24"/>
        </w:rPr>
        <w:t>Έχετε τον λόγο.</w:t>
      </w:r>
    </w:p>
    <w:p w14:paraId="120F8C53"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Pr>
          <w:rFonts w:eastAsia="Times New Roman"/>
          <w:b/>
          <w:szCs w:val="24"/>
        </w:rPr>
        <w:t xml:space="preserve"> </w:t>
      </w:r>
      <w:r>
        <w:rPr>
          <w:rFonts w:eastAsia="Times New Roman"/>
          <w:szCs w:val="24"/>
        </w:rPr>
        <w:t>Κύριε Πρόεδρε, το προσωπ</w:t>
      </w:r>
      <w:r>
        <w:rPr>
          <w:rFonts w:eastAsia="Times New Roman"/>
          <w:szCs w:val="24"/>
        </w:rPr>
        <w:t xml:space="preserve">ικό συνίσταται στο ότι ο κ. Κοντονής είπε από το Βήμα της Βουλής να προσέχω πώς μιλάω, γιατί προέρχομαι από τον </w:t>
      </w:r>
      <w:r>
        <w:rPr>
          <w:rFonts w:eastAsia="Times New Roman"/>
          <w:szCs w:val="24"/>
        </w:rPr>
        <w:t>Ν</w:t>
      </w:r>
      <w:r>
        <w:rPr>
          <w:rFonts w:eastAsia="Times New Roman"/>
          <w:szCs w:val="24"/>
        </w:rPr>
        <w:t>ομό Σερρών και προσπάθησε να με ταυτίσει με τον κ. Ανθόπουλο</w:t>
      </w:r>
      <w:r w:rsidRPr="00F921BF">
        <w:rPr>
          <w:rFonts w:eastAsia="Times New Roman"/>
          <w:szCs w:val="24"/>
        </w:rPr>
        <w:t>.</w:t>
      </w:r>
    </w:p>
    <w:p w14:paraId="120F8C54"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Pr>
          <w:rFonts w:eastAsia="Times New Roman"/>
          <w:b/>
          <w:szCs w:val="24"/>
        </w:rPr>
        <w:t xml:space="preserve"> </w:t>
      </w:r>
      <w:r>
        <w:rPr>
          <w:rFonts w:eastAsia="Times New Roman"/>
          <w:szCs w:val="24"/>
        </w:rPr>
        <w:t>Δεν είπα αυτό.</w:t>
      </w:r>
    </w:p>
    <w:p w14:paraId="120F8C55"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Pr>
          <w:rFonts w:eastAsia="Times New Roman"/>
          <w:b/>
          <w:szCs w:val="24"/>
        </w:rPr>
        <w:t xml:space="preserve"> </w:t>
      </w:r>
      <w:r>
        <w:rPr>
          <w:rFonts w:eastAsia="Times New Roman"/>
          <w:szCs w:val="24"/>
        </w:rPr>
        <w:t>Θέλω για ένα λεπτό τον λόγο επί</w:t>
      </w:r>
      <w:r>
        <w:rPr>
          <w:rFonts w:eastAsia="Times New Roman"/>
          <w:szCs w:val="24"/>
        </w:rPr>
        <w:t xml:space="preserve"> του συγκεκριμένου.</w:t>
      </w:r>
    </w:p>
    <w:p w14:paraId="120F8C56"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lastRenderedPageBreak/>
        <w:t>ΠΡΟΕΔΡΕΥΩΝ (Δημήτριος Κρεμαστινός):</w:t>
      </w:r>
      <w:r>
        <w:rPr>
          <w:rFonts w:eastAsia="Times New Roman"/>
          <w:b/>
          <w:szCs w:val="24"/>
        </w:rPr>
        <w:t xml:space="preserve"> </w:t>
      </w:r>
      <w:r>
        <w:rPr>
          <w:rFonts w:eastAsia="Times New Roman"/>
          <w:szCs w:val="24"/>
        </w:rPr>
        <w:t>Θα σας παρακαλέσω να επικεντρωθείτε στο προσωπικό, αλλά να μη γίνει διαλογική συζήτηση.</w:t>
      </w:r>
    </w:p>
    <w:p w14:paraId="120F8C57"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Pr>
          <w:rFonts w:eastAsia="Times New Roman"/>
          <w:b/>
          <w:szCs w:val="24"/>
        </w:rPr>
        <w:t xml:space="preserve"> </w:t>
      </w:r>
      <w:r>
        <w:rPr>
          <w:rFonts w:eastAsia="Times New Roman"/>
          <w:szCs w:val="24"/>
        </w:rPr>
        <w:t>Όχι, δεν θα γίνει.</w:t>
      </w:r>
    </w:p>
    <w:p w14:paraId="120F8C58"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Να μην προκαλέσετε συζήτηση, γιατί πρέπει να προχωρήσουμε. Όπως ξέρετε, τα μέσα ενημέρωσης δυστυχώς δεν ενδιαφέρονται για τον </w:t>
      </w:r>
      <w:r>
        <w:rPr>
          <w:rFonts w:eastAsia="Times New Roman"/>
          <w:szCs w:val="24"/>
        </w:rPr>
        <w:t>π</w:t>
      </w:r>
      <w:r>
        <w:rPr>
          <w:rFonts w:eastAsia="Times New Roman"/>
          <w:szCs w:val="24"/>
        </w:rPr>
        <w:t>ροϋπολογισμό. Ενδιαφέρονται να δείχνουν τις αψιμαχίες μεταξύ Βουλευτών. Άρα θα σας δώσω τον λόγο, αλλά δεν θα γίνει διαλογική συζ</w:t>
      </w:r>
      <w:r>
        <w:rPr>
          <w:rFonts w:eastAsia="Times New Roman"/>
          <w:szCs w:val="24"/>
        </w:rPr>
        <w:t>ήτηση.</w:t>
      </w:r>
    </w:p>
    <w:p w14:paraId="120F8C59"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Pr>
          <w:rFonts w:eastAsia="Times New Roman"/>
          <w:b/>
          <w:szCs w:val="24"/>
        </w:rPr>
        <w:t xml:space="preserve"> </w:t>
      </w:r>
      <w:r>
        <w:rPr>
          <w:rFonts w:eastAsia="Times New Roman"/>
          <w:szCs w:val="24"/>
        </w:rPr>
        <w:t>Ευχαριστώ.</w:t>
      </w:r>
    </w:p>
    <w:p w14:paraId="120F8C5A" w14:textId="77777777" w:rsidR="0086761A" w:rsidRDefault="00427452">
      <w:pPr>
        <w:spacing w:line="600" w:lineRule="auto"/>
        <w:ind w:firstLine="720"/>
        <w:contextualSpacing/>
        <w:jc w:val="both"/>
        <w:rPr>
          <w:rFonts w:eastAsia="Times New Roman"/>
          <w:szCs w:val="24"/>
        </w:rPr>
      </w:pPr>
      <w:r>
        <w:rPr>
          <w:rFonts w:eastAsia="Times New Roman"/>
          <w:szCs w:val="24"/>
        </w:rPr>
        <w:t>Δεν θα έπαιρνα τον λόγο, κύριε Πρόεδρε, αν ο κ. Κοντονής δεν είχε διατελέσει Υπουργός Δικαιοσύνης. Ως Υπουργός Δικαιοσύνης όφειλε να προστατεύει τις αρχές του κράτους δικαίου και δεν πρέπει να προσπαθεί να μας ταυτίσει με</w:t>
      </w:r>
      <w:r>
        <w:rPr>
          <w:rFonts w:eastAsia="Times New Roman"/>
          <w:szCs w:val="24"/>
        </w:rPr>
        <w:t xml:space="preserve"> προσωπικές συμπεριφορές και πρακτικές κάποιων που έχουν αποπεμφθεί από τον πολιτικό μας χώρο από το 2003 για προσωπικές τους ενέργειες. Δεν πρέπει να προσπαθεί τώρα γι’ αυτές τις μεμονωμένες λειτουργίες αυτών των προσώπων να αποδώσει συλλογικές πολιτικές </w:t>
      </w:r>
      <w:r>
        <w:rPr>
          <w:rFonts w:eastAsia="Times New Roman"/>
          <w:szCs w:val="24"/>
        </w:rPr>
        <w:t>ευθύνες. Γι’ αυτό και τον αποδίδω στην κρίση του ελληνικού λαού, γιατί και αυτός ασπάζεται το δόγμα Πολάκη.</w:t>
      </w:r>
    </w:p>
    <w:p w14:paraId="120F8C5B" w14:textId="77777777" w:rsidR="0086761A" w:rsidRDefault="00427452">
      <w:pPr>
        <w:spacing w:line="600" w:lineRule="auto"/>
        <w:ind w:firstLine="720"/>
        <w:contextualSpacing/>
        <w:jc w:val="both"/>
        <w:rPr>
          <w:rFonts w:eastAsia="Times New Roman"/>
          <w:szCs w:val="24"/>
        </w:rPr>
      </w:pPr>
      <w:r>
        <w:rPr>
          <w:rFonts w:eastAsia="Times New Roman"/>
          <w:szCs w:val="24"/>
        </w:rPr>
        <w:t>Για να τελειώνουμε, είπα ότι από την αρχή στην ομιλία μου ότι πλέον ο ΣΥΡΙΖΑ δεν είναι από παρθενογένεση. Τότε τι να πούμε εμείς για μια σειρά περιπ</w:t>
      </w:r>
      <w:r>
        <w:rPr>
          <w:rFonts w:eastAsia="Times New Roman"/>
          <w:szCs w:val="24"/>
        </w:rPr>
        <w:t>τώσεων …</w:t>
      </w:r>
    </w:p>
    <w:p w14:paraId="120F8C5C"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lastRenderedPageBreak/>
        <w:t>ΠΡΟΕΔΡΕΥΩΝ (Δημήτριος Κρεμαστινός):</w:t>
      </w:r>
      <w:r>
        <w:rPr>
          <w:rFonts w:eastAsia="Times New Roman"/>
          <w:b/>
          <w:szCs w:val="24"/>
        </w:rPr>
        <w:t xml:space="preserve"> </w:t>
      </w:r>
      <w:r>
        <w:rPr>
          <w:rFonts w:eastAsia="Times New Roman"/>
          <w:szCs w:val="24"/>
        </w:rPr>
        <w:t>Παρακαλώ, κύριε Τζελέπη, ολοκληρώστε.</w:t>
      </w:r>
    </w:p>
    <w:p w14:paraId="120F8C5D"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Pr>
          <w:rFonts w:eastAsia="Times New Roman"/>
          <w:b/>
          <w:szCs w:val="24"/>
        </w:rPr>
        <w:t xml:space="preserve"> </w:t>
      </w:r>
      <w:r>
        <w:rPr>
          <w:rFonts w:eastAsia="Times New Roman"/>
          <w:szCs w:val="24"/>
        </w:rPr>
        <w:t>Ολοκληρώνω, κύριε Πρόεδρε.</w:t>
      </w:r>
    </w:p>
    <w:p w14:paraId="120F8C5E" w14:textId="77777777" w:rsidR="0086761A" w:rsidRDefault="00427452">
      <w:pPr>
        <w:spacing w:line="600" w:lineRule="auto"/>
        <w:ind w:firstLine="720"/>
        <w:contextualSpacing/>
        <w:jc w:val="both"/>
        <w:rPr>
          <w:rFonts w:eastAsia="Times New Roman"/>
          <w:szCs w:val="24"/>
        </w:rPr>
      </w:pPr>
      <w:r>
        <w:rPr>
          <w:rFonts w:eastAsia="Times New Roman"/>
          <w:szCs w:val="24"/>
        </w:rPr>
        <w:t>Τι να πούμε για τον κ. Κουτσίτη και τη ΔΕΣΦΑ, για το αεροδρόμιο «Ελ</w:t>
      </w:r>
      <w:r>
        <w:rPr>
          <w:rFonts w:eastAsia="Times New Roman"/>
          <w:szCs w:val="24"/>
        </w:rPr>
        <w:t>ευθέριος</w:t>
      </w:r>
      <w:r>
        <w:rPr>
          <w:rFonts w:eastAsia="Times New Roman"/>
          <w:szCs w:val="24"/>
        </w:rPr>
        <w:t>. Βενιζέλος», για τον Σόρος, για τον Καλογρίτσα, για τ</w:t>
      </w:r>
      <w:r>
        <w:rPr>
          <w:rFonts w:eastAsia="Times New Roman"/>
          <w:szCs w:val="24"/>
        </w:rPr>
        <w:t>η διαχείριση κονδυλίων, για το μεταναστευτικό;</w:t>
      </w:r>
    </w:p>
    <w:p w14:paraId="120F8C5F"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Pr>
          <w:rFonts w:eastAsia="Times New Roman"/>
          <w:b/>
          <w:szCs w:val="24"/>
        </w:rPr>
        <w:t xml:space="preserve"> </w:t>
      </w:r>
      <w:r>
        <w:rPr>
          <w:rFonts w:eastAsia="Times New Roman"/>
          <w:szCs w:val="24"/>
        </w:rPr>
        <w:t>Παρακαλώ πολύ. Δεν θα γίνει συζήτηση.</w:t>
      </w:r>
    </w:p>
    <w:p w14:paraId="120F8C60"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Pr>
          <w:rFonts w:eastAsia="Times New Roman"/>
          <w:b/>
          <w:szCs w:val="24"/>
        </w:rPr>
        <w:t xml:space="preserve"> </w:t>
      </w:r>
      <w:r>
        <w:rPr>
          <w:rFonts w:eastAsia="Times New Roman"/>
          <w:szCs w:val="24"/>
        </w:rPr>
        <w:t>Τελείωσε πλέον το ηθικό πλεονέκτημα που ήθελε να ευαγγελίζεται η υποτιθέμενη Αριστερά.</w:t>
      </w:r>
    </w:p>
    <w:p w14:paraId="120F8C61"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Pr>
          <w:rFonts w:eastAsia="Times New Roman"/>
          <w:b/>
          <w:szCs w:val="24"/>
        </w:rPr>
        <w:t xml:space="preserve"> </w:t>
      </w:r>
      <w:r>
        <w:rPr>
          <w:rFonts w:eastAsia="Times New Roman"/>
          <w:szCs w:val="24"/>
        </w:rPr>
        <w:t>Θέλω κι εγώ τ</w:t>
      </w:r>
      <w:r>
        <w:rPr>
          <w:rFonts w:eastAsia="Times New Roman"/>
          <w:szCs w:val="24"/>
        </w:rPr>
        <w:t>ον λόγο για να απαντήσω, κύριε Πρόεδρε!</w:t>
      </w:r>
    </w:p>
    <w:p w14:paraId="120F8C62"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Pr>
          <w:rFonts w:eastAsia="Times New Roman"/>
          <w:b/>
          <w:szCs w:val="24"/>
        </w:rPr>
        <w:t xml:space="preserve"> </w:t>
      </w:r>
      <w:r>
        <w:rPr>
          <w:rFonts w:eastAsia="Times New Roman"/>
          <w:szCs w:val="24"/>
        </w:rPr>
        <w:t>Παρακαλώ, κύριε Κοντονή. Ολοκληρώσατε, κύριε Τζελέπη. Δεν θα γίνει συζήτηση αυτής της μορφής.</w:t>
      </w:r>
    </w:p>
    <w:p w14:paraId="120F8C63"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Pr>
          <w:rFonts w:eastAsia="Times New Roman"/>
          <w:b/>
          <w:szCs w:val="24"/>
        </w:rPr>
        <w:t xml:space="preserve"> </w:t>
      </w:r>
      <w:r>
        <w:rPr>
          <w:rFonts w:eastAsia="Times New Roman"/>
          <w:szCs w:val="24"/>
        </w:rPr>
        <w:t xml:space="preserve">Κύριε Πρόεδρε, </w:t>
      </w:r>
      <w:r>
        <w:rPr>
          <w:rFonts w:eastAsia="Times New Roman"/>
          <w:szCs w:val="24"/>
        </w:rPr>
        <w:t xml:space="preserve">θα ήθελα </w:t>
      </w:r>
      <w:r>
        <w:rPr>
          <w:rFonts w:eastAsia="Times New Roman"/>
          <w:szCs w:val="24"/>
        </w:rPr>
        <w:t>τον λόγο. Δεν θα αναφερθώ στον συνάδελφο.</w:t>
      </w:r>
    </w:p>
    <w:p w14:paraId="120F8C64"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w:t>
      </w:r>
      <w:r w:rsidRPr="00AD2F55">
        <w:rPr>
          <w:rFonts w:eastAsia="Times New Roman"/>
          <w:b/>
          <w:szCs w:val="24"/>
        </w:rPr>
        <w:t>ΟΕΔΡΕΥΩΝ (Δημήτριος Κρεμαστινός):</w:t>
      </w:r>
      <w:r>
        <w:rPr>
          <w:rFonts w:eastAsia="Times New Roman"/>
          <w:b/>
          <w:szCs w:val="24"/>
        </w:rPr>
        <w:t xml:space="preserve"> </w:t>
      </w:r>
      <w:r>
        <w:rPr>
          <w:rFonts w:eastAsia="Times New Roman"/>
          <w:szCs w:val="24"/>
        </w:rPr>
        <w:t>Κύριε Κοντονή, ξαναζητάτε τον λόγο; Δεν θα γίνει συζήτηση. Αν έχετε να πείτε κάτι προσωπικό που σας προσέβαλε, ναι, αλλά όχι να αρχίσει μια συζήτηση αόριστη.</w:t>
      </w:r>
    </w:p>
    <w:p w14:paraId="120F8C65"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lastRenderedPageBreak/>
        <w:t>ΣΤΑΥΡΟΣ ΚΟΝΤΟΝΗΣ</w:t>
      </w:r>
      <w:r w:rsidRPr="00807829">
        <w:rPr>
          <w:rFonts w:eastAsia="Times New Roman"/>
          <w:b/>
          <w:szCs w:val="24"/>
        </w:rPr>
        <w:t>:</w:t>
      </w:r>
      <w:r>
        <w:rPr>
          <w:rFonts w:eastAsia="Times New Roman"/>
          <w:b/>
          <w:szCs w:val="24"/>
        </w:rPr>
        <w:t xml:space="preserve"> </w:t>
      </w:r>
      <w:r>
        <w:rPr>
          <w:rFonts w:eastAsia="Times New Roman"/>
          <w:szCs w:val="24"/>
        </w:rPr>
        <w:t>Όχι, κύριε Πρόεδρε. Θα διευκρινίσω κάτι.</w:t>
      </w:r>
    </w:p>
    <w:p w14:paraId="120F8C66"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807829">
        <w:rPr>
          <w:rFonts w:eastAsia="Times New Roman"/>
          <w:b/>
          <w:szCs w:val="24"/>
        </w:rPr>
        <w:t>:</w:t>
      </w:r>
      <w:r>
        <w:rPr>
          <w:rFonts w:eastAsia="Times New Roman"/>
          <w:b/>
          <w:szCs w:val="24"/>
        </w:rPr>
        <w:t xml:space="preserve"> </w:t>
      </w:r>
      <w:r>
        <w:rPr>
          <w:rFonts w:eastAsia="Times New Roman"/>
          <w:szCs w:val="24"/>
        </w:rPr>
        <w:t>Έχετε τον λόγο.</w:t>
      </w:r>
    </w:p>
    <w:p w14:paraId="120F8C67"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sidRPr="00807829">
        <w:rPr>
          <w:rFonts w:eastAsia="Times New Roman"/>
          <w:b/>
          <w:szCs w:val="24"/>
        </w:rPr>
        <w:t>:</w:t>
      </w:r>
      <w:r>
        <w:rPr>
          <w:rFonts w:eastAsia="Times New Roman"/>
          <w:b/>
          <w:szCs w:val="24"/>
        </w:rPr>
        <w:t xml:space="preserve"> </w:t>
      </w:r>
      <w:r>
        <w:rPr>
          <w:rFonts w:eastAsia="Times New Roman"/>
          <w:szCs w:val="24"/>
        </w:rPr>
        <w:t xml:space="preserve">Κύριε Πρόεδρε, εγώ δεν αναφέρθηκα στην ομιλία μου ούτε ταύτισα συμπεριφορές με πολιτικούς χώρους. Κάθε άλλο. </w:t>
      </w:r>
    </w:p>
    <w:p w14:paraId="120F8C68"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sidRPr="00807829">
        <w:rPr>
          <w:rFonts w:eastAsia="Times New Roman"/>
          <w:b/>
          <w:szCs w:val="24"/>
        </w:rPr>
        <w:t>:</w:t>
      </w:r>
      <w:r>
        <w:rPr>
          <w:rFonts w:eastAsia="Times New Roman"/>
          <w:b/>
          <w:szCs w:val="24"/>
        </w:rPr>
        <w:t xml:space="preserve"> </w:t>
      </w:r>
      <w:r>
        <w:rPr>
          <w:rFonts w:eastAsia="Times New Roman"/>
          <w:szCs w:val="24"/>
        </w:rPr>
        <w:t xml:space="preserve">Αναφερθήκατε στον </w:t>
      </w:r>
      <w:r>
        <w:rPr>
          <w:rFonts w:eastAsia="Times New Roman"/>
          <w:szCs w:val="24"/>
        </w:rPr>
        <w:t>Νο</w:t>
      </w:r>
      <w:r>
        <w:rPr>
          <w:rFonts w:eastAsia="Times New Roman"/>
          <w:szCs w:val="24"/>
        </w:rPr>
        <w:t>μό Σερρών…</w:t>
      </w:r>
    </w:p>
    <w:p w14:paraId="120F8C69"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sidRPr="00807829">
        <w:rPr>
          <w:rFonts w:eastAsia="Times New Roman"/>
          <w:b/>
          <w:szCs w:val="24"/>
        </w:rPr>
        <w:t>:</w:t>
      </w:r>
      <w:r>
        <w:rPr>
          <w:rFonts w:eastAsia="Times New Roman"/>
          <w:b/>
          <w:szCs w:val="24"/>
        </w:rPr>
        <w:t xml:space="preserve"> </w:t>
      </w:r>
      <w:r>
        <w:rPr>
          <w:rFonts w:eastAsia="Times New Roman"/>
          <w:szCs w:val="24"/>
        </w:rPr>
        <w:t xml:space="preserve">Μπορείτε </w:t>
      </w:r>
      <w:r>
        <w:rPr>
          <w:rFonts w:eastAsia="Times New Roman"/>
          <w:szCs w:val="24"/>
        </w:rPr>
        <w:t>να του πείτε να σταματήσει, κύριε Πρόεδρε; Εγώ τον άκουσα.</w:t>
      </w:r>
    </w:p>
    <w:p w14:paraId="120F8C6A" w14:textId="77777777" w:rsidR="0086761A" w:rsidRDefault="00427452">
      <w:pPr>
        <w:spacing w:line="600" w:lineRule="auto"/>
        <w:ind w:firstLine="720"/>
        <w:contextualSpacing/>
        <w:jc w:val="both"/>
        <w:rPr>
          <w:rFonts w:eastAsia="Times New Roman"/>
          <w:szCs w:val="24"/>
        </w:rPr>
      </w:pPr>
      <w:r>
        <w:rPr>
          <w:rFonts w:eastAsia="Times New Roman"/>
          <w:szCs w:val="24"/>
        </w:rPr>
        <w:t>Προσέξτε, όμως. Τι λέμε εμείς; Ακόμα και όλο το Υπουργικό Συμβούλιο του ΠΑΣΟΚ να πάει φυλακή, δεν φταίει το κόμμα. Μ</w:t>
      </w:r>
      <w:r>
        <w:rPr>
          <w:rFonts w:eastAsia="Times New Roman"/>
          <w:szCs w:val="24"/>
        </w:rPr>
        <w:t>ε</w:t>
      </w:r>
      <w:r>
        <w:rPr>
          <w:rFonts w:eastAsia="Times New Roman"/>
          <w:szCs w:val="24"/>
        </w:rPr>
        <w:t xml:space="preserve"> αυτήν την έννοια, δεν ποινικοποιούμε πολιτικούς φορείς. Απλώς εγώ υπενθύμισα ότ</w:t>
      </w:r>
      <w:r>
        <w:rPr>
          <w:rFonts w:eastAsia="Times New Roman"/>
          <w:szCs w:val="24"/>
        </w:rPr>
        <w:t xml:space="preserve">ι αυτήν την ώρα -μοναδικό φαινόμενο στην Ευρώπη- έχουν βρεθεί είτε καταδικασμένοι είτε προφυλακισμένοι επτά –δόξα τω Θεώ- Υπουργοί του ΠΑΣΟΚ. Αυτό ενδιαφέρει κανέναν σ’ αυτήν την κοινωνία; Αυτό είπα. Δεν είπα ότι ο ίδιος ο συνάδελφος είναι υπόλογος επειδή </w:t>
      </w:r>
      <w:r>
        <w:rPr>
          <w:rFonts w:eastAsia="Times New Roman"/>
          <w:szCs w:val="24"/>
        </w:rPr>
        <w:t>κατάγεται από τις Σέρρες. Εγώ είπα ότι από τις Σέρρες έπρεπε να ξέρει τον κ. Ανθόπουλο. Μπορεί να μην τον ξέρει και μπορεί να μην έχει και καμμία σχέση.</w:t>
      </w:r>
    </w:p>
    <w:p w14:paraId="120F8C6B" w14:textId="77777777" w:rsidR="0086761A" w:rsidRDefault="00427452">
      <w:pPr>
        <w:spacing w:line="600" w:lineRule="auto"/>
        <w:ind w:firstLine="720"/>
        <w:contextualSpacing/>
        <w:jc w:val="both"/>
        <w:rPr>
          <w:rFonts w:eastAsia="Times New Roman"/>
          <w:szCs w:val="24"/>
        </w:rPr>
      </w:pPr>
      <w:r>
        <w:rPr>
          <w:rFonts w:eastAsia="Times New Roman"/>
          <w:szCs w:val="24"/>
        </w:rPr>
        <w:t>Επομένως, πολιτικά εγώ τοποθετήθηκα για το πρόβλημα της διαφθοράς, το οποίο γιγαντώθηκε στη χώρα είτε μ</w:t>
      </w:r>
      <w:r>
        <w:rPr>
          <w:rFonts w:eastAsia="Times New Roman"/>
          <w:szCs w:val="24"/>
        </w:rPr>
        <w:t xml:space="preserve">ε τον Τσουκάτο είτε με τον Μαντέλη είτε με τον Τσοχατζόπουλο είτε με τον Ανθόπουλο για τριάντα χρόνια. </w:t>
      </w:r>
    </w:p>
    <w:p w14:paraId="120F8C6C" w14:textId="77777777" w:rsidR="0086761A" w:rsidRDefault="00427452">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120F8C6D"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807829">
        <w:rPr>
          <w:rFonts w:eastAsia="Times New Roman"/>
          <w:b/>
          <w:szCs w:val="24"/>
        </w:rPr>
        <w:t>:</w:t>
      </w:r>
      <w:r>
        <w:rPr>
          <w:rFonts w:eastAsia="Times New Roman"/>
          <w:b/>
          <w:szCs w:val="24"/>
        </w:rPr>
        <w:t xml:space="preserve"> </w:t>
      </w:r>
      <w:r>
        <w:rPr>
          <w:rFonts w:eastAsia="Times New Roman"/>
          <w:szCs w:val="24"/>
        </w:rPr>
        <w:t>Παρακαλώ, ολοκληρώστε.</w:t>
      </w:r>
    </w:p>
    <w:p w14:paraId="120F8C6E" w14:textId="77777777" w:rsidR="0086761A" w:rsidRDefault="00427452">
      <w:pPr>
        <w:spacing w:line="600" w:lineRule="auto"/>
        <w:ind w:firstLine="720"/>
        <w:contextualSpacing/>
        <w:jc w:val="both"/>
        <w:rPr>
          <w:rFonts w:eastAsia="Times New Roman"/>
          <w:b/>
          <w:szCs w:val="24"/>
        </w:rPr>
      </w:pPr>
      <w:r w:rsidRPr="00AD2F55">
        <w:rPr>
          <w:rFonts w:eastAsia="Times New Roman"/>
          <w:b/>
          <w:szCs w:val="24"/>
        </w:rPr>
        <w:t>ΣΤΑΥΡΟΣ Κ</w:t>
      </w:r>
      <w:r w:rsidRPr="00AD2F55">
        <w:rPr>
          <w:rFonts w:eastAsia="Times New Roman"/>
          <w:b/>
          <w:szCs w:val="24"/>
        </w:rPr>
        <w:t>ΟΝΤΟΝΗΣ</w:t>
      </w:r>
      <w:r w:rsidRPr="00807829">
        <w:rPr>
          <w:rFonts w:eastAsia="Times New Roman"/>
          <w:b/>
          <w:szCs w:val="24"/>
        </w:rPr>
        <w:t>:</w:t>
      </w:r>
      <w:r>
        <w:rPr>
          <w:rFonts w:eastAsia="Times New Roman"/>
          <w:b/>
          <w:szCs w:val="24"/>
        </w:rPr>
        <w:t xml:space="preserve"> </w:t>
      </w:r>
      <w:r>
        <w:rPr>
          <w:rFonts w:eastAsia="Times New Roman"/>
          <w:szCs w:val="24"/>
        </w:rPr>
        <w:t>Ουδεμία σχέση είχαν αυτά που είπα με τον πολιτικό χώρο. Ο πολιτικός χώρος είναι άλλο πράγμα, αν και το γεγονός ότι ο κ. Τσουκάτος έχει πει στο δικαστήριο και το έχει παραδεχτεί ο ταμίας του ΠΑΣΟΚ…</w:t>
      </w:r>
    </w:p>
    <w:p w14:paraId="120F8C6F"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807829">
        <w:rPr>
          <w:rFonts w:eastAsia="Times New Roman"/>
          <w:b/>
          <w:szCs w:val="24"/>
        </w:rPr>
        <w:t>:</w:t>
      </w:r>
      <w:r>
        <w:rPr>
          <w:rFonts w:eastAsia="Times New Roman"/>
          <w:b/>
          <w:szCs w:val="24"/>
        </w:rPr>
        <w:t xml:space="preserve"> </w:t>
      </w:r>
      <w:r>
        <w:rPr>
          <w:rFonts w:eastAsia="Times New Roman"/>
          <w:szCs w:val="24"/>
        </w:rPr>
        <w:t>Παρακαλώ, κύρι</w:t>
      </w:r>
      <w:r>
        <w:rPr>
          <w:rFonts w:eastAsia="Times New Roman"/>
          <w:szCs w:val="24"/>
        </w:rPr>
        <w:t>ε Κοντονή. Μην αναφέρεστε…</w:t>
      </w:r>
    </w:p>
    <w:p w14:paraId="120F8C70"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sidRPr="00807829">
        <w:rPr>
          <w:rFonts w:eastAsia="Times New Roman"/>
          <w:b/>
          <w:szCs w:val="24"/>
        </w:rPr>
        <w:t>:</w:t>
      </w:r>
      <w:r>
        <w:rPr>
          <w:rFonts w:eastAsia="Times New Roman"/>
          <w:b/>
          <w:szCs w:val="24"/>
        </w:rPr>
        <w:t xml:space="preserve"> </w:t>
      </w:r>
      <w:r>
        <w:rPr>
          <w:rFonts w:eastAsia="Times New Roman"/>
          <w:szCs w:val="24"/>
        </w:rPr>
        <w:t xml:space="preserve">Τελειώνω. </w:t>
      </w:r>
    </w:p>
    <w:p w14:paraId="120F8C71" w14:textId="77777777" w:rsidR="0086761A" w:rsidRDefault="00427452">
      <w:pPr>
        <w:spacing w:line="600" w:lineRule="auto"/>
        <w:ind w:firstLine="720"/>
        <w:contextualSpacing/>
        <w:jc w:val="both"/>
        <w:rPr>
          <w:rFonts w:eastAsia="Times New Roman"/>
          <w:szCs w:val="24"/>
        </w:rPr>
      </w:pPr>
      <w:r>
        <w:rPr>
          <w:rFonts w:eastAsia="Times New Roman"/>
          <w:szCs w:val="24"/>
        </w:rPr>
        <w:t>…ότι τα λεφτά της μίζας πήγαιναν στα κομματικά γραφεία, θα έπρεπε λίγο να τους προβληματίσει.</w:t>
      </w:r>
    </w:p>
    <w:p w14:paraId="120F8C72"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807829">
        <w:rPr>
          <w:rFonts w:eastAsia="Times New Roman"/>
          <w:b/>
          <w:szCs w:val="24"/>
        </w:rPr>
        <w:t>:</w:t>
      </w:r>
      <w:r>
        <w:rPr>
          <w:rFonts w:eastAsia="Times New Roman"/>
          <w:b/>
          <w:szCs w:val="24"/>
        </w:rPr>
        <w:t xml:space="preserve"> </w:t>
      </w:r>
      <w:r>
        <w:rPr>
          <w:rFonts w:eastAsia="Times New Roman"/>
          <w:szCs w:val="24"/>
        </w:rPr>
        <w:t>Παρακαλώ. Έχω την εντύπωση…</w:t>
      </w:r>
    </w:p>
    <w:p w14:paraId="120F8C73"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sidRPr="00807829">
        <w:rPr>
          <w:rFonts w:eastAsia="Times New Roman"/>
          <w:b/>
          <w:szCs w:val="24"/>
        </w:rPr>
        <w:t>:</w:t>
      </w:r>
      <w:r>
        <w:rPr>
          <w:rFonts w:eastAsia="Times New Roman"/>
          <w:b/>
          <w:szCs w:val="24"/>
        </w:rPr>
        <w:t xml:space="preserve"> </w:t>
      </w:r>
      <w:r>
        <w:rPr>
          <w:rFonts w:eastAsia="Times New Roman"/>
          <w:szCs w:val="24"/>
        </w:rPr>
        <w:t>Θα ήθελα τ</w:t>
      </w:r>
      <w:r>
        <w:rPr>
          <w:rFonts w:eastAsia="Times New Roman"/>
          <w:szCs w:val="24"/>
        </w:rPr>
        <w:t xml:space="preserve">ον λόγο, κύριε </w:t>
      </w:r>
      <w:r>
        <w:rPr>
          <w:rFonts w:eastAsia="Times New Roman"/>
          <w:szCs w:val="24"/>
        </w:rPr>
        <w:t>Πρόεδρε.</w:t>
      </w:r>
    </w:p>
    <w:p w14:paraId="120F8C74"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807829">
        <w:rPr>
          <w:rFonts w:eastAsia="Times New Roman"/>
          <w:b/>
          <w:szCs w:val="24"/>
        </w:rPr>
        <w:t>:</w:t>
      </w:r>
      <w:r>
        <w:rPr>
          <w:rFonts w:eastAsia="Times New Roman"/>
          <w:b/>
          <w:szCs w:val="24"/>
        </w:rPr>
        <w:t xml:space="preserve"> </w:t>
      </w:r>
      <w:r>
        <w:rPr>
          <w:rFonts w:eastAsia="Times New Roman"/>
          <w:szCs w:val="24"/>
        </w:rPr>
        <w:t>Δεν θα σας δώσω τον λόγο, κύριε Τζελέπη.</w:t>
      </w:r>
    </w:p>
    <w:p w14:paraId="120F8C75" w14:textId="77777777" w:rsidR="0086761A" w:rsidRDefault="00427452">
      <w:pPr>
        <w:spacing w:line="600" w:lineRule="auto"/>
        <w:ind w:firstLine="720"/>
        <w:contextualSpacing/>
        <w:jc w:val="both"/>
        <w:rPr>
          <w:rFonts w:eastAsia="Times New Roman"/>
          <w:szCs w:val="24"/>
        </w:rPr>
      </w:pPr>
      <w:r>
        <w:rPr>
          <w:rFonts w:eastAsia="Times New Roman"/>
          <w:b/>
          <w:szCs w:val="24"/>
        </w:rPr>
        <w:t>ΝΙΚΟΛΑΟΣ ΜΑΝΙΟΣ</w:t>
      </w:r>
      <w:r w:rsidRPr="00451B89">
        <w:rPr>
          <w:rFonts w:eastAsia="Times New Roman"/>
          <w:b/>
          <w:szCs w:val="24"/>
        </w:rPr>
        <w:t>:</w:t>
      </w:r>
      <w:r>
        <w:rPr>
          <w:rFonts w:eastAsia="Times New Roman"/>
          <w:b/>
          <w:szCs w:val="24"/>
        </w:rPr>
        <w:t xml:space="preserve"> </w:t>
      </w:r>
      <w:r>
        <w:rPr>
          <w:rFonts w:eastAsia="Times New Roman"/>
          <w:szCs w:val="24"/>
        </w:rPr>
        <w:t>Κύριε Πρόεδρε, για όνομα!</w:t>
      </w:r>
    </w:p>
    <w:p w14:paraId="120F8C76"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807829">
        <w:rPr>
          <w:rFonts w:eastAsia="Times New Roman"/>
          <w:b/>
          <w:szCs w:val="24"/>
        </w:rPr>
        <w:t>:</w:t>
      </w:r>
      <w:r>
        <w:rPr>
          <w:rFonts w:eastAsia="Times New Roman"/>
          <w:b/>
          <w:szCs w:val="24"/>
        </w:rPr>
        <w:t xml:space="preserve"> </w:t>
      </w:r>
      <w:r>
        <w:rPr>
          <w:rFonts w:eastAsia="Times New Roman"/>
          <w:szCs w:val="24"/>
        </w:rPr>
        <w:t>Διαμαρτύρονται οι υπόλοιποι. Θα μιλήσω εγώ.</w:t>
      </w:r>
    </w:p>
    <w:p w14:paraId="120F8C77"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lastRenderedPageBreak/>
        <w:t>ΜΙΧΑΗΛ ΤΖΕΛΕΠΗΣ</w:t>
      </w:r>
      <w:r w:rsidRPr="00451B89">
        <w:rPr>
          <w:rFonts w:eastAsia="Times New Roman"/>
          <w:b/>
          <w:szCs w:val="24"/>
        </w:rPr>
        <w:t>:</w:t>
      </w:r>
      <w:r>
        <w:rPr>
          <w:rFonts w:eastAsia="Times New Roman"/>
          <w:b/>
          <w:szCs w:val="24"/>
        </w:rPr>
        <w:t xml:space="preserve"> </w:t>
      </w:r>
      <w:r>
        <w:rPr>
          <w:rFonts w:eastAsia="Times New Roman"/>
          <w:szCs w:val="24"/>
        </w:rPr>
        <w:t>Κύριε Πρόεδρε, θα ήθελα τον λό</w:t>
      </w:r>
      <w:r>
        <w:rPr>
          <w:rFonts w:eastAsia="Times New Roman"/>
          <w:szCs w:val="24"/>
        </w:rPr>
        <w:t>γο για ένα δίλεπτο γιατί έχει διατελέσει Υπουργός Δικαιοσύνης…</w:t>
      </w:r>
    </w:p>
    <w:p w14:paraId="120F8C78"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sidRPr="00451B89">
        <w:rPr>
          <w:rFonts w:eastAsia="Times New Roman"/>
          <w:b/>
          <w:szCs w:val="24"/>
        </w:rPr>
        <w:t>:</w:t>
      </w:r>
      <w:r>
        <w:rPr>
          <w:rFonts w:eastAsia="Times New Roman"/>
          <w:b/>
          <w:szCs w:val="24"/>
        </w:rPr>
        <w:t xml:space="preserve"> </w:t>
      </w:r>
      <w:r>
        <w:rPr>
          <w:rFonts w:eastAsia="Times New Roman"/>
          <w:szCs w:val="24"/>
        </w:rPr>
        <w:t>Τότε κι εγώ θα μιλήσω!</w:t>
      </w:r>
    </w:p>
    <w:p w14:paraId="120F8C79"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451B89">
        <w:rPr>
          <w:rFonts w:eastAsia="Times New Roman"/>
          <w:b/>
          <w:szCs w:val="24"/>
        </w:rPr>
        <w:t>:</w:t>
      </w:r>
      <w:r>
        <w:rPr>
          <w:rFonts w:eastAsia="Times New Roman"/>
          <w:b/>
          <w:szCs w:val="24"/>
        </w:rPr>
        <w:t xml:space="preserve"> </w:t>
      </w:r>
      <w:r>
        <w:rPr>
          <w:rFonts w:eastAsia="Times New Roman"/>
          <w:szCs w:val="24"/>
        </w:rPr>
        <w:t xml:space="preserve">Όχι, δεν θα σας δώσω τον λόγο. Διαμαρτύρονται οι υπόλοιποι. Θα μιλήσω εγώ. </w:t>
      </w:r>
    </w:p>
    <w:p w14:paraId="120F8C7A" w14:textId="77777777" w:rsidR="0086761A" w:rsidRDefault="00427452">
      <w:pPr>
        <w:spacing w:line="600" w:lineRule="auto"/>
        <w:ind w:firstLine="720"/>
        <w:contextualSpacing/>
        <w:jc w:val="center"/>
        <w:rPr>
          <w:rFonts w:eastAsia="Times New Roman"/>
          <w:szCs w:val="24"/>
        </w:rPr>
      </w:pPr>
      <w:r>
        <w:rPr>
          <w:rFonts w:eastAsia="Times New Roman"/>
          <w:szCs w:val="24"/>
        </w:rPr>
        <w:t>(Θόρυβος στην Αίθουσα)</w:t>
      </w:r>
    </w:p>
    <w:p w14:paraId="120F8C7B" w14:textId="77777777" w:rsidR="0086761A" w:rsidRDefault="00427452">
      <w:pPr>
        <w:spacing w:line="600" w:lineRule="auto"/>
        <w:ind w:firstLine="720"/>
        <w:contextualSpacing/>
        <w:jc w:val="both"/>
        <w:rPr>
          <w:rFonts w:eastAsia="Times New Roman"/>
          <w:szCs w:val="24"/>
        </w:rPr>
      </w:pPr>
      <w:r>
        <w:rPr>
          <w:rFonts w:eastAsia="Times New Roman"/>
          <w:szCs w:val="24"/>
        </w:rPr>
        <w:t>Κύριε Κοντονή και</w:t>
      </w:r>
      <w:r>
        <w:rPr>
          <w:rFonts w:eastAsia="Times New Roman"/>
          <w:szCs w:val="24"/>
        </w:rPr>
        <w:t xml:space="preserve"> κύριε Τζελέπη, να μη γενικεύουμε τη συζήτηση. Κάνοντας κατάχρηση του ρόλου του Προεδρείου, θα ήθελα να πω ότι επειδή αναφέρετε ιστορικά ονόματα, καλό θα είναι να αναφέρετε και μεγάλα ονόματα όπως είναι ο Πεπονής, όπως είναι ο Χαραλαμπόπουλος, όπως είναι ο</w:t>
      </w:r>
      <w:r>
        <w:rPr>
          <w:rFonts w:eastAsia="Times New Roman"/>
          <w:szCs w:val="24"/>
        </w:rPr>
        <w:t xml:space="preserve"> Παπούλιας, διότι δίνεται άλλη εντύπωση και επειδή υπάρχουν ορισμένες εξαιρέσεις, για τις οποίες το ίδιο το κόμμα αισθάνεται την ανάγκη να τους διαγράψει, αναγκάζεται να απολογείται σήμερα γι’ αυτούς. Δεν έχει κανέναν λόγο να απολογείται.</w:t>
      </w:r>
    </w:p>
    <w:p w14:paraId="120F8C7C"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sidRPr="00451B89">
        <w:rPr>
          <w:rFonts w:eastAsia="Times New Roman"/>
          <w:b/>
          <w:szCs w:val="24"/>
        </w:rPr>
        <w:t>:</w:t>
      </w:r>
      <w:r>
        <w:rPr>
          <w:rFonts w:eastAsia="Times New Roman"/>
          <w:b/>
          <w:szCs w:val="24"/>
        </w:rPr>
        <w:t xml:space="preserve"> </w:t>
      </w:r>
      <w:r>
        <w:rPr>
          <w:rFonts w:eastAsia="Times New Roman"/>
          <w:szCs w:val="24"/>
        </w:rPr>
        <w:t>Κύριε Πρόεδρε, εμείς τρέφουμε απόλυτο σεβασμό. Αυτά δεν χαρακτηρίζουν πολιτικούς χώρους.</w:t>
      </w:r>
    </w:p>
    <w:p w14:paraId="120F8C7D"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451B89">
        <w:rPr>
          <w:rFonts w:eastAsia="Times New Roman"/>
          <w:b/>
          <w:szCs w:val="24"/>
        </w:rPr>
        <w:t>:</w:t>
      </w:r>
      <w:r>
        <w:rPr>
          <w:rFonts w:eastAsia="Times New Roman"/>
          <w:b/>
          <w:szCs w:val="24"/>
        </w:rPr>
        <w:t xml:space="preserve"> </w:t>
      </w:r>
      <w:r>
        <w:rPr>
          <w:rFonts w:eastAsia="Times New Roman"/>
          <w:szCs w:val="24"/>
        </w:rPr>
        <w:t xml:space="preserve">Ακριβώς, γιατί εδώ δημιουργούνται θέματα, τα οποία ξεφεύγουν τελείως από το αντικείμενο της συνεδρίασης του </w:t>
      </w:r>
      <w:r>
        <w:rPr>
          <w:rFonts w:eastAsia="Times New Roman"/>
          <w:szCs w:val="24"/>
        </w:rPr>
        <w:t>π</w:t>
      </w:r>
      <w:r>
        <w:rPr>
          <w:rFonts w:eastAsia="Times New Roman"/>
          <w:szCs w:val="24"/>
        </w:rPr>
        <w:t>ροϋπολογισμού.</w:t>
      </w:r>
    </w:p>
    <w:p w14:paraId="120F8C7E"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lastRenderedPageBreak/>
        <w:t>ΣΤΑΥΡΟ</w:t>
      </w:r>
      <w:r w:rsidRPr="00AD2F55">
        <w:rPr>
          <w:rFonts w:eastAsia="Times New Roman"/>
          <w:b/>
          <w:szCs w:val="24"/>
        </w:rPr>
        <w:t>Σ ΚΟΝΤΟΝΗΣ</w:t>
      </w:r>
      <w:r w:rsidRPr="00451B89">
        <w:rPr>
          <w:rFonts w:eastAsia="Times New Roman"/>
          <w:b/>
          <w:szCs w:val="24"/>
        </w:rPr>
        <w:t>:</w:t>
      </w:r>
      <w:r>
        <w:rPr>
          <w:rFonts w:eastAsia="Times New Roman"/>
          <w:b/>
          <w:szCs w:val="24"/>
        </w:rPr>
        <w:t xml:space="preserve"> </w:t>
      </w:r>
      <w:r>
        <w:rPr>
          <w:rFonts w:eastAsia="Times New Roman"/>
          <w:szCs w:val="24"/>
        </w:rPr>
        <w:t>Κύριε Πρόεδρε, είπα ότι αυτά δεν χαρακτηρίζουν πολιτικούς χώρους. Θα πρέπει, όμως, αυτοί οι πολιτικοί χώροι να προβληματιστούν για το πώς επτά Υπουργοί βρίσκονται σήμερα σ’ αυτήν την κατάσταση.</w:t>
      </w:r>
    </w:p>
    <w:p w14:paraId="120F8C7F"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451B89">
        <w:rPr>
          <w:rFonts w:eastAsia="Times New Roman"/>
          <w:b/>
          <w:szCs w:val="24"/>
        </w:rPr>
        <w:t>:</w:t>
      </w:r>
      <w:r>
        <w:rPr>
          <w:rFonts w:eastAsia="Times New Roman"/>
          <w:b/>
          <w:szCs w:val="24"/>
        </w:rPr>
        <w:t xml:space="preserve"> </w:t>
      </w:r>
      <w:r>
        <w:rPr>
          <w:rFonts w:eastAsia="Times New Roman"/>
          <w:szCs w:val="24"/>
        </w:rPr>
        <w:t xml:space="preserve">Έχουν ήδη </w:t>
      </w:r>
      <w:r>
        <w:rPr>
          <w:rFonts w:eastAsia="Times New Roman"/>
          <w:szCs w:val="24"/>
        </w:rPr>
        <w:t>προβληματιστεί. Να μην ξεχνάμε πως η κάθαρση που γίνεται σήμερα οφείλεται στο νομοθετικό πλαίσιο που ψήφισε αυτός ο χώρος.</w:t>
      </w:r>
    </w:p>
    <w:p w14:paraId="120F8C80"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ΣΤΑΥΡΟΣ ΚΟΝΤΟΝΗΣ</w:t>
      </w:r>
      <w:r w:rsidRPr="00451B89">
        <w:rPr>
          <w:rFonts w:eastAsia="Times New Roman"/>
          <w:b/>
          <w:szCs w:val="24"/>
        </w:rPr>
        <w:t>:</w:t>
      </w:r>
      <w:r>
        <w:rPr>
          <w:rFonts w:eastAsia="Times New Roman"/>
          <w:b/>
          <w:szCs w:val="24"/>
        </w:rPr>
        <w:t xml:space="preserve"> </w:t>
      </w:r>
      <w:r>
        <w:rPr>
          <w:rFonts w:eastAsia="Times New Roman"/>
          <w:szCs w:val="24"/>
        </w:rPr>
        <w:t>Σ</w:t>
      </w:r>
      <w:r>
        <w:rPr>
          <w:rFonts w:eastAsia="Times New Roman"/>
          <w:szCs w:val="24"/>
        </w:rPr>
        <w:t>ε</w:t>
      </w:r>
      <w:r>
        <w:rPr>
          <w:rFonts w:eastAsia="Times New Roman"/>
          <w:szCs w:val="24"/>
        </w:rPr>
        <w:t xml:space="preserve"> αυτό έχω μια αντίθεση. Δεν θα συμφωνήσω.</w:t>
      </w:r>
    </w:p>
    <w:p w14:paraId="120F8C81"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ΜΙΧΑΗΛ ΤΖΕΛΕΠΗΣ</w:t>
      </w:r>
      <w:r w:rsidRPr="00451B89">
        <w:rPr>
          <w:rFonts w:eastAsia="Times New Roman"/>
          <w:b/>
          <w:szCs w:val="24"/>
        </w:rPr>
        <w:t>:</w:t>
      </w:r>
      <w:r>
        <w:rPr>
          <w:rFonts w:eastAsia="Times New Roman"/>
          <w:b/>
          <w:szCs w:val="24"/>
        </w:rPr>
        <w:t xml:space="preserve"> </w:t>
      </w:r>
      <w:r>
        <w:rPr>
          <w:rFonts w:eastAsia="Times New Roman"/>
          <w:szCs w:val="24"/>
        </w:rPr>
        <w:t>… (</w:t>
      </w:r>
      <w:r>
        <w:rPr>
          <w:rFonts w:eastAsia="Times New Roman"/>
          <w:szCs w:val="24"/>
        </w:rPr>
        <w:t xml:space="preserve">δεν </w:t>
      </w:r>
      <w:r>
        <w:rPr>
          <w:rFonts w:eastAsia="Times New Roman"/>
          <w:szCs w:val="24"/>
        </w:rPr>
        <w:t>ακούστηκε)</w:t>
      </w:r>
    </w:p>
    <w:p w14:paraId="120F8C82" w14:textId="77777777" w:rsidR="0086761A" w:rsidRDefault="00427452">
      <w:pPr>
        <w:spacing w:line="600" w:lineRule="auto"/>
        <w:ind w:firstLine="720"/>
        <w:contextualSpacing/>
        <w:jc w:val="both"/>
        <w:rPr>
          <w:rFonts w:eastAsia="Times New Roman"/>
          <w:szCs w:val="24"/>
        </w:rPr>
      </w:pPr>
      <w:r w:rsidRPr="00AD2F55">
        <w:rPr>
          <w:rFonts w:eastAsia="Times New Roman"/>
          <w:b/>
          <w:szCs w:val="24"/>
        </w:rPr>
        <w:t>ΠΡΟΕΔΡΕΥΩΝ (Δημήτριος Κρεμαστινός)</w:t>
      </w:r>
      <w:r w:rsidRPr="00451B89">
        <w:rPr>
          <w:rFonts w:eastAsia="Times New Roman"/>
          <w:b/>
          <w:szCs w:val="24"/>
        </w:rPr>
        <w:t>:</w:t>
      </w:r>
      <w:r>
        <w:rPr>
          <w:rFonts w:eastAsia="Times New Roman"/>
          <w:b/>
          <w:szCs w:val="24"/>
        </w:rPr>
        <w:t xml:space="preserve"> </w:t>
      </w:r>
      <w:r>
        <w:rPr>
          <w:rFonts w:eastAsia="Times New Roman"/>
          <w:szCs w:val="24"/>
        </w:rPr>
        <w:t>Καλά. Να προχωρήσουμε.</w:t>
      </w:r>
    </w:p>
    <w:p w14:paraId="120F8C83" w14:textId="77777777" w:rsidR="0086761A" w:rsidRDefault="00427452">
      <w:pPr>
        <w:spacing w:line="600" w:lineRule="auto"/>
        <w:ind w:firstLine="720"/>
        <w:contextualSpacing/>
        <w:jc w:val="both"/>
        <w:rPr>
          <w:rFonts w:eastAsia="Times New Roman"/>
          <w:szCs w:val="24"/>
        </w:rPr>
      </w:pPr>
      <w:r>
        <w:rPr>
          <w:rFonts w:eastAsia="Times New Roman"/>
          <w:szCs w:val="24"/>
        </w:rPr>
        <w:t>Επόμενος ομιλητής είναι ο κ. Χατζησάββας από τ</w:t>
      </w:r>
      <w:r>
        <w:rPr>
          <w:rFonts w:eastAsia="Times New Roman"/>
          <w:szCs w:val="24"/>
        </w:rPr>
        <w:t>η</w:t>
      </w:r>
      <w:r>
        <w:rPr>
          <w:rFonts w:eastAsia="Times New Roman"/>
          <w:szCs w:val="24"/>
        </w:rPr>
        <w:t xml:space="preserve"> Χρυσή Αυγή.</w:t>
      </w:r>
    </w:p>
    <w:p w14:paraId="120F8C84" w14:textId="77777777" w:rsidR="0086761A" w:rsidRDefault="00427452">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ύριε συνάδελφε, έχετε τον λόγο.</w:t>
      </w:r>
    </w:p>
    <w:p w14:paraId="120F8C85" w14:textId="77777777" w:rsidR="0086761A" w:rsidRDefault="00427452">
      <w:pPr>
        <w:spacing w:line="600" w:lineRule="auto"/>
        <w:ind w:firstLine="720"/>
        <w:contextualSpacing/>
        <w:jc w:val="both"/>
        <w:rPr>
          <w:rFonts w:eastAsia="Times New Roman"/>
          <w:szCs w:val="24"/>
        </w:rPr>
      </w:pPr>
      <w:r w:rsidRPr="00F921BF">
        <w:rPr>
          <w:rFonts w:eastAsia="Times New Roman"/>
          <w:b/>
          <w:szCs w:val="24"/>
        </w:rPr>
        <w:t>ΧΡΗΣΤΟΣ ΧΑΤΖΗΣΑΒΒΑΣ:</w:t>
      </w:r>
      <w:r>
        <w:rPr>
          <w:rFonts w:eastAsia="Times New Roman"/>
          <w:szCs w:val="24"/>
        </w:rPr>
        <w:t xml:space="preserve"> Ευχαριστώ, κύριε Πρόεδρε.</w:t>
      </w:r>
    </w:p>
    <w:p w14:paraId="120F8C86" w14:textId="77777777" w:rsidR="0086761A" w:rsidRDefault="00427452">
      <w:pPr>
        <w:spacing w:line="600" w:lineRule="auto"/>
        <w:ind w:firstLine="720"/>
        <w:contextualSpacing/>
        <w:jc w:val="both"/>
        <w:rPr>
          <w:rFonts w:eastAsia="Times New Roman"/>
          <w:szCs w:val="24"/>
        </w:rPr>
      </w:pPr>
      <w:r>
        <w:rPr>
          <w:rFonts w:eastAsia="Times New Roman"/>
          <w:szCs w:val="24"/>
        </w:rPr>
        <w:t>Δεν ξέρω ποια είναι η χειρότερη κατάσταση, το ότι επτά Υπουργοί του ΠΑΣΟΚ βρίσκονται στη φυλα</w:t>
      </w:r>
      <w:r>
        <w:rPr>
          <w:rFonts w:eastAsia="Times New Roman"/>
          <w:szCs w:val="24"/>
        </w:rPr>
        <w:t xml:space="preserve">κή ή το ότι επτά και πλέον Υπουργοί του ΠΑΣΟΚ βρίσκονται στον ΣΥΡΙΖΑ τώρα, πάντως όλοι μαζί περιγράφετε πάρα πολύ καλά την κατάσταση που όλο το μνημονιακό τόξο δημιούργησε και τη ζει αυτήν τη στιγμή ο ελληνικός λαός και είναι εις βάρος του ελληνικού λαού. </w:t>
      </w:r>
      <w:r>
        <w:rPr>
          <w:rFonts w:eastAsia="Times New Roman"/>
          <w:szCs w:val="24"/>
        </w:rPr>
        <w:t xml:space="preserve">Δεν βλέπετε το δικό σας τέλμα και το ιδεολογικό αδιέξοδο και καταλήγετε στο ότι σας φταίει η ακροδεξιά, σας φταίνε </w:t>
      </w:r>
      <w:r>
        <w:rPr>
          <w:rFonts w:eastAsia="Times New Roman"/>
          <w:szCs w:val="24"/>
        </w:rPr>
        <w:lastRenderedPageBreak/>
        <w:t xml:space="preserve">οι πατριώτες, σας φταίνε οι εθνικιστές, σας φταίει η Χρυσή Αυγή. Ο καθένας με τον τρόπο του βγάζει το κόμπλεξ του. </w:t>
      </w:r>
    </w:p>
    <w:p w14:paraId="120F8C87" w14:textId="77777777" w:rsidR="0086761A" w:rsidRDefault="00427452">
      <w:pPr>
        <w:spacing w:line="600" w:lineRule="auto"/>
        <w:ind w:firstLine="720"/>
        <w:contextualSpacing/>
        <w:jc w:val="both"/>
        <w:rPr>
          <w:rFonts w:eastAsia="Times New Roman"/>
          <w:szCs w:val="24"/>
        </w:rPr>
      </w:pPr>
      <w:r>
        <w:rPr>
          <w:rFonts w:eastAsia="Times New Roman"/>
          <w:szCs w:val="24"/>
        </w:rPr>
        <w:t>Εντάξει, η Νέα Δημοκρατία</w:t>
      </w:r>
      <w:r>
        <w:rPr>
          <w:rFonts w:eastAsia="Times New Roman"/>
          <w:szCs w:val="24"/>
        </w:rPr>
        <w:t xml:space="preserve"> με τη σκευωρία του </w:t>
      </w:r>
      <w:r>
        <w:rPr>
          <w:rFonts w:eastAsia="Times New Roman"/>
          <w:szCs w:val="24"/>
        </w:rPr>
        <w:t>΄</w:t>
      </w:r>
      <w:r>
        <w:rPr>
          <w:rFonts w:eastAsia="Times New Roman"/>
          <w:szCs w:val="24"/>
        </w:rPr>
        <w:t>13, με τη φυλάκιση του Αρχηγού και των Βουλευτών της Χρυσής Αυγής, το έδειξε πολύ καλά μαζί με το ΠΑΣΟΚ. Ο ΣΥΡΙΖΑ όποιον δει να κρατάει ελληνική σημαία τον βγάζει φασίστα. Το ΚΚΕ, για να μην το αδικήσω, έχει κι αυτό τον πόνο του. Μην ξ</w:t>
      </w:r>
      <w:r>
        <w:rPr>
          <w:rFonts w:eastAsia="Times New Roman"/>
          <w:szCs w:val="24"/>
        </w:rPr>
        <w:t xml:space="preserve">εχνάμε. Το έφερε η μοίρα και γιορτάσατε τα εκατό σας χρόνια με τους μαθητές σε κινητοποίηση για την ελληνικότητα της Μακεδονίας. Το ζήσατε κι αυτό. </w:t>
      </w:r>
    </w:p>
    <w:p w14:paraId="120F8C88"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sidRPr="00E4030B">
        <w:rPr>
          <w:rFonts w:eastAsia="Times New Roman"/>
          <w:b/>
          <w:szCs w:val="24"/>
        </w:rPr>
        <w:t>ΝΙΚΗΤΑΣ ΚΑΚΛΑΜΑΝΗΣ</w:t>
      </w:r>
      <w:r>
        <w:rPr>
          <w:rFonts w:eastAsia="Times New Roman"/>
          <w:szCs w:val="24"/>
        </w:rPr>
        <w:t>)</w:t>
      </w:r>
    </w:p>
    <w:p w14:paraId="120F8C89" w14:textId="77777777" w:rsidR="0086761A" w:rsidRDefault="00427452">
      <w:pPr>
        <w:spacing w:line="600" w:lineRule="auto"/>
        <w:ind w:firstLine="720"/>
        <w:contextualSpacing/>
        <w:jc w:val="both"/>
        <w:rPr>
          <w:rFonts w:eastAsia="Times New Roman"/>
          <w:szCs w:val="24"/>
        </w:rPr>
      </w:pPr>
      <w:r>
        <w:rPr>
          <w:rFonts w:eastAsia="Times New Roman"/>
          <w:szCs w:val="24"/>
        </w:rPr>
        <w:t>Θα μιλ</w:t>
      </w:r>
      <w:r>
        <w:rPr>
          <w:rFonts w:eastAsia="Times New Roman"/>
          <w:szCs w:val="24"/>
        </w:rPr>
        <w:t xml:space="preserve">ήσω για τον </w:t>
      </w:r>
      <w:r>
        <w:rPr>
          <w:rFonts w:eastAsia="Times New Roman"/>
          <w:szCs w:val="24"/>
        </w:rPr>
        <w:t>π</w:t>
      </w:r>
      <w:r>
        <w:rPr>
          <w:rFonts w:eastAsia="Times New Roman"/>
          <w:szCs w:val="24"/>
        </w:rPr>
        <w:t>ροϋπολογισμό τώρα, που υποτίθεται ότι είναι ο πρώτος μεταμνημονιακός. Πέρ</w:t>
      </w:r>
      <w:r>
        <w:rPr>
          <w:rFonts w:eastAsia="Times New Roman"/>
          <w:szCs w:val="24"/>
        </w:rPr>
        <w:t>υ</w:t>
      </w:r>
      <w:r>
        <w:rPr>
          <w:rFonts w:eastAsia="Times New Roman"/>
          <w:szCs w:val="24"/>
        </w:rPr>
        <w:t xml:space="preserve">σι λέγατε ότι ο περσινός </w:t>
      </w:r>
      <w:r>
        <w:rPr>
          <w:rFonts w:eastAsia="Times New Roman"/>
          <w:szCs w:val="24"/>
        </w:rPr>
        <w:t>π</w:t>
      </w:r>
      <w:r>
        <w:rPr>
          <w:rFonts w:eastAsia="Times New Roman"/>
          <w:szCs w:val="24"/>
        </w:rPr>
        <w:t xml:space="preserve">ροϋπολογισμός ήταν ο τελευταίος μνημονιακός. Εγώ σας είπα ότι για να είναι του χρόνου ένας </w:t>
      </w:r>
      <w:r>
        <w:rPr>
          <w:rFonts w:eastAsia="Times New Roman"/>
          <w:szCs w:val="24"/>
        </w:rPr>
        <w:t>π</w:t>
      </w:r>
      <w:r>
        <w:rPr>
          <w:rFonts w:eastAsia="Times New Roman"/>
          <w:szCs w:val="24"/>
        </w:rPr>
        <w:t xml:space="preserve">ροϋπολογισμός ο οποίος δεν θα είναι μέσα στα μνημόνια, θα πρέπει να μην προβλέπει ούτε ένα ευρώ είσπραξη από μνημονιακά μέτρα. </w:t>
      </w:r>
    </w:p>
    <w:p w14:paraId="120F8C8A"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Τι έγινε, όμως; Ο δέκατος τρίτος μισθός δεν επέστρεψε. Έχει κοπεί από τα μνημόνια. Αυξήσεις στους μισθούς δεν είδε κανένας. Τον </w:t>
      </w:r>
      <w:r>
        <w:rPr>
          <w:rFonts w:eastAsia="Times New Roman"/>
          <w:szCs w:val="24"/>
        </w:rPr>
        <w:t xml:space="preserve">ΕΝΦΙΑ τον καταργήσατε; Λέτε στον κόσμο «ψηφίστε ξανά ΣΥΡΙΖΑ και θα δούμε αργότερα τι θα γίνει». Με την </w:t>
      </w:r>
      <w:r>
        <w:rPr>
          <w:rFonts w:eastAsia="Times New Roman"/>
          <w:szCs w:val="24"/>
        </w:rPr>
        <w:lastRenderedPageBreak/>
        <w:t>ανεργία τι γίνεται; Μειώνονται οι δείκτες. Πώς; Με εκ περιτροπής εργασία με τριακόσια ευρώ τον μήνα και φυσικά με τους νέους να έχουν φύγει στο εξωτερικό</w:t>
      </w:r>
      <w:r>
        <w:rPr>
          <w:rFonts w:eastAsia="Times New Roman"/>
          <w:szCs w:val="24"/>
        </w:rPr>
        <w:t>, άρα ουσιαστικά αυξάνεται η ανεργία. Με τους άστεγους τι γίνεται; Υπάρχουν παντού, σ</w:t>
      </w:r>
      <w:r>
        <w:rPr>
          <w:rFonts w:eastAsia="Times New Roman"/>
          <w:szCs w:val="24"/>
        </w:rPr>
        <w:t>ε</w:t>
      </w:r>
      <w:r>
        <w:rPr>
          <w:rFonts w:eastAsia="Times New Roman"/>
          <w:szCs w:val="24"/>
        </w:rPr>
        <w:t xml:space="preserve"> όλη την επικράτεια. Τι γίνεται μ</w:t>
      </w:r>
      <w:r>
        <w:rPr>
          <w:rFonts w:eastAsia="Times New Roman"/>
          <w:szCs w:val="24"/>
        </w:rPr>
        <w:t>ε</w:t>
      </w:r>
      <w:r>
        <w:rPr>
          <w:rFonts w:eastAsia="Times New Roman"/>
          <w:szCs w:val="24"/>
        </w:rPr>
        <w:t xml:space="preserve"> αυτούς που δεν έχουν να φάνε στο σπίτι τους; Και απ’ αυτούς έχουμε. Τώρα βέβαια θα ξεκινήσουν οι κατασχέσεις πρώτης κατοικίας και θα εν</w:t>
      </w:r>
      <w:r>
        <w:rPr>
          <w:rFonts w:eastAsia="Times New Roman"/>
          <w:szCs w:val="24"/>
        </w:rPr>
        <w:t xml:space="preserve">ταθεί το πρόβλημα. Με την υπογεννητικότητα τι γίνεται; </w:t>
      </w:r>
    </w:p>
    <w:p w14:paraId="120F8C8B"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Το μεγαλύτερο πρόβλημα που αντιμετωπίζει η πατρίδα μας είναι η υπογεννητικότητα. Μείον σαράντα χιλιάδες Έλληνες σχεδόν κάθε χρόνο, λέει η Στατιστική Υπηρεσία και δεν προβλέπεται τίποτα στον </w:t>
      </w:r>
      <w:r>
        <w:rPr>
          <w:rFonts w:eastAsia="Times New Roman"/>
          <w:szCs w:val="24"/>
        </w:rPr>
        <w:t>π</w:t>
      </w:r>
      <w:r>
        <w:rPr>
          <w:rFonts w:eastAsia="Times New Roman"/>
          <w:szCs w:val="24"/>
        </w:rPr>
        <w:t>ροϋπολογι</w:t>
      </w:r>
      <w:r>
        <w:rPr>
          <w:rFonts w:eastAsia="Times New Roman"/>
          <w:szCs w:val="24"/>
        </w:rPr>
        <w:t xml:space="preserve">σμό. Θα υπάρχει κάποια επιδότηση για τις γεννήσεις νέων Ελλήνων; Όχι βέβαια. Σπίτια σε νέα ζευγάρια για να μπορέσουν να κάνουν παιδιά; Όχι βέβαια. Τα παιδιά θα θεωρούνται τεκμήριο και σ’ αυτόν τον </w:t>
      </w:r>
      <w:r>
        <w:rPr>
          <w:rFonts w:eastAsia="Times New Roman"/>
          <w:szCs w:val="24"/>
        </w:rPr>
        <w:t>π</w:t>
      </w:r>
      <w:r>
        <w:rPr>
          <w:rFonts w:eastAsia="Times New Roman"/>
          <w:szCs w:val="24"/>
        </w:rPr>
        <w:t>ροϋπολογισμό. Κόψατε τις μεταθέσεις τριτέκνων στο δημόσιο.</w:t>
      </w:r>
      <w:r>
        <w:rPr>
          <w:rFonts w:eastAsia="Times New Roman"/>
          <w:szCs w:val="24"/>
        </w:rPr>
        <w:t xml:space="preserve"> </w:t>
      </w:r>
    </w:p>
    <w:p w14:paraId="120F8C8C"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Άραγε ποιο μνημόνιο σκίσατε; Από ποιο μνημόνιο βγήκατε και έχετε </w:t>
      </w:r>
      <w:r>
        <w:rPr>
          <w:rFonts w:eastAsia="Times New Roman"/>
          <w:szCs w:val="24"/>
        </w:rPr>
        <w:t>π</w:t>
      </w:r>
      <w:r>
        <w:rPr>
          <w:rFonts w:eastAsia="Times New Roman"/>
          <w:szCs w:val="24"/>
        </w:rPr>
        <w:t xml:space="preserve">ροϋπολογισμό εκτός μνημονίου; Είναι ένας </w:t>
      </w:r>
      <w:r>
        <w:rPr>
          <w:rFonts w:eastAsia="Times New Roman"/>
          <w:szCs w:val="24"/>
        </w:rPr>
        <w:t>π</w:t>
      </w:r>
      <w:r>
        <w:rPr>
          <w:rFonts w:eastAsia="Times New Roman"/>
          <w:szCs w:val="24"/>
        </w:rPr>
        <w:t xml:space="preserve">ροϋπολογισμός υπερφορολόγησης, όπως αναφέρουν τα οικονομικά στοιχεία. Λέει ότι το 19% των φυσικών προσώπων πληρώνει το 90% των φόρων, το 4,3% των </w:t>
      </w:r>
      <w:r>
        <w:rPr>
          <w:rFonts w:eastAsia="Times New Roman"/>
          <w:szCs w:val="24"/>
        </w:rPr>
        <w:t xml:space="preserve">επιχειρήσεων πληρώνει το 83% των δημοσίων εσόδων. Μια ισχνή μειοψηφία Ελλήνων πολιτών και επιχειρήσεων, δηλαδή, </w:t>
      </w:r>
      <w:r>
        <w:rPr>
          <w:rFonts w:eastAsia="Times New Roman"/>
          <w:szCs w:val="24"/>
        </w:rPr>
        <w:lastRenderedPageBreak/>
        <w:t>επωμίζεται όλο το βάρος της κοινωνίας. Όποιοι θέλουν να είναι σωστοί, γιατί υπάρχουν και σωστοί και θέλουν να πληρώνουν τις εισφορές τους και τι</w:t>
      </w:r>
      <w:r>
        <w:rPr>
          <w:rFonts w:eastAsia="Times New Roman"/>
          <w:szCs w:val="24"/>
        </w:rPr>
        <w:t>ς υποχρεώσεις τους, στοχοποιούνται ως φοροφυγάδες.</w:t>
      </w:r>
    </w:p>
    <w:p w14:paraId="120F8C8D" w14:textId="77777777" w:rsidR="0086761A" w:rsidRDefault="00427452">
      <w:pPr>
        <w:spacing w:line="600" w:lineRule="auto"/>
        <w:ind w:firstLine="720"/>
        <w:jc w:val="both"/>
        <w:rPr>
          <w:rFonts w:eastAsia="Times New Roman"/>
          <w:szCs w:val="24"/>
        </w:rPr>
      </w:pPr>
      <w:r>
        <w:rPr>
          <w:rFonts w:eastAsia="Times New Roman"/>
          <w:szCs w:val="24"/>
        </w:rPr>
        <w:t xml:space="preserve">Η μνημονιακή καταδίκη, λοιπόν, του έθνους </w:t>
      </w:r>
      <w:r w:rsidRPr="008213D9">
        <w:rPr>
          <w:rFonts w:eastAsia="Times New Roman"/>
          <w:szCs w:val="24"/>
        </w:rPr>
        <w:t>σε θάνατο συνεχίζεται</w:t>
      </w:r>
      <w:r>
        <w:rPr>
          <w:rFonts w:eastAsia="Times New Roman"/>
          <w:szCs w:val="24"/>
        </w:rPr>
        <w:t>. Μεταμνημονιακός είναι ο π</w:t>
      </w:r>
      <w:r w:rsidRPr="008213D9">
        <w:rPr>
          <w:rFonts w:eastAsia="Times New Roman"/>
          <w:szCs w:val="24"/>
        </w:rPr>
        <w:t>ροϋπολογισμός</w:t>
      </w:r>
      <w:r>
        <w:rPr>
          <w:rFonts w:eastAsia="Times New Roman"/>
          <w:szCs w:val="24"/>
        </w:rPr>
        <w:t>,</w:t>
      </w:r>
      <w:r w:rsidRPr="008213D9">
        <w:rPr>
          <w:rFonts w:eastAsia="Times New Roman"/>
          <w:szCs w:val="24"/>
        </w:rPr>
        <w:t xml:space="preserve"> με την έννοια ότι γίνεται διαχείριση </w:t>
      </w:r>
      <w:r>
        <w:rPr>
          <w:rFonts w:eastAsia="Times New Roman"/>
          <w:szCs w:val="24"/>
        </w:rPr>
        <w:t>των ολιστικών</w:t>
      </w:r>
      <w:r w:rsidRPr="008213D9">
        <w:rPr>
          <w:rFonts w:eastAsia="Times New Roman"/>
          <w:szCs w:val="24"/>
        </w:rPr>
        <w:t xml:space="preserve"> μέτρων</w:t>
      </w:r>
      <w:r>
        <w:rPr>
          <w:rFonts w:eastAsia="Times New Roman"/>
          <w:szCs w:val="24"/>
        </w:rPr>
        <w:t>.</w:t>
      </w:r>
      <w:r w:rsidRPr="008213D9">
        <w:rPr>
          <w:rFonts w:eastAsia="Times New Roman"/>
          <w:szCs w:val="24"/>
        </w:rPr>
        <w:t xml:space="preserve"> </w:t>
      </w:r>
      <w:r>
        <w:rPr>
          <w:rFonts w:eastAsia="Times New Roman"/>
          <w:szCs w:val="24"/>
        </w:rPr>
        <w:t>Αντιμνημονιακός, όμως,</w:t>
      </w:r>
      <w:r w:rsidRPr="008213D9">
        <w:rPr>
          <w:rFonts w:eastAsia="Times New Roman"/>
          <w:szCs w:val="24"/>
        </w:rPr>
        <w:t xml:space="preserve"> δεν είναι</w:t>
      </w:r>
      <w:r>
        <w:rPr>
          <w:rFonts w:eastAsia="Times New Roman"/>
          <w:szCs w:val="24"/>
        </w:rPr>
        <w:t>.</w:t>
      </w:r>
      <w:r w:rsidRPr="008213D9">
        <w:rPr>
          <w:rFonts w:eastAsia="Times New Roman"/>
          <w:szCs w:val="24"/>
        </w:rPr>
        <w:t xml:space="preserve"> Τίποτα </w:t>
      </w:r>
      <w:r>
        <w:rPr>
          <w:rFonts w:eastAsia="Times New Roman"/>
          <w:szCs w:val="24"/>
        </w:rPr>
        <w:t>δε</w:t>
      </w:r>
      <w:r w:rsidRPr="0015244B">
        <w:rPr>
          <w:rFonts w:eastAsia="Times New Roman"/>
          <w:szCs w:val="24"/>
        </w:rPr>
        <w:t>ν</w:t>
      </w:r>
      <w:r>
        <w:rPr>
          <w:rFonts w:eastAsia="Times New Roman"/>
          <w:szCs w:val="24"/>
        </w:rPr>
        <w:t xml:space="preserve"> σκίσατε,</w:t>
      </w:r>
      <w:r w:rsidRPr="008213D9">
        <w:rPr>
          <w:rFonts w:eastAsia="Times New Roman"/>
          <w:szCs w:val="24"/>
        </w:rPr>
        <w:t xml:space="preserve"> κανένα μνημόνιο</w:t>
      </w:r>
      <w:r>
        <w:rPr>
          <w:rFonts w:eastAsia="Times New Roman"/>
          <w:szCs w:val="24"/>
        </w:rPr>
        <w:t>.</w:t>
      </w:r>
      <w:r w:rsidRPr="008213D9">
        <w:rPr>
          <w:rFonts w:eastAsia="Times New Roman"/>
          <w:szCs w:val="24"/>
        </w:rPr>
        <w:t xml:space="preserve"> Όχι μόνον </w:t>
      </w:r>
      <w:r>
        <w:rPr>
          <w:rFonts w:eastAsia="Times New Roman"/>
          <w:szCs w:val="24"/>
        </w:rPr>
        <w:t>μνημόνιο δεν σκίσατε, ούτε εξώφυλλο σε φωτοτυπία, μ</w:t>
      </w:r>
      <w:r w:rsidRPr="008213D9">
        <w:rPr>
          <w:rFonts w:eastAsia="Times New Roman"/>
          <w:szCs w:val="24"/>
        </w:rPr>
        <w:t xml:space="preserve">ιας και </w:t>
      </w:r>
      <w:r>
        <w:rPr>
          <w:rFonts w:eastAsia="Times New Roman"/>
          <w:szCs w:val="24"/>
        </w:rPr>
        <w:t>η επαναστατική σας</w:t>
      </w:r>
      <w:r w:rsidRPr="008213D9">
        <w:rPr>
          <w:rFonts w:eastAsia="Times New Roman"/>
          <w:szCs w:val="24"/>
        </w:rPr>
        <w:t xml:space="preserve"> ασυνέπεια και </w:t>
      </w:r>
      <w:r>
        <w:rPr>
          <w:rFonts w:eastAsia="Times New Roman"/>
          <w:szCs w:val="24"/>
        </w:rPr>
        <w:t xml:space="preserve">η </w:t>
      </w:r>
      <w:r w:rsidRPr="008213D9">
        <w:rPr>
          <w:rFonts w:eastAsia="Times New Roman"/>
          <w:szCs w:val="24"/>
        </w:rPr>
        <w:t xml:space="preserve">μηδενική βαρύτητα </w:t>
      </w:r>
      <w:r>
        <w:rPr>
          <w:rFonts w:eastAsia="Times New Roman"/>
          <w:szCs w:val="24"/>
        </w:rPr>
        <w:t xml:space="preserve">της επαναστατικότητάς </w:t>
      </w:r>
      <w:r w:rsidRPr="008213D9">
        <w:rPr>
          <w:rFonts w:eastAsia="Times New Roman"/>
          <w:szCs w:val="24"/>
        </w:rPr>
        <w:t>σας είναι πλέον δεδομένη</w:t>
      </w:r>
      <w:r>
        <w:rPr>
          <w:rFonts w:eastAsia="Times New Roman"/>
          <w:szCs w:val="24"/>
        </w:rPr>
        <w:t>.</w:t>
      </w:r>
      <w:r w:rsidRPr="008213D9">
        <w:rPr>
          <w:rFonts w:eastAsia="Times New Roman"/>
          <w:szCs w:val="24"/>
        </w:rPr>
        <w:t xml:space="preserve"> </w:t>
      </w:r>
    </w:p>
    <w:p w14:paraId="120F8C8E" w14:textId="77777777" w:rsidR="0086761A" w:rsidRDefault="00427452">
      <w:pPr>
        <w:spacing w:line="600" w:lineRule="auto"/>
        <w:ind w:firstLine="720"/>
        <w:jc w:val="both"/>
        <w:rPr>
          <w:rFonts w:eastAsia="Times New Roman"/>
          <w:szCs w:val="24"/>
        </w:rPr>
      </w:pPr>
      <w:r w:rsidRPr="008213D9">
        <w:rPr>
          <w:rFonts w:eastAsia="Times New Roman"/>
          <w:szCs w:val="24"/>
        </w:rPr>
        <w:t xml:space="preserve">Ενώ θα πρέπει το κράτος να διαμορφώνει την αγορά </w:t>
      </w:r>
      <w:r>
        <w:rPr>
          <w:rFonts w:eastAsia="Times New Roman"/>
          <w:szCs w:val="24"/>
        </w:rPr>
        <w:t>με βάσ</w:t>
      </w:r>
      <w:r>
        <w:rPr>
          <w:rFonts w:eastAsia="Times New Roman"/>
          <w:szCs w:val="24"/>
        </w:rPr>
        <w:t>η τις ανάγκες</w:t>
      </w:r>
      <w:r w:rsidRPr="008213D9">
        <w:rPr>
          <w:rFonts w:eastAsia="Times New Roman"/>
          <w:szCs w:val="24"/>
        </w:rPr>
        <w:t xml:space="preserve"> και την αυτάρκεια του έθνους</w:t>
      </w:r>
      <w:r>
        <w:rPr>
          <w:rFonts w:eastAsia="Times New Roman"/>
          <w:szCs w:val="24"/>
        </w:rPr>
        <w:t>, ως νεοφιλελεύθεροι</w:t>
      </w:r>
      <w:r w:rsidRPr="008213D9">
        <w:rPr>
          <w:rFonts w:eastAsia="Times New Roman"/>
          <w:szCs w:val="24"/>
        </w:rPr>
        <w:t xml:space="preserve"> συνεχιστές των μνημονίων</w:t>
      </w:r>
      <w:r>
        <w:rPr>
          <w:rFonts w:eastAsia="Times New Roman"/>
          <w:szCs w:val="24"/>
        </w:rPr>
        <w:t>,</w:t>
      </w:r>
      <w:r w:rsidRPr="008213D9">
        <w:rPr>
          <w:rFonts w:eastAsia="Times New Roman"/>
          <w:szCs w:val="24"/>
        </w:rPr>
        <w:t xml:space="preserve"> </w:t>
      </w:r>
      <w:r>
        <w:rPr>
          <w:rFonts w:eastAsia="Times New Roman"/>
          <w:szCs w:val="24"/>
        </w:rPr>
        <w:t xml:space="preserve">εσείς </w:t>
      </w:r>
      <w:r w:rsidRPr="008213D9">
        <w:rPr>
          <w:rFonts w:eastAsia="Times New Roman"/>
          <w:szCs w:val="24"/>
        </w:rPr>
        <w:t>τι καταφέρατε</w:t>
      </w:r>
      <w:r>
        <w:rPr>
          <w:rFonts w:eastAsia="Times New Roman"/>
          <w:szCs w:val="24"/>
        </w:rPr>
        <w:t>;</w:t>
      </w:r>
      <w:r w:rsidRPr="008213D9">
        <w:rPr>
          <w:rFonts w:eastAsia="Times New Roman"/>
          <w:szCs w:val="24"/>
        </w:rPr>
        <w:t xml:space="preserve"> Οι ανάγκες της αγοράς να καθορίζουν τη ζωή των πολιτών</w:t>
      </w:r>
      <w:r>
        <w:rPr>
          <w:rFonts w:eastAsia="Times New Roman"/>
          <w:szCs w:val="24"/>
        </w:rPr>
        <w:t>,</w:t>
      </w:r>
      <w:r w:rsidRPr="008213D9">
        <w:rPr>
          <w:rFonts w:eastAsia="Times New Roman"/>
          <w:szCs w:val="24"/>
        </w:rPr>
        <w:t xml:space="preserve"> το</w:t>
      </w:r>
      <w:r>
        <w:rPr>
          <w:rFonts w:eastAsia="Times New Roman"/>
          <w:szCs w:val="24"/>
        </w:rPr>
        <w:t xml:space="preserve"> είδος και τα όρια της εξουσίας, δηλαδή </w:t>
      </w:r>
      <w:r w:rsidRPr="008213D9">
        <w:rPr>
          <w:rFonts w:eastAsia="Times New Roman"/>
          <w:szCs w:val="24"/>
        </w:rPr>
        <w:t xml:space="preserve">του </w:t>
      </w:r>
      <w:r>
        <w:rPr>
          <w:rFonts w:eastAsia="Times New Roman"/>
          <w:szCs w:val="24"/>
        </w:rPr>
        <w:t>κ</w:t>
      </w:r>
      <w:r w:rsidRPr="008213D9">
        <w:rPr>
          <w:rFonts w:eastAsia="Times New Roman"/>
          <w:szCs w:val="24"/>
        </w:rPr>
        <w:t>ράτους</w:t>
      </w:r>
      <w:r>
        <w:rPr>
          <w:rFonts w:eastAsia="Times New Roman"/>
          <w:szCs w:val="24"/>
        </w:rPr>
        <w:t>.</w:t>
      </w:r>
      <w:r w:rsidRPr="008213D9">
        <w:rPr>
          <w:rFonts w:eastAsia="Times New Roman"/>
          <w:szCs w:val="24"/>
        </w:rPr>
        <w:t xml:space="preserve"> Αν αυτό είναι η δημοκρατία σας</w:t>
      </w:r>
      <w:r w:rsidRPr="00E86CEF">
        <w:rPr>
          <w:rFonts w:eastAsia="Times New Roman"/>
          <w:szCs w:val="24"/>
        </w:rPr>
        <w:t>,</w:t>
      </w:r>
      <w:r w:rsidRPr="008213D9">
        <w:rPr>
          <w:rFonts w:eastAsia="Times New Roman"/>
          <w:szCs w:val="24"/>
        </w:rPr>
        <w:t xml:space="preserve"> </w:t>
      </w:r>
      <w:r>
        <w:rPr>
          <w:rFonts w:eastAsia="Times New Roman"/>
          <w:szCs w:val="24"/>
        </w:rPr>
        <w:t xml:space="preserve">τι </w:t>
      </w:r>
      <w:r>
        <w:rPr>
          <w:rFonts w:eastAsia="Times New Roman"/>
          <w:szCs w:val="24"/>
        </w:rPr>
        <w:t>να πω;</w:t>
      </w:r>
      <w:r w:rsidRPr="008213D9">
        <w:rPr>
          <w:rFonts w:eastAsia="Times New Roman"/>
          <w:szCs w:val="24"/>
        </w:rPr>
        <w:t xml:space="preserve"> </w:t>
      </w:r>
    </w:p>
    <w:p w14:paraId="120F8C8F" w14:textId="77777777" w:rsidR="0086761A" w:rsidRDefault="00427452">
      <w:pPr>
        <w:spacing w:line="600" w:lineRule="auto"/>
        <w:ind w:firstLine="720"/>
        <w:jc w:val="both"/>
        <w:rPr>
          <w:rFonts w:eastAsia="Times New Roman"/>
          <w:szCs w:val="24"/>
        </w:rPr>
      </w:pPr>
      <w:r w:rsidRPr="008213D9">
        <w:rPr>
          <w:rFonts w:eastAsia="Times New Roman"/>
          <w:szCs w:val="24"/>
        </w:rPr>
        <w:t>Συνεχίσατε</w:t>
      </w:r>
      <w:r>
        <w:rPr>
          <w:rFonts w:eastAsia="Times New Roman"/>
          <w:szCs w:val="24"/>
        </w:rPr>
        <w:t>,</w:t>
      </w:r>
      <w:r w:rsidRPr="008213D9">
        <w:rPr>
          <w:rFonts w:eastAsia="Times New Roman"/>
          <w:szCs w:val="24"/>
        </w:rPr>
        <w:t xml:space="preserve"> </w:t>
      </w:r>
      <w:r>
        <w:rPr>
          <w:rFonts w:eastAsia="Times New Roman"/>
          <w:szCs w:val="24"/>
        </w:rPr>
        <w:t>λοιπόν, ε</w:t>
      </w:r>
      <w:r w:rsidRPr="008213D9">
        <w:rPr>
          <w:rFonts w:eastAsia="Times New Roman"/>
          <w:szCs w:val="24"/>
        </w:rPr>
        <w:t xml:space="preserve">κτός </w:t>
      </w:r>
      <w:r>
        <w:rPr>
          <w:rFonts w:eastAsia="Times New Roman"/>
          <w:szCs w:val="24"/>
        </w:rPr>
        <w:t>από</w:t>
      </w:r>
      <w:r w:rsidRPr="008213D9">
        <w:rPr>
          <w:rFonts w:eastAsia="Times New Roman"/>
          <w:szCs w:val="24"/>
        </w:rPr>
        <w:t xml:space="preserve"> τα </w:t>
      </w:r>
      <w:r>
        <w:rPr>
          <w:rFonts w:eastAsia="Times New Roman"/>
          <w:szCs w:val="24"/>
        </w:rPr>
        <w:t xml:space="preserve">μνημόνια και σε σκάνδαλα. Αναφέρθηκαν όμως, άλλοι ομιλητές και </w:t>
      </w:r>
      <w:r w:rsidRPr="008213D9">
        <w:rPr>
          <w:rFonts w:eastAsia="Times New Roman"/>
          <w:szCs w:val="24"/>
        </w:rPr>
        <w:t xml:space="preserve">από τα </w:t>
      </w:r>
      <w:r>
        <w:rPr>
          <w:rFonts w:eastAsia="Times New Roman"/>
          <w:szCs w:val="24"/>
        </w:rPr>
        <w:t>άλλα κόμματα. Βέβαια, δεν τ</w:t>
      </w:r>
      <w:r w:rsidRPr="008213D9">
        <w:rPr>
          <w:rFonts w:eastAsia="Times New Roman"/>
          <w:szCs w:val="24"/>
        </w:rPr>
        <w:t>α ψάχνουν και πάρα πολύ</w:t>
      </w:r>
      <w:r>
        <w:rPr>
          <w:rFonts w:eastAsia="Times New Roman"/>
          <w:szCs w:val="24"/>
        </w:rPr>
        <w:t xml:space="preserve">, γιατί τα δικά τους ίσως να είναι </w:t>
      </w:r>
      <w:r w:rsidRPr="008213D9">
        <w:rPr>
          <w:rFonts w:eastAsia="Times New Roman"/>
          <w:szCs w:val="24"/>
        </w:rPr>
        <w:t>και μεγαλύτερα και βαθύτερα</w:t>
      </w:r>
      <w:r>
        <w:rPr>
          <w:rFonts w:eastAsia="Times New Roman"/>
          <w:szCs w:val="24"/>
        </w:rPr>
        <w:t xml:space="preserve">. </w:t>
      </w:r>
      <w:r w:rsidRPr="008213D9">
        <w:rPr>
          <w:rFonts w:eastAsia="Times New Roman"/>
          <w:szCs w:val="24"/>
        </w:rPr>
        <w:t xml:space="preserve">Είχαμε εδώ πάλι ξεπούλημα </w:t>
      </w:r>
      <w:r w:rsidRPr="008213D9">
        <w:rPr>
          <w:rFonts w:eastAsia="Times New Roman"/>
          <w:szCs w:val="24"/>
        </w:rPr>
        <w:t>κρατικής περιουσίας</w:t>
      </w:r>
      <w:r>
        <w:rPr>
          <w:rFonts w:eastAsia="Times New Roman"/>
          <w:szCs w:val="24"/>
        </w:rPr>
        <w:t>,</w:t>
      </w:r>
      <w:r w:rsidRPr="008213D9">
        <w:rPr>
          <w:rFonts w:eastAsia="Times New Roman"/>
          <w:szCs w:val="24"/>
        </w:rPr>
        <w:t xml:space="preserve"> το θέμα των </w:t>
      </w:r>
      <w:r>
        <w:rPr>
          <w:rFonts w:eastAsia="Times New Roman"/>
          <w:szCs w:val="24"/>
        </w:rPr>
        <w:t>όπλων, τ</w:t>
      </w:r>
      <w:r w:rsidRPr="008213D9">
        <w:rPr>
          <w:rFonts w:eastAsia="Times New Roman"/>
          <w:szCs w:val="24"/>
        </w:rPr>
        <w:t xml:space="preserve">α </w:t>
      </w:r>
      <w:r>
        <w:rPr>
          <w:rFonts w:eastAsia="Times New Roman"/>
          <w:szCs w:val="24"/>
        </w:rPr>
        <w:t>έχουμε πει πολλές φορές και πολλοί. Όμως εκεί που παίζετε στα ίσα το ΠΑΣΟΚ είναι</w:t>
      </w:r>
      <w:r w:rsidRPr="008213D9">
        <w:rPr>
          <w:rFonts w:eastAsia="Times New Roman"/>
          <w:szCs w:val="24"/>
        </w:rPr>
        <w:t xml:space="preserve"> </w:t>
      </w:r>
      <w:r>
        <w:rPr>
          <w:rFonts w:eastAsia="Times New Roman"/>
          <w:szCs w:val="24"/>
        </w:rPr>
        <w:t>πραγματικά</w:t>
      </w:r>
      <w:r w:rsidRPr="008213D9">
        <w:rPr>
          <w:rFonts w:eastAsia="Times New Roman"/>
          <w:szCs w:val="24"/>
        </w:rPr>
        <w:t xml:space="preserve"> στο βόλεμα</w:t>
      </w:r>
      <w:r>
        <w:rPr>
          <w:rFonts w:eastAsia="Times New Roman"/>
          <w:szCs w:val="24"/>
        </w:rPr>
        <w:t xml:space="preserve">. </w:t>
      </w:r>
      <w:r>
        <w:rPr>
          <w:rFonts w:eastAsia="Times New Roman"/>
          <w:szCs w:val="24"/>
        </w:rPr>
        <w:lastRenderedPageBreak/>
        <w:t xml:space="preserve">Βολεύετε </w:t>
      </w:r>
      <w:r w:rsidRPr="008213D9">
        <w:rPr>
          <w:rFonts w:eastAsia="Times New Roman"/>
          <w:szCs w:val="24"/>
        </w:rPr>
        <w:t>όλους τους δικούς σας παντού</w:t>
      </w:r>
      <w:r>
        <w:rPr>
          <w:rFonts w:eastAsia="Times New Roman"/>
          <w:szCs w:val="24"/>
        </w:rPr>
        <w:t>. Το καλύτερό σας, όμως είναι στους συνεργάτες: Καρανίκες, Πετσίτες κ.ο.</w:t>
      </w:r>
      <w:r>
        <w:rPr>
          <w:rFonts w:eastAsia="Times New Roman"/>
          <w:szCs w:val="24"/>
        </w:rPr>
        <w:t>κ</w:t>
      </w:r>
      <w:r>
        <w:rPr>
          <w:rFonts w:eastAsia="Times New Roman"/>
          <w:szCs w:val="24"/>
        </w:rPr>
        <w:t>.</w:t>
      </w:r>
      <w:r>
        <w:rPr>
          <w:rFonts w:eastAsia="Times New Roman"/>
          <w:szCs w:val="24"/>
        </w:rPr>
        <w:t xml:space="preserve">. Αν οι συνεργάτες </w:t>
      </w:r>
      <w:r w:rsidRPr="008213D9">
        <w:rPr>
          <w:rFonts w:eastAsia="Times New Roman"/>
          <w:szCs w:val="24"/>
        </w:rPr>
        <w:t xml:space="preserve">από </w:t>
      </w:r>
      <w:r>
        <w:rPr>
          <w:rFonts w:eastAsia="Times New Roman"/>
          <w:szCs w:val="24"/>
        </w:rPr>
        <w:t>5.000</w:t>
      </w:r>
      <w:r w:rsidRPr="008213D9">
        <w:rPr>
          <w:rFonts w:eastAsia="Times New Roman"/>
          <w:szCs w:val="24"/>
        </w:rPr>
        <w:t xml:space="preserve"> το έτος</w:t>
      </w:r>
      <w:r>
        <w:rPr>
          <w:rFonts w:eastAsia="Times New Roman"/>
          <w:szCs w:val="24"/>
        </w:rPr>
        <w:t>,</w:t>
      </w:r>
      <w:r w:rsidRPr="008213D9">
        <w:rPr>
          <w:rFonts w:eastAsia="Times New Roman"/>
          <w:szCs w:val="24"/>
        </w:rPr>
        <w:t xml:space="preserve"> πάνε στις 200.000</w:t>
      </w:r>
      <w:r>
        <w:rPr>
          <w:rFonts w:eastAsia="Times New Roman"/>
          <w:szCs w:val="24"/>
        </w:rPr>
        <w:t>, φανταστείτε</w:t>
      </w:r>
      <w:r w:rsidRPr="008213D9">
        <w:rPr>
          <w:rFonts w:eastAsia="Times New Roman"/>
          <w:szCs w:val="24"/>
        </w:rPr>
        <w:t xml:space="preserve"> τι γίνεται</w:t>
      </w:r>
      <w:r>
        <w:rPr>
          <w:rFonts w:eastAsia="Times New Roman"/>
          <w:szCs w:val="24"/>
        </w:rPr>
        <w:t xml:space="preserve"> σ</w:t>
      </w:r>
      <w:r w:rsidRPr="008213D9">
        <w:rPr>
          <w:rFonts w:eastAsia="Times New Roman"/>
          <w:szCs w:val="24"/>
        </w:rPr>
        <w:t>τα ανώτερα στελέχη</w:t>
      </w:r>
      <w:r>
        <w:rPr>
          <w:rFonts w:eastAsia="Times New Roman"/>
          <w:szCs w:val="24"/>
        </w:rPr>
        <w:t>.</w:t>
      </w:r>
      <w:r w:rsidRPr="008213D9">
        <w:rPr>
          <w:rFonts w:eastAsia="Times New Roman"/>
          <w:szCs w:val="24"/>
        </w:rPr>
        <w:t xml:space="preserve"> </w:t>
      </w:r>
    </w:p>
    <w:p w14:paraId="120F8C90" w14:textId="77777777" w:rsidR="0086761A" w:rsidRDefault="00427452">
      <w:pPr>
        <w:spacing w:line="600" w:lineRule="auto"/>
        <w:ind w:firstLine="720"/>
        <w:jc w:val="both"/>
        <w:rPr>
          <w:rFonts w:eastAsia="Times New Roman"/>
          <w:szCs w:val="24"/>
        </w:rPr>
      </w:pPr>
      <w:r w:rsidRPr="008213D9">
        <w:rPr>
          <w:rFonts w:eastAsia="Times New Roman"/>
          <w:szCs w:val="24"/>
        </w:rPr>
        <w:t>Στα Σώματα Ασφαλείας</w:t>
      </w:r>
      <w:r>
        <w:rPr>
          <w:rFonts w:eastAsia="Times New Roman"/>
          <w:szCs w:val="24"/>
        </w:rPr>
        <w:t>,</w:t>
      </w:r>
      <w:r w:rsidRPr="008213D9">
        <w:rPr>
          <w:rFonts w:eastAsia="Times New Roman"/>
          <w:szCs w:val="24"/>
        </w:rPr>
        <w:t xml:space="preserve"> </w:t>
      </w:r>
      <w:r>
        <w:rPr>
          <w:rFonts w:eastAsia="Times New Roman"/>
          <w:szCs w:val="24"/>
        </w:rPr>
        <w:t xml:space="preserve">όμως, </w:t>
      </w:r>
      <w:r w:rsidRPr="008213D9">
        <w:rPr>
          <w:rFonts w:eastAsia="Times New Roman"/>
          <w:szCs w:val="24"/>
        </w:rPr>
        <w:t>λειτουργεί</w:t>
      </w:r>
      <w:r>
        <w:rPr>
          <w:rFonts w:eastAsia="Times New Roman"/>
          <w:szCs w:val="24"/>
        </w:rPr>
        <w:t xml:space="preserve">τε διχαστικά. Άλλοι ένστολοι παίρνουν, άλλοι δεν παίρνουν. Χωρίσατε </w:t>
      </w:r>
      <w:r w:rsidRPr="008213D9">
        <w:rPr>
          <w:rFonts w:eastAsia="Times New Roman"/>
          <w:szCs w:val="24"/>
        </w:rPr>
        <w:t>την Αστυνομία σε δύο ταχύτητες</w:t>
      </w:r>
      <w:r>
        <w:rPr>
          <w:rFonts w:eastAsia="Times New Roman"/>
          <w:szCs w:val="24"/>
        </w:rPr>
        <w:t>. Στοχοποιείτε</w:t>
      </w:r>
      <w:r w:rsidRPr="008213D9">
        <w:rPr>
          <w:rFonts w:eastAsia="Times New Roman"/>
          <w:szCs w:val="24"/>
        </w:rPr>
        <w:t xml:space="preserve"> τ</w:t>
      </w:r>
      <w:r w:rsidRPr="008213D9">
        <w:rPr>
          <w:rFonts w:eastAsia="Times New Roman"/>
          <w:szCs w:val="24"/>
        </w:rPr>
        <w:t>ους ειδικούς φρουρούς</w:t>
      </w:r>
      <w:r>
        <w:rPr>
          <w:rFonts w:eastAsia="Times New Roman"/>
          <w:szCs w:val="24"/>
        </w:rPr>
        <w:t>.</w:t>
      </w:r>
      <w:r w:rsidRPr="008213D9">
        <w:rPr>
          <w:rFonts w:eastAsia="Times New Roman"/>
          <w:szCs w:val="24"/>
        </w:rPr>
        <w:t xml:space="preserve"> </w:t>
      </w:r>
      <w:r>
        <w:rPr>
          <w:rFonts w:eastAsia="Times New Roman"/>
          <w:szCs w:val="24"/>
        </w:rPr>
        <w:t>Κόψατε τις μεταθέσεις κατ’ εξαίρεση των τριτέ</w:t>
      </w:r>
      <w:r w:rsidRPr="008213D9">
        <w:rPr>
          <w:rFonts w:eastAsia="Times New Roman"/>
          <w:szCs w:val="24"/>
        </w:rPr>
        <w:t xml:space="preserve">κνων και </w:t>
      </w:r>
      <w:r>
        <w:rPr>
          <w:rFonts w:eastAsia="Times New Roman"/>
          <w:szCs w:val="24"/>
        </w:rPr>
        <w:t xml:space="preserve">δεν θα πάρουν σχεδόν τίποτα αναδρομικά. Μπορεί να πληρώσουν κι από πάνω. </w:t>
      </w:r>
    </w:p>
    <w:p w14:paraId="120F8C91" w14:textId="77777777" w:rsidR="0086761A" w:rsidRDefault="00427452">
      <w:pPr>
        <w:spacing w:line="600" w:lineRule="auto"/>
        <w:ind w:firstLine="720"/>
        <w:jc w:val="both"/>
        <w:rPr>
          <w:rFonts w:eastAsia="Times New Roman"/>
          <w:szCs w:val="24"/>
        </w:rPr>
      </w:pPr>
      <w:r w:rsidRPr="008213D9">
        <w:rPr>
          <w:rFonts w:eastAsia="Times New Roman"/>
          <w:szCs w:val="24"/>
        </w:rPr>
        <w:t>Γιατί δεν σας αρέσει</w:t>
      </w:r>
      <w:r>
        <w:rPr>
          <w:rFonts w:eastAsia="Times New Roman"/>
          <w:szCs w:val="24"/>
        </w:rPr>
        <w:t>;</w:t>
      </w:r>
      <w:r w:rsidRPr="008213D9">
        <w:rPr>
          <w:rFonts w:eastAsia="Times New Roman"/>
          <w:szCs w:val="24"/>
        </w:rPr>
        <w:t xml:space="preserve"> </w:t>
      </w:r>
      <w:r>
        <w:rPr>
          <w:rFonts w:eastAsia="Times New Roman"/>
          <w:szCs w:val="24"/>
        </w:rPr>
        <w:t xml:space="preserve">Με βάση </w:t>
      </w:r>
      <w:r w:rsidRPr="008213D9">
        <w:rPr>
          <w:rFonts w:eastAsia="Times New Roman"/>
          <w:szCs w:val="24"/>
        </w:rPr>
        <w:t xml:space="preserve">την εκλογική δεξαμενή επιλέγετε σε ποιους θα </w:t>
      </w:r>
      <w:r>
        <w:rPr>
          <w:rFonts w:eastAsia="Times New Roman"/>
          <w:szCs w:val="24"/>
        </w:rPr>
        <w:t>δώσετε</w:t>
      </w:r>
      <w:r w:rsidRPr="008213D9">
        <w:rPr>
          <w:rFonts w:eastAsia="Times New Roman"/>
          <w:szCs w:val="24"/>
        </w:rPr>
        <w:t xml:space="preserve"> και </w:t>
      </w:r>
      <w:r>
        <w:rPr>
          <w:rFonts w:eastAsia="Times New Roman"/>
          <w:szCs w:val="24"/>
        </w:rPr>
        <w:t xml:space="preserve">σε </w:t>
      </w:r>
      <w:r w:rsidRPr="008213D9">
        <w:rPr>
          <w:rFonts w:eastAsia="Times New Roman"/>
          <w:szCs w:val="24"/>
        </w:rPr>
        <w:t>ποιους όχι</w:t>
      </w:r>
      <w:r>
        <w:rPr>
          <w:rFonts w:eastAsia="Times New Roman"/>
          <w:szCs w:val="24"/>
        </w:rPr>
        <w:t>; Λέτε</w:t>
      </w:r>
      <w:r>
        <w:rPr>
          <w:rFonts w:eastAsia="Times New Roman"/>
          <w:szCs w:val="24"/>
        </w:rPr>
        <w:t>, για παράδειγμα: «Αυτοί δεν ψηφίζουν ΣΥΡΙΖΑ, οπότε άστους, δ</w:t>
      </w:r>
      <w:r w:rsidRPr="008213D9">
        <w:rPr>
          <w:rFonts w:eastAsia="Times New Roman"/>
          <w:szCs w:val="24"/>
        </w:rPr>
        <w:t>εν πειράζει</w:t>
      </w:r>
      <w:r>
        <w:rPr>
          <w:rFonts w:eastAsia="Times New Roman"/>
          <w:szCs w:val="24"/>
        </w:rPr>
        <w:t>. Ας πεινάσουν.</w:t>
      </w:r>
      <w:r w:rsidRPr="008213D9">
        <w:rPr>
          <w:rFonts w:eastAsia="Times New Roman"/>
          <w:szCs w:val="24"/>
        </w:rPr>
        <w:t xml:space="preserve"> Οι </w:t>
      </w:r>
      <w:r>
        <w:rPr>
          <w:rFonts w:eastAsia="Times New Roman"/>
          <w:szCs w:val="24"/>
        </w:rPr>
        <w:t xml:space="preserve">άλλοι που ήταν </w:t>
      </w:r>
      <w:r w:rsidRPr="008213D9">
        <w:rPr>
          <w:rFonts w:eastAsia="Times New Roman"/>
          <w:szCs w:val="24"/>
        </w:rPr>
        <w:t>Νέα Δημοκρατία και ΠΑΣΟΚ είναι πιο εύκολο</w:t>
      </w:r>
      <w:r>
        <w:rPr>
          <w:rFonts w:eastAsia="Times New Roman"/>
          <w:szCs w:val="24"/>
        </w:rPr>
        <w:t>ι να του</w:t>
      </w:r>
      <w:r w:rsidRPr="008213D9">
        <w:rPr>
          <w:rFonts w:eastAsia="Times New Roman"/>
          <w:szCs w:val="24"/>
        </w:rPr>
        <w:t>ς πάρουμε</w:t>
      </w:r>
      <w:r>
        <w:rPr>
          <w:rFonts w:eastAsia="Times New Roman"/>
          <w:szCs w:val="24"/>
        </w:rPr>
        <w:t>».</w:t>
      </w:r>
      <w:r w:rsidRPr="008213D9">
        <w:rPr>
          <w:rFonts w:eastAsia="Times New Roman"/>
          <w:szCs w:val="24"/>
        </w:rPr>
        <w:t xml:space="preserve"> </w:t>
      </w:r>
    </w:p>
    <w:p w14:paraId="120F8C92" w14:textId="77777777" w:rsidR="0086761A" w:rsidRDefault="00427452">
      <w:pPr>
        <w:spacing w:line="600" w:lineRule="auto"/>
        <w:ind w:firstLine="720"/>
        <w:jc w:val="both"/>
        <w:rPr>
          <w:rFonts w:eastAsia="Times New Roman"/>
          <w:szCs w:val="24"/>
        </w:rPr>
      </w:pPr>
      <w:r w:rsidRPr="008213D9">
        <w:rPr>
          <w:rFonts w:eastAsia="Times New Roman"/>
          <w:szCs w:val="24"/>
        </w:rPr>
        <w:t>Δεν σας αρ</w:t>
      </w:r>
      <w:r>
        <w:rPr>
          <w:rFonts w:eastAsia="Times New Roman"/>
          <w:szCs w:val="24"/>
        </w:rPr>
        <w:t>έσουν, λ</w:t>
      </w:r>
      <w:r w:rsidRPr="008213D9">
        <w:rPr>
          <w:rFonts w:eastAsia="Times New Roman"/>
          <w:szCs w:val="24"/>
        </w:rPr>
        <w:t>οιπόν</w:t>
      </w:r>
      <w:r>
        <w:rPr>
          <w:rFonts w:eastAsia="Times New Roman"/>
          <w:szCs w:val="24"/>
        </w:rPr>
        <w:t xml:space="preserve">, οι υπηρεσίες </w:t>
      </w:r>
      <w:r w:rsidRPr="008213D9">
        <w:rPr>
          <w:rFonts w:eastAsia="Times New Roman"/>
          <w:szCs w:val="24"/>
        </w:rPr>
        <w:t xml:space="preserve">ΔΙΑΣ </w:t>
      </w:r>
      <w:r>
        <w:rPr>
          <w:rFonts w:eastAsia="Times New Roman"/>
          <w:szCs w:val="24"/>
        </w:rPr>
        <w:t xml:space="preserve">και ΔΕΛΤΑ, οι οποίες όμως ήταν </w:t>
      </w:r>
      <w:r w:rsidRPr="008213D9">
        <w:rPr>
          <w:rFonts w:eastAsia="Times New Roman"/>
          <w:szCs w:val="24"/>
        </w:rPr>
        <w:t>κοντά στον πολ</w:t>
      </w:r>
      <w:r w:rsidRPr="008213D9">
        <w:rPr>
          <w:rFonts w:eastAsia="Times New Roman"/>
          <w:szCs w:val="24"/>
        </w:rPr>
        <w:t>ίτη και οι πολίτες αισθάνοντα</w:t>
      </w:r>
      <w:r>
        <w:rPr>
          <w:rFonts w:eastAsia="Times New Roman"/>
          <w:szCs w:val="24"/>
        </w:rPr>
        <w:t>ν</w:t>
      </w:r>
      <w:r w:rsidRPr="008213D9">
        <w:rPr>
          <w:rFonts w:eastAsia="Times New Roman"/>
          <w:szCs w:val="24"/>
        </w:rPr>
        <w:t xml:space="preserve"> ασφάλεια </w:t>
      </w:r>
      <w:r>
        <w:rPr>
          <w:rFonts w:eastAsia="Times New Roman"/>
          <w:szCs w:val="24"/>
        </w:rPr>
        <w:t xml:space="preserve">με </w:t>
      </w:r>
      <w:r w:rsidRPr="008213D9">
        <w:rPr>
          <w:rFonts w:eastAsia="Times New Roman"/>
          <w:szCs w:val="24"/>
        </w:rPr>
        <w:t xml:space="preserve">αυτές </w:t>
      </w:r>
      <w:r>
        <w:rPr>
          <w:rFonts w:eastAsia="Times New Roman"/>
          <w:szCs w:val="24"/>
        </w:rPr>
        <w:t xml:space="preserve">τις </w:t>
      </w:r>
      <w:r w:rsidRPr="008213D9">
        <w:rPr>
          <w:rFonts w:eastAsia="Times New Roman"/>
          <w:szCs w:val="24"/>
        </w:rPr>
        <w:t>υπηρεσίες</w:t>
      </w:r>
      <w:r>
        <w:rPr>
          <w:rFonts w:eastAsia="Times New Roman"/>
          <w:szCs w:val="24"/>
        </w:rPr>
        <w:t xml:space="preserve">. </w:t>
      </w:r>
      <w:r w:rsidRPr="008213D9">
        <w:rPr>
          <w:rFonts w:eastAsia="Times New Roman"/>
          <w:szCs w:val="24"/>
        </w:rPr>
        <w:t>Δεν σας άρεσε</w:t>
      </w:r>
      <w:r>
        <w:rPr>
          <w:rFonts w:eastAsia="Times New Roman"/>
          <w:szCs w:val="24"/>
        </w:rPr>
        <w:t>,</w:t>
      </w:r>
      <w:r w:rsidRPr="008213D9">
        <w:rPr>
          <w:rFonts w:eastAsia="Times New Roman"/>
          <w:szCs w:val="24"/>
        </w:rPr>
        <w:t xml:space="preserve"> </w:t>
      </w:r>
      <w:r>
        <w:rPr>
          <w:rFonts w:eastAsia="Times New Roman"/>
          <w:szCs w:val="24"/>
        </w:rPr>
        <w:t>όμως, γιατί επανδρώθηκαν με μόρια</w:t>
      </w:r>
      <w:r w:rsidRPr="008213D9">
        <w:rPr>
          <w:rFonts w:eastAsia="Times New Roman"/>
          <w:szCs w:val="24"/>
        </w:rPr>
        <w:t xml:space="preserve"> από άνδρες των Ειδικών Δυνάμεων</w:t>
      </w:r>
      <w:r>
        <w:rPr>
          <w:rFonts w:eastAsia="Times New Roman"/>
          <w:szCs w:val="24"/>
        </w:rPr>
        <w:t>.</w:t>
      </w:r>
      <w:r w:rsidRPr="008213D9">
        <w:rPr>
          <w:rFonts w:eastAsia="Times New Roman"/>
          <w:szCs w:val="24"/>
        </w:rPr>
        <w:t xml:space="preserve"> Και βέβαια οι περισσότεροι οι άνδρες των </w:t>
      </w:r>
      <w:r>
        <w:rPr>
          <w:rFonts w:eastAsia="Times New Roman"/>
          <w:szCs w:val="24"/>
        </w:rPr>
        <w:t xml:space="preserve">Ειδικών Φρουρών ήταν σε νεκρές υπηρεσίες, νομίζω, τα </w:t>
      </w:r>
      <w:r w:rsidRPr="008213D9">
        <w:rPr>
          <w:rFonts w:eastAsia="Times New Roman"/>
          <w:szCs w:val="24"/>
        </w:rPr>
        <w:t>τελευταία έτη</w:t>
      </w:r>
      <w:r>
        <w:rPr>
          <w:rFonts w:eastAsia="Times New Roman"/>
          <w:szCs w:val="24"/>
        </w:rPr>
        <w:t xml:space="preserve">. </w:t>
      </w:r>
    </w:p>
    <w:p w14:paraId="120F8C93" w14:textId="77777777" w:rsidR="0086761A" w:rsidRDefault="00427452">
      <w:pPr>
        <w:spacing w:line="600" w:lineRule="auto"/>
        <w:ind w:firstLine="720"/>
        <w:jc w:val="both"/>
        <w:rPr>
          <w:rFonts w:eastAsia="Times New Roman"/>
          <w:szCs w:val="24"/>
        </w:rPr>
      </w:pPr>
      <w:r w:rsidRPr="008213D9">
        <w:rPr>
          <w:rFonts w:eastAsia="Times New Roman"/>
          <w:szCs w:val="24"/>
        </w:rPr>
        <w:t xml:space="preserve">Σας </w:t>
      </w:r>
      <w:r>
        <w:rPr>
          <w:rFonts w:eastAsia="Times New Roman"/>
          <w:szCs w:val="24"/>
        </w:rPr>
        <w:t xml:space="preserve">αρέσουν, όμως, τα ΜΑΤ. Τα ερωτευτήκατε τα ΜΑΤ, </w:t>
      </w:r>
      <w:r w:rsidRPr="008213D9">
        <w:rPr>
          <w:rFonts w:eastAsia="Times New Roman"/>
          <w:szCs w:val="24"/>
        </w:rPr>
        <w:t>ξαφνικά</w:t>
      </w:r>
      <w:r>
        <w:rPr>
          <w:rFonts w:eastAsia="Times New Roman"/>
          <w:szCs w:val="24"/>
        </w:rPr>
        <w:t xml:space="preserve"> τα</w:t>
      </w:r>
      <w:r w:rsidRPr="008213D9">
        <w:rPr>
          <w:rFonts w:eastAsia="Times New Roman"/>
          <w:szCs w:val="24"/>
        </w:rPr>
        <w:t xml:space="preserve"> αγαπήσατε</w:t>
      </w:r>
      <w:r>
        <w:rPr>
          <w:rFonts w:eastAsia="Times New Roman"/>
          <w:szCs w:val="24"/>
        </w:rPr>
        <w:t>, αυτά που θέλα</w:t>
      </w:r>
      <w:r w:rsidRPr="008213D9">
        <w:rPr>
          <w:rFonts w:eastAsia="Times New Roman"/>
          <w:szCs w:val="24"/>
        </w:rPr>
        <w:t>τε να καταργήσετε</w:t>
      </w:r>
      <w:r>
        <w:rPr>
          <w:rFonts w:eastAsia="Times New Roman"/>
          <w:szCs w:val="24"/>
        </w:rPr>
        <w:t>.</w:t>
      </w:r>
      <w:r w:rsidRPr="008213D9">
        <w:rPr>
          <w:rFonts w:eastAsia="Times New Roman"/>
          <w:szCs w:val="24"/>
        </w:rPr>
        <w:t xml:space="preserve"> </w:t>
      </w:r>
      <w:r>
        <w:rPr>
          <w:rFonts w:eastAsia="Times New Roman"/>
          <w:szCs w:val="24"/>
        </w:rPr>
        <w:t xml:space="preserve">Ναι, </w:t>
      </w:r>
      <w:r w:rsidRPr="008213D9">
        <w:rPr>
          <w:rFonts w:eastAsia="Times New Roman"/>
          <w:szCs w:val="24"/>
        </w:rPr>
        <w:t>γιατί τώρα σας προστατεύουν</w:t>
      </w:r>
      <w:r>
        <w:rPr>
          <w:rFonts w:eastAsia="Times New Roman"/>
          <w:szCs w:val="24"/>
        </w:rPr>
        <w:t>.</w:t>
      </w:r>
      <w:r w:rsidRPr="008213D9">
        <w:rPr>
          <w:rFonts w:eastAsia="Times New Roman"/>
          <w:szCs w:val="24"/>
        </w:rPr>
        <w:t xml:space="preserve"> Όπου </w:t>
      </w:r>
      <w:r w:rsidRPr="008213D9">
        <w:rPr>
          <w:rFonts w:eastAsia="Times New Roman"/>
          <w:szCs w:val="24"/>
        </w:rPr>
        <w:lastRenderedPageBreak/>
        <w:t>και να πάτε</w:t>
      </w:r>
      <w:r>
        <w:rPr>
          <w:rFonts w:eastAsia="Times New Roman"/>
          <w:szCs w:val="24"/>
        </w:rPr>
        <w:t xml:space="preserve"> είναι </w:t>
      </w:r>
      <w:r w:rsidRPr="008213D9">
        <w:rPr>
          <w:rFonts w:eastAsia="Times New Roman"/>
          <w:szCs w:val="24"/>
        </w:rPr>
        <w:t xml:space="preserve">μαζί </w:t>
      </w:r>
      <w:r>
        <w:rPr>
          <w:rFonts w:eastAsia="Times New Roman"/>
          <w:szCs w:val="24"/>
        </w:rPr>
        <w:t>σας,</w:t>
      </w:r>
      <w:r w:rsidRPr="008213D9">
        <w:rPr>
          <w:rFonts w:eastAsia="Times New Roman"/>
          <w:szCs w:val="24"/>
        </w:rPr>
        <w:t xml:space="preserve"> να χτυπάνε κόσμο και να προστατεύουν </w:t>
      </w:r>
      <w:r>
        <w:rPr>
          <w:rFonts w:eastAsia="Times New Roman"/>
          <w:szCs w:val="24"/>
        </w:rPr>
        <w:t>ε</w:t>
      </w:r>
      <w:r>
        <w:rPr>
          <w:rFonts w:eastAsia="Times New Roman"/>
          <w:szCs w:val="24"/>
        </w:rPr>
        <w:t>σ</w:t>
      </w:r>
      <w:r>
        <w:rPr>
          <w:rFonts w:eastAsia="Times New Roman"/>
          <w:szCs w:val="24"/>
        </w:rPr>
        <w:t>ά</w:t>
      </w:r>
      <w:r>
        <w:rPr>
          <w:rFonts w:eastAsia="Times New Roman"/>
          <w:szCs w:val="24"/>
        </w:rPr>
        <w:t>ς.</w:t>
      </w:r>
      <w:r w:rsidRPr="008213D9">
        <w:rPr>
          <w:rFonts w:eastAsia="Times New Roman"/>
          <w:szCs w:val="24"/>
        </w:rPr>
        <w:t xml:space="preserve"> Ξεχάσατε τι λέγατε</w:t>
      </w:r>
      <w:r>
        <w:rPr>
          <w:rFonts w:eastAsia="Times New Roman"/>
          <w:szCs w:val="24"/>
        </w:rPr>
        <w:t>.</w:t>
      </w:r>
      <w:r w:rsidRPr="008213D9">
        <w:rPr>
          <w:rFonts w:eastAsia="Times New Roman"/>
          <w:szCs w:val="24"/>
        </w:rPr>
        <w:t xml:space="preserve"> </w:t>
      </w:r>
    </w:p>
    <w:p w14:paraId="120F8C94" w14:textId="77777777" w:rsidR="0086761A" w:rsidRDefault="00427452">
      <w:pPr>
        <w:spacing w:line="600" w:lineRule="auto"/>
        <w:ind w:firstLine="720"/>
        <w:jc w:val="both"/>
        <w:rPr>
          <w:rFonts w:eastAsia="Times New Roman"/>
          <w:szCs w:val="24"/>
        </w:rPr>
      </w:pPr>
      <w:r>
        <w:rPr>
          <w:rFonts w:eastAsia="Times New Roman"/>
          <w:szCs w:val="24"/>
        </w:rPr>
        <w:t>Βέβαια, όσον αφορά τ</w:t>
      </w:r>
      <w:r>
        <w:rPr>
          <w:rFonts w:eastAsia="Times New Roman"/>
          <w:szCs w:val="24"/>
        </w:rPr>
        <w:t xml:space="preserve">ις συντάξεις και </w:t>
      </w:r>
      <w:r w:rsidRPr="008213D9">
        <w:rPr>
          <w:rFonts w:eastAsia="Times New Roman"/>
          <w:szCs w:val="24"/>
        </w:rPr>
        <w:t>αυτό που λέει η Νέα Δημοκρατία</w:t>
      </w:r>
      <w:r>
        <w:rPr>
          <w:rFonts w:eastAsia="Times New Roman"/>
          <w:szCs w:val="24"/>
        </w:rPr>
        <w:t>,</w:t>
      </w:r>
      <w:r w:rsidRPr="008213D9">
        <w:rPr>
          <w:rFonts w:eastAsia="Times New Roman"/>
          <w:szCs w:val="24"/>
        </w:rPr>
        <w:t xml:space="preserve"> ότι έγινε συναλλαγή με τη Συμφωνία </w:t>
      </w:r>
      <w:r>
        <w:rPr>
          <w:rFonts w:eastAsia="Times New Roman"/>
          <w:szCs w:val="24"/>
        </w:rPr>
        <w:t xml:space="preserve">των Πρεσπών, μάλλον η Νέα Δημοκρατία </w:t>
      </w:r>
      <w:r w:rsidRPr="008213D9">
        <w:rPr>
          <w:rFonts w:eastAsia="Times New Roman"/>
          <w:szCs w:val="24"/>
        </w:rPr>
        <w:t>κρίνει με τα δικά της δεδομένα</w:t>
      </w:r>
      <w:r>
        <w:rPr>
          <w:rFonts w:eastAsia="Times New Roman"/>
          <w:szCs w:val="24"/>
        </w:rPr>
        <w:t>,</w:t>
      </w:r>
      <w:r w:rsidRPr="008213D9">
        <w:rPr>
          <w:rFonts w:eastAsia="Times New Roman"/>
          <w:szCs w:val="24"/>
        </w:rPr>
        <w:t xml:space="preserve"> που χρειάζεται και συναλλαγές για τα εθνικά θέματα</w:t>
      </w:r>
      <w:r>
        <w:rPr>
          <w:rFonts w:eastAsia="Times New Roman"/>
          <w:szCs w:val="24"/>
        </w:rPr>
        <w:t xml:space="preserve">. Ο ΣΥΡΙΖΑ για τη </w:t>
      </w:r>
      <w:r w:rsidRPr="008213D9">
        <w:rPr>
          <w:rFonts w:eastAsia="Times New Roman"/>
          <w:szCs w:val="24"/>
        </w:rPr>
        <w:t xml:space="preserve">Συμφωνία </w:t>
      </w:r>
      <w:r>
        <w:rPr>
          <w:rFonts w:eastAsia="Times New Roman"/>
          <w:szCs w:val="24"/>
        </w:rPr>
        <w:t>των Πρεσπών δ</w:t>
      </w:r>
      <w:r w:rsidRPr="008213D9">
        <w:rPr>
          <w:rFonts w:eastAsia="Times New Roman"/>
          <w:szCs w:val="24"/>
        </w:rPr>
        <w:t>εν χρειάζεται</w:t>
      </w:r>
      <w:r w:rsidRPr="008213D9">
        <w:rPr>
          <w:rFonts w:eastAsia="Times New Roman"/>
          <w:szCs w:val="24"/>
        </w:rPr>
        <w:t xml:space="preserve"> κα</w:t>
      </w:r>
      <w:r>
        <w:rPr>
          <w:rFonts w:eastAsia="Times New Roman"/>
          <w:szCs w:val="24"/>
        </w:rPr>
        <w:t>μ</w:t>
      </w:r>
      <w:r w:rsidRPr="008213D9">
        <w:rPr>
          <w:rFonts w:eastAsia="Times New Roman"/>
          <w:szCs w:val="24"/>
        </w:rPr>
        <w:t>μία συναλλαγή</w:t>
      </w:r>
      <w:r>
        <w:rPr>
          <w:rFonts w:eastAsia="Times New Roman"/>
          <w:szCs w:val="24"/>
        </w:rPr>
        <w:t>.</w:t>
      </w:r>
      <w:r w:rsidRPr="008213D9">
        <w:rPr>
          <w:rFonts w:eastAsia="Times New Roman"/>
          <w:szCs w:val="24"/>
        </w:rPr>
        <w:t xml:space="preserve"> Είναι ιδεολογική συνέπεια να </w:t>
      </w:r>
      <w:r>
        <w:rPr>
          <w:rFonts w:eastAsia="Times New Roman"/>
          <w:szCs w:val="24"/>
        </w:rPr>
        <w:t xml:space="preserve">καταφέρουν </w:t>
      </w:r>
      <w:r w:rsidRPr="008213D9">
        <w:rPr>
          <w:rFonts w:eastAsia="Times New Roman"/>
          <w:szCs w:val="24"/>
        </w:rPr>
        <w:t xml:space="preserve">το ξεπούλημα του ονόματος της Μακεδονίας </w:t>
      </w:r>
      <w:r>
        <w:rPr>
          <w:rFonts w:eastAsia="Times New Roman"/>
          <w:szCs w:val="24"/>
        </w:rPr>
        <w:t>μας.</w:t>
      </w:r>
      <w:r w:rsidRPr="008213D9">
        <w:rPr>
          <w:rFonts w:eastAsia="Times New Roman"/>
          <w:szCs w:val="24"/>
        </w:rPr>
        <w:t xml:space="preserve"> </w:t>
      </w:r>
    </w:p>
    <w:p w14:paraId="120F8C95" w14:textId="77777777" w:rsidR="0086761A" w:rsidRDefault="00427452">
      <w:pPr>
        <w:spacing w:line="600" w:lineRule="auto"/>
        <w:ind w:firstLine="720"/>
        <w:jc w:val="both"/>
        <w:rPr>
          <w:rFonts w:eastAsia="Times New Roman"/>
          <w:szCs w:val="24"/>
        </w:rPr>
      </w:pPr>
      <w:r w:rsidRPr="008213D9">
        <w:rPr>
          <w:rFonts w:eastAsia="Times New Roman"/>
          <w:szCs w:val="24"/>
        </w:rPr>
        <w:t>Εσείς τι κάνετε</w:t>
      </w:r>
      <w:r>
        <w:rPr>
          <w:rFonts w:eastAsia="Times New Roman"/>
          <w:szCs w:val="24"/>
        </w:rPr>
        <w:t>; Και θα απαντήσω στον προηγούμενο ομιλητή που ρωτούσε τι λέει η Νέα Δημοκρατία για τη σύνθετη ονομασία. Να σας πω εγώ τι λέει. Σε όποι</w:t>
      </w:r>
      <w:r>
        <w:rPr>
          <w:rFonts w:eastAsia="Times New Roman"/>
          <w:szCs w:val="24"/>
        </w:rPr>
        <w:t>ο βίντεο</w:t>
      </w:r>
      <w:r w:rsidRPr="008213D9">
        <w:rPr>
          <w:rFonts w:eastAsia="Times New Roman"/>
          <w:szCs w:val="24"/>
        </w:rPr>
        <w:t xml:space="preserve"> των Βουλευτών </w:t>
      </w:r>
      <w:r>
        <w:rPr>
          <w:rFonts w:eastAsia="Times New Roman"/>
          <w:szCs w:val="24"/>
        </w:rPr>
        <w:t xml:space="preserve">και να δείτε, </w:t>
      </w:r>
      <w:r w:rsidRPr="008213D9">
        <w:rPr>
          <w:rFonts w:eastAsia="Times New Roman"/>
          <w:szCs w:val="24"/>
        </w:rPr>
        <w:t>ειδικά της επαρχίας</w:t>
      </w:r>
      <w:r>
        <w:rPr>
          <w:rFonts w:eastAsia="Times New Roman"/>
          <w:szCs w:val="24"/>
        </w:rPr>
        <w:t>,</w:t>
      </w:r>
      <w:r w:rsidRPr="008213D9">
        <w:rPr>
          <w:rFonts w:eastAsia="Times New Roman"/>
          <w:szCs w:val="24"/>
        </w:rPr>
        <w:t xml:space="preserve"> που έχουν και Βουλευτή Χρυσής Αυγής</w:t>
      </w:r>
      <w:r>
        <w:rPr>
          <w:rFonts w:eastAsia="Times New Roman"/>
          <w:szCs w:val="24"/>
        </w:rPr>
        <w:t>,</w:t>
      </w:r>
      <w:r w:rsidRPr="008213D9">
        <w:rPr>
          <w:rFonts w:eastAsia="Times New Roman"/>
          <w:szCs w:val="24"/>
        </w:rPr>
        <w:t xml:space="preserve"> εκεί το παίζουν </w:t>
      </w:r>
      <w:r>
        <w:rPr>
          <w:rFonts w:eastAsia="Times New Roman"/>
          <w:szCs w:val="24"/>
        </w:rPr>
        <w:t>πιο</w:t>
      </w:r>
      <w:r w:rsidRPr="008213D9">
        <w:rPr>
          <w:rFonts w:eastAsia="Times New Roman"/>
          <w:szCs w:val="24"/>
        </w:rPr>
        <w:t xml:space="preserve"> χρυσαυγίτες από τη Χρυσή Αυγή</w:t>
      </w:r>
      <w:r>
        <w:rPr>
          <w:rFonts w:eastAsia="Times New Roman"/>
          <w:szCs w:val="24"/>
        </w:rPr>
        <w:t>.</w:t>
      </w:r>
      <w:r w:rsidRPr="008213D9">
        <w:rPr>
          <w:rFonts w:eastAsia="Times New Roman"/>
          <w:szCs w:val="24"/>
        </w:rPr>
        <w:t xml:space="preserve"> Και τι </w:t>
      </w:r>
      <w:r>
        <w:rPr>
          <w:rFonts w:eastAsia="Times New Roman"/>
          <w:szCs w:val="24"/>
        </w:rPr>
        <w:t>λένε; Είναι</w:t>
      </w:r>
      <w:r w:rsidRPr="008213D9">
        <w:rPr>
          <w:rFonts w:eastAsia="Times New Roman"/>
          <w:szCs w:val="24"/>
        </w:rPr>
        <w:t xml:space="preserve"> καλή η σύνθετη ονομασία</w:t>
      </w:r>
      <w:r>
        <w:rPr>
          <w:rFonts w:eastAsia="Times New Roman"/>
          <w:szCs w:val="24"/>
        </w:rPr>
        <w:t>.</w:t>
      </w:r>
      <w:r w:rsidRPr="008213D9">
        <w:rPr>
          <w:rFonts w:eastAsia="Times New Roman"/>
          <w:szCs w:val="24"/>
        </w:rPr>
        <w:t xml:space="preserve"> Δεν </w:t>
      </w:r>
      <w:r>
        <w:rPr>
          <w:rFonts w:eastAsia="Times New Roman"/>
          <w:szCs w:val="24"/>
        </w:rPr>
        <w:t xml:space="preserve">συμφωνούμε </w:t>
      </w:r>
      <w:r w:rsidRPr="008213D9">
        <w:rPr>
          <w:rFonts w:eastAsia="Times New Roman"/>
          <w:szCs w:val="24"/>
        </w:rPr>
        <w:t xml:space="preserve">με αυτό το </w:t>
      </w:r>
      <w:r>
        <w:rPr>
          <w:rFonts w:eastAsia="Times New Roman"/>
          <w:szCs w:val="24"/>
        </w:rPr>
        <w:t>«</w:t>
      </w:r>
      <w:r>
        <w:rPr>
          <w:rFonts w:eastAsia="Times New Roman"/>
          <w:szCs w:val="24"/>
        </w:rPr>
        <w:t>β</w:t>
      </w:r>
      <w:r w:rsidRPr="008213D9">
        <w:rPr>
          <w:rFonts w:eastAsia="Times New Roman"/>
          <w:szCs w:val="24"/>
        </w:rPr>
        <w:t>όρεια Μακεδονία</w:t>
      </w:r>
      <w:r>
        <w:rPr>
          <w:rFonts w:eastAsia="Times New Roman"/>
          <w:szCs w:val="24"/>
        </w:rPr>
        <w:t>»,</w:t>
      </w:r>
      <w:r w:rsidRPr="008213D9">
        <w:rPr>
          <w:rFonts w:eastAsia="Times New Roman"/>
          <w:szCs w:val="24"/>
        </w:rPr>
        <w:t xml:space="preserve"> </w:t>
      </w:r>
      <w:r>
        <w:rPr>
          <w:rFonts w:eastAsia="Times New Roman"/>
          <w:szCs w:val="24"/>
        </w:rPr>
        <w:t>γιατί</w:t>
      </w:r>
      <w:r w:rsidRPr="008213D9">
        <w:rPr>
          <w:rFonts w:eastAsia="Times New Roman"/>
          <w:szCs w:val="24"/>
        </w:rPr>
        <w:t xml:space="preserve"> είναι μία έκφρ</w:t>
      </w:r>
      <w:r w:rsidRPr="008213D9">
        <w:rPr>
          <w:rFonts w:eastAsia="Times New Roman"/>
          <w:szCs w:val="24"/>
        </w:rPr>
        <w:t>αση</w:t>
      </w:r>
      <w:r>
        <w:rPr>
          <w:rFonts w:eastAsia="Times New Roman"/>
          <w:szCs w:val="24"/>
        </w:rPr>
        <w:t>.</w:t>
      </w:r>
      <w:r w:rsidRPr="008213D9">
        <w:rPr>
          <w:rFonts w:eastAsia="Times New Roman"/>
          <w:szCs w:val="24"/>
        </w:rPr>
        <w:t xml:space="preserve"> Αν </w:t>
      </w:r>
      <w:r>
        <w:rPr>
          <w:rFonts w:eastAsia="Times New Roman"/>
          <w:szCs w:val="24"/>
        </w:rPr>
        <w:t xml:space="preserve">γίνει, όμως, </w:t>
      </w:r>
      <w:r w:rsidRPr="008213D9">
        <w:rPr>
          <w:rFonts w:eastAsia="Times New Roman"/>
          <w:szCs w:val="24"/>
        </w:rPr>
        <w:t xml:space="preserve">μία λέξη συνθέτη </w:t>
      </w:r>
      <w:r>
        <w:rPr>
          <w:rFonts w:eastAsia="Times New Roman"/>
          <w:szCs w:val="24"/>
        </w:rPr>
        <w:t>«Βορειομ</w:t>
      </w:r>
      <w:r w:rsidRPr="008213D9">
        <w:rPr>
          <w:rFonts w:eastAsia="Times New Roman"/>
          <w:szCs w:val="24"/>
        </w:rPr>
        <w:t>ακεδονία</w:t>
      </w:r>
      <w:r>
        <w:rPr>
          <w:rFonts w:eastAsia="Times New Roman"/>
          <w:szCs w:val="24"/>
        </w:rPr>
        <w:t xml:space="preserve">» και η εθνικότητα και η </w:t>
      </w:r>
      <w:r w:rsidRPr="008213D9">
        <w:rPr>
          <w:rFonts w:eastAsia="Times New Roman"/>
          <w:szCs w:val="24"/>
        </w:rPr>
        <w:t>γλώσσα</w:t>
      </w:r>
      <w:r>
        <w:rPr>
          <w:rFonts w:eastAsia="Times New Roman"/>
          <w:szCs w:val="24"/>
        </w:rPr>
        <w:t xml:space="preserve"> είναι βορειομακεδονική, τότε</w:t>
      </w:r>
      <w:r w:rsidRPr="008213D9">
        <w:rPr>
          <w:rFonts w:eastAsia="Times New Roman"/>
          <w:szCs w:val="24"/>
        </w:rPr>
        <w:t xml:space="preserve"> δεν έχουν πρόβλημα</w:t>
      </w:r>
      <w:r>
        <w:rPr>
          <w:rFonts w:eastAsia="Times New Roman"/>
          <w:szCs w:val="24"/>
        </w:rPr>
        <w:t>.</w:t>
      </w:r>
      <w:r w:rsidRPr="008213D9">
        <w:rPr>
          <w:rFonts w:eastAsia="Times New Roman"/>
          <w:szCs w:val="24"/>
        </w:rPr>
        <w:t xml:space="preserve"> Είναι </w:t>
      </w:r>
      <w:r>
        <w:rPr>
          <w:rFonts w:eastAsia="Times New Roman"/>
          <w:szCs w:val="24"/>
        </w:rPr>
        <w:t>η</w:t>
      </w:r>
      <w:r w:rsidRPr="008213D9">
        <w:rPr>
          <w:rFonts w:eastAsia="Times New Roman"/>
          <w:szCs w:val="24"/>
        </w:rPr>
        <w:t xml:space="preserve"> </w:t>
      </w:r>
      <w:r>
        <w:rPr>
          <w:rFonts w:eastAsia="Times New Roman"/>
          <w:szCs w:val="24"/>
        </w:rPr>
        <w:t>γραμμή Μπακογιάννη.</w:t>
      </w:r>
      <w:r w:rsidRPr="008213D9">
        <w:rPr>
          <w:rFonts w:eastAsia="Times New Roman"/>
          <w:szCs w:val="24"/>
        </w:rPr>
        <w:t xml:space="preserve"> Είναι εντάξει εκεί πέρα</w:t>
      </w:r>
      <w:r>
        <w:rPr>
          <w:rFonts w:eastAsia="Times New Roman"/>
          <w:szCs w:val="24"/>
        </w:rPr>
        <w:t>.</w:t>
      </w:r>
      <w:r w:rsidRPr="008213D9">
        <w:rPr>
          <w:rFonts w:eastAsia="Times New Roman"/>
          <w:szCs w:val="24"/>
        </w:rPr>
        <w:t xml:space="preserve"> Αλλά </w:t>
      </w:r>
      <w:r>
        <w:rPr>
          <w:rFonts w:eastAsia="Times New Roman"/>
          <w:szCs w:val="24"/>
        </w:rPr>
        <w:t>προσπαθούν να ρίξουν</w:t>
      </w:r>
      <w:r w:rsidRPr="008213D9">
        <w:rPr>
          <w:rFonts w:eastAsia="Times New Roman"/>
          <w:szCs w:val="24"/>
        </w:rPr>
        <w:t xml:space="preserve"> στάχτη στα μάτια</w:t>
      </w:r>
      <w:r>
        <w:rPr>
          <w:rFonts w:eastAsia="Times New Roman"/>
          <w:szCs w:val="24"/>
        </w:rPr>
        <w:t>.</w:t>
      </w:r>
    </w:p>
    <w:p w14:paraId="120F8C96" w14:textId="77777777" w:rsidR="0086761A" w:rsidRDefault="00427452">
      <w:pPr>
        <w:spacing w:line="600" w:lineRule="auto"/>
        <w:ind w:firstLine="720"/>
        <w:jc w:val="both"/>
        <w:rPr>
          <w:rFonts w:eastAsia="Times New Roman"/>
          <w:szCs w:val="24"/>
        </w:rPr>
      </w:pPr>
      <w:r w:rsidRPr="008213D9">
        <w:rPr>
          <w:rFonts w:eastAsia="Times New Roman"/>
          <w:szCs w:val="24"/>
        </w:rPr>
        <w:t>Βέβαια</w:t>
      </w:r>
      <w:r>
        <w:rPr>
          <w:rFonts w:eastAsia="Times New Roman"/>
          <w:szCs w:val="24"/>
        </w:rPr>
        <w:t>,</w:t>
      </w:r>
      <w:r w:rsidRPr="008213D9">
        <w:rPr>
          <w:rFonts w:eastAsia="Times New Roman"/>
          <w:szCs w:val="24"/>
        </w:rPr>
        <w:t xml:space="preserve"> τι θα κάνετε </w:t>
      </w:r>
      <w:r>
        <w:rPr>
          <w:rFonts w:eastAsia="Times New Roman"/>
          <w:szCs w:val="24"/>
        </w:rPr>
        <w:t xml:space="preserve">εσείς, </w:t>
      </w:r>
      <w:r w:rsidRPr="008213D9">
        <w:rPr>
          <w:rFonts w:eastAsia="Times New Roman"/>
          <w:szCs w:val="24"/>
        </w:rPr>
        <w:t>η Νέα Δημοκρατία</w:t>
      </w:r>
      <w:r>
        <w:rPr>
          <w:rFonts w:eastAsia="Times New Roman"/>
          <w:szCs w:val="24"/>
        </w:rPr>
        <w:t>,</w:t>
      </w:r>
      <w:r w:rsidRPr="008213D9">
        <w:rPr>
          <w:rFonts w:eastAsia="Times New Roman"/>
          <w:szCs w:val="24"/>
        </w:rPr>
        <w:t xml:space="preserve"> </w:t>
      </w:r>
      <w:r>
        <w:rPr>
          <w:rFonts w:eastAsia="Times New Roman"/>
          <w:szCs w:val="24"/>
        </w:rPr>
        <w:t>αν δεν την περάσει ο ΣΥΡΙΖΑ; Είναι μια πάγια εντολή από</w:t>
      </w:r>
      <w:r w:rsidRPr="008213D9">
        <w:rPr>
          <w:rFonts w:eastAsia="Times New Roman"/>
          <w:szCs w:val="24"/>
        </w:rPr>
        <w:t xml:space="preserve"> τις Ηνωμένες Πολιτείες Αμερικής να γίνει</w:t>
      </w:r>
      <w:r>
        <w:rPr>
          <w:rFonts w:eastAsia="Times New Roman"/>
          <w:szCs w:val="24"/>
        </w:rPr>
        <w:t>.</w:t>
      </w:r>
      <w:r w:rsidRPr="008213D9">
        <w:rPr>
          <w:rFonts w:eastAsia="Times New Roman"/>
          <w:szCs w:val="24"/>
        </w:rPr>
        <w:t xml:space="preserve"> Θα </w:t>
      </w:r>
      <w:r>
        <w:rPr>
          <w:rFonts w:eastAsia="Times New Roman"/>
          <w:szCs w:val="24"/>
        </w:rPr>
        <w:t xml:space="preserve">το κάνετε </w:t>
      </w:r>
      <w:r>
        <w:rPr>
          <w:rFonts w:eastAsia="Times New Roman"/>
          <w:szCs w:val="24"/>
        </w:rPr>
        <w:lastRenderedPageBreak/>
        <w:t>εσείς.</w:t>
      </w:r>
      <w:r w:rsidRPr="008213D9">
        <w:rPr>
          <w:rFonts w:eastAsia="Times New Roman"/>
          <w:szCs w:val="24"/>
        </w:rPr>
        <w:t xml:space="preserve"> Αυτό </w:t>
      </w:r>
      <w:r>
        <w:rPr>
          <w:rFonts w:eastAsia="Times New Roman"/>
          <w:szCs w:val="24"/>
        </w:rPr>
        <w:t>τρέμετε,</w:t>
      </w:r>
      <w:r w:rsidRPr="008213D9">
        <w:rPr>
          <w:rFonts w:eastAsia="Times New Roman"/>
          <w:szCs w:val="24"/>
        </w:rPr>
        <w:t xml:space="preserve"> να μη γίνουν εκλογές πριν περάσει η Συμφωνία των Πρεσπών από την </w:t>
      </w:r>
      <w:r>
        <w:rPr>
          <w:rFonts w:eastAsia="Times New Roman"/>
          <w:szCs w:val="24"/>
        </w:rPr>
        <w:t>ε</w:t>
      </w:r>
      <w:r w:rsidRPr="008213D9">
        <w:rPr>
          <w:rFonts w:eastAsia="Times New Roman"/>
          <w:szCs w:val="24"/>
        </w:rPr>
        <w:t>λληνική Βουλή</w:t>
      </w:r>
      <w:r>
        <w:rPr>
          <w:rFonts w:eastAsia="Times New Roman"/>
          <w:szCs w:val="24"/>
        </w:rPr>
        <w:t>, επί κυβερνήσεως ΣΥ</w:t>
      </w:r>
      <w:r>
        <w:rPr>
          <w:rFonts w:eastAsia="Times New Roman"/>
          <w:szCs w:val="24"/>
        </w:rPr>
        <w:t>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p>
    <w:p w14:paraId="120F8C97" w14:textId="77777777" w:rsidR="0086761A" w:rsidRDefault="00427452">
      <w:pPr>
        <w:spacing w:line="600" w:lineRule="auto"/>
        <w:ind w:firstLine="720"/>
        <w:jc w:val="both"/>
        <w:rPr>
          <w:rFonts w:eastAsia="Times New Roman"/>
          <w:szCs w:val="24"/>
        </w:rPr>
      </w:pPr>
      <w:r w:rsidRPr="008213D9">
        <w:rPr>
          <w:rFonts w:eastAsia="Times New Roman"/>
          <w:szCs w:val="24"/>
        </w:rPr>
        <w:t xml:space="preserve">Ο ΣΥΡΙΖΑ βέβαια έχει </w:t>
      </w:r>
      <w:r>
        <w:rPr>
          <w:rFonts w:eastAsia="Times New Roman"/>
          <w:szCs w:val="24"/>
        </w:rPr>
        <w:t>άλλον καημό</w:t>
      </w:r>
      <w:r w:rsidRPr="008213D9">
        <w:rPr>
          <w:rFonts w:eastAsia="Times New Roman"/>
          <w:szCs w:val="24"/>
        </w:rPr>
        <w:t xml:space="preserve"> τώρα</w:t>
      </w:r>
      <w:r>
        <w:rPr>
          <w:rFonts w:eastAsia="Times New Roman"/>
          <w:szCs w:val="24"/>
        </w:rPr>
        <w:t xml:space="preserve">. Γέμισαν </w:t>
      </w:r>
      <w:r w:rsidRPr="008213D9">
        <w:rPr>
          <w:rFonts w:eastAsia="Times New Roman"/>
          <w:szCs w:val="24"/>
        </w:rPr>
        <w:t>αφίσες και αεροπ</w:t>
      </w:r>
      <w:r>
        <w:rPr>
          <w:rFonts w:eastAsia="Times New Roman"/>
          <w:szCs w:val="24"/>
        </w:rPr>
        <w:t>ανό όλη τη</w:t>
      </w:r>
      <w:r w:rsidRPr="008213D9">
        <w:rPr>
          <w:rFonts w:eastAsia="Times New Roman"/>
          <w:szCs w:val="24"/>
        </w:rPr>
        <w:t xml:space="preserve"> Θεσσαλονίκη με το πρόσωπο του Πρωθυπουργού</w:t>
      </w:r>
      <w:r>
        <w:rPr>
          <w:rFonts w:eastAsia="Times New Roman"/>
          <w:szCs w:val="24"/>
        </w:rPr>
        <w:t>. Δεν ξέρω αν υπάρχει και νόμος που να επιτρέπει αφίσες πάνω</w:t>
      </w:r>
      <w:r w:rsidRPr="008213D9">
        <w:rPr>
          <w:rFonts w:eastAsia="Times New Roman"/>
          <w:szCs w:val="24"/>
        </w:rPr>
        <w:t xml:space="preserve"> σε κολώνες της </w:t>
      </w:r>
      <w:r>
        <w:rPr>
          <w:rFonts w:eastAsia="Times New Roman"/>
          <w:szCs w:val="24"/>
        </w:rPr>
        <w:t>ΔΕΗ κ.λπ</w:t>
      </w:r>
      <w:r>
        <w:rPr>
          <w:rFonts w:eastAsia="Times New Roman"/>
          <w:szCs w:val="24"/>
        </w:rPr>
        <w:t>.</w:t>
      </w:r>
      <w:r>
        <w:rPr>
          <w:rFonts w:eastAsia="Times New Roman"/>
          <w:szCs w:val="24"/>
        </w:rPr>
        <w:t>. Αυτά τα κάνουν ούτως ή άλλως πάνω στον Π</w:t>
      </w:r>
      <w:r>
        <w:rPr>
          <w:rFonts w:eastAsia="Times New Roman"/>
          <w:szCs w:val="24"/>
        </w:rPr>
        <w:t xml:space="preserve">αύλο Μελά κάθε χρόνο. </w:t>
      </w:r>
      <w:r w:rsidRPr="008213D9">
        <w:rPr>
          <w:rFonts w:eastAsia="Times New Roman"/>
          <w:szCs w:val="24"/>
        </w:rPr>
        <w:t xml:space="preserve">Αυτό είναι άλλο </w:t>
      </w:r>
      <w:r>
        <w:rPr>
          <w:rFonts w:eastAsia="Times New Roman"/>
          <w:szCs w:val="24"/>
        </w:rPr>
        <w:t>θέμα.</w:t>
      </w:r>
    </w:p>
    <w:p w14:paraId="120F8C98" w14:textId="77777777" w:rsidR="0086761A" w:rsidRDefault="00427452">
      <w:pPr>
        <w:spacing w:line="600" w:lineRule="auto"/>
        <w:ind w:firstLine="720"/>
        <w:jc w:val="both"/>
        <w:rPr>
          <w:rFonts w:eastAsia="Times New Roman"/>
          <w:szCs w:val="24"/>
        </w:rPr>
      </w:pPr>
      <w:r>
        <w:rPr>
          <w:rFonts w:eastAsia="Times New Roman"/>
          <w:szCs w:val="24"/>
        </w:rPr>
        <w:t>Όμως</w:t>
      </w:r>
      <w:r w:rsidRPr="008213D9">
        <w:rPr>
          <w:rFonts w:eastAsia="Times New Roman"/>
          <w:szCs w:val="24"/>
        </w:rPr>
        <w:t xml:space="preserve"> </w:t>
      </w:r>
      <w:r>
        <w:rPr>
          <w:rFonts w:eastAsia="Times New Roman"/>
          <w:szCs w:val="24"/>
        </w:rPr>
        <w:t>το ότι γεμίσατε</w:t>
      </w:r>
      <w:r w:rsidRPr="008213D9">
        <w:rPr>
          <w:rFonts w:eastAsia="Times New Roman"/>
          <w:szCs w:val="24"/>
        </w:rPr>
        <w:t xml:space="preserve"> </w:t>
      </w:r>
      <w:r>
        <w:rPr>
          <w:rFonts w:eastAsia="Times New Roman"/>
          <w:szCs w:val="24"/>
        </w:rPr>
        <w:t xml:space="preserve">με αφίσες </w:t>
      </w:r>
      <w:r w:rsidRPr="008213D9">
        <w:rPr>
          <w:rFonts w:eastAsia="Times New Roman"/>
          <w:szCs w:val="24"/>
        </w:rPr>
        <w:t>τη Θεσσαλονίκη</w:t>
      </w:r>
      <w:r>
        <w:rPr>
          <w:rFonts w:eastAsia="Times New Roman"/>
          <w:szCs w:val="24"/>
        </w:rPr>
        <w:t>,</w:t>
      </w:r>
      <w:r w:rsidRPr="008213D9">
        <w:rPr>
          <w:rFonts w:eastAsia="Times New Roman"/>
          <w:szCs w:val="24"/>
        </w:rPr>
        <w:t xml:space="preserve"> δείχνει ότι έχετε αγωνία αν θα έχει κόσμο ο Πρωθυπουργός</w:t>
      </w:r>
      <w:r>
        <w:rPr>
          <w:rFonts w:eastAsia="Times New Roman"/>
          <w:szCs w:val="24"/>
        </w:rPr>
        <w:t>.</w:t>
      </w:r>
      <w:r w:rsidRPr="008213D9">
        <w:rPr>
          <w:rFonts w:eastAsia="Times New Roman"/>
          <w:szCs w:val="24"/>
        </w:rPr>
        <w:t xml:space="preserve"> </w:t>
      </w:r>
      <w:r>
        <w:rPr>
          <w:rFonts w:eastAsia="Times New Roman"/>
          <w:szCs w:val="24"/>
        </w:rPr>
        <w:t xml:space="preserve">Θεωρείτε συμβολική την </w:t>
      </w:r>
      <w:r w:rsidRPr="008213D9">
        <w:rPr>
          <w:rFonts w:eastAsia="Times New Roman"/>
          <w:szCs w:val="24"/>
        </w:rPr>
        <w:t>παρουσία</w:t>
      </w:r>
      <w:r>
        <w:rPr>
          <w:rFonts w:eastAsia="Times New Roman"/>
          <w:szCs w:val="24"/>
        </w:rPr>
        <w:t>. Μην έχετε καθόλου αγωνία.</w:t>
      </w:r>
      <w:r w:rsidRPr="008213D9">
        <w:rPr>
          <w:rFonts w:eastAsia="Times New Roman"/>
          <w:szCs w:val="24"/>
        </w:rPr>
        <w:t xml:space="preserve"> Από τις κινητοπ</w:t>
      </w:r>
      <w:r>
        <w:rPr>
          <w:rFonts w:eastAsia="Times New Roman"/>
          <w:szCs w:val="24"/>
        </w:rPr>
        <w:t>οιήσεις που βλέπω να γίνονται στη</w:t>
      </w:r>
      <w:r>
        <w:rPr>
          <w:rFonts w:eastAsia="Times New Roman"/>
          <w:szCs w:val="24"/>
        </w:rPr>
        <w:t xml:space="preserve"> Θεσσαλονίκη, </w:t>
      </w:r>
      <w:r w:rsidRPr="008213D9">
        <w:rPr>
          <w:rFonts w:eastAsia="Times New Roman"/>
          <w:szCs w:val="24"/>
        </w:rPr>
        <w:t>θα έχει πάρα πολύ κόσμο η ομιλία του Πρωθυπουργού</w:t>
      </w:r>
      <w:r>
        <w:rPr>
          <w:rFonts w:eastAsia="Times New Roman"/>
          <w:szCs w:val="24"/>
        </w:rPr>
        <w:t>,</w:t>
      </w:r>
      <w:r w:rsidRPr="008213D9">
        <w:rPr>
          <w:rFonts w:eastAsia="Times New Roman"/>
          <w:szCs w:val="24"/>
        </w:rPr>
        <w:t xml:space="preserve"> </w:t>
      </w:r>
      <w:r>
        <w:rPr>
          <w:rFonts w:eastAsia="Times New Roman"/>
          <w:szCs w:val="24"/>
        </w:rPr>
        <w:t xml:space="preserve">αλλά θα έχει από έξω, όπως εσείς εκπαιδεύατε τον κόσμο να πηγαίνει έξω από πολιτικές ομιλίες. </w:t>
      </w:r>
    </w:p>
    <w:p w14:paraId="120F8C9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0F8C9A" w14:textId="77777777" w:rsidR="0086761A" w:rsidRDefault="00427452">
      <w:pPr>
        <w:spacing w:line="600" w:lineRule="auto"/>
        <w:ind w:firstLine="720"/>
        <w:jc w:val="both"/>
        <w:rPr>
          <w:rFonts w:eastAsia="Times New Roman"/>
          <w:szCs w:val="24"/>
        </w:rPr>
      </w:pPr>
      <w:r w:rsidRPr="008213D9">
        <w:rPr>
          <w:rFonts w:eastAsia="Times New Roman"/>
          <w:szCs w:val="24"/>
        </w:rPr>
        <w:t xml:space="preserve">Ένα </w:t>
      </w:r>
      <w:r>
        <w:rPr>
          <w:rFonts w:eastAsia="Times New Roman"/>
          <w:szCs w:val="24"/>
        </w:rPr>
        <w:t xml:space="preserve">λεπτό, </w:t>
      </w:r>
      <w:r>
        <w:rPr>
          <w:rFonts w:eastAsia="Times New Roman"/>
          <w:szCs w:val="24"/>
        </w:rPr>
        <w:t>κύριε Πρόεδρε, και θα τελειώσω.</w:t>
      </w:r>
    </w:p>
    <w:p w14:paraId="120F8C9B" w14:textId="77777777" w:rsidR="0086761A" w:rsidRDefault="00427452">
      <w:pPr>
        <w:spacing w:line="600" w:lineRule="auto"/>
        <w:ind w:firstLine="720"/>
        <w:jc w:val="both"/>
        <w:rPr>
          <w:rFonts w:eastAsia="Times New Roman"/>
          <w:szCs w:val="24"/>
        </w:rPr>
      </w:pPr>
      <w:r w:rsidRPr="00E86CEF">
        <w:rPr>
          <w:rFonts w:eastAsia="Times New Roman"/>
          <w:b/>
          <w:szCs w:val="24"/>
        </w:rPr>
        <w:t>ΠΡΟΕΔΡΕΥΩΝ (Νικήτας Κακλαμάνης):</w:t>
      </w:r>
      <w:r>
        <w:rPr>
          <w:rFonts w:eastAsia="Times New Roman"/>
          <w:szCs w:val="24"/>
        </w:rPr>
        <w:t xml:space="preserve"> Όχι, δεν έχει ένα λεπτό. Κλείστε παρακαλώ.</w:t>
      </w:r>
    </w:p>
    <w:p w14:paraId="120F8C9C" w14:textId="77777777" w:rsidR="0086761A" w:rsidRDefault="00427452">
      <w:pPr>
        <w:spacing w:line="600" w:lineRule="auto"/>
        <w:ind w:firstLine="720"/>
        <w:jc w:val="both"/>
        <w:rPr>
          <w:rFonts w:eastAsia="Times New Roman"/>
          <w:szCs w:val="24"/>
        </w:rPr>
      </w:pPr>
      <w:r>
        <w:rPr>
          <w:rFonts w:eastAsia="Times New Roman"/>
          <w:b/>
          <w:szCs w:val="24"/>
        </w:rPr>
        <w:t xml:space="preserve">ΧΡΗΣΤΟΣ ΧΑΤΖΗΣΑΒΒΑΣ: </w:t>
      </w:r>
      <w:r>
        <w:rPr>
          <w:rFonts w:eastAsia="Times New Roman"/>
          <w:szCs w:val="24"/>
        </w:rPr>
        <w:t>Ωραία.</w:t>
      </w:r>
    </w:p>
    <w:p w14:paraId="120F8C9D" w14:textId="77777777" w:rsidR="0086761A" w:rsidRDefault="00427452">
      <w:pPr>
        <w:spacing w:line="600" w:lineRule="auto"/>
        <w:ind w:firstLine="720"/>
        <w:jc w:val="both"/>
        <w:rPr>
          <w:rFonts w:eastAsia="Times New Roman"/>
          <w:szCs w:val="24"/>
        </w:rPr>
      </w:pPr>
      <w:r>
        <w:rPr>
          <w:rFonts w:eastAsia="Times New Roman"/>
          <w:szCs w:val="24"/>
        </w:rPr>
        <w:lastRenderedPageBreak/>
        <w:t>Δεν είδατε τι λέει ο Ζάεφ, βέβαια,</w:t>
      </w:r>
      <w:r w:rsidRPr="008213D9">
        <w:rPr>
          <w:rFonts w:eastAsia="Times New Roman"/>
          <w:szCs w:val="24"/>
        </w:rPr>
        <w:t xml:space="preserve"> για τα </w:t>
      </w:r>
      <w:r>
        <w:rPr>
          <w:rFonts w:eastAsia="Times New Roman"/>
          <w:szCs w:val="24"/>
        </w:rPr>
        <w:t>&lt;&lt;</w:t>
      </w:r>
      <w:r w:rsidRPr="008213D9">
        <w:rPr>
          <w:rFonts w:eastAsia="Times New Roman"/>
          <w:szCs w:val="24"/>
        </w:rPr>
        <w:t>μακεδονικά</w:t>
      </w:r>
      <w:r>
        <w:rPr>
          <w:rFonts w:eastAsia="Times New Roman"/>
          <w:szCs w:val="24"/>
        </w:rPr>
        <w:t>&gt;&gt;</w:t>
      </w:r>
      <w:r w:rsidRPr="008213D9">
        <w:rPr>
          <w:rFonts w:eastAsia="Times New Roman"/>
          <w:szCs w:val="24"/>
        </w:rPr>
        <w:t xml:space="preserve"> που θα διδάσκονται στην Ελλάδα</w:t>
      </w:r>
      <w:r>
        <w:rPr>
          <w:rFonts w:eastAsia="Times New Roman"/>
          <w:szCs w:val="24"/>
        </w:rPr>
        <w:t>.</w:t>
      </w:r>
      <w:r w:rsidRPr="008213D9">
        <w:rPr>
          <w:rFonts w:eastAsia="Times New Roman"/>
          <w:szCs w:val="24"/>
        </w:rPr>
        <w:t xml:space="preserve"> Λέει</w:t>
      </w:r>
      <w:r>
        <w:rPr>
          <w:rFonts w:eastAsia="Times New Roman"/>
          <w:szCs w:val="24"/>
        </w:rPr>
        <w:t>:</w:t>
      </w:r>
      <w:r w:rsidRPr="008213D9">
        <w:rPr>
          <w:rFonts w:eastAsia="Times New Roman"/>
          <w:szCs w:val="24"/>
        </w:rPr>
        <w:t xml:space="preserve"> </w:t>
      </w:r>
      <w:r>
        <w:rPr>
          <w:rFonts w:eastAsia="Times New Roman"/>
          <w:szCs w:val="24"/>
        </w:rPr>
        <w:t>«</w:t>
      </w:r>
      <w:r w:rsidRPr="008213D9">
        <w:rPr>
          <w:rFonts w:eastAsia="Times New Roman"/>
          <w:szCs w:val="24"/>
        </w:rPr>
        <w:t xml:space="preserve">Διδάσκονται </w:t>
      </w:r>
      <w:r>
        <w:rPr>
          <w:rFonts w:eastAsia="Times New Roman"/>
          <w:szCs w:val="24"/>
        </w:rPr>
        <w:t>ήδη</w:t>
      </w:r>
      <w:r w:rsidRPr="008213D9">
        <w:rPr>
          <w:rFonts w:eastAsia="Times New Roman"/>
          <w:szCs w:val="24"/>
        </w:rPr>
        <w:t xml:space="preserve"> τα ελληνικά</w:t>
      </w:r>
      <w:r>
        <w:rPr>
          <w:rFonts w:eastAsia="Times New Roman"/>
          <w:szCs w:val="24"/>
        </w:rPr>
        <w:t>,</w:t>
      </w:r>
      <w:r w:rsidRPr="008213D9">
        <w:rPr>
          <w:rFonts w:eastAsia="Times New Roman"/>
          <w:szCs w:val="24"/>
        </w:rPr>
        <w:t xml:space="preserve"> να </w:t>
      </w:r>
      <w:r>
        <w:rPr>
          <w:rFonts w:eastAsia="Times New Roman"/>
          <w:szCs w:val="24"/>
        </w:rPr>
        <w:t>μην διδάσκονται και τα μακεδονικά;». Ποια</w:t>
      </w:r>
      <w:r>
        <w:rPr>
          <w:rFonts w:eastAsia="Times New Roman"/>
          <w:szCs w:val="24"/>
        </w:rPr>
        <w:t xml:space="preserve"> &lt;&lt;</w:t>
      </w:r>
      <w:r>
        <w:rPr>
          <w:rFonts w:eastAsia="Times New Roman"/>
          <w:szCs w:val="24"/>
        </w:rPr>
        <w:t>μακεδονικά</w:t>
      </w:r>
      <w:r>
        <w:rPr>
          <w:rFonts w:eastAsia="Times New Roman"/>
          <w:szCs w:val="24"/>
        </w:rPr>
        <w:t>&gt;&gt;</w:t>
      </w:r>
      <w:r>
        <w:rPr>
          <w:rFonts w:eastAsia="Times New Roman"/>
          <w:szCs w:val="24"/>
        </w:rPr>
        <w:t xml:space="preserve">; </w:t>
      </w:r>
      <w:r w:rsidRPr="008213D9">
        <w:rPr>
          <w:rFonts w:eastAsia="Times New Roman"/>
          <w:szCs w:val="24"/>
        </w:rPr>
        <w:t>Αυτό</w:t>
      </w:r>
      <w:r>
        <w:rPr>
          <w:rFonts w:eastAsia="Times New Roman"/>
          <w:szCs w:val="24"/>
        </w:rPr>
        <w:t xml:space="preserve"> το μόρφωμα το</w:t>
      </w:r>
      <w:r w:rsidRPr="008213D9">
        <w:rPr>
          <w:rFonts w:eastAsia="Times New Roman"/>
          <w:szCs w:val="24"/>
        </w:rPr>
        <w:t xml:space="preserve"> </w:t>
      </w:r>
      <w:r>
        <w:rPr>
          <w:rFonts w:eastAsia="Times New Roman"/>
          <w:szCs w:val="24"/>
        </w:rPr>
        <w:t>σλάβικο;</w:t>
      </w:r>
      <w:r w:rsidRPr="008213D9">
        <w:rPr>
          <w:rFonts w:eastAsia="Times New Roman"/>
          <w:szCs w:val="24"/>
        </w:rPr>
        <w:t xml:space="preserve"> Τα ελληνικά </w:t>
      </w:r>
      <w:r>
        <w:rPr>
          <w:rFonts w:eastAsia="Times New Roman"/>
          <w:szCs w:val="24"/>
        </w:rPr>
        <w:t xml:space="preserve">δεν </w:t>
      </w:r>
      <w:r w:rsidRPr="008213D9">
        <w:rPr>
          <w:rFonts w:eastAsia="Times New Roman"/>
          <w:szCs w:val="24"/>
        </w:rPr>
        <w:t xml:space="preserve">διδάσκονται </w:t>
      </w:r>
      <w:r>
        <w:rPr>
          <w:rFonts w:eastAsia="Times New Roman"/>
          <w:szCs w:val="24"/>
        </w:rPr>
        <w:t xml:space="preserve">τώρα στην Ελλάδα. </w:t>
      </w:r>
      <w:r w:rsidRPr="008213D9">
        <w:rPr>
          <w:rFonts w:eastAsia="Times New Roman"/>
          <w:szCs w:val="24"/>
        </w:rPr>
        <w:t xml:space="preserve">Τα ελληνικά και </w:t>
      </w:r>
      <w:r>
        <w:rPr>
          <w:rFonts w:eastAsia="Times New Roman"/>
          <w:szCs w:val="24"/>
        </w:rPr>
        <w:t>δύο χιλιάδες</w:t>
      </w:r>
      <w:r w:rsidRPr="008213D9">
        <w:rPr>
          <w:rFonts w:eastAsia="Times New Roman"/>
          <w:szCs w:val="24"/>
        </w:rPr>
        <w:t xml:space="preserve"> χρόνια πίσω να </w:t>
      </w:r>
      <w:r>
        <w:rPr>
          <w:rFonts w:eastAsia="Times New Roman"/>
          <w:szCs w:val="24"/>
        </w:rPr>
        <w:t>πάμε και</w:t>
      </w:r>
      <w:r w:rsidRPr="008213D9">
        <w:rPr>
          <w:rFonts w:eastAsia="Times New Roman"/>
          <w:szCs w:val="24"/>
        </w:rPr>
        <w:t xml:space="preserve"> να τα μιλούσαμε</w:t>
      </w:r>
      <w:r>
        <w:rPr>
          <w:rFonts w:eastAsia="Times New Roman"/>
          <w:szCs w:val="24"/>
        </w:rPr>
        <w:t>,</w:t>
      </w:r>
      <w:r w:rsidRPr="008213D9">
        <w:rPr>
          <w:rFonts w:eastAsia="Times New Roman"/>
          <w:szCs w:val="24"/>
        </w:rPr>
        <w:t xml:space="preserve"> οι κάτοικοι της περιοχής θα </w:t>
      </w:r>
      <w:r>
        <w:rPr>
          <w:rFonts w:eastAsia="Times New Roman"/>
          <w:szCs w:val="24"/>
        </w:rPr>
        <w:t xml:space="preserve">τα </w:t>
      </w:r>
      <w:r w:rsidRPr="008213D9">
        <w:rPr>
          <w:rFonts w:eastAsia="Times New Roman"/>
          <w:szCs w:val="24"/>
        </w:rPr>
        <w:t>καταλά</w:t>
      </w:r>
      <w:r w:rsidRPr="008213D9">
        <w:rPr>
          <w:rFonts w:eastAsia="Times New Roman"/>
          <w:szCs w:val="24"/>
        </w:rPr>
        <w:t>βαιναν</w:t>
      </w:r>
      <w:r>
        <w:rPr>
          <w:rFonts w:eastAsia="Times New Roman"/>
          <w:szCs w:val="24"/>
        </w:rPr>
        <w:t>. Δεν διδάσκονται</w:t>
      </w:r>
      <w:r w:rsidRPr="008213D9">
        <w:rPr>
          <w:rFonts w:eastAsia="Times New Roman"/>
          <w:szCs w:val="24"/>
        </w:rPr>
        <w:t xml:space="preserve"> απλά ελληνικά στη Μακεδονία</w:t>
      </w:r>
      <w:r>
        <w:rPr>
          <w:rFonts w:eastAsia="Times New Roman"/>
          <w:szCs w:val="24"/>
        </w:rPr>
        <w:t>.</w:t>
      </w:r>
      <w:r w:rsidRPr="008213D9">
        <w:rPr>
          <w:rFonts w:eastAsia="Times New Roman"/>
          <w:szCs w:val="24"/>
        </w:rPr>
        <w:t xml:space="preserve"> </w:t>
      </w:r>
    </w:p>
    <w:p w14:paraId="120F8C9E" w14:textId="77777777" w:rsidR="0086761A" w:rsidRDefault="00427452">
      <w:pPr>
        <w:spacing w:line="600" w:lineRule="auto"/>
        <w:ind w:firstLine="720"/>
        <w:jc w:val="both"/>
        <w:rPr>
          <w:rFonts w:eastAsia="Times New Roman"/>
          <w:szCs w:val="24"/>
        </w:rPr>
      </w:pPr>
      <w:r w:rsidRPr="008213D9">
        <w:rPr>
          <w:rFonts w:eastAsia="Times New Roman"/>
          <w:szCs w:val="24"/>
        </w:rPr>
        <w:t>Στη Μακεδονία</w:t>
      </w:r>
      <w:r>
        <w:rPr>
          <w:rFonts w:eastAsia="Times New Roman"/>
          <w:szCs w:val="24"/>
        </w:rPr>
        <w:t>, λ</w:t>
      </w:r>
      <w:r w:rsidRPr="008213D9">
        <w:rPr>
          <w:rFonts w:eastAsia="Times New Roman"/>
          <w:szCs w:val="24"/>
        </w:rPr>
        <w:t>οιπόν</w:t>
      </w:r>
      <w:r>
        <w:rPr>
          <w:rFonts w:eastAsia="Times New Roman"/>
          <w:szCs w:val="24"/>
        </w:rPr>
        <w:t>, ζουν</w:t>
      </w:r>
      <w:r w:rsidRPr="008213D9">
        <w:rPr>
          <w:rFonts w:eastAsia="Times New Roman"/>
          <w:szCs w:val="24"/>
        </w:rPr>
        <w:t xml:space="preserve"> και Έλληνες και θα πρέπει να ξέρετε πάρα πολύ καλά ότι το σλαβικό μόρφωμα</w:t>
      </w:r>
      <w:r>
        <w:rPr>
          <w:rFonts w:eastAsia="Times New Roman"/>
          <w:szCs w:val="24"/>
        </w:rPr>
        <w:t>,</w:t>
      </w:r>
      <w:r w:rsidRPr="008213D9">
        <w:rPr>
          <w:rFonts w:eastAsia="Times New Roman"/>
          <w:szCs w:val="24"/>
        </w:rPr>
        <w:t xml:space="preserve"> αυτό που λένε </w:t>
      </w:r>
      <w:r>
        <w:rPr>
          <w:rFonts w:eastAsia="Times New Roman"/>
          <w:szCs w:val="24"/>
        </w:rPr>
        <w:t>μ</w:t>
      </w:r>
      <w:r w:rsidRPr="008213D9">
        <w:rPr>
          <w:rFonts w:eastAsia="Times New Roman"/>
          <w:szCs w:val="24"/>
        </w:rPr>
        <w:t>ακεδονικό</w:t>
      </w:r>
      <w:r>
        <w:rPr>
          <w:rFonts w:eastAsia="Times New Roman"/>
          <w:szCs w:val="24"/>
        </w:rPr>
        <w:t>,</w:t>
      </w:r>
      <w:r w:rsidRPr="008213D9">
        <w:rPr>
          <w:rFonts w:eastAsia="Times New Roman"/>
          <w:szCs w:val="24"/>
        </w:rPr>
        <w:t xml:space="preserve"> δεν το καταλαβαίνουν </w:t>
      </w:r>
      <w:r>
        <w:rPr>
          <w:rFonts w:eastAsia="Times New Roman"/>
          <w:szCs w:val="24"/>
        </w:rPr>
        <w:t>ούτε</w:t>
      </w:r>
      <w:r w:rsidRPr="008213D9">
        <w:rPr>
          <w:rFonts w:eastAsia="Times New Roman"/>
          <w:szCs w:val="24"/>
        </w:rPr>
        <w:t xml:space="preserve"> οι παππούδες </w:t>
      </w:r>
      <w:r>
        <w:rPr>
          <w:rFonts w:eastAsia="Times New Roman"/>
          <w:szCs w:val="24"/>
        </w:rPr>
        <w:t>τους.</w:t>
      </w:r>
      <w:r w:rsidRPr="008213D9">
        <w:rPr>
          <w:rFonts w:eastAsia="Times New Roman"/>
          <w:szCs w:val="24"/>
        </w:rPr>
        <w:t xml:space="preserve"> Το </w:t>
      </w:r>
      <w:r>
        <w:rPr>
          <w:rFonts w:eastAsia="Times New Roman"/>
          <w:szCs w:val="24"/>
        </w:rPr>
        <w:t>μιλάνε στα Σκόπια και δεν</w:t>
      </w:r>
      <w:r>
        <w:rPr>
          <w:rFonts w:eastAsia="Times New Roman"/>
          <w:szCs w:val="24"/>
        </w:rPr>
        <w:t xml:space="preserve"> μπορούν</w:t>
      </w:r>
      <w:r w:rsidRPr="008213D9">
        <w:rPr>
          <w:rFonts w:eastAsia="Times New Roman"/>
          <w:szCs w:val="24"/>
        </w:rPr>
        <w:t xml:space="preserve"> να </w:t>
      </w:r>
      <w:r>
        <w:rPr>
          <w:rFonts w:eastAsia="Times New Roman"/>
          <w:szCs w:val="24"/>
        </w:rPr>
        <w:t>συνεννοηθούν</w:t>
      </w:r>
      <w:r w:rsidRPr="008213D9">
        <w:rPr>
          <w:rFonts w:eastAsia="Times New Roman"/>
          <w:szCs w:val="24"/>
        </w:rPr>
        <w:t xml:space="preserve"> τα παιδιά με τους παππούδες</w:t>
      </w:r>
      <w:r>
        <w:rPr>
          <w:rFonts w:eastAsia="Times New Roman"/>
          <w:szCs w:val="24"/>
        </w:rPr>
        <w:t>.</w:t>
      </w:r>
      <w:r w:rsidRPr="008213D9">
        <w:rPr>
          <w:rFonts w:eastAsia="Times New Roman"/>
          <w:szCs w:val="24"/>
        </w:rPr>
        <w:t xml:space="preserve"> Μόνο με τους Βούλγαρους μπορούν</w:t>
      </w:r>
      <w:r>
        <w:rPr>
          <w:rFonts w:eastAsia="Times New Roman"/>
          <w:szCs w:val="24"/>
        </w:rPr>
        <w:t>. Γι’</w:t>
      </w:r>
      <w:r w:rsidRPr="008213D9">
        <w:rPr>
          <w:rFonts w:eastAsia="Times New Roman"/>
          <w:szCs w:val="24"/>
        </w:rPr>
        <w:t xml:space="preserve"> αυτό σας λέω ξανά ότι δεν </w:t>
      </w:r>
      <w:r>
        <w:rPr>
          <w:rFonts w:eastAsia="Times New Roman"/>
          <w:szCs w:val="24"/>
        </w:rPr>
        <w:t>μπορεί να εφαρμοστεί μια τέτοια</w:t>
      </w:r>
      <w:r w:rsidRPr="008213D9">
        <w:rPr>
          <w:rFonts w:eastAsia="Times New Roman"/>
          <w:szCs w:val="24"/>
        </w:rPr>
        <w:t xml:space="preserve"> συμφωνία</w:t>
      </w:r>
      <w:r>
        <w:rPr>
          <w:rFonts w:eastAsia="Times New Roman"/>
          <w:szCs w:val="24"/>
        </w:rPr>
        <w:t>.</w:t>
      </w:r>
      <w:r w:rsidRPr="008213D9">
        <w:rPr>
          <w:rFonts w:eastAsia="Times New Roman"/>
          <w:szCs w:val="24"/>
        </w:rPr>
        <w:t xml:space="preserve"> </w:t>
      </w:r>
      <w:r>
        <w:rPr>
          <w:rFonts w:eastAsia="Times New Roman"/>
          <w:szCs w:val="24"/>
        </w:rPr>
        <w:t>Εδώ, λοιπόν, δεν διδάσκονται μόνο ελληνικά. Ζουν οι</w:t>
      </w:r>
      <w:r w:rsidRPr="008213D9">
        <w:rPr>
          <w:rFonts w:eastAsia="Times New Roman"/>
          <w:szCs w:val="24"/>
        </w:rPr>
        <w:t xml:space="preserve"> Έλληνες</w:t>
      </w:r>
      <w:r>
        <w:rPr>
          <w:rFonts w:eastAsia="Times New Roman"/>
          <w:szCs w:val="24"/>
        </w:rPr>
        <w:t>.</w:t>
      </w:r>
      <w:r w:rsidRPr="008213D9">
        <w:rPr>
          <w:rFonts w:eastAsia="Times New Roman"/>
          <w:szCs w:val="24"/>
        </w:rPr>
        <w:t xml:space="preserve"> Τι </w:t>
      </w:r>
      <w:r>
        <w:rPr>
          <w:rFonts w:eastAsia="Times New Roman"/>
          <w:szCs w:val="24"/>
        </w:rPr>
        <w:t>σημαίνει Έλληνε</w:t>
      </w:r>
      <w:r w:rsidRPr="008213D9">
        <w:rPr>
          <w:rFonts w:eastAsia="Times New Roman"/>
          <w:szCs w:val="24"/>
        </w:rPr>
        <w:t>ς</w:t>
      </w:r>
      <w:r>
        <w:rPr>
          <w:rFonts w:eastAsia="Times New Roman"/>
          <w:szCs w:val="24"/>
        </w:rPr>
        <w:t>;</w:t>
      </w:r>
      <w:r w:rsidRPr="008213D9">
        <w:rPr>
          <w:rFonts w:eastAsia="Times New Roman"/>
          <w:szCs w:val="24"/>
        </w:rPr>
        <w:t xml:space="preserve"> Είναι </w:t>
      </w:r>
      <w:r>
        <w:rPr>
          <w:rFonts w:eastAsia="Times New Roman"/>
          <w:szCs w:val="24"/>
        </w:rPr>
        <w:t xml:space="preserve">αυτοί </w:t>
      </w:r>
      <w:r w:rsidRPr="008213D9">
        <w:rPr>
          <w:rFonts w:eastAsia="Times New Roman"/>
          <w:szCs w:val="24"/>
        </w:rPr>
        <w:t xml:space="preserve">που εδώ και χιλιάδες χρόνια </w:t>
      </w:r>
      <w:r>
        <w:rPr>
          <w:rFonts w:eastAsia="Times New Roman"/>
          <w:szCs w:val="24"/>
        </w:rPr>
        <w:t>χαλάν</w:t>
      </w:r>
      <w:r>
        <w:rPr>
          <w:rFonts w:eastAsia="Times New Roman"/>
          <w:szCs w:val="24"/>
        </w:rPr>
        <w:t>ε</w:t>
      </w:r>
      <w:r w:rsidRPr="008213D9">
        <w:rPr>
          <w:rFonts w:eastAsia="Times New Roman"/>
          <w:szCs w:val="24"/>
        </w:rPr>
        <w:t xml:space="preserve"> τα σχέδια μεγάλων αυτοκρατοριών</w:t>
      </w:r>
      <w:r>
        <w:rPr>
          <w:rFonts w:eastAsia="Times New Roman"/>
          <w:szCs w:val="24"/>
        </w:rPr>
        <w:t>.</w:t>
      </w:r>
    </w:p>
    <w:p w14:paraId="120F8C9F" w14:textId="77777777" w:rsidR="0086761A" w:rsidRDefault="00427452">
      <w:pPr>
        <w:spacing w:line="600" w:lineRule="auto"/>
        <w:ind w:firstLine="720"/>
        <w:jc w:val="center"/>
        <w:rPr>
          <w:rFonts w:eastAsia="Times New Roman"/>
          <w:szCs w:val="24"/>
        </w:rPr>
      </w:pPr>
      <w:r w:rsidRPr="007608F7">
        <w:rPr>
          <w:rFonts w:eastAsia="Times New Roman"/>
          <w:szCs w:val="24"/>
        </w:rPr>
        <w:t>(Χειροκροτήματα από την πτέρυγα της Χρυσής Αυγής)</w:t>
      </w:r>
    </w:p>
    <w:p w14:paraId="120F8CA0" w14:textId="77777777" w:rsidR="0086761A" w:rsidRDefault="00427452">
      <w:pPr>
        <w:spacing w:line="600" w:lineRule="auto"/>
        <w:ind w:firstLine="720"/>
        <w:jc w:val="both"/>
        <w:rPr>
          <w:rFonts w:eastAsia="Times New Roman"/>
          <w:szCs w:val="24"/>
        </w:rPr>
      </w:pPr>
      <w:r w:rsidRPr="009658AE">
        <w:rPr>
          <w:rFonts w:eastAsia="Times New Roman"/>
          <w:b/>
          <w:szCs w:val="24"/>
        </w:rPr>
        <w:t xml:space="preserve">ΠΡΟΕΔΡΕΥΩΝ (Νικήτας Κακλαμάνης): </w:t>
      </w:r>
      <w:r w:rsidRPr="008213D9">
        <w:rPr>
          <w:rFonts w:eastAsia="Times New Roman"/>
          <w:szCs w:val="24"/>
        </w:rPr>
        <w:t>Το</w:t>
      </w:r>
      <w:r>
        <w:rPr>
          <w:rFonts w:eastAsia="Times New Roman"/>
          <w:szCs w:val="24"/>
        </w:rPr>
        <w:t>ν</w:t>
      </w:r>
      <w:r w:rsidRPr="008213D9">
        <w:rPr>
          <w:rFonts w:eastAsia="Times New Roman"/>
          <w:szCs w:val="24"/>
        </w:rPr>
        <w:t xml:space="preserve"> λόγο έχει για </w:t>
      </w:r>
      <w:r>
        <w:rPr>
          <w:rFonts w:eastAsia="Times New Roman"/>
          <w:szCs w:val="24"/>
        </w:rPr>
        <w:t>επτά λεπτά ο Υφ</w:t>
      </w:r>
      <w:r w:rsidRPr="008213D9">
        <w:rPr>
          <w:rFonts w:eastAsia="Times New Roman"/>
          <w:szCs w:val="24"/>
        </w:rPr>
        <w:t>υπουργός κ</w:t>
      </w:r>
      <w:r>
        <w:rPr>
          <w:rFonts w:eastAsia="Times New Roman"/>
          <w:szCs w:val="24"/>
        </w:rPr>
        <w:t>. Λιάκος.</w:t>
      </w:r>
    </w:p>
    <w:p w14:paraId="120F8CA1" w14:textId="77777777" w:rsidR="0086761A" w:rsidRDefault="00427452">
      <w:pPr>
        <w:spacing w:line="600" w:lineRule="auto"/>
        <w:ind w:firstLine="720"/>
        <w:jc w:val="both"/>
        <w:rPr>
          <w:rFonts w:eastAsia="Times New Roman"/>
          <w:szCs w:val="24"/>
        </w:rPr>
      </w:pPr>
      <w:r>
        <w:rPr>
          <w:rFonts w:eastAsia="Times New Roman"/>
          <w:b/>
          <w:szCs w:val="24"/>
        </w:rPr>
        <w:t xml:space="preserve">ΔΗΜΗΤΡΙΟΣ ΛΙΑΚΟΣ (Υφυπουργός </w:t>
      </w:r>
      <w:r>
        <w:rPr>
          <w:rFonts w:eastAsia="Times New Roman"/>
          <w:b/>
          <w:szCs w:val="24"/>
        </w:rPr>
        <w:t>στον</w:t>
      </w:r>
      <w:r>
        <w:rPr>
          <w:rFonts w:eastAsia="Times New Roman"/>
          <w:b/>
          <w:szCs w:val="24"/>
        </w:rPr>
        <w:t xml:space="preserve"> Πρωθυπουργ</w:t>
      </w:r>
      <w:r>
        <w:rPr>
          <w:rFonts w:eastAsia="Times New Roman"/>
          <w:b/>
          <w:szCs w:val="24"/>
        </w:rPr>
        <w:t>ό</w:t>
      </w:r>
      <w:r>
        <w:rPr>
          <w:rFonts w:eastAsia="Times New Roman"/>
          <w:b/>
          <w:szCs w:val="24"/>
        </w:rPr>
        <w:t xml:space="preserve">): </w:t>
      </w:r>
      <w:r>
        <w:rPr>
          <w:rFonts w:eastAsia="Times New Roman"/>
          <w:szCs w:val="24"/>
        </w:rPr>
        <w:t>Ευχα</w:t>
      </w:r>
      <w:r>
        <w:rPr>
          <w:rFonts w:eastAsia="Times New Roman"/>
          <w:szCs w:val="24"/>
        </w:rPr>
        <w:t>ριστώ.</w:t>
      </w:r>
    </w:p>
    <w:p w14:paraId="120F8CA2" w14:textId="77777777" w:rsidR="0086761A" w:rsidRDefault="00427452">
      <w:pPr>
        <w:spacing w:line="600" w:lineRule="auto"/>
        <w:ind w:firstLine="720"/>
        <w:jc w:val="both"/>
        <w:rPr>
          <w:rFonts w:eastAsia="Times New Roman"/>
          <w:szCs w:val="24"/>
        </w:rPr>
      </w:pPr>
      <w:r>
        <w:rPr>
          <w:rFonts w:eastAsia="Times New Roman"/>
          <w:szCs w:val="24"/>
        </w:rPr>
        <w:lastRenderedPageBreak/>
        <w:t>Κ</w:t>
      </w:r>
      <w:r w:rsidRPr="008213D9">
        <w:rPr>
          <w:rFonts w:eastAsia="Times New Roman"/>
          <w:szCs w:val="24"/>
        </w:rPr>
        <w:t>υρίες και κύριοι Βουλευτές</w:t>
      </w:r>
      <w:r>
        <w:rPr>
          <w:rFonts w:eastAsia="Times New Roman"/>
          <w:szCs w:val="24"/>
        </w:rPr>
        <w:t>,</w:t>
      </w:r>
      <w:r w:rsidRPr="008213D9">
        <w:rPr>
          <w:rFonts w:eastAsia="Times New Roman"/>
          <w:szCs w:val="24"/>
        </w:rPr>
        <w:t xml:space="preserve"> ο </w:t>
      </w:r>
      <w:r>
        <w:rPr>
          <w:rFonts w:eastAsia="Times New Roman"/>
          <w:szCs w:val="24"/>
        </w:rPr>
        <w:t>π</w:t>
      </w:r>
      <w:r w:rsidRPr="008213D9">
        <w:rPr>
          <w:rFonts w:eastAsia="Times New Roman"/>
          <w:szCs w:val="24"/>
        </w:rPr>
        <w:t xml:space="preserve">ροϋπολογισμός </w:t>
      </w:r>
      <w:r>
        <w:rPr>
          <w:rFonts w:eastAsia="Times New Roman"/>
          <w:szCs w:val="24"/>
        </w:rPr>
        <w:t>του 2019 αποτελεί ό</w:t>
      </w:r>
      <w:r w:rsidRPr="008213D9">
        <w:rPr>
          <w:rFonts w:eastAsia="Times New Roman"/>
          <w:szCs w:val="24"/>
        </w:rPr>
        <w:t>χι απλώς ένα ιστορικό σημείο καμπής</w:t>
      </w:r>
      <w:r>
        <w:rPr>
          <w:rFonts w:eastAsia="Times New Roman"/>
          <w:szCs w:val="24"/>
        </w:rPr>
        <w:t>,</w:t>
      </w:r>
      <w:r w:rsidRPr="008213D9">
        <w:rPr>
          <w:rFonts w:eastAsia="Times New Roman"/>
          <w:szCs w:val="24"/>
        </w:rPr>
        <w:t xml:space="preserve"> αλλά ένα σημείο ρήξης ανάμεσα στο πρόσφατο παρελθόν και στο μέλλον που διανοίγεται για τη χώρα</w:t>
      </w:r>
      <w:r>
        <w:rPr>
          <w:rFonts w:eastAsia="Times New Roman"/>
          <w:szCs w:val="24"/>
        </w:rPr>
        <w:t>. Αφήνουμε πίσω μια περίοδο</w:t>
      </w:r>
      <w:r w:rsidRPr="008213D9">
        <w:rPr>
          <w:rFonts w:eastAsia="Times New Roman"/>
          <w:szCs w:val="24"/>
        </w:rPr>
        <w:t xml:space="preserve"> επιτροπείας</w:t>
      </w:r>
      <w:r>
        <w:rPr>
          <w:rFonts w:eastAsia="Times New Roman"/>
          <w:szCs w:val="24"/>
        </w:rPr>
        <w:t>,</w:t>
      </w:r>
      <w:r w:rsidRPr="008213D9">
        <w:rPr>
          <w:rFonts w:eastAsia="Times New Roman"/>
          <w:szCs w:val="24"/>
        </w:rPr>
        <w:t xml:space="preserve"> κοινωνικής υ</w:t>
      </w:r>
      <w:r w:rsidRPr="008213D9">
        <w:rPr>
          <w:rFonts w:eastAsia="Times New Roman"/>
          <w:szCs w:val="24"/>
        </w:rPr>
        <w:t>ποχώρησης</w:t>
      </w:r>
      <w:r>
        <w:rPr>
          <w:rFonts w:eastAsia="Times New Roman"/>
          <w:szCs w:val="24"/>
        </w:rPr>
        <w:t>,</w:t>
      </w:r>
      <w:r w:rsidRPr="008213D9">
        <w:rPr>
          <w:rFonts w:eastAsia="Times New Roman"/>
          <w:szCs w:val="24"/>
        </w:rPr>
        <w:t xml:space="preserve"> θεσμικής απαξίωσης</w:t>
      </w:r>
      <w:r>
        <w:rPr>
          <w:rFonts w:eastAsia="Times New Roman"/>
          <w:szCs w:val="24"/>
        </w:rPr>
        <w:t>,</w:t>
      </w:r>
      <w:r w:rsidRPr="008213D9">
        <w:rPr>
          <w:rFonts w:eastAsia="Times New Roman"/>
          <w:szCs w:val="24"/>
        </w:rPr>
        <w:t xml:space="preserve"> χαμηλών προσδοκιών και περνάμε σε μ</w:t>
      </w:r>
      <w:r>
        <w:rPr>
          <w:rFonts w:eastAsia="Times New Roman"/>
          <w:szCs w:val="24"/>
        </w:rPr>
        <w:t>ι</w:t>
      </w:r>
      <w:r w:rsidRPr="008213D9">
        <w:rPr>
          <w:rFonts w:eastAsia="Times New Roman"/>
          <w:szCs w:val="24"/>
        </w:rPr>
        <w:t>α νέα κατάσταση</w:t>
      </w:r>
      <w:r>
        <w:rPr>
          <w:rFonts w:eastAsia="Times New Roman"/>
          <w:szCs w:val="24"/>
        </w:rPr>
        <w:t>,</w:t>
      </w:r>
      <w:r w:rsidRPr="008213D9">
        <w:rPr>
          <w:rFonts w:eastAsia="Times New Roman"/>
          <w:szCs w:val="24"/>
        </w:rPr>
        <w:t xml:space="preserve"> όπου έχουμε</w:t>
      </w:r>
      <w:r>
        <w:rPr>
          <w:rFonts w:eastAsia="Times New Roman"/>
          <w:szCs w:val="24"/>
        </w:rPr>
        <w:t xml:space="preserve"> ανακτήσει σημαντικούς βαθμούς ε</w:t>
      </w:r>
      <w:r w:rsidRPr="008213D9">
        <w:rPr>
          <w:rFonts w:eastAsia="Times New Roman"/>
          <w:szCs w:val="24"/>
        </w:rPr>
        <w:t>λευθερίας</w:t>
      </w:r>
      <w:r>
        <w:rPr>
          <w:rFonts w:eastAsia="Times New Roman"/>
          <w:szCs w:val="24"/>
        </w:rPr>
        <w:t>,</w:t>
      </w:r>
      <w:r w:rsidRPr="008213D9">
        <w:rPr>
          <w:rFonts w:eastAsia="Times New Roman"/>
          <w:szCs w:val="24"/>
        </w:rPr>
        <w:t xml:space="preserve"> η οικονομία μας αναπτύσσεται ξανά</w:t>
      </w:r>
      <w:r>
        <w:rPr>
          <w:rFonts w:eastAsia="Times New Roman"/>
          <w:szCs w:val="24"/>
        </w:rPr>
        <w:t>, κοινωνικές αδικίες δ</w:t>
      </w:r>
      <w:r w:rsidRPr="008213D9">
        <w:rPr>
          <w:rFonts w:eastAsia="Times New Roman"/>
          <w:szCs w:val="24"/>
        </w:rPr>
        <w:t xml:space="preserve">ιορθώνονται και η δημοκρατική λειτουργία ξαναβρίσκει το νόημα </w:t>
      </w:r>
      <w:r>
        <w:rPr>
          <w:rFonts w:eastAsia="Times New Roman"/>
          <w:szCs w:val="24"/>
        </w:rPr>
        <w:t>τ</w:t>
      </w:r>
      <w:r>
        <w:rPr>
          <w:rFonts w:eastAsia="Times New Roman"/>
          <w:szCs w:val="24"/>
        </w:rPr>
        <w:t>ης.</w:t>
      </w:r>
    </w:p>
    <w:p w14:paraId="120F8CA3" w14:textId="77777777" w:rsidR="0086761A" w:rsidRDefault="00427452">
      <w:pPr>
        <w:spacing w:line="600" w:lineRule="auto"/>
        <w:ind w:firstLine="720"/>
        <w:jc w:val="both"/>
        <w:rPr>
          <w:rFonts w:eastAsia="Times New Roman"/>
          <w:szCs w:val="24"/>
        </w:rPr>
      </w:pPr>
      <w:r>
        <w:rPr>
          <w:rFonts w:eastAsia="Times New Roman"/>
          <w:szCs w:val="24"/>
        </w:rPr>
        <w:t xml:space="preserve">Κάποιοι </w:t>
      </w:r>
      <w:r w:rsidRPr="008213D9">
        <w:rPr>
          <w:rFonts w:eastAsia="Times New Roman"/>
          <w:szCs w:val="24"/>
        </w:rPr>
        <w:t xml:space="preserve">θα ήθελαν αυτός ο </w:t>
      </w:r>
      <w:r>
        <w:rPr>
          <w:rFonts w:eastAsia="Times New Roman"/>
          <w:szCs w:val="24"/>
        </w:rPr>
        <w:t>π</w:t>
      </w:r>
      <w:r w:rsidRPr="008213D9">
        <w:rPr>
          <w:rFonts w:eastAsia="Times New Roman"/>
          <w:szCs w:val="24"/>
        </w:rPr>
        <w:t xml:space="preserve">ροϋπολογισμός να είναι η αρχή του τέλους της διακυβέρνησής </w:t>
      </w:r>
      <w:r>
        <w:rPr>
          <w:rFonts w:eastAsia="Times New Roman"/>
          <w:szCs w:val="24"/>
        </w:rPr>
        <w:t>μας,</w:t>
      </w:r>
      <w:r w:rsidRPr="008213D9">
        <w:rPr>
          <w:rFonts w:eastAsia="Times New Roman"/>
          <w:szCs w:val="24"/>
        </w:rPr>
        <w:t xml:space="preserve"> αλλά θεωρώ ότι είναι μόνο το τέλος μιας αρχής που ξεκίνησε πριν από τρία χρόνια</w:t>
      </w:r>
      <w:r>
        <w:rPr>
          <w:rFonts w:eastAsia="Times New Roman"/>
          <w:szCs w:val="24"/>
        </w:rPr>
        <w:t>,</w:t>
      </w:r>
      <w:r w:rsidRPr="008213D9">
        <w:rPr>
          <w:rFonts w:eastAsia="Times New Roman"/>
          <w:szCs w:val="24"/>
        </w:rPr>
        <w:t xml:space="preserve"> μιας αρχής</w:t>
      </w:r>
      <w:r>
        <w:rPr>
          <w:rFonts w:eastAsia="Times New Roman"/>
          <w:szCs w:val="24"/>
        </w:rPr>
        <w:t>,</w:t>
      </w:r>
      <w:r w:rsidRPr="008213D9">
        <w:rPr>
          <w:rFonts w:eastAsia="Times New Roman"/>
          <w:szCs w:val="24"/>
        </w:rPr>
        <w:t xml:space="preserve"> μιας πρώτης προσπάθειας</w:t>
      </w:r>
      <w:r>
        <w:rPr>
          <w:rFonts w:eastAsia="Times New Roman"/>
          <w:szCs w:val="24"/>
        </w:rPr>
        <w:t>,</w:t>
      </w:r>
      <w:r w:rsidRPr="008213D9">
        <w:rPr>
          <w:rFonts w:eastAsia="Times New Roman"/>
          <w:szCs w:val="24"/>
        </w:rPr>
        <w:t xml:space="preserve"> θα έλεγα</w:t>
      </w:r>
      <w:r>
        <w:rPr>
          <w:rFonts w:eastAsia="Times New Roman"/>
          <w:szCs w:val="24"/>
        </w:rPr>
        <w:t>, επίμονης, επίπονης</w:t>
      </w:r>
      <w:r w:rsidRPr="008213D9">
        <w:rPr>
          <w:rFonts w:eastAsia="Times New Roman"/>
          <w:szCs w:val="24"/>
        </w:rPr>
        <w:t xml:space="preserve"> και συστηματικ</w:t>
      </w:r>
      <w:r w:rsidRPr="008213D9">
        <w:rPr>
          <w:rFonts w:eastAsia="Times New Roman"/>
          <w:szCs w:val="24"/>
        </w:rPr>
        <w:t>ής για να βγάλουμε τη χώρα οριστικά από την κρίση και να διαμορφώσουμε νέους όρους υπέρ της κοινωνικής πλειοψηφίας</w:t>
      </w:r>
      <w:r>
        <w:rPr>
          <w:rFonts w:eastAsia="Times New Roman"/>
          <w:szCs w:val="24"/>
        </w:rPr>
        <w:t>.</w:t>
      </w:r>
      <w:r w:rsidRPr="008213D9">
        <w:rPr>
          <w:rFonts w:eastAsia="Times New Roman"/>
          <w:szCs w:val="24"/>
        </w:rPr>
        <w:t xml:space="preserve"> </w:t>
      </w:r>
    </w:p>
    <w:p w14:paraId="120F8CA4" w14:textId="77777777" w:rsidR="0086761A" w:rsidRDefault="00427452">
      <w:pPr>
        <w:spacing w:line="600" w:lineRule="auto"/>
        <w:ind w:firstLine="720"/>
        <w:jc w:val="both"/>
        <w:rPr>
          <w:rFonts w:eastAsia="Times New Roman"/>
          <w:szCs w:val="24"/>
        </w:rPr>
      </w:pPr>
      <w:r w:rsidRPr="008213D9">
        <w:rPr>
          <w:rFonts w:eastAsia="Times New Roman"/>
          <w:szCs w:val="24"/>
        </w:rPr>
        <w:t>Τα παραπάνω θα ήταν ένα ακόμα ρητορικό σχήμα</w:t>
      </w:r>
      <w:r>
        <w:rPr>
          <w:rFonts w:eastAsia="Times New Roman"/>
          <w:szCs w:val="24"/>
        </w:rPr>
        <w:t>,</w:t>
      </w:r>
      <w:r w:rsidRPr="008213D9">
        <w:rPr>
          <w:rFonts w:eastAsia="Times New Roman"/>
          <w:szCs w:val="24"/>
        </w:rPr>
        <w:t xml:space="preserve"> αν δεν </w:t>
      </w:r>
      <w:r>
        <w:rPr>
          <w:rFonts w:eastAsia="Times New Roman"/>
          <w:szCs w:val="24"/>
        </w:rPr>
        <w:t xml:space="preserve">προέκυπταν από </w:t>
      </w:r>
      <w:r w:rsidRPr="008213D9">
        <w:rPr>
          <w:rFonts w:eastAsia="Times New Roman"/>
          <w:szCs w:val="24"/>
        </w:rPr>
        <w:t xml:space="preserve">τα στοιχεία του κατατεθειμένου </w:t>
      </w:r>
      <w:r>
        <w:rPr>
          <w:rFonts w:eastAsia="Times New Roman"/>
          <w:szCs w:val="24"/>
        </w:rPr>
        <w:t>π</w:t>
      </w:r>
      <w:r w:rsidRPr="008213D9">
        <w:rPr>
          <w:rFonts w:eastAsia="Times New Roman"/>
          <w:szCs w:val="24"/>
        </w:rPr>
        <w:t>ροϋπολογισμού</w:t>
      </w:r>
      <w:r>
        <w:rPr>
          <w:rFonts w:eastAsia="Times New Roman"/>
          <w:szCs w:val="24"/>
        </w:rPr>
        <w:t>.</w:t>
      </w:r>
      <w:r w:rsidRPr="008213D9">
        <w:rPr>
          <w:rFonts w:eastAsia="Times New Roman"/>
          <w:szCs w:val="24"/>
        </w:rPr>
        <w:t xml:space="preserve"> Συνοπτικά θα αναφέρω τους </w:t>
      </w:r>
      <w:r>
        <w:rPr>
          <w:rFonts w:eastAsia="Times New Roman"/>
          <w:szCs w:val="24"/>
        </w:rPr>
        <w:t>θετικούς</w:t>
      </w:r>
      <w:r w:rsidRPr="008213D9">
        <w:rPr>
          <w:rFonts w:eastAsia="Times New Roman"/>
          <w:szCs w:val="24"/>
        </w:rPr>
        <w:t xml:space="preserve"> ρυθμούς ανάπτυξης</w:t>
      </w:r>
      <w:r>
        <w:rPr>
          <w:rFonts w:eastAsia="Times New Roman"/>
          <w:szCs w:val="24"/>
        </w:rPr>
        <w:t>,</w:t>
      </w:r>
      <w:r w:rsidRPr="008213D9">
        <w:rPr>
          <w:rFonts w:eastAsia="Times New Roman"/>
          <w:szCs w:val="24"/>
        </w:rPr>
        <w:t xml:space="preserve"> τη σημαντική πτώση της ανεργίας</w:t>
      </w:r>
      <w:r>
        <w:rPr>
          <w:rFonts w:eastAsia="Times New Roman"/>
          <w:szCs w:val="24"/>
        </w:rPr>
        <w:t>,</w:t>
      </w:r>
      <w:r w:rsidRPr="008213D9">
        <w:rPr>
          <w:rFonts w:eastAsia="Times New Roman"/>
          <w:szCs w:val="24"/>
        </w:rPr>
        <w:t xml:space="preserve"> την </w:t>
      </w:r>
      <w:r>
        <w:rPr>
          <w:rFonts w:eastAsia="Times New Roman"/>
          <w:szCs w:val="24"/>
        </w:rPr>
        <w:t>αύξηση</w:t>
      </w:r>
      <w:r w:rsidRPr="008213D9">
        <w:rPr>
          <w:rFonts w:eastAsia="Times New Roman"/>
          <w:szCs w:val="24"/>
        </w:rPr>
        <w:t xml:space="preserve"> των εξαγωγών</w:t>
      </w:r>
      <w:r>
        <w:rPr>
          <w:rFonts w:eastAsia="Times New Roman"/>
          <w:szCs w:val="24"/>
        </w:rPr>
        <w:t>, την ανάκαμψη των ε</w:t>
      </w:r>
      <w:r w:rsidRPr="008213D9">
        <w:rPr>
          <w:rFonts w:eastAsia="Times New Roman"/>
          <w:szCs w:val="24"/>
        </w:rPr>
        <w:t>πενδύσεων</w:t>
      </w:r>
      <w:r>
        <w:rPr>
          <w:rFonts w:eastAsia="Times New Roman"/>
          <w:szCs w:val="24"/>
        </w:rPr>
        <w:t>,</w:t>
      </w:r>
      <w:r w:rsidRPr="008213D9">
        <w:rPr>
          <w:rFonts w:eastAsia="Times New Roman"/>
          <w:szCs w:val="24"/>
        </w:rPr>
        <w:t xml:space="preserve"> την αξιόπιστη δημοσιονομική εικόνα και τη μακροπρόθεσμη βιωσιμότητα του δημόσιου χρέους</w:t>
      </w:r>
      <w:r>
        <w:rPr>
          <w:rFonts w:eastAsia="Times New Roman"/>
          <w:szCs w:val="24"/>
        </w:rPr>
        <w:t>,</w:t>
      </w:r>
      <w:r w:rsidRPr="008213D9">
        <w:rPr>
          <w:rFonts w:eastAsia="Times New Roman"/>
          <w:szCs w:val="24"/>
        </w:rPr>
        <w:t xml:space="preserve"> την αύξηση των κοινωνικών</w:t>
      </w:r>
      <w:r w:rsidRPr="008213D9">
        <w:rPr>
          <w:rFonts w:eastAsia="Times New Roman"/>
          <w:szCs w:val="24"/>
        </w:rPr>
        <w:t xml:space="preserve"> παροχών που ανακουφίζουν μεγάλα τμήματα του πληθυσμού</w:t>
      </w:r>
      <w:r>
        <w:rPr>
          <w:rFonts w:eastAsia="Times New Roman"/>
          <w:szCs w:val="24"/>
        </w:rPr>
        <w:t>.</w:t>
      </w:r>
    </w:p>
    <w:p w14:paraId="120F8CA5" w14:textId="77777777" w:rsidR="0086761A" w:rsidRDefault="00427452">
      <w:pPr>
        <w:spacing w:line="600" w:lineRule="auto"/>
        <w:ind w:firstLine="720"/>
        <w:jc w:val="both"/>
        <w:rPr>
          <w:rFonts w:eastAsia="Times New Roman"/>
          <w:szCs w:val="24"/>
        </w:rPr>
      </w:pPr>
      <w:r>
        <w:rPr>
          <w:rFonts w:eastAsia="Times New Roman"/>
          <w:szCs w:val="24"/>
        </w:rPr>
        <w:lastRenderedPageBreak/>
        <w:t>Ταυτόχρονα, έχουμε ως</w:t>
      </w:r>
      <w:r w:rsidRPr="008213D9">
        <w:rPr>
          <w:rFonts w:eastAsia="Times New Roman"/>
          <w:szCs w:val="24"/>
        </w:rPr>
        <w:t xml:space="preserve"> παρακαταθήκη </w:t>
      </w:r>
      <w:r>
        <w:rPr>
          <w:rFonts w:eastAsia="Times New Roman"/>
          <w:szCs w:val="24"/>
        </w:rPr>
        <w:t>ένα εκτεταμένο</w:t>
      </w:r>
      <w:r w:rsidRPr="008213D9">
        <w:rPr>
          <w:rFonts w:eastAsia="Times New Roman"/>
          <w:szCs w:val="24"/>
        </w:rPr>
        <w:t xml:space="preserve"> μεταρρυθμιστικό έργο που άλλαξε </w:t>
      </w:r>
      <w:r>
        <w:rPr>
          <w:rFonts w:eastAsia="Times New Roman"/>
          <w:szCs w:val="24"/>
        </w:rPr>
        <w:t xml:space="preserve">σε </w:t>
      </w:r>
      <w:r w:rsidRPr="008213D9">
        <w:rPr>
          <w:rFonts w:eastAsia="Times New Roman"/>
          <w:szCs w:val="24"/>
        </w:rPr>
        <w:t xml:space="preserve">σημαντικό βαθμό την οικονομία </w:t>
      </w:r>
      <w:r>
        <w:rPr>
          <w:rFonts w:eastAsia="Times New Roman"/>
          <w:szCs w:val="24"/>
        </w:rPr>
        <w:t>μας με όρ</w:t>
      </w:r>
      <w:r w:rsidRPr="008213D9">
        <w:rPr>
          <w:rFonts w:eastAsia="Times New Roman"/>
          <w:szCs w:val="24"/>
        </w:rPr>
        <w:t>ους δικαιοσύνης</w:t>
      </w:r>
      <w:r>
        <w:rPr>
          <w:rFonts w:eastAsia="Times New Roman"/>
          <w:szCs w:val="24"/>
        </w:rPr>
        <w:t>,</w:t>
      </w:r>
      <w:r w:rsidRPr="008213D9">
        <w:rPr>
          <w:rFonts w:eastAsia="Times New Roman"/>
          <w:szCs w:val="24"/>
        </w:rPr>
        <w:t xml:space="preserve"> αποτελεσματικότητας</w:t>
      </w:r>
      <w:r>
        <w:rPr>
          <w:rFonts w:eastAsia="Times New Roman"/>
          <w:szCs w:val="24"/>
        </w:rPr>
        <w:t>,</w:t>
      </w:r>
      <w:r w:rsidRPr="008213D9">
        <w:rPr>
          <w:rFonts w:eastAsia="Times New Roman"/>
          <w:szCs w:val="24"/>
        </w:rPr>
        <w:t xml:space="preserve"> προσαρμοστικότητα</w:t>
      </w:r>
      <w:r>
        <w:rPr>
          <w:rFonts w:eastAsia="Times New Roman"/>
          <w:szCs w:val="24"/>
        </w:rPr>
        <w:t>ς στις δ</w:t>
      </w:r>
      <w:r w:rsidRPr="008213D9">
        <w:rPr>
          <w:rFonts w:eastAsia="Times New Roman"/>
          <w:szCs w:val="24"/>
        </w:rPr>
        <w:t>ιεθνείς τάσει</w:t>
      </w:r>
      <w:r w:rsidRPr="008213D9">
        <w:rPr>
          <w:rFonts w:eastAsia="Times New Roman"/>
          <w:szCs w:val="24"/>
        </w:rPr>
        <w:t>ς και αντοχή</w:t>
      </w:r>
      <w:r>
        <w:rPr>
          <w:rFonts w:eastAsia="Times New Roman"/>
          <w:szCs w:val="24"/>
        </w:rPr>
        <w:t>ς</w:t>
      </w:r>
      <w:r w:rsidRPr="008213D9">
        <w:rPr>
          <w:rFonts w:eastAsia="Times New Roman"/>
          <w:szCs w:val="24"/>
        </w:rPr>
        <w:t xml:space="preserve"> σε ενδεχόμενα μελλοντικά </w:t>
      </w:r>
      <w:r>
        <w:rPr>
          <w:rFonts w:eastAsia="Times New Roman"/>
          <w:szCs w:val="24"/>
        </w:rPr>
        <w:t>υφεσιακά</w:t>
      </w:r>
      <w:r w:rsidRPr="008213D9">
        <w:rPr>
          <w:rFonts w:eastAsia="Times New Roman"/>
          <w:szCs w:val="24"/>
        </w:rPr>
        <w:t xml:space="preserve"> πλήγματα</w:t>
      </w:r>
      <w:r>
        <w:rPr>
          <w:rFonts w:eastAsia="Times New Roman"/>
          <w:szCs w:val="24"/>
        </w:rPr>
        <w:t>.</w:t>
      </w:r>
    </w:p>
    <w:p w14:paraId="120F8CA6" w14:textId="77777777" w:rsidR="0086761A" w:rsidRDefault="00427452">
      <w:pPr>
        <w:spacing w:line="600" w:lineRule="auto"/>
        <w:ind w:firstLine="720"/>
        <w:jc w:val="both"/>
        <w:rPr>
          <w:rFonts w:eastAsia="Times New Roman"/>
          <w:szCs w:val="24"/>
        </w:rPr>
      </w:pPr>
      <w:r>
        <w:rPr>
          <w:rFonts w:eastAsia="Times New Roman"/>
          <w:szCs w:val="24"/>
        </w:rPr>
        <w:t xml:space="preserve">Έγιναν </w:t>
      </w:r>
      <w:r w:rsidRPr="008213D9">
        <w:rPr>
          <w:rFonts w:eastAsia="Times New Roman"/>
          <w:szCs w:val="24"/>
        </w:rPr>
        <w:t>μεταρρυθμίσεις που ήδη αποδίδουν και θα αποτελέσουν τη βάση για το επιδιωκόμενο αναπτυξιακό άλμα της επόμενης δεκαετίας που πρέπει και μπορούμε να πετύχουμε</w:t>
      </w:r>
      <w:r>
        <w:rPr>
          <w:rFonts w:eastAsia="Times New Roman"/>
          <w:szCs w:val="24"/>
        </w:rPr>
        <w:t>, καθώς</w:t>
      </w:r>
      <w:r w:rsidRPr="008213D9">
        <w:rPr>
          <w:rFonts w:eastAsia="Times New Roman"/>
          <w:szCs w:val="24"/>
        </w:rPr>
        <w:t xml:space="preserve"> διαθέτουμε το απαραίτητο αν</w:t>
      </w:r>
      <w:r w:rsidRPr="008213D9">
        <w:rPr>
          <w:rFonts w:eastAsia="Times New Roman"/>
          <w:szCs w:val="24"/>
        </w:rPr>
        <w:t>θρώπινο κεφάλαιο και πλέον και την εμπειρία να αντιμετωπίσουμε τις όποιες προκλήσεις και τα όποια προβλήματα</w:t>
      </w:r>
      <w:r>
        <w:rPr>
          <w:rFonts w:eastAsia="Times New Roman"/>
          <w:szCs w:val="24"/>
        </w:rPr>
        <w:t>.</w:t>
      </w:r>
    </w:p>
    <w:p w14:paraId="120F8CA7" w14:textId="77777777" w:rsidR="0086761A" w:rsidRDefault="00427452">
      <w:pPr>
        <w:spacing w:line="600" w:lineRule="auto"/>
        <w:ind w:firstLine="720"/>
        <w:jc w:val="both"/>
        <w:rPr>
          <w:rFonts w:eastAsia="Times New Roman"/>
          <w:szCs w:val="24"/>
        </w:rPr>
      </w:pPr>
      <w:r>
        <w:rPr>
          <w:rFonts w:eastAsia="Times New Roman"/>
          <w:szCs w:val="24"/>
        </w:rPr>
        <w:t>Η νέα εποχή</w:t>
      </w:r>
      <w:r w:rsidRPr="008213D9">
        <w:rPr>
          <w:rFonts w:eastAsia="Times New Roman"/>
          <w:szCs w:val="24"/>
        </w:rPr>
        <w:t xml:space="preserve"> μετά τα μνημόνια βρίσκει τη χώρα με το δικό της </w:t>
      </w:r>
      <w:r>
        <w:rPr>
          <w:rFonts w:eastAsia="Times New Roman"/>
          <w:szCs w:val="24"/>
        </w:rPr>
        <w:t>αναπτυξιακό</w:t>
      </w:r>
      <w:r w:rsidRPr="008213D9">
        <w:rPr>
          <w:rFonts w:eastAsia="Times New Roman"/>
          <w:szCs w:val="24"/>
        </w:rPr>
        <w:t xml:space="preserve"> σχέδιο και τις δικές τις μεταρρυθμιστικές προτεραιότητες</w:t>
      </w:r>
      <w:r>
        <w:rPr>
          <w:rFonts w:eastAsia="Times New Roman"/>
          <w:szCs w:val="24"/>
        </w:rPr>
        <w:t>. Χάρη στις</w:t>
      </w:r>
      <w:r w:rsidRPr="008213D9">
        <w:rPr>
          <w:rFonts w:eastAsia="Times New Roman"/>
          <w:szCs w:val="24"/>
        </w:rPr>
        <w:t xml:space="preserve"> προανα</w:t>
      </w:r>
      <w:r w:rsidRPr="008213D9">
        <w:rPr>
          <w:rFonts w:eastAsia="Times New Roman"/>
          <w:szCs w:val="24"/>
        </w:rPr>
        <w:t>φερόμενες επιτυχίες και στα μετρήσιμα αποτελέσματα</w:t>
      </w:r>
      <w:r>
        <w:rPr>
          <w:rFonts w:eastAsia="Times New Roman"/>
          <w:szCs w:val="24"/>
        </w:rPr>
        <w:t>,</w:t>
      </w:r>
      <w:r w:rsidRPr="008213D9">
        <w:rPr>
          <w:rFonts w:eastAsia="Times New Roman"/>
          <w:szCs w:val="24"/>
        </w:rPr>
        <w:t xml:space="preserve"> είμαστε πλέον σε </w:t>
      </w:r>
      <w:r>
        <w:rPr>
          <w:rFonts w:eastAsia="Times New Roman"/>
          <w:szCs w:val="24"/>
        </w:rPr>
        <w:t>θέση -κ</w:t>
      </w:r>
      <w:r w:rsidRPr="008213D9">
        <w:rPr>
          <w:rFonts w:eastAsia="Times New Roman"/>
          <w:szCs w:val="24"/>
        </w:rPr>
        <w:t>ι α</w:t>
      </w:r>
      <w:r>
        <w:rPr>
          <w:rFonts w:eastAsia="Times New Roman"/>
          <w:szCs w:val="24"/>
        </w:rPr>
        <w:t xml:space="preserve">υτό κάνουμε τα μέτρα που φέρνουμε </w:t>
      </w:r>
      <w:r w:rsidRPr="008213D9">
        <w:rPr>
          <w:rFonts w:eastAsia="Times New Roman"/>
          <w:szCs w:val="24"/>
        </w:rPr>
        <w:t>στη Βουλή</w:t>
      </w:r>
      <w:r>
        <w:rPr>
          <w:rFonts w:eastAsia="Times New Roman"/>
          <w:szCs w:val="24"/>
        </w:rPr>
        <w:t>-</w:t>
      </w:r>
      <w:r w:rsidRPr="008213D9">
        <w:rPr>
          <w:rFonts w:eastAsia="Times New Roman"/>
          <w:szCs w:val="24"/>
        </w:rPr>
        <w:t xml:space="preserve"> να διορθώσουμε αδικίες του παρελθόντος και να επεκτείνουμε ενισχύσεις προς τις κοινωνικές ομάδες που το χρειάζονται</w:t>
      </w:r>
      <w:r>
        <w:rPr>
          <w:rFonts w:eastAsia="Times New Roman"/>
          <w:szCs w:val="24"/>
        </w:rPr>
        <w:t>.</w:t>
      </w:r>
      <w:r w:rsidRPr="008213D9">
        <w:rPr>
          <w:rFonts w:eastAsia="Times New Roman"/>
          <w:szCs w:val="24"/>
        </w:rPr>
        <w:t xml:space="preserve"> </w:t>
      </w:r>
    </w:p>
    <w:p w14:paraId="120F8CA8" w14:textId="77777777" w:rsidR="0086761A" w:rsidRDefault="00427452">
      <w:pPr>
        <w:spacing w:line="600" w:lineRule="auto"/>
        <w:ind w:firstLine="720"/>
        <w:jc w:val="both"/>
        <w:rPr>
          <w:rFonts w:eastAsia="Times New Roman"/>
          <w:szCs w:val="24"/>
        </w:rPr>
      </w:pPr>
      <w:r>
        <w:rPr>
          <w:rFonts w:eastAsia="Times New Roman"/>
          <w:szCs w:val="24"/>
        </w:rPr>
        <w:t xml:space="preserve">Παράλληλα, </w:t>
      </w:r>
      <w:r w:rsidRPr="008213D9">
        <w:rPr>
          <w:rFonts w:eastAsia="Times New Roman"/>
          <w:szCs w:val="24"/>
        </w:rPr>
        <w:t>απο</w:t>
      </w:r>
      <w:r w:rsidRPr="008213D9">
        <w:rPr>
          <w:rFonts w:eastAsia="Times New Roman"/>
          <w:szCs w:val="24"/>
        </w:rPr>
        <w:t>καθιστούμε τη διαπραγματευτική δύναμη των εργαζομένων</w:t>
      </w:r>
      <w:r>
        <w:rPr>
          <w:rFonts w:eastAsia="Times New Roman"/>
          <w:szCs w:val="24"/>
        </w:rPr>
        <w:t>,</w:t>
      </w:r>
      <w:r w:rsidRPr="008213D9">
        <w:rPr>
          <w:rFonts w:eastAsia="Times New Roman"/>
          <w:szCs w:val="24"/>
        </w:rPr>
        <w:t xml:space="preserve"> εγγυόμαστε εργασιακά δικαιώματα</w:t>
      </w:r>
      <w:r>
        <w:rPr>
          <w:rFonts w:eastAsia="Times New Roman"/>
          <w:szCs w:val="24"/>
        </w:rPr>
        <w:t>, αυξάνουμε</w:t>
      </w:r>
      <w:r w:rsidRPr="008213D9">
        <w:rPr>
          <w:rFonts w:eastAsia="Times New Roman"/>
          <w:szCs w:val="24"/>
        </w:rPr>
        <w:t xml:space="preserve"> το μερίδιό της αμειβόμενης εργασίας με την παραγωγικότητα που δικαιωματικά της ανήκει</w:t>
      </w:r>
      <w:r>
        <w:rPr>
          <w:rFonts w:eastAsia="Times New Roman"/>
          <w:szCs w:val="24"/>
        </w:rPr>
        <w:t>. Ταυτόχρονα προωθούμε</w:t>
      </w:r>
      <w:r w:rsidRPr="008213D9">
        <w:rPr>
          <w:rFonts w:eastAsia="Times New Roman"/>
          <w:szCs w:val="24"/>
        </w:rPr>
        <w:t xml:space="preserve"> ενεργητικές πολιτικές απασχόλησης</w:t>
      </w:r>
      <w:r>
        <w:rPr>
          <w:rFonts w:eastAsia="Times New Roman"/>
          <w:szCs w:val="24"/>
        </w:rPr>
        <w:t>,</w:t>
      </w:r>
      <w:r w:rsidRPr="008213D9">
        <w:rPr>
          <w:rFonts w:eastAsia="Times New Roman"/>
          <w:szCs w:val="24"/>
        </w:rPr>
        <w:t xml:space="preserve"> ενισχύουμε την </w:t>
      </w:r>
      <w:r w:rsidRPr="008213D9">
        <w:rPr>
          <w:rFonts w:eastAsia="Times New Roman"/>
          <w:szCs w:val="24"/>
        </w:rPr>
        <w:t xml:space="preserve">έρευνα και την εκπαίδευση και </w:t>
      </w:r>
      <w:r w:rsidRPr="008213D9">
        <w:rPr>
          <w:rFonts w:eastAsia="Times New Roman"/>
          <w:szCs w:val="24"/>
        </w:rPr>
        <w:lastRenderedPageBreak/>
        <w:t>παρέχουμε κίνητρα που ευνοούν την εργασιακή ένταξη</w:t>
      </w:r>
      <w:r>
        <w:rPr>
          <w:rFonts w:eastAsia="Times New Roman"/>
          <w:szCs w:val="24"/>
        </w:rPr>
        <w:t>.</w:t>
      </w:r>
      <w:r w:rsidRPr="008213D9">
        <w:rPr>
          <w:rFonts w:eastAsia="Times New Roman"/>
          <w:szCs w:val="24"/>
        </w:rPr>
        <w:t xml:space="preserve"> Όλα </w:t>
      </w:r>
      <w:r>
        <w:rPr>
          <w:rFonts w:eastAsia="Times New Roman"/>
          <w:szCs w:val="24"/>
        </w:rPr>
        <w:t>αυτά ως απάντηση σε μι</w:t>
      </w:r>
      <w:r w:rsidRPr="008213D9">
        <w:rPr>
          <w:rFonts w:eastAsia="Times New Roman"/>
          <w:szCs w:val="24"/>
        </w:rPr>
        <w:t>α παγκόσμια τάση που θέλει τον εργαζόμενο ευέλικτο</w:t>
      </w:r>
      <w:r>
        <w:rPr>
          <w:rFonts w:eastAsia="Times New Roman"/>
          <w:szCs w:val="24"/>
        </w:rPr>
        <w:t>,</w:t>
      </w:r>
      <w:r w:rsidRPr="008213D9">
        <w:rPr>
          <w:rFonts w:eastAsia="Times New Roman"/>
          <w:szCs w:val="24"/>
        </w:rPr>
        <w:t xml:space="preserve"> αναλώσιμο και </w:t>
      </w:r>
      <w:r>
        <w:rPr>
          <w:rFonts w:eastAsia="Times New Roman"/>
          <w:szCs w:val="24"/>
        </w:rPr>
        <w:t>απογυμνωμένο</w:t>
      </w:r>
      <w:r w:rsidRPr="008213D9">
        <w:rPr>
          <w:rFonts w:eastAsia="Times New Roman"/>
          <w:szCs w:val="24"/>
        </w:rPr>
        <w:t xml:space="preserve"> από κ</w:t>
      </w:r>
      <w:r>
        <w:rPr>
          <w:rFonts w:eastAsia="Times New Roman"/>
          <w:szCs w:val="24"/>
        </w:rPr>
        <w:t>άθε</w:t>
      </w:r>
      <w:r w:rsidRPr="008213D9">
        <w:rPr>
          <w:rFonts w:eastAsia="Times New Roman"/>
          <w:szCs w:val="24"/>
        </w:rPr>
        <w:t xml:space="preserve"> θεσμική προστασία</w:t>
      </w:r>
      <w:r>
        <w:rPr>
          <w:rFonts w:eastAsia="Times New Roman"/>
          <w:szCs w:val="24"/>
        </w:rPr>
        <w:t>.</w:t>
      </w:r>
      <w:r w:rsidRPr="008213D9">
        <w:rPr>
          <w:rFonts w:eastAsia="Times New Roman"/>
          <w:szCs w:val="24"/>
        </w:rPr>
        <w:t xml:space="preserve"> </w:t>
      </w:r>
    </w:p>
    <w:p w14:paraId="120F8CA9" w14:textId="77777777" w:rsidR="0086761A" w:rsidRDefault="00427452">
      <w:pPr>
        <w:spacing w:line="600" w:lineRule="auto"/>
        <w:ind w:firstLine="720"/>
        <w:jc w:val="both"/>
        <w:rPr>
          <w:rFonts w:eastAsia="Times New Roman"/>
          <w:szCs w:val="24"/>
        </w:rPr>
      </w:pPr>
      <w:r w:rsidRPr="008213D9">
        <w:rPr>
          <w:rFonts w:eastAsia="Times New Roman"/>
          <w:szCs w:val="24"/>
        </w:rPr>
        <w:t xml:space="preserve">Άρα </w:t>
      </w:r>
      <w:r>
        <w:rPr>
          <w:rFonts w:eastAsia="Times New Roman"/>
          <w:szCs w:val="24"/>
        </w:rPr>
        <w:t xml:space="preserve">χρειάζεται </w:t>
      </w:r>
      <w:r w:rsidRPr="008213D9">
        <w:rPr>
          <w:rFonts w:eastAsia="Times New Roman"/>
          <w:szCs w:val="24"/>
        </w:rPr>
        <w:t xml:space="preserve">κοινωνική προστασία </w:t>
      </w:r>
      <w:r>
        <w:rPr>
          <w:rFonts w:eastAsia="Times New Roman"/>
          <w:szCs w:val="24"/>
        </w:rPr>
        <w:t xml:space="preserve">για </w:t>
      </w:r>
      <w:r w:rsidRPr="008213D9">
        <w:rPr>
          <w:rFonts w:eastAsia="Times New Roman"/>
          <w:szCs w:val="24"/>
        </w:rPr>
        <w:t>τους αδύναμους</w:t>
      </w:r>
      <w:r>
        <w:rPr>
          <w:rFonts w:eastAsia="Times New Roman"/>
          <w:szCs w:val="24"/>
        </w:rPr>
        <w:t>,</w:t>
      </w:r>
      <w:r w:rsidRPr="008213D9">
        <w:rPr>
          <w:rFonts w:eastAsia="Times New Roman"/>
          <w:szCs w:val="24"/>
        </w:rPr>
        <w:t xml:space="preserve"> ίσες ευκαιρίες και δικαιώματα και τον κόσμο της εργασίας και άνοιγμα των προσβάσεων και των δυνατοτήτων προς όλες τις παραγωγικές δυνάμεις</w:t>
      </w:r>
      <w:r>
        <w:rPr>
          <w:rFonts w:eastAsia="Times New Roman"/>
          <w:szCs w:val="24"/>
        </w:rPr>
        <w:t>.</w:t>
      </w:r>
      <w:r w:rsidRPr="008213D9">
        <w:rPr>
          <w:rFonts w:eastAsia="Times New Roman"/>
          <w:szCs w:val="24"/>
        </w:rPr>
        <w:t xml:space="preserve"> </w:t>
      </w:r>
    </w:p>
    <w:p w14:paraId="120F8CAA" w14:textId="77777777" w:rsidR="0086761A" w:rsidRDefault="00427452">
      <w:pPr>
        <w:spacing w:line="600" w:lineRule="auto"/>
        <w:ind w:firstLine="720"/>
        <w:jc w:val="both"/>
        <w:rPr>
          <w:rFonts w:eastAsia="Times New Roman"/>
          <w:szCs w:val="24"/>
        </w:rPr>
      </w:pPr>
      <w:r w:rsidRPr="008213D9">
        <w:rPr>
          <w:rFonts w:eastAsia="Times New Roman"/>
          <w:szCs w:val="24"/>
        </w:rPr>
        <w:t>Ωστόσο</w:t>
      </w:r>
      <w:r>
        <w:rPr>
          <w:rFonts w:eastAsia="Times New Roman"/>
          <w:szCs w:val="24"/>
        </w:rPr>
        <w:t>, τα παραπάνω ή θα είναι μι</w:t>
      </w:r>
      <w:r w:rsidRPr="008213D9">
        <w:rPr>
          <w:rFonts w:eastAsia="Times New Roman"/>
          <w:szCs w:val="24"/>
        </w:rPr>
        <w:t>α διαρκής κατάκτηση</w:t>
      </w:r>
      <w:r>
        <w:rPr>
          <w:rFonts w:eastAsia="Times New Roman"/>
          <w:szCs w:val="24"/>
        </w:rPr>
        <w:t>,</w:t>
      </w:r>
      <w:r w:rsidRPr="008213D9">
        <w:rPr>
          <w:rFonts w:eastAsia="Times New Roman"/>
          <w:szCs w:val="24"/>
        </w:rPr>
        <w:t xml:space="preserve"> χωρίς να χάσουμε το βηματισμό μας και να επαν</w:t>
      </w:r>
      <w:r w:rsidRPr="008213D9">
        <w:rPr>
          <w:rFonts w:eastAsia="Times New Roman"/>
          <w:szCs w:val="24"/>
        </w:rPr>
        <w:t>απαυτούμε</w:t>
      </w:r>
      <w:r>
        <w:rPr>
          <w:rFonts w:eastAsia="Times New Roman"/>
          <w:szCs w:val="24"/>
        </w:rPr>
        <w:t>, ή δ</w:t>
      </w:r>
      <w:r w:rsidRPr="008213D9">
        <w:rPr>
          <w:rFonts w:eastAsia="Times New Roman"/>
          <w:szCs w:val="24"/>
        </w:rPr>
        <w:t>ιαφορετικά θα διολισθήσουμε ξανά στο παρελθόν</w:t>
      </w:r>
      <w:r>
        <w:rPr>
          <w:rFonts w:eastAsia="Times New Roman"/>
          <w:szCs w:val="24"/>
        </w:rPr>
        <w:t>. Τη</w:t>
      </w:r>
      <w:r w:rsidRPr="008213D9">
        <w:rPr>
          <w:rFonts w:eastAsia="Times New Roman"/>
          <w:szCs w:val="24"/>
        </w:rPr>
        <w:t xml:space="preserve"> συν</w:t>
      </w:r>
      <w:r>
        <w:rPr>
          <w:rFonts w:eastAsia="Times New Roman"/>
          <w:szCs w:val="24"/>
        </w:rPr>
        <w:t>έχιση</w:t>
      </w:r>
      <w:r w:rsidRPr="008213D9">
        <w:rPr>
          <w:rFonts w:eastAsia="Times New Roman"/>
          <w:szCs w:val="24"/>
        </w:rPr>
        <w:t xml:space="preserve"> </w:t>
      </w:r>
      <w:r>
        <w:rPr>
          <w:rFonts w:eastAsia="Times New Roman"/>
          <w:szCs w:val="24"/>
        </w:rPr>
        <w:t>σ</w:t>
      </w:r>
      <w:r w:rsidRPr="008213D9">
        <w:rPr>
          <w:rFonts w:eastAsia="Times New Roman"/>
          <w:szCs w:val="24"/>
        </w:rPr>
        <w:t>το μονοπάτι των μετασχηματισμών</w:t>
      </w:r>
      <w:r>
        <w:rPr>
          <w:rFonts w:eastAsia="Times New Roman"/>
          <w:szCs w:val="24"/>
        </w:rPr>
        <w:t>,</w:t>
      </w:r>
      <w:r w:rsidRPr="008213D9">
        <w:rPr>
          <w:rFonts w:eastAsia="Times New Roman"/>
          <w:szCs w:val="24"/>
        </w:rPr>
        <w:t xml:space="preserve"> των αλλαγών</w:t>
      </w:r>
      <w:r>
        <w:rPr>
          <w:rFonts w:eastAsia="Times New Roman"/>
          <w:szCs w:val="24"/>
        </w:rPr>
        <w:t>,</w:t>
      </w:r>
      <w:r w:rsidRPr="008213D9">
        <w:rPr>
          <w:rFonts w:eastAsia="Times New Roman"/>
          <w:szCs w:val="24"/>
        </w:rPr>
        <w:t xml:space="preserve"> των μεταρρυθμίσεων</w:t>
      </w:r>
      <w:r>
        <w:rPr>
          <w:rFonts w:eastAsia="Times New Roman"/>
          <w:szCs w:val="24"/>
        </w:rPr>
        <w:t>, προσωπικά τη</w:t>
      </w:r>
      <w:r w:rsidRPr="008213D9">
        <w:rPr>
          <w:rFonts w:eastAsia="Times New Roman"/>
          <w:szCs w:val="24"/>
        </w:rPr>
        <w:t xml:space="preserve"> θεωρώ μονόδρομο</w:t>
      </w:r>
      <w:r>
        <w:rPr>
          <w:rFonts w:eastAsia="Times New Roman"/>
          <w:szCs w:val="24"/>
        </w:rPr>
        <w:t>.</w:t>
      </w:r>
      <w:r w:rsidRPr="008213D9">
        <w:rPr>
          <w:rFonts w:eastAsia="Times New Roman"/>
          <w:szCs w:val="24"/>
        </w:rPr>
        <w:t xml:space="preserve"> Η διατήρηση και </w:t>
      </w:r>
      <w:r>
        <w:rPr>
          <w:rFonts w:eastAsia="Times New Roman"/>
          <w:szCs w:val="24"/>
        </w:rPr>
        <w:t xml:space="preserve">η </w:t>
      </w:r>
      <w:r w:rsidRPr="008213D9">
        <w:rPr>
          <w:rFonts w:eastAsia="Times New Roman"/>
          <w:szCs w:val="24"/>
        </w:rPr>
        <w:t>ενδυνάμωση των νέων σήμερα αλλαγών αντί του ξηλώματος ή του πισωγυρί</w:t>
      </w:r>
      <w:r w:rsidRPr="008213D9">
        <w:rPr>
          <w:rFonts w:eastAsia="Times New Roman"/>
          <w:szCs w:val="24"/>
        </w:rPr>
        <w:t>σματος</w:t>
      </w:r>
      <w:r>
        <w:rPr>
          <w:rFonts w:eastAsia="Times New Roman"/>
          <w:szCs w:val="24"/>
        </w:rPr>
        <w:t>,</w:t>
      </w:r>
      <w:r w:rsidRPr="008213D9">
        <w:rPr>
          <w:rFonts w:eastAsia="Times New Roman"/>
          <w:szCs w:val="24"/>
        </w:rPr>
        <w:t xml:space="preserve"> που ο</w:t>
      </w:r>
      <w:r>
        <w:rPr>
          <w:rFonts w:eastAsia="Times New Roman"/>
          <w:szCs w:val="24"/>
        </w:rPr>
        <w:t>ρισμένοι πιστεύουν ότι αυτή θα ήταν η μοναδική απόδειξη ανάκ</w:t>
      </w:r>
      <w:r w:rsidRPr="008213D9">
        <w:rPr>
          <w:rFonts w:eastAsia="Times New Roman"/>
          <w:szCs w:val="24"/>
        </w:rPr>
        <w:t xml:space="preserve">τησης </w:t>
      </w:r>
      <w:r>
        <w:rPr>
          <w:rFonts w:eastAsia="Times New Roman"/>
          <w:szCs w:val="24"/>
        </w:rPr>
        <w:t xml:space="preserve">της </w:t>
      </w:r>
      <w:r w:rsidRPr="008213D9">
        <w:rPr>
          <w:rFonts w:eastAsia="Times New Roman"/>
          <w:szCs w:val="24"/>
        </w:rPr>
        <w:t xml:space="preserve">κυριαρχίας </w:t>
      </w:r>
      <w:r>
        <w:rPr>
          <w:rFonts w:eastAsia="Times New Roman"/>
          <w:szCs w:val="24"/>
        </w:rPr>
        <w:t>μας,</w:t>
      </w:r>
      <w:r w:rsidRPr="008213D9">
        <w:rPr>
          <w:rFonts w:eastAsia="Times New Roman"/>
          <w:szCs w:val="24"/>
        </w:rPr>
        <w:t xml:space="preserve"> θα αποτελέσει ένα νέο πεδίο πολιτικών αντιπαραθέσεων</w:t>
      </w:r>
      <w:r>
        <w:rPr>
          <w:rFonts w:eastAsia="Times New Roman"/>
          <w:szCs w:val="24"/>
        </w:rPr>
        <w:t>,</w:t>
      </w:r>
      <w:r w:rsidRPr="008213D9">
        <w:rPr>
          <w:rFonts w:eastAsia="Times New Roman"/>
          <w:szCs w:val="24"/>
        </w:rPr>
        <w:t xml:space="preserve"> αλλά και συγκλίσεων</w:t>
      </w:r>
      <w:r>
        <w:rPr>
          <w:rFonts w:eastAsia="Times New Roman"/>
          <w:szCs w:val="24"/>
        </w:rPr>
        <w:t>,</w:t>
      </w:r>
      <w:r w:rsidRPr="008213D9">
        <w:rPr>
          <w:rFonts w:eastAsia="Times New Roman"/>
          <w:szCs w:val="24"/>
        </w:rPr>
        <w:t xml:space="preserve"> αλλά και ένα πεδίο αναμέτρησης διαφορετικών κουλτούρων για την κατεύθυνση </w:t>
      </w:r>
      <w:r>
        <w:rPr>
          <w:rFonts w:eastAsia="Times New Roman"/>
          <w:szCs w:val="24"/>
        </w:rPr>
        <w:t xml:space="preserve">της </w:t>
      </w:r>
      <w:r w:rsidRPr="008213D9">
        <w:rPr>
          <w:rFonts w:eastAsia="Times New Roman"/>
          <w:szCs w:val="24"/>
        </w:rPr>
        <w:t>κοιν</w:t>
      </w:r>
      <w:r w:rsidRPr="008213D9">
        <w:rPr>
          <w:rFonts w:eastAsia="Times New Roman"/>
          <w:szCs w:val="24"/>
        </w:rPr>
        <w:t xml:space="preserve">ωνίας </w:t>
      </w:r>
      <w:r>
        <w:rPr>
          <w:rFonts w:eastAsia="Times New Roman"/>
          <w:szCs w:val="24"/>
        </w:rPr>
        <w:t>μας.</w:t>
      </w:r>
    </w:p>
    <w:p w14:paraId="120F8CAB" w14:textId="77777777" w:rsidR="0086761A" w:rsidRDefault="00427452">
      <w:pPr>
        <w:spacing w:line="600" w:lineRule="auto"/>
        <w:ind w:firstLine="720"/>
        <w:jc w:val="both"/>
        <w:rPr>
          <w:rFonts w:eastAsia="Times New Roman"/>
          <w:szCs w:val="24"/>
        </w:rPr>
      </w:pPr>
      <w:r>
        <w:rPr>
          <w:rFonts w:eastAsia="Times New Roman"/>
          <w:szCs w:val="24"/>
        </w:rPr>
        <w:t>Θα ήθελα να προσθέσω ότι</w:t>
      </w:r>
      <w:r w:rsidRPr="008213D9">
        <w:rPr>
          <w:rFonts w:eastAsia="Times New Roman"/>
          <w:szCs w:val="24"/>
        </w:rPr>
        <w:t xml:space="preserve"> και στο εξωτερικό πεδίο ανακτήσαμε τη διεθνή αξιοπιστία </w:t>
      </w:r>
      <w:r>
        <w:rPr>
          <w:rFonts w:eastAsia="Times New Roman"/>
          <w:szCs w:val="24"/>
        </w:rPr>
        <w:t>μας</w:t>
      </w:r>
      <w:r w:rsidRPr="008213D9">
        <w:rPr>
          <w:rFonts w:eastAsia="Times New Roman"/>
          <w:szCs w:val="24"/>
        </w:rPr>
        <w:t xml:space="preserve"> επιλύοντας διμερείς διαφορές</w:t>
      </w:r>
      <w:r>
        <w:rPr>
          <w:rFonts w:eastAsia="Times New Roman"/>
          <w:szCs w:val="24"/>
        </w:rPr>
        <w:t>,</w:t>
      </w:r>
      <w:r w:rsidRPr="008213D9">
        <w:rPr>
          <w:rFonts w:eastAsia="Times New Roman"/>
          <w:szCs w:val="24"/>
        </w:rPr>
        <w:t xml:space="preserve"> στάσιμες για χρόνια</w:t>
      </w:r>
      <w:r>
        <w:rPr>
          <w:rFonts w:eastAsia="Times New Roman"/>
          <w:szCs w:val="24"/>
        </w:rPr>
        <w:t>,</w:t>
      </w:r>
      <w:r w:rsidRPr="008213D9">
        <w:rPr>
          <w:rFonts w:eastAsia="Times New Roman"/>
          <w:szCs w:val="24"/>
        </w:rPr>
        <w:t xml:space="preserve"> και προχωρήσαμε στρατηγικές συνεργασίες μακροπρόθεσμο</w:t>
      </w:r>
      <w:r>
        <w:rPr>
          <w:rFonts w:eastAsia="Times New Roman"/>
          <w:szCs w:val="24"/>
        </w:rPr>
        <w:t>υ</w:t>
      </w:r>
      <w:r w:rsidRPr="008213D9">
        <w:rPr>
          <w:rFonts w:eastAsia="Times New Roman"/>
          <w:szCs w:val="24"/>
        </w:rPr>
        <w:t xml:space="preserve"> ορίζοντα που καταστούν τη χώρα </w:t>
      </w:r>
      <w:r w:rsidRPr="008213D9">
        <w:rPr>
          <w:rFonts w:eastAsia="Times New Roman"/>
          <w:szCs w:val="24"/>
        </w:rPr>
        <w:lastRenderedPageBreak/>
        <w:t>μας υπολογίσιμο παράγον</w:t>
      </w:r>
      <w:r w:rsidRPr="008213D9">
        <w:rPr>
          <w:rFonts w:eastAsia="Times New Roman"/>
          <w:szCs w:val="24"/>
        </w:rPr>
        <w:t>τα και αξι</w:t>
      </w:r>
      <w:r>
        <w:rPr>
          <w:rFonts w:eastAsia="Times New Roman"/>
          <w:szCs w:val="24"/>
        </w:rPr>
        <w:t>όπιστο συνομιλητή στο παγκοσμιοποιη</w:t>
      </w:r>
      <w:r w:rsidRPr="008213D9">
        <w:rPr>
          <w:rFonts w:eastAsia="Times New Roman"/>
          <w:szCs w:val="24"/>
        </w:rPr>
        <w:t>μέν</w:t>
      </w:r>
      <w:r>
        <w:rPr>
          <w:rFonts w:eastAsia="Times New Roman"/>
          <w:szCs w:val="24"/>
        </w:rPr>
        <w:t>ο</w:t>
      </w:r>
      <w:r w:rsidRPr="008213D9">
        <w:rPr>
          <w:rFonts w:eastAsia="Times New Roman"/>
          <w:szCs w:val="24"/>
        </w:rPr>
        <w:t xml:space="preserve"> </w:t>
      </w:r>
      <w:r>
        <w:rPr>
          <w:rFonts w:eastAsia="Times New Roman"/>
          <w:szCs w:val="24"/>
        </w:rPr>
        <w:t xml:space="preserve">πλαίσιο. </w:t>
      </w:r>
    </w:p>
    <w:p w14:paraId="120F8CA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Προετοιμάζουμε τη χώρα για μι</w:t>
      </w:r>
      <w:r w:rsidRPr="001C05C3">
        <w:rPr>
          <w:rFonts w:eastAsia="Times New Roman" w:cs="Times New Roman"/>
          <w:szCs w:val="24"/>
        </w:rPr>
        <w:t>α</w:t>
      </w:r>
      <w:r>
        <w:rPr>
          <w:rFonts w:eastAsia="Times New Roman" w:cs="Times New Roman"/>
          <w:szCs w:val="24"/>
        </w:rPr>
        <w:t xml:space="preserve"> περίοδο έντονων προκλήσεων σε ε</w:t>
      </w:r>
      <w:r w:rsidRPr="001C05C3">
        <w:rPr>
          <w:rFonts w:eastAsia="Times New Roman" w:cs="Times New Roman"/>
          <w:szCs w:val="24"/>
        </w:rPr>
        <w:t xml:space="preserve">υρωπαϊκό και διεθνές επίπεδο και </w:t>
      </w:r>
      <w:r>
        <w:rPr>
          <w:rFonts w:eastAsia="Times New Roman" w:cs="Times New Roman"/>
          <w:szCs w:val="24"/>
        </w:rPr>
        <w:t xml:space="preserve">προπορευόμαστε </w:t>
      </w:r>
      <w:r w:rsidRPr="001C05C3">
        <w:rPr>
          <w:rFonts w:eastAsia="Times New Roman" w:cs="Times New Roman"/>
          <w:szCs w:val="24"/>
        </w:rPr>
        <w:t>στη διαμόρφωση προοδευτικών συμμαχιών για να αποτρέψουμε μ</w:t>
      </w:r>
      <w:r>
        <w:rPr>
          <w:rFonts w:eastAsia="Times New Roman" w:cs="Times New Roman"/>
          <w:szCs w:val="24"/>
        </w:rPr>
        <w:t>ι</w:t>
      </w:r>
      <w:r w:rsidRPr="001C05C3">
        <w:rPr>
          <w:rFonts w:eastAsia="Times New Roman" w:cs="Times New Roman"/>
          <w:szCs w:val="24"/>
        </w:rPr>
        <w:t>α ακραία και ωμή αντικοινων</w:t>
      </w:r>
      <w:r w:rsidRPr="001C05C3">
        <w:rPr>
          <w:rFonts w:eastAsia="Times New Roman" w:cs="Times New Roman"/>
          <w:szCs w:val="24"/>
        </w:rPr>
        <w:t>ική ατζέντα που συνεχώς κερδίζει έδαφος</w:t>
      </w:r>
      <w:r>
        <w:rPr>
          <w:rFonts w:eastAsia="Times New Roman" w:cs="Times New Roman"/>
          <w:szCs w:val="24"/>
        </w:rPr>
        <w:t>.</w:t>
      </w:r>
      <w:r w:rsidRPr="001C05C3">
        <w:rPr>
          <w:rFonts w:eastAsia="Times New Roman" w:cs="Times New Roman"/>
          <w:szCs w:val="24"/>
        </w:rPr>
        <w:t xml:space="preserve"> </w:t>
      </w:r>
    </w:p>
    <w:p w14:paraId="120F8CA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Σε αυτό το σημείο, </w:t>
      </w:r>
      <w:r w:rsidRPr="001C05C3">
        <w:rPr>
          <w:rFonts w:eastAsia="Times New Roman" w:cs="Times New Roman"/>
          <w:szCs w:val="24"/>
        </w:rPr>
        <w:t xml:space="preserve">θα </w:t>
      </w:r>
      <w:r>
        <w:rPr>
          <w:rFonts w:eastAsia="Times New Roman" w:cs="Times New Roman"/>
          <w:szCs w:val="24"/>
        </w:rPr>
        <w:t xml:space="preserve">ήθελα </w:t>
      </w:r>
      <w:r w:rsidRPr="001C05C3">
        <w:rPr>
          <w:rFonts w:eastAsia="Times New Roman" w:cs="Times New Roman"/>
          <w:szCs w:val="24"/>
        </w:rPr>
        <w:t>να σταθώ λίγο περισσότερο</w:t>
      </w:r>
      <w:r>
        <w:rPr>
          <w:rFonts w:eastAsia="Times New Roman" w:cs="Times New Roman"/>
          <w:szCs w:val="24"/>
        </w:rPr>
        <w:t>,</w:t>
      </w:r>
      <w:r w:rsidRPr="001C05C3">
        <w:rPr>
          <w:rFonts w:eastAsia="Times New Roman" w:cs="Times New Roman"/>
          <w:szCs w:val="24"/>
        </w:rPr>
        <w:t xml:space="preserve"> καθώς οι διαφαινόμενες εξελίξεις σε παγκόσμιο επίπεδο θα πρέπει να αφυπνίσουν τον </w:t>
      </w:r>
      <w:r>
        <w:rPr>
          <w:rFonts w:eastAsia="Times New Roman" w:cs="Times New Roman"/>
          <w:szCs w:val="24"/>
        </w:rPr>
        <w:t xml:space="preserve">προοδευτικό </w:t>
      </w:r>
      <w:r w:rsidRPr="001C05C3">
        <w:rPr>
          <w:rFonts w:eastAsia="Times New Roman" w:cs="Times New Roman"/>
          <w:szCs w:val="24"/>
        </w:rPr>
        <w:t>χώρο</w:t>
      </w:r>
      <w:r>
        <w:rPr>
          <w:rFonts w:eastAsia="Times New Roman" w:cs="Times New Roman"/>
          <w:szCs w:val="24"/>
        </w:rPr>
        <w:t>, προκειμένου πλέον να δώσει</w:t>
      </w:r>
      <w:r w:rsidRPr="001C05C3">
        <w:rPr>
          <w:rFonts w:eastAsia="Times New Roman" w:cs="Times New Roman"/>
          <w:szCs w:val="24"/>
        </w:rPr>
        <w:t xml:space="preserve"> λύσεις και απαντήσεις τώ</w:t>
      </w:r>
      <w:r>
        <w:rPr>
          <w:rFonts w:eastAsia="Times New Roman" w:cs="Times New Roman"/>
          <w:szCs w:val="24"/>
        </w:rPr>
        <w:t xml:space="preserve">ρα για </w:t>
      </w:r>
      <w:r>
        <w:rPr>
          <w:rFonts w:eastAsia="Times New Roman" w:cs="Times New Roman"/>
          <w:szCs w:val="24"/>
        </w:rPr>
        <w:t>τα επίδικα του μέλλοντος, αντί της έως σήμερα ατελούς</w:t>
      </w:r>
      <w:r w:rsidRPr="001C05C3">
        <w:rPr>
          <w:rFonts w:eastAsia="Times New Roman" w:cs="Times New Roman"/>
          <w:szCs w:val="24"/>
        </w:rPr>
        <w:t xml:space="preserve"> προσπάθειας κατασκευής ενός νέου αφηγήματος</w:t>
      </w:r>
      <w:r>
        <w:rPr>
          <w:rFonts w:eastAsia="Times New Roman" w:cs="Times New Roman"/>
          <w:szCs w:val="24"/>
        </w:rPr>
        <w:t>.</w:t>
      </w:r>
      <w:r w:rsidRPr="001C05C3">
        <w:rPr>
          <w:rFonts w:eastAsia="Times New Roman" w:cs="Times New Roman"/>
          <w:szCs w:val="24"/>
        </w:rPr>
        <w:t xml:space="preserve"> </w:t>
      </w:r>
    </w:p>
    <w:p w14:paraId="120F8CA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άνοδος της</w:t>
      </w:r>
      <w:r w:rsidRPr="001C05C3">
        <w:rPr>
          <w:rFonts w:eastAsia="Times New Roman" w:cs="Times New Roman"/>
          <w:szCs w:val="24"/>
        </w:rPr>
        <w:t xml:space="preserve"> </w:t>
      </w:r>
      <w:r>
        <w:rPr>
          <w:rFonts w:eastAsia="Times New Roman" w:cs="Times New Roman"/>
          <w:szCs w:val="24"/>
        </w:rPr>
        <w:t>α</w:t>
      </w:r>
      <w:r w:rsidRPr="001C05C3">
        <w:rPr>
          <w:rFonts w:eastAsia="Times New Roman" w:cs="Times New Roman"/>
          <w:szCs w:val="24"/>
        </w:rPr>
        <w:t>κροδεξιάς και των εθνικιστικών κύκλων</w:t>
      </w:r>
      <w:r>
        <w:rPr>
          <w:rFonts w:eastAsia="Times New Roman" w:cs="Times New Roman"/>
          <w:szCs w:val="24"/>
        </w:rPr>
        <w:t>,</w:t>
      </w:r>
      <w:r w:rsidRPr="001C05C3">
        <w:rPr>
          <w:rFonts w:eastAsia="Times New Roman" w:cs="Times New Roman"/>
          <w:szCs w:val="24"/>
        </w:rPr>
        <w:t xml:space="preserve"> η εύρεση κοινών ευρωπαϊκών λύσεων</w:t>
      </w:r>
      <w:r>
        <w:rPr>
          <w:rFonts w:eastAsia="Times New Roman" w:cs="Times New Roman"/>
          <w:szCs w:val="24"/>
        </w:rPr>
        <w:t>,</w:t>
      </w:r>
      <w:r w:rsidRPr="001C05C3">
        <w:rPr>
          <w:rFonts w:eastAsia="Times New Roman" w:cs="Times New Roman"/>
          <w:szCs w:val="24"/>
        </w:rPr>
        <w:t xml:space="preserve"> η εμβάθυνση της ευρωπαϊκής ιδέας</w:t>
      </w:r>
      <w:r>
        <w:rPr>
          <w:rFonts w:eastAsia="Times New Roman" w:cs="Times New Roman"/>
          <w:szCs w:val="24"/>
        </w:rPr>
        <w:t>,</w:t>
      </w:r>
      <w:r w:rsidRPr="001C05C3">
        <w:rPr>
          <w:rFonts w:eastAsia="Times New Roman" w:cs="Times New Roman"/>
          <w:szCs w:val="24"/>
        </w:rPr>
        <w:t xml:space="preserve"> η επίλυση των αιτιών</w:t>
      </w:r>
      <w:r>
        <w:rPr>
          <w:rFonts w:eastAsia="Times New Roman" w:cs="Times New Roman"/>
          <w:szCs w:val="24"/>
        </w:rPr>
        <w:t>,</w:t>
      </w:r>
      <w:r w:rsidRPr="001C05C3">
        <w:rPr>
          <w:rFonts w:eastAsia="Times New Roman" w:cs="Times New Roman"/>
          <w:szCs w:val="24"/>
        </w:rPr>
        <w:t xml:space="preserve"> των συνεπειώ</w:t>
      </w:r>
      <w:r w:rsidRPr="001C05C3">
        <w:rPr>
          <w:rFonts w:eastAsia="Times New Roman" w:cs="Times New Roman"/>
          <w:szCs w:val="24"/>
        </w:rPr>
        <w:t>ν</w:t>
      </w:r>
      <w:r>
        <w:rPr>
          <w:rFonts w:eastAsia="Times New Roman" w:cs="Times New Roman"/>
          <w:szCs w:val="24"/>
        </w:rPr>
        <w:t>,</w:t>
      </w:r>
      <w:r w:rsidRPr="001C05C3">
        <w:rPr>
          <w:rFonts w:eastAsia="Times New Roman" w:cs="Times New Roman"/>
          <w:szCs w:val="24"/>
        </w:rPr>
        <w:t xml:space="preserve"> των επιπτώσεων του μεταναστευτικού</w:t>
      </w:r>
      <w:r>
        <w:rPr>
          <w:rFonts w:eastAsia="Times New Roman" w:cs="Times New Roman"/>
          <w:szCs w:val="24"/>
        </w:rPr>
        <w:t>,</w:t>
      </w:r>
      <w:r w:rsidRPr="001C05C3">
        <w:rPr>
          <w:rFonts w:eastAsia="Times New Roman" w:cs="Times New Roman"/>
          <w:szCs w:val="24"/>
        </w:rPr>
        <w:t xml:space="preserve"> οι ανισότητες</w:t>
      </w:r>
      <w:r>
        <w:rPr>
          <w:rFonts w:eastAsia="Times New Roman" w:cs="Times New Roman"/>
          <w:szCs w:val="24"/>
        </w:rPr>
        <w:t>,</w:t>
      </w:r>
      <w:r w:rsidRPr="001C05C3">
        <w:rPr>
          <w:rFonts w:eastAsia="Times New Roman" w:cs="Times New Roman"/>
          <w:szCs w:val="24"/>
        </w:rPr>
        <w:t xml:space="preserve"> η ανεργία</w:t>
      </w:r>
      <w:r>
        <w:rPr>
          <w:rFonts w:eastAsia="Times New Roman" w:cs="Times New Roman"/>
          <w:szCs w:val="24"/>
        </w:rPr>
        <w:t>,</w:t>
      </w:r>
      <w:r w:rsidRPr="001C05C3">
        <w:rPr>
          <w:rFonts w:eastAsia="Times New Roman" w:cs="Times New Roman"/>
          <w:szCs w:val="24"/>
        </w:rPr>
        <w:t xml:space="preserve"> το επίπεδο των μισθών</w:t>
      </w:r>
      <w:r>
        <w:rPr>
          <w:rFonts w:eastAsia="Times New Roman" w:cs="Times New Roman"/>
          <w:szCs w:val="24"/>
        </w:rPr>
        <w:t>,</w:t>
      </w:r>
      <w:r w:rsidRPr="001C05C3">
        <w:rPr>
          <w:rFonts w:eastAsia="Times New Roman" w:cs="Times New Roman"/>
          <w:szCs w:val="24"/>
        </w:rPr>
        <w:t xml:space="preserve"> η ανάπτυξη</w:t>
      </w:r>
      <w:r>
        <w:rPr>
          <w:rFonts w:eastAsia="Times New Roman" w:cs="Times New Roman"/>
          <w:szCs w:val="24"/>
        </w:rPr>
        <w:t>, η</w:t>
      </w:r>
      <w:r w:rsidRPr="001C05C3">
        <w:rPr>
          <w:rFonts w:eastAsia="Times New Roman" w:cs="Times New Roman"/>
          <w:szCs w:val="24"/>
        </w:rPr>
        <w:t xml:space="preserve"> κλιματική αλλαγή και άλλα ζητήματα θέλουν προτάσεις και λύσεις αντί ρητορικών σχημάτων</w:t>
      </w:r>
      <w:r>
        <w:rPr>
          <w:rFonts w:eastAsia="Times New Roman" w:cs="Times New Roman"/>
          <w:szCs w:val="24"/>
        </w:rPr>
        <w:t>.</w:t>
      </w:r>
      <w:r w:rsidRPr="001C05C3">
        <w:rPr>
          <w:rFonts w:eastAsia="Times New Roman" w:cs="Times New Roman"/>
          <w:szCs w:val="24"/>
        </w:rPr>
        <w:t xml:space="preserve"> </w:t>
      </w:r>
      <w:r>
        <w:rPr>
          <w:rFonts w:eastAsia="Times New Roman" w:cs="Times New Roman"/>
          <w:szCs w:val="24"/>
        </w:rPr>
        <w:t xml:space="preserve">Αυτές οι λύσεις μπορούν να βρεθούν </w:t>
      </w:r>
      <w:r w:rsidRPr="001C05C3">
        <w:rPr>
          <w:rFonts w:eastAsia="Times New Roman" w:cs="Times New Roman"/>
          <w:szCs w:val="24"/>
        </w:rPr>
        <w:t>μέσα από το</w:t>
      </w:r>
      <w:r>
        <w:rPr>
          <w:rFonts w:eastAsia="Times New Roman" w:cs="Times New Roman"/>
          <w:szCs w:val="24"/>
        </w:rPr>
        <w:t>ν</w:t>
      </w:r>
      <w:r w:rsidRPr="001C05C3">
        <w:rPr>
          <w:rFonts w:eastAsia="Times New Roman" w:cs="Times New Roman"/>
          <w:szCs w:val="24"/>
        </w:rPr>
        <w:t xml:space="preserve"> διάλογο και </w:t>
      </w:r>
      <w:r>
        <w:rPr>
          <w:rFonts w:eastAsia="Times New Roman" w:cs="Times New Roman"/>
          <w:szCs w:val="24"/>
        </w:rPr>
        <w:t>τη συν</w:t>
      </w:r>
      <w:r>
        <w:rPr>
          <w:rFonts w:eastAsia="Times New Roman" w:cs="Times New Roman"/>
          <w:szCs w:val="24"/>
        </w:rPr>
        <w:t>εργασία των προοδευτικών δυνάμεων σε π</w:t>
      </w:r>
      <w:r w:rsidRPr="001C05C3">
        <w:rPr>
          <w:rFonts w:eastAsia="Times New Roman" w:cs="Times New Roman"/>
          <w:szCs w:val="24"/>
        </w:rPr>
        <w:t>ανευρωπαϊκό και παγκόσμιο επίπεδο</w:t>
      </w:r>
      <w:r>
        <w:rPr>
          <w:rFonts w:eastAsia="Times New Roman" w:cs="Times New Roman"/>
          <w:szCs w:val="24"/>
        </w:rPr>
        <w:t>.</w:t>
      </w:r>
    </w:p>
    <w:p w14:paraId="120F8CA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sidRPr="001C05C3">
        <w:rPr>
          <w:rFonts w:eastAsia="Times New Roman" w:cs="Times New Roman"/>
          <w:szCs w:val="24"/>
        </w:rPr>
        <w:t xml:space="preserve"> Βουλευτές</w:t>
      </w:r>
      <w:r>
        <w:rPr>
          <w:rFonts w:eastAsia="Times New Roman" w:cs="Times New Roman"/>
          <w:szCs w:val="24"/>
        </w:rPr>
        <w:t>,</w:t>
      </w:r>
      <w:r w:rsidRPr="001C05C3">
        <w:rPr>
          <w:rFonts w:eastAsia="Times New Roman" w:cs="Times New Roman"/>
          <w:szCs w:val="24"/>
        </w:rPr>
        <w:t xml:space="preserve"> η έξοδος από μία κρίση πολυετή και τελικά επικίνδυνη κατέστη πριν από τρία χρόνια μ</w:t>
      </w:r>
      <w:r>
        <w:rPr>
          <w:rFonts w:eastAsia="Times New Roman" w:cs="Times New Roman"/>
          <w:szCs w:val="24"/>
        </w:rPr>
        <w:t>ι</w:t>
      </w:r>
      <w:r w:rsidRPr="001C05C3">
        <w:rPr>
          <w:rFonts w:eastAsia="Times New Roman" w:cs="Times New Roman"/>
          <w:szCs w:val="24"/>
        </w:rPr>
        <w:t>α ανάγκη επιτακτική και πάνω από όλα</w:t>
      </w:r>
      <w:r>
        <w:rPr>
          <w:rFonts w:eastAsia="Times New Roman" w:cs="Times New Roman"/>
          <w:szCs w:val="24"/>
        </w:rPr>
        <w:t>, ε</w:t>
      </w:r>
      <w:r w:rsidRPr="001C05C3">
        <w:rPr>
          <w:rFonts w:eastAsia="Times New Roman" w:cs="Times New Roman"/>
          <w:szCs w:val="24"/>
        </w:rPr>
        <w:t>θνική</w:t>
      </w:r>
      <w:r>
        <w:rPr>
          <w:rFonts w:eastAsia="Times New Roman" w:cs="Times New Roman"/>
          <w:szCs w:val="24"/>
        </w:rPr>
        <w:t>. Η Κυβέρνησή μας πρότεινε</w:t>
      </w:r>
      <w:r>
        <w:rPr>
          <w:rFonts w:eastAsia="Times New Roman" w:cs="Times New Roman"/>
          <w:szCs w:val="24"/>
        </w:rPr>
        <w:t xml:space="preserve"> το δικό της σχέδιο</w:t>
      </w:r>
      <w:r w:rsidRPr="001C05C3">
        <w:rPr>
          <w:rFonts w:eastAsia="Times New Roman" w:cs="Times New Roman"/>
          <w:szCs w:val="24"/>
        </w:rPr>
        <w:t xml:space="preserve"> και το έφερε εις πέρας</w:t>
      </w:r>
      <w:r>
        <w:rPr>
          <w:rFonts w:eastAsia="Times New Roman" w:cs="Times New Roman"/>
          <w:szCs w:val="24"/>
        </w:rPr>
        <w:t>,</w:t>
      </w:r>
      <w:r w:rsidRPr="001C05C3">
        <w:rPr>
          <w:rFonts w:eastAsia="Times New Roman" w:cs="Times New Roman"/>
          <w:szCs w:val="24"/>
        </w:rPr>
        <w:t xml:space="preserve"> με πραγματική πατριωτική δέσμευση</w:t>
      </w:r>
      <w:r>
        <w:rPr>
          <w:rFonts w:eastAsia="Times New Roman" w:cs="Times New Roman"/>
          <w:szCs w:val="24"/>
        </w:rPr>
        <w:t>,</w:t>
      </w:r>
      <w:r w:rsidRPr="001C05C3">
        <w:rPr>
          <w:rFonts w:eastAsia="Times New Roman" w:cs="Times New Roman"/>
          <w:szCs w:val="24"/>
        </w:rPr>
        <w:t xml:space="preserve"> παρ</w:t>
      </w:r>
      <w:r>
        <w:rPr>
          <w:rFonts w:eastAsia="Times New Roman" w:cs="Times New Roman"/>
          <w:szCs w:val="24"/>
        </w:rPr>
        <w:t>ά τους αρνητικούς συσχετισμούς δ</w:t>
      </w:r>
      <w:r w:rsidRPr="001C05C3">
        <w:rPr>
          <w:rFonts w:eastAsia="Times New Roman" w:cs="Times New Roman"/>
          <w:szCs w:val="24"/>
        </w:rPr>
        <w:t>υνάμεων που επικρατούσαν στη δεδομένη συγκυρία</w:t>
      </w:r>
      <w:r>
        <w:rPr>
          <w:rFonts w:eastAsia="Times New Roman" w:cs="Times New Roman"/>
          <w:szCs w:val="24"/>
        </w:rPr>
        <w:t>.</w:t>
      </w:r>
      <w:r w:rsidRPr="001C05C3">
        <w:rPr>
          <w:rFonts w:eastAsia="Times New Roman" w:cs="Times New Roman"/>
          <w:szCs w:val="24"/>
        </w:rPr>
        <w:t xml:space="preserve"> Έπρεπε </w:t>
      </w:r>
      <w:r>
        <w:rPr>
          <w:rFonts w:eastAsia="Times New Roman" w:cs="Times New Roman"/>
          <w:szCs w:val="24"/>
        </w:rPr>
        <w:t>να μπούμε στην ιστορία π</w:t>
      </w:r>
      <w:r w:rsidRPr="001C05C3">
        <w:rPr>
          <w:rFonts w:eastAsia="Times New Roman" w:cs="Times New Roman"/>
          <w:szCs w:val="24"/>
        </w:rPr>
        <w:t>ρος όφελος των πολλών</w:t>
      </w:r>
      <w:r>
        <w:rPr>
          <w:rFonts w:eastAsia="Times New Roman" w:cs="Times New Roman"/>
          <w:szCs w:val="24"/>
        </w:rPr>
        <w:t>,</w:t>
      </w:r>
      <w:r w:rsidRPr="001C05C3">
        <w:rPr>
          <w:rFonts w:eastAsia="Times New Roman" w:cs="Times New Roman"/>
          <w:szCs w:val="24"/>
        </w:rPr>
        <w:t xml:space="preserve"> ανατρέποντας την παγίωση της κρίσης σε κ</w:t>
      </w:r>
      <w:r w:rsidRPr="001C05C3">
        <w:rPr>
          <w:rFonts w:eastAsia="Times New Roman" w:cs="Times New Roman"/>
          <w:szCs w:val="24"/>
        </w:rPr>
        <w:t>οινωνικό καθεστώς</w:t>
      </w:r>
      <w:r>
        <w:rPr>
          <w:rFonts w:eastAsia="Times New Roman" w:cs="Times New Roman"/>
          <w:szCs w:val="24"/>
        </w:rPr>
        <w:t>.</w:t>
      </w:r>
      <w:r w:rsidRPr="001C05C3">
        <w:rPr>
          <w:rFonts w:eastAsia="Times New Roman" w:cs="Times New Roman"/>
          <w:szCs w:val="24"/>
        </w:rPr>
        <w:t xml:space="preserve"> Ακόμα και το μέρος των πολιτών που δεν μας υποστήριξε</w:t>
      </w:r>
      <w:r>
        <w:rPr>
          <w:rFonts w:eastAsia="Times New Roman" w:cs="Times New Roman"/>
          <w:szCs w:val="24"/>
        </w:rPr>
        <w:t>, έχοντας σ</w:t>
      </w:r>
      <w:r w:rsidRPr="001C05C3">
        <w:rPr>
          <w:rFonts w:eastAsia="Times New Roman" w:cs="Times New Roman"/>
          <w:szCs w:val="24"/>
        </w:rPr>
        <w:t>υνείδηση της κρισιμότητας των στιγμών</w:t>
      </w:r>
      <w:r>
        <w:rPr>
          <w:rFonts w:eastAsia="Times New Roman" w:cs="Times New Roman"/>
          <w:szCs w:val="24"/>
        </w:rPr>
        <w:t>,</w:t>
      </w:r>
      <w:r w:rsidRPr="001C05C3">
        <w:rPr>
          <w:rFonts w:eastAsia="Times New Roman" w:cs="Times New Roman"/>
          <w:szCs w:val="24"/>
        </w:rPr>
        <w:t xml:space="preserve"> πιστεύω ότι ήθελε να πετύχει αυτή η προσπάθεια για το ίδιο το μέλλον της χώρας</w:t>
      </w:r>
      <w:r>
        <w:rPr>
          <w:rFonts w:eastAsia="Times New Roman" w:cs="Times New Roman"/>
          <w:szCs w:val="24"/>
        </w:rPr>
        <w:t>.</w:t>
      </w:r>
      <w:r w:rsidRPr="001C05C3">
        <w:rPr>
          <w:rFonts w:eastAsia="Times New Roman" w:cs="Times New Roman"/>
          <w:szCs w:val="24"/>
        </w:rPr>
        <w:t xml:space="preserve"> </w:t>
      </w:r>
    </w:p>
    <w:p w14:paraId="120F8CB0" w14:textId="77777777" w:rsidR="0086761A" w:rsidRDefault="00427452">
      <w:pPr>
        <w:spacing w:line="600" w:lineRule="auto"/>
        <w:ind w:firstLine="720"/>
        <w:jc w:val="both"/>
        <w:rPr>
          <w:rFonts w:eastAsia="Times New Roman" w:cs="Times New Roman"/>
          <w:szCs w:val="24"/>
        </w:rPr>
      </w:pPr>
      <w:r w:rsidRPr="001C05C3">
        <w:rPr>
          <w:rFonts w:eastAsia="Times New Roman" w:cs="Times New Roman"/>
          <w:szCs w:val="24"/>
        </w:rPr>
        <w:t>Τώρα</w:t>
      </w:r>
      <w:r>
        <w:rPr>
          <w:rFonts w:eastAsia="Times New Roman" w:cs="Times New Roman"/>
          <w:szCs w:val="24"/>
        </w:rPr>
        <w:t>,</w:t>
      </w:r>
      <w:r w:rsidRPr="001C05C3">
        <w:rPr>
          <w:rFonts w:eastAsia="Times New Roman" w:cs="Times New Roman"/>
          <w:szCs w:val="24"/>
        </w:rPr>
        <w:t xml:space="preserve"> το σχέδι</w:t>
      </w:r>
      <w:r>
        <w:rPr>
          <w:rFonts w:eastAsia="Times New Roman" w:cs="Times New Roman"/>
          <w:szCs w:val="24"/>
        </w:rPr>
        <w:t>ο της δίκαιης ανάπτυξης περνά στη</w:t>
      </w:r>
      <w:r w:rsidRPr="001C05C3">
        <w:rPr>
          <w:rFonts w:eastAsia="Times New Roman" w:cs="Times New Roman"/>
          <w:szCs w:val="24"/>
        </w:rPr>
        <w:t xml:space="preserve"> δεύτε</w:t>
      </w:r>
      <w:r w:rsidRPr="001C05C3">
        <w:rPr>
          <w:rFonts w:eastAsia="Times New Roman" w:cs="Times New Roman"/>
          <w:szCs w:val="24"/>
        </w:rPr>
        <w:t xml:space="preserve">ρη φάση του για την Ελλάδα </w:t>
      </w:r>
      <w:r>
        <w:rPr>
          <w:rFonts w:eastAsia="Times New Roman" w:cs="Times New Roman"/>
          <w:szCs w:val="24"/>
        </w:rPr>
        <w:t xml:space="preserve">της επόμενης δεκαετίας </w:t>
      </w:r>
      <w:r w:rsidRPr="001C05C3">
        <w:rPr>
          <w:rFonts w:eastAsia="Times New Roman" w:cs="Times New Roman"/>
          <w:szCs w:val="24"/>
        </w:rPr>
        <w:t xml:space="preserve">που ξαναβγαίνει δυναμικά στο προσκήνιο και αυτή τη φορά </w:t>
      </w:r>
      <w:r>
        <w:rPr>
          <w:rFonts w:eastAsia="Times New Roman" w:cs="Times New Roman"/>
          <w:szCs w:val="24"/>
        </w:rPr>
        <w:t xml:space="preserve">με </w:t>
      </w:r>
      <w:r w:rsidRPr="001C05C3">
        <w:rPr>
          <w:rFonts w:eastAsia="Times New Roman" w:cs="Times New Roman"/>
          <w:szCs w:val="24"/>
        </w:rPr>
        <w:t>την κοινωνία ως βασικό διαμορφωτή των εξελίξεων</w:t>
      </w:r>
      <w:r>
        <w:rPr>
          <w:rFonts w:eastAsia="Times New Roman" w:cs="Times New Roman"/>
          <w:szCs w:val="24"/>
        </w:rPr>
        <w:t>.</w:t>
      </w:r>
    </w:p>
    <w:p w14:paraId="120F8CB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Κλείνοντας, θα ήθελα να κάνω μι</w:t>
      </w:r>
      <w:r w:rsidRPr="001C05C3">
        <w:rPr>
          <w:rFonts w:eastAsia="Times New Roman" w:cs="Times New Roman"/>
          <w:szCs w:val="24"/>
        </w:rPr>
        <w:t>α μικρή αναφορά στους ανθρώπους εκείνους</w:t>
      </w:r>
      <w:r>
        <w:rPr>
          <w:rFonts w:eastAsia="Times New Roman" w:cs="Times New Roman"/>
          <w:szCs w:val="24"/>
        </w:rPr>
        <w:t>,</w:t>
      </w:r>
      <w:r w:rsidRPr="001C05C3">
        <w:rPr>
          <w:rFonts w:eastAsia="Times New Roman" w:cs="Times New Roman"/>
          <w:szCs w:val="24"/>
        </w:rPr>
        <w:t xml:space="preserve"> στους οποίους οφείλουμε τ</w:t>
      </w:r>
      <w:r w:rsidRPr="001C05C3">
        <w:rPr>
          <w:rFonts w:eastAsia="Times New Roman" w:cs="Times New Roman"/>
          <w:szCs w:val="24"/>
        </w:rPr>
        <w:t>α κείμενά</w:t>
      </w:r>
      <w:r>
        <w:rPr>
          <w:rFonts w:eastAsia="Times New Roman" w:cs="Times New Roman"/>
          <w:szCs w:val="24"/>
        </w:rPr>
        <w:t>,</w:t>
      </w:r>
      <w:r w:rsidRPr="001C05C3">
        <w:rPr>
          <w:rFonts w:eastAsia="Times New Roman" w:cs="Times New Roman"/>
          <w:szCs w:val="24"/>
        </w:rPr>
        <w:t xml:space="preserve"> τους πίνακες και όλο το υλικό που έχουμε στη διάθεση </w:t>
      </w:r>
      <w:r>
        <w:rPr>
          <w:rFonts w:eastAsia="Times New Roman" w:cs="Times New Roman"/>
          <w:szCs w:val="24"/>
        </w:rPr>
        <w:t>μας,</w:t>
      </w:r>
      <w:r w:rsidRPr="001C05C3">
        <w:rPr>
          <w:rFonts w:eastAsia="Times New Roman" w:cs="Times New Roman"/>
          <w:szCs w:val="24"/>
        </w:rPr>
        <w:t xml:space="preserve"> προκειμένου να διεξάγουμε</w:t>
      </w:r>
      <w:r>
        <w:rPr>
          <w:rFonts w:eastAsia="Times New Roman" w:cs="Times New Roman"/>
          <w:szCs w:val="24"/>
        </w:rPr>
        <w:t>, ό</w:t>
      </w:r>
      <w:r w:rsidRPr="001C05C3">
        <w:rPr>
          <w:rFonts w:eastAsia="Times New Roman" w:cs="Times New Roman"/>
          <w:szCs w:val="24"/>
        </w:rPr>
        <w:t>πως κάθε χρόνο</w:t>
      </w:r>
      <w:r>
        <w:rPr>
          <w:rFonts w:eastAsia="Times New Roman" w:cs="Times New Roman"/>
          <w:szCs w:val="24"/>
        </w:rPr>
        <w:t>,</w:t>
      </w:r>
      <w:r w:rsidRPr="001C05C3">
        <w:rPr>
          <w:rFonts w:eastAsia="Times New Roman" w:cs="Times New Roman"/>
          <w:szCs w:val="24"/>
        </w:rPr>
        <w:t xml:space="preserve"> τη συζήτηση για τον προϋπολογισμό</w:t>
      </w:r>
      <w:r>
        <w:rPr>
          <w:rFonts w:eastAsia="Times New Roman" w:cs="Times New Roman"/>
          <w:szCs w:val="24"/>
        </w:rPr>
        <w:t>.</w:t>
      </w:r>
      <w:r w:rsidRPr="001C05C3">
        <w:rPr>
          <w:rFonts w:eastAsia="Times New Roman" w:cs="Times New Roman"/>
          <w:szCs w:val="24"/>
        </w:rPr>
        <w:t xml:space="preserve"> </w:t>
      </w:r>
    </w:p>
    <w:p w14:paraId="120F8CB2" w14:textId="77777777" w:rsidR="0086761A" w:rsidRDefault="00427452">
      <w:pPr>
        <w:spacing w:line="600" w:lineRule="auto"/>
        <w:ind w:firstLine="720"/>
        <w:jc w:val="both"/>
        <w:rPr>
          <w:rFonts w:eastAsia="Times New Roman" w:cs="Times New Roman"/>
          <w:szCs w:val="24"/>
        </w:rPr>
      </w:pPr>
      <w:r w:rsidRPr="001C05C3">
        <w:rPr>
          <w:rFonts w:eastAsia="Times New Roman" w:cs="Times New Roman"/>
          <w:szCs w:val="24"/>
        </w:rPr>
        <w:t>Αναφέρομαι στους ανθρώπους και τα στελέχη του Γενικού Λογιστηρίου του Κράτους</w:t>
      </w:r>
      <w:r>
        <w:rPr>
          <w:rFonts w:eastAsia="Times New Roman" w:cs="Times New Roman"/>
          <w:szCs w:val="24"/>
        </w:rPr>
        <w:t>.</w:t>
      </w:r>
      <w:r w:rsidRPr="001C05C3">
        <w:rPr>
          <w:rFonts w:eastAsia="Times New Roman" w:cs="Times New Roman"/>
          <w:szCs w:val="24"/>
        </w:rPr>
        <w:t xml:space="preserve"> </w:t>
      </w:r>
      <w:r>
        <w:rPr>
          <w:rFonts w:eastAsia="Times New Roman" w:cs="Times New Roman"/>
          <w:szCs w:val="24"/>
        </w:rPr>
        <w:t xml:space="preserve">Πριν από λίγο καιρό, </w:t>
      </w:r>
      <w:r w:rsidRPr="001C05C3">
        <w:rPr>
          <w:rFonts w:eastAsia="Times New Roman" w:cs="Times New Roman"/>
          <w:szCs w:val="24"/>
        </w:rPr>
        <w:t xml:space="preserve">οι </w:t>
      </w:r>
      <w:r w:rsidRPr="001C05C3">
        <w:rPr>
          <w:rFonts w:eastAsia="Times New Roman" w:cs="Times New Roman"/>
          <w:szCs w:val="24"/>
        </w:rPr>
        <w:t>άνθρωποι</w:t>
      </w:r>
      <w:r>
        <w:rPr>
          <w:rFonts w:eastAsia="Times New Roman" w:cs="Times New Roman"/>
          <w:szCs w:val="24"/>
        </w:rPr>
        <w:t>,</w:t>
      </w:r>
      <w:r w:rsidRPr="001C05C3">
        <w:rPr>
          <w:rFonts w:eastAsia="Times New Roman" w:cs="Times New Roman"/>
          <w:szCs w:val="24"/>
        </w:rPr>
        <w:t xml:space="preserve"> τα στελέχη του Γενικού Λογιστηρίου</w:t>
      </w:r>
      <w:r>
        <w:rPr>
          <w:rFonts w:eastAsia="Times New Roman" w:cs="Times New Roman"/>
          <w:szCs w:val="24"/>
        </w:rPr>
        <w:t>,</w:t>
      </w:r>
      <w:r w:rsidRPr="001C05C3">
        <w:rPr>
          <w:rFonts w:eastAsia="Times New Roman" w:cs="Times New Roman"/>
          <w:szCs w:val="24"/>
        </w:rPr>
        <w:t xml:space="preserve"> </w:t>
      </w:r>
      <w:r w:rsidRPr="001C05C3">
        <w:rPr>
          <w:rFonts w:eastAsia="Times New Roman" w:cs="Times New Roman"/>
          <w:szCs w:val="24"/>
        </w:rPr>
        <w:lastRenderedPageBreak/>
        <w:t xml:space="preserve">αλλά </w:t>
      </w:r>
      <w:r>
        <w:rPr>
          <w:rFonts w:eastAsia="Times New Roman" w:cs="Times New Roman"/>
          <w:szCs w:val="24"/>
        </w:rPr>
        <w:t xml:space="preserve">και </w:t>
      </w:r>
      <w:r w:rsidRPr="001C05C3">
        <w:rPr>
          <w:rFonts w:eastAsia="Times New Roman" w:cs="Times New Roman"/>
          <w:szCs w:val="24"/>
        </w:rPr>
        <w:t>πολλοί εξ ημών</w:t>
      </w:r>
      <w:r>
        <w:rPr>
          <w:rFonts w:eastAsia="Times New Roman" w:cs="Times New Roman"/>
          <w:szCs w:val="24"/>
        </w:rPr>
        <w:t>,</w:t>
      </w:r>
      <w:r w:rsidRPr="001C05C3">
        <w:rPr>
          <w:rFonts w:eastAsia="Times New Roman" w:cs="Times New Roman"/>
          <w:szCs w:val="24"/>
        </w:rPr>
        <w:t xml:space="preserve"> </w:t>
      </w:r>
      <w:r>
        <w:rPr>
          <w:rFonts w:eastAsia="Times New Roman" w:cs="Times New Roman"/>
          <w:szCs w:val="24"/>
        </w:rPr>
        <w:t xml:space="preserve">συνταραχθήκαμε </w:t>
      </w:r>
      <w:r w:rsidRPr="001C05C3">
        <w:rPr>
          <w:rFonts w:eastAsia="Times New Roman" w:cs="Times New Roman"/>
          <w:szCs w:val="24"/>
        </w:rPr>
        <w:t xml:space="preserve">από την είδηση της </w:t>
      </w:r>
      <w:r>
        <w:rPr>
          <w:rFonts w:eastAsia="Times New Roman" w:cs="Times New Roman"/>
          <w:szCs w:val="24"/>
        </w:rPr>
        <w:t xml:space="preserve">ξαφνικής </w:t>
      </w:r>
      <w:r w:rsidRPr="001C05C3">
        <w:rPr>
          <w:rFonts w:eastAsia="Times New Roman" w:cs="Times New Roman"/>
          <w:szCs w:val="24"/>
        </w:rPr>
        <w:t>απώλειας ενός σημαντικού ανθρώπου</w:t>
      </w:r>
      <w:r>
        <w:rPr>
          <w:rFonts w:eastAsia="Times New Roman" w:cs="Times New Roman"/>
          <w:szCs w:val="24"/>
        </w:rPr>
        <w:t xml:space="preserve"> που ήταν -προσωπικά</w:t>
      </w:r>
      <w:r w:rsidRPr="001C05C3">
        <w:rPr>
          <w:rFonts w:eastAsia="Times New Roman" w:cs="Times New Roman"/>
          <w:szCs w:val="24"/>
        </w:rPr>
        <w:t xml:space="preserve"> το πιστεύω</w:t>
      </w:r>
      <w:r>
        <w:rPr>
          <w:rFonts w:eastAsia="Times New Roman" w:cs="Times New Roman"/>
          <w:szCs w:val="24"/>
        </w:rPr>
        <w:t>-</w:t>
      </w:r>
      <w:r w:rsidRPr="001C05C3">
        <w:rPr>
          <w:rFonts w:eastAsia="Times New Roman" w:cs="Times New Roman"/>
          <w:szCs w:val="24"/>
        </w:rPr>
        <w:t xml:space="preserve"> το υπόδειγμα του ιδεατού που έχουμε στο μυαλό μας για το</w:t>
      </w:r>
      <w:r>
        <w:rPr>
          <w:rFonts w:eastAsia="Times New Roman" w:cs="Times New Roman"/>
          <w:szCs w:val="24"/>
        </w:rPr>
        <w:t>ν δ</w:t>
      </w:r>
      <w:r w:rsidRPr="001C05C3">
        <w:rPr>
          <w:rFonts w:eastAsia="Times New Roman" w:cs="Times New Roman"/>
          <w:szCs w:val="24"/>
        </w:rPr>
        <w:t>ημόσιο λειτουργό</w:t>
      </w:r>
      <w:r>
        <w:rPr>
          <w:rFonts w:eastAsia="Times New Roman" w:cs="Times New Roman"/>
          <w:szCs w:val="24"/>
        </w:rPr>
        <w:t>.</w:t>
      </w:r>
      <w:r w:rsidRPr="001C05C3">
        <w:rPr>
          <w:rFonts w:eastAsia="Times New Roman" w:cs="Times New Roman"/>
          <w:szCs w:val="24"/>
        </w:rPr>
        <w:t xml:space="preserve"> Αναφέρομαι στο</w:t>
      </w:r>
      <w:r>
        <w:rPr>
          <w:rFonts w:eastAsia="Times New Roman" w:cs="Times New Roman"/>
          <w:szCs w:val="24"/>
        </w:rPr>
        <w:t>ν</w:t>
      </w:r>
      <w:r w:rsidRPr="001C05C3">
        <w:rPr>
          <w:rFonts w:eastAsia="Times New Roman" w:cs="Times New Roman"/>
          <w:szCs w:val="24"/>
        </w:rPr>
        <w:t xml:space="preserve"> Χρήστο Γιαννακόπουλο</w:t>
      </w:r>
      <w:r>
        <w:rPr>
          <w:rFonts w:eastAsia="Times New Roman" w:cs="Times New Roman"/>
          <w:szCs w:val="24"/>
        </w:rPr>
        <w:t>. Είχα την τύχη,</w:t>
      </w:r>
      <w:r w:rsidRPr="001C05C3">
        <w:rPr>
          <w:rFonts w:eastAsia="Times New Roman" w:cs="Times New Roman"/>
          <w:szCs w:val="24"/>
        </w:rPr>
        <w:t xml:space="preserve"> τη χαρά</w:t>
      </w:r>
      <w:r>
        <w:rPr>
          <w:rFonts w:eastAsia="Times New Roman" w:cs="Times New Roman"/>
          <w:szCs w:val="24"/>
        </w:rPr>
        <w:t>,</w:t>
      </w:r>
      <w:r w:rsidRPr="001C05C3">
        <w:rPr>
          <w:rFonts w:eastAsia="Times New Roman" w:cs="Times New Roman"/>
          <w:szCs w:val="24"/>
        </w:rPr>
        <w:t xml:space="preserve"> την τιμή να τον γνωρίσω και να συνεργαστώ μαζί</w:t>
      </w:r>
      <w:r>
        <w:rPr>
          <w:rFonts w:eastAsia="Times New Roman" w:cs="Times New Roman"/>
          <w:szCs w:val="24"/>
        </w:rPr>
        <w:t xml:space="preserve"> του. Ήταν</w:t>
      </w:r>
      <w:r w:rsidRPr="001C05C3">
        <w:rPr>
          <w:rFonts w:eastAsia="Times New Roman" w:cs="Times New Roman"/>
          <w:szCs w:val="24"/>
        </w:rPr>
        <w:t xml:space="preserve"> άνθρωπος ευφυής</w:t>
      </w:r>
      <w:r>
        <w:rPr>
          <w:rFonts w:eastAsia="Times New Roman" w:cs="Times New Roman"/>
          <w:szCs w:val="24"/>
        </w:rPr>
        <w:t>,</w:t>
      </w:r>
      <w:r w:rsidRPr="001C05C3">
        <w:rPr>
          <w:rFonts w:eastAsia="Times New Roman" w:cs="Times New Roman"/>
          <w:szCs w:val="24"/>
        </w:rPr>
        <w:t xml:space="preserve"> με χιούμορ</w:t>
      </w:r>
      <w:r>
        <w:rPr>
          <w:rFonts w:eastAsia="Times New Roman" w:cs="Times New Roman"/>
          <w:szCs w:val="24"/>
        </w:rPr>
        <w:t>,</w:t>
      </w:r>
      <w:r w:rsidRPr="001C05C3">
        <w:rPr>
          <w:rFonts w:eastAsia="Times New Roman" w:cs="Times New Roman"/>
          <w:szCs w:val="24"/>
        </w:rPr>
        <w:t xml:space="preserve"> ακάματος</w:t>
      </w:r>
      <w:r>
        <w:rPr>
          <w:rFonts w:eastAsia="Times New Roman" w:cs="Times New Roman"/>
          <w:szCs w:val="24"/>
        </w:rPr>
        <w:t>, με αίσθηση του καθήκοντος, πάντα έτοιμος να προσφέρει, να βοηθήσει, να βρει λύσεις, χωρίς να επηρ</w:t>
      </w:r>
      <w:r>
        <w:rPr>
          <w:rFonts w:eastAsia="Times New Roman" w:cs="Times New Roman"/>
          <w:szCs w:val="24"/>
        </w:rPr>
        <w:t xml:space="preserve">εάζεται από κομματικές ταυτότητες. Σε εκείνον, αλλά και σε όλα τα στελέχη </w:t>
      </w:r>
      <w:r w:rsidRPr="001C05C3">
        <w:rPr>
          <w:rFonts w:eastAsia="Times New Roman" w:cs="Times New Roman"/>
          <w:szCs w:val="24"/>
        </w:rPr>
        <w:t xml:space="preserve">του Γενικού Λογιστηρίου θα ήθελα με πολύ σεβασμό να αφιερώσω αυτές τις σκέψεις που κατέθεσα σήμερα μπροστά </w:t>
      </w:r>
      <w:r>
        <w:rPr>
          <w:rFonts w:eastAsia="Times New Roman" w:cs="Times New Roman"/>
          <w:szCs w:val="24"/>
        </w:rPr>
        <w:t>σας.</w:t>
      </w:r>
    </w:p>
    <w:p w14:paraId="120F8CB3" w14:textId="77777777" w:rsidR="0086761A" w:rsidRDefault="00427452">
      <w:pPr>
        <w:spacing w:line="600" w:lineRule="auto"/>
        <w:ind w:firstLine="720"/>
        <w:jc w:val="both"/>
        <w:rPr>
          <w:rFonts w:eastAsia="Times New Roman" w:cs="Times New Roman"/>
          <w:szCs w:val="24"/>
        </w:rPr>
      </w:pPr>
      <w:r w:rsidRPr="001C05C3">
        <w:rPr>
          <w:rFonts w:eastAsia="Times New Roman" w:cs="Times New Roman"/>
          <w:szCs w:val="24"/>
        </w:rPr>
        <w:t xml:space="preserve"> </w:t>
      </w:r>
      <w:r>
        <w:rPr>
          <w:rFonts w:eastAsia="Times New Roman" w:cs="Times New Roman"/>
          <w:szCs w:val="24"/>
        </w:rPr>
        <w:t>Σας ε</w:t>
      </w:r>
      <w:r w:rsidRPr="001C05C3">
        <w:rPr>
          <w:rFonts w:eastAsia="Times New Roman" w:cs="Times New Roman"/>
          <w:szCs w:val="24"/>
        </w:rPr>
        <w:t>υχαριστώ πολύ</w:t>
      </w:r>
      <w:r>
        <w:rPr>
          <w:rFonts w:eastAsia="Times New Roman" w:cs="Times New Roman"/>
          <w:szCs w:val="24"/>
        </w:rPr>
        <w:t>.</w:t>
      </w:r>
    </w:p>
    <w:p w14:paraId="120F8CB4"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CB5"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σαράντα μαθήτριες και μαθητές και δύο συνοδοί εκπαιδευτικοί από το 1</w:t>
      </w:r>
      <w:r w:rsidRPr="00A25C3C">
        <w:rPr>
          <w:rFonts w:eastAsia="Times New Roman" w:cs="Times New Roman"/>
          <w:szCs w:val="24"/>
          <w:vertAlign w:val="superscript"/>
        </w:rPr>
        <w:t>ο</w:t>
      </w:r>
      <w:r>
        <w:rPr>
          <w:rFonts w:eastAsia="Times New Roman" w:cs="Times New Roman"/>
          <w:szCs w:val="24"/>
        </w:rPr>
        <w:t xml:space="preserve"> Γυμνάσιο Δράμας </w:t>
      </w:r>
      <w:r>
        <w:rPr>
          <w:rFonts w:eastAsia="Times New Roman" w:cs="Times New Roman"/>
          <w:szCs w:val="24"/>
        </w:rPr>
        <w:t>(δεύτερο</w:t>
      </w:r>
      <w:r>
        <w:rPr>
          <w:rFonts w:eastAsia="Times New Roman" w:cs="Times New Roman"/>
          <w:szCs w:val="24"/>
        </w:rPr>
        <w:t xml:space="preserve"> τμήμα)</w:t>
      </w:r>
      <w:r>
        <w:rPr>
          <w:rFonts w:eastAsia="Times New Roman" w:cs="Times New Roman"/>
          <w:szCs w:val="24"/>
        </w:rPr>
        <w:t xml:space="preserve">. </w:t>
      </w:r>
    </w:p>
    <w:p w14:paraId="120F8CB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120F8CB7"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0F8CB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από τον ΣΥΡΙΖΑ κ. Δημήτριος Σεβαστάκης. </w:t>
      </w:r>
    </w:p>
    <w:p w14:paraId="120F8CB9"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ΣΕΒΑΣΤΑΚΗΣ: </w:t>
      </w:r>
      <w:r w:rsidRPr="005B5FE6">
        <w:rPr>
          <w:rFonts w:eastAsia="Times New Roman" w:cs="Times New Roman"/>
          <w:szCs w:val="24"/>
        </w:rPr>
        <w:t xml:space="preserve">Ευχαριστώ, κύριε Πρόεδρε.  </w:t>
      </w:r>
    </w:p>
    <w:p w14:paraId="120F8CB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 κ. Λιάκος είχε μια συγκίνηση στο κλείσιμο της ομιλί</w:t>
      </w:r>
      <w:r>
        <w:rPr>
          <w:rFonts w:eastAsia="Times New Roman" w:cs="Times New Roman"/>
          <w:szCs w:val="24"/>
        </w:rPr>
        <w:t>ας του. Να, λοιπόν, που και οι άνθρωποι του οικονομικού κύκλο</w:t>
      </w:r>
      <w:r>
        <w:rPr>
          <w:rFonts w:eastAsia="Times New Roman" w:cs="Times New Roman"/>
          <w:szCs w:val="24"/>
        </w:rPr>
        <w:t>υ</w:t>
      </w:r>
      <w:r>
        <w:rPr>
          <w:rFonts w:eastAsia="Times New Roman" w:cs="Times New Roman"/>
          <w:szCs w:val="24"/>
        </w:rPr>
        <w:t xml:space="preserve"> </w:t>
      </w:r>
      <w:r w:rsidRPr="001C05C3">
        <w:rPr>
          <w:rFonts w:eastAsia="Times New Roman" w:cs="Times New Roman"/>
          <w:szCs w:val="24"/>
        </w:rPr>
        <w:t>συγκινούνται</w:t>
      </w:r>
      <w:r>
        <w:rPr>
          <w:rFonts w:eastAsia="Times New Roman" w:cs="Times New Roman"/>
          <w:szCs w:val="24"/>
        </w:rPr>
        <w:t>.</w:t>
      </w:r>
      <w:r w:rsidRPr="001C05C3">
        <w:rPr>
          <w:rFonts w:eastAsia="Times New Roman" w:cs="Times New Roman"/>
          <w:szCs w:val="24"/>
        </w:rPr>
        <w:t xml:space="preserve"> Άρα μπορώ να προχωρήσω χωρίς να έχω το άγχος ότι δεν </w:t>
      </w:r>
      <w:r>
        <w:rPr>
          <w:rFonts w:eastAsia="Times New Roman" w:cs="Times New Roman"/>
          <w:szCs w:val="24"/>
        </w:rPr>
        <w:t xml:space="preserve">είμαι </w:t>
      </w:r>
      <w:r w:rsidRPr="001C05C3">
        <w:rPr>
          <w:rFonts w:eastAsia="Times New Roman" w:cs="Times New Roman"/>
          <w:szCs w:val="24"/>
        </w:rPr>
        <w:t>κατανοητό</w:t>
      </w:r>
      <w:r>
        <w:rPr>
          <w:rFonts w:eastAsia="Times New Roman" w:cs="Times New Roman"/>
          <w:szCs w:val="24"/>
        </w:rPr>
        <w:t>ς σ</w:t>
      </w:r>
      <w:r w:rsidRPr="001C05C3">
        <w:rPr>
          <w:rFonts w:eastAsia="Times New Roman" w:cs="Times New Roman"/>
          <w:szCs w:val="24"/>
        </w:rPr>
        <w:t>ε ορισμένες παρατηρήσεις</w:t>
      </w:r>
      <w:r>
        <w:rPr>
          <w:rFonts w:eastAsia="Times New Roman" w:cs="Times New Roman"/>
          <w:szCs w:val="24"/>
        </w:rPr>
        <w:t>.</w:t>
      </w:r>
    </w:p>
    <w:p w14:paraId="120F8CBB" w14:textId="77777777" w:rsidR="0086761A" w:rsidRDefault="00427452">
      <w:pPr>
        <w:spacing w:line="600" w:lineRule="auto"/>
        <w:ind w:firstLine="720"/>
        <w:jc w:val="both"/>
        <w:rPr>
          <w:rFonts w:eastAsia="Times New Roman" w:cs="Times New Roman"/>
          <w:szCs w:val="24"/>
        </w:rPr>
      </w:pPr>
      <w:r w:rsidRPr="001C05C3">
        <w:rPr>
          <w:rFonts w:eastAsia="Times New Roman" w:cs="Times New Roman"/>
          <w:szCs w:val="24"/>
        </w:rPr>
        <w:t xml:space="preserve">Το καλοκαίρι του </w:t>
      </w:r>
      <w:r>
        <w:rPr>
          <w:rFonts w:eastAsia="Times New Roman" w:cs="Times New Roman"/>
          <w:szCs w:val="24"/>
        </w:rPr>
        <w:t>20</w:t>
      </w:r>
      <w:r w:rsidRPr="001C05C3">
        <w:rPr>
          <w:rFonts w:eastAsia="Times New Roman" w:cs="Times New Roman"/>
          <w:szCs w:val="24"/>
        </w:rPr>
        <w:t>15</w:t>
      </w:r>
      <w:r>
        <w:rPr>
          <w:rFonts w:eastAsia="Times New Roman" w:cs="Times New Roman"/>
          <w:szCs w:val="24"/>
        </w:rPr>
        <w:t>,</w:t>
      </w:r>
      <w:r w:rsidRPr="001C05C3">
        <w:rPr>
          <w:rFonts w:eastAsia="Times New Roman" w:cs="Times New Roman"/>
          <w:szCs w:val="24"/>
        </w:rPr>
        <w:t xml:space="preserve"> Ευκλείδη</w:t>
      </w:r>
      <w:r>
        <w:rPr>
          <w:rFonts w:eastAsia="Times New Roman" w:cs="Times New Roman"/>
          <w:szCs w:val="24"/>
        </w:rPr>
        <w:t>,</w:t>
      </w:r>
      <w:r w:rsidRPr="001C05C3">
        <w:rPr>
          <w:rFonts w:eastAsia="Times New Roman" w:cs="Times New Roman"/>
          <w:szCs w:val="24"/>
        </w:rPr>
        <w:t xml:space="preserve"> </w:t>
      </w:r>
      <w:r>
        <w:rPr>
          <w:rFonts w:eastAsia="Times New Roman" w:cs="Times New Roman"/>
          <w:szCs w:val="24"/>
        </w:rPr>
        <w:t xml:space="preserve">επεβλήθη </w:t>
      </w:r>
      <w:r w:rsidRPr="001C05C3">
        <w:rPr>
          <w:rFonts w:eastAsia="Times New Roman" w:cs="Times New Roman"/>
          <w:szCs w:val="24"/>
        </w:rPr>
        <w:t>ο φόρος του κρασιού</w:t>
      </w:r>
      <w:r>
        <w:rPr>
          <w:rFonts w:eastAsia="Times New Roman" w:cs="Times New Roman"/>
          <w:szCs w:val="24"/>
        </w:rPr>
        <w:t>.</w:t>
      </w:r>
      <w:r w:rsidRPr="001C05C3">
        <w:rPr>
          <w:rFonts w:eastAsia="Times New Roman" w:cs="Times New Roman"/>
          <w:szCs w:val="24"/>
        </w:rPr>
        <w:t xml:space="preserve"> Είχαμε στεναχωρηθεί τότε</w:t>
      </w:r>
      <w:r>
        <w:rPr>
          <w:rFonts w:eastAsia="Times New Roman" w:cs="Times New Roman"/>
          <w:szCs w:val="24"/>
        </w:rPr>
        <w:t>. Σήμερα, αίρεται. Είναι</w:t>
      </w:r>
      <w:r w:rsidRPr="001C05C3">
        <w:rPr>
          <w:rFonts w:eastAsia="Times New Roman" w:cs="Times New Roman"/>
          <w:szCs w:val="24"/>
        </w:rPr>
        <w:t xml:space="preserve"> σαν να κλείνει ένας κύκλος που δεν έχει μόνο μετρικά</w:t>
      </w:r>
      <w:r>
        <w:rPr>
          <w:rFonts w:eastAsia="Times New Roman" w:cs="Times New Roman"/>
          <w:szCs w:val="24"/>
        </w:rPr>
        <w:t>,</w:t>
      </w:r>
      <w:r w:rsidRPr="001C05C3">
        <w:rPr>
          <w:rFonts w:eastAsia="Times New Roman" w:cs="Times New Roman"/>
          <w:szCs w:val="24"/>
        </w:rPr>
        <w:t xml:space="preserve"> αριθμητικά</w:t>
      </w:r>
      <w:r>
        <w:rPr>
          <w:rFonts w:eastAsia="Times New Roman" w:cs="Times New Roman"/>
          <w:szCs w:val="24"/>
        </w:rPr>
        <w:t>, λογιστικά</w:t>
      </w:r>
      <w:r w:rsidRPr="001C05C3">
        <w:rPr>
          <w:rFonts w:eastAsia="Times New Roman" w:cs="Times New Roman"/>
          <w:szCs w:val="24"/>
        </w:rPr>
        <w:t xml:space="preserve"> στοιχεία</w:t>
      </w:r>
      <w:r>
        <w:rPr>
          <w:rFonts w:eastAsia="Times New Roman" w:cs="Times New Roman"/>
          <w:szCs w:val="24"/>
        </w:rPr>
        <w:t xml:space="preserve">, αλλά </w:t>
      </w:r>
      <w:r w:rsidRPr="001C05C3">
        <w:rPr>
          <w:rFonts w:eastAsia="Times New Roman" w:cs="Times New Roman"/>
          <w:szCs w:val="24"/>
        </w:rPr>
        <w:t>ένας κύκλος πολιτικός</w:t>
      </w:r>
      <w:r>
        <w:rPr>
          <w:rFonts w:eastAsia="Times New Roman" w:cs="Times New Roman"/>
          <w:szCs w:val="24"/>
        </w:rPr>
        <w:t>.</w:t>
      </w:r>
      <w:r w:rsidRPr="001C05C3">
        <w:rPr>
          <w:rFonts w:eastAsia="Times New Roman" w:cs="Times New Roman"/>
          <w:szCs w:val="24"/>
        </w:rPr>
        <w:t xml:space="preserve"> Ήταν </w:t>
      </w:r>
      <w:r>
        <w:rPr>
          <w:rFonts w:eastAsia="Times New Roman" w:cs="Times New Roman"/>
          <w:szCs w:val="24"/>
        </w:rPr>
        <w:t>μι</w:t>
      </w:r>
      <w:r w:rsidRPr="001C05C3">
        <w:rPr>
          <w:rFonts w:eastAsia="Times New Roman" w:cs="Times New Roman"/>
          <w:szCs w:val="24"/>
        </w:rPr>
        <w:t>α πολιτική επιλογή</w:t>
      </w:r>
      <w:r>
        <w:rPr>
          <w:rFonts w:eastAsia="Times New Roman" w:cs="Times New Roman"/>
          <w:szCs w:val="24"/>
        </w:rPr>
        <w:t>.</w:t>
      </w:r>
      <w:r w:rsidRPr="001C05C3">
        <w:rPr>
          <w:rFonts w:eastAsia="Times New Roman" w:cs="Times New Roman"/>
          <w:szCs w:val="24"/>
        </w:rPr>
        <w:t xml:space="preserve"> Και </w:t>
      </w:r>
      <w:r>
        <w:rPr>
          <w:rFonts w:eastAsia="Times New Roman" w:cs="Times New Roman"/>
          <w:szCs w:val="24"/>
        </w:rPr>
        <w:t>είναι μι</w:t>
      </w:r>
      <w:r w:rsidRPr="001C05C3">
        <w:rPr>
          <w:rFonts w:eastAsia="Times New Roman" w:cs="Times New Roman"/>
          <w:szCs w:val="24"/>
        </w:rPr>
        <w:t>α πολιτική επιλογή</w:t>
      </w:r>
      <w:r>
        <w:rPr>
          <w:rFonts w:eastAsia="Times New Roman" w:cs="Times New Roman"/>
          <w:szCs w:val="24"/>
        </w:rPr>
        <w:t>. Είναι η</w:t>
      </w:r>
      <w:r w:rsidRPr="001C05C3">
        <w:rPr>
          <w:rFonts w:eastAsia="Times New Roman" w:cs="Times New Roman"/>
          <w:szCs w:val="24"/>
        </w:rPr>
        <w:t xml:space="preserve"> ανάκτηση</w:t>
      </w:r>
      <w:r>
        <w:rPr>
          <w:rFonts w:eastAsia="Times New Roman" w:cs="Times New Roman"/>
          <w:szCs w:val="24"/>
        </w:rPr>
        <w:t>,</w:t>
      </w:r>
      <w:r w:rsidRPr="001C05C3">
        <w:rPr>
          <w:rFonts w:eastAsia="Times New Roman" w:cs="Times New Roman"/>
          <w:szCs w:val="24"/>
        </w:rPr>
        <w:t xml:space="preserve"> ας πούμε</w:t>
      </w:r>
      <w:r>
        <w:rPr>
          <w:rFonts w:eastAsia="Times New Roman" w:cs="Times New Roman"/>
          <w:szCs w:val="24"/>
        </w:rPr>
        <w:t xml:space="preserve">, ενός </w:t>
      </w:r>
      <w:r>
        <w:rPr>
          <w:rFonts w:eastAsia="Times New Roman" w:cs="Times New Roman"/>
          <w:szCs w:val="24"/>
        </w:rPr>
        <w:t xml:space="preserve">χώρου πολιτικής αυτοβουλίας, </w:t>
      </w:r>
      <w:r w:rsidRPr="001C05C3">
        <w:rPr>
          <w:rFonts w:eastAsia="Times New Roman" w:cs="Times New Roman"/>
          <w:szCs w:val="24"/>
        </w:rPr>
        <w:t>της δυνατότητας να παίρνεις πολιτικές αποφάσεις</w:t>
      </w:r>
      <w:r>
        <w:rPr>
          <w:rFonts w:eastAsia="Times New Roman" w:cs="Times New Roman"/>
          <w:szCs w:val="24"/>
        </w:rPr>
        <w:t xml:space="preserve">. Έχουμε ανάκτηση, </w:t>
      </w:r>
      <w:r w:rsidRPr="001C05C3">
        <w:rPr>
          <w:rFonts w:eastAsia="Times New Roman" w:cs="Times New Roman"/>
          <w:szCs w:val="24"/>
        </w:rPr>
        <w:t>δηλαδή</w:t>
      </w:r>
      <w:r>
        <w:rPr>
          <w:rFonts w:eastAsia="Times New Roman" w:cs="Times New Roman"/>
          <w:szCs w:val="24"/>
        </w:rPr>
        <w:t>,</w:t>
      </w:r>
      <w:r w:rsidRPr="001C05C3">
        <w:rPr>
          <w:rFonts w:eastAsia="Times New Roman" w:cs="Times New Roman"/>
          <w:szCs w:val="24"/>
        </w:rPr>
        <w:t xml:space="preserve"> ενός κομματιού της απολεσθείσας πολιτικής ταυτότητας</w:t>
      </w:r>
      <w:r>
        <w:rPr>
          <w:rFonts w:eastAsia="Times New Roman" w:cs="Times New Roman"/>
          <w:szCs w:val="24"/>
        </w:rPr>
        <w:t>.</w:t>
      </w:r>
      <w:r w:rsidRPr="001C05C3">
        <w:rPr>
          <w:rFonts w:eastAsia="Times New Roman" w:cs="Times New Roman"/>
          <w:szCs w:val="24"/>
        </w:rPr>
        <w:t xml:space="preserve"> Αυτό είναι το οριακό στοιχείο</w:t>
      </w:r>
      <w:r>
        <w:rPr>
          <w:rFonts w:eastAsia="Times New Roman" w:cs="Times New Roman"/>
          <w:szCs w:val="24"/>
        </w:rPr>
        <w:t>.</w:t>
      </w:r>
    </w:p>
    <w:p w14:paraId="120F8CBC" w14:textId="77777777" w:rsidR="0086761A" w:rsidRDefault="00427452">
      <w:pPr>
        <w:spacing w:line="600" w:lineRule="auto"/>
        <w:ind w:firstLine="720"/>
        <w:jc w:val="both"/>
        <w:rPr>
          <w:rFonts w:eastAsia="Times New Roman" w:cs="Times New Roman"/>
          <w:szCs w:val="24"/>
        </w:rPr>
      </w:pPr>
      <w:r w:rsidRPr="001C05C3">
        <w:rPr>
          <w:rFonts w:eastAsia="Times New Roman" w:cs="Times New Roman"/>
          <w:szCs w:val="24"/>
        </w:rPr>
        <w:t>Θα ήθελα να επιμείνουμε σε αυτό το στοιχείο του προϋπολογισμού</w:t>
      </w:r>
      <w:r>
        <w:rPr>
          <w:rFonts w:eastAsia="Times New Roman" w:cs="Times New Roman"/>
          <w:szCs w:val="24"/>
        </w:rPr>
        <w:t>,</w:t>
      </w:r>
      <w:r w:rsidRPr="001C05C3">
        <w:rPr>
          <w:rFonts w:eastAsia="Times New Roman" w:cs="Times New Roman"/>
          <w:szCs w:val="24"/>
        </w:rPr>
        <w:t xml:space="preserve"> πέρα</w:t>
      </w:r>
      <w:r w:rsidRPr="001C05C3">
        <w:rPr>
          <w:rFonts w:eastAsia="Times New Roman" w:cs="Times New Roman"/>
          <w:szCs w:val="24"/>
        </w:rPr>
        <w:t xml:space="preserve"> από τα μέτρα</w:t>
      </w:r>
      <w:r>
        <w:rPr>
          <w:rFonts w:eastAsia="Times New Roman" w:cs="Times New Roman"/>
          <w:szCs w:val="24"/>
        </w:rPr>
        <w:t>,</w:t>
      </w:r>
      <w:r w:rsidRPr="001C05C3">
        <w:rPr>
          <w:rFonts w:eastAsia="Times New Roman" w:cs="Times New Roman"/>
          <w:szCs w:val="24"/>
        </w:rPr>
        <w:t xml:space="preserve"> πέρα από τις τεκμηριώσει</w:t>
      </w:r>
      <w:r>
        <w:rPr>
          <w:rFonts w:eastAsia="Times New Roman" w:cs="Times New Roman"/>
          <w:szCs w:val="24"/>
        </w:rPr>
        <w:t>ς, οι</w:t>
      </w:r>
      <w:r w:rsidRPr="001C05C3">
        <w:rPr>
          <w:rFonts w:eastAsia="Times New Roman" w:cs="Times New Roman"/>
          <w:szCs w:val="24"/>
        </w:rPr>
        <w:t xml:space="preserve"> οποίες</w:t>
      </w:r>
      <w:r>
        <w:rPr>
          <w:rFonts w:eastAsia="Times New Roman" w:cs="Times New Roman"/>
          <w:szCs w:val="24"/>
        </w:rPr>
        <w:t>,</w:t>
      </w:r>
      <w:r w:rsidRPr="001C05C3">
        <w:rPr>
          <w:rFonts w:eastAsia="Times New Roman" w:cs="Times New Roman"/>
          <w:szCs w:val="24"/>
        </w:rPr>
        <w:t xml:space="preserve"> ούτως ή άλλως</w:t>
      </w:r>
      <w:r>
        <w:rPr>
          <w:rFonts w:eastAsia="Times New Roman" w:cs="Times New Roman"/>
          <w:szCs w:val="24"/>
        </w:rPr>
        <w:t>,</w:t>
      </w:r>
      <w:r w:rsidRPr="001C05C3">
        <w:rPr>
          <w:rFonts w:eastAsia="Times New Roman" w:cs="Times New Roman"/>
          <w:szCs w:val="24"/>
        </w:rPr>
        <w:t xml:space="preserve"> έχουν αναπτυχθεί</w:t>
      </w:r>
      <w:r>
        <w:rPr>
          <w:rFonts w:eastAsia="Times New Roman" w:cs="Times New Roman"/>
          <w:szCs w:val="24"/>
        </w:rPr>
        <w:t>.</w:t>
      </w:r>
      <w:r w:rsidRPr="001C05C3">
        <w:rPr>
          <w:rFonts w:eastAsia="Times New Roman" w:cs="Times New Roman"/>
          <w:szCs w:val="24"/>
        </w:rPr>
        <w:t xml:space="preserve"> Αυτή η διάσταση του προϋπολογισμού συγκροτεί και </w:t>
      </w:r>
      <w:r>
        <w:rPr>
          <w:rFonts w:eastAsia="Times New Roman" w:cs="Times New Roman"/>
          <w:szCs w:val="24"/>
        </w:rPr>
        <w:t>μι</w:t>
      </w:r>
      <w:r w:rsidRPr="001C05C3">
        <w:rPr>
          <w:rFonts w:eastAsia="Times New Roman" w:cs="Times New Roman"/>
          <w:szCs w:val="24"/>
        </w:rPr>
        <w:t>α ερμηνεία της εξόδου από την κρίση</w:t>
      </w:r>
      <w:r>
        <w:rPr>
          <w:rFonts w:eastAsia="Times New Roman" w:cs="Times New Roman"/>
          <w:szCs w:val="24"/>
        </w:rPr>
        <w:t>.</w:t>
      </w:r>
      <w:r w:rsidRPr="001C05C3">
        <w:rPr>
          <w:rFonts w:eastAsia="Times New Roman" w:cs="Times New Roman"/>
          <w:szCs w:val="24"/>
        </w:rPr>
        <w:t xml:space="preserve"> </w:t>
      </w:r>
    </w:p>
    <w:p w14:paraId="120F8CBD" w14:textId="77777777" w:rsidR="0086761A" w:rsidRDefault="00427452">
      <w:pPr>
        <w:spacing w:line="600" w:lineRule="auto"/>
        <w:ind w:firstLine="720"/>
        <w:jc w:val="both"/>
        <w:rPr>
          <w:rFonts w:eastAsia="Times New Roman" w:cs="Times New Roman"/>
          <w:szCs w:val="24"/>
        </w:rPr>
      </w:pPr>
      <w:r w:rsidRPr="001C05C3">
        <w:rPr>
          <w:rFonts w:eastAsia="Times New Roman" w:cs="Times New Roman"/>
          <w:szCs w:val="24"/>
        </w:rPr>
        <w:t>Έξοδος από την κρίση είναι η ανάκτηση του πολιτικού χώρου</w:t>
      </w:r>
      <w:r>
        <w:rPr>
          <w:rFonts w:eastAsia="Times New Roman" w:cs="Times New Roman"/>
          <w:szCs w:val="24"/>
        </w:rPr>
        <w:t>.</w:t>
      </w:r>
      <w:r w:rsidRPr="001C05C3">
        <w:rPr>
          <w:rFonts w:eastAsia="Times New Roman" w:cs="Times New Roman"/>
          <w:szCs w:val="24"/>
        </w:rPr>
        <w:t xml:space="preserve"> Έξοδος από την </w:t>
      </w:r>
      <w:r>
        <w:rPr>
          <w:rFonts w:eastAsia="Times New Roman" w:cs="Times New Roman"/>
          <w:szCs w:val="24"/>
        </w:rPr>
        <w:t>κρίση ε</w:t>
      </w:r>
      <w:r>
        <w:rPr>
          <w:rFonts w:eastAsia="Times New Roman" w:cs="Times New Roman"/>
          <w:szCs w:val="24"/>
        </w:rPr>
        <w:t>ίναι η ανασύνταξη του οραματικού</w:t>
      </w:r>
      <w:r w:rsidRPr="001C05C3">
        <w:rPr>
          <w:rFonts w:eastAsia="Times New Roman" w:cs="Times New Roman"/>
          <w:szCs w:val="24"/>
        </w:rPr>
        <w:t xml:space="preserve"> στοιχείου για την οικονομία</w:t>
      </w:r>
      <w:r>
        <w:rPr>
          <w:rFonts w:eastAsia="Times New Roman" w:cs="Times New Roman"/>
          <w:szCs w:val="24"/>
        </w:rPr>
        <w:t>, δ</w:t>
      </w:r>
      <w:r w:rsidRPr="001C05C3">
        <w:rPr>
          <w:rFonts w:eastAsia="Times New Roman" w:cs="Times New Roman"/>
          <w:szCs w:val="24"/>
        </w:rPr>
        <w:t xml:space="preserve">ηλαδή </w:t>
      </w:r>
      <w:r w:rsidRPr="001C05C3">
        <w:rPr>
          <w:rFonts w:eastAsia="Times New Roman" w:cs="Times New Roman"/>
          <w:szCs w:val="24"/>
        </w:rPr>
        <w:lastRenderedPageBreak/>
        <w:t>για την παραγωγή</w:t>
      </w:r>
      <w:r>
        <w:rPr>
          <w:rFonts w:eastAsia="Times New Roman" w:cs="Times New Roman"/>
          <w:szCs w:val="24"/>
        </w:rPr>
        <w:t xml:space="preserve">, είναι </w:t>
      </w:r>
      <w:r w:rsidRPr="001C05C3">
        <w:rPr>
          <w:rFonts w:eastAsia="Times New Roman" w:cs="Times New Roman"/>
          <w:szCs w:val="24"/>
        </w:rPr>
        <w:t>η ανάκτηση της παραγωγικής ποιότητας</w:t>
      </w:r>
      <w:r>
        <w:rPr>
          <w:rFonts w:eastAsia="Times New Roman" w:cs="Times New Roman"/>
          <w:szCs w:val="24"/>
        </w:rPr>
        <w:t>,</w:t>
      </w:r>
      <w:r w:rsidRPr="001C05C3">
        <w:rPr>
          <w:rFonts w:eastAsia="Times New Roman" w:cs="Times New Roman"/>
          <w:szCs w:val="24"/>
        </w:rPr>
        <w:t xml:space="preserve"> όχι μόνο της αποτίμησης </w:t>
      </w:r>
      <w:r>
        <w:rPr>
          <w:rFonts w:eastAsia="Times New Roman" w:cs="Times New Roman"/>
          <w:szCs w:val="24"/>
        </w:rPr>
        <w:t>της,</w:t>
      </w:r>
      <w:r w:rsidRPr="001C05C3">
        <w:rPr>
          <w:rFonts w:eastAsia="Times New Roman" w:cs="Times New Roman"/>
          <w:szCs w:val="24"/>
        </w:rPr>
        <w:t xml:space="preserve"> όχι μόνο της μετάφρασης της της αριθμητικής</w:t>
      </w:r>
      <w:r>
        <w:rPr>
          <w:rFonts w:eastAsia="Times New Roman" w:cs="Times New Roman"/>
          <w:szCs w:val="24"/>
        </w:rPr>
        <w:t>, αλλά</w:t>
      </w:r>
      <w:r w:rsidRPr="001C05C3">
        <w:rPr>
          <w:rFonts w:eastAsia="Times New Roman" w:cs="Times New Roman"/>
          <w:szCs w:val="24"/>
        </w:rPr>
        <w:t xml:space="preserve"> της παραγωγικής ποιότητας</w:t>
      </w:r>
      <w:r>
        <w:rPr>
          <w:rFonts w:eastAsia="Times New Roman" w:cs="Times New Roman"/>
          <w:szCs w:val="24"/>
        </w:rPr>
        <w:t>,</w:t>
      </w:r>
      <w:r w:rsidRPr="001C05C3">
        <w:rPr>
          <w:rFonts w:eastAsia="Times New Roman" w:cs="Times New Roman"/>
          <w:szCs w:val="24"/>
        </w:rPr>
        <w:t xml:space="preserve"> </w:t>
      </w:r>
      <w:r>
        <w:rPr>
          <w:rFonts w:eastAsia="Times New Roman" w:cs="Times New Roman"/>
          <w:szCs w:val="24"/>
        </w:rPr>
        <w:t>α</w:t>
      </w:r>
      <w:r w:rsidRPr="001C05C3">
        <w:rPr>
          <w:rFonts w:eastAsia="Times New Roman" w:cs="Times New Roman"/>
          <w:szCs w:val="24"/>
        </w:rPr>
        <w:t>υτό που δη</w:t>
      </w:r>
      <w:r>
        <w:rPr>
          <w:rFonts w:eastAsia="Times New Roman" w:cs="Times New Roman"/>
          <w:szCs w:val="24"/>
        </w:rPr>
        <w:t>μιούργησε την κρίση τις δεκαετίε</w:t>
      </w:r>
      <w:r w:rsidRPr="001C05C3">
        <w:rPr>
          <w:rFonts w:eastAsia="Times New Roman" w:cs="Times New Roman"/>
          <w:szCs w:val="24"/>
        </w:rPr>
        <w:t>ς και του 2000 και τις προγενέστερες</w:t>
      </w:r>
      <w:r>
        <w:rPr>
          <w:rFonts w:eastAsia="Times New Roman" w:cs="Times New Roman"/>
          <w:szCs w:val="24"/>
        </w:rPr>
        <w:t>,</w:t>
      </w:r>
      <w:r w:rsidRPr="001C05C3">
        <w:rPr>
          <w:rFonts w:eastAsia="Times New Roman" w:cs="Times New Roman"/>
          <w:szCs w:val="24"/>
        </w:rPr>
        <w:t xml:space="preserve"> την απώλεια δηλαδή παραγωγική</w:t>
      </w:r>
      <w:r>
        <w:rPr>
          <w:rFonts w:eastAsia="Times New Roman" w:cs="Times New Roman"/>
          <w:szCs w:val="24"/>
        </w:rPr>
        <w:t>ς</w:t>
      </w:r>
      <w:r w:rsidRPr="001C05C3">
        <w:rPr>
          <w:rFonts w:eastAsia="Times New Roman" w:cs="Times New Roman"/>
          <w:szCs w:val="24"/>
        </w:rPr>
        <w:t xml:space="preserve"> συνείδησης και οράματος</w:t>
      </w:r>
      <w:r>
        <w:rPr>
          <w:rFonts w:eastAsia="Times New Roman" w:cs="Times New Roman"/>
          <w:szCs w:val="24"/>
        </w:rPr>
        <w:t>.</w:t>
      </w:r>
    </w:p>
    <w:p w14:paraId="120F8CB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Είναι</w:t>
      </w:r>
      <w:r w:rsidRPr="001C05C3">
        <w:rPr>
          <w:rFonts w:eastAsia="Times New Roman" w:cs="Times New Roman"/>
          <w:szCs w:val="24"/>
        </w:rPr>
        <w:t xml:space="preserve"> σί</w:t>
      </w:r>
      <w:r>
        <w:rPr>
          <w:rFonts w:eastAsia="Times New Roman" w:cs="Times New Roman"/>
          <w:szCs w:val="24"/>
        </w:rPr>
        <w:t>γουρο ότι σήμερα ζούμε και τις π</w:t>
      </w:r>
      <w:r w:rsidRPr="001C05C3">
        <w:rPr>
          <w:rFonts w:eastAsia="Times New Roman" w:cs="Times New Roman"/>
          <w:szCs w:val="24"/>
        </w:rPr>
        <w:t>ολιτιστικές απολήξεις της κρίσης</w:t>
      </w:r>
      <w:r>
        <w:rPr>
          <w:rFonts w:eastAsia="Times New Roman" w:cs="Times New Roman"/>
          <w:szCs w:val="24"/>
        </w:rPr>
        <w:t>.</w:t>
      </w:r>
      <w:r w:rsidRPr="001C05C3">
        <w:rPr>
          <w:rFonts w:eastAsia="Times New Roman" w:cs="Times New Roman"/>
          <w:szCs w:val="24"/>
        </w:rPr>
        <w:t xml:space="preserve"> Υπάρχει </w:t>
      </w:r>
      <w:r>
        <w:rPr>
          <w:rFonts w:eastAsia="Times New Roman" w:cs="Times New Roman"/>
          <w:szCs w:val="24"/>
        </w:rPr>
        <w:t>δηλαδή μι</w:t>
      </w:r>
      <w:r w:rsidRPr="001C05C3">
        <w:rPr>
          <w:rFonts w:eastAsia="Times New Roman" w:cs="Times New Roman"/>
          <w:szCs w:val="24"/>
        </w:rPr>
        <w:t>α διάχυτη βία</w:t>
      </w:r>
      <w:r>
        <w:rPr>
          <w:rFonts w:eastAsia="Times New Roman" w:cs="Times New Roman"/>
          <w:szCs w:val="24"/>
        </w:rPr>
        <w:t>, μι</w:t>
      </w:r>
      <w:r w:rsidRPr="001C05C3">
        <w:rPr>
          <w:rFonts w:eastAsia="Times New Roman" w:cs="Times New Roman"/>
          <w:szCs w:val="24"/>
        </w:rPr>
        <w:t>α διάχυτη αβεβαιότητα</w:t>
      </w:r>
      <w:r>
        <w:rPr>
          <w:rFonts w:eastAsia="Times New Roman" w:cs="Times New Roman"/>
          <w:szCs w:val="24"/>
        </w:rPr>
        <w:t>.</w:t>
      </w:r>
      <w:r w:rsidRPr="001C05C3">
        <w:rPr>
          <w:rFonts w:eastAsia="Times New Roman" w:cs="Times New Roman"/>
          <w:szCs w:val="24"/>
        </w:rPr>
        <w:t xml:space="preserve"> </w:t>
      </w:r>
      <w:r>
        <w:rPr>
          <w:rFonts w:eastAsia="Times New Roman" w:cs="Times New Roman"/>
          <w:szCs w:val="24"/>
        </w:rPr>
        <w:t>Επίσης,</w:t>
      </w:r>
      <w:r w:rsidRPr="001C05C3">
        <w:rPr>
          <w:rFonts w:eastAsia="Times New Roman" w:cs="Times New Roman"/>
          <w:szCs w:val="24"/>
        </w:rPr>
        <w:t xml:space="preserve"> αυτό εκφράζεται και στο</w:t>
      </w:r>
      <w:r>
        <w:rPr>
          <w:rFonts w:eastAsia="Times New Roman" w:cs="Times New Roman"/>
          <w:szCs w:val="24"/>
        </w:rPr>
        <w:t>ν ε</w:t>
      </w:r>
      <w:r w:rsidRPr="001C05C3">
        <w:rPr>
          <w:rFonts w:eastAsia="Times New Roman" w:cs="Times New Roman"/>
          <w:szCs w:val="24"/>
        </w:rPr>
        <w:t>υρωπαϊκό χώρο</w:t>
      </w:r>
      <w:r>
        <w:rPr>
          <w:rFonts w:eastAsia="Times New Roman" w:cs="Times New Roman"/>
          <w:szCs w:val="24"/>
        </w:rPr>
        <w:t>.</w:t>
      </w:r>
      <w:r w:rsidRPr="001C05C3">
        <w:rPr>
          <w:rFonts w:eastAsia="Times New Roman" w:cs="Times New Roman"/>
          <w:szCs w:val="24"/>
        </w:rPr>
        <w:t xml:space="preserve"> Η Ευρώπη βρίσκεται σε μ</w:t>
      </w:r>
      <w:r>
        <w:rPr>
          <w:rFonts w:eastAsia="Times New Roman" w:cs="Times New Roman"/>
          <w:szCs w:val="24"/>
        </w:rPr>
        <w:t>ι</w:t>
      </w:r>
      <w:r w:rsidRPr="001C05C3">
        <w:rPr>
          <w:rFonts w:eastAsia="Times New Roman" w:cs="Times New Roman"/>
          <w:szCs w:val="24"/>
        </w:rPr>
        <w:t xml:space="preserve">α βαθιά </w:t>
      </w:r>
      <w:r>
        <w:rPr>
          <w:rFonts w:eastAsia="Times New Roman" w:cs="Times New Roman"/>
          <w:szCs w:val="24"/>
        </w:rPr>
        <w:t xml:space="preserve">διερώτηση, σε έναν </w:t>
      </w:r>
      <w:r w:rsidRPr="001C05C3">
        <w:rPr>
          <w:rFonts w:eastAsia="Times New Roman" w:cs="Times New Roman"/>
          <w:szCs w:val="24"/>
        </w:rPr>
        <w:t>βαθύ και ουσιαστικό αναστοχασμό</w:t>
      </w:r>
      <w:r>
        <w:rPr>
          <w:rFonts w:eastAsia="Times New Roman" w:cs="Times New Roman"/>
          <w:szCs w:val="24"/>
        </w:rPr>
        <w:t>:</w:t>
      </w:r>
      <w:r w:rsidRPr="001C05C3">
        <w:rPr>
          <w:rFonts w:eastAsia="Times New Roman" w:cs="Times New Roman"/>
          <w:szCs w:val="24"/>
        </w:rPr>
        <w:t xml:space="preserve"> </w:t>
      </w:r>
      <w:r>
        <w:rPr>
          <w:rFonts w:eastAsia="Times New Roman" w:cs="Times New Roman"/>
          <w:szCs w:val="24"/>
        </w:rPr>
        <w:t>Πού</w:t>
      </w:r>
      <w:r w:rsidRPr="001C05C3">
        <w:rPr>
          <w:rFonts w:eastAsia="Times New Roman" w:cs="Times New Roman"/>
          <w:szCs w:val="24"/>
        </w:rPr>
        <w:t xml:space="preserve"> θα πάει</w:t>
      </w:r>
      <w:r>
        <w:rPr>
          <w:rFonts w:eastAsia="Times New Roman" w:cs="Times New Roman"/>
          <w:szCs w:val="24"/>
        </w:rPr>
        <w:t>;</w:t>
      </w:r>
      <w:r w:rsidRPr="001C05C3">
        <w:rPr>
          <w:rFonts w:eastAsia="Times New Roman" w:cs="Times New Roman"/>
          <w:szCs w:val="24"/>
        </w:rPr>
        <w:t xml:space="preserve"> Έχουμε φαινόμενα ενός ευρύτατου λαϊκισμού</w:t>
      </w:r>
      <w:r>
        <w:rPr>
          <w:rFonts w:eastAsia="Times New Roman" w:cs="Times New Roman"/>
          <w:szCs w:val="24"/>
        </w:rPr>
        <w:t>,</w:t>
      </w:r>
      <w:r w:rsidRPr="001C05C3">
        <w:rPr>
          <w:rFonts w:eastAsia="Times New Roman" w:cs="Times New Roman"/>
          <w:szCs w:val="24"/>
        </w:rPr>
        <w:t xml:space="preserve"> ο οποίος ενσωματώνει και τις γλώσσες της Αριστεράς</w:t>
      </w:r>
      <w:r>
        <w:rPr>
          <w:rFonts w:eastAsia="Times New Roman" w:cs="Times New Roman"/>
          <w:szCs w:val="24"/>
        </w:rPr>
        <w:t>,</w:t>
      </w:r>
      <w:r w:rsidRPr="001C05C3">
        <w:rPr>
          <w:rFonts w:eastAsia="Times New Roman" w:cs="Times New Roman"/>
          <w:szCs w:val="24"/>
        </w:rPr>
        <w:t xml:space="preserve"> σφετερίζεται α</w:t>
      </w:r>
      <w:r w:rsidRPr="001C05C3">
        <w:rPr>
          <w:rFonts w:eastAsia="Times New Roman" w:cs="Times New Roman"/>
          <w:szCs w:val="24"/>
        </w:rPr>
        <w:t>ιτήματα πολιτικής χειραφέτησης</w:t>
      </w:r>
      <w:r>
        <w:rPr>
          <w:rFonts w:eastAsia="Times New Roman" w:cs="Times New Roman"/>
          <w:szCs w:val="24"/>
        </w:rPr>
        <w:t>,</w:t>
      </w:r>
      <w:r w:rsidRPr="001C05C3">
        <w:rPr>
          <w:rFonts w:eastAsia="Times New Roman" w:cs="Times New Roman"/>
          <w:szCs w:val="24"/>
        </w:rPr>
        <w:t xml:space="preserve"> εργασιακής χειραφέτησης</w:t>
      </w:r>
      <w:r>
        <w:rPr>
          <w:rFonts w:eastAsia="Times New Roman" w:cs="Times New Roman"/>
          <w:szCs w:val="24"/>
        </w:rPr>
        <w:t>,</w:t>
      </w:r>
      <w:r w:rsidRPr="001C05C3">
        <w:rPr>
          <w:rFonts w:eastAsia="Times New Roman" w:cs="Times New Roman"/>
          <w:szCs w:val="24"/>
        </w:rPr>
        <w:t xml:space="preserve"> με τη μεγαλύτερη ευκολία</w:t>
      </w:r>
      <w:r>
        <w:rPr>
          <w:rFonts w:eastAsia="Times New Roman" w:cs="Times New Roman"/>
          <w:szCs w:val="24"/>
        </w:rPr>
        <w:t>.</w:t>
      </w:r>
      <w:r w:rsidRPr="001C05C3">
        <w:rPr>
          <w:rFonts w:eastAsia="Times New Roman" w:cs="Times New Roman"/>
          <w:szCs w:val="24"/>
        </w:rPr>
        <w:t xml:space="preserve"> Εξάλλου</w:t>
      </w:r>
      <w:r>
        <w:rPr>
          <w:rFonts w:eastAsia="Times New Roman" w:cs="Times New Roman"/>
          <w:szCs w:val="24"/>
        </w:rPr>
        <w:t>,</w:t>
      </w:r>
      <w:r w:rsidRPr="001C05C3">
        <w:rPr>
          <w:rFonts w:eastAsia="Times New Roman" w:cs="Times New Roman"/>
          <w:szCs w:val="24"/>
        </w:rPr>
        <w:t xml:space="preserve"> δεν εννοεί τίποτα</w:t>
      </w:r>
      <w:r>
        <w:rPr>
          <w:rFonts w:eastAsia="Times New Roman" w:cs="Times New Roman"/>
          <w:szCs w:val="24"/>
        </w:rPr>
        <w:t>.</w:t>
      </w:r>
      <w:r w:rsidRPr="001C05C3">
        <w:rPr>
          <w:rFonts w:eastAsia="Times New Roman" w:cs="Times New Roman"/>
          <w:szCs w:val="24"/>
        </w:rPr>
        <w:t xml:space="preserve"> Σε </w:t>
      </w:r>
      <w:r>
        <w:rPr>
          <w:rFonts w:eastAsia="Times New Roman" w:cs="Times New Roman"/>
          <w:szCs w:val="24"/>
        </w:rPr>
        <w:t xml:space="preserve">αυτό το τοπίο, </w:t>
      </w:r>
      <w:r w:rsidRPr="001C05C3">
        <w:rPr>
          <w:rFonts w:eastAsia="Times New Roman" w:cs="Times New Roman"/>
          <w:szCs w:val="24"/>
        </w:rPr>
        <w:t>έχουμε διαφορετικό κοινό</w:t>
      </w:r>
      <w:r>
        <w:rPr>
          <w:rFonts w:eastAsia="Times New Roman" w:cs="Times New Roman"/>
          <w:szCs w:val="24"/>
        </w:rPr>
        <w:t>.</w:t>
      </w:r>
      <w:r w:rsidRPr="001C05C3">
        <w:rPr>
          <w:rFonts w:eastAsia="Times New Roman" w:cs="Times New Roman"/>
          <w:szCs w:val="24"/>
        </w:rPr>
        <w:t xml:space="preserve"> Άρα πρέπει να φτιάξουμε διαφορετική γλώσσα απεύθυνσης</w:t>
      </w:r>
      <w:r>
        <w:rPr>
          <w:rFonts w:eastAsia="Times New Roman" w:cs="Times New Roman"/>
          <w:szCs w:val="24"/>
        </w:rPr>
        <w:t>.</w:t>
      </w:r>
      <w:r w:rsidRPr="001C05C3">
        <w:rPr>
          <w:rFonts w:eastAsia="Times New Roman" w:cs="Times New Roman"/>
          <w:szCs w:val="24"/>
        </w:rPr>
        <w:t xml:space="preserve"> </w:t>
      </w:r>
      <w:r>
        <w:rPr>
          <w:rFonts w:eastAsia="Times New Roman" w:cs="Times New Roman"/>
          <w:szCs w:val="24"/>
        </w:rPr>
        <w:t xml:space="preserve">Ο μικροαστός </w:t>
      </w:r>
      <w:r w:rsidRPr="001C05C3">
        <w:rPr>
          <w:rFonts w:eastAsia="Times New Roman" w:cs="Times New Roman"/>
          <w:szCs w:val="24"/>
        </w:rPr>
        <w:t>έχει διαφορετικές σήμερα προσλαμβ</w:t>
      </w:r>
      <w:r w:rsidRPr="001C05C3">
        <w:rPr>
          <w:rFonts w:eastAsia="Times New Roman" w:cs="Times New Roman"/>
          <w:szCs w:val="24"/>
        </w:rPr>
        <w:t>άνουσες</w:t>
      </w:r>
      <w:r>
        <w:rPr>
          <w:rFonts w:eastAsia="Times New Roman" w:cs="Times New Roman"/>
          <w:szCs w:val="24"/>
        </w:rPr>
        <w:t>.</w:t>
      </w:r>
    </w:p>
    <w:p w14:paraId="120F8CB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Επομένως, </w:t>
      </w:r>
      <w:r w:rsidRPr="001C05C3">
        <w:rPr>
          <w:rFonts w:eastAsia="Times New Roman" w:cs="Times New Roman"/>
          <w:szCs w:val="24"/>
        </w:rPr>
        <w:t>το ερώτημα αυ</w:t>
      </w:r>
      <w:r>
        <w:rPr>
          <w:rFonts w:eastAsia="Times New Roman" w:cs="Times New Roman"/>
          <w:szCs w:val="24"/>
        </w:rPr>
        <w:t>τής της μακράς πορείας διόρθωση</w:t>
      </w:r>
      <w:r w:rsidRPr="001C05C3">
        <w:rPr>
          <w:rFonts w:eastAsia="Times New Roman" w:cs="Times New Roman"/>
          <w:szCs w:val="24"/>
        </w:rPr>
        <w:t>ς που ξεκινάει και εμπεδώνεται και υλοποιείται με αυτό τον προϋπολογι</w:t>
      </w:r>
      <w:r>
        <w:rPr>
          <w:rFonts w:eastAsia="Times New Roman" w:cs="Times New Roman"/>
          <w:szCs w:val="24"/>
        </w:rPr>
        <w:t>σμό δεν είναι επιδοματικού</w:t>
      </w:r>
      <w:r w:rsidRPr="001C05C3">
        <w:rPr>
          <w:rFonts w:eastAsia="Times New Roman" w:cs="Times New Roman"/>
          <w:szCs w:val="24"/>
        </w:rPr>
        <w:t xml:space="preserve"> χαρακτήρα</w:t>
      </w:r>
      <w:r>
        <w:rPr>
          <w:rFonts w:eastAsia="Times New Roman" w:cs="Times New Roman"/>
          <w:szCs w:val="24"/>
        </w:rPr>
        <w:t>,</w:t>
      </w:r>
      <w:r w:rsidRPr="001C05C3">
        <w:rPr>
          <w:rFonts w:eastAsia="Times New Roman" w:cs="Times New Roman"/>
          <w:szCs w:val="24"/>
        </w:rPr>
        <w:t xml:space="preserve"> όσο </w:t>
      </w:r>
      <w:r>
        <w:rPr>
          <w:rFonts w:eastAsia="Times New Roman" w:cs="Times New Roman"/>
          <w:szCs w:val="24"/>
        </w:rPr>
        <w:t xml:space="preserve">η </w:t>
      </w:r>
      <w:r w:rsidRPr="001C05C3">
        <w:rPr>
          <w:rFonts w:eastAsia="Times New Roman" w:cs="Times New Roman"/>
          <w:szCs w:val="24"/>
        </w:rPr>
        <w:t>ανάκτηση της οικονομικής αρχιτεκτονικής</w:t>
      </w:r>
      <w:r>
        <w:rPr>
          <w:rFonts w:eastAsia="Times New Roman" w:cs="Times New Roman"/>
          <w:szCs w:val="24"/>
        </w:rPr>
        <w:t>,</w:t>
      </w:r>
      <w:r w:rsidRPr="001C05C3">
        <w:rPr>
          <w:rFonts w:eastAsia="Times New Roman" w:cs="Times New Roman"/>
          <w:szCs w:val="24"/>
        </w:rPr>
        <w:t xml:space="preserve"> της αρχιτεκτονικής με την οποία συγκροτ</w:t>
      </w:r>
      <w:r w:rsidRPr="001C05C3">
        <w:rPr>
          <w:rFonts w:eastAsia="Times New Roman" w:cs="Times New Roman"/>
          <w:szCs w:val="24"/>
        </w:rPr>
        <w:t>είται η χώρα</w:t>
      </w:r>
      <w:r>
        <w:rPr>
          <w:rFonts w:eastAsia="Times New Roman" w:cs="Times New Roman"/>
          <w:szCs w:val="24"/>
        </w:rPr>
        <w:t>,</w:t>
      </w:r>
      <w:r w:rsidRPr="001C05C3">
        <w:rPr>
          <w:rFonts w:eastAsia="Times New Roman" w:cs="Times New Roman"/>
          <w:szCs w:val="24"/>
        </w:rPr>
        <w:t xml:space="preserve"> ο δημόσιος χώρος </w:t>
      </w:r>
      <w:r>
        <w:rPr>
          <w:rFonts w:eastAsia="Times New Roman" w:cs="Times New Roman"/>
          <w:szCs w:val="24"/>
        </w:rPr>
        <w:t>της,</w:t>
      </w:r>
      <w:r w:rsidRPr="001C05C3">
        <w:rPr>
          <w:rFonts w:eastAsia="Times New Roman" w:cs="Times New Roman"/>
          <w:szCs w:val="24"/>
        </w:rPr>
        <w:t xml:space="preserve"> η διοίκησ</w:t>
      </w:r>
      <w:r>
        <w:rPr>
          <w:rFonts w:eastAsia="Times New Roman" w:cs="Times New Roman"/>
          <w:szCs w:val="24"/>
        </w:rPr>
        <w:t>ή</w:t>
      </w:r>
      <w:r w:rsidRPr="001C05C3">
        <w:rPr>
          <w:rFonts w:eastAsia="Times New Roman" w:cs="Times New Roman"/>
          <w:szCs w:val="24"/>
        </w:rPr>
        <w:t xml:space="preserve"> </w:t>
      </w:r>
      <w:r>
        <w:rPr>
          <w:rFonts w:eastAsia="Times New Roman" w:cs="Times New Roman"/>
          <w:szCs w:val="24"/>
        </w:rPr>
        <w:t>της και ε</w:t>
      </w:r>
      <w:r w:rsidRPr="001C05C3">
        <w:rPr>
          <w:rFonts w:eastAsia="Times New Roman" w:cs="Times New Roman"/>
          <w:szCs w:val="24"/>
        </w:rPr>
        <w:t>πομένως</w:t>
      </w:r>
      <w:r>
        <w:rPr>
          <w:rFonts w:eastAsia="Times New Roman" w:cs="Times New Roman"/>
          <w:szCs w:val="24"/>
        </w:rPr>
        <w:t>,</w:t>
      </w:r>
      <w:r w:rsidRPr="001C05C3">
        <w:rPr>
          <w:rFonts w:eastAsia="Times New Roman" w:cs="Times New Roman"/>
          <w:szCs w:val="24"/>
        </w:rPr>
        <w:t xml:space="preserve"> ρυθμίζονται κανονιστικά οι παραγωγικές δράσεις</w:t>
      </w:r>
      <w:r>
        <w:rPr>
          <w:rFonts w:eastAsia="Times New Roman" w:cs="Times New Roman"/>
          <w:szCs w:val="24"/>
        </w:rPr>
        <w:t>.</w:t>
      </w:r>
      <w:r w:rsidRPr="001C05C3">
        <w:rPr>
          <w:rFonts w:eastAsia="Times New Roman" w:cs="Times New Roman"/>
          <w:szCs w:val="24"/>
        </w:rPr>
        <w:t xml:space="preserve"> Αυτά είναι πολύ μεγάλα αιτήματα</w:t>
      </w:r>
      <w:r>
        <w:rPr>
          <w:rFonts w:eastAsia="Times New Roman" w:cs="Times New Roman"/>
          <w:szCs w:val="24"/>
        </w:rPr>
        <w:t>,</w:t>
      </w:r>
      <w:r w:rsidRPr="001C05C3">
        <w:rPr>
          <w:rFonts w:eastAsia="Times New Roman" w:cs="Times New Roman"/>
          <w:szCs w:val="24"/>
        </w:rPr>
        <w:t xml:space="preserve"> είναι πολύ μεγάλα στοιχήματα και συνήθως έχουν χαθεί</w:t>
      </w:r>
      <w:r>
        <w:rPr>
          <w:rFonts w:eastAsia="Times New Roman" w:cs="Times New Roman"/>
          <w:szCs w:val="24"/>
        </w:rPr>
        <w:t>.</w:t>
      </w:r>
    </w:p>
    <w:p w14:paraId="120F8CC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Πάρα πολλές φορές η χώρα βρισκόταν σε μι</w:t>
      </w:r>
      <w:r w:rsidRPr="001C05C3">
        <w:rPr>
          <w:rFonts w:eastAsia="Times New Roman" w:cs="Times New Roman"/>
          <w:szCs w:val="24"/>
        </w:rPr>
        <w:t>α τέτοια κούρμπα</w:t>
      </w:r>
      <w:r>
        <w:rPr>
          <w:rFonts w:eastAsia="Times New Roman" w:cs="Times New Roman"/>
          <w:szCs w:val="24"/>
        </w:rPr>
        <w:t>,</w:t>
      </w:r>
      <w:r w:rsidRPr="001C05C3">
        <w:rPr>
          <w:rFonts w:eastAsia="Times New Roman" w:cs="Times New Roman"/>
          <w:szCs w:val="24"/>
        </w:rPr>
        <w:t xml:space="preserve"> σε μ</w:t>
      </w:r>
      <w:r>
        <w:rPr>
          <w:rFonts w:eastAsia="Times New Roman" w:cs="Times New Roman"/>
          <w:szCs w:val="24"/>
        </w:rPr>
        <w:t>ι</w:t>
      </w:r>
      <w:r w:rsidRPr="001C05C3">
        <w:rPr>
          <w:rFonts w:eastAsia="Times New Roman" w:cs="Times New Roman"/>
          <w:szCs w:val="24"/>
        </w:rPr>
        <w:t>α τέτοια στροφή και έχασε το στοίχημα και της ανάπτυξης και τ</w:t>
      </w:r>
      <w:r>
        <w:rPr>
          <w:rFonts w:eastAsia="Times New Roman" w:cs="Times New Roman"/>
          <w:szCs w:val="24"/>
        </w:rPr>
        <w:t>ης παραγωγικής ανασύνταξης και ε</w:t>
      </w:r>
      <w:r w:rsidRPr="001C05C3">
        <w:rPr>
          <w:rFonts w:eastAsia="Times New Roman" w:cs="Times New Roman"/>
          <w:szCs w:val="24"/>
        </w:rPr>
        <w:t>πομένως</w:t>
      </w:r>
      <w:r>
        <w:rPr>
          <w:rFonts w:eastAsia="Times New Roman" w:cs="Times New Roman"/>
          <w:szCs w:val="24"/>
        </w:rPr>
        <w:t>,</w:t>
      </w:r>
      <w:r w:rsidRPr="001C05C3">
        <w:rPr>
          <w:rFonts w:eastAsia="Times New Roman" w:cs="Times New Roman"/>
          <w:szCs w:val="24"/>
        </w:rPr>
        <w:t xml:space="preserve"> της κοινωνικής συνοχής</w:t>
      </w:r>
      <w:r>
        <w:rPr>
          <w:rFonts w:eastAsia="Times New Roman" w:cs="Times New Roman"/>
          <w:szCs w:val="24"/>
        </w:rPr>
        <w:t>.</w:t>
      </w:r>
    </w:p>
    <w:p w14:paraId="120F8CC1" w14:textId="77777777" w:rsidR="0086761A" w:rsidRDefault="00427452">
      <w:pPr>
        <w:spacing w:line="600" w:lineRule="auto"/>
        <w:ind w:firstLine="720"/>
        <w:jc w:val="both"/>
        <w:rPr>
          <w:rFonts w:eastAsia="Times New Roman" w:cs="Times New Roman"/>
          <w:szCs w:val="24"/>
        </w:rPr>
      </w:pPr>
      <w:r w:rsidRPr="001C05C3">
        <w:rPr>
          <w:rFonts w:eastAsia="Times New Roman" w:cs="Times New Roman"/>
          <w:szCs w:val="24"/>
        </w:rPr>
        <w:t>Αντιπρόταση</w:t>
      </w:r>
      <w:r>
        <w:rPr>
          <w:rFonts w:eastAsia="Times New Roman" w:cs="Times New Roman"/>
          <w:szCs w:val="24"/>
        </w:rPr>
        <w:t>:</w:t>
      </w:r>
      <w:r w:rsidRPr="001C05C3">
        <w:rPr>
          <w:rFonts w:eastAsia="Times New Roman" w:cs="Times New Roman"/>
          <w:szCs w:val="24"/>
        </w:rPr>
        <w:t xml:space="preserve"> Δυστυχώς</w:t>
      </w:r>
      <w:r>
        <w:rPr>
          <w:rFonts w:eastAsia="Times New Roman" w:cs="Times New Roman"/>
          <w:szCs w:val="24"/>
        </w:rPr>
        <w:t>,</w:t>
      </w:r>
      <w:r w:rsidRPr="001C05C3">
        <w:rPr>
          <w:rFonts w:eastAsia="Times New Roman" w:cs="Times New Roman"/>
          <w:szCs w:val="24"/>
        </w:rPr>
        <w:t xml:space="preserve"> ένα από τα σημάδια της κρίσης είναι ότι δεν υπάρχει αντιπρόταση</w:t>
      </w:r>
      <w:r>
        <w:rPr>
          <w:rFonts w:eastAsia="Times New Roman" w:cs="Times New Roman"/>
          <w:szCs w:val="24"/>
        </w:rPr>
        <w:t>.</w:t>
      </w:r>
      <w:r w:rsidRPr="001C05C3">
        <w:rPr>
          <w:rFonts w:eastAsia="Times New Roman" w:cs="Times New Roman"/>
          <w:szCs w:val="24"/>
        </w:rPr>
        <w:t xml:space="preserve"> Δυστυχώς</w:t>
      </w:r>
      <w:r>
        <w:rPr>
          <w:rFonts w:eastAsia="Times New Roman" w:cs="Times New Roman"/>
          <w:szCs w:val="24"/>
        </w:rPr>
        <w:t>,</w:t>
      </w:r>
      <w:r w:rsidRPr="001C05C3">
        <w:rPr>
          <w:rFonts w:eastAsia="Times New Roman" w:cs="Times New Roman"/>
          <w:szCs w:val="24"/>
        </w:rPr>
        <w:t xml:space="preserve"> σε </w:t>
      </w:r>
      <w:r>
        <w:rPr>
          <w:rFonts w:eastAsia="Times New Roman" w:cs="Times New Roman"/>
          <w:szCs w:val="24"/>
        </w:rPr>
        <w:t>έναν μηδενιστικό, πολύ</w:t>
      </w:r>
      <w:r>
        <w:rPr>
          <w:rFonts w:eastAsia="Times New Roman" w:cs="Times New Roman"/>
          <w:szCs w:val="24"/>
        </w:rPr>
        <w:t xml:space="preserve"> εύκολο, προβλέψιμο</w:t>
      </w:r>
      <w:r w:rsidRPr="001C05C3">
        <w:rPr>
          <w:rFonts w:eastAsia="Times New Roman" w:cs="Times New Roman"/>
          <w:szCs w:val="24"/>
        </w:rPr>
        <w:t xml:space="preserve"> </w:t>
      </w:r>
      <w:r>
        <w:rPr>
          <w:rFonts w:eastAsia="Times New Roman" w:cs="Times New Roman"/>
          <w:szCs w:val="24"/>
        </w:rPr>
        <w:t xml:space="preserve">σχεδόν </w:t>
      </w:r>
      <w:r w:rsidRPr="001C05C3">
        <w:rPr>
          <w:rFonts w:eastAsia="Times New Roman" w:cs="Times New Roman"/>
          <w:szCs w:val="24"/>
        </w:rPr>
        <w:t>λόγο από την Αντιπολίτευση</w:t>
      </w:r>
      <w:r>
        <w:rPr>
          <w:rFonts w:eastAsia="Times New Roman" w:cs="Times New Roman"/>
          <w:szCs w:val="24"/>
        </w:rPr>
        <w:t xml:space="preserve"> δ</w:t>
      </w:r>
      <w:r w:rsidRPr="001C05C3">
        <w:rPr>
          <w:rFonts w:eastAsia="Times New Roman" w:cs="Times New Roman"/>
          <w:szCs w:val="24"/>
        </w:rPr>
        <w:t>εν προτείνεται</w:t>
      </w:r>
      <w:r>
        <w:rPr>
          <w:rFonts w:eastAsia="Times New Roman" w:cs="Times New Roman"/>
          <w:szCs w:val="24"/>
        </w:rPr>
        <w:t>,</w:t>
      </w:r>
      <w:r w:rsidRPr="001C05C3">
        <w:rPr>
          <w:rFonts w:eastAsia="Times New Roman" w:cs="Times New Roman"/>
          <w:szCs w:val="24"/>
        </w:rPr>
        <w:t xml:space="preserve"> δεν διατυπώνεται το άλλο</w:t>
      </w:r>
      <w:r>
        <w:rPr>
          <w:rFonts w:eastAsia="Times New Roman" w:cs="Times New Roman"/>
          <w:szCs w:val="24"/>
        </w:rPr>
        <w:t xml:space="preserve">. Δεν υπάρχει η αντιπρόταση. </w:t>
      </w:r>
      <w:r w:rsidRPr="001C05C3">
        <w:rPr>
          <w:rFonts w:eastAsia="Times New Roman" w:cs="Times New Roman"/>
          <w:szCs w:val="24"/>
        </w:rPr>
        <w:t xml:space="preserve"> </w:t>
      </w:r>
    </w:p>
    <w:p w14:paraId="120F8CC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Επίσης,</w:t>
      </w:r>
      <w:r w:rsidRPr="001C05C3">
        <w:rPr>
          <w:rFonts w:eastAsia="Times New Roman" w:cs="Times New Roman"/>
          <w:szCs w:val="24"/>
        </w:rPr>
        <w:t xml:space="preserve"> θα έλεγα ότι δεν υπάρχει και η κριτική προσέγγιση αυτών που εισηγείται η Κυβέρνηση</w:t>
      </w:r>
      <w:r>
        <w:rPr>
          <w:rFonts w:eastAsia="Times New Roman" w:cs="Times New Roman"/>
          <w:szCs w:val="24"/>
        </w:rPr>
        <w:t xml:space="preserve">. </w:t>
      </w:r>
      <w:r w:rsidRPr="001C05C3">
        <w:rPr>
          <w:rFonts w:eastAsia="Times New Roman" w:cs="Times New Roman"/>
          <w:szCs w:val="24"/>
        </w:rPr>
        <w:t xml:space="preserve">Η κριτική πρόσληψη του συστήματος δεν </w:t>
      </w:r>
      <w:r w:rsidRPr="001C05C3">
        <w:rPr>
          <w:rFonts w:eastAsia="Times New Roman" w:cs="Times New Roman"/>
          <w:szCs w:val="24"/>
        </w:rPr>
        <w:t xml:space="preserve">ορίζει </w:t>
      </w:r>
      <w:r>
        <w:rPr>
          <w:rFonts w:eastAsia="Times New Roman" w:cs="Times New Roman"/>
          <w:szCs w:val="24"/>
        </w:rPr>
        <w:t xml:space="preserve">των αντισυστημισμό σήμερα. Ο αντισυστημισμός σήμερα </w:t>
      </w:r>
      <w:r w:rsidRPr="001C05C3">
        <w:rPr>
          <w:rFonts w:eastAsia="Times New Roman" w:cs="Times New Roman"/>
          <w:szCs w:val="24"/>
        </w:rPr>
        <w:t>ορίζεται ως αποδόμηση του συστήματος</w:t>
      </w:r>
      <w:r>
        <w:rPr>
          <w:rFonts w:eastAsia="Times New Roman" w:cs="Times New Roman"/>
          <w:szCs w:val="24"/>
        </w:rPr>
        <w:t>,</w:t>
      </w:r>
      <w:r w:rsidRPr="001C05C3">
        <w:rPr>
          <w:rFonts w:eastAsia="Times New Roman" w:cs="Times New Roman"/>
          <w:szCs w:val="24"/>
        </w:rPr>
        <w:t xml:space="preserve"> ως αποδόμηση των εργαλείων</w:t>
      </w:r>
      <w:r>
        <w:rPr>
          <w:rFonts w:eastAsia="Times New Roman" w:cs="Times New Roman"/>
          <w:szCs w:val="24"/>
        </w:rPr>
        <w:t>,</w:t>
      </w:r>
      <w:r w:rsidRPr="001C05C3">
        <w:rPr>
          <w:rFonts w:eastAsia="Times New Roman" w:cs="Times New Roman"/>
          <w:szCs w:val="24"/>
        </w:rPr>
        <w:t xml:space="preserve"> των αξιακών παραδοχών με τις οποίες αναπτύχθηκε η χώρα και η Ευρώπη μεταπολεμικά</w:t>
      </w:r>
      <w:r>
        <w:rPr>
          <w:rFonts w:eastAsia="Times New Roman" w:cs="Times New Roman"/>
          <w:szCs w:val="24"/>
        </w:rPr>
        <w:t>,</w:t>
      </w:r>
      <w:r w:rsidRPr="001C05C3">
        <w:rPr>
          <w:rFonts w:eastAsia="Times New Roman" w:cs="Times New Roman"/>
          <w:szCs w:val="24"/>
        </w:rPr>
        <w:t xml:space="preserve"> των ενοποιήσεων με τις οποίες η χώρα και η Ευρώπη</w:t>
      </w:r>
      <w:r w:rsidRPr="001C05C3">
        <w:rPr>
          <w:rFonts w:eastAsia="Times New Roman" w:cs="Times New Roman"/>
          <w:szCs w:val="24"/>
        </w:rPr>
        <w:t xml:space="preserve"> </w:t>
      </w:r>
      <w:r>
        <w:rPr>
          <w:rFonts w:eastAsia="Times New Roman" w:cs="Times New Roman"/>
          <w:szCs w:val="24"/>
        </w:rPr>
        <w:t>μπόρεσαν</w:t>
      </w:r>
      <w:r w:rsidRPr="001C05C3">
        <w:rPr>
          <w:rFonts w:eastAsia="Times New Roman" w:cs="Times New Roman"/>
          <w:szCs w:val="24"/>
        </w:rPr>
        <w:t xml:space="preserve"> </w:t>
      </w:r>
      <w:r>
        <w:rPr>
          <w:rFonts w:eastAsia="Times New Roman" w:cs="Times New Roman"/>
          <w:szCs w:val="24"/>
        </w:rPr>
        <w:t xml:space="preserve">συγκροτήσουν </w:t>
      </w:r>
      <w:r w:rsidRPr="001C05C3">
        <w:rPr>
          <w:rFonts w:eastAsia="Times New Roman" w:cs="Times New Roman"/>
          <w:szCs w:val="24"/>
        </w:rPr>
        <w:t>τις μεγάλες κοινωνικές συνθέσεις και συσσωματώσεις</w:t>
      </w:r>
      <w:r>
        <w:rPr>
          <w:rFonts w:eastAsia="Times New Roman" w:cs="Times New Roman"/>
          <w:szCs w:val="24"/>
        </w:rPr>
        <w:t>.</w:t>
      </w:r>
      <w:r w:rsidRPr="001C05C3">
        <w:rPr>
          <w:rFonts w:eastAsia="Times New Roman" w:cs="Times New Roman"/>
          <w:szCs w:val="24"/>
        </w:rPr>
        <w:t xml:space="preserve"> </w:t>
      </w:r>
    </w:p>
    <w:p w14:paraId="120F8CC3" w14:textId="77777777" w:rsidR="0086761A" w:rsidRDefault="00427452">
      <w:pPr>
        <w:spacing w:line="600" w:lineRule="auto"/>
        <w:ind w:firstLine="720"/>
        <w:jc w:val="both"/>
        <w:rPr>
          <w:rFonts w:eastAsia="Times New Roman" w:cs="Times New Roman"/>
          <w:szCs w:val="24"/>
        </w:rPr>
      </w:pPr>
      <w:r w:rsidRPr="001C05C3">
        <w:rPr>
          <w:rFonts w:eastAsia="Times New Roman" w:cs="Times New Roman"/>
          <w:szCs w:val="24"/>
        </w:rPr>
        <w:t xml:space="preserve">Αυτά είναι τα χαρακτηριστικά ενός ευρύτατου ερωτήματος που </w:t>
      </w:r>
      <w:r>
        <w:rPr>
          <w:rFonts w:eastAsia="Times New Roman" w:cs="Times New Roman"/>
          <w:szCs w:val="24"/>
        </w:rPr>
        <w:t>–</w:t>
      </w:r>
      <w:r w:rsidRPr="001C05C3">
        <w:rPr>
          <w:rFonts w:eastAsia="Times New Roman" w:cs="Times New Roman"/>
          <w:szCs w:val="24"/>
        </w:rPr>
        <w:t>νομίζω</w:t>
      </w:r>
      <w:r>
        <w:rPr>
          <w:rFonts w:eastAsia="Times New Roman" w:cs="Times New Roman"/>
          <w:szCs w:val="24"/>
        </w:rPr>
        <w:t>-</w:t>
      </w:r>
      <w:r w:rsidRPr="001C05C3">
        <w:rPr>
          <w:rFonts w:eastAsia="Times New Roman" w:cs="Times New Roman"/>
          <w:szCs w:val="24"/>
        </w:rPr>
        <w:t xml:space="preserve"> ότι με πρόφαση το</w:t>
      </w:r>
      <w:r>
        <w:rPr>
          <w:rFonts w:eastAsia="Times New Roman" w:cs="Times New Roman"/>
          <w:szCs w:val="24"/>
        </w:rPr>
        <w:t>ν</w:t>
      </w:r>
      <w:r w:rsidRPr="001C05C3">
        <w:rPr>
          <w:rFonts w:eastAsia="Times New Roman" w:cs="Times New Roman"/>
          <w:szCs w:val="24"/>
        </w:rPr>
        <w:t xml:space="preserve"> πρ</w:t>
      </w:r>
      <w:r>
        <w:rPr>
          <w:rFonts w:eastAsia="Times New Roman" w:cs="Times New Roman"/>
          <w:szCs w:val="24"/>
        </w:rPr>
        <w:t xml:space="preserve">οϋπολογισμό μπορούμε </w:t>
      </w:r>
      <w:r w:rsidRPr="001C05C3">
        <w:rPr>
          <w:rFonts w:eastAsia="Times New Roman" w:cs="Times New Roman"/>
          <w:szCs w:val="24"/>
        </w:rPr>
        <w:t>να θέσουμε</w:t>
      </w:r>
      <w:r w:rsidRPr="00E824B6">
        <w:rPr>
          <w:rFonts w:eastAsia="Times New Roman" w:cs="Times New Roman"/>
          <w:szCs w:val="24"/>
        </w:rPr>
        <w:t xml:space="preserve"> </w:t>
      </w:r>
      <w:r>
        <w:rPr>
          <w:rFonts w:eastAsia="Times New Roman" w:cs="Times New Roman"/>
          <w:szCs w:val="24"/>
        </w:rPr>
        <w:t>χ</w:t>
      </w:r>
      <w:r w:rsidRPr="001C05C3">
        <w:rPr>
          <w:rFonts w:eastAsia="Times New Roman" w:cs="Times New Roman"/>
          <w:szCs w:val="24"/>
        </w:rPr>
        <w:t>ωρίς ανασφάλειες</w:t>
      </w:r>
      <w:r>
        <w:rPr>
          <w:rFonts w:eastAsia="Times New Roman" w:cs="Times New Roman"/>
          <w:szCs w:val="24"/>
        </w:rPr>
        <w:t>.</w:t>
      </w:r>
      <w:r w:rsidRPr="001C05C3">
        <w:rPr>
          <w:rFonts w:eastAsia="Times New Roman" w:cs="Times New Roman"/>
          <w:szCs w:val="24"/>
        </w:rPr>
        <w:t xml:space="preserve"> Έχουμε αυτή</w:t>
      </w:r>
      <w:r>
        <w:rPr>
          <w:rFonts w:eastAsia="Times New Roman" w:cs="Times New Roman"/>
          <w:szCs w:val="24"/>
        </w:rPr>
        <w:t>ν</w:t>
      </w:r>
      <w:r w:rsidRPr="001C05C3">
        <w:rPr>
          <w:rFonts w:eastAsia="Times New Roman" w:cs="Times New Roman"/>
          <w:szCs w:val="24"/>
        </w:rPr>
        <w:t xml:space="preserve"> την πολιτική άνεση</w:t>
      </w:r>
      <w:r>
        <w:rPr>
          <w:rFonts w:eastAsia="Times New Roman" w:cs="Times New Roman"/>
          <w:szCs w:val="24"/>
        </w:rPr>
        <w:t>, να μπορ</w:t>
      </w:r>
      <w:r>
        <w:rPr>
          <w:rFonts w:eastAsia="Times New Roman" w:cs="Times New Roman"/>
          <w:szCs w:val="24"/>
        </w:rPr>
        <w:t>ούμε να αναρωτηθούμε χ</w:t>
      </w:r>
      <w:r w:rsidRPr="001C05C3">
        <w:rPr>
          <w:rFonts w:eastAsia="Times New Roman" w:cs="Times New Roman"/>
          <w:szCs w:val="24"/>
        </w:rPr>
        <w:t>ωρίς τον πανικό του 2015</w:t>
      </w:r>
      <w:r>
        <w:rPr>
          <w:rFonts w:eastAsia="Times New Roman" w:cs="Times New Roman"/>
          <w:szCs w:val="24"/>
        </w:rPr>
        <w:t xml:space="preserve">, </w:t>
      </w:r>
      <w:r w:rsidRPr="001C05C3">
        <w:rPr>
          <w:rFonts w:eastAsia="Times New Roman" w:cs="Times New Roman"/>
          <w:szCs w:val="24"/>
        </w:rPr>
        <w:t xml:space="preserve">χωρίς την </w:t>
      </w:r>
      <w:r>
        <w:rPr>
          <w:rFonts w:eastAsia="Times New Roman" w:cs="Times New Roman"/>
          <w:szCs w:val="24"/>
        </w:rPr>
        <w:t>πολυ</w:t>
      </w:r>
      <w:r w:rsidRPr="001C05C3">
        <w:rPr>
          <w:rFonts w:eastAsia="Times New Roman" w:cs="Times New Roman"/>
          <w:szCs w:val="24"/>
        </w:rPr>
        <w:t>κατάρρευση του συστήματος του 2015-</w:t>
      </w:r>
      <w:r>
        <w:rPr>
          <w:rFonts w:eastAsia="Times New Roman" w:cs="Times New Roman"/>
          <w:szCs w:val="24"/>
        </w:rPr>
        <w:t>20</w:t>
      </w:r>
      <w:r w:rsidRPr="001C05C3">
        <w:rPr>
          <w:rFonts w:eastAsia="Times New Roman" w:cs="Times New Roman"/>
          <w:szCs w:val="24"/>
        </w:rPr>
        <w:t>16</w:t>
      </w:r>
      <w:r>
        <w:rPr>
          <w:rFonts w:eastAsia="Times New Roman" w:cs="Times New Roman"/>
          <w:szCs w:val="24"/>
        </w:rPr>
        <w:t>.</w:t>
      </w:r>
      <w:r w:rsidRPr="001C05C3">
        <w:rPr>
          <w:rFonts w:eastAsia="Times New Roman" w:cs="Times New Roman"/>
          <w:szCs w:val="24"/>
        </w:rPr>
        <w:t xml:space="preserve"> Νομίζω ότι </w:t>
      </w:r>
      <w:r w:rsidRPr="001C05C3">
        <w:rPr>
          <w:rFonts w:eastAsia="Times New Roman" w:cs="Times New Roman"/>
          <w:szCs w:val="24"/>
        </w:rPr>
        <w:lastRenderedPageBreak/>
        <w:t xml:space="preserve">αυτό είναι ένα επίτευγμα που δεν πρέπει να το </w:t>
      </w:r>
      <w:r>
        <w:rPr>
          <w:rFonts w:eastAsia="Times New Roman" w:cs="Times New Roman"/>
          <w:szCs w:val="24"/>
        </w:rPr>
        <w:t>απο</w:t>
      </w:r>
      <w:r w:rsidRPr="001C05C3">
        <w:rPr>
          <w:rFonts w:eastAsia="Times New Roman" w:cs="Times New Roman"/>
          <w:szCs w:val="24"/>
        </w:rPr>
        <w:t>μειώσουμε</w:t>
      </w:r>
      <w:r>
        <w:rPr>
          <w:rFonts w:eastAsia="Times New Roman" w:cs="Times New Roman"/>
          <w:szCs w:val="24"/>
        </w:rPr>
        <w:t>, ανεξαρτήτως τού</w:t>
      </w:r>
      <w:r w:rsidRPr="001C05C3">
        <w:rPr>
          <w:rFonts w:eastAsia="Times New Roman" w:cs="Times New Roman"/>
          <w:szCs w:val="24"/>
        </w:rPr>
        <w:t xml:space="preserve"> αν στεκόμαστε αρνητικά απέναντί </w:t>
      </w:r>
      <w:r>
        <w:rPr>
          <w:rFonts w:eastAsia="Times New Roman" w:cs="Times New Roman"/>
          <w:szCs w:val="24"/>
        </w:rPr>
        <w:t>της.</w:t>
      </w:r>
      <w:r w:rsidRPr="001C05C3">
        <w:rPr>
          <w:rFonts w:eastAsia="Times New Roman" w:cs="Times New Roman"/>
          <w:szCs w:val="24"/>
        </w:rPr>
        <w:t xml:space="preserve"> </w:t>
      </w:r>
    </w:p>
    <w:p w14:paraId="120F8CC4" w14:textId="77777777" w:rsidR="0086761A" w:rsidRDefault="00427452">
      <w:pPr>
        <w:spacing w:line="600" w:lineRule="auto"/>
        <w:ind w:firstLine="720"/>
        <w:jc w:val="both"/>
        <w:rPr>
          <w:rFonts w:eastAsia="Times New Roman" w:cs="Times New Roman"/>
          <w:szCs w:val="24"/>
        </w:rPr>
      </w:pPr>
      <w:r w:rsidRPr="001C05C3">
        <w:rPr>
          <w:rFonts w:eastAsia="Times New Roman" w:cs="Times New Roman"/>
          <w:szCs w:val="24"/>
        </w:rPr>
        <w:t>Τελευταίο</w:t>
      </w:r>
      <w:r>
        <w:rPr>
          <w:rFonts w:eastAsia="Times New Roman" w:cs="Times New Roman"/>
          <w:szCs w:val="24"/>
        </w:rPr>
        <w:t>: Η</w:t>
      </w:r>
      <w:r w:rsidRPr="001C05C3">
        <w:rPr>
          <w:rFonts w:eastAsia="Times New Roman" w:cs="Times New Roman"/>
          <w:szCs w:val="24"/>
        </w:rPr>
        <w:t xml:space="preserve"> </w:t>
      </w:r>
      <w:r>
        <w:rPr>
          <w:rFonts w:eastAsia="Times New Roman" w:cs="Times New Roman"/>
          <w:szCs w:val="24"/>
        </w:rPr>
        <w:t xml:space="preserve">αδυναμία </w:t>
      </w:r>
      <w:r w:rsidRPr="001C05C3">
        <w:rPr>
          <w:rFonts w:eastAsia="Times New Roman" w:cs="Times New Roman"/>
          <w:szCs w:val="24"/>
        </w:rPr>
        <w:t xml:space="preserve">της Ευρώπης να δώσει πειστικές απαντήσεις φαίνεται </w:t>
      </w:r>
      <w:r>
        <w:rPr>
          <w:rFonts w:eastAsia="Times New Roman" w:cs="Times New Roman"/>
          <w:szCs w:val="24"/>
        </w:rPr>
        <w:t>–</w:t>
      </w:r>
      <w:r w:rsidRPr="001C05C3">
        <w:rPr>
          <w:rFonts w:eastAsia="Times New Roman" w:cs="Times New Roman"/>
          <w:szCs w:val="24"/>
        </w:rPr>
        <w:t>νομίζω</w:t>
      </w:r>
      <w:r>
        <w:rPr>
          <w:rFonts w:eastAsia="Times New Roman" w:cs="Times New Roman"/>
          <w:szCs w:val="24"/>
        </w:rPr>
        <w:t>- από τη διαχείριση ενός μ</w:t>
      </w:r>
      <w:r w:rsidRPr="001C05C3">
        <w:rPr>
          <w:rFonts w:eastAsia="Times New Roman" w:cs="Times New Roman"/>
          <w:szCs w:val="24"/>
        </w:rPr>
        <w:t>είζονος προβλήματος που είναι το προσφυγικό</w:t>
      </w:r>
      <w:r>
        <w:rPr>
          <w:rFonts w:eastAsia="Times New Roman" w:cs="Times New Roman"/>
          <w:szCs w:val="24"/>
        </w:rPr>
        <w:t>.</w:t>
      </w:r>
      <w:r w:rsidRPr="001C05C3">
        <w:rPr>
          <w:rFonts w:eastAsia="Times New Roman" w:cs="Times New Roman"/>
          <w:szCs w:val="24"/>
        </w:rPr>
        <w:t xml:space="preserve"> Ακριβώς επειδή αλλάζει ο χάρτης του μικροαστού</w:t>
      </w:r>
      <w:r>
        <w:rPr>
          <w:rFonts w:eastAsia="Times New Roman" w:cs="Times New Roman"/>
          <w:szCs w:val="24"/>
        </w:rPr>
        <w:t>, του μέσου π</w:t>
      </w:r>
      <w:r w:rsidRPr="001C05C3">
        <w:rPr>
          <w:rFonts w:eastAsia="Times New Roman" w:cs="Times New Roman"/>
          <w:szCs w:val="24"/>
        </w:rPr>
        <w:t>ολίτη</w:t>
      </w:r>
      <w:r>
        <w:rPr>
          <w:rFonts w:eastAsia="Times New Roman" w:cs="Times New Roman"/>
          <w:szCs w:val="24"/>
        </w:rPr>
        <w:t>,</w:t>
      </w:r>
      <w:r w:rsidRPr="001C05C3">
        <w:rPr>
          <w:rFonts w:eastAsia="Times New Roman" w:cs="Times New Roman"/>
          <w:szCs w:val="24"/>
        </w:rPr>
        <w:t xml:space="preserve"> του πολίτη που δημιουργούσε τις ηγεμονίες στις χώρες</w:t>
      </w:r>
      <w:r>
        <w:rPr>
          <w:rFonts w:eastAsia="Times New Roman" w:cs="Times New Roman"/>
          <w:szCs w:val="24"/>
        </w:rPr>
        <w:t>,</w:t>
      </w:r>
      <w:r w:rsidRPr="001C05C3">
        <w:rPr>
          <w:rFonts w:eastAsia="Times New Roman" w:cs="Times New Roman"/>
          <w:szCs w:val="24"/>
        </w:rPr>
        <w:t xml:space="preserve"> η πολιτ</w:t>
      </w:r>
      <w:r w:rsidRPr="001C05C3">
        <w:rPr>
          <w:rFonts w:eastAsia="Times New Roman" w:cs="Times New Roman"/>
          <w:szCs w:val="24"/>
        </w:rPr>
        <w:t>ική σκηνή αναγκάζεται να προσαρμοστεί πανικόβλητα</w:t>
      </w:r>
      <w:r>
        <w:rPr>
          <w:rFonts w:eastAsia="Times New Roman" w:cs="Times New Roman"/>
          <w:szCs w:val="24"/>
        </w:rPr>
        <w:t>.</w:t>
      </w:r>
      <w:r w:rsidRPr="001C05C3">
        <w:rPr>
          <w:rFonts w:eastAsia="Times New Roman" w:cs="Times New Roman"/>
          <w:szCs w:val="24"/>
        </w:rPr>
        <w:t xml:space="preserve"> Έτσι</w:t>
      </w:r>
      <w:r>
        <w:rPr>
          <w:rFonts w:eastAsia="Times New Roman" w:cs="Times New Roman"/>
          <w:szCs w:val="24"/>
        </w:rPr>
        <w:t>,</w:t>
      </w:r>
      <w:r w:rsidRPr="001C05C3">
        <w:rPr>
          <w:rFonts w:eastAsia="Times New Roman" w:cs="Times New Roman"/>
          <w:szCs w:val="24"/>
        </w:rPr>
        <w:t xml:space="preserve"> δεν παίρνει αποφάσεις</w:t>
      </w:r>
      <w:r>
        <w:rPr>
          <w:rFonts w:eastAsia="Times New Roman" w:cs="Times New Roman"/>
          <w:szCs w:val="24"/>
        </w:rPr>
        <w:t xml:space="preserve"> ή</w:t>
      </w:r>
      <w:r>
        <w:rPr>
          <w:rFonts w:eastAsia="Times New Roman" w:cs="Times New Roman"/>
          <w:szCs w:val="24"/>
        </w:rPr>
        <w:t xml:space="preserve"> π</w:t>
      </w:r>
      <w:r w:rsidRPr="001C05C3">
        <w:rPr>
          <w:rFonts w:eastAsia="Times New Roman" w:cs="Times New Roman"/>
          <w:szCs w:val="24"/>
        </w:rPr>
        <w:t>αίρνει αποφάσεις τις οποίες δεν υλοποιεί</w:t>
      </w:r>
      <w:r>
        <w:rPr>
          <w:rFonts w:eastAsia="Times New Roman" w:cs="Times New Roman"/>
          <w:szCs w:val="24"/>
        </w:rPr>
        <w:t>, π</w:t>
      </w:r>
      <w:r w:rsidRPr="001C05C3">
        <w:rPr>
          <w:rFonts w:eastAsia="Times New Roman" w:cs="Times New Roman"/>
          <w:szCs w:val="24"/>
        </w:rPr>
        <w:t>αίρνει αποφάσεις για τις οποίες μετανιώνει</w:t>
      </w:r>
      <w:r>
        <w:rPr>
          <w:rFonts w:eastAsia="Times New Roman" w:cs="Times New Roman"/>
          <w:szCs w:val="24"/>
        </w:rPr>
        <w:t>, τ</w:t>
      </w:r>
      <w:r w:rsidRPr="001C05C3">
        <w:rPr>
          <w:rFonts w:eastAsia="Times New Roman" w:cs="Times New Roman"/>
          <w:szCs w:val="24"/>
        </w:rPr>
        <w:t>αλαντεύεται</w:t>
      </w:r>
      <w:r>
        <w:rPr>
          <w:rFonts w:eastAsia="Times New Roman" w:cs="Times New Roman"/>
          <w:szCs w:val="24"/>
        </w:rPr>
        <w:t xml:space="preserve">, κάνει σημειωτόν. </w:t>
      </w:r>
      <w:r w:rsidRPr="001C05C3">
        <w:rPr>
          <w:rFonts w:eastAsia="Times New Roman" w:cs="Times New Roman"/>
          <w:szCs w:val="24"/>
        </w:rPr>
        <w:t xml:space="preserve"> </w:t>
      </w:r>
    </w:p>
    <w:p w14:paraId="120F8CC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w:t>
      </w:r>
      <w:r w:rsidRPr="0018000C">
        <w:rPr>
          <w:rFonts w:eastAsia="Times New Roman" w:cs="Times New Roman"/>
          <w:szCs w:val="24"/>
        </w:rPr>
        <w:t>υτή η αδυναμία επιτελεστικότητας</w:t>
      </w:r>
      <w:r>
        <w:rPr>
          <w:rFonts w:eastAsia="Times New Roman" w:cs="Times New Roman"/>
          <w:szCs w:val="24"/>
        </w:rPr>
        <w:t>,</w:t>
      </w:r>
      <w:r w:rsidRPr="0018000C">
        <w:rPr>
          <w:rFonts w:eastAsia="Times New Roman" w:cs="Times New Roman"/>
          <w:szCs w:val="24"/>
        </w:rPr>
        <w:t xml:space="preserve"> η αδυναμία λήψης απ</w:t>
      </w:r>
      <w:r w:rsidRPr="0018000C">
        <w:rPr>
          <w:rFonts w:eastAsia="Times New Roman" w:cs="Times New Roman"/>
          <w:szCs w:val="24"/>
        </w:rPr>
        <w:t>όφασης</w:t>
      </w:r>
      <w:r>
        <w:rPr>
          <w:rFonts w:eastAsia="Times New Roman" w:cs="Times New Roman"/>
          <w:szCs w:val="24"/>
        </w:rPr>
        <w:t>,</w:t>
      </w:r>
      <w:r w:rsidRPr="0018000C">
        <w:rPr>
          <w:rFonts w:eastAsia="Times New Roman" w:cs="Times New Roman"/>
          <w:szCs w:val="24"/>
        </w:rPr>
        <w:t xml:space="preserve"> δηλαδή συγκρότησης πολιτικής σκηνής </w:t>
      </w:r>
      <w:r>
        <w:rPr>
          <w:rFonts w:eastAsia="Times New Roman" w:cs="Times New Roman"/>
          <w:szCs w:val="24"/>
        </w:rPr>
        <w:t>ν</w:t>
      </w:r>
      <w:r w:rsidRPr="0018000C">
        <w:rPr>
          <w:rFonts w:eastAsia="Times New Roman" w:cs="Times New Roman"/>
          <w:szCs w:val="24"/>
        </w:rPr>
        <w:t>ομίζω ότι είναι το μεγαλύτερο πρόβλημα της Ευρώπης</w:t>
      </w:r>
      <w:r>
        <w:rPr>
          <w:rFonts w:eastAsia="Times New Roman" w:cs="Times New Roman"/>
          <w:szCs w:val="24"/>
        </w:rPr>
        <w:t>,</w:t>
      </w:r>
      <w:r w:rsidRPr="0018000C">
        <w:rPr>
          <w:rFonts w:eastAsia="Times New Roman" w:cs="Times New Roman"/>
          <w:szCs w:val="24"/>
        </w:rPr>
        <w:t xml:space="preserve"> το οποίο φοβάμαι </w:t>
      </w:r>
      <w:r>
        <w:rPr>
          <w:rFonts w:eastAsia="Times New Roman" w:cs="Times New Roman"/>
          <w:szCs w:val="24"/>
        </w:rPr>
        <w:t xml:space="preserve">ότι θα δούμε </w:t>
      </w:r>
      <w:r w:rsidRPr="0018000C">
        <w:rPr>
          <w:rFonts w:eastAsia="Times New Roman" w:cs="Times New Roman"/>
          <w:szCs w:val="24"/>
        </w:rPr>
        <w:t xml:space="preserve">να υλοποιείται στην επόμενη περίοδο στη σύνθεση του </w:t>
      </w:r>
      <w:r>
        <w:rPr>
          <w:rFonts w:eastAsia="Times New Roman" w:cs="Times New Roman"/>
          <w:szCs w:val="24"/>
        </w:rPr>
        <w:t>ε</w:t>
      </w:r>
      <w:r w:rsidRPr="0018000C">
        <w:rPr>
          <w:rFonts w:eastAsia="Times New Roman" w:cs="Times New Roman"/>
          <w:szCs w:val="24"/>
        </w:rPr>
        <w:t>υρωπαϊκού Κοινοβουλίου</w:t>
      </w:r>
      <w:r>
        <w:rPr>
          <w:rFonts w:eastAsia="Times New Roman" w:cs="Times New Roman"/>
          <w:szCs w:val="24"/>
        </w:rPr>
        <w:t>.</w:t>
      </w:r>
    </w:p>
    <w:p w14:paraId="120F8CC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w:t>
      </w:r>
      <w:r w:rsidRPr="0018000C">
        <w:rPr>
          <w:rFonts w:eastAsia="Times New Roman" w:cs="Times New Roman"/>
          <w:szCs w:val="24"/>
        </w:rPr>
        <w:t>τη χώρα μας έχου</w:t>
      </w:r>
      <w:r>
        <w:rPr>
          <w:rFonts w:eastAsia="Times New Roman" w:cs="Times New Roman"/>
          <w:szCs w:val="24"/>
        </w:rPr>
        <w:t>με όλα τα εργαλεία να κάνουμε μι</w:t>
      </w:r>
      <w:r w:rsidRPr="0018000C">
        <w:rPr>
          <w:rFonts w:eastAsia="Times New Roman" w:cs="Times New Roman"/>
          <w:szCs w:val="24"/>
        </w:rPr>
        <w:t>α ρ</w:t>
      </w:r>
      <w:r w:rsidRPr="0018000C">
        <w:rPr>
          <w:rFonts w:eastAsia="Times New Roman" w:cs="Times New Roman"/>
          <w:szCs w:val="24"/>
        </w:rPr>
        <w:t>ιζική εξυγίανση</w:t>
      </w:r>
      <w:r>
        <w:rPr>
          <w:rFonts w:eastAsia="Times New Roman" w:cs="Times New Roman"/>
          <w:szCs w:val="24"/>
        </w:rPr>
        <w:t>,</w:t>
      </w:r>
      <w:r w:rsidRPr="0018000C">
        <w:rPr>
          <w:rFonts w:eastAsia="Times New Roman" w:cs="Times New Roman"/>
          <w:szCs w:val="24"/>
        </w:rPr>
        <w:t xml:space="preserve"> μ</w:t>
      </w:r>
      <w:r>
        <w:rPr>
          <w:rFonts w:eastAsia="Times New Roman" w:cs="Times New Roman"/>
          <w:szCs w:val="24"/>
        </w:rPr>
        <w:t>ι</w:t>
      </w:r>
      <w:r w:rsidRPr="0018000C">
        <w:rPr>
          <w:rFonts w:eastAsia="Times New Roman" w:cs="Times New Roman"/>
          <w:szCs w:val="24"/>
        </w:rPr>
        <w:t>α ριζική αναθεώρηση</w:t>
      </w:r>
      <w:r>
        <w:rPr>
          <w:rFonts w:eastAsia="Times New Roman" w:cs="Times New Roman"/>
          <w:szCs w:val="24"/>
        </w:rPr>
        <w:t xml:space="preserve"> </w:t>
      </w:r>
      <w:r w:rsidRPr="0018000C">
        <w:rPr>
          <w:rFonts w:eastAsia="Times New Roman" w:cs="Times New Roman"/>
          <w:szCs w:val="24"/>
        </w:rPr>
        <w:t xml:space="preserve">και νομίζω ότι έχουμε όλες τις προϋποθέσεις </w:t>
      </w:r>
      <w:r>
        <w:rPr>
          <w:rFonts w:eastAsia="Times New Roman" w:cs="Times New Roman"/>
          <w:szCs w:val="24"/>
        </w:rPr>
        <w:t>ως</w:t>
      </w:r>
      <w:r w:rsidRPr="0018000C">
        <w:rPr>
          <w:rFonts w:eastAsia="Times New Roman" w:cs="Times New Roman"/>
          <w:szCs w:val="24"/>
        </w:rPr>
        <w:t xml:space="preserve"> πολιτικό σύστημα</w:t>
      </w:r>
      <w:r>
        <w:rPr>
          <w:rFonts w:eastAsia="Times New Roman" w:cs="Times New Roman"/>
          <w:szCs w:val="24"/>
        </w:rPr>
        <w:t xml:space="preserve">, </w:t>
      </w:r>
      <w:r w:rsidRPr="0018000C">
        <w:rPr>
          <w:rFonts w:eastAsia="Times New Roman" w:cs="Times New Roman"/>
          <w:szCs w:val="24"/>
        </w:rPr>
        <w:t>σοφ</w:t>
      </w:r>
      <w:r>
        <w:rPr>
          <w:rFonts w:eastAsia="Times New Roman" w:cs="Times New Roman"/>
          <w:szCs w:val="24"/>
        </w:rPr>
        <w:t>οί</w:t>
      </w:r>
      <w:r w:rsidRPr="005A3585">
        <w:rPr>
          <w:rFonts w:eastAsia="Times New Roman" w:cs="Times New Roman"/>
          <w:szCs w:val="24"/>
        </w:rPr>
        <w:t>,</w:t>
      </w:r>
      <w:r w:rsidRPr="0018000C">
        <w:rPr>
          <w:rFonts w:eastAsia="Times New Roman" w:cs="Times New Roman"/>
          <w:szCs w:val="24"/>
        </w:rPr>
        <w:t xml:space="preserve"> εχέφρονες και </w:t>
      </w:r>
      <w:r>
        <w:rPr>
          <w:rFonts w:eastAsia="Times New Roman" w:cs="Times New Roman"/>
          <w:szCs w:val="24"/>
        </w:rPr>
        <w:t>οραματικοί,</w:t>
      </w:r>
      <w:r w:rsidRPr="0018000C">
        <w:rPr>
          <w:rFonts w:eastAsia="Times New Roman" w:cs="Times New Roman"/>
          <w:szCs w:val="24"/>
        </w:rPr>
        <w:t xml:space="preserve"> να κερδίσ</w:t>
      </w:r>
      <w:r>
        <w:rPr>
          <w:rFonts w:eastAsia="Times New Roman" w:cs="Times New Roman"/>
          <w:szCs w:val="24"/>
        </w:rPr>
        <w:t xml:space="preserve">ουμε το μέλλον. </w:t>
      </w:r>
    </w:p>
    <w:p w14:paraId="120F8CC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0F8CC8"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CC9" w14:textId="77777777" w:rsidR="0086761A" w:rsidRDefault="00427452">
      <w:pPr>
        <w:spacing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bCs/>
          <w:szCs w:val="24"/>
        </w:rPr>
        <w:t xml:space="preserve"> </w:t>
      </w:r>
      <w:r w:rsidRPr="0018000C">
        <w:rPr>
          <w:rFonts w:eastAsia="Times New Roman" w:cs="Times New Roman"/>
          <w:szCs w:val="24"/>
        </w:rPr>
        <w:t>Ευχαριστώ</w:t>
      </w:r>
      <w:r>
        <w:rPr>
          <w:rFonts w:eastAsia="Times New Roman" w:cs="Times New Roman"/>
          <w:szCs w:val="24"/>
        </w:rPr>
        <w:t>.</w:t>
      </w:r>
    </w:p>
    <w:p w14:paraId="120F8CC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w:t>
      </w:r>
      <w:r w:rsidRPr="0018000C">
        <w:rPr>
          <w:rFonts w:eastAsia="Times New Roman" w:cs="Times New Roman"/>
          <w:szCs w:val="24"/>
        </w:rPr>
        <w:t>ο</w:t>
      </w:r>
      <w:r>
        <w:rPr>
          <w:rFonts w:eastAsia="Times New Roman" w:cs="Times New Roman"/>
          <w:szCs w:val="24"/>
        </w:rPr>
        <w:t>ν</w:t>
      </w:r>
      <w:r w:rsidRPr="0018000C">
        <w:rPr>
          <w:rFonts w:eastAsia="Times New Roman" w:cs="Times New Roman"/>
          <w:szCs w:val="24"/>
        </w:rPr>
        <w:t xml:space="preserve"> λόγο έχει ο συνάδελφος </w:t>
      </w:r>
      <w:r w:rsidRPr="0018000C">
        <w:rPr>
          <w:rFonts w:eastAsia="Times New Roman" w:cs="Times New Roman"/>
          <w:szCs w:val="24"/>
        </w:rPr>
        <w:t>από τη</w:t>
      </w:r>
      <w:r>
        <w:rPr>
          <w:rFonts w:eastAsia="Times New Roman" w:cs="Times New Roman"/>
          <w:szCs w:val="24"/>
        </w:rPr>
        <w:t xml:space="preserve"> </w:t>
      </w:r>
      <w:r w:rsidRPr="0018000C">
        <w:rPr>
          <w:rFonts w:eastAsia="Times New Roman" w:cs="Times New Roman"/>
          <w:szCs w:val="24"/>
        </w:rPr>
        <w:t xml:space="preserve">Νέα Δημοκρατία </w:t>
      </w:r>
      <w:r w:rsidRPr="0018000C">
        <w:rPr>
          <w:rFonts w:eastAsia="Times New Roman" w:cs="Times New Roman"/>
          <w:szCs w:val="24"/>
        </w:rPr>
        <w:t>κ</w:t>
      </w:r>
      <w:r>
        <w:rPr>
          <w:rFonts w:eastAsia="Times New Roman" w:cs="Times New Roman"/>
          <w:szCs w:val="24"/>
        </w:rPr>
        <w:t>.</w:t>
      </w:r>
      <w:r w:rsidRPr="0018000C">
        <w:rPr>
          <w:rFonts w:eastAsia="Times New Roman" w:cs="Times New Roman"/>
          <w:szCs w:val="24"/>
        </w:rPr>
        <w:t xml:space="preserve"> Σάββας Αναστασιάδης</w:t>
      </w:r>
      <w:r>
        <w:rPr>
          <w:rFonts w:eastAsia="Times New Roman" w:cs="Times New Roman"/>
          <w:szCs w:val="24"/>
        </w:rPr>
        <w:t>.</w:t>
      </w:r>
    </w:p>
    <w:p w14:paraId="120F8CCB" w14:textId="77777777" w:rsidR="0086761A" w:rsidRDefault="00427452">
      <w:pPr>
        <w:spacing w:line="600" w:lineRule="auto"/>
        <w:ind w:firstLine="720"/>
        <w:jc w:val="both"/>
        <w:rPr>
          <w:rFonts w:eastAsia="Times New Roman" w:cs="Times New Roman"/>
          <w:szCs w:val="24"/>
        </w:rPr>
      </w:pPr>
      <w:r w:rsidRPr="005A3585">
        <w:rPr>
          <w:rFonts w:eastAsia="Times New Roman" w:cs="Times New Roman"/>
          <w:b/>
          <w:szCs w:val="24"/>
        </w:rPr>
        <w:t>ΣΑΒΒΑΣ ΑΝΑΣΤΑΣΙΑΔΗΣ:</w:t>
      </w:r>
      <w:r w:rsidRPr="0018000C">
        <w:rPr>
          <w:rFonts w:eastAsia="Times New Roman" w:cs="Times New Roman"/>
          <w:szCs w:val="24"/>
        </w:rPr>
        <w:t xml:space="preserve"> Ευχαριστώ</w:t>
      </w:r>
      <w:r w:rsidRPr="005A3585">
        <w:rPr>
          <w:rFonts w:eastAsia="Times New Roman" w:cs="Times New Roman"/>
          <w:szCs w:val="24"/>
        </w:rPr>
        <w:t>,</w:t>
      </w:r>
      <w:r w:rsidRPr="0018000C">
        <w:rPr>
          <w:rFonts w:eastAsia="Times New Roman" w:cs="Times New Roman"/>
          <w:szCs w:val="24"/>
        </w:rPr>
        <w:t xml:space="preserve"> </w:t>
      </w:r>
      <w:r>
        <w:rPr>
          <w:rFonts w:eastAsia="Times New Roman" w:cs="Times New Roman"/>
          <w:szCs w:val="24"/>
        </w:rPr>
        <w:t>κύριε</w:t>
      </w:r>
      <w:r w:rsidRPr="0018000C">
        <w:rPr>
          <w:rFonts w:eastAsia="Times New Roman" w:cs="Times New Roman"/>
          <w:szCs w:val="24"/>
        </w:rPr>
        <w:t xml:space="preserve"> Πρόεδρε</w:t>
      </w:r>
      <w:r>
        <w:rPr>
          <w:rFonts w:eastAsia="Times New Roman" w:cs="Times New Roman"/>
          <w:szCs w:val="24"/>
        </w:rPr>
        <w:t>.</w:t>
      </w:r>
    </w:p>
    <w:p w14:paraId="120F8CC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Θα ήθελα να απαντήσω στον αγαπητό </w:t>
      </w:r>
      <w:r w:rsidRPr="0018000C">
        <w:rPr>
          <w:rFonts w:eastAsia="Times New Roman" w:cs="Times New Roman"/>
          <w:szCs w:val="24"/>
        </w:rPr>
        <w:t>συνάδελφο που κατέβηκε από το Βήμα ότι ο φόρος στο κρασί</w:t>
      </w:r>
      <w:r>
        <w:rPr>
          <w:rFonts w:eastAsia="Times New Roman" w:cs="Times New Roman"/>
          <w:szCs w:val="24"/>
        </w:rPr>
        <w:t>,</w:t>
      </w:r>
      <w:r w:rsidRPr="0018000C">
        <w:rPr>
          <w:rFonts w:eastAsia="Times New Roman" w:cs="Times New Roman"/>
          <w:szCs w:val="24"/>
        </w:rPr>
        <w:t xml:space="preserve"> που επιβλήθηκε</w:t>
      </w:r>
      <w:r>
        <w:rPr>
          <w:rFonts w:eastAsia="Times New Roman" w:cs="Times New Roman"/>
          <w:szCs w:val="24"/>
        </w:rPr>
        <w:t xml:space="preserve"> π</w:t>
      </w:r>
      <w:r w:rsidRPr="0018000C">
        <w:rPr>
          <w:rFonts w:eastAsia="Times New Roman" w:cs="Times New Roman"/>
          <w:szCs w:val="24"/>
        </w:rPr>
        <w:t>ολύ σωστά το 2015</w:t>
      </w:r>
      <w:r>
        <w:rPr>
          <w:rFonts w:eastAsia="Times New Roman" w:cs="Times New Roman"/>
          <w:szCs w:val="24"/>
        </w:rPr>
        <w:t>,</w:t>
      </w:r>
      <w:r w:rsidRPr="0018000C">
        <w:rPr>
          <w:rFonts w:eastAsia="Times New Roman" w:cs="Times New Roman"/>
          <w:szCs w:val="24"/>
        </w:rPr>
        <w:t xml:space="preserve"> καταργείται ύστερα από καταδικαστική απόφαση του Συμβουλίου της Επικρατείας</w:t>
      </w:r>
      <w:r>
        <w:rPr>
          <w:rFonts w:eastAsia="Times New Roman" w:cs="Times New Roman"/>
          <w:szCs w:val="24"/>
        </w:rPr>
        <w:t>.</w:t>
      </w:r>
      <w:r w:rsidRPr="0018000C">
        <w:rPr>
          <w:rFonts w:eastAsia="Times New Roman" w:cs="Times New Roman"/>
          <w:szCs w:val="24"/>
        </w:rPr>
        <w:t xml:space="preserve"> Αναγκαστήκατε να τον καταργήσετε</w:t>
      </w:r>
      <w:r>
        <w:rPr>
          <w:rFonts w:eastAsia="Times New Roman" w:cs="Times New Roman"/>
          <w:szCs w:val="24"/>
        </w:rPr>
        <w:t>,</w:t>
      </w:r>
      <w:r w:rsidRPr="0018000C">
        <w:rPr>
          <w:rFonts w:eastAsia="Times New Roman" w:cs="Times New Roman"/>
          <w:szCs w:val="24"/>
        </w:rPr>
        <w:t xml:space="preserve"> διότι το Συμβούλιο της Επικρατείας </w:t>
      </w:r>
      <w:r>
        <w:rPr>
          <w:rFonts w:eastAsia="Times New Roman" w:cs="Times New Roman"/>
          <w:szCs w:val="24"/>
        </w:rPr>
        <w:t>χαρακτήρισε τον νόμο</w:t>
      </w:r>
      <w:r w:rsidRPr="0018000C">
        <w:rPr>
          <w:rFonts w:eastAsia="Times New Roman" w:cs="Times New Roman"/>
          <w:szCs w:val="24"/>
        </w:rPr>
        <w:t xml:space="preserve"> </w:t>
      </w:r>
      <w:r>
        <w:rPr>
          <w:rFonts w:eastAsia="Times New Roman" w:cs="Times New Roman"/>
          <w:szCs w:val="24"/>
        </w:rPr>
        <w:t xml:space="preserve">ως </w:t>
      </w:r>
      <w:r w:rsidRPr="0018000C">
        <w:rPr>
          <w:rFonts w:eastAsia="Times New Roman" w:cs="Times New Roman"/>
          <w:szCs w:val="24"/>
        </w:rPr>
        <w:t>αντισυνταγματικό</w:t>
      </w:r>
      <w:r>
        <w:rPr>
          <w:rFonts w:eastAsia="Times New Roman" w:cs="Times New Roman"/>
          <w:szCs w:val="24"/>
        </w:rPr>
        <w:t>.</w:t>
      </w:r>
    </w:p>
    <w:p w14:paraId="120F8CCD" w14:textId="77777777" w:rsidR="0086761A" w:rsidRDefault="00427452">
      <w:pPr>
        <w:spacing w:line="600" w:lineRule="auto"/>
        <w:ind w:firstLine="720"/>
        <w:jc w:val="both"/>
        <w:rPr>
          <w:rFonts w:eastAsia="Times New Roman" w:cs="Times New Roman"/>
          <w:szCs w:val="24"/>
        </w:rPr>
      </w:pPr>
      <w:r w:rsidRPr="0018000C">
        <w:rPr>
          <w:rFonts w:eastAsia="Times New Roman" w:cs="Times New Roman"/>
          <w:szCs w:val="24"/>
        </w:rPr>
        <w:t xml:space="preserve">Τώρα επειδή είμαι </w:t>
      </w:r>
      <w:r>
        <w:rPr>
          <w:rFonts w:eastAsia="Times New Roman" w:cs="Times New Roman"/>
          <w:szCs w:val="24"/>
        </w:rPr>
        <w:t>πολλή</w:t>
      </w:r>
      <w:r w:rsidRPr="0018000C">
        <w:rPr>
          <w:rFonts w:eastAsia="Times New Roman" w:cs="Times New Roman"/>
          <w:szCs w:val="24"/>
        </w:rPr>
        <w:t xml:space="preserve"> ώρα εδώ και άκουσα και τους αγαπητούς συναδέλφους από την </w:t>
      </w:r>
      <w:r>
        <w:rPr>
          <w:rFonts w:eastAsia="Times New Roman" w:cs="Times New Roman"/>
          <w:szCs w:val="24"/>
        </w:rPr>
        <w:t>π</w:t>
      </w:r>
      <w:r w:rsidRPr="0018000C">
        <w:rPr>
          <w:rFonts w:eastAsia="Times New Roman" w:cs="Times New Roman"/>
          <w:szCs w:val="24"/>
        </w:rPr>
        <w:t xml:space="preserve">εριφέρεια μου </w:t>
      </w:r>
      <w:r>
        <w:rPr>
          <w:rFonts w:eastAsia="Times New Roman" w:cs="Times New Roman"/>
          <w:szCs w:val="24"/>
        </w:rPr>
        <w:t>-</w:t>
      </w:r>
      <w:r w:rsidRPr="0018000C">
        <w:rPr>
          <w:rFonts w:eastAsia="Times New Roman" w:cs="Times New Roman"/>
          <w:szCs w:val="24"/>
        </w:rPr>
        <w:t>και μου κάν</w:t>
      </w:r>
      <w:r>
        <w:rPr>
          <w:rFonts w:eastAsia="Times New Roman" w:cs="Times New Roman"/>
          <w:szCs w:val="24"/>
        </w:rPr>
        <w:t>ουν</w:t>
      </w:r>
      <w:r w:rsidRPr="0018000C">
        <w:rPr>
          <w:rFonts w:eastAsia="Times New Roman" w:cs="Times New Roman"/>
          <w:szCs w:val="24"/>
        </w:rPr>
        <w:t xml:space="preserve"> την τιμή και είναι και </w:t>
      </w:r>
      <w:r>
        <w:rPr>
          <w:rFonts w:eastAsia="Times New Roman" w:cs="Times New Roman"/>
          <w:szCs w:val="24"/>
        </w:rPr>
        <w:t xml:space="preserve">οι ίδιοι </w:t>
      </w:r>
      <w:r w:rsidRPr="0018000C">
        <w:rPr>
          <w:rFonts w:eastAsia="Times New Roman" w:cs="Times New Roman"/>
          <w:szCs w:val="24"/>
        </w:rPr>
        <w:t>εδώ</w:t>
      </w:r>
      <w:r>
        <w:rPr>
          <w:rFonts w:eastAsia="Times New Roman" w:cs="Times New Roman"/>
          <w:szCs w:val="24"/>
        </w:rPr>
        <w:t>-</w:t>
      </w:r>
      <w:r w:rsidRPr="0018000C">
        <w:rPr>
          <w:rFonts w:eastAsia="Times New Roman" w:cs="Times New Roman"/>
          <w:szCs w:val="24"/>
        </w:rPr>
        <w:t xml:space="preserve"> θέλω να απαντήσ</w:t>
      </w:r>
      <w:r>
        <w:rPr>
          <w:rFonts w:eastAsia="Times New Roman" w:cs="Times New Roman"/>
          <w:szCs w:val="24"/>
        </w:rPr>
        <w:t>ω</w:t>
      </w:r>
      <w:r w:rsidRPr="0018000C">
        <w:rPr>
          <w:rFonts w:eastAsia="Times New Roman" w:cs="Times New Roman"/>
          <w:szCs w:val="24"/>
        </w:rPr>
        <w:t xml:space="preserve"> σε κάποια θέματα που </w:t>
      </w:r>
      <w:r>
        <w:rPr>
          <w:rFonts w:eastAsia="Times New Roman" w:cs="Times New Roman"/>
          <w:szCs w:val="24"/>
        </w:rPr>
        <w:t>έθεσαν.</w:t>
      </w:r>
      <w:r w:rsidRPr="0018000C">
        <w:rPr>
          <w:rFonts w:eastAsia="Times New Roman" w:cs="Times New Roman"/>
          <w:szCs w:val="24"/>
        </w:rPr>
        <w:t xml:space="preserve"> Πρώτα</w:t>
      </w:r>
      <w:r>
        <w:rPr>
          <w:rFonts w:eastAsia="Times New Roman" w:cs="Times New Roman"/>
          <w:szCs w:val="24"/>
        </w:rPr>
        <w:t xml:space="preserve"> </w:t>
      </w:r>
      <w:r w:rsidRPr="0018000C">
        <w:rPr>
          <w:rFonts w:eastAsia="Times New Roman" w:cs="Times New Roman"/>
          <w:szCs w:val="24"/>
        </w:rPr>
        <w:t>-</w:t>
      </w:r>
      <w:r>
        <w:rPr>
          <w:rFonts w:eastAsia="Times New Roman" w:cs="Times New Roman"/>
          <w:szCs w:val="24"/>
        </w:rPr>
        <w:t xml:space="preserve"> </w:t>
      </w:r>
      <w:r w:rsidRPr="0018000C">
        <w:rPr>
          <w:rFonts w:eastAsia="Times New Roman" w:cs="Times New Roman"/>
          <w:szCs w:val="24"/>
        </w:rPr>
        <w:t xml:space="preserve">πρώτα </w:t>
      </w:r>
      <w:r>
        <w:rPr>
          <w:rFonts w:eastAsia="Times New Roman" w:cs="Times New Roman"/>
          <w:szCs w:val="24"/>
        </w:rPr>
        <w:t>ο συνάδελφος κ. Μάρδας -και το λέω</w:t>
      </w:r>
      <w:r w:rsidRPr="0018000C">
        <w:rPr>
          <w:rFonts w:eastAsia="Times New Roman" w:cs="Times New Roman"/>
          <w:szCs w:val="24"/>
        </w:rPr>
        <w:t xml:space="preserve"> επώνυμα</w:t>
      </w:r>
      <w:r>
        <w:rPr>
          <w:rFonts w:eastAsia="Times New Roman" w:cs="Times New Roman"/>
          <w:szCs w:val="24"/>
        </w:rPr>
        <w:t>-</w:t>
      </w:r>
      <w:r w:rsidRPr="0018000C">
        <w:rPr>
          <w:rFonts w:eastAsia="Times New Roman" w:cs="Times New Roman"/>
          <w:szCs w:val="24"/>
        </w:rPr>
        <w:t xml:space="preserve"> μας </w:t>
      </w:r>
      <w:r>
        <w:rPr>
          <w:rFonts w:eastAsia="Times New Roman" w:cs="Times New Roman"/>
          <w:szCs w:val="24"/>
        </w:rPr>
        <w:t>απηύθυνε</w:t>
      </w:r>
      <w:r w:rsidRPr="0018000C">
        <w:rPr>
          <w:rFonts w:eastAsia="Times New Roman" w:cs="Times New Roman"/>
          <w:szCs w:val="24"/>
        </w:rPr>
        <w:t xml:space="preserve"> τρεις ερωτήσεις</w:t>
      </w:r>
      <w:r>
        <w:rPr>
          <w:rFonts w:eastAsia="Times New Roman" w:cs="Times New Roman"/>
          <w:szCs w:val="24"/>
        </w:rPr>
        <w:t>.</w:t>
      </w:r>
      <w:r w:rsidRPr="0018000C">
        <w:rPr>
          <w:rFonts w:eastAsia="Times New Roman" w:cs="Times New Roman"/>
          <w:szCs w:val="24"/>
        </w:rPr>
        <w:t xml:space="preserve"> </w:t>
      </w:r>
      <w:r>
        <w:rPr>
          <w:rFonts w:eastAsia="Times New Roman" w:cs="Times New Roman"/>
          <w:szCs w:val="24"/>
        </w:rPr>
        <w:t>Πρώτον, α</w:t>
      </w:r>
      <w:r w:rsidRPr="0018000C">
        <w:rPr>
          <w:rFonts w:eastAsia="Times New Roman" w:cs="Times New Roman"/>
          <w:szCs w:val="24"/>
        </w:rPr>
        <w:t xml:space="preserve">ν πιστεύουμε </w:t>
      </w:r>
      <w:r>
        <w:rPr>
          <w:rFonts w:eastAsia="Times New Roman" w:cs="Times New Roman"/>
          <w:szCs w:val="24"/>
        </w:rPr>
        <w:t>π</w:t>
      </w:r>
      <w:r w:rsidRPr="0018000C">
        <w:rPr>
          <w:rFonts w:eastAsia="Times New Roman" w:cs="Times New Roman"/>
          <w:szCs w:val="24"/>
        </w:rPr>
        <w:t xml:space="preserve">ράγματι </w:t>
      </w:r>
      <w:r>
        <w:rPr>
          <w:rFonts w:eastAsia="Times New Roman" w:cs="Times New Roman"/>
          <w:szCs w:val="24"/>
        </w:rPr>
        <w:t>ότι</w:t>
      </w:r>
      <w:r w:rsidRPr="0018000C">
        <w:rPr>
          <w:rFonts w:eastAsia="Times New Roman" w:cs="Times New Roman"/>
          <w:szCs w:val="24"/>
        </w:rPr>
        <w:t xml:space="preserve"> </w:t>
      </w:r>
      <w:r>
        <w:rPr>
          <w:rFonts w:eastAsia="Times New Roman" w:cs="Times New Roman"/>
          <w:szCs w:val="24"/>
        </w:rPr>
        <w:t xml:space="preserve">το </w:t>
      </w:r>
      <w:r w:rsidRPr="0018000C">
        <w:rPr>
          <w:rFonts w:eastAsia="Times New Roman" w:cs="Times New Roman"/>
          <w:szCs w:val="24"/>
        </w:rPr>
        <w:t>τρίτο μνημόνιο</w:t>
      </w:r>
      <w:r>
        <w:rPr>
          <w:rFonts w:eastAsia="Times New Roman" w:cs="Times New Roman"/>
          <w:szCs w:val="24"/>
        </w:rPr>
        <w:t xml:space="preserve"> δεν ήταν υποχρεωτικό,</w:t>
      </w:r>
      <w:r w:rsidRPr="0018000C">
        <w:rPr>
          <w:rFonts w:eastAsia="Times New Roman" w:cs="Times New Roman"/>
          <w:szCs w:val="24"/>
        </w:rPr>
        <w:t xml:space="preserve"> </w:t>
      </w:r>
      <w:r>
        <w:rPr>
          <w:rFonts w:eastAsia="Times New Roman" w:cs="Times New Roman"/>
          <w:szCs w:val="24"/>
        </w:rPr>
        <w:t xml:space="preserve">ότι </w:t>
      </w:r>
      <w:r w:rsidRPr="0018000C">
        <w:rPr>
          <w:rFonts w:eastAsia="Times New Roman" w:cs="Times New Roman"/>
          <w:szCs w:val="24"/>
        </w:rPr>
        <w:t>μπορούσαμε δηλαδή να το ξεπεράσουμε</w:t>
      </w:r>
      <w:r>
        <w:rPr>
          <w:rFonts w:eastAsia="Times New Roman" w:cs="Times New Roman"/>
          <w:szCs w:val="24"/>
        </w:rPr>
        <w:t>.</w:t>
      </w:r>
      <w:r w:rsidRPr="0018000C">
        <w:rPr>
          <w:rFonts w:eastAsia="Times New Roman" w:cs="Times New Roman"/>
          <w:szCs w:val="24"/>
        </w:rPr>
        <w:t xml:space="preserve"> Λέω κατηγορηματικά ναι</w:t>
      </w:r>
      <w:r>
        <w:rPr>
          <w:rFonts w:eastAsia="Times New Roman" w:cs="Times New Roman"/>
          <w:szCs w:val="24"/>
        </w:rPr>
        <w:t>,</w:t>
      </w:r>
      <w:r w:rsidRPr="0018000C">
        <w:rPr>
          <w:rFonts w:eastAsia="Times New Roman" w:cs="Times New Roman"/>
          <w:szCs w:val="24"/>
        </w:rPr>
        <w:t xml:space="preserve"> </w:t>
      </w:r>
      <w:r>
        <w:rPr>
          <w:rFonts w:eastAsia="Times New Roman" w:cs="Times New Roman"/>
          <w:szCs w:val="24"/>
        </w:rPr>
        <w:t xml:space="preserve">λέω </w:t>
      </w:r>
      <w:r w:rsidRPr="0018000C">
        <w:rPr>
          <w:rFonts w:eastAsia="Times New Roman" w:cs="Times New Roman"/>
          <w:szCs w:val="24"/>
        </w:rPr>
        <w:t>ότι είναι αποτέλεσμα της δικής σας καταστροφικής πολιτικής</w:t>
      </w:r>
      <w:r>
        <w:rPr>
          <w:rFonts w:eastAsia="Times New Roman" w:cs="Times New Roman"/>
          <w:szCs w:val="24"/>
        </w:rPr>
        <w:t>.</w:t>
      </w:r>
      <w:r w:rsidRPr="0018000C">
        <w:rPr>
          <w:rFonts w:eastAsia="Times New Roman" w:cs="Times New Roman"/>
          <w:szCs w:val="24"/>
        </w:rPr>
        <w:t xml:space="preserve"> </w:t>
      </w:r>
      <w:r>
        <w:rPr>
          <w:rFonts w:eastAsia="Times New Roman" w:cs="Times New Roman"/>
          <w:szCs w:val="24"/>
        </w:rPr>
        <w:t>Κ</w:t>
      </w:r>
      <w:r w:rsidRPr="0018000C">
        <w:rPr>
          <w:rFonts w:eastAsia="Times New Roman" w:cs="Times New Roman"/>
          <w:szCs w:val="24"/>
        </w:rPr>
        <w:t>αι αυτό δεν το λέμε μόνο εμείς</w:t>
      </w:r>
      <w:r>
        <w:rPr>
          <w:rFonts w:eastAsia="Times New Roman" w:cs="Times New Roman"/>
          <w:szCs w:val="24"/>
        </w:rPr>
        <w:t>,</w:t>
      </w:r>
      <w:r w:rsidRPr="0018000C">
        <w:rPr>
          <w:rFonts w:eastAsia="Times New Roman" w:cs="Times New Roman"/>
          <w:szCs w:val="24"/>
        </w:rPr>
        <w:t xml:space="preserve"> ε</w:t>
      </w:r>
      <w:r w:rsidRPr="0018000C">
        <w:rPr>
          <w:rFonts w:eastAsia="Times New Roman" w:cs="Times New Roman"/>
          <w:szCs w:val="24"/>
        </w:rPr>
        <w:t>μμέσως το παραδέχθηκε και ο Πρωθυπουργός όταν μίλησε για αυταπάτες</w:t>
      </w:r>
      <w:r>
        <w:rPr>
          <w:rFonts w:eastAsia="Times New Roman" w:cs="Times New Roman"/>
          <w:szCs w:val="24"/>
        </w:rPr>
        <w:t>.</w:t>
      </w:r>
    </w:p>
    <w:p w14:paraId="120F8CC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Το δεύτερο</w:t>
      </w:r>
      <w:r w:rsidRPr="0018000C">
        <w:rPr>
          <w:rFonts w:eastAsia="Times New Roman" w:cs="Times New Roman"/>
          <w:szCs w:val="24"/>
        </w:rPr>
        <w:t xml:space="preserve"> που μας ρωτήσατε </w:t>
      </w:r>
      <w:r>
        <w:rPr>
          <w:rFonts w:eastAsia="Times New Roman" w:cs="Times New Roman"/>
          <w:szCs w:val="24"/>
        </w:rPr>
        <w:t xml:space="preserve">ήταν </w:t>
      </w:r>
      <w:r w:rsidRPr="0018000C">
        <w:rPr>
          <w:rFonts w:eastAsia="Times New Roman" w:cs="Times New Roman"/>
          <w:szCs w:val="24"/>
        </w:rPr>
        <w:t>αν πιστεύουμε ότι μπορούσε η χώρα να βγει από το μνημόνιο χωρίς εποπτεία</w:t>
      </w:r>
      <w:r>
        <w:rPr>
          <w:rFonts w:eastAsia="Times New Roman" w:cs="Times New Roman"/>
          <w:szCs w:val="24"/>
        </w:rPr>
        <w:t>. Αυτό που αναφέρετε</w:t>
      </w:r>
      <w:r w:rsidRPr="0018000C">
        <w:rPr>
          <w:rFonts w:eastAsia="Times New Roman" w:cs="Times New Roman"/>
          <w:szCs w:val="24"/>
        </w:rPr>
        <w:t xml:space="preserve"> </w:t>
      </w:r>
      <w:r>
        <w:rPr>
          <w:rFonts w:eastAsia="Times New Roman" w:cs="Times New Roman"/>
          <w:szCs w:val="24"/>
        </w:rPr>
        <w:t xml:space="preserve">αναιρεί </w:t>
      </w:r>
      <w:r w:rsidRPr="0018000C">
        <w:rPr>
          <w:rFonts w:eastAsia="Times New Roman" w:cs="Times New Roman"/>
          <w:szCs w:val="24"/>
        </w:rPr>
        <w:t>αυτό που ισχυρίζεστε</w:t>
      </w:r>
      <w:r>
        <w:rPr>
          <w:rFonts w:eastAsia="Times New Roman" w:cs="Times New Roman"/>
          <w:szCs w:val="24"/>
        </w:rPr>
        <w:t>, ότι πετύχατε μι</w:t>
      </w:r>
      <w:r w:rsidRPr="0018000C">
        <w:rPr>
          <w:rFonts w:eastAsia="Times New Roman" w:cs="Times New Roman"/>
          <w:szCs w:val="24"/>
        </w:rPr>
        <w:t>α καθαρή έξοδο απ</w:t>
      </w:r>
      <w:r w:rsidRPr="0018000C">
        <w:rPr>
          <w:rFonts w:eastAsia="Times New Roman" w:cs="Times New Roman"/>
          <w:szCs w:val="24"/>
        </w:rPr>
        <w:t>ό το μνημόνιο</w:t>
      </w:r>
      <w:r>
        <w:rPr>
          <w:rFonts w:eastAsia="Times New Roman" w:cs="Times New Roman"/>
          <w:szCs w:val="24"/>
        </w:rPr>
        <w:t>. Αυτοαναιρείστε, δηλαδή.</w:t>
      </w:r>
      <w:r w:rsidRPr="0018000C">
        <w:rPr>
          <w:rFonts w:eastAsia="Times New Roman" w:cs="Times New Roman"/>
          <w:szCs w:val="24"/>
        </w:rPr>
        <w:t xml:space="preserve"> </w:t>
      </w:r>
    </w:p>
    <w:p w14:paraId="120F8CC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Τώρα όσον αφορά τα περί περιόδους </w:t>
      </w:r>
      <w:r w:rsidRPr="0018000C">
        <w:rPr>
          <w:rFonts w:eastAsia="Times New Roman" w:cs="Times New Roman"/>
          <w:szCs w:val="24"/>
        </w:rPr>
        <w:t>ευμάρειας και το τι έγινε και το τι κάναμε</w:t>
      </w:r>
      <w:r>
        <w:rPr>
          <w:rFonts w:eastAsia="Times New Roman" w:cs="Times New Roman"/>
          <w:szCs w:val="24"/>
        </w:rPr>
        <w:t>,</w:t>
      </w:r>
      <w:r w:rsidRPr="0018000C">
        <w:rPr>
          <w:rFonts w:eastAsia="Times New Roman" w:cs="Times New Roman"/>
          <w:szCs w:val="24"/>
        </w:rPr>
        <w:t xml:space="preserve"> θέλω να σας θυμίσω</w:t>
      </w:r>
      <w:r>
        <w:rPr>
          <w:rFonts w:eastAsia="Times New Roman" w:cs="Times New Roman"/>
          <w:szCs w:val="24"/>
        </w:rPr>
        <w:t xml:space="preserve"> ότι στην περίοδο της ευμάρειας εσείς ήσασταν</w:t>
      </w:r>
      <w:r w:rsidRPr="0018000C">
        <w:rPr>
          <w:rFonts w:eastAsia="Times New Roman" w:cs="Times New Roman"/>
          <w:szCs w:val="24"/>
        </w:rPr>
        <w:t xml:space="preserve"> Γενικός Γραμματέας του Υπουργείου Εμπορίου και Πρόεδρος του ΟΠΕ στις κυβερ</w:t>
      </w:r>
      <w:r w:rsidRPr="0018000C">
        <w:rPr>
          <w:rFonts w:eastAsia="Times New Roman" w:cs="Times New Roman"/>
          <w:szCs w:val="24"/>
        </w:rPr>
        <w:t>νήσεις του ΠΑΣΟΚ</w:t>
      </w:r>
      <w:r>
        <w:rPr>
          <w:rFonts w:eastAsia="Times New Roman" w:cs="Times New Roman"/>
          <w:szCs w:val="24"/>
        </w:rPr>
        <w:t xml:space="preserve">. </w:t>
      </w:r>
    </w:p>
    <w:p w14:paraId="120F8CD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Ακούω, επίσης,</w:t>
      </w:r>
      <w:r w:rsidRPr="0018000C">
        <w:rPr>
          <w:rFonts w:eastAsia="Times New Roman" w:cs="Times New Roman"/>
          <w:szCs w:val="24"/>
        </w:rPr>
        <w:t xml:space="preserve"> πάρα πολλούς συναδ</w:t>
      </w:r>
      <w:r>
        <w:rPr>
          <w:rFonts w:eastAsia="Times New Roman" w:cs="Times New Roman"/>
          <w:szCs w:val="24"/>
        </w:rPr>
        <w:t>έλφους εδώ να κάνουν</w:t>
      </w:r>
      <w:r w:rsidRPr="0018000C">
        <w:rPr>
          <w:rFonts w:eastAsia="Times New Roman" w:cs="Times New Roman"/>
          <w:szCs w:val="24"/>
        </w:rPr>
        <w:t xml:space="preserve"> συγκρίσεις </w:t>
      </w:r>
      <w:r>
        <w:rPr>
          <w:rFonts w:eastAsia="Times New Roman" w:cs="Times New Roman"/>
          <w:szCs w:val="24"/>
        </w:rPr>
        <w:t>αναφερόμενοι σ</w:t>
      </w:r>
      <w:r w:rsidRPr="0018000C">
        <w:rPr>
          <w:rFonts w:eastAsia="Times New Roman" w:cs="Times New Roman"/>
          <w:szCs w:val="24"/>
        </w:rPr>
        <w:t xml:space="preserve">την κριτική </w:t>
      </w:r>
      <w:r>
        <w:rPr>
          <w:rFonts w:eastAsia="Times New Roman" w:cs="Times New Roman"/>
          <w:szCs w:val="24"/>
        </w:rPr>
        <w:t>μας,</w:t>
      </w:r>
      <w:r w:rsidRPr="0018000C">
        <w:rPr>
          <w:rFonts w:eastAsia="Times New Roman" w:cs="Times New Roman"/>
          <w:szCs w:val="24"/>
        </w:rPr>
        <w:t xml:space="preserve"> συγκρίσεις με δείκτες </w:t>
      </w:r>
      <w:r>
        <w:rPr>
          <w:rFonts w:eastAsia="Times New Roman" w:cs="Times New Roman"/>
          <w:szCs w:val="24"/>
        </w:rPr>
        <w:t>παλαιότερων</w:t>
      </w:r>
      <w:r w:rsidRPr="0018000C">
        <w:rPr>
          <w:rFonts w:eastAsia="Times New Roman" w:cs="Times New Roman"/>
          <w:szCs w:val="24"/>
        </w:rPr>
        <w:t xml:space="preserve"> κυβερνήσεων</w:t>
      </w:r>
      <w:r>
        <w:rPr>
          <w:rFonts w:eastAsia="Times New Roman" w:cs="Times New Roman"/>
          <w:szCs w:val="24"/>
        </w:rPr>
        <w:t xml:space="preserve">. Μα, </w:t>
      </w:r>
      <w:r w:rsidRPr="0018000C">
        <w:rPr>
          <w:rFonts w:eastAsia="Times New Roman" w:cs="Times New Roman"/>
          <w:szCs w:val="24"/>
        </w:rPr>
        <w:t xml:space="preserve">εσείς </w:t>
      </w:r>
      <w:r>
        <w:rPr>
          <w:rFonts w:eastAsia="Times New Roman" w:cs="Times New Roman"/>
          <w:szCs w:val="24"/>
        </w:rPr>
        <w:t>τάξατε</w:t>
      </w:r>
      <w:r w:rsidRPr="0018000C">
        <w:rPr>
          <w:rFonts w:eastAsia="Times New Roman" w:cs="Times New Roman"/>
          <w:szCs w:val="24"/>
        </w:rPr>
        <w:t xml:space="preserve"> τον ουρανό με τα άστρα στο</w:t>
      </w:r>
      <w:r>
        <w:rPr>
          <w:rFonts w:eastAsia="Times New Roman" w:cs="Times New Roman"/>
          <w:szCs w:val="24"/>
        </w:rPr>
        <w:t>ν</w:t>
      </w:r>
      <w:r w:rsidRPr="0018000C">
        <w:rPr>
          <w:rFonts w:eastAsia="Times New Roman" w:cs="Times New Roman"/>
          <w:szCs w:val="24"/>
        </w:rPr>
        <w:t xml:space="preserve"> λαό</w:t>
      </w:r>
      <w:r>
        <w:rPr>
          <w:rFonts w:eastAsia="Times New Roman" w:cs="Times New Roman"/>
          <w:szCs w:val="24"/>
        </w:rPr>
        <w:t>, του τα δώσατε όλα. Γι’ αυτό κάνουμε κριτική,</w:t>
      </w:r>
      <w:r>
        <w:rPr>
          <w:rFonts w:eastAsia="Times New Roman" w:cs="Times New Roman"/>
          <w:szCs w:val="24"/>
        </w:rPr>
        <w:t xml:space="preserve"> γι’ αυτό είστε κρινόμενοι και κανονικά η κριτική σας πρέπει να γίνεται με β</w:t>
      </w:r>
      <w:r w:rsidRPr="0018000C">
        <w:rPr>
          <w:rFonts w:eastAsia="Times New Roman" w:cs="Times New Roman"/>
          <w:szCs w:val="24"/>
        </w:rPr>
        <w:t xml:space="preserve">άση αυτά που λέγατε και αυτά που </w:t>
      </w:r>
      <w:r>
        <w:rPr>
          <w:rFonts w:eastAsia="Times New Roman" w:cs="Times New Roman"/>
          <w:szCs w:val="24"/>
        </w:rPr>
        <w:t xml:space="preserve">πράξατε. </w:t>
      </w:r>
    </w:p>
    <w:p w14:paraId="120F8CD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Τώρα </w:t>
      </w:r>
      <w:r w:rsidRPr="0018000C">
        <w:rPr>
          <w:rFonts w:eastAsia="Times New Roman" w:cs="Times New Roman"/>
          <w:szCs w:val="24"/>
        </w:rPr>
        <w:t xml:space="preserve">όσον αφορά τους πανηγυρισμούς του </w:t>
      </w:r>
      <w:r>
        <w:rPr>
          <w:rFonts w:eastAsia="Times New Roman" w:cs="Times New Roman"/>
          <w:szCs w:val="24"/>
        </w:rPr>
        <w:t>αγαπητού Υ</w:t>
      </w:r>
      <w:r w:rsidRPr="0018000C">
        <w:rPr>
          <w:rFonts w:eastAsia="Times New Roman" w:cs="Times New Roman"/>
          <w:szCs w:val="24"/>
        </w:rPr>
        <w:t xml:space="preserve">πουργού </w:t>
      </w:r>
      <w:r>
        <w:rPr>
          <w:rFonts w:eastAsia="Times New Roman" w:cs="Times New Roman"/>
          <w:szCs w:val="24"/>
        </w:rPr>
        <w:t xml:space="preserve">και συντοπίτη μου, </w:t>
      </w:r>
      <w:r w:rsidRPr="0018000C">
        <w:rPr>
          <w:rFonts w:eastAsia="Times New Roman" w:cs="Times New Roman"/>
          <w:szCs w:val="24"/>
        </w:rPr>
        <w:t>πρέπει να πω ότι ο τρόπος με τον οποίον παρουσίασε τη χώρα σή</w:t>
      </w:r>
      <w:r w:rsidRPr="0018000C">
        <w:rPr>
          <w:rFonts w:eastAsia="Times New Roman" w:cs="Times New Roman"/>
          <w:szCs w:val="24"/>
        </w:rPr>
        <w:t xml:space="preserve">μερα </w:t>
      </w:r>
      <w:r>
        <w:rPr>
          <w:rFonts w:eastAsia="Times New Roman" w:cs="Times New Roman"/>
          <w:szCs w:val="24"/>
        </w:rPr>
        <w:t>μ</w:t>
      </w:r>
      <w:r w:rsidRPr="0018000C">
        <w:rPr>
          <w:rFonts w:eastAsia="Times New Roman" w:cs="Times New Roman"/>
          <w:szCs w:val="24"/>
        </w:rPr>
        <w:t>ου θύμισε ότι μάλλον ζει σε μ</w:t>
      </w:r>
      <w:r>
        <w:rPr>
          <w:rFonts w:eastAsia="Times New Roman" w:cs="Times New Roman"/>
          <w:szCs w:val="24"/>
        </w:rPr>
        <w:t>ι</w:t>
      </w:r>
      <w:r w:rsidRPr="0018000C">
        <w:rPr>
          <w:rFonts w:eastAsia="Times New Roman" w:cs="Times New Roman"/>
          <w:szCs w:val="24"/>
        </w:rPr>
        <w:t>α άλλη χώρα</w:t>
      </w:r>
      <w:r>
        <w:rPr>
          <w:rFonts w:eastAsia="Times New Roman" w:cs="Times New Roman"/>
          <w:szCs w:val="24"/>
        </w:rPr>
        <w:t>,</w:t>
      </w:r>
      <w:r w:rsidRPr="0018000C">
        <w:rPr>
          <w:rFonts w:eastAsia="Times New Roman" w:cs="Times New Roman"/>
          <w:szCs w:val="24"/>
        </w:rPr>
        <w:t xml:space="preserve"> διότι δεν νομίζω ότι τα πράγματα στην </w:t>
      </w:r>
      <w:r>
        <w:rPr>
          <w:rFonts w:eastAsia="Times New Roman" w:cs="Times New Roman"/>
          <w:szCs w:val="24"/>
        </w:rPr>
        <w:t>π</w:t>
      </w:r>
      <w:r w:rsidRPr="0018000C">
        <w:rPr>
          <w:rFonts w:eastAsia="Times New Roman" w:cs="Times New Roman"/>
          <w:szCs w:val="24"/>
        </w:rPr>
        <w:t xml:space="preserve">εριφέρειά </w:t>
      </w:r>
      <w:r>
        <w:rPr>
          <w:rFonts w:eastAsia="Times New Roman" w:cs="Times New Roman"/>
          <w:szCs w:val="24"/>
        </w:rPr>
        <w:t>μας,</w:t>
      </w:r>
      <w:r w:rsidRPr="0018000C">
        <w:rPr>
          <w:rFonts w:eastAsia="Times New Roman" w:cs="Times New Roman"/>
          <w:szCs w:val="24"/>
        </w:rPr>
        <w:t xml:space="preserve"> στο </w:t>
      </w:r>
      <w:r>
        <w:rPr>
          <w:rFonts w:eastAsia="Times New Roman" w:cs="Times New Roman"/>
          <w:szCs w:val="24"/>
        </w:rPr>
        <w:t>Σοχό</w:t>
      </w:r>
      <w:r w:rsidRPr="0018000C">
        <w:rPr>
          <w:rFonts w:eastAsia="Times New Roman" w:cs="Times New Roman"/>
          <w:szCs w:val="24"/>
        </w:rPr>
        <w:t xml:space="preserve"> </w:t>
      </w:r>
      <w:r>
        <w:rPr>
          <w:rFonts w:eastAsia="Times New Roman" w:cs="Times New Roman"/>
          <w:szCs w:val="24"/>
        </w:rPr>
        <w:t>ή στην Α</w:t>
      </w:r>
      <w:r w:rsidRPr="0018000C">
        <w:rPr>
          <w:rFonts w:eastAsia="Times New Roman" w:cs="Times New Roman"/>
          <w:szCs w:val="24"/>
        </w:rPr>
        <w:t xml:space="preserve">ρέθουσα που </w:t>
      </w:r>
      <w:r w:rsidRPr="0018000C">
        <w:rPr>
          <w:rFonts w:eastAsia="Times New Roman" w:cs="Times New Roman"/>
          <w:szCs w:val="24"/>
        </w:rPr>
        <w:t>τ</w:t>
      </w:r>
      <w:r>
        <w:rPr>
          <w:rFonts w:eastAsia="Times New Roman" w:cs="Times New Roman"/>
          <w:szCs w:val="24"/>
        </w:rPr>
        <w:t>ις</w:t>
      </w:r>
      <w:r w:rsidRPr="0018000C">
        <w:rPr>
          <w:rFonts w:eastAsia="Times New Roman" w:cs="Times New Roman"/>
          <w:szCs w:val="24"/>
        </w:rPr>
        <w:t xml:space="preserve"> </w:t>
      </w:r>
      <w:r w:rsidRPr="0018000C">
        <w:rPr>
          <w:rFonts w:eastAsia="Times New Roman" w:cs="Times New Roman"/>
          <w:szCs w:val="24"/>
        </w:rPr>
        <w:t>επισκέπτε</w:t>
      </w:r>
      <w:r>
        <w:rPr>
          <w:rFonts w:eastAsia="Times New Roman" w:cs="Times New Roman"/>
          <w:szCs w:val="24"/>
        </w:rPr>
        <w:t xml:space="preserve">στε, </w:t>
      </w:r>
      <w:r w:rsidRPr="0018000C">
        <w:rPr>
          <w:rFonts w:eastAsia="Times New Roman" w:cs="Times New Roman"/>
          <w:szCs w:val="24"/>
        </w:rPr>
        <w:t>είναι έτσι</w:t>
      </w:r>
      <w:r>
        <w:rPr>
          <w:rFonts w:eastAsia="Times New Roman" w:cs="Times New Roman"/>
          <w:szCs w:val="24"/>
        </w:rPr>
        <w:t>,</w:t>
      </w:r>
      <w:r w:rsidRPr="0018000C">
        <w:rPr>
          <w:rFonts w:eastAsia="Times New Roman" w:cs="Times New Roman"/>
          <w:szCs w:val="24"/>
        </w:rPr>
        <w:t xml:space="preserve"> όπως μας </w:t>
      </w:r>
      <w:r>
        <w:rPr>
          <w:rFonts w:eastAsia="Times New Roman" w:cs="Times New Roman"/>
          <w:szCs w:val="24"/>
        </w:rPr>
        <w:t>τα παρουσιάσατε.</w:t>
      </w:r>
    </w:p>
    <w:p w14:paraId="120F8CD2" w14:textId="77777777" w:rsidR="0086761A" w:rsidRDefault="00427452">
      <w:pPr>
        <w:spacing w:line="600" w:lineRule="auto"/>
        <w:ind w:firstLine="720"/>
        <w:jc w:val="both"/>
        <w:rPr>
          <w:rFonts w:eastAsia="Times New Roman" w:cs="Times New Roman"/>
          <w:szCs w:val="24"/>
        </w:rPr>
      </w:pPr>
      <w:r w:rsidRPr="0018000C">
        <w:rPr>
          <w:rFonts w:eastAsia="Times New Roman" w:cs="Times New Roman"/>
          <w:szCs w:val="24"/>
        </w:rPr>
        <w:lastRenderedPageBreak/>
        <w:t>Βεβαίως</w:t>
      </w:r>
      <w:r>
        <w:rPr>
          <w:rFonts w:eastAsia="Times New Roman" w:cs="Times New Roman"/>
          <w:szCs w:val="24"/>
        </w:rPr>
        <w:t>, το πιο</w:t>
      </w:r>
      <w:r w:rsidRPr="0018000C">
        <w:rPr>
          <w:rFonts w:eastAsia="Times New Roman" w:cs="Times New Roman"/>
          <w:szCs w:val="24"/>
        </w:rPr>
        <w:t xml:space="preserve"> επικίνδυνο από αυτά που ακούω </w:t>
      </w:r>
      <w:r>
        <w:rPr>
          <w:rFonts w:eastAsia="Times New Roman" w:cs="Times New Roman"/>
          <w:szCs w:val="24"/>
        </w:rPr>
        <w:t xml:space="preserve">είναι ότι </w:t>
      </w:r>
      <w:r w:rsidRPr="0018000C">
        <w:rPr>
          <w:rFonts w:eastAsia="Times New Roman" w:cs="Times New Roman"/>
          <w:szCs w:val="24"/>
        </w:rPr>
        <w:t xml:space="preserve">υπάρχει μία </w:t>
      </w:r>
      <w:r w:rsidRPr="0018000C">
        <w:rPr>
          <w:rFonts w:eastAsia="Times New Roman" w:cs="Times New Roman"/>
          <w:szCs w:val="24"/>
        </w:rPr>
        <w:t>αντίληψη που δεν δέχεται την άλλη άποψη</w:t>
      </w:r>
      <w:r>
        <w:rPr>
          <w:rFonts w:eastAsia="Times New Roman" w:cs="Times New Roman"/>
          <w:szCs w:val="24"/>
        </w:rPr>
        <w:t>,</w:t>
      </w:r>
      <w:r w:rsidRPr="0018000C">
        <w:rPr>
          <w:rFonts w:eastAsia="Times New Roman" w:cs="Times New Roman"/>
          <w:szCs w:val="24"/>
        </w:rPr>
        <w:t xml:space="preserve"> τον άλλο λόγο</w:t>
      </w:r>
      <w:r>
        <w:rPr>
          <w:rFonts w:eastAsia="Times New Roman" w:cs="Times New Roman"/>
          <w:szCs w:val="24"/>
        </w:rPr>
        <w:t xml:space="preserve">. Δεν δέχεστε την </w:t>
      </w:r>
      <w:r w:rsidRPr="0018000C">
        <w:rPr>
          <w:rFonts w:eastAsia="Times New Roman" w:cs="Times New Roman"/>
          <w:szCs w:val="24"/>
        </w:rPr>
        <w:t>κριτική</w:t>
      </w:r>
      <w:r>
        <w:rPr>
          <w:rFonts w:eastAsia="Times New Roman" w:cs="Times New Roman"/>
          <w:szCs w:val="24"/>
        </w:rPr>
        <w:t>.</w:t>
      </w:r>
      <w:r w:rsidRPr="0018000C">
        <w:rPr>
          <w:rFonts w:eastAsia="Times New Roman" w:cs="Times New Roman"/>
          <w:szCs w:val="24"/>
        </w:rPr>
        <w:t xml:space="preserve"> Δεν δέχεσ</w:t>
      </w:r>
      <w:r>
        <w:rPr>
          <w:rFonts w:eastAsia="Times New Roman" w:cs="Times New Roman"/>
          <w:szCs w:val="24"/>
        </w:rPr>
        <w:t>τε</w:t>
      </w:r>
      <w:r w:rsidRPr="0018000C">
        <w:rPr>
          <w:rFonts w:eastAsia="Times New Roman" w:cs="Times New Roman"/>
          <w:szCs w:val="24"/>
        </w:rPr>
        <w:t xml:space="preserve"> το δικαίωμα της Αντιπολίτευσης να σας κάνει </w:t>
      </w:r>
      <w:r>
        <w:rPr>
          <w:rFonts w:eastAsia="Times New Roman" w:cs="Times New Roman"/>
          <w:szCs w:val="24"/>
        </w:rPr>
        <w:t>κριτική. Κ</w:t>
      </w:r>
      <w:r w:rsidRPr="0018000C">
        <w:rPr>
          <w:rFonts w:eastAsia="Times New Roman" w:cs="Times New Roman"/>
          <w:szCs w:val="24"/>
        </w:rPr>
        <w:t>αι πρέπει να δεχθείτε ότι έχουμε και διαφορετικές ιδεολογικές</w:t>
      </w:r>
      <w:r w:rsidRPr="00652716">
        <w:rPr>
          <w:rFonts w:eastAsia="Times New Roman" w:cs="Times New Roman"/>
          <w:szCs w:val="24"/>
        </w:rPr>
        <w:t xml:space="preserve"> </w:t>
      </w:r>
      <w:r>
        <w:rPr>
          <w:rFonts w:eastAsia="Times New Roman" w:cs="Times New Roman"/>
          <w:szCs w:val="24"/>
        </w:rPr>
        <w:t>αφετηρίες.</w:t>
      </w:r>
      <w:r w:rsidRPr="0018000C">
        <w:rPr>
          <w:rFonts w:eastAsia="Times New Roman" w:cs="Times New Roman"/>
          <w:szCs w:val="24"/>
        </w:rPr>
        <w:t xml:space="preserve"> Άρα </w:t>
      </w:r>
      <w:r>
        <w:rPr>
          <w:rFonts w:eastAsia="Times New Roman" w:cs="Times New Roman"/>
          <w:szCs w:val="24"/>
        </w:rPr>
        <w:t>δεχθείτε</w:t>
      </w:r>
      <w:r w:rsidRPr="0018000C">
        <w:rPr>
          <w:rFonts w:eastAsia="Times New Roman" w:cs="Times New Roman"/>
          <w:szCs w:val="24"/>
        </w:rPr>
        <w:t xml:space="preserve"> την κριτική</w:t>
      </w:r>
      <w:r>
        <w:rPr>
          <w:rFonts w:eastAsia="Times New Roman" w:cs="Times New Roman"/>
          <w:szCs w:val="24"/>
        </w:rPr>
        <w:t>,</w:t>
      </w:r>
      <w:r w:rsidRPr="0018000C">
        <w:rPr>
          <w:rFonts w:eastAsia="Times New Roman" w:cs="Times New Roman"/>
          <w:szCs w:val="24"/>
        </w:rPr>
        <w:t xml:space="preserve"> όπως </w:t>
      </w:r>
      <w:r>
        <w:rPr>
          <w:rFonts w:eastAsia="Times New Roman" w:cs="Times New Roman"/>
          <w:szCs w:val="24"/>
        </w:rPr>
        <w:t>την</w:t>
      </w:r>
      <w:r w:rsidRPr="0018000C">
        <w:rPr>
          <w:rFonts w:eastAsia="Times New Roman" w:cs="Times New Roman"/>
          <w:szCs w:val="24"/>
        </w:rPr>
        <w:t xml:space="preserve"> δ</w:t>
      </w:r>
      <w:r w:rsidRPr="0018000C">
        <w:rPr>
          <w:rFonts w:eastAsia="Times New Roman" w:cs="Times New Roman"/>
          <w:szCs w:val="24"/>
        </w:rPr>
        <w:t>εχόμασταν εμείς</w:t>
      </w:r>
      <w:r>
        <w:rPr>
          <w:rFonts w:eastAsia="Times New Roman" w:cs="Times New Roman"/>
          <w:szCs w:val="24"/>
        </w:rPr>
        <w:t>.</w:t>
      </w:r>
      <w:r w:rsidRPr="0018000C">
        <w:rPr>
          <w:rFonts w:eastAsia="Times New Roman" w:cs="Times New Roman"/>
          <w:szCs w:val="24"/>
        </w:rPr>
        <w:t xml:space="preserve"> Δηλαδή</w:t>
      </w:r>
      <w:r>
        <w:rPr>
          <w:rFonts w:eastAsia="Times New Roman" w:cs="Times New Roman"/>
          <w:szCs w:val="24"/>
        </w:rPr>
        <w:t>,</w:t>
      </w:r>
      <w:r w:rsidRPr="0018000C">
        <w:rPr>
          <w:rFonts w:eastAsia="Times New Roman" w:cs="Times New Roman"/>
          <w:szCs w:val="24"/>
        </w:rPr>
        <w:t xml:space="preserve"> ο δημόσιος διάλογος έχει </w:t>
      </w:r>
      <w:r>
        <w:rPr>
          <w:rFonts w:eastAsia="Times New Roman" w:cs="Times New Roman"/>
          <w:szCs w:val="24"/>
        </w:rPr>
        <w:t>φτάσει</w:t>
      </w:r>
      <w:r w:rsidRPr="0018000C">
        <w:rPr>
          <w:rFonts w:eastAsia="Times New Roman" w:cs="Times New Roman"/>
          <w:szCs w:val="24"/>
        </w:rPr>
        <w:t xml:space="preserve"> στο σημείο να λέ</w:t>
      </w:r>
      <w:r>
        <w:rPr>
          <w:rFonts w:eastAsia="Times New Roman" w:cs="Times New Roman"/>
          <w:szCs w:val="24"/>
        </w:rPr>
        <w:t>τ</w:t>
      </w:r>
      <w:r w:rsidRPr="0018000C">
        <w:rPr>
          <w:rFonts w:eastAsia="Times New Roman" w:cs="Times New Roman"/>
          <w:szCs w:val="24"/>
        </w:rPr>
        <w:t>ε</w:t>
      </w:r>
      <w:r>
        <w:rPr>
          <w:rFonts w:eastAsia="Times New Roman" w:cs="Times New Roman"/>
          <w:szCs w:val="24"/>
        </w:rPr>
        <w:t xml:space="preserve"> πως</w:t>
      </w:r>
      <w:r w:rsidRPr="0018000C">
        <w:rPr>
          <w:rFonts w:eastAsia="Times New Roman" w:cs="Times New Roman"/>
          <w:szCs w:val="24"/>
        </w:rPr>
        <w:t xml:space="preserve"> ό</w:t>
      </w:r>
      <w:r>
        <w:rPr>
          <w:rFonts w:eastAsia="Times New Roman" w:cs="Times New Roman"/>
          <w:szCs w:val="24"/>
        </w:rPr>
        <w:t>,</w:t>
      </w:r>
      <w:r w:rsidRPr="0018000C">
        <w:rPr>
          <w:rFonts w:eastAsia="Times New Roman" w:cs="Times New Roman"/>
          <w:szCs w:val="24"/>
        </w:rPr>
        <w:t xml:space="preserve">τι δεν συμφωνεί με </w:t>
      </w:r>
      <w:r>
        <w:rPr>
          <w:rFonts w:eastAsia="Times New Roman" w:cs="Times New Roman"/>
          <w:szCs w:val="24"/>
        </w:rPr>
        <w:t>ε</w:t>
      </w:r>
      <w:r w:rsidRPr="0018000C">
        <w:rPr>
          <w:rFonts w:eastAsia="Times New Roman" w:cs="Times New Roman"/>
          <w:szCs w:val="24"/>
        </w:rPr>
        <w:t>σάς είναι ακραίο</w:t>
      </w:r>
      <w:r>
        <w:rPr>
          <w:rFonts w:eastAsia="Times New Roman" w:cs="Times New Roman"/>
          <w:szCs w:val="24"/>
        </w:rPr>
        <w:t>,</w:t>
      </w:r>
      <w:r w:rsidRPr="0018000C">
        <w:rPr>
          <w:rFonts w:eastAsia="Times New Roman" w:cs="Times New Roman"/>
          <w:szCs w:val="24"/>
        </w:rPr>
        <w:t xml:space="preserve"> ακροδεξιό</w:t>
      </w:r>
      <w:r>
        <w:rPr>
          <w:rFonts w:eastAsia="Times New Roman" w:cs="Times New Roman"/>
          <w:szCs w:val="24"/>
        </w:rPr>
        <w:t>,</w:t>
      </w:r>
      <w:r w:rsidRPr="0018000C">
        <w:rPr>
          <w:rFonts w:eastAsia="Times New Roman" w:cs="Times New Roman"/>
          <w:szCs w:val="24"/>
        </w:rPr>
        <w:t xml:space="preserve"> εθνικιστικό και τα λοιπά</w:t>
      </w:r>
      <w:r>
        <w:rPr>
          <w:rFonts w:eastAsia="Times New Roman" w:cs="Times New Roman"/>
          <w:szCs w:val="24"/>
        </w:rPr>
        <w:t xml:space="preserve">. Δεν είναι έτσι </w:t>
      </w:r>
      <w:r w:rsidRPr="0018000C">
        <w:rPr>
          <w:rFonts w:eastAsia="Times New Roman" w:cs="Times New Roman"/>
          <w:szCs w:val="24"/>
        </w:rPr>
        <w:t>τα πράγματα</w:t>
      </w:r>
      <w:r>
        <w:rPr>
          <w:rFonts w:eastAsia="Times New Roman" w:cs="Times New Roman"/>
          <w:szCs w:val="24"/>
        </w:rPr>
        <w:t xml:space="preserve">. Δεν μπορεί να συνεχιστεί αυτό. Δεν γίνεται έτσι </w:t>
      </w:r>
      <w:r w:rsidRPr="0018000C">
        <w:rPr>
          <w:rFonts w:eastAsia="Times New Roman" w:cs="Times New Roman"/>
          <w:szCs w:val="24"/>
        </w:rPr>
        <w:t>δημόσιος διάλογος</w:t>
      </w:r>
      <w:r>
        <w:rPr>
          <w:rFonts w:eastAsia="Times New Roman" w:cs="Times New Roman"/>
          <w:szCs w:val="24"/>
        </w:rPr>
        <w:t>.</w:t>
      </w:r>
    </w:p>
    <w:p w14:paraId="120F8CD3" w14:textId="77777777" w:rsidR="0086761A" w:rsidRDefault="00427452">
      <w:pPr>
        <w:spacing w:line="600" w:lineRule="auto"/>
        <w:ind w:firstLine="720"/>
        <w:jc w:val="both"/>
        <w:rPr>
          <w:rFonts w:eastAsia="Times New Roman" w:cs="Times New Roman"/>
          <w:szCs w:val="24"/>
        </w:rPr>
      </w:pPr>
      <w:r w:rsidRPr="0018000C">
        <w:rPr>
          <w:rFonts w:eastAsia="Times New Roman" w:cs="Times New Roman"/>
          <w:szCs w:val="24"/>
        </w:rPr>
        <w:t>Τώρα</w:t>
      </w:r>
      <w:r w:rsidRPr="0018000C">
        <w:rPr>
          <w:rFonts w:eastAsia="Times New Roman" w:cs="Times New Roman"/>
          <w:szCs w:val="24"/>
        </w:rPr>
        <w:t xml:space="preserve"> όσον αφορά τα περί σκανδάλων και τα λοιπά που αναφέρονται σε αυτήν </w:t>
      </w:r>
      <w:r>
        <w:rPr>
          <w:rFonts w:eastAsia="Times New Roman" w:cs="Times New Roman"/>
          <w:szCs w:val="24"/>
        </w:rPr>
        <w:t>την Αίθουσα, να θυμίσουμε και εμείς τους «Καλογρίτσες» και τελευταία τους «Κιτσάκους», τους «Πετσίτηδες» κ.λπ.</w:t>
      </w:r>
      <w:r>
        <w:rPr>
          <w:rFonts w:eastAsia="Times New Roman" w:cs="Times New Roman"/>
          <w:szCs w:val="24"/>
        </w:rPr>
        <w:t>.</w:t>
      </w:r>
      <w:r>
        <w:rPr>
          <w:rFonts w:eastAsia="Times New Roman" w:cs="Times New Roman"/>
          <w:szCs w:val="24"/>
        </w:rPr>
        <w:t xml:space="preserve"> </w:t>
      </w:r>
    </w:p>
    <w:p w14:paraId="120F8CD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Νομίζω </w:t>
      </w:r>
      <w:r w:rsidRPr="0018000C">
        <w:rPr>
          <w:rFonts w:eastAsia="Times New Roman" w:cs="Times New Roman"/>
          <w:szCs w:val="24"/>
        </w:rPr>
        <w:t xml:space="preserve">ότι η συζήτηση για τον </w:t>
      </w:r>
      <w:r>
        <w:rPr>
          <w:rFonts w:eastAsia="Times New Roman" w:cs="Times New Roman"/>
          <w:szCs w:val="24"/>
        </w:rPr>
        <w:t>π</w:t>
      </w:r>
      <w:r w:rsidRPr="0018000C">
        <w:rPr>
          <w:rFonts w:eastAsia="Times New Roman" w:cs="Times New Roman"/>
          <w:szCs w:val="24"/>
        </w:rPr>
        <w:t>ροϋπολογισμό είναι μ</w:t>
      </w:r>
      <w:r>
        <w:rPr>
          <w:rFonts w:eastAsia="Times New Roman" w:cs="Times New Roman"/>
          <w:szCs w:val="24"/>
        </w:rPr>
        <w:t>ι</w:t>
      </w:r>
      <w:r w:rsidRPr="0018000C">
        <w:rPr>
          <w:rFonts w:eastAsia="Times New Roman" w:cs="Times New Roman"/>
          <w:szCs w:val="24"/>
        </w:rPr>
        <w:t>α κορυφαία συζήτηση</w:t>
      </w:r>
      <w:r>
        <w:rPr>
          <w:rFonts w:eastAsia="Times New Roman" w:cs="Times New Roman"/>
          <w:szCs w:val="24"/>
        </w:rPr>
        <w:t xml:space="preserve"> που </w:t>
      </w:r>
      <w:r w:rsidRPr="0018000C">
        <w:rPr>
          <w:rFonts w:eastAsia="Times New Roman" w:cs="Times New Roman"/>
          <w:szCs w:val="24"/>
        </w:rPr>
        <w:t xml:space="preserve">πρέπει να γίνεται με τρόπο πολιτικού πολιτισμού και </w:t>
      </w:r>
      <w:r>
        <w:rPr>
          <w:rFonts w:eastAsia="Times New Roman" w:cs="Times New Roman"/>
          <w:szCs w:val="24"/>
        </w:rPr>
        <w:t>β</w:t>
      </w:r>
      <w:r w:rsidRPr="0018000C">
        <w:rPr>
          <w:rFonts w:eastAsia="Times New Roman" w:cs="Times New Roman"/>
          <w:szCs w:val="24"/>
        </w:rPr>
        <w:t>εβαίως ν</w:t>
      </w:r>
      <w:r>
        <w:rPr>
          <w:rFonts w:eastAsia="Times New Roman" w:cs="Times New Roman"/>
          <w:szCs w:val="24"/>
        </w:rPr>
        <w:t>α</w:t>
      </w:r>
      <w:r w:rsidRPr="0018000C">
        <w:rPr>
          <w:rFonts w:eastAsia="Times New Roman" w:cs="Times New Roman"/>
          <w:szCs w:val="24"/>
        </w:rPr>
        <w:t xml:space="preserve"> ακούγονται όλες οι απόψεις</w:t>
      </w:r>
      <w:r>
        <w:rPr>
          <w:rFonts w:eastAsia="Times New Roman" w:cs="Times New Roman"/>
          <w:szCs w:val="24"/>
        </w:rPr>
        <w:t>.</w:t>
      </w:r>
      <w:r w:rsidRPr="0018000C">
        <w:rPr>
          <w:rFonts w:eastAsia="Times New Roman" w:cs="Times New Roman"/>
          <w:szCs w:val="24"/>
        </w:rPr>
        <w:t xml:space="preserve"> </w:t>
      </w:r>
      <w:r>
        <w:rPr>
          <w:rFonts w:eastAsia="Times New Roman" w:cs="Times New Roman"/>
          <w:szCs w:val="24"/>
        </w:rPr>
        <w:t>Α</w:t>
      </w:r>
      <w:r w:rsidRPr="0018000C">
        <w:rPr>
          <w:rFonts w:eastAsia="Times New Roman" w:cs="Times New Roman"/>
          <w:szCs w:val="24"/>
        </w:rPr>
        <w:t xml:space="preserve">πό </w:t>
      </w:r>
      <w:r>
        <w:rPr>
          <w:rFonts w:eastAsia="Times New Roman" w:cs="Times New Roman"/>
          <w:szCs w:val="24"/>
        </w:rPr>
        <w:t>ε</w:t>
      </w:r>
      <w:r w:rsidRPr="0018000C">
        <w:rPr>
          <w:rFonts w:eastAsia="Times New Roman" w:cs="Times New Roman"/>
          <w:szCs w:val="24"/>
        </w:rPr>
        <w:t>κεί και πέρα</w:t>
      </w:r>
      <w:r>
        <w:rPr>
          <w:rFonts w:eastAsia="Times New Roman" w:cs="Times New Roman"/>
          <w:szCs w:val="24"/>
        </w:rPr>
        <w:t>,</w:t>
      </w:r>
      <w:r w:rsidRPr="0018000C">
        <w:rPr>
          <w:rFonts w:eastAsia="Times New Roman" w:cs="Times New Roman"/>
          <w:szCs w:val="24"/>
        </w:rPr>
        <w:t xml:space="preserve"> η Κυβέρνηση </w:t>
      </w:r>
      <w:r>
        <w:rPr>
          <w:rFonts w:eastAsia="Times New Roman" w:cs="Times New Roman"/>
          <w:szCs w:val="24"/>
        </w:rPr>
        <w:t>έ</w:t>
      </w:r>
      <w:r w:rsidRPr="0018000C">
        <w:rPr>
          <w:rFonts w:eastAsia="Times New Roman" w:cs="Times New Roman"/>
          <w:szCs w:val="24"/>
        </w:rPr>
        <w:t>χει το δικαίωμα</w:t>
      </w:r>
      <w:r>
        <w:rPr>
          <w:rFonts w:eastAsia="Times New Roman" w:cs="Times New Roman"/>
          <w:szCs w:val="24"/>
        </w:rPr>
        <w:t>,</w:t>
      </w:r>
      <w:r w:rsidRPr="0018000C">
        <w:rPr>
          <w:rFonts w:eastAsia="Times New Roman" w:cs="Times New Roman"/>
          <w:szCs w:val="24"/>
        </w:rPr>
        <w:t xml:space="preserve"> έχει την πλειοψηφία</w:t>
      </w:r>
      <w:r>
        <w:rPr>
          <w:rFonts w:eastAsia="Times New Roman" w:cs="Times New Roman"/>
          <w:szCs w:val="24"/>
        </w:rPr>
        <w:t>,</w:t>
      </w:r>
      <w:r w:rsidRPr="0018000C">
        <w:rPr>
          <w:rFonts w:eastAsia="Times New Roman" w:cs="Times New Roman"/>
          <w:szCs w:val="24"/>
        </w:rPr>
        <w:t xml:space="preserve"> έχει τη δυνατότητα να εφαρμόσει αυτά που θέλει</w:t>
      </w:r>
      <w:r>
        <w:rPr>
          <w:rFonts w:eastAsia="Times New Roman" w:cs="Times New Roman"/>
          <w:szCs w:val="24"/>
        </w:rPr>
        <w:t xml:space="preserve">. Όμως </w:t>
      </w:r>
      <w:r w:rsidRPr="0018000C">
        <w:rPr>
          <w:rFonts w:eastAsia="Times New Roman" w:cs="Times New Roman"/>
          <w:szCs w:val="24"/>
        </w:rPr>
        <w:t>δεν μπορεί να στερεί το δικαίωμα στην</w:t>
      </w:r>
      <w:r w:rsidRPr="0018000C">
        <w:rPr>
          <w:rFonts w:eastAsia="Times New Roman" w:cs="Times New Roman"/>
          <w:szCs w:val="24"/>
        </w:rPr>
        <w:t xml:space="preserve"> Αντιπολίτευση να κάνει</w:t>
      </w:r>
      <w:r>
        <w:rPr>
          <w:rFonts w:eastAsia="Times New Roman" w:cs="Times New Roman"/>
          <w:szCs w:val="24"/>
        </w:rPr>
        <w:t xml:space="preserve"> κριτική. </w:t>
      </w:r>
    </w:p>
    <w:p w14:paraId="120F8CD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Βεβαίως,</w:t>
      </w:r>
      <w:r w:rsidRPr="0018000C">
        <w:rPr>
          <w:rFonts w:eastAsia="Times New Roman" w:cs="Times New Roman"/>
          <w:szCs w:val="24"/>
        </w:rPr>
        <w:t xml:space="preserve"> στον </w:t>
      </w:r>
      <w:r>
        <w:rPr>
          <w:rFonts w:eastAsia="Times New Roman" w:cs="Times New Roman"/>
          <w:szCs w:val="24"/>
        </w:rPr>
        <w:t>π</w:t>
      </w:r>
      <w:r w:rsidRPr="0018000C">
        <w:rPr>
          <w:rFonts w:eastAsia="Times New Roman" w:cs="Times New Roman"/>
          <w:szCs w:val="24"/>
        </w:rPr>
        <w:t xml:space="preserve">ροϋπολογισμό που συζητάμε σήμερα </w:t>
      </w:r>
      <w:r>
        <w:rPr>
          <w:rFonts w:eastAsia="Times New Roman" w:cs="Times New Roman"/>
          <w:szCs w:val="24"/>
        </w:rPr>
        <w:t>-</w:t>
      </w:r>
      <w:r w:rsidRPr="0018000C">
        <w:rPr>
          <w:rFonts w:eastAsia="Times New Roman" w:cs="Times New Roman"/>
          <w:szCs w:val="24"/>
        </w:rPr>
        <w:t>το</w:t>
      </w:r>
      <w:r>
        <w:rPr>
          <w:rFonts w:eastAsia="Times New Roman" w:cs="Times New Roman"/>
          <w:szCs w:val="24"/>
        </w:rPr>
        <w:t>ν</w:t>
      </w:r>
      <w:r w:rsidRPr="0018000C">
        <w:rPr>
          <w:rFonts w:eastAsia="Times New Roman" w:cs="Times New Roman"/>
          <w:szCs w:val="24"/>
        </w:rPr>
        <w:t xml:space="preserve"> τέταρτο και τελευταίο εκτιμώ</w:t>
      </w:r>
      <w:r>
        <w:rPr>
          <w:rFonts w:eastAsia="Times New Roman" w:cs="Times New Roman"/>
          <w:szCs w:val="24"/>
        </w:rPr>
        <w:t xml:space="preserve"> που</w:t>
      </w:r>
      <w:r w:rsidRPr="0018000C">
        <w:rPr>
          <w:rFonts w:eastAsia="Times New Roman" w:cs="Times New Roman"/>
          <w:szCs w:val="24"/>
        </w:rPr>
        <w:t xml:space="preserve"> καταθέτει η σημερινή Κυβέρνηση</w:t>
      </w:r>
      <w:r>
        <w:rPr>
          <w:rFonts w:eastAsia="Times New Roman" w:cs="Times New Roman"/>
          <w:szCs w:val="24"/>
        </w:rPr>
        <w:t>,</w:t>
      </w:r>
      <w:r w:rsidRPr="0018000C">
        <w:rPr>
          <w:rFonts w:eastAsia="Times New Roman" w:cs="Times New Roman"/>
          <w:szCs w:val="24"/>
        </w:rPr>
        <w:t xml:space="preserve"> </w:t>
      </w:r>
      <w:r>
        <w:rPr>
          <w:rFonts w:eastAsia="Times New Roman" w:cs="Times New Roman"/>
          <w:szCs w:val="24"/>
        </w:rPr>
        <w:t>α</w:t>
      </w:r>
      <w:r w:rsidRPr="0018000C">
        <w:rPr>
          <w:rFonts w:eastAsia="Times New Roman" w:cs="Times New Roman"/>
          <w:szCs w:val="24"/>
        </w:rPr>
        <w:t xml:space="preserve">ν και ανατρέχοντας και στους </w:t>
      </w:r>
      <w:r w:rsidRPr="0018000C">
        <w:rPr>
          <w:rFonts w:eastAsia="Times New Roman" w:cs="Times New Roman"/>
          <w:szCs w:val="24"/>
        </w:rPr>
        <w:lastRenderedPageBreak/>
        <w:t>τρεις προηγούμενους προϋπολογισμούς και τ</w:t>
      </w:r>
      <w:r>
        <w:rPr>
          <w:rFonts w:eastAsia="Times New Roman" w:cs="Times New Roman"/>
          <w:szCs w:val="24"/>
        </w:rPr>
        <w:t>ο</w:t>
      </w:r>
      <w:r w:rsidRPr="0018000C">
        <w:rPr>
          <w:rFonts w:eastAsia="Times New Roman" w:cs="Times New Roman"/>
          <w:szCs w:val="24"/>
        </w:rPr>
        <w:t xml:space="preserve">ν υπό συζήτηση του </w:t>
      </w:r>
      <w:r>
        <w:rPr>
          <w:rFonts w:eastAsia="Times New Roman" w:cs="Times New Roman"/>
          <w:szCs w:val="24"/>
        </w:rPr>
        <w:t>2019- ψ</w:t>
      </w:r>
      <w:r w:rsidRPr="0018000C">
        <w:rPr>
          <w:rFonts w:eastAsia="Times New Roman" w:cs="Times New Roman"/>
          <w:szCs w:val="24"/>
        </w:rPr>
        <w:t>άχνω ν</w:t>
      </w:r>
      <w:r w:rsidRPr="0018000C">
        <w:rPr>
          <w:rFonts w:eastAsia="Times New Roman" w:cs="Times New Roman"/>
          <w:szCs w:val="24"/>
        </w:rPr>
        <w:t xml:space="preserve">α βρω μία </w:t>
      </w:r>
      <w:r>
        <w:rPr>
          <w:rFonts w:eastAsia="Times New Roman" w:cs="Times New Roman"/>
          <w:szCs w:val="24"/>
        </w:rPr>
        <w:t>ε</w:t>
      </w:r>
      <w:r w:rsidRPr="0018000C">
        <w:rPr>
          <w:rFonts w:eastAsia="Times New Roman" w:cs="Times New Roman"/>
          <w:szCs w:val="24"/>
        </w:rPr>
        <w:t>θνική στρατηγική</w:t>
      </w:r>
      <w:r>
        <w:rPr>
          <w:rFonts w:eastAsia="Times New Roman" w:cs="Times New Roman"/>
          <w:szCs w:val="24"/>
        </w:rPr>
        <w:t>,</w:t>
      </w:r>
      <w:r w:rsidRPr="0018000C">
        <w:rPr>
          <w:rFonts w:eastAsia="Times New Roman" w:cs="Times New Roman"/>
          <w:szCs w:val="24"/>
        </w:rPr>
        <w:t xml:space="preserve"> αυτή που πολλοί αναφέρετ</w:t>
      </w:r>
      <w:r>
        <w:rPr>
          <w:rFonts w:eastAsia="Times New Roman" w:cs="Times New Roman"/>
          <w:szCs w:val="24"/>
        </w:rPr>
        <w:t>ε,</w:t>
      </w:r>
      <w:r w:rsidRPr="0018000C">
        <w:rPr>
          <w:rFonts w:eastAsia="Times New Roman" w:cs="Times New Roman"/>
          <w:szCs w:val="24"/>
        </w:rPr>
        <w:t xml:space="preserve"> αυτή που θα δώσει ώθηση στην οικονομία</w:t>
      </w:r>
      <w:r>
        <w:rPr>
          <w:rFonts w:eastAsia="Times New Roman" w:cs="Times New Roman"/>
          <w:szCs w:val="24"/>
        </w:rPr>
        <w:t>,</w:t>
      </w:r>
      <w:r w:rsidRPr="0018000C">
        <w:rPr>
          <w:rFonts w:eastAsia="Times New Roman" w:cs="Times New Roman"/>
          <w:szCs w:val="24"/>
        </w:rPr>
        <w:t xml:space="preserve"> αυτή που θα δημιουργήσει νέες θέσεις εργασίας</w:t>
      </w:r>
      <w:r>
        <w:rPr>
          <w:rFonts w:eastAsia="Times New Roman" w:cs="Times New Roman"/>
          <w:szCs w:val="24"/>
        </w:rPr>
        <w:t>,</w:t>
      </w:r>
      <w:r w:rsidRPr="0018000C">
        <w:rPr>
          <w:rFonts w:eastAsia="Times New Roman" w:cs="Times New Roman"/>
          <w:szCs w:val="24"/>
        </w:rPr>
        <w:t xml:space="preserve"> αυτή που θα ενισχύσει την κοινωνική συνοχή</w:t>
      </w:r>
      <w:r>
        <w:rPr>
          <w:rFonts w:eastAsia="Times New Roman" w:cs="Times New Roman"/>
          <w:szCs w:val="24"/>
        </w:rPr>
        <w:t>,</w:t>
      </w:r>
      <w:r w:rsidRPr="0018000C">
        <w:rPr>
          <w:rFonts w:eastAsia="Times New Roman" w:cs="Times New Roman"/>
          <w:szCs w:val="24"/>
        </w:rPr>
        <w:t xml:space="preserve"> αυτή που θα δώσει μηνύματα αισιοδοξίας και ελπίδας για το μέλλον</w:t>
      </w:r>
      <w:r>
        <w:rPr>
          <w:rFonts w:eastAsia="Times New Roman" w:cs="Times New Roman"/>
          <w:szCs w:val="24"/>
        </w:rPr>
        <w:t>.</w:t>
      </w:r>
      <w:r w:rsidRPr="0018000C">
        <w:rPr>
          <w:rFonts w:eastAsia="Times New Roman" w:cs="Times New Roman"/>
          <w:szCs w:val="24"/>
        </w:rPr>
        <w:t xml:space="preserve"> Μάτ</w:t>
      </w:r>
      <w:r w:rsidRPr="0018000C">
        <w:rPr>
          <w:rFonts w:eastAsia="Times New Roman" w:cs="Times New Roman"/>
          <w:szCs w:val="24"/>
        </w:rPr>
        <w:t>αια</w:t>
      </w:r>
      <w:r>
        <w:rPr>
          <w:rFonts w:eastAsia="Times New Roman" w:cs="Times New Roman"/>
          <w:szCs w:val="24"/>
        </w:rPr>
        <w:t>,</w:t>
      </w:r>
      <w:r w:rsidRPr="0018000C">
        <w:rPr>
          <w:rFonts w:eastAsia="Times New Roman" w:cs="Times New Roman"/>
          <w:szCs w:val="24"/>
        </w:rPr>
        <w:t xml:space="preserve"> </w:t>
      </w:r>
      <w:r>
        <w:rPr>
          <w:rFonts w:eastAsia="Times New Roman" w:cs="Times New Roman"/>
          <w:szCs w:val="24"/>
        </w:rPr>
        <w:t xml:space="preserve">όμως. </w:t>
      </w:r>
    </w:p>
    <w:p w14:paraId="120F8CD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Πίστεψε, φαντάζομαι, </w:t>
      </w:r>
      <w:r w:rsidRPr="0018000C">
        <w:rPr>
          <w:rFonts w:eastAsia="Times New Roman" w:cs="Times New Roman"/>
          <w:szCs w:val="24"/>
        </w:rPr>
        <w:t>ο ελληνικός λαός ότι</w:t>
      </w:r>
      <w:r>
        <w:rPr>
          <w:rFonts w:eastAsia="Times New Roman" w:cs="Times New Roman"/>
          <w:szCs w:val="24"/>
        </w:rPr>
        <w:t xml:space="preserve"> αυτός ο δήθεν μετα</w:t>
      </w:r>
      <w:r w:rsidRPr="0018000C">
        <w:rPr>
          <w:rFonts w:eastAsia="Times New Roman" w:cs="Times New Roman"/>
          <w:szCs w:val="24"/>
        </w:rPr>
        <w:t xml:space="preserve">μνημονιακός </w:t>
      </w:r>
      <w:r>
        <w:rPr>
          <w:rFonts w:eastAsia="Times New Roman" w:cs="Times New Roman"/>
          <w:szCs w:val="24"/>
        </w:rPr>
        <w:t xml:space="preserve">πρώτος </w:t>
      </w:r>
      <w:r>
        <w:rPr>
          <w:rFonts w:eastAsia="Times New Roman" w:cs="Times New Roman"/>
          <w:szCs w:val="24"/>
        </w:rPr>
        <w:t>π</w:t>
      </w:r>
      <w:r w:rsidRPr="0018000C">
        <w:rPr>
          <w:rFonts w:eastAsia="Times New Roman" w:cs="Times New Roman"/>
          <w:szCs w:val="24"/>
        </w:rPr>
        <w:t>ροϋπολογισμός θα ήταν προϋπολογισμός ανάπτυξης</w:t>
      </w:r>
      <w:r>
        <w:rPr>
          <w:rFonts w:eastAsia="Times New Roman" w:cs="Times New Roman"/>
          <w:szCs w:val="24"/>
        </w:rPr>
        <w:t>,</w:t>
      </w:r>
      <w:r w:rsidRPr="0018000C">
        <w:rPr>
          <w:rFonts w:eastAsia="Times New Roman" w:cs="Times New Roman"/>
          <w:szCs w:val="24"/>
        </w:rPr>
        <w:t xml:space="preserve"> προσδοκιών και εξόδου από την κρίση</w:t>
      </w:r>
      <w:r>
        <w:rPr>
          <w:rFonts w:eastAsia="Times New Roman" w:cs="Times New Roman"/>
          <w:szCs w:val="24"/>
        </w:rPr>
        <w:t>.</w:t>
      </w:r>
      <w:r w:rsidRPr="0018000C">
        <w:rPr>
          <w:rFonts w:eastAsia="Times New Roman" w:cs="Times New Roman"/>
          <w:szCs w:val="24"/>
        </w:rPr>
        <w:t xml:space="preserve"> Διαψεύστηκε</w:t>
      </w:r>
      <w:r>
        <w:rPr>
          <w:rFonts w:eastAsia="Times New Roman" w:cs="Times New Roman"/>
          <w:szCs w:val="24"/>
        </w:rPr>
        <w:t>,</w:t>
      </w:r>
      <w:r w:rsidRPr="0018000C">
        <w:rPr>
          <w:rFonts w:eastAsia="Times New Roman" w:cs="Times New Roman"/>
          <w:szCs w:val="24"/>
        </w:rPr>
        <w:t xml:space="preserve"> </w:t>
      </w:r>
      <w:r>
        <w:rPr>
          <w:rFonts w:eastAsia="Times New Roman" w:cs="Times New Roman"/>
          <w:szCs w:val="24"/>
        </w:rPr>
        <w:t>όμως,</w:t>
      </w:r>
      <w:r w:rsidRPr="0018000C">
        <w:rPr>
          <w:rFonts w:eastAsia="Times New Roman" w:cs="Times New Roman"/>
          <w:szCs w:val="24"/>
        </w:rPr>
        <w:t xml:space="preserve"> όπως δείχνουν τα πράγματα</w:t>
      </w:r>
      <w:r>
        <w:rPr>
          <w:rFonts w:eastAsia="Times New Roman" w:cs="Times New Roman"/>
          <w:szCs w:val="24"/>
        </w:rPr>
        <w:t>,</w:t>
      </w:r>
      <w:r w:rsidRPr="0018000C">
        <w:rPr>
          <w:rFonts w:eastAsia="Times New Roman" w:cs="Times New Roman"/>
          <w:szCs w:val="24"/>
        </w:rPr>
        <w:t xml:space="preserve"> γιατί μετά από τρία χρόνια σκληρή</w:t>
      </w:r>
      <w:r w:rsidRPr="0018000C">
        <w:rPr>
          <w:rFonts w:eastAsia="Times New Roman" w:cs="Times New Roman"/>
          <w:szCs w:val="24"/>
        </w:rPr>
        <w:t>ς αφαίμαξης της κοινωνίας</w:t>
      </w:r>
      <w:r>
        <w:rPr>
          <w:rFonts w:eastAsia="Times New Roman" w:cs="Times New Roman"/>
          <w:szCs w:val="24"/>
        </w:rPr>
        <w:t>,</w:t>
      </w:r>
      <w:r w:rsidRPr="0018000C">
        <w:rPr>
          <w:rFonts w:eastAsia="Times New Roman" w:cs="Times New Roman"/>
          <w:szCs w:val="24"/>
        </w:rPr>
        <w:t xml:space="preserve"> μετά από τους </w:t>
      </w:r>
      <w:r w:rsidRPr="000C336E">
        <w:rPr>
          <w:rFonts w:eastAsia="Times New Roman" w:cs="Times New Roman"/>
          <w:szCs w:val="24"/>
        </w:rPr>
        <w:t>πειραματισμούς</w:t>
      </w:r>
      <w:r w:rsidRPr="0018000C">
        <w:rPr>
          <w:rFonts w:eastAsia="Times New Roman" w:cs="Times New Roman"/>
          <w:szCs w:val="24"/>
        </w:rPr>
        <w:t xml:space="preserve"> και τα επικίνδυνα παιχνίδια στις πλάτες των πολιτών</w:t>
      </w:r>
      <w:r>
        <w:rPr>
          <w:rFonts w:eastAsia="Times New Roman" w:cs="Times New Roman"/>
          <w:szCs w:val="24"/>
        </w:rPr>
        <w:t>,</w:t>
      </w:r>
      <w:r w:rsidRPr="0018000C">
        <w:rPr>
          <w:rFonts w:eastAsia="Times New Roman" w:cs="Times New Roman"/>
          <w:szCs w:val="24"/>
        </w:rPr>
        <w:t xml:space="preserve"> μετά από ένα αχρείαστο μνημόνιο που κατά παραδοχή των πάντων είναι έτσι και </w:t>
      </w:r>
      <w:r w:rsidRPr="0018000C">
        <w:rPr>
          <w:rFonts w:eastAsia="Times New Roman" w:cs="Times New Roman"/>
          <w:szCs w:val="24"/>
        </w:rPr>
        <w:t>φόρτωσ</w:t>
      </w:r>
      <w:r>
        <w:rPr>
          <w:rFonts w:eastAsia="Times New Roman" w:cs="Times New Roman"/>
          <w:szCs w:val="24"/>
        </w:rPr>
        <w:t>ε</w:t>
      </w:r>
      <w:r w:rsidRPr="0018000C">
        <w:rPr>
          <w:rFonts w:eastAsia="Times New Roman" w:cs="Times New Roman"/>
          <w:szCs w:val="24"/>
        </w:rPr>
        <w:t xml:space="preserve"> </w:t>
      </w:r>
      <w:r w:rsidRPr="0018000C">
        <w:rPr>
          <w:rFonts w:eastAsia="Times New Roman" w:cs="Times New Roman"/>
          <w:szCs w:val="24"/>
        </w:rPr>
        <w:t xml:space="preserve">πολλά δισεκατομμύρια </w:t>
      </w:r>
      <w:r>
        <w:rPr>
          <w:rFonts w:eastAsia="Times New Roman" w:cs="Times New Roman"/>
          <w:szCs w:val="24"/>
        </w:rPr>
        <w:t>σ</w:t>
      </w:r>
      <w:r w:rsidRPr="0018000C">
        <w:rPr>
          <w:rFonts w:eastAsia="Times New Roman" w:cs="Times New Roman"/>
          <w:szCs w:val="24"/>
        </w:rPr>
        <w:t>τους Έλληνες φορολογούμενους</w:t>
      </w:r>
      <w:r>
        <w:rPr>
          <w:rFonts w:eastAsia="Times New Roman" w:cs="Times New Roman"/>
          <w:szCs w:val="24"/>
        </w:rPr>
        <w:t>,</w:t>
      </w:r>
      <w:r w:rsidRPr="0018000C">
        <w:rPr>
          <w:rFonts w:eastAsia="Times New Roman" w:cs="Times New Roman"/>
          <w:szCs w:val="24"/>
        </w:rPr>
        <w:t xml:space="preserve"> μετά από </w:t>
      </w:r>
      <w:r>
        <w:rPr>
          <w:rFonts w:eastAsia="Times New Roman" w:cs="Times New Roman"/>
          <w:szCs w:val="24"/>
        </w:rPr>
        <w:t xml:space="preserve">είκοσι εννέα </w:t>
      </w:r>
      <w:r w:rsidRPr="0018000C">
        <w:rPr>
          <w:rFonts w:eastAsia="Times New Roman" w:cs="Times New Roman"/>
          <w:szCs w:val="24"/>
        </w:rPr>
        <w:t>νέο</w:t>
      </w:r>
      <w:r>
        <w:rPr>
          <w:rFonts w:eastAsia="Times New Roman" w:cs="Times New Roman"/>
          <w:szCs w:val="24"/>
        </w:rPr>
        <w:t>υ</w:t>
      </w:r>
      <w:r w:rsidRPr="0018000C">
        <w:rPr>
          <w:rFonts w:eastAsia="Times New Roman" w:cs="Times New Roman"/>
          <w:szCs w:val="24"/>
        </w:rPr>
        <w:t>ς φόρο</w:t>
      </w:r>
      <w:r>
        <w:rPr>
          <w:rFonts w:eastAsia="Times New Roman" w:cs="Times New Roman"/>
          <w:szCs w:val="24"/>
        </w:rPr>
        <w:t>υ</w:t>
      </w:r>
      <w:r w:rsidRPr="0018000C">
        <w:rPr>
          <w:rFonts w:eastAsia="Times New Roman" w:cs="Times New Roman"/>
          <w:szCs w:val="24"/>
        </w:rPr>
        <w:t>ς που επιβάλλ</w:t>
      </w:r>
      <w:r>
        <w:rPr>
          <w:rFonts w:eastAsia="Times New Roman" w:cs="Times New Roman"/>
          <w:szCs w:val="24"/>
        </w:rPr>
        <w:t>α</w:t>
      </w:r>
      <w:r w:rsidRPr="0018000C">
        <w:rPr>
          <w:rFonts w:eastAsia="Times New Roman" w:cs="Times New Roman"/>
          <w:szCs w:val="24"/>
        </w:rPr>
        <w:t>τ</w:t>
      </w:r>
      <w:r>
        <w:rPr>
          <w:rFonts w:eastAsia="Times New Roman" w:cs="Times New Roman"/>
          <w:szCs w:val="24"/>
        </w:rPr>
        <w:t>ε κ</w:t>
      </w:r>
      <w:r w:rsidRPr="0018000C">
        <w:rPr>
          <w:rFonts w:eastAsia="Times New Roman" w:cs="Times New Roman"/>
          <w:szCs w:val="24"/>
        </w:rPr>
        <w:t>αι θέσατε την Ελλάδα πρώτη στη φορολόγηση μεταξύ των χωρών του Ο</w:t>
      </w:r>
      <w:r>
        <w:rPr>
          <w:rFonts w:eastAsia="Times New Roman" w:cs="Times New Roman"/>
          <w:szCs w:val="24"/>
        </w:rPr>
        <w:t>Ο</w:t>
      </w:r>
      <w:r w:rsidRPr="0018000C">
        <w:rPr>
          <w:rFonts w:eastAsia="Times New Roman" w:cs="Times New Roman"/>
          <w:szCs w:val="24"/>
        </w:rPr>
        <w:t>ΣΑ</w:t>
      </w:r>
      <w:r>
        <w:rPr>
          <w:rFonts w:eastAsia="Times New Roman" w:cs="Times New Roman"/>
          <w:szCs w:val="24"/>
        </w:rPr>
        <w:t xml:space="preserve"> κ</w:t>
      </w:r>
      <w:r w:rsidRPr="0018000C">
        <w:rPr>
          <w:rFonts w:eastAsia="Times New Roman" w:cs="Times New Roman"/>
          <w:szCs w:val="24"/>
        </w:rPr>
        <w:t>αι μετά από</w:t>
      </w:r>
      <w:r>
        <w:rPr>
          <w:rFonts w:eastAsia="Times New Roman" w:cs="Times New Roman"/>
          <w:szCs w:val="24"/>
        </w:rPr>
        <w:t xml:space="preserve"> τις περικοπές στις συντάξεις, η Κυβέρνηση μά</w:t>
      </w:r>
      <w:r w:rsidRPr="0018000C">
        <w:rPr>
          <w:rFonts w:eastAsia="Times New Roman" w:cs="Times New Roman"/>
          <w:szCs w:val="24"/>
        </w:rPr>
        <w:t xml:space="preserve">ς παρουσιάζει </w:t>
      </w:r>
      <w:r>
        <w:rPr>
          <w:rFonts w:eastAsia="Times New Roman" w:cs="Times New Roman"/>
          <w:szCs w:val="24"/>
        </w:rPr>
        <w:t>έναν</w:t>
      </w:r>
      <w:r w:rsidRPr="0018000C">
        <w:rPr>
          <w:rFonts w:eastAsia="Times New Roman" w:cs="Times New Roman"/>
          <w:szCs w:val="24"/>
        </w:rPr>
        <w:t xml:space="preserve"> </w:t>
      </w:r>
      <w:r>
        <w:rPr>
          <w:rFonts w:eastAsia="Times New Roman" w:cs="Times New Roman"/>
          <w:szCs w:val="24"/>
        </w:rPr>
        <w:t>π</w:t>
      </w:r>
      <w:r w:rsidRPr="0018000C">
        <w:rPr>
          <w:rFonts w:eastAsia="Times New Roman" w:cs="Times New Roman"/>
          <w:szCs w:val="24"/>
        </w:rPr>
        <w:t>ροϋπολογισμό</w:t>
      </w:r>
      <w:r>
        <w:rPr>
          <w:rFonts w:eastAsia="Times New Roman" w:cs="Times New Roman"/>
          <w:szCs w:val="24"/>
        </w:rPr>
        <w:t>,</w:t>
      </w:r>
      <w:r w:rsidRPr="0018000C">
        <w:rPr>
          <w:rFonts w:eastAsia="Times New Roman" w:cs="Times New Roman"/>
          <w:szCs w:val="24"/>
        </w:rPr>
        <w:t xml:space="preserve"> </w:t>
      </w:r>
      <w:r>
        <w:rPr>
          <w:rFonts w:eastAsia="Times New Roman" w:cs="Times New Roman"/>
          <w:szCs w:val="24"/>
        </w:rPr>
        <w:t>όπως</w:t>
      </w:r>
      <w:r w:rsidRPr="0018000C">
        <w:rPr>
          <w:rFonts w:eastAsia="Times New Roman" w:cs="Times New Roman"/>
          <w:szCs w:val="24"/>
        </w:rPr>
        <w:t xml:space="preserve"> πραγματικά τον περιμέν</w:t>
      </w:r>
      <w:r>
        <w:rPr>
          <w:rFonts w:eastAsia="Times New Roman" w:cs="Times New Roman"/>
          <w:szCs w:val="24"/>
        </w:rPr>
        <w:t>αμε.</w:t>
      </w:r>
    </w:p>
    <w:p w14:paraId="120F8CD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w:t>
      </w:r>
      <w:r w:rsidRPr="0018000C">
        <w:rPr>
          <w:rFonts w:eastAsia="Times New Roman" w:cs="Times New Roman"/>
          <w:szCs w:val="24"/>
        </w:rPr>
        <w:t xml:space="preserve">ε τα μάτια στις </w:t>
      </w:r>
      <w:r>
        <w:rPr>
          <w:rFonts w:eastAsia="Times New Roman" w:cs="Times New Roman"/>
          <w:szCs w:val="24"/>
        </w:rPr>
        <w:t>κάλπε</w:t>
      </w:r>
      <w:r>
        <w:rPr>
          <w:rFonts w:eastAsia="Times New Roman" w:cs="Times New Roman"/>
          <w:szCs w:val="24"/>
        </w:rPr>
        <w:t>ς», αυτός θα έπρεπε</w:t>
      </w:r>
      <w:r w:rsidRPr="0018000C">
        <w:rPr>
          <w:rFonts w:eastAsia="Times New Roman" w:cs="Times New Roman"/>
          <w:szCs w:val="24"/>
        </w:rPr>
        <w:t xml:space="preserve"> να είναι ο τίτλος του </w:t>
      </w:r>
      <w:r>
        <w:rPr>
          <w:rFonts w:eastAsia="Times New Roman" w:cs="Times New Roman"/>
          <w:szCs w:val="24"/>
        </w:rPr>
        <w:t>π</w:t>
      </w:r>
      <w:r>
        <w:rPr>
          <w:rFonts w:eastAsia="Times New Roman" w:cs="Times New Roman"/>
          <w:szCs w:val="24"/>
        </w:rPr>
        <w:t>ροϋπολογισμού</w:t>
      </w:r>
      <w:r w:rsidRPr="0018000C">
        <w:rPr>
          <w:rFonts w:eastAsia="Times New Roman" w:cs="Times New Roman"/>
          <w:szCs w:val="24"/>
        </w:rPr>
        <w:t xml:space="preserve"> του 2019</w:t>
      </w:r>
      <w:r>
        <w:rPr>
          <w:rFonts w:eastAsia="Times New Roman" w:cs="Times New Roman"/>
          <w:szCs w:val="24"/>
        </w:rPr>
        <w:t>,</w:t>
      </w:r>
      <w:r w:rsidRPr="0018000C">
        <w:rPr>
          <w:rFonts w:eastAsia="Times New Roman" w:cs="Times New Roman"/>
          <w:szCs w:val="24"/>
        </w:rPr>
        <w:t xml:space="preserve"> διότι είναι ένας </w:t>
      </w:r>
      <w:r>
        <w:rPr>
          <w:rFonts w:eastAsia="Times New Roman" w:cs="Times New Roman"/>
          <w:szCs w:val="24"/>
        </w:rPr>
        <w:t>π</w:t>
      </w:r>
      <w:r w:rsidRPr="0018000C">
        <w:rPr>
          <w:rFonts w:eastAsia="Times New Roman" w:cs="Times New Roman"/>
          <w:szCs w:val="24"/>
        </w:rPr>
        <w:t>ροϋπολογισμός που προσπαθεί και πάλι να εξαπατήσει το λαό</w:t>
      </w:r>
      <w:r>
        <w:rPr>
          <w:rFonts w:eastAsia="Times New Roman" w:cs="Times New Roman"/>
          <w:szCs w:val="24"/>
        </w:rPr>
        <w:t>.</w:t>
      </w:r>
      <w:r w:rsidRPr="0018000C">
        <w:rPr>
          <w:rFonts w:eastAsia="Times New Roman" w:cs="Times New Roman"/>
          <w:szCs w:val="24"/>
        </w:rPr>
        <w:t xml:space="preserve"> Από τη μία χαϊδεύει τα αυτιά των συνταξιούχων και πανηγυρίζει</w:t>
      </w:r>
      <w:r>
        <w:rPr>
          <w:rFonts w:eastAsia="Times New Roman" w:cs="Times New Roman"/>
          <w:szCs w:val="24"/>
        </w:rPr>
        <w:t>, γ</w:t>
      </w:r>
      <w:r w:rsidRPr="0018000C">
        <w:rPr>
          <w:rFonts w:eastAsia="Times New Roman" w:cs="Times New Roman"/>
          <w:szCs w:val="24"/>
        </w:rPr>
        <w:t>ιατί δεν εφάρμοσε και την περικοπή των συντάξεων</w:t>
      </w:r>
      <w:r w:rsidRPr="0018000C">
        <w:rPr>
          <w:rFonts w:eastAsia="Times New Roman" w:cs="Times New Roman"/>
          <w:szCs w:val="24"/>
        </w:rPr>
        <w:t xml:space="preserve"> που </w:t>
      </w:r>
      <w:r>
        <w:rPr>
          <w:rFonts w:eastAsia="Times New Roman" w:cs="Times New Roman"/>
          <w:szCs w:val="24"/>
        </w:rPr>
        <w:t xml:space="preserve">η ίδια </w:t>
      </w:r>
      <w:r w:rsidRPr="0018000C">
        <w:rPr>
          <w:rFonts w:eastAsia="Times New Roman" w:cs="Times New Roman"/>
          <w:szCs w:val="24"/>
        </w:rPr>
        <w:t>ψήφ</w:t>
      </w:r>
      <w:r>
        <w:rPr>
          <w:rFonts w:eastAsia="Times New Roman" w:cs="Times New Roman"/>
          <w:szCs w:val="24"/>
        </w:rPr>
        <w:t>ι</w:t>
      </w:r>
      <w:r w:rsidRPr="0018000C">
        <w:rPr>
          <w:rFonts w:eastAsia="Times New Roman" w:cs="Times New Roman"/>
          <w:szCs w:val="24"/>
        </w:rPr>
        <w:t>σε</w:t>
      </w:r>
      <w:r>
        <w:rPr>
          <w:rFonts w:eastAsia="Times New Roman" w:cs="Times New Roman"/>
          <w:szCs w:val="24"/>
        </w:rPr>
        <w:t>,</w:t>
      </w:r>
      <w:r w:rsidRPr="0018000C">
        <w:rPr>
          <w:rFonts w:eastAsia="Times New Roman" w:cs="Times New Roman"/>
          <w:szCs w:val="24"/>
        </w:rPr>
        <w:t xml:space="preserve"> ενώ εμείς </w:t>
      </w:r>
      <w:r w:rsidRPr="0018000C">
        <w:rPr>
          <w:rFonts w:eastAsia="Times New Roman" w:cs="Times New Roman"/>
          <w:szCs w:val="24"/>
        </w:rPr>
        <w:lastRenderedPageBreak/>
        <w:t>την καταψηφίσαμε</w:t>
      </w:r>
      <w:r>
        <w:rPr>
          <w:rFonts w:eastAsia="Times New Roman" w:cs="Times New Roman"/>
          <w:szCs w:val="24"/>
        </w:rPr>
        <w:t>, υπόσχεται</w:t>
      </w:r>
      <w:r w:rsidRPr="0018000C">
        <w:rPr>
          <w:rFonts w:eastAsia="Times New Roman" w:cs="Times New Roman"/>
          <w:szCs w:val="24"/>
        </w:rPr>
        <w:t xml:space="preserve"> διορισμούς και φοροελαφρύνσεις</w:t>
      </w:r>
      <w:r>
        <w:rPr>
          <w:rFonts w:eastAsia="Times New Roman" w:cs="Times New Roman"/>
          <w:szCs w:val="24"/>
        </w:rPr>
        <w:t>, υπόσχεται</w:t>
      </w:r>
      <w:r w:rsidRPr="0018000C">
        <w:rPr>
          <w:rFonts w:eastAsia="Times New Roman" w:cs="Times New Roman"/>
          <w:szCs w:val="24"/>
        </w:rPr>
        <w:t xml:space="preserve"> </w:t>
      </w:r>
      <w:r>
        <w:rPr>
          <w:rFonts w:eastAsia="Times New Roman" w:cs="Times New Roman"/>
          <w:szCs w:val="24"/>
        </w:rPr>
        <w:t>μειώσεις</w:t>
      </w:r>
      <w:r w:rsidRPr="0018000C">
        <w:rPr>
          <w:rFonts w:eastAsia="Times New Roman" w:cs="Times New Roman"/>
          <w:szCs w:val="24"/>
        </w:rPr>
        <w:t xml:space="preserve"> ασφαλιστικών εισφορών που </w:t>
      </w:r>
      <w:r>
        <w:rPr>
          <w:rFonts w:eastAsia="Times New Roman" w:cs="Times New Roman"/>
          <w:szCs w:val="24"/>
        </w:rPr>
        <w:t>η ίδια αύξησε</w:t>
      </w:r>
      <w:r w:rsidRPr="0018000C">
        <w:rPr>
          <w:rFonts w:eastAsia="Times New Roman" w:cs="Times New Roman"/>
          <w:szCs w:val="24"/>
        </w:rPr>
        <w:t xml:space="preserve"> το 2016</w:t>
      </w:r>
      <w:r>
        <w:rPr>
          <w:rFonts w:eastAsia="Times New Roman" w:cs="Times New Roman"/>
          <w:szCs w:val="24"/>
        </w:rPr>
        <w:t>,</w:t>
      </w:r>
      <w:r w:rsidRPr="0018000C">
        <w:rPr>
          <w:rFonts w:eastAsia="Times New Roman" w:cs="Times New Roman"/>
          <w:szCs w:val="24"/>
        </w:rPr>
        <w:t xml:space="preserve"> μόνο όμως για τους ελεύθερους επαγγελματίες</w:t>
      </w:r>
      <w:r>
        <w:rPr>
          <w:rFonts w:eastAsia="Times New Roman" w:cs="Times New Roman"/>
          <w:szCs w:val="24"/>
        </w:rPr>
        <w:t>,</w:t>
      </w:r>
      <w:r w:rsidRPr="0018000C">
        <w:rPr>
          <w:rFonts w:eastAsia="Times New Roman" w:cs="Times New Roman"/>
          <w:szCs w:val="24"/>
        </w:rPr>
        <w:t xml:space="preserve"> υπόσχεται σταδιακή μείωση της φορολογίας των επιχειρή</w:t>
      </w:r>
      <w:r w:rsidRPr="0018000C">
        <w:rPr>
          <w:rFonts w:eastAsia="Times New Roman" w:cs="Times New Roman"/>
          <w:szCs w:val="24"/>
        </w:rPr>
        <w:t>σεων</w:t>
      </w:r>
      <w:r>
        <w:rPr>
          <w:rFonts w:eastAsia="Times New Roman" w:cs="Times New Roman"/>
          <w:szCs w:val="24"/>
        </w:rPr>
        <w:t>,</w:t>
      </w:r>
      <w:r w:rsidRPr="0018000C">
        <w:rPr>
          <w:rFonts w:eastAsia="Times New Roman" w:cs="Times New Roman"/>
          <w:szCs w:val="24"/>
        </w:rPr>
        <w:t xml:space="preserve"> αφού προηγουμένως την αύξησε κατακόρυφα από το 2015</w:t>
      </w:r>
      <w:r>
        <w:rPr>
          <w:rFonts w:eastAsia="Times New Roman" w:cs="Times New Roman"/>
          <w:szCs w:val="24"/>
        </w:rPr>
        <w:t>.</w:t>
      </w:r>
    </w:p>
    <w:p w14:paraId="120F8CD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w:t>
      </w:r>
      <w:r w:rsidRPr="0018000C">
        <w:rPr>
          <w:rFonts w:eastAsia="Times New Roman" w:cs="Times New Roman"/>
          <w:szCs w:val="24"/>
        </w:rPr>
        <w:t>ανηγυρίζει δε για το γεγονός ότι οι φόροι των επιχειρήσεων το 2021 θα διαμορφωθούν στα επίπεδα του 2014</w:t>
      </w:r>
      <w:r>
        <w:rPr>
          <w:rFonts w:eastAsia="Times New Roman" w:cs="Times New Roman"/>
          <w:szCs w:val="24"/>
        </w:rPr>
        <w:t>.</w:t>
      </w:r>
      <w:r w:rsidRPr="0018000C">
        <w:rPr>
          <w:rFonts w:eastAsia="Times New Roman" w:cs="Times New Roman"/>
          <w:szCs w:val="24"/>
        </w:rPr>
        <w:t xml:space="preserve"> Προωθεί</w:t>
      </w:r>
      <w:r>
        <w:rPr>
          <w:rFonts w:eastAsia="Times New Roman" w:cs="Times New Roman"/>
          <w:szCs w:val="24"/>
        </w:rPr>
        <w:t>,</w:t>
      </w:r>
      <w:r w:rsidRPr="0018000C">
        <w:rPr>
          <w:rFonts w:eastAsia="Times New Roman" w:cs="Times New Roman"/>
          <w:szCs w:val="24"/>
        </w:rPr>
        <w:t xml:space="preserve"> δηλαδή</w:t>
      </w:r>
      <w:r>
        <w:rPr>
          <w:rFonts w:eastAsia="Times New Roman" w:cs="Times New Roman"/>
          <w:szCs w:val="24"/>
        </w:rPr>
        <w:t>,</w:t>
      </w:r>
      <w:r w:rsidRPr="0018000C">
        <w:rPr>
          <w:rFonts w:eastAsia="Times New Roman" w:cs="Times New Roman"/>
          <w:szCs w:val="24"/>
        </w:rPr>
        <w:t xml:space="preserve"> αποσπασματικά ορισμένες μικρές ελαφρύνσεις μετά από τις μεγάλες επιβαρύνσεις που επέβαλε η ίδια την τελευταία τριετία </w:t>
      </w:r>
      <w:r>
        <w:rPr>
          <w:rFonts w:eastAsia="Times New Roman" w:cs="Times New Roman"/>
          <w:szCs w:val="24"/>
        </w:rPr>
        <w:t xml:space="preserve">στις πλάτες του λαού. Αναφερθήκαμε, λοιπόν, στις απαντήσεις. </w:t>
      </w:r>
    </w:p>
    <w:p w14:paraId="120F8CD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w:t>
      </w:r>
      <w:r>
        <w:rPr>
          <w:rFonts w:eastAsia="Times New Roman" w:cs="Times New Roman"/>
          <w:szCs w:val="24"/>
        </w:rPr>
        <w:t>ουλευτή)</w:t>
      </w:r>
    </w:p>
    <w:p w14:paraId="120F8CD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14:paraId="120F8CD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Θεωρούμε ότι με τ</w:t>
      </w:r>
      <w:r w:rsidRPr="0018000C">
        <w:rPr>
          <w:rFonts w:eastAsia="Times New Roman" w:cs="Times New Roman"/>
          <w:szCs w:val="24"/>
        </w:rPr>
        <w:t>ις ελάχιστες μειώσεις στη φορολογία των επιχειρήσεων</w:t>
      </w:r>
      <w:r>
        <w:rPr>
          <w:rFonts w:eastAsia="Times New Roman" w:cs="Times New Roman"/>
          <w:szCs w:val="24"/>
        </w:rPr>
        <w:t>, που με τον φετινό προϋ</w:t>
      </w:r>
      <w:r w:rsidRPr="0018000C">
        <w:rPr>
          <w:rFonts w:eastAsia="Times New Roman" w:cs="Times New Roman"/>
          <w:szCs w:val="24"/>
        </w:rPr>
        <w:t xml:space="preserve">πολογισμό </w:t>
      </w:r>
      <w:r>
        <w:rPr>
          <w:rFonts w:eastAsia="Times New Roman" w:cs="Times New Roman"/>
          <w:szCs w:val="24"/>
        </w:rPr>
        <w:t>φέρνετε,</w:t>
      </w:r>
      <w:r w:rsidRPr="0018000C">
        <w:rPr>
          <w:rFonts w:eastAsia="Times New Roman" w:cs="Times New Roman"/>
          <w:szCs w:val="24"/>
        </w:rPr>
        <w:t xml:space="preserve"> το κλίμα δεν αλλάζει και αυτό δεν είναι αρκετό</w:t>
      </w:r>
      <w:r>
        <w:rPr>
          <w:rFonts w:eastAsia="Times New Roman" w:cs="Times New Roman"/>
          <w:szCs w:val="24"/>
        </w:rPr>
        <w:t>.</w:t>
      </w:r>
      <w:r w:rsidRPr="0018000C">
        <w:rPr>
          <w:rFonts w:eastAsia="Times New Roman" w:cs="Times New Roman"/>
          <w:szCs w:val="24"/>
        </w:rPr>
        <w:t xml:space="preserve"> Χρειάζ</w:t>
      </w:r>
      <w:r>
        <w:rPr>
          <w:rFonts w:eastAsia="Times New Roman" w:cs="Times New Roman"/>
          <w:szCs w:val="24"/>
        </w:rPr>
        <w:t>ον</w:t>
      </w:r>
      <w:r w:rsidRPr="0018000C">
        <w:rPr>
          <w:rFonts w:eastAsia="Times New Roman" w:cs="Times New Roman"/>
          <w:szCs w:val="24"/>
        </w:rPr>
        <w:t>ται θαρραλέα μέτρα και βήματα υλοποίησης</w:t>
      </w:r>
      <w:r w:rsidRPr="0018000C">
        <w:rPr>
          <w:rFonts w:eastAsia="Times New Roman" w:cs="Times New Roman"/>
          <w:szCs w:val="24"/>
        </w:rPr>
        <w:t xml:space="preserve"> </w:t>
      </w:r>
      <w:r>
        <w:rPr>
          <w:rFonts w:eastAsia="Times New Roman" w:cs="Times New Roman"/>
          <w:szCs w:val="24"/>
        </w:rPr>
        <w:t>διαρθρωτικών</w:t>
      </w:r>
      <w:r w:rsidRPr="0018000C">
        <w:rPr>
          <w:rFonts w:eastAsia="Times New Roman" w:cs="Times New Roman"/>
          <w:szCs w:val="24"/>
        </w:rPr>
        <w:t xml:space="preserve"> αλλαγών</w:t>
      </w:r>
      <w:r>
        <w:rPr>
          <w:rFonts w:eastAsia="Times New Roman" w:cs="Times New Roman"/>
          <w:szCs w:val="24"/>
        </w:rPr>
        <w:t xml:space="preserve"> και</w:t>
      </w:r>
      <w:r w:rsidRPr="0018000C">
        <w:rPr>
          <w:rFonts w:eastAsia="Times New Roman" w:cs="Times New Roman"/>
          <w:szCs w:val="24"/>
        </w:rPr>
        <w:t xml:space="preserve"> ενίσχυσης της ρευστότητας στην πραγματική οικονομία</w:t>
      </w:r>
      <w:r>
        <w:rPr>
          <w:rFonts w:eastAsia="Times New Roman" w:cs="Times New Roman"/>
          <w:szCs w:val="24"/>
        </w:rPr>
        <w:t>.</w:t>
      </w:r>
      <w:r w:rsidRPr="0018000C">
        <w:rPr>
          <w:rFonts w:eastAsia="Times New Roman" w:cs="Times New Roman"/>
          <w:szCs w:val="24"/>
        </w:rPr>
        <w:t xml:space="preserve"> Χρειάζεται μείωση ασφαλιστικών εισφορών στο σύνολο των εργαζομένων</w:t>
      </w:r>
      <w:r>
        <w:rPr>
          <w:rFonts w:eastAsia="Times New Roman" w:cs="Times New Roman"/>
          <w:szCs w:val="24"/>
        </w:rPr>
        <w:t>,</w:t>
      </w:r>
      <w:r w:rsidRPr="0018000C">
        <w:rPr>
          <w:rFonts w:eastAsia="Times New Roman" w:cs="Times New Roman"/>
          <w:szCs w:val="24"/>
        </w:rPr>
        <w:t xml:space="preserve"> μείωση του εισαγωγικού συντελεστή φορολόγησης στα φυσικά πρόσωπα</w:t>
      </w:r>
      <w:r>
        <w:rPr>
          <w:rFonts w:eastAsia="Times New Roman" w:cs="Times New Roman"/>
          <w:szCs w:val="24"/>
        </w:rPr>
        <w:t>.</w:t>
      </w:r>
      <w:r w:rsidRPr="0018000C">
        <w:rPr>
          <w:rFonts w:eastAsia="Times New Roman" w:cs="Times New Roman"/>
          <w:szCs w:val="24"/>
        </w:rPr>
        <w:t xml:space="preserve"> Χρειάζεται ένα κράτος αρωγός στην επιχειρημ</w:t>
      </w:r>
      <w:r w:rsidRPr="0018000C">
        <w:rPr>
          <w:rFonts w:eastAsia="Times New Roman" w:cs="Times New Roman"/>
          <w:szCs w:val="24"/>
        </w:rPr>
        <w:t>ατικότητα</w:t>
      </w:r>
      <w:r>
        <w:rPr>
          <w:rFonts w:eastAsia="Times New Roman" w:cs="Times New Roman"/>
          <w:szCs w:val="24"/>
        </w:rPr>
        <w:t>.</w:t>
      </w:r>
      <w:r w:rsidRPr="0018000C">
        <w:rPr>
          <w:rFonts w:eastAsia="Times New Roman" w:cs="Times New Roman"/>
          <w:szCs w:val="24"/>
        </w:rPr>
        <w:t xml:space="preserve"> Χρειάζεται επειγόντως πολιτική αλλαγή</w:t>
      </w:r>
      <w:r>
        <w:rPr>
          <w:rFonts w:eastAsia="Times New Roman" w:cs="Times New Roman"/>
          <w:szCs w:val="24"/>
        </w:rPr>
        <w:t>.</w:t>
      </w:r>
    </w:p>
    <w:p w14:paraId="120F8CD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Π</w:t>
      </w:r>
      <w:r w:rsidRPr="0018000C">
        <w:rPr>
          <w:rFonts w:eastAsia="Times New Roman" w:cs="Times New Roman"/>
          <w:szCs w:val="24"/>
        </w:rPr>
        <w:t xml:space="preserve">ιστεύουμε ότι η Κυβέρνηση με την πολιτική της </w:t>
      </w:r>
      <w:r>
        <w:rPr>
          <w:rFonts w:eastAsia="Times New Roman" w:cs="Times New Roman"/>
          <w:szCs w:val="24"/>
        </w:rPr>
        <w:t xml:space="preserve">πρόκειται </w:t>
      </w:r>
      <w:r w:rsidRPr="0018000C">
        <w:rPr>
          <w:rFonts w:eastAsia="Times New Roman" w:cs="Times New Roman"/>
          <w:szCs w:val="24"/>
        </w:rPr>
        <w:t>να δημιουργήσει τεράστια προβλήματα στον αγροτικό κόσμο</w:t>
      </w:r>
      <w:r>
        <w:rPr>
          <w:rFonts w:eastAsia="Times New Roman" w:cs="Times New Roman"/>
          <w:szCs w:val="24"/>
        </w:rPr>
        <w:t>. Ο αγροτικός κόσμος</w:t>
      </w:r>
      <w:r w:rsidRPr="0018000C">
        <w:rPr>
          <w:rFonts w:eastAsia="Times New Roman" w:cs="Times New Roman"/>
          <w:szCs w:val="24"/>
        </w:rPr>
        <w:t xml:space="preserve"> οδηγείται σε οικονομική ασφυξία</w:t>
      </w:r>
      <w:r>
        <w:rPr>
          <w:rFonts w:eastAsia="Times New Roman" w:cs="Times New Roman"/>
          <w:szCs w:val="24"/>
        </w:rPr>
        <w:t>.</w:t>
      </w:r>
      <w:r w:rsidRPr="0018000C">
        <w:rPr>
          <w:rFonts w:eastAsia="Times New Roman" w:cs="Times New Roman"/>
          <w:szCs w:val="24"/>
        </w:rPr>
        <w:t xml:space="preserve"> Αφήνονται </w:t>
      </w:r>
      <w:r>
        <w:rPr>
          <w:rFonts w:eastAsia="Times New Roman" w:cs="Times New Roman"/>
          <w:szCs w:val="24"/>
        </w:rPr>
        <w:t>εκτός</w:t>
      </w:r>
      <w:r w:rsidRPr="0018000C">
        <w:rPr>
          <w:rFonts w:eastAsia="Times New Roman" w:cs="Times New Roman"/>
          <w:szCs w:val="24"/>
        </w:rPr>
        <w:t xml:space="preserve"> αποζημιώσεω</w:t>
      </w:r>
      <w:r>
        <w:rPr>
          <w:rFonts w:eastAsia="Times New Roman" w:cs="Times New Roman"/>
          <w:szCs w:val="24"/>
        </w:rPr>
        <w:t xml:space="preserve">ν οι αγρότες </w:t>
      </w:r>
      <w:r>
        <w:rPr>
          <w:rFonts w:eastAsia="Times New Roman" w:cs="Times New Roman"/>
          <w:szCs w:val="24"/>
        </w:rPr>
        <w:t>που υπέστησαν ζημίες</w:t>
      </w:r>
      <w:r w:rsidRPr="0018000C">
        <w:rPr>
          <w:rFonts w:eastAsia="Times New Roman" w:cs="Times New Roman"/>
          <w:szCs w:val="24"/>
        </w:rPr>
        <w:t xml:space="preserve"> από τα καιρικά φαινόμενα</w:t>
      </w:r>
      <w:r>
        <w:rPr>
          <w:rFonts w:eastAsia="Times New Roman" w:cs="Times New Roman"/>
          <w:szCs w:val="24"/>
        </w:rPr>
        <w:t>.</w:t>
      </w:r>
      <w:r w:rsidRPr="0018000C">
        <w:rPr>
          <w:rFonts w:eastAsia="Times New Roman" w:cs="Times New Roman"/>
          <w:szCs w:val="24"/>
        </w:rPr>
        <w:t xml:space="preserve"> Αφήνονται εκτός εξισωτικής ενίσχυσης </w:t>
      </w:r>
      <w:r>
        <w:rPr>
          <w:rFonts w:eastAsia="Times New Roman" w:cs="Times New Roman"/>
          <w:szCs w:val="24"/>
        </w:rPr>
        <w:t xml:space="preserve">πενήντα επτά </w:t>
      </w:r>
      <w:r w:rsidRPr="0018000C">
        <w:rPr>
          <w:rFonts w:eastAsia="Times New Roman" w:cs="Times New Roman"/>
          <w:szCs w:val="24"/>
        </w:rPr>
        <w:t xml:space="preserve">περίπου κοινοτικά διαμερίσματα της </w:t>
      </w:r>
      <w:r>
        <w:rPr>
          <w:rFonts w:eastAsia="Times New Roman" w:cs="Times New Roman"/>
          <w:szCs w:val="24"/>
        </w:rPr>
        <w:t>υπαίθρου της</w:t>
      </w:r>
      <w:r w:rsidRPr="0018000C">
        <w:rPr>
          <w:rFonts w:eastAsia="Times New Roman" w:cs="Times New Roman"/>
          <w:szCs w:val="24"/>
        </w:rPr>
        <w:t xml:space="preserve"> Θεσσαλονίκης και οδηγείται η ύπαιθρος </w:t>
      </w:r>
      <w:r>
        <w:rPr>
          <w:rFonts w:eastAsia="Times New Roman" w:cs="Times New Roman"/>
          <w:szCs w:val="24"/>
        </w:rPr>
        <w:t xml:space="preserve">στην ερήμωση. </w:t>
      </w:r>
    </w:p>
    <w:p w14:paraId="120F8CD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w:t>
      </w:r>
      <w:r w:rsidRPr="0018000C">
        <w:rPr>
          <w:rFonts w:eastAsia="Times New Roman" w:cs="Times New Roman"/>
          <w:szCs w:val="24"/>
        </w:rPr>
        <w:t xml:space="preserve">γκαταλείψατε </w:t>
      </w:r>
      <w:r>
        <w:rPr>
          <w:rFonts w:eastAsia="Times New Roman" w:cs="Times New Roman"/>
          <w:szCs w:val="24"/>
        </w:rPr>
        <w:t>τους Έλληνες του εξωτερικού στην τύχη τους.</w:t>
      </w:r>
    </w:p>
    <w:p w14:paraId="120F8CDE" w14:textId="77777777" w:rsidR="0086761A" w:rsidRDefault="00427452">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sidRPr="00F1440C">
        <w:rPr>
          <w:rFonts w:eastAsia="Times New Roman"/>
          <w:szCs w:val="24"/>
        </w:rPr>
        <w:t>Σας παρακαλώ, κύριε Αναστασιάδη, ολοκληρώστε.</w:t>
      </w:r>
    </w:p>
    <w:p w14:paraId="120F8CDF"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sidRPr="00F1440C">
        <w:rPr>
          <w:rFonts w:eastAsia="Times New Roman" w:cs="Times New Roman"/>
          <w:szCs w:val="24"/>
        </w:rPr>
        <w:t>Τελειώνω, κύριε Πρόεδρε.</w:t>
      </w:r>
    </w:p>
    <w:p w14:paraId="120F8CE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w:t>
      </w:r>
      <w:r w:rsidRPr="0018000C">
        <w:rPr>
          <w:rFonts w:eastAsia="Times New Roman" w:cs="Times New Roman"/>
          <w:szCs w:val="24"/>
        </w:rPr>
        <w:t>φήνετε απροστάτευτ</w:t>
      </w:r>
      <w:r>
        <w:rPr>
          <w:rFonts w:eastAsia="Times New Roman" w:cs="Times New Roman"/>
          <w:szCs w:val="24"/>
        </w:rPr>
        <w:t>η</w:t>
      </w:r>
      <w:r w:rsidRPr="0018000C">
        <w:rPr>
          <w:rFonts w:eastAsia="Times New Roman" w:cs="Times New Roman"/>
          <w:szCs w:val="24"/>
        </w:rPr>
        <w:t xml:space="preserve"> την ομογένεια</w:t>
      </w:r>
      <w:r>
        <w:rPr>
          <w:rFonts w:eastAsia="Times New Roman" w:cs="Times New Roman"/>
          <w:szCs w:val="24"/>
        </w:rPr>
        <w:t>.</w:t>
      </w:r>
      <w:r w:rsidRPr="0018000C">
        <w:rPr>
          <w:rFonts w:eastAsia="Times New Roman" w:cs="Times New Roman"/>
          <w:szCs w:val="24"/>
        </w:rPr>
        <w:t xml:space="preserve"> Τα προβλήματα εκμάθησης της ελληνικής γλώσσας στα ελληνόπουλα του εξωτερικού διογκώνονται</w:t>
      </w:r>
      <w:r>
        <w:rPr>
          <w:rFonts w:eastAsia="Times New Roman" w:cs="Times New Roman"/>
          <w:szCs w:val="24"/>
        </w:rPr>
        <w:t>.</w:t>
      </w:r>
      <w:r w:rsidRPr="0018000C">
        <w:rPr>
          <w:rFonts w:eastAsia="Times New Roman" w:cs="Times New Roman"/>
          <w:szCs w:val="24"/>
        </w:rPr>
        <w:t xml:space="preserve"> Αρνείστε το δικαίωμα ψήφου στους Έλληνες του εξωτερικού</w:t>
      </w:r>
      <w:r>
        <w:rPr>
          <w:rFonts w:eastAsia="Times New Roman" w:cs="Times New Roman"/>
          <w:szCs w:val="24"/>
        </w:rPr>
        <w:t>.</w:t>
      </w:r>
    </w:p>
    <w:p w14:paraId="120F8CE1" w14:textId="77777777" w:rsidR="0086761A" w:rsidRDefault="00427452">
      <w:pPr>
        <w:spacing w:line="600" w:lineRule="auto"/>
        <w:ind w:firstLine="720"/>
        <w:jc w:val="both"/>
        <w:rPr>
          <w:rFonts w:eastAsia="Times New Roman"/>
          <w:szCs w:val="24"/>
        </w:rPr>
      </w:pPr>
      <w:r>
        <w:rPr>
          <w:rFonts w:eastAsia="Times New Roman"/>
          <w:szCs w:val="24"/>
        </w:rPr>
        <w:t xml:space="preserve">Ο ελληνικός λαός, όμως, καταλαβαίνει και γρήγορα θα σας στείλει εκεί </w:t>
      </w:r>
      <w:r w:rsidRPr="007B7CEB">
        <w:rPr>
          <w:rFonts w:eastAsia="Times New Roman"/>
          <w:szCs w:val="24"/>
        </w:rPr>
        <w:t>που χρειάζεται</w:t>
      </w:r>
      <w:r>
        <w:rPr>
          <w:rFonts w:eastAsia="Times New Roman"/>
          <w:szCs w:val="24"/>
        </w:rPr>
        <w:t>,</w:t>
      </w:r>
      <w:r w:rsidRPr="007B7CEB">
        <w:rPr>
          <w:rFonts w:eastAsia="Times New Roman"/>
          <w:szCs w:val="24"/>
        </w:rPr>
        <w:t xml:space="preserve"> </w:t>
      </w:r>
      <w:r>
        <w:rPr>
          <w:rFonts w:eastAsia="Times New Roman"/>
          <w:szCs w:val="24"/>
        </w:rPr>
        <w:t>γ</w:t>
      </w:r>
      <w:r w:rsidRPr="007B7CEB">
        <w:rPr>
          <w:rFonts w:eastAsia="Times New Roman"/>
          <w:szCs w:val="24"/>
        </w:rPr>
        <w:t>ρήγορα θα είστε μία ανάμνηση</w:t>
      </w:r>
      <w:r>
        <w:rPr>
          <w:rFonts w:eastAsia="Times New Roman"/>
          <w:szCs w:val="24"/>
        </w:rPr>
        <w:t>.</w:t>
      </w:r>
      <w:r w:rsidRPr="007B7CEB">
        <w:rPr>
          <w:rFonts w:eastAsia="Times New Roman"/>
          <w:szCs w:val="24"/>
        </w:rPr>
        <w:t xml:space="preserve"> </w:t>
      </w:r>
      <w:r>
        <w:rPr>
          <w:rFonts w:eastAsia="Times New Roman"/>
          <w:szCs w:val="24"/>
        </w:rPr>
        <w:t>Κι</w:t>
      </w:r>
      <w:r w:rsidRPr="007B7CEB">
        <w:rPr>
          <w:rFonts w:eastAsia="Times New Roman"/>
          <w:szCs w:val="24"/>
        </w:rPr>
        <w:t xml:space="preserve"> όπως έκανε πάντα</w:t>
      </w:r>
      <w:r>
        <w:rPr>
          <w:rFonts w:eastAsia="Times New Roman"/>
          <w:szCs w:val="24"/>
        </w:rPr>
        <w:t>,</w:t>
      </w:r>
      <w:r w:rsidRPr="007B7CEB">
        <w:rPr>
          <w:rFonts w:eastAsia="Times New Roman"/>
          <w:szCs w:val="24"/>
        </w:rPr>
        <w:t xml:space="preserve"> θα δώσει τη δυνατότητα στην παράταξή μας να βγάλει τη χώρα απ</w:t>
      </w:r>
      <w:r w:rsidRPr="007B7CEB">
        <w:rPr>
          <w:rFonts w:eastAsia="Times New Roman"/>
          <w:szCs w:val="24"/>
        </w:rPr>
        <w:t>ό το αδιέξοδο</w:t>
      </w:r>
      <w:r>
        <w:rPr>
          <w:rFonts w:eastAsia="Times New Roman"/>
          <w:szCs w:val="24"/>
        </w:rPr>
        <w:t>.</w:t>
      </w:r>
      <w:r w:rsidRPr="007B7CEB">
        <w:rPr>
          <w:rFonts w:eastAsia="Times New Roman"/>
          <w:szCs w:val="24"/>
        </w:rPr>
        <w:t xml:space="preserve"> </w:t>
      </w:r>
      <w:r>
        <w:rPr>
          <w:rFonts w:eastAsia="Times New Roman"/>
          <w:szCs w:val="24"/>
        </w:rPr>
        <w:t>Ε</w:t>
      </w:r>
      <w:r w:rsidRPr="007B7CEB">
        <w:rPr>
          <w:rFonts w:eastAsia="Times New Roman"/>
          <w:szCs w:val="24"/>
        </w:rPr>
        <w:t>υτυχώς</w:t>
      </w:r>
      <w:r>
        <w:rPr>
          <w:rFonts w:eastAsia="Times New Roman"/>
          <w:szCs w:val="24"/>
        </w:rPr>
        <w:t>,</w:t>
      </w:r>
      <w:r w:rsidRPr="007B7CEB">
        <w:rPr>
          <w:rFonts w:eastAsia="Times New Roman"/>
          <w:szCs w:val="24"/>
        </w:rPr>
        <w:t xml:space="preserve"> ο σημερινός είναι </w:t>
      </w:r>
      <w:r>
        <w:rPr>
          <w:rFonts w:eastAsia="Times New Roman"/>
          <w:szCs w:val="24"/>
        </w:rPr>
        <w:t xml:space="preserve">ο τελευταίος προϋπολογισμός της Κυβέρνησής σας. </w:t>
      </w:r>
    </w:p>
    <w:p w14:paraId="120F8CE2" w14:textId="77777777" w:rsidR="0086761A" w:rsidRDefault="00427452">
      <w:pPr>
        <w:spacing w:line="600" w:lineRule="auto"/>
        <w:ind w:firstLine="720"/>
        <w:jc w:val="both"/>
        <w:rPr>
          <w:rFonts w:eastAsia="Times New Roman"/>
          <w:szCs w:val="24"/>
        </w:rPr>
      </w:pPr>
      <w:r>
        <w:rPr>
          <w:rFonts w:eastAsia="Times New Roman"/>
          <w:szCs w:val="24"/>
        </w:rPr>
        <w:t>Σ</w:t>
      </w:r>
      <w:r w:rsidRPr="007B7CEB">
        <w:rPr>
          <w:rFonts w:eastAsia="Times New Roman"/>
          <w:szCs w:val="24"/>
        </w:rPr>
        <w:t xml:space="preserve">ας </w:t>
      </w:r>
      <w:r>
        <w:rPr>
          <w:rFonts w:eastAsia="Times New Roman"/>
          <w:szCs w:val="24"/>
        </w:rPr>
        <w:t>ε</w:t>
      </w:r>
      <w:r w:rsidRPr="007B7CEB">
        <w:rPr>
          <w:rFonts w:eastAsia="Times New Roman"/>
          <w:szCs w:val="24"/>
        </w:rPr>
        <w:t>υχαριστώ</w:t>
      </w:r>
      <w:r>
        <w:rPr>
          <w:rFonts w:eastAsia="Times New Roman"/>
          <w:szCs w:val="24"/>
        </w:rPr>
        <w:t>,</w:t>
      </w:r>
      <w:r w:rsidRPr="007B7CEB">
        <w:rPr>
          <w:rFonts w:eastAsia="Times New Roman"/>
          <w:szCs w:val="24"/>
        </w:rPr>
        <w:t xml:space="preserve"> κύριε </w:t>
      </w:r>
      <w:r>
        <w:rPr>
          <w:rFonts w:eastAsia="Times New Roman"/>
          <w:szCs w:val="24"/>
        </w:rPr>
        <w:t>Π</w:t>
      </w:r>
      <w:r w:rsidRPr="007B7CEB">
        <w:rPr>
          <w:rFonts w:eastAsia="Times New Roman"/>
          <w:szCs w:val="24"/>
        </w:rPr>
        <w:t>ρόεδρε</w:t>
      </w:r>
      <w:r>
        <w:rPr>
          <w:rFonts w:eastAsia="Times New Roman"/>
          <w:szCs w:val="24"/>
        </w:rPr>
        <w:t>.</w:t>
      </w:r>
    </w:p>
    <w:p w14:paraId="120F8CE3" w14:textId="77777777" w:rsidR="0086761A" w:rsidRDefault="00427452">
      <w:pPr>
        <w:spacing w:line="600" w:lineRule="auto"/>
        <w:ind w:firstLine="720"/>
        <w:jc w:val="center"/>
        <w:rPr>
          <w:rFonts w:eastAsia="Times New Roman"/>
          <w:szCs w:val="24"/>
        </w:rPr>
      </w:pPr>
      <w:r w:rsidRPr="00404E28">
        <w:rPr>
          <w:rFonts w:eastAsia="Times New Roman"/>
          <w:szCs w:val="24"/>
        </w:rPr>
        <w:lastRenderedPageBreak/>
        <w:t>(Χειροκροτήματα από την πτέρυγα της Νέας Δημοκρατίας)</w:t>
      </w:r>
    </w:p>
    <w:p w14:paraId="120F8CE4" w14:textId="77777777" w:rsidR="0086761A" w:rsidRDefault="00427452">
      <w:pPr>
        <w:spacing w:line="600" w:lineRule="auto"/>
        <w:ind w:firstLine="720"/>
        <w:jc w:val="both"/>
        <w:rPr>
          <w:rFonts w:eastAsia="Times New Roman"/>
          <w:szCs w:val="24"/>
        </w:rPr>
      </w:pPr>
      <w:r w:rsidRPr="0075619A">
        <w:rPr>
          <w:rFonts w:eastAsia="Times New Roman"/>
          <w:b/>
          <w:szCs w:val="24"/>
        </w:rPr>
        <w:t>ΠΡΟΕΔΡΕΥΩΝ (</w:t>
      </w:r>
      <w:r>
        <w:rPr>
          <w:rFonts w:eastAsia="Times New Roman"/>
          <w:b/>
          <w:szCs w:val="24"/>
        </w:rPr>
        <w:t>Νικήτας Κακλαμάνης</w:t>
      </w:r>
      <w:r w:rsidRPr="0075619A">
        <w:rPr>
          <w:rFonts w:eastAsia="Times New Roman"/>
          <w:b/>
          <w:szCs w:val="24"/>
        </w:rPr>
        <w:t>):</w:t>
      </w:r>
      <w:r>
        <w:rPr>
          <w:rFonts w:eastAsia="Times New Roman"/>
          <w:b/>
          <w:szCs w:val="24"/>
        </w:rPr>
        <w:t xml:space="preserve"> </w:t>
      </w:r>
      <w:r>
        <w:rPr>
          <w:rFonts w:eastAsia="Times New Roman"/>
          <w:szCs w:val="24"/>
        </w:rPr>
        <w:t>Κ</w:t>
      </w:r>
      <w:r w:rsidRPr="007B7CEB">
        <w:rPr>
          <w:rFonts w:eastAsia="Times New Roman"/>
          <w:szCs w:val="24"/>
        </w:rPr>
        <w:t>ύριοι συνάδελφοι</w:t>
      </w:r>
      <w:r>
        <w:rPr>
          <w:rFonts w:eastAsia="Times New Roman"/>
          <w:szCs w:val="24"/>
        </w:rPr>
        <w:t>,</w:t>
      </w:r>
      <w:r w:rsidRPr="007B7CEB">
        <w:rPr>
          <w:rFonts w:eastAsia="Times New Roman"/>
          <w:szCs w:val="24"/>
        </w:rPr>
        <w:t xml:space="preserve"> </w:t>
      </w:r>
      <w:r>
        <w:rPr>
          <w:rFonts w:eastAsia="Times New Roman"/>
          <w:szCs w:val="24"/>
        </w:rPr>
        <w:t>α</w:t>
      </w:r>
      <w:r w:rsidRPr="007B7CEB">
        <w:rPr>
          <w:rFonts w:eastAsia="Times New Roman"/>
          <w:szCs w:val="24"/>
        </w:rPr>
        <w:t>κούστε</w:t>
      </w:r>
      <w:r>
        <w:rPr>
          <w:rFonts w:eastAsia="Times New Roman"/>
          <w:szCs w:val="24"/>
        </w:rPr>
        <w:t>.</w:t>
      </w:r>
      <w:r w:rsidRPr="007B7CEB">
        <w:rPr>
          <w:rFonts w:eastAsia="Times New Roman"/>
          <w:szCs w:val="24"/>
        </w:rPr>
        <w:t xml:space="preserve"> </w:t>
      </w:r>
      <w:r>
        <w:rPr>
          <w:rFonts w:eastAsia="Times New Roman"/>
          <w:szCs w:val="24"/>
        </w:rPr>
        <w:t>Β</w:t>
      </w:r>
      <w:r w:rsidRPr="007B7CEB">
        <w:rPr>
          <w:rFonts w:eastAsia="Times New Roman"/>
          <w:szCs w:val="24"/>
        </w:rPr>
        <w:t>ρισκόμ</w:t>
      </w:r>
      <w:r>
        <w:rPr>
          <w:rFonts w:eastAsia="Times New Roman"/>
          <w:szCs w:val="24"/>
        </w:rPr>
        <w:t>αστε</w:t>
      </w:r>
      <w:r w:rsidRPr="007B7CEB">
        <w:rPr>
          <w:rFonts w:eastAsia="Times New Roman"/>
          <w:szCs w:val="24"/>
        </w:rPr>
        <w:t xml:space="preserve"> στον αρι</w:t>
      </w:r>
      <w:r w:rsidRPr="007B7CEB">
        <w:rPr>
          <w:rFonts w:eastAsia="Times New Roman"/>
          <w:szCs w:val="24"/>
        </w:rPr>
        <w:t xml:space="preserve">θμό </w:t>
      </w:r>
      <w:r>
        <w:rPr>
          <w:rFonts w:eastAsia="Times New Roman"/>
          <w:szCs w:val="24"/>
        </w:rPr>
        <w:t>εβδομήντα πέντε</w:t>
      </w:r>
      <w:r w:rsidRPr="007B7CEB">
        <w:rPr>
          <w:rFonts w:eastAsia="Times New Roman"/>
          <w:szCs w:val="24"/>
        </w:rPr>
        <w:t xml:space="preserve"> και έχετε εγγραφεί </w:t>
      </w:r>
      <w:r>
        <w:rPr>
          <w:rFonts w:eastAsia="Times New Roman"/>
          <w:szCs w:val="24"/>
        </w:rPr>
        <w:t>διακόσιοι.</w:t>
      </w:r>
      <w:r w:rsidRPr="007B7CEB">
        <w:rPr>
          <w:rFonts w:eastAsia="Times New Roman"/>
          <w:szCs w:val="24"/>
        </w:rPr>
        <w:t xml:space="preserve"> </w:t>
      </w:r>
      <w:r>
        <w:rPr>
          <w:rFonts w:eastAsia="Times New Roman"/>
          <w:szCs w:val="24"/>
        </w:rPr>
        <w:t>Α</w:t>
      </w:r>
      <w:r w:rsidRPr="007B7CEB">
        <w:rPr>
          <w:rFonts w:eastAsia="Times New Roman"/>
          <w:szCs w:val="24"/>
        </w:rPr>
        <w:t xml:space="preserve">ν </w:t>
      </w:r>
      <w:r>
        <w:rPr>
          <w:rFonts w:eastAsia="Times New Roman"/>
          <w:szCs w:val="24"/>
        </w:rPr>
        <w:t>κ</w:t>
      </w:r>
      <w:r w:rsidRPr="007B7CEB">
        <w:rPr>
          <w:rFonts w:eastAsia="Times New Roman"/>
          <w:szCs w:val="24"/>
        </w:rPr>
        <w:t xml:space="preserve">άθε ένας που έχει την τύχη να είναι μπροστά ανεβαίνει </w:t>
      </w:r>
      <w:r>
        <w:rPr>
          <w:rFonts w:eastAsia="Times New Roman"/>
          <w:szCs w:val="24"/>
        </w:rPr>
        <w:t xml:space="preserve">στο Βήμα </w:t>
      </w:r>
      <w:r w:rsidRPr="007B7CEB">
        <w:rPr>
          <w:rFonts w:eastAsia="Times New Roman"/>
          <w:szCs w:val="24"/>
        </w:rPr>
        <w:t>και δεν τηρείται ο χρόνο</w:t>
      </w:r>
      <w:r>
        <w:rPr>
          <w:rFonts w:eastAsia="Times New Roman"/>
          <w:szCs w:val="24"/>
        </w:rPr>
        <w:t xml:space="preserve">ς, σας λέω με μαθηματικό υπολογισμό ότι, </w:t>
      </w:r>
      <w:r w:rsidRPr="007B7CEB">
        <w:rPr>
          <w:rFonts w:eastAsia="Times New Roman"/>
          <w:szCs w:val="24"/>
        </w:rPr>
        <w:t>τουλάχιστον</w:t>
      </w:r>
      <w:r>
        <w:rPr>
          <w:rFonts w:eastAsia="Times New Roman"/>
          <w:szCs w:val="24"/>
        </w:rPr>
        <w:t>, πενήντα-εξήντα</w:t>
      </w:r>
      <w:r w:rsidRPr="007B7CEB">
        <w:rPr>
          <w:rFonts w:eastAsia="Times New Roman"/>
          <w:szCs w:val="24"/>
        </w:rPr>
        <w:t xml:space="preserve"> συνάδελφοι δεν θα μιλήσουν</w:t>
      </w:r>
      <w:r>
        <w:rPr>
          <w:rFonts w:eastAsia="Times New Roman"/>
          <w:szCs w:val="24"/>
        </w:rPr>
        <w:t>. Παρακαλώ, λ</w:t>
      </w:r>
      <w:r w:rsidRPr="007B7CEB">
        <w:rPr>
          <w:rFonts w:eastAsia="Times New Roman"/>
          <w:szCs w:val="24"/>
        </w:rPr>
        <w:t>οιπόν</w:t>
      </w:r>
      <w:r>
        <w:rPr>
          <w:rFonts w:eastAsia="Times New Roman"/>
          <w:szCs w:val="24"/>
        </w:rPr>
        <w:t>,</w:t>
      </w:r>
      <w:r w:rsidRPr="007B7CEB">
        <w:rPr>
          <w:rFonts w:eastAsia="Times New Roman"/>
          <w:szCs w:val="24"/>
        </w:rPr>
        <w:t xml:space="preserve"> </w:t>
      </w:r>
      <w:r>
        <w:rPr>
          <w:rFonts w:eastAsia="Times New Roman"/>
          <w:szCs w:val="24"/>
        </w:rPr>
        <w:t xml:space="preserve">να δείξουμε </w:t>
      </w:r>
      <w:r w:rsidRPr="007B7CEB">
        <w:rPr>
          <w:rFonts w:eastAsia="Times New Roman"/>
          <w:szCs w:val="24"/>
        </w:rPr>
        <w:t xml:space="preserve">σεβασμό στους εαυτούς </w:t>
      </w:r>
      <w:r>
        <w:rPr>
          <w:rFonts w:eastAsia="Times New Roman"/>
          <w:szCs w:val="24"/>
        </w:rPr>
        <w:t>μας,</w:t>
      </w:r>
      <w:r w:rsidRPr="007B7CEB">
        <w:rPr>
          <w:rFonts w:eastAsia="Times New Roman"/>
          <w:szCs w:val="24"/>
        </w:rPr>
        <w:t xml:space="preserve"> τους </w:t>
      </w:r>
      <w:r>
        <w:rPr>
          <w:rFonts w:eastAsia="Times New Roman"/>
          <w:szCs w:val="24"/>
        </w:rPr>
        <w:t>Β</w:t>
      </w:r>
      <w:r w:rsidRPr="007B7CEB">
        <w:rPr>
          <w:rFonts w:eastAsia="Times New Roman"/>
          <w:szCs w:val="24"/>
        </w:rPr>
        <w:t>ουλευτές</w:t>
      </w:r>
      <w:r>
        <w:rPr>
          <w:rFonts w:eastAsia="Times New Roman"/>
          <w:szCs w:val="24"/>
        </w:rPr>
        <w:t>.</w:t>
      </w:r>
      <w:r w:rsidRPr="007B7CEB">
        <w:rPr>
          <w:rFonts w:eastAsia="Times New Roman"/>
          <w:szCs w:val="24"/>
        </w:rPr>
        <w:t xml:space="preserve"> </w:t>
      </w:r>
      <w:r>
        <w:rPr>
          <w:rFonts w:eastAsia="Times New Roman"/>
          <w:szCs w:val="24"/>
        </w:rPr>
        <w:t>Το ίδιο ισχύει, β</w:t>
      </w:r>
      <w:r w:rsidRPr="007B7CEB">
        <w:rPr>
          <w:rFonts w:eastAsia="Times New Roman"/>
          <w:szCs w:val="24"/>
        </w:rPr>
        <w:t>έβαια</w:t>
      </w:r>
      <w:r>
        <w:rPr>
          <w:rFonts w:eastAsia="Times New Roman"/>
          <w:szCs w:val="24"/>
        </w:rPr>
        <w:t>,</w:t>
      </w:r>
      <w:r w:rsidRPr="007B7CEB">
        <w:rPr>
          <w:rFonts w:eastAsia="Times New Roman"/>
          <w:szCs w:val="24"/>
        </w:rPr>
        <w:t xml:space="preserve"> και για τα μέλη της </w:t>
      </w:r>
      <w:r>
        <w:rPr>
          <w:rFonts w:eastAsia="Times New Roman"/>
          <w:szCs w:val="24"/>
        </w:rPr>
        <w:t>Κ</w:t>
      </w:r>
      <w:r w:rsidRPr="007B7CEB">
        <w:rPr>
          <w:rFonts w:eastAsia="Times New Roman"/>
          <w:szCs w:val="24"/>
        </w:rPr>
        <w:t xml:space="preserve">υβέρνησης </w:t>
      </w:r>
      <w:r>
        <w:rPr>
          <w:rFonts w:eastAsia="Times New Roman"/>
          <w:szCs w:val="24"/>
        </w:rPr>
        <w:t xml:space="preserve">που </w:t>
      </w:r>
      <w:r w:rsidRPr="007B7CEB">
        <w:rPr>
          <w:rFonts w:eastAsia="Times New Roman"/>
          <w:szCs w:val="24"/>
        </w:rPr>
        <w:t>θα τηρούν το χρονοδιάγραμμα</w:t>
      </w:r>
      <w:r>
        <w:rPr>
          <w:rFonts w:eastAsia="Times New Roman"/>
          <w:szCs w:val="24"/>
        </w:rPr>
        <w:t>.</w:t>
      </w:r>
    </w:p>
    <w:p w14:paraId="120F8CE5" w14:textId="77777777" w:rsidR="0086761A" w:rsidRDefault="00427452">
      <w:pPr>
        <w:spacing w:line="600" w:lineRule="auto"/>
        <w:ind w:firstLine="720"/>
        <w:jc w:val="both"/>
        <w:rPr>
          <w:rFonts w:eastAsia="Times New Roman"/>
          <w:szCs w:val="24"/>
        </w:rPr>
      </w:pPr>
      <w:r>
        <w:rPr>
          <w:rFonts w:eastAsia="Times New Roman"/>
          <w:szCs w:val="24"/>
        </w:rPr>
        <w:t xml:space="preserve">Τον </w:t>
      </w:r>
      <w:r w:rsidRPr="007B7CEB">
        <w:rPr>
          <w:rFonts w:eastAsia="Times New Roman"/>
          <w:szCs w:val="24"/>
        </w:rPr>
        <w:t xml:space="preserve">λόγο έχει ο Αναπληρωτής Υπουργός Ναυτιλίας </w:t>
      </w:r>
      <w:r>
        <w:rPr>
          <w:rFonts w:eastAsia="Times New Roman"/>
          <w:szCs w:val="24"/>
        </w:rPr>
        <w:t>κ</w:t>
      </w:r>
      <w:r w:rsidRPr="007B7CEB">
        <w:rPr>
          <w:rFonts w:eastAsia="Times New Roman"/>
          <w:szCs w:val="24"/>
        </w:rPr>
        <w:t>αι Νησιωτικής Πολιτικής κ</w:t>
      </w:r>
      <w:r>
        <w:rPr>
          <w:rFonts w:eastAsia="Times New Roman"/>
          <w:szCs w:val="24"/>
        </w:rPr>
        <w:t>.</w:t>
      </w:r>
      <w:r w:rsidRPr="007B7CEB">
        <w:rPr>
          <w:rFonts w:eastAsia="Times New Roman"/>
          <w:szCs w:val="24"/>
        </w:rPr>
        <w:t xml:space="preserve"> Σαντορινιός για </w:t>
      </w:r>
      <w:r>
        <w:rPr>
          <w:rFonts w:eastAsia="Times New Roman"/>
          <w:szCs w:val="24"/>
        </w:rPr>
        <w:t xml:space="preserve">οκτώ λεπτά. </w:t>
      </w:r>
      <w:r w:rsidRPr="007B7CEB">
        <w:rPr>
          <w:rFonts w:eastAsia="Times New Roman"/>
          <w:szCs w:val="24"/>
        </w:rPr>
        <w:t xml:space="preserve"> </w:t>
      </w:r>
    </w:p>
    <w:p w14:paraId="120F8CE6" w14:textId="77777777" w:rsidR="0086761A" w:rsidRDefault="00427452">
      <w:pPr>
        <w:spacing w:line="600" w:lineRule="auto"/>
        <w:ind w:firstLine="720"/>
        <w:jc w:val="both"/>
        <w:rPr>
          <w:rFonts w:eastAsia="Times New Roman"/>
          <w:szCs w:val="24"/>
        </w:rPr>
      </w:pPr>
      <w:r>
        <w:rPr>
          <w:rFonts w:eastAsia="Times New Roman"/>
          <w:b/>
          <w:szCs w:val="24"/>
        </w:rPr>
        <w:t>ΝΕΚΤΑΡΙΟ</w:t>
      </w:r>
      <w:r>
        <w:rPr>
          <w:rFonts w:eastAsia="Times New Roman"/>
          <w:b/>
          <w:szCs w:val="24"/>
        </w:rPr>
        <w:t xml:space="preserve">Σ ΣΑΝΤΟΡΙΝΙΟΣ (Αναπληρωτής Υπουργός Ναυτιλίας και Νησιωτικής Πολιτικής): </w:t>
      </w:r>
      <w:r>
        <w:rPr>
          <w:rFonts w:eastAsia="Times New Roman"/>
          <w:szCs w:val="24"/>
        </w:rPr>
        <w:t xml:space="preserve">Ευχαριστώ, κύριε Πρόεδρε. </w:t>
      </w:r>
    </w:p>
    <w:p w14:paraId="120F8CE7" w14:textId="77777777" w:rsidR="0086761A" w:rsidRDefault="00427452">
      <w:pPr>
        <w:spacing w:line="600" w:lineRule="auto"/>
        <w:ind w:firstLine="720"/>
        <w:jc w:val="both"/>
        <w:rPr>
          <w:rFonts w:eastAsia="Times New Roman"/>
          <w:szCs w:val="24"/>
        </w:rPr>
      </w:pPr>
      <w:r>
        <w:rPr>
          <w:rFonts w:eastAsia="Times New Roman"/>
          <w:szCs w:val="24"/>
        </w:rPr>
        <w:t>Κ</w:t>
      </w:r>
      <w:r w:rsidRPr="007B7CEB">
        <w:rPr>
          <w:rFonts w:eastAsia="Times New Roman"/>
          <w:szCs w:val="24"/>
        </w:rPr>
        <w:t>υρίες και κύριοι</w:t>
      </w:r>
      <w:r>
        <w:rPr>
          <w:rFonts w:eastAsia="Times New Roman"/>
          <w:szCs w:val="24"/>
        </w:rPr>
        <w:t>,</w:t>
      </w:r>
      <w:r w:rsidRPr="007B7CEB">
        <w:rPr>
          <w:rFonts w:eastAsia="Times New Roman"/>
          <w:szCs w:val="24"/>
        </w:rPr>
        <w:t xml:space="preserve"> η φετινή χρονιά αποτέλεσε ορόσημο για τη μεταπολιτευτική ιστορία της χώρας</w:t>
      </w:r>
      <w:r>
        <w:rPr>
          <w:rFonts w:eastAsia="Times New Roman"/>
          <w:szCs w:val="24"/>
        </w:rPr>
        <w:t>.</w:t>
      </w:r>
      <w:r w:rsidRPr="007B7CEB">
        <w:rPr>
          <w:rFonts w:eastAsia="Times New Roman"/>
          <w:szCs w:val="24"/>
        </w:rPr>
        <w:t xml:space="preserve"> </w:t>
      </w:r>
      <w:r>
        <w:rPr>
          <w:rFonts w:eastAsia="Times New Roman"/>
          <w:szCs w:val="24"/>
        </w:rPr>
        <w:t>Έ</w:t>
      </w:r>
      <w:r w:rsidRPr="007B7CEB">
        <w:rPr>
          <w:rFonts w:eastAsia="Times New Roman"/>
          <w:szCs w:val="24"/>
        </w:rPr>
        <w:t>νας φαύλος κύκλος φτωχοποίησης και εξαθλίωσης της κοινωνίας</w:t>
      </w:r>
      <w:r>
        <w:rPr>
          <w:rFonts w:eastAsia="Times New Roman"/>
          <w:szCs w:val="24"/>
        </w:rPr>
        <w:t>,</w:t>
      </w:r>
      <w:r w:rsidRPr="007B7CEB">
        <w:rPr>
          <w:rFonts w:eastAsia="Times New Roman"/>
          <w:szCs w:val="24"/>
        </w:rPr>
        <w:t xml:space="preserve"> ένας φαύλος κύκλος πολιτικών λιτότητας</w:t>
      </w:r>
      <w:r>
        <w:rPr>
          <w:rFonts w:eastAsia="Times New Roman"/>
          <w:szCs w:val="24"/>
        </w:rPr>
        <w:t>,</w:t>
      </w:r>
      <w:r w:rsidRPr="007B7CEB">
        <w:rPr>
          <w:rFonts w:eastAsia="Times New Roman"/>
          <w:szCs w:val="24"/>
        </w:rPr>
        <w:t xml:space="preserve"> που υποβάθμισαν το βιοτικό επίπεδο της πλειοψηφίας του ελληνικού λαού και συρρίκνωσαν το κράτος πρόνοιας και το κράτος δικαίου</w:t>
      </w:r>
      <w:r>
        <w:rPr>
          <w:rFonts w:eastAsia="Times New Roman"/>
          <w:szCs w:val="24"/>
        </w:rPr>
        <w:t>,</w:t>
      </w:r>
      <w:r w:rsidRPr="007B7CEB">
        <w:rPr>
          <w:rFonts w:eastAsia="Times New Roman"/>
          <w:szCs w:val="24"/>
        </w:rPr>
        <w:t xml:space="preserve"> τελειώνει οριστικά</w:t>
      </w:r>
      <w:r>
        <w:rPr>
          <w:rFonts w:eastAsia="Times New Roman"/>
          <w:szCs w:val="24"/>
        </w:rPr>
        <w:t>.</w:t>
      </w:r>
    </w:p>
    <w:p w14:paraId="120F8CE8" w14:textId="77777777" w:rsidR="0086761A" w:rsidRDefault="00427452">
      <w:pPr>
        <w:spacing w:line="600" w:lineRule="auto"/>
        <w:ind w:firstLine="720"/>
        <w:jc w:val="both"/>
        <w:rPr>
          <w:rFonts w:eastAsia="Times New Roman"/>
          <w:szCs w:val="24"/>
        </w:rPr>
      </w:pPr>
      <w:r>
        <w:rPr>
          <w:rFonts w:eastAsia="Times New Roman"/>
          <w:szCs w:val="24"/>
        </w:rPr>
        <w:lastRenderedPageBreak/>
        <w:t>Η χώρα έχει βγει από τα μνημόνια,</w:t>
      </w:r>
      <w:r w:rsidRPr="007B7CEB">
        <w:rPr>
          <w:rFonts w:eastAsia="Times New Roman"/>
          <w:szCs w:val="24"/>
        </w:rPr>
        <w:t xml:space="preserve"> είτε </w:t>
      </w:r>
      <w:r>
        <w:rPr>
          <w:rFonts w:eastAsia="Times New Roman"/>
          <w:szCs w:val="24"/>
        </w:rPr>
        <w:t xml:space="preserve">το θέλετε είτε </w:t>
      </w:r>
      <w:r w:rsidRPr="007B7CEB">
        <w:rPr>
          <w:rFonts w:eastAsia="Times New Roman"/>
          <w:szCs w:val="24"/>
        </w:rPr>
        <w:t>όχι</w:t>
      </w:r>
      <w:r>
        <w:rPr>
          <w:rFonts w:eastAsia="Times New Roman"/>
          <w:szCs w:val="24"/>
        </w:rPr>
        <w:t>.</w:t>
      </w:r>
      <w:r w:rsidRPr="007B7CEB">
        <w:rPr>
          <w:rFonts w:eastAsia="Times New Roman"/>
          <w:szCs w:val="24"/>
        </w:rPr>
        <w:t xml:space="preserve"> </w:t>
      </w:r>
      <w:r>
        <w:rPr>
          <w:rFonts w:eastAsia="Times New Roman"/>
          <w:szCs w:val="24"/>
        </w:rPr>
        <w:t>Κ</w:t>
      </w:r>
      <w:r w:rsidRPr="007B7CEB">
        <w:rPr>
          <w:rFonts w:eastAsia="Times New Roman"/>
          <w:szCs w:val="24"/>
        </w:rPr>
        <w:t xml:space="preserve">αι </w:t>
      </w:r>
      <w:r>
        <w:rPr>
          <w:rFonts w:eastAsia="Times New Roman"/>
          <w:szCs w:val="24"/>
        </w:rPr>
        <w:t xml:space="preserve">οι </w:t>
      </w:r>
      <w:r w:rsidRPr="007B7CEB">
        <w:rPr>
          <w:rFonts w:eastAsia="Times New Roman"/>
          <w:szCs w:val="24"/>
        </w:rPr>
        <w:t>α</w:t>
      </w:r>
      <w:r w:rsidRPr="007B7CEB">
        <w:rPr>
          <w:rFonts w:eastAsia="Times New Roman"/>
          <w:szCs w:val="24"/>
        </w:rPr>
        <w:t xml:space="preserve">ριθμοί μιλάνε από μόνοι </w:t>
      </w:r>
      <w:r>
        <w:rPr>
          <w:rFonts w:eastAsia="Times New Roman"/>
          <w:szCs w:val="24"/>
        </w:rPr>
        <w:t>τους. Κλείνουμε</w:t>
      </w:r>
      <w:r w:rsidRPr="007B7CEB">
        <w:rPr>
          <w:rFonts w:eastAsia="Times New Roman"/>
          <w:szCs w:val="24"/>
        </w:rPr>
        <w:t xml:space="preserve"> </w:t>
      </w:r>
      <w:r>
        <w:rPr>
          <w:rFonts w:eastAsia="Times New Roman"/>
          <w:szCs w:val="24"/>
        </w:rPr>
        <w:t>με 2,</w:t>
      </w:r>
      <w:r w:rsidRPr="007B7CEB">
        <w:rPr>
          <w:rFonts w:eastAsia="Times New Roman"/>
          <w:szCs w:val="24"/>
        </w:rPr>
        <w:t>1% ανάπτυξη</w:t>
      </w:r>
      <w:r>
        <w:rPr>
          <w:rFonts w:eastAsia="Times New Roman"/>
          <w:szCs w:val="24"/>
        </w:rPr>
        <w:t>,</w:t>
      </w:r>
      <w:r w:rsidRPr="007B7CEB">
        <w:rPr>
          <w:rFonts w:eastAsia="Times New Roman"/>
          <w:szCs w:val="24"/>
        </w:rPr>
        <w:t xml:space="preserve"> 18,9% ανεργία </w:t>
      </w:r>
      <w:r>
        <w:rPr>
          <w:rFonts w:eastAsia="Times New Roman"/>
          <w:szCs w:val="24"/>
        </w:rPr>
        <w:t>-να θυμίσω</w:t>
      </w:r>
      <w:r w:rsidRPr="007B7CEB">
        <w:rPr>
          <w:rFonts w:eastAsia="Times New Roman"/>
          <w:szCs w:val="24"/>
        </w:rPr>
        <w:t xml:space="preserve"> </w:t>
      </w:r>
      <w:r>
        <w:rPr>
          <w:rFonts w:eastAsia="Times New Roman"/>
          <w:szCs w:val="24"/>
        </w:rPr>
        <w:t xml:space="preserve">ότι </w:t>
      </w:r>
      <w:r w:rsidRPr="007B7CEB">
        <w:rPr>
          <w:rFonts w:eastAsia="Times New Roman"/>
          <w:szCs w:val="24"/>
        </w:rPr>
        <w:t>τ</w:t>
      </w:r>
      <w:r>
        <w:rPr>
          <w:rFonts w:eastAsia="Times New Roman"/>
          <w:szCs w:val="24"/>
        </w:rPr>
        <w:t xml:space="preserve">ην παραλάβαμε στο 27%- και οι εξαγωγές </w:t>
      </w:r>
      <w:r w:rsidRPr="007B7CEB">
        <w:rPr>
          <w:rFonts w:eastAsia="Times New Roman"/>
          <w:szCs w:val="24"/>
        </w:rPr>
        <w:t>για το τρίτο τρίμηνο</w:t>
      </w:r>
      <w:r>
        <w:rPr>
          <w:rFonts w:eastAsia="Times New Roman"/>
          <w:szCs w:val="24"/>
        </w:rPr>
        <w:t>,</w:t>
      </w:r>
      <w:r w:rsidRPr="007B7CEB">
        <w:rPr>
          <w:rFonts w:eastAsia="Times New Roman"/>
          <w:szCs w:val="24"/>
        </w:rPr>
        <w:t xml:space="preserve"> σε σχέση με το αντίστοιχο τρίμηνο του 2017</w:t>
      </w:r>
      <w:r>
        <w:rPr>
          <w:rFonts w:eastAsia="Times New Roman"/>
          <w:szCs w:val="24"/>
        </w:rPr>
        <w:t>,</w:t>
      </w:r>
      <w:r w:rsidRPr="007B7CEB">
        <w:rPr>
          <w:rFonts w:eastAsia="Times New Roman"/>
          <w:szCs w:val="24"/>
        </w:rPr>
        <w:t xml:space="preserve"> αυξήθηκαν κατά 7,6%</w:t>
      </w:r>
      <w:r>
        <w:rPr>
          <w:rFonts w:eastAsia="Times New Roman"/>
          <w:szCs w:val="24"/>
        </w:rPr>
        <w:t>.</w:t>
      </w:r>
    </w:p>
    <w:p w14:paraId="120F8CE9" w14:textId="77777777" w:rsidR="0086761A" w:rsidRDefault="00427452">
      <w:pPr>
        <w:spacing w:line="600" w:lineRule="auto"/>
        <w:ind w:firstLine="720"/>
        <w:jc w:val="both"/>
        <w:rPr>
          <w:rFonts w:eastAsia="Times New Roman"/>
          <w:szCs w:val="24"/>
        </w:rPr>
      </w:pPr>
      <w:r>
        <w:rPr>
          <w:rFonts w:eastAsia="Times New Roman"/>
          <w:szCs w:val="24"/>
        </w:rPr>
        <w:t>Η</w:t>
      </w:r>
      <w:r w:rsidRPr="007B7CEB">
        <w:rPr>
          <w:rFonts w:eastAsia="Times New Roman"/>
          <w:szCs w:val="24"/>
        </w:rPr>
        <w:t xml:space="preserve"> δική μας προσπάθεια για </w:t>
      </w:r>
      <w:r>
        <w:rPr>
          <w:rFonts w:eastAsia="Times New Roman"/>
          <w:szCs w:val="24"/>
        </w:rPr>
        <w:t>αναστήλωση</w:t>
      </w:r>
      <w:r w:rsidRPr="007B7CEB">
        <w:rPr>
          <w:rFonts w:eastAsia="Times New Roman"/>
          <w:szCs w:val="24"/>
        </w:rPr>
        <w:t xml:space="preserve"> της ο</w:t>
      </w:r>
      <w:r w:rsidRPr="007B7CEB">
        <w:rPr>
          <w:rFonts w:eastAsia="Times New Roman"/>
          <w:szCs w:val="24"/>
        </w:rPr>
        <w:t>ικονομίας και για την προστασία όλων αυτών που οι σκληρές νεοφιλελεύθερες πολιτικές που ασκήσα</w:t>
      </w:r>
      <w:r>
        <w:rPr>
          <w:rFonts w:eastAsia="Times New Roman"/>
          <w:szCs w:val="24"/>
        </w:rPr>
        <w:t xml:space="preserve">τε </w:t>
      </w:r>
      <w:r w:rsidRPr="007B7CEB">
        <w:rPr>
          <w:rFonts w:eastAsia="Times New Roman"/>
          <w:szCs w:val="24"/>
        </w:rPr>
        <w:t>τους γονάτισαν</w:t>
      </w:r>
      <w:r>
        <w:rPr>
          <w:rFonts w:eastAsia="Times New Roman"/>
          <w:szCs w:val="24"/>
        </w:rPr>
        <w:t>,</w:t>
      </w:r>
      <w:r w:rsidRPr="007B7CEB">
        <w:rPr>
          <w:rFonts w:eastAsia="Times New Roman"/>
          <w:szCs w:val="24"/>
        </w:rPr>
        <w:t xml:space="preserve"> αλλά και η έμπρακτη μηδενική ανοχή που δείξαμε σε όσους διασπάθισαν δημόσιο χρήμα και </w:t>
      </w:r>
      <w:r>
        <w:rPr>
          <w:rFonts w:eastAsia="Times New Roman"/>
          <w:szCs w:val="24"/>
        </w:rPr>
        <w:t xml:space="preserve">διέφθειραν την </w:t>
      </w:r>
      <w:r w:rsidRPr="007B7CEB">
        <w:rPr>
          <w:rFonts w:eastAsia="Times New Roman"/>
          <w:szCs w:val="24"/>
        </w:rPr>
        <w:t>πολιτική ζωή της χώρας</w:t>
      </w:r>
      <w:r>
        <w:rPr>
          <w:rFonts w:eastAsia="Times New Roman"/>
          <w:szCs w:val="24"/>
        </w:rPr>
        <w:t>,</w:t>
      </w:r>
      <w:r w:rsidRPr="007B7CEB">
        <w:rPr>
          <w:rFonts w:eastAsia="Times New Roman"/>
          <w:szCs w:val="24"/>
        </w:rPr>
        <w:t xml:space="preserve"> έγινε συστηματικά και με επιτυχία</w:t>
      </w:r>
      <w:r>
        <w:rPr>
          <w:rFonts w:eastAsia="Times New Roman"/>
          <w:szCs w:val="24"/>
        </w:rPr>
        <w:t>.</w:t>
      </w:r>
    </w:p>
    <w:p w14:paraId="120F8CEA" w14:textId="77777777" w:rsidR="0086761A" w:rsidRDefault="00427452">
      <w:pPr>
        <w:spacing w:line="600" w:lineRule="auto"/>
        <w:ind w:firstLine="720"/>
        <w:jc w:val="both"/>
        <w:rPr>
          <w:rFonts w:eastAsia="Times New Roman"/>
          <w:szCs w:val="24"/>
        </w:rPr>
      </w:pPr>
      <w:r>
        <w:rPr>
          <w:rFonts w:eastAsia="Times New Roman"/>
          <w:szCs w:val="24"/>
        </w:rPr>
        <w:t>Μ</w:t>
      </w:r>
      <w:r w:rsidRPr="007B7CEB">
        <w:rPr>
          <w:rFonts w:eastAsia="Times New Roman"/>
          <w:szCs w:val="24"/>
        </w:rPr>
        <w:t>έσα σε αυτό το πλαίσιο</w:t>
      </w:r>
      <w:r>
        <w:rPr>
          <w:rFonts w:eastAsia="Times New Roman"/>
          <w:szCs w:val="24"/>
        </w:rPr>
        <w:t>,</w:t>
      </w:r>
      <w:r w:rsidRPr="007B7CEB">
        <w:rPr>
          <w:rFonts w:eastAsia="Times New Roman"/>
          <w:szCs w:val="24"/>
        </w:rPr>
        <w:t xml:space="preserve"> </w:t>
      </w:r>
      <w:r>
        <w:rPr>
          <w:rFonts w:eastAsia="Times New Roman"/>
          <w:szCs w:val="24"/>
        </w:rPr>
        <w:t>οι νησιωτικές πολιτικές απέκτησαν</w:t>
      </w:r>
      <w:r w:rsidRPr="007B7CEB">
        <w:rPr>
          <w:rFonts w:eastAsia="Times New Roman"/>
          <w:szCs w:val="24"/>
        </w:rPr>
        <w:t xml:space="preserve"> νόημα και περιεχόμενο</w:t>
      </w:r>
      <w:r>
        <w:rPr>
          <w:rFonts w:eastAsia="Times New Roman"/>
          <w:szCs w:val="24"/>
        </w:rPr>
        <w:t>.</w:t>
      </w:r>
      <w:r w:rsidRPr="007B7CEB">
        <w:rPr>
          <w:rFonts w:eastAsia="Times New Roman"/>
          <w:szCs w:val="24"/>
        </w:rPr>
        <w:t xml:space="preserve"> </w:t>
      </w:r>
      <w:r>
        <w:rPr>
          <w:rFonts w:eastAsia="Times New Roman"/>
          <w:szCs w:val="24"/>
        </w:rPr>
        <w:t>Α</w:t>
      </w:r>
      <w:r w:rsidRPr="007B7CEB">
        <w:rPr>
          <w:rFonts w:eastAsia="Times New Roman"/>
          <w:szCs w:val="24"/>
        </w:rPr>
        <w:t>παντήσαμε στις ανάγκες των νησιωτών με συγκεκριμένα έργα και με θεσμοθέτηση μόνιμων πολιτικών</w:t>
      </w:r>
      <w:r>
        <w:rPr>
          <w:rFonts w:eastAsia="Times New Roman"/>
          <w:szCs w:val="24"/>
        </w:rPr>
        <w:t>,</w:t>
      </w:r>
      <w:r w:rsidRPr="007B7CEB">
        <w:rPr>
          <w:rFonts w:eastAsia="Times New Roman"/>
          <w:szCs w:val="24"/>
        </w:rPr>
        <w:t xml:space="preserve"> που στοχεύουν στην ανάπτυξη και την ευημερ</w:t>
      </w:r>
      <w:r w:rsidRPr="007B7CEB">
        <w:rPr>
          <w:rFonts w:eastAsia="Times New Roman"/>
          <w:szCs w:val="24"/>
        </w:rPr>
        <w:t xml:space="preserve">ία των νησιών </w:t>
      </w:r>
      <w:r>
        <w:rPr>
          <w:rFonts w:eastAsia="Times New Roman"/>
          <w:szCs w:val="24"/>
        </w:rPr>
        <w:t>μας.</w:t>
      </w:r>
      <w:r w:rsidRPr="007B7CEB">
        <w:rPr>
          <w:rFonts w:eastAsia="Times New Roman"/>
          <w:szCs w:val="24"/>
        </w:rPr>
        <w:t xml:space="preserve"> Γιατί ξέρετε</w:t>
      </w:r>
      <w:r>
        <w:rPr>
          <w:rFonts w:eastAsia="Times New Roman"/>
          <w:szCs w:val="24"/>
        </w:rPr>
        <w:t>,</w:t>
      </w:r>
      <w:r w:rsidRPr="007B7CEB">
        <w:rPr>
          <w:rFonts w:eastAsia="Times New Roman"/>
          <w:szCs w:val="24"/>
        </w:rPr>
        <w:t xml:space="preserve"> κυρίες και κύριοι συνάδελφοι</w:t>
      </w:r>
      <w:r>
        <w:rPr>
          <w:rFonts w:eastAsia="Times New Roman"/>
          <w:szCs w:val="24"/>
        </w:rPr>
        <w:t>,</w:t>
      </w:r>
      <w:r w:rsidRPr="007B7CEB">
        <w:rPr>
          <w:rFonts w:eastAsia="Times New Roman"/>
          <w:szCs w:val="24"/>
        </w:rPr>
        <w:t xml:space="preserve"> τα μικρά και τα </w:t>
      </w:r>
      <w:r>
        <w:rPr>
          <w:rFonts w:eastAsia="Times New Roman"/>
          <w:szCs w:val="24"/>
        </w:rPr>
        <w:t>α</w:t>
      </w:r>
      <w:r w:rsidRPr="007B7CEB">
        <w:rPr>
          <w:rFonts w:eastAsia="Times New Roman"/>
          <w:szCs w:val="24"/>
        </w:rPr>
        <w:t>πλά είναι αυτά που αλλάζουν τη ζωή των νησιωτών</w:t>
      </w:r>
      <w:r>
        <w:rPr>
          <w:rFonts w:eastAsia="Times New Roman"/>
          <w:szCs w:val="24"/>
        </w:rPr>
        <w:t>. Οι νησιώτες δεν έχουν ανάγκη</w:t>
      </w:r>
      <w:r w:rsidRPr="007B7CEB">
        <w:rPr>
          <w:rFonts w:eastAsia="Times New Roman"/>
          <w:szCs w:val="24"/>
        </w:rPr>
        <w:t xml:space="preserve"> από μεγάλα λόγια </w:t>
      </w:r>
      <w:r>
        <w:rPr>
          <w:rFonts w:eastAsia="Times New Roman"/>
          <w:szCs w:val="24"/>
        </w:rPr>
        <w:t>ή</w:t>
      </w:r>
      <w:r w:rsidRPr="007B7CEB">
        <w:rPr>
          <w:rFonts w:eastAsia="Times New Roman"/>
          <w:szCs w:val="24"/>
        </w:rPr>
        <w:t xml:space="preserve"> πομπώδεις εξαγγελίες</w:t>
      </w:r>
      <w:r>
        <w:rPr>
          <w:rFonts w:eastAsia="Times New Roman"/>
          <w:szCs w:val="24"/>
        </w:rPr>
        <w:t>.</w:t>
      </w:r>
      <w:r w:rsidRPr="007B7CEB">
        <w:rPr>
          <w:rFonts w:eastAsia="Times New Roman"/>
          <w:szCs w:val="24"/>
        </w:rPr>
        <w:t xml:space="preserve"> </w:t>
      </w:r>
      <w:r>
        <w:rPr>
          <w:rFonts w:eastAsia="Times New Roman"/>
          <w:szCs w:val="24"/>
        </w:rPr>
        <w:t>Τ</w:t>
      </w:r>
      <w:r w:rsidRPr="007B7CEB">
        <w:rPr>
          <w:rFonts w:eastAsia="Times New Roman"/>
          <w:szCs w:val="24"/>
        </w:rPr>
        <w:t>α χόρτασαν όλα αυτά τα χρόνια</w:t>
      </w:r>
      <w:r>
        <w:rPr>
          <w:rFonts w:eastAsia="Times New Roman"/>
          <w:szCs w:val="24"/>
        </w:rPr>
        <w:t>.</w:t>
      </w:r>
      <w:r w:rsidRPr="007B7CEB">
        <w:rPr>
          <w:rFonts w:eastAsia="Times New Roman"/>
          <w:szCs w:val="24"/>
        </w:rPr>
        <w:t xml:space="preserve"> </w:t>
      </w:r>
      <w:r>
        <w:rPr>
          <w:rFonts w:eastAsia="Times New Roman"/>
          <w:szCs w:val="24"/>
        </w:rPr>
        <w:t>Έ</w:t>
      </w:r>
      <w:r w:rsidRPr="007B7CEB">
        <w:rPr>
          <w:rFonts w:eastAsia="Times New Roman"/>
          <w:szCs w:val="24"/>
        </w:rPr>
        <w:t>χουν ανάγκη τη στήριξη</w:t>
      </w:r>
      <w:r>
        <w:rPr>
          <w:rFonts w:eastAsia="Times New Roman"/>
          <w:szCs w:val="24"/>
        </w:rPr>
        <w:t>,</w:t>
      </w:r>
      <w:r w:rsidRPr="007B7CEB">
        <w:rPr>
          <w:rFonts w:eastAsia="Times New Roman"/>
          <w:szCs w:val="24"/>
        </w:rPr>
        <w:t xml:space="preserve"> </w:t>
      </w:r>
      <w:r w:rsidRPr="007B7CEB">
        <w:rPr>
          <w:rFonts w:eastAsia="Times New Roman"/>
          <w:szCs w:val="24"/>
        </w:rPr>
        <w:t>την καθημερινή φροντίδα και το όραμα</w:t>
      </w:r>
      <w:r>
        <w:rPr>
          <w:rFonts w:eastAsia="Times New Roman"/>
          <w:szCs w:val="24"/>
        </w:rPr>
        <w:t>.</w:t>
      </w:r>
    </w:p>
    <w:p w14:paraId="120F8CEB" w14:textId="77777777" w:rsidR="0086761A" w:rsidRDefault="00427452">
      <w:pPr>
        <w:spacing w:line="600" w:lineRule="auto"/>
        <w:ind w:firstLine="720"/>
        <w:jc w:val="both"/>
        <w:rPr>
          <w:rFonts w:eastAsia="Times New Roman"/>
          <w:szCs w:val="24"/>
        </w:rPr>
      </w:pPr>
      <w:r>
        <w:rPr>
          <w:rFonts w:eastAsia="Times New Roman"/>
          <w:szCs w:val="24"/>
        </w:rPr>
        <w:t>Κ</w:t>
      </w:r>
      <w:r w:rsidRPr="007B7CEB">
        <w:rPr>
          <w:rFonts w:eastAsia="Times New Roman"/>
          <w:szCs w:val="24"/>
        </w:rPr>
        <w:t>αι μιλώντας για στήριξη</w:t>
      </w:r>
      <w:r>
        <w:rPr>
          <w:rFonts w:eastAsia="Times New Roman"/>
          <w:szCs w:val="24"/>
        </w:rPr>
        <w:t xml:space="preserve">, αλήθεια πόσες φορές </w:t>
      </w:r>
      <w:r w:rsidRPr="007B7CEB">
        <w:rPr>
          <w:rFonts w:eastAsia="Times New Roman"/>
          <w:szCs w:val="24"/>
        </w:rPr>
        <w:t xml:space="preserve">δεν έχουμε διαβάσει </w:t>
      </w:r>
      <w:r>
        <w:rPr>
          <w:rFonts w:eastAsia="Times New Roman"/>
          <w:szCs w:val="24"/>
        </w:rPr>
        <w:t xml:space="preserve">όλοι πηχυαίους τίτλους που έλεγαν, για παράδειγμα, ότι </w:t>
      </w:r>
      <w:r w:rsidRPr="007B7CEB">
        <w:rPr>
          <w:rFonts w:eastAsia="Times New Roman"/>
          <w:szCs w:val="24"/>
        </w:rPr>
        <w:t xml:space="preserve">το Καστελόριζο πέντε μέρες </w:t>
      </w:r>
      <w:r>
        <w:rPr>
          <w:rFonts w:eastAsia="Times New Roman"/>
          <w:szCs w:val="24"/>
        </w:rPr>
        <w:t>έ</w:t>
      </w:r>
      <w:r w:rsidRPr="007B7CEB">
        <w:rPr>
          <w:rFonts w:eastAsia="Times New Roman"/>
          <w:szCs w:val="24"/>
        </w:rPr>
        <w:t xml:space="preserve">χει </w:t>
      </w:r>
      <w:r w:rsidRPr="007B7CEB">
        <w:rPr>
          <w:rFonts w:eastAsia="Times New Roman"/>
          <w:szCs w:val="24"/>
        </w:rPr>
        <w:lastRenderedPageBreak/>
        <w:t>ξεμείνει από νερό</w:t>
      </w:r>
      <w:r>
        <w:rPr>
          <w:rFonts w:eastAsia="Times New Roman"/>
          <w:szCs w:val="24"/>
        </w:rPr>
        <w:t>;</w:t>
      </w:r>
      <w:r w:rsidRPr="007B7CEB">
        <w:rPr>
          <w:rFonts w:eastAsia="Times New Roman"/>
          <w:szCs w:val="24"/>
        </w:rPr>
        <w:t xml:space="preserve"> </w:t>
      </w:r>
      <w:r>
        <w:rPr>
          <w:rFonts w:eastAsia="Times New Roman"/>
          <w:szCs w:val="24"/>
        </w:rPr>
        <w:t>Π</w:t>
      </w:r>
      <w:r w:rsidRPr="007B7CEB">
        <w:rPr>
          <w:rFonts w:eastAsia="Times New Roman"/>
          <w:szCs w:val="24"/>
        </w:rPr>
        <w:t xml:space="preserve">όσες φορές νησιώτες </w:t>
      </w:r>
      <w:r>
        <w:rPr>
          <w:rFonts w:eastAsia="Times New Roman"/>
          <w:szCs w:val="24"/>
        </w:rPr>
        <w:t>Β</w:t>
      </w:r>
      <w:r w:rsidRPr="007B7CEB">
        <w:rPr>
          <w:rFonts w:eastAsia="Times New Roman"/>
          <w:szCs w:val="24"/>
        </w:rPr>
        <w:t xml:space="preserve">ουλευτές </w:t>
      </w:r>
      <w:r>
        <w:rPr>
          <w:rFonts w:eastAsia="Times New Roman"/>
          <w:szCs w:val="24"/>
        </w:rPr>
        <w:t>δ</w:t>
      </w:r>
      <w:r w:rsidRPr="007B7CEB">
        <w:rPr>
          <w:rFonts w:eastAsia="Times New Roman"/>
          <w:szCs w:val="24"/>
        </w:rPr>
        <w:t>εν άκουσα</w:t>
      </w:r>
      <w:r>
        <w:rPr>
          <w:rFonts w:eastAsia="Times New Roman"/>
          <w:szCs w:val="24"/>
        </w:rPr>
        <w:t>ν</w:t>
      </w:r>
      <w:r w:rsidRPr="007B7CEB">
        <w:rPr>
          <w:rFonts w:eastAsia="Times New Roman"/>
          <w:szCs w:val="24"/>
        </w:rPr>
        <w:t xml:space="preserve"> στο</w:t>
      </w:r>
      <w:r w:rsidRPr="007B7CEB">
        <w:rPr>
          <w:rFonts w:eastAsia="Times New Roman"/>
          <w:szCs w:val="24"/>
        </w:rPr>
        <w:t xml:space="preserve"> τηλέφων</w:t>
      </w:r>
      <w:r>
        <w:rPr>
          <w:rFonts w:eastAsia="Times New Roman"/>
          <w:szCs w:val="24"/>
        </w:rPr>
        <w:t>ό</w:t>
      </w:r>
      <w:r w:rsidRPr="007B7CEB">
        <w:rPr>
          <w:rFonts w:eastAsia="Times New Roman"/>
          <w:szCs w:val="24"/>
        </w:rPr>
        <w:t xml:space="preserve"> </w:t>
      </w:r>
      <w:r>
        <w:rPr>
          <w:rFonts w:eastAsia="Times New Roman"/>
          <w:szCs w:val="24"/>
        </w:rPr>
        <w:t>τους,</w:t>
      </w:r>
      <w:r w:rsidRPr="007B7CEB">
        <w:rPr>
          <w:rFonts w:eastAsia="Times New Roman"/>
          <w:szCs w:val="24"/>
        </w:rPr>
        <w:t xml:space="preserve"> εναγωνίως</w:t>
      </w:r>
      <w:r>
        <w:rPr>
          <w:rFonts w:eastAsia="Times New Roman"/>
          <w:szCs w:val="24"/>
        </w:rPr>
        <w:t>,</w:t>
      </w:r>
      <w:r w:rsidRPr="007B7CEB">
        <w:rPr>
          <w:rFonts w:eastAsia="Times New Roman"/>
          <w:szCs w:val="24"/>
        </w:rPr>
        <w:t xml:space="preserve"> ένα</w:t>
      </w:r>
      <w:r>
        <w:rPr>
          <w:rFonts w:eastAsia="Times New Roman"/>
          <w:szCs w:val="24"/>
        </w:rPr>
        <w:t>ν</w:t>
      </w:r>
      <w:r w:rsidRPr="007B7CEB">
        <w:rPr>
          <w:rFonts w:eastAsia="Times New Roman"/>
          <w:szCs w:val="24"/>
        </w:rPr>
        <w:t xml:space="preserve"> δήμαρχο να του</w:t>
      </w:r>
      <w:r>
        <w:rPr>
          <w:rFonts w:eastAsia="Times New Roman"/>
          <w:szCs w:val="24"/>
        </w:rPr>
        <w:t>ς</w:t>
      </w:r>
      <w:r w:rsidRPr="007B7CEB">
        <w:rPr>
          <w:rFonts w:eastAsia="Times New Roman"/>
          <w:szCs w:val="24"/>
        </w:rPr>
        <w:t xml:space="preserve"> λέει ότι τελειώνει το νερό</w:t>
      </w:r>
      <w:r>
        <w:rPr>
          <w:rFonts w:eastAsia="Times New Roman"/>
          <w:szCs w:val="24"/>
        </w:rPr>
        <w:t xml:space="preserve">; Όλα αυτά τελειώνουν </w:t>
      </w:r>
      <w:r w:rsidRPr="007B7CEB">
        <w:rPr>
          <w:rFonts w:eastAsia="Times New Roman"/>
          <w:szCs w:val="24"/>
        </w:rPr>
        <w:t>φέτος</w:t>
      </w:r>
      <w:r>
        <w:rPr>
          <w:rFonts w:eastAsia="Times New Roman"/>
          <w:szCs w:val="24"/>
        </w:rPr>
        <w:t>.</w:t>
      </w:r>
      <w:r w:rsidRPr="007B7CEB">
        <w:rPr>
          <w:rFonts w:eastAsia="Times New Roman"/>
          <w:szCs w:val="24"/>
        </w:rPr>
        <w:t xml:space="preserve"> </w:t>
      </w:r>
      <w:r>
        <w:rPr>
          <w:rFonts w:eastAsia="Times New Roman"/>
          <w:szCs w:val="24"/>
        </w:rPr>
        <w:t>Το στοίχημα που βάλαμε για την υδατική</w:t>
      </w:r>
      <w:r w:rsidRPr="007B7CEB">
        <w:rPr>
          <w:rFonts w:eastAsia="Times New Roman"/>
          <w:szCs w:val="24"/>
        </w:rPr>
        <w:t xml:space="preserve"> αυτονομία των νησιών κερδή</w:t>
      </w:r>
      <w:r>
        <w:rPr>
          <w:rFonts w:eastAsia="Times New Roman"/>
          <w:szCs w:val="24"/>
        </w:rPr>
        <w:t>θηκε</w:t>
      </w:r>
      <w:r w:rsidRPr="007B7CEB">
        <w:rPr>
          <w:rFonts w:eastAsia="Times New Roman"/>
          <w:szCs w:val="24"/>
        </w:rPr>
        <w:t xml:space="preserve"> οριστικά</w:t>
      </w:r>
      <w:r>
        <w:rPr>
          <w:rFonts w:eastAsia="Times New Roman"/>
          <w:szCs w:val="24"/>
        </w:rPr>
        <w:t>.</w:t>
      </w:r>
      <w:r w:rsidRPr="007B7CEB">
        <w:rPr>
          <w:rFonts w:eastAsia="Times New Roman"/>
          <w:szCs w:val="24"/>
        </w:rPr>
        <w:t xml:space="preserve"> </w:t>
      </w:r>
    </w:p>
    <w:p w14:paraId="120F8CEC" w14:textId="77777777" w:rsidR="0086761A" w:rsidRDefault="00427452">
      <w:pPr>
        <w:spacing w:line="600" w:lineRule="auto"/>
        <w:ind w:firstLine="720"/>
        <w:jc w:val="both"/>
        <w:rPr>
          <w:rFonts w:eastAsia="Times New Roman"/>
          <w:szCs w:val="24"/>
        </w:rPr>
      </w:pPr>
      <w:r>
        <w:rPr>
          <w:rFonts w:eastAsia="Times New Roman"/>
          <w:szCs w:val="24"/>
        </w:rPr>
        <w:t xml:space="preserve">Στην Πάτμο, </w:t>
      </w:r>
      <w:r w:rsidRPr="007B7CEB">
        <w:rPr>
          <w:rFonts w:eastAsia="Times New Roman"/>
          <w:szCs w:val="24"/>
        </w:rPr>
        <w:t>στο Καστελόριζο</w:t>
      </w:r>
      <w:r>
        <w:rPr>
          <w:rFonts w:eastAsia="Times New Roman"/>
          <w:szCs w:val="24"/>
        </w:rPr>
        <w:t>,</w:t>
      </w:r>
      <w:r w:rsidRPr="007B7CEB">
        <w:rPr>
          <w:rFonts w:eastAsia="Times New Roman"/>
          <w:szCs w:val="24"/>
        </w:rPr>
        <w:t xml:space="preserve"> στη Λέρο</w:t>
      </w:r>
      <w:r>
        <w:rPr>
          <w:rFonts w:eastAsia="Times New Roman"/>
          <w:szCs w:val="24"/>
        </w:rPr>
        <w:t>,</w:t>
      </w:r>
      <w:r w:rsidRPr="007B7CEB">
        <w:rPr>
          <w:rFonts w:eastAsia="Times New Roman"/>
          <w:szCs w:val="24"/>
        </w:rPr>
        <w:t xml:space="preserve"> στη </w:t>
      </w:r>
      <w:r>
        <w:rPr>
          <w:rFonts w:eastAsia="Times New Roman"/>
          <w:szCs w:val="24"/>
        </w:rPr>
        <w:t>Θ</w:t>
      </w:r>
      <w:r w:rsidRPr="007B7CEB">
        <w:rPr>
          <w:rFonts w:eastAsia="Times New Roman"/>
          <w:szCs w:val="24"/>
        </w:rPr>
        <w:t>ηρασιά</w:t>
      </w:r>
      <w:r>
        <w:rPr>
          <w:rFonts w:eastAsia="Times New Roman"/>
          <w:szCs w:val="24"/>
        </w:rPr>
        <w:t>,</w:t>
      </w:r>
      <w:r w:rsidRPr="007B7CEB">
        <w:rPr>
          <w:rFonts w:eastAsia="Times New Roman"/>
          <w:szCs w:val="24"/>
        </w:rPr>
        <w:t xml:space="preserve"> στο Κουφονήσι</w:t>
      </w:r>
      <w:r>
        <w:rPr>
          <w:rFonts w:eastAsia="Times New Roman"/>
          <w:szCs w:val="24"/>
        </w:rPr>
        <w:t>,</w:t>
      </w:r>
      <w:r w:rsidRPr="007B7CEB">
        <w:rPr>
          <w:rFonts w:eastAsia="Times New Roman"/>
          <w:szCs w:val="24"/>
        </w:rPr>
        <w:t xml:space="preserve"> στη Δ</w:t>
      </w:r>
      <w:r w:rsidRPr="007B7CEB">
        <w:rPr>
          <w:rFonts w:eastAsia="Times New Roman"/>
          <w:szCs w:val="24"/>
        </w:rPr>
        <w:t>ονούσα</w:t>
      </w:r>
      <w:r>
        <w:rPr>
          <w:rFonts w:eastAsia="Times New Roman"/>
          <w:szCs w:val="24"/>
        </w:rPr>
        <w:t>,</w:t>
      </w:r>
      <w:r w:rsidRPr="007B7CEB">
        <w:rPr>
          <w:rFonts w:eastAsia="Times New Roman"/>
          <w:szCs w:val="24"/>
        </w:rPr>
        <w:t xml:space="preserve"> στην Ηρ</w:t>
      </w:r>
      <w:r>
        <w:rPr>
          <w:rFonts w:eastAsia="Times New Roman"/>
          <w:szCs w:val="24"/>
        </w:rPr>
        <w:t>α</w:t>
      </w:r>
      <w:r w:rsidRPr="007B7CEB">
        <w:rPr>
          <w:rFonts w:eastAsia="Times New Roman"/>
          <w:szCs w:val="24"/>
        </w:rPr>
        <w:t>κλει</w:t>
      </w:r>
      <w:r>
        <w:rPr>
          <w:rFonts w:eastAsia="Times New Roman"/>
          <w:szCs w:val="24"/>
        </w:rPr>
        <w:t>ά,</w:t>
      </w:r>
      <w:r w:rsidRPr="007B7CEB">
        <w:rPr>
          <w:rFonts w:eastAsia="Times New Roman"/>
          <w:szCs w:val="24"/>
        </w:rPr>
        <w:t xml:space="preserve"> λύσαμε οριστικά το πρόβλημα της </w:t>
      </w:r>
      <w:r>
        <w:rPr>
          <w:rFonts w:eastAsia="Times New Roman"/>
          <w:szCs w:val="24"/>
        </w:rPr>
        <w:t>ανυδρίας, ενώ</w:t>
      </w:r>
      <w:r w:rsidRPr="007B7CEB">
        <w:rPr>
          <w:rFonts w:eastAsia="Times New Roman"/>
          <w:szCs w:val="24"/>
        </w:rPr>
        <w:t xml:space="preserve"> στην Αμοργό</w:t>
      </w:r>
      <w:r>
        <w:rPr>
          <w:rFonts w:eastAsia="Times New Roman"/>
          <w:szCs w:val="24"/>
        </w:rPr>
        <w:t>,</w:t>
      </w:r>
      <w:r w:rsidRPr="007B7CEB">
        <w:rPr>
          <w:rFonts w:eastAsia="Times New Roman"/>
          <w:szCs w:val="24"/>
        </w:rPr>
        <w:t xml:space="preserve"> στους Λειψούς</w:t>
      </w:r>
      <w:r>
        <w:rPr>
          <w:rFonts w:eastAsia="Times New Roman"/>
          <w:szCs w:val="24"/>
        </w:rPr>
        <w:t>,</w:t>
      </w:r>
      <w:r w:rsidRPr="007B7CEB">
        <w:rPr>
          <w:rFonts w:eastAsia="Times New Roman"/>
          <w:szCs w:val="24"/>
        </w:rPr>
        <w:t xml:space="preserve"> στο Αγαθονήσι</w:t>
      </w:r>
      <w:r>
        <w:rPr>
          <w:rFonts w:eastAsia="Times New Roman"/>
          <w:szCs w:val="24"/>
        </w:rPr>
        <w:t>, στη Νίσυρο, α</w:t>
      </w:r>
      <w:r w:rsidRPr="007B7CEB">
        <w:rPr>
          <w:rFonts w:eastAsia="Times New Roman"/>
          <w:szCs w:val="24"/>
        </w:rPr>
        <w:t>λλά και στη Κίμωλο</w:t>
      </w:r>
      <w:r>
        <w:rPr>
          <w:rFonts w:eastAsia="Times New Roman"/>
          <w:szCs w:val="24"/>
        </w:rPr>
        <w:t>,</w:t>
      </w:r>
      <w:r w:rsidRPr="007B7CEB">
        <w:rPr>
          <w:rFonts w:eastAsia="Times New Roman"/>
          <w:szCs w:val="24"/>
        </w:rPr>
        <w:t xml:space="preserve"> </w:t>
      </w:r>
      <w:r>
        <w:rPr>
          <w:rFonts w:eastAsia="Times New Roman"/>
          <w:szCs w:val="24"/>
        </w:rPr>
        <w:t xml:space="preserve">όπου είχαν αγοράσει –ακούστε- </w:t>
      </w:r>
      <w:r w:rsidRPr="007B7CEB">
        <w:rPr>
          <w:rFonts w:eastAsia="Times New Roman"/>
          <w:szCs w:val="24"/>
        </w:rPr>
        <w:t>από το 2013 αφαλ</w:t>
      </w:r>
      <w:r>
        <w:rPr>
          <w:rFonts w:eastAsia="Times New Roman"/>
          <w:szCs w:val="24"/>
        </w:rPr>
        <w:t>α</w:t>
      </w:r>
      <w:r w:rsidRPr="007B7CEB">
        <w:rPr>
          <w:rFonts w:eastAsia="Times New Roman"/>
          <w:szCs w:val="24"/>
        </w:rPr>
        <w:t>τ</w:t>
      </w:r>
      <w:r>
        <w:rPr>
          <w:rFonts w:eastAsia="Times New Roman"/>
          <w:szCs w:val="24"/>
        </w:rPr>
        <w:t>ώ</w:t>
      </w:r>
      <w:r w:rsidRPr="007B7CEB">
        <w:rPr>
          <w:rFonts w:eastAsia="Times New Roman"/>
          <w:szCs w:val="24"/>
        </w:rPr>
        <w:t>σ</w:t>
      </w:r>
      <w:r>
        <w:rPr>
          <w:rFonts w:eastAsia="Times New Roman"/>
          <w:szCs w:val="24"/>
        </w:rPr>
        <w:t>ει</w:t>
      </w:r>
      <w:r w:rsidRPr="007B7CEB">
        <w:rPr>
          <w:rFonts w:eastAsia="Times New Roman"/>
          <w:szCs w:val="24"/>
        </w:rPr>
        <w:t>ς</w:t>
      </w:r>
      <w:r>
        <w:rPr>
          <w:rFonts w:eastAsia="Times New Roman"/>
          <w:szCs w:val="24"/>
        </w:rPr>
        <w:t xml:space="preserve"> και τι</w:t>
      </w:r>
      <w:r w:rsidRPr="007B7CEB">
        <w:rPr>
          <w:rFonts w:eastAsia="Times New Roman"/>
          <w:szCs w:val="24"/>
        </w:rPr>
        <w:t xml:space="preserve">ς είχαν αφήσει </w:t>
      </w:r>
      <w:r>
        <w:rPr>
          <w:rFonts w:eastAsia="Times New Roman"/>
          <w:szCs w:val="24"/>
        </w:rPr>
        <w:t xml:space="preserve">και σάπιζαν, ολοκληρώνονται τα έργα </w:t>
      </w:r>
      <w:r>
        <w:rPr>
          <w:rFonts w:eastAsia="Times New Roman"/>
          <w:szCs w:val="24"/>
        </w:rPr>
        <w:t>των αφαλατώσεων</w:t>
      </w:r>
      <w:r w:rsidRPr="007B7CEB">
        <w:rPr>
          <w:rFonts w:eastAsia="Times New Roman"/>
          <w:szCs w:val="24"/>
        </w:rPr>
        <w:t xml:space="preserve"> μέσα στους πρώτους μήνες του 2019</w:t>
      </w:r>
      <w:r>
        <w:rPr>
          <w:rFonts w:eastAsia="Times New Roman"/>
          <w:szCs w:val="24"/>
        </w:rPr>
        <w:t>.</w:t>
      </w:r>
      <w:r w:rsidRPr="007B7CEB">
        <w:rPr>
          <w:rFonts w:eastAsia="Times New Roman"/>
          <w:szCs w:val="24"/>
        </w:rPr>
        <w:t xml:space="preserve"> </w:t>
      </w:r>
    </w:p>
    <w:p w14:paraId="120F8CED" w14:textId="77777777" w:rsidR="0086761A" w:rsidRDefault="00427452">
      <w:pPr>
        <w:spacing w:line="600" w:lineRule="auto"/>
        <w:ind w:firstLine="720"/>
        <w:jc w:val="both"/>
        <w:rPr>
          <w:rFonts w:eastAsia="Times New Roman"/>
          <w:szCs w:val="24"/>
        </w:rPr>
      </w:pPr>
      <w:r w:rsidRPr="007B7CEB">
        <w:rPr>
          <w:rFonts w:eastAsia="Times New Roman"/>
          <w:szCs w:val="24"/>
        </w:rPr>
        <w:t>Τι σημαίνει αυτό</w:t>
      </w:r>
      <w:r>
        <w:rPr>
          <w:rFonts w:eastAsia="Times New Roman"/>
          <w:szCs w:val="24"/>
        </w:rPr>
        <w:t>;</w:t>
      </w:r>
      <w:r w:rsidRPr="007B7CEB">
        <w:rPr>
          <w:rFonts w:eastAsia="Times New Roman"/>
          <w:szCs w:val="24"/>
        </w:rPr>
        <w:t xml:space="preserve"> </w:t>
      </w:r>
      <w:r>
        <w:rPr>
          <w:rFonts w:eastAsia="Times New Roman"/>
          <w:szCs w:val="24"/>
        </w:rPr>
        <w:t>Τ</w:t>
      </w:r>
      <w:r w:rsidRPr="007B7CEB">
        <w:rPr>
          <w:rFonts w:eastAsia="Times New Roman"/>
          <w:szCs w:val="24"/>
        </w:rPr>
        <w:t xml:space="preserve">ο 2016 μεταφέρθηκαν </w:t>
      </w:r>
      <w:r>
        <w:rPr>
          <w:rFonts w:eastAsia="Times New Roman"/>
          <w:szCs w:val="24"/>
        </w:rPr>
        <w:t>τριακόσιες τριάντα</w:t>
      </w:r>
      <w:r w:rsidRPr="007B7CEB">
        <w:rPr>
          <w:rFonts w:eastAsia="Times New Roman"/>
          <w:szCs w:val="24"/>
        </w:rPr>
        <w:t xml:space="preserve"> χιλιάδες κυβικά μέτρα νερού</w:t>
      </w:r>
      <w:r>
        <w:rPr>
          <w:rFonts w:eastAsia="Times New Roman"/>
          <w:szCs w:val="24"/>
        </w:rPr>
        <w:t>,</w:t>
      </w:r>
      <w:r w:rsidRPr="007B7CEB">
        <w:rPr>
          <w:rFonts w:eastAsia="Times New Roman"/>
          <w:szCs w:val="24"/>
        </w:rPr>
        <w:t xml:space="preserve"> που κόστισαν στον </w:t>
      </w:r>
      <w:r>
        <w:rPr>
          <w:rFonts w:eastAsia="Times New Roman"/>
          <w:szCs w:val="24"/>
        </w:rPr>
        <w:t>κ</w:t>
      </w:r>
      <w:r w:rsidRPr="007B7CEB">
        <w:rPr>
          <w:rFonts w:eastAsia="Times New Roman"/>
          <w:szCs w:val="24"/>
        </w:rPr>
        <w:t>ρατικό προϋπολογισμό 4,2 εκατομμύρια ευρώ</w:t>
      </w:r>
      <w:r>
        <w:rPr>
          <w:rFonts w:eastAsia="Times New Roman"/>
          <w:szCs w:val="24"/>
        </w:rPr>
        <w:t>.</w:t>
      </w:r>
      <w:r w:rsidRPr="007B7CEB">
        <w:rPr>
          <w:rFonts w:eastAsia="Times New Roman"/>
          <w:szCs w:val="24"/>
        </w:rPr>
        <w:t xml:space="preserve"> </w:t>
      </w:r>
      <w:r>
        <w:rPr>
          <w:rFonts w:eastAsia="Times New Roman"/>
          <w:szCs w:val="24"/>
        </w:rPr>
        <w:t>Τ</w:t>
      </w:r>
      <w:r w:rsidRPr="007B7CEB">
        <w:rPr>
          <w:rFonts w:eastAsia="Times New Roman"/>
          <w:szCs w:val="24"/>
        </w:rPr>
        <w:t xml:space="preserve">ο 2018 </w:t>
      </w:r>
      <w:r>
        <w:rPr>
          <w:rFonts w:eastAsia="Times New Roman"/>
          <w:szCs w:val="24"/>
        </w:rPr>
        <w:t>μεταφέρθηκαν διακόσιες είκοσι</w:t>
      </w:r>
      <w:r w:rsidRPr="007B7CEB">
        <w:rPr>
          <w:rFonts w:eastAsia="Times New Roman"/>
          <w:szCs w:val="24"/>
        </w:rPr>
        <w:t xml:space="preserve"> χιλιάδες κυβικά μ</w:t>
      </w:r>
      <w:r w:rsidRPr="007B7CEB">
        <w:rPr>
          <w:rFonts w:eastAsia="Times New Roman"/>
          <w:szCs w:val="24"/>
        </w:rPr>
        <w:t>έτρα νερού</w:t>
      </w:r>
      <w:r>
        <w:rPr>
          <w:rFonts w:eastAsia="Times New Roman"/>
          <w:szCs w:val="24"/>
        </w:rPr>
        <w:t>,</w:t>
      </w:r>
      <w:r w:rsidRPr="007B7CEB">
        <w:rPr>
          <w:rFonts w:eastAsia="Times New Roman"/>
          <w:szCs w:val="24"/>
        </w:rPr>
        <w:t xml:space="preserve"> με κόστος 2,9 εκατομμύρια ευρώ</w:t>
      </w:r>
      <w:r>
        <w:rPr>
          <w:rFonts w:eastAsia="Times New Roman"/>
          <w:szCs w:val="24"/>
        </w:rPr>
        <w:t>. Ξέρετε πόσα θα μεταφέρουμε το 2019; Θα μεταφέρουμε, το πολύ,</w:t>
      </w:r>
      <w:r w:rsidRPr="007B7CEB">
        <w:rPr>
          <w:rFonts w:eastAsia="Times New Roman"/>
          <w:szCs w:val="24"/>
        </w:rPr>
        <w:t xml:space="preserve"> </w:t>
      </w:r>
      <w:r>
        <w:rPr>
          <w:rFonts w:eastAsia="Times New Roman"/>
          <w:szCs w:val="24"/>
        </w:rPr>
        <w:t>είκοσι πέντε χιλιάδες</w:t>
      </w:r>
      <w:r w:rsidRPr="007B7CEB">
        <w:rPr>
          <w:rFonts w:eastAsia="Times New Roman"/>
          <w:szCs w:val="24"/>
        </w:rPr>
        <w:t xml:space="preserve"> κυβικά μέτρα</w:t>
      </w:r>
      <w:r>
        <w:rPr>
          <w:rFonts w:eastAsia="Times New Roman"/>
          <w:szCs w:val="24"/>
        </w:rPr>
        <w:t>,</w:t>
      </w:r>
      <w:r w:rsidRPr="007B7CEB">
        <w:rPr>
          <w:rFonts w:eastAsia="Times New Roman"/>
          <w:szCs w:val="24"/>
        </w:rPr>
        <w:t xml:space="preserve"> τα οποία θα κοστίσουν 250.000 ευρώ και θα γίν</w:t>
      </w:r>
      <w:r>
        <w:rPr>
          <w:rFonts w:eastAsia="Times New Roman"/>
          <w:szCs w:val="24"/>
        </w:rPr>
        <w:t>ει</w:t>
      </w:r>
      <w:r w:rsidRPr="007B7CEB">
        <w:rPr>
          <w:rFonts w:eastAsia="Times New Roman"/>
          <w:szCs w:val="24"/>
        </w:rPr>
        <w:t xml:space="preserve"> </w:t>
      </w:r>
      <w:r>
        <w:rPr>
          <w:rFonts w:eastAsia="Times New Roman"/>
          <w:szCs w:val="24"/>
        </w:rPr>
        <w:t xml:space="preserve">από το </w:t>
      </w:r>
      <w:r w:rsidRPr="007B7CEB">
        <w:rPr>
          <w:rFonts w:eastAsia="Times New Roman"/>
          <w:szCs w:val="24"/>
        </w:rPr>
        <w:t>Πολεμικό Ναυτικό</w:t>
      </w:r>
      <w:r>
        <w:rPr>
          <w:rFonts w:eastAsia="Times New Roman"/>
          <w:szCs w:val="24"/>
        </w:rPr>
        <w:t>.</w:t>
      </w:r>
      <w:r w:rsidRPr="007B7CEB">
        <w:rPr>
          <w:rFonts w:eastAsia="Times New Roman"/>
          <w:szCs w:val="24"/>
        </w:rPr>
        <w:t xml:space="preserve"> </w:t>
      </w:r>
      <w:r>
        <w:rPr>
          <w:rFonts w:eastAsia="Times New Roman"/>
          <w:szCs w:val="24"/>
        </w:rPr>
        <w:t>Τ</w:t>
      </w:r>
      <w:r w:rsidRPr="007B7CEB">
        <w:rPr>
          <w:rFonts w:eastAsia="Times New Roman"/>
          <w:szCs w:val="24"/>
        </w:rPr>
        <w:t xml:space="preserve">έλος </w:t>
      </w:r>
      <w:r>
        <w:rPr>
          <w:rFonts w:eastAsia="Times New Roman"/>
          <w:szCs w:val="24"/>
        </w:rPr>
        <w:t xml:space="preserve">οι </w:t>
      </w:r>
      <w:r w:rsidRPr="007B7CEB">
        <w:rPr>
          <w:rFonts w:eastAsia="Times New Roman"/>
          <w:szCs w:val="24"/>
        </w:rPr>
        <w:t>υδροφόρες στο Αιγαίο</w:t>
      </w:r>
      <w:r>
        <w:rPr>
          <w:rFonts w:eastAsia="Times New Roman"/>
          <w:szCs w:val="24"/>
        </w:rPr>
        <w:t>,</w:t>
      </w:r>
      <w:r w:rsidRPr="007B7CEB">
        <w:rPr>
          <w:rFonts w:eastAsia="Times New Roman"/>
          <w:szCs w:val="24"/>
        </w:rPr>
        <w:t xml:space="preserve"> κυρίες και </w:t>
      </w:r>
      <w:r w:rsidRPr="007B7CEB">
        <w:rPr>
          <w:rFonts w:eastAsia="Times New Roman"/>
          <w:szCs w:val="24"/>
        </w:rPr>
        <w:t>κύριοι συνάδελφοι</w:t>
      </w:r>
      <w:r>
        <w:rPr>
          <w:rFonts w:eastAsia="Times New Roman"/>
          <w:szCs w:val="24"/>
        </w:rPr>
        <w:t>.</w:t>
      </w:r>
    </w:p>
    <w:p w14:paraId="120F8CEE" w14:textId="77777777" w:rsidR="0086761A" w:rsidRDefault="00427452">
      <w:pPr>
        <w:spacing w:line="600" w:lineRule="auto"/>
        <w:ind w:firstLine="720"/>
        <w:jc w:val="both"/>
        <w:rPr>
          <w:rFonts w:eastAsia="Times New Roman"/>
          <w:szCs w:val="24"/>
        </w:rPr>
      </w:pPr>
      <w:r w:rsidRPr="007B7CEB">
        <w:rPr>
          <w:rFonts w:eastAsia="Times New Roman"/>
          <w:szCs w:val="24"/>
        </w:rPr>
        <w:lastRenderedPageBreak/>
        <w:t xml:space="preserve"> </w:t>
      </w:r>
      <w:r>
        <w:rPr>
          <w:rFonts w:eastAsia="Times New Roman"/>
          <w:szCs w:val="24"/>
        </w:rPr>
        <w:t xml:space="preserve">Παρέχουμε επαρκές και ποιοτικό νερό </w:t>
      </w:r>
      <w:r w:rsidRPr="007B7CEB">
        <w:rPr>
          <w:rFonts w:eastAsia="Times New Roman"/>
          <w:szCs w:val="24"/>
        </w:rPr>
        <w:t>στους νησιώτες και εξοικονομούμε 4 εκατομμύρια ευρώ το</w:t>
      </w:r>
      <w:r>
        <w:rPr>
          <w:rFonts w:eastAsia="Times New Roman"/>
          <w:szCs w:val="24"/>
        </w:rPr>
        <w:t>ν</w:t>
      </w:r>
      <w:r w:rsidRPr="007B7CEB">
        <w:rPr>
          <w:rFonts w:eastAsia="Times New Roman"/>
          <w:szCs w:val="24"/>
        </w:rPr>
        <w:t xml:space="preserve"> χρόνο</w:t>
      </w:r>
      <w:r>
        <w:rPr>
          <w:rFonts w:eastAsia="Times New Roman"/>
          <w:szCs w:val="24"/>
        </w:rPr>
        <w:t>,</w:t>
      </w:r>
      <w:r w:rsidRPr="007B7CEB">
        <w:rPr>
          <w:rFonts w:eastAsia="Times New Roman"/>
          <w:szCs w:val="24"/>
        </w:rPr>
        <w:t xml:space="preserve"> από τα οποία 400.000 θα δοθούν </w:t>
      </w:r>
      <w:r>
        <w:rPr>
          <w:rFonts w:eastAsia="Times New Roman"/>
          <w:szCs w:val="24"/>
        </w:rPr>
        <w:t>γ</w:t>
      </w:r>
      <w:r w:rsidRPr="007B7CEB">
        <w:rPr>
          <w:rFonts w:eastAsia="Times New Roman"/>
          <w:szCs w:val="24"/>
        </w:rPr>
        <w:t>ια την αποπληρωμή των συμβάσεων για τις εγκατεστημένες μονάδες αφαλάτωσης και τα υπόλοιπα θα χρησιμοποιηθ</w:t>
      </w:r>
      <w:r w:rsidRPr="007B7CEB">
        <w:rPr>
          <w:rFonts w:eastAsia="Times New Roman"/>
          <w:szCs w:val="24"/>
        </w:rPr>
        <w:t>ούν για να γίνουν νέες αφαλ</w:t>
      </w:r>
      <w:r>
        <w:rPr>
          <w:rFonts w:eastAsia="Times New Roman"/>
          <w:szCs w:val="24"/>
        </w:rPr>
        <w:t>ατώσεις εκεί</w:t>
      </w:r>
      <w:r w:rsidRPr="007B7CEB">
        <w:rPr>
          <w:rFonts w:eastAsia="Times New Roman"/>
          <w:szCs w:val="24"/>
        </w:rPr>
        <w:t xml:space="preserve"> που υπάρχει ανάγκη</w:t>
      </w:r>
      <w:r>
        <w:rPr>
          <w:rFonts w:eastAsia="Times New Roman"/>
          <w:szCs w:val="24"/>
        </w:rPr>
        <w:t>,</w:t>
      </w:r>
      <w:r w:rsidRPr="007B7CEB">
        <w:rPr>
          <w:rFonts w:eastAsia="Times New Roman"/>
          <w:szCs w:val="24"/>
        </w:rPr>
        <w:t xml:space="preserve"> στη Σίκινο</w:t>
      </w:r>
      <w:r>
        <w:rPr>
          <w:rFonts w:eastAsia="Times New Roman"/>
          <w:szCs w:val="24"/>
        </w:rPr>
        <w:t>,</w:t>
      </w:r>
      <w:r w:rsidRPr="007B7CEB">
        <w:rPr>
          <w:rFonts w:eastAsia="Times New Roman"/>
          <w:szCs w:val="24"/>
        </w:rPr>
        <w:t xml:space="preserve"> στην Αστυπάλαια</w:t>
      </w:r>
      <w:r>
        <w:rPr>
          <w:rFonts w:eastAsia="Times New Roman"/>
          <w:szCs w:val="24"/>
        </w:rPr>
        <w:t>,</w:t>
      </w:r>
      <w:r w:rsidRPr="007B7CEB">
        <w:rPr>
          <w:rFonts w:eastAsia="Times New Roman"/>
          <w:szCs w:val="24"/>
        </w:rPr>
        <w:t xml:space="preserve"> στην Κάρπαθο</w:t>
      </w:r>
      <w:r>
        <w:rPr>
          <w:rFonts w:eastAsia="Times New Roman"/>
          <w:szCs w:val="24"/>
        </w:rPr>
        <w:t>,</w:t>
      </w:r>
      <w:r w:rsidRPr="007B7CEB">
        <w:rPr>
          <w:rFonts w:eastAsia="Times New Roman"/>
          <w:szCs w:val="24"/>
        </w:rPr>
        <w:t xml:space="preserve"> στην Ιθάκη</w:t>
      </w:r>
      <w:r>
        <w:rPr>
          <w:rFonts w:eastAsia="Times New Roman"/>
          <w:szCs w:val="24"/>
        </w:rPr>
        <w:t>,</w:t>
      </w:r>
      <w:r w:rsidRPr="007B7CEB">
        <w:rPr>
          <w:rFonts w:eastAsia="Times New Roman"/>
          <w:szCs w:val="24"/>
        </w:rPr>
        <w:t xml:space="preserve"> στο </w:t>
      </w:r>
      <w:r>
        <w:rPr>
          <w:rFonts w:eastAsia="Times New Roman"/>
          <w:szCs w:val="24"/>
        </w:rPr>
        <w:t>Μ</w:t>
      </w:r>
      <w:r w:rsidRPr="007B7CEB">
        <w:rPr>
          <w:rFonts w:eastAsia="Times New Roman"/>
          <w:szCs w:val="24"/>
        </w:rPr>
        <w:t>αθράκι</w:t>
      </w:r>
      <w:r>
        <w:rPr>
          <w:rFonts w:eastAsia="Times New Roman"/>
          <w:szCs w:val="24"/>
        </w:rPr>
        <w:t>,</w:t>
      </w:r>
      <w:r w:rsidRPr="007B7CEB">
        <w:rPr>
          <w:rFonts w:eastAsia="Times New Roman"/>
          <w:szCs w:val="24"/>
        </w:rPr>
        <w:t xml:space="preserve"> </w:t>
      </w:r>
      <w:r>
        <w:rPr>
          <w:rFonts w:eastAsia="Times New Roman"/>
          <w:szCs w:val="24"/>
        </w:rPr>
        <w:t>ε</w:t>
      </w:r>
      <w:r w:rsidRPr="007B7CEB">
        <w:rPr>
          <w:rFonts w:eastAsia="Times New Roman"/>
          <w:szCs w:val="24"/>
        </w:rPr>
        <w:t>κεί</w:t>
      </w:r>
      <w:r>
        <w:rPr>
          <w:rFonts w:eastAsia="Times New Roman"/>
          <w:szCs w:val="24"/>
        </w:rPr>
        <w:t>,</w:t>
      </w:r>
      <w:r w:rsidRPr="007B7CEB">
        <w:rPr>
          <w:rFonts w:eastAsia="Times New Roman"/>
          <w:szCs w:val="24"/>
        </w:rPr>
        <w:t xml:space="preserve"> δηλαδή</w:t>
      </w:r>
      <w:r>
        <w:rPr>
          <w:rFonts w:eastAsia="Times New Roman"/>
          <w:szCs w:val="24"/>
        </w:rPr>
        <w:t>,</w:t>
      </w:r>
      <w:r w:rsidRPr="007B7CEB">
        <w:rPr>
          <w:rFonts w:eastAsia="Times New Roman"/>
          <w:szCs w:val="24"/>
        </w:rPr>
        <w:t xml:space="preserve"> που μέχρι τώρα </w:t>
      </w:r>
      <w:r>
        <w:rPr>
          <w:rFonts w:eastAsia="Times New Roman"/>
          <w:szCs w:val="24"/>
        </w:rPr>
        <w:t xml:space="preserve">η </w:t>
      </w:r>
      <w:r w:rsidRPr="007B7CEB">
        <w:rPr>
          <w:rFonts w:eastAsia="Times New Roman"/>
          <w:szCs w:val="24"/>
        </w:rPr>
        <w:t xml:space="preserve">Γενική Γραμματεία Αιγαίου και </w:t>
      </w:r>
      <w:r>
        <w:rPr>
          <w:rFonts w:eastAsia="Times New Roman"/>
          <w:szCs w:val="24"/>
        </w:rPr>
        <w:t>Ν</w:t>
      </w:r>
      <w:r w:rsidRPr="007B7CEB">
        <w:rPr>
          <w:rFonts w:eastAsia="Times New Roman"/>
          <w:szCs w:val="24"/>
        </w:rPr>
        <w:t xml:space="preserve">ησιωτικής </w:t>
      </w:r>
      <w:r>
        <w:rPr>
          <w:rFonts w:eastAsia="Times New Roman"/>
          <w:szCs w:val="24"/>
        </w:rPr>
        <w:t>Π</w:t>
      </w:r>
      <w:r w:rsidRPr="007B7CEB">
        <w:rPr>
          <w:rFonts w:eastAsia="Times New Roman"/>
          <w:szCs w:val="24"/>
        </w:rPr>
        <w:t xml:space="preserve">ολιτικής δεν είχε αρμοδιότητα και τώρα πλέον αποκτά </w:t>
      </w:r>
      <w:r w:rsidRPr="007B7CEB">
        <w:rPr>
          <w:rFonts w:eastAsia="Times New Roman"/>
          <w:szCs w:val="24"/>
        </w:rPr>
        <w:t>αρμοδιότητα και στα νησιά του Ιονίου</w:t>
      </w:r>
      <w:r>
        <w:rPr>
          <w:rFonts w:eastAsia="Times New Roman"/>
          <w:szCs w:val="24"/>
        </w:rPr>
        <w:t>.</w:t>
      </w:r>
      <w:r w:rsidRPr="007B7CEB">
        <w:rPr>
          <w:rFonts w:eastAsia="Times New Roman"/>
          <w:szCs w:val="24"/>
        </w:rPr>
        <w:t xml:space="preserve"> </w:t>
      </w:r>
      <w:r>
        <w:rPr>
          <w:rFonts w:eastAsia="Times New Roman"/>
          <w:szCs w:val="24"/>
        </w:rPr>
        <w:t>Γ</w:t>
      </w:r>
      <w:r w:rsidRPr="007B7CEB">
        <w:rPr>
          <w:rFonts w:eastAsia="Times New Roman"/>
          <w:szCs w:val="24"/>
        </w:rPr>
        <w:t>ιατί τ</w:t>
      </w:r>
      <w:r>
        <w:rPr>
          <w:rFonts w:eastAsia="Times New Roman"/>
          <w:szCs w:val="24"/>
        </w:rPr>
        <w:t>α</w:t>
      </w:r>
      <w:r w:rsidRPr="007B7CEB">
        <w:rPr>
          <w:rFonts w:eastAsia="Times New Roman"/>
          <w:szCs w:val="24"/>
        </w:rPr>
        <w:t xml:space="preserve"> Ιόνι</w:t>
      </w:r>
      <w:r>
        <w:rPr>
          <w:rFonts w:eastAsia="Times New Roman"/>
          <w:szCs w:val="24"/>
        </w:rPr>
        <w:t>α</w:t>
      </w:r>
      <w:r w:rsidRPr="007B7CEB">
        <w:rPr>
          <w:rFonts w:eastAsia="Times New Roman"/>
          <w:szCs w:val="24"/>
        </w:rPr>
        <w:t xml:space="preserve"> δεν </w:t>
      </w:r>
      <w:r>
        <w:rPr>
          <w:rFonts w:eastAsia="Times New Roman"/>
          <w:szCs w:val="24"/>
        </w:rPr>
        <w:t>τα</w:t>
      </w:r>
      <w:r w:rsidRPr="007B7CEB">
        <w:rPr>
          <w:rFonts w:eastAsia="Times New Roman"/>
          <w:szCs w:val="24"/>
        </w:rPr>
        <w:t xml:space="preserve"> θεωρούσα</w:t>
      </w:r>
      <w:r>
        <w:rPr>
          <w:rFonts w:eastAsia="Times New Roman"/>
          <w:szCs w:val="24"/>
        </w:rPr>
        <w:t xml:space="preserve">τε νησιά. Έτσι δεν είναι, κυρία Βάκη; </w:t>
      </w:r>
      <w:r w:rsidRPr="007B7CEB">
        <w:rPr>
          <w:rFonts w:eastAsia="Times New Roman"/>
          <w:szCs w:val="24"/>
        </w:rPr>
        <w:t xml:space="preserve"> </w:t>
      </w:r>
    </w:p>
    <w:p w14:paraId="120F8CEF" w14:textId="77777777" w:rsidR="0086761A" w:rsidRDefault="00427452">
      <w:pPr>
        <w:spacing w:line="600" w:lineRule="auto"/>
        <w:ind w:firstLine="720"/>
        <w:jc w:val="both"/>
        <w:rPr>
          <w:rFonts w:eastAsia="Times New Roman"/>
          <w:szCs w:val="24"/>
        </w:rPr>
      </w:pPr>
      <w:r>
        <w:rPr>
          <w:rFonts w:eastAsia="Times New Roman"/>
          <w:szCs w:val="24"/>
        </w:rPr>
        <w:t>Με αυτή την πολιτική εξοικονομούμε</w:t>
      </w:r>
      <w:r w:rsidRPr="007B7CEB">
        <w:rPr>
          <w:rFonts w:eastAsia="Times New Roman"/>
          <w:szCs w:val="24"/>
        </w:rPr>
        <w:t xml:space="preserve"> για το ελληνικό δημόσιο 84% των ετήσιων δαπανών από το πήγαινε-έλα της υδροφόρας</w:t>
      </w:r>
      <w:r>
        <w:rPr>
          <w:rFonts w:eastAsia="Times New Roman"/>
          <w:szCs w:val="24"/>
        </w:rPr>
        <w:t>,</w:t>
      </w:r>
      <w:r w:rsidRPr="007B7CEB">
        <w:rPr>
          <w:rFonts w:eastAsia="Times New Roman"/>
          <w:szCs w:val="24"/>
        </w:rPr>
        <w:t xml:space="preserve"> που την είχατε τόσα χρόνια και </w:t>
      </w:r>
      <w:r w:rsidRPr="007B7CEB">
        <w:rPr>
          <w:rFonts w:eastAsia="Times New Roman"/>
          <w:szCs w:val="24"/>
        </w:rPr>
        <w:t>πηγαινοερχόταν</w:t>
      </w:r>
      <w:r>
        <w:rPr>
          <w:rFonts w:eastAsia="Times New Roman"/>
          <w:szCs w:val="24"/>
        </w:rPr>
        <w:t>.</w:t>
      </w:r>
      <w:r w:rsidRPr="007B7CEB">
        <w:rPr>
          <w:rFonts w:eastAsia="Times New Roman"/>
          <w:szCs w:val="24"/>
        </w:rPr>
        <w:t xml:space="preserve"> </w:t>
      </w:r>
      <w:r>
        <w:rPr>
          <w:rFonts w:eastAsia="Times New Roman"/>
          <w:szCs w:val="24"/>
        </w:rPr>
        <w:t>Τ</w:t>
      </w:r>
      <w:r w:rsidRPr="007B7CEB">
        <w:rPr>
          <w:rFonts w:eastAsia="Times New Roman"/>
          <w:szCs w:val="24"/>
        </w:rPr>
        <w:t>όσα χρόνια πηγαιν</w:t>
      </w:r>
      <w:r>
        <w:rPr>
          <w:rFonts w:eastAsia="Times New Roman"/>
          <w:szCs w:val="24"/>
        </w:rPr>
        <w:t>ο</w:t>
      </w:r>
      <w:r w:rsidRPr="007B7CEB">
        <w:rPr>
          <w:rFonts w:eastAsia="Times New Roman"/>
          <w:szCs w:val="24"/>
        </w:rPr>
        <w:t>ερχόταν</w:t>
      </w:r>
      <w:r>
        <w:rPr>
          <w:rFonts w:eastAsia="Times New Roman"/>
          <w:szCs w:val="24"/>
        </w:rPr>
        <w:t xml:space="preserve"> η</w:t>
      </w:r>
      <w:r w:rsidRPr="007B7CEB">
        <w:rPr>
          <w:rFonts w:eastAsia="Times New Roman"/>
          <w:szCs w:val="24"/>
        </w:rPr>
        <w:t xml:space="preserve"> υδροφόρα και πληρών</w:t>
      </w:r>
      <w:r>
        <w:rPr>
          <w:rFonts w:eastAsia="Times New Roman"/>
          <w:szCs w:val="24"/>
        </w:rPr>
        <w:t>αμε. Όλα</w:t>
      </w:r>
      <w:r w:rsidRPr="007B7CEB">
        <w:rPr>
          <w:rFonts w:eastAsia="Times New Roman"/>
          <w:szCs w:val="24"/>
        </w:rPr>
        <w:t xml:space="preserve"> αυτά επανεπενδύονται για να γίνουν έργα αναβάθμισης των δικτύων ύδρευσης και αποχέτευσης </w:t>
      </w:r>
      <w:r>
        <w:rPr>
          <w:rFonts w:eastAsia="Times New Roman"/>
          <w:szCs w:val="24"/>
        </w:rPr>
        <w:t xml:space="preserve">των νησιών μας. </w:t>
      </w:r>
      <w:r w:rsidRPr="007B7CEB">
        <w:rPr>
          <w:rFonts w:eastAsia="Times New Roman"/>
          <w:szCs w:val="24"/>
        </w:rPr>
        <w:t xml:space="preserve"> </w:t>
      </w:r>
    </w:p>
    <w:p w14:paraId="120F8CF0" w14:textId="77777777" w:rsidR="0086761A" w:rsidRDefault="00427452">
      <w:pPr>
        <w:spacing w:line="600" w:lineRule="auto"/>
        <w:ind w:firstLine="720"/>
        <w:jc w:val="both"/>
        <w:rPr>
          <w:rFonts w:eastAsia="Times New Roman"/>
          <w:szCs w:val="24"/>
        </w:rPr>
      </w:pPr>
      <w:r>
        <w:rPr>
          <w:rFonts w:eastAsia="Times New Roman"/>
          <w:szCs w:val="24"/>
        </w:rPr>
        <w:t>Κ</w:t>
      </w:r>
      <w:r w:rsidRPr="007B7CEB">
        <w:rPr>
          <w:rFonts w:eastAsia="Times New Roman"/>
          <w:szCs w:val="24"/>
        </w:rPr>
        <w:t>υρίες και κύριοι συνάδελφοι</w:t>
      </w:r>
      <w:r>
        <w:rPr>
          <w:rFonts w:eastAsia="Times New Roman"/>
          <w:szCs w:val="24"/>
        </w:rPr>
        <w:t>,</w:t>
      </w:r>
      <w:r w:rsidRPr="007B7CEB">
        <w:rPr>
          <w:rFonts w:eastAsia="Times New Roman"/>
          <w:szCs w:val="24"/>
        </w:rPr>
        <w:t xml:space="preserve"> </w:t>
      </w:r>
      <w:r>
        <w:rPr>
          <w:rFonts w:eastAsia="Times New Roman"/>
          <w:szCs w:val="24"/>
        </w:rPr>
        <w:t>όταν μιλάμε για την καθημερινότητα ενός</w:t>
      </w:r>
      <w:r w:rsidRPr="007B7CEB">
        <w:rPr>
          <w:rFonts w:eastAsia="Times New Roman"/>
          <w:szCs w:val="24"/>
        </w:rPr>
        <w:t xml:space="preserve"> νησιού</w:t>
      </w:r>
      <w:r>
        <w:rPr>
          <w:rFonts w:eastAsia="Times New Roman"/>
          <w:szCs w:val="24"/>
        </w:rPr>
        <w:t>,</w:t>
      </w:r>
      <w:r w:rsidRPr="007B7CEB">
        <w:rPr>
          <w:rFonts w:eastAsia="Times New Roman"/>
          <w:szCs w:val="24"/>
        </w:rPr>
        <w:t xml:space="preserve"> </w:t>
      </w:r>
      <w:r>
        <w:rPr>
          <w:rFonts w:eastAsia="Times New Roman"/>
          <w:szCs w:val="24"/>
        </w:rPr>
        <w:t>π</w:t>
      </w:r>
      <w:r w:rsidRPr="007B7CEB">
        <w:rPr>
          <w:rFonts w:eastAsia="Times New Roman"/>
          <w:szCs w:val="24"/>
        </w:rPr>
        <w:t>ροφανώς μιλάμε και για το λιμάνι</w:t>
      </w:r>
      <w:r>
        <w:rPr>
          <w:rFonts w:eastAsia="Times New Roman"/>
          <w:szCs w:val="24"/>
        </w:rPr>
        <w:t>.</w:t>
      </w:r>
      <w:r w:rsidRPr="007B7CEB">
        <w:rPr>
          <w:rFonts w:eastAsia="Times New Roman"/>
          <w:szCs w:val="24"/>
        </w:rPr>
        <w:t xml:space="preserve"> </w:t>
      </w:r>
      <w:r>
        <w:rPr>
          <w:rFonts w:eastAsia="Times New Roman"/>
          <w:szCs w:val="24"/>
        </w:rPr>
        <w:t>Τ</w:t>
      </w:r>
      <w:r w:rsidRPr="007B7CEB">
        <w:rPr>
          <w:rFonts w:eastAsia="Times New Roman"/>
          <w:szCs w:val="24"/>
        </w:rPr>
        <w:t xml:space="preserve">ο λιμάνι είναι αυτό που φέρνει τη ζωή στα νησιά </w:t>
      </w:r>
      <w:r>
        <w:rPr>
          <w:rFonts w:eastAsia="Times New Roman"/>
          <w:szCs w:val="24"/>
        </w:rPr>
        <w:t>μας.</w:t>
      </w:r>
      <w:r w:rsidRPr="007B7CEB">
        <w:rPr>
          <w:rFonts w:eastAsia="Times New Roman"/>
          <w:szCs w:val="24"/>
        </w:rPr>
        <w:t xml:space="preserve"> </w:t>
      </w:r>
      <w:r>
        <w:rPr>
          <w:rFonts w:eastAsia="Times New Roman"/>
          <w:szCs w:val="24"/>
        </w:rPr>
        <w:t>Ο</w:t>
      </w:r>
      <w:r w:rsidRPr="007B7CEB">
        <w:rPr>
          <w:rFonts w:eastAsia="Times New Roman"/>
          <w:szCs w:val="24"/>
        </w:rPr>
        <w:t xml:space="preserve"> προϋπολογισμός για έργα μικρής κλίμακας</w:t>
      </w:r>
      <w:r>
        <w:rPr>
          <w:rFonts w:eastAsia="Times New Roman"/>
          <w:szCs w:val="24"/>
        </w:rPr>
        <w:t>,</w:t>
      </w:r>
      <w:r w:rsidRPr="007B7CEB">
        <w:rPr>
          <w:rFonts w:eastAsia="Times New Roman"/>
          <w:szCs w:val="24"/>
        </w:rPr>
        <w:t xml:space="preserve"> αλλά μεγάλης σημασίας</w:t>
      </w:r>
      <w:r>
        <w:rPr>
          <w:rFonts w:eastAsia="Times New Roman"/>
          <w:szCs w:val="24"/>
        </w:rPr>
        <w:t>,</w:t>
      </w:r>
      <w:r w:rsidRPr="007B7CEB">
        <w:rPr>
          <w:rFonts w:eastAsia="Times New Roman"/>
          <w:szCs w:val="24"/>
        </w:rPr>
        <w:t xml:space="preserve"> για τη συντήρηση των λιμενικών εγκαταστάσεων στα νησιά </w:t>
      </w:r>
      <w:r>
        <w:rPr>
          <w:rFonts w:eastAsia="Times New Roman"/>
          <w:szCs w:val="24"/>
        </w:rPr>
        <w:t>μας,</w:t>
      </w:r>
      <w:r w:rsidRPr="007B7CEB">
        <w:rPr>
          <w:rFonts w:eastAsia="Times New Roman"/>
          <w:szCs w:val="24"/>
        </w:rPr>
        <w:t xml:space="preserve"> φέτος θα είναι 7,1 εκατομμύρια ευρώ</w:t>
      </w:r>
      <w:r>
        <w:rPr>
          <w:rFonts w:eastAsia="Times New Roman"/>
          <w:szCs w:val="24"/>
        </w:rPr>
        <w:t>.</w:t>
      </w:r>
      <w:r w:rsidRPr="007B7CEB">
        <w:rPr>
          <w:rFonts w:eastAsia="Times New Roman"/>
          <w:szCs w:val="24"/>
        </w:rPr>
        <w:t xml:space="preserve"> </w:t>
      </w:r>
    </w:p>
    <w:p w14:paraId="120F8CF1" w14:textId="77777777" w:rsidR="0086761A" w:rsidRDefault="00427452">
      <w:pPr>
        <w:spacing w:line="600" w:lineRule="auto"/>
        <w:ind w:firstLine="720"/>
        <w:jc w:val="both"/>
        <w:rPr>
          <w:rFonts w:eastAsia="Times New Roman"/>
          <w:szCs w:val="24"/>
        </w:rPr>
      </w:pPr>
      <w:r>
        <w:rPr>
          <w:rFonts w:eastAsia="Times New Roman"/>
          <w:szCs w:val="24"/>
        </w:rPr>
        <w:lastRenderedPageBreak/>
        <w:t>Έ</w:t>
      </w:r>
      <w:r w:rsidRPr="007B7CEB">
        <w:rPr>
          <w:rFonts w:eastAsia="Times New Roman"/>
          <w:szCs w:val="24"/>
        </w:rPr>
        <w:t>ργα όπως η επισκευή και συντήρηση του κεντρικού προβλήτα στο λιμάνι της Ίου</w:t>
      </w:r>
      <w:r>
        <w:rPr>
          <w:rFonts w:eastAsia="Times New Roman"/>
          <w:szCs w:val="24"/>
        </w:rPr>
        <w:t xml:space="preserve">, η τοποθέτηση προσκρουστήρων </w:t>
      </w:r>
      <w:r w:rsidRPr="007B7CEB">
        <w:rPr>
          <w:rFonts w:eastAsia="Times New Roman"/>
          <w:szCs w:val="24"/>
        </w:rPr>
        <w:t>στο λιμάνι της Παλαιόχωρας στα Σφακιά</w:t>
      </w:r>
      <w:r>
        <w:rPr>
          <w:rFonts w:eastAsia="Times New Roman"/>
          <w:szCs w:val="24"/>
        </w:rPr>
        <w:t>,</w:t>
      </w:r>
      <w:r w:rsidRPr="007B7CEB">
        <w:rPr>
          <w:rFonts w:eastAsia="Times New Roman"/>
          <w:szCs w:val="24"/>
        </w:rPr>
        <w:t xml:space="preserve"> που εξυπηρετεί τη Γαύδο</w:t>
      </w:r>
      <w:r>
        <w:rPr>
          <w:rFonts w:eastAsia="Times New Roman"/>
          <w:szCs w:val="24"/>
        </w:rPr>
        <w:t>,</w:t>
      </w:r>
      <w:r w:rsidRPr="007B7CEB">
        <w:rPr>
          <w:rFonts w:eastAsia="Times New Roman"/>
          <w:szCs w:val="24"/>
        </w:rPr>
        <w:t xml:space="preserve"> η </w:t>
      </w:r>
      <w:r w:rsidRPr="00C31F33">
        <w:rPr>
          <w:rFonts w:eastAsia="Times New Roman"/>
          <w:szCs w:val="24"/>
        </w:rPr>
        <w:t>επισκευή κρηπιδωμάτων στη Μύρινα της Λήμνου</w:t>
      </w:r>
      <w:r w:rsidRPr="007B7CEB">
        <w:rPr>
          <w:rFonts w:eastAsia="Times New Roman"/>
          <w:szCs w:val="24"/>
        </w:rPr>
        <w:t xml:space="preserve"> ή η επισκευή ηλεκτρολογικών εγκαταστάσεων</w:t>
      </w:r>
      <w:r w:rsidRPr="007B7CEB">
        <w:rPr>
          <w:rFonts w:eastAsia="Times New Roman"/>
          <w:szCs w:val="24"/>
        </w:rPr>
        <w:t xml:space="preserve"> στο κεντρικό λιμάνι της Σαμοθράκης</w:t>
      </w:r>
      <w:r>
        <w:rPr>
          <w:rFonts w:eastAsia="Times New Roman"/>
          <w:szCs w:val="24"/>
        </w:rPr>
        <w:t>,</w:t>
      </w:r>
      <w:r w:rsidRPr="007B7CEB">
        <w:rPr>
          <w:rFonts w:eastAsia="Times New Roman"/>
          <w:szCs w:val="24"/>
        </w:rPr>
        <w:t xml:space="preserve"> αναμένεται να δώσουν νέα ώθηση στην ανάπτυξη των νησιών </w:t>
      </w:r>
      <w:r>
        <w:rPr>
          <w:rFonts w:eastAsia="Times New Roman"/>
          <w:szCs w:val="24"/>
        </w:rPr>
        <w:t>μας.</w:t>
      </w:r>
    </w:p>
    <w:p w14:paraId="120F8CF2" w14:textId="77777777" w:rsidR="0086761A" w:rsidRDefault="00427452">
      <w:pPr>
        <w:spacing w:line="600" w:lineRule="auto"/>
        <w:ind w:firstLine="720"/>
        <w:jc w:val="both"/>
        <w:rPr>
          <w:rFonts w:eastAsia="Times New Roman"/>
          <w:szCs w:val="24"/>
        </w:rPr>
      </w:pPr>
      <w:r>
        <w:rPr>
          <w:rFonts w:eastAsia="Times New Roman"/>
          <w:szCs w:val="24"/>
        </w:rPr>
        <w:t>Τ</w:t>
      </w:r>
      <w:r w:rsidRPr="007B7CEB">
        <w:rPr>
          <w:rFonts w:eastAsia="Times New Roman"/>
          <w:szCs w:val="24"/>
        </w:rPr>
        <w:t>αυτόχρονα</w:t>
      </w:r>
      <w:r>
        <w:rPr>
          <w:rFonts w:eastAsia="Times New Roman"/>
          <w:szCs w:val="24"/>
        </w:rPr>
        <w:t>,</w:t>
      </w:r>
      <w:r w:rsidRPr="007B7CEB">
        <w:rPr>
          <w:rFonts w:eastAsia="Times New Roman"/>
          <w:szCs w:val="24"/>
        </w:rPr>
        <w:t xml:space="preserve"> γνωρίζουμε όλ</w:t>
      </w:r>
      <w:r>
        <w:rPr>
          <w:rFonts w:eastAsia="Times New Roman"/>
          <w:szCs w:val="24"/>
        </w:rPr>
        <w:t>οι ότι η</w:t>
      </w:r>
      <w:r w:rsidRPr="007B7CEB">
        <w:rPr>
          <w:rFonts w:eastAsia="Times New Roman"/>
          <w:szCs w:val="24"/>
        </w:rPr>
        <w:t xml:space="preserve"> χώρα μας είναι η πλέον πολυνησιακή </w:t>
      </w:r>
      <w:r>
        <w:rPr>
          <w:rFonts w:eastAsia="Times New Roman"/>
          <w:szCs w:val="24"/>
        </w:rPr>
        <w:t>χ</w:t>
      </w:r>
      <w:r w:rsidRPr="007B7CEB">
        <w:rPr>
          <w:rFonts w:eastAsia="Times New Roman"/>
          <w:szCs w:val="24"/>
        </w:rPr>
        <w:t>ώρα στην Ευρώπη</w:t>
      </w:r>
      <w:r>
        <w:rPr>
          <w:rFonts w:eastAsia="Times New Roman"/>
          <w:szCs w:val="24"/>
        </w:rPr>
        <w:t>,</w:t>
      </w:r>
      <w:r w:rsidRPr="007B7CEB">
        <w:rPr>
          <w:rFonts w:eastAsia="Times New Roman"/>
          <w:szCs w:val="24"/>
        </w:rPr>
        <w:t xml:space="preserve"> με μεγάλες ακτοπλοϊκές ανάγκες</w:t>
      </w:r>
      <w:r>
        <w:rPr>
          <w:rFonts w:eastAsia="Times New Roman"/>
          <w:szCs w:val="24"/>
        </w:rPr>
        <w:t>,</w:t>
      </w:r>
      <w:r w:rsidRPr="007B7CEB">
        <w:rPr>
          <w:rFonts w:eastAsia="Times New Roman"/>
          <w:szCs w:val="24"/>
        </w:rPr>
        <w:t xml:space="preserve"> οι οποίες προφανώς και δεν μπορούν να καλυφθούν στο σύνολό τους από τις ελεύθερες δρομολογήσεις πλοίων</w:t>
      </w:r>
      <w:r>
        <w:rPr>
          <w:rFonts w:eastAsia="Times New Roman"/>
          <w:szCs w:val="24"/>
        </w:rPr>
        <w:t>. Οι</w:t>
      </w:r>
      <w:r w:rsidRPr="007B7CEB">
        <w:rPr>
          <w:rFonts w:eastAsia="Times New Roman"/>
          <w:szCs w:val="24"/>
        </w:rPr>
        <w:t xml:space="preserve"> άγονες γραμμές είναι μία αυτονόητη υποχρέωση της </w:t>
      </w:r>
      <w:r>
        <w:rPr>
          <w:rFonts w:eastAsia="Times New Roman"/>
          <w:szCs w:val="24"/>
        </w:rPr>
        <w:t xml:space="preserve">ελληνικής πολιτείας, </w:t>
      </w:r>
      <w:r w:rsidRPr="007B7CEB">
        <w:rPr>
          <w:rFonts w:eastAsia="Times New Roman"/>
          <w:szCs w:val="24"/>
        </w:rPr>
        <w:t>προκειμένου να εξασφαλίσουμε την ελάχιστη συγκοινωνιακή κάλυψη</w:t>
      </w:r>
      <w:r>
        <w:rPr>
          <w:rFonts w:eastAsia="Times New Roman"/>
          <w:szCs w:val="24"/>
        </w:rPr>
        <w:t>,</w:t>
      </w:r>
      <w:r w:rsidRPr="007B7CEB">
        <w:rPr>
          <w:rFonts w:eastAsia="Times New Roman"/>
          <w:szCs w:val="24"/>
        </w:rPr>
        <w:t xml:space="preserve"> ιδιαίτερα των </w:t>
      </w:r>
      <w:r w:rsidRPr="007B7CEB">
        <w:rPr>
          <w:rFonts w:eastAsia="Times New Roman"/>
          <w:szCs w:val="24"/>
        </w:rPr>
        <w:t>μικρών νησιών</w:t>
      </w:r>
      <w:r>
        <w:rPr>
          <w:rFonts w:eastAsia="Times New Roman"/>
          <w:szCs w:val="24"/>
        </w:rPr>
        <w:t>.</w:t>
      </w:r>
    </w:p>
    <w:p w14:paraId="120F8CF3" w14:textId="77777777" w:rsidR="0086761A" w:rsidRDefault="00427452">
      <w:pPr>
        <w:spacing w:line="600" w:lineRule="auto"/>
        <w:ind w:firstLine="720"/>
        <w:jc w:val="both"/>
        <w:rPr>
          <w:rFonts w:eastAsia="Times New Roman"/>
          <w:szCs w:val="24"/>
        </w:rPr>
      </w:pPr>
      <w:r>
        <w:rPr>
          <w:rFonts w:eastAsia="Times New Roman"/>
          <w:szCs w:val="24"/>
        </w:rPr>
        <w:t>Με συνέπεια,</w:t>
      </w:r>
      <w:r w:rsidRPr="007B7CEB">
        <w:rPr>
          <w:rFonts w:eastAsia="Times New Roman"/>
          <w:szCs w:val="24"/>
        </w:rPr>
        <w:t xml:space="preserve"> αυξάνουμε σταθερά το</w:t>
      </w:r>
      <w:r>
        <w:rPr>
          <w:rFonts w:eastAsia="Times New Roman"/>
          <w:szCs w:val="24"/>
        </w:rPr>
        <w:t>ν</w:t>
      </w:r>
      <w:r w:rsidRPr="007B7CEB">
        <w:rPr>
          <w:rFonts w:eastAsia="Times New Roman"/>
          <w:szCs w:val="24"/>
        </w:rPr>
        <w:t xml:space="preserve"> προϋπολογισμ</w:t>
      </w:r>
      <w:r>
        <w:rPr>
          <w:rFonts w:eastAsia="Times New Roman"/>
          <w:szCs w:val="24"/>
        </w:rPr>
        <w:t>ό</w:t>
      </w:r>
      <w:r w:rsidRPr="007B7CEB">
        <w:rPr>
          <w:rFonts w:eastAsia="Times New Roman"/>
          <w:szCs w:val="24"/>
        </w:rPr>
        <w:t xml:space="preserve"> για την επιδότηση των άγονων γραμμών</w:t>
      </w:r>
      <w:r>
        <w:rPr>
          <w:rFonts w:eastAsia="Times New Roman"/>
          <w:szCs w:val="24"/>
        </w:rPr>
        <w:t>,</w:t>
      </w:r>
      <w:r w:rsidRPr="007B7CEB">
        <w:rPr>
          <w:rFonts w:eastAsia="Times New Roman"/>
          <w:szCs w:val="24"/>
        </w:rPr>
        <w:t xml:space="preserve"> αποσκοπώντας στην όλο και μεγαλύτερη κάλυψη των συ</w:t>
      </w:r>
      <w:r>
        <w:rPr>
          <w:rFonts w:eastAsia="Times New Roman"/>
          <w:szCs w:val="24"/>
        </w:rPr>
        <w:t xml:space="preserve">γκοινωνιακών αναγκών των νησιών </w:t>
      </w:r>
      <w:r w:rsidRPr="007B7CEB">
        <w:rPr>
          <w:rFonts w:eastAsia="Times New Roman"/>
          <w:szCs w:val="24"/>
        </w:rPr>
        <w:t xml:space="preserve">και </w:t>
      </w:r>
      <w:r>
        <w:rPr>
          <w:rFonts w:eastAsia="Times New Roman"/>
          <w:szCs w:val="24"/>
        </w:rPr>
        <w:t>άρα</w:t>
      </w:r>
      <w:r w:rsidRPr="007B7CEB">
        <w:rPr>
          <w:rFonts w:eastAsia="Times New Roman"/>
          <w:szCs w:val="24"/>
        </w:rPr>
        <w:t xml:space="preserve"> </w:t>
      </w:r>
      <w:r>
        <w:rPr>
          <w:rFonts w:eastAsia="Times New Roman"/>
          <w:szCs w:val="24"/>
        </w:rPr>
        <w:t>σ</w:t>
      </w:r>
      <w:r w:rsidRPr="007B7CEB">
        <w:rPr>
          <w:rFonts w:eastAsia="Times New Roman"/>
          <w:szCs w:val="24"/>
        </w:rPr>
        <w:t>την κάλυψη των αναγκών τόσο του τουριστικού ρεύματος</w:t>
      </w:r>
      <w:r>
        <w:rPr>
          <w:rFonts w:eastAsia="Times New Roman"/>
          <w:szCs w:val="24"/>
        </w:rPr>
        <w:t>,</w:t>
      </w:r>
      <w:r w:rsidRPr="007B7CEB">
        <w:rPr>
          <w:rFonts w:eastAsia="Times New Roman"/>
          <w:szCs w:val="24"/>
        </w:rPr>
        <w:t xml:space="preserve"> αλλά </w:t>
      </w:r>
      <w:r>
        <w:rPr>
          <w:rFonts w:eastAsia="Times New Roman"/>
          <w:szCs w:val="24"/>
        </w:rPr>
        <w:t>κυρί</w:t>
      </w:r>
      <w:r>
        <w:rPr>
          <w:rFonts w:eastAsia="Times New Roman"/>
          <w:szCs w:val="24"/>
        </w:rPr>
        <w:t>ως των μονίμων</w:t>
      </w:r>
      <w:r w:rsidRPr="007B7CEB">
        <w:rPr>
          <w:rFonts w:eastAsia="Times New Roman"/>
          <w:szCs w:val="24"/>
        </w:rPr>
        <w:t xml:space="preserve"> </w:t>
      </w:r>
      <w:r>
        <w:rPr>
          <w:rFonts w:eastAsia="Times New Roman"/>
          <w:szCs w:val="24"/>
        </w:rPr>
        <w:t xml:space="preserve">κατοίκων. Το </w:t>
      </w:r>
      <w:r w:rsidRPr="007B7CEB">
        <w:rPr>
          <w:rFonts w:eastAsia="Times New Roman"/>
          <w:szCs w:val="24"/>
        </w:rPr>
        <w:t xml:space="preserve">2018 </w:t>
      </w:r>
      <w:r>
        <w:rPr>
          <w:rFonts w:eastAsia="Times New Roman"/>
          <w:szCs w:val="24"/>
        </w:rPr>
        <w:t xml:space="preserve">ο </w:t>
      </w:r>
      <w:r w:rsidRPr="007B7CEB">
        <w:rPr>
          <w:rFonts w:eastAsia="Times New Roman"/>
          <w:szCs w:val="24"/>
        </w:rPr>
        <w:t>προϋπολογισμός ήταν 86 εκατομμύρια</w:t>
      </w:r>
      <w:r>
        <w:rPr>
          <w:rFonts w:eastAsia="Times New Roman"/>
          <w:szCs w:val="24"/>
        </w:rPr>
        <w:t>,</w:t>
      </w:r>
      <w:r w:rsidRPr="007B7CEB">
        <w:rPr>
          <w:rFonts w:eastAsia="Times New Roman"/>
          <w:szCs w:val="24"/>
        </w:rPr>
        <w:t xml:space="preserve"> το 2019 θα αυξηθεί στα 88,5</w:t>
      </w:r>
      <w:r>
        <w:rPr>
          <w:rFonts w:eastAsia="Times New Roman"/>
          <w:szCs w:val="24"/>
        </w:rPr>
        <w:t xml:space="preserve"> εκατομμύρια. </w:t>
      </w:r>
      <w:r w:rsidRPr="007B7CEB">
        <w:rPr>
          <w:rFonts w:eastAsia="Times New Roman"/>
          <w:szCs w:val="24"/>
        </w:rPr>
        <w:t xml:space="preserve"> </w:t>
      </w:r>
    </w:p>
    <w:p w14:paraId="120F8CF4" w14:textId="77777777" w:rsidR="0086761A" w:rsidRDefault="00427452">
      <w:pPr>
        <w:spacing w:line="600" w:lineRule="auto"/>
        <w:ind w:firstLine="720"/>
        <w:jc w:val="both"/>
        <w:rPr>
          <w:rFonts w:eastAsia="Times New Roman"/>
          <w:szCs w:val="24"/>
        </w:rPr>
      </w:pPr>
      <w:r>
        <w:rPr>
          <w:rFonts w:eastAsia="Times New Roman"/>
          <w:szCs w:val="24"/>
        </w:rPr>
        <w:lastRenderedPageBreak/>
        <w:t>Π</w:t>
      </w:r>
      <w:r w:rsidRPr="007B7CEB">
        <w:rPr>
          <w:rFonts w:eastAsia="Times New Roman"/>
          <w:szCs w:val="24"/>
        </w:rPr>
        <w:t>ροστίθενται νέες γραμμές</w:t>
      </w:r>
      <w:r>
        <w:rPr>
          <w:rFonts w:eastAsia="Times New Roman"/>
          <w:szCs w:val="24"/>
        </w:rPr>
        <w:t>,</w:t>
      </w:r>
      <w:r w:rsidRPr="007B7CEB">
        <w:rPr>
          <w:rFonts w:eastAsia="Times New Roman"/>
          <w:szCs w:val="24"/>
        </w:rPr>
        <w:t xml:space="preserve"> όπως η αύξηση </w:t>
      </w:r>
      <w:r>
        <w:rPr>
          <w:rFonts w:eastAsia="Times New Roman"/>
          <w:szCs w:val="24"/>
        </w:rPr>
        <w:t xml:space="preserve">της </w:t>
      </w:r>
      <w:r w:rsidRPr="007B7CEB">
        <w:rPr>
          <w:rFonts w:eastAsia="Times New Roman"/>
          <w:szCs w:val="24"/>
        </w:rPr>
        <w:t xml:space="preserve">συχνότητας εξυπηρέτησης </w:t>
      </w:r>
      <w:r>
        <w:rPr>
          <w:rFonts w:eastAsia="Times New Roman"/>
          <w:szCs w:val="24"/>
        </w:rPr>
        <w:t>της Μεγίστης</w:t>
      </w:r>
      <w:r w:rsidRPr="007B7CEB">
        <w:rPr>
          <w:rFonts w:eastAsia="Times New Roman"/>
          <w:szCs w:val="24"/>
        </w:rPr>
        <w:t xml:space="preserve"> το καλοκαίρι</w:t>
      </w:r>
      <w:r>
        <w:rPr>
          <w:rFonts w:eastAsia="Times New Roman"/>
          <w:szCs w:val="24"/>
        </w:rPr>
        <w:t>, η γραμμή Σαμοθράκη</w:t>
      </w:r>
      <w:r>
        <w:rPr>
          <w:rFonts w:eastAsia="Times New Roman"/>
          <w:szCs w:val="24"/>
        </w:rPr>
        <w:t xml:space="preserve"> – </w:t>
      </w:r>
      <w:r>
        <w:rPr>
          <w:rFonts w:eastAsia="Times New Roman"/>
          <w:szCs w:val="24"/>
        </w:rPr>
        <w:t>Λήμνος</w:t>
      </w:r>
      <w:r>
        <w:rPr>
          <w:rFonts w:eastAsia="Times New Roman"/>
          <w:szCs w:val="24"/>
        </w:rPr>
        <w:t xml:space="preserve"> </w:t>
      </w:r>
      <w:r>
        <w:rPr>
          <w:rFonts w:eastAsia="Times New Roman"/>
          <w:szCs w:val="24"/>
        </w:rPr>
        <w:t>-</w:t>
      </w:r>
      <w:r>
        <w:rPr>
          <w:rFonts w:eastAsia="Times New Roman"/>
          <w:szCs w:val="24"/>
        </w:rPr>
        <w:t xml:space="preserve"> </w:t>
      </w:r>
      <w:r w:rsidRPr="007B7CEB">
        <w:rPr>
          <w:rFonts w:eastAsia="Times New Roman"/>
          <w:szCs w:val="24"/>
        </w:rPr>
        <w:t xml:space="preserve">Καβάλα </w:t>
      </w:r>
      <w:r>
        <w:rPr>
          <w:rFonts w:eastAsia="Times New Roman"/>
          <w:szCs w:val="24"/>
        </w:rPr>
        <w:t>-</w:t>
      </w:r>
      <w:r w:rsidRPr="007B7CEB">
        <w:rPr>
          <w:rFonts w:eastAsia="Times New Roman"/>
          <w:szCs w:val="24"/>
        </w:rPr>
        <w:t xml:space="preserve">κυρία </w:t>
      </w:r>
      <w:r>
        <w:rPr>
          <w:rFonts w:eastAsia="Times New Roman"/>
          <w:szCs w:val="24"/>
        </w:rPr>
        <w:t>Γ</w:t>
      </w:r>
      <w:r w:rsidRPr="007B7CEB">
        <w:rPr>
          <w:rFonts w:eastAsia="Times New Roman"/>
          <w:szCs w:val="24"/>
        </w:rPr>
        <w:t>κ</w:t>
      </w:r>
      <w:r w:rsidRPr="007B7CEB">
        <w:rPr>
          <w:rFonts w:eastAsia="Times New Roman"/>
          <w:szCs w:val="24"/>
        </w:rPr>
        <w:t>αρά</w:t>
      </w:r>
      <w:r>
        <w:rPr>
          <w:rFonts w:eastAsia="Times New Roman"/>
          <w:szCs w:val="24"/>
        </w:rPr>
        <w:t>,</w:t>
      </w:r>
      <w:r w:rsidRPr="007B7CEB">
        <w:rPr>
          <w:rFonts w:eastAsia="Times New Roman"/>
          <w:szCs w:val="24"/>
        </w:rPr>
        <w:t xml:space="preserve"> σας βλέπω μπροστά μου</w:t>
      </w:r>
      <w:r>
        <w:rPr>
          <w:rFonts w:eastAsia="Times New Roman"/>
          <w:szCs w:val="24"/>
        </w:rPr>
        <w:t>- η επιδότηση της γραμμής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Σάμη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Ιθάκη.</w:t>
      </w:r>
      <w:r w:rsidRPr="007B7CEB">
        <w:rPr>
          <w:rFonts w:eastAsia="Times New Roman"/>
          <w:szCs w:val="24"/>
        </w:rPr>
        <w:t xml:space="preserve"> </w:t>
      </w:r>
    </w:p>
    <w:p w14:paraId="120F8CF5" w14:textId="77777777" w:rsidR="0086761A" w:rsidRDefault="00427452">
      <w:pPr>
        <w:spacing w:line="600" w:lineRule="auto"/>
        <w:ind w:firstLine="720"/>
        <w:jc w:val="both"/>
        <w:rPr>
          <w:rFonts w:eastAsia="Times New Roman"/>
          <w:szCs w:val="24"/>
        </w:rPr>
      </w:pPr>
      <w:r>
        <w:rPr>
          <w:rFonts w:eastAsia="Times New Roman"/>
          <w:szCs w:val="24"/>
        </w:rPr>
        <w:t xml:space="preserve">Κανείς πλέον δεν μπορεί να </w:t>
      </w:r>
      <w:r w:rsidRPr="007B7CEB">
        <w:rPr>
          <w:rFonts w:eastAsia="Times New Roman"/>
          <w:szCs w:val="24"/>
        </w:rPr>
        <w:t>αμφισβ</w:t>
      </w:r>
      <w:r>
        <w:rPr>
          <w:rFonts w:eastAsia="Times New Roman"/>
          <w:szCs w:val="24"/>
        </w:rPr>
        <w:t>ητήσει</w:t>
      </w:r>
      <w:r w:rsidRPr="007B7CEB">
        <w:rPr>
          <w:rFonts w:eastAsia="Times New Roman"/>
          <w:szCs w:val="24"/>
        </w:rPr>
        <w:t xml:space="preserve"> ότι τα τελευταία τρία χρόνια η ακτοπλοϊκή σύνδεση των νησιών μας έχει βελτιωθεί σε σημαντικό βαθμό</w:t>
      </w:r>
      <w:r>
        <w:rPr>
          <w:rFonts w:eastAsia="Times New Roman"/>
          <w:szCs w:val="24"/>
        </w:rPr>
        <w:t>.</w:t>
      </w:r>
      <w:r w:rsidRPr="007B7CEB">
        <w:rPr>
          <w:rFonts w:eastAsia="Times New Roman"/>
          <w:szCs w:val="24"/>
        </w:rPr>
        <w:t xml:space="preserve"> </w:t>
      </w:r>
      <w:r>
        <w:rPr>
          <w:rFonts w:eastAsia="Times New Roman"/>
          <w:szCs w:val="24"/>
        </w:rPr>
        <w:t>Ο</w:t>
      </w:r>
      <w:r w:rsidRPr="007B7CEB">
        <w:rPr>
          <w:rFonts w:eastAsia="Times New Roman"/>
          <w:szCs w:val="24"/>
        </w:rPr>
        <w:t xml:space="preserve">ι αλλαγές του θεσμικού </w:t>
      </w:r>
      <w:r>
        <w:rPr>
          <w:rFonts w:eastAsia="Times New Roman"/>
          <w:szCs w:val="24"/>
        </w:rPr>
        <w:t>π</w:t>
      </w:r>
      <w:r w:rsidRPr="007B7CEB">
        <w:rPr>
          <w:rFonts w:eastAsia="Times New Roman"/>
          <w:szCs w:val="24"/>
        </w:rPr>
        <w:t>λαισίου που προγ</w:t>
      </w:r>
      <w:r w:rsidRPr="007B7CEB">
        <w:rPr>
          <w:rFonts w:eastAsia="Times New Roman"/>
          <w:szCs w:val="24"/>
        </w:rPr>
        <w:t xml:space="preserve">ραμματίζουμε για το 2019 και </w:t>
      </w:r>
      <w:r>
        <w:rPr>
          <w:rFonts w:eastAsia="Times New Roman"/>
          <w:szCs w:val="24"/>
        </w:rPr>
        <w:t xml:space="preserve">η </w:t>
      </w:r>
      <w:r w:rsidRPr="007B7CEB">
        <w:rPr>
          <w:rFonts w:eastAsia="Times New Roman"/>
          <w:szCs w:val="24"/>
        </w:rPr>
        <w:t>επιδότηση πολυετών συμβάσεων για την</w:t>
      </w:r>
      <w:r>
        <w:rPr>
          <w:rFonts w:eastAsia="Times New Roman"/>
          <w:szCs w:val="24"/>
        </w:rPr>
        <w:t xml:space="preserve"> εξυπηρέτηση των άγονων γραμμών </w:t>
      </w:r>
      <w:r w:rsidRPr="007B7CEB">
        <w:rPr>
          <w:rFonts w:eastAsia="Times New Roman"/>
          <w:szCs w:val="24"/>
        </w:rPr>
        <w:t>θα δώσουν νέα ώθηση στις ακτοπλοϊκές εταιρείες</w:t>
      </w:r>
      <w:r>
        <w:rPr>
          <w:rFonts w:eastAsia="Times New Roman"/>
          <w:szCs w:val="24"/>
        </w:rPr>
        <w:t>,</w:t>
      </w:r>
      <w:r w:rsidRPr="007B7CEB">
        <w:rPr>
          <w:rFonts w:eastAsia="Times New Roman"/>
          <w:szCs w:val="24"/>
        </w:rPr>
        <w:t xml:space="preserve"> προκειμένου να αγοράσουν νέα εξελιγμένα πλοία</w:t>
      </w:r>
      <w:r>
        <w:rPr>
          <w:rFonts w:eastAsia="Times New Roman"/>
          <w:szCs w:val="24"/>
        </w:rPr>
        <w:t>,</w:t>
      </w:r>
      <w:r w:rsidRPr="007B7CEB">
        <w:rPr>
          <w:rFonts w:eastAsia="Times New Roman"/>
          <w:szCs w:val="24"/>
        </w:rPr>
        <w:t xml:space="preserve"> τα οποία θα εξυπηρετήσουν καλύτερα τα νησιά </w:t>
      </w:r>
      <w:r>
        <w:rPr>
          <w:rFonts w:eastAsia="Times New Roman"/>
          <w:szCs w:val="24"/>
        </w:rPr>
        <w:t>μας.</w:t>
      </w:r>
    </w:p>
    <w:p w14:paraId="120F8CF6" w14:textId="77777777" w:rsidR="0086761A" w:rsidRDefault="00427452">
      <w:pPr>
        <w:spacing w:line="600" w:lineRule="auto"/>
        <w:ind w:firstLine="720"/>
        <w:jc w:val="both"/>
        <w:rPr>
          <w:rFonts w:eastAsia="Times New Roman"/>
          <w:szCs w:val="24"/>
        </w:rPr>
      </w:pPr>
      <w:r>
        <w:rPr>
          <w:rFonts w:eastAsia="Times New Roman"/>
          <w:szCs w:val="24"/>
        </w:rPr>
        <w:t xml:space="preserve">Και μπαίνω στο μεταφορικό ισοδύναμο. Το </w:t>
      </w:r>
      <w:r w:rsidRPr="007B7CEB">
        <w:rPr>
          <w:rFonts w:eastAsia="Times New Roman"/>
          <w:szCs w:val="24"/>
        </w:rPr>
        <w:t>2019 θα είναι χρόνος θετικών τομών για τη νησιωτική Ελλάδα</w:t>
      </w:r>
      <w:r>
        <w:rPr>
          <w:rFonts w:eastAsia="Times New Roman"/>
          <w:szCs w:val="24"/>
        </w:rPr>
        <w:t>.</w:t>
      </w:r>
      <w:r w:rsidRPr="007B7CEB">
        <w:rPr>
          <w:rFonts w:eastAsia="Times New Roman"/>
          <w:szCs w:val="24"/>
        </w:rPr>
        <w:t xml:space="preserve"> </w:t>
      </w:r>
      <w:r>
        <w:rPr>
          <w:rFonts w:eastAsia="Times New Roman"/>
          <w:szCs w:val="24"/>
        </w:rPr>
        <w:t>Μ</w:t>
      </w:r>
      <w:r w:rsidRPr="007B7CEB">
        <w:rPr>
          <w:rFonts w:eastAsia="Times New Roman"/>
          <w:szCs w:val="24"/>
        </w:rPr>
        <w:t xml:space="preserve">ετά από την επιτυχημένη εφαρμογή του θεσμού του </w:t>
      </w:r>
      <w:r>
        <w:rPr>
          <w:rFonts w:eastAsia="Times New Roman"/>
          <w:szCs w:val="24"/>
        </w:rPr>
        <w:t>μ</w:t>
      </w:r>
      <w:r w:rsidRPr="007B7CEB">
        <w:rPr>
          <w:rFonts w:eastAsia="Times New Roman"/>
          <w:szCs w:val="24"/>
        </w:rPr>
        <w:t>εταφορικ</w:t>
      </w:r>
      <w:r>
        <w:rPr>
          <w:rFonts w:eastAsia="Times New Roman"/>
          <w:szCs w:val="24"/>
        </w:rPr>
        <w:t>ού</w:t>
      </w:r>
      <w:r w:rsidRPr="007B7CEB">
        <w:rPr>
          <w:rFonts w:eastAsia="Times New Roman"/>
          <w:szCs w:val="24"/>
        </w:rPr>
        <w:t xml:space="preserve"> </w:t>
      </w:r>
      <w:r>
        <w:rPr>
          <w:rFonts w:eastAsia="Times New Roman"/>
          <w:szCs w:val="24"/>
        </w:rPr>
        <w:t>ι</w:t>
      </w:r>
      <w:r w:rsidRPr="007B7CEB">
        <w:rPr>
          <w:rFonts w:eastAsia="Times New Roman"/>
          <w:szCs w:val="24"/>
        </w:rPr>
        <w:t>σοδ</w:t>
      </w:r>
      <w:r>
        <w:rPr>
          <w:rFonts w:eastAsia="Times New Roman"/>
          <w:szCs w:val="24"/>
        </w:rPr>
        <w:t>υ</w:t>
      </w:r>
      <w:r w:rsidRPr="007B7CEB">
        <w:rPr>
          <w:rFonts w:eastAsia="Times New Roman"/>
          <w:szCs w:val="24"/>
        </w:rPr>
        <w:t>ν</w:t>
      </w:r>
      <w:r>
        <w:rPr>
          <w:rFonts w:eastAsia="Times New Roman"/>
          <w:szCs w:val="24"/>
        </w:rPr>
        <w:t>άμου σε σαράντα εννιά</w:t>
      </w:r>
      <w:r w:rsidRPr="007B7CEB">
        <w:rPr>
          <w:rFonts w:eastAsia="Times New Roman"/>
          <w:szCs w:val="24"/>
        </w:rPr>
        <w:t xml:space="preserve"> νησιά</w:t>
      </w:r>
      <w:r>
        <w:rPr>
          <w:rFonts w:eastAsia="Times New Roman"/>
          <w:szCs w:val="24"/>
        </w:rPr>
        <w:t>,</w:t>
      </w:r>
      <w:r w:rsidRPr="007B7CEB">
        <w:rPr>
          <w:rFonts w:eastAsia="Times New Roman"/>
          <w:szCs w:val="24"/>
        </w:rPr>
        <w:t xml:space="preserve"> από </w:t>
      </w:r>
      <w:r>
        <w:rPr>
          <w:rFonts w:eastAsia="Times New Roman"/>
          <w:szCs w:val="24"/>
        </w:rPr>
        <w:t>1-1-</w:t>
      </w:r>
      <w:r w:rsidRPr="007B7CEB">
        <w:rPr>
          <w:rFonts w:eastAsia="Times New Roman"/>
          <w:szCs w:val="24"/>
        </w:rPr>
        <w:t xml:space="preserve">2019 η νησιωτική χώρα στο σύνολό της </w:t>
      </w:r>
      <w:r>
        <w:rPr>
          <w:rFonts w:eastAsia="Times New Roman"/>
          <w:szCs w:val="24"/>
        </w:rPr>
        <w:t xml:space="preserve">θα </w:t>
      </w:r>
      <w:r w:rsidRPr="007B7CEB">
        <w:rPr>
          <w:rFonts w:eastAsia="Times New Roman"/>
          <w:szCs w:val="24"/>
        </w:rPr>
        <w:t xml:space="preserve">απολαμβάνει </w:t>
      </w:r>
      <w:r w:rsidRPr="007B7CEB">
        <w:rPr>
          <w:rFonts w:eastAsia="Times New Roman"/>
          <w:szCs w:val="24"/>
        </w:rPr>
        <w:t>τις ευεργετικές διατάξεις αυτής της ουσιαστικής και μόνιμης νησιωτικής πολιτικής</w:t>
      </w:r>
      <w:r>
        <w:rPr>
          <w:rFonts w:eastAsia="Times New Roman"/>
          <w:szCs w:val="24"/>
        </w:rPr>
        <w:t>.</w:t>
      </w:r>
    </w:p>
    <w:p w14:paraId="120F8CF7" w14:textId="77777777" w:rsidR="0086761A" w:rsidRDefault="00427452">
      <w:pPr>
        <w:spacing w:line="600" w:lineRule="auto"/>
        <w:ind w:firstLine="720"/>
        <w:jc w:val="both"/>
        <w:rPr>
          <w:rFonts w:eastAsia="Times New Roman"/>
          <w:szCs w:val="24"/>
        </w:rPr>
      </w:pPr>
      <w:r w:rsidRPr="00404E2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404E28">
        <w:rPr>
          <w:rFonts w:eastAsia="Times New Roman"/>
          <w:szCs w:val="24"/>
        </w:rPr>
        <w:t>)</w:t>
      </w:r>
    </w:p>
    <w:p w14:paraId="120F8CF8" w14:textId="77777777" w:rsidR="0086761A" w:rsidRDefault="00427452">
      <w:pPr>
        <w:spacing w:line="600" w:lineRule="auto"/>
        <w:ind w:firstLine="720"/>
        <w:jc w:val="both"/>
        <w:rPr>
          <w:rFonts w:eastAsia="Times New Roman"/>
          <w:szCs w:val="24"/>
        </w:rPr>
      </w:pPr>
      <w:r>
        <w:rPr>
          <w:rFonts w:eastAsia="Times New Roman"/>
          <w:szCs w:val="24"/>
        </w:rPr>
        <w:t>Κύριε Πρόεδρε,</w:t>
      </w:r>
      <w:r w:rsidRPr="007B7CEB">
        <w:rPr>
          <w:rFonts w:eastAsia="Times New Roman"/>
          <w:szCs w:val="24"/>
        </w:rPr>
        <w:t xml:space="preserve"> θα χρειαστώ </w:t>
      </w:r>
      <w:r>
        <w:rPr>
          <w:rFonts w:eastAsia="Times New Roman"/>
          <w:szCs w:val="24"/>
        </w:rPr>
        <w:t xml:space="preserve">λίγο χρόνο ακόμα. </w:t>
      </w:r>
    </w:p>
    <w:p w14:paraId="120F8CF9" w14:textId="77777777" w:rsidR="0086761A" w:rsidRDefault="00427452">
      <w:pPr>
        <w:spacing w:line="600" w:lineRule="auto"/>
        <w:ind w:firstLine="720"/>
        <w:jc w:val="both"/>
        <w:rPr>
          <w:rFonts w:eastAsia="Times New Roman"/>
          <w:szCs w:val="24"/>
        </w:rPr>
      </w:pPr>
      <w:r w:rsidRPr="0075619A">
        <w:rPr>
          <w:rFonts w:eastAsia="Times New Roman"/>
          <w:b/>
          <w:szCs w:val="24"/>
        </w:rPr>
        <w:t>ΠΡΟΕΔΡΕΥΩΝ (</w:t>
      </w:r>
      <w:r>
        <w:rPr>
          <w:rFonts w:eastAsia="Times New Roman"/>
          <w:b/>
          <w:szCs w:val="24"/>
        </w:rPr>
        <w:t>Νικήτας Κακλαμάνης</w:t>
      </w:r>
      <w:r w:rsidRPr="0075619A">
        <w:rPr>
          <w:rFonts w:eastAsia="Times New Roman"/>
          <w:b/>
          <w:szCs w:val="24"/>
        </w:rPr>
        <w:t>):</w:t>
      </w:r>
      <w:r>
        <w:rPr>
          <w:rFonts w:eastAsia="Times New Roman"/>
          <w:b/>
          <w:szCs w:val="24"/>
        </w:rPr>
        <w:t xml:space="preserve"> </w:t>
      </w:r>
      <w:r>
        <w:rPr>
          <w:rFonts w:eastAsia="Times New Roman"/>
          <w:szCs w:val="24"/>
        </w:rPr>
        <w:t>Έχετε ένα λ</w:t>
      </w:r>
      <w:r>
        <w:rPr>
          <w:rFonts w:eastAsia="Times New Roman"/>
          <w:szCs w:val="24"/>
        </w:rPr>
        <w:t>επτό, κύριε Υπουργέ.</w:t>
      </w:r>
    </w:p>
    <w:p w14:paraId="120F8CFA" w14:textId="77777777" w:rsidR="0086761A" w:rsidRDefault="00427452">
      <w:pPr>
        <w:spacing w:line="600" w:lineRule="auto"/>
        <w:ind w:firstLine="720"/>
        <w:jc w:val="both"/>
        <w:rPr>
          <w:rFonts w:eastAsia="Times New Roman"/>
          <w:szCs w:val="24"/>
        </w:rPr>
      </w:pPr>
      <w:r>
        <w:rPr>
          <w:rFonts w:eastAsia="Times New Roman"/>
          <w:b/>
          <w:szCs w:val="24"/>
        </w:rPr>
        <w:lastRenderedPageBreak/>
        <w:t xml:space="preserve">ΝΕΚΤΑΡΙΟΣ ΣΑΝΤΟΡΙΝΙΟΣ (Αναπληρωτής Υπουργός Ναυτιλίας και Νησιωτικής Πολιτικής): </w:t>
      </w:r>
      <w:r>
        <w:rPr>
          <w:rFonts w:eastAsia="Times New Roman"/>
          <w:szCs w:val="24"/>
        </w:rPr>
        <w:t xml:space="preserve">Περισσότεροι, λοιπόν, </w:t>
      </w:r>
      <w:r w:rsidRPr="007B7CEB">
        <w:rPr>
          <w:rFonts w:eastAsia="Times New Roman"/>
          <w:szCs w:val="24"/>
        </w:rPr>
        <w:t xml:space="preserve">από </w:t>
      </w:r>
      <w:r>
        <w:rPr>
          <w:rFonts w:eastAsia="Times New Roman"/>
          <w:szCs w:val="24"/>
        </w:rPr>
        <w:t>επτακόσιες χιλιάδες</w:t>
      </w:r>
      <w:r w:rsidRPr="007B7CEB">
        <w:rPr>
          <w:rFonts w:eastAsia="Times New Roman"/>
          <w:szCs w:val="24"/>
        </w:rPr>
        <w:t xml:space="preserve"> κατοίκους σε πάνω από </w:t>
      </w:r>
      <w:r>
        <w:rPr>
          <w:rFonts w:eastAsia="Times New Roman"/>
          <w:szCs w:val="24"/>
        </w:rPr>
        <w:t>εκατό</w:t>
      </w:r>
      <w:r w:rsidRPr="007B7CEB">
        <w:rPr>
          <w:rFonts w:eastAsia="Times New Roman"/>
          <w:szCs w:val="24"/>
        </w:rPr>
        <w:t xml:space="preserve"> νησιά και περισσότερες από </w:t>
      </w:r>
      <w:r>
        <w:rPr>
          <w:rFonts w:eastAsia="Times New Roman"/>
          <w:szCs w:val="24"/>
        </w:rPr>
        <w:t>τριάντα χιλιάδες</w:t>
      </w:r>
      <w:r w:rsidRPr="007B7CEB">
        <w:rPr>
          <w:rFonts w:eastAsia="Times New Roman"/>
          <w:szCs w:val="24"/>
        </w:rPr>
        <w:t xml:space="preserve"> </w:t>
      </w:r>
      <w:r>
        <w:rPr>
          <w:rFonts w:eastAsia="Times New Roman"/>
          <w:szCs w:val="24"/>
        </w:rPr>
        <w:t>νησιωτικές</w:t>
      </w:r>
      <w:r w:rsidRPr="007B7CEB">
        <w:rPr>
          <w:rFonts w:eastAsia="Times New Roman"/>
          <w:szCs w:val="24"/>
        </w:rPr>
        <w:t xml:space="preserve"> επιχειρήσεις θα δουν το μ</w:t>
      </w:r>
      <w:r w:rsidRPr="007B7CEB">
        <w:rPr>
          <w:rFonts w:eastAsia="Times New Roman"/>
          <w:szCs w:val="24"/>
        </w:rPr>
        <w:t xml:space="preserve">εταφορικό κόστος των μετακινήσεων </w:t>
      </w:r>
      <w:r>
        <w:rPr>
          <w:rFonts w:eastAsia="Times New Roman"/>
          <w:szCs w:val="24"/>
        </w:rPr>
        <w:t>τους,</w:t>
      </w:r>
      <w:r w:rsidRPr="007B7CEB">
        <w:rPr>
          <w:rFonts w:eastAsia="Times New Roman"/>
          <w:szCs w:val="24"/>
        </w:rPr>
        <w:t xml:space="preserve"> αλλά και των εμπορευμάτων </w:t>
      </w:r>
      <w:r>
        <w:rPr>
          <w:rFonts w:eastAsia="Times New Roman"/>
          <w:szCs w:val="24"/>
        </w:rPr>
        <w:t>τους,</w:t>
      </w:r>
      <w:r w:rsidRPr="007B7CEB">
        <w:rPr>
          <w:rFonts w:eastAsia="Times New Roman"/>
          <w:szCs w:val="24"/>
        </w:rPr>
        <w:t xml:space="preserve"> να μειώνεται</w:t>
      </w:r>
      <w:r>
        <w:rPr>
          <w:rFonts w:eastAsia="Times New Roman"/>
          <w:szCs w:val="24"/>
        </w:rPr>
        <w:t>.</w:t>
      </w:r>
    </w:p>
    <w:p w14:paraId="120F8CFB" w14:textId="77777777" w:rsidR="0086761A" w:rsidRDefault="00427452">
      <w:pPr>
        <w:spacing w:line="600" w:lineRule="auto"/>
        <w:ind w:firstLine="720"/>
        <w:jc w:val="both"/>
        <w:rPr>
          <w:rFonts w:eastAsia="Times New Roman"/>
          <w:szCs w:val="24"/>
        </w:rPr>
      </w:pPr>
      <w:r>
        <w:rPr>
          <w:rFonts w:eastAsia="Times New Roman"/>
          <w:szCs w:val="24"/>
        </w:rPr>
        <w:t>Από την πιλοτική εφαρμογή έχουμε 43% μείωση του κόστους</w:t>
      </w:r>
      <w:r w:rsidRPr="007B7CEB">
        <w:rPr>
          <w:rFonts w:eastAsia="Times New Roman"/>
          <w:szCs w:val="24"/>
        </w:rPr>
        <w:t xml:space="preserve"> των ακτοπλοϊκών μεταφορών</w:t>
      </w:r>
      <w:r>
        <w:rPr>
          <w:rFonts w:eastAsia="Times New Roman"/>
          <w:szCs w:val="24"/>
        </w:rPr>
        <w:t>.</w:t>
      </w:r>
      <w:r w:rsidRPr="007B7CEB">
        <w:rPr>
          <w:rFonts w:eastAsia="Times New Roman"/>
          <w:szCs w:val="24"/>
        </w:rPr>
        <w:t xml:space="preserve"> </w:t>
      </w:r>
      <w:r>
        <w:rPr>
          <w:rFonts w:eastAsia="Times New Roman"/>
          <w:szCs w:val="24"/>
        </w:rPr>
        <w:t>Π</w:t>
      </w:r>
      <w:r w:rsidRPr="007B7CEB">
        <w:rPr>
          <w:rFonts w:eastAsia="Times New Roman"/>
          <w:szCs w:val="24"/>
        </w:rPr>
        <w:t xml:space="preserve">άνω από </w:t>
      </w:r>
      <w:r>
        <w:rPr>
          <w:rFonts w:eastAsia="Times New Roman"/>
          <w:szCs w:val="24"/>
        </w:rPr>
        <w:t>πενήντα χιλιάδες</w:t>
      </w:r>
      <w:r w:rsidRPr="007B7CEB">
        <w:rPr>
          <w:rFonts w:eastAsia="Times New Roman"/>
          <w:szCs w:val="24"/>
        </w:rPr>
        <w:t xml:space="preserve"> νησιώτες μεταφέρθηκαν με επιδότηση του κόστους της μεταφοράς </w:t>
      </w:r>
      <w:r>
        <w:rPr>
          <w:rFonts w:eastAsia="Times New Roman"/>
          <w:szCs w:val="24"/>
        </w:rPr>
        <w:t>τους.</w:t>
      </w:r>
      <w:r w:rsidRPr="007B7CEB">
        <w:rPr>
          <w:rFonts w:eastAsia="Times New Roman"/>
          <w:szCs w:val="24"/>
        </w:rPr>
        <w:t xml:space="preserve"> </w:t>
      </w:r>
      <w:r>
        <w:rPr>
          <w:rFonts w:eastAsia="Times New Roman"/>
          <w:szCs w:val="24"/>
        </w:rPr>
        <w:t>Έ</w:t>
      </w:r>
      <w:r w:rsidRPr="007B7CEB">
        <w:rPr>
          <w:rFonts w:eastAsia="Times New Roman"/>
          <w:szCs w:val="24"/>
        </w:rPr>
        <w:t xml:space="preserve">τσι δίνονται νέες αναπτυξιακές δυνατότητες και κίνητρα για την παραμονή των κατοίκων στα νησιά </w:t>
      </w:r>
      <w:r>
        <w:rPr>
          <w:rFonts w:eastAsia="Times New Roman"/>
          <w:szCs w:val="24"/>
        </w:rPr>
        <w:t>μας.</w:t>
      </w:r>
      <w:r w:rsidRPr="007B7CEB">
        <w:rPr>
          <w:rFonts w:eastAsia="Times New Roman"/>
          <w:szCs w:val="24"/>
        </w:rPr>
        <w:t xml:space="preserve"> </w:t>
      </w:r>
      <w:r>
        <w:rPr>
          <w:rFonts w:eastAsia="Times New Roman"/>
          <w:szCs w:val="24"/>
        </w:rPr>
        <w:t>Γ</w:t>
      </w:r>
      <w:r w:rsidRPr="007B7CEB">
        <w:rPr>
          <w:rFonts w:eastAsia="Times New Roman"/>
          <w:szCs w:val="24"/>
        </w:rPr>
        <w:t>ιατί οι νησιώτες δεν είναι πολίτες δεύτερης κατηγορίας</w:t>
      </w:r>
      <w:r>
        <w:rPr>
          <w:rFonts w:eastAsia="Times New Roman"/>
          <w:szCs w:val="24"/>
        </w:rPr>
        <w:t>.</w:t>
      </w:r>
      <w:r w:rsidRPr="007B7CEB">
        <w:rPr>
          <w:rFonts w:eastAsia="Times New Roman"/>
          <w:szCs w:val="24"/>
        </w:rPr>
        <w:t xml:space="preserve"> </w:t>
      </w:r>
      <w:r>
        <w:rPr>
          <w:rFonts w:eastAsia="Times New Roman"/>
          <w:szCs w:val="24"/>
        </w:rPr>
        <w:t>Γ</w:t>
      </w:r>
      <w:r w:rsidRPr="007B7CEB">
        <w:rPr>
          <w:rFonts w:eastAsia="Times New Roman"/>
          <w:szCs w:val="24"/>
        </w:rPr>
        <w:t>ιατί τα νησιά μας συνεισφέρουν τα μέγιστα στην παραγωγή νέου πλούτου και στην αύξηση του ΑΕ</w:t>
      </w:r>
      <w:r w:rsidRPr="007B7CEB">
        <w:rPr>
          <w:rFonts w:eastAsia="Times New Roman"/>
          <w:szCs w:val="24"/>
        </w:rPr>
        <w:t>Π</w:t>
      </w:r>
      <w:r>
        <w:rPr>
          <w:rFonts w:eastAsia="Times New Roman"/>
          <w:szCs w:val="24"/>
        </w:rPr>
        <w:t>.</w:t>
      </w:r>
    </w:p>
    <w:p w14:paraId="120F8CF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2019</w:t>
      </w:r>
      <w:r>
        <w:rPr>
          <w:rFonts w:eastAsia="Times New Roman" w:cs="Times New Roman"/>
          <w:szCs w:val="24"/>
        </w:rPr>
        <w:t>,</w:t>
      </w:r>
      <w:r>
        <w:rPr>
          <w:rFonts w:eastAsia="Times New Roman" w:cs="Times New Roman"/>
          <w:szCs w:val="24"/>
        </w:rPr>
        <w:t xml:space="preserve"> 156 εκατομμύρια θα δοθούν για την εφαρμογή του μεταφορικού ισοδυνάμου. Και τον Γενάρη του 2019 ξεκινά και η πιλοτική εφαρμογή της επιδότησης των καυσίμων στο πλαίσιο του μεταφορικού ισοδυνάμου στα μικρά και απομακρυσμένα νησιά του Αιγαίου. Σύμφωνα με τους</w:t>
      </w:r>
      <w:r>
        <w:rPr>
          <w:rFonts w:eastAsia="Times New Roman" w:cs="Times New Roman"/>
          <w:szCs w:val="24"/>
        </w:rPr>
        <w:t xml:space="preserve"> υπολογισμούς μας, η τιμή των καυσίμων στην αντλία δεν θα υπερβαίνει τα 10 με 15 λεπτά του ευρώ σε σχέση με τον μέσο όρο της τιμής στην Αττική. </w:t>
      </w:r>
    </w:p>
    <w:p w14:paraId="120F8CF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Το μεταφορικό ισοδύναμο είναι ένα μέτρο για τους νησιώτες που διαμορφώθηκε μαζί με αυτούς. Καθημερινά συζητάμε </w:t>
      </w:r>
      <w:r>
        <w:rPr>
          <w:rFonts w:eastAsia="Times New Roman" w:cs="Times New Roman"/>
          <w:szCs w:val="24"/>
        </w:rPr>
        <w:t>με τους θεσμούς των νησιών, με τα επιμελητήρια, με τους φορείς προσπαθώντας να το βελτιώσουμε.</w:t>
      </w:r>
    </w:p>
    <w:p w14:paraId="120F8CF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αυτός ο προϋπολογισμός είναι η απόδειξη ότι με μία άλλη αντίληψη για τη διαχείριση των οικονομικών, με πολιτικές που έχουν κοινωνικ</w:t>
      </w:r>
      <w:r>
        <w:rPr>
          <w:rFonts w:eastAsia="Times New Roman" w:cs="Times New Roman"/>
          <w:szCs w:val="24"/>
        </w:rPr>
        <w:t xml:space="preserve">ό πρόσημο, με δικαιοσύνη και διαφάνεια η χώρα μας μπορεί να προχωρήσει σαν μία κανονική, προοδευτική, ευρωπαϊκή χώρα, όπου οι πολίτες θα μπορούν να εμπιστευτούν το κράτος και θα μπορούν να απολαμβάνουν παροχές και δικαιώματα. </w:t>
      </w:r>
    </w:p>
    <w:p w14:paraId="120F8CF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Ελλάδα προχωράει μπροστά στ</w:t>
      </w:r>
      <w:r>
        <w:rPr>
          <w:rFonts w:eastAsia="Times New Roman" w:cs="Times New Roman"/>
          <w:szCs w:val="24"/>
        </w:rPr>
        <w:t>ον δρόμο της δημοκρατίας, της δικαιοσύνης και της ισονομίας. Η Ελλάδα που μας παραδώσατε ανήκει στο παρελθόν.</w:t>
      </w:r>
    </w:p>
    <w:p w14:paraId="120F8D00"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D01" w14:textId="77777777" w:rsidR="0086761A" w:rsidRDefault="00427452">
      <w:pPr>
        <w:spacing w:line="600" w:lineRule="auto"/>
        <w:ind w:firstLine="720"/>
        <w:jc w:val="both"/>
        <w:rPr>
          <w:rFonts w:eastAsia="Times New Roman" w:cs="Times New Roman"/>
          <w:szCs w:val="24"/>
        </w:rPr>
      </w:pPr>
      <w:r w:rsidRPr="00E429D2">
        <w:rPr>
          <w:rFonts w:eastAsia="Times New Roman" w:cs="Times New Roman"/>
          <w:b/>
          <w:szCs w:val="24"/>
        </w:rPr>
        <w:t>ΠΡΟΕΔΡΕΥΩΝ (Νικήτας Κακλαμάνης):</w:t>
      </w:r>
      <w:r>
        <w:rPr>
          <w:rFonts w:eastAsia="Times New Roman" w:cs="Times New Roman"/>
          <w:szCs w:val="24"/>
        </w:rPr>
        <w:t xml:space="preserve"> Λοιπόν, ακούστε, και κυρίως η Κυβέρνηση να το ακούσει, ο τέταρτος κύκλος κλείνει με τον κ. Θεοφύλακτο και τον κ. Δελή. Δεν πρόκειται να διακόψω. Ολόκληρος ο πέμπτος κύκλος θα εξαντληθεί μέχρι και τον κ. Μωραΐτη και μετά θα ξαναμιλήσει Υπουργός. </w:t>
      </w:r>
    </w:p>
    <w:p w14:paraId="120F8D0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κ. Θεοφύλακτος.</w:t>
      </w:r>
    </w:p>
    <w:p w14:paraId="120F8D03" w14:textId="77777777" w:rsidR="0086761A" w:rsidRDefault="00427452">
      <w:pPr>
        <w:spacing w:line="600" w:lineRule="auto"/>
        <w:ind w:firstLine="720"/>
        <w:jc w:val="both"/>
        <w:rPr>
          <w:rFonts w:eastAsia="Times New Roman" w:cs="Times New Roman"/>
          <w:szCs w:val="24"/>
        </w:rPr>
      </w:pPr>
      <w:r w:rsidRPr="00E429D2">
        <w:rPr>
          <w:rFonts w:eastAsia="Times New Roman" w:cs="Times New Roman"/>
          <w:b/>
          <w:szCs w:val="24"/>
        </w:rPr>
        <w:t>ΙΩΑΝΝΗΣ ΘΕΟΦΥΛΑΚΤΟΣ:</w:t>
      </w:r>
      <w:r>
        <w:rPr>
          <w:rFonts w:eastAsia="Times New Roman" w:cs="Times New Roman"/>
          <w:szCs w:val="24"/>
        </w:rPr>
        <w:t xml:space="preserve"> Ευχαριστώ, κύριε Πρόεδρε.</w:t>
      </w:r>
    </w:p>
    <w:p w14:paraId="120F8D0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προϋπολογισμός 2019. Πρώτον, και μάλλον κυριότερο, δεν κόβονται οι συντάξεις που ήταν προγραμματισμένο να περικοπούν στις αρχές του 2019. Δεν πρόκειται, για</w:t>
      </w:r>
      <w:r>
        <w:rPr>
          <w:rFonts w:eastAsia="Times New Roman" w:cs="Times New Roman"/>
          <w:szCs w:val="24"/>
        </w:rPr>
        <w:t xml:space="preserve"> να το ξεκαθαρίσουμε, ούτε για αναβολή ούτε για αναστολή, αλλά για κατάργηση του επαχθούς αυτού μέτρου που είχε επιβάλει το ΔΝΤ. Δεν το ψηφίσαμε με τη θέλησή μας. Το επέβαλε το ΔΝΤ.</w:t>
      </w:r>
    </w:p>
    <w:p w14:paraId="120F8D0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Χάρη στις συντονισμένες προσπάθειες της Κυβέρνησής μας και του ελληνικού λ</w:t>
      </w:r>
      <w:r>
        <w:rPr>
          <w:rFonts w:eastAsia="Times New Roman" w:cs="Times New Roman"/>
          <w:szCs w:val="24"/>
        </w:rPr>
        <w:t>αού, πετύχαμε την κατάργηση αυτού του μέτρου, όπως θα πετύχουμε και την κατάργηση της μείωσης του αφορολογήτου από τον επόμενο χρόνο.</w:t>
      </w:r>
    </w:p>
    <w:p w14:paraId="120F8D0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τονίζω αυτό, ότι δεν θα έχουμε τις μειώσεις, όπως το τόνισαν και άλλοι συνάδελφοι, αλλά ίσα-ίσα θα έχουμε και μικρές αυ</w:t>
      </w:r>
      <w:r>
        <w:rPr>
          <w:rFonts w:eastAsia="Times New Roman" w:cs="Times New Roman"/>
          <w:szCs w:val="24"/>
        </w:rPr>
        <w:t>ξήσεις σε εξακόσιες είκοσι χιλιάδες συνταξιούχους, γιατί όλος ο κόσμος εδώ και δέκα δώδεκα μήνες ρωτά συνεχώς τι θα γίνει. Οι συγγενείς μας, οι φίλοι μας στα χωριά που πάμε, στις περιοχές μας, στις πόλεις ρωτούν «θα κοπούν οι συντάξεις;»</w:t>
      </w:r>
      <w:r>
        <w:rPr>
          <w:rFonts w:eastAsia="Times New Roman" w:cs="Times New Roman"/>
          <w:szCs w:val="24"/>
        </w:rPr>
        <w:t>.</w:t>
      </w:r>
      <w:r>
        <w:rPr>
          <w:rFonts w:eastAsia="Times New Roman" w:cs="Times New Roman"/>
          <w:szCs w:val="24"/>
        </w:rPr>
        <w:t xml:space="preserve"> Και όλοι έλεγαν «</w:t>
      </w:r>
      <w:r>
        <w:rPr>
          <w:rFonts w:eastAsia="Times New Roman" w:cs="Times New Roman"/>
          <w:szCs w:val="24"/>
        </w:rPr>
        <w:t xml:space="preserve">αν δεν κοπούν οι συντάξεις, να ξέρετε, είμαστε μαζί σας. Αν καταφέρετε και δεν τις κόψετε, είμαστε μαζί σας και με τον Αλέξη τον Τσίπρα». </w:t>
      </w:r>
    </w:p>
    <w:p w14:paraId="120F8D0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Αυτή είναι η καλύτερη και μεγαλύτερη δημοσκόπηση. Γιατί τις άλλες δεν τις πολυπιστεύω. Έχουν αποδειχτεί τα τελευταία </w:t>
      </w:r>
      <w:r>
        <w:rPr>
          <w:rFonts w:eastAsia="Times New Roman" w:cs="Times New Roman"/>
          <w:szCs w:val="24"/>
        </w:rPr>
        <w:t xml:space="preserve">χρόνια κομμάτι αναξιόπιστες. Όλος ο </w:t>
      </w:r>
      <w:r>
        <w:rPr>
          <w:rFonts w:eastAsia="Times New Roman" w:cs="Times New Roman"/>
          <w:szCs w:val="24"/>
        </w:rPr>
        <w:lastRenderedPageBreak/>
        <w:t xml:space="preserve">κόσμος έλεγε και λέει τους τελευταίους μήνες «είμαστε μαζί σας αν δεν κοπούν οι συντάξεις». Δεν κόβονται, λοιπόν, οι συντάξεις. </w:t>
      </w:r>
    </w:p>
    <w:p w14:paraId="120F8D0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Καταργήσαμε τα επαχθή μέτρα που επέβαλε το ΔΝΤ, αλλά για κακή τύχη της Αντιπολίτευσης, της </w:t>
      </w:r>
      <w:r>
        <w:rPr>
          <w:rFonts w:eastAsia="Times New Roman" w:cs="Times New Roman"/>
          <w:szCs w:val="24"/>
        </w:rPr>
        <w:t xml:space="preserve">Νέας Δημοκρατίας, αλλά και του ΠΑΣΟΚ, του Κινήματος Αλλαγής, κρατάμε και εφαρμόζουμε τα θετικά αντίμετρα, που όταν τα ψηφίζαμε στην τρίτη αξιολόγηση μας εμπαίζαν και μας κορόιδευαν οι συνάδελφοι της Αντιπολίτευσης και έλεγαν «θα εφαρμόσετε τα αρνητικά, θα </w:t>
      </w:r>
      <w:r>
        <w:rPr>
          <w:rFonts w:eastAsia="Times New Roman" w:cs="Times New Roman"/>
          <w:szCs w:val="24"/>
        </w:rPr>
        <w:t>κόψετε τις συντάξεις, και από τα θετικά τίποτα, είναι προπέτασμα καπνού, κοροϊδεύετε τον ελληνικό λαό». Έγινε το αντίθετο. Καταργούμε τα αρνητικά και εφαρμόζουμε τα θετικά.</w:t>
      </w:r>
    </w:p>
    <w:p w14:paraId="120F8D0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Τα αναφέρω και εγώ εν τάχει, όπως έκαναν και άλλοι συνάδελφοι: Μείωση ΕΝΦΙΑ. Επιδότ</w:t>
      </w:r>
      <w:r>
        <w:rPr>
          <w:rFonts w:eastAsia="Times New Roman" w:cs="Times New Roman"/>
          <w:szCs w:val="24"/>
        </w:rPr>
        <w:t xml:space="preserve">ηση ενοικίου ή δόσης στεγαστικού δανείου για τριακόσιες σαράντα χιλιάδες νέα ζευγάρια. Δεν χρειάζονται αυτά; </w:t>
      </w:r>
    </w:p>
    <w:p w14:paraId="120F8D0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Μείωση ασφαλιστικών εισφορών ελευθέρων επαγγελματιών. Κατάργηση τέλους επιτηδεύματος στους συνεταιρισμένους αγρότες, στις ΚΟΙΝΣΕΠ. Σταδιακή μείωση</w:t>
      </w:r>
      <w:r>
        <w:rPr>
          <w:rFonts w:eastAsia="Times New Roman" w:cs="Times New Roman"/>
          <w:szCs w:val="24"/>
        </w:rPr>
        <w:t xml:space="preserve"> της φορολογίας εισοδήματος νομικών προσώπων. Επιδότηση ασφαλιστικών εισφορών νέων κάτω των είκοσι πέντε ετών. Πρόσληψη τριών χιλιάδων διακοσίων εργαζομένων στο «Βοήθεια στο Σπίτι», που τους είχαν όμηρους για πάνω από δε</w:t>
      </w:r>
      <w:r>
        <w:rPr>
          <w:rFonts w:eastAsia="Times New Roman" w:cs="Times New Roman"/>
          <w:szCs w:val="24"/>
        </w:rPr>
        <w:lastRenderedPageBreak/>
        <w:t>καπέντε χρόνια. Πρόσληψη τεσσερισήμι</w:t>
      </w:r>
      <w:r>
        <w:rPr>
          <w:rFonts w:eastAsia="Times New Roman" w:cs="Times New Roman"/>
          <w:szCs w:val="24"/>
        </w:rPr>
        <w:t xml:space="preserve">σι χιλιάδων εκπαιδευτικών και εξειδικευμένου προσωπικού στην ειδική αγωγή. Συλλογικές συμβάσεις εργασίας. Αύξηση κατώτατου μισθού. Και μάλλον όλα αυτά πρέπει να τα γιορτάσουμε με ένα ποτήρι κρασί, μιας και καταργείται και ο </w:t>
      </w:r>
      <w:r>
        <w:rPr>
          <w:rFonts w:eastAsia="Times New Roman" w:cs="Times New Roman"/>
          <w:szCs w:val="24"/>
        </w:rPr>
        <w:t xml:space="preserve">ειδικός φόρος </w:t>
      </w:r>
      <w:r>
        <w:rPr>
          <w:rFonts w:eastAsia="Times New Roman" w:cs="Times New Roman"/>
          <w:szCs w:val="24"/>
        </w:rPr>
        <w:t xml:space="preserve">στο κρασί. </w:t>
      </w:r>
    </w:p>
    <w:p w14:paraId="120F8D0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Αυτή ε</w:t>
      </w:r>
      <w:r>
        <w:rPr>
          <w:rFonts w:eastAsia="Times New Roman" w:cs="Times New Roman"/>
          <w:szCs w:val="24"/>
        </w:rPr>
        <w:t>ίναι η πολιτική μας. Τη δείχνουμε πλέον με σταθερότητα. Είναι υπέρ του ελληνικού λαού. Κοιτάξτε πόσα πετύχαμε σε τρεις μόλις μήνες που βγήκαμε από τα μνημόνια και ας φανταστούμε όλοι πόσα θα πετύχουμε στους εννιά μήνες που απομένουν ως τις εκλογές, αλλά κα</w:t>
      </w:r>
      <w:r>
        <w:rPr>
          <w:rFonts w:eastAsia="Times New Roman" w:cs="Times New Roman"/>
          <w:szCs w:val="24"/>
        </w:rPr>
        <w:t xml:space="preserve">ι πόσα θα πετύχουμε και μετά τις εκλογές. </w:t>
      </w:r>
    </w:p>
    <w:p w14:paraId="120F8D0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και μέσα στα μνημόνια θυμίζω με πόσες δυσκολίες και διαπραγματεύσεις πετύχαμε θετικά μέτρα μέσα σε μνημονιακά χρόνια. Υγειονομική κάλυψη δυόμισι εκατομμυρίων ανασφάλιστων, που τους είχαν σαν το σκυλί στ’ αμπ</w:t>
      </w:r>
      <w:r>
        <w:rPr>
          <w:rFonts w:eastAsia="Times New Roman" w:cs="Times New Roman"/>
          <w:szCs w:val="24"/>
        </w:rPr>
        <w:t>έλι. Άνθρωποι επαγγελματίες που πλήρωναν τριάντα χρόνια εισφορές, επειδή δεν πλήρωναν για τρεις-τέσσερις μήνες, έμεναν να πεθάνουν αβοήθητοι ή πάθαιναν έμφραγμα και τους ερχόταν ένας δυσθεώρητος λογαριασμός στην εφορία. Κοινωνικό Εισόδημα Αλληλεγγύης. Κάρτ</w:t>
      </w:r>
      <w:r>
        <w:rPr>
          <w:rFonts w:eastAsia="Times New Roman" w:cs="Times New Roman"/>
          <w:szCs w:val="24"/>
        </w:rPr>
        <w:t>α Ανθρωπιστικής Κρίσης. Κατάργηση διώξεως στους ελεύθερους επαγγελματίες. Κοινωνικό Μέρισμα στο τέλος κάθε χρόνου. Λέω τα πιο σημαντικά.</w:t>
      </w:r>
    </w:p>
    <w:p w14:paraId="120F8D0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Κύριοι της Νέας Δημοκρατίας, δεν σας βγήκε κα</w:t>
      </w:r>
      <w:r>
        <w:rPr>
          <w:rFonts w:eastAsia="Times New Roman" w:cs="Times New Roman"/>
          <w:szCs w:val="24"/>
        </w:rPr>
        <w:t>μ</w:t>
      </w:r>
      <w:r>
        <w:rPr>
          <w:rFonts w:eastAsia="Times New Roman" w:cs="Times New Roman"/>
          <w:szCs w:val="24"/>
        </w:rPr>
        <w:t>μία αρνητική πρόβλεψη, κα</w:t>
      </w:r>
      <w:r>
        <w:rPr>
          <w:rFonts w:eastAsia="Times New Roman" w:cs="Times New Roman"/>
          <w:szCs w:val="24"/>
        </w:rPr>
        <w:t>μ</w:t>
      </w:r>
      <w:r>
        <w:rPr>
          <w:rFonts w:eastAsia="Times New Roman" w:cs="Times New Roman"/>
          <w:szCs w:val="24"/>
        </w:rPr>
        <w:t>μία καταστροφολογία. Αυτό είναι το βάρος που φέ</w:t>
      </w:r>
      <w:r>
        <w:rPr>
          <w:rFonts w:eastAsia="Times New Roman" w:cs="Times New Roman"/>
          <w:szCs w:val="24"/>
        </w:rPr>
        <w:t>ρετε. Τέσσερα χρόνια τώρα καταστροφολογείτε. Ούτε ο κόφτης ενεργοποιήθηκε σε μισθούς και συντάξεις ούτε ότι δεν θα κλείσουν οι αξιολογήσεις. Έκλεισαν και όλα καλά και με το συμφέρον του ελληνικού λαού. Ούτε ότι δεν θα βγούμε από τα μνημόνια και θα έχουμε τ</w:t>
      </w:r>
      <w:r>
        <w:rPr>
          <w:rFonts w:eastAsia="Times New Roman" w:cs="Times New Roman"/>
          <w:szCs w:val="24"/>
        </w:rPr>
        <w:t>έταρτα μνημόνια. Βγήκαμε, γι’ αυτό και μπορούμε και διατηρούμε τις συντάξεις. Ούτε ότι θα κοπούν οι συντάξεις και ότι εμείς τις κόψαμε. Το λένε και όλες οι ομοσπονδίες των συνταξιούχων, ότι 40% κόψατε εσείς και 4% εμείς και αυτό αναγκαστικά. Ούτε δήθεν τώρ</w:t>
      </w:r>
      <w:r>
        <w:rPr>
          <w:rFonts w:eastAsia="Times New Roman" w:cs="Times New Roman"/>
          <w:szCs w:val="24"/>
        </w:rPr>
        <w:t>α –αστεία πράγματα- ότι χρεώσαμε εμείς τη χώρα με 100 δισεκατομμύρια, όταν το χρέος μειώθηκε και στο έτος 2015. Τα είπε και ο Πρωθυπουργός.</w:t>
      </w:r>
    </w:p>
    <w:p w14:paraId="120F8D0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Όχι μόνο πετυχαίνουμε τη στήριξη και την ανακούφιση των πιο αδύναμων κοινωνικών ομάδων, αλλά συγχρόνως χτίζουμε και </w:t>
      </w:r>
      <w:r>
        <w:rPr>
          <w:rFonts w:eastAsia="Times New Roman" w:cs="Times New Roman"/>
          <w:szCs w:val="24"/>
        </w:rPr>
        <w:t>την Ελλάδα του μέλλοντος. Είναι και αναπτυξιακός ο προϋπολογισμός. Η ανάπτυξη έρχεται. Τα μακροοικονομικά νούμερα εδώ και πολύ καιρό, πάνω από δεκαοκτώ μήνες, είναι καλά. Μειώνεται η ανεργία, ανάπτυξη πάνω από 2%, αυξάνεται η ιδιωτική κατανάλωση, οι ιδιωτι</w:t>
      </w:r>
      <w:r>
        <w:rPr>
          <w:rFonts w:eastAsia="Times New Roman" w:cs="Times New Roman"/>
          <w:szCs w:val="24"/>
        </w:rPr>
        <w:t>κές επενδύσεις, οι εξαγωγές, οι άμεσες ξένες επενδύσεις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120F8D0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Όμως, πέρα απ’ τα νούμερα, όλοι γνωρίζουμε στην αγορά και στην πιάτσα ότι το πράγμα πάει καλά. Η οικοδομή ανεβαίνει, τα μαγαζιά ανοίγουν, υπάρχει κίνηση, προσλήψεις γίνονται. Δύσκολα ακόμα, αλ</w:t>
      </w:r>
      <w:r>
        <w:rPr>
          <w:rFonts w:eastAsia="Times New Roman" w:cs="Times New Roman"/>
          <w:szCs w:val="24"/>
        </w:rPr>
        <w:t xml:space="preserve">λά το πράγμα ανεβαίνει, υπάρχει μία σταδιακή, αλλά σταθερή ανάπτυξη. </w:t>
      </w:r>
    </w:p>
    <w:p w14:paraId="120F8D1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δική μας η ανάπτυξη, βέβαια, δεν στηρίζεται στις κρατικοδίαιτες, διαπλεκόμενες και διεφθαρμένες επιχειρήσεις και στις ανάρμοστες σχέσεις του ιδιωτικού με τον δημόσιο τομέα. Όχι, είναι </w:t>
      </w:r>
      <w:r>
        <w:rPr>
          <w:rFonts w:eastAsia="Times New Roman" w:cs="Times New Roman"/>
          <w:szCs w:val="24"/>
        </w:rPr>
        <w:t>η μακροπρόθεσμη, βιώσιμη ανάπτυξη που σέβεται τον εργαζόμενο και το περιβάλλον σέβεται, δηλαδή, τους νόμους αυτού του κράτους.</w:t>
      </w:r>
    </w:p>
    <w:p w14:paraId="120F8D1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Μπήκε σειρά, κυρίες και κύριοι συνάδελφοι, στη χώρα με την Κυβέρνηση τη δική μας και με τον Αλέξη Τσίπρα Πρωθυπουργό. Μπήκε σειρά</w:t>
      </w:r>
      <w:r>
        <w:rPr>
          <w:rFonts w:eastAsia="Times New Roman" w:cs="Times New Roman"/>
          <w:szCs w:val="24"/>
        </w:rPr>
        <w:t xml:space="preserve">, γιατί κόπηκε μαχαίρι το πλιάτσικο, τα σκάνδαλα και η λεηλασία του δημοσίου χρήματος. </w:t>
      </w:r>
    </w:p>
    <w:p w14:paraId="120F8D1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Ήμουν μέλος και στην προηγούμενη </w:t>
      </w:r>
      <w:r>
        <w:rPr>
          <w:rFonts w:eastAsia="Times New Roman" w:cs="Times New Roman"/>
          <w:szCs w:val="24"/>
        </w:rPr>
        <w:t xml:space="preserve">εξεταστική </w:t>
      </w:r>
      <w:r>
        <w:rPr>
          <w:rFonts w:eastAsia="Times New Roman" w:cs="Times New Roman"/>
          <w:szCs w:val="24"/>
        </w:rPr>
        <w:t>για τα «θαλασσοδάνεια» και σε αυτή που τώρα μόλις τέλειωσε τις εργασίες για την υγεία. Και τι δεν βρήκαμε</w:t>
      </w:r>
      <w:r>
        <w:rPr>
          <w:rFonts w:eastAsia="Times New Roman" w:cs="Times New Roman"/>
          <w:szCs w:val="24"/>
        </w:rPr>
        <w:t>.</w:t>
      </w:r>
      <w:r>
        <w:rPr>
          <w:rFonts w:eastAsia="Times New Roman" w:cs="Times New Roman"/>
          <w:szCs w:val="24"/>
        </w:rPr>
        <w:t xml:space="preserve"> Ξεπερνάει η πραγμ</w:t>
      </w:r>
      <w:r>
        <w:rPr>
          <w:rFonts w:eastAsia="Times New Roman" w:cs="Times New Roman"/>
          <w:szCs w:val="24"/>
        </w:rPr>
        <w:t xml:space="preserve">ατικότητα τη φαντασία. Ερρίκος Ντυνάν, αρθροσκοπήσεις, φάρμακο,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Στο ΚΕΕΛΠΝΟ εκεί και αν έγινε το πάρτι στα εμβόλια, στο κτήριο, στη διαφημιστική δαπάνη, στη σύμβαση με τον ΟΚΑΝΑ, στους κομματικούς διορισμούς, ακόμη και απ’ τις φακές έφαγαν, κύρ</w:t>
      </w:r>
      <w:r>
        <w:rPr>
          <w:rFonts w:eastAsia="Times New Roman" w:cs="Times New Roman"/>
          <w:szCs w:val="24"/>
        </w:rPr>
        <w:t>ιοι συνάδελφοι. Εξαντλείται κάθε φαντασία.</w:t>
      </w:r>
    </w:p>
    <w:p w14:paraId="120F8D1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Οι ποινικές ευθύνες αναζητούνται πλέον με στοιχεία. Το πόρισμά μας είναι εκτενέστατο και θεμελιωμένο από την ελληνική δικαιοσύνη. Αλλά οι πολιτικές ευθύνες είναι τεράστιες και εγκληματικές. Αυτές οδήγησαν στην πτώ</w:t>
      </w:r>
      <w:r>
        <w:rPr>
          <w:rFonts w:eastAsia="Times New Roman" w:cs="Times New Roman"/>
          <w:szCs w:val="24"/>
        </w:rPr>
        <w:t>χευση της χώρας. Και μην επιχαίρουν λέγοντας «Α, μόνο πολιτικές ευθύνες». Λίγο είναι να έχεις πολιτικές ευθύνες όταν αυτές αποδεικνύονται, όπως και σε τόσους άλλους τομείς;</w:t>
      </w:r>
    </w:p>
    <w:p w14:paraId="120F8D1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Αυτή είναι η πολιτική πραγματικότητα σήμερα. Είναι υπέρ του ελληνικού λαού και άρα </w:t>
      </w:r>
      <w:r>
        <w:rPr>
          <w:rFonts w:eastAsia="Times New Roman" w:cs="Times New Roman"/>
          <w:szCs w:val="24"/>
        </w:rPr>
        <w:t xml:space="preserve">υπέρ της Κυβέρνησής μας και του Αλέξη Τσίπρα. </w:t>
      </w:r>
    </w:p>
    <w:p w14:paraId="120F8D1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 τι κάνει ο κ. Μητσοτάκης, όταν στριμώχνεται; Πετάει την μπάλα στον δήθεν πατριωτισμό και ότι είναι δήθεν μακεδονομάχος. Να πει, όμως, -το είπαν και άλλοι συνάδελφοι- ξεκάθαρα ότι είναι υπέρ της σύνθετης ονομασίας. Γι’ αυτό το αποσιωπά. Είναι πάγια γραμ</w:t>
      </w:r>
      <w:r>
        <w:rPr>
          <w:rFonts w:eastAsia="Times New Roman" w:cs="Times New Roman"/>
          <w:szCs w:val="24"/>
        </w:rPr>
        <w:t>μή και της Νέας Δημοκρατίας και από τις  προηγούμενες Κυβερνήσεις και του ιδίου και φέτος. Είναι υπέρ της χρήσης του όρου «Μακεδονία» στην ονομασία των γειτόνων. Να το πει καθαρά. Όποιοι ψηφίζουν με κριτήριο αυτό να ξέρουν ότι και ο κ. Μητσοτάκης αυτό πρεσ</w:t>
      </w:r>
      <w:r>
        <w:rPr>
          <w:rFonts w:eastAsia="Times New Roman" w:cs="Times New Roman"/>
          <w:szCs w:val="24"/>
        </w:rPr>
        <w:t xml:space="preserve">βεύει. Δέχεται τη χρήση του όρου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από τους γείτονες. Ας μην κοροϊδεύει άλλο τον ελληνικό λαό.</w:t>
      </w:r>
    </w:p>
    <w:p w14:paraId="120F8D1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κλείνω, κύριε Πρόεδρε, με κάποια τοπικά ζητήματα που αφορούν τη </w:t>
      </w:r>
      <w:r>
        <w:rPr>
          <w:rFonts w:eastAsia="Times New Roman" w:cs="Times New Roman"/>
          <w:szCs w:val="24"/>
        </w:rPr>
        <w:t xml:space="preserve">δυτική </w:t>
      </w:r>
      <w:r>
        <w:rPr>
          <w:rFonts w:eastAsia="Times New Roman" w:cs="Times New Roman"/>
          <w:szCs w:val="24"/>
        </w:rPr>
        <w:t>Μακεδονία και τον Νομό Κοζάνης, ο οποίος βρίσκεται σε ένα στάδιο μετάβασης σ</w:t>
      </w:r>
      <w:r>
        <w:rPr>
          <w:rFonts w:eastAsia="Times New Roman" w:cs="Times New Roman"/>
          <w:szCs w:val="24"/>
        </w:rPr>
        <w:t xml:space="preserve">τη μεταλιγνιτική περίοδο. Μειώνεται πολύ η χρήση του λιγνίτη και γι’ αυτό, όπως </w:t>
      </w:r>
      <w:r>
        <w:rPr>
          <w:rFonts w:eastAsia="Times New Roman" w:cs="Times New Roman"/>
          <w:szCs w:val="24"/>
        </w:rPr>
        <w:lastRenderedPageBreak/>
        <w:t>στάθηκε η περιοχή μας και έδωσε τα σπλάχνα της και το κάρβουνο για τον εξηλεκτρισμό και τη ανάπτυξη της χώρας περιμένουμε γενναίες αποφάσεις για να στηριχθεί τώρα η περιοχή μας</w:t>
      </w:r>
      <w:r>
        <w:rPr>
          <w:rFonts w:eastAsia="Times New Roman" w:cs="Times New Roman"/>
          <w:szCs w:val="24"/>
        </w:rPr>
        <w:t xml:space="preserve"> και ο Νομός Κοζάνης στη δύσκολη αυτή μετάβαση. </w:t>
      </w:r>
    </w:p>
    <w:p w14:paraId="120F8D1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Μία πολύ σωστή και γενναία απόφαση είναι αυτή του Υπουργού, που είναι και παρών εδώ, του Σωκράτη Φάμελλου, για την ίδρυση του </w:t>
      </w:r>
      <w:r>
        <w:rPr>
          <w:rFonts w:eastAsia="Times New Roman" w:cs="Times New Roman"/>
          <w:szCs w:val="24"/>
        </w:rPr>
        <w:t>ταμείου δίκαιης μετάβασης</w:t>
      </w:r>
      <w:r>
        <w:rPr>
          <w:rFonts w:eastAsia="Times New Roman" w:cs="Times New Roman"/>
          <w:szCs w:val="24"/>
        </w:rPr>
        <w:t>, ακριβώς για να στηριχθεί και να μειωθεί η ανεργία στην</w:t>
      </w:r>
      <w:r>
        <w:rPr>
          <w:rFonts w:eastAsia="Times New Roman" w:cs="Times New Roman"/>
          <w:szCs w:val="24"/>
        </w:rPr>
        <w:t xml:space="preserve"> περιοχή μας με ενίσχυση 60 εκατομμυρίων για τρία χρόνια. </w:t>
      </w:r>
    </w:p>
    <w:p w14:paraId="120F8D1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Σωστή, επίσης, και η απόφαση για μείωση των λογαριασμών της ΔΕΗ. Ήταν αιτήματα της τοπικής κοινωνίας που η Κυβέρνησή μας τα έκανε αποδεκτά. </w:t>
      </w:r>
    </w:p>
    <w:p w14:paraId="120F8D1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τονίζω και άλλα επιμέρους ζητήματα, όπως το πολύ σ</w:t>
      </w:r>
      <w:r>
        <w:rPr>
          <w:rFonts w:eastAsia="Times New Roman" w:cs="Times New Roman"/>
          <w:szCs w:val="24"/>
        </w:rPr>
        <w:t>ημαντικό που το έχουμε ψηφίσει, τη μετεγκατάσταση και την απαλλοτρίωση της</w:t>
      </w:r>
      <w:r w:rsidRPr="00D07E76">
        <w:rPr>
          <w:rFonts w:eastAsia="Times New Roman" w:cs="Times New Roman"/>
          <w:b/>
          <w:szCs w:val="24"/>
        </w:rPr>
        <w:t xml:space="preserve"> </w:t>
      </w:r>
      <w:r w:rsidRPr="001D2542">
        <w:rPr>
          <w:rFonts w:eastAsia="Times New Roman" w:cs="Times New Roman"/>
          <w:szCs w:val="24"/>
        </w:rPr>
        <w:t>Ακρινής, ενός χωριού χιλίων κατοίκων</w:t>
      </w:r>
      <w:r>
        <w:rPr>
          <w:rFonts w:eastAsia="Times New Roman" w:cs="Times New Roman"/>
          <w:szCs w:val="24"/>
        </w:rPr>
        <w:t xml:space="preserve"> που μπορεί να μην έχει κάρβουνο από κάτω, όμως, έχει ταφεί στην τέφρα από τις δραστηριότητες της ΔΕΗ. Το έχουμε ψηφίσει και πρέπει να το κάνουμε</w:t>
      </w:r>
      <w:r>
        <w:rPr>
          <w:rFonts w:eastAsia="Times New Roman" w:cs="Times New Roman"/>
          <w:szCs w:val="24"/>
        </w:rPr>
        <w:t xml:space="preserve"> και αυτό πράξη, όπως κάνουμε και άλλα, δηλαδή να στηρίξουμε τη μεταβατική αυτή περίοδο της περιοχής μας.</w:t>
      </w:r>
    </w:p>
    <w:p w14:paraId="120F8D1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0F8D1B"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D1C" w14:textId="77777777" w:rsidR="0086761A" w:rsidRDefault="00427452">
      <w:pPr>
        <w:spacing w:line="600" w:lineRule="auto"/>
        <w:ind w:firstLine="720"/>
        <w:jc w:val="both"/>
        <w:rPr>
          <w:rFonts w:eastAsia="Times New Roman" w:cs="Times New Roman"/>
          <w:szCs w:val="24"/>
        </w:rPr>
      </w:pPr>
      <w:r w:rsidRPr="00DC4D05">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Ο τέταρτος κύκλος κλείνει με τον κ. Ιωάννη Δελή, που καλώ στο Βήμα, και από τον πέμπτο κύκλο, για να είναι εντός Αιθούσης, θα ξεκινήσουμε με τον κ. Νικόλαο Μανιό, τον κ. Αθανασίου, την κ. Θεοπεφτάτου και τον κ. Μπαργιώτα. </w:t>
      </w:r>
    </w:p>
    <w:p w14:paraId="120F8D1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120F8D1E"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ΔΕΛΗΣ: </w:t>
      </w:r>
      <w:r>
        <w:rPr>
          <w:rFonts w:eastAsia="Times New Roman" w:cs="Times New Roman"/>
          <w:szCs w:val="24"/>
        </w:rPr>
        <w:t>Λίγο νωρίτερα ο κ. Κοντονής, αναφερόμενος στους πλειστηριασμούς κατοικιών, δήλωσε την περηφάνια του για το έργο του ΣΥΡΙΖΑ σε ένα θέμα που εξελίσσεται σε βραχνά χιλιάδων λαϊκών οικογενειών.</w:t>
      </w:r>
    </w:p>
    <w:p w14:paraId="120F8D1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για ποιο πράγμα είναι περήφανος ο Βουλευτής του ΣΥ</w:t>
      </w:r>
      <w:r>
        <w:rPr>
          <w:rFonts w:eastAsia="Times New Roman" w:cs="Times New Roman"/>
          <w:szCs w:val="24"/>
        </w:rPr>
        <w:t>ΡΙΖΑ; Μήπως για το γεγονός ότι τα κόκκινα</w:t>
      </w:r>
      <w:r>
        <w:rPr>
          <w:rFonts w:eastAsia="Times New Roman" w:cs="Times New Roman"/>
          <w:szCs w:val="24"/>
        </w:rPr>
        <w:t xml:space="preserve"> </w:t>
      </w:r>
      <w:r>
        <w:rPr>
          <w:rFonts w:eastAsia="Times New Roman" w:cs="Times New Roman"/>
          <w:szCs w:val="24"/>
        </w:rPr>
        <w:t xml:space="preserve">στεγαστικά δάνεια βρίσκονται πια στα χέρια των </w:t>
      </w:r>
      <w:r>
        <w:rPr>
          <w:rFonts w:eastAsia="Times New Roman" w:cs="Times New Roman"/>
          <w:szCs w:val="24"/>
          <w:lang w:val="en-US"/>
        </w:rPr>
        <w:t>funds</w:t>
      </w:r>
      <w:r>
        <w:rPr>
          <w:rFonts w:eastAsia="Times New Roman" w:cs="Times New Roman"/>
          <w:szCs w:val="24"/>
        </w:rPr>
        <w:t xml:space="preserve"> που καραδοκούν να αρπάξουν τα σπίτια; Ή μήπως για το ότι πολύ γρήγορα με μια πολύ μικρή καθυστέρηση καταβολής λίγων δόσεων πετιέται κάποιος εκτός ρυθμίσεων και τ</w:t>
      </w:r>
      <w:r>
        <w:rPr>
          <w:rFonts w:eastAsia="Times New Roman" w:cs="Times New Roman"/>
          <w:szCs w:val="24"/>
        </w:rPr>
        <w:t xml:space="preserve">ο σπίτι του βρίσκεται αυτόματα εκτός προστασίας; Ποιος τα νομοθέτησε όλα αυτά; Δεν ήταν ο ΣΥΡΙΖΑ; </w:t>
      </w:r>
    </w:p>
    <w:p w14:paraId="120F8D2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Τέλος, σε λίγες μέρες, στο τέλος του μήνα δεν λήγει η όποια σημερινή –τέλος πάντων- προστασία υπάρχει της πρώτης κατοικίας και δεν ετοιμάζεστε να κατεβάσετε </w:t>
      </w:r>
      <w:r>
        <w:rPr>
          <w:rFonts w:eastAsia="Times New Roman" w:cs="Times New Roman"/>
          <w:szCs w:val="24"/>
        </w:rPr>
        <w:t xml:space="preserve">το όριο προστασίας της πρώτης κατοικίας κάτω από τις 100.000 ευρώ; Τι είναι </w:t>
      </w:r>
      <w:r>
        <w:rPr>
          <w:rFonts w:eastAsia="Times New Roman" w:cs="Times New Roman"/>
          <w:szCs w:val="24"/>
        </w:rPr>
        <w:lastRenderedPageBreak/>
        <w:t xml:space="preserve">όλα αυτά; Προστασία της πρώτης κατοικίας ή μήπως ακόμα μεγαλύτερο σφίξιμο της θηλιάς για τα λαϊκά σπίτια; </w:t>
      </w:r>
    </w:p>
    <w:p w14:paraId="120F8D2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τα σλόγκαν της κυβερνητικής προπαγάνδας συνεχίζονται και είναι γνωσ</w:t>
      </w:r>
      <w:r>
        <w:rPr>
          <w:rFonts w:eastAsia="Times New Roman" w:cs="Times New Roman"/>
          <w:szCs w:val="24"/>
        </w:rPr>
        <w:t xml:space="preserve">τά: «Από τον Αύγουστο βρισκόμαστε στη μεταμνημονιακή εποχή», «η κανονικότητα είναι εδώ» και «η ανάπτυξη ξεκίνησε και μας περιμένει». Αυτή είναι η προπαγάνδα. </w:t>
      </w:r>
    </w:p>
    <w:p w14:paraId="120F8D2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Ποια είναι η πραγματικότητα; Η ακριβώς αντίθετη. Ζούμε την κανονική συνέχεια της προηγούμενης μνη</w:t>
      </w:r>
      <w:r>
        <w:rPr>
          <w:rFonts w:eastAsia="Times New Roman" w:cs="Times New Roman"/>
          <w:szCs w:val="24"/>
        </w:rPr>
        <w:t>μονιακής εποχής. Το μαρτυρούν οι νόμοι που ήρθαν με τα μνημόνια και όλοι τους είναι εδώ και λειτουργούν και σήμερα και έφτασαν εκατοντάδες, χιλιάδες νέους να σκοτώνονται στη δουλειά για 400 ευρώ τον μήνα, να δουλεύουν από το πρωί ως το βράδυ και να μην μπο</w:t>
      </w:r>
      <w:r>
        <w:rPr>
          <w:rFonts w:eastAsia="Times New Roman" w:cs="Times New Roman"/>
          <w:szCs w:val="24"/>
        </w:rPr>
        <w:t xml:space="preserve">ρούν να βγάλουν τον μήνα. Το μαρτυρά και ο κρατικός προϋπολογισμός. </w:t>
      </w:r>
    </w:p>
    <w:p w14:paraId="120F8D2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Γιατί από ποιον, αλήθεια, παίρνει αυτός ο προϋπολογισμός και σε ποιον δίνει; Και αυτός παίρνει από τους πολλούς για να τα δώσει στους λίγους, τους δανειστές και τους μεγαλοεπιχειρηματίες,</w:t>
      </w:r>
      <w:r>
        <w:rPr>
          <w:rFonts w:eastAsia="Times New Roman" w:cs="Times New Roman"/>
          <w:szCs w:val="24"/>
        </w:rPr>
        <w:t xml:space="preserve"> πετώντας κάθε χρόνο τέτοιες μέρες και κανένα ξεροκόμματο στη μεγάλη φτώχεια που απλώνεται με την πολιτική σας ολοένα και περισσότερο.</w:t>
      </w:r>
    </w:p>
    <w:p w14:paraId="120F8D2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Όλα αυτά πώς λέγονται στη γλώσσα του προϋπολογισμού; Πρωτογενή πλεονάσματα, που γίνονται ο εφιάλτης για κάθε λαϊκή ανάγκη</w:t>
      </w:r>
      <w:r>
        <w:rPr>
          <w:rFonts w:eastAsia="Times New Roman" w:cs="Times New Roman"/>
          <w:szCs w:val="24"/>
        </w:rPr>
        <w:t>. Και μια τέτοια βασική ανάγκη για τις λαϊκές οικογένειες αποτελεί φυσικά και το ζήτημα της παιδείας, δηλαδή της μόρφωσης των παιδιών του λαού μας.</w:t>
      </w:r>
    </w:p>
    <w:p w14:paraId="120F8D2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Αλήθεια, τι σημαίνει για την παιδεία αυτή η μεταμνημονιακή εποχή για την οποία τόσο πολύ μιλάτε; Σημαίνει μή</w:t>
      </w:r>
      <w:r>
        <w:rPr>
          <w:rFonts w:eastAsia="Times New Roman" w:cs="Times New Roman"/>
          <w:szCs w:val="24"/>
        </w:rPr>
        <w:t xml:space="preserve">πως ότι θα σταματήσει η λαϊκή οικογένεια να βάζει το χέρι βαθιά στη τσέπη για να μορφώσει τα παιδιά της; Για να τα στρέψει στον αθλητισμό; Για να τα βοηθήσει να γνωρίσουν τα αγαθά του πολιτισμού; </w:t>
      </w:r>
    </w:p>
    <w:p w14:paraId="120F8D2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Σημαίνει μήπως ότι τα σχολεία θα χρηματοδοτούνται από το κρ</w:t>
      </w:r>
      <w:r>
        <w:rPr>
          <w:rFonts w:eastAsia="Times New Roman" w:cs="Times New Roman"/>
          <w:szCs w:val="24"/>
        </w:rPr>
        <w:t xml:space="preserve">άτος με επάρκεια και δεν θα καταφεύγουν πια, για να λειτουργήσουν, στους ίδιους τους γονείς και σε διάφορους χορηγούς και λογής, λογής ευεργέτες; </w:t>
      </w:r>
    </w:p>
    <w:p w14:paraId="120F8D2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Σημαίνει μήπως ότι θα αντιμετωπιστούν τα σοβαρότατα προβλήματα σχολικής στέγης με το ένα τρίτο των σχολικών κ</w:t>
      </w:r>
      <w:r>
        <w:rPr>
          <w:rFonts w:eastAsia="Times New Roman" w:cs="Times New Roman"/>
          <w:szCs w:val="24"/>
        </w:rPr>
        <w:t xml:space="preserve">τηρίων της χώρας να μετρά πάνω από μισό αιώνα ζωής σε μια από τις πιο σεισμογενείς χώρες της γης και με το </w:t>
      </w:r>
      <w:r>
        <w:rPr>
          <w:rFonts w:eastAsia="Times New Roman" w:cs="Times New Roman"/>
          <w:szCs w:val="24"/>
        </w:rPr>
        <w:t>πρόγραμμα αντισεισμικής</w:t>
      </w:r>
      <w:r>
        <w:rPr>
          <w:rFonts w:eastAsia="Times New Roman" w:cs="Times New Roman"/>
          <w:szCs w:val="24"/>
        </w:rPr>
        <w:t xml:space="preserve"> </w:t>
      </w:r>
      <w:r>
        <w:rPr>
          <w:rFonts w:eastAsia="Times New Roman" w:cs="Times New Roman"/>
          <w:szCs w:val="24"/>
        </w:rPr>
        <w:t xml:space="preserve">προστασίας </w:t>
      </w:r>
      <w:r>
        <w:rPr>
          <w:rFonts w:eastAsia="Times New Roman" w:cs="Times New Roman"/>
          <w:szCs w:val="24"/>
        </w:rPr>
        <w:t xml:space="preserve">τους να έχει σταματήσει από το 2010 ακόμα; </w:t>
      </w:r>
    </w:p>
    <w:p w14:paraId="120F8D2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Σημαίνει μήπως ότι δεν θα ξεπαραδιάζονται πια οι γονείς των φοιτητών π</w:t>
      </w:r>
      <w:r>
        <w:rPr>
          <w:rFonts w:eastAsia="Times New Roman" w:cs="Times New Roman"/>
          <w:szCs w:val="24"/>
        </w:rPr>
        <w:t xml:space="preserve">ου σπουδάζουν μακριά από το σπίτι τους για τη σίτιση και τη στέγαση των παιδιών τους; </w:t>
      </w:r>
    </w:p>
    <w:p w14:paraId="120F8D2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Σημαίνει μήπως ότι η ανώτατη εκπαίδευση θα σταματήσει να αντιμετωπίζεται ως εμπόρευμα, ότι θα καταργηθούν, ας πούμε, τα δίδακτρα που διαρκώς πληθαίνουν στα μεταπτυχιακά </w:t>
      </w:r>
      <w:r>
        <w:rPr>
          <w:rFonts w:eastAsia="Times New Roman" w:cs="Times New Roman"/>
          <w:szCs w:val="24"/>
        </w:rPr>
        <w:t xml:space="preserve">ή ότι θα σταματήσουν, ας πούμε, οι αναδιαρθρώσεις που μετατρέπουν τα πανεπιστήμια σε παραμάγαζα των επιχειρηματικών ομίλων; </w:t>
      </w:r>
    </w:p>
    <w:p w14:paraId="120F8D2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 όλα αυτά με το άρθρο 16 να ισχύει -και καλώς ισχύει, λέμε εμείς- στο Σύνταγμα. Μόνο που δεν αρκεί, βλέπετε, αυτή η διακηρυκτική</w:t>
      </w:r>
      <w:r>
        <w:rPr>
          <w:rFonts w:eastAsia="Times New Roman" w:cs="Times New Roman"/>
          <w:szCs w:val="24"/>
        </w:rPr>
        <w:t xml:space="preserve"> διάταξη του Συντάγματος, γιατί τελικά όλες οι ανάλογες θετικές συνταγματικές διατάξεις παρακάμπτονται μπροστά στο ύψιστο συμφέρον της αστικής τάξης, δηλαδή το καπιταλιστικό κέρδος. </w:t>
      </w:r>
    </w:p>
    <w:p w14:paraId="120F8D2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Σημαίνει μήπως ότι οι λαϊκές οικογένειες δεν θα πληρώνουν ένα κάρο λεφτά </w:t>
      </w:r>
      <w:r>
        <w:rPr>
          <w:rFonts w:eastAsia="Times New Roman" w:cs="Times New Roman"/>
          <w:szCs w:val="24"/>
        </w:rPr>
        <w:t>για να μάθουν τα παιδιά τους μια τέχνη στους ιδιώτες εμπόρους της εκπαίδευσης και της κατάρτισης πριν βγουν στη ζούγκλα της καπιταλιστικής αγοράς;</w:t>
      </w:r>
    </w:p>
    <w:p w14:paraId="120F8D2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Ή μήπως σημαίνει ότι η προσχολική αγωγή των νηπίων από άγχος και έξοδο χιλιάδων νέων ζευγαριών θα γίνει υπόθεση του κράτους που θα την παρέχει δωρεάν και ισότιμα σε όλα τα παιδιά; Εδώ, ακόμη και αυτό το ανεπαρκές πρόγραμμα ίδρυσης παιδικών σταθμών μαζί με </w:t>
      </w:r>
      <w:r>
        <w:rPr>
          <w:rFonts w:eastAsia="Times New Roman" w:cs="Times New Roman"/>
          <w:szCs w:val="24"/>
        </w:rPr>
        <w:t xml:space="preserve">την επέκταση των σχολικών γευμάτων, τα θυσιάσατε ως αντιστάθμισμα για να μην περικοπούν και άλλο οι παλιές συντάξεις με αυτή την απαράδεκτη λογική «διαλέξτε ποιοι θα χάσετε». </w:t>
      </w:r>
    </w:p>
    <w:p w14:paraId="120F8D2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Σημαίνει μήπως αυτή η μεταμνημονιακή εποχή ότι όλοι αυτοί οι χιλιάδες εκπαιδευτι</w:t>
      </w:r>
      <w:r>
        <w:rPr>
          <w:rFonts w:eastAsia="Times New Roman" w:cs="Times New Roman"/>
          <w:szCs w:val="24"/>
        </w:rPr>
        <w:t>κοί, οι μόνιμα αναπληρωτές θα πάψουν να είναι με μια βαλίτσα στο χέρι και κάθε χρόνο να αλλάζουν σχολείο από τη μια ως την άλλη άκρη της Ελλάδας; Την απάντηση σε όλα αυτά την ξέρει ο λαός μας, γιατί την ζει στο πετσί του κάθε μέρα.</w:t>
      </w:r>
    </w:p>
    <w:p w14:paraId="120F8D2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Όσο για τις απαντήσεις π</w:t>
      </w:r>
      <w:r>
        <w:rPr>
          <w:rFonts w:eastAsia="Times New Roman" w:cs="Times New Roman"/>
          <w:szCs w:val="24"/>
        </w:rPr>
        <w:t xml:space="preserve">ου δίνει και αυτός ο προϋπολογισμός είναι ανάλογες. Δείτε, για παράδειγμα, τους πολυδιαφημισμένους τεσσερισήμισι χιλιάδες διορισμούς στην ειδική αγωγή. Σήμερα, τώρα που μιλάμε στην ειδική αγωγή εργάζονται δεκατρείς χιλιάδες </w:t>
      </w:r>
      <w:r>
        <w:rPr>
          <w:rFonts w:eastAsia="Times New Roman" w:cs="Times New Roman"/>
          <w:szCs w:val="24"/>
        </w:rPr>
        <w:t xml:space="preserve">επτακόσιοι </w:t>
      </w:r>
      <w:r>
        <w:rPr>
          <w:rFonts w:eastAsia="Times New Roman" w:cs="Times New Roman"/>
          <w:szCs w:val="24"/>
        </w:rPr>
        <w:t>αναπληρωτές. Όμως, κα</w:t>
      </w:r>
      <w:r>
        <w:rPr>
          <w:rFonts w:eastAsia="Times New Roman" w:cs="Times New Roman"/>
          <w:szCs w:val="24"/>
        </w:rPr>
        <w:t xml:space="preserve">ι με αυτόν τον αριθμό, στα ειδικά σχολεία υπάρχουν ακόμα πολλά κενά, αφού, παραδείγματος </w:t>
      </w:r>
      <w:r>
        <w:rPr>
          <w:rFonts w:eastAsia="Times New Roman" w:cs="Times New Roman"/>
          <w:szCs w:val="24"/>
        </w:rPr>
        <w:t>χάριν</w:t>
      </w:r>
      <w:r>
        <w:rPr>
          <w:rFonts w:eastAsia="Times New Roman" w:cs="Times New Roman"/>
          <w:szCs w:val="24"/>
        </w:rPr>
        <w:t xml:space="preserve">, αρκετές αιτήσεις για παράλληλη στήριξη απορρίφθηκαν. </w:t>
      </w:r>
    </w:p>
    <w:p w14:paraId="120F8D2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Παραπέρα, με τις τεράστιες ελλείψεις δομών ειδικής αγωγής, ιδίως στη δευτεροβάθμια εκπαίδευση, είναι φανερ</w:t>
      </w:r>
      <w:r>
        <w:rPr>
          <w:rFonts w:eastAsia="Times New Roman" w:cs="Times New Roman"/>
          <w:szCs w:val="24"/>
        </w:rPr>
        <w:t>ό ότι οι πραγματικές ανάγκες της ειδικής αγωγής δεν αποτυπώνονται. Έτσι αυτοί οι διορισμοί μοιάζουν με σταγόνες στην έρημο των ελλείψεων της ειδικής αγωγής, ενώ αξιοποιούνται, κυρίως ως άλλοθι για μια αντιεκπαιδευτική πολιτική.</w:t>
      </w:r>
    </w:p>
    <w:p w14:paraId="120F8D3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Θυμίζουμε εδώ τους δέκα χιλι</w:t>
      </w:r>
      <w:r>
        <w:rPr>
          <w:rFonts w:eastAsia="Times New Roman" w:cs="Times New Roman"/>
          <w:szCs w:val="24"/>
        </w:rPr>
        <w:t xml:space="preserve">άδες διορισμούς της </w:t>
      </w:r>
      <w:r>
        <w:rPr>
          <w:rFonts w:eastAsia="Times New Roman" w:cs="Times New Roman"/>
          <w:szCs w:val="24"/>
        </w:rPr>
        <w:t xml:space="preserve">συγκυβέρνησης </w:t>
      </w:r>
      <w:r>
        <w:rPr>
          <w:rFonts w:eastAsia="Times New Roman" w:cs="Times New Roman"/>
          <w:szCs w:val="24"/>
        </w:rPr>
        <w:t>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Τους είκοσι χιλιάδες διορισμούς του ΣΥΡΙΖΑ. Τους δεκαπέντε </w:t>
      </w:r>
      <w:r>
        <w:rPr>
          <w:rFonts w:eastAsia="Times New Roman" w:cs="Times New Roman"/>
          <w:szCs w:val="24"/>
        </w:rPr>
        <w:lastRenderedPageBreak/>
        <w:t>χιλιάδες μετά πάλι του ΣΥΡΙΖΑ για να καταλήξουμε σήμερα στις τεσσερισήμισι χιλιάδες.</w:t>
      </w:r>
    </w:p>
    <w:p w14:paraId="120F8D3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w:t>
      </w:r>
      <w:r>
        <w:rPr>
          <w:rFonts w:eastAsia="Times New Roman" w:cs="Times New Roman"/>
          <w:szCs w:val="24"/>
        </w:rPr>
        <w:t>ου ομιλίας του κυρίου Βουλευτή)</w:t>
      </w:r>
    </w:p>
    <w:p w14:paraId="120F8D3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Κύριε Πρόεδρε, θα χρειαστώ μια πολύ μικρή ανοχή.</w:t>
      </w:r>
    </w:p>
    <w:p w14:paraId="120F8D3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Επίσης, θυμίζουμε ότι τα τελευταία χρόνια είναι τριάντα πέντε χιλιάδες οι εκπαιδευτικοί που βγήκαν στη σύνταξη. Την ίδια στιγμή, σήμερα οι αναπληρωτές ξεπερνούν ήδη τις είκοσι</w:t>
      </w:r>
      <w:r>
        <w:rPr>
          <w:rFonts w:eastAsia="Times New Roman" w:cs="Times New Roman"/>
          <w:szCs w:val="24"/>
        </w:rPr>
        <w:t xml:space="preserve"> έξι χιλιάδες και χωρίς ακόμη να έχουν καλυφθεί όλα τα κενά. Δείτε τι γίνεται στη Χαλκιδική ή εδώ δίπλα στον Πειραιά. </w:t>
      </w:r>
    </w:p>
    <w:p w14:paraId="120F8D3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Αντί, λοιπόν, η Κυβέρνηση να μονιμοποιήσει τώρα, άμεσα όλους αυτούς τους εκπαιδευτικούς, που είναι και το ελάχιστο μπροστά στις οξυμένες </w:t>
      </w:r>
      <w:r>
        <w:rPr>
          <w:rFonts w:eastAsia="Times New Roman" w:cs="Times New Roman"/>
          <w:szCs w:val="24"/>
        </w:rPr>
        <w:t xml:space="preserve">ανάγκες, πάει να τους διχάσει με το σύστημα διορισμού και τα κριτήρια που φέρνει, κριτήρια τα οποία τελικά λειτουργούν ως κριτήρια απολύσεων και αδιοριστίας. </w:t>
      </w:r>
    </w:p>
    <w:p w14:paraId="120F8D3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Ταυτόχρονα, η Κυβέρνηση ετοιμάζεται να δώσει συντριπτικό χτύπημα στα μορφωτικά δικαιώματα των νέων με το λεγόμενο «Νέο Λύκειο», σύμφωνα με τα οποία αυτό μετατρέπεται σε ένα απέραντο εξεταστήριο, με τη γενική μόρφωση να συρρικνώνεται παραπέρα και την τρίτη </w:t>
      </w:r>
      <w:r>
        <w:rPr>
          <w:rFonts w:eastAsia="Times New Roman" w:cs="Times New Roman"/>
          <w:szCs w:val="24"/>
        </w:rPr>
        <w:t xml:space="preserve">λυκείου να γίνεται μια απλή φροντιστηριακή τάξη. </w:t>
      </w:r>
    </w:p>
    <w:p w14:paraId="120F8D3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Πώς να μη σας ευγνωμονούν μετά από όλα αυτά οι μεγάλοι φροντι</w:t>
      </w:r>
      <w:r w:rsidRPr="001D2542">
        <w:rPr>
          <w:rFonts w:eastAsia="Times New Roman" w:cs="Times New Roman"/>
          <w:szCs w:val="24"/>
        </w:rPr>
        <w:t>στηριάρχ</w:t>
      </w:r>
      <w:r>
        <w:rPr>
          <w:rFonts w:eastAsia="Times New Roman" w:cs="Times New Roman"/>
          <w:szCs w:val="24"/>
        </w:rPr>
        <w:t xml:space="preserve">ες που δημόσια σας επαίνεσαν μέσα από τις σελίδες της «ΑΥΓΗΣ», θυμίζω, και πώς να μην ανησυχούν οι λαϊκές οικογένειες που θα δουν για τα </w:t>
      </w:r>
      <w:r>
        <w:rPr>
          <w:rFonts w:eastAsia="Times New Roman" w:cs="Times New Roman"/>
          <w:szCs w:val="24"/>
        </w:rPr>
        <w:t>παιδιά τους να υψώνονται και άλλο οι ταξικοί φραγμοί στη μόρφωση, αφού τον καθοριστικό ρόλο εδώ θα τον παίζει το πορτοφόλι;</w:t>
      </w:r>
    </w:p>
    <w:p w14:paraId="120F8D3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Άραγε, υπάρχει κάτι παρήγορο απέναντι σε όλα αυτά; Ναι, υπάρχει. Είναι οι κινητοποιήσεις των μαθητών για τα προβλήματά τους που κάνε</w:t>
      </w:r>
      <w:r>
        <w:rPr>
          <w:rFonts w:eastAsia="Times New Roman" w:cs="Times New Roman"/>
          <w:szCs w:val="24"/>
        </w:rPr>
        <w:t>τε ότι δεν τις βλέπετε. Οι κινητοποιήσεις των φοιτητών και η φοιτητική μέριμνα. Οι κινητοποιήσεις των εκπαιδευτικών που διεκδικούν το δικαίωμα στη σταθερή και μόνιμη δουλειά. Αυτές να δυναμώσουν. Πρέπει να συναντηθούν με το εργατικό λαϊκό κίνημα. Η κοινωνι</w:t>
      </w:r>
      <w:r>
        <w:rPr>
          <w:rFonts w:eastAsia="Times New Roman" w:cs="Times New Roman"/>
          <w:szCs w:val="24"/>
        </w:rPr>
        <w:t>κή συμμαχία να στεριώνει. Να ο τρόπος για να βρει ο λαός το δίκιο του.</w:t>
      </w:r>
    </w:p>
    <w:p w14:paraId="120F8D38" w14:textId="77777777" w:rsidR="0086761A" w:rsidRDefault="00427452">
      <w:pPr>
        <w:spacing w:line="600" w:lineRule="auto"/>
        <w:ind w:firstLine="720"/>
        <w:jc w:val="both"/>
        <w:rPr>
          <w:rFonts w:eastAsia="Times New Roman" w:cs="Times New Roman"/>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w:t>
      </w:r>
      <w:r>
        <w:rPr>
          <w:rFonts w:eastAsia="Times New Roman" w:cs="Times New Roman"/>
        </w:rPr>
        <w:t xml:space="preserve"> θεωρεία δεκαέξι μαθήτριες και μα</w:t>
      </w:r>
      <w:r>
        <w:rPr>
          <w:rFonts w:eastAsia="Times New Roman" w:cs="Times New Roman"/>
        </w:rPr>
        <w:t>θητές και δύο</w:t>
      </w:r>
      <w:r w:rsidRPr="000742D7">
        <w:rPr>
          <w:rFonts w:eastAsia="Times New Roman" w:cs="Times New Roman"/>
        </w:rPr>
        <w:t xml:space="preserve"> εκπαιδευτ</w:t>
      </w:r>
      <w:r>
        <w:rPr>
          <w:rFonts w:eastAsia="Times New Roman" w:cs="Times New Roman"/>
        </w:rPr>
        <w:t>ικοί συνοδοί τους από το 23</w:t>
      </w:r>
      <w:r w:rsidRPr="00777A8B">
        <w:rPr>
          <w:rFonts w:eastAsia="Times New Roman" w:cs="Times New Roman"/>
          <w:vertAlign w:val="superscript"/>
        </w:rPr>
        <w:t>ο</w:t>
      </w:r>
      <w:r>
        <w:rPr>
          <w:rFonts w:eastAsia="Times New Roman" w:cs="Times New Roman"/>
        </w:rPr>
        <w:t xml:space="preserve"> Δημοτικό Σχολείο Ευόσμου Θεσσαλονίκης. </w:t>
      </w:r>
    </w:p>
    <w:p w14:paraId="120F8D39" w14:textId="77777777" w:rsidR="0086761A" w:rsidRDefault="00427452">
      <w:pPr>
        <w:spacing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120F8D3A" w14:textId="77777777" w:rsidR="0086761A" w:rsidRDefault="00427452">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120F8D3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Ξεκινάμε τον πέμπτο κύκλο με τον κ. Νικόλαο Μανιό.</w:t>
      </w:r>
    </w:p>
    <w:p w14:paraId="120F8D3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14:paraId="120F8D3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ΝΙΚ</w:t>
      </w:r>
      <w:r>
        <w:rPr>
          <w:rFonts w:eastAsia="Times New Roman" w:cs="Times New Roman"/>
          <w:b/>
          <w:szCs w:val="24"/>
        </w:rPr>
        <w:t>ΟΛΑΟΣ ΜΑΝΙΟΣ:</w:t>
      </w:r>
      <w:r w:rsidRPr="005A5832">
        <w:rPr>
          <w:rFonts w:eastAsia="Times New Roman" w:cs="Times New Roman"/>
          <w:szCs w:val="24"/>
        </w:rPr>
        <w:t xml:space="preserve"> </w:t>
      </w:r>
      <w:r>
        <w:rPr>
          <w:rFonts w:eastAsia="Times New Roman" w:cs="Times New Roman"/>
          <w:szCs w:val="24"/>
        </w:rPr>
        <w:t>Καλησπέρα σας</w:t>
      </w:r>
      <w:r w:rsidRPr="005A5832">
        <w:rPr>
          <w:rFonts w:eastAsia="Times New Roman" w:cs="Times New Roman"/>
          <w:szCs w:val="24"/>
        </w:rPr>
        <w:t xml:space="preserve">, </w:t>
      </w:r>
      <w:r>
        <w:rPr>
          <w:rFonts w:eastAsia="Times New Roman" w:cs="Times New Roman"/>
          <w:szCs w:val="24"/>
        </w:rPr>
        <w:t>συναδέλφισσες και συνάδελφοι.</w:t>
      </w:r>
    </w:p>
    <w:p w14:paraId="120F8D3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Προσπαθώ πάντα να κρατώ χαμηλούς τόνους στις συζητήσεις εδώ στη Βουλή και αποφεύγω να μιλώ και πολύ συχνά, γιατί δεν χρειάζεται. Όμως, δεν είναι δυνατόν, όταν έχουμε την κορυφαία κοινοβουλευτική </w:t>
      </w:r>
      <w:r>
        <w:rPr>
          <w:rFonts w:eastAsia="Times New Roman" w:cs="Times New Roman"/>
          <w:szCs w:val="24"/>
        </w:rPr>
        <w:t>διαδικασία, που είναι ο προϋπολογισμός, να χρησιμοποιείται μέχρι και η τυμβωρυχία προκειμένου να θίξουμε τον Πρωθυπουργό της χώρας, όπως εκείνο που ειπώθηκε για το Μάτι με τους νεκρούς και ότι ο Πρωθυπουργός ήταν εκτός Ελλάδας και πετούσε λουλούδια στον πο</w:t>
      </w:r>
      <w:r>
        <w:rPr>
          <w:rFonts w:eastAsia="Times New Roman" w:cs="Times New Roman"/>
          <w:szCs w:val="24"/>
        </w:rPr>
        <w:t>ταμό, αυτή η ειρωνική φράση.</w:t>
      </w:r>
    </w:p>
    <w:p w14:paraId="120F8D3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Άραγε, ο επιστήμονας Βουλευτής που τα είπε αναλογίστηκε τίνος ήταν το φραγμένο κτήμα μέσα στο οποίο κάηκαν είκοσι έξι πολίτες από το Μάτι; Αναλογίστηκε ποτέ ποιοι έδωσαν τις άδειες και πόσες αγωγές είχε η συνιδιοκτήτρια αυτού τ</w:t>
      </w:r>
      <w:r>
        <w:rPr>
          <w:rFonts w:eastAsia="Times New Roman" w:cs="Times New Roman"/>
          <w:szCs w:val="24"/>
        </w:rPr>
        <w:t>ου σπιτιού για παραβάσεις του κώδικα της δασικής νομοθεσίας; Ας το αφήσουμε, όμως, αυτό.</w:t>
      </w:r>
    </w:p>
    <w:p w14:paraId="120F8D4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Άκουσα προχθές με μεγάλη ένταση για τις ύβρεις που γίνονταν από πλευράς Συριζαίων Βουλευτών, όταν ήταν στην Αντιπολίτευση προς την τότε </w:t>
      </w:r>
      <w:r>
        <w:rPr>
          <w:rFonts w:eastAsia="Times New Roman" w:cs="Times New Roman"/>
          <w:szCs w:val="24"/>
        </w:rPr>
        <w:t xml:space="preserve">συμπολίτευση </w:t>
      </w:r>
      <w:r>
        <w:rPr>
          <w:rFonts w:eastAsia="Times New Roman" w:cs="Times New Roman"/>
          <w:szCs w:val="24"/>
        </w:rPr>
        <w:t>Νέας Δημοκρατίας κ</w:t>
      </w:r>
      <w:r>
        <w:rPr>
          <w:rFonts w:eastAsia="Times New Roman" w:cs="Times New Roman"/>
          <w:szCs w:val="24"/>
        </w:rPr>
        <w:t>αι ΠΑΣΟΚ και άκουσα φράσεις «γερμανοτσολιάδες» κ.λπ.</w:t>
      </w:r>
      <w:r>
        <w:rPr>
          <w:rFonts w:eastAsia="Times New Roman" w:cs="Times New Roman"/>
          <w:szCs w:val="24"/>
        </w:rPr>
        <w:t>.</w:t>
      </w:r>
    </w:p>
    <w:p w14:paraId="120F8D4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Κατ’ αρχάς, θέλω να ξεκαθαρίσω ότι αυτό είναι λάθος και δεν είναι μόνο λάθος, διότι το επίπεδο του πολιτικού διαλόγου δεν πρέπει να γίνεται έτσι, αλλά είναι κυρίως λάθος, γιατί δεν είχαμε γερμανική ένοπ</w:t>
      </w:r>
      <w:r>
        <w:rPr>
          <w:rFonts w:eastAsia="Times New Roman" w:cs="Times New Roman"/>
          <w:szCs w:val="24"/>
        </w:rPr>
        <w:t>λη στρατιωτική κατοχή για να γεννηθούν οι «γερμανοτσολιάδες», όπως γεννήθηκαν το 1941-1942 και μετά δεν εξαφανίστηκαν. Πήραν πόστα σε πολλές μετεμφυλιοπολεμικές κυβερνήσεις και έδρασαν και κατά τον Εμφύλιο Πόλεμο.</w:t>
      </w:r>
    </w:p>
    <w:p w14:paraId="120F8D4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Επομένως, χρειάζεται σύνεση. Κατ’ αρχάς, η</w:t>
      </w:r>
      <w:r>
        <w:rPr>
          <w:rFonts w:eastAsia="Times New Roman" w:cs="Times New Roman"/>
          <w:szCs w:val="24"/>
        </w:rPr>
        <w:t xml:space="preserve"> κατοχή ήταν η επέλαση του ακρότατου και σκληρότερου προσώπου του καπιταλισμού, που είναι ο νεοφιλελευθερισμός και αυτή η επέλαση δεν έγινε από μόνη της στα καλά καθούμενα, αλλά έγινε με τη βοήθεια και της Νέας Δημοκρατίας και του ΠΑΣΟΚ.</w:t>
      </w:r>
    </w:p>
    <w:p w14:paraId="120F8D4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Σε αυτήν εδώ την Α</w:t>
      </w:r>
      <w:r>
        <w:rPr>
          <w:rFonts w:eastAsia="Times New Roman" w:cs="Times New Roman"/>
          <w:szCs w:val="24"/>
        </w:rPr>
        <w:t>ίθουσα σε μια από τις πρώτες ομιλίες μου -δεν θυμάμαι, ίσως ήταν η δεύτερη- είχα πει πώς μπήκαμε στα μνημόνια και τι είχε γίνει τον Φλεβάρη του 2009 στη Διάσκεψη της Ευρωπαϊκής Ένωσης, πώς ο Αλμούνια και ο Μπαρόζο έβαλαν τους δυο πολιτικούς αρχηγούς, τον Π</w:t>
      </w:r>
      <w:r>
        <w:rPr>
          <w:rFonts w:eastAsia="Times New Roman" w:cs="Times New Roman"/>
          <w:szCs w:val="24"/>
        </w:rPr>
        <w:t>ρωθυπουργό και τον Αρχηγό της Αξιωματικής Αντιπολίτευσης, να φέρουν τα μνημόνια. Πέρασε απαρατήρητο. Δεν απάντησε κανείς.</w:t>
      </w:r>
    </w:p>
    <w:p w14:paraId="120F8D4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Για να δούμε, λοιπόν: Είναι ύβρις ή είναι αντιπαράθεση να λένε πολλοί -εκλεκτοί κατά τα άλλα- συνάδελφοι ότι το 2015 που βγήκε ο ΣΥΡΙΖ</w:t>
      </w:r>
      <w:r>
        <w:rPr>
          <w:rFonts w:eastAsia="Times New Roman" w:cs="Times New Roman"/>
          <w:szCs w:val="24"/>
        </w:rPr>
        <w:t xml:space="preserve">Α καταστράφηκε η </w:t>
      </w:r>
      <w:r>
        <w:rPr>
          <w:rFonts w:eastAsia="Times New Roman" w:cs="Times New Roman"/>
          <w:szCs w:val="24"/>
        </w:rPr>
        <w:lastRenderedPageBreak/>
        <w:t>Ελλάδα; Είναι μέγιστο θράσος. Διότι η Ελλάδα καταστράφηκε από το 2009 και έπειτα και καταστράφηκε συνειδητά και για τους λόγους της πολιτικής που ασκούσαν οι προηγούμενες κυβερνήσεις και γιατί ήθελαν να γίνει αυτό, διότι το πίστευαν. Η φρά</w:t>
      </w:r>
      <w:r>
        <w:rPr>
          <w:rFonts w:eastAsia="Times New Roman" w:cs="Times New Roman"/>
          <w:szCs w:val="24"/>
        </w:rPr>
        <w:t>ση «αν δεν υπήρχε μνημόνιο, θα έπρεπε να το ανακαλύψουμε» αυτό ακριβώς σηματοδοτεί, ότι έπρεπε εμείς να τα κάνουμε αυτά και βοηθήσαμε να μας το επιβάλουν οι άλλοι.</w:t>
      </w:r>
    </w:p>
    <w:p w14:paraId="120F8D4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Αυτή, λοιπόν, η επίθεση στη μνήμη του ελληνικού λαού είναι ύβρις και είναι ύβρις που γεννιέτ</w:t>
      </w:r>
      <w:r>
        <w:rPr>
          <w:rFonts w:eastAsia="Times New Roman" w:cs="Times New Roman"/>
          <w:szCs w:val="24"/>
        </w:rPr>
        <w:t>αι από ένα απύθμενο θράσος. Η ύβρις είναι προϊόν του θράσους. Οι θρασείς υβρίζουν.</w:t>
      </w:r>
    </w:p>
    <w:p w14:paraId="120F8D4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Για να δούμε, λοιπόν, τι έγινε το 2015; Μια τεράστια μάχη την οποία δώσαμε. Ηττηθήκαμε, λέγαμε τότε. Επειδή στην πολιτική, όμως, όλα κρίνονται εκ του αποτελέσματος, να ξανακ</w:t>
      </w:r>
      <w:r>
        <w:rPr>
          <w:rFonts w:eastAsia="Times New Roman" w:cs="Times New Roman"/>
          <w:szCs w:val="24"/>
        </w:rPr>
        <w:t>ουβεντιάσουμε και μέσα στο Κοινοβούλιο και στα κόμματά μας αν αυτό ήταν μια υποχώρηση ιδεολογική και πολιτική ή όχι ή ήταν κάτι άλλο.</w:t>
      </w:r>
    </w:p>
    <w:p w14:paraId="120F8D4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Λέμε, λοιπόν, ότι αυτός ο προϋπολογισμός είναι ο πρώτος μετά τα μνημόνια. Γιατί είναι ο πρώτος μετά τα μνημόνια; Όχι μόνο </w:t>
      </w:r>
      <w:r>
        <w:rPr>
          <w:rFonts w:eastAsia="Times New Roman" w:cs="Times New Roman"/>
          <w:szCs w:val="24"/>
        </w:rPr>
        <w:t xml:space="preserve">γιατί όλοι οι άλλοι έπρεπε να πάρουν έγκριση από τα </w:t>
      </w:r>
      <w:r>
        <w:rPr>
          <w:rFonts w:eastAsia="Times New Roman" w:cs="Times New Roman"/>
          <w:szCs w:val="24"/>
          <w:lang w:val="en-US"/>
        </w:rPr>
        <w:t>Eurogroup</w:t>
      </w:r>
      <w:r>
        <w:rPr>
          <w:rFonts w:eastAsia="Times New Roman" w:cs="Times New Roman"/>
          <w:szCs w:val="24"/>
        </w:rPr>
        <w:t>, τους θεσμούς και τους δανειστές που ήθελαν τα λεφτά τους, αλλά και γιατί κατατέθηκε, όπως κατατίθενται όλοι από όλες τις χώρες που δεν είναι σε επιτήρηση αυτός ο προϋπολογισμός.</w:t>
      </w:r>
    </w:p>
    <w:p w14:paraId="120F8D4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Ξέρουμε τους συ</w:t>
      </w:r>
      <w:r>
        <w:rPr>
          <w:rFonts w:eastAsia="Times New Roman" w:cs="Times New Roman"/>
          <w:szCs w:val="24"/>
        </w:rPr>
        <w:t>ντρόφους του ΚΚΕ. Αυτό είναι απαράδεκτο, αλλά αυτό είναι κατανοητό, διότι το ΚΚΕ θέλει να διαλυθεί η Ευρωπαϊκή Ένωση. Δεν θα συζητήσουμε τώρα αυτό. Όσοι δεν έχουν αυτή την άποψη πρέπει να αντιλαμβάνονται τι γίνεται. Συμφωνώ ότι έπρεπε να διορίσουμε τριάντα</w:t>
      </w:r>
      <w:r>
        <w:rPr>
          <w:rFonts w:eastAsia="Times New Roman" w:cs="Times New Roman"/>
          <w:szCs w:val="24"/>
        </w:rPr>
        <w:t xml:space="preserve"> χιλιάδες εκπαιδευτικούς σήμερα το πρωί. Μπορούμε; Όχι. Μπορούμε να διορίσουμε σε κανονικές θέσεις εργασίας τους τεσσερισήμισι χιλιάδες καθηγητές της ειδικής αγωγής; Τους χρειαζόμαστε; Αυτό είναι το πρώτο ερώτημα. Τους χρειαζόμαστε. Πρέπει να τους διορίσου</w:t>
      </w:r>
      <w:r>
        <w:rPr>
          <w:rFonts w:eastAsia="Times New Roman" w:cs="Times New Roman"/>
          <w:szCs w:val="24"/>
        </w:rPr>
        <w:t>με; Τους διορίζουμε. Θέλουμε εννιά χιλιάδες; Μπράβο. Την επόμενη χρονιά θα έρθουν και οι άλλοι.</w:t>
      </w:r>
    </w:p>
    <w:p w14:paraId="120F8D4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άποψη ότι μπορείς να τα ρυθμίσεις όλα εντός των επιθυμιών σου, ανεξαρτήτως αντικειμενικών συνθηκών, πολιτικά για μένα δεν είναι κατανοητή.</w:t>
      </w:r>
    </w:p>
    <w:p w14:paraId="120F8D4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Θέλω να πω, επίσης,</w:t>
      </w:r>
      <w:r>
        <w:rPr>
          <w:rFonts w:eastAsia="Times New Roman" w:cs="Times New Roman"/>
          <w:szCs w:val="24"/>
        </w:rPr>
        <w:t xml:space="preserve"> το εξής: Είναι τέταρτο μνημόνιο αυτό που ψηφίζουμε τώρα; Διότι αυτό ακούγαμε. Αν είναι τέταρτο μνημόνιο, χαίρομαι πάρα πολύ που αυτό το τέταρτο μνημόνιο το ψηφίζουν σχεδόν όλα τα κόμματα, εκτός από εξαιρέσεις.</w:t>
      </w:r>
    </w:p>
    <w:p w14:paraId="120F8D4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Επίσης, θα πρέπει να ξεκαθαρίσουμε πως ό,τι έ</w:t>
      </w:r>
      <w:r>
        <w:rPr>
          <w:rFonts w:eastAsia="Times New Roman" w:cs="Times New Roman"/>
          <w:szCs w:val="24"/>
        </w:rPr>
        <w:t xml:space="preserve">γινε μέσα στο μνημόνιο πριν φτάσουμε στην ωραία στιγμή που δεν την πίστευε κανείς, του Αυγούστου, δώσαμε τη δυνατότητα με αξιοπρέπεια πάνω από 2 εκατομμύρια άνθρωποι να μπορούν να </w:t>
      </w:r>
      <w:r>
        <w:rPr>
          <w:rFonts w:eastAsia="Times New Roman" w:cs="Times New Roman"/>
          <w:szCs w:val="24"/>
        </w:rPr>
        <w:lastRenderedPageBreak/>
        <w:t>πηγαίνουν στο νοσοκομείο, να αντιμετωπίζονται ως άνθρωποι μόνο με το ΑΜΚΑ κα</w:t>
      </w:r>
      <w:r>
        <w:rPr>
          <w:rFonts w:eastAsia="Times New Roman" w:cs="Times New Roman"/>
          <w:szCs w:val="24"/>
        </w:rPr>
        <w:t xml:space="preserve">ι να μην πηγαίνει το μπιλιέτο της εφορίας. Ξέρω ότι, όταν με το καλό οικοδομηθεί ένας σωστός σοσιαλισμός στη χώρα μας, αυτά θα είναι όλα λυμένα. Μέχρι τότε πρέπει να διασώσουμε την κοινωνία, πρέπει να διασώσουμε την αξιοπρέπεια των πολιτών και να ευνοούμε </w:t>
      </w:r>
      <w:r>
        <w:rPr>
          <w:rFonts w:eastAsia="Times New Roman" w:cs="Times New Roman"/>
          <w:szCs w:val="24"/>
        </w:rPr>
        <w:t>και τους αγώνες τους για περαιτέρω κατακτήσεις.</w:t>
      </w:r>
    </w:p>
    <w:p w14:paraId="120F8D4C" w14:textId="77777777" w:rsidR="0086761A" w:rsidRDefault="00427452">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120F8D4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Παρακαλώ, μισό λεπτό, κύριε Πρόεδρε.</w:t>
      </w:r>
    </w:p>
    <w:p w14:paraId="120F8D4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Με αφορμή αυτό που είπε ο συνάδελφος από το Κομμουνιστικό Κόμμα για τα σχολεία, θέλω να</w:t>
      </w:r>
      <w:r>
        <w:rPr>
          <w:rFonts w:eastAsia="Times New Roman" w:cs="Times New Roman"/>
          <w:szCs w:val="24"/>
        </w:rPr>
        <w:t xml:space="preserve"> πω κάτι. Δεν αφορά τη Βουλή μας. Αφορά το Υπουργείο Παιδείας. Δεν θα κατάλαβε ίσως κανένας μας, εκτός από εξαιρέσεις, ότι φέτος, το 2018, λύθηκε ένα πρόβλημα και ένα αίτημα που εκκρεμούσε από το 1961. Τα επτά χρόνια των νυχτερινών σχολείων έγιναν ξανά έξι</w:t>
      </w:r>
      <w:r>
        <w:rPr>
          <w:rFonts w:eastAsia="Times New Roman" w:cs="Times New Roman"/>
          <w:szCs w:val="24"/>
        </w:rPr>
        <w:t>. Μπορεί να μην έχει κα</w:t>
      </w:r>
      <w:r>
        <w:rPr>
          <w:rFonts w:eastAsia="Times New Roman" w:cs="Times New Roman"/>
          <w:szCs w:val="24"/>
        </w:rPr>
        <w:t>μ</w:t>
      </w:r>
      <w:r>
        <w:rPr>
          <w:rFonts w:eastAsia="Times New Roman" w:cs="Times New Roman"/>
          <w:szCs w:val="24"/>
        </w:rPr>
        <w:t>μιά σημασία για κανέναν. Για μένα, όμως, που ήμουν μαθητής νυχτερινού σχολείου, έχει τεράστια σημασία και δικαίωση.</w:t>
      </w:r>
    </w:p>
    <w:p w14:paraId="120F8D4F" w14:textId="77777777" w:rsidR="0086761A" w:rsidRDefault="00427452">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20F8D50" w14:textId="77777777" w:rsidR="0086761A" w:rsidRDefault="00427452">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Προχωρούμε με τον συνάδελφο κ. </w:t>
      </w:r>
      <w:r>
        <w:rPr>
          <w:rFonts w:eastAsia="Times New Roman" w:cs="Times New Roman"/>
          <w:szCs w:val="24"/>
        </w:rPr>
        <w:t>Αθανασίου Χαράλαμπο, Βουλευτή της Νέας Δημοκρατίας.</w:t>
      </w:r>
    </w:p>
    <w:p w14:paraId="120F8D5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Ορίστε, κύριε Αθανασίου, έχετε τον λόγο.</w:t>
      </w:r>
    </w:p>
    <w:p w14:paraId="120F8D52"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120F8D5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ήθελα να κάνω μια επισήμανση για μερικούς Βουλευτές του ΣΥΡΙΖΑ -τρεις τουλάχιστον ήταν- που είπαν ότι η διαφθορά</w:t>
      </w:r>
      <w:r>
        <w:rPr>
          <w:rFonts w:eastAsia="Times New Roman" w:cs="Times New Roman"/>
          <w:szCs w:val="24"/>
        </w:rPr>
        <w:t xml:space="preserve"> στη χώρα μας επί των ημερών της Νέας Δημοκρατίας διογκώθηκε.</w:t>
      </w:r>
    </w:p>
    <w:p w14:paraId="120F8D5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Πρέπει να σας πω -και πρέπει σωστά να ενημερώνεστε, αν και μου δόθηκε η ευκαιρία να το ξαναπώ- ότι επί των ημερών μας με </w:t>
      </w:r>
      <w:r>
        <w:rPr>
          <w:rFonts w:eastAsia="Times New Roman" w:cs="Times New Roman"/>
          <w:szCs w:val="24"/>
        </w:rPr>
        <w:t>νόμους</w:t>
      </w:r>
      <w:r>
        <w:rPr>
          <w:rFonts w:eastAsia="Times New Roman" w:cs="Times New Roman"/>
          <w:szCs w:val="24"/>
        </w:rPr>
        <w:t xml:space="preserve"> που </w:t>
      </w:r>
      <w:r>
        <w:rPr>
          <w:rFonts w:eastAsia="Times New Roman" w:cs="Times New Roman"/>
          <w:szCs w:val="24"/>
        </w:rPr>
        <w:t>ψηφίσαμε</w:t>
      </w:r>
      <w:r>
        <w:rPr>
          <w:rFonts w:eastAsia="Times New Roman" w:cs="Times New Roman"/>
          <w:szCs w:val="24"/>
        </w:rPr>
        <w:t xml:space="preserve"> το 2012, το 2013 και το 2014, η χώρα μας στον διεθνή </w:t>
      </w:r>
      <w:r>
        <w:rPr>
          <w:rFonts w:eastAsia="Times New Roman" w:cs="Times New Roman"/>
          <w:szCs w:val="24"/>
        </w:rPr>
        <w:t>πίνακα χωρών που παρουσιάζουν διαφθορά βελτιώθηκε κατά εικοσιπέντε ολόκληρες θέσεις. Τα νομοσχέδια αυτά, ως νόμοι του κράτους, υπάρχουν και σήμερα και δεν τα καταργήσατε.</w:t>
      </w:r>
    </w:p>
    <w:p w14:paraId="120F8D5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Επί των ημερών σας, αντίθετα -και αναφέρομαι στους συναδέλφους οι οποίοι είπαν ότι εί</w:t>
      </w:r>
      <w:r>
        <w:rPr>
          <w:rFonts w:eastAsia="Times New Roman" w:cs="Times New Roman"/>
          <w:szCs w:val="24"/>
        </w:rPr>
        <w:t>χαμε διαφθορά- στον διεθνή πίνακα χάσαμε δεκαπέντε ολόκληρες θέσεις και μάλιστα, δεν έχουμε τις τελευταίες…</w:t>
      </w:r>
    </w:p>
    <w:p w14:paraId="120F8D56"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120F8D57"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Ακούστε. Εγώ δεν διέκοψα κανέναν. Εγώ τα έχω καταθέσει και άλλη φορά στη Βουλή, αλλά πρέπει να δώσω απάντηση.</w:t>
      </w:r>
    </w:p>
    <w:p w14:paraId="120F8D5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με που σας λέω. Χάσατε δεκαπέντε ολόκληρες θέσεις. Αν θέλετε, μπορείτε να ανατρέξετε στα Πρακτικά ή αύριο θα σας τα φέρω να τα δείτε από </w:t>
      </w:r>
      <w:r>
        <w:rPr>
          <w:rFonts w:eastAsia="Times New Roman" w:cs="Times New Roman"/>
          <w:szCs w:val="24"/>
        </w:rPr>
        <w:t>τους διεθνείς πίνακες.</w:t>
      </w:r>
    </w:p>
    <w:p w14:paraId="120F8D5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Συνεπώς, να μη μιλάτε για διαφθορά. Και ακόμα δεν έχουν μετρηθεί οι συμβάσεις διαφθοράς τις οποίες έχετε κάνει τελευταία, τις οποίες δεν χρειάζεται να αναφέρω.</w:t>
      </w:r>
    </w:p>
    <w:p w14:paraId="120F8D5A" w14:textId="77777777" w:rsidR="0086761A" w:rsidRDefault="00427452">
      <w:pPr>
        <w:spacing w:line="600" w:lineRule="auto"/>
        <w:ind w:firstLine="720"/>
        <w:jc w:val="both"/>
        <w:rPr>
          <w:rFonts w:eastAsia="Times New Roman" w:cs="Times New Roman"/>
        </w:rPr>
      </w:pPr>
      <w:r>
        <w:rPr>
          <w:rFonts w:eastAsia="Times New Roman" w:cs="Times New Roman"/>
          <w:szCs w:val="24"/>
        </w:rPr>
        <w:t xml:space="preserve">Δεν ξέρω αν ευσταθεί -θα δούμε, κυρία Κοζομπόλη- </w:t>
      </w:r>
      <w:r w:rsidRPr="00A37EC3">
        <w:rPr>
          <w:rFonts w:eastAsia="Times New Roman" w:cs="Times New Roman"/>
        </w:rPr>
        <w:t>αλλά</w:t>
      </w:r>
      <w:r>
        <w:rPr>
          <w:rFonts w:eastAsia="Times New Roman" w:cs="Times New Roman"/>
          <w:szCs w:val="24"/>
        </w:rPr>
        <w:t xml:space="preserve"> ακούω </w:t>
      </w:r>
      <w:r w:rsidRPr="002B5B2E">
        <w:rPr>
          <w:rFonts w:eastAsia="Times New Roman"/>
          <w:bCs/>
          <w:shd w:val="clear" w:color="auto" w:fill="FFFFFF"/>
        </w:rPr>
        <w:t>ότι</w:t>
      </w:r>
      <w:r>
        <w:rPr>
          <w:rFonts w:eastAsia="Times New Roman" w:cs="Times New Roman"/>
          <w:szCs w:val="24"/>
        </w:rPr>
        <w:t xml:space="preserve"> για την Α</w:t>
      </w:r>
      <w:r>
        <w:rPr>
          <w:rFonts w:eastAsia="Times New Roman" w:cs="Times New Roman"/>
          <w:szCs w:val="24"/>
        </w:rPr>
        <w:t xml:space="preserve">νεξάρτητη Αρχή Ανταγωνισμού, </w:t>
      </w:r>
      <w:r w:rsidRPr="0054604E">
        <w:rPr>
          <w:rFonts w:eastAsia="Times New Roman"/>
          <w:bCs/>
          <w:shd w:val="clear" w:color="auto" w:fill="FFFFFF"/>
        </w:rPr>
        <w:t>η οποία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μια ευαίσθητη Αρχή, προορίζεται για </w:t>
      </w:r>
      <w:r>
        <w:rPr>
          <w:rFonts w:eastAsia="Times New Roman" w:cs="Times New Roman"/>
          <w:szCs w:val="24"/>
        </w:rPr>
        <w:t xml:space="preserve">πρόεδρος </w:t>
      </w:r>
      <w:r>
        <w:rPr>
          <w:rFonts w:eastAsia="Times New Roman" w:cs="Times New Roman"/>
          <w:szCs w:val="24"/>
        </w:rPr>
        <w:t xml:space="preserve">κάποιος σύμβουλος του </w:t>
      </w:r>
      <w:r w:rsidRPr="0002634C">
        <w:rPr>
          <w:rFonts w:eastAsia="Times New Roman" w:cs="Times New Roman"/>
        </w:rPr>
        <w:t>Πρωθυπουργ</w:t>
      </w:r>
      <w:r>
        <w:rPr>
          <w:rFonts w:eastAsia="Times New Roman" w:cs="Times New Roman"/>
        </w:rPr>
        <w:t xml:space="preserve">ού, πράγμα το οποίο σημαίνει πως </w:t>
      </w:r>
      <w:r w:rsidRPr="00822037">
        <w:rPr>
          <w:rFonts w:eastAsia="Times New Roman"/>
          <w:bCs/>
          <w:shd w:val="clear" w:color="auto" w:fill="FFFFFF"/>
        </w:rPr>
        <w:t>θα</w:t>
      </w:r>
      <w:r>
        <w:rPr>
          <w:rFonts w:eastAsia="Times New Roman" w:cs="Times New Roman"/>
        </w:rPr>
        <w:t xml:space="preserve"> έχουμε κι εκεί </w:t>
      </w:r>
      <w:r w:rsidRPr="00822037">
        <w:rPr>
          <w:rFonts w:eastAsia="Times New Roman"/>
        </w:rPr>
        <w:t xml:space="preserve">προβλήματα </w:t>
      </w:r>
      <w:r>
        <w:rPr>
          <w:rFonts w:eastAsia="Times New Roman" w:cs="Times New Roman"/>
        </w:rPr>
        <w:t xml:space="preserve">με τους θεσμούς. </w:t>
      </w:r>
    </w:p>
    <w:p w14:paraId="120F8D5B" w14:textId="77777777" w:rsidR="0086761A" w:rsidRDefault="00427452">
      <w:pPr>
        <w:spacing w:line="600" w:lineRule="auto"/>
        <w:ind w:firstLine="720"/>
        <w:jc w:val="both"/>
        <w:rPr>
          <w:rFonts w:eastAsia="Times New Roman"/>
        </w:rPr>
      </w:pPr>
      <w:r>
        <w:rPr>
          <w:rFonts w:eastAsia="Times New Roman" w:cs="Times New Roman"/>
        </w:rPr>
        <w:t xml:space="preserve">Κύριε Μανιέ, </w:t>
      </w:r>
      <w:r w:rsidRPr="00822037">
        <w:rPr>
          <w:rFonts w:eastAsia="Times New Roman" w:cs="Times New Roman"/>
        </w:rPr>
        <w:t>πρέπει</w:t>
      </w:r>
      <w:r>
        <w:rPr>
          <w:rFonts w:eastAsia="Times New Roman" w:cs="Times New Roman"/>
        </w:rPr>
        <w:t xml:space="preserve"> να </w:t>
      </w:r>
      <w:r>
        <w:rPr>
          <w:rFonts w:eastAsia="Times New Roman"/>
        </w:rPr>
        <w:t>σας πω κάτι, πριν μπω στο θέμα. Δ</w:t>
      </w:r>
      <w:r>
        <w:rPr>
          <w:rFonts w:eastAsia="Times New Roman"/>
        </w:rPr>
        <w:t xml:space="preserve">εν ξέρω, ο κ. Μανιός έφυγε. </w:t>
      </w:r>
    </w:p>
    <w:p w14:paraId="120F8D5C" w14:textId="77777777" w:rsidR="0086761A" w:rsidRDefault="00427452">
      <w:pPr>
        <w:spacing w:line="600" w:lineRule="auto"/>
        <w:ind w:firstLine="720"/>
        <w:jc w:val="both"/>
        <w:rPr>
          <w:rFonts w:eastAsia="Times New Roman"/>
        </w:rPr>
      </w:pPr>
      <w:r w:rsidRPr="00822037">
        <w:rPr>
          <w:rFonts w:eastAsia="Times New Roman"/>
          <w:b/>
        </w:rPr>
        <w:t>ΝΙΚΟΛΑΟΣ ΜΑΝΙΟΣ:</w:t>
      </w:r>
      <w:r>
        <w:rPr>
          <w:rFonts w:eastAsia="Times New Roman"/>
        </w:rPr>
        <w:t xml:space="preserve"> Εδώ είμαι. </w:t>
      </w:r>
    </w:p>
    <w:p w14:paraId="120F8D5D" w14:textId="77777777" w:rsidR="0086761A" w:rsidRDefault="00427452">
      <w:pPr>
        <w:spacing w:line="600" w:lineRule="auto"/>
        <w:ind w:firstLine="720"/>
        <w:jc w:val="both"/>
        <w:rPr>
          <w:rFonts w:eastAsia="Times New Roman" w:cs="Times New Roman"/>
        </w:rPr>
      </w:pPr>
      <w:r w:rsidRPr="004416C6">
        <w:rPr>
          <w:rFonts w:eastAsia="Times New Roman"/>
          <w:b/>
          <w:bCs/>
        </w:rPr>
        <w:t>ΠΡΟΕΔΡΕΥΩΝ (Νικήτας Κακλαμάνης):</w:t>
      </w:r>
      <w:r w:rsidRPr="004416C6">
        <w:rPr>
          <w:rFonts w:eastAsia="Times New Roman" w:cs="Times New Roman"/>
          <w:szCs w:val="24"/>
        </w:rPr>
        <w:t xml:space="preserve"> </w:t>
      </w:r>
      <w:r>
        <w:rPr>
          <w:rFonts w:eastAsia="Times New Roman"/>
        </w:rPr>
        <w:t>Κάθεται πάντα προς αριστερά, όχι προς κέντρο.</w:t>
      </w:r>
      <w:r>
        <w:rPr>
          <w:rFonts w:eastAsia="Times New Roman" w:cs="Times New Roman"/>
        </w:rPr>
        <w:t xml:space="preserve"> Για αυτό δεν τον βλέπετε. </w:t>
      </w:r>
    </w:p>
    <w:p w14:paraId="120F8D5E" w14:textId="77777777" w:rsidR="0086761A" w:rsidRDefault="00427452">
      <w:pPr>
        <w:spacing w:line="600" w:lineRule="auto"/>
        <w:ind w:firstLine="720"/>
        <w:jc w:val="both"/>
        <w:rPr>
          <w:rFonts w:eastAsia="Times New Roman"/>
        </w:rPr>
      </w:pPr>
      <w:r w:rsidRPr="00822037">
        <w:rPr>
          <w:rFonts w:eastAsia="Times New Roman"/>
          <w:b/>
        </w:rPr>
        <w:t>ΧΑΡΑΛΑΜΠΟΣ ΑΘΑΝΑΣΙΟΥ:</w:t>
      </w:r>
      <w:r>
        <w:rPr>
          <w:rFonts w:eastAsia="Times New Roman"/>
          <w:b/>
        </w:rPr>
        <w:t xml:space="preserve"> </w:t>
      </w:r>
      <w:r>
        <w:rPr>
          <w:rFonts w:eastAsia="Times New Roman"/>
        </w:rPr>
        <w:t xml:space="preserve">Δεν πειράζει, μετακινείται ο κ. Μανιός πότε αριστερά πότε δεξιά, </w:t>
      </w:r>
      <w:r w:rsidRPr="00822037">
        <w:rPr>
          <w:rFonts w:eastAsia="Times New Roman"/>
        </w:rPr>
        <w:t>αλλά</w:t>
      </w:r>
      <w:r>
        <w:rPr>
          <w:rFonts w:eastAsia="Times New Roman"/>
        </w:rPr>
        <w:t xml:space="preserve"> </w:t>
      </w:r>
      <w:r w:rsidRPr="00822037">
        <w:rPr>
          <w:rFonts w:eastAsia="Times New Roman"/>
          <w:bCs/>
        </w:rPr>
        <w:t>είναι</w:t>
      </w:r>
      <w:r>
        <w:rPr>
          <w:rFonts w:eastAsia="Times New Roman"/>
        </w:rPr>
        <w:t xml:space="preserve"> στον ίδιο χώρο πάντοτε. </w:t>
      </w:r>
    </w:p>
    <w:p w14:paraId="120F8D5F" w14:textId="77777777" w:rsidR="0086761A" w:rsidRDefault="00427452">
      <w:pPr>
        <w:spacing w:line="600" w:lineRule="auto"/>
        <w:ind w:firstLine="720"/>
        <w:jc w:val="both"/>
        <w:rPr>
          <w:rFonts w:eastAsia="Times New Roman"/>
        </w:rPr>
      </w:pPr>
      <w:r>
        <w:rPr>
          <w:rFonts w:eastAsia="Times New Roman"/>
        </w:rPr>
        <w:lastRenderedPageBreak/>
        <w:t xml:space="preserve">Είπατε </w:t>
      </w:r>
      <w:r w:rsidRPr="00822037">
        <w:rPr>
          <w:rFonts w:eastAsia="Times New Roman"/>
          <w:bCs/>
          <w:shd w:val="clear" w:color="auto" w:fill="FFFFFF"/>
        </w:rPr>
        <w:t>ότι</w:t>
      </w:r>
      <w:r>
        <w:rPr>
          <w:rFonts w:eastAsia="Times New Roman"/>
        </w:rPr>
        <w:t xml:space="preserve"> για την </w:t>
      </w:r>
      <w:r w:rsidRPr="00822037">
        <w:rPr>
          <w:rFonts w:eastAsia="Times New Roman"/>
          <w:bCs/>
          <w:shd w:val="clear" w:color="auto" w:fill="FFFFFF"/>
        </w:rPr>
        <w:t>οικονομική</w:t>
      </w:r>
      <w:r>
        <w:rPr>
          <w:rFonts w:eastAsia="Times New Roman"/>
        </w:rPr>
        <w:t xml:space="preserve"> καταστροφή της χώρας είμαστε εμείς υπεύθυνοι. Ξέρετε </w:t>
      </w:r>
      <w:r w:rsidRPr="00822037">
        <w:rPr>
          <w:rFonts w:eastAsia="Times New Roman"/>
          <w:bCs/>
          <w:shd w:val="clear" w:color="auto" w:fill="FFFFFF"/>
        </w:rPr>
        <w:t>ότι</w:t>
      </w:r>
      <w:r>
        <w:rPr>
          <w:rFonts w:eastAsia="Times New Roman"/>
        </w:rPr>
        <w:t xml:space="preserve"> σας εκτιμώ πολύ, </w:t>
      </w:r>
      <w:r w:rsidRPr="00822037">
        <w:rPr>
          <w:rFonts w:eastAsia="Times New Roman"/>
        </w:rPr>
        <w:t>αλλά</w:t>
      </w:r>
      <w:r>
        <w:rPr>
          <w:rFonts w:eastAsia="Times New Roman"/>
        </w:rPr>
        <w:t xml:space="preserve"> </w:t>
      </w:r>
      <w:r w:rsidRPr="00822037">
        <w:rPr>
          <w:rFonts w:eastAsia="Times New Roman"/>
        </w:rPr>
        <w:t>πρέπει</w:t>
      </w:r>
      <w:r>
        <w:rPr>
          <w:rFonts w:eastAsia="Times New Roman"/>
        </w:rPr>
        <w:t xml:space="preserve"> να σας απαντήσω. Αναρωτηθήκατε μήπως είστε </w:t>
      </w:r>
      <w:r w:rsidRPr="00822037">
        <w:rPr>
          <w:rFonts w:eastAsia="Times New Roman"/>
          <w:bCs/>
        </w:rPr>
        <w:t>και</w:t>
      </w:r>
      <w:r>
        <w:rPr>
          <w:rFonts w:eastAsia="Times New Roman"/>
        </w:rPr>
        <w:t xml:space="preserve"> εσείς συνυπεύθυνοι από το 2015 έως σήμερα </w:t>
      </w:r>
      <w:r>
        <w:rPr>
          <w:rFonts w:eastAsia="Times New Roman"/>
          <w:bCs/>
          <w:shd w:val="clear" w:color="auto" w:fill="FFFFFF"/>
        </w:rPr>
        <w:t>-</w:t>
      </w:r>
      <w:r>
        <w:rPr>
          <w:rFonts w:eastAsia="Times New Roman"/>
        </w:rPr>
        <w:t xml:space="preserve">προσέξτε- </w:t>
      </w:r>
      <w:r w:rsidRPr="00822037">
        <w:rPr>
          <w:rFonts w:eastAsia="Times New Roman"/>
          <w:bCs/>
          <w:shd w:val="clear" w:color="auto" w:fill="FFFFFF"/>
        </w:rPr>
        <w:t>που</w:t>
      </w:r>
      <w:r>
        <w:rPr>
          <w:rFonts w:eastAsia="Times New Roman"/>
        </w:rPr>
        <w:t xml:space="preserve"> δεν κ</w:t>
      </w:r>
      <w:r>
        <w:rPr>
          <w:rFonts w:eastAsia="Times New Roman"/>
        </w:rPr>
        <w:t xml:space="preserve">αταργήσατε με ένα </w:t>
      </w:r>
      <w:r w:rsidRPr="00822037">
        <w:rPr>
          <w:rFonts w:eastAsia="Times New Roman"/>
        </w:rPr>
        <w:t>άρθρο</w:t>
      </w:r>
      <w:r>
        <w:rPr>
          <w:rFonts w:eastAsia="Times New Roman"/>
        </w:rPr>
        <w:t xml:space="preserve"> τα μνημόνια; Σκεφτείτε το αυτό. Άρα, </w:t>
      </w:r>
      <w:r w:rsidRPr="00822037">
        <w:rPr>
          <w:rFonts w:eastAsia="Times New Roman"/>
        </w:rPr>
        <w:t>πρέπει</w:t>
      </w:r>
      <w:r>
        <w:rPr>
          <w:rFonts w:eastAsia="Times New Roman"/>
        </w:rPr>
        <w:t xml:space="preserve"> </w:t>
      </w:r>
      <w:r w:rsidRPr="00822037">
        <w:rPr>
          <w:rFonts w:eastAsia="Times New Roman"/>
          <w:bCs/>
          <w:shd w:val="clear" w:color="auto" w:fill="FFFFFF"/>
        </w:rPr>
        <w:t>να</w:t>
      </w:r>
      <w:r>
        <w:rPr>
          <w:rFonts w:eastAsia="Times New Roman"/>
        </w:rPr>
        <w:t xml:space="preserve"> είστε πιο προσεκτικός. </w:t>
      </w:r>
    </w:p>
    <w:p w14:paraId="120F8D60" w14:textId="77777777" w:rsidR="0086761A" w:rsidRDefault="00427452">
      <w:pPr>
        <w:spacing w:line="600" w:lineRule="auto"/>
        <w:ind w:firstLine="720"/>
        <w:jc w:val="both"/>
        <w:rPr>
          <w:rFonts w:eastAsia="Times New Roman"/>
        </w:rPr>
      </w:pPr>
      <w:r>
        <w:rPr>
          <w:rFonts w:eastAsia="Times New Roman"/>
        </w:rPr>
        <w:t xml:space="preserve">Και τώρα θα μιλήσω για το </w:t>
      </w:r>
      <w:r w:rsidRPr="00AA71B1">
        <w:rPr>
          <w:rFonts w:eastAsia="Times New Roman"/>
        </w:rPr>
        <w:t>νομοσχέδιο</w:t>
      </w:r>
      <w:r>
        <w:rPr>
          <w:rFonts w:eastAsia="Times New Roman"/>
        </w:rPr>
        <w:t xml:space="preserve">. </w:t>
      </w:r>
      <w:r w:rsidRPr="00AA71B1">
        <w:rPr>
          <w:rFonts w:eastAsia="Times New Roman"/>
        </w:rPr>
        <w:t>Πρέπει</w:t>
      </w:r>
      <w:r>
        <w:rPr>
          <w:rFonts w:eastAsia="Times New Roman"/>
        </w:rPr>
        <w:t xml:space="preserve"> </w:t>
      </w:r>
      <w:r w:rsidRPr="00AA71B1">
        <w:rPr>
          <w:rFonts w:eastAsia="Times New Roman"/>
          <w:bCs/>
          <w:shd w:val="clear" w:color="auto" w:fill="FFFFFF"/>
        </w:rPr>
        <w:t>να</w:t>
      </w:r>
      <w:r>
        <w:rPr>
          <w:rFonts w:eastAsia="Times New Roman"/>
        </w:rPr>
        <w:t xml:space="preserve"> ομολογήσω, </w:t>
      </w:r>
      <w:r w:rsidRPr="00AA71B1">
        <w:rPr>
          <w:rFonts w:eastAsia="Times New Roman"/>
        </w:rPr>
        <w:t>κυρίες και κύριοι συνάδελφοι</w:t>
      </w:r>
      <w:r>
        <w:rPr>
          <w:rFonts w:eastAsia="Times New Roman"/>
        </w:rPr>
        <w:t xml:space="preserve">, πως συζητώντας έναν ακόμη </w:t>
      </w:r>
      <w:r w:rsidRPr="00AA71B1">
        <w:rPr>
          <w:rFonts w:eastAsia="Times New Roman"/>
          <w:bCs/>
          <w:shd w:val="clear" w:color="auto" w:fill="FFFFFF"/>
        </w:rPr>
        <w:t>προϋπολογισμό</w:t>
      </w:r>
      <w:r>
        <w:rPr>
          <w:rFonts w:eastAsia="Times New Roman"/>
        </w:rPr>
        <w:t xml:space="preserve"> των ΣΥΡΙΖΑ</w:t>
      </w:r>
      <w:r>
        <w:rPr>
          <w:rFonts w:eastAsia="Times New Roman"/>
        </w:rPr>
        <w:t xml:space="preserve"> </w:t>
      </w:r>
      <w:r>
        <w:rPr>
          <w:rFonts w:eastAsia="Times New Roman"/>
        </w:rPr>
        <w:t>-</w:t>
      </w:r>
      <w:r>
        <w:rPr>
          <w:rFonts w:eastAsia="Times New Roman"/>
        </w:rPr>
        <w:t xml:space="preserve"> </w:t>
      </w:r>
      <w:r>
        <w:rPr>
          <w:rFonts w:eastAsia="Times New Roman"/>
        </w:rPr>
        <w:t xml:space="preserve">ΑΝΕΛ έχω </w:t>
      </w:r>
      <w:r w:rsidRPr="00AA71B1">
        <w:rPr>
          <w:rFonts w:eastAsia="Times New Roman"/>
          <w:bCs/>
          <w:shd w:val="clear" w:color="auto" w:fill="FFFFFF"/>
        </w:rPr>
        <w:t>μια</w:t>
      </w:r>
      <w:r>
        <w:rPr>
          <w:rFonts w:eastAsia="Times New Roman"/>
        </w:rPr>
        <w:t xml:space="preserve"> έντονη</w:t>
      </w:r>
      <w:r>
        <w:rPr>
          <w:rFonts w:eastAsia="Times New Roman"/>
        </w:rPr>
        <w:t xml:space="preserve"> αίσθηση ανούσιας επανάληψης. Κάπου τα έχουμε ξαναδεί όσα συμβαίνουν αυτές τις μέρες. Μόλις πέρ</w:t>
      </w:r>
      <w:r>
        <w:rPr>
          <w:rFonts w:eastAsia="Times New Roman"/>
        </w:rPr>
        <w:t>υ</w:t>
      </w:r>
      <w:r>
        <w:rPr>
          <w:rFonts w:eastAsia="Times New Roman"/>
        </w:rPr>
        <w:t xml:space="preserve">σι σας λέγαμε πάλι </w:t>
      </w:r>
      <w:r w:rsidRPr="00AA71B1">
        <w:rPr>
          <w:rFonts w:eastAsia="Times New Roman"/>
          <w:bCs/>
          <w:shd w:val="clear" w:color="auto" w:fill="FFFFFF"/>
        </w:rPr>
        <w:t>ότι</w:t>
      </w:r>
      <w:r>
        <w:rPr>
          <w:rFonts w:eastAsia="Times New Roman"/>
        </w:rPr>
        <w:t xml:space="preserve"> πρόκειται για έναν </w:t>
      </w:r>
      <w:r w:rsidRPr="00AA71B1">
        <w:rPr>
          <w:rFonts w:eastAsia="Times New Roman"/>
          <w:bCs/>
          <w:shd w:val="clear" w:color="auto" w:fill="FFFFFF"/>
        </w:rPr>
        <w:t>προϋπολογισμό</w:t>
      </w:r>
      <w:r>
        <w:rPr>
          <w:rFonts w:eastAsia="Times New Roman"/>
        </w:rPr>
        <w:t xml:space="preserve"> αντιαναπτυξιακό, </w:t>
      </w:r>
      <w:r w:rsidRPr="00AA71B1">
        <w:rPr>
          <w:rFonts w:eastAsia="Times New Roman"/>
          <w:bCs/>
          <w:shd w:val="clear" w:color="auto" w:fill="FFFFFF"/>
        </w:rPr>
        <w:t>που</w:t>
      </w:r>
      <w:r>
        <w:rPr>
          <w:rFonts w:eastAsia="Times New Roman"/>
        </w:rPr>
        <w:t xml:space="preserve"> διαλύει την πραγματική οικονομία, δημιουργώντας υπερβολικά ψηλά πλεονάσματα, ένα μικρό μέρος των οποίων διανέμεται ως αντίδωρο για λόγους άκρως ψηφοθηρικούς, επειδή νοιάζεστε δήθεν για τους φτωχούς </w:t>
      </w:r>
      <w:r w:rsidRPr="00AA71B1">
        <w:rPr>
          <w:rFonts w:eastAsia="Times New Roman"/>
          <w:bCs/>
        </w:rPr>
        <w:t>και</w:t>
      </w:r>
      <w:r>
        <w:rPr>
          <w:rFonts w:eastAsia="Times New Roman"/>
        </w:rPr>
        <w:t xml:space="preserve"> τους αδύναμους. </w:t>
      </w:r>
    </w:p>
    <w:p w14:paraId="120F8D61" w14:textId="77777777" w:rsidR="0086761A" w:rsidRDefault="00427452">
      <w:pPr>
        <w:spacing w:line="600" w:lineRule="auto"/>
        <w:ind w:firstLine="720"/>
        <w:jc w:val="both"/>
        <w:rPr>
          <w:rFonts w:eastAsia="Times New Roman"/>
        </w:rPr>
      </w:pPr>
      <w:r>
        <w:rPr>
          <w:rFonts w:eastAsia="Times New Roman"/>
        </w:rPr>
        <w:t xml:space="preserve">Έναν χρόνο μετά </w:t>
      </w:r>
      <w:r w:rsidRPr="00AA71B1">
        <w:rPr>
          <w:rFonts w:eastAsia="Times New Roman"/>
          <w:bCs/>
          <w:shd w:val="clear" w:color="auto" w:fill="FFFFFF"/>
        </w:rPr>
        <w:t>δεν</w:t>
      </w:r>
      <w:r>
        <w:rPr>
          <w:rFonts w:eastAsia="Times New Roman"/>
        </w:rPr>
        <w:t xml:space="preserve"> άλλαξε απολύτως </w:t>
      </w:r>
      <w:r>
        <w:rPr>
          <w:rFonts w:eastAsia="Times New Roman"/>
        </w:rPr>
        <w:t xml:space="preserve">τίποτα επί της ουσίας. Η οικονομία αναπτύσσεται με αναιμικούς ρυθμούς. Αν </w:t>
      </w:r>
      <w:r w:rsidRPr="00AA71B1">
        <w:rPr>
          <w:rFonts w:eastAsia="Times New Roman"/>
          <w:bCs/>
          <w:shd w:val="clear" w:color="auto" w:fill="FFFFFF"/>
        </w:rPr>
        <w:t>δεν</w:t>
      </w:r>
      <w:r>
        <w:rPr>
          <w:rFonts w:eastAsia="Times New Roman"/>
        </w:rPr>
        <w:t xml:space="preserve"> υπήρχε δε </w:t>
      </w:r>
      <w:r w:rsidRPr="00AA71B1">
        <w:rPr>
          <w:rFonts w:eastAsia="Times New Roman"/>
          <w:bCs/>
        </w:rPr>
        <w:t>και</w:t>
      </w:r>
      <w:r>
        <w:rPr>
          <w:rFonts w:eastAsia="Times New Roman"/>
        </w:rPr>
        <w:t xml:space="preserve"> η βοήθεια από τον τουρισμό, πιθανότατα η οικονομία </w:t>
      </w:r>
      <w:r w:rsidRPr="00AA71B1">
        <w:rPr>
          <w:rFonts w:eastAsia="Times New Roman"/>
          <w:bCs/>
          <w:shd w:val="clear" w:color="auto" w:fill="FFFFFF"/>
        </w:rPr>
        <w:t>θα</w:t>
      </w:r>
      <w:r>
        <w:rPr>
          <w:rFonts w:eastAsia="Times New Roman"/>
        </w:rPr>
        <w:t xml:space="preserve"> βρισκόταν σε </w:t>
      </w:r>
      <w:r>
        <w:rPr>
          <w:rFonts w:eastAsia="Times New Roman"/>
        </w:rPr>
        <w:t xml:space="preserve">μεγάλη </w:t>
      </w:r>
      <w:r>
        <w:rPr>
          <w:rFonts w:eastAsia="Times New Roman"/>
        </w:rPr>
        <w:t xml:space="preserve">ύφεση, χειμαζόμενη από φόρους </w:t>
      </w:r>
      <w:r w:rsidRPr="00AA71B1">
        <w:rPr>
          <w:rFonts w:eastAsia="Times New Roman"/>
          <w:bCs/>
        </w:rPr>
        <w:t>και</w:t>
      </w:r>
      <w:r>
        <w:rPr>
          <w:rFonts w:eastAsia="Times New Roman"/>
        </w:rPr>
        <w:t xml:space="preserve"> εισφορές </w:t>
      </w:r>
      <w:r w:rsidRPr="00AA71B1">
        <w:rPr>
          <w:rFonts w:eastAsia="Times New Roman"/>
          <w:bCs/>
          <w:shd w:val="clear" w:color="auto" w:fill="FFFFFF"/>
        </w:rPr>
        <w:t>που</w:t>
      </w:r>
      <w:r>
        <w:rPr>
          <w:rFonts w:eastAsia="Times New Roman"/>
        </w:rPr>
        <w:t xml:space="preserve"> πλήττουν τον ιδιωτικό τομέα. </w:t>
      </w:r>
    </w:p>
    <w:p w14:paraId="120F8D62" w14:textId="77777777" w:rsidR="0086761A" w:rsidRDefault="00427452">
      <w:pPr>
        <w:spacing w:line="600" w:lineRule="auto"/>
        <w:ind w:firstLine="720"/>
        <w:jc w:val="both"/>
        <w:rPr>
          <w:rFonts w:eastAsia="Times New Roman"/>
        </w:rPr>
      </w:pPr>
      <w:r w:rsidRPr="00AA71B1">
        <w:rPr>
          <w:rFonts w:eastAsia="Times New Roman"/>
          <w:bCs/>
        </w:rPr>
        <w:lastRenderedPageBreak/>
        <w:t>Είναι</w:t>
      </w:r>
      <w:r>
        <w:rPr>
          <w:rFonts w:eastAsia="Times New Roman"/>
        </w:rPr>
        <w:t xml:space="preserve"> αλήθεια</w:t>
      </w:r>
      <w:r>
        <w:rPr>
          <w:rFonts w:eastAsia="Times New Roman"/>
        </w:rPr>
        <w:t xml:space="preserve"> </w:t>
      </w:r>
      <w:r w:rsidRPr="00AA71B1">
        <w:rPr>
          <w:rFonts w:eastAsia="Times New Roman"/>
          <w:bCs/>
        </w:rPr>
        <w:t>και</w:t>
      </w:r>
      <w:r>
        <w:rPr>
          <w:rFonts w:eastAsia="Times New Roman"/>
        </w:rPr>
        <w:t xml:space="preserve"> σημειώνεται από όλους τους διεθνείς παράγοντες </w:t>
      </w:r>
      <w:r w:rsidRPr="00AA71B1">
        <w:rPr>
          <w:rFonts w:eastAsia="Times New Roman"/>
          <w:bCs/>
          <w:shd w:val="clear" w:color="auto" w:fill="FFFFFF"/>
        </w:rPr>
        <w:t>ότι</w:t>
      </w:r>
      <w:r>
        <w:rPr>
          <w:rFonts w:eastAsia="Times New Roman"/>
        </w:rPr>
        <w:t xml:space="preserve"> στην τρέχουσα συγκυρία η χώρα μας </w:t>
      </w:r>
      <w:r w:rsidRPr="00AA71B1">
        <w:rPr>
          <w:rFonts w:eastAsia="Times New Roman"/>
          <w:bCs/>
          <w:shd w:val="clear" w:color="auto" w:fill="FFFFFF"/>
        </w:rPr>
        <w:t>δεν</w:t>
      </w:r>
      <w:r>
        <w:rPr>
          <w:rFonts w:eastAsia="Times New Roman"/>
        </w:rPr>
        <w:t xml:space="preserve"> </w:t>
      </w:r>
      <w:r w:rsidRPr="00AA71B1">
        <w:rPr>
          <w:rFonts w:eastAsia="Times New Roman"/>
          <w:bCs/>
          <w:shd w:val="clear" w:color="auto" w:fill="FFFFFF"/>
        </w:rPr>
        <w:t>μπορεί</w:t>
      </w:r>
      <w:r>
        <w:rPr>
          <w:rFonts w:eastAsia="Times New Roman"/>
        </w:rPr>
        <w:t xml:space="preserve"> </w:t>
      </w:r>
      <w:r w:rsidRPr="00AA71B1">
        <w:rPr>
          <w:rFonts w:eastAsia="Times New Roman"/>
          <w:bCs/>
          <w:shd w:val="clear" w:color="auto" w:fill="FFFFFF"/>
        </w:rPr>
        <w:t>να</w:t>
      </w:r>
      <w:r>
        <w:rPr>
          <w:rFonts w:eastAsia="Times New Roman"/>
        </w:rPr>
        <w:t xml:space="preserve"> βγει στις αγορές, καθώς τα επιτόκια </w:t>
      </w:r>
      <w:r w:rsidRPr="00AA71B1">
        <w:rPr>
          <w:rFonts w:eastAsia="Times New Roman"/>
          <w:bCs/>
          <w:shd w:val="clear" w:color="auto" w:fill="FFFFFF"/>
        </w:rPr>
        <w:t>θα</w:t>
      </w:r>
      <w:r>
        <w:rPr>
          <w:rFonts w:eastAsia="Times New Roman"/>
        </w:rPr>
        <w:t xml:space="preserve"> ήταν απαγορευτικά. Απόδειξη πως η οικονομία </w:t>
      </w:r>
      <w:r w:rsidRPr="00AA71B1">
        <w:rPr>
          <w:rFonts w:eastAsia="Times New Roman"/>
          <w:bCs/>
          <w:shd w:val="clear" w:color="auto" w:fill="FFFFFF"/>
        </w:rPr>
        <w:t>που</w:t>
      </w:r>
      <w:r>
        <w:rPr>
          <w:rFonts w:eastAsia="Times New Roman"/>
        </w:rPr>
        <w:t xml:space="preserve"> έχετε χτίσει </w:t>
      </w:r>
      <w:r w:rsidRPr="00AA71B1">
        <w:rPr>
          <w:rFonts w:eastAsia="Times New Roman"/>
          <w:bCs/>
        </w:rPr>
        <w:t>είναι</w:t>
      </w:r>
      <w:r>
        <w:rPr>
          <w:rFonts w:eastAsia="Times New Roman"/>
        </w:rPr>
        <w:t xml:space="preserve"> πολύ αδύναμη. </w:t>
      </w:r>
    </w:p>
    <w:p w14:paraId="120F8D63" w14:textId="77777777" w:rsidR="0086761A" w:rsidRDefault="00427452">
      <w:pPr>
        <w:spacing w:line="600" w:lineRule="auto"/>
        <w:ind w:firstLine="720"/>
        <w:jc w:val="both"/>
        <w:rPr>
          <w:rFonts w:eastAsia="Times New Roman"/>
        </w:rPr>
      </w:pPr>
      <w:r>
        <w:rPr>
          <w:rFonts w:eastAsia="Times New Roman"/>
        </w:rPr>
        <w:t xml:space="preserve">Ακόμα </w:t>
      </w:r>
      <w:r w:rsidRPr="00AA71B1">
        <w:rPr>
          <w:rFonts w:eastAsia="Times New Roman"/>
          <w:bCs/>
        </w:rPr>
        <w:t>και</w:t>
      </w:r>
      <w:r>
        <w:rPr>
          <w:rFonts w:eastAsia="Times New Roman"/>
        </w:rPr>
        <w:t xml:space="preserve"> στον τουρισμό, </w:t>
      </w:r>
      <w:r w:rsidRPr="00AA71B1">
        <w:rPr>
          <w:rFonts w:eastAsia="Times New Roman"/>
          <w:bCs/>
          <w:shd w:val="clear" w:color="auto" w:fill="FFFFFF"/>
        </w:rPr>
        <w:t>όμως</w:t>
      </w:r>
      <w:r>
        <w:rPr>
          <w:rFonts w:eastAsia="Times New Roman"/>
          <w:bCs/>
          <w:shd w:val="clear" w:color="auto" w:fill="FFFFFF"/>
        </w:rPr>
        <w:t>,</w:t>
      </w:r>
      <w:r>
        <w:rPr>
          <w:rFonts w:eastAsia="Times New Roman"/>
        </w:rPr>
        <w:t xml:space="preserve"> </w:t>
      </w:r>
      <w:r>
        <w:rPr>
          <w:rFonts w:eastAsia="Times New Roman"/>
        </w:rPr>
        <w:t xml:space="preserve">ελάχιστα έως τίποτα κάνατε. </w:t>
      </w:r>
      <w:r w:rsidRPr="00AA71B1">
        <w:rPr>
          <w:rFonts w:eastAsia="Times New Roman"/>
          <w:bCs/>
        </w:rPr>
        <w:t>Και</w:t>
      </w:r>
      <w:r>
        <w:rPr>
          <w:rFonts w:eastAsia="Times New Roman"/>
        </w:rPr>
        <w:t xml:space="preserve"> αυτό αποτυπώνεται στη μείωση των χρημάτων </w:t>
      </w:r>
      <w:r w:rsidRPr="00AA71B1">
        <w:rPr>
          <w:rFonts w:eastAsia="Times New Roman"/>
          <w:bCs/>
          <w:shd w:val="clear" w:color="auto" w:fill="FFFFFF"/>
        </w:rPr>
        <w:t>που</w:t>
      </w:r>
      <w:r>
        <w:rPr>
          <w:rFonts w:eastAsia="Times New Roman"/>
        </w:rPr>
        <w:t xml:space="preserve"> δαπανά ο κάθε τουρίστας στη χώρα μας </w:t>
      </w:r>
      <w:r w:rsidRPr="00AA71B1">
        <w:rPr>
          <w:rFonts w:eastAsia="Times New Roman"/>
          <w:bCs/>
        </w:rPr>
        <w:t>και</w:t>
      </w:r>
      <w:r>
        <w:rPr>
          <w:rFonts w:eastAsia="Times New Roman"/>
        </w:rPr>
        <w:t xml:space="preserve"> στην παντελή απουσία μακρόπνοου σχεδιασμού για την αναβάθμιση του ελληνικού τουριστικού προϊόντος, ζητήματα τα οποία </w:t>
      </w:r>
      <w:r w:rsidRPr="00AA71B1">
        <w:rPr>
          <w:rFonts w:eastAsia="Times New Roman"/>
          <w:bCs/>
          <w:shd w:val="clear" w:color="auto" w:fill="FFFFFF"/>
        </w:rPr>
        <w:t>όμως</w:t>
      </w:r>
      <w:r>
        <w:rPr>
          <w:rFonts w:eastAsia="Times New Roman"/>
        </w:rPr>
        <w:t xml:space="preserve"> </w:t>
      </w:r>
      <w:r w:rsidRPr="00AA71B1">
        <w:rPr>
          <w:rFonts w:eastAsia="Times New Roman"/>
          <w:bCs/>
          <w:shd w:val="clear" w:color="auto" w:fill="FFFFFF"/>
        </w:rPr>
        <w:t>θα</w:t>
      </w:r>
      <w:r>
        <w:rPr>
          <w:rFonts w:eastAsia="Times New Roman"/>
        </w:rPr>
        <w:t xml:space="preserve"> σας αναπτύξε</w:t>
      </w:r>
      <w:r>
        <w:rPr>
          <w:rFonts w:eastAsia="Times New Roman"/>
        </w:rPr>
        <w:t xml:space="preserve">ι ο αρμόδιος τομεάρχης μας, ο κ. Κόνσολας. </w:t>
      </w:r>
    </w:p>
    <w:p w14:paraId="120F8D64" w14:textId="77777777" w:rsidR="0086761A" w:rsidRDefault="00427452">
      <w:pPr>
        <w:spacing w:line="600" w:lineRule="auto"/>
        <w:ind w:firstLine="720"/>
        <w:jc w:val="both"/>
        <w:rPr>
          <w:rFonts w:eastAsia="Times New Roman"/>
          <w:bCs/>
          <w:shd w:val="clear" w:color="auto" w:fill="FFFFFF"/>
        </w:rPr>
      </w:pPr>
      <w:r>
        <w:rPr>
          <w:rFonts w:eastAsia="Times New Roman"/>
        </w:rPr>
        <w:t xml:space="preserve">Από την πλευρά σας, βέβαια, το τροπάριο </w:t>
      </w:r>
      <w:r w:rsidRPr="00AA71B1">
        <w:rPr>
          <w:rFonts w:eastAsia="Times New Roman"/>
          <w:bCs/>
        </w:rPr>
        <w:t>έχει</w:t>
      </w:r>
      <w:r>
        <w:rPr>
          <w:rFonts w:eastAsia="Times New Roman"/>
        </w:rPr>
        <w:t xml:space="preserve"> ελαφρώς αλλάξει. Πανηγυρίζετε για τις δήθεν ελαφρύνσεις </w:t>
      </w:r>
      <w:r w:rsidRPr="00AA71B1">
        <w:rPr>
          <w:rFonts w:eastAsia="Times New Roman"/>
          <w:bCs/>
        </w:rPr>
        <w:t>και</w:t>
      </w:r>
      <w:r>
        <w:rPr>
          <w:rFonts w:eastAsia="Times New Roman"/>
        </w:rPr>
        <w:t xml:space="preserve"> το </w:t>
      </w:r>
      <w:r w:rsidRPr="00F37E0D">
        <w:rPr>
          <w:rFonts w:eastAsia="Times New Roman"/>
          <w:bCs/>
          <w:shd w:val="clear" w:color="auto" w:fill="FFFFFF"/>
        </w:rPr>
        <w:t>κοινωνικ</w:t>
      </w:r>
      <w:r>
        <w:rPr>
          <w:rFonts w:eastAsia="Times New Roman"/>
          <w:bCs/>
          <w:shd w:val="clear" w:color="auto" w:fill="FFFFFF"/>
        </w:rPr>
        <w:t xml:space="preserve">ό πρόσωπο του </w:t>
      </w:r>
      <w:r w:rsidRPr="00F37E0D">
        <w:rPr>
          <w:rFonts w:eastAsia="Times New Roman"/>
          <w:bCs/>
          <w:shd w:val="clear" w:color="auto" w:fill="FFFFFF"/>
        </w:rPr>
        <w:t>προϋπολογισμού</w:t>
      </w:r>
      <w:r>
        <w:rPr>
          <w:rFonts w:eastAsia="Times New Roman"/>
          <w:bCs/>
          <w:shd w:val="clear" w:color="auto" w:fill="FFFFFF"/>
        </w:rPr>
        <w:t xml:space="preserve">. Κρύβετε, </w:t>
      </w:r>
      <w:r w:rsidRPr="00F37E0D">
        <w:rPr>
          <w:rFonts w:eastAsia="Times New Roman"/>
          <w:bCs/>
          <w:shd w:val="clear" w:color="auto" w:fill="FFFFFF"/>
        </w:rPr>
        <w:t>όμως</w:t>
      </w:r>
      <w:r>
        <w:rPr>
          <w:rFonts w:eastAsia="Times New Roman"/>
          <w:bCs/>
          <w:shd w:val="clear" w:color="auto" w:fill="FFFFFF"/>
        </w:rPr>
        <w:t xml:space="preserve">, </w:t>
      </w:r>
      <w:r w:rsidRPr="00F37E0D">
        <w:rPr>
          <w:rFonts w:eastAsia="Times New Roman"/>
          <w:bCs/>
          <w:shd w:val="clear" w:color="auto" w:fill="FFFFFF"/>
        </w:rPr>
        <w:t>ότι</w:t>
      </w:r>
      <w:r>
        <w:rPr>
          <w:rFonts w:eastAsia="Times New Roman"/>
          <w:bCs/>
          <w:shd w:val="clear" w:color="auto" w:fill="FFFFFF"/>
        </w:rPr>
        <w:t xml:space="preserve"> ελάχιστα </w:t>
      </w:r>
      <w:r w:rsidRPr="00F37E0D">
        <w:rPr>
          <w:rFonts w:eastAsia="Times New Roman"/>
          <w:bCs/>
          <w:shd w:val="clear" w:color="auto" w:fill="FFFFFF"/>
        </w:rPr>
        <w:t>είναι</w:t>
      </w:r>
      <w:r>
        <w:rPr>
          <w:rFonts w:eastAsia="Times New Roman"/>
          <w:bCs/>
          <w:shd w:val="clear" w:color="auto" w:fill="FFFFFF"/>
        </w:rPr>
        <w:t xml:space="preserve"> τα ουσιαστικά μέτρα </w:t>
      </w:r>
      <w:r w:rsidRPr="00F37E0D">
        <w:rPr>
          <w:rFonts w:eastAsia="Times New Roman"/>
          <w:bCs/>
          <w:shd w:val="clear" w:color="auto" w:fill="FFFFFF"/>
        </w:rPr>
        <w:t>που</w:t>
      </w:r>
      <w:r>
        <w:rPr>
          <w:rFonts w:eastAsia="Times New Roman"/>
          <w:bCs/>
          <w:shd w:val="clear" w:color="auto" w:fill="FFFFFF"/>
        </w:rPr>
        <w:t xml:space="preserve"> λαμβάνετε, τα οποία στην πλειοψηφία τους απαλύνουν τις συνέπειες των </w:t>
      </w:r>
      <w:r w:rsidRPr="00F37E0D">
        <w:rPr>
          <w:rFonts w:eastAsia="Times New Roman"/>
          <w:bCs/>
          <w:shd w:val="clear" w:color="auto" w:fill="FFFFFF"/>
        </w:rPr>
        <w:t>πολιτικών που</w:t>
      </w:r>
      <w:r>
        <w:rPr>
          <w:rFonts w:eastAsia="Times New Roman"/>
          <w:bCs/>
          <w:shd w:val="clear" w:color="auto" w:fill="FFFFFF"/>
        </w:rPr>
        <w:t xml:space="preserve"> οι ίδιοι έχετε επιβάλει, ιδίως </w:t>
      </w:r>
      <w:r w:rsidRPr="00F37E0D">
        <w:rPr>
          <w:rFonts w:eastAsia="Times New Roman"/>
          <w:bCs/>
          <w:shd w:val="clear" w:color="auto" w:fill="FFFFFF"/>
        </w:rPr>
        <w:t>μετά το εξάμηνο της περήφανης διαπραγμάτε</w:t>
      </w:r>
      <w:r>
        <w:rPr>
          <w:rFonts w:eastAsia="Times New Roman"/>
          <w:bCs/>
          <w:shd w:val="clear" w:color="auto" w:fill="FFFFFF"/>
        </w:rPr>
        <w:t>υσης,</w:t>
      </w:r>
      <w:r w:rsidRPr="00F37E0D">
        <w:rPr>
          <w:rFonts w:eastAsia="Times New Roman"/>
          <w:bCs/>
          <w:shd w:val="clear" w:color="auto" w:fill="FFFFFF"/>
        </w:rPr>
        <w:t xml:space="preserve"> που φαντάζομαι ήδη διδάσκεται στα ξένα πανεπιστήμια ως παράδειγμα προς αποφυγή</w:t>
      </w:r>
      <w:r>
        <w:rPr>
          <w:rFonts w:eastAsia="Times New Roman"/>
          <w:bCs/>
          <w:shd w:val="clear" w:color="auto" w:fill="FFFFFF"/>
        </w:rPr>
        <w:t>.</w:t>
      </w:r>
    </w:p>
    <w:p w14:paraId="120F8D65"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Ε</w:t>
      </w:r>
      <w:r w:rsidRPr="00F37E0D">
        <w:rPr>
          <w:rFonts w:eastAsia="Times New Roman"/>
          <w:bCs/>
          <w:shd w:val="clear" w:color="auto" w:fill="FFFFFF"/>
        </w:rPr>
        <w:t>νδεικτικά ανα</w:t>
      </w:r>
      <w:r w:rsidRPr="00F37E0D">
        <w:rPr>
          <w:rFonts w:eastAsia="Times New Roman"/>
          <w:bCs/>
          <w:shd w:val="clear" w:color="auto" w:fill="FFFFFF"/>
        </w:rPr>
        <w:t>φέ</w:t>
      </w:r>
      <w:r>
        <w:rPr>
          <w:rFonts w:eastAsia="Times New Roman"/>
          <w:bCs/>
          <w:shd w:val="clear" w:color="auto" w:fill="FFFFFF"/>
        </w:rPr>
        <w:t>ρω, για όσους έχετε ασθενή μνήμη, τα εξής. Μ</w:t>
      </w:r>
      <w:r w:rsidRPr="00F37E0D">
        <w:rPr>
          <w:rFonts w:eastAsia="Times New Roman"/>
          <w:bCs/>
          <w:shd w:val="clear" w:color="auto" w:fill="FFFFFF"/>
        </w:rPr>
        <w:t>ειώνετ</w:t>
      </w:r>
      <w:r>
        <w:rPr>
          <w:rFonts w:eastAsia="Times New Roman"/>
          <w:bCs/>
          <w:shd w:val="clear" w:color="auto" w:fill="FFFFFF"/>
        </w:rPr>
        <w:t>ε</w:t>
      </w:r>
      <w:r w:rsidRPr="00F37E0D">
        <w:rPr>
          <w:rFonts w:eastAsia="Times New Roman"/>
          <w:bCs/>
          <w:shd w:val="clear" w:color="auto" w:fill="FFFFFF"/>
        </w:rPr>
        <w:t xml:space="preserve"> τον φόρο στις επιχειρήσεις</w:t>
      </w:r>
      <w:r>
        <w:rPr>
          <w:rFonts w:eastAsia="Times New Roman"/>
          <w:bCs/>
          <w:shd w:val="clear" w:color="auto" w:fill="FFFFFF"/>
        </w:rPr>
        <w:t>.</w:t>
      </w:r>
      <w:r w:rsidRPr="00F37E0D">
        <w:rPr>
          <w:rFonts w:eastAsia="Times New Roman"/>
          <w:bCs/>
          <w:shd w:val="clear" w:color="auto" w:fill="FFFFFF"/>
        </w:rPr>
        <w:t xml:space="preserve"> Μάλιστα</w:t>
      </w:r>
      <w:r>
        <w:rPr>
          <w:rFonts w:eastAsia="Times New Roman"/>
          <w:bCs/>
          <w:shd w:val="clear" w:color="auto" w:fill="FFFFFF"/>
        </w:rPr>
        <w:t>. Ε</w:t>
      </w:r>
      <w:r w:rsidRPr="00F37E0D">
        <w:rPr>
          <w:rFonts w:eastAsia="Times New Roman"/>
          <w:bCs/>
          <w:shd w:val="clear" w:color="auto" w:fill="FFFFFF"/>
        </w:rPr>
        <w:t>ρωτώ</w:t>
      </w:r>
      <w:r>
        <w:rPr>
          <w:rFonts w:eastAsia="Times New Roman"/>
          <w:bCs/>
          <w:shd w:val="clear" w:color="auto" w:fill="FFFFFF"/>
        </w:rPr>
        <w:t>: Π</w:t>
      </w:r>
      <w:r w:rsidRPr="00F37E0D">
        <w:rPr>
          <w:rFonts w:eastAsia="Times New Roman"/>
          <w:bCs/>
          <w:shd w:val="clear" w:color="auto" w:fill="FFFFFF"/>
        </w:rPr>
        <w:t>οιος αύξησε το</w:t>
      </w:r>
      <w:r>
        <w:rPr>
          <w:rFonts w:eastAsia="Times New Roman"/>
          <w:bCs/>
          <w:shd w:val="clear" w:color="auto" w:fill="FFFFFF"/>
        </w:rPr>
        <w:t>ν</w:t>
      </w:r>
      <w:r w:rsidRPr="00F37E0D">
        <w:rPr>
          <w:rFonts w:eastAsia="Times New Roman"/>
          <w:bCs/>
          <w:shd w:val="clear" w:color="auto" w:fill="FFFFFF"/>
        </w:rPr>
        <w:t xml:space="preserve"> συντελεστή στο 29%</w:t>
      </w:r>
      <w:r>
        <w:rPr>
          <w:rFonts w:eastAsia="Times New Roman"/>
          <w:bCs/>
          <w:shd w:val="clear" w:color="auto" w:fill="FFFFFF"/>
        </w:rPr>
        <w:t xml:space="preserve">, κύριε Βέττα; </w:t>
      </w:r>
      <w:r w:rsidRPr="00F37E0D">
        <w:rPr>
          <w:rFonts w:eastAsia="Times New Roman"/>
          <w:bCs/>
          <w:shd w:val="clear" w:color="auto" w:fill="FFFFFF"/>
        </w:rPr>
        <w:t>Δεν</w:t>
      </w:r>
      <w:r>
        <w:rPr>
          <w:rFonts w:eastAsia="Times New Roman"/>
          <w:bCs/>
          <w:shd w:val="clear" w:color="auto" w:fill="FFFFFF"/>
        </w:rPr>
        <w:t xml:space="preserve"> </w:t>
      </w:r>
      <w:r w:rsidRPr="00F37E0D">
        <w:rPr>
          <w:rFonts w:eastAsia="Times New Roman"/>
          <w:bCs/>
          <w:shd w:val="clear" w:color="auto" w:fill="FFFFFF"/>
        </w:rPr>
        <w:t>είναι</w:t>
      </w:r>
      <w:r>
        <w:rPr>
          <w:rFonts w:eastAsia="Times New Roman"/>
          <w:bCs/>
          <w:shd w:val="clear" w:color="auto" w:fill="FFFFFF"/>
        </w:rPr>
        <w:t xml:space="preserve"> εδώ ο κ. Βέττας</w:t>
      </w:r>
      <w:r>
        <w:rPr>
          <w:rFonts w:eastAsia="Times New Roman"/>
          <w:bCs/>
          <w:shd w:val="clear" w:color="auto" w:fill="FFFFFF"/>
        </w:rPr>
        <w:t>;</w:t>
      </w:r>
      <w:r>
        <w:rPr>
          <w:rFonts w:eastAsia="Times New Roman"/>
          <w:bCs/>
          <w:shd w:val="clear" w:color="auto" w:fill="FFFFFF"/>
        </w:rPr>
        <w:t xml:space="preserve"> </w:t>
      </w:r>
    </w:p>
    <w:p w14:paraId="120F8D66"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Μειώνετε </w:t>
      </w:r>
      <w:r w:rsidRPr="00F37E0D">
        <w:rPr>
          <w:rFonts w:eastAsia="Times New Roman"/>
          <w:bCs/>
          <w:shd w:val="clear" w:color="auto" w:fill="FFFFFF"/>
        </w:rPr>
        <w:t>τις ασφαλιστικές εισφορές για τους ελεύθερους επαγγελματίες</w:t>
      </w:r>
      <w:r>
        <w:rPr>
          <w:rFonts w:eastAsia="Times New Roman"/>
          <w:bCs/>
          <w:shd w:val="clear" w:color="auto" w:fill="FFFFFF"/>
        </w:rPr>
        <w:t>. Ερωτώ:</w:t>
      </w:r>
      <w:r w:rsidRPr="00F37E0D">
        <w:rPr>
          <w:rFonts w:eastAsia="Times New Roman"/>
          <w:bCs/>
          <w:shd w:val="clear" w:color="auto" w:fill="FFFFFF"/>
        </w:rPr>
        <w:t xml:space="preserve"> </w:t>
      </w:r>
      <w:r>
        <w:rPr>
          <w:rFonts w:eastAsia="Times New Roman"/>
          <w:bCs/>
          <w:shd w:val="clear" w:color="auto" w:fill="FFFFFF"/>
        </w:rPr>
        <w:t>Π</w:t>
      </w:r>
      <w:r w:rsidRPr="00F37E0D">
        <w:rPr>
          <w:rFonts w:eastAsia="Times New Roman"/>
          <w:bCs/>
          <w:shd w:val="clear" w:color="auto" w:fill="FFFFFF"/>
        </w:rPr>
        <w:t>οι</w:t>
      </w:r>
      <w:r w:rsidRPr="00F37E0D">
        <w:rPr>
          <w:rFonts w:eastAsia="Times New Roman"/>
          <w:bCs/>
          <w:shd w:val="clear" w:color="auto" w:fill="FFFFFF"/>
        </w:rPr>
        <w:t>ος θεσμοθέτησε τις ληστρικές ασφαλιστικές εισφορές με το</w:t>
      </w:r>
      <w:r>
        <w:rPr>
          <w:rFonts w:eastAsia="Times New Roman"/>
          <w:bCs/>
          <w:shd w:val="clear" w:color="auto" w:fill="FFFFFF"/>
        </w:rPr>
        <w:t>ν</w:t>
      </w:r>
      <w:r w:rsidRPr="00F37E0D">
        <w:rPr>
          <w:rFonts w:eastAsia="Times New Roman"/>
          <w:bCs/>
          <w:shd w:val="clear" w:color="auto" w:fill="FFFFFF"/>
        </w:rPr>
        <w:t xml:space="preserve"> νόμο Κατρούγκαλου</w:t>
      </w:r>
      <w:r>
        <w:rPr>
          <w:rFonts w:eastAsia="Times New Roman"/>
          <w:bCs/>
          <w:shd w:val="clear" w:color="auto" w:fill="FFFFFF"/>
        </w:rPr>
        <w:t>,</w:t>
      </w:r>
      <w:r w:rsidRPr="00F37E0D">
        <w:rPr>
          <w:rFonts w:eastAsia="Times New Roman"/>
          <w:bCs/>
          <w:shd w:val="clear" w:color="auto" w:fill="FFFFFF"/>
        </w:rPr>
        <w:t xml:space="preserve"> κύριε </w:t>
      </w:r>
      <w:r>
        <w:rPr>
          <w:rFonts w:eastAsia="Times New Roman"/>
          <w:bCs/>
          <w:shd w:val="clear" w:color="auto" w:fill="FFFFFF"/>
        </w:rPr>
        <w:t>Σ</w:t>
      </w:r>
      <w:r w:rsidRPr="00F37E0D">
        <w:rPr>
          <w:rFonts w:eastAsia="Times New Roman"/>
          <w:bCs/>
          <w:shd w:val="clear" w:color="auto" w:fill="FFFFFF"/>
        </w:rPr>
        <w:t>αντορινι</w:t>
      </w:r>
      <w:r>
        <w:rPr>
          <w:rFonts w:eastAsia="Times New Roman"/>
          <w:bCs/>
          <w:shd w:val="clear" w:color="auto" w:fill="FFFFFF"/>
        </w:rPr>
        <w:t xml:space="preserve">έ; </w:t>
      </w:r>
    </w:p>
    <w:p w14:paraId="120F8D67"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Π</w:t>
      </w:r>
      <w:r w:rsidRPr="00F37E0D">
        <w:rPr>
          <w:rFonts w:eastAsia="Times New Roman"/>
          <w:bCs/>
          <w:shd w:val="clear" w:color="auto" w:fill="FFFFFF"/>
        </w:rPr>
        <w:t>οιος θα ζητήσει</w:t>
      </w:r>
      <w:r>
        <w:rPr>
          <w:rFonts w:eastAsia="Times New Roman"/>
          <w:bCs/>
          <w:shd w:val="clear" w:color="auto" w:fill="FFFFFF"/>
        </w:rPr>
        <w:t>,</w:t>
      </w:r>
      <w:r w:rsidRPr="00F37E0D">
        <w:rPr>
          <w:rFonts w:eastAsia="Times New Roman"/>
          <w:bCs/>
          <w:shd w:val="clear" w:color="auto" w:fill="FFFFFF"/>
        </w:rPr>
        <w:t xml:space="preserve"> κατόπιν εορτής βέβαια</w:t>
      </w:r>
      <w:r>
        <w:rPr>
          <w:rFonts w:eastAsia="Times New Roman"/>
          <w:bCs/>
          <w:shd w:val="clear" w:color="auto" w:fill="FFFFFF"/>
        </w:rPr>
        <w:t>,</w:t>
      </w:r>
      <w:r w:rsidRPr="00F37E0D">
        <w:rPr>
          <w:rFonts w:eastAsia="Times New Roman"/>
          <w:bCs/>
          <w:shd w:val="clear" w:color="auto" w:fill="FFFFFF"/>
        </w:rPr>
        <w:t xml:space="preserve"> αναδρομικά </w:t>
      </w:r>
      <w:r>
        <w:rPr>
          <w:rFonts w:eastAsia="Times New Roman"/>
          <w:bCs/>
          <w:shd w:val="clear" w:color="auto" w:fill="FFFFFF"/>
        </w:rPr>
        <w:t>δύο</w:t>
      </w:r>
      <w:r w:rsidRPr="00F37E0D">
        <w:rPr>
          <w:rFonts w:eastAsia="Times New Roman"/>
          <w:bCs/>
          <w:shd w:val="clear" w:color="auto" w:fill="FFFFFF"/>
        </w:rPr>
        <w:t xml:space="preserve"> ετών</w:t>
      </w:r>
      <w:r>
        <w:rPr>
          <w:rFonts w:eastAsia="Times New Roman"/>
          <w:bCs/>
          <w:shd w:val="clear" w:color="auto" w:fill="FFFFFF"/>
        </w:rPr>
        <w:t xml:space="preserve"> για</w:t>
      </w:r>
      <w:r w:rsidRPr="00F37E0D">
        <w:rPr>
          <w:rFonts w:eastAsia="Times New Roman"/>
          <w:bCs/>
          <w:shd w:val="clear" w:color="auto" w:fill="FFFFFF"/>
        </w:rPr>
        <w:t xml:space="preserve"> επικουρική σύνταξη και εφάπαξ από </w:t>
      </w:r>
      <w:r>
        <w:rPr>
          <w:rFonts w:eastAsia="Times New Roman"/>
          <w:bCs/>
          <w:shd w:val="clear" w:color="auto" w:fill="FFFFFF"/>
        </w:rPr>
        <w:t xml:space="preserve">το </w:t>
      </w:r>
      <w:r w:rsidRPr="00F37E0D">
        <w:rPr>
          <w:rFonts w:eastAsia="Times New Roman"/>
          <w:bCs/>
          <w:shd w:val="clear" w:color="auto" w:fill="FFFFFF"/>
        </w:rPr>
        <w:t xml:space="preserve">πλήθος </w:t>
      </w:r>
      <w:r>
        <w:rPr>
          <w:rFonts w:eastAsia="Times New Roman"/>
          <w:bCs/>
          <w:shd w:val="clear" w:color="auto" w:fill="FFFFFF"/>
        </w:rPr>
        <w:t xml:space="preserve">των </w:t>
      </w:r>
      <w:r w:rsidRPr="00F37E0D">
        <w:rPr>
          <w:rFonts w:eastAsia="Times New Roman"/>
          <w:bCs/>
          <w:shd w:val="clear" w:color="auto" w:fill="FFFFFF"/>
        </w:rPr>
        <w:t>ελεύθερων επαγγελματιών</w:t>
      </w:r>
      <w:r>
        <w:rPr>
          <w:rFonts w:eastAsia="Times New Roman"/>
          <w:bCs/>
          <w:shd w:val="clear" w:color="auto" w:fill="FFFFFF"/>
        </w:rPr>
        <w:t>,</w:t>
      </w:r>
      <w:r w:rsidRPr="00F37E0D">
        <w:rPr>
          <w:rFonts w:eastAsia="Times New Roman"/>
          <w:bCs/>
          <w:shd w:val="clear" w:color="auto" w:fill="FFFFFF"/>
        </w:rPr>
        <w:t xml:space="preserve"> π</w:t>
      </w:r>
      <w:r>
        <w:rPr>
          <w:rFonts w:eastAsia="Times New Roman"/>
          <w:bCs/>
          <w:shd w:val="clear" w:color="auto" w:fill="FFFFFF"/>
        </w:rPr>
        <w:t>αίρνο</w:t>
      </w:r>
      <w:r w:rsidRPr="00F37E0D">
        <w:rPr>
          <w:rFonts w:eastAsia="Times New Roman"/>
          <w:bCs/>
          <w:shd w:val="clear" w:color="auto" w:fill="FFFFFF"/>
        </w:rPr>
        <w:t>ντας με το ένα χ</w:t>
      </w:r>
      <w:r w:rsidRPr="00F37E0D">
        <w:rPr>
          <w:rFonts w:eastAsia="Times New Roman"/>
          <w:bCs/>
          <w:shd w:val="clear" w:color="auto" w:fill="FFFFFF"/>
        </w:rPr>
        <w:t>έρι ό</w:t>
      </w:r>
      <w:r>
        <w:rPr>
          <w:rFonts w:eastAsia="Times New Roman"/>
          <w:bCs/>
          <w:shd w:val="clear" w:color="auto" w:fill="FFFFFF"/>
        </w:rPr>
        <w:t>,</w:t>
      </w:r>
      <w:r w:rsidRPr="00F37E0D">
        <w:rPr>
          <w:rFonts w:eastAsia="Times New Roman"/>
          <w:bCs/>
          <w:shd w:val="clear" w:color="auto" w:fill="FFFFFF"/>
        </w:rPr>
        <w:t>τι έδωσε με το άλλο</w:t>
      </w:r>
      <w:r>
        <w:rPr>
          <w:rFonts w:eastAsia="Times New Roman"/>
          <w:bCs/>
          <w:shd w:val="clear" w:color="auto" w:fill="FFFFFF"/>
        </w:rPr>
        <w:t>;</w:t>
      </w:r>
    </w:p>
    <w:p w14:paraId="120F8D68"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Ε</w:t>
      </w:r>
      <w:r w:rsidRPr="00F37E0D">
        <w:rPr>
          <w:rFonts w:eastAsia="Times New Roman"/>
          <w:bCs/>
          <w:shd w:val="clear" w:color="auto" w:fill="FFFFFF"/>
        </w:rPr>
        <w:t>ίναι</w:t>
      </w:r>
      <w:r>
        <w:rPr>
          <w:rFonts w:eastAsia="Times New Roman"/>
          <w:bCs/>
          <w:shd w:val="clear" w:color="auto" w:fill="FFFFFF"/>
        </w:rPr>
        <w:t>,</w:t>
      </w:r>
      <w:r w:rsidRPr="00F37E0D">
        <w:rPr>
          <w:rFonts w:eastAsia="Times New Roman"/>
          <w:bCs/>
          <w:shd w:val="clear" w:color="auto" w:fill="FFFFFF"/>
        </w:rPr>
        <w:t xml:space="preserve"> βέβαια</w:t>
      </w:r>
      <w:r>
        <w:rPr>
          <w:rFonts w:eastAsia="Times New Roman"/>
          <w:bCs/>
          <w:shd w:val="clear" w:color="auto" w:fill="FFFFFF"/>
        </w:rPr>
        <w:t>,</w:t>
      </w:r>
      <w:r w:rsidRPr="00F37E0D">
        <w:rPr>
          <w:rFonts w:eastAsia="Times New Roman"/>
          <w:bCs/>
          <w:shd w:val="clear" w:color="auto" w:fill="FFFFFF"/>
        </w:rPr>
        <w:t xml:space="preserve"> και το θέμα της </w:t>
      </w:r>
      <w:r>
        <w:rPr>
          <w:rFonts w:eastAsia="Times New Roman"/>
          <w:bCs/>
          <w:shd w:val="clear" w:color="auto" w:fill="FFFFFF"/>
        </w:rPr>
        <w:t xml:space="preserve">μη </w:t>
      </w:r>
      <w:r w:rsidRPr="00F37E0D">
        <w:rPr>
          <w:rFonts w:eastAsia="Times New Roman"/>
          <w:bCs/>
          <w:shd w:val="clear" w:color="auto" w:fill="FFFFFF"/>
        </w:rPr>
        <w:t>μείωσης των συντάξεων</w:t>
      </w:r>
      <w:r>
        <w:rPr>
          <w:rFonts w:eastAsia="Times New Roman"/>
          <w:bCs/>
          <w:shd w:val="clear" w:color="auto" w:fill="FFFFFF"/>
        </w:rPr>
        <w:t>,</w:t>
      </w:r>
      <w:r w:rsidRPr="00F37E0D">
        <w:rPr>
          <w:rFonts w:eastAsia="Times New Roman"/>
          <w:bCs/>
          <w:shd w:val="clear" w:color="auto" w:fill="FFFFFF"/>
        </w:rPr>
        <w:t xml:space="preserve"> την οποία </w:t>
      </w:r>
      <w:r>
        <w:rPr>
          <w:rFonts w:eastAsia="Times New Roman"/>
          <w:bCs/>
          <w:shd w:val="clear" w:color="auto" w:fill="FFFFFF"/>
        </w:rPr>
        <w:t>μείωση δεν ψηφίσαμε εμείς. Εσείς την ψηφί</w:t>
      </w:r>
      <w:r w:rsidRPr="00F37E0D">
        <w:rPr>
          <w:rFonts w:eastAsia="Times New Roman"/>
          <w:bCs/>
          <w:shd w:val="clear" w:color="auto" w:fill="FFFFFF"/>
        </w:rPr>
        <w:t>σατε</w:t>
      </w:r>
      <w:r>
        <w:rPr>
          <w:rFonts w:eastAsia="Times New Roman"/>
          <w:bCs/>
          <w:shd w:val="clear" w:color="auto" w:fill="FFFFFF"/>
        </w:rPr>
        <w:t xml:space="preserve">, </w:t>
      </w:r>
      <w:r w:rsidRPr="00F37E0D">
        <w:rPr>
          <w:rFonts w:eastAsia="Times New Roman"/>
          <w:bCs/>
          <w:shd w:val="clear" w:color="auto" w:fill="FFFFFF"/>
        </w:rPr>
        <w:t xml:space="preserve">παρά την έντονη αντίδρασή </w:t>
      </w:r>
      <w:r>
        <w:rPr>
          <w:rFonts w:eastAsia="Times New Roman"/>
          <w:bCs/>
          <w:shd w:val="clear" w:color="auto" w:fill="FFFFFF"/>
        </w:rPr>
        <w:t>μας. Τ</w:t>
      </w:r>
      <w:r w:rsidRPr="00F37E0D">
        <w:rPr>
          <w:rFonts w:eastAsia="Times New Roman"/>
          <w:bCs/>
          <w:shd w:val="clear" w:color="auto" w:fill="FFFFFF"/>
        </w:rPr>
        <w:t>ις συντάξεις αυτές τις έχετε ήδη περικόψει</w:t>
      </w:r>
      <w:r>
        <w:rPr>
          <w:rFonts w:eastAsia="Times New Roman"/>
          <w:bCs/>
          <w:shd w:val="clear" w:color="auto" w:fill="FFFFFF"/>
        </w:rPr>
        <w:t xml:space="preserve"> με</w:t>
      </w:r>
      <w:r w:rsidRPr="00F37E0D">
        <w:rPr>
          <w:rFonts w:eastAsia="Times New Roman"/>
          <w:bCs/>
          <w:shd w:val="clear" w:color="auto" w:fill="FFFFFF"/>
        </w:rPr>
        <w:t xml:space="preserve"> </w:t>
      </w:r>
      <w:r>
        <w:rPr>
          <w:rFonts w:eastAsia="Times New Roman"/>
          <w:bCs/>
          <w:shd w:val="clear" w:color="auto" w:fill="FFFFFF"/>
        </w:rPr>
        <w:t xml:space="preserve">δεκαεπτά </w:t>
      </w:r>
      <w:r w:rsidRPr="00F37E0D">
        <w:rPr>
          <w:rFonts w:eastAsia="Times New Roman"/>
          <w:bCs/>
          <w:shd w:val="clear" w:color="auto" w:fill="FFFFFF"/>
        </w:rPr>
        <w:t xml:space="preserve">παρεμβάσεις </w:t>
      </w:r>
      <w:r>
        <w:rPr>
          <w:rFonts w:eastAsia="Times New Roman"/>
          <w:bCs/>
          <w:shd w:val="clear" w:color="auto" w:fill="FFFFFF"/>
        </w:rPr>
        <w:t xml:space="preserve">σας όσο </w:t>
      </w:r>
      <w:r>
        <w:rPr>
          <w:rFonts w:eastAsia="Times New Roman"/>
          <w:bCs/>
          <w:shd w:val="clear" w:color="auto" w:fill="FFFFFF"/>
        </w:rPr>
        <w:t>κυβερνάτε κ</w:t>
      </w:r>
      <w:r w:rsidRPr="00F37E0D">
        <w:rPr>
          <w:rFonts w:eastAsia="Times New Roman"/>
          <w:bCs/>
          <w:shd w:val="clear" w:color="auto" w:fill="FFFFFF"/>
        </w:rPr>
        <w:t>αι τώρα παρουσιάζετ</w:t>
      </w:r>
      <w:r>
        <w:rPr>
          <w:rFonts w:eastAsia="Times New Roman"/>
          <w:bCs/>
          <w:shd w:val="clear" w:color="auto" w:fill="FFFFFF"/>
        </w:rPr>
        <w:t xml:space="preserve">ε </w:t>
      </w:r>
      <w:r w:rsidRPr="00F37E0D">
        <w:rPr>
          <w:rFonts w:eastAsia="Times New Roman"/>
          <w:bCs/>
          <w:shd w:val="clear" w:color="auto" w:fill="FFFFFF"/>
        </w:rPr>
        <w:t>ως θρίαμβο</w:t>
      </w:r>
      <w:r>
        <w:rPr>
          <w:rFonts w:eastAsia="Times New Roman"/>
          <w:bCs/>
          <w:shd w:val="clear" w:color="auto" w:fill="FFFFFF"/>
        </w:rPr>
        <w:t xml:space="preserve"> τη</w:t>
      </w:r>
      <w:r w:rsidRPr="00F37E0D">
        <w:rPr>
          <w:rFonts w:eastAsia="Times New Roman"/>
          <w:bCs/>
          <w:shd w:val="clear" w:color="auto" w:fill="FFFFFF"/>
        </w:rPr>
        <w:t xml:space="preserve"> μη περαιτέρω περικοπή </w:t>
      </w:r>
      <w:r>
        <w:rPr>
          <w:rFonts w:eastAsia="Times New Roman"/>
          <w:bCs/>
          <w:shd w:val="clear" w:color="auto" w:fill="FFFFFF"/>
        </w:rPr>
        <w:t>τους.</w:t>
      </w:r>
    </w:p>
    <w:p w14:paraId="120F8D69" w14:textId="77777777" w:rsidR="0086761A" w:rsidRDefault="00427452">
      <w:pPr>
        <w:spacing w:line="600" w:lineRule="auto"/>
        <w:ind w:firstLine="720"/>
        <w:jc w:val="both"/>
        <w:rPr>
          <w:rFonts w:eastAsia="Times New Roman"/>
          <w:bCs/>
          <w:shd w:val="clear" w:color="auto" w:fill="FFFFFF"/>
        </w:rPr>
      </w:pPr>
      <w:r w:rsidRPr="00F37E0D">
        <w:rPr>
          <w:rFonts w:eastAsia="Times New Roman"/>
          <w:bCs/>
          <w:shd w:val="clear" w:color="auto" w:fill="FFFFFF"/>
        </w:rPr>
        <w:t>Βέβαια</w:t>
      </w:r>
      <w:r>
        <w:rPr>
          <w:rFonts w:eastAsia="Times New Roman"/>
          <w:bCs/>
          <w:shd w:val="clear" w:color="auto" w:fill="FFFFFF"/>
        </w:rPr>
        <w:t>,</w:t>
      </w:r>
      <w:r w:rsidRPr="00F37E0D">
        <w:rPr>
          <w:rFonts w:eastAsia="Times New Roman"/>
          <w:bCs/>
          <w:shd w:val="clear" w:color="auto" w:fill="FFFFFF"/>
        </w:rPr>
        <w:t xml:space="preserve"> όσο περνούν οι μέρες</w:t>
      </w:r>
      <w:r>
        <w:rPr>
          <w:rFonts w:eastAsia="Times New Roman"/>
          <w:bCs/>
          <w:shd w:val="clear" w:color="auto" w:fill="FFFFFF"/>
        </w:rPr>
        <w:t>,</w:t>
      </w:r>
      <w:r w:rsidRPr="00F37E0D">
        <w:rPr>
          <w:rFonts w:eastAsia="Times New Roman"/>
          <w:bCs/>
          <w:shd w:val="clear" w:color="auto" w:fill="FFFFFF"/>
        </w:rPr>
        <w:t xml:space="preserve"> καθίσταται όλο και πιο σαφές ότι το χατίρι που σας </w:t>
      </w:r>
      <w:r>
        <w:rPr>
          <w:rFonts w:eastAsia="Times New Roman"/>
          <w:bCs/>
          <w:shd w:val="clear" w:color="auto" w:fill="FFFFFF"/>
        </w:rPr>
        <w:t xml:space="preserve">έκαναν </w:t>
      </w:r>
      <w:r w:rsidRPr="00F37E0D">
        <w:rPr>
          <w:rFonts w:eastAsia="Times New Roman"/>
          <w:bCs/>
          <w:shd w:val="clear" w:color="auto" w:fill="FFFFFF"/>
        </w:rPr>
        <w:t>οι δανειστές δεν ήταν χωρίς αντάλλαγμα</w:t>
      </w:r>
      <w:r>
        <w:rPr>
          <w:rFonts w:eastAsia="Times New Roman"/>
          <w:bCs/>
          <w:shd w:val="clear" w:color="auto" w:fill="FFFFFF"/>
        </w:rPr>
        <w:t>. Φ</w:t>
      </w:r>
      <w:r w:rsidRPr="00F37E0D">
        <w:rPr>
          <w:rFonts w:eastAsia="Times New Roman"/>
          <w:bCs/>
          <w:shd w:val="clear" w:color="auto" w:fill="FFFFFF"/>
        </w:rPr>
        <w:t>αί</w:t>
      </w:r>
      <w:r>
        <w:rPr>
          <w:rFonts w:eastAsia="Times New Roman"/>
          <w:bCs/>
          <w:shd w:val="clear" w:color="auto" w:fill="FFFFFF"/>
        </w:rPr>
        <w:t>νεται αυτές τις μέρες ξεκάθαρα π</w:t>
      </w:r>
      <w:r w:rsidRPr="00F37E0D">
        <w:rPr>
          <w:rFonts w:eastAsia="Times New Roman"/>
          <w:bCs/>
          <w:shd w:val="clear" w:color="auto" w:fill="FFFFFF"/>
        </w:rPr>
        <w:t>οιο ήταν το αντάλλα</w:t>
      </w:r>
      <w:r w:rsidRPr="00F37E0D">
        <w:rPr>
          <w:rFonts w:eastAsia="Times New Roman"/>
          <w:bCs/>
          <w:shd w:val="clear" w:color="auto" w:fill="FFFFFF"/>
        </w:rPr>
        <w:t>γμα</w:t>
      </w:r>
      <w:r>
        <w:rPr>
          <w:rFonts w:eastAsia="Times New Roman"/>
          <w:bCs/>
          <w:shd w:val="clear" w:color="auto" w:fill="FFFFFF"/>
        </w:rPr>
        <w:t>, αυτό με τις δηλώσεις Ζ</w:t>
      </w:r>
      <w:r w:rsidRPr="00F37E0D">
        <w:rPr>
          <w:rFonts w:eastAsia="Times New Roman"/>
          <w:bCs/>
          <w:shd w:val="clear" w:color="auto" w:fill="FFFFFF"/>
        </w:rPr>
        <w:t>άεφ</w:t>
      </w:r>
      <w:r>
        <w:rPr>
          <w:rFonts w:eastAsia="Times New Roman"/>
          <w:bCs/>
          <w:shd w:val="clear" w:color="auto" w:fill="FFFFFF"/>
        </w:rPr>
        <w:t>,</w:t>
      </w:r>
      <w:r w:rsidRPr="00F37E0D">
        <w:rPr>
          <w:rFonts w:eastAsia="Times New Roman"/>
          <w:bCs/>
          <w:shd w:val="clear" w:color="auto" w:fill="FFFFFF"/>
        </w:rPr>
        <w:t xml:space="preserve"> που έχουν </w:t>
      </w:r>
      <w:r>
        <w:rPr>
          <w:rFonts w:eastAsia="Times New Roman"/>
          <w:bCs/>
          <w:shd w:val="clear" w:color="auto" w:fill="FFFFFF"/>
        </w:rPr>
        <w:t>α</w:t>
      </w:r>
      <w:r w:rsidRPr="00F37E0D">
        <w:rPr>
          <w:rFonts w:eastAsia="Times New Roman"/>
          <w:bCs/>
          <w:shd w:val="clear" w:color="auto" w:fill="FFFFFF"/>
        </w:rPr>
        <w:t>ναγκάσει ακόμα και υπέρμαχο</w:t>
      </w:r>
      <w:r>
        <w:rPr>
          <w:rFonts w:eastAsia="Times New Roman"/>
          <w:bCs/>
          <w:shd w:val="clear" w:color="auto" w:fill="FFFFFF"/>
        </w:rPr>
        <w:t>υ</w:t>
      </w:r>
      <w:r w:rsidRPr="00F37E0D">
        <w:rPr>
          <w:rFonts w:eastAsia="Times New Roman"/>
          <w:bCs/>
          <w:shd w:val="clear" w:color="auto" w:fill="FFFFFF"/>
        </w:rPr>
        <w:t xml:space="preserve">ς της </w:t>
      </w:r>
      <w:r>
        <w:rPr>
          <w:rFonts w:eastAsia="Times New Roman"/>
          <w:bCs/>
          <w:shd w:val="clear" w:color="auto" w:fill="FFFFFF"/>
        </w:rPr>
        <w:t>Σ</w:t>
      </w:r>
      <w:r w:rsidRPr="00F37E0D">
        <w:rPr>
          <w:rFonts w:eastAsia="Times New Roman"/>
          <w:bCs/>
          <w:shd w:val="clear" w:color="auto" w:fill="FFFFFF"/>
        </w:rPr>
        <w:t>υμφωνίας των Πρεσπών τώρα να τα γυρνάνε σιγά σιγά</w:t>
      </w:r>
      <w:r>
        <w:rPr>
          <w:rFonts w:eastAsia="Times New Roman"/>
          <w:bCs/>
          <w:shd w:val="clear" w:color="auto" w:fill="FFFFFF"/>
        </w:rPr>
        <w:t>.</w:t>
      </w:r>
    </w:p>
    <w:p w14:paraId="120F8D6A"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Εμείς</w:t>
      </w:r>
      <w:r w:rsidRPr="00F37E0D">
        <w:rPr>
          <w:rFonts w:eastAsia="Times New Roman"/>
          <w:bCs/>
          <w:shd w:val="clear" w:color="auto" w:fill="FFFFFF"/>
        </w:rPr>
        <w:t xml:space="preserve"> ήμασταν που λέγαμε ότι η </w:t>
      </w:r>
      <w:r>
        <w:rPr>
          <w:rFonts w:eastAsia="Times New Roman"/>
          <w:bCs/>
          <w:shd w:val="clear" w:color="auto" w:fill="FFFFFF"/>
        </w:rPr>
        <w:t>σ</w:t>
      </w:r>
      <w:r w:rsidRPr="00F37E0D">
        <w:rPr>
          <w:rFonts w:eastAsia="Times New Roman"/>
          <w:bCs/>
          <w:shd w:val="clear" w:color="auto" w:fill="FFFFFF"/>
        </w:rPr>
        <w:t xml:space="preserve">υμφωνία </w:t>
      </w:r>
      <w:r w:rsidRPr="00F37E0D">
        <w:rPr>
          <w:rFonts w:eastAsia="Times New Roman"/>
          <w:bCs/>
          <w:shd w:val="clear" w:color="auto" w:fill="FFFFFF"/>
        </w:rPr>
        <w:t xml:space="preserve">αυτή έχει προβλήματα και αντίκειται στα εθνικά συμφέροντα και πως δεν θα την ψηφίσουμε </w:t>
      </w:r>
      <w:r w:rsidRPr="00F37E0D">
        <w:rPr>
          <w:rFonts w:eastAsia="Times New Roman"/>
          <w:bCs/>
          <w:shd w:val="clear" w:color="auto" w:fill="FFFFFF"/>
        </w:rPr>
        <w:t>ποτέ</w:t>
      </w:r>
      <w:r>
        <w:rPr>
          <w:rFonts w:eastAsia="Times New Roman"/>
          <w:bCs/>
          <w:shd w:val="clear" w:color="auto" w:fill="FFFFFF"/>
        </w:rPr>
        <w:t>. Τ</w:t>
      </w:r>
      <w:r w:rsidRPr="00F37E0D">
        <w:rPr>
          <w:rFonts w:eastAsia="Times New Roman"/>
          <w:bCs/>
          <w:shd w:val="clear" w:color="auto" w:fill="FFFFFF"/>
        </w:rPr>
        <w:t>ότε μας λέγατε πατριδοκάπηλους και οπορτουνιστές</w:t>
      </w:r>
      <w:r>
        <w:rPr>
          <w:rFonts w:eastAsia="Times New Roman"/>
          <w:bCs/>
          <w:shd w:val="clear" w:color="auto" w:fill="FFFFFF"/>
        </w:rPr>
        <w:t>. Μ</w:t>
      </w:r>
      <w:r w:rsidRPr="00F37E0D">
        <w:rPr>
          <w:rFonts w:eastAsia="Times New Roman"/>
          <w:bCs/>
          <w:shd w:val="clear" w:color="auto" w:fill="FFFFFF"/>
        </w:rPr>
        <w:t>έχρι και για Νόμπελ Ειρήνης διαρρέ</w:t>
      </w:r>
      <w:r>
        <w:rPr>
          <w:rFonts w:eastAsia="Times New Roman"/>
          <w:bCs/>
          <w:shd w:val="clear" w:color="auto" w:fill="FFFFFF"/>
        </w:rPr>
        <w:t>ατε</w:t>
      </w:r>
      <w:r w:rsidRPr="00F37E0D">
        <w:rPr>
          <w:rFonts w:eastAsia="Times New Roman"/>
          <w:bCs/>
          <w:shd w:val="clear" w:color="auto" w:fill="FFFFFF"/>
        </w:rPr>
        <w:t xml:space="preserve"> πως πρέπει να προταθεί</w:t>
      </w:r>
      <w:r>
        <w:rPr>
          <w:rFonts w:eastAsia="Times New Roman"/>
          <w:bCs/>
          <w:shd w:val="clear" w:color="auto" w:fill="FFFFFF"/>
        </w:rPr>
        <w:t xml:space="preserve">τε. </w:t>
      </w:r>
    </w:p>
    <w:p w14:paraId="120F8D6B"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lastRenderedPageBreak/>
        <w:t>Κ</w:t>
      </w:r>
      <w:r w:rsidRPr="00F37E0D">
        <w:rPr>
          <w:rFonts w:eastAsia="Times New Roman"/>
          <w:bCs/>
          <w:shd w:val="clear" w:color="auto" w:fill="FFFFFF"/>
        </w:rPr>
        <w:t xml:space="preserve">αι </w:t>
      </w:r>
      <w:r>
        <w:rPr>
          <w:rFonts w:eastAsia="Times New Roman"/>
          <w:bCs/>
          <w:shd w:val="clear" w:color="auto" w:fill="FFFFFF"/>
        </w:rPr>
        <w:t>ε</w:t>
      </w:r>
      <w:r w:rsidRPr="00F37E0D">
        <w:rPr>
          <w:rFonts w:eastAsia="Times New Roman"/>
          <w:bCs/>
          <w:shd w:val="clear" w:color="auto" w:fill="FFFFFF"/>
        </w:rPr>
        <w:t>πειδή άκ</w:t>
      </w:r>
      <w:r>
        <w:rPr>
          <w:rFonts w:eastAsia="Times New Roman"/>
          <w:bCs/>
          <w:shd w:val="clear" w:color="auto" w:fill="FFFFFF"/>
        </w:rPr>
        <w:t xml:space="preserve">ουσα τον Πρωθυπουργό προχθές να </w:t>
      </w:r>
      <w:r w:rsidRPr="00F37E0D">
        <w:rPr>
          <w:rFonts w:eastAsia="Times New Roman"/>
          <w:bCs/>
          <w:shd w:val="clear" w:color="auto" w:fill="FFFFFF"/>
        </w:rPr>
        <w:t>λέει ότι είναι ξεκάθαρα τα πράγματα</w:t>
      </w:r>
      <w:r>
        <w:rPr>
          <w:rFonts w:eastAsia="Times New Roman"/>
          <w:bCs/>
          <w:shd w:val="clear" w:color="auto" w:fill="FFFFFF"/>
        </w:rPr>
        <w:t>, ό</w:t>
      </w:r>
      <w:r w:rsidRPr="00F37E0D">
        <w:rPr>
          <w:rFonts w:eastAsia="Times New Roman"/>
          <w:bCs/>
          <w:shd w:val="clear" w:color="auto" w:fill="FFFFFF"/>
        </w:rPr>
        <w:t>σον αφορά τη γλώσσα και την ιθαγένεια</w:t>
      </w:r>
      <w:r>
        <w:rPr>
          <w:rFonts w:eastAsia="Times New Roman"/>
          <w:bCs/>
          <w:shd w:val="clear" w:color="auto" w:fill="FFFFFF"/>
        </w:rPr>
        <w:t xml:space="preserve"> -π</w:t>
      </w:r>
      <w:r w:rsidRPr="00F37E0D">
        <w:rPr>
          <w:rFonts w:eastAsia="Times New Roman"/>
          <w:bCs/>
          <w:shd w:val="clear" w:color="auto" w:fill="FFFFFF"/>
        </w:rPr>
        <w:t>ροσέξτε τη</w:t>
      </w:r>
      <w:r w:rsidRPr="00F37E0D">
        <w:rPr>
          <w:rFonts w:eastAsia="Times New Roman"/>
          <w:bCs/>
          <w:shd w:val="clear" w:color="auto" w:fill="FFFFFF"/>
        </w:rPr>
        <w:t xml:space="preserve"> γλώσσα και την ιθαγένεια</w:t>
      </w:r>
      <w:r>
        <w:rPr>
          <w:rFonts w:eastAsia="Times New Roman"/>
          <w:bCs/>
          <w:shd w:val="clear" w:color="auto" w:fill="FFFFFF"/>
        </w:rPr>
        <w:t>,</w:t>
      </w:r>
      <w:r w:rsidRPr="00F37E0D">
        <w:rPr>
          <w:rFonts w:eastAsia="Times New Roman"/>
          <w:bCs/>
          <w:shd w:val="clear" w:color="auto" w:fill="FFFFFF"/>
        </w:rPr>
        <w:t xml:space="preserve"> γιατί αυτά είναι τα συστατικά στοιχεία της εθνότητας</w:t>
      </w:r>
      <w:r>
        <w:rPr>
          <w:rFonts w:eastAsia="Times New Roman"/>
          <w:bCs/>
          <w:shd w:val="clear" w:color="auto" w:fill="FFFFFF"/>
        </w:rPr>
        <w:t>- τι μπορεί να μας πει σ</w:t>
      </w:r>
      <w:r w:rsidRPr="00F37E0D">
        <w:rPr>
          <w:rFonts w:eastAsia="Times New Roman"/>
          <w:bCs/>
          <w:shd w:val="clear" w:color="auto" w:fill="FFFFFF"/>
        </w:rPr>
        <w:t xml:space="preserve">ήμερα που οι </w:t>
      </w:r>
      <w:r>
        <w:rPr>
          <w:rFonts w:eastAsia="Times New Roman"/>
          <w:bCs/>
          <w:shd w:val="clear" w:color="auto" w:fill="FFFFFF"/>
        </w:rPr>
        <w:t>Σ</w:t>
      </w:r>
      <w:r w:rsidRPr="00F37E0D">
        <w:rPr>
          <w:rFonts w:eastAsia="Times New Roman"/>
          <w:bCs/>
          <w:shd w:val="clear" w:color="auto" w:fill="FFFFFF"/>
        </w:rPr>
        <w:t xml:space="preserve">κοπιανοί απαιτούν </w:t>
      </w:r>
      <w:r>
        <w:rPr>
          <w:rFonts w:eastAsia="Times New Roman"/>
          <w:bCs/>
          <w:shd w:val="clear" w:color="auto" w:fill="FFFFFF"/>
        </w:rPr>
        <w:t xml:space="preserve">η </w:t>
      </w:r>
      <w:r w:rsidRPr="00F37E0D">
        <w:rPr>
          <w:rFonts w:eastAsia="Times New Roman"/>
          <w:bCs/>
          <w:shd w:val="clear" w:color="auto" w:fill="FFFFFF"/>
        </w:rPr>
        <w:t>δήθεν μακεδονική γλώσσα να</w:t>
      </w:r>
      <w:r>
        <w:rPr>
          <w:rFonts w:eastAsia="Times New Roman"/>
          <w:bCs/>
          <w:shd w:val="clear" w:color="auto" w:fill="FFFFFF"/>
        </w:rPr>
        <w:t xml:space="preserve"> </w:t>
      </w:r>
      <w:r w:rsidRPr="00F37E0D">
        <w:rPr>
          <w:rFonts w:eastAsia="Times New Roman"/>
          <w:bCs/>
          <w:shd w:val="clear" w:color="auto" w:fill="FFFFFF"/>
        </w:rPr>
        <w:t xml:space="preserve">διδάσκεται στη χώρα </w:t>
      </w:r>
      <w:r>
        <w:rPr>
          <w:rFonts w:eastAsia="Times New Roman"/>
          <w:bCs/>
          <w:shd w:val="clear" w:color="auto" w:fill="FFFFFF"/>
        </w:rPr>
        <w:t xml:space="preserve">μας; </w:t>
      </w:r>
    </w:p>
    <w:p w14:paraId="120F8D6C"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Μα</w:t>
      </w:r>
      <w:r w:rsidRPr="00F37E0D">
        <w:rPr>
          <w:rFonts w:eastAsia="Times New Roman"/>
          <w:bCs/>
          <w:shd w:val="clear" w:color="auto" w:fill="FFFFFF"/>
        </w:rPr>
        <w:t xml:space="preserve"> δεν διαβάσετε ότι στο εδάφιο </w:t>
      </w:r>
      <w:r>
        <w:rPr>
          <w:rFonts w:eastAsia="Times New Roman"/>
          <w:bCs/>
          <w:shd w:val="clear" w:color="auto" w:fill="FFFFFF"/>
        </w:rPr>
        <w:t>γ</w:t>
      </w:r>
      <w:r>
        <w:rPr>
          <w:rFonts w:eastAsia="Times New Roman"/>
          <w:bCs/>
          <w:shd w:val="clear" w:color="auto" w:fill="FFFFFF"/>
        </w:rPr>
        <w:t>΄</w:t>
      </w:r>
      <w:r w:rsidRPr="00F37E0D">
        <w:rPr>
          <w:rFonts w:eastAsia="Times New Roman"/>
          <w:bCs/>
          <w:shd w:val="clear" w:color="auto" w:fill="FFFFFF"/>
        </w:rPr>
        <w:t xml:space="preserve"> της παραγράφου 3 του άρθρου 1 της </w:t>
      </w:r>
      <w:r>
        <w:rPr>
          <w:rFonts w:eastAsia="Times New Roman"/>
          <w:bCs/>
          <w:shd w:val="clear" w:color="auto" w:fill="FFFFFF"/>
        </w:rPr>
        <w:t>σ</w:t>
      </w:r>
      <w:r w:rsidRPr="00F37E0D">
        <w:rPr>
          <w:rFonts w:eastAsia="Times New Roman"/>
          <w:bCs/>
          <w:shd w:val="clear" w:color="auto" w:fill="FFFFFF"/>
        </w:rPr>
        <w:t xml:space="preserve">υμφωνίας </w:t>
      </w:r>
      <w:r w:rsidRPr="00F37E0D">
        <w:rPr>
          <w:rFonts w:eastAsia="Times New Roman"/>
          <w:bCs/>
          <w:shd w:val="clear" w:color="auto" w:fill="FFFFFF"/>
        </w:rPr>
        <w:t>αναφέρεται ρητά ότι η επίσημη γλώσσα των Σκοπίων είναι η μακεδονική</w:t>
      </w:r>
      <w:r>
        <w:rPr>
          <w:rFonts w:eastAsia="Times New Roman"/>
          <w:bCs/>
          <w:shd w:val="clear" w:color="auto" w:fill="FFFFFF"/>
        </w:rPr>
        <w:t>; Α</w:t>
      </w:r>
      <w:r w:rsidRPr="00F37E0D">
        <w:rPr>
          <w:rFonts w:eastAsia="Times New Roman"/>
          <w:bCs/>
          <w:shd w:val="clear" w:color="auto" w:fill="FFFFFF"/>
        </w:rPr>
        <w:t xml:space="preserve">υτή θα διδάσκουμε στα σχολεία </w:t>
      </w:r>
      <w:r>
        <w:rPr>
          <w:rFonts w:eastAsia="Times New Roman"/>
          <w:bCs/>
          <w:shd w:val="clear" w:color="auto" w:fill="FFFFFF"/>
        </w:rPr>
        <w:t xml:space="preserve">μας; </w:t>
      </w:r>
      <w:r w:rsidRPr="00F37E0D">
        <w:rPr>
          <w:rFonts w:eastAsia="Times New Roman"/>
          <w:bCs/>
          <w:shd w:val="clear" w:color="auto" w:fill="FFFFFF"/>
        </w:rPr>
        <w:t>Γιατί</w:t>
      </w:r>
      <w:r>
        <w:rPr>
          <w:rFonts w:eastAsia="Times New Roman"/>
          <w:bCs/>
          <w:shd w:val="clear" w:color="auto" w:fill="FFFFFF"/>
        </w:rPr>
        <w:t xml:space="preserve"> ά</w:t>
      </w:r>
      <w:r w:rsidRPr="00F37E0D">
        <w:rPr>
          <w:rFonts w:eastAsia="Times New Roman"/>
          <w:bCs/>
          <w:shd w:val="clear" w:color="auto" w:fill="FFFFFF"/>
        </w:rPr>
        <w:t>ραγε</w:t>
      </w:r>
      <w:r>
        <w:rPr>
          <w:rFonts w:eastAsia="Times New Roman"/>
          <w:bCs/>
          <w:shd w:val="clear" w:color="auto" w:fill="FFFFFF"/>
        </w:rPr>
        <w:t>; Γ</w:t>
      </w:r>
      <w:r w:rsidRPr="00F37E0D">
        <w:rPr>
          <w:rFonts w:eastAsia="Times New Roman"/>
          <w:bCs/>
          <w:shd w:val="clear" w:color="auto" w:fill="FFFFFF"/>
        </w:rPr>
        <w:t>ια ποιο</w:t>
      </w:r>
      <w:r>
        <w:rPr>
          <w:rFonts w:eastAsia="Times New Roman"/>
          <w:bCs/>
          <w:shd w:val="clear" w:color="auto" w:fill="FFFFFF"/>
        </w:rPr>
        <w:t>ν</w:t>
      </w:r>
      <w:r w:rsidRPr="00F37E0D">
        <w:rPr>
          <w:rFonts w:eastAsia="Times New Roman"/>
          <w:bCs/>
          <w:shd w:val="clear" w:color="auto" w:fill="FFFFFF"/>
        </w:rPr>
        <w:t xml:space="preserve"> σκοπό</w:t>
      </w:r>
      <w:r>
        <w:rPr>
          <w:rFonts w:eastAsia="Times New Roman"/>
          <w:bCs/>
          <w:shd w:val="clear" w:color="auto" w:fill="FFFFFF"/>
        </w:rPr>
        <w:t>;</w:t>
      </w:r>
    </w:p>
    <w:p w14:paraId="120F8D6D"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Μ</w:t>
      </w:r>
      <w:r w:rsidRPr="00F37E0D">
        <w:rPr>
          <w:rFonts w:eastAsia="Times New Roman"/>
          <w:bCs/>
          <w:shd w:val="clear" w:color="auto" w:fill="FFFFFF"/>
        </w:rPr>
        <w:t>πήκατε στον κόπο να ερμηνεύσετε συνδυασμένα τα άρθρα 1 παράγραφος 3</w:t>
      </w:r>
      <w:r>
        <w:rPr>
          <w:rFonts w:eastAsia="Times New Roman"/>
          <w:bCs/>
          <w:shd w:val="clear" w:color="auto" w:fill="FFFFFF"/>
        </w:rPr>
        <w:t xml:space="preserve">, </w:t>
      </w:r>
      <w:r w:rsidRPr="00F37E0D">
        <w:rPr>
          <w:rFonts w:eastAsia="Times New Roman"/>
          <w:bCs/>
          <w:shd w:val="clear" w:color="auto" w:fill="FFFFFF"/>
        </w:rPr>
        <w:t>7 παρά</w:t>
      </w:r>
      <w:r w:rsidRPr="00F37E0D">
        <w:rPr>
          <w:rFonts w:eastAsia="Times New Roman"/>
          <w:bCs/>
          <w:shd w:val="clear" w:color="auto" w:fill="FFFFFF"/>
        </w:rPr>
        <w:t xml:space="preserve">γραφοι 3 και 4 και 8 παράγραφος 5 της </w:t>
      </w:r>
      <w:r>
        <w:rPr>
          <w:rFonts w:eastAsia="Times New Roman"/>
          <w:bCs/>
          <w:shd w:val="clear" w:color="auto" w:fill="FFFFFF"/>
        </w:rPr>
        <w:t>σ</w:t>
      </w:r>
      <w:r w:rsidRPr="00F37E0D">
        <w:rPr>
          <w:rFonts w:eastAsia="Times New Roman"/>
          <w:bCs/>
          <w:shd w:val="clear" w:color="auto" w:fill="FFFFFF"/>
        </w:rPr>
        <w:t>υμφωνίας</w:t>
      </w:r>
      <w:r>
        <w:rPr>
          <w:rFonts w:eastAsia="Times New Roman"/>
          <w:bCs/>
          <w:shd w:val="clear" w:color="auto" w:fill="FFFFFF"/>
        </w:rPr>
        <w:t xml:space="preserve">, </w:t>
      </w:r>
      <w:r w:rsidRPr="00F37E0D">
        <w:rPr>
          <w:rFonts w:eastAsia="Times New Roman"/>
          <w:bCs/>
          <w:shd w:val="clear" w:color="auto" w:fill="FFFFFF"/>
        </w:rPr>
        <w:t xml:space="preserve">στην ερμηνεία των οποίων προφανώς </w:t>
      </w:r>
      <w:r>
        <w:rPr>
          <w:rFonts w:eastAsia="Times New Roman"/>
          <w:bCs/>
          <w:shd w:val="clear" w:color="auto" w:fill="FFFFFF"/>
        </w:rPr>
        <w:t xml:space="preserve">στηρίζεται ο Ζάεφ για το κήρυγμά του περί αλυτρωτισμού; </w:t>
      </w:r>
    </w:p>
    <w:p w14:paraId="120F8D6E"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 xml:space="preserve">Όλα καλά, </w:t>
      </w:r>
      <w:r w:rsidRPr="00983467">
        <w:rPr>
          <w:rFonts w:eastAsia="Times New Roman"/>
          <w:bCs/>
          <w:shd w:val="clear" w:color="auto" w:fill="FFFFFF"/>
        </w:rPr>
        <w:t>όμως</w:t>
      </w:r>
      <w:r>
        <w:rPr>
          <w:rFonts w:eastAsia="Times New Roman"/>
          <w:bCs/>
          <w:shd w:val="clear" w:color="auto" w:fill="FFFFFF"/>
        </w:rPr>
        <w:t xml:space="preserve">, </w:t>
      </w:r>
      <w:r w:rsidRPr="00983467">
        <w:rPr>
          <w:rFonts w:eastAsia="Times New Roman"/>
          <w:bCs/>
          <w:shd w:val="clear" w:color="auto" w:fill="FFFFFF"/>
        </w:rPr>
        <w:t>στον πλανήτη ΣΥΡΙΖΑ</w:t>
      </w:r>
      <w:r>
        <w:rPr>
          <w:rFonts w:eastAsia="Times New Roman"/>
          <w:bCs/>
          <w:shd w:val="clear" w:color="auto" w:fill="FFFFFF"/>
        </w:rPr>
        <w:t xml:space="preserve"> </w:t>
      </w:r>
      <w:r w:rsidRPr="00983467">
        <w:rPr>
          <w:rFonts w:eastAsia="Times New Roman"/>
          <w:bCs/>
          <w:shd w:val="clear" w:color="auto" w:fill="FFFFFF"/>
        </w:rPr>
        <w:t>-</w:t>
      </w:r>
      <w:r>
        <w:rPr>
          <w:rFonts w:eastAsia="Times New Roman"/>
          <w:bCs/>
          <w:shd w:val="clear" w:color="auto" w:fill="FFFFFF"/>
        </w:rPr>
        <w:t xml:space="preserve"> </w:t>
      </w:r>
      <w:r w:rsidRPr="00983467">
        <w:rPr>
          <w:rFonts w:eastAsia="Times New Roman"/>
          <w:bCs/>
          <w:shd w:val="clear" w:color="auto" w:fill="FFFFFF"/>
        </w:rPr>
        <w:t>ΑΝΕΛ, εφόσον αυτά που κάνετε είναι δίκαια και πρέπει να γίνουν πράξη. Δεν θα α</w:t>
      </w:r>
      <w:r w:rsidRPr="00983467">
        <w:rPr>
          <w:rFonts w:eastAsia="Times New Roman"/>
          <w:bCs/>
          <w:shd w:val="clear" w:color="auto" w:fill="FFFFFF"/>
        </w:rPr>
        <w:t>ναφερθώ</w:t>
      </w:r>
      <w:r>
        <w:rPr>
          <w:rFonts w:eastAsia="Times New Roman"/>
          <w:bCs/>
          <w:shd w:val="clear" w:color="auto" w:fill="FFFFFF"/>
        </w:rPr>
        <w:t>,</w:t>
      </w:r>
      <w:r w:rsidRPr="00983467">
        <w:rPr>
          <w:rFonts w:eastAsia="Times New Roman"/>
          <w:bCs/>
          <w:shd w:val="clear" w:color="auto" w:fill="FFFFFF"/>
        </w:rPr>
        <w:t xml:space="preserve"> βέβαια</w:t>
      </w:r>
      <w:r>
        <w:rPr>
          <w:rFonts w:eastAsia="Times New Roman"/>
          <w:bCs/>
          <w:shd w:val="clear" w:color="auto" w:fill="FFFFFF"/>
        </w:rPr>
        <w:t>,</w:t>
      </w:r>
      <w:r w:rsidRPr="00983467">
        <w:rPr>
          <w:rFonts w:eastAsia="Times New Roman"/>
          <w:bCs/>
          <w:shd w:val="clear" w:color="auto" w:fill="FFFFFF"/>
        </w:rPr>
        <w:t xml:space="preserve"> στις αναφορές τώρα για την Άνοιξη της Πράγας</w:t>
      </w:r>
      <w:r>
        <w:rPr>
          <w:rFonts w:eastAsia="Times New Roman"/>
          <w:bCs/>
          <w:shd w:val="clear" w:color="auto" w:fill="FFFFFF"/>
        </w:rPr>
        <w:t>,</w:t>
      </w:r>
      <w:r w:rsidRPr="00983467">
        <w:rPr>
          <w:rFonts w:eastAsia="Times New Roman"/>
          <w:bCs/>
          <w:shd w:val="clear" w:color="auto" w:fill="FFFFFF"/>
        </w:rPr>
        <w:t xml:space="preserve"> γιατί δεν μας διευκρίνισε ο ομιλητής σας αν ήταν με την ομάδα </w:t>
      </w:r>
      <w:r>
        <w:rPr>
          <w:rFonts w:eastAsia="Times New Roman"/>
          <w:bCs/>
          <w:shd w:val="clear" w:color="auto" w:fill="FFFFFF"/>
        </w:rPr>
        <w:t xml:space="preserve">του Ντούμπτσεκ </w:t>
      </w:r>
      <w:r w:rsidRPr="00983467">
        <w:rPr>
          <w:rFonts w:eastAsia="Times New Roman"/>
          <w:bCs/>
          <w:shd w:val="clear" w:color="auto" w:fill="FFFFFF"/>
        </w:rPr>
        <w:t>και</w:t>
      </w:r>
      <w:r>
        <w:rPr>
          <w:rFonts w:eastAsia="Times New Roman"/>
          <w:bCs/>
          <w:shd w:val="clear" w:color="auto" w:fill="FFFFFF"/>
        </w:rPr>
        <w:t xml:space="preserve"> του </w:t>
      </w:r>
      <w:r>
        <w:rPr>
          <w:rFonts w:eastAsia="Times New Roman"/>
          <w:bCs/>
          <w:shd w:val="clear" w:color="auto" w:fill="FFFFFF"/>
        </w:rPr>
        <w:t xml:space="preserve">Ότο </w:t>
      </w:r>
      <w:r>
        <w:rPr>
          <w:rFonts w:eastAsia="Times New Roman"/>
          <w:bCs/>
          <w:shd w:val="clear" w:color="auto" w:fill="FFFFFF"/>
        </w:rPr>
        <w:t xml:space="preserve">Σικ ή με τον Σβόμποντα, </w:t>
      </w:r>
      <w:r w:rsidRPr="00983467">
        <w:rPr>
          <w:rFonts w:eastAsia="Times New Roman"/>
          <w:bCs/>
          <w:shd w:val="clear" w:color="auto" w:fill="FFFFFF"/>
        </w:rPr>
        <w:t>αλλά</w:t>
      </w:r>
      <w:r>
        <w:rPr>
          <w:rFonts w:eastAsia="Times New Roman"/>
          <w:bCs/>
          <w:shd w:val="clear" w:color="auto" w:fill="FFFFFF"/>
        </w:rPr>
        <w:t xml:space="preserve"> αυτά </w:t>
      </w:r>
      <w:r w:rsidRPr="00983467">
        <w:rPr>
          <w:rFonts w:eastAsia="Times New Roman"/>
          <w:bCs/>
          <w:shd w:val="clear" w:color="auto" w:fill="FFFFFF"/>
        </w:rPr>
        <w:t>είναι</w:t>
      </w:r>
      <w:r>
        <w:rPr>
          <w:rFonts w:eastAsia="Times New Roman"/>
          <w:bCs/>
          <w:shd w:val="clear" w:color="auto" w:fill="FFFFFF"/>
        </w:rPr>
        <w:t xml:space="preserve"> άλλα ζητήματα </w:t>
      </w:r>
      <w:r w:rsidRPr="00983467">
        <w:rPr>
          <w:rFonts w:eastAsia="Times New Roman"/>
          <w:bCs/>
          <w:shd w:val="clear" w:color="auto" w:fill="FFFFFF"/>
        </w:rPr>
        <w:t>και</w:t>
      </w:r>
      <w:r>
        <w:rPr>
          <w:rFonts w:eastAsia="Times New Roman"/>
          <w:bCs/>
          <w:shd w:val="clear" w:color="auto" w:fill="FFFFFF"/>
        </w:rPr>
        <w:t xml:space="preserve"> </w:t>
      </w:r>
      <w:r w:rsidRPr="00983467">
        <w:rPr>
          <w:rFonts w:eastAsia="Times New Roman"/>
          <w:bCs/>
          <w:shd w:val="clear" w:color="auto" w:fill="FFFFFF"/>
        </w:rPr>
        <w:t>θα</w:t>
      </w:r>
      <w:r>
        <w:rPr>
          <w:rFonts w:eastAsia="Times New Roman"/>
          <w:bCs/>
          <w:shd w:val="clear" w:color="auto" w:fill="FFFFFF"/>
        </w:rPr>
        <w:t xml:space="preserve"> τα πούμε άλλη φορά. </w:t>
      </w:r>
    </w:p>
    <w:p w14:paraId="120F8D6F" w14:textId="77777777" w:rsidR="0086761A" w:rsidRDefault="00427452">
      <w:pPr>
        <w:spacing w:line="600" w:lineRule="auto"/>
        <w:ind w:firstLine="720"/>
        <w:jc w:val="both"/>
        <w:rPr>
          <w:rFonts w:eastAsia="Times New Roman"/>
          <w:bCs/>
          <w:shd w:val="clear" w:color="auto" w:fill="FFFFFF"/>
        </w:rPr>
      </w:pPr>
      <w:r w:rsidRPr="00983467">
        <w:rPr>
          <w:rFonts w:eastAsia="Times New Roman"/>
          <w:bCs/>
          <w:shd w:val="clear" w:color="auto" w:fill="FFFFFF"/>
        </w:rPr>
        <w:t>Θα</w:t>
      </w:r>
      <w:r>
        <w:rPr>
          <w:rFonts w:eastAsia="Times New Roman"/>
          <w:bCs/>
          <w:shd w:val="clear" w:color="auto" w:fill="FFFFFF"/>
        </w:rPr>
        <w:t xml:space="preserve"> με αναγκάσετε </w:t>
      </w:r>
      <w:r w:rsidRPr="00F37E0D">
        <w:rPr>
          <w:rFonts w:eastAsia="Times New Roman"/>
          <w:bCs/>
          <w:shd w:val="clear" w:color="auto" w:fill="FFFFFF"/>
        </w:rPr>
        <w:t xml:space="preserve">τώρα </w:t>
      </w:r>
      <w:r w:rsidRPr="00F37E0D">
        <w:rPr>
          <w:rFonts w:eastAsia="Times New Roman"/>
          <w:bCs/>
          <w:shd w:val="clear" w:color="auto" w:fill="FFFFFF"/>
        </w:rPr>
        <w:t>να γίνω κακός και να ρωτήσω</w:t>
      </w:r>
      <w:r>
        <w:rPr>
          <w:rFonts w:eastAsia="Times New Roman"/>
          <w:bCs/>
          <w:shd w:val="clear" w:color="auto" w:fill="FFFFFF"/>
        </w:rPr>
        <w:t>: Τ</w:t>
      </w:r>
      <w:r w:rsidRPr="00F37E0D">
        <w:rPr>
          <w:rFonts w:eastAsia="Times New Roman"/>
          <w:bCs/>
          <w:shd w:val="clear" w:color="auto" w:fill="FFFFFF"/>
        </w:rPr>
        <w:t xml:space="preserve">ι ακριβώς είναι δίκαιο στη σημερινή κατάσταση της </w:t>
      </w:r>
      <w:r>
        <w:rPr>
          <w:rFonts w:eastAsia="Times New Roman"/>
          <w:bCs/>
          <w:shd w:val="clear" w:color="auto" w:fill="FFFFFF"/>
        </w:rPr>
        <w:t xml:space="preserve">Μόριας; </w:t>
      </w:r>
      <w:r w:rsidRPr="00983467">
        <w:rPr>
          <w:rFonts w:eastAsia="Times New Roman"/>
          <w:bCs/>
          <w:shd w:val="clear" w:color="auto" w:fill="FFFFFF"/>
        </w:rPr>
        <w:t>Δεν</w:t>
      </w:r>
      <w:r>
        <w:rPr>
          <w:rFonts w:eastAsia="Times New Roman"/>
          <w:bCs/>
          <w:shd w:val="clear" w:color="auto" w:fill="FFFFFF"/>
        </w:rPr>
        <w:t xml:space="preserve"> θ</w:t>
      </w:r>
      <w:r w:rsidRPr="00F37E0D">
        <w:rPr>
          <w:rFonts w:eastAsia="Times New Roman"/>
          <w:bCs/>
          <w:shd w:val="clear" w:color="auto" w:fill="FFFFFF"/>
        </w:rPr>
        <w:t xml:space="preserve">έλω </w:t>
      </w:r>
      <w:r>
        <w:rPr>
          <w:rFonts w:eastAsia="Times New Roman"/>
          <w:bCs/>
          <w:shd w:val="clear" w:color="auto" w:fill="FFFFFF"/>
        </w:rPr>
        <w:t xml:space="preserve">καν </w:t>
      </w:r>
      <w:r w:rsidRPr="00983467">
        <w:rPr>
          <w:rFonts w:eastAsia="Times New Roman"/>
          <w:bCs/>
          <w:shd w:val="clear" w:color="auto" w:fill="FFFFFF"/>
        </w:rPr>
        <w:t>να</w:t>
      </w:r>
      <w:r>
        <w:rPr>
          <w:rFonts w:eastAsia="Times New Roman"/>
          <w:bCs/>
          <w:shd w:val="clear" w:color="auto" w:fill="FFFFFF"/>
        </w:rPr>
        <w:t xml:space="preserve"> σκεφτώ τι θα λέγατε και τι θα </w:t>
      </w:r>
      <w:r>
        <w:rPr>
          <w:rFonts w:eastAsia="Times New Roman"/>
          <w:bCs/>
          <w:shd w:val="clear" w:color="auto" w:fill="FFFFFF"/>
        </w:rPr>
        <w:lastRenderedPageBreak/>
        <w:t>κάνετε α</w:t>
      </w:r>
      <w:r w:rsidRPr="00F37E0D">
        <w:rPr>
          <w:rFonts w:eastAsia="Times New Roman"/>
          <w:bCs/>
          <w:shd w:val="clear" w:color="auto" w:fill="FFFFFF"/>
        </w:rPr>
        <w:t>ν επί των ημερών μας επικρατούσε αυτή η κατάσταση</w:t>
      </w:r>
      <w:r>
        <w:rPr>
          <w:rFonts w:eastAsia="Times New Roman"/>
          <w:bCs/>
          <w:shd w:val="clear" w:color="auto" w:fill="FFFFFF"/>
        </w:rPr>
        <w:t>,</w:t>
      </w:r>
      <w:r w:rsidRPr="00F37E0D">
        <w:rPr>
          <w:rFonts w:eastAsia="Times New Roman"/>
          <w:bCs/>
          <w:shd w:val="clear" w:color="auto" w:fill="FFFFFF"/>
        </w:rPr>
        <w:t xml:space="preserve"> η οποία αποτελεί ανθρώπινο </w:t>
      </w:r>
      <w:r>
        <w:rPr>
          <w:rFonts w:eastAsia="Times New Roman"/>
          <w:bCs/>
          <w:shd w:val="clear" w:color="auto" w:fill="FFFFFF"/>
        </w:rPr>
        <w:t>όν</w:t>
      </w:r>
      <w:r w:rsidRPr="00F37E0D">
        <w:rPr>
          <w:rFonts w:eastAsia="Times New Roman"/>
          <w:bCs/>
          <w:shd w:val="clear" w:color="auto" w:fill="FFFFFF"/>
        </w:rPr>
        <w:t>ειδος</w:t>
      </w:r>
      <w:r>
        <w:rPr>
          <w:rFonts w:eastAsia="Times New Roman"/>
          <w:bCs/>
          <w:shd w:val="clear" w:color="auto" w:fill="FFFFFF"/>
        </w:rPr>
        <w:t>.</w:t>
      </w:r>
    </w:p>
    <w:p w14:paraId="120F8D70"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Επίσης, τι ακριβώς είναι δί</w:t>
      </w:r>
      <w:r>
        <w:rPr>
          <w:rFonts w:eastAsia="Times New Roman"/>
          <w:bCs/>
          <w:shd w:val="clear" w:color="auto" w:fill="FFFFFF"/>
        </w:rPr>
        <w:t>καιο σ</w:t>
      </w:r>
      <w:r w:rsidRPr="00F37E0D">
        <w:rPr>
          <w:rFonts w:eastAsia="Times New Roman"/>
          <w:bCs/>
          <w:shd w:val="clear" w:color="auto" w:fill="FFFFFF"/>
        </w:rPr>
        <w:t xml:space="preserve">την κατάσταση που περιήλθαν τα νησιά </w:t>
      </w:r>
      <w:r>
        <w:rPr>
          <w:rFonts w:eastAsia="Times New Roman"/>
          <w:bCs/>
          <w:shd w:val="clear" w:color="auto" w:fill="FFFFFF"/>
        </w:rPr>
        <w:t>μας,</w:t>
      </w:r>
      <w:r w:rsidRPr="00F37E0D">
        <w:rPr>
          <w:rFonts w:eastAsia="Times New Roman"/>
          <w:bCs/>
          <w:shd w:val="clear" w:color="auto" w:fill="FFFFFF"/>
        </w:rPr>
        <w:t xml:space="preserve"> που έχουν απομείνει στη μοίρα τους και μετά από τόσα χρ</w:t>
      </w:r>
      <w:r>
        <w:rPr>
          <w:rFonts w:eastAsia="Times New Roman"/>
          <w:bCs/>
          <w:shd w:val="clear" w:color="auto" w:fill="FFFFFF"/>
        </w:rPr>
        <w:t>όνια πρέπει να διαχειριστούν</w:t>
      </w:r>
      <w:r w:rsidRPr="00F37E0D">
        <w:rPr>
          <w:rFonts w:eastAsia="Times New Roman"/>
          <w:bCs/>
          <w:shd w:val="clear" w:color="auto" w:fill="FFFFFF"/>
        </w:rPr>
        <w:t xml:space="preserve"> το μεγαλύτερο μέρος του μεταναστευτικού</w:t>
      </w:r>
      <w:r>
        <w:rPr>
          <w:rFonts w:eastAsia="Times New Roman"/>
          <w:bCs/>
          <w:shd w:val="clear" w:color="auto" w:fill="FFFFFF"/>
        </w:rPr>
        <w:t>;</w:t>
      </w:r>
    </w:p>
    <w:p w14:paraId="120F8D71"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Β</w:t>
      </w:r>
      <w:r w:rsidRPr="00F37E0D">
        <w:rPr>
          <w:rFonts w:eastAsia="Times New Roman"/>
          <w:bCs/>
          <w:shd w:val="clear" w:color="auto" w:fill="FFFFFF"/>
        </w:rPr>
        <w:t>έβαια</w:t>
      </w:r>
      <w:r>
        <w:rPr>
          <w:rFonts w:eastAsia="Times New Roman"/>
          <w:bCs/>
          <w:shd w:val="clear" w:color="auto" w:fill="FFFFFF"/>
        </w:rPr>
        <w:t>,</w:t>
      </w:r>
      <w:r w:rsidRPr="00F37E0D">
        <w:rPr>
          <w:rFonts w:eastAsia="Times New Roman"/>
          <w:bCs/>
          <w:shd w:val="clear" w:color="auto" w:fill="FFFFFF"/>
        </w:rPr>
        <w:t xml:space="preserve"> </w:t>
      </w:r>
      <w:r>
        <w:rPr>
          <w:rFonts w:eastAsia="Times New Roman"/>
          <w:bCs/>
          <w:shd w:val="clear" w:color="auto" w:fill="FFFFFF"/>
        </w:rPr>
        <w:t>νομοθετήσατε</w:t>
      </w:r>
      <w:r w:rsidRPr="00F37E0D">
        <w:rPr>
          <w:rFonts w:eastAsia="Times New Roman"/>
          <w:bCs/>
          <w:shd w:val="clear" w:color="auto" w:fill="FFFFFF"/>
        </w:rPr>
        <w:t xml:space="preserve"> το μεταφορικό ισοδύναμο με ένα</w:t>
      </w:r>
      <w:r>
        <w:rPr>
          <w:rFonts w:eastAsia="Times New Roman"/>
          <w:bCs/>
          <w:shd w:val="clear" w:color="auto" w:fill="FFFFFF"/>
        </w:rPr>
        <w:t>ν</w:t>
      </w:r>
      <w:r w:rsidRPr="00F37E0D">
        <w:rPr>
          <w:rFonts w:eastAsia="Times New Roman"/>
          <w:bCs/>
          <w:shd w:val="clear" w:color="auto" w:fill="FFFFFF"/>
        </w:rPr>
        <w:t xml:space="preserve"> νόμο που π</w:t>
      </w:r>
      <w:r>
        <w:rPr>
          <w:rFonts w:eastAsia="Times New Roman"/>
          <w:bCs/>
          <w:shd w:val="clear" w:color="auto" w:fill="FFFFFF"/>
        </w:rPr>
        <w:t xml:space="preserve">έραν </w:t>
      </w:r>
      <w:r w:rsidRPr="00F37E0D">
        <w:rPr>
          <w:rFonts w:eastAsia="Times New Roman"/>
          <w:bCs/>
          <w:shd w:val="clear" w:color="auto" w:fill="FFFFFF"/>
        </w:rPr>
        <w:t xml:space="preserve">των εξαγγελιών </w:t>
      </w:r>
      <w:r w:rsidRPr="00F37E0D">
        <w:rPr>
          <w:rFonts w:eastAsia="Times New Roman"/>
          <w:bCs/>
          <w:shd w:val="clear" w:color="auto" w:fill="FFFFFF"/>
        </w:rPr>
        <w:t>δεν λέει απολύτως τίποτα</w:t>
      </w:r>
      <w:r>
        <w:rPr>
          <w:rFonts w:eastAsia="Times New Roman"/>
          <w:bCs/>
          <w:shd w:val="clear" w:color="auto" w:fill="FFFFFF"/>
        </w:rPr>
        <w:t>. Έ</w:t>
      </w:r>
      <w:r w:rsidRPr="00F37E0D">
        <w:rPr>
          <w:rFonts w:eastAsia="Times New Roman"/>
          <w:bCs/>
          <w:shd w:val="clear" w:color="auto" w:fill="FFFFFF"/>
        </w:rPr>
        <w:t>φυγε και ο κ</w:t>
      </w:r>
      <w:r>
        <w:rPr>
          <w:rFonts w:eastAsia="Times New Roman"/>
          <w:bCs/>
          <w:shd w:val="clear" w:color="auto" w:fill="FFFFFF"/>
        </w:rPr>
        <w:t>. Σαντορινιός. Τ</w:t>
      </w:r>
      <w:r w:rsidRPr="00F37E0D">
        <w:rPr>
          <w:rFonts w:eastAsia="Times New Roman"/>
          <w:bCs/>
          <w:shd w:val="clear" w:color="auto" w:fill="FFFFFF"/>
        </w:rPr>
        <w:t>υπικός νόμος της εποχής ΣΥΡΙΖΑ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Α</w:t>
      </w:r>
      <w:r w:rsidRPr="00F37E0D">
        <w:rPr>
          <w:rFonts w:eastAsia="Times New Roman"/>
          <w:bCs/>
          <w:shd w:val="clear" w:color="auto" w:fill="FFFFFF"/>
        </w:rPr>
        <w:t>ΝΕΛ</w:t>
      </w:r>
      <w:r>
        <w:rPr>
          <w:rFonts w:eastAsia="Times New Roman"/>
          <w:bCs/>
          <w:shd w:val="clear" w:color="auto" w:fill="FFFFFF"/>
        </w:rPr>
        <w:t xml:space="preserve">, αλλά χωρίς αντίκρισμα. </w:t>
      </w:r>
      <w:r w:rsidRPr="00983467">
        <w:rPr>
          <w:rFonts w:eastAsia="Times New Roman"/>
          <w:bCs/>
          <w:shd w:val="clear" w:color="auto" w:fill="FFFFFF"/>
        </w:rPr>
        <w:t>Και</w:t>
      </w:r>
      <w:r>
        <w:rPr>
          <w:rFonts w:eastAsia="Times New Roman"/>
          <w:bCs/>
          <w:shd w:val="clear" w:color="auto" w:fill="FFFFFF"/>
        </w:rPr>
        <w:t xml:space="preserve"> όσοι είστε</w:t>
      </w:r>
      <w:r w:rsidRPr="00F37E0D">
        <w:rPr>
          <w:rFonts w:eastAsia="Times New Roman"/>
          <w:bCs/>
          <w:shd w:val="clear" w:color="auto" w:fill="FFFFFF"/>
        </w:rPr>
        <w:t xml:space="preserve"> από νησιά θα το ξέρετε πολύ καλά</w:t>
      </w:r>
      <w:r>
        <w:rPr>
          <w:rFonts w:eastAsia="Times New Roman"/>
          <w:bCs/>
          <w:shd w:val="clear" w:color="auto" w:fill="FFFFFF"/>
        </w:rPr>
        <w:t>.</w:t>
      </w:r>
    </w:p>
    <w:p w14:paraId="120F8D72" w14:textId="77777777" w:rsidR="0086761A" w:rsidRDefault="00427452">
      <w:pPr>
        <w:spacing w:line="600" w:lineRule="auto"/>
        <w:ind w:firstLine="720"/>
        <w:jc w:val="center"/>
        <w:rPr>
          <w:rFonts w:eastAsia="Times New Roman"/>
          <w:bCs/>
          <w:shd w:val="clear" w:color="auto" w:fill="FFFFFF"/>
        </w:rPr>
      </w:pPr>
      <w:r>
        <w:rPr>
          <w:rFonts w:eastAsia="Times New Roman"/>
          <w:bCs/>
          <w:shd w:val="clear" w:color="auto" w:fill="FFFFFF"/>
        </w:rPr>
        <w:t>(Θόρυβος στην Αίθουσα)</w:t>
      </w:r>
    </w:p>
    <w:p w14:paraId="120F8D73" w14:textId="77777777" w:rsidR="0086761A" w:rsidRDefault="00427452">
      <w:pPr>
        <w:spacing w:line="600" w:lineRule="auto"/>
        <w:ind w:firstLine="720"/>
        <w:jc w:val="both"/>
        <w:rPr>
          <w:rFonts w:eastAsia="Times New Roman"/>
          <w:bCs/>
          <w:shd w:val="clear" w:color="auto" w:fill="FFFFFF"/>
        </w:rPr>
      </w:pPr>
      <w:r w:rsidRPr="004416C6">
        <w:rPr>
          <w:rFonts w:eastAsia="Times New Roman"/>
          <w:b/>
          <w:bCs/>
        </w:rPr>
        <w:t>ΠΡΟΕΔΡΕΥΩΝ (Νικήτας Κακλαμάνης):</w:t>
      </w:r>
      <w:r>
        <w:rPr>
          <w:rFonts w:eastAsia="Times New Roman" w:cs="Times New Roman"/>
          <w:szCs w:val="24"/>
        </w:rPr>
        <w:t xml:space="preserve"> Μην κάνουμε</w:t>
      </w:r>
      <w:r w:rsidRPr="00F37E0D">
        <w:rPr>
          <w:rFonts w:eastAsia="Times New Roman"/>
          <w:bCs/>
          <w:shd w:val="clear" w:color="auto" w:fill="FFFFFF"/>
        </w:rPr>
        <w:t xml:space="preserve"> διάλογο</w:t>
      </w:r>
      <w:r>
        <w:rPr>
          <w:rFonts w:eastAsia="Times New Roman"/>
          <w:bCs/>
          <w:shd w:val="clear" w:color="auto" w:fill="FFFFFF"/>
        </w:rPr>
        <w:t>,</w:t>
      </w:r>
      <w:r w:rsidRPr="00F37E0D">
        <w:rPr>
          <w:rFonts w:eastAsia="Times New Roman"/>
          <w:bCs/>
          <w:shd w:val="clear" w:color="auto" w:fill="FFFFFF"/>
        </w:rPr>
        <w:t xml:space="preserve"> γιατί έχει συ</w:t>
      </w:r>
      <w:r w:rsidRPr="00F37E0D">
        <w:rPr>
          <w:rFonts w:eastAsia="Times New Roman"/>
          <w:bCs/>
          <w:shd w:val="clear" w:color="auto" w:fill="FFFFFF"/>
        </w:rPr>
        <w:t>μπληρωθεί</w:t>
      </w:r>
      <w:r>
        <w:rPr>
          <w:rFonts w:eastAsia="Times New Roman"/>
          <w:bCs/>
          <w:shd w:val="clear" w:color="auto" w:fill="FFFFFF"/>
        </w:rPr>
        <w:t xml:space="preserve"> ο</w:t>
      </w:r>
      <w:r w:rsidRPr="00F37E0D">
        <w:rPr>
          <w:rFonts w:eastAsia="Times New Roman"/>
          <w:bCs/>
          <w:shd w:val="clear" w:color="auto" w:fill="FFFFFF"/>
        </w:rPr>
        <w:t xml:space="preserve"> χρόνος</w:t>
      </w:r>
      <w:r>
        <w:rPr>
          <w:rFonts w:eastAsia="Times New Roman"/>
          <w:bCs/>
          <w:shd w:val="clear" w:color="auto" w:fill="FFFFFF"/>
        </w:rPr>
        <w:t xml:space="preserve">. Ολοκληρώστε. </w:t>
      </w:r>
    </w:p>
    <w:p w14:paraId="120F8D74" w14:textId="77777777" w:rsidR="0086761A" w:rsidRDefault="00427452">
      <w:pPr>
        <w:spacing w:line="600" w:lineRule="auto"/>
        <w:ind w:firstLine="720"/>
        <w:jc w:val="both"/>
        <w:rPr>
          <w:rFonts w:eastAsia="Times New Roman"/>
          <w:bCs/>
          <w:shd w:val="clear" w:color="auto" w:fill="FFFFFF"/>
        </w:rPr>
      </w:pPr>
      <w:r w:rsidRPr="00822037">
        <w:rPr>
          <w:rFonts w:eastAsia="Times New Roman"/>
          <w:b/>
        </w:rPr>
        <w:t>ΧΑΡΑΛΑΜΠΟΣ ΑΘΑΝΑΣΙΟΥ:</w:t>
      </w:r>
      <w:r>
        <w:rPr>
          <w:rFonts w:eastAsia="Times New Roman"/>
          <w:b/>
        </w:rPr>
        <w:t xml:space="preserve"> </w:t>
      </w:r>
      <w:r w:rsidRPr="00983467">
        <w:rPr>
          <w:rFonts w:eastAsia="Times New Roman"/>
          <w:bCs/>
        </w:rPr>
        <w:t>Και</w:t>
      </w:r>
      <w:r>
        <w:rPr>
          <w:rFonts w:eastAsia="Times New Roman"/>
        </w:rPr>
        <w:t xml:space="preserve"> όχι μόνο αυτό, </w:t>
      </w:r>
      <w:r w:rsidRPr="00983467">
        <w:rPr>
          <w:rFonts w:eastAsia="Times New Roman"/>
        </w:rPr>
        <w:t>αλλά</w:t>
      </w:r>
      <w:r>
        <w:rPr>
          <w:rFonts w:eastAsia="Times New Roman"/>
        </w:rPr>
        <w:t xml:space="preserve"> </w:t>
      </w:r>
      <w:r w:rsidRPr="00983467">
        <w:rPr>
          <w:rFonts w:eastAsia="Times New Roman"/>
          <w:bCs/>
        </w:rPr>
        <w:t>και</w:t>
      </w:r>
      <w:r>
        <w:rPr>
          <w:rFonts w:eastAsia="Times New Roman"/>
        </w:rPr>
        <w:t xml:space="preserve"> μ</w:t>
      </w:r>
      <w:r w:rsidRPr="00F37E0D">
        <w:rPr>
          <w:rFonts w:eastAsia="Times New Roman"/>
          <w:bCs/>
          <w:shd w:val="clear" w:color="auto" w:fill="FFFFFF"/>
        </w:rPr>
        <w:t>ε την τραγική ΚΥΑ που δημοσιεύσατε για την εφαρμογή του ΦΠΑ στην ανοιχτή θάλασσα</w:t>
      </w:r>
      <w:r>
        <w:rPr>
          <w:rFonts w:eastAsia="Times New Roman"/>
          <w:bCs/>
          <w:shd w:val="clear" w:color="auto" w:fill="FFFFFF"/>
        </w:rPr>
        <w:t>,</w:t>
      </w:r>
      <w:r w:rsidRPr="00F37E0D">
        <w:rPr>
          <w:rFonts w:eastAsia="Times New Roman"/>
          <w:bCs/>
          <w:shd w:val="clear" w:color="auto" w:fill="FFFFFF"/>
        </w:rPr>
        <w:t xml:space="preserve"> όλη η ναυτιλιακή κοινότητα βρίσκεται σε θέση μάχης</w:t>
      </w:r>
      <w:r>
        <w:rPr>
          <w:rFonts w:eastAsia="Times New Roman"/>
          <w:bCs/>
          <w:shd w:val="clear" w:color="auto" w:fill="FFFFFF"/>
        </w:rPr>
        <w:t>.</w:t>
      </w:r>
    </w:p>
    <w:p w14:paraId="120F8D75"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lastRenderedPageBreak/>
        <w:t>Β</w:t>
      </w:r>
      <w:r w:rsidRPr="00F37E0D">
        <w:rPr>
          <w:rFonts w:eastAsia="Times New Roman"/>
          <w:bCs/>
          <w:shd w:val="clear" w:color="auto" w:fill="FFFFFF"/>
        </w:rPr>
        <w:t>έβαια</w:t>
      </w:r>
      <w:r>
        <w:rPr>
          <w:rFonts w:eastAsia="Times New Roman"/>
          <w:bCs/>
          <w:shd w:val="clear" w:color="auto" w:fill="FFFFFF"/>
        </w:rPr>
        <w:t>, πριν α</w:t>
      </w:r>
      <w:r w:rsidRPr="00F37E0D">
        <w:rPr>
          <w:rFonts w:eastAsia="Times New Roman"/>
          <w:bCs/>
          <w:shd w:val="clear" w:color="auto" w:fill="FFFFFF"/>
        </w:rPr>
        <w:t>λέκτωρ λαλήσει άπαξ</w:t>
      </w:r>
      <w:r>
        <w:rPr>
          <w:rFonts w:eastAsia="Times New Roman"/>
          <w:bCs/>
          <w:shd w:val="clear" w:color="auto" w:fill="FFFFFF"/>
        </w:rPr>
        <w:t>,</w:t>
      </w:r>
      <w:r w:rsidRPr="00F37E0D">
        <w:rPr>
          <w:rFonts w:eastAsia="Times New Roman"/>
          <w:bCs/>
          <w:shd w:val="clear" w:color="auto" w:fill="FFFFFF"/>
        </w:rPr>
        <w:t xml:space="preserve"> όχι τρεις</w:t>
      </w:r>
      <w:r>
        <w:rPr>
          <w:rFonts w:eastAsia="Times New Roman"/>
          <w:bCs/>
          <w:shd w:val="clear" w:color="auto" w:fill="FFFFFF"/>
        </w:rPr>
        <w:t>,</w:t>
      </w:r>
      <w:r w:rsidRPr="00F37E0D">
        <w:rPr>
          <w:rFonts w:eastAsia="Times New Roman"/>
          <w:bCs/>
          <w:shd w:val="clear" w:color="auto" w:fill="FFFFFF"/>
        </w:rPr>
        <w:t xml:space="preserve"> αμέσως </w:t>
      </w:r>
      <w:r>
        <w:rPr>
          <w:rFonts w:eastAsia="Times New Roman"/>
          <w:bCs/>
          <w:shd w:val="clear" w:color="auto" w:fill="FFFFFF"/>
        </w:rPr>
        <w:t xml:space="preserve">οι δύο </w:t>
      </w:r>
      <w:r w:rsidRPr="00F37E0D">
        <w:rPr>
          <w:rFonts w:eastAsia="Times New Roman"/>
          <w:bCs/>
          <w:shd w:val="clear" w:color="auto" w:fill="FFFFFF"/>
        </w:rPr>
        <w:t xml:space="preserve">συναρμόδιοι </w:t>
      </w:r>
      <w:r>
        <w:rPr>
          <w:rFonts w:eastAsia="Times New Roman"/>
          <w:bCs/>
          <w:shd w:val="clear" w:color="auto" w:fill="FFFFFF"/>
        </w:rPr>
        <w:t>Υ</w:t>
      </w:r>
      <w:r w:rsidRPr="00F37E0D">
        <w:rPr>
          <w:rFonts w:eastAsia="Times New Roman"/>
          <w:bCs/>
          <w:shd w:val="clear" w:color="auto" w:fill="FFFFFF"/>
        </w:rPr>
        <w:t xml:space="preserve">πουργοί ανέκρουσαν πρύμναν </w:t>
      </w:r>
      <w:r w:rsidRPr="005C14C9">
        <w:rPr>
          <w:rFonts w:eastAsia="Times New Roman"/>
          <w:bCs/>
          <w:shd w:val="clear" w:color="auto" w:fill="FFFFFF"/>
        </w:rPr>
        <w:t>και</w:t>
      </w:r>
      <w:r>
        <w:rPr>
          <w:rFonts w:eastAsia="Times New Roman"/>
          <w:bCs/>
          <w:shd w:val="clear" w:color="auto" w:fill="FFFFFF"/>
        </w:rPr>
        <w:t xml:space="preserve"> </w:t>
      </w:r>
      <w:r w:rsidRPr="00F37E0D">
        <w:rPr>
          <w:rFonts w:eastAsia="Times New Roman"/>
          <w:bCs/>
          <w:shd w:val="clear" w:color="auto" w:fill="FFFFFF"/>
        </w:rPr>
        <w:t xml:space="preserve">εξήγγειλαν από το Βήμα της αρμόδιας επιτροπής </w:t>
      </w:r>
      <w:r w:rsidRPr="005C14C9">
        <w:rPr>
          <w:rFonts w:eastAsia="Times New Roman"/>
          <w:bCs/>
          <w:shd w:val="clear" w:color="auto" w:fill="FFFFFF"/>
        </w:rPr>
        <w:t>ότι</w:t>
      </w:r>
      <w:r>
        <w:rPr>
          <w:rFonts w:eastAsia="Times New Roman"/>
          <w:bCs/>
          <w:shd w:val="clear" w:color="auto" w:fill="FFFFFF"/>
        </w:rPr>
        <w:t xml:space="preserve"> </w:t>
      </w:r>
      <w:r w:rsidRPr="00F37E0D">
        <w:rPr>
          <w:rFonts w:eastAsia="Times New Roman"/>
          <w:bCs/>
          <w:shd w:val="clear" w:color="auto" w:fill="FFFFFF"/>
        </w:rPr>
        <w:t>αυτή θα αναθεωρηθεί</w:t>
      </w:r>
      <w:r>
        <w:rPr>
          <w:rFonts w:eastAsia="Times New Roman"/>
          <w:bCs/>
          <w:shd w:val="clear" w:color="auto" w:fill="FFFFFF"/>
        </w:rPr>
        <w:t>. Α</w:t>
      </w:r>
      <w:r w:rsidRPr="00F37E0D">
        <w:rPr>
          <w:rFonts w:eastAsia="Times New Roman"/>
          <w:bCs/>
          <w:shd w:val="clear" w:color="auto" w:fill="FFFFFF"/>
        </w:rPr>
        <w:t>πομένει να δούμε πόσοι μήνες θα χρειαστούν για να το εφαρμόσετε</w:t>
      </w:r>
      <w:r>
        <w:rPr>
          <w:rFonts w:eastAsia="Times New Roman"/>
          <w:bCs/>
          <w:shd w:val="clear" w:color="auto" w:fill="FFFFFF"/>
        </w:rPr>
        <w:t>.</w:t>
      </w:r>
    </w:p>
    <w:p w14:paraId="120F8D76"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Σ</w:t>
      </w:r>
      <w:r w:rsidRPr="00F37E0D">
        <w:rPr>
          <w:rFonts w:eastAsia="Times New Roman"/>
          <w:bCs/>
          <w:shd w:val="clear" w:color="auto" w:fill="FFFFFF"/>
        </w:rPr>
        <w:t>ε ό</w:t>
      </w:r>
      <w:r>
        <w:rPr>
          <w:rFonts w:eastAsia="Times New Roman"/>
          <w:bCs/>
          <w:shd w:val="clear" w:color="auto" w:fill="FFFFFF"/>
        </w:rPr>
        <w:t>,</w:t>
      </w:r>
      <w:r w:rsidRPr="00F37E0D">
        <w:rPr>
          <w:rFonts w:eastAsia="Times New Roman"/>
          <w:bCs/>
          <w:shd w:val="clear" w:color="auto" w:fill="FFFFFF"/>
        </w:rPr>
        <w:t xml:space="preserve">τι δε αφορά την επιχειρησιακή ικανότητα του </w:t>
      </w:r>
      <w:r w:rsidRPr="00F37E0D">
        <w:rPr>
          <w:rFonts w:eastAsia="Times New Roman"/>
          <w:bCs/>
          <w:shd w:val="clear" w:color="auto" w:fill="FFFFFF"/>
        </w:rPr>
        <w:t>Λιμενικού Σώματος</w:t>
      </w:r>
      <w:r>
        <w:rPr>
          <w:rFonts w:eastAsia="Times New Roman"/>
          <w:bCs/>
          <w:shd w:val="clear" w:color="auto" w:fill="FFFFFF"/>
        </w:rPr>
        <w:t>,</w:t>
      </w:r>
      <w:r w:rsidRPr="00F37E0D">
        <w:rPr>
          <w:rFonts w:eastAsia="Times New Roman"/>
          <w:bCs/>
          <w:shd w:val="clear" w:color="auto" w:fill="FFFFFF"/>
        </w:rPr>
        <w:t xml:space="preserve"> αυτή πραγματικά αντικατοπτρίζε</w:t>
      </w:r>
      <w:r>
        <w:rPr>
          <w:rFonts w:eastAsia="Times New Roman"/>
          <w:bCs/>
          <w:shd w:val="clear" w:color="auto" w:fill="FFFFFF"/>
        </w:rPr>
        <w:t>ι τα</w:t>
      </w:r>
      <w:r w:rsidRPr="00F37E0D">
        <w:rPr>
          <w:rFonts w:eastAsia="Times New Roman"/>
          <w:bCs/>
          <w:shd w:val="clear" w:color="auto" w:fill="FFFFFF"/>
        </w:rPr>
        <w:t xml:space="preserve"> αποτελέσματα της απαράδεκτης διακυβέρνησής </w:t>
      </w:r>
      <w:r>
        <w:rPr>
          <w:rFonts w:eastAsia="Times New Roman"/>
          <w:bCs/>
          <w:shd w:val="clear" w:color="auto" w:fill="FFFFFF"/>
        </w:rPr>
        <w:t>σας. Τ</w:t>
      </w:r>
      <w:r w:rsidRPr="00F37E0D">
        <w:rPr>
          <w:rFonts w:eastAsia="Times New Roman"/>
          <w:bCs/>
          <w:shd w:val="clear" w:color="auto" w:fill="FFFFFF"/>
        </w:rPr>
        <w:t>α περισσότερα π</w:t>
      </w:r>
      <w:r>
        <w:rPr>
          <w:rFonts w:eastAsia="Times New Roman"/>
          <w:bCs/>
          <w:shd w:val="clear" w:color="auto" w:fill="FFFFFF"/>
        </w:rPr>
        <w:t xml:space="preserve">λωτά </w:t>
      </w:r>
      <w:r w:rsidRPr="005C14C9">
        <w:rPr>
          <w:rFonts w:eastAsia="Times New Roman"/>
          <w:bCs/>
          <w:shd w:val="clear" w:color="auto" w:fill="FFFFFF"/>
        </w:rPr>
        <w:t>και</w:t>
      </w:r>
      <w:r>
        <w:rPr>
          <w:rFonts w:eastAsia="Times New Roman"/>
          <w:bCs/>
          <w:shd w:val="clear" w:color="auto" w:fill="FFFFFF"/>
        </w:rPr>
        <w:t xml:space="preserve"> </w:t>
      </w:r>
      <w:r w:rsidRPr="00F37E0D">
        <w:rPr>
          <w:rFonts w:eastAsia="Times New Roman"/>
          <w:bCs/>
          <w:shd w:val="clear" w:color="auto" w:fill="FFFFFF"/>
        </w:rPr>
        <w:t>χερσαία μέσα του Λιμενικού Σώματος είναι εδώ και μήνες εκτός υπηρεσίας</w:t>
      </w:r>
      <w:r>
        <w:rPr>
          <w:rFonts w:eastAsia="Times New Roman"/>
          <w:bCs/>
          <w:shd w:val="clear" w:color="auto" w:fill="FFFFFF"/>
        </w:rPr>
        <w:t>. Το σύνολο δε</w:t>
      </w:r>
      <w:r w:rsidRPr="00F37E0D">
        <w:rPr>
          <w:rFonts w:eastAsia="Times New Roman"/>
          <w:bCs/>
          <w:shd w:val="clear" w:color="auto" w:fill="FFFFFF"/>
        </w:rPr>
        <w:t xml:space="preserve"> των εναέριων μέσων του Λιμενικού Σώματος είν</w:t>
      </w:r>
      <w:r w:rsidRPr="00F37E0D">
        <w:rPr>
          <w:rFonts w:eastAsia="Times New Roman"/>
          <w:bCs/>
          <w:shd w:val="clear" w:color="auto" w:fill="FFFFFF"/>
        </w:rPr>
        <w:t>αι εκτός λειτουργίας</w:t>
      </w:r>
      <w:r>
        <w:rPr>
          <w:rFonts w:eastAsia="Times New Roman"/>
          <w:bCs/>
          <w:shd w:val="clear" w:color="auto" w:fill="FFFFFF"/>
        </w:rPr>
        <w:t xml:space="preserve">. </w:t>
      </w:r>
    </w:p>
    <w:p w14:paraId="120F8D77" w14:textId="77777777" w:rsidR="0086761A" w:rsidRDefault="00427452">
      <w:pPr>
        <w:spacing w:line="600" w:lineRule="auto"/>
        <w:ind w:firstLine="720"/>
        <w:jc w:val="both"/>
        <w:rPr>
          <w:rFonts w:eastAsia="Times New Roman"/>
          <w:bCs/>
          <w:shd w:val="clear" w:color="auto" w:fill="FFFFFF"/>
        </w:rPr>
      </w:pPr>
      <w:r w:rsidRPr="00F37E0D">
        <w:rPr>
          <w:rFonts w:eastAsia="Times New Roman"/>
          <w:bCs/>
          <w:shd w:val="clear" w:color="auto" w:fill="FFFFFF"/>
        </w:rPr>
        <w:t>Μά</w:t>
      </w:r>
      <w:r>
        <w:rPr>
          <w:rFonts w:eastAsia="Times New Roman"/>
          <w:bCs/>
          <w:shd w:val="clear" w:color="auto" w:fill="FFFFFF"/>
        </w:rPr>
        <w:t xml:space="preserve">λιστα, η </w:t>
      </w:r>
      <w:r w:rsidRPr="00F37E0D">
        <w:rPr>
          <w:rFonts w:eastAsia="Times New Roman"/>
          <w:bCs/>
          <w:shd w:val="clear" w:color="auto" w:fill="FFFFFF"/>
        </w:rPr>
        <w:t>επισκευαστική βάση του Λιμενικού Σώματος στην Ελευσίνα έχει πάψει να λειτουργεί</w:t>
      </w:r>
      <w:r>
        <w:rPr>
          <w:rFonts w:eastAsia="Times New Roman"/>
          <w:bCs/>
          <w:shd w:val="clear" w:color="auto" w:fill="FFFFFF"/>
        </w:rPr>
        <w:t>,</w:t>
      </w:r>
      <w:r w:rsidRPr="00F37E0D">
        <w:rPr>
          <w:rFonts w:eastAsia="Times New Roman"/>
          <w:bCs/>
          <w:shd w:val="clear" w:color="auto" w:fill="FFFFFF"/>
        </w:rPr>
        <w:t xml:space="preserve"> διότι δεν έχει τα μέσα να εκτελέσει κα</w:t>
      </w:r>
      <w:r>
        <w:rPr>
          <w:rFonts w:eastAsia="Times New Roman"/>
          <w:bCs/>
          <w:shd w:val="clear" w:color="auto" w:fill="FFFFFF"/>
        </w:rPr>
        <w:t>μ</w:t>
      </w:r>
      <w:r w:rsidRPr="00F37E0D">
        <w:rPr>
          <w:rFonts w:eastAsia="Times New Roman"/>
          <w:bCs/>
          <w:shd w:val="clear" w:color="auto" w:fill="FFFFFF"/>
        </w:rPr>
        <w:t>μία επιδιόρθωση ή επισκευή ή οτιδήποτε</w:t>
      </w:r>
      <w:r>
        <w:rPr>
          <w:rFonts w:eastAsia="Times New Roman"/>
          <w:bCs/>
          <w:shd w:val="clear" w:color="auto" w:fill="FFFFFF"/>
        </w:rPr>
        <w:t>. Ν</w:t>
      </w:r>
      <w:r w:rsidRPr="00F37E0D">
        <w:rPr>
          <w:rFonts w:eastAsia="Times New Roman"/>
          <w:bCs/>
          <w:shd w:val="clear" w:color="auto" w:fill="FFFFFF"/>
        </w:rPr>
        <w:t>α φανταστείτε ότι τα στελέχη του Λιμενικού Σώματος αναγκάζοντ</w:t>
      </w:r>
      <w:r w:rsidRPr="00F37E0D">
        <w:rPr>
          <w:rFonts w:eastAsia="Times New Roman"/>
          <w:bCs/>
          <w:shd w:val="clear" w:color="auto" w:fill="FFFFFF"/>
        </w:rPr>
        <w:t xml:space="preserve">αι να καταφεύγουν σε ιδιώτες </w:t>
      </w:r>
      <w:r>
        <w:rPr>
          <w:rFonts w:eastAsia="Times New Roman"/>
          <w:bCs/>
          <w:shd w:val="clear" w:color="auto" w:fill="FFFFFF"/>
        </w:rPr>
        <w:t>-ν</w:t>
      </w:r>
      <w:r w:rsidRPr="00F37E0D">
        <w:rPr>
          <w:rFonts w:eastAsia="Times New Roman"/>
          <w:bCs/>
          <w:shd w:val="clear" w:color="auto" w:fill="FFFFFF"/>
        </w:rPr>
        <w:t>αι σε ιδιώτες</w:t>
      </w:r>
      <w:r>
        <w:rPr>
          <w:rFonts w:eastAsia="Times New Roman"/>
          <w:bCs/>
          <w:shd w:val="clear" w:color="auto" w:fill="FFFFFF"/>
        </w:rPr>
        <w:t>-</w:t>
      </w:r>
      <w:r w:rsidRPr="00F37E0D">
        <w:rPr>
          <w:rFonts w:eastAsia="Times New Roman"/>
          <w:bCs/>
          <w:shd w:val="clear" w:color="auto" w:fill="FFFFFF"/>
        </w:rPr>
        <w:t xml:space="preserve"> ζητώντας τους να κάνουν</w:t>
      </w:r>
      <w:r>
        <w:rPr>
          <w:rFonts w:eastAsia="Times New Roman"/>
          <w:bCs/>
          <w:shd w:val="clear" w:color="auto" w:fill="FFFFFF"/>
        </w:rPr>
        <w:t xml:space="preserve"> κάποιες μικροεπισκευές στα χερσαία μέσα τους δωρεάν.</w:t>
      </w:r>
    </w:p>
    <w:p w14:paraId="120F8D78" w14:textId="77777777" w:rsidR="0086761A" w:rsidRDefault="00427452">
      <w:pPr>
        <w:spacing w:line="600" w:lineRule="auto"/>
        <w:ind w:firstLine="720"/>
        <w:jc w:val="both"/>
        <w:rPr>
          <w:rFonts w:eastAsia="Times New Roman" w:cs="Times New Roman"/>
          <w:szCs w:val="24"/>
        </w:rPr>
      </w:pPr>
      <w:r w:rsidRPr="004416C6">
        <w:rPr>
          <w:rFonts w:eastAsia="Times New Roman"/>
          <w:b/>
          <w:bCs/>
        </w:rPr>
        <w:t>ΠΡΟΕΔΡΕΥΩΝ (Νικήτας Κακλαμάνης):</w:t>
      </w:r>
      <w:r>
        <w:rPr>
          <w:rFonts w:eastAsia="Times New Roman" w:cs="Times New Roman"/>
          <w:szCs w:val="24"/>
        </w:rPr>
        <w:t xml:space="preserve"> Κύριε Αθανασίου, </w:t>
      </w:r>
      <w:r w:rsidRPr="006A04B1">
        <w:rPr>
          <w:rFonts w:eastAsia="Times New Roman" w:cs="Times New Roman"/>
          <w:szCs w:val="24"/>
        </w:rPr>
        <w:t>παρακαλώ</w:t>
      </w:r>
      <w:r>
        <w:rPr>
          <w:rFonts w:eastAsia="Times New Roman" w:cs="Times New Roman"/>
          <w:szCs w:val="24"/>
        </w:rPr>
        <w:t>, κλείστε.</w:t>
      </w:r>
    </w:p>
    <w:p w14:paraId="120F8D79" w14:textId="77777777" w:rsidR="0086761A" w:rsidRDefault="00427452">
      <w:pPr>
        <w:spacing w:line="600" w:lineRule="auto"/>
        <w:ind w:firstLine="720"/>
        <w:jc w:val="both"/>
        <w:rPr>
          <w:rFonts w:eastAsia="Times New Roman"/>
          <w:b/>
        </w:rPr>
      </w:pPr>
      <w:r w:rsidRPr="00822037">
        <w:rPr>
          <w:rFonts w:eastAsia="Times New Roman"/>
          <w:b/>
        </w:rPr>
        <w:t>ΧΑΡΑΛΑΜΠΟΣ ΑΘΑΝΑΣΙΟΥ:</w:t>
      </w:r>
      <w:r>
        <w:rPr>
          <w:rFonts w:eastAsia="Times New Roman"/>
          <w:b/>
        </w:rPr>
        <w:t xml:space="preserve"> </w:t>
      </w:r>
      <w:r w:rsidRPr="005C14C9">
        <w:rPr>
          <w:rFonts w:eastAsia="Times New Roman"/>
        </w:rPr>
        <w:t>Ολοκληρώνω, κύριε Πρόεδρε.</w:t>
      </w:r>
    </w:p>
    <w:p w14:paraId="120F8D7A" w14:textId="77777777" w:rsidR="0086761A" w:rsidRDefault="00427452">
      <w:pPr>
        <w:spacing w:line="600" w:lineRule="auto"/>
        <w:ind w:firstLine="720"/>
        <w:jc w:val="both"/>
        <w:rPr>
          <w:rFonts w:eastAsia="Times New Roman"/>
          <w:bCs/>
          <w:shd w:val="clear" w:color="auto" w:fill="FFFFFF"/>
        </w:rPr>
      </w:pPr>
      <w:r w:rsidRPr="00F37E0D">
        <w:rPr>
          <w:rFonts w:eastAsia="Times New Roman"/>
          <w:bCs/>
          <w:shd w:val="clear" w:color="auto" w:fill="FFFFFF"/>
        </w:rPr>
        <w:lastRenderedPageBreak/>
        <w:t xml:space="preserve">Αυτές είναι οι </w:t>
      </w:r>
      <w:r w:rsidRPr="00F37E0D">
        <w:rPr>
          <w:rFonts w:eastAsia="Times New Roman"/>
          <w:bCs/>
          <w:shd w:val="clear" w:color="auto" w:fill="FFFFFF"/>
        </w:rPr>
        <w:t>πολιτικές που εφαρμόζετ</w:t>
      </w:r>
      <w:r>
        <w:rPr>
          <w:rFonts w:eastAsia="Times New Roman"/>
          <w:bCs/>
          <w:shd w:val="clear" w:color="auto" w:fill="FFFFFF"/>
        </w:rPr>
        <w:t xml:space="preserve">ε εδώ και τέσσερα περίπου χρόνια, </w:t>
      </w:r>
      <w:r w:rsidRPr="00F37E0D">
        <w:rPr>
          <w:rFonts w:eastAsia="Times New Roman"/>
          <w:bCs/>
          <w:shd w:val="clear" w:color="auto" w:fill="FFFFFF"/>
        </w:rPr>
        <w:t>τις οποίες θεωρείται επιτυχημένες</w:t>
      </w:r>
      <w:r>
        <w:rPr>
          <w:rFonts w:eastAsia="Times New Roman"/>
          <w:bCs/>
          <w:shd w:val="clear" w:color="auto" w:fill="FFFFFF"/>
        </w:rPr>
        <w:t>,</w:t>
      </w:r>
      <w:r w:rsidRPr="00F37E0D">
        <w:rPr>
          <w:rFonts w:eastAsia="Times New Roman"/>
          <w:bCs/>
          <w:shd w:val="clear" w:color="auto" w:fill="FFFFFF"/>
        </w:rPr>
        <w:t xml:space="preserve"> τόσο επιτυχημένες που για την προμήθεια απλού χαρτιού οι υπάλληλοι του Υπουργείου </w:t>
      </w:r>
      <w:r>
        <w:rPr>
          <w:rFonts w:eastAsia="Times New Roman"/>
          <w:bCs/>
          <w:shd w:val="clear" w:color="auto" w:fill="FFFFFF"/>
        </w:rPr>
        <w:t>Εμπορικής Ναυτιλίας</w:t>
      </w:r>
      <w:r w:rsidRPr="00F37E0D">
        <w:rPr>
          <w:rFonts w:eastAsia="Times New Roman"/>
          <w:bCs/>
          <w:shd w:val="clear" w:color="auto" w:fill="FFFFFF"/>
        </w:rPr>
        <w:t xml:space="preserve"> αναγκάζονται </w:t>
      </w:r>
      <w:r>
        <w:rPr>
          <w:rFonts w:eastAsia="Times New Roman"/>
          <w:bCs/>
          <w:shd w:val="clear" w:color="auto" w:fill="FFFFFF"/>
        </w:rPr>
        <w:t>-ό</w:t>
      </w:r>
      <w:r w:rsidRPr="00F37E0D">
        <w:rPr>
          <w:rFonts w:eastAsia="Times New Roman"/>
          <w:bCs/>
          <w:shd w:val="clear" w:color="auto" w:fill="FFFFFF"/>
        </w:rPr>
        <w:t xml:space="preserve">χι </w:t>
      </w:r>
      <w:r>
        <w:rPr>
          <w:rFonts w:eastAsia="Times New Roman"/>
          <w:bCs/>
          <w:shd w:val="clear" w:color="auto" w:fill="FFFFFF"/>
        </w:rPr>
        <w:t>σπάνια- να το</w:t>
      </w:r>
      <w:r w:rsidRPr="00F37E0D">
        <w:rPr>
          <w:rFonts w:eastAsia="Times New Roman"/>
          <w:bCs/>
          <w:shd w:val="clear" w:color="auto" w:fill="FFFFFF"/>
        </w:rPr>
        <w:t xml:space="preserve"> πληρών</w:t>
      </w:r>
      <w:r>
        <w:rPr>
          <w:rFonts w:eastAsia="Times New Roman"/>
          <w:bCs/>
          <w:shd w:val="clear" w:color="auto" w:fill="FFFFFF"/>
        </w:rPr>
        <w:t xml:space="preserve">ουν από την τσέπη τους. </w:t>
      </w:r>
    </w:p>
    <w:p w14:paraId="120F8D7B"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Και συνεχίζω…</w:t>
      </w:r>
      <w:r w:rsidRPr="00F37E0D">
        <w:rPr>
          <w:rFonts w:eastAsia="Times New Roman"/>
          <w:bCs/>
          <w:shd w:val="clear" w:color="auto" w:fill="FFFFFF"/>
        </w:rPr>
        <w:t xml:space="preserve"> </w:t>
      </w:r>
    </w:p>
    <w:p w14:paraId="120F8D7C" w14:textId="77777777" w:rsidR="0086761A" w:rsidRDefault="00427452">
      <w:pPr>
        <w:spacing w:line="600" w:lineRule="auto"/>
        <w:ind w:firstLine="720"/>
        <w:jc w:val="both"/>
        <w:rPr>
          <w:rFonts w:eastAsia="Times New Roman"/>
          <w:bCs/>
          <w:shd w:val="clear" w:color="auto" w:fill="FFFFFF"/>
        </w:rPr>
      </w:pPr>
      <w:r w:rsidRPr="004416C6">
        <w:rPr>
          <w:rFonts w:eastAsia="Times New Roman"/>
          <w:b/>
          <w:bCs/>
        </w:rPr>
        <w:t>ΠΡΟΕΔΡΕΥΩΝ (Νικήτας Κακλαμάνης):</w:t>
      </w:r>
      <w:r>
        <w:rPr>
          <w:rFonts w:eastAsia="Times New Roman" w:cs="Times New Roman"/>
          <w:szCs w:val="24"/>
        </w:rPr>
        <w:t xml:space="preserve"> </w:t>
      </w:r>
      <w:r>
        <w:rPr>
          <w:rFonts w:eastAsia="Times New Roman"/>
          <w:bCs/>
          <w:shd w:val="clear" w:color="auto" w:fill="FFFFFF"/>
        </w:rPr>
        <w:t>Όχι, κ</w:t>
      </w:r>
      <w:r w:rsidRPr="00F37E0D">
        <w:rPr>
          <w:rFonts w:eastAsia="Times New Roman"/>
          <w:bCs/>
          <w:shd w:val="clear" w:color="auto" w:fill="FFFFFF"/>
        </w:rPr>
        <w:t xml:space="preserve">ύριε </w:t>
      </w:r>
      <w:r>
        <w:rPr>
          <w:rFonts w:eastAsia="Times New Roman"/>
          <w:bCs/>
          <w:shd w:val="clear" w:color="auto" w:fill="FFFFFF"/>
        </w:rPr>
        <w:t xml:space="preserve">Αθανασίου, </w:t>
      </w:r>
      <w:r w:rsidRPr="00F37E0D">
        <w:rPr>
          <w:rFonts w:eastAsia="Times New Roman"/>
          <w:bCs/>
          <w:shd w:val="clear" w:color="auto" w:fill="FFFFFF"/>
        </w:rPr>
        <w:t>δεν μπορώ να σας αφήσω άλλο</w:t>
      </w:r>
      <w:r>
        <w:rPr>
          <w:rFonts w:eastAsia="Times New Roman"/>
          <w:bCs/>
          <w:shd w:val="clear" w:color="auto" w:fill="FFFFFF"/>
        </w:rPr>
        <w:t>.</w:t>
      </w:r>
    </w:p>
    <w:p w14:paraId="120F8D7D" w14:textId="77777777" w:rsidR="0086761A" w:rsidRDefault="00427452">
      <w:pPr>
        <w:spacing w:line="600" w:lineRule="auto"/>
        <w:ind w:firstLine="720"/>
        <w:jc w:val="both"/>
        <w:rPr>
          <w:rFonts w:eastAsia="Times New Roman"/>
          <w:bCs/>
          <w:shd w:val="clear" w:color="auto" w:fill="FFFFFF"/>
        </w:rPr>
      </w:pPr>
      <w:r w:rsidRPr="00822037">
        <w:rPr>
          <w:rFonts w:eastAsia="Times New Roman"/>
          <w:b/>
        </w:rPr>
        <w:t>ΧΑΡΑΛΑΜΠΟΣ ΑΘΑΝΑΣΙΟΥ:</w:t>
      </w:r>
      <w:r>
        <w:rPr>
          <w:rFonts w:eastAsia="Times New Roman"/>
          <w:b/>
        </w:rPr>
        <w:t xml:space="preserve"> </w:t>
      </w:r>
      <w:r w:rsidRPr="005C14C9">
        <w:rPr>
          <w:rFonts w:eastAsia="Times New Roman"/>
        </w:rPr>
        <w:t>Θα κλείσω, κύριε Πρόεδρε.</w:t>
      </w:r>
      <w:r>
        <w:rPr>
          <w:rFonts w:eastAsia="Times New Roman"/>
        </w:rPr>
        <w:t xml:space="preserve"> Θ</w:t>
      </w:r>
      <w:r w:rsidRPr="005C14C9">
        <w:rPr>
          <w:rFonts w:eastAsia="Times New Roman"/>
        </w:rPr>
        <w:t>α πω</w:t>
      </w:r>
      <w:r w:rsidRPr="00F37E0D">
        <w:rPr>
          <w:rFonts w:eastAsia="Times New Roman"/>
          <w:bCs/>
          <w:shd w:val="clear" w:color="auto" w:fill="FFFFFF"/>
        </w:rPr>
        <w:t xml:space="preserve"> ένα παράδειγμα </w:t>
      </w:r>
      <w:r>
        <w:rPr>
          <w:rFonts w:eastAsia="Times New Roman"/>
          <w:bCs/>
          <w:shd w:val="clear" w:color="auto" w:fill="FFFFFF"/>
        </w:rPr>
        <w:t>μόνο.</w:t>
      </w:r>
    </w:p>
    <w:p w14:paraId="120F8D7E" w14:textId="77777777" w:rsidR="0086761A" w:rsidRDefault="00427452">
      <w:pPr>
        <w:spacing w:line="600" w:lineRule="auto"/>
        <w:ind w:firstLine="720"/>
        <w:jc w:val="both"/>
        <w:rPr>
          <w:rFonts w:eastAsia="Times New Roman"/>
          <w:bCs/>
          <w:shd w:val="clear" w:color="auto" w:fill="FFFFFF"/>
        </w:rPr>
      </w:pPr>
      <w:r w:rsidRPr="004416C6">
        <w:rPr>
          <w:rFonts w:eastAsia="Times New Roman"/>
          <w:b/>
          <w:bCs/>
        </w:rPr>
        <w:t>ΠΡΟΕΔΡΕΥΩΝ (Νικήτας Κακλαμάνης):</w:t>
      </w:r>
      <w:r>
        <w:rPr>
          <w:rFonts w:eastAsia="Times New Roman" w:cs="Times New Roman"/>
          <w:szCs w:val="24"/>
        </w:rPr>
        <w:t xml:space="preserve"> Πείτε ένα παράδειγμα </w:t>
      </w:r>
      <w:r w:rsidRPr="00F331DF">
        <w:rPr>
          <w:rFonts w:eastAsia="Times New Roman"/>
          <w:bCs/>
        </w:rPr>
        <w:t>και</w:t>
      </w:r>
      <w:r>
        <w:rPr>
          <w:rFonts w:eastAsia="Times New Roman" w:cs="Times New Roman"/>
          <w:szCs w:val="24"/>
        </w:rPr>
        <w:t xml:space="preserve"> </w:t>
      </w:r>
      <w:r w:rsidRPr="00F37E0D">
        <w:rPr>
          <w:rFonts w:eastAsia="Times New Roman"/>
          <w:bCs/>
          <w:shd w:val="clear" w:color="auto" w:fill="FFFFFF"/>
        </w:rPr>
        <w:t>κλείστε</w:t>
      </w:r>
      <w:r>
        <w:rPr>
          <w:rFonts w:eastAsia="Times New Roman"/>
          <w:bCs/>
          <w:shd w:val="clear" w:color="auto" w:fill="FFFFFF"/>
        </w:rPr>
        <w:t xml:space="preserve">, </w:t>
      </w:r>
      <w:r w:rsidRPr="005C14C9">
        <w:rPr>
          <w:rFonts w:eastAsia="Times New Roman"/>
          <w:bCs/>
          <w:shd w:val="clear" w:color="auto" w:fill="FFFFFF"/>
        </w:rPr>
        <w:t>παρακαλώ</w:t>
      </w:r>
      <w:r>
        <w:rPr>
          <w:rFonts w:eastAsia="Times New Roman"/>
          <w:bCs/>
          <w:shd w:val="clear" w:color="auto" w:fill="FFFFFF"/>
        </w:rPr>
        <w:t>.</w:t>
      </w:r>
    </w:p>
    <w:p w14:paraId="120F8D7F" w14:textId="77777777" w:rsidR="0086761A" w:rsidRDefault="00427452">
      <w:pPr>
        <w:spacing w:line="600" w:lineRule="auto"/>
        <w:ind w:firstLine="720"/>
        <w:jc w:val="both"/>
        <w:rPr>
          <w:rFonts w:eastAsia="Times New Roman"/>
          <w:bCs/>
          <w:shd w:val="clear" w:color="auto" w:fill="FFFFFF"/>
        </w:rPr>
      </w:pPr>
      <w:r w:rsidRPr="00822037">
        <w:rPr>
          <w:rFonts w:eastAsia="Times New Roman"/>
          <w:b/>
        </w:rPr>
        <w:t>ΧΑΡΑΛΑΜΠΟΣ ΑΘΑΝΑΣΙΟΥ:</w:t>
      </w:r>
      <w:r>
        <w:rPr>
          <w:rFonts w:eastAsia="Times New Roman"/>
          <w:b/>
        </w:rPr>
        <w:t xml:space="preserve"> </w:t>
      </w:r>
      <w:r>
        <w:rPr>
          <w:rFonts w:eastAsia="Times New Roman"/>
          <w:bCs/>
          <w:shd w:val="clear" w:color="auto" w:fill="FFFFFF"/>
        </w:rPr>
        <w:t>Γ</w:t>
      </w:r>
      <w:r w:rsidRPr="00F37E0D">
        <w:rPr>
          <w:rFonts w:eastAsia="Times New Roman"/>
          <w:bCs/>
          <w:shd w:val="clear" w:color="auto" w:fill="FFFFFF"/>
        </w:rPr>
        <w:t xml:space="preserve">ια να καταλάβετε </w:t>
      </w:r>
      <w:r>
        <w:rPr>
          <w:rFonts w:eastAsia="Times New Roman"/>
          <w:bCs/>
          <w:shd w:val="clear" w:color="auto" w:fill="FFFFFF"/>
        </w:rPr>
        <w:t xml:space="preserve">τι γίνεται </w:t>
      </w:r>
      <w:r w:rsidRPr="00F37E0D">
        <w:rPr>
          <w:rFonts w:eastAsia="Times New Roman"/>
          <w:bCs/>
          <w:shd w:val="clear" w:color="auto" w:fill="FFFFFF"/>
        </w:rPr>
        <w:t>με τις συντάξεις</w:t>
      </w:r>
      <w:r>
        <w:rPr>
          <w:rFonts w:eastAsia="Times New Roman"/>
          <w:bCs/>
          <w:shd w:val="clear" w:color="auto" w:fill="FFFFFF"/>
        </w:rPr>
        <w:t>. Όταν κατέρρεε το Τρίτο Ράιχ, ο Γκέμπελς -</w:t>
      </w:r>
      <w:r w:rsidRPr="005C14C9">
        <w:rPr>
          <w:rFonts w:eastAsia="Times New Roman"/>
          <w:bCs/>
          <w:shd w:val="clear" w:color="auto" w:fill="FFFFFF"/>
        </w:rPr>
        <w:t>δεν</w:t>
      </w:r>
      <w:r>
        <w:rPr>
          <w:rFonts w:eastAsia="Times New Roman"/>
          <w:bCs/>
          <w:shd w:val="clear" w:color="auto" w:fill="FFFFFF"/>
        </w:rPr>
        <w:t xml:space="preserve"> </w:t>
      </w:r>
      <w:r w:rsidRPr="005C14C9">
        <w:rPr>
          <w:rFonts w:eastAsia="Times New Roman"/>
          <w:bCs/>
          <w:shd w:val="clear" w:color="auto" w:fill="FFFFFF"/>
        </w:rPr>
        <w:t>θα</w:t>
      </w:r>
      <w:r>
        <w:rPr>
          <w:rFonts w:eastAsia="Times New Roman"/>
          <w:bCs/>
          <w:shd w:val="clear" w:color="auto" w:fill="FFFFFF"/>
        </w:rPr>
        <w:t xml:space="preserve"> αναφερθώ στον </w:t>
      </w:r>
      <w:r w:rsidRPr="00C432E7">
        <w:rPr>
          <w:rFonts w:eastAsia="Times New Roman"/>
          <w:bCs/>
          <w:shd w:val="clear" w:color="auto" w:fill="FFFFFF"/>
        </w:rPr>
        <w:t xml:space="preserve">Τσε Ποτά, </w:t>
      </w:r>
      <w:r w:rsidRPr="00F37E0D">
        <w:rPr>
          <w:rFonts w:eastAsia="Times New Roman"/>
          <w:bCs/>
          <w:shd w:val="clear" w:color="auto" w:fill="FFFFFF"/>
        </w:rPr>
        <w:t>τον κινέζο Υπουργό προπαγάνδας</w:t>
      </w:r>
      <w:r>
        <w:rPr>
          <w:rFonts w:eastAsia="Times New Roman"/>
          <w:bCs/>
          <w:shd w:val="clear" w:color="auto" w:fill="FFFFFF"/>
        </w:rPr>
        <w:t>-</w:t>
      </w:r>
      <w:r w:rsidRPr="00F37E0D">
        <w:rPr>
          <w:rFonts w:eastAsia="Times New Roman"/>
          <w:bCs/>
          <w:shd w:val="clear" w:color="auto" w:fill="FFFFFF"/>
        </w:rPr>
        <w:t xml:space="preserve"> βλέποντας ότι δεν υπάρχουν τα τρόφιμα</w:t>
      </w:r>
      <w:r>
        <w:rPr>
          <w:rFonts w:eastAsia="Times New Roman"/>
          <w:bCs/>
          <w:shd w:val="clear" w:color="auto" w:fill="FFFFFF"/>
        </w:rPr>
        <w:t xml:space="preserve"> και ότι</w:t>
      </w:r>
      <w:r w:rsidRPr="00F37E0D">
        <w:rPr>
          <w:rFonts w:eastAsia="Times New Roman"/>
          <w:bCs/>
          <w:shd w:val="clear" w:color="auto" w:fill="FFFFFF"/>
        </w:rPr>
        <w:t xml:space="preserve"> άρχισ</w:t>
      </w:r>
      <w:r>
        <w:rPr>
          <w:rFonts w:eastAsia="Times New Roman"/>
          <w:bCs/>
          <w:shd w:val="clear" w:color="auto" w:fill="FFFFFF"/>
        </w:rPr>
        <w:t>αν</w:t>
      </w:r>
      <w:r w:rsidRPr="00F37E0D">
        <w:rPr>
          <w:rFonts w:eastAsia="Times New Roman"/>
          <w:bCs/>
          <w:shd w:val="clear" w:color="auto" w:fill="FFFFFF"/>
        </w:rPr>
        <w:t xml:space="preserve"> να λιγοστεύουν και μετά τ</w:t>
      </w:r>
      <w:r>
        <w:rPr>
          <w:rFonts w:eastAsia="Times New Roman"/>
          <w:bCs/>
          <w:shd w:val="clear" w:color="auto" w:fill="FFFFFF"/>
        </w:rPr>
        <w:t>ην α</w:t>
      </w:r>
      <w:r>
        <w:rPr>
          <w:rFonts w:eastAsia="Times New Roman"/>
          <w:bCs/>
          <w:shd w:val="clear" w:color="auto" w:fill="FFFFFF"/>
        </w:rPr>
        <w:t>ποτυχία του ρωσικού χειμώνα έκανε το εξής. Έδιναν τότε σ</w:t>
      </w:r>
      <w:r w:rsidRPr="00F37E0D">
        <w:rPr>
          <w:rFonts w:eastAsia="Times New Roman"/>
          <w:bCs/>
          <w:shd w:val="clear" w:color="auto" w:fill="FFFFFF"/>
        </w:rPr>
        <w:t xml:space="preserve">ε κάθε οικογένεια </w:t>
      </w:r>
      <w:r>
        <w:rPr>
          <w:rFonts w:eastAsia="Times New Roman"/>
          <w:bCs/>
          <w:shd w:val="clear" w:color="auto" w:fill="FFFFFF"/>
        </w:rPr>
        <w:t>δύο</w:t>
      </w:r>
      <w:r w:rsidRPr="00F37E0D">
        <w:rPr>
          <w:rFonts w:eastAsia="Times New Roman"/>
          <w:bCs/>
          <w:shd w:val="clear" w:color="auto" w:fill="FFFFFF"/>
        </w:rPr>
        <w:t xml:space="preserve"> κιλά πατάτες την εβδομάδα</w:t>
      </w:r>
      <w:r>
        <w:rPr>
          <w:rFonts w:eastAsia="Times New Roman"/>
          <w:bCs/>
          <w:shd w:val="clear" w:color="auto" w:fill="FFFFFF"/>
        </w:rPr>
        <w:t>. Ε</w:t>
      </w:r>
      <w:r w:rsidRPr="00F37E0D">
        <w:rPr>
          <w:rFonts w:eastAsia="Times New Roman"/>
          <w:bCs/>
          <w:shd w:val="clear" w:color="auto" w:fill="FFFFFF"/>
        </w:rPr>
        <w:t>πειδή δεν μπορούσ</w:t>
      </w:r>
      <w:r>
        <w:rPr>
          <w:rFonts w:eastAsia="Times New Roman"/>
          <w:bCs/>
          <w:shd w:val="clear" w:color="auto" w:fill="FFFFFF"/>
        </w:rPr>
        <w:t>αν</w:t>
      </w:r>
      <w:r w:rsidRPr="00F37E0D">
        <w:rPr>
          <w:rFonts w:eastAsia="Times New Roman"/>
          <w:bCs/>
          <w:shd w:val="clear" w:color="auto" w:fill="FFFFFF"/>
        </w:rPr>
        <w:t xml:space="preserve"> να ανταποκριθούν και</w:t>
      </w:r>
      <w:r>
        <w:rPr>
          <w:rFonts w:eastAsia="Times New Roman"/>
          <w:bCs/>
          <w:shd w:val="clear" w:color="auto" w:fill="FFFFFF"/>
        </w:rPr>
        <w:t xml:space="preserve"> ήθελαν να τις μειώσουν,</w:t>
      </w:r>
      <w:r w:rsidRPr="00F37E0D">
        <w:rPr>
          <w:rFonts w:eastAsia="Times New Roman"/>
          <w:bCs/>
          <w:shd w:val="clear" w:color="auto" w:fill="FFFFFF"/>
        </w:rPr>
        <w:t xml:space="preserve"> άρχισ</w:t>
      </w:r>
      <w:r>
        <w:rPr>
          <w:rFonts w:eastAsia="Times New Roman"/>
          <w:bCs/>
          <w:shd w:val="clear" w:color="auto" w:fill="FFFFFF"/>
        </w:rPr>
        <w:t>αν</w:t>
      </w:r>
      <w:r w:rsidRPr="00F37E0D">
        <w:rPr>
          <w:rFonts w:eastAsia="Times New Roman"/>
          <w:bCs/>
          <w:shd w:val="clear" w:color="auto" w:fill="FFFFFF"/>
        </w:rPr>
        <w:t xml:space="preserve"> να διαδίδουν ότι θα </w:t>
      </w:r>
      <w:r w:rsidRPr="00F37E0D">
        <w:rPr>
          <w:rFonts w:eastAsia="Times New Roman"/>
          <w:bCs/>
          <w:shd w:val="clear" w:color="auto" w:fill="FFFFFF"/>
        </w:rPr>
        <w:lastRenderedPageBreak/>
        <w:t>π</w:t>
      </w:r>
      <w:r>
        <w:rPr>
          <w:rFonts w:eastAsia="Times New Roman"/>
          <w:bCs/>
          <w:shd w:val="clear" w:color="auto" w:fill="FFFFFF"/>
        </w:rPr>
        <w:t xml:space="preserve">αίρνουν μισό κιλό πατάτες </w:t>
      </w:r>
      <w:r w:rsidRPr="00F37E0D">
        <w:rPr>
          <w:rFonts w:eastAsia="Times New Roman"/>
          <w:bCs/>
          <w:shd w:val="clear" w:color="auto" w:fill="FFFFFF"/>
        </w:rPr>
        <w:t>τη</w:t>
      </w:r>
      <w:r>
        <w:rPr>
          <w:rFonts w:eastAsia="Times New Roman"/>
          <w:bCs/>
          <w:shd w:val="clear" w:color="auto" w:fill="FFFFFF"/>
        </w:rPr>
        <w:t>ν</w:t>
      </w:r>
      <w:r w:rsidRPr="00F37E0D">
        <w:rPr>
          <w:rFonts w:eastAsia="Times New Roman"/>
          <w:bCs/>
          <w:shd w:val="clear" w:color="auto" w:fill="FFFFFF"/>
        </w:rPr>
        <w:t xml:space="preserve"> βδομάδα</w:t>
      </w:r>
      <w:r>
        <w:rPr>
          <w:rFonts w:eastAsia="Times New Roman"/>
          <w:bCs/>
          <w:shd w:val="clear" w:color="auto" w:fill="FFFFFF"/>
        </w:rPr>
        <w:t>. Ο Γκέμπελς το έδω</w:t>
      </w:r>
      <w:r>
        <w:rPr>
          <w:rFonts w:eastAsia="Times New Roman"/>
          <w:bCs/>
          <w:shd w:val="clear" w:color="auto" w:fill="FFFFFF"/>
        </w:rPr>
        <w:t>σε αυτό στους δικούς του δημοσιογράφους…</w:t>
      </w:r>
    </w:p>
    <w:p w14:paraId="120F8D80" w14:textId="77777777" w:rsidR="0086761A" w:rsidRDefault="00427452">
      <w:pPr>
        <w:spacing w:line="600" w:lineRule="auto"/>
        <w:ind w:firstLine="720"/>
        <w:jc w:val="center"/>
        <w:rPr>
          <w:rFonts w:eastAsia="Times New Roman"/>
          <w:bCs/>
          <w:shd w:val="clear" w:color="auto" w:fill="FFFFFF"/>
        </w:rPr>
      </w:pPr>
      <w:r>
        <w:rPr>
          <w:rFonts w:eastAsia="Times New Roman"/>
          <w:bCs/>
          <w:shd w:val="clear" w:color="auto" w:fill="FFFFFF"/>
        </w:rPr>
        <w:t>(Θόρυβος</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διαμαρτυρίες </w:t>
      </w:r>
      <w:r>
        <w:rPr>
          <w:rFonts w:eastAsia="Times New Roman"/>
          <w:bCs/>
          <w:shd w:val="clear" w:color="auto" w:fill="FFFFFF"/>
        </w:rPr>
        <w:t xml:space="preserve">από την </w:t>
      </w:r>
      <w:r>
        <w:rPr>
          <w:rFonts w:eastAsia="Times New Roman"/>
          <w:bCs/>
          <w:shd w:val="clear" w:color="auto" w:fill="FFFFFF"/>
        </w:rPr>
        <w:t xml:space="preserve">πτέρυγα </w:t>
      </w:r>
      <w:r>
        <w:rPr>
          <w:rFonts w:eastAsia="Times New Roman"/>
          <w:bCs/>
          <w:shd w:val="clear" w:color="auto" w:fill="FFFFFF"/>
        </w:rPr>
        <w:t>του ΣΥΡΙΖΑ)</w:t>
      </w:r>
    </w:p>
    <w:p w14:paraId="120F8D81" w14:textId="77777777" w:rsidR="0086761A" w:rsidRDefault="00427452">
      <w:pPr>
        <w:spacing w:line="600" w:lineRule="auto"/>
        <w:ind w:firstLine="720"/>
        <w:jc w:val="both"/>
        <w:rPr>
          <w:rFonts w:eastAsia="Times New Roman"/>
          <w:bCs/>
          <w:shd w:val="clear" w:color="auto" w:fill="FFFFFF"/>
        </w:rPr>
      </w:pPr>
      <w:r w:rsidRPr="004416C6">
        <w:rPr>
          <w:rFonts w:eastAsia="Times New Roman"/>
          <w:b/>
          <w:bCs/>
        </w:rPr>
        <w:t>ΠΡΟΕΔΡΕΥΩΝ (Νικήτας Κακλαμάνης):</w:t>
      </w:r>
      <w:r>
        <w:rPr>
          <w:rFonts w:eastAsia="Times New Roman" w:cs="Times New Roman"/>
          <w:szCs w:val="24"/>
        </w:rPr>
        <w:t xml:space="preserve"> Κύριε Αθανασίου, σας </w:t>
      </w:r>
      <w:r w:rsidRPr="006A04B1">
        <w:rPr>
          <w:rFonts w:eastAsia="Times New Roman" w:cs="Times New Roman"/>
          <w:szCs w:val="24"/>
        </w:rPr>
        <w:t>παρακαλώ</w:t>
      </w:r>
      <w:r>
        <w:rPr>
          <w:rFonts w:eastAsia="Times New Roman" w:cs="Times New Roman"/>
          <w:szCs w:val="24"/>
        </w:rPr>
        <w:t>.</w:t>
      </w:r>
    </w:p>
    <w:p w14:paraId="120F8D82" w14:textId="77777777" w:rsidR="0086761A" w:rsidRDefault="00427452">
      <w:pPr>
        <w:spacing w:line="600" w:lineRule="auto"/>
        <w:ind w:firstLine="720"/>
        <w:jc w:val="both"/>
        <w:rPr>
          <w:rFonts w:eastAsia="Times New Roman"/>
          <w:bCs/>
          <w:shd w:val="clear" w:color="auto" w:fill="FFFFFF"/>
        </w:rPr>
      </w:pPr>
      <w:r w:rsidRPr="00822037">
        <w:rPr>
          <w:rFonts w:eastAsia="Times New Roman"/>
          <w:b/>
        </w:rPr>
        <w:t>ΧΑΡΑΛΑΜΠΟΣ ΑΘΑΝΑΣΙΟΥ:</w:t>
      </w:r>
      <w:r w:rsidRPr="00F37E0D">
        <w:rPr>
          <w:rFonts w:eastAsia="Times New Roman"/>
          <w:bCs/>
          <w:shd w:val="clear" w:color="auto" w:fill="FFFFFF"/>
        </w:rPr>
        <w:t xml:space="preserve"> </w:t>
      </w:r>
      <w:r>
        <w:rPr>
          <w:rFonts w:eastAsia="Times New Roman"/>
          <w:bCs/>
          <w:shd w:val="clear" w:color="auto" w:fill="FFFFFF"/>
        </w:rPr>
        <w:t xml:space="preserve">Τελείωσα. </w:t>
      </w:r>
    </w:p>
    <w:p w14:paraId="120F8D83" w14:textId="77777777" w:rsidR="0086761A" w:rsidRDefault="00427452">
      <w:pPr>
        <w:spacing w:line="600" w:lineRule="auto"/>
        <w:ind w:firstLine="720"/>
        <w:jc w:val="both"/>
        <w:rPr>
          <w:rFonts w:eastAsia="Times New Roman"/>
          <w:bCs/>
          <w:shd w:val="clear" w:color="auto" w:fill="FFFFFF"/>
        </w:rPr>
      </w:pPr>
      <w:r w:rsidRPr="004416C6">
        <w:rPr>
          <w:rFonts w:eastAsia="Times New Roman"/>
          <w:b/>
          <w:bCs/>
        </w:rPr>
        <w:t>ΠΡΟΕΔΡΕΥΩΝ (Νικήτας Κακλαμάνης):</w:t>
      </w:r>
      <w:r>
        <w:rPr>
          <w:rFonts w:eastAsia="Times New Roman" w:cs="Times New Roman"/>
          <w:szCs w:val="24"/>
        </w:rPr>
        <w:t xml:space="preserve"> </w:t>
      </w:r>
      <w:r w:rsidRPr="00D66BCA">
        <w:rPr>
          <w:rFonts w:eastAsia="Times New Roman"/>
          <w:bCs/>
        </w:rPr>
        <w:t>Ε</w:t>
      </w:r>
      <w:r>
        <w:rPr>
          <w:rFonts w:eastAsia="Times New Roman" w:cs="Times New Roman"/>
          <w:szCs w:val="24"/>
        </w:rPr>
        <w:t xml:space="preserve">, μα κοιτάξτε να δείτε! Σας </w:t>
      </w:r>
      <w:r w:rsidRPr="006A04B1">
        <w:rPr>
          <w:rFonts w:eastAsia="Times New Roman" w:cs="Times New Roman"/>
          <w:szCs w:val="24"/>
        </w:rPr>
        <w:t>παρακαλώ</w:t>
      </w:r>
      <w:r>
        <w:rPr>
          <w:rFonts w:eastAsia="Times New Roman" w:cs="Times New Roman"/>
          <w:szCs w:val="24"/>
        </w:rPr>
        <w:t>!</w:t>
      </w:r>
    </w:p>
    <w:p w14:paraId="120F8D84" w14:textId="77777777" w:rsidR="0086761A" w:rsidRDefault="00427452">
      <w:pPr>
        <w:spacing w:line="600" w:lineRule="auto"/>
        <w:ind w:firstLine="720"/>
        <w:jc w:val="both"/>
        <w:rPr>
          <w:rFonts w:eastAsia="Times New Roman"/>
          <w:bCs/>
          <w:shd w:val="clear" w:color="auto" w:fill="FFFFFF"/>
        </w:rPr>
      </w:pPr>
      <w:r w:rsidRPr="00822037">
        <w:rPr>
          <w:rFonts w:eastAsia="Times New Roman"/>
          <w:b/>
        </w:rPr>
        <w:t>ΧΑΡΑΛΑΜΠΟΣ ΑΘΑΝΑΣΙΟΥ:</w:t>
      </w:r>
      <w:r>
        <w:rPr>
          <w:rFonts w:eastAsia="Times New Roman"/>
          <w:b/>
        </w:rPr>
        <w:t xml:space="preserve"> </w:t>
      </w:r>
      <w:r w:rsidRPr="001F20B8">
        <w:rPr>
          <w:rFonts w:eastAsia="Times New Roman"/>
        </w:rPr>
        <w:t>Λοιπόν, ακούστε</w:t>
      </w:r>
      <w:r>
        <w:rPr>
          <w:rFonts w:eastAsia="Times New Roman"/>
        </w:rPr>
        <w:t xml:space="preserve">, </w:t>
      </w:r>
      <w:r w:rsidRPr="001F20B8">
        <w:rPr>
          <w:rFonts w:eastAsia="Times New Roman"/>
        </w:rPr>
        <w:t xml:space="preserve">σε </w:t>
      </w:r>
      <w:r w:rsidRPr="001F20B8">
        <w:rPr>
          <w:rFonts w:eastAsia="Times New Roman"/>
          <w:bCs/>
          <w:shd w:val="clear" w:color="auto" w:fill="FFFFFF"/>
        </w:rPr>
        <w:t>μια</w:t>
      </w:r>
      <w:r w:rsidRPr="001F20B8">
        <w:rPr>
          <w:rFonts w:eastAsia="Times New Roman"/>
        </w:rPr>
        <w:t xml:space="preserve"> συγκέντρωση βγαίνει από ένα </w:t>
      </w:r>
      <w:r>
        <w:rPr>
          <w:rFonts w:eastAsia="Times New Roman"/>
        </w:rPr>
        <w:t>μπαλκόνι ο Γκέμπελς</w:t>
      </w:r>
      <w:r w:rsidRPr="00F37E0D">
        <w:rPr>
          <w:rFonts w:eastAsia="Times New Roman"/>
          <w:bCs/>
          <w:shd w:val="clear" w:color="auto" w:fill="FFFFFF"/>
        </w:rPr>
        <w:t xml:space="preserve"> και λέει</w:t>
      </w:r>
      <w:r>
        <w:rPr>
          <w:rFonts w:eastAsia="Times New Roman"/>
          <w:bCs/>
          <w:shd w:val="clear" w:color="auto" w:fill="FFFFFF"/>
        </w:rPr>
        <w:t>: Τ</w:t>
      </w:r>
      <w:r w:rsidRPr="00F37E0D">
        <w:rPr>
          <w:rFonts w:eastAsia="Times New Roman"/>
          <w:bCs/>
          <w:shd w:val="clear" w:color="auto" w:fill="FFFFFF"/>
        </w:rPr>
        <w:t>ι είναι αυτά</w:t>
      </w:r>
      <w:r>
        <w:rPr>
          <w:rFonts w:eastAsia="Times New Roman"/>
          <w:bCs/>
          <w:shd w:val="clear" w:color="auto" w:fill="FFFFFF"/>
        </w:rPr>
        <w:t xml:space="preserve"> </w:t>
      </w:r>
      <w:r w:rsidRPr="001F20B8">
        <w:rPr>
          <w:rFonts w:eastAsia="Times New Roman"/>
          <w:bCs/>
          <w:shd w:val="clear" w:color="auto" w:fill="FFFFFF"/>
        </w:rPr>
        <w:t>που</w:t>
      </w:r>
      <w:r>
        <w:rPr>
          <w:rFonts w:eastAsia="Times New Roman"/>
          <w:bCs/>
          <w:shd w:val="clear" w:color="auto" w:fill="FFFFFF"/>
        </w:rPr>
        <w:t xml:space="preserve"> λένε;</w:t>
      </w:r>
    </w:p>
    <w:p w14:paraId="120F8D85" w14:textId="77777777" w:rsidR="0086761A" w:rsidRDefault="00427452">
      <w:pPr>
        <w:spacing w:line="600" w:lineRule="auto"/>
        <w:ind w:firstLine="720"/>
        <w:jc w:val="both"/>
        <w:rPr>
          <w:rFonts w:eastAsia="Times New Roman"/>
          <w:bCs/>
          <w:shd w:val="clear" w:color="auto" w:fill="FFFFFF"/>
        </w:rPr>
      </w:pPr>
      <w:r w:rsidRPr="004416C6">
        <w:rPr>
          <w:rFonts w:eastAsia="Times New Roman"/>
          <w:b/>
          <w:bCs/>
        </w:rPr>
        <w:t>ΠΡΟΕΔΡΕΥΩΝ (Νικήτας Κακλαμάνης):</w:t>
      </w:r>
      <w:r>
        <w:rPr>
          <w:rFonts w:eastAsia="Times New Roman" w:cs="Times New Roman"/>
          <w:szCs w:val="24"/>
        </w:rPr>
        <w:t xml:space="preserve"> </w:t>
      </w:r>
      <w:r>
        <w:rPr>
          <w:rFonts w:eastAsia="Times New Roman"/>
          <w:bCs/>
        </w:rPr>
        <w:t xml:space="preserve">Ωραία, </w:t>
      </w:r>
      <w:r w:rsidRPr="001F20B8">
        <w:rPr>
          <w:rFonts w:eastAsia="Times New Roman"/>
          <w:bCs/>
        </w:rPr>
        <w:t>είναι</w:t>
      </w:r>
      <w:r>
        <w:rPr>
          <w:rFonts w:eastAsia="Times New Roman"/>
          <w:bCs/>
        </w:rPr>
        <w:t xml:space="preserve"> γνωστό αυτό από την ιστορία.</w:t>
      </w:r>
    </w:p>
    <w:p w14:paraId="120F8D86" w14:textId="77777777" w:rsidR="0086761A" w:rsidRDefault="00427452">
      <w:pPr>
        <w:spacing w:line="600" w:lineRule="auto"/>
        <w:ind w:firstLine="720"/>
        <w:jc w:val="both"/>
        <w:rPr>
          <w:rFonts w:eastAsia="Times New Roman"/>
        </w:rPr>
      </w:pPr>
      <w:r w:rsidRPr="00822037">
        <w:rPr>
          <w:rFonts w:eastAsia="Times New Roman"/>
          <w:b/>
        </w:rPr>
        <w:t>ΧΑΡΑΛΑΜΠΟΣ ΑΘΑΝΑΣΙΟΥ:</w:t>
      </w:r>
      <w:r>
        <w:rPr>
          <w:rFonts w:eastAsia="Times New Roman"/>
          <w:b/>
        </w:rPr>
        <w:t xml:space="preserve"> </w:t>
      </w:r>
      <w:r>
        <w:rPr>
          <w:rFonts w:eastAsia="Times New Roman"/>
        </w:rPr>
        <w:t xml:space="preserve">Όχι μισό κιλό, </w:t>
      </w:r>
      <w:r w:rsidRPr="001F20B8">
        <w:rPr>
          <w:rFonts w:eastAsia="Times New Roman"/>
        </w:rPr>
        <w:t>αλλά</w:t>
      </w:r>
      <w:r>
        <w:rPr>
          <w:rFonts w:eastAsia="Times New Roman"/>
        </w:rPr>
        <w:t xml:space="preserve"> ένα κιλό </w:t>
      </w:r>
      <w:r w:rsidRPr="001F20B8">
        <w:rPr>
          <w:rFonts w:eastAsia="Times New Roman"/>
          <w:bCs/>
          <w:shd w:val="clear" w:color="auto" w:fill="FFFFFF"/>
        </w:rPr>
        <w:t>θα</w:t>
      </w:r>
      <w:r>
        <w:rPr>
          <w:rFonts w:eastAsia="Times New Roman"/>
        </w:rPr>
        <w:t xml:space="preserve"> σας δίνουμε. </w:t>
      </w:r>
      <w:r w:rsidRPr="001F20B8">
        <w:rPr>
          <w:rFonts w:eastAsia="Times New Roman"/>
          <w:bCs/>
        </w:rPr>
        <w:t>Και</w:t>
      </w:r>
      <w:r>
        <w:rPr>
          <w:rFonts w:eastAsia="Times New Roman"/>
        </w:rPr>
        <w:t xml:space="preserve"> χειροκροτούσαν από κάτω. </w:t>
      </w:r>
      <w:r>
        <w:rPr>
          <w:rFonts w:eastAsia="Times New Roman"/>
        </w:rPr>
        <w:t>Παρόμοιο είναι και το θέμα των συντάξεων.</w:t>
      </w:r>
    </w:p>
    <w:p w14:paraId="120F8D87" w14:textId="77777777" w:rsidR="0086761A" w:rsidRDefault="00427452">
      <w:pPr>
        <w:spacing w:line="600" w:lineRule="auto"/>
        <w:ind w:firstLine="720"/>
        <w:jc w:val="both"/>
        <w:rPr>
          <w:rFonts w:eastAsia="Times New Roman"/>
        </w:rPr>
      </w:pPr>
      <w:r w:rsidRPr="00D009AE">
        <w:rPr>
          <w:rFonts w:eastAsia="Times New Roman"/>
          <w:b/>
          <w:bCs/>
        </w:rPr>
        <w:t>ΧΡΗΣΤΟΣ ΜΑΝΤΑΣ:</w:t>
      </w:r>
      <w:r>
        <w:rPr>
          <w:rFonts w:eastAsia="Times New Roman"/>
          <w:bCs/>
        </w:rPr>
        <w:t xml:space="preserve"> Τι θέλετε να πείτε ακριβώς;</w:t>
      </w:r>
    </w:p>
    <w:p w14:paraId="120F8D88" w14:textId="77777777" w:rsidR="0086761A" w:rsidRDefault="00427452">
      <w:pPr>
        <w:spacing w:line="600" w:lineRule="auto"/>
        <w:ind w:firstLine="720"/>
        <w:jc w:val="center"/>
        <w:rPr>
          <w:rFonts w:eastAsia="Times New Roman"/>
        </w:rPr>
      </w:pPr>
      <w:r>
        <w:rPr>
          <w:rFonts w:eastAsia="Times New Roman"/>
          <w:bCs/>
          <w:shd w:val="clear" w:color="auto" w:fill="FFFFFF"/>
        </w:rPr>
        <w:t>(Θόρυβος</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διαμαρτυρίες </w:t>
      </w:r>
      <w:r>
        <w:rPr>
          <w:rFonts w:eastAsia="Times New Roman"/>
          <w:bCs/>
          <w:shd w:val="clear" w:color="auto" w:fill="FFFFFF"/>
        </w:rPr>
        <w:t xml:space="preserve">από την </w:t>
      </w:r>
      <w:r>
        <w:rPr>
          <w:rFonts w:eastAsia="Times New Roman"/>
          <w:bCs/>
          <w:shd w:val="clear" w:color="auto" w:fill="FFFFFF"/>
        </w:rPr>
        <w:t xml:space="preserve">πτέρυγα </w:t>
      </w:r>
      <w:r>
        <w:rPr>
          <w:rFonts w:eastAsia="Times New Roman"/>
          <w:bCs/>
          <w:shd w:val="clear" w:color="auto" w:fill="FFFFFF"/>
        </w:rPr>
        <w:t>του ΣΥΡΙΖΑ)</w:t>
      </w:r>
    </w:p>
    <w:p w14:paraId="120F8D89" w14:textId="77777777" w:rsidR="0086761A" w:rsidRDefault="00427452">
      <w:pPr>
        <w:spacing w:line="600" w:lineRule="auto"/>
        <w:ind w:firstLine="720"/>
        <w:jc w:val="both"/>
        <w:rPr>
          <w:rFonts w:eastAsia="Times New Roman"/>
          <w:bCs/>
          <w:shd w:val="clear" w:color="auto" w:fill="FFFFFF"/>
        </w:rPr>
      </w:pPr>
      <w:r w:rsidRPr="004416C6">
        <w:rPr>
          <w:rFonts w:eastAsia="Times New Roman"/>
          <w:b/>
          <w:bCs/>
        </w:rPr>
        <w:t>ΠΡΟΕΔΡΕΥΩΝ (Νικήτας Κακλαμάνης):</w:t>
      </w:r>
      <w:r>
        <w:rPr>
          <w:rFonts w:eastAsia="Times New Roman" w:cs="Times New Roman"/>
          <w:szCs w:val="24"/>
        </w:rPr>
        <w:t xml:space="preserve"> </w:t>
      </w:r>
      <w:r w:rsidRPr="001F20B8">
        <w:rPr>
          <w:rFonts w:eastAsia="Times New Roman"/>
          <w:bCs/>
        </w:rPr>
        <w:t>Παρακαλώ</w:t>
      </w:r>
      <w:r>
        <w:rPr>
          <w:rFonts w:eastAsia="Times New Roman"/>
          <w:bCs/>
        </w:rPr>
        <w:t xml:space="preserve">, κύριε Αθανασίου! </w:t>
      </w:r>
    </w:p>
    <w:p w14:paraId="120F8D8A" w14:textId="77777777" w:rsidR="0086761A" w:rsidRDefault="00427452">
      <w:pPr>
        <w:spacing w:line="600" w:lineRule="auto"/>
        <w:ind w:firstLine="720"/>
        <w:jc w:val="both"/>
        <w:rPr>
          <w:rFonts w:eastAsia="Times New Roman"/>
          <w:bCs/>
        </w:rPr>
      </w:pPr>
      <w:r>
        <w:rPr>
          <w:rFonts w:eastAsia="Times New Roman"/>
          <w:bCs/>
        </w:rPr>
        <w:lastRenderedPageBreak/>
        <w:t xml:space="preserve">Ηρεμήστε, κύριοι συνάδελφοι. Εννέα λεπτά άφηνα </w:t>
      </w:r>
      <w:r w:rsidRPr="001F20B8">
        <w:rPr>
          <w:rFonts w:eastAsia="Times New Roman"/>
          <w:bCs/>
        </w:rPr>
        <w:t>και</w:t>
      </w:r>
      <w:r>
        <w:rPr>
          <w:rFonts w:eastAsia="Times New Roman"/>
          <w:bCs/>
        </w:rPr>
        <w:t xml:space="preserve"> τους δικούς σας. Εγώ έχω το κοντρόλ από πάνω. Ηρεμήστε. Μόνο ο </w:t>
      </w:r>
      <w:r w:rsidRPr="001F20B8">
        <w:rPr>
          <w:rFonts w:eastAsia="Times New Roman"/>
          <w:bCs/>
        </w:rPr>
        <w:t>κ</w:t>
      </w:r>
      <w:r>
        <w:rPr>
          <w:rFonts w:eastAsia="Times New Roman"/>
          <w:bCs/>
        </w:rPr>
        <w:t xml:space="preserve">. Μανιός ήταν </w:t>
      </w:r>
      <w:r>
        <w:rPr>
          <w:rFonts w:eastAsia="Times New Roman"/>
          <w:bCs/>
          <w:lang w:val="en-US"/>
        </w:rPr>
        <w:t>on</w:t>
      </w:r>
      <w:r w:rsidRPr="00C432E7">
        <w:rPr>
          <w:rFonts w:eastAsia="Times New Roman"/>
          <w:bCs/>
        </w:rPr>
        <w:t xml:space="preserve"> </w:t>
      </w:r>
      <w:r>
        <w:rPr>
          <w:rFonts w:eastAsia="Times New Roman"/>
          <w:bCs/>
          <w:lang w:val="en-US"/>
        </w:rPr>
        <w:t>time</w:t>
      </w:r>
      <w:r w:rsidRPr="00C432E7">
        <w:rPr>
          <w:rFonts w:eastAsia="Times New Roman"/>
          <w:bCs/>
        </w:rPr>
        <w:t xml:space="preserve">. </w:t>
      </w:r>
    </w:p>
    <w:p w14:paraId="120F8D8B" w14:textId="77777777" w:rsidR="0086761A" w:rsidRDefault="00427452">
      <w:pPr>
        <w:spacing w:line="600" w:lineRule="auto"/>
        <w:ind w:firstLine="720"/>
        <w:jc w:val="both"/>
        <w:rPr>
          <w:rFonts w:eastAsia="Times New Roman"/>
          <w:bCs/>
        </w:rPr>
      </w:pPr>
      <w:r w:rsidRPr="001F20B8">
        <w:rPr>
          <w:rFonts w:eastAsia="Times New Roman"/>
          <w:b/>
          <w:bCs/>
        </w:rPr>
        <w:t>ΝΙΚΟΛΑΟΣ ΜΑΝΙΟΣ:</w:t>
      </w:r>
      <w:r>
        <w:rPr>
          <w:rFonts w:eastAsia="Times New Roman"/>
          <w:bCs/>
        </w:rPr>
        <w:t xml:space="preserve"> Μην λέτε ονόματα, </w:t>
      </w:r>
      <w:r w:rsidRPr="001F20B8">
        <w:rPr>
          <w:rFonts w:eastAsia="Times New Roman"/>
          <w:bCs/>
        </w:rPr>
        <w:t>κύριε Πρόεδρε</w:t>
      </w:r>
      <w:r>
        <w:rPr>
          <w:rFonts w:eastAsia="Times New Roman"/>
          <w:bCs/>
        </w:rPr>
        <w:t>.</w:t>
      </w:r>
    </w:p>
    <w:p w14:paraId="120F8D8C" w14:textId="77777777" w:rsidR="0086761A" w:rsidRDefault="00427452">
      <w:pPr>
        <w:spacing w:line="600" w:lineRule="auto"/>
        <w:ind w:firstLine="720"/>
        <w:jc w:val="both"/>
        <w:rPr>
          <w:rFonts w:eastAsia="Times New Roman"/>
          <w:bCs/>
        </w:rPr>
      </w:pPr>
      <w:r w:rsidRPr="00D009AE">
        <w:rPr>
          <w:rFonts w:eastAsia="Times New Roman"/>
          <w:b/>
          <w:bCs/>
        </w:rPr>
        <w:t>ΧΡΗΣΤΟΣ ΜΑΝΤΑΣ:</w:t>
      </w:r>
      <w:r>
        <w:rPr>
          <w:rFonts w:eastAsia="Times New Roman"/>
          <w:bCs/>
        </w:rPr>
        <w:t xml:space="preserve"> Δεν </w:t>
      </w:r>
      <w:r w:rsidRPr="001F20B8">
        <w:rPr>
          <w:rFonts w:eastAsia="Times New Roman"/>
          <w:bCs/>
        </w:rPr>
        <w:t>είναι</w:t>
      </w:r>
      <w:r>
        <w:rPr>
          <w:rFonts w:eastAsia="Times New Roman"/>
          <w:bCs/>
        </w:rPr>
        <w:t xml:space="preserve"> για αυτό, </w:t>
      </w:r>
      <w:r w:rsidRPr="001F20B8">
        <w:rPr>
          <w:rFonts w:eastAsia="Times New Roman"/>
          <w:bCs/>
        </w:rPr>
        <w:t>κύριε Πρόεδρε</w:t>
      </w:r>
      <w:r>
        <w:rPr>
          <w:rFonts w:eastAsia="Times New Roman"/>
          <w:bCs/>
        </w:rPr>
        <w:t>. Δεν διαμαρτυρόμα</w:t>
      </w:r>
      <w:r>
        <w:rPr>
          <w:rFonts w:eastAsia="Times New Roman"/>
          <w:bCs/>
        </w:rPr>
        <w:t xml:space="preserve">στε για τον χρόνο, </w:t>
      </w:r>
      <w:r w:rsidRPr="001F20B8">
        <w:rPr>
          <w:rFonts w:eastAsia="Times New Roman"/>
          <w:bCs/>
        </w:rPr>
        <w:t>αλλά</w:t>
      </w:r>
      <w:r>
        <w:rPr>
          <w:rFonts w:eastAsia="Times New Roman"/>
          <w:bCs/>
        </w:rPr>
        <w:t xml:space="preserve"> για τον Γκέμπελς. </w:t>
      </w:r>
    </w:p>
    <w:p w14:paraId="120F8D8D" w14:textId="77777777" w:rsidR="0086761A" w:rsidRDefault="00427452">
      <w:pPr>
        <w:spacing w:line="600" w:lineRule="auto"/>
        <w:ind w:firstLine="720"/>
        <w:jc w:val="both"/>
        <w:rPr>
          <w:rFonts w:eastAsia="Times New Roman"/>
          <w:bCs/>
          <w:shd w:val="clear" w:color="auto" w:fill="FFFFFF"/>
        </w:rPr>
      </w:pPr>
      <w:r w:rsidRPr="004416C6">
        <w:rPr>
          <w:rFonts w:eastAsia="Times New Roman"/>
          <w:b/>
          <w:bCs/>
        </w:rPr>
        <w:t>ΠΡΟΕΔΡΕΥΩΝ (Νικήτας Κακλαμάνης):</w:t>
      </w:r>
      <w:r>
        <w:rPr>
          <w:rFonts w:eastAsia="Times New Roman"/>
          <w:b/>
          <w:bCs/>
        </w:rPr>
        <w:t xml:space="preserve"> </w:t>
      </w:r>
      <w:r w:rsidRPr="00D009AE">
        <w:rPr>
          <w:rFonts w:eastAsia="Times New Roman"/>
          <w:bCs/>
        </w:rPr>
        <w:t>Εντάξει, τώρα είναι 21.30</w:t>
      </w:r>
      <w:r>
        <w:rPr>
          <w:rFonts w:eastAsia="Times New Roman"/>
          <w:bCs/>
        </w:rPr>
        <w:t>΄</w:t>
      </w:r>
      <w:r w:rsidRPr="00D009AE">
        <w:rPr>
          <w:rFonts w:eastAsia="Times New Roman"/>
          <w:bCs/>
        </w:rPr>
        <w:t xml:space="preserve"> η ώρα το βράδυ</w:t>
      </w:r>
      <w:r>
        <w:rPr>
          <w:rFonts w:eastAsia="Times New Roman"/>
          <w:bCs/>
        </w:rPr>
        <w:t>. Μ</w:t>
      </w:r>
      <w:r w:rsidRPr="00F37E0D">
        <w:rPr>
          <w:rFonts w:eastAsia="Times New Roman"/>
          <w:bCs/>
          <w:shd w:val="clear" w:color="auto" w:fill="FFFFFF"/>
        </w:rPr>
        <w:t>ην κάνουμε φασαρία</w:t>
      </w:r>
      <w:r>
        <w:rPr>
          <w:rFonts w:eastAsia="Times New Roman"/>
          <w:bCs/>
          <w:shd w:val="clear" w:color="auto" w:fill="FFFFFF"/>
        </w:rPr>
        <w:t>.</w:t>
      </w:r>
    </w:p>
    <w:p w14:paraId="120F8D8E" w14:textId="77777777" w:rsidR="0086761A" w:rsidRDefault="00427452">
      <w:pPr>
        <w:spacing w:line="600" w:lineRule="auto"/>
        <w:ind w:firstLine="720"/>
        <w:jc w:val="both"/>
        <w:rPr>
          <w:rFonts w:eastAsia="Times New Roman"/>
          <w:bCs/>
          <w:shd w:val="clear" w:color="auto" w:fill="FFFFFF"/>
        </w:rPr>
      </w:pPr>
      <w:r>
        <w:rPr>
          <w:rFonts w:eastAsia="Times New Roman"/>
          <w:bCs/>
          <w:shd w:val="clear" w:color="auto" w:fill="FFFFFF"/>
        </w:rPr>
        <w:t xml:space="preserve">Η </w:t>
      </w:r>
      <w:r w:rsidRPr="00F37E0D">
        <w:rPr>
          <w:rFonts w:eastAsia="Times New Roman"/>
          <w:bCs/>
          <w:shd w:val="clear" w:color="auto" w:fill="FFFFFF"/>
        </w:rPr>
        <w:t xml:space="preserve">εντυπωσιακή απόψε </w:t>
      </w:r>
      <w:r>
        <w:rPr>
          <w:rFonts w:eastAsia="Times New Roman"/>
          <w:bCs/>
          <w:shd w:val="clear" w:color="auto" w:fill="FFFFFF"/>
        </w:rPr>
        <w:t>κ.</w:t>
      </w:r>
      <w:r w:rsidRPr="00F37E0D">
        <w:rPr>
          <w:rFonts w:eastAsia="Times New Roman"/>
          <w:bCs/>
          <w:shd w:val="clear" w:color="auto" w:fill="FFFFFF"/>
        </w:rPr>
        <w:t xml:space="preserve"> </w:t>
      </w:r>
      <w:r w:rsidRPr="00F37E0D">
        <w:rPr>
          <w:rFonts w:eastAsia="Times New Roman"/>
          <w:bCs/>
          <w:shd w:val="clear" w:color="auto" w:fill="FFFFFF"/>
        </w:rPr>
        <w:t xml:space="preserve">Αφροδίτη </w:t>
      </w:r>
      <w:r>
        <w:rPr>
          <w:rFonts w:eastAsia="Times New Roman"/>
          <w:bCs/>
          <w:shd w:val="clear" w:color="auto" w:fill="FFFFFF"/>
        </w:rPr>
        <w:t>Θ</w:t>
      </w:r>
      <w:r w:rsidRPr="00F37E0D">
        <w:rPr>
          <w:rFonts w:eastAsia="Times New Roman"/>
          <w:bCs/>
          <w:shd w:val="clear" w:color="auto" w:fill="FFFFFF"/>
        </w:rPr>
        <w:t>εοπεφτάτου</w:t>
      </w:r>
      <w:r>
        <w:rPr>
          <w:rFonts w:eastAsia="Times New Roman"/>
          <w:bCs/>
          <w:shd w:val="clear" w:color="auto" w:fill="FFFFFF"/>
        </w:rPr>
        <w:t xml:space="preserve"> </w:t>
      </w:r>
      <w:r w:rsidRPr="00F37E0D">
        <w:rPr>
          <w:rFonts w:eastAsia="Times New Roman"/>
          <w:bCs/>
          <w:shd w:val="clear" w:color="auto" w:fill="FFFFFF"/>
        </w:rPr>
        <w:t>καλ</w:t>
      </w:r>
      <w:r>
        <w:rPr>
          <w:rFonts w:eastAsia="Times New Roman"/>
          <w:bCs/>
          <w:shd w:val="clear" w:color="auto" w:fill="FFFFFF"/>
        </w:rPr>
        <w:t>είται εις τ</w:t>
      </w:r>
      <w:r w:rsidRPr="00F37E0D">
        <w:rPr>
          <w:rFonts w:eastAsia="Times New Roman"/>
          <w:bCs/>
          <w:shd w:val="clear" w:color="auto" w:fill="FFFFFF"/>
        </w:rPr>
        <w:t>ο Βήμα</w:t>
      </w:r>
      <w:r>
        <w:rPr>
          <w:rFonts w:eastAsia="Times New Roman"/>
          <w:bCs/>
          <w:shd w:val="clear" w:color="auto" w:fill="FFFFFF"/>
        </w:rPr>
        <w:t xml:space="preserve">. </w:t>
      </w:r>
    </w:p>
    <w:p w14:paraId="120F8D8F" w14:textId="77777777" w:rsidR="0086761A" w:rsidRDefault="00427452">
      <w:pPr>
        <w:spacing w:line="600" w:lineRule="auto"/>
        <w:ind w:firstLine="720"/>
        <w:jc w:val="both"/>
        <w:rPr>
          <w:rFonts w:eastAsia="Times New Roman" w:cs="Times New Roman"/>
          <w:szCs w:val="24"/>
        </w:rPr>
      </w:pPr>
      <w:r>
        <w:rPr>
          <w:rFonts w:eastAsia="Times New Roman"/>
          <w:bCs/>
          <w:shd w:val="clear" w:color="auto" w:fill="FFFFFF"/>
        </w:rPr>
        <w:t>Έ</w:t>
      </w:r>
      <w:r w:rsidRPr="00F37E0D">
        <w:rPr>
          <w:rFonts w:eastAsia="Times New Roman"/>
          <w:bCs/>
          <w:shd w:val="clear" w:color="auto" w:fill="FFFFFF"/>
        </w:rPr>
        <w:t>χετε το</w:t>
      </w:r>
      <w:r>
        <w:rPr>
          <w:rFonts w:eastAsia="Times New Roman"/>
          <w:bCs/>
          <w:shd w:val="clear" w:color="auto" w:fill="FFFFFF"/>
        </w:rPr>
        <w:t>ν</w:t>
      </w:r>
      <w:r w:rsidRPr="00F37E0D">
        <w:rPr>
          <w:rFonts w:eastAsia="Times New Roman"/>
          <w:bCs/>
          <w:shd w:val="clear" w:color="auto" w:fill="FFFFFF"/>
        </w:rPr>
        <w:t xml:space="preserve"> λόγο</w:t>
      </w:r>
      <w:r>
        <w:rPr>
          <w:rFonts w:eastAsia="Times New Roman"/>
          <w:bCs/>
          <w:shd w:val="clear" w:color="auto" w:fill="FFFFFF"/>
        </w:rPr>
        <w:t>,</w:t>
      </w:r>
      <w:r w:rsidRPr="00F37E0D">
        <w:rPr>
          <w:rFonts w:eastAsia="Times New Roman"/>
          <w:bCs/>
          <w:shd w:val="clear" w:color="auto" w:fill="FFFFFF"/>
        </w:rPr>
        <w:t xml:space="preserve"> κυρία συνάδελφε</w:t>
      </w:r>
      <w:r>
        <w:rPr>
          <w:rFonts w:eastAsia="Times New Roman"/>
          <w:bCs/>
          <w:shd w:val="clear" w:color="auto" w:fill="FFFFFF"/>
        </w:rPr>
        <w:t xml:space="preserve">. </w:t>
      </w:r>
    </w:p>
    <w:p w14:paraId="120F8D90" w14:textId="77777777" w:rsidR="0086761A" w:rsidRDefault="00427452">
      <w:pPr>
        <w:spacing w:line="600" w:lineRule="auto"/>
        <w:ind w:firstLine="720"/>
        <w:contextualSpacing/>
        <w:jc w:val="both"/>
        <w:rPr>
          <w:rFonts w:eastAsia="Times New Roman" w:cs="Times New Roman"/>
          <w:szCs w:val="24"/>
        </w:rPr>
      </w:pPr>
      <w:r w:rsidRPr="004D2875">
        <w:rPr>
          <w:rFonts w:eastAsia="Times New Roman" w:cs="Times New Roman"/>
          <w:b/>
          <w:szCs w:val="24"/>
        </w:rPr>
        <w:t xml:space="preserve">ΑΦΡΟΔΙΤΗ </w:t>
      </w:r>
      <w:r w:rsidRPr="004D2875">
        <w:rPr>
          <w:rFonts w:eastAsia="Times New Roman" w:cs="Times New Roman"/>
          <w:b/>
          <w:szCs w:val="24"/>
        </w:rPr>
        <w:t>ΘΕΟΠΕΦΤΑΤΟΥ:</w:t>
      </w:r>
      <w:r>
        <w:rPr>
          <w:rFonts w:eastAsia="Times New Roman" w:cs="Times New Roman"/>
          <w:szCs w:val="24"/>
        </w:rPr>
        <w:t xml:space="preserve"> Ευχαριστώ, κύριε Πρόεδρε.</w:t>
      </w:r>
    </w:p>
    <w:p w14:paraId="120F8D91"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Όντως, ατυχής η τοποθέτηση του προλαλήσαντος να συγκρίνει τέτοιες εποχές, που το κόμμα του ήταν συνυπαίτιο για να φτάσει όντως σε συνθήκες πολέμου ο ΑΕΠ, 25% πτώση. Αλίμονο!</w:t>
      </w:r>
    </w:p>
    <w:p w14:paraId="120F8D92"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στις 21 Αυγού</w:t>
      </w:r>
      <w:r>
        <w:rPr>
          <w:rFonts w:eastAsia="Times New Roman" w:cs="Times New Roman"/>
          <w:szCs w:val="24"/>
        </w:rPr>
        <w:t xml:space="preserve">στου ο Πρωθυπουργός επέλεξε το νησί μας, την Ιθάκη, με τους ιδιαίτερους συμβολισμούς του, για να εξαγγείλει την έξοδο της </w:t>
      </w:r>
      <w:r w:rsidRPr="004D2875">
        <w:rPr>
          <w:rFonts w:eastAsia="Times New Roman" w:cs="Times New Roman"/>
          <w:szCs w:val="24"/>
        </w:rPr>
        <w:t>χώρας από τα μνημόνια</w:t>
      </w:r>
      <w:r>
        <w:rPr>
          <w:rFonts w:eastAsia="Times New Roman" w:cs="Times New Roman"/>
          <w:szCs w:val="24"/>
        </w:rPr>
        <w:t>, το τέλος</w:t>
      </w:r>
      <w:r w:rsidRPr="004D2875">
        <w:rPr>
          <w:rFonts w:eastAsia="Times New Roman" w:cs="Times New Roman"/>
          <w:szCs w:val="24"/>
        </w:rPr>
        <w:t xml:space="preserve"> μιας </w:t>
      </w:r>
      <w:r>
        <w:rPr>
          <w:rFonts w:eastAsia="Times New Roman" w:cs="Times New Roman"/>
          <w:szCs w:val="24"/>
        </w:rPr>
        <w:t xml:space="preserve">οκταετούς περιπέτειας, μιας </w:t>
      </w:r>
      <w:r w:rsidRPr="004D2875">
        <w:rPr>
          <w:rFonts w:eastAsia="Times New Roman" w:cs="Times New Roman"/>
          <w:szCs w:val="24"/>
        </w:rPr>
        <w:t>Οδύσσειας για τη χώρα και την απαρχή μιας νέας εποχής</w:t>
      </w:r>
      <w:r>
        <w:rPr>
          <w:rFonts w:eastAsia="Times New Roman" w:cs="Times New Roman"/>
          <w:szCs w:val="24"/>
        </w:rPr>
        <w:t>, ό</w:t>
      </w:r>
      <w:r w:rsidRPr="004D2875">
        <w:rPr>
          <w:rFonts w:eastAsia="Times New Roman" w:cs="Times New Roman"/>
          <w:szCs w:val="24"/>
        </w:rPr>
        <w:t xml:space="preserve">χι </w:t>
      </w:r>
      <w:r>
        <w:rPr>
          <w:rFonts w:eastAsia="Times New Roman" w:cs="Times New Roman"/>
          <w:szCs w:val="24"/>
        </w:rPr>
        <w:t>χ</w:t>
      </w:r>
      <w:r w:rsidRPr="004D2875">
        <w:rPr>
          <w:rFonts w:eastAsia="Times New Roman" w:cs="Times New Roman"/>
          <w:szCs w:val="24"/>
        </w:rPr>
        <w:t>ωρίς προβ</w:t>
      </w:r>
      <w:r w:rsidRPr="004D2875">
        <w:rPr>
          <w:rFonts w:eastAsia="Times New Roman" w:cs="Times New Roman"/>
          <w:szCs w:val="24"/>
        </w:rPr>
        <w:t>λήματα και με αρκετές προκλήσεις</w:t>
      </w:r>
      <w:r>
        <w:rPr>
          <w:rFonts w:eastAsia="Times New Roman" w:cs="Times New Roman"/>
          <w:szCs w:val="24"/>
        </w:rPr>
        <w:t>.</w:t>
      </w:r>
    </w:p>
    <w:p w14:paraId="120F8D93"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lastRenderedPageBreak/>
        <w:t>Οι στόχοι που έχουμε θέσει ε</w:t>
      </w:r>
      <w:r w:rsidRPr="004D2875">
        <w:rPr>
          <w:rFonts w:eastAsia="Times New Roman" w:cs="Times New Roman"/>
          <w:szCs w:val="24"/>
        </w:rPr>
        <w:t>ίναι η ανάσχεση της ακραίας λιτότητας και η σταδιακή αύξηση των εισοδημάτων</w:t>
      </w:r>
      <w:r>
        <w:rPr>
          <w:rFonts w:eastAsia="Times New Roman" w:cs="Times New Roman"/>
          <w:szCs w:val="24"/>
        </w:rPr>
        <w:t>,</w:t>
      </w:r>
      <w:r w:rsidRPr="004D2875">
        <w:rPr>
          <w:rFonts w:eastAsia="Times New Roman" w:cs="Times New Roman"/>
          <w:szCs w:val="24"/>
        </w:rPr>
        <w:t xml:space="preserve"> ιδιαίτερα αυτών που εξανεμίστηκαν τα τελευταία χρόνια</w:t>
      </w:r>
      <w:r>
        <w:rPr>
          <w:rFonts w:eastAsia="Times New Roman" w:cs="Times New Roman"/>
          <w:szCs w:val="24"/>
        </w:rPr>
        <w:t>, η αποκατάσταση</w:t>
      </w:r>
      <w:r w:rsidRPr="004D2875">
        <w:rPr>
          <w:rFonts w:eastAsia="Times New Roman" w:cs="Times New Roman"/>
          <w:szCs w:val="24"/>
        </w:rPr>
        <w:t xml:space="preserve"> των εργασιακών δικαιωμάτων και η ανάκτηση της κ</w:t>
      </w:r>
      <w:r w:rsidRPr="004D2875">
        <w:rPr>
          <w:rFonts w:eastAsia="Times New Roman" w:cs="Times New Roman"/>
          <w:szCs w:val="24"/>
        </w:rPr>
        <w:t>οινωνικής συνοχής</w:t>
      </w:r>
      <w:r>
        <w:rPr>
          <w:rFonts w:eastAsia="Times New Roman" w:cs="Times New Roman"/>
          <w:szCs w:val="24"/>
        </w:rPr>
        <w:t>. Τ</w:t>
      </w:r>
      <w:r w:rsidRPr="004D2875">
        <w:rPr>
          <w:rFonts w:eastAsia="Times New Roman" w:cs="Times New Roman"/>
          <w:szCs w:val="24"/>
        </w:rPr>
        <w:t>έλος</w:t>
      </w:r>
      <w:r>
        <w:rPr>
          <w:rFonts w:eastAsia="Times New Roman" w:cs="Times New Roman"/>
          <w:szCs w:val="24"/>
        </w:rPr>
        <w:t>, η</w:t>
      </w:r>
      <w:r w:rsidRPr="004D2875">
        <w:rPr>
          <w:rFonts w:eastAsia="Times New Roman" w:cs="Times New Roman"/>
          <w:szCs w:val="24"/>
        </w:rPr>
        <w:t xml:space="preserve"> αναγνώριση της ανάγκης της κοινωνίας</w:t>
      </w:r>
      <w:r>
        <w:rPr>
          <w:rFonts w:eastAsia="Times New Roman" w:cs="Times New Roman"/>
          <w:szCs w:val="24"/>
        </w:rPr>
        <w:t>. Έ</w:t>
      </w:r>
      <w:r w:rsidRPr="004D2875">
        <w:rPr>
          <w:rFonts w:eastAsia="Times New Roman" w:cs="Times New Roman"/>
          <w:szCs w:val="24"/>
        </w:rPr>
        <w:t>χει ανάγκη η κοινωνία</w:t>
      </w:r>
      <w:r>
        <w:rPr>
          <w:rFonts w:eastAsia="Times New Roman" w:cs="Times New Roman"/>
          <w:szCs w:val="24"/>
        </w:rPr>
        <w:t>,</w:t>
      </w:r>
      <w:r w:rsidRPr="004D2875">
        <w:rPr>
          <w:rFonts w:eastAsia="Times New Roman" w:cs="Times New Roman"/>
          <w:szCs w:val="24"/>
        </w:rPr>
        <w:t xml:space="preserve"> κυρίες και κύριοι συνάδελφοι</w:t>
      </w:r>
      <w:r>
        <w:rPr>
          <w:rFonts w:eastAsia="Times New Roman" w:cs="Times New Roman"/>
          <w:szCs w:val="24"/>
        </w:rPr>
        <w:t>,</w:t>
      </w:r>
      <w:r w:rsidRPr="004D2875">
        <w:rPr>
          <w:rFonts w:eastAsia="Times New Roman" w:cs="Times New Roman"/>
          <w:szCs w:val="24"/>
        </w:rPr>
        <w:t xml:space="preserve"> για περισσότερη δημοκρατία</w:t>
      </w:r>
      <w:r>
        <w:rPr>
          <w:rFonts w:eastAsia="Times New Roman" w:cs="Times New Roman"/>
          <w:szCs w:val="24"/>
        </w:rPr>
        <w:t>,</w:t>
      </w:r>
      <w:r w:rsidRPr="004D2875">
        <w:rPr>
          <w:rFonts w:eastAsia="Times New Roman" w:cs="Times New Roman"/>
          <w:szCs w:val="24"/>
        </w:rPr>
        <w:t xml:space="preserve"> για αξιοπιστία του πολιτικού συστήματος και πάταξη της διαφθοράς</w:t>
      </w:r>
      <w:r>
        <w:rPr>
          <w:rFonts w:eastAsia="Times New Roman" w:cs="Times New Roman"/>
          <w:szCs w:val="24"/>
        </w:rPr>
        <w:t>,</w:t>
      </w:r>
      <w:r w:rsidRPr="004D2875">
        <w:rPr>
          <w:rFonts w:eastAsia="Times New Roman" w:cs="Times New Roman"/>
          <w:szCs w:val="24"/>
        </w:rPr>
        <w:t xml:space="preserve"> για την οποία </w:t>
      </w:r>
      <w:r>
        <w:rPr>
          <w:rFonts w:eastAsia="Times New Roman" w:cs="Times New Roman"/>
          <w:szCs w:val="24"/>
        </w:rPr>
        <w:t>-</w:t>
      </w:r>
      <w:r w:rsidRPr="004D2875">
        <w:rPr>
          <w:rFonts w:eastAsia="Times New Roman" w:cs="Times New Roman"/>
          <w:szCs w:val="24"/>
        </w:rPr>
        <w:t xml:space="preserve">για όλους αυτούς τους </w:t>
      </w:r>
      <w:r w:rsidRPr="004D2875">
        <w:rPr>
          <w:rFonts w:eastAsia="Times New Roman" w:cs="Times New Roman"/>
          <w:szCs w:val="24"/>
        </w:rPr>
        <w:t>λόγους</w:t>
      </w:r>
      <w:r>
        <w:rPr>
          <w:rFonts w:eastAsia="Times New Roman" w:cs="Times New Roman"/>
          <w:szCs w:val="24"/>
        </w:rPr>
        <w:t>-</w:t>
      </w:r>
      <w:r w:rsidRPr="004D2875">
        <w:rPr>
          <w:rFonts w:eastAsia="Times New Roman" w:cs="Times New Roman"/>
          <w:szCs w:val="24"/>
        </w:rPr>
        <w:t xml:space="preserve"> βεβαίω</w:t>
      </w:r>
      <w:r>
        <w:rPr>
          <w:rFonts w:eastAsia="Times New Roman" w:cs="Times New Roman"/>
          <w:szCs w:val="24"/>
        </w:rPr>
        <w:t>ς συστάθηκε η Ε</w:t>
      </w:r>
      <w:r w:rsidRPr="004D2875">
        <w:rPr>
          <w:rFonts w:eastAsia="Times New Roman" w:cs="Times New Roman"/>
          <w:szCs w:val="24"/>
        </w:rPr>
        <w:t xml:space="preserve">πιτροπή </w:t>
      </w:r>
      <w:r>
        <w:rPr>
          <w:rFonts w:eastAsia="Times New Roman" w:cs="Times New Roman"/>
          <w:szCs w:val="24"/>
        </w:rPr>
        <w:t>Συνταγματικής Α</w:t>
      </w:r>
      <w:r w:rsidRPr="004D2875">
        <w:rPr>
          <w:rFonts w:eastAsia="Times New Roman" w:cs="Times New Roman"/>
          <w:szCs w:val="24"/>
        </w:rPr>
        <w:t>ναθεώρησης</w:t>
      </w:r>
      <w:r>
        <w:rPr>
          <w:rFonts w:eastAsia="Times New Roman" w:cs="Times New Roman"/>
          <w:szCs w:val="24"/>
        </w:rPr>
        <w:t>.</w:t>
      </w:r>
      <w:r w:rsidRPr="004D2875">
        <w:rPr>
          <w:rFonts w:eastAsia="Times New Roman" w:cs="Times New Roman"/>
          <w:szCs w:val="24"/>
        </w:rPr>
        <w:t xml:space="preserve"> </w:t>
      </w:r>
    </w:p>
    <w:p w14:paraId="120F8D94" w14:textId="77777777" w:rsidR="0086761A" w:rsidRDefault="00427452">
      <w:pPr>
        <w:spacing w:line="600" w:lineRule="auto"/>
        <w:ind w:firstLine="720"/>
        <w:contextualSpacing/>
        <w:jc w:val="both"/>
        <w:rPr>
          <w:rFonts w:eastAsia="Times New Roman" w:cs="Times New Roman"/>
          <w:szCs w:val="24"/>
        </w:rPr>
      </w:pPr>
      <w:r w:rsidRPr="004D2875">
        <w:rPr>
          <w:rFonts w:eastAsia="Times New Roman" w:cs="Times New Roman"/>
          <w:szCs w:val="24"/>
        </w:rPr>
        <w:t xml:space="preserve">Η </w:t>
      </w:r>
      <w:r>
        <w:rPr>
          <w:rFonts w:eastAsia="Times New Roman" w:cs="Times New Roman"/>
          <w:szCs w:val="24"/>
        </w:rPr>
        <w:t>Αξιωματική Α</w:t>
      </w:r>
      <w:r w:rsidRPr="004D2875">
        <w:rPr>
          <w:rFonts w:eastAsia="Times New Roman" w:cs="Times New Roman"/>
          <w:szCs w:val="24"/>
        </w:rPr>
        <w:t xml:space="preserve">ντιπολίτευση φαίνεται να έχει απωλέσει αυτό το θεσμικό της ρόλο </w:t>
      </w:r>
      <w:r>
        <w:rPr>
          <w:rFonts w:eastAsia="Times New Roman" w:cs="Times New Roman"/>
          <w:szCs w:val="24"/>
        </w:rPr>
        <w:t>ν</w:t>
      </w:r>
      <w:r w:rsidRPr="004D2875">
        <w:rPr>
          <w:rFonts w:eastAsia="Times New Roman" w:cs="Times New Roman"/>
          <w:szCs w:val="24"/>
        </w:rPr>
        <w:t>α ασκεί ουσιαστική κριτική</w:t>
      </w:r>
      <w:r>
        <w:rPr>
          <w:rFonts w:eastAsia="Times New Roman" w:cs="Times New Roman"/>
          <w:szCs w:val="24"/>
        </w:rPr>
        <w:t>,</w:t>
      </w:r>
      <w:r w:rsidRPr="004D2875">
        <w:rPr>
          <w:rFonts w:eastAsia="Times New Roman" w:cs="Times New Roman"/>
          <w:szCs w:val="24"/>
        </w:rPr>
        <w:t xml:space="preserve"> για να υποβάλει πρ</w:t>
      </w:r>
      <w:r>
        <w:rPr>
          <w:rFonts w:eastAsia="Times New Roman" w:cs="Times New Roman"/>
          <w:szCs w:val="24"/>
        </w:rPr>
        <w:t xml:space="preserve">οτάσεις και έσπευσε </w:t>
      </w:r>
      <w:r w:rsidRPr="004D2875">
        <w:rPr>
          <w:rFonts w:eastAsia="Times New Roman" w:cs="Times New Roman"/>
          <w:szCs w:val="24"/>
        </w:rPr>
        <w:t xml:space="preserve">να υποβαθμίσει </w:t>
      </w:r>
      <w:r>
        <w:rPr>
          <w:rFonts w:eastAsia="Times New Roman" w:cs="Times New Roman"/>
          <w:szCs w:val="24"/>
        </w:rPr>
        <w:t>-</w:t>
      </w:r>
      <w:r w:rsidRPr="004D2875">
        <w:rPr>
          <w:rFonts w:eastAsia="Times New Roman" w:cs="Times New Roman"/>
          <w:szCs w:val="24"/>
        </w:rPr>
        <w:t>και υποβαθμίζει καθημερινά</w:t>
      </w:r>
      <w:r>
        <w:rPr>
          <w:rFonts w:eastAsia="Times New Roman" w:cs="Times New Roman"/>
          <w:szCs w:val="24"/>
        </w:rPr>
        <w:t>-</w:t>
      </w:r>
      <w:r w:rsidRPr="004D2875">
        <w:rPr>
          <w:rFonts w:eastAsia="Times New Roman" w:cs="Times New Roman"/>
          <w:szCs w:val="24"/>
        </w:rPr>
        <w:t xml:space="preserve"> τη</w:t>
      </w:r>
      <w:r w:rsidRPr="004D2875">
        <w:rPr>
          <w:rFonts w:eastAsia="Times New Roman" w:cs="Times New Roman"/>
          <w:szCs w:val="24"/>
        </w:rPr>
        <w:t>ν αξία αυτή μιλών</w:t>
      </w:r>
      <w:r>
        <w:rPr>
          <w:rFonts w:eastAsia="Times New Roman" w:cs="Times New Roman"/>
          <w:szCs w:val="24"/>
        </w:rPr>
        <w:t>τας για ζημιά που έχει κάνει η Κ</w:t>
      </w:r>
      <w:r w:rsidRPr="004D2875">
        <w:rPr>
          <w:rFonts w:eastAsia="Times New Roman" w:cs="Times New Roman"/>
          <w:szCs w:val="24"/>
        </w:rPr>
        <w:t>υβέρνησή μας όλα αυτά τα χρόνια</w:t>
      </w:r>
      <w:r>
        <w:rPr>
          <w:rFonts w:eastAsia="Times New Roman" w:cs="Times New Roman"/>
          <w:szCs w:val="24"/>
        </w:rPr>
        <w:t>. Γ</w:t>
      </w:r>
      <w:r w:rsidRPr="004D2875">
        <w:rPr>
          <w:rFonts w:eastAsia="Times New Roman" w:cs="Times New Roman"/>
          <w:szCs w:val="24"/>
        </w:rPr>
        <w:t>ια ποια ζημιά να μιλήσουμε</w:t>
      </w:r>
      <w:r>
        <w:rPr>
          <w:rFonts w:eastAsia="Times New Roman" w:cs="Times New Roman"/>
          <w:szCs w:val="24"/>
        </w:rPr>
        <w:t>; Γ</w:t>
      </w:r>
      <w:r w:rsidRPr="004D2875">
        <w:rPr>
          <w:rFonts w:eastAsia="Times New Roman" w:cs="Times New Roman"/>
          <w:szCs w:val="24"/>
        </w:rPr>
        <w:t>ιατί μειώνεται σταθερά η ανεργία</w:t>
      </w:r>
      <w:r>
        <w:rPr>
          <w:rFonts w:eastAsia="Times New Roman" w:cs="Times New Roman"/>
          <w:szCs w:val="24"/>
        </w:rPr>
        <w:t>; Γ</w:t>
      </w:r>
      <w:r w:rsidRPr="004D2875">
        <w:rPr>
          <w:rFonts w:eastAsia="Times New Roman" w:cs="Times New Roman"/>
          <w:szCs w:val="24"/>
        </w:rPr>
        <w:t>ιατί αυξάνονται οι εξαγωγές</w:t>
      </w:r>
      <w:r>
        <w:rPr>
          <w:rFonts w:eastAsia="Times New Roman" w:cs="Times New Roman"/>
          <w:szCs w:val="24"/>
        </w:rPr>
        <w:t>; Γι</w:t>
      </w:r>
      <w:r w:rsidRPr="004D2875">
        <w:rPr>
          <w:rFonts w:eastAsia="Times New Roman" w:cs="Times New Roman"/>
          <w:szCs w:val="24"/>
        </w:rPr>
        <w:t xml:space="preserve">ατί έγιναν </w:t>
      </w:r>
      <w:r>
        <w:rPr>
          <w:rFonts w:eastAsia="Times New Roman" w:cs="Times New Roman"/>
          <w:szCs w:val="24"/>
        </w:rPr>
        <w:t xml:space="preserve">δύο </w:t>
      </w:r>
      <w:r w:rsidRPr="004D2875">
        <w:rPr>
          <w:rFonts w:eastAsia="Times New Roman" w:cs="Times New Roman"/>
          <w:szCs w:val="24"/>
        </w:rPr>
        <w:t>επι</w:t>
      </w:r>
      <w:r>
        <w:rPr>
          <w:rFonts w:eastAsia="Times New Roman" w:cs="Times New Roman"/>
          <w:szCs w:val="24"/>
        </w:rPr>
        <w:t>τυχείς έξοδοι</w:t>
      </w:r>
      <w:r w:rsidRPr="004D2875">
        <w:rPr>
          <w:rFonts w:eastAsia="Times New Roman" w:cs="Times New Roman"/>
          <w:szCs w:val="24"/>
        </w:rPr>
        <w:t xml:space="preserve"> στις αγορές</w:t>
      </w:r>
      <w:r>
        <w:rPr>
          <w:rFonts w:eastAsia="Times New Roman" w:cs="Times New Roman"/>
          <w:szCs w:val="24"/>
        </w:rPr>
        <w:t>; Γ</w:t>
      </w:r>
      <w:r w:rsidRPr="004D2875">
        <w:rPr>
          <w:rFonts w:eastAsia="Times New Roman" w:cs="Times New Roman"/>
          <w:szCs w:val="24"/>
        </w:rPr>
        <w:t>ιατί ολοκληρώνονται τα μεγάλα δη</w:t>
      </w:r>
      <w:r w:rsidRPr="004D2875">
        <w:rPr>
          <w:rFonts w:eastAsia="Times New Roman" w:cs="Times New Roman"/>
          <w:szCs w:val="24"/>
        </w:rPr>
        <w:t>μόσια έργα</w:t>
      </w:r>
      <w:r>
        <w:rPr>
          <w:rFonts w:eastAsia="Times New Roman" w:cs="Times New Roman"/>
          <w:szCs w:val="24"/>
        </w:rPr>
        <w:t xml:space="preserve">; </w:t>
      </w:r>
      <w:r w:rsidRPr="004D2875">
        <w:rPr>
          <w:rFonts w:eastAsia="Times New Roman" w:cs="Times New Roman"/>
          <w:szCs w:val="24"/>
        </w:rPr>
        <w:t>Γιατί αυξάνεται ο τουρισμός</w:t>
      </w:r>
      <w:r>
        <w:rPr>
          <w:rFonts w:eastAsia="Times New Roman" w:cs="Times New Roman"/>
          <w:szCs w:val="24"/>
        </w:rPr>
        <w:t>; Γ</w:t>
      </w:r>
      <w:r w:rsidRPr="004D2875">
        <w:rPr>
          <w:rFonts w:eastAsia="Times New Roman" w:cs="Times New Roman"/>
          <w:szCs w:val="24"/>
        </w:rPr>
        <w:t xml:space="preserve">ιατί αυξήθηκαν τα έσοδα από το ξέπλυμα </w:t>
      </w:r>
      <w:r>
        <w:rPr>
          <w:rFonts w:eastAsia="Times New Roman" w:cs="Times New Roman"/>
          <w:szCs w:val="24"/>
        </w:rPr>
        <w:t>«</w:t>
      </w:r>
      <w:r w:rsidRPr="004D2875">
        <w:rPr>
          <w:rFonts w:eastAsia="Times New Roman" w:cs="Times New Roman"/>
          <w:szCs w:val="24"/>
        </w:rPr>
        <w:t>μαύρου χρήματος</w:t>
      </w:r>
      <w:r>
        <w:rPr>
          <w:rFonts w:eastAsia="Times New Roman" w:cs="Times New Roman"/>
          <w:szCs w:val="24"/>
        </w:rPr>
        <w:t>»; Τ</w:t>
      </w:r>
      <w:r w:rsidRPr="004D2875">
        <w:rPr>
          <w:rFonts w:eastAsia="Times New Roman" w:cs="Times New Roman"/>
          <w:szCs w:val="24"/>
        </w:rPr>
        <w:t>ο 2015 ήταν 255 εκατομμύρια</w:t>
      </w:r>
      <w:r>
        <w:rPr>
          <w:rFonts w:eastAsia="Times New Roman" w:cs="Times New Roman"/>
          <w:szCs w:val="24"/>
        </w:rPr>
        <w:t>,</w:t>
      </w:r>
      <w:r w:rsidRPr="004D2875">
        <w:rPr>
          <w:rFonts w:eastAsia="Times New Roman" w:cs="Times New Roman"/>
          <w:szCs w:val="24"/>
        </w:rPr>
        <w:t xml:space="preserve"> το </w:t>
      </w:r>
      <w:r>
        <w:rPr>
          <w:rFonts w:eastAsia="Times New Roman" w:cs="Times New Roman"/>
          <w:szCs w:val="24"/>
        </w:rPr>
        <w:t>20</w:t>
      </w:r>
      <w:r w:rsidRPr="004D2875">
        <w:rPr>
          <w:rFonts w:eastAsia="Times New Roman" w:cs="Times New Roman"/>
          <w:szCs w:val="24"/>
        </w:rPr>
        <w:t xml:space="preserve">16 </w:t>
      </w:r>
      <w:r>
        <w:rPr>
          <w:rFonts w:eastAsia="Times New Roman" w:cs="Times New Roman"/>
          <w:szCs w:val="24"/>
        </w:rPr>
        <w:t xml:space="preserve">ήταν </w:t>
      </w:r>
      <w:r w:rsidRPr="004D2875">
        <w:rPr>
          <w:rFonts w:eastAsia="Times New Roman" w:cs="Times New Roman"/>
          <w:szCs w:val="24"/>
        </w:rPr>
        <w:t xml:space="preserve">301 </w:t>
      </w:r>
      <w:r>
        <w:rPr>
          <w:rFonts w:eastAsia="Times New Roman" w:cs="Times New Roman"/>
          <w:szCs w:val="24"/>
        </w:rPr>
        <w:t xml:space="preserve">εκατομμύρια, </w:t>
      </w:r>
      <w:r w:rsidRPr="004D2875">
        <w:rPr>
          <w:rFonts w:eastAsia="Times New Roman" w:cs="Times New Roman"/>
          <w:szCs w:val="24"/>
        </w:rPr>
        <w:t xml:space="preserve">το </w:t>
      </w:r>
      <w:r>
        <w:rPr>
          <w:rFonts w:eastAsia="Times New Roman" w:cs="Times New Roman"/>
          <w:szCs w:val="24"/>
        </w:rPr>
        <w:t>20</w:t>
      </w:r>
      <w:r w:rsidRPr="004D2875">
        <w:rPr>
          <w:rFonts w:eastAsia="Times New Roman" w:cs="Times New Roman"/>
          <w:szCs w:val="24"/>
        </w:rPr>
        <w:t xml:space="preserve">17 </w:t>
      </w:r>
      <w:r>
        <w:rPr>
          <w:rFonts w:eastAsia="Times New Roman" w:cs="Times New Roman"/>
          <w:szCs w:val="24"/>
        </w:rPr>
        <w:t xml:space="preserve">ήταν </w:t>
      </w:r>
      <w:r w:rsidRPr="004D2875">
        <w:rPr>
          <w:rFonts w:eastAsia="Times New Roman" w:cs="Times New Roman"/>
          <w:szCs w:val="24"/>
        </w:rPr>
        <w:t>313</w:t>
      </w:r>
      <w:r>
        <w:rPr>
          <w:rFonts w:eastAsia="Times New Roman" w:cs="Times New Roman"/>
          <w:szCs w:val="24"/>
        </w:rPr>
        <w:t xml:space="preserve"> εκατομμύρια</w:t>
      </w:r>
      <w:r w:rsidRPr="004D2875">
        <w:rPr>
          <w:rFonts w:eastAsia="Times New Roman" w:cs="Times New Roman"/>
          <w:szCs w:val="24"/>
        </w:rPr>
        <w:t xml:space="preserve"> και προχωράμε</w:t>
      </w:r>
      <w:r>
        <w:rPr>
          <w:rFonts w:eastAsia="Times New Roman" w:cs="Times New Roman"/>
          <w:szCs w:val="24"/>
        </w:rPr>
        <w:t>. Ζημιά γιατί</w:t>
      </w:r>
      <w:r w:rsidRPr="004D2875">
        <w:rPr>
          <w:rFonts w:eastAsia="Times New Roman" w:cs="Times New Roman"/>
          <w:szCs w:val="24"/>
        </w:rPr>
        <w:t xml:space="preserve"> είχαμε αύξηση της οικοδομικής δραστηριότ</w:t>
      </w:r>
      <w:r w:rsidRPr="004D2875">
        <w:rPr>
          <w:rFonts w:eastAsia="Times New Roman" w:cs="Times New Roman"/>
          <w:szCs w:val="24"/>
        </w:rPr>
        <w:t>ητας</w:t>
      </w:r>
      <w:r>
        <w:rPr>
          <w:rFonts w:eastAsia="Times New Roman" w:cs="Times New Roman"/>
          <w:szCs w:val="24"/>
        </w:rPr>
        <w:t>; Θ</w:t>
      </w:r>
      <w:r w:rsidRPr="004D2875">
        <w:rPr>
          <w:rFonts w:eastAsia="Times New Roman" w:cs="Times New Roman"/>
          <w:szCs w:val="24"/>
        </w:rPr>
        <w:t xml:space="preserve">α ήθελα εδώ να σταθώ </w:t>
      </w:r>
      <w:r>
        <w:rPr>
          <w:rFonts w:eastAsia="Times New Roman" w:cs="Times New Roman"/>
          <w:szCs w:val="24"/>
        </w:rPr>
        <w:t>-μι</w:t>
      </w:r>
      <w:r w:rsidRPr="004D2875">
        <w:rPr>
          <w:rFonts w:eastAsia="Times New Roman" w:cs="Times New Roman"/>
          <w:szCs w:val="24"/>
        </w:rPr>
        <w:t>α που είναι και το αντικείμενό μου</w:t>
      </w:r>
      <w:r>
        <w:rPr>
          <w:rFonts w:eastAsia="Times New Roman" w:cs="Times New Roman"/>
          <w:szCs w:val="24"/>
        </w:rPr>
        <w:t xml:space="preserve">- υπήρξε από το 2005, </w:t>
      </w:r>
      <w:r w:rsidRPr="004D2875">
        <w:rPr>
          <w:rFonts w:eastAsia="Times New Roman" w:cs="Times New Roman"/>
          <w:szCs w:val="24"/>
        </w:rPr>
        <w:t>που ήταν χρονιά ρεκόρ για την έκδοση οικοδομικών αδειών</w:t>
      </w:r>
      <w:r>
        <w:rPr>
          <w:rFonts w:eastAsia="Times New Roman" w:cs="Times New Roman"/>
          <w:szCs w:val="24"/>
        </w:rPr>
        <w:t>,</w:t>
      </w:r>
      <w:r w:rsidRPr="004D2875">
        <w:rPr>
          <w:rFonts w:eastAsia="Times New Roman" w:cs="Times New Roman"/>
          <w:szCs w:val="24"/>
        </w:rPr>
        <w:t xml:space="preserve"> για λόγους που είχαν να κάνουν με το ΦΠΑ </w:t>
      </w:r>
      <w:r>
        <w:rPr>
          <w:rFonts w:eastAsia="Times New Roman" w:cs="Times New Roman"/>
          <w:szCs w:val="24"/>
        </w:rPr>
        <w:t>-</w:t>
      </w:r>
      <w:r w:rsidRPr="004D2875">
        <w:rPr>
          <w:rFonts w:eastAsia="Times New Roman" w:cs="Times New Roman"/>
          <w:szCs w:val="24"/>
        </w:rPr>
        <w:t>αν θυμάστε</w:t>
      </w:r>
      <w:r>
        <w:rPr>
          <w:rFonts w:eastAsia="Times New Roman" w:cs="Times New Roman"/>
          <w:szCs w:val="24"/>
        </w:rPr>
        <w:t>-</w:t>
      </w:r>
      <w:r w:rsidRPr="004D2875">
        <w:rPr>
          <w:rFonts w:eastAsia="Times New Roman" w:cs="Times New Roman"/>
          <w:szCs w:val="24"/>
        </w:rPr>
        <w:t xml:space="preserve"> το 2</w:t>
      </w:r>
      <w:r>
        <w:rPr>
          <w:rFonts w:eastAsia="Times New Roman" w:cs="Times New Roman"/>
          <w:szCs w:val="24"/>
        </w:rPr>
        <w:t xml:space="preserve">017 μετά από έντεκα χρόνια είναι η </w:t>
      </w:r>
      <w:r>
        <w:rPr>
          <w:rFonts w:eastAsia="Times New Roman" w:cs="Times New Roman"/>
          <w:szCs w:val="24"/>
        </w:rPr>
        <w:lastRenderedPageBreak/>
        <w:t>π</w:t>
      </w:r>
      <w:r w:rsidRPr="004D2875">
        <w:rPr>
          <w:rFonts w:eastAsia="Times New Roman" w:cs="Times New Roman"/>
          <w:szCs w:val="24"/>
        </w:rPr>
        <w:t>ρώτη χρονιά που έχ</w:t>
      </w:r>
      <w:r w:rsidRPr="004D2875">
        <w:rPr>
          <w:rFonts w:eastAsia="Times New Roman" w:cs="Times New Roman"/>
          <w:szCs w:val="24"/>
        </w:rPr>
        <w:t>ουμε αύξηση της οικοδομικής δραστηριότητας</w:t>
      </w:r>
      <w:r>
        <w:rPr>
          <w:rFonts w:eastAsia="Times New Roman" w:cs="Times New Roman"/>
          <w:szCs w:val="24"/>
        </w:rPr>
        <w:t>, που αυτό β</w:t>
      </w:r>
      <w:r w:rsidRPr="004D2875">
        <w:rPr>
          <w:rFonts w:eastAsia="Times New Roman" w:cs="Times New Roman"/>
          <w:szCs w:val="24"/>
        </w:rPr>
        <w:t>εβαίως δεν αποτυπώνεται στον αριθμό των αδειών</w:t>
      </w:r>
      <w:r>
        <w:rPr>
          <w:rFonts w:eastAsia="Times New Roman" w:cs="Times New Roman"/>
          <w:szCs w:val="24"/>
        </w:rPr>
        <w:t>, αποτυπώνεται κυρίως σ</w:t>
      </w:r>
      <w:r w:rsidRPr="004D2875">
        <w:rPr>
          <w:rFonts w:eastAsia="Times New Roman" w:cs="Times New Roman"/>
          <w:szCs w:val="24"/>
        </w:rPr>
        <w:t>τα τετραγωνικά και στον όγκο των οικοδομών</w:t>
      </w:r>
      <w:r>
        <w:rPr>
          <w:rFonts w:eastAsia="Times New Roman" w:cs="Times New Roman"/>
          <w:szCs w:val="24"/>
        </w:rPr>
        <w:t>. Και εδώ δεν</w:t>
      </w:r>
      <w:r w:rsidRPr="004D2875">
        <w:rPr>
          <w:rFonts w:eastAsia="Times New Roman" w:cs="Times New Roman"/>
          <w:szCs w:val="24"/>
        </w:rPr>
        <w:t xml:space="preserve"> περιλαμβάνονται όλες αυτές οι επισκευές των κτηρίων είτε γιατί </w:t>
      </w:r>
      <w:r>
        <w:rPr>
          <w:rFonts w:eastAsia="Times New Roman" w:cs="Times New Roman"/>
          <w:szCs w:val="24"/>
        </w:rPr>
        <w:t xml:space="preserve">δεν </w:t>
      </w:r>
      <w:r w:rsidRPr="004D2875">
        <w:rPr>
          <w:rFonts w:eastAsia="Times New Roman" w:cs="Times New Roman"/>
          <w:szCs w:val="24"/>
        </w:rPr>
        <w:t xml:space="preserve">απαιτείται </w:t>
      </w:r>
      <w:r>
        <w:rPr>
          <w:rFonts w:eastAsia="Times New Roman" w:cs="Times New Roman"/>
          <w:szCs w:val="24"/>
        </w:rPr>
        <w:t>άδεια είτε γιατί απαιτείται μια</w:t>
      </w:r>
      <w:r w:rsidRPr="004D2875">
        <w:rPr>
          <w:rFonts w:eastAsia="Times New Roman" w:cs="Times New Roman"/>
          <w:szCs w:val="24"/>
        </w:rPr>
        <w:t xml:space="preserve"> απλή έγκριση εργασιών μικρής κλίμακας. </w:t>
      </w:r>
    </w:p>
    <w:p w14:paraId="120F8D95"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w:t>
      </w:r>
      <w:r w:rsidRPr="004D2875">
        <w:rPr>
          <w:rFonts w:eastAsia="Times New Roman" w:cs="Times New Roman"/>
          <w:szCs w:val="24"/>
        </w:rPr>
        <w:t>υνάδελφοι</w:t>
      </w:r>
      <w:r>
        <w:rPr>
          <w:rFonts w:eastAsia="Times New Roman" w:cs="Times New Roman"/>
          <w:szCs w:val="24"/>
        </w:rPr>
        <w:t>,</w:t>
      </w:r>
      <w:r w:rsidRPr="004D2875">
        <w:rPr>
          <w:rFonts w:eastAsia="Times New Roman" w:cs="Times New Roman"/>
          <w:szCs w:val="24"/>
        </w:rPr>
        <w:t xml:space="preserve"> από παλιότερες εκτιμήσεις του </w:t>
      </w:r>
      <w:r>
        <w:rPr>
          <w:rFonts w:eastAsia="Times New Roman" w:cs="Times New Roman"/>
          <w:szCs w:val="24"/>
        </w:rPr>
        <w:t>Τ</w:t>
      </w:r>
      <w:r w:rsidRPr="004D2875">
        <w:rPr>
          <w:rFonts w:eastAsia="Times New Roman" w:cs="Times New Roman"/>
          <w:szCs w:val="24"/>
        </w:rPr>
        <w:t>ε</w:t>
      </w:r>
      <w:r>
        <w:rPr>
          <w:rFonts w:eastAsia="Times New Roman" w:cs="Times New Roman"/>
          <w:szCs w:val="24"/>
        </w:rPr>
        <w:t>χνικού Επιμελητηρίου γύρω στα εβδομήντα</w:t>
      </w:r>
      <w:r w:rsidRPr="004D2875">
        <w:rPr>
          <w:rFonts w:eastAsia="Times New Roman" w:cs="Times New Roman"/>
          <w:szCs w:val="24"/>
        </w:rPr>
        <w:t xml:space="preserve"> επαγγέλματα εξαρτώνται από αυτό τον κύκλο της οικοδομής. </w:t>
      </w:r>
      <w:r>
        <w:rPr>
          <w:rFonts w:eastAsia="Times New Roman" w:cs="Times New Roman"/>
          <w:szCs w:val="24"/>
        </w:rPr>
        <w:t>Και μέσα σ’ α</w:t>
      </w:r>
      <w:r w:rsidRPr="004D2875">
        <w:rPr>
          <w:rFonts w:eastAsia="Times New Roman" w:cs="Times New Roman"/>
          <w:szCs w:val="24"/>
        </w:rPr>
        <w:t>υ</w:t>
      </w:r>
      <w:r w:rsidRPr="004D2875">
        <w:rPr>
          <w:rFonts w:eastAsia="Times New Roman" w:cs="Times New Roman"/>
          <w:szCs w:val="24"/>
        </w:rPr>
        <w:t>τή</w:t>
      </w:r>
      <w:r>
        <w:rPr>
          <w:rFonts w:eastAsia="Times New Roman" w:cs="Times New Roman"/>
          <w:szCs w:val="24"/>
        </w:rPr>
        <w:t>ν</w:t>
      </w:r>
      <w:r w:rsidRPr="004D2875">
        <w:rPr>
          <w:rFonts w:eastAsia="Times New Roman" w:cs="Times New Roman"/>
          <w:szCs w:val="24"/>
        </w:rPr>
        <w:t xml:space="preserve"> την ανάκαμψη</w:t>
      </w:r>
      <w:r>
        <w:rPr>
          <w:rFonts w:eastAsia="Times New Roman" w:cs="Times New Roman"/>
          <w:szCs w:val="24"/>
        </w:rPr>
        <w:t>, δεν ξεχνώ, π</w:t>
      </w:r>
      <w:r w:rsidRPr="004D2875">
        <w:rPr>
          <w:rFonts w:eastAsia="Times New Roman" w:cs="Times New Roman"/>
          <w:szCs w:val="24"/>
        </w:rPr>
        <w:t>έρ</w:t>
      </w:r>
      <w:r>
        <w:rPr>
          <w:rFonts w:eastAsia="Times New Roman" w:cs="Times New Roman"/>
          <w:szCs w:val="24"/>
        </w:rPr>
        <w:t>υ</w:t>
      </w:r>
      <w:r w:rsidRPr="004D2875">
        <w:rPr>
          <w:rFonts w:eastAsia="Times New Roman" w:cs="Times New Roman"/>
          <w:szCs w:val="24"/>
        </w:rPr>
        <w:t>σι είχα εξάρ</w:t>
      </w:r>
      <w:r>
        <w:rPr>
          <w:rFonts w:eastAsia="Times New Roman" w:cs="Times New Roman"/>
          <w:szCs w:val="24"/>
        </w:rPr>
        <w:t>ει από αυτό το Β</w:t>
      </w:r>
      <w:r w:rsidRPr="004D2875">
        <w:rPr>
          <w:rFonts w:eastAsia="Times New Roman" w:cs="Times New Roman"/>
          <w:szCs w:val="24"/>
        </w:rPr>
        <w:t>ήμα στο</w:t>
      </w:r>
      <w:r>
        <w:rPr>
          <w:rFonts w:eastAsia="Times New Roman" w:cs="Times New Roman"/>
          <w:szCs w:val="24"/>
        </w:rPr>
        <w:t>ν</w:t>
      </w:r>
      <w:r w:rsidRPr="004D2875">
        <w:rPr>
          <w:rFonts w:eastAsia="Times New Roman" w:cs="Times New Roman"/>
          <w:szCs w:val="24"/>
        </w:rPr>
        <w:t xml:space="preserve"> περσινό προϋπολογισμ</w:t>
      </w:r>
      <w:r>
        <w:rPr>
          <w:rFonts w:eastAsia="Times New Roman" w:cs="Times New Roman"/>
          <w:szCs w:val="24"/>
        </w:rPr>
        <w:t>ό τις προσπάθειε</w:t>
      </w:r>
      <w:r w:rsidRPr="004D2875">
        <w:rPr>
          <w:rFonts w:eastAsia="Times New Roman" w:cs="Times New Roman"/>
          <w:szCs w:val="24"/>
        </w:rPr>
        <w:t>ς του Υπουργείου Εργασίας προκειμένου να προχωρήσει σε επανάχρηση όλων αυτών των εγκαταλειμμένων κτιρίων</w:t>
      </w:r>
      <w:r>
        <w:rPr>
          <w:rFonts w:eastAsia="Times New Roman" w:cs="Times New Roman"/>
          <w:szCs w:val="24"/>
        </w:rPr>
        <w:t>,</w:t>
      </w:r>
      <w:r w:rsidRPr="004D2875">
        <w:rPr>
          <w:rFonts w:eastAsia="Times New Roman" w:cs="Times New Roman"/>
          <w:szCs w:val="24"/>
        </w:rPr>
        <w:t xml:space="preserve"> των καταργημένων ασφαλιστικών ταμείων</w:t>
      </w:r>
      <w:r>
        <w:rPr>
          <w:rFonts w:eastAsia="Times New Roman" w:cs="Times New Roman"/>
          <w:szCs w:val="24"/>
        </w:rPr>
        <w:t>,</w:t>
      </w:r>
      <w:r w:rsidRPr="004D2875">
        <w:rPr>
          <w:rFonts w:eastAsia="Times New Roman" w:cs="Times New Roman"/>
          <w:szCs w:val="24"/>
        </w:rPr>
        <w:t xml:space="preserve"> που ρ</w:t>
      </w:r>
      <w:r w:rsidRPr="004D2875">
        <w:rPr>
          <w:rFonts w:eastAsia="Times New Roman" w:cs="Times New Roman"/>
          <w:szCs w:val="24"/>
        </w:rPr>
        <w:t>ημάζουν για δεκαετίες</w:t>
      </w:r>
      <w:r>
        <w:rPr>
          <w:rFonts w:eastAsia="Times New Roman" w:cs="Times New Roman"/>
          <w:szCs w:val="24"/>
        </w:rPr>
        <w:t>. Α</w:t>
      </w:r>
      <w:r w:rsidRPr="004D2875">
        <w:rPr>
          <w:rFonts w:eastAsia="Times New Roman" w:cs="Times New Roman"/>
          <w:szCs w:val="24"/>
        </w:rPr>
        <w:t>ποδίδει</w:t>
      </w:r>
      <w:r>
        <w:rPr>
          <w:rFonts w:eastAsia="Times New Roman" w:cs="Times New Roman"/>
          <w:szCs w:val="24"/>
        </w:rPr>
        <w:t>,</w:t>
      </w:r>
      <w:r w:rsidRPr="004D2875">
        <w:rPr>
          <w:rFonts w:eastAsia="Times New Roman" w:cs="Times New Roman"/>
          <w:szCs w:val="24"/>
        </w:rPr>
        <w:t xml:space="preserve"> λοιπόν και αυτή η προσπάθεια</w:t>
      </w:r>
      <w:r>
        <w:rPr>
          <w:rFonts w:eastAsia="Times New Roman" w:cs="Times New Roman"/>
          <w:szCs w:val="24"/>
        </w:rPr>
        <w:t>. Κ</w:t>
      </w:r>
      <w:r w:rsidRPr="004D2875">
        <w:rPr>
          <w:rFonts w:eastAsia="Times New Roman" w:cs="Times New Roman"/>
          <w:szCs w:val="24"/>
        </w:rPr>
        <w:t>αι βλέπουμε στο κέντρο της Αθήνας να ανακαινίζονται μεγάλα κτίρια</w:t>
      </w:r>
      <w:r>
        <w:rPr>
          <w:rFonts w:eastAsia="Times New Roman" w:cs="Times New Roman"/>
          <w:szCs w:val="24"/>
        </w:rPr>
        <w:t>,</w:t>
      </w:r>
      <w:r w:rsidRPr="004D2875">
        <w:rPr>
          <w:rFonts w:eastAsia="Times New Roman" w:cs="Times New Roman"/>
          <w:szCs w:val="24"/>
        </w:rPr>
        <w:t xml:space="preserve"> προκειμένου να μετατραπούν σε πεντάστερα και τετράστερα ξενοδοχεία</w:t>
      </w:r>
      <w:r>
        <w:rPr>
          <w:rFonts w:eastAsia="Times New Roman" w:cs="Times New Roman"/>
          <w:szCs w:val="24"/>
        </w:rPr>
        <w:t xml:space="preserve"> ή </w:t>
      </w:r>
      <w:r w:rsidRPr="004D2875">
        <w:rPr>
          <w:rFonts w:eastAsia="Times New Roman" w:cs="Times New Roman"/>
          <w:szCs w:val="24"/>
        </w:rPr>
        <w:t>αλλά σε μικρότερα γραφεία ή</w:t>
      </w:r>
      <w:r>
        <w:rPr>
          <w:rFonts w:eastAsia="Times New Roman" w:cs="Times New Roman"/>
          <w:szCs w:val="24"/>
        </w:rPr>
        <w:t xml:space="preserve"> εμπορικά κέντρα ή διαμερίσμα</w:t>
      </w:r>
      <w:r>
        <w:rPr>
          <w:rFonts w:eastAsia="Times New Roman" w:cs="Times New Roman"/>
          <w:szCs w:val="24"/>
        </w:rPr>
        <w:t>τα. Τ</w:t>
      </w:r>
      <w:r w:rsidRPr="004D2875">
        <w:rPr>
          <w:rFonts w:eastAsia="Times New Roman" w:cs="Times New Roman"/>
          <w:szCs w:val="24"/>
        </w:rPr>
        <w:t>ι σημαίνει για τους επαγγελματίες του χώρου όλη αυτή η κινητικότητα</w:t>
      </w:r>
      <w:r>
        <w:rPr>
          <w:rFonts w:eastAsia="Times New Roman" w:cs="Times New Roman"/>
          <w:szCs w:val="24"/>
        </w:rPr>
        <w:t>,</w:t>
      </w:r>
      <w:r w:rsidRPr="004D2875">
        <w:rPr>
          <w:rFonts w:eastAsia="Times New Roman" w:cs="Times New Roman"/>
          <w:szCs w:val="24"/>
        </w:rPr>
        <w:t xml:space="preserve"> τι σημαίνει για τις επιχειρήσεις</w:t>
      </w:r>
      <w:r>
        <w:rPr>
          <w:rFonts w:eastAsia="Times New Roman" w:cs="Times New Roman"/>
          <w:szCs w:val="24"/>
        </w:rPr>
        <w:t>,</w:t>
      </w:r>
      <w:r w:rsidRPr="004D2875">
        <w:rPr>
          <w:rFonts w:eastAsia="Times New Roman" w:cs="Times New Roman"/>
          <w:szCs w:val="24"/>
        </w:rPr>
        <w:t xml:space="preserve"> τι σημαίνει για τη γειτονιά και κυρίως τι σημαίνει για τα έσοδα του </w:t>
      </w:r>
      <w:r>
        <w:rPr>
          <w:rFonts w:eastAsia="Times New Roman" w:cs="Times New Roman"/>
          <w:szCs w:val="24"/>
        </w:rPr>
        <w:t xml:space="preserve">ΕΦΚΑ; </w:t>
      </w:r>
    </w:p>
    <w:p w14:paraId="120F8D96"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άραγε α</w:t>
      </w:r>
      <w:r w:rsidRPr="004D2875">
        <w:rPr>
          <w:rFonts w:eastAsia="Times New Roman" w:cs="Times New Roman"/>
          <w:szCs w:val="24"/>
        </w:rPr>
        <w:t xml:space="preserve">ναγνωρίζεται από όλους τους εκπροσώπους των </w:t>
      </w:r>
      <w:r>
        <w:rPr>
          <w:rFonts w:eastAsia="Times New Roman" w:cs="Times New Roman"/>
          <w:szCs w:val="24"/>
        </w:rPr>
        <w:t>θ</w:t>
      </w:r>
      <w:r w:rsidRPr="004D2875">
        <w:rPr>
          <w:rFonts w:eastAsia="Times New Roman" w:cs="Times New Roman"/>
          <w:szCs w:val="24"/>
        </w:rPr>
        <w:t>εσμών</w:t>
      </w:r>
      <w:r>
        <w:rPr>
          <w:rFonts w:eastAsia="Times New Roman" w:cs="Times New Roman"/>
          <w:szCs w:val="24"/>
        </w:rPr>
        <w:t>,</w:t>
      </w:r>
      <w:r w:rsidRPr="004D2875">
        <w:rPr>
          <w:rFonts w:eastAsia="Times New Roman" w:cs="Times New Roman"/>
          <w:szCs w:val="24"/>
        </w:rPr>
        <w:t xml:space="preserve"> από έγκυ</w:t>
      </w:r>
      <w:r w:rsidRPr="004D2875">
        <w:rPr>
          <w:rFonts w:eastAsia="Times New Roman" w:cs="Times New Roman"/>
          <w:szCs w:val="24"/>
        </w:rPr>
        <w:t xml:space="preserve">ρα </w:t>
      </w:r>
      <w:r>
        <w:rPr>
          <w:rFonts w:eastAsia="Times New Roman" w:cs="Times New Roman"/>
          <w:szCs w:val="24"/>
        </w:rPr>
        <w:t>Δ</w:t>
      </w:r>
      <w:r w:rsidRPr="004D2875">
        <w:rPr>
          <w:rFonts w:eastAsia="Times New Roman" w:cs="Times New Roman"/>
          <w:szCs w:val="24"/>
        </w:rPr>
        <w:t xml:space="preserve">ιεθνή </w:t>
      </w:r>
      <w:r>
        <w:rPr>
          <w:rFonts w:eastAsia="Times New Roman" w:cs="Times New Roman"/>
          <w:szCs w:val="24"/>
        </w:rPr>
        <w:t>Μ</w:t>
      </w:r>
      <w:r w:rsidRPr="004D2875">
        <w:rPr>
          <w:rFonts w:eastAsia="Times New Roman" w:cs="Times New Roman"/>
          <w:szCs w:val="24"/>
        </w:rPr>
        <w:t>έσα</w:t>
      </w:r>
      <w:r>
        <w:rPr>
          <w:rFonts w:eastAsia="Times New Roman" w:cs="Times New Roman"/>
          <w:szCs w:val="24"/>
        </w:rPr>
        <w:t>,</w:t>
      </w:r>
      <w:r w:rsidRPr="004D2875">
        <w:rPr>
          <w:rFonts w:eastAsia="Times New Roman" w:cs="Times New Roman"/>
          <w:szCs w:val="24"/>
        </w:rPr>
        <w:t xml:space="preserve"> ότι αποδίδει </w:t>
      </w:r>
      <w:r>
        <w:rPr>
          <w:rFonts w:eastAsia="Times New Roman" w:cs="Times New Roman"/>
          <w:szCs w:val="24"/>
        </w:rPr>
        <w:t>η στρατηγική αυτής της Κ</w:t>
      </w:r>
      <w:r w:rsidRPr="004D2875">
        <w:rPr>
          <w:rFonts w:eastAsia="Times New Roman" w:cs="Times New Roman"/>
          <w:szCs w:val="24"/>
        </w:rPr>
        <w:t>υβέρνησης</w:t>
      </w:r>
      <w:r>
        <w:rPr>
          <w:rFonts w:eastAsia="Times New Roman" w:cs="Times New Roman"/>
          <w:szCs w:val="24"/>
        </w:rPr>
        <w:t>;</w:t>
      </w:r>
      <w:r w:rsidRPr="004D2875">
        <w:rPr>
          <w:rFonts w:eastAsia="Times New Roman" w:cs="Times New Roman"/>
          <w:szCs w:val="24"/>
        </w:rPr>
        <w:t xml:space="preserve"> Γιατί αναβαθμίζεται</w:t>
      </w:r>
      <w:r>
        <w:rPr>
          <w:rFonts w:eastAsia="Times New Roman" w:cs="Times New Roman"/>
          <w:szCs w:val="24"/>
        </w:rPr>
        <w:t>,</w:t>
      </w:r>
      <w:r w:rsidRPr="004D2875">
        <w:rPr>
          <w:rFonts w:eastAsia="Times New Roman" w:cs="Times New Roman"/>
          <w:szCs w:val="24"/>
        </w:rPr>
        <w:t xml:space="preserve"> από διεθνείς οίκους αξιολόγησης</w:t>
      </w:r>
      <w:r>
        <w:rPr>
          <w:rFonts w:eastAsia="Times New Roman" w:cs="Times New Roman"/>
          <w:szCs w:val="24"/>
        </w:rPr>
        <w:t>,</w:t>
      </w:r>
      <w:r w:rsidRPr="004D2875">
        <w:rPr>
          <w:rFonts w:eastAsia="Times New Roman" w:cs="Times New Roman"/>
          <w:szCs w:val="24"/>
        </w:rPr>
        <w:t xml:space="preserve"> η πιστοληπτική ικανότητα της χώρας </w:t>
      </w:r>
      <w:r>
        <w:rPr>
          <w:rFonts w:eastAsia="Times New Roman" w:cs="Times New Roman"/>
          <w:szCs w:val="24"/>
        </w:rPr>
        <w:t>μας,</w:t>
      </w:r>
      <w:r w:rsidRPr="004D2875">
        <w:rPr>
          <w:rFonts w:eastAsia="Times New Roman" w:cs="Times New Roman"/>
          <w:szCs w:val="24"/>
        </w:rPr>
        <w:t xml:space="preserve"> ενώ ήταν ο φτωχός συγγενής της Ευρώπης</w:t>
      </w:r>
      <w:r>
        <w:rPr>
          <w:rFonts w:eastAsia="Times New Roman" w:cs="Times New Roman"/>
          <w:szCs w:val="24"/>
        </w:rPr>
        <w:t>;</w:t>
      </w:r>
    </w:p>
    <w:p w14:paraId="120F8D97"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Π</w:t>
      </w:r>
      <w:r w:rsidRPr="004D2875">
        <w:rPr>
          <w:rFonts w:eastAsia="Times New Roman" w:cs="Times New Roman"/>
          <w:szCs w:val="24"/>
        </w:rPr>
        <w:t>άνω</w:t>
      </w:r>
      <w:r>
        <w:rPr>
          <w:rFonts w:eastAsia="Times New Roman" w:cs="Times New Roman"/>
          <w:szCs w:val="24"/>
        </w:rPr>
        <w:t>,</w:t>
      </w:r>
      <w:r w:rsidRPr="004D2875">
        <w:rPr>
          <w:rFonts w:eastAsia="Times New Roman" w:cs="Times New Roman"/>
          <w:szCs w:val="24"/>
        </w:rPr>
        <w:t xml:space="preserve"> </w:t>
      </w:r>
      <w:r>
        <w:rPr>
          <w:rFonts w:eastAsia="Times New Roman" w:cs="Times New Roman"/>
          <w:szCs w:val="24"/>
        </w:rPr>
        <w:t>λ</w:t>
      </w:r>
      <w:r w:rsidRPr="004D2875">
        <w:rPr>
          <w:rFonts w:eastAsia="Times New Roman" w:cs="Times New Roman"/>
          <w:szCs w:val="24"/>
        </w:rPr>
        <w:t>οιπόν</w:t>
      </w:r>
      <w:r>
        <w:rPr>
          <w:rFonts w:eastAsia="Times New Roman" w:cs="Times New Roman"/>
          <w:szCs w:val="24"/>
        </w:rPr>
        <w:t>,</w:t>
      </w:r>
      <w:r w:rsidRPr="004D2875">
        <w:rPr>
          <w:rFonts w:eastAsia="Times New Roman" w:cs="Times New Roman"/>
          <w:szCs w:val="24"/>
        </w:rPr>
        <w:t xml:space="preserve"> σε αυτή την πραγματικότητα που προανέφερα</w:t>
      </w:r>
      <w:r>
        <w:rPr>
          <w:rFonts w:eastAsia="Times New Roman" w:cs="Times New Roman"/>
          <w:szCs w:val="24"/>
        </w:rPr>
        <w:t>,</w:t>
      </w:r>
      <w:r w:rsidRPr="004D2875">
        <w:rPr>
          <w:rFonts w:eastAsia="Times New Roman" w:cs="Times New Roman"/>
          <w:szCs w:val="24"/>
        </w:rPr>
        <w:t xml:space="preserve"> έρχεται αυτός ο προϋπολογισμός του 2019</w:t>
      </w:r>
      <w:r>
        <w:rPr>
          <w:rFonts w:eastAsia="Times New Roman" w:cs="Times New Roman"/>
          <w:szCs w:val="24"/>
        </w:rPr>
        <w:t xml:space="preserve"> </w:t>
      </w:r>
      <w:r w:rsidRPr="004D2875">
        <w:rPr>
          <w:rFonts w:eastAsia="Times New Roman" w:cs="Times New Roman"/>
          <w:szCs w:val="24"/>
        </w:rPr>
        <w:t>να διαψεύσει όλους όσους ισχυρίζονταν πω</w:t>
      </w:r>
      <w:r>
        <w:rPr>
          <w:rFonts w:eastAsia="Times New Roman" w:cs="Times New Roman"/>
          <w:szCs w:val="24"/>
        </w:rPr>
        <w:t>ς</w:t>
      </w:r>
      <w:r w:rsidRPr="004D2875">
        <w:rPr>
          <w:rFonts w:eastAsia="Times New Roman" w:cs="Times New Roman"/>
          <w:szCs w:val="24"/>
        </w:rPr>
        <w:t xml:space="preserve"> με</w:t>
      </w:r>
      <w:r>
        <w:rPr>
          <w:rFonts w:eastAsia="Times New Roman" w:cs="Times New Roman"/>
          <w:szCs w:val="24"/>
        </w:rPr>
        <w:t xml:space="preserve"> την έξοδο δεν θα άλλαζε τίποτα μετά από οκτώ</w:t>
      </w:r>
      <w:r w:rsidRPr="004D2875">
        <w:rPr>
          <w:rFonts w:eastAsia="Times New Roman" w:cs="Times New Roman"/>
          <w:szCs w:val="24"/>
        </w:rPr>
        <w:t xml:space="preserve"> χρόνια</w:t>
      </w:r>
      <w:r>
        <w:rPr>
          <w:rFonts w:eastAsia="Times New Roman" w:cs="Times New Roman"/>
          <w:szCs w:val="24"/>
        </w:rPr>
        <w:t xml:space="preserve">, ο </w:t>
      </w:r>
      <w:r w:rsidRPr="004D2875">
        <w:rPr>
          <w:rFonts w:eastAsia="Times New Roman" w:cs="Times New Roman"/>
          <w:szCs w:val="24"/>
        </w:rPr>
        <w:t>οποί</w:t>
      </w:r>
      <w:r>
        <w:rPr>
          <w:rFonts w:eastAsia="Times New Roman" w:cs="Times New Roman"/>
          <w:szCs w:val="24"/>
        </w:rPr>
        <w:t>ος για πρώτη φορά δεν έχει μέτρα</w:t>
      </w:r>
      <w:r w:rsidRPr="004D2875">
        <w:rPr>
          <w:rFonts w:eastAsia="Times New Roman" w:cs="Times New Roman"/>
          <w:szCs w:val="24"/>
        </w:rPr>
        <w:t xml:space="preserve"> δημοσιονομικής προσαρμογής</w:t>
      </w:r>
      <w:r>
        <w:rPr>
          <w:rFonts w:eastAsia="Times New Roman" w:cs="Times New Roman"/>
          <w:szCs w:val="24"/>
        </w:rPr>
        <w:t>. Είναι</w:t>
      </w:r>
      <w:r w:rsidRPr="004D2875">
        <w:rPr>
          <w:rFonts w:eastAsia="Times New Roman" w:cs="Times New Roman"/>
          <w:szCs w:val="24"/>
        </w:rPr>
        <w:t xml:space="preserve"> ένας προϋπολογισμός που </w:t>
      </w:r>
      <w:r>
        <w:rPr>
          <w:rFonts w:eastAsia="Times New Roman" w:cs="Times New Roman"/>
          <w:szCs w:val="24"/>
        </w:rPr>
        <w:t>αντανακλά τη σταθερή</w:t>
      </w:r>
      <w:r>
        <w:rPr>
          <w:rFonts w:eastAsia="Times New Roman" w:cs="Times New Roman"/>
          <w:szCs w:val="24"/>
        </w:rPr>
        <w:t xml:space="preserve"> άνοδο της ε</w:t>
      </w:r>
      <w:r w:rsidRPr="004D2875">
        <w:rPr>
          <w:rFonts w:eastAsia="Times New Roman" w:cs="Times New Roman"/>
          <w:szCs w:val="24"/>
        </w:rPr>
        <w:t>λληνι</w:t>
      </w:r>
      <w:r>
        <w:rPr>
          <w:rFonts w:eastAsia="Times New Roman" w:cs="Times New Roman"/>
          <w:szCs w:val="24"/>
        </w:rPr>
        <w:t>κής οικονομίας ως αποτέλεσμα χρηστή</w:t>
      </w:r>
      <w:r w:rsidRPr="004D2875">
        <w:rPr>
          <w:rFonts w:eastAsia="Times New Roman" w:cs="Times New Roman"/>
          <w:szCs w:val="24"/>
        </w:rPr>
        <w:t>ς οικο</w:t>
      </w:r>
      <w:r>
        <w:rPr>
          <w:rFonts w:eastAsia="Times New Roman" w:cs="Times New Roman"/>
          <w:szCs w:val="24"/>
        </w:rPr>
        <w:t>νομικής διαχείρισης και υπεύθυνη</w:t>
      </w:r>
      <w:r w:rsidRPr="004D2875">
        <w:rPr>
          <w:rFonts w:eastAsia="Times New Roman" w:cs="Times New Roman"/>
          <w:szCs w:val="24"/>
        </w:rPr>
        <w:t>ς οικονομικής πολιτικής</w:t>
      </w:r>
      <w:r>
        <w:rPr>
          <w:rFonts w:eastAsia="Times New Roman" w:cs="Times New Roman"/>
          <w:szCs w:val="24"/>
        </w:rPr>
        <w:t>. Κ</w:t>
      </w:r>
      <w:r w:rsidRPr="004D2875">
        <w:rPr>
          <w:rFonts w:eastAsia="Times New Roman" w:cs="Times New Roman"/>
          <w:szCs w:val="24"/>
        </w:rPr>
        <w:t xml:space="preserve">αι </w:t>
      </w:r>
      <w:r>
        <w:rPr>
          <w:rFonts w:eastAsia="Times New Roman" w:cs="Times New Roman"/>
          <w:szCs w:val="24"/>
        </w:rPr>
        <w:t>μεταξύ άλλων β</w:t>
      </w:r>
      <w:r w:rsidRPr="004D2875">
        <w:rPr>
          <w:rFonts w:eastAsia="Times New Roman" w:cs="Times New Roman"/>
          <w:szCs w:val="24"/>
        </w:rPr>
        <w:t>εβαίως</w:t>
      </w:r>
      <w:r>
        <w:rPr>
          <w:rFonts w:eastAsia="Times New Roman" w:cs="Times New Roman"/>
          <w:szCs w:val="24"/>
        </w:rPr>
        <w:t>,</w:t>
      </w:r>
      <w:r w:rsidRPr="004D2875">
        <w:rPr>
          <w:rFonts w:eastAsia="Times New Roman" w:cs="Times New Roman"/>
          <w:szCs w:val="24"/>
        </w:rPr>
        <w:t xml:space="preserve"> προβλέπει</w:t>
      </w:r>
      <w:r>
        <w:rPr>
          <w:rFonts w:eastAsia="Times New Roman" w:cs="Times New Roman"/>
          <w:szCs w:val="24"/>
        </w:rPr>
        <w:t>: Ρ</w:t>
      </w:r>
      <w:r w:rsidRPr="004D2875">
        <w:rPr>
          <w:rFonts w:eastAsia="Times New Roman" w:cs="Times New Roman"/>
          <w:szCs w:val="24"/>
        </w:rPr>
        <w:t>υθμό ανάπτυξης της τάξης του 2,5%</w:t>
      </w:r>
      <w:r>
        <w:rPr>
          <w:rFonts w:eastAsia="Times New Roman" w:cs="Times New Roman"/>
          <w:szCs w:val="24"/>
        </w:rPr>
        <w:t xml:space="preserve">. Αύξηση της ιδιωτικής κατανάλωσης, </w:t>
      </w:r>
      <w:r w:rsidRPr="004D2875">
        <w:rPr>
          <w:rFonts w:eastAsia="Times New Roman" w:cs="Times New Roman"/>
          <w:szCs w:val="24"/>
        </w:rPr>
        <w:t>μικρή μεν</w:t>
      </w:r>
      <w:r>
        <w:rPr>
          <w:rFonts w:eastAsia="Times New Roman" w:cs="Times New Roman"/>
          <w:szCs w:val="24"/>
        </w:rPr>
        <w:t>,</w:t>
      </w:r>
      <w:r w:rsidRPr="004D2875">
        <w:rPr>
          <w:rFonts w:eastAsia="Times New Roman" w:cs="Times New Roman"/>
          <w:szCs w:val="24"/>
        </w:rPr>
        <w:t xml:space="preserve"> αλλά αύξηση</w:t>
      </w:r>
      <w:r>
        <w:rPr>
          <w:rFonts w:eastAsia="Times New Roman" w:cs="Times New Roman"/>
          <w:szCs w:val="24"/>
        </w:rPr>
        <w:t>. Α</w:t>
      </w:r>
      <w:r w:rsidRPr="004D2875">
        <w:rPr>
          <w:rFonts w:eastAsia="Times New Roman" w:cs="Times New Roman"/>
          <w:szCs w:val="24"/>
        </w:rPr>
        <w:t xml:space="preserve">ύξηση </w:t>
      </w:r>
      <w:r>
        <w:rPr>
          <w:rFonts w:eastAsia="Times New Roman" w:cs="Times New Roman"/>
          <w:szCs w:val="24"/>
        </w:rPr>
        <w:t>σ</w:t>
      </w:r>
      <w:r w:rsidRPr="004D2875">
        <w:rPr>
          <w:rFonts w:eastAsia="Times New Roman" w:cs="Times New Roman"/>
          <w:szCs w:val="24"/>
        </w:rPr>
        <w:t>τι</w:t>
      </w:r>
      <w:r w:rsidRPr="004D2875">
        <w:rPr>
          <w:rFonts w:eastAsia="Times New Roman" w:cs="Times New Roman"/>
          <w:szCs w:val="24"/>
        </w:rPr>
        <w:t>ς εξαγωγές 5,8</w:t>
      </w:r>
      <w:r>
        <w:rPr>
          <w:rFonts w:eastAsia="Times New Roman" w:cs="Times New Roman"/>
          <w:szCs w:val="24"/>
        </w:rPr>
        <w:t>,</w:t>
      </w:r>
      <w:r w:rsidRPr="004D2875">
        <w:rPr>
          <w:rFonts w:eastAsia="Times New Roman" w:cs="Times New Roman"/>
          <w:szCs w:val="24"/>
        </w:rPr>
        <w:t xml:space="preserve"> ενώ ήταν 7,5 το 2018</w:t>
      </w:r>
      <w:r>
        <w:rPr>
          <w:rFonts w:eastAsia="Times New Roman" w:cs="Times New Roman"/>
          <w:szCs w:val="24"/>
        </w:rPr>
        <w:t>. Α</w:t>
      </w:r>
      <w:r w:rsidRPr="004D2875">
        <w:rPr>
          <w:rFonts w:eastAsia="Times New Roman" w:cs="Times New Roman"/>
          <w:szCs w:val="24"/>
        </w:rPr>
        <w:t>ύξηση της απασχόλησης</w:t>
      </w:r>
      <w:r>
        <w:rPr>
          <w:rFonts w:eastAsia="Times New Roman" w:cs="Times New Roman"/>
          <w:szCs w:val="24"/>
        </w:rPr>
        <w:t>. Κ</w:t>
      </w:r>
      <w:r w:rsidRPr="004D2875">
        <w:rPr>
          <w:rFonts w:eastAsia="Times New Roman" w:cs="Times New Roman"/>
          <w:szCs w:val="24"/>
        </w:rPr>
        <w:t xml:space="preserve">αι </w:t>
      </w:r>
      <w:r>
        <w:rPr>
          <w:rFonts w:eastAsia="Times New Roman" w:cs="Times New Roman"/>
          <w:szCs w:val="24"/>
        </w:rPr>
        <w:t>σ</w:t>
      </w:r>
      <w:r w:rsidRPr="004D2875">
        <w:rPr>
          <w:rFonts w:eastAsia="Times New Roman" w:cs="Times New Roman"/>
          <w:szCs w:val="24"/>
        </w:rPr>
        <w:t>υνεπώς</w:t>
      </w:r>
      <w:r>
        <w:rPr>
          <w:rFonts w:eastAsia="Times New Roman" w:cs="Times New Roman"/>
          <w:szCs w:val="24"/>
        </w:rPr>
        <w:t>,</w:t>
      </w:r>
      <w:r w:rsidRPr="004D2875">
        <w:rPr>
          <w:rFonts w:eastAsia="Times New Roman" w:cs="Times New Roman"/>
          <w:szCs w:val="24"/>
        </w:rPr>
        <w:t xml:space="preserve"> την ανεργία να μειώνεται στο 16,7%</w:t>
      </w:r>
      <w:r>
        <w:rPr>
          <w:rFonts w:eastAsia="Times New Roman" w:cs="Times New Roman"/>
          <w:szCs w:val="24"/>
        </w:rPr>
        <w:t>.</w:t>
      </w:r>
    </w:p>
    <w:p w14:paraId="120F8D98"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Έ</w:t>
      </w:r>
      <w:r w:rsidRPr="004D2875">
        <w:rPr>
          <w:rFonts w:eastAsia="Times New Roman" w:cs="Times New Roman"/>
          <w:szCs w:val="24"/>
        </w:rPr>
        <w:t>χω υποχρέωση να αναφερθώ και σε ένα άλλο κομμάτι του προϋπολογισμού</w:t>
      </w:r>
      <w:r>
        <w:rPr>
          <w:rFonts w:eastAsia="Times New Roman" w:cs="Times New Roman"/>
          <w:szCs w:val="24"/>
        </w:rPr>
        <w:t>, αυτό που προανέφερε ο Αναπληρωτής Υπουργός Ναυτιλίας και Νησιωτικής Πολιτικ</w:t>
      </w:r>
      <w:r>
        <w:rPr>
          <w:rFonts w:eastAsia="Times New Roman" w:cs="Times New Roman"/>
          <w:szCs w:val="24"/>
        </w:rPr>
        <w:t>ής</w:t>
      </w:r>
      <w:r w:rsidRPr="004D2875">
        <w:rPr>
          <w:rFonts w:eastAsia="Times New Roman" w:cs="Times New Roman"/>
          <w:szCs w:val="24"/>
        </w:rPr>
        <w:t xml:space="preserve"> προηγουμένως</w:t>
      </w:r>
      <w:r>
        <w:rPr>
          <w:rFonts w:eastAsia="Times New Roman" w:cs="Times New Roman"/>
          <w:szCs w:val="24"/>
        </w:rPr>
        <w:t>. Ενώ, λοιπόν, και</w:t>
      </w:r>
      <w:r w:rsidRPr="004D2875">
        <w:rPr>
          <w:rFonts w:eastAsia="Times New Roman" w:cs="Times New Roman"/>
          <w:szCs w:val="24"/>
        </w:rPr>
        <w:t xml:space="preserve"> </w:t>
      </w:r>
      <w:r>
        <w:rPr>
          <w:rFonts w:eastAsia="Times New Roman" w:cs="Times New Roman"/>
          <w:szCs w:val="24"/>
        </w:rPr>
        <w:t>σ</w:t>
      </w:r>
      <w:r w:rsidRPr="004D2875">
        <w:rPr>
          <w:rFonts w:eastAsia="Times New Roman" w:cs="Times New Roman"/>
          <w:szCs w:val="24"/>
        </w:rPr>
        <w:t xml:space="preserve">ύμφωνα με τις </w:t>
      </w:r>
      <w:r>
        <w:rPr>
          <w:rFonts w:eastAsia="Times New Roman" w:cs="Times New Roman"/>
          <w:szCs w:val="24"/>
        </w:rPr>
        <w:t>οδηγίες</w:t>
      </w:r>
      <w:r>
        <w:rPr>
          <w:rFonts w:eastAsia="Times New Roman" w:cs="Times New Roman"/>
          <w:szCs w:val="24"/>
        </w:rPr>
        <w:t xml:space="preserve"> της Ευρωπαϊκής Έ</w:t>
      </w:r>
      <w:r w:rsidRPr="004D2875">
        <w:rPr>
          <w:rFonts w:eastAsia="Times New Roman" w:cs="Times New Roman"/>
          <w:szCs w:val="24"/>
        </w:rPr>
        <w:t xml:space="preserve">νωσης και από το </w:t>
      </w:r>
      <w:r>
        <w:rPr>
          <w:rFonts w:eastAsia="Times New Roman" w:cs="Times New Roman"/>
          <w:szCs w:val="24"/>
        </w:rPr>
        <w:t>Σ</w:t>
      </w:r>
      <w:r w:rsidRPr="004D2875">
        <w:rPr>
          <w:rFonts w:eastAsia="Times New Roman" w:cs="Times New Roman"/>
          <w:szCs w:val="24"/>
        </w:rPr>
        <w:t>ύνταγμά μας για λόγους κοινωνικής συνοχής προστατεύεται το μειονέκτημα της νησιωτικότητας</w:t>
      </w:r>
      <w:r>
        <w:rPr>
          <w:rFonts w:eastAsia="Times New Roman" w:cs="Times New Roman"/>
          <w:szCs w:val="24"/>
        </w:rPr>
        <w:t>,</w:t>
      </w:r>
      <w:r w:rsidRPr="004D2875">
        <w:rPr>
          <w:rFonts w:eastAsia="Times New Roman" w:cs="Times New Roman"/>
          <w:szCs w:val="24"/>
        </w:rPr>
        <w:t xml:space="preserve"> </w:t>
      </w:r>
      <w:r>
        <w:rPr>
          <w:rFonts w:eastAsia="Times New Roman" w:cs="Times New Roman"/>
          <w:szCs w:val="24"/>
        </w:rPr>
        <w:t>-</w:t>
      </w:r>
      <w:r w:rsidRPr="004D2875">
        <w:rPr>
          <w:rFonts w:eastAsia="Times New Roman" w:cs="Times New Roman"/>
          <w:szCs w:val="24"/>
        </w:rPr>
        <w:t>και πόσο μάλλον σε εμάς</w:t>
      </w:r>
      <w:r>
        <w:rPr>
          <w:rFonts w:eastAsia="Times New Roman" w:cs="Times New Roman"/>
          <w:szCs w:val="24"/>
        </w:rPr>
        <w:t>,</w:t>
      </w:r>
      <w:r w:rsidRPr="004D2875">
        <w:rPr>
          <w:rFonts w:eastAsia="Times New Roman" w:cs="Times New Roman"/>
          <w:szCs w:val="24"/>
        </w:rPr>
        <w:t xml:space="preserve"> που είναι περ</w:t>
      </w:r>
      <w:r>
        <w:rPr>
          <w:rFonts w:eastAsia="Times New Roman" w:cs="Times New Roman"/>
          <w:szCs w:val="24"/>
        </w:rPr>
        <w:t>ίπου 40% η έκταση σε σχέση με το</w:t>
      </w:r>
      <w:r w:rsidRPr="004D2875">
        <w:rPr>
          <w:rFonts w:eastAsia="Times New Roman" w:cs="Times New Roman"/>
          <w:szCs w:val="24"/>
        </w:rPr>
        <w:t>ν χ</w:t>
      </w:r>
      <w:r w:rsidRPr="004D2875">
        <w:rPr>
          <w:rFonts w:eastAsia="Times New Roman" w:cs="Times New Roman"/>
          <w:szCs w:val="24"/>
        </w:rPr>
        <w:t>ερσαίο χώρο</w:t>
      </w:r>
      <w:r>
        <w:rPr>
          <w:rFonts w:eastAsia="Times New Roman" w:cs="Times New Roman"/>
          <w:szCs w:val="24"/>
        </w:rPr>
        <w:t>, το</w:t>
      </w:r>
      <w:r w:rsidRPr="004D2875">
        <w:rPr>
          <w:rFonts w:eastAsia="Times New Roman" w:cs="Times New Roman"/>
          <w:szCs w:val="24"/>
        </w:rPr>
        <w:t>ν ελληνικ</w:t>
      </w:r>
      <w:r>
        <w:rPr>
          <w:rFonts w:eastAsia="Times New Roman" w:cs="Times New Roman"/>
          <w:szCs w:val="24"/>
        </w:rPr>
        <w:t xml:space="preserve">ό, </w:t>
      </w:r>
      <w:r w:rsidRPr="004D2875">
        <w:rPr>
          <w:rFonts w:eastAsia="Times New Roman" w:cs="Times New Roman"/>
          <w:szCs w:val="24"/>
        </w:rPr>
        <w:t xml:space="preserve">των νησιών </w:t>
      </w:r>
      <w:r>
        <w:rPr>
          <w:rFonts w:eastAsia="Times New Roman" w:cs="Times New Roman"/>
          <w:szCs w:val="24"/>
        </w:rPr>
        <w:t>μας-</w:t>
      </w:r>
      <w:r w:rsidRPr="004D2875">
        <w:rPr>
          <w:rFonts w:eastAsia="Times New Roman" w:cs="Times New Roman"/>
          <w:szCs w:val="24"/>
        </w:rPr>
        <w:t xml:space="preserve"> </w:t>
      </w:r>
      <w:r w:rsidRPr="004D2875">
        <w:rPr>
          <w:rFonts w:eastAsia="Times New Roman" w:cs="Times New Roman"/>
          <w:szCs w:val="24"/>
        </w:rPr>
        <w:lastRenderedPageBreak/>
        <w:t xml:space="preserve">για πρώτη φορά αναγνωρίζεται το μειονέκτημα της νησιωτικότητας και σε </w:t>
      </w:r>
      <w:r>
        <w:rPr>
          <w:rFonts w:eastAsia="Times New Roman" w:cs="Times New Roman"/>
          <w:szCs w:val="24"/>
        </w:rPr>
        <w:t>εμάς τους μόνιμους κατοίκους των Ε</w:t>
      </w:r>
      <w:r w:rsidRPr="004D2875">
        <w:rPr>
          <w:rFonts w:eastAsia="Times New Roman" w:cs="Times New Roman"/>
          <w:szCs w:val="24"/>
        </w:rPr>
        <w:t>πτανήσων</w:t>
      </w:r>
      <w:r>
        <w:rPr>
          <w:rFonts w:eastAsia="Times New Roman" w:cs="Times New Roman"/>
          <w:szCs w:val="24"/>
        </w:rPr>
        <w:t>. Α</w:t>
      </w:r>
      <w:r w:rsidRPr="004D2875">
        <w:rPr>
          <w:rFonts w:eastAsia="Times New Roman" w:cs="Times New Roman"/>
          <w:szCs w:val="24"/>
        </w:rPr>
        <w:t>πό το ποσό των 156 εκατομμυρίων που προβλέπονται για το μεταφορικό ισοδύναμο συνολικά</w:t>
      </w:r>
      <w:r>
        <w:rPr>
          <w:rFonts w:eastAsia="Times New Roman" w:cs="Times New Roman"/>
          <w:szCs w:val="24"/>
        </w:rPr>
        <w:t xml:space="preserve">, ένα μεγάλο </w:t>
      </w:r>
      <w:r>
        <w:rPr>
          <w:rFonts w:eastAsia="Times New Roman" w:cs="Times New Roman"/>
          <w:szCs w:val="24"/>
        </w:rPr>
        <w:t>κομμάτι ισοδυναμεί</w:t>
      </w:r>
      <w:r w:rsidRPr="004D2875">
        <w:rPr>
          <w:rFonts w:eastAsia="Times New Roman" w:cs="Times New Roman"/>
          <w:szCs w:val="24"/>
        </w:rPr>
        <w:t xml:space="preserve"> και αφορά τα Ιόνια </w:t>
      </w:r>
      <w:r>
        <w:rPr>
          <w:rFonts w:eastAsia="Times New Roman" w:cs="Times New Roman"/>
          <w:szCs w:val="24"/>
        </w:rPr>
        <w:t>Ν</w:t>
      </w:r>
      <w:r w:rsidRPr="004D2875">
        <w:rPr>
          <w:rFonts w:eastAsia="Times New Roman" w:cs="Times New Roman"/>
          <w:szCs w:val="24"/>
        </w:rPr>
        <w:t>ησιά</w:t>
      </w:r>
      <w:r>
        <w:rPr>
          <w:rFonts w:eastAsia="Times New Roman" w:cs="Times New Roman"/>
          <w:szCs w:val="24"/>
        </w:rPr>
        <w:t>. Α</w:t>
      </w:r>
      <w:r w:rsidRPr="004D2875">
        <w:rPr>
          <w:rFonts w:eastAsia="Times New Roman" w:cs="Times New Roman"/>
          <w:szCs w:val="24"/>
        </w:rPr>
        <w:t>κόμα για πρ</w:t>
      </w:r>
      <w:r>
        <w:rPr>
          <w:rFonts w:eastAsia="Times New Roman" w:cs="Times New Roman"/>
          <w:szCs w:val="24"/>
        </w:rPr>
        <w:t xml:space="preserve">ώτη πάλι φορά επιδοτείται </w:t>
      </w:r>
      <w:r w:rsidRPr="004D2875">
        <w:rPr>
          <w:rFonts w:eastAsia="Times New Roman" w:cs="Times New Roman"/>
          <w:szCs w:val="24"/>
        </w:rPr>
        <w:t>η γραμμή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4D2875">
        <w:rPr>
          <w:rFonts w:eastAsia="Times New Roman" w:cs="Times New Roman"/>
          <w:szCs w:val="24"/>
        </w:rPr>
        <w:t>Σάμη</w:t>
      </w:r>
      <w:r>
        <w:rPr>
          <w:rFonts w:eastAsia="Times New Roman" w:cs="Times New Roman"/>
          <w:szCs w:val="24"/>
        </w:rPr>
        <w:t>-</w:t>
      </w:r>
      <w:r w:rsidRPr="004D2875">
        <w:rPr>
          <w:rFonts w:eastAsia="Times New Roman" w:cs="Times New Roman"/>
          <w:szCs w:val="24"/>
        </w:rPr>
        <w:t>Ιθάκη</w:t>
      </w:r>
      <w:r>
        <w:rPr>
          <w:rFonts w:eastAsia="Times New Roman" w:cs="Times New Roman"/>
          <w:szCs w:val="24"/>
        </w:rPr>
        <w:t>,</w:t>
      </w:r>
      <w:r w:rsidRPr="004D2875">
        <w:rPr>
          <w:rFonts w:eastAsia="Times New Roman" w:cs="Times New Roman"/>
          <w:szCs w:val="24"/>
        </w:rPr>
        <w:t xml:space="preserve"> πάρα πολύ σημαντική για μας και ελπίζουμε σε λίγες μέρες να έχουμε θετική κατάληξη του διαγωνισμού. </w:t>
      </w:r>
    </w:p>
    <w:p w14:paraId="120F8D99" w14:textId="77777777" w:rsidR="0086761A" w:rsidRDefault="00427452">
      <w:pPr>
        <w:spacing w:line="600" w:lineRule="auto"/>
        <w:ind w:firstLine="720"/>
        <w:jc w:val="both"/>
        <w:rPr>
          <w:rFonts w:eastAsia="Times New Roman" w:cs="Times New Roman"/>
          <w:szCs w:val="24"/>
        </w:rPr>
      </w:pPr>
      <w:r w:rsidRPr="00D16EC1">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14:paraId="120F8D9A" w14:textId="77777777" w:rsidR="0086761A" w:rsidRDefault="00427452">
      <w:pPr>
        <w:spacing w:line="600" w:lineRule="auto"/>
        <w:ind w:firstLine="720"/>
        <w:contextualSpacing/>
        <w:jc w:val="both"/>
        <w:rPr>
          <w:rFonts w:eastAsia="Times New Roman" w:cs="Times New Roman"/>
          <w:szCs w:val="24"/>
        </w:rPr>
      </w:pPr>
      <w:r w:rsidRPr="004D2875">
        <w:rPr>
          <w:rFonts w:eastAsia="Times New Roman" w:cs="Times New Roman"/>
          <w:szCs w:val="24"/>
        </w:rPr>
        <w:t>Όλα αυτά</w:t>
      </w:r>
      <w:r>
        <w:rPr>
          <w:rFonts w:eastAsia="Times New Roman" w:cs="Times New Roman"/>
          <w:szCs w:val="24"/>
        </w:rPr>
        <w:t>,</w:t>
      </w:r>
      <w:r w:rsidRPr="004D2875">
        <w:rPr>
          <w:rFonts w:eastAsia="Times New Roman" w:cs="Times New Roman"/>
          <w:szCs w:val="24"/>
        </w:rPr>
        <w:t xml:space="preserve"> κυρίες και κύριοι</w:t>
      </w:r>
      <w:r>
        <w:rPr>
          <w:rFonts w:eastAsia="Times New Roman" w:cs="Times New Roman"/>
          <w:szCs w:val="24"/>
        </w:rPr>
        <w:t>, αποτελούν μι</w:t>
      </w:r>
      <w:r w:rsidRPr="004D2875">
        <w:rPr>
          <w:rFonts w:eastAsia="Times New Roman" w:cs="Times New Roman"/>
          <w:szCs w:val="24"/>
        </w:rPr>
        <w:t>α πραγματικότητα</w:t>
      </w:r>
      <w:r>
        <w:rPr>
          <w:rFonts w:eastAsia="Times New Roman" w:cs="Times New Roman"/>
          <w:szCs w:val="24"/>
        </w:rPr>
        <w:t>,</w:t>
      </w:r>
      <w:r w:rsidRPr="004D2875">
        <w:rPr>
          <w:rFonts w:eastAsia="Times New Roman" w:cs="Times New Roman"/>
          <w:szCs w:val="24"/>
        </w:rPr>
        <w:t xml:space="preserve"> δεν είναι γενικές αοριστίες</w:t>
      </w:r>
      <w:r>
        <w:rPr>
          <w:rFonts w:eastAsia="Times New Roman" w:cs="Times New Roman"/>
          <w:szCs w:val="24"/>
        </w:rPr>
        <w:t>,</w:t>
      </w:r>
      <w:r w:rsidRPr="004D2875">
        <w:rPr>
          <w:rFonts w:eastAsia="Times New Roman" w:cs="Times New Roman"/>
          <w:szCs w:val="24"/>
        </w:rPr>
        <w:t xml:space="preserve"> όπως πραγματικότητα ήταν και τα θετικά μέτρα που έγιναν πραγματικό</w:t>
      </w:r>
      <w:r w:rsidRPr="004D2875">
        <w:rPr>
          <w:rFonts w:eastAsia="Times New Roman" w:cs="Times New Roman"/>
          <w:szCs w:val="24"/>
        </w:rPr>
        <w:t xml:space="preserve">τητα και ψηφίστηκαν το τελευταίο μήνα. </w:t>
      </w:r>
      <w:r>
        <w:rPr>
          <w:rFonts w:eastAsia="Times New Roman" w:cs="Times New Roman"/>
          <w:szCs w:val="24"/>
        </w:rPr>
        <w:t>Αποκαθιστούμε βήμα με βήμα τις αδικίες π</w:t>
      </w:r>
      <w:r w:rsidRPr="004D2875">
        <w:rPr>
          <w:rFonts w:eastAsia="Times New Roman" w:cs="Times New Roman"/>
          <w:szCs w:val="24"/>
        </w:rPr>
        <w:t>ου επιβλήθηκαν στην περίοδο των μνημονίων και πρωταρχικός μας στόχος είναι να βελτιώσουμε την καθημερινότητα των πολιτών</w:t>
      </w:r>
      <w:r>
        <w:rPr>
          <w:rFonts w:eastAsia="Times New Roman" w:cs="Times New Roman"/>
          <w:szCs w:val="24"/>
        </w:rPr>
        <w:t>. Έ</w:t>
      </w:r>
      <w:r w:rsidRPr="004D2875">
        <w:rPr>
          <w:rFonts w:eastAsia="Times New Roman" w:cs="Times New Roman"/>
          <w:szCs w:val="24"/>
        </w:rPr>
        <w:t xml:space="preserve">χουμε πολύ δουλειά ακόμα μπροστά </w:t>
      </w:r>
      <w:r>
        <w:rPr>
          <w:rFonts w:eastAsia="Times New Roman" w:cs="Times New Roman"/>
          <w:szCs w:val="24"/>
        </w:rPr>
        <w:t>μας. Ο</w:t>
      </w:r>
      <w:r w:rsidRPr="004D2875">
        <w:rPr>
          <w:rFonts w:eastAsia="Times New Roman" w:cs="Times New Roman"/>
          <w:szCs w:val="24"/>
        </w:rPr>
        <w:t xml:space="preserve"> κόσμος βλέπει </w:t>
      </w:r>
      <w:r w:rsidRPr="004D2875">
        <w:rPr>
          <w:rFonts w:eastAsia="Times New Roman" w:cs="Times New Roman"/>
          <w:szCs w:val="24"/>
        </w:rPr>
        <w:t>και κρίνει</w:t>
      </w:r>
      <w:r>
        <w:rPr>
          <w:rFonts w:eastAsia="Times New Roman" w:cs="Times New Roman"/>
          <w:szCs w:val="24"/>
        </w:rPr>
        <w:t xml:space="preserve">. </w:t>
      </w:r>
      <w:r w:rsidRPr="004D2875">
        <w:rPr>
          <w:rFonts w:eastAsia="Times New Roman" w:cs="Times New Roman"/>
          <w:szCs w:val="24"/>
        </w:rPr>
        <w:t xml:space="preserve">Εμείς είμαστε υποχρεωμένοι να προχωρήσουμε. </w:t>
      </w:r>
    </w:p>
    <w:p w14:paraId="120F8D9B"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Σας ε</w:t>
      </w:r>
      <w:r w:rsidRPr="004D2875">
        <w:rPr>
          <w:rFonts w:eastAsia="Times New Roman" w:cs="Times New Roman"/>
          <w:szCs w:val="24"/>
        </w:rPr>
        <w:t>υχαριστώ</w:t>
      </w:r>
      <w:r>
        <w:rPr>
          <w:rFonts w:eastAsia="Times New Roman" w:cs="Times New Roman"/>
          <w:szCs w:val="24"/>
        </w:rPr>
        <w:t>.</w:t>
      </w:r>
    </w:p>
    <w:p w14:paraId="120F8D9C" w14:textId="77777777" w:rsidR="0086761A" w:rsidRDefault="0042745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20F8D9D" w14:textId="77777777" w:rsidR="0086761A" w:rsidRDefault="00427452">
      <w:pPr>
        <w:spacing w:line="600" w:lineRule="auto"/>
        <w:ind w:firstLine="720"/>
        <w:contextualSpacing/>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 xml:space="preserve">Αγαπητή κυρία Θεοπεφτάτου, σας ευχαριστώ και για τον </w:t>
      </w:r>
      <w:r w:rsidRPr="004D2875">
        <w:rPr>
          <w:rFonts w:eastAsia="Times New Roman" w:cs="Times New Roman"/>
          <w:szCs w:val="24"/>
        </w:rPr>
        <w:t>χρόνο</w:t>
      </w:r>
      <w:r>
        <w:rPr>
          <w:rFonts w:eastAsia="Times New Roman" w:cs="Times New Roman"/>
          <w:szCs w:val="24"/>
        </w:rPr>
        <w:t>.</w:t>
      </w:r>
    </w:p>
    <w:p w14:paraId="120F8D9E"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4D2875">
        <w:rPr>
          <w:rFonts w:eastAsia="Times New Roman" w:cs="Times New Roman"/>
          <w:szCs w:val="24"/>
        </w:rPr>
        <w:t>ροχωρούμε με τον συνάδελφο τον κ</w:t>
      </w:r>
      <w:r>
        <w:rPr>
          <w:rFonts w:eastAsia="Times New Roman" w:cs="Times New Roman"/>
          <w:szCs w:val="24"/>
        </w:rPr>
        <w:t>. Μπαργιώτα.</w:t>
      </w:r>
    </w:p>
    <w:p w14:paraId="120F8D9F"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120F8DA0" w14:textId="77777777" w:rsidR="0086761A" w:rsidRDefault="00427452">
      <w:pPr>
        <w:spacing w:line="600" w:lineRule="auto"/>
        <w:ind w:firstLine="720"/>
        <w:contextualSpacing/>
        <w:jc w:val="both"/>
        <w:rPr>
          <w:rFonts w:eastAsia="Times New Roman" w:cs="Times New Roman"/>
          <w:szCs w:val="24"/>
        </w:rPr>
      </w:pPr>
      <w:r w:rsidRPr="00DF22C5">
        <w:rPr>
          <w:rFonts w:eastAsia="Times New Roman" w:cs="Times New Roman"/>
          <w:b/>
          <w:szCs w:val="24"/>
        </w:rPr>
        <w:t>ΚΩΝΣΤΑΝΤΙΝΟΣ ΜΠΑΡΓΙΩΤΑΣ:</w:t>
      </w:r>
      <w:r>
        <w:rPr>
          <w:rFonts w:eastAsia="Times New Roman" w:cs="Times New Roman"/>
          <w:szCs w:val="24"/>
        </w:rPr>
        <w:t xml:space="preserve"> Ευχαριστώ, κύριε Π</w:t>
      </w:r>
      <w:r w:rsidRPr="004D2875">
        <w:rPr>
          <w:rFonts w:eastAsia="Times New Roman" w:cs="Times New Roman"/>
          <w:szCs w:val="24"/>
        </w:rPr>
        <w:t>ρόεδρε</w:t>
      </w:r>
      <w:r>
        <w:rPr>
          <w:rFonts w:eastAsia="Times New Roman" w:cs="Times New Roman"/>
          <w:szCs w:val="24"/>
        </w:rPr>
        <w:t>.</w:t>
      </w:r>
    </w:p>
    <w:p w14:paraId="120F8DA1"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Η</w:t>
      </w:r>
      <w:r w:rsidRPr="004D2875">
        <w:rPr>
          <w:rFonts w:eastAsia="Times New Roman" w:cs="Times New Roman"/>
          <w:szCs w:val="24"/>
        </w:rPr>
        <w:t xml:space="preserve"> συζήτηση του προϋπολογισμού φέτος</w:t>
      </w:r>
      <w:r>
        <w:rPr>
          <w:rFonts w:eastAsia="Times New Roman" w:cs="Times New Roman"/>
          <w:szCs w:val="24"/>
        </w:rPr>
        <w:t xml:space="preserve"> συνοδεύεται από μι</w:t>
      </w:r>
      <w:r w:rsidRPr="004D2875">
        <w:rPr>
          <w:rFonts w:eastAsia="Times New Roman" w:cs="Times New Roman"/>
          <w:szCs w:val="24"/>
        </w:rPr>
        <w:t xml:space="preserve">α </w:t>
      </w:r>
      <w:r>
        <w:rPr>
          <w:rFonts w:eastAsia="Times New Roman" w:cs="Times New Roman"/>
          <w:szCs w:val="24"/>
        </w:rPr>
        <w:t>α</w:t>
      </w:r>
      <w:r w:rsidRPr="004D2875">
        <w:rPr>
          <w:rFonts w:eastAsia="Times New Roman" w:cs="Times New Roman"/>
          <w:szCs w:val="24"/>
        </w:rPr>
        <w:t xml:space="preserve">σαφή προσπάθεια της </w:t>
      </w:r>
      <w:r>
        <w:rPr>
          <w:rFonts w:eastAsia="Times New Roman" w:cs="Times New Roman"/>
          <w:szCs w:val="24"/>
        </w:rPr>
        <w:t>Κ</w:t>
      </w:r>
      <w:r w:rsidRPr="004D2875">
        <w:rPr>
          <w:rFonts w:eastAsia="Times New Roman" w:cs="Times New Roman"/>
          <w:szCs w:val="24"/>
        </w:rPr>
        <w:t>υβέρνησης</w:t>
      </w:r>
      <w:r>
        <w:rPr>
          <w:rFonts w:eastAsia="Times New Roman" w:cs="Times New Roman"/>
          <w:szCs w:val="24"/>
        </w:rPr>
        <w:t xml:space="preserve"> να δώσει έναν τόνο θριαμβολογία</w:t>
      </w:r>
      <w:r w:rsidRPr="004D2875">
        <w:rPr>
          <w:rFonts w:eastAsia="Times New Roman" w:cs="Times New Roman"/>
          <w:szCs w:val="24"/>
        </w:rPr>
        <w:t>ς και πανηγυρισμού</w:t>
      </w:r>
      <w:r>
        <w:rPr>
          <w:rFonts w:eastAsia="Times New Roman" w:cs="Times New Roman"/>
          <w:szCs w:val="24"/>
        </w:rPr>
        <w:t>. Ά</w:t>
      </w:r>
      <w:r w:rsidRPr="004D2875">
        <w:rPr>
          <w:rFonts w:eastAsia="Times New Roman" w:cs="Times New Roman"/>
          <w:szCs w:val="24"/>
        </w:rPr>
        <w:t xml:space="preserve">κουσα για </w:t>
      </w:r>
      <w:r>
        <w:rPr>
          <w:rFonts w:eastAsia="Times New Roman" w:cs="Times New Roman"/>
          <w:szCs w:val="24"/>
        </w:rPr>
        <w:t>«</w:t>
      </w:r>
      <w:r w:rsidRPr="004D2875">
        <w:rPr>
          <w:rFonts w:eastAsia="Times New Roman" w:cs="Times New Roman"/>
          <w:szCs w:val="24"/>
        </w:rPr>
        <w:t>χρονιά ορόσημο</w:t>
      </w:r>
      <w:r>
        <w:rPr>
          <w:rFonts w:eastAsia="Times New Roman" w:cs="Times New Roman"/>
          <w:szCs w:val="24"/>
        </w:rPr>
        <w:t>»</w:t>
      </w:r>
      <w:r w:rsidRPr="004D2875">
        <w:rPr>
          <w:rFonts w:eastAsia="Times New Roman" w:cs="Times New Roman"/>
          <w:szCs w:val="24"/>
        </w:rPr>
        <w:t xml:space="preserve"> πριν από λίγο από κάποιον από τους </w:t>
      </w:r>
      <w:r>
        <w:rPr>
          <w:rFonts w:eastAsia="Times New Roman" w:cs="Times New Roman"/>
          <w:szCs w:val="24"/>
        </w:rPr>
        <w:t>Υ</w:t>
      </w:r>
      <w:r w:rsidRPr="004D2875">
        <w:rPr>
          <w:rFonts w:eastAsia="Times New Roman" w:cs="Times New Roman"/>
          <w:szCs w:val="24"/>
        </w:rPr>
        <w:t>πουργούς</w:t>
      </w:r>
      <w:r>
        <w:rPr>
          <w:rFonts w:eastAsia="Times New Roman" w:cs="Times New Roman"/>
          <w:szCs w:val="24"/>
        </w:rPr>
        <w:t>. Ν</w:t>
      </w:r>
      <w:r w:rsidRPr="004D2875">
        <w:rPr>
          <w:rFonts w:eastAsia="Times New Roman" w:cs="Times New Roman"/>
          <w:szCs w:val="24"/>
        </w:rPr>
        <w:t>ο</w:t>
      </w:r>
      <w:r>
        <w:rPr>
          <w:rFonts w:eastAsia="Times New Roman" w:cs="Times New Roman"/>
          <w:szCs w:val="24"/>
        </w:rPr>
        <w:t>μίζω ότι κάποιος από τους Υ</w:t>
      </w:r>
      <w:r w:rsidRPr="004D2875">
        <w:rPr>
          <w:rFonts w:eastAsia="Times New Roman" w:cs="Times New Roman"/>
          <w:szCs w:val="24"/>
        </w:rPr>
        <w:t xml:space="preserve">πουργούς σίγουρα </w:t>
      </w:r>
      <w:r>
        <w:rPr>
          <w:rFonts w:eastAsia="Times New Roman" w:cs="Times New Roman"/>
          <w:szCs w:val="24"/>
        </w:rPr>
        <w:t xml:space="preserve">το </w:t>
      </w:r>
      <w:r w:rsidRPr="004D2875">
        <w:rPr>
          <w:rFonts w:eastAsia="Times New Roman" w:cs="Times New Roman"/>
          <w:szCs w:val="24"/>
        </w:rPr>
        <w:t>είπε αυτό</w:t>
      </w:r>
      <w:r>
        <w:rPr>
          <w:rFonts w:eastAsia="Times New Roman" w:cs="Times New Roman"/>
          <w:szCs w:val="24"/>
        </w:rPr>
        <w:t>. Α</w:t>
      </w:r>
      <w:r w:rsidRPr="004D2875">
        <w:rPr>
          <w:rFonts w:eastAsia="Times New Roman" w:cs="Times New Roman"/>
          <w:szCs w:val="24"/>
        </w:rPr>
        <w:t>κούω για μεγάλες αλλαγές</w:t>
      </w:r>
      <w:r>
        <w:rPr>
          <w:rFonts w:eastAsia="Times New Roman" w:cs="Times New Roman"/>
          <w:szCs w:val="24"/>
        </w:rPr>
        <w:t>. Γ</w:t>
      </w:r>
      <w:r w:rsidRPr="004D2875">
        <w:rPr>
          <w:rFonts w:eastAsia="Times New Roman" w:cs="Times New Roman"/>
          <w:szCs w:val="24"/>
        </w:rPr>
        <w:t>ενικώς</w:t>
      </w:r>
      <w:r>
        <w:rPr>
          <w:rFonts w:eastAsia="Times New Roman" w:cs="Times New Roman"/>
          <w:szCs w:val="24"/>
        </w:rPr>
        <w:t>,</w:t>
      </w:r>
      <w:r w:rsidRPr="004D2875">
        <w:rPr>
          <w:rFonts w:eastAsia="Times New Roman" w:cs="Times New Roman"/>
          <w:szCs w:val="24"/>
        </w:rPr>
        <w:t xml:space="preserve"> υπάρχει </w:t>
      </w:r>
      <w:r>
        <w:rPr>
          <w:rFonts w:eastAsia="Times New Roman" w:cs="Times New Roman"/>
          <w:szCs w:val="24"/>
        </w:rPr>
        <w:t>μια</w:t>
      </w:r>
      <w:r w:rsidRPr="004D2875">
        <w:rPr>
          <w:rFonts w:eastAsia="Times New Roman" w:cs="Times New Roman"/>
          <w:szCs w:val="24"/>
        </w:rPr>
        <w:t xml:space="preserve"> φιλότιμη προσπάθεια καλλιέργειας ενός </w:t>
      </w:r>
      <w:r>
        <w:rPr>
          <w:rFonts w:eastAsia="Times New Roman" w:cs="Times New Roman"/>
          <w:szCs w:val="24"/>
        </w:rPr>
        <w:t>κλίματος θριαμβολογίας:</w:t>
      </w:r>
      <w:r w:rsidRPr="004D2875">
        <w:rPr>
          <w:rFonts w:eastAsia="Times New Roman" w:cs="Times New Roman"/>
          <w:szCs w:val="24"/>
        </w:rPr>
        <w:t xml:space="preserve"> Η αποθέωση της θεωρίας της δημιουργίας </w:t>
      </w:r>
      <w:r w:rsidRPr="004D2875">
        <w:rPr>
          <w:rFonts w:eastAsia="Times New Roman" w:cs="Times New Roman"/>
          <w:szCs w:val="24"/>
        </w:rPr>
        <w:t>του δημοσιονομικού χώρου</w:t>
      </w:r>
      <w:r>
        <w:rPr>
          <w:rFonts w:eastAsia="Times New Roman" w:cs="Times New Roman"/>
          <w:szCs w:val="24"/>
        </w:rPr>
        <w:t>,</w:t>
      </w:r>
      <w:r w:rsidRPr="004D2875">
        <w:rPr>
          <w:rFonts w:eastAsia="Times New Roman" w:cs="Times New Roman"/>
          <w:szCs w:val="24"/>
        </w:rPr>
        <w:t xml:space="preserve"> η οποία με τη σειρά της επέτρεψε </w:t>
      </w:r>
      <w:r>
        <w:rPr>
          <w:rFonts w:eastAsia="Times New Roman" w:cs="Times New Roman"/>
          <w:szCs w:val="24"/>
        </w:rPr>
        <w:t>μια</w:t>
      </w:r>
      <w:r w:rsidRPr="004D2875">
        <w:rPr>
          <w:rFonts w:eastAsia="Times New Roman" w:cs="Times New Roman"/>
          <w:szCs w:val="24"/>
        </w:rPr>
        <w:t xml:space="preserve"> προεκλογική παροχολογία</w:t>
      </w:r>
      <w:r>
        <w:rPr>
          <w:rFonts w:eastAsia="Times New Roman" w:cs="Times New Roman"/>
          <w:szCs w:val="24"/>
        </w:rPr>
        <w:t>,</w:t>
      </w:r>
      <w:r w:rsidRPr="004D2875">
        <w:rPr>
          <w:rFonts w:eastAsia="Times New Roman" w:cs="Times New Roman"/>
          <w:szCs w:val="24"/>
        </w:rPr>
        <w:t xml:space="preserve"> η οποία σκοπίμως συγχέεται με την </w:t>
      </w:r>
      <w:r>
        <w:rPr>
          <w:rFonts w:eastAsia="Times New Roman" w:cs="Times New Roman"/>
          <w:szCs w:val="24"/>
        </w:rPr>
        <w:t>ευημερία</w:t>
      </w:r>
      <w:r w:rsidRPr="004D2875">
        <w:rPr>
          <w:rFonts w:eastAsia="Times New Roman" w:cs="Times New Roman"/>
          <w:szCs w:val="24"/>
        </w:rPr>
        <w:t xml:space="preserve"> και με ένα νέο κλ</w:t>
      </w:r>
      <w:r>
        <w:rPr>
          <w:rFonts w:eastAsia="Times New Roman" w:cs="Times New Roman"/>
          <w:szCs w:val="24"/>
        </w:rPr>
        <w:t>ί</w:t>
      </w:r>
      <w:r w:rsidRPr="004D2875">
        <w:rPr>
          <w:rFonts w:eastAsia="Times New Roman" w:cs="Times New Roman"/>
          <w:szCs w:val="24"/>
        </w:rPr>
        <w:t>μα</w:t>
      </w:r>
      <w:r>
        <w:rPr>
          <w:rFonts w:eastAsia="Times New Roman" w:cs="Times New Roman"/>
          <w:szCs w:val="24"/>
        </w:rPr>
        <w:t>,</w:t>
      </w:r>
      <w:r w:rsidRPr="004D2875">
        <w:rPr>
          <w:rFonts w:eastAsia="Times New Roman" w:cs="Times New Roman"/>
          <w:szCs w:val="24"/>
        </w:rPr>
        <w:t xml:space="preserve"> το οποίο </w:t>
      </w:r>
      <w:r>
        <w:rPr>
          <w:rFonts w:eastAsia="Times New Roman" w:cs="Times New Roman"/>
          <w:szCs w:val="24"/>
        </w:rPr>
        <w:t xml:space="preserve">υποτίθεται </w:t>
      </w:r>
      <w:r w:rsidRPr="004D2875">
        <w:rPr>
          <w:rFonts w:eastAsia="Times New Roman" w:cs="Times New Roman"/>
          <w:szCs w:val="24"/>
        </w:rPr>
        <w:t xml:space="preserve">πως έρχεται στη </w:t>
      </w:r>
      <w:r>
        <w:rPr>
          <w:rFonts w:eastAsia="Times New Roman" w:cs="Times New Roman"/>
          <w:szCs w:val="24"/>
        </w:rPr>
        <w:t>χ</w:t>
      </w:r>
      <w:r w:rsidRPr="004D2875">
        <w:rPr>
          <w:rFonts w:eastAsia="Times New Roman" w:cs="Times New Roman"/>
          <w:szCs w:val="24"/>
        </w:rPr>
        <w:t>ώρα</w:t>
      </w:r>
      <w:r>
        <w:rPr>
          <w:rFonts w:eastAsia="Times New Roman" w:cs="Times New Roman"/>
          <w:szCs w:val="24"/>
        </w:rPr>
        <w:t xml:space="preserve">. Βέβαια η </w:t>
      </w:r>
      <w:r w:rsidRPr="004D2875">
        <w:rPr>
          <w:rFonts w:eastAsia="Times New Roman" w:cs="Times New Roman"/>
          <w:szCs w:val="24"/>
        </w:rPr>
        <w:t xml:space="preserve">παροχολογία </w:t>
      </w:r>
      <w:r>
        <w:rPr>
          <w:rFonts w:eastAsia="Times New Roman" w:cs="Times New Roman"/>
          <w:szCs w:val="24"/>
        </w:rPr>
        <w:t xml:space="preserve">με τον τρόπο </w:t>
      </w:r>
      <w:r w:rsidRPr="004D2875">
        <w:rPr>
          <w:rFonts w:eastAsia="Times New Roman" w:cs="Times New Roman"/>
          <w:szCs w:val="24"/>
        </w:rPr>
        <w:t>που γίνεται αποδεικνύει ένα</w:t>
      </w:r>
      <w:r w:rsidRPr="004D2875">
        <w:rPr>
          <w:rFonts w:eastAsia="Times New Roman" w:cs="Times New Roman"/>
          <w:szCs w:val="24"/>
        </w:rPr>
        <w:t xml:space="preserve"> πράγμα</w:t>
      </w:r>
      <w:r>
        <w:rPr>
          <w:rFonts w:eastAsia="Times New Roman" w:cs="Times New Roman"/>
          <w:szCs w:val="24"/>
        </w:rPr>
        <w:t>,</w:t>
      </w:r>
      <w:r w:rsidRPr="004D2875">
        <w:rPr>
          <w:rFonts w:eastAsia="Times New Roman" w:cs="Times New Roman"/>
          <w:szCs w:val="24"/>
        </w:rPr>
        <w:t xml:space="preserve"> </w:t>
      </w:r>
      <w:r>
        <w:rPr>
          <w:rFonts w:eastAsia="Times New Roman" w:cs="Times New Roman"/>
          <w:szCs w:val="24"/>
        </w:rPr>
        <w:t>ότι η Κ</w:t>
      </w:r>
      <w:r w:rsidRPr="004D2875">
        <w:rPr>
          <w:rFonts w:eastAsia="Times New Roman" w:cs="Times New Roman"/>
          <w:szCs w:val="24"/>
        </w:rPr>
        <w:t>υβέρνησ</w:t>
      </w:r>
      <w:r>
        <w:rPr>
          <w:rFonts w:eastAsia="Times New Roman" w:cs="Times New Roman"/>
          <w:szCs w:val="24"/>
        </w:rPr>
        <w:t>η αυτή δεν έχει αντιληφθεί, α</w:t>
      </w:r>
      <w:r w:rsidRPr="004D2875">
        <w:rPr>
          <w:rFonts w:eastAsia="Times New Roman" w:cs="Times New Roman"/>
          <w:szCs w:val="24"/>
        </w:rPr>
        <w:t>κόμη και σήμερα</w:t>
      </w:r>
      <w:r>
        <w:rPr>
          <w:rFonts w:eastAsia="Times New Roman" w:cs="Times New Roman"/>
          <w:szCs w:val="24"/>
        </w:rPr>
        <w:t>,</w:t>
      </w:r>
      <w:r w:rsidRPr="004D2875">
        <w:rPr>
          <w:rFonts w:eastAsia="Times New Roman" w:cs="Times New Roman"/>
          <w:szCs w:val="24"/>
        </w:rPr>
        <w:t xml:space="preserve"> τους λόγους για τους οποίους</w:t>
      </w:r>
      <w:r>
        <w:rPr>
          <w:rFonts w:eastAsia="Times New Roman" w:cs="Times New Roman"/>
          <w:szCs w:val="24"/>
        </w:rPr>
        <w:t xml:space="preserve"> μπήκε αυτή η χώρα στα μνημόνια, </w:t>
      </w:r>
      <w:r w:rsidRPr="004D2875">
        <w:rPr>
          <w:rFonts w:eastAsia="Times New Roman" w:cs="Times New Roman"/>
          <w:szCs w:val="24"/>
        </w:rPr>
        <w:t>πολύ φοβάμαι</w:t>
      </w:r>
      <w:r>
        <w:rPr>
          <w:rFonts w:eastAsia="Times New Roman" w:cs="Times New Roman"/>
          <w:szCs w:val="24"/>
        </w:rPr>
        <w:t xml:space="preserve">. </w:t>
      </w:r>
      <w:r w:rsidRPr="004D2875">
        <w:rPr>
          <w:rFonts w:eastAsia="Times New Roman" w:cs="Times New Roman"/>
          <w:szCs w:val="24"/>
        </w:rPr>
        <w:t xml:space="preserve">Ίσως γιατί αρνείται να αξιολογήσει την περίοδο </w:t>
      </w:r>
      <w:r>
        <w:rPr>
          <w:rFonts w:eastAsia="Times New Roman" w:cs="Times New Roman"/>
          <w:szCs w:val="24"/>
        </w:rPr>
        <w:t>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2009, </w:t>
      </w:r>
      <w:r w:rsidRPr="004D2875">
        <w:rPr>
          <w:rFonts w:eastAsia="Times New Roman" w:cs="Times New Roman"/>
          <w:szCs w:val="24"/>
        </w:rPr>
        <w:t>την οποία επιμένει να μη βλέπει</w:t>
      </w:r>
      <w:r>
        <w:rPr>
          <w:rFonts w:eastAsia="Times New Roman" w:cs="Times New Roman"/>
          <w:szCs w:val="24"/>
        </w:rPr>
        <w:t>,</w:t>
      </w:r>
      <w:r w:rsidRPr="004D2875">
        <w:rPr>
          <w:rFonts w:eastAsia="Times New Roman" w:cs="Times New Roman"/>
          <w:szCs w:val="24"/>
        </w:rPr>
        <w:t xml:space="preserve"> από την οποία θα μπ</w:t>
      </w:r>
      <w:r w:rsidRPr="004D2875">
        <w:rPr>
          <w:rFonts w:eastAsia="Times New Roman" w:cs="Times New Roman"/>
          <w:szCs w:val="24"/>
        </w:rPr>
        <w:t>ορούσε να αντλήσει σημαντικά διδάγματα</w:t>
      </w:r>
      <w:r>
        <w:rPr>
          <w:rFonts w:eastAsia="Times New Roman" w:cs="Times New Roman"/>
          <w:szCs w:val="24"/>
        </w:rPr>
        <w:t>, για το πώς μια</w:t>
      </w:r>
      <w:r w:rsidRPr="004D2875">
        <w:rPr>
          <w:rFonts w:eastAsia="Times New Roman" w:cs="Times New Roman"/>
          <w:szCs w:val="24"/>
        </w:rPr>
        <w:t xml:space="preserve"> συγκεκριμένου τύπου διαχείριση μπορεί να οδηγήσει τη χώρα στα βράχια</w:t>
      </w:r>
      <w:r>
        <w:rPr>
          <w:rFonts w:eastAsia="Times New Roman" w:cs="Times New Roman"/>
          <w:szCs w:val="24"/>
        </w:rPr>
        <w:t>. Αλλά παρά την προσπάθεια τ</w:t>
      </w:r>
      <w:r w:rsidRPr="004D2875">
        <w:rPr>
          <w:rFonts w:eastAsia="Times New Roman" w:cs="Times New Roman"/>
          <w:szCs w:val="24"/>
        </w:rPr>
        <w:t xml:space="preserve">ης δημιουργίας κλίματος ευφορίας </w:t>
      </w:r>
      <w:r>
        <w:rPr>
          <w:rFonts w:eastAsia="Times New Roman" w:cs="Times New Roman"/>
          <w:szCs w:val="24"/>
        </w:rPr>
        <w:t>-</w:t>
      </w:r>
      <w:r w:rsidRPr="004D2875">
        <w:rPr>
          <w:rFonts w:eastAsia="Times New Roman" w:cs="Times New Roman"/>
          <w:szCs w:val="24"/>
        </w:rPr>
        <w:t xml:space="preserve">που οφείλω να ομολογήσω είναι λίγο πιο ήπια από τους πανηγυρισμούς της </w:t>
      </w:r>
      <w:r w:rsidRPr="004D2875">
        <w:rPr>
          <w:rFonts w:eastAsia="Times New Roman" w:cs="Times New Roman"/>
          <w:szCs w:val="24"/>
        </w:rPr>
        <w:t>άνοιξης για καθαρή έξοδο</w:t>
      </w:r>
      <w:r>
        <w:rPr>
          <w:rFonts w:eastAsia="Times New Roman" w:cs="Times New Roman"/>
          <w:szCs w:val="24"/>
        </w:rPr>
        <w:t>,</w:t>
      </w:r>
      <w:r w:rsidRPr="004D2875">
        <w:rPr>
          <w:rFonts w:eastAsia="Times New Roman" w:cs="Times New Roman"/>
          <w:szCs w:val="24"/>
        </w:rPr>
        <w:t xml:space="preserve"> την εποχή </w:t>
      </w:r>
      <w:r w:rsidRPr="004D2875">
        <w:rPr>
          <w:rFonts w:eastAsia="Times New Roman" w:cs="Times New Roman"/>
          <w:szCs w:val="24"/>
        </w:rPr>
        <w:lastRenderedPageBreak/>
        <w:t>που αρνηθήκαμε την πιστοληπτική γραμμή</w:t>
      </w:r>
      <w:r>
        <w:rPr>
          <w:rFonts w:eastAsia="Times New Roman" w:cs="Times New Roman"/>
          <w:szCs w:val="24"/>
        </w:rPr>
        <w:t>,</w:t>
      </w:r>
      <w:r w:rsidRPr="004D2875">
        <w:rPr>
          <w:rFonts w:eastAsia="Times New Roman" w:cs="Times New Roman"/>
          <w:szCs w:val="24"/>
        </w:rPr>
        <w:t xml:space="preserve"> γιατί θα βγαίναμε από τα μνημόνια και δεν θα μας έλεγ</w:t>
      </w:r>
      <w:r>
        <w:rPr>
          <w:rFonts w:eastAsia="Times New Roman" w:cs="Times New Roman"/>
          <w:szCs w:val="24"/>
        </w:rPr>
        <w:t>χ</w:t>
      </w:r>
      <w:r w:rsidRPr="004D2875">
        <w:rPr>
          <w:rFonts w:eastAsia="Times New Roman" w:cs="Times New Roman"/>
          <w:szCs w:val="24"/>
        </w:rPr>
        <w:t>ε κα</w:t>
      </w:r>
      <w:r>
        <w:rPr>
          <w:rFonts w:eastAsia="Times New Roman" w:cs="Times New Roman"/>
          <w:szCs w:val="24"/>
        </w:rPr>
        <w:t>νένας και θα περνάγαμε σε μι</w:t>
      </w:r>
      <w:r w:rsidRPr="004D2875">
        <w:rPr>
          <w:rFonts w:eastAsia="Times New Roman" w:cs="Times New Roman"/>
          <w:szCs w:val="24"/>
        </w:rPr>
        <w:t>α νέα εποχή</w:t>
      </w:r>
      <w:r>
        <w:rPr>
          <w:rFonts w:eastAsia="Times New Roman" w:cs="Times New Roman"/>
          <w:szCs w:val="24"/>
        </w:rPr>
        <w:t>-</w:t>
      </w:r>
      <w:r w:rsidRPr="004D2875">
        <w:rPr>
          <w:rFonts w:eastAsia="Times New Roman" w:cs="Times New Roman"/>
          <w:szCs w:val="24"/>
        </w:rPr>
        <w:t xml:space="preserve"> η αλήθεια είναι ότι η πορεία της οικονομίας μας εξακολουθεί να είναι προβληματική</w:t>
      </w:r>
      <w:r w:rsidRPr="004D2875">
        <w:rPr>
          <w:rFonts w:eastAsia="Times New Roman" w:cs="Times New Roman"/>
          <w:szCs w:val="24"/>
        </w:rPr>
        <w:t xml:space="preserve"> και βαθύτατα ανησυχητική</w:t>
      </w:r>
      <w:r>
        <w:rPr>
          <w:rFonts w:eastAsia="Times New Roman" w:cs="Times New Roman"/>
          <w:szCs w:val="24"/>
        </w:rPr>
        <w:t>. Π</w:t>
      </w:r>
      <w:r w:rsidRPr="004D2875">
        <w:rPr>
          <w:rFonts w:eastAsia="Times New Roman" w:cs="Times New Roman"/>
          <w:szCs w:val="24"/>
        </w:rPr>
        <w:t>ραγματικά</w:t>
      </w:r>
      <w:r>
        <w:rPr>
          <w:rFonts w:eastAsia="Times New Roman" w:cs="Times New Roman"/>
          <w:szCs w:val="24"/>
        </w:rPr>
        <w:t>,</w:t>
      </w:r>
      <w:r w:rsidRPr="004D2875">
        <w:rPr>
          <w:rFonts w:eastAsia="Times New Roman" w:cs="Times New Roman"/>
          <w:szCs w:val="24"/>
        </w:rPr>
        <w:t xml:space="preserve"> </w:t>
      </w:r>
      <w:r>
        <w:rPr>
          <w:rFonts w:eastAsia="Times New Roman" w:cs="Times New Roman"/>
          <w:szCs w:val="24"/>
        </w:rPr>
        <w:t>ε</w:t>
      </w:r>
      <w:r w:rsidRPr="004D2875">
        <w:rPr>
          <w:rFonts w:eastAsia="Times New Roman" w:cs="Times New Roman"/>
          <w:szCs w:val="24"/>
        </w:rPr>
        <w:t>λπίζω να διαψευστούμε</w:t>
      </w:r>
      <w:r>
        <w:rPr>
          <w:rFonts w:eastAsia="Times New Roman" w:cs="Times New Roman"/>
          <w:szCs w:val="24"/>
        </w:rPr>
        <w:t>,</w:t>
      </w:r>
      <w:r w:rsidRPr="004D2875">
        <w:rPr>
          <w:rFonts w:eastAsia="Times New Roman" w:cs="Times New Roman"/>
          <w:szCs w:val="24"/>
        </w:rPr>
        <w:t xml:space="preserve"> όσοι ανησυχούμε</w:t>
      </w:r>
      <w:r>
        <w:rPr>
          <w:rFonts w:eastAsia="Times New Roman" w:cs="Times New Roman"/>
          <w:szCs w:val="24"/>
        </w:rPr>
        <w:t xml:space="preserve">. </w:t>
      </w:r>
    </w:p>
    <w:p w14:paraId="120F8DA2"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Όμως,</w:t>
      </w:r>
      <w:r w:rsidRPr="004D2875">
        <w:rPr>
          <w:rFonts w:eastAsia="Times New Roman" w:cs="Times New Roman"/>
          <w:szCs w:val="24"/>
        </w:rPr>
        <w:t xml:space="preserve"> το σημαντικότερο στοιχείο του τελευταίου πενταμήνου</w:t>
      </w:r>
      <w:r>
        <w:rPr>
          <w:rFonts w:eastAsia="Times New Roman" w:cs="Times New Roman"/>
          <w:szCs w:val="24"/>
        </w:rPr>
        <w:t>,</w:t>
      </w:r>
      <w:r w:rsidRPr="004D2875">
        <w:rPr>
          <w:rFonts w:eastAsia="Times New Roman" w:cs="Times New Roman"/>
          <w:szCs w:val="24"/>
        </w:rPr>
        <w:t xml:space="preserve"> από την 21</w:t>
      </w:r>
      <w:r w:rsidRPr="006024C7">
        <w:rPr>
          <w:rFonts w:eastAsia="Times New Roman" w:cs="Times New Roman"/>
          <w:szCs w:val="24"/>
          <w:vertAlign w:val="superscript"/>
        </w:rPr>
        <w:t>η</w:t>
      </w:r>
      <w:r>
        <w:rPr>
          <w:rFonts w:eastAsia="Times New Roman" w:cs="Times New Roman"/>
          <w:szCs w:val="24"/>
        </w:rPr>
        <w:t xml:space="preserve"> </w:t>
      </w:r>
      <w:r w:rsidRPr="004D2875">
        <w:rPr>
          <w:rFonts w:eastAsia="Times New Roman" w:cs="Times New Roman"/>
          <w:szCs w:val="24"/>
        </w:rPr>
        <w:t>Αυγούστου και μετά</w:t>
      </w:r>
      <w:r>
        <w:rPr>
          <w:rFonts w:eastAsia="Times New Roman" w:cs="Times New Roman"/>
          <w:szCs w:val="24"/>
        </w:rPr>
        <w:t>,</w:t>
      </w:r>
      <w:r w:rsidRPr="004D2875">
        <w:rPr>
          <w:rFonts w:eastAsia="Times New Roman" w:cs="Times New Roman"/>
          <w:szCs w:val="24"/>
        </w:rPr>
        <w:t xml:space="preserve"> είναι ότι βρισκόμαστε σε αδυναμία δανεισμού</w:t>
      </w:r>
      <w:r>
        <w:rPr>
          <w:rFonts w:eastAsia="Times New Roman" w:cs="Times New Roman"/>
          <w:szCs w:val="24"/>
        </w:rPr>
        <w:t>. Η</w:t>
      </w:r>
      <w:r w:rsidRPr="004D2875">
        <w:rPr>
          <w:rFonts w:eastAsia="Times New Roman" w:cs="Times New Roman"/>
          <w:szCs w:val="24"/>
        </w:rPr>
        <w:t xml:space="preserve"> χώρα αδυνατεί να δανειστεί</w:t>
      </w:r>
      <w:r>
        <w:rPr>
          <w:rFonts w:eastAsia="Times New Roman" w:cs="Times New Roman"/>
          <w:szCs w:val="24"/>
        </w:rPr>
        <w:t xml:space="preserve">, αδυνατεί </w:t>
      </w:r>
      <w:r>
        <w:rPr>
          <w:rFonts w:eastAsia="Times New Roman" w:cs="Times New Roman"/>
          <w:szCs w:val="24"/>
        </w:rPr>
        <w:t>να αποκαταστήσει μι</w:t>
      </w:r>
      <w:r w:rsidRPr="004D2875">
        <w:rPr>
          <w:rFonts w:eastAsia="Times New Roman" w:cs="Times New Roman"/>
          <w:szCs w:val="24"/>
        </w:rPr>
        <w:t xml:space="preserve">α υγιή σχέση με αυτό που λέμε </w:t>
      </w:r>
      <w:r>
        <w:rPr>
          <w:rFonts w:eastAsia="Times New Roman" w:cs="Times New Roman"/>
          <w:szCs w:val="24"/>
        </w:rPr>
        <w:t>«</w:t>
      </w:r>
      <w:r w:rsidRPr="004D2875">
        <w:rPr>
          <w:rFonts w:eastAsia="Times New Roman" w:cs="Times New Roman"/>
          <w:szCs w:val="24"/>
        </w:rPr>
        <w:t>αγορές με τα πιστωτικά ιδρύματα</w:t>
      </w:r>
      <w:r>
        <w:rPr>
          <w:rFonts w:eastAsia="Times New Roman" w:cs="Times New Roman"/>
          <w:szCs w:val="24"/>
        </w:rPr>
        <w:t>»,</w:t>
      </w:r>
      <w:r w:rsidRPr="004D2875">
        <w:rPr>
          <w:rFonts w:eastAsia="Times New Roman" w:cs="Times New Roman"/>
          <w:szCs w:val="24"/>
        </w:rPr>
        <w:t xml:space="preserve"> αδυνατεί να αντλήσει κεφάλαια σε λογικά επιτόκια</w:t>
      </w:r>
      <w:r>
        <w:rPr>
          <w:rFonts w:eastAsia="Times New Roman" w:cs="Times New Roman"/>
          <w:szCs w:val="24"/>
        </w:rPr>
        <w:t xml:space="preserve">. </w:t>
      </w:r>
    </w:p>
    <w:p w14:paraId="120F8DA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Οι αγορές, βλέπετε, εκτός από τις διεθνείς εξελίξεις, αντιμετωπίζουν μάλλον με καχυποψία και τα επενδυτικά προγράμματα ή </w:t>
      </w:r>
      <w:r>
        <w:rPr>
          <w:rFonts w:eastAsia="Times New Roman" w:cs="Times New Roman"/>
          <w:szCs w:val="24"/>
        </w:rPr>
        <w:t xml:space="preserve">την έλλειψη επενδυτικών προγραμμάτων της ελληνικής Κυβέρνησης και το πρωτότυπο προεκλογικό φεστιβάλ παροχών, που παρακολουθούμε τον τελευταίο καιρό. Υπάρχουν στοιχεία που πυκνώνουν γι’ αυτό τελευταία. Η αλήθεια είναι ότι δεν μπορούμε να σταθούμε χωρίς τον </w:t>
      </w:r>
      <w:r>
        <w:rPr>
          <w:rFonts w:eastAsia="Times New Roman" w:cs="Times New Roman"/>
          <w:szCs w:val="24"/>
        </w:rPr>
        <w:t>πρώτο πυλώνα, που είναι η αποκατάσταση μιας υγιούς σχέσης με τις αγορές. Αυτό είναι το πρώτο σημαντικό βήμα που πρέπει να γίνει και δεν έχει γίνει.</w:t>
      </w:r>
    </w:p>
    <w:p w14:paraId="120F8DA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δεύτερο σημαντικό είναι ότι τα πλεονάσματα πρέπει να παράγονται από μια ενδογενή αυτοτροφοδοτούμενη ανάπτ</w:t>
      </w:r>
      <w:r>
        <w:rPr>
          <w:rFonts w:eastAsia="Times New Roman" w:cs="Times New Roman"/>
          <w:szCs w:val="24"/>
        </w:rPr>
        <w:t xml:space="preserve">υξη, ικανή να παράξει περισσότερο πλούτο. Ο τρόπος με τον οποίον η συγκεκριμένη Κυβέρνηση, δηλαδή η αυξημένη φορολογία, αποταμιεύει το πλεόνασμα και το υπερπλεόνασμα, είναι στην ουσία ένας </w:t>
      </w:r>
      <w:r>
        <w:rPr>
          <w:rFonts w:eastAsia="Times New Roman" w:cs="Times New Roman"/>
          <w:szCs w:val="24"/>
        </w:rPr>
        <w:lastRenderedPageBreak/>
        <w:t>φαύλος κύκλος, καθώς η ανάπτυξη είναι ανεμική. Θυμίζω ότι όλοι οι π</w:t>
      </w:r>
      <w:r>
        <w:rPr>
          <w:rFonts w:eastAsia="Times New Roman" w:cs="Times New Roman"/>
          <w:szCs w:val="24"/>
        </w:rPr>
        <w:t xml:space="preserve">ροϋπολογισμοί αυτής της Κυβέρνησης έχουν ένα κοινό χαρακτηριστικό: αποτυγχάνουν στην πρόβλεψη του ποσοστού της ανάπτυξης. Κάθε χρόνο το ποσοστό της ανάπτυξης είναι λιγότερο από αυτό που προβλέπεται. Ελπίζω αυτήν τη φορά το 2,5% πραγματικά να επιβεβαιωθεί, </w:t>
      </w:r>
      <w:r>
        <w:rPr>
          <w:rFonts w:eastAsia="Times New Roman" w:cs="Times New Roman"/>
          <w:szCs w:val="24"/>
        </w:rPr>
        <w:t>γιατί είναι απαραίτητο για τη χώρα. Παρ</w:t>
      </w:r>
      <w:r>
        <w:rPr>
          <w:rFonts w:eastAsia="Times New Roman" w:cs="Times New Roman"/>
          <w:szCs w:val="24"/>
        </w:rPr>
        <w:t xml:space="preserve">’ </w:t>
      </w:r>
      <w:r>
        <w:rPr>
          <w:rFonts w:eastAsia="Times New Roman" w:cs="Times New Roman"/>
          <w:szCs w:val="24"/>
        </w:rPr>
        <w:t xml:space="preserve">όλα αυτά, τα πλεονάσματα για το 2019 είναι 3,6% ήτοι 7 δισεκατομμύρια ευρώ. Αυτό σημαίνει ότι ακόμη και στο καλό σενάριο του 2,5% ανάπτυξη, υπάρχει μια διαφορά που πρέπει από κάπου να καλυφθεί. </w:t>
      </w:r>
    </w:p>
    <w:p w14:paraId="120F8DA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Πώς καλύπτεται από τ</w:t>
      </w:r>
      <w:r>
        <w:rPr>
          <w:rFonts w:eastAsia="Times New Roman" w:cs="Times New Roman"/>
          <w:szCs w:val="24"/>
        </w:rPr>
        <w:t xml:space="preserve">ον </w:t>
      </w:r>
      <w:r>
        <w:rPr>
          <w:rFonts w:eastAsia="Times New Roman" w:cs="Times New Roman"/>
          <w:szCs w:val="24"/>
        </w:rPr>
        <w:t xml:space="preserve">προϋπολογισμό </w:t>
      </w:r>
      <w:r>
        <w:rPr>
          <w:rFonts w:eastAsia="Times New Roman" w:cs="Times New Roman"/>
          <w:szCs w:val="24"/>
        </w:rPr>
        <w:t xml:space="preserve">και άλλα έσοδα από φόρους, περίπου 600 εκατομμύρια; Διατήρηση των ληξιπρόθεσμων ψηλά: ήταν τον Νοέμβριο γύρω στα 3 δισεκατομμύρια και δεν έχουν τάση να κατέβουν. Αυτό σχετίζεται και με ενδογενείς πάγιες και χρόνιες αδυναμίες του ελληνικού </w:t>
      </w:r>
      <w:r>
        <w:rPr>
          <w:rFonts w:eastAsia="Times New Roman" w:cs="Times New Roman"/>
          <w:szCs w:val="24"/>
        </w:rPr>
        <w:t xml:space="preserve">δημοσίου. </w:t>
      </w:r>
    </w:p>
    <w:p w14:paraId="120F8DA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Ακόμα χειρότερα: περικοπή του ήδη ανεμικού προγράμματος δημοσίων επενδύσεων. Ένα από τα προβλήματα μέσα στην κρίση, είναι η καθήλωση του προγράμματος δημοσίων επενδύσεων σε πολύ χαμηλές τιμές. Φέτος είναι ακόμα χαμηλότερες κατά 550 εκατομμύρια. </w:t>
      </w:r>
    </w:p>
    <w:p w14:paraId="120F8DA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Μείωση του κοινωνικού κράτους: Ο κοινωνικός προϋπολογισμός, μαζί με τις περικοπές των συντάξεων αθροίζει 1,2 δισεκατομμύρια περικοπές, σε αυτήν τη χρονιά. Η φιλολαϊκή Κυβέρνηση από τη μια μεριά μοιράζει κοινωνικό μέρισμα και από την άλλη περικόπτει άγρια </w:t>
      </w:r>
      <w:r>
        <w:rPr>
          <w:rFonts w:eastAsia="Times New Roman" w:cs="Times New Roman"/>
          <w:szCs w:val="24"/>
        </w:rPr>
        <w:t xml:space="preserve">το κοινωνικό κράτος, περικόπτει τον προϋπολογισμό της παιδείας, ο οποίος πέφτει από το 4% το 2018 στο 3,8% το 2019 ως ποσοστό του ΑΕΠ και μειώνεται σε απόλυτα νούμερα. Διατηρεί πρακτικά σταθερά τις δαπάνες για την υγεία. Αυξάνονται κατά 100 εκατομμύρια ως </w:t>
      </w:r>
      <w:r>
        <w:rPr>
          <w:rFonts w:eastAsia="Times New Roman" w:cs="Times New Roman"/>
          <w:szCs w:val="24"/>
        </w:rPr>
        <w:t xml:space="preserve">προσδοκία αυξημένων εσόδων, αλλά πέφτουν ως ποσοστό από το 4,9% στο 4,8%. </w:t>
      </w:r>
    </w:p>
    <w:p w14:paraId="120F8DA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Αυτή η φαινομενική σταθερότητα επιτρέπει κάποιους και την πολιτική ηγεσία του Υπουργείου να μιλάει για σταθεροποίηση της λειτουργίας του συστήματος υγείας. Είναι έτσι; Στην πραγματι</w:t>
      </w:r>
      <w:r>
        <w:rPr>
          <w:rFonts w:eastAsia="Times New Roman" w:cs="Times New Roman"/>
          <w:szCs w:val="24"/>
        </w:rPr>
        <w:t>κότητα, σταθερός προϋπολογισμός γύρω στο 4,8%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4,9%, δηλαδή πολύ χαμηλότερα από το μέσο όρο του ΟΟΣΑ, σημαίνει ότι τα προβλήματα που χρονίζουν και αθροίζονται στο σύστημα υγείας από την πάγια υποχρηματοδότηση στη διάρκεια της κρίσης αυξάνονται και χειροτε</w:t>
      </w:r>
      <w:r>
        <w:rPr>
          <w:rFonts w:eastAsia="Times New Roman" w:cs="Times New Roman"/>
          <w:szCs w:val="24"/>
        </w:rPr>
        <w:t xml:space="preserve">ρεύουν. Παρά τα περί του αντιθέτου θρυλούμενα, το ισοζύγιο του προσωπικού στο Εθνικό Σύστημα Υγείας βαίνει μειούμενο ακόμα και το 2017. Δεν έχω στοιχεία για το 2018. Οι αποχωρήσεις, όμως, εξακολουθούν να είναι περισσότερες από τις προσλήψεις οι οποίες και </w:t>
      </w:r>
      <w:r>
        <w:rPr>
          <w:rFonts w:eastAsia="Times New Roman" w:cs="Times New Roman"/>
          <w:szCs w:val="24"/>
        </w:rPr>
        <w:t xml:space="preserve">λιγότερες είναι από αυτές που ισχυρίζεται ο κ. Πολάκης και καθυστερούν. Το </w:t>
      </w:r>
      <w:r>
        <w:rPr>
          <w:rFonts w:eastAsia="Times New Roman" w:cs="Times New Roman"/>
          <w:szCs w:val="24"/>
        </w:rPr>
        <w:lastRenderedPageBreak/>
        <w:t>ισοζύγιο εξακολουθεί να είναι αρνητικό, όπως αρνητικό εξακολουθεί να είναι το ισοζύγιο των υποδομών, οι οποίες φθίνουν και φθάνουν σε αυτό που λέμε «</w:t>
      </w:r>
      <w:r>
        <w:rPr>
          <w:rFonts w:eastAsia="Times New Roman" w:cs="Times New Roman"/>
          <w:szCs w:val="24"/>
          <w:lang w:val="en-US"/>
        </w:rPr>
        <w:t>end</w:t>
      </w:r>
      <w:r w:rsidRPr="0074587C">
        <w:rPr>
          <w:rFonts w:eastAsia="Times New Roman" w:cs="Times New Roman"/>
          <w:szCs w:val="24"/>
        </w:rPr>
        <w:t xml:space="preserve"> </w:t>
      </w:r>
      <w:r>
        <w:rPr>
          <w:rFonts w:eastAsia="Times New Roman" w:cs="Times New Roman"/>
          <w:szCs w:val="24"/>
          <w:lang w:val="en-US"/>
        </w:rPr>
        <w:t>of</w:t>
      </w:r>
      <w:r w:rsidRPr="0074587C">
        <w:rPr>
          <w:rFonts w:eastAsia="Times New Roman" w:cs="Times New Roman"/>
          <w:szCs w:val="24"/>
        </w:rPr>
        <w:t xml:space="preserve"> </w:t>
      </w:r>
      <w:r>
        <w:rPr>
          <w:rFonts w:eastAsia="Times New Roman" w:cs="Times New Roman"/>
          <w:szCs w:val="24"/>
          <w:lang w:val="en-US"/>
        </w:rPr>
        <w:t>life</w:t>
      </w:r>
      <w:r>
        <w:rPr>
          <w:rFonts w:eastAsia="Times New Roman" w:cs="Times New Roman"/>
          <w:szCs w:val="24"/>
        </w:rPr>
        <w:t>» -μιλάω για τον εξοπ</w:t>
      </w:r>
      <w:r>
        <w:rPr>
          <w:rFonts w:eastAsia="Times New Roman" w:cs="Times New Roman"/>
          <w:szCs w:val="24"/>
        </w:rPr>
        <w:t>λισμό- καθώς δεν ανανεώνονται και εκτός από τις δωρεές, οι οποίες είναι λίγες και δεν φθάνουν, δεν προβλέπονται ουσιαστικά πραγματικά ποσά για την ανανέωση και υποστήριξή τους.</w:t>
      </w:r>
    </w:p>
    <w:p w14:paraId="120F8DA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Ταυτόχρονα, δεν γίνεται καμμία ουσιώδης μεταρρύθμιση. Ακούμε για μπαλώματα, ακο</w:t>
      </w:r>
      <w:r>
        <w:rPr>
          <w:rFonts w:eastAsia="Times New Roman" w:cs="Times New Roman"/>
          <w:szCs w:val="24"/>
        </w:rPr>
        <w:t>ύμε για προσθήκες, αλλά στην πραγματικότητα καμμία ουσιαστική μεταρρύθμιση δεν έχει προχωρήσει. Τι θα πει σταθερή δαπάνη λοιπόν, για το Εθνικό Σύστημα Υγείας; Τι θα πει σταθερή δαπάνη για το φάρμακο, για την οποία επαίρεται η Κυβέρνηση λέγοντας ότι κατόρθω</w:t>
      </w:r>
      <w:r>
        <w:rPr>
          <w:rFonts w:eastAsia="Times New Roman" w:cs="Times New Roman"/>
          <w:szCs w:val="24"/>
        </w:rPr>
        <w:t xml:space="preserve">σε να σταθεροποιήσει τη δαπάνη για το φάρμακο; Τα τελευταία τέσσερα χρόνια είναι 1,945, με το στρεβλό τρόπο του </w:t>
      </w:r>
      <w:r>
        <w:rPr>
          <w:rFonts w:eastAsia="Times New Roman" w:cs="Times New Roman"/>
          <w:szCs w:val="24"/>
          <w:lang w:val="en-US"/>
        </w:rPr>
        <w:t>claw</w:t>
      </w:r>
      <w:r w:rsidRPr="007E3597">
        <w:rPr>
          <w:rFonts w:eastAsia="Times New Roman" w:cs="Times New Roman"/>
          <w:szCs w:val="24"/>
        </w:rPr>
        <w:t xml:space="preserve"> </w:t>
      </w:r>
      <w:r>
        <w:rPr>
          <w:rFonts w:eastAsia="Times New Roman" w:cs="Times New Roman"/>
          <w:szCs w:val="24"/>
          <w:lang w:val="en-US"/>
        </w:rPr>
        <w:t>back</w:t>
      </w:r>
      <w:r w:rsidRPr="007E3597">
        <w:rPr>
          <w:rFonts w:eastAsia="Times New Roman" w:cs="Times New Roman"/>
          <w:szCs w:val="24"/>
        </w:rPr>
        <w:t xml:space="preserve"> </w:t>
      </w:r>
      <w:r>
        <w:rPr>
          <w:rFonts w:eastAsia="Times New Roman" w:cs="Times New Roman"/>
          <w:szCs w:val="24"/>
        </w:rPr>
        <w:t xml:space="preserve">και του </w:t>
      </w:r>
      <w:r w:rsidRPr="00D8609A">
        <w:rPr>
          <w:rFonts w:eastAsia="Times New Roman" w:cs="Times New Roman"/>
          <w:szCs w:val="24"/>
          <w:lang w:val="en-US"/>
        </w:rPr>
        <w:t>rebate</w:t>
      </w:r>
      <w:r w:rsidRPr="007E3597">
        <w:rPr>
          <w:rFonts w:eastAsia="Times New Roman" w:cs="Times New Roman"/>
          <w:szCs w:val="24"/>
        </w:rPr>
        <w:t xml:space="preserve">. </w:t>
      </w:r>
    </w:p>
    <w:p w14:paraId="120F8DA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Είμαστε η μοναδική χώρα του ΟΟΣΑ η οποία έχει σταθεροποιημένες δαπάνες για το φάρμακο. Σε όλες τις άλλες αυξάνονται μ</w:t>
      </w:r>
      <w:r>
        <w:rPr>
          <w:rFonts w:eastAsia="Times New Roman" w:cs="Times New Roman"/>
          <w:szCs w:val="24"/>
        </w:rPr>
        <w:t xml:space="preserve">οιραία, λόγω της αύξησης των αναγκών του πληθυσμού και λόγω της αύξησης των καινοτόμων φαρμάκων που, όπως είναι γνωστό, έχουν πολύ μεγάλη τιμή. </w:t>
      </w:r>
    </w:p>
    <w:p w14:paraId="120F8DA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Τι σημαίνει πρακτικά για τον ασθενή σταθερή δαπάνη φαρμάκου; Σημαίνει αύξηση των ιδιωτικών δαπανών, δηλαδή των </w:t>
      </w:r>
      <w:r>
        <w:rPr>
          <w:rFonts w:eastAsia="Times New Roman" w:cs="Times New Roman"/>
          <w:szCs w:val="24"/>
        </w:rPr>
        <w:t xml:space="preserve">χρημάτων που πληρώνει ο ίδιος για </w:t>
      </w:r>
      <w:r>
        <w:rPr>
          <w:rFonts w:eastAsia="Times New Roman" w:cs="Times New Roman"/>
          <w:szCs w:val="24"/>
        </w:rPr>
        <w:lastRenderedPageBreak/>
        <w:t>φάρμακα και σημαίνει μειωμένη πρόσβαση σε καινοτόμα ακριβά φάρμακα. Η Κυβέρνηση επαίρεται, βέβαια γιατί λέει ότι κατόρθωσε να κάνει τα δώδεκα θεραπευτικά πρωτόκολλα που παρέλαβε, πενήντα μέσα σε τέσσερα χρόνια, αλλά αυτό ε</w:t>
      </w:r>
      <w:r>
        <w:rPr>
          <w:rFonts w:eastAsia="Times New Roman" w:cs="Times New Roman"/>
          <w:szCs w:val="24"/>
        </w:rPr>
        <w:t>ίναι μια άλλη κουβέντα.</w:t>
      </w:r>
    </w:p>
    <w:p w14:paraId="120F8DA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Πολύ λίγα πράγματα προχώρησαν. Έχουμε να δούμε ολοκληρωμένο νομοσχέδιο του Υπουργείου Υγείας σε αυτήν τη Βουλή, σχεδόν έναν χρόνο. Στις εξαγγελίες έχουμε μεταρρυθμίσεις στην εκπαίδευση, την ιατρική, τον κανονισμό των ιδιωτικών κλινι</w:t>
      </w:r>
      <w:r>
        <w:rPr>
          <w:rFonts w:eastAsia="Times New Roman" w:cs="Times New Roman"/>
          <w:szCs w:val="24"/>
        </w:rPr>
        <w:t>κών. Όλα αυτά αναμένονται. Έχουμε καταργήσει το ΚΕΕΛΠΝΟ και έχουμε απολύσει όλους τους εργαζόμενους του. Έχουμε δημιουργήσει εθνικό ίδρυμα νεοπλασιών. Αυτά όλα τα έχουμε δημιουργήσει στις εξαγγελίες. Στην πραγματικότητα από τον περασμένο Απρίλιο δεν έχει κ</w:t>
      </w:r>
      <w:r>
        <w:rPr>
          <w:rFonts w:eastAsia="Times New Roman" w:cs="Times New Roman"/>
          <w:szCs w:val="24"/>
        </w:rPr>
        <w:t>ατατεθεί κανένα νομοσχέδιο. Όλη η φαρμακευτική πολιτική της Κυβέρνησης έχει γίνει τα τελευταία δύο χρόνια με νυχτερινές τροπολογίες, λάθρα σε άσχετα νομοσχέδια. Νομοσχέδιο με μεταρρυθμίσεις ή αλλαγές, από αυτές που προαναγγέλλονται, δεν έχουμε δει και νομί</w:t>
      </w:r>
      <w:r>
        <w:rPr>
          <w:rFonts w:eastAsia="Times New Roman" w:cs="Times New Roman"/>
          <w:szCs w:val="24"/>
        </w:rPr>
        <w:t>ζω ότι δεν θα προλάβουμε, γιατί μέχρι τις εκλογές πολύ λίγα πράγματα, δυστυχώς ή ευτυχώς, θα μπορέσουμε να δούμε.</w:t>
      </w:r>
    </w:p>
    <w:p w14:paraId="120F8DA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Έτσι, λοιπόν, η υγεία και το κοινωνικό κράτος γίνονται η θυσία και στη λιτότητα και στην επιδοματική πολιτική, που είναι διαφορετικό πράγμα απ</w:t>
      </w:r>
      <w:r>
        <w:rPr>
          <w:rFonts w:eastAsia="Times New Roman" w:cs="Times New Roman"/>
          <w:szCs w:val="24"/>
        </w:rPr>
        <w:t xml:space="preserve">ό το κοινωνικό </w:t>
      </w:r>
      <w:r>
        <w:rPr>
          <w:rFonts w:eastAsia="Times New Roman" w:cs="Times New Roman"/>
          <w:szCs w:val="24"/>
        </w:rPr>
        <w:lastRenderedPageBreak/>
        <w:t xml:space="preserve">κράτος και τους θεσμούς, που αφορούν τη δημιουργία του κοινωνικού δικτύου προστασίας. Δεν έχουμε καμμία μεταβίβαση από το υπερπλεόνασμα στην υγεία, έστω και σε συμβολικό επίπεδο. </w:t>
      </w:r>
    </w:p>
    <w:p w14:paraId="120F8DAE" w14:textId="77777777" w:rsidR="0086761A" w:rsidRDefault="0042745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w:t>
      </w:r>
      <w:r w:rsidRPr="00F81B27">
        <w:rPr>
          <w:rFonts w:eastAsia="Times New Roman" w:cs="Times New Roman"/>
          <w:szCs w:val="24"/>
        </w:rPr>
        <w:t>ομιλίας του κυρίου Βουλευτή</w:t>
      </w:r>
      <w:r>
        <w:rPr>
          <w:rFonts w:eastAsia="Times New Roman" w:cs="Times New Roman"/>
          <w:szCs w:val="24"/>
        </w:rPr>
        <w:t>)</w:t>
      </w:r>
    </w:p>
    <w:p w14:paraId="120F8DA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υγεία, ένα από τα πιο ευαίσθητα κομμάτια της δημόσιας ζωής, δεν παίρνει ούτε μια δραχμή από το περίφημο υπερπλεόνασμα, το οποίο συγκεντρώνεται καλώς ή κακώς με αυτόν τον τρόπο. Η υπερφολόγηση υπάρχει, όμως. Ούτε μια δραχμή δε</w:t>
      </w:r>
      <w:r>
        <w:rPr>
          <w:rFonts w:eastAsia="Times New Roman" w:cs="Times New Roman"/>
          <w:szCs w:val="24"/>
        </w:rPr>
        <w:t>ν επενδύεται στην υγεία ούτε στις περίφημες μεταρρυθμίσεις των ΤΟΜΥ, οι οποίες καρκινοβατούν, καθώς εκτός από λεφτά για διορισμούς δεν είχε ούτε πρόγραμμα, ούτε σχέδιο, ούτε λεφτά για υποδομές, ούτε καμμία άλλη πρόβλεψη.</w:t>
      </w:r>
    </w:p>
    <w:p w14:paraId="120F8DB0" w14:textId="77777777" w:rsidR="0086761A" w:rsidRDefault="00427452">
      <w:pPr>
        <w:spacing w:line="600" w:lineRule="auto"/>
        <w:ind w:firstLine="720"/>
        <w:jc w:val="both"/>
        <w:rPr>
          <w:rFonts w:eastAsia="Times New Roman" w:cs="Times New Roman"/>
          <w:szCs w:val="24"/>
        </w:rPr>
      </w:pPr>
      <w:r w:rsidRPr="007B76BC">
        <w:rPr>
          <w:rFonts w:eastAsia="Times New Roman" w:cs="Times New Roman"/>
          <w:b/>
          <w:szCs w:val="24"/>
        </w:rPr>
        <w:t>ΠΡΟΕΔΡΕΥΩΝ (Νικήτας Κακλαμάνης):</w:t>
      </w:r>
      <w:r>
        <w:rPr>
          <w:rFonts w:eastAsia="Times New Roman" w:cs="Times New Roman"/>
          <w:szCs w:val="24"/>
        </w:rPr>
        <w:t xml:space="preserve"> Κύ</w:t>
      </w:r>
      <w:r>
        <w:rPr>
          <w:rFonts w:eastAsia="Times New Roman" w:cs="Times New Roman"/>
          <w:szCs w:val="24"/>
        </w:rPr>
        <w:t>ριε Μπαργιώτα, παρακαλώ, ολοκληρώστε.</w:t>
      </w:r>
    </w:p>
    <w:p w14:paraId="120F8DB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Ολοκληρώνω, κύριε Πρόεδρε.</w:t>
      </w:r>
    </w:p>
    <w:p w14:paraId="120F8DB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κυβερνητική πολιτική φοβάμαι ότι είναι σαφής για την υγεία. Η καθήλωση της χρηματοδότησης, πολύ χαμηλότερα από το μέσο όρο του ΟΟΣΑ, στο 4,8%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4,9% είναι καταστροφ</w:t>
      </w:r>
      <w:r>
        <w:rPr>
          <w:rFonts w:eastAsia="Times New Roman" w:cs="Times New Roman"/>
          <w:szCs w:val="24"/>
        </w:rPr>
        <w:t>ική για ένα σύστημα υγείας που συσσωρεύει ζημιές και ελλείματα εδώ και δέκα χρόνια και δεν αποτελεί επιλογή της τρόικας.</w:t>
      </w:r>
    </w:p>
    <w:p w14:paraId="120F8DB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Η Κυβέρνηση κάνει σήμερα μια πολύ συγκεκριμένη επιλογή. Καθηλώνει τις δαπάνες του κοινωνικού κράτους, για να μπορέσει να παράξει τα υπε</w:t>
      </w:r>
      <w:r>
        <w:rPr>
          <w:rFonts w:eastAsia="Times New Roman" w:cs="Times New Roman"/>
          <w:szCs w:val="24"/>
        </w:rPr>
        <w:t xml:space="preserve">ρπλεονάσματα και να διαχύσει στον </w:t>
      </w:r>
      <w:r>
        <w:rPr>
          <w:rFonts w:eastAsia="Times New Roman" w:cs="Times New Roman"/>
          <w:szCs w:val="24"/>
        </w:rPr>
        <w:t xml:space="preserve">προϋπολογισμό </w:t>
      </w:r>
      <w:r>
        <w:rPr>
          <w:rFonts w:eastAsia="Times New Roman" w:cs="Times New Roman"/>
          <w:szCs w:val="24"/>
        </w:rPr>
        <w:t xml:space="preserve">το κόστος της μη περικοπής των συντάξεων. Καλώς δεν περικόπηκαν οι συντάξεις, περικόπτεται όμως κατά 1,2 δισεκατομμύρια ο κοινωνικός </w:t>
      </w:r>
      <w:r>
        <w:rPr>
          <w:rFonts w:eastAsia="Times New Roman" w:cs="Times New Roman"/>
          <w:szCs w:val="24"/>
        </w:rPr>
        <w:t>προϋπολογισμός</w:t>
      </w:r>
      <w:r>
        <w:rPr>
          <w:rFonts w:eastAsia="Times New Roman" w:cs="Times New Roman"/>
          <w:szCs w:val="24"/>
        </w:rPr>
        <w:t xml:space="preserve">. </w:t>
      </w:r>
    </w:p>
    <w:p w14:paraId="120F8DB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φθίνουσα πορεία του ΕΣΥ και η ανυπαρξία πρωτοβάθμιας για</w:t>
      </w:r>
      <w:r>
        <w:rPr>
          <w:rFonts w:eastAsia="Times New Roman" w:cs="Times New Roman"/>
          <w:szCs w:val="24"/>
        </w:rPr>
        <w:t xml:space="preserve"> το 2019 επικυρώνεται σήμερα με αριθμούς. Με αυτά τα λεφτά καμμία σοβαρή παρέμβαση στο σύστημα υγείας δεν μπορεί να γίνει, καθώς έχουν καθυστερήσει και οι μεταρρυθμίσεις και οι επενδύσεις που χρειάζονται τα τελευταία χρόνια. Μιλάμε πλέον για ένα σύστημα πρ</w:t>
      </w:r>
      <w:r>
        <w:rPr>
          <w:rFonts w:eastAsia="Times New Roman" w:cs="Times New Roman"/>
          <w:szCs w:val="24"/>
        </w:rPr>
        <w:t xml:space="preserve">ονοιακού χαρακτήρα, το οποίο σημαίνει πολύ κακές υπηρεσίες για πολύ φτωχούς ανθρώπους και τη </w:t>
      </w:r>
      <w:r w:rsidRPr="00191A42">
        <w:rPr>
          <w:rFonts w:eastAsia="Times New Roman" w:cs="Times New Roman"/>
          <w:szCs w:val="24"/>
        </w:rPr>
        <w:t xml:space="preserve">μετακύλιση </w:t>
      </w:r>
      <w:r>
        <w:rPr>
          <w:rFonts w:eastAsia="Times New Roman" w:cs="Times New Roman"/>
          <w:szCs w:val="24"/>
        </w:rPr>
        <w:t>του κόστους της υγείας στην τσέπη των ασθενών, οι οποίοι πληρώνουν δύο φορές για την υγεία: μια φορά με ασφαλιστικές εισφορές και μια φορά με αμοιβές γι</w:t>
      </w:r>
      <w:r>
        <w:rPr>
          <w:rFonts w:eastAsia="Times New Roman" w:cs="Times New Roman"/>
          <w:szCs w:val="24"/>
        </w:rPr>
        <w:t>ατρών.</w:t>
      </w:r>
    </w:p>
    <w:p w14:paraId="120F8DB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14:paraId="120F8DB6" w14:textId="77777777" w:rsidR="0086761A" w:rsidRDefault="00427452">
      <w:pPr>
        <w:spacing w:line="600" w:lineRule="auto"/>
        <w:ind w:firstLine="720"/>
        <w:jc w:val="both"/>
        <w:rPr>
          <w:rFonts w:eastAsia="Times New Roman" w:cs="Times New Roman"/>
          <w:szCs w:val="24"/>
        </w:rPr>
      </w:pPr>
      <w:r w:rsidRPr="00191A42">
        <w:rPr>
          <w:rFonts w:eastAsia="Times New Roman" w:cs="Times New Roman"/>
          <w:b/>
          <w:szCs w:val="24"/>
        </w:rPr>
        <w:t>ΠΡΟΕΔΡΕΥΩΝ (Νικήτας Κακλαμάνης):</w:t>
      </w:r>
      <w:r>
        <w:rPr>
          <w:rFonts w:eastAsia="Times New Roman" w:cs="Times New Roman"/>
          <w:szCs w:val="24"/>
        </w:rPr>
        <w:t xml:space="preserve"> Προχωράμε με τον συνάδελφο κ. Κωνσταντίνο Μορφίδη από τον ΣΥΡΙΖΑ.</w:t>
      </w:r>
    </w:p>
    <w:p w14:paraId="120F8DB7" w14:textId="77777777" w:rsidR="0086761A" w:rsidRDefault="00427452">
      <w:pPr>
        <w:spacing w:line="600" w:lineRule="auto"/>
        <w:ind w:firstLine="720"/>
        <w:jc w:val="both"/>
        <w:rPr>
          <w:rFonts w:eastAsia="Times New Roman" w:cs="Times New Roman"/>
          <w:szCs w:val="24"/>
        </w:rPr>
      </w:pPr>
      <w:r w:rsidRPr="00191A42">
        <w:rPr>
          <w:rFonts w:eastAsia="Times New Roman" w:cs="Times New Roman"/>
          <w:b/>
          <w:szCs w:val="24"/>
        </w:rPr>
        <w:t>ΚΩΝΣΤΑΝΤΙΝΟΣ ΜΟΡΦΙΔΗΣ:</w:t>
      </w:r>
      <w:r>
        <w:rPr>
          <w:rFonts w:eastAsia="Times New Roman" w:cs="Times New Roman"/>
          <w:szCs w:val="24"/>
        </w:rPr>
        <w:t xml:space="preserve"> Ευχαριστώ, κύριε Πρόεδρε.</w:t>
      </w:r>
    </w:p>
    <w:p w14:paraId="120F8DB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Συναδέλφισσες και συνάδελφοι, ακούω τους ομιλητές της Αντιπολίτευσης να επαναλαμβάνουν μονότονα και με σιγουριά ότι αυτός ο </w:t>
      </w:r>
      <w:r>
        <w:rPr>
          <w:rFonts w:eastAsia="Times New Roman" w:cs="Times New Roman"/>
          <w:szCs w:val="24"/>
        </w:rPr>
        <w:t xml:space="preserve">προϋπολογισμός </w:t>
      </w:r>
      <w:r>
        <w:rPr>
          <w:rFonts w:eastAsia="Times New Roman" w:cs="Times New Roman"/>
          <w:szCs w:val="24"/>
        </w:rPr>
        <w:t xml:space="preserve">είναι ο τελευταίος της Κυβέρνησης μας. Το ίδιο ακριβώς έλεγαν και πέρυσι, από τον κ. Μητσοτάκη μέχρι την </w:t>
      </w:r>
      <w:r>
        <w:rPr>
          <w:rFonts w:eastAsia="Times New Roman" w:cs="Times New Roman"/>
          <w:szCs w:val="24"/>
        </w:rPr>
        <w:t xml:space="preserve">κ. </w:t>
      </w:r>
      <w:r>
        <w:rPr>
          <w:rFonts w:eastAsia="Times New Roman" w:cs="Times New Roman"/>
          <w:szCs w:val="24"/>
        </w:rPr>
        <w:t>Γεννηματά</w:t>
      </w:r>
      <w:r>
        <w:rPr>
          <w:rFonts w:eastAsia="Times New Roman" w:cs="Times New Roman"/>
          <w:szCs w:val="24"/>
        </w:rPr>
        <w:t>. Και έναν χρόνο μετά όχι μόνο διαψεύστηκαν, αλλά κάνουν και το ίδιο λάθος: Να ζηλεύουν τη δόξα της Πυθίας. Αφού δεν το έχετε το χάρισμα, γιατί επιμένετε να κάνετε το ίδιο λάθος;</w:t>
      </w:r>
    </w:p>
    <w:p w14:paraId="120F8DB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πέρασαν οκτώ προϋπολογισμοί τα προηγούμενα οκτώ</w:t>
      </w:r>
      <w:r>
        <w:rPr>
          <w:rFonts w:eastAsia="Times New Roman" w:cs="Times New Roman"/>
          <w:szCs w:val="24"/>
        </w:rPr>
        <w:t xml:space="preserve"> χρόνια, που ο καθένας από αυτούς είτε λίγο είτε πολύ έφεραν μέτρα και περικοπές στους πολίτες. Πέρασαν οκτώ προϋπολογισμοί ανάγκης, διαχείρισης της χρεοκοπίας, εφαρμογής της λάθος συνταγής.</w:t>
      </w:r>
    </w:p>
    <w:p w14:paraId="120F8DB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Άλλοι αναποτελεσματικοί και άλλοι που βήμα-βήμα οδήγησαν τη χώρα </w:t>
      </w:r>
      <w:r>
        <w:rPr>
          <w:rFonts w:eastAsia="Times New Roman" w:cs="Times New Roman"/>
          <w:szCs w:val="24"/>
        </w:rPr>
        <w:t>έξω από την αναγκαστική επιτήρηση και την επιβολή της οικονομικής πολιτικής. Πέρασαν όμως και σήμερα είμαστε εδώ με έναν προϋπολογισμό που αν μη τι άλλο δεν φέρνει νέα μέτρα, δεν περιλαμβάνει περικοπές και προσπαθεί να εισάγει τη χώρα μας σε μια νέα πραγμα</w:t>
      </w:r>
      <w:r>
        <w:rPr>
          <w:rFonts w:eastAsia="Times New Roman" w:cs="Times New Roman"/>
          <w:szCs w:val="24"/>
        </w:rPr>
        <w:t>τικότητα, αυτή της μεταμνημονιακής εποχής.</w:t>
      </w:r>
    </w:p>
    <w:p w14:paraId="120F8DBB" w14:textId="77777777" w:rsidR="0086761A" w:rsidRDefault="00427452">
      <w:pPr>
        <w:spacing w:line="600" w:lineRule="auto"/>
        <w:ind w:firstLine="720"/>
        <w:contextualSpacing/>
        <w:jc w:val="both"/>
        <w:rPr>
          <w:rFonts w:eastAsia="Times New Roman"/>
          <w:szCs w:val="24"/>
        </w:rPr>
      </w:pPr>
      <w:r>
        <w:rPr>
          <w:rFonts w:eastAsia="Times New Roman"/>
          <w:szCs w:val="24"/>
        </w:rPr>
        <w:t>Κάποιοι σε αυτήν εδώ την Αίθουσα στέκονται αμήχανα απέναντι στα νέα δεδομένα. Αρνούνται την πραγματικότητα, θεωρώντας ότι αν παραδεχθούν ότι τελείωσαν τα μνημόνια, θα δεχθούν αυτόματα την αποτυχία της δικής τους π</w:t>
      </w:r>
      <w:r>
        <w:rPr>
          <w:rFonts w:eastAsia="Times New Roman"/>
          <w:szCs w:val="24"/>
        </w:rPr>
        <w:t xml:space="preserve">ολιτικής τα </w:t>
      </w:r>
      <w:r>
        <w:rPr>
          <w:rFonts w:eastAsia="Times New Roman"/>
          <w:szCs w:val="24"/>
        </w:rPr>
        <w:lastRenderedPageBreak/>
        <w:t>πέντε πρώτα χρόνια του μνημονίου. Αρνούνται να αποχωριστούν την ιδέα των μνημονίων, γιατί αυτή είναι η ιδεολογική τους άποψη. Λατρεύουν τη λιτότητα, αγαπούν τις περικοπές, προωθούν τις απολύσεις και γι’ αυτό μας έλεγαν επανειλημμένα ότι το μνημ</w:t>
      </w:r>
      <w:r>
        <w:rPr>
          <w:rFonts w:eastAsia="Times New Roman"/>
          <w:szCs w:val="24"/>
        </w:rPr>
        <w:t xml:space="preserve">όνιο είναι ευκαιρία. </w:t>
      </w:r>
    </w:p>
    <w:p w14:paraId="120F8DBC"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Ποια ευκαιρία έβλεπαν πίσω από τα μνημόνια; Το να κόψουν πολλά από τους πολλούς και να τα δώσουν στους λίγους και τώρα που διαπιστώνουν ότι αυτό δεν πρόκειται να γίνει, αμήχανοι κοιτούν τον </w:t>
      </w:r>
      <w:r>
        <w:rPr>
          <w:rFonts w:eastAsia="Times New Roman"/>
          <w:szCs w:val="24"/>
        </w:rPr>
        <w:t>προϋπολογισμό</w:t>
      </w:r>
      <w:r>
        <w:rPr>
          <w:rFonts w:eastAsia="Times New Roman"/>
          <w:szCs w:val="24"/>
        </w:rPr>
        <w:t xml:space="preserve">, προσπαθώντας να αλλάξουν την </w:t>
      </w:r>
      <w:r>
        <w:rPr>
          <w:rFonts w:eastAsia="Times New Roman"/>
          <w:szCs w:val="24"/>
        </w:rPr>
        <w:t xml:space="preserve">έννοια των αριθμών, να διαστρεβλώσουν την πραγματικότητα με κόλπα μαγικά, με επιχειρήματα που καταρρέουν μπροστά σε όποιον είναι σοβαρός αναγνώστης του </w:t>
      </w:r>
      <w:r>
        <w:rPr>
          <w:rFonts w:eastAsia="Times New Roman"/>
          <w:szCs w:val="24"/>
        </w:rPr>
        <w:t>προϋπολογισμού</w:t>
      </w:r>
      <w:r>
        <w:rPr>
          <w:rFonts w:eastAsia="Times New Roman"/>
          <w:szCs w:val="24"/>
        </w:rPr>
        <w:t xml:space="preserve">. </w:t>
      </w:r>
    </w:p>
    <w:p w14:paraId="120F8DBD" w14:textId="77777777" w:rsidR="0086761A" w:rsidRDefault="00427452">
      <w:pPr>
        <w:spacing w:line="600" w:lineRule="auto"/>
        <w:ind w:firstLine="720"/>
        <w:contextualSpacing/>
        <w:jc w:val="both"/>
        <w:rPr>
          <w:rFonts w:eastAsia="Times New Roman"/>
          <w:szCs w:val="24"/>
        </w:rPr>
      </w:pPr>
      <w:r>
        <w:rPr>
          <w:rFonts w:eastAsia="Times New Roman"/>
          <w:szCs w:val="24"/>
        </w:rPr>
        <w:t>Κανένας δεν λέει ότι για πρώτη φορά αυτά που ο Πρωθυπουργός εξήγγειλε στη Διεθνή Έκθεση</w:t>
      </w:r>
      <w:r>
        <w:rPr>
          <w:rFonts w:eastAsia="Times New Roman"/>
          <w:szCs w:val="24"/>
        </w:rPr>
        <w:t xml:space="preserve"> Θεσσαλονίκης νομοθετήθηκαν πριν την ψήφιση του </w:t>
      </w:r>
      <w:r>
        <w:rPr>
          <w:rFonts w:eastAsia="Times New Roman"/>
          <w:szCs w:val="24"/>
        </w:rPr>
        <w:t>προϋπολογισμού</w:t>
      </w:r>
      <w:r>
        <w:rPr>
          <w:rFonts w:eastAsia="Times New Roman"/>
          <w:szCs w:val="24"/>
        </w:rPr>
        <w:t xml:space="preserve">. Πώς να δουν, λοιπόν, θετικά τον </w:t>
      </w:r>
      <w:r>
        <w:rPr>
          <w:rFonts w:eastAsia="Times New Roman"/>
          <w:szCs w:val="24"/>
        </w:rPr>
        <w:t xml:space="preserve">προϋπολογισμό </w:t>
      </w:r>
      <w:r>
        <w:rPr>
          <w:rFonts w:eastAsia="Times New Roman"/>
          <w:szCs w:val="24"/>
        </w:rPr>
        <w:t>και τα υπόλοιπα θετικά που γίνονται αυτήν την περίοδο, όταν τέσσερα χρόνια τώρα επενδύουν στην καταστροφή, όταν τέσσερα χρόνια τώρα τα ΜΜΕ τούς κα</w:t>
      </w:r>
      <w:r>
        <w:rPr>
          <w:rFonts w:eastAsia="Times New Roman"/>
          <w:szCs w:val="24"/>
        </w:rPr>
        <w:t xml:space="preserve">τευθύνουν σ’ αυτήν τη ρητορική, γιατί πρώτα εκεί ακούγονται οι τρομακτικές τους προβλέψεις και στη συνέχεια τις φέρνουν εδώ, στη Βουλή;  </w:t>
      </w:r>
    </w:p>
    <w:p w14:paraId="120F8DBE" w14:textId="77777777" w:rsidR="0086761A" w:rsidRDefault="00427452">
      <w:pPr>
        <w:spacing w:line="600" w:lineRule="auto"/>
        <w:ind w:firstLine="720"/>
        <w:contextualSpacing/>
        <w:jc w:val="both"/>
        <w:rPr>
          <w:rFonts w:eastAsia="Times New Roman"/>
          <w:szCs w:val="24"/>
        </w:rPr>
      </w:pPr>
      <w:r>
        <w:rPr>
          <w:rFonts w:eastAsia="Times New Roman"/>
          <w:szCs w:val="24"/>
        </w:rPr>
        <w:t>Μοίραζαν, λοιπόν, τρόμο για τέσσερα χρόνια πρώτα με τον κόφτη, μοίραζαν τρόμο με την περικοπή των συντάξεων και σίγουρ</w:t>
      </w:r>
      <w:r>
        <w:rPr>
          <w:rFonts w:eastAsia="Times New Roman"/>
          <w:szCs w:val="24"/>
        </w:rPr>
        <w:t xml:space="preserve">α το ίδιο θα κάνουν την επόμενη </w:t>
      </w:r>
      <w:r>
        <w:rPr>
          <w:rFonts w:eastAsia="Times New Roman"/>
          <w:szCs w:val="24"/>
        </w:rPr>
        <w:lastRenderedPageBreak/>
        <w:t xml:space="preserve">χρονιά με το αφορολόγητο. Όταν δεν φτάνουν αυτά για να τρομοκρατήσουν τον κόσμο, αλλάζουν την ατζέντα, μιλούν για προδότες, χαϊδεύοντας τα αυτιά του ακροδεξιού ακροατηρίου που επιθυμούν να προσεταιριστούν. </w:t>
      </w:r>
    </w:p>
    <w:p w14:paraId="120F8DBF"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Το σημαντικό, λοιπόν, αυτού του </w:t>
      </w:r>
      <w:r>
        <w:rPr>
          <w:rFonts w:eastAsia="Times New Roman"/>
          <w:szCs w:val="24"/>
        </w:rPr>
        <w:t xml:space="preserve">προϋπολογισμού </w:t>
      </w:r>
      <w:r>
        <w:rPr>
          <w:rFonts w:eastAsia="Times New Roman"/>
          <w:szCs w:val="24"/>
        </w:rPr>
        <w:t>είναι ο τρόπος που προετοιμάζει το μέλλον όλων μας και κυρίως το μέλλον της νέας γενιάς, γιατί δεν αρκεί για εμάς η μείωση της ανεργίας. Φροντίζουμε οι δουλειές να είναι σταθερές. Επαναφέραμε τις συλλογικές συ</w:t>
      </w:r>
      <w:r>
        <w:rPr>
          <w:rFonts w:eastAsia="Times New Roman"/>
          <w:szCs w:val="24"/>
        </w:rPr>
        <w:t xml:space="preserve">μβάσεις και τον κατώτατο μισθό σε επίπεδα ικανοποιητικά με βάση τη συγκυρία. Γι’ αυτούς έχουμε την ευθύνη να υπάρξει ένα σύστημα κοινωνικής ασφάλισης που να διασφαλίζει το αύριο. </w:t>
      </w:r>
    </w:p>
    <w:p w14:paraId="120F8DC0" w14:textId="77777777" w:rsidR="0086761A" w:rsidRDefault="00427452">
      <w:pPr>
        <w:spacing w:line="600" w:lineRule="auto"/>
        <w:ind w:firstLine="720"/>
        <w:contextualSpacing/>
        <w:jc w:val="both"/>
        <w:rPr>
          <w:rFonts w:eastAsia="Times New Roman"/>
          <w:szCs w:val="24"/>
        </w:rPr>
      </w:pPr>
      <w:r>
        <w:rPr>
          <w:rFonts w:eastAsia="Times New Roman"/>
          <w:szCs w:val="24"/>
        </w:rPr>
        <w:t>Πατώντας, λοιπόν, στο στέρεο έδαφος που με πολύ κόπο και θυσίες καταφέραμε ν</w:t>
      </w:r>
      <w:r>
        <w:rPr>
          <w:rFonts w:eastAsia="Times New Roman"/>
          <w:szCs w:val="24"/>
        </w:rPr>
        <w:t>α δημιουργήσουμε για την πατρίδα μας, σχεδιάζουμε ένα μέλλον καλύτερο με βήματα ίσως αργά, αλλά σταθερά, γιατί δεν θέλουμε σε καμμία περίπτωση να γυρίσουμε στα δύσκολα χρόνια του μνημονίου, στα οποία μας οδήγησαν οι πολιτικές του ΠΑΣΟΚ και της Νέας Δημοκρα</w:t>
      </w:r>
      <w:r>
        <w:rPr>
          <w:rFonts w:eastAsia="Times New Roman"/>
          <w:szCs w:val="24"/>
        </w:rPr>
        <w:t xml:space="preserve">τίας. </w:t>
      </w:r>
    </w:p>
    <w:p w14:paraId="120F8DC1" w14:textId="77777777" w:rsidR="0086761A" w:rsidRDefault="00427452">
      <w:pPr>
        <w:spacing w:line="600" w:lineRule="auto"/>
        <w:ind w:firstLine="720"/>
        <w:contextualSpacing/>
        <w:jc w:val="both"/>
        <w:rPr>
          <w:rFonts w:eastAsia="Times New Roman"/>
          <w:szCs w:val="24"/>
        </w:rPr>
      </w:pPr>
      <w:r>
        <w:rPr>
          <w:rFonts w:eastAsia="Times New Roman"/>
          <w:szCs w:val="24"/>
        </w:rPr>
        <w:t>Πάμε μπροστά, αφήνοντας πίσω όλους αυτούς που για χάρη του ατομικού ή του κομματικού οφέλους είναι πρόθυμοι να διαιρέσουν τους Έλληνες, να σπείρουν εμπάθεια και να καλλιεργήσουν τον εθνικό διχασμό.</w:t>
      </w:r>
    </w:p>
    <w:p w14:paraId="120F8DC2" w14:textId="77777777" w:rsidR="0086761A" w:rsidRDefault="00427452">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20F8DC3" w14:textId="77777777" w:rsidR="0086761A" w:rsidRDefault="00427452">
      <w:pPr>
        <w:spacing w:line="600" w:lineRule="auto"/>
        <w:ind w:firstLine="720"/>
        <w:contextualSpacing/>
        <w:jc w:val="both"/>
        <w:rPr>
          <w:rFonts w:eastAsia="Times New Roman"/>
          <w:szCs w:val="24"/>
        </w:rPr>
      </w:pPr>
      <w:r w:rsidRPr="003D18FC">
        <w:rPr>
          <w:rFonts w:eastAsia="Times New Roman"/>
          <w:b/>
          <w:szCs w:val="24"/>
        </w:rPr>
        <w:t>ΠΡΟΕΔΡΕ</w:t>
      </w:r>
      <w:r w:rsidRPr="003D18FC">
        <w:rPr>
          <w:rFonts w:eastAsia="Times New Roman"/>
          <w:b/>
          <w:szCs w:val="24"/>
        </w:rPr>
        <w:t>ΥΩΝ (Νικήτας Κακλαμάνης):</w:t>
      </w:r>
      <w:r>
        <w:rPr>
          <w:rFonts w:eastAsia="Times New Roman"/>
          <w:szCs w:val="24"/>
        </w:rPr>
        <w:t xml:space="preserve"> Ευχαριστούμε τον κ. Μορφίδη.</w:t>
      </w:r>
    </w:p>
    <w:p w14:paraId="120F8DC4" w14:textId="77777777" w:rsidR="0086761A" w:rsidRDefault="00427452">
      <w:pPr>
        <w:spacing w:line="600" w:lineRule="auto"/>
        <w:ind w:firstLine="720"/>
        <w:contextualSpacing/>
        <w:jc w:val="both"/>
        <w:rPr>
          <w:rFonts w:eastAsia="Times New Roman"/>
          <w:szCs w:val="24"/>
        </w:rPr>
      </w:pPr>
      <w:r>
        <w:rPr>
          <w:rFonts w:eastAsia="Times New Roman"/>
          <w:szCs w:val="24"/>
        </w:rPr>
        <w:lastRenderedPageBreak/>
        <w:t>Τον λόγο έχει ο κ. Γεώργιος Κατσιαντώνης. Ακολουθούν οι κ.κ. Αποστόλου, Βάκη, Βαγιωνάς, Πάντζας και Μωραΐτης και έτσι ολοκληρώνεται ο πέμπτος κύκλος.</w:t>
      </w:r>
    </w:p>
    <w:p w14:paraId="120F8DC5" w14:textId="77777777" w:rsidR="0086761A" w:rsidRDefault="00427452">
      <w:pPr>
        <w:spacing w:line="600" w:lineRule="auto"/>
        <w:ind w:firstLine="720"/>
        <w:contextualSpacing/>
        <w:jc w:val="both"/>
        <w:rPr>
          <w:rFonts w:eastAsia="Times New Roman"/>
          <w:szCs w:val="24"/>
        </w:rPr>
      </w:pPr>
      <w:r>
        <w:rPr>
          <w:rFonts w:eastAsia="Times New Roman"/>
          <w:szCs w:val="24"/>
        </w:rPr>
        <w:t>Κύριε συνάδελφε, έχετε τον λόγο.</w:t>
      </w:r>
    </w:p>
    <w:p w14:paraId="120F8DC6" w14:textId="77777777" w:rsidR="0086761A" w:rsidRDefault="00427452">
      <w:pPr>
        <w:spacing w:line="600" w:lineRule="auto"/>
        <w:ind w:firstLine="720"/>
        <w:contextualSpacing/>
        <w:jc w:val="both"/>
        <w:rPr>
          <w:rFonts w:eastAsia="Times New Roman"/>
          <w:szCs w:val="24"/>
        </w:rPr>
      </w:pPr>
      <w:r w:rsidRPr="003D18FC">
        <w:rPr>
          <w:rFonts w:eastAsia="Times New Roman"/>
          <w:b/>
          <w:szCs w:val="24"/>
        </w:rPr>
        <w:t>ΓΕΩΡΓΙΟΣ ΚΑΤΣΙΑΝΤΩ</w:t>
      </w:r>
      <w:r w:rsidRPr="003D18FC">
        <w:rPr>
          <w:rFonts w:eastAsia="Times New Roman"/>
          <w:b/>
          <w:szCs w:val="24"/>
        </w:rPr>
        <w:t>ΝΗΣ:</w:t>
      </w:r>
      <w:r>
        <w:rPr>
          <w:rFonts w:eastAsia="Times New Roman"/>
          <w:szCs w:val="24"/>
        </w:rPr>
        <w:t xml:space="preserve"> Σας ευχαριστώ, κύριε Πρόεδρε.</w:t>
      </w:r>
    </w:p>
    <w:p w14:paraId="120F8DC7" w14:textId="77777777" w:rsidR="0086761A" w:rsidRDefault="00427452">
      <w:pPr>
        <w:spacing w:line="600" w:lineRule="auto"/>
        <w:ind w:firstLine="720"/>
        <w:contextualSpacing/>
        <w:jc w:val="both"/>
        <w:rPr>
          <w:rFonts w:eastAsia="Times New Roman"/>
          <w:szCs w:val="24"/>
        </w:rPr>
      </w:pPr>
      <w:r>
        <w:rPr>
          <w:rFonts w:eastAsia="Times New Roman"/>
          <w:szCs w:val="24"/>
        </w:rPr>
        <w:t>Κυρίες και κύριοι συνάδελφοι, το τελευταίο χρονικό διάστημα διαβάζουμε και ακούμε πολλά διά στομάτων αρμοδίων Υπουργών, αλλά και του ίδιου του Πρωθυπουργού, όσον αφορά το μέλλον της χώρας μας. Με όλα αυτά που ακούμε, πραγ</w:t>
      </w:r>
      <w:r>
        <w:rPr>
          <w:rFonts w:eastAsia="Times New Roman"/>
          <w:szCs w:val="24"/>
        </w:rPr>
        <w:t>ματικά νομίζω ότι όλα όσα υπόσχεστε ότι θα πραγματοποιήσετε το 2019, δυστυχώς είναι στην ουσία -και λυπάμαι που σας το λέω- «μ’ άλλα λόγια να αγαπιόμαστε». Για να κυριολεκτήσω, δεν βλέπω εσάς τελικά να αγαπιόσαστε γιατί, ξέρετε, η απόρριψη φέρνει γκρίνια κ</w:t>
      </w:r>
      <w:r>
        <w:rPr>
          <w:rFonts w:eastAsia="Times New Roman"/>
          <w:szCs w:val="24"/>
        </w:rPr>
        <w:t xml:space="preserve">αι ακόμη χειρότερα. </w:t>
      </w:r>
    </w:p>
    <w:p w14:paraId="120F8DC8" w14:textId="77777777" w:rsidR="0086761A" w:rsidRDefault="00427452">
      <w:pPr>
        <w:spacing w:line="600" w:lineRule="auto"/>
        <w:ind w:firstLine="720"/>
        <w:contextualSpacing/>
        <w:jc w:val="both"/>
        <w:rPr>
          <w:rFonts w:eastAsia="Times New Roman"/>
          <w:szCs w:val="24"/>
        </w:rPr>
      </w:pPr>
      <w:r>
        <w:rPr>
          <w:rFonts w:eastAsia="Times New Roman"/>
          <w:szCs w:val="24"/>
        </w:rPr>
        <w:t>Ακριβώς, λοιπόν, αυτήν την απόρριψη βλέπω να βιώνετε, αφού όλα όσα λέτε δεν βγαίνουν. Δεν βγαίνει η αύξηση του παγίου κεφαλαίου του 2019, που προβλέπεται στο 11,9%, αφού και η περσινή σας πρόβλεψη για φέτος έπεσε κατά σχεδόν αντίστοιχο</w:t>
      </w:r>
      <w:r>
        <w:rPr>
          <w:rFonts w:eastAsia="Times New Roman"/>
          <w:szCs w:val="24"/>
        </w:rPr>
        <w:t xml:space="preserve"> ποσοστό έξω, μιας και από το 11,4% που λέγατε, τελικά φέτος πετυχαίνετε σχεδόν μηδενική. Ούτε οι στόχοι θα βγουν, αφού αντί να ρίχνετε μεγαλύτερη βαρύτητα στην ανάπτυξη, εσείς δυστυχώς επιμένετε στα πλασματικά πλεονάσματα. Πανηγυρίζετε δε για τις τάχα φορ</w:t>
      </w:r>
      <w:r>
        <w:rPr>
          <w:rFonts w:eastAsia="Times New Roman"/>
          <w:szCs w:val="24"/>
        </w:rPr>
        <w:t xml:space="preserve">οελαφρύνσεις που θα φέρετε και για τα επιδόματα που έρχονται για τις ευπαθείς κοινωνικά ομάδες, την ίδια ώρα που ο συζητούμενος </w:t>
      </w:r>
      <w:r>
        <w:rPr>
          <w:rFonts w:eastAsia="Times New Roman"/>
          <w:szCs w:val="24"/>
        </w:rPr>
        <w:lastRenderedPageBreak/>
        <w:t xml:space="preserve">προϋπολογισμός </w:t>
      </w:r>
      <w:r>
        <w:rPr>
          <w:rFonts w:eastAsia="Times New Roman"/>
          <w:szCs w:val="24"/>
        </w:rPr>
        <w:t>παραμένει ωρολογιακή βόμβα για το ελληνικό φορολογικό σύστημα. Και αυτό αφού η Ελλάδα εξακολουθεί να κατέχει τα π</w:t>
      </w:r>
      <w:r>
        <w:rPr>
          <w:rFonts w:eastAsia="Times New Roman"/>
          <w:szCs w:val="24"/>
        </w:rPr>
        <w:t xml:space="preserve">ρωτεία στη φορολογία των φυσικών προσώπων. Πανηγυρίζετε, δηλαδή, γι’ αυτά που θα δώσετε, ώστε να πάρετε πίσω τουλάχιστον τα τριπλά μέσω της φορολογίας. </w:t>
      </w:r>
    </w:p>
    <w:p w14:paraId="120F8DC9" w14:textId="77777777" w:rsidR="0086761A" w:rsidRDefault="00427452">
      <w:pPr>
        <w:spacing w:line="600" w:lineRule="auto"/>
        <w:ind w:firstLine="720"/>
        <w:contextualSpacing/>
        <w:jc w:val="both"/>
        <w:rPr>
          <w:rFonts w:eastAsia="Times New Roman"/>
          <w:szCs w:val="24"/>
        </w:rPr>
      </w:pPr>
      <w:r>
        <w:rPr>
          <w:rFonts w:eastAsia="Times New Roman"/>
          <w:szCs w:val="24"/>
        </w:rPr>
        <w:t>Μάλιστα, σύμφωνα με στοιχεία που φέρνει στο φως της δημοσιότητας μελέτη που δημοσιεύει το Οικονομικό Επ</w:t>
      </w:r>
      <w:r>
        <w:rPr>
          <w:rFonts w:eastAsia="Times New Roman"/>
          <w:szCs w:val="24"/>
        </w:rPr>
        <w:t>ιμελητήριο της Ελλάδος, αποδεικνύεται ότι η Ελλάδα πρωτοπορεί σε στρεβλώσεις, με τα δεδομένα να δείχνουν ότι το 90% των εσόδων από τη φορολογία εισοδήματος φυσικών προσώπων το πληρώνει το 19% των φορολογουμένων. Δηλαδή, μόλις ο ένας στους πέντε φορολογούμε</w:t>
      </w:r>
      <w:r>
        <w:rPr>
          <w:rFonts w:eastAsia="Times New Roman"/>
          <w:szCs w:val="24"/>
        </w:rPr>
        <w:t xml:space="preserve">νος πληρώνει τα 9 από τα 10 ευρώ που εισπράττει το δημόσιο από τους άμεσους φόρους εισοδήματος. </w:t>
      </w:r>
    </w:p>
    <w:p w14:paraId="120F8DCA"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Όσο για τα περίφημα αντίμετρα, θα πω μόνον τούτο, ότι στον </w:t>
      </w:r>
      <w:r>
        <w:rPr>
          <w:rFonts w:eastAsia="Times New Roman"/>
          <w:szCs w:val="24"/>
        </w:rPr>
        <w:t xml:space="preserve">προϋπολογισμό </w:t>
      </w:r>
      <w:r>
        <w:rPr>
          <w:rFonts w:eastAsia="Times New Roman"/>
          <w:szCs w:val="24"/>
        </w:rPr>
        <w:t>του 2019 κόβονται αντίμετρα περίπου 1,3 δισεκατομμυρίων, που μεικτά ανέρχονται περίπου</w:t>
      </w:r>
      <w:r>
        <w:rPr>
          <w:rFonts w:eastAsia="Times New Roman"/>
          <w:szCs w:val="24"/>
        </w:rPr>
        <w:t xml:space="preserve"> στα 1,43 δισεκατομμύρια. Όχι τίποτε άλλο, αλλά κάνατε τόση διαφήμιση, σπαταλήσατε και ξοδέψατε τόσο σάλιο για να μιλάτε γι’ αυτά, που πραγματικά θα σας έχουν πολύ άχτι. Τώρα, ποιοι είναι αυτοί που θα έχουν άχτι; Όσοι τζάμπα τελικά σας πίστεψαν και προσδοκ</w:t>
      </w:r>
      <w:r>
        <w:rPr>
          <w:rFonts w:eastAsia="Times New Roman"/>
          <w:szCs w:val="24"/>
        </w:rPr>
        <w:t xml:space="preserve">ούσαν ένα σχολικό γεύμα ή την επιδότηση ενοικίου ή το επίδομα θέρμανσης. </w:t>
      </w:r>
    </w:p>
    <w:p w14:paraId="120F8DCB" w14:textId="77777777" w:rsidR="0086761A" w:rsidRDefault="00427452">
      <w:pPr>
        <w:spacing w:line="600" w:lineRule="auto"/>
        <w:ind w:firstLine="720"/>
        <w:contextualSpacing/>
        <w:jc w:val="both"/>
        <w:rPr>
          <w:rFonts w:eastAsia="Times New Roman"/>
          <w:szCs w:val="24"/>
        </w:rPr>
      </w:pPr>
      <w:r>
        <w:rPr>
          <w:rFonts w:eastAsia="Times New Roman"/>
          <w:szCs w:val="24"/>
        </w:rPr>
        <w:lastRenderedPageBreak/>
        <w:t>Ήδη, λοιπόν, έχετε κόψει 190 εκατομμύρια από σχολικά γεύματα, 140 εκατομμύρια από προσχολική εκπαίδευση, 300 εκατομμύρια από υποδομές στην ενέργεια, 260 εκατομμύρια από τις ενεργητικ</w:t>
      </w:r>
      <w:r>
        <w:rPr>
          <w:rFonts w:eastAsia="Times New Roman"/>
          <w:szCs w:val="24"/>
        </w:rPr>
        <w:t>ές πολιτικές απασχόλησης, 240 εκατομμύρια από τη φαρμακευτική συμμετοχή των ασφαλισμένων και 200 εκατομμύρια από την επιδότηση ενοικίου και φυσικά στο ¼ το επίδομα θέρμανσης που θα σας υπενθυμίσω ότι επί Νέας Δημοκρατίας ανερχόταν στα 210 εκατομμύρια ευρώ,</w:t>
      </w:r>
      <w:r>
        <w:rPr>
          <w:rFonts w:eastAsia="Times New Roman"/>
          <w:szCs w:val="24"/>
        </w:rPr>
        <w:t xml:space="preserve"> ενώ στους δικούς σας καιρούς τελικά είναι στα 60 εκατομμύρια ευρώ.</w:t>
      </w:r>
    </w:p>
    <w:p w14:paraId="120F8DCC"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Αυτά που με ξεπερνούν πάντως είναι όλα όσα δικά σας νομοθετήματα τα παίρνετε πίσω, αφού αντιλαμβάνεστε πλέον ότι είναι ανεπίδεκτα εφαρμογής στην πράξη. </w:t>
      </w:r>
    </w:p>
    <w:p w14:paraId="120F8DCD" w14:textId="77777777" w:rsidR="0086761A" w:rsidRDefault="00427452">
      <w:pPr>
        <w:spacing w:line="600" w:lineRule="auto"/>
        <w:ind w:firstLine="720"/>
        <w:contextualSpacing/>
        <w:jc w:val="both"/>
        <w:rPr>
          <w:rFonts w:eastAsia="Times New Roman"/>
          <w:szCs w:val="24"/>
        </w:rPr>
      </w:pPr>
      <w:r>
        <w:rPr>
          <w:rFonts w:eastAsia="Times New Roman"/>
          <w:szCs w:val="24"/>
        </w:rPr>
        <w:t>Έτσι, πανηγυρίζετε για την αλλαγή σ</w:t>
      </w:r>
      <w:r>
        <w:rPr>
          <w:rFonts w:eastAsia="Times New Roman"/>
          <w:szCs w:val="24"/>
        </w:rPr>
        <w:t xml:space="preserve">τα ασφαλιστικά των ελεύθερων επαγγελματιών, τα οποία εσείς οι ίδιοι είχατε φέρει, ενώ ομοίως αλλάζετε και τη βάση υπολογισμού των εισφορών για το 2019. </w:t>
      </w:r>
    </w:p>
    <w:p w14:paraId="120F8DCE"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Βέβαια, έχουμε και το αλαλούμ με τις συντάξεις. Στην ουσία δημιουργείτε συνταξιούχους δύο ταχυτήτων, </w:t>
      </w:r>
      <w:r>
        <w:rPr>
          <w:rFonts w:eastAsia="Times New Roman"/>
          <w:szCs w:val="24"/>
        </w:rPr>
        <w:t>από τη μια αυτούς που διασώζονται και γλιτώνουν τις μειώσεις έως 18% διατηρώντας την προσωπική διαφορά και από την άλλη αυτούς που κατέθεσαν αίτηση από τον Μάιο του 2016 και όλους όσοι θα καταθέσουν έως το τέλος του έτους, οι οποίοι έχουν υποστεί ένα μέρος</w:t>
      </w:r>
      <w:r>
        <w:rPr>
          <w:rFonts w:eastAsia="Times New Roman"/>
          <w:szCs w:val="24"/>
        </w:rPr>
        <w:t xml:space="preserve"> της μείωσης. Για να μην αναφερθώ σ’ αυτούς που θα βγουν στη σύνταξη από 1</w:t>
      </w:r>
      <w:r>
        <w:rPr>
          <w:rFonts w:eastAsia="Times New Roman"/>
          <w:szCs w:val="24"/>
          <w:vertAlign w:val="superscript"/>
        </w:rPr>
        <w:t xml:space="preserve">η </w:t>
      </w:r>
      <w:r>
        <w:rPr>
          <w:rFonts w:eastAsia="Times New Roman"/>
          <w:szCs w:val="24"/>
        </w:rPr>
        <w:t xml:space="preserve">Ιανουαρίου του 2019, οι οποίοι </w:t>
      </w:r>
      <w:r>
        <w:rPr>
          <w:rFonts w:eastAsia="Times New Roman"/>
          <w:szCs w:val="24"/>
        </w:rPr>
        <w:lastRenderedPageBreak/>
        <w:t>δεν θα έχουν καμμία προσωπική διαφορά. Τώρα, εάν εσείς πιστεύετε ότι αυτό είναι ένα κράτος δικαίου, δεν ξέρω τι άλλο να πω.</w:t>
      </w:r>
    </w:p>
    <w:p w14:paraId="120F8DCF" w14:textId="77777777" w:rsidR="0086761A" w:rsidRDefault="00427452">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προϋπολογισμός</w:t>
      </w:r>
      <w:r>
        <w:rPr>
          <w:rFonts w:eastAsia="Times New Roman"/>
          <w:szCs w:val="24"/>
        </w:rPr>
        <w:t xml:space="preserve"> του 2019</w:t>
      </w:r>
      <w:r>
        <w:rPr>
          <w:rFonts w:eastAsia="Times New Roman"/>
          <w:szCs w:val="24"/>
        </w:rPr>
        <w:t xml:space="preserve"> στερείται πρόβλεψης και πρόνοιας για αύξηση της επιχειρηματικότητας στην Ελλάδα. Το μόνο που βλέπουμε είναι φοροεπιδρομές κατά φυσικών προσώπων και επιχειρήσεων, με τα στοιχεία να είναι τουλάχιστον απογοητευτικά. Το 83% του φόρου εισοδήματος νομικών προσώ</w:t>
      </w:r>
      <w:r>
        <w:rPr>
          <w:rFonts w:eastAsia="Times New Roman"/>
          <w:szCs w:val="24"/>
        </w:rPr>
        <w:t>πων καταβάλλεται από το 4,5% των επιχειρήσεων. Το 66% των εισπράξεων του ΕΝΦΙΑ στηρίζεται στις πληρωμές του 33% των ιδιοκτητών. Δηλαδή, τα 2/3 από τα περίπου 2,5 δισεκατομμύρια που εισπράττει καθαρά το κράτος από τον φόρο κάθε χρόνο, τα καταβάλλει το 1/3 τ</w:t>
      </w:r>
      <w:r>
        <w:rPr>
          <w:rFonts w:eastAsia="Times New Roman"/>
          <w:szCs w:val="24"/>
        </w:rPr>
        <w:t xml:space="preserve">ων ιδιοκτητών. </w:t>
      </w:r>
    </w:p>
    <w:p w14:paraId="120F8DD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Επί συνόλου, οκτώμισι εκατομμυρίων πολιτών</w:t>
      </w:r>
      <w:r w:rsidRPr="005E0822">
        <w:rPr>
          <w:rFonts w:eastAsia="Times New Roman" w:cs="Times New Roman"/>
          <w:szCs w:val="24"/>
        </w:rPr>
        <w:t xml:space="preserve"> με ΑΦΜ που έχει η χώρα </w:t>
      </w:r>
      <w:r>
        <w:rPr>
          <w:rFonts w:eastAsia="Times New Roman" w:cs="Times New Roman"/>
          <w:szCs w:val="24"/>
        </w:rPr>
        <w:t>μας, το ένα εκατομμύριο εξακόσιες χιλιάδες πληρώνει</w:t>
      </w:r>
      <w:r w:rsidRPr="005E0822">
        <w:rPr>
          <w:rFonts w:eastAsia="Times New Roman" w:cs="Times New Roman"/>
          <w:szCs w:val="24"/>
        </w:rPr>
        <w:t xml:space="preserve"> τα 7,6 εκατομμύρια </w:t>
      </w:r>
      <w:r>
        <w:rPr>
          <w:rFonts w:eastAsia="Times New Roman" w:cs="Times New Roman"/>
          <w:szCs w:val="24"/>
        </w:rPr>
        <w:t xml:space="preserve">ευρώ φόρων επί συνόλου εισπράξεων 8,5 δισεκατομμύρια φόρων. </w:t>
      </w:r>
      <w:r w:rsidRPr="005E0822">
        <w:rPr>
          <w:rFonts w:eastAsia="Times New Roman" w:cs="Times New Roman"/>
          <w:szCs w:val="24"/>
        </w:rPr>
        <w:t xml:space="preserve">Δηλαδή </w:t>
      </w:r>
      <w:r>
        <w:rPr>
          <w:rFonts w:eastAsia="Times New Roman" w:cs="Times New Roman"/>
          <w:szCs w:val="24"/>
        </w:rPr>
        <w:t>τα υπόλοιπα έξι εκατομμύρια εννιακόσ</w:t>
      </w:r>
      <w:r>
        <w:rPr>
          <w:rFonts w:eastAsia="Times New Roman" w:cs="Times New Roman"/>
          <w:szCs w:val="24"/>
        </w:rPr>
        <w:t xml:space="preserve">ιες χιλιάδες </w:t>
      </w:r>
      <w:r w:rsidRPr="005E0822">
        <w:rPr>
          <w:rFonts w:eastAsia="Times New Roman" w:cs="Times New Roman"/>
          <w:szCs w:val="24"/>
        </w:rPr>
        <w:t xml:space="preserve">πολίτες δεν πληρώνουν όλοι μαζί ούτε ένα </w:t>
      </w:r>
      <w:r>
        <w:rPr>
          <w:rFonts w:eastAsia="Times New Roman" w:cs="Times New Roman"/>
          <w:szCs w:val="24"/>
        </w:rPr>
        <w:t>δισεκατομμύριο</w:t>
      </w:r>
      <w:r w:rsidRPr="005E0822">
        <w:rPr>
          <w:rFonts w:eastAsia="Times New Roman" w:cs="Times New Roman"/>
          <w:szCs w:val="24"/>
        </w:rPr>
        <w:t xml:space="preserve"> φόρους</w:t>
      </w:r>
      <w:r>
        <w:rPr>
          <w:rFonts w:eastAsia="Times New Roman" w:cs="Times New Roman"/>
          <w:szCs w:val="24"/>
        </w:rPr>
        <w:t>.</w:t>
      </w:r>
      <w:r w:rsidRPr="005E0822">
        <w:rPr>
          <w:rFonts w:eastAsia="Times New Roman" w:cs="Times New Roman"/>
          <w:szCs w:val="24"/>
        </w:rPr>
        <w:t xml:space="preserve"> </w:t>
      </w:r>
    </w:p>
    <w:p w14:paraId="120F8DD1"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t xml:space="preserve">Και από την άλλη </w:t>
      </w:r>
      <w:r>
        <w:rPr>
          <w:rFonts w:eastAsia="Times New Roman" w:cs="Times New Roman"/>
          <w:szCs w:val="24"/>
        </w:rPr>
        <w:t>αφήνετε απλήρωτους τους ιδιώτες, προκειμένου να έχει πλεονάσματα. Γι’</w:t>
      </w:r>
      <w:r w:rsidRPr="005E0822">
        <w:rPr>
          <w:rFonts w:eastAsia="Times New Roman" w:cs="Times New Roman"/>
          <w:szCs w:val="24"/>
        </w:rPr>
        <w:t xml:space="preserve"> αυτό άλλωστε και από τον Αύγουστο έχετε κηρύξει στάση πληρωμών</w:t>
      </w:r>
      <w:r>
        <w:rPr>
          <w:rFonts w:eastAsia="Times New Roman" w:cs="Times New Roman"/>
          <w:szCs w:val="24"/>
        </w:rPr>
        <w:t>, με εξαίρεση βέβαια την εφορ</w:t>
      </w:r>
      <w:r>
        <w:rPr>
          <w:rFonts w:eastAsia="Times New Roman" w:cs="Times New Roman"/>
          <w:szCs w:val="24"/>
        </w:rPr>
        <w:t>ία, π</w:t>
      </w:r>
      <w:r w:rsidRPr="005E0822">
        <w:rPr>
          <w:rFonts w:eastAsia="Times New Roman" w:cs="Times New Roman"/>
          <w:szCs w:val="24"/>
        </w:rPr>
        <w:t>ου συμψηφίζει όσ</w:t>
      </w:r>
      <w:r>
        <w:rPr>
          <w:rFonts w:eastAsia="Times New Roman" w:cs="Times New Roman"/>
          <w:szCs w:val="24"/>
        </w:rPr>
        <w:t xml:space="preserve">α είναι να επιστρέψει με μελλοντικές </w:t>
      </w:r>
      <w:r w:rsidRPr="005E0822">
        <w:rPr>
          <w:rFonts w:eastAsia="Times New Roman" w:cs="Times New Roman"/>
          <w:szCs w:val="24"/>
        </w:rPr>
        <w:t xml:space="preserve">χρεώσεις </w:t>
      </w:r>
      <w:r>
        <w:rPr>
          <w:rFonts w:eastAsia="Times New Roman" w:cs="Times New Roman"/>
          <w:szCs w:val="24"/>
        </w:rPr>
        <w:t>της.</w:t>
      </w:r>
      <w:r w:rsidRPr="005E0822">
        <w:rPr>
          <w:rFonts w:eastAsia="Times New Roman" w:cs="Times New Roman"/>
          <w:szCs w:val="24"/>
        </w:rPr>
        <w:t xml:space="preserve"> </w:t>
      </w:r>
    </w:p>
    <w:p w14:paraId="120F8DD2"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lastRenderedPageBreak/>
        <w:t xml:space="preserve">Όσο για την ανάπτυξη της βιομηχανίας </w:t>
      </w:r>
      <w:r>
        <w:rPr>
          <w:rFonts w:eastAsia="Times New Roman" w:cs="Times New Roman"/>
          <w:szCs w:val="24"/>
        </w:rPr>
        <w:t>μας,</w:t>
      </w:r>
      <w:r w:rsidRPr="005E0822">
        <w:rPr>
          <w:rFonts w:eastAsia="Times New Roman" w:cs="Times New Roman"/>
          <w:szCs w:val="24"/>
        </w:rPr>
        <w:t xml:space="preserve"> θα χρησιμοποιήσω τη φράση που άκουσα σε πρόσφατη εκδήλωση από τους ίδιους τους βιομηχάνους</w:t>
      </w:r>
      <w:r>
        <w:rPr>
          <w:rFonts w:eastAsia="Times New Roman" w:cs="Times New Roman"/>
          <w:szCs w:val="24"/>
        </w:rPr>
        <w:t>.</w:t>
      </w:r>
      <w:r w:rsidRPr="005E0822">
        <w:rPr>
          <w:rFonts w:eastAsia="Times New Roman" w:cs="Times New Roman"/>
          <w:szCs w:val="24"/>
        </w:rPr>
        <w:t xml:space="preserve"> </w:t>
      </w:r>
      <w:r>
        <w:rPr>
          <w:rFonts w:eastAsia="Times New Roman" w:cs="Times New Roman"/>
          <w:szCs w:val="24"/>
        </w:rPr>
        <w:t>«</w:t>
      </w:r>
      <w:r w:rsidRPr="005E0822">
        <w:rPr>
          <w:rFonts w:eastAsia="Times New Roman" w:cs="Times New Roman"/>
          <w:szCs w:val="24"/>
        </w:rPr>
        <w:t>Υπάρχει ουσιαστικό πρόβλη</w:t>
      </w:r>
      <w:r>
        <w:rPr>
          <w:rFonts w:eastAsia="Times New Roman" w:cs="Times New Roman"/>
          <w:szCs w:val="24"/>
        </w:rPr>
        <w:t xml:space="preserve">μα στην επικοινωνία </w:t>
      </w:r>
      <w:r>
        <w:rPr>
          <w:rFonts w:eastAsia="Times New Roman" w:cs="Times New Roman"/>
          <w:szCs w:val="24"/>
        </w:rPr>
        <w:t>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5E0822">
        <w:rPr>
          <w:rFonts w:eastAsia="Times New Roman" w:cs="Times New Roman"/>
          <w:szCs w:val="24"/>
        </w:rPr>
        <w:t>παραγωγής</w:t>
      </w:r>
      <w:r>
        <w:rPr>
          <w:rFonts w:eastAsia="Times New Roman" w:cs="Times New Roman"/>
          <w:szCs w:val="24"/>
        </w:rPr>
        <w:t>».</w:t>
      </w:r>
      <w:r w:rsidRPr="005E0822">
        <w:rPr>
          <w:rFonts w:eastAsia="Times New Roman" w:cs="Times New Roman"/>
          <w:szCs w:val="24"/>
        </w:rPr>
        <w:t xml:space="preserve"> </w:t>
      </w:r>
    </w:p>
    <w:p w14:paraId="120F8DD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0F8DD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Σε ένα </w:t>
      </w:r>
      <w:r w:rsidRPr="005E0822">
        <w:rPr>
          <w:rFonts w:eastAsia="Times New Roman" w:cs="Times New Roman"/>
          <w:szCs w:val="24"/>
        </w:rPr>
        <w:t xml:space="preserve">λεπτό </w:t>
      </w:r>
      <w:r>
        <w:rPr>
          <w:rFonts w:eastAsia="Times New Roman" w:cs="Times New Roman"/>
          <w:szCs w:val="24"/>
        </w:rPr>
        <w:t>κλείνω, κύριε Πρόεδρε.</w:t>
      </w:r>
    </w:p>
    <w:p w14:paraId="120F8DD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Όμως, </w:t>
      </w:r>
      <w:r w:rsidRPr="005E0822">
        <w:rPr>
          <w:rFonts w:eastAsia="Times New Roman" w:cs="Times New Roman"/>
          <w:szCs w:val="24"/>
        </w:rPr>
        <w:t>θέλω να σας ρωτήσω</w:t>
      </w:r>
      <w:r>
        <w:rPr>
          <w:rFonts w:eastAsia="Times New Roman" w:cs="Times New Roman"/>
          <w:szCs w:val="24"/>
        </w:rPr>
        <w:t>:</w:t>
      </w:r>
      <w:r w:rsidRPr="005E0822">
        <w:rPr>
          <w:rFonts w:eastAsia="Times New Roman" w:cs="Times New Roman"/>
          <w:szCs w:val="24"/>
        </w:rPr>
        <w:t xml:space="preserve"> Όλα αυτά τα φορολογικά μέτρ</w:t>
      </w:r>
      <w:r>
        <w:rPr>
          <w:rFonts w:eastAsia="Times New Roman" w:cs="Times New Roman"/>
          <w:szCs w:val="24"/>
        </w:rPr>
        <w:t>α με την τακτική που συνεχίζετε, σε ποιον θα τα επιβάλλετε α</w:t>
      </w:r>
      <w:r>
        <w:rPr>
          <w:rFonts w:eastAsia="Times New Roman" w:cs="Times New Roman"/>
          <w:szCs w:val="24"/>
        </w:rPr>
        <w:t xml:space="preserve">λήθεια; </w:t>
      </w:r>
      <w:r w:rsidRPr="005E0822">
        <w:rPr>
          <w:rFonts w:eastAsia="Times New Roman" w:cs="Times New Roman"/>
          <w:szCs w:val="24"/>
        </w:rPr>
        <w:t>Έχετε αντιληφθεί ότι</w:t>
      </w:r>
      <w:r>
        <w:rPr>
          <w:rFonts w:eastAsia="Times New Roman" w:cs="Times New Roman"/>
          <w:szCs w:val="24"/>
        </w:rPr>
        <w:t xml:space="preserve"> σε λίγο δεν θα υπάρχουν γεννήσει</w:t>
      </w:r>
      <w:r w:rsidRPr="005E0822">
        <w:rPr>
          <w:rFonts w:eastAsia="Times New Roman" w:cs="Times New Roman"/>
          <w:szCs w:val="24"/>
        </w:rPr>
        <w:t xml:space="preserve">ς </w:t>
      </w:r>
      <w:r>
        <w:rPr>
          <w:rFonts w:eastAsia="Times New Roman" w:cs="Times New Roman"/>
          <w:szCs w:val="24"/>
        </w:rPr>
        <w:t>σ</w:t>
      </w:r>
      <w:r w:rsidRPr="005E0822">
        <w:rPr>
          <w:rFonts w:eastAsia="Times New Roman" w:cs="Times New Roman"/>
          <w:szCs w:val="24"/>
        </w:rPr>
        <w:t>τη χώρα μας λόγω της ανελέητης οικονο</w:t>
      </w:r>
      <w:r>
        <w:rPr>
          <w:rFonts w:eastAsia="Times New Roman" w:cs="Times New Roman"/>
          <w:szCs w:val="24"/>
        </w:rPr>
        <w:t xml:space="preserve">μικής πολιτικής που ακολουθείτε επί σχεδόν τέσσερα </w:t>
      </w:r>
      <w:r w:rsidRPr="005E0822">
        <w:rPr>
          <w:rFonts w:eastAsia="Times New Roman" w:cs="Times New Roman"/>
          <w:szCs w:val="24"/>
        </w:rPr>
        <w:t>χρόνια</w:t>
      </w:r>
      <w:r>
        <w:rPr>
          <w:rFonts w:eastAsia="Times New Roman" w:cs="Times New Roman"/>
          <w:szCs w:val="24"/>
        </w:rPr>
        <w:t>;</w:t>
      </w:r>
      <w:r w:rsidRPr="005E0822">
        <w:rPr>
          <w:rFonts w:eastAsia="Times New Roman" w:cs="Times New Roman"/>
          <w:szCs w:val="24"/>
        </w:rPr>
        <w:t xml:space="preserve"> Και δεν τα λέω εγώ αυτά</w:t>
      </w:r>
      <w:r>
        <w:rPr>
          <w:rFonts w:eastAsia="Times New Roman" w:cs="Times New Roman"/>
          <w:szCs w:val="24"/>
        </w:rPr>
        <w:t>,</w:t>
      </w:r>
      <w:r w:rsidRPr="005E0822">
        <w:rPr>
          <w:rFonts w:eastAsia="Times New Roman" w:cs="Times New Roman"/>
          <w:szCs w:val="24"/>
        </w:rPr>
        <w:t xml:space="preserve"> αλλά ο </w:t>
      </w:r>
      <w:r>
        <w:rPr>
          <w:rFonts w:eastAsia="Times New Roman" w:cs="Times New Roman"/>
          <w:szCs w:val="24"/>
        </w:rPr>
        <w:t>ΣΕΒ, που</w:t>
      </w:r>
      <w:r w:rsidRPr="005E0822">
        <w:rPr>
          <w:rFonts w:eastAsia="Times New Roman" w:cs="Times New Roman"/>
          <w:szCs w:val="24"/>
        </w:rPr>
        <w:t xml:space="preserve"> κρούει τον κώδωνα του κινδύνου στο πρόσφατο δελτίο του</w:t>
      </w:r>
      <w:r>
        <w:rPr>
          <w:rFonts w:eastAsia="Times New Roman" w:cs="Times New Roman"/>
          <w:szCs w:val="24"/>
        </w:rPr>
        <w:t>,</w:t>
      </w:r>
      <w:r w:rsidRPr="005E0822">
        <w:rPr>
          <w:rFonts w:eastAsia="Times New Roman" w:cs="Times New Roman"/>
          <w:szCs w:val="24"/>
        </w:rPr>
        <w:t xml:space="preserve"> σύμφωνα με το οποίο ο πληθυσμός της Ελλάδας μειώθηκε τόσο πολύ για πρώτη φορά μετά τον</w:t>
      </w:r>
      <w:r>
        <w:rPr>
          <w:rFonts w:eastAsia="Times New Roman" w:cs="Times New Roman"/>
          <w:szCs w:val="24"/>
        </w:rPr>
        <w:t xml:space="preserve"> </w:t>
      </w:r>
      <w:r>
        <w:rPr>
          <w:rFonts w:eastAsia="Times New Roman" w:cs="Times New Roman"/>
          <w:szCs w:val="24"/>
        </w:rPr>
        <w:t xml:space="preserve">Β΄ </w:t>
      </w:r>
      <w:r w:rsidRPr="005E0822">
        <w:rPr>
          <w:rFonts w:eastAsia="Times New Roman" w:cs="Times New Roman"/>
          <w:szCs w:val="24"/>
        </w:rPr>
        <w:t>Παγκόσμιο Πόλεμο</w:t>
      </w:r>
      <w:r>
        <w:rPr>
          <w:rFonts w:eastAsia="Times New Roman" w:cs="Times New Roman"/>
          <w:szCs w:val="24"/>
        </w:rPr>
        <w:t>.</w:t>
      </w:r>
      <w:r w:rsidRPr="005E0822">
        <w:rPr>
          <w:rFonts w:eastAsia="Times New Roman" w:cs="Times New Roman"/>
          <w:szCs w:val="24"/>
        </w:rPr>
        <w:t xml:space="preserve"> </w:t>
      </w:r>
      <w:r>
        <w:rPr>
          <w:rFonts w:eastAsia="Times New Roman" w:cs="Times New Roman"/>
          <w:szCs w:val="24"/>
        </w:rPr>
        <w:t>Όμως,</w:t>
      </w:r>
      <w:r w:rsidRPr="005E0822">
        <w:rPr>
          <w:rFonts w:eastAsia="Times New Roman" w:cs="Times New Roman"/>
          <w:szCs w:val="24"/>
        </w:rPr>
        <w:t xml:space="preserve"> όπως φαίνεται</w:t>
      </w:r>
      <w:r>
        <w:rPr>
          <w:rFonts w:eastAsia="Times New Roman" w:cs="Times New Roman"/>
          <w:szCs w:val="24"/>
        </w:rPr>
        <w:t>, για εσάς α</w:t>
      </w:r>
      <w:r w:rsidRPr="005E0822">
        <w:rPr>
          <w:rFonts w:eastAsia="Times New Roman" w:cs="Times New Roman"/>
          <w:szCs w:val="24"/>
        </w:rPr>
        <w:t>υτά είναι</w:t>
      </w:r>
      <w:r>
        <w:rPr>
          <w:rFonts w:eastAsia="Times New Roman" w:cs="Times New Roman"/>
          <w:szCs w:val="24"/>
        </w:rPr>
        <w:t>,</w:t>
      </w:r>
      <w:r w:rsidRPr="005E0822">
        <w:rPr>
          <w:rFonts w:eastAsia="Times New Roman" w:cs="Times New Roman"/>
          <w:szCs w:val="24"/>
        </w:rPr>
        <w:t xml:space="preserve"> στην κυριολεξία</w:t>
      </w:r>
      <w:r>
        <w:rPr>
          <w:rFonts w:eastAsia="Times New Roman" w:cs="Times New Roman"/>
          <w:szCs w:val="24"/>
        </w:rPr>
        <w:t>,</w:t>
      </w:r>
      <w:r w:rsidRPr="005E0822">
        <w:rPr>
          <w:rFonts w:eastAsia="Times New Roman" w:cs="Times New Roman"/>
          <w:szCs w:val="24"/>
        </w:rPr>
        <w:t xml:space="preserve"> ψιλά γράμματα</w:t>
      </w:r>
      <w:r>
        <w:rPr>
          <w:rFonts w:eastAsia="Times New Roman" w:cs="Times New Roman"/>
          <w:szCs w:val="24"/>
        </w:rPr>
        <w:t>.</w:t>
      </w:r>
      <w:r w:rsidRPr="005E0822">
        <w:rPr>
          <w:rFonts w:eastAsia="Times New Roman" w:cs="Times New Roman"/>
          <w:szCs w:val="24"/>
        </w:rPr>
        <w:t xml:space="preserve"> </w:t>
      </w:r>
    </w:p>
    <w:p w14:paraId="120F8DD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Γι’ </w:t>
      </w:r>
      <w:r w:rsidRPr="005E0822">
        <w:rPr>
          <w:rFonts w:eastAsia="Times New Roman" w:cs="Times New Roman"/>
          <w:szCs w:val="24"/>
        </w:rPr>
        <w:t>α</w:t>
      </w:r>
      <w:r>
        <w:rPr>
          <w:rFonts w:eastAsia="Times New Roman" w:cs="Times New Roman"/>
          <w:szCs w:val="24"/>
        </w:rPr>
        <w:t>υτό π</w:t>
      </w:r>
      <w:r w:rsidRPr="005E0822">
        <w:rPr>
          <w:rFonts w:eastAsia="Times New Roman" w:cs="Times New Roman"/>
          <w:szCs w:val="24"/>
        </w:rPr>
        <w:t>ροφανώς δεν ασχολείστε</w:t>
      </w:r>
      <w:r>
        <w:rPr>
          <w:rFonts w:eastAsia="Times New Roman" w:cs="Times New Roman"/>
          <w:szCs w:val="24"/>
        </w:rPr>
        <w:t>,</w:t>
      </w:r>
      <w:r w:rsidRPr="005E0822">
        <w:rPr>
          <w:rFonts w:eastAsia="Times New Roman" w:cs="Times New Roman"/>
          <w:szCs w:val="24"/>
        </w:rPr>
        <w:t xml:space="preserve"> ούτε καν </w:t>
      </w:r>
      <w:r>
        <w:rPr>
          <w:rFonts w:eastAsia="Times New Roman" w:cs="Times New Roman"/>
          <w:szCs w:val="24"/>
        </w:rPr>
        <w:t xml:space="preserve">σκέφτεστε </w:t>
      </w:r>
      <w:r w:rsidRPr="005E0822">
        <w:rPr>
          <w:rFonts w:eastAsia="Times New Roman" w:cs="Times New Roman"/>
          <w:szCs w:val="24"/>
        </w:rPr>
        <w:t>να ασχοληθείτε</w:t>
      </w:r>
      <w:r>
        <w:rPr>
          <w:rFonts w:eastAsia="Times New Roman" w:cs="Times New Roman"/>
          <w:szCs w:val="24"/>
        </w:rPr>
        <w:t>,</w:t>
      </w:r>
      <w:r w:rsidRPr="005E0822">
        <w:rPr>
          <w:rFonts w:eastAsia="Times New Roman" w:cs="Times New Roman"/>
          <w:szCs w:val="24"/>
        </w:rPr>
        <w:t xml:space="preserve"> με </w:t>
      </w:r>
      <w:r w:rsidRPr="005E0822">
        <w:rPr>
          <w:rFonts w:eastAsia="Times New Roman" w:cs="Times New Roman"/>
          <w:szCs w:val="24"/>
        </w:rPr>
        <w:t>το πώς θα ενισχύσετε τις γεννήσεις</w:t>
      </w:r>
      <w:r>
        <w:rPr>
          <w:rFonts w:eastAsia="Times New Roman" w:cs="Times New Roman"/>
          <w:szCs w:val="24"/>
        </w:rPr>
        <w:t>, πώ</w:t>
      </w:r>
      <w:r w:rsidRPr="005E0822">
        <w:rPr>
          <w:rFonts w:eastAsia="Times New Roman" w:cs="Times New Roman"/>
          <w:szCs w:val="24"/>
        </w:rPr>
        <w:t>ς θα δώσετε κίνητρα στην ελληνική οικογένεια να αυξηθεί</w:t>
      </w:r>
      <w:r>
        <w:rPr>
          <w:rFonts w:eastAsia="Times New Roman" w:cs="Times New Roman"/>
          <w:szCs w:val="24"/>
        </w:rPr>
        <w:t>,</w:t>
      </w:r>
      <w:r w:rsidRPr="005E0822">
        <w:rPr>
          <w:rFonts w:eastAsia="Times New Roman" w:cs="Times New Roman"/>
          <w:szCs w:val="24"/>
        </w:rPr>
        <w:t xml:space="preserve"> να προχωρήσουν κάποια νέα παιδιά</w:t>
      </w:r>
      <w:r>
        <w:rPr>
          <w:rFonts w:eastAsia="Times New Roman" w:cs="Times New Roman"/>
          <w:szCs w:val="24"/>
        </w:rPr>
        <w:t>,</w:t>
      </w:r>
      <w:r w:rsidRPr="005E0822">
        <w:rPr>
          <w:rFonts w:eastAsia="Times New Roman" w:cs="Times New Roman"/>
          <w:szCs w:val="24"/>
        </w:rPr>
        <w:t xml:space="preserve"> να κάνουν την ιδέα </w:t>
      </w:r>
      <w:r>
        <w:rPr>
          <w:rFonts w:eastAsia="Times New Roman" w:cs="Times New Roman"/>
          <w:szCs w:val="24"/>
        </w:rPr>
        <w:t xml:space="preserve">της </w:t>
      </w:r>
      <w:r w:rsidRPr="005E0822">
        <w:rPr>
          <w:rFonts w:eastAsia="Times New Roman" w:cs="Times New Roman"/>
          <w:szCs w:val="24"/>
        </w:rPr>
        <w:t>οικο</w:t>
      </w:r>
      <w:r w:rsidRPr="005E0822">
        <w:rPr>
          <w:rFonts w:eastAsia="Times New Roman" w:cs="Times New Roman"/>
          <w:szCs w:val="24"/>
        </w:rPr>
        <w:lastRenderedPageBreak/>
        <w:t>γένειας πράξη</w:t>
      </w:r>
      <w:r>
        <w:rPr>
          <w:rFonts w:eastAsia="Times New Roman" w:cs="Times New Roman"/>
          <w:szCs w:val="24"/>
        </w:rPr>
        <w:t>,</w:t>
      </w:r>
      <w:r w:rsidRPr="005E0822">
        <w:rPr>
          <w:rFonts w:eastAsia="Times New Roman" w:cs="Times New Roman"/>
          <w:szCs w:val="24"/>
        </w:rPr>
        <w:t xml:space="preserve"> αφού στερούνται των αυτονόητων αγαθών της εργασίας</w:t>
      </w:r>
      <w:r>
        <w:rPr>
          <w:rFonts w:eastAsia="Times New Roman" w:cs="Times New Roman"/>
          <w:szCs w:val="24"/>
        </w:rPr>
        <w:t>, της</w:t>
      </w:r>
      <w:r w:rsidRPr="005E0822">
        <w:rPr>
          <w:rFonts w:eastAsia="Times New Roman" w:cs="Times New Roman"/>
          <w:szCs w:val="24"/>
        </w:rPr>
        <w:t xml:space="preserve"> περίθαλψης</w:t>
      </w:r>
      <w:r>
        <w:rPr>
          <w:rFonts w:eastAsia="Times New Roman" w:cs="Times New Roman"/>
          <w:szCs w:val="24"/>
        </w:rPr>
        <w:t xml:space="preserve"> -δ</w:t>
      </w:r>
      <w:r w:rsidRPr="005E0822">
        <w:rPr>
          <w:rFonts w:eastAsia="Times New Roman" w:cs="Times New Roman"/>
          <w:szCs w:val="24"/>
        </w:rPr>
        <w:t>εν πρέπει να ξεχ</w:t>
      </w:r>
      <w:r w:rsidRPr="005E0822">
        <w:rPr>
          <w:rFonts w:eastAsia="Times New Roman" w:cs="Times New Roman"/>
          <w:szCs w:val="24"/>
        </w:rPr>
        <w:t>νάμε τα καμώματά σας με τον οικογενειακό γιατρό</w:t>
      </w:r>
      <w:r>
        <w:rPr>
          <w:rFonts w:eastAsia="Times New Roman" w:cs="Times New Roman"/>
          <w:szCs w:val="24"/>
        </w:rPr>
        <w:t>,</w:t>
      </w:r>
      <w:r w:rsidRPr="005E0822">
        <w:rPr>
          <w:rFonts w:eastAsia="Times New Roman" w:cs="Times New Roman"/>
          <w:szCs w:val="24"/>
        </w:rPr>
        <w:t xml:space="preserve"> που ήταν πλήρης αποτυχία</w:t>
      </w:r>
      <w:r>
        <w:rPr>
          <w:rFonts w:eastAsia="Times New Roman" w:cs="Times New Roman"/>
          <w:szCs w:val="24"/>
        </w:rPr>
        <w:t>-</w:t>
      </w:r>
      <w:r w:rsidRPr="005E0822">
        <w:rPr>
          <w:rFonts w:eastAsia="Times New Roman" w:cs="Times New Roman"/>
          <w:szCs w:val="24"/>
        </w:rPr>
        <w:t xml:space="preserve"> και της αξιοπρεπούς διαβίωσης</w:t>
      </w:r>
      <w:r>
        <w:rPr>
          <w:rFonts w:eastAsia="Times New Roman" w:cs="Times New Roman"/>
          <w:szCs w:val="24"/>
        </w:rPr>
        <w:t xml:space="preserve">, αφού μένουν μέχρι και τα σαράντα </w:t>
      </w:r>
      <w:r w:rsidRPr="005E0822">
        <w:rPr>
          <w:rFonts w:eastAsia="Times New Roman" w:cs="Times New Roman"/>
          <w:szCs w:val="24"/>
        </w:rPr>
        <w:t xml:space="preserve">συμπολίτες </w:t>
      </w:r>
      <w:r>
        <w:rPr>
          <w:rFonts w:eastAsia="Times New Roman" w:cs="Times New Roman"/>
          <w:szCs w:val="24"/>
        </w:rPr>
        <w:t>μας,</w:t>
      </w:r>
      <w:r w:rsidRPr="005E0822">
        <w:rPr>
          <w:rFonts w:eastAsia="Times New Roman" w:cs="Times New Roman"/>
          <w:szCs w:val="24"/>
        </w:rPr>
        <w:t xml:space="preserve"> νέα παιδιά</w:t>
      </w:r>
      <w:r>
        <w:rPr>
          <w:rFonts w:eastAsia="Times New Roman" w:cs="Times New Roman"/>
          <w:szCs w:val="24"/>
        </w:rPr>
        <w:t>,</w:t>
      </w:r>
      <w:r w:rsidRPr="005E0822">
        <w:rPr>
          <w:rFonts w:eastAsia="Times New Roman" w:cs="Times New Roman"/>
          <w:szCs w:val="24"/>
        </w:rPr>
        <w:t xml:space="preserve"> με τους γονείς τους </w:t>
      </w:r>
      <w:r>
        <w:rPr>
          <w:rFonts w:eastAsia="Times New Roman" w:cs="Times New Roman"/>
          <w:szCs w:val="24"/>
        </w:rPr>
        <w:t xml:space="preserve">γιατί απλά </w:t>
      </w:r>
      <w:r w:rsidRPr="005E0822">
        <w:rPr>
          <w:rFonts w:eastAsia="Times New Roman" w:cs="Times New Roman"/>
          <w:szCs w:val="24"/>
        </w:rPr>
        <w:t>πρέπει να ζήσουν από τη σύνταξη που παίρνουν οι γονείς</w:t>
      </w:r>
      <w:r>
        <w:rPr>
          <w:rFonts w:eastAsia="Times New Roman" w:cs="Times New Roman"/>
          <w:szCs w:val="24"/>
        </w:rPr>
        <w:t>.</w:t>
      </w:r>
    </w:p>
    <w:p w14:paraId="120F8DD7"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t xml:space="preserve">Κλείνω </w:t>
      </w:r>
      <w:r>
        <w:rPr>
          <w:rFonts w:eastAsia="Times New Roman" w:cs="Times New Roman"/>
          <w:szCs w:val="24"/>
        </w:rPr>
        <w:t>με μ</w:t>
      </w:r>
      <w:r w:rsidRPr="005E0822">
        <w:rPr>
          <w:rFonts w:eastAsia="Times New Roman" w:cs="Times New Roman"/>
          <w:szCs w:val="24"/>
        </w:rPr>
        <w:t>ία θλιβερή διαπίστωση</w:t>
      </w:r>
      <w:r>
        <w:rPr>
          <w:rFonts w:eastAsia="Times New Roman" w:cs="Times New Roman"/>
          <w:szCs w:val="24"/>
        </w:rPr>
        <w:t>.</w:t>
      </w:r>
      <w:r w:rsidRPr="005E0822">
        <w:rPr>
          <w:rFonts w:eastAsia="Times New Roman" w:cs="Times New Roman"/>
          <w:szCs w:val="24"/>
        </w:rPr>
        <w:t xml:space="preserve"> Δεν πετυχαίνετε τίποτα γιατί δεν έχετε ιδέες και δεν έχετε ιδέες</w:t>
      </w:r>
      <w:r>
        <w:rPr>
          <w:rFonts w:eastAsia="Times New Roman" w:cs="Times New Roman"/>
          <w:szCs w:val="24"/>
        </w:rPr>
        <w:t>, γ</w:t>
      </w:r>
      <w:r w:rsidRPr="005E0822">
        <w:rPr>
          <w:rFonts w:eastAsia="Times New Roman" w:cs="Times New Roman"/>
          <w:szCs w:val="24"/>
        </w:rPr>
        <w:t xml:space="preserve">ιατί δεν έχετε ανθρώπους που </w:t>
      </w:r>
      <w:r>
        <w:rPr>
          <w:rFonts w:eastAsia="Times New Roman" w:cs="Times New Roman"/>
          <w:szCs w:val="24"/>
        </w:rPr>
        <w:t>να τις έχουν.</w:t>
      </w:r>
      <w:r w:rsidRPr="005E0822">
        <w:rPr>
          <w:rFonts w:eastAsia="Times New Roman" w:cs="Times New Roman"/>
          <w:szCs w:val="24"/>
        </w:rPr>
        <w:t xml:space="preserve"> Γιατί όπως κάποτε </w:t>
      </w:r>
      <w:r>
        <w:rPr>
          <w:rFonts w:eastAsia="Times New Roman" w:cs="Times New Roman"/>
          <w:szCs w:val="24"/>
        </w:rPr>
        <w:t>είπε ο</w:t>
      </w:r>
      <w:r w:rsidRPr="005E0822">
        <w:rPr>
          <w:rFonts w:eastAsia="Times New Roman" w:cs="Times New Roman"/>
          <w:szCs w:val="24"/>
        </w:rPr>
        <w:t xml:space="preserve"> Καζαντζάκης</w:t>
      </w:r>
      <w:r>
        <w:rPr>
          <w:rFonts w:eastAsia="Times New Roman" w:cs="Times New Roman"/>
          <w:szCs w:val="24"/>
        </w:rPr>
        <w:t>: «</w:t>
      </w:r>
      <w:r w:rsidRPr="005E0822">
        <w:rPr>
          <w:rFonts w:eastAsia="Times New Roman" w:cs="Times New Roman"/>
          <w:szCs w:val="24"/>
        </w:rPr>
        <w:t>Δεν υπάρχουν ιδέες</w:t>
      </w:r>
      <w:r>
        <w:rPr>
          <w:rFonts w:eastAsia="Times New Roman" w:cs="Times New Roman"/>
          <w:szCs w:val="24"/>
        </w:rPr>
        <w:t>. Υ</w:t>
      </w:r>
      <w:r w:rsidRPr="005E0822">
        <w:rPr>
          <w:rFonts w:eastAsia="Times New Roman" w:cs="Times New Roman"/>
          <w:szCs w:val="24"/>
        </w:rPr>
        <w:t>πάρχουν μονάχα άνθρωποι που κουβαλούν τις ιδέες</w:t>
      </w:r>
      <w:r>
        <w:rPr>
          <w:rFonts w:eastAsia="Times New Roman" w:cs="Times New Roman"/>
          <w:szCs w:val="24"/>
        </w:rPr>
        <w:t>».</w:t>
      </w:r>
      <w:r w:rsidRPr="005E0822">
        <w:rPr>
          <w:rFonts w:eastAsia="Times New Roman" w:cs="Times New Roman"/>
          <w:szCs w:val="24"/>
        </w:rPr>
        <w:t xml:space="preserve"> Κι</w:t>
      </w:r>
      <w:r w:rsidRPr="005E0822">
        <w:rPr>
          <w:rFonts w:eastAsia="Times New Roman" w:cs="Times New Roman"/>
          <w:szCs w:val="24"/>
        </w:rPr>
        <w:t xml:space="preserve"> αυτές παί</w:t>
      </w:r>
      <w:r>
        <w:rPr>
          <w:rFonts w:eastAsia="Times New Roman" w:cs="Times New Roman"/>
          <w:szCs w:val="24"/>
        </w:rPr>
        <w:t>ρνουν το μπόι του ανθρώπου που τις κουβαλάει. Κ</w:t>
      </w:r>
      <w:r w:rsidRPr="005E0822">
        <w:rPr>
          <w:rFonts w:eastAsia="Times New Roman" w:cs="Times New Roman"/>
          <w:szCs w:val="24"/>
        </w:rPr>
        <w:t>ι αυτό το μπόι</w:t>
      </w:r>
      <w:r>
        <w:rPr>
          <w:rFonts w:eastAsia="Times New Roman" w:cs="Times New Roman"/>
          <w:szCs w:val="24"/>
        </w:rPr>
        <w:t>,</w:t>
      </w:r>
      <w:r w:rsidRPr="005E0822">
        <w:rPr>
          <w:rFonts w:eastAsia="Times New Roman" w:cs="Times New Roman"/>
          <w:szCs w:val="24"/>
        </w:rPr>
        <w:t xml:space="preserve"> με το όραμα για την επόμενη μέρα της Ελλάδας</w:t>
      </w:r>
      <w:r>
        <w:rPr>
          <w:rFonts w:eastAsia="Times New Roman" w:cs="Times New Roman"/>
          <w:szCs w:val="24"/>
        </w:rPr>
        <w:t xml:space="preserve">, το έχει Νέα Δημοκρατία και ο Κυριάκος </w:t>
      </w:r>
      <w:r w:rsidRPr="005E0822">
        <w:rPr>
          <w:rFonts w:eastAsia="Times New Roman" w:cs="Times New Roman"/>
          <w:szCs w:val="24"/>
        </w:rPr>
        <w:t>Μητσοτάκης που ξέρει και μπορεί να προχωρήσει για την Ελλάδα</w:t>
      </w:r>
      <w:r>
        <w:rPr>
          <w:rFonts w:eastAsia="Times New Roman" w:cs="Times New Roman"/>
          <w:szCs w:val="24"/>
        </w:rPr>
        <w:t>,</w:t>
      </w:r>
      <w:r w:rsidRPr="005E0822">
        <w:rPr>
          <w:rFonts w:eastAsia="Times New Roman" w:cs="Times New Roman"/>
          <w:szCs w:val="24"/>
        </w:rPr>
        <w:t xml:space="preserve"> με τους Έλληνες</w:t>
      </w:r>
      <w:r>
        <w:rPr>
          <w:rFonts w:eastAsia="Times New Roman" w:cs="Times New Roman"/>
          <w:szCs w:val="24"/>
        </w:rPr>
        <w:t>,</w:t>
      </w:r>
      <w:r w:rsidRPr="005E0822">
        <w:rPr>
          <w:rFonts w:eastAsia="Times New Roman" w:cs="Times New Roman"/>
          <w:szCs w:val="24"/>
        </w:rPr>
        <w:t xml:space="preserve"> στην επόμενη μέρα</w:t>
      </w:r>
      <w:r>
        <w:rPr>
          <w:rFonts w:eastAsia="Times New Roman" w:cs="Times New Roman"/>
          <w:szCs w:val="24"/>
        </w:rPr>
        <w:t>,</w:t>
      </w:r>
      <w:r w:rsidRPr="005E0822">
        <w:rPr>
          <w:rFonts w:eastAsia="Times New Roman" w:cs="Times New Roman"/>
          <w:szCs w:val="24"/>
        </w:rPr>
        <w:t xml:space="preserve"> α</w:t>
      </w:r>
      <w:r w:rsidRPr="005E0822">
        <w:rPr>
          <w:rFonts w:eastAsia="Times New Roman" w:cs="Times New Roman"/>
          <w:szCs w:val="24"/>
        </w:rPr>
        <w:t>υτή της ανάπτυξης και της εξέλιξης</w:t>
      </w:r>
      <w:r>
        <w:rPr>
          <w:rFonts w:eastAsia="Times New Roman" w:cs="Times New Roman"/>
          <w:szCs w:val="24"/>
        </w:rPr>
        <w:t>.</w:t>
      </w:r>
      <w:r w:rsidRPr="005E0822">
        <w:rPr>
          <w:rFonts w:eastAsia="Times New Roman" w:cs="Times New Roman"/>
          <w:szCs w:val="24"/>
        </w:rPr>
        <w:t xml:space="preserve"> </w:t>
      </w:r>
    </w:p>
    <w:p w14:paraId="120F8DD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Παραδεχτείτε το, κύριοι της Κυβέρνησης.</w:t>
      </w:r>
      <w:r w:rsidRPr="00906DC4">
        <w:rPr>
          <w:rFonts w:eastAsia="Times New Roman" w:cs="Times New Roman"/>
          <w:szCs w:val="24"/>
        </w:rPr>
        <w:t xml:space="preserve"> </w:t>
      </w:r>
      <w:r>
        <w:rPr>
          <w:rFonts w:eastAsia="Times New Roman" w:cs="Times New Roman"/>
          <w:szCs w:val="24"/>
        </w:rPr>
        <w:t xml:space="preserve">Δεν μπορείτε, γιατί </w:t>
      </w:r>
      <w:r w:rsidRPr="005E0822">
        <w:rPr>
          <w:rFonts w:eastAsia="Times New Roman" w:cs="Times New Roman"/>
          <w:szCs w:val="24"/>
        </w:rPr>
        <w:t xml:space="preserve">απλά </w:t>
      </w:r>
      <w:r>
        <w:rPr>
          <w:rFonts w:eastAsia="Times New Roman" w:cs="Times New Roman"/>
          <w:szCs w:val="24"/>
        </w:rPr>
        <w:t>δεν επαρκείτε.</w:t>
      </w:r>
    </w:p>
    <w:p w14:paraId="120F8DD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0F8DDA" w14:textId="77777777" w:rsidR="0086761A" w:rsidRDefault="00427452">
      <w:pPr>
        <w:spacing w:line="600" w:lineRule="auto"/>
        <w:ind w:firstLine="720"/>
        <w:jc w:val="center"/>
        <w:rPr>
          <w:rFonts w:eastAsia="Times New Roman" w:cs="Times New Roman"/>
          <w:szCs w:val="24"/>
        </w:rPr>
      </w:pPr>
      <w:r w:rsidRPr="00517DAE">
        <w:rPr>
          <w:rFonts w:eastAsia="Times New Roman" w:cs="Times New Roman"/>
          <w:szCs w:val="24"/>
        </w:rPr>
        <w:t>(Χ</w:t>
      </w:r>
      <w:r>
        <w:rPr>
          <w:rFonts w:eastAsia="Times New Roman" w:cs="Times New Roman"/>
          <w:szCs w:val="24"/>
        </w:rPr>
        <w:t xml:space="preserve">ειροκροτήματα από την πτέρυγα της Νέας Δημοκρατίας) </w:t>
      </w:r>
    </w:p>
    <w:p w14:paraId="120F8DDB" w14:textId="77777777" w:rsidR="0086761A" w:rsidRDefault="00427452">
      <w:pPr>
        <w:spacing w:line="600" w:lineRule="auto"/>
        <w:ind w:firstLine="720"/>
        <w:jc w:val="both"/>
        <w:rPr>
          <w:rFonts w:eastAsia="Times New Roman" w:cs="Times New Roman"/>
          <w:szCs w:val="24"/>
        </w:rPr>
      </w:pPr>
      <w:r w:rsidRPr="00906DC4">
        <w:rPr>
          <w:rFonts w:eastAsia="Times New Roman" w:cs="Times New Roman"/>
          <w:b/>
          <w:szCs w:val="24"/>
        </w:rPr>
        <w:lastRenderedPageBreak/>
        <w:t xml:space="preserve">ΠΡΟΕΔΡΕΥΩΝ (Νικήτας Κακλαμάνης): </w:t>
      </w:r>
      <w:r>
        <w:rPr>
          <w:rFonts w:eastAsia="Times New Roman" w:cs="Times New Roman"/>
          <w:szCs w:val="24"/>
        </w:rPr>
        <w:t>Προχωράμε με τον κ. Ευάγγελο Απ</w:t>
      </w:r>
      <w:r>
        <w:rPr>
          <w:rFonts w:eastAsia="Times New Roman" w:cs="Times New Roman"/>
          <w:szCs w:val="24"/>
        </w:rPr>
        <w:t xml:space="preserve">οστόλου από τον ΣΥΡΙΖΑ και μετά είναι η </w:t>
      </w:r>
      <w:r>
        <w:rPr>
          <w:rFonts w:eastAsia="Times New Roman" w:cs="Times New Roman"/>
          <w:szCs w:val="24"/>
        </w:rPr>
        <w:t xml:space="preserve">κ. </w:t>
      </w:r>
      <w:r>
        <w:rPr>
          <w:rFonts w:eastAsia="Times New Roman" w:cs="Times New Roman"/>
          <w:szCs w:val="24"/>
        </w:rPr>
        <w:t>Φωτεινή Βάκη.</w:t>
      </w:r>
      <w:r w:rsidRPr="00906DC4">
        <w:rPr>
          <w:rFonts w:eastAsia="Times New Roman" w:cs="Times New Roman"/>
          <w:szCs w:val="24"/>
        </w:rPr>
        <w:t xml:space="preserve"> </w:t>
      </w:r>
    </w:p>
    <w:p w14:paraId="120F8DDC"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t>Ορίστε</w:t>
      </w:r>
      <w:r>
        <w:rPr>
          <w:rFonts w:eastAsia="Times New Roman" w:cs="Times New Roman"/>
          <w:szCs w:val="24"/>
        </w:rPr>
        <w:t>,</w:t>
      </w:r>
      <w:r w:rsidRPr="005E0822">
        <w:rPr>
          <w:rFonts w:eastAsia="Times New Roman" w:cs="Times New Roman"/>
          <w:szCs w:val="24"/>
        </w:rPr>
        <w:t xml:space="preserve"> </w:t>
      </w:r>
      <w:r>
        <w:rPr>
          <w:rFonts w:eastAsia="Times New Roman" w:cs="Times New Roman"/>
          <w:szCs w:val="24"/>
        </w:rPr>
        <w:t xml:space="preserve">κύριε Αποστόλου, </w:t>
      </w:r>
      <w:r w:rsidRPr="005E0822">
        <w:rPr>
          <w:rFonts w:eastAsia="Times New Roman" w:cs="Times New Roman"/>
          <w:szCs w:val="24"/>
        </w:rPr>
        <w:t>έχετε το</w:t>
      </w:r>
      <w:r>
        <w:rPr>
          <w:rFonts w:eastAsia="Times New Roman" w:cs="Times New Roman"/>
          <w:szCs w:val="24"/>
        </w:rPr>
        <w:t>ν</w:t>
      </w:r>
      <w:r w:rsidRPr="005E0822">
        <w:rPr>
          <w:rFonts w:eastAsia="Times New Roman" w:cs="Times New Roman"/>
          <w:szCs w:val="24"/>
        </w:rPr>
        <w:t xml:space="preserve"> λόγο</w:t>
      </w:r>
      <w:r>
        <w:rPr>
          <w:rFonts w:eastAsia="Times New Roman" w:cs="Times New Roman"/>
          <w:szCs w:val="24"/>
        </w:rPr>
        <w:t>.</w:t>
      </w:r>
    </w:p>
    <w:p w14:paraId="120F8DD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sidRPr="005E0822">
        <w:rPr>
          <w:rFonts w:eastAsia="Times New Roman" w:cs="Times New Roman"/>
          <w:szCs w:val="24"/>
        </w:rPr>
        <w:t>Κυρίες και κύριοι συνάδελφοι</w:t>
      </w:r>
      <w:r>
        <w:rPr>
          <w:rFonts w:eastAsia="Times New Roman" w:cs="Times New Roman"/>
          <w:szCs w:val="24"/>
        </w:rPr>
        <w:t>,</w:t>
      </w:r>
      <w:r w:rsidRPr="005E0822">
        <w:rPr>
          <w:rFonts w:eastAsia="Times New Roman" w:cs="Times New Roman"/>
          <w:szCs w:val="24"/>
        </w:rPr>
        <w:t xml:space="preserve"> συζητάμε σήμερα ένα</w:t>
      </w:r>
      <w:r>
        <w:rPr>
          <w:rFonts w:eastAsia="Times New Roman" w:cs="Times New Roman"/>
          <w:szCs w:val="24"/>
        </w:rPr>
        <w:t>ν</w:t>
      </w:r>
      <w:r w:rsidRPr="005E0822">
        <w:rPr>
          <w:rFonts w:eastAsia="Times New Roman" w:cs="Times New Roman"/>
          <w:szCs w:val="24"/>
        </w:rPr>
        <w:t xml:space="preserve"> </w:t>
      </w:r>
      <w:r>
        <w:rPr>
          <w:rFonts w:eastAsia="Times New Roman" w:cs="Times New Roman"/>
          <w:szCs w:val="24"/>
        </w:rPr>
        <w:t>π</w:t>
      </w:r>
      <w:r w:rsidRPr="005E0822">
        <w:rPr>
          <w:rFonts w:eastAsia="Times New Roman" w:cs="Times New Roman"/>
          <w:szCs w:val="24"/>
        </w:rPr>
        <w:t xml:space="preserve">ροϋπολογισμό </w:t>
      </w:r>
      <w:r w:rsidRPr="005E0822">
        <w:rPr>
          <w:rFonts w:eastAsia="Times New Roman" w:cs="Times New Roman"/>
          <w:szCs w:val="24"/>
        </w:rPr>
        <w:t>που έχει ως αφετηρία του την πρώτη εντολή πο</w:t>
      </w:r>
      <w:r>
        <w:rPr>
          <w:rFonts w:eastAsia="Times New Roman" w:cs="Times New Roman"/>
          <w:szCs w:val="24"/>
        </w:rPr>
        <w:t xml:space="preserve">υ μας έδωσε ο ελληνικός </w:t>
      </w:r>
      <w:r>
        <w:rPr>
          <w:rFonts w:eastAsia="Times New Roman" w:cs="Times New Roman"/>
          <w:szCs w:val="24"/>
        </w:rPr>
        <w:t>λαός το</w:t>
      </w:r>
      <w:r w:rsidRPr="005E0822">
        <w:rPr>
          <w:rFonts w:eastAsia="Times New Roman" w:cs="Times New Roman"/>
          <w:szCs w:val="24"/>
        </w:rPr>
        <w:t xml:space="preserve"> 2015 για να βγάλουμε τη χώρα από τα μνημόνια</w:t>
      </w:r>
      <w:r>
        <w:rPr>
          <w:rFonts w:eastAsia="Times New Roman" w:cs="Times New Roman"/>
          <w:szCs w:val="24"/>
        </w:rPr>
        <w:t>. Το καταφέραμε,</w:t>
      </w:r>
      <w:r w:rsidRPr="005E0822">
        <w:rPr>
          <w:rFonts w:eastAsia="Times New Roman" w:cs="Times New Roman"/>
          <w:szCs w:val="24"/>
        </w:rPr>
        <w:t xml:space="preserve"> γιατί αυτά τα τρεισήμισι πρώτα χρόνια διακυβέρνησης</w:t>
      </w:r>
      <w:r>
        <w:rPr>
          <w:rFonts w:eastAsia="Times New Roman" w:cs="Times New Roman"/>
          <w:szCs w:val="24"/>
        </w:rPr>
        <w:t>,</w:t>
      </w:r>
      <w:r w:rsidRPr="005E0822">
        <w:rPr>
          <w:rFonts w:eastAsia="Times New Roman" w:cs="Times New Roman"/>
          <w:szCs w:val="24"/>
        </w:rPr>
        <w:t xml:space="preserve"> έγιναν </w:t>
      </w:r>
      <w:r>
        <w:rPr>
          <w:rFonts w:eastAsia="Times New Roman" w:cs="Times New Roman"/>
          <w:szCs w:val="24"/>
        </w:rPr>
        <w:t>α</w:t>
      </w:r>
      <w:r w:rsidRPr="005E0822">
        <w:rPr>
          <w:rFonts w:eastAsia="Times New Roman" w:cs="Times New Roman"/>
          <w:szCs w:val="24"/>
        </w:rPr>
        <w:t>πό πλευράς μας μεγάλες προσπάθειες</w:t>
      </w:r>
      <w:r>
        <w:rPr>
          <w:rFonts w:eastAsia="Times New Roman" w:cs="Times New Roman"/>
          <w:szCs w:val="24"/>
        </w:rPr>
        <w:t>.</w:t>
      </w:r>
      <w:r w:rsidRPr="005E0822">
        <w:rPr>
          <w:rFonts w:eastAsia="Times New Roman" w:cs="Times New Roman"/>
          <w:szCs w:val="24"/>
        </w:rPr>
        <w:t xml:space="preserve"> Θα σταθώ στις προσπάθειες που έγιναν όλη αυτή</w:t>
      </w:r>
      <w:r>
        <w:rPr>
          <w:rFonts w:eastAsia="Times New Roman" w:cs="Times New Roman"/>
          <w:szCs w:val="24"/>
        </w:rPr>
        <w:t>ν</w:t>
      </w:r>
      <w:r w:rsidRPr="005E0822">
        <w:rPr>
          <w:rFonts w:eastAsia="Times New Roman" w:cs="Times New Roman"/>
          <w:szCs w:val="24"/>
        </w:rPr>
        <w:t xml:space="preserve"> την περίοδο στον αγροτικό χώρο και στα αποτ</w:t>
      </w:r>
      <w:r w:rsidRPr="005E0822">
        <w:rPr>
          <w:rFonts w:eastAsia="Times New Roman" w:cs="Times New Roman"/>
          <w:szCs w:val="24"/>
        </w:rPr>
        <w:t xml:space="preserve">ελέσματά </w:t>
      </w:r>
      <w:r>
        <w:rPr>
          <w:rFonts w:eastAsia="Times New Roman" w:cs="Times New Roman"/>
          <w:szCs w:val="24"/>
        </w:rPr>
        <w:t xml:space="preserve">τους. </w:t>
      </w:r>
    </w:p>
    <w:p w14:paraId="120F8DD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Όλα τα στοιχεία, α</w:t>
      </w:r>
      <w:r w:rsidRPr="005E0822">
        <w:rPr>
          <w:rFonts w:eastAsia="Times New Roman" w:cs="Times New Roman"/>
          <w:szCs w:val="24"/>
        </w:rPr>
        <w:t>γαπητοί συνάδελφοι</w:t>
      </w:r>
      <w:r>
        <w:rPr>
          <w:rFonts w:eastAsia="Times New Roman" w:cs="Times New Roman"/>
          <w:szCs w:val="24"/>
        </w:rPr>
        <w:t>, αποδεικνύουν</w:t>
      </w:r>
      <w:r w:rsidRPr="005E0822">
        <w:rPr>
          <w:rFonts w:eastAsia="Times New Roman" w:cs="Times New Roman"/>
          <w:szCs w:val="24"/>
        </w:rPr>
        <w:t xml:space="preserve"> πως ο </w:t>
      </w:r>
      <w:r>
        <w:rPr>
          <w:rFonts w:eastAsia="Times New Roman" w:cs="Times New Roman"/>
          <w:szCs w:val="24"/>
        </w:rPr>
        <w:t>α</w:t>
      </w:r>
      <w:r w:rsidRPr="005E0822">
        <w:rPr>
          <w:rFonts w:eastAsia="Times New Roman" w:cs="Times New Roman"/>
          <w:szCs w:val="24"/>
        </w:rPr>
        <w:t>γροτικός τομέας παρά την κρίση</w:t>
      </w:r>
      <w:r>
        <w:rPr>
          <w:rFonts w:eastAsia="Times New Roman" w:cs="Times New Roman"/>
          <w:szCs w:val="24"/>
        </w:rPr>
        <w:t>,</w:t>
      </w:r>
      <w:r w:rsidRPr="005E0822">
        <w:rPr>
          <w:rFonts w:eastAsia="Times New Roman" w:cs="Times New Roman"/>
          <w:szCs w:val="24"/>
        </w:rPr>
        <w:t xml:space="preserve"> όχι μόνο κρατήθηκε ενεργός και ζωντανός</w:t>
      </w:r>
      <w:r>
        <w:rPr>
          <w:rFonts w:eastAsia="Times New Roman" w:cs="Times New Roman"/>
          <w:szCs w:val="24"/>
        </w:rPr>
        <w:t xml:space="preserve">, αλλά </w:t>
      </w:r>
      <w:r w:rsidRPr="005E0822">
        <w:rPr>
          <w:rFonts w:eastAsia="Times New Roman" w:cs="Times New Roman"/>
          <w:szCs w:val="24"/>
        </w:rPr>
        <w:t xml:space="preserve">πέτυχε </w:t>
      </w:r>
      <w:r>
        <w:rPr>
          <w:rFonts w:eastAsia="Times New Roman" w:cs="Times New Roman"/>
          <w:szCs w:val="24"/>
        </w:rPr>
        <w:t xml:space="preserve">και </w:t>
      </w:r>
      <w:r w:rsidRPr="005E0822">
        <w:rPr>
          <w:rFonts w:eastAsia="Times New Roman" w:cs="Times New Roman"/>
          <w:szCs w:val="24"/>
        </w:rPr>
        <w:t>αξιοπρόσεκτες επιδόσεις</w:t>
      </w:r>
      <w:r>
        <w:rPr>
          <w:rFonts w:eastAsia="Times New Roman" w:cs="Times New Roman"/>
          <w:szCs w:val="24"/>
        </w:rPr>
        <w:t>.</w:t>
      </w:r>
      <w:r w:rsidRPr="005E0822">
        <w:rPr>
          <w:rFonts w:eastAsia="Times New Roman" w:cs="Times New Roman"/>
          <w:szCs w:val="24"/>
        </w:rPr>
        <w:t xml:space="preserve"> Είναι χαρακτηριστικές οι περιπτώσεις της συμμετοχής της </w:t>
      </w:r>
      <w:r>
        <w:rPr>
          <w:rFonts w:eastAsia="Times New Roman" w:cs="Times New Roman"/>
          <w:szCs w:val="24"/>
        </w:rPr>
        <w:t>α</w:t>
      </w:r>
      <w:r w:rsidRPr="005E0822">
        <w:rPr>
          <w:rFonts w:eastAsia="Times New Roman" w:cs="Times New Roman"/>
          <w:szCs w:val="24"/>
        </w:rPr>
        <w:t>γροτικής οι</w:t>
      </w:r>
      <w:r w:rsidRPr="005E0822">
        <w:rPr>
          <w:rFonts w:eastAsia="Times New Roman" w:cs="Times New Roman"/>
          <w:szCs w:val="24"/>
        </w:rPr>
        <w:t>κονομίας στο ΑΕΠ της χώρας</w:t>
      </w:r>
      <w:r>
        <w:rPr>
          <w:rFonts w:eastAsia="Times New Roman" w:cs="Times New Roman"/>
          <w:szCs w:val="24"/>
        </w:rPr>
        <w:t>, που α</w:t>
      </w:r>
      <w:r w:rsidRPr="005E0822">
        <w:rPr>
          <w:rFonts w:eastAsia="Times New Roman" w:cs="Times New Roman"/>
          <w:szCs w:val="24"/>
        </w:rPr>
        <w:t>πό το 2,7</w:t>
      </w:r>
      <w:r>
        <w:rPr>
          <w:rFonts w:eastAsia="Times New Roman" w:cs="Times New Roman"/>
          <w:szCs w:val="24"/>
        </w:rPr>
        <w:t>%</w:t>
      </w:r>
      <w:r w:rsidRPr="005E0822">
        <w:rPr>
          <w:rFonts w:eastAsia="Times New Roman" w:cs="Times New Roman"/>
          <w:szCs w:val="24"/>
        </w:rPr>
        <w:t xml:space="preserve"> με την έναρξη της κρίσης έφτασε με τη λήξη της στο 3,9</w:t>
      </w:r>
      <w:r>
        <w:rPr>
          <w:rFonts w:eastAsia="Times New Roman" w:cs="Times New Roman"/>
          <w:szCs w:val="24"/>
        </w:rPr>
        <w:t>%</w:t>
      </w:r>
      <w:r w:rsidRPr="005E0822">
        <w:rPr>
          <w:rFonts w:eastAsia="Times New Roman" w:cs="Times New Roman"/>
          <w:szCs w:val="24"/>
        </w:rPr>
        <w:t xml:space="preserve"> και της αύξησης των εξαγωγών στο 20% του συνόλου της χώρας</w:t>
      </w:r>
      <w:r>
        <w:rPr>
          <w:rFonts w:eastAsia="Times New Roman" w:cs="Times New Roman"/>
          <w:szCs w:val="24"/>
        </w:rPr>
        <w:t>,</w:t>
      </w:r>
      <w:r w:rsidRPr="005E0822">
        <w:rPr>
          <w:rFonts w:eastAsia="Times New Roman" w:cs="Times New Roman"/>
          <w:szCs w:val="24"/>
        </w:rPr>
        <w:t xml:space="preserve"> που σημαίνει ότι το έλλειμμα στο εμπορικό ισοζύγιο αγροτικών προϊόντων οδεύει προς μηδενισμό</w:t>
      </w:r>
      <w:r>
        <w:rPr>
          <w:rFonts w:eastAsia="Times New Roman" w:cs="Times New Roman"/>
          <w:szCs w:val="24"/>
        </w:rPr>
        <w:t>.</w:t>
      </w:r>
      <w:r w:rsidRPr="005E0822">
        <w:rPr>
          <w:rFonts w:eastAsia="Times New Roman" w:cs="Times New Roman"/>
          <w:szCs w:val="24"/>
        </w:rPr>
        <w:t xml:space="preserve"> </w:t>
      </w:r>
    </w:p>
    <w:p w14:paraId="120F8DDF"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t>Τ</w:t>
      </w:r>
      <w:r w:rsidRPr="005E0822">
        <w:rPr>
          <w:rFonts w:eastAsia="Times New Roman" w:cs="Times New Roman"/>
          <w:szCs w:val="24"/>
        </w:rPr>
        <w:t>ι κάναμε ως Κυβέρνηση για να πετύχουμε αυτά</w:t>
      </w:r>
      <w:r>
        <w:rPr>
          <w:rFonts w:eastAsia="Times New Roman" w:cs="Times New Roman"/>
          <w:szCs w:val="24"/>
        </w:rPr>
        <w:t>,</w:t>
      </w:r>
      <w:r w:rsidRPr="005E0822">
        <w:rPr>
          <w:rFonts w:eastAsia="Times New Roman" w:cs="Times New Roman"/>
          <w:szCs w:val="24"/>
        </w:rPr>
        <w:t xml:space="preserve"> αλλά και άλλα</w:t>
      </w:r>
      <w:r>
        <w:rPr>
          <w:rFonts w:eastAsia="Times New Roman" w:cs="Times New Roman"/>
          <w:szCs w:val="24"/>
        </w:rPr>
        <w:t>;</w:t>
      </w:r>
      <w:r w:rsidRPr="005E0822">
        <w:rPr>
          <w:rFonts w:eastAsia="Times New Roman" w:cs="Times New Roman"/>
          <w:szCs w:val="24"/>
        </w:rPr>
        <w:t xml:space="preserve"> </w:t>
      </w:r>
      <w:r>
        <w:rPr>
          <w:rFonts w:eastAsia="Times New Roman" w:cs="Times New Roman"/>
          <w:szCs w:val="24"/>
        </w:rPr>
        <w:t>Απ</w:t>
      </w:r>
      <w:r w:rsidRPr="005E0822">
        <w:rPr>
          <w:rFonts w:eastAsia="Times New Roman" w:cs="Times New Roman"/>
          <w:szCs w:val="24"/>
        </w:rPr>
        <w:t xml:space="preserve">αλλάξουμε φορολογικά το 95% των αγροτών με τη θέσπιση του αφορολόγητου </w:t>
      </w:r>
      <w:r>
        <w:rPr>
          <w:rFonts w:eastAsia="Times New Roman" w:cs="Times New Roman"/>
          <w:szCs w:val="24"/>
        </w:rPr>
        <w:t xml:space="preserve">ορίου. </w:t>
      </w:r>
      <w:r>
        <w:rPr>
          <w:rFonts w:eastAsia="Times New Roman" w:cs="Times New Roman"/>
          <w:szCs w:val="24"/>
        </w:rPr>
        <w:lastRenderedPageBreak/>
        <w:t>Αυτά είναι σ</w:t>
      </w:r>
      <w:r w:rsidRPr="005E0822">
        <w:rPr>
          <w:rFonts w:eastAsia="Times New Roman" w:cs="Times New Roman"/>
          <w:szCs w:val="24"/>
        </w:rPr>
        <w:t>τοιχεία του Υπουργείου Οικονομικών</w:t>
      </w:r>
      <w:r>
        <w:rPr>
          <w:rFonts w:eastAsia="Times New Roman" w:cs="Times New Roman"/>
          <w:szCs w:val="24"/>
        </w:rPr>
        <w:t>.</w:t>
      </w:r>
      <w:r w:rsidRPr="005E0822">
        <w:rPr>
          <w:rFonts w:eastAsia="Times New Roman" w:cs="Times New Roman"/>
          <w:szCs w:val="24"/>
        </w:rPr>
        <w:t xml:space="preserve"> Κατοχυρώσαμε και για τους αγρότες την ελάχιστη εθνική σύνταξη τ</w:t>
      </w:r>
      <w:r>
        <w:rPr>
          <w:rFonts w:eastAsia="Times New Roman" w:cs="Times New Roman"/>
          <w:szCs w:val="24"/>
        </w:rPr>
        <w:t>ων 38</w:t>
      </w:r>
      <w:r>
        <w:rPr>
          <w:rFonts w:eastAsia="Times New Roman" w:cs="Times New Roman"/>
          <w:szCs w:val="24"/>
        </w:rPr>
        <w:t>4 ευρώ με δυνατότητα αύξησή</w:t>
      </w:r>
      <w:r w:rsidRPr="005E0822">
        <w:rPr>
          <w:rFonts w:eastAsia="Times New Roman" w:cs="Times New Roman"/>
          <w:szCs w:val="24"/>
        </w:rPr>
        <w:t>ς της από την ανταποδοτικότητα</w:t>
      </w:r>
      <w:r>
        <w:rPr>
          <w:rFonts w:eastAsia="Times New Roman" w:cs="Times New Roman"/>
          <w:szCs w:val="24"/>
        </w:rPr>
        <w:t>.</w:t>
      </w:r>
      <w:r w:rsidRPr="005E0822">
        <w:rPr>
          <w:rFonts w:eastAsia="Times New Roman" w:cs="Times New Roman"/>
          <w:szCs w:val="24"/>
        </w:rPr>
        <w:t xml:space="preserve"> Εκεί </w:t>
      </w:r>
      <w:r>
        <w:rPr>
          <w:rFonts w:eastAsia="Times New Roman" w:cs="Times New Roman"/>
          <w:szCs w:val="24"/>
        </w:rPr>
        <w:t>μπαίνει η ανταποδοτικότητα. Τα</w:t>
      </w:r>
      <w:r w:rsidRPr="005E0822">
        <w:rPr>
          <w:rFonts w:eastAsia="Times New Roman" w:cs="Times New Roman"/>
          <w:szCs w:val="24"/>
        </w:rPr>
        <w:t xml:space="preserve"> 384 </w:t>
      </w:r>
      <w:r>
        <w:rPr>
          <w:rFonts w:eastAsia="Times New Roman" w:cs="Times New Roman"/>
          <w:szCs w:val="24"/>
        </w:rPr>
        <w:t xml:space="preserve">ευρώ </w:t>
      </w:r>
      <w:r w:rsidRPr="005E0822">
        <w:rPr>
          <w:rFonts w:eastAsia="Times New Roman" w:cs="Times New Roman"/>
          <w:szCs w:val="24"/>
        </w:rPr>
        <w:t>είναι η βασική εθνική σύνταξη</w:t>
      </w:r>
      <w:r>
        <w:rPr>
          <w:rFonts w:eastAsia="Times New Roman" w:cs="Times New Roman"/>
          <w:szCs w:val="24"/>
        </w:rPr>
        <w:t>. Στηρίξαμε</w:t>
      </w:r>
      <w:r w:rsidRPr="005E0822">
        <w:rPr>
          <w:rFonts w:eastAsia="Times New Roman" w:cs="Times New Roman"/>
          <w:szCs w:val="24"/>
        </w:rPr>
        <w:t xml:space="preserve"> τους νέους αγρότες έως</w:t>
      </w:r>
      <w:r>
        <w:rPr>
          <w:rFonts w:eastAsia="Times New Roman" w:cs="Times New Roman"/>
          <w:szCs w:val="24"/>
        </w:rPr>
        <w:t xml:space="preserve"> σαράντα</w:t>
      </w:r>
      <w:r w:rsidRPr="005E0822">
        <w:rPr>
          <w:rFonts w:eastAsia="Times New Roman" w:cs="Times New Roman"/>
          <w:szCs w:val="24"/>
        </w:rPr>
        <w:t xml:space="preserve"> ετών</w:t>
      </w:r>
      <w:r>
        <w:rPr>
          <w:rFonts w:eastAsia="Times New Roman" w:cs="Times New Roman"/>
          <w:szCs w:val="24"/>
        </w:rPr>
        <w:t>,</w:t>
      </w:r>
      <w:r w:rsidRPr="005E0822">
        <w:rPr>
          <w:rFonts w:eastAsia="Times New Roman" w:cs="Times New Roman"/>
          <w:szCs w:val="24"/>
        </w:rPr>
        <w:t xml:space="preserve"> εντάσσοντας </w:t>
      </w:r>
      <w:r>
        <w:rPr>
          <w:rFonts w:eastAsia="Times New Roman" w:cs="Times New Roman"/>
          <w:szCs w:val="24"/>
        </w:rPr>
        <w:t xml:space="preserve">όλους, </w:t>
      </w:r>
      <w:r w:rsidRPr="005E0822">
        <w:rPr>
          <w:rFonts w:eastAsia="Times New Roman" w:cs="Times New Roman"/>
          <w:szCs w:val="24"/>
        </w:rPr>
        <w:t>δηλαδή και τους επιλαχόντες</w:t>
      </w:r>
      <w:r>
        <w:rPr>
          <w:rFonts w:eastAsia="Times New Roman" w:cs="Times New Roman"/>
          <w:szCs w:val="24"/>
        </w:rPr>
        <w:t>. Δίνονται</w:t>
      </w:r>
      <w:r w:rsidRPr="005E0822">
        <w:rPr>
          <w:rFonts w:eastAsia="Times New Roman" w:cs="Times New Roman"/>
          <w:szCs w:val="24"/>
        </w:rPr>
        <w:t xml:space="preserve"> 300 εκατομμύρια </w:t>
      </w:r>
      <w:r>
        <w:rPr>
          <w:rFonts w:eastAsia="Times New Roman" w:cs="Times New Roman"/>
          <w:szCs w:val="24"/>
        </w:rPr>
        <w:t>ε</w:t>
      </w:r>
      <w:r>
        <w:rPr>
          <w:rFonts w:eastAsia="Times New Roman" w:cs="Times New Roman"/>
          <w:szCs w:val="24"/>
        </w:rPr>
        <w:t xml:space="preserve">υρώ </w:t>
      </w:r>
      <w:r w:rsidRPr="005E0822">
        <w:rPr>
          <w:rFonts w:eastAsia="Times New Roman" w:cs="Times New Roman"/>
          <w:szCs w:val="24"/>
        </w:rPr>
        <w:t xml:space="preserve">σε </w:t>
      </w:r>
      <w:r>
        <w:rPr>
          <w:rFonts w:eastAsia="Times New Roman" w:cs="Times New Roman"/>
          <w:szCs w:val="24"/>
        </w:rPr>
        <w:t>δεκαέξι χιλιάδες</w:t>
      </w:r>
      <w:r w:rsidRPr="005E0822">
        <w:rPr>
          <w:rFonts w:eastAsia="Times New Roman" w:cs="Times New Roman"/>
          <w:szCs w:val="24"/>
        </w:rPr>
        <w:t xml:space="preserve"> νέους αγρότες</w:t>
      </w:r>
      <w:r>
        <w:rPr>
          <w:rFonts w:eastAsia="Times New Roman" w:cs="Times New Roman"/>
          <w:szCs w:val="24"/>
        </w:rPr>
        <w:t>.</w:t>
      </w:r>
      <w:r w:rsidRPr="005E0822">
        <w:rPr>
          <w:rFonts w:eastAsia="Times New Roman" w:cs="Times New Roman"/>
          <w:szCs w:val="24"/>
        </w:rPr>
        <w:t xml:space="preserve"> Βάλαμε τάξη στις πληρωμές των κοινοτικών ενισχύσεων</w:t>
      </w:r>
      <w:r>
        <w:rPr>
          <w:rFonts w:eastAsia="Times New Roman" w:cs="Times New Roman"/>
          <w:szCs w:val="24"/>
        </w:rPr>
        <w:t>.</w:t>
      </w:r>
      <w:r w:rsidRPr="005E0822">
        <w:rPr>
          <w:rFonts w:eastAsia="Times New Roman" w:cs="Times New Roman"/>
          <w:szCs w:val="24"/>
        </w:rPr>
        <w:t xml:space="preserve"> </w:t>
      </w:r>
    </w:p>
    <w:p w14:paraId="120F8DE0"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t>Παραλάβαμε</w:t>
      </w:r>
      <w:r>
        <w:rPr>
          <w:rFonts w:eastAsia="Times New Roman" w:cs="Times New Roman"/>
          <w:szCs w:val="24"/>
        </w:rPr>
        <w:t>, α</w:t>
      </w:r>
      <w:r w:rsidRPr="005E0822">
        <w:rPr>
          <w:rFonts w:eastAsia="Times New Roman" w:cs="Times New Roman"/>
          <w:szCs w:val="24"/>
        </w:rPr>
        <w:t>γαπητοί συνάδελφοι</w:t>
      </w:r>
      <w:r>
        <w:rPr>
          <w:rFonts w:eastAsia="Times New Roman" w:cs="Times New Roman"/>
          <w:szCs w:val="24"/>
        </w:rPr>
        <w:t>,</w:t>
      </w:r>
      <w:r w:rsidRPr="005E0822">
        <w:rPr>
          <w:rFonts w:eastAsia="Times New Roman" w:cs="Times New Roman"/>
          <w:szCs w:val="24"/>
        </w:rPr>
        <w:t xml:space="preserve"> 1,3 </w:t>
      </w:r>
      <w:r>
        <w:rPr>
          <w:rFonts w:eastAsia="Times New Roman" w:cs="Times New Roman"/>
          <w:szCs w:val="24"/>
        </w:rPr>
        <w:t>δισεκατομμύρια</w:t>
      </w:r>
      <w:r w:rsidRPr="005E0822">
        <w:rPr>
          <w:rFonts w:eastAsia="Times New Roman" w:cs="Times New Roman"/>
          <w:szCs w:val="24"/>
        </w:rPr>
        <w:t xml:space="preserve"> πρόστιμα και άλλα τόσα καταλογισμός</w:t>
      </w:r>
      <w:r>
        <w:rPr>
          <w:rFonts w:eastAsia="Times New Roman" w:cs="Times New Roman"/>
          <w:szCs w:val="24"/>
        </w:rPr>
        <w:t>. Τα μειώσαμε σημ</w:t>
      </w:r>
      <w:r w:rsidRPr="005E0822">
        <w:rPr>
          <w:rFonts w:eastAsia="Times New Roman" w:cs="Times New Roman"/>
          <w:szCs w:val="24"/>
        </w:rPr>
        <w:t>αντικά</w:t>
      </w:r>
      <w:r>
        <w:rPr>
          <w:rFonts w:eastAsia="Times New Roman" w:cs="Times New Roman"/>
          <w:szCs w:val="24"/>
        </w:rPr>
        <w:t>,</w:t>
      </w:r>
      <w:r w:rsidRPr="005E0822">
        <w:rPr>
          <w:rFonts w:eastAsia="Times New Roman" w:cs="Times New Roman"/>
          <w:szCs w:val="24"/>
        </w:rPr>
        <w:t xml:space="preserve"> χωρίς να επιβαρύνουμε ούτε ένα ευρώ τον Έλληνα αγρότη</w:t>
      </w:r>
      <w:r>
        <w:rPr>
          <w:rFonts w:eastAsia="Times New Roman" w:cs="Times New Roman"/>
          <w:szCs w:val="24"/>
        </w:rPr>
        <w:t>. Μειώσαμε</w:t>
      </w:r>
      <w:r w:rsidRPr="005E0822">
        <w:rPr>
          <w:rFonts w:eastAsia="Times New Roman" w:cs="Times New Roman"/>
          <w:szCs w:val="24"/>
        </w:rPr>
        <w:t xml:space="preserve"> σημαντικά το χρόνο καταβολής των αποζημιώσεων του ΕΛΓΑ</w:t>
      </w:r>
      <w:r>
        <w:rPr>
          <w:rFonts w:eastAsia="Times New Roman" w:cs="Times New Roman"/>
          <w:szCs w:val="24"/>
        </w:rPr>
        <w:t>,</w:t>
      </w:r>
      <w:r w:rsidRPr="005E0822">
        <w:rPr>
          <w:rFonts w:eastAsia="Times New Roman" w:cs="Times New Roman"/>
          <w:szCs w:val="24"/>
        </w:rPr>
        <w:t xml:space="preserve"> παρά την αυξανόμενη πίεση των </w:t>
      </w:r>
      <w:r>
        <w:rPr>
          <w:rFonts w:eastAsia="Times New Roman" w:cs="Times New Roman"/>
          <w:szCs w:val="24"/>
        </w:rPr>
        <w:t>ζημιών. Κάναμε</w:t>
      </w:r>
      <w:r w:rsidRPr="005E0822">
        <w:rPr>
          <w:rFonts w:eastAsia="Times New Roman" w:cs="Times New Roman"/>
          <w:szCs w:val="24"/>
        </w:rPr>
        <w:t xml:space="preserve"> χρήση των συνδεδεμένων ενισχύσεων</w:t>
      </w:r>
      <w:r>
        <w:rPr>
          <w:rFonts w:eastAsia="Times New Roman" w:cs="Times New Roman"/>
          <w:szCs w:val="24"/>
        </w:rPr>
        <w:t>,</w:t>
      </w:r>
      <w:r w:rsidRPr="005E0822">
        <w:rPr>
          <w:rFonts w:eastAsia="Times New Roman" w:cs="Times New Roman"/>
          <w:szCs w:val="24"/>
        </w:rPr>
        <w:t xml:space="preserve"> άμεσα και αποτελεσματικά</w:t>
      </w:r>
      <w:r>
        <w:rPr>
          <w:rFonts w:eastAsia="Times New Roman" w:cs="Times New Roman"/>
          <w:szCs w:val="24"/>
        </w:rPr>
        <w:t>,</w:t>
      </w:r>
      <w:r w:rsidRPr="005E0822">
        <w:rPr>
          <w:rFonts w:eastAsia="Times New Roman" w:cs="Times New Roman"/>
          <w:szCs w:val="24"/>
        </w:rPr>
        <w:t xml:space="preserve"> για να υπηρετούν στοχευμένες </w:t>
      </w:r>
      <w:r w:rsidRPr="005E0822">
        <w:rPr>
          <w:rFonts w:eastAsia="Times New Roman" w:cs="Times New Roman"/>
          <w:szCs w:val="24"/>
        </w:rPr>
        <w:t xml:space="preserve">πολιτικές </w:t>
      </w:r>
      <w:r>
        <w:rPr>
          <w:rFonts w:eastAsia="Times New Roman" w:cs="Times New Roman"/>
          <w:szCs w:val="24"/>
        </w:rPr>
        <w:t>ανά</w:t>
      </w:r>
      <w:r w:rsidRPr="005E0822">
        <w:rPr>
          <w:rFonts w:eastAsia="Times New Roman" w:cs="Times New Roman"/>
          <w:szCs w:val="24"/>
        </w:rPr>
        <w:t xml:space="preserve"> προϊόν κ</w:t>
      </w:r>
      <w:r>
        <w:rPr>
          <w:rFonts w:eastAsia="Times New Roman" w:cs="Times New Roman"/>
          <w:szCs w:val="24"/>
        </w:rPr>
        <w:t>αι κλάδο.</w:t>
      </w:r>
    </w:p>
    <w:p w14:paraId="120F8DE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Θεσπίσαμε</w:t>
      </w:r>
      <w:r w:rsidRPr="005E0822">
        <w:rPr>
          <w:rFonts w:eastAsia="Times New Roman" w:cs="Times New Roman"/>
          <w:szCs w:val="24"/>
        </w:rPr>
        <w:t xml:space="preserve"> την κάρτα του αγρότη για χρηματοδότηση των αγροτικών εργασιών με εγγύηση τις κοινοτικές επιδοτήσεις</w:t>
      </w:r>
      <w:r>
        <w:rPr>
          <w:rFonts w:eastAsia="Times New Roman" w:cs="Times New Roman"/>
          <w:szCs w:val="24"/>
        </w:rPr>
        <w:t>, δίνοντας</w:t>
      </w:r>
      <w:r w:rsidRPr="005E0822">
        <w:rPr>
          <w:rFonts w:eastAsia="Times New Roman" w:cs="Times New Roman"/>
          <w:szCs w:val="24"/>
        </w:rPr>
        <w:t xml:space="preserve"> δυνατότητα στους δικαιούχους να </w:t>
      </w:r>
      <w:r>
        <w:rPr>
          <w:rFonts w:eastAsia="Times New Roman" w:cs="Times New Roman"/>
          <w:szCs w:val="24"/>
        </w:rPr>
        <w:t>αντλήσουν</w:t>
      </w:r>
      <w:r w:rsidRPr="005E0822">
        <w:rPr>
          <w:rFonts w:eastAsia="Times New Roman" w:cs="Times New Roman"/>
          <w:szCs w:val="24"/>
        </w:rPr>
        <w:t xml:space="preserve"> περί το 1 </w:t>
      </w:r>
      <w:r>
        <w:rPr>
          <w:rFonts w:eastAsia="Times New Roman" w:cs="Times New Roman"/>
          <w:szCs w:val="24"/>
        </w:rPr>
        <w:t xml:space="preserve">δισεκατομμύριο </w:t>
      </w:r>
      <w:r w:rsidRPr="005E0822">
        <w:rPr>
          <w:rFonts w:eastAsia="Times New Roman" w:cs="Times New Roman"/>
          <w:szCs w:val="24"/>
        </w:rPr>
        <w:t>ευρώ</w:t>
      </w:r>
      <w:r>
        <w:rPr>
          <w:rFonts w:eastAsia="Times New Roman" w:cs="Times New Roman"/>
          <w:szCs w:val="24"/>
        </w:rPr>
        <w:t xml:space="preserve">. Επιβάλαμε </w:t>
      </w:r>
      <w:r w:rsidRPr="005E0822">
        <w:rPr>
          <w:rFonts w:eastAsia="Times New Roman" w:cs="Times New Roman"/>
          <w:szCs w:val="24"/>
        </w:rPr>
        <w:t>περιορισμό στην ασυδο</w:t>
      </w:r>
      <w:r w:rsidRPr="005E0822">
        <w:rPr>
          <w:rFonts w:eastAsia="Times New Roman" w:cs="Times New Roman"/>
          <w:szCs w:val="24"/>
        </w:rPr>
        <w:t>σία των μεσαζόντων με την υ</w:t>
      </w:r>
      <w:r>
        <w:rPr>
          <w:rFonts w:eastAsia="Times New Roman" w:cs="Times New Roman"/>
          <w:szCs w:val="24"/>
        </w:rPr>
        <w:t>ποχρεωτική πληρωμή των εξήντα ημερών για τα νωπά και ευαλ</w:t>
      </w:r>
      <w:r w:rsidRPr="005E0822">
        <w:rPr>
          <w:rFonts w:eastAsia="Times New Roman" w:cs="Times New Roman"/>
          <w:szCs w:val="24"/>
        </w:rPr>
        <w:t>οίωτα προϊόντα</w:t>
      </w:r>
      <w:r>
        <w:rPr>
          <w:rFonts w:eastAsia="Times New Roman" w:cs="Times New Roman"/>
          <w:szCs w:val="24"/>
        </w:rPr>
        <w:t>.</w:t>
      </w:r>
      <w:r w:rsidRPr="005E0822">
        <w:rPr>
          <w:rFonts w:eastAsia="Times New Roman" w:cs="Times New Roman"/>
          <w:szCs w:val="24"/>
        </w:rPr>
        <w:t xml:space="preserve"> Κατοχυρώσαμε με νόμο μετά από έντονη και επίπονη δια</w:t>
      </w:r>
      <w:r w:rsidRPr="005E0822">
        <w:rPr>
          <w:rFonts w:eastAsia="Times New Roman" w:cs="Times New Roman"/>
          <w:szCs w:val="24"/>
        </w:rPr>
        <w:lastRenderedPageBreak/>
        <w:t xml:space="preserve">βούλευση στο πλαίσιο της Ευρωπαϊκής Ένωσης την υποχρεωτική αναγραφή προέλευσης γάλακτος και κρέατος στα </w:t>
      </w:r>
      <w:r w:rsidRPr="005E0822">
        <w:rPr>
          <w:rFonts w:eastAsia="Times New Roman" w:cs="Times New Roman"/>
          <w:szCs w:val="24"/>
        </w:rPr>
        <w:t>ζωικά προϊόντα</w:t>
      </w:r>
      <w:r>
        <w:rPr>
          <w:rFonts w:eastAsia="Times New Roman" w:cs="Times New Roman"/>
          <w:szCs w:val="24"/>
        </w:rPr>
        <w:t>,</w:t>
      </w:r>
      <w:r w:rsidRPr="005E0822">
        <w:rPr>
          <w:rFonts w:eastAsia="Times New Roman" w:cs="Times New Roman"/>
          <w:szCs w:val="24"/>
        </w:rPr>
        <w:t xml:space="preserve"> με σκοπό τη διαφάνεια της αγοράς και την αποφυγή παραπλάνησης </w:t>
      </w:r>
      <w:r>
        <w:rPr>
          <w:rFonts w:eastAsia="Times New Roman" w:cs="Times New Roman"/>
          <w:szCs w:val="24"/>
        </w:rPr>
        <w:t>του καταναλωτή.</w:t>
      </w:r>
      <w:r w:rsidRPr="005E0822">
        <w:rPr>
          <w:rFonts w:eastAsia="Times New Roman" w:cs="Times New Roman"/>
          <w:szCs w:val="24"/>
        </w:rPr>
        <w:t xml:space="preserve"> </w:t>
      </w:r>
    </w:p>
    <w:p w14:paraId="120F8DE2"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t xml:space="preserve">Δώσαμε </w:t>
      </w:r>
      <w:r>
        <w:rPr>
          <w:rFonts w:eastAsia="Times New Roman" w:cs="Times New Roman"/>
          <w:szCs w:val="24"/>
        </w:rPr>
        <w:t>π</w:t>
      </w:r>
      <w:r w:rsidRPr="005E0822">
        <w:rPr>
          <w:rFonts w:eastAsia="Times New Roman" w:cs="Times New Roman"/>
          <w:szCs w:val="24"/>
        </w:rPr>
        <w:t xml:space="preserve">ολλές μάχες στην Ευρωπαϊκή Επιτροπή για την προστασία των </w:t>
      </w:r>
      <w:r>
        <w:rPr>
          <w:rFonts w:eastAsia="Times New Roman" w:cs="Times New Roman"/>
          <w:szCs w:val="24"/>
        </w:rPr>
        <w:t>ποιοτικών</w:t>
      </w:r>
      <w:r w:rsidRPr="005E0822">
        <w:rPr>
          <w:rFonts w:eastAsia="Times New Roman" w:cs="Times New Roman"/>
          <w:szCs w:val="24"/>
        </w:rPr>
        <w:t xml:space="preserve"> μας προϊόντων και εξασφ</w:t>
      </w:r>
      <w:r>
        <w:rPr>
          <w:rFonts w:eastAsia="Times New Roman" w:cs="Times New Roman"/>
          <w:szCs w:val="24"/>
        </w:rPr>
        <w:t>αλίσαμε σημαντικές χρηματοδοτήσει</w:t>
      </w:r>
      <w:r w:rsidRPr="005E0822">
        <w:rPr>
          <w:rFonts w:eastAsia="Times New Roman" w:cs="Times New Roman"/>
          <w:szCs w:val="24"/>
        </w:rPr>
        <w:t>ς για την πρόσθεση στην παγκό</w:t>
      </w:r>
      <w:r w:rsidRPr="005E0822">
        <w:rPr>
          <w:rFonts w:eastAsia="Times New Roman" w:cs="Times New Roman"/>
          <w:szCs w:val="24"/>
        </w:rPr>
        <w:t>σμια αγορά</w:t>
      </w:r>
      <w:r>
        <w:rPr>
          <w:rFonts w:eastAsia="Times New Roman" w:cs="Times New Roman"/>
          <w:szCs w:val="24"/>
        </w:rPr>
        <w:t>.</w:t>
      </w:r>
    </w:p>
    <w:p w14:paraId="120F8DE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Θεσπίσαμε το εργόσημο </w:t>
      </w:r>
      <w:r w:rsidRPr="005E0822">
        <w:rPr>
          <w:rFonts w:eastAsia="Times New Roman" w:cs="Times New Roman"/>
          <w:szCs w:val="24"/>
        </w:rPr>
        <w:t>ως βασικό εργαλείο πληρωμής της απασχόλησης στον αγροτικό χώρο και για τον οικονομικό μετανάστη</w:t>
      </w:r>
      <w:r>
        <w:rPr>
          <w:rFonts w:eastAsia="Times New Roman" w:cs="Times New Roman"/>
          <w:szCs w:val="24"/>
        </w:rPr>
        <w:t>,</w:t>
      </w:r>
      <w:r w:rsidRPr="005E0822">
        <w:rPr>
          <w:rFonts w:eastAsia="Times New Roman" w:cs="Times New Roman"/>
          <w:szCs w:val="24"/>
        </w:rPr>
        <w:t xml:space="preserve"> ώστε η δαπάνη αυτή να καταλογίζεται ως έξοδο στην </w:t>
      </w:r>
      <w:r>
        <w:rPr>
          <w:rFonts w:eastAsia="Times New Roman" w:cs="Times New Roman"/>
          <w:szCs w:val="24"/>
        </w:rPr>
        <w:t>αγροτική επιχείρηση. Φέραμε νέο</w:t>
      </w:r>
      <w:r w:rsidRPr="005E0822">
        <w:rPr>
          <w:rFonts w:eastAsia="Times New Roman" w:cs="Times New Roman"/>
          <w:szCs w:val="24"/>
        </w:rPr>
        <w:t xml:space="preserve"> πλαίσιο λειτουργίας του συνεργατισμού</w:t>
      </w:r>
      <w:r>
        <w:rPr>
          <w:rFonts w:eastAsia="Times New Roman" w:cs="Times New Roman"/>
          <w:szCs w:val="24"/>
        </w:rPr>
        <w:t>,</w:t>
      </w:r>
      <w:r w:rsidRPr="005E0822">
        <w:rPr>
          <w:rFonts w:eastAsia="Times New Roman" w:cs="Times New Roman"/>
          <w:szCs w:val="24"/>
        </w:rPr>
        <w:t xml:space="preserve"> καθι</w:t>
      </w:r>
      <w:r w:rsidRPr="005E0822">
        <w:rPr>
          <w:rFonts w:eastAsia="Times New Roman" w:cs="Times New Roman"/>
          <w:szCs w:val="24"/>
        </w:rPr>
        <w:t xml:space="preserve">ερώνοντας </w:t>
      </w:r>
      <w:r>
        <w:rPr>
          <w:rFonts w:eastAsia="Times New Roman" w:cs="Times New Roman"/>
          <w:szCs w:val="24"/>
        </w:rPr>
        <w:t>κίνητρα</w:t>
      </w:r>
      <w:r w:rsidRPr="005E0822">
        <w:rPr>
          <w:rFonts w:eastAsia="Times New Roman" w:cs="Times New Roman"/>
          <w:szCs w:val="24"/>
        </w:rPr>
        <w:t xml:space="preserve"> για συλλογικές μορφές οργάνωσης</w:t>
      </w:r>
      <w:r>
        <w:rPr>
          <w:rFonts w:eastAsia="Times New Roman" w:cs="Times New Roman"/>
          <w:szCs w:val="24"/>
        </w:rPr>
        <w:t xml:space="preserve">, για </w:t>
      </w:r>
      <w:r w:rsidRPr="005E0822">
        <w:rPr>
          <w:rFonts w:eastAsia="Times New Roman" w:cs="Times New Roman"/>
          <w:szCs w:val="24"/>
        </w:rPr>
        <w:t xml:space="preserve">επαγγελματικές οργανώσεις και </w:t>
      </w:r>
      <w:r>
        <w:rPr>
          <w:rFonts w:eastAsia="Times New Roman" w:cs="Times New Roman"/>
          <w:szCs w:val="24"/>
        </w:rPr>
        <w:t xml:space="preserve">ομάδες παραγωγών. </w:t>
      </w:r>
    </w:p>
    <w:p w14:paraId="120F8DE4"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t xml:space="preserve">Προχωρήσαμε </w:t>
      </w:r>
      <w:r>
        <w:rPr>
          <w:rFonts w:eastAsia="Times New Roman" w:cs="Times New Roman"/>
          <w:szCs w:val="24"/>
        </w:rPr>
        <w:t xml:space="preserve">στην ίδρυση του ΟΔΙΑΓΕ, ενός φορέα </w:t>
      </w:r>
      <w:r w:rsidRPr="005E0822">
        <w:rPr>
          <w:rFonts w:eastAsia="Times New Roman" w:cs="Times New Roman"/>
          <w:szCs w:val="24"/>
        </w:rPr>
        <w:t xml:space="preserve">που μπορεί να αξιοποιήσει τη δημόσια </w:t>
      </w:r>
      <w:r>
        <w:rPr>
          <w:rFonts w:eastAsia="Times New Roman" w:cs="Times New Roman"/>
          <w:szCs w:val="24"/>
        </w:rPr>
        <w:t>α</w:t>
      </w:r>
      <w:r w:rsidRPr="005E0822">
        <w:rPr>
          <w:rFonts w:eastAsia="Times New Roman" w:cs="Times New Roman"/>
          <w:szCs w:val="24"/>
        </w:rPr>
        <w:t xml:space="preserve">γροτική </w:t>
      </w:r>
      <w:r>
        <w:rPr>
          <w:rFonts w:eastAsia="Times New Roman" w:cs="Times New Roman"/>
          <w:szCs w:val="24"/>
        </w:rPr>
        <w:t>γ</w:t>
      </w:r>
      <w:r w:rsidRPr="005E0822">
        <w:rPr>
          <w:rFonts w:eastAsia="Times New Roman" w:cs="Times New Roman"/>
          <w:szCs w:val="24"/>
        </w:rPr>
        <w:t>η με σκοπό την παραχώρηση της σε νέους και σε συλλογικές μ</w:t>
      </w:r>
      <w:r w:rsidRPr="005E0822">
        <w:rPr>
          <w:rFonts w:eastAsia="Times New Roman" w:cs="Times New Roman"/>
          <w:szCs w:val="24"/>
        </w:rPr>
        <w:t>ορφές</w:t>
      </w:r>
      <w:r>
        <w:rPr>
          <w:rFonts w:eastAsia="Times New Roman" w:cs="Times New Roman"/>
          <w:szCs w:val="24"/>
        </w:rPr>
        <w:t>.</w:t>
      </w:r>
      <w:r w:rsidRPr="005E0822">
        <w:rPr>
          <w:rFonts w:eastAsia="Times New Roman" w:cs="Times New Roman"/>
          <w:szCs w:val="24"/>
        </w:rPr>
        <w:t xml:space="preserve"> Ανακουφίζουμε </w:t>
      </w:r>
      <w:r>
        <w:rPr>
          <w:rFonts w:eastAsia="Times New Roman" w:cs="Times New Roman"/>
          <w:szCs w:val="24"/>
        </w:rPr>
        <w:t xml:space="preserve">τον αγροτικό χώρο από </w:t>
      </w:r>
      <w:r w:rsidRPr="005E0822">
        <w:rPr>
          <w:rFonts w:eastAsia="Times New Roman" w:cs="Times New Roman"/>
          <w:szCs w:val="24"/>
        </w:rPr>
        <w:t>το τεράστιο πρόβλημα των δανειακών του υποχρεώσεων</w:t>
      </w:r>
      <w:r>
        <w:rPr>
          <w:rFonts w:eastAsia="Times New Roman" w:cs="Times New Roman"/>
          <w:szCs w:val="24"/>
        </w:rPr>
        <w:t>.</w:t>
      </w:r>
      <w:r w:rsidRPr="005E0822">
        <w:rPr>
          <w:rFonts w:eastAsia="Times New Roman" w:cs="Times New Roman"/>
          <w:szCs w:val="24"/>
        </w:rPr>
        <w:t xml:space="preserve"> Σε περίπτωση ολικής εξόφλησης</w:t>
      </w:r>
      <w:r>
        <w:rPr>
          <w:rFonts w:eastAsia="Times New Roman" w:cs="Times New Roman"/>
          <w:szCs w:val="24"/>
        </w:rPr>
        <w:t>,</w:t>
      </w:r>
      <w:r w:rsidRPr="005E0822">
        <w:rPr>
          <w:rFonts w:eastAsia="Times New Roman" w:cs="Times New Roman"/>
          <w:szCs w:val="24"/>
        </w:rPr>
        <w:t xml:space="preserve"> η διαγραφή μπορεί να φτάσει μέχρι και στο 60% του κεφαλαίου</w:t>
      </w:r>
      <w:r>
        <w:rPr>
          <w:rFonts w:eastAsia="Times New Roman" w:cs="Times New Roman"/>
          <w:szCs w:val="24"/>
        </w:rPr>
        <w:t>.</w:t>
      </w:r>
      <w:r w:rsidRPr="005E0822">
        <w:rPr>
          <w:rFonts w:eastAsia="Times New Roman" w:cs="Times New Roman"/>
          <w:szCs w:val="24"/>
        </w:rPr>
        <w:t xml:space="preserve"> </w:t>
      </w:r>
    </w:p>
    <w:p w14:paraId="120F8DE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sidRPr="005E0822">
        <w:rPr>
          <w:rFonts w:eastAsia="Times New Roman" w:cs="Times New Roman"/>
          <w:szCs w:val="24"/>
        </w:rPr>
        <w:t>υποσχεθήκαμε και το τηρήσαμε την επομέ</w:t>
      </w:r>
      <w:r w:rsidRPr="005E0822">
        <w:rPr>
          <w:rFonts w:eastAsia="Times New Roman" w:cs="Times New Roman"/>
          <w:szCs w:val="24"/>
        </w:rPr>
        <w:t>νη της εξόδου από τα μνημόνια</w:t>
      </w:r>
      <w:r>
        <w:rPr>
          <w:rFonts w:eastAsia="Times New Roman" w:cs="Times New Roman"/>
          <w:szCs w:val="24"/>
        </w:rPr>
        <w:t>,</w:t>
      </w:r>
      <w:r w:rsidRPr="005E0822">
        <w:rPr>
          <w:rFonts w:eastAsia="Times New Roman" w:cs="Times New Roman"/>
          <w:szCs w:val="24"/>
        </w:rPr>
        <w:t xml:space="preserve"> την κατάργηση του φόρου στο κρασί</w:t>
      </w:r>
      <w:r>
        <w:rPr>
          <w:rFonts w:eastAsia="Times New Roman" w:cs="Times New Roman"/>
          <w:szCs w:val="24"/>
        </w:rPr>
        <w:t>,</w:t>
      </w:r>
      <w:r w:rsidRPr="005E0822">
        <w:rPr>
          <w:rFonts w:eastAsia="Times New Roman" w:cs="Times New Roman"/>
          <w:szCs w:val="24"/>
        </w:rPr>
        <w:t xml:space="preserve"> τη</w:t>
      </w:r>
      <w:r>
        <w:rPr>
          <w:rFonts w:eastAsia="Times New Roman" w:cs="Times New Roman"/>
          <w:szCs w:val="24"/>
        </w:rPr>
        <w:t>ν</w:t>
      </w:r>
      <w:r w:rsidRPr="005E0822">
        <w:rPr>
          <w:rFonts w:eastAsia="Times New Roman" w:cs="Times New Roman"/>
          <w:szCs w:val="24"/>
        </w:rPr>
        <w:t xml:space="preserve"> μείωση ασφαλιστικών εισφορών και τη θέσπιση φορολογικών κινήτρων για τους εργαζόμενους</w:t>
      </w:r>
      <w:r>
        <w:rPr>
          <w:rFonts w:eastAsia="Times New Roman" w:cs="Times New Roman"/>
          <w:szCs w:val="24"/>
        </w:rPr>
        <w:t xml:space="preserve">. </w:t>
      </w:r>
    </w:p>
    <w:p w14:paraId="120F8DE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Υπάρχουν, όμως,</w:t>
      </w:r>
      <w:r w:rsidRPr="005E0822">
        <w:rPr>
          <w:rFonts w:eastAsia="Times New Roman" w:cs="Times New Roman"/>
          <w:szCs w:val="24"/>
        </w:rPr>
        <w:t xml:space="preserve"> και δεσμεύσεις </w:t>
      </w:r>
      <w:r>
        <w:rPr>
          <w:rFonts w:eastAsia="Times New Roman" w:cs="Times New Roman"/>
          <w:szCs w:val="24"/>
        </w:rPr>
        <w:t xml:space="preserve">προς </w:t>
      </w:r>
      <w:r w:rsidRPr="005E0822">
        <w:rPr>
          <w:rFonts w:eastAsia="Times New Roman" w:cs="Times New Roman"/>
          <w:szCs w:val="24"/>
        </w:rPr>
        <w:t>τους αγρότες π</w:t>
      </w:r>
      <w:r>
        <w:rPr>
          <w:rFonts w:eastAsia="Times New Roman" w:cs="Times New Roman"/>
          <w:szCs w:val="24"/>
        </w:rPr>
        <w:t>ου πρέπει γρήγορα να υλοποιηθούν,</w:t>
      </w:r>
      <w:r w:rsidRPr="005E0822">
        <w:rPr>
          <w:rFonts w:eastAsia="Times New Roman" w:cs="Times New Roman"/>
          <w:szCs w:val="24"/>
        </w:rPr>
        <w:t xml:space="preserve"> όπως η θέσπιση </w:t>
      </w:r>
      <w:r>
        <w:rPr>
          <w:rFonts w:eastAsia="Times New Roman" w:cs="Times New Roman"/>
          <w:szCs w:val="24"/>
        </w:rPr>
        <w:t xml:space="preserve">του </w:t>
      </w:r>
      <w:r w:rsidRPr="005E0822">
        <w:rPr>
          <w:rFonts w:eastAsia="Times New Roman" w:cs="Times New Roman"/>
          <w:szCs w:val="24"/>
        </w:rPr>
        <w:t>ακατάσχετου των 15.000 ευρώ</w:t>
      </w:r>
      <w:r>
        <w:rPr>
          <w:rFonts w:eastAsia="Times New Roman" w:cs="Times New Roman"/>
          <w:szCs w:val="24"/>
        </w:rPr>
        <w:t>, επιμερισμένο</w:t>
      </w:r>
      <w:r w:rsidRPr="005E0822">
        <w:rPr>
          <w:rFonts w:eastAsia="Times New Roman" w:cs="Times New Roman"/>
          <w:szCs w:val="24"/>
        </w:rPr>
        <w:t xml:space="preserve"> ανά 1.250 ευρώ το</w:t>
      </w:r>
      <w:r>
        <w:rPr>
          <w:rFonts w:eastAsia="Times New Roman" w:cs="Times New Roman"/>
          <w:szCs w:val="24"/>
        </w:rPr>
        <w:t>ν</w:t>
      </w:r>
      <w:r w:rsidRPr="005E0822">
        <w:rPr>
          <w:rFonts w:eastAsia="Times New Roman" w:cs="Times New Roman"/>
          <w:szCs w:val="24"/>
        </w:rPr>
        <w:t xml:space="preserve"> μήνα</w:t>
      </w:r>
      <w:r>
        <w:rPr>
          <w:rFonts w:eastAsia="Times New Roman" w:cs="Times New Roman"/>
          <w:szCs w:val="24"/>
        </w:rPr>
        <w:t>.</w:t>
      </w:r>
      <w:r w:rsidRPr="005E0822">
        <w:rPr>
          <w:rFonts w:eastAsia="Times New Roman" w:cs="Times New Roman"/>
          <w:szCs w:val="24"/>
        </w:rPr>
        <w:t xml:space="preserve"> Αποτελεί δέσμευση η πληρωμή των ενισχύσεων που αμφισβητούν</w:t>
      </w:r>
      <w:r>
        <w:rPr>
          <w:rFonts w:eastAsia="Times New Roman" w:cs="Times New Roman"/>
          <w:szCs w:val="24"/>
        </w:rPr>
        <w:t>ται από τους</w:t>
      </w:r>
      <w:r w:rsidRPr="005E0822">
        <w:rPr>
          <w:rFonts w:eastAsia="Times New Roman" w:cs="Times New Roman"/>
          <w:szCs w:val="24"/>
        </w:rPr>
        <w:t xml:space="preserve"> δασικούς χάρτες</w:t>
      </w:r>
      <w:r>
        <w:rPr>
          <w:rFonts w:eastAsia="Times New Roman" w:cs="Times New Roman"/>
          <w:szCs w:val="24"/>
        </w:rPr>
        <w:t>.</w:t>
      </w:r>
      <w:r w:rsidRPr="005E0822">
        <w:rPr>
          <w:rFonts w:eastAsia="Times New Roman" w:cs="Times New Roman"/>
          <w:szCs w:val="24"/>
        </w:rPr>
        <w:t xml:space="preserve"> Δεν πρέπει να στερηθεί ο αγρότης ούτε ένα ευρώ</w:t>
      </w:r>
      <w:r>
        <w:rPr>
          <w:rFonts w:eastAsia="Times New Roman" w:cs="Times New Roman"/>
          <w:szCs w:val="24"/>
        </w:rPr>
        <w:t>.</w:t>
      </w:r>
      <w:r w:rsidRPr="005E0822">
        <w:rPr>
          <w:rFonts w:eastAsia="Times New Roman" w:cs="Times New Roman"/>
          <w:szCs w:val="24"/>
        </w:rPr>
        <w:t xml:space="preserve"> </w:t>
      </w:r>
    </w:p>
    <w:p w14:paraId="120F8DE7"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t xml:space="preserve">Όπως </w:t>
      </w:r>
      <w:r>
        <w:rPr>
          <w:rFonts w:eastAsia="Times New Roman" w:cs="Times New Roman"/>
          <w:szCs w:val="24"/>
        </w:rPr>
        <w:t>επίσης,</w:t>
      </w:r>
      <w:r w:rsidRPr="005E0822">
        <w:rPr>
          <w:rFonts w:eastAsia="Times New Roman" w:cs="Times New Roman"/>
          <w:szCs w:val="24"/>
        </w:rPr>
        <w:t xml:space="preserve"> μία</w:t>
      </w:r>
      <w:r>
        <w:rPr>
          <w:rFonts w:eastAsia="Times New Roman" w:cs="Times New Roman"/>
          <w:szCs w:val="24"/>
        </w:rPr>
        <w:t>ς</w:t>
      </w:r>
      <w:r w:rsidRPr="005E0822">
        <w:rPr>
          <w:rFonts w:eastAsia="Times New Roman" w:cs="Times New Roman"/>
          <w:szCs w:val="24"/>
        </w:rPr>
        <w:t xml:space="preserve"> και βλέπω εδώ και τους δύο Υπουργούς</w:t>
      </w:r>
      <w:r>
        <w:rPr>
          <w:rFonts w:eastAsia="Times New Roman" w:cs="Times New Roman"/>
          <w:szCs w:val="24"/>
        </w:rPr>
        <w:t>,</w:t>
      </w:r>
      <w:r w:rsidRPr="005E0822">
        <w:rPr>
          <w:rFonts w:eastAsia="Times New Roman" w:cs="Times New Roman"/>
          <w:szCs w:val="24"/>
        </w:rPr>
        <w:t xml:space="preserve"> να φροντίσουν και για τη χορήγηση έκτακτης ενίσχυσης στους αιγοπροβατοτρόφους των απομονωμένων περιοχών</w:t>
      </w:r>
      <w:r>
        <w:rPr>
          <w:rFonts w:eastAsia="Times New Roman" w:cs="Times New Roman"/>
          <w:szCs w:val="24"/>
        </w:rPr>
        <w:t>,</w:t>
      </w:r>
      <w:r w:rsidRPr="005E0822">
        <w:rPr>
          <w:rFonts w:eastAsia="Times New Roman" w:cs="Times New Roman"/>
          <w:szCs w:val="24"/>
        </w:rPr>
        <w:t xml:space="preserve"> γιατί αυτοί αποτελούν μία βασική δραστηριότητα σε αυτές τις περιοχές </w:t>
      </w:r>
      <w:r>
        <w:rPr>
          <w:rFonts w:eastAsia="Times New Roman" w:cs="Times New Roman"/>
          <w:szCs w:val="24"/>
        </w:rPr>
        <w:t>κ</w:t>
      </w:r>
      <w:r w:rsidRPr="005E0822">
        <w:rPr>
          <w:rFonts w:eastAsia="Times New Roman" w:cs="Times New Roman"/>
          <w:szCs w:val="24"/>
        </w:rPr>
        <w:t>αι πρέπει να τους κρατήσουμε εκεί</w:t>
      </w:r>
      <w:r>
        <w:rPr>
          <w:rFonts w:eastAsia="Times New Roman" w:cs="Times New Roman"/>
          <w:szCs w:val="24"/>
        </w:rPr>
        <w:t>.</w:t>
      </w:r>
    </w:p>
    <w:p w14:paraId="120F8DE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Αγαπητο</w:t>
      </w:r>
      <w:r>
        <w:rPr>
          <w:rFonts w:eastAsia="Times New Roman" w:cs="Times New Roman"/>
          <w:szCs w:val="24"/>
        </w:rPr>
        <w:t xml:space="preserve">ί </w:t>
      </w:r>
      <w:r w:rsidRPr="005E0822">
        <w:rPr>
          <w:rFonts w:eastAsia="Times New Roman" w:cs="Times New Roman"/>
          <w:szCs w:val="24"/>
        </w:rPr>
        <w:t>συνάδελφοι</w:t>
      </w:r>
      <w:r>
        <w:rPr>
          <w:rFonts w:eastAsia="Times New Roman" w:cs="Times New Roman"/>
          <w:szCs w:val="24"/>
        </w:rPr>
        <w:t>, ο αγροτο</w:t>
      </w:r>
      <w:r w:rsidRPr="005E0822">
        <w:rPr>
          <w:rFonts w:eastAsia="Times New Roman" w:cs="Times New Roman"/>
          <w:szCs w:val="24"/>
        </w:rPr>
        <w:t>διατροφικό</w:t>
      </w:r>
      <w:r>
        <w:rPr>
          <w:rFonts w:eastAsia="Times New Roman" w:cs="Times New Roman"/>
          <w:szCs w:val="24"/>
        </w:rPr>
        <w:t>ς</w:t>
      </w:r>
      <w:r w:rsidRPr="005E0822">
        <w:rPr>
          <w:rFonts w:eastAsia="Times New Roman" w:cs="Times New Roman"/>
          <w:szCs w:val="24"/>
        </w:rPr>
        <w:t xml:space="preserve"> τομέας βρίσκεται σήμερα μπροστά σε δύο μεγάλες προκλήσεις</w:t>
      </w:r>
      <w:r>
        <w:rPr>
          <w:rFonts w:eastAsia="Times New Roman" w:cs="Times New Roman"/>
          <w:szCs w:val="24"/>
        </w:rPr>
        <w:t>.</w:t>
      </w:r>
      <w:r w:rsidRPr="005E0822">
        <w:rPr>
          <w:rFonts w:eastAsia="Times New Roman" w:cs="Times New Roman"/>
          <w:szCs w:val="24"/>
        </w:rPr>
        <w:t xml:space="preserve"> Η πρώτη πρόκληση συνδέεται με τις πιέσεις που ασκούνται στον </w:t>
      </w:r>
      <w:r>
        <w:rPr>
          <w:rFonts w:eastAsia="Times New Roman" w:cs="Times New Roman"/>
          <w:szCs w:val="24"/>
        </w:rPr>
        <w:t>π</w:t>
      </w:r>
      <w:r w:rsidRPr="005E0822">
        <w:rPr>
          <w:rFonts w:eastAsia="Times New Roman" w:cs="Times New Roman"/>
          <w:szCs w:val="24"/>
        </w:rPr>
        <w:t xml:space="preserve">ροϋπολογισμό </w:t>
      </w:r>
      <w:r w:rsidRPr="005E0822">
        <w:rPr>
          <w:rFonts w:eastAsia="Times New Roman" w:cs="Times New Roman"/>
          <w:szCs w:val="24"/>
        </w:rPr>
        <w:t>της Κοινής Αγροτικής Πολιτικής μετά το 2020</w:t>
      </w:r>
      <w:r>
        <w:rPr>
          <w:rFonts w:eastAsia="Times New Roman" w:cs="Times New Roman"/>
          <w:szCs w:val="24"/>
        </w:rPr>
        <w:t>.</w:t>
      </w:r>
      <w:r w:rsidRPr="005E0822">
        <w:rPr>
          <w:rFonts w:eastAsia="Times New Roman" w:cs="Times New Roman"/>
          <w:szCs w:val="24"/>
        </w:rPr>
        <w:t xml:space="preserve"> Επιμένουμε να</w:t>
      </w:r>
      <w:r>
        <w:rPr>
          <w:rFonts w:eastAsia="Times New Roman" w:cs="Times New Roman"/>
          <w:szCs w:val="24"/>
        </w:rPr>
        <w:t xml:space="preserve"> μη μειωθεί ο </w:t>
      </w:r>
      <w:r>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να</w:t>
      </w:r>
      <w:r w:rsidRPr="005E0822">
        <w:rPr>
          <w:rFonts w:eastAsia="Times New Roman" w:cs="Times New Roman"/>
          <w:szCs w:val="24"/>
        </w:rPr>
        <w:t xml:space="preserve"> μην υπάρξει </w:t>
      </w:r>
      <w:r>
        <w:rPr>
          <w:rFonts w:eastAsia="Times New Roman" w:cs="Times New Roman"/>
          <w:szCs w:val="24"/>
        </w:rPr>
        <w:t>άμεση και πλήρης εξω</w:t>
      </w:r>
      <w:r>
        <w:rPr>
          <w:rFonts w:eastAsia="Times New Roman" w:cs="Times New Roman"/>
          <w:szCs w:val="24"/>
        </w:rPr>
        <w:lastRenderedPageBreak/>
        <w:t>τερική σύγκλ</w:t>
      </w:r>
      <w:r w:rsidRPr="005E0822">
        <w:rPr>
          <w:rFonts w:eastAsia="Times New Roman" w:cs="Times New Roman"/>
          <w:szCs w:val="24"/>
        </w:rPr>
        <w:t>ιση των ενισχύσεων μεταξύ των κρατών-μελών</w:t>
      </w:r>
      <w:r>
        <w:rPr>
          <w:rFonts w:eastAsia="Times New Roman" w:cs="Times New Roman"/>
          <w:szCs w:val="24"/>
        </w:rPr>
        <w:t xml:space="preserve"> -τ</w:t>
      </w:r>
      <w:r w:rsidRPr="005E0822">
        <w:rPr>
          <w:rFonts w:eastAsia="Times New Roman" w:cs="Times New Roman"/>
          <w:szCs w:val="24"/>
        </w:rPr>
        <w:t>ο έχουμε ήδη καταφέρει</w:t>
      </w:r>
      <w:r>
        <w:rPr>
          <w:rFonts w:eastAsia="Times New Roman" w:cs="Times New Roman"/>
          <w:szCs w:val="24"/>
        </w:rPr>
        <w:t>-</w:t>
      </w:r>
      <w:r w:rsidRPr="005E0822">
        <w:rPr>
          <w:rFonts w:eastAsia="Times New Roman" w:cs="Times New Roman"/>
          <w:szCs w:val="24"/>
        </w:rPr>
        <w:t xml:space="preserve"> και να απορριφθεί </w:t>
      </w:r>
      <w:r>
        <w:rPr>
          <w:rFonts w:eastAsia="Times New Roman" w:cs="Times New Roman"/>
          <w:szCs w:val="24"/>
        </w:rPr>
        <w:t>κάθε ιδέα α</w:t>
      </w:r>
      <w:r w:rsidRPr="005E0822">
        <w:rPr>
          <w:rFonts w:eastAsia="Times New Roman" w:cs="Times New Roman"/>
          <w:szCs w:val="24"/>
        </w:rPr>
        <w:t xml:space="preserve">κόμη και για </w:t>
      </w:r>
      <w:r>
        <w:rPr>
          <w:rFonts w:eastAsia="Times New Roman" w:cs="Times New Roman"/>
          <w:szCs w:val="24"/>
        </w:rPr>
        <w:t>μικρού βαθμού</w:t>
      </w:r>
      <w:r w:rsidRPr="005E0822">
        <w:rPr>
          <w:rFonts w:eastAsia="Times New Roman" w:cs="Times New Roman"/>
          <w:szCs w:val="24"/>
        </w:rPr>
        <w:t xml:space="preserve"> ε</w:t>
      </w:r>
      <w:r>
        <w:rPr>
          <w:rFonts w:eastAsia="Times New Roman" w:cs="Times New Roman"/>
          <w:szCs w:val="24"/>
        </w:rPr>
        <w:t>πανεθνικοποίηση</w:t>
      </w:r>
      <w:r w:rsidRPr="005E0822">
        <w:rPr>
          <w:rFonts w:eastAsia="Times New Roman" w:cs="Times New Roman"/>
          <w:szCs w:val="24"/>
        </w:rPr>
        <w:t xml:space="preserve"> των άμεσων ενισχύσεων</w:t>
      </w:r>
      <w:r>
        <w:rPr>
          <w:rFonts w:eastAsia="Times New Roman" w:cs="Times New Roman"/>
          <w:szCs w:val="24"/>
        </w:rPr>
        <w:t>.</w:t>
      </w:r>
      <w:r w:rsidRPr="005E0822">
        <w:rPr>
          <w:rFonts w:eastAsia="Times New Roman" w:cs="Times New Roman"/>
          <w:szCs w:val="24"/>
        </w:rPr>
        <w:t xml:space="preserve"> </w:t>
      </w:r>
    </w:p>
    <w:p w14:paraId="120F8DE9" w14:textId="77777777" w:rsidR="0086761A" w:rsidRDefault="00427452">
      <w:pPr>
        <w:spacing w:line="600" w:lineRule="auto"/>
        <w:ind w:firstLine="720"/>
        <w:jc w:val="both"/>
        <w:rPr>
          <w:rFonts w:eastAsia="Times New Roman" w:cs="Times New Roman"/>
          <w:szCs w:val="24"/>
        </w:rPr>
      </w:pPr>
      <w:r w:rsidRPr="005E0822">
        <w:rPr>
          <w:rFonts w:eastAsia="Times New Roman" w:cs="Times New Roman"/>
          <w:szCs w:val="24"/>
        </w:rPr>
        <w:t>Η δεύτερη πρόκληση συνδέεται με την εφαρμογ</w:t>
      </w:r>
      <w:r w:rsidRPr="005E0822">
        <w:rPr>
          <w:rFonts w:eastAsia="Times New Roman" w:cs="Times New Roman"/>
          <w:szCs w:val="24"/>
        </w:rPr>
        <w:t>ή των προγραμμάτων αγροτικής ανάπτυξης και αλιείας και θάλασσας</w:t>
      </w:r>
      <w:r>
        <w:rPr>
          <w:rFonts w:eastAsia="Times New Roman" w:cs="Times New Roman"/>
          <w:szCs w:val="24"/>
        </w:rPr>
        <w:t>,</w:t>
      </w:r>
      <w:r w:rsidRPr="005E0822">
        <w:rPr>
          <w:rFonts w:eastAsia="Times New Roman" w:cs="Times New Roman"/>
          <w:szCs w:val="24"/>
        </w:rPr>
        <w:t xml:space="preserve"> που θα κινητοποιήσουν συνολικούς </w:t>
      </w:r>
      <w:r>
        <w:rPr>
          <w:rFonts w:eastAsia="Times New Roman" w:cs="Times New Roman"/>
          <w:szCs w:val="24"/>
        </w:rPr>
        <w:t>πόρους 6,5 δισεκατομμυρίων</w:t>
      </w:r>
      <w:r w:rsidRPr="005E0822">
        <w:rPr>
          <w:rFonts w:eastAsia="Times New Roman" w:cs="Times New Roman"/>
          <w:szCs w:val="24"/>
        </w:rPr>
        <w:t xml:space="preserve"> ευρώ περίπου</w:t>
      </w:r>
      <w:r>
        <w:rPr>
          <w:rFonts w:eastAsia="Times New Roman" w:cs="Times New Roman"/>
          <w:szCs w:val="24"/>
        </w:rPr>
        <w:t xml:space="preserve">. </w:t>
      </w:r>
    </w:p>
    <w:p w14:paraId="120F8DEA"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Έχει δεσμευτεί ήδη για το Πρόγραμμα Αγροτικής Ανάπτυξης το 83% της δημόσιας δαπάνης και για το Επιχειρησιακό Πρόγραμ</w:t>
      </w:r>
      <w:r w:rsidRPr="00D70FC7">
        <w:rPr>
          <w:rFonts w:eastAsia="Times New Roman" w:cs="Times New Roman"/>
          <w:szCs w:val="24"/>
        </w:rPr>
        <w:t xml:space="preserve">μα Αλιείας το 71% </w:t>
      </w:r>
      <w:r>
        <w:rPr>
          <w:rFonts w:eastAsia="Times New Roman" w:cs="Times New Roman"/>
          <w:szCs w:val="24"/>
        </w:rPr>
        <w:t xml:space="preserve">της </w:t>
      </w:r>
      <w:r w:rsidRPr="00D70FC7">
        <w:rPr>
          <w:rFonts w:eastAsia="Times New Roman" w:cs="Times New Roman"/>
          <w:szCs w:val="24"/>
        </w:rPr>
        <w:t>δαπάνης</w:t>
      </w:r>
      <w:r>
        <w:rPr>
          <w:rFonts w:eastAsia="Times New Roman" w:cs="Times New Roman"/>
          <w:szCs w:val="24"/>
        </w:rPr>
        <w:t>. Έχουν δεσμευθεί,</w:t>
      </w:r>
      <w:r w:rsidRPr="00D70FC7">
        <w:rPr>
          <w:rFonts w:eastAsia="Times New Roman" w:cs="Times New Roman"/>
          <w:szCs w:val="24"/>
        </w:rPr>
        <w:t xml:space="preserve"> δηλα</w:t>
      </w:r>
      <w:r>
        <w:rPr>
          <w:rFonts w:eastAsia="Times New Roman" w:cs="Times New Roman"/>
          <w:szCs w:val="24"/>
        </w:rPr>
        <w:t xml:space="preserve">δή, γύρω στα 4,2 δισεκατομμύρια. </w:t>
      </w:r>
    </w:p>
    <w:p w14:paraId="120F8DE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20F8DE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20F8DE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Άρα, αγαπητοί συνάδελφοι, παρά τα προβλήματα, </w:t>
      </w:r>
      <w:r w:rsidRPr="00D70FC7">
        <w:rPr>
          <w:rFonts w:eastAsia="Times New Roman" w:cs="Times New Roman"/>
          <w:szCs w:val="24"/>
        </w:rPr>
        <w:t xml:space="preserve">έχουμε </w:t>
      </w:r>
      <w:r>
        <w:rPr>
          <w:rFonts w:eastAsia="Times New Roman" w:cs="Times New Roman"/>
          <w:szCs w:val="24"/>
        </w:rPr>
        <w:t xml:space="preserve">θετικά </w:t>
      </w:r>
      <w:r w:rsidRPr="00D70FC7">
        <w:rPr>
          <w:rFonts w:eastAsia="Times New Roman" w:cs="Times New Roman"/>
          <w:szCs w:val="24"/>
        </w:rPr>
        <w:t>ορατά αποτελέσματα για τον αγροτικό κόσμο και την ύπαιθρο</w:t>
      </w:r>
      <w:r>
        <w:rPr>
          <w:rFonts w:eastAsia="Times New Roman" w:cs="Times New Roman"/>
          <w:szCs w:val="24"/>
        </w:rPr>
        <w:t>,</w:t>
      </w:r>
      <w:r w:rsidRPr="00D70FC7">
        <w:rPr>
          <w:rFonts w:eastAsia="Times New Roman" w:cs="Times New Roman"/>
          <w:szCs w:val="24"/>
        </w:rPr>
        <w:t xml:space="preserve"> αποτελέσματα που τον καθιστούν ως ένα από τα βασικότερα εργαλεία για την παραγωγική ανασυγκρότηση της χώρας</w:t>
      </w:r>
      <w:r>
        <w:rPr>
          <w:rFonts w:eastAsia="Times New Roman" w:cs="Times New Roman"/>
          <w:szCs w:val="24"/>
        </w:rPr>
        <w:t>.</w:t>
      </w:r>
    </w:p>
    <w:p w14:paraId="120F8DEE"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Σας ευχαριστώ</w:t>
      </w:r>
      <w:r>
        <w:rPr>
          <w:rFonts w:eastAsia="Times New Roman" w:cs="Times New Roman"/>
          <w:szCs w:val="24"/>
        </w:rPr>
        <w:t>.</w:t>
      </w:r>
    </w:p>
    <w:p w14:paraId="120F8DEF"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DF0"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w:t>
      </w:r>
      <w:r>
        <w:rPr>
          <w:rFonts w:eastAsia="Times New Roman" w:cs="Times New Roman"/>
          <w:b/>
          <w:szCs w:val="24"/>
        </w:rPr>
        <w:t>κλαμάνης):</w:t>
      </w:r>
      <w:r>
        <w:rPr>
          <w:rFonts w:eastAsia="Times New Roman" w:cs="Times New Roman"/>
          <w:szCs w:val="24"/>
        </w:rPr>
        <w:t xml:space="preserve"> Σας ευχαριστώ, κύριε συνάδελφε. </w:t>
      </w:r>
    </w:p>
    <w:p w14:paraId="120F8DF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Απόψε τα Επτάνησα έχουν την τιμητική τους. </w:t>
      </w:r>
    </w:p>
    <w:p w14:paraId="120F8DF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 xml:space="preserve">Φωτεινή Βάκη. </w:t>
      </w:r>
    </w:p>
    <w:p w14:paraId="120F8DF3"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Ευχαριστώ, κύριε Πρόεδρε και για τα καλά σας λόγια για τα Επτάνησα. </w:t>
      </w:r>
    </w:p>
    <w:p w14:paraId="120F8DF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 </w:t>
      </w:r>
      <w:r w:rsidRPr="00D70FC7">
        <w:rPr>
          <w:rFonts w:eastAsia="Times New Roman" w:cs="Times New Roman"/>
          <w:szCs w:val="24"/>
        </w:rPr>
        <w:t>πρέπει να κρατήσουμ</w:t>
      </w:r>
      <w:r w:rsidRPr="00D70FC7">
        <w:rPr>
          <w:rFonts w:eastAsia="Times New Roman" w:cs="Times New Roman"/>
          <w:szCs w:val="24"/>
        </w:rPr>
        <w:t>ε κάτι από το</w:t>
      </w:r>
      <w:r>
        <w:rPr>
          <w:rFonts w:eastAsia="Times New Roman" w:cs="Times New Roman"/>
          <w:szCs w:val="24"/>
        </w:rPr>
        <w:t>ν</w:t>
      </w:r>
      <w:r w:rsidRPr="00D70FC7">
        <w:rPr>
          <w:rFonts w:eastAsia="Times New Roman" w:cs="Times New Roman"/>
          <w:szCs w:val="24"/>
        </w:rPr>
        <w:t xml:space="preserve"> φετινό προϋπολογισμό</w:t>
      </w:r>
      <w:r>
        <w:rPr>
          <w:rFonts w:eastAsia="Times New Roman" w:cs="Times New Roman"/>
          <w:szCs w:val="24"/>
        </w:rPr>
        <w:t>,</w:t>
      </w:r>
      <w:r w:rsidRPr="00D70FC7">
        <w:rPr>
          <w:rFonts w:eastAsia="Times New Roman" w:cs="Times New Roman"/>
          <w:szCs w:val="24"/>
        </w:rPr>
        <w:t xml:space="preserve"> αυτό δεν είναι το γεγονός ότι δεν περιέχει για πρώτη φορά μ</w:t>
      </w:r>
      <w:r>
        <w:rPr>
          <w:rFonts w:eastAsia="Times New Roman" w:cs="Times New Roman"/>
          <w:szCs w:val="24"/>
        </w:rPr>
        <w:t>ετά από πολλά χρόνια μνημονιακές δεσμεύσεις,</w:t>
      </w:r>
      <w:r w:rsidRPr="00D70FC7">
        <w:rPr>
          <w:rFonts w:eastAsia="Times New Roman" w:cs="Times New Roman"/>
          <w:szCs w:val="24"/>
        </w:rPr>
        <w:t xml:space="preserve"> ούτε ότι κομίζει </w:t>
      </w:r>
      <w:r>
        <w:rPr>
          <w:rFonts w:eastAsia="Times New Roman" w:cs="Times New Roman"/>
          <w:szCs w:val="24"/>
        </w:rPr>
        <w:t xml:space="preserve">γενναίες </w:t>
      </w:r>
      <w:r w:rsidRPr="00D70FC7">
        <w:rPr>
          <w:rFonts w:eastAsia="Times New Roman" w:cs="Times New Roman"/>
          <w:szCs w:val="24"/>
        </w:rPr>
        <w:t>φοροελαφρύνσεις για τους πολλούς</w:t>
      </w:r>
      <w:r>
        <w:rPr>
          <w:rFonts w:eastAsia="Times New Roman" w:cs="Times New Roman"/>
          <w:szCs w:val="24"/>
        </w:rPr>
        <w:t>, ούτε βέβαια ότι προστατεύει τις συντάξεις και τα εισοδή</w:t>
      </w:r>
      <w:r>
        <w:rPr>
          <w:rFonts w:eastAsia="Times New Roman" w:cs="Times New Roman"/>
          <w:szCs w:val="24"/>
        </w:rPr>
        <w:t>ματα.</w:t>
      </w:r>
      <w:r w:rsidRPr="00D70FC7">
        <w:rPr>
          <w:rFonts w:eastAsia="Times New Roman" w:cs="Times New Roman"/>
          <w:szCs w:val="24"/>
        </w:rPr>
        <w:t xml:space="preserve"> Ο λόγος για τον οποίο ο φετινός προϋπολογισμός αξίζει μ</w:t>
      </w:r>
      <w:r>
        <w:rPr>
          <w:rFonts w:eastAsia="Times New Roman" w:cs="Times New Roman"/>
          <w:szCs w:val="24"/>
        </w:rPr>
        <w:t>ι</w:t>
      </w:r>
      <w:r w:rsidRPr="00D70FC7">
        <w:rPr>
          <w:rFonts w:eastAsia="Times New Roman" w:cs="Times New Roman"/>
          <w:szCs w:val="24"/>
        </w:rPr>
        <w:t>α ιδιαίτερη μνεία είναι διότι πίσω από τα νούμερα του</w:t>
      </w:r>
      <w:r>
        <w:rPr>
          <w:rFonts w:eastAsia="Times New Roman" w:cs="Times New Roman"/>
          <w:szCs w:val="24"/>
        </w:rPr>
        <w:t>,</w:t>
      </w:r>
      <w:r w:rsidRPr="00D70FC7">
        <w:rPr>
          <w:rFonts w:eastAsia="Times New Roman" w:cs="Times New Roman"/>
          <w:szCs w:val="24"/>
        </w:rPr>
        <w:t xml:space="preserve"> στο επίκεντρο των οικονομικών του κράτους για το 2019</w:t>
      </w:r>
      <w:r>
        <w:rPr>
          <w:rFonts w:eastAsia="Times New Roman" w:cs="Times New Roman"/>
          <w:szCs w:val="24"/>
        </w:rPr>
        <w:t>,</w:t>
      </w:r>
      <w:r w:rsidRPr="00D70FC7">
        <w:rPr>
          <w:rFonts w:eastAsia="Times New Roman" w:cs="Times New Roman"/>
          <w:szCs w:val="24"/>
        </w:rPr>
        <w:t xml:space="preserve"> βρίσκεται ο άνθρωπος</w:t>
      </w:r>
      <w:r>
        <w:rPr>
          <w:rFonts w:eastAsia="Times New Roman" w:cs="Times New Roman"/>
          <w:szCs w:val="24"/>
        </w:rPr>
        <w:t>.</w:t>
      </w:r>
      <w:r w:rsidRPr="00D70FC7">
        <w:rPr>
          <w:rFonts w:eastAsia="Times New Roman" w:cs="Times New Roman"/>
          <w:szCs w:val="24"/>
        </w:rPr>
        <w:t xml:space="preserve"> </w:t>
      </w:r>
    </w:p>
    <w:p w14:paraId="120F8DF5"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Για πρώτη φορά ίσως τα τελευταία χρόνια</w:t>
      </w:r>
      <w:r>
        <w:rPr>
          <w:rFonts w:eastAsia="Times New Roman" w:cs="Times New Roman"/>
          <w:szCs w:val="24"/>
        </w:rPr>
        <w:t>,</w:t>
      </w:r>
      <w:r w:rsidRPr="00D70FC7">
        <w:rPr>
          <w:rFonts w:eastAsia="Times New Roman" w:cs="Times New Roman"/>
          <w:szCs w:val="24"/>
        </w:rPr>
        <w:t xml:space="preserve"> </w:t>
      </w:r>
      <w:r>
        <w:rPr>
          <w:rFonts w:eastAsia="Times New Roman" w:cs="Times New Roman"/>
          <w:szCs w:val="24"/>
        </w:rPr>
        <w:t xml:space="preserve">η </w:t>
      </w:r>
      <w:r w:rsidRPr="00D70FC7">
        <w:rPr>
          <w:rFonts w:eastAsia="Times New Roman" w:cs="Times New Roman"/>
          <w:szCs w:val="24"/>
        </w:rPr>
        <w:t>κοινωνική διάσταση</w:t>
      </w:r>
      <w:r w:rsidRPr="00D70FC7">
        <w:rPr>
          <w:rFonts w:eastAsia="Times New Roman" w:cs="Times New Roman"/>
          <w:szCs w:val="24"/>
        </w:rPr>
        <w:t xml:space="preserve"> του προϋπολογισμού εμφανίζεται ενισχυμένη</w:t>
      </w:r>
      <w:r>
        <w:rPr>
          <w:rFonts w:eastAsia="Times New Roman" w:cs="Times New Roman"/>
          <w:szCs w:val="24"/>
        </w:rPr>
        <w:t>. Τα δημοσιονομικά</w:t>
      </w:r>
      <w:r w:rsidRPr="00D70FC7">
        <w:rPr>
          <w:rFonts w:eastAsia="Times New Roman" w:cs="Times New Roman"/>
          <w:szCs w:val="24"/>
        </w:rPr>
        <w:t xml:space="preserve"> μεγέθη του προϋπολογισμού του 2019 δεν κοιτούν μόνο τους δανειστές</w:t>
      </w:r>
      <w:r>
        <w:rPr>
          <w:rFonts w:eastAsia="Times New Roman" w:cs="Times New Roman"/>
          <w:szCs w:val="24"/>
        </w:rPr>
        <w:t>,</w:t>
      </w:r>
      <w:r w:rsidRPr="00D70FC7">
        <w:rPr>
          <w:rFonts w:eastAsia="Times New Roman" w:cs="Times New Roman"/>
          <w:szCs w:val="24"/>
        </w:rPr>
        <w:t xml:space="preserve"> δεν έχουν ως αυτοσκοπό τους την ευμένεια των αγορών</w:t>
      </w:r>
      <w:r>
        <w:rPr>
          <w:rFonts w:eastAsia="Times New Roman" w:cs="Times New Roman"/>
          <w:szCs w:val="24"/>
        </w:rPr>
        <w:t>,</w:t>
      </w:r>
      <w:r w:rsidRPr="00D70FC7">
        <w:rPr>
          <w:rFonts w:eastAsia="Times New Roman" w:cs="Times New Roman"/>
          <w:szCs w:val="24"/>
        </w:rPr>
        <w:t xml:space="preserve"> αλλά φέρνουν τις κοινωνικές ανάγκες</w:t>
      </w:r>
      <w:r>
        <w:rPr>
          <w:rFonts w:eastAsia="Times New Roman" w:cs="Times New Roman"/>
          <w:szCs w:val="24"/>
        </w:rPr>
        <w:t>,</w:t>
      </w:r>
      <w:r w:rsidRPr="00D70FC7">
        <w:rPr>
          <w:rFonts w:eastAsia="Times New Roman" w:cs="Times New Roman"/>
          <w:szCs w:val="24"/>
        </w:rPr>
        <w:t xml:space="preserve"> </w:t>
      </w:r>
      <w:r>
        <w:rPr>
          <w:rFonts w:eastAsia="Times New Roman" w:cs="Times New Roman"/>
          <w:szCs w:val="24"/>
        </w:rPr>
        <w:t>τις ανάγκες των πολλών μετά από πολλά</w:t>
      </w:r>
      <w:r>
        <w:rPr>
          <w:rFonts w:eastAsia="Times New Roman" w:cs="Times New Roman"/>
          <w:szCs w:val="24"/>
        </w:rPr>
        <w:t xml:space="preserve"> χρόνια σε πρώτο π</w:t>
      </w:r>
      <w:r w:rsidRPr="00D70FC7">
        <w:rPr>
          <w:rFonts w:eastAsia="Times New Roman" w:cs="Times New Roman"/>
          <w:szCs w:val="24"/>
        </w:rPr>
        <w:t>λάνο</w:t>
      </w:r>
      <w:r>
        <w:rPr>
          <w:rFonts w:eastAsia="Times New Roman" w:cs="Times New Roman"/>
          <w:szCs w:val="24"/>
        </w:rPr>
        <w:t>.</w:t>
      </w:r>
      <w:r w:rsidRPr="00D70FC7">
        <w:rPr>
          <w:rFonts w:eastAsia="Times New Roman" w:cs="Times New Roman"/>
          <w:szCs w:val="24"/>
        </w:rPr>
        <w:t xml:space="preserve"> </w:t>
      </w:r>
    </w:p>
    <w:p w14:paraId="120F8DF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Pr="00D70FC7">
        <w:rPr>
          <w:rFonts w:eastAsia="Times New Roman" w:cs="Times New Roman"/>
          <w:szCs w:val="24"/>
        </w:rPr>
        <w:t xml:space="preserve">κοινωνική διάσταση του φετινού προϋπολογισμού αποτελεί την καλύτερη απάντηση σε εκείνους που θέλουν </w:t>
      </w:r>
      <w:r>
        <w:rPr>
          <w:rFonts w:eastAsia="Times New Roman" w:cs="Times New Roman"/>
          <w:szCs w:val="24"/>
        </w:rPr>
        <w:t xml:space="preserve">εσαεί </w:t>
      </w:r>
      <w:r w:rsidRPr="00D70FC7">
        <w:rPr>
          <w:rFonts w:eastAsia="Times New Roman" w:cs="Times New Roman"/>
          <w:szCs w:val="24"/>
        </w:rPr>
        <w:t>τη χώρα μας</w:t>
      </w:r>
      <w:r>
        <w:rPr>
          <w:rFonts w:eastAsia="Times New Roman" w:cs="Times New Roman"/>
          <w:szCs w:val="24"/>
        </w:rPr>
        <w:t xml:space="preserve"> π</w:t>
      </w:r>
      <w:r w:rsidRPr="00D70FC7">
        <w:rPr>
          <w:rFonts w:eastAsia="Times New Roman" w:cs="Times New Roman"/>
          <w:szCs w:val="24"/>
        </w:rPr>
        <w:t>αγιδευμένη στις ατραπούς της λιτότητας</w:t>
      </w:r>
      <w:r>
        <w:rPr>
          <w:rFonts w:eastAsia="Times New Roman" w:cs="Times New Roman"/>
          <w:szCs w:val="24"/>
        </w:rPr>
        <w:t>.</w:t>
      </w:r>
      <w:r w:rsidRPr="00D70FC7">
        <w:rPr>
          <w:rFonts w:eastAsia="Times New Roman" w:cs="Times New Roman"/>
          <w:szCs w:val="24"/>
        </w:rPr>
        <w:t xml:space="preserve"> Και στην </w:t>
      </w:r>
      <w:r>
        <w:rPr>
          <w:rFonts w:eastAsia="Times New Roman" w:cs="Times New Roman"/>
          <w:szCs w:val="24"/>
        </w:rPr>
        <w:t>π</w:t>
      </w:r>
      <w:r w:rsidRPr="00D70FC7">
        <w:rPr>
          <w:rFonts w:eastAsia="Times New Roman" w:cs="Times New Roman"/>
          <w:szCs w:val="24"/>
        </w:rPr>
        <w:t xml:space="preserve">αιδεία και στην </w:t>
      </w:r>
      <w:r>
        <w:rPr>
          <w:rFonts w:eastAsia="Times New Roman" w:cs="Times New Roman"/>
          <w:szCs w:val="24"/>
        </w:rPr>
        <w:t>υ</w:t>
      </w:r>
      <w:r w:rsidRPr="00D70FC7">
        <w:rPr>
          <w:rFonts w:eastAsia="Times New Roman" w:cs="Times New Roman"/>
          <w:szCs w:val="24"/>
        </w:rPr>
        <w:t>γεία και στις πολιτικές για την οικογένεια</w:t>
      </w:r>
      <w:r>
        <w:rPr>
          <w:rFonts w:eastAsia="Times New Roman" w:cs="Times New Roman"/>
          <w:szCs w:val="24"/>
        </w:rPr>
        <w:t>,</w:t>
      </w:r>
      <w:r w:rsidRPr="00D70FC7">
        <w:rPr>
          <w:rFonts w:eastAsia="Times New Roman" w:cs="Times New Roman"/>
          <w:szCs w:val="24"/>
        </w:rPr>
        <w:t xml:space="preserve"> στην κοινωνική πρόνοια</w:t>
      </w:r>
      <w:r>
        <w:rPr>
          <w:rFonts w:eastAsia="Times New Roman" w:cs="Times New Roman"/>
          <w:szCs w:val="24"/>
        </w:rPr>
        <w:t>,</w:t>
      </w:r>
      <w:r w:rsidRPr="00D70FC7">
        <w:rPr>
          <w:rFonts w:eastAsia="Times New Roman" w:cs="Times New Roman"/>
          <w:szCs w:val="24"/>
        </w:rPr>
        <w:t xml:space="preserve"> στην απασχόληση οι δαπάνες του προϋπολογισμού του 2019 εμφανίζονται αυξημένες</w:t>
      </w:r>
      <w:r>
        <w:rPr>
          <w:rFonts w:eastAsia="Times New Roman" w:cs="Times New Roman"/>
          <w:szCs w:val="24"/>
        </w:rPr>
        <w:t>,</w:t>
      </w:r>
      <w:r w:rsidRPr="00D70FC7">
        <w:rPr>
          <w:rFonts w:eastAsia="Times New Roman" w:cs="Times New Roman"/>
          <w:szCs w:val="24"/>
        </w:rPr>
        <w:t xml:space="preserve"> με έμφαση στις ευάλωτες ομάδες</w:t>
      </w:r>
      <w:r>
        <w:rPr>
          <w:rFonts w:eastAsia="Times New Roman" w:cs="Times New Roman"/>
          <w:szCs w:val="24"/>
        </w:rPr>
        <w:t>,</w:t>
      </w:r>
      <w:r w:rsidRPr="00D70FC7">
        <w:rPr>
          <w:rFonts w:eastAsia="Times New Roman" w:cs="Times New Roman"/>
          <w:szCs w:val="24"/>
        </w:rPr>
        <w:t xml:space="preserve"> αλλά και στα κοινωνικά αγαθά της </w:t>
      </w:r>
      <w:r>
        <w:rPr>
          <w:rFonts w:eastAsia="Times New Roman" w:cs="Times New Roman"/>
          <w:szCs w:val="24"/>
        </w:rPr>
        <w:t>υ</w:t>
      </w:r>
      <w:r w:rsidRPr="00D70FC7">
        <w:rPr>
          <w:rFonts w:eastAsia="Times New Roman" w:cs="Times New Roman"/>
          <w:szCs w:val="24"/>
        </w:rPr>
        <w:t>γείας</w:t>
      </w:r>
      <w:r>
        <w:rPr>
          <w:rFonts w:eastAsia="Times New Roman" w:cs="Times New Roman"/>
          <w:szCs w:val="24"/>
        </w:rPr>
        <w:t>,</w:t>
      </w:r>
      <w:r w:rsidRPr="00D70FC7">
        <w:rPr>
          <w:rFonts w:eastAsia="Times New Roman" w:cs="Times New Roman"/>
          <w:szCs w:val="24"/>
        </w:rPr>
        <w:t xml:space="preserve"> της εκπαίδευσης</w:t>
      </w:r>
      <w:r>
        <w:rPr>
          <w:rFonts w:eastAsia="Times New Roman" w:cs="Times New Roman"/>
          <w:szCs w:val="24"/>
        </w:rPr>
        <w:t>,</w:t>
      </w:r>
      <w:r w:rsidRPr="00D70FC7">
        <w:rPr>
          <w:rFonts w:eastAsia="Times New Roman" w:cs="Times New Roman"/>
          <w:szCs w:val="24"/>
        </w:rPr>
        <w:t xml:space="preserve"> της στέγης και της </w:t>
      </w:r>
      <w:r>
        <w:rPr>
          <w:rFonts w:eastAsia="Times New Roman" w:cs="Times New Roman"/>
          <w:szCs w:val="24"/>
        </w:rPr>
        <w:t xml:space="preserve">προστασίας </w:t>
      </w:r>
      <w:r w:rsidRPr="00D70FC7">
        <w:rPr>
          <w:rFonts w:eastAsia="Times New Roman" w:cs="Times New Roman"/>
          <w:szCs w:val="24"/>
        </w:rPr>
        <w:t xml:space="preserve">της </w:t>
      </w:r>
      <w:r>
        <w:rPr>
          <w:rFonts w:eastAsia="Times New Roman" w:cs="Times New Roman"/>
          <w:szCs w:val="24"/>
        </w:rPr>
        <w:t xml:space="preserve">ανθρώπινης </w:t>
      </w:r>
      <w:r w:rsidRPr="00D70FC7">
        <w:rPr>
          <w:rFonts w:eastAsia="Times New Roman" w:cs="Times New Roman"/>
          <w:szCs w:val="24"/>
        </w:rPr>
        <w:t>αξιοπρέπειας</w:t>
      </w:r>
      <w:r>
        <w:rPr>
          <w:rFonts w:eastAsia="Times New Roman" w:cs="Times New Roman"/>
          <w:szCs w:val="24"/>
        </w:rPr>
        <w:t xml:space="preserve"> γενι</w:t>
      </w:r>
      <w:r>
        <w:rPr>
          <w:rFonts w:eastAsia="Times New Roman" w:cs="Times New Roman"/>
          <w:szCs w:val="24"/>
        </w:rPr>
        <w:t xml:space="preserve">κότερα. </w:t>
      </w:r>
    </w:p>
    <w:p w14:paraId="120F8DF7"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Το κοινωνικό εισόδημα αλληλεγγύης</w:t>
      </w:r>
      <w:r>
        <w:rPr>
          <w:rFonts w:eastAsia="Times New Roman" w:cs="Times New Roman"/>
          <w:szCs w:val="24"/>
        </w:rPr>
        <w:t>,</w:t>
      </w:r>
      <w:r w:rsidRPr="00D70FC7">
        <w:rPr>
          <w:rFonts w:eastAsia="Times New Roman" w:cs="Times New Roman"/>
          <w:szCs w:val="24"/>
        </w:rPr>
        <w:t xml:space="preserve"> το επίδομα των ανασφάλιστων υπερηλίκων</w:t>
      </w:r>
      <w:r>
        <w:rPr>
          <w:rFonts w:eastAsia="Times New Roman" w:cs="Times New Roman"/>
          <w:szCs w:val="24"/>
        </w:rPr>
        <w:t>,</w:t>
      </w:r>
      <w:r w:rsidRPr="00D70FC7">
        <w:rPr>
          <w:rFonts w:eastAsia="Times New Roman" w:cs="Times New Roman"/>
          <w:szCs w:val="24"/>
        </w:rPr>
        <w:t xml:space="preserve"> τα οικογενειακά επιδόματα</w:t>
      </w:r>
      <w:r>
        <w:rPr>
          <w:rFonts w:eastAsia="Times New Roman" w:cs="Times New Roman"/>
          <w:szCs w:val="24"/>
        </w:rPr>
        <w:t>,</w:t>
      </w:r>
      <w:r w:rsidRPr="00D70FC7">
        <w:rPr>
          <w:rFonts w:eastAsia="Times New Roman" w:cs="Times New Roman"/>
          <w:szCs w:val="24"/>
        </w:rPr>
        <w:t xml:space="preserve"> οι παρεμβάσεις για την καταπολέμηση της ανεργίας</w:t>
      </w:r>
      <w:r>
        <w:rPr>
          <w:rFonts w:eastAsia="Times New Roman" w:cs="Times New Roman"/>
          <w:szCs w:val="24"/>
        </w:rPr>
        <w:t>,</w:t>
      </w:r>
      <w:r w:rsidRPr="00D70FC7">
        <w:rPr>
          <w:rFonts w:eastAsia="Times New Roman" w:cs="Times New Roman"/>
          <w:szCs w:val="24"/>
        </w:rPr>
        <w:t xml:space="preserve"> η επιδότηση των ασφαλιστικών εισφορών των νέων</w:t>
      </w:r>
      <w:r>
        <w:rPr>
          <w:rFonts w:eastAsia="Times New Roman" w:cs="Times New Roman"/>
          <w:szCs w:val="24"/>
        </w:rPr>
        <w:t>, το στεγαστικό επίδομα</w:t>
      </w:r>
      <w:r w:rsidRPr="00D70FC7">
        <w:rPr>
          <w:rFonts w:eastAsia="Times New Roman" w:cs="Times New Roman"/>
          <w:szCs w:val="24"/>
        </w:rPr>
        <w:t xml:space="preserve"> των νοικοκυριών και των δ</w:t>
      </w:r>
      <w:r w:rsidRPr="00D70FC7">
        <w:rPr>
          <w:rFonts w:eastAsia="Times New Roman" w:cs="Times New Roman"/>
          <w:szCs w:val="24"/>
        </w:rPr>
        <w:t>ανειοληπτών αποτυπώνουν δαπάνες οι οποίες ξεπερνούν τα 3,2 δισεκατομμύρια</w:t>
      </w:r>
      <w:r>
        <w:rPr>
          <w:rFonts w:eastAsia="Times New Roman" w:cs="Times New Roman"/>
          <w:szCs w:val="24"/>
        </w:rPr>
        <w:t>.</w:t>
      </w:r>
      <w:r w:rsidRPr="00D70FC7">
        <w:rPr>
          <w:rFonts w:eastAsia="Times New Roman" w:cs="Times New Roman"/>
          <w:szCs w:val="24"/>
        </w:rPr>
        <w:t xml:space="preserve"> Την ίδια στιγμή</w:t>
      </w:r>
      <w:r>
        <w:rPr>
          <w:rFonts w:eastAsia="Times New Roman" w:cs="Times New Roman"/>
          <w:szCs w:val="24"/>
        </w:rPr>
        <w:t>,</w:t>
      </w:r>
      <w:r w:rsidRPr="00D70FC7">
        <w:rPr>
          <w:rFonts w:eastAsia="Times New Roman" w:cs="Times New Roman"/>
          <w:szCs w:val="24"/>
        </w:rPr>
        <w:t xml:space="preserve"> αυξάνεται η δημόσια δαπάνη για την υγεία</w:t>
      </w:r>
      <w:r>
        <w:rPr>
          <w:rFonts w:eastAsia="Times New Roman" w:cs="Times New Roman"/>
          <w:szCs w:val="24"/>
        </w:rPr>
        <w:t>,</w:t>
      </w:r>
      <w:r w:rsidRPr="00D70FC7">
        <w:rPr>
          <w:rFonts w:eastAsia="Times New Roman" w:cs="Times New Roman"/>
          <w:szCs w:val="24"/>
        </w:rPr>
        <w:t xml:space="preserve"> αυξάνεται ο προϋπολογισμός των νοσοκομείων</w:t>
      </w:r>
      <w:r>
        <w:rPr>
          <w:rFonts w:eastAsia="Times New Roman" w:cs="Times New Roman"/>
          <w:szCs w:val="24"/>
        </w:rPr>
        <w:t>,</w:t>
      </w:r>
      <w:r w:rsidRPr="00D70FC7">
        <w:rPr>
          <w:rFonts w:eastAsia="Times New Roman" w:cs="Times New Roman"/>
          <w:szCs w:val="24"/>
        </w:rPr>
        <w:t xml:space="preserve"> ενισχύονται τα κονδύλια για την κάλυψη των αναγκών των πολι</w:t>
      </w:r>
      <w:r>
        <w:rPr>
          <w:rFonts w:eastAsia="Times New Roman" w:cs="Times New Roman"/>
          <w:szCs w:val="24"/>
        </w:rPr>
        <w:t>τών για την προμήθε</w:t>
      </w:r>
      <w:r>
        <w:rPr>
          <w:rFonts w:eastAsia="Times New Roman" w:cs="Times New Roman"/>
          <w:szCs w:val="24"/>
        </w:rPr>
        <w:t>ια φαρμάκων υ</w:t>
      </w:r>
      <w:r w:rsidRPr="00D70FC7">
        <w:rPr>
          <w:rFonts w:eastAsia="Times New Roman" w:cs="Times New Roman"/>
          <w:szCs w:val="24"/>
        </w:rPr>
        <w:t>γειονομικού υλικού</w:t>
      </w:r>
      <w:r>
        <w:rPr>
          <w:rFonts w:eastAsia="Times New Roman" w:cs="Times New Roman"/>
          <w:szCs w:val="24"/>
        </w:rPr>
        <w:t>,</w:t>
      </w:r>
      <w:r w:rsidRPr="00D70FC7">
        <w:rPr>
          <w:rFonts w:eastAsia="Times New Roman" w:cs="Times New Roman"/>
          <w:szCs w:val="24"/>
        </w:rPr>
        <w:t xml:space="preserve"> ενώ ταυτόχρονα ισχυροποιούνται οι δαπάνες για το κοινωνικό</w:t>
      </w:r>
      <w:r>
        <w:rPr>
          <w:rFonts w:eastAsia="Times New Roman" w:cs="Times New Roman"/>
          <w:szCs w:val="24"/>
        </w:rPr>
        <w:t>,</w:t>
      </w:r>
      <w:r w:rsidRPr="00D70FC7">
        <w:rPr>
          <w:rFonts w:eastAsia="Times New Roman" w:cs="Times New Roman"/>
          <w:szCs w:val="24"/>
        </w:rPr>
        <w:t xml:space="preserve"> για το πρωτοβάθμιο σύστημα υγείας</w:t>
      </w:r>
      <w:r>
        <w:rPr>
          <w:rFonts w:eastAsia="Times New Roman" w:cs="Times New Roman"/>
          <w:szCs w:val="24"/>
        </w:rPr>
        <w:t>, α</w:t>
      </w:r>
      <w:r w:rsidRPr="00D70FC7">
        <w:rPr>
          <w:rFonts w:eastAsia="Times New Roman" w:cs="Times New Roman"/>
          <w:szCs w:val="24"/>
        </w:rPr>
        <w:t>λλά και για το σύνολο των δομών της κοινωνικής αλληλεγγύης και πρόνοιας</w:t>
      </w:r>
      <w:r>
        <w:rPr>
          <w:rFonts w:eastAsia="Times New Roman" w:cs="Times New Roman"/>
          <w:szCs w:val="24"/>
        </w:rPr>
        <w:t>.</w:t>
      </w:r>
    </w:p>
    <w:p w14:paraId="120F8DF8"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Ας πάμε στην εκπαίδευση</w:t>
      </w:r>
      <w:r>
        <w:rPr>
          <w:rFonts w:eastAsia="Times New Roman" w:cs="Times New Roman"/>
          <w:szCs w:val="24"/>
        </w:rPr>
        <w:t>.</w:t>
      </w:r>
      <w:r w:rsidRPr="00D70FC7">
        <w:rPr>
          <w:rFonts w:eastAsia="Times New Roman" w:cs="Times New Roman"/>
          <w:szCs w:val="24"/>
        </w:rPr>
        <w:t xml:space="preserve"> Στην εκπαίδευση</w:t>
      </w:r>
      <w:r>
        <w:rPr>
          <w:rFonts w:eastAsia="Times New Roman" w:cs="Times New Roman"/>
          <w:szCs w:val="24"/>
        </w:rPr>
        <w:t>,</w:t>
      </w:r>
      <w:r w:rsidRPr="00D70FC7">
        <w:rPr>
          <w:rFonts w:eastAsia="Times New Roman" w:cs="Times New Roman"/>
          <w:szCs w:val="24"/>
        </w:rPr>
        <w:t xml:space="preserve"> </w:t>
      </w:r>
      <w:r>
        <w:rPr>
          <w:rFonts w:eastAsia="Times New Roman" w:cs="Times New Roman"/>
          <w:szCs w:val="24"/>
        </w:rPr>
        <w:t xml:space="preserve">επίσης, για </w:t>
      </w:r>
      <w:r>
        <w:rPr>
          <w:rFonts w:eastAsia="Times New Roman" w:cs="Times New Roman"/>
          <w:szCs w:val="24"/>
        </w:rPr>
        <w:t>μία ακόμη χρόνια υπάρχει μι</w:t>
      </w:r>
      <w:r w:rsidRPr="00D70FC7">
        <w:rPr>
          <w:rFonts w:eastAsia="Times New Roman" w:cs="Times New Roman"/>
          <w:szCs w:val="24"/>
        </w:rPr>
        <w:t>α σημαντική αύξηση των διαθέσιμων πόρων</w:t>
      </w:r>
      <w:r>
        <w:rPr>
          <w:rFonts w:eastAsia="Times New Roman" w:cs="Times New Roman"/>
          <w:szCs w:val="24"/>
        </w:rPr>
        <w:t>.</w:t>
      </w:r>
      <w:r w:rsidRPr="00D70FC7">
        <w:rPr>
          <w:rFonts w:eastAsia="Times New Roman" w:cs="Times New Roman"/>
          <w:szCs w:val="24"/>
        </w:rPr>
        <w:t xml:space="preserve"> Μετά από τη βύθιση των </w:t>
      </w:r>
      <w:r w:rsidRPr="00D70FC7">
        <w:rPr>
          <w:rFonts w:eastAsia="Times New Roman" w:cs="Times New Roman"/>
          <w:szCs w:val="24"/>
        </w:rPr>
        <w:lastRenderedPageBreak/>
        <w:t>δαπανών για την εκπαίδευση της Κυβέρνησης Σαμαρά</w:t>
      </w:r>
      <w:r>
        <w:rPr>
          <w:rFonts w:eastAsia="Times New Roman" w:cs="Times New Roman"/>
          <w:szCs w:val="24"/>
        </w:rPr>
        <w:t>, τις απολύσεις των εκπαιδευτικών</w:t>
      </w:r>
      <w:r w:rsidRPr="00D70FC7">
        <w:rPr>
          <w:rFonts w:eastAsia="Times New Roman" w:cs="Times New Roman"/>
          <w:szCs w:val="24"/>
        </w:rPr>
        <w:t xml:space="preserve"> και τη γενικότερη προσπάθεια διασποράς κλίματος ανασφάλειας στο σύνολο της εκπαιδευ</w:t>
      </w:r>
      <w:r w:rsidRPr="00D70FC7">
        <w:rPr>
          <w:rFonts w:eastAsia="Times New Roman" w:cs="Times New Roman"/>
          <w:szCs w:val="24"/>
        </w:rPr>
        <w:t>τικής κοινότητας</w:t>
      </w:r>
      <w:r>
        <w:rPr>
          <w:rFonts w:eastAsia="Times New Roman" w:cs="Times New Roman"/>
          <w:szCs w:val="24"/>
        </w:rPr>
        <w:t>,</w:t>
      </w:r>
      <w:r w:rsidRPr="00D70FC7">
        <w:rPr>
          <w:rFonts w:eastAsia="Times New Roman" w:cs="Times New Roman"/>
          <w:szCs w:val="24"/>
        </w:rPr>
        <w:t xml:space="preserve"> σήμερα</w:t>
      </w:r>
      <w:r>
        <w:rPr>
          <w:rFonts w:eastAsia="Times New Roman" w:cs="Times New Roman"/>
          <w:szCs w:val="24"/>
        </w:rPr>
        <w:t xml:space="preserve"> μπορούμε να πούμε ότι για την ε</w:t>
      </w:r>
      <w:r w:rsidRPr="00D70FC7">
        <w:rPr>
          <w:rFonts w:eastAsia="Times New Roman" w:cs="Times New Roman"/>
          <w:szCs w:val="24"/>
        </w:rPr>
        <w:t>λληνική εκπαίδευση το μνημόνιο τελείωσε</w:t>
      </w:r>
      <w:r>
        <w:rPr>
          <w:rFonts w:eastAsia="Times New Roman" w:cs="Times New Roman"/>
          <w:szCs w:val="24"/>
        </w:rPr>
        <w:t>.</w:t>
      </w:r>
      <w:r w:rsidRPr="00D70FC7">
        <w:rPr>
          <w:rFonts w:eastAsia="Times New Roman" w:cs="Times New Roman"/>
          <w:szCs w:val="24"/>
        </w:rPr>
        <w:t xml:space="preserve"> Και η αναβάθμιση του ακαδημαϊκού χάρτη της χώρας και </w:t>
      </w:r>
      <w:r>
        <w:rPr>
          <w:rFonts w:eastAsia="Times New Roman" w:cs="Times New Roman"/>
          <w:szCs w:val="24"/>
        </w:rPr>
        <w:t xml:space="preserve">η </w:t>
      </w:r>
      <w:r w:rsidRPr="00D70FC7">
        <w:rPr>
          <w:rFonts w:eastAsia="Times New Roman" w:cs="Times New Roman"/>
          <w:szCs w:val="24"/>
        </w:rPr>
        <w:t xml:space="preserve">ισχυροποίηση της ειδικής εκπαίδευσης και </w:t>
      </w:r>
      <w:r>
        <w:rPr>
          <w:rFonts w:eastAsia="Times New Roman" w:cs="Times New Roman"/>
          <w:szCs w:val="24"/>
        </w:rPr>
        <w:t xml:space="preserve">η </w:t>
      </w:r>
      <w:r w:rsidRPr="00D70FC7">
        <w:rPr>
          <w:rFonts w:eastAsia="Times New Roman" w:cs="Times New Roman"/>
          <w:szCs w:val="24"/>
        </w:rPr>
        <w:t>κάλυψη των εκπαιδευτικών κενών στο σύνολο της επικράτεια</w:t>
      </w:r>
      <w:r>
        <w:rPr>
          <w:rFonts w:eastAsia="Times New Roman" w:cs="Times New Roman"/>
          <w:szCs w:val="24"/>
        </w:rPr>
        <w:t>ς απο</w:t>
      </w:r>
      <w:r>
        <w:rPr>
          <w:rFonts w:eastAsia="Times New Roman" w:cs="Times New Roman"/>
          <w:szCs w:val="24"/>
        </w:rPr>
        <w:t>κρυσταλλώνουν</w:t>
      </w:r>
      <w:r w:rsidRPr="00D70FC7">
        <w:rPr>
          <w:rFonts w:eastAsia="Times New Roman" w:cs="Times New Roman"/>
          <w:szCs w:val="24"/>
        </w:rPr>
        <w:t xml:space="preserve"> τη σοβαρή δημοσιονομική προσπάθεια των τελευταίων ετών</w:t>
      </w:r>
      <w:r>
        <w:rPr>
          <w:rFonts w:eastAsia="Times New Roman" w:cs="Times New Roman"/>
          <w:szCs w:val="24"/>
        </w:rPr>
        <w:t>, για ενίσχυση των πολλών,</w:t>
      </w:r>
      <w:r w:rsidRPr="00D70FC7">
        <w:rPr>
          <w:rFonts w:eastAsia="Times New Roman" w:cs="Times New Roman"/>
          <w:szCs w:val="24"/>
        </w:rPr>
        <w:t xml:space="preserve"> την οποία επισφραγίζει ο φετινός προϋπολογισμός</w:t>
      </w:r>
      <w:r>
        <w:rPr>
          <w:rFonts w:eastAsia="Times New Roman" w:cs="Times New Roman"/>
          <w:szCs w:val="24"/>
        </w:rPr>
        <w:t>.</w:t>
      </w:r>
    </w:p>
    <w:p w14:paraId="120F8DF9"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Εμφανίζεται η Νέα Δημοκρατία</w:t>
      </w:r>
      <w:r>
        <w:rPr>
          <w:rFonts w:eastAsia="Times New Roman" w:cs="Times New Roman"/>
          <w:szCs w:val="24"/>
        </w:rPr>
        <w:t>, η</w:t>
      </w:r>
      <w:r w:rsidRPr="00D70FC7">
        <w:rPr>
          <w:rFonts w:eastAsia="Times New Roman" w:cs="Times New Roman"/>
          <w:szCs w:val="24"/>
        </w:rPr>
        <w:t xml:space="preserve"> Αξιωματική Αντιπολίτευση</w:t>
      </w:r>
      <w:r>
        <w:rPr>
          <w:rFonts w:eastAsia="Times New Roman" w:cs="Times New Roman"/>
          <w:szCs w:val="24"/>
        </w:rPr>
        <w:t>,</w:t>
      </w:r>
      <w:r w:rsidRPr="00D70FC7">
        <w:rPr>
          <w:rFonts w:eastAsia="Times New Roman" w:cs="Times New Roman"/>
          <w:szCs w:val="24"/>
        </w:rPr>
        <w:t xml:space="preserve"> κυρίες και κύριοι συνάδελφοι</w:t>
      </w:r>
      <w:r>
        <w:rPr>
          <w:rFonts w:eastAsia="Times New Roman" w:cs="Times New Roman"/>
          <w:szCs w:val="24"/>
        </w:rPr>
        <w:t>,</w:t>
      </w:r>
      <w:r w:rsidRPr="00D70FC7">
        <w:rPr>
          <w:rFonts w:eastAsia="Times New Roman" w:cs="Times New Roman"/>
          <w:szCs w:val="24"/>
        </w:rPr>
        <w:t xml:space="preserve"> στη συζήτηση για τον προ</w:t>
      </w:r>
      <w:r w:rsidRPr="00D70FC7">
        <w:rPr>
          <w:rFonts w:eastAsia="Times New Roman" w:cs="Times New Roman"/>
          <w:szCs w:val="24"/>
        </w:rPr>
        <w:t xml:space="preserve">ϋπολογισμό </w:t>
      </w:r>
      <w:r>
        <w:rPr>
          <w:rFonts w:eastAsia="Times New Roman" w:cs="Times New Roman"/>
          <w:szCs w:val="24"/>
        </w:rPr>
        <w:t xml:space="preserve">σε μία κατάσταση, θα έλεγα, </w:t>
      </w:r>
      <w:r w:rsidRPr="00D70FC7">
        <w:rPr>
          <w:rFonts w:eastAsia="Times New Roman" w:cs="Times New Roman"/>
          <w:szCs w:val="24"/>
        </w:rPr>
        <w:t>πολιτικής δυσθυμίας</w:t>
      </w:r>
      <w:r>
        <w:rPr>
          <w:rFonts w:eastAsia="Times New Roman" w:cs="Times New Roman"/>
          <w:szCs w:val="24"/>
        </w:rPr>
        <w:t>.</w:t>
      </w:r>
      <w:r w:rsidRPr="00D70FC7">
        <w:rPr>
          <w:rFonts w:eastAsia="Times New Roman" w:cs="Times New Roman"/>
          <w:szCs w:val="24"/>
        </w:rPr>
        <w:t xml:space="preserve"> Δεν φαίνεται να ενθουσιάζεται από το γεγονός ότι στο επίκεντρο της οικο</w:t>
      </w:r>
      <w:r>
        <w:rPr>
          <w:rFonts w:eastAsia="Times New Roman" w:cs="Times New Roman"/>
          <w:szCs w:val="24"/>
        </w:rPr>
        <w:t>νομίας και των οικονομικών του κ</w:t>
      </w:r>
      <w:r w:rsidRPr="00D70FC7">
        <w:rPr>
          <w:rFonts w:eastAsia="Times New Roman" w:cs="Times New Roman"/>
          <w:szCs w:val="24"/>
        </w:rPr>
        <w:t xml:space="preserve">ράτους βρίσκονται σήμερα </w:t>
      </w:r>
      <w:r>
        <w:rPr>
          <w:rFonts w:eastAsia="Times New Roman" w:cs="Times New Roman"/>
          <w:szCs w:val="24"/>
        </w:rPr>
        <w:t xml:space="preserve">οι πολλοί, </w:t>
      </w:r>
      <w:r w:rsidRPr="00D70FC7">
        <w:rPr>
          <w:rFonts w:eastAsia="Times New Roman" w:cs="Times New Roman"/>
          <w:szCs w:val="24"/>
        </w:rPr>
        <w:t>η κοινωνική πλειοψηφία</w:t>
      </w:r>
      <w:r>
        <w:rPr>
          <w:rFonts w:eastAsia="Times New Roman" w:cs="Times New Roman"/>
          <w:szCs w:val="24"/>
        </w:rPr>
        <w:t>,</w:t>
      </w:r>
      <w:r w:rsidRPr="00D70FC7">
        <w:rPr>
          <w:rFonts w:eastAsia="Times New Roman" w:cs="Times New Roman"/>
          <w:szCs w:val="24"/>
        </w:rPr>
        <w:t xml:space="preserve"> όλοι εκείνοι που πλήρωσαν πολύ ακριβά το τίμημα της κρίσης</w:t>
      </w:r>
      <w:r>
        <w:rPr>
          <w:rFonts w:eastAsia="Times New Roman" w:cs="Times New Roman"/>
          <w:szCs w:val="24"/>
        </w:rPr>
        <w:t>.</w:t>
      </w:r>
      <w:r w:rsidRPr="00D70FC7">
        <w:rPr>
          <w:rFonts w:eastAsia="Times New Roman" w:cs="Times New Roman"/>
          <w:szCs w:val="24"/>
        </w:rPr>
        <w:t xml:space="preserve"> </w:t>
      </w:r>
      <w:r>
        <w:rPr>
          <w:rFonts w:eastAsia="Times New Roman" w:cs="Times New Roman"/>
          <w:szCs w:val="24"/>
        </w:rPr>
        <w:t xml:space="preserve">Όπως, επίσης, δεν χαιρόταν η Αξιωματική Αντιπολίτευση όταν αυτή η Κυβέρνηση έστελνε </w:t>
      </w:r>
      <w:r w:rsidRPr="00D70FC7">
        <w:rPr>
          <w:rFonts w:eastAsia="Times New Roman" w:cs="Times New Roman"/>
          <w:szCs w:val="24"/>
        </w:rPr>
        <w:t>το</w:t>
      </w:r>
      <w:r>
        <w:rPr>
          <w:rFonts w:eastAsia="Times New Roman" w:cs="Times New Roman"/>
          <w:szCs w:val="24"/>
        </w:rPr>
        <w:t>ν</w:t>
      </w:r>
      <w:r w:rsidRPr="00D70FC7">
        <w:rPr>
          <w:rFonts w:eastAsia="Times New Roman" w:cs="Times New Roman"/>
          <w:szCs w:val="24"/>
        </w:rPr>
        <w:t xml:space="preserve"> λογαριασμό στους κακοπληρωτές καναλάρχες</w:t>
      </w:r>
      <w:r>
        <w:rPr>
          <w:rFonts w:eastAsia="Times New Roman" w:cs="Times New Roman"/>
          <w:szCs w:val="24"/>
        </w:rPr>
        <w:t>, όπως δ</w:t>
      </w:r>
      <w:r w:rsidRPr="00D70FC7">
        <w:rPr>
          <w:rFonts w:eastAsia="Times New Roman" w:cs="Times New Roman"/>
          <w:szCs w:val="24"/>
        </w:rPr>
        <w:t>εν χάρηκε όταν τελικά διασώθηκαν και στηρίχθηκαν οι συντάξε</w:t>
      </w:r>
      <w:r w:rsidRPr="00D70FC7">
        <w:rPr>
          <w:rFonts w:eastAsia="Times New Roman" w:cs="Times New Roman"/>
          <w:szCs w:val="24"/>
        </w:rPr>
        <w:t>ις ή όταν κάθε χρόνο διανέμεται το κοινωνικό μέρισμα ή όταν ανακοινώθηκε η βούληση για αύξηση των μισθών στον ιδιωτικ</w:t>
      </w:r>
      <w:r>
        <w:rPr>
          <w:rFonts w:eastAsia="Times New Roman" w:cs="Times New Roman"/>
          <w:szCs w:val="24"/>
        </w:rPr>
        <w:t>ό τομέα και για προσλήψεις</w:t>
      </w:r>
      <w:r w:rsidRPr="00D70FC7">
        <w:rPr>
          <w:rFonts w:eastAsia="Times New Roman" w:cs="Times New Roman"/>
          <w:szCs w:val="24"/>
        </w:rPr>
        <w:t xml:space="preserve"> σε νευραλγικούς τομείς του κοινωνικού κράτους</w:t>
      </w:r>
      <w:r>
        <w:rPr>
          <w:rFonts w:eastAsia="Times New Roman" w:cs="Times New Roman"/>
          <w:szCs w:val="24"/>
        </w:rPr>
        <w:t>.</w:t>
      </w:r>
      <w:r w:rsidRPr="00D70FC7">
        <w:rPr>
          <w:rFonts w:eastAsia="Times New Roman" w:cs="Times New Roman"/>
          <w:szCs w:val="24"/>
        </w:rPr>
        <w:t xml:space="preserve"> </w:t>
      </w:r>
    </w:p>
    <w:p w14:paraId="120F8DF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λοιπόν, </w:t>
      </w:r>
      <w:r w:rsidRPr="00D70FC7">
        <w:rPr>
          <w:rFonts w:eastAsia="Times New Roman" w:cs="Times New Roman"/>
          <w:szCs w:val="24"/>
        </w:rPr>
        <w:t>στο</w:t>
      </w:r>
      <w:r>
        <w:rPr>
          <w:rFonts w:eastAsia="Times New Roman" w:cs="Times New Roman"/>
          <w:szCs w:val="24"/>
        </w:rPr>
        <w:t>ν</w:t>
      </w:r>
      <w:r w:rsidRPr="00D70FC7">
        <w:rPr>
          <w:rFonts w:eastAsia="Times New Roman" w:cs="Times New Roman"/>
          <w:szCs w:val="24"/>
        </w:rPr>
        <w:t xml:space="preserve"> </w:t>
      </w:r>
      <w:r>
        <w:rPr>
          <w:rFonts w:eastAsia="Times New Roman" w:cs="Times New Roman"/>
          <w:szCs w:val="24"/>
        </w:rPr>
        <w:t xml:space="preserve">κοινωνικό </w:t>
      </w:r>
      <w:r w:rsidRPr="00D70FC7">
        <w:rPr>
          <w:rFonts w:eastAsia="Times New Roman" w:cs="Times New Roman"/>
          <w:szCs w:val="24"/>
        </w:rPr>
        <w:t>προϋπολογισμό</w:t>
      </w:r>
      <w:r>
        <w:rPr>
          <w:rFonts w:eastAsia="Times New Roman" w:cs="Times New Roman"/>
          <w:szCs w:val="24"/>
        </w:rPr>
        <w:t xml:space="preserve"> του 2019</w:t>
      </w:r>
      <w:r w:rsidRPr="00D70FC7">
        <w:rPr>
          <w:rFonts w:eastAsia="Times New Roman" w:cs="Times New Roman"/>
          <w:szCs w:val="24"/>
        </w:rPr>
        <w:t xml:space="preserve"> </w:t>
      </w:r>
      <w:r>
        <w:rPr>
          <w:rFonts w:eastAsia="Times New Roman" w:cs="Times New Roman"/>
          <w:szCs w:val="24"/>
        </w:rPr>
        <w:t>βρίσκετα</w:t>
      </w:r>
      <w:r>
        <w:rPr>
          <w:rFonts w:eastAsia="Times New Roman" w:cs="Times New Roman"/>
          <w:szCs w:val="24"/>
        </w:rPr>
        <w:t xml:space="preserve">ι η μικροπολιτική </w:t>
      </w:r>
      <w:r w:rsidRPr="00D70FC7">
        <w:rPr>
          <w:rFonts w:eastAsia="Times New Roman" w:cs="Times New Roman"/>
          <w:szCs w:val="24"/>
        </w:rPr>
        <w:t>αριθμητική της Νέας Δημοκρατίας</w:t>
      </w:r>
      <w:r>
        <w:rPr>
          <w:rFonts w:eastAsia="Times New Roman" w:cs="Times New Roman"/>
          <w:szCs w:val="24"/>
        </w:rPr>
        <w:t>,</w:t>
      </w:r>
      <w:r w:rsidRPr="00D70FC7">
        <w:rPr>
          <w:rFonts w:eastAsia="Times New Roman" w:cs="Times New Roman"/>
          <w:szCs w:val="24"/>
        </w:rPr>
        <w:t xml:space="preserve"> η οποία φαίνεται να απεχθάνεται την κοινωνική προστασία</w:t>
      </w:r>
      <w:r>
        <w:rPr>
          <w:rFonts w:eastAsia="Times New Roman" w:cs="Times New Roman"/>
          <w:szCs w:val="24"/>
        </w:rPr>
        <w:t>,</w:t>
      </w:r>
      <w:r w:rsidRPr="00D70FC7">
        <w:rPr>
          <w:rFonts w:eastAsia="Times New Roman" w:cs="Times New Roman"/>
          <w:szCs w:val="24"/>
        </w:rPr>
        <w:t xml:space="preserve"> την κοινωνική αλληλεγγύη</w:t>
      </w:r>
      <w:r>
        <w:rPr>
          <w:rFonts w:eastAsia="Times New Roman" w:cs="Times New Roman"/>
          <w:szCs w:val="24"/>
        </w:rPr>
        <w:t>,</w:t>
      </w:r>
      <w:r w:rsidRPr="00D70FC7">
        <w:rPr>
          <w:rFonts w:eastAsia="Times New Roman" w:cs="Times New Roman"/>
          <w:szCs w:val="24"/>
        </w:rPr>
        <w:t xml:space="preserve"> την ικανοποίηση των αναγκών της κοινωνικής πλειοψηφίας</w:t>
      </w:r>
      <w:r>
        <w:rPr>
          <w:rFonts w:eastAsia="Times New Roman" w:cs="Times New Roman"/>
          <w:szCs w:val="24"/>
        </w:rPr>
        <w:t>.</w:t>
      </w:r>
      <w:r w:rsidRPr="00D70FC7">
        <w:rPr>
          <w:rFonts w:eastAsia="Times New Roman" w:cs="Times New Roman"/>
          <w:szCs w:val="24"/>
        </w:rPr>
        <w:t xml:space="preserve"> </w:t>
      </w:r>
    </w:p>
    <w:p w14:paraId="120F8DF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επειδή και </w:t>
      </w:r>
      <w:r w:rsidRPr="00D70FC7">
        <w:rPr>
          <w:rFonts w:eastAsia="Times New Roman" w:cs="Times New Roman"/>
          <w:szCs w:val="24"/>
        </w:rPr>
        <w:t>από το μνημόνιο βγήκαμε και ο προϋπολογισμός του 2</w:t>
      </w:r>
      <w:r w:rsidRPr="00D70FC7">
        <w:rPr>
          <w:rFonts w:eastAsia="Times New Roman" w:cs="Times New Roman"/>
          <w:szCs w:val="24"/>
        </w:rPr>
        <w:t>019 δεν περιέχει κανένα νέο μέτρο</w:t>
      </w:r>
      <w:r>
        <w:rPr>
          <w:rFonts w:eastAsia="Times New Roman" w:cs="Times New Roman"/>
          <w:szCs w:val="24"/>
        </w:rPr>
        <w:t>,</w:t>
      </w:r>
      <w:r w:rsidRPr="00D70FC7">
        <w:rPr>
          <w:rFonts w:eastAsia="Times New Roman" w:cs="Times New Roman"/>
          <w:szCs w:val="24"/>
        </w:rPr>
        <w:t xml:space="preserve"> κανένα</w:t>
      </w:r>
      <w:r>
        <w:rPr>
          <w:rFonts w:eastAsia="Times New Roman" w:cs="Times New Roman"/>
          <w:szCs w:val="24"/>
        </w:rPr>
        <w:t>ν</w:t>
      </w:r>
      <w:r w:rsidRPr="00D70FC7">
        <w:rPr>
          <w:rFonts w:eastAsia="Times New Roman" w:cs="Times New Roman"/>
          <w:szCs w:val="24"/>
        </w:rPr>
        <w:t xml:space="preserve"> νέο φόρο</w:t>
      </w:r>
      <w:r>
        <w:rPr>
          <w:rFonts w:eastAsia="Times New Roman" w:cs="Times New Roman"/>
          <w:szCs w:val="24"/>
        </w:rPr>
        <w:t>, η</w:t>
      </w:r>
      <w:r w:rsidRPr="00D70FC7">
        <w:rPr>
          <w:rFonts w:eastAsia="Times New Roman" w:cs="Times New Roman"/>
          <w:szCs w:val="24"/>
        </w:rPr>
        <w:t xml:space="preserve"> Αξιωματική Αντιπολίτευση καταφεύγει στα δεκανίκια ενός </w:t>
      </w:r>
      <w:r>
        <w:rPr>
          <w:rFonts w:eastAsia="Times New Roman" w:cs="Times New Roman"/>
          <w:szCs w:val="24"/>
        </w:rPr>
        <w:t>α</w:t>
      </w:r>
      <w:r w:rsidRPr="00D70FC7">
        <w:rPr>
          <w:rFonts w:eastAsia="Times New Roman" w:cs="Times New Roman"/>
          <w:szCs w:val="24"/>
        </w:rPr>
        <w:t>κροδεξιού πολιτικού καιροσκοπισμού</w:t>
      </w:r>
      <w:r>
        <w:rPr>
          <w:rFonts w:eastAsia="Times New Roman" w:cs="Times New Roman"/>
          <w:szCs w:val="24"/>
        </w:rPr>
        <w:t>, ν</w:t>
      </w:r>
      <w:r w:rsidRPr="00D70FC7">
        <w:rPr>
          <w:rFonts w:eastAsia="Times New Roman" w:cs="Times New Roman"/>
          <w:szCs w:val="24"/>
        </w:rPr>
        <w:t>εοφιλελεύθερο πορτοφόλι και εθνικιστικό γκροτέσκο</w:t>
      </w:r>
      <w:r>
        <w:rPr>
          <w:rFonts w:eastAsia="Times New Roman" w:cs="Times New Roman"/>
          <w:szCs w:val="24"/>
        </w:rPr>
        <w:t>. Αυτό</w:t>
      </w:r>
      <w:r w:rsidRPr="00D70FC7">
        <w:rPr>
          <w:rFonts w:eastAsia="Times New Roman" w:cs="Times New Roman"/>
          <w:szCs w:val="24"/>
        </w:rPr>
        <w:t xml:space="preserve"> υποστηρίζει σήμερα</w:t>
      </w:r>
      <w:r>
        <w:rPr>
          <w:rFonts w:eastAsia="Times New Roman" w:cs="Times New Roman"/>
          <w:szCs w:val="24"/>
        </w:rPr>
        <w:t xml:space="preserve"> η</w:t>
      </w:r>
      <w:r w:rsidRPr="00D70FC7">
        <w:rPr>
          <w:rFonts w:eastAsia="Times New Roman" w:cs="Times New Roman"/>
          <w:szCs w:val="24"/>
        </w:rPr>
        <w:t xml:space="preserve"> Αξιωματική Αντιπολίτευση</w:t>
      </w:r>
      <w:r>
        <w:rPr>
          <w:rFonts w:eastAsia="Times New Roman" w:cs="Times New Roman"/>
          <w:szCs w:val="24"/>
        </w:rPr>
        <w:t>,</w:t>
      </w:r>
      <w:r w:rsidRPr="00D70FC7">
        <w:rPr>
          <w:rFonts w:eastAsia="Times New Roman" w:cs="Times New Roman"/>
          <w:szCs w:val="24"/>
        </w:rPr>
        <w:t xml:space="preserve"> ταυτί</w:t>
      </w:r>
      <w:r w:rsidRPr="00D70FC7">
        <w:rPr>
          <w:rFonts w:eastAsia="Times New Roman" w:cs="Times New Roman"/>
          <w:szCs w:val="24"/>
        </w:rPr>
        <w:t xml:space="preserve">ζοντας τη ρητορική της </w:t>
      </w:r>
      <w:r>
        <w:rPr>
          <w:rFonts w:eastAsia="Times New Roman" w:cs="Times New Roman"/>
          <w:szCs w:val="24"/>
        </w:rPr>
        <w:t xml:space="preserve">με εκείνη </w:t>
      </w:r>
      <w:r w:rsidRPr="00D70FC7">
        <w:rPr>
          <w:rFonts w:eastAsia="Times New Roman" w:cs="Times New Roman"/>
          <w:szCs w:val="24"/>
        </w:rPr>
        <w:t xml:space="preserve">των εθνικιστικών μορφωμάτων του </w:t>
      </w:r>
      <w:r>
        <w:rPr>
          <w:rFonts w:eastAsia="Times New Roman" w:cs="Times New Roman"/>
          <w:szCs w:val="24"/>
        </w:rPr>
        <w:t>α</w:t>
      </w:r>
      <w:r w:rsidRPr="00D70FC7">
        <w:rPr>
          <w:rFonts w:eastAsia="Times New Roman" w:cs="Times New Roman"/>
          <w:szCs w:val="24"/>
        </w:rPr>
        <w:t>κροδεξιού περιθωρίου</w:t>
      </w:r>
      <w:r>
        <w:rPr>
          <w:rFonts w:eastAsia="Times New Roman" w:cs="Times New Roman"/>
          <w:szCs w:val="24"/>
        </w:rPr>
        <w:t>.</w:t>
      </w:r>
    </w:p>
    <w:p w14:paraId="120F8DF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w:t>
      </w:r>
      <w:r>
        <w:rPr>
          <w:rFonts w:eastAsia="Times New Roman" w:cs="Times New Roman"/>
          <w:szCs w:val="24"/>
        </w:rPr>
        <w:t xml:space="preserve">κ. </w:t>
      </w:r>
      <w:r w:rsidRPr="00C65FA4">
        <w:rPr>
          <w:rFonts w:eastAsia="Times New Roman" w:cs="Times New Roman"/>
          <w:b/>
          <w:szCs w:val="24"/>
        </w:rPr>
        <w:t>ΑΝΑΣΤΑΣΙΑ ΧΡΙΣΤΟΔΟΥΛΟΠΟΥΛΟΥ</w:t>
      </w:r>
      <w:r>
        <w:rPr>
          <w:rFonts w:eastAsia="Times New Roman" w:cs="Times New Roman"/>
          <w:szCs w:val="24"/>
        </w:rPr>
        <w:t>)</w:t>
      </w:r>
    </w:p>
    <w:p w14:paraId="120F8DFD"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 xml:space="preserve">Όσο όμως κι αν </w:t>
      </w:r>
      <w:r>
        <w:rPr>
          <w:rFonts w:eastAsia="Times New Roman" w:cs="Times New Roman"/>
          <w:szCs w:val="24"/>
        </w:rPr>
        <w:t xml:space="preserve">καλούν </w:t>
      </w:r>
      <w:r w:rsidRPr="00D70FC7">
        <w:rPr>
          <w:rFonts w:eastAsia="Times New Roman" w:cs="Times New Roman"/>
          <w:szCs w:val="24"/>
        </w:rPr>
        <w:t xml:space="preserve">και παρακαλούν ορισμένοι τα κοράκια </w:t>
      </w:r>
      <w:r w:rsidRPr="00D70FC7">
        <w:rPr>
          <w:rFonts w:eastAsia="Times New Roman" w:cs="Times New Roman"/>
          <w:szCs w:val="24"/>
        </w:rPr>
        <w:t xml:space="preserve">των αγορών </w:t>
      </w:r>
      <w:r>
        <w:rPr>
          <w:rFonts w:eastAsia="Times New Roman" w:cs="Times New Roman"/>
          <w:szCs w:val="24"/>
        </w:rPr>
        <w:t xml:space="preserve">να </w:t>
      </w:r>
      <w:r w:rsidRPr="00D70FC7">
        <w:rPr>
          <w:rFonts w:eastAsia="Times New Roman" w:cs="Times New Roman"/>
          <w:szCs w:val="24"/>
        </w:rPr>
        <w:t>εμποδίσουν τη μεταμνημονιακή πορεία της χώρας</w:t>
      </w:r>
      <w:r>
        <w:rPr>
          <w:rFonts w:eastAsia="Times New Roman" w:cs="Times New Roman"/>
          <w:szCs w:val="24"/>
        </w:rPr>
        <w:t>, ό</w:t>
      </w:r>
      <w:r w:rsidRPr="00D70FC7">
        <w:rPr>
          <w:rFonts w:eastAsia="Times New Roman" w:cs="Times New Roman"/>
          <w:szCs w:val="24"/>
        </w:rPr>
        <w:t>σο και αν κάποιοι επενδύουν στις ψευδείς ειδήσεις</w:t>
      </w:r>
      <w:r>
        <w:rPr>
          <w:rFonts w:eastAsia="Times New Roman" w:cs="Times New Roman"/>
          <w:szCs w:val="24"/>
        </w:rPr>
        <w:t xml:space="preserve"> και σε σκανδαλολογία,</w:t>
      </w:r>
      <w:r w:rsidRPr="00D70FC7">
        <w:rPr>
          <w:rFonts w:eastAsia="Times New Roman" w:cs="Times New Roman"/>
          <w:szCs w:val="24"/>
        </w:rPr>
        <w:t xml:space="preserve"> γνωρίζουν ότι η απάντηση των πολιτ</w:t>
      </w:r>
      <w:r>
        <w:rPr>
          <w:rFonts w:eastAsia="Times New Roman" w:cs="Times New Roman"/>
          <w:szCs w:val="24"/>
        </w:rPr>
        <w:t>ών θα είναι για μία ακόμη φορά δ</w:t>
      </w:r>
      <w:r w:rsidRPr="00D70FC7">
        <w:rPr>
          <w:rFonts w:eastAsia="Times New Roman" w:cs="Times New Roman"/>
          <w:szCs w:val="24"/>
        </w:rPr>
        <w:t>ημοκρατική</w:t>
      </w:r>
      <w:r>
        <w:rPr>
          <w:rFonts w:eastAsia="Times New Roman" w:cs="Times New Roman"/>
          <w:szCs w:val="24"/>
        </w:rPr>
        <w:t>.</w:t>
      </w:r>
      <w:r w:rsidRPr="00D70FC7">
        <w:rPr>
          <w:rFonts w:eastAsia="Times New Roman" w:cs="Times New Roman"/>
          <w:szCs w:val="24"/>
        </w:rPr>
        <w:t xml:space="preserve"> </w:t>
      </w:r>
      <w:r>
        <w:rPr>
          <w:rFonts w:eastAsia="Times New Roman" w:cs="Times New Roman"/>
          <w:szCs w:val="24"/>
        </w:rPr>
        <w:t>Διότι η Ελλάδα της ε</w:t>
      </w:r>
      <w:r w:rsidRPr="00D70FC7">
        <w:rPr>
          <w:rFonts w:eastAsia="Times New Roman" w:cs="Times New Roman"/>
          <w:szCs w:val="24"/>
        </w:rPr>
        <w:t>ιρήνης</w:t>
      </w:r>
      <w:r>
        <w:rPr>
          <w:rFonts w:eastAsia="Times New Roman" w:cs="Times New Roman"/>
          <w:szCs w:val="24"/>
        </w:rPr>
        <w:t>, της αλληλεγγύης</w:t>
      </w:r>
      <w:r>
        <w:rPr>
          <w:rFonts w:eastAsia="Times New Roman" w:cs="Times New Roman"/>
          <w:szCs w:val="24"/>
        </w:rPr>
        <w:t>,</w:t>
      </w:r>
      <w:r>
        <w:rPr>
          <w:rFonts w:eastAsia="Times New Roman" w:cs="Times New Roman"/>
          <w:szCs w:val="24"/>
        </w:rPr>
        <w:t xml:space="preserve"> της συν</w:t>
      </w:r>
      <w:r w:rsidRPr="00D70FC7">
        <w:rPr>
          <w:rFonts w:eastAsia="Times New Roman" w:cs="Times New Roman"/>
          <w:szCs w:val="24"/>
        </w:rPr>
        <w:t>ανάπτυξης</w:t>
      </w:r>
      <w:r>
        <w:rPr>
          <w:rFonts w:eastAsia="Times New Roman" w:cs="Times New Roman"/>
          <w:szCs w:val="24"/>
        </w:rPr>
        <w:t>,</w:t>
      </w:r>
      <w:r w:rsidRPr="00D70FC7">
        <w:rPr>
          <w:rFonts w:eastAsia="Times New Roman" w:cs="Times New Roman"/>
          <w:szCs w:val="24"/>
        </w:rPr>
        <w:t xml:space="preserve"> του κοινωνικού κράτους</w:t>
      </w:r>
      <w:r>
        <w:rPr>
          <w:rFonts w:eastAsia="Times New Roman" w:cs="Times New Roman"/>
          <w:szCs w:val="24"/>
        </w:rPr>
        <w:t>,</w:t>
      </w:r>
      <w:r w:rsidRPr="00D70FC7">
        <w:rPr>
          <w:rFonts w:eastAsia="Times New Roman" w:cs="Times New Roman"/>
          <w:szCs w:val="24"/>
        </w:rPr>
        <w:t xml:space="preserve"> της φιλίας</w:t>
      </w:r>
      <w:r>
        <w:rPr>
          <w:rFonts w:eastAsia="Times New Roman" w:cs="Times New Roman"/>
          <w:szCs w:val="24"/>
        </w:rPr>
        <w:t>,</w:t>
      </w:r>
      <w:r w:rsidRPr="00D70FC7">
        <w:rPr>
          <w:rFonts w:eastAsia="Times New Roman" w:cs="Times New Roman"/>
          <w:szCs w:val="24"/>
        </w:rPr>
        <w:t xml:space="preserve"> της καλής γειτονί</w:t>
      </w:r>
      <w:r>
        <w:rPr>
          <w:rFonts w:eastAsia="Times New Roman" w:cs="Times New Roman"/>
          <w:szCs w:val="24"/>
        </w:rPr>
        <w:t xml:space="preserve">ας </w:t>
      </w:r>
      <w:r>
        <w:rPr>
          <w:rFonts w:eastAsia="Times New Roman" w:cs="Times New Roman"/>
          <w:szCs w:val="24"/>
        </w:rPr>
        <w:lastRenderedPageBreak/>
        <w:t>είναι η Ελλάδα που επιθυμεί η δ</w:t>
      </w:r>
      <w:r w:rsidRPr="00D70FC7">
        <w:rPr>
          <w:rFonts w:eastAsia="Times New Roman" w:cs="Times New Roman"/>
          <w:szCs w:val="24"/>
        </w:rPr>
        <w:t>ημοκρατική πλειοψηφία του ελληνικού λαού</w:t>
      </w:r>
      <w:r>
        <w:rPr>
          <w:rFonts w:eastAsia="Times New Roman" w:cs="Times New Roman"/>
          <w:szCs w:val="24"/>
        </w:rPr>
        <w:t>, η Ελλάδα π</w:t>
      </w:r>
      <w:r w:rsidRPr="00D70FC7">
        <w:rPr>
          <w:rFonts w:eastAsia="Times New Roman" w:cs="Times New Roman"/>
          <w:szCs w:val="24"/>
        </w:rPr>
        <w:t>ου στέκεται απέναντι σε όλους εκείνους τους πολιτικούς εργολάβους του εθνικισμού</w:t>
      </w:r>
      <w:r>
        <w:rPr>
          <w:rFonts w:eastAsia="Times New Roman" w:cs="Times New Roman"/>
          <w:szCs w:val="24"/>
        </w:rPr>
        <w:t>,</w:t>
      </w:r>
      <w:r w:rsidRPr="00D70FC7">
        <w:rPr>
          <w:rFonts w:eastAsia="Times New Roman" w:cs="Times New Roman"/>
          <w:szCs w:val="24"/>
        </w:rPr>
        <w:t xml:space="preserve"> της μισαλλοδοξία</w:t>
      </w:r>
      <w:r w:rsidRPr="00D70FC7">
        <w:rPr>
          <w:rFonts w:eastAsia="Times New Roman" w:cs="Times New Roman"/>
          <w:szCs w:val="24"/>
        </w:rPr>
        <w:t>ς</w:t>
      </w:r>
      <w:r>
        <w:rPr>
          <w:rFonts w:eastAsia="Times New Roman" w:cs="Times New Roman"/>
          <w:szCs w:val="24"/>
        </w:rPr>
        <w:t>,</w:t>
      </w:r>
      <w:r w:rsidRPr="00D70FC7">
        <w:rPr>
          <w:rFonts w:eastAsia="Times New Roman" w:cs="Times New Roman"/>
          <w:szCs w:val="24"/>
        </w:rPr>
        <w:t xml:space="preserve"> αλλά και των </w:t>
      </w:r>
      <w:r w:rsidRPr="00D70FC7">
        <w:rPr>
          <w:rFonts w:eastAsia="Times New Roman" w:cs="Times New Roman"/>
          <w:szCs w:val="24"/>
          <w:lang w:val="en-US"/>
        </w:rPr>
        <w:t>offshore</w:t>
      </w:r>
      <w:r w:rsidRPr="00D70FC7">
        <w:rPr>
          <w:rFonts w:eastAsia="Times New Roman" w:cs="Times New Roman"/>
          <w:szCs w:val="24"/>
        </w:rPr>
        <w:t xml:space="preserve"> και των σκανδάλων</w:t>
      </w:r>
      <w:r>
        <w:rPr>
          <w:rFonts w:eastAsia="Times New Roman" w:cs="Times New Roman"/>
          <w:szCs w:val="24"/>
        </w:rPr>
        <w:t>.</w:t>
      </w:r>
    </w:p>
    <w:p w14:paraId="120F8DF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Έχουμε έναν προϋπολογισμό, λ</w:t>
      </w:r>
      <w:r w:rsidRPr="00D70FC7">
        <w:rPr>
          <w:rFonts w:eastAsia="Times New Roman" w:cs="Times New Roman"/>
          <w:szCs w:val="24"/>
        </w:rPr>
        <w:t>οιπόν</w:t>
      </w:r>
      <w:r>
        <w:rPr>
          <w:rFonts w:eastAsia="Times New Roman" w:cs="Times New Roman"/>
          <w:szCs w:val="24"/>
        </w:rPr>
        <w:t>,</w:t>
      </w:r>
      <w:r w:rsidRPr="00D70FC7">
        <w:rPr>
          <w:rFonts w:eastAsia="Times New Roman" w:cs="Times New Roman"/>
          <w:szCs w:val="24"/>
        </w:rPr>
        <w:t xml:space="preserve"> δίκαιης ανάπτυξης με κοινωνική ανταποδοτικότητα και με έμφαση σε όλα εκείνα τα κοινωνικά αγαθά που </w:t>
      </w:r>
      <w:r>
        <w:rPr>
          <w:rFonts w:eastAsia="Times New Roman" w:cs="Times New Roman"/>
          <w:szCs w:val="24"/>
        </w:rPr>
        <w:t>οι ιδεολογικοί</w:t>
      </w:r>
      <w:r w:rsidRPr="00D70FC7">
        <w:rPr>
          <w:rFonts w:eastAsia="Times New Roman" w:cs="Times New Roman"/>
          <w:szCs w:val="24"/>
        </w:rPr>
        <w:t xml:space="preserve"> συνοδοιπόροι της </w:t>
      </w:r>
      <w:r>
        <w:rPr>
          <w:rFonts w:eastAsia="Times New Roman" w:cs="Times New Roman"/>
          <w:szCs w:val="24"/>
        </w:rPr>
        <w:t>τ</w:t>
      </w:r>
      <w:r w:rsidRPr="00D70FC7">
        <w:rPr>
          <w:rFonts w:eastAsia="Times New Roman" w:cs="Times New Roman"/>
          <w:szCs w:val="24"/>
        </w:rPr>
        <w:t>ρόικας και των μνημονίων επιχείρησαν να διαλύ</w:t>
      </w:r>
      <w:r w:rsidRPr="00D70FC7">
        <w:rPr>
          <w:rFonts w:eastAsia="Times New Roman" w:cs="Times New Roman"/>
          <w:szCs w:val="24"/>
        </w:rPr>
        <w:t>σουν και να εκχωρήσουν στο αχαλίνωτο κέρδος</w:t>
      </w:r>
      <w:r>
        <w:rPr>
          <w:rFonts w:eastAsia="Times New Roman" w:cs="Times New Roman"/>
          <w:szCs w:val="24"/>
        </w:rPr>
        <w:t>.</w:t>
      </w:r>
      <w:r w:rsidRPr="00D70FC7">
        <w:rPr>
          <w:rFonts w:eastAsia="Times New Roman" w:cs="Times New Roman"/>
          <w:szCs w:val="24"/>
        </w:rPr>
        <w:t xml:space="preserve"> </w:t>
      </w:r>
    </w:p>
    <w:p w14:paraId="120F8DFF"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Ακόμα</w:t>
      </w:r>
      <w:r>
        <w:rPr>
          <w:rFonts w:eastAsia="Times New Roman" w:cs="Times New Roman"/>
          <w:szCs w:val="24"/>
        </w:rPr>
        <w:t>,</w:t>
      </w:r>
      <w:r w:rsidRPr="00D70FC7">
        <w:rPr>
          <w:rFonts w:eastAsia="Times New Roman" w:cs="Times New Roman"/>
          <w:szCs w:val="24"/>
        </w:rPr>
        <w:t xml:space="preserve"> όμως και έτσι</w:t>
      </w:r>
      <w:r>
        <w:rPr>
          <w:rFonts w:eastAsia="Times New Roman" w:cs="Times New Roman"/>
          <w:szCs w:val="24"/>
        </w:rPr>
        <w:t>,</w:t>
      </w:r>
      <w:r w:rsidRPr="00D70FC7">
        <w:rPr>
          <w:rFonts w:eastAsia="Times New Roman" w:cs="Times New Roman"/>
          <w:szCs w:val="24"/>
        </w:rPr>
        <w:t xml:space="preserve"> με όλες αυτές τις δυνάμεις της συντήρησης απέναντι</w:t>
      </w:r>
      <w:r>
        <w:rPr>
          <w:rFonts w:eastAsia="Times New Roman" w:cs="Times New Roman"/>
          <w:szCs w:val="24"/>
        </w:rPr>
        <w:t>,</w:t>
      </w:r>
      <w:r w:rsidRPr="00D70FC7">
        <w:rPr>
          <w:rFonts w:eastAsia="Times New Roman" w:cs="Times New Roman"/>
          <w:szCs w:val="24"/>
        </w:rPr>
        <w:t xml:space="preserve"> η Κυβέρνηση της Αριστεράς κατάφερε να δικαιώσει τους αγώνες</w:t>
      </w:r>
      <w:r>
        <w:rPr>
          <w:rFonts w:eastAsia="Times New Roman" w:cs="Times New Roman"/>
          <w:szCs w:val="24"/>
        </w:rPr>
        <w:t>,</w:t>
      </w:r>
      <w:r w:rsidRPr="00D70FC7">
        <w:rPr>
          <w:rFonts w:eastAsia="Times New Roman" w:cs="Times New Roman"/>
          <w:szCs w:val="24"/>
        </w:rPr>
        <w:t xml:space="preserve"> τις αγωνίες και τις θυσίες των πολιτών</w:t>
      </w:r>
      <w:r>
        <w:rPr>
          <w:rFonts w:eastAsia="Times New Roman" w:cs="Times New Roman"/>
          <w:szCs w:val="24"/>
        </w:rPr>
        <w:t>.</w:t>
      </w:r>
      <w:r w:rsidRPr="00D70FC7">
        <w:rPr>
          <w:rFonts w:eastAsia="Times New Roman" w:cs="Times New Roman"/>
          <w:szCs w:val="24"/>
        </w:rPr>
        <w:t xml:space="preserve"> Κατάφερε να βάλει στο περιθώριο όλα</w:t>
      </w:r>
      <w:r w:rsidRPr="00D70FC7">
        <w:rPr>
          <w:rFonts w:eastAsia="Times New Roman" w:cs="Times New Roman"/>
          <w:szCs w:val="24"/>
        </w:rPr>
        <w:t xml:space="preserve"> εκείνα τα συντεταγμένα συμφέροντα που ήθελαν τα κοινωνικά και εργασιακά δικαιώματα στο περιθώριο</w:t>
      </w:r>
      <w:r>
        <w:rPr>
          <w:rFonts w:eastAsia="Times New Roman" w:cs="Times New Roman"/>
          <w:szCs w:val="24"/>
        </w:rPr>
        <w:t>.</w:t>
      </w:r>
    </w:p>
    <w:p w14:paraId="120F8E00"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 xml:space="preserve">Με </w:t>
      </w:r>
      <w:r>
        <w:rPr>
          <w:rFonts w:eastAsia="Times New Roman" w:cs="Times New Roman"/>
          <w:szCs w:val="24"/>
        </w:rPr>
        <w:t>οδηγό, λ</w:t>
      </w:r>
      <w:r w:rsidRPr="00D70FC7">
        <w:rPr>
          <w:rFonts w:eastAsia="Times New Roman" w:cs="Times New Roman"/>
          <w:szCs w:val="24"/>
        </w:rPr>
        <w:t>οιπόν</w:t>
      </w:r>
      <w:r>
        <w:rPr>
          <w:rFonts w:eastAsia="Times New Roman" w:cs="Times New Roman"/>
          <w:szCs w:val="24"/>
        </w:rPr>
        <w:t>,</w:t>
      </w:r>
      <w:r w:rsidRPr="00D70FC7">
        <w:rPr>
          <w:rFonts w:eastAsia="Times New Roman" w:cs="Times New Roman"/>
          <w:szCs w:val="24"/>
        </w:rPr>
        <w:t xml:space="preserve"> την κοινωνική προσπάθεια του προϋπολογισμού του 2019 και με πυξίδα τη διαφάνεια</w:t>
      </w:r>
      <w:r>
        <w:rPr>
          <w:rFonts w:eastAsia="Times New Roman" w:cs="Times New Roman"/>
          <w:szCs w:val="24"/>
        </w:rPr>
        <w:t xml:space="preserve">, τη δικαιοσύνη, </w:t>
      </w:r>
      <w:r w:rsidRPr="00D70FC7">
        <w:rPr>
          <w:rFonts w:eastAsia="Times New Roman" w:cs="Times New Roman"/>
          <w:szCs w:val="24"/>
        </w:rPr>
        <w:t>τη συνετή και χρηστή διαχείριση η νέα περίο</w:t>
      </w:r>
      <w:r w:rsidRPr="00D70FC7">
        <w:rPr>
          <w:rFonts w:eastAsia="Times New Roman" w:cs="Times New Roman"/>
          <w:szCs w:val="24"/>
        </w:rPr>
        <w:t>δος θα είναι περίοδος δίκαιης ανάπτυξης</w:t>
      </w:r>
      <w:r>
        <w:rPr>
          <w:rFonts w:eastAsia="Times New Roman" w:cs="Times New Roman"/>
          <w:szCs w:val="24"/>
        </w:rPr>
        <w:t>,</w:t>
      </w:r>
      <w:r w:rsidRPr="00D70FC7">
        <w:rPr>
          <w:rFonts w:eastAsia="Times New Roman" w:cs="Times New Roman"/>
          <w:szCs w:val="24"/>
        </w:rPr>
        <w:t xml:space="preserve"> επούλωσης των μνημονιακών πληγών</w:t>
      </w:r>
      <w:r>
        <w:rPr>
          <w:rFonts w:eastAsia="Times New Roman" w:cs="Times New Roman"/>
          <w:szCs w:val="24"/>
        </w:rPr>
        <w:t>, περίοδος παραγωγικής α</w:t>
      </w:r>
      <w:r w:rsidRPr="00D70FC7">
        <w:rPr>
          <w:rFonts w:eastAsia="Times New Roman" w:cs="Times New Roman"/>
          <w:szCs w:val="24"/>
        </w:rPr>
        <w:t>νασυγκρότησης</w:t>
      </w:r>
      <w:r>
        <w:rPr>
          <w:rFonts w:eastAsia="Times New Roman" w:cs="Times New Roman"/>
          <w:szCs w:val="24"/>
        </w:rPr>
        <w:t>.</w:t>
      </w:r>
    </w:p>
    <w:p w14:paraId="120F8E01"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Σας ευχαριστώ πολύ</w:t>
      </w:r>
      <w:r>
        <w:rPr>
          <w:rFonts w:eastAsia="Times New Roman" w:cs="Times New Roman"/>
          <w:szCs w:val="24"/>
        </w:rPr>
        <w:t>.</w:t>
      </w:r>
    </w:p>
    <w:p w14:paraId="120F8E02"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E03"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sidRPr="00D70FC7">
        <w:rPr>
          <w:rFonts w:eastAsia="Times New Roman" w:cs="Times New Roman"/>
          <w:szCs w:val="24"/>
        </w:rPr>
        <w:t>Ευχαριστούμε</w:t>
      </w:r>
      <w:r>
        <w:rPr>
          <w:rFonts w:eastAsia="Times New Roman" w:cs="Times New Roman"/>
          <w:szCs w:val="24"/>
        </w:rPr>
        <w:t>.</w:t>
      </w:r>
    </w:p>
    <w:p w14:paraId="120F8E04"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lastRenderedPageBreak/>
        <w:t>Το</w:t>
      </w:r>
      <w:r>
        <w:rPr>
          <w:rFonts w:eastAsia="Times New Roman" w:cs="Times New Roman"/>
          <w:szCs w:val="24"/>
        </w:rPr>
        <w:t>ν</w:t>
      </w:r>
      <w:r w:rsidRPr="00D70FC7">
        <w:rPr>
          <w:rFonts w:eastAsia="Times New Roman" w:cs="Times New Roman"/>
          <w:szCs w:val="24"/>
        </w:rPr>
        <w:t xml:space="preserve"> λόγο έχει ο κ</w:t>
      </w:r>
      <w:r>
        <w:rPr>
          <w:rFonts w:eastAsia="Times New Roman" w:cs="Times New Roman"/>
          <w:szCs w:val="24"/>
        </w:rPr>
        <w:t>.</w:t>
      </w:r>
      <w:r w:rsidRPr="00D70FC7">
        <w:rPr>
          <w:rFonts w:eastAsia="Times New Roman" w:cs="Times New Roman"/>
          <w:szCs w:val="24"/>
        </w:rPr>
        <w:t xml:space="preserve"> </w:t>
      </w:r>
      <w:r>
        <w:rPr>
          <w:rFonts w:eastAsia="Times New Roman" w:cs="Times New Roman"/>
          <w:szCs w:val="24"/>
        </w:rPr>
        <w:t xml:space="preserve">Βαγιωνάς. </w:t>
      </w:r>
    </w:p>
    <w:p w14:paraId="120F8E0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Ο κ. Βαγιωνάς δεν είναι εδώ, άρα, τον λόγο παίρνει ο κ. Πάντζας. </w:t>
      </w:r>
    </w:p>
    <w:p w14:paraId="120F8E0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Ορίστε, κύριε Πάντζα, έχετε τον λόγο.</w:t>
      </w:r>
    </w:p>
    <w:p w14:paraId="120F8E07"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sidRPr="00D70FC7">
        <w:rPr>
          <w:rFonts w:eastAsia="Times New Roman" w:cs="Times New Roman"/>
          <w:szCs w:val="24"/>
        </w:rPr>
        <w:t>Ευχαριστώ</w:t>
      </w:r>
      <w:r>
        <w:rPr>
          <w:rFonts w:eastAsia="Times New Roman" w:cs="Times New Roman"/>
          <w:szCs w:val="24"/>
        </w:rPr>
        <w:t>,</w:t>
      </w:r>
      <w:r w:rsidRPr="00D70FC7">
        <w:rPr>
          <w:rFonts w:eastAsia="Times New Roman" w:cs="Times New Roman"/>
          <w:szCs w:val="24"/>
        </w:rPr>
        <w:t xml:space="preserve"> κυρία Πρόεδρε</w:t>
      </w:r>
      <w:r>
        <w:rPr>
          <w:rFonts w:eastAsia="Times New Roman" w:cs="Times New Roman"/>
          <w:szCs w:val="24"/>
        </w:rPr>
        <w:t>.</w:t>
      </w:r>
    </w:p>
    <w:p w14:paraId="120F8E08"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Κυρίες και κύριοι Βουλευτές</w:t>
      </w:r>
      <w:r>
        <w:rPr>
          <w:rFonts w:eastAsia="Times New Roman" w:cs="Times New Roman"/>
          <w:szCs w:val="24"/>
        </w:rPr>
        <w:t>,</w:t>
      </w:r>
      <w:r w:rsidRPr="00D70FC7">
        <w:rPr>
          <w:rFonts w:eastAsia="Times New Roman" w:cs="Times New Roman"/>
          <w:szCs w:val="24"/>
        </w:rPr>
        <w:t xml:space="preserve"> την προηγούμενη Τρίτη ο κ</w:t>
      </w:r>
      <w:r>
        <w:rPr>
          <w:rFonts w:eastAsia="Times New Roman" w:cs="Times New Roman"/>
          <w:szCs w:val="24"/>
        </w:rPr>
        <w:t>.</w:t>
      </w:r>
      <w:r w:rsidRPr="00D70FC7">
        <w:rPr>
          <w:rFonts w:eastAsia="Times New Roman" w:cs="Times New Roman"/>
          <w:szCs w:val="24"/>
        </w:rPr>
        <w:t xml:space="preserve"> Μητσοτάκης κατέθεσε στα Πρακτικά της Βουλής ένα χαρτί με φωτογραφίες όλων </w:t>
      </w:r>
      <w:r>
        <w:rPr>
          <w:rFonts w:eastAsia="Times New Roman" w:cs="Times New Roman"/>
          <w:szCs w:val="24"/>
        </w:rPr>
        <w:t xml:space="preserve">όσων </w:t>
      </w:r>
      <w:r w:rsidRPr="00D70FC7">
        <w:rPr>
          <w:rFonts w:eastAsia="Times New Roman" w:cs="Times New Roman"/>
          <w:szCs w:val="24"/>
        </w:rPr>
        <w:t xml:space="preserve">είχαμε συνεργαστεί </w:t>
      </w:r>
      <w:r>
        <w:rPr>
          <w:rFonts w:eastAsia="Times New Roman" w:cs="Times New Roman"/>
          <w:szCs w:val="24"/>
        </w:rPr>
        <w:t xml:space="preserve">από το </w:t>
      </w:r>
      <w:r w:rsidRPr="00D70FC7">
        <w:rPr>
          <w:rFonts w:eastAsia="Times New Roman" w:cs="Times New Roman"/>
          <w:szCs w:val="24"/>
        </w:rPr>
        <w:t>ΠΑΣΟΚ</w:t>
      </w:r>
      <w:r>
        <w:rPr>
          <w:rFonts w:eastAsia="Times New Roman" w:cs="Times New Roman"/>
          <w:szCs w:val="24"/>
        </w:rPr>
        <w:t>.</w:t>
      </w:r>
      <w:r w:rsidRPr="00D70FC7">
        <w:rPr>
          <w:rFonts w:eastAsia="Times New Roman" w:cs="Times New Roman"/>
          <w:szCs w:val="24"/>
        </w:rPr>
        <w:t xml:space="preserve"> Ούτε καταζητούμενοι να </w:t>
      </w:r>
      <w:r>
        <w:rPr>
          <w:rFonts w:eastAsia="Times New Roman" w:cs="Times New Roman"/>
          <w:szCs w:val="24"/>
        </w:rPr>
        <w:t xml:space="preserve">ήμασταν! </w:t>
      </w:r>
    </w:p>
    <w:p w14:paraId="120F8E09" w14:textId="77777777" w:rsidR="0086761A" w:rsidRDefault="00427452">
      <w:pPr>
        <w:spacing w:line="600" w:lineRule="auto"/>
        <w:ind w:firstLine="720"/>
        <w:jc w:val="both"/>
        <w:rPr>
          <w:rFonts w:eastAsia="Times New Roman" w:cs="Times New Roman"/>
          <w:szCs w:val="24"/>
        </w:rPr>
      </w:pPr>
      <w:r w:rsidRPr="00D70FC7">
        <w:rPr>
          <w:rFonts w:eastAsia="Times New Roman" w:cs="Times New Roman"/>
          <w:szCs w:val="24"/>
        </w:rPr>
        <w:t>Θέλω</w:t>
      </w:r>
      <w:r>
        <w:rPr>
          <w:rFonts w:eastAsia="Times New Roman" w:cs="Times New Roman"/>
          <w:szCs w:val="24"/>
        </w:rPr>
        <w:t>,</w:t>
      </w:r>
      <w:r w:rsidRPr="00D70FC7">
        <w:rPr>
          <w:rFonts w:eastAsia="Times New Roman" w:cs="Times New Roman"/>
          <w:szCs w:val="24"/>
        </w:rPr>
        <w:t xml:space="preserve"> λοιπόν</w:t>
      </w:r>
      <w:r>
        <w:rPr>
          <w:rFonts w:eastAsia="Times New Roman" w:cs="Times New Roman"/>
          <w:szCs w:val="24"/>
        </w:rPr>
        <w:t xml:space="preserve">, </w:t>
      </w:r>
      <w:r w:rsidRPr="00D70FC7">
        <w:rPr>
          <w:rFonts w:eastAsia="Times New Roman" w:cs="Times New Roman"/>
          <w:szCs w:val="24"/>
        </w:rPr>
        <w:t>να σταθώ σε αυτό και να πω το εξής</w:t>
      </w:r>
      <w:r>
        <w:rPr>
          <w:rFonts w:eastAsia="Times New Roman" w:cs="Times New Roman"/>
          <w:szCs w:val="24"/>
        </w:rPr>
        <w:t>:</w:t>
      </w:r>
      <w:r w:rsidRPr="00D70FC7">
        <w:rPr>
          <w:rFonts w:eastAsia="Times New Roman" w:cs="Times New Roman"/>
          <w:szCs w:val="24"/>
        </w:rPr>
        <w:t xml:space="preserve"> Το 1974</w:t>
      </w:r>
      <w:r>
        <w:rPr>
          <w:rFonts w:eastAsia="Times New Roman" w:cs="Times New Roman"/>
          <w:szCs w:val="24"/>
        </w:rPr>
        <w:t>, π</w:t>
      </w:r>
      <w:r w:rsidRPr="00D70FC7">
        <w:rPr>
          <w:rFonts w:eastAsia="Times New Roman" w:cs="Times New Roman"/>
          <w:szCs w:val="24"/>
        </w:rPr>
        <w:t xml:space="preserve">ολλοί από εμάς </w:t>
      </w:r>
      <w:r>
        <w:rPr>
          <w:rFonts w:eastAsia="Times New Roman" w:cs="Times New Roman"/>
          <w:szCs w:val="24"/>
        </w:rPr>
        <w:t xml:space="preserve">–εμού συμπεριλαμβανομένου- </w:t>
      </w:r>
      <w:r w:rsidRPr="00D70FC7">
        <w:rPr>
          <w:rFonts w:eastAsia="Times New Roman" w:cs="Times New Roman"/>
          <w:szCs w:val="24"/>
        </w:rPr>
        <w:t>που προε</w:t>
      </w:r>
      <w:r w:rsidRPr="00D70FC7">
        <w:rPr>
          <w:rFonts w:eastAsia="Times New Roman" w:cs="Times New Roman"/>
          <w:szCs w:val="24"/>
        </w:rPr>
        <w:t>ρχόμαστε από την Αριστερά και την Ε</w:t>
      </w:r>
      <w:r>
        <w:rPr>
          <w:rFonts w:eastAsia="Times New Roman" w:cs="Times New Roman"/>
          <w:szCs w:val="24"/>
        </w:rPr>
        <w:t>ΔΑ συνταχθήκαμε πίσω από την</w:t>
      </w:r>
      <w:r w:rsidRPr="00D70FC7">
        <w:rPr>
          <w:rFonts w:eastAsia="Times New Roman" w:cs="Times New Roman"/>
          <w:szCs w:val="24"/>
        </w:rPr>
        <w:t xml:space="preserve"> ιδρυτική πράξη του ΠΑΣΟΚ και του Ανδρέα Παπανδρέου</w:t>
      </w:r>
      <w:r>
        <w:rPr>
          <w:rFonts w:eastAsia="Times New Roman" w:cs="Times New Roman"/>
          <w:szCs w:val="24"/>
        </w:rPr>
        <w:t>,</w:t>
      </w:r>
      <w:r w:rsidRPr="00D70FC7">
        <w:rPr>
          <w:rFonts w:eastAsia="Times New Roman" w:cs="Times New Roman"/>
          <w:szCs w:val="24"/>
        </w:rPr>
        <w:t xml:space="preserve"> η οποία </w:t>
      </w:r>
      <w:r>
        <w:rPr>
          <w:rFonts w:eastAsia="Times New Roman" w:cs="Times New Roman"/>
          <w:szCs w:val="24"/>
        </w:rPr>
        <w:t xml:space="preserve">κατ’ εμέ </w:t>
      </w:r>
      <w:r w:rsidRPr="00D70FC7">
        <w:rPr>
          <w:rFonts w:eastAsia="Times New Roman" w:cs="Times New Roman"/>
          <w:szCs w:val="24"/>
        </w:rPr>
        <w:t>ήταν ένα Αριστερό μανιφέστο</w:t>
      </w:r>
      <w:r>
        <w:rPr>
          <w:rFonts w:eastAsia="Times New Roman" w:cs="Times New Roman"/>
          <w:szCs w:val="24"/>
        </w:rPr>
        <w:t>.</w:t>
      </w:r>
      <w:r w:rsidRPr="00D70FC7">
        <w:rPr>
          <w:rFonts w:eastAsia="Times New Roman" w:cs="Times New Roman"/>
          <w:szCs w:val="24"/>
        </w:rPr>
        <w:t xml:space="preserve"> </w:t>
      </w:r>
      <w:r>
        <w:rPr>
          <w:rFonts w:eastAsia="Times New Roman" w:cs="Times New Roman"/>
          <w:szCs w:val="24"/>
        </w:rPr>
        <w:t xml:space="preserve">Αν τη διαβάσετε </w:t>
      </w:r>
      <w:r w:rsidRPr="00D70FC7">
        <w:rPr>
          <w:rFonts w:eastAsia="Times New Roman" w:cs="Times New Roman"/>
          <w:szCs w:val="24"/>
        </w:rPr>
        <w:t>σήμερα</w:t>
      </w:r>
      <w:r>
        <w:rPr>
          <w:rFonts w:eastAsia="Times New Roman" w:cs="Times New Roman"/>
          <w:szCs w:val="24"/>
        </w:rPr>
        <w:t>,</w:t>
      </w:r>
      <w:r w:rsidRPr="00D70FC7">
        <w:rPr>
          <w:rFonts w:eastAsia="Times New Roman" w:cs="Times New Roman"/>
          <w:szCs w:val="24"/>
        </w:rPr>
        <w:t xml:space="preserve"> θα το διαπιστώσετε</w:t>
      </w:r>
      <w:r>
        <w:rPr>
          <w:rFonts w:eastAsia="Times New Roman" w:cs="Times New Roman"/>
          <w:szCs w:val="24"/>
        </w:rPr>
        <w:t>. Πρόκειται για μι</w:t>
      </w:r>
      <w:r w:rsidRPr="00D70FC7">
        <w:rPr>
          <w:rFonts w:eastAsia="Times New Roman" w:cs="Times New Roman"/>
          <w:szCs w:val="24"/>
        </w:rPr>
        <w:t>α διακήρυξη που εξέφρασε το 1981 τ</w:t>
      </w:r>
      <w:r w:rsidRPr="00D70FC7">
        <w:rPr>
          <w:rFonts w:eastAsia="Times New Roman" w:cs="Times New Roman"/>
          <w:szCs w:val="24"/>
        </w:rPr>
        <w:t>η συντριπτική πλειοψηφία του ελληνικού λαού</w:t>
      </w:r>
      <w:r>
        <w:rPr>
          <w:rFonts w:eastAsia="Times New Roman" w:cs="Times New Roman"/>
          <w:szCs w:val="24"/>
        </w:rPr>
        <w:t>.</w:t>
      </w:r>
      <w:r w:rsidRPr="00D70FC7">
        <w:rPr>
          <w:rFonts w:eastAsia="Times New Roman" w:cs="Times New Roman"/>
          <w:szCs w:val="24"/>
        </w:rPr>
        <w:t xml:space="preserve"> Και αυτό συνέβη</w:t>
      </w:r>
      <w:r>
        <w:rPr>
          <w:rFonts w:eastAsia="Times New Roman" w:cs="Times New Roman"/>
          <w:szCs w:val="24"/>
        </w:rPr>
        <w:t>, γ</w:t>
      </w:r>
      <w:r w:rsidRPr="00D70FC7">
        <w:rPr>
          <w:rFonts w:eastAsia="Times New Roman" w:cs="Times New Roman"/>
          <w:szCs w:val="24"/>
        </w:rPr>
        <w:t>ιατί η κοινωνία προερχόταν από τις πληγές της επάρατης Δεξιάς</w:t>
      </w:r>
      <w:r>
        <w:rPr>
          <w:rFonts w:eastAsia="Times New Roman" w:cs="Times New Roman"/>
          <w:szCs w:val="24"/>
        </w:rPr>
        <w:t>,</w:t>
      </w:r>
      <w:r w:rsidRPr="00D70FC7">
        <w:rPr>
          <w:rFonts w:eastAsia="Times New Roman" w:cs="Times New Roman"/>
          <w:szCs w:val="24"/>
        </w:rPr>
        <w:t xml:space="preserve"> την οποία έζησα στο πετσί </w:t>
      </w:r>
      <w:r>
        <w:rPr>
          <w:rFonts w:eastAsia="Times New Roman" w:cs="Times New Roman"/>
          <w:szCs w:val="24"/>
        </w:rPr>
        <w:t xml:space="preserve">μου. </w:t>
      </w:r>
    </w:p>
    <w:p w14:paraId="120F8E0A" w14:textId="77777777" w:rsidR="0086761A" w:rsidRDefault="00427452">
      <w:pPr>
        <w:spacing w:line="600" w:lineRule="auto"/>
        <w:ind w:firstLine="720"/>
        <w:jc w:val="both"/>
        <w:rPr>
          <w:rFonts w:eastAsia="Times New Roman"/>
          <w:szCs w:val="24"/>
        </w:rPr>
      </w:pPr>
      <w:r>
        <w:rPr>
          <w:rFonts w:eastAsia="Times New Roman"/>
          <w:szCs w:val="24"/>
        </w:rPr>
        <w:t>Από μικρό παιδί με έψαχναν, με έδερναν οι ταγματασφαλίτες, οι φασίστες συνεργάτες των Γερμανών, επ</w:t>
      </w:r>
      <w:r>
        <w:rPr>
          <w:rFonts w:eastAsia="Times New Roman"/>
          <w:szCs w:val="24"/>
        </w:rPr>
        <w:t>ειδή ο πατέρας μου ήταν Αριστερός και ενταγμένος στο ΕΑΜ αγωνιζόμενος για τη λευτεριά της πατρίδας μας.</w:t>
      </w:r>
    </w:p>
    <w:p w14:paraId="120F8E0B" w14:textId="77777777" w:rsidR="0086761A" w:rsidRDefault="00427452">
      <w:pPr>
        <w:spacing w:line="600" w:lineRule="auto"/>
        <w:ind w:firstLine="720"/>
        <w:jc w:val="both"/>
        <w:rPr>
          <w:rFonts w:eastAsia="Times New Roman"/>
          <w:szCs w:val="24"/>
        </w:rPr>
      </w:pPr>
      <w:r>
        <w:rPr>
          <w:rFonts w:eastAsia="Times New Roman"/>
          <w:szCs w:val="24"/>
        </w:rPr>
        <w:lastRenderedPageBreak/>
        <w:t>Όταν μου στέρησαν τον πατέρα μου σε τρυφερή ηλικία και τον έστειλαν για δεκαεπτάμιση χρόνια εξορία, όταν πάλι ήμουν ένας από τους χιλιάδες που έκαψαν τη</w:t>
      </w:r>
      <w:r>
        <w:rPr>
          <w:rFonts w:eastAsia="Times New Roman"/>
          <w:szCs w:val="24"/>
        </w:rPr>
        <w:t>ν εφημερίδα «ΤΑ ΝΕΑ»</w:t>
      </w:r>
      <w:r w:rsidRPr="00EF35B9">
        <w:rPr>
          <w:rFonts w:eastAsia="Times New Roman"/>
          <w:szCs w:val="24"/>
        </w:rPr>
        <w:t>,</w:t>
      </w:r>
      <w:r>
        <w:rPr>
          <w:rFonts w:eastAsia="Times New Roman"/>
          <w:szCs w:val="24"/>
        </w:rPr>
        <w:t xml:space="preserve"> στη Χρήστου Λαδά, το 1965 διαμαρτυρόμενος για την ανατροπή της νόμιμης κυβέρνησης από τους αποστάτες που άνοιξε ξεκάθαρα το δρόμο για να έρθει η Χούντα. </w:t>
      </w:r>
    </w:p>
    <w:p w14:paraId="120F8E0C" w14:textId="77777777" w:rsidR="0086761A" w:rsidRDefault="00427452">
      <w:pPr>
        <w:spacing w:line="600" w:lineRule="auto"/>
        <w:ind w:firstLine="720"/>
        <w:jc w:val="both"/>
        <w:rPr>
          <w:rFonts w:eastAsia="Times New Roman"/>
          <w:szCs w:val="24"/>
        </w:rPr>
      </w:pPr>
      <w:r>
        <w:rPr>
          <w:rFonts w:eastAsia="Times New Roman"/>
          <w:szCs w:val="24"/>
        </w:rPr>
        <w:t>Σήμερα, λοιπόν και επειδή μιλάμε για νέο και παλιό η οικογένεια Μητσοτάκη έχει τ</w:t>
      </w:r>
      <w:r>
        <w:rPr>
          <w:rFonts w:eastAsia="Times New Roman"/>
          <w:szCs w:val="24"/>
        </w:rPr>
        <w:t>ον εξής απολογισμό</w:t>
      </w:r>
      <w:r w:rsidRPr="003D45F6">
        <w:rPr>
          <w:rFonts w:eastAsia="Times New Roman"/>
          <w:szCs w:val="24"/>
        </w:rPr>
        <w:t>:</w:t>
      </w:r>
      <w:r>
        <w:rPr>
          <w:rFonts w:eastAsia="Times New Roman"/>
          <w:szCs w:val="24"/>
        </w:rPr>
        <w:t xml:space="preserve"> έναν πρώην Πρωθυπουργό, έναν αρχηγό Αξιωματικής Αντιπολίτευσης, μια κυρία επί πολλά χρόνια Υπουργό, το μόνο που λείπει στην οικογένεια είναι ο τίτλος του αρχιεπισκόπου.</w:t>
      </w:r>
    </w:p>
    <w:p w14:paraId="120F8E0D" w14:textId="77777777" w:rsidR="0086761A" w:rsidRDefault="00427452">
      <w:pPr>
        <w:spacing w:line="600" w:lineRule="auto"/>
        <w:ind w:firstLine="720"/>
        <w:jc w:val="both"/>
        <w:rPr>
          <w:rFonts w:eastAsia="Times New Roman"/>
          <w:szCs w:val="24"/>
        </w:rPr>
      </w:pPr>
      <w:r>
        <w:rPr>
          <w:rFonts w:eastAsia="Times New Roman"/>
          <w:szCs w:val="24"/>
        </w:rPr>
        <w:t>Εάν αυτό, κύριοι της Δεξιάς, δεν είναι παλιό, τότε τι είναι; Θα επα</w:t>
      </w:r>
      <w:r>
        <w:rPr>
          <w:rFonts w:eastAsia="Times New Roman"/>
          <w:szCs w:val="24"/>
        </w:rPr>
        <w:t>ναφέρω, λοιπόν, το σύνθημα της εποχής που είναι επίκαιρο όσο ποτέ και αυτό είναι το γνωστό «ο λαός δεν ξεχνά τι σημαίνει Δεξιά», όπως επίσης δεν ξεχνά αυτούς που έβαλαν τη χώρα στην περιπέτεια των μνημονίων, δηλαδή το ΠΑΣΟΚ και τη Νέα Δημοκρατία. Δεν ξεχνά</w:t>
      </w:r>
      <w:r>
        <w:rPr>
          <w:rFonts w:eastAsia="Times New Roman"/>
          <w:szCs w:val="24"/>
        </w:rPr>
        <w:t xml:space="preserve">, επίσης, αυτούς που κατέστρεψαν τον τόπο, χρεοκόπησαν τη χώρα και εφάρμοσαν πιστά το ρητό </w:t>
      </w:r>
      <w:r>
        <w:rPr>
          <w:rFonts w:eastAsia="Times New Roman"/>
          <w:color w:val="545454"/>
          <w:szCs w:val="24"/>
        </w:rPr>
        <w:t>«</w:t>
      </w:r>
      <w:r w:rsidRPr="003D45F6">
        <w:rPr>
          <w:rFonts w:eastAsia="Times New Roman" w:cs="Times New Roman"/>
          <w:bCs/>
          <w:szCs w:val="24"/>
        </w:rPr>
        <w:t>ο κλέψας του κλέψαντος και ο εξαπατήσας του εξαπατήσαντος</w:t>
      </w:r>
      <w:r>
        <w:rPr>
          <w:rFonts w:eastAsia="Times New Roman" w:cs="Times New Roman"/>
          <w:szCs w:val="24"/>
        </w:rPr>
        <w:t>», α</w:t>
      </w:r>
      <w:r>
        <w:rPr>
          <w:rFonts w:eastAsia="Times New Roman"/>
          <w:szCs w:val="24"/>
        </w:rPr>
        <w:t xml:space="preserve">υτούς που διέφθειραν και μόλυναν το πολιτικό σύστημα δεκαετίες τώρα κάνοντας κάθε λογής κομπίνα, που </w:t>
      </w:r>
      <w:r>
        <w:rPr>
          <w:rFonts w:eastAsia="Times New Roman"/>
          <w:szCs w:val="24"/>
        </w:rPr>
        <w:t>και πολλοί από αυτούς ήταν πρωτοκλασάτα ονόματα, αλλά βρίσκονται σήμερα στη φυλακή.</w:t>
      </w:r>
    </w:p>
    <w:p w14:paraId="120F8E0E" w14:textId="77777777" w:rsidR="0086761A" w:rsidRDefault="00427452">
      <w:pPr>
        <w:spacing w:line="600" w:lineRule="auto"/>
        <w:ind w:firstLine="720"/>
        <w:jc w:val="both"/>
        <w:rPr>
          <w:rFonts w:eastAsia="Times New Roman"/>
          <w:szCs w:val="24"/>
        </w:rPr>
      </w:pPr>
      <w:r>
        <w:rPr>
          <w:rFonts w:eastAsia="Times New Roman"/>
          <w:szCs w:val="24"/>
        </w:rPr>
        <w:lastRenderedPageBreak/>
        <w:t>Σήμερα, λοιπόν, οκτώ χρόνια μετά έχει έρθει η ώρα των απαντήσεων και του απολογισμού και η απάντηση είναι μία. Η χώρα καταστράφηκε και μπήκε στα μνημόνια με το ΠΑΣΟΚ και τη</w:t>
      </w:r>
      <w:r>
        <w:rPr>
          <w:rFonts w:eastAsia="Times New Roman"/>
          <w:szCs w:val="24"/>
        </w:rPr>
        <w:t xml:space="preserve"> Νέα Δημοκρατία και η χώρα βγήκε από αυτά με τον ΣΥΡΙΖΑ. </w:t>
      </w:r>
    </w:p>
    <w:p w14:paraId="120F8E0F" w14:textId="77777777" w:rsidR="0086761A" w:rsidRDefault="00427452">
      <w:pPr>
        <w:spacing w:line="600" w:lineRule="auto"/>
        <w:ind w:firstLine="720"/>
        <w:jc w:val="both"/>
        <w:rPr>
          <w:rFonts w:eastAsia="Times New Roman"/>
          <w:szCs w:val="24"/>
        </w:rPr>
      </w:pPr>
      <w:r>
        <w:rPr>
          <w:rFonts w:eastAsia="Times New Roman"/>
          <w:szCs w:val="24"/>
        </w:rPr>
        <w:t xml:space="preserve">Αυτή είναι η αλήθεια, αυτή είναι η πραγματικότητα, η οποία δίνει τη δυνατότητα στη χώρα να συζητάμε σήμερα τον πρώτο </w:t>
      </w:r>
      <w:r>
        <w:rPr>
          <w:rFonts w:eastAsia="Times New Roman"/>
          <w:szCs w:val="24"/>
        </w:rPr>
        <w:t xml:space="preserve">προϋπολογισμό </w:t>
      </w:r>
      <w:r>
        <w:rPr>
          <w:rFonts w:eastAsia="Times New Roman"/>
          <w:szCs w:val="24"/>
        </w:rPr>
        <w:t>εκτός μνημονίου που δεν παίρνει από τους πολίτες, αλλά δίνει αυτά π</w:t>
      </w:r>
      <w:r>
        <w:rPr>
          <w:rFonts w:eastAsia="Times New Roman"/>
          <w:szCs w:val="24"/>
        </w:rPr>
        <w:t>ου οι προηγούμενες κυβερνήσεις του στέρησαν</w:t>
      </w:r>
      <w:r w:rsidRPr="0047361E">
        <w:rPr>
          <w:rFonts w:eastAsia="Times New Roman"/>
          <w:szCs w:val="24"/>
        </w:rPr>
        <w:t>:</w:t>
      </w:r>
      <w:r>
        <w:rPr>
          <w:rFonts w:eastAsia="Times New Roman"/>
          <w:szCs w:val="24"/>
        </w:rPr>
        <w:t xml:space="preserve"> μέρισμα, ΕΝΦΙΑ, μείωση εισφορών, τα αναδρομικά στα ειδικά μισθολόγια, το επίδομα στέγασης, τη μη περικοπή των συντάξεων. Η μη περικοπή, που τα κανάλια της Δεξιάς το περάσαν εντελώς στο ντούκου, ενώ όλο το προηγο</w:t>
      </w:r>
      <w:r>
        <w:rPr>
          <w:rFonts w:eastAsia="Times New Roman"/>
          <w:szCs w:val="24"/>
        </w:rPr>
        <w:t>ύμενο διάστημα τρομοκρατούσαν τον κόσμο ότι την 1</w:t>
      </w:r>
      <w:r w:rsidRPr="00236B1E">
        <w:rPr>
          <w:rFonts w:eastAsia="Times New Roman"/>
          <w:szCs w:val="24"/>
          <w:vertAlign w:val="superscript"/>
        </w:rPr>
        <w:t>η</w:t>
      </w:r>
      <w:r>
        <w:rPr>
          <w:rFonts w:eastAsia="Times New Roman"/>
          <w:szCs w:val="24"/>
        </w:rPr>
        <w:t xml:space="preserve"> του Γενάρη κόβονται οι συντάξεις και έρχεται ο θάνατος των συνταξιούχων.</w:t>
      </w:r>
    </w:p>
    <w:p w14:paraId="120F8E10" w14:textId="77777777" w:rsidR="0086761A" w:rsidRDefault="00427452">
      <w:pPr>
        <w:spacing w:line="600" w:lineRule="auto"/>
        <w:ind w:firstLine="720"/>
        <w:jc w:val="both"/>
        <w:rPr>
          <w:rFonts w:eastAsia="Times New Roman"/>
          <w:szCs w:val="24"/>
        </w:rPr>
      </w:pPr>
      <w:r>
        <w:rPr>
          <w:rFonts w:eastAsia="Times New Roman"/>
          <w:szCs w:val="24"/>
        </w:rPr>
        <w:t>Ποια άλλη κυβέρνηση έχει σταθεί ή θα σταθεί πιο κοντά στον Έλληνα εργαζόμενο, στον συνταξιούχο, στη μητέρα, στο παιδί, στα ανθρώπινα</w:t>
      </w:r>
      <w:r>
        <w:rPr>
          <w:rFonts w:eastAsia="Times New Roman"/>
          <w:szCs w:val="24"/>
        </w:rPr>
        <w:t xml:space="preserve"> δικαιώματα όσο στην πράξη έχει σταθεί η Κυβέρνηση ΣΥΡΙΖΑ;</w:t>
      </w:r>
    </w:p>
    <w:p w14:paraId="120F8E11" w14:textId="77777777" w:rsidR="0086761A" w:rsidRDefault="00427452">
      <w:pPr>
        <w:spacing w:line="600" w:lineRule="auto"/>
        <w:ind w:firstLine="720"/>
        <w:jc w:val="both"/>
        <w:rPr>
          <w:rFonts w:eastAsia="Times New Roman"/>
          <w:szCs w:val="24"/>
        </w:rPr>
      </w:pPr>
      <w:r>
        <w:rPr>
          <w:rFonts w:eastAsia="Times New Roman"/>
          <w:szCs w:val="24"/>
        </w:rPr>
        <w:lastRenderedPageBreak/>
        <w:t>Ποια άλλη κυβέρνηση είναι σε τόσο μεγάλο βαθμό αποδεκτή στην ευρωπαϊκή και διεθνή κοινότητα, όταν οι προηγούμενες κυβερνήσεις περιφερόντουσαν ασκόπως στα διεθνή φόρα και θεσμούς χωρίς να τους δίνει</w:t>
      </w:r>
      <w:r>
        <w:rPr>
          <w:rFonts w:eastAsia="Times New Roman"/>
          <w:szCs w:val="24"/>
        </w:rPr>
        <w:t xml:space="preserve"> κανείς σημασία, χωρίς φωνή και άποψη σε όλες τις εξελίξεις;</w:t>
      </w:r>
    </w:p>
    <w:p w14:paraId="120F8E12" w14:textId="77777777" w:rsidR="0086761A" w:rsidRDefault="00427452">
      <w:pPr>
        <w:spacing w:line="600" w:lineRule="auto"/>
        <w:ind w:firstLine="720"/>
        <w:jc w:val="both"/>
        <w:rPr>
          <w:rFonts w:eastAsia="Times New Roman"/>
          <w:szCs w:val="24"/>
        </w:rPr>
      </w:pPr>
      <w:r>
        <w:rPr>
          <w:rFonts w:eastAsia="Times New Roman"/>
          <w:szCs w:val="24"/>
        </w:rPr>
        <w:t>Αντίθετα, σήμερα η χώρα έχει φωνή, έχει άποψη διεθνώς και αυτό οφείλεται στη σημερινή Κυβέρνηση και στον Πρωθυπουργό της χώρα, τον Αλέξη τον Τσίπρα.</w:t>
      </w:r>
    </w:p>
    <w:p w14:paraId="120F8E13" w14:textId="77777777" w:rsidR="0086761A" w:rsidRDefault="00427452">
      <w:pPr>
        <w:spacing w:line="600" w:lineRule="auto"/>
        <w:ind w:firstLine="720"/>
        <w:jc w:val="both"/>
        <w:rPr>
          <w:rFonts w:eastAsia="Times New Roman"/>
          <w:szCs w:val="24"/>
        </w:rPr>
      </w:pPr>
      <w:r>
        <w:rPr>
          <w:rFonts w:eastAsia="Times New Roman"/>
          <w:szCs w:val="24"/>
        </w:rPr>
        <w:t>Άρα, λοιπόν, θα ανακεφαλαιώσω για να κλείσω. Τ</w:t>
      </w:r>
      <w:r>
        <w:rPr>
          <w:rFonts w:eastAsia="Times New Roman"/>
          <w:szCs w:val="24"/>
        </w:rPr>
        <w:t xml:space="preserve">ο γεγονός είναι ένα, ότι ο λαός δεν ξεχνά τι σημαίνει Δεξιά και ακροδεξιά και φυσικά δεν ξεχνά ποια κυβέρνηση στάθηκε δίπλα του. Και όσοι σήμερα μέσα σε αυτήν την Αίθουσα αμφιβάλουν, την απάντηση θα την δώσει ο Ελληνικός λαός τον Οκτώβρη του 2019, όταν θα </w:t>
      </w:r>
      <w:r>
        <w:rPr>
          <w:rFonts w:eastAsia="Times New Roman"/>
          <w:szCs w:val="24"/>
        </w:rPr>
        <w:t>γίνουν οι εθνικές εκλογές. Θα το καταλάβουν, όμως, ακόμα καλύτερα του χρόνου όταν μέσα σε αυτήν την Αίθουσα θα συζητάμε έναν ακόμα προϋπολογισμό του ΣΥΡΙΖΑ, αυτόν για το 2020!</w:t>
      </w:r>
    </w:p>
    <w:p w14:paraId="120F8E14" w14:textId="77777777" w:rsidR="0086761A" w:rsidRDefault="00427452">
      <w:pPr>
        <w:spacing w:line="600" w:lineRule="auto"/>
        <w:ind w:firstLine="720"/>
        <w:jc w:val="both"/>
        <w:rPr>
          <w:rFonts w:eastAsia="Times New Roman"/>
          <w:szCs w:val="24"/>
        </w:rPr>
      </w:pPr>
      <w:r>
        <w:rPr>
          <w:rFonts w:eastAsia="Times New Roman"/>
          <w:szCs w:val="24"/>
        </w:rPr>
        <w:t xml:space="preserve">Σας ευχαριστώ. </w:t>
      </w:r>
    </w:p>
    <w:p w14:paraId="120F8E15"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E16" w14:textId="77777777" w:rsidR="0086761A" w:rsidRDefault="00427452">
      <w:pPr>
        <w:spacing w:line="600" w:lineRule="auto"/>
        <w:ind w:firstLine="720"/>
        <w:jc w:val="both"/>
        <w:rPr>
          <w:rFonts w:eastAsia="Times New Roman" w:cs="Times New Roman"/>
          <w:szCs w:val="24"/>
        </w:rPr>
      </w:pPr>
      <w:r w:rsidRPr="00AD5A07">
        <w:rPr>
          <w:rFonts w:eastAsia="Times New Roman" w:cs="Times New Roman"/>
          <w:b/>
          <w:szCs w:val="24"/>
        </w:rPr>
        <w:t>ΠΡΟΕΔΡΕΥΟΥΣΑ (Αναστα</w:t>
      </w:r>
      <w:r w:rsidRPr="00AD5A07">
        <w:rPr>
          <w:rFonts w:eastAsia="Times New Roman" w:cs="Times New Roman"/>
          <w:b/>
          <w:szCs w:val="24"/>
        </w:rPr>
        <w:t>σία Χριστοδουλοπούλου)</w:t>
      </w:r>
      <w:r w:rsidRPr="00236B1E">
        <w:rPr>
          <w:rFonts w:eastAsia="Times New Roman" w:cs="Times New Roman"/>
          <w:b/>
          <w:szCs w:val="24"/>
        </w:rPr>
        <w:t xml:space="preserve">: </w:t>
      </w:r>
      <w:r w:rsidRPr="00426D2F">
        <w:rPr>
          <w:rFonts w:eastAsia="Times New Roman" w:cs="Times New Roman"/>
          <w:szCs w:val="24"/>
        </w:rPr>
        <w:t>Ευχαριστούμε και για το</w:t>
      </w:r>
      <w:r>
        <w:rPr>
          <w:rFonts w:eastAsia="Times New Roman" w:cs="Times New Roman"/>
          <w:szCs w:val="24"/>
        </w:rPr>
        <w:t>ν</w:t>
      </w:r>
      <w:r w:rsidRPr="00426D2F">
        <w:rPr>
          <w:rFonts w:eastAsia="Times New Roman" w:cs="Times New Roman"/>
          <w:szCs w:val="24"/>
        </w:rPr>
        <w:t xml:space="preserve"> χρόνο</w:t>
      </w:r>
      <w:r>
        <w:rPr>
          <w:rFonts w:eastAsia="Times New Roman" w:cs="Times New Roman"/>
          <w:szCs w:val="24"/>
        </w:rPr>
        <w:t>, κύριε συνάδελφε</w:t>
      </w:r>
      <w:r w:rsidRPr="00426D2F">
        <w:rPr>
          <w:rFonts w:eastAsia="Times New Roman" w:cs="Times New Roman"/>
          <w:szCs w:val="24"/>
        </w:rPr>
        <w:t>.</w:t>
      </w:r>
    </w:p>
    <w:p w14:paraId="120F8E1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Ο</w:t>
      </w:r>
      <w:r w:rsidRPr="00426D2F">
        <w:rPr>
          <w:rFonts w:eastAsia="Times New Roman" w:cs="Times New Roman"/>
          <w:szCs w:val="24"/>
        </w:rPr>
        <w:t xml:space="preserve"> τελευταίος </w:t>
      </w:r>
      <w:r>
        <w:rPr>
          <w:rFonts w:eastAsia="Times New Roman" w:cs="Times New Roman"/>
          <w:szCs w:val="24"/>
        </w:rPr>
        <w:t xml:space="preserve">ομιλητής, λοιπόν, </w:t>
      </w:r>
      <w:r w:rsidRPr="00426D2F">
        <w:rPr>
          <w:rFonts w:eastAsia="Times New Roman" w:cs="Times New Roman"/>
          <w:szCs w:val="24"/>
        </w:rPr>
        <w:t>του πέμπτου κύκλου είναι ο κ. Μωραΐτης και μετά θα μιλήσει ο Υπουργός κ. Αραχωβίτης.</w:t>
      </w:r>
    </w:p>
    <w:p w14:paraId="120F8E18" w14:textId="77777777" w:rsidR="0086761A" w:rsidRDefault="00427452">
      <w:pPr>
        <w:spacing w:line="600" w:lineRule="auto"/>
        <w:ind w:firstLine="720"/>
        <w:jc w:val="both"/>
        <w:rPr>
          <w:rFonts w:eastAsia="Times New Roman" w:cs="Times New Roman"/>
          <w:szCs w:val="24"/>
        </w:rPr>
      </w:pPr>
      <w:r w:rsidRPr="00426D2F">
        <w:rPr>
          <w:rFonts w:eastAsia="Times New Roman" w:cs="Times New Roman"/>
          <w:szCs w:val="24"/>
        </w:rPr>
        <w:t>Ορίστε, κύριε Μωραΐτη, έχετε τον λόγο.</w:t>
      </w:r>
    </w:p>
    <w:p w14:paraId="120F8E19" w14:textId="77777777" w:rsidR="0086761A" w:rsidRDefault="00427452">
      <w:pPr>
        <w:spacing w:line="600" w:lineRule="auto"/>
        <w:ind w:firstLine="720"/>
        <w:jc w:val="both"/>
        <w:rPr>
          <w:rFonts w:eastAsia="Times New Roman"/>
          <w:szCs w:val="24"/>
        </w:rPr>
      </w:pPr>
      <w:r w:rsidRPr="00AD5A07">
        <w:rPr>
          <w:rFonts w:eastAsia="Times New Roman"/>
          <w:b/>
          <w:szCs w:val="24"/>
        </w:rPr>
        <w:t>ΝΙΚΟΛΑΟΣ ΜΩΡΑ</w:t>
      </w:r>
      <w:r>
        <w:rPr>
          <w:rFonts w:eastAsia="Times New Roman"/>
          <w:b/>
          <w:szCs w:val="24"/>
        </w:rPr>
        <w:t>Ϊ</w:t>
      </w:r>
      <w:r w:rsidRPr="00AD5A07">
        <w:rPr>
          <w:rFonts w:eastAsia="Times New Roman"/>
          <w:b/>
          <w:szCs w:val="24"/>
        </w:rPr>
        <w:t>ΤΗΣ</w:t>
      </w:r>
      <w:r w:rsidRPr="00236B1E">
        <w:rPr>
          <w:rFonts w:eastAsia="Times New Roman"/>
          <w:b/>
          <w:szCs w:val="24"/>
        </w:rPr>
        <w:t>:</w:t>
      </w:r>
      <w:r>
        <w:rPr>
          <w:rFonts w:eastAsia="Times New Roman"/>
          <w:b/>
          <w:szCs w:val="24"/>
        </w:rPr>
        <w:t xml:space="preserve"> </w:t>
      </w:r>
      <w:r>
        <w:rPr>
          <w:rFonts w:eastAsia="Times New Roman"/>
          <w:szCs w:val="24"/>
        </w:rPr>
        <w:t>Ευχαριστώ</w:t>
      </w:r>
      <w:r>
        <w:rPr>
          <w:rFonts w:eastAsia="Times New Roman"/>
          <w:szCs w:val="24"/>
        </w:rPr>
        <w:t>, κυρία Πρόεδρε.</w:t>
      </w:r>
    </w:p>
    <w:p w14:paraId="120F8E1A" w14:textId="77777777" w:rsidR="0086761A" w:rsidRDefault="00427452">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προϋπολογισμός</w:t>
      </w:r>
      <w:r>
        <w:rPr>
          <w:rFonts w:eastAsia="Times New Roman"/>
          <w:szCs w:val="24"/>
        </w:rPr>
        <w:t xml:space="preserve"> του 2019 είναι ένας ακόμη αντιλαϊκός, βαθιά ταξικός προϋπολογισμός που δημιουργεί πηγή κερδοφορίας για το κεφάλαιο, ενώ για τις λαϊκές εργατικές οικογένειες επιφυλάσσει νέα δεινά, νέα βάρη.</w:t>
      </w:r>
    </w:p>
    <w:p w14:paraId="120F8E1B" w14:textId="77777777" w:rsidR="0086761A" w:rsidRDefault="00427452">
      <w:pPr>
        <w:spacing w:line="600" w:lineRule="auto"/>
        <w:ind w:firstLine="720"/>
        <w:jc w:val="both"/>
        <w:rPr>
          <w:rFonts w:eastAsia="Times New Roman"/>
          <w:szCs w:val="24"/>
        </w:rPr>
      </w:pPr>
      <w:r>
        <w:rPr>
          <w:rFonts w:eastAsia="Times New Roman"/>
          <w:szCs w:val="24"/>
        </w:rPr>
        <w:t xml:space="preserve">Παραμένουν εδώ όλοι οι </w:t>
      </w:r>
      <w:r>
        <w:rPr>
          <w:rFonts w:eastAsia="Times New Roman"/>
          <w:szCs w:val="24"/>
        </w:rPr>
        <w:t>αντιλαϊκοί νόμοι των τριών μνημονίων. Βρισκόμαστε μπροστά σε ένα μεταμνημονιακό μνημόνιο. Η βάρβαρη αντιλαϊκή πολιτική θα συνεχιστεί, θα κλιμακωθεί παρά τα διάφορα μπαλώματα, πασαλείμματα, παροχές πτωχοκομείου στα οποία επιδίδεται η Κυβέρνηση σε τμήματα το</w:t>
      </w:r>
      <w:r>
        <w:rPr>
          <w:rFonts w:eastAsia="Times New Roman"/>
          <w:szCs w:val="24"/>
        </w:rPr>
        <w:t>υ λαού που η πολιτική η δική της και των προηγούμενων τα έχει οδηγήσει στην ακραία φτώχια και εξαθλίωση. Η εργατική τάξη, τα πλατιά λαϊκά στρώματα πλήρωσαν, μάτωσαν στην καπιταλιστική οικονομική κρίση. Θα συνεχίσουν να πληρώνουν, να ματώνουν και στην όποια</w:t>
      </w:r>
      <w:r>
        <w:rPr>
          <w:rFonts w:eastAsia="Times New Roman"/>
          <w:szCs w:val="24"/>
        </w:rPr>
        <w:t xml:space="preserve"> καπιταλιστική ανάπτυξη.</w:t>
      </w:r>
    </w:p>
    <w:p w14:paraId="120F8E1C" w14:textId="77777777" w:rsidR="0086761A" w:rsidRDefault="00427452">
      <w:pPr>
        <w:spacing w:line="600" w:lineRule="auto"/>
        <w:ind w:firstLine="720"/>
        <w:jc w:val="both"/>
        <w:rPr>
          <w:rFonts w:eastAsia="Times New Roman"/>
          <w:szCs w:val="24"/>
        </w:rPr>
      </w:pPr>
      <w:r>
        <w:rPr>
          <w:rFonts w:eastAsia="Times New Roman"/>
          <w:szCs w:val="24"/>
        </w:rPr>
        <w:t xml:space="preserve">Μέσα από τον </w:t>
      </w:r>
      <w:r>
        <w:rPr>
          <w:rFonts w:eastAsia="Times New Roman"/>
          <w:szCs w:val="24"/>
        </w:rPr>
        <w:t xml:space="preserve">προϋπολογισμό </w:t>
      </w:r>
      <w:r>
        <w:rPr>
          <w:rFonts w:eastAsia="Times New Roman"/>
          <w:szCs w:val="24"/>
        </w:rPr>
        <w:t xml:space="preserve">του 2019 συνεχίζεται και η επίθεση στους φτωχούς και μεσαίους αγρότες. Η επίθεση αυτή εκδηλώνεται με παλιά και νέα </w:t>
      </w:r>
      <w:r>
        <w:rPr>
          <w:rFonts w:eastAsia="Times New Roman"/>
          <w:szCs w:val="24"/>
        </w:rPr>
        <w:lastRenderedPageBreak/>
        <w:t>σκληρά αντιλαϊκά μέτρα τα οποία στην κυριολεξία θερίζουν το πενιχρό εισόδημα φτωχών αγροτ</w:t>
      </w:r>
      <w:r>
        <w:rPr>
          <w:rFonts w:eastAsia="Times New Roman"/>
          <w:szCs w:val="24"/>
        </w:rPr>
        <w:t xml:space="preserve">ών και κτηνοτρόφων. </w:t>
      </w:r>
    </w:p>
    <w:p w14:paraId="120F8E1D" w14:textId="77777777" w:rsidR="0086761A" w:rsidRDefault="00427452">
      <w:pPr>
        <w:spacing w:line="600" w:lineRule="auto"/>
        <w:ind w:firstLine="720"/>
        <w:jc w:val="both"/>
        <w:rPr>
          <w:rFonts w:eastAsia="Times New Roman"/>
          <w:szCs w:val="24"/>
        </w:rPr>
      </w:pPr>
      <w:r>
        <w:rPr>
          <w:rFonts w:eastAsia="Times New Roman"/>
          <w:szCs w:val="24"/>
        </w:rPr>
        <w:t>Σε αυτήν την κατεύθυνση έχουμε άγρια φορολογία στο ήδη λεηλατημένο αγροτικό εισόδημα και αυτό γίνεται όχι με βάση το πραγματικό, αλλά το τεκμαρτό εισόδημα. Και να αφήσει τα ψέματα και τα τσαλιμάκια η Κυβέρνηση ότι οι αγρότες θα πληρώσο</w:t>
      </w:r>
      <w:r>
        <w:rPr>
          <w:rFonts w:eastAsia="Times New Roman"/>
          <w:szCs w:val="24"/>
        </w:rPr>
        <w:t>υν λιγότερο φόρο το 2019 σε σχέση με το 2018. Ισχύει το εντελώς αντίθετο: Θα πληρώσουν 33 εκατομμύρια ευρώ</w:t>
      </w:r>
      <w:r w:rsidRPr="00902724">
        <w:rPr>
          <w:rFonts w:eastAsia="Times New Roman"/>
          <w:szCs w:val="24"/>
        </w:rPr>
        <w:t xml:space="preserve"> </w:t>
      </w:r>
      <w:r>
        <w:rPr>
          <w:rFonts w:eastAsia="Times New Roman"/>
          <w:szCs w:val="24"/>
        </w:rPr>
        <w:t xml:space="preserve">παραπάνω. </w:t>
      </w:r>
    </w:p>
    <w:p w14:paraId="120F8E1E" w14:textId="77777777" w:rsidR="0086761A" w:rsidRDefault="00427452">
      <w:pPr>
        <w:spacing w:line="600" w:lineRule="auto"/>
        <w:ind w:firstLine="720"/>
        <w:jc w:val="both"/>
        <w:rPr>
          <w:rFonts w:eastAsia="Times New Roman"/>
          <w:szCs w:val="24"/>
        </w:rPr>
      </w:pPr>
      <w:r>
        <w:rPr>
          <w:rFonts w:eastAsia="Times New Roman"/>
          <w:szCs w:val="24"/>
        </w:rPr>
        <w:t xml:space="preserve">Και επειδή έφυγε ο κ. Αποστόλου, πρέπει να του πω ότι αν με τον αγώνα τους, με τα μεγαλειώδη μπλόκα σαράντα πέντε μερόνυχτα με τα τρακτέρ </w:t>
      </w:r>
      <w:r>
        <w:rPr>
          <w:rFonts w:eastAsia="Times New Roman"/>
          <w:szCs w:val="24"/>
        </w:rPr>
        <w:t>που έφτασαν έξω εδώ στο Σύνταγμα δεν είχαν κερδίσει το αφορολόγητο, θα πλήρωναν επιπλέον 268 εκατομμύρια το 2018 και αυτό φαίνεται καθαρά ως απώλεια είσπραξης.</w:t>
      </w:r>
    </w:p>
    <w:p w14:paraId="120F8E1F" w14:textId="77777777" w:rsidR="0086761A" w:rsidRDefault="00427452">
      <w:pPr>
        <w:spacing w:line="600" w:lineRule="auto"/>
        <w:ind w:firstLine="720"/>
        <w:jc w:val="both"/>
        <w:rPr>
          <w:rFonts w:eastAsia="Times New Roman"/>
          <w:szCs w:val="24"/>
        </w:rPr>
      </w:pPr>
      <w:r>
        <w:rPr>
          <w:rFonts w:eastAsia="Times New Roman"/>
          <w:szCs w:val="24"/>
        </w:rPr>
        <w:t>Και πάνω σε όλα αυτά η φτωχή αγροτιά βρίσκεται αντιμέτωπη και με το δυσβάστακτο κόστος παραγωγής</w:t>
      </w:r>
      <w:r>
        <w:rPr>
          <w:rFonts w:eastAsia="Times New Roman"/>
          <w:szCs w:val="24"/>
        </w:rPr>
        <w:t>. Στα ύψη το ΦΠΑ σε όλα τα μέσα και εφόδια, απαλλαγή όμως του ΦΠΑ για τον εισαγόμενο επενδυτικό χρυσό. Έχουμε ανοικτές τιμές στα αγροκτηνοτροφικά προϊόντα, απληρωσιά, κατρακύλισμα των τιμών και αυτό αποτυπώνεται με τον πιο κατηγορηματικό τρόπο στην τιμή το</w:t>
      </w:r>
      <w:r>
        <w:rPr>
          <w:rFonts w:eastAsia="Times New Roman"/>
          <w:szCs w:val="24"/>
        </w:rPr>
        <w:t xml:space="preserve">υ αιγοπρόβειου γάλακτος που είναι πιο φτηνό και από το εμφιαλωμένο νερό. Τα καρτέλ πιέζουν τις τιμές ακόμη πιο κάτω και είναι απλήρωτοι οι παραγωγοί παρά αυτά που είπε ο πρώην </w:t>
      </w:r>
      <w:r>
        <w:rPr>
          <w:rFonts w:eastAsia="Times New Roman"/>
          <w:szCs w:val="24"/>
        </w:rPr>
        <w:lastRenderedPageBreak/>
        <w:t>Υπουργός Αγροτικής Ανάπτυξης, ότι θα πληρώνονται σε εξήντα μέρες με τον νόμο που</w:t>
      </w:r>
      <w:r>
        <w:rPr>
          <w:rFonts w:eastAsia="Times New Roman"/>
          <w:szCs w:val="24"/>
        </w:rPr>
        <w:t xml:space="preserve"> ψήφισε η Κυβέρνησή του.</w:t>
      </w:r>
    </w:p>
    <w:p w14:paraId="120F8E20" w14:textId="77777777" w:rsidR="0086761A" w:rsidRDefault="00427452">
      <w:pPr>
        <w:spacing w:line="600" w:lineRule="auto"/>
        <w:ind w:firstLine="720"/>
        <w:jc w:val="both"/>
        <w:rPr>
          <w:rFonts w:eastAsia="Times New Roman"/>
          <w:szCs w:val="24"/>
        </w:rPr>
      </w:pPr>
      <w:r>
        <w:rPr>
          <w:rFonts w:eastAsia="Times New Roman"/>
          <w:szCs w:val="24"/>
        </w:rPr>
        <w:t>Και ο κύριος Πρωθυπουργός προκαλώντας τους φτωχούς και μεσαίους κτηνοτρόφους που βρίσκονται σε πλήρη κατάρρευση πήγε σε μια γαλακτοβιομηχανία στα Καλάβρυτα και είπε ότι όλα πάνε καλά, υπερασπιζόμενος το μοντέλο της καπιταλιστικής π</w:t>
      </w:r>
      <w:r>
        <w:rPr>
          <w:rFonts w:eastAsia="Times New Roman"/>
          <w:szCs w:val="24"/>
        </w:rPr>
        <w:t>αραγωγής, τις κατευθύνσεις της Κοινής Αγροτικής Πολιτικής. Είπε ότι τα ΠΟΠ προϊόντα θα δώσουν λύσεις στους φτωχούς κτηνοτρόφους, λες και τα ΠΟΠ προϊόντα δεν ήταν εδώ όλα αυτά τα χρόνια. Δεν έσωσαν όμως τους κτηνοτρόφους που είναι σε πλήρη κατάρρευση.</w:t>
      </w:r>
    </w:p>
    <w:p w14:paraId="120F8E21" w14:textId="77777777" w:rsidR="0086761A" w:rsidRDefault="00427452">
      <w:pPr>
        <w:spacing w:line="600" w:lineRule="auto"/>
        <w:ind w:firstLine="720"/>
        <w:jc w:val="both"/>
        <w:rPr>
          <w:rFonts w:eastAsia="Times New Roman"/>
          <w:szCs w:val="24"/>
        </w:rPr>
      </w:pPr>
      <w:r>
        <w:rPr>
          <w:rFonts w:eastAsia="Times New Roman"/>
          <w:szCs w:val="24"/>
        </w:rPr>
        <w:t xml:space="preserve">Αυτό </w:t>
      </w:r>
      <w:r>
        <w:rPr>
          <w:rFonts w:eastAsia="Times New Roman"/>
          <w:szCs w:val="24"/>
        </w:rPr>
        <w:t>που δεν είπε ο κ. Τσίπρας είναι ότι η Κυβέρνησή του αποδέχθηκε ότι φέτα μπορεί να φτιάχνει και ο Καναδάς και η νότια Αφρική. Και η Ευρωπαϊκή Ένωση, το σπίτι σας όπως λέτε, έδωσε το πράσινο φως να την κάνει και το Βιετνάμ.</w:t>
      </w:r>
    </w:p>
    <w:p w14:paraId="120F8E22" w14:textId="77777777" w:rsidR="0086761A" w:rsidRDefault="00427452">
      <w:pPr>
        <w:spacing w:line="600" w:lineRule="auto"/>
        <w:ind w:firstLine="720"/>
        <w:jc w:val="both"/>
        <w:rPr>
          <w:rFonts w:eastAsia="Times New Roman"/>
          <w:szCs w:val="24"/>
        </w:rPr>
      </w:pPr>
      <w:r>
        <w:rPr>
          <w:rFonts w:eastAsia="Times New Roman"/>
          <w:szCs w:val="24"/>
        </w:rPr>
        <w:t>Και τα βάσανα της αγροτιάς δεν έχο</w:t>
      </w:r>
      <w:r>
        <w:rPr>
          <w:rFonts w:eastAsia="Times New Roman"/>
          <w:szCs w:val="24"/>
        </w:rPr>
        <w:t>υν τελειωμό. Ο φορομπηχτικός ΕΛΓΑ παρ</w:t>
      </w:r>
      <w:r>
        <w:rPr>
          <w:rFonts w:eastAsia="Times New Roman"/>
          <w:szCs w:val="24"/>
        </w:rPr>
        <w:t xml:space="preserve">’ </w:t>
      </w:r>
      <w:r>
        <w:rPr>
          <w:rFonts w:eastAsia="Times New Roman"/>
          <w:szCs w:val="24"/>
        </w:rPr>
        <w:t>ότι χαρατσώνει τους αγρότες, δεν αποζημιώνει βασικές ασθένειες στη φυτική και ζωική παραγωγή, όπως συμβαίνει τώρα με τους ελαιοπαραγωγούς σε όλη τη χώρα που έχουν πάθει ολοκληρωτική καταστροφή από τον δάκο, παρ</w:t>
      </w:r>
      <w:r>
        <w:rPr>
          <w:rFonts w:eastAsia="Times New Roman"/>
          <w:szCs w:val="24"/>
        </w:rPr>
        <w:t xml:space="preserve">’ </w:t>
      </w:r>
      <w:r>
        <w:rPr>
          <w:rFonts w:eastAsia="Times New Roman"/>
          <w:szCs w:val="24"/>
        </w:rPr>
        <w:t>ότι έ</w:t>
      </w:r>
      <w:r>
        <w:rPr>
          <w:rFonts w:eastAsia="Times New Roman"/>
          <w:szCs w:val="24"/>
        </w:rPr>
        <w:t xml:space="preserve">χουν πληρώσει εισφορές και στον ΕΛΓΑ και εισφορές για τη δακοκτονία. </w:t>
      </w:r>
    </w:p>
    <w:p w14:paraId="120F8E23" w14:textId="77777777" w:rsidR="0086761A" w:rsidRDefault="00427452">
      <w:pPr>
        <w:spacing w:line="600" w:lineRule="auto"/>
        <w:ind w:firstLine="720"/>
        <w:jc w:val="both"/>
        <w:rPr>
          <w:rFonts w:eastAsia="Times New Roman"/>
          <w:szCs w:val="24"/>
        </w:rPr>
      </w:pPr>
      <w:r>
        <w:rPr>
          <w:rFonts w:eastAsia="Times New Roman"/>
          <w:szCs w:val="24"/>
        </w:rPr>
        <w:lastRenderedPageBreak/>
        <w:t xml:space="preserve">Και επειδή είναι εδώ και ο Υπουργός Αγροτικής Ανάπτυξης, κύριε Υπουργέ, ζητάμε να πάρουν αποζημίωση όλοι οι ελαιοπαραγωγοί να πάρουν </w:t>
      </w:r>
      <w:r>
        <w:rPr>
          <w:rFonts w:eastAsia="Times New Roman"/>
          <w:szCs w:val="24"/>
          <w:lang w:val="en-US"/>
        </w:rPr>
        <w:t>de</w:t>
      </w:r>
      <w:r>
        <w:rPr>
          <w:rFonts w:eastAsia="Times New Roman"/>
          <w:szCs w:val="24"/>
        </w:rPr>
        <w:t xml:space="preserve"> </w:t>
      </w:r>
      <w:r>
        <w:rPr>
          <w:rFonts w:eastAsia="Times New Roman"/>
          <w:szCs w:val="24"/>
          <w:lang w:val="en-US"/>
        </w:rPr>
        <w:t>minimis</w:t>
      </w:r>
      <w:r>
        <w:rPr>
          <w:rFonts w:eastAsia="Times New Roman"/>
          <w:szCs w:val="24"/>
        </w:rPr>
        <w:t>, όπως και οι υπόλοιποι.</w:t>
      </w:r>
    </w:p>
    <w:p w14:paraId="120F8E24" w14:textId="77777777" w:rsidR="0086761A" w:rsidRDefault="00427452">
      <w:pPr>
        <w:spacing w:line="600" w:lineRule="auto"/>
        <w:ind w:firstLine="720"/>
        <w:jc w:val="both"/>
        <w:rPr>
          <w:rFonts w:eastAsia="Times New Roman"/>
          <w:szCs w:val="24"/>
        </w:rPr>
      </w:pPr>
      <w:r>
        <w:rPr>
          <w:rFonts w:eastAsia="Times New Roman"/>
          <w:szCs w:val="24"/>
        </w:rPr>
        <w:t>Κύριοι της Κυβέρνη</w:t>
      </w:r>
      <w:r>
        <w:rPr>
          <w:rFonts w:eastAsia="Times New Roman"/>
          <w:szCs w:val="24"/>
        </w:rPr>
        <w:t>σης, είστε προκλητικοί όταν λέτε ότι νοιάζεστε για τη φτωχή αγροτιά, όταν έχετε αφορολόγητο τράνζιτ πετρέλαιο για τα καράβια των εφοπλιστών, ενώ έχουμε 1,5 ευρώ για τα τρακτέρ των αγροτών. Η Κυβέρνησή σας κατήργησε και αυτή την επιστροφή φόρου στο αγροτικό</w:t>
      </w:r>
      <w:r>
        <w:rPr>
          <w:rFonts w:eastAsia="Times New Roman"/>
          <w:szCs w:val="24"/>
        </w:rPr>
        <w:t xml:space="preserve"> πετρέλαιο, ενώ από την άλλη μεριά με απλοχεριά δίνετε 1,1 δισεκατομμύρια για τη στήριξη της κερδοφορίας του κεφαλαίου μέσω της έκπτωσης του ειδικού φόρου κατανάλωσης πετρελαιοειδών. Αυτό αποτυπώνεται στον </w:t>
      </w:r>
      <w:r>
        <w:rPr>
          <w:rFonts w:eastAsia="Times New Roman"/>
          <w:szCs w:val="24"/>
        </w:rPr>
        <w:t xml:space="preserve">προϋπολογισμό </w:t>
      </w:r>
      <w:r>
        <w:rPr>
          <w:rFonts w:eastAsia="Times New Roman"/>
          <w:szCs w:val="24"/>
        </w:rPr>
        <w:t>σας.</w:t>
      </w:r>
    </w:p>
    <w:p w14:paraId="120F8E25" w14:textId="77777777" w:rsidR="0086761A" w:rsidRDefault="00427452">
      <w:pPr>
        <w:spacing w:line="600" w:lineRule="auto"/>
        <w:ind w:firstLine="720"/>
        <w:jc w:val="both"/>
        <w:rPr>
          <w:rFonts w:eastAsia="Times New Roman"/>
          <w:szCs w:val="24"/>
        </w:rPr>
      </w:pPr>
      <w:r>
        <w:rPr>
          <w:rFonts w:eastAsia="Times New Roman"/>
          <w:szCs w:val="24"/>
        </w:rPr>
        <w:t>Πριν λίγες μέρες φέρατε μια τρο</w:t>
      </w:r>
      <w:r>
        <w:rPr>
          <w:rFonts w:eastAsia="Times New Roman"/>
          <w:szCs w:val="24"/>
        </w:rPr>
        <w:t>πολογία για τη μείωση των ασφαλιστικών εισφορών των αγροτών. Ήταν στάχτη στα μάτια της φτωχής αγροτιάς, γιατί απλά δεν αφορά τη συντριπτική πλειοψηφία των Ελλήνων αγροτών, δηλαδή το 80%. Ποιους δεν αφορά; Δεν αφορά αυτούς που οι πολιτικές όλων των κυβερνήσ</w:t>
      </w:r>
      <w:r>
        <w:rPr>
          <w:rFonts w:eastAsia="Times New Roman"/>
          <w:szCs w:val="24"/>
        </w:rPr>
        <w:t>εων τούς βυθίζουν στη φτώχεια και ζουν κάτω από τα όρια της φτώχειας.</w:t>
      </w:r>
    </w:p>
    <w:p w14:paraId="120F8E26" w14:textId="77777777" w:rsidR="0086761A" w:rsidRDefault="00427452">
      <w:pPr>
        <w:spacing w:line="600" w:lineRule="auto"/>
        <w:ind w:firstLine="720"/>
        <w:jc w:val="both"/>
        <w:rPr>
          <w:rFonts w:eastAsia="Times New Roman"/>
          <w:szCs w:val="24"/>
        </w:rPr>
      </w:pPr>
      <w:r w:rsidRPr="00A7100B">
        <w:rPr>
          <w:rFonts w:eastAsia="Times New Roman"/>
          <w:szCs w:val="24"/>
        </w:rPr>
        <w:t>Δηλαδή, με τον νόμο</w:t>
      </w:r>
      <w:r>
        <w:rPr>
          <w:rFonts w:eastAsia="Times New Roman"/>
          <w:szCs w:val="24"/>
        </w:rPr>
        <w:t xml:space="preserve"> – </w:t>
      </w:r>
      <w:r w:rsidRPr="00A7100B">
        <w:rPr>
          <w:rFonts w:eastAsia="Times New Roman"/>
          <w:szCs w:val="24"/>
        </w:rPr>
        <w:t>λαιμητόμο</w:t>
      </w:r>
      <w:r>
        <w:rPr>
          <w:rFonts w:eastAsia="Times New Roman"/>
          <w:b/>
          <w:szCs w:val="24"/>
        </w:rPr>
        <w:t xml:space="preserve"> </w:t>
      </w:r>
      <w:r>
        <w:rPr>
          <w:rFonts w:eastAsia="Times New Roman"/>
          <w:szCs w:val="24"/>
        </w:rPr>
        <w:t xml:space="preserve">Κατρούγκαλου, δηλαδή, σε αυτούς </w:t>
      </w:r>
      <w:r w:rsidRPr="005A6469">
        <w:rPr>
          <w:rFonts w:eastAsia="Times New Roman"/>
          <w:szCs w:val="24"/>
        </w:rPr>
        <w:t>που έχου</w:t>
      </w:r>
      <w:r>
        <w:rPr>
          <w:rFonts w:eastAsia="Times New Roman"/>
          <w:szCs w:val="24"/>
        </w:rPr>
        <w:t>ν εισόδημα κάτω από 5.000 ευρώ ό</w:t>
      </w:r>
      <w:r w:rsidRPr="005A6469">
        <w:rPr>
          <w:rFonts w:eastAsia="Times New Roman"/>
          <w:szCs w:val="24"/>
        </w:rPr>
        <w:t>χι μόνο δεν μειώσ</w:t>
      </w:r>
      <w:r>
        <w:rPr>
          <w:rFonts w:eastAsia="Times New Roman"/>
          <w:szCs w:val="24"/>
        </w:rPr>
        <w:t>α</w:t>
      </w:r>
      <w:r w:rsidRPr="005A6469">
        <w:rPr>
          <w:rFonts w:eastAsia="Times New Roman"/>
          <w:szCs w:val="24"/>
        </w:rPr>
        <w:t>τε τις ασφαλιστικές ει</w:t>
      </w:r>
      <w:r w:rsidRPr="005A6469">
        <w:rPr>
          <w:rFonts w:eastAsia="Times New Roman"/>
          <w:szCs w:val="24"/>
        </w:rPr>
        <w:lastRenderedPageBreak/>
        <w:t>σφορές</w:t>
      </w:r>
      <w:r>
        <w:rPr>
          <w:rFonts w:eastAsia="Times New Roman"/>
          <w:szCs w:val="24"/>
        </w:rPr>
        <w:t xml:space="preserve">, αλλά τους ζητάτε </w:t>
      </w:r>
      <w:r w:rsidRPr="005A6469">
        <w:rPr>
          <w:rFonts w:eastAsia="Times New Roman"/>
          <w:szCs w:val="24"/>
        </w:rPr>
        <w:t>π</w:t>
      </w:r>
      <w:r>
        <w:rPr>
          <w:rFonts w:eastAsia="Times New Roman"/>
          <w:szCs w:val="24"/>
        </w:rPr>
        <w:t>αραπάνω. Δηλαδή,</w:t>
      </w:r>
      <w:r w:rsidRPr="005A6469">
        <w:rPr>
          <w:rFonts w:eastAsia="Times New Roman"/>
          <w:szCs w:val="24"/>
        </w:rPr>
        <w:t xml:space="preserve"> τι του</w:t>
      </w:r>
      <w:r>
        <w:rPr>
          <w:rFonts w:eastAsia="Times New Roman"/>
          <w:szCs w:val="24"/>
        </w:rPr>
        <w:t>ς</w:t>
      </w:r>
      <w:r w:rsidRPr="005A6469">
        <w:rPr>
          <w:rFonts w:eastAsia="Times New Roman"/>
          <w:szCs w:val="24"/>
        </w:rPr>
        <w:t xml:space="preserve"> ζητάτε</w:t>
      </w:r>
      <w:r>
        <w:rPr>
          <w:rFonts w:eastAsia="Times New Roman"/>
          <w:szCs w:val="24"/>
        </w:rPr>
        <w:t>;</w:t>
      </w:r>
      <w:r w:rsidRPr="005A6469">
        <w:rPr>
          <w:rFonts w:eastAsia="Times New Roman"/>
          <w:szCs w:val="24"/>
        </w:rPr>
        <w:t xml:space="preserve"> </w:t>
      </w:r>
      <w:r>
        <w:rPr>
          <w:rFonts w:eastAsia="Times New Roman"/>
          <w:szCs w:val="24"/>
        </w:rPr>
        <w:t xml:space="preserve">Τους ζητάτε </w:t>
      </w:r>
      <w:r w:rsidRPr="005A6469">
        <w:rPr>
          <w:rFonts w:eastAsia="Times New Roman"/>
          <w:szCs w:val="24"/>
        </w:rPr>
        <w:t>να πληρώσ</w:t>
      </w:r>
      <w:r>
        <w:rPr>
          <w:rFonts w:eastAsia="Times New Roman"/>
          <w:szCs w:val="24"/>
        </w:rPr>
        <w:t>ουν</w:t>
      </w:r>
      <w:r w:rsidRPr="005A6469">
        <w:rPr>
          <w:rFonts w:eastAsia="Times New Roman"/>
          <w:szCs w:val="24"/>
        </w:rPr>
        <w:t xml:space="preserve"> 1</w:t>
      </w:r>
      <w:r>
        <w:rPr>
          <w:rFonts w:eastAsia="Times New Roman"/>
          <w:szCs w:val="24"/>
        </w:rPr>
        <w:t>.</w:t>
      </w:r>
      <w:r w:rsidRPr="005A6469">
        <w:rPr>
          <w:rFonts w:eastAsia="Times New Roman"/>
          <w:szCs w:val="24"/>
        </w:rPr>
        <w:t>200 ευρώ εισφορές για κύρια σύνταξη και υγεία</w:t>
      </w:r>
      <w:r>
        <w:rPr>
          <w:rFonts w:eastAsia="Times New Roman"/>
          <w:szCs w:val="24"/>
        </w:rPr>
        <w:t xml:space="preserve"> </w:t>
      </w:r>
      <w:r w:rsidRPr="005A6469">
        <w:rPr>
          <w:rFonts w:eastAsia="Times New Roman"/>
          <w:szCs w:val="24"/>
        </w:rPr>
        <w:t xml:space="preserve">και </w:t>
      </w:r>
      <w:r>
        <w:rPr>
          <w:rFonts w:eastAsia="Times New Roman"/>
          <w:szCs w:val="24"/>
        </w:rPr>
        <w:t>τους λέτε να ζήσουν με 3.</w:t>
      </w:r>
      <w:r w:rsidRPr="005A6469">
        <w:rPr>
          <w:rFonts w:eastAsia="Times New Roman"/>
          <w:szCs w:val="24"/>
        </w:rPr>
        <w:t>800 το</w:t>
      </w:r>
      <w:r>
        <w:rPr>
          <w:rFonts w:eastAsia="Times New Roman"/>
          <w:szCs w:val="24"/>
        </w:rPr>
        <w:t>ν</w:t>
      </w:r>
      <w:r w:rsidRPr="005A6469">
        <w:rPr>
          <w:rFonts w:eastAsia="Times New Roman"/>
          <w:szCs w:val="24"/>
        </w:rPr>
        <w:t xml:space="preserve"> χρόνο</w:t>
      </w:r>
      <w:r>
        <w:rPr>
          <w:rFonts w:eastAsia="Times New Roman"/>
          <w:szCs w:val="24"/>
        </w:rPr>
        <w:t>,</w:t>
      </w:r>
      <w:r w:rsidRPr="005A6469">
        <w:rPr>
          <w:rFonts w:eastAsia="Times New Roman"/>
          <w:szCs w:val="24"/>
        </w:rPr>
        <w:t xml:space="preserve"> να πληρώσ</w:t>
      </w:r>
      <w:r>
        <w:rPr>
          <w:rFonts w:eastAsia="Times New Roman"/>
          <w:szCs w:val="24"/>
        </w:rPr>
        <w:t xml:space="preserve">ουν </w:t>
      </w:r>
      <w:r w:rsidRPr="005A6469">
        <w:rPr>
          <w:rFonts w:eastAsia="Times New Roman"/>
          <w:szCs w:val="24"/>
        </w:rPr>
        <w:t>τον ΕΝΦΙΑ</w:t>
      </w:r>
      <w:r>
        <w:rPr>
          <w:rFonts w:eastAsia="Times New Roman"/>
          <w:szCs w:val="24"/>
        </w:rPr>
        <w:t>,</w:t>
      </w:r>
      <w:r w:rsidRPr="005A6469">
        <w:rPr>
          <w:rFonts w:eastAsia="Times New Roman"/>
          <w:szCs w:val="24"/>
        </w:rPr>
        <w:t xml:space="preserve"> να πληρώσουν </w:t>
      </w:r>
      <w:r>
        <w:rPr>
          <w:rFonts w:eastAsia="Times New Roman"/>
          <w:szCs w:val="24"/>
        </w:rPr>
        <w:t>τον ΕΛΓΑ,</w:t>
      </w:r>
      <w:r w:rsidRPr="005A6469">
        <w:rPr>
          <w:rFonts w:eastAsia="Times New Roman"/>
          <w:szCs w:val="24"/>
        </w:rPr>
        <w:t xml:space="preserve"> να πληρώσουν φάρμακα</w:t>
      </w:r>
      <w:r>
        <w:rPr>
          <w:rFonts w:eastAsia="Times New Roman"/>
          <w:szCs w:val="24"/>
        </w:rPr>
        <w:t>.</w:t>
      </w:r>
      <w:r w:rsidRPr="005A6469">
        <w:rPr>
          <w:rFonts w:eastAsia="Times New Roman"/>
          <w:szCs w:val="24"/>
        </w:rPr>
        <w:t xml:space="preserve"> </w:t>
      </w:r>
      <w:r>
        <w:rPr>
          <w:rFonts w:eastAsia="Times New Roman"/>
          <w:szCs w:val="24"/>
        </w:rPr>
        <w:t>Δ</w:t>
      </w:r>
      <w:r w:rsidRPr="005A6469">
        <w:rPr>
          <w:rFonts w:eastAsia="Times New Roman"/>
          <w:szCs w:val="24"/>
        </w:rPr>
        <w:t>ηλαδή</w:t>
      </w:r>
      <w:r>
        <w:rPr>
          <w:rFonts w:eastAsia="Times New Roman"/>
          <w:szCs w:val="24"/>
        </w:rPr>
        <w:t>,</w:t>
      </w:r>
      <w:r w:rsidRPr="005A6469">
        <w:rPr>
          <w:rFonts w:eastAsia="Times New Roman"/>
          <w:szCs w:val="24"/>
        </w:rPr>
        <w:t xml:space="preserve"> </w:t>
      </w:r>
      <w:r>
        <w:rPr>
          <w:rFonts w:eastAsia="Times New Roman"/>
          <w:szCs w:val="24"/>
        </w:rPr>
        <w:t>τους ζητάτε να ζήσουν</w:t>
      </w:r>
      <w:r w:rsidRPr="005A6469">
        <w:rPr>
          <w:rFonts w:eastAsia="Times New Roman"/>
          <w:szCs w:val="24"/>
        </w:rPr>
        <w:t xml:space="preserve"> </w:t>
      </w:r>
      <w:r>
        <w:rPr>
          <w:rFonts w:eastAsia="Times New Roman"/>
          <w:szCs w:val="24"/>
        </w:rPr>
        <w:t xml:space="preserve">με </w:t>
      </w:r>
      <w:r w:rsidRPr="005A6469">
        <w:rPr>
          <w:rFonts w:eastAsia="Times New Roman"/>
          <w:szCs w:val="24"/>
        </w:rPr>
        <w:t>αυτά τα χρήματα</w:t>
      </w:r>
      <w:r>
        <w:rPr>
          <w:rFonts w:eastAsia="Times New Roman"/>
          <w:szCs w:val="24"/>
        </w:rPr>
        <w:t>.</w:t>
      </w:r>
      <w:r w:rsidRPr="005A6469">
        <w:rPr>
          <w:rFonts w:eastAsia="Times New Roman"/>
          <w:szCs w:val="24"/>
        </w:rPr>
        <w:t xml:space="preserve"> </w:t>
      </w:r>
    </w:p>
    <w:p w14:paraId="120F8E27" w14:textId="77777777" w:rsidR="0086761A" w:rsidRDefault="00427452">
      <w:pPr>
        <w:spacing w:line="600" w:lineRule="auto"/>
        <w:ind w:firstLine="720"/>
        <w:jc w:val="both"/>
        <w:rPr>
          <w:rFonts w:eastAsia="Times New Roman"/>
          <w:szCs w:val="24"/>
        </w:rPr>
      </w:pPr>
      <w:r>
        <w:rPr>
          <w:rFonts w:eastAsia="Times New Roman"/>
          <w:szCs w:val="24"/>
        </w:rPr>
        <w:t>Β</w:t>
      </w:r>
      <w:r w:rsidRPr="005A6469">
        <w:rPr>
          <w:rFonts w:eastAsia="Times New Roman"/>
          <w:szCs w:val="24"/>
        </w:rPr>
        <w:t>έβαια</w:t>
      </w:r>
      <w:r>
        <w:rPr>
          <w:rFonts w:eastAsia="Times New Roman"/>
          <w:szCs w:val="24"/>
        </w:rPr>
        <w:t>,</w:t>
      </w:r>
      <w:r w:rsidRPr="005A6469">
        <w:rPr>
          <w:rFonts w:eastAsia="Times New Roman"/>
          <w:szCs w:val="24"/>
        </w:rPr>
        <w:t xml:space="preserve"> ξεχάσαμε</w:t>
      </w:r>
      <w:r>
        <w:rPr>
          <w:rFonts w:eastAsia="Times New Roman"/>
          <w:szCs w:val="24"/>
        </w:rPr>
        <w:t xml:space="preserve"> ότι</w:t>
      </w:r>
      <w:r w:rsidRPr="005A6469">
        <w:rPr>
          <w:rFonts w:eastAsia="Times New Roman"/>
          <w:szCs w:val="24"/>
        </w:rPr>
        <w:t xml:space="preserve"> τους δίνετ</w:t>
      </w:r>
      <w:r>
        <w:rPr>
          <w:rFonts w:eastAsia="Times New Roman"/>
          <w:szCs w:val="24"/>
        </w:rPr>
        <w:t>ε και μέρισμα 250</w:t>
      </w:r>
      <w:r>
        <w:rPr>
          <w:rFonts w:eastAsia="Times New Roman"/>
          <w:szCs w:val="24"/>
        </w:rPr>
        <w:t xml:space="preserve"> </w:t>
      </w:r>
      <w:r>
        <w:rPr>
          <w:rFonts w:eastAsia="Times New Roman"/>
          <w:szCs w:val="24"/>
        </w:rPr>
        <w:t>-</w:t>
      </w:r>
      <w:r>
        <w:rPr>
          <w:rFonts w:eastAsia="Times New Roman"/>
          <w:szCs w:val="24"/>
        </w:rPr>
        <w:t xml:space="preserve"> </w:t>
      </w:r>
      <w:r w:rsidRPr="005A6469">
        <w:rPr>
          <w:rFonts w:eastAsia="Times New Roman"/>
          <w:szCs w:val="24"/>
        </w:rPr>
        <w:t>300 ευρώ</w:t>
      </w:r>
      <w:r>
        <w:rPr>
          <w:rFonts w:eastAsia="Times New Roman"/>
          <w:szCs w:val="24"/>
        </w:rPr>
        <w:t>.</w:t>
      </w:r>
      <w:r w:rsidRPr="005A6469">
        <w:rPr>
          <w:rFonts w:eastAsia="Times New Roman"/>
          <w:szCs w:val="24"/>
        </w:rPr>
        <w:t xml:space="preserve"> </w:t>
      </w:r>
      <w:r>
        <w:rPr>
          <w:rFonts w:eastAsia="Times New Roman"/>
          <w:szCs w:val="24"/>
        </w:rPr>
        <w:t>Ξ</w:t>
      </w:r>
      <w:r w:rsidRPr="005A6469">
        <w:rPr>
          <w:rFonts w:eastAsia="Times New Roman"/>
          <w:szCs w:val="24"/>
        </w:rPr>
        <w:t>έρετε τι λένε οι αγρότες</w:t>
      </w:r>
      <w:r>
        <w:rPr>
          <w:rFonts w:eastAsia="Times New Roman"/>
          <w:szCs w:val="24"/>
        </w:rPr>
        <w:t>; Λένε ότι</w:t>
      </w:r>
      <w:r w:rsidRPr="005A6469">
        <w:rPr>
          <w:rFonts w:eastAsia="Times New Roman"/>
          <w:szCs w:val="24"/>
        </w:rPr>
        <w:t xml:space="preserve"> τους </w:t>
      </w:r>
      <w:r>
        <w:rPr>
          <w:rFonts w:eastAsia="Times New Roman"/>
          <w:szCs w:val="24"/>
        </w:rPr>
        <w:t xml:space="preserve">παίρνετε τα καρβέλια </w:t>
      </w:r>
      <w:r w:rsidRPr="005A6469">
        <w:rPr>
          <w:rFonts w:eastAsia="Times New Roman"/>
          <w:szCs w:val="24"/>
        </w:rPr>
        <w:t>και τους δίνετ</w:t>
      </w:r>
      <w:r>
        <w:rPr>
          <w:rFonts w:eastAsia="Times New Roman"/>
          <w:szCs w:val="24"/>
        </w:rPr>
        <w:t>ε</w:t>
      </w:r>
      <w:r w:rsidRPr="005A6469">
        <w:rPr>
          <w:rFonts w:eastAsia="Times New Roman"/>
          <w:szCs w:val="24"/>
        </w:rPr>
        <w:t xml:space="preserve"> </w:t>
      </w:r>
      <w:r>
        <w:rPr>
          <w:rFonts w:eastAsia="Times New Roman"/>
          <w:szCs w:val="24"/>
        </w:rPr>
        <w:t>ψίχουλα.</w:t>
      </w:r>
      <w:r w:rsidRPr="005A6469">
        <w:rPr>
          <w:rFonts w:eastAsia="Times New Roman"/>
          <w:szCs w:val="24"/>
        </w:rPr>
        <w:t xml:space="preserve"> </w:t>
      </w:r>
      <w:r>
        <w:rPr>
          <w:rFonts w:eastAsia="Times New Roman"/>
          <w:szCs w:val="24"/>
        </w:rPr>
        <w:t xml:space="preserve">Και ενώ τους χαρατσώνετε </w:t>
      </w:r>
      <w:r w:rsidRPr="005A6469">
        <w:rPr>
          <w:rFonts w:eastAsia="Times New Roman"/>
          <w:szCs w:val="24"/>
        </w:rPr>
        <w:t>με ασφαλιστικές εισφορές και φιλοδωρήματα</w:t>
      </w:r>
      <w:r>
        <w:rPr>
          <w:rFonts w:eastAsia="Times New Roman"/>
          <w:szCs w:val="24"/>
        </w:rPr>
        <w:t>,</w:t>
      </w:r>
      <w:r w:rsidRPr="005A6469">
        <w:rPr>
          <w:rFonts w:eastAsia="Times New Roman"/>
          <w:szCs w:val="24"/>
        </w:rPr>
        <w:t xml:space="preserve"> τους </w:t>
      </w:r>
      <w:r>
        <w:rPr>
          <w:rFonts w:eastAsia="Times New Roman"/>
          <w:szCs w:val="24"/>
        </w:rPr>
        <w:t xml:space="preserve">δίνετε </w:t>
      </w:r>
      <w:r w:rsidRPr="005A6469">
        <w:rPr>
          <w:rFonts w:eastAsia="Times New Roman"/>
          <w:szCs w:val="24"/>
        </w:rPr>
        <w:t>συντάξεις πείνας</w:t>
      </w:r>
      <w:r>
        <w:rPr>
          <w:rFonts w:eastAsia="Times New Roman"/>
          <w:szCs w:val="24"/>
        </w:rPr>
        <w:t xml:space="preserve"> των 330 ευρώ</w:t>
      </w:r>
      <w:r>
        <w:rPr>
          <w:rFonts w:eastAsia="Times New Roman"/>
          <w:szCs w:val="24"/>
        </w:rPr>
        <w:t xml:space="preserve">, αυτό που είπε ο κ. Αποστόλου, </w:t>
      </w:r>
      <w:r w:rsidRPr="005A6469">
        <w:rPr>
          <w:rFonts w:eastAsia="Times New Roman"/>
          <w:szCs w:val="24"/>
        </w:rPr>
        <w:t xml:space="preserve">ότι παίρνουν εθνική σύνταξη 384 </w:t>
      </w:r>
      <w:r>
        <w:rPr>
          <w:rFonts w:eastAsia="Times New Roman"/>
          <w:szCs w:val="24"/>
        </w:rPr>
        <w:t xml:space="preserve">ευρώ. </w:t>
      </w:r>
    </w:p>
    <w:p w14:paraId="120F8E28" w14:textId="77777777" w:rsidR="0086761A" w:rsidRDefault="00427452">
      <w:pPr>
        <w:spacing w:line="600" w:lineRule="auto"/>
        <w:ind w:firstLine="720"/>
        <w:jc w:val="both"/>
        <w:rPr>
          <w:rFonts w:eastAsia="Times New Roman"/>
          <w:szCs w:val="24"/>
        </w:rPr>
      </w:pPr>
      <w:r>
        <w:rPr>
          <w:rFonts w:eastAsia="Times New Roman"/>
          <w:szCs w:val="24"/>
        </w:rPr>
        <w:t xml:space="preserve">Οι αγρότες ξέρουν </w:t>
      </w:r>
      <w:r w:rsidRPr="005A6469">
        <w:rPr>
          <w:rFonts w:eastAsia="Times New Roman"/>
          <w:szCs w:val="24"/>
        </w:rPr>
        <w:t>πολύ καλά</w:t>
      </w:r>
      <w:r>
        <w:rPr>
          <w:rFonts w:eastAsia="Times New Roman"/>
          <w:szCs w:val="24"/>
        </w:rPr>
        <w:t>,</w:t>
      </w:r>
      <w:r w:rsidRPr="005A6469">
        <w:rPr>
          <w:rFonts w:eastAsia="Times New Roman"/>
          <w:szCs w:val="24"/>
        </w:rPr>
        <w:t xml:space="preserve"> και να το πούμε να τ</w:t>
      </w:r>
      <w:r>
        <w:rPr>
          <w:rFonts w:eastAsia="Times New Roman"/>
          <w:szCs w:val="24"/>
        </w:rPr>
        <w:t>ο</w:t>
      </w:r>
      <w:r w:rsidRPr="005A6469">
        <w:rPr>
          <w:rFonts w:eastAsia="Times New Roman"/>
          <w:szCs w:val="24"/>
        </w:rPr>
        <w:t xml:space="preserve"> ακούσουν κ</w:t>
      </w:r>
      <w:r>
        <w:rPr>
          <w:rFonts w:eastAsia="Times New Roman"/>
          <w:szCs w:val="24"/>
        </w:rPr>
        <w:t>ι</w:t>
      </w:r>
      <w:r w:rsidRPr="005A6469">
        <w:rPr>
          <w:rFonts w:eastAsia="Times New Roman"/>
          <w:szCs w:val="24"/>
        </w:rPr>
        <w:t xml:space="preserve"> από δω</w:t>
      </w:r>
      <w:r>
        <w:rPr>
          <w:rFonts w:eastAsia="Times New Roman"/>
          <w:szCs w:val="24"/>
        </w:rPr>
        <w:t>,</w:t>
      </w:r>
      <w:r w:rsidRPr="005A6469">
        <w:rPr>
          <w:rFonts w:eastAsia="Times New Roman"/>
          <w:szCs w:val="24"/>
        </w:rPr>
        <w:t xml:space="preserve"> ότι με </w:t>
      </w:r>
      <w:r>
        <w:rPr>
          <w:rFonts w:eastAsia="Times New Roman"/>
          <w:szCs w:val="24"/>
        </w:rPr>
        <w:t xml:space="preserve">τριάντα </w:t>
      </w:r>
      <w:r w:rsidRPr="005A6469">
        <w:rPr>
          <w:rFonts w:eastAsia="Times New Roman"/>
          <w:szCs w:val="24"/>
        </w:rPr>
        <w:t>χρόνια ασφάλιση παίρνουν 24 ευρώ εθνική σύνταξη</w:t>
      </w:r>
      <w:r>
        <w:rPr>
          <w:rFonts w:eastAsia="Times New Roman"/>
          <w:szCs w:val="24"/>
        </w:rPr>
        <w:t>.</w:t>
      </w:r>
      <w:r w:rsidRPr="005A6469">
        <w:rPr>
          <w:rFonts w:eastAsia="Times New Roman"/>
          <w:szCs w:val="24"/>
        </w:rPr>
        <w:t xml:space="preserve"> Αυτή είναι η σύνταξη</w:t>
      </w:r>
      <w:r>
        <w:rPr>
          <w:rFonts w:eastAsia="Times New Roman"/>
          <w:szCs w:val="24"/>
        </w:rPr>
        <w:t>. Και</w:t>
      </w:r>
      <w:r w:rsidRPr="005A6469">
        <w:rPr>
          <w:rFonts w:eastAsia="Times New Roman"/>
          <w:szCs w:val="24"/>
        </w:rPr>
        <w:t xml:space="preserve"> σε αυτούς δεν δίνετ</w:t>
      </w:r>
      <w:r>
        <w:rPr>
          <w:rFonts w:eastAsia="Times New Roman"/>
          <w:szCs w:val="24"/>
        </w:rPr>
        <w:t>ε</w:t>
      </w:r>
      <w:r w:rsidRPr="005A6469">
        <w:rPr>
          <w:rFonts w:eastAsia="Times New Roman"/>
          <w:szCs w:val="24"/>
        </w:rPr>
        <w:t xml:space="preserve"> και</w:t>
      </w:r>
      <w:r w:rsidRPr="005A6469">
        <w:rPr>
          <w:rFonts w:eastAsia="Times New Roman"/>
          <w:szCs w:val="24"/>
        </w:rPr>
        <w:t xml:space="preserve"> τη σύνταξή</w:t>
      </w:r>
      <w:r>
        <w:rPr>
          <w:rFonts w:eastAsia="Times New Roman"/>
          <w:szCs w:val="24"/>
        </w:rPr>
        <w:t>.</w:t>
      </w:r>
      <w:r w:rsidRPr="005A6469">
        <w:rPr>
          <w:rFonts w:eastAsia="Times New Roman"/>
          <w:szCs w:val="24"/>
        </w:rPr>
        <w:t xml:space="preserve"> </w:t>
      </w:r>
      <w:r>
        <w:rPr>
          <w:rFonts w:eastAsia="Times New Roman"/>
          <w:szCs w:val="24"/>
        </w:rPr>
        <w:t>Τ</w:t>
      </w:r>
      <w:r w:rsidRPr="005A6469">
        <w:rPr>
          <w:rFonts w:eastAsia="Times New Roman"/>
          <w:szCs w:val="24"/>
        </w:rPr>
        <w:t xml:space="preserve">ους χρωστάτε </w:t>
      </w:r>
      <w:r>
        <w:rPr>
          <w:rFonts w:eastAsia="Times New Roman"/>
          <w:szCs w:val="24"/>
        </w:rPr>
        <w:t>έξι</w:t>
      </w:r>
      <w:r w:rsidRPr="005A6469">
        <w:rPr>
          <w:rFonts w:eastAsia="Times New Roman"/>
          <w:szCs w:val="24"/>
        </w:rPr>
        <w:t xml:space="preserve"> μήνες τώρα </w:t>
      </w:r>
      <w:r>
        <w:rPr>
          <w:rFonts w:eastAsia="Times New Roman"/>
          <w:szCs w:val="24"/>
        </w:rPr>
        <w:t>και δεν τους</w:t>
      </w:r>
      <w:r w:rsidRPr="005A6469">
        <w:rPr>
          <w:rFonts w:eastAsia="Times New Roman"/>
          <w:szCs w:val="24"/>
        </w:rPr>
        <w:t xml:space="preserve"> ρωτάτε πώς θα κάνουν Χριστούγεννα</w:t>
      </w:r>
      <w:r>
        <w:rPr>
          <w:rFonts w:eastAsia="Times New Roman"/>
          <w:szCs w:val="24"/>
        </w:rPr>
        <w:t>.</w:t>
      </w:r>
      <w:r w:rsidRPr="005A6469">
        <w:rPr>
          <w:rFonts w:eastAsia="Times New Roman"/>
          <w:szCs w:val="24"/>
        </w:rPr>
        <w:t xml:space="preserve"> </w:t>
      </w:r>
      <w:r>
        <w:rPr>
          <w:rFonts w:eastAsia="Times New Roman"/>
          <w:szCs w:val="24"/>
        </w:rPr>
        <w:t xml:space="preserve">Την εθνική σύνταξη στο σύνολο </w:t>
      </w:r>
      <w:r w:rsidRPr="005A6469">
        <w:rPr>
          <w:rFonts w:eastAsia="Times New Roman"/>
          <w:szCs w:val="24"/>
        </w:rPr>
        <w:t>οι αγρότες θα τ</w:t>
      </w:r>
      <w:r>
        <w:rPr>
          <w:rFonts w:eastAsia="Times New Roman"/>
          <w:szCs w:val="24"/>
        </w:rPr>
        <w:t>ην</w:t>
      </w:r>
      <w:r w:rsidRPr="005A6469">
        <w:rPr>
          <w:rFonts w:eastAsia="Times New Roman"/>
          <w:szCs w:val="24"/>
        </w:rPr>
        <w:t xml:space="preserve"> πάρουν το 2032</w:t>
      </w:r>
      <w:r>
        <w:rPr>
          <w:rFonts w:eastAsia="Times New Roman"/>
          <w:szCs w:val="24"/>
        </w:rPr>
        <w:t>,</w:t>
      </w:r>
      <w:r w:rsidRPr="005A6469">
        <w:rPr>
          <w:rFonts w:eastAsia="Times New Roman"/>
          <w:szCs w:val="24"/>
        </w:rPr>
        <w:t xml:space="preserve"> μετά από 15 χρόνια και βλέπουμε</w:t>
      </w:r>
      <w:r>
        <w:rPr>
          <w:rFonts w:eastAsia="Times New Roman"/>
          <w:szCs w:val="24"/>
        </w:rPr>
        <w:t>.</w:t>
      </w:r>
      <w:r w:rsidRPr="005A6469">
        <w:rPr>
          <w:rFonts w:eastAsia="Times New Roman"/>
          <w:szCs w:val="24"/>
        </w:rPr>
        <w:t xml:space="preserve"> </w:t>
      </w:r>
    </w:p>
    <w:p w14:paraId="120F8E29" w14:textId="77777777" w:rsidR="0086761A" w:rsidRDefault="00427452">
      <w:pPr>
        <w:spacing w:line="600" w:lineRule="auto"/>
        <w:ind w:firstLine="720"/>
        <w:jc w:val="both"/>
        <w:rPr>
          <w:rFonts w:eastAsia="Times New Roman"/>
          <w:szCs w:val="24"/>
        </w:rPr>
      </w:pPr>
      <w:r>
        <w:rPr>
          <w:rFonts w:eastAsia="Times New Roman"/>
          <w:szCs w:val="24"/>
        </w:rPr>
        <w:t>Τ</w:t>
      </w:r>
      <w:r w:rsidRPr="005A6469">
        <w:rPr>
          <w:rFonts w:eastAsia="Times New Roman"/>
          <w:szCs w:val="24"/>
        </w:rPr>
        <w:t>ώρα</w:t>
      </w:r>
      <w:r>
        <w:rPr>
          <w:rFonts w:eastAsia="Times New Roman"/>
          <w:szCs w:val="24"/>
        </w:rPr>
        <w:t>,</w:t>
      </w:r>
      <w:r w:rsidRPr="005A6469">
        <w:rPr>
          <w:rFonts w:eastAsia="Times New Roman"/>
          <w:szCs w:val="24"/>
        </w:rPr>
        <w:t xml:space="preserve"> σε ό</w:t>
      </w:r>
      <w:r>
        <w:rPr>
          <w:rFonts w:eastAsia="Times New Roman"/>
          <w:szCs w:val="24"/>
        </w:rPr>
        <w:t>,</w:t>
      </w:r>
      <w:r w:rsidRPr="005A6469">
        <w:rPr>
          <w:rFonts w:eastAsia="Times New Roman"/>
          <w:szCs w:val="24"/>
        </w:rPr>
        <w:t xml:space="preserve">τι αφορά τις μειώσεις </w:t>
      </w:r>
      <w:r>
        <w:rPr>
          <w:rFonts w:eastAsia="Times New Roman"/>
          <w:szCs w:val="24"/>
        </w:rPr>
        <w:t>στις ασφαλιστικές εισφορές,</w:t>
      </w:r>
      <w:r w:rsidRPr="005A6469">
        <w:rPr>
          <w:rFonts w:eastAsia="Times New Roman"/>
          <w:szCs w:val="24"/>
        </w:rPr>
        <w:t xml:space="preserve"> να ακού</w:t>
      </w:r>
      <w:r w:rsidRPr="005A6469">
        <w:rPr>
          <w:rFonts w:eastAsia="Times New Roman"/>
          <w:szCs w:val="24"/>
        </w:rPr>
        <w:t xml:space="preserve">σουν και </w:t>
      </w:r>
      <w:r>
        <w:rPr>
          <w:rFonts w:eastAsia="Times New Roman"/>
          <w:szCs w:val="24"/>
        </w:rPr>
        <w:t xml:space="preserve">οι </w:t>
      </w:r>
      <w:r w:rsidRPr="005A6469">
        <w:rPr>
          <w:rFonts w:eastAsia="Times New Roman"/>
          <w:szCs w:val="24"/>
        </w:rPr>
        <w:t>αγρότες</w:t>
      </w:r>
      <w:r>
        <w:rPr>
          <w:rFonts w:eastAsia="Times New Roman"/>
          <w:szCs w:val="24"/>
        </w:rPr>
        <w:t xml:space="preserve">, αλλά </w:t>
      </w:r>
      <w:r w:rsidRPr="005A6469">
        <w:rPr>
          <w:rFonts w:eastAsia="Times New Roman"/>
          <w:szCs w:val="24"/>
        </w:rPr>
        <w:t>και οι υπόλοιποι π</w:t>
      </w:r>
      <w:r>
        <w:rPr>
          <w:rFonts w:eastAsia="Times New Roman"/>
          <w:szCs w:val="24"/>
        </w:rPr>
        <w:t>όσο κουβαρντάδες είστε.</w:t>
      </w:r>
      <w:r w:rsidRPr="005A6469">
        <w:rPr>
          <w:rFonts w:eastAsia="Times New Roman"/>
          <w:szCs w:val="24"/>
        </w:rPr>
        <w:t xml:space="preserve"> </w:t>
      </w:r>
      <w:r>
        <w:rPr>
          <w:rFonts w:eastAsia="Times New Roman"/>
          <w:szCs w:val="24"/>
        </w:rPr>
        <w:t>Ξ</w:t>
      </w:r>
      <w:r w:rsidRPr="005A6469">
        <w:rPr>
          <w:rFonts w:eastAsia="Times New Roman"/>
          <w:szCs w:val="24"/>
        </w:rPr>
        <w:t>έρετε πόσα είναι αυτά τα χρήματα</w:t>
      </w:r>
      <w:r>
        <w:rPr>
          <w:rFonts w:eastAsia="Times New Roman"/>
          <w:szCs w:val="24"/>
        </w:rPr>
        <w:t xml:space="preserve">; Είναι </w:t>
      </w:r>
      <w:r w:rsidRPr="005A6469">
        <w:rPr>
          <w:rFonts w:eastAsia="Times New Roman"/>
          <w:szCs w:val="24"/>
        </w:rPr>
        <w:t>19 εκατομμύρια</w:t>
      </w:r>
      <w:r>
        <w:rPr>
          <w:rFonts w:eastAsia="Times New Roman"/>
          <w:szCs w:val="24"/>
        </w:rPr>
        <w:t>,</w:t>
      </w:r>
      <w:r w:rsidRPr="005A6469">
        <w:rPr>
          <w:rFonts w:eastAsia="Times New Roman"/>
          <w:szCs w:val="24"/>
        </w:rPr>
        <w:t xml:space="preserve"> όταν για τη συμμαχία του πολέμου </w:t>
      </w:r>
      <w:r>
        <w:rPr>
          <w:rFonts w:eastAsia="Times New Roman"/>
          <w:szCs w:val="24"/>
        </w:rPr>
        <w:t xml:space="preserve">του ολέθρου του ΝΑΤΟ </w:t>
      </w:r>
      <w:r w:rsidRPr="005A6469">
        <w:rPr>
          <w:rFonts w:eastAsia="Times New Roman"/>
          <w:szCs w:val="24"/>
        </w:rPr>
        <w:t>δίν</w:t>
      </w:r>
      <w:r>
        <w:rPr>
          <w:rFonts w:eastAsia="Times New Roman"/>
          <w:szCs w:val="24"/>
        </w:rPr>
        <w:t>ε</w:t>
      </w:r>
      <w:r w:rsidRPr="005A6469">
        <w:rPr>
          <w:rFonts w:eastAsia="Times New Roman"/>
          <w:szCs w:val="24"/>
        </w:rPr>
        <w:t xml:space="preserve">τε 4 </w:t>
      </w:r>
      <w:r>
        <w:rPr>
          <w:rFonts w:eastAsia="Times New Roman"/>
          <w:szCs w:val="24"/>
        </w:rPr>
        <w:t xml:space="preserve">δισεκατομμύρια, από το ξεζούμισμα του ελληνικού λαού. </w:t>
      </w:r>
    </w:p>
    <w:p w14:paraId="120F8E2A" w14:textId="77777777" w:rsidR="0086761A" w:rsidRDefault="00427452">
      <w:pPr>
        <w:spacing w:line="600" w:lineRule="auto"/>
        <w:ind w:firstLine="720"/>
        <w:jc w:val="both"/>
        <w:rPr>
          <w:rFonts w:eastAsia="Times New Roman"/>
          <w:szCs w:val="24"/>
        </w:rPr>
      </w:pPr>
      <w:r>
        <w:rPr>
          <w:rFonts w:eastAsia="Times New Roman"/>
          <w:szCs w:val="24"/>
        </w:rPr>
        <w:lastRenderedPageBreak/>
        <w:t>Β</w:t>
      </w:r>
      <w:r w:rsidRPr="005A6469">
        <w:rPr>
          <w:rFonts w:eastAsia="Times New Roman"/>
          <w:szCs w:val="24"/>
        </w:rPr>
        <w:t xml:space="preserve">ασικό εργαλείο υλοποίησης αυτής της αντιλαϊκής πολιτικής </w:t>
      </w:r>
      <w:r>
        <w:rPr>
          <w:rFonts w:eastAsia="Times New Roman"/>
          <w:szCs w:val="24"/>
        </w:rPr>
        <w:t>στον χώρο της</w:t>
      </w:r>
      <w:r w:rsidRPr="005A6469">
        <w:rPr>
          <w:rFonts w:eastAsia="Times New Roman"/>
          <w:szCs w:val="24"/>
        </w:rPr>
        <w:t xml:space="preserve"> αγροτιάς είναι </w:t>
      </w:r>
      <w:r>
        <w:rPr>
          <w:rFonts w:eastAsia="Times New Roman"/>
          <w:szCs w:val="24"/>
        </w:rPr>
        <w:t xml:space="preserve">οι </w:t>
      </w:r>
      <w:r w:rsidRPr="005A6469">
        <w:rPr>
          <w:rFonts w:eastAsia="Times New Roman"/>
          <w:szCs w:val="24"/>
        </w:rPr>
        <w:t>ομάδες παραγωγών</w:t>
      </w:r>
      <w:r>
        <w:rPr>
          <w:rFonts w:eastAsia="Times New Roman"/>
          <w:szCs w:val="24"/>
        </w:rPr>
        <w:t xml:space="preserve">, οι συμβιβασμένες οργανώσεις </w:t>
      </w:r>
      <w:r w:rsidRPr="005A6469">
        <w:rPr>
          <w:rFonts w:eastAsia="Times New Roman"/>
          <w:szCs w:val="24"/>
        </w:rPr>
        <w:t>τ</w:t>
      </w:r>
      <w:r>
        <w:rPr>
          <w:rFonts w:eastAsia="Times New Roman"/>
          <w:szCs w:val="24"/>
        </w:rPr>
        <w:t>ω</w:t>
      </w:r>
      <w:r w:rsidRPr="005A6469">
        <w:rPr>
          <w:rFonts w:eastAsia="Times New Roman"/>
          <w:szCs w:val="24"/>
        </w:rPr>
        <w:t>ν αγροτών</w:t>
      </w:r>
      <w:r>
        <w:rPr>
          <w:rFonts w:eastAsia="Times New Roman"/>
          <w:szCs w:val="24"/>
        </w:rPr>
        <w:t>,</w:t>
      </w:r>
      <w:r w:rsidRPr="005A6469">
        <w:rPr>
          <w:rFonts w:eastAsia="Times New Roman"/>
          <w:szCs w:val="24"/>
        </w:rPr>
        <w:t xml:space="preserve"> η συμβολαιακή γεωργία</w:t>
      </w:r>
      <w:r>
        <w:rPr>
          <w:rFonts w:eastAsia="Times New Roman"/>
          <w:szCs w:val="24"/>
        </w:rPr>
        <w:t>,</w:t>
      </w:r>
      <w:r w:rsidRPr="005A6469">
        <w:rPr>
          <w:rFonts w:eastAsia="Times New Roman"/>
          <w:szCs w:val="24"/>
        </w:rPr>
        <w:t xml:space="preserve"> οι διεπαγγελματικές</w:t>
      </w:r>
      <w:r>
        <w:rPr>
          <w:rFonts w:eastAsia="Times New Roman"/>
          <w:szCs w:val="24"/>
        </w:rPr>
        <w:t>,</w:t>
      </w:r>
      <w:r w:rsidRPr="005A6469">
        <w:rPr>
          <w:rFonts w:eastAsia="Times New Roman"/>
          <w:szCs w:val="24"/>
        </w:rPr>
        <w:t xml:space="preserve"> που βάζουν πλάτη για να ενσωματωθούν μικροί και μεσαίοι παραγωγ</w:t>
      </w:r>
      <w:r>
        <w:rPr>
          <w:rFonts w:eastAsia="Times New Roman"/>
          <w:szCs w:val="24"/>
        </w:rPr>
        <w:t>ο</w:t>
      </w:r>
      <w:r>
        <w:rPr>
          <w:rFonts w:eastAsia="Times New Roman"/>
          <w:szCs w:val="24"/>
        </w:rPr>
        <w:t>ί</w:t>
      </w:r>
      <w:r w:rsidRPr="005A6469">
        <w:rPr>
          <w:rFonts w:eastAsia="Times New Roman"/>
          <w:szCs w:val="24"/>
        </w:rPr>
        <w:t xml:space="preserve"> </w:t>
      </w:r>
      <w:r>
        <w:rPr>
          <w:rFonts w:eastAsia="Times New Roman"/>
          <w:szCs w:val="24"/>
        </w:rPr>
        <w:t>στους</w:t>
      </w:r>
      <w:r w:rsidRPr="005A6469">
        <w:rPr>
          <w:rFonts w:eastAsia="Times New Roman"/>
          <w:szCs w:val="24"/>
        </w:rPr>
        <w:t xml:space="preserve"> στόχους του κεφαλαίου</w:t>
      </w:r>
      <w:r>
        <w:rPr>
          <w:rFonts w:eastAsia="Times New Roman"/>
          <w:szCs w:val="24"/>
        </w:rPr>
        <w:t>.</w:t>
      </w:r>
      <w:r w:rsidRPr="005A6469">
        <w:rPr>
          <w:rFonts w:eastAsia="Times New Roman"/>
          <w:szCs w:val="24"/>
        </w:rPr>
        <w:t xml:space="preserve"> </w:t>
      </w:r>
      <w:r>
        <w:rPr>
          <w:rFonts w:eastAsia="Times New Roman"/>
          <w:szCs w:val="24"/>
        </w:rPr>
        <w:t>Γι’</w:t>
      </w:r>
      <w:r w:rsidRPr="005A6469">
        <w:rPr>
          <w:rFonts w:eastAsia="Times New Roman"/>
          <w:szCs w:val="24"/>
        </w:rPr>
        <w:t xml:space="preserve"> αυτό έχει σημασία σήμερα η αντιλαϊκή επίθεση διαρκείας</w:t>
      </w:r>
      <w:r>
        <w:rPr>
          <w:rFonts w:eastAsia="Times New Roman"/>
          <w:szCs w:val="24"/>
        </w:rPr>
        <w:t xml:space="preserve"> και η </w:t>
      </w:r>
      <w:r w:rsidRPr="005A6469">
        <w:rPr>
          <w:rFonts w:eastAsia="Times New Roman"/>
          <w:szCs w:val="24"/>
        </w:rPr>
        <w:t xml:space="preserve">προώθηση της στρατηγικής του κεφαλαίου </w:t>
      </w:r>
      <w:r>
        <w:rPr>
          <w:rFonts w:eastAsia="Times New Roman"/>
          <w:szCs w:val="24"/>
        </w:rPr>
        <w:t xml:space="preserve">να βρει εμπόδια, να δυσκολευτεί, να μην δοθεί </w:t>
      </w:r>
      <w:r w:rsidRPr="005A6469">
        <w:rPr>
          <w:rFonts w:eastAsia="Times New Roman"/>
          <w:szCs w:val="24"/>
        </w:rPr>
        <w:t>η εργατική λαϊκή συναίνεση</w:t>
      </w:r>
      <w:r>
        <w:rPr>
          <w:rFonts w:eastAsia="Times New Roman"/>
          <w:szCs w:val="24"/>
        </w:rPr>
        <w:t>,</w:t>
      </w:r>
      <w:r w:rsidRPr="005A6469">
        <w:rPr>
          <w:rFonts w:eastAsia="Times New Roman"/>
          <w:szCs w:val="24"/>
        </w:rPr>
        <w:t xml:space="preserve"> να μην περάσουν τα προπαγανδιστικά κόλπα της </w:t>
      </w:r>
      <w:r>
        <w:rPr>
          <w:rFonts w:eastAsia="Times New Roman"/>
          <w:szCs w:val="24"/>
        </w:rPr>
        <w:t>Κ</w:t>
      </w:r>
      <w:r w:rsidRPr="005A6469">
        <w:rPr>
          <w:rFonts w:eastAsia="Times New Roman"/>
          <w:szCs w:val="24"/>
        </w:rPr>
        <w:t>υ</w:t>
      </w:r>
      <w:r w:rsidRPr="005A6469">
        <w:rPr>
          <w:rFonts w:eastAsia="Times New Roman"/>
          <w:szCs w:val="24"/>
        </w:rPr>
        <w:t>βέρνησης</w:t>
      </w:r>
      <w:r>
        <w:rPr>
          <w:rFonts w:eastAsia="Times New Roman"/>
          <w:szCs w:val="24"/>
        </w:rPr>
        <w:t>,</w:t>
      </w:r>
      <w:r w:rsidRPr="005A6469">
        <w:rPr>
          <w:rFonts w:eastAsia="Times New Roman"/>
          <w:szCs w:val="24"/>
        </w:rPr>
        <w:t xml:space="preserve"> που έχουν στόχο να ρίξουν κ</w:t>
      </w:r>
      <w:r>
        <w:rPr>
          <w:rFonts w:eastAsia="Times New Roman"/>
          <w:szCs w:val="24"/>
        </w:rPr>
        <w:t xml:space="preserve">ι </w:t>
      </w:r>
      <w:r w:rsidRPr="005A6469">
        <w:rPr>
          <w:rFonts w:eastAsia="Times New Roman"/>
          <w:szCs w:val="24"/>
        </w:rPr>
        <w:t xml:space="preserve">άλλο </w:t>
      </w:r>
      <w:r>
        <w:rPr>
          <w:rFonts w:eastAsia="Times New Roman"/>
          <w:szCs w:val="24"/>
        </w:rPr>
        <w:t>τις δίκαιες</w:t>
      </w:r>
      <w:r w:rsidRPr="005A6469">
        <w:rPr>
          <w:rFonts w:eastAsia="Times New Roman"/>
          <w:szCs w:val="24"/>
        </w:rPr>
        <w:t xml:space="preserve"> απαιτήσεις του </w:t>
      </w:r>
      <w:r>
        <w:rPr>
          <w:rFonts w:eastAsia="Times New Roman"/>
          <w:szCs w:val="24"/>
        </w:rPr>
        <w:t xml:space="preserve">λαού, </w:t>
      </w:r>
      <w:r w:rsidRPr="005A6469">
        <w:rPr>
          <w:rFonts w:eastAsia="Times New Roman"/>
          <w:szCs w:val="24"/>
        </w:rPr>
        <w:t>να διαμορφώσουν ψεύτικες διαχωριστικές γραμμές ανάμεσα στους περισσότερο και λιγότερο φτωχούς</w:t>
      </w:r>
      <w:r>
        <w:rPr>
          <w:rFonts w:eastAsia="Times New Roman"/>
          <w:szCs w:val="24"/>
        </w:rPr>
        <w:t>,</w:t>
      </w:r>
      <w:r w:rsidRPr="005A6469">
        <w:rPr>
          <w:rFonts w:eastAsia="Times New Roman"/>
          <w:szCs w:val="24"/>
        </w:rPr>
        <w:t xml:space="preserve"> να </w:t>
      </w:r>
      <w:r>
        <w:rPr>
          <w:rFonts w:eastAsia="Times New Roman"/>
          <w:szCs w:val="24"/>
        </w:rPr>
        <w:t>νομιμοποιήσουν</w:t>
      </w:r>
      <w:r w:rsidRPr="005A6469">
        <w:rPr>
          <w:rFonts w:eastAsia="Times New Roman"/>
          <w:szCs w:val="24"/>
        </w:rPr>
        <w:t xml:space="preserve"> την πολιτική που </w:t>
      </w:r>
      <w:r>
        <w:rPr>
          <w:rFonts w:eastAsia="Times New Roman"/>
          <w:szCs w:val="24"/>
        </w:rPr>
        <w:t xml:space="preserve">συντρίβει </w:t>
      </w:r>
      <w:r w:rsidRPr="005A6469">
        <w:rPr>
          <w:rFonts w:eastAsia="Times New Roman"/>
          <w:szCs w:val="24"/>
        </w:rPr>
        <w:t>τα δικαιώματα</w:t>
      </w:r>
      <w:r>
        <w:rPr>
          <w:rFonts w:eastAsia="Times New Roman"/>
          <w:szCs w:val="24"/>
        </w:rPr>
        <w:t>,</w:t>
      </w:r>
      <w:r w:rsidRPr="005A6469">
        <w:rPr>
          <w:rFonts w:eastAsia="Times New Roman"/>
          <w:szCs w:val="24"/>
        </w:rPr>
        <w:t xml:space="preserve"> τη στιγμή που το κεφάλαι</w:t>
      </w:r>
      <w:r w:rsidRPr="005A6469">
        <w:rPr>
          <w:rFonts w:eastAsia="Times New Roman"/>
          <w:szCs w:val="24"/>
        </w:rPr>
        <w:t>ο</w:t>
      </w:r>
      <w:r>
        <w:rPr>
          <w:rFonts w:eastAsia="Times New Roman"/>
          <w:szCs w:val="24"/>
        </w:rPr>
        <w:t xml:space="preserve">, </w:t>
      </w:r>
      <w:r w:rsidRPr="005A6469">
        <w:rPr>
          <w:rFonts w:eastAsia="Times New Roman"/>
          <w:szCs w:val="24"/>
        </w:rPr>
        <w:t xml:space="preserve">που φαίνεται </w:t>
      </w:r>
      <w:r>
        <w:rPr>
          <w:rFonts w:eastAsia="Times New Roman"/>
          <w:szCs w:val="24"/>
        </w:rPr>
        <w:t xml:space="preserve">και </w:t>
      </w:r>
      <w:r w:rsidRPr="005A6469">
        <w:rPr>
          <w:rFonts w:eastAsia="Times New Roman"/>
          <w:szCs w:val="24"/>
        </w:rPr>
        <w:t xml:space="preserve">μέσα από τον </w:t>
      </w:r>
      <w:r>
        <w:rPr>
          <w:rFonts w:eastAsia="Times New Roman"/>
          <w:szCs w:val="24"/>
        </w:rPr>
        <w:t>π</w:t>
      </w:r>
      <w:r w:rsidRPr="005A6469">
        <w:rPr>
          <w:rFonts w:eastAsia="Times New Roman"/>
          <w:szCs w:val="24"/>
        </w:rPr>
        <w:t>ροϋπολογισμό</w:t>
      </w:r>
      <w:r>
        <w:rPr>
          <w:rFonts w:eastAsia="Times New Roman"/>
          <w:szCs w:val="24"/>
        </w:rPr>
        <w:t xml:space="preserve">, όχι μόνο μένει στο απυρόβλητο, </w:t>
      </w:r>
      <w:r w:rsidRPr="005A6469">
        <w:rPr>
          <w:rFonts w:eastAsia="Times New Roman"/>
          <w:szCs w:val="24"/>
        </w:rPr>
        <w:t xml:space="preserve">αλλά ενισχύεται </w:t>
      </w:r>
      <w:r>
        <w:rPr>
          <w:rFonts w:eastAsia="Times New Roman"/>
          <w:szCs w:val="24"/>
        </w:rPr>
        <w:t>όλο και</w:t>
      </w:r>
      <w:r w:rsidRPr="005A6469">
        <w:rPr>
          <w:rFonts w:eastAsia="Times New Roman"/>
          <w:szCs w:val="24"/>
        </w:rPr>
        <w:t xml:space="preserve"> περισσότερο</w:t>
      </w:r>
      <w:r>
        <w:rPr>
          <w:rFonts w:eastAsia="Times New Roman"/>
          <w:szCs w:val="24"/>
        </w:rPr>
        <w:t>.</w:t>
      </w:r>
    </w:p>
    <w:p w14:paraId="120F8E2B" w14:textId="77777777" w:rsidR="0086761A" w:rsidRDefault="00427452">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120F8E2C" w14:textId="77777777" w:rsidR="0086761A" w:rsidRDefault="00427452">
      <w:pPr>
        <w:spacing w:line="600" w:lineRule="auto"/>
        <w:ind w:firstLine="720"/>
        <w:jc w:val="both"/>
        <w:rPr>
          <w:rFonts w:eastAsia="Times New Roman"/>
          <w:szCs w:val="24"/>
        </w:rPr>
      </w:pPr>
      <w:r>
        <w:rPr>
          <w:rFonts w:eastAsia="Times New Roman"/>
          <w:szCs w:val="24"/>
        </w:rPr>
        <w:t>Ο</w:t>
      </w:r>
      <w:r w:rsidRPr="005A6469">
        <w:rPr>
          <w:rFonts w:eastAsia="Times New Roman"/>
          <w:szCs w:val="24"/>
        </w:rPr>
        <w:t>ι εργαζόμενοι</w:t>
      </w:r>
      <w:r>
        <w:rPr>
          <w:rFonts w:eastAsia="Times New Roman"/>
          <w:szCs w:val="24"/>
        </w:rPr>
        <w:t>,</w:t>
      </w:r>
      <w:r w:rsidRPr="005A6469">
        <w:rPr>
          <w:rFonts w:eastAsia="Times New Roman"/>
          <w:szCs w:val="24"/>
        </w:rPr>
        <w:t xml:space="preserve"> η φτωχή αγροτιά</w:t>
      </w:r>
      <w:r>
        <w:rPr>
          <w:rFonts w:eastAsia="Times New Roman"/>
          <w:szCs w:val="24"/>
        </w:rPr>
        <w:t>,</w:t>
      </w:r>
      <w:r w:rsidRPr="005A6469">
        <w:rPr>
          <w:rFonts w:eastAsia="Times New Roman"/>
          <w:szCs w:val="24"/>
        </w:rPr>
        <w:t xml:space="preserve"> τα </w:t>
      </w:r>
      <w:r>
        <w:rPr>
          <w:rFonts w:eastAsia="Times New Roman"/>
          <w:szCs w:val="24"/>
        </w:rPr>
        <w:t xml:space="preserve">άλλα </w:t>
      </w:r>
      <w:r w:rsidRPr="005A6469">
        <w:rPr>
          <w:rFonts w:eastAsia="Times New Roman"/>
          <w:szCs w:val="24"/>
        </w:rPr>
        <w:t>λαϊκά στρώματα</w:t>
      </w:r>
      <w:r>
        <w:rPr>
          <w:rFonts w:eastAsia="Times New Roman"/>
          <w:szCs w:val="24"/>
        </w:rPr>
        <w:t>,</w:t>
      </w:r>
      <w:r>
        <w:rPr>
          <w:rFonts w:eastAsia="Times New Roman"/>
          <w:szCs w:val="24"/>
        </w:rPr>
        <w:t xml:space="preserve"> η νεολαία,</w:t>
      </w:r>
      <w:r w:rsidRPr="005A6469">
        <w:rPr>
          <w:rFonts w:eastAsia="Times New Roman"/>
          <w:szCs w:val="24"/>
        </w:rPr>
        <w:t xml:space="preserve"> </w:t>
      </w:r>
      <w:r>
        <w:rPr>
          <w:rFonts w:eastAsia="Times New Roman"/>
          <w:szCs w:val="24"/>
        </w:rPr>
        <w:t xml:space="preserve">πρέπει να παλέψουν, να συμπορευτούν με το ΚΚΕ </w:t>
      </w:r>
      <w:r w:rsidRPr="005A6469">
        <w:rPr>
          <w:rFonts w:eastAsia="Times New Roman"/>
          <w:szCs w:val="24"/>
        </w:rPr>
        <w:t xml:space="preserve">για τον άλλο δρόμο ανάπτυξης που </w:t>
      </w:r>
      <w:r>
        <w:rPr>
          <w:rFonts w:eastAsia="Times New Roman"/>
          <w:szCs w:val="24"/>
        </w:rPr>
        <w:t xml:space="preserve">θα </w:t>
      </w:r>
      <w:r w:rsidRPr="005A6469">
        <w:rPr>
          <w:rFonts w:eastAsia="Times New Roman"/>
          <w:szCs w:val="24"/>
        </w:rPr>
        <w:t xml:space="preserve">συμφέρει την </w:t>
      </w:r>
      <w:r>
        <w:rPr>
          <w:rFonts w:eastAsia="Times New Roman"/>
          <w:szCs w:val="24"/>
        </w:rPr>
        <w:t>ε</w:t>
      </w:r>
      <w:r w:rsidRPr="005A6469">
        <w:rPr>
          <w:rFonts w:eastAsia="Times New Roman"/>
          <w:szCs w:val="24"/>
        </w:rPr>
        <w:t>ργατική τάξη</w:t>
      </w:r>
      <w:r>
        <w:rPr>
          <w:rFonts w:eastAsia="Times New Roman"/>
          <w:szCs w:val="24"/>
        </w:rPr>
        <w:t>,</w:t>
      </w:r>
      <w:r w:rsidRPr="005A6469">
        <w:rPr>
          <w:rFonts w:eastAsia="Times New Roman"/>
          <w:szCs w:val="24"/>
        </w:rPr>
        <w:t xml:space="preserve"> τους ανθρώπους του μόχθου</w:t>
      </w:r>
      <w:r>
        <w:rPr>
          <w:rFonts w:eastAsia="Times New Roman"/>
          <w:szCs w:val="24"/>
        </w:rPr>
        <w:t>, τη φτωχή</w:t>
      </w:r>
      <w:r w:rsidRPr="005A6469">
        <w:rPr>
          <w:rFonts w:eastAsia="Times New Roman"/>
          <w:szCs w:val="24"/>
        </w:rPr>
        <w:t xml:space="preserve"> αγροτιά</w:t>
      </w:r>
      <w:r>
        <w:rPr>
          <w:rFonts w:eastAsia="Times New Roman"/>
          <w:szCs w:val="24"/>
        </w:rPr>
        <w:t>.</w:t>
      </w:r>
      <w:r w:rsidRPr="005A6469">
        <w:rPr>
          <w:rFonts w:eastAsia="Times New Roman"/>
          <w:szCs w:val="24"/>
        </w:rPr>
        <w:t xml:space="preserve"> </w:t>
      </w:r>
      <w:r>
        <w:rPr>
          <w:rFonts w:eastAsia="Times New Roman"/>
          <w:szCs w:val="24"/>
        </w:rPr>
        <w:t xml:space="preserve">Και </w:t>
      </w:r>
      <w:r w:rsidRPr="005A6469">
        <w:rPr>
          <w:rFonts w:eastAsia="Times New Roman"/>
          <w:szCs w:val="24"/>
        </w:rPr>
        <w:t>αυτός ο δρόμος είναι ο δρόμος της λαϊκής εξουσίας</w:t>
      </w:r>
      <w:r>
        <w:rPr>
          <w:rFonts w:eastAsia="Times New Roman"/>
          <w:szCs w:val="24"/>
        </w:rPr>
        <w:t>,</w:t>
      </w:r>
      <w:r w:rsidRPr="005A6469">
        <w:rPr>
          <w:rFonts w:eastAsia="Times New Roman"/>
          <w:szCs w:val="24"/>
        </w:rPr>
        <w:t xml:space="preserve"> με κοινωνικοποίηση των καπι</w:t>
      </w:r>
      <w:r w:rsidRPr="005A6469">
        <w:rPr>
          <w:rFonts w:eastAsia="Times New Roman"/>
          <w:szCs w:val="24"/>
        </w:rPr>
        <w:lastRenderedPageBreak/>
        <w:t>ταλιστικών αγροτικών εκμεταλλεύσεων της γης</w:t>
      </w:r>
      <w:r>
        <w:rPr>
          <w:rFonts w:eastAsia="Times New Roman"/>
          <w:szCs w:val="24"/>
        </w:rPr>
        <w:t>,</w:t>
      </w:r>
      <w:r w:rsidRPr="005A6469">
        <w:rPr>
          <w:rFonts w:eastAsia="Times New Roman"/>
          <w:szCs w:val="24"/>
        </w:rPr>
        <w:t xml:space="preserve"> των συγκεντρωμένων </w:t>
      </w:r>
      <w:r>
        <w:rPr>
          <w:rFonts w:eastAsia="Times New Roman"/>
          <w:szCs w:val="24"/>
        </w:rPr>
        <w:t xml:space="preserve">μηχανοποιημένων </w:t>
      </w:r>
      <w:r w:rsidRPr="005A6469">
        <w:rPr>
          <w:rFonts w:eastAsia="Times New Roman"/>
          <w:szCs w:val="24"/>
        </w:rPr>
        <w:t>μέσων παραγωγής</w:t>
      </w:r>
      <w:r>
        <w:rPr>
          <w:rFonts w:eastAsia="Times New Roman"/>
          <w:szCs w:val="24"/>
        </w:rPr>
        <w:t>,</w:t>
      </w:r>
      <w:r w:rsidRPr="005A6469">
        <w:rPr>
          <w:rFonts w:eastAsia="Times New Roman"/>
          <w:szCs w:val="24"/>
        </w:rPr>
        <w:t xml:space="preserve"> των κρατικών υποδομών και του εμπορίου</w:t>
      </w:r>
      <w:r>
        <w:rPr>
          <w:rFonts w:eastAsia="Times New Roman"/>
          <w:szCs w:val="24"/>
        </w:rPr>
        <w:t>,</w:t>
      </w:r>
      <w:r w:rsidRPr="005A6469">
        <w:rPr>
          <w:rFonts w:eastAsia="Times New Roman"/>
          <w:szCs w:val="24"/>
        </w:rPr>
        <w:t xml:space="preserve"> για να ενταχθούν στον </w:t>
      </w:r>
      <w:r>
        <w:rPr>
          <w:rFonts w:eastAsia="Times New Roman"/>
          <w:szCs w:val="24"/>
        </w:rPr>
        <w:t>κ</w:t>
      </w:r>
      <w:r w:rsidRPr="005A6469">
        <w:rPr>
          <w:rFonts w:eastAsia="Times New Roman"/>
          <w:szCs w:val="24"/>
        </w:rPr>
        <w:t>ρατικό σχεδιασμό</w:t>
      </w:r>
      <w:r>
        <w:rPr>
          <w:rFonts w:eastAsia="Times New Roman"/>
          <w:szCs w:val="24"/>
        </w:rPr>
        <w:t>, με στόχο την</w:t>
      </w:r>
      <w:r w:rsidRPr="005A6469">
        <w:rPr>
          <w:rFonts w:eastAsia="Times New Roman"/>
          <w:szCs w:val="24"/>
        </w:rPr>
        <w:t xml:space="preserve"> ικανοποίηση των σύγχρονων διατροφικών</w:t>
      </w:r>
      <w:r w:rsidRPr="005A6469">
        <w:rPr>
          <w:rFonts w:eastAsia="Times New Roman"/>
          <w:szCs w:val="24"/>
        </w:rPr>
        <w:t xml:space="preserve"> αναγκών του λαού μας με προϊόντα ποιοτικά</w:t>
      </w:r>
      <w:r>
        <w:rPr>
          <w:rFonts w:eastAsia="Times New Roman"/>
          <w:szCs w:val="24"/>
        </w:rPr>
        <w:t>,</w:t>
      </w:r>
      <w:r w:rsidRPr="005A6469">
        <w:rPr>
          <w:rFonts w:eastAsia="Times New Roman"/>
          <w:szCs w:val="24"/>
        </w:rPr>
        <w:t xml:space="preserve"> προϊόντα που θα </w:t>
      </w:r>
      <w:r>
        <w:rPr>
          <w:rFonts w:eastAsia="Times New Roman"/>
          <w:szCs w:val="24"/>
        </w:rPr>
        <w:t>δίνουν</w:t>
      </w:r>
      <w:r w:rsidRPr="005A6469">
        <w:rPr>
          <w:rFonts w:eastAsia="Times New Roman"/>
          <w:szCs w:val="24"/>
        </w:rPr>
        <w:t xml:space="preserve"> πρώτη ύλη στη μεταποιητική βιομηχανία καταπολεμώντας την ανεργία στην ύπαιθρο</w:t>
      </w:r>
      <w:r>
        <w:rPr>
          <w:rFonts w:eastAsia="Times New Roman"/>
          <w:szCs w:val="24"/>
        </w:rPr>
        <w:t>,</w:t>
      </w:r>
      <w:r w:rsidRPr="005A6469">
        <w:rPr>
          <w:rFonts w:eastAsia="Times New Roman"/>
          <w:szCs w:val="24"/>
        </w:rPr>
        <w:t xml:space="preserve"> αλλά και στα αστικά κέντρα</w:t>
      </w:r>
      <w:r>
        <w:rPr>
          <w:rFonts w:eastAsia="Times New Roman"/>
          <w:szCs w:val="24"/>
        </w:rPr>
        <w:t>.</w:t>
      </w:r>
    </w:p>
    <w:p w14:paraId="120F8E2D" w14:textId="77777777" w:rsidR="0086761A" w:rsidRDefault="00427452">
      <w:pPr>
        <w:spacing w:line="600" w:lineRule="auto"/>
        <w:ind w:firstLine="720"/>
        <w:jc w:val="both"/>
        <w:rPr>
          <w:rFonts w:eastAsia="Times New Roman"/>
          <w:szCs w:val="24"/>
        </w:rPr>
      </w:pPr>
      <w:r>
        <w:rPr>
          <w:rFonts w:eastAsia="Times New Roman"/>
          <w:szCs w:val="24"/>
        </w:rPr>
        <w:t xml:space="preserve">Η </w:t>
      </w:r>
      <w:r w:rsidRPr="005A6469">
        <w:rPr>
          <w:rFonts w:eastAsia="Times New Roman"/>
          <w:szCs w:val="24"/>
        </w:rPr>
        <w:t xml:space="preserve">κοινωνικοποιημένη κρατική </w:t>
      </w:r>
      <w:r>
        <w:rPr>
          <w:rFonts w:eastAsia="Times New Roman"/>
          <w:szCs w:val="24"/>
        </w:rPr>
        <w:t>α</w:t>
      </w:r>
      <w:r w:rsidRPr="005A6469">
        <w:rPr>
          <w:rFonts w:eastAsia="Times New Roman"/>
          <w:szCs w:val="24"/>
        </w:rPr>
        <w:t xml:space="preserve">γροτική παραγωγή </w:t>
      </w:r>
      <w:r>
        <w:rPr>
          <w:rFonts w:eastAsia="Times New Roman"/>
          <w:szCs w:val="24"/>
        </w:rPr>
        <w:t>θ</w:t>
      </w:r>
      <w:r w:rsidRPr="005A6469">
        <w:rPr>
          <w:rFonts w:eastAsia="Times New Roman"/>
          <w:szCs w:val="24"/>
        </w:rPr>
        <w:t>α αξιοποιεί όλες τις πα</w:t>
      </w:r>
      <w:r>
        <w:rPr>
          <w:rFonts w:eastAsia="Times New Roman"/>
          <w:szCs w:val="24"/>
        </w:rPr>
        <w:t>ραγωγικές δυ</w:t>
      </w:r>
      <w:r>
        <w:rPr>
          <w:rFonts w:eastAsia="Times New Roman"/>
          <w:szCs w:val="24"/>
        </w:rPr>
        <w:t xml:space="preserve">νατότητες της χώρας, </w:t>
      </w:r>
      <w:r w:rsidRPr="005A6469">
        <w:rPr>
          <w:rFonts w:eastAsia="Times New Roman"/>
          <w:szCs w:val="24"/>
        </w:rPr>
        <w:t>όχι για την κερδοφορία του μεγάλου κεφαλαίου</w:t>
      </w:r>
      <w:r>
        <w:rPr>
          <w:rFonts w:eastAsia="Times New Roman"/>
          <w:szCs w:val="24"/>
        </w:rPr>
        <w:t>,</w:t>
      </w:r>
      <w:r w:rsidRPr="005A6469">
        <w:rPr>
          <w:rFonts w:eastAsia="Times New Roman"/>
          <w:szCs w:val="24"/>
        </w:rPr>
        <w:t xml:space="preserve"> αλλά με στόχο την ικανοποίηση των σύγχρονων διατροφικών λαϊκών αναγκών</w:t>
      </w:r>
      <w:r>
        <w:rPr>
          <w:rFonts w:eastAsia="Times New Roman"/>
          <w:szCs w:val="24"/>
        </w:rPr>
        <w:t>.</w:t>
      </w:r>
    </w:p>
    <w:p w14:paraId="120F8E2E" w14:textId="77777777" w:rsidR="0086761A" w:rsidRDefault="00427452">
      <w:pPr>
        <w:spacing w:line="600" w:lineRule="auto"/>
        <w:ind w:firstLine="720"/>
        <w:jc w:val="both"/>
        <w:rPr>
          <w:rFonts w:eastAsia="Times New Roman"/>
          <w:szCs w:val="24"/>
        </w:rPr>
      </w:pPr>
      <w:r w:rsidRPr="005628EB">
        <w:rPr>
          <w:rFonts w:eastAsia="Times New Roman"/>
          <w:b/>
          <w:szCs w:val="24"/>
        </w:rPr>
        <w:t xml:space="preserve">ΠΡΟΕΔΡΕΥΟΥΣΑ (Αναστασία Χριστοδουλοπούλου): </w:t>
      </w:r>
      <w:r>
        <w:rPr>
          <w:rFonts w:eastAsia="Times New Roman"/>
          <w:szCs w:val="24"/>
        </w:rPr>
        <w:t xml:space="preserve">Ευχαριστούμε. </w:t>
      </w:r>
    </w:p>
    <w:p w14:paraId="120F8E2F" w14:textId="77777777" w:rsidR="0086761A" w:rsidRDefault="00427452">
      <w:pPr>
        <w:spacing w:line="600" w:lineRule="auto"/>
        <w:ind w:firstLine="720"/>
        <w:jc w:val="both"/>
        <w:rPr>
          <w:rFonts w:eastAsia="Times New Roman"/>
          <w:szCs w:val="24"/>
        </w:rPr>
      </w:pPr>
      <w:r>
        <w:rPr>
          <w:rFonts w:eastAsia="Times New Roman"/>
          <w:szCs w:val="24"/>
        </w:rPr>
        <w:t>Τ</w:t>
      </w:r>
      <w:r w:rsidRPr="005A6469">
        <w:rPr>
          <w:rFonts w:eastAsia="Times New Roman"/>
          <w:szCs w:val="24"/>
        </w:rPr>
        <w:t xml:space="preserve">ώρα θα δώσω το λόγο στον Υπουργό </w:t>
      </w:r>
      <w:r>
        <w:rPr>
          <w:rFonts w:eastAsia="Times New Roman"/>
          <w:szCs w:val="24"/>
        </w:rPr>
        <w:t>Α</w:t>
      </w:r>
      <w:r w:rsidRPr="005A6469">
        <w:rPr>
          <w:rFonts w:eastAsia="Times New Roman"/>
          <w:szCs w:val="24"/>
        </w:rPr>
        <w:t xml:space="preserve">γροτικής </w:t>
      </w:r>
      <w:r>
        <w:rPr>
          <w:rFonts w:eastAsia="Times New Roman"/>
          <w:szCs w:val="24"/>
        </w:rPr>
        <w:t>Α</w:t>
      </w:r>
      <w:r w:rsidRPr="005A6469">
        <w:rPr>
          <w:rFonts w:eastAsia="Times New Roman"/>
          <w:szCs w:val="24"/>
        </w:rPr>
        <w:t>νάπτυξης</w:t>
      </w:r>
      <w:r>
        <w:rPr>
          <w:rFonts w:eastAsia="Times New Roman"/>
          <w:szCs w:val="24"/>
        </w:rPr>
        <w:t>, τον</w:t>
      </w:r>
      <w:r>
        <w:rPr>
          <w:rFonts w:eastAsia="Times New Roman"/>
          <w:szCs w:val="24"/>
        </w:rPr>
        <w:t xml:space="preserve"> κ.</w:t>
      </w:r>
      <w:r w:rsidRPr="005A6469">
        <w:rPr>
          <w:rFonts w:eastAsia="Times New Roman"/>
          <w:szCs w:val="24"/>
        </w:rPr>
        <w:t xml:space="preserve"> </w:t>
      </w:r>
      <w:r>
        <w:rPr>
          <w:rFonts w:eastAsia="Times New Roman"/>
          <w:szCs w:val="24"/>
        </w:rPr>
        <w:t>Α</w:t>
      </w:r>
      <w:r w:rsidRPr="005A6469">
        <w:rPr>
          <w:rFonts w:eastAsia="Times New Roman"/>
          <w:szCs w:val="24"/>
        </w:rPr>
        <w:t>ραχωβίτη</w:t>
      </w:r>
      <w:r>
        <w:rPr>
          <w:rFonts w:eastAsia="Times New Roman"/>
          <w:szCs w:val="24"/>
        </w:rPr>
        <w:t>,</w:t>
      </w:r>
      <w:r w:rsidRPr="005A6469">
        <w:rPr>
          <w:rFonts w:eastAsia="Times New Roman"/>
          <w:szCs w:val="24"/>
        </w:rPr>
        <w:t xml:space="preserve"> για </w:t>
      </w:r>
      <w:r>
        <w:rPr>
          <w:rFonts w:eastAsia="Times New Roman"/>
          <w:szCs w:val="24"/>
        </w:rPr>
        <w:t xml:space="preserve">δέκα λεπτά και στη συνέχεια θα μπούμε στον έκτο κύκλο ομιλητών. </w:t>
      </w:r>
    </w:p>
    <w:p w14:paraId="120F8E30" w14:textId="77777777" w:rsidR="0086761A" w:rsidRDefault="00427452">
      <w:pPr>
        <w:spacing w:line="600" w:lineRule="auto"/>
        <w:ind w:firstLine="720"/>
        <w:jc w:val="both"/>
        <w:rPr>
          <w:rFonts w:eastAsia="Times New Roman"/>
          <w:szCs w:val="24"/>
        </w:rPr>
      </w:pPr>
      <w:r w:rsidRPr="005628EB">
        <w:rPr>
          <w:rFonts w:eastAsia="Times New Roman"/>
          <w:b/>
          <w:szCs w:val="24"/>
        </w:rPr>
        <w:t xml:space="preserve">ΣΤΑΥΡΟΣ ΑΡΑΧΩΒΙΤΗΣ (Υπουργός Αγροτικής Ανάπτυξης και Τροφίμων): </w:t>
      </w:r>
      <w:r w:rsidRPr="005A6469">
        <w:rPr>
          <w:rFonts w:eastAsia="Times New Roman"/>
          <w:szCs w:val="24"/>
        </w:rPr>
        <w:t>Σας ευχαριστώ πολύ</w:t>
      </w:r>
      <w:r>
        <w:rPr>
          <w:rFonts w:eastAsia="Times New Roman"/>
          <w:szCs w:val="24"/>
        </w:rPr>
        <w:t>, κυρία Πρόεδρε.</w:t>
      </w:r>
    </w:p>
    <w:p w14:paraId="120F8E31" w14:textId="77777777" w:rsidR="0086761A" w:rsidRDefault="00427452">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5A6469">
        <w:rPr>
          <w:rFonts w:eastAsia="Times New Roman"/>
          <w:szCs w:val="24"/>
        </w:rPr>
        <w:t>συζητάμε όντως το</w:t>
      </w:r>
      <w:r>
        <w:rPr>
          <w:rFonts w:eastAsia="Times New Roman"/>
          <w:szCs w:val="24"/>
        </w:rPr>
        <w:t>ν</w:t>
      </w:r>
      <w:r w:rsidRPr="005A6469">
        <w:rPr>
          <w:rFonts w:eastAsia="Times New Roman"/>
          <w:szCs w:val="24"/>
        </w:rPr>
        <w:t xml:space="preserve"> πρώτο μεταμνημονιακό </w:t>
      </w:r>
      <w:r>
        <w:rPr>
          <w:rFonts w:eastAsia="Times New Roman"/>
          <w:szCs w:val="24"/>
        </w:rPr>
        <w:t>π</w:t>
      </w:r>
      <w:r w:rsidRPr="005A6469">
        <w:rPr>
          <w:rFonts w:eastAsia="Times New Roman"/>
          <w:szCs w:val="24"/>
        </w:rPr>
        <w:t>ρο</w:t>
      </w:r>
      <w:r w:rsidRPr="005A6469">
        <w:rPr>
          <w:rFonts w:eastAsia="Times New Roman"/>
          <w:szCs w:val="24"/>
        </w:rPr>
        <w:t xml:space="preserve">ϋπολογισμό </w:t>
      </w:r>
      <w:r w:rsidRPr="005A6469">
        <w:rPr>
          <w:rFonts w:eastAsia="Times New Roman"/>
          <w:szCs w:val="24"/>
        </w:rPr>
        <w:t>και αυτό φαίνεται ξεκάθαρα από τις τοποθετήσεις όλων</w:t>
      </w:r>
      <w:r>
        <w:rPr>
          <w:rFonts w:eastAsia="Times New Roman"/>
          <w:szCs w:val="24"/>
        </w:rPr>
        <w:t xml:space="preserve">, </w:t>
      </w:r>
      <w:r w:rsidRPr="005A6469">
        <w:rPr>
          <w:rFonts w:eastAsia="Times New Roman"/>
          <w:szCs w:val="24"/>
        </w:rPr>
        <w:t>γιατί είναι η πρώτη φορά που δεν συζητάμε για περικοπές και νέα μέτρα</w:t>
      </w:r>
      <w:r>
        <w:rPr>
          <w:rFonts w:eastAsia="Times New Roman"/>
          <w:szCs w:val="24"/>
        </w:rPr>
        <w:t>.</w:t>
      </w:r>
      <w:r w:rsidRPr="005A6469">
        <w:rPr>
          <w:rFonts w:eastAsia="Times New Roman"/>
          <w:szCs w:val="24"/>
        </w:rPr>
        <w:t xml:space="preserve"> </w:t>
      </w:r>
      <w:r>
        <w:rPr>
          <w:rFonts w:eastAsia="Times New Roman"/>
          <w:szCs w:val="24"/>
        </w:rPr>
        <w:t>Η</w:t>
      </w:r>
      <w:r w:rsidRPr="005A6469">
        <w:rPr>
          <w:rFonts w:eastAsia="Times New Roman"/>
          <w:szCs w:val="24"/>
        </w:rPr>
        <w:t xml:space="preserve"> κριτική</w:t>
      </w:r>
      <w:r>
        <w:rPr>
          <w:rFonts w:eastAsia="Times New Roman"/>
          <w:szCs w:val="24"/>
        </w:rPr>
        <w:t>, όμως,</w:t>
      </w:r>
      <w:r w:rsidRPr="005A6469">
        <w:rPr>
          <w:rFonts w:eastAsia="Times New Roman"/>
          <w:szCs w:val="24"/>
        </w:rPr>
        <w:t xml:space="preserve"> που </w:t>
      </w:r>
      <w:r w:rsidRPr="005A6469">
        <w:rPr>
          <w:rFonts w:eastAsia="Times New Roman"/>
          <w:szCs w:val="24"/>
        </w:rPr>
        <w:lastRenderedPageBreak/>
        <w:t xml:space="preserve">ασκείται στην </w:t>
      </w:r>
      <w:r>
        <w:rPr>
          <w:rFonts w:eastAsia="Times New Roman"/>
          <w:szCs w:val="24"/>
        </w:rPr>
        <w:t>Κ</w:t>
      </w:r>
      <w:r w:rsidRPr="005A6469">
        <w:rPr>
          <w:rFonts w:eastAsia="Times New Roman"/>
          <w:szCs w:val="24"/>
        </w:rPr>
        <w:t>υβέρνηση είναι γιατί δεν κάνουμε περισσότερα</w:t>
      </w:r>
      <w:r>
        <w:rPr>
          <w:rFonts w:eastAsia="Times New Roman"/>
          <w:szCs w:val="24"/>
        </w:rPr>
        <w:t>.</w:t>
      </w:r>
      <w:r w:rsidRPr="005A6469">
        <w:rPr>
          <w:rFonts w:eastAsia="Times New Roman"/>
          <w:szCs w:val="24"/>
        </w:rPr>
        <w:t xml:space="preserve"> Καλό είναι αυτό</w:t>
      </w:r>
      <w:r>
        <w:rPr>
          <w:rFonts w:eastAsia="Times New Roman"/>
          <w:szCs w:val="24"/>
        </w:rPr>
        <w:t>. Αυτό είναι θετικό.</w:t>
      </w:r>
    </w:p>
    <w:p w14:paraId="120F8E32" w14:textId="77777777" w:rsidR="0086761A" w:rsidRDefault="00427452">
      <w:pPr>
        <w:spacing w:line="600" w:lineRule="auto"/>
        <w:ind w:firstLine="720"/>
        <w:jc w:val="both"/>
        <w:rPr>
          <w:rFonts w:eastAsia="Times New Roman"/>
          <w:szCs w:val="24"/>
        </w:rPr>
      </w:pPr>
      <w:r>
        <w:rPr>
          <w:rFonts w:eastAsia="Times New Roman"/>
          <w:szCs w:val="24"/>
        </w:rPr>
        <w:t>Για</w:t>
      </w:r>
      <w:r w:rsidRPr="005A6469">
        <w:rPr>
          <w:rFonts w:eastAsia="Times New Roman"/>
          <w:szCs w:val="24"/>
        </w:rPr>
        <w:t xml:space="preserve"> το Υπουργείο </w:t>
      </w:r>
      <w:r>
        <w:rPr>
          <w:rFonts w:eastAsia="Times New Roman"/>
          <w:szCs w:val="24"/>
        </w:rPr>
        <w:t>Α</w:t>
      </w:r>
      <w:r w:rsidRPr="005A6469">
        <w:rPr>
          <w:rFonts w:eastAsia="Times New Roman"/>
          <w:szCs w:val="24"/>
        </w:rPr>
        <w:t xml:space="preserve">γροτικής </w:t>
      </w:r>
      <w:r>
        <w:rPr>
          <w:rFonts w:eastAsia="Times New Roman"/>
          <w:szCs w:val="24"/>
        </w:rPr>
        <w:t>Α</w:t>
      </w:r>
      <w:r w:rsidRPr="005A6469">
        <w:rPr>
          <w:rFonts w:eastAsia="Times New Roman"/>
          <w:szCs w:val="24"/>
        </w:rPr>
        <w:t xml:space="preserve">νάπτυξης και </w:t>
      </w:r>
      <w:r>
        <w:rPr>
          <w:rFonts w:eastAsia="Times New Roman"/>
          <w:szCs w:val="24"/>
        </w:rPr>
        <w:t>Τ</w:t>
      </w:r>
      <w:r w:rsidRPr="005A6469">
        <w:rPr>
          <w:rFonts w:eastAsia="Times New Roman"/>
          <w:szCs w:val="24"/>
        </w:rPr>
        <w:t>ροφίμω</w:t>
      </w:r>
      <w:r>
        <w:rPr>
          <w:rFonts w:eastAsia="Times New Roman"/>
          <w:szCs w:val="24"/>
        </w:rPr>
        <w:t>ν, λοιπόν,</w:t>
      </w:r>
      <w:r w:rsidRPr="005A6469">
        <w:rPr>
          <w:rFonts w:eastAsia="Times New Roman"/>
          <w:szCs w:val="24"/>
        </w:rPr>
        <w:t xml:space="preserve"> με βάση τον </w:t>
      </w:r>
      <w:r>
        <w:rPr>
          <w:rFonts w:eastAsia="Times New Roman"/>
          <w:szCs w:val="24"/>
        </w:rPr>
        <w:t>π</w:t>
      </w:r>
      <w:r w:rsidRPr="005A6469">
        <w:rPr>
          <w:rFonts w:eastAsia="Times New Roman"/>
          <w:szCs w:val="24"/>
        </w:rPr>
        <w:t xml:space="preserve">ροϋπολογισμό </w:t>
      </w:r>
      <w:r w:rsidRPr="005A6469">
        <w:rPr>
          <w:rFonts w:eastAsia="Times New Roman"/>
          <w:szCs w:val="24"/>
        </w:rPr>
        <w:t>και την εισηγητική του έκθεση για το 2019</w:t>
      </w:r>
      <w:r>
        <w:rPr>
          <w:rFonts w:eastAsia="Times New Roman"/>
          <w:szCs w:val="24"/>
        </w:rPr>
        <w:t>,</w:t>
      </w:r>
      <w:r w:rsidRPr="005A6469">
        <w:rPr>
          <w:rFonts w:eastAsia="Times New Roman"/>
          <w:szCs w:val="24"/>
        </w:rPr>
        <w:t xml:space="preserve"> προβλέπ</w:t>
      </w:r>
      <w:r>
        <w:rPr>
          <w:rFonts w:eastAsia="Times New Roman"/>
          <w:szCs w:val="24"/>
        </w:rPr>
        <w:t>ονται</w:t>
      </w:r>
      <w:r w:rsidRPr="005A6469">
        <w:rPr>
          <w:rFonts w:eastAsia="Times New Roman"/>
          <w:szCs w:val="24"/>
        </w:rPr>
        <w:t xml:space="preserve"> στον τακτικό </w:t>
      </w:r>
      <w:r>
        <w:rPr>
          <w:rFonts w:eastAsia="Times New Roman"/>
          <w:szCs w:val="24"/>
        </w:rPr>
        <w:t>π</w:t>
      </w:r>
      <w:r w:rsidRPr="005A6469">
        <w:rPr>
          <w:rFonts w:eastAsia="Times New Roman"/>
          <w:szCs w:val="24"/>
        </w:rPr>
        <w:t xml:space="preserve">ροϋπολογισμό του </w:t>
      </w:r>
      <w:r>
        <w:rPr>
          <w:rFonts w:eastAsia="Times New Roman"/>
          <w:szCs w:val="24"/>
        </w:rPr>
        <w:t>Υ</w:t>
      </w:r>
      <w:r w:rsidRPr="005A6469">
        <w:rPr>
          <w:rFonts w:eastAsia="Times New Roman"/>
          <w:szCs w:val="24"/>
        </w:rPr>
        <w:t xml:space="preserve">πουργείου </w:t>
      </w:r>
      <w:r>
        <w:rPr>
          <w:rFonts w:eastAsia="Times New Roman"/>
          <w:szCs w:val="24"/>
        </w:rPr>
        <w:t>258</w:t>
      </w:r>
      <w:r w:rsidRPr="005A6469">
        <w:rPr>
          <w:rFonts w:eastAsia="Times New Roman"/>
          <w:szCs w:val="24"/>
        </w:rPr>
        <w:t xml:space="preserve"> εκατομμύρια ευρώ και στο </w:t>
      </w:r>
      <w:r>
        <w:rPr>
          <w:rFonts w:eastAsia="Times New Roman"/>
          <w:szCs w:val="24"/>
        </w:rPr>
        <w:t>Π</w:t>
      </w:r>
      <w:r w:rsidRPr="005A6469">
        <w:rPr>
          <w:rFonts w:eastAsia="Times New Roman"/>
          <w:szCs w:val="24"/>
        </w:rPr>
        <w:t xml:space="preserve">ρόγραμμα Δημοσίων Επενδύσεων του </w:t>
      </w:r>
      <w:r>
        <w:rPr>
          <w:rFonts w:eastAsia="Times New Roman"/>
          <w:szCs w:val="24"/>
        </w:rPr>
        <w:t>Υ</w:t>
      </w:r>
      <w:r w:rsidRPr="005A6469">
        <w:rPr>
          <w:rFonts w:eastAsia="Times New Roman"/>
          <w:szCs w:val="24"/>
        </w:rPr>
        <w:t>πουργείου</w:t>
      </w:r>
      <w:r w:rsidRPr="005A6469">
        <w:rPr>
          <w:rFonts w:eastAsia="Times New Roman"/>
          <w:szCs w:val="24"/>
        </w:rPr>
        <w:t xml:space="preserve"> </w:t>
      </w:r>
      <w:r>
        <w:rPr>
          <w:rFonts w:eastAsia="Times New Roman"/>
          <w:szCs w:val="24"/>
        </w:rPr>
        <w:t xml:space="preserve">προβλέπονται </w:t>
      </w:r>
      <w:r w:rsidRPr="005A6469">
        <w:rPr>
          <w:rFonts w:eastAsia="Times New Roman"/>
          <w:szCs w:val="24"/>
        </w:rPr>
        <w:t>852 εκατομμύρια</w:t>
      </w:r>
      <w:r>
        <w:rPr>
          <w:rFonts w:eastAsia="Times New Roman"/>
          <w:szCs w:val="24"/>
        </w:rPr>
        <w:t>,</w:t>
      </w:r>
      <w:r w:rsidRPr="005A6469">
        <w:rPr>
          <w:rFonts w:eastAsia="Times New Roman"/>
          <w:szCs w:val="24"/>
        </w:rPr>
        <w:t xml:space="preserve"> φτάνοντας σε σύνολο το ένα </w:t>
      </w:r>
      <w:r>
        <w:rPr>
          <w:rFonts w:eastAsia="Times New Roman"/>
          <w:szCs w:val="24"/>
        </w:rPr>
        <w:t>το 1,11 δισεκατομμύρια,</w:t>
      </w:r>
      <w:r w:rsidRPr="005A6469">
        <w:rPr>
          <w:rFonts w:eastAsia="Times New Roman"/>
          <w:szCs w:val="24"/>
        </w:rPr>
        <w:t xml:space="preserve"> συγκριτικά με το </w:t>
      </w:r>
      <w:r>
        <w:rPr>
          <w:rFonts w:eastAsia="Times New Roman"/>
          <w:szCs w:val="24"/>
        </w:rPr>
        <w:t>1,069 δισεκατομμύρια</w:t>
      </w:r>
      <w:r w:rsidRPr="005A6469">
        <w:rPr>
          <w:rFonts w:eastAsia="Times New Roman"/>
          <w:szCs w:val="24"/>
        </w:rPr>
        <w:t xml:space="preserve"> που εκτιμήθηκε για το 2018</w:t>
      </w:r>
      <w:r>
        <w:rPr>
          <w:rFonts w:eastAsia="Times New Roman"/>
          <w:szCs w:val="24"/>
        </w:rPr>
        <w:t>.</w:t>
      </w:r>
      <w:r w:rsidRPr="005A6469">
        <w:rPr>
          <w:rFonts w:eastAsia="Times New Roman"/>
          <w:szCs w:val="24"/>
        </w:rPr>
        <w:t xml:space="preserve"> </w:t>
      </w:r>
      <w:r>
        <w:rPr>
          <w:rFonts w:eastAsia="Times New Roman"/>
          <w:szCs w:val="24"/>
        </w:rPr>
        <w:t>Έ</w:t>
      </w:r>
      <w:r w:rsidRPr="005A6469">
        <w:rPr>
          <w:rFonts w:eastAsia="Times New Roman"/>
          <w:szCs w:val="24"/>
        </w:rPr>
        <w:t>χουμε</w:t>
      </w:r>
      <w:r>
        <w:rPr>
          <w:rFonts w:eastAsia="Times New Roman"/>
          <w:szCs w:val="24"/>
        </w:rPr>
        <w:t>,</w:t>
      </w:r>
      <w:r w:rsidRPr="005A6469">
        <w:rPr>
          <w:rFonts w:eastAsia="Times New Roman"/>
          <w:szCs w:val="24"/>
        </w:rPr>
        <w:t xml:space="preserve"> λοιπόν</w:t>
      </w:r>
      <w:r>
        <w:rPr>
          <w:rFonts w:eastAsia="Times New Roman"/>
          <w:szCs w:val="24"/>
        </w:rPr>
        <w:t>,</w:t>
      </w:r>
      <w:r w:rsidRPr="005A6469">
        <w:rPr>
          <w:rFonts w:eastAsia="Times New Roman"/>
          <w:szCs w:val="24"/>
        </w:rPr>
        <w:t xml:space="preserve"> </w:t>
      </w:r>
      <w:r>
        <w:rPr>
          <w:rFonts w:eastAsia="Times New Roman"/>
          <w:szCs w:val="24"/>
        </w:rPr>
        <w:t>ήδη μι</w:t>
      </w:r>
      <w:r w:rsidRPr="005A6469">
        <w:rPr>
          <w:rFonts w:eastAsia="Times New Roman"/>
          <w:szCs w:val="24"/>
        </w:rPr>
        <w:t xml:space="preserve">α σημαντική αύξηση στον </w:t>
      </w:r>
      <w:r>
        <w:rPr>
          <w:rFonts w:eastAsia="Times New Roman"/>
          <w:szCs w:val="24"/>
        </w:rPr>
        <w:t>π</w:t>
      </w:r>
      <w:r w:rsidRPr="005A6469">
        <w:rPr>
          <w:rFonts w:eastAsia="Times New Roman"/>
          <w:szCs w:val="24"/>
        </w:rPr>
        <w:t>ροϋπολογισμό</w:t>
      </w:r>
      <w:r>
        <w:rPr>
          <w:rFonts w:eastAsia="Times New Roman"/>
          <w:szCs w:val="24"/>
        </w:rPr>
        <w:t>.</w:t>
      </w:r>
      <w:r w:rsidRPr="005A6469">
        <w:rPr>
          <w:rFonts w:eastAsia="Times New Roman"/>
          <w:szCs w:val="24"/>
        </w:rPr>
        <w:t xml:space="preserve"> </w:t>
      </w:r>
    </w:p>
    <w:p w14:paraId="120F8E33" w14:textId="77777777" w:rsidR="0086761A" w:rsidRDefault="00427452">
      <w:pPr>
        <w:spacing w:line="600" w:lineRule="auto"/>
        <w:ind w:firstLine="720"/>
        <w:jc w:val="both"/>
        <w:rPr>
          <w:rFonts w:eastAsia="Times New Roman"/>
          <w:szCs w:val="24"/>
        </w:rPr>
      </w:pPr>
      <w:r>
        <w:rPr>
          <w:rFonts w:eastAsia="Times New Roman"/>
          <w:szCs w:val="24"/>
        </w:rPr>
        <w:t>Π</w:t>
      </w:r>
      <w:r w:rsidRPr="005A6469">
        <w:rPr>
          <w:rFonts w:eastAsia="Times New Roman"/>
          <w:szCs w:val="24"/>
        </w:rPr>
        <w:t>ιο αναλυτικά</w:t>
      </w:r>
      <w:r>
        <w:rPr>
          <w:rFonts w:eastAsia="Times New Roman"/>
          <w:szCs w:val="24"/>
        </w:rPr>
        <w:t>,</w:t>
      </w:r>
      <w:r w:rsidRPr="005A6469">
        <w:rPr>
          <w:rFonts w:eastAsia="Times New Roman"/>
          <w:szCs w:val="24"/>
        </w:rPr>
        <w:t xml:space="preserve"> ενώ στον τακτικό </w:t>
      </w:r>
      <w:r>
        <w:rPr>
          <w:rFonts w:eastAsia="Times New Roman"/>
          <w:szCs w:val="24"/>
        </w:rPr>
        <w:t>π</w:t>
      </w:r>
      <w:r w:rsidRPr="005A6469">
        <w:rPr>
          <w:rFonts w:eastAsia="Times New Roman"/>
          <w:szCs w:val="24"/>
        </w:rPr>
        <w:t xml:space="preserve">ροϋπολογισμό </w:t>
      </w:r>
      <w:r w:rsidRPr="005A6469">
        <w:rPr>
          <w:rFonts w:eastAsia="Times New Roman"/>
          <w:szCs w:val="24"/>
        </w:rPr>
        <w:t>φαίνεται ότι υπάρχει</w:t>
      </w:r>
      <w:r>
        <w:rPr>
          <w:rFonts w:eastAsia="Times New Roman"/>
          <w:szCs w:val="24"/>
        </w:rPr>
        <w:t xml:space="preserve"> μία μείωση 200 δισεκατομμυρίων, α</w:t>
      </w:r>
      <w:r w:rsidRPr="005A6469">
        <w:rPr>
          <w:rFonts w:eastAsia="Times New Roman"/>
          <w:szCs w:val="24"/>
        </w:rPr>
        <w:t xml:space="preserve">υτά έχουν μεταφερθεί στο </w:t>
      </w:r>
      <w:r>
        <w:rPr>
          <w:rFonts w:eastAsia="Times New Roman"/>
          <w:szCs w:val="24"/>
        </w:rPr>
        <w:t>Π</w:t>
      </w:r>
      <w:r w:rsidRPr="005A6469">
        <w:rPr>
          <w:rFonts w:eastAsia="Times New Roman"/>
          <w:szCs w:val="24"/>
        </w:rPr>
        <w:t>ρόγραμμα των Δημοσίων Επενδύσεων</w:t>
      </w:r>
      <w:r>
        <w:rPr>
          <w:rFonts w:eastAsia="Times New Roman"/>
          <w:szCs w:val="24"/>
        </w:rPr>
        <w:t>,</w:t>
      </w:r>
      <w:r w:rsidRPr="005A6469">
        <w:rPr>
          <w:rFonts w:eastAsia="Times New Roman"/>
          <w:szCs w:val="24"/>
        </w:rPr>
        <w:t xml:space="preserve"> </w:t>
      </w:r>
      <w:r>
        <w:rPr>
          <w:rFonts w:eastAsia="Times New Roman"/>
          <w:szCs w:val="24"/>
        </w:rPr>
        <w:t xml:space="preserve">που σημαίνει </w:t>
      </w:r>
      <w:r w:rsidRPr="005A6469">
        <w:rPr>
          <w:rFonts w:eastAsia="Times New Roman"/>
          <w:szCs w:val="24"/>
        </w:rPr>
        <w:t>ακριβώς ότι προορίζονται για παραγωγικά έργα</w:t>
      </w:r>
      <w:r>
        <w:rPr>
          <w:rFonts w:eastAsia="Times New Roman"/>
          <w:szCs w:val="24"/>
        </w:rPr>
        <w:t>,</w:t>
      </w:r>
      <w:r w:rsidRPr="005A6469">
        <w:rPr>
          <w:rFonts w:eastAsia="Times New Roman"/>
          <w:szCs w:val="24"/>
        </w:rPr>
        <w:t xml:space="preserve"> για εγγειοβελτιωτικά έργα</w:t>
      </w:r>
      <w:r>
        <w:rPr>
          <w:rFonts w:eastAsia="Times New Roman"/>
          <w:szCs w:val="24"/>
        </w:rPr>
        <w:t>,</w:t>
      </w:r>
      <w:r w:rsidRPr="005A6469">
        <w:rPr>
          <w:rFonts w:eastAsia="Times New Roman"/>
          <w:szCs w:val="24"/>
        </w:rPr>
        <w:t xml:space="preserve"> για έργα που μπορεί να υλοποιήσει το Υπουργείο</w:t>
      </w:r>
      <w:r>
        <w:rPr>
          <w:rFonts w:eastAsia="Times New Roman"/>
          <w:szCs w:val="24"/>
        </w:rPr>
        <w:t>,</w:t>
      </w:r>
      <w:r w:rsidRPr="005A6469">
        <w:rPr>
          <w:rFonts w:eastAsia="Times New Roman"/>
          <w:szCs w:val="24"/>
        </w:rPr>
        <w:t xml:space="preserve"> που είνα</w:t>
      </w:r>
      <w:r w:rsidRPr="005A6469">
        <w:rPr>
          <w:rFonts w:eastAsia="Times New Roman"/>
          <w:szCs w:val="24"/>
        </w:rPr>
        <w:t xml:space="preserve">ι πραγματικά έργα υποδομής και ανάπτυξης για τον αγρότη τόσο για τη μείωση του κόστους παραγωγής </w:t>
      </w:r>
      <w:r>
        <w:rPr>
          <w:rFonts w:eastAsia="Times New Roman"/>
          <w:szCs w:val="24"/>
        </w:rPr>
        <w:t>ό</w:t>
      </w:r>
      <w:r w:rsidRPr="005A6469">
        <w:rPr>
          <w:rFonts w:eastAsia="Times New Roman"/>
          <w:szCs w:val="24"/>
        </w:rPr>
        <w:t xml:space="preserve">σο </w:t>
      </w:r>
      <w:r>
        <w:rPr>
          <w:rFonts w:eastAsia="Times New Roman"/>
          <w:szCs w:val="24"/>
        </w:rPr>
        <w:t xml:space="preserve">και </w:t>
      </w:r>
      <w:r w:rsidRPr="005A6469">
        <w:rPr>
          <w:rFonts w:eastAsia="Times New Roman"/>
          <w:szCs w:val="24"/>
        </w:rPr>
        <w:t xml:space="preserve">για τον εκσυγχρονισμό της </w:t>
      </w:r>
      <w:r>
        <w:rPr>
          <w:rFonts w:eastAsia="Times New Roman"/>
          <w:szCs w:val="24"/>
        </w:rPr>
        <w:t>ε</w:t>
      </w:r>
      <w:r w:rsidRPr="005A6469">
        <w:rPr>
          <w:rFonts w:eastAsia="Times New Roman"/>
          <w:szCs w:val="24"/>
        </w:rPr>
        <w:t xml:space="preserve">λληνικής </w:t>
      </w:r>
      <w:r>
        <w:rPr>
          <w:rFonts w:eastAsia="Times New Roman"/>
          <w:szCs w:val="24"/>
        </w:rPr>
        <w:t>γ</w:t>
      </w:r>
      <w:r w:rsidRPr="005A6469">
        <w:rPr>
          <w:rFonts w:eastAsia="Times New Roman"/>
          <w:szCs w:val="24"/>
        </w:rPr>
        <w:t>εωργίας</w:t>
      </w:r>
      <w:r>
        <w:rPr>
          <w:rFonts w:eastAsia="Times New Roman"/>
          <w:szCs w:val="24"/>
        </w:rPr>
        <w:t>.</w:t>
      </w:r>
    </w:p>
    <w:p w14:paraId="120F8E34" w14:textId="77777777" w:rsidR="0086761A" w:rsidRDefault="00427452">
      <w:pPr>
        <w:spacing w:line="600" w:lineRule="auto"/>
        <w:ind w:firstLine="720"/>
        <w:jc w:val="both"/>
        <w:rPr>
          <w:rFonts w:eastAsia="Times New Roman"/>
          <w:szCs w:val="24"/>
        </w:rPr>
      </w:pPr>
      <w:r w:rsidRPr="005A6469">
        <w:rPr>
          <w:rFonts w:eastAsia="Times New Roman"/>
          <w:szCs w:val="24"/>
        </w:rPr>
        <w:t xml:space="preserve">Ένα άλλο στοιχείο που θα παρατηρήσει κάποιος διαβάζοντας τον </w:t>
      </w:r>
      <w:r>
        <w:rPr>
          <w:rFonts w:eastAsia="Times New Roman"/>
          <w:szCs w:val="24"/>
        </w:rPr>
        <w:t>π</w:t>
      </w:r>
      <w:r w:rsidRPr="005A6469">
        <w:rPr>
          <w:rFonts w:eastAsia="Times New Roman"/>
          <w:szCs w:val="24"/>
        </w:rPr>
        <w:t xml:space="preserve">ροϋπολογισμό </w:t>
      </w:r>
      <w:r w:rsidRPr="005A6469">
        <w:rPr>
          <w:rFonts w:eastAsia="Times New Roman"/>
          <w:szCs w:val="24"/>
        </w:rPr>
        <w:t>προσεκτικά</w:t>
      </w:r>
      <w:r>
        <w:rPr>
          <w:rFonts w:eastAsia="Times New Roman"/>
          <w:szCs w:val="24"/>
        </w:rPr>
        <w:t>,</w:t>
      </w:r>
      <w:r w:rsidRPr="005A6469">
        <w:rPr>
          <w:rFonts w:eastAsia="Times New Roman"/>
          <w:szCs w:val="24"/>
        </w:rPr>
        <w:t xml:space="preserve"> είναι ότι σ</w:t>
      </w:r>
      <w:r>
        <w:rPr>
          <w:rFonts w:eastAsia="Times New Roman"/>
          <w:szCs w:val="24"/>
        </w:rPr>
        <w:t xml:space="preserve">τον </w:t>
      </w:r>
      <w:r>
        <w:rPr>
          <w:rFonts w:eastAsia="Times New Roman"/>
          <w:szCs w:val="24"/>
        </w:rPr>
        <w:t xml:space="preserve">κωδικό για το έλλειμμα του ΕΛΕΓΕΠ, που είναι </w:t>
      </w:r>
      <w:r>
        <w:rPr>
          <w:rFonts w:eastAsia="Times New Roman"/>
          <w:szCs w:val="24"/>
        </w:rPr>
        <w:lastRenderedPageBreak/>
        <w:t>τα πρόστιμα και οι καταλογισμοί, ενώ το 2018 είχαμε 142,5</w:t>
      </w:r>
      <w:r w:rsidRPr="005A6469">
        <w:rPr>
          <w:rFonts w:eastAsia="Times New Roman"/>
          <w:szCs w:val="24"/>
        </w:rPr>
        <w:t xml:space="preserve"> εκατομμύρια</w:t>
      </w:r>
      <w:r>
        <w:rPr>
          <w:rFonts w:eastAsia="Times New Roman"/>
          <w:szCs w:val="24"/>
        </w:rPr>
        <w:t>,</w:t>
      </w:r>
      <w:r w:rsidRPr="005A6469">
        <w:rPr>
          <w:rFonts w:eastAsia="Times New Roman"/>
          <w:szCs w:val="24"/>
        </w:rPr>
        <w:t xml:space="preserve"> φέτος έχουμε 100 εκατομμύρια</w:t>
      </w:r>
      <w:r>
        <w:rPr>
          <w:rFonts w:eastAsia="Times New Roman"/>
          <w:szCs w:val="24"/>
        </w:rPr>
        <w:t>.</w:t>
      </w:r>
      <w:r w:rsidRPr="005A6469">
        <w:rPr>
          <w:rFonts w:eastAsia="Times New Roman"/>
          <w:szCs w:val="24"/>
        </w:rPr>
        <w:t xml:space="preserve"> Έχουμε</w:t>
      </w:r>
      <w:r>
        <w:rPr>
          <w:rFonts w:eastAsia="Times New Roman"/>
          <w:szCs w:val="24"/>
        </w:rPr>
        <w:t>,</w:t>
      </w:r>
      <w:r w:rsidRPr="005A6469">
        <w:rPr>
          <w:rFonts w:eastAsia="Times New Roman"/>
          <w:szCs w:val="24"/>
        </w:rPr>
        <w:t xml:space="preserve"> δηλαδή</w:t>
      </w:r>
      <w:r>
        <w:rPr>
          <w:rFonts w:eastAsia="Times New Roman"/>
          <w:szCs w:val="24"/>
        </w:rPr>
        <w:t>,</w:t>
      </w:r>
      <w:r w:rsidRPr="005A6469">
        <w:rPr>
          <w:rFonts w:eastAsia="Times New Roman"/>
          <w:szCs w:val="24"/>
        </w:rPr>
        <w:t xml:space="preserve"> 42 εκατομμύρια λιγότερα για πρόστιμα και καταλογισμούς</w:t>
      </w:r>
      <w:r>
        <w:rPr>
          <w:rFonts w:eastAsia="Times New Roman"/>
          <w:szCs w:val="24"/>
        </w:rPr>
        <w:t>.</w:t>
      </w:r>
    </w:p>
    <w:p w14:paraId="120F8E35" w14:textId="77777777" w:rsidR="0086761A" w:rsidRDefault="00427452">
      <w:pPr>
        <w:spacing w:line="600" w:lineRule="auto"/>
        <w:ind w:firstLine="720"/>
        <w:jc w:val="both"/>
        <w:rPr>
          <w:rFonts w:eastAsia="Times New Roman"/>
          <w:szCs w:val="24"/>
        </w:rPr>
      </w:pPr>
      <w:r w:rsidRPr="005A6469">
        <w:rPr>
          <w:rFonts w:eastAsia="Times New Roman"/>
          <w:szCs w:val="24"/>
        </w:rPr>
        <w:t>Ας δούμε</w:t>
      </w:r>
      <w:r>
        <w:rPr>
          <w:rFonts w:eastAsia="Times New Roman"/>
          <w:szCs w:val="24"/>
        </w:rPr>
        <w:t>,</w:t>
      </w:r>
      <w:r w:rsidRPr="005A6469">
        <w:rPr>
          <w:rFonts w:eastAsia="Times New Roman"/>
          <w:szCs w:val="24"/>
        </w:rPr>
        <w:t xml:space="preserve"> </w:t>
      </w:r>
      <w:r>
        <w:rPr>
          <w:rFonts w:eastAsia="Times New Roman"/>
          <w:szCs w:val="24"/>
        </w:rPr>
        <w:t>όμως,</w:t>
      </w:r>
      <w:r w:rsidRPr="005A6469">
        <w:rPr>
          <w:rFonts w:eastAsia="Times New Roman"/>
          <w:szCs w:val="24"/>
        </w:rPr>
        <w:t xml:space="preserve"> τώρα έναν απολογισμό τ</w:t>
      </w:r>
      <w:r w:rsidRPr="005A6469">
        <w:rPr>
          <w:rFonts w:eastAsia="Times New Roman"/>
          <w:szCs w:val="24"/>
        </w:rPr>
        <w:t xml:space="preserve">ης δράσης του </w:t>
      </w:r>
      <w:r>
        <w:rPr>
          <w:rFonts w:eastAsia="Times New Roman"/>
          <w:szCs w:val="24"/>
        </w:rPr>
        <w:t>Υ</w:t>
      </w:r>
      <w:r w:rsidRPr="005A6469">
        <w:rPr>
          <w:rFonts w:eastAsia="Times New Roman"/>
          <w:szCs w:val="24"/>
        </w:rPr>
        <w:t xml:space="preserve">πουργείου </w:t>
      </w:r>
      <w:r>
        <w:rPr>
          <w:rFonts w:eastAsia="Times New Roman"/>
          <w:szCs w:val="24"/>
        </w:rPr>
        <w:t>μ</w:t>
      </w:r>
      <w:r w:rsidRPr="005A6469">
        <w:rPr>
          <w:rFonts w:eastAsia="Times New Roman"/>
          <w:szCs w:val="24"/>
        </w:rPr>
        <w:t>έχρι τώρα</w:t>
      </w:r>
      <w:r>
        <w:rPr>
          <w:rFonts w:eastAsia="Times New Roman"/>
          <w:szCs w:val="24"/>
        </w:rPr>
        <w:t>.</w:t>
      </w:r>
      <w:r w:rsidRPr="005A6469">
        <w:rPr>
          <w:rFonts w:eastAsia="Times New Roman"/>
          <w:szCs w:val="24"/>
        </w:rPr>
        <w:t xml:space="preserve"> </w:t>
      </w:r>
      <w:r>
        <w:rPr>
          <w:rFonts w:eastAsia="Times New Roman"/>
          <w:szCs w:val="24"/>
        </w:rPr>
        <w:t>Α</w:t>
      </w:r>
      <w:r w:rsidRPr="005A6469">
        <w:rPr>
          <w:rFonts w:eastAsia="Times New Roman"/>
          <w:szCs w:val="24"/>
        </w:rPr>
        <w:t xml:space="preserve">ς ξεκινήσουμε από το </w:t>
      </w:r>
      <w:r>
        <w:rPr>
          <w:rFonts w:eastAsia="Times New Roman"/>
          <w:szCs w:val="24"/>
        </w:rPr>
        <w:t>Π</w:t>
      </w:r>
      <w:r w:rsidRPr="005A6469">
        <w:rPr>
          <w:rFonts w:eastAsia="Times New Roman"/>
          <w:szCs w:val="24"/>
        </w:rPr>
        <w:t xml:space="preserve">ρόγραμμα Αγροτικής </w:t>
      </w:r>
      <w:r>
        <w:rPr>
          <w:rFonts w:eastAsia="Times New Roman"/>
          <w:szCs w:val="24"/>
        </w:rPr>
        <w:t>Ανάπτυξης που υλοποιείται τώρα το 2014</w:t>
      </w:r>
      <w:r>
        <w:rPr>
          <w:rFonts w:eastAsia="Times New Roman"/>
          <w:szCs w:val="24"/>
        </w:rPr>
        <w:t xml:space="preserve"> </w:t>
      </w:r>
      <w:r>
        <w:rPr>
          <w:rFonts w:eastAsia="Times New Roman"/>
          <w:szCs w:val="24"/>
        </w:rPr>
        <w:t>-</w:t>
      </w:r>
      <w:r>
        <w:rPr>
          <w:rFonts w:eastAsia="Times New Roman"/>
          <w:szCs w:val="24"/>
        </w:rPr>
        <w:t xml:space="preserve"> </w:t>
      </w:r>
      <w:r w:rsidRPr="005A6469">
        <w:rPr>
          <w:rFonts w:eastAsia="Times New Roman"/>
          <w:szCs w:val="24"/>
        </w:rPr>
        <w:t>2020</w:t>
      </w:r>
      <w:r>
        <w:rPr>
          <w:rFonts w:eastAsia="Times New Roman"/>
          <w:szCs w:val="24"/>
        </w:rPr>
        <w:t>.</w:t>
      </w:r>
      <w:r w:rsidRPr="005A6469">
        <w:rPr>
          <w:rFonts w:eastAsia="Times New Roman"/>
          <w:szCs w:val="24"/>
        </w:rPr>
        <w:t xml:space="preserve"> </w:t>
      </w:r>
      <w:r>
        <w:rPr>
          <w:rFonts w:eastAsia="Times New Roman"/>
          <w:szCs w:val="24"/>
        </w:rPr>
        <w:t>Τ</w:t>
      </w:r>
      <w:r w:rsidRPr="005A6469">
        <w:rPr>
          <w:rFonts w:eastAsia="Times New Roman"/>
          <w:szCs w:val="24"/>
        </w:rPr>
        <w:t xml:space="preserve">ο </w:t>
      </w:r>
      <w:r>
        <w:rPr>
          <w:rFonts w:eastAsia="Times New Roman"/>
          <w:szCs w:val="24"/>
        </w:rPr>
        <w:t>Π</w:t>
      </w:r>
      <w:r w:rsidRPr="005A6469">
        <w:rPr>
          <w:rFonts w:eastAsia="Times New Roman"/>
          <w:szCs w:val="24"/>
        </w:rPr>
        <w:t>ρόγραμμα 20</w:t>
      </w:r>
      <w:r>
        <w:rPr>
          <w:rFonts w:eastAsia="Times New Roman"/>
          <w:szCs w:val="24"/>
        </w:rPr>
        <w:t>14-20</w:t>
      </w:r>
      <w:r w:rsidRPr="005A6469">
        <w:rPr>
          <w:rFonts w:eastAsia="Times New Roman"/>
          <w:szCs w:val="24"/>
        </w:rPr>
        <w:t xml:space="preserve">20 είναι ένα πρόγραμμα που είναι ύψους </w:t>
      </w:r>
      <w:r>
        <w:rPr>
          <w:rFonts w:eastAsia="Times New Roman"/>
          <w:szCs w:val="24"/>
        </w:rPr>
        <w:t xml:space="preserve">6 </w:t>
      </w:r>
      <w:r w:rsidRPr="005A6469">
        <w:rPr>
          <w:rFonts w:eastAsia="Times New Roman"/>
          <w:szCs w:val="24"/>
        </w:rPr>
        <w:t>δισεκατομμυρίων</w:t>
      </w:r>
      <w:r>
        <w:rPr>
          <w:rFonts w:eastAsia="Times New Roman"/>
          <w:szCs w:val="24"/>
        </w:rPr>
        <w:t>.</w:t>
      </w:r>
      <w:r w:rsidRPr="005A6469">
        <w:rPr>
          <w:rFonts w:eastAsia="Times New Roman"/>
          <w:szCs w:val="24"/>
        </w:rPr>
        <w:t xml:space="preserve"> Εγκρίθηκε από την Ευρωπαϊκή Ένωση </w:t>
      </w:r>
      <w:r>
        <w:rPr>
          <w:rFonts w:eastAsia="Times New Roman"/>
          <w:szCs w:val="24"/>
        </w:rPr>
        <w:t>–κι αυτό έχει τη σ</w:t>
      </w:r>
      <w:r>
        <w:rPr>
          <w:rFonts w:eastAsia="Times New Roman"/>
          <w:szCs w:val="24"/>
        </w:rPr>
        <w:t xml:space="preserve">ημασία του- </w:t>
      </w:r>
      <w:r w:rsidRPr="005A6469">
        <w:rPr>
          <w:rFonts w:eastAsia="Times New Roman"/>
          <w:szCs w:val="24"/>
        </w:rPr>
        <w:t>το</w:t>
      </w:r>
      <w:r>
        <w:rPr>
          <w:rFonts w:eastAsia="Times New Roman"/>
          <w:szCs w:val="24"/>
        </w:rPr>
        <w:t>ν</w:t>
      </w:r>
      <w:r w:rsidRPr="005A6469">
        <w:rPr>
          <w:rFonts w:eastAsia="Times New Roman"/>
          <w:szCs w:val="24"/>
        </w:rPr>
        <w:t xml:space="preserve"> Δεκέμβριο του 2015</w:t>
      </w:r>
      <w:r>
        <w:rPr>
          <w:rFonts w:eastAsia="Times New Roman"/>
          <w:szCs w:val="24"/>
        </w:rPr>
        <w:t>,</w:t>
      </w:r>
      <w:r w:rsidRPr="005A6469">
        <w:rPr>
          <w:rFonts w:eastAsia="Times New Roman"/>
          <w:szCs w:val="24"/>
        </w:rPr>
        <w:t xml:space="preserve"> με ένα</w:t>
      </w:r>
      <w:r>
        <w:rPr>
          <w:rFonts w:eastAsia="Times New Roman"/>
          <w:szCs w:val="24"/>
        </w:rPr>
        <w:t>ν</w:t>
      </w:r>
      <w:r w:rsidRPr="005A6469">
        <w:rPr>
          <w:rFonts w:eastAsia="Times New Roman"/>
          <w:szCs w:val="24"/>
        </w:rPr>
        <w:t xml:space="preserve"> χρόνο καθυστέρηση</w:t>
      </w:r>
      <w:r>
        <w:rPr>
          <w:rFonts w:eastAsia="Times New Roman"/>
          <w:szCs w:val="24"/>
        </w:rPr>
        <w:t>.</w:t>
      </w:r>
      <w:r w:rsidRPr="005A6469">
        <w:rPr>
          <w:rFonts w:eastAsia="Times New Roman"/>
          <w:szCs w:val="24"/>
        </w:rPr>
        <w:t xml:space="preserve"> Πού οφείλεται αυτή η καθυστέρηση</w:t>
      </w:r>
      <w:r>
        <w:rPr>
          <w:rFonts w:eastAsia="Times New Roman"/>
          <w:szCs w:val="24"/>
        </w:rPr>
        <w:t>; Μας</w:t>
      </w:r>
      <w:r w:rsidRPr="005A6469">
        <w:rPr>
          <w:rFonts w:eastAsia="Times New Roman"/>
          <w:szCs w:val="24"/>
        </w:rPr>
        <w:t xml:space="preserve"> το θύμισε πρόσφατα ο ίδιος ο </w:t>
      </w:r>
      <w:r>
        <w:rPr>
          <w:rFonts w:eastAsia="Times New Roman"/>
          <w:szCs w:val="24"/>
        </w:rPr>
        <w:t>Ε</w:t>
      </w:r>
      <w:r w:rsidRPr="005A6469">
        <w:rPr>
          <w:rFonts w:eastAsia="Times New Roman"/>
          <w:szCs w:val="24"/>
        </w:rPr>
        <w:t xml:space="preserve">πίτροπος </w:t>
      </w:r>
      <w:r>
        <w:rPr>
          <w:rFonts w:eastAsia="Times New Roman"/>
          <w:szCs w:val="24"/>
        </w:rPr>
        <w:t>Χ</w:t>
      </w:r>
      <w:r w:rsidRPr="005A6469">
        <w:rPr>
          <w:rFonts w:eastAsia="Times New Roman"/>
          <w:szCs w:val="24"/>
        </w:rPr>
        <w:t>όγκαν που ήταν την προηγούμενη εβδομάδα εδώ</w:t>
      </w:r>
      <w:r>
        <w:rPr>
          <w:rFonts w:eastAsia="Times New Roman"/>
          <w:szCs w:val="24"/>
        </w:rPr>
        <w:t xml:space="preserve">. Το αρχικό </w:t>
      </w:r>
      <w:r w:rsidRPr="005A6469">
        <w:rPr>
          <w:rFonts w:eastAsia="Times New Roman"/>
          <w:szCs w:val="24"/>
        </w:rPr>
        <w:t>σχέδιο που υποβλήθηκε γύρισε πίσω από την Ευρωπαϊκή Επιτροπή</w:t>
      </w:r>
      <w:r w:rsidRPr="005A6469">
        <w:rPr>
          <w:rFonts w:eastAsia="Times New Roman"/>
          <w:szCs w:val="24"/>
        </w:rPr>
        <w:t xml:space="preserve"> με </w:t>
      </w:r>
      <w:r>
        <w:rPr>
          <w:rFonts w:eastAsia="Times New Roman"/>
          <w:szCs w:val="24"/>
        </w:rPr>
        <w:t>τετρακόσιες πενήντα</w:t>
      </w:r>
      <w:r w:rsidRPr="005A6469">
        <w:rPr>
          <w:rFonts w:eastAsia="Times New Roman"/>
          <w:szCs w:val="24"/>
        </w:rPr>
        <w:t xml:space="preserve"> παρατηρήσεις</w:t>
      </w:r>
      <w:r>
        <w:rPr>
          <w:rFonts w:eastAsia="Times New Roman"/>
          <w:szCs w:val="24"/>
        </w:rPr>
        <w:t>.</w:t>
      </w:r>
      <w:r w:rsidRPr="005A6469">
        <w:rPr>
          <w:rFonts w:eastAsia="Times New Roman"/>
          <w:szCs w:val="24"/>
        </w:rPr>
        <w:t xml:space="preserve"> Όλες αυτές οι παρατηρήσεις διορθώσεις </w:t>
      </w:r>
      <w:r>
        <w:rPr>
          <w:rFonts w:eastAsia="Times New Roman"/>
          <w:szCs w:val="24"/>
        </w:rPr>
        <w:t>-</w:t>
      </w:r>
      <w:r w:rsidRPr="005A6469">
        <w:rPr>
          <w:rFonts w:eastAsia="Times New Roman"/>
          <w:szCs w:val="24"/>
        </w:rPr>
        <w:t>στην πραγματικότητα φτιάχτηκε ένα καινούργιο</w:t>
      </w:r>
      <w:r>
        <w:rPr>
          <w:rFonts w:eastAsia="Times New Roman"/>
          <w:szCs w:val="24"/>
        </w:rPr>
        <w:t>-</w:t>
      </w:r>
      <w:r w:rsidRPr="005A6469">
        <w:rPr>
          <w:rFonts w:eastAsia="Times New Roman"/>
          <w:szCs w:val="24"/>
        </w:rPr>
        <w:t xml:space="preserve"> στο</w:t>
      </w:r>
      <w:r>
        <w:rPr>
          <w:rFonts w:eastAsia="Times New Roman"/>
          <w:szCs w:val="24"/>
        </w:rPr>
        <w:t>ν</w:t>
      </w:r>
      <w:r w:rsidRPr="005A6469">
        <w:rPr>
          <w:rFonts w:eastAsia="Times New Roman"/>
          <w:szCs w:val="24"/>
        </w:rPr>
        <w:t xml:space="preserve"> χρόνο που είχαμε και άρχισε η εφαρμογή του</w:t>
      </w:r>
      <w:r>
        <w:rPr>
          <w:rFonts w:eastAsia="Times New Roman"/>
          <w:szCs w:val="24"/>
        </w:rPr>
        <w:t>, ήρθε εγκεκριμένο</w:t>
      </w:r>
      <w:r w:rsidRPr="005A6469">
        <w:rPr>
          <w:rFonts w:eastAsia="Times New Roman"/>
          <w:szCs w:val="24"/>
        </w:rPr>
        <w:t xml:space="preserve"> έναν ολόκληρο χρόνο μετά</w:t>
      </w:r>
      <w:r>
        <w:rPr>
          <w:rFonts w:eastAsia="Times New Roman"/>
          <w:szCs w:val="24"/>
        </w:rPr>
        <w:t>.</w:t>
      </w:r>
    </w:p>
    <w:p w14:paraId="120F8E36" w14:textId="77777777" w:rsidR="0086761A" w:rsidRDefault="00427452">
      <w:pPr>
        <w:spacing w:line="600" w:lineRule="auto"/>
        <w:ind w:firstLine="720"/>
        <w:jc w:val="both"/>
        <w:rPr>
          <w:rFonts w:eastAsia="Times New Roman"/>
          <w:szCs w:val="24"/>
        </w:rPr>
      </w:pPr>
      <w:r w:rsidRPr="005A6469">
        <w:rPr>
          <w:rFonts w:eastAsia="Times New Roman"/>
          <w:szCs w:val="24"/>
        </w:rPr>
        <w:t>Άρα</w:t>
      </w:r>
      <w:r>
        <w:rPr>
          <w:rFonts w:eastAsia="Times New Roman"/>
          <w:szCs w:val="24"/>
        </w:rPr>
        <w:t>,</w:t>
      </w:r>
      <w:r w:rsidRPr="005A6469">
        <w:rPr>
          <w:rFonts w:eastAsia="Times New Roman"/>
          <w:szCs w:val="24"/>
        </w:rPr>
        <w:t xml:space="preserve"> το </w:t>
      </w:r>
      <w:r>
        <w:rPr>
          <w:rFonts w:eastAsia="Times New Roman"/>
          <w:szCs w:val="24"/>
        </w:rPr>
        <w:t>π</w:t>
      </w:r>
      <w:r w:rsidRPr="005A6469">
        <w:rPr>
          <w:rFonts w:eastAsia="Times New Roman"/>
          <w:szCs w:val="24"/>
        </w:rPr>
        <w:t xml:space="preserve">ρόγραμμα </w:t>
      </w:r>
      <w:r w:rsidRPr="005A6469">
        <w:rPr>
          <w:rFonts w:eastAsia="Times New Roman"/>
          <w:szCs w:val="24"/>
        </w:rPr>
        <w:t xml:space="preserve">υλοποιείται </w:t>
      </w:r>
      <w:r>
        <w:rPr>
          <w:rFonts w:eastAsia="Times New Roman"/>
          <w:szCs w:val="24"/>
        </w:rPr>
        <w:t>τ</w:t>
      </w:r>
      <w:r w:rsidRPr="005A6469">
        <w:rPr>
          <w:rFonts w:eastAsia="Times New Roman"/>
          <w:szCs w:val="24"/>
        </w:rPr>
        <w:t xml:space="preserve">ώρα μόλις </w:t>
      </w:r>
      <w:r w:rsidRPr="005A6469">
        <w:rPr>
          <w:rFonts w:eastAsia="Times New Roman"/>
          <w:szCs w:val="24"/>
        </w:rPr>
        <w:t>τρία χρόνια</w:t>
      </w:r>
      <w:r>
        <w:rPr>
          <w:rFonts w:eastAsia="Times New Roman"/>
          <w:szCs w:val="24"/>
        </w:rPr>
        <w:t>.</w:t>
      </w:r>
      <w:r w:rsidRPr="005A6469">
        <w:rPr>
          <w:rFonts w:eastAsia="Times New Roman"/>
          <w:szCs w:val="24"/>
        </w:rPr>
        <w:t xml:space="preserve"> </w:t>
      </w:r>
      <w:r>
        <w:rPr>
          <w:rFonts w:eastAsia="Times New Roman"/>
          <w:szCs w:val="24"/>
        </w:rPr>
        <w:t>Μ</w:t>
      </w:r>
      <w:r w:rsidRPr="005A6469">
        <w:rPr>
          <w:rFonts w:eastAsia="Times New Roman"/>
          <w:szCs w:val="24"/>
        </w:rPr>
        <w:t xml:space="preserve">έσα σε αυτά τα τρία χρόνια ήδη έχει ενεργοποιηθεί το 83% του </w:t>
      </w:r>
      <w:r>
        <w:rPr>
          <w:rFonts w:eastAsia="Times New Roman"/>
          <w:szCs w:val="24"/>
        </w:rPr>
        <w:t>προγράμματος</w:t>
      </w:r>
      <w:r>
        <w:rPr>
          <w:rFonts w:eastAsia="Times New Roman"/>
          <w:szCs w:val="24"/>
        </w:rPr>
        <w:t>, ήδη έχουν προγραμματιστεί τριάντα μία ν</w:t>
      </w:r>
      <w:r w:rsidRPr="005A6469">
        <w:rPr>
          <w:rFonts w:eastAsia="Times New Roman"/>
          <w:szCs w:val="24"/>
        </w:rPr>
        <w:t xml:space="preserve">έες προκηρύξεις συνολικού ύψους 3,2 </w:t>
      </w:r>
      <w:r>
        <w:rPr>
          <w:rFonts w:eastAsia="Times New Roman"/>
          <w:szCs w:val="24"/>
        </w:rPr>
        <w:t>δισεκατομμυρίων</w:t>
      </w:r>
      <w:r w:rsidRPr="005A6469">
        <w:rPr>
          <w:rFonts w:eastAsia="Times New Roman"/>
          <w:szCs w:val="24"/>
        </w:rPr>
        <w:t xml:space="preserve"> δημ</w:t>
      </w:r>
      <w:r>
        <w:rPr>
          <w:rFonts w:eastAsia="Times New Roman"/>
          <w:szCs w:val="24"/>
        </w:rPr>
        <w:t>οσί</w:t>
      </w:r>
      <w:r w:rsidRPr="005A6469">
        <w:rPr>
          <w:rFonts w:eastAsia="Times New Roman"/>
          <w:szCs w:val="24"/>
        </w:rPr>
        <w:t>ας δαπάνης και μέχρι τέλος του έτους αναμένεται να βγουν</w:t>
      </w:r>
      <w:r>
        <w:rPr>
          <w:rFonts w:eastAsia="Times New Roman"/>
          <w:szCs w:val="24"/>
        </w:rPr>
        <w:t xml:space="preserve"> δύο πολύ σημα</w:t>
      </w:r>
      <w:r>
        <w:rPr>
          <w:rFonts w:eastAsia="Times New Roman"/>
          <w:szCs w:val="24"/>
        </w:rPr>
        <w:t xml:space="preserve">ντικά </w:t>
      </w:r>
      <w:r>
        <w:rPr>
          <w:rFonts w:eastAsia="Times New Roman"/>
          <w:szCs w:val="24"/>
        </w:rPr>
        <w:lastRenderedPageBreak/>
        <w:t xml:space="preserve">και λαοφιλή, </w:t>
      </w:r>
      <w:r w:rsidRPr="005A6469">
        <w:rPr>
          <w:rFonts w:eastAsia="Times New Roman"/>
          <w:szCs w:val="24"/>
        </w:rPr>
        <w:t>επιτρέψ</w:t>
      </w:r>
      <w:r>
        <w:rPr>
          <w:rFonts w:eastAsia="Times New Roman"/>
          <w:szCs w:val="24"/>
        </w:rPr>
        <w:t>τε μου,</w:t>
      </w:r>
      <w:r w:rsidRPr="005A6469">
        <w:rPr>
          <w:rFonts w:eastAsia="Times New Roman"/>
          <w:szCs w:val="24"/>
        </w:rPr>
        <w:t xml:space="preserve"> </w:t>
      </w:r>
      <w:r>
        <w:rPr>
          <w:rFonts w:eastAsia="Times New Roman"/>
          <w:szCs w:val="24"/>
        </w:rPr>
        <w:t>π</w:t>
      </w:r>
      <w:r w:rsidRPr="005A6469">
        <w:rPr>
          <w:rFonts w:eastAsia="Times New Roman"/>
          <w:szCs w:val="24"/>
        </w:rPr>
        <w:t>ρογράμματα</w:t>
      </w:r>
      <w:r>
        <w:rPr>
          <w:rFonts w:eastAsia="Times New Roman"/>
          <w:szCs w:val="24"/>
        </w:rPr>
        <w:t>,</w:t>
      </w:r>
      <w:r w:rsidRPr="005A6469">
        <w:rPr>
          <w:rFonts w:eastAsia="Times New Roman"/>
          <w:szCs w:val="24"/>
        </w:rPr>
        <w:t xml:space="preserve"> το </w:t>
      </w:r>
      <w:r>
        <w:rPr>
          <w:rFonts w:eastAsia="Times New Roman"/>
          <w:szCs w:val="24"/>
        </w:rPr>
        <w:t>π</w:t>
      </w:r>
      <w:r w:rsidRPr="005A6469">
        <w:rPr>
          <w:rFonts w:eastAsia="Times New Roman"/>
          <w:szCs w:val="24"/>
        </w:rPr>
        <w:t xml:space="preserve">ρόγραμμα </w:t>
      </w:r>
      <w:r w:rsidRPr="005A6469">
        <w:rPr>
          <w:rFonts w:eastAsia="Times New Roman"/>
          <w:szCs w:val="24"/>
        </w:rPr>
        <w:t xml:space="preserve">της </w:t>
      </w:r>
      <w:r>
        <w:rPr>
          <w:rFonts w:eastAsia="Times New Roman"/>
          <w:szCs w:val="24"/>
        </w:rPr>
        <w:t>«</w:t>
      </w:r>
      <w:r>
        <w:rPr>
          <w:rFonts w:eastAsia="Times New Roman"/>
          <w:szCs w:val="24"/>
        </w:rPr>
        <w:t>Β</w:t>
      </w:r>
      <w:r w:rsidRPr="005A6469">
        <w:rPr>
          <w:rFonts w:eastAsia="Times New Roman"/>
          <w:szCs w:val="24"/>
        </w:rPr>
        <w:t>ιολογικής Γεωργίας</w:t>
      </w:r>
      <w:r>
        <w:rPr>
          <w:rFonts w:eastAsia="Times New Roman"/>
          <w:szCs w:val="24"/>
        </w:rPr>
        <w:t>»</w:t>
      </w:r>
      <w:r w:rsidRPr="005A6469">
        <w:rPr>
          <w:rFonts w:eastAsia="Times New Roman"/>
          <w:szCs w:val="24"/>
        </w:rPr>
        <w:t xml:space="preserve"> το μέτρο 1</w:t>
      </w:r>
      <w:r>
        <w:rPr>
          <w:rFonts w:eastAsia="Times New Roman"/>
          <w:szCs w:val="24"/>
        </w:rPr>
        <w:t>.</w:t>
      </w:r>
      <w:r w:rsidRPr="005A6469">
        <w:rPr>
          <w:rFonts w:eastAsia="Times New Roman"/>
          <w:szCs w:val="24"/>
        </w:rPr>
        <w:t>1 και το μέτρο 6</w:t>
      </w:r>
      <w:r>
        <w:rPr>
          <w:rFonts w:eastAsia="Times New Roman"/>
          <w:szCs w:val="24"/>
        </w:rPr>
        <w:t>.</w:t>
      </w:r>
      <w:r w:rsidRPr="005A6469">
        <w:rPr>
          <w:rFonts w:eastAsia="Times New Roman"/>
          <w:szCs w:val="24"/>
        </w:rPr>
        <w:t xml:space="preserve">3 για την </w:t>
      </w:r>
      <w:r>
        <w:rPr>
          <w:rFonts w:eastAsia="Times New Roman"/>
          <w:szCs w:val="24"/>
        </w:rPr>
        <w:t>α</w:t>
      </w:r>
      <w:r w:rsidRPr="005A6469">
        <w:rPr>
          <w:rFonts w:eastAsia="Times New Roman"/>
          <w:szCs w:val="24"/>
        </w:rPr>
        <w:t xml:space="preserve">νάπτυξη </w:t>
      </w:r>
      <w:r>
        <w:rPr>
          <w:rFonts w:eastAsia="Times New Roman"/>
          <w:szCs w:val="24"/>
        </w:rPr>
        <w:t>μ</w:t>
      </w:r>
      <w:r w:rsidRPr="005A6469">
        <w:rPr>
          <w:rFonts w:eastAsia="Times New Roman"/>
          <w:szCs w:val="24"/>
        </w:rPr>
        <w:t xml:space="preserve">ικρών </w:t>
      </w:r>
      <w:r>
        <w:rPr>
          <w:rFonts w:eastAsia="Times New Roman"/>
          <w:szCs w:val="24"/>
        </w:rPr>
        <w:t>γ</w:t>
      </w:r>
      <w:r w:rsidRPr="005A6469">
        <w:rPr>
          <w:rFonts w:eastAsia="Times New Roman"/>
          <w:szCs w:val="24"/>
        </w:rPr>
        <w:t xml:space="preserve">εωργικών </w:t>
      </w:r>
      <w:r>
        <w:rPr>
          <w:rFonts w:eastAsia="Times New Roman"/>
          <w:szCs w:val="24"/>
        </w:rPr>
        <w:t>ε</w:t>
      </w:r>
      <w:r w:rsidRPr="005A6469">
        <w:rPr>
          <w:rFonts w:eastAsia="Times New Roman"/>
          <w:szCs w:val="24"/>
        </w:rPr>
        <w:t>κμεταλλεύσεων</w:t>
      </w:r>
      <w:r>
        <w:rPr>
          <w:rFonts w:eastAsia="Times New Roman"/>
          <w:szCs w:val="24"/>
        </w:rPr>
        <w:t>.</w:t>
      </w:r>
    </w:p>
    <w:p w14:paraId="120F8E37" w14:textId="77777777" w:rsidR="0086761A" w:rsidRDefault="00427452">
      <w:pPr>
        <w:spacing w:line="600" w:lineRule="auto"/>
        <w:ind w:firstLine="720"/>
        <w:jc w:val="both"/>
        <w:rPr>
          <w:rFonts w:eastAsia="Times New Roman"/>
          <w:szCs w:val="24"/>
        </w:rPr>
      </w:pPr>
      <w:r>
        <w:rPr>
          <w:rFonts w:eastAsia="Times New Roman"/>
          <w:szCs w:val="24"/>
        </w:rPr>
        <w:t xml:space="preserve">Οι πληρωμές του Προγράμματος </w:t>
      </w:r>
      <w:r w:rsidRPr="005A6469">
        <w:rPr>
          <w:rFonts w:eastAsia="Times New Roman"/>
          <w:szCs w:val="24"/>
        </w:rPr>
        <w:t xml:space="preserve">Αγροτικής Ανάπτυξης μέχρι τώρα </w:t>
      </w:r>
      <w:r>
        <w:rPr>
          <w:rFonts w:eastAsia="Times New Roman"/>
          <w:szCs w:val="24"/>
        </w:rPr>
        <w:t>έ</w:t>
      </w:r>
      <w:r w:rsidRPr="005A6469">
        <w:rPr>
          <w:rFonts w:eastAsia="Times New Roman"/>
          <w:szCs w:val="24"/>
        </w:rPr>
        <w:t>χουν φτάσει τ</w:t>
      </w:r>
      <w:r>
        <w:rPr>
          <w:rFonts w:eastAsia="Times New Roman"/>
          <w:szCs w:val="24"/>
        </w:rPr>
        <w:t>α</w:t>
      </w:r>
      <w:r w:rsidRPr="005A6469">
        <w:rPr>
          <w:rFonts w:eastAsia="Times New Roman"/>
          <w:szCs w:val="24"/>
        </w:rPr>
        <w:t xml:space="preserve"> 1,7 δισεκατομμύρια δημόσια δαπάνη και αναμένεται μέχρι το τέλος του έτους να </w:t>
      </w:r>
      <w:r>
        <w:rPr>
          <w:rFonts w:eastAsia="Times New Roman"/>
          <w:szCs w:val="24"/>
        </w:rPr>
        <w:t xml:space="preserve">έχουν </w:t>
      </w:r>
      <w:r w:rsidRPr="005A6469">
        <w:rPr>
          <w:rFonts w:eastAsia="Times New Roman"/>
          <w:szCs w:val="24"/>
        </w:rPr>
        <w:t>ξεπεράσει τα 2 δισεκατομμύρια</w:t>
      </w:r>
      <w:r>
        <w:rPr>
          <w:rFonts w:eastAsia="Times New Roman"/>
          <w:szCs w:val="24"/>
        </w:rPr>
        <w:t>. Για το έτος 2018 -</w:t>
      </w:r>
      <w:r w:rsidRPr="005A6469">
        <w:rPr>
          <w:rFonts w:eastAsia="Times New Roman"/>
          <w:szCs w:val="24"/>
        </w:rPr>
        <w:t>μόνο το έτος 2018</w:t>
      </w:r>
      <w:r>
        <w:rPr>
          <w:rFonts w:eastAsia="Times New Roman"/>
          <w:szCs w:val="24"/>
        </w:rPr>
        <w:t xml:space="preserve">- </w:t>
      </w:r>
      <w:r w:rsidRPr="005A6469">
        <w:rPr>
          <w:rFonts w:eastAsia="Times New Roman"/>
          <w:szCs w:val="24"/>
        </w:rPr>
        <w:t>μέχρι τέλος του έτους</w:t>
      </w:r>
      <w:r>
        <w:rPr>
          <w:rFonts w:eastAsia="Times New Roman"/>
          <w:szCs w:val="24"/>
        </w:rPr>
        <w:t>,</w:t>
      </w:r>
      <w:r w:rsidRPr="005A6469">
        <w:rPr>
          <w:rFonts w:eastAsia="Times New Roman"/>
          <w:szCs w:val="24"/>
        </w:rPr>
        <w:t xml:space="preserve"> θα έχουν φτάσει πάνω από 670 εκατομμύρια</w:t>
      </w:r>
      <w:r>
        <w:rPr>
          <w:rFonts w:eastAsia="Times New Roman"/>
          <w:szCs w:val="24"/>
        </w:rPr>
        <w:t>.</w:t>
      </w:r>
      <w:r w:rsidRPr="005A6469">
        <w:rPr>
          <w:rFonts w:eastAsia="Times New Roman"/>
          <w:szCs w:val="24"/>
        </w:rPr>
        <w:t xml:space="preserve"> </w:t>
      </w:r>
    </w:p>
    <w:p w14:paraId="120F8E38" w14:textId="77777777" w:rsidR="0086761A" w:rsidRDefault="00427452">
      <w:pPr>
        <w:spacing w:line="600" w:lineRule="auto"/>
        <w:ind w:firstLine="720"/>
        <w:jc w:val="both"/>
        <w:rPr>
          <w:rFonts w:eastAsia="Times New Roman"/>
          <w:szCs w:val="24"/>
        </w:rPr>
      </w:pPr>
      <w:r>
        <w:rPr>
          <w:rFonts w:eastAsia="Times New Roman"/>
          <w:szCs w:val="24"/>
        </w:rPr>
        <w:t>Ν</w:t>
      </w:r>
      <w:r w:rsidRPr="005A6469">
        <w:rPr>
          <w:rFonts w:eastAsia="Times New Roman"/>
          <w:szCs w:val="24"/>
        </w:rPr>
        <w:t>α δούμε</w:t>
      </w:r>
      <w:r>
        <w:rPr>
          <w:rFonts w:eastAsia="Times New Roman"/>
          <w:szCs w:val="24"/>
        </w:rPr>
        <w:t>,</w:t>
      </w:r>
      <w:r w:rsidRPr="005A6469">
        <w:rPr>
          <w:rFonts w:eastAsia="Times New Roman"/>
          <w:szCs w:val="24"/>
        </w:rPr>
        <w:t xml:space="preserve"> </w:t>
      </w:r>
      <w:r>
        <w:rPr>
          <w:rFonts w:eastAsia="Times New Roman"/>
          <w:szCs w:val="24"/>
        </w:rPr>
        <w:t>όμως,</w:t>
      </w:r>
      <w:r w:rsidRPr="005A6469">
        <w:rPr>
          <w:rFonts w:eastAsia="Times New Roman"/>
          <w:szCs w:val="24"/>
        </w:rPr>
        <w:t xml:space="preserve"> και την απορρόφηση</w:t>
      </w:r>
      <w:r>
        <w:rPr>
          <w:rFonts w:eastAsia="Times New Roman"/>
          <w:szCs w:val="24"/>
        </w:rPr>
        <w:t>.</w:t>
      </w:r>
      <w:r w:rsidRPr="005A6469">
        <w:rPr>
          <w:rFonts w:eastAsia="Times New Roman"/>
          <w:szCs w:val="24"/>
        </w:rPr>
        <w:t xml:space="preserve"> Το</w:t>
      </w:r>
      <w:r w:rsidRPr="005A6469">
        <w:rPr>
          <w:rFonts w:eastAsia="Times New Roman"/>
          <w:szCs w:val="24"/>
        </w:rPr>
        <w:t xml:space="preserve"> Πρόγραμμα Αγροτικής Ανάπτυξης αυτή τη στιγμή παρουσιάζει το</w:t>
      </w:r>
      <w:r>
        <w:rPr>
          <w:rFonts w:eastAsia="Times New Roman"/>
          <w:szCs w:val="24"/>
        </w:rPr>
        <w:t>ν</w:t>
      </w:r>
      <w:r w:rsidRPr="005A6469">
        <w:rPr>
          <w:rFonts w:eastAsia="Times New Roman"/>
          <w:szCs w:val="24"/>
        </w:rPr>
        <w:t xml:space="preserve"> δεύτερο καλύτερο ρυθμό αύξησης πληρωμών μεταξύ των </w:t>
      </w:r>
      <w:r>
        <w:rPr>
          <w:rFonts w:eastAsia="Times New Roman"/>
          <w:szCs w:val="24"/>
        </w:rPr>
        <w:t>είκοσι οκτώ</w:t>
      </w:r>
      <w:r w:rsidRPr="005A6469">
        <w:rPr>
          <w:rFonts w:eastAsia="Times New Roman"/>
          <w:szCs w:val="24"/>
        </w:rPr>
        <w:t xml:space="preserve"> κρατών-μελών της Ευρωπαϊκής Ένωσης</w:t>
      </w:r>
      <w:r>
        <w:rPr>
          <w:rFonts w:eastAsia="Times New Roman"/>
          <w:szCs w:val="24"/>
        </w:rPr>
        <w:t>.</w:t>
      </w:r>
      <w:r w:rsidRPr="005A6469">
        <w:rPr>
          <w:rFonts w:eastAsia="Times New Roman"/>
          <w:szCs w:val="24"/>
        </w:rPr>
        <w:t xml:space="preserve"> Το </w:t>
      </w:r>
      <w:r>
        <w:rPr>
          <w:rFonts w:eastAsia="Times New Roman"/>
          <w:szCs w:val="24"/>
        </w:rPr>
        <w:t>π</w:t>
      </w:r>
      <w:r w:rsidRPr="005A6469">
        <w:rPr>
          <w:rFonts w:eastAsia="Times New Roman"/>
          <w:szCs w:val="24"/>
        </w:rPr>
        <w:t>ρόγραμμα</w:t>
      </w:r>
      <w:r w:rsidRPr="005A6469">
        <w:rPr>
          <w:rFonts w:eastAsia="Times New Roman"/>
          <w:szCs w:val="24"/>
        </w:rPr>
        <w:t xml:space="preserve"> τρέχει λοιπόν</w:t>
      </w:r>
      <w:r>
        <w:rPr>
          <w:rFonts w:eastAsia="Times New Roman"/>
          <w:szCs w:val="24"/>
        </w:rPr>
        <w:t xml:space="preserve">. </w:t>
      </w:r>
    </w:p>
    <w:p w14:paraId="120F8E39" w14:textId="77777777" w:rsidR="0086761A" w:rsidRDefault="00427452">
      <w:pPr>
        <w:spacing w:line="600" w:lineRule="auto"/>
        <w:ind w:firstLine="720"/>
        <w:jc w:val="both"/>
        <w:rPr>
          <w:rFonts w:eastAsia="Times New Roman"/>
          <w:szCs w:val="24"/>
        </w:rPr>
      </w:pPr>
      <w:r>
        <w:rPr>
          <w:rFonts w:eastAsia="Times New Roman"/>
          <w:szCs w:val="24"/>
        </w:rPr>
        <w:t>Αντίστοιχες είναι και</w:t>
      </w:r>
      <w:r w:rsidRPr="005A6469">
        <w:rPr>
          <w:rFonts w:eastAsia="Times New Roman"/>
          <w:szCs w:val="24"/>
        </w:rPr>
        <w:t xml:space="preserve"> οι επιδόσεις του Επιχειρησιακού Προγράμματος Αλιείας </w:t>
      </w:r>
      <w:r>
        <w:rPr>
          <w:rFonts w:eastAsia="Times New Roman"/>
          <w:szCs w:val="24"/>
        </w:rPr>
        <w:t>κ</w:t>
      </w:r>
      <w:r w:rsidRPr="005A6469">
        <w:rPr>
          <w:rFonts w:eastAsia="Times New Roman"/>
          <w:szCs w:val="24"/>
        </w:rPr>
        <w:t>αι Θάλασσας</w:t>
      </w:r>
      <w:r>
        <w:rPr>
          <w:rFonts w:eastAsia="Times New Roman"/>
          <w:szCs w:val="24"/>
        </w:rPr>
        <w:t xml:space="preserve"> συνολικού προϋπολογισμού 521</w:t>
      </w:r>
      <w:r w:rsidRPr="005A6469">
        <w:rPr>
          <w:rFonts w:eastAsia="Times New Roman"/>
          <w:szCs w:val="24"/>
        </w:rPr>
        <w:t xml:space="preserve"> εκατομμυρίων ευρώ</w:t>
      </w:r>
      <w:r>
        <w:rPr>
          <w:rFonts w:eastAsia="Times New Roman"/>
          <w:szCs w:val="24"/>
        </w:rPr>
        <w:t>.</w:t>
      </w:r>
      <w:r w:rsidRPr="005A6469">
        <w:rPr>
          <w:rFonts w:eastAsia="Times New Roman"/>
          <w:szCs w:val="24"/>
        </w:rPr>
        <w:t xml:space="preserve"> </w:t>
      </w:r>
      <w:r>
        <w:rPr>
          <w:rFonts w:eastAsia="Times New Roman"/>
          <w:szCs w:val="24"/>
        </w:rPr>
        <w:t>Έ</w:t>
      </w:r>
      <w:r w:rsidRPr="005A6469">
        <w:rPr>
          <w:rFonts w:eastAsia="Times New Roman"/>
          <w:szCs w:val="24"/>
        </w:rPr>
        <w:t xml:space="preserve">χουμε μέχρι τώρα </w:t>
      </w:r>
      <w:r>
        <w:rPr>
          <w:rFonts w:eastAsia="Times New Roman"/>
          <w:szCs w:val="24"/>
        </w:rPr>
        <w:t>δέσμευση του</w:t>
      </w:r>
      <w:r w:rsidRPr="005A6469">
        <w:rPr>
          <w:rFonts w:eastAsia="Times New Roman"/>
          <w:szCs w:val="24"/>
        </w:rPr>
        <w:t xml:space="preserve"> 67%</w:t>
      </w:r>
      <w:r>
        <w:rPr>
          <w:rFonts w:eastAsia="Times New Roman"/>
          <w:szCs w:val="24"/>
        </w:rPr>
        <w:t>,</w:t>
      </w:r>
      <w:r w:rsidRPr="005A6469">
        <w:rPr>
          <w:rFonts w:eastAsia="Times New Roman"/>
          <w:szCs w:val="24"/>
        </w:rPr>
        <w:t xml:space="preserve"> έχουμε ενεργο</w:t>
      </w:r>
      <w:r>
        <w:rPr>
          <w:rFonts w:eastAsia="Times New Roman"/>
          <w:szCs w:val="24"/>
        </w:rPr>
        <w:t>ποίηση</w:t>
      </w:r>
      <w:r w:rsidRPr="005A6469">
        <w:rPr>
          <w:rFonts w:eastAsia="Times New Roman"/>
          <w:szCs w:val="24"/>
        </w:rPr>
        <w:t xml:space="preserve"> </w:t>
      </w:r>
      <w:r>
        <w:rPr>
          <w:rFonts w:eastAsia="Times New Roman"/>
          <w:szCs w:val="24"/>
        </w:rPr>
        <w:t>δεκαεννέα</w:t>
      </w:r>
      <w:r w:rsidRPr="005A6469">
        <w:rPr>
          <w:rFonts w:eastAsia="Times New Roman"/>
          <w:szCs w:val="24"/>
        </w:rPr>
        <w:t xml:space="preserve"> μέτρων</w:t>
      </w:r>
      <w:r>
        <w:rPr>
          <w:rFonts w:eastAsia="Times New Roman"/>
          <w:szCs w:val="24"/>
        </w:rPr>
        <w:t>,</w:t>
      </w:r>
      <w:r w:rsidRPr="005A6469">
        <w:rPr>
          <w:rFonts w:eastAsia="Times New Roman"/>
          <w:szCs w:val="24"/>
        </w:rPr>
        <w:t xml:space="preserve"> </w:t>
      </w:r>
      <w:r>
        <w:rPr>
          <w:rFonts w:eastAsia="Times New Roman"/>
          <w:szCs w:val="24"/>
        </w:rPr>
        <w:t>ε</w:t>
      </w:r>
      <w:r w:rsidRPr="005A6469">
        <w:rPr>
          <w:rFonts w:eastAsia="Times New Roman"/>
          <w:szCs w:val="24"/>
        </w:rPr>
        <w:t>νώ οι συνολικές πληρωμές που έχουν γίνει μέχρι σήμερα είναι 55 εκα</w:t>
      </w:r>
      <w:r w:rsidRPr="005A6469">
        <w:rPr>
          <w:rFonts w:eastAsia="Times New Roman"/>
          <w:szCs w:val="24"/>
        </w:rPr>
        <w:t>τομμύρια ευρώ</w:t>
      </w:r>
      <w:r>
        <w:rPr>
          <w:rFonts w:eastAsia="Times New Roman"/>
          <w:szCs w:val="24"/>
        </w:rPr>
        <w:t>. Ε</w:t>
      </w:r>
      <w:r w:rsidRPr="005A6469">
        <w:rPr>
          <w:rFonts w:eastAsia="Times New Roman"/>
          <w:szCs w:val="24"/>
        </w:rPr>
        <w:t>πιπλέον</w:t>
      </w:r>
      <w:r>
        <w:rPr>
          <w:rFonts w:eastAsia="Times New Roman"/>
          <w:szCs w:val="24"/>
        </w:rPr>
        <w:t>,</w:t>
      </w:r>
      <w:r w:rsidRPr="005A6469">
        <w:rPr>
          <w:rFonts w:eastAsia="Times New Roman"/>
          <w:szCs w:val="24"/>
        </w:rPr>
        <w:t xml:space="preserve"> μέχρι τέλος του έτους αναμένεται να έχουμε επιπλέον 5 εκατομμύρια πληρωμές ακόμα</w:t>
      </w:r>
      <w:r>
        <w:rPr>
          <w:rFonts w:eastAsia="Times New Roman"/>
          <w:szCs w:val="24"/>
        </w:rPr>
        <w:t>.</w:t>
      </w:r>
      <w:r w:rsidRPr="005A6469">
        <w:rPr>
          <w:rFonts w:eastAsia="Times New Roman"/>
          <w:szCs w:val="24"/>
        </w:rPr>
        <w:t xml:space="preserve"> </w:t>
      </w:r>
    </w:p>
    <w:p w14:paraId="120F8E3A" w14:textId="77777777" w:rsidR="0086761A" w:rsidRDefault="00427452">
      <w:pPr>
        <w:spacing w:line="600" w:lineRule="auto"/>
        <w:ind w:firstLine="720"/>
        <w:jc w:val="both"/>
        <w:rPr>
          <w:rFonts w:eastAsia="Times New Roman"/>
          <w:szCs w:val="24"/>
        </w:rPr>
      </w:pPr>
      <w:r>
        <w:rPr>
          <w:rFonts w:eastAsia="Times New Roman"/>
          <w:szCs w:val="24"/>
        </w:rPr>
        <w:lastRenderedPageBreak/>
        <w:t>Τ</w:t>
      </w:r>
      <w:r w:rsidRPr="005A6469">
        <w:rPr>
          <w:rFonts w:eastAsia="Times New Roman"/>
          <w:szCs w:val="24"/>
        </w:rPr>
        <w:t>ώρα</w:t>
      </w:r>
      <w:r>
        <w:rPr>
          <w:rFonts w:eastAsia="Times New Roman"/>
          <w:szCs w:val="24"/>
        </w:rPr>
        <w:t xml:space="preserve"> έρχομαι στα σχετικά με τις </w:t>
      </w:r>
      <w:r w:rsidRPr="005A6469">
        <w:rPr>
          <w:rFonts w:eastAsia="Times New Roman"/>
          <w:szCs w:val="24"/>
        </w:rPr>
        <w:t>πληρωμές του ΕΛΓΑ</w:t>
      </w:r>
      <w:r>
        <w:rPr>
          <w:rFonts w:eastAsia="Times New Roman"/>
          <w:szCs w:val="24"/>
        </w:rPr>
        <w:t>. Ο ΕΛΓΑ</w:t>
      </w:r>
      <w:r w:rsidRPr="005A6469">
        <w:rPr>
          <w:rFonts w:eastAsia="Times New Roman"/>
          <w:szCs w:val="24"/>
        </w:rPr>
        <w:t xml:space="preserve"> μέχρι τώρα</w:t>
      </w:r>
      <w:r>
        <w:rPr>
          <w:rFonts w:eastAsia="Times New Roman"/>
          <w:szCs w:val="24"/>
        </w:rPr>
        <w:t>,</w:t>
      </w:r>
      <w:r w:rsidRPr="005A6469">
        <w:rPr>
          <w:rFonts w:eastAsia="Times New Roman"/>
          <w:szCs w:val="24"/>
        </w:rPr>
        <w:t xml:space="preserve"> μέχρι σήμερα</w:t>
      </w:r>
      <w:r>
        <w:rPr>
          <w:rFonts w:eastAsia="Times New Roman"/>
          <w:szCs w:val="24"/>
        </w:rPr>
        <w:t xml:space="preserve"> </w:t>
      </w:r>
      <w:r w:rsidRPr="005A6469">
        <w:rPr>
          <w:rFonts w:eastAsia="Times New Roman"/>
          <w:szCs w:val="24"/>
        </w:rPr>
        <w:t xml:space="preserve">έχει πληρώσει </w:t>
      </w:r>
      <w:r>
        <w:rPr>
          <w:rFonts w:eastAsia="Times New Roman"/>
          <w:szCs w:val="24"/>
        </w:rPr>
        <w:t>154</w:t>
      </w:r>
      <w:r w:rsidRPr="005A6469">
        <w:rPr>
          <w:rFonts w:eastAsia="Times New Roman"/>
          <w:szCs w:val="24"/>
        </w:rPr>
        <w:t>,8 εκατομμύρια ευρώ σε καλυπτόμενες ζημιές για τ</w:t>
      </w:r>
      <w:r w:rsidRPr="005A6469">
        <w:rPr>
          <w:rFonts w:eastAsia="Times New Roman"/>
          <w:szCs w:val="24"/>
        </w:rPr>
        <w:t xml:space="preserve">ο έτος 2017 και αύριο αναμένεται να κατατεθούν στους λογαριασμούς των παραγωγών </w:t>
      </w:r>
      <w:r>
        <w:rPr>
          <w:rFonts w:eastAsia="Times New Roman"/>
          <w:szCs w:val="24"/>
        </w:rPr>
        <w:t>άλλα</w:t>
      </w:r>
      <w:r w:rsidRPr="005A6469">
        <w:rPr>
          <w:rFonts w:eastAsia="Times New Roman"/>
          <w:szCs w:val="24"/>
        </w:rPr>
        <w:t xml:space="preserve"> 17 εκατομμύρια που αφορούν τ</w:t>
      </w:r>
      <w:r>
        <w:rPr>
          <w:rFonts w:eastAsia="Times New Roman"/>
          <w:szCs w:val="24"/>
        </w:rPr>
        <w:t>ι</w:t>
      </w:r>
      <w:r w:rsidRPr="005A6469">
        <w:rPr>
          <w:rFonts w:eastAsia="Times New Roman"/>
          <w:szCs w:val="24"/>
        </w:rPr>
        <w:t>ς εξοφλήσ</w:t>
      </w:r>
      <w:r>
        <w:rPr>
          <w:rFonts w:eastAsia="Times New Roman"/>
          <w:szCs w:val="24"/>
        </w:rPr>
        <w:t>εις</w:t>
      </w:r>
      <w:r w:rsidRPr="005A6469">
        <w:rPr>
          <w:rFonts w:eastAsia="Times New Roman"/>
          <w:szCs w:val="24"/>
        </w:rPr>
        <w:t xml:space="preserve"> για όλες τις ζημιές του 2017 και συνεχίζουμε στις πληρωμές του έτους 2018</w:t>
      </w:r>
      <w:r>
        <w:rPr>
          <w:rFonts w:eastAsia="Times New Roman"/>
          <w:szCs w:val="24"/>
        </w:rPr>
        <w:t>.</w:t>
      </w:r>
      <w:r w:rsidRPr="005A6469">
        <w:rPr>
          <w:rFonts w:eastAsia="Times New Roman"/>
          <w:szCs w:val="24"/>
        </w:rPr>
        <w:t xml:space="preserve"> </w:t>
      </w:r>
      <w:r>
        <w:rPr>
          <w:rFonts w:eastAsia="Times New Roman"/>
          <w:szCs w:val="24"/>
        </w:rPr>
        <w:t>Α</w:t>
      </w:r>
      <w:r w:rsidRPr="005A6469">
        <w:rPr>
          <w:rFonts w:eastAsia="Times New Roman"/>
          <w:szCs w:val="24"/>
        </w:rPr>
        <w:t xml:space="preserve">πό πέρυσι </w:t>
      </w:r>
      <w:r>
        <w:rPr>
          <w:rFonts w:eastAsia="Times New Roman"/>
          <w:szCs w:val="24"/>
        </w:rPr>
        <w:t>-και φέτος είναι η δεύτερη χρονιά-</w:t>
      </w:r>
      <w:r w:rsidRPr="005A6469">
        <w:rPr>
          <w:rFonts w:eastAsia="Times New Roman"/>
          <w:szCs w:val="24"/>
        </w:rPr>
        <w:t xml:space="preserve"> έχουμε ε</w:t>
      </w:r>
      <w:r w:rsidRPr="005A6469">
        <w:rPr>
          <w:rFonts w:eastAsia="Times New Roman"/>
          <w:szCs w:val="24"/>
        </w:rPr>
        <w:t>ξόφληση ζημιών μέσα στο ίδιο έτος που γίνονται οι ζημιές</w:t>
      </w:r>
      <w:r>
        <w:rPr>
          <w:rFonts w:eastAsia="Times New Roman"/>
          <w:szCs w:val="24"/>
        </w:rPr>
        <w:t xml:space="preserve">, κάτι που </w:t>
      </w:r>
      <w:r w:rsidRPr="005A6469">
        <w:rPr>
          <w:rFonts w:eastAsia="Times New Roman"/>
          <w:szCs w:val="24"/>
        </w:rPr>
        <w:t>είχαμε πολλά χρόνια να δούμε</w:t>
      </w:r>
      <w:r>
        <w:rPr>
          <w:rFonts w:eastAsia="Times New Roman"/>
          <w:szCs w:val="24"/>
        </w:rPr>
        <w:t>.</w:t>
      </w:r>
      <w:r w:rsidRPr="005A6469">
        <w:rPr>
          <w:rFonts w:eastAsia="Times New Roman"/>
          <w:szCs w:val="24"/>
        </w:rPr>
        <w:t xml:space="preserve"> </w:t>
      </w:r>
    </w:p>
    <w:p w14:paraId="120F8E3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Φέτος, όπως καταλαβαίνετε και από τα ύψη αποζημίωσης του ΕΛΓΑ, στη χώρα επικράτησαν ιδιαίτερες κλιματολογικές συνθήκες που δημιούργησαν πάρα πολλά προβλήματα </w:t>
      </w:r>
      <w:r>
        <w:rPr>
          <w:rFonts w:eastAsia="Times New Roman" w:cs="Times New Roman"/>
          <w:szCs w:val="24"/>
        </w:rPr>
        <w:t xml:space="preserve">στην αγροτική παραγωγή. Αν οι καλυπτόμενες ζημιές για το 2017 έφτασαν τα 170 εκατομμύρια, οι μη καλυπτόμενες ζημιές ήταν για το 2017 και το 2018, επίσης, ένα πολύ μεγάλο κομμάτι. </w:t>
      </w:r>
    </w:p>
    <w:p w14:paraId="120F8E3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Έτσι, λοιπόν, αποφασίσαμε, για να στηρίξουμε το εισόδημα των αγροτών, ακριβώ</w:t>
      </w:r>
      <w:r>
        <w:rPr>
          <w:rFonts w:eastAsia="Times New Roman" w:cs="Times New Roman"/>
          <w:szCs w:val="24"/>
        </w:rPr>
        <w:t xml:space="preserve">ς λόγω μη καλυπτόμενων ζημιών από τον ασφαλιστικό τους φορέα, τον ΕΛΓΑ, να ενεργοποιήσουμε το εργαλείο ενισχύσεων ήσσονος σημασίας, το γνωστό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w:t>
      </w:r>
    </w:p>
    <w:p w14:paraId="120F8E3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Έτσι, λοιπόν, προχωρήσαμε στη χορήγηση οικονομικών ενισχύσεων σε κτηνοτρόφους στην Κρήτη και στη Λέσβ</w:t>
      </w:r>
      <w:r>
        <w:rPr>
          <w:rFonts w:eastAsia="Times New Roman" w:cs="Times New Roman"/>
          <w:szCs w:val="24"/>
        </w:rPr>
        <w:t xml:space="preserve">ο για επιζωοτίες, για ασθένειες. Προχωρήσαμε </w:t>
      </w:r>
      <w:r>
        <w:rPr>
          <w:rFonts w:eastAsia="Times New Roman" w:cs="Times New Roman"/>
          <w:szCs w:val="24"/>
        </w:rPr>
        <w:lastRenderedPageBreak/>
        <w:t xml:space="preserve">στη χορήγηση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σε σαράντα πέντε χιλιάδες αιγοπροβατοτρόφους, όπως ανακοίνωσε ο Πρωθυπουργός από τα Καλάβρυτα. Προχωράμε στη χορήγηση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8,2 εκατομμυρίων ευρώ σε καπνοπαραγωγούς πέντε νομών της χ</w:t>
      </w:r>
      <w:r>
        <w:rPr>
          <w:rFonts w:eastAsia="Times New Roman" w:cs="Times New Roman"/>
          <w:szCs w:val="24"/>
        </w:rPr>
        <w:t xml:space="preserve">ώρας. Και, τέλος, προχωράμε εντός του έτους σε αποζημίωση, ενίσχυση μέσω του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10,2 εκατομμύρια ευρώ στους ροδακινοπαραγωγούς της χώρας.</w:t>
      </w:r>
    </w:p>
    <w:p w14:paraId="120F8E3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Τώρα πάμε να δούμε και το νομοθετικό έργο. </w:t>
      </w:r>
    </w:p>
    <w:p w14:paraId="120F8E3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2018, λοιπόν, ήταν μία χρονιά όπου είχαμε, και πρόσφατα, πολύ σημαντικές νομοθετικές ρυθμίσεις για τους αγρότες. Όπως είχε ανακοινώσει ο Πρωθυπουργός από τη Διεθνή Έκθεση Θεσσαλονίκης, καταργήθηκε το τέλος επιτηδεύματος για τους συνεταιρισμένους αγρότες</w:t>
      </w:r>
      <w:r>
        <w:rPr>
          <w:rFonts w:eastAsia="Times New Roman" w:cs="Times New Roman"/>
          <w:szCs w:val="24"/>
        </w:rPr>
        <w:t xml:space="preserve">. </w:t>
      </w:r>
    </w:p>
    <w:p w14:paraId="120F8E4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Να θυμηθούμε, όμως, πότε επιβλήθηκε το τέλος επιτηδεύματος; Γιατί ο Πρωθυπουργός εχθές μας έλεγε πως ό,τι φόρος υπάρχει σε αυτήν τη χώρα επιβλήθηκε επί ΣΥΡΙΖΑ.</w:t>
      </w:r>
    </w:p>
    <w:p w14:paraId="120F8E4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 xml:space="preserve">ΑΜΑΝΑΤΙΔΗ: </w:t>
      </w:r>
      <w:r>
        <w:rPr>
          <w:rFonts w:eastAsia="Times New Roman" w:cs="Times New Roman"/>
          <w:szCs w:val="24"/>
        </w:rPr>
        <w:t>Όχι ο Πρωθυπουργός</w:t>
      </w:r>
    </w:p>
    <w:p w14:paraId="120F8E42" w14:textId="77777777" w:rsidR="0086761A" w:rsidRDefault="00427452">
      <w:pPr>
        <w:spacing w:line="600" w:lineRule="auto"/>
        <w:ind w:firstLine="720"/>
        <w:jc w:val="both"/>
        <w:rPr>
          <w:rFonts w:eastAsia="Times New Roman" w:cs="Times New Roman"/>
          <w:szCs w:val="24"/>
        </w:rPr>
      </w:pPr>
      <w:r w:rsidRPr="003B3910">
        <w:rPr>
          <w:rFonts w:eastAsia="Times New Roman" w:cs="Times New Roman"/>
          <w:b/>
          <w:szCs w:val="24"/>
        </w:rPr>
        <w:t>ΑΠΟΣΤΟΛΟΣ ΒΕΣΥΡΟΠΟΥΛΟΣ:</w:t>
      </w:r>
      <w:r>
        <w:rPr>
          <w:rFonts w:eastAsia="Times New Roman" w:cs="Times New Roman"/>
          <w:szCs w:val="24"/>
        </w:rPr>
        <w:t xml:space="preserve"> Σωστά το είπατε. </w:t>
      </w:r>
      <w:r>
        <w:rPr>
          <w:rFonts w:eastAsia="Times New Roman" w:cs="Times New Roman"/>
          <w:szCs w:val="24"/>
        </w:rPr>
        <w:t xml:space="preserve">Πολύ ωραία το είπατε. Λανθάνουσα γλώσσα. </w:t>
      </w:r>
    </w:p>
    <w:p w14:paraId="120F8E43" w14:textId="77777777" w:rsidR="0086761A" w:rsidRDefault="00427452">
      <w:pPr>
        <w:spacing w:line="600" w:lineRule="auto"/>
        <w:ind w:firstLine="720"/>
        <w:jc w:val="both"/>
        <w:rPr>
          <w:rFonts w:eastAsia="Times New Roman" w:cs="Times New Roman"/>
          <w:szCs w:val="24"/>
        </w:rPr>
      </w:pPr>
      <w:r w:rsidRPr="003B3910">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Ο εν δυνάμει Πρωθυπουργός. Αυτός που ονειρεύεται.</w:t>
      </w:r>
    </w:p>
    <w:p w14:paraId="120F8E4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Ο κ. Μητσοτάκης, λοιπόν, ξεχνάει ότι το τέλος επιτηδεύματος στους αγρότες επιβλήθηκε με τον ν.3986/2</w:t>
      </w:r>
      <w:r>
        <w:rPr>
          <w:rFonts w:eastAsia="Times New Roman" w:cs="Times New Roman"/>
          <w:szCs w:val="24"/>
        </w:rPr>
        <w:t>011. Είναι στο άρθρο 31 παράγραφος 3, για να μην το ψάχνετε.</w:t>
      </w:r>
    </w:p>
    <w:p w14:paraId="120F8E45"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Λάθος κάνετε.</w:t>
      </w:r>
    </w:p>
    <w:p w14:paraId="120F8E46"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Ψάξτε το, κύριε συνάδελφε.</w:t>
      </w:r>
    </w:p>
    <w:p w14:paraId="120F8E47"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Δεν είναι έτσι.</w:t>
      </w:r>
    </w:p>
    <w:p w14:paraId="120F8E48" w14:textId="77777777" w:rsidR="0086761A" w:rsidRDefault="00427452">
      <w:pPr>
        <w:spacing w:line="600" w:lineRule="auto"/>
        <w:ind w:firstLine="720"/>
        <w:jc w:val="both"/>
        <w:rPr>
          <w:rFonts w:eastAsia="Times New Roman" w:cs="Times New Roman"/>
          <w:szCs w:val="24"/>
        </w:rPr>
      </w:pPr>
      <w:r w:rsidRPr="00B35548">
        <w:rPr>
          <w:rFonts w:eastAsia="Times New Roman" w:cs="Times New Roman"/>
          <w:b/>
          <w:szCs w:val="24"/>
        </w:rPr>
        <w:t>ΠΡΟΕΔΡΕΥΟΥΣΑ (Αναστασία Χρ</w:t>
      </w:r>
      <w:r w:rsidRPr="00B35548">
        <w:rPr>
          <w:rFonts w:eastAsia="Times New Roman" w:cs="Times New Roman"/>
          <w:b/>
          <w:szCs w:val="24"/>
        </w:rPr>
        <w:t>ιστοδουλοπούλου):</w:t>
      </w:r>
      <w:r>
        <w:rPr>
          <w:rFonts w:eastAsia="Times New Roman" w:cs="Times New Roman"/>
          <w:szCs w:val="24"/>
        </w:rPr>
        <w:t xml:space="preserve"> Τώρα τι κάνετε; Διάλογο; Είναι πολύ αργά πια για αυτά.</w:t>
      </w:r>
    </w:p>
    <w:p w14:paraId="120F8E49"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Έτσι είναι ακριβώς.</w:t>
      </w:r>
    </w:p>
    <w:p w14:paraId="120F8E4A"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Είναι μεταγενέστερο.</w:t>
      </w:r>
    </w:p>
    <w:p w14:paraId="120F8E4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w:t>
      </w:r>
      <w:r>
        <w:rPr>
          <w:rFonts w:eastAsia="Times New Roman" w:cs="Times New Roman"/>
          <w:b/>
          <w:szCs w:val="24"/>
        </w:rPr>
        <w:t>ροφίμων):</w:t>
      </w:r>
      <w:r>
        <w:rPr>
          <w:rFonts w:eastAsia="Times New Roman" w:cs="Times New Roman"/>
          <w:szCs w:val="24"/>
        </w:rPr>
        <w:t xml:space="preserve"> Δεν είναι καθόλου μεταγενέστερο. Δεν είναι στον ν. 4172/2013, αν λέτε αυτό. Δεν είναι εκεί. </w:t>
      </w:r>
    </w:p>
    <w:p w14:paraId="120F8E4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Εκεί είναι με πενταετή περίοδο χάριτος.</w:t>
      </w:r>
    </w:p>
    <w:p w14:paraId="120F8E4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Υπουργέ, μην απαντάτε. </w:t>
      </w:r>
      <w:r>
        <w:rPr>
          <w:rFonts w:eastAsia="Times New Roman" w:cs="Times New Roman"/>
          <w:szCs w:val="24"/>
        </w:rPr>
        <w:t>Ο</w:t>
      </w:r>
      <w:r>
        <w:rPr>
          <w:rFonts w:eastAsia="Times New Roman" w:cs="Times New Roman"/>
          <w:szCs w:val="24"/>
        </w:rPr>
        <w:t>λοκληρώστε</w:t>
      </w:r>
      <w:r>
        <w:rPr>
          <w:rFonts w:eastAsia="Times New Roman" w:cs="Times New Roman"/>
          <w:szCs w:val="24"/>
        </w:rPr>
        <w:t xml:space="preserve"> παρα</w:t>
      </w:r>
      <w:r>
        <w:rPr>
          <w:rFonts w:eastAsia="Times New Roman" w:cs="Times New Roman"/>
          <w:szCs w:val="24"/>
        </w:rPr>
        <w:t>καλώ</w:t>
      </w:r>
      <w:r>
        <w:rPr>
          <w:rFonts w:eastAsia="Times New Roman" w:cs="Times New Roman"/>
          <w:szCs w:val="24"/>
        </w:rPr>
        <w:t>.</w:t>
      </w:r>
    </w:p>
    <w:p w14:paraId="120F8E4E"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Με τον ν.4172/2013 δόθηκε, λοιπόν, μία πενταετής παράταση μη εφαρμογής του μέτρου από το 2011 και το 2019 θα ήταν ο χρόνος που θα έληγε η πενταετία.</w:t>
      </w:r>
    </w:p>
    <w:p w14:paraId="120F8E4F"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Έντεκα συν πέ</w:t>
      </w:r>
      <w:r>
        <w:rPr>
          <w:rFonts w:eastAsia="Times New Roman" w:cs="Times New Roman"/>
          <w:szCs w:val="24"/>
        </w:rPr>
        <w:t>ντε, δεκαέξι. Δεν ήταν 2019, αν ήταν έτσι.</w:t>
      </w:r>
    </w:p>
    <w:p w14:paraId="120F8E50"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Για το 2013, που έχει εφαρμογή από το 2014. Μετρήστε από το 2014 πενταετία. </w:t>
      </w:r>
    </w:p>
    <w:p w14:paraId="120F8E51"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Ο ν.4172 είναι το 2013. Από το 2011 δεν βγαίνει.</w:t>
      </w:r>
    </w:p>
    <w:p w14:paraId="120F8E52"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Βεσυρόπουλε, αν θέλετε να πω το όνομά σας, για να ακουστεί ότι είστε εδώ, να το πω.</w:t>
      </w:r>
    </w:p>
    <w:p w14:paraId="120F8E53"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 xml:space="preserve">Από το 2014 κάντε την πρόσθεση. Συν πέντε βγαίνει </w:t>
      </w:r>
      <w:r>
        <w:rPr>
          <w:rFonts w:eastAsia="Times New Roman" w:cs="Times New Roman"/>
          <w:szCs w:val="24"/>
        </w:rPr>
        <w:t>δεκαεννιά.</w:t>
      </w:r>
    </w:p>
    <w:p w14:paraId="120F8E5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Διαβάστε. Δεν είναι κακό. Σας δίνω και την παράγραφο. Μελετήστε το, σας δίνω και την παράγραφο. Είναι η παράγραφος 3 του άρθρου 31.</w:t>
      </w:r>
    </w:p>
    <w:p w14:paraId="120F8E5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Πάμε, λοιπόν, για να μην χάνουμε τον χρόνο, γιατί έχουμε και αρκετά να πούμε και ο χρόνος μας πιέζει.</w:t>
      </w:r>
    </w:p>
    <w:p w14:paraId="120F8E56"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Α (Αναστασία Χριστοδουλοπούλου):</w:t>
      </w:r>
      <w:r>
        <w:rPr>
          <w:rFonts w:eastAsia="Times New Roman" w:cs="Times New Roman"/>
          <w:szCs w:val="24"/>
        </w:rPr>
        <w:t xml:space="preserve"> Τι να κάνουμε αφού απαντάτε εσείς;</w:t>
      </w:r>
    </w:p>
    <w:p w14:paraId="120F8E57"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Δεν ήταν πολύς ο χρόνος, κυρία Πρόεδρε, σε αυτό.</w:t>
      </w:r>
    </w:p>
    <w:p w14:paraId="120F8E5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Προχωρήσαμε, λοιπόν, στη νομοθετική ρύθμιση για τη μείωση των ασφαλιστικών εισφορών των αγροτών κατά 33% στον κλάδο της σύνταξης για τους αγρότες με τα μεγαλύτερα εισοδήματα, που όντως επιβαρύνθηκαν. Όμως, η συντριπτική πλειοψηφία των αγροτών πλήρωνε με το</w:t>
      </w:r>
      <w:r>
        <w:rPr>
          <w:rFonts w:eastAsia="Times New Roman" w:cs="Times New Roman"/>
          <w:szCs w:val="24"/>
        </w:rPr>
        <w:t xml:space="preserve">ν νόμο Κατρούγκαλου τα ίδια ή λιγότερα απ’ ό,τι πλήρωνε επί ΟΓΑ χωρίς να συνυπολογίσουμε τις ωριμάνσεις ανά τριετία, που προέβλεπε ο παλαιότερος νόμος. </w:t>
      </w:r>
    </w:p>
    <w:p w14:paraId="120F8E5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Οι αγρότες –και το έζησαν- ανά τριετία είχαν ωρίμανση ασφαλιστικής κατηγορίας. Δηλαδή ανά τρία χρόνια π</w:t>
      </w:r>
      <w:r>
        <w:rPr>
          <w:rFonts w:eastAsia="Times New Roman" w:cs="Times New Roman"/>
          <w:szCs w:val="24"/>
        </w:rPr>
        <w:t xml:space="preserve">έρναγαν στην υψηλότερη ασφαλιστική κατηγορία. Με τον νόμο Κατρούγκαλου η μεγάλη πλειοψηφία βρέθηκε να πληρώνει λιγότερα </w:t>
      </w:r>
      <w:r>
        <w:rPr>
          <w:rFonts w:eastAsia="Times New Roman" w:cs="Times New Roman"/>
          <w:szCs w:val="24"/>
        </w:rPr>
        <w:lastRenderedPageBreak/>
        <w:t>από αυτά που ήδη πλήρωνε προ ωριμάνσεων και με τη πρόσφατη νομοθετική ρύθμιση μειώνεται κατά 33% και ο κλάδος της σύνταξης.</w:t>
      </w:r>
    </w:p>
    <w:p w14:paraId="120F8E5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Επίσης, την </w:t>
      </w:r>
      <w:r>
        <w:rPr>
          <w:rFonts w:eastAsia="Times New Roman" w:cs="Times New Roman"/>
          <w:szCs w:val="24"/>
        </w:rPr>
        <w:t>προηγούμενη εβδομάδα είχαμε και την κατάργηση του Ειδικού Φόρου Κατανάλωσης στο κρασί, ένας φόρος που όλοι θυμόμαστε υπό ποιες συνθήκες επιβλήθηκε.</w:t>
      </w:r>
    </w:p>
    <w:p w14:paraId="120F8E5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2018, όμως, είχαμε και μια σειρά από άλλες ρυθμίσεις τόσο για τα χρέη των αγροτών, που προβλέφθηκε 100% δ</w:t>
      </w:r>
      <w:r>
        <w:rPr>
          <w:rFonts w:eastAsia="Times New Roman" w:cs="Times New Roman"/>
          <w:szCs w:val="24"/>
        </w:rPr>
        <w:t>ιαγραφή των τόκων των δανείων, των τόκων υπερημερίας, των προσαυξήσεων και των προστίμων προς το δημόσιο και η ρύθμισή τους σε εκατόν είκοσι δόσεις.</w:t>
      </w:r>
    </w:p>
    <w:p w14:paraId="120F8E5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Προχωρήσαμε στη στήριξη των αγροτών, όπου οι νέοι αγρότες μέχρι σαράντα χρονών εντάχθηκαν στο σύνολό τους κ</w:t>
      </w:r>
      <w:r>
        <w:rPr>
          <w:rFonts w:eastAsia="Times New Roman" w:cs="Times New Roman"/>
          <w:szCs w:val="24"/>
        </w:rPr>
        <w:t xml:space="preserve">αι το σύνολο των επιλαχόντων. Εντάχθηκε το σύνολο των έργων αγροτικής οδοποιίας τα οποία αιτήθηκε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ενώ είχαμε μία σειρά από εγκρίσεις τόσο σε έργα μεταποίησης στην αλιεία όσα και σε εκσυγχρονισμό αλιευτικών σκαφών και μια σειρά από άλ</w:t>
      </w:r>
      <w:r>
        <w:rPr>
          <w:rFonts w:eastAsia="Times New Roman" w:cs="Times New Roman"/>
          <w:szCs w:val="24"/>
        </w:rPr>
        <w:t>λα μέτρα.</w:t>
      </w:r>
    </w:p>
    <w:p w14:paraId="120F8E5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Θεσμικά προχωρήσαμε σε πρόσθετα διαχειριστικά μέτρα για το εργαλείο της βιντζότρατας με την απαγόρευση έντεκα επιπλέον περιοχών. Και προχωράμε στην επανεξέταση της λειτουργίας του εργαλείου, προκειμένου να εξυπηρετήσει τον σκοπό για τον οποίο βρί</w:t>
      </w:r>
      <w:r>
        <w:rPr>
          <w:rFonts w:eastAsia="Times New Roman" w:cs="Times New Roman"/>
          <w:szCs w:val="24"/>
        </w:rPr>
        <w:t>σκεται και αλιεύει.</w:t>
      </w:r>
    </w:p>
    <w:p w14:paraId="120F8E5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Μία άλλη σημαντική πρωτοβουλία που πήραμε είναι ότι 1</w:t>
      </w:r>
      <w:r w:rsidRPr="0053133E">
        <w:rPr>
          <w:rFonts w:eastAsia="Times New Roman" w:cs="Times New Roman"/>
          <w:szCs w:val="24"/>
          <w:vertAlign w:val="superscript"/>
        </w:rPr>
        <w:t>η</w:t>
      </w:r>
      <w:r>
        <w:rPr>
          <w:rFonts w:eastAsia="Times New Roman" w:cs="Times New Roman"/>
          <w:szCs w:val="24"/>
        </w:rPr>
        <w:t xml:space="preserve"> Νοεμβρίου έπαψαν όλα τα καθεστώτα παραχώρησης</w:t>
      </w:r>
      <w:r>
        <w:rPr>
          <w:rFonts w:eastAsia="Times New Roman" w:cs="Times New Roman"/>
          <w:szCs w:val="24"/>
        </w:rPr>
        <w:t>,</w:t>
      </w:r>
      <w:r>
        <w:rPr>
          <w:rFonts w:eastAsia="Times New Roman" w:cs="Times New Roman"/>
          <w:szCs w:val="24"/>
        </w:rPr>
        <w:t xml:space="preserve"> που ίσχυαν για αγροτικές εκτάσεις του Υπουργείου Αγροτικής Ανάπτυξης και Τροφίμων. Πλέον το σύστημα γίνεται διαφανές, εφαρμόζεται ο νό</w:t>
      </w:r>
      <w:r>
        <w:rPr>
          <w:rFonts w:eastAsia="Times New Roman" w:cs="Times New Roman"/>
          <w:szCs w:val="24"/>
        </w:rPr>
        <w:t xml:space="preserve">μος, ο ν.4061/2012 και οι εκτάσεις θα παραχωρούνται με τις διαδικασίες αυτές και όχι με παρατάσεις. Και μια σειρά από άλλες πρωτοβουλίες. </w:t>
      </w:r>
    </w:p>
    <w:p w14:paraId="120F8E5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Όμως εγώ θέλω να σταθώ σε ένα σημείο ακόμα. Το Υπουργείο έχει να κάνει προκήρυξη για πρόσληψη γεωτεχνικού από το 2008</w:t>
      </w:r>
      <w:r>
        <w:rPr>
          <w:rFonts w:eastAsia="Times New Roman" w:cs="Times New Roman"/>
          <w:szCs w:val="24"/>
        </w:rPr>
        <w:t>. Το 30% του προσωπικού έχει θεμελιώσει συνταξιοδοτικά δικαιώματα. Βρίσκεται σε μία κατάσταση που δεν πάει άλλο. Γι’ αυτό, λοιπόν, προχωράμε μέσα στο 2019 στην πρόσληψη γεωτεχνικών και λοιπών απαραίτητων ειδικοτήτων, μόνιμων θέσεων, και ταυτόχρονα εντάσσου</w:t>
      </w:r>
      <w:r>
        <w:rPr>
          <w:rFonts w:eastAsia="Times New Roman" w:cs="Times New Roman"/>
          <w:szCs w:val="24"/>
        </w:rPr>
        <w:t>με στο Πρόγραμμα Απασχόλησης Νέων Επαγγελματιών, ξεκινώντας στον επόμενο κύκλο συνεργασία με το Υπουργείο Εργασίας, μια σειρά από ειδικότητες απαραίτητες για την ορθή λειτουργία και την επιτέλεση του έργου του Υπουργείου.</w:t>
      </w:r>
    </w:p>
    <w:p w14:paraId="120F8E6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w:t>
      </w:r>
      <w:r>
        <w:rPr>
          <w:rFonts w:eastAsia="Times New Roman" w:cs="Times New Roman"/>
          <w:szCs w:val="24"/>
        </w:rPr>
        <w:t xml:space="preserve">χουν αρκετά πράγματα τα οποία μέλλει να γίνουν. Ο χρόνος δεν επαρκεί για να τα αναλύσουμε. Ωστόσο η κατάσταση στον αγροτικό τομέα δεν είναι η καλύτερη και δεν πρέπει να πανηγυρίζει κανένας για αυτό και το ξέρουμε όλοι και το ξέρουν και οι αγρότες. </w:t>
      </w:r>
    </w:p>
    <w:p w14:paraId="120F8E6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Αυτό πο</w:t>
      </w:r>
      <w:r>
        <w:rPr>
          <w:rFonts w:eastAsia="Times New Roman" w:cs="Times New Roman"/>
          <w:szCs w:val="24"/>
        </w:rPr>
        <w:t>υ χρειάζεται ο τόπος είναι λύσεις. Αυτό που χρειάζονται οι αγρότες είναι λύσεις. Χρειάζεται δουλειά, χρειάζεται σχέδιο, χρειάζεται πρόγραμμα, χρειάζεται στοχοθεσία και μέτρηση αποτελεσμάτων. Θα σας καλούσα να ακούσετε τον αγροτικό κόσμο, τον κόσμο της παρα</w:t>
      </w:r>
      <w:r>
        <w:rPr>
          <w:rFonts w:eastAsia="Times New Roman" w:cs="Times New Roman"/>
          <w:szCs w:val="24"/>
        </w:rPr>
        <w:t xml:space="preserve">γωγής. Αυτό που θέλει είναι η διασφάλιση του μόχθου του. Και θέλει και κάτι άλλο. Θέλει κοινωνική δικαιοσύνη. </w:t>
      </w:r>
    </w:p>
    <w:p w14:paraId="120F8E6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0F8E63"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E64"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Άφησα τον χρόνο, γιατί υπήρχε διακοπή</w:t>
      </w:r>
      <w:r>
        <w:rPr>
          <w:rFonts w:eastAsia="Times New Roman" w:cs="Times New Roman"/>
          <w:szCs w:val="24"/>
        </w:rPr>
        <w:t>. Ταυτόχρονα και επειδή είναι ο τελευταίος Υπουργός. Έτσι</w:t>
      </w:r>
      <w:r>
        <w:rPr>
          <w:rFonts w:eastAsia="Times New Roman" w:cs="Times New Roman"/>
          <w:szCs w:val="24"/>
        </w:rPr>
        <w:t>,</w:t>
      </w:r>
      <w:r>
        <w:rPr>
          <w:rFonts w:eastAsia="Times New Roman" w:cs="Times New Roman"/>
          <w:szCs w:val="24"/>
        </w:rPr>
        <w:t xml:space="preserve"> τώρα συνεχί</w:t>
      </w:r>
      <w:r>
        <w:rPr>
          <w:rFonts w:eastAsia="Times New Roman" w:cs="Times New Roman"/>
          <w:szCs w:val="24"/>
        </w:rPr>
        <w:t>ζ</w:t>
      </w:r>
      <w:r>
        <w:rPr>
          <w:rFonts w:eastAsia="Times New Roman" w:cs="Times New Roman"/>
          <w:szCs w:val="24"/>
        </w:rPr>
        <w:t xml:space="preserve">ουμε </w:t>
      </w:r>
      <w:r>
        <w:rPr>
          <w:rFonts w:eastAsia="Times New Roman" w:cs="Times New Roman"/>
          <w:szCs w:val="24"/>
        </w:rPr>
        <w:t>με</w:t>
      </w:r>
      <w:r>
        <w:rPr>
          <w:rFonts w:eastAsia="Times New Roman" w:cs="Times New Roman"/>
          <w:szCs w:val="24"/>
        </w:rPr>
        <w:t xml:space="preserve"> επτά λεπτά</w:t>
      </w:r>
      <w:r>
        <w:rPr>
          <w:rFonts w:eastAsia="Times New Roman" w:cs="Times New Roman"/>
          <w:szCs w:val="24"/>
        </w:rPr>
        <w:t xml:space="preserve"> που είναι ο χρόνος για τους ομιλητές</w:t>
      </w:r>
      <w:r>
        <w:rPr>
          <w:rFonts w:eastAsia="Times New Roman" w:cs="Times New Roman"/>
          <w:szCs w:val="24"/>
        </w:rPr>
        <w:t>.</w:t>
      </w:r>
    </w:p>
    <w:p w14:paraId="120F8E6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Τον λόγο έχει ο κ. Κουρουμπλής για επτά λεπτά.</w:t>
      </w:r>
    </w:p>
    <w:p w14:paraId="120F8E66" w14:textId="77777777" w:rsidR="0086761A" w:rsidRDefault="00427452">
      <w:pPr>
        <w:spacing w:line="600" w:lineRule="auto"/>
        <w:ind w:firstLine="720"/>
        <w:jc w:val="both"/>
        <w:rPr>
          <w:rFonts w:eastAsia="Times New Roman" w:cs="Times New Roman"/>
          <w:szCs w:val="24"/>
        </w:rPr>
      </w:pPr>
      <w:r w:rsidRPr="00AF771D">
        <w:rPr>
          <w:rFonts w:eastAsia="Times New Roman" w:cs="Times New Roman"/>
          <w:b/>
          <w:szCs w:val="24"/>
        </w:rPr>
        <w:t>ΠΑΝΑΓΙΩΤΗΣ ΚΟΥΡΟΥΜΠΛΗΣ:</w:t>
      </w:r>
      <w:r>
        <w:rPr>
          <w:rFonts w:eastAsia="Times New Roman" w:cs="Times New Roman"/>
          <w:szCs w:val="24"/>
        </w:rPr>
        <w:t xml:space="preserve"> Κυρία Πρόεδρε, πριν ξεκινήσω την ομιλία μου, θέλω δύο-τρί</w:t>
      </w:r>
      <w:r>
        <w:rPr>
          <w:rFonts w:eastAsia="Times New Roman" w:cs="Times New Roman"/>
          <w:szCs w:val="24"/>
        </w:rPr>
        <w:t>α λεπτά για ένα προσωπικό θέμα.</w:t>
      </w:r>
    </w:p>
    <w:p w14:paraId="120F8E6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Μου έκανε την τιμή ο αξιότιμος Πρόεδρος της Νέας Δημοκρατίας προχθές να με χαρακτηρίσει «παλιό». </w:t>
      </w:r>
    </w:p>
    <w:p w14:paraId="120F8E6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Κυρία Πρόεδρε, εγώ είμαι από μία αγροτική οικογένεια, από ένα μικρό χωριό της Αιτωλοακαρνανίας, τον Βάτο, Ποντιακής καταγωγής,</w:t>
      </w:r>
      <w:r>
        <w:rPr>
          <w:rFonts w:eastAsia="Times New Roman" w:cs="Times New Roman"/>
          <w:szCs w:val="24"/>
        </w:rPr>
        <w:t xml:space="preserve"> που ήρθε ορφανή από τον Πόντο, θύμα του διχασμού εκείνης της περιόδου. </w:t>
      </w:r>
    </w:p>
    <w:p w14:paraId="120F8E6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Και στα δέκα μου χρόνια με όπλα την επιμονή, το πυρακτωμένο πείσμα κατόρθωσα να φτάσω μέχρι εδώ, χωρίς να είμαι γιος πρωθυπουργού.</w:t>
      </w:r>
    </w:p>
    <w:p w14:paraId="120F8E6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Αυτό, λοιπόν, το παλιό με τους αγώνες του έβγαλε από</w:t>
      </w:r>
      <w:r>
        <w:rPr>
          <w:rFonts w:eastAsia="Times New Roman" w:cs="Times New Roman"/>
          <w:szCs w:val="24"/>
        </w:rPr>
        <w:t xml:space="preserve"> τον κοινωνικό τάφο δεκάδες, χιλιάδες αναπήρους, συγκρουόμενος με τις κοινωνικές κατασκευές όλων εκείνων των ετών. </w:t>
      </w:r>
    </w:p>
    <w:p w14:paraId="120F8E6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Αυτό το παλιό ως Υπουργός Υγείας τόλμησε να πάει στο Συμβούλιο Υπουργών και στη συνέλευση του Παγκόσμιου Οργανισμού Υγείας και να τους πει ό</w:t>
      </w:r>
      <w:r>
        <w:rPr>
          <w:rFonts w:eastAsia="Times New Roman" w:cs="Times New Roman"/>
          <w:szCs w:val="24"/>
        </w:rPr>
        <w:t>τι «κύριοι, εδώ είμαστε εκπρόσωποι των λαών και των ανθρώπων και όχι των εταιρειών». Άρα η Ευρώπη αλλά και ο Παγκόσμιος Οργανισμός Υγείας –είναι καταγεγραμμένα αυτά- οφείλει να διαπραγματευτεί με τις πολυεθνικές την τιμή των καινοτόμων φαρμάκων για να τα κ</w:t>
      </w:r>
      <w:r>
        <w:rPr>
          <w:rFonts w:eastAsia="Times New Roman" w:cs="Times New Roman"/>
          <w:szCs w:val="24"/>
        </w:rPr>
        <w:t>αταστήσει προσβάσιμα σε όλους τους ανθρώπους.</w:t>
      </w:r>
    </w:p>
    <w:p w14:paraId="120F8E6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Αυτό το παλιό συνεργάστηκε με τους συντρόφους του στο Υπουργείο Υγείας και προχωρήσαμε την απόφαση για να ασφαλίσουμε δυόμισι εκατομμύρια ανθρώπους που ήταν ανασφάλιστοι γιατί κάποιοι από εσάς ενδεχομένως δεν τ</w:t>
      </w:r>
      <w:r>
        <w:rPr>
          <w:rFonts w:eastAsia="Times New Roman" w:cs="Times New Roman"/>
          <w:szCs w:val="24"/>
        </w:rPr>
        <w:t>ο είχατε ανάγκη, πηγαίνατε στο Ε</w:t>
      </w:r>
      <w:r>
        <w:rPr>
          <w:rFonts w:eastAsia="Times New Roman" w:cs="Times New Roman"/>
          <w:szCs w:val="24"/>
        </w:rPr>
        <w:t>ρρίκος</w:t>
      </w:r>
      <w:r>
        <w:rPr>
          <w:rFonts w:eastAsia="Times New Roman" w:cs="Times New Roman"/>
          <w:szCs w:val="24"/>
        </w:rPr>
        <w:t xml:space="preserve"> Ν</w:t>
      </w:r>
      <w:r>
        <w:rPr>
          <w:rFonts w:eastAsia="Times New Roman" w:cs="Times New Roman"/>
          <w:szCs w:val="24"/>
        </w:rPr>
        <w:t>τυνάν</w:t>
      </w:r>
      <w:r>
        <w:rPr>
          <w:rFonts w:eastAsia="Times New Roman" w:cs="Times New Roman"/>
          <w:szCs w:val="24"/>
        </w:rPr>
        <w:t xml:space="preserve"> τσάμπα.</w:t>
      </w:r>
    </w:p>
    <w:p w14:paraId="120F8E6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Αυτό, λοιπόν, το παλιό κατήργησε τα 5 ευρώ που ετοιμαζόσασταν, αν δεν είχε πέσει η </w:t>
      </w:r>
      <w:r>
        <w:rPr>
          <w:rFonts w:eastAsia="Times New Roman" w:cs="Times New Roman"/>
          <w:szCs w:val="24"/>
        </w:rPr>
        <w:t>κ</w:t>
      </w:r>
      <w:r>
        <w:rPr>
          <w:rFonts w:eastAsia="Times New Roman" w:cs="Times New Roman"/>
          <w:szCs w:val="24"/>
        </w:rPr>
        <w:t xml:space="preserve">υβέρνηση Σαμαρά, να το κάνετε 30 ευρώ -θυμάστε τι είχε γίνει με εκείνη την ιστορία- και πάγωσε την αύξηση της </w:t>
      </w:r>
      <w:r>
        <w:rPr>
          <w:rFonts w:eastAsia="Times New Roman" w:cs="Times New Roman"/>
          <w:szCs w:val="24"/>
        </w:rPr>
        <w:t>συμμετοχής των πολιτών στα φάρμακα.</w:t>
      </w:r>
    </w:p>
    <w:p w14:paraId="120F8E6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Κύριε Μητσοτάκη, γι’ αυτό το παλιό ρωτήστε τους δημάρχους της Νέας Δημοκρατίας τι σχέση είχαμε και τι άποψη είχαν οι άνθρωποι αυτοί για τη δουλειά</w:t>
      </w:r>
      <w:r>
        <w:rPr>
          <w:rFonts w:eastAsia="Times New Roman" w:cs="Times New Roman"/>
          <w:szCs w:val="24"/>
        </w:rPr>
        <w:t>,</w:t>
      </w:r>
      <w:r>
        <w:rPr>
          <w:rFonts w:eastAsia="Times New Roman" w:cs="Times New Roman"/>
          <w:szCs w:val="24"/>
        </w:rPr>
        <w:t xml:space="preserve"> που έκανε αυτό το παλιό στο Υπουργείο Εσωτερικών. Συγκρότησε</w:t>
      </w:r>
      <w:r>
        <w:rPr>
          <w:rFonts w:eastAsia="Times New Roman" w:cs="Times New Roman"/>
          <w:szCs w:val="24"/>
        </w:rPr>
        <w:t xml:space="preserve"> και θέσπισε την Εθνική Επιτροπή για την Κωδικοποίηση της νομοθεσίας. Και αυτό το παλιό σας πήρε τηλέφωνο και σας ζήτησε εκπρόσωπο χωρίς να υποχρεούτο και βάλατε έναν –εγώ θα πω- αξιόλογο άνθρωπο στην </w:t>
      </w:r>
      <w:r>
        <w:rPr>
          <w:rFonts w:eastAsia="Times New Roman" w:cs="Times New Roman"/>
          <w:szCs w:val="24"/>
        </w:rPr>
        <w:t>ε</w:t>
      </w:r>
      <w:r>
        <w:rPr>
          <w:rFonts w:eastAsia="Times New Roman" w:cs="Times New Roman"/>
          <w:szCs w:val="24"/>
        </w:rPr>
        <w:t>πιτροπή αυτή.</w:t>
      </w:r>
    </w:p>
    <w:p w14:paraId="120F8E6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Αυτό το παλιό στο Υπουργείο Ναυτιλίας έφ</w:t>
      </w:r>
      <w:r>
        <w:rPr>
          <w:rFonts w:eastAsia="Times New Roman" w:cs="Times New Roman"/>
          <w:szCs w:val="24"/>
        </w:rPr>
        <w:t xml:space="preserve">ερε πελώριες ανατροπές. Τι έγινε στην ακτοπλοΐα; Πείτε μου έναν δήμαρχο που διαμαρτύρεται για τη δουλειά που έγινε στην ακτοπλοΐα. Τι έγινε με το μεταφορικό ισοδύναμο το οποίο το τάζατε σαράντα χρόνια; Τι έγινε με τη σύνθεση των πληρωμάτων των πλοίων, που </w:t>
      </w:r>
      <w:r>
        <w:rPr>
          <w:rFonts w:eastAsia="Times New Roman" w:cs="Times New Roman"/>
          <w:szCs w:val="24"/>
        </w:rPr>
        <w:t xml:space="preserve">πίεζε η </w:t>
      </w:r>
      <w:r>
        <w:rPr>
          <w:rFonts w:eastAsia="Times New Roman" w:cs="Times New Roman"/>
          <w:szCs w:val="24"/>
        </w:rPr>
        <w:t>τ</w:t>
      </w:r>
      <w:r>
        <w:rPr>
          <w:rFonts w:eastAsia="Times New Roman" w:cs="Times New Roman"/>
          <w:szCs w:val="24"/>
        </w:rPr>
        <w:t xml:space="preserve">ρόικα να μειωθεί η σύνθεση των πλοίων; Τι έγινε με την αύξηση για πρώτη φορά μετά από οχτώ χρόνια των ναυτικών; Τι έγινε στα </w:t>
      </w:r>
      <w:r>
        <w:rPr>
          <w:rFonts w:eastAsia="Times New Roman" w:cs="Times New Roman"/>
          <w:szCs w:val="24"/>
        </w:rPr>
        <w:t>λ</w:t>
      </w:r>
      <w:r>
        <w:rPr>
          <w:rFonts w:eastAsia="Times New Roman" w:cs="Times New Roman"/>
          <w:szCs w:val="24"/>
        </w:rPr>
        <w:t>ιμάνια του Πειραιά και της Θεσσαλονίκης, όταν πραγματικά μέσα από διαπραγματεύσεις καθιερώσαμε δυο συμβάσεις που έθεσαν σ</w:t>
      </w:r>
      <w:r>
        <w:rPr>
          <w:rFonts w:eastAsia="Times New Roman" w:cs="Times New Roman"/>
          <w:szCs w:val="24"/>
        </w:rPr>
        <w:t>ε μια άλλη, εντελώς διαφορετική, αντίληψη το τι σημαίνει ιδιωτική επένδυση, με υποχρεωτικές επενδύσεις και όχι με αέρα, με παροχή δυνατότητας στους δήμους να λαμβάνουν το 3,5%;</w:t>
      </w:r>
    </w:p>
    <w:p w14:paraId="120F8E7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Κύριε Μητσοτάκη, ρωτήστε τον </w:t>
      </w:r>
      <w:r w:rsidRPr="00A709C9">
        <w:rPr>
          <w:rFonts w:eastAsia="Times New Roman" w:cs="Times New Roman"/>
          <w:szCs w:val="24"/>
        </w:rPr>
        <w:t xml:space="preserve">κ. Κυρίζογλου, έναν καλό </w:t>
      </w:r>
      <w:r>
        <w:rPr>
          <w:rFonts w:eastAsia="Times New Roman" w:cs="Times New Roman"/>
          <w:szCs w:val="24"/>
        </w:rPr>
        <w:t>δ</w:t>
      </w:r>
      <w:r w:rsidRPr="00A709C9">
        <w:rPr>
          <w:rFonts w:eastAsia="Times New Roman" w:cs="Times New Roman"/>
          <w:szCs w:val="24"/>
        </w:rPr>
        <w:t>ήμαρχο</w:t>
      </w:r>
      <w:r>
        <w:rPr>
          <w:rFonts w:eastAsia="Times New Roman" w:cs="Times New Roman"/>
          <w:szCs w:val="24"/>
        </w:rPr>
        <w:t xml:space="preserve"> να σας πει τι απο</w:t>
      </w:r>
      <w:r>
        <w:rPr>
          <w:rFonts w:eastAsia="Times New Roman" w:cs="Times New Roman"/>
          <w:szCs w:val="24"/>
        </w:rPr>
        <w:t xml:space="preserve">τέλεσμα είχε αυτή η δουλειά που κάναμε με παραχωρήσεις χώρων σε πολλά </w:t>
      </w:r>
      <w:r>
        <w:rPr>
          <w:rFonts w:eastAsia="Times New Roman" w:cs="Times New Roman"/>
          <w:szCs w:val="24"/>
        </w:rPr>
        <w:lastRenderedPageBreak/>
        <w:t>λιμάνια, με προσπάθεια αναβάθμισης της ναυτιλίας και της εκπαίδευσης των νέων ανθρώπων.</w:t>
      </w:r>
    </w:p>
    <w:p w14:paraId="120F8E7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Ρωτήστε στην πατρίδα σας, στα Χανιά πόσα χρόνια ήταν εγκαταλελειμμένη η </w:t>
      </w:r>
      <w:r>
        <w:rPr>
          <w:rFonts w:eastAsia="Times New Roman" w:cs="Times New Roman"/>
          <w:szCs w:val="24"/>
        </w:rPr>
        <w:t>σ</w:t>
      </w:r>
      <w:r>
        <w:rPr>
          <w:rFonts w:eastAsia="Times New Roman" w:cs="Times New Roman"/>
          <w:szCs w:val="24"/>
        </w:rPr>
        <w:t>χολή; Για ρωτήστε τους τώ</w:t>
      </w:r>
      <w:r>
        <w:rPr>
          <w:rFonts w:eastAsia="Times New Roman" w:cs="Times New Roman"/>
          <w:szCs w:val="24"/>
        </w:rPr>
        <w:t xml:space="preserve">ρα τι γίνεται για να δείτε. Ρωτήστε </w:t>
      </w:r>
      <w:r w:rsidRPr="00A709C9">
        <w:rPr>
          <w:rFonts w:eastAsia="Times New Roman" w:cs="Times New Roman"/>
          <w:szCs w:val="24"/>
        </w:rPr>
        <w:t>τον κ. Ευγενίδη ή ρωτήστε τι έγινε με τα τουριστικά σκάφη αναψυχής.</w:t>
      </w:r>
      <w:r>
        <w:rPr>
          <w:rFonts w:eastAsia="Times New Roman" w:cs="Times New Roman"/>
          <w:szCs w:val="24"/>
        </w:rPr>
        <w:t xml:space="preserve"> Ρωτήστε τον κ. Στελλιάτο και τον κ. Βερνίκο για να σας πουν τι ακριβώς έχει γίνει, ποιος τόλμησε να συγκρουστεί με αυτό που βασίλευε, με τις παράνομες ν</w:t>
      </w:r>
      <w:r>
        <w:rPr>
          <w:rFonts w:eastAsia="Times New Roman" w:cs="Times New Roman"/>
          <w:szCs w:val="24"/>
        </w:rPr>
        <w:t xml:space="preserve">αυλώσεις, στο Αιγαίο από τα τούρκικα πλοία. Και όχι μόνο αυτά, αλλά και άλλα. </w:t>
      </w:r>
    </w:p>
    <w:p w14:paraId="120F8E7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Κυρία Πρόεδρε, πριν από λίγα χρόνια όλοι γνωρίζουμε ότι έπεσε το Τείχος του Βερολίνου, όμως, ανάμεσα στις κοινωνίες πλέον, και όχι στα σύνορα των λαών, ορθώθηκαν τείχη, αντικοιν</w:t>
      </w:r>
      <w:r>
        <w:rPr>
          <w:rFonts w:eastAsia="Times New Roman" w:cs="Times New Roman"/>
          <w:szCs w:val="24"/>
        </w:rPr>
        <w:t>ωνικά, έξω από τα οποία το σύστημα εκσφενδονίζει όλους τους ανεπιθύμητους, όλους εκείνους που απελπισμένοι βρίσκονται σε ένα χώρο εγκατάλειψης, άνθρωποι που βυθίζονται στη «χωματερή» της απόγνωσης και φυλακίζονται στη μελαγχολία και στην εξαθλίωση.</w:t>
      </w:r>
    </w:p>
    <w:p w14:paraId="120F8E7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Αυτό πο</w:t>
      </w:r>
      <w:r>
        <w:rPr>
          <w:rFonts w:eastAsia="Times New Roman" w:cs="Times New Roman"/>
          <w:szCs w:val="24"/>
        </w:rPr>
        <w:t>υ έγινε στη Γαλλία κυοφορείται σε όλες τις κοινωνίες της Ευρώπης, γιατί ο νεοφιλελευθερισμός, ο οποίος διακήρυξε ότι θα έλυνε προβλήματα των κοινωνιών στα ζητήματα της ανεργίας, της ανάπτυξης, έδειξε ότι ξέχασε εκατομμύρια ανθρώπους</w:t>
      </w:r>
      <w:r w:rsidRPr="00E85DEF">
        <w:rPr>
          <w:rFonts w:eastAsia="Times New Roman" w:cs="Times New Roman"/>
          <w:b/>
          <w:szCs w:val="24"/>
        </w:rPr>
        <w:t xml:space="preserve"> </w:t>
      </w:r>
      <w:r>
        <w:rPr>
          <w:rFonts w:eastAsia="Times New Roman" w:cs="Times New Roman"/>
          <w:szCs w:val="24"/>
        </w:rPr>
        <w:t>αυτή η ανάπτυξη στην οπ</w:t>
      </w:r>
      <w:r>
        <w:rPr>
          <w:rFonts w:eastAsia="Times New Roman" w:cs="Times New Roman"/>
          <w:szCs w:val="24"/>
        </w:rPr>
        <w:t xml:space="preserve">οία πίστευε. Έτσι το μοντέλο Σαρκοζί, ενός </w:t>
      </w:r>
      <w:r>
        <w:rPr>
          <w:rFonts w:eastAsia="Times New Roman" w:cs="Times New Roman"/>
          <w:szCs w:val="24"/>
        </w:rPr>
        <w:lastRenderedPageBreak/>
        <w:t>συντηρητικού ανθρώπου, το μοντέλο του σοσιαλιστή Ολάντ και το μοντέλο στου σημερινού Προέδρου, του κεντρώου Μακρόν, πλέον έχουν εξατμιστεί.</w:t>
      </w:r>
    </w:p>
    <w:p w14:paraId="120F8E7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Οι λαοί βρίσκονται σε μια απόγνωση, μια απόγνωση που στον χώρο που βρίσκο</w:t>
      </w:r>
      <w:r>
        <w:rPr>
          <w:rFonts w:eastAsia="Times New Roman" w:cs="Times New Roman"/>
          <w:szCs w:val="24"/>
        </w:rPr>
        <w:t xml:space="preserve">νται, όπως προείπα -το </w:t>
      </w:r>
      <w:r w:rsidRPr="00A709C9">
        <w:rPr>
          <w:rFonts w:eastAsia="Times New Roman" w:cs="Times New Roman"/>
          <w:szCs w:val="24"/>
        </w:rPr>
        <w:t>έλεγε</w:t>
      </w:r>
      <w:r w:rsidRPr="00B956E4">
        <w:rPr>
          <w:rFonts w:eastAsia="Times New Roman" w:cs="Times New Roman"/>
          <w:b/>
          <w:szCs w:val="24"/>
        </w:rPr>
        <w:t xml:space="preserve"> </w:t>
      </w:r>
      <w:r w:rsidRPr="003D54D0">
        <w:rPr>
          <w:rFonts w:eastAsia="Times New Roman" w:cs="Times New Roman"/>
          <w:szCs w:val="24"/>
        </w:rPr>
        <w:t>ο Ρενέρ Ρουά</w:t>
      </w:r>
      <w:r>
        <w:rPr>
          <w:rFonts w:eastAsia="Times New Roman" w:cs="Times New Roman"/>
          <w:szCs w:val="24"/>
        </w:rPr>
        <w:t>- ο καλός φτωχός εύκολα γίνεται κακός και γίνεται ενδεχομένως και εγκληματίας στον βωμό της αυτοσυντήρησης.</w:t>
      </w:r>
    </w:p>
    <w:p w14:paraId="120F8E7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Όλα αυτά, αν δεν τα απαντήσουμε ως πολιτικό σύστημα στην Ευρώπη, η Ευρώπη απειλείται </w:t>
      </w:r>
      <w:r w:rsidRPr="00A709C9">
        <w:rPr>
          <w:rFonts w:eastAsia="Times New Roman" w:cs="Times New Roman"/>
          <w:szCs w:val="24"/>
        </w:rPr>
        <w:t>εκ των ένδον</w:t>
      </w:r>
      <w:r>
        <w:rPr>
          <w:rFonts w:eastAsia="Times New Roman" w:cs="Times New Roman"/>
          <w:szCs w:val="24"/>
        </w:rPr>
        <w:t>. Θα καταλ</w:t>
      </w:r>
      <w:r>
        <w:rPr>
          <w:rFonts w:eastAsia="Times New Roman" w:cs="Times New Roman"/>
          <w:szCs w:val="24"/>
        </w:rPr>
        <w:t>ηφθεί το φρούριο από δυνάμεις οι οποίες προσπαθούν να εξαπατήσουν τις κοινωνίες στον βωμό του εθνικισμού.</w:t>
      </w:r>
    </w:p>
    <w:p w14:paraId="120F8E76" w14:textId="77777777" w:rsidR="0086761A" w:rsidRDefault="00427452">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αν σήμερα μεταφέρουμε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Κ</w:t>
      </w:r>
      <w:r>
        <w:rPr>
          <w:rFonts w:eastAsia="Times New Roman" w:cs="Times New Roman"/>
          <w:szCs w:val="24"/>
        </w:rPr>
        <w:t>εφάλαιο</w:t>
      </w:r>
      <w:r>
        <w:rPr>
          <w:rFonts w:eastAsia="Times New Roman" w:cs="Times New Roman"/>
          <w:szCs w:val="24"/>
        </w:rPr>
        <w:t>»</w:t>
      </w:r>
      <w:r>
        <w:rPr>
          <w:rFonts w:eastAsia="Times New Roman" w:cs="Times New Roman"/>
          <w:szCs w:val="24"/>
        </w:rPr>
        <w:t xml:space="preserve"> του Μαρξ και τους «Άθλ</w:t>
      </w:r>
      <w:r>
        <w:rPr>
          <w:rFonts w:eastAsia="Times New Roman" w:cs="Times New Roman"/>
          <w:szCs w:val="24"/>
        </w:rPr>
        <w:t>ι</w:t>
      </w:r>
      <w:r>
        <w:rPr>
          <w:rFonts w:eastAsia="Times New Roman" w:cs="Times New Roman"/>
          <w:szCs w:val="24"/>
        </w:rPr>
        <w:t>ους» του Ουγκώ σε αυτό που γίνεται και σε αυτό που καταγράφετ</w:t>
      </w:r>
      <w:r>
        <w:rPr>
          <w:rFonts w:eastAsia="Times New Roman" w:cs="Times New Roman"/>
          <w:szCs w:val="24"/>
        </w:rPr>
        <w:t xml:space="preserve">αι σήμερα, μπορούμε εύκολα να ισχυριστούμε ότι γράφτηκαν για τη σημερινή πραγματική κοινωνική κατάσταση. </w:t>
      </w:r>
    </w:p>
    <w:p w14:paraId="120F8E7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Εδώ, λοιπόν, καλούμεθα να ψηλαφίσουμε αυτή την πραγματικότητα, να δούμε ότι υπάρχει ένας πυρήνας ακραίας φτώχειας, ότι υπάρχουν άνθρωποι της διπλανής </w:t>
      </w:r>
      <w:r>
        <w:rPr>
          <w:rFonts w:eastAsia="Times New Roman" w:cs="Times New Roman"/>
          <w:szCs w:val="24"/>
        </w:rPr>
        <w:t>πόρτας που, ενώ δεν μπορούσαν να φανταστούν ότι θα βρεθούν σε μια τέτοια μοίρα, έγιναν «οι μοιραίοι της μοίρας» και βρέθηκαν σε αυτή την κατάσταση. Αυτοί οι άνθρωποι είναι κοντά στην παραίτηση, αν δεν μπορέσει να υπάρξει μια προσπάθεια που θα προτάξει το ε</w:t>
      </w:r>
      <w:r>
        <w:rPr>
          <w:rFonts w:eastAsia="Times New Roman" w:cs="Times New Roman"/>
          <w:szCs w:val="24"/>
        </w:rPr>
        <w:t xml:space="preserve">νδιαφέρον της πολιτείας. </w:t>
      </w:r>
    </w:p>
    <w:p w14:paraId="120F8E7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Μας λέτε, λοιπόν, τι έκανε και τι κάνει αυτή η αριστερή Κυβέρνηση. Έχει μια συγκεκριμένη πολιτική επιλογή, ένα συγκεκριμένο πολιτικό πρόταγμα: να στηρίξει τους «κολασμένους» της κρίσης, να στηρίξει όλους εκείνους που απειλούνται ν</w:t>
      </w:r>
      <w:r>
        <w:rPr>
          <w:rFonts w:eastAsia="Times New Roman" w:cs="Times New Roman"/>
          <w:szCs w:val="24"/>
        </w:rPr>
        <w:t xml:space="preserve">α μετατρέψουν ένα μέρος της κοινωνίας μας σε κοινωνικό νεκροταφείο. Αυτό που δεν έγινε στην Ευρώπη και που απειλεί τα κοινωνικά συστήματα στην Ευρώπη, γιατί είναι πυρίτιδα </w:t>
      </w:r>
      <w:r w:rsidRPr="00A709C9">
        <w:rPr>
          <w:rFonts w:eastAsia="Times New Roman" w:cs="Times New Roman"/>
          <w:szCs w:val="24"/>
        </w:rPr>
        <w:t>στα ύφαλα</w:t>
      </w:r>
      <w:r w:rsidRPr="002D5F62">
        <w:rPr>
          <w:rFonts w:eastAsia="Times New Roman" w:cs="Times New Roman"/>
          <w:b/>
          <w:szCs w:val="24"/>
        </w:rPr>
        <w:t xml:space="preserve"> </w:t>
      </w:r>
      <w:r>
        <w:rPr>
          <w:rFonts w:eastAsia="Times New Roman" w:cs="Times New Roman"/>
          <w:szCs w:val="24"/>
        </w:rPr>
        <w:t>του κοινωνικού συστήματος της Ευρώπης.</w:t>
      </w:r>
    </w:p>
    <w:p w14:paraId="120F8E7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Εγώ, λοιπόν, θεωρώ ότι αυτές οι </w:t>
      </w:r>
      <w:r>
        <w:rPr>
          <w:rFonts w:eastAsia="Times New Roman" w:cs="Times New Roman"/>
          <w:szCs w:val="24"/>
        </w:rPr>
        <w:t>πολιτικές</w:t>
      </w:r>
      <w:r>
        <w:rPr>
          <w:rFonts w:eastAsia="Times New Roman" w:cs="Times New Roman"/>
          <w:szCs w:val="24"/>
        </w:rPr>
        <w:t>,</w:t>
      </w:r>
      <w:r>
        <w:rPr>
          <w:rFonts w:eastAsia="Times New Roman" w:cs="Times New Roman"/>
          <w:szCs w:val="24"/>
        </w:rPr>
        <w:t xml:space="preserve"> που ασκήθηκαν και ασκούνται από αυτή την Κυβέρνηση είναι πολιτικές που στηρίζουν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εκείνους που έχουν πρώτα τη μεγαλύτερη ανάγκη. </w:t>
      </w:r>
    </w:p>
    <w:p w14:paraId="120F8E7A" w14:textId="77777777" w:rsidR="0086761A" w:rsidRDefault="00427452">
      <w:pPr>
        <w:spacing w:line="600" w:lineRule="auto"/>
        <w:ind w:firstLine="720"/>
        <w:jc w:val="both"/>
        <w:rPr>
          <w:rFonts w:eastAsia="Times New Roman" w:cs="Times New Roman"/>
          <w:szCs w:val="24"/>
        </w:rPr>
      </w:pPr>
      <w:r w:rsidRPr="00755A51">
        <w:rPr>
          <w:rFonts w:eastAsia="Times New Roman" w:cs="Times New Roman"/>
          <w:b/>
          <w:szCs w:val="24"/>
        </w:rPr>
        <w:t>ΠΡΟΕΔΡΕΥΟΥ</w:t>
      </w:r>
      <w:r>
        <w:rPr>
          <w:rFonts w:eastAsia="Times New Roman" w:cs="Times New Roman"/>
          <w:b/>
          <w:szCs w:val="24"/>
        </w:rPr>
        <w:t>ΣΑ (</w:t>
      </w:r>
      <w:r>
        <w:rPr>
          <w:rFonts w:eastAsia="Times New Roman" w:cs="Times New Roman"/>
          <w:b/>
          <w:szCs w:val="24"/>
        </w:rPr>
        <w:t>Αναστασία Χριστοδουλοπούλου</w:t>
      </w:r>
      <w:r w:rsidRPr="00755A51">
        <w:rPr>
          <w:rFonts w:eastAsia="Times New Roman" w:cs="Times New Roman"/>
          <w:b/>
          <w:szCs w:val="24"/>
        </w:rPr>
        <w:t>):</w:t>
      </w:r>
      <w:r>
        <w:rPr>
          <w:rFonts w:eastAsia="Times New Roman" w:cs="Times New Roman"/>
          <w:b/>
          <w:szCs w:val="24"/>
        </w:rPr>
        <w:t xml:space="preserve"> </w:t>
      </w:r>
      <w:r>
        <w:rPr>
          <w:rFonts w:eastAsia="Times New Roman" w:cs="Times New Roman"/>
          <w:szCs w:val="24"/>
        </w:rPr>
        <w:t>Ολοκληρώστε, κύριε συνάδελφε.</w:t>
      </w:r>
    </w:p>
    <w:p w14:paraId="120F8E7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Ολοκλ</w:t>
      </w:r>
      <w:r>
        <w:rPr>
          <w:rFonts w:eastAsia="Times New Roman" w:cs="Times New Roman"/>
          <w:szCs w:val="24"/>
        </w:rPr>
        <w:t>ηρώνω, κυρία Πρόεδρε.</w:t>
      </w:r>
    </w:p>
    <w:p w14:paraId="120F8E7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Τα μέτρα για το </w:t>
      </w:r>
      <w:r>
        <w:rPr>
          <w:rFonts w:eastAsia="Times New Roman" w:cs="Times New Roman"/>
          <w:szCs w:val="24"/>
        </w:rPr>
        <w:t>π</w:t>
      </w:r>
      <w:r>
        <w:rPr>
          <w:rFonts w:eastAsia="Times New Roman" w:cs="Times New Roman"/>
          <w:szCs w:val="24"/>
        </w:rPr>
        <w:t>ρόγραμμα «</w:t>
      </w:r>
      <w:r>
        <w:rPr>
          <w:rFonts w:eastAsia="Times New Roman" w:cs="Times New Roman"/>
          <w:szCs w:val="24"/>
        </w:rPr>
        <w:t>Βοήθεια στο Σπίτι</w:t>
      </w:r>
      <w:r>
        <w:rPr>
          <w:rFonts w:eastAsia="Times New Roman" w:cs="Times New Roman"/>
          <w:szCs w:val="24"/>
        </w:rPr>
        <w:t>» και για πρώτη φορά μετά από είκοσι πέντε χρόνια ένα πρόγραμμα ζωής, που το επιβεβαίωσε η ίδια η ζωή, έρχεται να αποκτήσει μια σταθερότητα και μια σειρά μέτρων που έχουν να κάνουν πραγματικ</w:t>
      </w:r>
      <w:r>
        <w:rPr>
          <w:rFonts w:eastAsia="Times New Roman" w:cs="Times New Roman"/>
          <w:szCs w:val="24"/>
        </w:rPr>
        <w:t>ά με τους πιο ευάλωτους ανθρώπους.</w:t>
      </w:r>
    </w:p>
    <w:p w14:paraId="120F8E7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Μπροστά σε αυτή την κοινωνική κρίση οι προοδευτικές δυνάμεις στην Ελλάδα και στην Ευρώπη πρέπει να απαντήσουν στο μέγα ερώτημα, στο ερώτημα </w:t>
      </w:r>
      <w:r>
        <w:rPr>
          <w:rFonts w:eastAsia="Times New Roman" w:cs="Times New Roman"/>
          <w:szCs w:val="24"/>
        </w:rPr>
        <w:lastRenderedPageBreak/>
        <w:t>που λέει: «παράγεται πλούτος;». Μάλιστα. Το αμφισβητεί κανείς; Όχι. Πώς συμβαίνει</w:t>
      </w:r>
      <w:r>
        <w:rPr>
          <w:rFonts w:eastAsia="Times New Roman" w:cs="Times New Roman"/>
          <w:szCs w:val="24"/>
        </w:rPr>
        <w:t xml:space="preserve"> την ίδια ώρα ο ιός της φτώχειας να μολύνει όλο και περισσότερο το κοινωνικό σώμα σε όλους τους λαούς.</w:t>
      </w:r>
    </w:p>
    <w:p w14:paraId="120F8E7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απαντήσουν, λοιπόν, οι προοδευτικές δυνάμεις; Εγώ θα τολμούσα να κάνω μια πρόταση σε όλες τις προοδευτικές δυνάμεις αυτού του τόπου. Μπορούμε να συζητ</w:t>
      </w:r>
      <w:r>
        <w:rPr>
          <w:rFonts w:eastAsia="Times New Roman" w:cs="Times New Roman"/>
          <w:szCs w:val="24"/>
        </w:rPr>
        <w:t>ήσουμε και σε ένα πνεύμα συνεννόησης και συνεργασίας, ακόμα να τολμήσουμε να κατεβάσουμε ένα ενιαίο ευρωπαϊκό ψηφοδέλτιο. Θα είναι μια υπέρβαση, προσφορά στις προοδευτικές δυνάμεις, στην κοινωνία που πραγματικά το αναζητεί και το διεκδικεί.</w:t>
      </w:r>
    </w:p>
    <w:p w14:paraId="120F8E7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Σας ευχαριστώ.</w:t>
      </w:r>
    </w:p>
    <w:p w14:paraId="120F8E80" w14:textId="77777777" w:rsidR="0086761A" w:rsidRDefault="00427452">
      <w:pPr>
        <w:spacing w:line="600" w:lineRule="auto"/>
        <w:ind w:firstLine="720"/>
        <w:jc w:val="center"/>
        <w:rPr>
          <w:rFonts w:eastAsia="Times New Roman" w:cs="Times New Roman"/>
          <w:szCs w:val="24"/>
        </w:rPr>
      </w:pPr>
      <w:r w:rsidRPr="00767A0A">
        <w:rPr>
          <w:rFonts w:eastAsia="Times New Roman" w:cs="Times New Roman"/>
          <w:szCs w:val="24"/>
        </w:rPr>
        <w:t>(Χειροκροτήματα από την πτέρυγα του Σ</w:t>
      </w:r>
      <w:r>
        <w:rPr>
          <w:rFonts w:eastAsia="Times New Roman" w:cs="Times New Roman"/>
          <w:szCs w:val="24"/>
        </w:rPr>
        <w:t>ΥΡΙΖΑ)</w:t>
      </w:r>
    </w:p>
    <w:p w14:paraId="120F8E81" w14:textId="77777777" w:rsidR="0086761A" w:rsidRDefault="00427452">
      <w:pPr>
        <w:spacing w:line="600" w:lineRule="auto"/>
        <w:ind w:firstLine="720"/>
        <w:jc w:val="both"/>
        <w:rPr>
          <w:rFonts w:eastAsia="Times New Roman" w:cs="Times New Roman"/>
          <w:szCs w:val="24"/>
        </w:rPr>
      </w:pPr>
      <w:r w:rsidRPr="00755A51">
        <w:rPr>
          <w:rFonts w:eastAsia="Times New Roman" w:cs="Times New Roman"/>
          <w:b/>
          <w:szCs w:val="24"/>
        </w:rPr>
        <w:t>ΠΡΟΕΔΡΕΥΟΥ</w:t>
      </w:r>
      <w:r>
        <w:rPr>
          <w:rFonts w:eastAsia="Times New Roman" w:cs="Times New Roman"/>
          <w:b/>
          <w:szCs w:val="24"/>
        </w:rPr>
        <w:t>ΣΑ (</w:t>
      </w:r>
      <w:r>
        <w:rPr>
          <w:rFonts w:eastAsia="Times New Roman" w:cs="Times New Roman"/>
          <w:b/>
          <w:szCs w:val="24"/>
        </w:rPr>
        <w:t>Αναστασία Χριστοδουλοπούλου</w:t>
      </w:r>
      <w:r w:rsidRPr="00755A5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p>
    <w:p w14:paraId="120F8E8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Τον λόγο έχει η κ. Αραμπατζή από τη Νέα Δημοκρατία. Μετά θα ακολουθήσει ο κ. Κωνσταντινέας.</w:t>
      </w:r>
    </w:p>
    <w:p w14:paraId="120F8E8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επτά λεπτά.</w:t>
      </w:r>
    </w:p>
    <w:p w14:paraId="120F8E84" w14:textId="77777777" w:rsidR="0086761A" w:rsidRDefault="00427452">
      <w:pPr>
        <w:spacing w:line="600" w:lineRule="auto"/>
        <w:ind w:firstLine="720"/>
        <w:jc w:val="both"/>
        <w:rPr>
          <w:rFonts w:eastAsia="Times New Roman" w:cs="Times New Roman"/>
          <w:szCs w:val="24"/>
        </w:rPr>
      </w:pPr>
      <w:r w:rsidRPr="00ED3082">
        <w:rPr>
          <w:rFonts w:eastAsia="Times New Roman" w:cs="Times New Roman"/>
          <w:b/>
          <w:szCs w:val="24"/>
        </w:rPr>
        <w:t>ΦΩΤΕΙΝΗ ΑΡΑΜΠΑ</w:t>
      </w:r>
      <w:r w:rsidRPr="00ED3082">
        <w:rPr>
          <w:rFonts w:eastAsia="Times New Roman" w:cs="Times New Roman"/>
          <w:b/>
          <w:szCs w:val="24"/>
        </w:rPr>
        <w:t>ΤΖΗ:</w:t>
      </w:r>
      <w:r>
        <w:rPr>
          <w:rFonts w:eastAsia="Times New Roman" w:cs="Times New Roman"/>
          <w:szCs w:val="24"/>
        </w:rPr>
        <w:t xml:space="preserve"> Ευχαριστώ, κυρία Πρόεδρε.</w:t>
      </w:r>
    </w:p>
    <w:p w14:paraId="120F8E8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Συμπολίτευσης, μια ευκαιρία είχατε να φλερτάρετε με λίγη σεμνότητα και αυτοκριτική στην απο</w:t>
      </w:r>
      <w:r w:rsidRPr="00A709C9">
        <w:rPr>
          <w:rFonts w:eastAsia="Times New Roman" w:cs="Times New Roman"/>
          <w:szCs w:val="24"/>
        </w:rPr>
        <w:t>δρομή</w:t>
      </w:r>
      <w:r>
        <w:rPr>
          <w:rFonts w:eastAsia="Times New Roman" w:cs="Times New Roman"/>
          <w:szCs w:val="24"/>
        </w:rPr>
        <w:t xml:space="preserve"> της θητείας σας και αυτή, δυστυχώς, τη χάσατε αμετανόητοι και σκληρά πολιτικοί ως το τέλος. Γιατί ακούω απ</w:t>
      </w:r>
      <w:r>
        <w:rPr>
          <w:rFonts w:eastAsia="Times New Roman" w:cs="Times New Roman"/>
          <w:szCs w:val="24"/>
        </w:rPr>
        <w:t>ό το πρωί τους Βουλευτές του ΣΥΡΙΖΑ και άκουσα και τον κ. Τσακαλώτο να αναρωτιέται αν από την πλευρά του ΣΥΡΙΖΑ εκστομίστηκε –λέει- ποτέ διχαστικός λόγος σε αυτήν εδώ την Αίθουσα και αν είπαν οι Βουλευτές του ΣΥΡΙΖΑ ποτέ «προδότες» την τότε Συμπολίτευση.</w:t>
      </w:r>
    </w:p>
    <w:p w14:paraId="120F8E8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ναρωτιέμαι: Οι εμπνευστές του πιο διχαστικού, του πιο τοξικού πολιτικού λόγου που έχει εκστομισθεί</w:t>
      </w:r>
      <w:r w:rsidRPr="007629ED">
        <w:rPr>
          <w:rFonts w:eastAsia="Times New Roman" w:cs="Times New Roman"/>
          <w:szCs w:val="24"/>
        </w:rPr>
        <w:t xml:space="preserve">, </w:t>
      </w:r>
      <w:r>
        <w:rPr>
          <w:rFonts w:eastAsia="Times New Roman" w:cs="Times New Roman"/>
          <w:szCs w:val="24"/>
        </w:rPr>
        <w:t>οι διαπρύσιοι κήρυκες από στόματος Πρωθυπουργού «ή τους τελειώνουμε ή μας τελειώνουν», παριστάνετε τώρα τις «μωρές παρθένες», ζητώντας και τα ρέστα;</w:t>
      </w:r>
    </w:p>
    <w:p w14:paraId="120F8E8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Έχετε, </w:t>
      </w:r>
      <w:r>
        <w:rPr>
          <w:rFonts w:eastAsia="Times New Roman" w:cs="Times New Roman"/>
          <w:szCs w:val="24"/>
        </w:rPr>
        <w:t>κυρίες και κύριοι της Συμπολίτευσης, πολύ γκρίζο, για να μην πω μαύρο παρελθόν, για να κουνάτε το δάκτυλο σε μας, οπότε, παρακαλώ, όχι μαθήματα και υποδείξεις σε μας.</w:t>
      </w:r>
    </w:p>
    <w:p w14:paraId="120F8E8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Όχι μαθήματα σε μας, κυρίες και κύριοι του ΣΥΡΙΖΑ και των ΑΝΕΛ.</w:t>
      </w:r>
    </w:p>
    <w:p w14:paraId="120F8E8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Υπό αυτό το πρίσμα, η φετ</w:t>
      </w:r>
      <w:r>
        <w:rPr>
          <w:rFonts w:eastAsia="Times New Roman" w:cs="Times New Roman"/>
          <w:szCs w:val="24"/>
        </w:rPr>
        <w:t xml:space="preserve">ινή συζήτηση του προϋπολογισμού θα μπορούσε να χαρακτηρισθεί παραδόξως λυτρωτική και απελευθερωτική, όχι βεβαίως για το περιεχόμενό του, όπως ισχυρίστηκε εδώ ο εισηγητής, ο κ. Βέττας, αλλά γιατί είναι ο </w:t>
      </w:r>
      <w:r>
        <w:rPr>
          <w:rFonts w:eastAsia="Times New Roman" w:cs="Times New Roman"/>
          <w:szCs w:val="24"/>
        </w:rPr>
        <w:lastRenderedPageBreak/>
        <w:t>τελευταίος σίγουρα προϋπολογισμός αυτής της καταστροφ</w:t>
      </w:r>
      <w:r>
        <w:rPr>
          <w:rFonts w:eastAsia="Times New Roman" w:cs="Times New Roman"/>
          <w:szCs w:val="24"/>
        </w:rPr>
        <w:t>ικής Κυβέρνησης του ολετήρα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120F8E8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Επιτέλους, τέλος, κυρίες και κύριοι της Συμπολίτευσης, όπως λέει και εύχεται η συντριπτική πλειοψηφία των Ελλήνων. Επιτέλους, τέλος στην Κυβέρνηση της αβάσταχτης φορολόγησης των είκοσι εννιά φόρων. Επιτέλους, τέλο</w:t>
      </w:r>
      <w:r>
        <w:rPr>
          <w:rFonts w:eastAsia="Times New Roman" w:cs="Times New Roman"/>
          <w:szCs w:val="24"/>
        </w:rPr>
        <w:t>ς στην Κυβέρνηση των δεκαεφτά περικοπών των συντάξεων, της περικοπής του ΕΚΑΣ, του τσεκουρώματος των συντάξεων χηρείας, του τσεκουρώματος του πετρελαίου θέρμανσης από τα 210 εκατομμύρια ευρώ και προκαταβολή της «κακιάς» Νέας Δημοκρατίας, στα 60 εκατομμύρια</w:t>
      </w:r>
      <w:r>
        <w:rPr>
          <w:rFonts w:eastAsia="Times New Roman" w:cs="Times New Roman"/>
          <w:szCs w:val="24"/>
        </w:rPr>
        <w:t xml:space="preserve"> ευρώ της «ευαίσθητης» Κυβέρνησης ΣΥΡΙΖΑ-ΑΝΕΛ.</w:t>
      </w:r>
    </w:p>
    <w:p w14:paraId="120F8E8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Αναρωτιέμαι τώρα, κυρίες και κύριοι της Συμπολίτευσης: Δεν ξεπαγιάζουν και δεν πεθαίνουν από αναθυμιάσεις οι πολίτες; Επιτέλους, τέλος σίγουρα στην Κυβέρνηση που κατάργησε σύρριζα το επίδομα του αγροτικού πετρ</w:t>
      </w:r>
      <w:r>
        <w:rPr>
          <w:rFonts w:eastAsia="Times New Roman" w:cs="Times New Roman"/>
          <w:szCs w:val="24"/>
        </w:rPr>
        <w:t>ελαίου για τους αγρότες -δεν είπε τίποτα ο κύριος Υπουργός γι’ αυτό- επιτέλους, τέλος στο κυνήγι της παραγωγικής Ελλάδας, τέλος στον ραγιαδισμό της επιδοματικής πολιτικής, στο βασίλειο της ανομίας, της βολής στους θεσμούς, της ανοχής στους μπαχαλάκηδες.</w:t>
      </w:r>
    </w:p>
    <w:p w14:paraId="120F8E8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βέβαια, μπαίνει ένα τέλος στα οικονομικά συντρίμμια, που με σκληρή προσπάθεια θα κληθεί και πάλι η παράταξή μας να τα αποκαταστήσει. Η πληγή που έχετε φέρει στο εθνικό Σώμα με το θέμα των Σκοπίων δυστυχώς αιμορραγεί, γιατί </w:t>
      </w:r>
      <w:r>
        <w:rPr>
          <w:rFonts w:eastAsia="Times New Roman" w:cs="Times New Roman"/>
          <w:szCs w:val="24"/>
        </w:rPr>
        <w:lastRenderedPageBreak/>
        <w:t>παραδώσατε εθνότητα και γλώσσα,</w:t>
      </w:r>
      <w:r>
        <w:rPr>
          <w:rFonts w:eastAsia="Times New Roman" w:cs="Times New Roman"/>
          <w:szCs w:val="24"/>
        </w:rPr>
        <w:t xml:space="preserve"> εκχωρήσατε τα πάντα για λίγες μέρες εξουσίας, για οικονομικές διευκολύνσεις, χτυπήματα στην πλάτη και καλά λόγια από τους ξένους που μέχρι χθες λοιδορούσατε.</w:t>
      </w:r>
    </w:p>
    <w:p w14:paraId="120F8E8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Ανιστόρητοι, άσχετοι και μοιραίοι: Αυτή είναι η ωμή και σκληρή αλήθεια που πρέπει να ακούσετε καλ</w:t>
      </w:r>
      <w:r>
        <w:rPr>
          <w:rFonts w:eastAsia="Times New Roman" w:cs="Times New Roman"/>
          <w:szCs w:val="24"/>
        </w:rPr>
        <w:t xml:space="preserve">ά, όπως πρέπει να την ακούσει καλύτερα από όλους ο κ. Καμμένος, που μας απειλεί και με παραίτηση από την υπουργική καρέκλα, αν περάσει η </w:t>
      </w:r>
      <w:r>
        <w:rPr>
          <w:rFonts w:eastAsia="Times New Roman" w:cs="Times New Roman"/>
          <w:szCs w:val="24"/>
        </w:rPr>
        <w:t>σ</w:t>
      </w:r>
      <w:r>
        <w:rPr>
          <w:rFonts w:eastAsia="Times New Roman" w:cs="Times New Roman"/>
          <w:szCs w:val="24"/>
        </w:rPr>
        <w:t>υμφωνία από τη γείτονα χώρα. Έχει καταλάβει ο συγκυβερνήτης σας ότι είναι Υπουργός Ελληνικής Κυβέρνησης και όχι Βουλευ</w:t>
      </w:r>
      <w:r>
        <w:rPr>
          <w:rFonts w:eastAsia="Times New Roman" w:cs="Times New Roman"/>
          <w:szCs w:val="24"/>
        </w:rPr>
        <w:t xml:space="preserve">τής του </w:t>
      </w:r>
      <w:r>
        <w:rPr>
          <w:rFonts w:eastAsia="Times New Roman" w:cs="Times New Roman"/>
          <w:szCs w:val="24"/>
          <w:lang w:val="en-US"/>
        </w:rPr>
        <w:t>VMRO</w:t>
      </w:r>
      <w:r>
        <w:rPr>
          <w:rFonts w:eastAsia="Times New Roman" w:cs="Times New Roman"/>
          <w:szCs w:val="24"/>
        </w:rPr>
        <w:t>; Ποιον απειλεί αλήθεια, τον κ. Ζάεφ; Ποιον νομίζει επιτέλους ότι κοροϊδεύει; Είναι αυτός που κρατούσε σφιχτά το στυλό του κ. Κοτζιά τη «μαύρη» μέρα της υπογραφής της Συμφωνίας των Πρεσπών, ασχέτως αν σήμερα αλληλοκαταγγέλλονται και λέει ο κ. Κ</w:t>
      </w:r>
      <w:r>
        <w:rPr>
          <w:rFonts w:eastAsia="Times New Roman" w:cs="Times New Roman"/>
          <w:szCs w:val="24"/>
        </w:rPr>
        <w:t>οτζιάς για τον κ. Καμμένο ότι είναι πολιτικά πεθαμένος αυτός και το κόμμα του.</w:t>
      </w:r>
    </w:p>
    <w:p w14:paraId="120F8E8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Επιτέλους, τέλος, κυρίες και κύριοι του ΣΥΡΙΖΑ και των ΑΝΕΛ, με την πιο καταδιωκτική, ιδεοληπτική πολιτική που ασκήθηκε ποτέ στον αγροτικό κόσμο, την Κυβέρνηση που εκτίναξε τους</w:t>
      </w:r>
      <w:r>
        <w:rPr>
          <w:rFonts w:eastAsia="Times New Roman" w:cs="Times New Roman"/>
          <w:szCs w:val="24"/>
        </w:rPr>
        <w:t xml:space="preserve"> φορολογικούς συντελεστές, φορολόγησε για πρώτη φορά τις αγροτικές επιδοτήσεις, επέβαλε ασφαλιστική επιδρομή και γιγάντωση του κόστους παραγωγής, οδηγώντας την ύπαιθρο στον μαρασμό και τη γεωργική δραστηριότητα στην εγκατάλειψη.</w:t>
      </w:r>
    </w:p>
    <w:p w14:paraId="120F8E8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Χιλιάδες στρέμματα, κύριε Υ</w:t>
      </w:r>
      <w:r>
        <w:rPr>
          <w:rFonts w:eastAsia="Times New Roman" w:cs="Times New Roman"/>
          <w:szCs w:val="24"/>
        </w:rPr>
        <w:t xml:space="preserve">πουργέ, μένουν ακαλλιέργητα -τα λέει η </w:t>
      </w:r>
      <w:r>
        <w:rPr>
          <w:rFonts w:eastAsia="Times New Roman" w:cs="Times New Roman"/>
          <w:szCs w:val="24"/>
          <w:lang w:val="en-US"/>
        </w:rPr>
        <w:t>Eurostat</w:t>
      </w:r>
      <w:r w:rsidRPr="009E6EE5">
        <w:rPr>
          <w:rFonts w:eastAsia="Times New Roman" w:cs="Times New Roman"/>
          <w:szCs w:val="24"/>
        </w:rPr>
        <w:t xml:space="preserve"> </w:t>
      </w:r>
      <w:r>
        <w:rPr>
          <w:rFonts w:eastAsia="Times New Roman" w:cs="Times New Roman"/>
          <w:szCs w:val="24"/>
        </w:rPr>
        <w:t xml:space="preserve">αυτά, δεν τα λέω εγώ- γιατί με το ενάμισι ευρώ αγροτικό πετρέλαιο, οι αγρότες δεν μπορούν να γεμίσουν τα τρακτέρ τους και γιατί πολύ απλά το πιθανό περισσότερο εισόδημα καταλήγει στο δημόσιο ταμείο. Την ίδια </w:t>
      </w:r>
      <w:r>
        <w:rPr>
          <w:rFonts w:eastAsia="Times New Roman" w:cs="Times New Roman"/>
          <w:szCs w:val="24"/>
        </w:rPr>
        <w:t>ώρα, βεβαίως, εξαιτίας της υπερφορολόγησης τα «μαύρα στέκια» ανενόχλητα οργιάζουν κάτω από τη μύτη ενός ανύπαρκτου ελεγκτικού μηχανισμού.</w:t>
      </w:r>
    </w:p>
    <w:p w14:paraId="120F8E9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Επιτέλους, τέλος, κύριε Υπουργέ, και στον σφαγέα της κτηνοτροφίας και δη της αιγοπροβατοτροφίας, που πραγματικά δικαιω</w:t>
      </w:r>
      <w:r>
        <w:rPr>
          <w:rFonts w:eastAsia="Times New Roman" w:cs="Times New Roman"/>
          <w:szCs w:val="24"/>
        </w:rPr>
        <w:t xml:space="preserve">ματικά ανακηρύσσεσθε. Επιτέλους, τέλος στην παντελή έλλειψη ελέγχων, στα ανύπαρκτα ισοζύγια γάλακτος για δεκαοκτώ ολόκληρους μήνες. Δεν τα λέω εγώ. Ο εποπτευόμενος από εσάς ΕΛΓΟ </w:t>
      </w:r>
      <w:r>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τα λέει. Επιτέλους, τέλος στο πάρτι ελληνοποιήσεων, στη στρεβλή ψηφο</w:t>
      </w:r>
      <w:r>
        <w:rPr>
          <w:rFonts w:eastAsia="Times New Roman" w:cs="Times New Roman"/>
          <w:szCs w:val="24"/>
        </w:rPr>
        <w:t>θηρική διανομή της εξισωτικής αποζημίωσης, την οποία στερήσατε από τους αιγοπροβατοτρόφους των ορεινών και μειονεκτικών περιοχών, από αυτούς τους πρεσβευτές της ελληνικής φέτας.</w:t>
      </w:r>
    </w:p>
    <w:p w14:paraId="120F8E9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Επιτέλους, τέλος σε όλα αυτά που τσάκισαν τις τιμές -κουβέντα δεν είπατε, κύρι</w:t>
      </w:r>
      <w:r>
        <w:rPr>
          <w:rFonts w:eastAsia="Times New Roman" w:cs="Times New Roman"/>
          <w:szCs w:val="24"/>
        </w:rPr>
        <w:t xml:space="preserve">ε Υπουργέ- και που οδηγούν σε άρον-άρον σφαγές του πολύτιμου ζωικού κεφαλαίου. Έρχεστε τώρα στο «και πέντε», κατά την προσφιλή επιδοματική πολιτική, και οργανώνετε και φιέστες με πρωταγωνιστή τον Πρωθυπουργό από τα Καλάβρυτα και δίνετε χρήματα </w:t>
      </w:r>
      <w:r>
        <w:rPr>
          <w:rFonts w:eastAsia="Times New Roman" w:cs="Times New Roman"/>
          <w:szCs w:val="24"/>
          <w:lang w:val="en-US"/>
        </w:rPr>
        <w:t>de</w:t>
      </w:r>
      <w:r w:rsidRPr="00E556B9">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τ</w:t>
      </w:r>
      <w:r>
        <w:rPr>
          <w:rFonts w:eastAsia="Times New Roman" w:cs="Times New Roman"/>
          <w:szCs w:val="24"/>
        </w:rPr>
        <w:t xml:space="preserve">ου Έλληνα φορολογούμενου για να καλύψετε τα όσα </w:t>
      </w:r>
      <w:r>
        <w:rPr>
          <w:rFonts w:eastAsia="Times New Roman" w:cs="Times New Roman"/>
          <w:szCs w:val="24"/>
        </w:rPr>
        <w:lastRenderedPageBreak/>
        <w:t>καταστροφικά έχετε κάνει. «Να σε κάψω, Γιάννη, να σε αλείψω να σε γειάνει», λέει ο λαός πολύ σοφά.</w:t>
      </w:r>
    </w:p>
    <w:p w14:paraId="120F8E9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 κρίνω και από το ΦΕΚ που σήμερα δημοσιεύσατε, τελικά τα 42 εκατομμύρια που θα δώσετε στην αιγοπροβατοτροφί</w:t>
      </w:r>
      <w:r>
        <w:rPr>
          <w:rFonts w:eastAsia="Times New Roman" w:cs="Times New Roman"/>
          <w:szCs w:val="24"/>
        </w:rPr>
        <w:t>α είναι 41 τελικά, κύριε Υπουργέ, και αν δω και αυτό που λέτε περί γραμμικής μείωσης, πολύ φοβάμαι ότι αν τελικά πληρωθούν όλοι, δεν θα πληρωθούν 5 ευρώ το κεφάλι, αλλά τρία</w:t>
      </w:r>
      <w:r w:rsidRPr="00E556B9">
        <w:rPr>
          <w:rFonts w:eastAsia="Times New Roman" w:cs="Times New Roman"/>
          <w:szCs w:val="24"/>
        </w:rPr>
        <w:t xml:space="preserve"> </w:t>
      </w:r>
      <w:r>
        <w:rPr>
          <w:rFonts w:eastAsia="Times New Roman" w:cs="Times New Roman"/>
          <w:szCs w:val="24"/>
        </w:rPr>
        <w:t>ευρώ το κεφάλι.</w:t>
      </w:r>
    </w:p>
    <w:p w14:paraId="120F8E9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Ανοίξατε, λοιπόν, το πουγκί -γιατί έχουμε και προεκλογική περίοδο,</w:t>
      </w:r>
      <w:r>
        <w:rPr>
          <w:rFonts w:eastAsia="Times New Roman" w:cs="Times New Roman"/>
          <w:szCs w:val="24"/>
        </w:rPr>
        <w:t xml:space="preserve"> όπως είπε ο κ. Βρούτσης- και μοιράζετε ψίχουλα </w:t>
      </w:r>
      <w:r>
        <w:rPr>
          <w:rFonts w:eastAsia="Times New Roman" w:cs="Times New Roman"/>
          <w:szCs w:val="24"/>
          <w:lang w:val="en-US"/>
        </w:rPr>
        <w:t>de</w:t>
      </w:r>
      <w:r w:rsidRPr="00E556B9">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για τα ροδάκινα, για τον καπνό και έπεται συνέχεια, αφού δεν φροντίσατε, κύριε Υπουργέ, όπως φρόντισαν οι ομόλογοί σας από το 2016, να διεκδικήσετε κοινοτικούς πόρους στα Συμβούλια Υπουργών για τα </w:t>
      </w:r>
      <w:r>
        <w:rPr>
          <w:rFonts w:eastAsia="Times New Roman" w:cs="Times New Roman"/>
          <w:szCs w:val="24"/>
        </w:rPr>
        <w:t>ζητήματα της κλιματικής αλλαγής.</w:t>
      </w:r>
    </w:p>
    <w:p w14:paraId="120F8E9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Αναφερθήκατε και στον ΕΛΓΑ, κύριε Υπουργέ. Άλλη πονεμένη ιστορία. Δεν μας είπατε, όμως, ούτε εσείς ούτε ο Υπουργός Οικονομίας, πού είναι άραγε αυτά τα 50 εκατομμύρια των αποθεματικών του ΕΛΓΑ, που τα σκούπισε η αλήστου μνήμ</w:t>
      </w:r>
      <w:r>
        <w:rPr>
          <w:rFonts w:eastAsia="Times New Roman" w:cs="Times New Roman"/>
          <w:szCs w:val="24"/>
        </w:rPr>
        <w:t>ης εποχή του Γιάνη Βαρουφάκη και έχει κηρυχθεί μια άτυπη στάση πληρωμών στον ΕΛΓΑ. Πληρώνεται το 70% της προκαταβολής και οφείλεται από το 2017 το 10%, το οποίο είπατε ότι αύριο άρον-άρον θα πληρώσετε.</w:t>
      </w:r>
    </w:p>
    <w:p w14:paraId="120F8E95" w14:textId="77777777" w:rsidR="0086761A" w:rsidRDefault="00427452">
      <w:pPr>
        <w:spacing w:line="600" w:lineRule="auto"/>
        <w:ind w:firstLine="720"/>
        <w:jc w:val="both"/>
        <w:rPr>
          <w:rFonts w:eastAsia="Times New Roman" w:cs="Times New Roman"/>
          <w:szCs w:val="24"/>
        </w:rPr>
      </w:pPr>
      <w:r w:rsidRPr="00251171">
        <w:rPr>
          <w:rFonts w:eastAsia="Times New Roman" w:cs="Times New Roman"/>
          <w:szCs w:val="24"/>
        </w:rPr>
        <w:lastRenderedPageBreak/>
        <w:t>(Στο σημείο αυτό κτυπάει το κουδο</w:t>
      </w:r>
      <w:r>
        <w:rPr>
          <w:rFonts w:eastAsia="Times New Roman" w:cs="Times New Roman"/>
          <w:szCs w:val="24"/>
        </w:rPr>
        <w:t>ύνι λήξεως του χρόνου</w:t>
      </w:r>
      <w:r>
        <w:rPr>
          <w:rFonts w:eastAsia="Times New Roman" w:cs="Times New Roman"/>
          <w:szCs w:val="24"/>
        </w:rPr>
        <w:t xml:space="preserve"> ομιλίας της</w:t>
      </w:r>
      <w:r w:rsidRPr="00251171">
        <w:rPr>
          <w:rFonts w:eastAsia="Times New Roman" w:cs="Times New Roman"/>
          <w:szCs w:val="24"/>
        </w:rPr>
        <w:t xml:space="preserve"> </w:t>
      </w:r>
      <w:r>
        <w:rPr>
          <w:rFonts w:eastAsia="Times New Roman" w:cs="Times New Roman"/>
          <w:szCs w:val="24"/>
        </w:rPr>
        <w:t>κυρίας Βουλευτού</w:t>
      </w:r>
      <w:r w:rsidRPr="00251171">
        <w:rPr>
          <w:rFonts w:eastAsia="Times New Roman" w:cs="Times New Roman"/>
          <w:szCs w:val="24"/>
        </w:rPr>
        <w:t>)</w:t>
      </w:r>
    </w:p>
    <w:p w14:paraId="120F8E9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Ομοίως, βέβαια, στάση πληρωμών, κύριε Υπουργέ, και στις συντάξεις. Οι πρώην ασφαλισμένοι του ΟΓΑ επί των ημερών μας, της «κακιάς» Νέας Δημοκρατίας, λάμβαναν χωρίς δεύτερη κουβέντα στις 31 Ιουλίου τη σύνταξή τους. Σήμερα περιμ</w:t>
      </w:r>
      <w:r>
        <w:rPr>
          <w:rFonts w:eastAsia="Times New Roman" w:cs="Times New Roman"/>
          <w:szCs w:val="24"/>
        </w:rPr>
        <w:t>ένουν καρτερικά στο σκοτάδι δεκατρείς χιλιάδες συνταξιούχοι στις 16, 17, 18 να πληρωθούν τη σύνταξή τους, ενώ έχουμε πέντε χιλιάδες αναμονές στις συντάξεις χηρείας και στις αναπηρικές συντάξεις και την ίδια στιγμή έχετε το θράσος, επειδή καταργήσατε το ηλε</w:t>
      </w:r>
      <w:r>
        <w:rPr>
          <w:rFonts w:eastAsia="Times New Roman" w:cs="Times New Roman"/>
          <w:szCs w:val="24"/>
        </w:rPr>
        <w:t>κτρονικό πρωτόκολλο και πήρατε τα χειρόγραφα τεφτέρια, να ζητάτε ασφαλιστικές εισφορές από τους δικαιούμενους σύνταξης. Συγχαρητήρια! Υπάρχουν και άνθρωποι οι οποίοι έχουν πεθάνει και ακόμη εκκρεμούν οι αιτήσεις στον ΟΓΑ ή στα ΚΕΠΑ.</w:t>
      </w:r>
    </w:p>
    <w:p w14:paraId="120F8E9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Κλείνω τα θέματα της αγ</w:t>
      </w:r>
      <w:r>
        <w:rPr>
          <w:rFonts w:eastAsia="Times New Roman" w:cs="Times New Roman"/>
          <w:szCs w:val="24"/>
        </w:rPr>
        <w:t>ροτικής ανάπτυξης με την ανοχή σας, κυρία Πρόεδρε.</w:t>
      </w:r>
    </w:p>
    <w:p w14:paraId="120F8E98"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Αραμπατζή, ολοκληρώστε παρακαλώ.</w:t>
      </w:r>
    </w:p>
    <w:p w14:paraId="120F8E99"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Όλοι οι Βουλευτές του ΣΥΡΙΖΑ μιλούσαν εννιάμισι λεπτά.</w:t>
      </w:r>
    </w:p>
    <w:p w14:paraId="120F8E9A"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ΓΕΩΡΓΙΑ ΓΕΝΝΙΑ:</w:t>
      </w:r>
      <w:r>
        <w:rPr>
          <w:rFonts w:eastAsia="Times New Roman" w:cs="Times New Roman"/>
          <w:szCs w:val="24"/>
        </w:rPr>
        <w:t xml:space="preserve"> Εγώ πεντέμισι λεπτά!</w:t>
      </w:r>
    </w:p>
    <w:p w14:paraId="120F8E9B"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ΡΙΖΟΣ:</w:t>
      </w:r>
      <w:r>
        <w:rPr>
          <w:rFonts w:eastAsia="Times New Roman" w:cs="Times New Roman"/>
          <w:szCs w:val="24"/>
        </w:rPr>
        <w:t xml:space="preserve"> Ήμαρτον!</w:t>
      </w:r>
    </w:p>
    <w:p w14:paraId="120F8E9C" w14:textId="77777777" w:rsidR="0086761A" w:rsidRDefault="00427452">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120F8E9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Κοιτάξτε τον χρόνο σας να δείτε πού έχετε φτάσει.</w:t>
      </w:r>
    </w:p>
    <w:p w14:paraId="120F8E9E"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Το χρονομέτρησα.</w:t>
      </w:r>
    </w:p>
    <w:p w14:paraId="120F8E9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Και φυσικά, κύριε Υπουργέ, επειδή κομπορρημονήσατε για το Πρόγραμμα Αγροτ</w:t>
      </w:r>
      <w:r>
        <w:rPr>
          <w:rFonts w:eastAsia="Times New Roman" w:cs="Times New Roman"/>
          <w:szCs w:val="24"/>
        </w:rPr>
        <w:t>ικής Ανάπτυξης, την καραμέλα των απορροφήσεων σας παρακαλώ να τη σταματήσετε. Απορροφήσεις ίσον πληρωμές, όχι προκηρύξεις.</w:t>
      </w:r>
    </w:p>
    <w:p w14:paraId="120F8EA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Λοιπόν, τέσσερα χρόνια μετά…</w:t>
      </w:r>
    </w:p>
    <w:p w14:paraId="120F8EA1" w14:textId="77777777" w:rsidR="0086761A" w:rsidRDefault="00427452">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120F8EA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γεγονός ότι το Πρόγραμμα Αγροτικής Ανάπτυξης εγκρίθηκε τελευταίο όλων στην Ευρωπαϊκή Ένωση είναι δική σας ευθύνη. Και ως προς αυτά τα ψέματα που λέτε για τις παρατηρήσεις, παρατηρήσεις έχουν όλα τα κράτη-μέλη, αλλά σπεύδουν και γρηγορούν και στέλνουν το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ρόγραμμα εγκεκριμένο.</w:t>
      </w:r>
    </w:p>
    <w:p w14:paraId="120F8EA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Τέσσερα χρόνια μετά, ο πυρήνας των κατ’ εξοχήν προγραμμάτων βρίσκεται στα συρτάρια της…</w:t>
      </w:r>
    </w:p>
    <w:p w14:paraId="120F8EA4"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Ελάτε, κυρία Αραμπατζή.</w:t>
      </w:r>
    </w:p>
    <w:p w14:paraId="120F8EA5"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…ή σε όργιο αποθαρρυντικών παρατάσεων, πάντως σίγουρα όχι</w:t>
      </w:r>
      <w:r>
        <w:rPr>
          <w:rFonts w:eastAsia="Times New Roman" w:cs="Times New Roman"/>
          <w:szCs w:val="24"/>
        </w:rPr>
        <w:t xml:space="preserve"> στην πραγματική οικονομία.</w:t>
      </w:r>
    </w:p>
    <w:p w14:paraId="120F8EA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Δεν είπατε και τίποτα για τα 226 εκατομμύρια των δασών, κυρία Πρόεδρε, τα οποία ούτε η πυρκαγιά στο Μάτι σας ευαισθητοποίησε για να τα ενεργοποιήσετε.</w:t>
      </w:r>
    </w:p>
    <w:p w14:paraId="120F8EA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Κλείνοντας…</w:t>
      </w:r>
    </w:p>
    <w:p w14:paraId="120F8EA8"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«κλείνοντας». Κλε</w:t>
      </w:r>
      <w:r>
        <w:rPr>
          <w:rFonts w:eastAsia="Times New Roman" w:cs="Times New Roman"/>
          <w:szCs w:val="24"/>
        </w:rPr>
        <w:t>ίσατε.</w:t>
      </w:r>
    </w:p>
    <w:p w14:paraId="120F8EA9" w14:textId="77777777" w:rsidR="0086761A" w:rsidRDefault="00427452">
      <w:pPr>
        <w:spacing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120F8EAA"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Κλείνοντας, κυρία Πρόεδρε, δεν μπορώ να μην αναφερθώ για μισό λεπτό σε ένα θέμα που πονάει την πατρίδα μου, τις Σέρρες, πονάει τη Μακεδονία, πονάει και όλη την Ελλάδα!</w:t>
      </w:r>
    </w:p>
    <w:p w14:paraId="120F8EAB" w14:textId="77777777" w:rsidR="0086761A" w:rsidRDefault="00427452">
      <w:pPr>
        <w:spacing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την πτέρυγα του ΣΥΡΙΖΑ)</w:t>
      </w:r>
    </w:p>
    <w:p w14:paraId="120F8EA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ΓΕΩΡΓΙΑ ΓΕΝΝΙΑ:</w:t>
      </w:r>
      <w:r>
        <w:rPr>
          <w:rFonts w:eastAsia="Times New Roman" w:cs="Times New Roman"/>
          <w:szCs w:val="24"/>
        </w:rPr>
        <w:t xml:space="preserve"> Δέκα λεπτά μιλάει, κυρία Πρόεδρε! Ούτε Υπουργός να ήταν!</w:t>
      </w:r>
    </w:p>
    <w:p w14:paraId="120F8EAD"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Καλά κάνω, κυριά Γεννιά!</w:t>
      </w:r>
    </w:p>
    <w:p w14:paraId="120F8EA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Είστε η Κυβέρνηση</w:t>
      </w:r>
      <w:r>
        <w:rPr>
          <w:rFonts w:eastAsia="Times New Roman" w:cs="Times New Roman"/>
          <w:szCs w:val="24"/>
        </w:rPr>
        <w:t>,</w:t>
      </w:r>
      <w:r>
        <w:rPr>
          <w:rFonts w:eastAsia="Times New Roman" w:cs="Times New Roman"/>
          <w:szCs w:val="24"/>
        </w:rPr>
        <w:t xml:space="preserve"> που εγκαταλείψατε με κομματική εμπάθεια το οικουμενικό μνημείο της Αμφίπολης.</w:t>
      </w:r>
    </w:p>
    <w:p w14:paraId="120F8EAF" w14:textId="77777777" w:rsidR="0086761A" w:rsidRDefault="00427452">
      <w:pPr>
        <w:spacing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ιαμαρτυρίες από την πτέρυγα του ΣΥΡΙΖΑ)</w:t>
      </w:r>
    </w:p>
    <w:p w14:paraId="120F8EB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Θα τα ακούσετε.</w:t>
      </w:r>
    </w:p>
    <w:p w14:paraId="120F8EB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Προφανώς, γιατί ο θησαυρός που κρύβεται εκεί πέρα ενοχλεί τον κ. Ζάεφ και τους νέους συμμάχους σας, αυτόν που ανερυθρίαστα μιλάει για μακεδονική γλώσσα και μακεδονική μειονότητα.</w:t>
      </w:r>
    </w:p>
    <w:p w14:paraId="120F8EB2" w14:textId="77777777" w:rsidR="0086761A" w:rsidRDefault="00427452">
      <w:pPr>
        <w:spacing w:line="600" w:lineRule="auto"/>
        <w:ind w:firstLine="720"/>
        <w:jc w:val="both"/>
        <w:rPr>
          <w:rFonts w:eastAsia="Times New Roman" w:cs="Times New Roman"/>
          <w:szCs w:val="24"/>
        </w:rPr>
      </w:pPr>
      <w:r w:rsidRPr="00276E91">
        <w:rPr>
          <w:rFonts w:eastAsia="Times New Roman" w:cs="Times New Roman"/>
          <w:b/>
          <w:szCs w:val="24"/>
        </w:rPr>
        <w:t>ΠΡΟΕΔΡΕΥΟ</w:t>
      </w:r>
      <w:r w:rsidRPr="00276E91">
        <w:rPr>
          <w:rFonts w:eastAsia="Times New Roman" w:cs="Times New Roman"/>
          <w:b/>
          <w:szCs w:val="24"/>
        </w:rPr>
        <w:t>ΥΣΑ (Αναστασία Χριστοδουλοπούλου):</w:t>
      </w:r>
      <w:r w:rsidRPr="00276E91">
        <w:rPr>
          <w:rFonts w:eastAsia="Times New Roman" w:cs="Times New Roman"/>
          <w:szCs w:val="24"/>
        </w:rPr>
        <w:t xml:space="preserve"> </w:t>
      </w:r>
      <w:r>
        <w:rPr>
          <w:rFonts w:eastAsia="Times New Roman" w:cs="Times New Roman"/>
          <w:szCs w:val="24"/>
        </w:rPr>
        <w:t>Εντάξει. Ευχαριστούμε πάρα πολύ.</w:t>
      </w:r>
    </w:p>
    <w:p w14:paraId="120F8EB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Δεν τελειώνει η κ. Αραμπατζή με τίποτα. Τι να κάνουμε;</w:t>
      </w:r>
    </w:p>
    <w:p w14:paraId="120F8EB4"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Αυτό, όμως, δεν θα το ξεχάσει ο ελληνικός λαός, κυρίες και κύριοι εκχωρητές.</w:t>
      </w:r>
    </w:p>
    <w:p w14:paraId="120F8EB5" w14:textId="77777777" w:rsidR="0086761A" w:rsidRDefault="00427452">
      <w:pPr>
        <w:spacing w:line="600" w:lineRule="auto"/>
        <w:ind w:firstLine="720"/>
        <w:jc w:val="both"/>
        <w:rPr>
          <w:rFonts w:eastAsia="Times New Roman" w:cs="Times New Roman"/>
        </w:rPr>
      </w:pPr>
      <w:r w:rsidRPr="00933EEB">
        <w:rPr>
          <w:rFonts w:eastAsia="Times New Roman"/>
          <w:b/>
          <w:bCs/>
        </w:rPr>
        <w:t xml:space="preserve">ΠΡΟΕΔΡΕΥΟΥΣΑ (Αναστασία </w:t>
      </w:r>
      <w:r w:rsidRPr="00933EEB">
        <w:rPr>
          <w:rFonts w:eastAsia="Times New Roman"/>
          <w:b/>
          <w:bCs/>
        </w:rPr>
        <w:t>Χριστοδουλοπούλου):</w:t>
      </w:r>
      <w:r w:rsidRPr="00933EEB">
        <w:rPr>
          <w:rFonts w:eastAsia="Times New Roman" w:cs="Times New Roman"/>
        </w:rPr>
        <w:t xml:space="preserve"> </w:t>
      </w:r>
      <w:r>
        <w:rPr>
          <w:rFonts w:eastAsia="Times New Roman" w:cs="Times New Roman"/>
        </w:rPr>
        <w:t xml:space="preserve">Ναι, για δέκα, έντεκα λεπτά. Σας </w:t>
      </w:r>
      <w:r w:rsidRPr="007E1F13">
        <w:rPr>
          <w:rFonts w:eastAsia="Times New Roman" w:cs="Times New Roman"/>
        </w:rPr>
        <w:t>παρακαλώ</w:t>
      </w:r>
      <w:r>
        <w:rPr>
          <w:rFonts w:eastAsia="Times New Roman" w:cs="Times New Roman"/>
        </w:rPr>
        <w:t xml:space="preserve">, τι </w:t>
      </w:r>
      <w:r w:rsidRPr="007E1F13">
        <w:rPr>
          <w:rFonts w:eastAsia="Times New Roman"/>
          <w:bCs/>
        </w:rPr>
        <w:t>είναι</w:t>
      </w:r>
      <w:r>
        <w:rPr>
          <w:rFonts w:eastAsia="Times New Roman" w:cs="Times New Roman"/>
        </w:rPr>
        <w:t xml:space="preserve"> αυτά τα πράγματα; </w:t>
      </w:r>
    </w:p>
    <w:p w14:paraId="120F8EB6" w14:textId="77777777" w:rsidR="0086761A" w:rsidRDefault="00427452">
      <w:pPr>
        <w:spacing w:line="600" w:lineRule="auto"/>
        <w:ind w:firstLine="720"/>
        <w:jc w:val="both"/>
        <w:rPr>
          <w:rFonts w:eastAsia="Times New Roman" w:cs="Times New Roman"/>
        </w:rPr>
      </w:pPr>
      <w:r>
        <w:rPr>
          <w:rFonts w:eastAsia="Times New Roman" w:cs="Times New Roman"/>
        </w:rPr>
        <w:t xml:space="preserve">Ελάτε, κύριε Κωνσταντινέα. </w:t>
      </w:r>
      <w:r w:rsidRPr="007E1F13">
        <w:rPr>
          <w:rFonts w:eastAsia="Times New Roman"/>
          <w:bCs/>
        </w:rPr>
        <w:t>Και</w:t>
      </w:r>
      <w:r>
        <w:rPr>
          <w:rFonts w:eastAsia="Times New Roman" w:cs="Times New Roman"/>
        </w:rPr>
        <w:t xml:space="preserve"> σας </w:t>
      </w:r>
      <w:r w:rsidRPr="007E1F13">
        <w:rPr>
          <w:rFonts w:eastAsia="Times New Roman" w:cs="Times New Roman"/>
        </w:rPr>
        <w:t>παρακαλώ</w:t>
      </w:r>
      <w:r>
        <w:rPr>
          <w:rFonts w:eastAsia="Times New Roman" w:cs="Times New Roman"/>
        </w:rPr>
        <w:t>, εφεξής όλοι θα μιλάτε για επτά λεπτά. Θα σας</w:t>
      </w:r>
      <w:r>
        <w:rPr>
          <w:rFonts w:eastAsia="Times New Roman" w:cs="Times New Roman"/>
        </w:rPr>
        <w:t xml:space="preserve"> διακόπτω , εάν υπερβαίνετε το χρόνο.</w:t>
      </w:r>
      <w:r>
        <w:rPr>
          <w:rFonts w:eastAsia="Times New Roman" w:cs="Times New Roman"/>
        </w:rPr>
        <w:t xml:space="preserve">. </w:t>
      </w:r>
    </w:p>
    <w:p w14:paraId="120F8EB7" w14:textId="77777777" w:rsidR="0086761A" w:rsidRDefault="00427452">
      <w:pPr>
        <w:spacing w:line="600" w:lineRule="auto"/>
        <w:ind w:firstLine="720"/>
        <w:jc w:val="both"/>
        <w:rPr>
          <w:rFonts w:eastAsia="Times New Roman" w:cs="Times New Roman"/>
        </w:rPr>
      </w:pPr>
      <w:r w:rsidRPr="007E1F13">
        <w:rPr>
          <w:rFonts w:eastAsia="Times New Roman" w:cs="Times New Roman"/>
          <w:b/>
        </w:rPr>
        <w:lastRenderedPageBreak/>
        <w:t>ΠΕΤΡΟΣ ΚΩΝΣΤΑΝΤΙΝΕΑΣ:</w:t>
      </w:r>
      <w:r>
        <w:rPr>
          <w:rFonts w:eastAsia="Times New Roman" w:cs="Times New Roman"/>
        </w:rPr>
        <w:t xml:space="preserve"> Εγώ </w:t>
      </w:r>
      <w:r w:rsidRPr="007E1F13">
        <w:rPr>
          <w:rFonts w:eastAsia="Times New Roman" w:cs="Times New Roman"/>
          <w:bCs/>
          <w:shd w:val="clear" w:color="auto" w:fill="FFFFFF"/>
        </w:rPr>
        <w:t>μπορεί</w:t>
      </w:r>
      <w:r>
        <w:rPr>
          <w:rFonts w:eastAsia="Times New Roman" w:cs="Times New Roman"/>
        </w:rPr>
        <w:t xml:space="preserve"> </w:t>
      </w:r>
      <w:r w:rsidRPr="007E1F13">
        <w:rPr>
          <w:rFonts w:eastAsia="Times New Roman"/>
          <w:bCs/>
          <w:shd w:val="clear" w:color="auto" w:fill="FFFFFF"/>
        </w:rPr>
        <w:t>να</w:t>
      </w:r>
      <w:r>
        <w:rPr>
          <w:rFonts w:eastAsia="Times New Roman" w:cs="Times New Roman"/>
        </w:rPr>
        <w:t xml:space="preserve"> </w:t>
      </w:r>
      <w:r>
        <w:rPr>
          <w:rFonts w:eastAsia="Times New Roman" w:cs="Times New Roman"/>
        </w:rPr>
        <w:t xml:space="preserve">κάνω </w:t>
      </w:r>
      <w:r w:rsidRPr="007E1F13">
        <w:rPr>
          <w:rFonts w:eastAsia="Times New Roman"/>
          <w:bCs/>
        </w:rPr>
        <w:t>και</w:t>
      </w:r>
      <w:r>
        <w:rPr>
          <w:rFonts w:eastAsia="Times New Roman" w:cs="Times New Roman"/>
        </w:rPr>
        <w:t xml:space="preserve"> λιγότερα, </w:t>
      </w:r>
      <w:r w:rsidRPr="007E1F13">
        <w:rPr>
          <w:rFonts w:eastAsia="Times New Roman" w:cs="Times New Roman"/>
          <w:bCs/>
          <w:shd w:val="clear" w:color="auto" w:fill="FFFFFF"/>
        </w:rPr>
        <w:t>κυρία Πρόεδρε</w:t>
      </w:r>
      <w:r>
        <w:rPr>
          <w:rFonts w:eastAsia="Times New Roman" w:cs="Times New Roman"/>
        </w:rPr>
        <w:t xml:space="preserve">. </w:t>
      </w:r>
    </w:p>
    <w:p w14:paraId="120F8EB8" w14:textId="77777777" w:rsidR="0086761A" w:rsidRDefault="00427452">
      <w:pPr>
        <w:spacing w:line="600" w:lineRule="auto"/>
        <w:ind w:firstLine="720"/>
        <w:jc w:val="both"/>
        <w:rPr>
          <w:rFonts w:eastAsia="Times New Roman" w:cs="Times New Roman"/>
          <w:szCs w:val="24"/>
        </w:rPr>
      </w:pPr>
      <w:r w:rsidRPr="007E1F13">
        <w:rPr>
          <w:rFonts w:eastAsia="Times New Roman" w:cs="Times New Roman"/>
          <w:bCs/>
          <w:shd w:val="clear" w:color="auto" w:fill="FFFFFF"/>
        </w:rPr>
        <w:t>Τ</w:t>
      </w:r>
      <w:r w:rsidRPr="007E1F13">
        <w:rPr>
          <w:rFonts w:eastAsia="Times New Roman" w:cs="Times New Roman"/>
          <w:szCs w:val="24"/>
        </w:rPr>
        <w:t>α αποτελέσματα είναι παραπάνω από αυτά που λέμε</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ήθελα, αγαπητοί</w:t>
      </w:r>
      <w:r w:rsidRPr="007E1F13">
        <w:rPr>
          <w:rFonts w:eastAsia="Times New Roman" w:cs="Times New Roman"/>
          <w:szCs w:val="24"/>
        </w:rPr>
        <w:t xml:space="preserve"> συνάδελφοι</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 xml:space="preserve">να πω </w:t>
      </w:r>
      <w:r w:rsidRPr="002B5B2E">
        <w:rPr>
          <w:rFonts w:eastAsia="Times New Roman"/>
          <w:bCs/>
          <w:shd w:val="clear" w:color="auto" w:fill="FFFFFF"/>
        </w:rPr>
        <w:t>ότι</w:t>
      </w:r>
      <w:r>
        <w:rPr>
          <w:rFonts w:eastAsia="Times New Roman" w:cs="Times New Roman"/>
          <w:szCs w:val="24"/>
        </w:rPr>
        <w:t xml:space="preserve"> </w:t>
      </w:r>
      <w:r w:rsidRPr="007E1F13">
        <w:rPr>
          <w:rFonts w:eastAsia="Times New Roman" w:cs="Times New Roman"/>
          <w:szCs w:val="24"/>
        </w:rPr>
        <w:t>καταλαβαίνουμε και αντιλαμβανόμαστε πλήρως την αγωνία και την απογοήτευση της Αξιωματικής Αντιπολίτευσης</w:t>
      </w:r>
      <w:r>
        <w:rPr>
          <w:rFonts w:eastAsia="Times New Roman" w:cs="Times New Roman"/>
          <w:szCs w:val="24"/>
        </w:rPr>
        <w:t>,</w:t>
      </w:r>
      <w:r w:rsidRPr="007E1F13">
        <w:rPr>
          <w:rFonts w:eastAsia="Times New Roman" w:cs="Times New Roman"/>
          <w:szCs w:val="24"/>
        </w:rPr>
        <w:t xml:space="preserve"> επειδή καλείται να </w:t>
      </w:r>
      <w:r>
        <w:rPr>
          <w:rFonts w:eastAsia="Times New Roman" w:cs="Times New Roman"/>
          <w:szCs w:val="24"/>
        </w:rPr>
        <w:t>τοποθετηθεί στον</w:t>
      </w:r>
      <w:r w:rsidRPr="007E1F13">
        <w:rPr>
          <w:rFonts w:eastAsia="Times New Roman" w:cs="Times New Roman"/>
          <w:szCs w:val="24"/>
        </w:rPr>
        <w:t xml:space="preserve"> πρώτο μεταμνημονιακό προϋπολογισμό του </w:t>
      </w:r>
      <w:r>
        <w:rPr>
          <w:rFonts w:eastAsia="Times New Roman" w:cs="Times New Roman"/>
          <w:szCs w:val="24"/>
        </w:rPr>
        <w:t>κ</w:t>
      </w:r>
      <w:r w:rsidRPr="007E1F13">
        <w:rPr>
          <w:rFonts w:eastAsia="Times New Roman" w:cs="Times New Roman"/>
          <w:szCs w:val="24"/>
        </w:rPr>
        <w:t>ράτους</w:t>
      </w:r>
      <w:r>
        <w:rPr>
          <w:rFonts w:eastAsia="Times New Roman" w:cs="Times New Roman"/>
          <w:szCs w:val="24"/>
        </w:rPr>
        <w:t>. Γ</w:t>
      </w:r>
      <w:r w:rsidRPr="007E1F13">
        <w:rPr>
          <w:rFonts w:eastAsia="Times New Roman" w:cs="Times New Roman"/>
          <w:szCs w:val="24"/>
        </w:rPr>
        <w:t>ιατί πέρσι τέτοιο</w:t>
      </w:r>
      <w:r>
        <w:rPr>
          <w:rFonts w:eastAsia="Times New Roman" w:cs="Times New Roman"/>
          <w:szCs w:val="24"/>
        </w:rPr>
        <w:t>ν</w:t>
      </w:r>
      <w:r w:rsidRPr="007E1F13">
        <w:rPr>
          <w:rFonts w:eastAsia="Times New Roman" w:cs="Times New Roman"/>
          <w:szCs w:val="24"/>
        </w:rPr>
        <w:t xml:space="preserve"> καιρό εδώ</w:t>
      </w:r>
      <w:r>
        <w:rPr>
          <w:rFonts w:eastAsia="Times New Roman" w:cs="Times New Roman"/>
          <w:szCs w:val="24"/>
        </w:rPr>
        <w:t>,</w:t>
      </w:r>
      <w:r w:rsidRPr="007E1F13">
        <w:rPr>
          <w:rFonts w:eastAsia="Times New Roman" w:cs="Times New Roman"/>
          <w:szCs w:val="24"/>
        </w:rPr>
        <w:t xml:space="preserve"> λέγαμε ότι θα ήταν ο τελευταίος μνημονιακός</w:t>
      </w:r>
      <w:r>
        <w:rPr>
          <w:rFonts w:eastAsia="Times New Roman" w:cs="Times New Roman"/>
          <w:szCs w:val="24"/>
        </w:rPr>
        <w:t>. Ε</w:t>
      </w:r>
      <w:r w:rsidRPr="007E1F13">
        <w:rPr>
          <w:rFonts w:eastAsia="Times New Roman" w:cs="Times New Roman"/>
          <w:szCs w:val="24"/>
        </w:rPr>
        <w:t>γώ τα θυμάμαι όλα</w:t>
      </w:r>
      <w:r>
        <w:rPr>
          <w:rFonts w:eastAsia="Times New Roman" w:cs="Times New Roman"/>
          <w:szCs w:val="24"/>
        </w:rPr>
        <w:t>.</w:t>
      </w:r>
    </w:p>
    <w:p w14:paraId="120F8EB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w:t>
      </w:r>
      <w:r w:rsidRPr="007E1F13">
        <w:rPr>
          <w:rFonts w:eastAsia="Times New Roman" w:cs="Times New Roman"/>
          <w:szCs w:val="24"/>
        </w:rPr>
        <w:t xml:space="preserve"> ιστορικός του μέλλοντος δεν θα αναφέρει την Αξιωματική Αντιπολίτευση </w:t>
      </w:r>
      <w:r>
        <w:rPr>
          <w:rFonts w:eastAsia="Times New Roman" w:cs="Times New Roman"/>
          <w:szCs w:val="24"/>
        </w:rPr>
        <w:t>ως μ</w:t>
      </w:r>
      <w:r w:rsidRPr="0077371B">
        <w:rPr>
          <w:rFonts w:eastAsia="Times New Roman" w:cs="Times New Roman"/>
          <w:szCs w:val="24"/>
        </w:rPr>
        <w:t>ι</w:t>
      </w:r>
      <w:r w:rsidRPr="007E1F13">
        <w:rPr>
          <w:rFonts w:eastAsia="Times New Roman" w:cs="Times New Roman"/>
          <w:szCs w:val="24"/>
        </w:rPr>
        <w:t>α παράταξη που έδωσ</w:t>
      </w:r>
      <w:r w:rsidRPr="007E1F13">
        <w:rPr>
          <w:rFonts w:eastAsia="Times New Roman" w:cs="Times New Roman"/>
          <w:szCs w:val="24"/>
        </w:rPr>
        <w:t>ε λύσει</w:t>
      </w:r>
      <w:r>
        <w:rPr>
          <w:rFonts w:eastAsia="Times New Roman" w:cs="Times New Roman"/>
          <w:szCs w:val="24"/>
        </w:rPr>
        <w:t xml:space="preserve">ς, </w:t>
      </w:r>
      <w:r w:rsidRPr="007E1F13">
        <w:rPr>
          <w:rFonts w:eastAsia="Times New Roman" w:cs="Times New Roman"/>
          <w:szCs w:val="24"/>
        </w:rPr>
        <w:t xml:space="preserve">βγάζοντας </w:t>
      </w:r>
      <w:r>
        <w:rPr>
          <w:rFonts w:eastAsia="Times New Roman" w:cs="Times New Roman"/>
          <w:szCs w:val="24"/>
        </w:rPr>
        <w:t xml:space="preserve">τη χώρα </w:t>
      </w:r>
      <w:r w:rsidRPr="007E1F13">
        <w:rPr>
          <w:rFonts w:eastAsia="Times New Roman" w:cs="Times New Roman"/>
          <w:szCs w:val="24"/>
        </w:rPr>
        <w:t>από το επικίνδυνο σπιράλ των μνημονιακών υποχρεώσεων</w:t>
      </w:r>
      <w:r>
        <w:rPr>
          <w:rFonts w:eastAsia="Times New Roman" w:cs="Times New Roman"/>
          <w:szCs w:val="24"/>
        </w:rPr>
        <w:t xml:space="preserve">. Ο ιστορικός του μέλλοντος </w:t>
      </w:r>
      <w:r w:rsidRPr="00022913">
        <w:rPr>
          <w:rFonts w:eastAsia="Times New Roman"/>
          <w:bCs/>
          <w:shd w:val="clear" w:color="auto" w:fill="FFFFFF"/>
        </w:rPr>
        <w:t>θα</w:t>
      </w:r>
      <w:r>
        <w:rPr>
          <w:rFonts w:eastAsia="Times New Roman" w:cs="Times New Roman"/>
          <w:szCs w:val="24"/>
        </w:rPr>
        <w:t xml:space="preserve"> κάνει μί</w:t>
      </w:r>
      <w:r w:rsidRPr="007E1F13">
        <w:rPr>
          <w:rFonts w:eastAsia="Times New Roman" w:cs="Times New Roman"/>
          <w:szCs w:val="24"/>
        </w:rPr>
        <w:t>α ρητή αναφορά σε μία κυβέρνηση</w:t>
      </w:r>
      <w:r>
        <w:rPr>
          <w:rFonts w:eastAsia="Times New Roman" w:cs="Times New Roman"/>
          <w:szCs w:val="24"/>
        </w:rPr>
        <w:t>,</w:t>
      </w:r>
      <w:r w:rsidRPr="007E1F13">
        <w:rPr>
          <w:rFonts w:eastAsia="Times New Roman" w:cs="Times New Roman"/>
          <w:szCs w:val="24"/>
        </w:rPr>
        <w:t xml:space="preserve"> στη δικιά μας </w:t>
      </w:r>
      <w:r>
        <w:rPr>
          <w:rFonts w:eastAsia="Times New Roman" w:cs="Times New Roman"/>
          <w:szCs w:val="24"/>
        </w:rPr>
        <w:t>Κ</w:t>
      </w:r>
      <w:r w:rsidRPr="007E1F13">
        <w:rPr>
          <w:rFonts w:eastAsia="Times New Roman" w:cs="Times New Roman"/>
          <w:szCs w:val="24"/>
        </w:rPr>
        <w:t>υβέρνηση</w:t>
      </w:r>
      <w:r>
        <w:rPr>
          <w:rFonts w:eastAsia="Times New Roman" w:cs="Times New Roman"/>
          <w:szCs w:val="24"/>
        </w:rPr>
        <w:t>, η οποία τ</w:t>
      </w:r>
      <w:r w:rsidRPr="007E1F13">
        <w:rPr>
          <w:rFonts w:eastAsia="Times New Roman" w:cs="Times New Roman"/>
          <w:szCs w:val="24"/>
        </w:rPr>
        <w:t>ελείωσε το μνημόνιο</w:t>
      </w:r>
      <w:r>
        <w:rPr>
          <w:rFonts w:eastAsia="Times New Roman" w:cs="Times New Roman"/>
          <w:szCs w:val="24"/>
        </w:rPr>
        <w:t>,</w:t>
      </w:r>
      <w:r w:rsidRPr="007E1F13">
        <w:rPr>
          <w:rFonts w:eastAsia="Times New Roman" w:cs="Times New Roman"/>
          <w:szCs w:val="24"/>
        </w:rPr>
        <w:t xml:space="preserve"> δίνοντας προοπτ</w:t>
      </w:r>
      <w:r>
        <w:rPr>
          <w:rFonts w:eastAsia="Times New Roman" w:cs="Times New Roman"/>
          <w:szCs w:val="24"/>
        </w:rPr>
        <w:t>ική και φέρνοντας αποτελέσματα για</w:t>
      </w:r>
      <w:r>
        <w:rPr>
          <w:rFonts w:eastAsia="Times New Roman" w:cs="Times New Roman"/>
          <w:szCs w:val="24"/>
        </w:rPr>
        <w:t xml:space="preserve"> </w:t>
      </w:r>
      <w:r w:rsidRPr="007E1F13">
        <w:rPr>
          <w:rFonts w:eastAsia="Times New Roman" w:cs="Times New Roman"/>
          <w:szCs w:val="24"/>
        </w:rPr>
        <w:t>τις αδύναμες κοινωνικ</w:t>
      </w:r>
      <w:r>
        <w:rPr>
          <w:rFonts w:eastAsia="Times New Roman" w:cs="Times New Roman"/>
          <w:szCs w:val="24"/>
        </w:rPr>
        <w:t>ές</w:t>
      </w:r>
      <w:r w:rsidRPr="007E1F13">
        <w:rPr>
          <w:rFonts w:eastAsia="Times New Roman" w:cs="Times New Roman"/>
          <w:szCs w:val="24"/>
        </w:rPr>
        <w:t xml:space="preserve"> ομάδες</w:t>
      </w:r>
      <w:r>
        <w:rPr>
          <w:rFonts w:eastAsia="Times New Roman" w:cs="Times New Roman"/>
          <w:szCs w:val="24"/>
        </w:rPr>
        <w:t>,</w:t>
      </w:r>
      <w:r w:rsidRPr="007E1F13">
        <w:rPr>
          <w:rFonts w:eastAsia="Times New Roman" w:cs="Times New Roman"/>
          <w:szCs w:val="24"/>
        </w:rPr>
        <w:t xml:space="preserve"> που ανέβηκαν αυτό</w:t>
      </w:r>
      <w:r>
        <w:rPr>
          <w:rFonts w:eastAsia="Times New Roman" w:cs="Times New Roman"/>
          <w:szCs w:val="24"/>
        </w:rPr>
        <w:t>ν</w:t>
      </w:r>
      <w:r w:rsidRPr="007E1F13">
        <w:rPr>
          <w:rFonts w:eastAsia="Times New Roman" w:cs="Times New Roman"/>
          <w:szCs w:val="24"/>
        </w:rPr>
        <w:t xml:space="preserve"> το</w:t>
      </w:r>
      <w:r>
        <w:rPr>
          <w:rFonts w:eastAsia="Times New Roman" w:cs="Times New Roman"/>
          <w:szCs w:val="24"/>
        </w:rPr>
        <w:t>ν</w:t>
      </w:r>
      <w:r w:rsidRPr="007E1F13">
        <w:rPr>
          <w:rFonts w:eastAsia="Times New Roman" w:cs="Times New Roman"/>
          <w:szCs w:val="24"/>
        </w:rPr>
        <w:t xml:space="preserve"> Γολγοθά</w:t>
      </w:r>
      <w:r>
        <w:rPr>
          <w:rFonts w:eastAsia="Times New Roman" w:cs="Times New Roman"/>
          <w:szCs w:val="24"/>
        </w:rPr>
        <w:t>, τον οποίον</w:t>
      </w:r>
      <w:r w:rsidRPr="007E1F13">
        <w:rPr>
          <w:rFonts w:eastAsia="Times New Roman" w:cs="Times New Roman"/>
          <w:szCs w:val="24"/>
        </w:rPr>
        <w:t xml:space="preserve"> εσείς τους επιβάλατε με τις ανεύθυνες πολιτικές σας και τις ανήθικες πολιτικές </w:t>
      </w:r>
      <w:r>
        <w:rPr>
          <w:rFonts w:eastAsia="Times New Roman" w:cs="Times New Roman"/>
          <w:szCs w:val="24"/>
        </w:rPr>
        <w:t>σας.</w:t>
      </w:r>
    </w:p>
    <w:p w14:paraId="120F8EBA" w14:textId="77777777" w:rsidR="0086761A" w:rsidRDefault="00427452">
      <w:pPr>
        <w:spacing w:line="600" w:lineRule="auto"/>
        <w:ind w:firstLine="720"/>
        <w:jc w:val="both"/>
        <w:rPr>
          <w:rFonts w:eastAsia="Times New Roman" w:cs="Times New Roman"/>
          <w:szCs w:val="24"/>
        </w:rPr>
      </w:pPr>
      <w:r w:rsidRPr="0077371B">
        <w:rPr>
          <w:rFonts w:eastAsia="Times New Roman" w:cs="Times New Roman"/>
          <w:szCs w:val="24"/>
        </w:rPr>
        <w:t>Παραλάβαμε μια χώρα το 2015 με 28% ανεργία, με δημόσιο χρέος 180% του ΑΕΠ, με απώλεια του ΑΕΠ 25</w:t>
      </w:r>
      <w:r w:rsidRPr="0077371B">
        <w:rPr>
          <w:rFonts w:eastAsia="Times New Roman" w:cs="Times New Roman"/>
          <w:szCs w:val="24"/>
        </w:rPr>
        <w:t xml:space="preserve">%, λες και είχαμε πόλεμο, με 65 </w:t>
      </w:r>
      <w:r w:rsidRPr="0077371B">
        <w:rPr>
          <w:rFonts w:eastAsia="Times New Roman" w:cs="Times New Roman"/>
          <w:bCs/>
          <w:shd w:val="clear" w:color="auto" w:fill="FFFFFF"/>
        </w:rPr>
        <w:t xml:space="preserve">δισεκατομμύρια ευρώ </w:t>
      </w:r>
      <w:r w:rsidRPr="0077371B">
        <w:rPr>
          <w:rFonts w:eastAsia="Times New Roman" w:cs="Times New Roman"/>
          <w:szCs w:val="24"/>
        </w:rPr>
        <w:t xml:space="preserve">μέτρα. Μέσα σε αυτά ήταν και το περίφημο Success Story του πατριώτη μου, του Αντώνη του Σαμαρά. Πετσόκοψαν μισθούς, συντάξεις και εργασιακά δικαιώματα. </w:t>
      </w:r>
    </w:p>
    <w:p w14:paraId="120F8EBB" w14:textId="77777777" w:rsidR="0086761A" w:rsidRDefault="00427452">
      <w:pPr>
        <w:spacing w:line="600" w:lineRule="auto"/>
        <w:ind w:firstLine="720"/>
        <w:jc w:val="both"/>
        <w:rPr>
          <w:rFonts w:eastAsia="Times New Roman" w:cs="Times New Roman"/>
          <w:szCs w:val="24"/>
        </w:rPr>
      </w:pPr>
      <w:r w:rsidRPr="0077371B">
        <w:rPr>
          <w:rFonts w:eastAsia="Times New Roman"/>
          <w:bCs/>
        </w:rPr>
        <w:lastRenderedPageBreak/>
        <w:t>Κ</w:t>
      </w:r>
      <w:r w:rsidRPr="0077371B">
        <w:rPr>
          <w:rFonts w:eastAsia="Times New Roman" w:cs="Times New Roman"/>
          <w:szCs w:val="24"/>
        </w:rPr>
        <w:t xml:space="preserve">αι πάτε εσείς τώρα και κάνετε επισκέψεις, όπως ο Αντιπρόεδρος σας, ο κ. Άδωνις Γεωργιάδης, που βγήκαν οι εργαζόμενοι στο νοσοκομείο </w:t>
      </w:r>
      <w:r w:rsidRPr="0077371B">
        <w:rPr>
          <w:rFonts w:eastAsia="Times New Roman"/>
          <w:bCs/>
        </w:rPr>
        <w:t>και</w:t>
      </w:r>
      <w:r w:rsidRPr="0077371B">
        <w:rPr>
          <w:rFonts w:eastAsia="Times New Roman" w:cs="Times New Roman"/>
          <w:szCs w:val="24"/>
        </w:rPr>
        <w:t xml:space="preserve"> είπαν </w:t>
      </w:r>
      <w:r w:rsidRPr="0077371B">
        <w:rPr>
          <w:rFonts w:eastAsia="Times New Roman"/>
          <w:bCs/>
          <w:shd w:val="clear" w:color="auto" w:fill="FFFFFF"/>
        </w:rPr>
        <w:t>ότι</w:t>
      </w:r>
      <w:r w:rsidRPr="0077371B">
        <w:rPr>
          <w:rFonts w:eastAsia="Times New Roman" w:cs="Times New Roman"/>
          <w:szCs w:val="24"/>
        </w:rPr>
        <w:t xml:space="preserve"> δεν τον κάνουν δεκτό, γιατί όταν ήταν Υπουργός Υγείας απολύθηκαν. Γιατί; Αυτό είναι κωμικοτραγικό που γίνεται.</w:t>
      </w:r>
    </w:p>
    <w:p w14:paraId="120F8EBC" w14:textId="77777777" w:rsidR="0086761A" w:rsidRDefault="00427452">
      <w:pPr>
        <w:spacing w:line="600" w:lineRule="auto"/>
        <w:ind w:firstLine="720"/>
        <w:jc w:val="both"/>
        <w:rPr>
          <w:rFonts w:eastAsia="Times New Roman" w:cs="Times New Roman"/>
          <w:szCs w:val="24"/>
        </w:rPr>
      </w:pPr>
      <w:r w:rsidRPr="0077371B">
        <w:rPr>
          <w:rFonts w:eastAsia="Times New Roman" w:cs="Times New Roman"/>
          <w:szCs w:val="24"/>
        </w:rPr>
        <w:t>Εν</w:t>
      </w:r>
      <w:r>
        <w:rPr>
          <w:rFonts w:eastAsia="Times New Roman" w:cs="Times New Roman"/>
          <w:szCs w:val="24"/>
        </w:rPr>
        <w:t xml:space="preserve"> </w:t>
      </w:r>
      <w:r w:rsidRPr="0077371B">
        <w:rPr>
          <w:rFonts w:eastAsia="Times New Roman" w:cs="Times New Roman"/>
          <w:szCs w:val="24"/>
        </w:rPr>
        <w:t>τω</w:t>
      </w:r>
      <w:r>
        <w:rPr>
          <w:rFonts w:eastAsia="Times New Roman" w:cs="Times New Roman"/>
          <w:szCs w:val="24"/>
        </w:rPr>
        <w:t xml:space="preserve"> </w:t>
      </w:r>
      <w:r w:rsidRPr="0077371B">
        <w:rPr>
          <w:rFonts w:eastAsia="Times New Roman" w:cs="Times New Roman"/>
          <w:szCs w:val="24"/>
        </w:rPr>
        <w:t xml:space="preserve">μεταξύ, η </w:t>
      </w:r>
      <w:r>
        <w:rPr>
          <w:rFonts w:eastAsia="Times New Roman" w:cs="Times New Roman"/>
          <w:szCs w:val="24"/>
        </w:rPr>
        <w:t xml:space="preserve">νέα γενιά </w:t>
      </w:r>
      <w:r w:rsidRPr="00773379">
        <w:rPr>
          <w:rFonts w:eastAsia="Times New Roman"/>
          <w:bCs/>
        </w:rPr>
        <w:t>έχει</w:t>
      </w:r>
      <w:r>
        <w:rPr>
          <w:rFonts w:eastAsia="Times New Roman" w:cs="Times New Roman"/>
          <w:szCs w:val="24"/>
        </w:rPr>
        <w:t xml:space="preserve"> </w:t>
      </w:r>
      <w:r w:rsidRPr="007E1F13">
        <w:rPr>
          <w:rFonts w:eastAsia="Times New Roman" w:cs="Times New Roman"/>
          <w:szCs w:val="24"/>
        </w:rPr>
        <w:t>βγάλει εισιτήρια χωρίς επιστροφή</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ήξεραν </w:t>
      </w:r>
      <w:r w:rsidRPr="002B5B2E">
        <w:rPr>
          <w:rFonts w:eastAsia="Times New Roman"/>
          <w:bCs/>
          <w:shd w:val="clear" w:color="auto" w:fill="FFFFFF"/>
        </w:rPr>
        <w:t>ότι</w:t>
      </w:r>
      <w:r>
        <w:rPr>
          <w:rFonts w:eastAsia="Times New Roman" w:cs="Times New Roman"/>
          <w:szCs w:val="24"/>
        </w:rPr>
        <w:t xml:space="preserve"> όσο είχατε εσείς</w:t>
      </w:r>
      <w:r w:rsidRPr="007E1F13">
        <w:rPr>
          <w:rFonts w:eastAsia="Times New Roman" w:cs="Times New Roman"/>
          <w:szCs w:val="24"/>
        </w:rPr>
        <w:t xml:space="preserve"> </w:t>
      </w:r>
      <w:r>
        <w:rPr>
          <w:rFonts w:eastAsia="Times New Roman" w:cs="Times New Roman"/>
          <w:szCs w:val="24"/>
        </w:rPr>
        <w:t>τη χώρα,</w:t>
      </w:r>
      <w:r w:rsidRPr="007E1F13">
        <w:rPr>
          <w:rFonts w:eastAsia="Times New Roman" w:cs="Times New Roman"/>
          <w:szCs w:val="24"/>
        </w:rPr>
        <w:t xml:space="preserve"> δεν πρόκειται να έρθ</w:t>
      </w:r>
      <w:r>
        <w:rPr>
          <w:rFonts w:eastAsia="Times New Roman" w:cs="Times New Roman"/>
          <w:szCs w:val="24"/>
        </w:rPr>
        <w:t xml:space="preserve">ουν </w:t>
      </w:r>
      <w:r w:rsidRPr="007E1F13">
        <w:rPr>
          <w:rFonts w:eastAsia="Times New Roman" w:cs="Times New Roman"/>
          <w:szCs w:val="24"/>
        </w:rPr>
        <w:t>πάλι πίσω</w:t>
      </w:r>
      <w:r>
        <w:rPr>
          <w:rFonts w:eastAsia="Times New Roman" w:cs="Times New Roman"/>
          <w:szCs w:val="24"/>
        </w:rPr>
        <w:t xml:space="preserve">. </w:t>
      </w:r>
    </w:p>
    <w:p w14:paraId="120F8EB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w:t>
      </w:r>
      <w:r w:rsidRPr="007E1F13">
        <w:rPr>
          <w:rFonts w:eastAsia="Times New Roman" w:cs="Times New Roman"/>
          <w:szCs w:val="24"/>
        </w:rPr>
        <w:t>πό την άλλη</w:t>
      </w:r>
      <w:r>
        <w:rPr>
          <w:rFonts w:eastAsia="Times New Roman" w:cs="Times New Roman"/>
          <w:szCs w:val="24"/>
        </w:rPr>
        <w:t>, αυτά τα τριά</w:t>
      </w:r>
      <w:r w:rsidRPr="007E1F13">
        <w:rPr>
          <w:rFonts w:eastAsia="Times New Roman" w:cs="Times New Roman"/>
          <w:szCs w:val="24"/>
        </w:rPr>
        <w:t>μισι χρόνια κάναμε έναν επώδυνο συμβιβασμό</w:t>
      </w:r>
      <w:r>
        <w:rPr>
          <w:rFonts w:eastAsia="Times New Roman" w:cs="Times New Roman"/>
          <w:szCs w:val="24"/>
        </w:rPr>
        <w:t>,</w:t>
      </w:r>
      <w:r w:rsidRPr="007E1F13">
        <w:rPr>
          <w:rFonts w:eastAsia="Times New Roman" w:cs="Times New Roman"/>
          <w:szCs w:val="24"/>
        </w:rPr>
        <w:t xml:space="preserve"> για να βρούμε </w:t>
      </w:r>
      <w:r>
        <w:rPr>
          <w:rFonts w:eastAsia="Times New Roman" w:cs="Times New Roman"/>
          <w:szCs w:val="24"/>
        </w:rPr>
        <w:t>όμως</w:t>
      </w:r>
      <w:r w:rsidRPr="007E1F13">
        <w:rPr>
          <w:rFonts w:eastAsia="Times New Roman" w:cs="Times New Roman"/>
          <w:szCs w:val="24"/>
        </w:rPr>
        <w:t xml:space="preserve"> ένα </w:t>
      </w:r>
      <w:r>
        <w:rPr>
          <w:rFonts w:eastAsia="Times New Roman" w:cs="Times New Roman"/>
          <w:szCs w:val="24"/>
        </w:rPr>
        <w:t>φ</w:t>
      </w:r>
      <w:r w:rsidRPr="007E1F13">
        <w:rPr>
          <w:rFonts w:eastAsia="Times New Roman" w:cs="Times New Roman"/>
          <w:szCs w:val="24"/>
        </w:rPr>
        <w:t>ως στο τούνελ</w:t>
      </w:r>
      <w:r>
        <w:rPr>
          <w:rFonts w:eastAsia="Times New Roman" w:cs="Times New Roman"/>
          <w:szCs w:val="24"/>
        </w:rPr>
        <w:t>,</w:t>
      </w:r>
      <w:r w:rsidRPr="007E1F13">
        <w:rPr>
          <w:rFonts w:eastAsia="Times New Roman" w:cs="Times New Roman"/>
          <w:szCs w:val="24"/>
        </w:rPr>
        <w:t xml:space="preserve"> να</w:t>
      </w:r>
      <w:r w:rsidRPr="007E1F13">
        <w:rPr>
          <w:rFonts w:eastAsia="Times New Roman" w:cs="Times New Roman"/>
          <w:szCs w:val="24"/>
        </w:rPr>
        <w:t xml:space="preserve"> φέρουμε την ανεργία από </w:t>
      </w:r>
      <w:r>
        <w:rPr>
          <w:rFonts w:eastAsia="Times New Roman" w:cs="Times New Roman"/>
          <w:szCs w:val="24"/>
        </w:rPr>
        <w:t>εκεί</w:t>
      </w:r>
      <w:r w:rsidRPr="007E1F13">
        <w:rPr>
          <w:rFonts w:eastAsia="Times New Roman" w:cs="Times New Roman"/>
          <w:szCs w:val="24"/>
        </w:rPr>
        <w:t xml:space="preserve"> που την παραλάβαμε στο 18%</w:t>
      </w:r>
      <w:r>
        <w:rPr>
          <w:rFonts w:eastAsia="Times New Roman" w:cs="Times New Roman"/>
          <w:szCs w:val="24"/>
        </w:rPr>
        <w:t>,</w:t>
      </w:r>
      <w:r w:rsidRPr="007E1F13">
        <w:rPr>
          <w:rFonts w:eastAsia="Times New Roman" w:cs="Times New Roman"/>
          <w:szCs w:val="24"/>
        </w:rPr>
        <w:t xml:space="preserve"> να αναστήσουμε την </w:t>
      </w:r>
      <w:r>
        <w:rPr>
          <w:rFonts w:eastAsia="Times New Roman" w:cs="Times New Roman"/>
          <w:szCs w:val="24"/>
        </w:rPr>
        <w:t>π</w:t>
      </w:r>
      <w:r w:rsidRPr="007E1F13">
        <w:rPr>
          <w:rFonts w:eastAsia="Times New Roman" w:cs="Times New Roman"/>
          <w:szCs w:val="24"/>
        </w:rPr>
        <w:t>ρωτοβάθμια υγεία και να δώσουμε ελεύθερη πρόσβαση σε αυτούς που δεν είχαν</w:t>
      </w:r>
      <w:r>
        <w:rPr>
          <w:rFonts w:eastAsia="Times New Roman" w:cs="Times New Roman"/>
          <w:szCs w:val="24"/>
        </w:rPr>
        <w:t xml:space="preserve"> το </w:t>
      </w:r>
      <w:r w:rsidRPr="002B4AE2">
        <w:rPr>
          <w:rFonts w:eastAsia="Times New Roman" w:cs="Times New Roman"/>
          <w:bCs/>
          <w:shd w:val="clear" w:color="auto" w:fill="FFFFFF"/>
        </w:rPr>
        <w:t>δικαίωμα</w:t>
      </w:r>
      <w:r>
        <w:rPr>
          <w:rFonts w:eastAsia="Times New Roman" w:cs="Times New Roman"/>
          <w:szCs w:val="24"/>
        </w:rPr>
        <w:t xml:space="preserve"> </w:t>
      </w:r>
      <w:r w:rsidRPr="00F331DF">
        <w:rPr>
          <w:rFonts w:eastAsia="Times New Roman"/>
          <w:bCs/>
        </w:rPr>
        <w:t>και</w:t>
      </w:r>
      <w:r w:rsidRPr="007E1F13">
        <w:rPr>
          <w:rFonts w:eastAsia="Times New Roman" w:cs="Times New Roman"/>
          <w:szCs w:val="24"/>
        </w:rPr>
        <w:t xml:space="preserve"> </w:t>
      </w:r>
      <w:r>
        <w:rPr>
          <w:rFonts w:eastAsia="Times New Roman" w:cs="Times New Roman"/>
          <w:szCs w:val="24"/>
        </w:rPr>
        <w:t xml:space="preserve">τα λεφτά </w:t>
      </w:r>
      <w:r w:rsidRPr="007E1F13">
        <w:rPr>
          <w:rFonts w:eastAsia="Times New Roman" w:cs="Times New Roman"/>
          <w:szCs w:val="24"/>
        </w:rPr>
        <w:t>να πηγαίνουν στα ιδιωτικά νοσοκομεία</w:t>
      </w:r>
      <w:r>
        <w:rPr>
          <w:rFonts w:eastAsia="Times New Roman" w:cs="Times New Roman"/>
          <w:szCs w:val="24"/>
        </w:rPr>
        <w:t xml:space="preserve">. Ήταν </w:t>
      </w:r>
      <w:r w:rsidRPr="007E1F13">
        <w:rPr>
          <w:rFonts w:eastAsia="Times New Roman" w:cs="Times New Roman"/>
          <w:szCs w:val="24"/>
        </w:rPr>
        <w:t xml:space="preserve">δυόμισι εκατομμύρια συμπολίτες </w:t>
      </w:r>
      <w:r>
        <w:rPr>
          <w:rFonts w:eastAsia="Times New Roman" w:cs="Times New Roman"/>
          <w:szCs w:val="24"/>
        </w:rPr>
        <w:t>μας.</w:t>
      </w:r>
    </w:p>
    <w:p w14:paraId="120F8EB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Φέραμε μι</w:t>
      </w:r>
      <w:r w:rsidRPr="007E1F13">
        <w:rPr>
          <w:rFonts w:eastAsia="Times New Roman" w:cs="Times New Roman"/>
          <w:szCs w:val="24"/>
        </w:rPr>
        <w:t>α σειρά κοινωνικών μέτρων</w:t>
      </w:r>
      <w:r>
        <w:rPr>
          <w:rFonts w:eastAsia="Times New Roman" w:cs="Times New Roman"/>
          <w:szCs w:val="24"/>
        </w:rPr>
        <w:t>,</w:t>
      </w:r>
      <w:r w:rsidRPr="007E1F13">
        <w:rPr>
          <w:rFonts w:eastAsia="Times New Roman" w:cs="Times New Roman"/>
          <w:szCs w:val="24"/>
        </w:rPr>
        <w:t xml:space="preserve"> όπως το κοινωνικό επίδομα</w:t>
      </w:r>
      <w:r>
        <w:rPr>
          <w:rFonts w:eastAsia="Times New Roman" w:cs="Times New Roman"/>
          <w:szCs w:val="24"/>
        </w:rPr>
        <w:t>,</w:t>
      </w:r>
      <w:r w:rsidRPr="007E1F13">
        <w:rPr>
          <w:rFonts w:eastAsia="Times New Roman" w:cs="Times New Roman"/>
          <w:szCs w:val="24"/>
        </w:rPr>
        <w:t xml:space="preserve"> που την </w:t>
      </w:r>
      <w:r>
        <w:rPr>
          <w:rFonts w:eastAsia="Times New Roman" w:cs="Times New Roman"/>
          <w:szCs w:val="24"/>
        </w:rPr>
        <w:t>πρώτη χρονιά δεν το</w:t>
      </w:r>
      <w:r w:rsidRPr="007E1F13">
        <w:rPr>
          <w:rFonts w:eastAsia="Times New Roman" w:cs="Times New Roman"/>
          <w:szCs w:val="24"/>
        </w:rPr>
        <w:t xml:space="preserve"> ψηφίσατε και όταν πήγατε στα χωριά σας δεν </w:t>
      </w:r>
      <w:r>
        <w:rPr>
          <w:rFonts w:eastAsia="Times New Roman" w:cs="Times New Roman"/>
          <w:szCs w:val="24"/>
        </w:rPr>
        <w:t>ξέρατε τι θα πείτε και αναγκάζεστε</w:t>
      </w:r>
      <w:r w:rsidRPr="007E1F13">
        <w:rPr>
          <w:rFonts w:eastAsia="Times New Roman" w:cs="Times New Roman"/>
          <w:szCs w:val="24"/>
        </w:rPr>
        <w:t xml:space="preserve"> και τα ψηφίζετ</w:t>
      </w:r>
      <w:r>
        <w:rPr>
          <w:rFonts w:eastAsia="Times New Roman" w:cs="Times New Roman"/>
          <w:szCs w:val="24"/>
        </w:rPr>
        <w:t>ε</w:t>
      </w:r>
      <w:r w:rsidRPr="007E1F13">
        <w:rPr>
          <w:rFonts w:eastAsia="Times New Roman" w:cs="Times New Roman"/>
          <w:szCs w:val="24"/>
        </w:rPr>
        <w:t xml:space="preserve"> τώρα</w:t>
      </w:r>
      <w:r>
        <w:rPr>
          <w:rFonts w:eastAsia="Times New Roman" w:cs="Times New Roman"/>
          <w:szCs w:val="24"/>
        </w:rPr>
        <w:t>,</w:t>
      </w:r>
      <w:r w:rsidRPr="007E1F13">
        <w:rPr>
          <w:rFonts w:eastAsia="Times New Roman" w:cs="Times New Roman"/>
          <w:szCs w:val="24"/>
        </w:rPr>
        <w:t xml:space="preserve"> τα σχολικά γεύματα</w:t>
      </w:r>
      <w:r>
        <w:rPr>
          <w:rFonts w:eastAsia="Times New Roman" w:cs="Times New Roman"/>
          <w:szCs w:val="24"/>
        </w:rPr>
        <w:t>,</w:t>
      </w:r>
      <w:r w:rsidRPr="007E1F13">
        <w:rPr>
          <w:rFonts w:eastAsia="Times New Roman" w:cs="Times New Roman"/>
          <w:szCs w:val="24"/>
        </w:rPr>
        <w:t xml:space="preserve"> το μεταφορικό ισοδύναμο</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 xml:space="preserve">τις </w:t>
      </w:r>
      <w:r w:rsidRPr="007E1F13">
        <w:rPr>
          <w:rFonts w:eastAsia="Times New Roman" w:cs="Times New Roman"/>
          <w:szCs w:val="24"/>
        </w:rPr>
        <w:t>προσλήψεις προσω</w:t>
      </w:r>
      <w:r w:rsidRPr="007E1F13">
        <w:rPr>
          <w:rFonts w:eastAsia="Times New Roman" w:cs="Times New Roman"/>
          <w:szCs w:val="24"/>
        </w:rPr>
        <w:t>πικού σε νοσηλευτές που εσείς απολύ</w:t>
      </w:r>
      <w:r>
        <w:rPr>
          <w:rFonts w:eastAsia="Times New Roman" w:cs="Times New Roman"/>
          <w:szCs w:val="24"/>
        </w:rPr>
        <w:t>ατε</w:t>
      </w:r>
      <w:r w:rsidRPr="007E1F13">
        <w:rPr>
          <w:rFonts w:eastAsia="Times New Roman" w:cs="Times New Roman"/>
          <w:szCs w:val="24"/>
        </w:rPr>
        <w:t xml:space="preserve"> </w:t>
      </w:r>
      <w:r>
        <w:rPr>
          <w:rFonts w:eastAsia="Times New Roman" w:cs="Times New Roman"/>
          <w:szCs w:val="24"/>
        </w:rPr>
        <w:t>για να καλύψουν</w:t>
      </w:r>
      <w:r w:rsidRPr="007E1F13">
        <w:rPr>
          <w:rFonts w:eastAsia="Times New Roman" w:cs="Times New Roman"/>
          <w:szCs w:val="24"/>
        </w:rPr>
        <w:t xml:space="preserve"> πάγιες και διαρκείς ανάγκες και όχι</w:t>
      </w:r>
      <w:r>
        <w:rPr>
          <w:rFonts w:eastAsia="Times New Roman" w:cs="Times New Roman"/>
          <w:szCs w:val="24"/>
        </w:rPr>
        <w:t xml:space="preserve"> τις προσλήψεις </w:t>
      </w:r>
      <w:r w:rsidRPr="007E1F13">
        <w:rPr>
          <w:rFonts w:eastAsia="Times New Roman" w:cs="Times New Roman"/>
          <w:szCs w:val="24"/>
        </w:rPr>
        <w:t xml:space="preserve">που εξυπηρετούσαν πολιτικά γραφεία τύπου </w:t>
      </w:r>
      <w:r>
        <w:rPr>
          <w:rFonts w:eastAsia="Times New Roman" w:cs="Times New Roman"/>
          <w:szCs w:val="24"/>
        </w:rPr>
        <w:t xml:space="preserve">ΚΕΕΛΠΝΟ. </w:t>
      </w:r>
    </w:p>
    <w:p w14:paraId="120F8EB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 xml:space="preserve">Καταφέραμε </w:t>
      </w:r>
      <w:r w:rsidRPr="002314B3">
        <w:rPr>
          <w:rFonts w:eastAsia="Times New Roman"/>
          <w:bCs/>
          <w:shd w:val="clear" w:color="auto" w:fill="FFFFFF"/>
        </w:rPr>
        <w:t>να</w:t>
      </w:r>
      <w:r>
        <w:rPr>
          <w:rFonts w:eastAsia="Times New Roman" w:cs="Times New Roman"/>
          <w:szCs w:val="24"/>
        </w:rPr>
        <w:t xml:space="preserve"> </w:t>
      </w:r>
      <w:r w:rsidRPr="007E1F13">
        <w:rPr>
          <w:rFonts w:eastAsia="Times New Roman" w:cs="Times New Roman"/>
          <w:szCs w:val="24"/>
        </w:rPr>
        <w:t>επιστρέψουμε σε θετικούς ρυθμούς ανάπτυξης</w:t>
      </w:r>
      <w:r>
        <w:rPr>
          <w:rFonts w:eastAsia="Times New Roman" w:cs="Times New Roman"/>
          <w:szCs w:val="24"/>
        </w:rPr>
        <w:t xml:space="preserve">, </w:t>
      </w:r>
      <w:r w:rsidRPr="00183013">
        <w:rPr>
          <w:rFonts w:eastAsia="Times New Roman" w:cs="Times New Roman"/>
        </w:rPr>
        <w:t>όπως</w:t>
      </w:r>
      <w:r>
        <w:rPr>
          <w:rFonts w:eastAsia="Times New Roman" w:cs="Times New Roman"/>
          <w:szCs w:val="24"/>
        </w:rPr>
        <w:t xml:space="preserve"> οι ανα</w:t>
      </w:r>
      <w:r w:rsidRPr="007E1F13">
        <w:rPr>
          <w:rFonts w:eastAsia="Times New Roman" w:cs="Times New Roman"/>
          <w:szCs w:val="24"/>
        </w:rPr>
        <w:t>θεωρημέν</w:t>
      </w:r>
      <w:r>
        <w:rPr>
          <w:rFonts w:eastAsia="Times New Roman" w:cs="Times New Roman"/>
          <w:szCs w:val="24"/>
        </w:rPr>
        <w:t>οι</w:t>
      </w:r>
      <w:r w:rsidRPr="007E1F13">
        <w:rPr>
          <w:rFonts w:eastAsia="Times New Roman" w:cs="Times New Roman"/>
          <w:szCs w:val="24"/>
        </w:rPr>
        <w:t xml:space="preserve"> προς τα πάνω</w:t>
      </w:r>
      <w:r>
        <w:rPr>
          <w:rFonts w:eastAsia="Times New Roman" w:cs="Times New Roman"/>
          <w:szCs w:val="24"/>
        </w:rPr>
        <w:t xml:space="preserve"> στόχοι</w:t>
      </w:r>
      <w:r w:rsidRPr="007E1F13">
        <w:rPr>
          <w:rFonts w:eastAsia="Times New Roman" w:cs="Times New Roman"/>
          <w:szCs w:val="24"/>
        </w:rPr>
        <w:t xml:space="preserve"> το 2018 και το προβλεπόμενο 2,5% του </w:t>
      </w:r>
      <w:r>
        <w:rPr>
          <w:rFonts w:eastAsia="Times New Roman" w:cs="Times New Roman"/>
          <w:szCs w:val="24"/>
        </w:rPr>
        <w:t>20</w:t>
      </w:r>
      <w:r w:rsidRPr="007E1F13">
        <w:rPr>
          <w:rFonts w:eastAsia="Times New Roman" w:cs="Times New Roman"/>
          <w:szCs w:val="24"/>
        </w:rPr>
        <w:t>19</w:t>
      </w:r>
      <w:r>
        <w:rPr>
          <w:rFonts w:eastAsia="Times New Roman" w:cs="Times New Roman"/>
          <w:szCs w:val="24"/>
        </w:rPr>
        <w:t>. Η χώρα</w:t>
      </w:r>
      <w:r w:rsidRPr="007E1F13">
        <w:rPr>
          <w:rFonts w:eastAsia="Times New Roman" w:cs="Times New Roman"/>
          <w:szCs w:val="24"/>
        </w:rPr>
        <w:t xml:space="preserve"> ανέκτησε την εμπιστοσύνη των διεθνών εταίρων</w:t>
      </w:r>
      <w:r>
        <w:rPr>
          <w:rFonts w:eastAsia="Times New Roman" w:cs="Times New Roman"/>
          <w:szCs w:val="24"/>
        </w:rPr>
        <w:t>,</w:t>
      </w:r>
      <w:r w:rsidRPr="007E1F13">
        <w:rPr>
          <w:rFonts w:eastAsia="Times New Roman" w:cs="Times New Roman"/>
          <w:szCs w:val="24"/>
        </w:rPr>
        <w:t xml:space="preserve"> που λέγ</w:t>
      </w:r>
      <w:r>
        <w:rPr>
          <w:rFonts w:eastAsia="Times New Roman" w:cs="Times New Roman"/>
          <w:szCs w:val="24"/>
        </w:rPr>
        <w:t>ατε «</w:t>
      </w:r>
      <w:r w:rsidRPr="007E1F13">
        <w:rPr>
          <w:rFonts w:eastAsia="Times New Roman" w:cs="Times New Roman"/>
          <w:szCs w:val="24"/>
        </w:rPr>
        <w:t>Πώς βγαίνετε έξω</w:t>
      </w:r>
      <w:r>
        <w:rPr>
          <w:rFonts w:eastAsia="Times New Roman" w:cs="Times New Roman"/>
          <w:szCs w:val="24"/>
        </w:rPr>
        <w:t>; Η</w:t>
      </w:r>
      <w:r w:rsidRPr="007E1F13">
        <w:rPr>
          <w:rFonts w:eastAsia="Times New Roman" w:cs="Times New Roman"/>
          <w:szCs w:val="24"/>
        </w:rPr>
        <w:t xml:space="preserve"> χώρα έχει ξεφτιλιστεί</w:t>
      </w:r>
      <w:r>
        <w:rPr>
          <w:rFonts w:eastAsia="Times New Roman" w:cs="Times New Roman"/>
          <w:szCs w:val="24"/>
        </w:rPr>
        <w:t>.»</w:t>
      </w:r>
      <w:r w:rsidRPr="007E1F13">
        <w:rPr>
          <w:rFonts w:eastAsia="Times New Roman" w:cs="Times New Roman"/>
          <w:szCs w:val="24"/>
        </w:rPr>
        <w:t xml:space="preserve"> και τώρα μας το γυρνάτε αλλιώς</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 xml:space="preserve">Λέτε </w:t>
      </w:r>
      <w:r w:rsidRPr="002B5B2E">
        <w:rPr>
          <w:rFonts w:eastAsia="Times New Roman"/>
          <w:bCs/>
          <w:shd w:val="clear" w:color="auto" w:fill="FFFFFF"/>
        </w:rPr>
        <w:t>ότι</w:t>
      </w:r>
      <w:r>
        <w:rPr>
          <w:rFonts w:eastAsia="Times New Roman" w:cs="Times New Roman"/>
          <w:szCs w:val="24"/>
        </w:rPr>
        <w:t xml:space="preserve"> </w:t>
      </w:r>
      <w:r w:rsidRPr="007E1F13">
        <w:rPr>
          <w:rFonts w:eastAsia="Times New Roman" w:cs="Times New Roman"/>
          <w:szCs w:val="24"/>
        </w:rPr>
        <w:t>εμείς κάναμε το</w:t>
      </w:r>
      <w:r>
        <w:rPr>
          <w:rFonts w:eastAsia="Times New Roman" w:cs="Times New Roman"/>
          <w:szCs w:val="24"/>
        </w:rPr>
        <w:t>ν Μ</w:t>
      </w:r>
      <w:r w:rsidRPr="007E1F13">
        <w:rPr>
          <w:rFonts w:eastAsia="Times New Roman" w:cs="Times New Roman"/>
          <w:szCs w:val="24"/>
        </w:rPr>
        <w:t>οσκοβισί να μας αγαπάει</w:t>
      </w:r>
      <w:r>
        <w:rPr>
          <w:rFonts w:eastAsia="Times New Roman" w:cs="Times New Roman"/>
          <w:szCs w:val="24"/>
        </w:rPr>
        <w:t>. Α</w:t>
      </w:r>
      <w:r w:rsidRPr="007E1F13">
        <w:rPr>
          <w:rFonts w:eastAsia="Times New Roman" w:cs="Times New Roman"/>
          <w:szCs w:val="24"/>
        </w:rPr>
        <w:t xml:space="preserve">πό τη μία λέγατε </w:t>
      </w:r>
      <w:r>
        <w:rPr>
          <w:rFonts w:eastAsia="Times New Roman" w:cs="Times New Roman"/>
          <w:szCs w:val="24"/>
        </w:rPr>
        <w:t>«</w:t>
      </w:r>
      <w:r>
        <w:rPr>
          <w:rFonts w:eastAsia="Times New Roman" w:cs="Times New Roman"/>
          <w:szCs w:val="24"/>
        </w:rPr>
        <w:t>κοιτάχ</w:t>
      </w:r>
      <w:r w:rsidRPr="007E1F13">
        <w:rPr>
          <w:rFonts w:eastAsia="Times New Roman" w:cs="Times New Roman"/>
          <w:szCs w:val="24"/>
        </w:rPr>
        <w:t>τε τι λένε οι ξένοι εταίροι</w:t>
      </w:r>
      <w:r>
        <w:rPr>
          <w:rFonts w:eastAsia="Times New Roman" w:cs="Times New Roman"/>
          <w:szCs w:val="24"/>
        </w:rPr>
        <w:t>»</w:t>
      </w:r>
      <w:r w:rsidRPr="007E1F13">
        <w:rPr>
          <w:rFonts w:eastAsia="Times New Roman" w:cs="Times New Roman"/>
          <w:szCs w:val="24"/>
        </w:rPr>
        <w:t xml:space="preserve"> και τώρα κατηγορείτ</w:t>
      </w:r>
      <w:r>
        <w:rPr>
          <w:rFonts w:eastAsia="Times New Roman" w:cs="Times New Roman"/>
          <w:szCs w:val="24"/>
        </w:rPr>
        <w:t>ε</w:t>
      </w:r>
      <w:r w:rsidRPr="007E1F13">
        <w:rPr>
          <w:rFonts w:eastAsia="Times New Roman" w:cs="Times New Roman"/>
          <w:szCs w:val="24"/>
        </w:rPr>
        <w:t xml:space="preserve"> τους ξένους εταίρους</w:t>
      </w:r>
      <w:r>
        <w:rPr>
          <w:rFonts w:eastAsia="Times New Roman" w:cs="Times New Roman"/>
          <w:szCs w:val="24"/>
        </w:rPr>
        <w:t>.</w:t>
      </w:r>
    </w:p>
    <w:p w14:paraId="120F8EC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w:t>
      </w:r>
      <w:r w:rsidRPr="007E1F13">
        <w:rPr>
          <w:rFonts w:eastAsia="Times New Roman" w:cs="Times New Roman"/>
          <w:szCs w:val="24"/>
        </w:rPr>
        <w:t>αι να σας πω κάτι για το</w:t>
      </w:r>
      <w:r>
        <w:rPr>
          <w:rFonts w:eastAsia="Times New Roman" w:cs="Times New Roman"/>
          <w:szCs w:val="24"/>
        </w:rPr>
        <w:t>ν Μ</w:t>
      </w:r>
      <w:r w:rsidRPr="007E1F13">
        <w:rPr>
          <w:rFonts w:eastAsia="Times New Roman" w:cs="Times New Roman"/>
          <w:szCs w:val="24"/>
        </w:rPr>
        <w:t>οσκοβισί</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μ</w:t>
      </w:r>
      <w:r w:rsidRPr="007E1F13">
        <w:rPr>
          <w:rFonts w:eastAsia="Times New Roman" w:cs="Times New Roman"/>
          <w:szCs w:val="24"/>
        </w:rPr>
        <w:t>ιας και ήρθε εδώ</w:t>
      </w:r>
      <w:r>
        <w:rPr>
          <w:rFonts w:eastAsia="Times New Roman" w:cs="Times New Roman"/>
          <w:szCs w:val="24"/>
        </w:rPr>
        <w:t>; Να το</w:t>
      </w:r>
      <w:r w:rsidRPr="007E1F13">
        <w:rPr>
          <w:rFonts w:eastAsia="Times New Roman" w:cs="Times New Roman"/>
          <w:szCs w:val="24"/>
        </w:rPr>
        <w:t xml:space="preserve"> αλλάξετε το πρόγραμμα</w:t>
      </w:r>
      <w:r>
        <w:rPr>
          <w:rFonts w:eastAsia="Times New Roman" w:cs="Times New Roman"/>
          <w:szCs w:val="24"/>
        </w:rPr>
        <w:t>. Δεν κ</w:t>
      </w:r>
      <w:r w:rsidRPr="007E1F13">
        <w:rPr>
          <w:rFonts w:eastAsia="Times New Roman" w:cs="Times New Roman"/>
          <w:szCs w:val="24"/>
        </w:rPr>
        <w:t>όπηκαν οι συντάξεις</w:t>
      </w:r>
      <w:r>
        <w:rPr>
          <w:rFonts w:eastAsia="Times New Roman" w:cs="Times New Roman"/>
          <w:szCs w:val="24"/>
        </w:rPr>
        <w:t>. Πείτε του κ</w:t>
      </w:r>
      <w:r>
        <w:rPr>
          <w:rFonts w:eastAsia="Times New Roman" w:cs="Times New Roman"/>
          <w:szCs w:val="24"/>
        </w:rPr>
        <w:t>ύριε</w:t>
      </w:r>
      <w:r>
        <w:rPr>
          <w:rFonts w:eastAsia="Times New Roman" w:cs="Times New Roman"/>
          <w:szCs w:val="24"/>
        </w:rPr>
        <w:t xml:space="preserve"> Χατζη</w:t>
      </w:r>
      <w:r w:rsidRPr="007E1F13">
        <w:rPr>
          <w:rFonts w:eastAsia="Times New Roman" w:cs="Times New Roman"/>
          <w:szCs w:val="24"/>
        </w:rPr>
        <w:t>δάκ</w:t>
      </w:r>
      <w:r>
        <w:rPr>
          <w:rFonts w:eastAsia="Times New Roman" w:cs="Times New Roman"/>
          <w:szCs w:val="24"/>
        </w:rPr>
        <w:t xml:space="preserve">η </w:t>
      </w:r>
      <w:r w:rsidRPr="007E1F13">
        <w:rPr>
          <w:rFonts w:eastAsia="Times New Roman" w:cs="Times New Roman"/>
          <w:szCs w:val="24"/>
        </w:rPr>
        <w:t>να το αλλάξει</w:t>
      </w:r>
      <w:r>
        <w:rPr>
          <w:rFonts w:eastAsia="Times New Roman" w:cs="Times New Roman"/>
          <w:szCs w:val="24"/>
        </w:rPr>
        <w:t>. Ν</w:t>
      </w:r>
      <w:r w:rsidRPr="007E1F13">
        <w:rPr>
          <w:rFonts w:eastAsia="Times New Roman" w:cs="Times New Roman"/>
          <w:szCs w:val="24"/>
        </w:rPr>
        <w:t>α του το πείτε</w:t>
      </w:r>
      <w:r>
        <w:rPr>
          <w:rFonts w:eastAsia="Times New Roman" w:cs="Times New Roman"/>
          <w:szCs w:val="24"/>
        </w:rPr>
        <w:t>,</w:t>
      </w:r>
      <w:r w:rsidRPr="007E1F13">
        <w:rPr>
          <w:rFonts w:eastAsia="Times New Roman" w:cs="Times New Roman"/>
          <w:szCs w:val="24"/>
        </w:rPr>
        <w:t xml:space="preserve"> να δούμε τι πρόγραμμα θα φέρετε</w:t>
      </w:r>
      <w:r>
        <w:rPr>
          <w:rFonts w:eastAsia="Times New Roman" w:cs="Times New Roman"/>
          <w:szCs w:val="24"/>
        </w:rPr>
        <w:t>. Ε</w:t>
      </w:r>
      <w:r w:rsidRPr="007E1F13">
        <w:rPr>
          <w:rFonts w:eastAsia="Times New Roman" w:cs="Times New Roman"/>
          <w:szCs w:val="24"/>
        </w:rPr>
        <w:t>ίσαστε απρογραμμάτιστ</w:t>
      </w:r>
      <w:r>
        <w:rPr>
          <w:rFonts w:eastAsia="Times New Roman" w:cs="Times New Roman"/>
          <w:szCs w:val="24"/>
        </w:rPr>
        <w:t>οι,</w:t>
      </w:r>
      <w:r w:rsidRPr="007E1F13">
        <w:rPr>
          <w:rFonts w:eastAsia="Times New Roman" w:cs="Times New Roman"/>
          <w:szCs w:val="24"/>
        </w:rPr>
        <w:t xml:space="preserve"> τελείωσε</w:t>
      </w:r>
      <w:r>
        <w:rPr>
          <w:rFonts w:eastAsia="Times New Roman" w:cs="Times New Roman"/>
          <w:szCs w:val="24"/>
        </w:rPr>
        <w:t>.</w:t>
      </w:r>
    </w:p>
    <w:p w14:paraId="120F8EC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w:t>
      </w:r>
      <w:r w:rsidRPr="007E1F13">
        <w:rPr>
          <w:rFonts w:eastAsia="Times New Roman" w:cs="Times New Roman"/>
          <w:szCs w:val="24"/>
        </w:rPr>
        <w:t>αι όλα αυτά</w:t>
      </w:r>
      <w:r>
        <w:rPr>
          <w:rFonts w:eastAsia="Times New Roman" w:cs="Times New Roman"/>
          <w:szCs w:val="24"/>
        </w:rPr>
        <w:t>,</w:t>
      </w:r>
      <w:r w:rsidRPr="007E1F13">
        <w:rPr>
          <w:rFonts w:eastAsia="Times New Roman" w:cs="Times New Roman"/>
          <w:szCs w:val="24"/>
        </w:rPr>
        <w:t xml:space="preserve"> σε καθεστώς μνημονίου μέχρι 110 μέρες πριν</w:t>
      </w:r>
      <w:r>
        <w:rPr>
          <w:rFonts w:eastAsia="Times New Roman" w:cs="Times New Roman"/>
          <w:szCs w:val="24"/>
        </w:rPr>
        <w:t>, καθώς δ</w:t>
      </w:r>
      <w:r w:rsidRPr="007E1F13">
        <w:rPr>
          <w:rFonts w:eastAsia="Times New Roman" w:cs="Times New Roman"/>
          <w:szCs w:val="24"/>
        </w:rPr>
        <w:t>εν κάνετε κα</w:t>
      </w:r>
      <w:r>
        <w:rPr>
          <w:rFonts w:eastAsia="Times New Roman" w:cs="Times New Roman"/>
          <w:szCs w:val="24"/>
        </w:rPr>
        <w:t>μ</w:t>
      </w:r>
      <w:r w:rsidRPr="007E1F13">
        <w:rPr>
          <w:rFonts w:eastAsia="Times New Roman" w:cs="Times New Roman"/>
          <w:szCs w:val="24"/>
        </w:rPr>
        <w:t xml:space="preserve">μία ουσιαστική προσπάθεια για να βγει η χώρα από τα μνημόνια το </w:t>
      </w:r>
      <w:r>
        <w:rPr>
          <w:rFonts w:eastAsia="Times New Roman" w:cs="Times New Roman"/>
          <w:szCs w:val="24"/>
        </w:rPr>
        <w:t>20</w:t>
      </w:r>
      <w:r w:rsidRPr="007E1F13">
        <w:rPr>
          <w:rFonts w:eastAsia="Times New Roman" w:cs="Times New Roman"/>
          <w:szCs w:val="24"/>
        </w:rPr>
        <w:t>14</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εσείς στείλατε το</w:t>
      </w:r>
      <w:r w:rsidRPr="007E1F13">
        <w:rPr>
          <w:rFonts w:eastAsia="Times New Roman" w:cs="Times New Roman"/>
          <w:szCs w:val="24"/>
        </w:rPr>
        <w:t xml:space="preserve"> e-mail Χαρδούβελ</w:t>
      </w:r>
      <w:r w:rsidRPr="007E1F13">
        <w:rPr>
          <w:rFonts w:eastAsia="Times New Roman" w:cs="Times New Roman"/>
          <w:szCs w:val="24"/>
        </w:rPr>
        <w:t xml:space="preserve">η </w:t>
      </w:r>
      <w:r>
        <w:rPr>
          <w:rFonts w:eastAsia="Times New Roman" w:cs="Times New Roman"/>
          <w:szCs w:val="24"/>
        </w:rPr>
        <w:t xml:space="preserve">με </w:t>
      </w:r>
      <w:r w:rsidRPr="007E1F13">
        <w:rPr>
          <w:rFonts w:eastAsia="Times New Roman" w:cs="Times New Roman"/>
          <w:szCs w:val="24"/>
        </w:rPr>
        <w:t>1,5</w:t>
      </w:r>
      <w:r>
        <w:rPr>
          <w:rFonts w:eastAsia="Times New Roman" w:cs="Times New Roman"/>
          <w:szCs w:val="24"/>
        </w:rPr>
        <w:t xml:space="preserve">-2 </w:t>
      </w:r>
      <w:r w:rsidRPr="00624EDA">
        <w:rPr>
          <w:rFonts w:eastAsia="Times New Roman" w:cs="Times New Roman"/>
          <w:bCs/>
          <w:shd w:val="clear" w:color="auto" w:fill="FFFFFF"/>
        </w:rPr>
        <w:t>δισεκατομμύρια ευρώ</w:t>
      </w:r>
      <w:r>
        <w:rPr>
          <w:rFonts w:eastAsia="Times New Roman" w:cs="Times New Roman"/>
          <w:bCs/>
          <w:shd w:val="clear" w:color="auto" w:fill="FFFFFF"/>
        </w:rPr>
        <w:t xml:space="preserve">, </w:t>
      </w:r>
      <w:r w:rsidRPr="00D50250">
        <w:rPr>
          <w:rFonts w:eastAsia="Times New Roman" w:cs="Times New Roman"/>
          <w:bCs/>
          <w:shd w:val="clear" w:color="auto" w:fill="FFFFFF"/>
        </w:rPr>
        <w:t>αλλά</w:t>
      </w:r>
      <w:r>
        <w:rPr>
          <w:rFonts w:eastAsia="Times New Roman" w:cs="Times New Roman"/>
          <w:bCs/>
          <w:shd w:val="clear" w:color="auto" w:fill="FFFFFF"/>
        </w:rPr>
        <w:t xml:space="preserve"> αυτοί</w:t>
      </w:r>
      <w:r>
        <w:rPr>
          <w:rFonts w:eastAsia="Times New Roman" w:cs="Times New Roman"/>
          <w:szCs w:val="24"/>
        </w:rPr>
        <w:t xml:space="preserve"> δεν ξέρα</w:t>
      </w:r>
      <w:r w:rsidRPr="007E1F13">
        <w:rPr>
          <w:rFonts w:eastAsia="Times New Roman" w:cs="Times New Roman"/>
          <w:szCs w:val="24"/>
        </w:rPr>
        <w:t>τε τι θα σας απαντ</w:t>
      </w:r>
      <w:r>
        <w:rPr>
          <w:rFonts w:eastAsia="Times New Roman" w:cs="Times New Roman"/>
          <w:szCs w:val="24"/>
        </w:rPr>
        <w:t>ούσαν.</w:t>
      </w:r>
      <w:r w:rsidRPr="007E1F13">
        <w:rPr>
          <w:rFonts w:eastAsia="Times New Roman" w:cs="Times New Roman"/>
          <w:szCs w:val="24"/>
        </w:rPr>
        <w:t xml:space="preserve"> </w:t>
      </w:r>
    </w:p>
    <w:p w14:paraId="120F8EC2" w14:textId="77777777" w:rsidR="0086761A" w:rsidRDefault="00427452">
      <w:pPr>
        <w:spacing w:line="600" w:lineRule="auto"/>
        <w:ind w:firstLine="720"/>
        <w:jc w:val="both"/>
        <w:rPr>
          <w:rFonts w:eastAsia="Times New Roman" w:cs="Times New Roman"/>
          <w:szCs w:val="24"/>
        </w:rPr>
      </w:pPr>
      <w:r w:rsidRPr="007E1F13">
        <w:rPr>
          <w:rFonts w:eastAsia="Times New Roman" w:cs="Times New Roman"/>
          <w:szCs w:val="24"/>
        </w:rPr>
        <w:t>Και μετά τις ευρωεκλογές είχε πάρει την κατιούσα η χώρα</w:t>
      </w:r>
      <w:r>
        <w:rPr>
          <w:rFonts w:eastAsia="Times New Roman" w:cs="Times New Roman"/>
          <w:szCs w:val="24"/>
        </w:rPr>
        <w:t>,</w:t>
      </w:r>
      <w:r w:rsidRPr="007E1F13">
        <w:rPr>
          <w:rFonts w:eastAsia="Times New Roman" w:cs="Times New Roman"/>
          <w:szCs w:val="24"/>
        </w:rPr>
        <w:t xml:space="preserve"> γιατί </w:t>
      </w:r>
      <w:r>
        <w:rPr>
          <w:rFonts w:eastAsia="Times New Roman" w:cs="Times New Roman"/>
          <w:szCs w:val="24"/>
        </w:rPr>
        <w:t xml:space="preserve">δίνατε </w:t>
      </w:r>
      <w:r w:rsidRPr="007E1F13">
        <w:rPr>
          <w:rFonts w:eastAsia="Times New Roman" w:cs="Times New Roman"/>
          <w:szCs w:val="24"/>
        </w:rPr>
        <w:t>παροχές</w:t>
      </w:r>
      <w:r>
        <w:rPr>
          <w:rFonts w:eastAsia="Times New Roman" w:cs="Times New Roman"/>
          <w:szCs w:val="24"/>
        </w:rPr>
        <w:t>, ε</w:t>
      </w:r>
      <w:r w:rsidRPr="00974D41">
        <w:rPr>
          <w:rFonts w:eastAsia="Times New Roman"/>
          <w:bCs/>
          <w:shd w:val="clear" w:color="auto" w:fill="FFFFFF"/>
        </w:rPr>
        <w:t>πειδή</w:t>
      </w:r>
      <w:r w:rsidRPr="007E1F13">
        <w:rPr>
          <w:rFonts w:eastAsia="Times New Roman" w:cs="Times New Roman"/>
          <w:szCs w:val="24"/>
        </w:rPr>
        <w:t xml:space="preserve"> φοβόσασταν </w:t>
      </w:r>
      <w:r w:rsidRPr="002314B3">
        <w:rPr>
          <w:rFonts w:eastAsia="Times New Roman"/>
          <w:bCs/>
          <w:shd w:val="clear" w:color="auto" w:fill="FFFFFF"/>
        </w:rPr>
        <w:t>να</w:t>
      </w:r>
      <w:r>
        <w:rPr>
          <w:rFonts w:eastAsia="Times New Roman" w:cs="Times New Roman"/>
          <w:szCs w:val="24"/>
        </w:rPr>
        <w:t xml:space="preserve"> </w:t>
      </w:r>
      <w:r w:rsidRPr="007E1F13">
        <w:rPr>
          <w:rFonts w:eastAsia="Times New Roman" w:cs="Times New Roman"/>
          <w:szCs w:val="24"/>
        </w:rPr>
        <w:t>μην πέσετε από την κυβέρνηση</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χάθηκαν </w:t>
      </w:r>
      <w:r w:rsidRPr="00F331DF">
        <w:rPr>
          <w:rFonts w:eastAsia="Times New Roman"/>
          <w:bCs/>
        </w:rPr>
        <w:t>και</w:t>
      </w:r>
      <w:r>
        <w:rPr>
          <w:rFonts w:eastAsia="Times New Roman" w:cs="Times New Roman"/>
          <w:szCs w:val="24"/>
        </w:rPr>
        <w:t xml:space="preserve"> </w:t>
      </w:r>
      <w:r w:rsidRPr="007E1F13">
        <w:rPr>
          <w:rFonts w:eastAsia="Times New Roman" w:cs="Times New Roman"/>
          <w:szCs w:val="24"/>
        </w:rPr>
        <w:t>οι ρυθμοί ανάπτυξης και όλοι</w:t>
      </w:r>
      <w:r>
        <w:rPr>
          <w:rFonts w:eastAsia="Times New Roman" w:cs="Times New Roman"/>
          <w:szCs w:val="24"/>
        </w:rPr>
        <w:t xml:space="preserve"> οι </w:t>
      </w:r>
      <w:r w:rsidRPr="007E1F13">
        <w:rPr>
          <w:rFonts w:eastAsia="Times New Roman" w:cs="Times New Roman"/>
          <w:szCs w:val="24"/>
        </w:rPr>
        <w:t>οικονομικοί δείκτες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ήρθατε </w:t>
      </w:r>
      <w:r>
        <w:rPr>
          <w:rFonts w:eastAsia="Times New Roman"/>
          <w:bCs/>
        </w:rPr>
        <w:t xml:space="preserve">και μας είπατε </w:t>
      </w:r>
      <w:r>
        <w:rPr>
          <w:rFonts w:eastAsia="Times New Roman" w:cs="Times New Roman"/>
          <w:szCs w:val="24"/>
        </w:rPr>
        <w:t xml:space="preserve">ότι σας </w:t>
      </w:r>
      <w:r>
        <w:rPr>
          <w:rFonts w:eastAsia="Times New Roman" w:cs="Times New Roman"/>
          <w:szCs w:val="24"/>
        </w:rPr>
        <w:lastRenderedPageBreak/>
        <w:t>ρίξαμε ε</w:t>
      </w:r>
      <w:r w:rsidRPr="007E1F13">
        <w:rPr>
          <w:rFonts w:eastAsia="Times New Roman" w:cs="Times New Roman"/>
          <w:szCs w:val="24"/>
        </w:rPr>
        <w:t>μείς για τον Πρόεδρο της Δημοκρατίας</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7E1F13">
        <w:rPr>
          <w:rFonts w:eastAsia="Times New Roman" w:cs="Times New Roman"/>
          <w:szCs w:val="24"/>
        </w:rPr>
        <w:t xml:space="preserve">κάνατε </w:t>
      </w:r>
      <w:r>
        <w:rPr>
          <w:rFonts w:eastAsia="Times New Roman" w:cs="Times New Roman"/>
          <w:szCs w:val="24"/>
        </w:rPr>
        <w:t>στη σωστή ημερομηνία την εκλογή</w:t>
      </w:r>
      <w:r w:rsidRPr="007E1F13">
        <w:rPr>
          <w:rFonts w:eastAsia="Times New Roman" w:cs="Times New Roman"/>
          <w:szCs w:val="24"/>
        </w:rPr>
        <w:t xml:space="preserve"> του Προέδρο</w:t>
      </w:r>
      <w:r>
        <w:rPr>
          <w:rFonts w:eastAsia="Times New Roman" w:cs="Times New Roman"/>
          <w:szCs w:val="24"/>
        </w:rPr>
        <w:t>υ τ</w:t>
      </w:r>
      <w:r w:rsidRPr="007E1F13">
        <w:rPr>
          <w:rFonts w:eastAsia="Times New Roman" w:cs="Times New Roman"/>
          <w:szCs w:val="24"/>
        </w:rPr>
        <w:t>ης Δημοκρατίας</w:t>
      </w:r>
      <w:r>
        <w:rPr>
          <w:rFonts w:eastAsia="Times New Roman" w:cs="Times New Roman"/>
          <w:szCs w:val="24"/>
        </w:rPr>
        <w:t>;</w:t>
      </w:r>
    </w:p>
    <w:p w14:paraId="120F8EC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Είδατε τ</w:t>
      </w:r>
      <w:r w:rsidRPr="007E1F13">
        <w:rPr>
          <w:rFonts w:eastAsia="Times New Roman" w:cs="Times New Roman"/>
          <w:szCs w:val="24"/>
        </w:rPr>
        <w:t>ώρα</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όμως,</w:t>
      </w:r>
      <w:r w:rsidRPr="007E1F13">
        <w:rPr>
          <w:rFonts w:eastAsia="Times New Roman" w:cs="Times New Roman"/>
          <w:szCs w:val="24"/>
        </w:rPr>
        <w:t xml:space="preserve"> τι σημαίνει έξοδος από το μνημόνιο</w:t>
      </w:r>
      <w:r>
        <w:rPr>
          <w:rFonts w:eastAsia="Times New Roman" w:cs="Times New Roman"/>
          <w:szCs w:val="24"/>
        </w:rPr>
        <w:t>.</w:t>
      </w:r>
      <w:r w:rsidRPr="007E1F13">
        <w:rPr>
          <w:rFonts w:eastAsia="Times New Roman" w:cs="Times New Roman"/>
          <w:szCs w:val="24"/>
        </w:rPr>
        <w:t xml:space="preserve"> Είδατε τις συλλογικές</w:t>
      </w:r>
      <w:r w:rsidRPr="007E1F13">
        <w:rPr>
          <w:rFonts w:eastAsia="Times New Roman" w:cs="Times New Roman"/>
          <w:szCs w:val="24"/>
        </w:rPr>
        <w:t xml:space="preserve"> συμβάσεις που επανήλθα</w:t>
      </w:r>
      <w:r>
        <w:rPr>
          <w:rFonts w:eastAsia="Times New Roman" w:cs="Times New Roman"/>
          <w:szCs w:val="24"/>
        </w:rPr>
        <w:t>ν,</w:t>
      </w:r>
      <w:r w:rsidRPr="007E1F13">
        <w:rPr>
          <w:rFonts w:eastAsia="Times New Roman" w:cs="Times New Roman"/>
          <w:szCs w:val="24"/>
        </w:rPr>
        <w:t xml:space="preserve"> τη μείωση του ΕΝΦΙΑ</w:t>
      </w:r>
      <w:r>
        <w:rPr>
          <w:rFonts w:eastAsia="Times New Roman" w:cs="Times New Roman"/>
          <w:szCs w:val="24"/>
        </w:rPr>
        <w:t>, τη</w:t>
      </w:r>
      <w:r w:rsidRPr="007E1F13">
        <w:rPr>
          <w:rFonts w:eastAsia="Times New Roman" w:cs="Times New Roman"/>
          <w:szCs w:val="24"/>
        </w:rPr>
        <w:t xml:space="preserve"> μείωση των φόρων</w:t>
      </w:r>
      <w:r>
        <w:rPr>
          <w:rFonts w:eastAsia="Times New Roman" w:cs="Times New Roman"/>
          <w:szCs w:val="24"/>
        </w:rPr>
        <w:t>,</w:t>
      </w:r>
      <w:r w:rsidRPr="007E1F13">
        <w:rPr>
          <w:rFonts w:eastAsia="Times New Roman" w:cs="Times New Roman"/>
          <w:szCs w:val="24"/>
        </w:rPr>
        <w:t xml:space="preserve"> τη μείωση των ασφαλιστικών εισφορών</w:t>
      </w:r>
      <w:r>
        <w:rPr>
          <w:rFonts w:eastAsia="Times New Roman" w:cs="Times New Roman"/>
          <w:szCs w:val="24"/>
        </w:rPr>
        <w:t>,</w:t>
      </w:r>
      <w:r w:rsidRPr="007E1F13">
        <w:rPr>
          <w:rFonts w:eastAsia="Times New Roman" w:cs="Times New Roman"/>
          <w:szCs w:val="24"/>
        </w:rPr>
        <w:t xml:space="preserve"> την επικ</w:t>
      </w:r>
      <w:r>
        <w:rPr>
          <w:rFonts w:eastAsia="Times New Roman" w:cs="Times New Roman"/>
          <w:szCs w:val="24"/>
        </w:rPr>
        <w:t>είμενη αύξηση τ</w:t>
      </w:r>
      <w:r w:rsidRPr="007E1F13">
        <w:rPr>
          <w:rFonts w:eastAsia="Times New Roman" w:cs="Times New Roman"/>
          <w:szCs w:val="24"/>
        </w:rPr>
        <w:t xml:space="preserve">ου κατώτατου μισθού και </w:t>
      </w:r>
      <w:r>
        <w:rPr>
          <w:rFonts w:eastAsia="Times New Roman" w:cs="Times New Roman"/>
          <w:szCs w:val="24"/>
        </w:rPr>
        <w:t>την κατάργηση τ</w:t>
      </w:r>
      <w:r w:rsidRPr="007E1F13">
        <w:rPr>
          <w:rFonts w:eastAsia="Times New Roman" w:cs="Times New Roman"/>
          <w:szCs w:val="24"/>
        </w:rPr>
        <w:t xml:space="preserve">ου </w:t>
      </w:r>
      <w:r>
        <w:rPr>
          <w:rFonts w:eastAsia="Times New Roman" w:cs="Times New Roman"/>
          <w:szCs w:val="24"/>
        </w:rPr>
        <w:t>υπο</w:t>
      </w:r>
      <w:r w:rsidRPr="007E1F13">
        <w:rPr>
          <w:rFonts w:eastAsia="Times New Roman" w:cs="Times New Roman"/>
          <w:szCs w:val="24"/>
        </w:rPr>
        <w:t>κατώτατου μισθού</w:t>
      </w:r>
      <w:r>
        <w:rPr>
          <w:rFonts w:eastAsia="Times New Roman" w:cs="Times New Roman"/>
          <w:szCs w:val="24"/>
        </w:rPr>
        <w:t>.</w:t>
      </w:r>
    </w:p>
    <w:p w14:paraId="120F8EC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για αυτό σας λέω </w:t>
      </w:r>
      <w:r w:rsidRPr="002B5B2E">
        <w:rPr>
          <w:rFonts w:eastAsia="Times New Roman"/>
          <w:bCs/>
          <w:shd w:val="clear" w:color="auto" w:fill="FFFFFF"/>
        </w:rPr>
        <w:t>ότι</w:t>
      </w:r>
      <w:r>
        <w:rPr>
          <w:rFonts w:eastAsia="Times New Roman" w:cs="Times New Roman"/>
          <w:szCs w:val="24"/>
        </w:rPr>
        <w:t xml:space="preserve"> ο</w:t>
      </w:r>
      <w:r w:rsidRPr="007E1F13">
        <w:rPr>
          <w:rFonts w:eastAsia="Times New Roman" w:cs="Times New Roman"/>
          <w:szCs w:val="24"/>
        </w:rPr>
        <w:t xml:space="preserve"> ιστορικός του μέλλοντος θα καταγράψει</w:t>
      </w:r>
      <w:r>
        <w:rPr>
          <w:rFonts w:eastAsia="Times New Roman" w:cs="Times New Roman"/>
          <w:szCs w:val="24"/>
        </w:rPr>
        <w:t xml:space="preserve">, </w:t>
      </w:r>
      <w:r w:rsidRPr="00F7444C">
        <w:rPr>
          <w:rFonts w:eastAsia="Times New Roman"/>
          <w:bCs/>
          <w:shd w:val="clear" w:color="auto" w:fill="FFFFFF"/>
        </w:rPr>
        <w:t>δυστυχώ</w:t>
      </w:r>
      <w:r>
        <w:rPr>
          <w:rFonts w:eastAsia="Times New Roman"/>
          <w:bCs/>
          <w:shd w:val="clear" w:color="auto" w:fill="FFFFFF"/>
        </w:rPr>
        <w:t xml:space="preserve">ς </w:t>
      </w:r>
      <w:r w:rsidRPr="007E1F13">
        <w:rPr>
          <w:rFonts w:eastAsia="Times New Roman" w:cs="Times New Roman"/>
          <w:szCs w:val="24"/>
        </w:rPr>
        <w:t>για εσάς</w:t>
      </w:r>
      <w:r>
        <w:rPr>
          <w:rFonts w:eastAsia="Times New Roman" w:cs="Times New Roman"/>
          <w:szCs w:val="24"/>
        </w:rPr>
        <w:t xml:space="preserve">, ένα αμανάτι </w:t>
      </w:r>
      <w:r w:rsidRPr="00F331DF">
        <w:rPr>
          <w:rFonts w:eastAsia="Times New Roman"/>
          <w:bCs/>
        </w:rPr>
        <w:t>και</w:t>
      </w:r>
      <w:r w:rsidRPr="007E1F13">
        <w:rPr>
          <w:rFonts w:eastAsia="Times New Roman" w:cs="Times New Roman"/>
          <w:szCs w:val="24"/>
        </w:rPr>
        <w:t xml:space="preserve"> μία προσδοκία </w:t>
      </w:r>
      <w:r>
        <w:rPr>
          <w:rFonts w:eastAsia="Times New Roman" w:cs="Times New Roman"/>
          <w:szCs w:val="24"/>
        </w:rPr>
        <w:t xml:space="preserve">του «κόφτη» </w:t>
      </w:r>
      <w:r w:rsidRPr="008F0891">
        <w:rPr>
          <w:rFonts w:eastAsia="Times New Roman" w:cs="Times New Roman"/>
          <w:bCs/>
          <w:shd w:val="clear" w:color="auto" w:fill="FFFFFF"/>
        </w:rPr>
        <w:t>που</w:t>
      </w:r>
      <w:r>
        <w:rPr>
          <w:rFonts w:eastAsia="Times New Roman" w:cs="Times New Roman"/>
          <w:szCs w:val="24"/>
        </w:rPr>
        <w:t xml:space="preserve"> θέλατε. Γ</w:t>
      </w:r>
      <w:r w:rsidRPr="007E1F13">
        <w:rPr>
          <w:rFonts w:eastAsia="Times New Roman" w:cs="Times New Roman"/>
          <w:szCs w:val="24"/>
        </w:rPr>
        <w:t>ιατί εμείς φέραμε το</w:t>
      </w:r>
      <w:r>
        <w:rPr>
          <w:rFonts w:eastAsia="Times New Roman" w:cs="Times New Roman"/>
          <w:szCs w:val="24"/>
        </w:rPr>
        <w:t>ν «δότη». Π</w:t>
      </w:r>
      <w:r w:rsidRPr="007E1F13">
        <w:rPr>
          <w:rFonts w:eastAsia="Times New Roman" w:cs="Times New Roman"/>
          <w:szCs w:val="24"/>
        </w:rPr>
        <w:t xml:space="preserve">ου είναι ο </w:t>
      </w:r>
      <w:r>
        <w:rPr>
          <w:rFonts w:eastAsia="Times New Roman" w:cs="Times New Roman"/>
          <w:szCs w:val="24"/>
        </w:rPr>
        <w:t>«</w:t>
      </w:r>
      <w:r w:rsidRPr="007E1F13">
        <w:rPr>
          <w:rFonts w:eastAsia="Times New Roman" w:cs="Times New Roman"/>
          <w:szCs w:val="24"/>
        </w:rPr>
        <w:t>κόφτης</w:t>
      </w:r>
      <w:r>
        <w:rPr>
          <w:rFonts w:eastAsia="Times New Roman" w:cs="Times New Roman"/>
          <w:szCs w:val="24"/>
        </w:rPr>
        <w:t>»; Π</w:t>
      </w:r>
      <w:r w:rsidRPr="007E1F13">
        <w:rPr>
          <w:rFonts w:eastAsia="Times New Roman" w:cs="Times New Roman"/>
          <w:szCs w:val="24"/>
        </w:rPr>
        <w:t xml:space="preserve">έρυσι δεν λέγατε για </w:t>
      </w:r>
      <w:r>
        <w:rPr>
          <w:rFonts w:eastAsia="Times New Roman" w:cs="Times New Roman"/>
          <w:szCs w:val="24"/>
        </w:rPr>
        <w:t>«</w:t>
      </w:r>
      <w:r w:rsidRPr="007E1F13">
        <w:rPr>
          <w:rFonts w:eastAsia="Times New Roman" w:cs="Times New Roman"/>
          <w:szCs w:val="24"/>
        </w:rPr>
        <w:t>κόφτη</w:t>
      </w:r>
      <w:r>
        <w:rPr>
          <w:rFonts w:eastAsia="Times New Roman" w:cs="Times New Roman"/>
          <w:szCs w:val="24"/>
        </w:rPr>
        <w:t>»; Π</w:t>
      </w:r>
      <w:r w:rsidRPr="007E1F13">
        <w:rPr>
          <w:rFonts w:eastAsia="Times New Roman" w:cs="Times New Roman"/>
          <w:szCs w:val="24"/>
        </w:rPr>
        <w:t xml:space="preserve">ρόπερσι δεν λέγατε για </w:t>
      </w:r>
      <w:r>
        <w:rPr>
          <w:rFonts w:eastAsia="Times New Roman" w:cs="Times New Roman"/>
          <w:szCs w:val="24"/>
        </w:rPr>
        <w:t>«</w:t>
      </w:r>
      <w:r w:rsidRPr="007E1F13">
        <w:rPr>
          <w:rFonts w:eastAsia="Times New Roman" w:cs="Times New Roman"/>
          <w:szCs w:val="24"/>
        </w:rPr>
        <w:t>κόφτη</w:t>
      </w:r>
      <w:r>
        <w:rPr>
          <w:rFonts w:eastAsia="Times New Roman" w:cs="Times New Roman"/>
          <w:szCs w:val="24"/>
        </w:rPr>
        <w:t>»;</w:t>
      </w:r>
      <w:r w:rsidRPr="007E1F13">
        <w:rPr>
          <w:rFonts w:eastAsia="Times New Roman" w:cs="Times New Roman"/>
          <w:szCs w:val="24"/>
        </w:rPr>
        <w:t xml:space="preserve"> Πάρτε το</w:t>
      </w:r>
      <w:r>
        <w:rPr>
          <w:rFonts w:eastAsia="Times New Roman" w:cs="Times New Roman"/>
          <w:szCs w:val="24"/>
        </w:rPr>
        <w:t>ν</w:t>
      </w:r>
      <w:r w:rsidRPr="007E1F13">
        <w:rPr>
          <w:rFonts w:eastAsia="Times New Roman" w:cs="Times New Roman"/>
          <w:szCs w:val="24"/>
        </w:rPr>
        <w:t xml:space="preserve"> </w:t>
      </w:r>
      <w:r>
        <w:rPr>
          <w:rFonts w:eastAsia="Times New Roman" w:cs="Times New Roman"/>
          <w:szCs w:val="24"/>
        </w:rPr>
        <w:t>«δότη», κύριοι.</w:t>
      </w:r>
    </w:p>
    <w:p w14:paraId="120F8EC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w:t>
      </w:r>
      <w:r w:rsidRPr="007E1F13">
        <w:rPr>
          <w:rFonts w:eastAsia="Times New Roman" w:cs="Times New Roman"/>
          <w:szCs w:val="24"/>
        </w:rPr>
        <w:t>α μείνετε αμανάτι με την προσδοκία τη</w:t>
      </w:r>
      <w:r w:rsidRPr="007E1F13">
        <w:rPr>
          <w:rFonts w:eastAsia="Times New Roman" w:cs="Times New Roman"/>
          <w:szCs w:val="24"/>
        </w:rPr>
        <w:t>ς περικοπής ακόμα των συντάξεων</w:t>
      </w:r>
      <w:r>
        <w:rPr>
          <w:rFonts w:eastAsia="Times New Roman" w:cs="Times New Roman"/>
          <w:szCs w:val="24"/>
        </w:rPr>
        <w:t>,</w:t>
      </w:r>
      <w:r w:rsidRPr="007E1F13">
        <w:rPr>
          <w:rFonts w:eastAsia="Times New Roman" w:cs="Times New Roman"/>
          <w:szCs w:val="24"/>
        </w:rPr>
        <w:t xml:space="preserve"> με αυτά που λέγατε</w:t>
      </w:r>
      <w:r>
        <w:rPr>
          <w:rFonts w:eastAsia="Times New Roman" w:cs="Times New Roman"/>
          <w:szCs w:val="24"/>
        </w:rPr>
        <w:t>. Θ</w:t>
      </w:r>
      <w:r w:rsidRPr="007E1F13">
        <w:rPr>
          <w:rFonts w:eastAsia="Times New Roman" w:cs="Times New Roman"/>
          <w:szCs w:val="24"/>
        </w:rPr>
        <w:t xml:space="preserve">α μείνετε αμανάτι με τα αφηγήματα </w:t>
      </w:r>
      <w:r>
        <w:rPr>
          <w:rFonts w:eastAsia="Times New Roman" w:cs="Times New Roman"/>
          <w:szCs w:val="24"/>
        </w:rPr>
        <w:t>σας,</w:t>
      </w:r>
      <w:r w:rsidRPr="007E1F13">
        <w:rPr>
          <w:rFonts w:eastAsia="Times New Roman" w:cs="Times New Roman"/>
          <w:szCs w:val="24"/>
        </w:rPr>
        <w:t xml:space="preserve"> τα οποία καταρρίπτονται </w:t>
      </w:r>
      <w:r>
        <w:rPr>
          <w:rFonts w:eastAsia="Times New Roman" w:cs="Times New Roman"/>
          <w:szCs w:val="24"/>
        </w:rPr>
        <w:t xml:space="preserve">το </w:t>
      </w:r>
      <w:r w:rsidRPr="007E1F13">
        <w:rPr>
          <w:rFonts w:eastAsia="Times New Roman" w:cs="Times New Roman"/>
          <w:szCs w:val="24"/>
        </w:rPr>
        <w:t>ένα μετά το άλλο</w:t>
      </w:r>
      <w:r>
        <w:rPr>
          <w:rFonts w:eastAsia="Times New Roman" w:cs="Times New Roman"/>
          <w:szCs w:val="24"/>
        </w:rPr>
        <w:t>. Εν τέλει, κύριοι</w:t>
      </w:r>
      <w:r w:rsidRPr="007E1F13">
        <w:rPr>
          <w:rFonts w:eastAsia="Times New Roman" w:cs="Times New Roman"/>
          <w:szCs w:val="24"/>
        </w:rPr>
        <w:t xml:space="preserve"> της Αξιωματικής Αντιπολίτευσης</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το κ</w:t>
      </w:r>
      <w:r w:rsidRPr="007E1F13">
        <w:rPr>
          <w:rFonts w:eastAsia="Times New Roman" w:cs="Times New Roman"/>
          <w:szCs w:val="24"/>
        </w:rPr>
        <w:t xml:space="preserve">όμμα σας θα μείνει αμανάτι με όλα αυτά τα ακροδεξιά στοιχεία που </w:t>
      </w:r>
      <w:r w:rsidRPr="007E1F13">
        <w:rPr>
          <w:rFonts w:eastAsia="Times New Roman" w:cs="Times New Roman"/>
          <w:szCs w:val="24"/>
        </w:rPr>
        <w:t>έχετε μαζέψει</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σέβεστε ούτε την ιστορία του κόμματό</w:t>
      </w:r>
      <w:r w:rsidRPr="007E1F13">
        <w:rPr>
          <w:rFonts w:eastAsia="Times New Roman" w:cs="Times New Roman"/>
          <w:szCs w:val="24"/>
        </w:rPr>
        <w:t xml:space="preserve">ς </w:t>
      </w:r>
      <w:r>
        <w:rPr>
          <w:rFonts w:eastAsia="Times New Roman" w:cs="Times New Roman"/>
          <w:szCs w:val="24"/>
        </w:rPr>
        <w:t>σας ούτε τις ιδρυτικές σας δηλώσεις. Σ</w:t>
      </w:r>
      <w:r w:rsidRPr="007E1F13">
        <w:rPr>
          <w:rFonts w:eastAsia="Times New Roman" w:cs="Times New Roman"/>
          <w:szCs w:val="24"/>
        </w:rPr>
        <w:t>ε άλλες εποχές δεν θα έφταν</w:t>
      </w:r>
      <w:r>
        <w:rPr>
          <w:rFonts w:eastAsia="Times New Roman" w:cs="Times New Roman"/>
          <w:szCs w:val="24"/>
        </w:rPr>
        <w:t>αν</w:t>
      </w:r>
      <w:r w:rsidRPr="007E1F13">
        <w:rPr>
          <w:rFonts w:eastAsia="Times New Roman" w:cs="Times New Roman"/>
          <w:szCs w:val="24"/>
        </w:rPr>
        <w:t xml:space="preserve"> ούτε μέχρι τον κήπο της πάλαι ποτέ Ρηγίλλης</w:t>
      </w:r>
      <w:r>
        <w:rPr>
          <w:rFonts w:eastAsia="Times New Roman" w:cs="Times New Roman"/>
          <w:szCs w:val="24"/>
        </w:rPr>
        <w:t>.</w:t>
      </w:r>
    </w:p>
    <w:p w14:paraId="120F8EC6" w14:textId="77777777" w:rsidR="0086761A" w:rsidRDefault="00427452">
      <w:pPr>
        <w:spacing w:line="600" w:lineRule="auto"/>
        <w:ind w:firstLine="720"/>
        <w:jc w:val="both"/>
        <w:rPr>
          <w:rFonts w:eastAsia="Times New Roman" w:cs="Times New Roman"/>
          <w:szCs w:val="24"/>
        </w:rPr>
      </w:pPr>
      <w:r w:rsidRPr="00F331DF">
        <w:rPr>
          <w:rFonts w:eastAsia="Times New Roman"/>
          <w:bCs/>
        </w:rPr>
        <w:t>Και</w:t>
      </w:r>
      <w:r>
        <w:rPr>
          <w:rFonts w:eastAsia="Times New Roman" w:cs="Times New Roman"/>
          <w:szCs w:val="24"/>
        </w:rPr>
        <w:t xml:space="preserve"> </w:t>
      </w:r>
      <w:r w:rsidRPr="007E1F13">
        <w:rPr>
          <w:rFonts w:eastAsia="Times New Roman" w:cs="Times New Roman"/>
          <w:szCs w:val="24"/>
        </w:rPr>
        <w:t>θέλετε να σας πω</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κάτι,</w:t>
      </w:r>
      <w:r w:rsidRPr="007E1F13">
        <w:rPr>
          <w:rFonts w:eastAsia="Times New Roman" w:cs="Times New Roman"/>
          <w:szCs w:val="24"/>
        </w:rPr>
        <w:t xml:space="preserve"> μακεδονομάχοι και υπερπατριώτες</w:t>
      </w:r>
      <w:r>
        <w:rPr>
          <w:rFonts w:eastAsia="Times New Roman" w:cs="Times New Roman"/>
          <w:szCs w:val="24"/>
        </w:rPr>
        <w:t xml:space="preserve">; </w:t>
      </w:r>
      <w:r>
        <w:rPr>
          <w:rFonts w:eastAsia="Times New Roman"/>
          <w:bCs/>
          <w:shd w:val="clear" w:color="auto" w:fill="FFFFFF"/>
        </w:rPr>
        <w:t>Αυτό θα</w:t>
      </w:r>
      <w:r>
        <w:rPr>
          <w:rFonts w:eastAsia="Times New Roman" w:cs="Times New Roman"/>
          <w:szCs w:val="24"/>
        </w:rPr>
        <w:t xml:space="preserve"> </w:t>
      </w:r>
      <w:r w:rsidRPr="007E1F13">
        <w:rPr>
          <w:rFonts w:eastAsia="Times New Roman" w:cs="Times New Roman"/>
          <w:szCs w:val="24"/>
        </w:rPr>
        <w:t xml:space="preserve">σας </w:t>
      </w:r>
      <w:r w:rsidRPr="007E1F13">
        <w:rPr>
          <w:rFonts w:eastAsia="Times New Roman" w:cs="Times New Roman"/>
          <w:szCs w:val="24"/>
        </w:rPr>
        <w:t>κάψει</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όταν στέλνατε την Σπυράκη έξω </w:t>
      </w:r>
      <w:r w:rsidRPr="00F331DF">
        <w:rPr>
          <w:rFonts w:eastAsia="Times New Roman"/>
          <w:bCs/>
        </w:rPr>
        <w:t>και</w:t>
      </w:r>
      <w:r>
        <w:rPr>
          <w:rFonts w:eastAsia="Times New Roman" w:cs="Times New Roman"/>
          <w:szCs w:val="24"/>
        </w:rPr>
        <w:t xml:space="preserve"> λέγατε </w:t>
      </w:r>
      <w:r w:rsidRPr="002B5B2E">
        <w:rPr>
          <w:rFonts w:eastAsia="Times New Roman"/>
          <w:bCs/>
          <w:shd w:val="clear" w:color="auto" w:fill="FFFFFF"/>
        </w:rPr>
        <w:t>ότι</w:t>
      </w:r>
      <w:r>
        <w:rPr>
          <w:rFonts w:eastAsia="Times New Roman" w:cs="Times New Roman"/>
          <w:szCs w:val="24"/>
        </w:rPr>
        <w:t xml:space="preserve"> </w:t>
      </w:r>
      <w:r w:rsidRPr="007E1F13">
        <w:rPr>
          <w:rFonts w:eastAsia="Times New Roman" w:cs="Times New Roman"/>
          <w:szCs w:val="24"/>
        </w:rPr>
        <w:t xml:space="preserve">έχει πρόβλημα στο </w:t>
      </w:r>
      <w:r w:rsidRPr="007E1F13">
        <w:rPr>
          <w:rFonts w:eastAsia="Times New Roman" w:cs="Times New Roman"/>
          <w:szCs w:val="24"/>
        </w:rPr>
        <w:lastRenderedPageBreak/>
        <w:t>εσωτερικό</w:t>
      </w:r>
      <w:r>
        <w:rPr>
          <w:rFonts w:eastAsia="Times New Roman" w:cs="Times New Roman"/>
          <w:szCs w:val="24"/>
        </w:rPr>
        <w:t>,</w:t>
      </w:r>
      <w:r w:rsidRPr="007E1F13">
        <w:rPr>
          <w:rFonts w:eastAsia="Times New Roman" w:cs="Times New Roman"/>
          <w:szCs w:val="24"/>
        </w:rPr>
        <w:t xml:space="preserve"> είναι σωστή η </w:t>
      </w:r>
      <w:r>
        <w:rPr>
          <w:rFonts w:eastAsia="Times New Roman" w:cs="Times New Roman"/>
          <w:szCs w:val="24"/>
        </w:rPr>
        <w:t>σ</w:t>
      </w:r>
      <w:r w:rsidRPr="007E1F13">
        <w:rPr>
          <w:rFonts w:eastAsia="Times New Roman" w:cs="Times New Roman"/>
          <w:szCs w:val="24"/>
        </w:rPr>
        <w:t>υμφωνία</w:t>
      </w:r>
      <w:r>
        <w:rPr>
          <w:rFonts w:eastAsia="Times New Roman" w:cs="Times New Roman"/>
          <w:szCs w:val="24"/>
        </w:rPr>
        <w:t>, ξέρατε ότι θα σας φύγουν είκοσι Β</w:t>
      </w:r>
      <w:r w:rsidRPr="007E1F13">
        <w:rPr>
          <w:rFonts w:eastAsia="Times New Roman" w:cs="Times New Roman"/>
          <w:szCs w:val="24"/>
        </w:rPr>
        <w:t>ουλευτές</w:t>
      </w:r>
      <w:r>
        <w:rPr>
          <w:rFonts w:eastAsia="Times New Roman" w:cs="Times New Roman"/>
          <w:szCs w:val="24"/>
        </w:rPr>
        <w:t xml:space="preserve">. Άλλος </w:t>
      </w:r>
      <w:r w:rsidRPr="00D66BCA">
        <w:rPr>
          <w:rFonts w:eastAsia="Times New Roman"/>
          <w:bCs/>
        </w:rPr>
        <w:t>είναι</w:t>
      </w:r>
      <w:r>
        <w:rPr>
          <w:rFonts w:eastAsia="Times New Roman" w:cs="Times New Roman"/>
          <w:szCs w:val="24"/>
        </w:rPr>
        <w:t xml:space="preserve"> ο Π</w:t>
      </w:r>
      <w:r w:rsidRPr="007E1F13">
        <w:rPr>
          <w:rFonts w:eastAsia="Times New Roman" w:cs="Times New Roman"/>
          <w:szCs w:val="24"/>
        </w:rPr>
        <w:t>ρόεδρος της Νέας Δημοκρατίας στα χαρτιά και άλλος είναι ο πραγματικός</w:t>
      </w:r>
      <w:r>
        <w:rPr>
          <w:rFonts w:eastAsia="Times New Roman" w:cs="Times New Roman"/>
          <w:szCs w:val="24"/>
        </w:rPr>
        <w:t>. Β</w:t>
      </w:r>
      <w:r w:rsidRPr="007E1F13">
        <w:rPr>
          <w:rFonts w:eastAsia="Times New Roman" w:cs="Times New Roman"/>
          <w:szCs w:val="24"/>
        </w:rPr>
        <w:t>ρείτε τον</w:t>
      </w:r>
      <w:r>
        <w:rPr>
          <w:rFonts w:eastAsia="Times New Roman" w:cs="Times New Roman"/>
          <w:szCs w:val="24"/>
        </w:rPr>
        <w:t>.</w:t>
      </w:r>
    </w:p>
    <w:p w14:paraId="120F8EC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να σας πω κάτι; Ε</w:t>
      </w:r>
      <w:r w:rsidRPr="007E1F13">
        <w:rPr>
          <w:rFonts w:eastAsia="Times New Roman" w:cs="Times New Roman"/>
          <w:szCs w:val="24"/>
        </w:rPr>
        <w:t>ίμαστε πιο νοικοκυραίοι</w:t>
      </w:r>
      <w:r>
        <w:rPr>
          <w:rFonts w:eastAsia="Times New Roman" w:cs="Times New Roman"/>
          <w:szCs w:val="24"/>
        </w:rPr>
        <w:t xml:space="preserve">. Εμάς </w:t>
      </w:r>
      <w:r w:rsidRPr="00A8202F">
        <w:rPr>
          <w:rFonts w:eastAsia="Times New Roman"/>
          <w:bCs/>
          <w:shd w:val="clear" w:color="auto" w:fill="FFFFFF"/>
        </w:rPr>
        <w:t>δεν</w:t>
      </w:r>
      <w:r>
        <w:rPr>
          <w:rFonts w:eastAsia="Times New Roman" w:cs="Times New Roman"/>
          <w:szCs w:val="24"/>
        </w:rPr>
        <w:t xml:space="preserve"> </w:t>
      </w:r>
      <w:r w:rsidRPr="007E1F13">
        <w:rPr>
          <w:rFonts w:eastAsia="Times New Roman" w:cs="Times New Roman"/>
          <w:szCs w:val="24"/>
        </w:rPr>
        <w:t xml:space="preserve">χρωστάει το κόμμα </w:t>
      </w:r>
      <w:r>
        <w:rPr>
          <w:rFonts w:eastAsia="Times New Roman" w:cs="Times New Roman"/>
          <w:szCs w:val="24"/>
        </w:rPr>
        <w:t xml:space="preserve">μας, εσάς χρωστάει. </w:t>
      </w:r>
      <w:r w:rsidRPr="007E1F13">
        <w:rPr>
          <w:rFonts w:eastAsia="Times New Roman" w:cs="Times New Roman"/>
          <w:szCs w:val="24"/>
        </w:rPr>
        <w:t>Τι λέτε στον ελληνικό λαό</w:t>
      </w:r>
      <w:r>
        <w:rPr>
          <w:rFonts w:eastAsia="Times New Roman" w:cs="Times New Roman"/>
          <w:szCs w:val="24"/>
        </w:rPr>
        <w:t>,</w:t>
      </w:r>
      <w:r w:rsidRPr="007E1F13">
        <w:rPr>
          <w:rFonts w:eastAsia="Times New Roman" w:cs="Times New Roman"/>
          <w:szCs w:val="24"/>
        </w:rPr>
        <w:t xml:space="preserve"> στα χωριά που θα κατεβείτε τώρα</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το βάλαμε το «μαγαζί» μας, το κόμμα μας, 200 </w:t>
      </w:r>
      <w:r w:rsidRPr="007D5E0B">
        <w:rPr>
          <w:rFonts w:eastAsia="Times New Roman" w:cs="Times New Roman"/>
        </w:rPr>
        <w:t>εκατομμύρια ευρώ</w:t>
      </w:r>
      <w:r>
        <w:rPr>
          <w:rFonts w:eastAsia="Times New Roman" w:cs="Times New Roman"/>
          <w:szCs w:val="24"/>
        </w:rPr>
        <w:t xml:space="preserve"> μέσα, </w:t>
      </w:r>
      <w:r w:rsidRPr="007E1F13">
        <w:rPr>
          <w:rFonts w:eastAsia="Times New Roman" w:cs="Times New Roman"/>
          <w:szCs w:val="24"/>
        </w:rPr>
        <w:t xml:space="preserve">έρχεται η </w:t>
      </w:r>
      <w:r>
        <w:rPr>
          <w:rFonts w:eastAsia="Times New Roman" w:cs="Times New Roman"/>
          <w:szCs w:val="24"/>
        </w:rPr>
        <w:t>Τ</w:t>
      </w:r>
      <w:r w:rsidRPr="007E1F13">
        <w:rPr>
          <w:rFonts w:eastAsia="Times New Roman" w:cs="Times New Roman"/>
          <w:szCs w:val="24"/>
        </w:rPr>
        <w:t xml:space="preserve">ράπεζα Πειραιώς και μας </w:t>
      </w:r>
      <w:r w:rsidRPr="007E1F13">
        <w:rPr>
          <w:rFonts w:eastAsia="Times New Roman" w:cs="Times New Roman"/>
          <w:szCs w:val="24"/>
        </w:rPr>
        <w:t xml:space="preserve">ζητάει τα λεφτά και παίρνουμε τις πρώτες κατοικίες των </w:t>
      </w:r>
      <w:r>
        <w:rPr>
          <w:rFonts w:eastAsia="Times New Roman" w:cs="Times New Roman"/>
          <w:szCs w:val="24"/>
        </w:rPr>
        <w:t>ανθρώπων; Κ</w:t>
      </w:r>
      <w:r w:rsidRPr="00F331DF">
        <w:rPr>
          <w:rFonts w:eastAsia="Times New Roman"/>
          <w:bCs/>
        </w:rPr>
        <w:t>αι</w:t>
      </w:r>
      <w:r>
        <w:rPr>
          <w:rFonts w:eastAsia="Times New Roman" w:cs="Times New Roman"/>
          <w:szCs w:val="24"/>
        </w:rPr>
        <w:t xml:space="preserve"> έρχεστε εδώ </w:t>
      </w:r>
      <w:r w:rsidRPr="00F331DF">
        <w:rPr>
          <w:rFonts w:eastAsia="Times New Roman"/>
          <w:bCs/>
        </w:rPr>
        <w:t>και</w:t>
      </w:r>
      <w:r>
        <w:rPr>
          <w:rFonts w:eastAsia="Times New Roman" w:cs="Times New Roman"/>
          <w:szCs w:val="24"/>
        </w:rPr>
        <w:t xml:space="preserve"> σκέφτεστε τις </w:t>
      </w:r>
      <w:r w:rsidRPr="007E1F13">
        <w:rPr>
          <w:rFonts w:eastAsia="Times New Roman" w:cs="Times New Roman"/>
          <w:szCs w:val="24"/>
        </w:rPr>
        <w:t>πρώτες κατοικίες</w:t>
      </w:r>
      <w:r>
        <w:rPr>
          <w:rFonts w:eastAsia="Times New Roman" w:cs="Times New Roman"/>
          <w:szCs w:val="24"/>
        </w:rPr>
        <w:t>; Φέρτε τα λεφτά</w:t>
      </w:r>
      <w:r w:rsidRPr="007E1F13">
        <w:rPr>
          <w:rFonts w:eastAsia="Times New Roman" w:cs="Times New Roman"/>
          <w:szCs w:val="24"/>
        </w:rPr>
        <w:t xml:space="preserve"> που χρωστάτε πίσω</w:t>
      </w:r>
      <w:r>
        <w:rPr>
          <w:rFonts w:eastAsia="Times New Roman" w:cs="Times New Roman"/>
          <w:szCs w:val="24"/>
        </w:rPr>
        <w:t>.</w:t>
      </w:r>
    </w:p>
    <w:p w14:paraId="120F8EC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w:t>
      </w:r>
      <w:r w:rsidRPr="007E1F13">
        <w:rPr>
          <w:rFonts w:eastAsia="Times New Roman" w:cs="Times New Roman"/>
          <w:szCs w:val="24"/>
        </w:rPr>
        <w:t>ελ</w:t>
      </w:r>
      <w:r>
        <w:rPr>
          <w:rFonts w:eastAsia="Times New Roman" w:cs="Times New Roman"/>
          <w:szCs w:val="24"/>
        </w:rPr>
        <w:t>ειώνω,</w:t>
      </w:r>
      <w:r w:rsidRPr="007E1F13">
        <w:rPr>
          <w:rFonts w:eastAsia="Times New Roman" w:cs="Times New Roman"/>
          <w:szCs w:val="24"/>
        </w:rPr>
        <w:t xml:space="preserve"> </w:t>
      </w:r>
      <w:r w:rsidRPr="00FE1CE6">
        <w:rPr>
          <w:rFonts w:eastAsia="Times New Roman" w:cs="Times New Roman"/>
          <w:bCs/>
          <w:shd w:val="clear" w:color="auto" w:fill="FFFFFF"/>
        </w:rPr>
        <w:t>κυρία Πρόεδρε</w:t>
      </w:r>
      <w:r>
        <w:rPr>
          <w:rFonts w:eastAsia="Times New Roman" w:cs="Times New Roman"/>
          <w:szCs w:val="24"/>
        </w:rPr>
        <w:t xml:space="preserve">, </w:t>
      </w:r>
      <w:r w:rsidRPr="007E1F13">
        <w:rPr>
          <w:rFonts w:eastAsia="Times New Roman" w:cs="Times New Roman"/>
          <w:szCs w:val="24"/>
        </w:rPr>
        <w:t>και συγ</w:t>
      </w:r>
      <w:r>
        <w:rPr>
          <w:rFonts w:eastAsia="Times New Roman" w:cs="Times New Roman"/>
          <w:szCs w:val="24"/>
        </w:rPr>
        <w:t>γ</w:t>
      </w:r>
      <w:r w:rsidRPr="007E1F13">
        <w:rPr>
          <w:rFonts w:eastAsia="Times New Roman" w:cs="Times New Roman"/>
          <w:szCs w:val="24"/>
        </w:rPr>
        <w:t>νώμη</w:t>
      </w:r>
      <w:r>
        <w:rPr>
          <w:rFonts w:eastAsia="Times New Roman" w:cs="Times New Roman"/>
          <w:szCs w:val="24"/>
        </w:rPr>
        <w:t>. Κύριοι τ</w:t>
      </w:r>
      <w:r w:rsidRPr="007E1F13">
        <w:rPr>
          <w:rFonts w:eastAsia="Times New Roman" w:cs="Times New Roman"/>
          <w:szCs w:val="24"/>
        </w:rPr>
        <w:t xml:space="preserve">ης </w:t>
      </w:r>
      <w:r>
        <w:rPr>
          <w:rFonts w:eastAsia="Times New Roman" w:cs="Times New Roman"/>
          <w:szCs w:val="24"/>
        </w:rPr>
        <w:t>Α</w:t>
      </w:r>
      <w:r w:rsidRPr="007E1F13">
        <w:rPr>
          <w:rFonts w:eastAsia="Times New Roman" w:cs="Times New Roman"/>
          <w:szCs w:val="24"/>
        </w:rPr>
        <w:t>ντιπολίτευσης</w:t>
      </w:r>
      <w:r>
        <w:rPr>
          <w:rFonts w:eastAsia="Times New Roman" w:cs="Times New Roman"/>
          <w:szCs w:val="24"/>
        </w:rPr>
        <w:t xml:space="preserve">, ήσασταν το </w:t>
      </w:r>
      <w:r>
        <w:rPr>
          <w:rFonts w:eastAsia="Times New Roman"/>
          <w:szCs w:val="24"/>
        </w:rPr>
        <w:t>πρόβλημα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είμαστε η λύση. Ε</w:t>
      </w:r>
      <w:r w:rsidRPr="007E1F13">
        <w:rPr>
          <w:rFonts w:eastAsia="Times New Roman" w:cs="Times New Roman"/>
          <w:szCs w:val="24"/>
        </w:rPr>
        <w:t xml:space="preserve">ίσαστε το πολιτικό σκοτάδι </w:t>
      </w:r>
      <w:r w:rsidRPr="00F331DF">
        <w:rPr>
          <w:rFonts w:eastAsia="Times New Roman"/>
          <w:bCs/>
        </w:rPr>
        <w:t>και</w:t>
      </w:r>
      <w:r>
        <w:rPr>
          <w:rFonts w:eastAsia="Times New Roman" w:cs="Times New Roman"/>
          <w:szCs w:val="24"/>
        </w:rPr>
        <w:t xml:space="preserve"> είμαστε το </w:t>
      </w:r>
      <w:r w:rsidRPr="007E1F13">
        <w:rPr>
          <w:rFonts w:eastAsia="Times New Roman" w:cs="Times New Roman"/>
          <w:szCs w:val="24"/>
        </w:rPr>
        <w:t xml:space="preserve"> πολιτικό φως</w:t>
      </w:r>
      <w:r>
        <w:rPr>
          <w:rFonts w:eastAsia="Times New Roman" w:cs="Times New Roman"/>
          <w:szCs w:val="24"/>
        </w:rPr>
        <w:t>. Ε</w:t>
      </w:r>
      <w:r w:rsidRPr="007E1F13">
        <w:rPr>
          <w:rFonts w:eastAsia="Times New Roman" w:cs="Times New Roman"/>
          <w:szCs w:val="24"/>
        </w:rPr>
        <w:t>ίσαστε η απογοήτευση του ελληνικού λαού και είμαστε η ελπίδα</w:t>
      </w:r>
      <w:r>
        <w:rPr>
          <w:rFonts w:eastAsia="Times New Roman" w:cs="Times New Roman"/>
          <w:szCs w:val="24"/>
        </w:rPr>
        <w:t>,</w:t>
      </w:r>
      <w:r w:rsidRPr="007E1F13">
        <w:rPr>
          <w:rFonts w:eastAsia="Times New Roman" w:cs="Times New Roman"/>
          <w:szCs w:val="24"/>
        </w:rPr>
        <w:t xml:space="preserve"> που το </w:t>
      </w:r>
      <w:r>
        <w:rPr>
          <w:rFonts w:eastAsia="Times New Roman" w:cs="Times New Roman"/>
          <w:szCs w:val="24"/>
        </w:rPr>
        <w:t xml:space="preserve">είπαμε το 2015. Είσαστε αυτοί </w:t>
      </w:r>
      <w:r w:rsidRPr="008F0891">
        <w:rPr>
          <w:rFonts w:eastAsia="Times New Roman" w:cs="Times New Roman"/>
          <w:bCs/>
          <w:shd w:val="clear" w:color="auto" w:fill="FFFFFF"/>
        </w:rPr>
        <w:t>που</w:t>
      </w:r>
      <w:r>
        <w:rPr>
          <w:rFonts w:eastAsia="Times New Roman" w:cs="Times New Roman"/>
          <w:szCs w:val="24"/>
        </w:rPr>
        <w:t xml:space="preserve"> του χρόνου </w:t>
      </w:r>
      <w:r w:rsidRPr="007E1F13">
        <w:rPr>
          <w:rFonts w:eastAsia="Times New Roman" w:cs="Times New Roman"/>
          <w:szCs w:val="24"/>
        </w:rPr>
        <w:t xml:space="preserve">θα έρθετε εδώ με </w:t>
      </w:r>
      <w:r>
        <w:rPr>
          <w:rFonts w:eastAsia="Times New Roman" w:cs="Times New Roman"/>
          <w:szCs w:val="24"/>
        </w:rPr>
        <w:t>ε</w:t>
      </w:r>
      <w:r w:rsidRPr="007E1F13">
        <w:rPr>
          <w:rFonts w:eastAsia="Times New Roman" w:cs="Times New Roman"/>
          <w:szCs w:val="24"/>
        </w:rPr>
        <w:t>μάς</w:t>
      </w:r>
      <w:r>
        <w:rPr>
          <w:rFonts w:eastAsia="Times New Roman" w:cs="Times New Roman"/>
          <w:szCs w:val="24"/>
        </w:rPr>
        <w:t xml:space="preserve"> κυβέρνηση θα λέτ</w:t>
      </w:r>
      <w:r w:rsidRPr="007E1F13">
        <w:rPr>
          <w:rFonts w:eastAsia="Times New Roman" w:cs="Times New Roman"/>
          <w:szCs w:val="24"/>
        </w:rPr>
        <w:t xml:space="preserve">ε πάλι </w:t>
      </w:r>
      <w:r>
        <w:rPr>
          <w:rFonts w:eastAsia="Times New Roman" w:cs="Times New Roman"/>
          <w:szCs w:val="24"/>
        </w:rPr>
        <w:t>«</w:t>
      </w:r>
      <w:r w:rsidRPr="007E1F13">
        <w:rPr>
          <w:rFonts w:eastAsia="Times New Roman" w:cs="Times New Roman"/>
          <w:szCs w:val="24"/>
        </w:rPr>
        <w:t>ναι σε όλα</w:t>
      </w:r>
      <w:r>
        <w:rPr>
          <w:rFonts w:eastAsia="Times New Roman" w:cs="Times New Roman"/>
          <w:szCs w:val="24"/>
        </w:rPr>
        <w:t>».</w:t>
      </w:r>
    </w:p>
    <w:p w14:paraId="120F8EC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w:t>
      </w:r>
      <w:r w:rsidRPr="007E1F13">
        <w:rPr>
          <w:rFonts w:eastAsia="Times New Roman" w:cs="Times New Roman"/>
          <w:szCs w:val="24"/>
        </w:rPr>
        <w:t>ας ευχ</w:t>
      </w:r>
      <w:r w:rsidRPr="007E1F13">
        <w:rPr>
          <w:rFonts w:eastAsia="Times New Roman" w:cs="Times New Roman"/>
          <w:szCs w:val="24"/>
        </w:rPr>
        <w:t>αριστώ</w:t>
      </w:r>
      <w:r>
        <w:rPr>
          <w:rFonts w:eastAsia="Times New Roman" w:cs="Times New Roman"/>
          <w:szCs w:val="24"/>
        </w:rPr>
        <w:t>.</w:t>
      </w:r>
    </w:p>
    <w:p w14:paraId="120F8ECA" w14:textId="77777777" w:rsidR="0086761A" w:rsidRDefault="00427452">
      <w:pPr>
        <w:spacing w:after="0" w:line="600" w:lineRule="auto"/>
        <w:ind w:firstLine="720"/>
        <w:jc w:val="center"/>
        <w:rPr>
          <w:rFonts w:eastAsia="Times New Roman" w:cs="Times New Roman"/>
        </w:rPr>
      </w:pPr>
      <w:r w:rsidRPr="007F5FBB">
        <w:rPr>
          <w:rFonts w:eastAsia="Times New Roman" w:cs="Times New Roman"/>
        </w:rPr>
        <w:t>(Χειροκροτήματα από την πτέρυγα του ΣΥΡΙΖΑ)</w:t>
      </w:r>
    </w:p>
    <w:p w14:paraId="120F8ECB" w14:textId="77777777" w:rsidR="0086761A" w:rsidRDefault="00427452">
      <w:pPr>
        <w:spacing w:after="0" w:line="600" w:lineRule="auto"/>
        <w:ind w:firstLine="720"/>
        <w:jc w:val="both"/>
        <w:rPr>
          <w:rFonts w:eastAsia="Times New Roman" w:cs="Times New Roman"/>
          <w:szCs w:val="24"/>
        </w:rPr>
      </w:pPr>
      <w:r>
        <w:rPr>
          <w:rFonts w:eastAsia="Times New Roman" w:cs="Times New Roman"/>
          <w:szCs w:val="24"/>
        </w:rPr>
        <w:t xml:space="preserve"> </w:t>
      </w:r>
      <w:r w:rsidRPr="00933EEB">
        <w:rPr>
          <w:rFonts w:eastAsia="Times New Roman"/>
          <w:b/>
          <w:bCs/>
        </w:rPr>
        <w:t>ΠΡΟΕΔΡΕΥΟΥΣΑ (Αναστασία Χριστοδουλοπούλου):</w:t>
      </w:r>
      <w:r>
        <w:rPr>
          <w:rFonts w:eastAsia="Times New Roman" w:cs="Times New Roman"/>
        </w:rPr>
        <w:t xml:space="preserve"> Τον λόγο </w:t>
      </w:r>
      <w:r w:rsidRPr="000913DC">
        <w:rPr>
          <w:rFonts w:eastAsia="Times New Roman"/>
          <w:bCs/>
        </w:rPr>
        <w:t>έχει</w:t>
      </w:r>
      <w:r>
        <w:rPr>
          <w:rFonts w:eastAsia="Times New Roman" w:cs="Times New Roman"/>
        </w:rPr>
        <w:t xml:space="preserve"> ο κ. Κωνσταντινόπουλος</w:t>
      </w:r>
      <w:r>
        <w:rPr>
          <w:rFonts w:eastAsia="Times New Roman" w:cs="Times New Roman"/>
          <w:szCs w:val="24"/>
        </w:rPr>
        <w:t xml:space="preserve">. </w:t>
      </w:r>
    </w:p>
    <w:p w14:paraId="120F8ECC" w14:textId="77777777" w:rsidR="0086761A" w:rsidRDefault="00427452">
      <w:pPr>
        <w:spacing w:line="600" w:lineRule="auto"/>
        <w:ind w:firstLine="720"/>
        <w:jc w:val="both"/>
        <w:rPr>
          <w:rFonts w:eastAsia="Times New Roman" w:cs="Times New Roman"/>
          <w:szCs w:val="24"/>
        </w:rPr>
      </w:pPr>
      <w:r w:rsidRPr="000913DC">
        <w:rPr>
          <w:rFonts w:eastAsia="Times New Roman" w:cs="Times New Roman"/>
          <w:b/>
          <w:szCs w:val="24"/>
        </w:rPr>
        <w:lastRenderedPageBreak/>
        <w:t>ΟΔΥΣΣΕΑΣ ΚΩΝΣΤΑΝΤΙΝΟΠΟΥΛΟΣ:</w:t>
      </w:r>
      <w:r>
        <w:rPr>
          <w:rFonts w:eastAsia="Times New Roman" w:cs="Times New Roman"/>
          <w:szCs w:val="24"/>
        </w:rPr>
        <w:t xml:space="preserve"> </w:t>
      </w:r>
      <w:r w:rsidRPr="00A91272">
        <w:rPr>
          <w:rFonts w:eastAsia="Times New Roman" w:cs="Times New Roman"/>
          <w:szCs w:val="24"/>
        </w:rPr>
        <w:t>Ευχαριστώ</w:t>
      </w:r>
      <w:r>
        <w:rPr>
          <w:rFonts w:eastAsia="Times New Roman" w:cs="Times New Roman"/>
          <w:szCs w:val="24"/>
        </w:rPr>
        <w:t xml:space="preserve">, </w:t>
      </w:r>
      <w:r w:rsidRPr="00FE1CE6">
        <w:rPr>
          <w:rFonts w:eastAsia="Times New Roman" w:cs="Times New Roman"/>
          <w:bCs/>
          <w:shd w:val="clear" w:color="auto" w:fill="FFFFFF"/>
        </w:rPr>
        <w:t>κυρία Πρόεδρε</w:t>
      </w:r>
      <w:r>
        <w:rPr>
          <w:rFonts w:eastAsia="Times New Roman" w:cs="Times New Roman"/>
          <w:szCs w:val="24"/>
        </w:rPr>
        <w:t>.</w:t>
      </w:r>
    </w:p>
    <w:p w14:paraId="120F8ECD" w14:textId="77777777" w:rsidR="0086761A" w:rsidRDefault="00427452">
      <w:pPr>
        <w:spacing w:line="600" w:lineRule="auto"/>
        <w:ind w:firstLine="720"/>
        <w:jc w:val="both"/>
        <w:rPr>
          <w:rFonts w:eastAsia="Times New Roman" w:cs="Times New Roman"/>
          <w:szCs w:val="24"/>
        </w:rPr>
      </w:pPr>
      <w:r w:rsidRPr="00CF374A">
        <w:rPr>
          <w:rFonts w:eastAsia="Times New Roman"/>
          <w:bCs/>
        </w:rPr>
        <w:t>Κυρίες και κύριοι συνάδελφοι</w:t>
      </w:r>
      <w:r>
        <w:rPr>
          <w:rFonts w:eastAsia="Times New Roman"/>
          <w:bCs/>
        </w:rPr>
        <w:t>, παρ’ όλο</w:t>
      </w:r>
      <w:r w:rsidRPr="007E1F13">
        <w:rPr>
          <w:rFonts w:eastAsia="Times New Roman" w:cs="Times New Roman"/>
          <w:szCs w:val="24"/>
        </w:rPr>
        <w:t xml:space="preserve"> που είναι αργά</w:t>
      </w:r>
      <w:r>
        <w:rPr>
          <w:rFonts w:eastAsia="Times New Roman" w:cs="Times New Roman"/>
          <w:szCs w:val="24"/>
        </w:rPr>
        <w:t xml:space="preserve">, πιστεύω </w:t>
      </w:r>
      <w:r w:rsidRPr="002B5B2E">
        <w:rPr>
          <w:rFonts w:eastAsia="Times New Roman"/>
          <w:bCs/>
          <w:shd w:val="clear" w:color="auto" w:fill="FFFFFF"/>
        </w:rPr>
        <w:t>ότι</w:t>
      </w:r>
      <w:r w:rsidRPr="007E1F13">
        <w:rPr>
          <w:rFonts w:eastAsia="Times New Roman" w:cs="Times New Roman"/>
          <w:szCs w:val="24"/>
        </w:rPr>
        <w:t xml:space="preserve"> η παρουσία του </w:t>
      </w:r>
      <w:r>
        <w:rPr>
          <w:rFonts w:eastAsia="Times New Roman" w:cs="Times New Roman"/>
          <w:szCs w:val="24"/>
        </w:rPr>
        <w:t>Υπουργού θα μας βοηθήσει όλους να κάνουμε μι</w:t>
      </w:r>
      <w:r w:rsidRPr="007E1F13">
        <w:rPr>
          <w:rFonts w:eastAsia="Times New Roman" w:cs="Times New Roman"/>
          <w:szCs w:val="24"/>
        </w:rPr>
        <w:t>α ουσιαστική συζήτηση πάνω σε θέματα που αφορούν τον προϋπολογισμό</w:t>
      </w:r>
      <w:r>
        <w:rPr>
          <w:rFonts w:eastAsia="Times New Roman" w:cs="Times New Roman"/>
          <w:szCs w:val="24"/>
        </w:rPr>
        <w:t>.</w:t>
      </w:r>
    </w:p>
    <w:p w14:paraId="120F8EC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w:t>
      </w:r>
      <w:r w:rsidRPr="007E1F13">
        <w:rPr>
          <w:rFonts w:eastAsia="Times New Roman" w:cs="Times New Roman"/>
          <w:szCs w:val="24"/>
        </w:rPr>
        <w:t xml:space="preserve">ν κάποιος </w:t>
      </w:r>
      <w:r>
        <w:rPr>
          <w:rFonts w:eastAsia="Times New Roman" w:cs="Times New Roman"/>
          <w:szCs w:val="24"/>
        </w:rPr>
        <w:t xml:space="preserve">συνάδελφος </w:t>
      </w:r>
      <w:r w:rsidRPr="007E1F13">
        <w:rPr>
          <w:rFonts w:eastAsia="Times New Roman" w:cs="Times New Roman"/>
          <w:szCs w:val="24"/>
        </w:rPr>
        <w:t xml:space="preserve">ερχόταν απευθείας στη </w:t>
      </w:r>
      <w:r>
        <w:rPr>
          <w:rFonts w:eastAsia="Times New Roman" w:cs="Times New Roman"/>
          <w:szCs w:val="24"/>
        </w:rPr>
        <w:t>Β</w:t>
      </w:r>
      <w:r w:rsidRPr="007E1F13">
        <w:rPr>
          <w:rFonts w:eastAsia="Times New Roman" w:cs="Times New Roman"/>
          <w:szCs w:val="24"/>
        </w:rPr>
        <w:t xml:space="preserve">ουλή και καθόταν </w:t>
      </w:r>
      <w:r>
        <w:rPr>
          <w:rFonts w:eastAsia="Times New Roman" w:cs="Times New Roman"/>
          <w:szCs w:val="24"/>
        </w:rPr>
        <w:t>μόνο</w:t>
      </w:r>
      <w:r w:rsidRPr="007E1F13">
        <w:rPr>
          <w:rFonts w:eastAsia="Times New Roman" w:cs="Times New Roman"/>
          <w:szCs w:val="24"/>
        </w:rPr>
        <w:t xml:space="preserve"> </w:t>
      </w:r>
      <w:r>
        <w:rPr>
          <w:rFonts w:eastAsia="Times New Roman" w:cs="Times New Roman"/>
          <w:szCs w:val="24"/>
        </w:rPr>
        <w:t>δέκα</w:t>
      </w:r>
      <w:r w:rsidRPr="007E1F13">
        <w:rPr>
          <w:rFonts w:eastAsia="Times New Roman" w:cs="Times New Roman"/>
          <w:szCs w:val="24"/>
        </w:rPr>
        <w:t xml:space="preserve"> λεπτά</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δεν θα χ</w:t>
      </w:r>
      <w:r w:rsidRPr="007E1F13">
        <w:rPr>
          <w:rFonts w:eastAsia="Times New Roman" w:cs="Times New Roman"/>
          <w:szCs w:val="24"/>
        </w:rPr>
        <w:t>ρειαζόταν να πει τίποτα άλλο</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παρ</w:t>
      </w:r>
      <w:r w:rsidRPr="007E1F13">
        <w:rPr>
          <w:rFonts w:eastAsia="Times New Roman" w:cs="Times New Roman"/>
          <w:szCs w:val="24"/>
        </w:rPr>
        <w:t>ά αυτά π</w:t>
      </w:r>
      <w:r w:rsidRPr="007E1F13">
        <w:rPr>
          <w:rFonts w:eastAsia="Times New Roman" w:cs="Times New Roman"/>
          <w:szCs w:val="24"/>
        </w:rPr>
        <w:t xml:space="preserve">ου είχε γράψει </w:t>
      </w:r>
      <w:r>
        <w:rPr>
          <w:rFonts w:eastAsia="Times New Roman" w:cs="Times New Roman"/>
          <w:szCs w:val="24"/>
        </w:rPr>
        <w:t xml:space="preserve">ή </w:t>
      </w:r>
      <w:r w:rsidRPr="007E1F13">
        <w:rPr>
          <w:rFonts w:eastAsia="Times New Roman" w:cs="Times New Roman"/>
          <w:szCs w:val="24"/>
        </w:rPr>
        <w:t>σκεφτόταν</w:t>
      </w:r>
      <w:r>
        <w:rPr>
          <w:rFonts w:eastAsia="Times New Roman" w:cs="Times New Roman"/>
          <w:szCs w:val="24"/>
        </w:rPr>
        <w:t>. Β</w:t>
      </w:r>
      <w:r w:rsidRPr="007E1F13">
        <w:rPr>
          <w:rFonts w:eastAsia="Times New Roman" w:cs="Times New Roman"/>
          <w:szCs w:val="24"/>
        </w:rPr>
        <w:t>ρισκόμενος</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όμως,</w:t>
      </w:r>
      <w:r w:rsidRPr="007E1F13">
        <w:rPr>
          <w:rFonts w:eastAsia="Times New Roman" w:cs="Times New Roman"/>
          <w:szCs w:val="24"/>
        </w:rPr>
        <w:t xml:space="preserve"> εδώ και ακούγοντας</w:t>
      </w:r>
      <w:r>
        <w:rPr>
          <w:rFonts w:eastAsia="Times New Roman" w:cs="Times New Roman"/>
          <w:szCs w:val="24"/>
        </w:rPr>
        <w:t xml:space="preserve"> τις ομιλίες, </w:t>
      </w:r>
      <w:r w:rsidRPr="00A8202F">
        <w:rPr>
          <w:rFonts w:eastAsia="Times New Roman"/>
          <w:bCs/>
          <w:shd w:val="clear" w:color="auto" w:fill="FFFFFF"/>
        </w:rPr>
        <w:t>δεν</w:t>
      </w:r>
      <w:r w:rsidRPr="007E1F13">
        <w:rPr>
          <w:rFonts w:eastAsia="Times New Roman" w:cs="Times New Roman"/>
          <w:szCs w:val="24"/>
        </w:rPr>
        <w:t xml:space="preserve"> θα μπορούσα να μη</w:t>
      </w:r>
      <w:r>
        <w:rPr>
          <w:rFonts w:eastAsia="Times New Roman" w:cs="Times New Roman"/>
          <w:szCs w:val="24"/>
        </w:rPr>
        <w:t>ν</w:t>
      </w:r>
      <w:r w:rsidRPr="007E1F13">
        <w:rPr>
          <w:rFonts w:eastAsia="Times New Roman" w:cs="Times New Roman"/>
          <w:szCs w:val="24"/>
        </w:rPr>
        <w:t xml:space="preserve"> σχολιάσω το θέμα ότι </w:t>
      </w:r>
      <w:r>
        <w:rPr>
          <w:rFonts w:eastAsia="Times New Roman" w:cs="Times New Roman"/>
          <w:szCs w:val="24"/>
        </w:rPr>
        <w:t>΄»</w:t>
      </w:r>
      <w:r w:rsidRPr="007E1F13">
        <w:rPr>
          <w:rFonts w:eastAsia="Times New Roman" w:cs="Times New Roman"/>
          <w:szCs w:val="24"/>
        </w:rPr>
        <w:t>λύθηκαν όλα τα προβλήματα στην υγεία</w:t>
      </w:r>
      <w:r>
        <w:rPr>
          <w:rFonts w:eastAsia="Times New Roman" w:cs="Times New Roman"/>
          <w:szCs w:val="24"/>
        </w:rPr>
        <w:t>»</w:t>
      </w:r>
      <w:r>
        <w:rPr>
          <w:rFonts w:eastAsia="Times New Roman" w:cs="Times New Roman"/>
          <w:szCs w:val="24"/>
        </w:rPr>
        <w:t xml:space="preserve">. </w:t>
      </w:r>
    </w:p>
    <w:p w14:paraId="120F8EC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Θ</w:t>
      </w:r>
      <w:r w:rsidRPr="00022913">
        <w:rPr>
          <w:rFonts w:eastAsia="Times New Roman"/>
          <w:bCs/>
          <w:shd w:val="clear" w:color="auto" w:fill="FFFFFF"/>
        </w:rPr>
        <w:t>α</w:t>
      </w:r>
      <w:r>
        <w:rPr>
          <w:rFonts w:eastAsia="Times New Roman" w:cs="Times New Roman"/>
          <w:szCs w:val="24"/>
        </w:rPr>
        <w:t xml:space="preserve"> ήθελα </w:t>
      </w:r>
      <w:r w:rsidRPr="002314B3">
        <w:rPr>
          <w:rFonts w:eastAsia="Times New Roman"/>
          <w:bCs/>
          <w:shd w:val="clear" w:color="auto" w:fill="FFFFFF"/>
        </w:rPr>
        <w:t>να</w:t>
      </w:r>
      <w:r>
        <w:rPr>
          <w:rFonts w:eastAsia="Times New Roman" w:cs="Times New Roman"/>
          <w:szCs w:val="24"/>
        </w:rPr>
        <w:t xml:space="preserve"> ρωτήσω</w:t>
      </w:r>
      <w:r>
        <w:rPr>
          <w:rFonts w:eastAsia="Times New Roman" w:cs="Times New Roman"/>
          <w:szCs w:val="24"/>
        </w:rPr>
        <w:t>,</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ό</w:t>
      </w:r>
      <w:r w:rsidRPr="007E1F13">
        <w:rPr>
          <w:rFonts w:eastAsia="Times New Roman" w:cs="Times New Roman"/>
          <w:szCs w:val="24"/>
        </w:rPr>
        <w:t>λα αυτά τα λεφτά που λέτε</w:t>
      </w:r>
      <w:r>
        <w:rPr>
          <w:rFonts w:eastAsia="Times New Roman" w:cs="Times New Roman"/>
          <w:szCs w:val="24"/>
        </w:rPr>
        <w:t>,</w:t>
      </w:r>
      <w:r w:rsidRPr="007E1F13">
        <w:rPr>
          <w:rFonts w:eastAsia="Times New Roman" w:cs="Times New Roman"/>
          <w:szCs w:val="24"/>
        </w:rPr>
        <w:t xml:space="preserve"> συνάδελφοι</w:t>
      </w:r>
      <w:r>
        <w:rPr>
          <w:rFonts w:eastAsia="Times New Roman" w:cs="Times New Roman"/>
          <w:szCs w:val="24"/>
        </w:rPr>
        <w:t>,</w:t>
      </w:r>
      <w:r w:rsidRPr="007E1F13">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w:t>
      </w:r>
      <w:r w:rsidRPr="007E1F13">
        <w:rPr>
          <w:rFonts w:eastAsia="Times New Roman" w:cs="Times New Roman"/>
          <w:szCs w:val="24"/>
        </w:rPr>
        <w:t xml:space="preserve">έχουν πάει στην υγεία </w:t>
      </w:r>
      <w:r w:rsidRPr="00CF374A">
        <w:rPr>
          <w:rFonts w:eastAsia="Times New Roman" w:cs="Times New Roman"/>
          <w:szCs w:val="24"/>
        </w:rPr>
        <w:t>δεν έχουν έρθει στην Αρκαδία</w:t>
      </w:r>
      <w:r>
        <w:rPr>
          <w:rFonts w:eastAsia="Times New Roman" w:cs="Times New Roman"/>
          <w:szCs w:val="24"/>
        </w:rPr>
        <w:t>.</w:t>
      </w:r>
      <w:r w:rsidRPr="00CF374A">
        <w:rPr>
          <w:rFonts w:eastAsia="Times New Roman" w:cs="Times New Roman"/>
          <w:szCs w:val="24"/>
        </w:rPr>
        <w:t xml:space="preserve"> </w:t>
      </w:r>
      <w:r>
        <w:rPr>
          <w:rFonts w:eastAsia="Times New Roman" w:cs="Times New Roman"/>
          <w:szCs w:val="24"/>
        </w:rPr>
        <w:t>Θ</w:t>
      </w:r>
      <w:r w:rsidRPr="00CF374A">
        <w:rPr>
          <w:rFonts w:eastAsia="Times New Roman" w:cs="Times New Roman"/>
          <w:szCs w:val="24"/>
        </w:rPr>
        <w:t xml:space="preserve">έλω να σας πω </w:t>
      </w:r>
      <w:r w:rsidRPr="00CF374A">
        <w:rPr>
          <w:rFonts w:eastAsia="Times New Roman"/>
          <w:bCs/>
          <w:shd w:val="clear" w:color="auto" w:fill="FFFFFF"/>
        </w:rPr>
        <w:t>ότι</w:t>
      </w:r>
      <w:r w:rsidRPr="00CF374A">
        <w:rPr>
          <w:rFonts w:eastAsia="Times New Roman" w:cs="Times New Roman"/>
          <w:szCs w:val="24"/>
        </w:rPr>
        <w:t xml:space="preserve"> εδώ και πέντε μήνες δεν δουλεύει ο στεφανιογράφος που είναι δωρεά, </w:t>
      </w:r>
      <w:r w:rsidRPr="00CF374A">
        <w:rPr>
          <w:rFonts w:eastAsia="Times New Roman" w:cs="Times New Roman"/>
          <w:bCs/>
          <w:shd w:val="clear" w:color="auto" w:fill="FFFFFF"/>
        </w:rPr>
        <w:t>γιατί</w:t>
      </w:r>
      <w:r w:rsidRPr="00CF374A">
        <w:rPr>
          <w:rFonts w:eastAsia="Times New Roman" w:cs="Times New Roman"/>
          <w:szCs w:val="24"/>
        </w:rPr>
        <w:t xml:space="preserve"> </w:t>
      </w:r>
      <w:r w:rsidRPr="00CF374A">
        <w:rPr>
          <w:rFonts w:eastAsia="Times New Roman"/>
          <w:bCs/>
          <w:shd w:val="clear" w:color="auto" w:fill="FFFFFF"/>
        </w:rPr>
        <w:t>δεν</w:t>
      </w:r>
      <w:r w:rsidRPr="00CF374A">
        <w:rPr>
          <w:rFonts w:eastAsia="Times New Roman" w:cs="Times New Roman"/>
          <w:szCs w:val="24"/>
        </w:rPr>
        <w:t xml:space="preserve"> </w:t>
      </w:r>
      <w:r w:rsidRPr="00CF374A">
        <w:rPr>
          <w:rFonts w:eastAsia="Times New Roman" w:cs="Times New Roman"/>
          <w:bCs/>
          <w:shd w:val="clear" w:color="auto" w:fill="FFFFFF"/>
        </w:rPr>
        <w:t>υπάρχουν</w:t>
      </w:r>
      <w:r w:rsidRPr="00CF374A">
        <w:rPr>
          <w:rFonts w:eastAsia="Times New Roman" w:cs="Times New Roman"/>
          <w:szCs w:val="24"/>
        </w:rPr>
        <w:t xml:space="preserve"> λεφτά. Θέλω να σας δείξω τη σφραγίδα του νοσοκομείου για τα παιδάκια </w:t>
      </w:r>
      <w:r>
        <w:rPr>
          <w:rFonts w:eastAsia="Times New Roman" w:cs="Times New Roman"/>
          <w:szCs w:val="24"/>
        </w:rPr>
        <w:t xml:space="preserve">που πάσχουν από </w:t>
      </w:r>
      <w:r w:rsidRPr="00CF374A">
        <w:rPr>
          <w:rFonts w:eastAsia="Times New Roman" w:cs="Times New Roman"/>
          <w:szCs w:val="24"/>
        </w:rPr>
        <w:t xml:space="preserve"> υποφυσιακή αν</w:t>
      </w:r>
      <w:r w:rsidRPr="00CF374A">
        <w:rPr>
          <w:rFonts w:eastAsia="Times New Roman" w:cs="Times New Roman"/>
          <w:szCs w:val="24"/>
        </w:rPr>
        <w:t xml:space="preserve">επάρκεια, </w:t>
      </w:r>
      <w:r>
        <w:rPr>
          <w:rFonts w:eastAsia="Times New Roman" w:cs="Times New Roman"/>
          <w:szCs w:val="24"/>
        </w:rPr>
        <w:t>για τα οποία</w:t>
      </w:r>
      <w:r w:rsidRPr="00CF374A">
        <w:rPr>
          <w:rFonts w:eastAsia="Times New Roman" w:cs="Times New Roman"/>
          <w:szCs w:val="24"/>
        </w:rPr>
        <w:t xml:space="preserve"> το φαρμακείο του νοσοκομείου λέει ότι δεν υπάρχει δόση στο νοσοκομείο. </w:t>
      </w:r>
    </w:p>
    <w:p w14:paraId="120F8ED0" w14:textId="77777777" w:rsidR="0086761A" w:rsidRDefault="00427452">
      <w:pPr>
        <w:spacing w:after="0" w:line="600" w:lineRule="auto"/>
        <w:ind w:firstLine="720"/>
        <w:contextualSpacing/>
        <w:jc w:val="both"/>
        <w:rPr>
          <w:rFonts w:eastAsia="Times New Roman" w:cs="Times New Roman"/>
          <w:szCs w:val="24"/>
        </w:rPr>
      </w:pPr>
      <w:r>
        <w:rPr>
          <w:rFonts w:eastAsia="Times New Roman" w:cs="Times New Roman"/>
          <w:szCs w:val="24"/>
        </w:rPr>
        <w:t>Θ</w:t>
      </w:r>
      <w:r w:rsidRPr="00CF374A">
        <w:rPr>
          <w:rFonts w:eastAsia="Times New Roman" w:cs="Times New Roman"/>
          <w:szCs w:val="24"/>
        </w:rPr>
        <w:t xml:space="preserve">α ήθελα να πω </w:t>
      </w:r>
      <w:r>
        <w:rPr>
          <w:rFonts w:eastAsia="Times New Roman" w:cs="Times New Roman"/>
          <w:szCs w:val="24"/>
        </w:rPr>
        <w:t xml:space="preserve">σε όλους εσάς, </w:t>
      </w:r>
      <w:r w:rsidRPr="00CF374A">
        <w:rPr>
          <w:rFonts w:eastAsia="Times New Roman" w:cs="Times New Roman"/>
          <w:szCs w:val="24"/>
        </w:rPr>
        <w:t xml:space="preserve">στον Υπουργό </w:t>
      </w:r>
      <w:r>
        <w:rPr>
          <w:rFonts w:eastAsia="Times New Roman" w:cs="Times New Roman"/>
          <w:szCs w:val="24"/>
        </w:rPr>
        <w:t>Υ</w:t>
      </w:r>
      <w:r w:rsidRPr="00CF374A">
        <w:rPr>
          <w:rFonts w:eastAsia="Times New Roman" w:cs="Times New Roman"/>
          <w:szCs w:val="24"/>
        </w:rPr>
        <w:t>γείας</w:t>
      </w:r>
      <w:r>
        <w:rPr>
          <w:rFonts w:eastAsia="Times New Roman" w:cs="Times New Roman"/>
          <w:szCs w:val="24"/>
        </w:rPr>
        <w:t>, στον Υ</w:t>
      </w:r>
      <w:r w:rsidRPr="00CF374A">
        <w:rPr>
          <w:rFonts w:eastAsia="Times New Roman" w:cs="Times New Roman"/>
          <w:szCs w:val="24"/>
        </w:rPr>
        <w:t>πουργό Αγροτικής Ανάπτυξης</w:t>
      </w:r>
      <w:r>
        <w:rPr>
          <w:rFonts w:eastAsia="Times New Roman" w:cs="Times New Roman"/>
          <w:szCs w:val="24"/>
        </w:rPr>
        <w:t>,</w:t>
      </w:r>
      <w:r w:rsidRPr="00CF374A">
        <w:rPr>
          <w:rFonts w:eastAsia="Times New Roman" w:cs="Times New Roman"/>
          <w:szCs w:val="24"/>
        </w:rPr>
        <w:t xml:space="preserve"> ότι </w:t>
      </w:r>
      <w:r>
        <w:rPr>
          <w:rFonts w:eastAsia="Times New Roman" w:cs="Times New Roman"/>
          <w:szCs w:val="24"/>
        </w:rPr>
        <w:t>α</w:t>
      </w:r>
      <w:r w:rsidRPr="00CF374A">
        <w:rPr>
          <w:rFonts w:eastAsia="Times New Roman" w:cs="Times New Roman"/>
          <w:szCs w:val="24"/>
        </w:rPr>
        <w:t>ναρωτιέμαι</w:t>
      </w:r>
      <w:r>
        <w:rPr>
          <w:rFonts w:eastAsia="Times New Roman" w:cs="Times New Roman"/>
          <w:szCs w:val="24"/>
        </w:rPr>
        <w:t>,</w:t>
      </w:r>
      <w:r w:rsidRPr="007E1F13">
        <w:rPr>
          <w:rFonts w:eastAsia="Times New Roman" w:cs="Times New Roman"/>
          <w:szCs w:val="24"/>
        </w:rPr>
        <w:t xml:space="preserve"> στη Λακωνία που πάει ποιος το</w:t>
      </w:r>
      <w:r>
        <w:rPr>
          <w:rFonts w:eastAsia="Times New Roman" w:cs="Times New Roman"/>
          <w:szCs w:val="24"/>
        </w:rPr>
        <w:t>ν</w:t>
      </w:r>
      <w:r w:rsidRPr="007E1F13">
        <w:rPr>
          <w:rFonts w:eastAsia="Times New Roman" w:cs="Times New Roman"/>
          <w:szCs w:val="24"/>
        </w:rPr>
        <w:t xml:space="preserve"> χειροκροτεί</w:t>
      </w:r>
      <w:r>
        <w:rPr>
          <w:rFonts w:eastAsia="Times New Roman" w:cs="Times New Roman"/>
          <w:szCs w:val="24"/>
        </w:rPr>
        <w:t>;</w:t>
      </w:r>
      <w:r w:rsidRPr="007E1F13">
        <w:rPr>
          <w:rFonts w:eastAsia="Times New Roman" w:cs="Times New Roman"/>
          <w:szCs w:val="24"/>
        </w:rPr>
        <w:t xml:space="preserve"> </w:t>
      </w:r>
      <w:r>
        <w:rPr>
          <w:rFonts w:eastAsia="Times New Roman" w:cs="Times New Roman"/>
          <w:szCs w:val="24"/>
        </w:rPr>
        <w:t>Ο</w:t>
      </w:r>
      <w:r w:rsidRPr="007E1F13">
        <w:rPr>
          <w:rFonts w:eastAsia="Times New Roman" w:cs="Times New Roman"/>
          <w:szCs w:val="24"/>
        </w:rPr>
        <w:t xml:space="preserve">ι γαλατάδες </w:t>
      </w:r>
      <w:r>
        <w:rPr>
          <w:rFonts w:eastAsia="Times New Roman" w:cs="Times New Roman"/>
          <w:szCs w:val="24"/>
        </w:rPr>
        <w:t>ή οι κτηνοτρόφοι; Αν πει «οι γαλατάδες», θα του πω «ναι», αλλά οι κτηνοτρόφοι δεν μπορ</w:t>
      </w:r>
      <w:r>
        <w:rPr>
          <w:rFonts w:eastAsia="Times New Roman" w:cs="Times New Roman"/>
          <w:szCs w:val="24"/>
        </w:rPr>
        <w:t>εί</w:t>
      </w:r>
      <w:r>
        <w:rPr>
          <w:rFonts w:eastAsia="Times New Roman" w:cs="Times New Roman"/>
          <w:szCs w:val="24"/>
        </w:rPr>
        <w:t xml:space="preserve"> να τον χειροκροτούν, γιατί μειώθηκε </w:t>
      </w:r>
      <w:r w:rsidRPr="0046147D">
        <w:rPr>
          <w:rFonts w:eastAsia="Times New Roman" w:cs="Times New Roman"/>
          <w:szCs w:val="24"/>
        </w:rPr>
        <w:t xml:space="preserve">12 λεπτά </w:t>
      </w:r>
      <w:r>
        <w:rPr>
          <w:rFonts w:eastAsia="Times New Roman" w:cs="Times New Roman"/>
          <w:szCs w:val="24"/>
        </w:rPr>
        <w:t xml:space="preserve">το γάλα. </w:t>
      </w:r>
    </w:p>
    <w:p w14:paraId="120F8ED1"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ήμερα, εδώ, εσείς λέτε </w:t>
      </w:r>
      <w:r>
        <w:rPr>
          <w:rFonts w:eastAsia="Times New Roman" w:cs="Times New Roman"/>
          <w:szCs w:val="24"/>
        </w:rPr>
        <w:t xml:space="preserve">για εμάς </w:t>
      </w:r>
      <w:r>
        <w:rPr>
          <w:rFonts w:eastAsia="Times New Roman" w:cs="Times New Roman"/>
          <w:szCs w:val="24"/>
        </w:rPr>
        <w:t>ότι β</w:t>
      </w:r>
      <w:r>
        <w:rPr>
          <w:rFonts w:eastAsia="Times New Roman" w:cs="Times New Roman"/>
          <w:szCs w:val="24"/>
        </w:rPr>
        <w:t>ά</w:t>
      </w:r>
      <w:r>
        <w:rPr>
          <w:rFonts w:eastAsia="Times New Roman" w:cs="Times New Roman"/>
          <w:szCs w:val="24"/>
        </w:rPr>
        <w:t>λα</w:t>
      </w:r>
      <w:r>
        <w:rPr>
          <w:rFonts w:eastAsia="Times New Roman" w:cs="Times New Roman"/>
          <w:szCs w:val="24"/>
        </w:rPr>
        <w:t>με</w:t>
      </w:r>
      <w:r>
        <w:rPr>
          <w:rFonts w:eastAsia="Times New Roman" w:cs="Times New Roman"/>
          <w:szCs w:val="24"/>
        </w:rPr>
        <w:t xml:space="preserve"> τη χώρα στα μνημόνια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γώ ψήφισα για τα μνημόνια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λλά την ίδια ώρα </w:t>
      </w:r>
      <w:r>
        <w:rPr>
          <w:rFonts w:eastAsia="Times New Roman" w:cs="Times New Roman"/>
          <w:szCs w:val="24"/>
        </w:rPr>
        <w:t>χειροκροτάτε τον κ. Κουρουμπλή</w:t>
      </w:r>
      <w:r>
        <w:rPr>
          <w:rFonts w:eastAsia="Times New Roman" w:cs="Times New Roman"/>
          <w:szCs w:val="24"/>
        </w:rPr>
        <w:t>,</w:t>
      </w:r>
      <w:r>
        <w:rPr>
          <w:rFonts w:eastAsia="Times New Roman" w:cs="Times New Roman"/>
          <w:szCs w:val="24"/>
        </w:rPr>
        <w:t xml:space="preserve"> που ψήφισε τα μισά μνημόνια με εμάς και τα μισά με εσάς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Πρόκειτε για</w:t>
      </w:r>
      <w:r>
        <w:rPr>
          <w:rFonts w:eastAsia="Times New Roman" w:cs="Times New Roman"/>
          <w:szCs w:val="24"/>
        </w:rPr>
        <w:t xml:space="preserve"> υποκρισία, η οποία δεν έχει τελειωμό. Κ</w:t>
      </w:r>
      <w:r w:rsidRPr="0046147D">
        <w:rPr>
          <w:rFonts w:eastAsia="Times New Roman" w:cs="Times New Roman"/>
          <w:szCs w:val="24"/>
        </w:rPr>
        <w:t>αι δεν αξίζει σε όλους</w:t>
      </w:r>
      <w:r>
        <w:rPr>
          <w:rFonts w:eastAsia="Times New Roman" w:cs="Times New Roman"/>
          <w:szCs w:val="24"/>
        </w:rPr>
        <w:t>.</w:t>
      </w:r>
    </w:p>
    <w:p w14:paraId="120F8ED2"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η χώρα, εκτός από τα οικονομικά, για να προχωρ</w:t>
      </w:r>
      <w:r>
        <w:rPr>
          <w:rFonts w:eastAsia="Times New Roman" w:cs="Times New Roman"/>
          <w:szCs w:val="24"/>
        </w:rPr>
        <w:t xml:space="preserve">ήσει χρειάζεται επενδύσεις. Και οι επενδύσεις τα τελευταία χρόνια </w:t>
      </w:r>
      <w:r w:rsidRPr="0046147D">
        <w:rPr>
          <w:rFonts w:eastAsia="Times New Roman" w:cs="Times New Roman"/>
          <w:szCs w:val="24"/>
        </w:rPr>
        <w:t>με αυτές τις τράπεζες</w:t>
      </w:r>
      <w:r>
        <w:rPr>
          <w:rFonts w:eastAsia="Times New Roman" w:cs="Times New Roman"/>
          <w:szCs w:val="24"/>
        </w:rPr>
        <w:t>,</w:t>
      </w:r>
      <w:r w:rsidRPr="0046147D">
        <w:rPr>
          <w:rFonts w:eastAsia="Times New Roman" w:cs="Times New Roman"/>
          <w:szCs w:val="24"/>
        </w:rPr>
        <w:t xml:space="preserve"> που εσείς </w:t>
      </w:r>
      <w:r>
        <w:rPr>
          <w:rFonts w:eastAsia="Times New Roman" w:cs="Times New Roman"/>
          <w:szCs w:val="24"/>
        </w:rPr>
        <w:t xml:space="preserve">οι ίδιοι </w:t>
      </w:r>
      <w:r w:rsidRPr="0046147D">
        <w:rPr>
          <w:rFonts w:eastAsia="Times New Roman" w:cs="Times New Roman"/>
          <w:szCs w:val="24"/>
        </w:rPr>
        <w:t>δώσατε σε ξένους</w:t>
      </w:r>
      <w:r>
        <w:rPr>
          <w:rFonts w:eastAsia="Times New Roman" w:cs="Times New Roman"/>
          <w:szCs w:val="24"/>
        </w:rPr>
        <w:t xml:space="preserve"> χάνοντας</w:t>
      </w:r>
      <w:r w:rsidRPr="0046147D">
        <w:rPr>
          <w:rFonts w:eastAsia="Times New Roman" w:cs="Times New Roman"/>
          <w:szCs w:val="24"/>
        </w:rPr>
        <w:t xml:space="preserve"> όλα τα χρήματα του </w:t>
      </w:r>
      <w:r>
        <w:rPr>
          <w:rFonts w:eastAsia="Times New Roman" w:cs="Times New Roman"/>
          <w:szCs w:val="24"/>
        </w:rPr>
        <w:t>ΤΧΣ, τα 24,5 δισεκατομμύρια</w:t>
      </w:r>
      <w:r w:rsidRPr="0046147D">
        <w:rPr>
          <w:rFonts w:eastAsia="Times New Roman" w:cs="Times New Roman"/>
          <w:szCs w:val="24"/>
        </w:rPr>
        <w:t xml:space="preserve"> </w:t>
      </w:r>
      <w:r>
        <w:rPr>
          <w:rFonts w:eastAsia="Times New Roman" w:cs="Times New Roman"/>
          <w:szCs w:val="24"/>
        </w:rPr>
        <w:t>-</w:t>
      </w:r>
      <w:r w:rsidRPr="0046147D">
        <w:rPr>
          <w:rFonts w:eastAsia="Times New Roman" w:cs="Times New Roman"/>
          <w:szCs w:val="24"/>
        </w:rPr>
        <w:t>και τώρ</w:t>
      </w:r>
      <w:r>
        <w:rPr>
          <w:rFonts w:eastAsia="Times New Roman" w:cs="Times New Roman"/>
          <w:szCs w:val="24"/>
        </w:rPr>
        <w:t>α ακούω ότι θέλετε να τους ξανα</w:t>
      </w:r>
      <w:r w:rsidRPr="0046147D">
        <w:rPr>
          <w:rFonts w:eastAsia="Times New Roman" w:cs="Times New Roman"/>
          <w:szCs w:val="24"/>
        </w:rPr>
        <w:t>γυρίσετε τους Έλληνες τραπεζίτες πίσ</w:t>
      </w:r>
      <w:r w:rsidRPr="0046147D">
        <w:rPr>
          <w:rFonts w:eastAsia="Times New Roman" w:cs="Times New Roman"/>
          <w:szCs w:val="24"/>
        </w:rPr>
        <w:t>ω</w:t>
      </w:r>
      <w:r>
        <w:rPr>
          <w:rFonts w:eastAsia="Times New Roman" w:cs="Times New Roman"/>
          <w:szCs w:val="24"/>
        </w:rPr>
        <w:t>-</w:t>
      </w:r>
      <w:r w:rsidRPr="0046147D">
        <w:rPr>
          <w:rFonts w:eastAsia="Times New Roman" w:cs="Times New Roman"/>
          <w:szCs w:val="24"/>
        </w:rPr>
        <w:t xml:space="preserve"> δεν μπορούν </w:t>
      </w:r>
      <w:r>
        <w:rPr>
          <w:rFonts w:eastAsia="Times New Roman" w:cs="Times New Roman"/>
          <w:szCs w:val="24"/>
        </w:rPr>
        <w:t>να χρηματοδοτήσουν την ελληνική οικονομία. Σ</w:t>
      </w:r>
      <w:r w:rsidRPr="0046147D">
        <w:rPr>
          <w:rFonts w:eastAsia="Times New Roman" w:cs="Times New Roman"/>
          <w:szCs w:val="24"/>
        </w:rPr>
        <w:t xml:space="preserve">ας έχουμε κάνει μία πρόταση συγκεκριμένη για </w:t>
      </w:r>
      <w:r>
        <w:rPr>
          <w:rFonts w:eastAsia="Times New Roman" w:cs="Times New Roman"/>
          <w:szCs w:val="24"/>
        </w:rPr>
        <w:t xml:space="preserve">τα κόκκινα δάνεια, για την </w:t>
      </w:r>
      <w:r>
        <w:rPr>
          <w:rFonts w:eastAsia="Times New Roman" w:cs="Times New Roman"/>
          <w:szCs w:val="24"/>
          <w:lang w:val="en-US"/>
        </w:rPr>
        <w:t>bad</w:t>
      </w:r>
      <w:r w:rsidRPr="00BC4381">
        <w:rPr>
          <w:rFonts w:eastAsia="Times New Roman" w:cs="Times New Roman"/>
          <w:szCs w:val="24"/>
        </w:rPr>
        <w:t xml:space="preserve"> </w:t>
      </w:r>
      <w:r>
        <w:rPr>
          <w:rFonts w:eastAsia="Times New Roman" w:cs="Times New Roman"/>
          <w:szCs w:val="24"/>
          <w:lang w:val="en-US"/>
        </w:rPr>
        <w:t>bank</w:t>
      </w:r>
      <w:r w:rsidRPr="00BC4381">
        <w:rPr>
          <w:rFonts w:eastAsia="Times New Roman" w:cs="Times New Roman"/>
          <w:szCs w:val="24"/>
        </w:rPr>
        <w:t xml:space="preserve">, </w:t>
      </w:r>
      <w:r w:rsidRPr="0046147D">
        <w:rPr>
          <w:rFonts w:eastAsia="Times New Roman" w:cs="Times New Roman"/>
          <w:szCs w:val="24"/>
        </w:rPr>
        <w:t>η οποία μπορεί να είναι ο μοναδικός τρόπος</w:t>
      </w:r>
      <w:r w:rsidRPr="00BC4381">
        <w:rPr>
          <w:rFonts w:eastAsia="Times New Roman" w:cs="Times New Roman"/>
          <w:szCs w:val="24"/>
        </w:rPr>
        <w:t>,</w:t>
      </w:r>
      <w:r w:rsidRPr="0046147D">
        <w:rPr>
          <w:rFonts w:eastAsia="Times New Roman" w:cs="Times New Roman"/>
          <w:szCs w:val="24"/>
        </w:rPr>
        <w:t xml:space="preserve"> ώστε να στηριχθούν οι επιχειρήσεις</w:t>
      </w:r>
      <w:r w:rsidRPr="00BC4381">
        <w:rPr>
          <w:rFonts w:eastAsia="Times New Roman" w:cs="Times New Roman"/>
          <w:szCs w:val="24"/>
        </w:rPr>
        <w:t>,</w:t>
      </w:r>
      <w:r w:rsidRPr="0046147D">
        <w:rPr>
          <w:rFonts w:eastAsia="Times New Roman" w:cs="Times New Roman"/>
          <w:szCs w:val="24"/>
        </w:rPr>
        <w:t xml:space="preserve"> να μπορέσει να βοηθήσει τις τράπεζες και να βοηθήσει τους μικρομεσαίους</w:t>
      </w:r>
      <w:r w:rsidRPr="00BC4381">
        <w:rPr>
          <w:rFonts w:eastAsia="Times New Roman" w:cs="Times New Roman"/>
          <w:szCs w:val="24"/>
        </w:rPr>
        <w:t xml:space="preserve">. </w:t>
      </w:r>
      <w:r>
        <w:rPr>
          <w:rFonts w:eastAsia="Times New Roman" w:cs="Times New Roman"/>
          <w:szCs w:val="24"/>
          <w:lang w:val="en-US"/>
        </w:rPr>
        <w:t>T</w:t>
      </w:r>
      <w:r w:rsidRPr="0046147D">
        <w:rPr>
          <w:rFonts w:eastAsia="Times New Roman" w:cs="Times New Roman"/>
          <w:szCs w:val="24"/>
        </w:rPr>
        <w:t xml:space="preserve">ο έχει κάνει </w:t>
      </w:r>
      <w:r>
        <w:rPr>
          <w:rFonts w:eastAsia="Times New Roman" w:cs="Times New Roman"/>
          <w:szCs w:val="24"/>
        </w:rPr>
        <w:t>η Ι</w:t>
      </w:r>
      <w:r w:rsidRPr="0046147D">
        <w:rPr>
          <w:rFonts w:eastAsia="Times New Roman" w:cs="Times New Roman"/>
          <w:szCs w:val="24"/>
        </w:rPr>
        <w:t>σπανία</w:t>
      </w:r>
      <w:r>
        <w:rPr>
          <w:rFonts w:eastAsia="Times New Roman" w:cs="Times New Roman"/>
          <w:szCs w:val="24"/>
        </w:rPr>
        <w:t>,</w:t>
      </w:r>
      <w:r w:rsidRPr="0046147D">
        <w:rPr>
          <w:rFonts w:eastAsia="Times New Roman" w:cs="Times New Roman"/>
          <w:szCs w:val="24"/>
        </w:rPr>
        <w:t xml:space="preserve"> το έχει κάνει </w:t>
      </w:r>
      <w:r>
        <w:rPr>
          <w:rFonts w:eastAsia="Times New Roman" w:cs="Times New Roman"/>
          <w:szCs w:val="24"/>
        </w:rPr>
        <w:t>η Ιρλανδία. Ε</w:t>
      </w:r>
      <w:r w:rsidRPr="0046147D">
        <w:rPr>
          <w:rFonts w:eastAsia="Times New Roman" w:cs="Times New Roman"/>
          <w:szCs w:val="24"/>
        </w:rPr>
        <w:t xml:space="preserve">σείς και </w:t>
      </w:r>
      <w:r>
        <w:rPr>
          <w:rFonts w:eastAsia="Times New Roman" w:cs="Times New Roman"/>
          <w:szCs w:val="24"/>
        </w:rPr>
        <w:t>άλλ</w:t>
      </w:r>
      <w:r w:rsidRPr="0046147D">
        <w:rPr>
          <w:rFonts w:eastAsia="Times New Roman" w:cs="Times New Roman"/>
          <w:szCs w:val="24"/>
        </w:rPr>
        <w:t>α κόμματα αντιδράτε</w:t>
      </w:r>
      <w:r>
        <w:rPr>
          <w:rFonts w:eastAsia="Times New Roman" w:cs="Times New Roman"/>
          <w:szCs w:val="24"/>
        </w:rPr>
        <w:t xml:space="preserve">. Δεν κάνετε κάτι </w:t>
      </w:r>
      <w:r>
        <w:rPr>
          <w:rFonts w:eastAsia="Times New Roman" w:cs="Times New Roman"/>
          <w:szCs w:val="24"/>
        </w:rPr>
        <w:t>για να</w:t>
      </w:r>
      <w:r w:rsidRPr="0046147D">
        <w:rPr>
          <w:rFonts w:eastAsia="Times New Roman" w:cs="Times New Roman"/>
          <w:szCs w:val="24"/>
        </w:rPr>
        <w:t xml:space="preserve"> λύσε</w:t>
      </w:r>
      <w:r>
        <w:rPr>
          <w:rFonts w:eastAsia="Times New Roman" w:cs="Times New Roman"/>
          <w:szCs w:val="24"/>
        </w:rPr>
        <w:t>τε</w:t>
      </w:r>
      <w:r w:rsidRPr="0046147D">
        <w:rPr>
          <w:rFonts w:eastAsia="Times New Roman" w:cs="Times New Roman"/>
          <w:szCs w:val="24"/>
        </w:rPr>
        <w:t xml:space="preserve"> αυτά τα ζητήματα</w:t>
      </w:r>
      <w:r>
        <w:rPr>
          <w:rFonts w:eastAsia="Times New Roman" w:cs="Times New Roman"/>
          <w:szCs w:val="24"/>
        </w:rPr>
        <w:t xml:space="preserve">. </w:t>
      </w:r>
    </w:p>
    <w:p w14:paraId="120F8ED3"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w:t>
      </w:r>
      <w:r w:rsidRPr="0046147D">
        <w:rPr>
          <w:rFonts w:eastAsia="Times New Roman" w:cs="Times New Roman"/>
          <w:szCs w:val="24"/>
        </w:rPr>
        <w:t xml:space="preserve">των </w:t>
      </w:r>
      <w:r>
        <w:rPr>
          <w:rFonts w:eastAsia="Times New Roman" w:cs="Times New Roman"/>
          <w:szCs w:val="24"/>
        </w:rPr>
        <w:t>Ο</w:t>
      </w:r>
      <w:r w:rsidRPr="0046147D">
        <w:rPr>
          <w:rFonts w:eastAsia="Times New Roman" w:cs="Times New Roman"/>
          <w:szCs w:val="24"/>
        </w:rPr>
        <w:t>ικονομικών</w:t>
      </w:r>
      <w:r>
        <w:rPr>
          <w:rFonts w:eastAsia="Times New Roman" w:cs="Times New Roman"/>
          <w:szCs w:val="24"/>
        </w:rPr>
        <w:t xml:space="preserve"> και αρμόδιε</w:t>
      </w:r>
      <w:r w:rsidRPr="0046147D">
        <w:rPr>
          <w:rFonts w:eastAsia="Times New Roman" w:cs="Times New Roman"/>
          <w:szCs w:val="24"/>
        </w:rPr>
        <w:t xml:space="preserve"> </w:t>
      </w:r>
      <w:r>
        <w:rPr>
          <w:rFonts w:eastAsia="Times New Roman" w:cs="Times New Roman"/>
          <w:szCs w:val="24"/>
        </w:rPr>
        <w:t xml:space="preserve">για </w:t>
      </w:r>
      <w:r w:rsidRPr="0046147D">
        <w:rPr>
          <w:rFonts w:eastAsia="Times New Roman" w:cs="Times New Roman"/>
          <w:szCs w:val="24"/>
        </w:rPr>
        <w:t>το Γενικό Λογιστήριο</w:t>
      </w:r>
      <w:r>
        <w:rPr>
          <w:rFonts w:eastAsia="Times New Roman" w:cs="Times New Roman"/>
          <w:szCs w:val="24"/>
        </w:rPr>
        <w:t xml:space="preserve">, </w:t>
      </w:r>
      <w:r w:rsidRPr="0046147D">
        <w:rPr>
          <w:rFonts w:eastAsia="Times New Roman" w:cs="Times New Roman"/>
          <w:szCs w:val="24"/>
        </w:rPr>
        <w:t>συνάδουν αυτά που σας λένε για το ΕΣΠΑ</w:t>
      </w:r>
      <w:r>
        <w:rPr>
          <w:rFonts w:eastAsia="Times New Roman" w:cs="Times New Roman"/>
          <w:szCs w:val="24"/>
        </w:rPr>
        <w:t xml:space="preserve"> με αυτά που </w:t>
      </w:r>
      <w:r w:rsidRPr="0046147D">
        <w:rPr>
          <w:rFonts w:eastAsia="Times New Roman" w:cs="Times New Roman"/>
          <w:szCs w:val="24"/>
        </w:rPr>
        <w:t xml:space="preserve">εσείς </w:t>
      </w:r>
      <w:r>
        <w:rPr>
          <w:rFonts w:eastAsia="Times New Roman" w:cs="Times New Roman"/>
          <w:szCs w:val="24"/>
        </w:rPr>
        <w:t>εισπράττ</w:t>
      </w:r>
      <w:r w:rsidRPr="0046147D">
        <w:rPr>
          <w:rFonts w:eastAsia="Times New Roman" w:cs="Times New Roman"/>
          <w:szCs w:val="24"/>
        </w:rPr>
        <w:t xml:space="preserve">ετε στο Γενικό Λογιστήριο </w:t>
      </w:r>
      <w:r>
        <w:rPr>
          <w:rFonts w:eastAsia="Times New Roman" w:cs="Times New Roman"/>
          <w:szCs w:val="24"/>
        </w:rPr>
        <w:t xml:space="preserve">και εννοώ με τους φόρους, το ΦΠΑ; Δηλαδή, από τα 26+2 δισεκατομμύρια </w:t>
      </w:r>
      <w:r w:rsidRPr="0046147D">
        <w:rPr>
          <w:rFonts w:eastAsia="Times New Roman" w:cs="Times New Roman"/>
          <w:szCs w:val="24"/>
        </w:rPr>
        <w:t xml:space="preserve">που έχουμε πάρει για το </w:t>
      </w:r>
      <w:r>
        <w:rPr>
          <w:rFonts w:eastAsia="Times New Roman" w:cs="Times New Roman"/>
          <w:szCs w:val="24"/>
        </w:rPr>
        <w:t>20</w:t>
      </w:r>
      <w:r w:rsidRPr="0046147D">
        <w:rPr>
          <w:rFonts w:eastAsia="Times New Roman" w:cs="Times New Roman"/>
          <w:szCs w:val="24"/>
        </w:rPr>
        <w:t>14</w:t>
      </w:r>
      <w:r>
        <w:rPr>
          <w:rFonts w:eastAsia="Times New Roman" w:cs="Times New Roman"/>
          <w:szCs w:val="24"/>
        </w:rPr>
        <w:t>-20</w:t>
      </w:r>
      <w:r w:rsidRPr="0046147D">
        <w:rPr>
          <w:rFonts w:eastAsia="Times New Roman" w:cs="Times New Roman"/>
          <w:szCs w:val="24"/>
        </w:rPr>
        <w:t>20</w:t>
      </w:r>
      <w:r>
        <w:rPr>
          <w:rFonts w:eastAsia="Times New Roman" w:cs="Times New Roman"/>
          <w:szCs w:val="24"/>
        </w:rPr>
        <w:t>,</w:t>
      </w:r>
      <w:r w:rsidRPr="0046147D">
        <w:rPr>
          <w:rFonts w:eastAsia="Times New Roman" w:cs="Times New Roman"/>
          <w:szCs w:val="24"/>
        </w:rPr>
        <w:t xml:space="preserve"> σήμερα</w:t>
      </w:r>
      <w:r>
        <w:rPr>
          <w:rFonts w:eastAsia="Times New Roman" w:cs="Times New Roman"/>
          <w:szCs w:val="24"/>
        </w:rPr>
        <w:t>, κ</w:t>
      </w:r>
      <w:r w:rsidRPr="0046147D">
        <w:rPr>
          <w:rFonts w:eastAsia="Times New Roman" w:cs="Times New Roman"/>
          <w:szCs w:val="24"/>
        </w:rPr>
        <w:t>ύριε Υπουργέ</w:t>
      </w:r>
      <w:r>
        <w:rPr>
          <w:rFonts w:eastAsia="Times New Roman" w:cs="Times New Roman"/>
          <w:szCs w:val="24"/>
        </w:rPr>
        <w:t>,</w:t>
      </w:r>
      <w:r w:rsidRPr="0046147D">
        <w:rPr>
          <w:rFonts w:eastAsia="Times New Roman" w:cs="Times New Roman"/>
          <w:szCs w:val="24"/>
        </w:rPr>
        <w:t xml:space="preserve"> </w:t>
      </w:r>
      <w:r>
        <w:rPr>
          <w:rFonts w:eastAsia="Times New Roman" w:cs="Times New Roman"/>
          <w:szCs w:val="24"/>
        </w:rPr>
        <w:t>πού</w:t>
      </w:r>
      <w:r w:rsidRPr="0046147D">
        <w:rPr>
          <w:rFonts w:eastAsia="Times New Roman" w:cs="Times New Roman"/>
          <w:szCs w:val="24"/>
        </w:rPr>
        <w:t xml:space="preserve"> βρισκόμα</w:t>
      </w:r>
      <w:r w:rsidRPr="0046147D">
        <w:rPr>
          <w:rFonts w:eastAsia="Times New Roman" w:cs="Times New Roman"/>
          <w:szCs w:val="24"/>
        </w:rPr>
        <w:t xml:space="preserve">στε </w:t>
      </w:r>
      <w:r w:rsidRPr="0046147D">
        <w:rPr>
          <w:rFonts w:eastAsia="Times New Roman" w:cs="Times New Roman"/>
          <w:szCs w:val="24"/>
        </w:rPr>
        <w:lastRenderedPageBreak/>
        <w:t>σε απορρόφηση</w:t>
      </w:r>
      <w:r>
        <w:rPr>
          <w:rFonts w:eastAsia="Times New Roman" w:cs="Times New Roman"/>
          <w:szCs w:val="24"/>
        </w:rPr>
        <w:t>; Μόλις 5,2 δισεκατομμύρια, κ</w:t>
      </w:r>
      <w:r w:rsidRPr="0046147D">
        <w:rPr>
          <w:rFonts w:eastAsia="Times New Roman" w:cs="Times New Roman"/>
          <w:szCs w:val="24"/>
        </w:rPr>
        <w:t>ύριε Υπουργέ</w:t>
      </w:r>
      <w:r>
        <w:rPr>
          <w:rFonts w:eastAsia="Times New Roman" w:cs="Times New Roman"/>
          <w:szCs w:val="24"/>
        </w:rPr>
        <w:t>, -</w:t>
      </w:r>
      <w:r w:rsidRPr="0046147D">
        <w:rPr>
          <w:rFonts w:eastAsia="Times New Roman" w:cs="Times New Roman"/>
          <w:szCs w:val="24"/>
        </w:rPr>
        <w:t xml:space="preserve">το ξέρω </w:t>
      </w:r>
      <w:r>
        <w:rPr>
          <w:rFonts w:eastAsia="Times New Roman" w:cs="Times New Roman"/>
          <w:szCs w:val="24"/>
        </w:rPr>
        <w:t>γιατί</w:t>
      </w:r>
      <w:r w:rsidRPr="0046147D">
        <w:rPr>
          <w:rFonts w:eastAsia="Times New Roman" w:cs="Times New Roman"/>
          <w:szCs w:val="24"/>
        </w:rPr>
        <w:t xml:space="preserve"> τα στοιχεία τα έχετε</w:t>
      </w:r>
      <w:r>
        <w:rPr>
          <w:rFonts w:eastAsia="Times New Roman" w:cs="Times New Roman"/>
          <w:szCs w:val="24"/>
        </w:rPr>
        <w:t xml:space="preserve">- </w:t>
      </w:r>
      <w:r>
        <w:rPr>
          <w:rFonts w:eastAsia="Times New Roman" w:cs="Times New Roman"/>
          <w:szCs w:val="24"/>
        </w:rPr>
        <w:t>δ</w:t>
      </w:r>
      <w:r w:rsidRPr="0046147D">
        <w:rPr>
          <w:rFonts w:eastAsia="Times New Roman" w:cs="Times New Roman"/>
          <w:szCs w:val="24"/>
        </w:rPr>
        <w:t>ύο χρόνια</w:t>
      </w:r>
      <w:r>
        <w:rPr>
          <w:rFonts w:eastAsia="Times New Roman" w:cs="Times New Roman"/>
          <w:szCs w:val="24"/>
        </w:rPr>
        <w:t xml:space="preserve"> </w:t>
      </w:r>
      <w:r>
        <w:rPr>
          <w:rFonts w:eastAsia="Times New Roman" w:cs="Times New Roman"/>
          <w:szCs w:val="24"/>
        </w:rPr>
        <w:t>πριν τελειώσει η</w:t>
      </w:r>
      <w:r w:rsidRPr="0046147D">
        <w:rPr>
          <w:rFonts w:eastAsia="Times New Roman" w:cs="Times New Roman"/>
          <w:szCs w:val="24"/>
        </w:rPr>
        <w:t xml:space="preserve"> προγραμματική περίοδος</w:t>
      </w:r>
      <w:r>
        <w:rPr>
          <w:rFonts w:eastAsia="Times New Roman" w:cs="Times New Roman"/>
          <w:szCs w:val="24"/>
        </w:rPr>
        <w:t>. Κ</w:t>
      </w:r>
      <w:r w:rsidRPr="0046147D">
        <w:rPr>
          <w:rFonts w:eastAsia="Times New Roman" w:cs="Times New Roman"/>
          <w:szCs w:val="24"/>
        </w:rPr>
        <w:t xml:space="preserve">αι ξέρετε </w:t>
      </w:r>
      <w:r>
        <w:rPr>
          <w:rFonts w:eastAsia="Times New Roman" w:cs="Times New Roman"/>
          <w:szCs w:val="24"/>
        </w:rPr>
        <w:t>π</w:t>
      </w:r>
      <w:r w:rsidRPr="0046147D">
        <w:rPr>
          <w:rFonts w:eastAsia="Times New Roman" w:cs="Times New Roman"/>
          <w:szCs w:val="24"/>
        </w:rPr>
        <w:t>ού οφείλεται η μεγάλη πτώση</w:t>
      </w:r>
      <w:r>
        <w:rPr>
          <w:rFonts w:eastAsia="Times New Roman" w:cs="Times New Roman"/>
          <w:szCs w:val="24"/>
        </w:rPr>
        <w:t>;</w:t>
      </w:r>
      <w:r w:rsidRPr="0046147D">
        <w:rPr>
          <w:rFonts w:eastAsia="Times New Roman" w:cs="Times New Roman"/>
          <w:szCs w:val="24"/>
        </w:rPr>
        <w:t xml:space="preserve"> Τελείωσαν τα έργα από την προηγούμενη περίοδο</w:t>
      </w:r>
      <w:r>
        <w:rPr>
          <w:rFonts w:eastAsia="Times New Roman" w:cs="Times New Roman"/>
          <w:szCs w:val="24"/>
        </w:rPr>
        <w:t xml:space="preserve">. </w:t>
      </w:r>
    </w:p>
    <w:p w14:paraId="120F8ED4"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Θέλετε να σας πω γ</w:t>
      </w:r>
      <w:r>
        <w:rPr>
          <w:rFonts w:eastAsia="Times New Roman" w:cs="Times New Roman"/>
          <w:szCs w:val="24"/>
        </w:rPr>
        <w:t>ια το Ταμείο Υ</w:t>
      </w:r>
      <w:r w:rsidRPr="0046147D">
        <w:rPr>
          <w:rFonts w:eastAsia="Times New Roman" w:cs="Times New Roman"/>
          <w:szCs w:val="24"/>
        </w:rPr>
        <w:t>ποδομών</w:t>
      </w:r>
      <w:r>
        <w:rPr>
          <w:rFonts w:eastAsia="Times New Roman" w:cs="Times New Roman"/>
          <w:szCs w:val="24"/>
        </w:rPr>
        <w:t>; Είναι</w:t>
      </w:r>
      <w:r w:rsidRPr="0046147D">
        <w:rPr>
          <w:rFonts w:eastAsia="Times New Roman" w:cs="Times New Roman"/>
          <w:szCs w:val="24"/>
        </w:rPr>
        <w:t xml:space="preserve"> 20% κάτω</w:t>
      </w:r>
      <w:r>
        <w:rPr>
          <w:rFonts w:eastAsia="Times New Roman" w:cs="Times New Roman"/>
          <w:szCs w:val="24"/>
        </w:rPr>
        <w:t>, σε απορρόφηση</w:t>
      </w:r>
      <w:r w:rsidRPr="0046147D">
        <w:rPr>
          <w:rFonts w:eastAsia="Times New Roman" w:cs="Times New Roman"/>
          <w:szCs w:val="24"/>
        </w:rPr>
        <w:t xml:space="preserve"> από </w:t>
      </w:r>
      <w:r>
        <w:rPr>
          <w:rFonts w:eastAsia="Times New Roman" w:cs="Times New Roman"/>
          <w:szCs w:val="24"/>
        </w:rPr>
        <w:t>1</w:t>
      </w:r>
      <w:r w:rsidRPr="0046147D">
        <w:rPr>
          <w:rFonts w:eastAsia="Times New Roman" w:cs="Times New Roman"/>
          <w:szCs w:val="24"/>
        </w:rPr>
        <w:t xml:space="preserve"> δισεκατομμύριο 48</w:t>
      </w:r>
      <w:r>
        <w:rPr>
          <w:rFonts w:eastAsia="Times New Roman" w:cs="Times New Roman"/>
          <w:szCs w:val="24"/>
        </w:rPr>
        <w:t xml:space="preserve"> χιλιάδες </w:t>
      </w:r>
      <w:r w:rsidRPr="0046147D">
        <w:rPr>
          <w:rFonts w:eastAsia="Times New Roman" w:cs="Times New Roman"/>
          <w:szCs w:val="24"/>
        </w:rPr>
        <w:t xml:space="preserve">σε </w:t>
      </w:r>
      <w:r>
        <w:rPr>
          <w:rFonts w:eastAsia="Times New Roman" w:cs="Times New Roman"/>
          <w:szCs w:val="24"/>
        </w:rPr>
        <w:t>824. Σ</w:t>
      </w:r>
      <w:r w:rsidRPr="0046147D">
        <w:rPr>
          <w:rFonts w:eastAsia="Times New Roman" w:cs="Times New Roman"/>
          <w:szCs w:val="24"/>
        </w:rPr>
        <w:t xml:space="preserve">το </w:t>
      </w:r>
      <w:r>
        <w:rPr>
          <w:rFonts w:eastAsia="Times New Roman" w:cs="Times New Roman"/>
          <w:szCs w:val="24"/>
        </w:rPr>
        <w:t>ΕΠΑΝΕΚ είναι</w:t>
      </w:r>
      <w:r w:rsidRPr="0046147D">
        <w:rPr>
          <w:rFonts w:eastAsia="Times New Roman" w:cs="Times New Roman"/>
          <w:szCs w:val="24"/>
        </w:rPr>
        <w:t xml:space="preserve"> δραματική </w:t>
      </w:r>
      <w:r>
        <w:rPr>
          <w:rFonts w:eastAsia="Times New Roman" w:cs="Times New Roman"/>
          <w:szCs w:val="24"/>
        </w:rPr>
        <w:t xml:space="preserve">η </w:t>
      </w:r>
      <w:r w:rsidRPr="0046147D">
        <w:rPr>
          <w:rFonts w:eastAsia="Times New Roman" w:cs="Times New Roman"/>
          <w:szCs w:val="24"/>
        </w:rPr>
        <w:t>εικόνα</w:t>
      </w:r>
      <w:r>
        <w:rPr>
          <w:rFonts w:eastAsia="Times New Roman" w:cs="Times New Roman"/>
          <w:szCs w:val="24"/>
        </w:rPr>
        <w:t>: Μείωση 39%, κύριε Υπουργέ, και το ξέρετε. Όσο για το Πακέτο Γιούνκερ,</w:t>
      </w:r>
      <w:r w:rsidRPr="0046147D">
        <w:rPr>
          <w:rFonts w:eastAsia="Times New Roman" w:cs="Times New Roman"/>
          <w:szCs w:val="24"/>
        </w:rPr>
        <w:t xml:space="preserve"> δεν μιλάω</w:t>
      </w:r>
      <w:r>
        <w:rPr>
          <w:rFonts w:eastAsia="Times New Roman" w:cs="Times New Roman"/>
          <w:szCs w:val="24"/>
        </w:rPr>
        <w:t xml:space="preserve">. </w:t>
      </w:r>
    </w:p>
    <w:p w14:paraId="120F8ED5"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Γ</w:t>
      </w:r>
      <w:r w:rsidRPr="0046147D">
        <w:rPr>
          <w:rFonts w:eastAsia="Times New Roman" w:cs="Times New Roman"/>
          <w:szCs w:val="24"/>
        </w:rPr>
        <w:t xml:space="preserve">ια την </w:t>
      </w:r>
      <w:r>
        <w:rPr>
          <w:rFonts w:eastAsia="Times New Roman" w:cs="Times New Roman"/>
          <w:szCs w:val="24"/>
        </w:rPr>
        <w:t>Α</w:t>
      </w:r>
      <w:r w:rsidRPr="0046147D">
        <w:rPr>
          <w:rFonts w:eastAsia="Times New Roman" w:cs="Times New Roman"/>
          <w:szCs w:val="24"/>
        </w:rPr>
        <w:t xml:space="preserve">ναπτυξιακή </w:t>
      </w:r>
      <w:r>
        <w:rPr>
          <w:rFonts w:eastAsia="Times New Roman" w:cs="Times New Roman"/>
          <w:szCs w:val="24"/>
        </w:rPr>
        <w:t>Τράπεζα που είχε</w:t>
      </w:r>
      <w:r w:rsidRPr="0046147D">
        <w:rPr>
          <w:rFonts w:eastAsia="Times New Roman" w:cs="Times New Roman"/>
          <w:szCs w:val="24"/>
        </w:rPr>
        <w:t xml:space="preserve"> ανακοινώσει ο κ Δραγασάκης</w:t>
      </w:r>
      <w:r>
        <w:rPr>
          <w:rFonts w:eastAsia="Times New Roman" w:cs="Times New Roman"/>
          <w:szCs w:val="24"/>
        </w:rPr>
        <w:t>, τι να πω; Κ</w:t>
      </w:r>
      <w:r w:rsidRPr="0046147D">
        <w:rPr>
          <w:rFonts w:eastAsia="Times New Roman" w:cs="Times New Roman"/>
          <w:szCs w:val="24"/>
        </w:rPr>
        <w:t>άτι θα ξέρετε</w:t>
      </w:r>
      <w:r>
        <w:rPr>
          <w:rFonts w:eastAsia="Times New Roman" w:cs="Times New Roman"/>
          <w:szCs w:val="24"/>
        </w:rPr>
        <w:t xml:space="preserve">, κύριε Υπουργέ, να </w:t>
      </w:r>
      <w:r w:rsidRPr="0046147D">
        <w:rPr>
          <w:rFonts w:eastAsia="Times New Roman" w:cs="Times New Roman"/>
          <w:szCs w:val="24"/>
        </w:rPr>
        <w:t>μας απαντήσετε</w:t>
      </w:r>
      <w:r>
        <w:rPr>
          <w:rFonts w:eastAsia="Times New Roman" w:cs="Times New Roman"/>
          <w:szCs w:val="24"/>
        </w:rPr>
        <w:t>,</w:t>
      </w:r>
      <w:r w:rsidRPr="0046147D">
        <w:rPr>
          <w:rFonts w:eastAsia="Times New Roman" w:cs="Times New Roman"/>
          <w:szCs w:val="24"/>
        </w:rPr>
        <w:t xml:space="preserve"> πότε θα τη νομοθ</w:t>
      </w:r>
      <w:r>
        <w:rPr>
          <w:rFonts w:eastAsia="Times New Roman" w:cs="Times New Roman"/>
          <w:szCs w:val="24"/>
        </w:rPr>
        <w:t xml:space="preserve">ετήσετε. </w:t>
      </w:r>
    </w:p>
    <w:p w14:paraId="120F8ED6"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Για τα χρηματοδοτικά ε</w:t>
      </w:r>
      <w:r w:rsidRPr="0046147D">
        <w:rPr>
          <w:rFonts w:eastAsia="Times New Roman" w:cs="Times New Roman"/>
          <w:szCs w:val="24"/>
        </w:rPr>
        <w:t>ργαλεία</w:t>
      </w:r>
      <w:r>
        <w:rPr>
          <w:rFonts w:eastAsia="Times New Roman" w:cs="Times New Roman"/>
          <w:szCs w:val="24"/>
        </w:rPr>
        <w:t>,</w:t>
      </w:r>
      <w:r w:rsidRPr="0046147D">
        <w:rPr>
          <w:rFonts w:eastAsia="Times New Roman" w:cs="Times New Roman"/>
          <w:szCs w:val="24"/>
        </w:rPr>
        <w:t xml:space="preserve"> τα μοναδικά</w:t>
      </w:r>
      <w:r>
        <w:rPr>
          <w:rFonts w:eastAsia="Times New Roman" w:cs="Times New Roman"/>
          <w:szCs w:val="24"/>
        </w:rPr>
        <w:t>,</w:t>
      </w:r>
      <w:r w:rsidRPr="0046147D">
        <w:rPr>
          <w:rFonts w:eastAsia="Times New Roman" w:cs="Times New Roman"/>
          <w:szCs w:val="24"/>
        </w:rPr>
        <w:t xml:space="preserve"> που υπάρχουν</w:t>
      </w:r>
      <w:r>
        <w:rPr>
          <w:rFonts w:eastAsia="Times New Roman" w:cs="Times New Roman"/>
          <w:szCs w:val="24"/>
        </w:rPr>
        <w:t xml:space="preserve"> είναι</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ύο είναι, το </w:t>
      </w:r>
      <w:r>
        <w:rPr>
          <w:rFonts w:eastAsia="Times New Roman" w:cs="Times New Roman"/>
          <w:szCs w:val="24"/>
          <w:lang w:val="en-US"/>
        </w:rPr>
        <w:t>fund</w:t>
      </w:r>
      <w:r>
        <w:rPr>
          <w:rFonts w:eastAsia="Times New Roman" w:cs="Times New Roman"/>
          <w:szCs w:val="24"/>
        </w:rPr>
        <w:t xml:space="preserve"> είναι</w:t>
      </w:r>
      <w:r w:rsidRPr="009D26C7">
        <w:rPr>
          <w:rFonts w:eastAsia="Times New Roman" w:cs="Times New Roman"/>
          <w:szCs w:val="24"/>
        </w:rPr>
        <w:t xml:space="preserve"> </w:t>
      </w:r>
      <w:r w:rsidRPr="0046147D">
        <w:rPr>
          <w:rFonts w:eastAsia="Times New Roman" w:cs="Times New Roman"/>
          <w:szCs w:val="24"/>
        </w:rPr>
        <w:t>για μικρομεσαίες επιχειρήσεις</w:t>
      </w:r>
      <w:r w:rsidRPr="009D26C7">
        <w:rPr>
          <w:rFonts w:eastAsia="Times New Roman" w:cs="Times New Roman"/>
          <w:szCs w:val="24"/>
        </w:rPr>
        <w:t>,</w:t>
      </w:r>
      <w:r w:rsidRPr="0046147D">
        <w:rPr>
          <w:rFonts w:eastAsia="Times New Roman" w:cs="Times New Roman"/>
          <w:szCs w:val="24"/>
        </w:rPr>
        <w:t xml:space="preserve"> </w:t>
      </w:r>
      <w:r>
        <w:rPr>
          <w:rFonts w:eastAsia="Times New Roman" w:cs="Times New Roman"/>
          <w:szCs w:val="24"/>
        </w:rPr>
        <w:t>το ΤΕΠΙΧ 1 και το ΤΕΠΙ</w:t>
      </w:r>
      <w:r>
        <w:rPr>
          <w:rFonts w:eastAsia="Times New Roman" w:cs="Times New Roman"/>
          <w:szCs w:val="24"/>
        </w:rPr>
        <w:t>Χ 2,</w:t>
      </w:r>
      <w:r>
        <w:rPr>
          <w:rFonts w:eastAsia="Times New Roman" w:cs="Times New Roman"/>
          <w:szCs w:val="24"/>
        </w:rPr>
        <w:t xml:space="preserve">που </w:t>
      </w:r>
      <w:r>
        <w:rPr>
          <w:rFonts w:eastAsia="Times New Roman" w:cs="Times New Roman"/>
          <w:szCs w:val="24"/>
        </w:rPr>
        <w:t>τώρα ξεκινούν την λειτουργία τους. Τ</w:t>
      </w:r>
      <w:r w:rsidRPr="0046147D">
        <w:rPr>
          <w:rFonts w:eastAsia="Times New Roman" w:cs="Times New Roman"/>
          <w:szCs w:val="24"/>
        </w:rPr>
        <w:t>α υπόλοιπα</w:t>
      </w:r>
      <w:r>
        <w:rPr>
          <w:rFonts w:eastAsia="Times New Roman" w:cs="Times New Roman"/>
          <w:szCs w:val="24"/>
        </w:rPr>
        <w:t>; Α</w:t>
      </w:r>
      <w:r w:rsidRPr="0046147D">
        <w:rPr>
          <w:rFonts w:eastAsia="Times New Roman" w:cs="Times New Roman"/>
          <w:szCs w:val="24"/>
        </w:rPr>
        <w:t>κόμα τα συζητάμε</w:t>
      </w:r>
      <w:r>
        <w:rPr>
          <w:rFonts w:eastAsia="Times New Roman" w:cs="Times New Roman"/>
          <w:szCs w:val="24"/>
        </w:rPr>
        <w:t>.</w:t>
      </w:r>
    </w:p>
    <w:p w14:paraId="120F8ED7"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Και πάω λίγο γρήγορα, κύριε Υπουργέ, γιατί θέλω να φτάσω σε ένα</w:t>
      </w:r>
      <w:r w:rsidRPr="0046147D">
        <w:rPr>
          <w:rFonts w:eastAsia="Times New Roman" w:cs="Times New Roman"/>
          <w:szCs w:val="24"/>
        </w:rPr>
        <w:t xml:space="preserve"> πολύ μεγάλο ζήτημα</w:t>
      </w:r>
      <w:r>
        <w:rPr>
          <w:rFonts w:eastAsia="Times New Roman" w:cs="Times New Roman"/>
          <w:szCs w:val="24"/>
        </w:rPr>
        <w:t xml:space="preserve"> -που πιθανόν το ξέρετε, </w:t>
      </w:r>
      <w:r w:rsidRPr="0046147D">
        <w:rPr>
          <w:rFonts w:eastAsia="Times New Roman" w:cs="Times New Roman"/>
          <w:szCs w:val="24"/>
        </w:rPr>
        <w:t>δεν μπορεί να μην το ξέρετε</w:t>
      </w:r>
      <w:r>
        <w:rPr>
          <w:rFonts w:eastAsia="Times New Roman" w:cs="Times New Roman"/>
          <w:szCs w:val="24"/>
        </w:rPr>
        <w:t>- τ</w:t>
      </w:r>
      <w:r w:rsidRPr="0046147D">
        <w:rPr>
          <w:rFonts w:eastAsia="Times New Roman" w:cs="Times New Roman"/>
          <w:szCs w:val="24"/>
        </w:rPr>
        <w:t xml:space="preserve">ο ζήτημα της </w:t>
      </w:r>
      <w:r>
        <w:rPr>
          <w:rFonts w:eastAsia="Times New Roman" w:cs="Times New Roman"/>
          <w:szCs w:val="24"/>
        </w:rPr>
        <w:t>«</w:t>
      </w:r>
      <w:r w:rsidRPr="0046147D">
        <w:rPr>
          <w:rFonts w:eastAsia="Times New Roman" w:cs="Times New Roman"/>
          <w:szCs w:val="24"/>
        </w:rPr>
        <w:t>ΛΑΡΚΟ</w:t>
      </w:r>
      <w:r>
        <w:rPr>
          <w:rFonts w:eastAsia="Times New Roman" w:cs="Times New Roman"/>
          <w:szCs w:val="24"/>
        </w:rPr>
        <w:t>. Γ</w:t>
      </w:r>
      <w:r w:rsidRPr="0046147D">
        <w:rPr>
          <w:rFonts w:eastAsia="Times New Roman" w:cs="Times New Roman"/>
          <w:szCs w:val="24"/>
        </w:rPr>
        <w:t>ιατί οι επενδυτές φοβο</w:t>
      </w:r>
      <w:r w:rsidRPr="0046147D">
        <w:rPr>
          <w:rFonts w:eastAsia="Times New Roman" w:cs="Times New Roman"/>
          <w:szCs w:val="24"/>
        </w:rPr>
        <w:t>ύνται την Ελλάδα</w:t>
      </w:r>
      <w:r>
        <w:rPr>
          <w:rFonts w:eastAsia="Times New Roman" w:cs="Times New Roman"/>
          <w:szCs w:val="24"/>
        </w:rPr>
        <w:t>; Τ</w:t>
      </w:r>
      <w:r w:rsidRPr="0046147D">
        <w:rPr>
          <w:rFonts w:eastAsia="Times New Roman" w:cs="Times New Roman"/>
          <w:szCs w:val="24"/>
        </w:rPr>
        <w:t xml:space="preserve">ι συμβαίνει με </w:t>
      </w:r>
      <w:r>
        <w:rPr>
          <w:rFonts w:eastAsia="Times New Roman" w:cs="Times New Roman"/>
          <w:szCs w:val="24"/>
        </w:rPr>
        <w:t>αυτούς, π</w:t>
      </w:r>
      <w:r w:rsidRPr="0046147D">
        <w:rPr>
          <w:rFonts w:eastAsia="Times New Roman" w:cs="Times New Roman"/>
          <w:szCs w:val="24"/>
        </w:rPr>
        <w:t xml:space="preserve">ου εσείς τοποθετήσατε στη </w:t>
      </w:r>
      <w:r>
        <w:rPr>
          <w:rFonts w:eastAsia="Times New Roman" w:cs="Times New Roman"/>
          <w:szCs w:val="24"/>
        </w:rPr>
        <w:t>«</w:t>
      </w:r>
      <w:r w:rsidRPr="0046147D">
        <w:rPr>
          <w:rFonts w:eastAsia="Times New Roman" w:cs="Times New Roman"/>
          <w:szCs w:val="24"/>
        </w:rPr>
        <w:t>ΛΑΡΚΟ</w:t>
      </w:r>
      <w:r>
        <w:rPr>
          <w:rFonts w:eastAsia="Times New Roman" w:cs="Times New Roman"/>
          <w:szCs w:val="24"/>
        </w:rPr>
        <w:t>»</w:t>
      </w:r>
      <w:r>
        <w:rPr>
          <w:rFonts w:eastAsia="Times New Roman" w:cs="Times New Roman"/>
          <w:szCs w:val="24"/>
        </w:rPr>
        <w:t>; Τ</w:t>
      </w:r>
      <w:r w:rsidRPr="0046147D">
        <w:rPr>
          <w:rFonts w:eastAsia="Times New Roman" w:cs="Times New Roman"/>
          <w:szCs w:val="24"/>
        </w:rPr>
        <w:t xml:space="preserve">ι συμβαίνει μεταξύ </w:t>
      </w:r>
      <w:r>
        <w:rPr>
          <w:rFonts w:eastAsia="Times New Roman" w:cs="Times New Roman"/>
          <w:szCs w:val="24"/>
        </w:rPr>
        <w:t>«</w:t>
      </w:r>
      <w:r>
        <w:rPr>
          <w:rFonts w:eastAsia="Times New Roman" w:cs="Times New Roman"/>
          <w:szCs w:val="24"/>
        </w:rPr>
        <w:t>ΛΑΡΚΟ</w:t>
      </w:r>
      <w:r>
        <w:rPr>
          <w:rFonts w:eastAsia="Times New Roman" w:cs="Times New Roman"/>
          <w:szCs w:val="24"/>
        </w:rPr>
        <w:t>»</w:t>
      </w:r>
      <w:r w:rsidRPr="0046147D">
        <w:rPr>
          <w:rFonts w:eastAsia="Times New Roman" w:cs="Times New Roman"/>
          <w:szCs w:val="24"/>
        </w:rPr>
        <w:t xml:space="preserve"> και </w:t>
      </w:r>
      <w:r>
        <w:rPr>
          <w:rFonts w:eastAsia="Times New Roman" w:cs="Times New Roman"/>
          <w:szCs w:val="24"/>
        </w:rPr>
        <w:t xml:space="preserve">ΔΕΗ; </w:t>
      </w:r>
    </w:p>
    <w:p w14:paraId="120F8ED8"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έτσι λίγο να με ακούσετε. Ξέρετε ότι αυτήν την στιγμή η </w:t>
      </w:r>
      <w:r>
        <w:rPr>
          <w:rFonts w:eastAsia="Times New Roman" w:cs="Times New Roman"/>
          <w:szCs w:val="24"/>
        </w:rPr>
        <w:t>«</w:t>
      </w:r>
      <w:r w:rsidRPr="0046147D">
        <w:rPr>
          <w:rFonts w:eastAsia="Times New Roman" w:cs="Times New Roman"/>
          <w:szCs w:val="24"/>
        </w:rPr>
        <w:t>ΛΑΡΚΟ</w:t>
      </w:r>
      <w:r>
        <w:rPr>
          <w:rFonts w:eastAsia="Times New Roman" w:cs="Times New Roman"/>
          <w:szCs w:val="24"/>
        </w:rPr>
        <w:t>»</w:t>
      </w:r>
      <w:r w:rsidRPr="0046147D">
        <w:rPr>
          <w:rFonts w:eastAsia="Times New Roman" w:cs="Times New Roman"/>
          <w:szCs w:val="24"/>
        </w:rPr>
        <w:t xml:space="preserve"> χρωστάει στη ΔΕΗ 285 με 290 εκατομμύρια</w:t>
      </w:r>
      <w:r>
        <w:rPr>
          <w:rFonts w:eastAsia="Times New Roman" w:cs="Times New Roman"/>
          <w:szCs w:val="24"/>
        </w:rPr>
        <w:t xml:space="preserve">, όσα είναι </w:t>
      </w:r>
      <w:r>
        <w:rPr>
          <w:rFonts w:eastAsia="Times New Roman" w:cs="Times New Roman"/>
          <w:szCs w:val="24"/>
        </w:rPr>
        <w:t>και η χρηματιστηριακή της αξία,</w:t>
      </w:r>
      <w:r w:rsidRPr="00056AFB">
        <w:rPr>
          <w:rFonts w:eastAsia="Times New Roman" w:cs="Times New Roman"/>
          <w:szCs w:val="24"/>
        </w:rPr>
        <w:t xml:space="preserve"> </w:t>
      </w:r>
      <w:r>
        <w:rPr>
          <w:rFonts w:eastAsia="Times New Roman" w:cs="Times New Roman"/>
          <w:szCs w:val="24"/>
        </w:rPr>
        <w:t xml:space="preserve">τα </w:t>
      </w:r>
      <w:r w:rsidRPr="0046147D">
        <w:rPr>
          <w:rFonts w:eastAsia="Times New Roman" w:cs="Times New Roman"/>
          <w:szCs w:val="24"/>
        </w:rPr>
        <w:t>144</w:t>
      </w:r>
      <w:r>
        <w:rPr>
          <w:rFonts w:eastAsia="Times New Roman" w:cs="Times New Roman"/>
          <w:szCs w:val="24"/>
        </w:rPr>
        <w:t xml:space="preserve"> εκατομμύρια</w:t>
      </w:r>
      <w:r w:rsidRPr="0046147D">
        <w:rPr>
          <w:rFonts w:eastAsia="Times New Roman" w:cs="Times New Roman"/>
          <w:szCs w:val="24"/>
        </w:rPr>
        <w:t xml:space="preserve"> μέχρι το 2014</w:t>
      </w:r>
      <w:r>
        <w:rPr>
          <w:rFonts w:eastAsia="Times New Roman" w:cs="Times New Roman"/>
          <w:szCs w:val="24"/>
        </w:rPr>
        <w:t>,</w:t>
      </w:r>
      <w:r w:rsidRPr="0046147D">
        <w:rPr>
          <w:rFonts w:eastAsia="Times New Roman" w:cs="Times New Roman"/>
          <w:szCs w:val="24"/>
        </w:rPr>
        <w:t xml:space="preserve"> τα υπόλοιπα μετά</w:t>
      </w:r>
      <w:r>
        <w:rPr>
          <w:rFonts w:eastAsia="Times New Roman" w:cs="Times New Roman"/>
          <w:szCs w:val="24"/>
        </w:rPr>
        <w:t>,</w:t>
      </w:r>
      <w:r w:rsidRPr="00056AFB">
        <w:rPr>
          <w:rFonts w:eastAsia="Times New Roman" w:cs="Times New Roman"/>
          <w:szCs w:val="24"/>
        </w:rPr>
        <w:t xml:space="preserve"> </w:t>
      </w:r>
      <w:r w:rsidRPr="0046147D">
        <w:rPr>
          <w:rFonts w:eastAsia="Times New Roman" w:cs="Times New Roman"/>
          <w:szCs w:val="24"/>
        </w:rPr>
        <w:t xml:space="preserve">τα </w:t>
      </w:r>
      <w:r w:rsidRPr="0046147D">
        <w:rPr>
          <w:rFonts w:eastAsia="Times New Roman" w:cs="Times New Roman"/>
          <w:szCs w:val="24"/>
        </w:rPr>
        <w:lastRenderedPageBreak/>
        <w:t xml:space="preserve">λέω έτσι για να υπάρχουν </w:t>
      </w:r>
      <w:r>
        <w:rPr>
          <w:rFonts w:eastAsia="Times New Roman" w:cs="Times New Roman"/>
          <w:szCs w:val="24"/>
        </w:rPr>
        <w:t>τα</w:t>
      </w:r>
      <w:r w:rsidRPr="0046147D">
        <w:rPr>
          <w:rFonts w:eastAsia="Times New Roman" w:cs="Times New Roman"/>
          <w:szCs w:val="24"/>
        </w:rPr>
        <w:t xml:space="preserve"> στοιχεία</w:t>
      </w:r>
      <w:r>
        <w:rPr>
          <w:rFonts w:eastAsia="Times New Roman" w:cs="Times New Roman"/>
          <w:szCs w:val="24"/>
        </w:rPr>
        <w:t>. Θ</w:t>
      </w:r>
      <w:r w:rsidRPr="0046147D">
        <w:rPr>
          <w:rFonts w:eastAsia="Times New Roman" w:cs="Times New Roman"/>
          <w:szCs w:val="24"/>
        </w:rPr>
        <w:t>α το καταθέσω</w:t>
      </w:r>
      <w:r>
        <w:rPr>
          <w:rFonts w:eastAsia="Times New Roman" w:cs="Times New Roman"/>
          <w:szCs w:val="24"/>
        </w:rPr>
        <w:t>, κύριε Υπουργέ, γιατί</w:t>
      </w:r>
      <w:r w:rsidRPr="0046147D">
        <w:rPr>
          <w:rFonts w:eastAsia="Times New Roman" w:cs="Times New Roman"/>
          <w:szCs w:val="24"/>
        </w:rPr>
        <w:t xml:space="preserve"> εδώ υπάρχει θέμα</w:t>
      </w:r>
      <w:r>
        <w:rPr>
          <w:rFonts w:eastAsia="Times New Roman" w:cs="Times New Roman"/>
          <w:szCs w:val="24"/>
        </w:rPr>
        <w:t xml:space="preserve"> παράβασης νόμων από τ</w:t>
      </w:r>
      <w:r w:rsidRPr="0046147D">
        <w:rPr>
          <w:rFonts w:eastAsia="Times New Roman" w:cs="Times New Roman"/>
          <w:szCs w:val="24"/>
        </w:rPr>
        <w:t>η διοίκηση</w:t>
      </w:r>
      <w:r>
        <w:rPr>
          <w:rFonts w:eastAsia="Times New Roman" w:cs="Times New Roman"/>
          <w:szCs w:val="24"/>
        </w:rPr>
        <w:t>,</w:t>
      </w:r>
      <w:r w:rsidRPr="0046147D">
        <w:rPr>
          <w:rFonts w:eastAsia="Times New Roman" w:cs="Times New Roman"/>
          <w:szCs w:val="24"/>
        </w:rPr>
        <w:t xml:space="preserve"> σχετικά με το θέμα των εκπομπών αερίων του θ</w:t>
      </w:r>
      <w:r w:rsidRPr="0046147D">
        <w:rPr>
          <w:rFonts w:eastAsia="Times New Roman" w:cs="Times New Roman"/>
          <w:szCs w:val="24"/>
        </w:rPr>
        <w:t>ερμοκηπίου</w:t>
      </w:r>
      <w:r>
        <w:rPr>
          <w:rFonts w:eastAsia="Times New Roman" w:cs="Times New Roman"/>
          <w:szCs w:val="24"/>
        </w:rPr>
        <w:t>. Το 2015 στη συνεδρίαση</w:t>
      </w:r>
      <w:r w:rsidRPr="0046147D">
        <w:rPr>
          <w:rFonts w:eastAsia="Times New Roman" w:cs="Times New Roman"/>
          <w:szCs w:val="24"/>
        </w:rPr>
        <w:t xml:space="preserve"> της ΛΑΡΚΟ </w:t>
      </w:r>
      <w:r>
        <w:rPr>
          <w:rFonts w:eastAsia="Times New Roman" w:cs="Times New Roman"/>
          <w:szCs w:val="24"/>
        </w:rPr>
        <w:t>έχει γίνει ενημέρωση για το Κ</w:t>
      </w:r>
      <w:r w:rsidRPr="0046147D">
        <w:rPr>
          <w:rFonts w:eastAsia="Times New Roman" w:cs="Times New Roman"/>
          <w:szCs w:val="24"/>
        </w:rPr>
        <w:t xml:space="preserve">ανονιστικό </w:t>
      </w:r>
      <w:r>
        <w:rPr>
          <w:rFonts w:eastAsia="Times New Roman" w:cs="Times New Roman"/>
          <w:szCs w:val="24"/>
        </w:rPr>
        <w:t>Π</w:t>
      </w:r>
      <w:r w:rsidRPr="0046147D">
        <w:rPr>
          <w:rFonts w:eastAsia="Times New Roman" w:cs="Times New Roman"/>
          <w:szCs w:val="24"/>
        </w:rPr>
        <w:t xml:space="preserve">λαίσιο της Ευρωπαϊκής Ένωσης στον τομέα της μείωσης εκπομπών αερίων του θερμοκηπίου και για τις σχετικές υποχρεώσεις </w:t>
      </w:r>
      <w:r>
        <w:rPr>
          <w:rFonts w:eastAsia="Times New Roman" w:cs="Times New Roman"/>
          <w:szCs w:val="24"/>
        </w:rPr>
        <w:t>της ε</w:t>
      </w:r>
      <w:r w:rsidRPr="0046147D">
        <w:rPr>
          <w:rFonts w:eastAsia="Times New Roman" w:cs="Times New Roman"/>
          <w:szCs w:val="24"/>
        </w:rPr>
        <w:t>ταιρείας για την περίοδο 2013</w:t>
      </w:r>
      <w:r>
        <w:rPr>
          <w:rFonts w:eastAsia="Times New Roman" w:cs="Times New Roman"/>
          <w:szCs w:val="24"/>
        </w:rPr>
        <w:t>-20</w:t>
      </w:r>
      <w:r w:rsidRPr="0046147D">
        <w:rPr>
          <w:rFonts w:eastAsia="Times New Roman" w:cs="Times New Roman"/>
          <w:szCs w:val="24"/>
        </w:rPr>
        <w:t>20</w:t>
      </w:r>
      <w:r>
        <w:rPr>
          <w:rFonts w:eastAsia="Times New Roman" w:cs="Times New Roman"/>
          <w:szCs w:val="24"/>
        </w:rPr>
        <w:t xml:space="preserve">. Άρα, </w:t>
      </w:r>
      <w:r w:rsidRPr="0046147D">
        <w:rPr>
          <w:rFonts w:eastAsia="Times New Roman" w:cs="Times New Roman"/>
          <w:szCs w:val="24"/>
        </w:rPr>
        <w:t>βάσει α</w:t>
      </w:r>
      <w:r w:rsidRPr="0046147D">
        <w:rPr>
          <w:rFonts w:eastAsia="Times New Roman" w:cs="Times New Roman"/>
          <w:szCs w:val="24"/>
        </w:rPr>
        <w:t>υτού το</w:t>
      </w:r>
      <w:r>
        <w:rPr>
          <w:rFonts w:eastAsia="Times New Roman" w:cs="Times New Roman"/>
          <w:szCs w:val="24"/>
        </w:rPr>
        <w:t>υ Κ</w:t>
      </w:r>
      <w:r w:rsidRPr="0046147D">
        <w:rPr>
          <w:rFonts w:eastAsia="Times New Roman" w:cs="Times New Roman"/>
          <w:szCs w:val="24"/>
        </w:rPr>
        <w:t>ανονισμού</w:t>
      </w:r>
      <w:r>
        <w:rPr>
          <w:rFonts w:eastAsia="Times New Roman" w:cs="Times New Roman"/>
          <w:szCs w:val="24"/>
        </w:rPr>
        <w:t>,</w:t>
      </w:r>
      <w:r w:rsidRPr="0046147D">
        <w:rPr>
          <w:rFonts w:eastAsia="Times New Roman" w:cs="Times New Roman"/>
          <w:szCs w:val="24"/>
        </w:rPr>
        <w:t xml:space="preserve"> πρέπει να καταβληθεί το αναμενόμενο έλλειμμα της εταιρείας</w:t>
      </w:r>
      <w:r>
        <w:rPr>
          <w:rFonts w:eastAsia="Times New Roman" w:cs="Times New Roman"/>
          <w:szCs w:val="24"/>
        </w:rPr>
        <w:t xml:space="preserve">, </w:t>
      </w:r>
      <w:r w:rsidRPr="0046147D">
        <w:rPr>
          <w:rFonts w:eastAsia="Times New Roman" w:cs="Times New Roman"/>
          <w:szCs w:val="24"/>
        </w:rPr>
        <w:t xml:space="preserve">εκτίμησή </w:t>
      </w:r>
      <w:r>
        <w:rPr>
          <w:rFonts w:eastAsia="Times New Roman" w:cs="Times New Roman"/>
          <w:szCs w:val="24"/>
        </w:rPr>
        <w:t>-σας παρακαλώ α</w:t>
      </w:r>
      <w:r w:rsidRPr="0046147D">
        <w:rPr>
          <w:rFonts w:eastAsia="Times New Roman" w:cs="Times New Roman"/>
          <w:szCs w:val="24"/>
        </w:rPr>
        <w:t>κούστε</w:t>
      </w:r>
      <w:r>
        <w:rPr>
          <w:rFonts w:eastAsia="Times New Roman" w:cs="Times New Roman"/>
          <w:szCs w:val="24"/>
        </w:rPr>
        <w:t>-</w:t>
      </w:r>
      <w:r w:rsidRPr="0046147D">
        <w:rPr>
          <w:rFonts w:eastAsia="Times New Roman" w:cs="Times New Roman"/>
          <w:szCs w:val="24"/>
        </w:rPr>
        <w:t xml:space="preserve"> </w:t>
      </w:r>
      <w:r>
        <w:rPr>
          <w:rFonts w:eastAsia="Times New Roman" w:cs="Times New Roman"/>
          <w:szCs w:val="24"/>
        </w:rPr>
        <w:t>οκτακόσιες χιλιάδες</w:t>
      </w:r>
      <w:r w:rsidRPr="0046147D">
        <w:rPr>
          <w:rFonts w:eastAsia="Times New Roman" w:cs="Times New Roman"/>
          <w:szCs w:val="24"/>
        </w:rPr>
        <w:t xml:space="preserve"> δικαιώματα</w:t>
      </w:r>
      <w:r>
        <w:rPr>
          <w:rFonts w:eastAsia="Times New Roman" w:cs="Times New Roman"/>
          <w:szCs w:val="24"/>
        </w:rPr>
        <w:t xml:space="preserve"> να έχουν αγοραστεί </w:t>
      </w:r>
      <w:r w:rsidRPr="0046147D">
        <w:rPr>
          <w:rFonts w:eastAsia="Times New Roman" w:cs="Times New Roman"/>
          <w:szCs w:val="24"/>
        </w:rPr>
        <w:t>μέχρι τότε</w:t>
      </w:r>
      <w:r>
        <w:rPr>
          <w:rFonts w:eastAsia="Times New Roman" w:cs="Times New Roman"/>
          <w:szCs w:val="24"/>
        </w:rPr>
        <w:t>. Αν δεν γίνει αυτό, ε</w:t>
      </w:r>
      <w:r>
        <w:rPr>
          <w:rFonts w:eastAsia="Times New Roman" w:cs="Times New Roman"/>
          <w:szCs w:val="24"/>
        </w:rPr>
        <w:t>πιβάλλεται</w:t>
      </w:r>
      <w:r>
        <w:rPr>
          <w:rFonts w:eastAsia="Times New Roman" w:cs="Times New Roman"/>
          <w:szCs w:val="24"/>
        </w:rPr>
        <w:t xml:space="preserve"> ένα</w:t>
      </w:r>
      <w:r w:rsidRPr="0046147D">
        <w:rPr>
          <w:rFonts w:eastAsia="Times New Roman" w:cs="Times New Roman"/>
          <w:szCs w:val="24"/>
        </w:rPr>
        <w:t xml:space="preserve"> πρόστιμο 100 ευρώ</w:t>
      </w:r>
      <w:r>
        <w:rPr>
          <w:rFonts w:eastAsia="Times New Roman" w:cs="Times New Roman"/>
          <w:szCs w:val="24"/>
        </w:rPr>
        <w:t xml:space="preserve"> ανά δικαίωμα</w:t>
      </w:r>
      <w:r>
        <w:rPr>
          <w:rFonts w:eastAsia="Times New Roman" w:cs="Times New Roman"/>
          <w:szCs w:val="24"/>
        </w:rPr>
        <w:t>.</w:t>
      </w:r>
    </w:p>
    <w:p w14:paraId="120F8ED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κτυπάει το κουδούνι λήξεως του χρόνου ομιλίας του κυρίου Βουλευτή) </w:t>
      </w:r>
    </w:p>
    <w:p w14:paraId="120F8EDA"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σε ενάμισι λεπτό.</w:t>
      </w:r>
    </w:p>
    <w:p w14:paraId="120F8EDB" w14:textId="77777777" w:rsidR="0086761A" w:rsidRDefault="00427452">
      <w:pPr>
        <w:spacing w:line="600" w:lineRule="auto"/>
        <w:ind w:firstLine="720"/>
        <w:contextualSpacing/>
        <w:jc w:val="both"/>
        <w:rPr>
          <w:rFonts w:eastAsia="Times New Roman" w:cs="Times New Roman"/>
          <w:szCs w:val="24"/>
        </w:rPr>
      </w:pPr>
      <w:r w:rsidRPr="0046147D">
        <w:rPr>
          <w:rFonts w:eastAsia="Times New Roman" w:cs="Times New Roman"/>
          <w:szCs w:val="24"/>
        </w:rPr>
        <w:t xml:space="preserve"> </w:t>
      </w:r>
      <w:r>
        <w:rPr>
          <w:rFonts w:eastAsia="Times New Roman" w:cs="Times New Roman"/>
          <w:szCs w:val="24"/>
        </w:rPr>
        <w:t>Σ</w:t>
      </w:r>
      <w:r w:rsidRPr="0046147D">
        <w:rPr>
          <w:rFonts w:eastAsia="Times New Roman" w:cs="Times New Roman"/>
          <w:szCs w:val="24"/>
        </w:rPr>
        <w:t>τις 15 Δεκεμβρίου</w:t>
      </w:r>
      <w:r>
        <w:rPr>
          <w:rFonts w:eastAsia="Times New Roman" w:cs="Times New Roman"/>
          <w:szCs w:val="24"/>
        </w:rPr>
        <w:t xml:space="preserve"> του 2017,</w:t>
      </w:r>
      <w:r w:rsidRPr="0046147D">
        <w:rPr>
          <w:rFonts w:eastAsia="Times New Roman" w:cs="Times New Roman"/>
          <w:szCs w:val="24"/>
        </w:rPr>
        <w:t xml:space="preserve"> ενώ </w:t>
      </w:r>
      <w:r>
        <w:rPr>
          <w:rFonts w:eastAsia="Times New Roman" w:cs="Times New Roman"/>
          <w:szCs w:val="24"/>
        </w:rPr>
        <w:t>σ</w:t>
      </w:r>
      <w:r w:rsidRPr="0046147D">
        <w:rPr>
          <w:rFonts w:eastAsia="Times New Roman" w:cs="Times New Roman"/>
          <w:szCs w:val="24"/>
        </w:rPr>
        <w:t xml:space="preserve">το </w:t>
      </w:r>
      <w:r>
        <w:rPr>
          <w:rFonts w:eastAsia="Times New Roman" w:cs="Times New Roman"/>
          <w:szCs w:val="24"/>
        </w:rPr>
        <w:t>δ</w:t>
      </w:r>
      <w:r w:rsidRPr="0046147D">
        <w:rPr>
          <w:rFonts w:eastAsia="Times New Roman" w:cs="Times New Roman"/>
          <w:szCs w:val="24"/>
        </w:rPr>
        <w:t xml:space="preserve">ιοικητικό </w:t>
      </w:r>
      <w:r>
        <w:rPr>
          <w:rFonts w:eastAsia="Times New Roman" w:cs="Times New Roman"/>
          <w:szCs w:val="24"/>
        </w:rPr>
        <w:t>σ</w:t>
      </w:r>
      <w:r w:rsidRPr="0046147D">
        <w:rPr>
          <w:rFonts w:eastAsia="Times New Roman" w:cs="Times New Roman"/>
          <w:szCs w:val="24"/>
        </w:rPr>
        <w:t xml:space="preserve">υμβούλιο γίνεται συζήτηση </w:t>
      </w:r>
      <w:r>
        <w:rPr>
          <w:rFonts w:eastAsia="Times New Roman" w:cs="Times New Roman"/>
          <w:szCs w:val="24"/>
        </w:rPr>
        <w:t xml:space="preserve">και </w:t>
      </w:r>
      <w:r>
        <w:rPr>
          <w:rFonts w:eastAsia="Times New Roman" w:cs="Times New Roman"/>
          <w:szCs w:val="24"/>
        </w:rPr>
        <w:t>αποφασίζεται</w:t>
      </w:r>
      <w:r>
        <w:rPr>
          <w:rFonts w:eastAsia="Times New Roman" w:cs="Times New Roman"/>
          <w:szCs w:val="24"/>
        </w:rPr>
        <w:t>: «ν</w:t>
      </w:r>
      <w:r w:rsidRPr="0046147D">
        <w:rPr>
          <w:rFonts w:eastAsia="Times New Roman" w:cs="Times New Roman"/>
          <w:szCs w:val="24"/>
        </w:rPr>
        <w:t>α μην πουλήσουμε δικαιώματα</w:t>
      </w:r>
      <w:r>
        <w:rPr>
          <w:rFonts w:eastAsia="Times New Roman" w:cs="Times New Roman"/>
          <w:szCs w:val="24"/>
        </w:rPr>
        <w:t xml:space="preserve">», ακούστε τι </w:t>
      </w:r>
      <w:r>
        <w:rPr>
          <w:rFonts w:eastAsia="Times New Roman" w:cs="Times New Roman"/>
          <w:szCs w:val="24"/>
        </w:rPr>
        <w:t>αποφασίζουν</w:t>
      </w:r>
      <w:r w:rsidRPr="0046147D">
        <w:rPr>
          <w:rFonts w:eastAsia="Times New Roman" w:cs="Times New Roman"/>
          <w:szCs w:val="24"/>
        </w:rPr>
        <w:t xml:space="preserve"> οι δικοί σας άνθρωποι</w:t>
      </w:r>
      <w:r>
        <w:rPr>
          <w:rFonts w:eastAsia="Times New Roman" w:cs="Times New Roman"/>
          <w:szCs w:val="24"/>
        </w:rPr>
        <w:t xml:space="preserve"> στις 1</w:t>
      </w:r>
      <w:r w:rsidRPr="0046147D">
        <w:rPr>
          <w:rFonts w:eastAsia="Times New Roman" w:cs="Times New Roman"/>
          <w:szCs w:val="24"/>
        </w:rPr>
        <w:t>5 Δεκεμβρίου του 2017</w:t>
      </w:r>
      <w:r>
        <w:rPr>
          <w:rFonts w:eastAsia="Times New Roman" w:cs="Times New Roman"/>
          <w:szCs w:val="24"/>
        </w:rPr>
        <w:t>: «</w:t>
      </w:r>
      <w:r w:rsidRPr="0046147D">
        <w:rPr>
          <w:rFonts w:eastAsia="Times New Roman" w:cs="Times New Roman"/>
          <w:szCs w:val="24"/>
        </w:rPr>
        <w:t xml:space="preserve">εισήγηση για </w:t>
      </w:r>
      <w:r>
        <w:rPr>
          <w:rFonts w:eastAsia="Times New Roman" w:cs="Times New Roman"/>
          <w:szCs w:val="24"/>
        </w:rPr>
        <w:t xml:space="preserve">τη </w:t>
      </w:r>
      <w:r w:rsidRPr="0046147D">
        <w:rPr>
          <w:rFonts w:eastAsia="Times New Roman" w:cs="Times New Roman"/>
          <w:szCs w:val="24"/>
        </w:rPr>
        <w:t>χρηματοδότηση εταιρείας μέσω πράξεων παραγ</w:t>
      </w:r>
      <w:r>
        <w:rPr>
          <w:rFonts w:eastAsia="Times New Roman" w:cs="Times New Roman"/>
          <w:szCs w:val="24"/>
        </w:rPr>
        <w:t xml:space="preserve">ώγων </w:t>
      </w:r>
      <w:r w:rsidRPr="0046147D">
        <w:rPr>
          <w:rFonts w:eastAsia="Times New Roman" w:cs="Times New Roman"/>
          <w:szCs w:val="24"/>
        </w:rPr>
        <w:t>επί των δικαιωμάτων εκπομπών</w:t>
      </w:r>
      <w:r>
        <w:rPr>
          <w:rFonts w:eastAsia="Times New Roman" w:cs="Times New Roman"/>
          <w:szCs w:val="24"/>
        </w:rPr>
        <w:t xml:space="preserve">», δηλαδή τζόγο, δηλαδή με </w:t>
      </w:r>
      <w:r w:rsidRPr="0046147D">
        <w:rPr>
          <w:rFonts w:eastAsia="Times New Roman" w:cs="Times New Roman"/>
          <w:szCs w:val="24"/>
        </w:rPr>
        <w:t>σταδιακό πλάνο το 2015 να εξασφαλίσουν γρήγορα</w:t>
      </w:r>
      <w:r>
        <w:rPr>
          <w:rFonts w:eastAsia="Times New Roman" w:cs="Times New Roman"/>
          <w:szCs w:val="24"/>
        </w:rPr>
        <w:t>,</w:t>
      </w:r>
      <w:r w:rsidRPr="0046147D">
        <w:rPr>
          <w:rFonts w:eastAsia="Times New Roman" w:cs="Times New Roman"/>
          <w:szCs w:val="24"/>
        </w:rPr>
        <w:t xml:space="preserve"> άμεσα χρήματα</w:t>
      </w:r>
      <w:r>
        <w:rPr>
          <w:rFonts w:eastAsia="Times New Roman" w:cs="Times New Roman"/>
          <w:szCs w:val="24"/>
        </w:rPr>
        <w:t>. Π</w:t>
      </w:r>
      <w:r w:rsidRPr="0046147D">
        <w:rPr>
          <w:rFonts w:eastAsia="Times New Roman" w:cs="Times New Roman"/>
          <w:szCs w:val="24"/>
        </w:rPr>
        <w:t>ο</w:t>
      </w:r>
      <w:r>
        <w:rPr>
          <w:rFonts w:eastAsia="Times New Roman" w:cs="Times New Roman"/>
          <w:szCs w:val="24"/>
        </w:rPr>
        <w:t>ύ</w:t>
      </w:r>
      <w:r w:rsidRPr="0046147D">
        <w:rPr>
          <w:rFonts w:eastAsia="Times New Roman" w:cs="Times New Roman"/>
          <w:szCs w:val="24"/>
        </w:rPr>
        <w:t xml:space="preserve"> τα αγορ</w:t>
      </w:r>
      <w:r w:rsidRPr="0046147D">
        <w:rPr>
          <w:rFonts w:eastAsia="Times New Roman" w:cs="Times New Roman"/>
          <w:szCs w:val="24"/>
        </w:rPr>
        <w:t>άζουν αυτά τα χρήματα</w:t>
      </w:r>
      <w:r>
        <w:rPr>
          <w:rFonts w:eastAsia="Times New Roman" w:cs="Times New Roman"/>
          <w:szCs w:val="24"/>
        </w:rPr>
        <w:t>, α</w:t>
      </w:r>
      <w:r w:rsidRPr="0046147D">
        <w:rPr>
          <w:rFonts w:eastAsia="Times New Roman" w:cs="Times New Roman"/>
          <w:szCs w:val="24"/>
        </w:rPr>
        <w:t>γαπητοί συνάδελφοι</w:t>
      </w:r>
      <w:r>
        <w:rPr>
          <w:rFonts w:eastAsia="Times New Roman" w:cs="Times New Roman"/>
          <w:szCs w:val="24"/>
        </w:rPr>
        <w:t xml:space="preserve">, </w:t>
      </w:r>
      <w:r w:rsidRPr="0046147D">
        <w:rPr>
          <w:rFonts w:eastAsia="Times New Roman" w:cs="Times New Roman"/>
          <w:szCs w:val="24"/>
        </w:rPr>
        <w:t>σε ποια τιμή</w:t>
      </w:r>
      <w:r>
        <w:rPr>
          <w:rFonts w:eastAsia="Times New Roman" w:cs="Times New Roman"/>
          <w:szCs w:val="24"/>
        </w:rPr>
        <w:t xml:space="preserve">; Με </w:t>
      </w:r>
      <w:r w:rsidRPr="0046147D">
        <w:rPr>
          <w:rFonts w:eastAsia="Times New Roman" w:cs="Times New Roman"/>
          <w:szCs w:val="24"/>
        </w:rPr>
        <w:t>7 ευρώ</w:t>
      </w:r>
      <w:r>
        <w:rPr>
          <w:rFonts w:eastAsia="Times New Roman" w:cs="Times New Roman"/>
          <w:szCs w:val="24"/>
        </w:rPr>
        <w:t xml:space="preserve">. </w:t>
      </w:r>
      <w:r>
        <w:rPr>
          <w:rFonts w:eastAsia="Times New Roman" w:cs="Times New Roman"/>
          <w:szCs w:val="24"/>
        </w:rPr>
        <w:t>Σ</w:t>
      </w:r>
      <w:r w:rsidRPr="0046147D">
        <w:rPr>
          <w:rFonts w:eastAsia="Times New Roman" w:cs="Times New Roman"/>
          <w:szCs w:val="24"/>
        </w:rPr>
        <w:t>ας καλώ να δείτε τις αποφάσεις</w:t>
      </w:r>
      <w:r>
        <w:rPr>
          <w:rFonts w:eastAsia="Times New Roman" w:cs="Times New Roman"/>
          <w:szCs w:val="24"/>
        </w:rPr>
        <w:t>:</w:t>
      </w:r>
      <w:r>
        <w:rPr>
          <w:rFonts w:eastAsia="Times New Roman" w:cs="Times New Roman"/>
          <w:szCs w:val="24"/>
        </w:rPr>
        <w:t xml:space="preserve"> Δ</w:t>
      </w:r>
      <w:r w:rsidRPr="0046147D">
        <w:rPr>
          <w:rFonts w:eastAsia="Times New Roman" w:cs="Times New Roman"/>
          <w:szCs w:val="24"/>
        </w:rPr>
        <w:t xml:space="preserve">εν υπάρχει απόφαση του </w:t>
      </w:r>
      <w:r>
        <w:rPr>
          <w:rFonts w:eastAsia="Times New Roman" w:cs="Times New Roman"/>
          <w:szCs w:val="24"/>
        </w:rPr>
        <w:t>σ</w:t>
      </w:r>
      <w:r w:rsidRPr="0046147D">
        <w:rPr>
          <w:rFonts w:eastAsia="Times New Roman" w:cs="Times New Roman"/>
          <w:szCs w:val="24"/>
        </w:rPr>
        <w:t>υμβουλίου</w:t>
      </w:r>
      <w:r>
        <w:rPr>
          <w:rFonts w:eastAsia="Times New Roman" w:cs="Times New Roman"/>
          <w:szCs w:val="24"/>
        </w:rPr>
        <w:t xml:space="preserve">, </w:t>
      </w:r>
      <w:r>
        <w:rPr>
          <w:rFonts w:eastAsia="Times New Roman" w:cs="Times New Roman"/>
          <w:szCs w:val="24"/>
        </w:rPr>
        <w:lastRenderedPageBreak/>
        <w:t>τ</w:t>
      </w:r>
      <w:r w:rsidRPr="0046147D">
        <w:rPr>
          <w:rFonts w:eastAsia="Times New Roman" w:cs="Times New Roman"/>
          <w:szCs w:val="24"/>
        </w:rPr>
        <w:t xml:space="preserve">ην παίρνει την απόφαση ο Πρόεδρος και </w:t>
      </w:r>
      <w:r>
        <w:rPr>
          <w:rFonts w:eastAsia="Times New Roman" w:cs="Times New Roman"/>
          <w:szCs w:val="24"/>
        </w:rPr>
        <w:t>ο Αντιπρόεδρος που διορίσατε εσείς, κύριε Υπουργέ. Ε</w:t>
      </w:r>
      <w:r w:rsidRPr="0046147D">
        <w:rPr>
          <w:rFonts w:eastAsia="Times New Roman" w:cs="Times New Roman"/>
          <w:szCs w:val="24"/>
        </w:rPr>
        <w:t>γώ δεν λέω τίποτα παραπάνω</w:t>
      </w:r>
      <w:r>
        <w:rPr>
          <w:rFonts w:eastAsia="Times New Roman" w:cs="Times New Roman"/>
          <w:szCs w:val="24"/>
        </w:rPr>
        <w:t>.</w:t>
      </w:r>
      <w:r>
        <w:rPr>
          <w:rFonts w:eastAsia="Times New Roman" w:cs="Times New Roman"/>
          <w:szCs w:val="24"/>
        </w:rPr>
        <w:t xml:space="preserve"> Π</w:t>
      </w:r>
      <w:r w:rsidRPr="0046147D">
        <w:rPr>
          <w:rFonts w:eastAsia="Times New Roman" w:cs="Times New Roman"/>
          <w:szCs w:val="24"/>
        </w:rPr>
        <w:t>ού βρισκόμαστε το 2018</w:t>
      </w:r>
      <w:r>
        <w:rPr>
          <w:rFonts w:eastAsia="Times New Roman" w:cs="Times New Roman"/>
          <w:szCs w:val="24"/>
        </w:rPr>
        <w:t>, κύριοι</w:t>
      </w:r>
      <w:r w:rsidRPr="0046147D">
        <w:rPr>
          <w:rFonts w:eastAsia="Times New Roman" w:cs="Times New Roman"/>
          <w:szCs w:val="24"/>
        </w:rPr>
        <w:t xml:space="preserve"> συνάδελφοι</w:t>
      </w:r>
      <w:r>
        <w:rPr>
          <w:rFonts w:eastAsia="Times New Roman" w:cs="Times New Roman"/>
          <w:szCs w:val="24"/>
        </w:rPr>
        <w:t>; Πού είναι η τιμή</w:t>
      </w:r>
      <w:r w:rsidRPr="0046147D">
        <w:rPr>
          <w:rFonts w:eastAsia="Times New Roman" w:cs="Times New Roman"/>
          <w:szCs w:val="24"/>
        </w:rPr>
        <w:t xml:space="preserve"> σήμερα</w:t>
      </w:r>
      <w:r>
        <w:rPr>
          <w:rFonts w:eastAsia="Times New Roman" w:cs="Times New Roman"/>
          <w:szCs w:val="24"/>
        </w:rPr>
        <w:t>; Σ</w:t>
      </w:r>
      <w:r w:rsidRPr="0046147D">
        <w:rPr>
          <w:rFonts w:eastAsia="Times New Roman" w:cs="Times New Roman"/>
          <w:szCs w:val="24"/>
        </w:rPr>
        <w:t>τα 20 ευρώ</w:t>
      </w:r>
      <w:r>
        <w:rPr>
          <w:rFonts w:eastAsia="Times New Roman" w:cs="Times New Roman"/>
          <w:szCs w:val="24"/>
        </w:rPr>
        <w:t>, κύ</w:t>
      </w:r>
      <w:r w:rsidRPr="0046147D">
        <w:rPr>
          <w:rFonts w:eastAsia="Times New Roman" w:cs="Times New Roman"/>
          <w:szCs w:val="24"/>
        </w:rPr>
        <w:t>ριε Υπουργέ</w:t>
      </w:r>
      <w:r>
        <w:rPr>
          <w:rFonts w:eastAsia="Times New Roman" w:cs="Times New Roman"/>
          <w:szCs w:val="24"/>
        </w:rPr>
        <w:t>. Θ</w:t>
      </w:r>
      <w:r w:rsidRPr="0046147D">
        <w:rPr>
          <w:rFonts w:eastAsia="Times New Roman" w:cs="Times New Roman"/>
          <w:szCs w:val="24"/>
        </w:rPr>
        <w:t xml:space="preserve">έλετε </w:t>
      </w:r>
      <w:r>
        <w:rPr>
          <w:rFonts w:eastAsia="Times New Roman" w:cs="Times New Roman"/>
          <w:szCs w:val="24"/>
        </w:rPr>
        <w:t xml:space="preserve">εσείς, που είστε γρήγορος στα </w:t>
      </w:r>
      <w:r w:rsidRPr="0046147D">
        <w:rPr>
          <w:rFonts w:eastAsia="Times New Roman" w:cs="Times New Roman"/>
          <w:szCs w:val="24"/>
        </w:rPr>
        <w:t>μαθηματικά</w:t>
      </w:r>
      <w:r>
        <w:rPr>
          <w:rFonts w:eastAsia="Times New Roman" w:cs="Times New Roman"/>
          <w:szCs w:val="24"/>
        </w:rPr>
        <w:t>,</w:t>
      </w:r>
      <w:r w:rsidRPr="0046147D">
        <w:rPr>
          <w:rFonts w:eastAsia="Times New Roman" w:cs="Times New Roman"/>
          <w:szCs w:val="24"/>
        </w:rPr>
        <w:t xml:space="preserve"> να μας πείτε ποια είναι η διαφορά από τα </w:t>
      </w:r>
      <w:r>
        <w:rPr>
          <w:rFonts w:eastAsia="Times New Roman" w:cs="Times New Roman"/>
          <w:szCs w:val="24"/>
        </w:rPr>
        <w:t xml:space="preserve">7,5 </w:t>
      </w:r>
      <w:r w:rsidRPr="0046147D">
        <w:rPr>
          <w:rFonts w:eastAsia="Times New Roman" w:cs="Times New Roman"/>
          <w:szCs w:val="24"/>
        </w:rPr>
        <w:t>στα 20</w:t>
      </w:r>
      <w:r>
        <w:rPr>
          <w:rFonts w:eastAsia="Times New Roman" w:cs="Times New Roman"/>
          <w:szCs w:val="24"/>
        </w:rPr>
        <w:t>; Πόσα λεφτά</w:t>
      </w:r>
      <w:r w:rsidRPr="0046147D">
        <w:rPr>
          <w:rFonts w:eastAsia="Times New Roman" w:cs="Times New Roman"/>
          <w:szCs w:val="24"/>
        </w:rPr>
        <w:t xml:space="preserve"> πληρώθηκαν σε μεσάζοντες</w:t>
      </w:r>
      <w:r>
        <w:rPr>
          <w:rFonts w:eastAsia="Times New Roman" w:cs="Times New Roman"/>
          <w:szCs w:val="24"/>
        </w:rPr>
        <w:t>; Είναι 4,2</w:t>
      </w:r>
      <w:r w:rsidRPr="0046147D">
        <w:rPr>
          <w:rFonts w:eastAsia="Times New Roman" w:cs="Times New Roman"/>
          <w:szCs w:val="24"/>
        </w:rPr>
        <w:t xml:space="preserve"> εκατομμύρ</w:t>
      </w:r>
      <w:r w:rsidRPr="0046147D">
        <w:rPr>
          <w:rFonts w:eastAsia="Times New Roman" w:cs="Times New Roman"/>
          <w:szCs w:val="24"/>
        </w:rPr>
        <w:t>ια ευρώ</w:t>
      </w:r>
      <w:r>
        <w:rPr>
          <w:rFonts w:eastAsia="Times New Roman" w:cs="Times New Roman"/>
          <w:szCs w:val="24"/>
        </w:rPr>
        <w:t xml:space="preserve">. Αποφάσισαν οι </w:t>
      </w:r>
      <w:r w:rsidRPr="0046147D">
        <w:rPr>
          <w:rFonts w:eastAsia="Times New Roman" w:cs="Times New Roman"/>
          <w:szCs w:val="24"/>
        </w:rPr>
        <w:t>δύο εκπρόσωποι του ΣΥΡΙΖΑ</w:t>
      </w:r>
      <w:r>
        <w:rPr>
          <w:rFonts w:eastAsia="Times New Roman" w:cs="Times New Roman"/>
          <w:szCs w:val="24"/>
        </w:rPr>
        <w:t xml:space="preserve">, που </w:t>
      </w:r>
      <w:r w:rsidRPr="0046147D">
        <w:rPr>
          <w:rFonts w:eastAsia="Times New Roman" w:cs="Times New Roman"/>
          <w:szCs w:val="24"/>
        </w:rPr>
        <w:t xml:space="preserve">εσείς </w:t>
      </w:r>
      <w:r>
        <w:rPr>
          <w:rFonts w:eastAsia="Times New Roman" w:cs="Times New Roman"/>
          <w:szCs w:val="24"/>
        </w:rPr>
        <w:t>διορίσατε</w:t>
      </w:r>
      <w:r>
        <w:rPr>
          <w:rFonts w:eastAsia="Times New Roman" w:cs="Times New Roman"/>
          <w:szCs w:val="24"/>
        </w:rPr>
        <w:t xml:space="preserve"> και</w:t>
      </w:r>
      <w:r>
        <w:rPr>
          <w:rFonts w:eastAsia="Times New Roman" w:cs="Times New Roman"/>
          <w:szCs w:val="24"/>
        </w:rPr>
        <w:t xml:space="preserve"> έ</w:t>
      </w:r>
      <w:r w:rsidRPr="0046147D">
        <w:rPr>
          <w:rFonts w:eastAsia="Times New Roman" w:cs="Times New Roman"/>
          <w:szCs w:val="24"/>
        </w:rPr>
        <w:t>χασε η εταιρεία μέσα σε ενάμιση χρόνο 4,2 εκατομμύρια ευρώ</w:t>
      </w:r>
      <w:r>
        <w:rPr>
          <w:rFonts w:eastAsia="Times New Roman" w:cs="Times New Roman"/>
          <w:szCs w:val="24"/>
        </w:rPr>
        <w:t>,</w:t>
      </w:r>
      <w:r w:rsidRPr="0046147D">
        <w:rPr>
          <w:rFonts w:eastAsia="Times New Roman" w:cs="Times New Roman"/>
          <w:szCs w:val="24"/>
        </w:rPr>
        <w:t xml:space="preserve"> χωρίς να σκεφτούν να πάρουν απόφασ</w:t>
      </w:r>
      <w:r>
        <w:rPr>
          <w:rFonts w:eastAsia="Times New Roman" w:cs="Times New Roman"/>
          <w:szCs w:val="24"/>
        </w:rPr>
        <w:t>η</w:t>
      </w:r>
      <w:r w:rsidRPr="0046147D">
        <w:rPr>
          <w:rFonts w:eastAsia="Times New Roman" w:cs="Times New Roman"/>
          <w:szCs w:val="24"/>
        </w:rPr>
        <w:t xml:space="preserve"> με το </w:t>
      </w:r>
      <w:r>
        <w:rPr>
          <w:rFonts w:eastAsia="Times New Roman" w:cs="Times New Roman"/>
          <w:szCs w:val="24"/>
        </w:rPr>
        <w:t>δ</w:t>
      </w:r>
      <w:r w:rsidRPr="0046147D">
        <w:rPr>
          <w:rFonts w:eastAsia="Times New Roman" w:cs="Times New Roman"/>
          <w:szCs w:val="24"/>
        </w:rPr>
        <w:t xml:space="preserve">ιοικητικό </w:t>
      </w:r>
      <w:r>
        <w:rPr>
          <w:rFonts w:eastAsia="Times New Roman" w:cs="Times New Roman"/>
          <w:szCs w:val="24"/>
        </w:rPr>
        <w:t>σ</w:t>
      </w:r>
      <w:r w:rsidRPr="0046147D">
        <w:rPr>
          <w:rFonts w:eastAsia="Times New Roman" w:cs="Times New Roman"/>
          <w:szCs w:val="24"/>
        </w:rPr>
        <w:t>υμβούλιο</w:t>
      </w:r>
      <w:r>
        <w:rPr>
          <w:rFonts w:eastAsia="Times New Roman" w:cs="Times New Roman"/>
          <w:szCs w:val="24"/>
        </w:rPr>
        <w:t>.</w:t>
      </w:r>
    </w:p>
    <w:p w14:paraId="120F8EDC" w14:textId="77777777" w:rsidR="0086761A" w:rsidRDefault="00427452">
      <w:pPr>
        <w:spacing w:line="600" w:lineRule="auto"/>
        <w:ind w:firstLine="720"/>
        <w:contextualSpacing/>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Ολοκληρώστε, </w:t>
      </w:r>
      <w:r>
        <w:rPr>
          <w:rFonts w:eastAsia="Times New Roman" w:cs="Times New Roman"/>
          <w:szCs w:val="24"/>
        </w:rPr>
        <w:t>κύριε Κωνσταντινόπουλε, τι μανία είναι αυτή;</w:t>
      </w:r>
    </w:p>
    <w:p w14:paraId="120F8EDD" w14:textId="77777777" w:rsidR="0086761A" w:rsidRDefault="00427452">
      <w:pPr>
        <w:spacing w:line="600" w:lineRule="auto"/>
        <w:ind w:firstLine="720"/>
        <w:contextualSpacing/>
        <w:jc w:val="both"/>
        <w:rPr>
          <w:rFonts w:eastAsia="Times New Roman" w:cs="Times New Roman"/>
          <w:szCs w:val="24"/>
        </w:rPr>
      </w:pPr>
      <w:r w:rsidRPr="00DC1EB4">
        <w:rPr>
          <w:rFonts w:eastAsia="Times New Roman" w:cs="Times New Roman"/>
          <w:b/>
          <w:szCs w:val="24"/>
        </w:rPr>
        <w:t>ΟΔΥΣΣΕΑΣ ΚΩΝΣΤΑΝΤΙΝΟΠΟΥΛΟΣ:</w:t>
      </w:r>
      <w:r>
        <w:rPr>
          <w:rFonts w:eastAsia="Times New Roman" w:cs="Times New Roman"/>
          <w:szCs w:val="24"/>
        </w:rPr>
        <w:t xml:space="preserve"> Τ</w:t>
      </w:r>
      <w:r w:rsidRPr="0046147D">
        <w:rPr>
          <w:rFonts w:eastAsia="Times New Roman" w:cs="Times New Roman"/>
          <w:szCs w:val="24"/>
        </w:rPr>
        <w:t>ελειώνω</w:t>
      </w:r>
      <w:r>
        <w:rPr>
          <w:rFonts w:eastAsia="Times New Roman" w:cs="Times New Roman"/>
          <w:szCs w:val="24"/>
        </w:rPr>
        <w:t>, κυρία Πρόεδρε και κύριοι συνάδελφοι.</w:t>
      </w:r>
    </w:p>
    <w:p w14:paraId="120F8EDE" w14:textId="77777777" w:rsidR="0086761A" w:rsidRDefault="00427452">
      <w:pPr>
        <w:spacing w:line="600" w:lineRule="auto"/>
        <w:ind w:firstLine="720"/>
        <w:contextualSpacing/>
        <w:jc w:val="both"/>
        <w:rPr>
          <w:rFonts w:eastAsia="Times New Roman" w:cs="Times New Roman"/>
          <w:szCs w:val="24"/>
        </w:rPr>
      </w:pPr>
      <w:r w:rsidRPr="0046147D">
        <w:rPr>
          <w:rFonts w:eastAsia="Times New Roman" w:cs="Times New Roman"/>
          <w:szCs w:val="24"/>
        </w:rPr>
        <w:t>Κύριε Υπουργέ</w:t>
      </w:r>
      <w:r>
        <w:rPr>
          <w:rFonts w:eastAsia="Times New Roman" w:cs="Times New Roman"/>
          <w:szCs w:val="24"/>
        </w:rPr>
        <w:t>,</w:t>
      </w:r>
      <w:r w:rsidRPr="0046147D">
        <w:rPr>
          <w:rFonts w:eastAsia="Times New Roman" w:cs="Times New Roman"/>
          <w:szCs w:val="24"/>
        </w:rPr>
        <w:t xml:space="preserve"> μετά από </w:t>
      </w:r>
      <w:r>
        <w:rPr>
          <w:rFonts w:eastAsia="Times New Roman" w:cs="Times New Roman"/>
          <w:szCs w:val="24"/>
        </w:rPr>
        <w:t xml:space="preserve">αυτήν την καταγγελία </w:t>
      </w:r>
      <w:r w:rsidRPr="0046147D">
        <w:rPr>
          <w:rFonts w:eastAsia="Times New Roman" w:cs="Times New Roman"/>
          <w:szCs w:val="24"/>
        </w:rPr>
        <w:t>που σας έκανα εγώ</w:t>
      </w:r>
      <w:r>
        <w:rPr>
          <w:rFonts w:eastAsia="Times New Roman" w:cs="Times New Roman"/>
          <w:szCs w:val="24"/>
        </w:rPr>
        <w:t>,</w:t>
      </w:r>
      <w:r w:rsidRPr="0046147D">
        <w:rPr>
          <w:rFonts w:eastAsia="Times New Roman" w:cs="Times New Roman"/>
          <w:szCs w:val="24"/>
        </w:rPr>
        <w:t xml:space="preserve"> </w:t>
      </w:r>
      <w:r>
        <w:rPr>
          <w:rFonts w:eastAsia="Times New Roman" w:cs="Times New Roman"/>
          <w:szCs w:val="24"/>
        </w:rPr>
        <w:t>εσείς,</w:t>
      </w:r>
      <w:r w:rsidRPr="0046147D">
        <w:rPr>
          <w:rFonts w:eastAsia="Times New Roman" w:cs="Times New Roman"/>
          <w:szCs w:val="24"/>
        </w:rPr>
        <w:t xml:space="preserve"> κύριοι συνάδελφοι</w:t>
      </w:r>
      <w:r>
        <w:rPr>
          <w:rFonts w:eastAsia="Times New Roman" w:cs="Times New Roman"/>
          <w:szCs w:val="24"/>
        </w:rPr>
        <w:t xml:space="preserve">, και μετά από την καταγγελία </w:t>
      </w:r>
      <w:r w:rsidRPr="0046147D">
        <w:rPr>
          <w:rFonts w:eastAsia="Times New Roman" w:cs="Times New Roman"/>
          <w:szCs w:val="24"/>
        </w:rPr>
        <w:t xml:space="preserve">ότι </w:t>
      </w:r>
      <w:r>
        <w:rPr>
          <w:rFonts w:eastAsia="Times New Roman" w:cs="Times New Roman"/>
          <w:szCs w:val="24"/>
        </w:rPr>
        <w:t>οι αποφάσεις τ</w:t>
      </w:r>
      <w:r>
        <w:rPr>
          <w:rFonts w:eastAsia="Times New Roman" w:cs="Times New Roman"/>
          <w:szCs w:val="24"/>
        </w:rPr>
        <w:t xml:space="preserve">ου Δ.Σ. της «ΛΑΡΚΟ» </w:t>
      </w:r>
      <w:r w:rsidRPr="0046147D">
        <w:rPr>
          <w:rFonts w:eastAsia="Times New Roman" w:cs="Times New Roman"/>
          <w:szCs w:val="24"/>
        </w:rPr>
        <w:t xml:space="preserve">δεν είναι συμβατές με τις υποχρεώσεις </w:t>
      </w:r>
      <w:r>
        <w:rPr>
          <w:rFonts w:eastAsia="Times New Roman" w:cs="Times New Roman"/>
          <w:szCs w:val="24"/>
        </w:rPr>
        <w:t>που έχει απέναντι στην ΔΕΗ, θ</w:t>
      </w:r>
      <w:r w:rsidRPr="0046147D">
        <w:rPr>
          <w:rFonts w:eastAsia="Times New Roman" w:cs="Times New Roman"/>
          <w:szCs w:val="24"/>
        </w:rPr>
        <w:t xml:space="preserve">α καλέσετε τον </w:t>
      </w:r>
      <w:r>
        <w:rPr>
          <w:rFonts w:eastAsia="Times New Roman" w:cs="Times New Roman"/>
          <w:szCs w:val="24"/>
        </w:rPr>
        <w:t>ε</w:t>
      </w:r>
      <w:r w:rsidRPr="0046147D">
        <w:rPr>
          <w:rFonts w:eastAsia="Times New Roman" w:cs="Times New Roman"/>
          <w:szCs w:val="24"/>
        </w:rPr>
        <w:t>ισαγγελέα ή όχι</w:t>
      </w:r>
      <w:r>
        <w:rPr>
          <w:rFonts w:eastAsia="Times New Roman" w:cs="Times New Roman"/>
          <w:szCs w:val="24"/>
        </w:rPr>
        <w:t>;</w:t>
      </w:r>
    </w:p>
    <w:p w14:paraId="120F8EDF" w14:textId="77777777" w:rsidR="0086761A" w:rsidRDefault="00427452">
      <w:pPr>
        <w:spacing w:line="600" w:lineRule="auto"/>
        <w:ind w:firstLine="720"/>
        <w:contextualSpacing/>
        <w:jc w:val="both"/>
        <w:rPr>
          <w:rFonts w:eastAsia="Times New Roman" w:cs="Times New Roman"/>
          <w:szCs w:val="24"/>
        </w:rPr>
      </w:pPr>
      <w:r w:rsidRPr="0046147D">
        <w:rPr>
          <w:rFonts w:eastAsia="Times New Roman" w:cs="Times New Roman"/>
          <w:szCs w:val="24"/>
        </w:rPr>
        <w:t>Σας ευχαριστώ πολύ</w:t>
      </w:r>
      <w:r>
        <w:rPr>
          <w:rFonts w:eastAsia="Times New Roman" w:cs="Times New Roman"/>
          <w:szCs w:val="24"/>
        </w:rPr>
        <w:t>.</w:t>
      </w:r>
    </w:p>
    <w:p w14:paraId="120F8EE0" w14:textId="77777777" w:rsidR="0086761A" w:rsidRDefault="00427452">
      <w:pPr>
        <w:spacing w:line="600" w:lineRule="auto"/>
        <w:ind w:firstLine="720"/>
        <w:contextualSpacing/>
        <w:jc w:val="both"/>
        <w:rPr>
          <w:rFonts w:eastAsia="Times New Roman" w:cs="Times New Roman"/>
          <w:szCs w:val="24"/>
        </w:rPr>
      </w:pPr>
      <w:r w:rsidRPr="000637CE">
        <w:rPr>
          <w:rFonts w:eastAsia="Times New Roman" w:cs="Times New Roman"/>
          <w:b/>
          <w:szCs w:val="24"/>
        </w:rPr>
        <w:lastRenderedPageBreak/>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Σας παρακαλώ σεβαστείτε </w:t>
      </w:r>
      <w:r w:rsidRPr="0046147D">
        <w:rPr>
          <w:rFonts w:eastAsia="Times New Roman" w:cs="Times New Roman"/>
          <w:szCs w:val="24"/>
        </w:rPr>
        <w:t>το χρόνο</w:t>
      </w:r>
      <w:r>
        <w:rPr>
          <w:rFonts w:eastAsia="Times New Roman" w:cs="Times New Roman"/>
          <w:szCs w:val="24"/>
        </w:rPr>
        <w:t>, είναι διακόσιοι</w:t>
      </w:r>
      <w:r w:rsidRPr="0046147D">
        <w:rPr>
          <w:rFonts w:eastAsia="Times New Roman" w:cs="Times New Roman"/>
          <w:szCs w:val="24"/>
        </w:rPr>
        <w:t xml:space="preserve"> </w:t>
      </w:r>
      <w:r>
        <w:rPr>
          <w:rFonts w:eastAsia="Times New Roman" w:cs="Times New Roman"/>
          <w:szCs w:val="24"/>
        </w:rPr>
        <w:t>Βουλευτές γραμμένοι. Δ</w:t>
      </w:r>
      <w:r w:rsidRPr="0046147D">
        <w:rPr>
          <w:rFonts w:eastAsia="Times New Roman" w:cs="Times New Roman"/>
          <w:szCs w:val="24"/>
        </w:rPr>
        <w:t>εν είναι ότι σήμερα τελειώνουμε</w:t>
      </w:r>
      <w:r>
        <w:rPr>
          <w:rFonts w:eastAsia="Times New Roman" w:cs="Times New Roman"/>
          <w:szCs w:val="24"/>
        </w:rPr>
        <w:t>.</w:t>
      </w:r>
      <w:r w:rsidRPr="0046147D">
        <w:rPr>
          <w:rFonts w:eastAsia="Times New Roman" w:cs="Times New Roman"/>
          <w:szCs w:val="24"/>
        </w:rPr>
        <w:t xml:space="preserve"> Το θέμα είναι</w:t>
      </w:r>
      <w:r>
        <w:rPr>
          <w:rFonts w:eastAsia="Times New Roman" w:cs="Times New Roman"/>
          <w:szCs w:val="24"/>
        </w:rPr>
        <w:t>,</w:t>
      </w:r>
      <w:r w:rsidRPr="0046147D">
        <w:rPr>
          <w:rFonts w:eastAsia="Times New Roman" w:cs="Times New Roman"/>
          <w:szCs w:val="24"/>
        </w:rPr>
        <w:t xml:space="preserve"> τι θα γίνει με </w:t>
      </w:r>
      <w:r>
        <w:rPr>
          <w:rFonts w:eastAsia="Times New Roman" w:cs="Times New Roman"/>
          <w:szCs w:val="24"/>
        </w:rPr>
        <w:t>τους υπόλοιπους</w:t>
      </w:r>
      <w:r>
        <w:rPr>
          <w:rFonts w:eastAsia="Times New Roman" w:cs="Times New Roman"/>
          <w:szCs w:val="24"/>
        </w:rPr>
        <w:t>,</w:t>
      </w:r>
      <w:r w:rsidRPr="0046147D">
        <w:rPr>
          <w:rFonts w:eastAsia="Times New Roman" w:cs="Times New Roman"/>
          <w:szCs w:val="24"/>
        </w:rPr>
        <w:t xml:space="preserve"> θα προλάβουν να μιλήσουν</w:t>
      </w:r>
      <w:r>
        <w:rPr>
          <w:rFonts w:eastAsia="Times New Roman" w:cs="Times New Roman"/>
          <w:szCs w:val="24"/>
        </w:rPr>
        <w:t>;</w:t>
      </w:r>
    </w:p>
    <w:p w14:paraId="120F8EE1"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Καραναστάσης.</w:t>
      </w:r>
    </w:p>
    <w:p w14:paraId="120F8EE2" w14:textId="77777777" w:rsidR="0086761A" w:rsidRDefault="00427452">
      <w:pPr>
        <w:spacing w:line="600" w:lineRule="auto"/>
        <w:ind w:firstLine="720"/>
        <w:contextualSpacing/>
        <w:jc w:val="both"/>
        <w:rPr>
          <w:rFonts w:eastAsia="Times New Roman" w:cs="Times New Roman"/>
          <w:szCs w:val="24"/>
        </w:rPr>
      </w:pPr>
      <w:r w:rsidRPr="00DC1EB4">
        <w:rPr>
          <w:rFonts w:eastAsia="Times New Roman" w:cs="Times New Roman"/>
          <w:b/>
          <w:szCs w:val="24"/>
        </w:rPr>
        <w:t>ΑΠΟΣΤΟΛΟΣ ΚΑΡΑΝΑΣΤΑΣΗΣ:</w:t>
      </w:r>
      <w:r>
        <w:rPr>
          <w:rFonts w:eastAsia="Times New Roman" w:cs="Times New Roman"/>
          <w:b/>
          <w:szCs w:val="24"/>
        </w:rPr>
        <w:t xml:space="preserve"> </w:t>
      </w:r>
      <w:r>
        <w:rPr>
          <w:rFonts w:eastAsia="Times New Roman" w:cs="Times New Roman"/>
          <w:szCs w:val="24"/>
        </w:rPr>
        <w:t>Κυρία Πρόεδρε, κ</w:t>
      </w:r>
      <w:r w:rsidRPr="00DC1EB4">
        <w:rPr>
          <w:rFonts w:eastAsia="Times New Roman" w:cs="Times New Roman"/>
          <w:szCs w:val="24"/>
        </w:rPr>
        <w:t>ύριε Υπουργέ, κυρίες και κύριοι συν</w:t>
      </w:r>
      <w:r>
        <w:rPr>
          <w:rFonts w:eastAsia="Times New Roman" w:cs="Times New Roman"/>
          <w:szCs w:val="24"/>
        </w:rPr>
        <w:t xml:space="preserve">άδελφοι, </w:t>
      </w:r>
      <w:r w:rsidRPr="0046147D">
        <w:rPr>
          <w:rFonts w:eastAsia="Times New Roman" w:cs="Times New Roman"/>
          <w:szCs w:val="24"/>
        </w:rPr>
        <w:t xml:space="preserve">θα </w:t>
      </w:r>
      <w:r>
        <w:rPr>
          <w:rFonts w:eastAsia="Times New Roman" w:cs="Times New Roman"/>
          <w:szCs w:val="24"/>
        </w:rPr>
        <w:t xml:space="preserve">ήθελα να </w:t>
      </w:r>
      <w:r w:rsidRPr="0046147D">
        <w:rPr>
          <w:rFonts w:eastAsia="Times New Roman" w:cs="Times New Roman"/>
          <w:szCs w:val="24"/>
        </w:rPr>
        <w:t>παραμείνει λίγο</w:t>
      </w:r>
      <w:r w:rsidRPr="001A2A87">
        <w:rPr>
          <w:rFonts w:eastAsia="Times New Roman" w:cs="Times New Roman"/>
          <w:szCs w:val="24"/>
        </w:rPr>
        <w:t xml:space="preserve"> </w:t>
      </w:r>
      <w:r>
        <w:rPr>
          <w:rFonts w:eastAsia="Times New Roman" w:cs="Times New Roman"/>
          <w:szCs w:val="24"/>
        </w:rPr>
        <w:t>ο κ.</w:t>
      </w:r>
      <w:r w:rsidRPr="0046147D">
        <w:rPr>
          <w:rFonts w:eastAsia="Times New Roman" w:cs="Times New Roman"/>
          <w:szCs w:val="24"/>
        </w:rPr>
        <w:t xml:space="preserve"> Κωνσταντινόπουλος</w:t>
      </w:r>
      <w:r>
        <w:rPr>
          <w:rFonts w:eastAsia="Times New Roman" w:cs="Times New Roman"/>
          <w:szCs w:val="24"/>
        </w:rPr>
        <w:t>,</w:t>
      </w:r>
      <w:r w:rsidRPr="0046147D">
        <w:rPr>
          <w:rFonts w:eastAsia="Times New Roman" w:cs="Times New Roman"/>
          <w:szCs w:val="24"/>
        </w:rPr>
        <w:t xml:space="preserve"> γιατί θα </w:t>
      </w:r>
      <w:r>
        <w:rPr>
          <w:rFonts w:eastAsia="Times New Roman" w:cs="Times New Roman"/>
          <w:szCs w:val="24"/>
        </w:rPr>
        <w:t>ή</w:t>
      </w:r>
      <w:r w:rsidRPr="0046147D">
        <w:rPr>
          <w:rFonts w:eastAsia="Times New Roman" w:cs="Times New Roman"/>
          <w:szCs w:val="24"/>
        </w:rPr>
        <w:t>θελα να του πω κάτι</w:t>
      </w:r>
      <w:r>
        <w:rPr>
          <w:rFonts w:eastAsia="Times New Roman" w:cs="Times New Roman"/>
          <w:szCs w:val="24"/>
        </w:rPr>
        <w:t>. Επειδή πραγματικά έκανε μια αναφορά σ</w:t>
      </w:r>
      <w:r w:rsidRPr="0046147D">
        <w:rPr>
          <w:rFonts w:eastAsia="Times New Roman" w:cs="Times New Roman"/>
          <w:szCs w:val="24"/>
        </w:rPr>
        <w:t xml:space="preserve">τη </w:t>
      </w:r>
      <w:r>
        <w:rPr>
          <w:rFonts w:eastAsia="Times New Roman" w:cs="Times New Roman"/>
          <w:szCs w:val="24"/>
        </w:rPr>
        <w:t>«</w:t>
      </w:r>
      <w:r w:rsidRPr="0046147D">
        <w:rPr>
          <w:rFonts w:eastAsia="Times New Roman" w:cs="Times New Roman"/>
          <w:szCs w:val="24"/>
        </w:rPr>
        <w:t>ΛΑΡΚΟ</w:t>
      </w:r>
      <w:r>
        <w:rPr>
          <w:rFonts w:eastAsia="Times New Roman" w:cs="Times New Roman"/>
          <w:szCs w:val="24"/>
        </w:rPr>
        <w:t>»</w:t>
      </w:r>
      <w:r>
        <w:rPr>
          <w:rFonts w:eastAsia="Times New Roman" w:cs="Times New Roman"/>
          <w:szCs w:val="24"/>
        </w:rPr>
        <w:t>,</w:t>
      </w:r>
      <w:r w:rsidRPr="0046147D">
        <w:rPr>
          <w:rFonts w:eastAsia="Times New Roman" w:cs="Times New Roman"/>
          <w:szCs w:val="24"/>
        </w:rPr>
        <w:t xml:space="preserve"> δεν θα πρέπει νομίζω να του διαφεύγουν κάποια πράγματα</w:t>
      </w:r>
      <w:r>
        <w:rPr>
          <w:rFonts w:eastAsia="Times New Roman" w:cs="Times New Roman"/>
          <w:szCs w:val="24"/>
        </w:rPr>
        <w:t xml:space="preserve">, όσον αφορά το τι έγινε στη </w:t>
      </w:r>
      <w:r>
        <w:rPr>
          <w:rFonts w:eastAsia="Times New Roman" w:cs="Times New Roman"/>
          <w:szCs w:val="24"/>
        </w:rPr>
        <w:t>«</w:t>
      </w:r>
      <w:r>
        <w:rPr>
          <w:rFonts w:eastAsia="Times New Roman" w:cs="Times New Roman"/>
          <w:szCs w:val="24"/>
        </w:rPr>
        <w:t>ΛΑΡΚΟ</w:t>
      </w:r>
      <w:r>
        <w:rPr>
          <w:rFonts w:eastAsia="Times New Roman" w:cs="Times New Roman"/>
          <w:szCs w:val="24"/>
        </w:rPr>
        <w:t>»</w:t>
      </w:r>
      <w:r>
        <w:rPr>
          <w:rFonts w:eastAsia="Times New Roman" w:cs="Times New Roman"/>
          <w:szCs w:val="24"/>
        </w:rPr>
        <w:t xml:space="preserve"> </w:t>
      </w:r>
      <w:r w:rsidRPr="0046147D">
        <w:rPr>
          <w:rFonts w:eastAsia="Times New Roman" w:cs="Times New Roman"/>
          <w:szCs w:val="24"/>
        </w:rPr>
        <w:t>τα προηγούμενα χρόνια</w:t>
      </w:r>
      <w:r>
        <w:rPr>
          <w:rFonts w:eastAsia="Times New Roman" w:cs="Times New Roman"/>
          <w:szCs w:val="24"/>
        </w:rPr>
        <w:t xml:space="preserve">. Θα θυμάστε με την τιμή </w:t>
      </w:r>
      <w:r>
        <w:rPr>
          <w:rFonts w:eastAsia="Times New Roman" w:cs="Times New Roman"/>
          <w:szCs w:val="24"/>
          <w:lang w:val="en-US"/>
        </w:rPr>
        <w:t>hedging</w:t>
      </w:r>
      <w:r w:rsidRPr="00493272">
        <w:rPr>
          <w:rFonts w:eastAsia="Times New Roman" w:cs="Times New Roman"/>
          <w:szCs w:val="24"/>
        </w:rPr>
        <w:t xml:space="preserve">, </w:t>
      </w:r>
      <w:r>
        <w:rPr>
          <w:rFonts w:eastAsia="Times New Roman" w:cs="Times New Roman"/>
          <w:szCs w:val="24"/>
        </w:rPr>
        <w:t>όπου</w:t>
      </w:r>
      <w:r w:rsidRPr="0046147D">
        <w:rPr>
          <w:rFonts w:eastAsia="Times New Roman" w:cs="Times New Roman"/>
          <w:szCs w:val="24"/>
        </w:rPr>
        <w:t xml:space="preserve"> πραγμ</w:t>
      </w:r>
      <w:r w:rsidRPr="0046147D">
        <w:rPr>
          <w:rFonts w:eastAsia="Times New Roman" w:cs="Times New Roman"/>
          <w:szCs w:val="24"/>
        </w:rPr>
        <w:t>ατικά είχαν προπ</w:t>
      </w:r>
      <w:r>
        <w:rPr>
          <w:rFonts w:eastAsia="Times New Roman" w:cs="Times New Roman"/>
          <w:szCs w:val="24"/>
        </w:rPr>
        <w:t xml:space="preserve">ωλήσει </w:t>
      </w:r>
      <w:r w:rsidRPr="0046147D">
        <w:rPr>
          <w:rFonts w:eastAsia="Times New Roman" w:cs="Times New Roman"/>
          <w:szCs w:val="24"/>
        </w:rPr>
        <w:t>όλες οι τότε διοικήσεις</w:t>
      </w:r>
      <w:r>
        <w:rPr>
          <w:rFonts w:eastAsia="Times New Roman" w:cs="Times New Roman"/>
          <w:szCs w:val="24"/>
        </w:rPr>
        <w:t>,</w:t>
      </w:r>
      <w:r w:rsidRPr="0046147D">
        <w:rPr>
          <w:rFonts w:eastAsia="Times New Roman" w:cs="Times New Roman"/>
          <w:szCs w:val="24"/>
        </w:rPr>
        <w:t xml:space="preserve"> όταν πουλιόταν το νικέλιο με 50</w:t>
      </w:r>
      <w:r>
        <w:rPr>
          <w:rFonts w:eastAsia="Times New Roman" w:cs="Times New Roman"/>
          <w:szCs w:val="24"/>
        </w:rPr>
        <w:t xml:space="preserve">.000 δολάρια τον τόνο και </w:t>
      </w:r>
      <w:r w:rsidRPr="0046147D">
        <w:rPr>
          <w:rFonts w:eastAsia="Times New Roman" w:cs="Times New Roman"/>
          <w:szCs w:val="24"/>
        </w:rPr>
        <w:t xml:space="preserve">είχαν μπλοκάρει την τιμή </w:t>
      </w:r>
      <w:r>
        <w:rPr>
          <w:rFonts w:eastAsia="Times New Roman" w:cs="Times New Roman"/>
          <w:szCs w:val="24"/>
        </w:rPr>
        <w:t>για</w:t>
      </w:r>
      <w:r w:rsidRPr="0046147D">
        <w:rPr>
          <w:rFonts w:eastAsia="Times New Roman" w:cs="Times New Roman"/>
          <w:szCs w:val="24"/>
        </w:rPr>
        <w:t xml:space="preserve"> 20.000 </w:t>
      </w:r>
      <w:r>
        <w:rPr>
          <w:rFonts w:eastAsia="Times New Roman" w:cs="Times New Roman"/>
          <w:szCs w:val="24"/>
        </w:rPr>
        <w:t>-</w:t>
      </w:r>
      <w:r w:rsidRPr="0046147D">
        <w:rPr>
          <w:rFonts w:eastAsia="Times New Roman" w:cs="Times New Roman"/>
          <w:szCs w:val="24"/>
        </w:rPr>
        <w:t>θα το θυμάστε</w:t>
      </w:r>
      <w:r>
        <w:rPr>
          <w:rFonts w:eastAsia="Times New Roman" w:cs="Times New Roman"/>
          <w:szCs w:val="24"/>
        </w:rPr>
        <w:t>-</w:t>
      </w:r>
      <w:r w:rsidRPr="0046147D">
        <w:rPr>
          <w:rFonts w:eastAsia="Times New Roman" w:cs="Times New Roman"/>
          <w:szCs w:val="24"/>
        </w:rPr>
        <w:t xml:space="preserve"> και </w:t>
      </w:r>
      <w:r>
        <w:rPr>
          <w:rFonts w:eastAsia="Times New Roman" w:cs="Times New Roman"/>
          <w:szCs w:val="24"/>
        </w:rPr>
        <w:t>έβα</w:t>
      </w:r>
      <w:r w:rsidRPr="0046147D">
        <w:rPr>
          <w:rFonts w:eastAsia="Times New Roman" w:cs="Times New Roman"/>
          <w:szCs w:val="24"/>
        </w:rPr>
        <w:t xml:space="preserve">λαν την εταιρεία με 400 εκατομμύρια μέσα </w:t>
      </w:r>
      <w:r>
        <w:rPr>
          <w:rFonts w:eastAsia="Times New Roman" w:cs="Times New Roman"/>
          <w:szCs w:val="24"/>
        </w:rPr>
        <w:t>οι</w:t>
      </w:r>
      <w:r w:rsidRPr="0046147D">
        <w:rPr>
          <w:rFonts w:eastAsia="Times New Roman" w:cs="Times New Roman"/>
          <w:szCs w:val="24"/>
        </w:rPr>
        <w:t xml:space="preserve"> τότε διο</w:t>
      </w:r>
      <w:r>
        <w:rPr>
          <w:rFonts w:eastAsia="Times New Roman" w:cs="Times New Roman"/>
          <w:szCs w:val="24"/>
        </w:rPr>
        <w:t>ικήσεις -</w:t>
      </w:r>
      <w:r w:rsidRPr="0046147D">
        <w:rPr>
          <w:rFonts w:eastAsia="Times New Roman" w:cs="Times New Roman"/>
          <w:szCs w:val="24"/>
        </w:rPr>
        <w:t>και θα πρέπει να το γνωρίζετε α</w:t>
      </w:r>
      <w:r w:rsidRPr="0046147D">
        <w:rPr>
          <w:rFonts w:eastAsia="Times New Roman" w:cs="Times New Roman"/>
          <w:szCs w:val="24"/>
        </w:rPr>
        <w:t>υτό</w:t>
      </w:r>
      <w:r>
        <w:rPr>
          <w:rFonts w:eastAsia="Times New Roman" w:cs="Times New Roman"/>
          <w:szCs w:val="24"/>
        </w:rPr>
        <w:t>-</w:t>
      </w:r>
      <w:r w:rsidRPr="0046147D">
        <w:rPr>
          <w:rFonts w:eastAsia="Times New Roman" w:cs="Times New Roman"/>
          <w:szCs w:val="24"/>
        </w:rPr>
        <w:t xml:space="preserve"> όταν καταδικάστηκε η χώρα μας για τις κρατικές ενισχύσεις</w:t>
      </w:r>
      <w:r>
        <w:rPr>
          <w:rFonts w:eastAsia="Times New Roman" w:cs="Times New Roman"/>
          <w:szCs w:val="24"/>
        </w:rPr>
        <w:t>…</w:t>
      </w:r>
    </w:p>
    <w:p w14:paraId="120F8EE3" w14:textId="77777777" w:rsidR="0086761A" w:rsidRDefault="00427452">
      <w:pPr>
        <w:spacing w:line="600" w:lineRule="auto"/>
        <w:ind w:firstLine="720"/>
        <w:contextualSpacing/>
        <w:jc w:val="both"/>
        <w:rPr>
          <w:rFonts w:eastAsia="Times New Roman" w:cs="Times New Roman"/>
          <w:szCs w:val="24"/>
        </w:rPr>
      </w:pPr>
      <w:r w:rsidRPr="00DC1EB4">
        <w:rPr>
          <w:rFonts w:eastAsia="Times New Roman" w:cs="Times New Roman"/>
          <w:b/>
          <w:szCs w:val="24"/>
        </w:rPr>
        <w:t>ΟΔΥΣΣΕΑΣ ΚΩΝΣΤΑΝΤΙΝΟΠΟΥΛΟΣ:</w:t>
      </w:r>
      <w:r>
        <w:rPr>
          <w:rFonts w:eastAsia="Times New Roman" w:cs="Times New Roman"/>
          <w:szCs w:val="24"/>
        </w:rPr>
        <w:t xml:space="preserve"> Περίοδος Καραμανλή.</w:t>
      </w:r>
    </w:p>
    <w:p w14:paraId="120F8EE4" w14:textId="77777777" w:rsidR="0086761A" w:rsidRDefault="00427452">
      <w:pPr>
        <w:spacing w:line="600" w:lineRule="auto"/>
        <w:ind w:firstLine="720"/>
        <w:contextualSpacing/>
        <w:jc w:val="both"/>
        <w:rPr>
          <w:rFonts w:eastAsia="Times New Roman" w:cs="Times New Roman"/>
          <w:szCs w:val="24"/>
        </w:rPr>
      </w:pPr>
      <w:r w:rsidRPr="00DC1EB4">
        <w:rPr>
          <w:rFonts w:eastAsia="Times New Roman" w:cs="Times New Roman"/>
          <w:b/>
          <w:szCs w:val="24"/>
        </w:rPr>
        <w:t xml:space="preserve">ΑΠΟΣΤΟΛΟΣ ΚΑΡΑΝΑΣΤΑΣΗΣ: </w:t>
      </w:r>
      <w:r>
        <w:rPr>
          <w:rFonts w:eastAsia="Times New Roman" w:cs="Times New Roman"/>
          <w:szCs w:val="24"/>
        </w:rPr>
        <w:t>Τώ</w:t>
      </w:r>
      <w:r w:rsidRPr="0046147D">
        <w:rPr>
          <w:rFonts w:eastAsia="Times New Roman" w:cs="Times New Roman"/>
          <w:szCs w:val="24"/>
        </w:rPr>
        <w:t>ρα</w:t>
      </w:r>
      <w:r>
        <w:rPr>
          <w:rFonts w:eastAsia="Times New Roman" w:cs="Times New Roman"/>
          <w:szCs w:val="24"/>
        </w:rPr>
        <w:t>,</w:t>
      </w:r>
      <w:r w:rsidRPr="0046147D">
        <w:rPr>
          <w:rFonts w:eastAsia="Times New Roman" w:cs="Times New Roman"/>
          <w:szCs w:val="24"/>
        </w:rPr>
        <w:t xml:space="preserve"> θα με ακούσετε</w:t>
      </w:r>
      <w:r>
        <w:rPr>
          <w:rFonts w:eastAsia="Times New Roman" w:cs="Times New Roman"/>
          <w:szCs w:val="24"/>
        </w:rPr>
        <w:t>,</w:t>
      </w:r>
      <w:r w:rsidRPr="0046147D">
        <w:rPr>
          <w:rFonts w:eastAsia="Times New Roman" w:cs="Times New Roman"/>
          <w:szCs w:val="24"/>
        </w:rPr>
        <w:t xml:space="preserve"> γιατί σας άκουσα και νομίζω ότι μιλάτε με έναν άνθρωπο</w:t>
      </w:r>
      <w:r>
        <w:rPr>
          <w:rFonts w:eastAsia="Times New Roman" w:cs="Times New Roman"/>
          <w:szCs w:val="24"/>
        </w:rPr>
        <w:t>,</w:t>
      </w:r>
      <w:r w:rsidRPr="0046147D">
        <w:rPr>
          <w:rFonts w:eastAsia="Times New Roman" w:cs="Times New Roman"/>
          <w:szCs w:val="24"/>
        </w:rPr>
        <w:t xml:space="preserve"> </w:t>
      </w:r>
      <w:r>
        <w:rPr>
          <w:rFonts w:eastAsia="Times New Roman" w:cs="Times New Roman"/>
          <w:szCs w:val="24"/>
        </w:rPr>
        <w:t>που το ξέρει α</w:t>
      </w:r>
      <w:r w:rsidRPr="0046147D">
        <w:rPr>
          <w:rFonts w:eastAsia="Times New Roman" w:cs="Times New Roman"/>
          <w:szCs w:val="24"/>
        </w:rPr>
        <w:t xml:space="preserve">υτό </w:t>
      </w:r>
      <w:r>
        <w:rPr>
          <w:rFonts w:eastAsia="Times New Roman" w:cs="Times New Roman"/>
          <w:szCs w:val="24"/>
        </w:rPr>
        <w:t>κ</w:t>
      </w:r>
      <w:r w:rsidRPr="0046147D">
        <w:rPr>
          <w:rFonts w:eastAsia="Times New Roman" w:cs="Times New Roman"/>
          <w:szCs w:val="24"/>
        </w:rPr>
        <w:t xml:space="preserve">αι ευτυχώς έτυχε να μιλάω μετά από </w:t>
      </w:r>
      <w:r>
        <w:rPr>
          <w:rFonts w:eastAsia="Times New Roman" w:cs="Times New Roman"/>
          <w:szCs w:val="24"/>
        </w:rPr>
        <w:t xml:space="preserve">σας. </w:t>
      </w:r>
      <w:r w:rsidRPr="0046147D">
        <w:rPr>
          <w:rFonts w:eastAsia="Times New Roman" w:cs="Times New Roman"/>
          <w:szCs w:val="24"/>
        </w:rPr>
        <w:t>Θα σας παρακαλέσω πάρα πολύ</w:t>
      </w:r>
      <w:r>
        <w:rPr>
          <w:rFonts w:eastAsia="Times New Roman" w:cs="Times New Roman"/>
          <w:szCs w:val="24"/>
        </w:rPr>
        <w:t>, να είστε πάρα πολύ προσεκτικοί. Κ</w:t>
      </w:r>
      <w:r w:rsidRPr="0046147D">
        <w:rPr>
          <w:rFonts w:eastAsia="Times New Roman" w:cs="Times New Roman"/>
          <w:szCs w:val="24"/>
        </w:rPr>
        <w:t>αι νομίζω</w:t>
      </w:r>
      <w:r>
        <w:rPr>
          <w:rFonts w:eastAsia="Times New Roman" w:cs="Times New Roman"/>
          <w:szCs w:val="24"/>
        </w:rPr>
        <w:t>, ό</w:t>
      </w:r>
      <w:r w:rsidRPr="0046147D">
        <w:rPr>
          <w:rFonts w:eastAsia="Times New Roman" w:cs="Times New Roman"/>
          <w:szCs w:val="24"/>
        </w:rPr>
        <w:t xml:space="preserve">σον αφορά το θέμα των διοικήσεων με τη </w:t>
      </w:r>
      <w:r>
        <w:rPr>
          <w:rFonts w:eastAsia="Times New Roman" w:cs="Times New Roman"/>
          <w:szCs w:val="24"/>
        </w:rPr>
        <w:t>«</w:t>
      </w:r>
      <w:r w:rsidRPr="0046147D">
        <w:rPr>
          <w:rFonts w:eastAsia="Times New Roman" w:cs="Times New Roman"/>
          <w:szCs w:val="24"/>
        </w:rPr>
        <w:t>ΛΑΡΚΟ</w:t>
      </w:r>
      <w:r>
        <w:rPr>
          <w:rFonts w:eastAsia="Times New Roman" w:cs="Times New Roman"/>
          <w:szCs w:val="24"/>
        </w:rPr>
        <w:t>»</w:t>
      </w:r>
      <w:r>
        <w:rPr>
          <w:rFonts w:eastAsia="Times New Roman" w:cs="Times New Roman"/>
          <w:szCs w:val="24"/>
        </w:rPr>
        <w:t>,</w:t>
      </w:r>
      <w:r w:rsidRPr="0046147D">
        <w:rPr>
          <w:rFonts w:eastAsia="Times New Roman" w:cs="Times New Roman"/>
          <w:szCs w:val="24"/>
        </w:rPr>
        <w:t xml:space="preserve"> να είστε πολύ προσεκτικοί</w:t>
      </w:r>
      <w:r>
        <w:rPr>
          <w:rFonts w:eastAsia="Times New Roman" w:cs="Times New Roman"/>
          <w:szCs w:val="24"/>
        </w:rPr>
        <w:t>, ό</w:t>
      </w:r>
      <w:r w:rsidRPr="0046147D">
        <w:rPr>
          <w:rFonts w:eastAsia="Times New Roman" w:cs="Times New Roman"/>
          <w:szCs w:val="24"/>
        </w:rPr>
        <w:t xml:space="preserve">σον αφορά τόσο </w:t>
      </w:r>
      <w:r>
        <w:rPr>
          <w:rFonts w:eastAsia="Times New Roman" w:cs="Times New Roman"/>
          <w:szCs w:val="24"/>
        </w:rPr>
        <w:t>στις σχέσεις μ</w:t>
      </w:r>
      <w:r w:rsidRPr="0046147D">
        <w:rPr>
          <w:rFonts w:eastAsia="Times New Roman" w:cs="Times New Roman"/>
          <w:szCs w:val="24"/>
        </w:rPr>
        <w:t>ε τη ΔΕΗ</w:t>
      </w:r>
      <w:r>
        <w:rPr>
          <w:rFonts w:eastAsia="Times New Roman" w:cs="Times New Roman"/>
          <w:szCs w:val="24"/>
        </w:rPr>
        <w:t>,</w:t>
      </w:r>
      <w:r w:rsidRPr="0046147D">
        <w:rPr>
          <w:rFonts w:eastAsia="Times New Roman" w:cs="Times New Roman"/>
          <w:szCs w:val="24"/>
        </w:rPr>
        <w:t xml:space="preserve"> τόσο με τις τεράστιες </w:t>
      </w:r>
      <w:r w:rsidRPr="0046147D">
        <w:rPr>
          <w:rFonts w:eastAsia="Times New Roman" w:cs="Times New Roman"/>
          <w:szCs w:val="24"/>
        </w:rPr>
        <w:lastRenderedPageBreak/>
        <w:t>σπατά</w:t>
      </w:r>
      <w:r w:rsidRPr="0046147D">
        <w:rPr>
          <w:rFonts w:eastAsia="Times New Roman" w:cs="Times New Roman"/>
          <w:szCs w:val="24"/>
        </w:rPr>
        <w:t>λες</w:t>
      </w:r>
      <w:r>
        <w:rPr>
          <w:rFonts w:eastAsia="Times New Roman" w:cs="Times New Roman"/>
          <w:szCs w:val="24"/>
        </w:rPr>
        <w:t>,</w:t>
      </w:r>
      <w:r w:rsidRPr="0046147D">
        <w:rPr>
          <w:rFonts w:eastAsia="Times New Roman" w:cs="Times New Roman"/>
          <w:szCs w:val="24"/>
        </w:rPr>
        <w:t xml:space="preserve"> οι οποίες γίνανε όλα τα προηγούμενα χρόνια</w:t>
      </w:r>
      <w:r>
        <w:rPr>
          <w:rFonts w:eastAsia="Times New Roman" w:cs="Times New Roman"/>
          <w:szCs w:val="24"/>
        </w:rPr>
        <w:t>,</w:t>
      </w:r>
      <w:r w:rsidRPr="0046147D">
        <w:rPr>
          <w:rFonts w:eastAsia="Times New Roman" w:cs="Times New Roman"/>
          <w:szCs w:val="24"/>
        </w:rPr>
        <w:t xml:space="preserve"> αλλά και με τις κρατικές ενισχύσεις</w:t>
      </w:r>
      <w:r>
        <w:rPr>
          <w:rFonts w:eastAsia="Times New Roman" w:cs="Times New Roman"/>
          <w:szCs w:val="24"/>
        </w:rPr>
        <w:t>.</w:t>
      </w:r>
      <w:r w:rsidRPr="0046147D">
        <w:rPr>
          <w:rFonts w:eastAsia="Times New Roman" w:cs="Times New Roman"/>
          <w:szCs w:val="24"/>
        </w:rPr>
        <w:t xml:space="preserve"> Αυτό είναι ένα θέμα το οποίο θα ακολουθήσει</w:t>
      </w:r>
      <w:r>
        <w:rPr>
          <w:rFonts w:eastAsia="Times New Roman" w:cs="Times New Roman"/>
          <w:szCs w:val="24"/>
        </w:rPr>
        <w:t>.</w:t>
      </w:r>
    </w:p>
    <w:p w14:paraId="120F8EE5" w14:textId="77777777" w:rsidR="0086761A" w:rsidRDefault="00427452">
      <w:pPr>
        <w:spacing w:line="600" w:lineRule="auto"/>
        <w:ind w:firstLine="720"/>
        <w:contextualSpacing/>
        <w:jc w:val="both"/>
        <w:rPr>
          <w:rFonts w:eastAsia="Times New Roman" w:cs="Times New Roman"/>
          <w:szCs w:val="24"/>
        </w:rPr>
      </w:pPr>
      <w:r>
        <w:rPr>
          <w:rFonts w:eastAsia="Times New Roman" w:cs="Times New Roman"/>
          <w:szCs w:val="24"/>
        </w:rPr>
        <w:t>Σ</w:t>
      </w:r>
      <w:r w:rsidRPr="0046147D">
        <w:rPr>
          <w:rFonts w:eastAsia="Times New Roman" w:cs="Times New Roman"/>
          <w:szCs w:val="24"/>
        </w:rPr>
        <w:t>υζητούμε</w:t>
      </w:r>
      <w:r>
        <w:rPr>
          <w:rFonts w:eastAsia="Times New Roman" w:cs="Times New Roman"/>
          <w:szCs w:val="24"/>
        </w:rPr>
        <w:t>, λ</w:t>
      </w:r>
      <w:r w:rsidRPr="0046147D">
        <w:rPr>
          <w:rFonts w:eastAsia="Times New Roman" w:cs="Times New Roman"/>
          <w:szCs w:val="24"/>
        </w:rPr>
        <w:t>οιπόν</w:t>
      </w:r>
      <w:r>
        <w:rPr>
          <w:rFonts w:eastAsia="Times New Roman" w:cs="Times New Roman"/>
          <w:szCs w:val="24"/>
        </w:rPr>
        <w:t>,</w:t>
      </w:r>
      <w:r w:rsidRPr="0046147D">
        <w:rPr>
          <w:rFonts w:eastAsia="Times New Roman" w:cs="Times New Roman"/>
          <w:szCs w:val="24"/>
        </w:rPr>
        <w:t xml:space="preserve"> κυρίες και κύριοι συνάδελφοι</w:t>
      </w:r>
      <w:r>
        <w:rPr>
          <w:rFonts w:eastAsia="Times New Roman" w:cs="Times New Roman"/>
          <w:szCs w:val="24"/>
        </w:rPr>
        <w:t>,</w:t>
      </w:r>
      <w:r w:rsidRPr="0046147D">
        <w:rPr>
          <w:rFonts w:eastAsia="Times New Roman" w:cs="Times New Roman"/>
          <w:szCs w:val="24"/>
        </w:rPr>
        <w:t xml:space="preserve"> σήμερα </w:t>
      </w:r>
      <w:r>
        <w:rPr>
          <w:rFonts w:eastAsia="Times New Roman" w:cs="Times New Roman"/>
          <w:szCs w:val="24"/>
        </w:rPr>
        <w:t>σ</w:t>
      </w:r>
      <w:r w:rsidRPr="0046147D">
        <w:rPr>
          <w:rFonts w:eastAsia="Times New Roman" w:cs="Times New Roman"/>
          <w:szCs w:val="24"/>
        </w:rPr>
        <w:t>τις μέρες μας ένα</w:t>
      </w:r>
      <w:r>
        <w:rPr>
          <w:rFonts w:eastAsia="Times New Roman" w:cs="Times New Roman"/>
          <w:szCs w:val="24"/>
        </w:rPr>
        <w:t>ν</w:t>
      </w:r>
      <w:r w:rsidRPr="0046147D">
        <w:rPr>
          <w:rFonts w:eastAsia="Times New Roman" w:cs="Times New Roman"/>
          <w:szCs w:val="24"/>
        </w:rPr>
        <w:t xml:space="preserve"> νόμο πραγματικά ιστορικό</w:t>
      </w:r>
      <w:r>
        <w:rPr>
          <w:rFonts w:eastAsia="Times New Roman" w:cs="Times New Roman"/>
          <w:szCs w:val="24"/>
        </w:rPr>
        <w:t>, τον πρώτο</w:t>
      </w:r>
      <w:r w:rsidRPr="0046147D">
        <w:rPr>
          <w:rFonts w:eastAsia="Times New Roman" w:cs="Times New Roman"/>
          <w:szCs w:val="24"/>
        </w:rPr>
        <w:t xml:space="preserve"> μετ</w:t>
      </w:r>
      <w:r>
        <w:rPr>
          <w:rFonts w:eastAsia="Times New Roman" w:cs="Times New Roman"/>
          <w:szCs w:val="24"/>
        </w:rPr>
        <w:t>α</w:t>
      </w:r>
      <w:r w:rsidRPr="0046147D">
        <w:rPr>
          <w:rFonts w:eastAsia="Times New Roman" w:cs="Times New Roman"/>
          <w:szCs w:val="24"/>
        </w:rPr>
        <w:t>μνημονιακ</w:t>
      </w:r>
      <w:r w:rsidRPr="0046147D">
        <w:rPr>
          <w:rFonts w:eastAsia="Times New Roman" w:cs="Times New Roman"/>
          <w:szCs w:val="24"/>
        </w:rPr>
        <w:t>ό προϋπολογισμό της χώρας</w:t>
      </w:r>
      <w:r>
        <w:rPr>
          <w:rFonts w:eastAsia="Times New Roman" w:cs="Times New Roman"/>
          <w:szCs w:val="24"/>
        </w:rPr>
        <w:t xml:space="preserve">, </w:t>
      </w:r>
      <w:r w:rsidRPr="0046147D">
        <w:rPr>
          <w:rFonts w:eastAsia="Times New Roman" w:cs="Times New Roman"/>
          <w:szCs w:val="24"/>
        </w:rPr>
        <w:t>το</w:t>
      </w:r>
      <w:r>
        <w:rPr>
          <w:rFonts w:eastAsia="Times New Roman" w:cs="Times New Roman"/>
          <w:szCs w:val="24"/>
        </w:rPr>
        <w:t>ν</w:t>
      </w:r>
      <w:r w:rsidRPr="0046147D">
        <w:rPr>
          <w:rFonts w:eastAsia="Times New Roman" w:cs="Times New Roman"/>
          <w:szCs w:val="24"/>
        </w:rPr>
        <w:t xml:space="preserve"> πρώτο προϋπολογισμό δημοσιονομικής επέκτασης</w:t>
      </w:r>
      <w:r>
        <w:rPr>
          <w:rFonts w:eastAsia="Times New Roman" w:cs="Times New Roman"/>
          <w:szCs w:val="24"/>
        </w:rPr>
        <w:t>,</w:t>
      </w:r>
      <w:r w:rsidRPr="0046147D">
        <w:rPr>
          <w:rFonts w:eastAsia="Times New Roman" w:cs="Times New Roman"/>
          <w:szCs w:val="24"/>
        </w:rPr>
        <w:t xml:space="preserve"> μετά από μία δεκαετία συρρίκνωσης</w:t>
      </w:r>
      <w:r>
        <w:rPr>
          <w:rFonts w:eastAsia="Times New Roman" w:cs="Times New Roman"/>
          <w:szCs w:val="24"/>
        </w:rPr>
        <w:t>,</w:t>
      </w:r>
      <w:r w:rsidRPr="0046147D">
        <w:rPr>
          <w:rFonts w:eastAsia="Times New Roman" w:cs="Times New Roman"/>
          <w:szCs w:val="24"/>
        </w:rPr>
        <w:t xml:space="preserve"> μία δεκαετία πόνου και δυστυχίας για το ελληνικό λαό</w:t>
      </w:r>
      <w:r>
        <w:rPr>
          <w:rFonts w:eastAsia="Times New Roman" w:cs="Times New Roman"/>
          <w:szCs w:val="24"/>
        </w:rPr>
        <w:t>,</w:t>
      </w:r>
      <w:r w:rsidRPr="0046147D">
        <w:rPr>
          <w:rFonts w:eastAsia="Times New Roman" w:cs="Times New Roman"/>
          <w:szCs w:val="24"/>
        </w:rPr>
        <w:t xml:space="preserve"> που πριν τέσσερα χρόνια ε</w:t>
      </w:r>
      <w:r>
        <w:rPr>
          <w:rFonts w:eastAsia="Times New Roman" w:cs="Times New Roman"/>
          <w:szCs w:val="24"/>
        </w:rPr>
        <w:t>μπιστεύθηκε αυτή την Κυβέρνηση για τη σ</w:t>
      </w:r>
      <w:r w:rsidRPr="0046147D">
        <w:rPr>
          <w:rFonts w:eastAsia="Times New Roman" w:cs="Times New Roman"/>
          <w:szCs w:val="24"/>
        </w:rPr>
        <w:t xml:space="preserve">ωτηρία του </w:t>
      </w:r>
      <w:r>
        <w:rPr>
          <w:rFonts w:eastAsia="Times New Roman" w:cs="Times New Roman"/>
          <w:szCs w:val="24"/>
        </w:rPr>
        <w:t>και</w:t>
      </w:r>
      <w:r w:rsidRPr="0046147D">
        <w:rPr>
          <w:rFonts w:eastAsia="Times New Roman" w:cs="Times New Roman"/>
          <w:szCs w:val="24"/>
        </w:rPr>
        <w:t xml:space="preserve"> σήμερα δικα</w:t>
      </w:r>
      <w:r w:rsidRPr="0046147D">
        <w:rPr>
          <w:rFonts w:eastAsia="Times New Roman" w:cs="Times New Roman"/>
          <w:szCs w:val="24"/>
        </w:rPr>
        <w:t>ιώνεται</w:t>
      </w:r>
      <w:r>
        <w:rPr>
          <w:rFonts w:eastAsia="Times New Roman" w:cs="Times New Roman"/>
          <w:szCs w:val="24"/>
        </w:rPr>
        <w:t xml:space="preserve">. </w:t>
      </w:r>
    </w:p>
    <w:p w14:paraId="120F8EE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Διότι είναι ξεκάθαρο, </w:t>
      </w:r>
      <w:r w:rsidRPr="009F12AC">
        <w:rPr>
          <w:rFonts w:eastAsia="Times New Roman" w:cs="Times New Roman"/>
          <w:szCs w:val="24"/>
        </w:rPr>
        <w:t xml:space="preserve">είναι αντιληπτό από όλους τους πολίτες ότι με την ανακύκλωση των υλικών του παλιού πολιτικού συστήματος και των πρακτικών του όχι </w:t>
      </w:r>
      <w:r>
        <w:rPr>
          <w:rFonts w:eastAsia="Times New Roman" w:cs="Times New Roman"/>
          <w:szCs w:val="24"/>
        </w:rPr>
        <w:t xml:space="preserve">σε δέκα, </w:t>
      </w:r>
      <w:r w:rsidRPr="009F12AC">
        <w:rPr>
          <w:rFonts w:eastAsia="Times New Roman" w:cs="Times New Roman"/>
          <w:szCs w:val="24"/>
        </w:rPr>
        <w:t xml:space="preserve">αλλά ούτε σε </w:t>
      </w:r>
      <w:r>
        <w:rPr>
          <w:rFonts w:eastAsia="Times New Roman" w:cs="Times New Roman"/>
          <w:szCs w:val="24"/>
        </w:rPr>
        <w:t>εκατόν δέκα</w:t>
      </w:r>
      <w:r w:rsidRPr="009F12AC">
        <w:rPr>
          <w:rFonts w:eastAsia="Times New Roman" w:cs="Times New Roman"/>
          <w:szCs w:val="24"/>
        </w:rPr>
        <w:t xml:space="preserve"> χρόνια δεν θα βγαίναμε από τη μεγαλύτερη κρίση στη μεταπολεμ</w:t>
      </w:r>
      <w:r w:rsidRPr="009F12AC">
        <w:rPr>
          <w:rFonts w:eastAsia="Times New Roman" w:cs="Times New Roman"/>
          <w:szCs w:val="24"/>
        </w:rPr>
        <w:t>ική ιστορία του ελληνικού κράτους</w:t>
      </w:r>
      <w:r>
        <w:rPr>
          <w:rFonts w:eastAsia="Times New Roman" w:cs="Times New Roman"/>
          <w:szCs w:val="24"/>
        </w:rPr>
        <w:t>,</w:t>
      </w:r>
      <w:r w:rsidRPr="009F12AC">
        <w:rPr>
          <w:rFonts w:eastAsia="Times New Roman" w:cs="Times New Roman"/>
          <w:szCs w:val="24"/>
        </w:rPr>
        <w:t xml:space="preserve"> που το ίδιο αυτό </w:t>
      </w:r>
      <w:r>
        <w:rPr>
          <w:rFonts w:eastAsia="Times New Roman" w:cs="Times New Roman"/>
          <w:szCs w:val="24"/>
        </w:rPr>
        <w:t xml:space="preserve">σύστημα δημιούργησε και διόγκωσε. </w:t>
      </w:r>
    </w:p>
    <w:p w14:paraId="120F8EE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Θα ήθελα τώρα να σταθώ σε κάποια σημεία του </w:t>
      </w:r>
      <w:r>
        <w:rPr>
          <w:rFonts w:eastAsia="Times New Roman" w:cs="Times New Roman"/>
          <w:szCs w:val="24"/>
        </w:rPr>
        <w:t>π</w:t>
      </w:r>
      <w:r>
        <w:rPr>
          <w:rFonts w:eastAsia="Times New Roman" w:cs="Times New Roman"/>
          <w:szCs w:val="24"/>
        </w:rPr>
        <w:t>ροϋπολογισμού π</w:t>
      </w:r>
      <w:r w:rsidRPr="009F12AC">
        <w:rPr>
          <w:rFonts w:eastAsia="Times New Roman" w:cs="Times New Roman"/>
          <w:szCs w:val="24"/>
        </w:rPr>
        <w:t>ου κατά τη γνώμη μου δίνουν το στίγμα για το σχέδιο της κυβέρνησης</w:t>
      </w:r>
      <w:r>
        <w:rPr>
          <w:rFonts w:eastAsia="Times New Roman" w:cs="Times New Roman"/>
          <w:szCs w:val="24"/>
        </w:rPr>
        <w:t>, γ</w:t>
      </w:r>
      <w:r w:rsidRPr="009F12AC">
        <w:rPr>
          <w:rFonts w:eastAsia="Times New Roman" w:cs="Times New Roman"/>
          <w:szCs w:val="24"/>
        </w:rPr>
        <w:t>ια τα επόμενα χρόνια</w:t>
      </w:r>
      <w:r>
        <w:rPr>
          <w:rFonts w:eastAsia="Times New Roman" w:cs="Times New Roman"/>
          <w:szCs w:val="24"/>
        </w:rPr>
        <w:t>.</w:t>
      </w:r>
      <w:r w:rsidRPr="0029372D">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π</w:t>
      </w:r>
      <w:r w:rsidRPr="009F12AC">
        <w:rPr>
          <w:rFonts w:eastAsia="Times New Roman" w:cs="Times New Roman"/>
          <w:szCs w:val="24"/>
        </w:rPr>
        <w:t>ροϋπολογισμός</w:t>
      </w:r>
      <w:r>
        <w:rPr>
          <w:rFonts w:eastAsia="Times New Roman" w:cs="Times New Roman"/>
          <w:szCs w:val="24"/>
        </w:rPr>
        <w:t xml:space="preserve">, </w:t>
      </w:r>
      <w:r>
        <w:rPr>
          <w:rFonts w:eastAsia="Times New Roman" w:cs="Times New Roman"/>
          <w:szCs w:val="24"/>
        </w:rPr>
        <w:t>λ</w:t>
      </w:r>
      <w:r w:rsidRPr="009F12AC">
        <w:rPr>
          <w:rFonts w:eastAsia="Times New Roman" w:cs="Times New Roman"/>
          <w:szCs w:val="24"/>
        </w:rPr>
        <w:t>οιπόν</w:t>
      </w:r>
      <w:r>
        <w:rPr>
          <w:rFonts w:eastAsia="Times New Roman" w:cs="Times New Roman"/>
          <w:szCs w:val="24"/>
        </w:rPr>
        <w:t>,</w:t>
      </w:r>
      <w:r w:rsidRPr="009F12AC">
        <w:rPr>
          <w:rFonts w:eastAsia="Times New Roman" w:cs="Times New Roman"/>
          <w:szCs w:val="24"/>
        </w:rPr>
        <w:t xml:space="preserve"> του 2019 έχει ένα βασικό χαρακτηριστικό</w:t>
      </w:r>
      <w:r>
        <w:rPr>
          <w:rFonts w:eastAsia="Times New Roman" w:cs="Times New Roman"/>
          <w:szCs w:val="24"/>
        </w:rPr>
        <w:t>:</w:t>
      </w:r>
      <w:r w:rsidRPr="009F12AC">
        <w:rPr>
          <w:rFonts w:eastAsia="Times New Roman" w:cs="Times New Roman"/>
          <w:szCs w:val="24"/>
        </w:rPr>
        <w:t xml:space="preserve"> Είναι βέβαια</w:t>
      </w:r>
      <w:r>
        <w:rPr>
          <w:rFonts w:eastAsia="Times New Roman" w:cs="Times New Roman"/>
          <w:szCs w:val="24"/>
        </w:rPr>
        <w:t xml:space="preserve"> </w:t>
      </w:r>
      <w:r w:rsidRPr="009F12AC">
        <w:rPr>
          <w:rFonts w:eastAsia="Times New Roman" w:cs="Times New Roman"/>
          <w:szCs w:val="24"/>
        </w:rPr>
        <w:t>αναπτυξιακός</w:t>
      </w:r>
      <w:r>
        <w:rPr>
          <w:rFonts w:eastAsia="Times New Roman" w:cs="Times New Roman"/>
          <w:szCs w:val="24"/>
        </w:rPr>
        <w:t>, α</w:t>
      </w:r>
      <w:r w:rsidRPr="009F12AC">
        <w:rPr>
          <w:rFonts w:eastAsia="Times New Roman" w:cs="Times New Roman"/>
          <w:szCs w:val="24"/>
        </w:rPr>
        <w:t xml:space="preserve">υτό </w:t>
      </w:r>
      <w:r>
        <w:rPr>
          <w:rFonts w:eastAsia="Times New Roman" w:cs="Times New Roman"/>
          <w:szCs w:val="24"/>
        </w:rPr>
        <w:t>όμως</w:t>
      </w:r>
      <w:r w:rsidRPr="009F12AC">
        <w:rPr>
          <w:rFonts w:eastAsia="Times New Roman" w:cs="Times New Roman"/>
          <w:szCs w:val="24"/>
        </w:rPr>
        <w:t xml:space="preserve"> δεν φτάνει</w:t>
      </w:r>
      <w:r>
        <w:rPr>
          <w:rFonts w:eastAsia="Times New Roman" w:cs="Times New Roman"/>
          <w:szCs w:val="24"/>
        </w:rPr>
        <w:t>. Κ</w:t>
      </w:r>
      <w:r w:rsidRPr="009F12AC">
        <w:rPr>
          <w:rFonts w:eastAsia="Times New Roman" w:cs="Times New Roman"/>
          <w:szCs w:val="24"/>
        </w:rPr>
        <w:t>ι άλλοι προϋπολογισμοί πριν τα μνημόνια ήταν αναπτυξιακ</w:t>
      </w:r>
      <w:r>
        <w:rPr>
          <w:rFonts w:eastAsia="Times New Roman" w:cs="Times New Roman"/>
          <w:szCs w:val="24"/>
        </w:rPr>
        <w:t>οί. Ε</w:t>
      </w:r>
      <w:r w:rsidRPr="009F12AC">
        <w:rPr>
          <w:rFonts w:eastAsia="Times New Roman" w:cs="Times New Roman"/>
          <w:szCs w:val="24"/>
        </w:rPr>
        <w:t>ίχαμε και παλιά στη χώρα μας ανάπτυξη</w:t>
      </w:r>
      <w:r>
        <w:rPr>
          <w:rFonts w:eastAsia="Times New Roman" w:cs="Times New Roman"/>
          <w:szCs w:val="24"/>
        </w:rPr>
        <w:t>. Ό</w:t>
      </w:r>
      <w:r w:rsidRPr="009F12AC">
        <w:rPr>
          <w:rFonts w:eastAsia="Times New Roman" w:cs="Times New Roman"/>
          <w:szCs w:val="24"/>
        </w:rPr>
        <w:t>μως διόγκωση του ΑΕΠ</w:t>
      </w:r>
      <w:r>
        <w:rPr>
          <w:rFonts w:eastAsia="Times New Roman" w:cs="Times New Roman"/>
          <w:szCs w:val="24"/>
        </w:rPr>
        <w:t>,</w:t>
      </w:r>
      <w:r w:rsidRPr="009F12AC">
        <w:rPr>
          <w:rFonts w:eastAsia="Times New Roman" w:cs="Times New Roman"/>
          <w:szCs w:val="24"/>
        </w:rPr>
        <w:t xml:space="preserve"> με δανεικά</w:t>
      </w:r>
      <w:r>
        <w:rPr>
          <w:rFonts w:eastAsia="Times New Roman" w:cs="Times New Roman"/>
          <w:szCs w:val="24"/>
        </w:rPr>
        <w:t>,</w:t>
      </w:r>
      <w:r w:rsidRPr="009F12AC">
        <w:rPr>
          <w:rFonts w:eastAsia="Times New Roman" w:cs="Times New Roman"/>
          <w:szCs w:val="24"/>
        </w:rPr>
        <w:t xml:space="preserve"> χωρίς βλέμμα στο μέλλον</w:t>
      </w:r>
      <w:r>
        <w:rPr>
          <w:rFonts w:eastAsia="Times New Roman" w:cs="Times New Roman"/>
          <w:szCs w:val="24"/>
        </w:rPr>
        <w:t>. Α</w:t>
      </w:r>
      <w:r w:rsidRPr="009F12AC">
        <w:rPr>
          <w:rFonts w:eastAsia="Times New Roman" w:cs="Times New Roman"/>
          <w:szCs w:val="24"/>
        </w:rPr>
        <w:t xml:space="preserve">υτά που δεν είχαμε με εξαίρεση </w:t>
      </w:r>
      <w:r>
        <w:rPr>
          <w:rFonts w:eastAsia="Times New Roman" w:cs="Times New Roman"/>
          <w:szCs w:val="24"/>
        </w:rPr>
        <w:t>-</w:t>
      </w:r>
      <w:r w:rsidRPr="009F12AC">
        <w:rPr>
          <w:rFonts w:eastAsia="Times New Roman" w:cs="Times New Roman"/>
          <w:szCs w:val="24"/>
        </w:rPr>
        <w:t xml:space="preserve">θα </w:t>
      </w:r>
      <w:r w:rsidRPr="009F12AC">
        <w:rPr>
          <w:rFonts w:eastAsia="Times New Roman" w:cs="Times New Roman"/>
          <w:szCs w:val="24"/>
        </w:rPr>
        <w:lastRenderedPageBreak/>
        <w:t>το πω αυτό</w:t>
      </w:r>
      <w:r>
        <w:rPr>
          <w:rFonts w:eastAsia="Times New Roman" w:cs="Times New Roman"/>
          <w:szCs w:val="24"/>
        </w:rPr>
        <w:t>-</w:t>
      </w:r>
      <w:r w:rsidRPr="009F12AC">
        <w:rPr>
          <w:rFonts w:eastAsia="Times New Roman" w:cs="Times New Roman"/>
          <w:szCs w:val="24"/>
        </w:rPr>
        <w:t xml:space="preserve"> τη δημιουργία του ΕΣΥ </w:t>
      </w:r>
      <w:r>
        <w:rPr>
          <w:rFonts w:eastAsia="Times New Roman" w:cs="Times New Roman"/>
          <w:szCs w:val="24"/>
        </w:rPr>
        <w:t>–τη δημιουργία του ΕΣΥ και όχι τη</w:t>
      </w:r>
      <w:r w:rsidRPr="009F12AC">
        <w:rPr>
          <w:rFonts w:eastAsia="Times New Roman" w:cs="Times New Roman"/>
          <w:szCs w:val="24"/>
        </w:rPr>
        <w:t xml:space="preserve"> λειτουργία του μετά από το ΠΑΣΟΚ</w:t>
      </w:r>
      <w:r>
        <w:rPr>
          <w:rFonts w:eastAsia="Times New Roman" w:cs="Times New Roman"/>
          <w:szCs w:val="24"/>
        </w:rPr>
        <w:t>-</w:t>
      </w:r>
      <w:r w:rsidRPr="009F12AC">
        <w:rPr>
          <w:rFonts w:eastAsia="Times New Roman" w:cs="Times New Roman"/>
          <w:szCs w:val="24"/>
        </w:rPr>
        <w:t xml:space="preserve"> ήταν κοινωνικό κράτος και κοινωνική δικαιοσύνη</w:t>
      </w:r>
      <w:r>
        <w:rPr>
          <w:rFonts w:eastAsia="Times New Roman" w:cs="Times New Roman"/>
          <w:szCs w:val="24"/>
        </w:rPr>
        <w:t xml:space="preserve">. Γι’ </w:t>
      </w:r>
      <w:r w:rsidRPr="009F12AC">
        <w:rPr>
          <w:rFonts w:eastAsia="Times New Roman" w:cs="Times New Roman"/>
          <w:szCs w:val="24"/>
        </w:rPr>
        <w:t>αυτό φτάσαμε εδώ που φτάσαμε</w:t>
      </w:r>
      <w:r>
        <w:rPr>
          <w:rFonts w:eastAsia="Times New Roman" w:cs="Times New Roman"/>
          <w:szCs w:val="24"/>
        </w:rPr>
        <w:t>.</w:t>
      </w:r>
      <w:r w:rsidRPr="009F12AC">
        <w:rPr>
          <w:rFonts w:eastAsia="Times New Roman" w:cs="Times New Roman"/>
          <w:szCs w:val="24"/>
        </w:rPr>
        <w:t xml:space="preserve"> Αυτό είναι που ο </w:t>
      </w:r>
      <w:r>
        <w:rPr>
          <w:rFonts w:eastAsia="Times New Roman" w:cs="Times New Roman"/>
          <w:szCs w:val="24"/>
        </w:rPr>
        <w:t>π</w:t>
      </w:r>
      <w:r w:rsidRPr="009F12AC">
        <w:rPr>
          <w:rFonts w:eastAsia="Times New Roman" w:cs="Times New Roman"/>
          <w:szCs w:val="24"/>
        </w:rPr>
        <w:t>ροϋπολογισμός το</w:t>
      </w:r>
      <w:r w:rsidRPr="009F12AC">
        <w:rPr>
          <w:rFonts w:eastAsia="Times New Roman" w:cs="Times New Roman"/>
          <w:szCs w:val="24"/>
        </w:rPr>
        <w:t>υ 2019 επιχειρεί να διορθώσει</w:t>
      </w:r>
      <w:r>
        <w:rPr>
          <w:rFonts w:eastAsia="Times New Roman" w:cs="Times New Roman"/>
          <w:szCs w:val="24"/>
        </w:rPr>
        <w:t>.</w:t>
      </w:r>
    </w:p>
    <w:p w14:paraId="120F8EE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w:t>
      </w:r>
      <w:r w:rsidRPr="009F12AC">
        <w:rPr>
          <w:rFonts w:eastAsia="Times New Roman" w:cs="Times New Roman"/>
          <w:szCs w:val="24"/>
        </w:rPr>
        <w:t>ια το έτος</w:t>
      </w:r>
      <w:r>
        <w:rPr>
          <w:rFonts w:eastAsia="Times New Roman" w:cs="Times New Roman"/>
          <w:szCs w:val="24"/>
        </w:rPr>
        <w:t>, λ</w:t>
      </w:r>
      <w:r w:rsidRPr="009F12AC">
        <w:rPr>
          <w:rFonts w:eastAsia="Times New Roman" w:cs="Times New Roman"/>
          <w:szCs w:val="24"/>
        </w:rPr>
        <w:t>οιπόν</w:t>
      </w:r>
      <w:r>
        <w:rPr>
          <w:rFonts w:eastAsia="Times New Roman" w:cs="Times New Roman"/>
          <w:szCs w:val="24"/>
        </w:rPr>
        <w:t>,</w:t>
      </w:r>
      <w:r w:rsidRPr="009F12AC">
        <w:rPr>
          <w:rFonts w:eastAsia="Times New Roman" w:cs="Times New Roman"/>
          <w:szCs w:val="24"/>
        </w:rPr>
        <w:t xml:space="preserve"> 2019 η αλλαγή του μίγματος δημοσιονομικής πολιτικής έφερε τα </w:t>
      </w:r>
      <w:r>
        <w:rPr>
          <w:rFonts w:eastAsia="Times New Roman" w:cs="Times New Roman"/>
          <w:szCs w:val="24"/>
        </w:rPr>
        <w:t>μέτρα που έχουμε ψηφίσει και</w:t>
      </w:r>
      <w:r w:rsidRPr="009F12AC">
        <w:rPr>
          <w:rFonts w:eastAsia="Times New Roman" w:cs="Times New Roman"/>
          <w:szCs w:val="24"/>
        </w:rPr>
        <w:t xml:space="preserve"> τα οποία είχε εξ</w:t>
      </w:r>
      <w:r>
        <w:rPr>
          <w:rFonts w:eastAsia="Times New Roman" w:cs="Times New Roman"/>
          <w:szCs w:val="24"/>
        </w:rPr>
        <w:t>αγγείλει ο Π</w:t>
      </w:r>
      <w:r w:rsidRPr="009F12AC">
        <w:rPr>
          <w:rFonts w:eastAsia="Times New Roman" w:cs="Times New Roman"/>
          <w:szCs w:val="24"/>
        </w:rPr>
        <w:t xml:space="preserve">ρωθυπουργός </w:t>
      </w:r>
      <w:r>
        <w:rPr>
          <w:rFonts w:eastAsia="Times New Roman" w:cs="Times New Roman"/>
          <w:szCs w:val="24"/>
        </w:rPr>
        <w:t>στη Θεσσαλονίκη,</w:t>
      </w:r>
      <w:r w:rsidRPr="009F12AC">
        <w:rPr>
          <w:rFonts w:eastAsia="Times New Roman" w:cs="Times New Roman"/>
          <w:szCs w:val="24"/>
        </w:rPr>
        <w:t xml:space="preserve"> τον Σεπτέμβριο του 2018</w:t>
      </w:r>
      <w:r>
        <w:rPr>
          <w:rFonts w:eastAsia="Times New Roman" w:cs="Times New Roman"/>
          <w:szCs w:val="24"/>
        </w:rPr>
        <w:t>. Σημειωτέο</w:t>
      </w:r>
      <w:r w:rsidRPr="009F12AC">
        <w:rPr>
          <w:rFonts w:eastAsia="Times New Roman" w:cs="Times New Roman"/>
          <w:szCs w:val="24"/>
        </w:rPr>
        <w:t>ν</w:t>
      </w:r>
      <w:r>
        <w:rPr>
          <w:rFonts w:eastAsia="Times New Roman" w:cs="Times New Roman"/>
          <w:szCs w:val="24"/>
        </w:rPr>
        <w:t xml:space="preserve"> δε ότι η υιοθέτηση τω</w:t>
      </w:r>
      <w:r>
        <w:rPr>
          <w:rFonts w:eastAsia="Times New Roman" w:cs="Times New Roman"/>
          <w:szCs w:val="24"/>
        </w:rPr>
        <w:t>ν ανωτέρω</w:t>
      </w:r>
      <w:r w:rsidRPr="009F12AC">
        <w:rPr>
          <w:rFonts w:eastAsia="Times New Roman" w:cs="Times New Roman"/>
          <w:szCs w:val="24"/>
        </w:rPr>
        <w:t xml:space="preserve"> θετικών δημοσιονομικών παρεμβάσεων γίνεται χωρίς την εφαρμογή του μέτρου της περικοπής των προσωπικών διαφορών</w:t>
      </w:r>
      <w:r>
        <w:rPr>
          <w:rFonts w:eastAsia="Times New Roman" w:cs="Times New Roman"/>
          <w:szCs w:val="24"/>
        </w:rPr>
        <w:t>,</w:t>
      </w:r>
      <w:r w:rsidRPr="009F12AC">
        <w:rPr>
          <w:rFonts w:eastAsia="Times New Roman" w:cs="Times New Roman"/>
          <w:szCs w:val="24"/>
        </w:rPr>
        <w:t xml:space="preserve"> κύριων και επικουρικών συντάξεων</w:t>
      </w:r>
      <w:r>
        <w:rPr>
          <w:rFonts w:eastAsia="Times New Roman" w:cs="Times New Roman"/>
          <w:szCs w:val="24"/>
        </w:rPr>
        <w:t>. Ε</w:t>
      </w:r>
      <w:r w:rsidRPr="009F12AC">
        <w:rPr>
          <w:rFonts w:eastAsia="Times New Roman" w:cs="Times New Roman"/>
          <w:szCs w:val="24"/>
        </w:rPr>
        <w:t xml:space="preserve">ίναι </w:t>
      </w:r>
      <w:r>
        <w:rPr>
          <w:rFonts w:eastAsia="Times New Roman" w:cs="Times New Roman"/>
          <w:szCs w:val="24"/>
        </w:rPr>
        <w:t xml:space="preserve">δε </w:t>
      </w:r>
      <w:r w:rsidRPr="009F12AC">
        <w:rPr>
          <w:rFonts w:eastAsia="Times New Roman" w:cs="Times New Roman"/>
          <w:szCs w:val="24"/>
        </w:rPr>
        <w:t>σημαντικό ότι δεν πρόκειται για παροχές</w:t>
      </w:r>
      <w:r>
        <w:rPr>
          <w:rFonts w:eastAsia="Times New Roman" w:cs="Times New Roman"/>
          <w:szCs w:val="24"/>
        </w:rPr>
        <w:t>,</w:t>
      </w:r>
      <w:r w:rsidRPr="009F12AC">
        <w:rPr>
          <w:rFonts w:eastAsia="Times New Roman" w:cs="Times New Roman"/>
          <w:szCs w:val="24"/>
        </w:rPr>
        <w:t xml:space="preserve"> όπως μας κατηγόρησαν όσοι είχαν συνηθίσει </w:t>
      </w:r>
      <w:r>
        <w:rPr>
          <w:rFonts w:eastAsia="Times New Roman" w:cs="Times New Roman"/>
          <w:szCs w:val="24"/>
        </w:rPr>
        <w:t>σ</w:t>
      </w:r>
      <w:r w:rsidRPr="009F12AC">
        <w:rPr>
          <w:rFonts w:eastAsia="Times New Roman" w:cs="Times New Roman"/>
          <w:szCs w:val="24"/>
        </w:rPr>
        <w:t>ε τέτοι</w:t>
      </w:r>
      <w:r w:rsidRPr="009F12AC">
        <w:rPr>
          <w:rFonts w:eastAsia="Times New Roman" w:cs="Times New Roman"/>
          <w:szCs w:val="24"/>
        </w:rPr>
        <w:t>ου είδους διαδικασίες</w:t>
      </w:r>
      <w:r>
        <w:rPr>
          <w:rFonts w:eastAsia="Times New Roman" w:cs="Times New Roman"/>
          <w:szCs w:val="24"/>
        </w:rPr>
        <w:t>,</w:t>
      </w:r>
      <w:r w:rsidRPr="009F12AC">
        <w:rPr>
          <w:rFonts w:eastAsia="Times New Roman" w:cs="Times New Roman"/>
          <w:szCs w:val="24"/>
        </w:rPr>
        <w:t xml:space="preserve"> αλλά για μόνιμα μέτρα</w:t>
      </w:r>
      <w:r>
        <w:rPr>
          <w:rFonts w:eastAsia="Times New Roman" w:cs="Times New Roman"/>
          <w:szCs w:val="24"/>
        </w:rPr>
        <w:t>,</w:t>
      </w:r>
      <w:r w:rsidRPr="009F12AC">
        <w:rPr>
          <w:rFonts w:eastAsia="Times New Roman" w:cs="Times New Roman"/>
          <w:szCs w:val="24"/>
        </w:rPr>
        <w:t xml:space="preserve"> για να οικοδομήσουμε ένα κοινωνικό κράτος για πρώτη φορά</w:t>
      </w:r>
      <w:r>
        <w:rPr>
          <w:rFonts w:eastAsia="Times New Roman" w:cs="Times New Roman"/>
          <w:szCs w:val="24"/>
        </w:rPr>
        <w:t>. Α</w:t>
      </w:r>
      <w:r w:rsidRPr="009F12AC">
        <w:rPr>
          <w:rFonts w:eastAsia="Times New Roman" w:cs="Times New Roman"/>
          <w:szCs w:val="24"/>
        </w:rPr>
        <w:t>υτό προσπαθούμε να διορθώσουμε με το</w:t>
      </w:r>
      <w:r>
        <w:rPr>
          <w:rFonts w:eastAsia="Times New Roman" w:cs="Times New Roman"/>
          <w:szCs w:val="24"/>
        </w:rPr>
        <w:t>ν</w:t>
      </w:r>
      <w:r w:rsidRPr="009F12AC">
        <w:rPr>
          <w:rFonts w:eastAsia="Times New Roman" w:cs="Times New Roman"/>
          <w:szCs w:val="24"/>
        </w:rPr>
        <w:t xml:space="preserve"> </w:t>
      </w:r>
      <w:r>
        <w:rPr>
          <w:rFonts w:eastAsia="Times New Roman" w:cs="Times New Roman"/>
          <w:szCs w:val="24"/>
        </w:rPr>
        <w:t>π</w:t>
      </w:r>
      <w:r w:rsidRPr="009F12AC">
        <w:rPr>
          <w:rFonts w:eastAsia="Times New Roman" w:cs="Times New Roman"/>
          <w:szCs w:val="24"/>
        </w:rPr>
        <w:t>ροϋπολογισμό του 2019</w:t>
      </w:r>
      <w:r>
        <w:rPr>
          <w:rFonts w:eastAsia="Times New Roman" w:cs="Times New Roman"/>
          <w:szCs w:val="24"/>
        </w:rPr>
        <w:t>.</w:t>
      </w:r>
    </w:p>
    <w:p w14:paraId="120F8EE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9F12AC">
        <w:rPr>
          <w:rFonts w:eastAsia="Times New Roman" w:cs="Times New Roman"/>
          <w:szCs w:val="24"/>
        </w:rPr>
        <w:t xml:space="preserve">τώρα </w:t>
      </w:r>
      <w:r>
        <w:rPr>
          <w:rFonts w:eastAsia="Times New Roman" w:cs="Times New Roman"/>
          <w:szCs w:val="24"/>
        </w:rPr>
        <w:t>στο</w:t>
      </w:r>
      <w:r w:rsidRPr="009F12AC">
        <w:rPr>
          <w:rFonts w:eastAsia="Times New Roman" w:cs="Times New Roman"/>
          <w:szCs w:val="24"/>
        </w:rPr>
        <w:t xml:space="preserve"> θέμα της έρευνας και της καινοτομίας</w:t>
      </w:r>
      <w:r>
        <w:rPr>
          <w:rFonts w:eastAsia="Times New Roman" w:cs="Times New Roman"/>
          <w:szCs w:val="24"/>
        </w:rPr>
        <w:t>,</w:t>
      </w:r>
      <w:r w:rsidRPr="009F12AC">
        <w:rPr>
          <w:rFonts w:eastAsia="Times New Roman" w:cs="Times New Roman"/>
          <w:szCs w:val="24"/>
        </w:rPr>
        <w:t xml:space="preserve"> εμβληματικό κομμάτι για την πρόοδο</w:t>
      </w:r>
      <w:r w:rsidRPr="009F12AC">
        <w:rPr>
          <w:rFonts w:eastAsia="Times New Roman" w:cs="Times New Roman"/>
          <w:szCs w:val="24"/>
        </w:rPr>
        <w:t xml:space="preserve"> και την ανάπτυξη της χώρας</w:t>
      </w:r>
      <w:r>
        <w:rPr>
          <w:rFonts w:eastAsia="Times New Roman" w:cs="Times New Roman"/>
          <w:szCs w:val="24"/>
        </w:rPr>
        <w:t>,</w:t>
      </w:r>
      <w:r w:rsidRPr="009F12AC">
        <w:rPr>
          <w:rFonts w:eastAsia="Times New Roman" w:cs="Times New Roman"/>
          <w:szCs w:val="24"/>
        </w:rPr>
        <w:t xml:space="preserve"> που δίνει εφόδια και ευκαιρίες στο πιο ελπιδοφόρο τμήμα του λαού</w:t>
      </w:r>
      <w:r>
        <w:rPr>
          <w:rFonts w:eastAsia="Times New Roman" w:cs="Times New Roman"/>
          <w:szCs w:val="24"/>
        </w:rPr>
        <w:t>,</w:t>
      </w:r>
      <w:r w:rsidRPr="009F12AC">
        <w:rPr>
          <w:rFonts w:eastAsia="Times New Roman" w:cs="Times New Roman"/>
          <w:szCs w:val="24"/>
        </w:rPr>
        <w:t xml:space="preserve"> στη νέα γενιά</w:t>
      </w:r>
      <w:r>
        <w:rPr>
          <w:rFonts w:eastAsia="Times New Roman" w:cs="Times New Roman"/>
          <w:szCs w:val="24"/>
        </w:rPr>
        <w:t>. Έ</w:t>
      </w:r>
      <w:r w:rsidRPr="009F12AC">
        <w:rPr>
          <w:rFonts w:eastAsia="Times New Roman" w:cs="Times New Roman"/>
          <w:szCs w:val="24"/>
        </w:rPr>
        <w:t xml:space="preserve">χουμε από την αρχή της θητείας μας </w:t>
      </w:r>
      <w:r>
        <w:rPr>
          <w:rFonts w:eastAsia="Times New Roman" w:cs="Times New Roman"/>
          <w:szCs w:val="24"/>
        </w:rPr>
        <w:t>θέσει</w:t>
      </w:r>
      <w:r w:rsidRPr="009F12AC">
        <w:rPr>
          <w:rFonts w:eastAsia="Times New Roman" w:cs="Times New Roman"/>
          <w:szCs w:val="24"/>
        </w:rPr>
        <w:t xml:space="preserve"> δύο βασικούς στόχους</w:t>
      </w:r>
      <w:r>
        <w:rPr>
          <w:rFonts w:eastAsia="Times New Roman" w:cs="Times New Roman"/>
          <w:szCs w:val="24"/>
        </w:rPr>
        <w:t>:</w:t>
      </w:r>
      <w:r w:rsidRPr="009F12AC">
        <w:rPr>
          <w:rFonts w:eastAsia="Times New Roman" w:cs="Times New Roman"/>
          <w:szCs w:val="24"/>
        </w:rPr>
        <w:t xml:space="preserve"> την ανάσχεση του brain drain</w:t>
      </w:r>
      <w:r>
        <w:rPr>
          <w:rFonts w:eastAsia="Times New Roman" w:cs="Times New Roman"/>
          <w:szCs w:val="24"/>
        </w:rPr>
        <w:t>, δ</w:t>
      </w:r>
      <w:r w:rsidRPr="009F12AC">
        <w:rPr>
          <w:rFonts w:eastAsia="Times New Roman" w:cs="Times New Roman"/>
          <w:szCs w:val="24"/>
        </w:rPr>
        <w:t xml:space="preserve">ηλαδή τη μετανάστευση νέων ανθρώπων με υψηλά </w:t>
      </w:r>
      <w:r w:rsidRPr="009F12AC">
        <w:rPr>
          <w:rFonts w:eastAsia="Times New Roman" w:cs="Times New Roman"/>
          <w:szCs w:val="24"/>
        </w:rPr>
        <w:t>επιστημονικά προσόντ</w:t>
      </w:r>
      <w:r>
        <w:rPr>
          <w:rFonts w:eastAsia="Times New Roman" w:cs="Times New Roman"/>
          <w:szCs w:val="24"/>
        </w:rPr>
        <w:t>α και την υποκατάσταση του με μι</w:t>
      </w:r>
      <w:r w:rsidRPr="009F12AC">
        <w:rPr>
          <w:rFonts w:eastAsia="Times New Roman" w:cs="Times New Roman"/>
          <w:szCs w:val="24"/>
        </w:rPr>
        <w:t>α ισόρροπη κινητικότητα</w:t>
      </w:r>
      <w:r>
        <w:rPr>
          <w:rFonts w:eastAsia="Times New Roman" w:cs="Times New Roman"/>
          <w:szCs w:val="24"/>
        </w:rPr>
        <w:t xml:space="preserve"> και, δ</w:t>
      </w:r>
      <w:r w:rsidRPr="009F12AC">
        <w:rPr>
          <w:rFonts w:eastAsia="Times New Roman" w:cs="Times New Roman"/>
          <w:szCs w:val="24"/>
        </w:rPr>
        <w:t>εύτερον</w:t>
      </w:r>
      <w:r>
        <w:rPr>
          <w:rFonts w:eastAsia="Times New Roman" w:cs="Times New Roman"/>
          <w:szCs w:val="24"/>
        </w:rPr>
        <w:t>,</w:t>
      </w:r>
      <w:r w:rsidRPr="009F12AC">
        <w:rPr>
          <w:rFonts w:eastAsia="Times New Roman" w:cs="Times New Roman"/>
          <w:szCs w:val="24"/>
        </w:rPr>
        <w:t xml:space="preserve"> την οικοδόμηση της οικονομίας της </w:t>
      </w:r>
      <w:r w:rsidRPr="009F12AC">
        <w:rPr>
          <w:rFonts w:eastAsia="Times New Roman" w:cs="Times New Roman"/>
          <w:szCs w:val="24"/>
        </w:rPr>
        <w:lastRenderedPageBreak/>
        <w:t>γνώσης ως το νέο</w:t>
      </w:r>
      <w:r>
        <w:rPr>
          <w:rFonts w:eastAsia="Times New Roman" w:cs="Times New Roman"/>
          <w:szCs w:val="24"/>
        </w:rPr>
        <w:t xml:space="preserve"> παραγωγικό</w:t>
      </w:r>
      <w:r w:rsidRPr="009F12AC">
        <w:rPr>
          <w:rFonts w:eastAsia="Times New Roman" w:cs="Times New Roman"/>
          <w:szCs w:val="24"/>
        </w:rPr>
        <w:t xml:space="preserve"> </w:t>
      </w:r>
      <w:r>
        <w:rPr>
          <w:rFonts w:eastAsia="Times New Roman" w:cs="Times New Roman"/>
          <w:szCs w:val="24"/>
        </w:rPr>
        <w:t>πρότυπο</w:t>
      </w:r>
      <w:r w:rsidRPr="009F12AC">
        <w:rPr>
          <w:rFonts w:eastAsia="Times New Roman" w:cs="Times New Roman"/>
          <w:szCs w:val="24"/>
        </w:rPr>
        <w:t xml:space="preserve"> για την ανάπτυξη της χώρας</w:t>
      </w:r>
      <w:r>
        <w:rPr>
          <w:rFonts w:eastAsia="Times New Roman" w:cs="Times New Roman"/>
          <w:szCs w:val="24"/>
        </w:rPr>
        <w:t>,</w:t>
      </w:r>
      <w:r w:rsidRPr="009F12AC">
        <w:rPr>
          <w:rFonts w:eastAsia="Times New Roman" w:cs="Times New Roman"/>
          <w:szCs w:val="24"/>
        </w:rPr>
        <w:t xml:space="preserve"> μέσω της ενίσχυσης της καινοτόμου επιχειρηματικότητας και της αξιοπ</w:t>
      </w:r>
      <w:r w:rsidRPr="009F12AC">
        <w:rPr>
          <w:rFonts w:eastAsia="Times New Roman" w:cs="Times New Roman"/>
          <w:szCs w:val="24"/>
        </w:rPr>
        <w:t>οίησης των αποτελεσμάτων της έρευνας και φυσικά</w:t>
      </w:r>
      <w:r>
        <w:rPr>
          <w:rFonts w:eastAsia="Times New Roman" w:cs="Times New Roman"/>
          <w:szCs w:val="24"/>
        </w:rPr>
        <w:t>,</w:t>
      </w:r>
      <w:r w:rsidRPr="009F12AC">
        <w:rPr>
          <w:rFonts w:eastAsia="Times New Roman" w:cs="Times New Roman"/>
          <w:szCs w:val="24"/>
        </w:rPr>
        <w:t xml:space="preserve"> </w:t>
      </w:r>
      <w:r>
        <w:rPr>
          <w:rFonts w:eastAsia="Times New Roman" w:cs="Times New Roman"/>
          <w:szCs w:val="24"/>
        </w:rPr>
        <w:t>τρίτο θέμα, την ομαλή μετάβαση της χώρας στην εποχή της τ</w:t>
      </w:r>
      <w:r w:rsidRPr="009F12AC">
        <w:rPr>
          <w:rFonts w:eastAsia="Times New Roman" w:cs="Times New Roman"/>
          <w:szCs w:val="24"/>
        </w:rPr>
        <w:t>έταρτης βιομηχανικής επανάστασης</w:t>
      </w:r>
      <w:r>
        <w:rPr>
          <w:rFonts w:eastAsia="Times New Roman" w:cs="Times New Roman"/>
          <w:szCs w:val="24"/>
        </w:rPr>
        <w:t>.</w:t>
      </w:r>
    </w:p>
    <w:p w14:paraId="120F8EE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w:t>
      </w:r>
      <w:r w:rsidRPr="009F12AC">
        <w:rPr>
          <w:rFonts w:eastAsia="Times New Roman" w:cs="Times New Roman"/>
          <w:szCs w:val="24"/>
        </w:rPr>
        <w:t>ε</w:t>
      </w:r>
      <w:r>
        <w:rPr>
          <w:rFonts w:eastAsia="Times New Roman" w:cs="Times New Roman"/>
          <w:szCs w:val="24"/>
        </w:rPr>
        <w:t xml:space="preserve"> αυτή την προοπτική ο τακτικός π</w:t>
      </w:r>
      <w:r w:rsidRPr="009F12AC">
        <w:rPr>
          <w:rFonts w:eastAsia="Times New Roman" w:cs="Times New Roman"/>
          <w:szCs w:val="24"/>
        </w:rPr>
        <w:t>ροϋπολογισμός για την έρευνα τα τελευ</w:t>
      </w:r>
      <w:r>
        <w:rPr>
          <w:rFonts w:eastAsia="Times New Roman" w:cs="Times New Roman"/>
          <w:szCs w:val="24"/>
        </w:rPr>
        <w:t>ταία χρόνια ακολουθεί σταθερά μι</w:t>
      </w:r>
      <w:r w:rsidRPr="009F12AC">
        <w:rPr>
          <w:rFonts w:eastAsia="Times New Roman" w:cs="Times New Roman"/>
          <w:szCs w:val="24"/>
        </w:rPr>
        <w:t>α αυξητική πο</w:t>
      </w:r>
      <w:r w:rsidRPr="009F12AC">
        <w:rPr>
          <w:rFonts w:eastAsia="Times New Roman" w:cs="Times New Roman"/>
          <w:szCs w:val="24"/>
        </w:rPr>
        <w:t xml:space="preserve">ρεία και έχει υπερδιπλασιαστεί από το </w:t>
      </w:r>
      <w:r>
        <w:rPr>
          <w:rFonts w:eastAsia="Times New Roman" w:cs="Times New Roman"/>
          <w:szCs w:val="24"/>
        </w:rPr>
        <w:t>15</w:t>
      </w:r>
      <w:r w:rsidRPr="009F12AC">
        <w:rPr>
          <w:rFonts w:eastAsia="Times New Roman" w:cs="Times New Roman"/>
          <w:szCs w:val="24"/>
        </w:rPr>
        <w:t xml:space="preserve"> μέχρι το </w:t>
      </w:r>
      <w:r>
        <w:rPr>
          <w:rFonts w:eastAsia="Times New Roman" w:cs="Times New Roman"/>
          <w:szCs w:val="24"/>
        </w:rPr>
        <w:t>19. Ειδικά στο αντίστοιχο Π</w:t>
      </w:r>
      <w:r w:rsidRPr="009F12AC">
        <w:rPr>
          <w:rFonts w:eastAsia="Times New Roman" w:cs="Times New Roman"/>
          <w:szCs w:val="24"/>
        </w:rPr>
        <w:t>ρόγραμμα Δημοσίων Επενδύσεων</w:t>
      </w:r>
      <w:r>
        <w:rPr>
          <w:rFonts w:eastAsia="Times New Roman" w:cs="Times New Roman"/>
          <w:szCs w:val="24"/>
        </w:rPr>
        <w:t>,</w:t>
      </w:r>
      <w:r w:rsidRPr="009F12AC">
        <w:rPr>
          <w:rFonts w:eastAsia="Times New Roman" w:cs="Times New Roman"/>
          <w:szCs w:val="24"/>
        </w:rPr>
        <w:t xml:space="preserve"> σε αυτό το διάστημα</w:t>
      </w:r>
      <w:r>
        <w:rPr>
          <w:rFonts w:eastAsia="Times New Roman" w:cs="Times New Roman"/>
          <w:szCs w:val="24"/>
        </w:rPr>
        <w:t>,</w:t>
      </w:r>
      <w:r w:rsidRPr="009F12AC">
        <w:rPr>
          <w:rFonts w:eastAsia="Times New Roman" w:cs="Times New Roman"/>
          <w:szCs w:val="24"/>
        </w:rPr>
        <w:t xml:space="preserve"> πήγε από τα 141 εκατομμύρια στα 244 </w:t>
      </w:r>
      <w:r>
        <w:rPr>
          <w:rFonts w:eastAsia="Times New Roman" w:cs="Times New Roman"/>
          <w:szCs w:val="24"/>
        </w:rPr>
        <w:t xml:space="preserve">εκατομμύρια, </w:t>
      </w:r>
      <w:r w:rsidRPr="009F12AC">
        <w:rPr>
          <w:rFonts w:eastAsia="Times New Roman" w:cs="Times New Roman"/>
          <w:szCs w:val="24"/>
        </w:rPr>
        <w:t>αύξηση 73% και από πέρ</w:t>
      </w:r>
      <w:r>
        <w:rPr>
          <w:rFonts w:eastAsia="Times New Roman" w:cs="Times New Roman"/>
          <w:szCs w:val="24"/>
        </w:rPr>
        <w:t>υ</w:t>
      </w:r>
      <w:r w:rsidRPr="009F12AC">
        <w:rPr>
          <w:rFonts w:eastAsia="Times New Roman" w:cs="Times New Roman"/>
          <w:szCs w:val="24"/>
        </w:rPr>
        <w:t>σι μέχρι φέτος</w:t>
      </w:r>
      <w:r>
        <w:rPr>
          <w:rFonts w:eastAsia="Times New Roman" w:cs="Times New Roman"/>
          <w:szCs w:val="24"/>
        </w:rPr>
        <w:t xml:space="preserve"> </w:t>
      </w:r>
      <w:r w:rsidRPr="009F12AC">
        <w:rPr>
          <w:rFonts w:eastAsia="Times New Roman" w:cs="Times New Roman"/>
          <w:szCs w:val="24"/>
        </w:rPr>
        <w:t>αύξηση 43%</w:t>
      </w:r>
      <w:r>
        <w:rPr>
          <w:rFonts w:eastAsia="Times New Roman" w:cs="Times New Roman"/>
          <w:szCs w:val="24"/>
        </w:rPr>
        <w:t xml:space="preserve">. </w:t>
      </w:r>
    </w:p>
    <w:p w14:paraId="120F8EE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Δ</w:t>
      </w:r>
      <w:r w:rsidRPr="009F12AC">
        <w:rPr>
          <w:rFonts w:eastAsia="Times New Roman" w:cs="Times New Roman"/>
          <w:szCs w:val="24"/>
        </w:rPr>
        <w:t xml:space="preserve">ημιουργούμε έτσι νέες ελκυστικές θέσεις εργασίας για ερευνητική </w:t>
      </w:r>
      <w:r>
        <w:rPr>
          <w:rFonts w:eastAsia="Times New Roman" w:cs="Times New Roman"/>
          <w:szCs w:val="24"/>
        </w:rPr>
        <w:t>ή</w:t>
      </w:r>
      <w:r w:rsidRPr="009F12AC">
        <w:rPr>
          <w:rFonts w:eastAsia="Times New Roman" w:cs="Times New Roman"/>
          <w:szCs w:val="24"/>
        </w:rPr>
        <w:t xml:space="preserve"> ακαδημαϊκή σταδιοδρομία</w:t>
      </w:r>
      <w:r>
        <w:rPr>
          <w:rFonts w:eastAsia="Times New Roman" w:cs="Times New Roman"/>
          <w:szCs w:val="24"/>
        </w:rPr>
        <w:t>,</w:t>
      </w:r>
      <w:r w:rsidRPr="009F12AC">
        <w:rPr>
          <w:rFonts w:eastAsia="Times New Roman" w:cs="Times New Roman"/>
          <w:szCs w:val="24"/>
        </w:rPr>
        <w:t xml:space="preserve"> σε επιστημονικούς θύλακες που λειτουργούν ως πόλοι έλξης για νέους ερευνητές και καταξιωμένους επιστήμονες</w:t>
      </w:r>
      <w:r>
        <w:rPr>
          <w:rFonts w:eastAsia="Times New Roman" w:cs="Times New Roman"/>
          <w:szCs w:val="24"/>
        </w:rPr>
        <w:t>. Ή</w:t>
      </w:r>
      <w:r w:rsidRPr="009F12AC">
        <w:rPr>
          <w:rFonts w:eastAsia="Times New Roman" w:cs="Times New Roman"/>
          <w:szCs w:val="24"/>
        </w:rPr>
        <w:t>δη οι πρώτες αχνές</w:t>
      </w:r>
      <w:r>
        <w:rPr>
          <w:rFonts w:eastAsia="Times New Roman" w:cs="Times New Roman"/>
          <w:szCs w:val="24"/>
        </w:rPr>
        <w:t>,</w:t>
      </w:r>
      <w:r w:rsidRPr="009F12AC">
        <w:rPr>
          <w:rFonts w:eastAsia="Times New Roman" w:cs="Times New Roman"/>
          <w:szCs w:val="24"/>
        </w:rPr>
        <w:t xml:space="preserve"> αλλά συγκεκριμένες ενδείξεις για την</w:t>
      </w:r>
      <w:r w:rsidRPr="009F12AC">
        <w:rPr>
          <w:rFonts w:eastAsia="Times New Roman" w:cs="Times New Roman"/>
          <w:szCs w:val="24"/>
        </w:rPr>
        <w:t xml:space="preserve"> αναστροφή του brain drain είναι ορατές</w:t>
      </w:r>
      <w:r>
        <w:rPr>
          <w:rFonts w:eastAsia="Times New Roman" w:cs="Times New Roman"/>
          <w:szCs w:val="24"/>
        </w:rPr>
        <w:t xml:space="preserve">. </w:t>
      </w:r>
    </w:p>
    <w:p w14:paraId="120F8EE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w:t>
      </w:r>
      <w:r w:rsidRPr="009F12AC">
        <w:rPr>
          <w:rFonts w:eastAsia="Times New Roman" w:cs="Times New Roman"/>
          <w:szCs w:val="24"/>
        </w:rPr>
        <w:t>τον τομέα των υποδομών</w:t>
      </w:r>
      <w:r>
        <w:rPr>
          <w:rFonts w:eastAsia="Times New Roman" w:cs="Times New Roman"/>
          <w:szCs w:val="24"/>
        </w:rPr>
        <w:t xml:space="preserve"> </w:t>
      </w:r>
      <w:r w:rsidRPr="009F12AC">
        <w:rPr>
          <w:rFonts w:eastAsia="Times New Roman" w:cs="Times New Roman"/>
          <w:szCs w:val="24"/>
        </w:rPr>
        <w:t xml:space="preserve">με το </w:t>
      </w:r>
      <w:r>
        <w:rPr>
          <w:rFonts w:eastAsia="Times New Roman" w:cs="Times New Roman"/>
          <w:szCs w:val="24"/>
        </w:rPr>
        <w:t>Π</w:t>
      </w:r>
      <w:r w:rsidRPr="009F12AC">
        <w:rPr>
          <w:rFonts w:eastAsia="Times New Roman" w:cs="Times New Roman"/>
          <w:szCs w:val="24"/>
        </w:rPr>
        <w:t xml:space="preserve">ρόγραμμα Δημοσίων Επενδύσεων τόσο στο </w:t>
      </w:r>
      <w:r>
        <w:rPr>
          <w:rFonts w:eastAsia="Times New Roman" w:cs="Times New Roman"/>
          <w:szCs w:val="24"/>
        </w:rPr>
        <w:t>ε</w:t>
      </w:r>
      <w:r w:rsidRPr="009F12AC">
        <w:rPr>
          <w:rFonts w:eastAsia="Times New Roman" w:cs="Times New Roman"/>
          <w:szCs w:val="24"/>
        </w:rPr>
        <w:t xml:space="preserve">θνικό όσο και στο </w:t>
      </w:r>
      <w:r>
        <w:rPr>
          <w:rFonts w:eastAsia="Times New Roman" w:cs="Times New Roman"/>
          <w:szCs w:val="24"/>
        </w:rPr>
        <w:t>συγχρηματοδοτούμενο σκέλος, α</w:t>
      </w:r>
      <w:r w:rsidRPr="009F12AC">
        <w:rPr>
          <w:rFonts w:eastAsia="Times New Roman" w:cs="Times New Roman"/>
          <w:szCs w:val="24"/>
        </w:rPr>
        <w:t xml:space="preserve">ξιοποιούμε πολύ καλύτερα τα διατιθέμενα κονδύλια με έμφαση σε δράσεις με κοινωνικό </w:t>
      </w:r>
      <w:r>
        <w:rPr>
          <w:rFonts w:eastAsia="Times New Roman" w:cs="Times New Roman"/>
          <w:szCs w:val="24"/>
        </w:rPr>
        <w:t>πρόσημο.</w:t>
      </w:r>
      <w:r w:rsidRPr="009F12AC">
        <w:rPr>
          <w:rFonts w:eastAsia="Times New Roman" w:cs="Times New Roman"/>
          <w:szCs w:val="24"/>
        </w:rPr>
        <w:t xml:space="preserve"> Συνεχ</w:t>
      </w:r>
      <w:r w:rsidRPr="009F12AC">
        <w:rPr>
          <w:rFonts w:eastAsia="Times New Roman" w:cs="Times New Roman"/>
          <w:szCs w:val="24"/>
        </w:rPr>
        <w:t>ίζουμε την πορεία ολοκλήρωσης των μεγάλων έργων</w:t>
      </w:r>
      <w:r>
        <w:rPr>
          <w:rFonts w:eastAsia="Times New Roman" w:cs="Times New Roman"/>
          <w:szCs w:val="24"/>
        </w:rPr>
        <w:t>,</w:t>
      </w:r>
      <w:r w:rsidRPr="009F12AC">
        <w:rPr>
          <w:rFonts w:eastAsia="Times New Roman" w:cs="Times New Roman"/>
          <w:szCs w:val="24"/>
        </w:rPr>
        <w:t xml:space="preserve"> που τα βρήκαμε παγωμένα και τα αναστήσαμε</w:t>
      </w:r>
      <w:r>
        <w:rPr>
          <w:rFonts w:eastAsia="Times New Roman" w:cs="Times New Roman"/>
          <w:szCs w:val="24"/>
        </w:rPr>
        <w:t>,</w:t>
      </w:r>
      <w:r w:rsidRPr="009F12AC">
        <w:rPr>
          <w:rFonts w:eastAsia="Times New Roman" w:cs="Times New Roman"/>
          <w:szCs w:val="24"/>
        </w:rPr>
        <w:t xml:space="preserve"> όπως τους οδικούς άξονες</w:t>
      </w:r>
      <w:r>
        <w:rPr>
          <w:rFonts w:eastAsia="Times New Roman" w:cs="Times New Roman"/>
          <w:szCs w:val="24"/>
        </w:rPr>
        <w:t>,</w:t>
      </w:r>
      <w:r w:rsidRPr="009F12AC">
        <w:rPr>
          <w:rFonts w:eastAsia="Times New Roman" w:cs="Times New Roman"/>
          <w:szCs w:val="24"/>
        </w:rPr>
        <w:t xml:space="preserve"> το μετρό της Θεσσαλονίκης</w:t>
      </w:r>
      <w:r>
        <w:rPr>
          <w:rFonts w:eastAsia="Times New Roman" w:cs="Times New Roman"/>
          <w:szCs w:val="24"/>
        </w:rPr>
        <w:t>,</w:t>
      </w:r>
      <w:r w:rsidRPr="009F12AC">
        <w:rPr>
          <w:rFonts w:eastAsia="Times New Roman" w:cs="Times New Roman"/>
          <w:szCs w:val="24"/>
        </w:rPr>
        <w:t xml:space="preserve"> το </w:t>
      </w:r>
      <w:r>
        <w:rPr>
          <w:rFonts w:eastAsia="Times New Roman" w:cs="Times New Roman"/>
          <w:szCs w:val="24"/>
        </w:rPr>
        <w:t>κομμάτι</w:t>
      </w:r>
      <w:r w:rsidRPr="009F12AC">
        <w:rPr>
          <w:rFonts w:eastAsia="Times New Roman" w:cs="Times New Roman"/>
          <w:szCs w:val="24"/>
        </w:rPr>
        <w:t xml:space="preserve"> </w:t>
      </w:r>
      <w:r>
        <w:rPr>
          <w:rFonts w:eastAsia="Times New Roman" w:cs="Times New Roman"/>
          <w:szCs w:val="24"/>
        </w:rPr>
        <w:lastRenderedPageBreak/>
        <w:t>Ε</w:t>
      </w:r>
      <w:r w:rsidRPr="009F12AC">
        <w:rPr>
          <w:rFonts w:eastAsia="Times New Roman" w:cs="Times New Roman"/>
          <w:szCs w:val="24"/>
        </w:rPr>
        <w:t xml:space="preserve">65 και συνεχίζουμε με </w:t>
      </w:r>
      <w:r>
        <w:rPr>
          <w:rFonts w:eastAsia="Times New Roman" w:cs="Times New Roman"/>
          <w:szCs w:val="24"/>
        </w:rPr>
        <w:t xml:space="preserve">τις νέες γραμμές του μετρό, </w:t>
      </w:r>
      <w:r w:rsidRPr="009F12AC">
        <w:rPr>
          <w:rFonts w:eastAsia="Times New Roman" w:cs="Times New Roman"/>
          <w:szCs w:val="24"/>
        </w:rPr>
        <w:t>εμπορευματικούς σταθμούς</w:t>
      </w:r>
      <w:r>
        <w:rPr>
          <w:rFonts w:eastAsia="Times New Roman" w:cs="Times New Roman"/>
          <w:szCs w:val="24"/>
        </w:rPr>
        <w:t>,</w:t>
      </w:r>
      <w:r w:rsidRPr="009F12AC">
        <w:rPr>
          <w:rFonts w:eastAsia="Times New Roman" w:cs="Times New Roman"/>
          <w:szCs w:val="24"/>
        </w:rPr>
        <w:t xml:space="preserve"> το ακρωτηριασμένο </w:t>
      </w:r>
      <w:r>
        <w:rPr>
          <w:rFonts w:eastAsia="Times New Roman" w:cs="Times New Roman"/>
          <w:szCs w:val="24"/>
        </w:rPr>
        <w:t xml:space="preserve">κομμάτι, </w:t>
      </w:r>
      <w:r w:rsidRPr="009F12AC">
        <w:rPr>
          <w:rFonts w:eastAsia="Times New Roman" w:cs="Times New Roman"/>
          <w:szCs w:val="24"/>
        </w:rPr>
        <w:t xml:space="preserve">το πρώτο </w:t>
      </w:r>
      <w:r>
        <w:rPr>
          <w:rFonts w:eastAsia="Times New Roman" w:cs="Times New Roman"/>
          <w:szCs w:val="24"/>
        </w:rPr>
        <w:t>τμήμα του Ε</w:t>
      </w:r>
      <w:r w:rsidRPr="009F12AC">
        <w:rPr>
          <w:rFonts w:eastAsia="Times New Roman" w:cs="Times New Roman"/>
          <w:szCs w:val="24"/>
        </w:rPr>
        <w:t>65</w:t>
      </w:r>
      <w:r>
        <w:rPr>
          <w:rFonts w:eastAsia="Times New Roman" w:cs="Times New Roman"/>
          <w:szCs w:val="24"/>
        </w:rPr>
        <w:t>,</w:t>
      </w:r>
      <w:r w:rsidRPr="009F12AC">
        <w:rPr>
          <w:rFonts w:eastAsia="Times New Roman" w:cs="Times New Roman"/>
          <w:szCs w:val="24"/>
        </w:rPr>
        <w:t xml:space="preserve"> που πραγματικά έχει δημιουργήσει τεράστια πρ</w:t>
      </w:r>
      <w:r>
        <w:rPr>
          <w:rFonts w:eastAsia="Times New Roman" w:cs="Times New Roman"/>
          <w:szCs w:val="24"/>
        </w:rPr>
        <w:t>οβλήματα και γελάει ο κόσμος γι’</w:t>
      </w:r>
      <w:r w:rsidRPr="009F12AC">
        <w:rPr>
          <w:rFonts w:eastAsia="Times New Roman" w:cs="Times New Roman"/>
          <w:szCs w:val="24"/>
        </w:rPr>
        <w:t xml:space="preserve"> αυτό που έχει γίνει εκεί πέρα</w:t>
      </w:r>
      <w:r>
        <w:rPr>
          <w:rFonts w:eastAsia="Times New Roman" w:cs="Times New Roman"/>
          <w:szCs w:val="24"/>
        </w:rPr>
        <w:t>. Κ</w:t>
      </w:r>
      <w:r w:rsidRPr="009F12AC">
        <w:rPr>
          <w:rFonts w:eastAsia="Times New Roman" w:cs="Times New Roman"/>
          <w:szCs w:val="24"/>
        </w:rPr>
        <w:t xml:space="preserve">αι φυσικά υλοποιούμε τη στόχευση </w:t>
      </w:r>
      <w:r>
        <w:rPr>
          <w:rFonts w:eastAsia="Times New Roman" w:cs="Times New Roman"/>
          <w:szCs w:val="24"/>
        </w:rPr>
        <w:t xml:space="preserve">για άνοιγμα προς τα Βαλκάνια. </w:t>
      </w:r>
    </w:p>
    <w:p w14:paraId="120F8EED" w14:textId="77777777" w:rsidR="0086761A" w:rsidRDefault="0042745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w:t>
      </w:r>
      <w:r w:rsidRPr="00F81B27">
        <w:rPr>
          <w:rFonts w:eastAsia="Times New Roman" w:cs="Times New Roman"/>
          <w:szCs w:val="24"/>
        </w:rPr>
        <w:t>όνου ομιλίας του κυρίου Βουλευτή</w:t>
      </w:r>
      <w:r>
        <w:rPr>
          <w:rFonts w:eastAsia="Times New Roman" w:cs="Times New Roman"/>
          <w:szCs w:val="24"/>
        </w:rPr>
        <w:t>)</w:t>
      </w:r>
    </w:p>
    <w:p w14:paraId="120F8EE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Β</w:t>
      </w:r>
      <w:r w:rsidRPr="009F12AC">
        <w:rPr>
          <w:rFonts w:eastAsia="Times New Roman" w:cs="Times New Roman"/>
          <w:szCs w:val="24"/>
        </w:rPr>
        <w:t xml:space="preserve">ασική </w:t>
      </w:r>
      <w:r>
        <w:rPr>
          <w:rFonts w:eastAsia="Times New Roman" w:cs="Times New Roman"/>
          <w:szCs w:val="24"/>
        </w:rPr>
        <w:t>όμως,</w:t>
      </w:r>
      <w:r w:rsidRPr="009F12AC">
        <w:rPr>
          <w:rFonts w:eastAsia="Times New Roman" w:cs="Times New Roman"/>
          <w:szCs w:val="24"/>
        </w:rPr>
        <w:t xml:space="preserve"> προτεραιότητα του τομέα για το 2019 είναι η υλοποίηση των έργων αποκατάστασης των επιπτώσεων από τις πρόσφατες φυσικές καταστροφές</w:t>
      </w:r>
      <w:r>
        <w:rPr>
          <w:rFonts w:eastAsia="Times New Roman" w:cs="Times New Roman"/>
          <w:szCs w:val="24"/>
        </w:rPr>
        <w:t>,</w:t>
      </w:r>
      <w:r w:rsidRPr="009F12AC">
        <w:rPr>
          <w:rFonts w:eastAsia="Times New Roman" w:cs="Times New Roman"/>
          <w:szCs w:val="24"/>
        </w:rPr>
        <w:t xml:space="preserve"> τις πλημμύρες και τις πυρκαγιές</w:t>
      </w:r>
      <w:r>
        <w:rPr>
          <w:rFonts w:eastAsia="Times New Roman" w:cs="Times New Roman"/>
          <w:szCs w:val="24"/>
        </w:rPr>
        <w:t>.</w:t>
      </w:r>
      <w:r w:rsidRPr="009F12AC">
        <w:rPr>
          <w:rFonts w:eastAsia="Times New Roman" w:cs="Times New Roman"/>
          <w:szCs w:val="24"/>
        </w:rPr>
        <w:t xml:space="preserve"> Και για να μην μείνουν αναπάντητες οι αναφορ</w:t>
      </w:r>
      <w:r w:rsidRPr="009F12AC">
        <w:rPr>
          <w:rFonts w:eastAsia="Times New Roman" w:cs="Times New Roman"/>
          <w:szCs w:val="24"/>
        </w:rPr>
        <w:t xml:space="preserve">ές για </w:t>
      </w:r>
      <w:r>
        <w:rPr>
          <w:rFonts w:eastAsia="Times New Roman" w:cs="Times New Roman"/>
          <w:szCs w:val="24"/>
        </w:rPr>
        <w:t>δήθεν</w:t>
      </w:r>
      <w:r w:rsidRPr="009F12AC">
        <w:rPr>
          <w:rFonts w:eastAsia="Times New Roman" w:cs="Times New Roman"/>
          <w:szCs w:val="24"/>
        </w:rPr>
        <w:t xml:space="preserve"> συνολική μείωση του </w:t>
      </w:r>
      <w:r>
        <w:rPr>
          <w:rFonts w:eastAsia="Times New Roman" w:cs="Times New Roman"/>
          <w:szCs w:val="24"/>
        </w:rPr>
        <w:t>ΠΔΕ,</w:t>
      </w:r>
      <w:r w:rsidRPr="009F12AC">
        <w:rPr>
          <w:rFonts w:eastAsia="Times New Roman" w:cs="Times New Roman"/>
          <w:szCs w:val="24"/>
        </w:rPr>
        <w:t xml:space="preserve"> να επισημάνω ότι </w:t>
      </w:r>
      <w:r>
        <w:rPr>
          <w:rFonts w:eastAsia="Times New Roman" w:cs="Times New Roman"/>
          <w:szCs w:val="24"/>
        </w:rPr>
        <w:t>για</w:t>
      </w:r>
      <w:r w:rsidRPr="009F12AC">
        <w:rPr>
          <w:rFonts w:eastAsia="Times New Roman" w:cs="Times New Roman"/>
          <w:szCs w:val="24"/>
        </w:rPr>
        <w:t xml:space="preserve"> το 2019 προβλέπε</w:t>
      </w:r>
      <w:r>
        <w:rPr>
          <w:rFonts w:eastAsia="Times New Roman" w:cs="Times New Roman"/>
          <w:szCs w:val="24"/>
        </w:rPr>
        <w:t>ται η</w:t>
      </w:r>
      <w:r w:rsidRPr="009F12AC">
        <w:rPr>
          <w:rFonts w:eastAsia="Times New Roman" w:cs="Times New Roman"/>
          <w:szCs w:val="24"/>
        </w:rPr>
        <w:t xml:space="preserve"> διάθεση πόρων ύψους 6 </w:t>
      </w:r>
      <w:r>
        <w:rPr>
          <w:rFonts w:eastAsia="Times New Roman" w:cs="Times New Roman"/>
          <w:szCs w:val="24"/>
        </w:rPr>
        <w:t>δισεκατομμυρίων</w:t>
      </w:r>
      <w:r w:rsidRPr="009F12AC">
        <w:rPr>
          <w:rFonts w:eastAsia="Times New Roman" w:cs="Times New Roman"/>
          <w:szCs w:val="24"/>
        </w:rPr>
        <w:t xml:space="preserve"> 750 εκατομμυρίων ευρώ</w:t>
      </w:r>
      <w:r>
        <w:rPr>
          <w:rFonts w:eastAsia="Times New Roman" w:cs="Times New Roman"/>
          <w:szCs w:val="24"/>
        </w:rPr>
        <w:t>,</w:t>
      </w:r>
      <w:r w:rsidRPr="009F12AC">
        <w:rPr>
          <w:rFonts w:eastAsia="Times New Roman" w:cs="Times New Roman"/>
          <w:szCs w:val="24"/>
        </w:rPr>
        <w:t xml:space="preserve"> όπως δηλαδή και το 2018</w:t>
      </w:r>
      <w:r>
        <w:rPr>
          <w:rFonts w:eastAsia="Times New Roman" w:cs="Times New Roman"/>
          <w:szCs w:val="24"/>
        </w:rPr>
        <w:t>.</w:t>
      </w:r>
    </w:p>
    <w:p w14:paraId="120F8EE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Συνεπώς, δεν προβλέπεται</w:t>
      </w:r>
      <w:r w:rsidRPr="009F12AC">
        <w:rPr>
          <w:rFonts w:eastAsia="Times New Roman" w:cs="Times New Roman"/>
          <w:szCs w:val="24"/>
        </w:rPr>
        <w:t xml:space="preserve"> η μείωση της δαπάνης </w:t>
      </w:r>
      <w:r>
        <w:rPr>
          <w:rFonts w:eastAsia="Times New Roman" w:cs="Times New Roman"/>
          <w:szCs w:val="24"/>
        </w:rPr>
        <w:t>του ΠΔΕ,</w:t>
      </w:r>
      <w:r w:rsidRPr="009F12AC">
        <w:rPr>
          <w:rFonts w:eastAsia="Times New Roman" w:cs="Times New Roman"/>
          <w:szCs w:val="24"/>
        </w:rPr>
        <w:t xml:space="preserve"> σε σχέση με το 2018</w:t>
      </w:r>
      <w:r>
        <w:rPr>
          <w:rFonts w:eastAsia="Times New Roman" w:cs="Times New Roman"/>
          <w:szCs w:val="24"/>
        </w:rPr>
        <w:t>,</w:t>
      </w:r>
      <w:r w:rsidRPr="009F12AC">
        <w:rPr>
          <w:rFonts w:eastAsia="Times New Roman" w:cs="Times New Roman"/>
          <w:szCs w:val="24"/>
        </w:rPr>
        <w:t xml:space="preserve"> η οποία βέβαι</w:t>
      </w:r>
      <w:r w:rsidRPr="009F12AC">
        <w:rPr>
          <w:rFonts w:eastAsia="Times New Roman" w:cs="Times New Roman"/>
          <w:szCs w:val="24"/>
        </w:rPr>
        <w:t xml:space="preserve">α εξακολουθεί να είναι </w:t>
      </w:r>
      <w:r>
        <w:rPr>
          <w:rFonts w:eastAsia="Times New Roman" w:cs="Times New Roman"/>
          <w:szCs w:val="24"/>
        </w:rPr>
        <w:t xml:space="preserve">η </w:t>
      </w:r>
      <w:r w:rsidRPr="009F12AC">
        <w:rPr>
          <w:rFonts w:eastAsia="Times New Roman" w:cs="Times New Roman"/>
          <w:szCs w:val="24"/>
        </w:rPr>
        <w:t>υψηλότερη από το 2011</w:t>
      </w:r>
      <w:r>
        <w:rPr>
          <w:rFonts w:eastAsia="Times New Roman" w:cs="Times New Roman"/>
          <w:szCs w:val="24"/>
        </w:rPr>
        <w:t>. Π</w:t>
      </w:r>
      <w:r w:rsidRPr="009F12AC">
        <w:rPr>
          <w:rFonts w:eastAsia="Times New Roman" w:cs="Times New Roman"/>
          <w:szCs w:val="24"/>
        </w:rPr>
        <w:t>ροτιμήσαμε βλέπετε</w:t>
      </w:r>
      <w:r>
        <w:rPr>
          <w:rFonts w:eastAsia="Times New Roman" w:cs="Times New Roman"/>
          <w:szCs w:val="24"/>
        </w:rPr>
        <w:t>,</w:t>
      </w:r>
      <w:r w:rsidRPr="009F12AC">
        <w:rPr>
          <w:rFonts w:eastAsia="Times New Roman" w:cs="Times New Roman"/>
          <w:szCs w:val="24"/>
        </w:rPr>
        <w:t xml:space="preserve"> κύριοι συνάδελφοι</w:t>
      </w:r>
      <w:r>
        <w:rPr>
          <w:rFonts w:eastAsia="Times New Roman" w:cs="Times New Roman"/>
          <w:szCs w:val="24"/>
        </w:rPr>
        <w:t>,</w:t>
      </w:r>
      <w:r w:rsidRPr="009F12AC">
        <w:rPr>
          <w:rFonts w:eastAsia="Times New Roman" w:cs="Times New Roman"/>
          <w:szCs w:val="24"/>
        </w:rPr>
        <w:t xml:space="preserve"> να αποφύγουμε την κατασπατάληση των </w:t>
      </w:r>
      <w:r>
        <w:rPr>
          <w:rFonts w:eastAsia="Times New Roman" w:cs="Times New Roman"/>
          <w:szCs w:val="24"/>
        </w:rPr>
        <w:t>π</w:t>
      </w:r>
      <w:r w:rsidRPr="009F12AC">
        <w:rPr>
          <w:rFonts w:eastAsia="Times New Roman" w:cs="Times New Roman"/>
          <w:szCs w:val="24"/>
        </w:rPr>
        <w:t>όρων</w:t>
      </w:r>
      <w:r>
        <w:rPr>
          <w:rFonts w:eastAsia="Times New Roman" w:cs="Times New Roman"/>
          <w:szCs w:val="24"/>
        </w:rPr>
        <w:t>,</w:t>
      </w:r>
      <w:r w:rsidRPr="009F12AC">
        <w:rPr>
          <w:rFonts w:eastAsia="Times New Roman" w:cs="Times New Roman"/>
          <w:szCs w:val="24"/>
        </w:rPr>
        <w:t xml:space="preserve"> γιατί θα θυμόμαστε με μονοψήφια ποσοστά εκπτώσεων στα μεγάλα έργα</w:t>
      </w:r>
      <w:r>
        <w:rPr>
          <w:rFonts w:eastAsia="Times New Roman" w:cs="Times New Roman"/>
          <w:szCs w:val="24"/>
        </w:rPr>
        <w:t>,</w:t>
      </w:r>
      <w:r w:rsidRPr="009F12AC">
        <w:rPr>
          <w:rFonts w:eastAsia="Times New Roman" w:cs="Times New Roman"/>
          <w:szCs w:val="24"/>
        </w:rPr>
        <w:t xml:space="preserve"> στις προμήθειες </w:t>
      </w:r>
      <w:r>
        <w:rPr>
          <w:rFonts w:eastAsia="Times New Roman" w:cs="Times New Roman"/>
          <w:szCs w:val="24"/>
        </w:rPr>
        <w:t>-</w:t>
      </w:r>
      <w:r w:rsidRPr="009F12AC">
        <w:rPr>
          <w:rFonts w:eastAsia="Times New Roman" w:cs="Times New Roman"/>
          <w:szCs w:val="24"/>
        </w:rPr>
        <w:t>που ήρθε και τα δ</w:t>
      </w:r>
      <w:r>
        <w:rPr>
          <w:rFonts w:eastAsia="Times New Roman" w:cs="Times New Roman"/>
          <w:szCs w:val="24"/>
        </w:rPr>
        <w:t xml:space="preserve">ιόρθωσε ο ν.4412/2016, </w:t>
      </w:r>
      <w:r w:rsidRPr="009F12AC">
        <w:rPr>
          <w:rFonts w:eastAsia="Times New Roman" w:cs="Times New Roman"/>
          <w:szCs w:val="24"/>
        </w:rPr>
        <w:t>τ</w:t>
      </w:r>
      <w:r w:rsidRPr="009F12AC">
        <w:rPr>
          <w:rFonts w:eastAsia="Times New Roman" w:cs="Times New Roman"/>
          <w:szCs w:val="24"/>
        </w:rPr>
        <w:t>α έργα</w:t>
      </w:r>
      <w:r>
        <w:rPr>
          <w:rFonts w:eastAsia="Times New Roman" w:cs="Times New Roman"/>
          <w:szCs w:val="24"/>
        </w:rPr>
        <w:t>,</w:t>
      </w:r>
      <w:r w:rsidRPr="009F12AC">
        <w:rPr>
          <w:rFonts w:eastAsia="Times New Roman" w:cs="Times New Roman"/>
          <w:szCs w:val="24"/>
        </w:rPr>
        <w:t xml:space="preserve"> τις προμήθειες και τις μελέτες</w:t>
      </w:r>
      <w:r>
        <w:rPr>
          <w:rFonts w:eastAsia="Times New Roman" w:cs="Times New Roman"/>
          <w:szCs w:val="24"/>
        </w:rPr>
        <w:t>-</w:t>
      </w:r>
      <w:r w:rsidRPr="009F12AC">
        <w:rPr>
          <w:rFonts w:eastAsia="Times New Roman" w:cs="Times New Roman"/>
          <w:szCs w:val="24"/>
        </w:rPr>
        <w:t xml:space="preserve"> και να στρέψουμε τα οποία διαθέσιμα κεφάλαια στο κοινωνικό κράτος</w:t>
      </w:r>
      <w:r>
        <w:rPr>
          <w:rFonts w:eastAsia="Times New Roman" w:cs="Times New Roman"/>
          <w:szCs w:val="24"/>
        </w:rPr>
        <w:t xml:space="preserve">. </w:t>
      </w:r>
    </w:p>
    <w:p w14:paraId="120F8EF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Κυρία Πρόεδρε, ε</w:t>
      </w:r>
      <w:r w:rsidRPr="009F12AC">
        <w:rPr>
          <w:rFonts w:eastAsia="Times New Roman" w:cs="Times New Roman"/>
          <w:szCs w:val="24"/>
        </w:rPr>
        <w:t>πανέρχομαι τώρα στην εισαγωγή της τοποθέτησής μου</w:t>
      </w:r>
      <w:r>
        <w:rPr>
          <w:rFonts w:eastAsia="Times New Roman" w:cs="Times New Roman"/>
          <w:szCs w:val="24"/>
        </w:rPr>
        <w:t>. Κ</w:t>
      </w:r>
      <w:r w:rsidRPr="009F12AC">
        <w:rPr>
          <w:rFonts w:eastAsia="Times New Roman" w:cs="Times New Roman"/>
          <w:szCs w:val="24"/>
        </w:rPr>
        <w:t>αταθέσαμε ένα</w:t>
      </w:r>
      <w:r>
        <w:rPr>
          <w:rFonts w:eastAsia="Times New Roman" w:cs="Times New Roman"/>
          <w:szCs w:val="24"/>
        </w:rPr>
        <w:t xml:space="preserve">ν </w:t>
      </w:r>
      <w:r>
        <w:rPr>
          <w:rFonts w:eastAsia="Times New Roman" w:cs="Times New Roman"/>
          <w:szCs w:val="24"/>
        </w:rPr>
        <w:t>π</w:t>
      </w:r>
      <w:r w:rsidRPr="009F12AC">
        <w:rPr>
          <w:rFonts w:eastAsia="Times New Roman" w:cs="Times New Roman"/>
          <w:szCs w:val="24"/>
        </w:rPr>
        <w:t>ροϋπολογισμό</w:t>
      </w:r>
      <w:r>
        <w:rPr>
          <w:rFonts w:eastAsia="Times New Roman" w:cs="Times New Roman"/>
          <w:szCs w:val="24"/>
        </w:rPr>
        <w:t>, ο</w:t>
      </w:r>
      <w:r w:rsidRPr="009F12AC">
        <w:rPr>
          <w:rFonts w:eastAsia="Times New Roman" w:cs="Times New Roman"/>
          <w:szCs w:val="24"/>
        </w:rPr>
        <w:t xml:space="preserve"> οποίος μειώνει κατά 12</w:t>
      </w:r>
      <w:r>
        <w:rPr>
          <w:rFonts w:eastAsia="Times New Roman" w:cs="Times New Roman"/>
          <w:szCs w:val="24"/>
        </w:rPr>
        <w:t xml:space="preserve">,6 ποσοστιαίες μονάδες το </w:t>
      </w:r>
      <w:r>
        <w:rPr>
          <w:rFonts w:eastAsia="Times New Roman" w:cs="Times New Roman"/>
          <w:szCs w:val="24"/>
        </w:rPr>
        <w:t xml:space="preserve">χρέος. </w:t>
      </w:r>
      <w:r w:rsidRPr="009F12AC">
        <w:rPr>
          <w:rFonts w:eastAsia="Times New Roman" w:cs="Times New Roman"/>
          <w:szCs w:val="24"/>
        </w:rPr>
        <w:t xml:space="preserve">Αυτό είναι το πολιτικά σημαντικό και το πέτυχε αυτή η </w:t>
      </w:r>
      <w:r>
        <w:rPr>
          <w:rFonts w:eastAsia="Times New Roman" w:cs="Times New Roman"/>
          <w:szCs w:val="24"/>
        </w:rPr>
        <w:t>Κ</w:t>
      </w:r>
      <w:r w:rsidRPr="009F12AC">
        <w:rPr>
          <w:rFonts w:eastAsia="Times New Roman" w:cs="Times New Roman"/>
          <w:szCs w:val="24"/>
        </w:rPr>
        <w:t>υβέρνηση</w:t>
      </w:r>
      <w:r>
        <w:rPr>
          <w:rFonts w:eastAsia="Times New Roman" w:cs="Times New Roman"/>
          <w:szCs w:val="24"/>
        </w:rPr>
        <w:t>, η Κ</w:t>
      </w:r>
      <w:r w:rsidRPr="009F12AC">
        <w:rPr>
          <w:rFonts w:eastAsia="Times New Roman" w:cs="Times New Roman"/>
          <w:szCs w:val="24"/>
        </w:rPr>
        <w:t xml:space="preserve">υβέρνηση της </w:t>
      </w:r>
      <w:r>
        <w:rPr>
          <w:rFonts w:eastAsia="Times New Roman" w:cs="Times New Roman"/>
          <w:szCs w:val="24"/>
        </w:rPr>
        <w:t>Α</w:t>
      </w:r>
      <w:r w:rsidRPr="009F12AC">
        <w:rPr>
          <w:rFonts w:eastAsia="Times New Roman" w:cs="Times New Roman"/>
          <w:szCs w:val="24"/>
        </w:rPr>
        <w:t>ριστεράς και του λαού</w:t>
      </w:r>
      <w:r>
        <w:rPr>
          <w:rFonts w:eastAsia="Times New Roman" w:cs="Times New Roman"/>
          <w:szCs w:val="24"/>
        </w:rPr>
        <w:t>. Σ</w:t>
      </w:r>
      <w:r w:rsidRPr="009F12AC">
        <w:rPr>
          <w:rFonts w:eastAsia="Times New Roman" w:cs="Times New Roman"/>
          <w:szCs w:val="24"/>
        </w:rPr>
        <w:t xml:space="preserve">την τετραετία του </w:t>
      </w:r>
      <w:r>
        <w:rPr>
          <w:rFonts w:eastAsia="Times New Roman" w:cs="Times New Roman"/>
          <w:szCs w:val="24"/>
        </w:rPr>
        <w:t>20</w:t>
      </w:r>
      <w:r w:rsidRPr="009F12AC">
        <w:rPr>
          <w:rFonts w:eastAsia="Times New Roman" w:cs="Times New Roman"/>
          <w:szCs w:val="24"/>
        </w:rPr>
        <w:t>15-</w:t>
      </w:r>
      <w:r>
        <w:rPr>
          <w:rFonts w:eastAsia="Times New Roman" w:cs="Times New Roman"/>
          <w:szCs w:val="24"/>
        </w:rPr>
        <w:t>20</w:t>
      </w:r>
      <w:r w:rsidRPr="009F12AC">
        <w:rPr>
          <w:rFonts w:eastAsia="Times New Roman" w:cs="Times New Roman"/>
          <w:szCs w:val="24"/>
        </w:rPr>
        <w:t xml:space="preserve">19 ακούσαμε μύρια όσα για </w:t>
      </w:r>
      <w:r>
        <w:rPr>
          <w:rFonts w:eastAsia="Times New Roman" w:cs="Times New Roman"/>
          <w:szCs w:val="24"/>
        </w:rPr>
        <w:t>«</w:t>
      </w:r>
      <w:r w:rsidRPr="009F12AC">
        <w:rPr>
          <w:rFonts w:eastAsia="Times New Roman" w:cs="Times New Roman"/>
          <w:szCs w:val="24"/>
        </w:rPr>
        <w:t>κόφτη</w:t>
      </w:r>
      <w:r>
        <w:rPr>
          <w:rFonts w:eastAsia="Times New Roman" w:cs="Times New Roman"/>
          <w:szCs w:val="24"/>
        </w:rPr>
        <w:t>»,</w:t>
      </w:r>
      <w:r w:rsidRPr="009F12AC">
        <w:rPr>
          <w:rFonts w:eastAsia="Times New Roman" w:cs="Times New Roman"/>
          <w:szCs w:val="24"/>
        </w:rPr>
        <w:t xml:space="preserve"> για τέταρτο μνημόνιο και για αρνητικές επιλογές</w:t>
      </w:r>
      <w:r>
        <w:rPr>
          <w:rFonts w:eastAsia="Times New Roman" w:cs="Times New Roman"/>
          <w:szCs w:val="24"/>
        </w:rPr>
        <w:t>. Τ</w:t>
      </w:r>
      <w:r w:rsidRPr="009F12AC">
        <w:rPr>
          <w:rFonts w:eastAsia="Times New Roman" w:cs="Times New Roman"/>
          <w:szCs w:val="24"/>
        </w:rPr>
        <w:t xml:space="preserve">ελείωσαν οι αρνητικές επιλογές </w:t>
      </w:r>
      <w:r w:rsidRPr="009F12AC">
        <w:rPr>
          <w:rFonts w:eastAsia="Times New Roman" w:cs="Times New Roman"/>
          <w:szCs w:val="24"/>
        </w:rPr>
        <w:t>για τη χώρα</w:t>
      </w:r>
      <w:r>
        <w:rPr>
          <w:rFonts w:eastAsia="Times New Roman" w:cs="Times New Roman"/>
          <w:szCs w:val="24"/>
        </w:rPr>
        <w:t>,</w:t>
      </w:r>
      <w:r w:rsidRPr="009F12AC">
        <w:rPr>
          <w:rFonts w:eastAsia="Times New Roman" w:cs="Times New Roman"/>
          <w:szCs w:val="24"/>
        </w:rPr>
        <w:t xml:space="preserve"> προχωράμε μόνο μπροστά</w:t>
      </w:r>
      <w:r>
        <w:rPr>
          <w:rFonts w:eastAsia="Times New Roman" w:cs="Times New Roman"/>
          <w:szCs w:val="24"/>
        </w:rPr>
        <w:t>. Έ</w:t>
      </w:r>
      <w:r w:rsidRPr="009F12AC">
        <w:rPr>
          <w:rFonts w:eastAsia="Times New Roman" w:cs="Times New Roman"/>
          <w:szCs w:val="24"/>
        </w:rPr>
        <w:t>χουμε τώρα τη δυνατότητα να ακυρώσουμε αχρείαστα και αντιπαραγωγικά μέτρα</w:t>
      </w:r>
      <w:r>
        <w:rPr>
          <w:rFonts w:eastAsia="Times New Roman" w:cs="Times New Roman"/>
          <w:szCs w:val="24"/>
        </w:rPr>
        <w:t>,</w:t>
      </w:r>
      <w:r w:rsidRPr="009F12AC">
        <w:rPr>
          <w:rFonts w:eastAsia="Times New Roman" w:cs="Times New Roman"/>
          <w:szCs w:val="24"/>
        </w:rPr>
        <w:t xml:space="preserve"> γιατί πλέον παράγουμε </w:t>
      </w:r>
      <w:r>
        <w:rPr>
          <w:rFonts w:eastAsia="Times New Roman" w:cs="Times New Roman"/>
          <w:szCs w:val="24"/>
        </w:rPr>
        <w:t>πλεονάσματα. Τ</w:t>
      </w:r>
      <w:r w:rsidRPr="009F12AC">
        <w:rPr>
          <w:rFonts w:eastAsia="Times New Roman" w:cs="Times New Roman"/>
          <w:szCs w:val="24"/>
        </w:rPr>
        <w:t>ο πρόβλημα της αποεπένδυσης</w:t>
      </w:r>
      <w:r>
        <w:rPr>
          <w:rFonts w:eastAsia="Times New Roman" w:cs="Times New Roman"/>
          <w:szCs w:val="24"/>
        </w:rPr>
        <w:t>,</w:t>
      </w:r>
      <w:r w:rsidRPr="009F12AC">
        <w:rPr>
          <w:rFonts w:eastAsia="Times New Roman" w:cs="Times New Roman"/>
          <w:szCs w:val="24"/>
        </w:rPr>
        <w:t xml:space="preserve"> της μείωσης δηλαδή του ΑΕΠ</w:t>
      </w:r>
      <w:r>
        <w:rPr>
          <w:rFonts w:eastAsia="Times New Roman" w:cs="Times New Roman"/>
          <w:szCs w:val="24"/>
        </w:rPr>
        <w:t>,</w:t>
      </w:r>
      <w:r w:rsidRPr="009F12AC">
        <w:rPr>
          <w:rFonts w:eastAsia="Times New Roman" w:cs="Times New Roman"/>
          <w:szCs w:val="24"/>
        </w:rPr>
        <w:t xml:space="preserve"> κατά την περίοδο της λιτότητας και των μνημονίων ή</w:t>
      </w:r>
      <w:r w:rsidRPr="009F12AC">
        <w:rPr>
          <w:rFonts w:eastAsia="Times New Roman" w:cs="Times New Roman"/>
          <w:szCs w:val="24"/>
        </w:rPr>
        <w:t>ταν η λανθασμένη επιλογή των προηγούμενων κυβερνήσεων και των δανειστών</w:t>
      </w:r>
      <w:r>
        <w:rPr>
          <w:rFonts w:eastAsia="Times New Roman" w:cs="Times New Roman"/>
          <w:szCs w:val="24"/>
        </w:rPr>
        <w:t>,</w:t>
      </w:r>
      <w:r w:rsidRPr="009F12AC">
        <w:rPr>
          <w:rFonts w:eastAsia="Times New Roman" w:cs="Times New Roman"/>
          <w:szCs w:val="24"/>
        </w:rPr>
        <w:t xml:space="preserve"> που προσπάθησαν σε συνθήκες </w:t>
      </w:r>
      <w:r>
        <w:rPr>
          <w:rFonts w:eastAsia="Times New Roman" w:cs="Times New Roman"/>
          <w:szCs w:val="24"/>
        </w:rPr>
        <w:t>συρρίκνωσης</w:t>
      </w:r>
      <w:r w:rsidRPr="009F12AC">
        <w:rPr>
          <w:rFonts w:eastAsia="Times New Roman" w:cs="Times New Roman"/>
          <w:szCs w:val="24"/>
        </w:rPr>
        <w:t xml:space="preserve"> να βγάλουν από τη μύγα ξύγκι</w:t>
      </w:r>
      <w:r>
        <w:rPr>
          <w:rFonts w:eastAsia="Times New Roman" w:cs="Times New Roman"/>
          <w:szCs w:val="24"/>
        </w:rPr>
        <w:t>.</w:t>
      </w:r>
    </w:p>
    <w:p w14:paraId="120F8EF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w:t>
      </w:r>
      <w:r w:rsidRPr="009F12AC">
        <w:rPr>
          <w:rFonts w:eastAsia="Times New Roman" w:cs="Times New Roman"/>
          <w:szCs w:val="24"/>
        </w:rPr>
        <w:t>τι προβλέπει ο προϋπολογισμός ήταν προγραμματισμένο</w:t>
      </w:r>
      <w:r>
        <w:rPr>
          <w:rFonts w:eastAsia="Times New Roman" w:cs="Times New Roman"/>
          <w:szCs w:val="24"/>
        </w:rPr>
        <w:t>ς</w:t>
      </w:r>
      <w:r w:rsidRPr="009F12AC">
        <w:rPr>
          <w:rFonts w:eastAsia="Times New Roman" w:cs="Times New Roman"/>
          <w:szCs w:val="24"/>
        </w:rPr>
        <w:t xml:space="preserve"> στόχος της </w:t>
      </w:r>
      <w:r>
        <w:rPr>
          <w:rFonts w:eastAsia="Times New Roman" w:cs="Times New Roman"/>
          <w:szCs w:val="24"/>
        </w:rPr>
        <w:t>Κυβέρνησης και άρα</w:t>
      </w:r>
      <w:r w:rsidRPr="009F12AC">
        <w:rPr>
          <w:rFonts w:eastAsia="Times New Roman" w:cs="Times New Roman"/>
          <w:szCs w:val="24"/>
        </w:rPr>
        <w:t xml:space="preserve"> ο κόσμος ξέρει τι θα έχει με</w:t>
      </w:r>
      <w:r w:rsidRPr="009F12AC">
        <w:rPr>
          <w:rFonts w:eastAsia="Times New Roman" w:cs="Times New Roman"/>
          <w:szCs w:val="24"/>
        </w:rPr>
        <w:t xml:space="preserve"> </w:t>
      </w:r>
      <w:r>
        <w:rPr>
          <w:rFonts w:eastAsia="Times New Roman" w:cs="Times New Roman"/>
          <w:szCs w:val="24"/>
        </w:rPr>
        <w:t>μας.</w:t>
      </w:r>
      <w:r w:rsidRPr="009F12AC">
        <w:rPr>
          <w:rFonts w:eastAsia="Times New Roman" w:cs="Times New Roman"/>
          <w:szCs w:val="24"/>
        </w:rPr>
        <w:t xml:space="preserve"> Ξέρει που θα πηγαίνει η επεκτατική πολιτική και στο</w:t>
      </w:r>
      <w:r>
        <w:rPr>
          <w:rFonts w:eastAsia="Times New Roman" w:cs="Times New Roman"/>
          <w:szCs w:val="24"/>
        </w:rPr>
        <w:t>ν</w:t>
      </w:r>
      <w:r w:rsidRPr="009F12AC">
        <w:rPr>
          <w:rFonts w:eastAsia="Times New Roman" w:cs="Times New Roman"/>
          <w:szCs w:val="24"/>
        </w:rPr>
        <w:t xml:space="preserve"> πρώτο χρόνο και στο δεύτερο χρόνο και μετά</w:t>
      </w:r>
      <w:r>
        <w:rPr>
          <w:rFonts w:eastAsia="Times New Roman" w:cs="Times New Roman"/>
          <w:szCs w:val="24"/>
        </w:rPr>
        <w:t>.</w:t>
      </w:r>
      <w:r w:rsidRPr="009F12AC">
        <w:rPr>
          <w:rFonts w:eastAsia="Times New Roman" w:cs="Times New Roman"/>
          <w:szCs w:val="24"/>
        </w:rPr>
        <w:t xml:space="preserve"> Οπότε</w:t>
      </w:r>
      <w:r>
        <w:rPr>
          <w:rFonts w:eastAsia="Times New Roman" w:cs="Times New Roman"/>
          <w:szCs w:val="24"/>
        </w:rPr>
        <w:t>,</w:t>
      </w:r>
      <w:r w:rsidRPr="009F12AC">
        <w:rPr>
          <w:rFonts w:eastAsia="Times New Roman" w:cs="Times New Roman"/>
          <w:szCs w:val="24"/>
        </w:rPr>
        <w:t xml:space="preserve"> θα μπορεί ο κ Χατζηδάκης να διαμορφώσει το πρόγραμμα της Νέας Δημοκρατίας</w:t>
      </w:r>
      <w:r>
        <w:rPr>
          <w:rFonts w:eastAsia="Times New Roman" w:cs="Times New Roman"/>
          <w:szCs w:val="24"/>
        </w:rPr>
        <w:t>,</w:t>
      </w:r>
      <w:r w:rsidRPr="009F12AC">
        <w:rPr>
          <w:rFonts w:eastAsia="Times New Roman" w:cs="Times New Roman"/>
          <w:szCs w:val="24"/>
        </w:rPr>
        <w:t xml:space="preserve"> έχοντας όλα τα δεδομένα και δεν θα χρειάζεται να </w:t>
      </w:r>
      <w:r>
        <w:rPr>
          <w:rFonts w:eastAsia="Times New Roman" w:cs="Times New Roman"/>
          <w:szCs w:val="24"/>
        </w:rPr>
        <w:t>επιτεθεί στον Ευρωπαίο</w:t>
      </w:r>
      <w:r>
        <w:rPr>
          <w:rFonts w:eastAsia="Times New Roman" w:cs="Times New Roman"/>
          <w:szCs w:val="24"/>
        </w:rPr>
        <w:t xml:space="preserve"> Ε</w:t>
      </w:r>
      <w:r w:rsidRPr="009F12AC">
        <w:rPr>
          <w:rFonts w:eastAsia="Times New Roman" w:cs="Times New Roman"/>
          <w:szCs w:val="24"/>
        </w:rPr>
        <w:t>πίτροπο</w:t>
      </w:r>
      <w:r>
        <w:rPr>
          <w:rFonts w:eastAsia="Times New Roman" w:cs="Times New Roman"/>
          <w:szCs w:val="24"/>
        </w:rPr>
        <w:t xml:space="preserve">. </w:t>
      </w:r>
    </w:p>
    <w:p w14:paraId="120F8EF2" w14:textId="77777777" w:rsidR="0086761A" w:rsidRDefault="00427452">
      <w:pPr>
        <w:spacing w:line="600" w:lineRule="auto"/>
        <w:ind w:firstLine="720"/>
        <w:jc w:val="both"/>
        <w:rPr>
          <w:rFonts w:eastAsia="Times New Roman" w:cs="Times New Roman"/>
          <w:szCs w:val="24"/>
        </w:rPr>
      </w:pPr>
      <w:r w:rsidRPr="007806CD">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συνάδελφε.</w:t>
      </w:r>
    </w:p>
    <w:p w14:paraId="120F8EF3" w14:textId="77777777" w:rsidR="0086761A" w:rsidRDefault="00427452">
      <w:pPr>
        <w:spacing w:line="600" w:lineRule="auto"/>
        <w:ind w:firstLine="720"/>
        <w:jc w:val="both"/>
        <w:rPr>
          <w:rFonts w:eastAsia="Times New Roman" w:cs="Times New Roman"/>
          <w:szCs w:val="24"/>
        </w:rPr>
      </w:pPr>
      <w:r w:rsidRPr="007806CD">
        <w:rPr>
          <w:rFonts w:eastAsia="Times New Roman" w:cs="Times New Roman"/>
          <w:b/>
          <w:szCs w:val="24"/>
        </w:rPr>
        <w:lastRenderedPageBreak/>
        <w:t>ΑΠΟΣΤΟΛΟΣ ΚΑΡΑΝΑΣΤΑΣΗΣ:</w:t>
      </w:r>
      <w:r>
        <w:rPr>
          <w:rFonts w:eastAsia="Times New Roman" w:cs="Times New Roman"/>
          <w:szCs w:val="24"/>
        </w:rPr>
        <w:t xml:space="preserve"> Ο</w:t>
      </w:r>
      <w:r w:rsidRPr="009F12AC">
        <w:rPr>
          <w:rFonts w:eastAsia="Times New Roman" w:cs="Times New Roman"/>
          <w:szCs w:val="24"/>
        </w:rPr>
        <w:t xml:space="preserve"> προϋπολογισμός έχει ένα</w:t>
      </w:r>
      <w:r>
        <w:rPr>
          <w:rFonts w:eastAsia="Times New Roman" w:cs="Times New Roman"/>
          <w:szCs w:val="24"/>
        </w:rPr>
        <w:t xml:space="preserve"> σαφές στίγμα. Διατηρούμε </w:t>
      </w:r>
      <w:r w:rsidRPr="009F12AC">
        <w:rPr>
          <w:rFonts w:eastAsia="Times New Roman" w:cs="Times New Roman"/>
          <w:szCs w:val="24"/>
        </w:rPr>
        <w:t>τους δημοσιονομικούς στόχους που είχαμε συμφωνήσει με τους θεσμούς</w:t>
      </w:r>
      <w:r>
        <w:rPr>
          <w:rFonts w:eastAsia="Times New Roman" w:cs="Times New Roman"/>
          <w:szCs w:val="24"/>
        </w:rPr>
        <w:t>. Είναι</w:t>
      </w:r>
      <w:r w:rsidRPr="009F12AC">
        <w:rPr>
          <w:rFonts w:eastAsia="Times New Roman" w:cs="Times New Roman"/>
          <w:szCs w:val="24"/>
        </w:rPr>
        <w:t xml:space="preserve"> ένας </w:t>
      </w:r>
      <w:r>
        <w:rPr>
          <w:rFonts w:eastAsia="Times New Roman" w:cs="Times New Roman"/>
          <w:szCs w:val="24"/>
        </w:rPr>
        <w:t>π</w:t>
      </w:r>
      <w:r w:rsidRPr="009F12AC">
        <w:rPr>
          <w:rFonts w:eastAsia="Times New Roman" w:cs="Times New Roman"/>
          <w:szCs w:val="24"/>
        </w:rPr>
        <w:t xml:space="preserve">ροϋπολογισμός </w:t>
      </w:r>
      <w:r>
        <w:rPr>
          <w:rFonts w:eastAsia="Times New Roman" w:cs="Times New Roman"/>
          <w:szCs w:val="24"/>
        </w:rPr>
        <w:t>ε</w:t>
      </w:r>
      <w:r w:rsidRPr="009F12AC">
        <w:rPr>
          <w:rFonts w:eastAsia="Times New Roman" w:cs="Times New Roman"/>
          <w:szCs w:val="24"/>
        </w:rPr>
        <w:t>πιστροφή στην κανονικότητα</w:t>
      </w:r>
      <w:r>
        <w:rPr>
          <w:rFonts w:eastAsia="Times New Roman" w:cs="Times New Roman"/>
          <w:szCs w:val="24"/>
        </w:rPr>
        <w:t>,</w:t>
      </w:r>
      <w:r w:rsidRPr="009F12AC">
        <w:rPr>
          <w:rFonts w:eastAsia="Times New Roman" w:cs="Times New Roman"/>
          <w:szCs w:val="24"/>
        </w:rPr>
        <w:t xml:space="preserve"> με </w:t>
      </w:r>
      <w:r>
        <w:rPr>
          <w:rFonts w:eastAsia="Times New Roman" w:cs="Times New Roman"/>
          <w:szCs w:val="24"/>
        </w:rPr>
        <w:t>ισχυρούς</w:t>
      </w:r>
      <w:r w:rsidRPr="009F12AC">
        <w:rPr>
          <w:rFonts w:eastAsia="Times New Roman" w:cs="Times New Roman"/>
          <w:szCs w:val="24"/>
        </w:rPr>
        <w:t xml:space="preserve"> κανόνες κοινωνικής δικαιοσύνης και ταυτόχρονα</w:t>
      </w:r>
      <w:r>
        <w:rPr>
          <w:rFonts w:eastAsia="Times New Roman" w:cs="Times New Roman"/>
          <w:szCs w:val="24"/>
        </w:rPr>
        <w:t xml:space="preserve"> διατήρησης μ</w:t>
      </w:r>
      <w:r w:rsidRPr="009F12AC">
        <w:rPr>
          <w:rFonts w:eastAsia="Times New Roman" w:cs="Times New Roman"/>
          <w:szCs w:val="24"/>
        </w:rPr>
        <w:t>ιας ισχυρής δημοσιονομικής σταθερότητας</w:t>
      </w:r>
      <w:r>
        <w:rPr>
          <w:rFonts w:eastAsia="Times New Roman" w:cs="Times New Roman"/>
          <w:szCs w:val="24"/>
        </w:rPr>
        <w:t>,</w:t>
      </w:r>
      <w:r w:rsidRPr="009F12AC">
        <w:rPr>
          <w:rFonts w:eastAsia="Times New Roman" w:cs="Times New Roman"/>
          <w:szCs w:val="24"/>
        </w:rPr>
        <w:t xml:space="preserve"> που είναι η πρώτιστη προϋπόθεση για οικονομική ανάκαμψη</w:t>
      </w:r>
      <w:r>
        <w:rPr>
          <w:rFonts w:eastAsia="Times New Roman" w:cs="Times New Roman"/>
          <w:szCs w:val="24"/>
        </w:rPr>
        <w:t>.</w:t>
      </w:r>
    </w:p>
    <w:p w14:paraId="120F8EF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w:t>
      </w:r>
      <w:r w:rsidRPr="009F12AC">
        <w:rPr>
          <w:rFonts w:eastAsia="Times New Roman" w:cs="Times New Roman"/>
          <w:szCs w:val="24"/>
        </w:rPr>
        <w:t>ας ευχαριστώ</w:t>
      </w:r>
      <w:r>
        <w:rPr>
          <w:rFonts w:eastAsia="Times New Roman" w:cs="Times New Roman"/>
          <w:szCs w:val="24"/>
        </w:rPr>
        <w:t>.</w:t>
      </w:r>
    </w:p>
    <w:p w14:paraId="120F8EF5"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EF6" w14:textId="77777777" w:rsidR="0086761A" w:rsidRDefault="00427452">
      <w:pPr>
        <w:spacing w:line="600" w:lineRule="auto"/>
        <w:ind w:firstLine="720"/>
        <w:jc w:val="both"/>
        <w:rPr>
          <w:rFonts w:eastAsia="Times New Roman" w:cs="Times New Roman"/>
          <w:szCs w:val="24"/>
        </w:rPr>
      </w:pPr>
      <w:r w:rsidRPr="007806CD">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Τον λόγο έχει ο κ. Φωτήλας, ο οποίος δεν είναι στην Αίθουσα.</w:t>
      </w:r>
    </w:p>
    <w:p w14:paraId="120F8EF7" w14:textId="77777777" w:rsidR="0086761A" w:rsidRDefault="00427452">
      <w:pPr>
        <w:spacing w:line="600" w:lineRule="auto"/>
        <w:ind w:firstLine="720"/>
        <w:jc w:val="both"/>
        <w:rPr>
          <w:rFonts w:eastAsia="Times New Roman" w:cs="Times New Roman"/>
          <w:szCs w:val="24"/>
        </w:rPr>
      </w:pPr>
      <w:r w:rsidRPr="009F12AC">
        <w:rPr>
          <w:rFonts w:eastAsia="Times New Roman" w:cs="Times New Roman"/>
          <w:szCs w:val="24"/>
        </w:rPr>
        <w:t xml:space="preserve">Οπότε προχωράμε </w:t>
      </w:r>
      <w:r>
        <w:rPr>
          <w:rFonts w:eastAsia="Times New Roman" w:cs="Times New Roman"/>
          <w:szCs w:val="24"/>
        </w:rPr>
        <w:t>με τον κ.</w:t>
      </w:r>
      <w:r w:rsidRPr="009F12AC">
        <w:rPr>
          <w:rFonts w:eastAsia="Times New Roman" w:cs="Times New Roman"/>
          <w:szCs w:val="24"/>
        </w:rPr>
        <w:t xml:space="preserve"> Εμμανουηλίδη</w:t>
      </w:r>
      <w:r>
        <w:rPr>
          <w:rFonts w:eastAsia="Times New Roman" w:cs="Times New Roman"/>
          <w:szCs w:val="24"/>
        </w:rPr>
        <w:t>.</w:t>
      </w:r>
    </w:p>
    <w:p w14:paraId="120F8EF8" w14:textId="77777777" w:rsidR="0086761A" w:rsidRDefault="00427452">
      <w:pPr>
        <w:spacing w:line="600" w:lineRule="auto"/>
        <w:ind w:firstLine="720"/>
        <w:jc w:val="both"/>
        <w:rPr>
          <w:rFonts w:eastAsia="Times New Roman" w:cs="Times New Roman"/>
          <w:szCs w:val="24"/>
        </w:rPr>
      </w:pPr>
      <w:r w:rsidRPr="0069480A">
        <w:rPr>
          <w:rFonts w:eastAsia="Times New Roman" w:cs="Times New Roman"/>
          <w:b/>
          <w:szCs w:val="24"/>
        </w:rPr>
        <w:t xml:space="preserve">ΔΗΜΗΤΡΙΟΣ ΕΜΜΑΝΟΥΗΛΙΔΗΣ: </w:t>
      </w:r>
      <w:r>
        <w:rPr>
          <w:rFonts w:eastAsia="Times New Roman" w:cs="Times New Roman"/>
          <w:szCs w:val="24"/>
        </w:rPr>
        <w:t>Ε</w:t>
      </w:r>
      <w:r w:rsidRPr="009F12AC">
        <w:rPr>
          <w:rFonts w:eastAsia="Times New Roman" w:cs="Times New Roman"/>
          <w:szCs w:val="24"/>
        </w:rPr>
        <w:t>υχαριστώ</w:t>
      </w:r>
      <w:r>
        <w:rPr>
          <w:rFonts w:eastAsia="Times New Roman" w:cs="Times New Roman"/>
          <w:szCs w:val="24"/>
        </w:rPr>
        <w:t>, κυρία Π</w:t>
      </w:r>
      <w:r w:rsidRPr="009F12AC">
        <w:rPr>
          <w:rFonts w:eastAsia="Times New Roman" w:cs="Times New Roman"/>
          <w:szCs w:val="24"/>
        </w:rPr>
        <w:t>ρόεδρε</w:t>
      </w:r>
      <w:r>
        <w:rPr>
          <w:rFonts w:eastAsia="Times New Roman" w:cs="Times New Roman"/>
          <w:szCs w:val="24"/>
        </w:rPr>
        <w:t>.</w:t>
      </w:r>
    </w:p>
    <w:p w14:paraId="120F8EF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w:t>
      </w:r>
      <w:r w:rsidRPr="009F12AC">
        <w:rPr>
          <w:rFonts w:eastAsia="Times New Roman" w:cs="Times New Roman"/>
          <w:szCs w:val="24"/>
        </w:rPr>
        <w:t>υρίες και κύριοι συνάδελφοι</w:t>
      </w:r>
      <w:r>
        <w:rPr>
          <w:rFonts w:eastAsia="Times New Roman" w:cs="Times New Roman"/>
          <w:szCs w:val="24"/>
        </w:rPr>
        <w:t>, αισθάνομαι την ανάγκη να ζητήσ</w:t>
      </w:r>
      <w:r>
        <w:rPr>
          <w:rFonts w:eastAsia="Times New Roman" w:cs="Times New Roman"/>
          <w:szCs w:val="24"/>
        </w:rPr>
        <w:t>ω από το Β</w:t>
      </w:r>
      <w:r w:rsidRPr="009F12AC">
        <w:rPr>
          <w:rFonts w:eastAsia="Times New Roman" w:cs="Times New Roman"/>
          <w:szCs w:val="24"/>
        </w:rPr>
        <w:t>ήμα αυτό δημόσια συ</w:t>
      </w:r>
      <w:r>
        <w:rPr>
          <w:rFonts w:eastAsia="Times New Roman" w:cs="Times New Roman"/>
          <w:szCs w:val="24"/>
        </w:rPr>
        <w:t>γ</w:t>
      </w:r>
      <w:r w:rsidRPr="009F12AC">
        <w:rPr>
          <w:rFonts w:eastAsia="Times New Roman" w:cs="Times New Roman"/>
          <w:szCs w:val="24"/>
        </w:rPr>
        <w:t xml:space="preserve">γνώμη από την </w:t>
      </w:r>
      <w:r>
        <w:rPr>
          <w:rFonts w:eastAsia="Times New Roman" w:cs="Times New Roman"/>
          <w:szCs w:val="24"/>
        </w:rPr>
        <w:t>«</w:t>
      </w:r>
      <w:r w:rsidRPr="009F12AC">
        <w:rPr>
          <w:rFonts w:eastAsia="Times New Roman" w:cs="Times New Roman"/>
          <w:szCs w:val="24"/>
        </w:rPr>
        <w:t>καμένη γενιά</w:t>
      </w:r>
      <w:r>
        <w:rPr>
          <w:rFonts w:eastAsia="Times New Roman" w:cs="Times New Roman"/>
          <w:szCs w:val="24"/>
        </w:rPr>
        <w:t>», τη</w:t>
      </w:r>
      <w:r w:rsidRPr="009F12AC">
        <w:rPr>
          <w:rFonts w:eastAsia="Times New Roman" w:cs="Times New Roman"/>
          <w:szCs w:val="24"/>
        </w:rPr>
        <w:t xml:space="preserve"> γενιά των παιδιών </w:t>
      </w:r>
      <w:r>
        <w:rPr>
          <w:rFonts w:eastAsia="Times New Roman" w:cs="Times New Roman"/>
          <w:szCs w:val="24"/>
        </w:rPr>
        <w:t>μας. Η</w:t>
      </w:r>
      <w:r w:rsidRPr="009F12AC">
        <w:rPr>
          <w:rFonts w:eastAsia="Times New Roman" w:cs="Times New Roman"/>
          <w:szCs w:val="24"/>
        </w:rPr>
        <w:t xml:space="preserve"> γενιά </w:t>
      </w:r>
      <w:r>
        <w:rPr>
          <w:rFonts w:eastAsia="Times New Roman" w:cs="Times New Roman"/>
          <w:szCs w:val="24"/>
        </w:rPr>
        <w:t>μας,</w:t>
      </w:r>
      <w:r w:rsidRPr="009F12AC">
        <w:rPr>
          <w:rFonts w:eastAsia="Times New Roman" w:cs="Times New Roman"/>
          <w:szCs w:val="24"/>
        </w:rPr>
        <w:t xml:space="preserve"> κυρίες και κύριοι </w:t>
      </w:r>
      <w:r>
        <w:rPr>
          <w:rFonts w:eastAsia="Times New Roman" w:cs="Times New Roman"/>
          <w:szCs w:val="24"/>
        </w:rPr>
        <w:t>Β</w:t>
      </w:r>
      <w:r w:rsidRPr="009F12AC">
        <w:rPr>
          <w:rFonts w:eastAsia="Times New Roman" w:cs="Times New Roman"/>
          <w:szCs w:val="24"/>
        </w:rPr>
        <w:t>ουλευτές</w:t>
      </w:r>
      <w:r>
        <w:rPr>
          <w:rFonts w:eastAsia="Times New Roman" w:cs="Times New Roman"/>
          <w:szCs w:val="24"/>
        </w:rPr>
        <w:t>, είναι υπόλογη</w:t>
      </w:r>
      <w:r w:rsidRPr="009F12AC">
        <w:rPr>
          <w:rFonts w:eastAsia="Times New Roman" w:cs="Times New Roman"/>
          <w:szCs w:val="24"/>
        </w:rPr>
        <w:t xml:space="preserve"> στην ιστορία</w:t>
      </w:r>
      <w:r>
        <w:rPr>
          <w:rFonts w:eastAsia="Times New Roman" w:cs="Times New Roman"/>
          <w:szCs w:val="24"/>
        </w:rPr>
        <w:t>, καθώς</w:t>
      </w:r>
      <w:r w:rsidRPr="009F12AC">
        <w:rPr>
          <w:rFonts w:eastAsia="Times New Roman" w:cs="Times New Roman"/>
          <w:szCs w:val="24"/>
        </w:rPr>
        <w:t xml:space="preserve"> με τις συμπεριφορές </w:t>
      </w:r>
      <w:r>
        <w:rPr>
          <w:rFonts w:eastAsia="Times New Roman" w:cs="Times New Roman"/>
          <w:szCs w:val="24"/>
        </w:rPr>
        <w:t>της</w:t>
      </w:r>
      <w:r w:rsidRPr="009F12AC">
        <w:rPr>
          <w:rFonts w:eastAsia="Times New Roman" w:cs="Times New Roman"/>
          <w:szCs w:val="24"/>
        </w:rPr>
        <w:t xml:space="preserve"> κατ</w:t>
      </w:r>
      <w:r>
        <w:rPr>
          <w:rFonts w:eastAsia="Times New Roman" w:cs="Times New Roman"/>
          <w:szCs w:val="24"/>
        </w:rPr>
        <w:t>ασπατάλησε από τη μι</w:t>
      </w:r>
      <w:r w:rsidRPr="009F12AC">
        <w:rPr>
          <w:rFonts w:eastAsia="Times New Roman" w:cs="Times New Roman"/>
          <w:szCs w:val="24"/>
        </w:rPr>
        <w:t xml:space="preserve">α το μόχθο των γονιών της και από την άλλη </w:t>
      </w:r>
      <w:r>
        <w:rPr>
          <w:rFonts w:eastAsia="Times New Roman" w:cs="Times New Roman"/>
          <w:szCs w:val="24"/>
        </w:rPr>
        <w:t>ναρκ</w:t>
      </w:r>
      <w:r>
        <w:rPr>
          <w:rFonts w:eastAsia="Times New Roman" w:cs="Times New Roman"/>
          <w:szCs w:val="24"/>
        </w:rPr>
        <w:t>οθέτησε</w:t>
      </w:r>
      <w:r w:rsidRPr="009F12AC">
        <w:rPr>
          <w:rFonts w:eastAsia="Times New Roman" w:cs="Times New Roman"/>
          <w:szCs w:val="24"/>
        </w:rPr>
        <w:t xml:space="preserve"> το μέλλον των παιδιών </w:t>
      </w:r>
      <w:r>
        <w:rPr>
          <w:rFonts w:eastAsia="Times New Roman" w:cs="Times New Roman"/>
          <w:szCs w:val="24"/>
        </w:rPr>
        <w:t>της. Ε</w:t>
      </w:r>
      <w:r w:rsidRPr="009F12AC">
        <w:rPr>
          <w:rFonts w:eastAsia="Times New Roman" w:cs="Times New Roman"/>
          <w:szCs w:val="24"/>
        </w:rPr>
        <w:t>ίναι</w:t>
      </w:r>
      <w:r>
        <w:rPr>
          <w:rFonts w:eastAsia="Times New Roman" w:cs="Times New Roman"/>
          <w:szCs w:val="24"/>
        </w:rPr>
        <w:t xml:space="preserve"> ω</w:t>
      </w:r>
      <w:r w:rsidRPr="009F12AC">
        <w:rPr>
          <w:rFonts w:eastAsia="Times New Roman" w:cs="Times New Roman"/>
          <w:szCs w:val="24"/>
        </w:rPr>
        <w:t>στόσο</w:t>
      </w:r>
      <w:r>
        <w:rPr>
          <w:rFonts w:eastAsia="Times New Roman" w:cs="Times New Roman"/>
          <w:szCs w:val="24"/>
        </w:rPr>
        <w:t>,</w:t>
      </w:r>
      <w:r w:rsidRPr="009F12AC">
        <w:rPr>
          <w:rFonts w:eastAsia="Times New Roman" w:cs="Times New Roman"/>
          <w:szCs w:val="24"/>
        </w:rPr>
        <w:t xml:space="preserve"> νομίζω</w:t>
      </w:r>
      <w:r>
        <w:rPr>
          <w:rFonts w:eastAsia="Times New Roman" w:cs="Times New Roman"/>
          <w:szCs w:val="24"/>
        </w:rPr>
        <w:t>,</w:t>
      </w:r>
      <w:r w:rsidRPr="009F12AC">
        <w:rPr>
          <w:rFonts w:eastAsia="Times New Roman" w:cs="Times New Roman"/>
          <w:szCs w:val="24"/>
        </w:rPr>
        <w:t xml:space="preserve"> άδικο το να </w:t>
      </w:r>
      <w:r>
        <w:rPr>
          <w:rFonts w:eastAsia="Times New Roman" w:cs="Times New Roman"/>
          <w:szCs w:val="24"/>
        </w:rPr>
        <w:t>επιρρίπτω</w:t>
      </w:r>
      <w:r w:rsidRPr="009F12AC">
        <w:rPr>
          <w:rFonts w:eastAsia="Times New Roman" w:cs="Times New Roman"/>
          <w:szCs w:val="24"/>
        </w:rPr>
        <w:t xml:space="preserve"> επί δικαίων και αδίκων την </w:t>
      </w:r>
      <w:r>
        <w:rPr>
          <w:rFonts w:eastAsia="Times New Roman" w:cs="Times New Roman"/>
          <w:szCs w:val="24"/>
        </w:rPr>
        <w:t>π</w:t>
      </w:r>
      <w:r w:rsidRPr="009F12AC">
        <w:rPr>
          <w:rFonts w:eastAsia="Times New Roman" w:cs="Times New Roman"/>
          <w:szCs w:val="24"/>
        </w:rPr>
        <w:t>έτρα του αναθέματος</w:t>
      </w:r>
      <w:r>
        <w:rPr>
          <w:rFonts w:eastAsia="Times New Roman" w:cs="Times New Roman"/>
          <w:szCs w:val="24"/>
        </w:rPr>
        <w:t xml:space="preserve">. Διότι </w:t>
      </w:r>
      <w:r w:rsidRPr="009F12AC">
        <w:rPr>
          <w:rFonts w:eastAsia="Times New Roman" w:cs="Times New Roman"/>
          <w:szCs w:val="24"/>
        </w:rPr>
        <w:t>μέλη αυτής της γενιάς είμαστε όλοι εμείς</w:t>
      </w:r>
      <w:r>
        <w:rPr>
          <w:rFonts w:eastAsia="Times New Roman" w:cs="Times New Roman"/>
          <w:szCs w:val="24"/>
        </w:rPr>
        <w:t>,</w:t>
      </w:r>
      <w:r w:rsidRPr="009F12AC">
        <w:rPr>
          <w:rFonts w:eastAsia="Times New Roman" w:cs="Times New Roman"/>
          <w:szCs w:val="24"/>
        </w:rPr>
        <w:t xml:space="preserve"> του ΣΥΡΙΖΑ</w:t>
      </w:r>
      <w:r>
        <w:rPr>
          <w:rFonts w:eastAsia="Times New Roman" w:cs="Times New Roman"/>
          <w:szCs w:val="24"/>
        </w:rPr>
        <w:t>,</w:t>
      </w:r>
      <w:r w:rsidRPr="009F12AC">
        <w:rPr>
          <w:rFonts w:eastAsia="Times New Roman" w:cs="Times New Roman"/>
          <w:szCs w:val="24"/>
        </w:rPr>
        <w:t xml:space="preserve"> π</w:t>
      </w:r>
      <w:r>
        <w:rPr>
          <w:rFonts w:eastAsia="Times New Roman" w:cs="Times New Roman"/>
          <w:szCs w:val="24"/>
        </w:rPr>
        <w:t>ου χωρίς να συμμετέχουμε</w:t>
      </w:r>
      <w:r w:rsidRPr="009F12AC">
        <w:rPr>
          <w:rFonts w:eastAsia="Times New Roman" w:cs="Times New Roman"/>
          <w:szCs w:val="24"/>
        </w:rPr>
        <w:t xml:space="preserve"> στο πάρτι της </w:t>
      </w:r>
      <w:r w:rsidRPr="009F12AC">
        <w:rPr>
          <w:rFonts w:eastAsia="Times New Roman" w:cs="Times New Roman"/>
          <w:szCs w:val="24"/>
        </w:rPr>
        <w:lastRenderedPageBreak/>
        <w:t>διαφθοράς και της διαπλοκής</w:t>
      </w:r>
      <w:r>
        <w:rPr>
          <w:rFonts w:eastAsia="Times New Roman" w:cs="Times New Roman"/>
          <w:szCs w:val="24"/>
        </w:rPr>
        <w:t>,</w:t>
      </w:r>
      <w:r>
        <w:rPr>
          <w:rFonts w:eastAsia="Times New Roman" w:cs="Times New Roman"/>
          <w:szCs w:val="24"/>
        </w:rPr>
        <w:t xml:space="preserve"> με φωνή βοώντων</w:t>
      </w:r>
      <w:r w:rsidRPr="0069480A">
        <w:rPr>
          <w:rFonts w:eastAsia="Times New Roman" w:cs="Times New Roman"/>
          <w:szCs w:val="24"/>
        </w:rPr>
        <w:t xml:space="preserve"> εν τη ερήμω </w:t>
      </w:r>
      <w:r w:rsidRPr="009F12AC">
        <w:rPr>
          <w:rFonts w:eastAsia="Times New Roman" w:cs="Times New Roman"/>
          <w:szCs w:val="24"/>
        </w:rPr>
        <w:t>μάταια επισημαίναμε την επερχόμενη κοινωνική καταστροφή</w:t>
      </w:r>
      <w:r>
        <w:rPr>
          <w:rFonts w:eastAsia="Times New Roman" w:cs="Times New Roman"/>
          <w:szCs w:val="24"/>
        </w:rPr>
        <w:t>.</w:t>
      </w:r>
    </w:p>
    <w:p w14:paraId="120F8EF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Μέσα μαζικής ενημέρωσης</w:t>
      </w:r>
      <w:r w:rsidRPr="009F12AC">
        <w:rPr>
          <w:rFonts w:eastAsia="Times New Roman" w:cs="Times New Roman"/>
          <w:szCs w:val="24"/>
        </w:rPr>
        <w:t xml:space="preserve"> που κυριάρχησαν κατά τις μεταπολιτευτικές δεκαετίες</w:t>
      </w:r>
      <w:r>
        <w:rPr>
          <w:rFonts w:eastAsia="Times New Roman" w:cs="Times New Roman"/>
          <w:szCs w:val="24"/>
        </w:rPr>
        <w:t>,</w:t>
      </w:r>
      <w:r w:rsidRPr="009F12AC">
        <w:rPr>
          <w:rFonts w:eastAsia="Times New Roman" w:cs="Times New Roman"/>
          <w:szCs w:val="24"/>
        </w:rPr>
        <w:t xml:space="preserve"> διαπλεκόμενα με κρατικοδίαιτους επιχειρηματίες</w:t>
      </w:r>
      <w:r>
        <w:rPr>
          <w:rFonts w:eastAsia="Times New Roman" w:cs="Times New Roman"/>
          <w:szCs w:val="24"/>
        </w:rPr>
        <w:t xml:space="preserve"> και επίορκους</w:t>
      </w:r>
      <w:r w:rsidRPr="009F12AC">
        <w:rPr>
          <w:rFonts w:eastAsia="Times New Roman" w:cs="Times New Roman"/>
          <w:szCs w:val="24"/>
        </w:rPr>
        <w:t xml:space="preserve"> </w:t>
      </w:r>
      <w:r>
        <w:rPr>
          <w:rFonts w:eastAsia="Times New Roman" w:cs="Times New Roman"/>
          <w:szCs w:val="24"/>
        </w:rPr>
        <w:t xml:space="preserve">ωνητούς </w:t>
      </w:r>
      <w:r w:rsidRPr="009F12AC">
        <w:rPr>
          <w:rFonts w:eastAsia="Times New Roman" w:cs="Times New Roman"/>
          <w:szCs w:val="24"/>
        </w:rPr>
        <w:t>πολιτικούς</w:t>
      </w:r>
      <w:r>
        <w:rPr>
          <w:rFonts w:eastAsia="Times New Roman" w:cs="Times New Roman"/>
          <w:szCs w:val="24"/>
        </w:rPr>
        <w:t>,</w:t>
      </w:r>
      <w:r w:rsidRPr="009F12AC">
        <w:rPr>
          <w:rFonts w:eastAsia="Times New Roman" w:cs="Times New Roman"/>
          <w:szCs w:val="24"/>
        </w:rPr>
        <w:t xml:space="preserve"> συνέθεσαν το τρίγωνο των Βερμούδων</w:t>
      </w:r>
      <w:r>
        <w:rPr>
          <w:rFonts w:eastAsia="Times New Roman" w:cs="Times New Roman"/>
          <w:szCs w:val="24"/>
        </w:rPr>
        <w:t>,</w:t>
      </w:r>
      <w:r w:rsidRPr="009F12AC">
        <w:rPr>
          <w:rFonts w:eastAsia="Times New Roman" w:cs="Times New Roman"/>
          <w:szCs w:val="24"/>
        </w:rPr>
        <w:t xml:space="preserve"> οδηγώντας τη χώρα στο μεγαλύτερο κοινωνικό ναυάγιο της νεότερης ιστορίας </w:t>
      </w:r>
      <w:r>
        <w:rPr>
          <w:rFonts w:eastAsia="Times New Roman" w:cs="Times New Roman"/>
          <w:szCs w:val="24"/>
        </w:rPr>
        <w:t xml:space="preserve">μας. </w:t>
      </w:r>
    </w:p>
    <w:p w14:paraId="120F8EF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Η δική μας ευθύνη </w:t>
      </w:r>
      <w:r w:rsidRPr="009F12AC">
        <w:rPr>
          <w:rFonts w:eastAsia="Times New Roman" w:cs="Times New Roman"/>
          <w:szCs w:val="24"/>
        </w:rPr>
        <w:t>βρίσκεται στο ότι</w:t>
      </w:r>
      <w:r>
        <w:rPr>
          <w:rFonts w:eastAsia="Times New Roman" w:cs="Times New Roman"/>
          <w:szCs w:val="24"/>
        </w:rPr>
        <w:t xml:space="preserve">, παρά τις αντιδράσεις μας, </w:t>
      </w:r>
      <w:r w:rsidRPr="009F12AC">
        <w:rPr>
          <w:rFonts w:eastAsia="Times New Roman" w:cs="Times New Roman"/>
          <w:szCs w:val="24"/>
        </w:rPr>
        <w:t>δεν καταφέραμε να αποτρέψουμε την επερχόμενη καταστροφή</w:t>
      </w:r>
      <w:r>
        <w:rPr>
          <w:rFonts w:eastAsia="Times New Roman" w:cs="Times New Roman"/>
          <w:szCs w:val="24"/>
        </w:rPr>
        <w:t>. Μ</w:t>
      </w:r>
      <w:r w:rsidRPr="009F12AC">
        <w:rPr>
          <w:rFonts w:eastAsia="Times New Roman" w:cs="Times New Roman"/>
          <w:szCs w:val="24"/>
        </w:rPr>
        <w:t>οιραίο συνακόλουθο</w:t>
      </w:r>
      <w:r>
        <w:rPr>
          <w:rFonts w:eastAsia="Times New Roman" w:cs="Times New Roman"/>
          <w:szCs w:val="24"/>
        </w:rPr>
        <w:t>,</w:t>
      </w:r>
      <w:r w:rsidRPr="009F12AC">
        <w:rPr>
          <w:rFonts w:eastAsia="Times New Roman" w:cs="Times New Roman"/>
          <w:szCs w:val="24"/>
        </w:rPr>
        <w:t xml:space="preserve"> η χρεοκοπία της χώρας μας και η λαίλαπα των μνημονίων</w:t>
      </w:r>
      <w:r>
        <w:rPr>
          <w:rFonts w:eastAsia="Times New Roman" w:cs="Times New Roman"/>
          <w:szCs w:val="24"/>
        </w:rPr>
        <w:t xml:space="preserve">, των μνημονίων </w:t>
      </w:r>
      <w:r w:rsidRPr="009F12AC">
        <w:rPr>
          <w:rFonts w:eastAsia="Times New Roman" w:cs="Times New Roman"/>
          <w:szCs w:val="24"/>
        </w:rPr>
        <w:t xml:space="preserve">που την πατρότητα και την ιδιοκτησία </w:t>
      </w:r>
      <w:r>
        <w:rPr>
          <w:rFonts w:eastAsia="Times New Roman" w:cs="Times New Roman"/>
          <w:szCs w:val="24"/>
        </w:rPr>
        <w:t>τους,</w:t>
      </w:r>
      <w:r w:rsidRPr="009F12AC">
        <w:rPr>
          <w:rFonts w:eastAsia="Times New Roman" w:cs="Times New Roman"/>
          <w:szCs w:val="24"/>
        </w:rPr>
        <w:t xml:space="preserve"> με απύθμενο θράσος διεκδικούσε και με απίθανο κομπασμό διαλαλούσε ο Αντιπρόεδρος της Νέας Δημοκρατίας</w:t>
      </w:r>
      <w:r>
        <w:rPr>
          <w:rFonts w:eastAsia="Times New Roman" w:cs="Times New Roman"/>
          <w:szCs w:val="24"/>
        </w:rPr>
        <w:t xml:space="preserve"> κ. Άδωνις. </w:t>
      </w:r>
    </w:p>
    <w:p w14:paraId="120F8EFC" w14:textId="77777777" w:rsidR="0086761A" w:rsidRDefault="00427452">
      <w:pPr>
        <w:spacing w:line="600" w:lineRule="auto"/>
        <w:ind w:firstLine="720"/>
        <w:contextualSpacing/>
        <w:jc w:val="both"/>
        <w:rPr>
          <w:rFonts w:eastAsia="Times New Roman"/>
          <w:szCs w:val="24"/>
        </w:rPr>
      </w:pPr>
      <w:r>
        <w:rPr>
          <w:rFonts w:eastAsia="Times New Roman"/>
          <w:szCs w:val="24"/>
        </w:rPr>
        <w:t>Το αποτέλεσμα; Κοινωνική κατε</w:t>
      </w:r>
      <w:r>
        <w:rPr>
          <w:rFonts w:eastAsia="Times New Roman"/>
          <w:szCs w:val="24"/>
        </w:rPr>
        <w:t>ρείπωση δίκην καταστρεπτικού φυσικού φαινομένου, εφιαλτικοί δείκτες αυτής της καταστροφής, 25% απώλεια του εθνικού εισοδήματος, 27% ανεργία με 60% ανεργία των νέων, ολοσχερής αποβιομηχάνιση, συρρίκνωση της παραγωγικής βάσης στον πρωτογενή τομέα, καταστροφή</w:t>
      </w:r>
      <w:r>
        <w:rPr>
          <w:rFonts w:eastAsia="Times New Roman"/>
          <w:szCs w:val="24"/>
        </w:rPr>
        <w:t xml:space="preserve"> της μεσαίας και μικρομεσαίας τάξης, καθώς ρίχτηκε στον κοινωνικό Καιάδα, με ατελείωτα λουκέτα των επιχειρήσεών της.</w:t>
      </w:r>
    </w:p>
    <w:p w14:paraId="120F8EFD" w14:textId="77777777" w:rsidR="0086761A" w:rsidRDefault="00427452">
      <w:pPr>
        <w:spacing w:line="600" w:lineRule="auto"/>
        <w:ind w:firstLine="720"/>
        <w:contextualSpacing/>
        <w:jc w:val="both"/>
        <w:rPr>
          <w:rFonts w:eastAsia="Times New Roman"/>
          <w:szCs w:val="24"/>
        </w:rPr>
      </w:pPr>
      <w:r>
        <w:rPr>
          <w:rFonts w:eastAsia="Times New Roman"/>
          <w:szCs w:val="24"/>
        </w:rPr>
        <w:lastRenderedPageBreak/>
        <w:t xml:space="preserve">Το πιο οδυνηρό; Η φυγή των προικισμένων νέων επιστημόνων στο εξωτερικό, ανυπολόγιστη απώλεια της υπεραξίας σε ανθρώπινο δυναμικό. </w:t>
      </w:r>
    </w:p>
    <w:p w14:paraId="120F8EFE" w14:textId="77777777" w:rsidR="0086761A" w:rsidRDefault="00427452">
      <w:pPr>
        <w:spacing w:line="600" w:lineRule="auto"/>
        <w:ind w:firstLine="720"/>
        <w:contextualSpacing/>
        <w:jc w:val="both"/>
        <w:rPr>
          <w:rFonts w:eastAsia="Times New Roman"/>
          <w:szCs w:val="24"/>
        </w:rPr>
      </w:pPr>
      <w:r>
        <w:rPr>
          <w:rFonts w:eastAsia="Times New Roman"/>
          <w:szCs w:val="24"/>
        </w:rPr>
        <w:t>Κυρίες κ</w:t>
      </w:r>
      <w:r>
        <w:rPr>
          <w:rFonts w:eastAsia="Times New Roman"/>
          <w:szCs w:val="24"/>
        </w:rPr>
        <w:t xml:space="preserve">αι κύριοι συνάδελφοι, συζητάμε σήμερα τον </w:t>
      </w:r>
      <w:r>
        <w:rPr>
          <w:rFonts w:eastAsia="Times New Roman"/>
          <w:szCs w:val="24"/>
        </w:rPr>
        <w:t>π</w:t>
      </w:r>
      <w:r>
        <w:rPr>
          <w:rFonts w:eastAsia="Times New Roman"/>
          <w:szCs w:val="24"/>
        </w:rPr>
        <w:t>ροϋπολογισμό του 2019. Η Κυβέρνησή μας, στοιχισμένη στις εξαγγελίες του Πρωθυπουργού στη Θεσσαλονίκη λίγες μέρες μετά την 21</w:t>
      </w:r>
      <w:r w:rsidRPr="00AA548E">
        <w:rPr>
          <w:rFonts w:eastAsia="Times New Roman"/>
          <w:szCs w:val="24"/>
          <w:vertAlign w:val="superscript"/>
        </w:rPr>
        <w:t>η</w:t>
      </w:r>
      <w:r>
        <w:rPr>
          <w:rFonts w:eastAsia="Times New Roman"/>
          <w:szCs w:val="24"/>
        </w:rPr>
        <w:t xml:space="preserve"> Αυγούστου, ημέρα εξόδου από τις μνημονιακές δεσμεύσεις, έχοντας εξασφαλίσει με θυσίες τ</w:t>
      </w:r>
      <w:r>
        <w:rPr>
          <w:rFonts w:eastAsia="Times New Roman"/>
          <w:szCs w:val="24"/>
        </w:rPr>
        <w:t xml:space="preserve">ου ελληνικού λαού τον απαιτούμενο δημοσιονομικό χώρο, προέβη σε μια σειρά ανακουφιστικών για την κοινωνία μέτρων. </w:t>
      </w:r>
    </w:p>
    <w:p w14:paraId="120F8EFF" w14:textId="77777777" w:rsidR="0086761A" w:rsidRDefault="00427452">
      <w:pPr>
        <w:spacing w:line="600" w:lineRule="auto"/>
        <w:ind w:firstLine="720"/>
        <w:contextualSpacing/>
        <w:jc w:val="both"/>
        <w:rPr>
          <w:rFonts w:eastAsia="Times New Roman"/>
          <w:szCs w:val="24"/>
        </w:rPr>
      </w:pPr>
      <w:r>
        <w:rPr>
          <w:rFonts w:eastAsia="Times New Roman"/>
          <w:szCs w:val="24"/>
        </w:rPr>
        <w:t>Ενδεικτικά αναφέρω</w:t>
      </w:r>
      <w:r w:rsidRPr="00AA548E">
        <w:rPr>
          <w:rFonts w:eastAsia="Times New Roman"/>
          <w:szCs w:val="24"/>
        </w:rPr>
        <w:t xml:space="preserve">: </w:t>
      </w:r>
      <w:r>
        <w:rPr>
          <w:rFonts w:eastAsia="Times New Roman"/>
          <w:szCs w:val="24"/>
        </w:rPr>
        <w:t>Κατάργηση των διατάξεων περί μειώσεων στις συντάξεις. Μείωση από 1</w:t>
      </w:r>
      <w:r w:rsidRPr="00AA548E">
        <w:rPr>
          <w:rFonts w:eastAsia="Times New Roman"/>
          <w:szCs w:val="24"/>
          <w:vertAlign w:val="superscript"/>
        </w:rPr>
        <w:t>η</w:t>
      </w:r>
      <w:r>
        <w:rPr>
          <w:rFonts w:eastAsia="Times New Roman"/>
          <w:szCs w:val="24"/>
        </w:rPr>
        <w:t xml:space="preserve"> Ιανουαρίου του 2019 κατά 33% των ασφαλιστικών εισφορώ</w:t>
      </w:r>
      <w:r>
        <w:rPr>
          <w:rFonts w:eastAsia="Times New Roman"/>
          <w:szCs w:val="24"/>
        </w:rPr>
        <w:t xml:space="preserve">ν για κύρια σύνταξη ελεύθερων επαγγελματιών, αυτοαπασχολούμενων και αγροτών. Αυτό αφορά </w:t>
      </w:r>
      <w:r>
        <w:rPr>
          <w:rFonts w:eastAsia="Times New Roman"/>
          <w:szCs w:val="24"/>
        </w:rPr>
        <w:t>διακόσιες πενήντα χιλιάδες</w:t>
      </w:r>
      <w:r>
        <w:rPr>
          <w:rFonts w:eastAsia="Times New Roman"/>
          <w:szCs w:val="24"/>
        </w:rPr>
        <w:t xml:space="preserve"> άτομα. Ρυθμίσεις για τον ΕΝΦΙΑ με μείωση έως 30%, κάτι που αφορά </w:t>
      </w:r>
      <w:r>
        <w:rPr>
          <w:rFonts w:eastAsia="Times New Roman"/>
          <w:szCs w:val="24"/>
        </w:rPr>
        <w:t>τρία εκατομμύρια πεντακόσιες χιλιάδες</w:t>
      </w:r>
      <w:r>
        <w:rPr>
          <w:rFonts w:eastAsia="Times New Roman"/>
          <w:szCs w:val="24"/>
        </w:rPr>
        <w:t xml:space="preserve"> συμπολίτες μας. Νέα βάση υπολογισμού τ</w:t>
      </w:r>
      <w:r>
        <w:rPr>
          <w:rFonts w:eastAsia="Times New Roman"/>
          <w:szCs w:val="24"/>
        </w:rPr>
        <w:t>ης μηνιαίας εισφοράς για ασφαλισμένους έμμισθους, δικηγόρους, μισθωτούς, μηχανικούς και γιατρούς με σημαντικές ελαφρύνσεις. Δυνατότητα απασχόλησης ανέργων στο πλαίσιο προγραμμάτων κοινωφελούς απασχόλησης. Ρυθμίσεις για την επέκταση του προγράμματος «Σχολικ</w:t>
      </w:r>
      <w:r>
        <w:rPr>
          <w:rFonts w:eastAsia="Times New Roman"/>
          <w:szCs w:val="24"/>
        </w:rPr>
        <w:t xml:space="preserve">ά Γεύματα» στα εσπερινά γυμνάσια και λύκεια. Εξαίρεση από την καταβολή του τέλους επιτηδεύματος για αγρότες, μέλη αγροτικών συνεταιρισμών και άλλες κατηγορίες δικαιούχων. Εφάπαξ </w:t>
      </w:r>
      <w:r>
        <w:rPr>
          <w:rFonts w:eastAsia="Times New Roman"/>
          <w:szCs w:val="24"/>
        </w:rPr>
        <w:lastRenderedPageBreak/>
        <w:t>καταβολή των αναδρομικών σε εν ενεργεία και συνταξιούχους ένστολους, δικαστικο</w:t>
      </w:r>
      <w:r>
        <w:rPr>
          <w:rFonts w:eastAsia="Times New Roman"/>
          <w:szCs w:val="24"/>
        </w:rPr>
        <w:t xml:space="preserve">ύς λειτουργούς, ιατρικό, διδακτικό και καλλιτεχνικό προσωπικό. Επιδότηση ασφαλιστικών εισφορών για νέους κάτω των </w:t>
      </w:r>
      <w:r>
        <w:rPr>
          <w:rFonts w:eastAsia="Times New Roman"/>
          <w:szCs w:val="24"/>
        </w:rPr>
        <w:t>είκοσι πέντε</w:t>
      </w:r>
      <w:r>
        <w:rPr>
          <w:rFonts w:eastAsia="Times New Roman"/>
          <w:szCs w:val="24"/>
        </w:rPr>
        <w:t xml:space="preserve"> ετών. Προσλήψεις </w:t>
      </w:r>
      <w:r>
        <w:rPr>
          <w:rFonts w:eastAsia="Times New Roman"/>
          <w:szCs w:val="24"/>
        </w:rPr>
        <w:t>τριών χιλιάδων</w:t>
      </w:r>
      <w:r>
        <w:rPr>
          <w:rFonts w:eastAsia="Times New Roman"/>
          <w:szCs w:val="24"/>
        </w:rPr>
        <w:t xml:space="preserve"> και πλέον ατόμων για το πρόγραμμα «Βοήθεια στο Σπίτι». Επιδότηση του συνόλου των ασφαλιστικών εισ</w:t>
      </w:r>
      <w:r>
        <w:rPr>
          <w:rFonts w:eastAsia="Times New Roman"/>
          <w:szCs w:val="24"/>
        </w:rPr>
        <w:t xml:space="preserve">φορών για νέους μισθωτούς στον ιδιωτικό τομέα έως </w:t>
      </w:r>
      <w:r>
        <w:rPr>
          <w:rFonts w:eastAsia="Times New Roman"/>
          <w:szCs w:val="24"/>
        </w:rPr>
        <w:t>είκοσι πέντε</w:t>
      </w:r>
      <w:r>
        <w:rPr>
          <w:rFonts w:eastAsia="Times New Roman"/>
          <w:szCs w:val="24"/>
        </w:rPr>
        <w:t xml:space="preserve"> ετών σε βάθος διετίας, 50% από 1</w:t>
      </w:r>
      <w:r w:rsidRPr="00AA548E">
        <w:rPr>
          <w:rFonts w:eastAsia="Times New Roman"/>
          <w:szCs w:val="24"/>
          <w:vertAlign w:val="superscript"/>
        </w:rPr>
        <w:t>η</w:t>
      </w:r>
      <w:r>
        <w:rPr>
          <w:rFonts w:eastAsia="Times New Roman"/>
          <w:szCs w:val="24"/>
        </w:rPr>
        <w:t xml:space="preserve"> Ιανουαρίου του 2019 και 100% από 1</w:t>
      </w:r>
      <w:r w:rsidRPr="00AA548E">
        <w:rPr>
          <w:rFonts w:eastAsia="Times New Roman"/>
          <w:szCs w:val="24"/>
          <w:vertAlign w:val="superscript"/>
        </w:rPr>
        <w:t>η</w:t>
      </w:r>
      <w:r>
        <w:rPr>
          <w:rFonts w:eastAsia="Times New Roman"/>
          <w:szCs w:val="24"/>
        </w:rPr>
        <w:t xml:space="preserve"> Ιανουαρίου του 2020.</w:t>
      </w:r>
    </w:p>
    <w:p w14:paraId="120F8F00" w14:textId="77777777" w:rsidR="0086761A" w:rsidRDefault="00427452">
      <w:pPr>
        <w:spacing w:line="600" w:lineRule="auto"/>
        <w:ind w:firstLine="720"/>
        <w:contextualSpacing/>
        <w:jc w:val="both"/>
        <w:rPr>
          <w:rFonts w:eastAsia="Times New Roman"/>
          <w:szCs w:val="24"/>
        </w:rPr>
      </w:pPr>
      <w:r>
        <w:rPr>
          <w:rFonts w:eastAsia="Times New Roman"/>
          <w:szCs w:val="24"/>
        </w:rPr>
        <w:t>Τα παραπάνω μέτρα, μαζί με πολλά ακόμη που δεν έχω τον χρόνο να αναφέρω, αφήνουν ανάγλυφο το κοινωνικό</w:t>
      </w:r>
      <w:r>
        <w:rPr>
          <w:rFonts w:eastAsia="Times New Roman"/>
          <w:szCs w:val="24"/>
        </w:rPr>
        <w:t xml:space="preserve"> μας αποτύπωμα. </w:t>
      </w:r>
    </w:p>
    <w:p w14:paraId="120F8F01" w14:textId="77777777" w:rsidR="0086761A" w:rsidRDefault="00427452">
      <w:pPr>
        <w:spacing w:line="600" w:lineRule="auto"/>
        <w:ind w:firstLine="720"/>
        <w:contextualSpacing/>
        <w:jc w:val="both"/>
        <w:rPr>
          <w:rFonts w:eastAsia="Times New Roman"/>
          <w:szCs w:val="24"/>
        </w:rPr>
      </w:pPr>
      <w:r>
        <w:rPr>
          <w:rFonts w:eastAsia="Times New Roman"/>
          <w:szCs w:val="24"/>
        </w:rPr>
        <w:t>Οι τοποθετήσεις των συναδέλφων της Αντιπολίτευσης, με προεξάρχοντες τους Βουλευτές της Νέας Δημοκρατίας, επιχειρούν να αναδείξουν μια εξωπραγματική κατάσταση. Ο πολιτικός λόγος της Νέας Δημοκρατίας, γυμνός από επιχειρήματα, σε έκδηλη αναντ</w:t>
      </w:r>
      <w:r>
        <w:rPr>
          <w:rFonts w:eastAsia="Times New Roman"/>
          <w:szCs w:val="24"/>
        </w:rPr>
        <w:t>ιστοιχία με την κοινωνική πραγματικότητα, μηρυκάζει λέξεις κενές πολιτικού περιεχομένου -«παροχολογία», «υποσχεσιολογία»- δηλητηριάζοντας με ανυπόστατες καταγγελίες σε βάρος της Κυβέρνησης την πολιτική ζωή του τόπου, υποδηλώνοντας έτσι την απώλεια της απαι</w:t>
      </w:r>
      <w:r>
        <w:rPr>
          <w:rFonts w:eastAsia="Times New Roman"/>
          <w:szCs w:val="24"/>
        </w:rPr>
        <w:t xml:space="preserve">τούμενης σοβαρότητας και ευθύνης που οφείλει να έχει η Αξιωματική Αντιπολίτευση. Άθλια καταγραφή του πιο διχαστικού πολιτικού λόγου η ύβρις του κ. Μητσοτάκη απέναντι στον Πρωθυπουργό της </w:t>
      </w:r>
      <w:r>
        <w:rPr>
          <w:rFonts w:eastAsia="Times New Roman"/>
          <w:szCs w:val="24"/>
        </w:rPr>
        <w:lastRenderedPageBreak/>
        <w:t>χώρας, τον οποίον αποκάλεσε</w:t>
      </w:r>
      <w:r w:rsidRPr="009063FF">
        <w:rPr>
          <w:rFonts w:eastAsia="Times New Roman"/>
          <w:szCs w:val="24"/>
        </w:rPr>
        <w:t xml:space="preserve"> προδότη.</w:t>
      </w:r>
      <w:r>
        <w:rPr>
          <w:rFonts w:eastAsia="Times New Roman"/>
          <w:szCs w:val="24"/>
        </w:rPr>
        <w:t xml:space="preserve"> Αναρωτιέμαι μέχρι πού</w:t>
      </w:r>
      <w:r w:rsidRPr="009063FF">
        <w:rPr>
          <w:rFonts w:eastAsia="Times New Roman"/>
          <w:szCs w:val="24"/>
        </w:rPr>
        <w:t xml:space="preserve"> μπορεί να </w:t>
      </w:r>
      <w:r w:rsidRPr="009063FF">
        <w:rPr>
          <w:rFonts w:eastAsia="Times New Roman"/>
          <w:szCs w:val="24"/>
        </w:rPr>
        <w:t>φτάσει ο πολιτικός του ξεπεσμός</w:t>
      </w:r>
      <w:r>
        <w:rPr>
          <w:rFonts w:eastAsia="Times New Roman"/>
          <w:szCs w:val="24"/>
        </w:rPr>
        <w:t xml:space="preserve">. </w:t>
      </w:r>
    </w:p>
    <w:p w14:paraId="120F8F02" w14:textId="77777777" w:rsidR="0086761A" w:rsidRDefault="00427452">
      <w:pPr>
        <w:spacing w:line="600" w:lineRule="auto"/>
        <w:ind w:firstLine="720"/>
        <w:contextualSpacing/>
        <w:jc w:val="both"/>
        <w:rPr>
          <w:rFonts w:eastAsia="Times New Roman"/>
          <w:szCs w:val="24"/>
        </w:rPr>
      </w:pPr>
      <w:r>
        <w:rPr>
          <w:rFonts w:eastAsia="Times New Roman"/>
          <w:szCs w:val="24"/>
        </w:rPr>
        <w:t>Τ</w:t>
      </w:r>
      <w:r w:rsidRPr="009063FF">
        <w:rPr>
          <w:rFonts w:eastAsia="Times New Roman"/>
          <w:szCs w:val="24"/>
        </w:rPr>
        <w:t>ην πολιτική σοβαρότητα της Νέας Δημοκρατίας έρχεται να διασώσει</w:t>
      </w:r>
      <w:r>
        <w:rPr>
          <w:rFonts w:eastAsia="Times New Roman"/>
          <w:szCs w:val="24"/>
        </w:rPr>
        <w:t xml:space="preserve"> ο</w:t>
      </w:r>
      <w:r w:rsidRPr="009063FF">
        <w:rPr>
          <w:rFonts w:eastAsia="Times New Roman"/>
          <w:szCs w:val="24"/>
        </w:rPr>
        <w:t xml:space="preserve"> πάτρωνας του κ</w:t>
      </w:r>
      <w:r>
        <w:rPr>
          <w:rFonts w:eastAsia="Times New Roman"/>
          <w:szCs w:val="24"/>
        </w:rPr>
        <w:t>.</w:t>
      </w:r>
      <w:r w:rsidRPr="009063FF">
        <w:rPr>
          <w:rFonts w:eastAsia="Times New Roman"/>
          <w:szCs w:val="24"/>
        </w:rPr>
        <w:t xml:space="preserve"> Μητσοτάκη</w:t>
      </w:r>
      <w:r>
        <w:rPr>
          <w:rFonts w:eastAsia="Times New Roman"/>
          <w:szCs w:val="24"/>
        </w:rPr>
        <w:t>,</w:t>
      </w:r>
      <w:r w:rsidRPr="009063FF">
        <w:rPr>
          <w:rFonts w:eastAsia="Times New Roman"/>
          <w:szCs w:val="24"/>
        </w:rPr>
        <w:t xml:space="preserve"> ο πολιτικός του πάτρωνας</w:t>
      </w:r>
      <w:r>
        <w:rPr>
          <w:rFonts w:eastAsia="Times New Roman"/>
          <w:szCs w:val="24"/>
        </w:rPr>
        <w:t>,</w:t>
      </w:r>
      <w:r w:rsidRPr="009063FF">
        <w:rPr>
          <w:rFonts w:eastAsia="Times New Roman"/>
          <w:szCs w:val="24"/>
        </w:rPr>
        <w:t xml:space="preserve"> ο κ</w:t>
      </w:r>
      <w:r>
        <w:rPr>
          <w:rFonts w:eastAsia="Times New Roman"/>
          <w:szCs w:val="24"/>
        </w:rPr>
        <w:t>.</w:t>
      </w:r>
      <w:r w:rsidRPr="009063FF">
        <w:rPr>
          <w:rFonts w:eastAsia="Times New Roman"/>
          <w:szCs w:val="24"/>
        </w:rPr>
        <w:t xml:space="preserve"> Άδωνις</w:t>
      </w:r>
      <w:r>
        <w:rPr>
          <w:rFonts w:eastAsia="Times New Roman"/>
          <w:szCs w:val="24"/>
        </w:rPr>
        <w:t>,</w:t>
      </w:r>
      <w:r w:rsidRPr="009063FF">
        <w:rPr>
          <w:rFonts w:eastAsia="Times New Roman"/>
          <w:szCs w:val="24"/>
        </w:rPr>
        <w:t xml:space="preserve"> ο άνθρωπος που με τον παραληρηματικό </w:t>
      </w:r>
      <w:r>
        <w:rPr>
          <w:rFonts w:eastAsia="Times New Roman"/>
          <w:szCs w:val="24"/>
        </w:rPr>
        <w:t xml:space="preserve">του </w:t>
      </w:r>
      <w:r w:rsidRPr="009063FF">
        <w:rPr>
          <w:rFonts w:eastAsia="Times New Roman"/>
          <w:szCs w:val="24"/>
        </w:rPr>
        <w:t>λόγο οδήγησε τη Νέα Δημοκρατία στις παρ</w:t>
      </w:r>
      <w:r>
        <w:rPr>
          <w:rFonts w:eastAsia="Times New Roman"/>
          <w:szCs w:val="24"/>
        </w:rPr>
        <w:t xml:space="preserve">υφές της ακατανόμαστης πολιτικής παράταξης ή επί </w:t>
      </w:r>
      <w:r w:rsidRPr="009063FF">
        <w:rPr>
          <w:rFonts w:eastAsia="Times New Roman"/>
          <w:szCs w:val="24"/>
        </w:rPr>
        <w:t>το ορθότερο</w:t>
      </w:r>
      <w:r>
        <w:rPr>
          <w:rFonts w:eastAsia="Times New Roman"/>
          <w:szCs w:val="24"/>
        </w:rPr>
        <w:t>ν</w:t>
      </w:r>
      <w:r w:rsidRPr="009063FF">
        <w:rPr>
          <w:rFonts w:eastAsia="Times New Roman"/>
          <w:szCs w:val="24"/>
        </w:rPr>
        <w:t xml:space="preserve"> εγκληματικής οργάνωσης</w:t>
      </w:r>
      <w:r>
        <w:rPr>
          <w:rFonts w:eastAsia="Times New Roman"/>
          <w:szCs w:val="24"/>
        </w:rPr>
        <w:t>.</w:t>
      </w:r>
    </w:p>
    <w:p w14:paraId="120F8F03" w14:textId="77777777" w:rsidR="0086761A" w:rsidRDefault="00427452">
      <w:pPr>
        <w:spacing w:line="600" w:lineRule="auto"/>
        <w:ind w:firstLine="720"/>
        <w:jc w:val="both"/>
        <w:rPr>
          <w:rFonts w:eastAsia="Times New Roman"/>
          <w:szCs w:val="24"/>
        </w:rPr>
      </w:pPr>
      <w:r>
        <w:rPr>
          <w:rFonts w:eastAsia="Times New Roman"/>
          <w:szCs w:val="24"/>
        </w:rPr>
        <w:t>Μ</w:t>
      </w:r>
      <w:r w:rsidRPr="009063FF">
        <w:rPr>
          <w:rFonts w:eastAsia="Times New Roman"/>
          <w:szCs w:val="24"/>
        </w:rPr>
        <w:t>ιας και ο λόγος για τον κ</w:t>
      </w:r>
      <w:r>
        <w:rPr>
          <w:rFonts w:eastAsia="Times New Roman"/>
          <w:szCs w:val="24"/>
        </w:rPr>
        <w:t>.</w:t>
      </w:r>
      <w:r w:rsidRPr="009063FF">
        <w:rPr>
          <w:rFonts w:eastAsia="Times New Roman"/>
          <w:szCs w:val="24"/>
        </w:rPr>
        <w:t xml:space="preserve"> Άδωνι</w:t>
      </w:r>
      <w:r>
        <w:rPr>
          <w:rFonts w:eastAsia="Times New Roman"/>
          <w:szCs w:val="24"/>
        </w:rPr>
        <w:t xml:space="preserve">, άραγε το εγχείρημά του περί κυνών αριστείας τί </w:t>
      </w:r>
      <w:r w:rsidRPr="009063FF">
        <w:rPr>
          <w:rFonts w:eastAsia="Times New Roman"/>
          <w:szCs w:val="24"/>
        </w:rPr>
        <w:t>αποτέλεσμα επέφερε τελικά</w:t>
      </w:r>
      <w:r>
        <w:rPr>
          <w:rFonts w:eastAsia="Times New Roman"/>
          <w:szCs w:val="24"/>
        </w:rPr>
        <w:t>; Κατάφεραν τ</w:t>
      </w:r>
      <w:r w:rsidRPr="009063FF">
        <w:rPr>
          <w:rFonts w:eastAsia="Times New Roman"/>
          <w:szCs w:val="24"/>
        </w:rPr>
        <w:t>ελικά τα συμπαθέστατα τετράποδα να συνομιλήσου</w:t>
      </w:r>
      <w:r>
        <w:rPr>
          <w:rFonts w:eastAsia="Times New Roman"/>
          <w:szCs w:val="24"/>
        </w:rPr>
        <w:t>ν στ</w:t>
      </w:r>
      <w:r>
        <w:rPr>
          <w:rFonts w:eastAsia="Times New Roman"/>
          <w:szCs w:val="24"/>
        </w:rPr>
        <w:t>ην ομηρική διάλεκτο με τον Άργο</w:t>
      </w:r>
      <w:r w:rsidRPr="009063FF">
        <w:rPr>
          <w:rFonts w:eastAsia="Times New Roman"/>
          <w:szCs w:val="24"/>
        </w:rPr>
        <w:t xml:space="preserve"> του Οδυσσέα</w:t>
      </w:r>
      <w:r>
        <w:rPr>
          <w:rFonts w:eastAsia="Times New Roman"/>
          <w:szCs w:val="24"/>
        </w:rPr>
        <w:t>;</w:t>
      </w:r>
      <w:r w:rsidRPr="009063FF">
        <w:rPr>
          <w:rFonts w:eastAsia="Times New Roman"/>
          <w:szCs w:val="24"/>
        </w:rPr>
        <w:t xml:space="preserve"> </w:t>
      </w:r>
      <w:r>
        <w:rPr>
          <w:rFonts w:eastAsia="Times New Roman"/>
          <w:szCs w:val="24"/>
        </w:rPr>
        <w:t xml:space="preserve">Επιτέλους, </w:t>
      </w:r>
      <w:r w:rsidRPr="009063FF">
        <w:rPr>
          <w:rFonts w:eastAsia="Times New Roman"/>
          <w:szCs w:val="24"/>
        </w:rPr>
        <w:t>ζητείται σοβαρότης</w:t>
      </w:r>
      <w:r>
        <w:rPr>
          <w:rFonts w:eastAsia="Times New Roman"/>
          <w:szCs w:val="24"/>
        </w:rPr>
        <w:t>, κύριε Α</w:t>
      </w:r>
      <w:r w:rsidRPr="009063FF">
        <w:rPr>
          <w:rFonts w:eastAsia="Times New Roman"/>
          <w:szCs w:val="24"/>
        </w:rPr>
        <w:t>ντιπρό</w:t>
      </w:r>
      <w:r>
        <w:rPr>
          <w:rFonts w:eastAsia="Times New Roman"/>
          <w:szCs w:val="24"/>
        </w:rPr>
        <w:t>εδρε. Κα</w:t>
      </w:r>
      <w:r w:rsidRPr="009063FF">
        <w:rPr>
          <w:rFonts w:eastAsia="Times New Roman"/>
          <w:szCs w:val="24"/>
        </w:rPr>
        <w:t xml:space="preserve">ι η ελαφρότητα του </w:t>
      </w:r>
      <w:r>
        <w:rPr>
          <w:rFonts w:eastAsia="Times New Roman"/>
          <w:szCs w:val="24"/>
        </w:rPr>
        <w:t>«</w:t>
      </w:r>
      <w:r w:rsidRPr="009063FF">
        <w:rPr>
          <w:rFonts w:eastAsia="Times New Roman"/>
          <w:szCs w:val="24"/>
        </w:rPr>
        <w:t>είναι</w:t>
      </w:r>
      <w:r>
        <w:rPr>
          <w:rFonts w:eastAsia="Times New Roman"/>
          <w:szCs w:val="24"/>
        </w:rPr>
        <w:t>» έχει και τα όρια της. Το</w:t>
      </w:r>
      <w:r w:rsidRPr="009063FF">
        <w:rPr>
          <w:rFonts w:eastAsia="Times New Roman"/>
          <w:szCs w:val="24"/>
        </w:rPr>
        <w:t xml:space="preserve"> τερματίσατε</w:t>
      </w:r>
      <w:r>
        <w:rPr>
          <w:rFonts w:eastAsia="Times New Roman"/>
          <w:szCs w:val="24"/>
        </w:rPr>
        <w:t xml:space="preserve">. </w:t>
      </w:r>
    </w:p>
    <w:p w14:paraId="120F8F04" w14:textId="77777777" w:rsidR="0086761A" w:rsidRDefault="00427452">
      <w:pPr>
        <w:spacing w:line="600" w:lineRule="auto"/>
        <w:ind w:firstLine="720"/>
        <w:jc w:val="both"/>
        <w:rPr>
          <w:rFonts w:eastAsia="Times New Roman"/>
          <w:szCs w:val="24"/>
        </w:rPr>
      </w:pPr>
      <w:r>
        <w:rPr>
          <w:rFonts w:eastAsia="Times New Roman"/>
          <w:szCs w:val="24"/>
        </w:rPr>
        <w:t>Θα πω λίγα λόγια και για το ΚΙΝΑΛ. Ά</w:t>
      </w:r>
      <w:r w:rsidRPr="009063FF">
        <w:rPr>
          <w:rFonts w:eastAsia="Times New Roman"/>
          <w:szCs w:val="24"/>
        </w:rPr>
        <w:t>κουσα το πρωί τ</w:t>
      </w:r>
      <w:r>
        <w:rPr>
          <w:rFonts w:eastAsia="Times New Roman"/>
          <w:szCs w:val="24"/>
        </w:rPr>
        <w:t xml:space="preserve">ον κ. Μανιάτη να λέει ότι η Κυβέρνησή μας είναι εσώκλειστη. Εσώκλειστη, </w:t>
      </w:r>
      <w:r w:rsidRPr="009063FF">
        <w:rPr>
          <w:rFonts w:eastAsia="Times New Roman"/>
          <w:szCs w:val="24"/>
        </w:rPr>
        <w:t>κυρίες και κύριοι συνάδελφοι του ΠΑΣΟΚ</w:t>
      </w:r>
      <w:r>
        <w:rPr>
          <w:rFonts w:eastAsia="Times New Roman"/>
          <w:szCs w:val="24"/>
        </w:rPr>
        <w:t>, δεν είναι η Κυβέρνησή μας. Ε</w:t>
      </w:r>
      <w:r w:rsidRPr="009063FF">
        <w:rPr>
          <w:rFonts w:eastAsia="Times New Roman"/>
          <w:szCs w:val="24"/>
        </w:rPr>
        <w:t xml:space="preserve">σώκλειστη στην κυριολεξία είναι </w:t>
      </w:r>
      <w:r>
        <w:rPr>
          <w:rFonts w:eastAsia="Times New Roman"/>
          <w:szCs w:val="24"/>
        </w:rPr>
        <w:t xml:space="preserve">η </w:t>
      </w:r>
      <w:r w:rsidRPr="009063FF">
        <w:rPr>
          <w:rFonts w:eastAsia="Times New Roman"/>
          <w:szCs w:val="24"/>
        </w:rPr>
        <w:t>ιδιότυπη κυβέρνηση του Κορυδαλλού</w:t>
      </w:r>
      <w:r>
        <w:rPr>
          <w:rFonts w:eastAsia="Times New Roman"/>
          <w:szCs w:val="24"/>
        </w:rPr>
        <w:t>,</w:t>
      </w:r>
      <w:r w:rsidRPr="009063FF">
        <w:rPr>
          <w:rFonts w:eastAsia="Times New Roman"/>
          <w:szCs w:val="24"/>
        </w:rPr>
        <w:t xml:space="preserve"> την οποία</w:t>
      </w:r>
      <w:r>
        <w:rPr>
          <w:rFonts w:eastAsia="Times New Roman"/>
          <w:szCs w:val="24"/>
        </w:rPr>
        <w:t>ν</w:t>
      </w:r>
      <w:r w:rsidRPr="009063FF">
        <w:rPr>
          <w:rFonts w:eastAsia="Times New Roman"/>
          <w:szCs w:val="24"/>
        </w:rPr>
        <w:t xml:space="preserve"> απαρτίζουν προς στιγμή επτά πρώ</w:t>
      </w:r>
      <w:r>
        <w:rPr>
          <w:rFonts w:eastAsia="Times New Roman"/>
          <w:szCs w:val="24"/>
        </w:rPr>
        <w:t>ην πρ</w:t>
      </w:r>
      <w:r>
        <w:rPr>
          <w:rFonts w:eastAsia="Times New Roman"/>
          <w:szCs w:val="24"/>
        </w:rPr>
        <w:t xml:space="preserve">ωτοκλασάτα στελέχη σας. </w:t>
      </w:r>
    </w:p>
    <w:p w14:paraId="120F8F05" w14:textId="77777777" w:rsidR="0086761A" w:rsidRDefault="00427452">
      <w:pPr>
        <w:spacing w:line="600" w:lineRule="auto"/>
        <w:ind w:firstLine="720"/>
        <w:jc w:val="both"/>
        <w:rPr>
          <w:rFonts w:eastAsia="Times New Roman"/>
          <w:szCs w:val="24"/>
        </w:rPr>
      </w:pPr>
      <w:r>
        <w:rPr>
          <w:rFonts w:eastAsia="Times New Roman"/>
          <w:szCs w:val="24"/>
        </w:rPr>
        <w:t>Θα ήταν ω</w:t>
      </w:r>
      <w:r w:rsidRPr="009063FF">
        <w:rPr>
          <w:rFonts w:eastAsia="Times New Roman"/>
          <w:szCs w:val="24"/>
        </w:rPr>
        <w:t>στόσο απρέπεια και ανεπίτρεπτο έλλειμμα αντικειμενικότητας να παραλείψω να αναφερθώ σε προσ</w:t>
      </w:r>
      <w:r>
        <w:rPr>
          <w:rFonts w:eastAsia="Times New Roman"/>
          <w:szCs w:val="24"/>
        </w:rPr>
        <w:t>ωπικότητες όπως αυτές του Σάκη Πεπονή, του Γιάννη Χ</w:t>
      </w:r>
      <w:r w:rsidRPr="009063FF">
        <w:rPr>
          <w:rFonts w:eastAsia="Times New Roman"/>
          <w:szCs w:val="24"/>
        </w:rPr>
        <w:t>αραλαμπόπουλου</w:t>
      </w:r>
      <w:r>
        <w:rPr>
          <w:rFonts w:eastAsia="Times New Roman"/>
          <w:szCs w:val="24"/>
        </w:rPr>
        <w:t>,</w:t>
      </w:r>
      <w:r w:rsidRPr="009063FF">
        <w:rPr>
          <w:rFonts w:eastAsia="Times New Roman"/>
          <w:szCs w:val="24"/>
        </w:rPr>
        <w:t xml:space="preserve"> του Παρασκευά Αυγερινού και μιας πλειάδας πολιτικών </w:t>
      </w:r>
      <w:r w:rsidRPr="009063FF">
        <w:rPr>
          <w:rFonts w:eastAsia="Times New Roman"/>
          <w:szCs w:val="24"/>
        </w:rPr>
        <w:lastRenderedPageBreak/>
        <w:t>στελεχών του</w:t>
      </w:r>
      <w:r w:rsidRPr="009063FF">
        <w:rPr>
          <w:rFonts w:eastAsia="Times New Roman"/>
          <w:szCs w:val="24"/>
        </w:rPr>
        <w:t xml:space="preserve"> χώρου σας που κόσμησαν την πολιτική ζωή της νεότερης ιστορίας </w:t>
      </w:r>
      <w:r>
        <w:rPr>
          <w:rFonts w:eastAsia="Times New Roman"/>
          <w:szCs w:val="24"/>
        </w:rPr>
        <w:t>μας.</w:t>
      </w:r>
      <w:r w:rsidRPr="009063FF">
        <w:rPr>
          <w:rFonts w:eastAsia="Times New Roman"/>
          <w:szCs w:val="24"/>
        </w:rPr>
        <w:t xml:space="preserve"> Αυτά για τ</w:t>
      </w:r>
      <w:r>
        <w:rPr>
          <w:rFonts w:eastAsia="Times New Roman"/>
          <w:szCs w:val="24"/>
        </w:rPr>
        <w:t>ην αποκατάσταση της πραγματικότητας.</w:t>
      </w:r>
      <w:r w:rsidRPr="009063FF">
        <w:rPr>
          <w:rFonts w:eastAsia="Times New Roman"/>
          <w:szCs w:val="24"/>
        </w:rPr>
        <w:t xml:space="preserve"> </w:t>
      </w:r>
    </w:p>
    <w:p w14:paraId="120F8F06" w14:textId="77777777" w:rsidR="0086761A" w:rsidRDefault="00427452">
      <w:pPr>
        <w:spacing w:line="600" w:lineRule="auto"/>
        <w:ind w:firstLine="720"/>
        <w:jc w:val="both"/>
        <w:rPr>
          <w:rFonts w:eastAsia="Times New Roman"/>
          <w:szCs w:val="24"/>
        </w:rPr>
      </w:pPr>
      <w:r>
        <w:rPr>
          <w:rFonts w:eastAsia="Times New Roman"/>
          <w:szCs w:val="24"/>
        </w:rPr>
        <w:t>Κ</w:t>
      </w:r>
      <w:r w:rsidRPr="009063FF">
        <w:rPr>
          <w:rFonts w:eastAsia="Times New Roman"/>
          <w:szCs w:val="24"/>
        </w:rPr>
        <w:t>λείνοντας</w:t>
      </w:r>
      <w:r>
        <w:rPr>
          <w:rFonts w:eastAsia="Times New Roman"/>
          <w:szCs w:val="24"/>
        </w:rPr>
        <w:t>,</w:t>
      </w:r>
      <w:r w:rsidRPr="009063FF">
        <w:rPr>
          <w:rFonts w:eastAsia="Times New Roman"/>
          <w:szCs w:val="24"/>
        </w:rPr>
        <w:t xml:space="preserve"> θα ήθελα να επισημάνω ότι η γνώση και η κρίση της κοινωνίας</w:t>
      </w:r>
      <w:r>
        <w:rPr>
          <w:rFonts w:eastAsia="Times New Roman"/>
          <w:szCs w:val="24"/>
        </w:rPr>
        <w:t>, καθώς και τ</w:t>
      </w:r>
      <w:r w:rsidRPr="009063FF">
        <w:rPr>
          <w:rFonts w:eastAsia="Times New Roman"/>
          <w:szCs w:val="24"/>
        </w:rPr>
        <w:t xml:space="preserve">ο ένστικτο </w:t>
      </w:r>
      <w:r>
        <w:rPr>
          <w:rFonts w:eastAsia="Times New Roman"/>
          <w:szCs w:val="24"/>
        </w:rPr>
        <w:t>της κοινωνικής αυτοσυντήρησης μά</w:t>
      </w:r>
      <w:r w:rsidRPr="009063FF">
        <w:rPr>
          <w:rFonts w:eastAsia="Times New Roman"/>
          <w:szCs w:val="24"/>
        </w:rPr>
        <w:t xml:space="preserve">ς οδηγούν </w:t>
      </w:r>
      <w:r>
        <w:rPr>
          <w:rFonts w:eastAsia="Times New Roman"/>
          <w:szCs w:val="24"/>
        </w:rPr>
        <w:t>στη</w:t>
      </w:r>
      <w:r>
        <w:rPr>
          <w:rFonts w:eastAsia="Times New Roman"/>
          <w:szCs w:val="24"/>
        </w:rPr>
        <w:t>ν πεποίθηση ότι στις επερχόμενες</w:t>
      </w:r>
      <w:r w:rsidRPr="009063FF">
        <w:rPr>
          <w:rFonts w:eastAsia="Times New Roman"/>
          <w:szCs w:val="24"/>
        </w:rPr>
        <w:t xml:space="preserve"> βουλευτικές εκλογές η κοινωνικ</w:t>
      </w:r>
      <w:r>
        <w:rPr>
          <w:rFonts w:eastAsia="Times New Roman"/>
          <w:szCs w:val="24"/>
        </w:rPr>
        <w:t>ή πλειοψηφία θα μας εμπιστευτεί και</w:t>
      </w:r>
      <w:r w:rsidRPr="009063FF">
        <w:rPr>
          <w:rFonts w:eastAsia="Times New Roman"/>
          <w:szCs w:val="24"/>
        </w:rPr>
        <w:t xml:space="preserve"> πάλι την κατάθεση των προϋπολογισμών του κ</w:t>
      </w:r>
      <w:r>
        <w:rPr>
          <w:rFonts w:eastAsia="Times New Roman"/>
          <w:szCs w:val="24"/>
        </w:rPr>
        <w:t>ράτους για άλλα τέσσερα χρόνια. Μ</w:t>
      </w:r>
      <w:r w:rsidRPr="009063FF">
        <w:rPr>
          <w:rFonts w:eastAsia="Times New Roman"/>
          <w:szCs w:val="24"/>
        </w:rPr>
        <w:t>πορείτε να περιμένετε</w:t>
      </w:r>
      <w:r>
        <w:rPr>
          <w:rFonts w:eastAsia="Times New Roman"/>
          <w:szCs w:val="24"/>
        </w:rPr>
        <w:t>.</w:t>
      </w:r>
      <w:r w:rsidRPr="009063FF">
        <w:rPr>
          <w:rFonts w:eastAsia="Times New Roman"/>
          <w:szCs w:val="24"/>
        </w:rPr>
        <w:t xml:space="preserve"> </w:t>
      </w:r>
    </w:p>
    <w:p w14:paraId="120F8F07" w14:textId="77777777" w:rsidR="0086761A" w:rsidRDefault="00427452">
      <w:pPr>
        <w:spacing w:line="600" w:lineRule="auto"/>
        <w:ind w:firstLine="720"/>
        <w:jc w:val="both"/>
        <w:rPr>
          <w:rFonts w:eastAsia="Times New Roman"/>
          <w:szCs w:val="24"/>
        </w:rPr>
      </w:pPr>
      <w:r w:rsidRPr="009063FF">
        <w:rPr>
          <w:rFonts w:eastAsia="Times New Roman"/>
          <w:szCs w:val="24"/>
        </w:rPr>
        <w:t>Ευχαριστώ</w:t>
      </w:r>
      <w:r>
        <w:rPr>
          <w:rFonts w:eastAsia="Times New Roman"/>
          <w:szCs w:val="24"/>
        </w:rPr>
        <w:t>.</w:t>
      </w:r>
    </w:p>
    <w:p w14:paraId="120F8F08" w14:textId="77777777" w:rsidR="0086761A" w:rsidRDefault="0042745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0F8F09" w14:textId="77777777" w:rsidR="0086761A" w:rsidRDefault="00427452">
      <w:pPr>
        <w:spacing w:line="600" w:lineRule="auto"/>
        <w:ind w:firstLine="720"/>
        <w:jc w:val="both"/>
        <w:rPr>
          <w:rFonts w:eastAsia="Times New Roman"/>
          <w:szCs w:val="24"/>
        </w:rPr>
      </w:pPr>
      <w:r w:rsidRPr="00D07B7B">
        <w:rPr>
          <w:rFonts w:eastAsia="Times New Roman"/>
          <w:b/>
          <w:szCs w:val="24"/>
        </w:rPr>
        <w:t>ΠΡΟ</w:t>
      </w:r>
      <w:r w:rsidRPr="00D07B7B">
        <w:rPr>
          <w:rFonts w:eastAsia="Times New Roman"/>
          <w:b/>
          <w:szCs w:val="24"/>
        </w:rPr>
        <w:t>ΕΔΡΕΥΟΥΣΑ (Αναστασία Χριστοδουλοπούλου):</w:t>
      </w:r>
      <w:r>
        <w:rPr>
          <w:rFonts w:eastAsia="Times New Roman"/>
          <w:szCs w:val="24"/>
        </w:rPr>
        <w:t xml:space="preserve"> Τον λόγο έχει ο κ. Γιαννάκης.</w:t>
      </w:r>
    </w:p>
    <w:p w14:paraId="120F8F0A" w14:textId="77777777" w:rsidR="0086761A" w:rsidRDefault="00427452">
      <w:pPr>
        <w:spacing w:line="600" w:lineRule="auto"/>
        <w:ind w:firstLine="720"/>
        <w:jc w:val="both"/>
        <w:rPr>
          <w:rFonts w:eastAsia="Times New Roman"/>
          <w:szCs w:val="24"/>
        </w:rPr>
      </w:pPr>
      <w:r w:rsidRPr="00D07B7B">
        <w:rPr>
          <w:rFonts w:eastAsia="Times New Roman"/>
          <w:b/>
          <w:szCs w:val="24"/>
        </w:rPr>
        <w:t>ΣΤΕΡΓΙΟΣ ΓΙΑΝΝΑΚΗΣ:</w:t>
      </w:r>
      <w:r>
        <w:rPr>
          <w:rFonts w:eastAsia="Times New Roman"/>
          <w:szCs w:val="24"/>
        </w:rPr>
        <w:t xml:space="preserve"> Κυρία Πρόεδρε,</w:t>
      </w:r>
      <w:r w:rsidRPr="009063FF">
        <w:rPr>
          <w:rFonts w:eastAsia="Times New Roman"/>
          <w:szCs w:val="24"/>
        </w:rPr>
        <w:t xml:space="preserve"> </w:t>
      </w:r>
      <w:r>
        <w:rPr>
          <w:rFonts w:eastAsia="Times New Roman"/>
          <w:szCs w:val="24"/>
        </w:rPr>
        <w:t xml:space="preserve">κυρίες και κύριοι συνάδελφοι, συζητούμε αυτές τις μέρες </w:t>
      </w:r>
      <w:r w:rsidRPr="009063FF">
        <w:rPr>
          <w:rFonts w:eastAsia="Times New Roman"/>
          <w:szCs w:val="24"/>
        </w:rPr>
        <w:t>το</w:t>
      </w:r>
      <w:r>
        <w:rPr>
          <w:rFonts w:eastAsia="Times New Roman"/>
          <w:szCs w:val="24"/>
        </w:rPr>
        <w:t>ν τέταρτο -κ</w:t>
      </w:r>
      <w:r w:rsidRPr="009063FF">
        <w:rPr>
          <w:rFonts w:eastAsia="Times New Roman"/>
          <w:szCs w:val="24"/>
        </w:rPr>
        <w:t>αι ευτυχώς τελευταίο</w:t>
      </w:r>
      <w:r>
        <w:rPr>
          <w:rFonts w:eastAsia="Times New Roman"/>
          <w:szCs w:val="24"/>
        </w:rPr>
        <w:t xml:space="preserve">- </w:t>
      </w:r>
      <w:r>
        <w:rPr>
          <w:rFonts w:eastAsia="Times New Roman"/>
          <w:szCs w:val="24"/>
        </w:rPr>
        <w:t>π</w:t>
      </w:r>
      <w:r w:rsidRPr="009063FF">
        <w:rPr>
          <w:rFonts w:eastAsia="Times New Roman"/>
          <w:szCs w:val="24"/>
        </w:rPr>
        <w:t>ροϋ</w:t>
      </w:r>
      <w:r>
        <w:rPr>
          <w:rFonts w:eastAsia="Times New Roman"/>
          <w:szCs w:val="24"/>
        </w:rPr>
        <w:t xml:space="preserve">πολογισμό της </w:t>
      </w:r>
      <w:r>
        <w:rPr>
          <w:rFonts w:eastAsia="Times New Roman"/>
          <w:szCs w:val="24"/>
          <w:lang w:val="en-US"/>
        </w:rPr>
        <w:t>K</w:t>
      </w:r>
      <w:r>
        <w:rPr>
          <w:rFonts w:eastAsia="Times New Roman"/>
          <w:szCs w:val="24"/>
        </w:rPr>
        <w:t>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Κλείνει μέσα </w:t>
      </w:r>
      <w:r>
        <w:rPr>
          <w:rFonts w:eastAsia="Times New Roman"/>
          <w:szCs w:val="24"/>
        </w:rPr>
        <w:t>στ</w:t>
      </w:r>
      <w:r w:rsidRPr="009063FF">
        <w:rPr>
          <w:rFonts w:eastAsia="Times New Roman"/>
          <w:szCs w:val="24"/>
        </w:rPr>
        <w:t>ο 2019 ένας τετραετής κύκλος γεμάτος με αυταπάτες</w:t>
      </w:r>
      <w:r>
        <w:rPr>
          <w:rFonts w:eastAsia="Times New Roman"/>
          <w:szCs w:val="24"/>
        </w:rPr>
        <w:t>,</w:t>
      </w:r>
      <w:r w:rsidRPr="009063FF">
        <w:rPr>
          <w:rFonts w:eastAsia="Times New Roman"/>
          <w:szCs w:val="24"/>
        </w:rPr>
        <w:t xml:space="preserve"> ψευδαισθήσεις</w:t>
      </w:r>
      <w:r>
        <w:rPr>
          <w:rFonts w:eastAsia="Times New Roman"/>
          <w:szCs w:val="24"/>
        </w:rPr>
        <w:t>,</w:t>
      </w:r>
      <w:r w:rsidRPr="009063FF">
        <w:rPr>
          <w:rFonts w:eastAsia="Times New Roman"/>
          <w:szCs w:val="24"/>
        </w:rPr>
        <w:t xml:space="preserve"> πλασματική ευημερία</w:t>
      </w:r>
      <w:r>
        <w:rPr>
          <w:rFonts w:eastAsia="Times New Roman"/>
          <w:szCs w:val="24"/>
        </w:rPr>
        <w:t>,</w:t>
      </w:r>
      <w:r w:rsidRPr="009063FF">
        <w:rPr>
          <w:rFonts w:eastAsia="Times New Roman"/>
          <w:szCs w:val="24"/>
        </w:rPr>
        <w:t xml:space="preserve"> ανευθυνότητα</w:t>
      </w:r>
      <w:r>
        <w:rPr>
          <w:rFonts w:eastAsia="Times New Roman"/>
          <w:szCs w:val="24"/>
        </w:rPr>
        <w:t xml:space="preserve">, κομματισμό και διχασμό. </w:t>
      </w:r>
    </w:p>
    <w:p w14:paraId="120F8F0B" w14:textId="77777777" w:rsidR="0086761A" w:rsidRDefault="00427452">
      <w:pPr>
        <w:spacing w:line="600" w:lineRule="auto"/>
        <w:ind w:firstLine="720"/>
        <w:jc w:val="both"/>
        <w:rPr>
          <w:rFonts w:eastAsia="Times New Roman"/>
          <w:szCs w:val="24"/>
        </w:rPr>
      </w:pPr>
      <w:r>
        <w:rPr>
          <w:rFonts w:eastAsia="Times New Roman"/>
          <w:szCs w:val="24"/>
        </w:rPr>
        <w:lastRenderedPageBreak/>
        <w:t>Είναι εμφανές ότι είστε μια Κ</w:t>
      </w:r>
      <w:r w:rsidRPr="009063FF">
        <w:rPr>
          <w:rFonts w:eastAsia="Times New Roman"/>
          <w:szCs w:val="24"/>
        </w:rPr>
        <w:t>υβέρνηση σε αποδρομή</w:t>
      </w:r>
      <w:r>
        <w:rPr>
          <w:rFonts w:eastAsia="Times New Roman"/>
          <w:szCs w:val="24"/>
        </w:rPr>
        <w:t>,</w:t>
      </w:r>
      <w:r w:rsidRPr="009063FF">
        <w:rPr>
          <w:rFonts w:eastAsia="Times New Roman"/>
          <w:szCs w:val="24"/>
        </w:rPr>
        <w:t xml:space="preserve"> αλλά ακόμη </w:t>
      </w:r>
      <w:r>
        <w:rPr>
          <w:rFonts w:eastAsia="Times New Roman"/>
          <w:szCs w:val="24"/>
        </w:rPr>
        <w:t xml:space="preserve">και την ύστατη στιγμή δεσμεύετε και με τούτον τον </w:t>
      </w:r>
      <w:r>
        <w:rPr>
          <w:rFonts w:eastAsia="Times New Roman"/>
          <w:szCs w:val="24"/>
        </w:rPr>
        <w:t>π</w:t>
      </w:r>
      <w:r w:rsidRPr="009063FF">
        <w:rPr>
          <w:rFonts w:eastAsia="Times New Roman"/>
          <w:szCs w:val="24"/>
        </w:rPr>
        <w:t>ροϋπολογισμό τι</w:t>
      </w:r>
      <w:r w:rsidRPr="009063FF">
        <w:rPr>
          <w:rFonts w:eastAsia="Times New Roman"/>
          <w:szCs w:val="24"/>
        </w:rPr>
        <w:t xml:space="preserve">ς επόμενες </w:t>
      </w:r>
      <w:r>
        <w:rPr>
          <w:rFonts w:eastAsia="Times New Roman"/>
          <w:szCs w:val="24"/>
        </w:rPr>
        <w:t>κυβερνήσεις. Και βεβαίως δεν εννοώ μόνο</w:t>
      </w:r>
      <w:r w:rsidRPr="009063FF">
        <w:rPr>
          <w:rFonts w:eastAsia="Times New Roman"/>
          <w:szCs w:val="24"/>
        </w:rPr>
        <w:t xml:space="preserve"> την επιβολή της δι</w:t>
      </w:r>
      <w:r>
        <w:rPr>
          <w:rFonts w:eastAsia="Times New Roman"/>
          <w:szCs w:val="24"/>
        </w:rPr>
        <w:t>αρκούς λιτότητας μέχρι το 2060, ο</w:t>
      </w:r>
      <w:r w:rsidRPr="009063FF">
        <w:rPr>
          <w:rFonts w:eastAsia="Times New Roman"/>
          <w:szCs w:val="24"/>
        </w:rPr>
        <w:t>ύτε βέβαια την εκ</w:t>
      </w:r>
      <w:r>
        <w:rPr>
          <w:rFonts w:eastAsia="Times New Roman"/>
          <w:szCs w:val="24"/>
        </w:rPr>
        <w:t>χώρηση της δημόσιας περιουσίας, α</w:t>
      </w:r>
      <w:r w:rsidRPr="009063FF">
        <w:rPr>
          <w:rFonts w:eastAsia="Times New Roman"/>
          <w:szCs w:val="24"/>
        </w:rPr>
        <w:t>κόμη κ</w:t>
      </w:r>
      <w:r>
        <w:rPr>
          <w:rFonts w:eastAsia="Times New Roman"/>
          <w:szCs w:val="24"/>
        </w:rPr>
        <w:t xml:space="preserve">αι των αρχαιολογικών χώρων, στο </w:t>
      </w:r>
      <w:r>
        <w:rPr>
          <w:rFonts w:eastAsia="Times New Roman"/>
          <w:szCs w:val="24"/>
        </w:rPr>
        <w:t>υ</w:t>
      </w:r>
      <w:r>
        <w:rPr>
          <w:rFonts w:eastAsia="Times New Roman"/>
          <w:szCs w:val="24"/>
        </w:rPr>
        <w:t>περταμείο για διακόσια χρόνια. Εννοώ το γεγονός ότι προνομοθετείτ</w:t>
      </w:r>
      <w:r>
        <w:rPr>
          <w:rFonts w:eastAsia="Times New Roman"/>
          <w:szCs w:val="24"/>
        </w:rPr>
        <w:t>ε</w:t>
      </w:r>
      <w:r w:rsidRPr="009063FF">
        <w:rPr>
          <w:rFonts w:eastAsia="Times New Roman"/>
          <w:szCs w:val="24"/>
        </w:rPr>
        <w:t xml:space="preserve"> όχι μόνο για ολόκληρο το 2019</w:t>
      </w:r>
      <w:r>
        <w:rPr>
          <w:rFonts w:eastAsia="Times New Roman"/>
          <w:szCs w:val="24"/>
        </w:rPr>
        <w:t>, αλλά και για το 2020, ακόμη</w:t>
      </w:r>
      <w:r w:rsidRPr="009063FF">
        <w:rPr>
          <w:rFonts w:eastAsia="Times New Roman"/>
          <w:szCs w:val="24"/>
        </w:rPr>
        <w:t xml:space="preserve"> και</w:t>
      </w:r>
      <w:r>
        <w:rPr>
          <w:rFonts w:eastAsia="Times New Roman"/>
          <w:szCs w:val="24"/>
        </w:rPr>
        <w:t xml:space="preserve"> για το 2022. </w:t>
      </w:r>
    </w:p>
    <w:p w14:paraId="120F8F0C" w14:textId="77777777" w:rsidR="0086761A" w:rsidRDefault="00427452">
      <w:pPr>
        <w:spacing w:line="600" w:lineRule="auto"/>
        <w:ind w:firstLine="720"/>
        <w:jc w:val="both"/>
        <w:rPr>
          <w:rFonts w:eastAsia="Times New Roman"/>
          <w:szCs w:val="24"/>
        </w:rPr>
      </w:pPr>
      <w:r>
        <w:rPr>
          <w:rFonts w:eastAsia="Times New Roman"/>
          <w:szCs w:val="24"/>
        </w:rPr>
        <w:t xml:space="preserve">Με τούτον τον </w:t>
      </w:r>
      <w:r>
        <w:rPr>
          <w:rFonts w:eastAsia="Times New Roman"/>
          <w:szCs w:val="24"/>
        </w:rPr>
        <w:t>π</w:t>
      </w:r>
      <w:r>
        <w:rPr>
          <w:rFonts w:eastAsia="Times New Roman"/>
          <w:szCs w:val="24"/>
        </w:rPr>
        <w:t>ροϋπολογισμό δεσμεύετε</w:t>
      </w:r>
      <w:r w:rsidRPr="009063FF">
        <w:rPr>
          <w:rFonts w:eastAsia="Times New Roman"/>
          <w:szCs w:val="24"/>
        </w:rPr>
        <w:t xml:space="preserve"> και την επόμενη κυβέρνη</w:t>
      </w:r>
      <w:r>
        <w:rPr>
          <w:rFonts w:eastAsia="Times New Roman"/>
          <w:szCs w:val="24"/>
        </w:rPr>
        <w:t>ση της Νέας Δημοκρατίας με ένα δισεκατομμύριο πρόσθετους φόρους</w:t>
      </w:r>
      <w:r w:rsidRPr="009063FF">
        <w:rPr>
          <w:rFonts w:eastAsia="Times New Roman"/>
          <w:szCs w:val="24"/>
        </w:rPr>
        <w:t xml:space="preserve"> για το 2019</w:t>
      </w:r>
      <w:r>
        <w:rPr>
          <w:rFonts w:eastAsia="Times New Roman"/>
          <w:szCs w:val="24"/>
        </w:rPr>
        <w:t>. Π</w:t>
      </w:r>
      <w:r w:rsidRPr="009063FF">
        <w:rPr>
          <w:rFonts w:eastAsia="Times New Roman"/>
          <w:szCs w:val="24"/>
        </w:rPr>
        <w:t>ρ</w:t>
      </w:r>
      <w:r>
        <w:rPr>
          <w:rFonts w:eastAsia="Times New Roman"/>
          <w:szCs w:val="24"/>
        </w:rPr>
        <w:t>οχωράτε χωρίς συνεκτικό σχέδιο, ό</w:t>
      </w:r>
      <w:r w:rsidRPr="009063FF">
        <w:rPr>
          <w:rFonts w:eastAsia="Times New Roman"/>
          <w:szCs w:val="24"/>
        </w:rPr>
        <w:t xml:space="preserve">πως </w:t>
      </w:r>
      <w:r w:rsidRPr="009063FF">
        <w:rPr>
          <w:rFonts w:eastAsia="Times New Roman"/>
          <w:szCs w:val="24"/>
        </w:rPr>
        <w:t>και το 2015</w:t>
      </w:r>
      <w:r>
        <w:rPr>
          <w:rFonts w:eastAsia="Times New Roman"/>
          <w:szCs w:val="24"/>
        </w:rPr>
        <w:t>, με τα γνωστά αποτελέσματα. Δ</w:t>
      </w:r>
      <w:r w:rsidRPr="009063FF">
        <w:rPr>
          <w:rFonts w:eastAsia="Times New Roman"/>
          <w:szCs w:val="24"/>
        </w:rPr>
        <w:t>εν έχετε κα</w:t>
      </w:r>
      <w:r>
        <w:rPr>
          <w:rFonts w:eastAsia="Times New Roman"/>
          <w:szCs w:val="24"/>
        </w:rPr>
        <w:t>μ</w:t>
      </w:r>
      <w:r w:rsidRPr="009063FF">
        <w:rPr>
          <w:rFonts w:eastAsia="Times New Roman"/>
          <w:szCs w:val="24"/>
        </w:rPr>
        <w:t>μία ρεαλιστική επαφή με την πραγ</w:t>
      </w:r>
      <w:r>
        <w:rPr>
          <w:rFonts w:eastAsia="Times New Roman"/>
          <w:szCs w:val="24"/>
        </w:rPr>
        <w:t xml:space="preserve">ματικότητα που ζουν οι Έλληνες. </w:t>
      </w:r>
    </w:p>
    <w:p w14:paraId="120F8F0D" w14:textId="77777777" w:rsidR="0086761A" w:rsidRDefault="00427452">
      <w:pPr>
        <w:spacing w:line="600" w:lineRule="auto"/>
        <w:ind w:firstLine="720"/>
        <w:jc w:val="both"/>
        <w:rPr>
          <w:rFonts w:eastAsia="Times New Roman"/>
          <w:szCs w:val="24"/>
        </w:rPr>
      </w:pPr>
      <w:r>
        <w:rPr>
          <w:rFonts w:eastAsia="Times New Roman"/>
          <w:szCs w:val="24"/>
        </w:rPr>
        <w:t>Ο ε</w:t>
      </w:r>
      <w:r w:rsidRPr="009063FF">
        <w:rPr>
          <w:rFonts w:eastAsia="Times New Roman"/>
          <w:szCs w:val="24"/>
        </w:rPr>
        <w:t>λλη</w:t>
      </w:r>
      <w:r>
        <w:rPr>
          <w:rFonts w:eastAsia="Times New Roman"/>
          <w:szCs w:val="24"/>
        </w:rPr>
        <w:t>νικός λαός γνωρίζει ότι από τα οκτώ</w:t>
      </w:r>
      <w:r w:rsidRPr="009063FF">
        <w:rPr>
          <w:rFonts w:eastAsia="Times New Roman"/>
          <w:szCs w:val="24"/>
        </w:rPr>
        <w:t xml:space="preserve"> μνημονιακά χρόνια</w:t>
      </w:r>
      <w:r>
        <w:rPr>
          <w:rFonts w:eastAsia="Times New Roman"/>
          <w:szCs w:val="24"/>
        </w:rPr>
        <w:t>,</w:t>
      </w:r>
      <w:r w:rsidRPr="009063FF">
        <w:rPr>
          <w:rFonts w:eastAsia="Times New Roman"/>
          <w:szCs w:val="24"/>
        </w:rPr>
        <w:t xml:space="preserve"> τα μισά</w:t>
      </w:r>
      <w:r>
        <w:rPr>
          <w:rFonts w:eastAsia="Times New Roman"/>
          <w:szCs w:val="24"/>
        </w:rPr>
        <w:t>, τα τέσσερα είναι δικά σας. Αυτό ισχύει. Επίσης γ</w:t>
      </w:r>
      <w:r w:rsidRPr="009063FF">
        <w:rPr>
          <w:rFonts w:eastAsia="Times New Roman"/>
          <w:szCs w:val="24"/>
        </w:rPr>
        <w:t>νωρίζει ότι αυτά υπή</w:t>
      </w:r>
      <w:r w:rsidRPr="009063FF">
        <w:rPr>
          <w:rFonts w:eastAsia="Times New Roman"/>
          <w:szCs w:val="24"/>
        </w:rPr>
        <w:t>ρξα</w:t>
      </w:r>
      <w:r>
        <w:rPr>
          <w:rFonts w:eastAsia="Times New Roman"/>
          <w:szCs w:val="24"/>
        </w:rPr>
        <w:t>ν χρόνια με αβάστακτα και αντικ</w:t>
      </w:r>
      <w:r w:rsidRPr="009063FF">
        <w:rPr>
          <w:rFonts w:eastAsia="Times New Roman"/>
          <w:szCs w:val="24"/>
        </w:rPr>
        <w:t xml:space="preserve">οινωνικά οικονομικά </w:t>
      </w:r>
      <w:r>
        <w:rPr>
          <w:rFonts w:eastAsia="Times New Roman"/>
          <w:szCs w:val="24"/>
        </w:rPr>
        <w:t>-</w:t>
      </w:r>
      <w:r w:rsidRPr="009063FF">
        <w:rPr>
          <w:rFonts w:eastAsia="Times New Roman"/>
          <w:szCs w:val="24"/>
        </w:rPr>
        <w:t>και όχι μόνο</w:t>
      </w:r>
      <w:r>
        <w:rPr>
          <w:rFonts w:eastAsia="Times New Roman"/>
          <w:szCs w:val="24"/>
        </w:rPr>
        <w:t xml:space="preserve">- μέτρα. </w:t>
      </w:r>
    </w:p>
    <w:p w14:paraId="120F8F0E" w14:textId="77777777" w:rsidR="0086761A" w:rsidRDefault="00427452">
      <w:pPr>
        <w:spacing w:line="600" w:lineRule="auto"/>
        <w:ind w:firstLine="720"/>
        <w:jc w:val="both"/>
        <w:rPr>
          <w:rFonts w:eastAsia="Times New Roman"/>
          <w:szCs w:val="24"/>
        </w:rPr>
      </w:pPr>
      <w:r>
        <w:rPr>
          <w:rFonts w:eastAsia="Times New Roman"/>
          <w:szCs w:val="24"/>
        </w:rPr>
        <w:t>Εδώ και τ</w:t>
      </w:r>
      <w:r w:rsidRPr="009063FF">
        <w:rPr>
          <w:rFonts w:eastAsia="Times New Roman"/>
          <w:szCs w:val="24"/>
        </w:rPr>
        <w:t>έσσερα χρόνια το μόνο που κάνετε είναι να διαχειρίζεστε λογιστικά τις ζωές των Ελλήνων και των Ελληνίδων</w:t>
      </w:r>
      <w:r>
        <w:rPr>
          <w:rFonts w:eastAsia="Times New Roman"/>
          <w:szCs w:val="24"/>
        </w:rPr>
        <w:t>. Μόνον οι καλτσοδέτες στα μανίκια λείπουν. Θα μείνετε στην ιστορί</w:t>
      </w:r>
      <w:r>
        <w:rPr>
          <w:rFonts w:eastAsia="Times New Roman"/>
          <w:szCs w:val="24"/>
        </w:rPr>
        <w:t xml:space="preserve">α ως Κυβέρνηση των φόρων, των κατασχέσεων και των πλειστηριασμών σε ό,τι αφορά τα οικονομικά, γιατί για τα εθνικά θέματα δυστυχώς </w:t>
      </w:r>
      <w:r>
        <w:rPr>
          <w:rFonts w:eastAsia="Times New Roman"/>
          <w:szCs w:val="24"/>
        </w:rPr>
        <w:lastRenderedPageBreak/>
        <w:t xml:space="preserve">θα μείνετε για άλλους σοβαρότερους λόγους, όπως το </w:t>
      </w:r>
      <w:r>
        <w:rPr>
          <w:rFonts w:eastAsia="Times New Roman"/>
          <w:szCs w:val="24"/>
        </w:rPr>
        <w:t>σ</w:t>
      </w:r>
      <w:r>
        <w:rPr>
          <w:rFonts w:eastAsia="Times New Roman"/>
          <w:szCs w:val="24"/>
        </w:rPr>
        <w:t xml:space="preserve">κοπιανό και το </w:t>
      </w:r>
      <w:r>
        <w:rPr>
          <w:rFonts w:eastAsia="Times New Roman"/>
          <w:szCs w:val="24"/>
        </w:rPr>
        <w:t>β</w:t>
      </w:r>
      <w:r>
        <w:rPr>
          <w:rFonts w:eastAsia="Times New Roman"/>
          <w:szCs w:val="24"/>
        </w:rPr>
        <w:t xml:space="preserve">ορειοηπειρωτικό. </w:t>
      </w:r>
    </w:p>
    <w:p w14:paraId="120F8F0F" w14:textId="77777777" w:rsidR="0086761A" w:rsidRDefault="00427452">
      <w:pPr>
        <w:spacing w:line="600" w:lineRule="auto"/>
        <w:ind w:firstLine="720"/>
        <w:jc w:val="both"/>
        <w:rPr>
          <w:rFonts w:eastAsia="Times New Roman"/>
          <w:szCs w:val="24"/>
        </w:rPr>
      </w:pPr>
      <w:r>
        <w:rPr>
          <w:rFonts w:eastAsia="Times New Roman"/>
          <w:szCs w:val="24"/>
        </w:rPr>
        <w:t>Προσπαθείτε τώρα να πείσετε τους πολίτες</w:t>
      </w:r>
      <w:r>
        <w:rPr>
          <w:rFonts w:eastAsia="Times New Roman"/>
          <w:szCs w:val="24"/>
        </w:rPr>
        <w:t xml:space="preserve"> ότι η Ελλάδα έχει επιστρέψει στην κανονικότητα. Η πραγματικότητα, όμως, σάς διαψεύδει καθημερινά και τα νούμερα και τα στοιχεία σάς δίνουν την οδυνηρή απάντηση.</w:t>
      </w:r>
    </w:p>
    <w:p w14:paraId="120F8F10" w14:textId="77777777" w:rsidR="0086761A" w:rsidRDefault="00427452">
      <w:pPr>
        <w:spacing w:line="600" w:lineRule="auto"/>
        <w:ind w:firstLine="720"/>
        <w:jc w:val="both"/>
        <w:rPr>
          <w:rFonts w:eastAsia="Times New Roman"/>
          <w:szCs w:val="24"/>
        </w:rPr>
      </w:pPr>
      <w:r>
        <w:rPr>
          <w:rFonts w:eastAsia="Times New Roman"/>
          <w:szCs w:val="24"/>
        </w:rPr>
        <w:t>Είναι κανονικότητα το γεγονός ότι πάνω από δυόμισι εκατομμύρια πολίτες δεν μπορούν να πληρώσου</w:t>
      </w:r>
      <w:r>
        <w:rPr>
          <w:rFonts w:eastAsia="Times New Roman"/>
          <w:szCs w:val="24"/>
        </w:rPr>
        <w:t>ν στην εφορία ποσά μέχρι πεντακόσια ευρώ;</w:t>
      </w:r>
    </w:p>
    <w:p w14:paraId="120F8F1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Είναι κανονικότητα ότι μ</w:t>
      </w:r>
      <w:r w:rsidRPr="004E36EB">
        <w:rPr>
          <w:rFonts w:eastAsia="Times New Roman" w:cs="Times New Roman"/>
          <w:szCs w:val="24"/>
        </w:rPr>
        <w:t>όνο σε ένα</w:t>
      </w:r>
      <w:r>
        <w:rPr>
          <w:rFonts w:eastAsia="Times New Roman" w:cs="Times New Roman"/>
          <w:szCs w:val="24"/>
        </w:rPr>
        <w:t>ν</w:t>
      </w:r>
      <w:r w:rsidRPr="004E36EB">
        <w:rPr>
          <w:rFonts w:eastAsia="Times New Roman" w:cs="Times New Roman"/>
          <w:szCs w:val="24"/>
        </w:rPr>
        <w:t xml:space="preserve"> μήνα</w:t>
      </w:r>
      <w:r>
        <w:rPr>
          <w:rFonts w:eastAsia="Times New Roman" w:cs="Times New Roman"/>
          <w:szCs w:val="24"/>
        </w:rPr>
        <w:t>,</w:t>
      </w:r>
      <w:r w:rsidRPr="004E36EB">
        <w:rPr>
          <w:rFonts w:eastAsia="Times New Roman" w:cs="Times New Roman"/>
          <w:szCs w:val="24"/>
        </w:rPr>
        <w:t xml:space="preserve"> μεταξύ Αυγούστο</w:t>
      </w:r>
      <w:r>
        <w:rPr>
          <w:rFonts w:eastAsia="Times New Roman" w:cs="Times New Roman"/>
          <w:szCs w:val="24"/>
        </w:rPr>
        <w:t>υ και Σεπτε</w:t>
      </w:r>
      <w:r w:rsidRPr="004E36EB">
        <w:rPr>
          <w:rFonts w:eastAsia="Times New Roman" w:cs="Times New Roman"/>
          <w:szCs w:val="24"/>
        </w:rPr>
        <w:t>μβρίο</w:t>
      </w:r>
      <w:r>
        <w:rPr>
          <w:rFonts w:eastAsia="Times New Roman" w:cs="Times New Roman"/>
          <w:szCs w:val="24"/>
        </w:rPr>
        <w:t>υ</w:t>
      </w:r>
      <w:r w:rsidRPr="004E36EB">
        <w:rPr>
          <w:rFonts w:eastAsia="Times New Roman" w:cs="Times New Roman"/>
          <w:szCs w:val="24"/>
        </w:rPr>
        <w:t xml:space="preserve"> του 2018</w:t>
      </w:r>
      <w:r>
        <w:rPr>
          <w:rFonts w:eastAsia="Times New Roman" w:cs="Times New Roman"/>
          <w:szCs w:val="24"/>
        </w:rPr>
        <w:t>,</w:t>
      </w:r>
      <w:r w:rsidRPr="004E36EB">
        <w:rPr>
          <w:rFonts w:eastAsia="Times New Roman" w:cs="Times New Roman"/>
          <w:szCs w:val="24"/>
        </w:rPr>
        <w:t xml:space="preserve"> οι πολίτες με ληξιπρόθεσμα χρέη αυξήθηκαν κατά </w:t>
      </w:r>
      <w:r>
        <w:rPr>
          <w:rFonts w:eastAsia="Times New Roman" w:cs="Times New Roman"/>
          <w:szCs w:val="24"/>
        </w:rPr>
        <w:t>πεντακόσιες χιλιάδες,</w:t>
      </w:r>
      <w:r w:rsidRPr="004E36EB">
        <w:rPr>
          <w:rFonts w:eastAsia="Times New Roman" w:cs="Times New Roman"/>
          <w:szCs w:val="24"/>
        </w:rPr>
        <w:t xml:space="preserve"> φτάνοντας συνολικά τα </w:t>
      </w:r>
      <w:r>
        <w:rPr>
          <w:rFonts w:eastAsia="Times New Roman" w:cs="Times New Roman"/>
          <w:szCs w:val="24"/>
        </w:rPr>
        <w:t xml:space="preserve">τέσσερα εκατομμύρια τριακόσιες δώδεκα </w:t>
      </w:r>
      <w:r>
        <w:rPr>
          <w:rFonts w:eastAsia="Times New Roman" w:cs="Times New Roman"/>
          <w:szCs w:val="24"/>
        </w:rPr>
        <w:t>χιλιάδες;</w:t>
      </w:r>
      <w:r w:rsidRPr="004E36EB">
        <w:rPr>
          <w:rFonts w:eastAsia="Times New Roman" w:cs="Times New Roman"/>
          <w:szCs w:val="24"/>
        </w:rPr>
        <w:t xml:space="preserve"> </w:t>
      </w:r>
    </w:p>
    <w:p w14:paraId="120F8F12"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Είναι κανονικότ</w:t>
      </w:r>
      <w:r>
        <w:rPr>
          <w:rFonts w:eastAsia="Times New Roman" w:cs="Times New Roman"/>
          <w:szCs w:val="24"/>
        </w:rPr>
        <w:t>ητα ότι ένα εκατομμύριο εκατόν σ</w:t>
      </w:r>
      <w:r w:rsidRPr="004E36EB">
        <w:rPr>
          <w:rFonts w:eastAsia="Times New Roman" w:cs="Times New Roman"/>
          <w:szCs w:val="24"/>
        </w:rPr>
        <w:t xml:space="preserve">αράντα οκτώ χιλιάδες πολίτες </w:t>
      </w:r>
      <w:r>
        <w:rPr>
          <w:rFonts w:eastAsia="Times New Roman" w:cs="Times New Roman"/>
          <w:szCs w:val="24"/>
        </w:rPr>
        <w:t>έ</w:t>
      </w:r>
      <w:r w:rsidRPr="004E36EB">
        <w:rPr>
          <w:rFonts w:eastAsia="Times New Roman" w:cs="Times New Roman"/>
          <w:szCs w:val="24"/>
        </w:rPr>
        <w:t>χουν υποστεί κατασχέσεις λογαριασμών και δεσμεύσεις</w:t>
      </w:r>
      <w:r>
        <w:rPr>
          <w:rFonts w:eastAsia="Times New Roman" w:cs="Times New Roman"/>
          <w:szCs w:val="24"/>
        </w:rPr>
        <w:t xml:space="preserve"> περιουσιακών στοιχείων και άλλο ένα</w:t>
      </w:r>
      <w:r w:rsidRPr="004E36EB">
        <w:rPr>
          <w:rFonts w:eastAsia="Times New Roman" w:cs="Times New Roman"/>
          <w:szCs w:val="24"/>
        </w:rPr>
        <w:t xml:space="preserve"> εκατομμύριο </w:t>
      </w:r>
      <w:r>
        <w:rPr>
          <w:rFonts w:eastAsia="Times New Roman" w:cs="Times New Roman"/>
          <w:szCs w:val="24"/>
        </w:rPr>
        <w:t>οκτακόσιες χιλιάδες</w:t>
      </w:r>
      <w:r w:rsidRPr="004E36EB">
        <w:rPr>
          <w:rFonts w:eastAsia="Times New Roman" w:cs="Times New Roman"/>
          <w:szCs w:val="24"/>
        </w:rPr>
        <w:t xml:space="preserve"> έχουν την ίδια μεταχείριση</w:t>
      </w:r>
      <w:r>
        <w:rPr>
          <w:rFonts w:eastAsia="Times New Roman" w:cs="Times New Roman"/>
          <w:szCs w:val="24"/>
        </w:rPr>
        <w:t xml:space="preserve"> σ</w:t>
      </w:r>
      <w:r w:rsidRPr="004E36EB">
        <w:rPr>
          <w:rFonts w:eastAsia="Times New Roman" w:cs="Times New Roman"/>
          <w:szCs w:val="24"/>
        </w:rPr>
        <w:t>τους επόμενους μήνες</w:t>
      </w:r>
      <w:r>
        <w:rPr>
          <w:rFonts w:eastAsia="Times New Roman" w:cs="Times New Roman"/>
          <w:szCs w:val="24"/>
        </w:rPr>
        <w:t>;</w:t>
      </w:r>
      <w:r w:rsidRPr="004E36EB">
        <w:rPr>
          <w:rFonts w:eastAsia="Times New Roman" w:cs="Times New Roman"/>
          <w:szCs w:val="24"/>
        </w:rPr>
        <w:t xml:space="preserve"> </w:t>
      </w:r>
    </w:p>
    <w:p w14:paraId="120F8F13"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 xml:space="preserve">Είναι </w:t>
      </w:r>
      <w:r>
        <w:rPr>
          <w:rFonts w:eastAsia="Times New Roman" w:cs="Times New Roman"/>
          <w:szCs w:val="24"/>
        </w:rPr>
        <w:t xml:space="preserve">κανονικότητα όταν γίνονται χίλιοι </w:t>
      </w:r>
      <w:r w:rsidRPr="004E36EB">
        <w:rPr>
          <w:rFonts w:eastAsia="Times New Roman" w:cs="Times New Roman"/>
          <w:szCs w:val="24"/>
        </w:rPr>
        <w:t>πλειστηριασμοί</w:t>
      </w:r>
      <w:r>
        <w:rPr>
          <w:rFonts w:eastAsia="Times New Roman" w:cs="Times New Roman"/>
          <w:szCs w:val="24"/>
        </w:rPr>
        <w:t>,</w:t>
      </w:r>
      <w:r w:rsidRPr="004E36EB">
        <w:rPr>
          <w:rFonts w:eastAsia="Times New Roman" w:cs="Times New Roman"/>
          <w:szCs w:val="24"/>
        </w:rPr>
        <w:t xml:space="preserve"> </w:t>
      </w:r>
      <w:r>
        <w:rPr>
          <w:rFonts w:eastAsia="Times New Roman" w:cs="Times New Roman"/>
          <w:szCs w:val="24"/>
        </w:rPr>
        <w:t>α</w:t>
      </w:r>
      <w:r w:rsidRPr="004E36EB">
        <w:rPr>
          <w:rFonts w:eastAsia="Times New Roman" w:cs="Times New Roman"/>
          <w:szCs w:val="24"/>
        </w:rPr>
        <w:t>κόμη και πρώτης κατοικίας</w:t>
      </w:r>
      <w:r>
        <w:rPr>
          <w:rFonts w:eastAsia="Times New Roman" w:cs="Times New Roman"/>
          <w:szCs w:val="24"/>
        </w:rPr>
        <w:t>,</w:t>
      </w:r>
      <w:r w:rsidRPr="004E36EB">
        <w:rPr>
          <w:rFonts w:eastAsia="Times New Roman" w:cs="Times New Roman"/>
          <w:szCs w:val="24"/>
        </w:rPr>
        <w:t xml:space="preserve"> κάθε εβδομάδα</w:t>
      </w:r>
      <w:r>
        <w:rPr>
          <w:rFonts w:eastAsia="Times New Roman" w:cs="Times New Roman"/>
          <w:szCs w:val="24"/>
        </w:rPr>
        <w:t>;</w:t>
      </w:r>
      <w:r w:rsidRPr="004E36EB">
        <w:rPr>
          <w:rFonts w:eastAsia="Times New Roman" w:cs="Times New Roman"/>
          <w:szCs w:val="24"/>
        </w:rPr>
        <w:t xml:space="preserve"> Θα γίνουν </w:t>
      </w:r>
      <w:r>
        <w:rPr>
          <w:rFonts w:eastAsia="Times New Roman" w:cs="Times New Roman"/>
          <w:szCs w:val="24"/>
        </w:rPr>
        <w:t xml:space="preserve">σαράντα χιλιάδες μέσα </w:t>
      </w:r>
      <w:r w:rsidRPr="004E36EB">
        <w:rPr>
          <w:rFonts w:eastAsia="Times New Roman" w:cs="Times New Roman"/>
          <w:szCs w:val="24"/>
        </w:rPr>
        <w:t xml:space="preserve"> </w:t>
      </w:r>
      <w:r>
        <w:rPr>
          <w:rFonts w:eastAsia="Times New Roman" w:cs="Times New Roman"/>
          <w:szCs w:val="24"/>
        </w:rPr>
        <w:t>σ</w:t>
      </w:r>
      <w:r w:rsidRPr="004E36EB">
        <w:rPr>
          <w:rFonts w:eastAsia="Times New Roman" w:cs="Times New Roman"/>
          <w:szCs w:val="24"/>
        </w:rPr>
        <w:t xml:space="preserve">το 2019 και άρχισαν </w:t>
      </w:r>
      <w:r>
        <w:rPr>
          <w:rFonts w:eastAsia="Times New Roman" w:cs="Times New Roman"/>
          <w:szCs w:val="24"/>
        </w:rPr>
        <w:t xml:space="preserve">ήδη </w:t>
      </w:r>
      <w:r w:rsidRPr="004E36EB">
        <w:rPr>
          <w:rFonts w:eastAsia="Times New Roman" w:cs="Times New Roman"/>
          <w:szCs w:val="24"/>
        </w:rPr>
        <w:t>να γίνονται οι πρώτες</w:t>
      </w:r>
      <w:r>
        <w:rPr>
          <w:rFonts w:eastAsia="Times New Roman" w:cs="Times New Roman"/>
          <w:szCs w:val="24"/>
        </w:rPr>
        <w:t xml:space="preserve"> εξώσεις.</w:t>
      </w:r>
      <w:r w:rsidRPr="004E36EB">
        <w:rPr>
          <w:rFonts w:eastAsia="Times New Roman" w:cs="Times New Roman"/>
          <w:szCs w:val="24"/>
        </w:rPr>
        <w:t xml:space="preserve"> </w:t>
      </w:r>
    </w:p>
    <w:p w14:paraId="120F8F14"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lastRenderedPageBreak/>
        <w:t>Είναι κανονικότητα ότι καθημερινά κλείνουν ή μεταναστεύουν οι επ</w:t>
      </w:r>
      <w:r w:rsidRPr="004E36EB">
        <w:rPr>
          <w:rFonts w:eastAsia="Times New Roman" w:cs="Times New Roman"/>
          <w:szCs w:val="24"/>
        </w:rPr>
        <w:t>ιχειρήσεις και το 10% των υγιών σήμερα επιχειρήσεων θα γίνει προβληματικό τους επόμενους μήνες</w:t>
      </w:r>
      <w:r>
        <w:rPr>
          <w:rFonts w:eastAsia="Times New Roman" w:cs="Times New Roman"/>
          <w:szCs w:val="24"/>
        </w:rPr>
        <w:t>;</w:t>
      </w:r>
      <w:r w:rsidRPr="004E36EB">
        <w:rPr>
          <w:rFonts w:eastAsia="Times New Roman" w:cs="Times New Roman"/>
          <w:szCs w:val="24"/>
        </w:rPr>
        <w:t xml:space="preserve"> Το χρήμα συνεχίζει να φεύγει από τη χώρα και το έξυπνο χρήμα δεν πλησιάζει ούτε να καλύψει τις ανάγκες των τραπεζών</w:t>
      </w:r>
      <w:r>
        <w:rPr>
          <w:rFonts w:eastAsia="Times New Roman" w:cs="Times New Roman"/>
          <w:szCs w:val="24"/>
        </w:rPr>
        <w:t>,</w:t>
      </w:r>
      <w:r w:rsidRPr="004E36EB">
        <w:rPr>
          <w:rFonts w:eastAsia="Times New Roman" w:cs="Times New Roman"/>
          <w:szCs w:val="24"/>
        </w:rPr>
        <w:t xml:space="preserve"> που οι μετοχές τους από την αρχή του χρόνου</w:t>
      </w:r>
      <w:r w:rsidRPr="004E36EB">
        <w:rPr>
          <w:rFonts w:eastAsia="Times New Roman" w:cs="Times New Roman"/>
          <w:szCs w:val="24"/>
        </w:rPr>
        <w:t xml:space="preserve"> μ</w:t>
      </w:r>
      <w:r>
        <w:rPr>
          <w:rFonts w:eastAsia="Times New Roman" w:cs="Times New Roman"/>
          <w:szCs w:val="24"/>
        </w:rPr>
        <w:t xml:space="preserve">έχρι σήμερα υπέστησαν πτώση 70%. </w:t>
      </w:r>
    </w:p>
    <w:p w14:paraId="120F8F15"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 xml:space="preserve">Έχετε υποσχεθεί 30% οριζόντια μείωση του ΕΝΦΙΑ και τώρα πανηγυρίζετε για τη μεσοσταθμική μείωση κατά 10% </w:t>
      </w:r>
      <w:r>
        <w:rPr>
          <w:rFonts w:eastAsia="Times New Roman" w:cs="Times New Roman"/>
          <w:szCs w:val="24"/>
        </w:rPr>
        <w:t xml:space="preserve">και μόνο για τις μικρές περιουσίες, </w:t>
      </w:r>
      <w:r w:rsidRPr="004E36EB">
        <w:rPr>
          <w:rFonts w:eastAsia="Times New Roman" w:cs="Times New Roman"/>
          <w:szCs w:val="24"/>
        </w:rPr>
        <w:t xml:space="preserve">όταν είναι γνωστό ότι όλοι θα πληρώσουμε μεγαλύτερο ΕΝΦΙΑ λόγω της επερχόμενης </w:t>
      </w:r>
      <w:r w:rsidRPr="004E36EB">
        <w:rPr>
          <w:rFonts w:eastAsia="Times New Roman" w:cs="Times New Roman"/>
          <w:szCs w:val="24"/>
        </w:rPr>
        <w:t>αύξησης των αντικειμενικών αξιών</w:t>
      </w:r>
      <w:r>
        <w:rPr>
          <w:rFonts w:eastAsia="Times New Roman" w:cs="Times New Roman"/>
          <w:szCs w:val="24"/>
        </w:rPr>
        <w:t>.</w:t>
      </w:r>
      <w:r w:rsidRPr="004E36EB">
        <w:rPr>
          <w:rFonts w:eastAsia="Times New Roman" w:cs="Times New Roman"/>
          <w:szCs w:val="24"/>
        </w:rPr>
        <w:t xml:space="preserve"> </w:t>
      </w:r>
    </w:p>
    <w:p w14:paraId="120F8F1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Κόβετε 100.000.000</w:t>
      </w:r>
      <w:r w:rsidRPr="004E36EB">
        <w:rPr>
          <w:rFonts w:eastAsia="Times New Roman" w:cs="Times New Roman"/>
          <w:szCs w:val="24"/>
        </w:rPr>
        <w:t xml:space="preserve"> από το πρόγραμμα σχολικών γευμάτων</w:t>
      </w:r>
      <w:r>
        <w:rPr>
          <w:rFonts w:eastAsia="Times New Roman" w:cs="Times New Roman"/>
          <w:szCs w:val="24"/>
        </w:rPr>
        <w:t>,</w:t>
      </w:r>
      <w:r w:rsidRPr="004E36EB">
        <w:rPr>
          <w:rFonts w:eastAsia="Times New Roman" w:cs="Times New Roman"/>
          <w:szCs w:val="24"/>
        </w:rPr>
        <w:t xml:space="preserve"> από αυτά που είχατε προγραμματίσει</w:t>
      </w:r>
      <w:r>
        <w:rPr>
          <w:rFonts w:eastAsia="Times New Roman" w:cs="Times New Roman"/>
          <w:szCs w:val="24"/>
        </w:rPr>
        <w:t>.</w:t>
      </w:r>
      <w:r w:rsidRPr="004E36EB">
        <w:rPr>
          <w:rFonts w:eastAsia="Times New Roman" w:cs="Times New Roman"/>
          <w:szCs w:val="24"/>
        </w:rPr>
        <w:t xml:space="preserve"> </w:t>
      </w:r>
    </w:p>
    <w:p w14:paraId="120F8F17"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Ξεχάσετε τα 100</w:t>
      </w:r>
      <w:r>
        <w:rPr>
          <w:rFonts w:eastAsia="Times New Roman" w:cs="Times New Roman"/>
          <w:szCs w:val="24"/>
        </w:rPr>
        <w:t>.000.000 επενδύσεις</w:t>
      </w:r>
      <w:r w:rsidRPr="004E36EB">
        <w:rPr>
          <w:rFonts w:eastAsia="Times New Roman" w:cs="Times New Roman"/>
          <w:szCs w:val="24"/>
        </w:rPr>
        <w:t xml:space="preserve"> σ</w:t>
      </w:r>
      <w:r>
        <w:rPr>
          <w:rFonts w:eastAsia="Times New Roman" w:cs="Times New Roman"/>
          <w:szCs w:val="24"/>
        </w:rPr>
        <w:t xml:space="preserve">την ενέργεια, τα </w:t>
      </w:r>
      <w:r w:rsidRPr="004E36EB">
        <w:rPr>
          <w:rFonts w:eastAsia="Times New Roman" w:cs="Times New Roman"/>
          <w:szCs w:val="24"/>
        </w:rPr>
        <w:t>10</w:t>
      </w:r>
      <w:r>
        <w:rPr>
          <w:rFonts w:eastAsia="Times New Roman" w:cs="Times New Roman"/>
          <w:szCs w:val="24"/>
        </w:rPr>
        <w:t>0.000.000 για</w:t>
      </w:r>
      <w:r w:rsidRPr="004E36EB">
        <w:rPr>
          <w:rFonts w:eastAsia="Times New Roman" w:cs="Times New Roman"/>
          <w:szCs w:val="24"/>
        </w:rPr>
        <w:t xml:space="preserve"> επενδύσεις στον πρωτογενή τομέα</w:t>
      </w:r>
      <w:r>
        <w:rPr>
          <w:rFonts w:eastAsia="Times New Roman" w:cs="Times New Roman"/>
          <w:szCs w:val="24"/>
        </w:rPr>
        <w:t>,</w:t>
      </w:r>
      <w:r w:rsidRPr="004E36EB">
        <w:rPr>
          <w:rFonts w:eastAsia="Times New Roman" w:cs="Times New Roman"/>
          <w:szCs w:val="24"/>
        </w:rPr>
        <w:t xml:space="preserve"> για τους αγρότες </w:t>
      </w:r>
      <w:r>
        <w:rPr>
          <w:rFonts w:eastAsia="Times New Roman" w:cs="Times New Roman"/>
          <w:szCs w:val="24"/>
        </w:rPr>
        <w:t>μας,</w:t>
      </w:r>
      <w:r w:rsidRPr="004E36EB">
        <w:rPr>
          <w:rFonts w:eastAsia="Times New Roman" w:cs="Times New Roman"/>
          <w:szCs w:val="24"/>
        </w:rPr>
        <w:t xml:space="preserve"> τους κτηνοτρόφους</w:t>
      </w:r>
      <w:r>
        <w:rPr>
          <w:rFonts w:eastAsia="Times New Roman" w:cs="Times New Roman"/>
          <w:szCs w:val="24"/>
        </w:rPr>
        <w:t>,</w:t>
      </w:r>
      <w:r w:rsidRPr="004E36EB">
        <w:rPr>
          <w:rFonts w:eastAsia="Times New Roman" w:cs="Times New Roman"/>
          <w:szCs w:val="24"/>
        </w:rPr>
        <w:t xml:space="preserve"> τους αλιείς</w:t>
      </w:r>
      <w:r>
        <w:rPr>
          <w:rFonts w:eastAsia="Times New Roman" w:cs="Times New Roman"/>
          <w:szCs w:val="24"/>
        </w:rPr>
        <w:t>, ό</w:t>
      </w:r>
      <w:r w:rsidRPr="004E36EB">
        <w:rPr>
          <w:rFonts w:eastAsia="Times New Roman" w:cs="Times New Roman"/>
          <w:szCs w:val="24"/>
        </w:rPr>
        <w:t>πως και τα 100</w:t>
      </w:r>
      <w:r>
        <w:rPr>
          <w:rFonts w:eastAsia="Times New Roman" w:cs="Times New Roman"/>
          <w:szCs w:val="24"/>
        </w:rPr>
        <w:t>.000.000</w:t>
      </w:r>
      <w:r w:rsidRPr="004E36EB">
        <w:rPr>
          <w:rFonts w:eastAsia="Times New Roman" w:cs="Times New Roman"/>
          <w:szCs w:val="24"/>
        </w:rPr>
        <w:t xml:space="preserve"> που θα δίνονταν μέσω του αναπτυξιακού νόμου</w:t>
      </w:r>
      <w:r>
        <w:rPr>
          <w:rFonts w:eastAsia="Times New Roman" w:cs="Times New Roman"/>
          <w:szCs w:val="24"/>
        </w:rPr>
        <w:t>,</w:t>
      </w:r>
      <w:r w:rsidRPr="004E36EB">
        <w:rPr>
          <w:rFonts w:eastAsia="Times New Roman" w:cs="Times New Roman"/>
          <w:szCs w:val="24"/>
        </w:rPr>
        <w:t xml:space="preserve"> που θα </w:t>
      </w:r>
      <w:r>
        <w:rPr>
          <w:rFonts w:eastAsia="Times New Roman" w:cs="Times New Roman"/>
          <w:szCs w:val="24"/>
        </w:rPr>
        <w:t>αναθέρμαιναν</w:t>
      </w:r>
      <w:r w:rsidRPr="004E36EB">
        <w:rPr>
          <w:rFonts w:eastAsia="Times New Roman" w:cs="Times New Roman"/>
          <w:szCs w:val="24"/>
        </w:rPr>
        <w:t xml:space="preserve"> την αγορά εργασίας</w:t>
      </w:r>
      <w:r>
        <w:rPr>
          <w:rFonts w:eastAsia="Times New Roman" w:cs="Times New Roman"/>
          <w:szCs w:val="24"/>
        </w:rPr>
        <w:t>.</w:t>
      </w:r>
      <w:r w:rsidRPr="004E36EB">
        <w:rPr>
          <w:rFonts w:eastAsia="Times New Roman" w:cs="Times New Roman"/>
          <w:szCs w:val="24"/>
        </w:rPr>
        <w:t xml:space="preserve"> </w:t>
      </w:r>
    </w:p>
    <w:p w14:paraId="120F8F18"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Δεν θα αναφερθώ στο</w:t>
      </w:r>
      <w:r>
        <w:rPr>
          <w:rFonts w:eastAsia="Times New Roman" w:cs="Times New Roman"/>
          <w:szCs w:val="24"/>
        </w:rPr>
        <w:t>ν</w:t>
      </w:r>
      <w:r w:rsidRPr="004E36EB">
        <w:rPr>
          <w:rFonts w:eastAsia="Times New Roman" w:cs="Times New Roman"/>
          <w:szCs w:val="24"/>
        </w:rPr>
        <w:t xml:space="preserve"> χειρισμό στο θέμα των συντάξεων</w:t>
      </w:r>
      <w:r>
        <w:rPr>
          <w:rFonts w:eastAsia="Times New Roman" w:cs="Times New Roman"/>
          <w:szCs w:val="24"/>
        </w:rPr>
        <w:t>,</w:t>
      </w:r>
      <w:r w:rsidRPr="004E36EB">
        <w:rPr>
          <w:rFonts w:eastAsia="Times New Roman" w:cs="Times New Roman"/>
          <w:szCs w:val="24"/>
        </w:rPr>
        <w:t xml:space="preserve"> γιατί</w:t>
      </w:r>
      <w:r>
        <w:rPr>
          <w:rFonts w:eastAsia="Times New Roman" w:cs="Times New Roman"/>
          <w:szCs w:val="24"/>
        </w:rPr>
        <w:t xml:space="preserve"> την αλήθεια τι γνωρίζει πλέον ο ε</w:t>
      </w:r>
      <w:r w:rsidRPr="004E36EB">
        <w:rPr>
          <w:rFonts w:eastAsia="Times New Roman" w:cs="Times New Roman"/>
          <w:szCs w:val="24"/>
        </w:rPr>
        <w:t xml:space="preserve">λληνικός </w:t>
      </w:r>
      <w:r>
        <w:rPr>
          <w:rFonts w:eastAsia="Times New Roman" w:cs="Times New Roman"/>
          <w:szCs w:val="24"/>
        </w:rPr>
        <w:t>λαός, τη νι</w:t>
      </w:r>
      <w:r>
        <w:rPr>
          <w:rFonts w:eastAsia="Times New Roman" w:cs="Times New Roman"/>
          <w:szCs w:val="24"/>
        </w:rPr>
        <w:t xml:space="preserve">ώθουν εξάλλου στο πετσί τους οι ίδιοι οι συνταξιούχοι. </w:t>
      </w:r>
    </w:p>
    <w:p w14:paraId="120F8F19"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lastRenderedPageBreak/>
        <w:t xml:space="preserve">Πήρατε </w:t>
      </w:r>
      <w:r>
        <w:rPr>
          <w:rFonts w:eastAsia="Times New Roman" w:cs="Times New Roman"/>
          <w:szCs w:val="24"/>
        </w:rPr>
        <w:t xml:space="preserve">τον </w:t>
      </w:r>
      <w:r w:rsidRPr="004E36EB">
        <w:rPr>
          <w:rFonts w:eastAsia="Times New Roman" w:cs="Times New Roman"/>
          <w:szCs w:val="24"/>
        </w:rPr>
        <w:t>φόρο των ελεύθερων επαγγελματιών από την προηγούμενη Κυβέρνηση στο 26%</w:t>
      </w:r>
      <w:r>
        <w:rPr>
          <w:rFonts w:eastAsia="Times New Roman" w:cs="Times New Roman"/>
          <w:szCs w:val="24"/>
        </w:rPr>
        <w:t>, τον π</w:t>
      </w:r>
      <w:r w:rsidRPr="004E36EB">
        <w:rPr>
          <w:rFonts w:eastAsia="Times New Roman" w:cs="Times New Roman"/>
          <w:szCs w:val="24"/>
        </w:rPr>
        <w:t>ήγατε στο 29% και τώρα πανηγυρίζετε ότι μειώθηκε κατά 1% πηγαίνοντας το</w:t>
      </w:r>
      <w:r>
        <w:rPr>
          <w:rFonts w:eastAsia="Times New Roman" w:cs="Times New Roman"/>
          <w:szCs w:val="24"/>
        </w:rPr>
        <w:t>ν</w:t>
      </w:r>
      <w:r w:rsidRPr="004E36EB">
        <w:rPr>
          <w:rFonts w:eastAsia="Times New Roman" w:cs="Times New Roman"/>
          <w:szCs w:val="24"/>
        </w:rPr>
        <w:t xml:space="preserve"> στο 28%</w:t>
      </w:r>
      <w:r>
        <w:rPr>
          <w:rFonts w:eastAsia="Times New Roman" w:cs="Times New Roman"/>
          <w:szCs w:val="24"/>
        </w:rPr>
        <w:t>.</w:t>
      </w:r>
      <w:r w:rsidRPr="004E36EB">
        <w:rPr>
          <w:rFonts w:eastAsia="Times New Roman" w:cs="Times New Roman"/>
          <w:szCs w:val="24"/>
        </w:rPr>
        <w:t xml:space="preserve"> </w:t>
      </w:r>
    </w:p>
    <w:p w14:paraId="120F8F1A"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Μειώνετ</w:t>
      </w:r>
      <w:r>
        <w:rPr>
          <w:rFonts w:eastAsia="Times New Roman" w:cs="Times New Roman"/>
          <w:szCs w:val="24"/>
        </w:rPr>
        <w:t>ε</w:t>
      </w:r>
      <w:r w:rsidRPr="004E36EB">
        <w:rPr>
          <w:rFonts w:eastAsia="Times New Roman" w:cs="Times New Roman"/>
          <w:szCs w:val="24"/>
        </w:rPr>
        <w:t xml:space="preserve"> </w:t>
      </w:r>
      <w:r>
        <w:rPr>
          <w:rFonts w:eastAsia="Times New Roman" w:cs="Times New Roman"/>
          <w:szCs w:val="24"/>
        </w:rPr>
        <w:t xml:space="preserve">κατά 200.000.000 </w:t>
      </w:r>
      <w:r w:rsidRPr="004E36EB">
        <w:rPr>
          <w:rFonts w:eastAsia="Times New Roman" w:cs="Times New Roman"/>
          <w:szCs w:val="24"/>
        </w:rPr>
        <w:t xml:space="preserve">το </w:t>
      </w:r>
      <w:r w:rsidRPr="004E36EB">
        <w:rPr>
          <w:rFonts w:eastAsia="Times New Roman" w:cs="Times New Roman"/>
          <w:szCs w:val="24"/>
        </w:rPr>
        <w:t>πρόγραμμα επιδότησης ενοικίου</w:t>
      </w:r>
      <w:r>
        <w:rPr>
          <w:rFonts w:eastAsia="Times New Roman" w:cs="Times New Roman"/>
          <w:szCs w:val="24"/>
        </w:rPr>
        <w:t>,</w:t>
      </w:r>
      <w:r w:rsidRPr="004E36EB">
        <w:rPr>
          <w:rFonts w:eastAsia="Times New Roman" w:cs="Times New Roman"/>
          <w:szCs w:val="24"/>
        </w:rPr>
        <w:t xml:space="preserve"> </w:t>
      </w:r>
      <w:r>
        <w:rPr>
          <w:rFonts w:eastAsia="Times New Roman" w:cs="Times New Roman"/>
          <w:szCs w:val="24"/>
        </w:rPr>
        <w:t xml:space="preserve">πλήττοντας τα αδύναμα </w:t>
      </w:r>
      <w:r w:rsidRPr="004E36EB">
        <w:rPr>
          <w:rFonts w:eastAsia="Times New Roman" w:cs="Times New Roman"/>
          <w:szCs w:val="24"/>
        </w:rPr>
        <w:t>λαϊκά στρώματα δίνοντάς τους ένα μικρό στεγαστικό επίδομα και για μία μόνο φορά</w:t>
      </w:r>
      <w:r>
        <w:rPr>
          <w:rFonts w:eastAsia="Times New Roman" w:cs="Times New Roman"/>
          <w:szCs w:val="24"/>
        </w:rPr>
        <w:t>, ε</w:t>
      </w:r>
      <w:r w:rsidRPr="004E36EB">
        <w:rPr>
          <w:rFonts w:eastAsia="Times New Roman" w:cs="Times New Roman"/>
          <w:szCs w:val="24"/>
        </w:rPr>
        <w:t>νώ η επιδότηση είναι διαρκής</w:t>
      </w:r>
      <w:r>
        <w:rPr>
          <w:rFonts w:eastAsia="Times New Roman" w:cs="Times New Roman"/>
          <w:szCs w:val="24"/>
        </w:rPr>
        <w:t>.</w:t>
      </w:r>
    </w:p>
    <w:p w14:paraId="120F8F1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Οι ασφαλισμένοι χάνουν</w:t>
      </w:r>
      <w:r w:rsidRPr="004E36EB">
        <w:rPr>
          <w:rFonts w:eastAsia="Times New Roman" w:cs="Times New Roman"/>
          <w:szCs w:val="24"/>
        </w:rPr>
        <w:t xml:space="preserve"> </w:t>
      </w:r>
      <w:r>
        <w:rPr>
          <w:rFonts w:eastAsia="Times New Roman" w:cs="Times New Roman"/>
          <w:szCs w:val="24"/>
        </w:rPr>
        <w:t>2</w:t>
      </w:r>
      <w:r w:rsidRPr="004E36EB">
        <w:rPr>
          <w:rFonts w:eastAsia="Times New Roman" w:cs="Times New Roman"/>
          <w:szCs w:val="24"/>
        </w:rPr>
        <w:t>40</w:t>
      </w:r>
      <w:r>
        <w:rPr>
          <w:rFonts w:eastAsia="Times New Roman" w:cs="Times New Roman"/>
          <w:szCs w:val="24"/>
        </w:rPr>
        <w:t>.000.000</w:t>
      </w:r>
      <w:r w:rsidRPr="004E36EB">
        <w:rPr>
          <w:rFonts w:eastAsia="Times New Roman" w:cs="Times New Roman"/>
          <w:szCs w:val="24"/>
        </w:rPr>
        <w:t xml:space="preserve"> ευρώ από την επιδότηση στ</w:t>
      </w:r>
      <w:r>
        <w:rPr>
          <w:rFonts w:eastAsia="Times New Roman" w:cs="Times New Roman"/>
          <w:szCs w:val="24"/>
        </w:rPr>
        <w:t>α φάρμακα που συνταγογραφούνται</w:t>
      </w:r>
      <w:r>
        <w:rPr>
          <w:rFonts w:eastAsia="Times New Roman" w:cs="Times New Roman"/>
          <w:szCs w:val="24"/>
        </w:rPr>
        <w:t xml:space="preserve">. </w:t>
      </w:r>
      <w:r w:rsidRPr="004E36EB">
        <w:rPr>
          <w:rFonts w:eastAsia="Times New Roman" w:cs="Times New Roman"/>
          <w:szCs w:val="24"/>
        </w:rPr>
        <w:t xml:space="preserve">Χάνονται </w:t>
      </w:r>
      <w:r>
        <w:rPr>
          <w:rFonts w:eastAsia="Times New Roman" w:cs="Times New Roman"/>
          <w:szCs w:val="24"/>
        </w:rPr>
        <w:t>140.000.000</w:t>
      </w:r>
      <w:r w:rsidRPr="004E36EB">
        <w:rPr>
          <w:rFonts w:eastAsia="Times New Roman" w:cs="Times New Roman"/>
          <w:szCs w:val="24"/>
        </w:rPr>
        <w:t xml:space="preserve"> </w:t>
      </w:r>
      <w:r>
        <w:rPr>
          <w:rFonts w:eastAsia="Times New Roman" w:cs="Times New Roman"/>
          <w:szCs w:val="24"/>
        </w:rPr>
        <w:t xml:space="preserve">από </w:t>
      </w:r>
      <w:r w:rsidRPr="004E36EB">
        <w:rPr>
          <w:rFonts w:eastAsia="Times New Roman" w:cs="Times New Roman"/>
          <w:szCs w:val="24"/>
        </w:rPr>
        <w:t>τη ματαίωση της δημιουργίας νέων μονάδων προσχολικής αγωγής</w:t>
      </w:r>
      <w:r>
        <w:rPr>
          <w:rFonts w:eastAsia="Times New Roman" w:cs="Times New Roman"/>
          <w:szCs w:val="24"/>
        </w:rPr>
        <w:t>.</w:t>
      </w:r>
      <w:r w:rsidRPr="004E36EB">
        <w:rPr>
          <w:rFonts w:eastAsia="Times New Roman" w:cs="Times New Roman"/>
          <w:szCs w:val="24"/>
        </w:rPr>
        <w:t xml:space="preserve"> </w:t>
      </w:r>
    </w:p>
    <w:p w14:paraId="120F8F1C"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Και όλα αυτά συμβαίνουν όταν το δημόσιο χρέος συνεχώς αυξάνεται</w:t>
      </w:r>
      <w:r>
        <w:rPr>
          <w:rFonts w:eastAsia="Times New Roman" w:cs="Times New Roman"/>
          <w:szCs w:val="24"/>
        </w:rPr>
        <w:t>,</w:t>
      </w:r>
      <w:r w:rsidRPr="004E36EB">
        <w:rPr>
          <w:rFonts w:eastAsia="Times New Roman" w:cs="Times New Roman"/>
          <w:szCs w:val="24"/>
        </w:rPr>
        <w:t xml:space="preserve"> αντί να μειώνεται</w:t>
      </w:r>
      <w:r>
        <w:rPr>
          <w:rFonts w:eastAsia="Times New Roman" w:cs="Times New Roman"/>
          <w:szCs w:val="24"/>
        </w:rPr>
        <w:t>.</w:t>
      </w:r>
      <w:r w:rsidRPr="004E36EB">
        <w:rPr>
          <w:rFonts w:eastAsia="Times New Roman" w:cs="Times New Roman"/>
          <w:szCs w:val="24"/>
        </w:rPr>
        <w:t xml:space="preserve"> Μόνο σε ένα</w:t>
      </w:r>
      <w:r>
        <w:rPr>
          <w:rFonts w:eastAsia="Times New Roman" w:cs="Times New Roman"/>
          <w:szCs w:val="24"/>
        </w:rPr>
        <w:t>ν χρόνο αυξήθηκε κατά 28,1 δισεκατομμύρια ευρώ. Από τα 328,7 δισεκατομμύ</w:t>
      </w:r>
      <w:r>
        <w:rPr>
          <w:rFonts w:eastAsia="Times New Roman" w:cs="Times New Roman"/>
          <w:szCs w:val="24"/>
        </w:rPr>
        <w:t xml:space="preserve">ρια </w:t>
      </w:r>
      <w:r w:rsidRPr="004E36EB">
        <w:rPr>
          <w:rFonts w:eastAsia="Times New Roman" w:cs="Times New Roman"/>
          <w:szCs w:val="24"/>
        </w:rPr>
        <w:t>στο τέλος του 2017</w:t>
      </w:r>
      <w:r>
        <w:rPr>
          <w:rFonts w:eastAsia="Times New Roman" w:cs="Times New Roman"/>
          <w:szCs w:val="24"/>
        </w:rPr>
        <w:t xml:space="preserve">, σκαρφάλωσε στα 356,8 δισεκατομμύρια. </w:t>
      </w:r>
    </w:p>
    <w:p w14:paraId="120F8F1D"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Η οικονομική κατάστα</w:t>
      </w:r>
      <w:r>
        <w:rPr>
          <w:rFonts w:eastAsia="Times New Roman" w:cs="Times New Roman"/>
          <w:szCs w:val="24"/>
        </w:rPr>
        <w:t>ση της χώρας θυμίζει την φθισική</w:t>
      </w:r>
      <w:r w:rsidRPr="004E36EB">
        <w:rPr>
          <w:rFonts w:eastAsia="Times New Roman" w:cs="Times New Roman"/>
          <w:szCs w:val="24"/>
        </w:rPr>
        <w:t xml:space="preserve"> σαρανταποδαρούσα του </w:t>
      </w:r>
      <w:r>
        <w:rPr>
          <w:rFonts w:eastAsia="Times New Roman" w:cs="Times New Roman"/>
          <w:szCs w:val="24"/>
        </w:rPr>
        <w:t xml:space="preserve">Τσακαλώτου. </w:t>
      </w:r>
      <w:r w:rsidRPr="004E36EB">
        <w:rPr>
          <w:rFonts w:eastAsia="Times New Roman" w:cs="Times New Roman"/>
          <w:szCs w:val="24"/>
        </w:rPr>
        <w:t>Μην πανηγυρίζετε</w:t>
      </w:r>
      <w:r>
        <w:rPr>
          <w:rFonts w:eastAsia="Times New Roman" w:cs="Times New Roman"/>
          <w:szCs w:val="24"/>
        </w:rPr>
        <w:t>,</w:t>
      </w:r>
      <w:r w:rsidRPr="004E36EB">
        <w:rPr>
          <w:rFonts w:eastAsia="Times New Roman" w:cs="Times New Roman"/>
          <w:szCs w:val="24"/>
        </w:rPr>
        <w:t xml:space="preserve"> λοιπόν</w:t>
      </w:r>
      <w:r>
        <w:rPr>
          <w:rFonts w:eastAsia="Times New Roman" w:cs="Times New Roman"/>
          <w:szCs w:val="24"/>
        </w:rPr>
        <w:t>. Σ</w:t>
      </w:r>
      <w:r w:rsidRPr="004E36EB">
        <w:rPr>
          <w:rFonts w:eastAsia="Times New Roman" w:cs="Times New Roman"/>
          <w:szCs w:val="24"/>
        </w:rPr>
        <w:t>υνειδητοποιήστε ότι από το 2015 μέχρι σήμερα έχ</w:t>
      </w:r>
      <w:r>
        <w:rPr>
          <w:rFonts w:eastAsia="Times New Roman" w:cs="Times New Roman"/>
          <w:szCs w:val="24"/>
        </w:rPr>
        <w:t>ει ηττηθεί τόσο η ιδεολογική</w:t>
      </w:r>
      <w:r w:rsidRPr="004E36EB">
        <w:rPr>
          <w:rFonts w:eastAsia="Times New Roman" w:cs="Times New Roman"/>
          <w:szCs w:val="24"/>
        </w:rPr>
        <w:t xml:space="preserve"> όσο κ</w:t>
      </w:r>
      <w:r w:rsidRPr="004E36EB">
        <w:rPr>
          <w:rFonts w:eastAsia="Times New Roman" w:cs="Times New Roman"/>
          <w:szCs w:val="24"/>
        </w:rPr>
        <w:t>αι η</w:t>
      </w:r>
      <w:r>
        <w:rPr>
          <w:rFonts w:eastAsia="Times New Roman" w:cs="Times New Roman"/>
          <w:szCs w:val="24"/>
        </w:rPr>
        <w:t xml:space="preserve"> ηθική</w:t>
      </w:r>
      <w:r w:rsidRPr="004E36EB">
        <w:rPr>
          <w:rFonts w:eastAsia="Times New Roman" w:cs="Times New Roman"/>
          <w:szCs w:val="24"/>
        </w:rPr>
        <w:t xml:space="preserve"> σας υπόθεση</w:t>
      </w:r>
      <w:r>
        <w:rPr>
          <w:rFonts w:eastAsia="Times New Roman" w:cs="Times New Roman"/>
          <w:szCs w:val="24"/>
        </w:rPr>
        <w:t>.</w:t>
      </w:r>
      <w:r w:rsidRPr="004E36EB">
        <w:rPr>
          <w:rFonts w:eastAsia="Times New Roman" w:cs="Times New Roman"/>
          <w:szCs w:val="24"/>
        </w:rPr>
        <w:t xml:space="preserve"> Η τετράχρονη θητεία σας ήταν μοναδικά οδυνηρή για τη χώρα και τους πολίτες</w:t>
      </w:r>
      <w:r>
        <w:rPr>
          <w:rFonts w:eastAsia="Times New Roman" w:cs="Times New Roman"/>
          <w:szCs w:val="24"/>
        </w:rPr>
        <w:t>. Τελικά είχε δίκιο</w:t>
      </w:r>
      <w:r w:rsidRPr="004E36EB">
        <w:rPr>
          <w:rFonts w:eastAsia="Times New Roman" w:cs="Times New Roman"/>
          <w:szCs w:val="24"/>
        </w:rPr>
        <w:t xml:space="preserve"> αυτός που είχε πει ότι οι αριστεροί αγαπούν τόσο πολύ τους </w:t>
      </w:r>
      <w:r>
        <w:rPr>
          <w:rFonts w:eastAsia="Times New Roman" w:cs="Times New Roman"/>
          <w:szCs w:val="24"/>
        </w:rPr>
        <w:t>φτωχούς,</w:t>
      </w:r>
      <w:r w:rsidRPr="004E36EB">
        <w:rPr>
          <w:rFonts w:eastAsia="Times New Roman" w:cs="Times New Roman"/>
          <w:szCs w:val="24"/>
        </w:rPr>
        <w:t xml:space="preserve"> ώστε φροντίζουν να τους κάνουν περισσότερους</w:t>
      </w:r>
      <w:r>
        <w:rPr>
          <w:rFonts w:eastAsia="Times New Roman" w:cs="Times New Roman"/>
          <w:szCs w:val="24"/>
        </w:rPr>
        <w:t>.</w:t>
      </w:r>
      <w:r w:rsidRPr="004E36EB">
        <w:rPr>
          <w:rFonts w:eastAsia="Times New Roman" w:cs="Times New Roman"/>
          <w:szCs w:val="24"/>
        </w:rPr>
        <w:t xml:space="preserve"> </w:t>
      </w:r>
    </w:p>
    <w:p w14:paraId="120F8F1E"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lastRenderedPageBreak/>
        <w:t>Είναι γι</w:t>
      </w:r>
      <w:r>
        <w:rPr>
          <w:rFonts w:eastAsia="Times New Roman" w:cs="Times New Roman"/>
          <w:szCs w:val="24"/>
        </w:rPr>
        <w:t>α όλους μ</w:t>
      </w:r>
      <w:r w:rsidRPr="004E36EB">
        <w:rPr>
          <w:rFonts w:eastAsia="Times New Roman" w:cs="Times New Roman"/>
          <w:szCs w:val="24"/>
        </w:rPr>
        <w:t>ία ώρα</w:t>
      </w:r>
      <w:r w:rsidRPr="004E36EB">
        <w:rPr>
          <w:rFonts w:eastAsia="Times New Roman" w:cs="Times New Roman"/>
          <w:szCs w:val="24"/>
        </w:rPr>
        <w:t xml:space="preserve"> ευθύνες</w:t>
      </w:r>
      <w:r>
        <w:rPr>
          <w:rFonts w:eastAsia="Times New Roman" w:cs="Times New Roman"/>
          <w:szCs w:val="24"/>
        </w:rPr>
        <w:t>,</w:t>
      </w:r>
      <w:r w:rsidRPr="004E36EB">
        <w:rPr>
          <w:rFonts w:eastAsia="Times New Roman" w:cs="Times New Roman"/>
          <w:szCs w:val="24"/>
        </w:rPr>
        <w:t xml:space="preserve"> εγρήγορσης</w:t>
      </w:r>
      <w:r>
        <w:rPr>
          <w:rFonts w:eastAsia="Times New Roman" w:cs="Times New Roman"/>
          <w:szCs w:val="24"/>
        </w:rPr>
        <w:t>,</w:t>
      </w:r>
      <w:r w:rsidRPr="004E36EB">
        <w:rPr>
          <w:rFonts w:eastAsia="Times New Roman" w:cs="Times New Roman"/>
          <w:szCs w:val="24"/>
        </w:rPr>
        <w:t xml:space="preserve"> αυτοσυνειδησίας</w:t>
      </w:r>
      <w:r>
        <w:rPr>
          <w:rFonts w:eastAsia="Times New Roman" w:cs="Times New Roman"/>
          <w:szCs w:val="24"/>
        </w:rPr>
        <w:t>,</w:t>
      </w:r>
      <w:r w:rsidRPr="004E36EB">
        <w:rPr>
          <w:rFonts w:eastAsia="Times New Roman" w:cs="Times New Roman"/>
          <w:szCs w:val="24"/>
        </w:rPr>
        <w:t xml:space="preserve"> ουσιαστικής</w:t>
      </w:r>
      <w:r>
        <w:rPr>
          <w:rFonts w:eastAsia="Times New Roman" w:cs="Times New Roman"/>
          <w:szCs w:val="24"/>
        </w:rPr>
        <w:t>,</w:t>
      </w:r>
      <w:r w:rsidRPr="004E36EB">
        <w:rPr>
          <w:rFonts w:eastAsia="Times New Roman" w:cs="Times New Roman"/>
          <w:szCs w:val="24"/>
        </w:rPr>
        <w:t xml:space="preserve"> αποδοτικής δράσης</w:t>
      </w:r>
      <w:r>
        <w:rPr>
          <w:rFonts w:eastAsia="Times New Roman" w:cs="Times New Roman"/>
          <w:szCs w:val="24"/>
        </w:rPr>
        <w:t>,</w:t>
      </w:r>
      <w:r w:rsidRPr="004E36EB">
        <w:rPr>
          <w:rFonts w:eastAsia="Times New Roman" w:cs="Times New Roman"/>
          <w:szCs w:val="24"/>
        </w:rPr>
        <w:t xml:space="preserve"> ρεαλισμού και λογικής</w:t>
      </w:r>
      <w:r>
        <w:rPr>
          <w:rFonts w:eastAsia="Times New Roman" w:cs="Times New Roman"/>
          <w:szCs w:val="24"/>
        </w:rPr>
        <w:t>.</w:t>
      </w:r>
      <w:r w:rsidRPr="004E36EB">
        <w:rPr>
          <w:rFonts w:eastAsia="Times New Roman" w:cs="Times New Roman"/>
          <w:szCs w:val="24"/>
        </w:rPr>
        <w:t xml:space="preserve"> Δεν υπάρχει πλέον χρόνος για άλλα ψέματα</w:t>
      </w:r>
      <w:r>
        <w:rPr>
          <w:rFonts w:eastAsia="Times New Roman" w:cs="Times New Roman"/>
          <w:szCs w:val="24"/>
        </w:rPr>
        <w:t>,</w:t>
      </w:r>
      <w:r w:rsidRPr="004E36EB">
        <w:rPr>
          <w:rFonts w:eastAsia="Times New Roman" w:cs="Times New Roman"/>
          <w:szCs w:val="24"/>
        </w:rPr>
        <w:t xml:space="preserve"> ευχολόγια</w:t>
      </w:r>
      <w:r>
        <w:rPr>
          <w:rFonts w:eastAsia="Times New Roman" w:cs="Times New Roman"/>
          <w:szCs w:val="24"/>
        </w:rPr>
        <w:t>,</w:t>
      </w:r>
      <w:r w:rsidRPr="004E36EB">
        <w:rPr>
          <w:rFonts w:eastAsia="Times New Roman" w:cs="Times New Roman"/>
          <w:szCs w:val="24"/>
        </w:rPr>
        <w:t xml:space="preserve"> αγαθές προθέσεις και δημαγωγία</w:t>
      </w:r>
      <w:r>
        <w:rPr>
          <w:rFonts w:eastAsia="Times New Roman" w:cs="Times New Roman"/>
          <w:szCs w:val="24"/>
        </w:rPr>
        <w:t>.</w:t>
      </w:r>
      <w:r w:rsidRPr="004E36EB">
        <w:rPr>
          <w:rFonts w:eastAsia="Times New Roman" w:cs="Times New Roman"/>
          <w:szCs w:val="24"/>
        </w:rPr>
        <w:t xml:space="preserve"> </w:t>
      </w:r>
      <w:r>
        <w:rPr>
          <w:rFonts w:eastAsia="Times New Roman" w:cs="Times New Roman"/>
          <w:szCs w:val="24"/>
        </w:rPr>
        <w:t>Η κ</w:t>
      </w:r>
      <w:r w:rsidRPr="004E36EB">
        <w:rPr>
          <w:rFonts w:eastAsia="Times New Roman" w:cs="Times New Roman"/>
          <w:szCs w:val="24"/>
        </w:rPr>
        <w:t>υβέρνηση της Νέας Δημοκρατίας</w:t>
      </w:r>
      <w:r>
        <w:rPr>
          <w:rFonts w:eastAsia="Times New Roman" w:cs="Times New Roman"/>
          <w:szCs w:val="24"/>
        </w:rPr>
        <w:t>,</w:t>
      </w:r>
      <w:r w:rsidRPr="004E36EB">
        <w:rPr>
          <w:rFonts w:eastAsia="Times New Roman" w:cs="Times New Roman"/>
          <w:szCs w:val="24"/>
        </w:rPr>
        <w:t xml:space="preserve"> που έρχεται με σοβαρότητα και υπευθυνότητα</w:t>
      </w:r>
      <w:r>
        <w:rPr>
          <w:rFonts w:eastAsia="Times New Roman" w:cs="Times New Roman"/>
          <w:szCs w:val="24"/>
        </w:rPr>
        <w:t>,</w:t>
      </w:r>
      <w:r w:rsidRPr="004E36EB">
        <w:rPr>
          <w:rFonts w:eastAsia="Times New Roman" w:cs="Times New Roman"/>
          <w:szCs w:val="24"/>
        </w:rPr>
        <w:t xml:space="preserve"> είναι η τελευταία ελπίδα για να σταθεί η χώρα και </w:t>
      </w:r>
      <w:r>
        <w:rPr>
          <w:rFonts w:eastAsia="Times New Roman" w:cs="Times New Roman"/>
          <w:szCs w:val="24"/>
        </w:rPr>
        <w:t xml:space="preserve">η </w:t>
      </w:r>
      <w:r w:rsidRPr="004E36EB">
        <w:rPr>
          <w:rFonts w:eastAsia="Times New Roman" w:cs="Times New Roman"/>
          <w:szCs w:val="24"/>
        </w:rPr>
        <w:t>κοινωνία όρθια</w:t>
      </w:r>
      <w:r>
        <w:rPr>
          <w:rFonts w:eastAsia="Times New Roman" w:cs="Times New Roman"/>
          <w:szCs w:val="24"/>
        </w:rPr>
        <w:t>.</w:t>
      </w:r>
      <w:r w:rsidRPr="004E36EB">
        <w:rPr>
          <w:rFonts w:eastAsia="Times New Roman" w:cs="Times New Roman"/>
          <w:szCs w:val="24"/>
        </w:rPr>
        <w:t xml:space="preserve"> Είμαι</w:t>
      </w:r>
      <w:r>
        <w:rPr>
          <w:rFonts w:eastAsia="Times New Roman" w:cs="Times New Roman"/>
          <w:szCs w:val="24"/>
        </w:rPr>
        <w:t xml:space="preserve"> σίγουρος ότι θα τα καταφέρουμε.</w:t>
      </w:r>
    </w:p>
    <w:p w14:paraId="120F8F1F"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Σας ευχαριστώ πολύ</w:t>
      </w:r>
      <w:r>
        <w:rPr>
          <w:rFonts w:eastAsia="Times New Roman" w:cs="Times New Roman"/>
          <w:szCs w:val="24"/>
        </w:rPr>
        <w:t>.</w:t>
      </w:r>
    </w:p>
    <w:p w14:paraId="120F8F20"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0F8F21" w14:textId="77777777" w:rsidR="0086761A" w:rsidRDefault="00427452">
      <w:pPr>
        <w:spacing w:line="600" w:lineRule="auto"/>
        <w:ind w:firstLine="720"/>
        <w:jc w:val="both"/>
        <w:rPr>
          <w:rFonts w:eastAsia="Times New Roman" w:cs="Times New Roman"/>
          <w:szCs w:val="24"/>
        </w:rPr>
      </w:pPr>
      <w:r w:rsidRPr="00A2159F">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w:t>
      </w:r>
      <w:r w:rsidRPr="004E36EB">
        <w:rPr>
          <w:rFonts w:eastAsia="Times New Roman" w:cs="Times New Roman"/>
          <w:szCs w:val="24"/>
        </w:rPr>
        <w:t xml:space="preserve"> για την ακρίβ</w:t>
      </w:r>
      <w:r w:rsidRPr="004E36EB">
        <w:rPr>
          <w:rFonts w:eastAsia="Times New Roman" w:cs="Times New Roman"/>
          <w:szCs w:val="24"/>
        </w:rPr>
        <w:t>εια του χρόνου</w:t>
      </w:r>
      <w:r>
        <w:rPr>
          <w:rFonts w:eastAsia="Times New Roman" w:cs="Times New Roman"/>
          <w:szCs w:val="24"/>
        </w:rPr>
        <w:t>.</w:t>
      </w:r>
      <w:r w:rsidRPr="004E36EB">
        <w:rPr>
          <w:rFonts w:eastAsia="Times New Roman" w:cs="Times New Roman"/>
          <w:szCs w:val="24"/>
        </w:rPr>
        <w:t xml:space="preserve"> </w:t>
      </w:r>
    </w:p>
    <w:p w14:paraId="120F8F2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Τον </w:t>
      </w:r>
      <w:r w:rsidRPr="004E36EB">
        <w:rPr>
          <w:rFonts w:eastAsia="Times New Roman" w:cs="Times New Roman"/>
          <w:szCs w:val="24"/>
        </w:rPr>
        <w:t>λόγο έχει κ</w:t>
      </w:r>
      <w:r>
        <w:rPr>
          <w:rFonts w:eastAsia="Times New Roman" w:cs="Times New Roman"/>
          <w:szCs w:val="24"/>
        </w:rPr>
        <w:t>. Ρίζος και ακολουθεί ο κ.</w:t>
      </w:r>
      <w:r w:rsidRPr="004E36EB">
        <w:rPr>
          <w:rFonts w:eastAsia="Times New Roman" w:cs="Times New Roman"/>
          <w:szCs w:val="24"/>
        </w:rPr>
        <w:t xml:space="preserve"> Τάσος και έτσι κλείνουμε τον έκτο κύκλο</w:t>
      </w:r>
      <w:r>
        <w:rPr>
          <w:rFonts w:eastAsia="Times New Roman" w:cs="Times New Roman"/>
          <w:szCs w:val="24"/>
        </w:rPr>
        <w:t xml:space="preserve"> και μπαίνουμε </w:t>
      </w:r>
      <w:r w:rsidRPr="004E36EB">
        <w:rPr>
          <w:rFonts w:eastAsia="Times New Roman" w:cs="Times New Roman"/>
          <w:szCs w:val="24"/>
        </w:rPr>
        <w:t>στον έβδομο</w:t>
      </w:r>
      <w:r>
        <w:rPr>
          <w:rFonts w:eastAsia="Times New Roman" w:cs="Times New Roman"/>
          <w:szCs w:val="24"/>
        </w:rPr>
        <w:t>.</w:t>
      </w:r>
    </w:p>
    <w:p w14:paraId="120F8F2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Ορίστε, κύριε Ρίζο.</w:t>
      </w:r>
    </w:p>
    <w:p w14:paraId="120F8F24"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ΔΗΜΗΤΡΙΟΣ ΡΙΖΟΣ:</w:t>
      </w:r>
      <w:r w:rsidRPr="004E36EB">
        <w:rPr>
          <w:rFonts w:eastAsia="Times New Roman" w:cs="Times New Roman"/>
          <w:szCs w:val="24"/>
        </w:rPr>
        <w:t xml:space="preserve"> Ευχαριστώ</w:t>
      </w:r>
      <w:r>
        <w:rPr>
          <w:rFonts w:eastAsia="Times New Roman" w:cs="Times New Roman"/>
          <w:szCs w:val="24"/>
        </w:rPr>
        <w:t>,</w:t>
      </w:r>
      <w:r w:rsidRPr="004E36EB">
        <w:rPr>
          <w:rFonts w:eastAsia="Times New Roman" w:cs="Times New Roman"/>
          <w:szCs w:val="24"/>
        </w:rPr>
        <w:t xml:space="preserve"> </w:t>
      </w:r>
      <w:r>
        <w:rPr>
          <w:rFonts w:eastAsia="Times New Roman" w:cs="Times New Roman"/>
          <w:szCs w:val="24"/>
        </w:rPr>
        <w:t>κυρία Π</w:t>
      </w:r>
      <w:r w:rsidRPr="004E36EB">
        <w:rPr>
          <w:rFonts w:eastAsia="Times New Roman" w:cs="Times New Roman"/>
          <w:szCs w:val="24"/>
        </w:rPr>
        <w:t>ρόεδρε</w:t>
      </w:r>
      <w:r>
        <w:rPr>
          <w:rFonts w:eastAsia="Times New Roman" w:cs="Times New Roman"/>
          <w:szCs w:val="24"/>
        </w:rPr>
        <w:t>.</w:t>
      </w:r>
    </w:p>
    <w:p w14:paraId="120F8F2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w:t>
      </w:r>
      <w:r w:rsidRPr="004E36EB">
        <w:rPr>
          <w:rFonts w:eastAsia="Times New Roman" w:cs="Times New Roman"/>
          <w:szCs w:val="24"/>
        </w:rPr>
        <w:t xml:space="preserve"> </w:t>
      </w:r>
      <w:r>
        <w:rPr>
          <w:rFonts w:eastAsia="Times New Roman" w:cs="Times New Roman"/>
          <w:szCs w:val="24"/>
        </w:rPr>
        <w:t>ήρθαμε σήμερα να συζ</w:t>
      </w:r>
      <w:r>
        <w:rPr>
          <w:rFonts w:eastAsia="Times New Roman" w:cs="Times New Roman"/>
          <w:szCs w:val="24"/>
        </w:rPr>
        <w:t xml:space="preserve">ητήσουμε </w:t>
      </w:r>
      <w:r w:rsidRPr="004E36EB">
        <w:rPr>
          <w:rFonts w:eastAsia="Times New Roman" w:cs="Times New Roman"/>
          <w:szCs w:val="24"/>
        </w:rPr>
        <w:t xml:space="preserve">τον </w:t>
      </w:r>
      <w:r>
        <w:rPr>
          <w:rFonts w:eastAsia="Times New Roman" w:cs="Times New Roman"/>
          <w:szCs w:val="24"/>
        </w:rPr>
        <w:t>κ</w:t>
      </w:r>
      <w:r w:rsidRPr="004E36EB">
        <w:rPr>
          <w:rFonts w:eastAsia="Times New Roman" w:cs="Times New Roman"/>
          <w:szCs w:val="24"/>
        </w:rPr>
        <w:t xml:space="preserve">ρατικό </w:t>
      </w:r>
      <w:r>
        <w:rPr>
          <w:rFonts w:eastAsia="Times New Roman" w:cs="Times New Roman"/>
          <w:szCs w:val="24"/>
        </w:rPr>
        <w:t>π</w:t>
      </w:r>
      <w:r w:rsidRPr="004E36EB">
        <w:rPr>
          <w:rFonts w:eastAsia="Times New Roman" w:cs="Times New Roman"/>
          <w:szCs w:val="24"/>
        </w:rPr>
        <w:t>ροϋπολογισμό του 2019</w:t>
      </w:r>
      <w:r>
        <w:rPr>
          <w:rFonts w:eastAsia="Times New Roman" w:cs="Times New Roman"/>
          <w:szCs w:val="24"/>
        </w:rPr>
        <w:t>,</w:t>
      </w:r>
      <w:r w:rsidRPr="004E36EB">
        <w:rPr>
          <w:rFonts w:eastAsia="Times New Roman" w:cs="Times New Roman"/>
          <w:szCs w:val="24"/>
        </w:rPr>
        <w:t xml:space="preserve"> το</w:t>
      </w:r>
      <w:r>
        <w:rPr>
          <w:rFonts w:eastAsia="Times New Roman" w:cs="Times New Roman"/>
          <w:szCs w:val="24"/>
        </w:rPr>
        <w:t>ν τέταρτο</w:t>
      </w:r>
      <w:r w:rsidRPr="004E36EB">
        <w:rPr>
          <w:rFonts w:eastAsia="Times New Roman" w:cs="Times New Roman"/>
          <w:szCs w:val="24"/>
        </w:rPr>
        <w:t xml:space="preserve"> προϋπολογισμό του ΣΥΡΙΖΑ</w:t>
      </w:r>
      <w:r>
        <w:rPr>
          <w:rFonts w:eastAsia="Times New Roman" w:cs="Times New Roman"/>
          <w:szCs w:val="24"/>
        </w:rPr>
        <w:t>. Ας σταχυολογήσουμε μερικά</w:t>
      </w:r>
      <w:r w:rsidRPr="004E36EB">
        <w:rPr>
          <w:rFonts w:eastAsia="Times New Roman" w:cs="Times New Roman"/>
          <w:szCs w:val="24"/>
        </w:rPr>
        <w:t xml:space="preserve"> στοιχεία του σήμερα</w:t>
      </w:r>
      <w:r>
        <w:rPr>
          <w:rFonts w:eastAsia="Times New Roman" w:cs="Times New Roman"/>
          <w:szCs w:val="24"/>
        </w:rPr>
        <w:t>.</w:t>
      </w:r>
      <w:r w:rsidRPr="004E36EB">
        <w:rPr>
          <w:rFonts w:eastAsia="Times New Roman" w:cs="Times New Roman"/>
          <w:szCs w:val="24"/>
        </w:rPr>
        <w:t xml:space="preserve"> </w:t>
      </w:r>
    </w:p>
    <w:p w14:paraId="120F8F26"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lastRenderedPageBreak/>
        <w:t>Τομέας απασχόλησης</w:t>
      </w:r>
      <w:r>
        <w:rPr>
          <w:rFonts w:eastAsia="Times New Roman" w:cs="Times New Roman"/>
          <w:szCs w:val="24"/>
        </w:rPr>
        <w:t>. Μ</w:t>
      </w:r>
      <w:r w:rsidRPr="004E36EB">
        <w:rPr>
          <w:rFonts w:eastAsia="Times New Roman" w:cs="Times New Roman"/>
          <w:szCs w:val="24"/>
        </w:rPr>
        <w:t xml:space="preserve">ιλάμε σήμερα εδώ </w:t>
      </w:r>
      <w:r>
        <w:rPr>
          <w:rFonts w:eastAsia="Times New Roman" w:cs="Times New Roman"/>
          <w:szCs w:val="24"/>
        </w:rPr>
        <w:t>με</w:t>
      </w:r>
      <w:r w:rsidRPr="004E36EB">
        <w:rPr>
          <w:rFonts w:eastAsia="Times New Roman" w:cs="Times New Roman"/>
          <w:szCs w:val="24"/>
        </w:rPr>
        <w:t xml:space="preserve"> την ανεργία να έχει υποχωρήσει το τρίτο τρίμηνο του </w:t>
      </w:r>
      <w:r>
        <w:rPr>
          <w:rFonts w:eastAsia="Times New Roman" w:cs="Times New Roman"/>
          <w:szCs w:val="24"/>
        </w:rPr>
        <w:t xml:space="preserve">2018, όπως ανακοίνωσε και η </w:t>
      </w:r>
      <w:r>
        <w:rPr>
          <w:rFonts w:eastAsia="Times New Roman" w:cs="Times New Roman"/>
          <w:szCs w:val="24"/>
        </w:rPr>
        <w:t>ΕΛΣΤΑΤ,</w:t>
      </w:r>
      <w:r w:rsidRPr="004E36EB">
        <w:rPr>
          <w:rFonts w:eastAsia="Times New Roman" w:cs="Times New Roman"/>
          <w:szCs w:val="24"/>
        </w:rPr>
        <w:t xml:space="preserve"> στο </w:t>
      </w:r>
      <w:r>
        <w:rPr>
          <w:rFonts w:eastAsia="Times New Roman" w:cs="Times New Roman"/>
          <w:szCs w:val="24"/>
        </w:rPr>
        <w:t>18,3%, εννιά</w:t>
      </w:r>
      <w:r w:rsidRPr="004E36EB">
        <w:rPr>
          <w:rFonts w:eastAsia="Times New Roman" w:cs="Times New Roman"/>
          <w:szCs w:val="24"/>
        </w:rPr>
        <w:t xml:space="preserve"> μονάδες κάτω από το ποσοστ</w:t>
      </w:r>
      <w:r>
        <w:rPr>
          <w:rFonts w:eastAsia="Times New Roman" w:cs="Times New Roman"/>
          <w:szCs w:val="24"/>
        </w:rPr>
        <w:t>ό της ανεργίας που παραλάβαμε.</w:t>
      </w:r>
      <w:r w:rsidRPr="004E36EB">
        <w:rPr>
          <w:rFonts w:eastAsia="Times New Roman" w:cs="Times New Roman"/>
          <w:szCs w:val="24"/>
        </w:rPr>
        <w:t xml:space="preserve"> Ακόμη ένα ποιοτικό στοιχείο αυτής της πτώσης </w:t>
      </w:r>
      <w:r>
        <w:rPr>
          <w:rFonts w:eastAsia="Times New Roman" w:cs="Times New Roman"/>
          <w:szCs w:val="24"/>
        </w:rPr>
        <w:t xml:space="preserve">της </w:t>
      </w:r>
      <w:r w:rsidRPr="004E36EB">
        <w:rPr>
          <w:rFonts w:eastAsia="Times New Roman" w:cs="Times New Roman"/>
          <w:szCs w:val="24"/>
        </w:rPr>
        <w:t xml:space="preserve">ανεργίας είναι ότι </w:t>
      </w:r>
      <w:r>
        <w:rPr>
          <w:rFonts w:eastAsia="Times New Roman" w:cs="Times New Roman"/>
          <w:szCs w:val="24"/>
        </w:rPr>
        <w:t>το 70% των τριακοσίων χιλιάδων</w:t>
      </w:r>
      <w:r w:rsidRPr="004E36EB">
        <w:rPr>
          <w:rFonts w:eastAsia="Times New Roman" w:cs="Times New Roman"/>
          <w:szCs w:val="24"/>
        </w:rPr>
        <w:t xml:space="preserve"> νέων θέσεων εργασίας που δημιουργήθηκαν αυτή</w:t>
      </w:r>
      <w:r>
        <w:rPr>
          <w:rFonts w:eastAsia="Times New Roman" w:cs="Times New Roman"/>
          <w:szCs w:val="24"/>
        </w:rPr>
        <w:t>ν</w:t>
      </w:r>
      <w:r w:rsidRPr="004E36EB">
        <w:rPr>
          <w:rFonts w:eastAsia="Times New Roman" w:cs="Times New Roman"/>
          <w:szCs w:val="24"/>
        </w:rPr>
        <w:t xml:space="preserve"> την τριετία</w:t>
      </w:r>
      <w:r>
        <w:rPr>
          <w:rFonts w:eastAsia="Times New Roman" w:cs="Times New Roman"/>
          <w:szCs w:val="24"/>
        </w:rPr>
        <w:t>,</w:t>
      </w:r>
      <w:r w:rsidRPr="004E36EB">
        <w:rPr>
          <w:rFonts w:eastAsia="Times New Roman" w:cs="Times New Roman"/>
          <w:szCs w:val="24"/>
        </w:rPr>
        <w:t xml:space="preserve"> είναι πλήρους απ</w:t>
      </w:r>
      <w:r w:rsidRPr="004E36EB">
        <w:rPr>
          <w:rFonts w:eastAsia="Times New Roman" w:cs="Times New Roman"/>
          <w:szCs w:val="24"/>
        </w:rPr>
        <w:t>ασχόλησης</w:t>
      </w:r>
      <w:r>
        <w:rPr>
          <w:rFonts w:eastAsia="Times New Roman" w:cs="Times New Roman"/>
          <w:szCs w:val="24"/>
        </w:rPr>
        <w:t>.</w:t>
      </w:r>
      <w:r w:rsidRPr="004E36EB">
        <w:rPr>
          <w:rFonts w:eastAsia="Times New Roman" w:cs="Times New Roman"/>
          <w:szCs w:val="24"/>
        </w:rPr>
        <w:t xml:space="preserve"> Θέλετε να μας πείσετε ότι όλα είναι δωδεκάμηνα</w:t>
      </w:r>
      <w:r>
        <w:rPr>
          <w:rFonts w:eastAsia="Times New Roman" w:cs="Times New Roman"/>
          <w:szCs w:val="24"/>
        </w:rPr>
        <w:t xml:space="preserve"> και είναι προγράμματα κοινωφελού</w:t>
      </w:r>
      <w:r w:rsidRPr="004E36EB">
        <w:rPr>
          <w:rFonts w:eastAsia="Times New Roman" w:cs="Times New Roman"/>
          <w:szCs w:val="24"/>
        </w:rPr>
        <w:t xml:space="preserve">ς εργασίας και θέματα με τέτοιο τρόπο </w:t>
      </w:r>
      <w:r>
        <w:rPr>
          <w:rFonts w:eastAsia="Times New Roman" w:cs="Times New Roman"/>
          <w:szCs w:val="24"/>
        </w:rPr>
        <w:t>φτιαγμένα που συγ</w:t>
      </w:r>
      <w:r w:rsidRPr="004E36EB">
        <w:rPr>
          <w:rFonts w:eastAsia="Times New Roman" w:cs="Times New Roman"/>
          <w:szCs w:val="24"/>
        </w:rPr>
        <w:t>καλύπτ</w:t>
      </w:r>
      <w:r>
        <w:rPr>
          <w:rFonts w:eastAsia="Times New Roman" w:cs="Times New Roman"/>
          <w:szCs w:val="24"/>
        </w:rPr>
        <w:t>ουν την ανεργία,</w:t>
      </w:r>
      <w:r w:rsidRPr="004E36EB">
        <w:rPr>
          <w:rFonts w:eastAsia="Times New Roman" w:cs="Times New Roman"/>
          <w:szCs w:val="24"/>
        </w:rPr>
        <w:t xml:space="preserve"> αλλά δεν είναι έτσι</w:t>
      </w:r>
      <w:r>
        <w:rPr>
          <w:rFonts w:eastAsia="Times New Roman" w:cs="Times New Roman"/>
          <w:szCs w:val="24"/>
        </w:rPr>
        <w:t>,</w:t>
      </w:r>
      <w:r w:rsidRPr="004E36EB">
        <w:rPr>
          <w:rFonts w:eastAsia="Times New Roman" w:cs="Times New Roman"/>
          <w:szCs w:val="24"/>
        </w:rPr>
        <w:t xml:space="preserve"> συνάδελφοι</w:t>
      </w:r>
      <w:r>
        <w:rPr>
          <w:rFonts w:eastAsia="Times New Roman" w:cs="Times New Roman"/>
          <w:szCs w:val="24"/>
        </w:rPr>
        <w:t>.</w:t>
      </w:r>
      <w:r w:rsidRPr="004E36EB">
        <w:rPr>
          <w:rFonts w:eastAsia="Times New Roman" w:cs="Times New Roman"/>
          <w:szCs w:val="24"/>
        </w:rPr>
        <w:t xml:space="preserve"> Μακάρι να ήταν καλύτερα</w:t>
      </w:r>
      <w:r>
        <w:rPr>
          <w:rFonts w:eastAsia="Times New Roman" w:cs="Times New Roman"/>
          <w:szCs w:val="24"/>
        </w:rPr>
        <w:t>.</w:t>
      </w:r>
      <w:r w:rsidRPr="004E36EB">
        <w:rPr>
          <w:rFonts w:eastAsia="Times New Roman" w:cs="Times New Roman"/>
          <w:szCs w:val="24"/>
        </w:rPr>
        <w:t xml:space="preserve"> </w:t>
      </w:r>
    </w:p>
    <w:p w14:paraId="120F8F27"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Συζητάμε όταν οι άμεσες ξένες</w:t>
      </w:r>
      <w:r w:rsidRPr="004E36EB">
        <w:rPr>
          <w:rFonts w:eastAsia="Times New Roman" w:cs="Times New Roman"/>
          <w:szCs w:val="24"/>
        </w:rPr>
        <w:t xml:space="preserve"> επενδύσεις αυτή</w:t>
      </w:r>
      <w:r>
        <w:rPr>
          <w:rFonts w:eastAsia="Times New Roman" w:cs="Times New Roman"/>
          <w:szCs w:val="24"/>
        </w:rPr>
        <w:t>ν</w:t>
      </w:r>
      <w:r w:rsidRPr="004E36EB">
        <w:rPr>
          <w:rFonts w:eastAsia="Times New Roman" w:cs="Times New Roman"/>
          <w:szCs w:val="24"/>
        </w:rPr>
        <w:t xml:space="preserve"> την τετραετία στη χώρα </w:t>
      </w:r>
      <w:r>
        <w:rPr>
          <w:rFonts w:eastAsia="Times New Roman" w:cs="Times New Roman"/>
          <w:szCs w:val="24"/>
        </w:rPr>
        <w:t>ανήλθαν στα 3,1 δισεκατομμύρια ευρώ α</w:t>
      </w:r>
      <w:r w:rsidRPr="004E36EB">
        <w:rPr>
          <w:rFonts w:eastAsia="Times New Roman" w:cs="Times New Roman"/>
          <w:szCs w:val="24"/>
        </w:rPr>
        <w:t xml:space="preserve">πό 1,4 που ήταν στην προηγούμενη </w:t>
      </w:r>
      <w:r>
        <w:rPr>
          <w:rFonts w:eastAsia="Times New Roman" w:cs="Times New Roman"/>
          <w:szCs w:val="24"/>
        </w:rPr>
        <w:t xml:space="preserve">τετραετία. </w:t>
      </w:r>
    </w:p>
    <w:p w14:paraId="120F8F28"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Κάνουμε αυτή τη συζήτηση</w:t>
      </w:r>
      <w:r>
        <w:rPr>
          <w:rFonts w:eastAsia="Times New Roman" w:cs="Times New Roman"/>
          <w:szCs w:val="24"/>
        </w:rPr>
        <w:t>,</w:t>
      </w:r>
      <w:r w:rsidRPr="004E36EB">
        <w:rPr>
          <w:rFonts w:eastAsia="Times New Roman" w:cs="Times New Roman"/>
          <w:szCs w:val="24"/>
        </w:rPr>
        <w:t xml:space="preserve"> όταν υπάρχει αύξηση της χρηματοδότησης</w:t>
      </w:r>
      <w:r>
        <w:rPr>
          <w:rFonts w:eastAsia="Times New Roman" w:cs="Times New Roman"/>
          <w:szCs w:val="24"/>
        </w:rPr>
        <w:t>,</w:t>
      </w:r>
      <w:r w:rsidRPr="004E36EB">
        <w:rPr>
          <w:rFonts w:eastAsia="Times New Roman" w:cs="Times New Roman"/>
          <w:szCs w:val="24"/>
        </w:rPr>
        <w:t xml:space="preserve"> ιδιαίτερα για τον τομέα της έρευνας</w:t>
      </w:r>
      <w:r>
        <w:rPr>
          <w:rFonts w:eastAsia="Times New Roman" w:cs="Times New Roman"/>
          <w:szCs w:val="24"/>
        </w:rPr>
        <w:t>,</w:t>
      </w:r>
      <w:r w:rsidRPr="004E36EB">
        <w:rPr>
          <w:rFonts w:eastAsia="Times New Roman" w:cs="Times New Roman"/>
          <w:szCs w:val="24"/>
        </w:rPr>
        <w:t xml:space="preserve"> είτε μέ</w:t>
      </w:r>
      <w:r>
        <w:rPr>
          <w:rFonts w:eastAsia="Times New Roman" w:cs="Times New Roman"/>
          <w:szCs w:val="24"/>
        </w:rPr>
        <w:t>σω του τακτικού προϋπολ</w:t>
      </w:r>
      <w:r>
        <w:rPr>
          <w:rFonts w:eastAsia="Times New Roman" w:cs="Times New Roman"/>
          <w:szCs w:val="24"/>
        </w:rPr>
        <w:t>ογισμού είτε</w:t>
      </w:r>
      <w:r w:rsidRPr="004E36EB">
        <w:rPr>
          <w:rFonts w:eastAsia="Times New Roman" w:cs="Times New Roman"/>
          <w:szCs w:val="24"/>
        </w:rPr>
        <w:t xml:space="preserve"> μέσω του Προγράμματος Δημοσίων Επενδύσεων</w:t>
      </w:r>
      <w:r>
        <w:rPr>
          <w:rFonts w:eastAsia="Times New Roman" w:cs="Times New Roman"/>
          <w:szCs w:val="24"/>
        </w:rPr>
        <w:t>. Σήμερα βρισκόμαστε στα</w:t>
      </w:r>
      <w:r w:rsidRPr="004E36EB">
        <w:rPr>
          <w:rFonts w:eastAsia="Times New Roman" w:cs="Times New Roman"/>
          <w:szCs w:val="24"/>
        </w:rPr>
        <w:t xml:space="preserve"> 365</w:t>
      </w:r>
      <w:r>
        <w:rPr>
          <w:rFonts w:eastAsia="Times New Roman" w:cs="Times New Roman"/>
          <w:szCs w:val="24"/>
        </w:rPr>
        <w:t>.000.000.</w:t>
      </w:r>
      <w:r w:rsidRPr="004E36EB">
        <w:rPr>
          <w:rFonts w:eastAsia="Times New Roman" w:cs="Times New Roman"/>
          <w:szCs w:val="24"/>
        </w:rPr>
        <w:t xml:space="preserve"> </w:t>
      </w:r>
    </w:p>
    <w:p w14:paraId="120F8F2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Ό</w:t>
      </w:r>
      <w:r w:rsidRPr="004E36EB">
        <w:rPr>
          <w:rFonts w:eastAsia="Times New Roman" w:cs="Times New Roman"/>
          <w:szCs w:val="24"/>
        </w:rPr>
        <w:t>λα αυτά γιατί τα αναφέρουμε</w:t>
      </w:r>
      <w:r>
        <w:rPr>
          <w:rFonts w:eastAsia="Times New Roman" w:cs="Times New Roman"/>
          <w:szCs w:val="24"/>
        </w:rPr>
        <w:t>;</w:t>
      </w:r>
      <w:r w:rsidRPr="004E36EB">
        <w:rPr>
          <w:rFonts w:eastAsia="Times New Roman" w:cs="Times New Roman"/>
          <w:szCs w:val="24"/>
        </w:rPr>
        <w:t xml:space="preserve"> Γιατί πολύ</w:t>
      </w:r>
      <w:r>
        <w:rPr>
          <w:rFonts w:eastAsia="Times New Roman" w:cs="Times New Roman"/>
          <w:szCs w:val="24"/>
        </w:rPr>
        <w:t>ς</w:t>
      </w:r>
      <w:r w:rsidRPr="004E36EB">
        <w:rPr>
          <w:rFonts w:eastAsia="Times New Roman" w:cs="Times New Roman"/>
          <w:szCs w:val="24"/>
        </w:rPr>
        <w:t xml:space="preserve"> λόγος </w:t>
      </w:r>
      <w:r>
        <w:rPr>
          <w:rFonts w:eastAsia="Times New Roman" w:cs="Times New Roman"/>
          <w:szCs w:val="24"/>
        </w:rPr>
        <w:t xml:space="preserve">έγινε </w:t>
      </w:r>
      <w:r w:rsidRPr="004E36EB">
        <w:rPr>
          <w:rFonts w:eastAsia="Times New Roman" w:cs="Times New Roman"/>
          <w:szCs w:val="24"/>
        </w:rPr>
        <w:t xml:space="preserve">για το </w:t>
      </w:r>
      <w:r>
        <w:rPr>
          <w:rFonts w:eastAsia="Times New Roman" w:cs="Times New Roman"/>
          <w:szCs w:val="24"/>
          <w:lang w:val="en-US"/>
        </w:rPr>
        <w:t>brain</w:t>
      </w:r>
      <w:r w:rsidRPr="008E4DBA">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Δηλαδή η</w:t>
      </w:r>
      <w:r w:rsidRPr="004E36EB">
        <w:rPr>
          <w:rFonts w:eastAsia="Times New Roman" w:cs="Times New Roman"/>
          <w:szCs w:val="24"/>
        </w:rPr>
        <w:t xml:space="preserve"> έρευνα</w:t>
      </w:r>
      <w:r>
        <w:rPr>
          <w:rFonts w:eastAsia="Times New Roman" w:cs="Times New Roman"/>
          <w:szCs w:val="24"/>
        </w:rPr>
        <w:t>,</w:t>
      </w:r>
      <w:r w:rsidRPr="004E36EB">
        <w:rPr>
          <w:rFonts w:eastAsia="Times New Roman" w:cs="Times New Roman"/>
          <w:szCs w:val="24"/>
        </w:rPr>
        <w:t xml:space="preserve"> η καινοτομία </w:t>
      </w:r>
      <w:r>
        <w:rPr>
          <w:rFonts w:eastAsia="Times New Roman" w:cs="Times New Roman"/>
          <w:szCs w:val="24"/>
        </w:rPr>
        <w:t xml:space="preserve">εξυπηρετούνται </w:t>
      </w:r>
      <w:r w:rsidRPr="004E36EB">
        <w:rPr>
          <w:rFonts w:eastAsia="Times New Roman" w:cs="Times New Roman"/>
          <w:szCs w:val="24"/>
        </w:rPr>
        <w:t xml:space="preserve">και με τις χίλιες καινούργιες θέσεις που έχουμε καταφέρει να δώσουμε στα μέλη </w:t>
      </w:r>
      <w:r>
        <w:rPr>
          <w:rFonts w:eastAsia="Times New Roman" w:cs="Times New Roman"/>
          <w:szCs w:val="24"/>
        </w:rPr>
        <w:t xml:space="preserve">ΔΕΠ στα ΑΕΙ </w:t>
      </w:r>
      <w:r w:rsidRPr="004E36EB">
        <w:rPr>
          <w:rFonts w:eastAsia="Times New Roman" w:cs="Times New Roman"/>
          <w:szCs w:val="24"/>
        </w:rPr>
        <w:t xml:space="preserve">της χώρας </w:t>
      </w:r>
      <w:r>
        <w:rPr>
          <w:rFonts w:eastAsia="Times New Roman" w:cs="Times New Roman"/>
          <w:szCs w:val="24"/>
        </w:rPr>
        <w:t xml:space="preserve">μας, με τις </w:t>
      </w:r>
      <w:r>
        <w:rPr>
          <w:rFonts w:eastAsia="Times New Roman" w:cs="Times New Roman"/>
          <w:szCs w:val="24"/>
        </w:rPr>
        <w:lastRenderedPageBreak/>
        <w:t xml:space="preserve">εκατό </w:t>
      </w:r>
      <w:r w:rsidRPr="004E36EB">
        <w:rPr>
          <w:rFonts w:eastAsia="Times New Roman" w:cs="Times New Roman"/>
          <w:szCs w:val="24"/>
        </w:rPr>
        <w:t xml:space="preserve">νέες θέσεις </w:t>
      </w:r>
      <w:r>
        <w:rPr>
          <w:rFonts w:eastAsia="Times New Roman" w:cs="Times New Roman"/>
          <w:szCs w:val="24"/>
        </w:rPr>
        <w:t>στα ερευνητικά μας κέντρα κ</w:t>
      </w:r>
      <w:r w:rsidRPr="004E36EB">
        <w:rPr>
          <w:rFonts w:eastAsia="Times New Roman" w:cs="Times New Roman"/>
          <w:szCs w:val="24"/>
        </w:rPr>
        <w:t xml:space="preserve">αι φυσικά </w:t>
      </w:r>
      <w:r>
        <w:rPr>
          <w:rFonts w:eastAsia="Times New Roman" w:cs="Times New Roman"/>
          <w:szCs w:val="24"/>
        </w:rPr>
        <w:t>με τα καινούργια προγράμματα, όπως είναι το «Ερευνώ, Δημιουργώ,</w:t>
      </w:r>
      <w:r w:rsidRPr="004E36EB">
        <w:rPr>
          <w:rFonts w:eastAsia="Times New Roman" w:cs="Times New Roman"/>
          <w:szCs w:val="24"/>
        </w:rPr>
        <w:t xml:space="preserve"> Καινοτομώ</w:t>
      </w:r>
      <w:r>
        <w:rPr>
          <w:rFonts w:eastAsia="Times New Roman" w:cs="Times New Roman"/>
          <w:szCs w:val="24"/>
        </w:rPr>
        <w:t>»,</w:t>
      </w:r>
      <w:r w:rsidRPr="004E36EB">
        <w:rPr>
          <w:rFonts w:eastAsia="Times New Roman" w:cs="Times New Roman"/>
          <w:szCs w:val="24"/>
        </w:rPr>
        <w:t xml:space="preserve"> που δουλεύει </w:t>
      </w:r>
      <w:r w:rsidRPr="004E36EB">
        <w:rPr>
          <w:rFonts w:eastAsia="Times New Roman" w:cs="Times New Roman"/>
          <w:szCs w:val="24"/>
        </w:rPr>
        <w:t xml:space="preserve">πάνω σε </w:t>
      </w:r>
      <w:r>
        <w:rPr>
          <w:rFonts w:eastAsia="Times New Roman" w:cs="Times New Roman"/>
          <w:szCs w:val="24"/>
        </w:rPr>
        <w:t>ερευνητικά</w:t>
      </w:r>
      <w:r w:rsidRPr="004E36EB">
        <w:rPr>
          <w:rFonts w:eastAsia="Times New Roman" w:cs="Times New Roman"/>
          <w:szCs w:val="24"/>
        </w:rPr>
        <w:t xml:space="preserve"> προγράμματα σε συνεργασία και με επιχειρήσεις</w:t>
      </w:r>
      <w:r>
        <w:rPr>
          <w:rFonts w:eastAsia="Times New Roman" w:cs="Times New Roman"/>
          <w:szCs w:val="24"/>
        </w:rPr>
        <w:t>.</w:t>
      </w:r>
      <w:r w:rsidRPr="004E36EB">
        <w:rPr>
          <w:rFonts w:eastAsia="Times New Roman" w:cs="Times New Roman"/>
          <w:szCs w:val="24"/>
        </w:rPr>
        <w:t xml:space="preserve"> </w:t>
      </w:r>
    </w:p>
    <w:p w14:paraId="120F8F2A"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Αυτό το βλέπουμε και στη δικιά μου περιοχή</w:t>
      </w:r>
      <w:r>
        <w:rPr>
          <w:rFonts w:eastAsia="Times New Roman" w:cs="Times New Roman"/>
          <w:szCs w:val="24"/>
        </w:rPr>
        <w:t>,</w:t>
      </w:r>
      <w:r w:rsidRPr="004E36EB">
        <w:rPr>
          <w:rFonts w:eastAsia="Times New Roman" w:cs="Times New Roman"/>
          <w:szCs w:val="24"/>
        </w:rPr>
        <w:t xml:space="preserve"> στη Θράκη</w:t>
      </w:r>
      <w:r>
        <w:rPr>
          <w:rFonts w:eastAsia="Times New Roman" w:cs="Times New Roman"/>
          <w:szCs w:val="24"/>
        </w:rPr>
        <w:t>.</w:t>
      </w:r>
      <w:r w:rsidRPr="004E36EB">
        <w:rPr>
          <w:rFonts w:eastAsia="Times New Roman" w:cs="Times New Roman"/>
          <w:szCs w:val="24"/>
        </w:rPr>
        <w:t xml:space="preserve"> Το Δημοκρίτειο </w:t>
      </w:r>
      <w:r>
        <w:rPr>
          <w:rFonts w:eastAsia="Times New Roman" w:cs="Times New Roman"/>
          <w:szCs w:val="24"/>
        </w:rPr>
        <w:t xml:space="preserve">ήδη έχει κάνει προτάσεις </w:t>
      </w:r>
      <w:r w:rsidRPr="004E36EB">
        <w:rPr>
          <w:rFonts w:eastAsia="Times New Roman" w:cs="Times New Roman"/>
          <w:szCs w:val="24"/>
        </w:rPr>
        <w:t>για καινούργιες σχολές</w:t>
      </w:r>
      <w:r>
        <w:rPr>
          <w:rFonts w:eastAsia="Times New Roman" w:cs="Times New Roman"/>
          <w:szCs w:val="24"/>
        </w:rPr>
        <w:t>,</w:t>
      </w:r>
      <w:r w:rsidRPr="004E36EB">
        <w:rPr>
          <w:rFonts w:eastAsia="Times New Roman" w:cs="Times New Roman"/>
          <w:szCs w:val="24"/>
        </w:rPr>
        <w:t xml:space="preserve"> καινούργια τμήματ</w:t>
      </w:r>
      <w:r>
        <w:rPr>
          <w:rFonts w:eastAsia="Times New Roman" w:cs="Times New Roman"/>
          <w:szCs w:val="24"/>
        </w:rPr>
        <w:t>α κ</w:t>
      </w:r>
      <w:r w:rsidRPr="004E36EB">
        <w:rPr>
          <w:rFonts w:eastAsia="Times New Roman" w:cs="Times New Roman"/>
          <w:szCs w:val="24"/>
        </w:rPr>
        <w:t>αι σίγουρα είναι σε καλύτερη κατάσταση από ότι ήτα</w:t>
      </w:r>
      <w:r w:rsidRPr="004E36EB">
        <w:rPr>
          <w:rFonts w:eastAsia="Times New Roman" w:cs="Times New Roman"/>
          <w:szCs w:val="24"/>
        </w:rPr>
        <w:t>ν πριν</w:t>
      </w:r>
      <w:r>
        <w:rPr>
          <w:rFonts w:eastAsia="Times New Roman" w:cs="Times New Roman"/>
          <w:szCs w:val="24"/>
        </w:rPr>
        <w:t xml:space="preserve"> από</w:t>
      </w:r>
      <w:r w:rsidRPr="004E36EB">
        <w:rPr>
          <w:rFonts w:eastAsia="Times New Roman" w:cs="Times New Roman"/>
          <w:szCs w:val="24"/>
        </w:rPr>
        <w:t xml:space="preserve"> τέσσερα χρόνια</w:t>
      </w:r>
      <w:r>
        <w:rPr>
          <w:rFonts w:eastAsia="Times New Roman" w:cs="Times New Roman"/>
          <w:szCs w:val="24"/>
        </w:rPr>
        <w:t>.</w:t>
      </w:r>
      <w:r w:rsidRPr="004E36EB">
        <w:rPr>
          <w:rFonts w:eastAsia="Times New Roman" w:cs="Times New Roman"/>
          <w:szCs w:val="24"/>
        </w:rPr>
        <w:t xml:space="preserve"> </w:t>
      </w:r>
    </w:p>
    <w:p w14:paraId="120F8F2B"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Συνολικά</w:t>
      </w:r>
      <w:r>
        <w:rPr>
          <w:rFonts w:eastAsia="Times New Roman" w:cs="Times New Roman"/>
          <w:szCs w:val="24"/>
        </w:rPr>
        <w:t>, ο</w:t>
      </w:r>
      <w:r w:rsidRPr="004E36EB">
        <w:rPr>
          <w:rFonts w:eastAsia="Times New Roman" w:cs="Times New Roman"/>
          <w:szCs w:val="24"/>
        </w:rPr>
        <w:t xml:space="preserve"> προϋπολογισμός της </w:t>
      </w:r>
      <w:r>
        <w:rPr>
          <w:rFonts w:eastAsia="Times New Roman" w:cs="Times New Roman"/>
          <w:szCs w:val="24"/>
        </w:rPr>
        <w:t>παιδεί</w:t>
      </w:r>
      <w:r w:rsidRPr="004E36EB">
        <w:rPr>
          <w:rFonts w:eastAsia="Times New Roman" w:cs="Times New Roman"/>
          <w:szCs w:val="24"/>
        </w:rPr>
        <w:t>ας έχει αυξήσεις</w:t>
      </w:r>
      <w:r>
        <w:rPr>
          <w:rFonts w:eastAsia="Times New Roman" w:cs="Times New Roman"/>
          <w:szCs w:val="24"/>
        </w:rPr>
        <w:t>, έχει συγκεκριμένου</w:t>
      </w:r>
      <w:r w:rsidRPr="004E36EB">
        <w:rPr>
          <w:rFonts w:eastAsia="Times New Roman" w:cs="Times New Roman"/>
          <w:szCs w:val="24"/>
        </w:rPr>
        <w:t xml:space="preserve">ς </w:t>
      </w:r>
      <w:r>
        <w:rPr>
          <w:rFonts w:eastAsia="Times New Roman" w:cs="Times New Roman"/>
          <w:szCs w:val="24"/>
        </w:rPr>
        <w:t>αριθμούς,</w:t>
      </w:r>
      <w:r w:rsidRPr="004E36EB">
        <w:rPr>
          <w:rFonts w:eastAsia="Times New Roman" w:cs="Times New Roman"/>
          <w:szCs w:val="24"/>
        </w:rPr>
        <w:t xml:space="preserve"> αλλά και πραγματικότητες να παρουσιάσει</w:t>
      </w:r>
      <w:r>
        <w:rPr>
          <w:rFonts w:eastAsia="Times New Roman" w:cs="Times New Roman"/>
          <w:szCs w:val="24"/>
        </w:rPr>
        <w:t>,</w:t>
      </w:r>
      <w:r w:rsidRPr="004E36EB">
        <w:rPr>
          <w:rFonts w:eastAsia="Times New Roman" w:cs="Times New Roman"/>
          <w:szCs w:val="24"/>
        </w:rPr>
        <w:t xml:space="preserve"> όπως </w:t>
      </w:r>
      <w:r>
        <w:rPr>
          <w:rFonts w:eastAsia="Times New Roman" w:cs="Times New Roman"/>
          <w:szCs w:val="24"/>
        </w:rPr>
        <w:t>είναι η έγκαιρη τοποθέτηση</w:t>
      </w:r>
      <w:r w:rsidRPr="004E36EB">
        <w:rPr>
          <w:rFonts w:eastAsia="Times New Roman" w:cs="Times New Roman"/>
          <w:szCs w:val="24"/>
        </w:rPr>
        <w:t xml:space="preserve"> καθηγητών μέσης </w:t>
      </w:r>
      <w:r>
        <w:rPr>
          <w:rFonts w:eastAsia="Times New Roman" w:cs="Times New Roman"/>
          <w:szCs w:val="24"/>
        </w:rPr>
        <w:t>εκπαίδευσης.</w:t>
      </w:r>
    </w:p>
    <w:p w14:paraId="120F8F2C"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Δυστυχώς</w:t>
      </w:r>
      <w:r>
        <w:rPr>
          <w:rFonts w:eastAsia="Times New Roman" w:cs="Times New Roman"/>
          <w:szCs w:val="24"/>
        </w:rPr>
        <w:t>,</w:t>
      </w:r>
      <w:r w:rsidRPr="004E36EB">
        <w:rPr>
          <w:rFonts w:eastAsia="Times New Roman" w:cs="Times New Roman"/>
          <w:szCs w:val="24"/>
        </w:rPr>
        <w:t xml:space="preserve"> ακόμα δεν μπορέσαμε να καλύψουμ</w:t>
      </w:r>
      <w:r w:rsidRPr="004E36EB">
        <w:rPr>
          <w:rFonts w:eastAsia="Times New Roman" w:cs="Times New Roman"/>
          <w:szCs w:val="24"/>
        </w:rPr>
        <w:t xml:space="preserve">ε τους αναπληρωτές και συνεχίζουν να υπάρχουν αυτές </w:t>
      </w:r>
      <w:r>
        <w:rPr>
          <w:rFonts w:eastAsia="Times New Roman" w:cs="Times New Roman"/>
          <w:szCs w:val="24"/>
        </w:rPr>
        <w:t xml:space="preserve">οι άσχημες συνθήκες εργασίας. </w:t>
      </w:r>
      <w:r w:rsidRPr="004E36EB">
        <w:rPr>
          <w:rFonts w:eastAsia="Times New Roman" w:cs="Times New Roman"/>
          <w:szCs w:val="24"/>
        </w:rPr>
        <w:t>Το καλύτερο και το ευκταίο είναι να μπορέσουμε να περάσουμε σε μόνιμους</w:t>
      </w:r>
      <w:r>
        <w:rPr>
          <w:rFonts w:eastAsia="Times New Roman" w:cs="Times New Roman"/>
          <w:szCs w:val="24"/>
        </w:rPr>
        <w:t>,</w:t>
      </w:r>
      <w:r w:rsidRPr="004E36EB">
        <w:rPr>
          <w:rFonts w:eastAsia="Times New Roman" w:cs="Times New Roman"/>
          <w:szCs w:val="24"/>
        </w:rPr>
        <w:t xml:space="preserve"> σε μόνιμη απασχόληση</w:t>
      </w:r>
      <w:r>
        <w:rPr>
          <w:rFonts w:eastAsia="Times New Roman" w:cs="Times New Roman"/>
          <w:szCs w:val="24"/>
        </w:rPr>
        <w:t>.</w:t>
      </w:r>
      <w:r w:rsidRPr="004E36EB">
        <w:rPr>
          <w:rFonts w:eastAsia="Times New Roman" w:cs="Times New Roman"/>
          <w:szCs w:val="24"/>
        </w:rPr>
        <w:t xml:space="preserve"> Ήδη έχουμε </w:t>
      </w:r>
      <w:r>
        <w:rPr>
          <w:rFonts w:eastAsia="Times New Roman" w:cs="Times New Roman"/>
          <w:szCs w:val="24"/>
        </w:rPr>
        <w:t>τεσσεράμισι χιλιάδες</w:t>
      </w:r>
      <w:r w:rsidRPr="004E36EB">
        <w:rPr>
          <w:rFonts w:eastAsia="Times New Roman" w:cs="Times New Roman"/>
          <w:szCs w:val="24"/>
        </w:rPr>
        <w:t xml:space="preserve"> που πρόκειται να </w:t>
      </w:r>
      <w:r>
        <w:rPr>
          <w:rFonts w:eastAsia="Times New Roman" w:cs="Times New Roman"/>
          <w:szCs w:val="24"/>
        </w:rPr>
        <w:t xml:space="preserve">πάνε </w:t>
      </w:r>
      <w:r w:rsidRPr="004E36EB">
        <w:rPr>
          <w:rFonts w:eastAsia="Times New Roman" w:cs="Times New Roman"/>
          <w:szCs w:val="24"/>
        </w:rPr>
        <w:t>στην ειδική εκπαίδευση</w:t>
      </w:r>
      <w:r>
        <w:rPr>
          <w:rFonts w:eastAsia="Times New Roman" w:cs="Times New Roman"/>
          <w:szCs w:val="24"/>
        </w:rPr>
        <w:t>, έ</w:t>
      </w:r>
      <w:r>
        <w:rPr>
          <w:rFonts w:eastAsia="Times New Roman" w:cs="Times New Roman"/>
          <w:szCs w:val="24"/>
        </w:rPr>
        <w:t xml:space="preserve">ναν </w:t>
      </w:r>
      <w:r w:rsidRPr="004E36EB">
        <w:rPr>
          <w:rFonts w:eastAsia="Times New Roman" w:cs="Times New Roman"/>
          <w:szCs w:val="24"/>
        </w:rPr>
        <w:t>τομέα ο οποίος είχε χιλιάδες προβλήματα και πάρα πολλές ελλείψεις</w:t>
      </w:r>
      <w:r>
        <w:rPr>
          <w:rFonts w:eastAsia="Times New Roman" w:cs="Times New Roman"/>
          <w:szCs w:val="24"/>
        </w:rPr>
        <w:t xml:space="preserve"> και β</w:t>
      </w:r>
      <w:r w:rsidRPr="004E36EB">
        <w:rPr>
          <w:rFonts w:eastAsia="Times New Roman" w:cs="Times New Roman"/>
          <w:szCs w:val="24"/>
        </w:rPr>
        <w:t>λέπουμε σιγά-σιγά να στέκει στα πόδια του</w:t>
      </w:r>
      <w:r>
        <w:rPr>
          <w:rFonts w:eastAsia="Times New Roman" w:cs="Times New Roman"/>
          <w:szCs w:val="24"/>
        </w:rPr>
        <w:t>.</w:t>
      </w:r>
      <w:r w:rsidRPr="004E36EB">
        <w:rPr>
          <w:rFonts w:eastAsia="Times New Roman" w:cs="Times New Roman"/>
          <w:szCs w:val="24"/>
        </w:rPr>
        <w:t xml:space="preserve"> </w:t>
      </w:r>
    </w:p>
    <w:p w14:paraId="120F8F2D"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lastRenderedPageBreak/>
        <w:t>Να μιλήσουμε για το Υπουργείο Εσωτερικών</w:t>
      </w:r>
      <w:r>
        <w:rPr>
          <w:rFonts w:eastAsia="Times New Roman" w:cs="Times New Roman"/>
          <w:szCs w:val="24"/>
        </w:rPr>
        <w:t>.</w:t>
      </w:r>
      <w:r w:rsidRPr="004E36EB">
        <w:rPr>
          <w:rFonts w:eastAsia="Times New Roman" w:cs="Times New Roman"/>
          <w:szCs w:val="24"/>
        </w:rPr>
        <w:t xml:space="preserve"> Τα χρήματα που </w:t>
      </w:r>
      <w:r>
        <w:rPr>
          <w:rFonts w:eastAsia="Times New Roman" w:cs="Times New Roman"/>
          <w:szCs w:val="24"/>
        </w:rPr>
        <w:t>είδε</w:t>
      </w:r>
      <w:r w:rsidRPr="004E36EB">
        <w:rPr>
          <w:rFonts w:eastAsia="Times New Roman" w:cs="Times New Roman"/>
          <w:szCs w:val="24"/>
        </w:rPr>
        <w:t xml:space="preserve"> η Περιφερειακή Ενότητα Έβρου αυτή</w:t>
      </w:r>
      <w:r>
        <w:rPr>
          <w:rFonts w:eastAsia="Times New Roman" w:cs="Times New Roman"/>
          <w:szCs w:val="24"/>
        </w:rPr>
        <w:t xml:space="preserve">ν τη διετία ήταν πάρα πολλά </w:t>
      </w:r>
      <w:r w:rsidRPr="004E36EB">
        <w:rPr>
          <w:rFonts w:eastAsia="Times New Roman" w:cs="Times New Roman"/>
          <w:szCs w:val="24"/>
        </w:rPr>
        <w:t>για υποδομές</w:t>
      </w:r>
      <w:r>
        <w:rPr>
          <w:rFonts w:eastAsia="Times New Roman" w:cs="Times New Roman"/>
          <w:szCs w:val="24"/>
        </w:rPr>
        <w:t xml:space="preserve">, </w:t>
      </w:r>
      <w:r>
        <w:rPr>
          <w:rFonts w:eastAsia="Times New Roman" w:cs="Times New Roman"/>
          <w:szCs w:val="24"/>
        </w:rPr>
        <w:t>για εξόφληση χρεών</w:t>
      </w:r>
      <w:r w:rsidRPr="004E36EB">
        <w:rPr>
          <w:rFonts w:eastAsia="Times New Roman" w:cs="Times New Roman"/>
          <w:szCs w:val="24"/>
        </w:rPr>
        <w:t xml:space="preserve"> και </w:t>
      </w:r>
      <w:r>
        <w:rPr>
          <w:rFonts w:eastAsia="Times New Roman" w:cs="Times New Roman"/>
          <w:szCs w:val="24"/>
        </w:rPr>
        <w:t xml:space="preserve">για προγραμματισμούς. Κι </w:t>
      </w:r>
      <w:r w:rsidRPr="004E36EB">
        <w:rPr>
          <w:rFonts w:eastAsia="Times New Roman" w:cs="Times New Roman"/>
          <w:szCs w:val="24"/>
        </w:rPr>
        <w:t>όλα αυτά</w:t>
      </w:r>
      <w:r>
        <w:rPr>
          <w:rFonts w:eastAsia="Times New Roman" w:cs="Times New Roman"/>
          <w:szCs w:val="24"/>
        </w:rPr>
        <w:t xml:space="preserve"> μέσα σε μια διετία, γιατί η αποκέντρωση και η πε</w:t>
      </w:r>
      <w:r w:rsidRPr="004E36EB">
        <w:rPr>
          <w:rFonts w:eastAsia="Times New Roman" w:cs="Times New Roman"/>
          <w:szCs w:val="24"/>
        </w:rPr>
        <w:t>ριφερειακή δι</w:t>
      </w:r>
      <w:r>
        <w:rPr>
          <w:rFonts w:eastAsia="Times New Roman" w:cs="Times New Roman"/>
          <w:szCs w:val="24"/>
        </w:rPr>
        <w:t>οίκηση είναι προτεραιότητα της Κ</w:t>
      </w:r>
      <w:r w:rsidRPr="004E36EB">
        <w:rPr>
          <w:rFonts w:eastAsia="Times New Roman" w:cs="Times New Roman"/>
          <w:szCs w:val="24"/>
        </w:rPr>
        <w:t>υβέρνησης</w:t>
      </w:r>
      <w:r>
        <w:rPr>
          <w:rFonts w:eastAsia="Times New Roman" w:cs="Times New Roman"/>
          <w:szCs w:val="24"/>
        </w:rPr>
        <w:t>.</w:t>
      </w:r>
      <w:r w:rsidRPr="004E36EB">
        <w:rPr>
          <w:rFonts w:eastAsia="Times New Roman" w:cs="Times New Roman"/>
          <w:szCs w:val="24"/>
        </w:rPr>
        <w:t xml:space="preserve"> </w:t>
      </w:r>
    </w:p>
    <w:p w14:paraId="120F8F2E"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 xml:space="preserve">Να </w:t>
      </w:r>
      <w:r>
        <w:rPr>
          <w:rFonts w:eastAsia="Times New Roman" w:cs="Times New Roman"/>
          <w:szCs w:val="24"/>
        </w:rPr>
        <w:t>πούμε για τα σ</w:t>
      </w:r>
      <w:r w:rsidRPr="004E36EB">
        <w:rPr>
          <w:rFonts w:eastAsia="Times New Roman" w:cs="Times New Roman"/>
          <w:szCs w:val="24"/>
        </w:rPr>
        <w:t>χολικά γεύματα</w:t>
      </w:r>
      <w:r>
        <w:rPr>
          <w:rFonts w:eastAsia="Times New Roman" w:cs="Times New Roman"/>
          <w:szCs w:val="24"/>
        </w:rPr>
        <w:t xml:space="preserve"> ή γ</w:t>
      </w:r>
      <w:r w:rsidRPr="004E36EB">
        <w:rPr>
          <w:rFonts w:eastAsia="Times New Roman" w:cs="Times New Roman"/>
          <w:szCs w:val="24"/>
        </w:rPr>
        <w:t>ια τους βρεφονηπιακούς σταθμούς</w:t>
      </w:r>
      <w:r>
        <w:rPr>
          <w:rFonts w:eastAsia="Times New Roman" w:cs="Times New Roman"/>
          <w:szCs w:val="24"/>
        </w:rPr>
        <w:t>, που ακούσαμ</w:t>
      </w:r>
      <w:r w:rsidRPr="004E36EB">
        <w:rPr>
          <w:rFonts w:eastAsia="Times New Roman" w:cs="Times New Roman"/>
          <w:szCs w:val="24"/>
        </w:rPr>
        <w:t xml:space="preserve">ε προηγουμένως </w:t>
      </w:r>
      <w:r w:rsidRPr="004E36EB">
        <w:rPr>
          <w:rFonts w:eastAsia="Times New Roman" w:cs="Times New Roman"/>
          <w:szCs w:val="24"/>
        </w:rPr>
        <w:t>ότι χάσαμε και δεν υπάρχουν</w:t>
      </w:r>
      <w:r>
        <w:rPr>
          <w:rFonts w:eastAsia="Times New Roman" w:cs="Times New Roman"/>
          <w:szCs w:val="24"/>
        </w:rPr>
        <w:t>.</w:t>
      </w:r>
      <w:r w:rsidRPr="004E36EB">
        <w:rPr>
          <w:rFonts w:eastAsia="Times New Roman" w:cs="Times New Roman"/>
          <w:szCs w:val="24"/>
        </w:rPr>
        <w:t xml:space="preserve"> </w:t>
      </w:r>
      <w:r>
        <w:rPr>
          <w:rFonts w:eastAsia="Times New Roman" w:cs="Times New Roman"/>
          <w:szCs w:val="24"/>
        </w:rPr>
        <w:t>Δ</w:t>
      </w:r>
      <w:r w:rsidRPr="004E36EB">
        <w:rPr>
          <w:rFonts w:eastAsia="Times New Roman" w:cs="Times New Roman"/>
          <w:szCs w:val="24"/>
        </w:rPr>
        <w:t>εν υπήρχαν</w:t>
      </w:r>
      <w:r>
        <w:rPr>
          <w:rFonts w:eastAsia="Times New Roman" w:cs="Times New Roman"/>
          <w:szCs w:val="24"/>
        </w:rPr>
        <w:t xml:space="preserve"> </w:t>
      </w:r>
      <w:r w:rsidRPr="004E36EB">
        <w:rPr>
          <w:rFonts w:eastAsia="Times New Roman" w:cs="Times New Roman"/>
          <w:szCs w:val="24"/>
        </w:rPr>
        <w:t xml:space="preserve">θέσεις </w:t>
      </w:r>
      <w:r>
        <w:rPr>
          <w:rFonts w:eastAsia="Times New Roman" w:cs="Times New Roman"/>
          <w:szCs w:val="24"/>
        </w:rPr>
        <w:t xml:space="preserve">σε βρεφονηπιακούς σταθμούς, </w:t>
      </w:r>
      <w:r w:rsidRPr="004E36EB">
        <w:rPr>
          <w:rFonts w:eastAsia="Times New Roman" w:cs="Times New Roman"/>
          <w:szCs w:val="24"/>
        </w:rPr>
        <w:t xml:space="preserve">γιατί κάποιοι δήμαρχοι δεν </w:t>
      </w:r>
      <w:r>
        <w:rPr>
          <w:rFonts w:eastAsia="Times New Roman" w:cs="Times New Roman"/>
          <w:szCs w:val="24"/>
        </w:rPr>
        <w:t xml:space="preserve">έκαναν χρήση κάποιων προγραμμάτων </w:t>
      </w:r>
      <w:r w:rsidRPr="004E36EB">
        <w:rPr>
          <w:rFonts w:eastAsia="Times New Roman" w:cs="Times New Roman"/>
          <w:szCs w:val="24"/>
        </w:rPr>
        <w:t>δημιουργίας νέων βρεφονηπιακών σταθμών</w:t>
      </w:r>
      <w:r>
        <w:rPr>
          <w:rFonts w:eastAsia="Times New Roman" w:cs="Times New Roman"/>
          <w:szCs w:val="24"/>
        </w:rPr>
        <w:t xml:space="preserve">. Άρα, με </w:t>
      </w:r>
      <w:r w:rsidRPr="004E36EB">
        <w:rPr>
          <w:rFonts w:eastAsia="Times New Roman" w:cs="Times New Roman"/>
          <w:szCs w:val="24"/>
        </w:rPr>
        <w:t>ένα</w:t>
      </w:r>
      <w:r>
        <w:rPr>
          <w:rFonts w:eastAsia="Times New Roman" w:cs="Times New Roman"/>
          <w:szCs w:val="24"/>
        </w:rPr>
        <w:t>ν καλό προγραμματισμό πιστεύουμε ότι θα</w:t>
      </w:r>
      <w:r w:rsidRPr="004E36EB">
        <w:rPr>
          <w:rFonts w:eastAsia="Times New Roman" w:cs="Times New Roman"/>
          <w:szCs w:val="24"/>
        </w:rPr>
        <w:t xml:space="preserve"> καλύψουμε όλες τις ανάγκες α</w:t>
      </w:r>
      <w:r w:rsidRPr="004E36EB">
        <w:rPr>
          <w:rFonts w:eastAsia="Times New Roman" w:cs="Times New Roman"/>
          <w:szCs w:val="24"/>
        </w:rPr>
        <w:t xml:space="preserve">υτών των συμπολιτών </w:t>
      </w:r>
      <w:r>
        <w:rPr>
          <w:rFonts w:eastAsia="Times New Roman" w:cs="Times New Roman"/>
          <w:szCs w:val="24"/>
        </w:rPr>
        <w:t>μας.</w:t>
      </w:r>
      <w:r w:rsidRPr="004E36EB">
        <w:rPr>
          <w:rFonts w:eastAsia="Times New Roman" w:cs="Times New Roman"/>
          <w:szCs w:val="24"/>
        </w:rPr>
        <w:t xml:space="preserve"> </w:t>
      </w:r>
    </w:p>
    <w:p w14:paraId="120F8F2F" w14:textId="77777777" w:rsidR="0086761A" w:rsidRDefault="00427452">
      <w:pPr>
        <w:spacing w:line="600" w:lineRule="auto"/>
        <w:ind w:firstLine="720"/>
        <w:jc w:val="both"/>
        <w:rPr>
          <w:rFonts w:eastAsia="Times New Roman" w:cs="Times New Roman"/>
          <w:szCs w:val="24"/>
        </w:rPr>
      </w:pPr>
      <w:r w:rsidRPr="004E36EB">
        <w:rPr>
          <w:rFonts w:eastAsia="Times New Roman" w:cs="Times New Roman"/>
          <w:szCs w:val="24"/>
        </w:rPr>
        <w:t>Αναφέρ</w:t>
      </w:r>
      <w:r>
        <w:rPr>
          <w:rFonts w:eastAsia="Times New Roman" w:cs="Times New Roman"/>
          <w:szCs w:val="24"/>
        </w:rPr>
        <w:t>θηκε κάποιος συνάδελφος και σ</w:t>
      </w:r>
      <w:r w:rsidRPr="004E36EB">
        <w:rPr>
          <w:rFonts w:eastAsia="Times New Roman" w:cs="Times New Roman"/>
          <w:szCs w:val="24"/>
        </w:rPr>
        <w:t>το δημογραφικό πρόβλημα</w:t>
      </w:r>
      <w:r>
        <w:rPr>
          <w:rFonts w:eastAsia="Times New Roman" w:cs="Times New Roman"/>
          <w:szCs w:val="24"/>
        </w:rPr>
        <w:t>.</w:t>
      </w:r>
      <w:r w:rsidRPr="004E36EB">
        <w:rPr>
          <w:rFonts w:eastAsia="Times New Roman" w:cs="Times New Roman"/>
          <w:szCs w:val="24"/>
        </w:rPr>
        <w:t xml:space="preserve"> Το δημογραφικό πρόβλημα δεν λύνεται μόνο με επιδόματα</w:t>
      </w:r>
      <w:r>
        <w:rPr>
          <w:rFonts w:eastAsia="Times New Roman" w:cs="Times New Roman"/>
          <w:szCs w:val="24"/>
        </w:rPr>
        <w:t>,</w:t>
      </w:r>
      <w:r w:rsidRPr="004E36EB">
        <w:rPr>
          <w:rFonts w:eastAsia="Times New Roman" w:cs="Times New Roman"/>
          <w:szCs w:val="24"/>
        </w:rPr>
        <w:t xml:space="preserve"> λύνεται με συνεχή κοινωνική προστασία και δίκτυα από όλες τις μεριές</w:t>
      </w:r>
      <w:r>
        <w:rPr>
          <w:rFonts w:eastAsia="Times New Roman" w:cs="Times New Roman"/>
          <w:szCs w:val="24"/>
        </w:rPr>
        <w:t>,</w:t>
      </w:r>
      <w:r w:rsidRPr="004E36EB">
        <w:rPr>
          <w:rFonts w:eastAsia="Times New Roman" w:cs="Times New Roman"/>
          <w:szCs w:val="24"/>
        </w:rPr>
        <w:t xml:space="preserve"> όπως είναι η φύλαξη στο σπίτι</w:t>
      </w:r>
      <w:r>
        <w:rPr>
          <w:rFonts w:eastAsia="Times New Roman" w:cs="Times New Roman"/>
          <w:szCs w:val="24"/>
        </w:rPr>
        <w:t>, η</w:t>
      </w:r>
      <w:r w:rsidRPr="004E36EB">
        <w:rPr>
          <w:rFonts w:eastAsia="Times New Roman" w:cs="Times New Roman"/>
          <w:szCs w:val="24"/>
        </w:rPr>
        <w:t xml:space="preserve"> φύλαξη σε βρ</w:t>
      </w:r>
      <w:r w:rsidRPr="004E36EB">
        <w:rPr>
          <w:rFonts w:eastAsia="Times New Roman" w:cs="Times New Roman"/>
          <w:szCs w:val="24"/>
        </w:rPr>
        <w:t>εφονηπιακούς σταθμούς και η δυνατότητα των ανθρώπων να ζήσουν καλύτερη ζωή</w:t>
      </w:r>
      <w:r>
        <w:rPr>
          <w:rFonts w:eastAsia="Times New Roman" w:cs="Times New Roman"/>
          <w:szCs w:val="24"/>
        </w:rPr>
        <w:t xml:space="preserve">. </w:t>
      </w:r>
    </w:p>
    <w:p w14:paraId="120F8F3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παιδική φτώχεια</w:t>
      </w:r>
      <w:r w:rsidRPr="004E36EB">
        <w:rPr>
          <w:rFonts w:eastAsia="Times New Roman" w:cs="Times New Roman"/>
          <w:szCs w:val="24"/>
        </w:rPr>
        <w:t xml:space="preserve"> μέσα από αυτά έχει μειωθεί αρκετά</w:t>
      </w:r>
      <w:r>
        <w:rPr>
          <w:rFonts w:eastAsia="Times New Roman" w:cs="Times New Roman"/>
          <w:szCs w:val="24"/>
        </w:rPr>
        <w:t>,</w:t>
      </w:r>
      <w:r w:rsidRPr="004E36EB">
        <w:rPr>
          <w:rFonts w:eastAsia="Times New Roman" w:cs="Times New Roman"/>
          <w:szCs w:val="24"/>
        </w:rPr>
        <w:t xml:space="preserve"> αλλά όχι σε βαθμό </w:t>
      </w:r>
      <w:r>
        <w:rPr>
          <w:rFonts w:eastAsia="Times New Roman" w:cs="Times New Roman"/>
          <w:szCs w:val="24"/>
        </w:rPr>
        <w:t xml:space="preserve">που, </w:t>
      </w:r>
      <w:r w:rsidRPr="004E36EB">
        <w:rPr>
          <w:rFonts w:eastAsia="Times New Roman" w:cs="Times New Roman"/>
          <w:szCs w:val="24"/>
        </w:rPr>
        <w:t xml:space="preserve">τουλάχιστον </w:t>
      </w:r>
      <w:r>
        <w:rPr>
          <w:rFonts w:eastAsia="Times New Roman" w:cs="Times New Roman"/>
          <w:szCs w:val="24"/>
        </w:rPr>
        <w:t xml:space="preserve">εμένα προσωπικά, να με ικανοποιεί. </w:t>
      </w:r>
      <w:r w:rsidRPr="004E36EB">
        <w:rPr>
          <w:rFonts w:eastAsia="Times New Roman" w:cs="Times New Roman"/>
          <w:szCs w:val="24"/>
        </w:rPr>
        <w:t xml:space="preserve">Το ίδιο ισχύει για το κοινωνικό </w:t>
      </w:r>
      <w:r w:rsidRPr="004E36EB">
        <w:rPr>
          <w:rFonts w:eastAsia="Times New Roman" w:cs="Times New Roman"/>
          <w:szCs w:val="24"/>
        </w:rPr>
        <w:lastRenderedPageBreak/>
        <w:t>εισόδημα αλληλεγγύης</w:t>
      </w:r>
      <w:r>
        <w:rPr>
          <w:rFonts w:eastAsia="Times New Roman" w:cs="Times New Roman"/>
          <w:szCs w:val="24"/>
        </w:rPr>
        <w:t>.</w:t>
      </w:r>
      <w:r w:rsidRPr="004E36EB">
        <w:rPr>
          <w:rFonts w:eastAsia="Times New Roman" w:cs="Times New Roman"/>
          <w:szCs w:val="24"/>
        </w:rPr>
        <w:t xml:space="preserve"> Η </w:t>
      </w:r>
      <w:r w:rsidRPr="004E36EB">
        <w:rPr>
          <w:rFonts w:eastAsia="Times New Roman" w:cs="Times New Roman"/>
          <w:szCs w:val="24"/>
        </w:rPr>
        <w:t>περιοχή προχωράει μπροστά</w:t>
      </w:r>
      <w:r>
        <w:rPr>
          <w:rFonts w:eastAsia="Times New Roman" w:cs="Times New Roman"/>
          <w:szCs w:val="24"/>
        </w:rPr>
        <w:t>,</w:t>
      </w:r>
      <w:r w:rsidRPr="004E36EB">
        <w:rPr>
          <w:rFonts w:eastAsia="Times New Roman" w:cs="Times New Roman"/>
          <w:szCs w:val="24"/>
        </w:rPr>
        <w:t xml:space="preserve"> προχωράει </w:t>
      </w:r>
      <w:r>
        <w:rPr>
          <w:rFonts w:eastAsia="Times New Roman" w:cs="Times New Roman"/>
          <w:szCs w:val="24"/>
        </w:rPr>
        <w:t>και στις συνδυασμένες μεταφορές, ό</w:t>
      </w:r>
      <w:r w:rsidRPr="004E36EB">
        <w:rPr>
          <w:rFonts w:eastAsia="Times New Roman" w:cs="Times New Roman"/>
          <w:szCs w:val="24"/>
        </w:rPr>
        <w:t xml:space="preserve">πως </w:t>
      </w:r>
      <w:r>
        <w:rPr>
          <w:rFonts w:eastAsia="Times New Roman" w:cs="Times New Roman"/>
          <w:szCs w:val="24"/>
        </w:rPr>
        <w:t>είναι</w:t>
      </w:r>
      <w:r w:rsidRPr="004E36EB">
        <w:rPr>
          <w:rFonts w:eastAsia="Times New Roman" w:cs="Times New Roman"/>
          <w:szCs w:val="24"/>
        </w:rPr>
        <w:t xml:space="preserve"> </w:t>
      </w:r>
      <w:r>
        <w:rPr>
          <w:rFonts w:eastAsia="Times New Roman" w:cs="Times New Roman"/>
          <w:szCs w:val="24"/>
        </w:rPr>
        <w:t>σ</w:t>
      </w:r>
      <w:r w:rsidRPr="004E36EB">
        <w:rPr>
          <w:rFonts w:eastAsia="Times New Roman" w:cs="Times New Roman"/>
          <w:szCs w:val="24"/>
        </w:rPr>
        <w:t>το λιμάνι της Αλεξανδρούπολης και με την χρήση της Εγνατίας και του σιδηροδρόμου</w:t>
      </w:r>
      <w:r>
        <w:rPr>
          <w:rFonts w:eastAsia="Times New Roman" w:cs="Times New Roman"/>
          <w:szCs w:val="24"/>
        </w:rPr>
        <w:t>.</w:t>
      </w:r>
      <w:r w:rsidRPr="004E36EB">
        <w:rPr>
          <w:rFonts w:eastAsia="Times New Roman" w:cs="Times New Roman"/>
          <w:szCs w:val="24"/>
        </w:rPr>
        <w:t xml:space="preserve"> Μιλάμε για καινούργια </w:t>
      </w:r>
      <w:r>
        <w:rPr>
          <w:rFonts w:eastAsia="Times New Roman" w:cs="Times New Roman"/>
          <w:szCs w:val="24"/>
        </w:rPr>
        <w:t xml:space="preserve">εμπορευματικά κέντρα. </w:t>
      </w:r>
      <w:r w:rsidRPr="004E36EB">
        <w:rPr>
          <w:rFonts w:eastAsia="Times New Roman" w:cs="Times New Roman"/>
          <w:szCs w:val="24"/>
        </w:rPr>
        <w:t xml:space="preserve">Μετά το τελευταίο στο Θριάσιο έχουμε </w:t>
      </w:r>
      <w:r>
        <w:rPr>
          <w:rFonts w:eastAsia="Times New Roman" w:cs="Times New Roman"/>
          <w:szCs w:val="24"/>
        </w:rPr>
        <w:t>μ</w:t>
      </w:r>
      <w:r w:rsidRPr="004E36EB">
        <w:rPr>
          <w:rFonts w:eastAsia="Times New Roman" w:cs="Times New Roman"/>
          <w:szCs w:val="24"/>
        </w:rPr>
        <w:t>πει στην ί</w:t>
      </w:r>
      <w:r w:rsidRPr="004E36EB">
        <w:rPr>
          <w:rFonts w:eastAsia="Times New Roman" w:cs="Times New Roman"/>
          <w:szCs w:val="24"/>
        </w:rPr>
        <w:t xml:space="preserve">δια ροή και εμείς και είναι </w:t>
      </w:r>
      <w:r>
        <w:rPr>
          <w:rFonts w:eastAsia="Times New Roman" w:cs="Times New Roman"/>
          <w:szCs w:val="24"/>
        </w:rPr>
        <w:t xml:space="preserve">ένα </w:t>
      </w:r>
      <w:r w:rsidRPr="004E36EB">
        <w:rPr>
          <w:rFonts w:eastAsia="Times New Roman" w:cs="Times New Roman"/>
          <w:szCs w:val="24"/>
        </w:rPr>
        <w:t xml:space="preserve">από τα </w:t>
      </w:r>
      <w:r>
        <w:rPr>
          <w:rFonts w:eastAsia="Times New Roman" w:cs="Times New Roman"/>
          <w:szCs w:val="24"/>
        </w:rPr>
        <w:t xml:space="preserve">εμπορευματικά κέντρα </w:t>
      </w:r>
      <w:r w:rsidRPr="004E36EB">
        <w:rPr>
          <w:rFonts w:eastAsia="Times New Roman" w:cs="Times New Roman"/>
          <w:szCs w:val="24"/>
        </w:rPr>
        <w:t xml:space="preserve">που </w:t>
      </w:r>
      <w:r>
        <w:rPr>
          <w:rFonts w:eastAsia="Times New Roman" w:cs="Times New Roman"/>
          <w:szCs w:val="24"/>
        </w:rPr>
        <w:t xml:space="preserve">τοποθετούνται στη </w:t>
      </w:r>
      <w:r>
        <w:rPr>
          <w:rFonts w:eastAsia="Times New Roman" w:cs="Times New Roman"/>
          <w:szCs w:val="24"/>
        </w:rPr>
        <w:t>β</w:t>
      </w:r>
      <w:r>
        <w:rPr>
          <w:rFonts w:eastAsia="Times New Roman" w:cs="Times New Roman"/>
          <w:szCs w:val="24"/>
        </w:rPr>
        <w:t>όρεια Ελλάδα.</w:t>
      </w:r>
    </w:p>
    <w:p w14:paraId="120F8F31"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 xml:space="preserve">Βέβαια, μπορούμε να αναφέρουμε εδώ και τους ενεργειακούς </w:t>
      </w:r>
      <w:r>
        <w:rPr>
          <w:rFonts w:eastAsia="Times New Roman" w:cs="Times New Roman"/>
          <w:szCs w:val="24"/>
        </w:rPr>
        <w:t xml:space="preserve">κόμβους </w:t>
      </w:r>
      <w:r w:rsidRPr="0027394D">
        <w:rPr>
          <w:rFonts w:eastAsia="Times New Roman" w:cs="Times New Roman"/>
          <w:szCs w:val="24"/>
        </w:rPr>
        <w:t>του φυσικού αερίου</w:t>
      </w:r>
      <w:r>
        <w:rPr>
          <w:rFonts w:eastAsia="Times New Roman" w:cs="Times New Roman"/>
          <w:szCs w:val="24"/>
        </w:rPr>
        <w:t>,</w:t>
      </w:r>
      <w:r w:rsidRPr="0027394D">
        <w:rPr>
          <w:rFonts w:eastAsia="Times New Roman" w:cs="Times New Roman"/>
          <w:szCs w:val="24"/>
        </w:rPr>
        <w:t xml:space="preserve"> όπως είναι ο αγωγός </w:t>
      </w:r>
      <w:r w:rsidRPr="0027394D">
        <w:rPr>
          <w:rFonts w:eastAsia="Times New Roman" w:cs="Times New Roman"/>
          <w:szCs w:val="24"/>
          <w:lang w:val="en-US"/>
        </w:rPr>
        <w:t>TAP</w:t>
      </w:r>
      <w:r>
        <w:rPr>
          <w:rFonts w:eastAsia="Times New Roman" w:cs="Times New Roman"/>
          <w:szCs w:val="24"/>
        </w:rPr>
        <w:t>,</w:t>
      </w:r>
      <w:r w:rsidRPr="0027394D">
        <w:rPr>
          <w:rFonts w:eastAsia="Times New Roman" w:cs="Times New Roman"/>
          <w:szCs w:val="24"/>
        </w:rPr>
        <w:t xml:space="preserve"> ο αγωγός </w:t>
      </w:r>
      <w:r w:rsidRPr="0027394D">
        <w:rPr>
          <w:rFonts w:eastAsia="Times New Roman" w:cs="Times New Roman"/>
          <w:szCs w:val="24"/>
          <w:lang w:val="en-US"/>
        </w:rPr>
        <w:t>IGB</w:t>
      </w:r>
      <w:r w:rsidRPr="0027394D">
        <w:rPr>
          <w:rFonts w:eastAsia="Times New Roman" w:cs="Times New Roman"/>
          <w:szCs w:val="24"/>
        </w:rPr>
        <w:t xml:space="preserve"> και ο καινούργιος </w:t>
      </w:r>
      <w:r>
        <w:rPr>
          <w:rFonts w:eastAsia="Times New Roman" w:cs="Times New Roman"/>
          <w:szCs w:val="24"/>
          <w:lang w:val="en-US"/>
        </w:rPr>
        <w:t>TURKISH</w:t>
      </w:r>
      <w:r w:rsidRPr="00DE6E11">
        <w:rPr>
          <w:rFonts w:eastAsia="Times New Roman" w:cs="Times New Roman"/>
          <w:szCs w:val="24"/>
        </w:rPr>
        <w:t xml:space="preserve"> </w:t>
      </w:r>
      <w:r>
        <w:rPr>
          <w:rFonts w:eastAsia="Times New Roman" w:cs="Times New Roman"/>
          <w:szCs w:val="24"/>
          <w:lang w:val="en-US"/>
        </w:rPr>
        <w:t>STREAM</w:t>
      </w:r>
      <w:r w:rsidRPr="00DE6E11">
        <w:rPr>
          <w:rFonts w:eastAsia="Times New Roman" w:cs="Times New Roman"/>
          <w:szCs w:val="24"/>
        </w:rPr>
        <w:t xml:space="preserve"> </w:t>
      </w:r>
      <w:r w:rsidRPr="0027394D">
        <w:rPr>
          <w:rFonts w:eastAsia="Times New Roman" w:cs="Times New Roman"/>
          <w:szCs w:val="24"/>
        </w:rPr>
        <w:t>που</w:t>
      </w:r>
      <w:r w:rsidRPr="0027394D">
        <w:rPr>
          <w:rFonts w:eastAsia="Times New Roman" w:cs="Times New Roman"/>
          <w:szCs w:val="24"/>
        </w:rPr>
        <w:t xml:space="preserve"> θα μπορέσει</w:t>
      </w:r>
      <w:r>
        <w:rPr>
          <w:rFonts w:eastAsia="Times New Roman" w:cs="Times New Roman"/>
          <w:szCs w:val="24"/>
        </w:rPr>
        <w:t>, π</w:t>
      </w:r>
      <w:r w:rsidRPr="0027394D">
        <w:rPr>
          <w:rFonts w:eastAsia="Times New Roman" w:cs="Times New Roman"/>
          <w:szCs w:val="24"/>
        </w:rPr>
        <w:t>ιθανόν</w:t>
      </w:r>
      <w:r>
        <w:rPr>
          <w:rFonts w:eastAsia="Times New Roman" w:cs="Times New Roman"/>
          <w:szCs w:val="24"/>
        </w:rPr>
        <w:t>,</w:t>
      </w:r>
      <w:r w:rsidRPr="0027394D">
        <w:rPr>
          <w:rFonts w:eastAsia="Times New Roman" w:cs="Times New Roman"/>
          <w:szCs w:val="24"/>
        </w:rPr>
        <w:t xml:space="preserve"> να περάσει</w:t>
      </w:r>
      <w:r>
        <w:rPr>
          <w:rFonts w:eastAsia="Times New Roman" w:cs="Times New Roman"/>
          <w:szCs w:val="24"/>
        </w:rPr>
        <w:t>.</w:t>
      </w:r>
      <w:r w:rsidRPr="0027394D">
        <w:rPr>
          <w:rFonts w:eastAsia="Times New Roman" w:cs="Times New Roman"/>
          <w:szCs w:val="24"/>
        </w:rPr>
        <w:t xml:space="preserve"> Όλα αυτά</w:t>
      </w:r>
      <w:r>
        <w:rPr>
          <w:rFonts w:eastAsia="Times New Roman" w:cs="Times New Roman"/>
          <w:szCs w:val="24"/>
        </w:rPr>
        <w:t>,</w:t>
      </w:r>
      <w:r w:rsidRPr="0027394D">
        <w:rPr>
          <w:rFonts w:eastAsia="Times New Roman" w:cs="Times New Roman"/>
          <w:szCs w:val="24"/>
        </w:rPr>
        <w:t xml:space="preserve"> σίγουρα έχουν ένα θετικό αντίκτυπο και στο επίπεδο το εργασιακό</w:t>
      </w:r>
      <w:r>
        <w:rPr>
          <w:rFonts w:eastAsia="Times New Roman" w:cs="Times New Roman"/>
          <w:szCs w:val="24"/>
        </w:rPr>
        <w:t xml:space="preserve"> για</w:t>
      </w:r>
      <w:r w:rsidRPr="0027394D">
        <w:rPr>
          <w:rFonts w:eastAsia="Times New Roman" w:cs="Times New Roman"/>
          <w:szCs w:val="24"/>
        </w:rPr>
        <w:t xml:space="preserve"> τις δουλειές στην περιοχή</w:t>
      </w:r>
      <w:r w:rsidRPr="00291FCF">
        <w:rPr>
          <w:rFonts w:eastAsia="Times New Roman" w:cs="Times New Roman"/>
          <w:szCs w:val="24"/>
        </w:rPr>
        <w:t xml:space="preserve"> </w:t>
      </w:r>
      <w:r>
        <w:rPr>
          <w:rFonts w:eastAsia="Times New Roman" w:cs="Times New Roman"/>
          <w:szCs w:val="24"/>
        </w:rPr>
        <w:t>μας.</w:t>
      </w:r>
      <w:r w:rsidRPr="0027394D">
        <w:rPr>
          <w:rFonts w:eastAsia="Times New Roman" w:cs="Times New Roman"/>
          <w:szCs w:val="24"/>
        </w:rPr>
        <w:t xml:space="preserve"> </w:t>
      </w:r>
    </w:p>
    <w:p w14:paraId="120F8F32"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Κάποιοι θέλησαν να κοροϊδέψουν το μεταφορικό ισοδύναμο</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Θ</w:t>
      </w:r>
      <w:r w:rsidRPr="0027394D">
        <w:rPr>
          <w:rFonts w:eastAsia="Times New Roman" w:cs="Times New Roman"/>
          <w:szCs w:val="24"/>
        </w:rPr>
        <w:t>α τους πρότεινα</w:t>
      </w:r>
      <w:r>
        <w:rPr>
          <w:rFonts w:eastAsia="Times New Roman" w:cs="Times New Roman"/>
          <w:szCs w:val="24"/>
        </w:rPr>
        <w:t>, όμως,</w:t>
      </w:r>
      <w:r w:rsidRPr="0027394D">
        <w:rPr>
          <w:rFonts w:eastAsia="Times New Roman" w:cs="Times New Roman"/>
          <w:szCs w:val="24"/>
        </w:rPr>
        <w:t xml:space="preserve"> να περάσουν μία βόλτα και από τ</w:t>
      </w:r>
      <w:r w:rsidRPr="0027394D">
        <w:rPr>
          <w:rFonts w:eastAsia="Times New Roman" w:cs="Times New Roman"/>
          <w:szCs w:val="24"/>
        </w:rPr>
        <w:t>η δικιά μας την περιοχή</w:t>
      </w:r>
      <w:r>
        <w:rPr>
          <w:rFonts w:eastAsia="Times New Roman" w:cs="Times New Roman"/>
          <w:szCs w:val="24"/>
        </w:rPr>
        <w:t xml:space="preserve">, από το νησί της Σαμοθράκης. Ας ρωτήσουν τους κατοίκους της Σαμοθράκης εάν </w:t>
      </w:r>
      <w:r w:rsidRPr="0027394D">
        <w:rPr>
          <w:rFonts w:eastAsia="Times New Roman" w:cs="Times New Roman"/>
          <w:szCs w:val="24"/>
        </w:rPr>
        <w:t xml:space="preserve">εξυπηρετούνται με την εφαρμογή του μεταφορικού </w:t>
      </w:r>
      <w:r>
        <w:rPr>
          <w:rFonts w:eastAsia="Times New Roman" w:cs="Times New Roman"/>
          <w:szCs w:val="24"/>
        </w:rPr>
        <w:t>ισοδύναμου ή όχι και ιδιαίτερα α</w:t>
      </w:r>
      <w:r w:rsidRPr="0027394D">
        <w:rPr>
          <w:rFonts w:eastAsia="Times New Roman" w:cs="Times New Roman"/>
          <w:szCs w:val="24"/>
        </w:rPr>
        <w:t>ν επεκταθεί και στα καύσιμα</w:t>
      </w:r>
      <w:r>
        <w:rPr>
          <w:rFonts w:eastAsia="Times New Roman" w:cs="Times New Roman"/>
          <w:szCs w:val="24"/>
        </w:rPr>
        <w:t>.</w:t>
      </w:r>
    </w:p>
    <w:p w14:paraId="120F8F3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Στην υ</w:t>
      </w:r>
      <w:r w:rsidRPr="0027394D">
        <w:rPr>
          <w:rFonts w:eastAsia="Times New Roman" w:cs="Times New Roman"/>
          <w:szCs w:val="24"/>
        </w:rPr>
        <w:t xml:space="preserve">γεία </w:t>
      </w:r>
      <w:r>
        <w:rPr>
          <w:rFonts w:eastAsia="Times New Roman" w:cs="Times New Roman"/>
          <w:szCs w:val="24"/>
        </w:rPr>
        <w:t xml:space="preserve">έχουμε </w:t>
      </w:r>
      <w:r w:rsidRPr="0027394D">
        <w:rPr>
          <w:rFonts w:eastAsia="Times New Roman" w:cs="Times New Roman"/>
          <w:szCs w:val="24"/>
        </w:rPr>
        <w:t xml:space="preserve">τις </w:t>
      </w:r>
      <w:r>
        <w:rPr>
          <w:rFonts w:eastAsia="Times New Roman" w:cs="Times New Roman"/>
          <w:szCs w:val="24"/>
        </w:rPr>
        <w:t xml:space="preserve">εκατό </w:t>
      </w:r>
      <w:r w:rsidRPr="0027394D">
        <w:rPr>
          <w:rFonts w:eastAsia="Times New Roman" w:cs="Times New Roman"/>
          <w:szCs w:val="24"/>
        </w:rPr>
        <w:t xml:space="preserve">καινούργιες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w:t>
      </w:r>
      <w:r w:rsidRPr="0027394D">
        <w:rPr>
          <w:rFonts w:eastAsia="Times New Roman" w:cs="Times New Roman"/>
          <w:szCs w:val="24"/>
        </w:rPr>
        <w:t>που έχουν ιδρυθεί σε μερικές πόλεις της Ελλάδας</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Ας συγκρίνουμε τι γινόταν με τα πολυϊ</w:t>
      </w:r>
      <w:r w:rsidRPr="0027394D">
        <w:rPr>
          <w:rFonts w:eastAsia="Times New Roman" w:cs="Times New Roman"/>
          <w:szCs w:val="24"/>
        </w:rPr>
        <w:t>ατρεία του ΙΚΑ</w:t>
      </w:r>
      <w:r>
        <w:rPr>
          <w:rFonts w:eastAsia="Times New Roman" w:cs="Times New Roman"/>
          <w:szCs w:val="24"/>
        </w:rPr>
        <w:t>,</w:t>
      </w:r>
      <w:r w:rsidRPr="0027394D">
        <w:rPr>
          <w:rFonts w:eastAsia="Times New Roman" w:cs="Times New Roman"/>
          <w:szCs w:val="24"/>
        </w:rPr>
        <w:t xml:space="preserve"> τα οποία είχαν αδειάσει </w:t>
      </w:r>
      <w:r>
        <w:rPr>
          <w:rFonts w:eastAsia="Times New Roman" w:cs="Times New Roman"/>
          <w:szCs w:val="24"/>
        </w:rPr>
        <w:t xml:space="preserve">με </w:t>
      </w:r>
      <w:r w:rsidRPr="0027394D">
        <w:rPr>
          <w:rFonts w:eastAsia="Times New Roman" w:cs="Times New Roman"/>
          <w:szCs w:val="24"/>
        </w:rPr>
        <w:t xml:space="preserve">την προηγούμενη </w:t>
      </w:r>
      <w:r>
        <w:rPr>
          <w:rFonts w:eastAsia="Times New Roman" w:cs="Times New Roman"/>
          <w:szCs w:val="24"/>
        </w:rPr>
        <w:t>κ</w:t>
      </w:r>
      <w:r w:rsidRPr="0027394D">
        <w:rPr>
          <w:rFonts w:eastAsia="Times New Roman" w:cs="Times New Roman"/>
          <w:szCs w:val="24"/>
        </w:rPr>
        <w:t>υβέρνηση</w:t>
      </w:r>
      <w:r>
        <w:rPr>
          <w:rFonts w:eastAsia="Times New Roman" w:cs="Times New Roman"/>
          <w:szCs w:val="24"/>
        </w:rPr>
        <w:t>. Δυόμισι</w:t>
      </w:r>
      <w:r w:rsidRPr="0027394D">
        <w:rPr>
          <w:rFonts w:eastAsia="Times New Roman" w:cs="Times New Roman"/>
          <w:szCs w:val="24"/>
        </w:rPr>
        <w:t xml:space="preserve"> με τρεις </w:t>
      </w:r>
      <w:r w:rsidRPr="0027394D">
        <w:rPr>
          <w:rFonts w:eastAsia="Times New Roman" w:cs="Times New Roman"/>
          <w:szCs w:val="24"/>
        </w:rPr>
        <w:lastRenderedPageBreak/>
        <w:t>χιλιάδες συνάδελφοι απολύθηκαν μέσα σε μία νύχτα</w:t>
      </w:r>
      <w:r>
        <w:rPr>
          <w:rFonts w:eastAsia="Times New Roman" w:cs="Times New Roman"/>
          <w:szCs w:val="24"/>
        </w:rPr>
        <w:t>.</w:t>
      </w:r>
      <w:r w:rsidRPr="0027394D">
        <w:rPr>
          <w:rFonts w:eastAsia="Times New Roman" w:cs="Times New Roman"/>
          <w:szCs w:val="24"/>
        </w:rPr>
        <w:t xml:space="preserve"> Και δεν είναι </w:t>
      </w:r>
      <w:r>
        <w:rPr>
          <w:rFonts w:eastAsia="Times New Roman" w:cs="Times New Roman"/>
          <w:szCs w:val="24"/>
        </w:rPr>
        <w:t>μόνο</w:t>
      </w:r>
      <w:r>
        <w:rPr>
          <w:rFonts w:eastAsia="Times New Roman" w:cs="Times New Roman"/>
          <w:szCs w:val="24"/>
        </w:rPr>
        <w:t xml:space="preserve"> </w:t>
      </w:r>
      <w:r w:rsidRPr="0027394D">
        <w:rPr>
          <w:rFonts w:eastAsia="Times New Roman" w:cs="Times New Roman"/>
          <w:szCs w:val="24"/>
        </w:rPr>
        <w:t>ότι απολύθηκα</w:t>
      </w:r>
      <w:r>
        <w:rPr>
          <w:rFonts w:eastAsia="Times New Roman" w:cs="Times New Roman"/>
          <w:szCs w:val="24"/>
        </w:rPr>
        <w:t>ν</w:t>
      </w:r>
      <w:r w:rsidRPr="0027394D">
        <w:rPr>
          <w:rFonts w:eastAsia="Times New Roman" w:cs="Times New Roman"/>
          <w:szCs w:val="24"/>
        </w:rPr>
        <w:t xml:space="preserve"> </w:t>
      </w:r>
      <w:r>
        <w:rPr>
          <w:rFonts w:eastAsia="Times New Roman" w:cs="Times New Roman"/>
          <w:szCs w:val="24"/>
        </w:rPr>
        <w:t xml:space="preserve">οι </w:t>
      </w:r>
      <w:r w:rsidRPr="0027394D">
        <w:rPr>
          <w:rFonts w:eastAsia="Times New Roman" w:cs="Times New Roman"/>
          <w:szCs w:val="24"/>
        </w:rPr>
        <w:t>συνάδελφοι</w:t>
      </w:r>
      <w:r>
        <w:rPr>
          <w:rFonts w:eastAsia="Times New Roman" w:cs="Times New Roman"/>
          <w:szCs w:val="24"/>
        </w:rPr>
        <w:t>.</w:t>
      </w:r>
      <w:r w:rsidRPr="0027394D">
        <w:rPr>
          <w:rFonts w:eastAsia="Times New Roman" w:cs="Times New Roman"/>
          <w:szCs w:val="24"/>
        </w:rPr>
        <w:t xml:space="preserve"> Είναι </w:t>
      </w:r>
      <w:r>
        <w:rPr>
          <w:rFonts w:eastAsia="Times New Roman" w:cs="Times New Roman"/>
          <w:szCs w:val="24"/>
        </w:rPr>
        <w:t xml:space="preserve">και το </w:t>
      </w:r>
      <w:r w:rsidRPr="0027394D">
        <w:rPr>
          <w:rFonts w:eastAsia="Times New Roman" w:cs="Times New Roman"/>
          <w:szCs w:val="24"/>
        </w:rPr>
        <w:t xml:space="preserve">ότι στην καθημερινότητα </w:t>
      </w:r>
      <w:r>
        <w:rPr>
          <w:rFonts w:eastAsia="Times New Roman" w:cs="Times New Roman"/>
          <w:szCs w:val="24"/>
        </w:rPr>
        <w:t xml:space="preserve">οι </w:t>
      </w:r>
      <w:r w:rsidRPr="0027394D">
        <w:rPr>
          <w:rFonts w:eastAsia="Times New Roman" w:cs="Times New Roman"/>
          <w:szCs w:val="24"/>
        </w:rPr>
        <w:t xml:space="preserve">συμπολίτες μας </w:t>
      </w:r>
      <w:r>
        <w:rPr>
          <w:rFonts w:eastAsia="Times New Roman" w:cs="Times New Roman"/>
          <w:szCs w:val="24"/>
        </w:rPr>
        <w:t xml:space="preserve">δεν έβρισκαν απάγκιο, </w:t>
      </w:r>
      <w:r w:rsidRPr="0027394D">
        <w:rPr>
          <w:rFonts w:eastAsia="Times New Roman" w:cs="Times New Roman"/>
          <w:szCs w:val="24"/>
        </w:rPr>
        <w:t>δεν μπορούσαν να προσφύγουν στο</w:t>
      </w:r>
      <w:r>
        <w:rPr>
          <w:rFonts w:eastAsia="Times New Roman" w:cs="Times New Roman"/>
          <w:szCs w:val="24"/>
        </w:rPr>
        <w:t>ν</w:t>
      </w:r>
      <w:r w:rsidRPr="0027394D">
        <w:rPr>
          <w:rFonts w:eastAsia="Times New Roman" w:cs="Times New Roman"/>
          <w:szCs w:val="24"/>
        </w:rPr>
        <w:t xml:space="preserve"> γιατρό </w:t>
      </w:r>
      <w:r>
        <w:rPr>
          <w:rFonts w:eastAsia="Times New Roman" w:cs="Times New Roman"/>
          <w:szCs w:val="24"/>
        </w:rPr>
        <w:t>τους.</w:t>
      </w:r>
      <w:r w:rsidRPr="0027394D">
        <w:rPr>
          <w:rFonts w:eastAsia="Times New Roman" w:cs="Times New Roman"/>
          <w:szCs w:val="24"/>
        </w:rPr>
        <w:t xml:space="preserve"> Αυτό θα </w:t>
      </w:r>
      <w:r>
        <w:rPr>
          <w:rFonts w:eastAsia="Times New Roman" w:cs="Times New Roman"/>
          <w:szCs w:val="24"/>
        </w:rPr>
        <w:t xml:space="preserve">μπορεί να </w:t>
      </w:r>
      <w:r w:rsidRPr="0027394D">
        <w:rPr>
          <w:rFonts w:eastAsia="Times New Roman" w:cs="Times New Roman"/>
          <w:szCs w:val="24"/>
        </w:rPr>
        <w:t>γίνει από δω και πέρα με τον οικογενειακό τους γιατρό</w:t>
      </w:r>
      <w:r>
        <w:rPr>
          <w:rFonts w:eastAsia="Times New Roman" w:cs="Times New Roman"/>
          <w:szCs w:val="24"/>
        </w:rPr>
        <w:t>.</w:t>
      </w:r>
      <w:r w:rsidRPr="0027394D">
        <w:rPr>
          <w:rFonts w:eastAsia="Times New Roman" w:cs="Times New Roman"/>
          <w:szCs w:val="24"/>
        </w:rPr>
        <w:t xml:space="preserve"> </w:t>
      </w:r>
    </w:p>
    <w:p w14:paraId="120F8F3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Και αυτό το </w:t>
      </w:r>
      <w:r w:rsidRPr="0027394D">
        <w:rPr>
          <w:rFonts w:eastAsia="Times New Roman" w:cs="Times New Roman"/>
          <w:szCs w:val="24"/>
        </w:rPr>
        <w:t>λέμε</w:t>
      </w:r>
      <w:r>
        <w:rPr>
          <w:rFonts w:eastAsia="Times New Roman" w:cs="Times New Roman"/>
          <w:szCs w:val="24"/>
        </w:rPr>
        <w:t>,</w:t>
      </w:r>
      <w:r w:rsidRPr="0027394D">
        <w:rPr>
          <w:rFonts w:eastAsia="Times New Roman" w:cs="Times New Roman"/>
          <w:szCs w:val="24"/>
        </w:rPr>
        <w:t xml:space="preserve"> γιατί σίγουρα έχουμε πολλά να κάνουμε</w:t>
      </w:r>
      <w:r>
        <w:rPr>
          <w:rFonts w:eastAsia="Times New Roman" w:cs="Times New Roman"/>
          <w:szCs w:val="24"/>
        </w:rPr>
        <w:t xml:space="preserve">. </w:t>
      </w:r>
      <w:r w:rsidRPr="0027394D">
        <w:rPr>
          <w:rFonts w:eastAsia="Times New Roman" w:cs="Times New Roman"/>
          <w:szCs w:val="24"/>
        </w:rPr>
        <w:t xml:space="preserve">Σε </w:t>
      </w:r>
      <w:r>
        <w:rPr>
          <w:rFonts w:eastAsia="Times New Roman" w:cs="Times New Roman"/>
          <w:szCs w:val="24"/>
        </w:rPr>
        <w:t>κάποια</w:t>
      </w:r>
      <w:r w:rsidRPr="0027394D">
        <w:rPr>
          <w:rFonts w:eastAsia="Times New Roman" w:cs="Times New Roman"/>
          <w:szCs w:val="24"/>
        </w:rPr>
        <w:t xml:space="preserve"> από αυτά </w:t>
      </w:r>
      <w:r>
        <w:rPr>
          <w:rFonts w:eastAsia="Times New Roman" w:cs="Times New Roman"/>
          <w:szCs w:val="24"/>
        </w:rPr>
        <w:t xml:space="preserve">αναφέρθηκε </w:t>
      </w:r>
      <w:r w:rsidRPr="0027394D">
        <w:rPr>
          <w:rFonts w:eastAsia="Times New Roman" w:cs="Times New Roman"/>
          <w:szCs w:val="24"/>
        </w:rPr>
        <w:t>και ο συνάδελφός</w:t>
      </w:r>
      <w:r>
        <w:rPr>
          <w:rFonts w:eastAsia="Times New Roman" w:cs="Times New Roman"/>
          <w:szCs w:val="24"/>
        </w:rPr>
        <w:t xml:space="preserve"> κ. Μπαργιώτας από το ΚΙΝΑΛ, </w:t>
      </w:r>
      <w:r w:rsidRPr="0027394D">
        <w:rPr>
          <w:rFonts w:eastAsia="Times New Roman" w:cs="Times New Roman"/>
          <w:szCs w:val="24"/>
        </w:rPr>
        <w:t xml:space="preserve"> </w:t>
      </w:r>
      <w:r>
        <w:rPr>
          <w:rFonts w:eastAsia="Times New Roman" w:cs="Times New Roman"/>
          <w:szCs w:val="24"/>
        </w:rPr>
        <w:t>για τις ελλείψεις κ</w:t>
      </w:r>
      <w:r w:rsidRPr="0027394D">
        <w:rPr>
          <w:rFonts w:eastAsia="Times New Roman" w:cs="Times New Roman"/>
          <w:szCs w:val="24"/>
        </w:rPr>
        <w:t xml:space="preserve">αι </w:t>
      </w:r>
      <w:r>
        <w:rPr>
          <w:rFonts w:eastAsia="Times New Roman" w:cs="Times New Roman"/>
          <w:szCs w:val="24"/>
        </w:rPr>
        <w:t xml:space="preserve">για την </w:t>
      </w:r>
      <w:r w:rsidRPr="0027394D">
        <w:rPr>
          <w:rFonts w:eastAsia="Times New Roman" w:cs="Times New Roman"/>
          <w:szCs w:val="24"/>
        </w:rPr>
        <w:t>όχι γρήγορη κάλυψη των αναγκών</w:t>
      </w:r>
      <w:r>
        <w:rPr>
          <w:rFonts w:eastAsia="Times New Roman" w:cs="Times New Roman"/>
          <w:szCs w:val="24"/>
        </w:rPr>
        <w:t>.</w:t>
      </w:r>
      <w:r w:rsidRPr="0027394D">
        <w:rPr>
          <w:rFonts w:eastAsia="Times New Roman" w:cs="Times New Roman"/>
          <w:szCs w:val="24"/>
        </w:rPr>
        <w:t xml:space="preserve"> Εδώ είμαστε για να τα κάνουμε κι αυτά</w:t>
      </w:r>
      <w:r>
        <w:rPr>
          <w:rFonts w:eastAsia="Times New Roman" w:cs="Times New Roman"/>
          <w:szCs w:val="24"/>
        </w:rPr>
        <w:t xml:space="preserve">. Και θα τα κάνουμε, γιατί </w:t>
      </w:r>
      <w:r w:rsidRPr="0027394D">
        <w:rPr>
          <w:rFonts w:eastAsia="Times New Roman" w:cs="Times New Roman"/>
          <w:szCs w:val="24"/>
        </w:rPr>
        <w:t>έχουμε σωστό π</w:t>
      </w:r>
      <w:r w:rsidRPr="0027394D">
        <w:rPr>
          <w:rFonts w:eastAsia="Times New Roman" w:cs="Times New Roman"/>
          <w:szCs w:val="24"/>
        </w:rPr>
        <w:t>ρογραμματισμό</w:t>
      </w:r>
      <w:r>
        <w:rPr>
          <w:rFonts w:eastAsia="Times New Roman" w:cs="Times New Roman"/>
          <w:szCs w:val="24"/>
        </w:rPr>
        <w:t>, έχουμε ηθικοποιήσει</w:t>
      </w:r>
      <w:r w:rsidRPr="0027394D">
        <w:rPr>
          <w:rFonts w:eastAsia="Times New Roman" w:cs="Times New Roman"/>
          <w:szCs w:val="24"/>
        </w:rPr>
        <w:t xml:space="preserve"> το σύστημα</w:t>
      </w:r>
      <w:r>
        <w:rPr>
          <w:rFonts w:eastAsia="Times New Roman" w:cs="Times New Roman"/>
          <w:szCs w:val="24"/>
        </w:rPr>
        <w:t xml:space="preserve">, το </w:t>
      </w:r>
      <w:r w:rsidRPr="0027394D">
        <w:rPr>
          <w:rFonts w:eastAsia="Times New Roman" w:cs="Times New Roman"/>
          <w:szCs w:val="24"/>
        </w:rPr>
        <w:t xml:space="preserve">έχουμε </w:t>
      </w:r>
      <w:r>
        <w:rPr>
          <w:rFonts w:eastAsia="Times New Roman" w:cs="Times New Roman"/>
          <w:szCs w:val="24"/>
        </w:rPr>
        <w:t xml:space="preserve">θωρακίσει </w:t>
      </w:r>
      <w:r w:rsidRPr="0027394D">
        <w:rPr>
          <w:rFonts w:eastAsia="Times New Roman" w:cs="Times New Roman"/>
          <w:szCs w:val="24"/>
        </w:rPr>
        <w:t>σιγά-σιγά</w:t>
      </w:r>
      <w:r>
        <w:rPr>
          <w:rFonts w:eastAsia="Times New Roman" w:cs="Times New Roman"/>
          <w:szCs w:val="24"/>
        </w:rPr>
        <w:t>, α</w:t>
      </w:r>
      <w:r w:rsidRPr="0027394D">
        <w:rPr>
          <w:rFonts w:eastAsia="Times New Roman" w:cs="Times New Roman"/>
          <w:szCs w:val="24"/>
        </w:rPr>
        <w:t>κόμα και στις σκανδαλώδεις παραμορφώσεις που σιγά-σιγά βγαίνουν στο φως και μας στενοχωρούν όλους</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Δεν χαιρόμαστε ό</w:t>
      </w:r>
      <w:r w:rsidRPr="0027394D">
        <w:rPr>
          <w:rFonts w:eastAsia="Times New Roman" w:cs="Times New Roman"/>
          <w:szCs w:val="24"/>
        </w:rPr>
        <w:t>ταν βρισκόμαστε μπροστά σε σκάνδαλα</w:t>
      </w:r>
      <w:r>
        <w:rPr>
          <w:rFonts w:eastAsia="Times New Roman" w:cs="Times New Roman"/>
          <w:szCs w:val="24"/>
        </w:rPr>
        <w:t>,</w:t>
      </w:r>
      <w:r w:rsidRPr="0027394D">
        <w:rPr>
          <w:rFonts w:eastAsia="Times New Roman" w:cs="Times New Roman"/>
          <w:szCs w:val="24"/>
        </w:rPr>
        <w:t xml:space="preserve"> ιδιαίτερα στο</w:t>
      </w:r>
      <w:r>
        <w:rPr>
          <w:rFonts w:eastAsia="Times New Roman" w:cs="Times New Roman"/>
          <w:szCs w:val="24"/>
        </w:rPr>
        <w:t>ν</w:t>
      </w:r>
      <w:r w:rsidRPr="0027394D">
        <w:rPr>
          <w:rFonts w:eastAsia="Times New Roman" w:cs="Times New Roman"/>
          <w:szCs w:val="24"/>
        </w:rPr>
        <w:t xml:space="preserve"> χώρο της </w:t>
      </w:r>
      <w:r>
        <w:rPr>
          <w:rFonts w:eastAsia="Times New Roman" w:cs="Times New Roman"/>
          <w:szCs w:val="24"/>
        </w:rPr>
        <w:t>υ</w:t>
      </w:r>
      <w:r w:rsidRPr="0027394D">
        <w:rPr>
          <w:rFonts w:eastAsia="Times New Roman" w:cs="Times New Roman"/>
          <w:szCs w:val="24"/>
        </w:rPr>
        <w:t>γείας</w:t>
      </w:r>
      <w:r>
        <w:rPr>
          <w:rFonts w:eastAsia="Times New Roman" w:cs="Times New Roman"/>
          <w:szCs w:val="24"/>
        </w:rPr>
        <w:t xml:space="preserve">, όπως τα πολλά που είδαμε τελευταία. </w:t>
      </w:r>
    </w:p>
    <w:p w14:paraId="120F8F35"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Συζητάμε για πολλά πράγματα</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Θα ήθελα να σας πω μόνο</w:t>
      </w:r>
      <w:r w:rsidRPr="0027394D">
        <w:rPr>
          <w:rFonts w:eastAsia="Times New Roman" w:cs="Times New Roman"/>
          <w:szCs w:val="24"/>
        </w:rPr>
        <w:t xml:space="preserve"> ένα τελευταίο</w:t>
      </w:r>
      <w:r>
        <w:rPr>
          <w:rFonts w:eastAsia="Times New Roman" w:cs="Times New Roman"/>
          <w:szCs w:val="24"/>
        </w:rPr>
        <w:t xml:space="preserve">, για </w:t>
      </w:r>
      <w:r w:rsidRPr="0027394D">
        <w:rPr>
          <w:rFonts w:eastAsia="Times New Roman" w:cs="Times New Roman"/>
          <w:szCs w:val="24"/>
        </w:rPr>
        <w:t xml:space="preserve"> τους δημόσιους χώρους που αποδίδονται στην </w:t>
      </w:r>
      <w:r>
        <w:rPr>
          <w:rFonts w:eastAsia="Times New Roman" w:cs="Times New Roman"/>
          <w:szCs w:val="24"/>
        </w:rPr>
        <w:t>τ</w:t>
      </w:r>
      <w:r w:rsidRPr="0027394D">
        <w:rPr>
          <w:rFonts w:eastAsia="Times New Roman" w:cs="Times New Roman"/>
          <w:szCs w:val="24"/>
        </w:rPr>
        <w:t xml:space="preserve">οπική </w:t>
      </w:r>
      <w:r>
        <w:rPr>
          <w:rFonts w:eastAsia="Times New Roman" w:cs="Times New Roman"/>
          <w:szCs w:val="24"/>
        </w:rPr>
        <w:t>α</w:t>
      </w:r>
      <w:r w:rsidRPr="0027394D">
        <w:rPr>
          <w:rFonts w:eastAsia="Times New Roman" w:cs="Times New Roman"/>
          <w:szCs w:val="24"/>
        </w:rPr>
        <w:t>υτοδιοίκηση και στους πολίτες</w:t>
      </w:r>
      <w:r>
        <w:rPr>
          <w:rFonts w:eastAsia="Times New Roman" w:cs="Times New Roman"/>
          <w:szCs w:val="24"/>
        </w:rPr>
        <w:t>, όπως το Ειρηνοδικείου Σουφλίου,</w:t>
      </w:r>
      <w:r w:rsidRPr="0027394D">
        <w:rPr>
          <w:rFonts w:eastAsia="Times New Roman" w:cs="Times New Roman"/>
          <w:szCs w:val="24"/>
        </w:rPr>
        <w:t xml:space="preserve"> το στρατόπεδο </w:t>
      </w:r>
      <w:r>
        <w:rPr>
          <w:rFonts w:eastAsia="Times New Roman" w:cs="Times New Roman"/>
          <w:szCs w:val="24"/>
        </w:rPr>
        <w:t>στην Ορεστι</w:t>
      </w:r>
      <w:r>
        <w:rPr>
          <w:rFonts w:eastAsia="Times New Roman" w:cs="Times New Roman"/>
          <w:szCs w:val="24"/>
        </w:rPr>
        <w:t xml:space="preserve">άδα, </w:t>
      </w:r>
      <w:r w:rsidRPr="0027394D">
        <w:rPr>
          <w:rFonts w:eastAsia="Times New Roman" w:cs="Times New Roman"/>
          <w:szCs w:val="24"/>
        </w:rPr>
        <w:t>ο χώρος του παλιού νοσοκομείου στην Αλεξανδρούπολη</w:t>
      </w:r>
      <w:r>
        <w:rPr>
          <w:rFonts w:eastAsia="Times New Roman" w:cs="Times New Roman"/>
          <w:szCs w:val="24"/>
        </w:rPr>
        <w:t xml:space="preserve">, που </w:t>
      </w:r>
      <w:r w:rsidRPr="0027394D">
        <w:rPr>
          <w:rFonts w:eastAsia="Times New Roman" w:cs="Times New Roman"/>
          <w:szCs w:val="24"/>
        </w:rPr>
        <w:t>υπογράφ</w:t>
      </w:r>
      <w:r>
        <w:rPr>
          <w:rFonts w:eastAsia="Times New Roman" w:cs="Times New Roman"/>
          <w:szCs w:val="24"/>
        </w:rPr>
        <w:t>τ</w:t>
      </w:r>
      <w:r w:rsidRPr="0027394D">
        <w:rPr>
          <w:rFonts w:eastAsia="Times New Roman" w:cs="Times New Roman"/>
          <w:szCs w:val="24"/>
        </w:rPr>
        <w:t>ηκε προχθές από το Υπουργείο Αγροτικής Ανάπτυξης</w:t>
      </w:r>
      <w:r>
        <w:rPr>
          <w:rFonts w:eastAsia="Times New Roman" w:cs="Times New Roman"/>
          <w:szCs w:val="24"/>
        </w:rPr>
        <w:t>.</w:t>
      </w:r>
      <w:r w:rsidRPr="0027394D">
        <w:rPr>
          <w:rFonts w:eastAsia="Times New Roman" w:cs="Times New Roman"/>
          <w:szCs w:val="24"/>
        </w:rPr>
        <w:t xml:space="preserve"> Όλα αυτά δείχνουν τη φροντίδα και την </w:t>
      </w:r>
      <w:r>
        <w:rPr>
          <w:rFonts w:eastAsia="Times New Roman" w:cs="Times New Roman"/>
          <w:szCs w:val="24"/>
        </w:rPr>
        <w:t>έγνοια μ</w:t>
      </w:r>
      <w:r w:rsidRPr="0027394D">
        <w:rPr>
          <w:rFonts w:eastAsia="Times New Roman" w:cs="Times New Roman"/>
          <w:szCs w:val="24"/>
        </w:rPr>
        <w:t>ας και για την περιφέρεια και για την επικέντρωση</w:t>
      </w:r>
      <w:r>
        <w:rPr>
          <w:rFonts w:eastAsia="Times New Roman" w:cs="Times New Roman"/>
          <w:szCs w:val="24"/>
        </w:rPr>
        <w:t>.</w:t>
      </w:r>
    </w:p>
    <w:p w14:paraId="120F8F36"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lastRenderedPageBreak/>
        <w:t xml:space="preserve"> Για όλα αυτά</w:t>
      </w:r>
      <w:r>
        <w:rPr>
          <w:rFonts w:eastAsia="Times New Roman" w:cs="Times New Roman"/>
          <w:szCs w:val="24"/>
        </w:rPr>
        <w:t xml:space="preserve">, σας καλώ ψηφίστε τον </w:t>
      </w:r>
      <w:r>
        <w:rPr>
          <w:rFonts w:eastAsia="Times New Roman" w:cs="Times New Roman"/>
          <w:szCs w:val="24"/>
        </w:rPr>
        <w:t>π</w:t>
      </w:r>
      <w:r w:rsidRPr="0027394D">
        <w:rPr>
          <w:rFonts w:eastAsia="Times New Roman" w:cs="Times New Roman"/>
          <w:szCs w:val="24"/>
        </w:rPr>
        <w:t>ροϋ</w:t>
      </w:r>
      <w:r w:rsidRPr="0027394D">
        <w:rPr>
          <w:rFonts w:eastAsia="Times New Roman" w:cs="Times New Roman"/>
          <w:szCs w:val="24"/>
        </w:rPr>
        <w:t>πολογισμό</w:t>
      </w:r>
      <w:r>
        <w:rPr>
          <w:rFonts w:eastAsia="Times New Roman" w:cs="Times New Roman"/>
          <w:szCs w:val="24"/>
        </w:rPr>
        <w:t>.</w:t>
      </w:r>
    </w:p>
    <w:p w14:paraId="120F8F37"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 xml:space="preserve"> Ευχαριστώ</w:t>
      </w:r>
      <w:r>
        <w:rPr>
          <w:rFonts w:eastAsia="Times New Roman" w:cs="Times New Roman"/>
          <w:szCs w:val="24"/>
        </w:rPr>
        <w:t>.</w:t>
      </w:r>
    </w:p>
    <w:p w14:paraId="120F8F38" w14:textId="77777777" w:rsidR="0086761A" w:rsidRDefault="004274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0F8F39"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ευχαριστούμε. </w:t>
      </w:r>
    </w:p>
    <w:p w14:paraId="120F8F3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πιστεύω ότι θα μπούμε και τον επόμενο κύκλο. Οι δύο πρώτοι θα μιλήσουν οπωσδήποτε. </w:t>
      </w:r>
    </w:p>
    <w:p w14:paraId="120F8F3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Κύριε Τάσσο, έχετε τον λόγο. </w:t>
      </w:r>
    </w:p>
    <w:p w14:paraId="120F8F3C" w14:textId="77777777" w:rsidR="0086761A" w:rsidRDefault="00427452">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Ευχαριστώ, κυρία Πρόεδρε. </w:t>
      </w:r>
    </w:p>
    <w:p w14:paraId="120F8F3D"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 xml:space="preserve">Αν υπάρχει μία περιοχή στη χώρα </w:t>
      </w:r>
      <w:r>
        <w:rPr>
          <w:rFonts w:eastAsia="Times New Roman" w:cs="Times New Roman"/>
          <w:szCs w:val="24"/>
        </w:rPr>
        <w:t>μας,</w:t>
      </w:r>
      <w:r w:rsidRPr="0027394D">
        <w:rPr>
          <w:rFonts w:eastAsia="Times New Roman" w:cs="Times New Roman"/>
          <w:szCs w:val="24"/>
        </w:rPr>
        <w:t xml:space="preserve"> όπου η βαρβαρότητα του </w:t>
      </w:r>
      <w:r>
        <w:rPr>
          <w:rFonts w:eastAsia="Times New Roman" w:cs="Times New Roman"/>
          <w:szCs w:val="24"/>
        </w:rPr>
        <w:t xml:space="preserve">καπιταλιστικού </w:t>
      </w:r>
      <w:r w:rsidRPr="0027394D">
        <w:rPr>
          <w:rFonts w:eastAsia="Times New Roman" w:cs="Times New Roman"/>
          <w:szCs w:val="24"/>
        </w:rPr>
        <w:t>συστήματος</w:t>
      </w:r>
      <w:r>
        <w:rPr>
          <w:rFonts w:eastAsia="Times New Roman" w:cs="Times New Roman"/>
          <w:szCs w:val="24"/>
        </w:rPr>
        <w:t xml:space="preserve"> -το οποίο βέβαια με πίστη υπηρετείτε-</w:t>
      </w:r>
      <w:r w:rsidRPr="0027394D">
        <w:rPr>
          <w:rFonts w:eastAsia="Times New Roman" w:cs="Times New Roman"/>
          <w:szCs w:val="24"/>
        </w:rPr>
        <w:t xml:space="preserve"> φαίνεται σε όλη της την ένταση</w:t>
      </w:r>
      <w:r>
        <w:rPr>
          <w:rFonts w:eastAsia="Times New Roman" w:cs="Times New Roman"/>
          <w:szCs w:val="24"/>
        </w:rPr>
        <w:t>- τόσο στο π</w:t>
      </w:r>
      <w:r w:rsidRPr="0027394D">
        <w:rPr>
          <w:rFonts w:eastAsia="Times New Roman" w:cs="Times New Roman"/>
          <w:szCs w:val="24"/>
        </w:rPr>
        <w:t>εδίο της εσωτερικ</w:t>
      </w:r>
      <w:r w:rsidRPr="0027394D">
        <w:rPr>
          <w:rFonts w:eastAsia="Times New Roman" w:cs="Times New Roman"/>
          <w:szCs w:val="24"/>
        </w:rPr>
        <w:t>ής</w:t>
      </w:r>
      <w:r>
        <w:rPr>
          <w:rFonts w:eastAsia="Times New Roman" w:cs="Times New Roman"/>
          <w:szCs w:val="24"/>
        </w:rPr>
        <w:t>,</w:t>
      </w:r>
      <w:r w:rsidRPr="0027394D">
        <w:rPr>
          <w:rFonts w:eastAsia="Times New Roman" w:cs="Times New Roman"/>
          <w:szCs w:val="24"/>
        </w:rPr>
        <w:t xml:space="preserve"> όσο και </w:t>
      </w:r>
      <w:r>
        <w:rPr>
          <w:rFonts w:eastAsia="Times New Roman" w:cs="Times New Roman"/>
          <w:szCs w:val="24"/>
        </w:rPr>
        <w:t>σ</w:t>
      </w:r>
      <w:r w:rsidRPr="0027394D">
        <w:rPr>
          <w:rFonts w:eastAsia="Times New Roman" w:cs="Times New Roman"/>
          <w:szCs w:val="24"/>
        </w:rPr>
        <w:t>το πεδίο της εξωτερικής πολιτικής</w:t>
      </w:r>
      <w:r>
        <w:rPr>
          <w:rFonts w:eastAsia="Times New Roman" w:cs="Times New Roman"/>
          <w:szCs w:val="24"/>
        </w:rPr>
        <w:t>,</w:t>
      </w:r>
      <w:r w:rsidRPr="0027394D">
        <w:rPr>
          <w:rFonts w:eastAsia="Times New Roman" w:cs="Times New Roman"/>
          <w:szCs w:val="24"/>
        </w:rPr>
        <w:t xml:space="preserve"> είναι τα νησιά του </w:t>
      </w:r>
      <w:r>
        <w:rPr>
          <w:rFonts w:eastAsia="Times New Roman" w:cs="Times New Roman"/>
          <w:szCs w:val="24"/>
        </w:rPr>
        <w:t>α</w:t>
      </w:r>
      <w:r w:rsidRPr="0027394D">
        <w:rPr>
          <w:rFonts w:eastAsia="Times New Roman" w:cs="Times New Roman"/>
          <w:szCs w:val="24"/>
        </w:rPr>
        <w:t>νατολικού Αιγαίου</w:t>
      </w:r>
      <w:r>
        <w:rPr>
          <w:rFonts w:eastAsia="Times New Roman" w:cs="Times New Roman"/>
          <w:szCs w:val="24"/>
        </w:rPr>
        <w:t>.</w:t>
      </w:r>
      <w:r w:rsidRPr="0027394D">
        <w:rPr>
          <w:rFonts w:eastAsia="Times New Roman" w:cs="Times New Roman"/>
          <w:szCs w:val="24"/>
        </w:rPr>
        <w:t xml:space="preserve"> </w:t>
      </w:r>
    </w:p>
    <w:p w14:paraId="120F8F3E"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Με την ίδια ένταση</w:t>
      </w:r>
      <w:r>
        <w:rPr>
          <w:rFonts w:eastAsia="Times New Roman" w:cs="Times New Roman"/>
          <w:szCs w:val="24"/>
        </w:rPr>
        <w:t>,</w:t>
      </w:r>
      <w:r w:rsidRPr="0027394D">
        <w:rPr>
          <w:rFonts w:eastAsia="Times New Roman" w:cs="Times New Roman"/>
          <w:szCs w:val="24"/>
        </w:rPr>
        <w:t xml:space="preserve"> αλλά στην αντίθετη κατεύθυνση</w:t>
      </w:r>
      <w:r>
        <w:rPr>
          <w:rFonts w:eastAsia="Times New Roman" w:cs="Times New Roman"/>
          <w:szCs w:val="24"/>
        </w:rPr>
        <w:t>,</w:t>
      </w:r>
      <w:r w:rsidRPr="0027394D">
        <w:rPr>
          <w:rFonts w:eastAsia="Times New Roman" w:cs="Times New Roman"/>
          <w:szCs w:val="24"/>
        </w:rPr>
        <w:t xml:space="preserve"> η περιοχή αυτή αναδεικνύει την αναγκαιότητα</w:t>
      </w:r>
      <w:r>
        <w:rPr>
          <w:rFonts w:eastAsia="Times New Roman" w:cs="Times New Roman"/>
          <w:szCs w:val="24"/>
        </w:rPr>
        <w:t>,</w:t>
      </w:r>
      <w:r w:rsidRPr="0027394D">
        <w:rPr>
          <w:rFonts w:eastAsia="Times New Roman" w:cs="Times New Roman"/>
          <w:szCs w:val="24"/>
        </w:rPr>
        <w:t xml:space="preserve"> τη δυνατότητα εφαρμογής</w:t>
      </w:r>
      <w:r>
        <w:rPr>
          <w:rFonts w:eastAsia="Times New Roman" w:cs="Times New Roman"/>
          <w:szCs w:val="24"/>
        </w:rPr>
        <w:t>,</w:t>
      </w:r>
      <w:r w:rsidRPr="0027394D">
        <w:rPr>
          <w:rFonts w:eastAsia="Times New Roman" w:cs="Times New Roman"/>
          <w:szCs w:val="24"/>
        </w:rPr>
        <w:t xml:space="preserve"> αλλά και την υπεροχή του σοσιαλισμού</w:t>
      </w:r>
      <w:r>
        <w:rPr>
          <w:rFonts w:eastAsia="Times New Roman" w:cs="Times New Roman"/>
          <w:szCs w:val="24"/>
        </w:rPr>
        <w:t>-</w:t>
      </w:r>
      <w:r w:rsidRPr="0027394D">
        <w:rPr>
          <w:rFonts w:eastAsia="Times New Roman" w:cs="Times New Roman"/>
          <w:szCs w:val="24"/>
        </w:rPr>
        <w:t xml:space="preserve"> κομμουνισ</w:t>
      </w:r>
      <w:r w:rsidRPr="0027394D">
        <w:rPr>
          <w:rFonts w:eastAsia="Times New Roman" w:cs="Times New Roman"/>
          <w:szCs w:val="24"/>
        </w:rPr>
        <w:t>μού</w:t>
      </w:r>
      <w:r>
        <w:rPr>
          <w:rFonts w:eastAsia="Times New Roman" w:cs="Times New Roman"/>
          <w:szCs w:val="24"/>
        </w:rPr>
        <w:t>.</w:t>
      </w:r>
      <w:r w:rsidRPr="0027394D">
        <w:rPr>
          <w:rFonts w:eastAsia="Times New Roman" w:cs="Times New Roman"/>
          <w:szCs w:val="24"/>
        </w:rPr>
        <w:t xml:space="preserve"> Δείχνει την υπεροχή της κεντρικά σχεδιασμένης οικονομίας</w:t>
      </w:r>
      <w:r>
        <w:rPr>
          <w:rFonts w:eastAsia="Times New Roman" w:cs="Times New Roman"/>
          <w:szCs w:val="24"/>
        </w:rPr>
        <w:t>,</w:t>
      </w:r>
      <w:r w:rsidRPr="0027394D">
        <w:rPr>
          <w:rFonts w:eastAsia="Times New Roman" w:cs="Times New Roman"/>
          <w:szCs w:val="24"/>
        </w:rPr>
        <w:t xml:space="preserve"> που αξιοποιεί κάθε επίτευγμα της επιστήμης και της τεχνολογίας</w:t>
      </w:r>
      <w:r>
        <w:rPr>
          <w:rFonts w:eastAsia="Times New Roman" w:cs="Times New Roman"/>
          <w:szCs w:val="24"/>
        </w:rPr>
        <w:t>,</w:t>
      </w:r>
      <w:r w:rsidRPr="0027394D">
        <w:rPr>
          <w:rFonts w:eastAsia="Times New Roman" w:cs="Times New Roman"/>
          <w:szCs w:val="24"/>
        </w:rPr>
        <w:t xml:space="preserve"> με στόχο την </w:t>
      </w:r>
      <w:r w:rsidRPr="0027394D">
        <w:rPr>
          <w:rFonts w:eastAsia="Times New Roman" w:cs="Times New Roman"/>
          <w:szCs w:val="24"/>
        </w:rPr>
        <w:lastRenderedPageBreak/>
        <w:t>κάλυψη των κοινωνικών αναγκών και τη λαϊκή ευημερία</w:t>
      </w:r>
      <w:r>
        <w:rPr>
          <w:rFonts w:eastAsia="Times New Roman" w:cs="Times New Roman"/>
          <w:szCs w:val="24"/>
        </w:rPr>
        <w:t>, α</w:t>
      </w:r>
      <w:r w:rsidRPr="0027394D">
        <w:rPr>
          <w:rFonts w:eastAsia="Times New Roman" w:cs="Times New Roman"/>
          <w:szCs w:val="24"/>
        </w:rPr>
        <w:t>πέναντι στην άναρχη καπιταλιστική ανάπτυξη</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 xml:space="preserve">που </w:t>
      </w:r>
      <w:r w:rsidRPr="0027394D">
        <w:rPr>
          <w:rFonts w:eastAsia="Times New Roman" w:cs="Times New Roman"/>
          <w:szCs w:val="24"/>
        </w:rPr>
        <w:t xml:space="preserve">απαιτεί φτηνή </w:t>
      </w:r>
      <w:r w:rsidRPr="0027394D">
        <w:rPr>
          <w:rFonts w:eastAsia="Times New Roman" w:cs="Times New Roman"/>
          <w:szCs w:val="24"/>
        </w:rPr>
        <w:t>εργ</w:t>
      </w:r>
      <w:r>
        <w:rPr>
          <w:rFonts w:eastAsia="Times New Roman" w:cs="Times New Roman"/>
          <w:szCs w:val="24"/>
        </w:rPr>
        <w:t>ατική δύναμη και όπου όλα –ε</w:t>
      </w:r>
      <w:r w:rsidRPr="0027394D">
        <w:rPr>
          <w:rFonts w:eastAsia="Times New Roman" w:cs="Times New Roman"/>
          <w:szCs w:val="24"/>
        </w:rPr>
        <w:t>πομένως</w:t>
      </w:r>
      <w:r>
        <w:rPr>
          <w:rFonts w:eastAsia="Times New Roman" w:cs="Times New Roman"/>
          <w:szCs w:val="24"/>
        </w:rPr>
        <w:t>,</w:t>
      </w:r>
      <w:r w:rsidRPr="0027394D">
        <w:rPr>
          <w:rFonts w:eastAsia="Times New Roman" w:cs="Times New Roman"/>
          <w:szCs w:val="24"/>
        </w:rPr>
        <w:t xml:space="preserve"> και η </w:t>
      </w:r>
      <w:r>
        <w:rPr>
          <w:rFonts w:eastAsia="Times New Roman" w:cs="Times New Roman"/>
          <w:szCs w:val="24"/>
        </w:rPr>
        <w:t>π</w:t>
      </w:r>
      <w:r w:rsidRPr="0027394D">
        <w:rPr>
          <w:rFonts w:eastAsia="Times New Roman" w:cs="Times New Roman"/>
          <w:szCs w:val="24"/>
        </w:rPr>
        <w:t>αιδεία</w:t>
      </w:r>
      <w:r>
        <w:rPr>
          <w:rFonts w:eastAsia="Times New Roman" w:cs="Times New Roman"/>
          <w:szCs w:val="24"/>
        </w:rPr>
        <w:t>,</w:t>
      </w:r>
      <w:r w:rsidRPr="0027394D">
        <w:rPr>
          <w:rFonts w:eastAsia="Times New Roman" w:cs="Times New Roman"/>
          <w:szCs w:val="24"/>
        </w:rPr>
        <w:t xml:space="preserve"> η </w:t>
      </w:r>
      <w:r>
        <w:rPr>
          <w:rFonts w:eastAsia="Times New Roman" w:cs="Times New Roman"/>
          <w:szCs w:val="24"/>
        </w:rPr>
        <w:t>υ</w:t>
      </w:r>
      <w:r w:rsidRPr="0027394D">
        <w:rPr>
          <w:rFonts w:eastAsia="Times New Roman" w:cs="Times New Roman"/>
          <w:szCs w:val="24"/>
        </w:rPr>
        <w:t>γεία</w:t>
      </w:r>
      <w:r>
        <w:rPr>
          <w:rFonts w:eastAsia="Times New Roman" w:cs="Times New Roman"/>
          <w:szCs w:val="24"/>
        </w:rPr>
        <w:t>,</w:t>
      </w:r>
      <w:r w:rsidRPr="0027394D">
        <w:rPr>
          <w:rFonts w:eastAsia="Times New Roman" w:cs="Times New Roman"/>
          <w:szCs w:val="24"/>
        </w:rPr>
        <w:t xml:space="preserve"> η ασφάλιση</w:t>
      </w:r>
      <w:r>
        <w:rPr>
          <w:rFonts w:eastAsia="Times New Roman" w:cs="Times New Roman"/>
          <w:szCs w:val="24"/>
        </w:rPr>
        <w:t>,</w:t>
      </w:r>
      <w:r w:rsidRPr="0027394D">
        <w:rPr>
          <w:rFonts w:eastAsia="Times New Roman" w:cs="Times New Roman"/>
          <w:szCs w:val="24"/>
        </w:rPr>
        <w:t xml:space="preserve"> η </w:t>
      </w:r>
      <w:r>
        <w:rPr>
          <w:rFonts w:eastAsia="Times New Roman" w:cs="Times New Roman"/>
          <w:szCs w:val="24"/>
        </w:rPr>
        <w:t xml:space="preserve">πρόνοια, </w:t>
      </w:r>
      <w:r w:rsidRPr="0027394D">
        <w:rPr>
          <w:rFonts w:eastAsia="Times New Roman" w:cs="Times New Roman"/>
          <w:szCs w:val="24"/>
        </w:rPr>
        <w:t>το περιβάλλον</w:t>
      </w:r>
      <w:r>
        <w:rPr>
          <w:rFonts w:eastAsia="Times New Roman" w:cs="Times New Roman"/>
          <w:szCs w:val="24"/>
        </w:rPr>
        <w:t>,</w:t>
      </w:r>
      <w:r w:rsidRPr="0027394D">
        <w:rPr>
          <w:rFonts w:eastAsia="Times New Roman" w:cs="Times New Roman"/>
          <w:szCs w:val="24"/>
        </w:rPr>
        <w:t xml:space="preserve"> αλλά και η πολιτική προστασία</w:t>
      </w:r>
      <w:r>
        <w:rPr>
          <w:rFonts w:eastAsia="Times New Roman" w:cs="Times New Roman"/>
          <w:szCs w:val="24"/>
        </w:rPr>
        <w:t>- είναι εμπορεύματα προς πώληση μ</w:t>
      </w:r>
      <w:r w:rsidRPr="0027394D">
        <w:rPr>
          <w:rFonts w:eastAsia="Times New Roman" w:cs="Times New Roman"/>
          <w:szCs w:val="24"/>
        </w:rPr>
        <w:t>ε σκοπό το κέρδος</w:t>
      </w:r>
      <w:r>
        <w:rPr>
          <w:rFonts w:eastAsia="Times New Roman" w:cs="Times New Roman"/>
          <w:szCs w:val="24"/>
        </w:rPr>
        <w:t>.</w:t>
      </w:r>
    </w:p>
    <w:p w14:paraId="120F8F3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w:t>
      </w:r>
      <w:r w:rsidRPr="0027394D">
        <w:rPr>
          <w:rFonts w:eastAsia="Times New Roman" w:cs="Times New Roman"/>
          <w:szCs w:val="24"/>
        </w:rPr>
        <w:t xml:space="preserve"> καπιταλιστική εκμετάλλευση στο πλαίσιο της </w:t>
      </w:r>
      <w:r>
        <w:rPr>
          <w:rFonts w:eastAsia="Times New Roman" w:cs="Times New Roman"/>
          <w:szCs w:val="24"/>
        </w:rPr>
        <w:t xml:space="preserve">ιμπεριαλιστικής </w:t>
      </w:r>
      <w:r w:rsidRPr="0027394D">
        <w:rPr>
          <w:rFonts w:eastAsia="Times New Roman" w:cs="Times New Roman"/>
          <w:szCs w:val="24"/>
        </w:rPr>
        <w:t>ειρήνης</w:t>
      </w:r>
      <w:r>
        <w:rPr>
          <w:rFonts w:eastAsia="Times New Roman" w:cs="Times New Roman"/>
          <w:szCs w:val="24"/>
        </w:rPr>
        <w:t>,</w:t>
      </w:r>
      <w:r w:rsidRPr="0027394D">
        <w:rPr>
          <w:rFonts w:eastAsia="Times New Roman" w:cs="Times New Roman"/>
          <w:szCs w:val="24"/>
        </w:rPr>
        <w:t xml:space="preserve"> οδηγεί τους λαούς στην εξαθλίωση και για να την αποφύγουν στη μετανάστευση</w:t>
      </w:r>
      <w:r>
        <w:rPr>
          <w:rFonts w:eastAsia="Times New Roman" w:cs="Times New Roman"/>
          <w:szCs w:val="24"/>
        </w:rPr>
        <w:t>.</w:t>
      </w:r>
      <w:r w:rsidRPr="0027394D">
        <w:rPr>
          <w:rFonts w:eastAsia="Times New Roman" w:cs="Times New Roman"/>
          <w:szCs w:val="24"/>
        </w:rPr>
        <w:t xml:space="preserve"> Δείχνει</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επίσης, την αξία της ε</w:t>
      </w:r>
      <w:r w:rsidRPr="0027394D">
        <w:rPr>
          <w:rFonts w:eastAsia="Times New Roman" w:cs="Times New Roman"/>
          <w:szCs w:val="24"/>
        </w:rPr>
        <w:t>ιρήνης</w:t>
      </w:r>
      <w:r>
        <w:rPr>
          <w:rFonts w:eastAsia="Times New Roman" w:cs="Times New Roman"/>
          <w:szCs w:val="24"/>
        </w:rPr>
        <w:t>,</w:t>
      </w:r>
      <w:r w:rsidRPr="0027394D">
        <w:rPr>
          <w:rFonts w:eastAsia="Times New Roman" w:cs="Times New Roman"/>
          <w:szCs w:val="24"/>
        </w:rPr>
        <w:t xml:space="preserve"> της φιλίας</w:t>
      </w:r>
      <w:r>
        <w:rPr>
          <w:rFonts w:eastAsia="Times New Roman" w:cs="Times New Roman"/>
          <w:szCs w:val="24"/>
        </w:rPr>
        <w:t>,</w:t>
      </w:r>
      <w:r w:rsidRPr="0027394D">
        <w:rPr>
          <w:rFonts w:eastAsia="Times New Roman" w:cs="Times New Roman"/>
          <w:szCs w:val="24"/>
        </w:rPr>
        <w:t xml:space="preserve"> της συνεργασίας και της αλληλεγγύης των λαών απέναντι στις επεμβάσεις και τους ιμπεριαλιστικούς ανταγωνισμούς και πολέμους</w:t>
      </w:r>
      <w:r>
        <w:rPr>
          <w:rFonts w:eastAsia="Times New Roman" w:cs="Times New Roman"/>
          <w:szCs w:val="24"/>
        </w:rPr>
        <w:t>,</w:t>
      </w:r>
      <w:r w:rsidRPr="0027394D">
        <w:rPr>
          <w:rFonts w:eastAsia="Times New Roman" w:cs="Times New Roman"/>
          <w:szCs w:val="24"/>
        </w:rPr>
        <w:t xml:space="preserve"> που </w:t>
      </w:r>
      <w:r w:rsidRPr="0027394D">
        <w:rPr>
          <w:rFonts w:eastAsia="Times New Roman" w:cs="Times New Roman"/>
          <w:szCs w:val="24"/>
        </w:rPr>
        <w:t xml:space="preserve">για τη </w:t>
      </w:r>
      <w:r>
        <w:rPr>
          <w:rFonts w:eastAsia="Times New Roman" w:cs="Times New Roman"/>
          <w:szCs w:val="24"/>
        </w:rPr>
        <w:t xml:space="preserve">μεγιστοποίηση </w:t>
      </w:r>
      <w:r w:rsidRPr="0027394D">
        <w:rPr>
          <w:rFonts w:eastAsia="Times New Roman" w:cs="Times New Roman"/>
          <w:szCs w:val="24"/>
        </w:rPr>
        <w:t>του κέρδους πνίγουν στο α</w:t>
      </w:r>
      <w:r>
        <w:rPr>
          <w:rFonts w:eastAsia="Times New Roman" w:cs="Times New Roman"/>
          <w:szCs w:val="24"/>
        </w:rPr>
        <w:t xml:space="preserve">ίμα τους λαούς και τους οδηγούν </w:t>
      </w:r>
      <w:r w:rsidRPr="0027394D">
        <w:rPr>
          <w:rFonts w:eastAsia="Times New Roman" w:cs="Times New Roman"/>
          <w:szCs w:val="24"/>
        </w:rPr>
        <w:t>στην προσφυγιά</w:t>
      </w:r>
      <w:r>
        <w:rPr>
          <w:rFonts w:eastAsia="Times New Roman" w:cs="Times New Roman"/>
          <w:szCs w:val="24"/>
        </w:rPr>
        <w:t>.</w:t>
      </w:r>
    </w:p>
    <w:p w14:paraId="120F8F40"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 xml:space="preserve"> Ειδικότερα</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ε</w:t>
      </w:r>
      <w:r w:rsidRPr="0027394D">
        <w:rPr>
          <w:rFonts w:eastAsia="Times New Roman" w:cs="Times New Roman"/>
          <w:szCs w:val="24"/>
        </w:rPr>
        <w:t xml:space="preserve">ίναι γνωστό ότι από την </w:t>
      </w:r>
      <w:r>
        <w:rPr>
          <w:rFonts w:eastAsia="Times New Roman" w:cs="Times New Roman"/>
          <w:szCs w:val="24"/>
        </w:rPr>
        <w:t>1</w:t>
      </w:r>
      <w:r w:rsidRPr="00FD1ABC">
        <w:rPr>
          <w:rFonts w:eastAsia="Times New Roman" w:cs="Times New Roman"/>
          <w:szCs w:val="24"/>
          <w:vertAlign w:val="superscript"/>
        </w:rPr>
        <w:t>η</w:t>
      </w:r>
      <w:r>
        <w:rPr>
          <w:rFonts w:eastAsia="Times New Roman" w:cs="Times New Roman"/>
          <w:szCs w:val="24"/>
        </w:rPr>
        <w:t xml:space="preserve"> Ιανουαρίου 2019 οι μειωμένοι</w:t>
      </w:r>
      <w:r w:rsidRPr="0027394D">
        <w:rPr>
          <w:rFonts w:eastAsia="Times New Roman" w:cs="Times New Roman"/>
          <w:szCs w:val="24"/>
        </w:rPr>
        <w:t xml:space="preserve"> κατά 30% συντελεστές ΦΠΑ που επιβλήθηκαν μετά από πολλούς αγώνες</w:t>
      </w:r>
      <w:r>
        <w:rPr>
          <w:rFonts w:eastAsia="Times New Roman" w:cs="Times New Roman"/>
          <w:szCs w:val="24"/>
        </w:rPr>
        <w:t>,</w:t>
      </w:r>
      <w:r w:rsidRPr="0027394D">
        <w:rPr>
          <w:rFonts w:eastAsia="Times New Roman" w:cs="Times New Roman"/>
          <w:szCs w:val="24"/>
        </w:rPr>
        <w:t xml:space="preserve"> πρωτοστατούντος </w:t>
      </w:r>
      <w:r>
        <w:rPr>
          <w:rFonts w:eastAsia="Times New Roman" w:cs="Times New Roman"/>
          <w:szCs w:val="24"/>
        </w:rPr>
        <w:t xml:space="preserve">του ΚΚΕ, </w:t>
      </w:r>
      <w:r w:rsidRPr="0027394D">
        <w:rPr>
          <w:rFonts w:eastAsia="Times New Roman" w:cs="Times New Roman"/>
          <w:szCs w:val="24"/>
        </w:rPr>
        <w:t>σ</w:t>
      </w:r>
      <w:r w:rsidRPr="0027394D">
        <w:rPr>
          <w:rFonts w:eastAsia="Times New Roman" w:cs="Times New Roman"/>
          <w:szCs w:val="24"/>
        </w:rPr>
        <w:t xml:space="preserve">αν ένα ελάχιστο αντισταθμιστικό μέτρο στο αυξημένο κόστος μεταφοράς και παραγωγής </w:t>
      </w:r>
      <w:r>
        <w:rPr>
          <w:rFonts w:eastAsia="Times New Roman" w:cs="Times New Roman"/>
          <w:szCs w:val="24"/>
        </w:rPr>
        <w:t>σ</w:t>
      </w:r>
      <w:r w:rsidRPr="0027394D">
        <w:rPr>
          <w:rFonts w:eastAsia="Times New Roman" w:cs="Times New Roman"/>
          <w:szCs w:val="24"/>
        </w:rPr>
        <w:t xml:space="preserve">τα νησιά και γενικώς </w:t>
      </w:r>
      <w:r>
        <w:rPr>
          <w:rFonts w:eastAsia="Times New Roman" w:cs="Times New Roman"/>
          <w:szCs w:val="24"/>
        </w:rPr>
        <w:t xml:space="preserve">στις </w:t>
      </w:r>
      <w:r w:rsidRPr="0027394D">
        <w:rPr>
          <w:rFonts w:eastAsia="Times New Roman" w:cs="Times New Roman"/>
          <w:szCs w:val="24"/>
        </w:rPr>
        <w:t xml:space="preserve">συνέπειες που δυσκολεύουν τη ζωή </w:t>
      </w:r>
      <w:r>
        <w:rPr>
          <w:rFonts w:eastAsia="Times New Roman" w:cs="Times New Roman"/>
          <w:szCs w:val="24"/>
        </w:rPr>
        <w:t xml:space="preserve">των νησιωτών, </w:t>
      </w:r>
      <w:r w:rsidRPr="0027394D">
        <w:rPr>
          <w:rFonts w:eastAsia="Times New Roman" w:cs="Times New Roman"/>
          <w:szCs w:val="24"/>
        </w:rPr>
        <w:t xml:space="preserve">καταργούνται και στα πέντε εναπομείναντα νησιά </w:t>
      </w:r>
      <w:r>
        <w:rPr>
          <w:rFonts w:eastAsia="Times New Roman" w:cs="Times New Roman"/>
          <w:szCs w:val="24"/>
        </w:rPr>
        <w:t>-</w:t>
      </w:r>
      <w:r w:rsidRPr="0027394D">
        <w:rPr>
          <w:rFonts w:eastAsia="Times New Roman" w:cs="Times New Roman"/>
          <w:szCs w:val="24"/>
        </w:rPr>
        <w:t>Λέσβο</w:t>
      </w:r>
      <w:r>
        <w:rPr>
          <w:rFonts w:eastAsia="Times New Roman" w:cs="Times New Roman"/>
          <w:szCs w:val="24"/>
        </w:rPr>
        <w:t>,</w:t>
      </w:r>
      <w:r w:rsidRPr="0027394D">
        <w:rPr>
          <w:rFonts w:eastAsia="Times New Roman" w:cs="Times New Roman"/>
          <w:szCs w:val="24"/>
        </w:rPr>
        <w:t xml:space="preserve"> Χίο</w:t>
      </w:r>
      <w:r>
        <w:rPr>
          <w:rFonts w:eastAsia="Times New Roman" w:cs="Times New Roman"/>
          <w:szCs w:val="24"/>
        </w:rPr>
        <w:t>,</w:t>
      </w:r>
      <w:r w:rsidRPr="0027394D">
        <w:rPr>
          <w:rFonts w:eastAsia="Times New Roman" w:cs="Times New Roman"/>
          <w:szCs w:val="24"/>
        </w:rPr>
        <w:t xml:space="preserve"> Σάμο</w:t>
      </w:r>
      <w:r>
        <w:rPr>
          <w:rFonts w:eastAsia="Times New Roman" w:cs="Times New Roman"/>
          <w:szCs w:val="24"/>
        </w:rPr>
        <w:t>,</w:t>
      </w:r>
      <w:r w:rsidRPr="0027394D">
        <w:rPr>
          <w:rFonts w:eastAsia="Times New Roman" w:cs="Times New Roman"/>
          <w:szCs w:val="24"/>
        </w:rPr>
        <w:t xml:space="preserve"> Κω και Λέρο</w:t>
      </w:r>
      <w:r>
        <w:rPr>
          <w:rFonts w:eastAsia="Times New Roman" w:cs="Times New Roman"/>
          <w:szCs w:val="24"/>
        </w:rPr>
        <w:t>-</w:t>
      </w:r>
      <w:r w:rsidRPr="0027394D">
        <w:rPr>
          <w:rFonts w:eastAsia="Times New Roman" w:cs="Times New Roman"/>
          <w:szCs w:val="24"/>
        </w:rPr>
        <w:t xml:space="preserve"> που συνδέθηκαν με το </w:t>
      </w:r>
      <w:r w:rsidRPr="0027394D">
        <w:rPr>
          <w:rFonts w:eastAsia="Times New Roman" w:cs="Times New Roman"/>
          <w:szCs w:val="24"/>
        </w:rPr>
        <w:t>προσφυγικό</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 xml:space="preserve">Οι </w:t>
      </w:r>
      <w:r w:rsidRPr="0027394D">
        <w:rPr>
          <w:rFonts w:eastAsia="Times New Roman" w:cs="Times New Roman"/>
          <w:szCs w:val="24"/>
        </w:rPr>
        <w:t>συντελεστές από 9</w:t>
      </w:r>
      <w:r>
        <w:rPr>
          <w:rFonts w:eastAsia="Times New Roman" w:cs="Times New Roman"/>
          <w:szCs w:val="24"/>
        </w:rPr>
        <w:t>%</w:t>
      </w:r>
      <w:r w:rsidRPr="0027394D">
        <w:rPr>
          <w:rFonts w:eastAsia="Times New Roman" w:cs="Times New Roman"/>
          <w:szCs w:val="24"/>
        </w:rPr>
        <w:t xml:space="preserve"> και 17% αυξάνονται σε 13</w:t>
      </w:r>
      <w:r>
        <w:rPr>
          <w:rFonts w:eastAsia="Times New Roman" w:cs="Times New Roman"/>
          <w:szCs w:val="24"/>
        </w:rPr>
        <w:t>%</w:t>
      </w:r>
      <w:r w:rsidRPr="0027394D">
        <w:rPr>
          <w:rFonts w:eastAsia="Times New Roman" w:cs="Times New Roman"/>
          <w:szCs w:val="24"/>
        </w:rPr>
        <w:t xml:space="preserve"> και 24% αντίστοιχα</w:t>
      </w:r>
      <w:r>
        <w:rPr>
          <w:rFonts w:eastAsia="Times New Roman" w:cs="Times New Roman"/>
          <w:szCs w:val="24"/>
        </w:rPr>
        <w:t>.</w:t>
      </w:r>
    </w:p>
    <w:p w14:paraId="120F8F41"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lastRenderedPageBreak/>
        <w:t xml:space="preserve"> Αίτημα των κατοίκων όλων των νησιών του Αιγαίου είναι ο μειωμένος </w:t>
      </w:r>
      <w:r>
        <w:rPr>
          <w:rFonts w:eastAsia="Times New Roman" w:cs="Times New Roman"/>
          <w:szCs w:val="24"/>
        </w:rPr>
        <w:t xml:space="preserve">ΦΠΑ </w:t>
      </w:r>
      <w:r w:rsidRPr="0027394D">
        <w:rPr>
          <w:rFonts w:eastAsia="Times New Roman" w:cs="Times New Roman"/>
          <w:szCs w:val="24"/>
        </w:rPr>
        <w:t xml:space="preserve">να αποσυνδεθεί από το </w:t>
      </w:r>
      <w:r>
        <w:rPr>
          <w:rFonts w:eastAsia="Times New Roman" w:cs="Times New Roman"/>
          <w:szCs w:val="24"/>
        </w:rPr>
        <w:t>προσφυγικό και</w:t>
      </w:r>
      <w:r w:rsidRPr="0027394D">
        <w:rPr>
          <w:rFonts w:eastAsia="Times New Roman" w:cs="Times New Roman"/>
          <w:szCs w:val="24"/>
        </w:rPr>
        <w:t xml:space="preserve"> να διατηρηθεί στο σύνολο των νησιών του Αιγαίου</w:t>
      </w:r>
      <w:r>
        <w:rPr>
          <w:rFonts w:eastAsia="Times New Roman" w:cs="Times New Roman"/>
          <w:szCs w:val="24"/>
        </w:rPr>
        <w:t>.</w:t>
      </w:r>
      <w:r w:rsidRPr="0027394D">
        <w:rPr>
          <w:rFonts w:eastAsia="Times New Roman" w:cs="Times New Roman"/>
          <w:szCs w:val="24"/>
        </w:rPr>
        <w:t xml:space="preserve"> </w:t>
      </w:r>
    </w:p>
    <w:p w14:paraId="120F8F4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Αντ’ αυτού, η Κυβέ</w:t>
      </w:r>
      <w:r>
        <w:rPr>
          <w:rFonts w:eastAsia="Times New Roman" w:cs="Times New Roman"/>
          <w:szCs w:val="24"/>
        </w:rPr>
        <w:t>ρνηση έφερε τ</w:t>
      </w:r>
      <w:r w:rsidRPr="0027394D">
        <w:rPr>
          <w:rFonts w:eastAsia="Times New Roman" w:cs="Times New Roman"/>
          <w:szCs w:val="24"/>
        </w:rPr>
        <w:t>ο μεταφορικό ισοδύναμο</w:t>
      </w:r>
      <w:r>
        <w:rPr>
          <w:rFonts w:eastAsia="Times New Roman" w:cs="Times New Roman"/>
          <w:szCs w:val="24"/>
        </w:rPr>
        <w:t>,</w:t>
      </w:r>
      <w:r w:rsidRPr="0027394D">
        <w:rPr>
          <w:rFonts w:eastAsia="Times New Roman" w:cs="Times New Roman"/>
          <w:szCs w:val="24"/>
        </w:rPr>
        <w:t xml:space="preserve"> που αφ</w:t>
      </w:r>
      <w:r>
        <w:rPr>
          <w:rFonts w:eastAsia="Times New Roman" w:cs="Times New Roman"/>
          <w:szCs w:val="24"/>
        </w:rPr>
        <w:t xml:space="preserve">’ </w:t>
      </w:r>
      <w:r w:rsidRPr="0027394D">
        <w:rPr>
          <w:rFonts w:eastAsia="Times New Roman" w:cs="Times New Roman"/>
          <w:szCs w:val="24"/>
        </w:rPr>
        <w:t>ενός δεν μπορεί να αντισταθμίσει το</w:t>
      </w:r>
      <w:r>
        <w:rPr>
          <w:rFonts w:eastAsia="Times New Roman" w:cs="Times New Roman"/>
          <w:szCs w:val="24"/>
        </w:rPr>
        <w:t>ν</w:t>
      </w:r>
      <w:r w:rsidRPr="0027394D">
        <w:rPr>
          <w:rFonts w:eastAsia="Times New Roman" w:cs="Times New Roman"/>
          <w:szCs w:val="24"/>
        </w:rPr>
        <w:t xml:space="preserve"> μειωμένο ΦΠΑ και αφ</w:t>
      </w:r>
      <w:r>
        <w:rPr>
          <w:rFonts w:eastAsia="Times New Roman" w:cs="Times New Roman"/>
          <w:szCs w:val="24"/>
        </w:rPr>
        <w:t xml:space="preserve">’ </w:t>
      </w:r>
      <w:r w:rsidRPr="0027394D">
        <w:rPr>
          <w:rFonts w:eastAsia="Times New Roman" w:cs="Times New Roman"/>
          <w:szCs w:val="24"/>
        </w:rPr>
        <w:t>ετέρου</w:t>
      </w:r>
      <w:r>
        <w:rPr>
          <w:rFonts w:eastAsia="Times New Roman" w:cs="Times New Roman"/>
          <w:szCs w:val="24"/>
        </w:rPr>
        <w:t>,</w:t>
      </w:r>
      <w:r w:rsidRPr="0027394D">
        <w:rPr>
          <w:rFonts w:eastAsia="Times New Roman" w:cs="Times New Roman"/>
          <w:szCs w:val="24"/>
        </w:rPr>
        <w:t xml:space="preserve"> στην πραγματικότητα</w:t>
      </w:r>
      <w:r>
        <w:rPr>
          <w:rFonts w:eastAsia="Times New Roman" w:cs="Times New Roman"/>
          <w:szCs w:val="24"/>
        </w:rPr>
        <w:t>,</w:t>
      </w:r>
      <w:r w:rsidRPr="0027394D">
        <w:rPr>
          <w:rFonts w:eastAsia="Times New Roman" w:cs="Times New Roman"/>
          <w:szCs w:val="24"/>
        </w:rPr>
        <w:t xml:space="preserve"> είναι μία νέα μορφή επιδότηση</w:t>
      </w:r>
      <w:r>
        <w:rPr>
          <w:rFonts w:eastAsia="Times New Roman" w:cs="Times New Roman"/>
          <w:szCs w:val="24"/>
        </w:rPr>
        <w:t>ς</w:t>
      </w:r>
      <w:r w:rsidRPr="0027394D">
        <w:rPr>
          <w:rFonts w:eastAsia="Times New Roman" w:cs="Times New Roman"/>
          <w:szCs w:val="24"/>
        </w:rPr>
        <w:t xml:space="preserve"> των εφοπλιστών</w:t>
      </w:r>
      <w:r>
        <w:rPr>
          <w:rFonts w:eastAsia="Times New Roman" w:cs="Times New Roman"/>
          <w:szCs w:val="24"/>
        </w:rPr>
        <w:t>,</w:t>
      </w:r>
      <w:r w:rsidRPr="0027394D">
        <w:rPr>
          <w:rFonts w:eastAsia="Times New Roman" w:cs="Times New Roman"/>
          <w:szCs w:val="24"/>
        </w:rPr>
        <w:t xml:space="preserve"> αφού ό</w:t>
      </w:r>
      <w:r>
        <w:rPr>
          <w:rFonts w:eastAsia="Times New Roman" w:cs="Times New Roman"/>
          <w:szCs w:val="24"/>
        </w:rPr>
        <w:t>,</w:t>
      </w:r>
      <w:r w:rsidRPr="0027394D">
        <w:rPr>
          <w:rFonts w:eastAsia="Times New Roman" w:cs="Times New Roman"/>
          <w:szCs w:val="24"/>
        </w:rPr>
        <w:t>τι έπαιρναν θα παίρνουν και μπορούν</w:t>
      </w:r>
      <w:r>
        <w:rPr>
          <w:rFonts w:eastAsia="Times New Roman" w:cs="Times New Roman"/>
          <w:szCs w:val="24"/>
        </w:rPr>
        <w:t>,</w:t>
      </w:r>
      <w:r w:rsidRPr="0027394D">
        <w:rPr>
          <w:rFonts w:eastAsia="Times New Roman" w:cs="Times New Roman"/>
          <w:szCs w:val="24"/>
        </w:rPr>
        <w:t xml:space="preserve"> με κριτήριο πάντα το κέρδος</w:t>
      </w:r>
      <w:r>
        <w:rPr>
          <w:rFonts w:eastAsia="Times New Roman" w:cs="Times New Roman"/>
          <w:szCs w:val="24"/>
        </w:rPr>
        <w:t xml:space="preserve">, ανά </w:t>
      </w:r>
      <w:r>
        <w:rPr>
          <w:rFonts w:eastAsia="Times New Roman" w:cs="Times New Roman"/>
          <w:szCs w:val="24"/>
        </w:rPr>
        <w:t>πάσα στιγμή να αυξήσουν</w:t>
      </w:r>
      <w:r w:rsidRPr="0027394D">
        <w:rPr>
          <w:rFonts w:eastAsia="Times New Roman" w:cs="Times New Roman"/>
          <w:szCs w:val="24"/>
        </w:rPr>
        <w:t xml:space="preserve"> την τιμή των εισιτηρίων και τα ναύλα των εμπορευμάτων πάνω από το ποσό της επιστροφής</w:t>
      </w:r>
      <w:r>
        <w:rPr>
          <w:rFonts w:eastAsia="Times New Roman" w:cs="Times New Roman"/>
          <w:szCs w:val="24"/>
        </w:rPr>
        <w:t>, α</w:t>
      </w:r>
      <w:r w:rsidRPr="0027394D">
        <w:rPr>
          <w:rFonts w:eastAsia="Times New Roman" w:cs="Times New Roman"/>
          <w:szCs w:val="24"/>
        </w:rPr>
        <w:t>λλά και να καθορίσουν τη συχνότητα και τη διάρκεια των δρομολογίων των καραβιών</w:t>
      </w:r>
      <w:r>
        <w:rPr>
          <w:rFonts w:eastAsia="Times New Roman" w:cs="Times New Roman"/>
          <w:szCs w:val="24"/>
        </w:rPr>
        <w:t>.</w:t>
      </w:r>
    </w:p>
    <w:p w14:paraId="120F8F4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Οι κάτοικοι των νησιών ζητούν </w:t>
      </w:r>
      <w:r w:rsidRPr="0027394D">
        <w:rPr>
          <w:rFonts w:eastAsia="Times New Roman" w:cs="Times New Roman"/>
          <w:szCs w:val="24"/>
        </w:rPr>
        <w:t>δραστική μείωση της τιμής των εισ</w:t>
      </w:r>
      <w:r w:rsidRPr="0027394D">
        <w:rPr>
          <w:rFonts w:eastAsia="Times New Roman" w:cs="Times New Roman"/>
          <w:szCs w:val="24"/>
        </w:rPr>
        <w:t xml:space="preserve">ιτηρίων και των </w:t>
      </w:r>
      <w:r>
        <w:rPr>
          <w:rFonts w:eastAsia="Times New Roman" w:cs="Times New Roman"/>
          <w:szCs w:val="24"/>
        </w:rPr>
        <w:t xml:space="preserve">ναύλων </w:t>
      </w:r>
      <w:r w:rsidRPr="0027394D">
        <w:rPr>
          <w:rFonts w:eastAsia="Times New Roman" w:cs="Times New Roman"/>
          <w:szCs w:val="24"/>
        </w:rPr>
        <w:t xml:space="preserve">των οχημάτων κατά 50% στην ακτοπλοΐα και δωρεάν μετακίνηση για τους ανέργους και τις οικογένειές </w:t>
      </w:r>
      <w:r>
        <w:rPr>
          <w:rFonts w:eastAsia="Times New Roman" w:cs="Times New Roman"/>
          <w:szCs w:val="24"/>
        </w:rPr>
        <w:t>τους,</w:t>
      </w:r>
      <w:r w:rsidRPr="0027394D">
        <w:rPr>
          <w:rFonts w:eastAsia="Times New Roman" w:cs="Times New Roman"/>
          <w:szCs w:val="24"/>
        </w:rPr>
        <w:t xml:space="preserve"> τους στρατευμένους</w:t>
      </w:r>
      <w:r>
        <w:rPr>
          <w:rFonts w:eastAsia="Times New Roman" w:cs="Times New Roman"/>
          <w:szCs w:val="24"/>
        </w:rPr>
        <w:t>, τα</w:t>
      </w:r>
      <w:r w:rsidRPr="0027394D">
        <w:rPr>
          <w:rFonts w:eastAsia="Times New Roman" w:cs="Times New Roman"/>
          <w:szCs w:val="24"/>
        </w:rPr>
        <w:t xml:space="preserve"> ΑΜΕΑ </w:t>
      </w:r>
      <w:r>
        <w:rPr>
          <w:rFonts w:eastAsia="Times New Roman" w:cs="Times New Roman"/>
          <w:szCs w:val="24"/>
        </w:rPr>
        <w:t>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w:t>
      </w:r>
      <w:r w:rsidRPr="0027394D">
        <w:rPr>
          <w:rFonts w:eastAsia="Times New Roman" w:cs="Times New Roman"/>
          <w:szCs w:val="24"/>
        </w:rPr>
        <w:t xml:space="preserve">Κάτι τέτοιο </w:t>
      </w:r>
      <w:r>
        <w:rPr>
          <w:rFonts w:eastAsia="Times New Roman" w:cs="Times New Roman"/>
          <w:szCs w:val="24"/>
        </w:rPr>
        <w:t>όμως,</w:t>
      </w:r>
      <w:r w:rsidRPr="0027394D">
        <w:rPr>
          <w:rFonts w:eastAsia="Times New Roman" w:cs="Times New Roman"/>
          <w:szCs w:val="24"/>
        </w:rPr>
        <w:t xml:space="preserve"> ούτε καν διανοεί</w:t>
      </w:r>
      <w:r>
        <w:rPr>
          <w:rFonts w:eastAsia="Times New Roman" w:cs="Times New Roman"/>
          <w:szCs w:val="24"/>
        </w:rPr>
        <w:t>στε</w:t>
      </w:r>
      <w:r w:rsidRPr="0027394D">
        <w:rPr>
          <w:rFonts w:eastAsia="Times New Roman" w:cs="Times New Roman"/>
          <w:szCs w:val="24"/>
        </w:rPr>
        <w:t xml:space="preserve"> να το ζητήσετε και π</w:t>
      </w:r>
      <w:r>
        <w:rPr>
          <w:rFonts w:eastAsia="Times New Roman" w:cs="Times New Roman"/>
          <w:szCs w:val="24"/>
        </w:rPr>
        <w:t>ολύ περισσότερο να το επιβάλλετε</w:t>
      </w:r>
      <w:r w:rsidRPr="0027394D">
        <w:rPr>
          <w:rFonts w:eastAsia="Times New Roman" w:cs="Times New Roman"/>
          <w:szCs w:val="24"/>
        </w:rPr>
        <w:t xml:space="preserve"> στο</w:t>
      </w:r>
      <w:r w:rsidRPr="0027394D">
        <w:rPr>
          <w:rFonts w:eastAsia="Times New Roman" w:cs="Times New Roman"/>
          <w:szCs w:val="24"/>
        </w:rPr>
        <w:t>υς εφοπλιστές</w:t>
      </w:r>
      <w:r>
        <w:rPr>
          <w:rFonts w:eastAsia="Times New Roman" w:cs="Times New Roman"/>
          <w:szCs w:val="24"/>
        </w:rPr>
        <w:t>.</w:t>
      </w:r>
      <w:r w:rsidRPr="0027394D">
        <w:rPr>
          <w:rFonts w:eastAsia="Times New Roman" w:cs="Times New Roman"/>
          <w:szCs w:val="24"/>
        </w:rPr>
        <w:t xml:space="preserve"> Και αυτό γιατί το άρθρο 107 του Συντάγματος</w:t>
      </w:r>
      <w:r>
        <w:rPr>
          <w:rFonts w:eastAsia="Times New Roman" w:cs="Times New Roman"/>
          <w:szCs w:val="24"/>
        </w:rPr>
        <w:t>,</w:t>
      </w:r>
      <w:r w:rsidRPr="0027394D">
        <w:rPr>
          <w:rFonts w:eastAsia="Times New Roman" w:cs="Times New Roman"/>
          <w:szCs w:val="24"/>
        </w:rPr>
        <w:t xml:space="preserve"> το οποίος </w:t>
      </w:r>
      <w:r>
        <w:rPr>
          <w:rFonts w:eastAsia="Times New Roman" w:cs="Times New Roman"/>
          <w:szCs w:val="24"/>
        </w:rPr>
        <w:t>ως κόρη οφθαλμού διαφυλάττετε</w:t>
      </w:r>
      <w:r w:rsidRPr="0027394D">
        <w:rPr>
          <w:rFonts w:eastAsia="Times New Roman" w:cs="Times New Roman"/>
          <w:szCs w:val="24"/>
        </w:rPr>
        <w:t xml:space="preserve"> από κάθε αναθεώρηση </w:t>
      </w:r>
      <w:r>
        <w:rPr>
          <w:rFonts w:eastAsia="Times New Roman" w:cs="Times New Roman"/>
          <w:szCs w:val="24"/>
        </w:rPr>
        <w:t>–</w:t>
      </w:r>
      <w:r w:rsidRPr="0027394D">
        <w:rPr>
          <w:rFonts w:eastAsia="Times New Roman" w:cs="Times New Roman"/>
          <w:szCs w:val="24"/>
        </w:rPr>
        <w:t>όλοι</w:t>
      </w:r>
      <w:r>
        <w:rPr>
          <w:rFonts w:eastAsia="Times New Roman" w:cs="Times New Roman"/>
          <w:szCs w:val="24"/>
        </w:rPr>
        <w:t>,</w:t>
      </w:r>
      <w:r w:rsidRPr="0027394D">
        <w:rPr>
          <w:rFonts w:eastAsia="Times New Roman" w:cs="Times New Roman"/>
          <w:szCs w:val="24"/>
        </w:rPr>
        <w:t xml:space="preserve"> εθνικιστές και κοσμοπολίτες</w:t>
      </w:r>
      <w:r>
        <w:rPr>
          <w:rFonts w:eastAsia="Times New Roman" w:cs="Times New Roman"/>
          <w:szCs w:val="24"/>
        </w:rPr>
        <w:t xml:space="preserve">, προοδευτικοί </w:t>
      </w:r>
      <w:r w:rsidRPr="0027394D">
        <w:rPr>
          <w:rFonts w:eastAsia="Times New Roman" w:cs="Times New Roman"/>
          <w:szCs w:val="24"/>
        </w:rPr>
        <w:t xml:space="preserve">και </w:t>
      </w:r>
      <w:r>
        <w:rPr>
          <w:rFonts w:eastAsia="Times New Roman" w:cs="Times New Roman"/>
          <w:szCs w:val="24"/>
        </w:rPr>
        <w:t>δ</w:t>
      </w:r>
      <w:r>
        <w:rPr>
          <w:rFonts w:eastAsia="Times New Roman" w:cs="Times New Roman"/>
          <w:szCs w:val="24"/>
        </w:rPr>
        <w:t xml:space="preserve">εξιοί, με σημαιοφόρο βέβαια </w:t>
      </w:r>
      <w:r w:rsidRPr="0027394D">
        <w:rPr>
          <w:rFonts w:eastAsia="Times New Roman" w:cs="Times New Roman"/>
          <w:szCs w:val="24"/>
        </w:rPr>
        <w:t xml:space="preserve">τη ναζιστική εγκληματική οργάνωση </w:t>
      </w:r>
      <w:r>
        <w:rPr>
          <w:rFonts w:eastAsia="Times New Roman" w:cs="Times New Roman"/>
          <w:szCs w:val="24"/>
        </w:rPr>
        <w:t xml:space="preserve">της </w:t>
      </w:r>
      <w:r w:rsidRPr="0027394D">
        <w:rPr>
          <w:rFonts w:eastAsia="Times New Roman" w:cs="Times New Roman"/>
          <w:szCs w:val="24"/>
        </w:rPr>
        <w:t>Χρυσής Αυγής</w:t>
      </w:r>
      <w:r>
        <w:rPr>
          <w:rFonts w:eastAsia="Times New Roman" w:cs="Times New Roman"/>
          <w:szCs w:val="24"/>
        </w:rPr>
        <w:t>-</w:t>
      </w:r>
      <w:r w:rsidRPr="0027394D">
        <w:rPr>
          <w:rFonts w:eastAsia="Times New Roman" w:cs="Times New Roman"/>
          <w:szCs w:val="24"/>
        </w:rPr>
        <w:t xml:space="preserve"> πα</w:t>
      </w:r>
      <w:r w:rsidRPr="0027394D">
        <w:rPr>
          <w:rFonts w:eastAsia="Times New Roman" w:cs="Times New Roman"/>
          <w:szCs w:val="24"/>
        </w:rPr>
        <w:t>ρέχει προνόμια που οδηγούν στη νόμιμη και θεσμοθετημένη φοροαπαλλαγή των εφοπλιστών</w:t>
      </w:r>
      <w:r>
        <w:rPr>
          <w:rFonts w:eastAsia="Times New Roman" w:cs="Times New Roman"/>
          <w:szCs w:val="24"/>
        </w:rPr>
        <w:t>.</w:t>
      </w:r>
      <w:r w:rsidRPr="0027394D">
        <w:rPr>
          <w:rFonts w:eastAsia="Times New Roman" w:cs="Times New Roman"/>
          <w:szCs w:val="24"/>
        </w:rPr>
        <w:t xml:space="preserve"> </w:t>
      </w:r>
    </w:p>
    <w:p w14:paraId="120F8F44"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lastRenderedPageBreak/>
        <w:t xml:space="preserve">Οι εφοπλιστές έχουν περίπου </w:t>
      </w:r>
      <w:r>
        <w:rPr>
          <w:rFonts w:eastAsia="Times New Roman" w:cs="Times New Roman"/>
          <w:szCs w:val="24"/>
        </w:rPr>
        <w:t>εξήντα</w:t>
      </w:r>
      <w:r w:rsidRPr="0027394D">
        <w:rPr>
          <w:rFonts w:eastAsia="Times New Roman" w:cs="Times New Roman"/>
          <w:szCs w:val="24"/>
        </w:rPr>
        <w:t xml:space="preserve"> φοροαπαλλαγές</w:t>
      </w:r>
      <w:r>
        <w:rPr>
          <w:rFonts w:eastAsia="Times New Roman" w:cs="Times New Roman"/>
          <w:szCs w:val="24"/>
        </w:rPr>
        <w:t>,</w:t>
      </w:r>
      <w:r w:rsidRPr="0027394D">
        <w:rPr>
          <w:rFonts w:eastAsia="Times New Roman" w:cs="Times New Roman"/>
          <w:szCs w:val="24"/>
        </w:rPr>
        <w:t xml:space="preserve"> όπως </w:t>
      </w:r>
      <w:r>
        <w:rPr>
          <w:rFonts w:eastAsia="Times New Roman" w:cs="Times New Roman"/>
          <w:szCs w:val="24"/>
        </w:rPr>
        <w:t>σ</w:t>
      </w:r>
      <w:r w:rsidRPr="0027394D">
        <w:rPr>
          <w:rFonts w:eastAsia="Times New Roman" w:cs="Times New Roman"/>
          <w:szCs w:val="24"/>
        </w:rPr>
        <w:t>το πετρέλαιο που το πληρώνουν 45 λεπτά το λίτρο</w:t>
      </w:r>
      <w:r>
        <w:rPr>
          <w:rFonts w:eastAsia="Times New Roman" w:cs="Times New Roman"/>
          <w:szCs w:val="24"/>
        </w:rPr>
        <w:t>, ε</w:t>
      </w:r>
      <w:r w:rsidRPr="0027394D">
        <w:rPr>
          <w:rFonts w:eastAsia="Times New Roman" w:cs="Times New Roman"/>
          <w:szCs w:val="24"/>
        </w:rPr>
        <w:t>νώ οι αγρότες σχεδόν 1,50 ευρώ</w:t>
      </w:r>
      <w:r>
        <w:rPr>
          <w:rFonts w:eastAsia="Times New Roman" w:cs="Times New Roman"/>
          <w:szCs w:val="24"/>
        </w:rPr>
        <w:t>.</w:t>
      </w:r>
      <w:r w:rsidRPr="0027394D">
        <w:rPr>
          <w:rFonts w:eastAsia="Times New Roman" w:cs="Times New Roman"/>
          <w:szCs w:val="24"/>
        </w:rPr>
        <w:t xml:space="preserve"> Έτσι</w:t>
      </w:r>
      <w:r>
        <w:rPr>
          <w:rFonts w:eastAsia="Times New Roman" w:cs="Times New Roman"/>
          <w:szCs w:val="24"/>
        </w:rPr>
        <w:t>,</w:t>
      </w:r>
      <w:r w:rsidRPr="0027394D">
        <w:rPr>
          <w:rFonts w:eastAsia="Times New Roman" w:cs="Times New Roman"/>
          <w:szCs w:val="24"/>
        </w:rPr>
        <w:t xml:space="preserve"> σε ετήσια βάση</w:t>
      </w:r>
      <w:r>
        <w:rPr>
          <w:rFonts w:eastAsia="Times New Roman" w:cs="Times New Roman"/>
          <w:szCs w:val="24"/>
        </w:rPr>
        <w:t>,</w:t>
      </w:r>
      <w:r w:rsidRPr="0027394D">
        <w:rPr>
          <w:rFonts w:eastAsia="Times New Roman" w:cs="Times New Roman"/>
          <w:szCs w:val="24"/>
        </w:rPr>
        <w:t xml:space="preserve"> οι εφοπλισ</w:t>
      </w:r>
      <w:r w:rsidRPr="0027394D">
        <w:rPr>
          <w:rFonts w:eastAsia="Times New Roman" w:cs="Times New Roman"/>
          <w:szCs w:val="24"/>
        </w:rPr>
        <w:t>τές</w:t>
      </w:r>
      <w:r>
        <w:rPr>
          <w:rFonts w:eastAsia="Times New Roman" w:cs="Times New Roman"/>
          <w:szCs w:val="24"/>
        </w:rPr>
        <w:t>,</w:t>
      </w:r>
      <w:r w:rsidRPr="0027394D">
        <w:rPr>
          <w:rFonts w:eastAsia="Times New Roman" w:cs="Times New Roman"/>
          <w:szCs w:val="24"/>
        </w:rPr>
        <w:t xml:space="preserve"> που κατά μέσο όρο κερδίζουν πάνω από 10 δισεκατομμύρια ευρώ</w:t>
      </w:r>
      <w:r>
        <w:rPr>
          <w:rFonts w:eastAsia="Times New Roman" w:cs="Times New Roman"/>
          <w:szCs w:val="24"/>
        </w:rPr>
        <w:t>,</w:t>
      </w:r>
      <w:r w:rsidRPr="0027394D">
        <w:rPr>
          <w:rFonts w:eastAsia="Times New Roman" w:cs="Times New Roman"/>
          <w:szCs w:val="24"/>
        </w:rPr>
        <w:t xml:space="preserve"> πληρώνουν μόνο περί τα 15 εκατομμύρια ευρώ</w:t>
      </w:r>
      <w:r>
        <w:rPr>
          <w:rFonts w:eastAsia="Times New Roman" w:cs="Times New Roman"/>
          <w:szCs w:val="24"/>
        </w:rPr>
        <w:t>,</w:t>
      </w:r>
      <w:r w:rsidRPr="0027394D">
        <w:rPr>
          <w:rFonts w:eastAsia="Times New Roman" w:cs="Times New Roman"/>
          <w:szCs w:val="24"/>
        </w:rPr>
        <w:t xml:space="preserve"> δηλαδή 0,15% </w:t>
      </w:r>
      <w:r>
        <w:rPr>
          <w:rFonts w:eastAsia="Times New Roman" w:cs="Times New Roman"/>
          <w:szCs w:val="24"/>
        </w:rPr>
        <w:t xml:space="preserve">ή </w:t>
      </w:r>
      <w:r w:rsidRPr="0027394D">
        <w:rPr>
          <w:rFonts w:eastAsia="Times New Roman" w:cs="Times New Roman"/>
          <w:szCs w:val="24"/>
        </w:rPr>
        <w:t>σε ημερήσια βάση λιγότερο από 10 ευρώ για κάθε πλοίο</w:t>
      </w:r>
      <w:r>
        <w:rPr>
          <w:rFonts w:eastAsia="Times New Roman" w:cs="Times New Roman"/>
          <w:szCs w:val="24"/>
        </w:rPr>
        <w:t>. Αν η φορολογία τους ήταν στο</w:t>
      </w:r>
      <w:r w:rsidRPr="0027394D">
        <w:rPr>
          <w:rFonts w:eastAsia="Times New Roman" w:cs="Times New Roman"/>
          <w:szCs w:val="24"/>
        </w:rPr>
        <w:t xml:space="preserve"> 45% όπως ζητά το </w:t>
      </w:r>
      <w:r>
        <w:rPr>
          <w:rFonts w:eastAsia="Times New Roman" w:cs="Times New Roman"/>
          <w:szCs w:val="24"/>
        </w:rPr>
        <w:t>ΚΚΕ, θα πλήρωναν</w:t>
      </w:r>
      <w:r w:rsidRPr="0027394D">
        <w:rPr>
          <w:rFonts w:eastAsia="Times New Roman" w:cs="Times New Roman"/>
          <w:szCs w:val="24"/>
        </w:rPr>
        <w:t xml:space="preserve"> φόρο περί τα 5</w:t>
      </w:r>
      <w:r w:rsidRPr="0027394D">
        <w:rPr>
          <w:rFonts w:eastAsia="Times New Roman" w:cs="Times New Roman"/>
          <w:szCs w:val="24"/>
        </w:rPr>
        <w:t xml:space="preserve"> δισεκατομμύρια ευρώ το χρόνο</w:t>
      </w:r>
      <w:r>
        <w:rPr>
          <w:rFonts w:eastAsia="Times New Roman" w:cs="Times New Roman"/>
          <w:szCs w:val="24"/>
        </w:rPr>
        <w:t>.</w:t>
      </w:r>
      <w:r w:rsidRPr="0027394D">
        <w:rPr>
          <w:rFonts w:eastAsia="Times New Roman" w:cs="Times New Roman"/>
          <w:szCs w:val="24"/>
        </w:rPr>
        <w:t xml:space="preserve"> </w:t>
      </w:r>
    </w:p>
    <w:p w14:paraId="120F8F45"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Αντίθετα</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οι ναυτεργάτες πληρώνουν</w:t>
      </w:r>
      <w:r w:rsidRPr="0027394D">
        <w:rPr>
          <w:rFonts w:eastAsia="Times New Roman" w:cs="Times New Roman"/>
          <w:szCs w:val="24"/>
        </w:rPr>
        <w:t xml:space="preserve"> </w:t>
      </w:r>
      <w:r>
        <w:rPr>
          <w:rFonts w:eastAsia="Times New Roman" w:cs="Times New Roman"/>
          <w:szCs w:val="24"/>
        </w:rPr>
        <w:t xml:space="preserve">φόρο </w:t>
      </w:r>
      <w:r w:rsidRPr="0027394D">
        <w:rPr>
          <w:rFonts w:eastAsia="Times New Roman" w:cs="Times New Roman"/>
          <w:szCs w:val="24"/>
        </w:rPr>
        <w:t>60 εκατομμύρια ευρώ το χρόνο σε συνθήκες μαύρης</w:t>
      </w:r>
      <w:r>
        <w:rPr>
          <w:rFonts w:eastAsia="Times New Roman" w:cs="Times New Roman"/>
          <w:szCs w:val="24"/>
        </w:rPr>
        <w:t>,</w:t>
      </w:r>
      <w:r w:rsidRPr="0027394D">
        <w:rPr>
          <w:rFonts w:eastAsia="Times New Roman" w:cs="Times New Roman"/>
          <w:szCs w:val="24"/>
        </w:rPr>
        <w:t xml:space="preserve"> ανασφάλιστης και </w:t>
      </w:r>
      <w:r>
        <w:rPr>
          <w:rFonts w:eastAsia="Times New Roman" w:cs="Times New Roman"/>
          <w:szCs w:val="24"/>
        </w:rPr>
        <w:t xml:space="preserve">χαμηλόμισθης </w:t>
      </w:r>
      <w:r w:rsidRPr="0027394D">
        <w:rPr>
          <w:rFonts w:eastAsia="Times New Roman" w:cs="Times New Roman"/>
          <w:szCs w:val="24"/>
        </w:rPr>
        <w:t>εργασίας</w:t>
      </w:r>
      <w:r>
        <w:rPr>
          <w:rFonts w:eastAsia="Times New Roman" w:cs="Times New Roman"/>
          <w:szCs w:val="24"/>
        </w:rPr>
        <w:t>,</w:t>
      </w:r>
      <w:r w:rsidRPr="0027394D">
        <w:rPr>
          <w:rFonts w:eastAsia="Times New Roman" w:cs="Times New Roman"/>
          <w:szCs w:val="24"/>
        </w:rPr>
        <w:t xml:space="preserve"> που κυμαίνεται από 80</w:t>
      </w:r>
      <w:r>
        <w:rPr>
          <w:rFonts w:eastAsia="Times New Roman" w:cs="Times New Roman"/>
          <w:szCs w:val="24"/>
        </w:rPr>
        <w:t>%</w:t>
      </w:r>
      <w:r w:rsidRPr="0027394D">
        <w:rPr>
          <w:rFonts w:eastAsia="Times New Roman" w:cs="Times New Roman"/>
          <w:szCs w:val="24"/>
        </w:rPr>
        <w:t xml:space="preserve"> έως 95% στα </w:t>
      </w:r>
      <w:r>
        <w:rPr>
          <w:rFonts w:eastAsia="Times New Roman" w:cs="Times New Roman"/>
          <w:szCs w:val="24"/>
        </w:rPr>
        <w:t xml:space="preserve">τέσσερις χιλιάδες επτακόσια πενήντα </w:t>
      </w:r>
      <w:r w:rsidRPr="0027394D">
        <w:rPr>
          <w:rFonts w:eastAsia="Times New Roman" w:cs="Times New Roman"/>
          <w:szCs w:val="24"/>
        </w:rPr>
        <w:t xml:space="preserve">περίπου ελληνόκτητα </w:t>
      </w:r>
      <w:r w:rsidRPr="0027394D">
        <w:rPr>
          <w:rFonts w:eastAsia="Times New Roman" w:cs="Times New Roman"/>
          <w:szCs w:val="24"/>
        </w:rPr>
        <w:t>πλοία</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 xml:space="preserve">Αυτό </w:t>
      </w:r>
      <w:r w:rsidRPr="0027394D">
        <w:rPr>
          <w:rFonts w:eastAsia="Times New Roman" w:cs="Times New Roman"/>
          <w:szCs w:val="24"/>
        </w:rPr>
        <w:t xml:space="preserve">είναι προφανώς για </w:t>
      </w:r>
      <w:r>
        <w:rPr>
          <w:rFonts w:eastAsia="Times New Roman" w:cs="Times New Roman"/>
          <w:szCs w:val="24"/>
        </w:rPr>
        <w:t>ε</w:t>
      </w:r>
      <w:r w:rsidRPr="0027394D">
        <w:rPr>
          <w:rFonts w:eastAsia="Times New Roman" w:cs="Times New Roman"/>
          <w:szCs w:val="24"/>
        </w:rPr>
        <w:t xml:space="preserve">σάς το πρότυπο </w:t>
      </w:r>
      <w:r>
        <w:rPr>
          <w:rFonts w:eastAsia="Times New Roman" w:cs="Times New Roman"/>
          <w:szCs w:val="24"/>
        </w:rPr>
        <w:t>τ</w:t>
      </w:r>
      <w:r w:rsidRPr="0027394D">
        <w:rPr>
          <w:rFonts w:eastAsia="Times New Roman" w:cs="Times New Roman"/>
          <w:szCs w:val="24"/>
        </w:rPr>
        <w:t>ου υγιούς επιχειρηματία και της δίκαιης ανάπτυξης</w:t>
      </w:r>
      <w:r>
        <w:rPr>
          <w:rFonts w:eastAsia="Times New Roman" w:cs="Times New Roman"/>
          <w:szCs w:val="24"/>
        </w:rPr>
        <w:t>.</w:t>
      </w:r>
      <w:r w:rsidRPr="0027394D">
        <w:rPr>
          <w:rFonts w:eastAsia="Times New Roman" w:cs="Times New Roman"/>
          <w:szCs w:val="24"/>
        </w:rPr>
        <w:t xml:space="preserve"> </w:t>
      </w:r>
    </w:p>
    <w:p w14:paraId="120F8F4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Π</w:t>
      </w:r>
      <w:r w:rsidRPr="0027394D">
        <w:rPr>
          <w:rFonts w:eastAsia="Times New Roman" w:cs="Times New Roman"/>
          <w:szCs w:val="24"/>
        </w:rPr>
        <w:t>οιες είναι οι κοινωνικές παροχές που ο κόσμος της εργασίας και της παραγωγής πλούτου απολαμβάνει</w:t>
      </w:r>
      <w:r>
        <w:rPr>
          <w:rFonts w:eastAsia="Times New Roman" w:cs="Times New Roman"/>
          <w:szCs w:val="24"/>
        </w:rPr>
        <w:t>;</w:t>
      </w:r>
      <w:r w:rsidRPr="0027394D">
        <w:rPr>
          <w:rFonts w:eastAsia="Times New Roman" w:cs="Times New Roman"/>
          <w:szCs w:val="24"/>
        </w:rPr>
        <w:t xml:space="preserve"> Σε όλα τα νοσοκομεία και τα </w:t>
      </w:r>
      <w:r>
        <w:rPr>
          <w:rFonts w:eastAsia="Times New Roman" w:cs="Times New Roman"/>
          <w:szCs w:val="24"/>
        </w:rPr>
        <w:t>κ</w:t>
      </w:r>
      <w:r w:rsidRPr="0027394D">
        <w:rPr>
          <w:rFonts w:eastAsia="Times New Roman" w:cs="Times New Roman"/>
          <w:szCs w:val="24"/>
        </w:rPr>
        <w:t xml:space="preserve">έντρα </w:t>
      </w:r>
      <w:r>
        <w:rPr>
          <w:rFonts w:eastAsia="Times New Roman" w:cs="Times New Roman"/>
          <w:szCs w:val="24"/>
        </w:rPr>
        <w:t>υ</w:t>
      </w:r>
      <w:r w:rsidRPr="0027394D">
        <w:rPr>
          <w:rFonts w:eastAsia="Times New Roman" w:cs="Times New Roman"/>
          <w:szCs w:val="24"/>
        </w:rPr>
        <w:t>γείας τω</w:t>
      </w:r>
      <w:r>
        <w:rPr>
          <w:rFonts w:eastAsia="Times New Roman" w:cs="Times New Roman"/>
          <w:szCs w:val="24"/>
        </w:rPr>
        <w:t xml:space="preserve">ν νησιών του </w:t>
      </w:r>
      <w:r>
        <w:rPr>
          <w:rFonts w:eastAsia="Times New Roman" w:cs="Times New Roman"/>
          <w:szCs w:val="24"/>
        </w:rPr>
        <w:t xml:space="preserve">Ανατολικού Αιγαίου </w:t>
      </w:r>
      <w:r w:rsidRPr="0027394D">
        <w:rPr>
          <w:rFonts w:eastAsia="Times New Roman" w:cs="Times New Roman"/>
          <w:szCs w:val="24"/>
        </w:rPr>
        <w:t>η υποχρηματοδότηση</w:t>
      </w:r>
      <w:r>
        <w:rPr>
          <w:rFonts w:eastAsia="Times New Roman" w:cs="Times New Roman"/>
          <w:szCs w:val="24"/>
        </w:rPr>
        <w:t>, οι σοβαρές ελλείψεις σε ι</w:t>
      </w:r>
      <w:r w:rsidRPr="0027394D">
        <w:rPr>
          <w:rFonts w:eastAsia="Times New Roman" w:cs="Times New Roman"/>
          <w:szCs w:val="24"/>
        </w:rPr>
        <w:t>ατρικό</w:t>
      </w:r>
      <w:r>
        <w:rPr>
          <w:rFonts w:eastAsia="Times New Roman" w:cs="Times New Roman"/>
          <w:szCs w:val="24"/>
        </w:rPr>
        <w:t>,</w:t>
      </w:r>
      <w:r w:rsidRPr="0027394D">
        <w:rPr>
          <w:rFonts w:eastAsia="Times New Roman" w:cs="Times New Roman"/>
          <w:szCs w:val="24"/>
        </w:rPr>
        <w:t xml:space="preserve"> νοσηλευτικό</w:t>
      </w:r>
      <w:r>
        <w:rPr>
          <w:rFonts w:eastAsia="Times New Roman" w:cs="Times New Roman"/>
          <w:szCs w:val="24"/>
        </w:rPr>
        <w:t>,</w:t>
      </w:r>
      <w:r w:rsidRPr="0027394D">
        <w:rPr>
          <w:rFonts w:eastAsia="Times New Roman" w:cs="Times New Roman"/>
          <w:szCs w:val="24"/>
        </w:rPr>
        <w:t xml:space="preserve"> παραϊατρικό</w:t>
      </w:r>
      <w:r>
        <w:rPr>
          <w:rFonts w:eastAsia="Times New Roman" w:cs="Times New Roman"/>
          <w:szCs w:val="24"/>
        </w:rPr>
        <w:t>,</w:t>
      </w:r>
      <w:r w:rsidRPr="0027394D">
        <w:rPr>
          <w:rFonts w:eastAsia="Times New Roman" w:cs="Times New Roman"/>
          <w:szCs w:val="24"/>
        </w:rPr>
        <w:t xml:space="preserve"> τεχνικό και διοικητικό προσωπικό</w:t>
      </w:r>
      <w:r>
        <w:rPr>
          <w:rFonts w:eastAsia="Times New Roman" w:cs="Times New Roman"/>
          <w:szCs w:val="24"/>
        </w:rPr>
        <w:t>,</w:t>
      </w:r>
      <w:r w:rsidRPr="0027394D">
        <w:rPr>
          <w:rFonts w:eastAsia="Times New Roman" w:cs="Times New Roman"/>
          <w:szCs w:val="24"/>
        </w:rPr>
        <w:t xml:space="preserve"> η ανασφάλεια των εργαζομένων</w:t>
      </w:r>
      <w:r>
        <w:rPr>
          <w:rFonts w:eastAsia="Times New Roman" w:cs="Times New Roman"/>
          <w:szCs w:val="24"/>
        </w:rPr>
        <w:t>,</w:t>
      </w:r>
      <w:r w:rsidRPr="0027394D">
        <w:rPr>
          <w:rFonts w:eastAsia="Times New Roman" w:cs="Times New Roman"/>
          <w:szCs w:val="24"/>
        </w:rPr>
        <w:t xml:space="preserve"> που προσφέρουν εργα</w:t>
      </w:r>
      <w:r>
        <w:rPr>
          <w:rFonts w:eastAsia="Times New Roman" w:cs="Times New Roman"/>
          <w:szCs w:val="24"/>
        </w:rPr>
        <w:t>σία με κάθε μορφή</w:t>
      </w:r>
      <w:r w:rsidRPr="0027394D">
        <w:rPr>
          <w:rFonts w:eastAsia="Times New Roman" w:cs="Times New Roman"/>
          <w:szCs w:val="24"/>
        </w:rPr>
        <w:t xml:space="preserve"> ελαστικών σχέσεων εργασίας</w:t>
      </w:r>
      <w:r>
        <w:rPr>
          <w:rFonts w:eastAsia="Times New Roman" w:cs="Times New Roman"/>
          <w:szCs w:val="24"/>
        </w:rPr>
        <w:t>,</w:t>
      </w:r>
      <w:r w:rsidRPr="0027394D">
        <w:rPr>
          <w:rFonts w:eastAsia="Times New Roman" w:cs="Times New Roman"/>
          <w:szCs w:val="24"/>
        </w:rPr>
        <w:t xml:space="preserve"> οι ελλείψεις σε είδη νοσηλεία</w:t>
      </w:r>
      <w:r w:rsidRPr="0027394D">
        <w:rPr>
          <w:rFonts w:eastAsia="Times New Roman" w:cs="Times New Roman"/>
          <w:szCs w:val="24"/>
        </w:rPr>
        <w:t>ς</w:t>
      </w:r>
      <w:r>
        <w:rPr>
          <w:rFonts w:eastAsia="Times New Roman" w:cs="Times New Roman"/>
          <w:szCs w:val="24"/>
        </w:rPr>
        <w:t>, οι προβληματικές κτη</w:t>
      </w:r>
      <w:r w:rsidRPr="0027394D">
        <w:rPr>
          <w:rFonts w:eastAsia="Times New Roman" w:cs="Times New Roman"/>
          <w:szCs w:val="24"/>
        </w:rPr>
        <w:t xml:space="preserve">ριακές εγκαταστάσεις οδηγούν </w:t>
      </w:r>
      <w:r w:rsidRPr="0027394D">
        <w:rPr>
          <w:rFonts w:eastAsia="Times New Roman" w:cs="Times New Roman"/>
          <w:szCs w:val="24"/>
        </w:rPr>
        <w:lastRenderedPageBreak/>
        <w:t>τους εργαζόμενους στην εξαθλίωση και στην εξουθένωση και τους ασθενείς να μην εξυπηρετούνται και να ταλαιπωρούνται</w:t>
      </w:r>
      <w:r>
        <w:rPr>
          <w:rFonts w:eastAsia="Times New Roman" w:cs="Times New Roman"/>
          <w:szCs w:val="24"/>
        </w:rPr>
        <w:t>.</w:t>
      </w:r>
    </w:p>
    <w:p w14:paraId="120F8F47"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 xml:space="preserve"> Ενδεικτικά αναφέρουμε ότι στο Νοσοκομείο της Μυτιλήνης υπάρχουν ελλείψεις σε νεφρολόγο</w:t>
      </w:r>
      <w:r>
        <w:rPr>
          <w:rFonts w:eastAsia="Times New Roman" w:cs="Times New Roman"/>
          <w:szCs w:val="24"/>
        </w:rPr>
        <w:t>,</w:t>
      </w:r>
      <w:r w:rsidRPr="0027394D">
        <w:rPr>
          <w:rFonts w:eastAsia="Times New Roman" w:cs="Times New Roman"/>
          <w:szCs w:val="24"/>
        </w:rPr>
        <w:t xml:space="preserve"> ψυχίατρο</w:t>
      </w:r>
      <w:r>
        <w:rPr>
          <w:rFonts w:eastAsia="Times New Roman" w:cs="Times New Roman"/>
          <w:szCs w:val="24"/>
        </w:rPr>
        <w:t>, γυναικολόγο</w:t>
      </w:r>
      <w:r w:rsidRPr="0027394D">
        <w:rPr>
          <w:rFonts w:eastAsia="Times New Roman" w:cs="Times New Roman"/>
          <w:szCs w:val="24"/>
        </w:rPr>
        <w:t xml:space="preserve"> και παιδίατρο</w:t>
      </w:r>
      <w:r>
        <w:rPr>
          <w:rFonts w:eastAsia="Times New Roman" w:cs="Times New Roman"/>
          <w:szCs w:val="24"/>
        </w:rPr>
        <w:t>.</w:t>
      </w:r>
      <w:r w:rsidRPr="0027394D">
        <w:rPr>
          <w:rFonts w:eastAsia="Times New Roman" w:cs="Times New Roman"/>
          <w:szCs w:val="24"/>
        </w:rPr>
        <w:t xml:space="preserve"> Λόγω έλλειψης ειδικού γιατρού</w:t>
      </w:r>
      <w:r>
        <w:rPr>
          <w:rFonts w:eastAsia="Times New Roman" w:cs="Times New Roman"/>
          <w:szCs w:val="24"/>
        </w:rPr>
        <w:t>,</w:t>
      </w:r>
      <w:r w:rsidRPr="0027394D">
        <w:rPr>
          <w:rFonts w:eastAsia="Times New Roman" w:cs="Times New Roman"/>
          <w:szCs w:val="24"/>
        </w:rPr>
        <w:t xml:space="preserve"> ο μαγνητικός τομογράφος ακόμα δεν έχει λειτουργήσει</w:t>
      </w:r>
      <w:r>
        <w:rPr>
          <w:rFonts w:eastAsia="Times New Roman" w:cs="Times New Roman"/>
          <w:szCs w:val="24"/>
        </w:rPr>
        <w:t>.</w:t>
      </w:r>
      <w:r w:rsidRPr="0027394D">
        <w:rPr>
          <w:rFonts w:eastAsia="Times New Roman" w:cs="Times New Roman"/>
          <w:szCs w:val="24"/>
        </w:rPr>
        <w:t xml:space="preserve"> Δεν γίνονται μετρήσεις οστικής </w:t>
      </w:r>
      <w:r>
        <w:rPr>
          <w:rFonts w:eastAsia="Times New Roman" w:cs="Times New Roman"/>
          <w:szCs w:val="24"/>
        </w:rPr>
        <w:t xml:space="preserve">πυκνότητας στις γυναίκες, </w:t>
      </w:r>
      <w:r w:rsidRPr="0027394D">
        <w:rPr>
          <w:rFonts w:eastAsia="Times New Roman" w:cs="Times New Roman"/>
          <w:szCs w:val="24"/>
        </w:rPr>
        <w:t>επειδή η βλάβη στο διαγνωστικό μέσο δεν έχει αποκατασταθεί</w:t>
      </w:r>
      <w:r>
        <w:rPr>
          <w:rFonts w:eastAsia="Times New Roman" w:cs="Times New Roman"/>
          <w:szCs w:val="24"/>
        </w:rPr>
        <w:t>.</w:t>
      </w:r>
      <w:r w:rsidRPr="0027394D">
        <w:rPr>
          <w:rFonts w:eastAsia="Times New Roman" w:cs="Times New Roman"/>
          <w:szCs w:val="24"/>
        </w:rPr>
        <w:t xml:space="preserve"> Σε ορισμένα τμήμα</w:t>
      </w:r>
      <w:r w:rsidRPr="0027394D">
        <w:rPr>
          <w:rFonts w:eastAsia="Times New Roman" w:cs="Times New Roman"/>
          <w:szCs w:val="24"/>
        </w:rPr>
        <w:t>τα</w:t>
      </w:r>
      <w:r>
        <w:rPr>
          <w:rFonts w:eastAsia="Times New Roman" w:cs="Times New Roman"/>
          <w:szCs w:val="24"/>
        </w:rPr>
        <w:t>,</w:t>
      </w:r>
      <w:r w:rsidRPr="0027394D">
        <w:rPr>
          <w:rFonts w:eastAsia="Times New Roman" w:cs="Times New Roman"/>
          <w:szCs w:val="24"/>
        </w:rPr>
        <w:t xml:space="preserve"> όπως το οφθαλμολογικό</w:t>
      </w:r>
      <w:r>
        <w:rPr>
          <w:rFonts w:eastAsia="Times New Roman" w:cs="Times New Roman"/>
          <w:szCs w:val="24"/>
        </w:rPr>
        <w:t>,</w:t>
      </w:r>
      <w:r w:rsidRPr="0027394D">
        <w:rPr>
          <w:rFonts w:eastAsia="Times New Roman" w:cs="Times New Roman"/>
          <w:szCs w:val="24"/>
        </w:rPr>
        <w:t xml:space="preserve"> οι ασφαλισμένοι κλείνουν ραντεβού μετά από τρεις μήνες</w:t>
      </w:r>
      <w:r>
        <w:rPr>
          <w:rFonts w:eastAsia="Times New Roman" w:cs="Times New Roman"/>
          <w:szCs w:val="24"/>
        </w:rPr>
        <w:t>,</w:t>
      </w:r>
      <w:r w:rsidRPr="0027394D">
        <w:rPr>
          <w:rFonts w:eastAsia="Times New Roman" w:cs="Times New Roman"/>
          <w:szCs w:val="24"/>
        </w:rPr>
        <w:t xml:space="preserve"> στη Σάμο μετά από ένα</w:t>
      </w:r>
      <w:r>
        <w:rPr>
          <w:rFonts w:eastAsia="Times New Roman" w:cs="Times New Roman"/>
          <w:szCs w:val="24"/>
        </w:rPr>
        <w:t>ν</w:t>
      </w:r>
      <w:r w:rsidRPr="0027394D">
        <w:rPr>
          <w:rFonts w:eastAsia="Times New Roman" w:cs="Times New Roman"/>
          <w:szCs w:val="24"/>
        </w:rPr>
        <w:t xml:space="preserve"> χρόνο</w:t>
      </w:r>
      <w:r>
        <w:rPr>
          <w:rFonts w:eastAsia="Times New Roman" w:cs="Times New Roman"/>
          <w:szCs w:val="24"/>
        </w:rPr>
        <w:t>.</w:t>
      </w:r>
      <w:r w:rsidRPr="0027394D">
        <w:rPr>
          <w:rFonts w:eastAsia="Times New Roman" w:cs="Times New Roman"/>
          <w:szCs w:val="24"/>
        </w:rPr>
        <w:t xml:space="preserve"> </w:t>
      </w:r>
    </w:p>
    <w:p w14:paraId="120F8F48"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 xml:space="preserve">Όσον αφορά τα πολυδιαφημισμένα </w:t>
      </w:r>
      <w:r>
        <w:rPr>
          <w:rFonts w:eastAsia="Times New Roman" w:cs="Times New Roman"/>
          <w:szCs w:val="24"/>
        </w:rPr>
        <w:t xml:space="preserve">ΤΟΜΥ, τις </w:t>
      </w:r>
      <w:r>
        <w:rPr>
          <w:rFonts w:eastAsia="Times New Roman" w:cs="Times New Roman"/>
          <w:szCs w:val="24"/>
        </w:rPr>
        <w:t>τ</w:t>
      </w:r>
      <w:r w:rsidRPr="0027394D">
        <w:rPr>
          <w:rFonts w:eastAsia="Times New Roman" w:cs="Times New Roman"/>
          <w:szCs w:val="24"/>
        </w:rPr>
        <w:t xml:space="preserve">οπικές </w:t>
      </w:r>
      <w:r>
        <w:rPr>
          <w:rFonts w:eastAsia="Times New Roman" w:cs="Times New Roman"/>
          <w:szCs w:val="24"/>
        </w:rPr>
        <w:t>μ</w:t>
      </w:r>
      <w:r w:rsidRPr="0027394D">
        <w:rPr>
          <w:rFonts w:eastAsia="Times New Roman" w:cs="Times New Roman"/>
          <w:szCs w:val="24"/>
        </w:rPr>
        <w:t xml:space="preserve">ονάδες </w:t>
      </w:r>
      <w:r>
        <w:rPr>
          <w:rFonts w:eastAsia="Times New Roman" w:cs="Times New Roman"/>
          <w:szCs w:val="24"/>
        </w:rPr>
        <w:t>υ</w:t>
      </w:r>
      <w:r w:rsidRPr="0027394D">
        <w:rPr>
          <w:rFonts w:eastAsia="Times New Roman" w:cs="Times New Roman"/>
          <w:szCs w:val="24"/>
        </w:rPr>
        <w:t>γείας</w:t>
      </w:r>
      <w:r>
        <w:rPr>
          <w:rFonts w:eastAsia="Times New Roman" w:cs="Times New Roman"/>
          <w:szCs w:val="24"/>
        </w:rPr>
        <w:t>,</w:t>
      </w:r>
      <w:r w:rsidRPr="0027394D">
        <w:rPr>
          <w:rFonts w:eastAsia="Times New Roman" w:cs="Times New Roman"/>
          <w:szCs w:val="24"/>
        </w:rPr>
        <w:t xml:space="preserve"> στη Λέσβο έχουν εγγραφεί μόνο </w:t>
      </w:r>
      <w:r>
        <w:rPr>
          <w:rFonts w:eastAsia="Times New Roman" w:cs="Times New Roman"/>
          <w:szCs w:val="24"/>
        </w:rPr>
        <w:t xml:space="preserve">δεκαεννιά </w:t>
      </w:r>
      <w:r w:rsidRPr="0027394D">
        <w:rPr>
          <w:rFonts w:eastAsia="Times New Roman" w:cs="Times New Roman"/>
          <w:szCs w:val="24"/>
        </w:rPr>
        <w:t>οικογενειακοί γιατροί για το νησί</w:t>
      </w:r>
      <w:r>
        <w:rPr>
          <w:rFonts w:eastAsia="Times New Roman" w:cs="Times New Roman"/>
          <w:szCs w:val="24"/>
        </w:rPr>
        <w:t>,</w:t>
      </w:r>
      <w:r w:rsidRPr="0027394D">
        <w:rPr>
          <w:rFonts w:eastAsia="Times New Roman" w:cs="Times New Roman"/>
          <w:szCs w:val="24"/>
        </w:rPr>
        <w:t xml:space="preserve"> ένα νησί </w:t>
      </w:r>
      <w:r>
        <w:rPr>
          <w:rFonts w:eastAsia="Times New Roman" w:cs="Times New Roman"/>
          <w:szCs w:val="24"/>
        </w:rPr>
        <w:t>ογδόντα έξι χιλιάδων κατοίκων και αυτοί</w:t>
      </w:r>
      <w:r w:rsidRPr="0027394D">
        <w:rPr>
          <w:rFonts w:eastAsia="Times New Roman" w:cs="Times New Roman"/>
          <w:szCs w:val="24"/>
        </w:rPr>
        <w:t xml:space="preserve"> σε δύο μόνο περιοχές</w:t>
      </w:r>
      <w:r>
        <w:rPr>
          <w:rFonts w:eastAsia="Times New Roman" w:cs="Times New Roman"/>
          <w:szCs w:val="24"/>
        </w:rPr>
        <w:t>:</w:t>
      </w:r>
      <w:r w:rsidRPr="0027394D">
        <w:rPr>
          <w:rFonts w:eastAsia="Times New Roman" w:cs="Times New Roman"/>
          <w:szCs w:val="24"/>
        </w:rPr>
        <w:t xml:space="preserve"> της Μυτιλήνης και του Πλωμαρίου</w:t>
      </w:r>
      <w:r>
        <w:rPr>
          <w:rFonts w:eastAsia="Times New Roman" w:cs="Times New Roman"/>
          <w:szCs w:val="24"/>
        </w:rPr>
        <w:t>.</w:t>
      </w:r>
      <w:r w:rsidRPr="0027394D">
        <w:rPr>
          <w:rFonts w:eastAsia="Times New Roman" w:cs="Times New Roman"/>
          <w:szCs w:val="24"/>
        </w:rPr>
        <w:t xml:space="preserve"> Εξ αυτών</w:t>
      </w:r>
      <w:r>
        <w:rPr>
          <w:rFonts w:eastAsia="Times New Roman" w:cs="Times New Roman"/>
          <w:szCs w:val="24"/>
        </w:rPr>
        <w:t>,</w:t>
      </w:r>
      <w:r w:rsidRPr="0027394D">
        <w:rPr>
          <w:rFonts w:eastAsia="Times New Roman" w:cs="Times New Roman"/>
          <w:szCs w:val="24"/>
        </w:rPr>
        <w:t xml:space="preserve"> οι έξι είναι συμβεβλημένοι ιδιώτες</w:t>
      </w:r>
      <w:r>
        <w:rPr>
          <w:rFonts w:eastAsia="Times New Roman" w:cs="Times New Roman"/>
          <w:szCs w:val="24"/>
        </w:rPr>
        <w:t>,</w:t>
      </w:r>
      <w:r w:rsidRPr="0027394D">
        <w:rPr>
          <w:rFonts w:eastAsia="Times New Roman" w:cs="Times New Roman"/>
          <w:szCs w:val="24"/>
        </w:rPr>
        <w:t xml:space="preserve"> οι οποίοι αμείβονται </w:t>
      </w:r>
      <w:r>
        <w:rPr>
          <w:rFonts w:eastAsia="Times New Roman" w:cs="Times New Roman"/>
          <w:szCs w:val="24"/>
        </w:rPr>
        <w:t>-</w:t>
      </w:r>
      <w:r w:rsidRPr="0027394D">
        <w:rPr>
          <w:rFonts w:eastAsia="Times New Roman" w:cs="Times New Roman"/>
          <w:szCs w:val="24"/>
        </w:rPr>
        <w:t>αν δεν το ξέρετε</w:t>
      </w:r>
      <w:r>
        <w:rPr>
          <w:rFonts w:eastAsia="Times New Roman" w:cs="Times New Roman"/>
          <w:szCs w:val="24"/>
        </w:rPr>
        <w:t>,</w:t>
      </w:r>
      <w:r w:rsidRPr="0027394D">
        <w:rPr>
          <w:rFonts w:eastAsia="Times New Roman" w:cs="Times New Roman"/>
          <w:szCs w:val="24"/>
        </w:rPr>
        <w:t xml:space="preserve"> να σας το πω</w:t>
      </w:r>
      <w:r>
        <w:rPr>
          <w:rFonts w:eastAsia="Times New Roman" w:cs="Times New Roman"/>
          <w:szCs w:val="24"/>
        </w:rPr>
        <w:t>-</w:t>
      </w:r>
      <w:r w:rsidRPr="0027394D">
        <w:rPr>
          <w:rFonts w:eastAsia="Times New Roman" w:cs="Times New Roman"/>
          <w:szCs w:val="24"/>
        </w:rPr>
        <w:t xml:space="preserve"> με 80 λεπτά ανά ασθενή</w:t>
      </w:r>
      <w:r>
        <w:rPr>
          <w:rFonts w:eastAsia="Times New Roman" w:cs="Times New Roman"/>
          <w:szCs w:val="24"/>
        </w:rPr>
        <w:t>,</w:t>
      </w:r>
      <w:r w:rsidRPr="0027394D">
        <w:rPr>
          <w:rFonts w:eastAsia="Times New Roman" w:cs="Times New Roman"/>
          <w:szCs w:val="24"/>
        </w:rPr>
        <w:t xml:space="preserve"> ούτε ένα ευρώ</w:t>
      </w:r>
      <w:r>
        <w:rPr>
          <w:rFonts w:eastAsia="Times New Roman" w:cs="Times New Roman"/>
          <w:szCs w:val="24"/>
        </w:rPr>
        <w:t>.</w:t>
      </w:r>
      <w:r w:rsidRPr="0027394D">
        <w:rPr>
          <w:rFonts w:eastAsia="Times New Roman" w:cs="Times New Roman"/>
          <w:szCs w:val="24"/>
        </w:rPr>
        <w:t xml:space="preserve"> Να </w:t>
      </w:r>
      <w:r>
        <w:rPr>
          <w:rFonts w:eastAsia="Times New Roman" w:cs="Times New Roman"/>
          <w:szCs w:val="24"/>
        </w:rPr>
        <w:t>πώς</w:t>
      </w:r>
      <w:r w:rsidRPr="0027394D">
        <w:rPr>
          <w:rFonts w:eastAsia="Times New Roman" w:cs="Times New Roman"/>
          <w:szCs w:val="24"/>
        </w:rPr>
        <w:t xml:space="preserve"> διαλύ</w:t>
      </w:r>
      <w:r w:rsidRPr="0027394D">
        <w:rPr>
          <w:rFonts w:eastAsia="Times New Roman" w:cs="Times New Roman"/>
          <w:szCs w:val="24"/>
        </w:rPr>
        <w:t>ετε τη δημόσια υγεία</w:t>
      </w:r>
      <w:r>
        <w:rPr>
          <w:rFonts w:eastAsia="Times New Roman" w:cs="Times New Roman"/>
          <w:szCs w:val="24"/>
        </w:rPr>
        <w:t>.</w:t>
      </w:r>
    </w:p>
    <w:p w14:paraId="120F8F4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Ίδια είναι η κατάσταση και στα σχολεία. </w:t>
      </w:r>
      <w:r w:rsidRPr="0027394D">
        <w:rPr>
          <w:rFonts w:eastAsia="Times New Roman" w:cs="Times New Roman"/>
          <w:szCs w:val="24"/>
        </w:rPr>
        <w:t xml:space="preserve">Πάλι ενδεικτικά </w:t>
      </w:r>
      <w:r>
        <w:rPr>
          <w:rFonts w:eastAsia="Times New Roman" w:cs="Times New Roman"/>
          <w:szCs w:val="24"/>
        </w:rPr>
        <w:t xml:space="preserve">αναφέρω ότι </w:t>
      </w:r>
      <w:r w:rsidRPr="0027394D">
        <w:rPr>
          <w:rFonts w:eastAsia="Times New Roman" w:cs="Times New Roman"/>
          <w:szCs w:val="24"/>
        </w:rPr>
        <w:t xml:space="preserve">στα σχολεία της Λέσβου πολλά είναι τα προβλήματα </w:t>
      </w:r>
      <w:r>
        <w:rPr>
          <w:rFonts w:eastAsia="Times New Roman" w:cs="Times New Roman"/>
          <w:szCs w:val="24"/>
        </w:rPr>
        <w:t xml:space="preserve">σε κτηριακές </w:t>
      </w:r>
      <w:r w:rsidRPr="0027394D">
        <w:rPr>
          <w:rFonts w:eastAsia="Times New Roman" w:cs="Times New Roman"/>
          <w:szCs w:val="24"/>
        </w:rPr>
        <w:t>υποδομές</w:t>
      </w:r>
      <w:r>
        <w:rPr>
          <w:rFonts w:eastAsia="Times New Roman" w:cs="Times New Roman"/>
          <w:szCs w:val="24"/>
        </w:rPr>
        <w:t>, όπως</w:t>
      </w:r>
      <w:r w:rsidRPr="0027394D">
        <w:rPr>
          <w:rFonts w:eastAsia="Times New Roman" w:cs="Times New Roman"/>
          <w:szCs w:val="24"/>
        </w:rPr>
        <w:t xml:space="preserve"> </w:t>
      </w:r>
      <w:r>
        <w:rPr>
          <w:rFonts w:eastAsia="Times New Roman" w:cs="Times New Roman"/>
          <w:szCs w:val="24"/>
        </w:rPr>
        <w:t>σ</w:t>
      </w:r>
      <w:r w:rsidRPr="0027394D">
        <w:rPr>
          <w:rFonts w:eastAsia="Times New Roman" w:cs="Times New Roman"/>
          <w:szCs w:val="24"/>
        </w:rPr>
        <w:t xml:space="preserve">το </w:t>
      </w:r>
      <w:r>
        <w:rPr>
          <w:rFonts w:eastAsia="Times New Roman" w:cs="Times New Roman"/>
          <w:szCs w:val="24"/>
        </w:rPr>
        <w:t>3</w:t>
      </w:r>
      <w:r w:rsidRPr="00291FCF">
        <w:rPr>
          <w:rFonts w:eastAsia="Times New Roman" w:cs="Times New Roman"/>
          <w:szCs w:val="24"/>
          <w:vertAlign w:val="superscript"/>
        </w:rPr>
        <w:t>ο</w:t>
      </w:r>
      <w:r>
        <w:rPr>
          <w:rFonts w:eastAsia="Times New Roman" w:cs="Times New Roman"/>
          <w:szCs w:val="24"/>
        </w:rPr>
        <w:t xml:space="preserve"> ΓΕΛ </w:t>
      </w:r>
      <w:r w:rsidRPr="0027394D">
        <w:rPr>
          <w:rFonts w:eastAsia="Times New Roman" w:cs="Times New Roman"/>
          <w:szCs w:val="24"/>
        </w:rPr>
        <w:t xml:space="preserve">και </w:t>
      </w:r>
      <w:r>
        <w:rPr>
          <w:rFonts w:eastAsia="Times New Roman" w:cs="Times New Roman"/>
          <w:szCs w:val="24"/>
        </w:rPr>
        <w:t>στο 4</w:t>
      </w:r>
      <w:r w:rsidRPr="00291FCF">
        <w:rPr>
          <w:rFonts w:eastAsia="Times New Roman" w:cs="Times New Roman"/>
          <w:szCs w:val="24"/>
          <w:vertAlign w:val="superscript"/>
        </w:rPr>
        <w:t>ο</w:t>
      </w:r>
      <w:r>
        <w:rPr>
          <w:rFonts w:eastAsia="Times New Roman" w:cs="Times New Roman"/>
          <w:szCs w:val="24"/>
        </w:rPr>
        <w:t xml:space="preserve"> </w:t>
      </w:r>
      <w:r w:rsidRPr="0027394D">
        <w:rPr>
          <w:rFonts w:eastAsia="Times New Roman" w:cs="Times New Roman"/>
          <w:szCs w:val="24"/>
        </w:rPr>
        <w:t xml:space="preserve">ΓΕΛ </w:t>
      </w:r>
      <w:r>
        <w:rPr>
          <w:rFonts w:eastAsia="Times New Roman" w:cs="Times New Roman"/>
          <w:szCs w:val="24"/>
        </w:rPr>
        <w:t>και στο 3</w:t>
      </w:r>
      <w:r w:rsidRPr="00DF1C18">
        <w:rPr>
          <w:rFonts w:eastAsia="Times New Roman" w:cs="Times New Roman"/>
          <w:szCs w:val="24"/>
          <w:vertAlign w:val="superscript"/>
        </w:rPr>
        <w:t>ο</w:t>
      </w:r>
      <w:r>
        <w:rPr>
          <w:rFonts w:eastAsia="Times New Roman" w:cs="Times New Roman"/>
          <w:szCs w:val="24"/>
        </w:rPr>
        <w:t xml:space="preserve"> Γυμνάσιο </w:t>
      </w:r>
      <w:r w:rsidRPr="0027394D">
        <w:rPr>
          <w:rFonts w:eastAsia="Times New Roman" w:cs="Times New Roman"/>
          <w:szCs w:val="24"/>
        </w:rPr>
        <w:t>Μυτιλήνης</w:t>
      </w:r>
      <w:r>
        <w:rPr>
          <w:rFonts w:eastAsia="Times New Roman" w:cs="Times New Roman"/>
          <w:szCs w:val="24"/>
        </w:rPr>
        <w:t>,</w:t>
      </w:r>
      <w:r w:rsidRPr="0027394D">
        <w:rPr>
          <w:rFonts w:eastAsia="Times New Roman" w:cs="Times New Roman"/>
          <w:szCs w:val="24"/>
        </w:rPr>
        <w:t xml:space="preserve"> στο ΕΠΑΛ Πλωμαρίου</w:t>
      </w:r>
      <w:r>
        <w:rPr>
          <w:rFonts w:eastAsia="Times New Roman" w:cs="Times New Roman"/>
          <w:szCs w:val="24"/>
        </w:rPr>
        <w:t>,</w:t>
      </w:r>
      <w:r w:rsidRPr="0027394D">
        <w:rPr>
          <w:rFonts w:eastAsia="Times New Roman" w:cs="Times New Roman"/>
          <w:szCs w:val="24"/>
        </w:rPr>
        <w:t xml:space="preserve"> στο </w:t>
      </w:r>
      <w:r>
        <w:rPr>
          <w:rFonts w:eastAsia="Times New Roman" w:cs="Times New Roman"/>
          <w:szCs w:val="24"/>
        </w:rPr>
        <w:t xml:space="preserve">Μουσικό </w:t>
      </w:r>
      <w:r>
        <w:rPr>
          <w:rFonts w:eastAsia="Times New Roman" w:cs="Times New Roman"/>
          <w:szCs w:val="24"/>
        </w:rPr>
        <w:t>Σχολείο και το 5</w:t>
      </w:r>
      <w:r w:rsidRPr="005A0ED8">
        <w:rPr>
          <w:rFonts w:eastAsia="Times New Roman" w:cs="Times New Roman"/>
          <w:szCs w:val="24"/>
          <w:vertAlign w:val="superscript"/>
        </w:rPr>
        <w:t>ο</w:t>
      </w:r>
      <w:r>
        <w:rPr>
          <w:rFonts w:eastAsia="Times New Roman" w:cs="Times New Roman"/>
          <w:szCs w:val="24"/>
        </w:rPr>
        <w:t xml:space="preserve"> </w:t>
      </w:r>
      <w:r w:rsidRPr="0027394D">
        <w:rPr>
          <w:rFonts w:eastAsia="Times New Roman" w:cs="Times New Roman"/>
          <w:szCs w:val="24"/>
        </w:rPr>
        <w:t>Γυμνάσιο Μυτιλήνης</w:t>
      </w:r>
      <w:r>
        <w:rPr>
          <w:rFonts w:eastAsia="Times New Roman" w:cs="Times New Roman"/>
          <w:szCs w:val="24"/>
        </w:rPr>
        <w:t>,</w:t>
      </w:r>
      <w:r w:rsidRPr="0027394D">
        <w:rPr>
          <w:rFonts w:eastAsia="Times New Roman" w:cs="Times New Roman"/>
          <w:szCs w:val="24"/>
        </w:rPr>
        <w:t xml:space="preserve"> στο σχολείο της Βρίσας</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 xml:space="preserve">Υπάρχουν </w:t>
      </w:r>
      <w:r w:rsidRPr="0027394D">
        <w:rPr>
          <w:rFonts w:eastAsia="Times New Roman" w:cs="Times New Roman"/>
          <w:szCs w:val="24"/>
        </w:rPr>
        <w:lastRenderedPageBreak/>
        <w:t>ελλείψεις σε καθηγητές στο ΕΠΑΛ Πλωμαρίου</w:t>
      </w:r>
      <w:r>
        <w:rPr>
          <w:rFonts w:eastAsia="Times New Roman" w:cs="Times New Roman"/>
          <w:szCs w:val="24"/>
        </w:rPr>
        <w:t>, στο ΓΕΛ</w:t>
      </w:r>
      <w:r w:rsidRPr="0027394D">
        <w:rPr>
          <w:rFonts w:eastAsia="Times New Roman" w:cs="Times New Roman"/>
          <w:szCs w:val="24"/>
        </w:rPr>
        <w:t xml:space="preserve"> Παμφίλων</w:t>
      </w:r>
      <w:r>
        <w:rPr>
          <w:rFonts w:eastAsia="Times New Roman" w:cs="Times New Roman"/>
          <w:szCs w:val="24"/>
        </w:rPr>
        <w:t>,</w:t>
      </w:r>
      <w:r w:rsidRPr="0027394D">
        <w:rPr>
          <w:rFonts w:eastAsia="Times New Roman" w:cs="Times New Roman"/>
          <w:szCs w:val="24"/>
        </w:rPr>
        <w:t xml:space="preserve"> στο ΓΕΛ και στο Γυμνάσιο Μανταμάδου που </w:t>
      </w:r>
      <w:r>
        <w:rPr>
          <w:rFonts w:eastAsia="Times New Roman" w:cs="Times New Roman"/>
          <w:szCs w:val="24"/>
        </w:rPr>
        <w:t>βάζουν εμπόδια στην απρόσκοπτη λ</w:t>
      </w:r>
      <w:r w:rsidRPr="0027394D">
        <w:rPr>
          <w:rFonts w:eastAsia="Times New Roman" w:cs="Times New Roman"/>
          <w:szCs w:val="24"/>
        </w:rPr>
        <w:t>ειτουργία των σχολείων</w:t>
      </w:r>
      <w:r>
        <w:rPr>
          <w:rFonts w:eastAsia="Times New Roman" w:cs="Times New Roman"/>
          <w:szCs w:val="24"/>
        </w:rPr>
        <w:t>.</w:t>
      </w:r>
    </w:p>
    <w:p w14:paraId="120F8F4A"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 xml:space="preserve">Στα </w:t>
      </w:r>
      <w:r>
        <w:rPr>
          <w:rFonts w:eastAsia="Times New Roman" w:cs="Times New Roman"/>
          <w:szCs w:val="24"/>
        </w:rPr>
        <w:t>ζητήματα πολιτικής π</w:t>
      </w:r>
      <w:r w:rsidRPr="0027394D">
        <w:rPr>
          <w:rFonts w:eastAsia="Times New Roman" w:cs="Times New Roman"/>
          <w:szCs w:val="24"/>
        </w:rPr>
        <w:t>ροστασίας αναφέρω μόνο αυτό</w:t>
      </w:r>
      <w:r>
        <w:rPr>
          <w:rFonts w:eastAsia="Times New Roman" w:cs="Times New Roman"/>
          <w:szCs w:val="24"/>
        </w:rPr>
        <w:t>,</w:t>
      </w:r>
      <w:r w:rsidRPr="0027394D">
        <w:rPr>
          <w:rFonts w:eastAsia="Times New Roman" w:cs="Times New Roman"/>
          <w:szCs w:val="24"/>
        </w:rPr>
        <w:t xml:space="preserve"> που είπε ο αρμόδιος Αντιπεριφερειάρχης Στρατής </w:t>
      </w:r>
      <w:r>
        <w:rPr>
          <w:rFonts w:eastAsia="Times New Roman" w:cs="Times New Roman"/>
          <w:szCs w:val="24"/>
        </w:rPr>
        <w:t>Κυτέ</w:t>
      </w:r>
      <w:r w:rsidRPr="0027394D">
        <w:rPr>
          <w:rFonts w:eastAsia="Times New Roman" w:cs="Times New Roman"/>
          <w:szCs w:val="24"/>
        </w:rPr>
        <w:t>λης στην τελευταία συνεδρίαση του Συντονιστικού Οργάνου Πολιτικής Προστασίας</w:t>
      </w:r>
      <w:r>
        <w:rPr>
          <w:rFonts w:eastAsia="Times New Roman" w:cs="Times New Roman"/>
          <w:szCs w:val="24"/>
        </w:rPr>
        <w:t>.</w:t>
      </w:r>
      <w:r w:rsidRPr="0027394D">
        <w:rPr>
          <w:rFonts w:eastAsia="Times New Roman" w:cs="Times New Roman"/>
          <w:szCs w:val="24"/>
        </w:rPr>
        <w:t xml:space="preserve"> </w:t>
      </w:r>
      <w:r>
        <w:rPr>
          <w:rFonts w:eastAsia="Times New Roman" w:cs="Times New Roman"/>
          <w:szCs w:val="24"/>
        </w:rPr>
        <w:t>«</w:t>
      </w:r>
      <w:r w:rsidRPr="0027394D">
        <w:rPr>
          <w:rFonts w:eastAsia="Times New Roman" w:cs="Times New Roman"/>
          <w:szCs w:val="24"/>
        </w:rPr>
        <w:t>Η υπηρεσία της πολιτικής προστασίας μένει γυμνή από ανθρώπινο δυναμικό και μηχανήματα</w:t>
      </w:r>
      <w:r>
        <w:rPr>
          <w:rFonts w:eastAsia="Times New Roman" w:cs="Times New Roman"/>
          <w:szCs w:val="24"/>
        </w:rPr>
        <w:t>».</w:t>
      </w:r>
    </w:p>
    <w:p w14:paraId="120F8F4B"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 xml:space="preserve"> Πώς θα α</w:t>
      </w:r>
      <w:r w:rsidRPr="0027394D">
        <w:rPr>
          <w:rFonts w:eastAsia="Times New Roman" w:cs="Times New Roman"/>
          <w:szCs w:val="24"/>
        </w:rPr>
        <w:t xml:space="preserve">ντιμετωπίσει τα ζητήματα αυτά </w:t>
      </w:r>
      <w:r>
        <w:rPr>
          <w:rFonts w:eastAsia="Times New Roman" w:cs="Times New Roman"/>
          <w:szCs w:val="24"/>
        </w:rPr>
        <w:t xml:space="preserve">ο </w:t>
      </w:r>
      <w:r>
        <w:rPr>
          <w:rFonts w:eastAsia="Times New Roman" w:cs="Times New Roman"/>
          <w:szCs w:val="24"/>
        </w:rPr>
        <w:t>π</w:t>
      </w:r>
      <w:r w:rsidRPr="0027394D">
        <w:rPr>
          <w:rFonts w:eastAsia="Times New Roman" w:cs="Times New Roman"/>
          <w:szCs w:val="24"/>
        </w:rPr>
        <w:t xml:space="preserve">ροϋπολογισμός </w:t>
      </w:r>
      <w:r>
        <w:rPr>
          <w:rFonts w:eastAsia="Times New Roman" w:cs="Times New Roman"/>
          <w:szCs w:val="24"/>
        </w:rPr>
        <w:t xml:space="preserve">του </w:t>
      </w:r>
      <w:r w:rsidRPr="0027394D">
        <w:rPr>
          <w:rFonts w:eastAsia="Times New Roman" w:cs="Times New Roman"/>
          <w:szCs w:val="24"/>
        </w:rPr>
        <w:t>2019</w:t>
      </w:r>
      <w:r>
        <w:rPr>
          <w:rFonts w:eastAsia="Times New Roman" w:cs="Times New Roman"/>
          <w:szCs w:val="24"/>
        </w:rPr>
        <w:t>;</w:t>
      </w:r>
      <w:r w:rsidRPr="0027394D">
        <w:rPr>
          <w:rFonts w:eastAsia="Times New Roman" w:cs="Times New Roman"/>
          <w:szCs w:val="24"/>
        </w:rPr>
        <w:t xml:space="preserve"> Με την τακτική του Χότζα</w:t>
      </w:r>
      <w:r>
        <w:rPr>
          <w:rFonts w:eastAsia="Times New Roman" w:cs="Times New Roman"/>
          <w:szCs w:val="24"/>
        </w:rPr>
        <w:t>. Φορτώνει με τόνους β</w:t>
      </w:r>
      <w:r w:rsidRPr="0027394D">
        <w:rPr>
          <w:rFonts w:eastAsia="Times New Roman" w:cs="Times New Roman"/>
          <w:szCs w:val="24"/>
        </w:rPr>
        <w:t xml:space="preserve">άρη </w:t>
      </w:r>
      <w:r>
        <w:rPr>
          <w:rFonts w:eastAsia="Times New Roman" w:cs="Times New Roman"/>
          <w:szCs w:val="24"/>
        </w:rPr>
        <w:t xml:space="preserve">τον λαό και μετά βγάζει κανένα κιλό. </w:t>
      </w:r>
      <w:r w:rsidRPr="0027394D">
        <w:rPr>
          <w:rFonts w:eastAsia="Times New Roman" w:cs="Times New Roman"/>
          <w:szCs w:val="24"/>
        </w:rPr>
        <w:t xml:space="preserve">Και στον τομέα της </w:t>
      </w:r>
      <w:r>
        <w:rPr>
          <w:rFonts w:eastAsia="Times New Roman" w:cs="Times New Roman"/>
          <w:szCs w:val="24"/>
        </w:rPr>
        <w:t>π</w:t>
      </w:r>
      <w:r w:rsidRPr="0027394D">
        <w:rPr>
          <w:rFonts w:eastAsia="Times New Roman" w:cs="Times New Roman"/>
          <w:szCs w:val="24"/>
        </w:rPr>
        <w:t xml:space="preserve">αιδείας και στον τομέα της </w:t>
      </w:r>
      <w:r>
        <w:rPr>
          <w:rFonts w:eastAsia="Times New Roman" w:cs="Times New Roman"/>
          <w:szCs w:val="24"/>
        </w:rPr>
        <w:t>υ</w:t>
      </w:r>
      <w:r w:rsidRPr="0027394D">
        <w:rPr>
          <w:rFonts w:eastAsia="Times New Roman" w:cs="Times New Roman"/>
          <w:szCs w:val="24"/>
        </w:rPr>
        <w:t xml:space="preserve">γείας και στον τομέα της </w:t>
      </w:r>
      <w:r>
        <w:rPr>
          <w:rFonts w:eastAsia="Times New Roman" w:cs="Times New Roman"/>
          <w:szCs w:val="24"/>
        </w:rPr>
        <w:t>π</w:t>
      </w:r>
      <w:r w:rsidRPr="0027394D">
        <w:rPr>
          <w:rFonts w:eastAsia="Times New Roman" w:cs="Times New Roman"/>
          <w:szCs w:val="24"/>
        </w:rPr>
        <w:t xml:space="preserve">ρόνοιας και στον τομέα της </w:t>
      </w:r>
      <w:r>
        <w:rPr>
          <w:rFonts w:eastAsia="Times New Roman" w:cs="Times New Roman"/>
          <w:szCs w:val="24"/>
        </w:rPr>
        <w:t>πολιτικής π</w:t>
      </w:r>
      <w:r w:rsidRPr="0027394D">
        <w:rPr>
          <w:rFonts w:eastAsia="Times New Roman" w:cs="Times New Roman"/>
          <w:szCs w:val="24"/>
        </w:rPr>
        <w:t xml:space="preserve">ροστασίας υπάρχουν περικοπές ή κάποιες </w:t>
      </w:r>
      <w:r>
        <w:rPr>
          <w:rFonts w:eastAsia="Times New Roman" w:cs="Times New Roman"/>
          <w:szCs w:val="24"/>
        </w:rPr>
        <w:t>αυξήσεις ψ</w:t>
      </w:r>
      <w:r w:rsidRPr="0027394D">
        <w:rPr>
          <w:rFonts w:eastAsia="Times New Roman" w:cs="Times New Roman"/>
          <w:szCs w:val="24"/>
        </w:rPr>
        <w:t xml:space="preserve">υχούλα που σε καμία περίπτωση δεν καλύπτουν </w:t>
      </w:r>
      <w:r>
        <w:rPr>
          <w:rFonts w:eastAsia="Times New Roman" w:cs="Times New Roman"/>
          <w:szCs w:val="24"/>
        </w:rPr>
        <w:t xml:space="preserve">τις </w:t>
      </w:r>
      <w:r w:rsidRPr="0027394D">
        <w:rPr>
          <w:rFonts w:eastAsia="Times New Roman" w:cs="Times New Roman"/>
          <w:szCs w:val="24"/>
        </w:rPr>
        <w:t>πραγματικές ανάγκες των εργαζομένων και των λαϊκών στρωμάτων</w:t>
      </w:r>
      <w:r>
        <w:rPr>
          <w:rFonts w:eastAsia="Times New Roman" w:cs="Times New Roman"/>
          <w:szCs w:val="24"/>
        </w:rPr>
        <w:t>.</w:t>
      </w:r>
      <w:r w:rsidRPr="0027394D">
        <w:rPr>
          <w:rFonts w:eastAsia="Times New Roman" w:cs="Times New Roman"/>
          <w:szCs w:val="24"/>
        </w:rPr>
        <w:t xml:space="preserve"> </w:t>
      </w:r>
    </w:p>
    <w:p w14:paraId="120F8F4C" w14:textId="77777777" w:rsidR="0086761A" w:rsidRDefault="00427452">
      <w:pPr>
        <w:spacing w:line="600" w:lineRule="auto"/>
        <w:ind w:firstLine="720"/>
        <w:jc w:val="both"/>
        <w:rPr>
          <w:rFonts w:eastAsia="Times New Roman" w:cs="Times New Roman"/>
          <w:szCs w:val="24"/>
        </w:rPr>
      </w:pPr>
      <w:r w:rsidRPr="0027394D">
        <w:rPr>
          <w:rFonts w:eastAsia="Times New Roman" w:cs="Times New Roman"/>
          <w:szCs w:val="24"/>
        </w:rPr>
        <w:t xml:space="preserve">Στο εξωτερικό πεδίο συνεχίζονται οι </w:t>
      </w:r>
      <w:r>
        <w:rPr>
          <w:rFonts w:eastAsia="Times New Roman" w:cs="Times New Roman"/>
          <w:szCs w:val="24"/>
        </w:rPr>
        <w:t xml:space="preserve">ιμπεριαλιστικές </w:t>
      </w:r>
      <w:r w:rsidRPr="0027394D">
        <w:rPr>
          <w:rFonts w:eastAsia="Times New Roman" w:cs="Times New Roman"/>
          <w:szCs w:val="24"/>
        </w:rPr>
        <w:t xml:space="preserve">επεμβάσεις για τις οποίες η Κυβέρνηση </w:t>
      </w:r>
      <w:r>
        <w:rPr>
          <w:rFonts w:eastAsia="Times New Roman" w:cs="Times New Roman"/>
          <w:szCs w:val="24"/>
        </w:rPr>
        <w:t xml:space="preserve">ως </w:t>
      </w:r>
      <w:r w:rsidRPr="0027394D">
        <w:rPr>
          <w:rFonts w:eastAsia="Times New Roman" w:cs="Times New Roman"/>
          <w:szCs w:val="24"/>
        </w:rPr>
        <w:t>σημ</w:t>
      </w:r>
      <w:r w:rsidRPr="0027394D">
        <w:rPr>
          <w:rFonts w:eastAsia="Times New Roman" w:cs="Times New Roman"/>
          <w:szCs w:val="24"/>
        </w:rPr>
        <w:t>αιοφόρος των ΗΠΑ</w:t>
      </w:r>
      <w:r>
        <w:rPr>
          <w:rFonts w:eastAsia="Times New Roman" w:cs="Times New Roman"/>
          <w:szCs w:val="24"/>
        </w:rPr>
        <w:t>,</w:t>
      </w:r>
      <w:r w:rsidRPr="0027394D">
        <w:rPr>
          <w:rFonts w:eastAsia="Times New Roman" w:cs="Times New Roman"/>
          <w:szCs w:val="24"/>
        </w:rPr>
        <w:t xml:space="preserve"> ΝΑΤΟ και Ευρωπαϊκής Ένωσης </w:t>
      </w:r>
      <w:r>
        <w:rPr>
          <w:rFonts w:eastAsia="Times New Roman" w:cs="Times New Roman"/>
          <w:szCs w:val="24"/>
        </w:rPr>
        <w:t>σ</w:t>
      </w:r>
      <w:r w:rsidRPr="0027394D">
        <w:rPr>
          <w:rFonts w:eastAsia="Times New Roman" w:cs="Times New Roman"/>
          <w:szCs w:val="24"/>
        </w:rPr>
        <w:t>την περιοχή έχει μεγάλη συνευθύνη</w:t>
      </w:r>
      <w:r>
        <w:rPr>
          <w:rFonts w:eastAsia="Times New Roman" w:cs="Times New Roman"/>
          <w:szCs w:val="24"/>
        </w:rPr>
        <w:t>.</w:t>
      </w:r>
      <w:r w:rsidRPr="0027394D">
        <w:rPr>
          <w:rFonts w:eastAsia="Times New Roman" w:cs="Times New Roman"/>
          <w:szCs w:val="24"/>
        </w:rPr>
        <w:t xml:space="preserve"> Ως εκ τούτου</w:t>
      </w:r>
      <w:r>
        <w:rPr>
          <w:rFonts w:eastAsia="Times New Roman" w:cs="Times New Roman"/>
          <w:szCs w:val="24"/>
        </w:rPr>
        <w:t>,</w:t>
      </w:r>
      <w:r w:rsidRPr="0027394D">
        <w:rPr>
          <w:rFonts w:eastAsia="Times New Roman" w:cs="Times New Roman"/>
          <w:szCs w:val="24"/>
        </w:rPr>
        <w:t xml:space="preserve"> τα κύματα προσφύγων και μεταναστών συνεχίζονται και αυτά και οι θύτες ιμπεριαλιστές παριστάνουν τα θύματα</w:t>
      </w:r>
      <w:r>
        <w:rPr>
          <w:rFonts w:eastAsia="Times New Roman" w:cs="Times New Roman"/>
          <w:szCs w:val="24"/>
        </w:rPr>
        <w:t>.</w:t>
      </w:r>
      <w:r w:rsidRPr="0027394D">
        <w:rPr>
          <w:rFonts w:eastAsia="Times New Roman" w:cs="Times New Roman"/>
          <w:szCs w:val="24"/>
        </w:rPr>
        <w:t xml:space="preserve"> </w:t>
      </w:r>
    </w:p>
    <w:p w14:paraId="120F8F4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Στην πραγματικότητα ανοιγοκλείνουν τη στρόφιγγα ανάλο</w:t>
      </w:r>
      <w:r>
        <w:rPr>
          <w:rFonts w:eastAsia="Times New Roman" w:cs="Times New Roman"/>
          <w:szCs w:val="24"/>
        </w:rPr>
        <w:t>γα με τις ανάγκες του κεφαλαίου για φθηνά εργατικά χέρια, που είναι αυτά που έδιωξε από τις χώρες τους ο ιμπεριαλιστικός τους πόλεμος για να γλιτώσουν από τον θάνατο ή η ιμπεριαλιστική τους ειρήνη για να γλιτώσουν από την εξαθλίωση.</w:t>
      </w:r>
    </w:p>
    <w:p w14:paraId="120F8F4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Το προσφυγικό ζήτημα έχ</w:t>
      </w:r>
      <w:r>
        <w:rPr>
          <w:rFonts w:eastAsia="Times New Roman" w:cs="Times New Roman"/>
          <w:szCs w:val="24"/>
        </w:rPr>
        <w:t xml:space="preserve">ει πάρει εκρηκτικές διαστάσεις στα νησιά του </w:t>
      </w:r>
      <w:r>
        <w:rPr>
          <w:rFonts w:eastAsia="Times New Roman" w:cs="Times New Roman"/>
          <w:szCs w:val="24"/>
        </w:rPr>
        <w:t>α</w:t>
      </w:r>
      <w:r>
        <w:rPr>
          <w:rFonts w:eastAsia="Times New Roman" w:cs="Times New Roman"/>
          <w:szCs w:val="24"/>
        </w:rPr>
        <w:t>νατολικού Αιγαίου, κυρίως όσον αφορά τις άθλιες συνθήκες διαβίωσης των προσφύγων και των μεταναστών που έχουν εγκλωβιστεί και στοιβαχτεί στα hotspot</w:t>
      </w:r>
      <w:r>
        <w:rPr>
          <w:rFonts w:eastAsia="Times New Roman" w:cs="Times New Roman"/>
          <w:szCs w:val="24"/>
          <w:lang w:val="en-US"/>
        </w:rPr>
        <w:t>s</w:t>
      </w:r>
      <w:r>
        <w:rPr>
          <w:rFonts w:eastAsia="Times New Roman" w:cs="Times New Roman"/>
          <w:szCs w:val="24"/>
        </w:rPr>
        <w:t xml:space="preserve"> της Μόριας στη Λέσβο</w:t>
      </w:r>
      <w:r w:rsidRPr="005D624F">
        <w:rPr>
          <w:rFonts w:eastAsia="Times New Roman" w:cs="Times New Roman"/>
          <w:szCs w:val="24"/>
        </w:rPr>
        <w:t>,</w:t>
      </w:r>
      <w:r>
        <w:rPr>
          <w:rFonts w:eastAsia="Times New Roman" w:cs="Times New Roman"/>
          <w:szCs w:val="24"/>
        </w:rPr>
        <w:t xml:space="preserve"> της Σάμου</w:t>
      </w:r>
      <w:r w:rsidRPr="005D624F">
        <w:rPr>
          <w:rFonts w:eastAsia="Times New Roman" w:cs="Times New Roman"/>
          <w:szCs w:val="24"/>
        </w:rPr>
        <w:t>,</w:t>
      </w:r>
      <w:r>
        <w:rPr>
          <w:rFonts w:eastAsia="Times New Roman" w:cs="Times New Roman"/>
          <w:szCs w:val="24"/>
        </w:rPr>
        <w:t xml:space="preserve"> της Χίου</w:t>
      </w:r>
      <w:r w:rsidRPr="005D624F">
        <w:rPr>
          <w:rFonts w:eastAsia="Times New Roman" w:cs="Times New Roman"/>
          <w:szCs w:val="24"/>
        </w:rPr>
        <w:t>,</w:t>
      </w:r>
      <w:r>
        <w:rPr>
          <w:rFonts w:eastAsia="Times New Roman" w:cs="Times New Roman"/>
          <w:szCs w:val="24"/>
        </w:rPr>
        <w:t xml:space="preserve"> της Κω και της Λέ</w:t>
      </w:r>
      <w:r>
        <w:rPr>
          <w:rFonts w:eastAsia="Times New Roman" w:cs="Times New Roman"/>
          <w:szCs w:val="24"/>
        </w:rPr>
        <w:t>ρου ως αποτέλεσμα της απαράδεκτης συμφωνίας της</w:t>
      </w:r>
      <w:r w:rsidRPr="005D624F">
        <w:rPr>
          <w:rFonts w:eastAsia="Times New Roman" w:cs="Times New Roman"/>
          <w:szCs w:val="24"/>
        </w:rPr>
        <w:t xml:space="preserve"> </w:t>
      </w:r>
      <w:r>
        <w:rPr>
          <w:rFonts w:eastAsia="Times New Roman" w:cs="Times New Roman"/>
          <w:szCs w:val="24"/>
        </w:rPr>
        <w:t>Ευρωπαϊκής Ένωσης</w:t>
      </w:r>
      <w:r w:rsidRPr="005D624F">
        <w:rPr>
          <w:rFonts w:eastAsia="Times New Roman" w:cs="Times New Roman"/>
          <w:szCs w:val="24"/>
        </w:rPr>
        <w:t xml:space="preserve"> </w:t>
      </w:r>
      <w:r>
        <w:rPr>
          <w:rFonts w:eastAsia="Times New Roman" w:cs="Times New Roman"/>
          <w:szCs w:val="24"/>
        </w:rPr>
        <w:t xml:space="preserve">- Κυβέρνησης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xml:space="preserve"> και Τουρκίας.</w:t>
      </w:r>
    </w:p>
    <w:p w14:paraId="120F8F4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Παράλληλα και ο λαός των νησιών βιώνει τις συνέπειες του εγκλωβισμού των προσφύγων και των μεταναστών και η κατάσταση αυτή δίνει πάτημα στη ναζιστική </w:t>
      </w:r>
      <w:r>
        <w:rPr>
          <w:rFonts w:eastAsia="Times New Roman" w:cs="Times New Roman"/>
          <w:szCs w:val="24"/>
        </w:rPr>
        <w:t>εγκληματική οργάνωση της Χρυσής Αυγής να χύνει το ρατσιστικό της δηλητήριο.</w:t>
      </w:r>
    </w:p>
    <w:p w14:paraId="120F8F5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Πρέπει να ληφθούν άμεσα μέτρα προστασίας των προσφύγων και των μεταναστών από τις καιρικές συνθήκες του χειμώνα όσο παραμένουν στις άθλιες συνθήκες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αυτοπο</w:t>
      </w:r>
      <w:r>
        <w:rPr>
          <w:rFonts w:eastAsia="Times New Roman" w:cs="Times New Roman"/>
          <w:szCs w:val="24"/>
        </w:rPr>
        <w:t xml:space="preserve">ίησης. Πρέπει να σταματήσει χωρίς καθυστέρηση ο διπλός εγκλωβισμός των προσφύγων και μεταναστών στα νησιά και στη </w:t>
      </w:r>
      <w:r>
        <w:rPr>
          <w:rFonts w:eastAsia="Times New Roman" w:cs="Times New Roman"/>
          <w:szCs w:val="24"/>
        </w:rPr>
        <w:lastRenderedPageBreak/>
        <w:t xml:space="preserve">χώρα μας σε αντίθεση με τη συμφωνία Ευρωπαϊκής Ένωσης - Κυβέρνησης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xml:space="preserve"> και Τουρκίας που οδηγεί σε αυτόν.</w:t>
      </w:r>
    </w:p>
    <w:p w14:paraId="120F8F5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Σε πρώτη φάση πρέπει να μεταφ</w:t>
      </w:r>
      <w:r>
        <w:rPr>
          <w:rFonts w:eastAsia="Times New Roman" w:cs="Times New Roman"/>
          <w:szCs w:val="24"/>
        </w:rPr>
        <w:t xml:space="preserve">ερθούν στην </w:t>
      </w:r>
      <w:r>
        <w:rPr>
          <w:rFonts w:eastAsia="Times New Roman" w:cs="Times New Roman"/>
          <w:szCs w:val="24"/>
        </w:rPr>
        <w:t>η</w:t>
      </w:r>
      <w:r>
        <w:rPr>
          <w:rFonts w:eastAsia="Times New Roman" w:cs="Times New Roman"/>
          <w:szCs w:val="24"/>
        </w:rPr>
        <w:t>πειρωτική Ελλάδα με προτεραιότητα στις ευάλωτες ομάδες, παιδιά, γυναίκες, ηλικιωμένοι, Α</w:t>
      </w:r>
      <w:r>
        <w:rPr>
          <w:rFonts w:eastAsia="Times New Roman" w:cs="Times New Roman"/>
          <w:szCs w:val="24"/>
        </w:rPr>
        <w:t>ΜΕ</w:t>
      </w:r>
      <w:r>
        <w:rPr>
          <w:rFonts w:eastAsia="Times New Roman" w:cs="Times New Roman"/>
          <w:szCs w:val="24"/>
        </w:rPr>
        <w:t xml:space="preserve">Α και να κλείσουν τα ΚΥΤ των νησιών. Στην </w:t>
      </w:r>
      <w:r>
        <w:rPr>
          <w:rFonts w:eastAsia="Times New Roman" w:cs="Times New Roman"/>
          <w:szCs w:val="24"/>
        </w:rPr>
        <w:t>η</w:t>
      </w:r>
      <w:r>
        <w:rPr>
          <w:rFonts w:eastAsia="Times New Roman" w:cs="Times New Roman"/>
          <w:szCs w:val="24"/>
        </w:rPr>
        <w:t>πειρωτική χώρα και σε ανθρώπινες συνθήκες διαβίωσης πρέπει να ολοκληρώνονται σε σύντομο διάστημα οι διαδικασίε</w:t>
      </w:r>
      <w:r>
        <w:rPr>
          <w:rFonts w:eastAsia="Times New Roman" w:cs="Times New Roman"/>
          <w:szCs w:val="24"/>
        </w:rPr>
        <w:t xml:space="preserve">ς ταυτοποίησης, έκδοσης διαφόρων πιστοποιητικών, των αιτήσεων ασύλου και λοιπά και να φεύγουν για τις χώρες προορισμού τους. </w:t>
      </w:r>
    </w:p>
    <w:p w14:paraId="120F8F5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Πρέπει να αποζημιωθούν πλήρως όσοι από τους κατοίκους των νησιών έχουν πληγεί από την εξέλιξη του προσφυγικού φαινομένου και να καταργηθούν οι </w:t>
      </w:r>
      <w:r>
        <w:rPr>
          <w:rFonts w:eastAsia="Times New Roman" w:cs="Times New Roman"/>
          <w:szCs w:val="24"/>
        </w:rPr>
        <w:t>κ</w:t>
      </w:r>
      <w:r>
        <w:rPr>
          <w:rFonts w:eastAsia="Times New Roman" w:cs="Times New Roman"/>
          <w:szCs w:val="24"/>
        </w:rPr>
        <w:t xml:space="preserve">ανονισμοί Δουβλίνο </w:t>
      </w:r>
      <w:r>
        <w:rPr>
          <w:rFonts w:eastAsia="Times New Roman" w:cs="Times New Roman"/>
          <w:szCs w:val="24"/>
          <w:lang w:val="en-US"/>
        </w:rPr>
        <w:t>I</w:t>
      </w:r>
      <w:r w:rsidRPr="005D624F">
        <w:rPr>
          <w:rFonts w:eastAsia="Times New Roman" w:cs="Times New Roman"/>
          <w:szCs w:val="24"/>
        </w:rPr>
        <w:t xml:space="preserve">, </w:t>
      </w:r>
      <w:r>
        <w:rPr>
          <w:rFonts w:eastAsia="Times New Roman" w:cs="Times New Roman"/>
          <w:szCs w:val="24"/>
          <w:lang w:val="en-US"/>
        </w:rPr>
        <w:t>II</w:t>
      </w:r>
      <w:r w:rsidRPr="005D624F">
        <w:rPr>
          <w:rFonts w:eastAsia="Times New Roman" w:cs="Times New Roman"/>
          <w:szCs w:val="24"/>
        </w:rPr>
        <w:t xml:space="preserve"> </w:t>
      </w:r>
      <w:r>
        <w:rPr>
          <w:rFonts w:eastAsia="Times New Roman" w:cs="Times New Roman"/>
          <w:szCs w:val="24"/>
        </w:rPr>
        <w:t>και ΙΙΙ και οι καταστατικοί μηχανισμοί της Ευρωπαϊκής Ένωσης.</w:t>
      </w:r>
    </w:p>
    <w:p w14:paraId="120F8F5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 Συμπέρασμα: Ο καπιταλισμ</w:t>
      </w:r>
      <w:r>
        <w:rPr>
          <w:rFonts w:eastAsia="Times New Roman" w:cs="Times New Roman"/>
          <w:szCs w:val="24"/>
        </w:rPr>
        <w:t xml:space="preserve">ός ιδιαίτερα στο ανώτερό του σταδίου, το ιμπεριαλιστικό, το μόνο που έχει να προσφέρει στον λαό μας, αλλά και σε κάθε λαό είναι εκμετάλλευση, φτώχεια, πολέμους και προσφυγιά. </w:t>
      </w:r>
    </w:p>
    <w:p w14:paraId="120F8F5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Απαιτείται ισχυρό ΚΚΕ και η δημιουργία μιας κοινωνικής συμμαχίας που σε πρώτη φά</w:t>
      </w:r>
      <w:r>
        <w:rPr>
          <w:rFonts w:eastAsia="Times New Roman" w:cs="Times New Roman"/>
          <w:szCs w:val="24"/>
        </w:rPr>
        <w:t xml:space="preserve">ση θα βάλει εμπόδιο στην αντιλαϊκή πολιτική και σε δεύτερη με το ΚΚΕ </w:t>
      </w:r>
      <w:r>
        <w:rPr>
          <w:rFonts w:eastAsia="Times New Roman" w:cs="Times New Roman"/>
          <w:szCs w:val="24"/>
        </w:rPr>
        <w:lastRenderedPageBreak/>
        <w:t>μπροστάρη θα πάρει την εξουσία για να γίνει ο λαός νοικοκύρης και αφεντικό στον τόπο του, φίλος και συνεργάτης όλων των άλλων λαών.</w:t>
      </w:r>
    </w:p>
    <w:p w14:paraId="120F8F5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Ευχαριστώ.</w:t>
      </w:r>
    </w:p>
    <w:p w14:paraId="120F8F56" w14:textId="77777777" w:rsidR="0086761A" w:rsidRDefault="00427452">
      <w:pPr>
        <w:spacing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sidRPr="005D624F">
        <w:rPr>
          <w:rFonts w:eastAsia="Times New Roman" w:cs="Times New Roman"/>
          <w:szCs w:val="24"/>
        </w:rPr>
        <w:t>Ευχαριστούμε.</w:t>
      </w:r>
    </w:p>
    <w:p w14:paraId="120F8F5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 Μπαίνουμε, λοιπόν, στον έβδομο κύκλο. Τέλος πάντων, θα δούμε πόσο θα αντέξουμε. </w:t>
      </w:r>
    </w:p>
    <w:p w14:paraId="120F8F5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Καλώ στο Βήμα τον κ. Θηβαίο. Θα μιλήσει οπωσδήποτε ο κ. Κατσαφάδος. Και θα κάνω μια προσπάθεια για τον κ. Αθανασίου και τον κ. Τόσκα. Μετά δεν θα μιλήσει κανένα</w:t>
      </w:r>
      <w:r>
        <w:rPr>
          <w:rFonts w:eastAsia="Times New Roman" w:cs="Times New Roman"/>
          <w:szCs w:val="24"/>
        </w:rPr>
        <w:t>ς άλλος. Και για αυτούς θα κάν</w:t>
      </w:r>
      <w:r>
        <w:rPr>
          <w:rFonts w:eastAsia="Times New Roman" w:cs="Times New Roman"/>
          <w:szCs w:val="24"/>
        </w:rPr>
        <w:t>ουμε</w:t>
      </w:r>
      <w:r>
        <w:rPr>
          <w:rFonts w:eastAsia="Times New Roman" w:cs="Times New Roman"/>
          <w:szCs w:val="24"/>
        </w:rPr>
        <w:t xml:space="preserve"> προσπάθεια, αλλά δεν είναι βέβαιο.</w:t>
      </w:r>
    </w:p>
    <w:p w14:paraId="120F8F5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20F8F5A" w14:textId="77777777" w:rsidR="0086761A" w:rsidRDefault="00427452">
      <w:pPr>
        <w:spacing w:line="600" w:lineRule="auto"/>
        <w:ind w:firstLine="720"/>
        <w:jc w:val="both"/>
        <w:rPr>
          <w:rFonts w:eastAsia="Times New Roman" w:cs="Times New Roman"/>
          <w:szCs w:val="24"/>
        </w:rPr>
      </w:pPr>
      <w:r w:rsidRPr="00D519B1">
        <w:rPr>
          <w:rFonts w:eastAsia="Times New Roman" w:cs="Times New Roman"/>
          <w:b/>
          <w:szCs w:val="24"/>
        </w:rPr>
        <w:t>ΝΙΚΟΛΑΟΣ ΘΗΒΑΙΟΣ:</w:t>
      </w:r>
      <w:r>
        <w:rPr>
          <w:rFonts w:eastAsia="Times New Roman" w:cs="Times New Roman"/>
          <w:szCs w:val="24"/>
        </w:rPr>
        <w:t xml:space="preserve"> Ευχαριστώ</w:t>
      </w:r>
      <w:r w:rsidRPr="00D519B1">
        <w:rPr>
          <w:rFonts w:eastAsia="Times New Roman" w:cs="Times New Roman"/>
          <w:szCs w:val="24"/>
        </w:rPr>
        <w:t>,</w:t>
      </w:r>
      <w:r>
        <w:rPr>
          <w:rFonts w:eastAsia="Times New Roman" w:cs="Times New Roman"/>
          <w:szCs w:val="24"/>
        </w:rPr>
        <w:t xml:space="preserve"> κυρία Πρόεδρε</w:t>
      </w:r>
      <w:r w:rsidRPr="00D519B1">
        <w:rPr>
          <w:rFonts w:eastAsia="Times New Roman" w:cs="Times New Roman"/>
          <w:szCs w:val="24"/>
        </w:rPr>
        <w:t>.</w:t>
      </w:r>
    </w:p>
    <w:p w14:paraId="120F8F5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προσεγγίσουμε τον υπό συζήτηση </w:t>
      </w:r>
      <w:r>
        <w:rPr>
          <w:rFonts w:eastAsia="Times New Roman" w:cs="Times New Roman"/>
          <w:szCs w:val="24"/>
        </w:rPr>
        <w:t>π</w:t>
      </w:r>
      <w:r>
        <w:rPr>
          <w:rFonts w:eastAsia="Times New Roman" w:cs="Times New Roman"/>
          <w:szCs w:val="24"/>
        </w:rPr>
        <w:t xml:space="preserve">ροϋπολογισμό αυστηρά τεχνοκρατικά, </w:t>
      </w:r>
      <w:r>
        <w:rPr>
          <w:rFonts w:eastAsia="Times New Roman" w:cs="Times New Roman"/>
          <w:szCs w:val="24"/>
        </w:rPr>
        <w:t>παραβλέποντας για την ώρα τις όποιες πολιτικές διαστάσεις, ένα είναι ξεκάθαρο: Πρόκειται για τον πρώτο προϋπολογισμό χωρίς μειώσεις σε κανέναν τομέα, πρόκειται για έναν επεκτατικό προϋπολογισμό, όπως είπε ο Υπουργός κ. Χουλιαράκης, κάτι που είναι αδιαμφισβ</w:t>
      </w:r>
      <w:r>
        <w:rPr>
          <w:rFonts w:eastAsia="Times New Roman" w:cs="Times New Roman"/>
          <w:szCs w:val="24"/>
        </w:rPr>
        <w:t>ήτητο.</w:t>
      </w:r>
    </w:p>
    <w:p w14:paraId="120F8F5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ο ΣΥΡΙΖΑ θα είναι ο τελευταίος</w:t>
      </w:r>
      <w:r>
        <w:rPr>
          <w:rFonts w:eastAsia="Times New Roman" w:cs="Times New Roman"/>
          <w:szCs w:val="24"/>
        </w:rPr>
        <w:t>,</w:t>
      </w:r>
      <w:r>
        <w:rPr>
          <w:rFonts w:eastAsia="Times New Roman" w:cs="Times New Roman"/>
          <w:szCs w:val="24"/>
        </w:rPr>
        <w:t xml:space="preserve"> που θα θριαμβολογήσει και αυτό γιατί δεν θα είμαστε ικανοποιημένοι μέχρι και ο τελευταίος πολίτης της χώρας να αισθανθεί ασφαλής. Δεν θα ικανοποιηθούμε μέχρι η αξιοπρέπεια να γίνει δεδομένη για κάθε</w:t>
      </w:r>
      <w:r>
        <w:rPr>
          <w:rFonts w:eastAsia="Times New Roman" w:cs="Times New Roman"/>
          <w:szCs w:val="24"/>
        </w:rPr>
        <w:t xml:space="preserve"> νοικοκυριό.</w:t>
      </w:r>
    </w:p>
    <w:p w14:paraId="120F8F5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Ωστόσο, μπροστά στη συνεχή καταστροφολογία της Αξιωματικής Αντιπολίτευσης, μπροστά σε έναν ακραίο μηδενιστικό λόγο είναι αδύνατον να μην επισημάνουμε κάποια πράγματα. Πραγματικά, η αναξιοπιστία της Νέας Δημοκρατίας δεν γνωρίζει όρια. Είναι σε </w:t>
      </w:r>
      <w:r>
        <w:rPr>
          <w:rFonts w:eastAsia="Times New Roman" w:cs="Times New Roman"/>
          <w:szCs w:val="24"/>
        </w:rPr>
        <w:t>όλους γνωστή η στάση της για μια σειρά από θέματα και η συνταγή είναι απλή. Δεν μας βγαίνουν τα επιχειρήματα για την οικονομία; Το ρίχνουμε στην τάξη και την ασφάλεια. Δεν κόβονται οι συντάξεις μετά από μήνες καταστροφολογίας; Το ρίχνουμε στην ακροδεξιά ρη</w:t>
      </w:r>
      <w:r>
        <w:rPr>
          <w:rFonts w:eastAsia="Times New Roman" w:cs="Times New Roman"/>
          <w:szCs w:val="24"/>
        </w:rPr>
        <w:t>τορική και τον εθνικισμό. Δεν επαληθεύονται τα fake news των φιλικών μας ΜΜΕ; Δεν πειράζει όλο και κάτι θα μείνει από τη λάσπη.</w:t>
      </w:r>
    </w:p>
    <w:p w14:paraId="120F8F5E"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Αντιπολίτευση επενδύει στη λήθη, θέλει να ξεχάσουμε σε ποια κατάσταση είχε περιέλθει η χώρα υπό τη διακυβέρνηση της, να ξεχάσο</w:t>
      </w:r>
      <w:r>
        <w:rPr>
          <w:rFonts w:eastAsia="Times New Roman" w:cs="Times New Roman"/>
          <w:szCs w:val="24"/>
        </w:rPr>
        <w:t xml:space="preserve">υμε τους μαθητές που λιποθυμούσαν στα σχολεία, να ξεχάσουμε την κατάσταση στα νοσοκομεία, να ξεχάσουμε τα κάγκελα στο Κοινοβούλιο, να ξεχάσουμε τις μίζες, τα </w:t>
      </w:r>
      <w:r>
        <w:rPr>
          <w:rFonts w:eastAsia="Times New Roman" w:cs="Times New Roman"/>
          <w:szCs w:val="24"/>
          <w:lang w:val="en-US"/>
        </w:rPr>
        <w:t>C</w:t>
      </w:r>
      <w:r w:rsidRPr="00D519B1">
        <w:rPr>
          <w:rFonts w:eastAsia="Times New Roman" w:cs="Times New Roman"/>
          <w:szCs w:val="24"/>
        </w:rPr>
        <w:t>4</w:t>
      </w:r>
      <w:r>
        <w:rPr>
          <w:rFonts w:eastAsia="Times New Roman" w:cs="Times New Roman"/>
          <w:szCs w:val="24"/>
          <w:lang w:val="en-US"/>
        </w:rPr>
        <w:t>I</w:t>
      </w:r>
      <w:r w:rsidRPr="00D519B1">
        <w:rPr>
          <w:rFonts w:eastAsia="Times New Roman" w:cs="Times New Roman"/>
          <w:szCs w:val="24"/>
        </w:rPr>
        <w:t>,</w:t>
      </w:r>
      <w:r>
        <w:rPr>
          <w:rFonts w:eastAsia="Times New Roman" w:cs="Times New Roman"/>
          <w:szCs w:val="24"/>
        </w:rPr>
        <w:t xml:space="preserve"> τη </w:t>
      </w:r>
      <w:r>
        <w:rPr>
          <w:rFonts w:eastAsia="Times New Roman" w:cs="Times New Roman"/>
          <w:szCs w:val="24"/>
        </w:rPr>
        <w:t>«</w:t>
      </w:r>
      <w:r>
        <w:rPr>
          <w:rFonts w:eastAsia="Times New Roman" w:cs="Times New Roman"/>
          <w:szCs w:val="24"/>
        </w:rPr>
        <w:t>SIEMENS</w:t>
      </w:r>
      <w:r>
        <w:rPr>
          <w:rFonts w:eastAsia="Times New Roman" w:cs="Times New Roman"/>
          <w:szCs w:val="24"/>
        </w:rPr>
        <w:t>»</w:t>
      </w:r>
      <w:r w:rsidRPr="00987BF9">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NOVARTIS</w:t>
      </w:r>
      <w:r>
        <w:rPr>
          <w:rFonts w:eastAsia="Times New Roman" w:cs="Times New Roman"/>
          <w:szCs w:val="24"/>
        </w:rPr>
        <w:t>»</w:t>
      </w:r>
      <w:r w:rsidRPr="00987BF9">
        <w:rPr>
          <w:rFonts w:eastAsia="Times New Roman" w:cs="Times New Roman"/>
          <w:szCs w:val="24"/>
        </w:rPr>
        <w:t>,</w:t>
      </w:r>
      <w:r>
        <w:rPr>
          <w:rFonts w:eastAsia="Times New Roman" w:cs="Times New Roman"/>
          <w:szCs w:val="24"/>
        </w:rPr>
        <w:t xml:space="preserve"> τα 85 εκατομμύρια τρύπα στο ΚΕΕΛΠΝΟ και τους παράνομους διορισμούς,</w:t>
      </w:r>
      <w:r>
        <w:rPr>
          <w:rFonts w:eastAsia="Times New Roman" w:cs="Times New Roman"/>
          <w:szCs w:val="24"/>
        </w:rPr>
        <w:t xml:space="preserve"> τα πάνω από 500 εκατομμύρια ευρώ δανεικά και αγύριστα των κομμάτων τους.</w:t>
      </w:r>
    </w:p>
    <w:p w14:paraId="120F8F5F"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Μας λένε ότι η Κυβέρνηση είναι η μακροβιότερη μνημονιακή κυβέρνηση σε μια προσπάθεια συμψηφισμού και δημιουργίας σύγχυσης. Αποσιωπούν, όμως, το προφανές, πως το τρίτο μνημόνιο ήταν τ</w:t>
      </w:r>
      <w:r>
        <w:rPr>
          <w:rFonts w:eastAsia="Times New Roman" w:cs="Times New Roman"/>
          <w:szCs w:val="24"/>
        </w:rPr>
        <w:t xml:space="preserve">ο τελευταίο, γεγονός που αποτυπώνεται πλήρως στον </w:t>
      </w:r>
      <w:r>
        <w:rPr>
          <w:rFonts w:eastAsia="Times New Roman" w:cs="Times New Roman"/>
          <w:szCs w:val="24"/>
        </w:rPr>
        <w:t>π</w:t>
      </w:r>
      <w:r>
        <w:rPr>
          <w:rFonts w:eastAsia="Times New Roman" w:cs="Times New Roman"/>
          <w:szCs w:val="24"/>
        </w:rPr>
        <w:t>ροϋπολογισμό που σήμερα συζητάμε.</w:t>
      </w:r>
    </w:p>
    <w:p w14:paraId="120F8F6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Αποσιωπούν, επίσης, πως οι πολιτικές των μνημονίων είναι το δικό τους πραγματικό πρόγραμμα σε αντίθεση με την Κυβέρνηση που έμπρακτα επιχειρεί να επουλώσει τις πληγές που </w:t>
      </w:r>
      <w:r>
        <w:rPr>
          <w:rFonts w:eastAsia="Times New Roman" w:cs="Times New Roman"/>
          <w:szCs w:val="24"/>
        </w:rPr>
        <w:t>άφησαν.</w:t>
      </w:r>
    </w:p>
    <w:p w14:paraId="120F8F61"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Αποσιωπούν το σημαντικότερο, ότι η Κυβέρνηση αυτή δεν έκλεισε μόνο το τρίτο μνημόνιο που στοίχισε 9,5 δισεκατομμύρια μέτρα, αλλά και τα 65 δισεκατομμύρια των άλλων δύο πρώτων μνημονίων που φόρεσαν στον ελληνικό λαό χωρίς διαπραγμάτευση και με ζητωκ</w:t>
      </w:r>
      <w:r>
        <w:rPr>
          <w:rFonts w:eastAsia="Times New Roman" w:cs="Times New Roman"/>
          <w:szCs w:val="24"/>
        </w:rPr>
        <w:t>ραυγές στον Γερούν και το ΔΝΤ.</w:t>
      </w:r>
    </w:p>
    <w:p w14:paraId="120F8F62"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Θα σταθώ ιδιαίτερα στα ζητήματα της εκπαίδευσης. Ο προϋπολογισμός του Υπουργείου Παιδείας παρουσιάζει συνεχή αύξηση από το 2015. Φέτος προβλέπεται ποσό των 5,5 δισεκατομμυρίων παρουσιάζοντας ενίσχυση κατά 4,2% σε σχέση με το </w:t>
      </w:r>
      <w:r>
        <w:rPr>
          <w:rFonts w:eastAsia="Times New Roman" w:cs="Times New Roman"/>
          <w:szCs w:val="24"/>
        </w:rPr>
        <w:t>2018.</w:t>
      </w:r>
    </w:p>
    <w:p w14:paraId="120F8F63"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Ειδικό βάρος έχει ρίξει η Κυβέρνηση όλα αυτά τα χρόνια στην ειδική αγωγή, που σήμερα λειτουργούν τετρακόσιες σαράντα επτά σχολικές μονάδες ειδικής αγωγής εκ των οποίων οι σαράντα ιδρύθηκαν τα τελευταία τρία χρόνια. Το τρέχον σχολικό έτος οι προσλήψει</w:t>
      </w:r>
      <w:r>
        <w:rPr>
          <w:rFonts w:eastAsia="Times New Roman" w:cs="Times New Roman"/>
          <w:szCs w:val="24"/>
        </w:rPr>
        <w:t xml:space="preserve">ς για την ειδική αγωγή και εκπαίδευση τείνουν να ξεπεράσουν τις δεκαέξι χιλιάδες εκπαιδευτικούς, καθώς καλύφθηκε σχεδόν το σύνολο των αιτημάτων των σχολείων για την παράλληλη εκπαίδευση. </w:t>
      </w:r>
    </w:p>
    <w:p w14:paraId="120F8F64"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Η πρόσληψη τεσσερισήμισι χιλιάδων εκπαιδευτικών και εξειδικευμένου π</w:t>
      </w:r>
      <w:r>
        <w:rPr>
          <w:rFonts w:eastAsia="Times New Roman" w:cs="Times New Roman"/>
          <w:szCs w:val="24"/>
        </w:rPr>
        <w:t>ροσωπικού εντός του 2019 σε θέσεις που τώρα καλύπτονται από συμβάσεις ορισμένου χρόνου αναμένεται να δώσουν στην ειδική αγωγή τη σημασία που της αξίζει.</w:t>
      </w:r>
    </w:p>
    <w:p w14:paraId="120F8F65"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Για το Υπουργείο Παιδείας και την Κυβέρνηση συνολικά η στήριξη και αναβάθμιση της ειδικής αγωγής και εκ</w:t>
      </w:r>
      <w:r>
        <w:rPr>
          <w:rFonts w:eastAsia="Times New Roman" w:cs="Times New Roman"/>
          <w:szCs w:val="24"/>
        </w:rPr>
        <w:t>παίδευσης αποτελεί προτεραιότητα με σαφές κοινωνικό πρόσημο. Μόνιμο μέλημά μας είναι όλοι οι μαθητές με αναπηρία ή ειδικές ανάγκες να ζήσουν στο φως του κόσμου με αξιοπρέπεια και κοινωνική ένταξη.</w:t>
      </w:r>
    </w:p>
    <w:p w14:paraId="120F8F66"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Αξιοσημείωτα βήματα έγιναν στην επαγγελματική εκπαίδευση πο</w:t>
      </w:r>
      <w:r>
        <w:rPr>
          <w:rFonts w:eastAsia="Times New Roman" w:cs="Times New Roman"/>
          <w:szCs w:val="24"/>
        </w:rPr>
        <w:t>υ από το 2016 εφαρμόζει το στρατηγικό σχέδιο για την αναβάθμισή της, ενώ θεσμοθετήθηκε και λειτούργησε με επιτυχία το «Μεταλυκειακό Έτος - Τάξη Μαθητείας» με πλήρη εργασιακά και ασφαλιστικά δικαιώματα για τους συμμετέχοντες.</w:t>
      </w:r>
    </w:p>
    <w:p w14:paraId="120F8F67"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lastRenderedPageBreak/>
        <w:t>Συναδέλφισσες, συνάδελφοι, τα χ</w:t>
      </w:r>
      <w:r>
        <w:rPr>
          <w:rFonts w:eastAsia="Times New Roman" w:cs="Times New Roman"/>
          <w:szCs w:val="24"/>
        </w:rPr>
        <w:t>ρόνια της κρίσης ανέδειξαν με τον πιο ξεκάθαρο τρόπο τις ταξικές διαφορές ανάμεσα στην κυβερνητική εκπαιδευτική πολιτική και τις θέσεις της Αντιπολίτευσης.</w:t>
      </w:r>
    </w:p>
    <w:p w14:paraId="120F8F68"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Αναφέρω ενδεικτικά</w:t>
      </w:r>
      <w:r w:rsidRPr="000862D5">
        <w:rPr>
          <w:rFonts w:eastAsia="Times New Roman" w:cs="Times New Roman"/>
          <w:szCs w:val="24"/>
        </w:rPr>
        <w:t>:</w:t>
      </w:r>
      <w:r>
        <w:rPr>
          <w:rFonts w:eastAsia="Times New Roman" w:cs="Times New Roman"/>
          <w:szCs w:val="24"/>
        </w:rPr>
        <w:t xml:space="preserve"> Ψηφίζεται με νομοσχέδιο ο έλεγχος από το Υπουργείο Παιδείας των κολεγίων και κατ</w:t>
      </w:r>
      <w:r>
        <w:rPr>
          <w:rFonts w:eastAsia="Times New Roman" w:cs="Times New Roman"/>
          <w:szCs w:val="24"/>
        </w:rPr>
        <w:t>οχυρώνεται η εργασιακή νομιμότητα για τους ιδιωτικούς εκπαιδευτικούς. Καταψηφίζει η Νέα Δημοκρατία, ψηφίζει δηλαδή την ασυδοσία των σχολαρχών και τις απολύσεις των εκπαιδευτικών.</w:t>
      </w:r>
    </w:p>
    <w:p w14:paraId="120F8F69"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 Μέτρα ενίσχυσης για την επαγγελματική εκπαίδευση και τα οικονομικά δικαιώματ</w:t>
      </w:r>
      <w:r>
        <w:rPr>
          <w:rFonts w:eastAsia="Times New Roman" w:cs="Times New Roman"/>
          <w:szCs w:val="24"/>
        </w:rPr>
        <w:t>α, «</w:t>
      </w:r>
      <w:r>
        <w:rPr>
          <w:rFonts w:eastAsia="Times New Roman" w:cs="Times New Roman"/>
          <w:szCs w:val="24"/>
        </w:rPr>
        <w:t>όχι</w:t>
      </w:r>
      <w:r>
        <w:rPr>
          <w:rFonts w:eastAsia="Times New Roman" w:cs="Times New Roman"/>
          <w:szCs w:val="24"/>
        </w:rPr>
        <w:t xml:space="preserve">» λέει η Νέα Δημοκρατία και αλληθωρίζει στα ιδιωτικά ΙΕΚ. </w:t>
      </w:r>
    </w:p>
    <w:p w14:paraId="120F8F6A"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Αναδιοργανώνεται και ισχυροποιείται η ανώτατη εκπαίδευση. Ιδιωτικά πανεπιστήμια και κατάργηση του άρθρου 16, λέει η Νέα Δημοκρατία. Τεσσερισήμισι χιλιάδες διορισμοί εκπαιδευτικών στην ειδική</w:t>
      </w:r>
      <w:r>
        <w:rPr>
          <w:rFonts w:eastAsia="Times New Roman" w:cs="Times New Roman"/>
          <w:szCs w:val="24"/>
        </w:rPr>
        <w:t xml:space="preserve"> αγωγή και δέκα χιλιάδες διορισμοί το 2020 και το 2021, «</w:t>
      </w:r>
      <w:r>
        <w:rPr>
          <w:rFonts w:eastAsia="Times New Roman" w:cs="Times New Roman"/>
          <w:szCs w:val="24"/>
        </w:rPr>
        <w:t>όχι</w:t>
      </w:r>
      <w:r>
        <w:rPr>
          <w:rFonts w:eastAsia="Times New Roman" w:cs="Times New Roman"/>
          <w:szCs w:val="24"/>
        </w:rPr>
        <w:t>» λέει η Νέα Δημοκρατία. Ένα προς πέντε ρουσφετολογικές οι προσλήψεις και ξεχνάει ότι έχουν να γίνουν διορισμοί εκπαιδευτικών εδώ και έντεκα ακριβώς χρόνια.</w:t>
      </w:r>
    </w:p>
    <w:p w14:paraId="120F8F6B"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Ένα είναι σίγουρο: Οι μαθητές, οι φοιτη</w:t>
      </w:r>
      <w:r>
        <w:rPr>
          <w:rFonts w:eastAsia="Times New Roman" w:cs="Times New Roman"/>
          <w:szCs w:val="24"/>
        </w:rPr>
        <w:t xml:space="preserve">τές, οι γονείς, οι εκπαιδευτικοί βλέπουν και κρίνουν από τη μία τους φανατικούς θιασώτες της επί πληρωμή αριστείας </w:t>
      </w:r>
      <w:r>
        <w:rPr>
          <w:rFonts w:eastAsia="Times New Roman" w:cs="Times New Roman"/>
          <w:szCs w:val="24"/>
        </w:rPr>
        <w:lastRenderedPageBreak/>
        <w:t>σε αυτούς και από την άλλη αυτούς που αγωνίζονται για μια ισχυρή δημόσια εκπαίδευση με ίσες ευκαιρίες για όλους στη μόρφωση και στην εργασία.</w:t>
      </w:r>
    </w:p>
    <w:p w14:paraId="120F8F6C"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20F8F6D"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Κλείνοντας, θέλω να σημειώσω ότι ακούγοντας τόσο τους εισηγητές όσο και τους ομιλητές Βουλευτές της Νέας Δημοκρατίας, για την ταμπακιέρα δεν έχουν πει τίποτα. Άφθονοι χαρα</w:t>
      </w:r>
      <w:r>
        <w:rPr>
          <w:rFonts w:eastAsia="Times New Roman" w:cs="Times New Roman"/>
          <w:szCs w:val="24"/>
        </w:rPr>
        <w:t>κτηρισμοί, πολλές στρεβλώσεις, αλλά προτάσεις και νούμερα τίποτα. Ίσως γιατί αντιλαμβάνονται ότι είναι ένας προϋπολογισμός μεταμνημονιακός με αναπτυξιακή προοπτική ή γιατί θέλουν να κρύψουν το δικό τους προϋπολογισμό, ένα καθαρόαιμο τέταρτο μνημόνιο που λέ</w:t>
      </w:r>
      <w:r>
        <w:rPr>
          <w:rFonts w:eastAsia="Times New Roman" w:cs="Times New Roman"/>
          <w:szCs w:val="24"/>
        </w:rPr>
        <w:t>ει</w:t>
      </w:r>
      <w:r w:rsidRPr="000862D5">
        <w:rPr>
          <w:rFonts w:eastAsia="Times New Roman" w:cs="Times New Roman"/>
          <w:szCs w:val="24"/>
        </w:rPr>
        <w:t>:</w:t>
      </w:r>
      <w:r>
        <w:rPr>
          <w:rFonts w:eastAsia="Times New Roman" w:cs="Times New Roman"/>
          <w:szCs w:val="24"/>
        </w:rPr>
        <w:t xml:space="preserve"> ασφαλιστικό Πινοσέτ, μείωση συντάξεων, ένα προς πέντε στις προσλήψεις, απολύσεις συμβασιούχων, όχι συλλογικές συμβάσεις και μια σειρά άλλα θεάρεστα έργα.</w:t>
      </w:r>
    </w:p>
    <w:p w14:paraId="120F8F6E" w14:textId="77777777" w:rsidR="0086761A" w:rsidRDefault="00427452">
      <w:pPr>
        <w:spacing w:line="600" w:lineRule="auto"/>
        <w:ind w:firstLine="720"/>
        <w:jc w:val="both"/>
        <w:rPr>
          <w:rFonts w:eastAsia="Times New Roman"/>
          <w:szCs w:val="24"/>
        </w:rPr>
      </w:pPr>
      <w:r>
        <w:rPr>
          <w:rFonts w:eastAsia="Times New Roman" w:cs="Times New Roman"/>
          <w:szCs w:val="24"/>
        </w:rPr>
        <w:t xml:space="preserve">Όλα αυτά δεν τα κρύβει το κυβερνητικό πρόγραμμα και ίσως αυτό είναι το επικίνδυνο. Το ίδιο επικίνδυνο, όμως, είναι ότι απεμπολεί η Νέα Δημοκρατία την εθνική γραμμή του Βουκουρεστίου για το </w:t>
      </w:r>
      <w:r>
        <w:rPr>
          <w:rFonts w:eastAsia="Times New Roman" w:cs="Times New Roman"/>
          <w:szCs w:val="24"/>
        </w:rPr>
        <w:t>μ</w:t>
      </w:r>
      <w:r>
        <w:rPr>
          <w:rFonts w:eastAsia="Times New Roman" w:cs="Times New Roman"/>
          <w:szCs w:val="24"/>
        </w:rPr>
        <w:t>ακεδονικό και υιοθετεί έναν ακροδεξιό εθνικισμό.</w:t>
      </w:r>
      <w:r>
        <w:rPr>
          <w:rFonts w:eastAsia="Times New Roman"/>
          <w:szCs w:val="24"/>
        </w:rPr>
        <w:t xml:space="preserve"> </w:t>
      </w:r>
      <w:r>
        <w:rPr>
          <w:rFonts w:eastAsia="Times New Roman"/>
          <w:szCs w:val="24"/>
        </w:rPr>
        <w:t>Το</w:t>
      </w:r>
      <w:r w:rsidRPr="005414F1">
        <w:rPr>
          <w:rFonts w:eastAsia="Times New Roman"/>
          <w:szCs w:val="24"/>
        </w:rPr>
        <w:t xml:space="preserve"> ίδιο επικίνδυν</w:t>
      </w:r>
      <w:r w:rsidRPr="005414F1">
        <w:rPr>
          <w:rFonts w:eastAsia="Times New Roman"/>
          <w:szCs w:val="24"/>
        </w:rPr>
        <w:t xml:space="preserve">ο </w:t>
      </w:r>
      <w:r>
        <w:rPr>
          <w:rFonts w:eastAsia="Times New Roman"/>
          <w:szCs w:val="24"/>
        </w:rPr>
        <w:t>είναι ό</w:t>
      </w:r>
      <w:r>
        <w:rPr>
          <w:rFonts w:eastAsia="Times New Roman"/>
          <w:szCs w:val="24"/>
        </w:rPr>
        <w:t>,</w:t>
      </w:r>
      <w:r>
        <w:rPr>
          <w:rFonts w:eastAsia="Times New Roman"/>
          <w:szCs w:val="24"/>
        </w:rPr>
        <w:t>τι διχάζει τον ελληνικό λαό σε πατριώτες και προδότες και ρίχνει δηλητήριο διχασμού σε ψυχές εφήβων μαθητών. Το ίδιο επικίνδυνο είναι ό</w:t>
      </w:r>
      <w:r>
        <w:rPr>
          <w:rFonts w:eastAsia="Times New Roman"/>
          <w:szCs w:val="24"/>
        </w:rPr>
        <w:t>,</w:t>
      </w:r>
      <w:r>
        <w:rPr>
          <w:rFonts w:eastAsia="Times New Roman"/>
          <w:szCs w:val="24"/>
        </w:rPr>
        <w:t xml:space="preserve">τι </w:t>
      </w:r>
      <w:r w:rsidRPr="005414F1">
        <w:rPr>
          <w:rFonts w:eastAsia="Times New Roman"/>
          <w:szCs w:val="24"/>
        </w:rPr>
        <w:t xml:space="preserve">υιοθετεί την πολιτική των </w:t>
      </w:r>
      <w:r>
        <w:rPr>
          <w:rFonts w:eastAsia="Times New Roman"/>
          <w:szCs w:val="24"/>
        </w:rPr>
        <w:t>κ</w:t>
      </w:r>
      <w:r w:rsidRPr="005414F1">
        <w:rPr>
          <w:rFonts w:eastAsia="Times New Roman"/>
          <w:szCs w:val="24"/>
        </w:rPr>
        <w:t xml:space="preserve">λειστών συνόρων και των εκκαθαριστικών </w:t>
      </w:r>
      <w:r w:rsidRPr="005414F1">
        <w:rPr>
          <w:rFonts w:eastAsia="Times New Roman"/>
          <w:szCs w:val="24"/>
        </w:rPr>
        <w:lastRenderedPageBreak/>
        <w:t>επιχειρήσεων για τους πρόσφυγες</w:t>
      </w:r>
      <w:r>
        <w:rPr>
          <w:rFonts w:eastAsia="Times New Roman"/>
          <w:szCs w:val="24"/>
        </w:rPr>
        <w:t>.</w:t>
      </w:r>
      <w:r w:rsidRPr="005414F1">
        <w:rPr>
          <w:rFonts w:eastAsia="Times New Roman"/>
          <w:szCs w:val="24"/>
        </w:rPr>
        <w:t xml:space="preserve"> </w:t>
      </w:r>
      <w:r>
        <w:rPr>
          <w:rFonts w:eastAsia="Times New Roman"/>
          <w:szCs w:val="24"/>
        </w:rPr>
        <w:t>Τ</w:t>
      </w:r>
      <w:r w:rsidRPr="005414F1">
        <w:rPr>
          <w:rFonts w:eastAsia="Times New Roman"/>
          <w:szCs w:val="24"/>
        </w:rPr>
        <w:t xml:space="preserve">ο ίδιο </w:t>
      </w:r>
      <w:r w:rsidRPr="005414F1">
        <w:rPr>
          <w:rFonts w:eastAsia="Times New Roman"/>
          <w:szCs w:val="24"/>
        </w:rPr>
        <w:t xml:space="preserve">επικίνδυνο είναι το δόγμα </w:t>
      </w:r>
      <w:r>
        <w:rPr>
          <w:rFonts w:eastAsia="Times New Roman"/>
          <w:szCs w:val="24"/>
        </w:rPr>
        <w:t>«</w:t>
      </w:r>
      <w:r w:rsidRPr="005414F1">
        <w:rPr>
          <w:rFonts w:eastAsia="Times New Roman"/>
          <w:szCs w:val="24"/>
        </w:rPr>
        <w:t>νόμος και τάξη</w:t>
      </w:r>
      <w:r>
        <w:rPr>
          <w:rFonts w:eastAsia="Times New Roman"/>
          <w:szCs w:val="24"/>
        </w:rPr>
        <w:t>»</w:t>
      </w:r>
      <w:r w:rsidRPr="005414F1">
        <w:rPr>
          <w:rFonts w:eastAsia="Times New Roman"/>
          <w:szCs w:val="24"/>
        </w:rPr>
        <w:t xml:space="preserve"> που θα </w:t>
      </w:r>
      <w:r>
        <w:rPr>
          <w:rFonts w:eastAsia="Times New Roman"/>
          <w:szCs w:val="24"/>
        </w:rPr>
        <w:t xml:space="preserve">ξεπλένει δολοφονίες τύπου Ζακ </w:t>
      </w:r>
      <w:r w:rsidRPr="005414F1">
        <w:rPr>
          <w:rFonts w:eastAsia="Times New Roman"/>
          <w:szCs w:val="24"/>
        </w:rPr>
        <w:t>Κωστόπουλου</w:t>
      </w:r>
      <w:r>
        <w:rPr>
          <w:rFonts w:eastAsia="Times New Roman"/>
          <w:szCs w:val="24"/>
        </w:rPr>
        <w:t>.</w:t>
      </w:r>
      <w:r w:rsidRPr="005414F1">
        <w:rPr>
          <w:rFonts w:eastAsia="Times New Roman"/>
          <w:szCs w:val="24"/>
        </w:rPr>
        <w:t xml:space="preserve"> </w:t>
      </w:r>
      <w:r>
        <w:rPr>
          <w:rFonts w:eastAsia="Times New Roman"/>
          <w:szCs w:val="24"/>
        </w:rPr>
        <w:t>Το ίδιο, επίσης,</w:t>
      </w:r>
      <w:r w:rsidRPr="005414F1">
        <w:rPr>
          <w:rFonts w:eastAsia="Times New Roman"/>
          <w:szCs w:val="24"/>
        </w:rPr>
        <w:t xml:space="preserve"> επικίνδυνο είναι ό</w:t>
      </w:r>
      <w:r>
        <w:rPr>
          <w:rFonts w:eastAsia="Times New Roman"/>
          <w:szCs w:val="24"/>
        </w:rPr>
        <w:t>,</w:t>
      </w:r>
      <w:r w:rsidRPr="005414F1">
        <w:rPr>
          <w:rFonts w:eastAsia="Times New Roman"/>
          <w:szCs w:val="24"/>
        </w:rPr>
        <w:t xml:space="preserve">τι χαρακτηρίζει </w:t>
      </w:r>
      <w:r>
        <w:rPr>
          <w:rFonts w:eastAsia="Times New Roman"/>
          <w:szCs w:val="24"/>
        </w:rPr>
        <w:t>χ</w:t>
      </w:r>
      <w:r w:rsidRPr="005414F1">
        <w:rPr>
          <w:rFonts w:eastAsia="Times New Roman"/>
          <w:szCs w:val="24"/>
        </w:rPr>
        <w:t>ωρίς ντροπή κάθε αποκάλυψ</w:t>
      </w:r>
      <w:r>
        <w:rPr>
          <w:rFonts w:eastAsia="Times New Roman"/>
          <w:szCs w:val="24"/>
        </w:rPr>
        <w:t>η σκανδάλων</w:t>
      </w:r>
      <w:r w:rsidRPr="005414F1">
        <w:rPr>
          <w:rFonts w:eastAsia="Times New Roman"/>
          <w:szCs w:val="24"/>
        </w:rPr>
        <w:t xml:space="preserve"> σαν σκευωρία</w:t>
      </w:r>
      <w:r>
        <w:rPr>
          <w:rFonts w:eastAsia="Times New Roman"/>
          <w:szCs w:val="24"/>
        </w:rPr>
        <w:t>.</w:t>
      </w:r>
      <w:r w:rsidRPr="005414F1">
        <w:rPr>
          <w:rFonts w:eastAsia="Times New Roman"/>
          <w:szCs w:val="24"/>
        </w:rPr>
        <w:t xml:space="preserve"> </w:t>
      </w:r>
    </w:p>
    <w:p w14:paraId="120F8F6F" w14:textId="77777777" w:rsidR="0086761A" w:rsidRDefault="00427452">
      <w:pPr>
        <w:spacing w:line="600" w:lineRule="auto"/>
        <w:ind w:firstLine="720"/>
        <w:jc w:val="both"/>
        <w:rPr>
          <w:rFonts w:eastAsia="Times New Roman"/>
          <w:szCs w:val="24"/>
        </w:rPr>
      </w:pPr>
      <w:r>
        <w:rPr>
          <w:rFonts w:eastAsia="Times New Roman"/>
          <w:szCs w:val="24"/>
        </w:rPr>
        <w:t xml:space="preserve">Αυτό </w:t>
      </w:r>
      <w:r w:rsidRPr="005414F1">
        <w:rPr>
          <w:rFonts w:eastAsia="Times New Roman"/>
          <w:szCs w:val="24"/>
        </w:rPr>
        <w:t xml:space="preserve">το μείγμα νεοφιλελεύθερης πολιτικής </w:t>
      </w:r>
      <w:r>
        <w:rPr>
          <w:rFonts w:eastAsia="Times New Roman"/>
          <w:szCs w:val="24"/>
        </w:rPr>
        <w:t xml:space="preserve">και </w:t>
      </w:r>
      <w:r w:rsidRPr="005414F1">
        <w:rPr>
          <w:rFonts w:eastAsia="Times New Roman"/>
          <w:szCs w:val="24"/>
        </w:rPr>
        <w:t>ακροδεξιάς ατ</w:t>
      </w:r>
      <w:r w:rsidRPr="005414F1">
        <w:rPr>
          <w:rFonts w:eastAsia="Times New Roman"/>
          <w:szCs w:val="24"/>
        </w:rPr>
        <w:t>ζέντας είναι που σας κάνει</w:t>
      </w:r>
      <w:r>
        <w:rPr>
          <w:rFonts w:eastAsia="Times New Roman"/>
          <w:szCs w:val="24"/>
        </w:rPr>
        <w:t>,</w:t>
      </w:r>
      <w:r w:rsidRPr="005414F1">
        <w:rPr>
          <w:rFonts w:eastAsia="Times New Roman"/>
          <w:szCs w:val="24"/>
        </w:rPr>
        <w:t xml:space="preserve"> </w:t>
      </w:r>
      <w:r>
        <w:rPr>
          <w:rFonts w:eastAsia="Times New Roman"/>
          <w:szCs w:val="24"/>
        </w:rPr>
        <w:t>κύριοι</w:t>
      </w:r>
      <w:r w:rsidRPr="005414F1">
        <w:rPr>
          <w:rFonts w:eastAsia="Times New Roman"/>
          <w:szCs w:val="24"/>
        </w:rPr>
        <w:t xml:space="preserve"> της Νέας Δημοκρατίας</w:t>
      </w:r>
      <w:r>
        <w:rPr>
          <w:rFonts w:eastAsia="Times New Roman"/>
          <w:szCs w:val="24"/>
        </w:rPr>
        <w:t>,</w:t>
      </w:r>
      <w:r w:rsidRPr="005414F1">
        <w:rPr>
          <w:rFonts w:eastAsia="Times New Roman"/>
          <w:szCs w:val="24"/>
        </w:rPr>
        <w:t xml:space="preserve"> οριστικά παρελθόν και αντίθετα</w:t>
      </w:r>
      <w:r>
        <w:rPr>
          <w:rFonts w:eastAsia="Times New Roman"/>
          <w:szCs w:val="24"/>
        </w:rPr>
        <w:t xml:space="preserve">, παράγει ακόμα και σε αυτή τη Βουλή </w:t>
      </w:r>
      <w:r w:rsidRPr="005414F1">
        <w:rPr>
          <w:rFonts w:eastAsia="Times New Roman"/>
          <w:szCs w:val="24"/>
        </w:rPr>
        <w:t>νέα δεδομένα για την ολοκλήρωση της τετραετίας και οδηγεί και ανοίγει το</w:t>
      </w:r>
      <w:r>
        <w:rPr>
          <w:rFonts w:eastAsia="Times New Roman"/>
          <w:szCs w:val="24"/>
        </w:rPr>
        <w:t>ν</w:t>
      </w:r>
      <w:r w:rsidRPr="005414F1">
        <w:rPr>
          <w:rFonts w:eastAsia="Times New Roman"/>
          <w:szCs w:val="24"/>
        </w:rPr>
        <w:t xml:space="preserve"> δρόμο για μ</w:t>
      </w:r>
      <w:r>
        <w:rPr>
          <w:rFonts w:eastAsia="Times New Roman"/>
          <w:szCs w:val="24"/>
        </w:rPr>
        <w:t>ι</w:t>
      </w:r>
      <w:r w:rsidRPr="005414F1">
        <w:rPr>
          <w:rFonts w:eastAsia="Times New Roman"/>
          <w:szCs w:val="24"/>
        </w:rPr>
        <w:t>α νέα τετραετία στο</w:t>
      </w:r>
      <w:r>
        <w:rPr>
          <w:rFonts w:eastAsia="Times New Roman"/>
          <w:szCs w:val="24"/>
        </w:rPr>
        <w:t>ν</w:t>
      </w:r>
      <w:r w:rsidRPr="005414F1">
        <w:rPr>
          <w:rFonts w:eastAsia="Times New Roman"/>
          <w:szCs w:val="24"/>
        </w:rPr>
        <w:t xml:space="preserve"> ΣΥΡΙΖΑ</w:t>
      </w:r>
      <w:r>
        <w:rPr>
          <w:rFonts w:eastAsia="Times New Roman"/>
          <w:szCs w:val="24"/>
        </w:rPr>
        <w:t>,</w:t>
      </w:r>
      <w:r w:rsidRPr="005414F1">
        <w:rPr>
          <w:rFonts w:eastAsia="Times New Roman"/>
          <w:szCs w:val="24"/>
        </w:rPr>
        <w:t xml:space="preserve"> σαν τον κορμό μια</w:t>
      </w:r>
      <w:r w:rsidRPr="005414F1">
        <w:rPr>
          <w:rFonts w:eastAsia="Times New Roman"/>
          <w:szCs w:val="24"/>
        </w:rPr>
        <w:t xml:space="preserve">ς νέας </w:t>
      </w:r>
      <w:r>
        <w:rPr>
          <w:rFonts w:eastAsia="Times New Roman"/>
          <w:szCs w:val="24"/>
        </w:rPr>
        <w:t>π</w:t>
      </w:r>
      <w:r w:rsidRPr="005414F1">
        <w:rPr>
          <w:rFonts w:eastAsia="Times New Roman"/>
          <w:szCs w:val="24"/>
        </w:rPr>
        <w:t>ροοδευτικής διακυβέρνησης</w:t>
      </w:r>
      <w:r>
        <w:rPr>
          <w:rFonts w:eastAsia="Times New Roman"/>
          <w:szCs w:val="24"/>
        </w:rPr>
        <w:t>.</w:t>
      </w:r>
    </w:p>
    <w:p w14:paraId="120F8F70" w14:textId="77777777" w:rsidR="0086761A" w:rsidRDefault="00427452">
      <w:pPr>
        <w:spacing w:line="600" w:lineRule="auto"/>
        <w:ind w:firstLine="720"/>
        <w:jc w:val="both"/>
        <w:rPr>
          <w:rFonts w:eastAsia="Times New Roman"/>
          <w:szCs w:val="24"/>
        </w:rPr>
      </w:pPr>
      <w:r>
        <w:rPr>
          <w:rFonts w:eastAsia="Times New Roman"/>
          <w:szCs w:val="24"/>
        </w:rPr>
        <w:t>Ε</w:t>
      </w:r>
      <w:r w:rsidRPr="005414F1">
        <w:rPr>
          <w:rFonts w:eastAsia="Times New Roman"/>
          <w:szCs w:val="24"/>
        </w:rPr>
        <w:t>υχαριστώ</w:t>
      </w:r>
      <w:r>
        <w:rPr>
          <w:rFonts w:eastAsia="Times New Roman"/>
          <w:szCs w:val="24"/>
        </w:rPr>
        <w:t>.</w:t>
      </w:r>
    </w:p>
    <w:p w14:paraId="120F8F71" w14:textId="77777777" w:rsidR="0086761A" w:rsidRDefault="00427452">
      <w:pPr>
        <w:spacing w:line="600" w:lineRule="auto"/>
        <w:ind w:firstLine="720"/>
        <w:jc w:val="center"/>
        <w:rPr>
          <w:rFonts w:eastAsia="Times New Roman"/>
          <w:szCs w:val="24"/>
        </w:rPr>
      </w:pPr>
      <w:r w:rsidRPr="00404E28">
        <w:rPr>
          <w:rFonts w:eastAsia="Times New Roman"/>
          <w:szCs w:val="24"/>
        </w:rPr>
        <w:t>(Χειροκροτήματα από την πτέρυγα του ΣΥΡΙΖΑ)</w:t>
      </w:r>
    </w:p>
    <w:p w14:paraId="120F8F72" w14:textId="77777777" w:rsidR="0086761A" w:rsidRDefault="00427452">
      <w:pPr>
        <w:spacing w:line="600" w:lineRule="auto"/>
        <w:ind w:firstLine="720"/>
        <w:jc w:val="both"/>
        <w:rPr>
          <w:rFonts w:eastAsia="Times New Roman"/>
          <w:szCs w:val="24"/>
        </w:rPr>
      </w:pPr>
      <w:r w:rsidRPr="00130280">
        <w:rPr>
          <w:rFonts w:eastAsia="Times New Roman"/>
          <w:b/>
          <w:szCs w:val="24"/>
        </w:rPr>
        <w:t xml:space="preserve"> ΠΡΟΕΔΡΕΥΟΥΣΑ (Αναστασία Χριστοδουλοπούλου):</w:t>
      </w:r>
      <w:r>
        <w:rPr>
          <w:rFonts w:eastAsia="Times New Roman"/>
          <w:szCs w:val="24"/>
        </w:rPr>
        <w:t xml:space="preserve"> Ο τελευταίος ομιλητής είναι ο κ. Κ</w:t>
      </w:r>
      <w:r w:rsidRPr="005414F1">
        <w:rPr>
          <w:rFonts w:eastAsia="Times New Roman"/>
          <w:szCs w:val="24"/>
        </w:rPr>
        <w:t>ατσαφάδο</w:t>
      </w:r>
      <w:r>
        <w:rPr>
          <w:rFonts w:eastAsia="Times New Roman"/>
          <w:szCs w:val="24"/>
        </w:rPr>
        <w:t>ς.</w:t>
      </w:r>
    </w:p>
    <w:p w14:paraId="120F8F73" w14:textId="77777777" w:rsidR="0086761A" w:rsidRDefault="00427452">
      <w:pPr>
        <w:spacing w:line="600" w:lineRule="auto"/>
        <w:ind w:firstLine="720"/>
        <w:jc w:val="both"/>
        <w:rPr>
          <w:rFonts w:eastAsia="Times New Roman"/>
          <w:szCs w:val="24"/>
        </w:rPr>
      </w:pPr>
      <w:r w:rsidRPr="005414F1">
        <w:rPr>
          <w:rFonts w:eastAsia="Times New Roman"/>
          <w:szCs w:val="24"/>
        </w:rPr>
        <w:t xml:space="preserve"> Δεν νομίζω ότι μπορούμε να συνεχίσουμε</w:t>
      </w:r>
      <w:r>
        <w:rPr>
          <w:rFonts w:eastAsia="Times New Roman"/>
          <w:szCs w:val="24"/>
        </w:rPr>
        <w:t>.</w:t>
      </w:r>
      <w:r w:rsidRPr="005414F1">
        <w:rPr>
          <w:rFonts w:eastAsia="Times New Roman"/>
          <w:szCs w:val="24"/>
        </w:rPr>
        <w:t xml:space="preserve"> </w:t>
      </w:r>
      <w:r>
        <w:rPr>
          <w:rFonts w:eastAsia="Times New Roman"/>
          <w:szCs w:val="24"/>
        </w:rPr>
        <w:t>Δ</w:t>
      </w:r>
      <w:r w:rsidRPr="005414F1">
        <w:rPr>
          <w:rFonts w:eastAsia="Times New Roman"/>
          <w:szCs w:val="24"/>
        </w:rPr>
        <w:t>εν σέβεται κανείς το χρόνο</w:t>
      </w:r>
      <w:r>
        <w:rPr>
          <w:rFonts w:eastAsia="Times New Roman"/>
          <w:szCs w:val="24"/>
        </w:rPr>
        <w:t>.</w:t>
      </w:r>
      <w:r w:rsidRPr="005414F1">
        <w:rPr>
          <w:rFonts w:eastAsia="Times New Roman"/>
          <w:szCs w:val="24"/>
        </w:rPr>
        <w:t xml:space="preserve"> </w:t>
      </w:r>
      <w:r>
        <w:rPr>
          <w:rFonts w:eastAsia="Times New Roman"/>
          <w:szCs w:val="24"/>
        </w:rPr>
        <w:t>Δ</w:t>
      </w:r>
      <w:r w:rsidRPr="005414F1">
        <w:rPr>
          <w:rFonts w:eastAsia="Times New Roman"/>
          <w:szCs w:val="24"/>
        </w:rPr>
        <w:t xml:space="preserve">εν </w:t>
      </w:r>
      <w:r w:rsidRPr="005414F1">
        <w:rPr>
          <w:rFonts w:eastAsia="Times New Roman"/>
          <w:szCs w:val="24"/>
        </w:rPr>
        <w:t>γίνεται</w:t>
      </w:r>
      <w:r>
        <w:rPr>
          <w:rFonts w:eastAsia="Times New Roman"/>
          <w:szCs w:val="24"/>
        </w:rPr>
        <w:t>.</w:t>
      </w:r>
      <w:r w:rsidRPr="005414F1">
        <w:rPr>
          <w:rFonts w:eastAsia="Times New Roman"/>
          <w:szCs w:val="24"/>
        </w:rPr>
        <w:t xml:space="preserve"> </w:t>
      </w:r>
      <w:r>
        <w:rPr>
          <w:rFonts w:eastAsia="Times New Roman"/>
          <w:szCs w:val="24"/>
        </w:rPr>
        <w:t>Θα μιλήσετε</w:t>
      </w:r>
      <w:r w:rsidRPr="005414F1">
        <w:rPr>
          <w:rFonts w:eastAsia="Times New Roman"/>
          <w:szCs w:val="24"/>
        </w:rPr>
        <w:t xml:space="preserve"> αύριο</w:t>
      </w:r>
      <w:r>
        <w:rPr>
          <w:rFonts w:eastAsia="Times New Roman"/>
          <w:szCs w:val="24"/>
        </w:rPr>
        <w:t>, κύριοι συνάδελφοι.</w:t>
      </w:r>
    </w:p>
    <w:p w14:paraId="120F8F74" w14:textId="77777777" w:rsidR="0086761A" w:rsidRDefault="00427452">
      <w:pPr>
        <w:spacing w:line="600" w:lineRule="auto"/>
        <w:ind w:firstLine="720"/>
        <w:jc w:val="both"/>
        <w:rPr>
          <w:rFonts w:eastAsia="Times New Roman"/>
          <w:szCs w:val="24"/>
        </w:rPr>
      </w:pPr>
      <w:r>
        <w:rPr>
          <w:rFonts w:eastAsia="Times New Roman"/>
          <w:szCs w:val="24"/>
        </w:rPr>
        <w:t xml:space="preserve">Ορίστε, κύριε Κατσαφάδο, έχετε τον λόγο. </w:t>
      </w:r>
    </w:p>
    <w:p w14:paraId="120F8F75" w14:textId="77777777" w:rsidR="0086761A" w:rsidRDefault="00427452">
      <w:pPr>
        <w:spacing w:line="600" w:lineRule="auto"/>
        <w:ind w:firstLine="720"/>
        <w:jc w:val="both"/>
        <w:rPr>
          <w:rFonts w:eastAsia="Times New Roman"/>
          <w:szCs w:val="24"/>
        </w:rPr>
      </w:pPr>
      <w:r w:rsidRPr="001E77B1">
        <w:rPr>
          <w:rFonts w:eastAsia="Times New Roman"/>
          <w:b/>
          <w:szCs w:val="24"/>
        </w:rPr>
        <w:t>ΚΩΝΣΤΑΝΤΙΝΟΣ ΚΑΤΣΑΦΑΔΟΣ:</w:t>
      </w:r>
      <w:r>
        <w:rPr>
          <w:rFonts w:eastAsia="Times New Roman"/>
          <w:szCs w:val="24"/>
        </w:rPr>
        <w:t xml:space="preserve"> </w:t>
      </w:r>
      <w:r w:rsidRPr="005414F1">
        <w:rPr>
          <w:rFonts w:eastAsia="Times New Roman"/>
          <w:szCs w:val="24"/>
        </w:rPr>
        <w:t xml:space="preserve"> </w:t>
      </w:r>
      <w:r>
        <w:rPr>
          <w:rFonts w:eastAsia="Times New Roman"/>
          <w:szCs w:val="24"/>
        </w:rPr>
        <w:t xml:space="preserve">Ευχαριστώ, κυρία Πρόεδρε. </w:t>
      </w:r>
    </w:p>
    <w:p w14:paraId="120F8F76" w14:textId="77777777" w:rsidR="0086761A" w:rsidRDefault="00427452">
      <w:pPr>
        <w:spacing w:line="600" w:lineRule="auto"/>
        <w:ind w:firstLine="720"/>
        <w:jc w:val="both"/>
        <w:rPr>
          <w:rFonts w:eastAsia="Times New Roman"/>
          <w:szCs w:val="24"/>
        </w:rPr>
      </w:pPr>
      <w:r>
        <w:rPr>
          <w:rFonts w:eastAsia="Times New Roman"/>
          <w:szCs w:val="24"/>
        </w:rPr>
        <w:lastRenderedPageBreak/>
        <w:t>Κυρίες και κύριοι συνάδελφοι του ΣΥΡΙΖΑ,</w:t>
      </w:r>
      <w:r w:rsidRPr="005414F1">
        <w:rPr>
          <w:rFonts w:eastAsia="Times New Roman"/>
          <w:szCs w:val="24"/>
        </w:rPr>
        <w:t xml:space="preserve"> </w:t>
      </w:r>
      <w:r>
        <w:rPr>
          <w:rFonts w:eastAsia="Times New Roman"/>
          <w:szCs w:val="24"/>
        </w:rPr>
        <w:t xml:space="preserve">όσο </w:t>
      </w:r>
      <w:r w:rsidRPr="005414F1">
        <w:rPr>
          <w:rFonts w:eastAsia="Times New Roman"/>
          <w:szCs w:val="24"/>
        </w:rPr>
        <w:t>και να προσπαθείτε να κρύψετε την πραγματικότητα</w:t>
      </w:r>
      <w:r>
        <w:rPr>
          <w:rFonts w:eastAsia="Times New Roman"/>
          <w:szCs w:val="24"/>
        </w:rPr>
        <w:t>,</w:t>
      </w:r>
      <w:r w:rsidRPr="005414F1">
        <w:rPr>
          <w:rFonts w:eastAsia="Times New Roman"/>
          <w:szCs w:val="24"/>
        </w:rPr>
        <w:t xml:space="preserve"> </w:t>
      </w:r>
      <w:r>
        <w:rPr>
          <w:rFonts w:eastAsia="Times New Roman"/>
          <w:szCs w:val="24"/>
        </w:rPr>
        <w:t>είστε</w:t>
      </w:r>
      <w:r w:rsidRPr="005414F1">
        <w:rPr>
          <w:rFonts w:eastAsia="Times New Roman"/>
          <w:szCs w:val="24"/>
        </w:rPr>
        <w:t xml:space="preserve"> </w:t>
      </w:r>
      <w:r>
        <w:rPr>
          <w:rFonts w:eastAsia="Times New Roman"/>
          <w:szCs w:val="24"/>
        </w:rPr>
        <w:t>η Κ</w:t>
      </w:r>
      <w:r w:rsidRPr="005414F1">
        <w:rPr>
          <w:rFonts w:eastAsia="Times New Roman"/>
          <w:szCs w:val="24"/>
        </w:rPr>
        <w:t>υβέρνηση η</w:t>
      </w:r>
      <w:r w:rsidRPr="005414F1">
        <w:rPr>
          <w:rFonts w:eastAsia="Times New Roman"/>
          <w:szCs w:val="24"/>
        </w:rPr>
        <w:t xml:space="preserve"> οποία έσπασε κάθε ρεκόρ υπακοής </w:t>
      </w:r>
      <w:r>
        <w:rPr>
          <w:rFonts w:eastAsia="Times New Roman"/>
          <w:szCs w:val="24"/>
        </w:rPr>
        <w:t>σ</w:t>
      </w:r>
      <w:r w:rsidRPr="005414F1">
        <w:rPr>
          <w:rFonts w:eastAsia="Times New Roman"/>
          <w:szCs w:val="24"/>
        </w:rPr>
        <w:t>τα μνημόνια</w:t>
      </w:r>
      <w:r>
        <w:rPr>
          <w:rFonts w:eastAsia="Times New Roman"/>
          <w:szCs w:val="24"/>
        </w:rPr>
        <w:t>,</w:t>
      </w:r>
      <w:r w:rsidRPr="005414F1">
        <w:rPr>
          <w:rFonts w:eastAsia="Times New Roman"/>
          <w:szCs w:val="24"/>
        </w:rPr>
        <w:t xml:space="preserve"> που φόρτωσε τους Έλληνες πολίτες μέσα σε τέσσερα χρόνια με </w:t>
      </w:r>
      <w:r>
        <w:rPr>
          <w:rFonts w:eastAsia="Times New Roman"/>
          <w:szCs w:val="24"/>
        </w:rPr>
        <w:t>είκοσι εννέα φόρους.</w:t>
      </w:r>
      <w:r w:rsidRPr="005414F1">
        <w:rPr>
          <w:rFonts w:eastAsia="Times New Roman"/>
          <w:szCs w:val="24"/>
        </w:rPr>
        <w:t xml:space="preserve"> </w:t>
      </w:r>
      <w:r>
        <w:rPr>
          <w:rFonts w:eastAsia="Times New Roman"/>
          <w:szCs w:val="24"/>
        </w:rPr>
        <w:t>Είστε η</w:t>
      </w:r>
      <w:r w:rsidRPr="005414F1">
        <w:rPr>
          <w:rFonts w:eastAsia="Times New Roman"/>
          <w:szCs w:val="24"/>
        </w:rPr>
        <w:t xml:space="preserve"> </w:t>
      </w:r>
      <w:r>
        <w:rPr>
          <w:rFonts w:eastAsia="Times New Roman"/>
          <w:szCs w:val="24"/>
        </w:rPr>
        <w:t>Κ</w:t>
      </w:r>
      <w:r w:rsidRPr="005414F1">
        <w:rPr>
          <w:rFonts w:eastAsia="Times New Roman"/>
          <w:szCs w:val="24"/>
        </w:rPr>
        <w:t>υβέρνηση</w:t>
      </w:r>
      <w:r>
        <w:rPr>
          <w:rFonts w:eastAsia="Times New Roman"/>
          <w:szCs w:val="24"/>
        </w:rPr>
        <w:t>, η</w:t>
      </w:r>
      <w:r w:rsidRPr="005414F1">
        <w:rPr>
          <w:rFonts w:eastAsia="Times New Roman"/>
          <w:szCs w:val="24"/>
        </w:rPr>
        <w:t xml:space="preserve"> οποία πανηγυρίζει ότι έσωσε τις νέες περικοπές των συντάξεων μόνο για τους παλιούς ασφαλισμένους</w:t>
      </w:r>
      <w:r>
        <w:rPr>
          <w:rFonts w:eastAsia="Times New Roman"/>
          <w:szCs w:val="24"/>
        </w:rPr>
        <w:t>,</w:t>
      </w:r>
      <w:r w:rsidRPr="005414F1">
        <w:rPr>
          <w:rFonts w:eastAsia="Times New Roman"/>
          <w:szCs w:val="24"/>
        </w:rPr>
        <w:t xml:space="preserve"> τις οποίες</w:t>
      </w:r>
      <w:r w:rsidRPr="005414F1">
        <w:rPr>
          <w:rFonts w:eastAsia="Times New Roman"/>
          <w:szCs w:val="24"/>
        </w:rPr>
        <w:t xml:space="preserve"> η ίδια είχε συμφωνήσει</w:t>
      </w:r>
      <w:r>
        <w:rPr>
          <w:rFonts w:eastAsia="Times New Roman"/>
          <w:szCs w:val="24"/>
        </w:rPr>
        <w:t>.</w:t>
      </w:r>
      <w:r w:rsidRPr="005414F1">
        <w:rPr>
          <w:rFonts w:eastAsia="Times New Roman"/>
          <w:szCs w:val="24"/>
        </w:rPr>
        <w:t xml:space="preserve"> </w:t>
      </w:r>
    </w:p>
    <w:p w14:paraId="120F8F77" w14:textId="77777777" w:rsidR="0086761A" w:rsidRDefault="00427452">
      <w:pPr>
        <w:spacing w:line="600" w:lineRule="auto"/>
        <w:ind w:firstLine="720"/>
        <w:jc w:val="both"/>
        <w:rPr>
          <w:rFonts w:eastAsia="Times New Roman"/>
          <w:szCs w:val="24"/>
        </w:rPr>
      </w:pPr>
      <w:r>
        <w:rPr>
          <w:rFonts w:eastAsia="Times New Roman"/>
          <w:szCs w:val="24"/>
        </w:rPr>
        <w:t>Α</w:t>
      </w:r>
      <w:r w:rsidRPr="005414F1">
        <w:rPr>
          <w:rFonts w:eastAsia="Times New Roman"/>
          <w:szCs w:val="24"/>
        </w:rPr>
        <w:t>πό την άλλη</w:t>
      </w:r>
      <w:r>
        <w:rPr>
          <w:rFonts w:eastAsia="Times New Roman"/>
          <w:szCs w:val="24"/>
        </w:rPr>
        <w:t>, όμως,</w:t>
      </w:r>
      <w:r w:rsidRPr="005414F1">
        <w:rPr>
          <w:rFonts w:eastAsia="Times New Roman"/>
          <w:szCs w:val="24"/>
        </w:rPr>
        <w:t xml:space="preserve"> δεν μας λέτε ότι καταργείτ</w:t>
      </w:r>
      <w:r>
        <w:rPr>
          <w:rFonts w:eastAsia="Times New Roman"/>
          <w:szCs w:val="24"/>
        </w:rPr>
        <w:t>ε</w:t>
      </w:r>
      <w:r w:rsidRPr="005414F1">
        <w:rPr>
          <w:rFonts w:eastAsia="Times New Roman"/>
          <w:szCs w:val="24"/>
        </w:rPr>
        <w:t xml:space="preserve"> το </w:t>
      </w:r>
      <w:r>
        <w:rPr>
          <w:rFonts w:eastAsia="Times New Roman"/>
          <w:szCs w:val="24"/>
        </w:rPr>
        <w:t xml:space="preserve">ΕΚΑΣ </w:t>
      </w:r>
      <w:r w:rsidRPr="005414F1">
        <w:rPr>
          <w:rFonts w:eastAsia="Times New Roman"/>
          <w:szCs w:val="24"/>
        </w:rPr>
        <w:t>για εκατοντάδες χιλιάδες συνταξιούχους</w:t>
      </w:r>
      <w:r>
        <w:rPr>
          <w:rFonts w:eastAsia="Times New Roman"/>
          <w:szCs w:val="24"/>
        </w:rPr>
        <w:t>.</w:t>
      </w:r>
      <w:r w:rsidRPr="005414F1">
        <w:rPr>
          <w:rFonts w:eastAsia="Times New Roman"/>
          <w:szCs w:val="24"/>
        </w:rPr>
        <w:t xml:space="preserve"> </w:t>
      </w:r>
      <w:r>
        <w:rPr>
          <w:rFonts w:eastAsia="Times New Roman"/>
          <w:szCs w:val="24"/>
        </w:rPr>
        <w:t xml:space="preserve">Ήρθατε παρέα </w:t>
      </w:r>
      <w:r w:rsidRPr="005414F1">
        <w:rPr>
          <w:rFonts w:eastAsia="Times New Roman"/>
          <w:szCs w:val="24"/>
        </w:rPr>
        <w:t xml:space="preserve">με αγανακτισμένους και </w:t>
      </w:r>
      <w:r>
        <w:rPr>
          <w:rFonts w:eastAsia="Times New Roman"/>
          <w:szCs w:val="24"/>
        </w:rPr>
        <w:t>νταούλια</w:t>
      </w:r>
      <w:r w:rsidRPr="005414F1">
        <w:rPr>
          <w:rFonts w:eastAsia="Times New Roman"/>
          <w:szCs w:val="24"/>
        </w:rPr>
        <w:t xml:space="preserve"> και βαφτίσα</w:t>
      </w:r>
      <w:r>
        <w:rPr>
          <w:rFonts w:eastAsia="Times New Roman"/>
          <w:szCs w:val="24"/>
        </w:rPr>
        <w:t>τε την απάτη ως «</w:t>
      </w:r>
      <w:r w:rsidRPr="005414F1">
        <w:rPr>
          <w:rFonts w:eastAsia="Times New Roman"/>
          <w:szCs w:val="24"/>
        </w:rPr>
        <w:t>αυταπάτη</w:t>
      </w:r>
      <w:r>
        <w:rPr>
          <w:rFonts w:eastAsia="Times New Roman"/>
          <w:szCs w:val="24"/>
        </w:rPr>
        <w:t>».</w:t>
      </w:r>
      <w:r w:rsidRPr="005414F1">
        <w:rPr>
          <w:rFonts w:eastAsia="Times New Roman"/>
          <w:szCs w:val="24"/>
        </w:rPr>
        <w:t xml:space="preserve"> </w:t>
      </w:r>
      <w:r>
        <w:rPr>
          <w:rFonts w:eastAsia="Times New Roman"/>
          <w:szCs w:val="24"/>
        </w:rPr>
        <w:t>Κ</w:t>
      </w:r>
      <w:r w:rsidRPr="005414F1">
        <w:rPr>
          <w:rFonts w:eastAsia="Times New Roman"/>
          <w:szCs w:val="24"/>
        </w:rPr>
        <w:t>αι μετά από τέσσερα χρόνια</w:t>
      </w:r>
      <w:r>
        <w:rPr>
          <w:rFonts w:eastAsia="Times New Roman"/>
          <w:szCs w:val="24"/>
        </w:rPr>
        <w:t xml:space="preserve">, </w:t>
      </w:r>
      <w:r w:rsidRPr="005414F1">
        <w:rPr>
          <w:rFonts w:eastAsia="Times New Roman"/>
          <w:szCs w:val="24"/>
        </w:rPr>
        <w:t xml:space="preserve">φεύγετε </w:t>
      </w:r>
      <w:r>
        <w:rPr>
          <w:rFonts w:eastAsia="Times New Roman"/>
          <w:szCs w:val="24"/>
        </w:rPr>
        <w:t>χ</w:t>
      </w:r>
      <w:r w:rsidRPr="005414F1">
        <w:rPr>
          <w:rFonts w:eastAsia="Times New Roman"/>
          <w:szCs w:val="24"/>
        </w:rPr>
        <w:t xml:space="preserve">άνοντας και </w:t>
      </w:r>
      <w:r w:rsidRPr="005414F1">
        <w:rPr>
          <w:rFonts w:eastAsia="Times New Roman"/>
          <w:szCs w:val="24"/>
        </w:rPr>
        <w:t>το δήθεν ηθικό πλεονέκτημα το οποίο είχατε γύρω από τα σκάνδαλα</w:t>
      </w:r>
      <w:r>
        <w:rPr>
          <w:rFonts w:eastAsia="Times New Roman"/>
          <w:szCs w:val="24"/>
        </w:rPr>
        <w:t>,</w:t>
      </w:r>
      <w:r w:rsidRPr="005414F1">
        <w:rPr>
          <w:rFonts w:eastAsia="Times New Roman"/>
          <w:szCs w:val="24"/>
        </w:rPr>
        <w:t xml:space="preserve"> τα οποία πλέον σας πνιγούν</w:t>
      </w:r>
      <w:r>
        <w:rPr>
          <w:rFonts w:eastAsia="Times New Roman"/>
          <w:szCs w:val="24"/>
        </w:rPr>
        <w:t>.</w:t>
      </w:r>
    </w:p>
    <w:p w14:paraId="120F8F78" w14:textId="77777777" w:rsidR="0086761A" w:rsidRDefault="00427452">
      <w:pPr>
        <w:spacing w:line="600" w:lineRule="auto"/>
        <w:ind w:firstLine="720"/>
        <w:jc w:val="both"/>
        <w:rPr>
          <w:rFonts w:eastAsia="Times New Roman"/>
          <w:szCs w:val="24"/>
        </w:rPr>
      </w:pPr>
      <w:r w:rsidRPr="005414F1">
        <w:rPr>
          <w:rFonts w:eastAsia="Times New Roman"/>
          <w:szCs w:val="24"/>
        </w:rPr>
        <w:t xml:space="preserve"> </w:t>
      </w:r>
      <w:r>
        <w:rPr>
          <w:rFonts w:eastAsia="Times New Roman"/>
          <w:szCs w:val="24"/>
        </w:rPr>
        <w:t xml:space="preserve">Κυρίες και κύριοι συνάδελφοι της Πλειοψηφίας, </w:t>
      </w:r>
      <w:r w:rsidRPr="005414F1">
        <w:rPr>
          <w:rFonts w:eastAsia="Times New Roman"/>
          <w:szCs w:val="24"/>
        </w:rPr>
        <w:t>όσες ενέσεις αυτοπεποίθησης και να κάνετε</w:t>
      </w:r>
      <w:r>
        <w:rPr>
          <w:rFonts w:eastAsia="Times New Roman"/>
          <w:szCs w:val="24"/>
        </w:rPr>
        <w:t>,</w:t>
      </w:r>
      <w:r w:rsidRPr="005414F1">
        <w:rPr>
          <w:rFonts w:eastAsia="Times New Roman"/>
          <w:szCs w:val="24"/>
        </w:rPr>
        <w:t xml:space="preserve"> γνωρίζετε την αλήθεια και όλοι αντιλαμβάνονται την μεγάλη αγωνία την οποί</w:t>
      </w:r>
      <w:r w:rsidRPr="005414F1">
        <w:rPr>
          <w:rFonts w:eastAsia="Times New Roman"/>
          <w:szCs w:val="24"/>
        </w:rPr>
        <w:t>α</w:t>
      </w:r>
      <w:r>
        <w:rPr>
          <w:rFonts w:eastAsia="Times New Roman"/>
          <w:szCs w:val="24"/>
        </w:rPr>
        <w:t>ν</w:t>
      </w:r>
      <w:r w:rsidRPr="005414F1">
        <w:rPr>
          <w:rFonts w:eastAsia="Times New Roman"/>
          <w:szCs w:val="24"/>
        </w:rPr>
        <w:t xml:space="preserve"> </w:t>
      </w:r>
      <w:r>
        <w:rPr>
          <w:rFonts w:eastAsia="Times New Roman"/>
          <w:szCs w:val="24"/>
        </w:rPr>
        <w:t xml:space="preserve">έχετε, </w:t>
      </w:r>
      <w:r w:rsidRPr="005414F1">
        <w:rPr>
          <w:rFonts w:eastAsia="Times New Roman"/>
          <w:szCs w:val="24"/>
        </w:rPr>
        <w:t xml:space="preserve">η οποία δεν είναι </w:t>
      </w:r>
      <w:r>
        <w:rPr>
          <w:rFonts w:eastAsia="Times New Roman"/>
          <w:szCs w:val="24"/>
        </w:rPr>
        <w:t>αν θα</w:t>
      </w:r>
      <w:r w:rsidRPr="005414F1">
        <w:rPr>
          <w:rFonts w:eastAsia="Times New Roman"/>
          <w:szCs w:val="24"/>
        </w:rPr>
        <w:t xml:space="preserve"> κερδίσετε τις εκλογές</w:t>
      </w:r>
      <w:r>
        <w:rPr>
          <w:rFonts w:eastAsia="Times New Roman"/>
          <w:szCs w:val="24"/>
        </w:rPr>
        <w:t>.</w:t>
      </w:r>
      <w:r w:rsidRPr="005414F1">
        <w:rPr>
          <w:rFonts w:eastAsia="Times New Roman"/>
          <w:szCs w:val="24"/>
        </w:rPr>
        <w:t xml:space="preserve"> </w:t>
      </w:r>
      <w:r>
        <w:rPr>
          <w:rFonts w:eastAsia="Times New Roman"/>
          <w:szCs w:val="24"/>
        </w:rPr>
        <w:t>Α</w:t>
      </w:r>
      <w:r w:rsidRPr="005414F1">
        <w:rPr>
          <w:rFonts w:eastAsia="Times New Roman"/>
          <w:szCs w:val="24"/>
        </w:rPr>
        <w:t>υτό κ</w:t>
      </w:r>
      <w:r>
        <w:rPr>
          <w:rFonts w:eastAsia="Times New Roman"/>
          <w:szCs w:val="24"/>
        </w:rPr>
        <w:t xml:space="preserve">ι </w:t>
      </w:r>
      <w:r w:rsidRPr="005414F1">
        <w:rPr>
          <w:rFonts w:eastAsia="Times New Roman"/>
          <w:szCs w:val="24"/>
        </w:rPr>
        <w:t>εσείς οι ίδιοι το έ</w:t>
      </w:r>
      <w:r>
        <w:rPr>
          <w:rFonts w:eastAsia="Times New Roman"/>
          <w:szCs w:val="24"/>
        </w:rPr>
        <w:t>χετε διαγράψει. Το μόνο, όμως,</w:t>
      </w:r>
      <w:r w:rsidRPr="005414F1">
        <w:rPr>
          <w:rFonts w:eastAsia="Times New Roman"/>
          <w:szCs w:val="24"/>
        </w:rPr>
        <w:t xml:space="preserve"> που σας ενδιαφέρει είναι π</w:t>
      </w:r>
      <w:r>
        <w:rPr>
          <w:rFonts w:eastAsia="Times New Roman"/>
          <w:szCs w:val="24"/>
        </w:rPr>
        <w:t>ώ</w:t>
      </w:r>
      <w:r w:rsidRPr="005414F1">
        <w:rPr>
          <w:rFonts w:eastAsia="Times New Roman"/>
          <w:szCs w:val="24"/>
        </w:rPr>
        <w:t xml:space="preserve">ς θα περιορίσετε την επερχόμενη </w:t>
      </w:r>
      <w:r>
        <w:rPr>
          <w:rFonts w:eastAsia="Times New Roman"/>
          <w:szCs w:val="24"/>
        </w:rPr>
        <w:t>συντριβή σας. Ό</w:t>
      </w:r>
      <w:r w:rsidRPr="005414F1">
        <w:rPr>
          <w:rFonts w:eastAsia="Times New Roman"/>
          <w:szCs w:val="24"/>
        </w:rPr>
        <w:t>σο</w:t>
      </w:r>
      <w:r>
        <w:rPr>
          <w:rFonts w:eastAsia="Times New Roman"/>
          <w:szCs w:val="24"/>
        </w:rPr>
        <w:t>,</w:t>
      </w:r>
      <w:r w:rsidRPr="005414F1">
        <w:rPr>
          <w:rFonts w:eastAsia="Times New Roman"/>
          <w:szCs w:val="24"/>
        </w:rPr>
        <w:t xml:space="preserve"> </w:t>
      </w:r>
      <w:r>
        <w:rPr>
          <w:rFonts w:eastAsia="Times New Roman"/>
          <w:szCs w:val="24"/>
        </w:rPr>
        <w:t>όμως,</w:t>
      </w:r>
      <w:r w:rsidRPr="005414F1">
        <w:rPr>
          <w:rFonts w:eastAsia="Times New Roman"/>
          <w:szCs w:val="24"/>
        </w:rPr>
        <w:t xml:space="preserve"> κ</w:t>
      </w:r>
      <w:r>
        <w:rPr>
          <w:rFonts w:eastAsia="Times New Roman"/>
          <w:szCs w:val="24"/>
        </w:rPr>
        <w:t>ι</w:t>
      </w:r>
      <w:r w:rsidRPr="005414F1">
        <w:rPr>
          <w:rFonts w:eastAsia="Times New Roman"/>
          <w:szCs w:val="24"/>
        </w:rPr>
        <w:t xml:space="preserve"> αν επιχειρείτ</w:t>
      </w:r>
      <w:r>
        <w:rPr>
          <w:rFonts w:eastAsia="Times New Roman"/>
          <w:szCs w:val="24"/>
        </w:rPr>
        <w:t>ε να μεταμφιεστείτε σε</w:t>
      </w:r>
      <w:r w:rsidRPr="005414F1">
        <w:rPr>
          <w:rFonts w:eastAsia="Times New Roman"/>
          <w:szCs w:val="24"/>
        </w:rPr>
        <w:t xml:space="preserve"> Άγιους </w:t>
      </w:r>
      <w:r>
        <w:rPr>
          <w:rFonts w:eastAsia="Times New Roman"/>
          <w:szCs w:val="24"/>
        </w:rPr>
        <w:t>Β</w:t>
      </w:r>
      <w:r w:rsidRPr="005414F1">
        <w:rPr>
          <w:rFonts w:eastAsia="Times New Roman"/>
          <w:szCs w:val="24"/>
        </w:rPr>
        <w:t xml:space="preserve">ασίληδες </w:t>
      </w:r>
      <w:r w:rsidRPr="005414F1">
        <w:rPr>
          <w:rFonts w:eastAsia="Times New Roman"/>
          <w:szCs w:val="24"/>
        </w:rPr>
        <w:t>λόγω των ημερών δημιουργώντας κλίμα παροχών</w:t>
      </w:r>
      <w:r>
        <w:rPr>
          <w:rFonts w:eastAsia="Times New Roman"/>
          <w:szCs w:val="24"/>
        </w:rPr>
        <w:t>,</w:t>
      </w:r>
      <w:r w:rsidRPr="005414F1">
        <w:rPr>
          <w:rFonts w:eastAsia="Times New Roman"/>
          <w:szCs w:val="24"/>
        </w:rPr>
        <w:t xml:space="preserve"> θα πρέπει να γνωρίζετε </w:t>
      </w:r>
      <w:r>
        <w:rPr>
          <w:rFonts w:eastAsia="Times New Roman"/>
          <w:szCs w:val="24"/>
        </w:rPr>
        <w:t xml:space="preserve">ότι </w:t>
      </w:r>
      <w:r w:rsidRPr="005414F1">
        <w:rPr>
          <w:rFonts w:eastAsia="Times New Roman"/>
          <w:szCs w:val="24"/>
        </w:rPr>
        <w:t xml:space="preserve">μετά τα </w:t>
      </w:r>
      <w:r>
        <w:rPr>
          <w:rFonts w:eastAsia="Times New Roman"/>
          <w:szCs w:val="24"/>
        </w:rPr>
        <w:t>Φ</w:t>
      </w:r>
      <w:r w:rsidRPr="005414F1">
        <w:rPr>
          <w:rFonts w:eastAsia="Times New Roman"/>
          <w:szCs w:val="24"/>
        </w:rPr>
        <w:t xml:space="preserve">ώτα οι καλικάντζαροι </w:t>
      </w:r>
      <w:r>
        <w:rPr>
          <w:rFonts w:eastAsia="Times New Roman"/>
          <w:szCs w:val="24"/>
        </w:rPr>
        <w:t>φ</w:t>
      </w:r>
      <w:r w:rsidRPr="005414F1">
        <w:rPr>
          <w:rFonts w:eastAsia="Times New Roman"/>
          <w:szCs w:val="24"/>
        </w:rPr>
        <w:t>εύγουν και τα παραμύθια σταματούν</w:t>
      </w:r>
      <w:r>
        <w:rPr>
          <w:rFonts w:eastAsia="Times New Roman"/>
          <w:szCs w:val="24"/>
        </w:rPr>
        <w:t>.</w:t>
      </w:r>
      <w:r w:rsidRPr="005414F1">
        <w:rPr>
          <w:rFonts w:eastAsia="Times New Roman"/>
          <w:szCs w:val="24"/>
        </w:rPr>
        <w:t xml:space="preserve"> </w:t>
      </w:r>
    </w:p>
    <w:p w14:paraId="120F8F79" w14:textId="77777777" w:rsidR="0086761A" w:rsidRDefault="00427452">
      <w:pPr>
        <w:spacing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π</w:t>
      </w:r>
      <w:r>
        <w:rPr>
          <w:rFonts w:eastAsia="Times New Roman"/>
          <w:szCs w:val="24"/>
        </w:rPr>
        <w:t>ροϋπολογισμός τον οποίο</w:t>
      </w:r>
      <w:r w:rsidRPr="005414F1">
        <w:rPr>
          <w:rFonts w:eastAsia="Times New Roman"/>
          <w:szCs w:val="24"/>
        </w:rPr>
        <w:t xml:space="preserve"> </w:t>
      </w:r>
      <w:r>
        <w:rPr>
          <w:rFonts w:eastAsia="Times New Roman"/>
          <w:szCs w:val="24"/>
        </w:rPr>
        <w:t>συζητάμε σ</w:t>
      </w:r>
      <w:r w:rsidRPr="005414F1">
        <w:rPr>
          <w:rFonts w:eastAsia="Times New Roman"/>
          <w:szCs w:val="24"/>
        </w:rPr>
        <w:t>ήμερα</w:t>
      </w:r>
      <w:r>
        <w:rPr>
          <w:rFonts w:eastAsia="Times New Roman"/>
          <w:szCs w:val="24"/>
        </w:rPr>
        <w:t>,</w:t>
      </w:r>
      <w:r w:rsidRPr="005414F1">
        <w:rPr>
          <w:rFonts w:eastAsia="Times New Roman"/>
          <w:szCs w:val="24"/>
        </w:rPr>
        <w:t xml:space="preserve"> όπως καταλαβαίνετε</w:t>
      </w:r>
      <w:r>
        <w:rPr>
          <w:rFonts w:eastAsia="Times New Roman"/>
          <w:szCs w:val="24"/>
        </w:rPr>
        <w:t>,</w:t>
      </w:r>
      <w:r w:rsidRPr="005414F1">
        <w:rPr>
          <w:rFonts w:eastAsia="Times New Roman"/>
          <w:szCs w:val="24"/>
        </w:rPr>
        <w:t xml:space="preserve"> δεν θα έχει ημερομηνία λήξης το τέλος του 2019</w:t>
      </w:r>
      <w:r>
        <w:rPr>
          <w:rFonts w:eastAsia="Times New Roman"/>
          <w:szCs w:val="24"/>
        </w:rPr>
        <w:t>,</w:t>
      </w:r>
      <w:r w:rsidRPr="005414F1">
        <w:rPr>
          <w:rFonts w:eastAsia="Times New Roman"/>
          <w:szCs w:val="24"/>
        </w:rPr>
        <w:t xml:space="preserve"> αλλά </w:t>
      </w:r>
      <w:r w:rsidRPr="005414F1">
        <w:rPr>
          <w:rFonts w:eastAsia="Times New Roman"/>
          <w:szCs w:val="24"/>
        </w:rPr>
        <w:t>πολύ νωρίτερα</w:t>
      </w:r>
      <w:r>
        <w:rPr>
          <w:rFonts w:eastAsia="Times New Roman"/>
          <w:szCs w:val="24"/>
        </w:rPr>
        <w:t>.</w:t>
      </w:r>
      <w:r w:rsidRPr="005414F1">
        <w:rPr>
          <w:rFonts w:eastAsia="Times New Roman"/>
          <w:szCs w:val="24"/>
        </w:rPr>
        <w:t xml:space="preserve"> </w:t>
      </w:r>
      <w:r>
        <w:rPr>
          <w:rFonts w:eastAsia="Times New Roman"/>
          <w:szCs w:val="24"/>
        </w:rPr>
        <w:t>Δ</w:t>
      </w:r>
      <w:r w:rsidRPr="005414F1">
        <w:rPr>
          <w:rFonts w:eastAsia="Times New Roman"/>
          <w:szCs w:val="24"/>
        </w:rPr>
        <w:t xml:space="preserve">ιότι </w:t>
      </w:r>
      <w:r>
        <w:rPr>
          <w:rFonts w:eastAsia="Times New Roman"/>
          <w:szCs w:val="24"/>
        </w:rPr>
        <w:t xml:space="preserve">η </w:t>
      </w:r>
      <w:r w:rsidRPr="005414F1">
        <w:rPr>
          <w:rFonts w:eastAsia="Times New Roman"/>
          <w:szCs w:val="24"/>
        </w:rPr>
        <w:t>Νέα Δημοκρατία</w:t>
      </w:r>
      <w:r>
        <w:rPr>
          <w:rFonts w:eastAsia="Times New Roman"/>
          <w:szCs w:val="24"/>
        </w:rPr>
        <w:t>,</w:t>
      </w:r>
      <w:r w:rsidRPr="005414F1">
        <w:rPr>
          <w:rFonts w:eastAsia="Times New Roman"/>
          <w:szCs w:val="24"/>
        </w:rPr>
        <w:t xml:space="preserve"> ως κυβέρνηση</w:t>
      </w:r>
      <w:r>
        <w:rPr>
          <w:rFonts w:eastAsia="Times New Roman"/>
          <w:szCs w:val="24"/>
        </w:rPr>
        <w:t>,</w:t>
      </w:r>
      <w:r w:rsidRPr="005414F1">
        <w:rPr>
          <w:rFonts w:eastAsia="Times New Roman"/>
          <w:szCs w:val="24"/>
        </w:rPr>
        <w:t xml:space="preserve"> θα κληθεί να τ</w:t>
      </w:r>
      <w:r>
        <w:rPr>
          <w:rFonts w:eastAsia="Times New Roman"/>
          <w:szCs w:val="24"/>
        </w:rPr>
        <w:t>ο</w:t>
      </w:r>
      <w:r w:rsidRPr="005414F1">
        <w:rPr>
          <w:rFonts w:eastAsia="Times New Roman"/>
          <w:szCs w:val="24"/>
        </w:rPr>
        <w:t>ν προσαρμόσει στις πραγματικές ανάγκες της οικονομίας και της κοινωνίας</w:t>
      </w:r>
      <w:r>
        <w:rPr>
          <w:rFonts w:eastAsia="Times New Roman"/>
          <w:szCs w:val="24"/>
        </w:rPr>
        <w:t>.</w:t>
      </w:r>
      <w:r w:rsidRPr="005414F1">
        <w:rPr>
          <w:rFonts w:eastAsia="Times New Roman"/>
          <w:szCs w:val="24"/>
        </w:rPr>
        <w:t xml:space="preserve"> </w:t>
      </w:r>
      <w:r>
        <w:rPr>
          <w:rFonts w:eastAsia="Times New Roman"/>
          <w:szCs w:val="24"/>
        </w:rPr>
        <w:t>Αυτός,</w:t>
      </w:r>
      <w:r w:rsidRPr="005414F1">
        <w:rPr>
          <w:rFonts w:eastAsia="Times New Roman"/>
          <w:szCs w:val="24"/>
        </w:rPr>
        <w:t xml:space="preserve"> </w:t>
      </w:r>
      <w:r>
        <w:rPr>
          <w:rFonts w:eastAsia="Times New Roman"/>
          <w:szCs w:val="24"/>
        </w:rPr>
        <w:t>λ</w:t>
      </w:r>
      <w:r w:rsidRPr="005414F1">
        <w:rPr>
          <w:rFonts w:eastAsia="Times New Roman"/>
          <w:szCs w:val="24"/>
        </w:rPr>
        <w:t>οιπόν</w:t>
      </w:r>
      <w:r>
        <w:rPr>
          <w:rFonts w:eastAsia="Times New Roman"/>
          <w:szCs w:val="24"/>
        </w:rPr>
        <w:t>,</w:t>
      </w:r>
      <w:r w:rsidRPr="005414F1">
        <w:rPr>
          <w:rFonts w:eastAsia="Times New Roman"/>
          <w:szCs w:val="24"/>
        </w:rPr>
        <w:t xml:space="preserve"> δεν είναι ένας προϋπολογισμός έτους</w:t>
      </w:r>
      <w:r>
        <w:rPr>
          <w:rFonts w:eastAsia="Times New Roman"/>
          <w:szCs w:val="24"/>
        </w:rPr>
        <w:t>,</w:t>
      </w:r>
      <w:r w:rsidRPr="005414F1">
        <w:rPr>
          <w:rFonts w:eastAsia="Times New Roman"/>
          <w:szCs w:val="24"/>
        </w:rPr>
        <w:t xml:space="preserve"> αλλά το πολύ ενός εξαμήνου</w:t>
      </w:r>
      <w:r>
        <w:rPr>
          <w:rFonts w:eastAsia="Times New Roman"/>
          <w:szCs w:val="24"/>
        </w:rPr>
        <w:t>.</w:t>
      </w:r>
    </w:p>
    <w:p w14:paraId="120F8F7A" w14:textId="77777777" w:rsidR="0086761A" w:rsidRDefault="00427452">
      <w:pPr>
        <w:spacing w:line="600" w:lineRule="auto"/>
        <w:ind w:firstLine="720"/>
        <w:jc w:val="both"/>
        <w:rPr>
          <w:rFonts w:eastAsia="Times New Roman"/>
          <w:szCs w:val="24"/>
        </w:rPr>
      </w:pPr>
      <w:r w:rsidRPr="005414F1">
        <w:rPr>
          <w:rFonts w:eastAsia="Times New Roman"/>
          <w:szCs w:val="24"/>
        </w:rPr>
        <w:t xml:space="preserve"> </w:t>
      </w:r>
      <w:r>
        <w:rPr>
          <w:rFonts w:eastAsia="Times New Roman"/>
          <w:szCs w:val="24"/>
        </w:rPr>
        <w:t>Ας δούμε, όμως, τι λέτε</w:t>
      </w:r>
      <w:r w:rsidRPr="005414F1">
        <w:rPr>
          <w:rFonts w:eastAsia="Times New Roman"/>
          <w:szCs w:val="24"/>
        </w:rPr>
        <w:t xml:space="preserve"> ακόμα και </w:t>
      </w:r>
      <w:r w:rsidRPr="005414F1">
        <w:rPr>
          <w:rFonts w:eastAsia="Times New Roman"/>
          <w:szCs w:val="24"/>
        </w:rPr>
        <w:t>σε αυτόν</w:t>
      </w:r>
      <w:r>
        <w:rPr>
          <w:rFonts w:eastAsia="Times New Roman"/>
          <w:szCs w:val="24"/>
        </w:rPr>
        <w:t>,</w:t>
      </w:r>
      <w:r w:rsidRPr="005414F1">
        <w:rPr>
          <w:rFonts w:eastAsia="Times New Roman"/>
          <w:szCs w:val="24"/>
        </w:rPr>
        <w:t xml:space="preserve"> τον υπό</w:t>
      </w:r>
      <w:r>
        <w:rPr>
          <w:rFonts w:eastAsia="Times New Roman"/>
          <w:szCs w:val="24"/>
        </w:rPr>
        <w:t xml:space="preserve"> προθεσμία </w:t>
      </w:r>
      <w:r>
        <w:rPr>
          <w:rFonts w:eastAsia="Times New Roman"/>
          <w:szCs w:val="24"/>
        </w:rPr>
        <w:t>π</w:t>
      </w:r>
      <w:r>
        <w:rPr>
          <w:rFonts w:eastAsia="Times New Roman"/>
          <w:szCs w:val="24"/>
        </w:rPr>
        <w:t>ροϋπολογισμό. Σ</w:t>
      </w:r>
      <w:r w:rsidRPr="005414F1">
        <w:rPr>
          <w:rFonts w:eastAsia="Times New Roman"/>
          <w:szCs w:val="24"/>
        </w:rPr>
        <w:t>ύμφωνα με τα αναλυτικά στοιχεία που περιλαμβάνονται στους πίνακες</w:t>
      </w:r>
      <w:r>
        <w:rPr>
          <w:rFonts w:eastAsia="Times New Roman"/>
          <w:szCs w:val="24"/>
        </w:rPr>
        <w:t>,</w:t>
      </w:r>
      <w:r w:rsidRPr="005414F1">
        <w:rPr>
          <w:rFonts w:eastAsia="Times New Roman"/>
          <w:szCs w:val="24"/>
        </w:rPr>
        <w:t xml:space="preserve"> από το</w:t>
      </w:r>
      <w:r>
        <w:rPr>
          <w:rFonts w:eastAsia="Times New Roman"/>
          <w:szCs w:val="24"/>
        </w:rPr>
        <w:t>ν</w:t>
      </w:r>
      <w:r w:rsidRPr="005414F1">
        <w:rPr>
          <w:rFonts w:eastAsia="Times New Roman"/>
          <w:szCs w:val="24"/>
        </w:rPr>
        <w:t xml:space="preserve"> ΦΠΑ το κράτος προ</w:t>
      </w:r>
      <w:r>
        <w:rPr>
          <w:rFonts w:eastAsia="Times New Roman"/>
          <w:szCs w:val="24"/>
        </w:rPr>
        <w:t>σ</w:t>
      </w:r>
      <w:r w:rsidRPr="005414F1">
        <w:rPr>
          <w:rFonts w:eastAsia="Times New Roman"/>
          <w:szCs w:val="24"/>
        </w:rPr>
        <w:t xml:space="preserve">βλέπει να εισπράξει το </w:t>
      </w:r>
      <w:r>
        <w:rPr>
          <w:rFonts w:eastAsia="Times New Roman"/>
          <w:szCs w:val="24"/>
        </w:rPr>
        <w:t xml:space="preserve">2019 περίπου </w:t>
      </w:r>
      <w:r w:rsidRPr="005414F1">
        <w:rPr>
          <w:rFonts w:eastAsia="Times New Roman"/>
          <w:szCs w:val="24"/>
        </w:rPr>
        <w:t>17,2 δισεκατομμύρια ευρώ</w:t>
      </w:r>
      <w:r>
        <w:rPr>
          <w:rFonts w:eastAsia="Times New Roman"/>
          <w:szCs w:val="24"/>
        </w:rPr>
        <w:t>,</w:t>
      </w:r>
      <w:r w:rsidRPr="005414F1">
        <w:rPr>
          <w:rFonts w:eastAsia="Times New Roman"/>
          <w:szCs w:val="24"/>
        </w:rPr>
        <w:t xml:space="preserve"> αυξημένα σε σύγκριση με το </w:t>
      </w:r>
      <w:r>
        <w:rPr>
          <w:rFonts w:eastAsia="Times New Roman"/>
          <w:szCs w:val="24"/>
        </w:rPr>
        <w:t xml:space="preserve">2018 κατά 141 εκατομμύρια. </w:t>
      </w:r>
    </w:p>
    <w:p w14:paraId="120F8F7B" w14:textId="77777777" w:rsidR="0086761A" w:rsidRDefault="00427452">
      <w:pPr>
        <w:spacing w:line="600" w:lineRule="auto"/>
        <w:ind w:firstLine="720"/>
        <w:jc w:val="both"/>
        <w:rPr>
          <w:rFonts w:eastAsia="Times New Roman"/>
          <w:szCs w:val="24"/>
        </w:rPr>
      </w:pPr>
      <w:r>
        <w:rPr>
          <w:rFonts w:eastAsia="Times New Roman"/>
          <w:szCs w:val="24"/>
        </w:rPr>
        <w:t>Π</w:t>
      </w:r>
      <w:r w:rsidRPr="005414F1">
        <w:rPr>
          <w:rFonts w:eastAsia="Times New Roman"/>
          <w:szCs w:val="24"/>
        </w:rPr>
        <w:t xml:space="preserve">αραπάνω </w:t>
      </w:r>
      <w:r>
        <w:rPr>
          <w:rFonts w:eastAsia="Times New Roman"/>
          <w:szCs w:val="24"/>
        </w:rPr>
        <w:t>έσοδα</w:t>
      </w:r>
      <w:r w:rsidRPr="005414F1">
        <w:rPr>
          <w:rFonts w:eastAsia="Times New Roman"/>
          <w:szCs w:val="24"/>
        </w:rPr>
        <w:t xml:space="preserve"> εκτιμά ότι θα εισπράξει και από τους ειδικούς φόρους κατανάλωσης σε τσιγάρα</w:t>
      </w:r>
      <w:r>
        <w:rPr>
          <w:rFonts w:eastAsia="Times New Roman"/>
          <w:szCs w:val="24"/>
        </w:rPr>
        <w:t>,</w:t>
      </w:r>
      <w:r w:rsidRPr="005414F1">
        <w:rPr>
          <w:rFonts w:eastAsia="Times New Roman"/>
          <w:szCs w:val="24"/>
        </w:rPr>
        <w:t xml:space="preserve"> ποτά και καύσιμα</w:t>
      </w:r>
      <w:r>
        <w:rPr>
          <w:rFonts w:eastAsia="Times New Roman"/>
          <w:szCs w:val="24"/>
        </w:rPr>
        <w:t>,</w:t>
      </w:r>
      <w:r w:rsidRPr="005414F1">
        <w:rPr>
          <w:rFonts w:eastAsia="Times New Roman"/>
          <w:szCs w:val="24"/>
        </w:rPr>
        <w:t xml:space="preserve"> καθώς η πρόβλεψη για το </w:t>
      </w:r>
      <w:r>
        <w:rPr>
          <w:rFonts w:eastAsia="Times New Roman"/>
          <w:szCs w:val="24"/>
        </w:rPr>
        <w:t xml:space="preserve">2019 είναι 7,38 δισεκατομμύρια, </w:t>
      </w:r>
      <w:r w:rsidRPr="005414F1">
        <w:rPr>
          <w:rFonts w:eastAsia="Times New Roman"/>
          <w:szCs w:val="24"/>
        </w:rPr>
        <w:t xml:space="preserve">έναντι 7,29 </w:t>
      </w:r>
      <w:r>
        <w:rPr>
          <w:rFonts w:eastAsia="Times New Roman"/>
          <w:szCs w:val="24"/>
        </w:rPr>
        <w:t xml:space="preserve">δισεκατομμυρίων </w:t>
      </w:r>
      <w:r w:rsidRPr="005414F1">
        <w:rPr>
          <w:rFonts w:eastAsia="Times New Roman"/>
          <w:szCs w:val="24"/>
        </w:rPr>
        <w:t xml:space="preserve">που ήταν το </w:t>
      </w:r>
      <w:r>
        <w:rPr>
          <w:rFonts w:eastAsia="Times New Roman"/>
          <w:szCs w:val="24"/>
        </w:rPr>
        <w:t>20</w:t>
      </w:r>
      <w:r w:rsidRPr="005414F1">
        <w:rPr>
          <w:rFonts w:eastAsia="Times New Roman"/>
          <w:szCs w:val="24"/>
        </w:rPr>
        <w:t>18</w:t>
      </w:r>
      <w:r>
        <w:rPr>
          <w:rFonts w:eastAsia="Times New Roman"/>
          <w:szCs w:val="24"/>
        </w:rPr>
        <w:t>.</w:t>
      </w:r>
      <w:r w:rsidRPr="005414F1">
        <w:rPr>
          <w:rFonts w:eastAsia="Times New Roman"/>
          <w:szCs w:val="24"/>
        </w:rPr>
        <w:t xml:space="preserve"> </w:t>
      </w:r>
    </w:p>
    <w:p w14:paraId="120F8F7C" w14:textId="77777777" w:rsidR="0086761A" w:rsidRDefault="00427452">
      <w:pPr>
        <w:spacing w:line="600" w:lineRule="auto"/>
        <w:ind w:firstLine="720"/>
        <w:jc w:val="both"/>
        <w:rPr>
          <w:rFonts w:eastAsia="Times New Roman"/>
          <w:szCs w:val="24"/>
        </w:rPr>
      </w:pPr>
      <w:r>
        <w:rPr>
          <w:rFonts w:eastAsia="Times New Roman"/>
          <w:szCs w:val="24"/>
        </w:rPr>
        <w:t>Τ</w:t>
      </w:r>
      <w:r w:rsidRPr="005414F1">
        <w:rPr>
          <w:rFonts w:eastAsia="Times New Roman"/>
          <w:szCs w:val="24"/>
        </w:rPr>
        <w:t xml:space="preserve">α καθαρά έσοδα από φόρους στο </w:t>
      </w:r>
      <w:r>
        <w:rPr>
          <w:rFonts w:eastAsia="Times New Roman"/>
          <w:szCs w:val="24"/>
        </w:rPr>
        <w:t>20</w:t>
      </w:r>
      <w:r w:rsidRPr="005414F1">
        <w:rPr>
          <w:rFonts w:eastAsia="Times New Roman"/>
          <w:szCs w:val="24"/>
        </w:rPr>
        <w:t>19 διαμορφώ</w:t>
      </w:r>
      <w:r w:rsidRPr="005414F1">
        <w:rPr>
          <w:rFonts w:eastAsia="Times New Roman"/>
          <w:szCs w:val="24"/>
        </w:rPr>
        <w:t>νονται στα 46,</w:t>
      </w:r>
      <w:r>
        <w:rPr>
          <w:rFonts w:eastAsia="Times New Roman"/>
          <w:szCs w:val="24"/>
        </w:rPr>
        <w:t>423 δισεκατομμύρια,</w:t>
      </w:r>
      <w:r w:rsidRPr="005414F1">
        <w:rPr>
          <w:rFonts w:eastAsia="Times New Roman"/>
          <w:szCs w:val="24"/>
        </w:rPr>
        <w:t xml:space="preserve"> από 45,4</w:t>
      </w:r>
      <w:r>
        <w:rPr>
          <w:rFonts w:eastAsia="Times New Roman"/>
          <w:szCs w:val="24"/>
        </w:rPr>
        <w:t>18 δισεκατομμύρια</w:t>
      </w:r>
      <w:r w:rsidRPr="005414F1">
        <w:rPr>
          <w:rFonts w:eastAsia="Times New Roman"/>
          <w:szCs w:val="24"/>
        </w:rPr>
        <w:t xml:space="preserve"> </w:t>
      </w:r>
      <w:r>
        <w:rPr>
          <w:rFonts w:eastAsia="Times New Roman"/>
          <w:szCs w:val="24"/>
        </w:rPr>
        <w:t>σ</w:t>
      </w:r>
      <w:r w:rsidRPr="005414F1">
        <w:rPr>
          <w:rFonts w:eastAsia="Times New Roman"/>
          <w:szCs w:val="24"/>
        </w:rPr>
        <w:t>τα οποία εκτιμάται ότι θα ανέλθουν φέτος</w:t>
      </w:r>
      <w:r>
        <w:rPr>
          <w:rFonts w:eastAsia="Times New Roman"/>
          <w:szCs w:val="24"/>
        </w:rPr>
        <w:t>.</w:t>
      </w:r>
      <w:r w:rsidRPr="005414F1">
        <w:rPr>
          <w:rFonts w:eastAsia="Times New Roman"/>
          <w:szCs w:val="24"/>
        </w:rPr>
        <w:t xml:space="preserve"> </w:t>
      </w:r>
      <w:r>
        <w:rPr>
          <w:rFonts w:eastAsia="Times New Roman"/>
          <w:szCs w:val="24"/>
        </w:rPr>
        <w:t>Δ</w:t>
      </w:r>
      <w:r w:rsidRPr="005414F1">
        <w:rPr>
          <w:rFonts w:eastAsia="Times New Roman"/>
          <w:szCs w:val="24"/>
        </w:rPr>
        <w:t>ηλαδή</w:t>
      </w:r>
      <w:r>
        <w:rPr>
          <w:rFonts w:eastAsia="Times New Roman"/>
          <w:szCs w:val="24"/>
        </w:rPr>
        <w:t>,</w:t>
      </w:r>
      <w:r w:rsidRPr="005414F1">
        <w:rPr>
          <w:rFonts w:eastAsia="Times New Roman"/>
          <w:szCs w:val="24"/>
        </w:rPr>
        <w:t xml:space="preserve"> είναι μία αύξηση πάνω από </w:t>
      </w:r>
      <w:r>
        <w:rPr>
          <w:rFonts w:eastAsia="Times New Roman"/>
          <w:szCs w:val="24"/>
        </w:rPr>
        <w:t>1</w:t>
      </w:r>
      <w:r w:rsidRPr="005414F1">
        <w:rPr>
          <w:rFonts w:eastAsia="Times New Roman"/>
          <w:szCs w:val="24"/>
        </w:rPr>
        <w:t xml:space="preserve"> δισεκατομμύριο ευρώ</w:t>
      </w:r>
      <w:r>
        <w:rPr>
          <w:rFonts w:eastAsia="Times New Roman"/>
          <w:szCs w:val="24"/>
        </w:rPr>
        <w:t>.</w:t>
      </w:r>
      <w:r w:rsidRPr="005414F1">
        <w:rPr>
          <w:rFonts w:eastAsia="Times New Roman"/>
          <w:szCs w:val="24"/>
        </w:rPr>
        <w:t xml:space="preserve"> </w:t>
      </w:r>
    </w:p>
    <w:p w14:paraId="120F8F7D" w14:textId="77777777" w:rsidR="0086761A" w:rsidRDefault="00427452">
      <w:pPr>
        <w:spacing w:line="600" w:lineRule="auto"/>
        <w:ind w:firstLine="720"/>
        <w:jc w:val="both"/>
        <w:rPr>
          <w:rFonts w:eastAsia="Times New Roman"/>
          <w:szCs w:val="24"/>
        </w:rPr>
      </w:pPr>
      <w:r>
        <w:rPr>
          <w:rFonts w:eastAsia="Times New Roman"/>
          <w:szCs w:val="24"/>
        </w:rPr>
        <w:t>Μ</w:t>
      </w:r>
      <w:r w:rsidRPr="005414F1">
        <w:rPr>
          <w:rFonts w:eastAsia="Times New Roman"/>
          <w:szCs w:val="24"/>
        </w:rPr>
        <w:t>πορεί ο ΕΝΦΙΑ να μειώνεται για τους μικροϊδιοκτήτες</w:t>
      </w:r>
      <w:r>
        <w:rPr>
          <w:rFonts w:eastAsia="Times New Roman"/>
          <w:szCs w:val="24"/>
        </w:rPr>
        <w:t>,</w:t>
      </w:r>
      <w:r w:rsidRPr="005414F1">
        <w:rPr>
          <w:rFonts w:eastAsia="Times New Roman"/>
          <w:szCs w:val="24"/>
        </w:rPr>
        <w:t xml:space="preserve"> </w:t>
      </w:r>
      <w:r>
        <w:rPr>
          <w:rFonts w:eastAsia="Times New Roman"/>
          <w:szCs w:val="24"/>
        </w:rPr>
        <w:t xml:space="preserve">αλλά </w:t>
      </w:r>
      <w:r w:rsidRPr="005414F1">
        <w:rPr>
          <w:rFonts w:eastAsia="Times New Roman"/>
          <w:szCs w:val="24"/>
        </w:rPr>
        <w:t>από 1</w:t>
      </w:r>
      <w:r w:rsidRPr="004C6273">
        <w:rPr>
          <w:rFonts w:eastAsia="Times New Roman"/>
          <w:szCs w:val="24"/>
          <w:vertAlign w:val="superscript"/>
        </w:rPr>
        <w:t>η</w:t>
      </w:r>
      <w:r w:rsidRPr="005414F1">
        <w:rPr>
          <w:rFonts w:eastAsia="Times New Roman"/>
          <w:szCs w:val="24"/>
        </w:rPr>
        <w:t xml:space="preserve"> του Γενάρη θα τεθούν σε ισχύ </w:t>
      </w:r>
      <w:r w:rsidRPr="005414F1">
        <w:rPr>
          <w:rFonts w:eastAsia="Times New Roman"/>
          <w:szCs w:val="24"/>
        </w:rPr>
        <w:t>οι νέες αντικειμενικές αξίες</w:t>
      </w:r>
      <w:r>
        <w:rPr>
          <w:rFonts w:eastAsia="Times New Roman"/>
          <w:szCs w:val="24"/>
        </w:rPr>
        <w:t>.</w:t>
      </w:r>
      <w:r w:rsidRPr="005414F1">
        <w:rPr>
          <w:rFonts w:eastAsia="Times New Roman"/>
          <w:szCs w:val="24"/>
        </w:rPr>
        <w:t xml:space="preserve"> </w:t>
      </w:r>
      <w:r>
        <w:rPr>
          <w:rFonts w:eastAsia="Times New Roman"/>
          <w:szCs w:val="24"/>
        </w:rPr>
        <w:t>Α</w:t>
      </w:r>
      <w:r w:rsidRPr="005414F1">
        <w:rPr>
          <w:rFonts w:eastAsia="Times New Roman"/>
          <w:szCs w:val="24"/>
        </w:rPr>
        <w:t>υτό σημαίνει ότι στο 37% των ζωνών</w:t>
      </w:r>
      <w:r>
        <w:rPr>
          <w:rFonts w:eastAsia="Times New Roman"/>
          <w:szCs w:val="24"/>
        </w:rPr>
        <w:t>,</w:t>
      </w:r>
      <w:r w:rsidRPr="005414F1">
        <w:rPr>
          <w:rFonts w:eastAsia="Times New Roman"/>
          <w:szCs w:val="24"/>
        </w:rPr>
        <w:t xml:space="preserve"> </w:t>
      </w:r>
      <w:r>
        <w:rPr>
          <w:rFonts w:eastAsia="Times New Roman"/>
          <w:szCs w:val="24"/>
        </w:rPr>
        <w:t>δ</w:t>
      </w:r>
      <w:r w:rsidRPr="005414F1">
        <w:rPr>
          <w:rFonts w:eastAsia="Times New Roman"/>
          <w:szCs w:val="24"/>
        </w:rPr>
        <w:t xml:space="preserve">ηλαδή σε </w:t>
      </w:r>
      <w:r>
        <w:rPr>
          <w:rFonts w:eastAsia="Times New Roman"/>
          <w:szCs w:val="24"/>
        </w:rPr>
        <w:t xml:space="preserve">τρεις χιλιάδες επτακόσιες ενενήντα δύο </w:t>
      </w:r>
      <w:r w:rsidRPr="005414F1">
        <w:rPr>
          <w:rFonts w:eastAsia="Times New Roman"/>
          <w:szCs w:val="24"/>
        </w:rPr>
        <w:t xml:space="preserve">περιοχές όπου οι τιμές </w:t>
      </w:r>
      <w:r w:rsidRPr="005414F1">
        <w:rPr>
          <w:rFonts w:eastAsia="Times New Roman"/>
          <w:szCs w:val="24"/>
        </w:rPr>
        <w:lastRenderedPageBreak/>
        <w:t>ζώνης αυξάνονται</w:t>
      </w:r>
      <w:r>
        <w:rPr>
          <w:rFonts w:eastAsia="Times New Roman"/>
          <w:szCs w:val="24"/>
        </w:rPr>
        <w:t>,</w:t>
      </w:r>
      <w:r w:rsidRPr="005414F1">
        <w:rPr>
          <w:rFonts w:eastAsia="Times New Roman"/>
          <w:szCs w:val="24"/>
        </w:rPr>
        <w:t xml:space="preserve"> αυξάνεται το φορολογικό και όχι μόνο κόστος </w:t>
      </w:r>
      <w:r>
        <w:rPr>
          <w:rFonts w:eastAsia="Times New Roman"/>
          <w:szCs w:val="24"/>
        </w:rPr>
        <w:t>κ</w:t>
      </w:r>
      <w:r w:rsidRPr="005414F1">
        <w:rPr>
          <w:rFonts w:eastAsia="Times New Roman"/>
          <w:szCs w:val="24"/>
        </w:rPr>
        <w:t>άθε είδους μεταβίβαση</w:t>
      </w:r>
      <w:r>
        <w:rPr>
          <w:rFonts w:eastAsia="Times New Roman"/>
          <w:szCs w:val="24"/>
        </w:rPr>
        <w:t>ς,</w:t>
      </w:r>
      <w:r w:rsidRPr="005414F1">
        <w:rPr>
          <w:rFonts w:eastAsia="Times New Roman"/>
          <w:szCs w:val="24"/>
        </w:rPr>
        <w:t xml:space="preserve"> όπως είναι οι αγορές</w:t>
      </w:r>
      <w:r>
        <w:rPr>
          <w:rFonts w:eastAsia="Times New Roman"/>
          <w:szCs w:val="24"/>
        </w:rPr>
        <w:t>,</w:t>
      </w:r>
      <w:r w:rsidRPr="005414F1">
        <w:rPr>
          <w:rFonts w:eastAsia="Times New Roman"/>
          <w:szCs w:val="24"/>
        </w:rPr>
        <w:t xml:space="preserve"> οι γονικ</w:t>
      </w:r>
      <w:r w:rsidRPr="005414F1">
        <w:rPr>
          <w:rFonts w:eastAsia="Times New Roman"/>
          <w:szCs w:val="24"/>
        </w:rPr>
        <w:t xml:space="preserve">ές παροχές και </w:t>
      </w:r>
      <w:r>
        <w:rPr>
          <w:rFonts w:eastAsia="Times New Roman"/>
          <w:szCs w:val="24"/>
        </w:rPr>
        <w:t xml:space="preserve">οι </w:t>
      </w:r>
      <w:r w:rsidRPr="005414F1">
        <w:rPr>
          <w:rFonts w:eastAsia="Times New Roman"/>
          <w:szCs w:val="24"/>
        </w:rPr>
        <w:t>δωρεές</w:t>
      </w:r>
      <w:r>
        <w:rPr>
          <w:rFonts w:eastAsia="Times New Roman"/>
          <w:szCs w:val="24"/>
        </w:rPr>
        <w:t>.</w:t>
      </w:r>
    </w:p>
    <w:p w14:paraId="120F8F7E" w14:textId="77777777" w:rsidR="0086761A" w:rsidRDefault="00427452">
      <w:pPr>
        <w:spacing w:line="600" w:lineRule="auto"/>
        <w:ind w:firstLine="720"/>
        <w:jc w:val="both"/>
        <w:rPr>
          <w:rFonts w:eastAsia="Times New Roman"/>
          <w:szCs w:val="24"/>
        </w:rPr>
      </w:pPr>
      <w:r w:rsidRPr="005414F1">
        <w:rPr>
          <w:rFonts w:eastAsia="Times New Roman"/>
          <w:szCs w:val="24"/>
        </w:rPr>
        <w:t xml:space="preserve"> </w:t>
      </w:r>
      <w:r>
        <w:rPr>
          <w:rFonts w:eastAsia="Times New Roman"/>
          <w:szCs w:val="24"/>
        </w:rPr>
        <w:t>Ακ</w:t>
      </w:r>
      <w:r w:rsidRPr="005414F1">
        <w:rPr>
          <w:rFonts w:eastAsia="Times New Roman"/>
          <w:szCs w:val="24"/>
        </w:rPr>
        <w:t xml:space="preserve">όμα και </w:t>
      </w:r>
      <w:r>
        <w:rPr>
          <w:rFonts w:eastAsia="Times New Roman"/>
          <w:szCs w:val="24"/>
        </w:rPr>
        <w:t xml:space="preserve">με </w:t>
      </w:r>
      <w:r w:rsidRPr="005414F1">
        <w:rPr>
          <w:rFonts w:eastAsia="Times New Roman"/>
          <w:szCs w:val="24"/>
        </w:rPr>
        <w:t xml:space="preserve">τις μειώσεις που </w:t>
      </w:r>
      <w:r>
        <w:rPr>
          <w:rFonts w:eastAsia="Times New Roman"/>
          <w:szCs w:val="24"/>
        </w:rPr>
        <w:t xml:space="preserve">φέρνετε </w:t>
      </w:r>
      <w:r w:rsidRPr="005414F1">
        <w:rPr>
          <w:rFonts w:eastAsia="Times New Roman"/>
          <w:szCs w:val="24"/>
        </w:rPr>
        <w:t xml:space="preserve">στον </w:t>
      </w:r>
      <w:r>
        <w:rPr>
          <w:rFonts w:eastAsia="Times New Roman"/>
          <w:szCs w:val="24"/>
        </w:rPr>
        <w:t>π</w:t>
      </w:r>
      <w:r w:rsidRPr="005414F1">
        <w:rPr>
          <w:rFonts w:eastAsia="Times New Roman"/>
          <w:szCs w:val="24"/>
        </w:rPr>
        <w:t>ροϋπολογισμό</w:t>
      </w:r>
      <w:r>
        <w:rPr>
          <w:rFonts w:eastAsia="Times New Roman"/>
          <w:szCs w:val="24"/>
        </w:rPr>
        <w:t>, πάλι εμπαίζετε</w:t>
      </w:r>
      <w:r w:rsidRPr="005414F1">
        <w:rPr>
          <w:rFonts w:eastAsia="Times New Roman"/>
          <w:szCs w:val="24"/>
        </w:rPr>
        <w:t xml:space="preserve"> το</w:t>
      </w:r>
      <w:r>
        <w:rPr>
          <w:rFonts w:eastAsia="Times New Roman"/>
          <w:szCs w:val="24"/>
        </w:rPr>
        <w:t>ν</w:t>
      </w:r>
      <w:r w:rsidRPr="005414F1">
        <w:rPr>
          <w:rFonts w:eastAsia="Times New Roman"/>
          <w:szCs w:val="24"/>
        </w:rPr>
        <w:t xml:space="preserve"> λαό</w:t>
      </w:r>
      <w:r>
        <w:rPr>
          <w:rFonts w:eastAsia="Times New Roman"/>
          <w:szCs w:val="24"/>
        </w:rPr>
        <w:t>.</w:t>
      </w:r>
      <w:r w:rsidRPr="005414F1">
        <w:rPr>
          <w:rFonts w:eastAsia="Times New Roman"/>
          <w:szCs w:val="24"/>
        </w:rPr>
        <w:t xml:space="preserve"> </w:t>
      </w:r>
      <w:r>
        <w:rPr>
          <w:rFonts w:eastAsia="Times New Roman"/>
          <w:szCs w:val="24"/>
        </w:rPr>
        <w:t>Μ</w:t>
      </w:r>
      <w:r w:rsidRPr="005414F1">
        <w:rPr>
          <w:rFonts w:eastAsia="Times New Roman"/>
          <w:szCs w:val="24"/>
        </w:rPr>
        <w:t>ειώνετε τις ασφαλιστικές εισφορές μόνο στους ελεύθερους επαγγελματίες κ</w:t>
      </w:r>
      <w:r>
        <w:rPr>
          <w:rFonts w:eastAsia="Times New Roman"/>
          <w:szCs w:val="24"/>
        </w:rPr>
        <w:t>αι</w:t>
      </w:r>
      <w:r w:rsidRPr="005414F1">
        <w:rPr>
          <w:rFonts w:eastAsia="Times New Roman"/>
          <w:szCs w:val="24"/>
        </w:rPr>
        <w:t xml:space="preserve"> όχι σε όλους τους εργαζόμενους</w:t>
      </w:r>
      <w:r>
        <w:rPr>
          <w:rFonts w:eastAsia="Times New Roman"/>
          <w:szCs w:val="24"/>
        </w:rPr>
        <w:t>, αφού προηγουμένως εσείς το 201</w:t>
      </w:r>
      <w:r w:rsidRPr="005414F1">
        <w:rPr>
          <w:rFonts w:eastAsia="Times New Roman"/>
          <w:szCs w:val="24"/>
        </w:rPr>
        <w:t xml:space="preserve">6 </w:t>
      </w:r>
      <w:r>
        <w:rPr>
          <w:rFonts w:eastAsia="Times New Roman"/>
          <w:szCs w:val="24"/>
        </w:rPr>
        <w:t xml:space="preserve">τις </w:t>
      </w:r>
      <w:r>
        <w:rPr>
          <w:rFonts w:eastAsia="Times New Roman"/>
          <w:szCs w:val="24"/>
        </w:rPr>
        <w:t>είχατε αυξήσει. Μειώνετε</w:t>
      </w:r>
      <w:r w:rsidRPr="005414F1">
        <w:rPr>
          <w:rFonts w:eastAsia="Times New Roman"/>
          <w:szCs w:val="24"/>
        </w:rPr>
        <w:t xml:space="preserve"> σταδιακά τη φορολόγηση των επιχειρήσεων</w:t>
      </w:r>
      <w:r>
        <w:rPr>
          <w:rFonts w:eastAsia="Times New Roman"/>
          <w:szCs w:val="24"/>
        </w:rPr>
        <w:t>,</w:t>
      </w:r>
      <w:r w:rsidRPr="005414F1">
        <w:rPr>
          <w:rFonts w:eastAsia="Times New Roman"/>
          <w:szCs w:val="24"/>
        </w:rPr>
        <w:t xml:space="preserve"> αφού προηγουμένως το 2015 εσείς τις αυξήσ</w:t>
      </w:r>
      <w:r>
        <w:rPr>
          <w:rFonts w:eastAsia="Times New Roman"/>
          <w:szCs w:val="24"/>
        </w:rPr>
        <w:t>ατε. Π</w:t>
      </w:r>
      <w:r w:rsidRPr="005414F1">
        <w:rPr>
          <w:rFonts w:eastAsia="Times New Roman"/>
          <w:szCs w:val="24"/>
        </w:rPr>
        <w:t xml:space="preserve">ανηγυρίζετε </w:t>
      </w:r>
      <w:r>
        <w:rPr>
          <w:rFonts w:eastAsia="Times New Roman"/>
          <w:szCs w:val="24"/>
        </w:rPr>
        <w:t>μ</w:t>
      </w:r>
      <w:r w:rsidRPr="005414F1">
        <w:rPr>
          <w:rFonts w:eastAsia="Times New Roman"/>
          <w:szCs w:val="24"/>
        </w:rPr>
        <w:t xml:space="preserve">άλιστα το γεγονός ότι το 2021 οι </w:t>
      </w:r>
      <w:r>
        <w:rPr>
          <w:rFonts w:eastAsia="Times New Roman"/>
          <w:szCs w:val="24"/>
        </w:rPr>
        <w:t>φόροι</w:t>
      </w:r>
      <w:r w:rsidRPr="005414F1">
        <w:rPr>
          <w:rFonts w:eastAsia="Times New Roman"/>
          <w:szCs w:val="24"/>
        </w:rPr>
        <w:t xml:space="preserve"> </w:t>
      </w:r>
      <w:r>
        <w:rPr>
          <w:rFonts w:eastAsia="Times New Roman"/>
          <w:szCs w:val="24"/>
        </w:rPr>
        <w:t>στις</w:t>
      </w:r>
      <w:r w:rsidRPr="005414F1">
        <w:rPr>
          <w:rFonts w:eastAsia="Times New Roman"/>
          <w:szCs w:val="24"/>
        </w:rPr>
        <w:t xml:space="preserve"> επιχείρησης θα διαμορφωθούν </w:t>
      </w:r>
      <w:r>
        <w:rPr>
          <w:rFonts w:eastAsia="Times New Roman"/>
          <w:szCs w:val="24"/>
        </w:rPr>
        <w:t>εκεί που τις παραλάβετε το 2014. Π</w:t>
      </w:r>
      <w:r w:rsidRPr="005414F1">
        <w:rPr>
          <w:rFonts w:eastAsia="Times New Roman"/>
          <w:szCs w:val="24"/>
        </w:rPr>
        <w:t>αρατ</w:t>
      </w:r>
      <w:r>
        <w:rPr>
          <w:rFonts w:eastAsia="Times New Roman"/>
          <w:szCs w:val="24"/>
        </w:rPr>
        <w:t>είνετε</w:t>
      </w:r>
      <w:r w:rsidRPr="005414F1">
        <w:rPr>
          <w:rFonts w:eastAsia="Times New Roman"/>
          <w:szCs w:val="24"/>
        </w:rPr>
        <w:t xml:space="preserve"> για λίγο το ε</w:t>
      </w:r>
      <w:r w:rsidRPr="005414F1">
        <w:rPr>
          <w:rFonts w:eastAsia="Times New Roman"/>
          <w:szCs w:val="24"/>
        </w:rPr>
        <w:t xml:space="preserve">ιδικό καθεστώς μειωμένων συντελεστών ΦΠΑ και μάλιστα για ελάχιστα </w:t>
      </w:r>
      <w:r>
        <w:rPr>
          <w:rFonts w:eastAsia="Times New Roman"/>
          <w:szCs w:val="24"/>
        </w:rPr>
        <w:t>ακριτικά</w:t>
      </w:r>
      <w:r w:rsidRPr="005414F1">
        <w:rPr>
          <w:rFonts w:eastAsia="Times New Roman"/>
          <w:szCs w:val="24"/>
        </w:rPr>
        <w:t xml:space="preserve"> νησιά</w:t>
      </w:r>
      <w:r>
        <w:rPr>
          <w:rFonts w:eastAsia="Times New Roman"/>
          <w:szCs w:val="24"/>
        </w:rPr>
        <w:t>,</w:t>
      </w:r>
      <w:r w:rsidRPr="005414F1">
        <w:rPr>
          <w:rFonts w:eastAsia="Times New Roman"/>
          <w:szCs w:val="24"/>
        </w:rPr>
        <w:t xml:space="preserve"> αφού προηγουμένως πάλι εσείς το 2015 το</w:t>
      </w:r>
      <w:r>
        <w:rPr>
          <w:rFonts w:eastAsia="Times New Roman"/>
          <w:szCs w:val="24"/>
        </w:rPr>
        <w:t>ν</w:t>
      </w:r>
      <w:r w:rsidRPr="005414F1">
        <w:rPr>
          <w:rFonts w:eastAsia="Times New Roman"/>
          <w:szCs w:val="24"/>
        </w:rPr>
        <w:t xml:space="preserve"> καταργήσετε σε όλα</w:t>
      </w:r>
      <w:r>
        <w:rPr>
          <w:rFonts w:eastAsia="Times New Roman"/>
          <w:szCs w:val="24"/>
        </w:rPr>
        <w:t>.</w:t>
      </w:r>
      <w:r w:rsidRPr="005414F1">
        <w:rPr>
          <w:rFonts w:eastAsia="Times New Roman"/>
          <w:szCs w:val="24"/>
        </w:rPr>
        <w:t xml:space="preserve"> </w:t>
      </w:r>
    </w:p>
    <w:p w14:paraId="120F8F7F" w14:textId="77777777" w:rsidR="0086761A" w:rsidRDefault="00427452">
      <w:pPr>
        <w:spacing w:line="600" w:lineRule="auto"/>
        <w:ind w:firstLine="720"/>
        <w:jc w:val="both"/>
        <w:rPr>
          <w:rFonts w:eastAsia="Times New Roman"/>
          <w:szCs w:val="24"/>
        </w:rPr>
      </w:pPr>
      <w:r>
        <w:rPr>
          <w:rFonts w:eastAsia="Times New Roman"/>
          <w:szCs w:val="24"/>
        </w:rPr>
        <w:t>Σ</w:t>
      </w:r>
      <w:r w:rsidRPr="005414F1">
        <w:rPr>
          <w:rFonts w:eastAsia="Times New Roman"/>
          <w:szCs w:val="24"/>
        </w:rPr>
        <w:t xml:space="preserve">το δήθεν ολιστικό σχέδιο για την ανάπτυξη αναφέρεται μέσα ότι το </w:t>
      </w:r>
      <w:r>
        <w:rPr>
          <w:rFonts w:eastAsia="Times New Roman"/>
          <w:szCs w:val="24"/>
        </w:rPr>
        <w:t>Π</w:t>
      </w:r>
      <w:r w:rsidRPr="005414F1">
        <w:rPr>
          <w:rFonts w:eastAsia="Times New Roman"/>
          <w:szCs w:val="24"/>
        </w:rPr>
        <w:t>ρόγραμμα Δημοσίων Επενδύσεων θα είναι ο βασικ</w:t>
      </w:r>
      <w:r w:rsidRPr="005414F1">
        <w:rPr>
          <w:rFonts w:eastAsia="Times New Roman"/>
          <w:szCs w:val="24"/>
        </w:rPr>
        <w:t>ός μηχανισμός ανάπτυξης</w:t>
      </w:r>
      <w:r>
        <w:rPr>
          <w:rFonts w:eastAsia="Times New Roman"/>
          <w:szCs w:val="24"/>
        </w:rPr>
        <w:t>.</w:t>
      </w:r>
      <w:r w:rsidRPr="005414F1">
        <w:rPr>
          <w:rFonts w:eastAsia="Times New Roman"/>
          <w:szCs w:val="24"/>
        </w:rPr>
        <w:t xml:space="preserve"> </w:t>
      </w:r>
      <w:r>
        <w:rPr>
          <w:rFonts w:eastAsia="Times New Roman"/>
          <w:szCs w:val="24"/>
        </w:rPr>
        <w:t>Α</w:t>
      </w:r>
      <w:r w:rsidRPr="005414F1">
        <w:rPr>
          <w:rFonts w:eastAsia="Times New Roman"/>
          <w:szCs w:val="24"/>
        </w:rPr>
        <w:t>υτό</w:t>
      </w:r>
      <w:r>
        <w:rPr>
          <w:rFonts w:eastAsia="Times New Roman"/>
          <w:szCs w:val="24"/>
        </w:rPr>
        <w:t>,</w:t>
      </w:r>
      <w:r w:rsidRPr="005414F1">
        <w:rPr>
          <w:rFonts w:eastAsia="Times New Roman"/>
          <w:szCs w:val="24"/>
        </w:rPr>
        <w:t xml:space="preserve"> λοιπόν</w:t>
      </w:r>
      <w:r>
        <w:rPr>
          <w:rFonts w:eastAsia="Times New Roman"/>
          <w:szCs w:val="24"/>
        </w:rPr>
        <w:t>,</w:t>
      </w:r>
      <w:r w:rsidRPr="005414F1">
        <w:rPr>
          <w:rFonts w:eastAsia="Times New Roman"/>
          <w:szCs w:val="24"/>
        </w:rPr>
        <w:t xml:space="preserve"> το </w:t>
      </w:r>
      <w:r>
        <w:rPr>
          <w:rFonts w:eastAsia="Times New Roman"/>
          <w:szCs w:val="24"/>
        </w:rPr>
        <w:t>Π</w:t>
      </w:r>
      <w:r w:rsidRPr="005414F1">
        <w:rPr>
          <w:rFonts w:eastAsia="Times New Roman"/>
          <w:szCs w:val="24"/>
        </w:rPr>
        <w:t xml:space="preserve">ρόγραμμα Δημοσίων Επενδύσεων το έχετε </w:t>
      </w:r>
      <w:r>
        <w:rPr>
          <w:rFonts w:eastAsia="Times New Roman"/>
          <w:szCs w:val="24"/>
        </w:rPr>
        <w:t xml:space="preserve">κουτσουρέψει πάλι εσείς κατά 2,5 </w:t>
      </w:r>
      <w:r w:rsidRPr="005414F1">
        <w:rPr>
          <w:rFonts w:eastAsia="Times New Roman"/>
          <w:szCs w:val="24"/>
        </w:rPr>
        <w:t xml:space="preserve"> δισεκατομμύρια ευρώ τα τελευταία δυόμισι χρόνια</w:t>
      </w:r>
      <w:r>
        <w:rPr>
          <w:rFonts w:eastAsia="Times New Roman"/>
          <w:szCs w:val="24"/>
        </w:rPr>
        <w:t>.</w:t>
      </w:r>
      <w:r w:rsidRPr="005414F1">
        <w:rPr>
          <w:rFonts w:eastAsia="Times New Roman"/>
          <w:szCs w:val="24"/>
        </w:rPr>
        <w:t xml:space="preserve"> </w:t>
      </w:r>
      <w:r>
        <w:rPr>
          <w:rFonts w:eastAsia="Times New Roman"/>
          <w:szCs w:val="24"/>
        </w:rPr>
        <w:t>Γ</w:t>
      </w:r>
      <w:r w:rsidRPr="005414F1">
        <w:rPr>
          <w:rFonts w:eastAsia="Times New Roman"/>
          <w:szCs w:val="24"/>
        </w:rPr>
        <w:t>ια το 2019</w:t>
      </w:r>
      <w:r>
        <w:rPr>
          <w:rFonts w:eastAsia="Times New Roman"/>
          <w:szCs w:val="24"/>
        </w:rPr>
        <w:t>,</w:t>
      </w:r>
      <w:r w:rsidRPr="005414F1">
        <w:rPr>
          <w:rFonts w:eastAsia="Times New Roman"/>
          <w:szCs w:val="24"/>
        </w:rPr>
        <w:t xml:space="preserve"> στην καλύτερη περίπτωση</w:t>
      </w:r>
      <w:r>
        <w:rPr>
          <w:rFonts w:eastAsia="Times New Roman"/>
          <w:szCs w:val="24"/>
        </w:rPr>
        <w:t>,</w:t>
      </w:r>
      <w:r w:rsidRPr="005414F1">
        <w:rPr>
          <w:rFonts w:eastAsia="Times New Roman"/>
          <w:szCs w:val="24"/>
        </w:rPr>
        <w:t xml:space="preserve"> το </w:t>
      </w:r>
      <w:r>
        <w:rPr>
          <w:rFonts w:eastAsia="Times New Roman"/>
          <w:szCs w:val="24"/>
        </w:rPr>
        <w:t>Π</w:t>
      </w:r>
      <w:r w:rsidRPr="005414F1">
        <w:rPr>
          <w:rFonts w:eastAsia="Times New Roman"/>
          <w:szCs w:val="24"/>
        </w:rPr>
        <w:t xml:space="preserve">ρόγραμμα Δημοσίων Επενδύσεων </w:t>
      </w:r>
      <w:r>
        <w:rPr>
          <w:rFonts w:eastAsia="Times New Roman"/>
          <w:szCs w:val="24"/>
        </w:rPr>
        <w:t>θα κουρευτεί</w:t>
      </w:r>
      <w:r w:rsidRPr="005414F1">
        <w:rPr>
          <w:rFonts w:eastAsia="Times New Roman"/>
          <w:szCs w:val="24"/>
        </w:rPr>
        <w:t xml:space="preserve"> τουλάχισ</w:t>
      </w:r>
      <w:r w:rsidRPr="005414F1">
        <w:rPr>
          <w:rFonts w:eastAsia="Times New Roman"/>
          <w:szCs w:val="24"/>
        </w:rPr>
        <w:t>τον 550 εκατομμύρια</w:t>
      </w:r>
      <w:r>
        <w:rPr>
          <w:rFonts w:eastAsia="Times New Roman"/>
          <w:szCs w:val="24"/>
        </w:rPr>
        <w:t>,</w:t>
      </w:r>
      <w:r w:rsidRPr="005414F1">
        <w:rPr>
          <w:rFonts w:eastAsia="Times New Roman"/>
          <w:szCs w:val="24"/>
        </w:rPr>
        <w:t xml:space="preserve"> για να χρηματοδοτήσει τα </w:t>
      </w:r>
      <w:r>
        <w:rPr>
          <w:rFonts w:eastAsia="Times New Roman"/>
          <w:szCs w:val="24"/>
        </w:rPr>
        <w:t>όποια</w:t>
      </w:r>
      <w:r w:rsidRPr="005414F1">
        <w:rPr>
          <w:rFonts w:eastAsia="Times New Roman"/>
          <w:szCs w:val="24"/>
        </w:rPr>
        <w:t xml:space="preserve"> κουτσουρεμένα αντίμετρα</w:t>
      </w:r>
      <w:r>
        <w:rPr>
          <w:rFonts w:eastAsia="Times New Roman"/>
          <w:szCs w:val="24"/>
        </w:rPr>
        <w:t>.</w:t>
      </w:r>
    </w:p>
    <w:p w14:paraId="120F8F80" w14:textId="77777777" w:rsidR="0086761A" w:rsidRDefault="00427452">
      <w:pPr>
        <w:spacing w:line="600" w:lineRule="auto"/>
        <w:ind w:firstLine="720"/>
        <w:jc w:val="both"/>
        <w:rPr>
          <w:rFonts w:eastAsia="Times New Roman"/>
          <w:szCs w:val="24"/>
        </w:rPr>
      </w:pPr>
      <w:r w:rsidRPr="005414F1">
        <w:rPr>
          <w:rFonts w:eastAsia="Times New Roman"/>
          <w:szCs w:val="24"/>
        </w:rPr>
        <w:lastRenderedPageBreak/>
        <w:t xml:space="preserve"> </w:t>
      </w:r>
      <w:r>
        <w:rPr>
          <w:rFonts w:eastAsia="Times New Roman"/>
          <w:szCs w:val="24"/>
        </w:rPr>
        <w:t>Τ</w:t>
      </w:r>
      <w:r w:rsidRPr="005414F1">
        <w:rPr>
          <w:rFonts w:eastAsia="Times New Roman"/>
          <w:szCs w:val="24"/>
        </w:rPr>
        <w:t>ο Δημοσιονομικό Συμβούλιο</w:t>
      </w:r>
      <w:r>
        <w:rPr>
          <w:rFonts w:eastAsia="Times New Roman"/>
          <w:szCs w:val="24"/>
        </w:rPr>
        <w:t xml:space="preserve"> -ό</w:t>
      </w:r>
      <w:r w:rsidRPr="005414F1">
        <w:rPr>
          <w:rFonts w:eastAsia="Times New Roman"/>
          <w:szCs w:val="24"/>
        </w:rPr>
        <w:t xml:space="preserve">χι </w:t>
      </w:r>
      <w:r>
        <w:rPr>
          <w:rFonts w:eastAsia="Times New Roman"/>
          <w:szCs w:val="24"/>
        </w:rPr>
        <w:t>η</w:t>
      </w:r>
      <w:r w:rsidRPr="005414F1">
        <w:rPr>
          <w:rFonts w:eastAsia="Times New Roman"/>
          <w:szCs w:val="24"/>
        </w:rPr>
        <w:t xml:space="preserve"> Αξιωματική Αντιπολίτευση</w:t>
      </w:r>
      <w:r>
        <w:rPr>
          <w:rFonts w:eastAsia="Times New Roman"/>
          <w:szCs w:val="24"/>
        </w:rPr>
        <w:t>,</w:t>
      </w:r>
      <w:r w:rsidRPr="005414F1">
        <w:rPr>
          <w:rFonts w:eastAsia="Times New Roman"/>
          <w:szCs w:val="24"/>
        </w:rPr>
        <w:t xml:space="preserve"> </w:t>
      </w:r>
      <w:r>
        <w:rPr>
          <w:rFonts w:eastAsia="Times New Roman"/>
          <w:szCs w:val="24"/>
        </w:rPr>
        <w:t>κύριε</w:t>
      </w:r>
      <w:r w:rsidRPr="005414F1">
        <w:rPr>
          <w:rFonts w:eastAsia="Times New Roman"/>
          <w:szCs w:val="24"/>
        </w:rPr>
        <w:t xml:space="preserve"> Υπουργέ</w:t>
      </w:r>
      <w:r>
        <w:rPr>
          <w:rFonts w:eastAsia="Times New Roman"/>
          <w:szCs w:val="24"/>
        </w:rPr>
        <w:t>-</w:t>
      </w:r>
      <w:r w:rsidRPr="005414F1">
        <w:rPr>
          <w:rFonts w:eastAsia="Times New Roman"/>
          <w:szCs w:val="24"/>
        </w:rPr>
        <w:t xml:space="preserve"> επισημ</w:t>
      </w:r>
      <w:r>
        <w:rPr>
          <w:rFonts w:eastAsia="Times New Roman"/>
          <w:szCs w:val="24"/>
        </w:rPr>
        <w:t xml:space="preserve">αίνει ότι </w:t>
      </w:r>
      <w:r w:rsidRPr="005414F1">
        <w:rPr>
          <w:rFonts w:eastAsia="Times New Roman"/>
          <w:szCs w:val="24"/>
        </w:rPr>
        <w:t xml:space="preserve">αυτή η πρακτική δημιουργεί προβληματισμό σχετικά με το αναπτυξιακό </w:t>
      </w:r>
      <w:r>
        <w:rPr>
          <w:rFonts w:eastAsia="Times New Roman"/>
          <w:szCs w:val="24"/>
        </w:rPr>
        <w:t>αντίκρισμα</w:t>
      </w:r>
      <w:r w:rsidRPr="005414F1">
        <w:rPr>
          <w:rFonts w:eastAsia="Times New Roman"/>
          <w:szCs w:val="24"/>
        </w:rPr>
        <w:t xml:space="preserve"> του τρόπο</w:t>
      </w:r>
      <w:r w:rsidRPr="005414F1">
        <w:rPr>
          <w:rFonts w:eastAsia="Times New Roman"/>
          <w:szCs w:val="24"/>
        </w:rPr>
        <w:t>υ διάθεσης του δημοσιονομικού χώρου</w:t>
      </w:r>
      <w:r>
        <w:rPr>
          <w:rFonts w:eastAsia="Times New Roman"/>
          <w:szCs w:val="24"/>
        </w:rPr>
        <w:t>.</w:t>
      </w:r>
      <w:r w:rsidRPr="005414F1">
        <w:rPr>
          <w:rFonts w:eastAsia="Times New Roman"/>
          <w:szCs w:val="24"/>
        </w:rPr>
        <w:t xml:space="preserve"> </w:t>
      </w:r>
      <w:r>
        <w:rPr>
          <w:rFonts w:eastAsia="Times New Roman"/>
          <w:szCs w:val="24"/>
        </w:rPr>
        <w:t>Π</w:t>
      </w:r>
      <w:r w:rsidRPr="005414F1">
        <w:rPr>
          <w:rFonts w:eastAsia="Times New Roman"/>
          <w:szCs w:val="24"/>
        </w:rPr>
        <w:t>ώς</w:t>
      </w:r>
      <w:r>
        <w:rPr>
          <w:rFonts w:eastAsia="Times New Roman"/>
          <w:szCs w:val="24"/>
        </w:rPr>
        <w:t>,</w:t>
      </w:r>
      <w:r w:rsidRPr="005414F1">
        <w:rPr>
          <w:rFonts w:eastAsia="Times New Roman"/>
          <w:szCs w:val="24"/>
        </w:rPr>
        <w:t xml:space="preserve"> </w:t>
      </w:r>
      <w:r>
        <w:rPr>
          <w:rFonts w:eastAsia="Times New Roman"/>
          <w:szCs w:val="24"/>
        </w:rPr>
        <w:t>λ</w:t>
      </w:r>
      <w:r w:rsidRPr="005414F1">
        <w:rPr>
          <w:rFonts w:eastAsia="Times New Roman"/>
          <w:szCs w:val="24"/>
        </w:rPr>
        <w:t>οιπόν</w:t>
      </w:r>
      <w:r>
        <w:rPr>
          <w:rFonts w:eastAsia="Times New Roman"/>
          <w:szCs w:val="24"/>
        </w:rPr>
        <w:t>,</w:t>
      </w:r>
      <w:r w:rsidRPr="005414F1">
        <w:rPr>
          <w:rFonts w:eastAsia="Times New Roman"/>
          <w:szCs w:val="24"/>
        </w:rPr>
        <w:t xml:space="preserve"> μπορεί να σας πιστέψει κανείς ότι πιστεύετε </w:t>
      </w:r>
      <w:r>
        <w:rPr>
          <w:rFonts w:eastAsia="Times New Roman"/>
          <w:szCs w:val="24"/>
        </w:rPr>
        <w:t xml:space="preserve">και ότι αγωνιάτε </w:t>
      </w:r>
      <w:r w:rsidRPr="005414F1">
        <w:rPr>
          <w:rFonts w:eastAsia="Times New Roman"/>
          <w:szCs w:val="24"/>
        </w:rPr>
        <w:t xml:space="preserve">για το πώς θα </w:t>
      </w:r>
      <w:r>
        <w:rPr>
          <w:rFonts w:eastAsia="Times New Roman"/>
          <w:szCs w:val="24"/>
        </w:rPr>
        <w:t>έ</w:t>
      </w:r>
      <w:r w:rsidRPr="005414F1">
        <w:rPr>
          <w:rFonts w:eastAsia="Times New Roman"/>
          <w:szCs w:val="24"/>
        </w:rPr>
        <w:t>ρθει η ανάπτυξη</w:t>
      </w:r>
      <w:r>
        <w:rPr>
          <w:rFonts w:eastAsia="Times New Roman"/>
          <w:szCs w:val="24"/>
        </w:rPr>
        <w:t>; Και αυτά,</w:t>
      </w:r>
      <w:r w:rsidRPr="005414F1">
        <w:rPr>
          <w:rFonts w:eastAsia="Times New Roman"/>
          <w:szCs w:val="24"/>
        </w:rPr>
        <w:t xml:space="preserve"> την ώρα που </w:t>
      </w:r>
      <w:r>
        <w:rPr>
          <w:rFonts w:eastAsia="Times New Roman"/>
          <w:szCs w:val="24"/>
        </w:rPr>
        <w:t>η χώρα χρειάζεται μι</w:t>
      </w:r>
      <w:r w:rsidRPr="005414F1">
        <w:rPr>
          <w:rFonts w:eastAsia="Times New Roman"/>
          <w:szCs w:val="24"/>
        </w:rPr>
        <w:t xml:space="preserve">α επενδυτική πανστρατιά δημόσιων και ιδιωτικών </w:t>
      </w:r>
      <w:r>
        <w:rPr>
          <w:rFonts w:eastAsia="Times New Roman"/>
          <w:szCs w:val="24"/>
        </w:rPr>
        <w:t>επενδύσεων. Ν</w:t>
      </w:r>
      <w:r w:rsidRPr="005414F1">
        <w:rPr>
          <w:rFonts w:eastAsia="Times New Roman"/>
          <w:szCs w:val="24"/>
        </w:rPr>
        <w:t xml:space="preserve">α σας θυμίσω ότι ο Αναπληρωτής Υπουργός δεσμευόταν </w:t>
      </w:r>
      <w:r>
        <w:rPr>
          <w:rFonts w:eastAsia="Times New Roman"/>
          <w:szCs w:val="24"/>
        </w:rPr>
        <w:t>-</w:t>
      </w:r>
      <w:r w:rsidRPr="005414F1">
        <w:rPr>
          <w:rFonts w:eastAsia="Times New Roman"/>
          <w:szCs w:val="24"/>
        </w:rPr>
        <w:t xml:space="preserve">αυτό το </w:t>
      </w:r>
      <w:r>
        <w:rPr>
          <w:rFonts w:eastAsia="Times New Roman"/>
          <w:szCs w:val="24"/>
        </w:rPr>
        <w:t>ρήμα</w:t>
      </w:r>
      <w:r w:rsidRPr="005414F1">
        <w:rPr>
          <w:rFonts w:eastAsia="Times New Roman"/>
          <w:szCs w:val="24"/>
        </w:rPr>
        <w:t xml:space="preserve"> χρησιμοποίησε</w:t>
      </w:r>
      <w:r>
        <w:rPr>
          <w:rFonts w:eastAsia="Times New Roman"/>
          <w:szCs w:val="24"/>
        </w:rPr>
        <w:t>,</w:t>
      </w:r>
      <w:r w:rsidRPr="005414F1">
        <w:rPr>
          <w:rFonts w:eastAsia="Times New Roman"/>
          <w:szCs w:val="24"/>
        </w:rPr>
        <w:t xml:space="preserve"> </w:t>
      </w:r>
      <w:r>
        <w:rPr>
          <w:rFonts w:eastAsia="Times New Roman"/>
          <w:szCs w:val="24"/>
        </w:rPr>
        <w:t>«</w:t>
      </w:r>
      <w:r w:rsidRPr="005414F1">
        <w:rPr>
          <w:rFonts w:eastAsia="Times New Roman"/>
          <w:szCs w:val="24"/>
        </w:rPr>
        <w:t>δεσμεύεται</w:t>
      </w:r>
      <w:r>
        <w:rPr>
          <w:rFonts w:eastAsia="Times New Roman"/>
          <w:szCs w:val="24"/>
        </w:rPr>
        <w:t>»</w:t>
      </w:r>
      <w:r w:rsidRPr="005414F1">
        <w:rPr>
          <w:rFonts w:eastAsia="Times New Roman"/>
          <w:szCs w:val="24"/>
        </w:rPr>
        <w:t xml:space="preserve"> είχε πει</w:t>
      </w:r>
      <w:r>
        <w:rPr>
          <w:rFonts w:eastAsia="Times New Roman"/>
          <w:szCs w:val="24"/>
        </w:rPr>
        <w:t>-</w:t>
      </w:r>
      <w:r w:rsidRPr="005414F1">
        <w:rPr>
          <w:rFonts w:eastAsia="Times New Roman"/>
          <w:szCs w:val="24"/>
        </w:rPr>
        <w:t xml:space="preserve"> ότι μέχρι τις 20 Αυγούστου το καλοκαίρι</w:t>
      </w:r>
      <w:r>
        <w:rPr>
          <w:rFonts w:eastAsia="Times New Roman"/>
          <w:szCs w:val="24"/>
        </w:rPr>
        <w:t xml:space="preserve"> οι</w:t>
      </w:r>
      <w:r w:rsidRPr="005414F1">
        <w:rPr>
          <w:rFonts w:eastAsia="Times New Roman"/>
          <w:szCs w:val="24"/>
        </w:rPr>
        <w:t xml:space="preserve"> ληξιπρόθεσμες οφειλές του </w:t>
      </w:r>
      <w:r>
        <w:rPr>
          <w:rFonts w:eastAsia="Times New Roman"/>
          <w:szCs w:val="24"/>
        </w:rPr>
        <w:t>δ</w:t>
      </w:r>
      <w:r w:rsidRPr="005414F1">
        <w:rPr>
          <w:rFonts w:eastAsia="Times New Roman"/>
          <w:szCs w:val="24"/>
        </w:rPr>
        <w:t>ημοσίου θα ήταν μηδενικές</w:t>
      </w:r>
      <w:r>
        <w:rPr>
          <w:rFonts w:eastAsia="Times New Roman"/>
          <w:szCs w:val="24"/>
        </w:rPr>
        <w:t>.</w:t>
      </w:r>
      <w:r w:rsidRPr="005414F1">
        <w:rPr>
          <w:rFonts w:eastAsia="Times New Roman"/>
          <w:szCs w:val="24"/>
        </w:rPr>
        <w:t xml:space="preserve"> </w:t>
      </w:r>
      <w:r>
        <w:rPr>
          <w:rFonts w:eastAsia="Times New Roman"/>
          <w:szCs w:val="24"/>
        </w:rPr>
        <w:t>Και σήμερα,</w:t>
      </w:r>
      <w:r w:rsidRPr="005414F1">
        <w:rPr>
          <w:rFonts w:eastAsia="Times New Roman"/>
          <w:szCs w:val="24"/>
        </w:rPr>
        <w:t xml:space="preserve"> τέσσερις μήνες μετά</w:t>
      </w:r>
      <w:r>
        <w:rPr>
          <w:rFonts w:eastAsia="Times New Roman"/>
          <w:szCs w:val="24"/>
        </w:rPr>
        <w:t>,</w:t>
      </w:r>
      <w:r w:rsidRPr="005414F1">
        <w:rPr>
          <w:rFonts w:eastAsia="Times New Roman"/>
          <w:szCs w:val="24"/>
        </w:rPr>
        <w:t xml:space="preserve"> είναι ακόμα στα </w:t>
      </w:r>
      <w:r>
        <w:rPr>
          <w:rFonts w:eastAsia="Times New Roman"/>
          <w:szCs w:val="24"/>
        </w:rPr>
        <w:t>2,5</w:t>
      </w:r>
      <w:r w:rsidRPr="005414F1">
        <w:rPr>
          <w:rFonts w:eastAsia="Times New Roman"/>
          <w:szCs w:val="24"/>
        </w:rPr>
        <w:t xml:space="preserve"> δισ</w:t>
      </w:r>
      <w:r w:rsidRPr="005414F1">
        <w:rPr>
          <w:rFonts w:eastAsia="Times New Roman"/>
          <w:szCs w:val="24"/>
        </w:rPr>
        <w:t>εκατομμύρια εδώ</w:t>
      </w:r>
      <w:r>
        <w:rPr>
          <w:rFonts w:eastAsia="Times New Roman"/>
          <w:szCs w:val="24"/>
        </w:rPr>
        <w:t>.</w:t>
      </w:r>
    </w:p>
    <w:p w14:paraId="120F8F81" w14:textId="77777777" w:rsidR="0086761A" w:rsidRDefault="00427452">
      <w:pPr>
        <w:spacing w:line="600" w:lineRule="auto"/>
        <w:ind w:firstLine="720"/>
        <w:jc w:val="both"/>
        <w:rPr>
          <w:rFonts w:eastAsia="Times New Roman"/>
          <w:szCs w:val="24"/>
        </w:rPr>
      </w:pPr>
      <w:r>
        <w:rPr>
          <w:rFonts w:eastAsia="Times New Roman"/>
          <w:szCs w:val="24"/>
        </w:rPr>
        <w:t>Το μόνο που σας νοιάζει είναι να δημιουργείτε ένα αχρείαστο, ματωμένο υπερ</w:t>
      </w:r>
      <w:r w:rsidRPr="005414F1">
        <w:rPr>
          <w:rFonts w:eastAsia="Times New Roman"/>
          <w:szCs w:val="24"/>
        </w:rPr>
        <w:t>πλεόνασμα</w:t>
      </w:r>
      <w:r>
        <w:rPr>
          <w:rFonts w:eastAsia="Times New Roman"/>
          <w:szCs w:val="24"/>
        </w:rPr>
        <w:t xml:space="preserve">, που είναι </w:t>
      </w:r>
      <w:r w:rsidRPr="005414F1">
        <w:rPr>
          <w:rFonts w:eastAsia="Times New Roman"/>
          <w:szCs w:val="24"/>
        </w:rPr>
        <w:t xml:space="preserve"> αποτέλεσμα της υπερφορολόγησης των νοικοκυριών και των επιχειρήσεων και που </w:t>
      </w:r>
      <w:r>
        <w:rPr>
          <w:rFonts w:eastAsia="Times New Roman"/>
          <w:szCs w:val="24"/>
        </w:rPr>
        <w:t>στερεί</w:t>
      </w:r>
      <w:r w:rsidRPr="005414F1">
        <w:rPr>
          <w:rFonts w:eastAsia="Times New Roman"/>
          <w:szCs w:val="24"/>
        </w:rPr>
        <w:t xml:space="preserve"> </w:t>
      </w:r>
      <w:r>
        <w:rPr>
          <w:rFonts w:eastAsia="Times New Roman"/>
          <w:szCs w:val="24"/>
        </w:rPr>
        <w:t xml:space="preserve">στην </w:t>
      </w:r>
      <w:r w:rsidRPr="005414F1">
        <w:rPr>
          <w:rFonts w:eastAsia="Times New Roman"/>
          <w:szCs w:val="24"/>
        </w:rPr>
        <w:t>πράξη τη σημαντική και απολύτως αναγκαία για την οικονο</w:t>
      </w:r>
      <w:r w:rsidRPr="005414F1">
        <w:rPr>
          <w:rFonts w:eastAsia="Times New Roman"/>
          <w:szCs w:val="24"/>
        </w:rPr>
        <w:t>μία ρευστότητα</w:t>
      </w:r>
      <w:r>
        <w:rPr>
          <w:rFonts w:eastAsia="Times New Roman"/>
          <w:szCs w:val="24"/>
        </w:rPr>
        <w:t>.</w:t>
      </w:r>
    </w:p>
    <w:p w14:paraId="120F8F82" w14:textId="77777777" w:rsidR="0086761A" w:rsidRDefault="00427452">
      <w:pPr>
        <w:spacing w:line="600" w:lineRule="auto"/>
        <w:ind w:firstLine="720"/>
        <w:jc w:val="both"/>
        <w:rPr>
          <w:rFonts w:eastAsia="Times New Roman"/>
          <w:szCs w:val="24"/>
        </w:rPr>
      </w:pPr>
      <w:r w:rsidRPr="005414F1">
        <w:rPr>
          <w:rFonts w:eastAsia="Times New Roman"/>
          <w:szCs w:val="24"/>
        </w:rPr>
        <w:t xml:space="preserve"> </w:t>
      </w:r>
      <w:r>
        <w:rPr>
          <w:rFonts w:eastAsia="Times New Roman"/>
          <w:szCs w:val="24"/>
        </w:rPr>
        <w:t>Σ</w:t>
      </w:r>
      <w:r w:rsidRPr="005414F1">
        <w:rPr>
          <w:rFonts w:eastAsia="Times New Roman"/>
          <w:szCs w:val="24"/>
        </w:rPr>
        <w:t>υνέπεια όλων αυτών</w:t>
      </w:r>
      <w:r>
        <w:rPr>
          <w:rFonts w:eastAsia="Times New Roman"/>
          <w:szCs w:val="24"/>
        </w:rPr>
        <w:t xml:space="preserve"> είναι η χώρα</w:t>
      </w:r>
      <w:r w:rsidRPr="005414F1">
        <w:rPr>
          <w:rFonts w:eastAsia="Times New Roman"/>
          <w:szCs w:val="24"/>
        </w:rPr>
        <w:t xml:space="preserve"> να χάνει πολύτιμο χρόνο και να </w:t>
      </w:r>
      <w:r>
        <w:rPr>
          <w:rFonts w:eastAsia="Times New Roman"/>
          <w:szCs w:val="24"/>
        </w:rPr>
        <w:t>βιώνει μια κατάσταση στασιμο</w:t>
      </w:r>
      <w:r w:rsidRPr="005414F1">
        <w:rPr>
          <w:rFonts w:eastAsia="Times New Roman"/>
          <w:szCs w:val="24"/>
        </w:rPr>
        <w:t>χρεοκοπίας</w:t>
      </w:r>
      <w:r>
        <w:rPr>
          <w:rFonts w:eastAsia="Times New Roman"/>
          <w:szCs w:val="24"/>
        </w:rPr>
        <w:t>, αφού οι</w:t>
      </w:r>
      <w:r w:rsidRPr="005414F1">
        <w:rPr>
          <w:rFonts w:eastAsia="Times New Roman"/>
          <w:szCs w:val="24"/>
        </w:rPr>
        <w:t xml:space="preserve"> συνθήκες που λειτουργούν τα νοικοκυριά και επιχειρήσεις </w:t>
      </w:r>
      <w:r>
        <w:rPr>
          <w:rFonts w:eastAsia="Times New Roman"/>
          <w:szCs w:val="24"/>
        </w:rPr>
        <w:t>είναι σε υψηλή αβεβαιότητα. Α</w:t>
      </w:r>
      <w:r w:rsidRPr="005414F1">
        <w:rPr>
          <w:rFonts w:eastAsia="Times New Roman"/>
          <w:szCs w:val="24"/>
        </w:rPr>
        <w:t>υτό</w:t>
      </w:r>
      <w:r>
        <w:rPr>
          <w:rFonts w:eastAsia="Times New Roman"/>
          <w:szCs w:val="24"/>
        </w:rPr>
        <w:t>,</w:t>
      </w:r>
      <w:r w:rsidRPr="005414F1">
        <w:rPr>
          <w:rFonts w:eastAsia="Times New Roman"/>
          <w:szCs w:val="24"/>
        </w:rPr>
        <w:t xml:space="preserve"> άλλωστε</w:t>
      </w:r>
      <w:r>
        <w:rPr>
          <w:rFonts w:eastAsia="Times New Roman"/>
          <w:szCs w:val="24"/>
        </w:rPr>
        <w:t>,</w:t>
      </w:r>
      <w:r w:rsidRPr="005414F1">
        <w:rPr>
          <w:rFonts w:eastAsia="Times New Roman"/>
          <w:szCs w:val="24"/>
        </w:rPr>
        <w:t xml:space="preserve"> </w:t>
      </w:r>
      <w:r>
        <w:rPr>
          <w:rFonts w:eastAsia="Times New Roman"/>
          <w:szCs w:val="24"/>
        </w:rPr>
        <w:t xml:space="preserve">κυρίες και κύριοι, </w:t>
      </w:r>
      <w:r w:rsidRPr="005414F1">
        <w:rPr>
          <w:rFonts w:eastAsia="Times New Roman"/>
          <w:szCs w:val="24"/>
        </w:rPr>
        <w:t>μαρτυρούν</w:t>
      </w:r>
      <w:r w:rsidRPr="005414F1">
        <w:rPr>
          <w:rFonts w:eastAsia="Times New Roman"/>
          <w:szCs w:val="24"/>
        </w:rPr>
        <w:t xml:space="preserve"> τα επιτεύγματά </w:t>
      </w:r>
      <w:r>
        <w:rPr>
          <w:rFonts w:eastAsia="Times New Roman"/>
          <w:szCs w:val="24"/>
        </w:rPr>
        <w:t>σας.</w:t>
      </w:r>
      <w:r w:rsidRPr="005414F1">
        <w:rPr>
          <w:rFonts w:eastAsia="Times New Roman"/>
          <w:szCs w:val="24"/>
        </w:rPr>
        <w:t xml:space="preserve"> </w:t>
      </w:r>
      <w:r>
        <w:rPr>
          <w:rFonts w:eastAsia="Times New Roman"/>
          <w:szCs w:val="24"/>
        </w:rPr>
        <w:t xml:space="preserve">Τέσσερα εκατομμύρια τριακόσιες χιλιάδες πολίτες </w:t>
      </w:r>
      <w:r w:rsidRPr="005414F1">
        <w:rPr>
          <w:rFonts w:eastAsia="Times New Roman"/>
          <w:szCs w:val="24"/>
        </w:rPr>
        <w:lastRenderedPageBreak/>
        <w:t>έχουν οφειλές στην εφορία συνολικού ύψους 1</w:t>
      </w:r>
      <w:r>
        <w:rPr>
          <w:rFonts w:eastAsia="Times New Roman"/>
          <w:szCs w:val="24"/>
        </w:rPr>
        <w:t>03</w:t>
      </w:r>
      <w:r w:rsidRPr="005414F1">
        <w:rPr>
          <w:rFonts w:eastAsia="Times New Roman"/>
          <w:szCs w:val="24"/>
        </w:rPr>
        <w:t xml:space="preserve"> δισεκατομμυρίων</w:t>
      </w:r>
      <w:r>
        <w:rPr>
          <w:rFonts w:eastAsia="Times New Roman"/>
          <w:szCs w:val="24"/>
        </w:rPr>
        <w:t>,</w:t>
      </w:r>
      <w:r w:rsidRPr="005414F1">
        <w:rPr>
          <w:rFonts w:eastAsia="Times New Roman"/>
          <w:szCs w:val="24"/>
        </w:rPr>
        <w:t xml:space="preserve"> που με τις προσαυξήσεις φτάν</w:t>
      </w:r>
      <w:r>
        <w:rPr>
          <w:rFonts w:eastAsia="Times New Roman"/>
          <w:szCs w:val="24"/>
        </w:rPr>
        <w:t>ουν</w:t>
      </w:r>
      <w:r w:rsidRPr="005414F1">
        <w:rPr>
          <w:rFonts w:eastAsia="Times New Roman"/>
          <w:szCs w:val="24"/>
        </w:rPr>
        <w:t xml:space="preserve"> τα  182 δισεκατομμύρια ευρώ</w:t>
      </w:r>
      <w:r>
        <w:rPr>
          <w:rFonts w:eastAsia="Times New Roman"/>
          <w:szCs w:val="24"/>
        </w:rPr>
        <w:t>,</w:t>
      </w:r>
      <w:r w:rsidRPr="005414F1">
        <w:rPr>
          <w:rFonts w:eastAsia="Times New Roman"/>
          <w:szCs w:val="24"/>
        </w:rPr>
        <w:t xml:space="preserve"> όσο δηλαδή είναι το ΑΕΠ της χώρας</w:t>
      </w:r>
      <w:r>
        <w:rPr>
          <w:rFonts w:eastAsia="Times New Roman"/>
          <w:szCs w:val="24"/>
        </w:rPr>
        <w:t>.</w:t>
      </w:r>
    </w:p>
    <w:p w14:paraId="120F8F83" w14:textId="77777777" w:rsidR="0086761A" w:rsidRDefault="00427452">
      <w:pPr>
        <w:spacing w:line="600" w:lineRule="auto"/>
        <w:ind w:firstLine="720"/>
        <w:jc w:val="both"/>
        <w:rPr>
          <w:rFonts w:eastAsia="Times New Roman"/>
          <w:szCs w:val="24"/>
        </w:rPr>
      </w:pPr>
      <w:r w:rsidRPr="005414F1">
        <w:rPr>
          <w:rFonts w:eastAsia="Times New Roman"/>
          <w:szCs w:val="24"/>
        </w:rPr>
        <w:t xml:space="preserve"> </w:t>
      </w:r>
      <w:r>
        <w:rPr>
          <w:rFonts w:eastAsia="Times New Roman"/>
          <w:szCs w:val="24"/>
        </w:rPr>
        <w:t>Τ</w:t>
      </w:r>
      <w:r w:rsidRPr="005414F1">
        <w:rPr>
          <w:rFonts w:eastAsia="Times New Roman"/>
          <w:szCs w:val="24"/>
        </w:rPr>
        <w:t>ην περίοδο της διακυβέρνησ</w:t>
      </w:r>
      <w:r>
        <w:rPr>
          <w:rFonts w:eastAsia="Times New Roman"/>
          <w:szCs w:val="24"/>
        </w:rPr>
        <w:t>ή</w:t>
      </w:r>
      <w:r w:rsidRPr="005414F1">
        <w:rPr>
          <w:rFonts w:eastAsia="Times New Roman"/>
          <w:szCs w:val="24"/>
        </w:rPr>
        <w:t>ς σας οι οφειλές προς την εφορία αυξήθηκαν κατά 45</w:t>
      </w:r>
      <w:r>
        <w:rPr>
          <w:rFonts w:eastAsia="Times New Roman"/>
          <w:szCs w:val="24"/>
        </w:rPr>
        <w:t>%, κύριε Υπουργέ.  Η</w:t>
      </w:r>
      <w:r w:rsidRPr="005414F1">
        <w:rPr>
          <w:rFonts w:eastAsia="Times New Roman"/>
          <w:szCs w:val="24"/>
        </w:rPr>
        <w:t xml:space="preserve"> παράλογη υπερφορολόγηση που επιβάλλ</w:t>
      </w:r>
      <w:r>
        <w:rPr>
          <w:rFonts w:eastAsia="Times New Roman"/>
          <w:szCs w:val="24"/>
        </w:rPr>
        <w:t xml:space="preserve">ατε </w:t>
      </w:r>
      <w:r w:rsidRPr="005414F1">
        <w:rPr>
          <w:rFonts w:eastAsia="Times New Roman"/>
          <w:szCs w:val="24"/>
        </w:rPr>
        <w:t>κατέταξε την Ελλάδα πρωταθλήτρια στους φόρους στη διετία 2015-2016</w:t>
      </w:r>
      <w:r>
        <w:rPr>
          <w:rFonts w:eastAsia="Times New Roman"/>
          <w:szCs w:val="24"/>
        </w:rPr>
        <w:t>,</w:t>
      </w:r>
      <w:r w:rsidRPr="005414F1">
        <w:rPr>
          <w:rFonts w:eastAsia="Times New Roman"/>
          <w:szCs w:val="24"/>
        </w:rPr>
        <w:t xml:space="preserve"> σύμφωνα με τον ΟΟΣΑ</w:t>
      </w:r>
      <w:r>
        <w:rPr>
          <w:rFonts w:eastAsia="Times New Roman"/>
          <w:szCs w:val="24"/>
        </w:rPr>
        <w:t>.</w:t>
      </w:r>
      <w:r w:rsidRPr="005414F1">
        <w:rPr>
          <w:rFonts w:eastAsia="Times New Roman"/>
          <w:szCs w:val="24"/>
        </w:rPr>
        <w:t xml:space="preserve"> Και φυσικά</w:t>
      </w:r>
      <w:r>
        <w:rPr>
          <w:rFonts w:eastAsia="Times New Roman"/>
          <w:szCs w:val="24"/>
        </w:rPr>
        <w:t>,</w:t>
      </w:r>
      <w:r w:rsidRPr="005414F1">
        <w:rPr>
          <w:rFonts w:eastAsia="Times New Roman"/>
          <w:szCs w:val="24"/>
        </w:rPr>
        <w:t xml:space="preserve"> η χώρα κ</w:t>
      </w:r>
      <w:r>
        <w:rPr>
          <w:rFonts w:eastAsia="Times New Roman"/>
          <w:szCs w:val="24"/>
        </w:rPr>
        <w:t>ατρακυλά</w:t>
      </w:r>
      <w:r w:rsidRPr="005414F1">
        <w:rPr>
          <w:rFonts w:eastAsia="Times New Roman"/>
          <w:szCs w:val="24"/>
        </w:rPr>
        <w:t xml:space="preserve"> συνεχώς σε ό</w:t>
      </w:r>
      <w:r>
        <w:rPr>
          <w:rFonts w:eastAsia="Times New Roman"/>
          <w:szCs w:val="24"/>
        </w:rPr>
        <w:t>,τι έχει να κάν</w:t>
      </w:r>
      <w:r>
        <w:rPr>
          <w:rFonts w:eastAsia="Times New Roman"/>
          <w:szCs w:val="24"/>
        </w:rPr>
        <w:t>ει</w:t>
      </w:r>
      <w:r w:rsidRPr="005414F1">
        <w:rPr>
          <w:rFonts w:eastAsia="Times New Roman"/>
          <w:szCs w:val="24"/>
        </w:rPr>
        <w:t xml:space="preserve"> </w:t>
      </w:r>
      <w:r>
        <w:rPr>
          <w:rFonts w:eastAsia="Times New Roman"/>
          <w:szCs w:val="24"/>
        </w:rPr>
        <w:t>σ</w:t>
      </w:r>
      <w:r w:rsidRPr="005414F1">
        <w:rPr>
          <w:rFonts w:eastAsia="Times New Roman"/>
          <w:szCs w:val="24"/>
        </w:rPr>
        <w:t>τις θέσεις τις οποίες καταλαμβάν</w:t>
      </w:r>
      <w:r>
        <w:rPr>
          <w:rFonts w:eastAsia="Times New Roman"/>
          <w:szCs w:val="24"/>
        </w:rPr>
        <w:t>ει</w:t>
      </w:r>
      <w:r w:rsidRPr="005414F1">
        <w:rPr>
          <w:rFonts w:eastAsia="Times New Roman"/>
          <w:szCs w:val="24"/>
        </w:rPr>
        <w:t xml:space="preserve"> τόσο με την ανταγωνιστικότητα όσο και στη διαφάνεια</w:t>
      </w:r>
      <w:r>
        <w:rPr>
          <w:rFonts w:eastAsia="Times New Roman"/>
          <w:szCs w:val="24"/>
        </w:rPr>
        <w:t>.</w:t>
      </w:r>
      <w:r w:rsidRPr="005414F1">
        <w:rPr>
          <w:rFonts w:eastAsia="Times New Roman"/>
          <w:szCs w:val="24"/>
        </w:rPr>
        <w:t xml:space="preserve"> </w:t>
      </w:r>
    </w:p>
    <w:p w14:paraId="120F8F84" w14:textId="77777777" w:rsidR="0086761A" w:rsidRDefault="00427452">
      <w:pPr>
        <w:spacing w:line="600" w:lineRule="auto"/>
        <w:ind w:firstLine="720"/>
        <w:jc w:val="both"/>
        <w:rPr>
          <w:rFonts w:eastAsia="Times New Roman"/>
          <w:szCs w:val="24"/>
        </w:rPr>
      </w:pPr>
      <w:r>
        <w:rPr>
          <w:rFonts w:eastAsia="Times New Roman"/>
          <w:szCs w:val="24"/>
        </w:rPr>
        <w:t xml:space="preserve">Ένα </w:t>
      </w:r>
      <w:r w:rsidRPr="005414F1">
        <w:rPr>
          <w:rFonts w:eastAsia="Times New Roman"/>
          <w:szCs w:val="24"/>
        </w:rPr>
        <w:t xml:space="preserve">ενδεικτικό </w:t>
      </w:r>
      <w:r>
        <w:rPr>
          <w:rFonts w:eastAsia="Times New Roman"/>
          <w:szCs w:val="24"/>
        </w:rPr>
        <w:t>π</w:t>
      </w:r>
      <w:r w:rsidRPr="005414F1">
        <w:rPr>
          <w:rFonts w:eastAsia="Times New Roman"/>
          <w:szCs w:val="24"/>
        </w:rPr>
        <w:t>αράδειγμα αν θέλετε</w:t>
      </w:r>
      <w:r>
        <w:rPr>
          <w:rFonts w:eastAsia="Times New Roman"/>
          <w:szCs w:val="24"/>
        </w:rPr>
        <w:t>,</w:t>
      </w:r>
      <w:r w:rsidRPr="005414F1">
        <w:rPr>
          <w:rFonts w:eastAsia="Times New Roman"/>
          <w:szCs w:val="24"/>
        </w:rPr>
        <w:t xml:space="preserve"> κυρίες και κύριοι συνάδελφοι</w:t>
      </w:r>
      <w:r>
        <w:rPr>
          <w:rFonts w:eastAsia="Times New Roman"/>
          <w:szCs w:val="24"/>
        </w:rPr>
        <w:t>,</w:t>
      </w:r>
      <w:r w:rsidRPr="005414F1">
        <w:rPr>
          <w:rFonts w:eastAsia="Times New Roman"/>
          <w:szCs w:val="24"/>
        </w:rPr>
        <w:t xml:space="preserve"> της </w:t>
      </w:r>
      <w:r>
        <w:rPr>
          <w:rFonts w:eastAsia="Times New Roman"/>
          <w:szCs w:val="24"/>
        </w:rPr>
        <w:t>ο</w:t>
      </w:r>
      <w:r w:rsidRPr="005414F1">
        <w:rPr>
          <w:rFonts w:eastAsia="Times New Roman"/>
          <w:szCs w:val="24"/>
        </w:rPr>
        <w:t>πισθοδρομική</w:t>
      </w:r>
      <w:r>
        <w:rPr>
          <w:rFonts w:eastAsia="Times New Roman"/>
          <w:szCs w:val="24"/>
        </w:rPr>
        <w:t>ς</w:t>
      </w:r>
      <w:r w:rsidRPr="005414F1">
        <w:rPr>
          <w:rFonts w:eastAsia="Times New Roman"/>
          <w:szCs w:val="24"/>
        </w:rPr>
        <w:t xml:space="preserve"> λογικής με την οποία οδ</w:t>
      </w:r>
      <w:r>
        <w:rPr>
          <w:rFonts w:eastAsia="Times New Roman"/>
          <w:szCs w:val="24"/>
        </w:rPr>
        <w:t xml:space="preserve">ηγείτε τη χώρα, είναι ότι σήμερα </w:t>
      </w:r>
      <w:r w:rsidRPr="005414F1">
        <w:rPr>
          <w:rFonts w:eastAsia="Times New Roman"/>
          <w:szCs w:val="24"/>
        </w:rPr>
        <w:t xml:space="preserve">στην εποχή της ψηφιακής οικονομίας </w:t>
      </w:r>
      <w:r>
        <w:rPr>
          <w:rFonts w:eastAsia="Times New Roman"/>
          <w:szCs w:val="24"/>
        </w:rPr>
        <w:t>η</w:t>
      </w:r>
      <w:r w:rsidRPr="005414F1">
        <w:rPr>
          <w:rFonts w:eastAsia="Times New Roman"/>
          <w:szCs w:val="24"/>
        </w:rPr>
        <w:t xml:space="preserve"> Ελλάδα έχει την </w:t>
      </w:r>
      <w:r>
        <w:rPr>
          <w:rFonts w:eastAsia="Times New Roman"/>
          <w:szCs w:val="24"/>
        </w:rPr>
        <w:t>εικοστή έβδομη</w:t>
      </w:r>
      <w:r w:rsidRPr="005414F1">
        <w:rPr>
          <w:rFonts w:eastAsia="Times New Roman"/>
          <w:szCs w:val="24"/>
        </w:rPr>
        <w:t xml:space="preserve"> θέση από τις </w:t>
      </w:r>
      <w:r>
        <w:rPr>
          <w:rFonts w:eastAsia="Times New Roman"/>
          <w:szCs w:val="24"/>
        </w:rPr>
        <w:t xml:space="preserve">είκοσι οκτώ </w:t>
      </w:r>
      <w:r w:rsidRPr="005414F1">
        <w:rPr>
          <w:rFonts w:eastAsia="Times New Roman"/>
          <w:szCs w:val="24"/>
        </w:rPr>
        <w:t>χώρες της Ευρωπαϊκής Ένωσης στο</w:t>
      </w:r>
      <w:r>
        <w:rPr>
          <w:rFonts w:eastAsia="Times New Roman"/>
          <w:szCs w:val="24"/>
        </w:rPr>
        <w:t>ν</w:t>
      </w:r>
      <w:r w:rsidRPr="005414F1">
        <w:rPr>
          <w:rFonts w:eastAsia="Times New Roman"/>
          <w:szCs w:val="24"/>
        </w:rPr>
        <w:t xml:space="preserve"> δείκτη ψηφιακής οικονομίας και κοινωνίας</w:t>
      </w:r>
      <w:r>
        <w:rPr>
          <w:rFonts w:eastAsia="Times New Roman"/>
          <w:szCs w:val="24"/>
        </w:rPr>
        <w:t>.</w:t>
      </w:r>
    </w:p>
    <w:p w14:paraId="120F8F85" w14:textId="77777777" w:rsidR="0086761A" w:rsidRDefault="00427452">
      <w:pPr>
        <w:spacing w:line="600" w:lineRule="auto"/>
        <w:ind w:firstLine="720"/>
        <w:jc w:val="both"/>
        <w:rPr>
          <w:rFonts w:eastAsia="Times New Roman"/>
          <w:szCs w:val="24"/>
        </w:rPr>
      </w:pPr>
      <w:r w:rsidRPr="005414F1">
        <w:rPr>
          <w:rFonts w:eastAsia="Times New Roman"/>
          <w:szCs w:val="24"/>
        </w:rPr>
        <w:t xml:space="preserve"> </w:t>
      </w:r>
      <w:r>
        <w:rPr>
          <w:rFonts w:eastAsia="Times New Roman"/>
          <w:szCs w:val="24"/>
        </w:rPr>
        <w:t>Η</w:t>
      </w:r>
      <w:r w:rsidRPr="005414F1">
        <w:rPr>
          <w:rFonts w:eastAsia="Times New Roman"/>
          <w:szCs w:val="24"/>
        </w:rPr>
        <w:t xml:space="preserve"> Ελλάδα</w:t>
      </w:r>
      <w:r>
        <w:rPr>
          <w:rFonts w:eastAsia="Times New Roman"/>
          <w:szCs w:val="24"/>
        </w:rPr>
        <w:t>,</w:t>
      </w:r>
      <w:r w:rsidRPr="005414F1">
        <w:rPr>
          <w:rFonts w:eastAsia="Times New Roman"/>
          <w:szCs w:val="24"/>
        </w:rPr>
        <w:t xml:space="preserve"> </w:t>
      </w:r>
      <w:r>
        <w:rPr>
          <w:rFonts w:eastAsia="Times New Roman"/>
          <w:szCs w:val="24"/>
        </w:rPr>
        <w:t>όμως,</w:t>
      </w:r>
      <w:r w:rsidRPr="005414F1">
        <w:rPr>
          <w:rFonts w:eastAsia="Times New Roman"/>
          <w:szCs w:val="24"/>
        </w:rPr>
        <w:t xml:space="preserve"> όπως καταλαβαίνετε</w:t>
      </w:r>
      <w:r>
        <w:rPr>
          <w:rFonts w:eastAsia="Times New Roman"/>
          <w:szCs w:val="24"/>
        </w:rPr>
        <w:t>,</w:t>
      </w:r>
      <w:r w:rsidRPr="005414F1">
        <w:rPr>
          <w:rFonts w:eastAsia="Times New Roman"/>
          <w:szCs w:val="24"/>
        </w:rPr>
        <w:t xml:space="preserve"> έχει ανάγκη </w:t>
      </w:r>
      <w:r>
        <w:rPr>
          <w:rFonts w:eastAsia="Times New Roman"/>
          <w:szCs w:val="24"/>
        </w:rPr>
        <w:t>ενός σχεδίου</w:t>
      </w:r>
      <w:r w:rsidRPr="005414F1">
        <w:rPr>
          <w:rFonts w:eastAsia="Times New Roman"/>
          <w:szCs w:val="24"/>
        </w:rPr>
        <w:t xml:space="preserve"> που θα απελευθερώσει τις π</w:t>
      </w:r>
      <w:r w:rsidRPr="005414F1">
        <w:rPr>
          <w:rFonts w:eastAsia="Times New Roman"/>
          <w:szCs w:val="24"/>
        </w:rPr>
        <w:t>αραγωγικές δυνάμεις της οικονομίας</w:t>
      </w:r>
      <w:r>
        <w:rPr>
          <w:rFonts w:eastAsia="Times New Roman"/>
          <w:szCs w:val="24"/>
        </w:rPr>
        <w:t>,</w:t>
      </w:r>
      <w:r w:rsidRPr="005414F1">
        <w:rPr>
          <w:rFonts w:eastAsia="Times New Roman"/>
          <w:szCs w:val="24"/>
        </w:rPr>
        <w:t xml:space="preserve"> θα οδηγ</w:t>
      </w:r>
      <w:r>
        <w:rPr>
          <w:rFonts w:eastAsia="Times New Roman"/>
          <w:szCs w:val="24"/>
        </w:rPr>
        <w:t>ήσει</w:t>
      </w:r>
      <w:r w:rsidRPr="005414F1">
        <w:rPr>
          <w:rFonts w:eastAsia="Times New Roman"/>
          <w:szCs w:val="24"/>
        </w:rPr>
        <w:t xml:space="preserve"> στην παραγωγή πλούτου και θα βελτιώσει την ποιότητα ζωής όλων των πολιτών</w:t>
      </w:r>
      <w:r>
        <w:rPr>
          <w:rFonts w:eastAsia="Times New Roman"/>
          <w:szCs w:val="24"/>
        </w:rPr>
        <w:t>,</w:t>
      </w:r>
      <w:r w:rsidRPr="005414F1">
        <w:rPr>
          <w:rFonts w:eastAsia="Times New Roman"/>
          <w:szCs w:val="24"/>
        </w:rPr>
        <w:t xml:space="preserve"> πο</w:t>
      </w:r>
      <w:r>
        <w:rPr>
          <w:rFonts w:eastAsia="Times New Roman"/>
          <w:szCs w:val="24"/>
        </w:rPr>
        <w:t xml:space="preserve">υ θα προωθεί την παραγωγικότητα, την </w:t>
      </w:r>
      <w:r w:rsidRPr="005414F1">
        <w:rPr>
          <w:rFonts w:eastAsia="Times New Roman"/>
          <w:szCs w:val="24"/>
        </w:rPr>
        <w:t>ανταγωνιστικότητα</w:t>
      </w:r>
      <w:r>
        <w:rPr>
          <w:rFonts w:eastAsia="Times New Roman"/>
          <w:szCs w:val="24"/>
        </w:rPr>
        <w:t>,</w:t>
      </w:r>
      <w:r w:rsidRPr="005414F1">
        <w:rPr>
          <w:rFonts w:eastAsia="Times New Roman"/>
          <w:szCs w:val="24"/>
        </w:rPr>
        <w:t xml:space="preserve"> τη δημιουργικότητα</w:t>
      </w:r>
      <w:r>
        <w:rPr>
          <w:rFonts w:eastAsia="Times New Roman"/>
          <w:szCs w:val="24"/>
        </w:rPr>
        <w:t>,</w:t>
      </w:r>
      <w:r w:rsidRPr="005414F1">
        <w:rPr>
          <w:rFonts w:eastAsia="Times New Roman"/>
          <w:szCs w:val="24"/>
        </w:rPr>
        <w:t xml:space="preserve"> την εξωστρέφεια και θα υπηρετεί την αρμονική ισορροπία </w:t>
      </w:r>
      <w:r w:rsidRPr="005414F1">
        <w:rPr>
          <w:rFonts w:eastAsia="Times New Roman"/>
          <w:szCs w:val="24"/>
        </w:rPr>
        <w:t xml:space="preserve">μεταξύ οικονομικής αποτελεσματικότητας και </w:t>
      </w:r>
      <w:r>
        <w:rPr>
          <w:rFonts w:eastAsia="Times New Roman"/>
          <w:szCs w:val="24"/>
        </w:rPr>
        <w:t>κ</w:t>
      </w:r>
      <w:r w:rsidRPr="005414F1">
        <w:rPr>
          <w:rFonts w:eastAsia="Times New Roman"/>
          <w:szCs w:val="24"/>
        </w:rPr>
        <w:t>οινωνικής δικαιοσύνης</w:t>
      </w:r>
      <w:r>
        <w:rPr>
          <w:rFonts w:eastAsia="Times New Roman"/>
          <w:szCs w:val="24"/>
        </w:rPr>
        <w:t>.</w:t>
      </w:r>
    </w:p>
    <w:p w14:paraId="120F8F86" w14:textId="77777777" w:rsidR="0086761A" w:rsidRDefault="00427452">
      <w:pPr>
        <w:spacing w:line="600" w:lineRule="auto"/>
        <w:ind w:firstLine="720"/>
        <w:jc w:val="both"/>
        <w:rPr>
          <w:rFonts w:eastAsia="Times New Roman"/>
          <w:szCs w:val="24"/>
        </w:rPr>
      </w:pPr>
      <w:r>
        <w:rPr>
          <w:rFonts w:eastAsia="Times New Roman"/>
          <w:szCs w:val="24"/>
        </w:rPr>
        <w:lastRenderedPageBreak/>
        <w:t xml:space="preserve"> Αυτό είναι το σχέδιο, λ</w:t>
      </w:r>
      <w:r w:rsidRPr="005414F1">
        <w:rPr>
          <w:rFonts w:eastAsia="Times New Roman"/>
          <w:szCs w:val="24"/>
        </w:rPr>
        <w:t>οιπόν</w:t>
      </w:r>
      <w:r>
        <w:rPr>
          <w:rFonts w:eastAsia="Times New Roman"/>
          <w:szCs w:val="24"/>
        </w:rPr>
        <w:t>,</w:t>
      </w:r>
      <w:r w:rsidRPr="005414F1">
        <w:rPr>
          <w:rFonts w:eastAsia="Times New Roman"/>
          <w:szCs w:val="24"/>
        </w:rPr>
        <w:t xml:space="preserve"> της επόμενης κυβέρνησης</w:t>
      </w:r>
      <w:r>
        <w:rPr>
          <w:rFonts w:eastAsia="Times New Roman"/>
          <w:szCs w:val="24"/>
        </w:rPr>
        <w:t>,</w:t>
      </w:r>
      <w:r w:rsidRPr="005414F1">
        <w:rPr>
          <w:rFonts w:eastAsia="Times New Roman"/>
          <w:szCs w:val="24"/>
        </w:rPr>
        <w:t xml:space="preserve"> το σχέδιο της Νέας Δημοκρατίας</w:t>
      </w:r>
      <w:r>
        <w:rPr>
          <w:rFonts w:eastAsia="Times New Roman"/>
          <w:szCs w:val="24"/>
        </w:rPr>
        <w:t>, μ</w:t>
      </w:r>
      <w:r w:rsidRPr="005414F1">
        <w:rPr>
          <w:rFonts w:eastAsia="Times New Roman"/>
          <w:szCs w:val="24"/>
        </w:rPr>
        <w:t xml:space="preserve">ε βασικούς άξονες </w:t>
      </w:r>
      <w:r>
        <w:rPr>
          <w:rFonts w:eastAsia="Times New Roman"/>
          <w:szCs w:val="24"/>
        </w:rPr>
        <w:t>μια</w:t>
      </w:r>
      <w:r w:rsidRPr="005414F1">
        <w:rPr>
          <w:rFonts w:eastAsia="Times New Roman"/>
          <w:szCs w:val="24"/>
        </w:rPr>
        <w:t xml:space="preserve"> γενναία μείωση της φορολογίας στα νοικοκυριά και </w:t>
      </w:r>
      <w:r>
        <w:rPr>
          <w:rFonts w:eastAsia="Times New Roman"/>
          <w:szCs w:val="24"/>
        </w:rPr>
        <w:t xml:space="preserve">τις </w:t>
      </w:r>
      <w:r w:rsidRPr="005414F1">
        <w:rPr>
          <w:rFonts w:eastAsia="Times New Roman"/>
          <w:szCs w:val="24"/>
        </w:rPr>
        <w:t>επιχειρήσεις</w:t>
      </w:r>
      <w:r>
        <w:rPr>
          <w:rFonts w:eastAsia="Times New Roman"/>
          <w:szCs w:val="24"/>
        </w:rPr>
        <w:t>,</w:t>
      </w:r>
      <w:r w:rsidRPr="005414F1">
        <w:rPr>
          <w:rFonts w:eastAsia="Times New Roman"/>
          <w:szCs w:val="24"/>
        </w:rPr>
        <w:t xml:space="preserve"> </w:t>
      </w:r>
      <w:r>
        <w:rPr>
          <w:rFonts w:eastAsia="Times New Roman"/>
          <w:szCs w:val="24"/>
        </w:rPr>
        <w:t>τ</w:t>
      </w:r>
      <w:r w:rsidRPr="005414F1">
        <w:rPr>
          <w:rFonts w:eastAsia="Times New Roman"/>
          <w:szCs w:val="24"/>
        </w:rPr>
        <w:t>η</w:t>
      </w:r>
      <w:r>
        <w:rPr>
          <w:rFonts w:eastAsia="Times New Roman"/>
          <w:szCs w:val="24"/>
        </w:rPr>
        <w:t>ν</w:t>
      </w:r>
      <w:r w:rsidRPr="005414F1">
        <w:rPr>
          <w:rFonts w:eastAsia="Times New Roman"/>
          <w:szCs w:val="24"/>
        </w:rPr>
        <w:t xml:space="preserve"> υλοποίη</w:t>
      </w:r>
      <w:r w:rsidRPr="005414F1">
        <w:rPr>
          <w:rFonts w:eastAsia="Times New Roman"/>
          <w:szCs w:val="24"/>
        </w:rPr>
        <w:t xml:space="preserve">ση </w:t>
      </w:r>
      <w:r>
        <w:rPr>
          <w:rFonts w:eastAsia="Times New Roman"/>
          <w:szCs w:val="24"/>
        </w:rPr>
        <w:t>φιλο</w:t>
      </w:r>
      <w:r w:rsidRPr="005414F1">
        <w:rPr>
          <w:rFonts w:eastAsia="Times New Roman"/>
          <w:szCs w:val="24"/>
        </w:rPr>
        <w:t>επενδυτικών μεταρρυθμίσεων</w:t>
      </w:r>
      <w:r>
        <w:rPr>
          <w:rFonts w:eastAsia="Times New Roman"/>
          <w:szCs w:val="24"/>
        </w:rPr>
        <w:t>,</w:t>
      </w:r>
      <w:r w:rsidRPr="005414F1">
        <w:rPr>
          <w:rFonts w:eastAsia="Times New Roman"/>
          <w:szCs w:val="24"/>
        </w:rPr>
        <w:t xml:space="preserve"> την ενίσχυση της ρευστότητας και την άσκηση αποτελεσματικής και στοχευμένης </w:t>
      </w:r>
      <w:r>
        <w:rPr>
          <w:rFonts w:eastAsia="Times New Roman"/>
          <w:szCs w:val="24"/>
        </w:rPr>
        <w:t>κ</w:t>
      </w:r>
      <w:r w:rsidRPr="005414F1">
        <w:rPr>
          <w:rFonts w:eastAsia="Times New Roman"/>
          <w:szCs w:val="24"/>
        </w:rPr>
        <w:t xml:space="preserve">οινωνικής </w:t>
      </w:r>
      <w:r>
        <w:rPr>
          <w:rFonts w:eastAsia="Times New Roman"/>
          <w:szCs w:val="24"/>
        </w:rPr>
        <w:t>π</w:t>
      </w:r>
      <w:r w:rsidRPr="005414F1">
        <w:rPr>
          <w:rFonts w:eastAsia="Times New Roman"/>
          <w:szCs w:val="24"/>
        </w:rPr>
        <w:t>ολιτικής</w:t>
      </w:r>
      <w:r>
        <w:rPr>
          <w:rFonts w:eastAsia="Times New Roman"/>
          <w:szCs w:val="24"/>
        </w:rPr>
        <w:t>.</w:t>
      </w:r>
    </w:p>
    <w:p w14:paraId="120F8F87" w14:textId="77777777" w:rsidR="0086761A" w:rsidRDefault="00427452">
      <w:pPr>
        <w:spacing w:line="600" w:lineRule="auto"/>
        <w:ind w:firstLine="720"/>
        <w:jc w:val="both"/>
        <w:rPr>
          <w:rFonts w:eastAsia="Times New Roman"/>
          <w:szCs w:val="24"/>
        </w:rPr>
      </w:pPr>
      <w:r w:rsidRPr="005414F1">
        <w:rPr>
          <w:rFonts w:eastAsia="Times New Roman"/>
          <w:szCs w:val="24"/>
        </w:rPr>
        <w:t xml:space="preserve"> </w:t>
      </w:r>
      <w:r>
        <w:rPr>
          <w:rFonts w:eastAsia="Times New Roman"/>
          <w:szCs w:val="24"/>
        </w:rPr>
        <w:t>Ε</w:t>
      </w:r>
      <w:r w:rsidRPr="005414F1">
        <w:rPr>
          <w:rFonts w:eastAsia="Times New Roman"/>
          <w:szCs w:val="24"/>
        </w:rPr>
        <w:t>πιτρέψτε μου</w:t>
      </w:r>
      <w:r>
        <w:rPr>
          <w:rFonts w:eastAsia="Times New Roman"/>
          <w:szCs w:val="24"/>
        </w:rPr>
        <w:t>,</w:t>
      </w:r>
      <w:r w:rsidRPr="005414F1">
        <w:rPr>
          <w:rFonts w:eastAsia="Times New Roman"/>
          <w:szCs w:val="24"/>
        </w:rPr>
        <w:t xml:space="preserve"> </w:t>
      </w:r>
      <w:r>
        <w:rPr>
          <w:rFonts w:eastAsia="Times New Roman"/>
          <w:szCs w:val="24"/>
        </w:rPr>
        <w:t>όμως,</w:t>
      </w:r>
      <w:r w:rsidRPr="005414F1">
        <w:rPr>
          <w:rFonts w:eastAsia="Times New Roman"/>
          <w:szCs w:val="24"/>
        </w:rPr>
        <w:t xml:space="preserve"> κυρία </w:t>
      </w:r>
      <w:r>
        <w:rPr>
          <w:rFonts w:eastAsia="Times New Roman"/>
          <w:szCs w:val="24"/>
        </w:rPr>
        <w:t>Πρόεδρε,</w:t>
      </w:r>
      <w:r w:rsidRPr="005414F1">
        <w:rPr>
          <w:rFonts w:eastAsia="Times New Roman"/>
          <w:szCs w:val="24"/>
        </w:rPr>
        <w:t xml:space="preserve"> επιγραμματικά να αναφερθώ και σε ένα άλλο πολύ σημαντικό γεγονός</w:t>
      </w:r>
      <w:r>
        <w:rPr>
          <w:rFonts w:eastAsia="Times New Roman"/>
          <w:szCs w:val="24"/>
        </w:rPr>
        <w:t xml:space="preserve"> </w:t>
      </w:r>
      <w:r w:rsidRPr="005414F1">
        <w:rPr>
          <w:rFonts w:eastAsia="Times New Roman"/>
          <w:szCs w:val="24"/>
        </w:rPr>
        <w:t>που θεωρ</w:t>
      </w:r>
      <w:r>
        <w:rPr>
          <w:rFonts w:eastAsia="Times New Roman"/>
          <w:szCs w:val="24"/>
        </w:rPr>
        <w:t xml:space="preserve">ώ ότι είναι η </w:t>
      </w:r>
      <w:r w:rsidRPr="005414F1">
        <w:rPr>
          <w:rFonts w:eastAsia="Times New Roman"/>
          <w:szCs w:val="24"/>
        </w:rPr>
        <w:t>απώλεια της γεωστρατηγικής και γεωπολιτικής ισχύος της χώρας</w:t>
      </w:r>
      <w:r>
        <w:rPr>
          <w:rFonts w:eastAsia="Times New Roman"/>
          <w:szCs w:val="24"/>
        </w:rPr>
        <w:t>,</w:t>
      </w:r>
      <w:r w:rsidRPr="005414F1">
        <w:rPr>
          <w:rFonts w:eastAsia="Times New Roman"/>
          <w:szCs w:val="24"/>
        </w:rPr>
        <w:t xml:space="preserve"> με αφορμή τις δηλώσεις του </w:t>
      </w:r>
      <w:r>
        <w:rPr>
          <w:rFonts w:eastAsia="Times New Roman"/>
          <w:szCs w:val="24"/>
        </w:rPr>
        <w:t>κ.</w:t>
      </w:r>
      <w:r w:rsidRPr="005414F1">
        <w:rPr>
          <w:rFonts w:eastAsia="Times New Roman"/>
          <w:szCs w:val="24"/>
        </w:rPr>
        <w:t xml:space="preserve"> </w:t>
      </w:r>
      <w:r>
        <w:rPr>
          <w:rFonts w:eastAsia="Times New Roman"/>
          <w:szCs w:val="24"/>
        </w:rPr>
        <w:t xml:space="preserve">Ζάεφ, ο </w:t>
      </w:r>
      <w:r w:rsidRPr="005414F1">
        <w:rPr>
          <w:rFonts w:eastAsia="Times New Roman"/>
          <w:szCs w:val="24"/>
        </w:rPr>
        <w:t xml:space="preserve">οποίος καθημερινά </w:t>
      </w:r>
      <w:r>
        <w:rPr>
          <w:rFonts w:eastAsia="Times New Roman"/>
          <w:szCs w:val="24"/>
        </w:rPr>
        <w:t>προκαλεί</w:t>
      </w:r>
      <w:r w:rsidRPr="005414F1">
        <w:rPr>
          <w:rFonts w:eastAsia="Times New Roman"/>
          <w:szCs w:val="24"/>
        </w:rPr>
        <w:t xml:space="preserve"> εκ του ασφαλούς</w:t>
      </w:r>
      <w:r>
        <w:rPr>
          <w:rFonts w:eastAsia="Times New Roman"/>
          <w:szCs w:val="24"/>
        </w:rPr>
        <w:t>,</w:t>
      </w:r>
      <w:r w:rsidRPr="005414F1">
        <w:rPr>
          <w:rFonts w:eastAsia="Times New Roman"/>
          <w:szCs w:val="24"/>
        </w:rPr>
        <w:t xml:space="preserve"> αλλά και τα όσα </w:t>
      </w:r>
      <w:r>
        <w:rPr>
          <w:rFonts w:eastAsia="Times New Roman"/>
          <w:szCs w:val="24"/>
        </w:rPr>
        <w:t>πράττει</w:t>
      </w:r>
      <w:r w:rsidRPr="005414F1">
        <w:rPr>
          <w:rFonts w:eastAsia="Times New Roman"/>
          <w:szCs w:val="24"/>
        </w:rPr>
        <w:t xml:space="preserve"> ο Αλβανός </w:t>
      </w:r>
      <w:r>
        <w:rPr>
          <w:rFonts w:eastAsia="Times New Roman"/>
          <w:szCs w:val="24"/>
        </w:rPr>
        <w:t>Πρωθυπουργός Ράμα</w:t>
      </w:r>
      <w:r w:rsidRPr="005414F1">
        <w:rPr>
          <w:rFonts w:eastAsia="Times New Roman"/>
          <w:szCs w:val="24"/>
        </w:rPr>
        <w:t xml:space="preserve"> σε βάρος της </w:t>
      </w:r>
      <w:r>
        <w:rPr>
          <w:rFonts w:eastAsia="Times New Roman"/>
          <w:szCs w:val="24"/>
        </w:rPr>
        <w:t>ε</w:t>
      </w:r>
      <w:r w:rsidRPr="005414F1">
        <w:rPr>
          <w:rFonts w:eastAsia="Times New Roman"/>
          <w:szCs w:val="24"/>
        </w:rPr>
        <w:t>λληνικής μειονότητας</w:t>
      </w:r>
      <w:r>
        <w:rPr>
          <w:rFonts w:eastAsia="Times New Roman"/>
          <w:szCs w:val="24"/>
        </w:rPr>
        <w:t>.</w:t>
      </w:r>
      <w:r w:rsidRPr="005414F1">
        <w:rPr>
          <w:rFonts w:eastAsia="Times New Roman"/>
          <w:szCs w:val="24"/>
        </w:rPr>
        <w:t xml:space="preserve"> </w:t>
      </w:r>
    </w:p>
    <w:p w14:paraId="120F8F88" w14:textId="77777777" w:rsidR="0086761A" w:rsidRDefault="00427452">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20F8F89" w14:textId="77777777" w:rsidR="0086761A" w:rsidRDefault="00427452">
      <w:pPr>
        <w:spacing w:line="600" w:lineRule="auto"/>
        <w:ind w:firstLine="720"/>
        <w:jc w:val="both"/>
        <w:rPr>
          <w:rFonts w:eastAsia="Times New Roman"/>
          <w:szCs w:val="24"/>
        </w:rPr>
      </w:pPr>
      <w:r>
        <w:rPr>
          <w:rFonts w:eastAsia="Times New Roman"/>
          <w:szCs w:val="24"/>
        </w:rPr>
        <w:t xml:space="preserve">Απέναντι σε όλα αυτά, κυρίες και </w:t>
      </w:r>
      <w:r w:rsidRPr="005414F1">
        <w:rPr>
          <w:rFonts w:eastAsia="Times New Roman"/>
          <w:szCs w:val="24"/>
        </w:rPr>
        <w:t xml:space="preserve">κύριοι συνάδελφοι της </w:t>
      </w:r>
      <w:r>
        <w:rPr>
          <w:rFonts w:eastAsia="Times New Roman"/>
          <w:szCs w:val="24"/>
        </w:rPr>
        <w:t>Κ</w:t>
      </w:r>
      <w:r w:rsidRPr="005414F1">
        <w:rPr>
          <w:rFonts w:eastAsia="Times New Roman"/>
          <w:szCs w:val="24"/>
        </w:rPr>
        <w:t>υβέρνησης</w:t>
      </w:r>
      <w:r>
        <w:rPr>
          <w:rFonts w:eastAsia="Times New Roman"/>
          <w:szCs w:val="24"/>
        </w:rPr>
        <w:t>,</w:t>
      </w:r>
      <w:r w:rsidRPr="005414F1">
        <w:rPr>
          <w:rFonts w:eastAsia="Times New Roman"/>
          <w:szCs w:val="24"/>
        </w:rPr>
        <w:t xml:space="preserve"> αυτό που βλέπουμε </w:t>
      </w:r>
      <w:r>
        <w:rPr>
          <w:rFonts w:eastAsia="Times New Roman"/>
          <w:szCs w:val="24"/>
        </w:rPr>
        <w:t xml:space="preserve">είναι </w:t>
      </w:r>
      <w:r w:rsidRPr="005414F1">
        <w:rPr>
          <w:rFonts w:eastAsia="Times New Roman"/>
          <w:szCs w:val="24"/>
        </w:rPr>
        <w:t xml:space="preserve">η ελληνική </w:t>
      </w:r>
      <w:r>
        <w:rPr>
          <w:rFonts w:eastAsia="Times New Roman"/>
          <w:szCs w:val="24"/>
        </w:rPr>
        <w:t>Κ</w:t>
      </w:r>
      <w:r w:rsidRPr="005414F1">
        <w:rPr>
          <w:rFonts w:eastAsia="Times New Roman"/>
          <w:szCs w:val="24"/>
        </w:rPr>
        <w:t>υβέρνηση</w:t>
      </w:r>
      <w:r>
        <w:rPr>
          <w:rFonts w:eastAsia="Times New Roman"/>
          <w:szCs w:val="24"/>
        </w:rPr>
        <w:t>,</w:t>
      </w:r>
      <w:r w:rsidRPr="005414F1">
        <w:rPr>
          <w:rFonts w:eastAsia="Times New Roman"/>
          <w:szCs w:val="24"/>
        </w:rPr>
        <w:t xml:space="preserve"> </w:t>
      </w:r>
      <w:r>
        <w:rPr>
          <w:rFonts w:eastAsia="Times New Roman"/>
          <w:szCs w:val="24"/>
        </w:rPr>
        <w:t>εσείς,</w:t>
      </w:r>
      <w:r w:rsidRPr="005414F1">
        <w:rPr>
          <w:rFonts w:eastAsia="Times New Roman"/>
          <w:szCs w:val="24"/>
        </w:rPr>
        <w:t xml:space="preserve"> να προχωρά</w:t>
      </w:r>
      <w:r>
        <w:rPr>
          <w:rFonts w:eastAsia="Times New Roman"/>
          <w:szCs w:val="24"/>
        </w:rPr>
        <w:t>τε σε</w:t>
      </w:r>
      <w:r w:rsidRPr="005414F1">
        <w:rPr>
          <w:rFonts w:eastAsia="Times New Roman"/>
          <w:szCs w:val="24"/>
        </w:rPr>
        <w:t xml:space="preserve"> απαράδεκτες υποχωρήσεις διχάζοντας μ</w:t>
      </w:r>
      <w:r w:rsidRPr="005414F1">
        <w:rPr>
          <w:rFonts w:eastAsia="Times New Roman"/>
          <w:szCs w:val="24"/>
        </w:rPr>
        <w:t xml:space="preserve">όνο τους </w:t>
      </w:r>
      <w:r>
        <w:rPr>
          <w:rFonts w:eastAsia="Times New Roman"/>
          <w:szCs w:val="24"/>
        </w:rPr>
        <w:t>Έλληνες και</w:t>
      </w:r>
      <w:r w:rsidRPr="005414F1">
        <w:rPr>
          <w:rFonts w:eastAsia="Times New Roman"/>
          <w:szCs w:val="24"/>
        </w:rPr>
        <w:t xml:space="preserve"> χαρακτηρίζοντας </w:t>
      </w:r>
      <w:r>
        <w:rPr>
          <w:rFonts w:eastAsia="Times New Roman"/>
          <w:szCs w:val="24"/>
        </w:rPr>
        <w:t>μ</w:t>
      </w:r>
      <w:r w:rsidRPr="005414F1">
        <w:rPr>
          <w:rFonts w:eastAsia="Times New Roman"/>
          <w:szCs w:val="24"/>
        </w:rPr>
        <w:t xml:space="preserve">άλιστα όποιον διαφωνεί μαζί σας </w:t>
      </w:r>
      <w:r>
        <w:rPr>
          <w:rFonts w:eastAsia="Times New Roman"/>
          <w:szCs w:val="24"/>
        </w:rPr>
        <w:t>ως</w:t>
      </w:r>
      <w:r w:rsidRPr="005414F1">
        <w:rPr>
          <w:rFonts w:eastAsia="Times New Roman"/>
          <w:szCs w:val="24"/>
        </w:rPr>
        <w:t xml:space="preserve"> </w:t>
      </w:r>
      <w:r>
        <w:rPr>
          <w:rFonts w:eastAsia="Times New Roman"/>
          <w:szCs w:val="24"/>
        </w:rPr>
        <w:t>«</w:t>
      </w:r>
      <w:r w:rsidRPr="005414F1">
        <w:rPr>
          <w:rFonts w:eastAsia="Times New Roman"/>
          <w:szCs w:val="24"/>
        </w:rPr>
        <w:t>ακροδεξι</w:t>
      </w:r>
      <w:r>
        <w:rPr>
          <w:rFonts w:eastAsia="Times New Roman"/>
          <w:szCs w:val="24"/>
        </w:rPr>
        <w:t>ό».</w:t>
      </w:r>
      <w:r w:rsidRPr="005414F1">
        <w:rPr>
          <w:rFonts w:eastAsia="Times New Roman"/>
          <w:szCs w:val="24"/>
        </w:rPr>
        <w:t xml:space="preserve"> </w:t>
      </w:r>
    </w:p>
    <w:p w14:paraId="120F8F8A" w14:textId="77777777" w:rsidR="0086761A" w:rsidRDefault="00427452">
      <w:pPr>
        <w:spacing w:line="600" w:lineRule="auto"/>
        <w:ind w:firstLine="720"/>
        <w:jc w:val="both"/>
        <w:rPr>
          <w:rFonts w:eastAsia="Times New Roman"/>
          <w:szCs w:val="24"/>
        </w:rPr>
      </w:pPr>
      <w:r>
        <w:rPr>
          <w:rFonts w:eastAsia="Times New Roman"/>
          <w:szCs w:val="24"/>
        </w:rPr>
        <w:t>Α</w:t>
      </w:r>
      <w:r w:rsidRPr="005414F1">
        <w:rPr>
          <w:rFonts w:eastAsia="Times New Roman"/>
          <w:szCs w:val="24"/>
        </w:rPr>
        <w:t>λήθεια</w:t>
      </w:r>
      <w:r>
        <w:rPr>
          <w:rFonts w:eastAsia="Times New Roman"/>
          <w:szCs w:val="24"/>
        </w:rPr>
        <w:t>,</w:t>
      </w:r>
      <w:r w:rsidRPr="005414F1">
        <w:rPr>
          <w:rFonts w:eastAsia="Times New Roman"/>
          <w:szCs w:val="24"/>
        </w:rPr>
        <w:t xml:space="preserve"> ακροδεξιό</w:t>
      </w:r>
      <w:r>
        <w:rPr>
          <w:rFonts w:eastAsia="Times New Roman"/>
          <w:szCs w:val="24"/>
        </w:rPr>
        <w:t>ς είναι,</w:t>
      </w:r>
      <w:r w:rsidRPr="005414F1">
        <w:rPr>
          <w:rFonts w:eastAsia="Times New Roman"/>
          <w:szCs w:val="24"/>
        </w:rPr>
        <w:t xml:space="preserve"> </w:t>
      </w:r>
      <w:r>
        <w:rPr>
          <w:rFonts w:eastAsia="Times New Roman"/>
          <w:szCs w:val="24"/>
        </w:rPr>
        <w:t xml:space="preserve">κυρίες και </w:t>
      </w:r>
      <w:r w:rsidRPr="005414F1">
        <w:rPr>
          <w:rFonts w:eastAsia="Times New Roman"/>
          <w:szCs w:val="24"/>
        </w:rPr>
        <w:t>κύριοι συνάδελφοι</w:t>
      </w:r>
      <w:r>
        <w:rPr>
          <w:rFonts w:eastAsia="Times New Roman"/>
          <w:szCs w:val="24"/>
        </w:rPr>
        <w:t>,</w:t>
      </w:r>
      <w:r w:rsidRPr="005414F1">
        <w:rPr>
          <w:rFonts w:eastAsia="Times New Roman"/>
          <w:szCs w:val="24"/>
        </w:rPr>
        <w:t xml:space="preserve"> ο </w:t>
      </w:r>
      <w:r>
        <w:rPr>
          <w:rFonts w:eastAsia="Times New Roman"/>
          <w:szCs w:val="24"/>
        </w:rPr>
        <w:t>Γ</w:t>
      </w:r>
      <w:r w:rsidRPr="005414F1">
        <w:rPr>
          <w:rFonts w:eastAsia="Times New Roman"/>
          <w:szCs w:val="24"/>
        </w:rPr>
        <w:t>ραμματέας του Κομμουνι</w:t>
      </w:r>
      <w:r>
        <w:rPr>
          <w:rFonts w:eastAsia="Times New Roman"/>
          <w:szCs w:val="24"/>
        </w:rPr>
        <w:t xml:space="preserve">στικού Κόμματος, ο κ. </w:t>
      </w:r>
      <w:r w:rsidRPr="005414F1">
        <w:rPr>
          <w:rFonts w:eastAsia="Times New Roman"/>
          <w:szCs w:val="24"/>
        </w:rPr>
        <w:t>Κουτσούμπας</w:t>
      </w:r>
      <w:r>
        <w:rPr>
          <w:rFonts w:eastAsia="Times New Roman"/>
          <w:szCs w:val="24"/>
        </w:rPr>
        <w:t>, ο ο</w:t>
      </w:r>
      <w:r w:rsidRPr="005414F1">
        <w:rPr>
          <w:rFonts w:eastAsia="Times New Roman"/>
          <w:szCs w:val="24"/>
        </w:rPr>
        <w:t xml:space="preserve">ποίος διαφωνεί με τη </w:t>
      </w:r>
      <w:r>
        <w:rPr>
          <w:rFonts w:eastAsia="Times New Roman"/>
          <w:szCs w:val="24"/>
        </w:rPr>
        <w:t>Σ</w:t>
      </w:r>
      <w:r w:rsidRPr="005414F1">
        <w:rPr>
          <w:rFonts w:eastAsia="Times New Roman"/>
          <w:szCs w:val="24"/>
        </w:rPr>
        <w:t xml:space="preserve">υμφωνία </w:t>
      </w:r>
      <w:r w:rsidRPr="005414F1">
        <w:rPr>
          <w:rFonts w:eastAsia="Times New Roman"/>
          <w:szCs w:val="24"/>
        </w:rPr>
        <w:lastRenderedPageBreak/>
        <w:t>των Πρεσπών</w:t>
      </w:r>
      <w:r>
        <w:rPr>
          <w:rFonts w:eastAsia="Times New Roman"/>
          <w:szCs w:val="24"/>
        </w:rPr>
        <w:t>, α</w:t>
      </w:r>
      <w:r w:rsidRPr="005414F1">
        <w:rPr>
          <w:rFonts w:eastAsia="Times New Roman"/>
          <w:szCs w:val="24"/>
        </w:rPr>
        <w:t>κροδε</w:t>
      </w:r>
      <w:r w:rsidRPr="005414F1">
        <w:rPr>
          <w:rFonts w:eastAsia="Times New Roman"/>
          <w:szCs w:val="24"/>
        </w:rPr>
        <w:t>ξι</w:t>
      </w:r>
      <w:r>
        <w:rPr>
          <w:rFonts w:eastAsia="Times New Roman"/>
          <w:szCs w:val="24"/>
        </w:rPr>
        <w:t>ό</w:t>
      </w:r>
      <w:r w:rsidRPr="005414F1">
        <w:rPr>
          <w:rFonts w:eastAsia="Times New Roman"/>
          <w:szCs w:val="24"/>
        </w:rPr>
        <w:t>ς είναι ο Μίκης Θεοδωράκης</w:t>
      </w:r>
      <w:r>
        <w:rPr>
          <w:rFonts w:eastAsia="Times New Roman"/>
          <w:szCs w:val="24"/>
        </w:rPr>
        <w:t>,</w:t>
      </w:r>
      <w:r w:rsidRPr="005414F1">
        <w:rPr>
          <w:rFonts w:eastAsia="Times New Roman"/>
          <w:szCs w:val="24"/>
        </w:rPr>
        <w:t xml:space="preserve"> ο δικός σας Μίκης</w:t>
      </w:r>
      <w:r>
        <w:rPr>
          <w:rFonts w:eastAsia="Times New Roman"/>
          <w:szCs w:val="24"/>
        </w:rPr>
        <w:t>, ακροδεξιός είναι</w:t>
      </w:r>
      <w:r w:rsidRPr="005414F1">
        <w:rPr>
          <w:rFonts w:eastAsia="Times New Roman"/>
          <w:szCs w:val="24"/>
        </w:rPr>
        <w:t xml:space="preserve"> ο </w:t>
      </w:r>
      <w:r>
        <w:rPr>
          <w:rFonts w:eastAsia="Times New Roman"/>
          <w:szCs w:val="24"/>
        </w:rPr>
        <w:t>κ.</w:t>
      </w:r>
      <w:r w:rsidRPr="005414F1">
        <w:rPr>
          <w:rFonts w:eastAsia="Times New Roman"/>
          <w:szCs w:val="24"/>
        </w:rPr>
        <w:t xml:space="preserve"> Μανώλης Γλέζος</w:t>
      </w:r>
      <w:r>
        <w:rPr>
          <w:rFonts w:eastAsia="Times New Roman"/>
          <w:szCs w:val="24"/>
        </w:rPr>
        <w:t>, ο</w:t>
      </w:r>
      <w:r w:rsidRPr="005414F1">
        <w:rPr>
          <w:rFonts w:eastAsia="Times New Roman"/>
          <w:szCs w:val="24"/>
        </w:rPr>
        <w:t xml:space="preserve"> οποίος καθόταν εδώ μαζί σας </w:t>
      </w:r>
      <w:r>
        <w:rPr>
          <w:rFonts w:eastAsia="Times New Roman"/>
          <w:szCs w:val="24"/>
        </w:rPr>
        <w:t xml:space="preserve">σε αυτά τα </w:t>
      </w:r>
      <w:r>
        <w:rPr>
          <w:rFonts w:eastAsia="Times New Roman"/>
          <w:szCs w:val="24"/>
        </w:rPr>
        <w:t>έ</w:t>
      </w:r>
      <w:r>
        <w:rPr>
          <w:rFonts w:eastAsia="Times New Roman"/>
          <w:szCs w:val="24"/>
        </w:rPr>
        <w:t xml:space="preserve">δρανα, </w:t>
      </w:r>
      <w:r w:rsidRPr="005414F1">
        <w:rPr>
          <w:rFonts w:eastAsia="Times New Roman"/>
          <w:szCs w:val="24"/>
        </w:rPr>
        <w:t xml:space="preserve">οι οποίοι διαφωνούν με τη </w:t>
      </w:r>
      <w:r>
        <w:rPr>
          <w:rFonts w:eastAsia="Times New Roman"/>
          <w:szCs w:val="24"/>
        </w:rPr>
        <w:t>Σ</w:t>
      </w:r>
      <w:r w:rsidRPr="005414F1">
        <w:rPr>
          <w:rFonts w:eastAsia="Times New Roman"/>
          <w:szCs w:val="24"/>
        </w:rPr>
        <w:t xml:space="preserve">υμφωνία των Πρεσπών </w:t>
      </w:r>
      <w:r>
        <w:rPr>
          <w:rFonts w:eastAsia="Times New Roman"/>
          <w:szCs w:val="24"/>
        </w:rPr>
        <w:t>ή α</w:t>
      </w:r>
      <w:r w:rsidRPr="005414F1">
        <w:rPr>
          <w:rFonts w:eastAsia="Times New Roman"/>
          <w:szCs w:val="24"/>
        </w:rPr>
        <w:t xml:space="preserve">κροδεξιοί είναι οι μαθητές οι οποίοι διαμαρτύρονται για το </w:t>
      </w:r>
      <w:r>
        <w:rPr>
          <w:rFonts w:eastAsia="Times New Roman"/>
          <w:szCs w:val="24"/>
        </w:rPr>
        <w:t>σ</w:t>
      </w:r>
      <w:r w:rsidRPr="005414F1">
        <w:rPr>
          <w:rFonts w:eastAsia="Times New Roman"/>
          <w:szCs w:val="24"/>
        </w:rPr>
        <w:t>κοπιανό</w:t>
      </w:r>
      <w:r>
        <w:rPr>
          <w:rFonts w:eastAsia="Times New Roman"/>
          <w:szCs w:val="24"/>
        </w:rPr>
        <w:t xml:space="preserve">; </w:t>
      </w:r>
      <w:r w:rsidRPr="005414F1">
        <w:rPr>
          <w:rFonts w:eastAsia="Times New Roman"/>
          <w:szCs w:val="24"/>
        </w:rPr>
        <w:t xml:space="preserve"> </w:t>
      </w:r>
    </w:p>
    <w:p w14:paraId="120F8F8B" w14:textId="77777777" w:rsidR="0086761A" w:rsidRDefault="00427452">
      <w:pPr>
        <w:spacing w:line="600" w:lineRule="auto"/>
        <w:ind w:firstLine="720"/>
        <w:jc w:val="both"/>
        <w:rPr>
          <w:rFonts w:eastAsia="Times New Roman"/>
          <w:szCs w:val="24"/>
        </w:rPr>
      </w:pPr>
      <w:r>
        <w:rPr>
          <w:rFonts w:eastAsia="Times New Roman"/>
          <w:szCs w:val="24"/>
        </w:rPr>
        <w:t>Ν</w:t>
      </w:r>
      <w:r w:rsidRPr="005414F1">
        <w:rPr>
          <w:rFonts w:eastAsia="Times New Roman"/>
          <w:szCs w:val="24"/>
        </w:rPr>
        <w:t>α το ξεκαθαρίσουμε</w:t>
      </w:r>
      <w:r>
        <w:rPr>
          <w:rFonts w:eastAsia="Times New Roman"/>
          <w:szCs w:val="24"/>
        </w:rPr>
        <w:t>,</w:t>
      </w:r>
      <w:r w:rsidRPr="005414F1">
        <w:rPr>
          <w:rFonts w:eastAsia="Times New Roman"/>
          <w:szCs w:val="24"/>
        </w:rPr>
        <w:t xml:space="preserve"> </w:t>
      </w:r>
      <w:r>
        <w:rPr>
          <w:rFonts w:eastAsia="Times New Roman"/>
          <w:szCs w:val="24"/>
        </w:rPr>
        <w:t>λ</w:t>
      </w:r>
      <w:r w:rsidRPr="005414F1">
        <w:rPr>
          <w:rFonts w:eastAsia="Times New Roman"/>
          <w:szCs w:val="24"/>
        </w:rPr>
        <w:t>οιπόν</w:t>
      </w:r>
      <w:r>
        <w:rPr>
          <w:rFonts w:eastAsia="Times New Roman"/>
          <w:szCs w:val="24"/>
        </w:rPr>
        <w:t>.</w:t>
      </w:r>
      <w:r w:rsidRPr="005414F1">
        <w:rPr>
          <w:rFonts w:eastAsia="Times New Roman"/>
          <w:szCs w:val="24"/>
        </w:rPr>
        <w:t xml:space="preserve"> </w:t>
      </w:r>
      <w:r>
        <w:rPr>
          <w:rFonts w:eastAsia="Times New Roman"/>
          <w:szCs w:val="24"/>
        </w:rPr>
        <w:t>Τις</w:t>
      </w:r>
      <w:r w:rsidRPr="005414F1">
        <w:rPr>
          <w:rFonts w:eastAsia="Times New Roman"/>
          <w:szCs w:val="24"/>
        </w:rPr>
        <w:t xml:space="preserve"> έννοι</w:t>
      </w:r>
      <w:r>
        <w:rPr>
          <w:rFonts w:eastAsia="Times New Roman"/>
          <w:szCs w:val="24"/>
        </w:rPr>
        <w:t>ε</w:t>
      </w:r>
      <w:r w:rsidRPr="005414F1">
        <w:rPr>
          <w:rFonts w:eastAsia="Times New Roman"/>
          <w:szCs w:val="24"/>
        </w:rPr>
        <w:t xml:space="preserve">ς της </w:t>
      </w:r>
      <w:r>
        <w:rPr>
          <w:rFonts w:eastAsia="Times New Roman"/>
          <w:szCs w:val="24"/>
        </w:rPr>
        <w:t>α</w:t>
      </w:r>
      <w:r w:rsidRPr="005414F1">
        <w:rPr>
          <w:rFonts w:eastAsia="Times New Roman"/>
          <w:szCs w:val="24"/>
        </w:rPr>
        <w:t xml:space="preserve">σφάλειας του </w:t>
      </w:r>
      <w:r>
        <w:rPr>
          <w:rFonts w:eastAsia="Times New Roman"/>
          <w:szCs w:val="24"/>
        </w:rPr>
        <w:t>π</w:t>
      </w:r>
      <w:r w:rsidRPr="005414F1">
        <w:rPr>
          <w:rFonts w:eastAsia="Times New Roman"/>
          <w:szCs w:val="24"/>
        </w:rPr>
        <w:t>ολίτη</w:t>
      </w:r>
      <w:r>
        <w:rPr>
          <w:rFonts w:eastAsia="Times New Roman"/>
          <w:szCs w:val="24"/>
        </w:rPr>
        <w:t>,</w:t>
      </w:r>
      <w:r w:rsidRPr="005414F1">
        <w:rPr>
          <w:rFonts w:eastAsia="Times New Roman"/>
          <w:szCs w:val="24"/>
        </w:rPr>
        <w:t xml:space="preserve"> της πατρίδας και της εθνικής συνείδησης ούτε στην ακροδεξιά τις χαρίζουμε ούτε </w:t>
      </w:r>
      <w:r>
        <w:rPr>
          <w:rFonts w:eastAsia="Times New Roman"/>
          <w:szCs w:val="24"/>
        </w:rPr>
        <w:t>έ</w:t>
      </w:r>
      <w:r w:rsidRPr="005414F1">
        <w:rPr>
          <w:rFonts w:eastAsia="Times New Roman"/>
          <w:szCs w:val="24"/>
        </w:rPr>
        <w:t xml:space="preserve">χουμε ενοχές που </w:t>
      </w:r>
      <w:r>
        <w:rPr>
          <w:rFonts w:eastAsia="Times New Roman"/>
          <w:szCs w:val="24"/>
        </w:rPr>
        <w:t>τις στηρίζουμε.</w:t>
      </w:r>
      <w:r w:rsidRPr="005414F1">
        <w:rPr>
          <w:rFonts w:eastAsia="Times New Roman"/>
          <w:szCs w:val="24"/>
        </w:rPr>
        <w:t xml:space="preserve"> </w:t>
      </w:r>
      <w:r>
        <w:rPr>
          <w:rFonts w:eastAsia="Times New Roman"/>
          <w:szCs w:val="24"/>
        </w:rPr>
        <w:t>Ε</w:t>
      </w:r>
      <w:r w:rsidRPr="005414F1">
        <w:rPr>
          <w:rFonts w:eastAsia="Times New Roman"/>
          <w:szCs w:val="24"/>
        </w:rPr>
        <w:t xml:space="preserve">σείς </w:t>
      </w:r>
      <w:r>
        <w:rPr>
          <w:rFonts w:eastAsia="Times New Roman"/>
          <w:szCs w:val="24"/>
        </w:rPr>
        <w:t>κρατήστε</w:t>
      </w:r>
      <w:r w:rsidRPr="005414F1">
        <w:rPr>
          <w:rFonts w:eastAsia="Times New Roman"/>
          <w:szCs w:val="24"/>
        </w:rPr>
        <w:t xml:space="preserve"> όλους αυτούς </w:t>
      </w:r>
      <w:r>
        <w:rPr>
          <w:rFonts w:eastAsia="Times New Roman"/>
          <w:szCs w:val="24"/>
        </w:rPr>
        <w:t>τους –εντός εισαγωγικών- προοδευτικούς», ό</w:t>
      </w:r>
      <w:r w:rsidRPr="005414F1">
        <w:rPr>
          <w:rFonts w:eastAsia="Times New Roman"/>
          <w:szCs w:val="24"/>
        </w:rPr>
        <w:t xml:space="preserve">πως </w:t>
      </w:r>
      <w:r w:rsidRPr="005414F1">
        <w:rPr>
          <w:rFonts w:eastAsia="Times New Roman"/>
          <w:szCs w:val="24"/>
        </w:rPr>
        <w:t>τους θεωρείτ</w:t>
      </w:r>
      <w:r>
        <w:rPr>
          <w:rFonts w:eastAsia="Times New Roman"/>
          <w:szCs w:val="24"/>
        </w:rPr>
        <w:t xml:space="preserve">ε, τους </w:t>
      </w:r>
      <w:r>
        <w:rPr>
          <w:rFonts w:eastAsia="Times New Roman"/>
          <w:szCs w:val="24"/>
        </w:rPr>
        <w:t>«</w:t>
      </w:r>
      <w:r>
        <w:rPr>
          <w:rFonts w:eastAsia="Times New Roman"/>
          <w:szCs w:val="24"/>
        </w:rPr>
        <w:t>Ρουβίκωνες</w:t>
      </w:r>
      <w:r>
        <w:rPr>
          <w:rFonts w:eastAsia="Times New Roman"/>
          <w:szCs w:val="24"/>
        </w:rPr>
        <w:t>»</w:t>
      </w:r>
      <w:r>
        <w:rPr>
          <w:rFonts w:eastAsia="Times New Roman"/>
          <w:szCs w:val="24"/>
        </w:rPr>
        <w:t xml:space="preserve">, τους αναρχικούς, </w:t>
      </w:r>
      <w:r w:rsidRPr="005414F1">
        <w:rPr>
          <w:rFonts w:eastAsia="Times New Roman"/>
          <w:szCs w:val="24"/>
        </w:rPr>
        <w:t>τους κάθε λογής μπαχαλάκηδες</w:t>
      </w:r>
      <w:r>
        <w:rPr>
          <w:rFonts w:eastAsia="Times New Roman"/>
          <w:szCs w:val="24"/>
        </w:rPr>
        <w:t>,</w:t>
      </w:r>
      <w:r w:rsidRPr="005414F1">
        <w:rPr>
          <w:rFonts w:eastAsia="Times New Roman"/>
          <w:szCs w:val="24"/>
        </w:rPr>
        <w:t xml:space="preserve"> οι οποίοι </w:t>
      </w:r>
      <w:r>
        <w:rPr>
          <w:rFonts w:eastAsia="Times New Roman"/>
          <w:szCs w:val="24"/>
        </w:rPr>
        <w:t>τ</w:t>
      </w:r>
      <w:r w:rsidRPr="005414F1">
        <w:rPr>
          <w:rFonts w:eastAsia="Times New Roman"/>
          <w:szCs w:val="24"/>
        </w:rPr>
        <w:t xml:space="preserve">ο μόνο που κάνουν είναι να σπάνε και </w:t>
      </w:r>
      <w:r>
        <w:rPr>
          <w:rFonts w:eastAsia="Times New Roman"/>
          <w:szCs w:val="24"/>
        </w:rPr>
        <w:t xml:space="preserve">να καίνε ανενόχλητοι την Αθήνα. </w:t>
      </w:r>
      <w:r w:rsidRPr="005414F1">
        <w:rPr>
          <w:rFonts w:eastAsia="Times New Roman"/>
          <w:szCs w:val="24"/>
        </w:rPr>
        <w:t xml:space="preserve"> </w:t>
      </w:r>
    </w:p>
    <w:p w14:paraId="120F8F8C" w14:textId="77777777" w:rsidR="0086761A" w:rsidRDefault="00427452">
      <w:pPr>
        <w:spacing w:line="600" w:lineRule="auto"/>
        <w:ind w:firstLine="720"/>
        <w:jc w:val="both"/>
        <w:rPr>
          <w:rFonts w:eastAsia="Times New Roman"/>
          <w:szCs w:val="24"/>
        </w:rPr>
      </w:pPr>
      <w:r>
        <w:rPr>
          <w:rFonts w:eastAsia="Times New Roman"/>
          <w:szCs w:val="24"/>
        </w:rPr>
        <w:t>Σ</w:t>
      </w:r>
      <w:r w:rsidRPr="005414F1">
        <w:rPr>
          <w:rFonts w:eastAsia="Times New Roman"/>
          <w:szCs w:val="24"/>
        </w:rPr>
        <w:t>ταματήστε</w:t>
      </w:r>
      <w:r>
        <w:rPr>
          <w:rFonts w:eastAsia="Times New Roman"/>
          <w:szCs w:val="24"/>
        </w:rPr>
        <w:t>,</w:t>
      </w:r>
      <w:r w:rsidRPr="005414F1">
        <w:rPr>
          <w:rFonts w:eastAsia="Times New Roman"/>
          <w:szCs w:val="24"/>
        </w:rPr>
        <w:t xml:space="preserve"> </w:t>
      </w:r>
      <w:r>
        <w:rPr>
          <w:rFonts w:eastAsia="Times New Roman"/>
          <w:szCs w:val="24"/>
        </w:rPr>
        <w:t xml:space="preserve">όμως, κυρίες και </w:t>
      </w:r>
      <w:r w:rsidRPr="005414F1">
        <w:rPr>
          <w:rFonts w:eastAsia="Times New Roman"/>
          <w:szCs w:val="24"/>
        </w:rPr>
        <w:t>κύριοι συνάδελφοι</w:t>
      </w:r>
      <w:r>
        <w:rPr>
          <w:rFonts w:eastAsia="Times New Roman"/>
          <w:szCs w:val="24"/>
        </w:rPr>
        <w:t xml:space="preserve"> της Κυβέρνησης, να προσβάλλετε</w:t>
      </w:r>
      <w:r w:rsidRPr="005414F1">
        <w:rPr>
          <w:rFonts w:eastAsia="Times New Roman"/>
          <w:szCs w:val="24"/>
        </w:rPr>
        <w:t xml:space="preserve"> το εθνικό και </w:t>
      </w:r>
      <w:r>
        <w:rPr>
          <w:rFonts w:eastAsia="Times New Roman"/>
          <w:szCs w:val="24"/>
        </w:rPr>
        <w:t>θ</w:t>
      </w:r>
      <w:r w:rsidRPr="005414F1">
        <w:rPr>
          <w:rFonts w:eastAsia="Times New Roman"/>
          <w:szCs w:val="24"/>
        </w:rPr>
        <w:t>ρησκευτικό συναίσθημα των Ελλήνων και αντιληφθείτε ότι στα εθνικά ζητήματα απαιτείται σοβαρότητα</w:t>
      </w:r>
      <w:r>
        <w:rPr>
          <w:rFonts w:eastAsia="Times New Roman"/>
          <w:szCs w:val="24"/>
        </w:rPr>
        <w:t>,</w:t>
      </w:r>
      <w:r w:rsidRPr="005414F1">
        <w:rPr>
          <w:rFonts w:eastAsia="Times New Roman"/>
          <w:szCs w:val="24"/>
        </w:rPr>
        <w:t xml:space="preserve"> σχεδιασμός</w:t>
      </w:r>
      <w:r>
        <w:rPr>
          <w:rFonts w:eastAsia="Times New Roman"/>
          <w:szCs w:val="24"/>
        </w:rPr>
        <w:t>,</w:t>
      </w:r>
      <w:r w:rsidRPr="005414F1">
        <w:rPr>
          <w:rFonts w:eastAsia="Times New Roman"/>
          <w:szCs w:val="24"/>
        </w:rPr>
        <w:t xml:space="preserve"> </w:t>
      </w:r>
      <w:r>
        <w:rPr>
          <w:rFonts w:eastAsia="Times New Roman"/>
          <w:szCs w:val="24"/>
        </w:rPr>
        <w:t>ο</w:t>
      </w:r>
      <w:r w:rsidRPr="005414F1">
        <w:rPr>
          <w:rFonts w:eastAsia="Times New Roman"/>
          <w:szCs w:val="24"/>
        </w:rPr>
        <w:t>μόνοια και συνεννόηση</w:t>
      </w:r>
      <w:r>
        <w:rPr>
          <w:rFonts w:eastAsia="Times New Roman"/>
          <w:szCs w:val="24"/>
        </w:rPr>
        <w:t>.</w:t>
      </w:r>
    </w:p>
    <w:p w14:paraId="120F8F8D" w14:textId="77777777" w:rsidR="0086761A" w:rsidRDefault="00427452">
      <w:pPr>
        <w:spacing w:line="600" w:lineRule="auto"/>
        <w:ind w:firstLine="720"/>
        <w:jc w:val="both"/>
        <w:rPr>
          <w:rFonts w:eastAsia="Times New Roman"/>
          <w:szCs w:val="24"/>
        </w:rPr>
      </w:pPr>
      <w:r w:rsidRPr="005414F1">
        <w:rPr>
          <w:rFonts w:eastAsia="Times New Roman"/>
          <w:szCs w:val="24"/>
        </w:rPr>
        <w:t xml:space="preserve"> </w:t>
      </w:r>
      <w:r>
        <w:rPr>
          <w:rFonts w:eastAsia="Times New Roman"/>
          <w:szCs w:val="24"/>
        </w:rPr>
        <w:t>Μ</w:t>
      </w:r>
      <w:r w:rsidRPr="005414F1">
        <w:rPr>
          <w:rFonts w:eastAsia="Times New Roman"/>
          <w:szCs w:val="24"/>
        </w:rPr>
        <w:t>ε αυτές τις σκέψεις</w:t>
      </w:r>
      <w:r>
        <w:rPr>
          <w:rFonts w:eastAsia="Times New Roman"/>
          <w:szCs w:val="24"/>
        </w:rPr>
        <w:t xml:space="preserve">, κυρία Πρόεδρε, καταψηφίζω τον </w:t>
      </w:r>
      <w:r>
        <w:rPr>
          <w:rFonts w:eastAsia="Times New Roman"/>
          <w:szCs w:val="24"/>
        </w:rPr>
        <w:t>π</w:t>
      </w:r>
      <w:r>
        <w:rPr>
          <w:rFonts w:eastAsia="Times New Roman"/>
          <w:szCs w:val="24"/>
        </w:rPr>
        <w:t>ροϋπολογισμό της Κυβέρνησης.</w:t>
      </w:r>
    </w:p>
    <w:p w14:paraId="120F8F8E" w14:textId="77777777" w:rsidR="0086761A" w:rsidRDefault="00427452">
      <w:pPr>
        <w:spacing w:line="600" w:lineRule="auto"/>
        <w:ind w:firstLine="720"/>
        <w:jc w:val="both"/>
        <w:rPr>
          <w:rFonts w:eastAsia="Times New Roman"/>
          <w:szCs w:val="24"/>
        </w:rPr>
      </w:pPr>
      <w:r>
        <w:rPr>
          <w:rFonts w:eastAsia="Times New Roman"/>
          <w:szCs w:val="24"/>
        </w:rPr>
        <w:t xml:space="preserve">Ευχαριστώ. </w:t>
      </w:r>
    </w:p>
    <w:p w14:paraId="120F8F8F" w14:textId="77777777" w:rsidR="0086761A" w:rsidRDefault="00427452">
      <w:pPr>
        <w:spacing w:line="600" w:lineRule="auto"/>
        <w:ind w:firstLine="720"/>
        <w:jc w:val="both"/>
        <w:rPr>
          <w:rFonts w:eastAsia="Times New Roman" w:cs="Times New Roman"/>
          <w:szCs w:val="24"/>
        </w:rPr>
      </w:pPr>
      <w:r w:rsidRPr="00812681">
        <w:rPr>
          <w:rFonts w:eastAsia="Times New Roman" w:cs="Times New Roman"/>
          <w:b/>
          <w:szCs w:val="24"/>
        </w:rPr>
        <w:lastRenderedPageBreak/>
        <w:t xml:space="preserve">ΠΡΟΕΔΡΕΥΟΥΣΑ (Αναστασία </w:t>
      </w:r>
      <w:r w:rsidRPr="00812681">
        <w:rPr>
          <w:rFonts w:eastAsia="Times New Roman" w:cs="Times New Roman"/>
          <w:b/>
          <w:szCs w:val="24"/>
        </w:rPr>
        <w:t>Χριστοδουλοπούλου):</w:t>
      </w:r>
      <w:r>
        <w:rPr>
          <w:rFonts w:eastAsia="Times New Roman" w:cs="Times New Roman"/>
          <w:szCs w:val="24"/>
        </w:rPr>
        <w:t xml:space="preserve"> Σε αυτό το σημείο σταματάμε υποχρεωτικά. Δεν είμαι μόνο εγώ που προεδρεύω, αλλά και οι εργαζόμενοι που είναι εδώ από το πρωί.</w:t>
      </w:r>
    </w:p>
    <w:p w14:paraId="120F8F90" w14:textId="77777777" w:rsidR="0086761A" w:rsidRDefault="004274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 xml:space="preserve">έχεστε </w:t>
      </w:r>
      <w:r>
        <w:rPr>
          <w:rFonts w:eastAsia="Times New Roman" w:cs="Times New Roman"/>
          <w:szCs w:val="24"/>
        </w:rPr>
        <w:t>σ</w:t>
      </w:r>
      <w:r>
        <w:rPr>
          <w:rFonts w:eastAsia="Times New Roman" w:cs="Times New Roman"/>
          <w:szCs w:val="24"/>
        </w:rPr>
        <w:t>το σημείο</w:t>
      </w:r>
      <w:r>
        <w:rPr>
          <w:rFonts w:eastAsia="Times New Roman" w:cs="Times New Roman"/>
          <w:szCs w:val="24"/>
        </w:rPr>
        <w:t xml:space="preserve"> αυτό</w:t>
      </w:r>
      <w:r>
        <w:rPr>
          <w:rFonts w:eastAsia="Times New Roman" w:cs="Times New Roman"/>
          <w:szCs w:val="24"/>
        </w:rPr>
        <w:t xml:space="preserve"> να λύσουμε τη συνεδρίαση;</w:t>
      </w:r>
    </w:p>
    <w:p w14:paraId="120F8F91" w14:textId="77777777" w:rsidR="0086761A" w:rsidRDefault="00427452">
      <w:pPr>
        <w:spacing w:line="600" w:lineRule="auto"/>
        <w:ind w:firstLine="720"/>
        <w:jc w:val="both"/>
        <w:rPr>
          <w:rFonts w:eastAsia="Times New Roman" w:cs="Times New Roman"/>
          <w:szCs w:val="24"/>
        </w:rPr>
      </w:pPr>
      <w:r w:rsidRPr="00941DF6">
        <w:rPr>
          <w:rFonts w:eastAsia="Times New Roman" w:cs="Times New Roman"/>
          <w:b/>
          <w:szCs w:val="24"/>
        </w:rPr>
        <w:t>ΟΛΟΙ ΟΙ ΒΟΥΛΕΥΤΕΣ:</w:t>
      </w:r>
      <w:r>
        <w:rPr>
          <w:rFonts w:eastAsia="Times New Roman" w:cs="Times New Roman"/>
          <w:szCs w:val="24"/>
        </w:rPr>
        <w:t xml:space="preserve"> Μάλιστα, μά</w:t>
      </w:r>
      <w:r>
        <w:rPr>
          <w:rFonts w:eastAsia="Times New Roman" w:cs="Times New Roman"/>
          <w:szCs w:val="24"/>
        </w:rPr>
        <w:t>λιστα.</w:t>
      </w:r>
    </w:p>
    <w:p w14:paraId="120F8F92" w14:textId="77777777" w:rsidR="0086761A" w:rsidRDefault="00427452">
      <w:pPr>
        <w:spacing w:line="600" w:lineRule="auto"/>
        <w:ind w:firstLine="720"/>
        <w:jc w:val="both"/>
        <w:rPr>
          <w:rFonts w:eastAsia="Times New Roman" w:cs="Times New Roman"/>
          <w:szCs w:val="24"/>
        </w:rPr>
      </w:pPr>
      <w:r w:rsidRPr="00812681">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0.20΄ λύεται η συνεδρίαση για σήμερα Παρασκευή 14 Δεκεμβρίου 2018 και ώρα 10.00΄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 xml:space="preserve">: </w:t>
      </w:r>
      <w:r>
        <w:rPr>
          <w:rFonts w:eastAsia="Times New Roman" w:cs="Times New Roman"/>
          <w:szCs w:val="24"/>
        </w:rPr>
        <w:t>νομοθετική εργασία</w:t>
      </w:r>
      <w:r>
        <w:rPr>
          <w:rFonts w:eastAsia="Times New Roman" w:cs="Times New Roman"/>
          <w:szCs w:val="24"/>
        </w:rPr>
        <w:t xml:space="preserve">, </w:t>
      </w:r>
      <w:r>
        <w:rPr>
          <w:rFonts w:eastAsia="Times New Roman" w:cs="Times New Roman"/>
          <w:szCs w:val="24"/>
        </w:rPr>
        <w:t>συνέχιση της συζήτησης επί του</w:t>
      </w:r>
      <w:r>
        <w:rPr>
          <w:rFonts w:eastAsia="Times New Roman" w:cs="Times New Roman"/>
          <w:szCs w:val="24"/>
        </w:rPr>
        <w:t xml:space="preserve"> σχεδίου νόμου του Υπουργείου Οικονομικών «Κύρωση του Κρατικού Προϋπολογισμού οικονομικού έτους 2019».</w:t>
      </w:r>
    </w:p>
    <w:p w14:paraId="120F8F93" w14:textId="77777777" w:rsidR="0086761A" w:rsidRDefault="00427452">
      <w:pPr>
        <w:spacing w:line="600" w:lineRule="auto"/>
        <w:ind w:firstLine="720"/>
        <w:jc w:val="both"/>
        <w:rPr>
          <w:rFonts w:eastAsia="Times New Roman" w:cs="Times New Roman"/>
          <w:b/>
          <w:szCs w:val="24"/>
        </w:rPr>
      </w:pPr>
      <w:r w:rsidRPr="00941DF6">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sidRPr="00941DF6">
        <w:rPr>
          <w:rFonts w:eastAsia="Times New Roman" w:cs="Times New Roman"/>
          <w:b/>
          <w:szCs w:val="24"/>
        </w:rPr>
        <w:t>ΟΙ ΓΡΑΜΜΑΤΕΙΣ</w:t>
      </w:r>
    </w:p>
    <w:p w14:paraId="120F8F94" w14:textId="77777777" w:rsidR="0086761A" w:rsidRDefault="0086761A">
      <w:pPr>
        <w:spacing w:line="600" w:lineRule="auto"/>
        <w:ind w:firstLine="720"/>
        <w:jc w:val="both"/>
        <w:rPr>
          <w:rFonts w:eastAsia="Times New Roman" w:cs="Times New Roman"/>
          <w:b/>
          <w:szCs w:val="24"/>
        </w:rPr>
      </w:pPr>
    </w:p>
    <w:sectPr w:rsidR="008676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OydpSJsMkhR+XP1bmQ2cvBu45bs=" w:salt="ByWNKQ4b0GVQq15Jo7Z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1A"/>
    <w:rsid w:val="00427452"/>
    <w:rsid w:val="00735A74"/>
    <w:rsid w:val="008676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85A8"/>
  <w15:docId w15:val="{7CF895AC-D084-483B-A471-E4104314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42FA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42FA6"/>
    <w:rPr>
      <w:rFonts w:ascii="Segoe UI" w:hAnsi="Segoe UI" w:cs="Segoe UI"/>
      <w:sz w:val="18"/>
      <w:szCs w:val="18"/>
    </w:rPr>
  </w:style>
  <w:style w:type="paragraph" w:styleId="a4">
    <w:name w:val="Revision"/>
    <w:hidden/>
    <w:uiPriority w:val="99"/>
    <w:semiHidden/>
    <w:rsid w:val="00DE6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745</MetadataID>
    <Session xmlns="641f345b-441b-4b81-9152-adc2e73ba5e1">Δ´</Session>
    <Date xmlns="641f345b-441b-4b81-9152-adc2e73ba5e1">2018-12-12T22:00:00+00:00</Date>
    <Status xmlns="641f345b-441b-4b81-9152-adc2e73ba5e1">
      <Url>https://intra.parliament.gr/praktika/Lists/Incoming_Metadata/EditForm.aspx?ID=745&amp;Source=/praktika/Recordings_Library/Forms/AllItems.aspx</Url>
      <Description>Δημοσιεύτηκε</Description>
    </Status>
    <Meeting xmlns="641f345b-441b-4b81-9152-adc2e73ba5e1">ΜΓ´</Meeting>
  </documentManagement>
</p:properties>
</file>

<file path=customXml/itemProps1.xml><?xml version="1.0" encoding="utf-8"?>
<ds:datastoreItem xmlns:ds="http://schemas.openxmlformats.org/officeDocument/2006/customXml" ds:itemID="{35FCBB18-625B-4EEE-83A9-E3FA0DD41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80A99-43E9-4C2D-88E8-26C87B8C50F0}">
  <ds:schemaRefs>
    <ds:schemaRef ds:uri="http://schemas.microsoft.com/sharepoint/v3/contenttype/forms"/>
  </ds:schemaRefs>
</ds:datastoreItem>
</file>

<file path=customXml/itemProps3.xml><?xml version="1.0" encoding="utf-8"?>
<ds:datastoreItem xmlns:ds="http://schemas.openxmlformats.org/officeDocument/2006/customXml" ds:itemID="{0EC7F60D-AB9C-4B0D-B98B-343204CD57C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602</Pages>
  <Words>111847</Words>
  <Characters>603980</Characters>
  <Application>Microsoft Office Word</Application>
  <DocSecurity>0</DocSecurity>
  <Lines>5033</Lines>
  <Paragraphs>1428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2018-12-21T09:10:00Z</dcterms:created>
  <dcterms:modified xsi:type="dcterms:W3CDTF">2018-12-21T09:10:00Z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