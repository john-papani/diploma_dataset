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3AE25" w14:textId="77777777" w:rsidR="00394BEF" w:rsidRPr="00394BEF" w:rsidRDefault="00394BEF" w:rsidP="00394BEF">
      <w:pPr>
        <w:spacing w:after="0" w:line="360" w:lineRule="auto"/>
        <w:rPr>
          <w:ins w:id="0" w:author="Φλούδα Χριστίνα" w:date="2018-09-04T13:10:00Z"/>
          <w:rFonts w:eastAsia="Times New Roman"/>
          <w:szCs w:val="24"/>
          <w:lang w:eastAsia="en-US"/>
        </w:rPr>
      </w:pPr>
      <w:ins w:id="1" w:author="Φλούδα Χριστίνα" w:date="2018-09-04T13:10:00Z">
        <w:r w:rsidRPr="00394BE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1CC8567" w14:textId="77777777" w:rsidR="00394BEF" w:rsidRPr="00394BEF" w:rsidRDefault="00394BEF" w:rsidP="00394BEF">
      <w:pPr>
        <w:spacing w:after="0" w:line="360" w:lineRule="auto"/>
        <w:rPr>
          <w:ins w:id="2" w:author="Φλούδα Χριστίνα" w:date="2018-09-04T13:10:00Z"/>
          <w:rFonts w:eastAsia="Times New Roman"/>
          <w:szCs w:val="24"/>
          <w:lang w:eastAsia="en-US"/>
        </w:rPr>
      </w:pPr>
    </w:p>
    <w:p w14:paraId="2E269098" w14:textId="77777777" w:rsidR="00394BEF" w:rsidRPr="00394BEF" w:rsidRDefault="00394BEF" w:rsidP="00394BEF">
      <w:pPr>
        <w:spacing w:after="0" w:line="360" w:lineRule="auto"/>
        <w:rPr>
          <w:ins w:id="3" w:author="Φλούδα Χριστίνα" w:date="2018-09-04T13:10:00Z"/>
          <w:rFonts w:eastAsia="Times New Roman"/>
          <w:szCs w:val="24"/>
          <w:lang w:eastAsia="en-US"/>
        </w:rPr>
      </w:pPr>
      <w:ins w:id="4" w:author="Φλούδα Χριστίνα" w:date="2018-09-04T13:10:00Z">
        <w:r w:rsidRPr="00394BEF">
          <w:rPr>
            <w:rFonts w:eastAsia="Times New Roman"/>
            <w:szCs w:val="24"/>
            <w:lang w:eastAsia="en-US"/>
          </w:rPr>
          <w:t>ΠΙΝΑΚΑΣ ΠΕΡΙΕΧΟΜΕΝΩΝ</w:t>
        </w:r>
      </w:ins>
    </w:p>
    <w:p w14:paraId="1885D856" w14:textId="77777777" w:rsidR="00394BEF" w:rsidRPr="00394BEF" w:rsidRDefault="00394BEF" w:rsidP="00394BEF">
      <w:pPr>
        <w:spacing w:after="0" w:line="360" w:lineRule="auto"/>
        <w:rPr>
          <w:ins w:id="5" w:author="Φλούδα Χριστίνα" w:date="2018-09-04T13:10:00Z"/>
          <w:rFonts w:eastAsia="Times New Roman"/>
          <w:szCs w:val="24"/>
          <w:lang w:eastAsia="en-US"/>
        </w:rPr>
      </w:pPr>
      <w:ins w:id="6" w:author="Φλούδα Χριστίνα" w:date="2018-09-04T13:10:00Z">
        <w:r w:rsidRPr="00394BEF">
          <w:rPr>
            <w:rFonts w:eastAsia="Times New Roman"/>
            <w:szCs w:val="24"/>
            <w:lang w:eastAsia="en-US"/>
          </w:rPr>
          <w:t xml:space="preserve">ΙΖ΄ ΠΕΡΙΟΔΟΣ </w:t>
        </w:r>
      </w:ins>
    </w:p>
    <w:p w14:paraId="61C908CC" w14:textId="77777777" w:rsidR="00394BEF" w:rsidRPr="00394BEF" w:rsidRDefault="00394BEF" w:rsidP="00394BEF">
      <w:pPr>
        <w:spacing w:after="0" w:line="360" w:lineRule="auto"/>
        <w:rPr>
          <w:ins w:id="7" w:author="Φλούδα Χριστίνα" w:date="2018-09-04T13:10:00Z"/>
          <w:rFonts w:eastAsia="Times New Roman"/>
          <w:szCs w:val="24"/>
          <w:lang w:eastAsia="en-US"/>
        </w:rPr>
      </w:pPr>
      <w:ins w:id="8" w:author="Φλούδα Χριστίνα" w:date="2018-09-04T13:10:00Z">
        <w:r w:rsidRPr="00394BEF">
          <w:rPr>
            <w:rFonts w:eastAsia="Times New Roman"/>
            <w:szCs w:val="24"/>
            <w:lang w:eastAsia="en-US"/>
          </w:rPr>
          <w:t>ΠΡΟΕΔΡΕΥΟΜΕΝΗΣ ΚΟΙΝΟΒΟΥΛΕΥΤΙΚΗΣ ΔΗΜΟΚΡΑΤΙΑΣ</w:t>
        </w:r>
      </w:ins>
    </w:p>
    <w:p w14:paraId="786364BB" w14:textId="77777777" w:rsidR="00394BEF" w:rsidRPr="00394BEF" w:rsidRDefault="00394BEF" w:rsidP="00394BEF">
      <w:pPr>
        <w:spacing w:after="0" w:line="360" w:lineRule="auto"/>
        <w:rPr>
          <w:ins w:id="9" w:author="Φλούδα Χριστίνα" w:date="2018-09-04T13:10:00Z"/>
          <w:rFonts w:eastAsia="Times New Roman"/>
          <w:szCs w:val="24"/>
          <w:lang w:eastAsia="en-US"/>
        </w:rPr>
      </w:pPr>
      <w:ins w:id="10" w:author="Φλούδα Χριστίνα" w:date="2018-09-04T13:10:00Z">
        <w:r w:rsidRPr="00394BEF">
          <w:rPr>
            <w:rFonts w:eastAsia="Times New Roman"/>
            <w:szCs w:val="24"/>
            <w:lang w:eastAsia="en-US"/>
          </w:rPr>
          <w:t>ΤΜΗΜΑ ΔΙΑΚΟΠΗΣ ΕΡΓΑΣΙΩΝ ΒΟΥΛΗΣ</w:t>
        </w:r>
      </w:ins>
    </w:p>
    <w:p w14:paraId="181C45FC" w14:textId="77777777" w:rsidR="00394BEF" w:rsidRPr="00394BEF" w:rsidRDefault="00394BEF" w:rsidP="00394BEF">
      <w:pPr>
        <w:spacing w:after="0" w:line="360" w:lineRule="auto"/>
        <w:rPr>
          <w:ins w:id="11" w:author="Φλούδα Χριστίνα" w:date="2018-09-04T13:10:00Z"/>
          <w:rFonts w:eastAsia="Times New Roman"/>
          <w:szCs w:val="24"/>
          <w:lang w:eastAsia="en-US"/>
        </w:rPr>
      </w:pPr>
      <w:ins w:id="12" w:author="Φλούδα Χριστίνα" w:date="2018-09-04T13:10:00Z">
        <w:r w:rsidRPr="00394BEF">
          <w:rPr>
            <w:rFonts w:eastAsia="Times New Roman"/>
            <w:szCs w:val="24"/>
            <w:lang w:eastAsia="en-US"/>
          </w:rPr>
          <w:t>ΘΕΡΟΥΣ 2018</w:t>
        </w:r>
      </w:ins>
    </w:p>
    <w:p w14:paraId="0FB58554" w14:textId="77777777" w:rsidR="00394BEF" w:rsidRPr="00394BEF" w:rsidRDefault="00394BEF" w:rsidP="00394BEF">
      <w:pPr>
        <w:spacing w:after="0" w:line="360" w:lineRule="auto"/>
        <w:rPr>
          <w:ins w:id="13" w:author="Φλούδα Χριστίνα" w:date="2018-09-04T13:10:00Z"/>
          <w:rFonts w:eastAsia="Times New Roman"/>
          <w:szCs w:val="24"/>
          <w:lang w:eastAsia="en-US"/>
        </w:rPr>
      </w:pPr>
    </w:p>
    <w:p w14:paraId="41C8A482" w14:textId="77777777" w:rsidR="00394BEF" w:rsidRPr="00394BEF" w:rsidRDefault="00394BEF" w:rsidP="00394BEF">
      <w:pPr>
        <w:spacing w:after="0" w:line="360" w:lineRule="auto"/>
        <w:rPr>
          <w:ins w:id="14" w:author="Φλούδα Χριστίνα" w:date="2018-09-04T13:10:00Z"/>
          <w:rFonts w:eastAsia="Times New Roman"/>
          <w:szCs w:val="24"/>
          <w:lang w:eastAsia="en-US"/>
        </w:rPr>
      </w:pPr>
      <w:ins w:id="15" w:author="Φλούδα Χριστίνα" w:date="2018-09-04T13:10:00Z">
        <w:r w:rsidRPr="00394BEF">
          <w:rPr>
            <w:rFonts w:eastAsia="Times New Roman"/>
            <w:szCs w:val="24"/>
            <w:lang w:eastAsia="en-US"/>
          </w:rPr>
          <w:t>ΣΥΝΕΔΡΙΑΣΗ ΣΤ΄</w:t>
        </w:r>
      </w:ins>
    </w:p>
    <w:p w14:paraId="495BE385" w14:textId="33E8F7F7" w:rsidR="00394BEF" w:rsidRPr="00394BEF" w:rsidRDefault="00394BEF" w:rsidP="00394BEF">
      <w:pPr>
        <w:spacing w:after="0" w:line="360" w:lineRule="auto"/>
        <w:rPr>
          <w:ins w:id="16" w:author="Φλούδα Χριστίνα" w:date="2018-09-04T13:10:00Z"/>
          <w:rFonts w:eastAsia="Times New Roman"/>
          <w:szCs w:val="24"/>
          <w:lang w:eastAsia="en-US"/>
        </w:rPr>
      </w:pPr>
      <w:ins w:id="17" w:author="Φλούδα Χριστίνα" w:date="2018-09-04T13:13:00Z">
        <w:r>
          <w:rPr>
            <w:rFonts w:eastAsia="Times New Roman"/>
            <w:szCs w:val="24"/>
            <w:lang w:eastAsia="en-US"/>
          </w:rPr>
          <w:t>Τρίτη</w:t>
        </w:r>
      </w:ins>
      <w:bookmarkStart w:id="18" w:name="_GoBack"/>
      <w:bookmarkEnd w:id="18"/>
      <w:ins w:id="19" w:author="Φλούδα Χριστίνα" w:date="2018-09-04T13:10:00Z">
        <w:r w:rsidRPr="00394BEF">
          <w:rPr>
            <w:rFonts w:eastAsia="Times New Roman"/>
            <w:szCs w:val="24"/>
            <w:lang w:eastAsia="en-US"/>
          </w:rPr>
          <w:t xml:space="preserve">  31 Ιουλίου 2018</w:t>
        </w:r>
      </w:ins>
    </w:p>
    <w:p w14:paraId="65344C6A" w14:textId="77777777" w:rsidR="00394BEF" w:rsidRPr="00394BEF" w:rsidRDefault="00394BEF" w:rsidP="00394BEF">
      <w:pPr>
        <w:spacing w:after="0" w:line="360" w:lineRule="auto"/>
        <w:rPr>
          <w:ins w:id="20" w:author="Φλούδα Χριστίνα" w:date="2018-09-04T13:10:00Z"/>
          <w:rFonts w:eastAsia="Times New Roman"/>
          <w:szCs w:val="24"/>
          <w:lang w:eastAsia="en-US"/>
        </w:rPr>
      </w:pPr>
    </w:p>
    <w:p w14:paraId="22647C51" w14:textId="77777777" w:rsidR="00394BEF" w:rsidRPr="00394BEF" w:rsidRDefault="00394BEF" w:rsidP="00394BEF">
      <w:pPr>
        <w:spacing w:after="0" w:line="360" w:lineRule="auto"/>
        <w:rPr>
          <w:ins w:id="21" w:author="Φλούδα Χριστίνα" w:date="2018-09-04T13:10:00Z"/>
          <w:rFonts w:eastAsia="Times New Roman"/>
          <w:szCs w:val="24"/>
          <w:lang w:eastAsia="en-US"/>
        </w:rPr>
      </w:pPr>
      <w:ins w:id="22" w:author="Φλούδα Χριστίνα" w:date="2018-09-04T13:10:00Z">
        <w:r w:rsidRPr="00394BEF">
          <w:rPr>
            <w:rFonts w:eastAsia="Times New Roman"/>
            <w:szCs w:val="24"/>
            <w:lang w:eastAsia="en-US"/>
          </w:rPr>
          <w:t>ΘΕΜΑΤΑ</w:t>
        </w:r>
      </w:ins>
    </w:p>
    <w:p w14:paraId="0401E1EE" w14:textId="77777777" w:rsidR="00394BEF" w:rsidRPr="00394BEF" w:rsidRDefault="00394BEF" w:rsidP="00394BEF">
      <w:pPr>
        <w:spacing w:after="0" w:line="360" w:lineRule="auto"/>
        <w:rPr>
          <w:ins w:id="23" w:author="Φλούδα Χριστίνα" w:date="2018-09-04T13:10:00Z"/>
          <w:rFonts w:eastAsia="Times New Roman"/>
          <w:szCs w:val="24"/>
          <w:lang w:eastAsia="en-US"/>
        </w:rPr>
      </w:pPr>
      <w:ins w:id="24" w:author="Φλούδα Χριστίνα" w:date="2018-09-04T13:10:00Z">
        <w:r w:rsidRPr="00394BEF">
          <w:rPr>
            <w:rFonts w:eastAsia="Times New Roman"/>
            <w:szCs w:val="24"/>
            <w:lang w:eastAsia="en-US"/>
          </w:rPr>
          <w:t xml:space="preserve"> </w:t>
        </w:r>
        <w:r w:rsidRPr="00394BEF">
          <w:rPr>
            <w:rFonts w:eastAsia="Times New Roman"/>
            <w:szCs w:val="24"/>
            <w:lang w:eastAsia="en-US"/>
          </w:rPr>
          <w:br/>
          <w:t xml:space="preserve">Α. ΕΙΔΙΚΑ ΘΕΜΑΤΑ </w:t>
        </w:r>
        <w:r w:rsidRPr="00394BEF">
          <w:rPr>
            <w:rFonts w:eastAsia="Times New Roman"/>
            <w:szCs w:val="24"/>
            <w:lang w:eastAsia="en-US"/>
          </w:rPr>
          <w:br/>
          <w:t xml:space="preserve">1. Επικύρωση Πρακτικών, σελ. </w:t>
        </w:r>
        <w:r w:rsidRPr="00394BEF">
          <w:rPr>
            <w:rFonts w:eastAsia="Times New Roman"/>
            <w:szCs w:val="24"/>
            <w:lang w:eastAsia="en-US"/>
          </w:rPr>
          <w:br/>
          <w:t xml:space="preserve">2. Επί διαδικαστικού θέματος, σελ. </w:t>
        </w:r>
        <w:r w:rsidRPr="00394BEF">
          <w:rPr>
            <w:rFonts w:eastAsia="Times New Roman"/>
            <w:szCs w:val="24"/>
            <w:lang w:eastAsia="en-US"/>
          </w:rPr>
          <w:br/>
          <w:t xml:space="preserve">3. Αναφορά στη φονική πυρκαγιά στο Μάτι, σελ. </w:t>
        </w:r>
        <w:r w:rsidRPr="00394BEF">
          <w:rPr>
            <w:rFonts w:eastAsia="Times New Roman"/>
            <w:szCs w:val="24"/>
            <w:lang w:eastAsia="en-US"/>
          </w:rPr>
          <w:br/>
          <w:t xml:space="preserve"> </w:t>
        </w:r>
        <w:r w:rsidRPr="00394BEF">
          <w:rPr>
            <w:rFonts w:eastAsia="Times New Roman"/>
            <w:szCs w:val="24"/>
            <w:lang w:eastAsia="en-US"/>
          </w:rPr>
          <w:br/>
          <w:t xml:space="preserve">Β. ΚΟΙΝΟΒΟΥΛΕΥΤΙΚΟΣ ΕΛΕΓΧΟΣ </w:t>
        </w:r>
        <w:r w:rsidRPr="00394BEF">
          <w:rPr>
            <w:rFonts w:eastAsia="Times New Roman"/>
            <w:szCs w:val="24"/>
            <w:lang w:eastAsia="en-US"/>
          </w:rPr>
          <w:br/>
          <w:t xml:space="preserve">Συζήτηση επίκαιρης ερώτησης προς τον Υπουργό Εθνικής  Άμυνας, με θέμα: "Ελληνικά Αμυντικά Συστήματα (ΕΑΣ)", σελ. </w:t>
        </w:r>
        <w:r w:rsidRPr="00394BEF">
          <w:rPr>
            <w:rFonts w:eastAsia="Times New Roman"/>
            <w:szCs w:val="24"/>
            <w:lang w:eastAsia="en-US"/>
          </w:rPr>
          <w:br/>
        </w:r>
      </w:ins>
    </w:p>
    <w:p w14:paraId="57452B45" w14:textId="77777777" w:rsidR="00394BEF" w:rsidRPr="00394BEF" w:rsidRDefault="00394BEF" w:rsidP="00394BEF">
      <w:pPr>
        <w:spacing w:after="0" w:line="360" w:lineRule="auto"/>
        <w:rPr>
          <w:ins w:id="25" w:author="Φλούδα Χριστίνα" w:date="2018-09-04T13:10:00Z"/>
          <w:rFonts w:eastAsia="Times New Roman"/>
          <w:szCs w:val="24"/>
          <w:lang w:eastAsia="en-US"/>
        </w:rPr>
      </w:pPr>
      <w:ins w:id="26" w:author="Φλούδα Χριστίνα" w:date="2018-09-04T13:10:00Z">
        <w:r w:rsidRPr="00394BEF">
          <w:rPr>
            <w:rFonts w:eastAsia="Times New Roman"/>
            <w:szCs w:val="24"/>
            <w:lang w:eastAsia="en-US"/>
          </w:rPr>
          <w:t>ΠΡΟΕΔΡΕΥΩΝ</w:t>
        </w:r>
      </w:ins>
    </w:p>
    <w:p w14:paraId="1399DEAB" w14:textId="77777777" w:rsidR="00394BEF" w:rsidRPr="00394BEF" w:rsidRDefault="00394BEF" w:rsidP="00394BEF">
      <w:pPr>
        <w:spacing w:after="0" w:line="360" w:lineRule="auto"/>
        <w:rPr>
          <w:ins w:id="27" w:author="Φλούδα Χριστίνα" w:date="2018-09-04T13:10:00Z"/>
          <w:rFonts w:eastAsia="Times New Roman"/>
          <w:szCs w:val="24"/>
          <w:lang w:eastAsia="en-US"/>
        </w:rPr>
      </w:pPr>
      <w:ins w:id="28" w:author="Φλούδα Χριστίνα" w:date="2018-09-04T13:10:00Z">
        <w:r w:rsidRPr="00394BEF">
          <w:rPr>
            <w:rFonts w:eastAsia="Times New Roman"/>
            <w:szCs w:val="24"/>
            <w:lang w:eastAsia="en-US"/>
          </w:rPr>
          <w:t>ΚΡΕΜΑΣΤΙΝΟΣ Δ. , σελ.</w:t>
        </w:r>
        <w:r w:rsidRPr="00394BEF">
          <w:rPr>
            <w:rFonts w:eastAsia="Times New Roman"/>
            <w:szCs w:val="24"/>
            <w:lang w:eastAsia="en-US"/>
          </w:rPr>
          <w:br/>
        </w:r>
      </w:ins>
    </w:p>
    <w:p w14:paraId="11000F7B" w14:textId="77777777" w:rsidR="00394BEF" w:rsidRPr="00394BEF" w:rsidRDefault="00394BEF" w:rsidP="00394BEF">
      <w:pPr>
        <w:spacing w:after="0" w:line="360" w:lineRule="auto"/>
        <w:rPr>
          <w:ins w:id="29" w:author="Φλούδα Χριστίνα" w:date="2018-09-04T13:10:00Z"/>
          <w:rFonts w:eastAsia="Times New Roman"/>
          <w:szCs w:val="24"/>
          <w:lang w:eastAsia="en-US"/>
        </w:rPr>
      </w:pPr>
      <w:ins w:id="30" w:author="Φλούδα Χριστίνα" w:date="2018-09-04T13:10:00Z">
        <w:r w:rsidRPr="00394BEF">
          <w:rPr>
            <w:rFonts w:eastAsia="Times New Roman"/>
            <w:szCs w:val="24"/>
            <w:lang w:eastAsia="en-US"/>
          </w:rPr>
          <w:t>ΟΜΙΛΗΤΕΣ</w:t>
        </w:r>
      </w:ins>
    </w:p>
    <w:p w14:paraId="5A2349D1" w14:textId="4A5E8E7E" w:rsidR="00394BEF" w:rsidRDefault="00394BEF" w:rsidP="00394BEF">
      <w:pPr>
        <w:spacing w:line="600" w:lineRule="auto"/>
        <w:jc w:val="center"/>
        <w:rPr>
          <w:ins w:id="31" w:author="Φλούδα Χριστίνα" w:date="2018-09-04T13:09:00Z"/>
          <w:rFonts w:eastAsia="Times New Roman" w:cs="Times New Roman"/>
          <w:bCs/>
          <w:szCs w:val="24"/>
        </w:rPr>
      </w:pPr>
      <w:ins w:id="32" w:author="Φλούδα Χριστίνα" w:date="2018-09-04T13:10:00Z">
        <w:r w:rsidRPr="00394BEF">
          <w:rPr>
            <w:rFonts w:eastAsia="Times New Roman"/>
            <w:szCs w:val="24"/>
            <w:lang w:eastAsia="en-US"/>
          </w:rPr>
          <w:br/>
          <w:t>Α. Επί διαδικαστικού θέματος:</w:t>
        </w:r>
        <w:r w:rsidRPr="00394BEF">
          <w:rPr>
            <w:rFonts w:eastAsia="Times New Roman"/>
            <w:szCs w:val="24"/>
            <w:lang w:eastAsia="en-US"/>
          </w:rPr>
          <w:br/>
          <w:t>ΚΡΕΜΑΣΤΙΝΟΣ Δ. , σελ.</w:t>
        </w:r>
        <w:r w:rsidRPr="00394BEF">
          <w:rPr>
            <w:rFonts w:eastAsia="Times New Roman"/>
            <w:szCs w:val="24"/>
            <w:lang w:eastAsia="en-US"/>
          </w:rPr>
          <w:br/>
        </w:r>
        <w:r w:rsidRPr="00394BEF">
          <w:rPr>
            <w:rFonts w:eastAsia="Times New Roman"/>
            <w:szCs w:val="24"/>
            <w:lang w:eastAsia="en-US"/>
          </w:rPr>
          <w:br/>
          <w:t>Β. Επί της αναφοράς στη φονική πυρκαγιά στο Μάτι:</w:t>
        </w:r>
        <w:r w:rsidRPr="00394BEF">
          <w:rPr>
            <w:rFonts w:eastAsia="Times New Roman"/>
            <w:szCs w:val="24"/>
            <w:lang w:eastAsia="en-US"/>
          </w:rPr>
          <w:br/>
          <w:t>ΚΟΥΒΕΛΗΣ Φ. , σελ.</w:t>
        </w:r>
        <w:r w:rsidRPr="00394BEF">
          <w:rPr>
            <w:rFonts w:eastAsia="Times New Roman"/>
            <w:szCs w:val="24"/>
            <w:lang w:eastAsia="en-US"/>
          </w:rPr>
          <w:br/>
          <w:t>ΛΟΒΕΡΔΟΣ Α. , σελ.</w:t>
        </w:r>
        <w:r w:rsidRPr="00394BEF">
          <w:rPr>
            <w:rFonts w:eastAsia="Times New Roman"/>
            <w:szCs w:val="24"/>
            <w:lang w:eastAsia="en-US"/>
          </w:rPr>
          <w:br/>
        </w:r>
        <w:r w:rsidRPr="00394BEF">
          <w:rPr>
            <w:rFonts w:eastAsia="Times New Roman"/>
            <w:szCs w:val="24"/>
            <w:lang w:eastAsia="en-US"/>
          </w:rPr>
          <w:br/>
          <w:t>Γ. Επί της επίκαιρης ερώτησης:</w:t>
        </w:r>
        <w:r w:rsidRPr="00394BEF">
          <w:rPr>
            <w:rFonts w:eastAsia="Times New Roman"/>
            <w:szCs w:val="24"/>
            <w:lang w:eastAsia="en-US"/>
          </w:rPr>
          <w:br/>
          <w:t>ΚΟΥΒΕΛΗΣ Φ. , σελ.</w:t>
        </w:r>
        <w:r w:rsidRPr="00394BEF">
          <w:rPr>
            <w:rFonts w:eastAsia="Times New Roman"/>
            <w:szCs w:val="24"/>
            <w:lang w:eastAsia="en-US"/>
          </w:rPr>
          <w:br/>
          <w:t>ΛΟΒΕΡΔΟΣ Α. , σελ.</w:t>
        </w:r>
        <w:r w:rsidRPr="00394BEF">
          <w:rPr>
            <w:rFonts w:eastAsia="Times New Roman"/>
            <w:szCs w:val="24"/>
            <w:lang w:eastAsia="en-US"/>
          </w:rPr>
          <w:br/>
        </w:r>
      </w:ins>
    </w:p>
    <w:p w14:paraId="7ABC3C4E" w14:textId="61FDA156" w:rsidR="00623672" w:rsidRDefault="00394BEF">
      <w:pPr>
        <w:spacing w:line="600" w:lineRule="auto"/>
        <w:jc w:val="center"/>
        <w:rPr>
          <w:rFonts w:eastAsia="Times New Roman" w:cs="Times New Roman"/>
          <w:bCs/>
          <w:szCs w:val="24"/>
        </w:rPr>
      </w:pPr>
      <w:r>
        <w:rPr>
          <w:rFonts w:eastAsia="Times New Roman" w:cs="Times New Roman"/>
          <w:bCs/>
          <w:szCs w:val="24"/>
        </w:rPr>
        <w:t>ΠΡΑΚΤΙΚΑ ΒΟΥΛΗΣ</w:t>
      </w:r>
    </w:p>
    <w:p w14:paraId="7ABC3C4F" w14:textId="77777777" w:rsidR="00623672" w:rsidRDefault="00394BEF">
      <w:pPr>
        <w:spacing w:line="600" w:lineRule="auto"/>
        <w:jc w:val="center"/>
        <w:rPr>
          <w:rFonts w:eastAsia="Times New Roman" w:cs="Times New Roman"/>
          <w:bCs/>
          <w:szCs w:val="24"/>
        </w:rPr>
      </w:pPr>
      <w:r>
        <w:rPr>
          <w:rFonts w:eastAsia="Times New Roman" w:cs="Times New Roman"/>
          <w:bCs/>
          <w:szCs w:val="24"/>
        </w:rPr>
        <w:t>Ι</w:t>
      </w:r>
      <w:r>
        <w:rPr>
          <w:rFonts w:eastAsia="Times New Roman" w:cs="Times New Roman"/>
          <w:bCs/>
          <w:szCs w:val="24"/>
        </w:rPr>
        <w:t>Z΄ ΠΕΡΙΟΔΟΣ</w:t>
      </w:r>
    </w:p>
    <w:p w14:paraId="7ABC3C50" w14:textId="77777777" w:rsidR="00623672" w:rsidRDefault="00394BEF">
      <w:pPr>
        <w:spacing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7ABC3C51" w14:textId="77777777" w:rsidR="00623672" w:rsidRDefault="00394BEF">
      <w:pPr>
        <w:spacing w:line="600" w:lineRule="auto"/>
        <w:jc w:val="center"/>
        <w:rPr>
          <w:rFonts w:eastAsia="Times New Roman" w:cs="Times New Roman"/>
          <w:bCs/>
          <w:szCs w:val="24"/>
        </w:rPr>
      </w:pPr>
      <w:r>
        <w:rPr>
          <w:rFonts w:eastAsia="Times New Roman" w:cs="Times New Roman"/>
          <w:bCs/>
          <w:szCs w:val="24"/>
        </w:rPr>
        <w:t>ΣΥΝΟΔΟΣ Γ΄</w:t>
      </w:r>
    </w:p>
    <w:p w14:paraId="7ABC3C52" w14:textId="77777777" w:rsidR="00623672" w:rsidRDefault="00394BEF">
      <w:pPr>
        <w:spacing w:line="600" w:lineRule="auto"/>
        <w:jc w:val="center"/>
        <w:rPr>
          <w:rFonts w:eastAsia="Times New Roman" w:cs="Times New Roman"/>
          <w:bCs/>
          <w:szCs w:val="24"/>
        </w:rPr>
      </w:pPr>
      <w:r>
        <w:rPr>
          <w:rFonts w:eastAsia="Times New Roman" w:cs="Times New Roman"/>
          <w:bCs/>
          <w:szCs w:val="24"/>
        </w:rPr>
        <w:t>ΤΜΗΜΑ ΔΙΑΚΟΠΗΣ ΕΡΓΑΣΙΩΝ ΤΗΣ ΒΟΥΛΗΣ</w:t>
      </w:r>
    </w:p>
    <w:p w14:paraId="7ABC3C53" w14:textId="77777777" w:rsidR="00623672" w:rsidRDefault="00394BEF">
      <w:pPr>
        <w:spacing w:line="600" w:lineRule="auto"/>
        <w:jc w:val="center"/>
        <w:rPr>
          <w:rFonts w:eastAsia="Times New Roman" w:cs="Times New Roman"/>
          <w:bCs/>
          <w:szCs w:val="24"/>
        </w:rPr>
      </w:pPr>
      <w:r>
        <w:rPr>
          <w:rFonts w:eastAsia="Times New Roman" w:cs="Times New Roman"/>
          <w:bCs/>
          <w:szCs w:val="24"/>
        </w:rPr>
        <w:t>ΘΕΡΟΥΣ 2018</w:t>
      </w:r>
    </w:p>
    <w:p w14:paraId="7ABC3C54" w14:textId="77777777" w:rsidR="00623672" w:rsidRDefault="00394BEF">
      <w:pPr>
        <w:spacing w:line="600" w:lineRule="auto"/>
        <w:jc w:val="center"/>
        <w:rPr>
          <w:rFonts w:eastAsia="Times New Roman" w:cs="Times New Roman"/>
          <w:bCs/>
          <w:szCs w:val="24"/>
        </w:rPr>
      </w:pPr>
      <w:r>
        <w:rPr>
          <w:rFonts w:eastAsia="Times New Roman" w:cs="Times New Roman"/>
          <w:bCs/>
          <w:szCs w:val="24"/>
        </w:rPr>
        <w:t>ΣΥΝΕΔΡΙΑΣΗ ΣΤ΄</w:t>
      </w:r>
    </w:p>
    <w:p w14:paraId="7ABC3C55" w14:textId="77777777" w:rsidR="00623672" w:rsidRDefault="00394BEF">
      <w:pPr>
        <w:spacing w:line="600" w:lineRule="auto"/>
        <w:jc w:val="center"/>
        <w:rPr>
          <w:rFonts w:eastAsia="Times New Roman" w:cs="Times New Roman"/>
          <w:bCs/>
          <w:szCs w:val="24"/>
        </w:rPr>
      </w:pPr>
      <w:r>
        <w:rPr>
          <w:rFonts w:eastAsia="Times New Roman" w:cs="Times New Roman"/>
          <w:bCs/>
          <w:szCs w:val="24"/>
        </w:rPr>
        <w:t>Τρίτη 31 Ιουλίου 2018</w:t>
      </w:r>
    </w:p>
    <w:p w14:paraId="7ABC3C56"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Αθήνα, σήμερα στις 31 Ιουλίου 2018, ημέρα Τρίτη και ώρα 18.06΄</w:t>
      </w:r>
      <w:r w:rsidRPr="00704293">
        <w:rPr>
          <w:rFonts w:eastAsia="Times New Roman" w:cs="Times New Roman"/>
          <w:szCs w:val="24"/>
        </w:rPr>
        <w:t>,</w:t>
      </w:r>
      <w:r>
        <w:rPr>
          <w:rFonts w:eastAsia="Times New Roman" w:cs="Times New Roman"/>
          <w:szCs w:val="24"/>
        </w:rPr>
        <w:t xml:space="preserve"> συνήλθε στην Αίθουσα της Γερουσίας του Βουλευτηρίου το Τμήμα Διακοπής Εργασιών της Βουλής (Α΄ </w:t>
      </w:r>
      <w:r>
        <w:rPr>
          <w:rFonts w:eastAsia="Times New Roman" w:cs="Times New Roman"/>
          <w:szCs w:val="24"/>
        </w:rPr>
        <w:t>σ</w:t>
      </w:r>
      <w:r>
        <w:rPr>
          <w:rFonts w:eastAsia="Times New Roman" w:cs="Times New Roman"/>
          <w:szCs w:val="24"/>
        </w:rPr>
        <w:t xml:space="preserve">ύνθεση) για να συνεδριάσει υπό την προεδρία του Ε΄ Αντιπροέδρου αυτής κ. </w:t>
      </w:r>
      <w:r w:rsidRPr="003A6586">
        <w:rPr>
          <w:rFonts w:eastAsia="Times New Roman" w:cs="Times New Roman"/>
          <w:b/>
          <w:szCs w:val="24"/>
        </w:rPr>
        <w:t>ΔΗΜΗΤΡΙΟΥ ΚΡΕΜΑΣΤΙΝΟΥ</w:t>
      </w:r>
      <w:r>
        <w:rPr>
          <w:rFonts w:eastAsia="Times New Roman" w:cs="Times New Roman"/>
          <w:szCs w:val="24"/>
        </w:rPr>
        <w:t>.</w:t>
      </w:r>
    </w:p>
    <w:p w14:paraId="7ABC3C57" w14:textId="77777777" w:rsidR="00623672" w:rsidRDefault="00394BEF">
      <w:pPr>
        <w:spacing w:line="600" w:lineRule="auto"/>
        <w:ind w:firstLine="720"/>
        <w:jc w:val="both"/>
        <w:rPr>
          <w:rFonts w:eastAsia="Times New Roman" w:cs="Times New Roman"/>
          <w:szCs w:val="24"/>
        </w:rPr>
      </w:pPr>
      <w:r w:rsidRPr="008F2A56">
        <w:rPr>
          <w:rFonts w:eastAsia="Times New Roman" w:cs="Times New Roman"/>
          <w:b/>
          <w:szCs w:val="24"/>
        </w:rPr>
        <w:t xml:space="preserve">ΠΡΟΕΔΡΕΥΩΝ (Δημήτριος </w:t>
      </w:r>
      <w:proofErr w:type="spellStart"/>
      <w:r w:rsidRPr="008F2A56">
        <w:rPr>
          <w:rFonts w:eastAsia="Times New Roman" w:cs="Times New Roman"/>
          <w:b/>
          <w:szCs w:val="24"/>
        </w:rPr>
        <w:t>Κρεμαστινός</w:t>
      </w:r>
      <w:proofErr w:type="spellEnd"/>
      <w:r w:rsidRPr="008F2A56">
        <w:rPr>
          <w:rFonts w:eastAsia="Times New Roman" w:cs="Times New Roman"/>
          <w:b/>
          <w:szCs w:val="24"/>
        </w:rPr>
        <w:t>):</w:t>
      </w:r>
      <w:r w:rsidRPr="00B1613C">
        <w:rPr>
          <w:rFonts w:eastAsia="Times New Roman" w:cs="Times New Roman"/>
          <w:szCs w:val="24"/>
        </w:rPr>
        <w:t xml:space="preserve"> </w:t>
      </w:r>
      <w:r>
        <w:rPr>
          <w:rFonts w:eastAsia="Times New Roman" w:cs="Times New Roman"/>
          <w:szCs w:val="24"/>
        </w:rPr>
        <w:t>Κυρίες και κύριοι συνάδελφοι</w:t>
      </w:r>
      <w:r>
        <w:rPr>
          <w:rFonts w:eastAsia="Times New Roman" w:cs="Times New Roman"/>
          <w:szCs w:val="24"/>
        </w:rPr>
        <w:t>, αρχίζει η συνεδρίαση.</w:t>
      </w:r>
    </w:p>
    <w:p w14:paraId="7ABC3C58"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26</w:t>
      </w:r>
      <w:r>
        <w:rPr>
          <w:rFonts w:eastAsia="Times New Roman" w:cs="Times New Roman"/>
          <w:szCs w:val="24"/>
        </w:rPr>
        <w:t>-07-</w:t>
      </w:r>
      <w:r>
        <w:rPr>
          <w:rFonts w:eastAsia="Times New Roman" w:cs="Times New Roman"/>
          <w:szCs w:val="24"/>
        </w:rPr>
        <w:t xml:space="preserve">2018 εξουσιοδότηση του Τμήματος (Α΄ </w:t>
      </w:r>
      <w:r>
        <w:rPr>
          <w:rFonts w:eastAsia="Times New Roman" w:cs="Times New Roman"/>
          <w:szCs w:val="24"/>
        </w:rPr>
        <w:t>σ</w:t>
      </w:r>
      <w:r>
        <w:rPr>
          <w:rFonts w:eastAsia="Times New Roman" w:cs="Times New Roman"/>
          <w:szCs w:val="24"/>
        </w:rPr>
        <w:t xml:space="preserve">ύνθεση) επικυρώθηκαν </w:t>
      </w:r>
      <w:r>
        <w:rPr>
          <w:rFonts w:eastAsia="Times New Roman" w:cs="Times New Roman"/>
          <w:szCs w:val="24"/>
        </w:rPr>
        <w:lastRenderedPageBreak/>
        <w:t>με ευθύνη του Προεδρείου τα Πρακτικά της Ε΄ συνεδριάσεώς του, της Πέμπτης 26 Ιουλίου 2018 σε ό,τι αφορά την ψήφιση στο σύνολο τ</w:t>
      </w:r>
      <w:r>
        <w:rPr>
          <w:rFonts w:eastAsia="Times New Roman" w:cs="Times New Roman"/>
          <w:szCs w:val="24"/>
        </w:rPr>
        <w:t>ων σχεδίων νόμ</w:t>
      </w:r>
      <w:r>
        <w:rPr>
          <w:rFonts w:eastAsia="Times New Roman" w:cs="Times New Roman"/>
          <w:szCs w:val="24"/>
        </w:rPr>
        <w:t>ου</w:t>
      </w:r>
      <w:r>
        <w:rPr>
          <w:rFonts w:eastAsia="Times New Roman" w:cs="Times New Roman"/>
          <w:szCs w:val="24"/>
        </w:rPr>
        <w:t xml:space="preserve">: 1) «Κύρωση Συμβάσεων μεταξύ του Ελληνικού Δημοσίου και του Γενικού Νοσοκομείου Χανίων και της Επιτροπής Εκτελεστών Διαθήκης Γ.Γ. </w:t>
      </w:r>
      <w:proofErr w:type="spellStart"/>
      <w:r>
        <w:rPr>
          <w:rFonts w:eastAsia="Times New Roman" w:cs="Times New Roman"/>
          <w:szCs w:val="24"/>
        </w:rPr>
        <w:t>Μαλινάκη</w:t>
      </w:r>
      <w:proofErr w:type="spellEnd"/>
      <w:r>
        <w:rPr>
          <w:rFonts w:eastAsia="Times New Roman" w:cs="Times New Roman"/>
          <w:szCs w:val="24"/>
        </w:rPr>
        <w:t xml:space="preserve"> και του Γενικού Νοσοκομείου Κεφαλληνίας και των εκτελεστών της διαθήκης της Μαρίας (Μαίρης) Βεργωτή </w:t>
      </w:r>
      <w:r>
        <w:rPr>
          <w:rFonts w:eastAsia="Times New Roman" w:cs="Times New Roman"/>
          <w:szCs w:val="24"/>
        </w:rPr>
        <w:t xml:space="preserve">αντίστοιχα και λοιπές διατάξεις» και </w:t>
      </w:r>
    </w:p>
    <w:p w14:paraId="7ABC3C59"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 xml:space="preserve">2) «Πρόληψη και καταστολή της νομιμοποίησης εσόδων από εγκληματικές δραστηριότητες και της χρηματοδότησης της τρομοκρατίας (ενσωμάτωση της Οδηγίας 2015/849) και άλλες διατάξεις»). </w:t>
      </w:r>
    </w:p>
    <w:p w14:paraId="7ABC3C5A" w14:textId="77777777" w:rsidR="00623672" w:rsidRDefault="00394BEF">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εισερχό</w:t>
      </w:r>
      <w:r>
        <w:rPr>
          <w:rFonts w:eastAsia="Times New Roman" w:cs="Times New Roman"/>
          <w:szCs w:val="24"/>
        </w:rPr>
        <w:t xml:space="preserve">μαστε στη συζήτηση των </w:t>
      </w:r>
    </w:p>
    <w:p w14:paraId="7ABC3C5B" w14:textId="77777777" w:rsidR="00623672" w:rsidRDefault="00394BEF">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ABC3C5C"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 xml:space="preserve">Σήμερα η επίκαιρη ερώτηση που θα συζητηθεί είναι μία, λόγω της λειτουργίας των Τμημάτων. Η Βουλή συνεδριάζει σε Τμήματα και περιορίζονται οι ερωτήσεις προς τους Υπουργούς. </w:t>
      </w:r>
    </w:p>
    <w:p w14:paraId="7ABC3C5D"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όμως, πρώτα να αναφέρω τις επίκαιρες ερωτήσεις που </w:t>
      </w:r>
      <w:r>
        <w:rPr>
          <w:rFonts w:eastAsia="Times New Roman" w:cs="Times New Roman"/>
          <w:szCs w:val="24"/>
        </w:rPr>
        <w:t>δεν θα συζητηθούν</w:t>
      </w:r>
      <w:r>
        <w:rPr>
          <w:rFonts w:eastAsia="Times New Roman" w:cs="Times New Roman"/>
          <w:szCs w:val="24"/>
        </w:rPr>
        <w:t xml:space="preserve">. </w:t>
      </w:r>
    </w:p>
    <w:p w14:paraId="7ABC3C5E"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Η πρώτη με αριθμό 23/25-7-2018 επίκαιρη ερώτηση του Βουλευτή Κιλκίς της Νέας Δημοκρατίας κ.</w:t>
      </w:r>
      <w:r w:rsidRPr="00624B6A">
        <w:rPr>
          <w:rFonts w:eastAsia="Times New Roman" w:cs="Times New Roman"/>
          <w:bCs/>
          <w:szCs w:val="24"/>
        </w:rPr>
        <w:t xml:space="preserve"> Γεωργίου Γεωργαντά </w:t>
      </w:r>
      <w:r>
        <w:rPr>
          <w:rFonts w:eastAsia="Times New Roman" w:cs="Times New Roman"/>
          <w:szCs w:val="24"/>
        </w:rPr>
        <w:t>προς την Υπουργό</w:t>
      </w:r>
      <w:r w:rsidRPr="00624B6A">
        <w:rPr>
          <w:rFonts w:eastAsia="Times New Roman" w:cs="Times New Roman"/>
          <w:bCs/>
          <w:szCs w:val="24"/>
        </w:rPr>
        <w:t xml:space="preserve"> Διοικητικής Ανασυγκρότησης,</w:t>
      </w:r>
      <w:r>
        <w:rPr>
          <w:rFonts w:eastAsia="Times New Roman" w:cs="Times New Roman"/>
          <w:szCs w:val="24"/>
        </w:rPr>
        <w:t xml:space="preserve"> με θέμα: </w:t>
      </w:r>
      <w:r>
        <w:rPr>
          <w:rFonts w:eastAsia="Times New Roman" w:cs="Times New Roman"/>
          <w:b/>
          <w:bCs/>
          <w:szCs w:val="24"/>
        </w:rPr>
        <w:t>«</w:t>
      </w:r>
      <w:r>
        <w:rPr>
          <w:rFonts w:eastAsia="Times New Roman" w:cs="Times New Roman"/>
          <w:szCs w:val="24"/>
        </w:rPr>
        <w:t>Η Κυ</w:t>
      </w:r>
      <w:r>
        <w:rPr>
          <w:rFonts w:eastAsia="Times New Roman" w:cs="Times New Roman"/>
          <w:szCs w:val="24"/>
        </w:rPr>
        <w:t>βέρνηση καλύπτει τους τέσσερις Υπουργούς που έλαβαν τα στοιχεία των φακέλων των υποψηφίων Γραμματέων»</w:t>
      </w:r>
      <w:r>
        <w:rPr>
          <w:rFonts w:eastAsia="Times New Roman" w:cs="Times New Roman"/>
          <w:szCs w:val="24"/>
        </w:rPr>
        <w:t>,</w:t>
      </w:r>
      <w:r>
        <w:rPr>
          <w:rFonts w:eastAsia="Times New Roman" w:cs="Times New Roman"/>
          <w:szCs w:val="24"/>
        </w:rPr>
        <w:t xml:space="preserve"> δεν θα συζητηθεί λόγω κωλύματος της αρμ</w:t>
      </w:r>
      <w:r>
        <w:rPr>
          <w:rFonts w:eastAsia="Times New Roman" w:cs="Times New Roman"/>
          <w:szCs w:val="24"/>
        </w:rPr>
        <w:t>όδιας</w:t>
      </w:r>
      <w:r>
        <w:rPr>
          <w:rFonts w:eastAsia="Times New Roman" w:cs="Times New Roman"/>
          <w:szCs w:val="24"/>
        </w:rPr>
        <w:t xml:space="preserve"> Υπουργού Διοικητικής Ανασυγκρότησης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Αιτία: φόρτος εργασίας.</w:t>
      </w:r>
    </w:p>
    <w:p w14:paraId="7ABC3C5F"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Η έκτη με αριθμό 21/25-7-2018 επί</w:t>
      </w:r>
      <w:r>
        <w:rPr>
          <w:rFonts w:eastAsia="Times New Roman" w:cs="Times New Roman"/>
          <w:szCs w:val="24"/>
        </w:rPr>
        <w:t>καιρη ερώτηση της Ανεξάρτητης Βουλευτού Β΄ Αθηνών κ</w:t>
      </w:r>
      <w:r>
        <w:rPr>
          <w:rFonts w:eastAsia="Times New Roman" w:cs="Times New Roman"/>
          <w:szCs w:val="24"/>
        </w:rPr>
        <w:t>.</w:t>
      </w:r>
      <w:r w:rsidRPr="00BC0362">
        <w:rPr>
          <w:rFonts w:eastAsia="Times New Roman" w:cs="Times New Roman"/>
          <w:bCs/>
          <w:szCs w:val="24"/>
        </w:rPr>
        <w:t xml:space="preserve"> Αικατερίνης Παπακώστα</w:t>
      </w:r>
      <w:r>
        <w:rPr>
          <w:rFonts w:eastAsia="Times New Roman" w:cs="Times New Roman"/>
          <w:bCs/>
          <w:szCs w:val="24"/>
        </w:rPr>
        <w:t xml:space="preserve"> </w:t>
      </w:r>
      <w:r w:rsidRPr="00BC0362">
        <w:rPr>
          <w:rFonts w:eastAsia="Times New Roman" w:cs="Times New Roman"/>
          <w:bCs/>
          <w:szCs w:val="24"/>
        </w:rPr>
        <w:t>-</w:t>
      </w:r>
      <w:r>
        <w:rPr>
          <w:rFonts w:eastAsia="Times New Roman" w:cs="Times New Roman"/>
          <w:bCs/>
          <w:szCs w:val="24"/>
        </w:rPr>
        <w:t xml:space="preserve"> </w:t>
      </w:r>
      <w:r w:rsidRPr="00BC0362">
        <w:rPr>
          <w:rFonts w:eastAsia="Times New Roman" w:cs="Times New Roman"/>
          <w:bCs/>
          <w:szCs w:val="24"/>
        </w:rPr>
        <w:t>Σιδηροπούλου</w:t>
      </w:r>
      <w:r>
        <w:rPr>
          <w:rFonts w:eastAsia="Times New Roman" w:cs="Times New Roman"/>
          <w:szCs w:val="24"/>
        </w:rPr>
        <w:t xml:space="preserve"> προς την Υπουργό</w:t>
      </w:r>
      <w:r w:rsidRPr="00BC0362">
        <w:rPr>
          <w:rFonts w:eastAsia="Times New Roman" w:cs="Times New Roman"/>
          <w:bCs/>
          <w:szCs w:val="24"/>
        </w:rPr>
        <w:t xml:space="preserve"> Πολιτισμού και Αθλητισμού, </w:t>
      </w:r>
      <w:r>
        <w:rPr>
          <w:rFonts w:eastAsia="Times New Roman" w:cs="Times New Roman"/>
          <w:szCs w:val="24"/>
        </w:rPr>
        <w:t>με θέμα: «Ίδρυση Ακαδημίας Τεχνών»</w:t>
      </w:r>
      <w:r>
        <w:rPr>
          <w:rFonts w:eastAsia="Times New Roman" w:cs="Times New Roman"/>
          <w:szCs w:val="24"/>
        </w:rPr>
        <w:t>,</w:t>
      </w:r>
      <w:r>
        <w:rPr>
          <w:rFonts w:eastAsia="Times New Roman" w:cs="Times New Roman"/>
          <w:szCs w:val="24"/>
        </w:rPr>
        <w:t xml:space="preserve"> δεν θα συζητηθεί λόγω κωλύματος της Υπουργού Πολιτισμού και Αθλητισμού κ. Λυδίας </w:t>
      </w:r>
      <w:proofErr w:type="spellStart"/>
      <w:r>
        <w:rPr>
          <w:rFonts w:eastAsia="Times New Roman" w:cs="Times New Roman"/>
          <w:szCs w:val="24"/>
        </w:rPr>
        <w:t>Κονιό</w:t>
      </w:r>
      <w:r>
        <w:rPr>
          <w:rFonts w:eastAsia="Times New Roman" w:cs="Times New Roman"/>
          <w:szCs w:val="24"/>
        </w:rPr>
        <w:t>ρδου</w:t>
      </w:r>
      <w:proofErr w:type="spellEnd"/>
      <w:r>
        <w:rPr>
          <w:rFonts w:eastAsia="Times New Roman" w:cs="Times New Roman"/>
          <w:szCs w:val="24"/>
        </w:rPr>
        <w:t xml:space="preserve">. Αιτία: Θα παραβρεθεί στην κηδεία της Χρύσας </w:t>
      </w:r>
      <w:proofErr w:type="spellStart"/>
      <w:r>
        <w:rPr>
          <w:rFonts w:eastAsia="Times New Roman" w:cs="Times New Roman"/>
          <w:szCs w:val="24"/>
        </w:rPr>
        <w:t>Σπηλιώτη</w:t>
      </w:r>
      <w:proofErr w:type="spellEnd"/>
      <w:r>
        <w:rPr>
          <w:rFonts w:eastAsia="Times New Roman" w:cs="Times New Roman"/>
          <w:szCs w:val="24"/>
        </w:rPr>
        <w:t xml:space="preserve">, θύμα της πυρκαγιάς στις 23-7-2018 στο Μάτι Αττικής. </w:t>
      </w:r>
    </w:p>
    <w:p w14:paraId="7ABC3C60"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Η τρίτη με αριθμό 19/24-7-2018 επίκαιρη ερώτηση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sidRPr="00BC0362">
        <w:rPr>
          <w:rFonts w:eastAsia="Times New Roman" w:cs="Times New Roman"/>
          <w:bCs/>
          <w:szCs w:val="24"/>
        </w:rPr>
        <w:t xml:space="preserve"> </w:t>
      </w:r>
      <w:r w:rsidRPr="00BC0362">
        <w:rPr>
          <w:rFonts w:eastAsia="Times New Roman" w:cs="Times New Roman"/>
          <w:bCs/>
          <w:szCs w:val="24"/>
        </w:rPr>
        <w:lastRenderedPageBreak/>
        <w:t>Χρήστου Παππά</w:t>
      </w:r>
      <w:r>
        <w:rPr>
          <w:rFonts w:eastAsia="Times New Roman" w:cs="Times New Roman"/>
          <w:szCs w:val="24"/>
        </w:rPr>
        <w:t xml:space="preserve"> προς τον Υπουργό </w:t>
      </w:r>
      <w:r w:rsidRPr="00BC0362">
        <w:rPr>
          <w:rFonts w:eastAsia="Times New Roman" w:cs="Times New Roman"/>
          <w:bCs/>
          <w:szCs w:val="24"/>
        </w:rPr>
        <w:t>Εξ</w:t>
      </w:r>
      <w:r w:rsidRPr="00BC0362">
        <w:rPr>
          <w:rFonts w:eastAsia="Times New Roman" w:cs="Times New Roman"/>
          <w:bCs/>
          <w:szCs w:val="24"/>
        </w:rPr>
        <w:t>ωτερικών,</w:t>
      </w:r>
      <w:r w:rsidRPr="00BC0362">
        <w:rPr>
          <w:rFonts w:eastAsia="Times New Roman" w:cs="Times New Roman"/>
          <w:szCs w:val="24"/>
        </w:rPr>
        <w:t xml:space="preserve"> </w:t>
      </w:r>
      <w:r>
        <w:rPr>
          <w:rFonts w:eastAsia="Times New Roman" w:cs="Times New Roman"/>
          <w:szCs w:val="24"/>
        </w:rPr>
        <w:t xml:space="preserve">με θέμα: «Περί των διώξεων που υφίσταται από τις σκοπιανές αρχές ο Αρχιεπίσκοπος </w:t>
      </w:r>
      <w:proofErr w:type="spellStart"/>
      <w:r>
        <w:rPr>
          <w:rFonts w:eastAsia="Times New Roman" w:cs="Times New Roman"/>
          <w:szCs w:val="24"/>
        </w:rPr>
        <w:t>Αχρίδος</w:t>
      </w:r>
      <w:proofErr w:type="spellEnd"/>
      <w:r>
        <w:rPr>
          <w:rFonts w:eastAsia="Times New Roman" w:cs="Times New Roman"/>
          <w:szCs w:val="24"/>
        </w:rPr>
        <w:t xml:space="preserve"> κ. Ιωάννης» δεν θα συζητηθεί λόγω κωλύματος του Αναπληρωτή Υπουργού Εξωτερικών κ. Γεωργίου </w:t>
      </w:r>
      <w:proofErr w:type="spellStart"/>
      <w:r>
        <w:rPr>
          <w:rFonts w:eastAsia="Times New Roman" w:cs="Times New Roman"/>
          <w:szCs w:val="24"/>
        </w:rPr>
        <w:t>Κατρούγκαλου</w:t>
      </w:r>
      <w:proofErr w:type="spellEnd"/>
      <w:r>
        <w:rPr>
          <w:rFonts w:eastAsia="Times New Roman" w:cs="Times New Roman"/>
          <w:szCs w:val="24"/>
        </w:rPr>
        <w:t xml:space="preserve">. Αιτία: φόρτος εργασίας. </w:t>
      </w:r>
    </w:p>
    <w:p w14:paraId="7ABC3C61" w14:textId="77777777" w:rsidR="00623672" w:rsidRDefault="00394BEF">
      <w:pPr>
        <w:tabs>
          <w:tab w:val="left" w:pos="6677"/>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 </w:t>
      </w:r>
      <w:r w:rsidRPr="00184348">
        <w:rPr>
          <w:rFonts w:eastAsia="Times New Roman" w:cs="Times New Roman"/>
          <w:szCs w:val="24"/>
        </w:rPr>
        <w:t>με αριθμό 24/26-7</w:t>
      </w:r>
      <w:r w:rsidRPr="00184348">
        <w:rPr>
          <w:rFonts w:eastAsia="Times New Roman" w:cs="Times New Roman"/>
          <w:szCs w:val="24"/>
        </w:rPr>
        <w:t xml:space="preserve">-2018 </w:t>
      </w:r>
      <w:r>
        <w:rPr>
          <w:rFonts w:eastAsia="Times New Roman" w:cs="Times New Roman"/>
          <w:szCs w:val="24"/>
        </w:rPr>
        <w:t>ε</w:t>
      </w:r>
      <w:r w:rsidRPr="00184348">
        <w:rPr>
          <w:rFonts w:eastAsia="Times New Roman" w:cs="Times New Roman"/>
          <w:szCs w:val="24"/>
        </w:rPr>
        <w:t xml:space="preserve">πίκαιρη </w:t>
      </w:r>
      <w:r>
        <w:rPr>
          <w:rFonts w:eastAsia="Times New Roman" w:cs="Times New Roman"/>
          <w:szCs w:val="24"/>
        </w:rPr>
        <w:t>ε</w:t>
      </w:r>
      <w:r w:rsidRPr="00184348">
        <w:rPr>
          <w:rFonts w:eastAsia="Times New Roman" w:cs="Times New Roman"/>
          <w:szCs w:val="24"/>
        </w:rPr>
        <w:t>ρώτηση του Βουλευτή Αιτωλοακαρνανίας του Κομμουνιστικού Κόμματος Ελλάδ</w:t>
      </w:r>
      <w:r>
        <w:rPr>
          <w:rFonts w:eastAsia="Times New Roman" w:cs="Times New Roman"/>
          <w:szCs w:val="24"/>
        </w:rPr>
        <w:t>α</w:t>
      </w:r>
      <w:r w:rsidRPr="00184348">
        <w:rPr>
          <w:rFonts w:eastAsia="Times New Roman" w:cs="Times New Roman"/>
          <w:szCs w:val="24"/>
        </w:rPr>
        <w:t>ς κ. Νικολάου Μωραΐτη προς τον Υπουργό Υγείας, με θέμα: «Προβλήματα στη λειτουργία του Κέντρου Φυσικής Ιατρικής και Αποκατάστασης Αμφιλοχίας (ΚΕΦΙΑΠ)»</w:t>
      </w:r>
      <w:r>
        <w:rPr>
          <w:rFonts w:eastAsia="Times New Roman" w:cs="Times New Roman"/>
          <w:szCs w:val="24"/>
        </w:rPr>
        <w:t xml:space="preserve">, δεν θα συζητηθεί </w:t>
      </w:r>
      <w:r>
        <w:rPr>
          <w:rFonts w:eastAsia="Times New Roman" w:cs="Times New Roman"/>
          <w:szCs w:val="24"/>
        </w:rPr>
        <w:t xml:space="preserve">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Αιτία: Ανειλημμένες υποχρεώσεις.</w:t>
      </w:r>
    </w:p>
    <w:p w14:paraId="7ABC3C62" w14:textId="77777777" w:rsidR="00623672" w:rsidRDefault="00394BEF">
      <w:pPr>
        <w:tabs>
          <w:tab w:val="left" w:pos="6677"/>
        </w:tabs>
        <w:spacing w:line="600" w:lineRule="auto"/>
        <w:ind w:firstLine="720"/>
        <w:jc w:val="both"/>
        <w:rPr>
          <w:rFonts w:eastAsia="Times New Roman" w:cs="Times New Roman"/>
          <w:szCs w:val="24"/>
        </w:rPr>
      </w:pPr>
      <w:r>
        <w:rPr>
          <w:rFonts w:eastAsia="Times New Roman" w:cs="Times New Roman"/>
          <w:szCs w:val="24"/>
        </w:rPr>
        <w:t>Επίσης, η έβδομη με αριθμό 1/12-7-2018</w:t>
      </w:r>
      <w:r w:rsidRPr="00184348">
        <w:rPr>
          <w:rFonts w:eastAsia="Times New Roman" w:cs="Times New Roman"/>
          <w:szCs w:val="24"/>
        </w:rPr>
        <w:t xml:space="preserve"> </w:t>
      </w:r>
      <w:r>
        <w:rPr>
          <w:rFonts w:eastAsia="Times New Roman" w:cs="Times New Roman"/>
          <w:szCs w:val="24"/>
        </w:rPr>
        <w:t>ε</w:t>
      </w:r>
      <w:r w:rsidRPr="00184348">
        <w:rPr>
          <w:rFonts w:eastAsia="Times New Roman" w:cs="Times New Roman"/>
          <w:szCs w:val="24"/>
        </w:rPr>
        <w:t xml:space="preserve">πίκαιρη </w:t>
      </w:r>
      <w:r>
        <w:rPr>
          <w:rFonts w:eastAsia="Times New Roman" w:cs="Times New Roman"/>
          <w:szCs w:val="24"/>
        </w:rPr>
        <w:t>ερώτηση του Βουλευτή Α΄ Πειραιά</w:t>
      </w:r>
      <w:r w:rsidRPr="00184348">
        <w:rPr>
          <w:rFonts w:eastAsia="Times New Roman" w:cs="Times New Roman"/>
          <w:szCs w:val="24"/>
        </w:rPr>
        <w:t xml:space="preserve"> του Λαϊκού Συνδέσμου</w:t>
      </w:r>
      <w:r>
        <w:rPr>
          <w:rFonts w:eastAsia="Times New Roman" w:cs="Times New Roman"/>
          <w:szCs w:val="24"/>
        </w:rPr>
        <w:t xml:space="preserve"> </w:t>
      </w:r>
      <w:r w:rsidRPr="00184348">
        <w:rPr>
          <w:rFonts w:eastAsia="Times New Roman" w:cs="Times New Roman"/>
          <w:szCs w:val="24"/>
        </w:rPr>
        <w:t>-</w:t>
      </w:r>
      <w:r>
        <w:rPr>
          <w:rFonts w:eastAsia="Times New Roman" w:cs="Times New Roman"/>
          <w:szCs w:val="24"/>
        </w:rPr>
        <w:t xml:space="preserve"> </w:t>
      </w:r>
      <w:r w:rsidRPr="00184348">
        <w:rPr>
          <w:rFonts w:eastAsia="Times New Roman" w:cs="Times New Roman"/>
          <w:szCs w:val="24"/>
        </w:rPr>
        <w:t xml:space="preserve">Χρυσής Αυγής κ. Νικολάου </w:t>
      </w:r>
      <w:proofErr w:type="spellStart"/>
      <w:r w:rsidRPr="00184348">
        <w:rPr>
          <w:rFonts w:eastAsia="Times New Roman" w:cs="Times New Roman"/>
          <w:szCs w:val="24"/>
        </w:rPr>
        <w:t>Κούζηλου</w:t>
      </w:r>
      <w:proofErr w:type="spellEnd"/>
      <w:r w:rsidRPr="00184348">
        <w:rPr>
          <w:rFonts w:eastAsia="Times New Roman" w:cs="Times New Roman"/>
          <w:szCs w:val="24"/>
        </w:rPr>
        <w:t xml:space="preserve"> προς τον Υπουργό Εσωτερικών, με θέμα: «Ανεξέλεγκτη η κατάσταση στο κέντρο φιλοξενίας προσφύγων σ</w:t>
      </w:r>
      <w:r>
        <w:rPr>
          <w:rFonts w:eastAsia="Times New Roman" w:cs="Times New Roman"/>
          <w:szCs w:val="24"/>
        </w:rPr>
        <w:t>το Σκαραμαγκά</w:t>
      </w:r>
      <w:r w:rsidRPr="00184348">
        <w:rPr>
          <w:rFonts w:eastAsia="Times New Roman" w:cs="Times New Roman"/>
          <w:szCs w:val="24"/>
        </w:rPr>
        <w:t>»</w:t>
      </w:r>
      <w:r>
        <w:rPr>
          <w:rFonts w:eastAsia="Times New Roman" w:cs="Times New Roman"/>
          <w:szCs w:val="24"/>
        </w:rPr>
        <w:t>,</w:t>
      </w:r>
      <w:r w:rsidRPr="00184348">
        <w:rPr>
          <w:rFonts w:eastAsia="Times New Roman" w:cs="Times New Roman"/>
          <w:szCs w:val="24"/>
        </w:rPr>
        <w:t xml:space="preserve"> </w:t>
      </w:r>
      <w:r>
        <w:rPr>
          <w:rFonts w:eastAsia="Times New Roman" w:cs="Times New Roman"/>
          <w:szCs w:val="24"/>
        </w:rPr>
        <w:t xml:space="preserve">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Αιτία: Δεν συζητείται.</w:t>
      </w:r>
    </w:p>
    <w:p w14:paraId="7ABC3C63" w14:textId="77777777" w:rsidR="00623672" w:rsidRDefault="00394BEF">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w:t>
      </w:r>
      <w:r>
        <w:rPr>
          <w:rFonts w:eastAsia="Times New Roman" w:cs="Times New Roman"/>
          <w:szCs w:val="24"/>
        </w:rPr>
        <w:t>πέμπτη με αριθμό 17/23-7-2018 επίκαιρη ε</w:t>
      </w:r>
      <w:r w:rsidRPr="00D8488E">
        <w:rPr>
          <w:rFonts w:eastAsia="Times New Roman" w:cs="Times New Roman"/>
          <w:szCs w:val="24"/>
        </w:rPr>
        <w:t xml:space="preserve">ρώτηση του Βουλευτή Α΄ Θεσσαλονίκης της Ένωσης Κεντρώων κ. Ιωάννη </w:t>
      </w:r>
      <w:proofErr w:type="spellStart"/>
      <w:r w:rsidRPr="00D8488E">
        <w:rPr>
          <w:rFonts w:eastAsia="Times New Roman" w:cs="Times New Roman"/>
          <w:szCs w:val="24"/>
        </w:rPr>
        <w:t>Σαρίδη</w:t>
      </w:r>
      <w:proofErr w:type="spellEnd"/>
      <w:r w:rsidRPr="00D8488E">
        <w:rPr>
          <w:rFonts w:eastAsia="Times New Roman" w:cs="Times New Roman"/>
          <w:szCs w:val="24"/>
        </w:rPr>
        <w:t xml:space="preserve"> προς τον Υπουργό Υποδομών και Μεταφορών, με θέμα: «Νομοθετικές ρυθμίσεις για </w:t>
      </w:r>
      <w:proofErr w:type="spellStart"/>
      <w:r w:rsidRPr="00D8488E">
        <w:rPr>
          <w:rFonts w:eastAsia="Times New Roman" w:cs="Times New Roman"/>
          <w:szCs w:val="24"/>
        </w:rPr>
        <w:t>fast</w:t>
      </w:r>
      <w:proofErr w:type="spellEnd"/>
      <w:r w:rsidRPr="00D8488E">
        <w:rPr>
          <w:rFonts w:eastAsia="Times New Roman" w:cs="Times New Roman"/>
          <w:szCs w:val="24"/>
        </w:rPr>
        <w:t xml:space="preserve"> </w:t>
      </w:r>
      <w:proofErr w:type="spellStart"/>
      <w:r w:rsidRPr="00D8488E">
        <w:rPr>
          <w:rFonts w:eastAsia="Times New Roman" w:cs="Times New Roman"/>
          <w:szCs w:val="24"/>
        </w:rPr>
        <w:t>track</w:t>
      </w:r>
      <w:proofErr w:type="spellEnd"/>
      <w:r w:rsidRPr="00D8488E">
        <w:rPr>
          <w:rFonts w:eastAsia="Times New Roman" w:cs="Times New Roman"/>
          <w:szCs w:val="24"/>
        </w:rPr>
        <w:t xml:space="preserve"> διαδικασίες σχετικά με τα αντιπλημμυρικά έργα στη Μάνδρ</w:t>
      </w:r>
      <w:r w:rsidRPr="00D8488E">
        <w:rPr>
          <w:rFonts w:eastAsia="Times New Roman" w:cs="Times New Roman"/>
          <w:szCs w:val="24"/>
        </w:rPr>
        <w:t>α Αττικής»</w:t>
      </w:r>
      <w:r>
        <w:rPr>
          <w:rFonts w:eastAsia="Times New Roman" w:cs="Times New Roman"/>
          <w:szCs w:val="24"/>
        </w:rPr>
        <w:t>,</w:t>
      </w:r>
      <w:r w:rsidRPr="00987CF1">
        <w:rPr>
          <w:rFonts w:eastAsia="Times New Roman" w:cs="Times New Roman"/>
          <w:szCs w:val="24"/>
        </w:rPr>
        <w:t xml:space="preserve"> </w:t>
      </w:r>
      <w:r>
        <w:rPr>
          <w:rFonts w:eastAsia="Times New Roman" w:cs="Times New Roman"/>
          <w:szCs w:val="24"/>
        </w:rPr>
        <w:t>δεν θα συζητηθεί</w:t>
      </w:r>
    </w:p>
    <w:p w14:paraId="7ABC3C64" w14:textId="77777777" w:rsidR="00623672" w:rsidRDefault="00394BEF">
      <w:pPr>
        <w:tabs>
          <w:tab w:val="left" w:pos="6677"/>
        </w:tabs>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λοιπόν, στη συζήτηση της μοναδικής επίκαιρης ερώτησης, της δεύτερης με αριθμό 20/24-7-2018 </w:t>
      </w:r>
      <w:r w:rsidRPr="00D8488E">
        <w:rPr>
          <w:rFonts w:eastAsia="Times New Roman" w:cs="Times New Roman"/>
          <w:szCs w:val="24"/>
        </w:rPr>
        <w:t>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w:t>
      </w:r>
      <w:r w:rsidRPr="00D8488E">
        <w:rPr>
          <w:rFonts w:eastAsia="Times New Roman" w:cs="Times New Roman"/>
          <w:szCs w:val="24"/>
        </w:rPr>
        <w:t xml:space="preserve">ΑΡ κ. Ανδρέα Λοβέρδου προς τον Υπουργό Εθνικής Άμυνας, με </w:t>
      </w:r>
      <w:r w:rsidRPr="00D8488E">
        <w:rPr>
          <w:rFonts w:eastAsia="Times New Roman" w:cs="Times New Roman"/>
          <w:szCs w:val="24"/>
        </w:rPr>
        <w:t>θέμα: «Ελληνικά Αμυντικά Συστήματα (ΕΑΣ)».</w:t>
      </w:r>
    </w:p>
    <w:p w14:paraId="7ABC3C65" w14:textId="77777777" w:rsidR="00623672" w:rsidRDefault="00394BEF">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Θα </w:t>
      </w:r>
      <w:r w:rsidRPr="00D8488E">
        <w:rPr>
          <w:rFonts w:eastAsia="Times New Roman" w:cs="Times New Roman"/>
          <w:szCs w:val="24"/>
        </w:rPr>
        <w:t>απαντήσει ο Αναπληρωτής Υπουργός Εθνικής Άμυνας</w:t>
      </w:r>
      <w:r>
        <w:rPr>
          <w:rFonts w:eastAsia="Times New Roman" w:cs="Times New Roman"/>
          <w:szCs w:val="24"/>
        </w:rPr>
        <w:t xml:space="preserve"> κ. Κουβέλης.</w:t>
      </w:r>
    </w:p>
    <w:p w14:paraId="7ABC3C66" w14:textId="77777777" w:rsidR="00623672" w:rsidRDefault="00394BEF">
      <w:pPr>
        <w:tabs>
          <w:tab w:val="left" w:pos="6677"/>
        </w:tabs>
        <w:spacing w:line="600" w:lineRule="auto"/>
        <w:ind w:firstLine="720"/>
        <w:jc w:val="both"/>
        <w:rPr>
          <w:rFonts w:eastAsia="Times New Roman" w:cs="Times New Roman"/>
          <w:szCs w:val="24"/>
        </w:rPr>
      </w:pPr>
      <w:r>
        <w:rPr>
          <w:rFonts w:eastAsia="Times New Roman" w:cs="Times New Roman"/>
          <w:szCs w:val="24"/>
        </w:rPr>
        <w:t>Παρακαλώ, κύριε Λοβέρδο, έχετε τον λόγο.</w:t>
      </w:r>
    </w:p>
    <w:p w14:paraId="7ABC3C67" w14:textId="77777777" w:rsidR="00623672" w:rsidRDefault="00394BEF">
      <w:pPr>
        <w:tabs>
          <w:tab w:val="left" w:pos="6677"/>
        </w:tabs>
        <w:spacing w:line="600" w:lineRule="auto"/>
        <w:ind w:firstLine="720"/>
        <w:jc w:val="both"/>
        <w:rPr>
          <w:rFonts w:eastAsia="Times New Roman" w:cs="Times New Roman"/>
          <w:szCs w:val="24"/>
        </w:rPr>
      </w:pPr>
      <w:r>
        <w:rPr>
          <w:rFonts w:eastAsia="Times New Roman" w:cs="Times New Roman"/>
          <w:b/>
          <w:szCs w:val="24"/>
        </w:rPr>
        <w:t>ΑΝΔΡΕΑΣ ΛΟΒΕΡΔΟΣ</w:t>
      </w:r>
      <w:r w:rsidRPr="00E75962">
        <w:rPr>
          <w:rFonts w:eastAsia="Times New Roman" w:cs="Times New Roman"/>
          <w:b/>
          <w:szCs w:val="24"/>
        </w:rPr>
        <w:t>:</w:t>
      </w:r>
      <w:r w:rsidRPr="00E75962">
        <w:rPr>
          <w:rFonts w:eastAsia="Times New Roman" w:cs="Times New Roman"/>
          <w:szCs w:val="24"/>
        </w:rPr>
        <w:t xml:space="preserve"> </w:t>
      </w:r>
      <w:r>
        <w:rPr>
          <w:rFonts w:eastAsia="Times New Roman" w:cs="Times New Roman"/>
          <w:szCs w:val="24"/>
        </w:rPr>
        <w:t>Ευχαριστώ.</w:t>
      </w:r>
    </w:p>
    <w:p w14:paraId="7ABC3C68" w14:textId="77777777" w:rsidR="00623672" w:rsidRDefault="00394BEF">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θέλω να σας ευχαριστήσω που είστε σήμερα εδώ, καθώς και για το </w:t>
      </w:r>
      <w:r>
        <w:rPr>
          <w:rFonts w:eastAsia="Times New Roman" w:cs="Times New Roman"/>
          <w:szCs w:val="24"/>
        </w:rPr>
        <w:t>συνεργατικό πνεύμα που σας διακρίνει τον καιρό που είστε Υπουργός, σε σχέση τουλάχιστον με τον κοινοβουλευτικό έλεγχο.</w:t>
      </w:r>
    </w:p>
    <w:p w14:paraId="7ABC3C69" w14:textId="77777777" w:rsidR="00623672" w:rsidRDefault="00394BEF">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Θέλω να σας πω ότι και η ερώτησή μου αυτή, που είναι η τέταρτη -έχω κάνει τρεις στον κ. Βίτσα και έχω προκαλέσει ως υπεύθυνος Αμύνης του </w:t>
      </w:r>
      <w:r>
        <w:rPr>
          <w:rFonts w:eastAsia="Times New Roman" w:cs="Times New Roman"/>
          <w:szCs w:val="24"/>
        </w:rPr>
        <w:t>Κινήματος Αλλαγής και μ</w:t>
      </w:r>
      <w:r>
        <w:rPr>
          <w:rFonts w:eastAsia="Times New Roman" w:cs="Times New Roman"/>
          <w:szCs w:val="24"/>
        </w:rPr>
        <w:t>ί</w:t>
      </w:r>
      <w:r>
        <w:rPr>
          <w:rFonts w:eastAsia="Times New Roman" w:cs="Times New Roman"/>
          <w:szCs w:val="24"/>
        </w:rPr>
        <w:t>α συζήτηση στη Διαρκή Επιτροπή- χαρακτηρίζεται, κατά τη γνώμη μου, από ήπιο ύφος. Μάλιστα, στον τρόπο που αντιπολιτεύομαι την Κυβέρνηση στα θέματα της άμυνας στηρίζονται ενδεχομένως ορισμένοι, εις εξ αυτών ο Πρόεδρος των ΕΑΣ, για να</w:t>
      </w:r>
      <w:r>
        <w:rPr>
          <w:rFonts w:eastAsia="Times New Roman" w:cs="Times New Roman"/>
          <w:szCs w:val="24"/>
        </w:rPr>
        <w:t xml:space="preserve"> πει ότι με το ΠΑΣΟΚ τα είχε καλά και ότι εξ αυτού του λόγου ο δικός μας αντιπολιτευτικός λόγος είναι χαμηλός.</w:t>
      </w:r>
    </w:p>
    <w:p w14:paraId="7ABC3C6A"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t>Εγώ τον κύριο δεν τον γνωρίζω και θέλω να ενημερώσω το Τμήμα, κύριε Πρόεδρε, ότι είμαι υπεύθυνος στα θέματα αμυντικής πολιτικής από τις εκλογές τ</w:t>
      </w:r>
      <w:r>
        <w:rPr>
          <w:rFonts w:eastAsia="Times New Roman" w:cs="Times New Roman"/>
          <w:szCs w:val="24"/>
        </w:rPr>
        <w:t xml:space="preserve">ου 2015 συνεχώς. Δεν είχα καμμία διάθεση να επιδείξω κλίμα περιορισμένης –για ύποπτους λόγους- αντιπολίτευσης. Αντιθέτως, είμαι στις επάλξεις και μάλιστα με πάρα πολύ έντονο τρόπο. Όλη η Ελλάδα το λέει αυτό. </w:t>
      </w:r>
    </w:p>
    <w:p w14:paraId="7ABC3C6B"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στους ανθρώπους που ανησυχούν για συναλ</w:t>
      </w:r>
      <w:r>
        <w:rPr>
          <w:rFonts w:eastAsia="Times New Roman" w:cs="Times New Roman"/>
          <w:szCs w:val="24"/>
        </w:rPr>
        <w:t xml:space="preserve">λαγές κάτω από το τραπέζι με το Υπουργείο Άμυνας, θέλω να τους πω να μην ανησυχούν. Έχουμε δημιουργικό πνεύμα, γιατί θέλουμε να προσφέρουμε –στο μέτρο των δυνάμεών μας ως κόμματος της Αντιπολίτευσης- στη διάσωση των Ελληνικών Αμυντικών Συστημάτων. </w:t>
      </w:r>
    </w:p>
    <w:p w14:paraId="7ABC3C6C"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t>Η επίκα</w:t>
      </w:r>
      <w:r>
        <w:rPr>
          <w:rFonts w:eastAsia="Times New Roman" w:cs="Times New Roman"/>
          <w:szCs w:val="24"/>
        </w:rPr>
        <w:t xml:space="preserve">ιρη ερώτησή μου έχει τέσσερα ερωτήματα και σ’ αυτά επικεντρώνομαι απλώς επιγραμματικά, κατά κυριολεξία, να τα αναφέρω. </w:t>
      </w:r>
    </w:p>
    <w:p w14:paraId="7ABC3C6D"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 κ. Βίτσας υποσχέθηκε 40 εκατομμύρια ευρώ ενίσχυση προς τα ΕΑΣ ως ένα μέτρο </w:t>
      </w:r>
      <w:proofErr w:type="spellStart"/>
      <w:r>
        <w:rPr>
          <w:rFonts w:eastAsia="Times New Roman" w:cs="Times New Roman"/>
          <w:szCs w:val="24"/>
        </w:rPr>
        <w:t>επικαιροποίησης</w:t>
      </w:r>
      <w:proofErr w:type="spellEnd"/>
      <w:r>
        <w:rPr>
          <w:rFonts w:eastAsia="Times New Roman" w:cs="Times New Roman"/>
          <w:szCs w:val="24"/>
        </w:rPr>
        <w:t xml:space="preserve"> –συγγνώμη για τον όρο- του προγράμμ</w:t>
      </w:r>
      <w:r>
        <w:rPr>
          <w:rFonts w:eastAsia="Times New Roman" w:cs="Times New Roman"/>
          <w:szCs w:val="24"/>
        </w:rPr>
        <w:t xml:space="preserve">ατος διάσωσης της κ. Γεννηματά. Τι γίνεται μ’ αυτά τα χρήματα; </w:t>
      </w:r>
    </w:p>
    <w:p w14:paraId="7ABC3C6E"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έχουμε παράπονα, αιτιάσεις, ότι πολλές συμβάσεις είναι ανεκτέλεστες λόγω ελλείψεως ειδικού προσωπικού. Τι γίνεται με το θέμα αυτό; </w:t>
      </w:r>
    </w:p>
    <w:p w14:paraId="7ABC3C6F"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τέσσερα χρόνια τώρα με Κυβέρνηση ΣΥΡΙΖΑ - </w:t>
      </w:r>
      <w:r>
        <w:rPr>
          <w:rFonts w:eastAsia="Times New Roman" w:cs="Times New Roman"/>
          <w:szCs w:val="24"/>
        </w:rPr>
        <w:t xml:space="preserve">ΑΝΕΛ έχουμε υπογραφή νέων συμβάσεων που αφορούν στα ΕΑΣ και κινητοποιούν τις δυνάμεις τους; </w:t>
      </w:r>
    </w:p>
    <w:p w14:paraId="7ABC3C70"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Τέταρτον, γιατί παραιτήθηκε η ελέγκτρια του Υπουργείου Οικονομικών; </w:t>
      </w:r>
    </w:p>
    <w:p w14:paraId="7ABC3C71"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7ABC3C72"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Κύριε Υπουργέ, παρακαλώ, έχετε τον λόγο. </w:t>
      </w:r>
    </w:p>
    <w:p w14:paraId="7ABC3C73"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b/>
          <w:szCs w:val="24"/>
        </w:rPr>
        <w:t xml:space="preserve">ΦΩΤΗΣ ΚΟΥΒΕΛΗΣ (Αναπληρωτής Υπουργός Εθνικής Άμυνας): </w:t>
      </w:r>
      <w:r>
        <w:rPr>
          <w:rFonts w:eastAsia="Times New Roman" w:cs="Times New Roman"/>
          <w:szCs w:val="24"/>
        </w:rPr>
        <w:t>Κύριε συνάδελφε, σας βεβαιώνω ότι προσωπικά κρατώ τον δημιουργικό ρόλο που θέλετε να έχετε –και τον έχετε- με την ασκούμενη διαδικασία του κοινοβουλευτικού ελέγ</w:t>
      </w:r>
      <w:r>
        <w:rPr>
          <w:rFonts w:eastAsia="Times New Roman" w:cs="Times New Roman"/>
          <w:szCs w:val="24"/>
        </w:rPr>
        <w:t xml:space="preserve">χου. Τίποτα περισσότερο, τίποτα λιγότερο. Κρατώ όμως την παρατήρηση, όσο και την επισήμανση που κάνατε. </w:t>
      </w:r>
    </w:p>
    <w:p w14:paraId="7ABC3C74"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πολύ προσεκτικά τα ερωτήματά σας, αλλά και την αναφορά σας στο σχέδιο αναδιάρθρωσης του 2013. Με την ευκαιρία αυτή, θέλω να ξεκινήσω απαντώντας </w:t>
      </w:r>
      <w:r>
        <w:rPr>
          <w:rFonts w:eastAsia="Times New Roman" w:cs="Times New Roman"/>
          <w:szCs w:val="24"/>
        </w:rPr>
        <w:t xml:space="preserve">και επισημαίνοντας ότι η συμφωνία τότε με το </w:t>
      </w:r>
      <w:proofErr w:type="spellStart"/>
      <w:r>
        <w:rPr>
          <w:rFonts w:eastAsia="Times New Roman" w:cs="Times New Roman"/>
          <w:szCs w:val="24"/>
          <w:lang w:val="en-US"/>
        </w:rPr>
        <w:t>Eurogroup</w:t>
      </w:r>
      <w:proofErr w:type="spellEnd"/>
      <w:r w:rsidRPr="00B77125">
        <w:rPr>
          <w:rFonts w:eastAsia="Times New Roman" w:cs="Times New Roman"/>
          <w:szCs w:val="24"/>
        </w:rPr>
        <w:t>,</w:t>
      </w:r>
      <w:r w:rsidRPr="00CB54B0">
        <w:rPr>
          <w:rFonts w:eastAsia="Times New Roman" w:cs="Times New Roman"/>
          <w:szCs w:val="24"/>
        </w:rPr>
        <w:t xml:space="preserve"> </w:t>
      </w:r>
      <w:r>
        <w:rPr>
          <w:rFonts w:eastAsia="Times New Roman" w:cs="Times New Roman"/>
          <w:szCs w:val="24"/>
        </w:rPr>
        <w:t xml:space="preserve">στην οποία ουσιαστικά αναφέρεστε στην ερώτησή σας, κάθε άλλο παρά σχέδιο διάσωσης της εταιρείας μπορεί να χαρακτηριστεί. </w:t>
      </w:r>
    </w:p>
    <w:p w14:paraId="7ABC3C75"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t>Και εξηγούμαι: Πιο συγκεκριμένα, κατά το πρώτον προέβλεπε μείωση του προσωπικο</w:t>
      </w:r>
      <w:r>
        <w:rPr>
          <w:rFonts w:eastAsia="Times New Roman" w:cs="Times New Roman"/>
          <w:szCs w:val="24"/>
        </w:rPr>
        <w:t xml:space="preserve">ύ και ειδικότερα τη λειτουργία των </w:t>
      </w:r>
      <w:r>
        <w:rPr>
          <w:rFonts w:eastAsia="Times New Roman" w:cs="Times New Roman"/>
          <w:szCs w:val="24"/>
        </w:rPr>
        <w:lastRenderedPageBreak/>
        <w:t>ΕΑΣ ΑΒΕΕ με μέγιστο αριθμό εργαζομένων τους πεντακοσίους. Ουσιαστικά, δηλαδή, καθιερωνόταν ένα πρόγραμμα εθελουσίας εξόδου μετά τη διάσπαση και τον σχηματισμό των νέων ΕΑΣ, ώστε οι απασχολούμενοι σ’ αυτή την επιχείρηση να</w:t>
      </w:r>
      <w:r>
        <w:rPr>
          <w:rFonts w:eastAsia="Times New Roman" w:cs="Times New Roman"/>
          <w:szCs w:val="24"/>
        </w:rPr>
        <w:t xml:space="preserve"> μειωθούν. Το κόστος της εθελουσίας εξόδου εκτιμήθηκε σε 6,6 εκατομμύρια ευρώ και, φυσικά, επιβάρυνε τον κρατικό προϋπολογισμό. </w:t>
      </w:r>
    </w:p>
    <w:p w14:paraId="7ABC3C76"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υπ’ </w:t>
      </w:r>
      <w:proofErr w:type="spellStart"/>
      <w:r>
        <w:rPr>
          <w:rFonts w:eastAsia="Times New Roman" w:cs="Times New Roman"/>
          <w:szCs w:val="24"/>
        </w:rPr>
        <w:t>όψιν</w:t>
      </w:r>
      <w:proofErr w:type="spellEnd"/>
      <w:r>
        <w:rPr>
          <w:rFonts w:eastAsia="Times New Roman" w:cs="Times New Roman"/>
          <w:szCs w:val="24"/>
        </w:rPr>
        <w:t xml:space="preserve"> σας ότι το πρόγραμμα αναδιάρθρωσης, το οποίο αναφέρετε και υπερασπίζεστε, προέβλεπε το κλείσιμο</w:t>
      </w:r>
      <w:r>
        <w:rPr>
          <w:rFonts w:eastAsia="Times New Roman" w:cs="Times New Roman"/>
          <w:szCs w:val="24"/>
        </w:rPr>
        <w:t xml:space="preserve"> των εργοστασίων της εταιρείας και μάλιστα όχι ενός, αλλά δύο εργοστασίων. Συνολικά σήμερα λειτουργούν τέσσερα εργοστάσια, στον Υμηττό, στο Λαύριο, στο Αίγιο και στη Μάνδρα. Με το πρόγραμμα αναδιάρθρωσης του παρελθόντος, στο οποίο αναφερθήκατε προβλεπόταν </w:t>
      </w:r>
      <w:r>
        <w:rPr>
          <w:rFonts w:eastAsia="Times New Roman" w:cs="Times New Roman"/>
          <w:szCs w:val="24"/>
        </w:rPr>
        <w:t>η σταδιακή συρρίκνωση της εταιρείας με κλείσιμο παραγωγικών μονάδων, διακοπή δηλαδή των εργασιών, κλείσιμο και μεταφορά των παραγωγικών δραστηριοτήτων του συγκροτήματος εργοστασίου Ελευσίνας, καθώς και διακοπή των εργασιών, κλείσιμο του συγκροτήματος εργοσ</w:t>
      </w:r>
      <w:r>
        <w:rPr>
          <w:rFonts w:eastAsia="Times New Roman" w:cs="Times New Roman"/>
          <w:szCs w:val="24"/>
        </w:rPr>
        <w:t xml:space="preserve">τασίου της Μάνδρας και ταυτόχρονη μείωση του προσωπικού. </w:t>
      </w:r>
    </w:p>
    <w:p w14:paraId="7ABC3C77" w14:textId="77777777" w:rsidR="00623672" w:rsidRDefault="00394B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Ευτυχώς η Μάνδρα εξακολουθεί και υφίσταται ακόμα και σήμερα ως παραγωγικός τομέας. </w:t>
      </w:r>
    </w:p>
    <w:p w14:paraId="7ABC3C78"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που καταφέραμε ως εποπτεύων Υπουργείο ήταν να κλείσει μόνο το εργοστάσιο της Ελευσίνας και να μεταβιβαστεί η </w:t>
      </w:r>
      <w:r>
        <w:rPr>
          <w:rFonts w:eastAsia="Times New Roman" w:cs="Times New Roman"/>
          <w:szCs w:val="24"/>
        </w:rPr>
        <w:t>έκταση του εργοστασίου στα ΕΛΠΕ, αποφέροντας στα ταμεία της εταιρείας περίπου 25,69 εκατομμύρια ευρώ, δηλαδή πάνω στη δική σας πρόνοια του κλεισίματος του εργοστασίου φροντίσαμε τουλάχιστον να επιτύχουμε ανταποδοτικά το μεγαλύτερο δυνατό όφελος για την ετα</w:t>
      </w:r>
      <w:r>
        <w:rPr>
          <w:rFonts w:eastAsia="Times New Roman" w:cs="Times New Roman"/>
          <w:szCs w:val="24"/>
        </w:rPr>
        <w:t>ιρεία. Μάλιστα, προκειμένου να επισπευσθεί η διαδικασία και να διευκολυνθεί η διαδικασία πώλησης του οικοπέδου της Ελευσίνας, προχωρήσαμε σε νομοθετική ρύθμιση όπου η εταιρεία, πρώτον, απαλλάχθηκε από την έκδοση Πιστοποιητικού Ενεργειακής Απόδοσης και βεβα</w:t>
      </w:r>
      <w:r>
        <w:rPr>
          <w:rFonts w:eastAsia="Times New Roman" w:cs="Times New Roman"/>
          <w:szCs w:val="24"/>
        </w:rPr>
        <w:t xml:space="preserve">ιώσεις μηχανικού και, δεύτερον, έλαβε </w:t>
      </w:r>
      <w:r>
        <w:rPr>
          <w:rFonts w:eastAsia="Times New Roman" w:cs="Times New Roman"/>
          <w:szCs w:val="24"/>
        </w:rPr>
        <w:t>π</w:t>
      </w:r>
      <w:r>
        <w:rPr>
          <w:rFonts w:eastAsia="Times New Roman" w:cs="Times New Roman"/>
          <w:szCs w:val="24"/>
        </w:rPr>
        <w:t xml:space="preserve">ιστοποιητικά </w:t>
      </w:r>
      <w:r>
        <w:rPr>
          <w:rFonts w:eastAsia="Times New Roman" w:cs="Times New Roman"/>
          <w:szCs w:val="24"/>
        </w:rPr>
        <w:t>φ</w:t>
      </w:r>
      <w:r>
        <w:rPr>
          <w:rFonts w:eastAsia="Times New Roman" w:cs="Times New Roman"/>
          <w:szCs w:val="24"/>
        </w:rPr>
        <w:t xml:space="preserve">ορολογικής </w:t>
      </w:r>
      <w:r>
        <w:rPr>
          <w:rFonts w:eastAsia="Times New Roman" w:cs="Times New Roman"/>
          <w:szCs w:val="24"/>
        </w:rPr>
        <w:t>δ</w:t>
      </w:r>
      <w:r>
        <w:rPr>
          <w:rFonts w:eastAsia="Times New Roman" w:cs="Times New Roman"/>
          <w:szCs w:val="24"/>
        </w:rPr>
        <w:t xml:space="preserve">ιοίκησης και </w:t>
      </w:r>
      <w:r>
        <w:rPr>
          <w:rFonts w:eastAsia="Times New Roman" w:cs="Times New Roman"/>
          <w:szCs w:val="24"/>
        </w:rPr>
        <w:t>π</w:t>
      </w:r>
      <w:r>
        <w:rPr>
          <w:rFonts w:eastAsia="Times New Roman" w:cs="Times New Roman"/>
          <w:szCs w:val="24"/>
        </w:rPr>
        <w:t xml:space="preserve">ιστοποιητικά ΕΝΦΙΑ. </w:t>
      </w:r>
    </w:p>
    <w:p w14:paraId="7ABC3C79"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Απόρροια των ρυθμίσεων ήταν η επιτυχής πώληση του οικοπέδου Ελευσίνας και η είσπραξη από την εταιρεία ποσού 12.845.000 ευρώ η πρώτη δόση και το ποσό των 6.4</w:t>
      </w:r>
      <w:r>
        <w:rPr>
          <w:rFonts w:eastAsia="Times New Roman" w:cs="Times New Roman"/>
          <w:szCs w:val="24"/>
        </w:rPr>
        <w:t xml:space="preserve">22.000 ευρώ, δηλαδή η δεύτερη δόση, ποσά κρίσιμα για τη ρευστότητα </w:t>
      </w:r>
      <w:r>
        <w:rPr>
          <w:rFonts w:eastAsia="Times New Roman" w:cs="Times New Roman"/>
          <w:szCs w:val="24"/>
        </w:rPr>
        <w:lastRenderedPageBreak/>
        <w:t>της εταιρείας. Απομένει ακόμη ένα ποσό είσπραξης της τάξης των 3,5 εκατομμυρίων ευρώ ως υπόλοιπο και εκτιμάται ότι θα ολοκληρωθεί η αποπληρωμή στις αρχές του Οκτωβρίου του τρέχοντος έτους.</w:t>
      </w:r>
    </w:p>
    <w:p w14:paraId="7ABC3C7A"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7ABC3C7B"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για λίγο την ανοχή σας. </w:t>
      </w:r>
    </w:p>
    <w:p w14:paraId="7ABC3C7C"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Συνεχίστε, κύριε Υπουργέ.  </w:t>
      </w:r>
    </w:p>
    <w:p w14:paraId="7ABC3C7D"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sidRPr="002B6699">
        <w:rPr>
          <w:rFonts w:eastAsia="Times New Roman" w:cs="Times New Roman"/>
          <w:b/>
          <w:szCs w:val="24"/>
        </w:rPr>
        <w:t>ΦΩΤΗΣ ΚΟΥΒΕΛΗΣ (Αναπληρωτής Υπου</w:t>
      </w:r>
      <w:r w:rsidRPr="002B6699">
        <w:rPr>
          <w:rFonts w:eastAsia="Times New Roman" w:cs="Times New Roman"/>
          <w:b/>
          <w:szCs w:val="24"/>
        </w:rPr>
        <w:t>ργός Εθνικής Άμυνας):</w:t>
      </w:r>
      <w:r>
        <w:rPr>
          <w:rFonts w:eastAsia="Times New Roman" w:cs="Times New Roman"/>
          <w:b/>
          <w:szCs w:val="24"/>
        </w:rPr>
        <w:t xml:space="preserve"> </w:t>
      </w:r>
      <w:r>
        <w:rPr>
          <w:rFonts w:eastAsia="Times New Roman" w:cs="Times New Roman"/>
          <w:szCs w:val="24"/>
        </w:rPr>
        <w:t>Και συνεχίζω, αγαπητέ συνάδελφε, για να σας αναφέρω την κατάσταση και τη βάση πάνω στην οποία έπρεπε να εφαρμοστεί το σχέδιο που αναφέρετε εσείς, το σχέδιο αναδιάρθρωσης της τότε κυβέρνησης.</w:t>
      </w:r>
    </w:p>
    <w:p w14:paraId="7ABC3C7E"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Είμαι βέβαιος πως γνωρίζετε σε τι ποσό ανέρχονταν οι σωρευμένες ζημίες της εταιρείας μέχρι τον Δεκέμβριο του 2014, στο 1,37 δισεκατομμύρια ευρώ –και το επαναλαμβάνω- </w:t>
      </w:r>
      <w:r>
        <w:rPr>
          <w:rFonts w:eastAsia="Times New Roman" w:cs="Times New Roman"/>
          <w:szCs w:val="24"/>
        </w:rPr>
        <w:lastRenderedPageBreak/>
        <w:t xml:space="preserve">1.378.305.000 ευρώ. Κατά τα άλλα, τα δάνεια ήταν 422.992.823 ευρώ. </w:t>
      </w:r>
    </w:p>
    <w:p w14:paraId="7ABC3C7F"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εταιρεία από το 2002</w:t>
      </w:r>
      <w:r>
        <w:rPr>
          <w:rFonts w:eastAsia="Times New Roman" w:cs="Times New Roman"/>
          <w:szCs w:val="24"/>
        </w:rPr>
        <w:t xml:space="preserve"> μέχρι το 2014 είχε λάβει δάνεια με την εγγύηση του ελληνικού δημοσίου μαζί με χρηματοδοτήσεις από το ίδιο το δημόσιο ύψους 1,26 δισεκατομμυρίων ευρώ </w:t>
      </w:r>
      <w:proofErr w:type="spellStart"/>
      <w:r>
        <w:rPr>
          <w:rFonts w:eastAsia="Times New Roman" w:cs="Times New Roman"/>
          <w:szCs w:val="24"/>
        </w:rPr>
        <w:t>μεσοσταθμικά</w:t>
      </w:r>
      <w:proofErr w:type="spellEnd"/>
      <w:r>
        <w:rPr>
          <w:rFonts w:eastAsia="Times New Roman" w:cs="Times New Roman"/>
          <w:szCs w:val="24"/>
        </w:rPr>
        <w:t>, περίπου 105 εκατομμύρια ευρώ ετησίως χωρίς να υπάρξει κα</w:t>
      </w:r>
      <w:r>
        <w:rPr>
          <w:rFonts w:eastAsia="Times New Roman" w:cs="Times New Roman"/>
          <w:szCs w:val="24"/>
        </w:rPr>
        <w:t>μ</w:t>
      </w:r>
      <w:r>
        <w:rPr>
          <w:rFonts w:eastAsia="Times New Roman" w:cs="Times New Roman"/>
          <w:szCs w:val="24"/>
        </w:rPr>
        <w:t>μία αναδιάρθρωση, βελτίωση ή ακόμη,</w:t>
      </w:r>
      <w:r>
        <w:rPr>
          <w:rFonts w:eastAsia="Times New Roman" w:cs="Times New Roman"/>
          <w:szCs w:val="24"/>
        </w:rPr>
        <w:t xml:space="preserve"> αν θέλετε, και νέα παραγωγική γραμμή και γενικότερα παραγωγική ανασυγκρότηση. </w:t>
      </w:r>
    </w:p>
    <w:p w14:paraId="7ABC3C80"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προχωρώ. Στις 20-11-2017 εκδόθηκε από την Ευρωπαϊκή Επιτροπή η απόφαση για την ανάκτηση 55 εκατομμυρίων ευρώ. Η απόφαση αφορά σε παράνομες κρατικές ενισχύσεις που συντελέστ</w:t>
      </w:r>
      <w:r>
        <w:rPr>
          <w:rFonts w:eastAsia="Times New Roman" w:cs="Times New Roman"/>
          <w:szCs w:val="24"/>
        </w:rPr>
        <w:t>ηκαν κατά τα έτη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2011. Αυτό που εν τέλει εμείς πετύχαμε -μη μπορώντας φυσικά να αποφύγουμε την εφαρμογή της απόφασης- ήταν μετά από συναντήσεις μας με την ΚΕΜΚΕ και τη </w:t>
      </w:r>
      <w:r>
        <w:rPr>
          <w:rFonts w:eastAsia="Times New Roman" w:cs="Times New Roman"/>
          <w:szCs w:val="24"/>
          <w:lang w:val="en-US"/>
        </w:rPr>
        <w:t>DG</w:t>
      </w:r>
      <w:r w:rsidRPr="00EA6E96">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xml:space="preserve"> να επιτύχουμε την κοινή παραδοχή από όλα τα μέρη ότι η όποια ανάκτηση κρατικών ενισχύσεων θα βαρύνει αποκλειστικά και μόνο τα Ελληνικά Συστήματα Παρα</w:t>
      </w:r>
      <w:r>
        <w:rPr>
          <w:rFonts w:eastAsia="Times New Roman" w:cs="Times New Roman"/>
          <w:szCs w:val="24"/>
        </w:rPr>
        <w:lastRenderedPageBreak/>
        <w:t>γωγής Πολιτικών Προϊόντων –επαναλαμβάνω Πολιτικών Προϊόντων- και τις δύο θυγατρικές που αναφέρονται στο πο</w:t>
      </w:r>
      <w:r>
        <w:rPr>
          <w:rFonts w:eastAsia="Times New Roman" w:cs="Times New Roman"/>
          <w:szCs w:val="24"/>
        </w:rPr>
        <w:t xml:space="preserve">λιτικό σκέλος. Δηλαδή δεν επιβαρύναμε κι άλλο τα Ελληνικά Αμυντικά Συστήματα. </w:t>
      </w:r>
    </w:p>
    <w:p w14:paraId="7ABC3C81"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έρχομαι στο επιχειρησιακό σχέδιο: Πράγματι</w:t>
      </w:r>
      <w:r>
        <w:rPr>
          <w:rFonts w:eastAsia="Times New Roman" w:cs="Times New Roman"/>
          <w:szCs w:val="24"/>
        </w:rPr>
        <w:t>,</w:t>
      </w:r>
      <w:r>
        <w:rPr>
          <w:rFonts w:eastAsia="Times New Roman" w:cs="Times New Roman"/>
          <w:szCs w:val="24"/>
        </w:rPr>
        <w:t xml:space="preserve"> τον Σεπτέμβριο του 2016 ο προκάτοχός μου κ. Βίτσας ενημέρωσε την αρμόδια </w:t>
      </w:r>
      <w:r>
        <w:rPr>
          <w:rFonts w:eastAsia="Times New Roman" w:cs="Times New Roman"/>
          <w:szCs w:val="24"/>
        </w:rPr>
        <w:t>ε</w:t>
      </w:r>
      <w:r>
        <w:rPr>
          <w:rFonts w:eastAsia="Times New Roman" w:cs="Times New Roman"/>
          <w:szCs w:val="24"/>
        </w:rPr>
        <w:t>πιτροπή της Βουλής για το Νέο Επιχειρησιακό Σχέδιο 201</w:t>
      </w:r>
      <w:r>
        <w:rPr>
          <w:rFonts w:eastAsia="Times New Roman" w:cs="Times New Roman"/>
          <w:szCs w:val="24"/>
        </w:rPr>
        <w:t xml:space="preserve">7-2020 των ΕΑΣ, το οποίο βρίσκεται σήμερα σε σημείο </w:t>
      </w:r>
      <w:proofErr w:type="spellStart"/>
      <w:r>
        <w:rPr>
          <w:rFonts w:eastAsia="Times New Roman" w:cs="Times New Roman"/>
          <w:szCs w:val="24"/>
        </w:rPr>
        <w:t>επικαιροποίησης</w:t>
      </w:r>
      <w:proofErr w:type="spellEnd"/>
      <w:r>
        <w:rPr>
          <w:rFonts w:eastAsia="Times New Roman" w:cs="Times New Roman"/>
          <w:szCs w:val="24"/>
        </w:rPr>
        <w:t xml:space="preserve">, αφού πλέον είναι ορατό ότι η Συμφωνία Αναδιάρθρωσης του 2013 δεν επρόκειτο να βοηθήσει, να συνδράμει στην ευημερία της εταιρείας. Αυτό το σχέδιο βασίστηκε στα δεδομένα και τις εκτιμήσεις </w:t>
      </w:r>
      <w:r>
        <w:rPr>
          <w:rFonts w:eastAsia="Times New Roman" w:cs="Times New Roman"/>
          <w:szCs w:val="24"/>
        </w:rPr>
        <w:t xml:space="preserve">των πωλήσεων, υπογεγραμμένες και αναμενόμενες </w:t>
      </w:r>
      <w:r>
        <w:rPr>
          <w:rFonts w:eastAsia="Times New Roman" w:cs="Times New Roman"/>
          <w:szCs w:val="24"/>
        </w:rPr>
        <w:t>σ</w:t>
      </w:r>
      <w:r>
        <w:rPr>
          <w:rFonts w:eastAsia="Times New Roman" w:cs="Times New Roman"/>
          <w:szCs w:val="24"/>
        </w:rPr>
        <w:t>υμβάσεις με προσανατολισμό τη σταδιακή αύξηση του παραγωγικού έργου και την αξιοποίηση των δυνατοτήτων της εταιρείας σε τεχνογνωσία και παραγωγικό εξοπλισμό, με εσωτερική μετακίνηση προσωπικού, πρόσληψη εκτάκτ</w:t>
      </w:r>
      <w:r>
        <w:rPr>
          <w:rFonts w:eastAsia="Times New Roman" w:cs="Times New Roman"/>
          <w:szCs w:val="24"/>
        </w:rPr>
        <w:t xml:space="preserve">ου εργατοτεχνικού προσωπικού, αναλόγως των απαιτήσεων της εταιρείας. </w:t>
      </w:r>
    </w:p>
    <w:p w14:paraId="7ABC3C82" w14:textId="77777777" w:rsidR="00623672" w:rsidRDefault="00394B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αναφορά που κάνετε για τη χρηματοδοτική ενίσχυση της εταιρείας περί τα 40 εκατομμύρια ευρώ </w:t>
      </w:r>
      <w:proofErr w:type="spellStart"/>
      <w:r>
        <w:rPr>
          <w:rFonts w:eastAsia="Times New Roman" w:cs="Times New Roman"/>
          <w:szCs w:val="24"/>
        </w:rPr>
        <w:t>προέκυπτε</w:t>
      </w:r>
      <w:proofErr w:type="spellEnd"/>
      <w:r>
        <w:rPr>
          <w:rFonts w:eastAsia="Times New Roman" w:cs="Times New Roman"/>
          <w:szCs w:val="24"/>
        </w:rPr>
        <w:t xml:space="preserve"> από την ανάγκη χρηματοδότησης των παραγωγικών διαδικασιών της και μάλιστα για την π</w:t>
      </w:r>
      <w:r>
        <w:rPr>
          <w:rFonts w:eastAsia="Times New Roman" w:cs="Times New Roman"/>
          <w:szCs w:val="24"/>
        </w:rPr>
        <w:t>ερίοδο 2016-2017. Θα ανέρχονταν μάλιστα</w:t>
      </w:r>
      <w:r>
        <w:rPr>
          <w:rFonts w:eastAsia="Times New Roman" w:cs="Times New Roman"/>
          <w:szCs w:val="24"/>
        </w:rPr>
        <w:t>,</w:t>
      </w:r>
      <w:r>
        <w:rPr>
          <w:rFonts w:eastAsia="Times New Roman" w:cs="Times New Roman"/>
          <w:szCs w:val="24"/>
        </w:rPr>
        <w:t xml:space="preserve"> στο παραπάνω ποσό, δεδομένης της δυσχέρειας δανεισμού από τον τραπεζικό τομέα και τη γενικότερη κατάσταση των ελληνικών τραπεζών.</w:t>
      </w:r>
    </w:p>
    <w:p w14:paraId="7ABC3C83" w14:textId="77777777" w:rsidR="00623672" w:rsidRDefault="00394BEF">
      <w:pPr>
        <w:spacing w:line="600" w:lineRule="auto"/>
        <w:ind w:firstLine="720"/>
        <w:jc w:val="both"/>
        <w:rPr>
          <w:rFonts w:eastAsia="Times New Roman"/>
          <w:szCs w:val="24"/>
        </w:rPr>
      </w:pPr>
      <w:r>
        <w:rPr>
          <w:rFonts w:eastAsia="Times New Roman"/>
          <w:szCs w:val="24"/>
        </w:rPr>
        <w:t>Ίσως δεν είναι η πρώτη φορά που ακούγεται σε αυτήν την Αίθουσα αυτό, γιατί έχει επανα</w:t>
      </w:r>
      <w:r>
        <w:rPr>
          <w:rFonts w:eastAsia="Times New Roman"/>
          <w:szCs w:val="24"/>
        </w:rPr>
        <w:t>ληφθεί από τον προκάτοχό μου, τον κ. Βίτσα, και θα συμφωνήσω σε αυτό. Το πρόβλημα της εταιρείας είναι δομικό. Δηλαδή, η τακτική των αλλεπάλληλων κρατικών χρηματοδοτήσεων</w:t>
      </w:r>
      <w:r>
        <w:rPr>
          <w:rFonts w:eastAsia="Times New Roman"/>
          <w:szCs w:val="24"/>
        </w:rPr>
        <w:t>,</w:t>
      </w:r>
      <w:r>
        <w:rPr>
          <w:rFonts w:eastAsia="Times New Roman"/>
          <w:szCs w:val="24"/>
        </w:rPr>
        <w:t xml:space="preserve"> χωρίς αναπτυξιακό σχέδιο δεν οδηγεί σε τίποτε, σε κανένα αποτέλεσμα. Το αντίθετο. Αυτ</w:t>
      </w:r>
      <w:r>
        <w:rPr>
          <w:rFonts w:eastAsia="Times New Roman"/>
          <w:szCs w:val="24"/>
        </w:rPr>
        <w:t>ό που επιδιώκουμε κατά ένα μέρος</w:t>
      </w:r>
      <w:r>
        <w:rPr>
          <w:rFonts w:eastAsia="Times New Roman"/>
          <w:szCs w:val="24"/>
        </w:rPr>
        <w:t>,</w:t>
      </w:r>
      <w:r>
        <w:rPr>
          <w:rFonts w:eastAsia="Times New Roman"/>
          <w:szCs w:val="24"/>
        </w:rPr>
        <w:t xml:space="preserve"> το πετύχαμε για το έτος 2017-2018 και είναι η χρηματοδότηση των παραγωγικών διαδικασιών να γίνεται εξ ιδίων δυνάμεων.</w:t>
      </w:r>
    </w:p>
    <w:p w14:paraId="7ABC3C84" w14:textId="77777777" w:rsidR="00623672" w:rsidRDefault="00394BE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Αναπληρωτή Υπουργού)</w:t>
      </w:r>
    </w:p>
    <w:p w14:paraId="7ABC3C85" w14:textId="77777777" w:rsidR="00623672" w:rsidRDefault="00394BEF">
      <w:pPr>
        <w:spacing w:line="600" w:lineRule="auto"/>
        <w:ind w:firstLine="720"/>
        <w:jc w:val="both"/>
        <w:rPr>
          <w:rFonts w:eastAsia="Times New Roman"/>
          <w:szCs w:val="24"/>
        </w:rPr>
      </w:pPr>
      <w:r>
        <w:rPr>
          <w:rFonts w:eastAsia="Times New Roman"/>
          <w:szCs w:val="24"/>
        </w:rPr>
        <w:lastRenderedPageBreak/>
        <w:t>Ολοκληρών</w:t>
      </w:r>
      <w:r>
        <w:rPr>
          <w:rFonts w:eastAsia="Times New Roman"/>
          <w:szCs w:val="24"/>
        </w:rPr>
        <w:t xml:space="preserve">ω, κύριε Πρόεδρε. </w:t>
      </w:r>
    </w:p>
    <w:p w14:paraId="7ABC3C86" w14:textId="77777777" w:rsidR="00623672" w:rsidRDefault="00394BEF">
      <w:pPr>
        <w:spacing w:line="600" w:lineRule="auto"/>
        <w:ind w:firstLine="720"/>
        <w:jc w:val="both"/>
        <w:rPr>
          <w:rFonts w:eastAsia="Times New Roman"/>
          <w:szCs w:val="24"/>
        </w:rPr>
      </w:pPr>
      <w:r>
        <w:rPr>
          <w:rFonts w:eastAsia="Times New Roman"/>
          <w:szCs w:val="24"/>
        </w:rPr>
        <w:t xml:space="preserve">Αναφέρθηκα λίγο πριν στην πώληση της έκτασης του εργοστασίου της Ελευσίνας και προς αυτήν την κατεύθυνση οφείλουμε να κινηθούμε. </w:t>
      </w:r>
    </w:p>
    <w:p w14:paraId="7ABC3C87" w14:textId="77777777" w:rsidR="00623672" w:rsidRDefault="00394BEF">
      <w:pPr>
        <w:spacing w:line="600" w:lineRule="auto"/>
        <w:ind w:firstLine="720"/>
        <w:jc w:val="both"/>
        <w:rPr>
          <w:rFonts w:eastAsia="Times New Roman"/>
          <w:szCs w:val="24"/>
        </w:rPr>
      </w:pPr>
      <w:r>
        <w:rPr>
          <w:rFonts w:eastAsia="Times New Roman"/>
          <w:szCs w:val="24"/>
        </w:rPr>
        <w:t>Υπάρχουν ανεκτέλεστες συμβάσεις -για να έρθω στο άλλο ζήτημα</w:t>
      </w:r>
      <w:r>
        <w:rPr>
          <w:rFonts w:eastAsia="Times New Roman"/>
          <w:szCs w:val="24"/>
        </w:rPr>
        <w:t>,</w:t>
      </w:r>
      <w:r>
        <w:rPr>
          <w:rFonts w:eastAsia="Times New Roman"/>
          <w:szCs w:val="24"/>
        </w:rPr>
        <w:t xml:space="preserve"> που θέσατε- για πάνω από δεκαπέντε χρόνια, αγ</w:t>
      </w:r>
      <w:r>
        <w:rPr>
          <w:rFonts w:eastAsia="Times New Roman"/>
          <w:szCs w:val="24"/>
        </w:rPr>
        <w:t xml:space="preserve">απητέ συνάδελφε, οι οποίες έχουν πραγματικά κατά το κοινώς λεγόμενο κωλύσει. Μία από τις αιτίες είναι, πέρα από τη στρεβλή λειτουργία της εταιρείας, ότι </w:t>
      </w:r>
      <w:proofErr w:type="spellStart"/>
      <w:r>
        <w:rPr>
          <w:rFonts w:eastAsia="Times New Roman"/>
          <w:szCs w:val="24"/>
        </w:rPr>
        <w:t>συνήφθησαν</w:t>
      </w:r>
      <w:proofErr w:type="spellEnd"/>
      <w:r>
        <w:rPr>
          <w:rFonts w:eastAsia="Times New Roman"/>
          <w:szCs w:val="24"/>
        </w:rPr>
        <w:t xml:space="preserve"> με όρους δυσμενείς για τα ΕΑΣ, αφού το ύψος των προκαταβολών εκ μέρους της αναθέτουσας </w:t>
      </w:r>
      <w:r>
        <w:rPr>
          <w:rFonts w:eastAsia="Times New Roman"/>
          <w:szCs w:val="24"/>
        </w:rPr>
        <w:t>α</w:t>
      </w:r>
      <w:r>
        <w:rPr>
          <w:rFonts w:eastAsia="Times New Roman"/>
          <w:szCs w:val="24"/>
        </w:rPr>
        <w:t>ρχής</w:t>
      </w:r>
      <w:r>
        <w:rPr>
          <w:rFonts w:eastAsia="Times New Roman"/>
          <w:szCs w:val="24"/>
        </w:rPr>
        <w:t xml:space="preserve"> δεν επαρκούσε, καθόλου δεν επαρκούσε, για την αγορά των πρώτων υλών. Το αποτέλεσμα ήταν η επιβολή τεράστιων ποινικών ρητρών, αφού δεν είχε προβλεφθεί οροφή για τον καθορισμό του ύψους τους, αλλά παράλληλα υπήρξε απώλεια, δυστυχώς, της καλής φήμης της εται</w:t>
      </w:r>
      <w:r>
        <w:rPr>
          <w:rFonts w:eastAsia="Times New Roman"/>
          <w:szCs w:val="24"/>
        </w:rPr>
        <w:t>ρείας.</w:t>
      </w:r>
    </w:p>
    <w:p w14:paraId="7ABC3C88" w14:textId="77777777" w:rsidR="00623672" w:rsidRDefault="00394BEF">
      <w:pPr>
        <w:spacing w:line="600" w:lineRule="auto"/>
        <w:ind w:firstLine="720"/>
        <w:jc w:val="both"/>
        <w:rPr>
          <w:rFonts w:eastAsia="Times New Roman"/>
          <w:szCs w:val="24"/>
        </w:rPr>
      </w:pPr>
      <w:r>
        <w:rPr>
          <w:rFonts w:eastAsia="Times New Roman"/>
          <w:szCs w:val="24"/>
        </w:rPr>
        <w:t>Ε</w:t>
      </w:r>
      <w:r>
        <w:rPr>
          <w:rFonts w:eastAsia="Times New Roman"/>
          <w:szCs w:val="24"/>
        </w:rPr>
        <w:t>πομένως, ε</w:t>
      </w:r>
      <w:r>
        <w:rPr>
          <w:rFonts w:eastAsia="Times New Roman"/>
          <w:szCs w:val="24"/>
        </w:rPr>
        <w:t>ίναι αντιληπτό, καταλαβαίνετε, αγαπητέ συνάδελφε, ότι πρέπει να προχωρήσουμε σε λύσεις, οι οποίες θα δώσουν ώθηση στη γραμμή παραγωγής της εταιρείας</w:t>
      </w:r>
      <w:r>
        <w:rPr>
          <w:rFonts w:eastAsia="Times New Roman"/>
          <w:szCs w:val="24"/>
        </w:rPr>
        <w:t>,</w:t>
      </w:r>
      <w:r>
        <w:rPr>
          <w:rFonts w:eastAsia="Times New Roman"/>
          <w:szCs w:val="24"/>
        </w:rPr>
        <w:t xml:space="preserve"> για να </w:t>
      </w:r>
      <w:r>
        <w:rPr>
          <w:rFonts w:eastAsia="Times New Roman"/>
          <w:szCs w:val="24"/>
        </w:rPr>
        <w:lastRenderedPageBreak/>
        <w:t>ξεπεράσει το πρόβλημα ρευστότητας</w:t>
      </w:r>
      <w:r>
        <w:rPr>
          <w:rFonts w:eastAsia="Times New Roman"/>
          <w:szCs w:val="24"/>
        </w:rPr>
        <w:t>,</w:t>
      </w:r>
      <w:r>
        <w:rPr>
          <w:rFonts w:eastAsia="Times New Roman"/>
          <w:szCs w:val="24"/>
        </w:rPr>
        <w:t xml:space="preserve"> που διαθέτει. Και με αυτήν την επισήμανση σταμ</w:t>
      </w:r>
      <w:r>
        <w:rPr>
          <w:rFonts w:eastAsia="Times New Roman"/>
          <w:szCs w:val="24"/>
        </w:rPr>
        <w:t>ατώ εδώ και θα επανέλθω.</w:t>
      </w:r>
    </w:p>
    <w:p w14:paraId="7ABC3C89" w14:textId="77777777" w:rsidR="00623672" w:rsidRDefault="00394BEF">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Παρακαλώ, κύριε Λοβέρδο, έχετε τον λόγο.</w:t>
      </w:r>
    </w:p>
    <w:p w14:paraId="7ABC3C8A" w14:textId="77777777" w:rsidR="00623672" w:rsidRDefault="00394BE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Η </w:t>
      </w:r>
      <w:r w:rsidRPr="00583EF6">
        <w:rPr>
          <w:rFonts w:eastAsia="Times New Roman"/>
          <w:szCs w:val="24"/>
        </w:rPr>
        <w:t>σημερινή συζήτηση, κύριε Πρόεδρε, είναι μια ευκαιρία να συνεννοηθούμε.</w:t>
      </w:r>
      <w:r>
        <w:rPr>
          <w:rFonts w:eastAsia="Times New Roman"/>
          <w:szCs w:val="24"/>
        </w:rPr>
        <w:t xml:space="preserve"> Θα κάνω μια αναδρομή κι εγώ, την οποία απέφυγα στην </w:t>
      </w:r>
      <w:proofErr w:type="spellStart"/>
      <w:r>
        <w:rPr>
          <w:rFonts w:eastAsia="Times New Roman"/>
          <w:szCs w:val="24"/>
        </w:rPr>
        <w:t>πρωτολογία</w:t>
      </w:r>
      <w:proofErr w:type="spellEnd"/>
      <w:r>
        <w:rPr>
          <w:rFonts w:eastAsia="Times New Roman"/>
          <w:szCs w:val="24"/>
        </w:rPr>
        <w:t xml:space="preserve"> </w:t>
      </w:r>
      <w:r>
        <w:rPr>
          <w:rFonts w:eastAsia="Times New Roman"/>
          <w:szCs w:val="24"/>
        </w:rPr>
        <w:t>μου, αφού ο Υπουργός χρειάστηκε να την κάνει στη δική του.</w:t>
      </w:r>
    </w:p>
    <w:p w14:paraId="7ABC3C8B" w14:textId="77777777" w:rsidR="00623672" w:rsidRDefault="00394BEF">
      <w:pPr>
        <w:spacing w:line="600" w:lineRule="auto"/>
        <w:ind w:firstLine="720"/>
        <w:jc w:val="both"/>
        <w:rPr>
          <w:rFonts w:eastAsia="Times New Roman"/>
          <w:szCs w:val="24"/>
        </w:rPr>
      </w:pPr>
      <w:r>
        <w:rPr>
          <w:rFonts w:eastAsia="Times New Roman"/>
          <w:szCs w:val="24"/>
        </w:rPr>
        <w:t>Πριν από λίγες ημέρες, κύριε Πρόεδρε, συναντηθήκαμε οι εκπρόσωποι των εργαζόμενων στα Ελληνικά Αμυντικά Συστήματα σε όλα τα εργοστάσια -ήταν περίπου τριάντα άτομα- η κ</w:t>
      </w:r>
      <w:r>
        <w:rPr>
          <w:rFonts w:eastAsia="Times New Roman"/>
          <w:szCs w:val="24"/>
        </w:rPr>
        <w:t>.</w:t>
      </w:r>
      <w:r>
        <w:rPr>
          <w:rFonts w:eastAsia="Times New Roman"/>
          <w:szCs w:val="24"/>
        </w:rPr>
        <w:t xml:space="preserve"> Γεννηματά και εγώ. Εκεί έγιν</w:t>
      </w:r>
      <w:r>
        <w:rPr>
          <w:rFonts w:eastAsia="Times New Roman"/>
          <w:szCs w:val="24"/>
        </w:rPr>
        <w:t>ε μια αναδρομή στην πρώτη πρόταση</w:t>
      </w:r>
      <w:r>
        <w:rPr>
          <w:rFonts w:eastAsia="Times New Roman"/>
          <w:szCs w:val="24"/>
        </w:rPr>
        <w:t>,</w:t>
      </w:r>
      <w:r>
        <w:rPr>
          <w:rFonts w:eastAsia="Times New Roman"/>
          <w:szCs w:val="24"/>
        </w:rPr>
        <w:t xml:space="preserve"> που υπήρχε για την αναδιάρθρωση των Ελληνικών Αμυντικών Συστημάτων και ήταν πραγματικά κοινωνικά ανάλγητη και την οποία η κ</w:t>
      </w:r>
      <w:r>
        <w:rPr>
          <w:rFonts w:eastAsia="Times New Roman"/>
          <w:szCs w:val="24"/>
        </w:rPr>
        <w:t>.</w:t>
      </w:r>
      <w:r>
        <w:rPr>
          <w:rFonts w:eastAsia="Times New Roman"/>
          <w:szCs w:val="24"/>
        </w:rPr>
        <w:t xml:space="preserve"> Γεννηματά δεν δέχτηκε να εφαρμόσει.</w:t>
      </w:r>
    </w:p>
    <w:p w14:paraId="7ABC3C8C" w14:textId="77777777" w:rsidR="00623672" w:rsidRDefault="00394BEF">
      <w:pPr>
        <w:spacing w:line="600" w:lineRule="auto"/>
        <w:ind w:firstLine="720"/>
        <w:jc w:val="both"/>
        <w:rPr>
          <w:rFonts w:eastAsia="Times New Roman"/>
          <w:szCs w:val="24"/>
        </w:rPr>
      </w:pPr>
      <w:r>
        <w:rPr>
          <w:rFonts w:eastAsia="Times New Roman"/>
          <w:szCs w:val="24"/>
        </w:rPr>
        <w:t xml:space="preserve">Κατήρτισε ένα πρόγραμμα αναδιάρθρωσης της εταιρείας σε </w:t>
      </w:r>
      <w:r>
        <w:rPr>
          <w:rFonts w:eastAsia="Times New Roman"/>
          <w:szCs w:val="24"/>
        </w:rPr>
        <w:t>συμφωνία με τους εκπροσώπους των περισσοτέρων εργο</w:t>
      </w:r>
      <w:r>
        <w:rPr>
          <w:rFonts w:eastAsia="Times New Roman"/>
          <w:szCs w:val="24"/>
        </w:rPr>
        <w:lastRenderedPageBreak/>
        <w:t>στασίων</w:t>
      </w:r>
      <w:r>
        <w:rPr>
          <w:rFonts w:eastAsia="Times New Roman"/>
          <w:szCs w:val="24"/>
        </w:rPr>
        <w:t>,</w:t>
      </w:r>
      <w:r>
        <w:rPr>
          <w:rFonts w:eastAsia="Times New Roman"/>
          <w:szCs w:val="24"/>
        </w:rPr>
        <w:t xml:space="preserve"> που προέβλεπε, χωρίς να είναι υπερβολική η απαίτηση για τον αριθμό, για πολύ υψηλό αριθμό εθελοντικών αποχωρήσεων από την εταιρεία. Συμφώνησαν σε έναν ελάχιστο αριθμό, αλλά αναγκαίο -στο κλείσιμο ε</w:t>
      </w:r>
      <w:r>
        <w:rPr>
          <w:rFonts w:eastAsia="Times New Roman"/>
          <w:szCs w:val="24"/>
        </w:rPr>
        <w:t>νός εργοστασίου είναι η αλήθεια- στην ένωση των παραγωγικών δυνάμεων. Έγινε μια εκκαθάριση υποχρεώσεων και συμφώνησαν, κύριε Υπουργέ, να δοθεί στην εταιρεία ο αέρας των 75 εκατομμυρίων συν. Ανέλαβαν την υποχρέωση για προσλήψεις ειδικού προσωπικού, όχι μονί</w:t>
      </w:r>
      <w:r>
        <w:rPr>
          <w:rFonts w:eastAsia="Times New Roman"/>
          <w:szCs w:val="24"/>
        </w:rPr>
        <w:t xml:space="preserve">μων, για να επιτελέσουν συγκεκριμένες εργασίες στο πλαίσιο συμβάσεων, οι οποίες υπήρχαν και </w:t>
      </w:r>
      <w:r w:rsidRPr="008E0931">
        <w:rPr>
          <w:rFonts w:eastAsia="Times New Roman"/>
          <w:szCs w:val="24"/>
        </w:rPr>
        <w:t>έμελλε</w:t>
      </w:r>
      <w:r>
        <w:rPr>
          <w:rFonts w:eastAsia="Times New Roman"/>
          <w:szCs w:val="24"/>
        </w:rPr>
        <w:t xml:space="preserve"> στα επόμενα χρόνια να δουλέψει η εταιρεία</w:t>
      </w:r>
      <w:r>
        <w:rPr>
          <w:rFonts w:eastAsia="Times New Roman"/>
          <w:szCs w:val="24"/>
        </w:rPr>
        <w:t>,</w:t>
      </w:r>
      <w:r>
        <w:rPr>
          <w:rFonts w:eastAsia="Times New Roman"/>
          <w:szCs w:val="24"/>
        </w:rPr>
        <w:t xml:space="preserve"> για να υπάρξει παραγωγή. Και μέσα από αυτό -συμφωνούμε εδώ- μέσα από τη δουλειά και την εκτέλεση συμβάσεων να προκ</w:t>
      </w:r>
      <w:r>
        <w:rPr>
          <w:rFonts w:eastAsia="Times New Roman"/>
          <w:szCs w:val="24"/>
        </w:rPr>
        <w:t>ύψει το μέλλον. Αυτό ήταν το σχέδιο.</w:t>
      </w:r>
    </w:p>
    <w:p w14:paraId="7ABC3C8D" w14:textId="77777777" w:rsidR="00623672" w:rsidRDefault="00394BEF">
      <w:pPr>
        <w:spacing w:line="600" w:lineRule="auto"/>
        <w:ind w:firstLine="720"/>
        <w:jc w:val="both"/>
        <w:rPr>
          <w:rFonts w:eastAsia="Times New Roman"/>
          <w:szCs w:val="24"/>
        </w:rPr>
      </w:pPr>
      <w:r>
        <w:rPr>
          <w:rFonts w:eastAsia="Times New Roman"/>
          <w:szCs w:val="24"/>
        </w:rPr>
        <w:t>Σας διαβεβαιώνω, κύριε Πρόεδρε -όχι επειδή ήμουν παρών, αλλά πολλές φορές που υπήρχαν συναντήσεις της κ</w:t>
      </w:r>
      <w:r>
        <w:rPr>
          <w:rFonts w:eastAsia="Times New Roman"/>
          <w:szCs w:val="24"/>
        </w:rPr>
        <w:t>.</w:t>
      </w:r>
      <w:r>
        <w:rPr>
          <w:rFonts w:eastAsia="Times New Roman"/>
          <w:szCs w:val="24"/>
        </w:rPr>
        <w:t xml:space="preserve"> Γεννηματά με τον κ. Βενιζέλο, εγώ ως υπουργός Παιδείας είχα συναντήσεις με τον τότε Πρόεδρο του ΠΑΣΟΚ και συζητούσ</w:t>
      </w:r>
      <w:r>
        <w:rPr>
          <w:rFonts w:eastAsia="Times New Roman"/>
          <w:szCs w:val="24"/>
        </w:rPr>
        <w:t>α με την κ</w:t>
      </w:r>
      <w:r>
        <w:rPr>
          <w:rFonts w:eastAsia="Times New Roman"/>
          <w:szCs w:val="24"/>
        </w:rPr>
        <w:t>.</w:t>
      </w:r>
      <w:r>
        <w:rPr>
          <w:rFonts w:eastAsia="Times New Roman"/>
          <w:szCs w:val="24"/>
        </w:rPr>
        <w:t xml:space="preserve"> Γεννηματά και με τον κ. Βενιζέλο- για το πόσο σκληρή ήταν </w:t>
      </w:r>
      <w:r>
        <w:rPr>
          <w:rFonts w:eastAsia="Times New Roman"/>
          <w:szCs w:val="24"/>
        </w:rPr>
        <w:lastRenderedPageBreak/>
        <w:t>η αντίδραση της τότε τρόικα</w:t>
      </w:r>
      <w:r>
        <w:rPr>
          <w:rFonts w:eastAsia="Times New Roman"/>
          <w:szCs w:val="24"/>
        </w:rPr>
        <w:t>,</w:t>
      </w:r>
      <w:r>
        <w:rPr>
          <w:rFonts w:eastAsia="Times New Roman"/>
          <w:szCs w:val="24"/>
        </w:rPr>
        <w:t xml:space="preserve"> για να γίνουν αυτά. Είμαι ένας έμμεσος μάρτυρας, δηλαδή, έχω ακούσει. Δεν το ήθελαν. Και με πολλή συζήτηση και η αλήθεια είναι με πειστικά επιχειρήματα, έγιν</w:t>
      </w:r>
      <w:r>
        <w:rPr>
          <w:rFonts w:eastAsia="Times New Roman"/>
          <w:szCs w:val="24"/>
        </w:rPr>
        <w:t>ε δεκτή η ελληνική πρόταση.</w:t>
      </w:r>
    </w:p>
    <w:p w14:paraId="7ABC3C8E" w14:textId="77777777" w:rsidR="00623672" w:rsidRDefault="00394BEF">
      <w:pPr>
        <w:spacing w:line="600" w:lineRule="auto"/>
        <w:ind w:firstLine="720"/>
        <w:jc w:val="both"/>
        <w:rPr>
          <w:rFonts w:eastAsia="Times New Roman"/>
          <w:szCs w:val="24"/>
        </w:rPr>
      </w:pPr>
      <w:r>
        <w:rPr>
          <w:rFonts w:eastAsia="Times New Roman"/>
          <w:szCs w:val="24"/>
        </w:rPr>
        <w:t xml:space="preserve">Έπεσε η Κυβέρνηση. Ανέλαβε το δίδυμο Καμμένος-Ήσυχος με αρμόδιο τον κ. Ήσυχο, του οποίου δεν του άρεσαν αυτά. Δεν του άρεσαν καθόλου αυτά. Δεν ήθελε συγχωνεύσεις, δεν ήθελε εθελουσία έξοδο, δεν ήθελε τίποτε απ’ όλα αυτά. </w:t>
      </w:r>
    </w:p>
    <w:p w14:paraId="7ABC3C8F" w14:textId="77777777" w:rsidR="00623672" w:rsidRDefault="00394BEF">
      <w:pPr>
        <w:spacing w:after="0" w:line="600" w:lineRule="auto"/>
        <w:ind w:firstLine="720"/>
        <w:jc w:val="both"/>
        <w:rPr>
          <w:rFonts w:eastAsia="Times New Roman" w:cs="Times New Roman"/>
          <w:szCs w:val="24"/>
        </w:rPr>
      </w:pPr>
      <w:r>
        <w:rPr>
          <w:rFonts w:eastAsia="Times New Roman" w:cs="Times New Roman"/>
          <w:szCs w:val="24"/>
        </w:rPr>
        <w:t>Ακύρωσ</w:t>
      </w:r>
      <w:r>
        <w:rPr>
          <w:rFonts w:eastAsia="Times New Roman" w:cs="Times New Roman"/>
          <w:szCs w:val="24"/>
        </w:rPr>
        <w:t>ε το προηγούμενο σχέδιο και τα πράγματα άρχισαν πάλι να πηγαίνουν από την ανάποδη, δηλαδή να συσσωρεύονται χρέη, να μην εκτελούνται συμβάσεις. Με τον κ. Ήσυχο, ο οποίος μόνο «ήσυχος» δεν ήταν, χάθηκε ένα χρονικό διάστημα κρίσιμο, οκτώ-εννέα μηνών, δηλαδή έ</w:t>
      </w:r>
      <w:r>
        <w:rPr>
          <w:rFonts w:eastAsia="Times New Roman" w:cs="Times New Roman"/>
          <w:szCs w:val="24"/>
        </w:rPr>
        <w:t>ξι δικοί του και δύο-τρεις του επόμενου. Έφερε τα πάνω-κάτω, όχι με την καλή έννοια. Ακύρωσε το πρόγραμμα, το πήγε -επαναλαμβάνω- περίπου εννέα μήνες πίσω. Δηλαδή, πέντε-έξι δικοί του -όσους έμεινε- και οι υπόλοιποι μέχρι να αναλάβει ο επόμενος και μέχρι ν</w:t>
      </w:r>
      <w:r>
        <w:rPr>
          <w:rFonts w:eastAsia="Times New Roman" w:cs="Times New Roman"/>
          <w:szCs w:val="24"/>
        </w:rPr>
        <w:t xml:space="preserve">α καταλάβει τι γίνεται, καθώς  χρειάζεται χρόνος. Ο κ. Βίτσας χρειάστηκε χρόνο. Συσσωρεύτηκαν τα χρέη, άρχισαν τα προβλήματα, όπως </w:t>
      </w:r>
      <w:r>
        <w:rPr>
          <w:rFonts w:eastAsia="Times New Roman" w:cs="Times New Roman"/>
          <w:szCs w:val="24"/>
        </w:rPr>
        <w:lastRenderedPageBreak/>
        <w:t>το πρόβλημα στους προσωπικούς λογαριασμούς των μελών της νέας διοίκησης. Ήταν άδικο, αλλά τι να κάνουμε; Έτσι είναι τα πράγμα</w:t>
      </w:r>
      <w:r>
        <w:rPr>
          <w:rFonts w:eastAsia="Times New Roman" w:cs="Times New Roman"/>
          <w:szCs w:val="24"/>
        </w:rPr>
        <w:t xml:space="preserve">τα. Και όλη αυτή η αναστάτωση έφερε την εταιρεία πάλι με λειτουργικές ανάγκες 100 εκατομμυρίων ευρώ τώρα. Τώρα. Από 75 συν στα 100 πλην. </w:t>
      </w:r>
    </w:p>
    <w:p w14:paraId="7ABC3C90" w14:textId="77777777" w:rsidR="00623672" w:rsidRDefault="00394BEF">
      <w:pPr>
        <w:spacing w:after="0" w:line="600" w:lineRule="auto"/>
        <w:ind w:firstLine="720"/>
        <w:jc w:val="both"/>
        <w:rPr>
          <w:rFonts w:eastAsia="Times New Roman" w:cs="Times New Roman"/>
          <w:szCs w:val="24"/>
        </w:rPr>
      </w:pPr>
      <w:r>
        <w:rPr>
          <w:rFonts w:eastAsia="Times New Roman" w:cs="Times New Roman"/>
          <w:szCs w:val="24"/>
        </w:rPr>
        <w:t>Εγώ λέω, κύριε Υπουργέ, ότι αυτά είναι καλά να τα λέμε, να ανταλλάσσουμε επιχειρήματα και ο πολίτης που μας ακούει βγά</w:t>
      </w:r>
      <w:r>
        <w:rPr>
          <w:rFonts w:eastAsia="Times New Roman" w:cs="Times New Roman"/>
          <w:szCs w:val="24"/>
        </w:rPr>
        <w:t xml:space="preserve">ζει συμπεράσματα. Το ζητούμενο είναι τι θα γίνει τώρα. Άρα, αποδέχομαι ως σημείο ενάρξεως αυτής της συζήτησης το τι θα κάνουμε τώρα. </w:t>
      </w:r>
    </w:p>
    <w:p w14:paraId="7ABC3C91" w14:textId="77777777" w:rsidR="00623672" w:rsidRDefault="00394BEF">
      <w:pPr>
        <w:spacing w:after="0" w:line="600" w:lineRule="auto"/>
        <w:ind w:firstLine="720"/>
        <w:jc w:val="both"/>
        <w:rPr>
          <w:rFonts w:eastAsia="Times New Roman" w:cs="Times New Roman"/>
          <w:szCs w:val="24"/>
        </w:rPr>
      </w:pPr>
      <w:r>
        <w:rPr>
          <w:rFonts w:eastAsia="Times New Roman" w:cs="Times New Roman"/>
          <w:szCs w:val="24"/>
        </w:rPr>
        <w:t xml:space="preserve">Η κυρία Πρόεδρος του Κινήματος Αλλαγής επικοινώνησε με τον κ. </w:t>
      </w:r>
      <w:proofErr w:type="spellStart"/>
      <w:r>
        <w:rPr>
          <w:rFonts w:eastAsia="Times New Roman" w:cs="Times New Roman"/>
          <w:szCs w:val="24"/>
        </w:rPr>
        <w:t>Τσακαλώτο</w:t>
      </w:r>
      <w:proofErr w:type="spellEnd"/>
      <w:r>
        <w:rPr>
          <w:rFonts w:eastAsia="Times New Roman" w:cs="Times New Roman"/>
          <w:szCs w:val="24"/>
        </w:rPr>
        <w:t xml:space="preserve">. Έτσι είχαμε αποφασίσει. Είχαμε αποφασίσει η ίδια </w:t>
      </w:r>
      <w:r>
        <w:rPr>
          <w:rFonts w:eastAsia="Times New Roman" w:cs="Times New Roman"/>
          <w:szCs w:val="24"/>
        </w:rPr>
        <w:t>να κάνει αυτήν την επικοινωνία και εγώ να φέρω το θέμα στη Βουλή, πράγμα το οποίο κάνω και σας ευχαριστώ που είστε εδώ. Θα μπορούσατε να μην είχατε έλθει, όπως κάνουν άλλοι συνάδελφοί σας. Λέμε τώρα: υπάρχει περίπτωση με τα χρήματα που μπορεί να δώσει το Υ</w:t>
      </w:r>
      <w:r>
        <w:rPr>
          <w:rFonts w:eastAsia="Times New Roman" w:cs="Times New Roman"/>
          <w:szCs w:val="24"/>
        </w:rPr>
        <w:t>πουργείο Οικονομικών να γίνει</w:t>
      </w:r>
      <w:r w:rsidRPr="0024757F">
        <w:rPr>
          <w:rFonts w:eastAsia="Times New Roman" w:cs="Times New Roman"/>
          <w:szCs w:val="24"/>
        </w:rPr>
        <w:t xml:space="preserve"> </w:t>
      </w:r>
      <w:r>
        <w:rPr>
          <w:rFonts w:eastAsia="Times New Roman" w:cs="Times New Roman"/>
          <w:szCs w:val="24"/>
        </w:rPr>
        <w:t>κάτι; Υπάρχουν συμβάσεις εν</w:t>
      </w:r>
      <w:r w:rsidRPr="00704F87">
        <w:rPr>
          <w:rFonts w:eastAsia="Times New Roman" w:cs="Times New Roman"/>
          <w:szCs w:val="24"/>
        </w:rPr>
        <w:t xml:space="preserve"> </w:t>
      </w:r>
      <w:r>
        <w:rPr>
          <w:rFonts w:eastAsia="Times New Roman" w:cs="Times New Roman"/>
          <w:szCs w:val="24"/>
        </w:rPr>
        <w:t xml:space="preserve">όψει; Υπάρχει δυνατότητα να εκτελεστούν υφιστάμενες συμβάσεις; </w:t>
      </w:r>
    </w:p>
    <w:p w14:paraId="7ABC3C92" w14:textId="77777777" w:rsidR="00623672" w:rsidRDefault="00394BEF">
      <w:pPr>
        <w:spacing w:after="0" w:line="600" w:lineRule="auto"/>
        <w:ind w:firstLine="720"/>
        <w:jc w:val="both"/>
        <w:rPr>
          <w:rFonts w:eastAsia="Times New Roman" w:cs="Times New Roman"/>
          <w:szCs w:val="24"/>
        </w:rPr>
      </w:pPr>
      <w:r>
        <w:rPr>
          <w:rFonts w:eastAsia="Times New Roman" w:cs="Times New Roman"/>
          <w:szCs w:val="24"/>
        </w:rPr>
        <w:lastRenderedPageBreak/>
        <w:t>Και ένα απλό ερώτημα: Τι κάνουν τώρα τα Ελληνικά Αμυντικά Συστήματα; Παράγουν κάτι; Άρα, μπορούμε να πιστεύουμε ότι υπάρχει μέλλον και</w:t>
      </w:r>
      <w:r>
        <w:rPr>
          <w:rFonts w:eastAsia="Times New Roman" w:cs="Times New Roman"/>
          <w:szCs w:val="24"/>
        </w:rPr>
        <w:t xml:space="preserve"> να δίνουμε πραγματικό κουράγιο στους εργαζόμενους, οι οποίοι πια φοβούνται ότι θα έλθει το τέλος τους, σε αυτήν την περίοδο της κρίσης; Γι’ αυτό θεωρώ ότι μπορεί να είναι παραγωγική η συζήτησή μας.</w:t>
      </w:r>
    </w:p>
    <w:p w14:paraId="7ABC3C93" w14:textId="77777777" w:rsidR="00623672" w:rsidRDefault="00394BEF">
      <w:pPr>
        <w:spacing w:after="0" w:line="600" w:lineRule="auto"/>
        <w:ind w:firstLine="720"/>
        <w:jc w:val="both"/>
        <w:rPr>
          <w:rFonts w:eastAsia="Times New Roman" w:cs="Times New Roman"/>
          <w:szCs w:val="24"/>
        </w:rPr>
      </w:pPr>
      <w:r>
        <w:rPr>
          <w:rFonts w:eastAsia="Times New Roman" w:cs="Times New Roman"/>
          <w:szCs w:val="24"/>
        </w:rPr>
        <w:t>Κλείνω, κύριε Πρόεδρε, μιλώντας σε σας και όχι στον παρισ</w:t>
      </w:r>
      <w:r>
        <w:rPr>
          <w:rFonts w:eastAsia="Times New Roman" w:cs="Times New Roman"/>
          <w:szCs w:val="24"/>
        </w:rPr>
        <w:t>τάμενο Υπουργό. Δεν μπορώ σήμερα στη Βουλή, αγορεύοντας, να αγνοήσω αυτό που έχει συμβεί σε δεκάδες συμπολίτες μας, που είτε έχουν πεθάνει, έχουν χάσει τη ζωή τους, είτε έχουν χάσει δικούς τους ανθρώπους, την περιουσία τους στην καταστροφή, ανθρώπινη, οικο</w:t>
      </w:r>
      <w:r>
        <w:rPr>
          <w:rFonts w:eastAsia="Times New Roman" w:cs="Times New Roman"/>
          <w:szCs w:val="24"/>
        </w:rPr>
        <w:t>λογική, που έχει συμβεί με τις πρόσφατες πυρκαγιές. Η κριτική στην Κυβέρνηση -δεν θα πάρω πάνω από τριάντα δευτερόλεπτα- συγκεντρώνεται πια και αποδίδεται με λέξεις όπως: ανεπάρκειες, παραλείψεις, λάθη, κυνισμός στη διαχείριση των ανθρώπων και του πόνου το</w:t>
      </w:r>
      <w:r>
        <w:rPr>
          <w:rFonts w:eastAsia="Times New Roman" w:cs="Times New Roman"/>
          <w:szCs w:val="24"/>
        </w:rPr>
        <w:t xml:space="preserve">υς. Πρόβλημα με τη μη έγκαιρη εκκένωση, πρόβλημα με μια κυβερνητική σύσκεψη το βράδυ, που ενώ υπήρχαν νεκροί η σύσκεψη προφασιζόταν </w:t>
      </w:r>
      <w:r>
        <w:rPr>
          <w:rFonts w:eastAsia="Times New Roman" w:cs="Times New Roman"/>
          <w:szCs w:val="24"/>
        </w:rPr>
        <w:lastRenderedPageBreak/>
        <w:t xml:space="preserve">ότι δεν υπάρχουν. Συγγνώμη δεν έχει ακόμα ζητηθεί. Μια ειλικρινής συγγνώμη συντετριμμένων ανθρώπων δεν έχει υπάρξει. </w:t>
      </w:r>
    </w:p>
    <w:p w14:paraId="7ABC3C94" w14:textId="77777777" w:rsidR="00623672" w:rsidRDefault="00394BEF">
      <w:pPr>
        <w:spacing w:after="0" w:line="600" w:lineRule="auto"/>
        <w:ind w:firstLine="720"/>
        <w:jc w:val="both"/>
        <w:rPr>
          <w:rFonts w:eastAsia="Times New Roman" w:cs="Times New Roman"/>
          <w:szCs w:val="24"/>
        </w:rPr>
      </w:pPr>
      <w:r>
        <w:rPr>
          <w:rFonts w:eastAsia="Times New Roman" w:cs="Times New Roman"/>
          <w:szCs w:val="24"/>
        </w:rPr>
        <w:t>Απευθυ</w:t>
      </w:r>
      <w:r>
        <w:rPr>
          <w:rFonts w:eastAsia="Times New Roman" w:cs="Times New Roman"/>
          <w:szCs w:val="24"/>
        </w:rPr>
        <w:t xml:space="preserve">νόμενος όμως σε σας και με την παρουσία ενός ανθρώπου των θεσμών θέλω να πω στην Αίθουσα αυτή ότι έχουμε μάθει επί χρόνια τις διδαχές του Κοινοβουλευτισμού και του Συνταγματικού Δικαίου. Η φράση «έχω πολιτική ευθύνη» συνεπάγεται την επόμενη φράση «και γι’ </w:t>
      </w:r>
      <w:r>
        <w:rPr>
          <w:rFonts w:eastAsia="Times New Roman" w:cs="Times New Roman"/>
          <w:szCs w:val="24"/>
        </w:rPr>
        <w:t xml:space="preserve">αυτόν τον λόγο παραιτούμαι». Το πρώτο σκέλος χωρίς το δεύτερο δεν έχει κανένα νόημα. Είναι θέμα δικαίου, είναι θέμα </w:t>
      </w:r>
      <w:r>
        <w:rPr>
          <w:rFonts w:eastAsia="Times New Roman" w:cs="Times New Roman"/>
          <w:szCs w:val="24"/>
        </w:rPr>
        <w:t>Σ</w:t>
      </w:r>
      <w:r>
        <w:rPr>
          <w:rFonts w:eastAsia="Times New Roman" w:cs="Times New Roman"/>
          <w:szCs w:val="24"/>
        </w:rPr>
        <w:t xml:space="preserve">υνταγματικού </w:t>
      </w:r>
      <w:r>
        <w:rPr>
          <w:rFonts w:eastAsia="Times New Roman" w:cs="Times New Roman"/>
          <w:szCs w:val="24"/>
        </w:rPr>
        <w:t>Δ</w:t>
      </w:r>
      <w:r>
        <w:rPr>
          <w:rFonts w:eastAsia="Times New Roman" w:cs="Times New Roman"/>
          <w:szCs w:val="24"/>
        </w:rPr>
        <w:t>ικαίου, είναι θέμα εθιμικού δικαίου που αφορά στο κοινοβουλευτικό πολίτευμα στη μήτρα του, στο αγγλικό πολίτευμα, είναι σταθε</w:t>
      </w:r>
      <w:r>
        <w:rPr>
          <w:rFonts w:eastAsia="Times New Roman" w:cs="Times New Roman"/>
          <w:szCs w:val="24"/>
        </w:rPr>
        <w:t>ρά όλων των κοινοβουλευτικών πολιτευμάτων. Αφού, λοιπόν, ο Πρωθυπουργός την ανέλαβε, στο ακέραιο όπως είπε, όφειλε και οφείλει πάραυτα να παραιτηθεί.</w:t>
      </w:r>
    </w:p>
    <w:p w14:paraId="7ABC3C95" w14:textId="77777777" w:rsidR="00623672" w:rsidRDefault="00394BEF">
      <w:pPr>
        <w:spacing w:after="0" w:line="600" w:lineRule="auto"/>
        <w:ind w:firstLine="720"/>
        <w:jc w:val="both"/>
        <w:rPr>
          <w:rFonts w:eastAsia="Times New Roman" w:cs="Times New Roman"/>
          <w:szCs w:val="24"/>
        </w:rPr>
      </w:pPr>
      <w:r>
        <w:rPr>
          <w:rFonts w:eastAsia="Times New Roman" w:cs="Times New Roman"/>
          <w:szCs w:val="24"/>
        </w:rPr>
        <w:t>Ευχαριστώ, Πρόεδρε.</w:t>
      </w:r>
    </w:p>
    <w:p w14:paraId="7ABC3C96" w14:textId="77777777" w:rsidR="00623672" w:rsidRDefault="00394BEF">
      <w:pPr>
        <w:spacing w:after="0" w:line="600" w:lineRule="auto"/>
        <w:ind w:firstLine="720"/>
        <w:jc w:val="both"/>
        <w:rPr>
          <w:rFonts w:eastAsia="Times New Roman" w:cs="Times New Roman"/>
          <w:szCs w:val="24"/>
        </w:rPr>
      </w:pPr>
      <w:r w:rsidRPr="00111295">
        <w:rPr>
          <w:rFonts w:eastAsia="Times New Roman" w:cs="Times New Roman"/>
          <w:b/>
          <w:szCs w:val="24"/>
        </w:rPr>
        <w:t xml:space="preserve">ΠΡΟΕΔΡΕΥΩΝ (Δημήτριος </w:t>
      </w:r>
      <w:proofErr w:type="spellStart"/>
      <w:r w:rsidRPr="00111295">
        <w:rPr>
          <w:rFonts w:eastAsia="Times New Roman" w:cs="Times New Roman"/>
          <w:b/>
          <w:szCs w:val="24"/>
        </w:rPr>
        <w:t>Κρεμαστινός</w:t>
      </w:r>
      <w:proofErr w:type="spellEnd"/>
      <w:r w:rsidRPr="00111295">
        <w:rPr>
          <w:rFonts w:eastAsia="Times New Roman" w:cs="Times New Roman"/>
          <w:b/>
          <w:szCs w:val="24"/>
        </w:rPr>
        <w:t>):</w:t>
      </w:r>
      <w:r>
        <w:rPr>
          <w:rFonts w:eastAsia="Times New Roman" w:cs="Times New Roman"/>
          <w:szCs w:val="24"/>
        </w:rPr>
        <w:t xml:space="preserve"> Κι εγώ ευχαριστώ.</w:t>
      </w:r>
    </w:p>
    <w:p w14:paraId="7ABC3C97" w14:textId="77777777" w:rsidR="00623672" w:rsidRDefault="00394BE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Πιστεύω ότι όλα αυτά τα σοβαρά </w:t>
      </w:r>
      <w:r>
        <w:rPr>
          <w:rFonts w:eastAsia="Times New Roman" w:cs="Times New Roman"/>
          <w:szCs w:val="24"/>
        </w:rPr>
        <w:t>θέματα θα συζητηθούν στη Βουλή, ίσως και τώρα, ίσως στην Ολομέλεια. Νομίζω ότι σήμερα δεν μπορεί να δοθεί καμμία απάντηση από το Προεδρείο.</w:t>
      </w:r>
    </w:p>
    <w:p w14:paraId="7ABC3C98" w14:textId="77777777" w:rsidR="00623672" w:rsidRDefault="00394BEF">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7ABC3C99" w14:textId="77777777" w:rsidR="00623672" w:rsidRDefault="00394BEF">
      <w:pPr>
        <w:spacing w:after="0" w:line="600" w:lineRule="auto"/>
        <w:ind w:firstLine="720"/>
        <w:jc w:val="both"/>
        <w:rPr>
          <w:rFonts w:eastAsia="Times New Roman" w:cs="Times New Roman"/>
          <w:szCs w:val="24"/>
        </w:rPr>
      </w:pPr>
      <w:r w:rsidRPr="00111295">
        <w:rPr>
          <w:rFonts w:eastAsia="Times New Roman" w:cs="Times New Roman"/>
          <w:b/>
          <w:szCs w:val="24"/>
        </w:rPr>
        <w:t>ΦΩΤΗΣ ΚΟΥΒΕΛΗΣ (Αναπληρωτής Υπουργός Εθνικής Άμυνας):</w:t>
      </w:r>
      <w:r>
        <w:rPr>
          <w:rFonts w:eastAsia="Times New Roman" w:cs="Times New Roman"/>
          <w:szCs w:val="24"/>
        </w:rPr>
        <w:t xml:space="preserve"> Κύριε Πρόεδρε, δεν θα</w:t>
      </w:r>
      <w:r>
        <w:rPr>
          <w:rFonts w:eastAsia="Times New Roman" w:cs="Times New Roman"/>
          <w:szCs w:val="24"/>
        </w:rPr>
        <w:t xml:space="preserve"> έκανα αναφορά στο θέμα αυτό, διότι είχα τη δυνατότητα σε προηγούμενη συνεδρίαση να εκφράσω την οδύνη μας, την οδύνη μου για τους νεκρούς, για εκείνους οι οποίοι δίνουν τη μάχη της ζωής και για τη μεγάλη καταστροφή που έγινε.</w:t>
      </w:r>
    </w:p>
    <w:p w14:paraId="7ABC3C9A" w14:textId="77777777" w:rsidR="00623672" w:rsidRDefault="00394BEF">
      <w:pPr>
        <w:spacing w:line="600" w:lineRule="auto"/>
        <w:ind w:firstLine="720"/>
        <w:contextualSpacing/>
        <w:jc w:val="both"/>
        <w:rPr>
          <w:rFonts w:eastAsia="Times New Roman"/>
          <w:szCs w:val="24"/>
        </w:rPr>
      </w:pPr>
      <w:r>
        <w:rPr>
          <w:rFonts w:eastAsia="Times New Roman"/>
          <w:szCs w:val="24"/>
        </w:rPr>
        <w:t>Απλώς θέλω να επισημάνω, κύριε</w:t>
      </w:r>
      <w:r>
        <w:rPr>
          <w:rFonts w:eastAsia="Times New Roman"/>
          <w:szCs w:val="24"/>
        </w:rPr>
        <w:t xml:space="preserve"> συνάδελφε, ότι όλα αυτά τα οποία είπατε είναι ζητήματα τα οποία θα κριθούν, είναι ζητήματα τα οποία θα συζητηθούν και σε κάθε περίπτωση </w:t>
      </w:r>
      <w:proofErr w:type="spellStart"/>
      <w:r>
        <w:rPr>
          <w:rFonts w:eastAsia="Times New Roman"/>
          <w:szCs w:val="24"/>
        </w:rPr>
        <w:t>παρέλκει</w:t>
      </w:r>
      <w:proofErr w:type="spellEnd"/>
      <w:r>
        <w:rPr>
          <w:rFonts w:eastAsia="Times New Roman"/>
          <w:szCs w:val="24"/>
        </w:rPr>
        <w:t xml:space="preserve"> η οποιαδήποτε επιμέρους αναφορά από τη μεριά μου στα ζητήματα τα οποία θέσατε.</w:t>
      </w:r>
    </w:p>
    <w:p w14:paraId="7ABC3C9B" w14:textId="77777777" w:rsidR="00623672" w:rsidRDefault="00394BEF">
      <w:pPr>
        <w:spacing w:line="600" w:lineRule="auto"/>
        <w:ind w:firstLine="720"/>
        <w:contextualSpacing/>
        <w:jc w:val="both"/>
        <w:rPr>
          <w:rFonts w:eastAsia="Times New Roman"/>
          <w:szCs w:val="24"/>
        </w:rPr>
      </w:pPr>
      <w:r>
        <w:rPr>
          <w:rFonts w:eastAsia="Times New Roman"/>
          <w:szCs w:val="24"/>
        </w:rPr>
        <w:t>Πρέπει μόνο να επισημάνω και να</w:t>
      </w:r>
      <w:r>
        <w:rPr>
          <w:rFonts w:eastAsia="Times New Roman"/>
          <w:szCs w:val="24"/>
        </w:rPr>
        <w:t xml:space="preserve"> αναφερθώ στη διαφωνία μου. Η πολιτική ευθύνη η οποία ανελήφθη από τον κύριο Πρωθυπουργό εκ των πραγμάτων δεν οδηγεί σε παραίτηση. Θεωρώ -η διαφωνία μου είναι δεδομένη και υπαρκτή- ότι σε καμμία </w:t>
      </w:r>
      <w:r>
        <w:rPr>
          <w:rFonts w:eastAsia="Times New Roman"/>
          <w:szCs w:val="24"/>
        </w:rPr>
        <w:lastRenderedPageBreak/>
        <w:t xml:space="preserve">περίπτωση όταν διατυπώνεται η φράση «αναλαμβάνω την πολιτική </w:t>
      </w:r>
      <w:r>
        <w:rPr>
          <w:rFonts w:eastAsia="Times New Roman"/>
          <w:szCs w:val="24"/>
        </w:rPr>
        <w:t>ευθύνη» δεν πρέπει να συνοδεύεται και από την οποιαδήποτε παραίτηση. Είναι μία διαφωνία, αν θέλετε και στο πλαίσιο της λειτουργίας των θεσμών στους οποίους αναφερθήκατε.</w:t>
      </w:r>
    </w:p>
    <w:p w14:paraId="7ABC3C9C" w14:textId="77777777" w:rsidR="00623672" w:rsidRDefault="00394BEF">
      <w:pPr>
        <w:spacing w:line="600" w:lineRule="auto"/>
        <w:ind w:firstLine="720"/>
        <w:contextualSpacing/>
        <w:jc w:val="both"/>
        <w:rPr>
          <w:rFonts w:eastAsia="Times New Roman"/>
          <w:szCs w:val="24"/>
        </w:rPr>
      </w:pPr>
      <w:r>
        <w:rPr>
          <w:rFonts w:eastAsia="Times New Roman"/>
          <w:szCs w:val="24"/>
        </w:rPr>
        <w:t>Έρχομαι, όμως, στο ζητούμενο, σχετικά με το ζήτημα που προέκυψε με την ελέγκτρια του Υ</w:t>
      </w:r>
      <w:r>
        <w:rPr>
          <w:rFonts w:eastAsia="Times New Roman"/>
          <w:szCs w:val="24"/>
        </w:rPr>
        <w:t xml:space="preserve">πουργείου Οικονομικών. Πρέπει να σας πω ότι η δουλειά που κάνει η συγκεκριμένη ελέγκτρια είναι εξαιρετικά καλή. </w:t>
      </w:r>
      <w:proofErr w:type="spellStart"/>
      <w:r>
        <w:rPr>
          <w:rFonts w:eastAsia="Times New Roman"/>
          <w:szCs w:val="24"/>
        </w:rPr>
        <w:t>Παρεσχέθησαν</w:t>
      </w:r>
      <w:proofErr w:type="spellEnd"/>
      <w:r>
        <w:rPr>
          <w:rFonts w:eastAsia="Times New Roman"/>
          <w:szCs w:val="24"/>
        </w:rPr>
        <w:t xml:space="preserve"> εξηγήσεις από τη μεριά της εταιρείας, καθώς -θέλω να είστε βέβαιος γι’ αυτό- ενοχλήθηκα κι εγώ προσωπικά απ’ αυτό που είχε προκύψει</w:t>
      </w:r>
      <w:r>
        <w:rPr>
          <w:rFonts w:eastAsia="Times New Roman"/>
          <w:szCs w:val="24"/>
        </w:rPr>
        <w:t xml:space="preserve"> αναφορικά με την ελέγκτρια, η οποία –επαναλαμβάνω- με ακεραιότητα και υπευθυνότητα έκανε και κάνει τη δουλειά της. Θεωρώ ότι οι εκατέρωθεν εξηγήσεις που δόθηκαν, εταιρείας και ελέγκτριας, ήταν επαρκείς και δεν θέλω να δώσω περισσότερη διάσταση.</w:t>
      </w:r>
    </w:p>
    <w:p w14:paraId="7ABC3C9D" w14:textId="77777777" w:rsidR="00623672" w:rsidRDefault="00394BEF">
      <w:pPr>
        <w:spacing w:line="600" w:lineRule="auto"/>
        <w:ind w:firstLine="720"/>
        <w:contextualSpacing/>
        <w:jc w:val="both"/>
        <w:rPr>
          <w:rFonts w:eastAsia="Times New Roman"/>
          <w:szCs w:val="24"/>
        </w:rPr>
      </w:pPr>
      <w:r>
        <w:rPr>
          <w:rFonts w:eastAsia="Times New Roman"/>
          <w:szCs w:val="24"/>
        </w:rPr>
        <w:t>Μάλιστα, θ</w:t>
      </w:r>
      <w:r>
        <w:rPr>
          <w:rFonts w:eastAsia="Times New Roman"/>
          <w:szCs w:val="24"/>
        </w:rPr>
        <w:t xml:space="preserve">έλω να σας διαβεβαιώσω και να σας μεταφέρω τη βούληση της εταιρείας, δηλαδή του </w:t>
      </w:r>
      <w:r>
        <w:rPr>
          <w:rFonts w:eastAsia="Times New Roman"/>
          <w:szCs w:val="24"/>
        </w:rPr>
        <w:t>διοικητικού συμβουλίου</w:t>
      </w:r>
      <w:r>
        <w:rPr>
          <w:rFonts w:eastAsia="Times New Roman"/>
          <w:szCs w:val="24"/>
        </w:rPr>
        <w:t>, να συνεχιστεί η απρόσκοπτη και πλήρης διενέργεια των εσωτερικών ελέγχων, όπως μέχρι τώρα πραγματοποιούνταν.</w:t>
      </w:r>
    </w:p>
    <w:p w14:paraId="7ABC3C9E" w14:textId="77777777" w:rsidR="00623672" w:rsidRDefault="00394BEF">
      <w:pPr>
        <w:spacing w:line="600" w:lineRule="auto"/>
        <w:ind w:firstLine="720"/>
        <w:contextualSpacing/>
        <w:jc w:val="both"/>
        <w:rPr>
          <w:rFonts w:eastAsia="Times New Roman"/>
          <w:szCs w:val="24"/>
        </w:rPr>
      </w:pPr>
      <w:r>
        <w:rPr>
          <w:rFonts w:eastAsia="Times New Roman"/>
          <w:szCs w:val="24"/>
        </w:rPr>
        <w:lastRenderedPageBreak/>
        <w:t xml:space="preserve">Σχετικά με την πρόσληψη εκτάκτου προσωπικού, στο οποίο αναφερθήκατε, το 2014 με την πρόβλεψη της εθελούσιας αποχώρησης διακοσίων πενήντα περίπου εργαζομένων, χωρίς κριτήρια, μεγάλος αριθμός έπαψε να δουλεύει στην εταιρεία σε </w:t>
      </w:r>
      <w:r>
        <w:rPr>
          <w:rFonts w:eastAsia="Times New Roman"/>
          <w:szCs w:val="24"/>
        </w:rPr>
        <w:t xml:space="preserve">σημαντικά </w:t>
      </w:r>
      <w:r>
        <w:rPr>
          <w:rFonts w:eastAsia="Times New Roman"/>
          <w:szCs w:val="24"/>
        </w:rPr>
        <w:t>παραγωγικούς τομείς κ</w:t>
      </w:r>
      <w:r>
        <w:rPr>
          <w:rFonts w:eastAsia="Times New Roman"/>
          <w:szCs w:val="24"/>
        </w:rPr>
        <w:t>αι χάθηκε σημαντική τεχνογνωσία. Σ’ αυτό το πλαίσιο εξετάζεται το ενδεχόμενο με την εταιρεία να εντάξει έκτακτο προσωπικό εργατοτεχνιτών αναλόγως των αναγκών παραγωγής και εφόσον οι απαιτήσεις είναι προφανείς και αυξημένες. Παράλληλα, για να καλυφθούν άμεσ</w:t>
      </w:r>
      <w:r>
        <w:rPr>
          <w:rFonts w:eastAsia="Times New Roman"/>
          <w:szCs w:val="24"/>
        </w:rPr>
        <w:t xml:space="preserve">α οι όποιες ανάγκες σε τεχνικό προσωπικό, εφαρμόζεται ήδη η μετακίνηση του προσωπικού εντός των εγκαταστάσεων της Αττικής, όπως για παράδειγμα για τα εργοστάσια της Μάνδρας και του Λαυρίου. </w:t>
      </w:r>
    </w:p>
    <w:p w14:paraId="7ABC3C9F" w14:textId="77777777" w:rsidR="00623672" w:rsidRDefault="00394BEF">
      <w:pPr>
        <w:spacing w:line="600" w:lineRule="auto"/>
        <w:ind w:firstLine="720"/>
        <w:contextualSpacing/>
        <w:jc w:val="both"/>
        <w:rPr>
          <w:rFonts w:eastAsia="Times New Roman"/>
          <w:szCs w:val="24"/>
        </w:rPr>
      </w:pPr>
      <w:r>
        <w:rPr>
          <w:rFonts w:eastAsia="Times New Roman"/>
          <w:szCs w:val="24"/>
        </w:rPr>
        <w:t xml:space="preserve">Σε ό,τι αφορά </w:t>
      </w:r>
      <w:r>
        <w:rPr>
          <w:rFonts w:eastAsia="Times New Roman"/>
          <w:szCs w:val="24"/>
        </w:rPr>
        <w:t>σ</w:t>
      </w:r>
      <w:r>
        <w:rPr>
          <w:rFonts w:eastAsia="Times New Roman"/>
          <w:szCs w:val="24"/>
        </w:rPr>
        <w:t>τη χρηματοδότηση της εταιρείας στην οποία αναφερθή</w:t>
      </w:r>
      <w:r>
        <w:rPr>
          <w:rFonts w:eastAsia="Times New Roman"/>
          <w:szCs w:val="24"/>
        </w:rPr>
        <w:t>κατε, η εταιρεία την 12</w:t>
      </w:r>
      <w:r w:rsidRPr="00C91CAE">
        <w:rPr>
          <w:rFonts w:eastAsia="Times New Roman"/>
          <w:szCs w:val="24"/>
          <w:vertAlign w:val="superscript"/>
        </w:rPr>
        <w:t>η</w:t>
      </w:r>
      <w:r>
        <w:rPr>
          <w:rFonts w:eastAsia="Times New Roman"/>
          <w:szCs w:val="24"/>
        </w:rPr>
        <w:t xml:space="preserve"> Ιουλίου, δηλαδή λίγες μέρες πριν, υπέβαλε προς το Υπουργείο Οικονομικών αίτημα χρηματοδότησης ύψους 12,3 εκατομμυρίων ευρώ με την καταβολή μετρητών έναντι αύξησης του μετοχικού της κεφαλαίου. Επανήλθε με νέο αίτημα στις 27 Ιουλίου,</w:t>
      </w:r>
      <w:r>
        <w:rPr>
          <w:rFonts w:eastAsia="Times New Roman"/>
          <w:szCs w:val="24"/>
        </w:rPr>
        <w:t xml:space="preserve"> δηλαδή τρεις μέρες πριν, </w:t>
      </w:r>
      <w:r>
        <w:rPr>
          <w:rFonts w:eastAsia="Times New Roman"/>
          <w:szCs w:val="24"/>
        </w:rPr>
        <w:lastRenderedPageBreak/>
        <w:t xml:space="preserve">ανακαθορίζοντας το ποσό σε 5,82 εκατομμύρια ευρώ, προκειμένου να αγοραστούν κυρίως πρώτες ύλες για την εκτέλεση -εδώ αναφέρω τι εκτελείται- των συμβάσεων </w:t>
      </w:r>
      <w:proofErr w:type="spellStart"/>
      <w:r>
        <w:rPr>
          <w:rFonts w:eastAsia="Times New Roman"/>
          <w:szCs w:val="24"/>
          <w:lang w:val="en-US"/>
        </w:rPr>
        <w:t>Minimi</w:t>
      </w:r>
      <w:proofErr w:type="spellEnd"/>
      <w:r w:rsidRPr="007B59BE">
        <w:rPr>
          <w:rFonts w:eastAsia="Times New Roman"/>
          <w:szCs w:val="24"/>
        </w:rPr>
        <w:t xml:space="preserve"> </w:t>
      </w:r>
      <w:r>
        <w:rPr>
          <w:rFonts w:eastAsia="Times New Roman"/>
          <w:szCs w:val="24"/>
        </w:rPr>
        <w:t xml:space="preserve">και για φυσίγγια 76/62. Αυτός είναι ο κωδικός τους αριθμός. Γίνονται </w:t>
      </w:r>
      <w:r>
        <w:rPr>
          <w:rFonts w:eastAsia="Times New Roman"/>
          <w:szCs w:val="24"/>
        </w:rPr>
        <w:t xml:space="preserve">συζητήσεις και διεργασίες του ΥΠΕΘΑ με τον Υπουργό Οικονομικών και προσβλέπουμε σε θετικά αποτελέσματα, χωρίς να μπορώ να μιλήσω αυτήν τη στιγμή για το ακριβές ύψος του ποσού, γιατί θέλω να είμαι απόλυτα ακριβής. </w:t>
      </w:r>
    </w:p>
    <w:p w14:paraId="7ABC3CA0" w14:textId="77777777" w:rsidR="00623672" w:rsidRDefault="00394BEF">
      <w:pPr>
        <w:spacing w:line="600" w:lineRule="auto"/>
        <w:ind w:firstLine="720"/>
        <w:contextualSpacing/>
        <w:jc w:val="both"/>
        <w:rPr>
          <w:rFonts w:eastAsia="Times New Roman"/>
          <w:szCs w:val="24"/>
        </w:rPr>
      </w:pPr>
      <w:r>
        <w:rPr>
          <w:rFonts w:eastAsia="Times New Roman"/>
          <w:szCs w:val="24"/>
        </w:rPr>
        <w:t>Επίσης, είχε ζητηθεί από το Γενικό Λογιστή</w:t>
      </w:r>
      <w:r>
        <w:rPr>
          <w:rFonts w:eastAsia="Times New Roman"/>
          <w:szCs w:val="24"/>
        </w:rPr>
        <w:t>ριο του Κράτους η επιχορήγηση προς την εταιρεία με το ποσό των 15 εκατομμυρίων ευρώ για εξόφληση υποχρεώσεων προς τη ΔΕΗ. Πρόκειται για τα 800 εκατομμύρια ευρώ που δόθηκαν από τον Ευρωπαϊκό Μηχανισμό Στήριξης στην Ελλάδα με σκοπό την εξόφληση ληξιπρόθεσμων</w:t>
      </w:r>
      <w:r>
        <w:rPr>
          <w:rFonts w:eastAsia="Times New Roman"/>
          <w:szCs w:val="24"/>
        </w:rPr>
        <w:t xml:space="preserve"> υποχρεώσεων προς τρίτους. Σ’ αυτό το πλαίσιο ερευνήθηκε από το ΥΠΕΘΑ η δυνατότητα ένταξης και των οφειλών της εταιρείας προς τη ΔΕΗ, οι οποίες ανέρχονται σε 15 εκατομμύρια ευρώ και είναι απλήρωτη η ΔΕΗ από το 2012. Το Γενικό Λογιστήριο προχώρησε πρόσφατα </w:t>
      </w:r>
      <w:r>
        <w:rPr>
          <w:rFonts w:eastAsia="Times New Roman"/>
          <w:szCs w:val="24"/>
        </w:rPr>
        <w:t xml:space="preserve">στην εξόφληση </w:t>
      </w:r>
      <w:r>
        <w:rPr>
          <w:rFonts w:eastAsia="Times New Roman"/>
          <w:szCs w:val="24"/>
        </w:rPr>
        <w:lastRenderedPageBreak/>
        <w:t>των ληξιπρόθεσμων οφειλών της εταιρείας στη ΔΕΗ. Έχουν εξοφληθεί.</w:t>
      </w:r>
    </w:p>
    <w:p w14:paraId="7ABC3CA1" w14:textId="77777777" w:rsidR="00623672" w:rsidRDefault="00394BEF">
      <w:pPr>
        <w:spacing w:line="600" w:lineRule="auto"/>
        <w:ind w:firstLine="720"/>
        <w:contextualSpacing/>
        <w:jc w:val="both"/>
        <w:rPr>
          <w:rFonts w:eastAsia="Times New Roman"/>
          <w:szCs w:val="24"/>
        </w:rPr>
      </w:pPr>
      <w:r>
        <w:rPr>
          <w:rFonts w:eastAsia="Times New Roman"/>
          <w:szCs w:val="24"/>
        </w:rPr>
        <w:t>Επιπλέον, θέλω να σας διαβεβαιώσω ότι δεν τίθεται ζήτημα για τη μισθοδοσία των εργαζομένων, καθώς αυτή σε κάθε περίπτωση εξασφαλίζεται από τον κύριο μέτοχο της εταιρείας, που ε</w:t>
      </w:r>
      <w:r>
        <w:rPr>
          <w:rFonts w:eastAsia="Times New Roman"/>
          <w:szCs w:val="24"/>
        </w:rPr>
        <w:t xml:space="preserve">ίναι το Υπουργείο Οικονομικών. </w:t>
      </w:r>
    </w:p>
    <w:p w14:paraId="7ABC3CA2" w14:textId="77777777" w:rsidR="00623672" w:rsidRDefault="00394BEF">
      <w:pPr>
        <w:spacing w:line="600" w:lineRule="auto"/>
        <w:ind w:firstLine="720"/>
        <w:contextualSpacing/>
        <w:jc w:val="both"/>
        <w:rPr>
          <w:rFonts w:eastAsia="Times New Roman"/>
          <w:szCs w:val="24"/>
        </w:rPr>
      </w:pPr>
      <w:r>
        <w:rPr>
          <w:rFonts w:eastAsia="Times New Roman"/>
          <w:szCs w:val="24"/>
        </w:rPr>
        <w:t xml:space="preserve">Όσον αφορά στην ενεργοποίηση παλαιών συμβάσεων, εξετάζεται η ρύθμιση της αύξησης των προκαταβολών, προκειμένου να αγοραστούν πρώτες ύλες και να υλοποιηθούν συμβάσεις συνολικού συστήματος ύψους 52 εκατομμυρίων ευρώ. </w:t>
      </w:r>
    </w:p>
    <w:p w14:paraId="7ABC3CA3"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Κύριε συ</w:t>
      </w:r>
      <w:r>
        <w:rPr>
          <w:rFonts w:eastAsia="Times New Roman" w:cs="Times New Roman"/>
          <w:szCs w:val="24"/>
        </w:rPr>
        <w:t xml:space="preserve">νάδελφε, θα σας μιλήσω </w:t>
      </w:r>
      <w:r>
        <w:rPr>
          <w:rFonts w:eastAsia="Times New Roman" w:cs="Times New Roman"/>
          <w:szCs w:val="24"/>
          <w:lang w:val="en-US"/>
        </w:rPr>
        <w:t>de</w:t>
      </w:r>
      <w:r w:rsidRPr="003B258D">
        <w:rPr>
          <w:rFonts w:eastAsia="Times New Roman" w:cs="Times New Roman"/>
          <w:szCs w:val="24"/>
        </w:rPr>
        <w:t xml:space="preserve"> </w:t>
      </w:r>
      <w:proofErr w:type="spellStart"/>
      <w:r>
        <w:rPr>
          <w:rFonts w:eastAsia="Times New Roman" w:cs="Times New Roman"/>
          <w:szCs w:val="24"/>
          <w:lang w:val="en-US"/>
        </w:rPr>
        <w:t>profundis</w:t>
      </w:r>
      <w:proofErr w:type="spellEnd"/>
      <w:r w:rsidRPr="003B258D">
        <w:rPr>
          <w:rFonts w:eastAsia="Times New Roman" w:cs="Times New Roman"/>
          <w:szCs w:val="24"/>
        </w:rPr>
        <w:t xml:space="preserve"> </w:t>
      </w:r>
      <w:r>
        <w:rPr>
          <w:rFonts w:eastAsia="Times New Roman" w:cs="Times New Roman"/>
          <w:szCs w:val="24"/>
        </w:rPr>
        <w:t xml:space="preserve">για το θέμα, όπως έκανα και λίγο πριν. Εάν δεν αποκτήσει </w:t>
      </w:r>
      <w:r w:rsidRPr="00270347">
        <w:rPr>
          <w:rFonts w:eastAsia="Times New Roman" w:cs="Times New Roman"/>
          <w:szCs w:val="24"/>
        </w:rPr>
        <w:t>εξωστρέφεια αυτή η εταιρεία</w:t>
      </w:r>
      <w:r>
        <w:rPr>
          <w:rFonts w:eastAsia="Times New Roman" w:cs="Times New Roman"/>
          <w:szCs w:val="24"/>
        </w:rPr>
        <w:t>,</w:t>
      </w:r>
      <w:r w:rsidRPr="00270347">
        <w:rPr>
          <w:rFonts w:eastAsia="Times New Roman" w:cs="Times New Roman"/>
          <w:szCs w:val="24"/>
        </w:rPr>
        <w:t xml:space="preserve"> </w:t>
      </w:r>
      <w:r>
        <w:rPr>
          <w:rFonts w:eastAsia="Times New Roman" w:cs="Times New Roman"/>
          <w:szCs w:val="24"/>
        </w:rPr>
        <w:t>ε</w:t>
      </w:r>
      <w:r w:rsidRPr="00270347">
        <w:rPr>
          <w:rFonts w:eastAsia="Times New Roman" w:cs="Times New Roman"/>
          <w:szCs w:val="24"/>
        </w:rPr>
        <w:t>άν δεν εξασφαλίσει την παρουσία της στις αγορές</w:t>
      </w:r>
      <w:r>
        <w:rPr>
          <w:rFonts w:eastAsia="Times New Roman" w:cs="Times New Roman"/>
          <w:szCs w:val="24"/>
        </w:rPr>
        <w:t>,</w:t>
      </w:r>
      <w:r w:rsidRPr="00270347">
        <w:rPr>
          <w:rFonts w:eastAsia="Times New Roman" w:cs="Times New Roman"/>
          <w:szCs w:val="24"/>
        </w:rPr>
        <w:t xml:space="preserve"> θα ανακυκλώνεται η ίδια υπόθεση</w:t>
      </w:r>
      <w:r>
        <w:rPr>
          <w:rFonts w:eastAsia="Times New Roman" w:cs="Times New Roman"/>
          <w:szCs w:val="24"/>
        </w:rPr>
        <w:t>.</w:t>
      </w:r>
      <w:r w:rsidRPr="00270347">
        <w:rPr>
          <w:rFonts w:eastAsia="Times New Roman" w:cs="Times New Roman"/>
          <w:szCs w:val="24"/>
        </w:rPr>
        <w:t xml:space="preserve"> </w:t>
      </w:r>
      <w:r>
        <w:rPr>
          <w:rFonts w:eastAsia="Times New Roman" w:cs="Times New Roman"/>
          <w:szCs w:val="24"/>
        </w:rPr>
        <w:t>Μ</w:t>
      </w:r>
      <w:r w:rsidRPr="00270347">
        <w:rPr>
          <w:rFonts w:eastAsia="Times New Roman" w:cs="Times New Roman"/>
          <w:szCs w:val="24"/>
        </w:rPr>
        <w:t xml:space="preserve">ε </w:t>
      </w:r>
      <w:r w:rsidRPr="00270347">
        <w:rPr>
          <w:rFonts w:eastAsia="Times New Roman" w:cs="Times New Roman"/>
          <w:szCs w:val="24"/>
        </w:rPr>
        <w:t>ρωτήσ</w:t>
      </w:r>
      <w:r>
        <w:rPr>
          <w:rFonts w:eastAsia="Times New Roman" w:cs="Times New Roman"/>
          <w:szCs w:val="24"/>
        </w:rPr>
        <w:t>α</w:t>
      </w:r>
      <w:r w:rsidRPr="00270347">
        <w:rPr>
          <w:rFonts w:eastAsia="Times New Roman" w:cs="Times New Roman"/>
          <w:szCs w:val="24"/>
        </w:rPr>
        <w:t>τε</w:t>
      </w:r>
      <w:r w:rsidRPr="00270347">
        <w:rPr>
          <w:rFonts w:eastAsia="Times New Roman" w:cs="Times New Roman"/>
          <w:szCs w:val="24"/>
        </w:rPr>
        <w:t xml:space="preserve"> για συμβάσεις</w:t>
      </w:r>
      <w:r>
        <w:rPr>
          <w:rFonts w:eastAsia="Times New Roman" w:cs="Times New Roman"/>
          <w:szCs w:val="24"/>
        </w:rPr>
        <w:t>.</w:t>
      </w:r>
      <w:r w:rsidRPr="00270347">
        <w:rPr>
          <w:rFonts w:eastAsia="Times New Roman" w:cs="Times New Roman"/>
          <w:szCs w:val="24"/>
        </w:rPr>
        <w:t xml:space="preserve"> </w:t>
      </w:r>
      <w:r>
        <w:rPr>
          <w:rFonts w:eastAsia="Times New Roman" w:cs="Times New Roman"/>
          <w:szCs w:val="24"/>
        </w:rPr>
        <w:t>Υ</w:t>
      </w:r>
      <w:r w:rsidRPr="00270347">
        <w:rPr>
          <w:rFonts w:eastAsia="Times New Roman" w:cs="Times New Roman"/>
          <w:szCs w:val="24"/>
        </w:rPr>
        <w:t>πάρχουν ανεκτέλεστες συ</w:t>
      </w:r>
      <w:r w:rsidRPr="00270347">
        <w:rPr>
          <w:rFonts w:eastAsia="Times New Roman" w:cs="Times New Roman"/>
          <w:szCs w:val="24"/>
        </w:rPr>
        <w:t xml:space="preserve">μβάσεις εδώ και </w:t>
      </w:r>
      <w:r>
        <w:rPr>
          <w:rFonts w:eastAsia="Times New Roman" w:cs="Times New Roman"/>
          <w:szCs w:val="24"/>
        </w:rPr>
        <w:t>δώδεκα</w:t>
      </w:r>
      <w:r w:rsidRPr="00270347">
        <w:rPr>
          <w:rFonts w:eastAsia="Times New Roman" w:cs="Times New Roman"/>
          <w:szCs w:val="24"/>
        </w:rPr>
        <w:t xml:space="preserve"> και </w:t>
      </w:r>
      <w:r>
        <w:rPr>
          <w:rFonts w:eastAsia="Times New Roman" w:cs="Times New Roman"/>
          <w:szCs w:val="24"/>
        </w:rPr>
        <w:t>δεκαπέντε</w:t>
      </w:r>
      <w:r w:rsidRPr="00270347">
        <w:rPr>
          <w:rFonts w:eastAsia="Times New Roman" w:cs="Times New Roman"/>
          <w:szCs w:val="24"/>
        </w:rPr>
        <w:t xml:space="preserve"> χρόνια</w:t>
      </w:r>
      <w:r>
        <w:rPr>
          <w:rFonts w:eastAsia="Times New Roman" w:cs="Times New Roman"/>
          <w:szCs w:val="24"/>
        </w:rPr>
        <w:t>. Λυπάμαι που το διαπιστώνουμε.</w:t>
      </w:r>
    </w:p>
    <w:p w14:paraId="7ABC3CA4" w14:textId="77777777" w:rsidR="00623672" w:rsidRDefault="00394BEF">
      <w:pPr>
        <w:spacing w:line="600" w:lineRule="auto"/>
        <w:ind w:firstLine="720"/>
        <w:jc w:val="both"/>
        <w:rPr>
          <w:rFonts w:eastAsia="Times New Roman" w:cs="Times New Roman"/>
          <w:b/>
          <w:szCs w:val="24"/>
        </w:rPr>
      </w:pPr>
      <w:r w:rsidRPr="006143A6">
        <w:rPr>
          <w:rFonts w:eastAsia="Times New Roman" w:cs="Times New Roman"/>
          <w:b/>
          <w:szCs w:val="24"/>
        </w:rPr>
        <w:t xml:space="preserve">ΑΝΔΡΕΑΣ ΛΟΒΕΡΔΟΣ: </w:t>
      </w:r>
      <w:r>
        <w:rPr>
          <w:rFonts w:eastAsia="Times New Roman" w:cs="Times New Roman"/>
          <w:szCs w:val="24"/>
        </w:rPr>
        <w:t xml:space="preserve">Είναι εν ισχύι αυτές οι παλιές; </w:t>
      </w:r>
    </w:p>
    <w:p w14:paraId="7ABC3CA5" w14:textId="77777777" w:rsidR="00623672" w:rsidRDefault="00394BEF">
      <w:pPr>
        <w:spacing w:line="600" w:lineRule="auto"/>
        <w:ind w:firstLine="720"/>
        <w:jc w:val="both"/>
        <w:rPr>
          <w:rFonts w:eastAsia="Times New Roman" w:cs="Times New Roman"/>
          <w:szCs w:val="24"/>
        </w:rPr>
      </w:pPr>
      <w:r w:rsidRPr="00041E24">
        <w:rPr>
          <w:rFonts w:eastAsia="Times New Roman" w:cs="Times New Roman"/>
          <w:b/>
          <w:szCs w:val="24"/>
        </w:rPr>
        <w:t>ΦΩΤ</w:t>
      </w:r>
      <w:r>
        <w:rPr>
          <w:rFonts w:eastAsia="Times New Roman" w:cs="Times New Roman"/>
          <w:b/>
          <w:szCs w:val="24"/>
        </w:rPr>
        <w:t>Η</w:t>
      </w:r>
      <w:r w:rsidRPr="00041E24">
        <w:rPr>
          <w:rFonts w:eastAsia="Times New Roman" w:cs="Times New Roman"/>
          <w:b/>
          <w:szCs w:val="24"/>
        </w:rPr>
        <w:t>Σ ΚΟΥΒΕΛΗΣ (Αναπληρωτής Υπουργός</w:t>
      </w:r>
      <w:r>
        <w:rPr>
          <w:rFonts w:eastAsia="Times New Roman" w:cs="Times New Roman"/>
          <w:b/>
          <w:szCs w:val="24"/>
        </w:rPr>
        <w:t xml:space="preserve"> Εθνικής</w:t>
      </w:r>
      <w:r w:rsidRPr="00041E24">
        <w:rPr>
          <w:rFonts w:eastAsia="Times New Roman" w:cs="Times New Roman"/>
          <w:b/>
          <w:szCs w:val="24"/>
        </w:rPr>
        <w:t xml:space="preserve"> Άμυνας):</w:t>
      </w:r>
      <w:r>
        <w:rPr>
          <w:rFonts w:eastAsia="Times New Roman" w:cs="Times New Roman"/>
          <w:szCs w:val="24"/>
        </w:rPr>
        <w:t xml:space="preserve"> Ε</w:t>
      </w:r>
      <w:r w:rsidRPr="00270347">
        <w:rPr>
          <w:rFonts w:eastAsia="Times New Roman" w:cs="Times New Roman"/>
          <w:szCs w:val="24"/>
        </w:rPr>
        <w:t xml:space="preserve">ίναι </w:t>
      </w:r>
      <w:r>
        <w:rPr>
          <w:rFonts w:eastAsia="Times New Roman" w:cs="Times New Roman"/>
          <w:szCs w:val="24"/>
        </w:rPr>
        <w:t>εν ισχύι,</w:t>
      </w:r>
      <w:r w:rsidRPr="00270347">
        <w:rPr>
          <w:rFonts w:eastAsia="Times New Roman" w:cs="Times New Roman"/>
          <w:szCs w:val="24"/>
        </w:rPr>
        <w:t xml:space="preserve"> αλλά είναι ανεκτέλεστες</w:t>
      </w:r>
      <w:r>
        <w:rPr>
          <w:rFonts w:eastAsia="Times New Roman" w:cs="Times New Roman"/>
          <w:szCs w:val="24"/>
        </w:rPr>
        <w:t>,</w:t>
      </w:r>
      <w:r w:rsidRPr="00270347">
        <w:rPr>
          <w:rFonts w:eastAsia="Times New Roman" w:cs="Times New Roman"/>
          <w:szCs w:val="24"/>
        </w:rPr>
        <w:t xml:space="preserve"> διότι δεν </w:t>
      </w:r>
      <w:r w:rsidRPr="00270347">
        <w:rPr>
          <w:rFonts w:eastAsia="Times New Roman" w:cs="Times New Roman"/>
          <w:szCs w:val="24"/>
        </w:rPr>
        <w:lastRenderedPageBreak/>
        <w:t>υπήρχαν λεφτά</w:t>
      </w:r>
      <w:r>
        <w:rPr>
          <w:rFonts w:eastAsia="Times New Roman" w:cs="Times New Roman"/>
          <w:szCs w:val="24"/>
        </w:rPr>
        <w:t>,</w:t>
      </w:r>
      <w:r w:rsidRPr="00270347">
        <w:rPr>
          <w:rFonts w:eastAsia="Times New Roman" w:cs="Times New Roman"/>
          <w:szCs w:val="24"/>
        </w:rPr>
        <w:t xml:space="preserve"> δεν υπήρχε η δυνατότητα αγοράς πρώτων υλών</w:t>
      </w:r>
      <w:r>
        <w:rPr>
          <w:rFonts w:eastAsia="Times New Roman" w:cs="Times New Roman"/>
          <w:szCs w:val="24"/>
        </w:rPr>
        <w:t>,</w:t>
      </w:r>
      <w:r w:rsidRPr="00270347">
        <w:rPr>
          <w:rFonts w:eastAsia="Times New Roman" w:cs="Times New Roman"/>
          <w:szCs w:val="24"/>
        </w:rPr>
        <w:t xml:space="preserve"> με αποτέλεσμα να καθυστερεί</w:t>
      </w:r>
      <w:r>
        <w:rPr>
          <w:rFonts w:eastAsia="Times New Roman" w:cs="Times New Roman"/>
          <w:szCs w:val="24"/>
        </w:rPr>
        <w:t>.</w:t>
      </w:r>
    </w:p>
    <w:p w14:paraId="7ABC3CA6" w14:textId="77777777" w:rsidR="00623672" w:rsidRDefault="00394BEF">
      <w:pPr>
        <w:spacing w:line="600" w:lineRule="auto"/>
        <w:ind w:firstLine="720"/>
        <w:jc w:val="both"/>
        <w:rPr>
          <w:rFonts w:eastAsia="Times New Roman" w:cs="Times New Roman"/>
          <w:szCs w:val="24"/>
        </w:rPr>
      </w:pPr>
      <w:r w:rsidRPr="006143A6">
        <w:rPr>
          <w:rFonts w:eastAsia="Times New Roman" w:cs="Times New Roman"/>
          <w:b/>
          <w:szCs w:val="24"/>
        </w:rPr>
        <w:t xml:space="preserve">ΑΝΔΡΕΑΣ ΛΟΒΕΡΔΟΣ: </w:t>
      </w:r>
      <w:r>
        <w:rPr>
          <w:rFonts w:eastAsia="Times New Roman" w:cs="Times New Roman"/>
          <w:szCs w:val="24"/>
        </w:rPr>
        <w:t xml:space="preserve">Οι πελάτες επιμένουν; </w:t>
      </w:r>
    </w:p>
    <w:p w14:paraId="7ABC3CA7" w14:textId="77777777" w:rsidR="00623672" w:rsidRDefault="00394BEF">
      <w:pPr>
        <w:spacing w:line="600" w:lineRule="auto"/>
        <w:ind w:firstLine="720"/>
        <w:jc w:val="both"/>
        <w:rPr>
          <w:rFonts w:eastAsia="Times New Roman" w:cs="Times New Roman"/>
          <w:szCs w:val="24"/>
        </w:rPr>
      </w:pPr>
      <w:r w:rsidRPr="00041E24">
        <w:rPr>
          <w:rFonts w:eastAsia="Times New Roman" w:cs="Times New Roman"/>
          <w:b/>
          <w:szCs w:val="24"/>
        </w:rPr>
        <w:t>ΦΩΤ</w:t>
      </w:r>
      <w:r>
        <w:rPr>
          <w:rFonts w:eastAsia="Times New Roman" w:cs="Times New Roman"/>
          <w:b/>
          <w:szCs w:val="24"/>
        </w:rPr>
        <w:t>Η</w:t>
      </w:r>
      <w:r w:rsidRPr="00041E24">
        <w:rPr>
          <w:rFonts w:eastAsia="Times New Roman" w:cs="Times New Roman"/>
          <w:b/>
          <w:szCs w:val="24"/>
        </w:rPr>
        <w:t>Σ ΚΟΥΒΕΛΗΣ (Αναπληρωτής Υπουργός</w:t>
      </w:r>
      <w:r>
        <w:rPr>
          <w:rFonts w:eastAsia="Times New Roman" w:cs="Times New Roman"/>
          <w:b/>
          <w:szCs w:val="24"/>
        </w:rPr>
        <w:t xml:space="preserve"> Εθνικής</w:t>
      </w:r>
      <w:r w:rsidRPr="00041E24">
        <w:rPr>
          <w:rFonts w:eastAsia="Times New Roman" w:cs="Times New Roman"/>
          <w:b/>
          <w:szCs w:val="24"/>
        </w:rPr>
        <w:t xml:space="preserve"> Άμυνας):</w:t>
      </w:r>
      <w:r w:rsidRPr="00270347">
        <w:rPr>
          <w:rFonts w:eastAsia="Times New Roman" w:cs="Times New Roman"/>
          <w:szCs w:val="24"/>
        </w:rPr>
        <w:t xml:space="preserve"> </w:t>
      </w:r>
      <w:r>
        <w:rPr>
          <w:rFonts w:eastAsia="Times New Roman" w:cs="Times New Roman"/>
          <w:szCs w:val="24"/>
        </w:rPr>
        <w:t>Βεβαίως. Να σας φέρω ένα παράδειγμα. Το παράδειγμα βοηθάει στην κατανόηση των όσων ισχυ</w:t>
      </w:r>
      <w:r>
        <w:rPr>
          <w:rFonts w:eastAsia="Times New Roman" w:cs="Times New Roman"/>
          <w:szCs w:val="24"/>
        </w:rPr>
        <w:t>ρίζομαι. Υ</w:t>
      </w:r>
      <w:r w:rsidRPr="00270347">
        <w:rPr>
          <w:rFonts w:eastAsia="Times New Roman" w:cs="Times New Roman"/>
          <w:szCs w:val="24"/>
        </w:rPr>
        <w:t xml:space="preserve">πήρχε </w:t>
      </w:r>
      <w:r>
        <w:rPr>
          <w:rFonts w:eastAsia="Times New Roman" w:cs="Times New Roman"/>
          <w:szCs w:val="24"/>
        </w:rPr>
        <w:t>μια</w:t>
      </w:r>
      <w:r w:rsidRPr="00270347">
        <w:rPr>
          <w:rFonts w:eastAsia="Times New Roman" w:cs="Times New Roman"/>
          <w:szCs w:val="24"/>
        </w:rPr>
        <w:t xml:space="preserve"> παραγγελία κατασκευής </w:t>
      </w:r>
      <w:r>
        <w:rPr>
          <w:rFonts w:eastAsia="Times New Roman" w:cs="Times New Roman"/>
          <w:szCs w:val="24"/>
        </w:rPr>
        <w:t>κρανών, τα</w:t>
      </w:r>
      <w:r w:rsidRPr="00270347">
        <w:rPr>
          <w:rFonts w:eastAsia="Times New Roman" w:cs="Times New Roman"/>
          <w:szCs w:val="24"/>
        </w:rPr>
        <w:t xml:space="preserve"> κράνη που φορούν οι στρατιωτικοί </w:t>
      </w:r>
      <w:r>
        <w:rPr>
          <w:rFonts w:eastAsia="Times New Roman" w:cs="Times New Roman"/>
          <w:szCs w:val="24"/>
        </w:rPr>
        <w:t>μας.</w:t>
      </w:r>
      <w:r w:rsidRPr="00270347">
        <w:rPr>
          <w:rFonts w:eastAsia="Times New Roman" w:cs="Times New Roman"/>
          <w:szCs w:val="24"/>
        </w:rPr>
        <w:t xml:space="preserve"> </w:t>
      </w:r>
      <w:r>
        <w:rPr>
          <w:rFonts w:eastAsia="Times New Roman" w:cs="Times New Roman"/>
          <w:szCs w:val="24"/>
        </w:rPr>
        <w:t>Ε, σ</w:t>
      </w:r>
      <w:r w:rsidRPr="00270347">
        <w:rPr>
          <w:rFonts w:eastAsia="Times New Roman" w:cs="Times New Roman"/>
          <w:szCs w:val="24"/>
        </w:rPr>
        <w:t>ας πληροφορώ</w:t>
      </w:r>
      <w:r>
        <w:rPr>
          <w:rFonts w:eastAsia="Times New Roman" w:cs="Times New Roman"/>
          <w:szCs w:val="24"/>
        </w:rPr>
        <w:t>,</w:t>
      </w:r>
      <w:r w:rsidRPr="00270347">
        <w:rPr>
          <w:rFonts w:eastAsia="Times New Roman" w:cs="Times New Roman"/>
          <w:szCs w:val="24"/>
        </w:rPr>
        <w:t xml:space="preserve"> </w:t>
      </w:r>
      <w:r>
        <w:rPr>
          <w:rFonts w:eastAsia="Times New Roman" w:cs="Times New Roman"/>
          <w:szCs w:val="24"/>
        </w:rPr>
        <w:t>α</w:t>
      </w:r>
      <w:r w:rsidRPr="00270347">
        <w:rPr>
          <w:rFonts w:eastAsia="Times New Roman" w:cs="Times New Roman"/>
          <w:szCs w:val="24"/>
        </w:rPr>
        <w:t xml:space="preserve">υτή είναι η ιστορία εδώ και </w:t>
      </w:r>
      <w:r>
        <w:rPr>
          <w:rFonts w:eastAsia="Times New Roman" w:cs="Times New Roman"/>
          <w:szCs w:val="24"/>
        </w:rPr>
        <w:t>δώδεκα</w:t>
      </w:r>
      <w:r w:rsidRPr="00270347">
        <w:rPr>
          <w:rFonts w:eastAsia="Times New Roman" w:cs="Times New Roman"/>
          <w:szCs w:val="24"/>
        </w:rPr>
        <w:t xml:space="preserve"> χρόνια</w:t>
      </w:r>
      <w:r>
        <w:rPr>
          <w:rFonts w:eastAsia="Times New Roman" w:cs="Times New Roman"/>
          <w:szCs w:val="24"/>
        </w:rPr>
        <w:t xml:space="preserve">. Υπέβαλα αίτημα </w:t>
      </w:r>
      <w:r w:rsidRPr="00270347">
        <w:rPr>
          <w:rFonts w:eastAsia="Times New Roman" w:cs="Times New Roman"/>
          <w:szCs w:val="24"/>
        </w:rPr>
        <w:t xml:space="preserve">στο </w:t>
      </w:r>
      <w:r>
        <w:rPr>
          <w:rFonts w:eastAsia="Times New Roman" w:cs="Times New Roman"/>
          <w:szCs w:val="24"/>
        </w:rPr>
        <w:t>ε</w:t>
      </w:r>
      <w:r w:rsidRPr="00270347">
        <w:rPr>
          <w:rFonts w:eastAsia="Times New Roman" w:cs="Times New Roman"/>
          <w:szCs w:val="24"/>
        </w:rPr>
        <w:t>πιτελείο</w:t>
      </w:r>
      <w:r>
        <w:rPr>
          <w:rFonts w:eastAsia="Times New Roman" w:cs="Times New Roman"/>
          <w:szCs w:val="24"/>
        </w:rPr>
        <w:t>.</w:t>
      </w:r>
    </w:p>
    <w:p w14:paraId="7ABC3CA8" w14:textId="77777777" w:rsidR="00623672" w:rsidRDefault="00394BEF">
      <w:pPr>
        <w:spacing w:line="600" w:lineRule="auto"/>
        <w:ind w:firstLine="720"/>
        <w:jc w:val="both"/>
        <w:rPr>
          <w:rFonts w:eastAsia="Times New Roman" w:cs="Times New Roman"/>
          <w:szCs w:val="24"/>
        </w:rPr>
      </w:pPr>
      <w:r w:rsidRPr="006143A6">
        <w:rPr>
          <w:rFonts w:eastAsia="Times New Roman" w:cs="Times New Roman"/>
          <w:b/>
          <w:szCs w:val="24"/>
        </w:rPr>
        <w:t xml:space="preserve">ΑΝΔΡΕΑΣ ΛΟΒΕΡΔΟΣ: </w:t>
      </w:r>
      <w:r>
        <w:rPr>
          <w:rFonts w:eastAsia="Times New Roman" w:cs="Times New Roman"/>
          <w:szCs w:val="24"/>
        </w:rPr>
        <w:t xml:space="preserve">Αυτός είναι ο Ελληνικός Στρατός. </w:t>
      </w:r>
    </w:p>
    <w:p w14:paraId="7ABC3CA9" w14:textId="77777777" w:rsidR="00623672" w:rsidRDefault="00394BEF">
      <w:pPr>
        <w:spacing w:line="600" w:lineRule="auto"/>
        <w:ind w:firstLine="720"/>
        <w:jc w:val="both"/>
        <w:rPr>
          <w:rFonts w:eastAsia="Times New Roman" w:cs="Times New Roman"/>
          <w:szCs w:val="24"/>
        </w:rPr>
      </w:pPr>
      <w:r w:rsidRPr="00041E24">
        <w:rPr>
          <w:rFonts w:eastAsia="Times New Roman" w:cs="Times New Roman"/>
          <w:b/>
          <w:szCs w:val="24"/>
        </w:rPr>
        <w:t>ΦΩΤ</w:t>
      </w:r>
      <w:r>
        <w:rPr>
          <w:rFonts w:eastAsia="Times New Roman" w:cs="Times New Roman"/>
          <w:b/>
          <w:szCs w:val="24"/>
        </w:rPr>
        <w:t>Η</w:t>
      </w:r>
      <w:r w:rsidRPr="00041E24">
        <w:rPr>
          <w:rFonts w:eastAsia="Times New Roman" w:cs="Times New Roman"/>
          <w:b/>
          <w:szCs w:val="24"/>
        </w:rPr>
        <w:t>Σ ΚΟΥΒΕΛΗΣ (Αναπλ</w:t>
      </w:r>
      <w:r w:rsidRPr="00041E24">
        <w:rPr>
          <w:rFonts w:eastAsia="Times New Roman" w:cs="Times New Roman"/>
          <w:b/>
          <w:szCs w:val="24"/>
        </w:rPr>
        <w:t>ηρωτής Υπουργός</w:t>
      </w:r>
      <w:r>
        <w:rPr>
          <w:rFonts w:eastAsia="Times New Roman" w:cs="Times New Roman"/>
          <w:b/>
          <w:szCs w:val="24"/>
        </w:rPr>
        <w:t xml:space="preserve"> Εθνικής</w:t>
      </w:r>
      <w:r w:rsidRPr="00041E24">
        <w:rPr>
          <w:rFonts w:eastAsia="Times New Roman" w:cs="Times New Roman"/>
          <w:b/>
          <w:szCs w:val="24"/>
        </w:rPr>
        <w:t xml:space="preserve"> Άμυνας):</w:t>
      </w:r>
      <w:r w:rsidRPr="00270347">
        <w:rPr>
          <w:rFonts w:eastAsia="Times New Roman" w:cs="Times New Roman"/>
          <w:szCs w:val="24"/>
        </w:rPr>
        <w:t xml:space="preserve"> </w:t>
      </w:r>
      <w:r>
        <w:rPr>
          <w:rFonts w:eastAsia="Times New Roman" w:cs="Times New Roman"/>
          <w:szCs w:val="24"/>
        </w:rPr>
        <w:t>Υπέβαλα αίτημα κ</w:t>
      </w:r>
      <w:r w:rsidRPr="00270347">
        <w:rPr>
          <w:rFonts w:eastAsia="Times New Roman" w:cs="Times New Roman"/>
          <w:szCs w:val="24"/>
        </w:rPr>
        <w:t xml:space="preserve">αι ερώτημα στο </w:t>
      </w:r>
      <w:r>
        <w:rPr>
          <w:rFonts w:eastAsia="Times New Roman" w:cs="Times New Roman"/>
          <w:szCs w:val="24"/>
        </w:rPr>
        <w:t>ε</w:t>
      </w:r>
      <w:r w:rsidRPr="00270347">
        <w:rPr>
          <w:rFonts w:eastAsia="Times New Roman" w:cs="Times New Roman"/>
          <w:szCs w:val="24"/>
        </w:rPr>
        <w:t>πιτελείο</w:t>
      </w:r>
      <w:r>
        <w:rPr>
          <w:rFonts w:eastAsia="Times New Roman" w:cs="Times New Roman"/>
          <w:szCs w:val="24"/>
        </w:rPr>
        <w:t>: «Τα χρειάζεστε τα κράνη αυτά»; «Τα χρειαζόμαστε».</w:t>
      </w:r>
      <w:r w:rsidRPr="00270347">
        <w:rPr>
          <w:rFonts w:eastAsia="Times New Roman" w:cs="Times New Roman"/>
          <w:szCs w:val="24"/>
        </w:rPr>
        <w:t xml:space="preserve"> Έτσι</w:t>
      </w:r>
      <w:r>
        <w:rPr>
          <w:rFonts w:eastAsia="Times New Roman" w:cs="Times New Roman"/>
          <w:szCs w:val="24"/>
        </w:rPr>
        <w:t>,</w:t>
      </w:r>
      <w:r w:rsidRPr="00270347">
        <w:rPr>
          <w:rFonts w:eastAsia="Times New Roman" w:cs="Times New Roman"/>
          <w:szCs w:val="24"/>
        </w:rPr>
        <w:t xml:space="preserve"> λοιπόν</w:t>
      </w:r>
      <w:r>
        <w:rPr>
          <w:rFonts w:eastAsia="Times New Roman" w:cs="Times New Roman"/>
          <w:szCs w:val="24"/>
        </w:rPr>
        <w:t>,</w:t>
      </w:r>
      <w:r w:rsidRPr="00270347">
        <w:rPr>
          <w:rFonts w:eastAsia="Times New Roman" w:cs="Times New Roman"/>
          <w:szCs w:val="24"/>
        </w:rPr>
        <w:t xml:space="preserve"> συνεχίζεται αυτή η υπόθεση</w:t>
      </w:r>
      <w:r>
        <w:rPr>
          <w:rFonts w:eastAsia="Times New Roman" w:cs="Times New Roman"/>
          <w:szCs w:val="24"/>
        </w:rPr>
        <w:t>,</w:t>
      </w:r>
      <w:r w:rsidRPr="00270347">
        <w:rPr>
          <w:rFonts w:eastAsia="Times New Roman" w:cs="Times New Roman"/>
          <w:szCs w:val="24"/>
        </w:rPr>
        <w:t xml:space="preserve"> </w:t>
      </w:r>
      <w:r>
        <w:rPr>
          <w:rFonts w:eastAsia="Times New Roman" w:cs="Times New Roman"/>
          <w:szCs w:val="24"/>
        </w:rPr>
        <w:t>π</w:t>
      </w:r>
      <w:r w:rsidRPr="00270347">
        <w:rPr>
          <w:rFonts w:eastAsia="Times New Roman" w:cs="Times New Roman"/>
          <w:szCs w:val="24"/>
        </w:rPr>
        <w:t xml:space="preserve">αρά το γεγονός ότι θα μπορούσε το </w:t>
      </w:r>
      <w:r>
        <w:rPr>
          <w:rFonts w:eastAsia="Times New Roman" w:cs="Times New Roman"/>
          <w:szCs w:val="24"/>
        </w:rPr>
        <w:t>α</w:t>
      </w:r>
      <w:r w:rsidRPr="00270347">
        <w:rPr>
          <w:rFonts w:eastAsia="Times New Roman" w:cs="Times New Roman"/>
          <w:szCs w:val="24"/>
        </w:rPr>
        <w:t>ρχηγείο</w:t>
      </w:r>
      <w:r>
        <w:rPr>
          <w:rFonts w:eastAsia="Times New Roman" w:cs="Times New Roman"/>
          <w:szCs w:val="24"/>
        </w:rPr>
        <w:t>,</w:t>
      </w:r>
      <w:r w:rsidRPr="00270347">
        <w:rPr>
          <w:rFonts w:eastAsia="Times New Roman" w:cs="Times New Roman"/>
          <w:szCs w:val="24"/>
        </w:rPr>
        <w:t xml:space="preserve"> τα αρμόδια αρχ</w:t>
      </w:r>
      <w:r>
        <w:rPr>
          <w:rFonts w:eastAsia="Times New Roman" w:cs="Times New Roman"/>
          <w:szCs w:val="24"/>
        </w:rPr>
        <w:t>ηγεία</w:t>
      </w:r>
      <w:r w:rsidRPr="00270347">
        <w:rPr>
          <w:rFonts w:eastAsia="Times New Roman" w:cs="Times New Roman"/>
          <w:szCs w:val="24"/>
        </w:rPr>
        <w:t xml:space="preserve"> των Ενόπλων </w:t>
      </w:r>
      <w:r w:rsidRPr="00270347">
        <w:rPr>
          <w:rFonts w:eastAsia="Times New Roman" w:cs="Times New Roman"/>
          <w:szCs w:val="24"/>
        </w:rPr>
        <w:t xml:space="preserve">Δυνάμεων να μας πούνε ότι δεν τα χρειαζόμαστε </w:t>
      </w:r>
      <w:r>
        <w:rPr>
          <w:rFonts w:eastAsia="Times New Roman" w:cs="Times New Roman"/>
          <w:szCs w:val="24"/>
        </w:rPr>
        <w:t>ή τα</w:t>
      </w:r>
      <w:r w:rsidRPr="00270347">
        <w:rPr>
          <w:rFonts w:eastAsia="Times New Roman" w:cs="Times New Roman"/>
          <w:szCs w:val="24"/>
        </w:rPr>
        <w:t xml:space="preserve"> χρειαζόμαστε υπό άλλες </w:t>
      </w:r>
      <w:r w:rsidRPr="00270347">
        <w:rPr>
          <w:rFonts w:eastAsia="Times New Roman" w:cs="Times New Roman"/>
          <w:szCs w:val="24"/>
        </w:rPr>
        <w:lastRenderedPageBreak/>
        <w:t>προϋποθέσεις</w:t>
      </w:r>
      <w:r>
        <w:rPr>
          <w:rFonts w:eastAsia="Times New Roman" w:cs="Times New Roman"/>
          <w:szCs w:val="24"/>
        </w:rPr>
        <w:t>.</w:t>
      </w:r>
      <w:r w:rsidRPr="00270347">
        <w:rPr>
          <w:rFonts w:eastAsia="Times New Roman" w:cs="Times New Roman"/>
          <w:szCs w:val="24"/>
        </w:rPr>
        <w:t xml:space="preserve"> Ευτυχώς τα χρειάζονται </w:t>
      </w:r>
      <w:r>
        <w:rPr>
          <w:rFonts w:eastAsia="Times New Roman" w:cs="Times New Roman"/>
          <w:szCs w:val="24"/>
        </w:rPr>
        <w:t>κ</w:t>
      </w:r>
      <w:r w:rsidRPr="00270347">
        <w:rPr>
          <w:rFonts w:eastAsia="Times New Roman" w:cs="Times New Roman"/>
          <w:szCs w:val="24"/>
        </w:rPr>
        <w:t xml:space="preserve">αι πρέπει να δρομολογηθεί η κατασκευή </w:t>
      </w:r>
      <w:r>
        <w:rPr>
          <w:rFonts w:eastAsia="Times New Roman" w:cs="Times New Roman"/>
          <w:szCs w:val="24"/>
        </w:rPr>
        <w:t>τους,</w:t>
      </w:r>
      <w:r w:rsidRPr="00270347">
        <w:rPr>
          <w:rFonts w:eastAsia="Times New Roman" w:cs="Times New Roman"/>
          <w:szCs w:val="24"/>
        </w:rPr>
        <w:t xml:space="preserve"> για να αποδοθούν και τα υπόλοιπα σε σχέση με την αρχική σύμβαση</w:t>
      </w:r>
      <w:r>
        <w:rPr>
          <w:rFonts w:eastAsia="Times New Roman" w:cs="Times New Roman"/>
          <w:szCs w:val="24"/>
        </w:rPr>
        <w:t>.</w:t>
      </w:r>
    </w:p>
    <w:p w14:paraId="7ABC3CAA"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Κοντολογίς, υπάρχει αυτό το</w:t>
      </w:r>
      <w:r w:rsidRPr="00270347">
        <w:rPr>
          <w:rFonts w:eastAsia="Times New Roman" w:cs="Times New Roman"/>
          <w:szCs w:val="24"/>
        </w:rPr>
        <w:t xml:space="preserve"> επιχειρ</w:t>
      </w:r>
      <w:r w:rsidRPr="00270347">
        <w:rPr>
          <w:rFonts w:eastAsia="Times New Roman" w:cs="Times New Roman"/>
          <w:szCs w:val="24"/>
        </w:rPr>
        <w:t>ησιακό σχέδιο με την αύξηση του κεφαλαίου που επιδιώκουμε</w:t>
      </w:r>
      <w:r>
        <w:rPr>
          <w:rFonts w:eastAsia="Times New Roman" w:cs="Times New Roman"/>
          <w:szCs w:val="24"/>
        </w:rPr>
        <w:t xml:space="preserve"> για την αγορά πρώτων υλών</w:t>
      </w:r>
      <w:r w:rsidRPr="00270347">
        <w:rPr>
          <w:rFonts w:eastAsia="Times New Roman" w:cs="Times New Roman"/>
          <w:szCs w:val="24"/>
        </w:rPr>
        <w:t xml:space="preserve"> και εφόσον αγοραστούν οι πρώτες ύλες είναι βέβαιο ότι θα δουλέψουν όλες οι γραμμές παραγωγής και να ελπίσουμε ότι έτσι θα αποκτηθεί και η αναγκαία εξωστρέφεια</w:t>
      </w:r>
      <w:r>
        <w:rPr>
          <w:rFonts w:eastAsia="Times New Roman" w:cs="Times New Roman"/>
          <w:szCs w:val="24"/>
        </w:rPr>
        <w:t>.</w:t>
      </w:r>
    </w:p>
    <w:p w14:paraId="7ABC3CAB"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Ε</w:t>
      </w:r>
      <w:r w:rsidRPr="00270347">
        <w:rPr>
          <w:rFonts w:eastAsia="Times New Roman" w:cs="Times New Roman"/>
          <w:szCs w:val="24"/>
        </w:rPr>
        <w:t>ίναι μεγάλη</w:t>
      </w:r>
      <w:r w:rsidRPr="00270347">
        <w:rPr>
          <w:rFonts w:eastAsia="Times New Roman" w:cs="Times New Roman"/>
          <w:szCs w:val="24"/>
        </w:rPr>
        <w:t xml:space="preserve"> συζήτηση</w:t>
      </w:r>
      <w:r>
        <w:rPr>
          <w:rFonts w:eastAsia="Times New Roman" w:cs="Times New Roman"/>
          <w:szCs w:val="24"/>
        </w:rPr>
        <w:t>.</w:t>
      </w:r>
      <w:r w:rsidRPr="00270347">
        <w:rPr>
          <w:rFonts w:eastAsia="Times New Roman" w:cs="Times New Roman"/>
          <w:szCs w:val="24"/>
        </w:rPr>
        <w:t xml:space="preserve"> Θα σας έλεγα ότι υπάρχουν δυνατότητες παρουσίας των </w:t>
      </w:r>
      <w:r>
        <w:rPr>
          <w:rFonts w:eastAsia="Times New Roman" w:cs="Times New Roman"/>
          <w:szCs w:val="24"/>
        </w:rPr>
        <w:t>ΕΑΣ</w:t>
      </w:r>
      <w:r w:rsidRPr="00270347">
        <w:rPr>
          <w:rFonts w:eastAsia="Times New Roman" w:cs="Times New Roman"/>
          <w:szCs w:val="24"/>
        </w:rPr>
        <w:t xml:space="preserve"> και σε ξένες αγορές</w:t>
      </w:r>
      <w:r>
        <w:rPr>
          <w:rFonts w:eastAsia="Times New Roman" w:cs="Times New Roman"/>
          <w:szCs w:val="24"/>
        </w:rPr>
        <w:t>.</w:t>
      </w:r>
      <w:r w:rsidRPr="00270347">
        <w:rPr>
          <w:rFonts w:eastAsia="Times New Roman" w:cs="Times New Roman"/>
          <w:szCs w:val="24"/>
        </w:rPr>
        <w:t xml:space="preserve"> </w:t>
      </w:r>
      <w:r>
        <w:rPr>
          <w:rFonts w:eastAsia="Times New Roman" w:cs="Times New Roman"/>
          <w:szCs w:val="24"/>
        </w:rPr>
        <w:t>Α</w:t>
      </w:r>
      <w:r w:rsidRPr="00270347">
        <w:rPr>
          <w:rFonts w:eastAsia="Times New Roman" w:cs="Times New Roman"/>
          <w:szCs w:val="24"/>
        </w:rPr>
        <w:t xml:space="preserve">υτό </w:t>
      </w:r>
      <w:r>
        <w:rPr>
          <w:rFonts w:eastAsia="Times New Roman" w:cs="Times New Roman"/>
          <w:szCs w:val="24"/>
        </w:rPr>
        <w:t>όμως</w:t>
      </w:r>
      <w:r w:rsidRPr="00270347">
        <w:rPr>
          <w:rFonts w:eastAsia="Times New Roman" w:cs="Times New Roman"/>
          <w:szCs w:val="24"/>
        </w:rPr>
        <w:t xml:space="preserve"> προϋποθέτει την ευρωστία της εταιρείας και την ικανότητά της να συμπεριφέρεται </w:t>
      </w:r>
      <w:r>
        <w:rPr>
          <w:rFonts w:eastAsia="Times New Roman" w:cs="Times New Roman"/>
          <w:szCs w:val="24"/>
        </w:rPr>
        <w:t xml:space="preserve">εξωστρεφώς </w:t>
      </w:r>
      <w:r w:rsidRPr="00270347">
        <w:rPr>
          <w:rFonts w:eastAsia="Times New Roman" w:cs="Times New Roman"/>
          <w:szCs w:val="24"/>
        </w:rPr>
        <w:t>και όχι με την εσωστρέφεια η οποία επί χρόνια υπάρχει</w:t>
      </w:r>
      <w:r>
        <w:rPr>
          <w:rFonts w:eastAsia="Times New Roman" w:cs="Times New Roman"/>
          <w:szCs w:val="24"/>
        </w:rPr>
        <w:t xml:space="preserve"> και </w:t>
      </w:r>
      <w:r w:rsidRPr="00270347">
        <w:rPr>
          <w:rFonts w:eastAsia="Times New Roman" w:cs="Times New Roman"/>
          <w:szCs w:val="24"/>
        </w:rPr>
        <w:t xml:space="preserve">υπάρχει </w:t>
      </w:r>
      <w:r>
        <w:rPr>
          <w:rFonts w:eastAsia="Times New Roman" w:cs="Times New Roman"/>
          <w:szCs w:val="24"/>
        </w:rPr>
        <w:t>ως</w:t>
      </w:r>
      <w:r>
        <w:rPr>
          <w:rFonts w:eastAsia="Times New Roman" w:cs="Times New Roman"/>
          <w:szCs w:val="24"/>
        </w:rPr>
        <w:t xml:space="preserve"> η </w:t>
      </w:r>
      <w:r w:rsidRPr="00270347">
        <w:rPr>
          <w:rFonts w:eastAsia="Times New Roman" w:cs="Times New Roman"/>
          <w:szCs w:val="24"/>
        </w:rPr>
        <w:t>μεγάλη πληγή και το φρενάρισμα της εταιρείας</w:t>
      </w:r>
      <w:r>
        <w:rPr>
          <w:rFonts w:eastAsia="Times New Roman" w:cs="Times New Roman"/>
          <w:szCs w:val="24"/>
        </w:rPr>
        <w:t>.</w:t>
      </w:r>
    </w:p>
    <w:p w14:paraId="7ABC3CAC"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Ε</w:t>
      </w:r>
      <w:r w:rsidRPr="00270347">
        <w:rPr>
          <w:rFonts w:eastAsia="Times New Roman" w:cs="Times New Roman"/>
          <w:szCs w:val="24"/>
        </w:rPr>
        <w:t xml:space="preserve">τέθη ένα </w:t>
      </w:r>
      <w:r>
        <w:rPr>
          <w:rFonts w:eastAsia="Times New Roman" w:cs="Times New Roman"/>
          <w:szCs w:val="24"/>
        </w:rPr>
        <w:t>ερώτημα</w:t>
      </w:r>
      <w:r w:rsidRPr="00270347">
        <w:rPr>
          <w:rFonts w:eastAsia="Times New Roman" w:cs="Times New Roman"/>
          <w:szCs w:val="24"/>
        </w:rPr>
        <w:t xml:space="preserve"> από τη μεριά </w:t>
      </w:r>
      <w:r>
        <w:rPr>
          <w:rFonts w:eastAsia="Times New Roman" w:cs="Times New Roman"/>
          <w:szCs w:val="24"/>
        </w:rPr>
        <w:t>σας.</w:t>
      </w:r>
      <w:r w:rsidRPr="00270347">
        <w:rPr>
          <w:rFonts w:eastAsia="Times New Roman" w:cs="Times New Roman"/>
          <w:szCs w:val="24"/>
        </w:rPr>
        <w:t xml:space="preserve"> </w:t>
      </w:r>
      <w:r>
        <w:rPr>
          <w:rFonts w:eastAsia="Times New Roman" w:cs="Times New Roman"/>
          <w:szCs w:val="24"/>
        </w:rPr>
        <w:t>Π</w:t>
      </w:r>
      <w:r w:rsidRPr="00270347">
        <w:rPr>
          <w:rFonts w:eastAsia="Times New Roman" w:cs="Times New Roman"/>
          <w:szCs w:val="24"/>
        </w:rPr>
        <w:t>οια είναι η βούληση</w:t>
      </w:r>
      <w:r>
        <w:rPr>
          <w:rFonts w:eastAsia="Times New Roman" w:cs="Times New Roman"/>
          <w:szCs w:val="24"/>
        </w:rPr>
        <w:t>,</w:t>
      </w:r>
      <w:r w:rsidRPr="00270347">
        <w:rPr>
          <w:rFonts w:eastAsia="Times New Roman" w:cs="Times New Roman"/>
          <w:szCs w:val="24"/>
        </w:rPr>
        <w:t xml:space="preserve"> </w:t>
      </w:r>
      <w:r>
        <w:rPr>
          <w:rFonts w:eastAsia="Times New Roman" w:cs="Times New Roman"/>
          <w:szCs w:val="24"/>
        </w:rPr>
        <w:t>π</w:t>
      </w:r>
      <w:r w:rsidRPr="00270347">
        <w:rPr>
          <w:rFonts w:eastAsia="Times New Roman" w:cs="Times New Roman"/>
          <w:szCs w:val="24"/>
        </w:rPr>
        <w:t>οια είναι η πρόθεση</w:t>
      </w:r>
      <w:r>
        <w:rPr>
          <w:rFonts w:eastAsia="Times New Roman" w:cs="Times New Roman"/>
          <w:szCs w:val="24"/>
        </w:rPr>
        <w:t xml:space="preserve"> -και ε</w:t>
      </w:r>
      <w:r w:rsidRPr="00270347">
        <w:rPr>
          <w:rFonts w:eastAsia="Times New Roman" w:cs="Times New Roman"/>
          <w:szCs w:val="24"/>
        </w:rPr>
        <w:t xml:space="preserve">ίναι σωστό το ερώτημά </w:t>
      </w:r>
      <w:r>
        <w:rPr>
          <w:rFonts w:eastAsia="Times New Roman" w:cs="Times New Roman"/>
          <w:szCs w:val="24"/>
        </w:rPr>
        <w:t>σας-</w:t>
      </w:r>
      <w:r w:rsidRPr="00270347">
        <w:rPr>
          <w:rFonts w:eastAsia="Times New Roman" w:cs="Times New Roman"/>
          <w:szCs w:val="24"/>
        </w:rPr>
        <w:t xml:space="preserve"> αναφορικά με την παρουσία των </w:t>
      </w:r>
      <w:r>
        <w:rPr>
          <w:rFonts w:eastAsia="Times New Roman" w:cs="Times New Roman"/>
          <w:szCs w:val="24"/>
        </w:rPr>
        <w:t>ΕΑΣ;</w:t>
      </w:r>
      <w:r w:rsidRPr="00270347">
        <w:rPr>
          <w:rFonts w:eastAsia="Times New Roman" w:cs="Times New Roman"/>
          <w:szCs w:val="24"/>
        </w:rPr>
        <w:t xml:space="preserve"> </w:t>
      </w:r>
      <w:r>
        <w:rPr>
          <w:rFonts w:eastAsia="Times New Roman" w:cs="Times New Roman"/>
          <w:szCs w:val="24"/>
        </w:rPr>
        <w:t>Τ</w:t>
      </w:r>
      <w:r w:rsidRPr="00270347">
        <w:rPr>
          <w:rFonts w:eastAsia="Times New Roman" w:cs="Times New Roman"/>
          <w:szCs w:val="24"/>
        </w:rPr>
        <w:t>α θέλουμε</w:t>
      </w:r>
      <w:r>
        <w:rPr>
          <w:rFonts w:eastAsia="Times New Roman" w:cs="Times New Roman"/>
          <w:szCs w:val="24"/>
        </w:rPr>
        <w:t xml:space="preserve"> τα Ελληνικά Αμυντικά Συστήματα; Πρέπει να σας πω </w:t>
      </w:r>
      <w:r>
        <w:rPr>
          <w:rFonts w:eastAsia="Times New Roman" w:cs="Times New Roman"/>
          <w:szCs w:val="24"/>
        </w:rPr>
        <w:t>ότι τα θέλουμε. Τ</w:t>
      </w:r>
      <w:r w:rsidRPr="00270347">
        <w:rPr>
          <w:rFonts w:eastAsia="Times New Roman" w:cs="Times New Roman"/>
          <w:szCs w:val="24"/>
        </w:rPr>
        <w:t xml:space="preserve">α </w:t>
      </w:r>
      <w:r w:rsidRPr="00270347">
        <w:rPr>
          <w:rFonts w:eastAsia="Times New Roman" w:cs="Times New Roman"/>
          <w:szCs w:val="24"/>
        </w:rPr>
        <w:lastRenderedPageBreak/>
        <w:t>χρειαζόμαστε</w:t>
      </w:r>
      <w:r>
        <w:rPr>
          <w:rFonts w:eastAsia="Times New Roman" w:cs="Times New Roman"/>
          <w:szCs w:val="24"/>
        </w:rPr>
        <w:t>.</w:t>
      </w:r>
      <w:r w:rsidRPr="00270347">
        <w:rPr>
          <w:rFonts w:eastAsia="Times New Roman" w:cs="Times New Roman"/>
          <w:szCs w:val="24"/>
        </w:rPr>
        <w:t xml:space="preserve"> </w:t>
      </w:r>
      <w:r>
        <w:rPr>
          <w:rFonts w:eastAsia="Times New Roman" w:cs="Times New Roman"/>
          <w:szCs w:val="24"/>
        </w:rPr>
        <w:t>Τ</w:t>
      </w:r>
      <w:r w:rsidRPr="00270347">
        <w:rPr>
          <w:rFonts w:eastAsia="Times New Roman" w:cs="Times New Roman"/>
          <w:szCs w:val="24"/>
        </w:rPr>
        <w:t xml:space="preserve">α χρειαζόμαστε και γιατί δουλεύουν άνθρωποι εκεί και γιατί χρειάζονται τα </w:t>
      </w:r>
      <w:r>
        <w:rPr>
          <w:rFonts w:eastAsia="Times New Roman" w:cs="Times New Roman"/>
          <w:szCs w:val="24"/>
        </w:rPr>
        <w:t>ΕΑΣ</w:t>
      </w:r>
      <w:r w:rsidRPr="00270347">
        <w:rPr>
          <w:rFonts w:eastAsia="Times New Roman" w:cs="Times New Roman"/>
          <w:szCs w:val="24"/>
        </w:rPr>
        <w:t xml:space="preserve"> οι Ένοπλες Δυνάμεις </w:t>
      </w:r>
      <w:r>
        <w:rPr>
          <w:rFonts w:eastAsia="Times New Roman" w:cs="Times New Roman"/>
          <w:szCs w:val="24"/>
        </w:rPr>
        <w:t xml:space="preserve">μας, με ό,τι έχει </w:t>
      </w:r>
      <w:r w:rsidRPr="00270347">
        <w:rPr>
          <w:rFonts w:eastAsia="Times New Roman" w:cs="Times New Roman"/>
          <w:szCs w:val="24"/>
        </w:rPr>
        <w:t xml:space="preserve">ως συνεπαγωγή αυτό το οποίο σας λέω και γιατί </w:t>
      </w:r>
      <w:r>
        <w:rPr>
          <w:rFonts w:eastAsia="Times New Roman" w:cs="Times New Roman"/>
          <w:szCs w:val="24"/>
        </w:rPr>
        <w:t>π</w:t>
      </w:r>
      <w:r w:rsidRPr="00270347">
        <w:rPr>
          <w:rFonts w:eastAsia="Times New Roman" w:cs="Times New Roman"/>
          <w:szCs w:val="24"/>
        </w:rPr>
        <w:t>ράγματι είναι δυνατόν στη βάση μιας ουσιαστικής</w:t>
      </w:r>
      <w:r>
        <w:rPr>
          <w:rFonts w:eastAsia="Times New Roman" w:cs="Times New Roman"/>
          <w:szCs w:val="24"/>
        </w:rPr>
        <w:t xml:space="preserve"> -ό</w:t>
      </w:r>
      <w:r w:rsidRPr="00270347">
        <w:rPr>
          <w:rFonts w:eastAsia="Times New Roman" w:cs="Times New Roman"/>
          <w:szCs w:val="24"/>
        </w:rPr>
        <w:t>χι τυπικ</w:t>
      </w:r>
      <w:r>
        <w:rPr>
          <w:rFonts w:eastAsia="Times New Roman" w:cs="Times New Roman"/>
          <w:szCs w:val="24"/>
        </w:rPr>
        <w:t>ή</w:t>
      </w:r>
      <w:r w:rsidRPr="00270347">
        <w:rPr>
          <w:rFonts w:eastAsia="Times New Roman" w:cs="Times New Roman"/>
          <w:szCs w:val="24"/>
        </w:rPr>
        <w:t>ς</w:t>
      </w:r>
      <w:r>
        <w:rPr>
          <w:rFonts w:eastAsia="Times New Roman" w:cs="Times New Roman"/>
          <w:szCs w:val="24"/>
        </w:rPr>
        <w:t>-</w:t>
      </w:r>
      <w:r w:rsidRPr="00270347">
        <w:rPr>
          <w:rFonts w:eastAsia="Times New Roman" w:cs="Times New Roman"/>
          <w:szCs w:val="24"/>
        </w:rPr>
        <w:t xml:space="preserve"> εξυγίανσης</w:t>
      </w:r>
      <w:r>
        <w:rPr>
          <w:rFonts w:eastAsia="Times New Roman" w:cs="Times New Roman"/>
          <w:szCs w:val="24"/>
        </w:rPr>
        <w:t>.</w:t>
      </w:r>
      <w:r w:rsidRPr="00270347">
        <w:rPr>
          <w:rFonts w:eastAsia="Times New Roman" w:cs="Times New Roman"/>
          <w:szCs w:val="24"/>
        </w:rPr>
        <w:t xml:space="preserve"> </w:t>
      </w:r>
      <w:r>
        <w:rPr>
          <w:rFonts w:eastAsia="Times New Roman" w:cs="Times New Roman"/>
          <w:szCs w:val="24"/>
        </w:rPr>
        <w:t>Θ</w:t>
      </w:r>
      <w:r w:rsidRPr="00270347">
        <w:rPr>
          <w:rFonts w:eastAsia="Times New Roman" w:cs="Times New Roman"/>
          <w:szCs w:val="24"/>
        </w:rPr>
        <w:t>α επιχειρήσουμε με την αύξηση του κεφαλαίου να έχουμε την εκκίνηση της εξυγίανσης και μπορούν να πάνε καλά</w:t>
      </w:r>
      <w:r>
        <w:rPr>
          <w:rFonts w:eastAsia="Times New Roman" w:cs="Times New Roman"/>
          <w:szCs w:val="24"/>
        </w:rPr>
        <w:t>.</w:t>
      </w:r>
    </w:p>
    <w:p w14:paraId="7ABC3CAD" w14:textId="77777777" w:rsidR="00623672" w:rsidRDefault="00394BEF">
      <w:pPr>
        <w:spacing w:line="600" w:lineRule="auto"/>
        <w:ind w:firstLine="720"/>
        <w:jc w:val="both"/>
        <w:rPr>
          <w:rFonts w:eastAsia="Times New Roman" w:cs="Times New Roman"/>
          <w:szCs w:val="24"/>
        </w:rPr>
      </w:pPr>
      <w:r w:rsidRPr="00270347">
        <w:rPr>
          <w:rFonts w:eastAsia="Times New Roman" w:cs="Times New Roman"/>
          <w:szCs w:val="24"/>
        </w:rPr>
        <w:t>Ευχαριστώ</w:t>
      </w:r>
      <w:r>
        <w:rPr>
          <w:rFonts w:eastAsia="Times New Roman" w:cs="Times New Roman"/>
          <w:szCs w:val="24"/>
        </w:rPr>
        <w:t>.</w:t>
      </w:r>
    </w:p>
    <w:p w14:paraId="7ABC3CAE" w14:textId="77777777" w:rsidR="00623672" w:rsidRDefault="00394BEF">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Και εγώ ευχαριστώ, κύριε Υπουργέ. </w:t>
      </w:r>
    </w:p>
    <w:p w14:paraId="7ABC3CAF" w14:textId="77777777" w:rsidR="00623672" w:rsidRDefault="00394BEF">
      <w:pPr>
        <w:spacing w:line="600" w:lineRule="auto"/>
        <w:ind w:firstLine="720"/>
        <w:jc w:val="both"/>
        <w:rPr>
          <w:rFonts w:eastAsia="Times New Roman" w:cs="Times New Roman"/>
          <w:szCs w:val="24"/>
        </w:rPr>
      </w:pPr>
      <w:r>
        <w:rPr>
          <w:rFonts w:eastAsia="Times New Roman" w:cs="Times New Roman"/>
          <w:szCs w:val="24"/>
        </w:rPr>
        <w:t>Ο</w:t>
      </w:r>
      <w:r w:rsidRPr="00270347">
        <w:rPr>
          <w:rFonts w:eastAsia="Times New Roman" w:cs="Times New Roman"/>
          <w:szCs w:val="24"/>
        </w:rPr>
        <w:t xml:space="preserve">λοκληρώθηκε η συζήτηση των </w:t>
      </w:r>
      <w:r>
        <w:rPr>
          <w:rFonts w:eastAsia="Times New Roman" w:cs="Times New Roman"/>
          <w:szCs w:val="24"/>
        </w:rPr>
        <w:t xml:space="preserve">επίκαιρων ερωτήσεων. </w:t>
      </w:r>
    </w:p>
    <w:p w14:paraId="7ABC3CB0" w14:textId="77777777" w:rsidR="00623672" w:rsidRDefault="00394BEF">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7ABC3CB1" w14:textId="77777777" w:rsidR="00623672" w:rsidRDefault="00394BEF">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7ABC3CB2" w14:textId="77777777" w:rsidR="00623672" w:rsidRDefault="00394BEF">
      <w:pPr>
        <w:tabs>
          <w:tab w:val="left" w:pos="2738"/>
          <w:tab w:val="center" w:pos="4753"/>
          <w:tab w:val="left" w:pos="5723"/>
        </w:tabs>
        <w:spacing w:line="600" w:lineRule="auto"/>
        <w:ind w:firstLine="720"/>
        <w:jc w:val="both"/>
        <w:rPr>
          <w:rFonts w:eastAsia="Times New Roman" w:cs="Times New Roman"/>
          <w:szCs w:val="24"/>
        </w:rPr>
      </w:pPr>
      <w:r w:rsidRPr="00F82855">
        <w:rPr>
          <w:rFonts w:eastAsia="Times New Roman" w:cs="Times New Roman"/>
          <w:b/>
          <w:szCs w:val="24"/>
        </w:rPr>
        <w:t xml:space="preserve">ΠΡΟΕΔΡΕΥΩΝ (Δημήτριος </w:t>
      </w:r>
      <w:proofErr w:type="spellStart"/>
      <w:r w:rsidRPr="00F82855">
        <w:rPr>
          <w:rFonts w:eastAsia="Times New Roman" w:cs="Times New Roman"/>
          <w:b/>
          <w:szCs w:val="24"/>
        </w:rPr>
        <w:t>Κρεμαστινός</w:t>
      </w:r>
      <w:proofErr w:type="spellEnd"/>
      <w:r w:rsidRPr="00F82855">
        <w:rPr>
          <w:rFonts w:eastAsia="Times New Roman" w:cs="Times New Roman"/>
          <w:b/>
          <w:szCs w:val="24"/>
        </w:rPr>
        <w:t>):</w:t>
      </w:r>
      <w:r>
        <w:rPr>
          <w:rFonts w:eastAsia="Times New Roman" w:cs="Times New Roman"/>
          <w:b/>
          <w:szCs w:val="24"/>
        </w:rPr>
        <w:t xml:space="preserve"> </w:t>
      </w:r>
      <w:r w:rsidRPr="00C76C56">
        <w:rPr>
          <w:rFonts w:eastAsia="Times New Roman" w:cs="Times New Roman"/>
          <w:szCs w:val="24"/>
        </w:rPr>
        <w:t xml:space="preserve">Με τη </w:t>
      </w:r>
      <w:r>
        <w:rPr>
          <w:rFonts w:eastAsia="Times New Roman" w:cs="Times New Roman"/>
          <w:szCs w:val="24"/>
        </w:rPr>
        <w:t xml:space="preserve">συναίνεση του Τμήματος και ώρα 18.39΄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αύριο, ημέρα Τετάρτη 1</w:t>
      </w:r>
      <w:r w:rsidRPr="004E0A7D">
        <w:rPr>
          <w:rFonts w:eastAsia="Times New Roman" w:cs="Times New Roman"/>
          <w:szCs w:val="24"/>
          <w:vertAlign w:val="superscript"/>
        </w:rPr>
        <w:t>η</w:t>
      </w:r>
      <w:r>
        <w:rPr>
          <w:rFonts w:eastAsia="Times New Roman" w:cs="Times New Roman"/>
          <w:szCs w:val="24"/>
        </w:rPr>
        <w:t xml:space="preserve"> Αυγούστου 2</w:t>
      </w:r>
      <w:r>
        <w:rPr>
          <w:rFonts w:eastAsia="Times New Roman" w:cs="Times New Roman"/>
          <w:szCs w:val="24"/>
        </w:rPr>
        <w:t>018 και ώρα 12</w:t>
      </w:r>
      <w:r w:rsidRPr="00C76C56">
        <w:rPr>
          <w:rFonts w:eastAsia="Times New Roman" w:cs="Times New Roman"/>
          <w:szCs w:val="24"/>
        </w:rPr>
        <w:t>.00΄, με α</w:t>
      </w:r>
      <w:r>
        <w:rPr>
          <w:rFonts w:eastAsia="Times New Roman" w:cs="Times New Roman"/>
          <w:szCs w:val="24"/>
        </w:rPr>
        <w:t>ντικείμενο εργασιών του Τμήματος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θα διανεμηθεί. </w:t>
      </w:r>
      <w:r w:rsidRPr="00C76C56">
        <w:rPr>
          <w:rFonts w:eastAsia="Times New Roman" w:cs="Times New Roman"/>
          <w:szCs w:val="24"/>
        </w:rPr>
        <w:t xml:space="preserve"> </w:t>
      </w:r>
    </w:p>
    <w:p w14:paraId="7ABC3CB3" w14:textId="77777777" w:rsidR="00623672" w:rsidRDefault="00394BEF">
      <w:pPr>
        <w:spacing w:line="600" w:lineRule="auto"/>
        <w:jc w:val="both"/>
        <w:rPr>
          <w:rFonts w:eastAsia="Times New Roman" w:cs="Times New Roman"/>
          <w:szCs w:val="24"/>
        </w:rPr>
      </w:pPr>
      <w:r w:rsidRPr="00C76C56">
        <w:rPr>
          <w:rFonts w:eastAsia="Times New Roman" w:cs="Times New Roman"/>
          <w:b/>
          <w:bCs/>
          <w:szCs w:val="24"/>
        </w:rPr>
        <w:lastRenderedPageBreak/>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ΟΙ ΓΡΑΜΜΑΤΕΙΣ</w:t>
      </w:r>
      <w:r w:rsidRPr="00C76C56">
        <w:rPr>
          <w:rFonts w:eastAsia="Times New Roman" w:cs="Times New Roman"/>
          <w:szCs w:val="24"/>
        </w:rPr>
        <w:t xml:space="preserve"> </w:t>
      </w:r>
      <w:r>
        <w:rPr>
          <w:rFonts w:eastAsia="Times New Roman" w:cs="Times New Roman"/>
          <w:szCs w:val="24"/>
        </w:rPr>
        <w:t xml:space="preserve"> </w:t>
      </w:r>
    </w:p>
    <w:p w14:paraId="7ABC3CB4" w14:textId="77777777" w:rsidR="00623672" w:rsidRDefault="00623672">
      <w:pPr>
        <w:tabs>
          <w:tab w:val="left" w:pos="7375"/>
        </w:tabs>
        <w:rPr>
          <w:rFonts w:eastAsia="Times New Roman" w:cs="Times New Roman"/>
          <w:szCs w:val="24"/>
        </w:rPr>
      </w:pPr>
    </w:p>
    <w:sectPr w:rsidR="006236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J9uoQ01a8XmBRwWsjB1cAa9GQsg=" w:salt="o1LHqKW2FVnf+zRuKh/J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72"/>
    <w:rsid w:val="00394BEF"/>
    <w:rsid w:val="00623672"/>
    <w:rsid w:val="00BB21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3C4E"/>
  <w15:docId w15:val="{889DA584-E5F2-4AFD-BE0B-2156EE36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13C2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13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680</MetadataID>
    <Session xmlns="641f345b-441b-4b81-9152-adc2e73ba5e1">Α´</Session>
    <Date xmlns="641f345b-441b-4b81-9152-adc2e73ba5e1">2018-07-30T21:00:00+00:00</Date>
    <Status xmlns="641f345b-441b-4b81-9152-adc2e73ba5e1">
      <Url>http://srv-sp1/praktika/Lists/Incoming_Metadata/EditForm.aspx?ID=680&amp;Source=/praktika/Recordings_Library/Forms/AllItems.aspx</Url>
      <Description>Δημοσιεύτηκε</Description>
    </Status>
    <Meeting xmlns="641f345b-441b-4b81-9152-adc2e73ba5e1">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601ADC-FC16-4598-A9B6-6B6C27CC01A4}">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3EB33E4-B2B7-4166-9E4C-C68CC0857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DBC1B9-5FD7-4CCE-8635-FC5A0876FF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4433</Words>
  <Characters>23942</Characters>
  <Application>Microsoft Office Word</Application>
  <DocSecurity>0</DocSecurity>
  <Lines>199</Lines>
  <Paragraphs>56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2018-09-04T10:13:00Z</dcterms:created>
  <dcterms:modified xsi:type="dcterms:W3CDTF">2018-09-04T10:13:00Z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