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FA4AE" w14:textId="77777777" w:rsidR="007D146B" w:rsidRPr="007D146B" w:rsidRDefault="007D146B" w:rsidP="007D146B">
      <w:pPr>
        <w:spacing w:after="0" w:line="360" w:lineRule="auto"/>
        <w:rPr>
          <w:ins w:id="0" w:author="Φλούδα Χριστίνα" w:date="2017-03-28T13:24:00Z"/>
          <w:rFonts w:eastAsia="Times New Roman"/>
          <w:szCs w:val="24"/>
          <w:lang w:eastAsia="en-US"/>
        </w:rPr>
      </w:pPr>
      <w:ins w:id="1" w:author="Φλούδα Χριστίνα" w:date="2017-03-28T13:24:00Z">
        <w:r w:rsidRPr="007D146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4D6747" w14:textId="77777777" w:rsidR="007D146B" w:rsidRPr="007D146B" w:rsidRDefault="007D146B" w:rsidP="007D146B">
      <w:pPr>
        <w:spacing w:after="0" w:line="360" w:lineRule="auto"/>
        <w:rPr>
          <w:ins w:id="2" w:author="Φλούδα Χριστίνα" w:date="2017-03-28T13:24:00Z"/>
          <w:rFonts w:eastAsia="Times New Roman"/>
          <w:szCs w:val="24"/>
          <w:lang w:eastAsia="en-US"/>
        </w:rPr>
      </w:pPr>
    </w:p>
    <w:p w14:paraId="0E7FCDE3" w14:textId="77777777" w:rsidR="007D146B" w:rsidRPr="007D146B" w:rsidRDefault="007D146B" w:rsidP="007D146B">
      <w:pPr>
        <w:spacing w:after="0" w:line="360" w:lineRule="auto"/>
        <w:rPr>
          <w:ins w:id="3" w:author="Φλούδα Χριστίνα" w:date="2017-03-28T13:24:00Z"/>
          <w:rFonts w:eastAsia="Times New Roman"/>
          <w:szCs w:val="24"/>
          <w:lang w:eastAsia="en-US"/>
        </w:rPr>
      </w:pPr>
      <w:ins w:id="4" w:author="Φλούδα Χριστίνα" w:date="2017-03-28T13:24:00Z">
        <w:r w:rsidRPr="007D146B">
          <w:rPr>
            <w:rFonts w:eastAsia="Times New Roman"/>
            <w:szCs w:val="24"/>
            <w:lang w:eastAsia="en-US"/>
          </w:rPr>
          <w:t>ΠΙΝΑΚΑΣ ΠΕΡΙΕΧΟΜΕΝΩΝ</w:t>
        </w:r>
      </w:ins>
    </w:p>
    <w:p w14:paraId="580A2EB1" w14:textId="77777777" w:rsidR="007D146B" w:rsidRPr="007D146B" w:rsidRDefault="007D146B" w:rsidP="007D146B">
      <w:pPr>
        <w:spacing w:after="0" w:line="360" w:lineRule="auto"/>
        <w:rPr>
          <w:ins w:id="5" w:author="Φλούδα Χριστίνα" w:date="2017-03-28T13:24:00Z"/>
          <w:rFonts w:eastAsia="Times New Roman"/>
          <w:szCs w:val="24"/>
          <w:lang w:eastAsia="en-US"/>
        </w:rPr>
      </w:pPr>
      <w:ins w:id="6" w:author="Φλούδα Χριστίνα" w:date="2017-03-28T13:24:00Z">
        <w:r w:rsidRPr="007D146B">
          <w:rPr>
            <w:rFonts w:eastAsia="Times New Roman"/>
            <w:szCs w:val="24"/>
            <w:lang w:eastAsia="en-US"/>
          </w:rPr>
          <w:t xml:space="preserve">ΙΖ΄ ΠΕΡΙΟΔΟΣ </w:t>
        </w:r>
      </w:ins>
    </w:p>
    <w:p w14:paraId="19AE231B" w14:textId="77777777" w:rsidR="007D146B" w:rsidRPr="007D146B" w:rsidRDefault="007D146B" w:rsidP="007D146B">
      <w:pPr>
        <w:spacing w:after="0" w:line="360" w:lineRule="auto"/>
        <w:rPr>
          <w:ins w:id="7" w:author="Φλούδα Χριστίνα" w:date="2017-03-28T13:24:00Z"/>
          <w:rFonts w:eastAsia="Times New Roman"/>
          <w:szCs w:val="24"/>
          <w:lang w:eastAsia="en-US"/>
        </w:rPr>
      </w:pPr>
      <w:ins w:id="8" w:author="Φλούδα Χριστίνα" w:date="2017-03-28T13:24:00Z">
        <w:r w:rsidRPr="007D146B">
          <w:rPr>
            <w:rFonts w:eastAsia="Times New Roman"/>
            <w:szCs w:val="24"/>
            <w:lang w:eastAsia="en-US"/>
          </w:rPr>
          <w:t>ΠΡΟΕΔΡΕΥΟΜΕΝΗΣ ΚΟΙΝΟΒΟΥΛΕΥΤΙΚΗΣ ΔΗΜΟΚΡΑΤΙΑΣ</w:t>
        </w:r>
      </w:ins>
    </w:p>
    <w:p w14:paraId="48857E60" w14:textId="77777777" w:rsidR="007D146B" w:rsidRPr="007D146B" w:rsidRDefault="007D146B" w:rsidP="007D146B">
      <w:pPr>
        <w:spacing w:after="0" w:line="360" w:lineRule="auto"/>
        <w:rPr>
          <w:ins w:id="9" w:author="Φλούδα Χριστίνα" w:date="2017-03-28T13:24:00Z"/>
          <w:rFonts w:eastAsia="Times New Roman"/>
          <w:szCs w:val="24"/>
          <w:lang w:eastAsia="en-US"/>
        </w:rPr>
      </w:pPr>
      <w:ins w:id="10" w:author="Φλούδα Χριστίνα" w:date="2017-03-28T13:24:00Z">
        <w:r w:rsidRPr="007D146B">
          <w:rPr>
            <w:rFonts w:eastAsia="Times New Roman"/>
            <w:szCs w:val="24"/>
            <w:lang w:eastAsia="en-US"/>
          </w:rPr>
          <w:t>ΣΥΝΟΔΟΣ Β΄</w:t>
        </w:r>
      </w:ins>
    </w:p>
    <w:p w14:paraId="444E1239" w14:textId="77777777" w:rsidR="007D146B" w:rsidRPr="007D146B" w:rsidRDefault="007D146B" w:rsidP="007D146B">
      <w:pPr>
        <w:spacing w:after="0" w:line="360" w:lineRule="auto"/>
        <w:rPr>
          <w:ins w:id="11" w:author="Φλούδα Χριστίνα" w:date="2017-03-28T13:24:00Z"/>
          <w:rFonts w:eastAsia="Times New Roman"/>
          <w:szCs w:val="24"/>
          <w:lang w:eastAsia="en-US"/>
        </w:rPr>
      </w:pPr>
    </w:p>
    <w:p w14:paraId="021DFD63" w14:textId="05101E3E" w:rsidR="007D146B" w:rsidRPr="007D146B" w:rsidRDefault="007D146B" w:rsidP="007D146B">
      <w:pPr>
        <w:spacing w:after="0" w:line="360" w:lineRule="auto"/>
        <w:rPr>
          <w:ins w:id="12" w:author="Φλούδα Χριστίνα" w:date="2017-03-28T13:24:00Z"/>
          <w:rFonts w:eastAsia="Times New Roman"/>
          <w:szCs w:val="24"/>
          <w:lang w:eastAsia="en-US"/>
        </w:rPr>
      </w:pPr>
      <w:ins w:id="13" w:author="Φλούδα Χριστίνα" w:date="2017-03-28T13:24:00Z">
        <w:r w:rsidRPr="007D146B">
          <w:rPr>
            <w:rFonts w:eastAsia="Times New Roman"/>
            <w:szCs w:val="24"/>
            <w:lang w:eastAsia="en-US"/>
          </w:rPr>
          <w:t xml:space="preserve">ΣΥΝΕΔΡΙΑΣΗ </w:t>
        </w:r>
        <w:r w:rsidRPr="0003093F">
          <w:rPr>
            <w:rFonts w:eastAsia="Times New Roman"/>
            <w:szCs w:val="24"/>
          </w:rPr>
          <w:t>ϞΓ΄</w:t>
        </w:r>
        <w:bookmarkStart w:id="14" w:name="_GoBack"/>
        <w:bookmarkEnd w:id="14"/>
      </w:ins>
    </w:p>
    <w:p w14:paraId="538E68EC" w14:textId="77777777" w:rsidR="007D146B" w:rsidRPr="007D146B" w:rsidRDefault="007D146B" w:rsidP="007D146B">
      <w:pPr>
        <w:spacing w:after="0" w:line="360" w:lineRule="auto"/>
        <w:rPr>
          <w:ins w:id="15" w:author="Φλούδα Χριστίνα" w:date="2017-03-28T13:24:00Z"/>
          <w:rFonts w:eastAsia="Times New Roman"/>
          <w:szCs w:val="24"/>
          <w:lang w:eastAsia="en-US"/>
        </w:rPr>
      </w:pPr>
      <w:ins w:id="16" w:author="Φλούδα Χριστίνα" w:date="2017-03-28T13:24:00Z">
        <w:r w:rsidRPr="007D146B">
          <w:rPr>
            <w:rFonts w:eastAsia="Times New Roman"/>
            <w:szCs w:val="24"/>
            <w:lang w:eastAsia="en-US"/>
          </w:rPr>
          <w:t>Δευτέρα  20 Μαρτίου 2017</w:t>
        </w:r>
      </w:ins>
    </w:p>
    <w:p w14:paraId="195C1B27" w14:textId="77777777" w:rsidR="007D146B" w:rsidRPr="007D146B" w:rsidRDefault="007D146B" w:rsidP="007D146B">
      <w:pPr>
        <w:spacing w:after="0" w:line="360" w:lineRule="auto"/>
        <w:rPr>
          <w:ins w:id="17" w:author="Φλούδα Χριστίνα" w:date="2017-03-28T13:24:00Z"/>
          <w:rFonts w:eastAsia="Times New Roman"/>
          <w:szCs w:val="24"/>
          <w:lang w:eastAsia="en-US"/>
        </w:rPr>
      </w:pPr>
    </w:p>
    <w:p w14:paraId="7D8A637B" w14:textId="77777777" w:rsidR="007D146B" w:rsidRPr="007D146B" w:rsidRDefault="007D146B" w:rsidP="007D146B">
      <w:pPr>
        <w:spacing w:after="0" w:line="360" w:lineRule="auto"/>
        <w:rPr>
          <w:ins w:id="18" w:author="Φλούδα Χριστίνα" w:date="2017-03-28T13:24:00Z"/>
          <w:rFonts w:eastAsia="Times New Roman"/>
          <w:szCs w:val="24"/>
          <w:lang w:eastAsia="en-US"/>
        </w:rPr>
      </w:pPr>
      <w:ins w:id="19" w:author="Φλούδα Χριστίνα" w:date="2017-03-28T13:24:00Z">
        <w:r w:rsidRPr="007D146B">
          <w:rPr>
            <w:rFonts w:eastAsia="Times New Roman"/>
            <w:szCs w:val="24"/>
            <w:lang w:eastAsia="en-US"/>
          </w:rPr>
          <w:t>ΘΕΜΑΤΑ</w:t>
        </w:r>
      </w:ins>
    </w:p>
    <w:p w14:paraId="41176E5A" w14:textId="77777777" w:rsidR="007D146B" w:rsidRPr="007D146B" w:rsidRDefault="007D146B" w:rsidP="007D146B">
      <w:pPr>
        <w:spacing w:after="0" w:line="360" w:lineRule="auto"/>
        <w:rPr>
          <w:ins w:id="20" w:author="Φλούδα Χριστίνα" w:date="2017-03-28T13:24:00Z"/>
          <w:rFonts w:eastAsia="Times New Roman"/>
          <w:szCs w:val="24"/>
          <w:lang w:eastAsia="en-US"/>
        </w:rPr>
      </w:pPr>
      <w:ins w:id="21" w:author="Φλούδα Χριστίνα" w:date="2017-03-28T13:24:00Z">
        <w:r w:rsidRPr="007D146B">
          <w:rPr>
            <w:rFonts w:eastAsia="Times New Roman"/>
            <w:szCs w:val="24"/>
            <w:lang w:eastAsia="en-US"/>
          </w:rPr>
          <w:t xml:space="preserve"> </w:t>
        </w:r>
        <w:r w:rsidRPr="007D146B">
          <w:rPr>
            <w:rFonts w:eastAsia="Times New Roman"/>
            <w:szCs w:val="24"/>
            <w:lang w:eastAsia="en-US"/>
          </w:rPr>
          <w:br/>
          <w:t xml:space="preserve">Α. ΕΙΔΙΚΑ ΘΕΜΑΤΑ </w:t>
        </w:r>
        <w:r w:rsidRPr="007D146B">
          <w:rPr>
            <w:rFonts w:eastAsia="Times New Roman"/>
            <w:szCs w:val="24"/>
            <w:lang w:eastAsia="en-US"/>
          </w:rPr>
          <w:br/>
          <w:t xml:space="preserve">1. Επικύρωση Πρακτικών, σελ. </w:t>
        </w:r>
        <w:r w:rsidRPr="007D146B">
          <w:rPr>
            <w:rFonts w:eastAsia="Times New Roman"/>
            <w:szCs w:val="24"/>
            <w:lang w:eastAsia="en-US"/>
          </w:rPr>
          <w:br/>
          <w:t xml:space="preserve">2. Ανακοινώνεται ότι τη συνεδρίαση παρακολουθούν μαθητές από το 26ο Δημοτικό Σχολείο Θεσσαλονίκης, από  το Δημοτικό Σχολείο </w:t>
        </w:r>
        <w:proofErr w:type="spellStart"/>
        <w:r w:rsidRPr="007D146B">
          <w:rPr>
            <w:rFonts w:eastAsia="Times New Roman"/>
            <w:szCs w:val="24"/>
            <w:lang w:eastAsia="en-US"/>
          </w:rPr>
          <w:t>Σιναράδων</w:t>
        </w:r>
        <w:proofErr w:type="spellEnd"/>
        <w:r w:rsidRPr="007D146B">
          <w:rPr>
            <w:rFonts w:eastAsia="Times New Roman"/>
            <w:szCs w:val="24"/>
            <w:lang w:eastAsia="en-US"/>
          </w:rPr>
          <w:t xml:space="preserve"> Κέρκυρας, το Γενικό Λύκειο Διδυμοτείχου και το Γυμνάσιο και </w:t>
        </w:r>
        <w:proofErr w:type="spellStart"/>
        <w:r w:rsidRPr="007D146B">
          <w:rPr>
            <w:rFonts w:eastAsia="Times New Roman"/>
            <w:szCs w:val="24"/>
            <w:lang w:eastAsia="en-US"/>
          </w:rPr>
          <w:t>Λυκειακές</w:t>
        </w:r>
        <w:proofErr w:type="spellEnd"/>
        <w:r w:rsidRPr="007D146B">
          <w:rPr>
            <w:rFonts w:eastAsia="Times New Roman"/>
            <w:szCs w:val="24"/>
            <w:lang w:eastAsia="en-US"/>
          </w:rPr>
          <w:t xml:space="preserve"> τάξεις Μεταξάδων  Έβρου, σελ. </w:t>
        </w:r>
        <w:r w:rsidRPr="007D146B">
          <w:rPr>
            <w:rFonts w:eastAsia="Times New Roman"/>
            <w:szCs w:val="24"/>
            <w:lang w:eastAsia="en-US"/>
          </w:rPr>
          <w:br/>
          <w:t xml:space="preserve">3. Επί διαδικαστικού θέματος, σελ. </w:t>
        </w:r>
        <w:r w:rsidRPr="007D146B">
          <w:rPr>
            <w:rFonts w:eastAsia="Times New Roman"/>
            <w:szCs w:val="24"/>
            <w:lang w:eastAsia="en-US"/>
          </w:rPr>
          <w:br/>
          <w:t xml:space="preserve">4. Αποχώρηση των Βουλευτών του Λαϊκού Συνδέσμου - Χρυσή Αυγή, σελ. </w:t>
        </w:r>
        <w:r w:rsidRPr="007D146B">
          <w:rPr>
            <w:rFonts w:eastAsia="Times New Roman"/>
            <w:szCs w:val="24"/>
            <w:lang w:eastAsia="en-US"/>
          </w:rPr>
          <w:br/>
          <w:t xml:space="preserve"> </w:t>
        </w:r>
        <w:r w:rsidRPr="007D146B">
          <w:rPr>
            <w:rFonts w:eastAsia="Times New Roman"/>
            <w:szCs w:val="24"/>
            <w:lang w:eastAsia="en-US"/>
          </w:rPr>
          <w:br/>
          <w:t xml:space="preserve">Β. ΚΟΙΝΟΒΟΥΛΕΥΤΙΚΟΣ ΕΛΕΓΧΟΣ </w:t>
        </w:r>
        <w:r w:rsidRPr="007D146B">
          <w:rPr>
            <w:rFonts w:eastAsia="Times New Roman"/>
            <w:szCs w:val="24"/>
            <w:lang w:eastAsia="en-US"/>
          </w:rPr>
          <w:br/>
          <w:t>1. Συζήτηση επικαίρων ερωτήσεων:</w:t>
        </w:r>
        <w:r w:rsidRPr="007D146B">
          <w:rPr>
            <w:rFonts w:eastAsia="Times New Roman"/>
            <w:szCs w:val="24"/>
            <w:lang w:eastAsia="en-US"/>
          </w:rPr>
          <w:br/>
          <w:t xml:space="preserve">    α) Προς τον Υπουργό Οικονομικών, σχετικά με την «προκλητική μείωση της ειδικής εισφοράς αλληλεγγύης για πολιτικά πρόσωπα», σελ. </w:t>
        </w:r>
        <w:r w:rsidRPr="007D146B">
          <w:rPr>
            <w:rFonts w:eastAsia="Times New Roman"/>
            <w:szCs w:val="24"/>
            <w:lang w:eastAsia="en-US"/>
          </w:rPr>
          <w:br/>
          <w:t xml:space="preserve">    β) Προς την Υπουργό Εργασίας, Κοινωνικής Ασφάλισης και Κοινωνικής Αλληλεγγύης, σχετικά με τη λήψη μέτρων, ώστε να σταματήσει η κατάσταση να πληρώνουν εισφορές για το 2017 οι ασφαλισμένοι του ΟΓΑ που από 1-1-2017 έχει διακοπεί η ασφάλισή τους λόγω συνταξιοδότησης, σελ. </w:t>
        </w:r>
        <w:r w:rsidRPr="007D146B">
          <w:rPr>
            <w:rFonts w:eastAsia="Times New Roman"/>
            <w:szCs w:val="24"/>
            <w:lang w:eastAsia="en-US"/>
          </w:rPr>
          <w:br/>
          <w:t xml:space="preserve">    γ) Προς τον Υπουργό Οικονομίας και Ανάπτυξης:</w:t>
        </w:r>
        <w:r w:rsidRPr="007D146B">
          <w:rPr>
            <w:rFonts w:eastAsia="Times New Roman"/>
            <w:szCs w:val="24"/>
            <w:lang w:eastAsia="en-US"/>
          </w:rPr>
          <w:br/>
          <w:t xml:space="preserve">        i. σχετικά με την ένταξη έργων αποχετευτικών δικτύων και επεξεργασίας λυμάτων </w:t>
        </w:r>
        <w:proofErr w:type="spellStart"/>
        <w:r w:rsidRPr="007D146B">
          <w:rPr>
            <w:rFonts w:eastAsia="Times New Roman"/>
            <w:szCs w:val="24"/>
            <w:lang w:eastAsia="en-US"/>
          </w:rPr>
          <w:t>Κοντοβάζαινας</w:t>
        </w:r>
        <w:proofErr w:type="spellEnd"/>
        <w:r w:rsidRPr="007D146B">
          <w:rPr>
            <w:rFonts w:eastAsia="Times New Roman"/>
            <w:szCs w:val="24"/>
            <w:lang w:eastAsia="en-US"/>
          </w:rPr>
          <w:t xml:space="preserve">, </w:t>
        </w:r>
        <w:proofErr w:type="spellStart"/>
        <w:r w:rsidRPr="007D146B">
          <w:rPr>
            <w:rFonts w:eastAsia="Times New Roman"/>
            <w:szCs w:val="24"/>
            <w:lang w:eastAsia="en-US"/>
          </w:rPr>
          <w:t>Λεβιδίου</w:t>
        </w:r>
        <w:proofErr w:type="spellEnd"/>
        <w:r w:rsidRPr="007D146B">
          <w:rPr>
            <w:rFonts w:eastAsia="Times New Roman"/>
            <w:szCs w:val="24"/>
            <w:lang w:eastAsia="en-US"/>
          </w:rPr>
          <w:t xml:space="preserve"> και </w:t>
        </w:r>
        <w:proofErr w:type="spellStart"/>
        <w:r w:rsidRPr="007D146B">
          <w:rPr>
            <w:rFonts w:eastAsia="Times New Roman"/>
            <w:szCs w:val="24"/>
            <w:lang w:eastAsia="en-US"/>
          </w:rPr>
          <w:t>Καλλιανίου</w:t>
        </w:r>
        <w:proofErr w:type="spellEnd"/>
        <w:r w:rsidRPr="007D146B">
          <w:rPr>
            <w:rFonts w:eastAsia="Times New Roman"/>
            <w:szCs w:val="24"/>
            <w:lang w:eastAsia="en-US"/>
          </w:rPr>
          <w:t xml:space="preserve"> Αρκαδίας, σελ. </w:t>
        </w:r>
        <w:r w:rsidRPr="007D146B">
          <w:rPr>
            <w:rFonts w:eastAsia="Times New Roman"/>
            <w:szCs w:val="24"/>
            <w:lang w:eastAsia="en-US"/>
          </w:rPr>
          <w:br/>
          <w:t xml:space="preserve">        </w:t>
        </w:r>
        <w:proofErr w:type="spellStart"/>
        <w:r w:rsidRPr="007D146B">
          <w:rPr>
            <w:rFonts w:eastAsia="Times New Roman"/>
            <w:szCs w:val="24"/>
            <w:lang w:eastAsia="en-US"/>
          </w:rPr>
          <w:t>ii</w:t>
        </w:r>
        <w:proofErr w:type="spellEnd"/>
        <w:r w:rsidRPr="007D146B">
          <w:rPr>
            <w:rFonts w:eastAsia="Times New Roman"/>
            <w:szCs w:val="24"/>
            <w:lang w:eastAsia="en-US"/>
          </w:rPr>
          <w:t xml:space="preserve">. σχετικά με την αύξηση του ποσοστού ανεργίας στη Μαγνησία εξαιτίας της αποβιομηχάνισης, σελ. </w:t>
        </w:r>
        <w:r w:rsidRPr="007D146B">
          <w:rPr>
            <w:rFonts w:eastAsia="Times New Roman"/>
            <w:szCs w:val="24"/>
            <w:lang w:eastAsia="en-US"/>
          </w:rPr>
          <w:br/>
          <w:t xml:space="preserve">    δ) Προς τον Υπουργό Εθνικής  Άμυνας, σχετικά με την απαξίωση των Ελληνικών Αμυντικών Συστημάτων (ΕΑΣ) με την παραχώρηση της καταστροφής παλαιών </w:t>
        </w:r>
        <w:proofErr w:type="spellStart"/>
        <w:r w:rsidRPr="007D146B">
          <w:rPr>
            <w:rFonts w:eastAsia="Times New Roman"/>
            <w:szCs w:val="24"/>
            <w:lang w:eastAsia="en-US"/>
          </w:rPr>
          <w:t>πυρομαχικών</w:t>
        </w:r>
        <w:proofErr w:type="spellEnd"/>
        <w:r w:rsidRPr="007D146B">
          <w:rPr>
            <w:rFonts w:eastAsia="Times New Roman"/>
            <w:szCs w:val="24"/>
            <w:lang w:eastAsia="en-US"/>
          </w:rPr>
          <w:t xml:space="preserve"> σε ιδιώτη, σελ. </w:t>
        </w:r>
        <w:r w:rsidRPr="007D146B">
          <w:rPr>
            <w:rFonts w:eastAsia="Times New Roman"/>
            <w:szCs w:val="24"/>
            <w:lang w:eastAsia="en-US"/>
          </w:rPr>
          <w:br/>
          <w:t xml:space="preserve">    ε) Προς τον Υπουργό Εσωτερικών, σχετικά με την αποκατάσταση των ζημιών από φυσικές καταστροφές στον Δήμο Ευρώτα, σελ. </w:t>
        </w:r>
        <w:r w:rsidRPr="007D146B">
          <w:rPr>
            <w:rFonts w:eastAsia="Times New Roman"/>
            <w:szCs w:val="24"/>
            <w:lang w:eastAsia="en-US"/>
          </w:rPr>
          <w:br/>
          <w:t xml:space="preserve">    </w:t>
        </w:r>
        <w:proofErr w:type="spellStart"/>
        <w:r w:rsidRPr="007D146B">
          <w:rPr>
            <w:rFonts w:eastAsia="Times New Roman"/>
            <w:szCs w:val="24"/>
            <w:lang w:eastAsia="en-US"/>
          </w:rPr>
          <w:t>στ</w:t>
        </w:r>
        <w:proofErr w:type="spellEnd"/>
        <w:r w:rsidRPr="007D146B">
          <w:rPr>
            <w:rFonts w:eastAsia="Times New Roman"/>
            <w:szCs w:val="24"/>
            <w:lang w:eastAsia="en-US"/>
          </w:rPr>
          <w:t xml:space="preserve">) Προς την Υπουργό Πολιτισμού και Αθλητισμού, με θέμα «στον αέρα το έργο επέκτασης της Εθνικής Πινακοθήκης», σελ. </w:t>
        </w:r>
        <w:r w:rsidRPr="007D146B">
          <w:rPr>
            <w:rFonts w:eastAsia="Times New Roman"/>
            <w:szCs w:val="24"/>
            <w:lang w:eastAsia="en-US"/>
          </w:rPr>
          <w:br/>
          <w:t xml:space="preserve">2. Συζήτηση της υπ’ αριθμόν 11/17-2-2017 επερώτησης, σύμφωνα με το άρθρο 134 παράγραφος 2 του Κανονισμού της Βουλής, του Βουλευτή του Νομού Ηρακλείου της Δημοκρατικής Συμπαράταξης ΠΑΣΟΚ-ΔΗΜΑΡ κ. Βασιλείου </w:t>
        </w:r>
        <w:proofErr w:type="spellStart"/>
        <w:r w:rsidRPr="007D146B">
          <w:rPr>
            <w:rFonts w:eastAsia="Times New Roman"/>
            <w:szCs w:val="24"/>
            <w:lang w:eastAsia="en-US"/>
          </w:rPr>
          <w:t>Κεγκέρογλου</w:t>
        </w:r>
        <w:proofErr w:type="spellEnd"/>
        <w:r w:rsidRPr="007D146B">
          <w:rPr>
            <w:rFonts w:eastAsia="Times New Roman"/>
            <w:szCs w:val="24"/>
            <w:lang w:eastAsia="en-US"/>
          </w:rPr>
          <w:t xml:space="preserve"> προς τον Υπουργό Εσωτερικών, με θέμα: «Προτίθεστε να ανοίξετε το χωροταξικό του Καλλικράτη;», σελ. </w:t>
        </w:r>
        <w:r w:rsidRPr="007D146B">
          <w:rPr>
            <w:rFonts w:eastAsia="Times New Roman"/>
            <w:szCs w:val="24"/>
            <w:lang w:eastAsia="en-US"/>
          </w:rPr>
          <w:br/>
          <w:t xml:space="preserve"> </w:t>
        </w:r>
        <w:r w:rsidRPr="007D146B">
          <w:rPr>
            <w:rFonts w:eastAsia="Times New Roman"/>
            <w:szCs w:val="24"/>
            <w:lang w:eastAsia="en-US"/>
          </w:rPr>
          <w:br/>
          <w:t>ΠΡΟΕΔΡΕΥΟΝΤΕΣ</w:t>
        </w:r>
      </w:ins>
    </w:p>
    <w:p w14:paraId="3AF15886" w14:textId="77777777" w:rsidR="007D146B" w:rsidRPr="007D146B" w:rsidRDefault="007D146B" w:rsidP="007D146B">
      <w:pPr>
        <w:spacing w:after="0" w:line="360" w:lineRule="auto"/>
        <w:rPr>
          <w:ins w:id="22" w:author="Φλούδα Χριστίνα" w:date="2017-03-28T13:24:00Z"/>
          <w:rFonts w:eastAsia="Times New Roman"/>
          <w:szCs w:val="24"/>
          <w:lang w:eastAsia="en-US"/>
        </w:rPr>
      </w:pPr>
      <w:ins w:id="23" w:author="Φλούδα Χριστίνα" w:date="2017-03-28T13:24:00Z">
        <w:r w:rsidRPr="007D146B">
          <w:rPr>
            <w:rFonts w:eastAsia="Times New Roman"/>
            <w:szCs w:val="24"/>
            <w:lang w:eastAsia="en-US"/>
          </w:rPr>
          <w:t>ΚΑΚΛΑΜΑΝΗΣ Ν. , σελ.</w:t>
        </w:r>
        <w:r w:rsidRPr="007D146B">
          <w:rPr>
            <w:rFonts w:eastAsia="Times New Roman"/>
            <w:szCs w:val="24"/>
            <w:lang w:eastAsia="en-US"/>
          </w:rPr>
          <w:br/>
          <w:t>ΧΡΙΣΤΟΔΟΥΛΟΠΟΥΛΟΥ Α. , σελ.</w:t>
        </w:r>
        <w:r w:rsidRPr="007D146B">
          <w:rPr>
            <w:rFonts w:eastAsia="Times New Roman"/>
            <w:szCs w:val="24"/>
            <w:lang w:eastAsia="en-US"/>
          </w:rPr>
          <w:br/>
        </w:r>
        <w:r w:rsidRPr="007D146B">
          <w:rPr>
            <w:rFonts w:eastAsia="Times New Roman"/>
            <w:szCs w:val="24"/>
            <w:lang w:eastAsia="en-US"/>
          </w:rPr>
          <w:br/>
        </w:r>
      </w:ins>
    </w:p>
    <w:p w14:paraId="57DDE0C0" w14:textId="77777777" w:rsidR="007D146B" w:rsidRPr="007D146B" w:rsidRDefault="007D146B" w:rsidP="007D146B">
      <w:pPr>
        <w:spacing w:after="0" w:line="360" w:lineRule="auto"/>
        <w:rPr>
          <w:ins w:id="24" w:author="Φλούδα Χριστίνα" w:date="2017-03-28T13:24:00Z"/>
          <w:rFonts w:eastAsia="Times New Roman"/>
          <w:szCs w:val="24"/>
          <w:lang w:eastAsia="en-US"/>
        </w:rPr>
      </w:pPr>
      <w:ins w:id="25" w:author="Φλούδα Χριστίνα" w:date="2017-03-28T13:24:00Z">
        <w:r w:rsidRPr="007D146B">
          <w:rPr>
            <w:rFonts w:eastAsia="Times New Roman"/>
            <w:szCs w:val="24"/>
            <w:lang w:eastAsia="en-US"/>
          </w:rPr>
          <w:t>ΟΜΙΛΗΤΕΣ</w:t>
        </w:r>
      </w:ins>
    </w:p>
    <w:p w14:paraId="0F5E8F64" w14:textId="7603F7F2" w:rsidR="007D146B" w:rsidRDefault="007D146B" w:rsidP="007D146B">
      <w:pPr>
        <w:spacing w:after="0" w:line="600" w:lineRule="auto"/>
        <w:ind w:firstLine="720"/>
        <w:jc w:val="both"/>
        <w:rPr>
          <w:ins w:id="26" w:author="Φλούδα Χριστίνα" w:date="2017-03-28T13:24:00Z"/>
          <w:rFonts w:eastAsia="Times New Roman"/>
          <w:szCs w:val="24"/>
        </w:rPr>
        <w:pPrChange w:id="27" w:author="Φλούδα Χριστίνα" w:date="2017-03-28T13:24:00Z">
          <w:pPr>
            <w:spacing w:after="0" w:line="600" w:lineRule="auto"/>
            <w:ind w:firstLine="720"/>
            <w:jc w:val="center"/>
          </w:pPr>
        </w:pPrChange>
      </w:pPr>
      <w:ins w:id="28" w:author="Φλούδα Χριστίνα" w:date="2017-03-28T13:24:00Z">
        <w:r w:rsidRPr="007D146B">
          <w:rPr>
            <w:rFonts w:eastAsia="Times New Roman"/>
            <w:szCs w:val="24"/>
            <w:lang w:eastAsia="en-US"/>
          </w:rPr>
          <w:br/>
          <w:t>Α. Επί διαδικαστικού θέματος:</w:t>
        </w:r>
        <w:r w:rsidRPr="007D146B">
          <w:rPr>
            <w:rFonts w:eastAsia="Times New Roman"/>
            <w:szCs w:val="24"/>
            <w:lang w:eastAsia="en-US"/>
          </w:rPr>
          <w:br/>
          <w:t>ΒΙΤΣΑΣ Δ. , σελ.</w:t>
        </w:r>
        <w:r w:rsidRPr="007D146B">
          <w:rPr>
            <w:rFonts w:eastAsia="Times New Roman"/>
            <w:szCs w:val="24"/>
            <w:lang w:eastAsia="en-US"/>
          </w:rPr>
          <w:br/>
          <w:t>ΘΕΟΧΑΡΗΣ Θ. , σελ.</w:t>
        </w:r>
        <w:r w:rsidRPr="007D146B">
          <w:rPr>
            <w:rFonts w:eastAsia="Times New Roman"/>
            <w:szCs w:val="24"/>
            <w:lang w:eastAsia="en-US"/>
          </w:rPr>
          <w:br/>
          <w:t>ΚΑΚΛΑΜΑΝΗΣ Ν. , σελ.</w:t>
        </w:r>
        <w:r w:rsidRPr="007D146B">
          <w:rPr>
            <w:rFonts w:eastAsia="Times New Roman"/>
            <w:szCs w:val="24"/>
            <w:lang w:eastAsia="en-US"/>
          </w:rPr>
          <w:br/>
          <w:t>ΚΩΝΣΤΑΝΤΙΝΟΠΟΥΛΟΣ Ο. , σελ.</w:t>
        </w:r>
        <w:r w:rsidRPr="007D146B">
          <w:rPr>
            <w:rFonts w:eastAsia="Times New Roman"/>
            <w:szCs w:val="24"/>
            <w:lang w:eastAsia="en-US"/>
          </w:rPr>
          <w:br/>
          <w:t>ΧΑΡΙΤΣΗΣ Α. , σελ.</w:t>
        </w:r>
        <w:r w:rsidRPr="007D146B">
          <w:rPr>
            <w:rFonts w:eastAsia="Times New Roman"/>
            <w:szCs w:val="24"/>
            <w:lang w:eastAsia="en-US"/>
          </w:rPr>
          <w:br/>
          <w:t>ΧΡΙΣΤΟΔΟΥΛΟΠΟΥΛΟΥ Α. , σελ.</w:t>
        </w:r>
        <w:r w:rsidRPr="007D146B">
          <w:rPr>
            <w:rFonts w:eastAsia="Times New Roman"/>
            <w:szCs w:val="24"/>
            <w:lang w:eastAsia="en-US"/>
          </w:rPr>
          <w:br/>
        </w:r>
        <w:r w:rsidRPr="007D146B">
          <w:rPr>
            <w:rFonts w:eastAsia="Times New Roman"/>
            <w:szCs w:val="24"/>
            <w:lang w:eastAsia="en-US"/>
          </w:rPr>
          <w:br/>
          <w:t>Β. Επί των επικαίρων ερωτήσεων:</w:t>
        </w:r>
        <w:r w:rsidRPr="007D146B">
          <w:rPr>
            <w:rFonts w:eastAsia="Times New Roman"/>
            <w:szCs w:val="24"/>
            <w:lang w:eastAsia="en-US"/>
          </w:rPr>
          <w:br/>
          <w:t>ΒΑΡΔΑΛΗΣ Α. , σελ.</w:t>
        </w:r>
        <w:r w:rsidRPr="007D146B">
          <w:rPr>
            <w:rFonts w:eastAsia="Times New Roman"/>
            <w:szCs w:val="24"/>
            <w:lang w:eastAsia="en-US"/>
          </w:rPr>
          <w:br/>
          <w:t>ΒΙΤΣΑΣ Δ. , σελ.</w:t>
        </w:r>
        <w:r w:rsidRPr="007D146B">
          <w:rPr>
            <w:rFonts w:eastAsia="Times New Roman"/>
            <w:szCs w:val="24"/>
            <w:lang w:eastAsia="en-US"/>
          </w:rPr>
          <w:br/>
          <w:t>ΔΑΒΑΚΗΣ Α. , σελ.</w:t>
        </w:r>
        <w:r w:rsidRPr="007D146B">
          <w:rPr>
            <w:rFonts w:eastAsia="Times New Roman"/>
            <w:szCs w:val="24"/>
            <w:lang w:eastAsia="en-US"/>
          </w:rPr>
          <w:br/>
          <w:t>ΘΕΟΧΑΡΗΣ Θ. , σελ.</w:t>
        </w:r>
        <w:r w:rsidRPr="007D146B">
          <w:rPr>
            <w:rFonts w:eastAsia="Times New Roman"/>
            <w:szCs w:val="24"/>
            <w:lang w:eastAsia="en-US"/>
          </w:rPr>
          <w:br/>
          <w:t>ΚΑΣΙΔΙΑΡΗΣ Η. , σελ.</w:t>
        </w:r>
        <w:r w:rsidRPr="007D146B">
          <w:rPr>
            <w:rFonts w:eastAsia="Times New Roman"/>
            <w:szCs w:val="24"/>
            <w:lang w:eastAsia="en-US"/>
          </w:rPr>
          <w:br/>
          <w:t>ΚΕΦΑΛΙΔΟΥ Χ. , σελ.</w:t>
        </w:r>
        <w:r w:rsidRPr="007D146B">
          <w:rPr>
            <w:rFonts w:eastAsia="Times New Roman"/>
            <w:szCs w:val="24"/>
            <w:lang w:eastAsia="en-US"/>
          </w:rPr>
          <w:br/>
          <w:t>ΚΟΝΙΟΡΔΟΥ Λ. , σελ.</w:t>
        </w:r>
        <w:r w:rsidRPr="007D146B">
          <w:rPr>
            <w:rFonts w:eastAsia="Times New Roman"/>
            <w:szCs w:val="24"/>
            <w:lang w:eastAsia="en-US"/>
          </w:rPr>
          <w:br/>
          <w:t>ΚΩΝΣΤΑΝΤΙΝΟΠΟΥΛΟΣ Ο. , σελ.</w:t>
        </w:r>
        <w:r w:rsidRPr="007D146B">
          <w:rPr>
            <w:rFonts w:eastAsia="Times New Roman"/>
            <w:szCs w:val="24"/>
            <w:lang w:eastAsia="en-US"/>
          </w:rPr>
          <w:br/>
          <w:t>ΜΠΟΥΚΩΡΟΣ Χ. , σελ.</w:t>
        </w:r>
        <w:r w:rsidRPr="007D146B">
          <w:rPr>
            <w:rFonts w:eastAsia="Times New Roman"/>
            <w:szCs w:val="24"/>
            <w:lang w:eastAsia="en-US"/>
          </w:rPr>
          <w:br/>
          <w:t>ΠΑΠΑΝΑΤΣΙΟΥ Α. , σελ.</w:t>
        </w:r>
        <w:r w:rsidRPr="007D146B">
          <w:rPr>
            <w:rFonts w:eastAsia="Times New Roman"/>
            <w:szCs w:val="24"/>
            <w:lang w:eastAsia="en-US"/>
          </w:rPr>
          <w:br/>
          <w:t>ΠΕΤΡΟΠΟΥΛΟΣ Α. , σελ.</w:t>
        </w:r>
        <w:r w:rsidRPr="007D146B">
          <w:rPr>
            <w:rFonts w:eastAsia="Times New Roman"/>
            <w:szCs w:val="24"/>
            <w:lang w:eastAsia="en-US"/>
          </w:rPr>
          <w:br/>
          <w:t>ΣΚΟΥΡΛΕΤΗΣ Π. , σελ.</w:t>
        </w:r>
        <w:r w:rsidRPr="007D146B">
          <w:rPr>
            <w:rFonts w:eastAsia="Times New Roman"/>
            <w:szCs w:val="24"/>
            <w:lang w:eastAsia="en-US"/>
          </w:rPr>
          <w:br/>
          <w:t>ΧΑΡΙΤΣΗΣ Α. , σελ.</w:t>
        </w:r>
        <w:r w:rsidRPr="007D146B">
          <w:rPr>
            <w:rFonts w:eastAsia="Times New Roman"/>
            <w:szCs w:val="24"/>
            <w:lang w:eastAsia="en-US"/>
          </w:rPr>
          <w:br/>
        </w:r>
        <w:r w:rsidRPr="007D146B">
          <w:rPr>
            <w:rFonts w:eastAsia="Times New Roman"/>
            <w:szCs w:val="24"/>
            <w:lang w:eastAsia="en-US"/>
          </w:rPr>
          <w:br/>
          <w:t>Γ. Επί της επίκαιρης επερώτησης:</w:t>
        </w:r>
        <w:r w:rsidRPr="007D146B">
          <w:rPr>
            <w:rFonts w:eastAsia="Times New Roman"/>
            <w:szCs w:val="24"/>
            <w:lang w:eastAsia="en-US"/>
          </w:rPr>
          <w:br/>
          <w:t>ΒΟΡΙΔΗΣ Μ. , σελ.</w:t>
        </w:r>
        <w:r w:rsidRPr="007D146B">
          <w:rPr>
            <w:rFonts w:eastAsia="Times New Roman"/>
            <w:szCs w:val="24"/>
            <w:lang w:eastAsia="en-US"/>
          </w:rPr>
          <w:br/>
          <w:t>ΓΡΗΓΟΡΑΚΟΣ Λ. , σελ.</w:t>
        </w:r>
        <w:r w:rsidRPr="007D146B">
          <w:rPr>
            <w:rFonts w:eastAsia="Times New Roman"/>
            <w:szCs w:val="24"/>
            <w:lang w:eastAsia="en-US"/>
          </w:rPr>
          <w:br/>
          <w:t>ΘΕΛΕΡΙΤΗ Μ. , σελ.</w:t>
        </w:r>
        <w:r w:rsidRPr="007D146B">
          <w:rPr>
            <w:rFonts w:eastAsia="Times New Roman"/>
            <w:szCs w:val="24"/>
            <w:lang w:eastAsia="en-US"/>
          </w:rPr>
          <w:br/>
          <w:t>ΚΑΒΑΔΕΛΛΑΣ Δ. , σελ.</w:t>
        </w:r>
        <w:r w:rsidRPr="007D146B">
          <w:rPr>
            <w:rFonts w:eastAsia="Times New Roman"/>
            <w:szCs w:val="24"/>
            <w:lang w:eastAsia="en-US"/>
          </w:rPr>
          <w:br/>
          <w:t>ΚΑΤΣΙΚΗΣ Κ. , σελ.</w:t>
        </w:r>
        <w:r w:rsidRPr="007D146B">
          <w:rPr>
            <w:rFonts w:eastAsia="Times New Roman"/>
            <w:szCs w:val="24"/>
            <w:lang w:eastAsia="en-US"/>
          </w:rPr>
          <w:br/>
          <w:t>ΚΕΓΚΕΡΟΓΛΟΥ Β. , σελ.</w:t>
        </w:r>
        <w:r w:rsidRPr="007D146B">
          <w:rPr>
            <w:rFonts w:eastAsia="Times New Roman"/>
            <w:szCs w:val="24"/>
            <w:lang w:eastAsia="en-US"/>
          </w:rPr>
          <w:br/>
          <w:t>ΜΑΥΡΩΤΑΣ Γ. , σελ.</w:t>
        </w:r>
        <w:r w:rsidRPr="007D146B">
          <w:rPr>
            <w:rFonts w:eastAsia="Times New Roman"/>
            <w:szCs w:val="24"/>
            <w:lang w:eastAsia="en-US"/>
          </w:rPr>
          <w:br/>
          <w:t>ΜΠΑΡΜΠΑΡΟΥΣΗΣ Κ. , σελ.</w:t>
        </w:r>
        <w:r w:rsidRPr="007D146B">
          <w:rPr>
            <w:rFonts w:eastAsia="Times New Roman"/>
            <w:szCs w:val="24"/>
            <w:lang w:eastAsia="en-US"/>
          </w:rPr>
          <w:br/>
          <w:t>ΣΚΟΥΡΛΕΤΗΣ Π. , σελ.</w:t>
        </w:r>
        <w:r w:rsidRPr="007D146B">
          <w:rPr>
            <w:rFonts w:eastAsia="Times New Roman"/>
            <w:szCs w:val="24"/>
            <w:lang w:eastAsia="en-US"/>
          </w:rPr>
          <w:br/>
          <w:t>ΣΥΝΤΥΧΑΚΗΣ Ε. , σελ.</w:t>
        </w:r>
        <w:r w:rsidRPr="007D146B">
          <w:rPr>
            <w:rFonts w:eastAsia="Times New Roman"/>
            <w:szCs w:val="24"/>
            <w:lang w:eastAsia="en-US"/>
          </w:rPr>
          <w:br/>
        </w:r>
        <w:r w:rsidRPr="007D146B">
          <w:rPr>
            <w:rFonts w:eastAsia="Times New Roman"/>
            <w:szCs w:val="24"/>
            <w:lang w:eastAsia="en-US"/>
          </w:rPr>
          <w:br/>
          <w:t>ΠΑΡΕΜΒΑΣΕΙΣ:</w:t>
        </w:r>
        <w:r w:rsidRPr="007D146B">
          <w:rPr>
            <w:rFonts w:eastAsia="Times New Roman"/>
            <w:szCs w:val="24"/>
            <w:lang w:eastAsia="en-US"/>
          </w:rPr>
          <w:br/>
          <w:t>ΚΑΚΛΑΜΑΝΗΣ Ν. , σελ.</w:t>
        </w:r>
        <w:r w:rsidRPr="007D146B">
          <w:rPr>
            <w:rFonts w:eastAsia="Times New Roman"/>
            <w:szCs w:val="24"/>
            <w:lang w:eastAsia="en-US"/>
          </w:rPr>
          <w:br/>
        </w:r>
      </w:ins>
    </w:p>
    <w:p w14:paraId="615E6800" w14:textId="77777777" w:rsidR="00C719D1" w:rsidRDefault="007D146B">
      <w:pPr>
        <w:spacing w:after="0" w:line="600" w:lineRule="auto"/>
        <w:ind w:firstLine="720"/>
        <w:jc w:val="center"/>
        <w:rPr>
          <w:rFonts w:eastAsia="Times New Roman"/>
          <w:szCs w:val="24"/>
        </w:rPr>
      </w:pPr>
      <w:r>
        <w:rPr>
          <w:rFonts w:eastAsia="Times New Roman"/>
          <w:szCs w:val="24"/>
        </w:rPr>
        <w:t>ΠΡΑΚΤΙΚΑ ΒΟΥΛΗΣ</w:t>
      </w:r>
    </w:p>
    <w:p w14:paraId="615E6801" w14:textId="77777777" w:rsidR="00C719D1" w:rsidRDefault="007D146B">
      <w:pPr>
        <w:spacing w:after="0" w:line="600" w:lineRule="auto"/>
        <w:ind w:firstLine="720"/>
        <w:jc w:val="center"/>
        <w:rPr>
          <w:rFonts w:eastAsia="Times New Roman"/>
          <w:szCs w:val="24"/>
        </w:rPr>
      </w:pPr>
      <w:r>
        <w:rPr>
          <w:rFonts w:eastAsia="Times New Roman"/>
          <w:szCs w:val="24"/>
        </w:rPr>
        <w:t>ΙΖ΄ ΠΕΡΙΟΔΟΣ</w:t>
      </w:r>
    </w:p>
    <w:p w14:paraId="615E6802" w14:textId="77777777" w:rsidR="00C719D1" w:rsidRDefault="007D146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15E6803" w14:textId="77777777" w:rsidR="00C719D1" w:rsidRDefault="007D146B">
      <w:pPr>
        <w:spacing w:after="0" w:line="600" w:lineRule="auto"/>
        <w:ind w:firstLine="720"/>
        <w:jc w:val="center"/>
        <w:rPr>
          <w:rFonts w:eastAsia="Times New Roman"/>
          <w:szCs w:val="24"/>
        </w:rPr>
      </w:pPr>
      <w:r>
        <w:rPr>
          <w:rFonts w:eastAsia="Times New Roman"/>
          <w:szCs w:val="24"/>
        </w:rPr>
        <w:t>ΣΥΝΟΔΟΣ Β΄</w:t>
      </w:r>
    </w:p>
    <w:p w14:paraId="615E6804" w14:textId="77777777" w:rsidR="00C719D1" w:rsidRDefault="007D146B">
      <w:pPr>
        <w:spacing w:after="0" w:line="600" w:lineRule="auto"/>
        <w:ind w:firstLine="720"/>
        <w:jc w:val="center"/>
        <w:rPr>
          <w:rFonts w:eastAsia="Times New Roman"/>
          <w:szCs w:val="24"/>
        </w:rPr>
      </w:pPr>
      <w:r w:rsidRPr="0003093F">
        <w:rPr>
          <w:rFonts w:eastAsia="Times New Roman"/>
          <w:szCs w:val="24"/>
        </w:rPr>
        <w:t>ΣΥΝΕΔΡΙΑΣΗ ϞΓ΄</w:t>
      </w:r>
    </w:p>
    <w:p w14:paraId="615E6805" w14:textId="77777777" w:rsidR="00C719D1" w:rsidRDefault="007D146B">
      <w:pPr>
        <w:spacing w:after="0" w:line="600" w:lineRule="auto"/>
        <w:ind w:firstLine="720"/>
        <w:jc w:val="center"/>
        <w:rPr>
          <w:rFonts w:eastAsia="Times New Roman"/>
          <w:szCs w:val="24"/>
        </w:rPr>
      </w:pPr>
      <w:r>
        <w:rPr>
          <w:rFonts w:eastAsia="Times New Roman"/>
          <w:szCs w:val="24"/>
        </w:rPr>
        <w:t>Δευτέρα 20 Μαρτίου 2017</w:t>
      </w:r>
    </w:p>
    <w:p w14:paraId="615E6806" w14:textId="77777777" w:rsidR="00C719D1" w:rsidRDefault="007D146B">
      <w:pPr>
        <w:spacing w:after="0" w:line="600" w:lineRule="auto"/>
        <w:ind w:firstLine="720"/>
        <w:jc w:val="both"/>
        <w:rPr>
          <w:rFonts w:eastAsia="Times New Roman"/>
          <w:szCs w:val="24"/>
        </w:rPr>
      </w:pPr>
      <w:r>
        <w:rPr>
          <w:rFonts w:eastAsia="Times New Roman"/>
          <w:szCs w:val="24"/>
        </w:rPr>
        <w:t>Αθήνα, σήμερα στις 20 Μαρτίου 2017, ημέρα Δευτέρα και ώρα 17.39΄</w:t>
      </w:r>
      <w:r w:rsidRPr="0003093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483135">
        <w:rPr>
          <w:rFonts w:eastAsia="Times New Roman"/>
          <w:b/>
          <w:szCs w:val="24"/>
        </w:rPr>
        <w:t>ΝΙΚΗΤΑ ΚΑΚΛΑΜΑΝΗ</w:t>
      </w:r>
      <w:r>
        <w:rPr>
          <w:rFonts w:eastAsia="Times New Roman"/>
          <w:szCs w:val="24"/>
        </w:rPr>
        <w:t>.</w:t>
      </w:r>
    </w:p>
    <w:p w14:paraId="615E6807" w14:textId="77777777" w:rsidR="00C719D1" w:rsidRDefault="007D146B">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615E6808" w14:textId="77777777" w:rsidR="00C719D1" w:rsidRDefault="007D146B">
      <w:pPr>
        <w:spacing w:after="0"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w:t>
      </w:r>
      <w:r>
        <w:rPr>
          <w:rFonts w:eastAsia="Times New Roman"/>
          <w:szCs w:val="24"/>
        </w:rPr>
        <w:t xml:space="preserve"> θα ήθελα να σας ανακοινώσω ότι για ένα μικρό χρονικό διάστημα το κανάλι της Βουλή δείχνει τα εγκαίνια απ’ έξω. Θα μαγνητοσκοπηθεί η συνεδρίαση και θα επαναληφθεί ολόκληρη. Απλά, μόλις τελειώσουν τα εγκαίνια, θα συνεχίσει την απευθείας μετάδοση από την Ολο</w:t>
      </w:r>
      <w:r>
        <w:rPr>
          <w:rFonts w:eastAsia="Times New Roman"/>
          <w:szCs w:val="24"/>
        </w:rPr>
        <w:t xml:space="preserve">μέλεια, εδώ, με τις επίκαιρες ερωτήσεις. </w:t>
      </w:r>
    </w:p>
    <w:p w14:paraId="615E6809" w14:textId="77777777" w:rsidR="00C719D1" w:rsidRDefault="007D146B">
      <w:pPr>
        <w:spacing w:after="0" w:line="600" w:lineRule="auto"/>
        <w:ind w:firstLine="720"/>
        <w:jc w:val="both"/>
        <w:rPr>
          <w:rFonts w:eastAsia="Times New Roman"/>
          <w:szCs w:val="24"/>
        </w:rPr>
      </w:pPr>
      <w:r>
        <w:rPr>
          <w:rFonts w:eastAsia="Times New Roman"/>
          <w:szCs w:val="24"/>
        </w:rPr>
        <w:lastRenderedPageBreak/>
        <w:t>Με ενημέρωσαν τώρα για να το ξέρουμε, μη δημιουργηθεί κα</w:t>
      </w:r>
      <w:r>
        <w:rPr>
          <w:rFonts w:eastAsia="Times New Roman"/>
          <w:szCs w:val="24"/>
        </w:rPr>
        <w:t>μ</w:t>
      </w:r>
      <w:r>
        <w:rPr>
          <w:rFonts w:eastAsia="Times New Roman"/>
          <w:szCs w:val="24"/>
        </w:rPr>
        <w:t>μία παρεξήγηση.</w:t>
      </w:r>
    </w:p>
    <w:p w14:paraId="615E680A" w14:textId="77777777" w:rsidR="00C719D1" w:rsidRDefault="007D146B">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615E680B" w14:textId="77777777" w:rsidR="00C719D1" w:rsidRDefault="007D146B">
      <w:pPr>
        <w:spacing w:after="0" w:line="600" w:lineRule="auto"/>
        <w:ind w:firstLine="720"/>
        <w:jc w:val="center"/>
        <w:rPr>
          <w:rFonts w:eastAsia="Times New Roman"/>
          <w:b/>
          <w:szCs w:val="24"/>
        </w:rPr>
      </w:pPr>
      <w:r>
        <w:rPr>
          <w:rFonts w:eastAsia="Times New Roman"/>
          <w:b/>
          <w:szCs w:val="24"/>
        </w:rPr>
        <w:t>ΕΠΙΚΑΙΡΩΝ ΕΡΩΤΗΣΕΩΝ</w:t>
      </w:r>
    </w:p>
    <w:p w14:paraId="615E680C" w14:textId="77777777" w:rsidR="00C719D1" w:rsidRDefault="007D146B">
      <w:pPr>
        <w:spacing w:after="0" w:line="600" w:lineRule="auto"/>
        <w:ind w:firstLine="720"/>
        <w:jc w:val="both"/>
        <w:rPr>
          <w:rFonts w:eastAsia="Times New Roman"/>
          <w:szCs w:val="24"/>
        </w:rPr>
      </w:pPr>
      <w:r>
        <w:rPr>
          <w:rFonts w:eastAsia="Times New Roman"/>
          <w:szCs w:val="24"/>
        </w:rPr>
        <w:t xml:space="preserve">Πριν πάμε στις επτά επίκαιρες που θα </w:t>
      </w:r>
      <w:r>
        <w:rPr>
          <w:rFonts w:eastAsia="Times New Roman"/>
          <w:szCs w:val="24"/>
        </w:rPr>
        <w:t>συζητηθούν</w:t>
      </w:r>
      <w:r>
        <w:rPr>
          <w:rFonts w:eastAsia="Times New Roman"/>
          <w:szCs w:val="24"/>
        </w:rPr>
        <w:t>, να ανακοινώ</w:t>
      </w:r>
      <w:r>
        <w:rPr>
          <w:rFonts w:eastAsia="Times New Roman"/>
          <w:szCs w:val="24"/>
        </w:rPr>
        <w:t xml:space="preserve">σω ότι δεν θα συζητηθούν λόγω απουσίας των αρμοδίων Υπουργών στο εξωτερικό κάποιες ερωτήσεις. Μέσα σε αυτές είναι και ερωτήσεις προς τον κ. </w:t>
      </w:r>
      <w:proofErr w:type="spellStart"/>
      <w:r>
        <w:rPr>
          <w:rFonts w:eastAsia="Times New Roman"/>
          <w:szCs w:val="24"/>
        </w:rPr>
        <w:t>Τσακαλώτο</w:t>
      </w:r>
      <w:proofErr w:type="spellEnd"/>
      <w:r>
        <w:rPr>
          <w:rFonts w:eastAsia="Times New Roman"/>
          <w:szCs w:val="24"/>
        </w:rPr>
        <w:t xml:space="preserve">, που όλοι ξέρουμε ότι είναι στο </w:t>
      </w:r>
      <w:proofErr w:type="spellStart"/>
      <w:r>
        <w:rPr>
          <w:rFonts w:eastAsia="Times New Roman"/>
          <w:szCs w:val="24"/>
          <w:lang w:val="en-US"/>
        </w:rPr>
        <w:t>Eurogroup</w:t>
      </w:r>
      <w:proofErr w:type="spellEnd"/>
      <w:r>
        <w:rPr>
          <w:rFonts w:eastAsia="Times New Roman"/>
          <w:szCs w:val="24"/>
        </w:rPr>
        <w:t>.</w:t>
      </w:r>
    </w:p>
    <w:p w14:paraId="615E680D" w14:textId="77777777" w:rsidR="00C719D1" w:rsidRDefault="007D146B">
      <w:pPr>
        <w:spacing w:after="0" w:line="600" w:lineRule="auto"/>
        <w:ind w:firstLine="720"/>
        <w:jc w:val="both"/>
        <w:rPr>
          <w:rFonts w:eastAsia="Times New Roman"/>
          <w:szCs w:val="24"/>
        </w:rPr>
      </w:pPr>
      <w:r>
        <w:rPr>
          <w:rFonts w:eastAsia="Times New Roman"/>
          <w:szCs w:val="24"/>
        </w:rPr>
        <w:t>Επομένως η πέμπτη με αριθμό 561/6-3-2017 επίκαιρη ερώτηση δεύτε</w:t>
      </w:r>
      <w:r>
        <w:rPr>
          <w:rFonts w:eastAsia="Times New Roman"/>
          <w:szCs w:val="24"/>
        </w:rPr>
        <w:t>ρου κύκλου του Βουλευτή Αττικής της Νέας Δημοκρατίας κ. Γεωργίου Βλάχου προς τον Υπουργό Οικονομικών, σχετικά με τις «προτάσεις και αιτήματα των Δήμων των Μεσογείων εν</w:t>
      </w:r>
      <w:r>
        <w:rPr>
          <w:rFonts w:eastAsia="Times New Roman"/>
          <w:szCs w:val="24"/>
        </w:rPr>
        <w:t xml:space="preserve"> </w:t>
      </w:r>
      <w:r>
        <w:rPr>
          <w:rFonts w:eastAsia="Times New Roman"/>
          <w:szCs w:val="24"/>
        </w:rPr>
        <w:t>όψει της διαβούλευσης για την ανανέωση της σύμβασης του Διεθνή Αερολιμένα Αθηνών «Ελ</w:t>
      </w:r>
      <w:r>
        <w:rPr>
          <w:rFonts w:eastAsia="Times New Roman"/>
          <w:szCs w:val="24"/>
        </w:rPr>
        <w:t>ευθέ</w:t>
      </w:r>
      <w:r>
        <w:rPr>
          <w:rFonts w:eastAsia="Times New Roman"/>
          <w:szCs w:val="24"/>
        </w:rPr>
        <w:t xml:space="preserve">ριος </w:t>
      </w:r>
      <w:r>
        <w:rPr>
          <w:rFonts w:eastAsia="Times New Roman"/>
          <w:szCs w:val="24"/>
        </w:rPr>
        <w:t xml:space="preserve"> Βενιζέλος» με το Ελληνικό Δημόσιο για την περίοδο 2025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2055», δεν θα συζητηθεί λόγω απουσίας του αρμοδίου Υπουργού στο εξωτερικό.</w:t>
      </w:r>
    </w:p>
    <w:p w14:paraId="615E680E" w14:textId="77777777" w:rsidR="00C719D1" w:rsidRDefault="007D146B">
      <w:pPr>
        <w:spacing w:after="0" w:line="600" w:lineRule="auto"/>
        <w:ind w:firstLine="720"/>
        <w:jc w:val="both"/>
        <w:rPr>
          <w:rFonts w:eastAsia="Times New Roman"/>
          <w:szCs w:val="24"/>
        </w:rPr>
      </w:pPr>
      <w:r>
        <w:rPr>
          <w:rFonts w:eastAsia="Times New Roman"/>
          <w:szCs w:val="24"/>
        </w:rPr>
        <w:lastRenderedPageBreak/>
        <w:t>Η όγδοη με αριθμό 414/30-1-2017 επίκαιρη ερώτηση δεύτερου κύκλου του Βουλευτή Αρκαδίας της Δημοκρατικής Συμπαράταξης Π</w:t>
      </w:r>
      <w:r>
        <w:rPr>
          <w:rFonts w:eastAsia="Times New Roman"/>
          <w:szCs w:val="24"/>
        </w:rPr>
        <w:t>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Οδυσσέα Κωνσταντινόπουλου προς τον Υπουργό Οικονομικών, σχετικά με την ενημέρωση για το στάδιο που βρίσκεται η διαδικασία υλοποίησης της επένδυσης στο πρώην αεροδρόμιο του Ελληνικού, δεν θα συζητηθεί λόγω απουσίας του αρμοδίου Υπουργού στο </w:t>
      </w:r>
      <w:r>
        <w:rPr>
          <w:rFonts w:eastAsia="Times New Roman"/>
          <w:szCs w:val="24"/>
        </w:rPr>
        <w:t>εξωτερικό.</w:t>
      </w:r>
    </w:p>
    <w:p w14:paraId="615E680F" w14:textId="77777777" w:rsidR="00C719D1" w:rsidRDefault="007D146B">
      <w:pPr>
        <w:spacing w:after="0" w:line="600" w:lineRule="auto"/>
        <w:ind w:firstLine="720"/>
        <w:jc w:val="both"/>
        <w:rPr>
          <w:rFonts w:eastAsia="Times New Roman"/>
          <w:szCs w:val="24"/>
        </w:rPr>
      </w:pPr>
      <w:r>
        <w:rPr>
          <w:rFonts w:eastAsia="Times New Roman"/>
          <w:szCs w:val="24"/>
        </w:rPr>
        <w:t>Η ένατη με αριθμό 409/30-1-2017 επίκαιρη ερώτηση δεύτερου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 «Εθνικής Ασφαλιστικής», δεν θα συζητηθεί λόγω </w:t>
      </w:r>
      <w:r>
        <w:rPr>
          <w:rFonts w:eastAsia="Times New Roman"/>
          <w:szCs w:val="24"/>
        </w:rPr>
        <w:t>απουσίας του αρμοδίου Υπουργού στο εξωτερικό.</w:t>
      </w:r>
    </w:p>
    <w:p w14:paraId="615E6810" w14:textId="77777777" w:rsidR="00C719D1" w:rsidRDefault="007D146B">
      <w:pPr>
        <w:spacing w:after="0" w:line="600" w:lineRule="auto"/>
        <w:ind w:firstLine="720"/>
        <w:jc w:val="both"/>
        <w:rPr>
          <w:rFonts w:eastAsia="Times New Roman"/>
          <w:szCs w:val="24"/>
        </w:rPr>
      </w:pPr>
      <w:r>
        <w:rPr>
          <w:rFonts w:eastAsia="Times New Roman"/>
          <w:szCs w:val="24"/>
        </w:rPr>
        <w:t>Η δέκατη με αριθμό 400/27-1-2017 επίκαιρη ερώτηση δεύτερου κύκλου του Ζ΄ Αντιπροέδρου της Βουλής και Βουλευτή Α΄ Αθηνών του Ποταμιού κ. Σπυρίδωνος Λυκούδη προς τον Υπουργό Οικονομικών, σχετικά με τα αναξιοποίητ</w:t>
      </w:r>
      <w:r>
        <w:rPr>
          <w:rFonts w:eastAsia="Times New Roman"/>
          <w:szCs w:val="24"/>
        </w:rPr>
        <w:t xml:space="preserve">α ακίνητα για τα οποία το </w:t>
      </w:r>
      <w:r>
        <w:rPr>
          <w:rFonts w:eastAsia="Times New Roman"/>
          <w:szCs w:val="24"/>
        </w:rPr>
        <w:t>δ</w:t>
      </w:r>
      <w:r>
        <w:rPr>
          <w:rFonts w:eastAsia="Times New Roman"/>
          <w:szCs w:val="24"/>
        </w:rPr>
        <w:t>ημόσιο πληρώνει υψηλά ενοίκια, δεν θα συζητηθεί λόγω απουσίας του αρμοδίου Υπουργού στο εξωτερικό.</w:t>
      </w:r>
    </w:p>
    <w:p w14:paraId="615E6811" w14:textId="77777777" w:rsidR="00C719D1" w:rsidRDefault="007D146B">
      <w:pPr>
        <w:spacing w:after="0" w:line="600" w:lineRule="auto"/>
        <w:ind w:firstLine="720"/>
        <w:jc w:val="both"/>
        <w:rPr>
          <w:rFonts w:eastAsia="Times New Roman"/>
          <w:szCs w:val="24"/>
        </w:rPr>
      </w:pPr>
      <w:r>
        <w:rPr>
          <w:rFonts w:eastAsia="Times New Roman"/>
          <w:szCs w:val="24"/>
        </w:rPr>
        <w:lastRenderedPageBreak/>
        <w:t>Επίσης, η κ</w:t>
      </w:r>
      <w:r>
        <w:rPr>
          <w:rFonts w:eastAsia="Times New Roman"/>
          <w:szCs w:val="24"/>
        </w:rPr>
        <w:t>.</w:t>
      </w:r>
      <w:r>
        <w:rPr>
          <w:rFonts w:eastAsia="Times New Roman"/>
          <w:szCs w:val="24"/>
        </w:rPr>
        <w:t xml:space="preserve"> Έφη </w:t>
      </w:r>
      <w:proofErr w:type="spellStart"/>
      <w:r>
        <w:rPr>
          <w:rFonts w:eastAsia="Times New Roman"/>
          <w:szCs w:val="24"/>
        </w:rPr>
        <w:t>Αχτσιόγλου</w:t>
      </w:r>
      <w:proofErr w:type="spellEnd"/>
      <w:r>
        <w:rPr>
          <w:rFonts w:eastAsia="Times New Roman"/>
          <w:szCs w:val="24"/>
        </w:rPr>
        <w:t xml:space="preserve"> λείπει στο εξωτερικό. Επομένως, η δεύτερη με αριθμό 604/14-3-2017 επίκαιρη ερώτηση</w:t>
      </w:r>
      <w:r>
        <w:rPr>
          <w:rFonts w:eastAsia="Times New Roman"/>
          <w:szCs w:val="24"/>
        </w:rPr>
        <w:t xml:space="preserve"> δεύτερου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την Υπουργό Εργασίας, Κοινωνικής Ασφάλισης και Κοινωνικής Αλληλεγγύης, σχετικά με την ανασύσταση των Οργανισμών Εργατικής Κατοικίας και Εργατικής Εστίας, δε</w:t>
      </w:r>
      <w:r>
        <w:rPr>
          <w:rFonts w:eastAsia="Times New Roman"/>
          <w:szCs w:val="24"/>
        </w:rPr>
        <w:t xml:space="preserve">ν θα συζητηθεί λόγω απουσίας της αρμόδιας Υπουργού στο εξωτερικό. </w:t>
      </w:r>
    </w:p>
    <w:p w14:paraId="615E6812" w14:textId="77777777" w:rsidR="00C719D1" w:rsidRDefault="007D146B">
      <w:pPr>
        <w:spacing w:after="0" w:line="600" w:lineRule="auto"/>
        <w:ind w:firstLine="720"/>
        <w:jc w:val="both"/>
        <w:rPr>
          <w:rFonts w:eastAsia="Times New Roman"/>
          <w:szCs w:val="24"/>
        </w:rPr>
      </w:pPr>
      <w:r>
        <w:rPr>
          <w:rFonts w:eastAsia="Times New Roman"/>
          <w:szCs w:val="24"/>
        </w:rPr>
        <w:t>Ο κ. Ξανθός, ο Υπουργός Υγείας</w:t>
      </w:r>
      <w:r>
        <w:rPr>
          <w:rFonts w:eastAsia="Times New Roman"/>
          <w:szCs w:val="24"/>
        </w:rPr>
        <w:t>,</w:t>
      </w:r>
      <w:r>
        <w:rPr>
          <w:rFonts w:eastAsia="Times New Roman"/>
          <w:szCs w:val="24"/>
        </w:rPr>
        <w:t xml:space="preserve"> λείπει στο εξωτερικό. Επομένως η έβδομη με αριθμό 534/24-2-2017 επίκαιρη ερώτηση δεύτερου κύκλου του Βουλευτή Λακωνίας της Νέας Δημοκρατίας κ. Αθανασίου Δαβά</w:t>
      </w:r>
      <w:r>
        <w:rPr>
          <w:rFonts w:eastAsia="Times New Roman"/>
          <w:szCs w:val="24"/>
        </w:rPr>
        <w:t xml:space="preserve">κη προς τον Υπουργό Υγείας, σχετικά με την αποδυνάμωση του Κέντρου Υγείας </w:t>
      </w:r>
      <w:proofErr w:type="spellStart"/>
      <w:r>
        <w:rPr>
          <w:rFonts w:eastAsia="Times New Roman"/>
          <w:szCs w:val="24"/>
        </w:rPr>
        <w:t>Καστορείου</w:t>
      </w:r>
      <w:proofErr w:type="spellEnd"/>
      <w:r>
        <w:rPr>
          <w:rFonts w:eastAsia="Times New Roman"/>
          <w:szCs w:val="24"/>
        </w:rPr>
        <w:t xml:space="preserve"> του Δήμου Σπάρτης, δεν θα συζητηθεί λόγω συνεννόησης του Υπουργού με τον </w:t>
      </w:r>
      <w:r>
        <w:rPr>
          <w:rFonts w:eastAsia="Times New Roman"/>
          <w:szCs w:val="24"/>
        </w:rPr>
        <w:t>Β</w:t>
      </w:r>
      <w:r>
        <w:rPr>
          <w:rFonts w:eastAsia="Times New Roman"/>
          <w:szCs w:val="24"/>
        </w:rPr>
        <w:t>ουλευτή.</w:t>
      </w:r>
    </w:p>
    <w:p w14:paraId="615E6813"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πρώτη με αριθμό 592/13-3-2017 επίκαιρη ερώτηση πρώτου κύκλου του Βουλευτή Αττικής της </w:t>
      </w:r>
      <w:r>
        <w:rPr>
          <w:rFonts w:eastAsia="Times New Roman"/>
          <w:color w:val="000000"/>
          <w:szCs w:val="24"/>
          <w:shd w:val="clear" w:color="auto" w:fill="FFFFFF"/>
        </w:rPr>
        <w:t xml:space="preserve">Νέας Δημοκρατίας κ. Μαυρουδή Βορίδη προς τον Υπουργό </w:t>
      </w:r>
      <w:r>
        <w:rPr>
          <w:rFonts w:eastAsia="Times New Roman"/>
          <w:bCs/>
          <w:color w:val="000000"/>
          <w:szCs w:val="24"/>
          <w:shd w:val="clear" w:color="auto" w:fill="FFFFFF"/>
        </w:rPr>
        <w:t>Εσωτερικών,</w:t>
      </w:r>
      <w:r>
        <w:rPr>
          <w:rFonts w:eastAsia="Times New Roman"/>
          <w:color w:val="000000"/>
          <w:szCs w:val="24"/>
          <w:shd w:val="clear" w:color="auto" w:fill="FFFFFF"/>
        </w:rPr>
        <w:t xml:space="preserve"> σχετικά με </w:t>
      </w:r>
      <w:r>
        <w:rPr>
          <w:rFonts w:eastAsia="Times New Roman"/>
          <w:color w:val="000000"/>
          <w:szCs w:val="24"/>
          <w:shd w:val="clear" w:color="auto" w:fill="FFFFFF"/>
        </w:rPr>
        <w:lastRenderedPageBreak/>
        <w:t xml:space="preserve">τη χορήγηση επιδόματος σε Πυροσβέστη Πενταετούς Υποχρέωσης, δεν θα συζητηθεί λόγω συνεννόησης του Υπουργού με τον Βουλευτή. </w:t>
      </w:r>
    </w:p>
    <w:p w14:paraId="615E6814" w14:textId="77777777" w:rsidR="00C719D1" w:rsidRDefault="007D146B">
      <w:pPr>
        <w:spacing w:after="0" w:line="600" w:lineRule="auto"/>
        <w:ind w:firstLine="720"/>
        <w:jc w:val="both"/>
        <w:rPr>
          <w:rFonts w:eastAsia="Times New Roman" w:cs="Times New Roman"/>
          <w:bCs/>
          <w:szCs w:val="24"/>
        </w:rPr>
      </w:pPr>
      <w:r>
        <w:rPr>
          <w:rFonts w:eastAsia="Times New Roman"/>
          <w:color w:val="000000"/>
          <w:szCs w:val="24"/>
        </w:rPr>
        <w:t xml:space="preserve">Η πρώτη με αριθμό 593/13-3-2017 </w:t>
      </w:r>
      <w:r>
        <w:rPr>
          <w:rFonts w:eastAsia="Times New Roman"/>
          <w:color w:val="000000"/>
          <w:szCs w:val="24"/>
          <w:shd w:val="clear" w:color="auto" w:fill="FFFFFF"/>
        </w:rPr>
        <w:t xml:space="preserve">επίκαιρη ερώτηση </w:t>
      </w:r>
      <w:r>
        <w:rPr>
          <w:rFonts w:eastAsia="Times New Roman"/>
          <w:color w:val="000000"/>
          <w:szCs w:val="24"/>
        </w:rPr>
        <w:t>δεύτερ</w:t>
      </w:r>
      <w:r>
        <w:rPr>
          <w:rFonts w:eastAsia="Times New Roman"/>
          <w:color w:val="000000"/>
          <w:szCs w:val="24"/>
        </w:rPr>
        <w:t xml:space="preserve">ου </w:t>
      </w:r>
      <w:r>
        <w:rPr>
          <w:rFonts w:eastAsia="Times New Roman"/>
          <w:bCs/>
          <w:color w:val="000000"/>
          <w:szCs w:val="24"/>
        </w:rPr>
        <w:t>κ</w:t>
      </w:r>
      <w:r>
        <w:rPr>
          <w:rFonts w:eastAsia="Times New Roman"/>
          <w:color w:val="000000"/>
          <w:szCs w:val="24"/>
        </w:rPr>
        <w:t xml:space="preserve">ύκλου του Βουλευτή Κιλκίς της Νέας Δημοκρατίας κ. </w:t>
      </w:r>
      <w:r>
        <w:rPr>
          <w:rFonts w:eastAsia="Times New Roman"/>
          <w:bCs/>
          <w:color w:val="000000"/>
          <w:szCs w:val="24"/>
        </w:rPr>
        <w:t>Γεωργίου Γεωργαντά</w:t>
      </w:r>
      <w:r>
        <w:rPr>
          <w:rFonts w:eastAsia="Times New Roman"/>
          <w:color w:val="000000"/>
          <w:szCs w:val="24"/>
        </w:rPr>
        <w:t xml:space="preserve"> προς την Υπουργό </w:t>
      </w:r>
      <w:r>
        <w:rPr>
          <w:rFonts w:eastAsia="Times New Roman"/>
          <w:bCs/>
          <w:color w:val="000000"/>
          <w:szCs w:val="24"/>
        </w:rPr>
        <w:t>Πολιτισμού και Αθλητισμού,</w:t>
      </w:r>
      <w:r>
        <w:rPr>
          <w:rFonts w:eastAsia="Times New Roman"/>
          <w:color w:val="000000"/>
          <w:szCs w:val="24"/>
        </w:rPr>
        <w:t xml:space="preserve"> σχετικά με τον σχεδιασμό για την κατάργηση της Εφορείας Αρχαιοτήτων Κιλκίς, </w:t>
      </w:r>
      <w:r>
        <w:rPr>
          <w:rFonts w:eastAsia="Times New Roman" w:cs="Times New Roman"/>
          <w:bCs/>
          <w:szCs w:val="24"/>
        </w:rPr>
        <w:t xml:space="preserve">δεν θα συζητηθεί λόγω κωλύματος της κυρίας Υπουργού, </w:t>
      </w:r>
      <w:r>
        <w:rPr>
          <w:rFonts w:eastAsia="Times New Roman"/>
          <w:color w:val="000000"/>
          <w:szCs w:val="24"/>
          <w:shd w:val="clear" w:color="auto" w:fill="FFFFFF"/>
        </w:rPr>
        <w:t>με αιτιολο</w:t>
      </w:r>
      <w:r>
        <w:rPr>
          <w:rFonts w:eastAsia="Times New Roman"/>
          <w:color w:val="000000"/>
          <w:szCs w:val="24"/>
          <w:shd w:val="clear" w:color="auto" w:fill="FFFFFF"/>
        </w:rPr>
        <w:t>γία «ανειλημμένες υποχρεώσεις». Θ</w:t>
      </w:r>
      <w:r>
        <w:rPr>
          <w:rFonts w:eastAsia="Times New Roman" w:cs="Times New Roman"/>
          <w:bCs/>
          <w:szCs w:val="24"/>
        </w:rPr>
        <w:t xml:space="preserve">α επαναπροσδιοριστεί για συζήτηση. </w:t>
      </w:r>
    </w:p>
    <w:p w14:paraId="615E6815"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τέταρτη με αριθμό 564/6-3-2017 επίκαιρη ερώτηση δεύτερου κύκλου του Βουλευτή Αχαΐας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Θεόδωρου Παπαθεοδώρου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w:t>
      </w:r>
      <w:r>
        <w:rPr>
          <w:rFonts w:eastAsia="Times New Roman"/>
          <w:bCs/>
          <w:color w:val="000000"/>
          <w:szCs w:val="24"/>
          <w:shd w:val="clear" w:color="auto" w:fill="FFFFFF"/>
        </w:rPr>
        <w:t>ας 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τα «αντισυνταγματικά και </w:t>
      </w:r>
      <w:proofErr w:type="spellStart"/>
      <w:r>
        <w:rPr>
          <w:rFonts w:eastAsia="Times New Roman"/>
          <w:color w:val="000000"/>
          <w:szCs w:val="24"/>
          <w:shd w:val="clear" w:color="auto" w:fill="FFFFFF"/>
        </w:rPr>
        <w:t>εξωακαδημαϊκά</w:t>
      </w:r>
      <w:proofErr w:type="spellEnd"/>
      <w:r>
        <w:rPr>
          <w:rFonts w:eastAsia="Times New Roman"/>
          <w:color w:val="000000"/>
          <w:szCs w:val="24"/>
          <w:shd w:val="clear" w:color="auto" w:fill="FFFFFF"/>
        </w:rPr>
        <w:t xml:space="preserve"> κριτήρια επιλογής των υποψηφίων Μελών ΣΕΠ στο Ελληνικό Ανοιχτό Πανεπιστήμιο», δεν θα συζητηθεί λόγω κωλύματος του κυρίου Υπουργού. Ο Υπουργός Παιδείας, ο κ. </w:t>
      </w:r>
      <w:proofErr w:type="spellStart"/>
      <w:r>
        <w:rPr>
          <w:rFonts w:eastAsia="Times New Roman"/>
          <w:color w:val="000000"/>
          <w:szCs w:val="24"/>
          <w:shd w:val="clear" w:color="auto" w:fill="FFFFFF"/>
        </w:rPr>
        <w:t>Γαβρόγλου</w:t>
      </w:r>
      <w:proofErr w:type="spellEnd"/>
      <w:r>
        <w:rPr>
          <w:rFonts w:eastAsia="Times New Roman"/>
          <w:color w:val="000000"/>
          <w:szCs w:val="24"/>
          <w:shd w:val="clear" w:color="auto" w:fill="FFFFFF"/>
        </w:rPr>
        <w:t xml:space="preserve"> βρίσκεται εκτός Αθηνών.</w:t>
      </w:r>
    </w:p>
    <w:p w14:paraId="615E6816"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Ομοίως, η ενδέκατη με αριθμό 572/7-3-2017 επίκαιρη ερώτηση δεύτερου </w:t>
      </w:r>
      <w:r>
        <w:rPr>
          <w:rFonts w:eastAsia="Times New Roman"/>
          <w:bCs/>
          <w:color w:val="000000"/>
          <w:szCs w:val="24"/>
          <w:shd w:val="clear" w:color="auto" w:fill="FFFFFF"/>
        </w:rPr>
        <w:t>κ</w:t>
      </w:r>
      <w:r>
        <w:rPr>
          <w:rFonts w:eastAsia="Times New Roman"/>
          <w:color w:val="000000"/>
          <w:szCs w:val="24"/>
          <w:shd w:val="clear" w:color="auto" w:fill="FFFFFF"/>
        </w:rPr>
        <w:t>ύκλου του Βουλευτή Ηρακλείου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Έρευνας και Θρησκευμάτων,</w:t>
      </w:r>
      <w:r>
        <w:rPr>
          <w:rFonts w:eastAsia="Times New Roman"/>
          <w:color w:val="000000"/>
          <w:szCs w:val="24"/>
          <w:shd w:val="clear" w:color="auto" w:fill="FFFFFF"/>
        </w:rPr>
        <w:t xml:space="preserve"> σχετικά με </w:t>
      </w:r>
      <w:r>
        <w:rPr>
          <w:rFonts w:eastAsia="Times New Roman"/>
          <w:color w:val="000000"/>
          <w:szCs w:val="24"/>
          <w:shd w:val="clear" w:color="auto" w:fill="FFFFFF"/>
        </w:rPr>
        <w:t xml:space="preserve">την «έκδοση προεδρικών διαταγμάτων για την αναγνώριση των επαγγελματικών δικαιωμάτων των πτυχιούχων ΤΕΙ», δεν θα συζητηθεί λόγω κωλύματος του κυρίου Υπουργού. </w:t>
      </w:r>
    </w:p>
    <w:p w14:paraId="615E6817"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bCs/>
          <w:color w:val="000000"/>
          <w:shd w:val="clear" w:color="auto" w:fill="FFFFFF"/>
        </w:rPr>
        <w:t xml:space="preserve">Επίσης, </w:t>
      </w:r>
      <w:r>
        <w:rPr>
          <w:rFonts w:eastAsia="Times New Roman"/>
          <w:color w:val="000000"/>
          <w:szCs w:val="24"/>
          <w:shd w:val="clear" w:color="auto" w:fill="FFFFFF"/>
        </w:rPr>
        <w:t>η δέκατη τρίτη με αριθμό 504/20-2-2017 επίκαιρη ερώτηση δεύτερου κύκλου του Βουλευτή Επι</w:t>
      </w:r>
      <w:r>
        <w:rPr>
          <w:rFonts w:eastAsia="Times New Roman"/>
          <w:color w:val="000000"/>
          <w:szCs w:val="24"/>
          <w:shd w:val="clear" w:color="auto" w:fill="FFFFFF"/>
        </w:rPr>
        <w:t>κρατείας του Λαϊκού Συνδέσμου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Χρυσή Αυγή κ. </w:t>
      </w:r>
      <w:r>
        <w:rPr>
          <w:rFonts w:eastAsia="Times New Roman"/>
          <w:bCs/>
          <w:color w:val="000000"/>
          <w:szCs w:val="24"/>
          <w:shd w:val="clear" w:color="auto" w:fill="FFFFFF"/>
        </w:rPr>
        <w:t>Χρήστου Παππά</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Παιδείας, Έρευνας και Θρησκευμάτων, </w:t>
      </w:r>
      <w:r>
        <w:rPr>
          <w:rFonts w:eastAsia="Times New Roman"/>
          <w:color w:val="000000"/>
          <w:szCs w:val="24"/>
          <w:shd w:val="clear" w:color="auto" w:fill="FFFFFF"/>
        </w:rPr>
        <w:t xml:space="preserve">σχετικά με «την εκπλήρωση του Τάματος του Έθνους», δεν θα συζητηθεί λόγω κωλύματος του κυρίου Υπουργού. </w:t>
      </w:r>
    </w:p>
    <w:p w14:paraId="615E6818"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δέκατη τέταρτη με αριθμό 530/24-2-20</w:t>
      </w:r>
      <w:r>
        <w:rPr>
          <w:rFonts w:eastAsia="Times New Roman"/>
          <w:color w:val="000000"/>
          <w:szCs w:val="24"/>
          <w:shd w:val="clear" w:color="auto" w:fill="FFFFFF"/>
        </w:rPr>
        <w:t>17 επίκαιρη ερώτηση δεύτερου κύκλου του Βουλευτή Ευβοίας του Λαϊκού Συνδέσμου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Χρυσή Αυγή κ. </w:t>
      </w:r>
      <w:r>
        <w:rPr>
          <w:rFonts w:eastAsia="Times New Roman"/>
          <w:bCs/>
          <w:color w:val="000000"/>
          <w:szCs w:val="24"/>
          <w:shd w:val="clear" w:color="auto" w:fill="FFFFFF"/>
        </w:rPr>
        <w:t>Νικολάου Μίχου</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Αγροτικής Ανάπτυξης</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και Τροφίμων, </w:t>
      </w:r>
      <w:r>
        <w:rPr>
          <w:rFonts w:eastAsia="Times New Roman"/>
          <w:color w:val="000000"/>
          <w:szCs w:val="24"/>
          <w:shd w:val="clear" w:color="auto" w:fill="FFFFFF"/>
        </w:rPr>
        <w:t>σχετικά με «την κατακράτηση μέρους των επιδοτήσεων του ΟΠΕΚΕΠΕ λόγω αδυναμίας καταβολής εισφοράς</w:t>
      </w:r>
      <w:r>
        <w:rPr>
          <w:rFonts w:eastAsia="Times New Roman"/>
          <w:color w:val="000000"/>
          <w:szCs w:val="24"/>
          <w:shd w:val="clear" w:color="auto" w:fill="FFFFFF"/>
        </w:rPr>
        <w:t xml:space="preserve"> στο ΓΟΕΒ», δεν θα συζητηθεί λόγω κωλύματος </w:t>
      </w:r>
      <w:r>
        <w:rPr>
          <w:rFonts w:eastAsia="Times New Roman"/>
          <w:color w:val="000000"/>
          <w:szCs w:val="24"/>
          <w:shd w:val="clear" w:color="auto" w:fill="FFFFFF"/>
        </w:rPr>
        <w:lastRenderedPageBreak/>
        <w:t>του κυρίου Υπουργού, με αιτιολογία «ανειλημμένες υποχρεώσεις».</w:t>
      </w:r>
    </w:p>
    <w:p w14:paraId="615E6819"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Ομοίως, η δεύτερη με αριθμό 446/18-10-2016 ερώτηση του Βουλευτή Ηρακλείου 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w:t>
      </w:r>
      <w:r>
        <w:rPr>
          <w:rFonts w:eastAsia="Times New Roman"/>
          <w:color w:val="000000"/>
          <w:szCs w:val="24"/>
          <w:shd w:val="clear" w:color="auto" w:fill="FFFFFF"/>
        </w:rPr>
        <w:t xml:space="preserve">ον 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σχετικά με τα σοβαρά προβλήματα που αντιμετωπίζουν οι αγρότες, δεν θα συζητηθεί λόγω κωλύματος του κυρίου Υπουργού.</w:t>
      </w:r>
    </w:p>
    <w:p w14:paraId="615E681A"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δέκατη πέμπτη με αριθμό 552/3-3-2017 επίκαιρη ερώτηση δεύτερου κύκλου του Ζ΄ Αντιπροέδρου της Βουλής και Βουλευτή Α΄ Αθηνών του Ποταμιού κ. </w:t>
      </w:r>
      <w:r>
        <w:rPr>
          <w:rFonts w:eastAsia="Times New Roman"/>
          <w:bCs/>
          <w:color w:val="000000"/>
          <w:szCs w:val="24"/>
          <w:shd w:val="clear" w:color="auto" w:fill="FFFFFF"/>
        </w:rPr>
        <w:t xml:space="preserve">Σπυρίδωνος Λυκούδη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σχετικά με την έκρυθμη κατάσταση που βρίσκεται ο χώρος της υγείας, δεν θα συζητηθεί λόγω κωλύματος του κυρίου Αναπληρωτή Υπουργού, του κ. </w:t>
      </w:r>
      <w:proofErr w:type="spellStart"/>
      <w:r>
        <w:rPr>
          <w:rFonts w:eastAsia="Times New Roman"/>
          <w:color w:val="000000"/>
          <w:szCs w:val="24"/>
          <w:shd w:val="clear" w:color="auto" w:fill="FFFFFF"/>
        </w:rPr>
        <w:t>Πολάκη</w:t>
      </w:r>
      <w:proofErr w:type="spellEnd"/>
      <w:r>
        <w:rPr>
          <w:rFonts w:eastAsia="Times New Roman"/>
          <w:color w:val="000000"/>
          <w:szCs w:val="24"/>
          <w:shd w:val="clear" w:color="auto" w:fill="FFFFFF"/>
        </w:rPr>
        <w:t xml:space="preserve">, με αιτιολογία «φόρτος εργασίας». </w:t>
      </w:r>
    </w:p>
    <w:p w14:paraId="615E681B"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πρώτη με αριθμό 3223/7-2-2017 ερώτηση του Βουλευτή Ηρακλείου της Δημοκρατ</w:t>
      </w:r>
      <w:r>
        <w:rPr>
          <w:rFonts w:eastAsia="Times New Roman"/>
          <w:color w:val="000000"/>
          <w:szCs w:val="24"/>
          <w:shd w:val="clear" w:color="auto" w:fill="FFFFFF"/>
        </w:rPr>
        <w:t>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 xml:space="preserve">σχετικά με την ανακοίνωση των αποτελεσμάτων για το Πρόγραμμα </w:t>
      </w:r>
      <w:r>
        <w:rPr>
          <w:rFonts w:eastAsia="Times New Roman"/>
          <w:color w:val="000000"/>
          <w:szCs w:val="24"/>
          <w:shd w:val="clear" w:color="auto" w:fill="FFFFFF"/>
        </w:rPr>
        <w:lastRenderedPageBreak/>
        <w:t>Κοινωνικού Τουρισμού για εργαζόμενους, άνεργους και τις οικογέ</w:t>
      </w:r>
      <w:r>
        <w:rPr>
          <w:rFonts w:eastAsia="Times New Roman"/>
          <w:color w:val="000000"/>
          <w:szCs w:val="24"/>
          <w:shd w:val="clear" w:color="auto" w:fill="FFFFFF"/>
        </w:rPr>
        <w:t xml:space="preserve">νειές τους, δεν θα συζητηθεί λόγω κωλύματος της κυρίας Αναπληρώτριας Υπουργού Εργασίας, της </w:t>
      </w:r>
      <w:r>
        <w:rPr>
          <w:rFonts w:eastAsia="Times New Roman"/>
          <w:color w:val="000000"/>
          <w:szCs w:val="24"/>
          <w:shd w:val="clear" w:color="auto" w:fill="FFFFFF"/>
        </w:rPr>
        <w:t>κ.</w:t>
      </w:r>
      <w:r>
        <w:rPr>
          <w:rFonts w:eastAsia="Times New Roman"/>
          <w:color w:val="000000"/>
          <w:szCs w:val="24"/>
          <w:shd w:val="clear" w:color="auto" w:fill="FFFFFF"/>
        </w:rPr>
        <w:t xml:space="preserve"> Ουρανίας Αντωνοπούλου, με αιτιολογία «έκτακτη υποχρέωση». </w:t>
      </w:r>
    </w:p>
    <w:p w14:paraId="615E681C"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όλες τις αναβολές με τις αιτιολογίες που ακούσατε υπάρχει επιστολή του Γραμματέα της </w:t>
      </w:r>
      <w:r>
        <w:rPr>
          <w:rFonts w:eastAsia="Times New Roman"/>
          <w:bCs/>
          <w:color w:val="000000"/>
          <w:shd w:val="clear" w:color="auto" w:fill="FFFFFF"/>
        </w:rPr>
        <w:t>Κυβέρνηση</w:t>
      </w:r>
      <w:r>
        <w:rPr>
          <w:rFonts w:eastAsia="Times New Roman"/>
          <w:color w:val="000000"/>
          <w:szCs w:val="24"/>
          <w:shd w:val="clear" w:color="auto" w:fill="FFFFFF"/>
        </w:rPr>
        <w:t>ς πρ</w:t>
      </w:r>
      <w:r>
        <w:rPr>
          <w:rFonts w:eastAsia="Times New Roman"/>
          <w:color w:val="000000"/>
          <w:szCs w:val="24"/>
          <w:shd w:val="clear" w:color="auto" w:fill="FFFFFF"/>
        </w:rPr>
        <w:t xml:space="preserve">ος το Προεδρείο. </w:t>
      </w:r>
    </w:p>
    <w:p w14:paraId="615E681D"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τώρα θα συζητηθεί η έκτη με αριθμό 575/7-3-2017 επίκαιρη ερώτηση δεύτερου κύκλου του Βουλευτή Αττικής του Λαϊκού Συνδέσμου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Χρυσή Αυγή κ. </w:t>
      </w:r>
      <w:r>
        <w:rPr>
          <w:rFonts w:eastAsia="Times New Roman"/>
          <w:bCs/>
          <w:color w:val="000000"/>
          <w:szCs w:val="24"/>
          <w:shd w:val="clear" w:color="auto" w:fill="FFFFFF"/>
        </w:rPr>
        <w:t>Ηλία Κασιδιάρη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Οικονομικών, </w:t>
      </w:r>
      <w:r>
        <w:rPr>
          <w:rFonts w:eastAsia="Times New Roman"/>
          <w:color w:val="000000"/>
          <w:szCs w:val="24"/>
          <w:shd w:val="clear" w:color="auto" w:fill="FFFFFF"/>
        </w:rPr>
        <w:t>σχετικά με την «προκλητι</w:t>
      </w:r>
      <w:r>
        <w:rPr>
          <w:rFonts w:eastAsia="Times New Roman"/>
          <w:color w:val="000000"/>
          <w:szCs w:val="24"/>
          <w:shd w:val="clear" w:color="auto" w:fill="FFFFFF"/>
        </w:rPr>
        <w:t>κή μείωση της ειδικής εισφοράς αλληλεγγύης για πολιτικά πρόσωπα». Θα απαντήσει η Υφυπουργός Οικονομικών κ</w:t>
      </w:r>
      <w:r>
        <w:rPr>
          <w:rFonts w:eastAsia="Times New Roman"/>
          <w:color w:val="000000"/>
          <w:szCs w:val="24"/>
          <w:shd w:val="clear" w:color="auto" w:fill="FFFFFF"/>
        </w:rPr>
        <w:t>.</w:t>
      </w:r>
      <w:r>
        <w:rPr>
          <w:rFonts w:eastAsia="Times New Roman"/>
          <w:color w:val="000000"/>
          <w:szCs w:val="24"/>
          <w:shd w:val="clear" w:color="auto" w:fill="FFFFFF"/>
        </w:rPr>
        <w:t xml:space="preserve"> Αικατερίνη </w:t>
      </w:r>
      <w:proofErr w:type="spellStart"/>
      <w:r>
        <w:rPr>
          <w:rFonts w:eastAsia="Times New Roman"/>
          <w:color w:val="000000"/>
          <w:szCs w:val="24"/>
          <w:shd w:val="clear" w:color="auto" w:fill="FFFFFF"/>
        </w:rPr>
        <w:t>Παπανάτσιου</w:t>
      </w:r>
      <w:proofErr w:type="spellEnd"/>
      <w:r>
        <w:rPr>
          <w:rFonts w:eastAsia="Times New Roman"/>
          <w:color w:val="000000"/>
          <w:szCs w:val="24"/>
          <w:shd w:val="clear" w:color="auto" w:fill="FFFFFF"/>
        </w:rPr>
        <w:t xml:space="preserve">. </w:t>
      </w:r>
    </w:p>
    <w:p w14:paraId="615E681E" w14:textId="77777777" w:rsidR="00C719D1" w:rsidRDefault="007D146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Κασιδιάρη, έχετε τον λόγο. </w:t>
      </w:r>
    </w:p>
    <w:p w14:paraId="615E681F" w14:textId="77777777" w:rsidR="00C719D1" w:rsidRDefault="007D146B">
      <w:pPr>
        <w:tabs>
          <w:tab w:val="left" w:pos="2820"/>
        </w:tabs>
        <w:spacing w:after="0"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καταγγέλλω το φαινόμενο αυτό</w:t>
      </w:r>
      <w:r>
        <w:rPr>
          <w:rFonts w:eastAsia="Times New Roman"/>
          <w:szCs w:val="24"/>
        </w:rPr>
        <w:t>,</w:t>
      </w:r>
      <w:r>
        <w:rPr>
          <w:rFonts w:eastAsia="Times New Roman"/>
          <w:szCs w:val="24"/>
        </w:rPr>
        <w:t xml:space="preserve"> το απαράδεκτο</w:t>
      </w:r>
      <w:r>
        <w:rPr>
          <w:rFonts w:eastAsia="Times New Roman"/>
          <w:szCs w:val="24"/>
        </w:rPr>
        <w:t>,</w:t>
      </w:r>
      <w:r>
        <w:rPr>
          <w:rFonts w:eastAsia="Times New Roman"/>
          <w:szCs w:val="24"/>
        </w:rPr>
        <w:t xml:space="preserve"> να προβάλλεται ζωντανά μ</w:t>
      </w:r>
      <w:r>
        <w:rPr>
          <w:rFonts w:eastAsia="Times New Roman"/>
          <w:szCs w:val="24"/>
        </w:rPr>
        <w:t>ί</w:t>
      </w:r>
      <w:r>
        <w:rPr>
          <w:rFonts w:eastAsia="Times New Roman"/>
          <w:szCs w:val="24"/>
        </w:rPr>
        <w:t xml:space="preserve">α έκθεση -δεν ξέρω το περιεχόμενό της και δεν με ενδιαφέρει- την ώρα που υπάρχει συνεδρίαση της Ολομέλειας της Βουλής. </w:t>
      </w:r>
    </w:p>
    <w:p w14:paraId="615E6820"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lastRenderedPageBreak/>
        <w:t>Αυτή τη στιγμή ασκώ κοινοβουλευτικό έλεγχο, ασκώ κριτική στην εξουσία και ο πολίτης έχει το δικαίωμα να παρακο</w:t>
      </w:r>
      <w:r>
        <w:rPr>
          <w:rFonts w:eastAsia="Times New Roman"/>
          <w:szCs w:val="24"/>
        </w:rPr>
        <w:t>λουθήσει τα γεγονότα αυτά σε ζωντανή μετάδοση και όχι να παρακολουθεί εκθέσεις που δεν ενδιαφέρουν κανέναν. Αλλά αυτό είναι ένα φαινόμενο γενικότερο να μην πατάνε το πόδι τους οι Υπουργοί κατά τη διάρκεια του κοινοβουλευτικού ελέγχου. Το έχουμε καταγγείλει</w:t>
      </w:r>
      <w:r>
        <w:rPr>
          <w:rFonts w:eastAsia="Times New Roman"/>
          <w:szCs w:val="24"/>
        </w:rPr>
        <w:t xml:space="preserve"> επανειλημμένως. </w:t>
      </w:r>
    </w:p>
    <w:p w14:paraId="615E6821"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Είναι απορίας άξιο πώς ήρθε σήμερα Υπουργός να απαντήσει σε ερώτηση της Χρυσής Αυγής, την οποία έχω καταθέσει από τις 7 Μαρτίου, όταν ξέσπασε αυτό το μείζον ζήτημα και πολιτικό και ηθικό, όχι τόσο οικονομικό, για τη μειωμένη εισφορά αλληλ</w:t>
      </w:r>
      <w:r>
        <w:rPr>
          <w:rFonts w:eastAsia="Times New Roman"/>
          <w:szCs w:val="24"/>
        </w:rPr>
        <w:t xml:space="preserve">εγγύης που καλούνται να πληρώσουν οι Βουλευτές. </w:t>
      </w:r>
    </w:p>
    <w:p w14:paraId="615E6822"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Πέρασαν δεκατέσσερις ημέρες, έχει 20 ο μήνας σήμερα και θέλω να πω στην Υπουργό ότι ήδη γνωρίζω την απάντησή της γιατί έσπευσε και ο Πρόεδρος της Βουλής να πει κάποιες δικαιολογίες για τα κανάλια και το αρμό</w:t>
      </w:r>
      <w:r>
        <w:rPr>
          <w:rFonts w:eastAsia="Times New Roman"/>
          <w:szCs w:val="24"/>
        </w:rPr>
        <w:t xml:space="preserve">διο Υπουργείο Οικονομικών βγήκε να εκθέσει κάποιες ιδέες, κάποιες απόψεις, του στυλ «τα ίδια και χειρότερα έκανε και ο Σαμαράς και ο Βενιζέλος». </w:t>
      </w:r>
    </w:p>
    <w:p w14:paraId="615E6823"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Δηλαδή σε μ</w:t>
      </w:r>
      <w:r>
        <w:rPr>
          <w:rFonts w:eastAsia="Times New Roman"/>
          <w:szCs w:val="24"/>
        </w:rPr>
        <w:t>ί</w:t>
      </w:r>
      <w:r>
        <w:rPr>
          <w:rFonts w:eastAsia="Times New Roman"/>
          <w:szCs w:val="24"/>
        </w:rPr>
        <w:t xml:space="preserve">α περίοδο που κυριολεκτικά πένονται οι Έλληνες πολίτες, έχουν </w:t>
      </w:r>
      <w:proofErr w:type="spellStart"/>
      <w:r>
        <w:rPr>
          <w:rFonts w:eastAsia="Times New Roman"/>
          <w:szCs w:val="24"/>
        </w:rPr>
        <w:t>στοχοποιηθεί</w:t>
      </w:r>
      <w:proofErr w:type="spellEnd"/>
      <w:r>
        <w:rPr>
          <w:rFonts w:eastAsia="Times New Roman"/>
          <w:szCs w:val="24"/>
        </w:rPr>
        <w:t xml:space="preserve"> όλα τα λαϊκά στρώματα, </w:t>
      </w:r>
      <w:r>
        <w:rPr>
          <w:rFonts w:eastAsia="Times New Roman"/>
          <w:szCs w:val="24"/>
        </w:rPr>
        <w:t xml:space="preserve">όλοι </w:t>
      </w:r>
      <w:r>
        <w:rPr>
          <w:rFonts w:eastAsia="Times New Roman"/>
          <w:szCs w:val="24"/>
        </w:rPr>
        <w:lastRenderedPageBreak/>
        <w:t xml:space="preserve">οι φτωχοί Έλληνες είναι </w:t>
      </w:r>
      <w:proofErr w:type="spellStart"/>
      <w:r>
        <w:rPr>
          <w:rFonts w:eastAsia="Times New Roman"/>
          <w:szCs w:val="24"/>
        </w:rPr>
        <w:t>στοχοποιημένοι</w:t>
      </w:r>
      <w:proofErr w:type="spellEnd"/>
      <w:r>
        <w:rPr>
          <w:rFonts w:eastAsia="Times New Roman"/>
          <w:szCs w:val="24"/>
        </w:rPr>
        <w:t xml:space="preserve"> από τη </w:t>
      </w:r>
      <w:proofErr w:type="spellStart"/>
      <w:r>
        <w:rPr>
          <w:rFonts w:eastAsia="Times New Roman"/>
          <w:szCs w:val="24"/>
        </w:rPr>
        <w:t>μνημονιακή</w:t>
      </w:r>
      <w:proofErr w:type="spellEnd"/>
      <w:r>
        <w:rPr>
          <w:rFonts w:eastAsia="Times New Roman"/>
          <w:szCs w:val="24"/>
        </w:rPr>
        <w:t xml:space="preserve"> Κυβέρνηση της Αριστεράς, η δικαιολογία σας είναι ότι τα ίδια έκανε και ο Σαμαράς με τον Βενιζέλο. </w:t>
      </w:r>
    </w:p>
    <w:p w14:paraId="615E6824"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Αυτό που λέω με την παρούσα ερώτηση είναι ότι η κοινωνία απαιτεί επιτέλους να καταργηθούν όλα α</w:t>
      </w:r>
      <w:r>
        <w:rPr>
          <w:rFonts w:eastAsia="Times New Roman"/>
          <w:szCs w:val="24"/>
        </w:rPr>
        <w:t>υτά τα προνόμια του πολιτικού συστήματος. Δεν ερωτώ τι έχετε σκοπό να κάνετε. Γνωρίζω πολύ καλά τι έχετε σκοπό να κάνετε. Θα συνεχίσετε να δημιουργείτε νέα προνόμια και δεν είναι μόνο η μειωμένη εισφορά αλληλεγγύης, είναι και η μειωμένη έως ανύπαρκτη φορολ</w:t>
      </w:r>
      <w:r>
        <w:rPr>
          <w:rFonts w:eastAsia="Times New Roman"/>
          <w:szCs w:val="24"/>
        </w:rPr>
        <w:t xml:space="preserve">ογία που πληρώνουν οι Βουλευτές, που έχω αποκαλύψει εδώ μέσα τα στοιχεία αυτά από το 2014 επί Νέας Δημοκρατίας, που κάνουν σήμερα την </w:t>
      </w:r>
      <w:proofErr w:type="spellStart"/>
      <w:r>
        <w:rPr>
          <w:rFonts w:eastAsia="Times New Roman"/>
          <w:szCs w:val="24"/>
        </w:rPr>
        <w:t>ψευτο</w:t>
      </w:r>
      <w:proofErr w:type="spellEnd"/>
      <w:r>
        <w:rPr>
          <w:rFonts w:eastAsia="Times New Roman"/>
          <w:szCs w:val="24"/>
        </w:rPr>
        <w:t>-αντιπολίτευση και που ο ΣΥΡΙΖΑ συνεχίζει όλα αυτά τα προνόμια να τα κρατάει εν ζωή δυστυχώς, την ώρα που έχουν χτυπη</w:t>
      </w:r>
      <w:r>
        <w:rPr>
          <w:rFonts w:eastAsia="Times New Roman"/>
          <w:szCs w:val="24"/>
        </w:rPr>
        <w:t>θεί αλύπητα όλοι οι φτωχοί Έλληνες πολίτες.</w:t>
      </w:r>
    </w:p>
    <w:p w14:paraId="615E6825"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 xml:space="preserve">Απαιτώ, λοιπόν, με την παρούσα ερώτηση, δεν ερωτώ, την κατάργηση όλων αυτών των προνομίων που αδίκως διαθέτει σήμερα το πολιτικό σύστημα, το ίδιο πολιτικό σύστημα που ευθύνεται για τη </w:t>
      </w:r>
      <w:proofErr w:type="spellStart"/>
      <w:r>
        <w:rPr>
          <w:rFonts w:eastAsia="Times New Roman"/>
          <w:szCs w:val="24"/>
        </w:rPr>
        <w:t>μνημονιακή</w:t>
      </w:r>
      <w:proofErr w:type="spellEnd"/>
      <w:r>
        <w:rPr>
          <w:rFonts w:eastAsia="Times New Roman"/>
          <w:szCs w:val="24"/>
        </w:rPr>
        <w:t xml:space="preserve"> λαίλαπα σε βάρος </w:t>
      </w:r>
      <w:r>
        <w:rPr>
          <w:rFonts w:eastAsia="Times New Roman"/>
          <w:szCs w:val="24"/>
        </w:rPr>
        <w:t>του λαού.</w:t>
      </w:r>
    </w:p>
    <w:p w14:paraId="615E6826" w14:textId="77777777" w:rsidR="00C719D1" w:rsidRDefault="007D146B">
      <w:pPr>
        <w:tabs>
          <w:tab w:val="left" w:pos="282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Υπουργέ, έχετε τον λόγο.</w:t>
      </w:r>
    </w:p>
    <w:p w14:paraId="615E6827" w14:textId="77777777" w:rsidR="00C719D1" w:rsidRDefault="007D146B">
      <w:pPr>
        <w:tabs>
          <w:tab w:val="left" w:pos="2820"/>
        </w:tabs>
        <w:spacing w:after="0"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Ευχαριστώ, κύριε Πρόεδρε.</w:t>
      </w:r>
    </w:p>
    <w:p w14:paraId="615E6828"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Αρχικά θα πρέπει να σας πω ότι θα απαντήσω για θέματα που ανήκουν αποκλειστικά στην αρμοδιότητά μου. Ας μιλ</w:t>
      </w:r>
      <w:r>
        <w:rPr>
          <w:rFonts w:eastAsia="Times New Roman"/>
          <w:szCs w:val="24"/>
        </w:rPr>
        <w:t xml:space="preserve">ήσουμε, λοιπόν, για το θέμα της εισφοράς αλληλεγγύης. </w:t>
      </w:r>
    </w:p>
    <w:p w14:paraId="615E6829"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Η ειδική εισφορά αλληλεγγύης επιβλήθηκε αρχικά το 2011 και υπολογιζόταν επί του καθαρού συνολικού εισοδήματος ως εξής: Για συνολικό καθαρό εισόδημα από 12.001 έως 20.000 υπολογιζόταν με συντελεστή 1% ε</w:t>
      </w:r>
      <w:r>
        <w:rPr>
          <w:rFonts w:eastAsia="Times New Roman"/>
          <w:szCs w:val="24"/>
        </w:rPr>
        <w:t>πί ολοκλήρου του ποσού. Για συνολικό καθαρό εισόδημα από 20.001 έως 50.000 υπολογιζόταν με συντελεστή 2% επί ολοκλήρου του ποσού. Για συνολικό καθαρό εισόδημα από 50.001 έως 100.000 υπολογιζόταν με συντελεστή 3% επί ολοκλήρου του ποσού. Για συνολικό καθαρό</w:t>
      </w:r>
      <w:r>
        <w:rPr>
          <w:rFonts w:eastAsia="Times New Roman"/>
          <w:szCs w:val="24"/>
        </w:rPr>
        <w:t xml:space="preserve"> εισόδημα από 100.001 και άνω υπολογιζόταν με συντελεστή 4% επί ολοκλήρου του ποσού. Για το συνολικό καθαρό εισόδημα των πολιτικών προσώπων εν γένει υπολογιζόταν με συντελεστή 5% επί ολοκλήρου του ποσού. </w:t>
      </w:r>
    </w:p>
    <w:p w14:paraId="615E682A"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Το 2014 η συγκυβέρνηση Νέας Δημοκρατίας-ΠΑΣΟΚ με το</w:t>
      </w:r>
      <w:r>
        <w:rPr>
          <w:rFonts w:eastAsia="Times New Roman"/>
          <w:szCs w:val="24"/>
        </w:rPr>
        <w:t xml:space="preserve">ν ν.4305/2014 μείωσε όλους τους συντελεστές της ειδικής εισφοράς αλληλεγγύης κατά 30%, συμπεριλαμβανομένου και του </w:t>
      </w:r>
      <w:r>
        <w:rPr>
          <w:rFonts w:eastAsia="Times New Roman"/>
          <w:szCs w:val="24"/>
        </w:rPr>
        <w:lastRenderedPageBreak/>
        <w:t>5% για τα πολιτικά πρόσωπα</w:t>
      </w:r>
      <w:r>
        <w:rPr>
          <w:rFonts w:eastAsia="Times New Roman"/>
          <w:szCs w:val="24"/>
        </w:rPr>
        <w:t>, που ήταν μέχρι τότε,</w:t>
      </w:r>
      <w:r>
        <w:rPr>
          <w:rFonts w:eastAsia="Times New Roman"/>
          <w:szCs w:val="24"/>
        </w:rPr>
        <w:t xml:space="preserve"> τότε, το οποίο κατά συνέπεια θα γινόταν 3,5%. </w:t>
      </w:r>
    </w:p>
    <w:p w14:paraId="615E682B"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 xml:space="preserve">Η διάταξη αυτή, όμως, τροποποιήθηκε πριν την </w:t>
      </w:r>
      <w:r>
        <w:rPr>
          <w:rFonts w:eastAsia="Times New Roman"/>
          <w:szCs w:val="24"/>
        </w:rPr>
        <w:t xml:space="preserve">έναρξη ισχύος της από την Κυβέρνησή μας με τον ν.4334/2015 που επέβαλε το 8% στα πρόσωπα που κατέχουν τις συγκεκριμένες δημόσιες θέσεις. </w:t>
      </w:r>
    </w:p>
    <w:p w14:paraId="615E682C"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Με τον ίδιο νόμο</w:t>
      </w:r>
      <w:r>
        <w:rPr>
          <w:rFonts w:eastAsia="Times New Roman"/>
          <w:szCs w:val="24"/>
        </w:rPr>
        <w:t>,</w:t>
      </w:r>
      <w:r>
        <w:rPr>
          <w:rFonts w:eastAsia="Times New Roman"/>
          <w:szCs w:val="24"/>
        </w:rPr>
        <w:t xml:space="preserve"> για τους απλούς φορολογούμενους ίσχυαν πολύ μικρότεροι συντελεστές ειδικής εισφοράς 0% έως συνολικό </w:t>
      </w:r>
      <w:r>
        <w:rPr>
          <w:rFonts w:eastAsia="Times New Roman"/>
          <w:szCs w:val="24"/>
        </w:rPr>
        <w:t>εισόδημα 12.000, 0</w:t>
      </w:r>
      <w:r>
        <w:rPr>
          <w:rFonts w:eastAsia="Times New Roman"/>
          <w:szCs w:val="24"/>
        </w:rPr>
        <w:t>,</w:t>
      </w:r>
      <w:r>
        <w:rPr>
          <w:rFonts w:eastAsia="Times New Roman"/>
          <w:szCs w:val="24"/>
        </w:rPr>
        <w:t>7% έως τις 20.000 ευρώ, 1,4% έως τις 30.000 ευρώ, 2% έως τις 50.000 ευρώ, 4% έως τις 100.000 ευρώ, 6% έως τις 500.000 ευρώ και 8% από 500.000 ευρώ και πάνω.</w:t>
      </w:r>
    </w:p>
    <w:p w14:paraId="615E682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Όπως και προηγουμένως, ο συντελεστής επιβαλλόταν στο σύνολο του εισοδήματος και </w:t>
      </w:r>
      <w:r>
        <w:rPr>
          <w:rFonts w:eastAsia="Times New Roman" w:cs="Times New Roman"/>
          <w:szCs w:val="24"/>
        </w:rPr>
        <w:t>όχι μόνο στο αντίστοιχο κλιμάκιο. Κατά συνέπεια, στα πολιτικά πρόσωπα επιβλήθηκε ο ανώτατος συντελεστής που ίσχυε για απλούς φορολογούμενους με συνολικό εισόδημα άνω των 500.000 ευρώ, ακόμη κι αν αυτά είχαν πολύ χαμηλότερα εισοδήματα.</w:t>
      </w:r>
    </w:p>
    <w:p w14:paraId="615E682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Εν συνεχεία, με τον ν</w:t>
      </w:r>
      <w:r>
        <w:rPr>
          <w:rFonts w:eastAsia="Times New Roman" w:cs="Times New Roman"/>
          <w:szCs w:val="24"/>
        </w:rPr>
        <w:t xml:space="preserve">.4387/2016 άλλαξε ριζικά η φορολογία εισοδήματος και έγινε δικαιότερη για το σύνολο των πολιτών, </w:t>
      </w:r>
      <w:r>
        <w:rPr>
          <w:rFonts w:eastAsia="Times New Roman" w:cs="Times New Roman"/>
          <w:szCs w:val="24"/>
        </w:rPr>
        <w:lastRenderedPageBreak/>
        <w:t>έστω και εντός του ασφυκτικού πλαισίου των στόχων για έσοδα. Ελαφρύνθηκαν τα χαμηλά εισοδήματα και επιβαρύνθηκαν τα υψηλότερα. Επιπλέον, η ειδική εισφορά αλληλ</w:t>
      </w:r>
      <w:r>
        <w:rPr>
          <w:rFonts w:eastAsia="Times New Roman" w:cs="Times New Roman"/>
          <w:szCs w:val="24"/>
        </w:rPr>
        <w:t xml:space="preserve">εγγύης ενσωματώθηκε στον Κώδικα Φορολογίας Εισοδήματος. Οι κλίμακες και οι συντελεστές φορολογίας αναμορφώθηκαν με τρόπο που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συνολική επιβάρυνση όλων των φορολογουμένων από τη φορολογία εισοδήματος και από την ειδική εισφορά αλληλε</w:t>
      </w:r>
      <w:r>
        <w:rPr>
          <w:rFonts w:eastAsia="Times New Roman" w:cs="Times New Roman"/>
          <w:szCs w:val="24"/>
        </w:rPr>
        <w:t>γγύης.</w:t>
      </w:r>
    </w:p>
    <w:p w14:paraId="615E682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615E683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Θα παρακαλούσα να μου δώσετε λίγο χρόνο ακόμη, κύριε Πρόεδρε.</w:t>
      </w:r>
    </w:p>
    <w:p w14:paraId="615E683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μεταρρύθμιση αυτή αφορά όλους τους φορολογούμενους και όχι ειδικά τα πρόσωπα που κατέχουν τις συγκε</w:t>
      </w:r>
      <w:r>
        <w:rPr>
          <w:rFonts w:eastAsia="Times New Roman" w:cs="Times New Roman"/>
          <w:szCs w:val="24"/>
        </w:rPr>
        <w:t xml:space="preserve">κριμένες δημόσιες θέσεις. </w:t>
      </w:r>
    </w:p>
    <w:p w14:paraId="615E683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προηγούμενο σύστημα υπολογισμού της ειδικής εισφοράς αλληλεγγύης, που εισήχθη με τον ν.3986/2011, ήταν άδικο για όλους τους πολίτες, γιατί ο συντελεστής εισφοράς υπολογιζόταν σε ολόκληρο το εισόδημα και όχι στο κλιμάκιο του ει</w:t>
      </w:r>
      <w:r>
        <w:rPr>
          <w:rFonts w:eastAsia="Times New Roman" w:cs="Times New Roman"/>
          <w:szCs w:val="24"/>
        </w:rPr>
        <w:lastRenderedPageBreak/>
        <w:t>σοδήματος. Μ</w:t>
      </w:r>
      <w:r>
        <w:rPr>
          <w:rFonts w:eastAsia="Times New Roman" w:cs="Times New Roman"/>
          <w:szCs w:val="24"/>
        </w:rPr>
        <w:t>ί</w:t>
      </w:r>
      <w:r>
        <w:rPr>
          <w:rFonts w:eastAsia="Times New Roman" w:cs="Times New Roman"/>
          <w:szCs w:val="24"/>
        </w:rPr>
        <w:t>α μικρή διαφορά στο εισόδημα μεταξύ δύο φορολογουμένων μπορεί να οδηγούσε σε μεγάλη διαφορά στην ειδική εισφορά αλληλεγγύης.</w:t>
      </w:r>
    </w:p>
    <w:p w14:paraId="615E683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Με τον ν.4387/2016 οι συντελεστές της ειδικής εισφοράς αλληλεγγύης επιβάλλονταν πλέον προοδευτικά ανά κλιμάκιο εισοδήμ</w:t>
      </w:r>
      <w:r>
        <w:rPr>
          <w:rFonts w:eastAsia="Times New Roman" w:cs="Times New Roman"/>
          <w:szCs w:val="24"/>
        </w:rPr>
        <w:t>ατος, όπως ακριβώς συμβαίνει και με τους συντελεστές του φόρου εισοδήματος. Επιπλέον, ο ανώτατος συντελεστής της ειδικής εισφοράς αλληλεγγύης είναι πλέον 10% και όχι 8% που ήταν το 2015 ή 5% το 2014.</w:t>
      </w:r>
    </w:p>
    <w:p w14:paraId="615E683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Τονίζω και πάλι ότι η δομή των συντελεστών λαμβάνει υπ’ </w:t>
      </w:r>
      <w:r>
        <w:rPr>
          <w:rFonts w:eastAsia="Times New Roman" w:cs="Times New Roman"/>
          <w:szCs w:val="24"/>
        </w:rPr>
        <w:t>υπόψιν τη συνολική επιβάρυνση από τον φόρο εισοδήματος και από την ειδική εισφορά αλληλεγγύης. Λόγω της νέας αυτής δομής στα πρόσωπα που κατέχουν συγκεκριμένες δημόσιες θέσεις επιβάλλεται πλέον η ειδική εισφορά αλληλεγγύης με τον ίδιο τρόπο που επιβάλλεται</w:t>
      </w:r>
      <w:r>
        <w:rPr>
          <w:rFonts w:eastAsia="Times New Roman" w:cs="Times New Roman"/>
          <w:szCs w:val="24"/>
        </w:rPr>
        <w:t xml:space="preserve"> σε όλους τους πολίτες. Δεν υπάρχει ειδική διάταξη για τα πολιτικά πρόσωπα.</w:t>
      </w:r>
    </w:p>
    <w:p w14:paraId="615E683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Αναφορικά με τη φορολόγηση της βουλευτικής αποζημίωσης,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2014 καταργήθηκε ο ειδικός τρόπος φορολόγησης, που οριζόταν από το άρθρο 5 του Ζ΄ Ψηφίσματος του 1975 και της Ε΄ Ανα</w:t>
      </w:r>
      <w:r>
        <w:rPr>
          <w:rFonts w:eastAsia="Times New Roman" w:cs="Times New Roman"/>
          <w:szCs w:val="24"/>
        </w:rPr>
        <w:t>θεωρητικής Βουλής, που ίσχυε για τους Βουλευτές-</w:t>
      </w:r>
      <w:r>
        <w:rPr>
          <w:rFonts w:eastAsia="Times New Roman" w:cs="Times New Roman"/>
          <w:szCs w:val="24"/>
        </w:rPr>
        <w:lastRenderedPageBreak/>
        <w:t>Δικαστές. Δεν καταργήθηκαν τα δύο τελευταία, σύμφωνα με τα οποία κατά την εκκαθάριση του φόρου εισοδήματος από την αρμόδια ΔΟΥ αφαιρείται ποσό ίσο με το 25% του ακαθάριστου ποσού της βουλευτικής αποζημίωσης σ</w:t>
      </w:r>
      <w:r>
        <w:rPr>
          <w:rFonts w:eastAsia="Times New Roman" w:cs="Times New Roman"/>
          <w:szCs w:val="24"/>
        </w:rPr>
        <w:t xml:space="preserve">αν τεκμαρτό ποσό για την κάλυψη των δαπανών μίσθωσης πολιτικών γραφείων και λοιπών δαπανών άσκησης του λειτουργήματος. Υπενθυμίζουμε ότι από τις πρώτες ενέργειες της Κυβέρνησής μας ήταν η μείωση των βουλευτικών αποδοχών κατά 10%. </w:t>
      </w:r>
    </w:p>
    <w:p w14:paraId="615E683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w:t>
      </w:r>
      <w:r>
        <w:rPr>
          <w:rFonts w:eastAsia="Times New Roman" w:cs="Times New Roman"/>
          <w:szCs w:val="24"/>
        </w:rPr>
        <w:t>το αντίστοιχο ΦΕΚ, με το οποίο μειώθηκε περαιτέρω η βουλευτική αποζημίωση. Είναι το ΦΕΚ 151Α/19</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κατά το οποίο μειώθηκε περαιτέρω η βουλευτική αποζημίωση κατά 10%, με αποτέλεσμα μια συνολική μείωση 38% σε σχέση με τις αποδοχές του Προέδρου του Αρείου Πάγου. Η εισφορά αλληλεγγύης εξομοιώθηκε με εκείνην που ισχύει για όλους τους φορολογούμενους κα</w:t>
      </w:r>
      <w:r>
        <w:rPr>
          <w:rFonts w:eastAsia="Times New Roman" w:cs="Times New Roman"/>
          <w:szCs w:val="24"/>
        </w:rPr>
        <w:t xml:space="preserve">ι το ίδιο θα γίνει συνολικά με τη φορολογία των εισοδημάτων τους. </w:t>
      </w:r>
    </w:p>
    <w:p w14:paraId="615E683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Όσον αφορά τη χρηματοδότηση των πολιτικών κομμάτων, αν και το συγκεκριμένο ερώτημα θα έπρεπε να απευθύνεται στο Υπουργείο Εσωτερικών λόγω αρμοδιότητας, από στοιχεία που μας εστάλησαν από το</w:t>
      </w:r>
      <w:r>
        <w:rPr>
          <w:rFonts w:eastAsia="Times New Roman" w:cs="Times New Roman"/>
          <w:szCs w:val="24"/>
        </w:rPr>
        <w:t xml:space="preserve"> εν λόγω Υπουργείο προκύπτει σαφώς η </w:t>
      </w:r>
      <w:r>
        <w:rPr>
          <w:rFonts w:eastAsia="Times New Roman" w:cs="Times New Roman"/>
          <w:szCs w:val="24"/>
        </w:rPr>
        <w:lastRenderedPageBreak/>
        <w:t>μειούμενη χρηματοδότησή τους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του κράτους, ακριβώς λόγω  της οικονομικής κρίσης και γενικότερα λόγω της δημοσιονομικής κατάστασης της χώρας.</w:t>
      </w:r>
    </w:p>
    <w:p w14:paraId="615E683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Έτσι, το 2009 συνολικά ήταν 85.135.0</w:t>
      </w:r>
      <w:r>
        <w:rPr>
          <w:rFonts w:eastAsia="Times New Roman" w:cs="Times New Roman"/>
          <w:szCs w:val="24"/>
        </w:rPr>
        <w:t>00, το 2010 48.800.0000, το 2011 54.000.018, το 2012 45.000.000, το 2013 21.827.000, το 2014 14.978.000, το 2015 18.393.000, το 2016 13.500.000 και το 2</w:t>
      </w:r>
      <w:r>
        <w:rPr>
          <w:rFonts w:eastAsia="Times New Roman" w:cs="Times New Roman"/>
          <w:szCs w:val="24"/>
        </w:rPr>
        <w:t>01</w:t>
      </w:r>
      <w:r>
        <w:rPr>
          <w:rFonts w:eastAsia="Times New Roman" w:cs="Times New Roman"/>
          <w:szCs w:val="24"/>
        </w:rPr>
        <w:t>7 7.785.000. Για το 2017 το ποσό του 1.557.000 δεν έχει καταβληθεί ακόμη.</w:t>
      </w:r>
    </w:p>
    <w:p w14:paraId="615E683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Καταθέστε τα αυτά, όλο το κείμενο, σας παρακαλώ, κυρία Υφυπουργέ, στα Πρακτικά, παρ</w:t>
      </w:r>
      <w:r>
        <w:rPr>
          <w:rFonts w:eastAsia="Times New Roman" w:cs="Times New Roman"/>
          <w:szCs w:val="24"/>
        </w:rPr>
        <w:t xml:space="preserve">’ </w:t>
      </w:r>
      <w:r>
        <w:rPr>
          <w:rFonts w:eastAsia="Times New Roman" w:cs="Times New Roman"/>
          <w:szCs w:val="24"/>
        </w:rPr>
        <w:t>ότι θα βγουν σε απομαγνητοφώνηση. Όμως, καταθέστε το χαρτί που είχατε.</w:t>
      </w:r>
    </w:p>
    <w:p w14:paraId="615E683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(Στο σημείο αυτό η Υφυπουργός κ</w:t>
      </w:r>
      <w:r>
        <w:rPr>
          <w:rFonts w:eastAsia="Times New Roman" w:cs="Times New Roman"/>
          <w:szCs w:val="24"/>
        </w:rPr>
        <w:t>.</w:t>
      </w:r>
      <w:r>
        <w:rPr>
          <w:rFonts w:eastAsia="Times New Roman" w:cs="Times New Roman"/>
          <w:szCs w:val="24"/>
        </w:rPr>
        <w:t xml:space="preserve">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w:t>
      </w:r>
      <w:r>
        <w:rPr>
          <w:rFonts w:eastAsia="Times New Roman" w:cs="Times New Roman"/>
          <w:szCs w:val="24"/>
        </w:rPr>
        <w:t xml:space="preserve">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5E683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Ορίστε, κύριε Κασιδιάρη, έχετε τον λόγο.</w:t>
      </w:r>
    </w:p>
    <w:p w14:paraId="615E683C"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ξεκινήσω με το θέμα της χρηματοδότησης των κομμάτων που αναφέρθηκε τελ</w:t>
      </w:r>
      <w:r>
        <w:rPr>
          <w:rFonts w:eastAsia="Times New Roman" w:cs="Times New Roman"/>
          <w:szCs w:val="24"/>
        </w:rPr>
        <w:t xml:space="preserve">ευταίο. Για ποιον </w:t>
      </w:r>
      <w:r>
        <w:rPr>
          <w:rFonts w:eastAsia="Times New Roman" w:cs="Times New Roman"/>
          <w:szCs w:val="24"/>
        </w:rPr>
        <w:lastRenderedPageBreak/>
        <w:t xml:space="preserve">λόγο όλα αυτά τα εκατομμύρια που αναφέρονται από την Υπουργό να διανέμονται στα κόμματα; </w:t>
      </w:r>
    </w:p>
    <w:p w14:paraId="615E683D"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κόμμα που εκπροσωπώ, το τρίτο κόμμα της χώρας, δεν λαμβάνει χρηματοδότηση. Δεν παίρνουμε ούτε μισό ευρώ από τα δημόσια ταμεία από το 2013 μέχρι σ</w:t>
      </w:r>
      <w:r>
        <w:rPr>
          <w:rFonts w:eastAsia="Times New Roman" w:cs="Times New Roman"/>
          <w:szCs w:val="24"/>
        </w:rPr>
        <w:t xml:space="preserve">ήμερα και επιβιώνουμε –όχι απλά επιβιώνουμε- έχουμε γραφεία σε όλη την Ελλάδα, πραγματοποιούμε εκδηλώσεις σε όλη την Ελλάδα, είμαστε η ανερχόμενη πολιτική δύναμη. </w:t>
      </w:r>
    </w:p>
    <w:p w14:paraId="615E683E"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Μάλιστα, υπενθυμίζω ότι όταν το 2012 μπήκαμε στη Βουλή και καταθέσαμε μια πρόταση νόμου περί</w:t>
      </w:r>
      <w:r>
        <w:rPr>
          <w:rFonts w:eastAsia="Times New Roman" w:cs="Times New Roman"/>
          <w:szCs w:val="24"/>
        </w:rPr>
        <w:t xml:space="preserve"> καταργήσεως της χρηματοδότησης των πολιτικών κομμάτων, η απάντηση τότε του Υπουργού Οικονομικών και Εσωτερικών ήταν ότι κάτι τέτοιο δεν γίνεται, γιατί έτσι ανοίγει η πόρτα για να χρηματοδοτούνται τα κόμματα από άλλες πηγές. </w:t>
      </w:r>
      <w:r>
        <w:rPr>
          <w:rFonts w:eastAsia="Times New Roman" w:cs="Times New Roman"/>
          <w:szCs w:val="24"/>
        </w:rPr>
        <w:t>Τ</w:t>
      </w:r>
      <w:r>
        <w:rPr>
          <w:rFonts w:eastAsia="Times New Roman" w:cs="Times New Roman"/>
          <w:szCs w:val="24"/>
        </w:rPr>
        <w:t xml:space="preserve">ώρα το γλιτώσαμε αυτό και δεν </w:t>
      </w:r>
      <w:r>
        <w:rPr>
          <w:rFonts w:eastAsia="Times New Roman" w:cs="Times New Roman"/>
          <w:szCs w:val="24"/>
        </w:rPr>
        <w:t>χρηματοδοτείται το πολιτικό σύστημα από άλλες πηγές, εφοπλιστές, κεφαλαιοκράτες!</w:t>
      </w:r>
    </w:p>
    <w:p w14:paraId="615E683F"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Χρυσή Αυγή απέδειξε ότι τα κόμματα μπορούν να λειτουργήσουν χωρίς να παίρνουν ευρώ από το </w:t>
      </w:r>
      <w:r>
        <w:rPr>
          <w:rFonts w:eastAsia="Times New Roman" w:cs="Times New Roman"/>
          <w:szCs w:val="24"/>
        </w:rPr>
        <w:t>δ</w:t>
      </w:r>
      <w:r>
        <w:rPr>
          <w:rFonts w:eastAsia="Times New Roman" w:cs="Times New Roman"/>
          <w:szCs w:val="24"/>
        </w:rPr>
        <w:t xml:space="preserve">ημόσιο και αυτή την απαίτηση εκφράζω και σήμερα, να μην παίρνουν ούτε μισό </w:t>
      </w:r>
      <w:r>
        <w:rPr>
          <w:rFonts w:eastAsia="Times New Roman" w:cs="Times New Roman"/>
          <w:szCs w:val="24"/>
        </w:rPr>
        <w:lastRenderedPageBreak/>
        <w:t>ευρώ τα</w:t>
      </w:r>
      <w:r>
        <w:rPr>
          <w:rFonts w:eastAsia="Times New Roman" w:cs="Times New Roman"/>
          <w:szCs w:val="24"/>
        </w:rPr>
        <w:t xml:space="preserve"> κόμματα και τα χρήματα που θα εξοικονομούνται να επιδοτούν τη μητρότητα, να μοιράζονται ισομερώς σε κάθε νέο Έλληνα που γεννιέται. </w:t>
      </w:r>
    </w:p>
    <w:p w14:paraId="615E6840"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Όλα τα άλλα που λέτε είναι υποκριτικά. Να τα πάρω ένα, ένα: Εις ό,τι αφορά το αφορολόγητο των Βουλευτών, οι Βουλευτές παραμ</w:t>
      </w:r>
      <w:r>
        <w:rPr>
          <w:rFonts w:eastAsia="Times New Roman" w:cs="Times New Roman"/>
          <w:szCs w:val="24"/>
        </w:rPr>
        <w:t xml:space="preserve">ένουν αφορολόγητοι. </w:t>
      </w:r>
      <w:r>
        <w:rPr>
          <w:rFonts w:eastAsia="Times New Roman" w:cs="Times New Roman"/>
          <w:szCs w:val="24"/>
        </w:rPr>
        <w:t>Α</w:t>
      </w:r>
      <w:r>
        <w:rPr>
          <w:rFonts w:eastAsia="Times New Roman" w:cs="Times New Roman"/>
          <w:szCs w:val="24"/>
        </w:rPr>
        <w:t xml:space="preserve">ν θέλετε μπείτε στο </w:t>
      </w:r>
      <w:r>
        <w:rPr>
          <w:rFonts w:eastAsia="Times New Roman" w:cs="Times New Roman"/>
          <w:szCs w:val="24"/>
          <w:lang w:val="en-US"/>
        </w:rPr>
        <w:t>taxis</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α πολύ απλή εφαρμογή- «χτυπήστε» –γνωρίζετε ότι το πρόσωπο του Βουλευτή έχει ένα συγκεκριμένο εισόδημα, πάνω από 50.000 ευρώ τον χρόνο- βάλτε τον φορολογικό συντελεστή που πληρώνει ένας ελεύθερος επαγ</w:t>
      </w:r>
      <w:r>
        <w:rPr>
          <w:rFonts w:eastAsia="Times New Roman" w:cs="Times New Roman"/>
          <w:szCs w:val="24"/>
        </w:rPr>
        <w:t>γελματίας με τα ίδια εισοδήματα και θα δείτε ότι ο Βουλευτής πληρώνει όχι απλώς λιγότερα, αλλά το ποσό που πληρώνει ένας ελεύθερος επαγγελματίας σε φόρο είναι εικοσαπλάσιο από αυτό που πληρώνει ο Βουλευτής.</w:t>
      </w:r>
    </w:p>
    <w:p w14:paraId="615E6841"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μην πάω και στις βουλευτικές συντάξεις, όπ</w:t>
      </w:r>
      <w:r>
        <w:rPr>
          <w:rFonts w:eastAsia="Times New Roman" w:cs="Times New Roman"/>
          <w:szCs w:val="24"/>
        </w:rPr>
        <w:t xml:space="preserve">ου γίνεται ντόρος σήμερα και βλέπαμε τον κ. </w:t>
      </w:r>
      <w:proofErr w:type="spellStart"/>
      <w:r>
        <w:rPr>
          <w:rFonts w:eastAsia="Times New Roman" w:cs="Times New Roman"/>
          <w:szCs w:val="24"/>
        </w:rPr>
        <w:t>Κατρούγκαλο</w:t>
      </w:r>
      <w:proofErr w:type="spellEnd"/>
      <w:r>
        <w:rPr>
          <w:rFonts w:eastAsia="Times New Roman" w:cs="Times New Roman"/>
          <w:szCs w:val="24"/>
        </w:rPr>
        <w:t xml:space="preserve"> στα κανάλια να δικαιολογείται ότι θα υπάρξουν περικοπές. Ποιες περικοπές; Το ερώτημα είναι γιατί υπάρχει βουλευτική σύνταξη. Είναι εδώ κανείς σε αυτή την Αίθουσα να κολλάει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ένσημα</w:t>
      </w:r>
      <w:r>
        <w:rPr>
          <w:rFonts w:eastAsia="Times New Roman" w:cs="Times New Roman"/>
          <w:szCs w:val="24"/>
        </w:rPr>
        <w:t xml:space="preserve">; Η Αίθουσα είναι άδεια, είναι μονίμως άδεια. Για ποιον λόγο; Θα μου εξηγήσετε για ποιον λόγο να υπάρχει βουλευτική </w:t>
      </w:r>
      <w:r>
        <w:rPr>
          <w:rFonts w:eastAsia="Times New Roman" w:cs="Times New Roman"/>
          <w:szCs w:val="24"/>
        </w:rPr>
        <w:lastRenderedPageBreak/>
        <w:t>σύνταξη; Δεν υπάρχει απάντηση σε αυτό το ερώτημα. Η μόνη απάντηση είναι πως το πολιτικό σύστημα θέλει να έχει καλοθρεμμένους τους δικούς του</w:t>
      </w:r>
      <w:r>
        <w:rPr>
          <w:rFonts w:eastAsia="Times New Roman" w:cs="Times New Roman"/>
          <w:szCs w:val="24"/>
        </w:rPr>
        <w:t xml:space="preserve"> ανθρώπους, για να στηρίζουν αυτή την πορεία προς τη </w:t>
      </w:r>
      <w:proofErr w:type="spellStart"/>
      <w:r>
        <w:rPr>
          <w:rFonts w:eastAsia="Times New Roman" w:cs="Times New Roman"/>
          <w:szCs w:val="24"/>
        </w:rPr>
        <w:t>μνημονιακή</w:t>
      </w:r>
      <w:proofErr w:type="spellEnd"/>
      <w:r>
        <w:rPr>
          <w:rFonts w:eastAsia="Times New Roman" w:cs="Times New Roman"/>
          <w:szCs w:val="24"/>
        </w:rPr>
        <w:t xml:space="preserve"> υποταγή της χώρας. </w:t>
      </w:r>
    </w:p>
    <w:p w14:paraId="615E6842"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βέβαια, όσον αφορά το ζήτημα που έθιξα με την ερώτησή μου για την ειδική εισφορά αλληλεγγύης, όσα και να λέτε, όσες αναλύσεις και να κάνετε οικονομοτεχνικού περιεχομένο</w:t>
      </w:r>
      <w:r>
        <w:rPr>
          <w:rFonts w:eastAsia="Times New Roman" w:cs="Times New Roman"/>
          <w:szCs w:val="24"/>
        </w:rPr>
        <w:t>υ, η ερώτηση που θέτω είναι πολύ απλή και η απάντηση θα μπορούσε να είναι απλούστερη: Γιατί οι Βουλευτές πληρώνουν 2.000 ευρώ λιγότερο από ό,τι τους αντιστοιχεί; Και 2.000 ευρώ επί τριακόσιους Βουλευτές μας κάνουν 600.000 ευρώ τον χρόνο. Αυτό είναι σημαντι</w:t>
      </w:r>
      <w:r>
        <w:rPr>
          <w:rFonts w:eastAsia="Times New Roman" w:cs="Times New Roman"/>
          <w:szCs w:val="24"/>
        </w:rPr>
        <w:t xml:space="preserve">κό για τα έσοδα του κράτους, αυτό θεωρώ. </w:t>
      </w:r>
    </w:p>
    <w:p w14:paraId="615E6843"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εκεί και πέρα, για το ύψος της βουλευτικής αποζημίωσης -το οποίο μου είπατε μόλις ότι μειώσατε- είναι δυνατόν να μιλάτε για μειώσεις, την ώρα που η βουλευτική αποζημίωση ξεπερνά τις 6.000 ευρώ; Αυτά τα στοιχεία</w:t>
      </w:r>
      <w:r>
        <w:rPr>
          <w:rFonts w:eastAsia="Times New Roman" w:cs="Times New Roman"/>
          <w:szCs w:val="24"/>
        </w:rPr>
        <w:t xml:space="preserve"> τα είχα βγάλει από το 2012 στο δεύτερο μνημόνιο και τα έλεγα από αυτό εδώ το Βήμα. Ήταν η Νέα Δημοκρατία τότε κυβέρνηση και τσίριζαν και έλεγαν κάποιοι από κάτω ότι έλεγα ψέματα. Δεν έλεγα ψέματα ούτε τότε </w:t>
      </w:r>
      <w:r>
        <w:rPr>
          <w:rFonts w:eastAsia="Times New Roman" w:cs="Times New Roman"/>
          <w:szCs w:val="24"/>
        </w:rPr>
        <w:lastRenderedPageBreak/>
        <w:t>ούτε και σήμερα. Η ίδια πολιτική ασκείται και σήμ</w:t>
      </w:r>
      <w:r>
        <w:rPr>
          <w:rFonts w:eastAsia="Times New Roman" w:cs="Times New Roman"/>
          <w:szCs w:val="24"/>
        </w:rPr>
        <w:t xml:space="preserve">ερα. </w:t>
      </w:r>
      <w:proofErr w:type="spellStart"/>
      <w:r>
        <w:rPr>
          <w:rFonts w:eastAsia="Times New Roman" w:cs="Times New Roman"/>
          <w:szCs w:val="24"/>
        </w:rPr>
        <w:t>Παχυλότατες</w:t>
      </w:r>
      <w:proofErr w:type="spellEnd"/>
      <w:r>
        <w:rPr>
          <w:rFonts w:eastAsia="Times New Roman" w:cs="Times New Roman"/>
          <w:szCs w:val="24"/>
        </w:rPr>
        <w:t xml:space="preserve"> αποδοχές για τους Βουλευτές, προνόμια για τους Βουλευτές, εκατομμύρια χρηματοδοτήσεις για τα κόμματα από μ</w:t>
      </w:r>
      <w:r>
        <w:rPr>
          <w:rFonts w:eastAsia="Times New Roman" w:cs="Times New Roman"/>
          <w:szCs w:val="24"/>
        </w:rPr>
        <w:t>ί</w:t>
      </w:r>
      <w:r>
        <w:rPr>
          <w:rFonts w:eastAsia="Times New Roman" w:cs="Times New Roman"/>
          <w:szCs w:val="24"/>
        </w:rPr>
        <w:t xml:space="preserve">α αριστερή κυβέρνηση που δεν έχει αλλάξει σε τίποτα από όλες τις προηγούμενες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του παλαιού πολιτικού συστήματ</w:t>
      </w:r>
      <w:r>
        <w:rPr>
          <w:rFonts w:eastAsia="Times New Roman" w:cs="Times New Roman"/>
          <w:szCs w:val="24"/>
        </w:rPr>
        <w:t xml:space="preserve">ος. </w:t>
      </w:r>
    </w:p>
    <w:p w14:paraId="615E6844"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Κλείνω, λοιπόν, όχι με ερώτηση, διότι ποτέ σε αυτή την Αίθουσα δεν έχω λάβει μια ουσιαστική απάντηση, αλλά εκφράζοντας το λαϊκό αίτημα επιτέλους να καταργηθούν όλα αυτά τα προνόμια του πολιτικού συστήματος. </w:t>
      </w:r>
    </w:p>
    <w:p w14:paraId="615E6845"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κυ</w:t>
      </w:r>
      <w:r>
        <w:rPr>
          <w:rFonts w:eastAsia="Times New Roman"/>
          <w:szCs w:val="24"/>
        </w:rPr>
        <w:t xml:space="preserve">ρία Υπουργέ, έχετε τον λόγο. </w:t>
      </w:r>
    </w:p>
    <w:p w14:paraId="615E6846" w14:textId="77777777" w:rsidR="00C719D1" w:rsidRDefault="007D146B">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Κύριε Πρόεδρε, γνωρίζουμε όλοι ότι στο ζήτημα του κοινοβουλευτισμού ο ΣΥΡΙΖΑ και η Χρυσή Αυγή βρισκόμαστε εντελώς απέναντι ο ένας στον άλλο. Ξέρουμε όλοι τη στάση της Χρυσής Αυγ</w:t>
      </w:r>
      <w:r>
        <w:rPr>
          <w:rFonts w:eastAsia="Times New Roman"/>
          <w:szCs w:val="24"/>
        </w:rPr>
        <w:t>ής για τον κοινοβουλευτισμό και τη Δημοκρατία. Ξέρουμε όλοι ποιες σκοτεινές εποχές νοσταλγεί.</w:t>
      </w:r>
    </w:p>
    <w:p w14:paraId="615E6847" w14:textId="77777777" w:rsidR="00C719D1" w:rsidRDefault="007D146B">
      <w:pPr>
        <w:spacing w:after="0" w:line="600" w:lineRule="auto"/>
        <w:ind w:firstLine="720"/>
        <w:jc w:val="both"/>
        <w:rPr>
          <w:rFonts w:eastAsia="Times New Roman"/>
          <w:szCs w:val="24"/>
        </w:rPr>
      </w:pPr>
      <w:r>
        <w:rPr>
          <w:rFonts w:eastAsia="Times New Roman"/>
          <w:szCs w:val="24"/>
        </w:rPr>
        <w:t xml:space="preserve">Τα στοιχεία που έχουν παρουσιαστεί στη δίκη όπου δικάζεται η Χρυσή Αυγή σαν εγκληματική οργάνωση είναι γνωστά </w:t>
      </w:r>
      <w:r>
        <w:rPr>
          <w:rFonts w:eastAsia="Times New Roman"/>
          <w:szCs w:val="24"/>
        </w:rPr>
        <w:lastRenderedPageBreak/>
        <w:t xml:space="preserve">πλέον σε όλους, όσο και να θέλει τώρα να τα κρύψει, </w:t>
      </w:r>
      <w:r>
        <w:rPr>
          <w:rFonts w:eastAsia="Times New Roman"/>
          <w:szCs w:val="24"/>
        </w:rPr>
        <w:t xml:space="preserve">ενώ κάποτε τα διαφήμιζε. </w:t>
      </w:r>
    </w:p>
    <w:p w14:paraId="615E6848" w14:textId="77777777" w:rsidR="00C719D1" w:rsidRDefault="007D146B">
      <w:pPr>
        <w:spacing w:after="0" w:line="600" w:lineRule="auto"/>
        <w:ind w:firstLine="720"/>
        <w:jc w:val="center"/>
        <w:rPr>
          <w:rFonts w:eastAsia="Times New Roman"/>
          <w:szCs w:val="24"/>
        </w:rPr>
      </w:pPr>
      <w:r>
        <w:rPr>
          <w:rFonts w:eastAsia="Times New Roman"/>
          <w:szCs w:val="24"/>
        </w:rPr>
        <w:t>(Θόρυβος από την πτέρυγα της Χρυσής Αυγής)</w:t>
      </w:r>
    </w:p>
    <w:p w14:paraId="615E6849" w14:textId="77777777" w:rsidR="00C719D1" w:rsidRDefault="007D146B">
      <w:pPr>
        <w:spacing w:after="0"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w:t>
      </w:r>
    </w:p>
    <w:p w14:paraId="615E684A" w14:textId="77777777" w:rsidR="00C719D1" w:rsidRDefault="007D146B">
      <w:pPr>
        <w:tabs>
          <w:tab w:val="left" w:pos="567"/>
          <w:tab w:val="left" w:pos="709"/>
          <w:tab w:val="left" w:pos="1134"/>
        </w:tabs>
        <w:spacing w:after="0" w:line="600" w:lineRule="auto"/>
        <w:ind w:left="709"/>
        <w:rPr>
          <w:rFonts w:eastAsia="Times New Roman"/>
          <w:szCs w:val="24"/>
        </w:rPr>
      </w:pPr>
      <w:r>
        <w:rPr>
          <w:rFonts w:eastAsia="Times New Roman"/>
          <w:b/>
          <w:szCs w:val="24"/>
        </w:rPr>
        <w:t xml:space="preserve">ΠΑΝΑΓΙΩΤΗΣ ΗΛΙΟΠΟΥΛΟΣ: </w:t>
      </w:r>
      <w:r>
        <w:rPr>
          <w:rFonts w:eastAsia="Times New Roman"/>
          <w:szCs w:val="24"/>
        </w:rPr>
        <w:t>…</w:t>
      </w:r>
    </w:p>
    <w:p w14:paraId="615E684B"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Όπως δεν λογόκρινα εσάς, έτσι δεν πρόκειται να λογοκρίνω την κυρία Υπουργό. </w:t>
      </w:r>
    </w:p>
    <w:p w14:paraId="615E684C" w14:textId="77777777" w:rsidR="00C719D1" w:rsidRDefault="007D146B">
      <w:pPr>
        <w:spacing w:after="0" w:line="600" w:lineRule="auto"/>
        <w:ind w:firstLine="720"/>
        <w:jc w:val="both"/>
        <w:rPr>
          <w:rFonts w:eastAsia="Times New Roman"/>
          <w:szCs w:val="24"/>
        </w:rPr>
      </w:pPr>
      <w:r>
        <w:rPr>
          <w:rFonts w:eastAsia="Times New Roman"/>
          <w:szCs w:val="24"/>
        </w:rPr>
        <w:t xml:space="preserve">Να μη γράφεται τίποτα από όσα λέει ο κ. Κασιδιάρης! </w:t>
      </w:r>
    </w:p>
    <w:p w14:paraId="615E684D" w14:textId="77777777" w:rsidR="00C719D1" w:rsidRDefault="007D146B">
      <w:pPr>
        <w:spacing w:after="0" w:line="600" w:lineRule="auto"/>
        <w:ind w:firstLine="720"/>
        <w:jc w:val="both"/>
        <w:rPr>
          <w:rFonts w:eastAsia="Times New Roman"/>
          <w:szCs w:val="24"/>
        </w:rPr>
      </w:pPr>
      <w:r>
        <w:rPr>
          <w:rFonts w:eastAsia="Times New Roman"/>
          <w:szCs w:val="24"/>
        </w:rPr>
        <w:t xml:space="preserve">Δώσατε το σόου σας! Στο καλό τώρα! </w:t>
      </w:r>
    </w:p>
    <w:p w14:paraId="615E684E" w14:textId="77777777" w:rsidR="00C719D1" w:rsidRDefault="007D146B">
      <w:pPr>
        <w:spacing w:after="0" w:line="600" w:lineRule="auto"/>
        <w:ind w:firstLine="720"/>
        <w:jc w:val="both"/>
        <w:rPr>
          <w:rFonts w:eastAsia="Times New Roman"/>
          <w:szCs w:val="24"/>
        </w:rPr>
      </w:pPr>
      <w:r>
        <w:rPr>
          <w:rFonts w:eastAsia="Times New Roman"/>
          <w:szCs w:val="24"/>
        </w:rPr>
        <w:t>(Στο σημείο αυτό αποχωρούν από την Αίθουσα οι Βουλευτές της Χρυσής Αυγής)</w:t>
      </w:r>
    </w:p>
    <w:p w14:paraId="615E684F" w14:textId="77777777" w:rsidR="00C719D1" w:rsidRDefault="007D146B">
      <w:pPr>
        <w:spacing w:after="0" w:line="600" w:lineRule="auto"/>
        <w:ind w:firstLine="720"/>
        <w:jc w:val="both"/>
        <w:rPr>
          <w:rFonts w:eastAsia="Times New Roman"/>
          <w:szCs w:val="24"/>
        </w:rPr>
      </w:pPr>
      <w:r>
        <w:rPr>
          <w:rFonts w:eastAsia="Times New Roman"/>
          <w:szCs w:val="24"/>
        </w:rPr>
        <w:t>Ωραία, στο καλό!</w:t>
      </w:r>
    </w:p>
    <w:p w14:paraId="615E6850" w14:textId="77777777" w:rsidR="00C719D1" w:rsidRDefault="007D146B">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Είναι γνωστά πλέον σε όλους</w:t>
      </w:r>
      <w:r>
        <w:rPr>
          <w:rFonts w:eastAsia="Times New Roman"/>
          <w:szCs w:val="24"/>
        </w:rPr>
        <w:t xml:space="preserve">, όσο και να θέλει τώρα να τα κρύψει, ενώ κάποτε τα διαφήμιζε, οι ναζιστικοί χαιρετισμοί, οι σημαίες, οι στολές, ο τρόπος οργάνωσης… </w:t>
      </w:r>
    </w:p>
    <w:p w14:paraId="615E6851" w14:textId="77777777" w:rsidR="00C719D1" w:rsidRDefault="007D146B">
      <w:pPr>
        <w:spacing w:after="0" w:line="600" w:lineRule="auto"/>
        <w:ind w:firstLine="720"/>
        <w:jc w:val="both"/>
        <w:rPr>
          <w:rFonts w:eastAsia="Times New Roman"/>
          <w:b/>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 xml:space="preserve">Κυρία Υπουργέ, ένα λεπτό, θα σας δώσω τον λόγο. </w:t>
      </w:r>
      <w:r>
        <w:rPr>
          <w:rFonts w:eastAsia="Times New Roman"/>
          <w:b/>
          <w:szCs w:val="24"/>
        </w:rPr>
        <w:t xml:space="preserve"> </w:t>
      </w:r>
    </w:p>
    <w:p w14:paraId="615E6852" w14:textId="77777777" w:rsidR="00C719D1" w:rsidRDefault="007D146B">
      <w:pPr>
        <w:spacing w:after="0" w:line="600" w:lineRule="auto"/>
        <w:ind w:firstLine="720"/>
        <w:jc w:val="both"/>
        <w:rPr>
          <w:rFonts w:eastAsia="Times New Roman"/>
          <w:szCs w:val="24"/>
        </w:rPr>
      </w:pPr>
      <w:r>
        <w:rPr>
          <w:rFonts w:eastAsia="Times New Roman"/>
          <w:szCs w:val="24"/>
        </w:rPr>
        <w:lastRenderedPageBreak/>
        <w:t xml:space="preserve">Κατ’ αρχάς, δεν θα γραφτεί τίποτα από </w:t>
      </w:r>
      <w:r>
        <w:rPr>
          <w:rFonts w:eastAsia="Times New Roman"/>
          <w:szCs w:val="24"/>
        </w:rPr>
        <w:t>ό,τι ειπώθηκε εκτός μικρόφωνου, ιδιαίτερα η έκφραση «είσαι…» προς την κυρία Υφυπουργό, την οποία αποδοκιμάζουν όλες οι πτέρυγες της Βουλής. Το ποια είναι η σχέση της Χρυσής Αυγής με τον κοινοβουλευτισμό δεν περιμέναμε σήμερα μέσα από το συγκεκριμένο παραλή</w:t>
      </w:r>
      <w:r>
        <w:rPr>
          <w:rFonts w:eastAsia="Times New Roman"/>
          <w:szCs w:val="24"/>
        </w:rPr>
        <w:t xml:space="preserve">ρημα να τη μάθουμε. Θα γραφτεί μόνο ό,τι ειπώθηκε από μικροφώνου. </w:t>
      </w:r>
    </w:p>
    <w:p w14:paraId="615E6853" w14:textId="77777777" w:rsidR="00C719D1" w:rsidRDefault="007D146B">
      <w:pPr>
        <w:spacing w:after="0" w:line="600" w:lineRule="auto"/>
        <w:ind w:firstLine="720"/>
        <w:jc w:val="both"/>
        <w:rPr>
          <w:rFonts w:eastAsia="Times New Roman"/>
          <w:szCs w:val="24"/>
        </w:rPr>
      </w:pPr>
      <w:r>
        <w:rPr>
          <w:rFonts w:eastAsia="Times New Roman"/>
          <w:szCs w:val="24"/>
        </w:rPr>
        <w:t xml:space="preserve">Ορίστε, κυρία Υφυπουργέ, συνεχίστε. </w:t>
      </w:r>
    </w:p>
    <w:p w14:paraId="615E685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Οι ναζιστικοί χαιρετισμοί και οι σημαίες, οι στολές, ο τρόπος οργάνωσης και ο τρόπος δράσης της Χρυσής </w:t>
      </w:r>
      <w:r>
        <w:rPr>
          <w:rFonts w:eastAsia="Times New Roman" w:cs="Times New Roman"/>
          <w:szCs w:val="24"/>
        </w:rPr>
        <w:t>Αυγής παραπέμπουν στις χειρότερες στιγμές της ιστορίας όχι μόνο της χώρας μας αλλά και ολόκληρου του κόσμου. Ξέρουμε ότι δεν έχει επιχειρήματα για να πείσει, παρά μόνο με μαχαίρια και λοστούς, τη βία και τον τρόμο. Η Χρυσή Αυγή θα ήθελε όχι μόνο να μην υπά</w:t>
      </w:r>
      <w:r>
        <w:rPr>
          <w:rFonts w:eastAsia="Times New Roman" w:cs="Times New Roman"/>
          <w:szCs w:val="24"/>
        </w:rPr>
        <w:t>ρχει βουλευτική αποζημίωση, θα ήθελε να μην υπάρχουν Βουλή και Βουλευτές.</w:t>
      </w:r>
    </w:p>
    <w:p w14:paraId="615E685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 Αντίθετα, η Αριστερά στην Ευρώπη έχει δώσει μεγάλη μάχη για την υπεράσπιση του κοινοβουλευτισμού και τη διεύρυνσή του, ώστε να αντιπροσωπεύει τη μεγάλη μάζα των λαϊκών </w:t>
      </w:r>
      <w:r>
        <w:rPr>
          <w:rFonts w:eastAsia="Times New Roman" w:cs="Times New Roman"/>
          <w:szCs w:val="24"/>
        </w:rPr>
        <w:lastRenderedPageBreak/>
        <w:t>και εργατικών</w:t>
      </w:r>
      <w:r>
        <w:rPr>
          <w:rFonts w:eastAsia="Times New Roman" w:cs="Times New Roman"/>
          <w:szCs w:val="24"/>
        </w:rPr>
        <w:t xml:space="preserve"> τάξεων. Στην κοιτίδα του κοινοβουλευτισμού, στη Βρετανία, οι εργάτες ψήφισαν για πρώτη φορά μόλις μετά τον Α΄ Παγκόσμιο πόλεμο. Τα μέλη του κοινοβουλίου έπρεπε να διαθέτουν ένα ορισμένο επίπεδο περιουσίας</w:t>
      </w:r>
      <w:r>
        <w:rPr>
          <w:rFonts w:eastAsia="Times New Roman" w:cs="Times New Roman"/>
          <w:szCs w:val="24"/>
        </w:rPr>
        <w:t>,</w:t>
      </w:r>
      <w:r>
        <w:rPr>
          <w:rFonts w:eastAsia="Times New Roman" w:cs="Times New Roman"/>
          <w:szCs w:val="24"/>
        </w:rPr>
        <w:t xml:space="preserve"> για να εκλεγούν.</w:t>
      </w:r>
    </w:p>
    <w:p w14:paraId="615E685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Ήταν το εργατικό κίνημα και η Αρ</w:t>
      </w:r>
      <w:r>
        <w:rPr>
          <w:rFonts w:eastAsia="Times New Roman" w:cs="Times New Roman"/>
          <w:szCs w:val="24"/>
        </w:rPr>
        <w:t xml:space="preserve">ιστερά που διεκδίκησαν και πέτυχαν το δικαίωμα του εκλέγειν και </w:t>
      </w:r>
      <w:proofErr w:type="spellStart"/>
      <w:r>
        <w:rPr>
          <w:rFonts w:eastAsia="Times New Roman" w:cs="Times New Roman"/>
          <w:szCs w:val="24"/>
        </w:rPr>
        <w:t>εκλέγεσθαι</w:t>
      </w:r>
      <w:proofErr w:type="spellEnd"/>
      <w:r>
        <w:rPr>
          <w:rFonts w:eastAsia="Times New Roman" w:cs="Times New Roman"/>
          <w:szCs w:val="24"/>
        </w:rPr>
        <w:t xml:space="preserve"> για όλους.</w:t>
      </w:r>
    </w:p>
    <w:p w14:paraId="615E685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Ήταν το εργατικό κίνημα και η Αριστερά που διεκδίκησαν και απαίτησαν να υπάρχει βουλευτική αποζημίωση, ώστε να κερδηθεί το δικαίωμα του </w:t>
      </w:r>
      <w:proofErr w:type="spellStart"/>
      <w:r>
        <w:rPr>
          <w:rFonts w:eastAsia="Times New Roman" w:cs="Times New Roman"/>
          <w:szCs w:val="24"/>
        </w:rPr>
        <w:t>εκλέγεσθαι</w:t>
      </w:r>
      <w:proofErr w:type="spellEnd"/>
      <w:r>
        <w:rPr>
          <w:rFonts w:eastAsia="Times New Roman" w:cs="Times New Roman"/>
          <w:szCs w:val="24"/>
        </w:rPr>
        <w:t xml:space="preserve"> στην πράξη και όχι μόνο</w:t>
      </w:r>
      <w:r>
        <w:rPr>
          <w:rFonts w:eastAsia="Times New Roman" w:cs="Times New Roman"/>
          <w:szCs w:val="24"/>
        </w:rPr>
        <w:t xml:space="preserve"> στα χαρτιά, γιατί αλλιώς μόνον οι έχοντες και οι κατέχοντες θα μπορούσαν να γίνουν Βουλευτές, μόνο όσοι έχουν περιουσία, μόνο όσοι έχουν μεγάλα εισοδήματα που τους επιτρέπουν να χρηματοδοτούν τη βουλευτική ιδιότητα.</w:t>
      </w:r>
    </w:p>
    <w:p w14:paraId="615E685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Στην Ελλάδα η Αριστερά έχει δώσει κυριο</w:t>
      </w:r>
      <w:r>
        <w:rPr>
          <w:rFonts w:eastAsia="Times New Roman" w:cs="Times New Roman"/>
          <w:szCs w:val="24"/>
        </w:rPr>
        <w:t>λεκτικά το αίμα της για τον κοινοβουλευτισμό. Μόνο ένα όνομα χρειάζεται να πω: Γρηγόρης Λαμπράκης. Η Αριστερά έχει δώσει σκληρούς αγώνες για τη δημοκρατία και τον κοινοβουλευτισμό. Οι αγώνες της Αριστεράς σε αυτήν τη χώρα διεύρυναν τη δημοκρατία και τον κο</w:t>
      </w:r>
      <w:r>
        <w:rPr>
          <w:rFonts w:eastAsia="Times New Roman" w:cs="Times New Roman"/>
          <w:szCs w:val="24"/>
        </w:rPr>
        <w:t>ινοβουλευτισμό, παρ’ όλο που δίνονταν πάντα με άνισους όρους.</w:t>
      </w:r>
    </w:p>
    <w:p w14:paraId="615E685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Για εμάς, για τους ανθρώπους της Αριστεράς και του ΣΥΡΙΖΑ, η ιδιότητα του Βουλευτή δεν είναι επάγγελμα. Οι Βουλευτές του ΣΥΡΙΖΑ, αγαπητοί συνάδελφοι, δεν γίνονται πλούσιοι από τη βουλευτική αποζ</w:t>
      </w:r>
      <w:r>
        <w:rPr>
          <w:rFonts w:eastAsia="Times New Roman" w:cs="Times New Roman"/>
          <w:szCs w:val="24"/>
        </w:rPr>
        <w:t>ημίωση, που πράγματι φαντάζει μεγάλη στη σημερινή οικονομική κατάσταση του λαού μας.</w:t>
      </w:r>
    </w:p>
    <w:p w14:paraId="615E685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Τώρα, μην πάτε να τους αντιγράψετε στο εκτός θέματος. Μαζέψτε το και κλείστε το θέμα. Δεν θα κάνουμε τώρα φιλολογική κουβέντα.</w:t>
      </w:r>
    </w:p>
    <w:p w14:paraId="615E685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 xml:space="preserve">ΠΑΠΑΝΑΤΣΙΟΥ (Υφυπουργός Οικονομικών): </w:t>
      </w:r>
      <w:r>
        <w:rPr>
          <w:rFonts w:eastAsia="Times New Roman" w:cs="Times New Roman"/>
          <w:szCs w:val="24"/>
        </w:rPr>
        <w:t>Τελειώνω, κύριε Πρόεδρε.</w:t>
      </w:r>
    </w:p>
    <w:p w14:paraId="615E685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Δεν κάνουμε εμείς τη μεγάλη ζωή -και ο κόσμος το ξέρει- παρά τα όσα λέγονται και γράφονται από τα μέσα ενημέρωσης. Δεν μας ενδιαφέρει τι κάνουν οι άλλοι. Εμείς τη βουλευτική αποζημίωση την ξοδε</w:t>
      </w:r>
      <w:r>
        <w:rPr>
          <w:rFonts w:eastAsia="Times New Roman" w:cs="Times New Roman"/>
          <w:szCs w:val="24"/>
        </w:rPr>
        <w:t>ύουμε</w:t>
      </w:r>
      <w:r>
        <w:rPr>
          <w:rFonts w:eastAsia="Times New Roman" w:cs="Times New Roman"/>
          <w:szCs w:val="24"/>
        </w:rPr>
        <w:t>,</w:t>
      </w:r>
      <w:r>
        <w:rPr>
          <w:rFonts w:eastAsia="Times New Roman" w:cs="Times New Roman"/>
          <w:szCs w:val="24"/>
        </w:rPr>
        <w:t xml:space="preserve"> για να κάνουμε τη δουλειά μας, για να πληρώνουμε τα γραφεία μας, για να λειτουργούν οι οργανώσεις μας. Άλλωστε, έχουμε συμφωνήσει και κατευθείαν το 40% το παραχωρούμε στο κόμμα μας για να μπορέσει στοιχειωδώς να λειτουργήσει. Ο ΣΥΡΙΖΑ δεν έχει πάρει</w:t>
      </w:r>
      <w:r>
        <w:rPr>
          <w:rFonts w:eastAsia="Times New Roman" w:cs="Times New Roman"/>
          <w:szCs w:val="24"/>
        </w:rPr>
        <w:t xml:space="preserve"> τα εκατοντάδες εκατομμύρια ευρώ -δανεικά και αγύριστα-, που πήραν από τις τράπεζες κάποια άλλα κόμματα. </w:t>
      </w:r>
    </w:p>
    <w:p w14:paraId="615E685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Κυρία Υφυπουργέ, θα σας σταματήσω και γιατί έχετε περάσει τον χρόνο σας και γιατί είστε εκτός θέματος.</w:t>
      </w:r>
    </w:p>
    <w:p w14:paraId="615E685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ΑΙΚΑΤΕΡΙΝΗ ΠΑΠ</w:t>
      </w:r>
      <w:r>
        <w:rPr>
          <w:rFonts w:eastAsia="Times New Roman" w:cs="Times New Roman"/>
          <w:b/>
          <w:szCs w:val="24"/>
        </w:rPr>
        <w:t xml:space="preserve">ΑΝΑΤΣΙΟΥ (Υφυπουργός Οικονομικών): </w:t>
      </w:r>
      <w:r>
        <w:rPr>
          <w:rFonts w:eastAsia="Times New Roman" w:cs="Times New Roman"/>
          <w:szCs w:val="24"/>
        </w:rPr>
        <w:t>Τελειώνω, κύριε Πρόεδρε.</w:t>
      </w:r>
    </w:p>
    <w:p w14:paraId="615E685F"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Ας είναι η τελευταία φορά που ακούω το «τελειώνω».</w:t>
      </w:r>
    </w:p>
    <w:p w14:paraId="615E686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Συνάδελφοι, ο αντικοινοβουλευτικός κιτρινισμός που υποθάλπ</w:t>
      </w:r>
      <w:r>
        <w:rPr>
          <w:rFonts w:eastAsia="Times New Roman" w:cs="Times New Roman"/>
          <w:szCs w:val="24"/>
        </w:rPr>
        <w:t>εται στις μέρες μας από συγκεκριμένους κύκλους, στόχο έχει να αποδυναμώσει τη Βουλή, να αποδυναμώσει τη δημοκρατία, να αποκλείσει την εκπροσώπηση των λαϊκών τάξεων.</w:t>
      </w:r>
    </w:p>
    <w:p w14:paraId="615E686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Εμείς δεν θέλουμε μία Βουλή της αριστοκρατίας. Εμείς δεν θέλουμε μία Βουλή από επαγγελματίε</w:t>
      </w:r>
      <w:r>
        <w:rPr>
          <w:rFonts w:eastAsia="Times New Roman" w:cs="Times New Roman"/>
          <w:szCs w:val="24"/>
        </w:rPr>
        <w:t>ς πολιτικούς, αλλά μία Βουλή στην οποία εκπροσωπούνται πλήρως και άμεσα οι λαϊκές τάξεις.</w:t>
      </w:r>
    </w:p>
    <w:p w14:paraId="615E686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 αυτό χρειάζεται να το ξανασκεφτούν όσοι συντάσσονται με αυτόν τον κιτρινισμό, μήπως ρίχνουν νερό σε άλλον μύλο από αυτόν που νομίζουν.</w:t>
      </w:r>
    </w:p>
    <w:p w14:paraId="615E686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w:t>
      </w:r>
    </w:p>
    <w:p w14:paraId="615E686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Εάν δεν ήμουν στην Έδρα, θα σας απαντούσα σε όσα είπατε, αλλά δεν μπορώ να το κάνω.</w:t>
      </w:r>
    </w:p>
    <w:p w14:paraId="615E6865" w14:textId="77777777" w:rsidR="00C719D1" w:rsidRDefault="007D146B">
      <w:pPr>
        <w:spacing w:after="0" w:line="600" w:lineRule="auto"/>
        <w:ind w:firstLine="720"/>
        <w:jc w:val="both"/>
        <w:rPr>
          <w:rFonts w:eastAsia="Times New Roman"/>
          <w:color w:val="000000"/>
          <w:szCs w:val="24"/>
        </w:rPr>
      </w:pPr>
      <w:r>
        <w:rPr>
          <w:rFonts w:ascii="Tahoma" w:eastAsia="Times New Roman" w:hAnsi="Tahoma" w:cs="Tahoma"/>
          <w:szCs w:val="24"/>
        </w:rPr>
        <w:t xml:space="preserve">Προχωρούμε στη συζήτηση </w:t>
      </w:r>
      <w:r>
        <w:rPr>
          <w:rFonts w:ascii="Tahoma" w:eastAsia="Times New Roman" w:hAnsi="Tahoma" w:cs="Tahoma"/>
          <w:szCs w:val="24"/>
        </w:rPr>
        <w:t xml:space="preserve">της </w:t>
      </w:r>
      <w:r>
        <w:rPr>
          <w:rFonts w:eastAsia="Times New Roman"/>
          <w:color w:val="000000"/>
          <w:szCs w:val="24"/>
        </w:rPr>
        <w:t>δεύτερης με αριθμό 603/14-3-2017 επίκαιρης ερώτησης πρώτου κύκλου του Βουλευτή Β΄ Θεσσαλονίκης του Κομμουνιστικ</w:t>
      </w:r>
      <w:r>
        <w:rPr>
          <w:rFonts w:eastAsia="Times New Roman"/>
          <w:color w:val="000000"/>
          <w:szCs w:val="24"/>
        </w:rPr>
        <w:t>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Αθανάσιου </w:t>
      </w:r>
      <w:proofErr w:type="spellStart"/>
      <w:r>
        <w:rPr>
          <w:rFonts w:eastAsia="Times New Roman"/>
          <w:bCs/>
          <w:color w:val="000000"/>
          <w:szCs w:val="24"/>
        </w:rPr>
        <w:t>Βαρδαλή</w:t>
      </w:r>
      <w:proofErr w:type="spellEnd"/>
      <w:r>
        <w:rPr>
          <w:rFonts w:eastAsia="Times New Roman"/>
          <w:color w:val="000000"/>
          <w:szCs w:val="24"/>
        </w:rPr>
        <w:t xml:space="preserve"> προς την Υπουργό Ε</w:t>
      </w:r>
      <w:r>
        <w:rPr>
          <w:rFonts w:eastAsia="Times New Roman"/>
          <w:bCs/>
          <w:color w:val="000000"/>
          <w:szCs w:val="24"/>
        </w:rPr>
        <w:t xml:space="preserve">ργασίας, Κοινωνικής Ασφάλισης και Κοινωνικής Αλληλεγγύης, </w:t>
      </w:r>
      <w:r>
        <w:rPr>
          <w:rFonts w:eastAsia="Times New Roman"/>
          <w:color w:val="000000"/>
          <w:szCs w:val="24"/>
        </w:rPr>
        <w:t>σχετικά με τη λήψη μέτρων, ώστε να σταματήσει η κατάσταση να πληρώνουν εισφορές για το 2017 οι ασφαλισμένοι του ΟΓΑ που από 1-1-2017 έχει δ</w:t>
      </w:r>
      <w:r>
        <w:rPr>
          <w:rFonts w:eastAsia="Times New Roman"/>
          <w:color w:val="000000"/>
          <w:szCs w:val="24"/>
        </w:rPr>
        <w:t xml:space="preserve">ιακοπεί η ασφάλισή τους λόγω συνταξιοδότησης. </w:t>
      </w:r>
    </w:p>
    <w:p w14:paraId="615E6866" w14:textId="77777777" w:rsidR="00C719D1" w:rsidRDefault="007D146B">
      <w:pPr>
        <w:spacing w:after="0" w:line="600" w:lineRule="auto"/>
        <w:ind w:firstLine="720"/>
        <w:jc w:val="both"/>
        <w:rPr>
          <w:rFonts w:eastAsia="Times New Roman"/>
          <w:color w:val="000000"/>
          <w:szCs w:val="24"/>
        </w:rPr>
      </w:pPr>
      <w:r>
        <w:rPr>
          <w:rFonts w:eastAsia="Times New Roman"/>
          <w:color w:val="000000"/>
          <w:szCs w:val="24"/>
        </w:rPr>
        <w:t xml:space="preserve">Στην ερώτηση του κ. </w:t>
      </w:r>
      <w:proofErr w:type="spellStart"/>
      <w:r>
        <w:rPr>
          <w:rFonts w:eastAsia="Times New Roman"/>
          <w:color w:val="000000"/>
          <w:szCs w:val="24"/>
        </w:rPr>
        <w:t>Βαρδαλή</w:t>
      </w:r>
      <w:proofErr w:type="spellEnd"/>
      <w:r>
        <w:rPr>
          <w:rFonts w:eastAsia="Times New Roman"/>
          <w:color w:val="000000"/>
          <w:szCs w:val="24"/>
        </w:rPr>
        <w:t xml:space="preserve"> θα απαντήσει ο αρμόδιος Υφυπουργός κ. Αναστάσιος Πετρόπουλος. </w:t>
      </w:r>
    </w:p>
    <w:p w14:paraId="615E6867" w14:textId="77777777" w:rsidR="00C719D1" w:rsidRDefault="007D146B">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Βαρδαλή</w:t>
      </w:r>
      <w:proofErr w:type="spellEnd"/>
      <w:r>
        <w:rPr>
          <w:rFonts w:eastAsia="Times New Roman"/>
          <w:color w:val="000000"/>
          <w:szCs w:val="24"/>
        </w:rPr>
        <w:t>, έχετε τον λόγο.</w:t>
      </w:r>
    </w:p>
    <w:p w14:paraId="615E6868" w14:textId="77777777" w:rsidR="00C719D1" w:rsidRDefault="007D146B">
      <w:pPr>
        <w:spacing w:after="0" w:line="600" w:lineRule="auto"/>
        <w:ind w:firstLine="720"/>
        <w:jc w:val="both"/>
        <w:rPr>
          <w:rFonts w:eastAsia="Times New Roman"/>
          <w:color w:val="000000"/>
          <w:szCs w:val="24"/>
        </w:rPr>
      </w:pPr>
      <w:r>
        <w:rPr>
          <w:rFonts w:eastAsia="Times New Roman"/>
          <w:b/>
          <w:color w:val="000000"/>
          <w:szCs w:val="24"/>
        </w:rPr>
        <w:t xml:space="preserve">ΑΘΑΝΑΣΙΟΣ ΒΑΡΔΑΛΗΣ: </w:t>
      </w:r>
      <w:r>
        <w:rPr>
          <w:rFonts w:eastAsia="Times New Roman"/>
          <w:color w:val="000000"/>
          <w:szCs w:val="24"/>
        </w:rPr>
        <w:t>Ευχαριστώ, κύριε Πρόεδρε.</w:t>
      </w:r>
    </w:p>
    <w:p w14:paraId="615E6869" w14:textId="77777777" w:rsidR="00C719D1" w:rsidRDefault="007D146B">
      <w:pPr>
        <w:spacing w:after="0" w:line="600" w:lineRule="auto"/>
        <w:ind w:firstLine="720"/>
        <w:jc w:val="both"/>
        <w:rPr>
          <w:rFonts w:eastAsia="Times New Roman"/>
          <w:color w:val="000000"/>
          <w:szCs w:val="24"/>
        </w:rPr>
      </w:pPr>
      <w:r>
        <w:rPr>
          <w:rFonts w:eastAsia="Times New Roman"/>
          <w:color w:val="000000"/>
          <w:szCs w:val="24"/>
        </w:rPr>
        <w:t>Κύριε Υπουργέ, γνωρίζετε ότι οι ασφαλισμέ</w:t>
      </w:r>
      <w:r>
        <w:rPr>
          <w:rFonts w:eastAsia="Times New Roman"/>
          <w:color w:val="000000"/>
          <w:szCs w:val="24"/>
        </w:rPr>
        <w:t>νοι στον ΟΓΑ, όσοι έχουν γεννηθεί το 1950, από 1-1-2017 έχουν δικαίωμα να καταθέσουν αίτηση συνταξιοδότησης.</w:t>
      </w:r>
    </w:p>
    <w:p w14:paraId="615E686A" w14:textId="77777777" w:rsidR="00C719D1" w:rsidRDefault="007D146B">
      <w:pPr>
        <w:spacing w:after="0" w:line="600" w:lineRule="auto"/>
        <w:ind w:firstLine="720"/>
        <w:jc w:val="both"/>
        <w:rPr>
          <w:rFonts w:eastAsia="Times New Roman"/>
          <w:color w:val="000000"/>
          <w:szCs w:val="24"/>
        </w:rPr>
      </w:pPr>
      <w:r>
        <w:rPr>
          <w:rFonts w:eastAsia="Times New Roman"/>
          <w:color w:val="000000"/>
          <w:szCs w:val="24"/>
        </w:rPr>
        <w:lastRenderedPageBreak/>
        <w:t>Τι συνέβαινε μέχρι τώρα; Πλήρωναν τις εισφορές τους μέχρι το τέλος της προηγούμενης χρονιάς -στη συγκεκριμένη περίπτωση, δηλαδή, μέχρι τον Δεκέμβρη</w:t>
      </w:r>
      <w:r>
        <w:rPr>
          <w:rFonts w:eastAsia="Times New Roman"/>
          <w:color w:val="000000"/>
          <w:szCs w:val="24"/>
        </w:rPr>
        <w:t xml:space="preserve"> του 2016- και από την 1</w:t>
      </w:r>
      <w:r w:rsidRPr="00221914">
        <w:rPr>
          <w:rFonts w:eastAsia="Times New Roman"/>
          <w:color w:val="000000"/>
          <w:szCs w:val="24"/>
          <w:vertAlign w:val="superscript"/>
        </w:rPr>
        <w:t>η</w:t>
      </w:r>
      <w:r>
        <w:rPr>
          <w:rFonts w:eastAsia="Times New Roman"/>
          <w:color w:val="000000"/>
          <w:szCs w:val="24"/>
        </w:rPr>
        <w:t xml:space="preserve">  Ιανουαρίου του επόμενους έτους κατέθεταν αίτηση συνταξιοδότησης και έπαιρναν σύνταξη του καλοκαίρι, τον Ιούλιο, δηλαδή, της χρονιάς που κατέθεσαν αίτηση, τον Ιούλιο του 2017 στη συγκεκριμένη περίπτωση.</w:t>
      </w:r>
    </w:p>
    <w:p w14:paraId="615E686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 ΟΓΑ έστελνε επιστολές για</w:t>
      </w:r>
      <w:r>
        <w:rPr>
          <w:rFonts w:eastAsia="Times New Roman" w:cs="Times New Roman"/>
          <w:szCs w:val="24"/>
        </w:rPr>
        <w:t xml:space="preserve"> να ζητήσει τις εισφορές της προηγούμενης χρονιάς. Αυτό έκανε και φέτος. Οι αγρότες πλήρωσαν όλες τους τις εισφορές και κατέθεσαν αίτηση συνταξιοδότησης. </w:t>
      </w:r>
    </w:p>
    <w:p w14:paraId="615E686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Επίσης, φαντάζομαι ότι γνωρίζετε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έχει διακοπεί η ασφάλιση των συγκεκριμένων ασφαλισμ</w:t>
      </w:r>
      <w:r>
        <w:rPr>
          <w:rFonts w:eastAsia="Times New Roman" w:cs="Times New Roman"/>
          <w:szCs w:val="24"/>
        </w:rPr>
        <w:t xml:space="preserve">ένων στον ΟΓΑ, με βάση και το μηχανογραφικό σύστημα του ΟΓΑ και περίμεναν τη σύνταξή τους τον Ιούλιο του 2017. </w:t>
      </w:r>
    </w:p>
    <w:p w14:paraId="615E686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Τι συνέβη τώρα; Με βάση τον </w:t>
      </w:r>
      <w:proofErr w:type="spellStart"/>
      <w:r>
        <w:rPr>
          <w:rFonts w:eastAsia="Times New Roman" w:cs="Times New Roman"/>
          <w:szCs w:val="24"/>
        </w:rPr>
        <w:t>αντιασφαλιστικό</w:t>
      </w:r>
      <w:proofErr w:type="spellEnd"/>
      <w:r>
        <w:rPr>
          <w:rFonts w:eastAsia="Times New Roman" w:cs="Times New Roman"/>
          <w:szCs w:val="24"/>
        </w:rPr>
        <w:t xml:space="preserve"> νόμο που περάσατε και τη λειτουργία του ΕΦΚΑ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σε αυτούς τους ασφαλισμένους συνεχίζει να</w:t>
      </w:r>
      <w:r>
        <w:rPr>
          <w:rFonts w:eastAsia="Times New Roman" w:cs="Times New Roman"/>
          <w:szCs w:val="24"/>
        </w:rPr>
        <w:t xml:space="preserve"> στέλνει ο ΕΦΚΑ επιστολές για να πληρώσουν εισφορές τον Ιανουάριο και τον Φεβρουάριο, φαντάζομαι και τους επόμενους μήνες μέχρι να πάρουν σύνταξη, </w:t>
      </w:r>
      <w:r>
        <w:rPr>
          <w:rFonts w:eastAsia="Times New Roman" w:cs="Times New Roman"/>
          <w:szCs w:val="24"/>
        </w:rPr>
        <w:lastRenderedPageBreak/>
        <w:t>ενώ σύμφωνα με το προηγούμενο καθεστώς θα έπρεπε η τελευταία εισφορά να ήταν στο τέλος του 2016.</w:t>
      </w:r>
    </w:p>
    <w:p w14:paraId="615E686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ερώτημα ε</w:t>
      </w:r>
      <w:r>
        <w:rPr>
          <w:rFonts w:eastAsia="Times New Roman" w:cs="Times New Roman"/>
          <w:szCs w:val="24"/>
        </w:rPr>
        <w:t>ίναι συγκεκριμένο. Τι μέτρα πρόκειται να πάρετε για να μην πληρώσουν ασφάλιστρα αυτοί που έχουν σταματήσει την ασφάλισή τους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με βάση το μηχανογραφικό σύστημα του ΟΓΑ και έχουν καταθέσει αίτηση για να πάρουν σύνταξη;</w:t>
      </w:r>
    </w:p>
    <w:p w14:paraId="615E686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5E687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14:paraId="615E6871" w14:textId="77777777" w:rsidR="00C719D1" w:rsidRDefault="007D146B">
      <w:pPr>
        <w:spacing w:after="0" w:line="600" w:lineRule="auto"/>
        <w:ind w:firstLine="720"/>
        <w:jc w:val="both"/>
        <w:rPr>
          <w:rFonts w:eastAsia="Times New Roman" w:cs="Times New Roman"/>
          <w:szCs w:val="24"/>
        </w:rPr>
      </w:pPr>
      <w:r>
        <w:rPr>
          <w:rFonts w:eastAsia="Times New Roman"/>
          <w:b/>
          <w:bCs/>
          <w:color w:val="242424"/>
          <w:szCs w:val="24"/>
        </w:rPr>
        <w:t>ΑΝΑΣΤΑΣΙΟΣ ΠΕΤΡΟΠΟΥΛΟΣ (Υφυπουργός Εργασίας, Κοινωνικής Ασφάλισης και Κοινωνικής Αλληλεγγύης):</w:t>
      </w:r>
      <w:r>
        <w:rPr>
          <w:rFonts w:ascii="Symbol" w:eastAsia="Times New Roman" w:hAnsi="Symbol" w:cs="Times New Roman"/>
          <w:szCs w:val="24"/>
        </w:rPr>
        <w:t></w:t>
      </w:r>
      <w:r>
        <w:rPr>
          <w:rFonts w:eastAsia="Times New Roman" w:cs="Times New Roman"/>
          <w:szCs w:val="24"/>
        </w:rPr>
        <w:t>Ευχαριστώ, κύριε Πρόεδρε.</w:t>
      </w:r>
    </w:p>
    <w:p w14:paraId="615E687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xml:space="preserve">, από το σύστημα του </w:t>
      </w:r>
      <w:r>
        <w:rPr>
          <w:rFonts w:eastAsia="Times New Roman" w:cs="Times New Roman"/>
          <w:szCs w:val="24"/>
          <w:lang w:val="en-US"/>
        </w:rPr>
        <w:t>OPS</w:t>
      </w:r>
      <w:r>
        <w:rPr>
          <w:rFonts w:eastAsia="Times New Roman" w:cs="Times New Roman"/>
          <w:szCs w:val="24"/>
        </w:rPr>
        <w:t xml:space="preserve"> ΟΓΑ δεν διατίθενται πλέον στοιχεία, γιατί λειτουργεί το σύστημα του Ενιαίου Φορέα Κοινωνικής Ασφάλισης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Γι’ αυτό δεν εμφανίζεται κάτι στο σύστημα του ΟΓΑ. Δεν υπάρχει πλέον σύστημα του ΟΓΑ, υπάρχει σύστημα του Ενιαίου Φορέα Κοινωνικής Ασφάλισ</w:t>
      </w:r>
      <w:r>
        <w:rPr>
          <w:rFonts w:eastAsia="Times New Roman" w:cs="Times New Roman"/>
          <w:szCs w:val="24"/>
        </w:rPr>
        <w:t xml:space="preserve">ης. </w:t>
      </w:r>
    </w:p>
    <w:p w14:paraId="615E687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Θα σας πω ότι με βάση τις προηγούμενες διατάξεις, κάποιος που συμπλήρωνε το 66</w:t>
      </w:r>
      <w:r w:rsidRPr="00F43DFB">
        <w:rPr>
          <w:rFonts w:eastAsia="Times New Roman" w:cs="Times New Roman"/>
          <w:szCs w:val="24"/>
          <w:vertAlign w:val="superscript"/>
        </w:rPr>
        <w:t>ο</w:t>
      </w:r>
      <w:r>
        <w:rPr>
          <w:rFonts w:eastAsia="Times New Roman" w:cs="Times New Roman"/>
          <w:szCs w:val="24"/>
        </w:rPr>
        <w:t xml:space="preserve"> έτος της ηλικίας του την 1</w:t>
      </w:r>
      <w:r w:rsidRPr="00F43DFB">
        <w:rPr>
          <w:rFonts w:eastAsia="Times New Roman" w:cs="Times New Roman"/>
          <w:szCs w:val="24"/>
          <w:vertAlign w:val="superscript"/>
        </w:rPr>
        <w:t>η</w:t>
      </w:r>
      <w:r>
        <w:rPr>
          <w:rFonts w:eastAsia="Times New Roman" w:cs="Times New Roman"/>
          <w:szCs w:val="24"/>
        </w:rPr>
        <w:t xml:space="preserve"> Ιανουαρίου 2017, θα έπρεπε να πληρώσει για όλο το 2017 και μετά να περιμένει και επτά μήνες από το 2018 για να πάρει τη σύνταξή του. </w:t>
      </w:r>
    </w:p>
    <w:p w14:paraId="615E687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σήμα</w:t>
      </w:r>
      <w:r>
        <w:rPr>
          <w:rFonts w:eastAsia="Times New Roman" w:cs="Times New Roman"/>
          <w:szCs w:val="24"/>
        </w:rPr>
        <w:t>ινε καθυστέρηση εξασφάλισης του δικαιώματος της σύνταξης, με πολλές συνέπειες, με την πιθανότητα έλευσης θανάτου και μια σειρά άλλων θεμάτων που μπορούσαν να προκύψουν, όταν ο ασφαλισμένος αγρότης ή αγρότισσα, κτηνοτρόφος ή αλιεύς δεν συμπλήρωναν τις προϋπ</w:t>
      </w:r>
      <w:r>
        <w:rPr>
          <w:rFonts w:eastAsia="Times New Roman" w:cs="Times New Roman"/>
          <w:szCs w:val="24"/>
        </w:rPr>
        <w:t xml:space="preserve">οθέσεις γιατί αυτές υπήρχαν, όπως το είπατε εσείς, από τον Ιούλιο και μετά. </w:t>
      </w:r>
    </w:p>
    <w:p w14:paraId="615E687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οδηγούσε στο παράδοξο να έχει συμπληρώσει το 67</w:t>
      </w:r>
      <w:r w:rsidRPr="00514A03">
        <w:rPr>
          <w:rFonts w:eastAsia="Times New Roman" w:cs="Times New Roman"/>
          <w:szCs w:val="24"/>
          <w:vertAlign w:val="superscript"/>
        </w:rPr>
        <w:t>ο</w:t>
      </w:r>
      <w:r>
        <w:rPr>
          <w:rFonts w:eastAsia="Times New Roman" w:cs="Times New Roman"/>
          <w:szCs w:val="24"/>
        </w:rPr>
        <w:t xml:space="preserve"> έτος της ηλικίας μέσα σε ένα έτος και να μην μπορεί να πάρει σύνταξη. Ήταν αίτημα των αγροτών, των κτηνοτρόφων και των αλιέων</w:t>
      </w:r>
      <w:r>
        <w:rPr>
          <w:rFonts w:eastAsia="Times New Roman" w:cs="Times New Roman"/>
          <w:szCs w:val="24"/>
        </w:rPr>
        <w:t>, οι οποίοι διαπίστωναν αυτό το παράδοξο να έχουν με τη συμπλήρωση του 67</w:t>
      </w:r>
      <w:r w:rsidRPr="00514A03">
        <w:rPr>
          <w:rFonts w:eastAsia="Times New Roman" w:cs="Times New Roman"/>
          <w:szCs w:val="24"/>
          <w:vertAlign w:val="superscript"/>
        </w:rPr>
        <w:t>ου</w:t>
      </w:r>
      <w:r>
        <w:rPr>
          <w:rFonts w:eastAsia="Times New Roman" w:cs="Times New Roman"/>
          <w:szCs w:val="24"/>
        </w:rPr>
        <w:t xml:space="preserve">  έτους της ηλικίας το δικαίωμα να λαμβάνουν σύνταξη. Αυτό γίνεται τώρα με τον ν.4387. </w:t>
      </w:r>
    </w:p>
    <w:p w14:paraId="615E687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Επομένως, είναι μία εντύπωση που δημιουργείται με έναν τρόπο που δεν αποδίδει το πραγματικό δ</w:t>
      </w:r>
      <w:r>
        <w:rPr>
          <w:rFonts w:eastAsia="Times New Roman" w:cs="Times New Roman"/>
          <w:szCs w:val="24"/>
        </w:rPr>
        <w:t xml:space="preserve">ικαίωμα των ασφαλισμένων στον πρώην ΟΓΑ. Είναι μία βελτιωμένη παραδοχή στον </w:t>
      </w:r>
      <w:r>
        <w:rPr>
          <w:rFonts w:eastAsia="Times New Roman" w:cs="Times New Roman"/>
          <w:szCs w:val="24"/>
        </w:rPr>
        <w:lastRenderedPageBreak/>
        <w:t xml:space="preserve">νόμο και αποδίδει το δικαίωμα ακριβώς, όπως και σε όλους τους ασφαλισμένους, όπως ορίζει ο Αστικός Κώδικας στα άρθρα 241 και 242 που λέει πότε συμπληρώνεται το όριο ηλικίας. </w:t>
      </w:r>
    </w:p>
    <w:p w14:paraId="615E687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Θα μπ</w:t>
      </w:r>
      <w:r>
        <w:rPr>
          <w:rFonts w:eastAsia="Times New Roman" w:cs="Times New Roman"/>
          <w:szCs w:val="24"/>
        </w:rPr>
        <w:t>ορούσατε, λοιπόν, να το δείτε ως θετικό, ότι δηλαδή δεν υπάρχει χρονοτριβή ή καθυστέρηση στην απονομή των συντάξεων των πρώην ασφαλισμένων του ΟΓΑ και έχουν όλοι το ίδιο δικαίωμα έναρξης καταβολής της σύνταξης από την ημέρα που συμπληρώνουν το όριο ηλικίας</w:t>
      </w:r>
      <w:r>
        <w:rPr>
          <w:rFonts w:eastAsia="Times New Roman" w:cs="Times New Roman"/>
          <w:szCs w:val="24"/>
        </w:rPr>
        <w:t xml:space="preserve">. </w:t>
      </w:r>
    </w:p>
    <w:p w14:paraId="615E687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5E687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Βαρδαλή</w:t>
      </w:r>
      <w:proofErr w:type="spellEnd"/>
      <w:r>
        <w:rPr>
          <w:rFonts w:eastAsia="Times New Roman" w:cs="Times New Roman"/>
          <w:szCs w:val="24"/>
        </w:rPr>
        <w:t>, έχετε τον λόγο για τη δευτερολογία σας.</w:t>
      </w:r>
    </w:p>
    <w:p w14:paraId="615E687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Κύριε Υπουργέ, σας άκουσα με προσοχή. Προσπάθησα να ακολουθήσω το συλλογισμό σας. </w:t>
      </w:r>
    </w:p>
    <w:p w14:paraId="615E687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Εδώ έχουμε μία συγκεκριμένη περίπτωση. Ασφαλισμ</w:t>
      </w:r>
      <w:r>
        <w:rPr>
          <w:rFonts w:eastAsia="Times New Roman" w:cs="Times New Roman"/>
          <w:szCs w:val="24"/>
        </w:rPr>
        <w:t>ένοι του ΟΓΑ έχουν κλείσει το όριο και μπορούν να πάρουν σύνταξη. Έχουν καταθέσει αίτηση και έχουν πληρώσει τα ασφάλιστρα μέχρι και την προηγούμενη χρονιά. Στην πράξη αυτό που μου είπατε είναι το εξής: Αυτός δηλαδή που θα έπρεπε, συμπληρώνοντας τα χρόνια τ</w:t>
      </w:r>
      <w:r>
        <w:rPr>
          <w:rFonts w:eastAsia="Times New Roman" w:cs="Times New Roman"/>
          <w:szCs w:val="24"/>
        </w:rPr>
        <w:t xml:space="preserve">ον Δεκέμβρη του 2016, να πάρει τη σύνταξή του, θα την πάρει το καλοκαίρι, τον Ιούνιο. Δεν έχετε προσθέσει κάτι, </w:t>
      </w:r>
      <w:r>
        <w:rPr>
          <w:rFonts w:eastAsia="Times New Roman" w:cs="Times New Roman"/>
          <w:szCs w:val="24"/>
        </w:rPr>
        <w:lastRenderedPageBreak/>
        <w:t>δεν θα την πάρει δηλαδή τον Δεκέμβρη του 2016 γιατί έχει περάσει.</w:t>
      </w:r>
    </w:p>
    <w:p w14:paraId="615E687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Πρόκειται για μία συγκεκριμένη κατηγορία ασφαλισμένων του ΟΓΑ. Αυτό που μου εί</w:t>
      </w:r>
      <w:r>
        <w:rPr>
          <w:rFonts w:eastAsia="Times New Roman" w:cs="Times New Roman"/>
          <w:szCs w:val="24"/>
        </w:rPr>
        <w:t>πατε εσείς, στην ουσία, προσθέτει από δύο έως δώδεκα μήνες επιπλέον εισφορές, γιατί κάποιος μπορεί να κλείσει τον Φεβρουάριο του 2017 τα 67 του χρόνια και κάποιος τον Δεκέμβρη.</w:t>
      </w:r>
    </w:p>
    <w:p w14:paraId="615E687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πριν από τρεις μήνες, πριν υλοποιηθεί δηλαδή ο «</w:t>
      </w:r>
      <w:proofErr w:type="spellStart"/>
      <w:r>
        <w:rPr>
          <w:rFonts w:eastAsia="Times New Roman" w:cs="Times New Roman"/>
          <w:szCs w:val="24"/>
        </w:rPr>
        <w:t>αντιασ</w:t>
      </w:r>
      <w:r>
        <w:rPr>
          <w:rFonts w:eastAsia="Times New Roman" w:cs="Times New Roman"/>
          <w:szCs w:val="24"/>
        </w:rPr>
        <w:t>φαλιστικός</w:t>
      </w:r>
      <w:proofErr w:type="spellEnd"/>
      <w:r>
        <w:rPr>
          <w:rFonts w:eastAsia="Times New Roman" w:cs="Times New Roman"/>
          <w:szCs w:val="24"/>
        </w:rPr>
        <w:t>» νόμος, δημιουργηθεί ο ΕΦΚΑ και αρχίσει να λειτουργεί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αυτός δεν θα πλήρωνε περισσότερες εισφορές από τον Δεκέμβρη του 2016. Άρα, δηλαδή, στην πράξη, για μια κατηγορία ασφαλισμένων, τους προσθέτετε από έναν, δύο ως και δώδεκα μήνες </w:t>
      </w:r>
      <w:r>
        <w:rPr>
          <w:rFonts w:eastAsia="Times New Roman" w:cs="Times New Roman"/>
          <w:szCs w:val="24"/>
        </w:rPr>
        <w:t>εισφορές. Αυτό είναι το πρόβλημα.</w:t>
      </w:r>
    </w:p>
    <w:p w14:paraId="615E687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το πρόβλημα δεν είναι πέντε, δέκα ή δώδεκα μήνες επιπρόσθετες εισφορές σε κάποιους ασφαλισμένους του ΟΓΑ. Αυτά θα πρέπει να τα δείτε σωρευτικά. Τους πήγατε τις εισφορές στο 27% και πλέον. Για την υγεία αυξήσατε τις εισ</w:t>
      </w:r>
      <w:r>
        <w:rPr>
          <w:rFonts w:eastAsia="Times New Roman" w:cs="Times New Roman"/>
          <w:szCs w:val="24"/>
        </w:rPr>
        <w:t xml:space="preserve">φορές από 2% </w:t>
      </w:r>
      <w:r>
        <w:rPr>
          <w:rFonts w:eastAsia="Times New Roman" w:cs="Times New Roman"/>
          <w:szCs w:val="24"/>
        </w:rPr>
        <w:lastRenderedPageBreak/>
        <w:t xml:space="preserve">που πλήρωναν, στο 6,95%, αν θυμάμαι καλά. Άρα, λοιπόν, συνολικά, αυτό που περάσατε φορτώνει νέα βάρη, πέραν από το ότι δίνει και συντάξεις φτώχειας στους αγρότες. </w:t>
      </w:r>
    </w:p>
    <w:p w14:paraId="615E687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Νομίζω ότι και οι ίδιοι οι αγρότες και από αυτή την περίπτωση, γιατί απ’ ό,τι κ</w:t>
      </w:r>
      <w:r>
        <w:rPr>
          <w:rFonts w:eastAsia="Times New Roman" w:cs="Times New Roman"/>
          <w:szCs w:val="24"/>
        </w:rPr>
        <w:t xml:space="preserve">αταλαβαίνω δεν πρόκειται να πάρετε κανένα μέτρο για να ελαφρυνθούν οι συγκεκριμένοι ασφαλισμένοι –τουλάχιστον έτσι κατάλαβα από την απάντηση που δώσατε- θα πρέπει να βγάλουν τα δικά τους συμπεράσματα και να αντιπαλέψουν όχι μόνο την </w:t>
      </w:r>
      <w:proofErr w:type="spellStart"/>
      <w:r>
        <w:rPr>
          <w:rFonts w:eastAsia="Times New Roman" w:cs="Times New Roman"/>
          <w:szCs w:val="24"/>
        </w:rPr>
        <w:t>αντιασφαλιστική</w:t>
      </w:r>
      <w:proofErr w:type="spellEnd"/>
      <w:r>
        <w:rPr>
          <w:rFonts w:eastAsia="Times New Roman" w:cs="Times New Roman"/>
          <w:szCs w:val="24"/>
        </w:rPr>
        <w:t xml:space="preserve"> σας πολ</w:t>
      </w:r>
      <w:r>
        <w:rPr>
          <w:rFonts w:eastAsia="Times New Roman" w:cs="Times New Roman"/>
          <w:szCs w:val="24"/>
        </w:rPr>
        <w:t>ιτική, αλλά συνολικά την πολιτική σας, γιατί τους οδηγεί στη φτώχεια και την εξαθλίωση και τελικά, στο ξεκλήρισμα από το χωράφι.</w:t>
      </w:r>
    </w:p>
    <w:p w14:paraId="615E6880" w14:textId="77777777" w:rsidR="00C719D1" w:rsidRDefault="007D146B">
      <w:pPr>
        <w:spacing w:after="0" w:line="600" w:lineRule="auto"/>
        <w:ind w:firstLine="720"/>
        <w:jc w:val="both"/>
        <w:rPr>
          <w:rFonts w:eastAsia="Times New Roman"/>
          <w:bCs/>
        </w:rPr>
      </w:pPr>
      <w:r>
        <w:rPr>
          <w:rFonts w:eastAsia="Times New Roman" w:cs="Times New Roman"/>
          <w:szCs w:val="24"/>
        </w:rPr>
        <w:t xml:space="preserve">Ευχαριστώ, </w:t>
      </w:r>
      <w:r>
        <w:rPr>
          <w:rFonts w:eastAsia="Times New Roman"/>
          <w:bCs/>
        </w:rPr>
        <w:t>κύριε Πρόεδρε.</w:t>
      </w:r>
    </w:p>
    <w:p w14:paraId="615E6881" w14:textId="77777777" w:rsidR="00C719D1" w:rsidRDefault="007D146B">
      <w:pPr>
        <w:spacing w:after="0"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Κι εγώ. </w:t>
      </w:r>
    </w:p>
    <w:p w14:paraId="615E6882" w14:textId="77777777" w:rsidR="00C719D1" w:rsidRDefault="007D146B">
      <w:pPr>
        <w:spacing w:after="0" w:line="600" w:lineRule="auto"/>
        <w:ind w:firstLine="720"/>
        <w:jc w:val="both"/>
        <w:rPr>
          <w:rFonts w:eastAsia="Times New Roman"/>
          <w:bCs/>
        </w:rPr>
      </w:pPr>
      <w:r>
        <w:rPr>
          <w:rFonts w:eastAsia="Times New Roman"/>
          <w:bCs/>
        </w:rPr>
        <w:t>Ο κύριος Υφυπουργός έχει τον λόγο.</w:t>
      </w:r>
    </w:p>
    <w:p w14:paraId="615E6883" w14:textId="77777777" w:rsidR="00C719D1" w:rsidRDefault="007D146B">
      <w:pPr>
        <w:spacing w:after="0" w:line="600" w:lineRule="auto"/>
        <w:ind w:firstLine="720"/>
        <w:jc w:val="both"/>
        <w:rPr>
          <w:rFonts w:eastAsia="Times New Roman"/>
          <w:bCs/>
        </w:rPr>
      </w:pPr>
      <w:r>
        <w:rPr>
          <w:rFonts w:eastAsia="Times New Roman"/>
          <w:b/>
          <w:bCs/>
        </w:rPr>
        <w:t xml:space="preserve">ΑΝΑΣΤΑΣΙΟΣ ΠΕΤΡΟΠΟΥΛΟΣ </w:t>
      </w:r>
      <w:r>
        <w:rPr>
          <w:rFonts w:eastAsia="Times New Roman"/>
          <w:b/>
          <w:bCs/>
        </w:rPr>
        <w:t>(Υφυπουργός Εργασίας, Κοινωνικής Ασφάλισης και Κοινωνικής Αλληλεγγύης):</w:t>
      </w:r>
      <w:r>
        <w:rPr>
          <w:rFonts w:eastAsia="Times New Roman"/>
          <w:bCs/>
        </w:rPr>
        <w:t xml:space="preserve"> Κύριε </w:t>
      </w:r>
      <w:proofErr w:type="spellStart"/>
      <w:r>
        <w:rPr>
          <w:rFonts w:eastAsia="Times New Roman"/>
          <w:bCs/>
        </w:rPr>
        <w:t>Βαρδαλή</w:t>
      </w:r>
      <w:proofErr w:type="spellEnd"/>
      <w:r>
        <w:rPr>
          <w:rFonts w:eastAsia="Times New Roman"/>
          <w:bCs/>
        </w:rPr>
        <w:t>, το θετικό από τη ρύθμιση είναι ότι κάποιος αντί να πάρει από τον Ιούλιο και μετά σύνταξη, μπορεί να πάρει από τον Γενάρη, εφόσον έχει συμπληρώσει το όριο ηλικίας. Αυτό ε</w:t>
      </w:r>
      <w:r>
        <w:rPr>
          <w:rFonts w:eastAsia="Times New Roman"/>
          <w:bCs/>
        </w:rPr>
        <w:t xml:space="preserve">ίναι </w:t>
      </w:r>
      <w:r>
        <w:rPr>
          <w:rFonts w:eastAsia="Times New Roman"/>
          <w:bCs/>
        </w:rPr>
        <w:lastRenderedPageBreak/>
        <w:t>θετικό. Σας είπα το προηγούμενο παράδειγμα, αν κάποιος συμπληρώνει το 66</w:t>
      </w:r>
      <w:r>
        <w:rPr>
          <w:rFonts w:eastAsia="Times New Roman"/>
          <w:bCs/>
          <w:vertAlign w:val="superscript"/>
        </w:rPr>
        <w:t>ο</w:t>
      </w:r>
      <w:r>
        <w:rPr>
          <w:rFonts w:eastAsia="Times New Roman"/>
          <w:bCs/>
        </w:rPr>
        <w:t xml:space="preserve"> έτος της ηλικίας μέσα στον Ιανουάριο. Παίρνω αυτή την εκδοχή. Και μιλάμε για έξι μήνες έτσι κι αλλιώς.</w:t>
      </w:r>
    </w:p>
    <w:p w14:paraId="615E6884" w14:textId="77777777" w:rsidR="00C719D1" w:rsidRDefault="007D146B">
      <w:pPr>
        <w:spacing w:after="0" w:line="600" w:lineRule="auto"/>
        <w:ind w:firstLine="720"/>
        <w:jc w:val="both"/>
        <w:rPr>
          <w:rFonts w:eastAsia="Times New Roman"/>
          <w:bCs/>
        </w:rPr>
      </w:pPr>
      <w:r>
        <w:rPr>
          <w:rFonts w:eastAsia="Times New Roman"/>
          <w:b/>
          <w:bCs/>
        </w:rPr>
        <w:t>ΑΘΑΝΑΣΙΟΣ ΒΑΡΔΑΛΗΣ:</w:t>
      </w:r>
      <w:r>
        <w:rPr>
          <w:rFonts w:eastAsia="Times New Roman"/>
          <w:bCs/>
        </w:rPr>
        <w:t xml:space="preserve"> Αυτό είναι κατανοητό.</w:t>
      </w:r>
    </w:p>
    <w:p w14:paraId="615E6885" w14:textId="77777777" w:rsidR="00C719D1" w:rsidRDefault="007D146B">
      <w:pPr>
        <w:spacing w:after="0" w:line="600" w:lineRule="auto"/>
        <w:ind w:firstLine="720"/>
        <w:jc w:val="both"/>
        <w:rPr>
          <w:rFonts w:eastAsia="Times New Roman"/>
          <w:bCs/>
        </w:rPr>
      </w:pPr>
      <w:r>
        <w:rPr>
          <w:rFonts w:eastAsia="Times New Roman"/>
          <w:b/>
          <w:bCs/>
        </w:rPr>
        <w:t>ΑΝΑΣΤΑΣΙΟΣ ΠΕΤΡΟΠΟΥΛΟΣ (Υφυπουργ</w:t>
      </w:r>
      <w:r>
        <w:rPr>
          <w:rFonts w:eastAsia="Times New Roman"/>
          <w:b/>
          <w:bCs/>
        </w:rPr>
        <w:t>ός Εργασίας, Κοινωνικής Ασφάλισης και Κοινωνικής Αλληλεγγύης):</w:t>
      </w:r>
      <w:r>
        <w:rPr>
          <w:rFonts w:eastAsia="Times New Roman"/>
          <w:bCs/>
        </w:rPr>
        <w:t xml:space="preserve"> Γιατί δεν διαβάζετε από την άλλη πλευρά το παράδειγμά σας, ότι κάποιος θα καθυστερούσε να πάρει σύνταξη μέχρι και έξι μήνες και λέτε ότι θα κάποιος θα πληρώνει παραπάνω εισφορές μέχρι και έξι μ</w:t>
      </w:r>
      <w:r>
        <w:rPr>
          <w:rFonts w:eastAsia="Times New Roman"/>
          <w:bCs/>
        </w:rPr>
        <w:t>ήνες;</w:t>
      </w:r>
    </w:p>
    <w:p w14:paraId="615E6886" w14:textId="77777777" w:rsidR="00C719D1" w:rsidRDefault="007D146B">
      <w:pPr>
        <w:spacing w:after="0" w:line="600" w:lineRule="auto"/>
        <w:ind w:firstLine="720"/>
        <w:jc w:val="both"/>
        <w:rPr>
          <w:rFonts w:eastAsia="Times New Roman"/>
          <w:bCs/>
        </w:rPr>
      </w:pPr>
      <w:r>
        <w:rPr>
          <w:rFonts w:eastAsia="Times New Roman"/>
          <w:bCs/>
        </w:rPr>
        <w:t xml:space="preserve">Το παράδειγμα που σας που είπα στην </w:t>
      </w:r>
      <w:proofErr w:type="spellStart"/>
      <w:r>
        <w:rPr>
          <w:rFonts w:eastAsia="Times New Roman"/>
          <w:bCs/>
        </w:rPr>
        <w:t>πρωτομιλία</w:t>
      </w:r>
      <w:proofErr w:type="spellEnd"/>
      <w:r>
        <w:rPr>
          <w:rFonts w:eastAsia="Times New Roman"/>
          <w:bCs/>
        </w:rPr>
        <w:t xml:space="preserve"> μου αποδεικνύει ότι υπάρχει ένας κανόνας δίκαιος για όλους που καταβάλλουν εισφορές και λαμβάνουν τη σύνταξη μέχρι την ημέρα που θα συμπληρώσουν το 67</w:t>
      </w:r>
      <w:r>
        <w:rPr>
          <w:rFonts w:eastAsia="Times New Roman"/>
          <w:bCs/>
          <w:vertAlign w:val="superscript"/>
        </w:rPr>
        <w:t>ο</w:t>
      </w:r>
      <w:r>
        <w:rPr>
          <w:rFonts w:eastAsia="Times New Roman"/>
          <w:bCs/>
        </w:rPr>
        <w:t xml:space="preserve"> έτος, δηλαδή την προηγούμενη ακριβώς ημέρα της γενέ</w:t>
      </w:r>
      <w:r>
        <w:rPr>
          <w:rFonts w:eastAsia="Times New Roman"/>
          <w:bCs/>
        </w:rPr>
        <w:t>θλιας ημέρας για τον καθένα -αυτή είναι η συμπλήρωση, σύμφωνα με τον Αστικό Κώδικα- και ισχύει για όλους τους ασφαλισμένους. Και παίρνουν και οι αγρότες, οι πρώην ασφαλισμένοι του ΟΓΑ, στην ώρα τους τη σύνταξη.</w:t>
      </w:r>
    </w:p>
    <w:p w14:paraId="615E6887" w14:textId="77777777" w:rsidR="00C719D1" w:rsidRDefault="007D146B">
      <w:pPr>
        <w:spacing w:after="0" w:line="600" w:lineRule="auto"/>
        <w:ind w:firstLine="720"/>
        <w:jc w:val="both"/>
        <w:rPr>
          <w:rFonts w:eastAsia="Times New Roman"/>
          <w:bCs/>
        </w:rPr>
      </w:pPr>
      <w:r>
        <w:rPr>
          <w:rFonts w:eastAsia="Times New Roman"/>
          <w:bCs/>
        </w:rPr>
        <w:lastRenderedPageBreak/>
        <w:t xml:space="preserve">Διαφορετικά, αυτό που συνέβαινε οδηγούσε στο </w:t>
      </w:r>
      <w:r>
        <w:rPr>
          <w:rFonts w:eastAsia="Times New Roman"/>
          <w:bCs/>
        </w:rPr>
        <w:t>εξής παράδοξο. Να πληρώνουν κάποιοι περισσότερο από άλλους. Το ανάποδο γινόταν. Ενώ τώρα δεν πληρώνει κανείς περισσότερο από άλλους. Όλοι πληρώνουν το ίδιο ακριβώς μέχρι και την ημέρα που δημιουργείται το δικαίωμα για συνταξιοδότηση. Θετικό είναι. Δείτε το</w:t>
      </w:r>
      <w:r>
        <w:rPr>
          <w:rFonts w:eastAsia="Times New Roman"/>
          <w:bCs/>
        </w:rPr>
        <w:t>. Είναι μαθηματικό το πρόβλημα. Νομίζω ότι θα συμφωνήσετε ότι είναι δικαιότερο αυτό που κάνουμε και πιο δίκαιο για τους ίδιους τους ασφαλισμένους.</w:t>
      </w:r>
    </w:p>
    <w:p w14:paraId="615E6888" w14:textId="77777777" w:rsidR="00C719D1" w:rsidRDefault="007D146B">
      <w:pPr>
        <w:spacing w:after="0" w:line="600" w:lineRule="auto"/>
        <w:ind w:firstLine="720"/>
        <w:jc w:val="both"/>
        <w:rPr>
          <w:rFonts w:eastAsia="Times New Roman"/>
          <w:bCs/>
        </w:rPr>
      </w:pPr>
      <w:r>
        <w:rPr>
          <w:rFonts w:eastAsia="Times New Roman"/>
          <w:bCs/>
        </w:rPr>
        <w:t>Όσον αφορά τις αυξημένες εισφορές, το έχω ξαναπεί. Δεν θα επαναλάβω για άλλη μια φορά τις λεπτομέρειες. Το 90</w:t>
      </w:r>
      <w:r>
        <w:rPr>
          <w:rFonts w:eastAsia="Times New Roman"/>
          <w:bCs/>
        </w:rPr>
        <w:t>% των αγροτών πληρώνει το ελάχιστο που αντιστοιχεί στην ασφαλιστική κατηγορία στη βάση της ασφαλιστικής εισφοράς την οποία καλούνται να πληρώσουν.</w:t>
      </w:r>
    </w:p>
    <w:p w14:paraId="615E6889" w14:textId="77777777" w:rsidR="00C719D1" w:rsidRDefault="007D146B">
      <w:pPr>
        <w:spacing w:after="0" w:line="600" w:lineRule="auto"/>
        <w:ind w:firstLine="720"/>
        <w:jc w:val="both"/>
        <w:rPr>
          <w:rFonts w:eastAsia="Times New Roman"/>
          <w:bCs/>
        </w:rPr>
      </w:pPr>
      <w:r>
        <w:rPr>
          <w:rFonts w:eastAsia="Times New Roman"/>
          <w:bCs/>
        </w:rPr>
        <w:t>Σας ευχαριστώ.</w:t>
      </w:r>
    </w:p>
    <w:p w14:paraId="615E688A" w14:textId="77777777" w:rsidR="00C719D1" w:rsidRDefault="007D146B">
      <w:pPr>
        <w:spacing w:after="0"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Κι εγώ.</w:t>
      </w:r>
    </w:p>
    <w:p w14:paraId="615E688B" w14:textId="77777777" w:rsidR="00C719D1" w:rsidRDefault="007D146B">
      <w:pPr>
        <w:spacing w:after="0" w:line="600" w:lineRule="auto"/>
        <w:ind w:firstLine="720"/>
        <w:jc w:val="both"/>
        <w:rPr>
          <w:rFonts w:eastAsia="Times New Roman"/>
          <w:bCs/>
        </w:rPr>
      </w:pPr>
      <w:r>
        <w:rPr>
          <w:rFonts w:eastAsia="Times New Roman"/>
          <w:bCs/>
        </w:rPr>
        <w:t>Στη συνέχεια, έχουμε δύο ερωτήσεις στις οποίες θα απα</w:t>
      </w:r>
      <w:r>
        <w:rPr>
          <w:rFonts w:eastAsia="Times New Roman"/>
          <w:bCs/>
        </w:rPr>
        <w:t xml:space="preserve">ντήσει ο Αναπληρωτής Υπουργός Οικονομίας και Ανάπτυξης κ. Αλέξανδρος </w:t>
      </w:r>
      <w:proofErr w:type="spellStart"/>
      <w:r>
        <w:rPr>
          <w:rFonts w:eastAsia="Times New Roman"/>
          <w:bCs/>
        </w:rPr>
        <w:t>Χαρίτσης</w:t>
      </w:r>
      <w:proofErr w:type="spellEnd"/>
      <w:r>
        <w:rPr>
          <w:rFonts w:eastAsia="Times New Roman"/>
          <w:bCs/>
        </w:rPr>
        <w:t xml:space="preserve">. </w:t>
      </w:r>
    </w:p>
    <w:p w14:paraId="615E688C" w14:textId="77777777" w:rsidR="00C719D1" w:rsidRDefault="007D146B">
      <w:pPr>
        <w:spacing w:after="0" w:line="600" w:lineRule="auto"/>
        <w:ind w:firstLine="720"/>
        <w:jc w:val="both"/>
        <w:rPr>
          <w:rFonts w:eastAsia="Times New Roman"/>
          <w:bCs/>
        </w:rPr>
      </w:pPr>
      <w:r>
        <w:rPr>
          <w:rFonts w:eastAsia="Times New Roman"/>
          <w:bCs/>
        </w:rPr>
        <w:lastRenderedPageBreak/>
        <w:t xml:space="preserve">Η πρώτη εκ των δύο είναι η δωδέκατη με αριθμό 537/24-2-2017 επίκαιρη ερώτηση δεύτερου κύκλου του Βουλευτή Μαγνησίας της Νέας Δημοκρατίας κ. Χρήστου </w:t>
      </w:r>
      <w:proofErr w:type="spellStart"/>
      <w:r>
        <w:rPr>
          <w:rFonts w:eastAsia="Times New Roman"/>
          <w:bCs/>
        </w:rPr>
        <w:t>Μπουκώρου</w:t>
      </w:r>
      <w:proofErr w:type="spellEnd"/>
      <w:r>
        <w:rPr>
          <w:rFonts w:eastAsia="Times New Roman"/>
          <w:bCs/>
        </w:rPr>
        <w:t xml:space="preserve"> προς τον Υπουργό Ο</w:t>
      </w:r>
      <w:r>
        <w:rPr>
          <w:rFonts w:eastAsia="Times New Roman"/>
          <w:bCs/>
        </w:rPr>
        <w:t>ικονομίας και Ανάπτυξης, σχετικά με την αύξηση του ποσοστού ανεργίας στη Μαγνησία εξαιτίας της αποβιομηχάνισης.</w:t>
      </w:r>
    </w:p>
    <w:p w14:paraId="615E688D" w14:textId="77777777" w:rsidR="00C719D1" w:rsidRDefault="007D146B">
      <w:pPr>
        <w:spacing w:after="0" w:line="600" w:lineRule="auto"/>
        <w:ind w:firstLine="720"/>
        <w:jc w:val="both"/>
        <w:rPr>
          <w:rFonts w:eastAsia="Times New Roman"/>
          <w:bCs/>
        </w:rPr>
      </w:pPr>
      <w:r>
        <w:rPr>
          <w:rFonts w:eastAsia="Times New Roman"/>
          <w:bCs/>
        </w:rPr>
        <w:t xml:space="preserve">Κύριε </w:t>
      </w:r>
      <w:proofErr w:type="spellStart"/>
      <w:r>
        <w:rPr>
          <w:rFonts w:eastAsia="Times New Roman"/>
          <w:bCs/>
        </w:rPr>
        <w:t>Μπουκώρο</w:t>
      </w:r>
      <w:proofErr w:type="spellEnd"/>
      <w:r>
        <w:rPr>
          <w:rFonts w:eastAsia="Times New Roman"/>
          <w:bCs/>
        </w:rPr>
        <w:t>, έχετε τον λόγο.</w:t>
      </w:r>
    </w:p>
    <w:p w14:paraId="615E688E" w14:textId="77777777" w:rsidR="00C719D1" w:rsidRDefault="007D146B">
      <w:pPr>
        <w:spacing w:after="0" w:line="600" w:lineRule="auto"/>
        <w:ind w:firstLine="720"/>
        <w:jc w:val="both"/>
        <w:rPr>
          <w:rFonts w:eastAsia="Times New Roman"/>
          <w:bCs/>
        </w:rPr>
      </w:pPr>
      <w:r>
        <w:rPr>
          <w:rFonts w:eastAsia="Times New Roman"/>
          <w:b/>
          <w:bCs/>
        </w:rPr>
        <w:t>ΧΡΗΣΤΟΣ ΜΠΟΥΚΩΡΟΣ:</w:t>
      </w:r>
      <w:r>
        <w:rPr>
          <w:rFonts w:eastAsia="Times New Roman"/>
          <w:bCs/>
        </w:rPr>
        <w:t xml:space="preserve"> Κύριε Πρόεδρε, θα μου επιτρέψετε, παρ</w:t>
      </w:r>
      <w:r>
        <w:rPr>
          <w:rFonts w:eastAsia="Times New Roman"/>
          <w:bCs/>
        </w:rPr>
        <w:t xml:space="preserve">’ </w:t>
      </w:r>
      <w:r>
        <w:rPr>
          <w:rFonts w:eastAsia="Times New Roman"/>
          <w:bCs/>
        </w:rPr>
        <w:t>ότι νέος κοινοβουλευτικός, μια κουβέντα μόνο για όσα δ</w:t>
      </w:r>
      <w:r>
        <w:rPr>
          <w:rFonts w:eastAsia="Times New Roman"/>
          <w:bCs/>
        </w:rPr>
        <w:t xml:space="preserve">ιαδραματίστηκαν προηγουμένως. </w:t>
      </w:r>
    </w:p>
    <w:p w14:paraId="615E688F" w14:textId="77777777" w:rsidR="00C719D1" w:rsidRDefault="007D146B">
      <w:pPr>
        <w:spacing w:after="0" w:line="600" w:lineRule="auto"/>
        <w:ind w:firstLine="720"/>
        <w:jc w:val="both"/>
        <w:rPr>
          <w:rFonts w:eastAsia="Times New Roman" w:cs="Times New Roman"/>
          <w:szCs w:val="24"/>
        </w:rPr>
      </w:pPr>
      <w:r>
        <w:rPr>
          <w:rFonts w:eastAsia="Times New Roman"/>
          <w:bCs/>
        </w:rPr>
        <w:t>Καλό θα είναι κάποια στιγμή το Κοινοβούλιο, με φωνή ξεκάθαρη και στεντόρεια, να πει σε όσους βυσσοδομούν εναντίον του κοινοβουλευτισμού και της δημοκρατίας, ότι δεν υπάρχουν πλέον συντάξεις βουλευτών. Έχουν καταργηθεί από την</w:t>
      </w:r>
      <w:r>
        <w:rPr>
          <w:rFonts w:eastAsia="Times New Roman"/>
          <w:bCs/>
        </w:rPr>
        <w:t xml:space="preserve"> προηγούμενη κυβέρνηση. Και με δεδομένο ότι η σύνθεση του σημερινού Κοινοβουλίου, στην πλειοψηφία του, αποτελείται από νέους Βουλευτές, ουδείς από όλους αυτούς δικαιούται σύνταξη. </w:t>
      </w:r>
    </w:p>
    <w:p w14:paraId="615E689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Πρέπει να το μάθει ο ελληνικός λαός επιτέλους αυτό και να το μάθει κυρίως γ</w:t>
      </w:r>
      <w:r>
        <w:rPr>
          <w:rFonts w:eastAsia="Times New Roman" w:cs="Times New Roman"/>
          <w:szCs w:val="24"/>
        </w:rPr>
        <w:t xml:space="preserve">ια τους ανθρώπους που προέρχονται από </w:t>
      </w:r>
      <w:r>
        <w:rPr>
          <w:rFonts w:eastAsia="Times New Roman" w:cs="Times New Roman"/>
          <w:szCs w:val="24"/>
        </w:rPr>
        <w:lastRenderedPageBreak/>
        <w:t>τον ιδιωτικό τομέα και έχουν εργαστεί πάρα πολύ σκληρά και έχουν να αντιμετωπίσουν μετά την κοινοβουλευτική τους πορεία, όποια και αν είναι αυτή, μικρή ή μεγάλη, το άδηλο επαγγελματικό τους μέλλον.</w:t>
      </w:r>
    </w:p>
    <w:p w14:paraId="615E689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Έρχομαι στην ερώτηση</w:t>
      </w:r>
      <w:r>
        <w:rPr>
          <w:rFonts w:eastAsia="Times New Roman" w:cs="Times New Roman"/>
          <w:szCs w:val="24"/>
        </w:rPr>
        <w:t xml:space="preserve"> αμέσως τώρα.</w:t>
      </w:r>
    </w:p>
    <w:p w14:paraId="615E689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Κύριε Υπουργέ, τα ξέρετε τα στοιχεία, μας κάνατε την τιμή να παρευρίσκεστε στη Γενική Συνέλευση του Συνδέσμου Βιομηχανιών Θεσσαλίας και Κεντρικής Ελλάδ</w:t>
      </w:r>
      <w:r>
        <w:rPr>
          <w:rFonts w:eastAsia="Times New Roman" w:cs="Times New Roman"/>
          <w:szCs w:val="24"/>
        </w:rPr>
        <w:t>α</w:t>
      </w:r>
      <w:r>
        <w:rPr>
          <w:rFonts w:eastAsia="Times New Roman" w:cs="Times New Roman"/>
          <w:szCs w:val="24"/>
        </w:rPr>
        <w:t>ς και πραγματικά, νομίζω ότι εκεί σχηματίσατε μια εικόνα ξεκάθαρη για το τι γίνεται στην Κ</w:t>
      </w:r>
      <w:r>
        <w:rPr>
          <w:rFonts w:eastAsia="Times New Roman" w:cs="Times New Roman"/>
          <w:szCs w:val="24"/>
        </w:rPr>
        <w:t>εντρική Ελλάδα και κυρίως τι γίνεται στον Βόλο και στη Μαγνησία. Με στοιχεία του 2015 η ανεργία ήταν στο 33,4% στον Νομό Μαγνησίας, όταν η Κυβέρνηση επαίρεται ότι έχει ρίξει το ποσοστό της ανεργίας στο 23%.</w:t>
      </w:r>
    </w:p>
    <w:p w14:paraId="615E689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Σήμερα, βεβαίως, ήρθαν τα στοιχεία της ΕΛΣΤΑΤ να </w:t>
      </w:r>
      <w:r>
        <w:rPr>
          <w:rFonts w:eastAsia="Times New Roman" w:cs="Times New Roman"/>
          <w:szCs w:val="24"/>
        </w:rPr>
        <w:t>αποδείξουν ότι μόνο τον μήνα Φεβρουάριο η ανεργία αυξήθηκε κατά 0,77%, με έξι χιλιάδες χαμένες θέσεις εργασίας ακόμη. Ιδιαίτερα στον Βόλο, η σύνθεση και τα αίτια της ανεργίας είναι κάπως ξεχωριστά, με την έννοια ότι ζούμε ένα νέο κύμα αποβιομηχάνισης. Έχει</w:t>
      </w:r>
      <w:r>
        <w:rPr>
          <w:rFonts w:eastAsia="Times New Roman" w:cs="Times New Roman"/>
          <w:szCs w:val="24"/>
        </w:rPr>
        <w:t xml:space="preserve"> περάσει η περιοχή μας, το άλλοτε αστικό και βιομηχανικό κέντρο του Βόλου, πολλά κύματα αποβιομηχάνισης, αλλά πάντα </w:t>
      </w:r>
      <w:r>
        <w:rPr>
          <w:rFonts w:eastAsia="Times New Roman" w:cs="Times New Roman"/>
          <w:szCs w:val="24"/>
        </w:rPr>
        <w:lastRenderedPageBreak/>
        <w:t>έβρισκε τον τρόπο να ορθοποδήσει. Τώρα φαίνεται ότι βρισκόμαστε στο ναδίρ.</w:t>
      </w:r>
    </w:p>
    <w:p w14:paraId="615E689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Μάλιστα, επί των ημερών της δικής σας Κυβέρνησης, τρεις μεγάλες β</w:t>
      </w:r>
      <w:r>
        <w:rPr>
          <w:rFonts w:eastAsia="Times New Roman" w:cs="Times New Roman"/>
          <w:szCs w:val="24"/>
        </w:rPr>
        <w:t xml:space="preserve">ιομηχανίες, ένα τμήμα της </w:t>
      </w:r>
      <w:r>
        <w:rPr>
          <w:rFonts w:eastAsia="Times New Roman" w:cs="Times New Roman"/>
          <w:szCs w:val="24"/>
        </w:rPr>
        <w:t>«</w:t>
      </w:r>
      <w:r>
        <w:rPr>
          <w:rFonts w:eastAsia="Times New Roman" w:cs="Times New Roman"/>
          <w:szCs w:val="24"/>
        </w:rPr>
        <w:t>ΒΙΣ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Pr>
          <w:rFonts w:eastAsia="Times New Roman" w:cs="Times New Roman"/>
          <w:szCs w:val="24"/>
        </w:rPr>
        <w:t xml:space="preserve"> και ο </w:t>
      </w:r>
      <w:r>
        <w:rPr>
          <w:rFonts w:eastAsia="Times New Roman" w:cs="Times New Roman"/>
          <w:szCs w:val="24"/>
        </w:rPr>
        <w:t>«</w:t>
      </w:r>
      <w:r>
        <w:rPr>
          <w:rFonts w:eastAsia="Times New Roman" w:cs="Times New Roman"/>
          <w:szCs w:val="24"/>
        </w:rPr>
        <w:t>ΙΜΑΝΤΑΣ</w:t>
      </w:r>
      <w:r>
        <w:rPr>
          <w:rFonts w:eastAsia="Times New Roman" w:cs="Times New Roman"/>
          <w:szCs w:val="24"/>
        </w:rPr>
        <w:t>»</w:t>
      </w:r>
      <w:r>
        <w:rPr>
          <w:rFonts w:eastAsia="Times New Roman" w:cs="Times New Roman"/>
          <w:szCs w:val="24"/>
        </w:rPr>
        <w:t xml:space="preserve"> με εκατοντάδες θέσεις εργασίας έκλεισαν. Αν συνυπολογιστούν δεκάδες μικρές μεταποιητικές επιχειρήσεις που έχουν κλείσει και μικρομεσαίες επιχειρήσεις οι οποίες συνολικά ανά τη χώρα αυτές που έβ</w:t>
      </w:r>
      <w:r>
        <w:rPr>
          <w:rFonts w:eastAsia="Times New Roman" w:cs="Times New Roman"/>
          <w:szCs w:val="24"/>
        </w:rPr>
        <w:t>αλαν λουκέτο το 2016 ήταν δέκα χιλιάδες περισσότερες σε σχέση με το 2015, αντιλαμβάνεστε το σκηνικό το οποίο δημιουργείται.</w:t>
      </w:r>
    </w:p>
    <w:p w14:paraId="615E689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Σας ρωτώ ευθέως, κύριε Υπουργέ. Τα χρηματοδοτικά εργαλεία που υπάρχουν σήμερα, το ΕΣΠΑ, ο </w:t>
      </w:r>
      <w:r>
        <w:rPr>
          <w:rFonts w:eastAsia="Times New Roman" w:cs="Times New Roman"/>
          <w:szCs w:val="24"/>
        </w:rPr>
        <w:t>α</w:t>
      </w:r>
      <w:r>
        <w:rPr>
          <w:rFonts w:eastAsia="Times New Roman" w:cs="Times New Roman"/>
          <w:szCs w:val="24"/>
        </w:rPr>
        <w:t xml:space="preserve">ναπτυξιακός </w:t>
      </w:r>
      <w:r>
        <w:rPr>
          <w:rFonts w:eastAsia="Times New Roman" w:cs="Times New Roman"/>
          <w:szCs w:val="24"/>
        </w:rPr>
        <w:t>ν</w:t>
      </w:r>
      <w:r>
        <w:rPr>
          <w:rFonts w:eastAsia="Times New Roman" w:cs="Times New Roman"/>
          <w:szCs w:val="24"/>
        </w:rPr>
        <w:t xml:space="preserve">όμος, το αγροτικό ΕΣΠΑ, το </w:t>
      </w:r>
      <w:r>
        <w:rPr>
          <w:rFonts w:eastAsia="Times New Roman" w:cs="Times New Roman"/>
          <w:szCs w:val="24"/>
        </w:rPr>
        <w:t>Πρόγραμμα Παραγωγικής Ανασυγκρότησης, Αγροτικής Ανάπτυξης, δεν επαρκούν, δεν φαίνονται ικανά να αντιστρέψουν την εικόνα.</w:t>
      </w:r>
    </w:p>
    <w:p w14:paraId="615E689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το ρωτώ πολύ απλά, γιατί σύμφωνα με πληροφορίες μου από τον ΟΑΕΔ του Βόλου, στο πολεοδομικό συγκρότημα αυτή την εποχή η ανεργία στο</w:t>
      </w:r>
      <w:r>
        <w:rPr>
          <w:rFonts w:eastAsia="Times New Roman" w:cs="Times New Roman"/>
          <w:szCs w:val="24"/>
        </w:rPr>
        <w:t>ν Βόλο αγγίζει το 37%. Αντιλαμβάνεστε ότι μιλάμε για κοινωνική μάστιγα.</w:t>
      </w:r>
    </w:p>
    <w:p w14:paraId="615E6897" w14:textId="77777777" w:rsidR="00C719D1" w:rsidRDefault="007D146B">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615E689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Τι θα κάνετε, κύριε Υπουργέ; Αυτό ρωτάει ένας Βουλευτής της Μαγνησίας. Έχετε υπ’ </w:t>
      </w:r>
      <w:proofErr w:type="spellStart"/>
      <w:r>
        <w:rPr>
          <w:rFonts w:eastAsia="Times New Roman" w:cs="Times New Roman"/>
          <w:szCs w:val="24"/>
        </w:rPr>
        <w:t>όψιν</w:t>
      </w:r>
      <w:proofErr w:type="spellEnd"/>
      <w:r>
        <w:rPr>
          <w:rFonts w:eastAsia="Times New Roman" w:cs="Times New Roman"/>
          <w:szCs w:val="24"/>
        </w:rPr>
        <w:t xml:space="preserve"> σας κάποια άλλ</w:t>
      </w:r>
      <w:r>
        <w:rPr>
          <w:rFonts w:eastAsia="Times New Roman" w:cs="Times New Roman"/>
          <w:szCs w:val="24"/>
        </w:rPr>
        <w:t>α προγράμματα, κάποια άλλα χρηματοδοτικά εργαλεία τα οποία βρίσκονται στον σχεδιασμό…</w:t>
      </w:r>
    </w:p>
    <w:p w14:paraId="615E689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Κρατήστε κάτι για τη δευτερολογία.</w:t>
      </w:r>
    </w:p>
    <w:p w14:paraId="615E689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Βεβαίως, κύριε Πρόεδρε.</w:t>
      </w:r>
    </w:p>
    <w:p w14:paraId="615E689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Ολοκλήρωσα, ρωτώντας πώς θα αντιμετωπιστεί αυτή η κοινωνική</w:t>
      </w:r>
      <w:r>
        <w:rPr>
          <w:rFonts w:eastAsia="Times New Roman" w:cs="Times New Roman"/>
          <w:szCs w:val="24"/>
        </w:rPr>
        <w:t xml:space="preserve"> λαίλαπα, την οποία η Κυβέρνησή σας δεν έχει αναχαιτίσει ούτε στο ελάχιστο.</w:t>
      </w:r>
      <w:r>
        <w:rPr>
          <w:rFonts w:eastAsia="Times New Roman" w:cs="Times New Roman"/>
          <w:szCs w:val="24"/>
        </w:rPr>
        <w:t xml:space="preserve"> </w:t>
      </w:r>
    </w:p>
    <w:p w14:paraId="615E689C"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Κατανοητή η ερώτηση. Μην την επαναλαμβάνετε.</w:t>
      </w:r>
      <w:r>
        <w:rPr>
          <w:rFonts w:eastAsia="Times New Roman" w:cs="Times New Roman"/>
          <w:szCs w:val="24"/>
        </w:rPr>
        <w:t xml:space="preserve"> </w:t>
      </w:r>
    </w:p>
    <w:p w14:paraId="615E689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15E689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615E689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θα ήθελα να ευχαριστήσω τον Βουλευτή για την ερώτηση, γιατί πράγματι έχει πολύ μεγάλο ενδιαφέρον. Είχαμε και την ευκαιρία πρόσφατα και στον Βόλο να έχουμε μια ενδιαφέρουσα, νομίζω, συζήτηση.</w:t>
      </w:r>
    </w:p>
    <w:p w14:paraId="615E68A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Θα μου επιτρέψετε, όμως, ν</w:t>
      </w:r>
      <w:r>
        <w:rPr>
          <w:rFonts w:eastAsia="Times New Roman" w:cs="Times New Roman"/>
          <w:szCs w:val="24"/>
        </w:rPr>
        <w:t>α πω ότι, βεβαίως, η ανεργία αποτελεί, όπως είπατε και εσείς, μια μάστιγα. Τα δύο τελευταία χρόνια, σύμφωνα με τα επίσημα στοιχεία, η ανεργία έχει μειωθεί κατά τέσσερις περίπου ποσοστιαίες μονάδες. Αυτό, βεβαίως, σε καμμία περίπτωση δεν συνιστά λόγο για να</w:t>
      </w:r>
      <w:r>
        <w:rPr>
          <w:rFonts w:eastAsia="Times New Roman" w:cs="Times New Roman"/>
          <w:szCs w:val="24"/>
        </w:rPr>
        <w:t xml:space="preserve"> επαίρεται κάποιος και η Κυβέρνηση δεν επαίρεται για το γεγονός ότι η ανεργία, πράγματι, παραμένει σε πολύ υψηλά επίπεδα.</w:t>
      </w:r>
    </w:p>
    <w:p w14:paraId="615E68A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xml:space="preserve">, νομίζω ότι συμφωνούμε ότι η αποβιομηχάνιση, μιας και μιλάμε για την περιοχή του Βόλου και της Μαγνησίας -και βεβαίως, </w:t>
      </w:r>
      <w:r>
        <w:rPr>
          <w:rFonts w:eastAsia="Times New Roman" w:cs="Times New Roman"/>
          <w:szCs w:val="24"/>
        </w:rPr>
        <w:t>αντίστοιχη εικόνα παρουσιάζεται και σε άλλες περιοχές της Ελλάδ</w:t>
      </w:r>
      <w:r>
        <w:rPr>
          <w:rFonts w:eastAsia="Times New Roman" w:cs="Times New Roman"/>
          <w:szCs w:val="24"/>
        </w:rPr>
        <w:t>α</w:t>
      </w:r>
      <w:r>
        <w:rPr>
          <w:rFonts w:eastAsia="Times New Roman" w:cs="Times New Roman"/>
          <w:szCs w:val="24"/>
        </w:rPr>
        <w:t>ς- είναι μια εξέλιξη η οποία προϋπάρχει της δημοσιονομικής κρίσης. Θα έλεγα, μάλιστα, ότι είναι και μια εξέλιξη η οποία πολλές φορές αποτέλεσε και την αιτία της κρίσης, η οποία επήλθε στη συνέ</w:t>
      </w:r>
      <w:r>
        <w:rPr>
          <w:rFonts w:eastAsia="Times New Roman" w:cs="Times New Roman"/>
          <w:szCs w:val="24"/>
        </w:rPr>
        <w:t xml:space="preserve">χεια. Με αυτή την έννοια θα πρέπει να </w:t>
      </w:r>
      <w:r>
        <w:rPr>
          <w:rFonts w:eastAsia="Times New Roman" w:cs="Times New Roman"/>
          <w:szCs w:val="24"/>
        </w:rPr>
        <w:lastRenderedPageBreak/>
        <w:t>δούμε και τα αίτια τα οποία προϋπάρχουν εδώ και δέκα και δεκαπέντε πολλές φορές χρόνια και ειδικά στη δική σας περιοχή -το γνωρίζετε καλύτερα από μένα- για αυτή την αποβιομηχάνιση.</w:t>
      </w:r>
    </w:p>
    <w:p w14:paraId="615E68A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Εκεί θα πρέπει να δούμε τι έγινε και </w:t>
      </w:r>
      <w:r>
        <w:rPr>
          <w:rFonts w:eastAsia="Times New Roman" w:cs="Times New Roman"/>
          <w:szCs w:val="24"/>
        </w:rPr>
        <w:t xml:space="preserve">στην περίοδο, λοιπόν, πριν </w:t>
      </w:r>
      <w:r>
        <w:rPr>
          <w:rFonts w:eastAsia="Times New Roman" w:cs="Times New Roman"/>
          <w:szCs w:val="24"/>
        </w:rPr>
        <w:t xml:space="preserve">από </w:t>
      </w:r>
      <w:r>
        <w:rPr>
          <w:rFonts w:eastAsia="Times New Roman" w:cs="Times New Roman"/>
          <w:szCs w:val="24"/>
        </w:rPr>
        <w:t>την κρίση, την οποία πολλές φορές ονομάζουμε και περίοδο των παχ</w:t>
      </w:r>
      <w:r>
        <w:rPr>
          <w:rFonts w:eastAsia="Times New Roman" w:cs="Times New Roman"/>
          <w:szCs w:val="24"/>
        </w:rPr>
        <w:t>ιώ</w:t>
      </w:r>
      <w:r>
        <w:rPr>
          <w:rFonts w:eastAsia="Times New Roman" w:cs="Times New Roman"/>
          <w:szCs w:val="24"/>
        </w:rPr>
        <w:t xml:space="preserve">ν αγελάδων, κατά πόσον οι πόροι </w:t>
      </w:r>
      <w:r>
        <w:rPr>
          <w:rFonts w:eastAsia="Times New Roman" w:cs="Times New Roman"/>
          <w:szCs w:val="24"/>
        </w:rPr>
        <w:t>-</w:t>
      </w:r>
      <w:r>
        <w:rPr>
          <w:rFonts w:eastAsia="Times New Roman" w:cs="Times New Roman"/>
          <w:szCs w:val="24"/>
        </w:rPr>
        <w:t>ήταν διαθέσιμοι τότε</w:t>
      </w:r>
      <w:r>
        <w:rPr>
          <w:rFonts w:eastAsia="Times New Roman" w:cs="Times New Roman"/>
          <w:szCs w:val="24"/>
        </w:rPr>
        <w:t>-</w:t>
      </w:r>
      <w:r>
        <w:rPr>
          <w:rFonts w:eastAsia="Times New Roman" w:cs="Times New Roman"/>
          <w:szCs w:val="24"/>
        </w:rPr>
        <w:t xml:space="preserve"> αξιοποιήθηκαν</w:t>
      </w:r>
      <w:r>
        <w:rPr>
          <w:rFonts w:eastAsia="Times New Roman" w:cs="Times New Roman"/>
          <w:szCs w:val="24"/>
        </w:rPr>
        <w:t>,</w:t>
      </w:r>
      <w:r>
        <w:rPr>
          <w:rFonts w:eastAsia="Times New Roman" w:cs="Times New Roman"/>
          <w:szCs w:val="24"/>
        </w:rPr>
        <w:t xml:space="preserve"> έτσι ώστε να αλλάξει το παραγωγικό μοντέλο, για να μην οδηγηθούμε σε συρρίκνωση παραγωγικ</w:t>
      </w:r>
      <w:r>
        <w:rPr>
          <w:rFonts w:eastAsia="Times New Roman" w:cs="Times New Roman"/>
          <w:szCs w:val="24"/>
        </w:rPr>
        <w:t>ής βάσης και να έχουμε μια οικονομία η οποία θα μπορέσει να αντέξει και στους τριγμούς της κρίσης που ερχόταν.</w:t>
      </w:r>
    </w:p>
    <w:p w14:paraId="615E68A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δυστυχώς, δεν έγινε. Η ελληνική οικονομία παρέμεινε μια οικονομία εσωστρεφής, η οποία είχε στραφεί προς τον τριτογενή τομέα και τις υπηρεσί</w:t>
      </w:r>
      <w:r>
        <w:rPr>
          <w:rFonts w:eastAsia="Times New Roman" w:cs="Times New Roman"/>
          <w:szCs w:val="24"/>
        </w:rPr>
        <w:t>ες, με πολύ χαμηλές προσδοκίες και δυνατότητες και χωρίς επενδύσεις εκεί που πραγματικά έπρεπε, δηλαδή στην έρευνα και την καινοτομία, στο ανθρώπινο δυναμικό, το οποίο αποτελεί και το βασικό συγκριτικό της πλεονέκτημα.</w:t>
      </w:r>
    </w:p>
    <w:p w14:paraId="615E68A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Έχοντας υπ’ </w:t>
      </w:r>
      <w:proofErr w:type="spellStart"/>
      <w:r>
        <w:rPr>
          <w:rFonts w:eastAsia="Times New Roman" w:cs="Times New Roman"/>
          <w:szCs w:val="24"/>
        </w:rPr>
        <w:t>όψιν</w:t>
      </w:r>
      <w:proofErr w:type="spellEnd"/>
      <w:r>
        <w:rPr>
          <w:rFonts w:eastAsia="Times New Roman" w:cs="Times New Roman"/>
          <w:szCs w:val="24"/>
        </w:rPr>
        <w:t>, λοιπόν, όλο αυτό το</w:t>
      </w:r>
      <w:r>
        <w:rPr>
          <w:rFonts w:eastAsia="Times New Roman" w:cs="Times New Roman"/>
          <w:szCs w:val="24"/>
        </w:rPr>
        <w:t xml:space="preserve"> ιστορικό</w:t>
      </w:r>
      <w:r>
        <w:rPr>
          <w:rFonts w:eastAsia="Times New Roman" w:cs="Times New Roman"/>
          <w:szCs w:val="24"/>
        </w:rPr>
        <w:t>,</w:t>
      </w:r>
      <w:r>
        <w:rPr>
          <w:rFonts w:eastAsia="Times New Roman" w:cs="Times New Roman"/>
          <w:szCs w:val="24"/>
        </w:rPr>
        <w:t xml:space="preserve"> για να δούμε από πού ξεκινάμε και πώς πάμε στην επόμενη ημέρα, προτεραιότητα είναι ακριβώς η ενίσχυση της βιομηχανίας και της </w:t>
      </w:r>
      <w:r>
        <w:rPr>
          <w:rFonts w:eastAsia="Times New Roman" w:cs="Times New Roman"/>
          <w:szCs w:val="24"/>
        </w:rPr>
        <w:lastRenderedPageBreak/>
        <w:t>μεταποίησης του δευτερογενούς τομέα, γιατί πράγματι συμφωνώ ότι χωρίς αυτούς τους τομείς δεν μπορούμε να μιλάμε για βιώ</w:t>
      </w:r>
      <w:r>
        <w:rPr>
          <w:rFonts w:eastAsia="Times New Roman" w:cs="Times New Roman"/>
          <w:szCs w:val="24"/>
        </w:rPr>
        <w:t>σιμη ανάπτυξη.</w:t>
      </w:r>
    </w:p>
    <w:p w14:paraId="615E68A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την έννοια, στα νέα προγράμματα, όπως για παράδειγμα του ΕΣΠΑ, υπάρχει ειδική στόχευση για προγράμματα τα οποία θα ενισχύσουν τη βιομηχανική και μεταποιητική δραστηριότητα. </w:t>
      </w:r>
    </w:p>
    <w:p w14:paraId="615E68A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Αναφέρω εντελώς ενδεικτικά και ονομαστικά πέντε μόνο δράσει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οι οποίες το αμέσως επόμενο διάστημα θα βρίσκονται στη διάθεση της βιομηχανίας. Είναι η δράση για τη σύγχρονη μεταποίηση</w:t>
      </w:r>
      <w:r>
        <w:rPr>
          <w:rFonts w:eastAsia="Times New Roman" w:cs="Times New Roman"/>
          <w:szCs w:val="24"/>
        </w:rPr>
        <w:t>,</w:t>
      </w:r>
      <w:r>
        <w:rPr>
          <w:rFonts w:eastAsia="Times New Roman" w:cs="Times New Roman"/>
          <w:szCs w:val="24"/>
        </w:rPr>
        <w:t xml:space="preserve"> που στοχεύει στη χρηματοδότηση μεσαίου μεγέθους επιχειρήσεων, η δράση για την εξωστρέφεια και τη διεθνοποίηση των μικρομεσαίων επιχ</w:t>
      </w:r>
      <w:r>
        <w:rPr>
          <w:rFonts w:eastAsia="Times New Roman" w:cs="Times New Roman"/>
          <w:szCs w:val="24"/>
        </w:rPr>
        <w:t>ειρήσεων –βασικό πρόβλημα της ελληνικής οικονομίας είναι το ότι αποτελεί μία τόσο εσωστρεφή οικονομία και δεν έχει τη δυνατότητα να απευθυνθεί σε ξένες αγορές-</w:t>
      </w:r>
      <w:r>
        <w:rPr>
          <w:rFonts w:eastAsia="Times New Roman" w:cs="Times New Roman"/>
          <w:szCs w:val="24"/>
        </w:rPr>
        <w:t>,</w:t>
      </w:r>
      <w:r>
        <w:rPr>
          <w:rFonts w:eastAsia="Times New Roman" w:cs="Times New Roman"/>
          <w:szCs w:val="24"/>
        </w:rPr>
        <w:t xml:space="preserve"> η δράση για την ενίσχυση της περιβαλλοντικής οικονομίας, η οποία κυρίως στοχεύει στη μείωση του ενεργειακού κόστους της ελληνικής βιομηχανίας, που είναι από τις πλέον </w:t>
      </w:r>
      <w:proofErr w:type="spellStart"/>
      <w:r>
        <w:rPr>
          <w:rFonts w:eastAsia="Times New Roman" w:cs="Times New Roman"/>
          <w:szCs w:val="24"/>
        </w:rPr>
        <w:t>ενεργοβόρες</w:t>
      </w:r>
      <w:proofErr w:type="spellEnd"/>
      <w:r>
        <w:rPr>
          <w:rFonts w:eastAsia="Times New Roman" w:cs="Times New Roman"/>
          <w:szCs w:val="24"/>
        </w:rPr>
        <w:t xml:space="preserve"> στην Ευρώπη, η ενίσχυση των αλυσίδων προστιθέμενης αξίας και η </w:t>
      </w:r>
      <w:r>
        <w:rPr>
          <w:rFonts w:eastAsia="Times New Roman" w:cs="Times New Roman"/>
          <w:szCs w:val="24"/>
        </w:rPr>
        <w:lastRenderedPageBreak/>
        <w:t>ανάπτυξη επιχ</w:t>
      </w:r>
      <w:r>
        <w:rPr>
          <w:rFonts w:eastAsia="Times New Roman" w:cs="Times New Roman"/>
          <w:szCs w:val="24"/>
        </w:rPr>
        <w:t>ειρηματικών πάρκων τοπικής εμβέλειας για τη μεταποίηση ή την εφοδιαστική αλυσίδα, έτσι ώστε να έχουμε τη δυνατότητα να δημιουργήσουμε συνέργειες μεταξύ των επιχειρήσεων.</w:t>
      </w:r>
    </w:p>
    <w:p w14:paraId="615E68A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Γνωρίζετε πάρα πολύ καλά ότι η ελληνική επιχείρηση έχει πολύ μικρό μέσο μέγεθος και αυ</w:t>
      </w:r>
      <w:r>
        <w:rPr>
          <w:rFonts w:eastAsia="Times New Roman" w:cs="Times New Roman"/>
          <w:szCs w:val="24"/>
        </w:rPr>
        <w:t>τό δεν της δίνει τη δυνατότητα να σταθεί στον διεθνή ανταγωνισμό. Συνολικά, για την τόνωση της επιχειρηματικής δραστηριότητας και την αντιμετώπιση της ανεργίας, μέσα από τα προγράμματα του ΕΠΑΝΕΚ, του Επιχειρησιακού Προγράμματος «Ανταγωνιστικότητα, Επιχειρ</w:t>
      </w:r>
      <w:r>
        <w:rPr>
          <w:rFonts w:eastAsia="Times New Roman" w:cs="Times New Roman"/>
          <w:szCs w:val="24"/>
        </w:rPr>
        <w:t>ηματικότητα</w:t>
      </w:r>
      <w:r>
        <w:rPr>
          <w:rFonts w:eastAsia="Times New Roman" w:cs="Times New Roman"/>
          <w:szCs w:val="24"/>
        </w:rPr>
        <w:t xml:space="preserve"> και </w:t>
      </w:r>
      <w:r>
        <w:rPr>
          <w:rFonts w:eastAsia="Times New Roman" w:cs="Times New Roman"/>
          <w:szCs w:val="24"/>
        </w:rPr>
        <w:t>Καινοτομία» του νέου ΕΣΠΑ, έχουν προκηρυχθεί έργα συνολικού ύψους 1,56 δισεκατομμυρίων ευρώ.</w:t>
      </w:r>
    </w:p>
    <w:p w14:paraId="615E68A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Ειδικά για την περιοχή του Βόλου, μία περιοχή η οποία έχει το προνόμιο να συνδέεται και με ένα πανεπιστήμιο</w:t>
      </w:r>
      <w:r>
        <w:rPr>
          <w:rFonts w:eastAsia="Times New Roman" w:cs="Times New Roman"/>
          <w:szCs w:val="24"/>
        </w:rPr>
        <w:t>,</w:t>
      </w:r>
      <w:r>
        <w:rPr>
          <w:rFonts w:eastAsia="Times New Roman" w:cs="Times New Roman"/>
          <w:szCs w:val="24"/>
        </w:rPr>
        <w:t xml:space="preserve"> στο οποίο γίνεται πολύ σοβαρή δουλειά,</w:t>
      </w:r>
      <w:r>
        <w:rPr>
          <w:rFonts w:eastAsia="Times New Roman" w:cs="Times New Roman"/>
          <w:szCs w:val="24"/>
        </w:rPr>
        <w:t xml:space="preserve"> θα μου επιτρέψετε να πω ότι η στροφή σε δράσεις από το νέο ΕΣΠΑ, οι οποίες συνδέουν την επιχειρηματικότητα με την έρευνα και την καινοτομία, αποτελεί μία καλή ευκαιρία –ειδικά για τη συγκεκριμένη περιοχή- για να μπορέσει να αλλάξει σε τοπικό επίπεδο το πα</w:t>
      </w:r>
      <w:r>
        <w:rPr>
          <w:rFonts w:eastAsia="Times New Roman" w:cs="Times New Roman"/>
          <w:szCs w:val="24"/>
        </w:rPr>
        <w:t>ραγωγικό μοντέλο.</w:t>
      </w:r>
    </w:p>
    <w:p w14:paraId="615E68A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μ</w:t>
      </w:r>
      <w:r>
        <w:rPr>
          <w:rFonts w:eastAsia="Times New Roman" w:cs="Times New Roman"/>
          <w:szCs w:val="24"/>
        </w:rPr>
        <w:t>ε</w:t>
      </w:r>
      <w:r>
        <w:rPr>
          <w:rFonts w:eastAsia="Times New Roman" w:cs="Times New Roman"/>
          <w:szCs w:val="24"/>
        </w:rPr>
        <w:t xml:space="preserve"> αυτό, κύριε Υπουργέ. Κρατήστε και για τη δευτερολογία σας.</w:t>
      </w:r>
    </w:p>
    <w:p w14:paraId="615E68A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Ολοκληρώνω μ</w:t>
      </w:r>
      <w:r>
        <w:rPr>
          <w:rFonts w:eastAsia="Times New Roman" w:cs="Times New Roman"/>
          <w:szCs w:val="24"/>
        </w:rPr>
        <w:t>ε</w:t>
      </w:r>
      <w:r>
        <w:rPr>
          <w:rFonts w:eastAsia="Times New Roman" w:cs="Times New Roman"/>
          <w:szCs w:val="24"/>
        </w:rPr>
        <w:t xml:space="preserve"> αυτό πολύ σύντομα, κύριε Πρόεδρε. Δώστε μου μισό</w:t>
      </w:r>
      <w:r>
        <w:rPr>
          <w:rFonts w:eastAsia="Times New Roman" w:cs="Times New Roman"/>
          <w:szCs w:val="24"/>
        </w:rPr>
        <w:t xml:space="preserve"> λεπτό, αν επιτρέπετε.</w:t>
      </w:r>
    </w:p>
    <w:p w14:paraId="615E68A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Πέρα απ’ αυτό, για μας σημαντική πρωτοβουλία είναι ο νέος αναπτυξιακός νόμος. Γνωρίζετε ότι γίνεται μία πολύ σημαντική προσπάθεια για στροφή ακριβώς στον δευτερογενή τομέα, στη βιομηχανία και τη μεταποίηση. Τα πρώτα στοιχεία που έχου</w:t>
      </w:r>
      <w:r>
        <w:rPr>
          <w:rFonts w:eastAsia="Times New Roman" w:cs="Times New Roman"/>
          <w:szCs w:val="24"/>
        </w:rPr>
        <w:t>με στη διάθεσή μας επιβεβαιώνουν ότι συμβαίνει αυτή η στροφή</w:t>
      </w:r>
      <w:r>
        <w:rPr>
          <w:rFonts w:eastAsia="Times New Roman" w:cs="Times New Roman"/>
          <w:szCs w:val="24"/>
        </w:rPr>
        <w:t>,</w:t>
      </w:r>
      <w:r>
        <w:rPr>
          <w:rFonts w:eastAsia="Times New Roman" w:cs="Times New Roman"/>
          <w:szCs w:val="24"/>
        </w:rPr>
        <w:t xml:space="preserve"> σταδιακά, αλλά σταθερά. Το 65% των αιτήσεων που έχουμε δεχθεί τους τέσσερις πρώτους μήνες λειτουργίας του νέου νόμου, αφορούν στη μεταποίηση και τη βιομηχανία. Η περιοχή της Θεσσαλίας και της Μα</w:t>
      </w:r>
      <w:r>
        <w:rPr>
          <w:rFonts w:eastAsia="Times New Roman" w:cs="Times New Roman"/>
          <w:szCs w:val="24"/>
        </w:rPr>
        <w:t>γνησίας έχει και αυτή σημαντική συνεισφορά σ’ αυτές τις αιτήσεις, σ’ αυτά τα νέα επενδυτικά σχέδια.</w:t>
      </w:r>
    </w:p>
    <w:p w14:paraId="615E68A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Δημιουργούνται, λοιπόν, χρηματοδοτικές προϋποθέσεις, έτσι ώστε να μπορέσουμε να ανατάξουμε την ελληνική οικονομία και να αντιστρέψουμε αυτή την εικόνα η οπο</w:t>
      </w:r>
      <w:r>
        <w:rPr>
          <w:rFonts w:eastAsia="Times New Roman" w:cs="Times New Roman"/>
          <w:szCs w:val="24"/>
        </w:rPr>
        <w:t xml:space="preserve">ία έχει δημιουργηθεί όλα τα προηγούμενα χρόνια και η οποία πράγματι είχε οδηγήσει </w:t>
      </w:r>
      <w:r>
        <w:rPr>
          <w:rFonts w:eastAsia="Times New Roman" w:cs="Times New Roman"/>
          <w:szCs w:val="24"/>
        </w:rPr>
        <w:lastRenderedPageBreak/>
        <w:t>την παραγωγική βάση σε μεγάλη συρρίκνωση και τη βιομηχανική δραστηριότητα στη χώρα μας σε μεγάλη απίσχναση.</w:t>
      </w:r>
    </w:p>
    <w:p w14:paraId="615E68A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Μπουκώρο</w:t>
      </w:r>
      <w:proofErr w:type="spellEnd"/>
      <w:r>
        <w:rPr>
          <w:rFonts w:eastAsia="Times New Roman" w:cs="Times New Roman"/>
          <w:szCs w:val="24"/>
        </w:rPr>
        <w:t>, έχετε τον</w:t>
      </w:r>
      <w:r>
        <w:rPr>
          <w:rFonts w:eastAsia="Times New Roman" w:cs="Times New Roman"/>
          <w:szCs w:val="24"/>
        </w:rPr>
        <w:t xml:space="preserve"> λόγο.</w:t>
      </w:r>
    </w:p>
    <w:p w14:paraId="615E68A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Υπουργέ, ο ισχυρισμός της Κυβέρνησης ότι η ανεργία μειώθηκε κατά τέσσερις μονάδες είναι μαγική εικόνα. Αυτό σας το λέω, διότι</w:t>
      </w:r>
      <w:r>
        <w:rPr>
          <w:rFonts w:eastAsia="Times New Roman" w:cs="Times New Roman"/>
          <w:szCs w:val="24"/>
        </w:rPr>
        <w:t>,</w:t>
      </w:r>
      <w:r>
        <w:rPr>
          <w:rFonts w:eastAsia="Times New Roman" w:cs="Times New Roman"/>
          <w:szCs w:val="24"/>
        </w:rPr>
        <w:t xml:space="preserve"> αν δείτε τα στοιχεία των συμβάσεων μερικής απασχόλησης, θα παρατηρήσετε ότι ξεπέρασαν για πρώτη φ</w:t>
      </w:r>
      <w:r>
        <w:rPr>
          <w:rFonts w:eastAsia="Times New Roman" w:cs="Times New Roman"/>
          <w:szCs w:val="24"/>
        </w:rPr>
        <w:t xml:space="preserve">ορά το 54% του συνόλου των συμβάσεων. Τι σημαίνει αυτό; Σημαίνει ότι μετατρέψαμε τα οκτάωρα σε τετράωρα. Μοιράζουμε τη φτώχεια. </w:t>
      </w:r>
    </w:p>
    <w:p w14:paraId="615E68A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Γνωρίζω ότι κατέχετε πολύ καλά το ζήτημα της υπανάπτυξης και της ύφεσης, αλλά δεν βλέπω τις δράσεις εκείνες που θα αντιστρέψουν</w:t>
      </w:r>
      <w:r>
        <w:rPr>
          <w:rFonts w:eastAsia="Times New Roman" w:cs="Times New Roman"/>
          <w:szCs w:val="24"/>
        </w:rPr>
        <w:t xml:space="preserve"> το όλο κλίμα. Καλοδεχούμενες οι δράσεις που εξαγγείλατε, αλλά εκτιμώ ότι δεν είναι ικανές να αντιστρέψουν την εικόνα. </w:t>
      </w:r>
    </w:p>
    <w:p w14:paraId="615E68B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το λέω, κύριε Υπουργέ, γιατί η δική μας περιοχή –ο Βόλος και η Μαγνησία- αντιμετωπίζει ιδιαίτερα προβλήματα, τα οποία σας εξήγησα σ</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ανάγκη να εκπονηθούν και ιδιαίτερα προγράμματα, να βρεθούν και ιδιαίτερα </w:t>
      </w:r>
      <w:r>
        <w:rPr>
          <w:rFonts w:eastAsia="Times New Roman" w:cs="Times New Roman"/>
          <w:szCs w:val="24"/>
        </w:rPr>
        <w:lastRenderedPageBreak/>
        <w:t xml:space="preserve">χρηματοδοτικά εργαλεία, αλλά και τα συναρμόδια Υπουργεία, όπως το Υπουργείο Εργασίας, «να τρέξουν» περισσότερα και ευρύτερα προγράμματα για την καταπολέμηση </w:t>
      </w:r>
      <w:r>
        <w:rPr>
          <w:rFonts w:eastAsia="Times New Roman" w:cs="Times New Roman"/>
          <w:szCs w:val="24"/>
        </w:rPr>
        <w:t>της ανεργίας σε μία περιοχή, σε ένα πολεοδομικό συγκρότημα, σε ένα αστικό κέντρο</w:t>
      </w:r>
      <w:r>
        <w:rPr>
          <w:rFonts w:eastAsia="Times New Roman" w:cs="Times New Roman"/>
          <w:szCs w:val="24"/>
        </w:rPr>
        <w:t>,</w:t>
      </w:r>
      <w:r>
        <w:rPr>
          <w:rFonts w:eastAsia="Times New Roman" w:cs="Times New Roman"/>
          <w:szCs w:val="24"/>
        </w:rPr>
        <w:t xml:space="preserve"> όπως είναι ο Βόλος</w:t>
      </w:r>
      <w:r>
        <w:rPr>
          <w:rFonts w:eastAsia="Times New Roman" w:cs="Times New Roman"/>
          <w:szCs w:val="24"/>
        </w:rPr>
        <w:t>,</w:t>
      </w:r>
      <w:r>
        <w:rPr>
          <w:rFonts w:eastAsia="Times New Roman" w:cs="Times New Roman"/>
          <w:szCs w:val="24"/>
        </w:rPr>
        <w:t xml:space="preserve"> που γράφει δείκτες ανεργίας 37%!</w:t>
      </w:r>
    </w:p>
    <w:p w14:paraId="615E68B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Σας εξήγησα ότι το ΕΣΠΑ δεν αρκεί. Η Κυβέρνηση επαίρεται ότι η χώρα μας είναι πρώτη σε απορροφητικότητα ως προς το ΕΣΠΑ. </w:t>
      </w:r>
      <w:r>
        <w:rPr>
          <w:rFonts w:eastAsia="Times New Roman" w:cs="Times New Roman"/>
          <w:szCs w:val="24"/>
        </w:rPr>
        <w:t>Ταυτοχρόνως, αποκρύπτει το γεγονός ότι από το 2014 η χώρα μας ήταν στην τρίτη θέση. Άρα είχε αποκτήσει μία δυναμική το ζήτημα της απορροφητικότητας στο ΕΣΠΑ.</w:t>
      </w:r>
    </w:p>
    <w:p w14:paraId="615E68B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Ξεχνάμε, κύριε Υπουργέ, ότι το συναρμόδιο Υπουργείο σας Αγροτικής Ανάπτυξης δεν έχει κατορθώσει τί</w:t>
      </w:r>
      <w:r>
        <w:rPr>
          <w:rFonts w:eastAsia="Times New Roman" w:cs="Times New Roman"/>
          <w:szCs w:val="24"/>
        </w:rPr>
        <w:t xml:space="preserve">ποτα με το λεγόμενο «αγροτικό ΕΣΠΑ». Ξέρετε, κύριε Υπουργέ, η χώρα μας είναι εικοστή έβδομη στις είκοσι οκτώ χώρες. </w:t>
      </w:r>
    </w:p>
    <w:p w14:paraId="615E68B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Μας λέτε για τον αναπτυξιακό νόμο. Ο αναπτυξιακός νόμος προσφέρει οικονομικούς πόρους 500 εκατομμυρίων ευρώ για την επόμενη πενταετία. Αλήθ</w:t>
      </w:r>
      <w:r>
        <w:rPr>
          <w:rFonts w:eastAsia="Times New Roman" w:cs="Times New Roman"/>
          <w:szCs w:val="24"/>
        </w:rPr>
        <w:t xml:space="preserve">εια, πιστεύετε ότι τέτοιοι οικονομικοί πόροι μπορούν να αντιστρέψουν την κατάσταση στη χώρα και ιδιαίτερα στη δική μας περιοχή, στον Νομό Μαγνησίας και στον Βόλο; </w:t>
      </w:r>
    </w:p>
    <w:p w14:paraId="615E68B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Δίνετε κάποια φορολογικά κίνητρα. Έχουν γίνει προτάσεις 2 δισεκατομμυρίων ευρώ. Κάποιες θα ε</w:t>
      </w:r>
      <w:r>
        <w:rPr>
          <w:rFonts w:eastAsia="Times New Roman" w:cs="Times New Roman"/>
          <w:szCs w:val="24"/>
        </w:rPr>
        <w:t>γκριθούν. Για να αλλάξει η γενική κατάσταση χρειάζονται πλέον άλλες λύσεις, κύριε Υπουργέ, δεδομένου ότι κινδυνεύουν να κλείσουν επιχειρήσεις λόγω του τραπεζικού συστήματος της χώρας. Δεν έχει τραπεζικό σύστημα η χώρα. Εδώ και δύο χρόνια περίπου ισχύουν τα</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γίνεται κουβέντα. Δεν συζητάει κανένας. Με αυτές, λοιπόν, τις συνθήκες πιστεύετε ειλικρινά ότι μπορούμε να αντιστρέψουμε την κατάσταση; </w:t>
      </w:r>
    </w:p>
    <w:p w14:paraId="615E68B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σας μεταφέρω την κραυγή αγωνίας της κοινωνίας του Βόλου και της Μαγνησίας να εκπονηθούν</w:t>
      </w:r>
      <w:r>
        <w:rPr>
          <w:rFonts w:eastAsia="Times New Roman" w:cs="Times New Roman"/>
          <w:szCs w:val="24"/>
        </w:rPr>
        <w:t xml:space="preserve"> εκτάκτως προγράμματα, μέτρα, να ανευρεθούν χρηματοδοτικά εργαλεία που θα μπορέσουν να φέρουν την ανεργία και σε αυτή την περιοχή τουλάχιστον στα επίπεδα των υπολοίπων περιοχών της χώρας. Είναι δικαίωμα της τοπικής κοινωνίας να ζητάει επιπλέον μέτρα για τη</w:t>
      </w:r>
      <w:r>
        <w:rPr>
          <w:rFonts w:eastAsia="Times New Roman" w:cs="Times New Roman"/>
          <w:szCs w:val="24"/>
        </w:rPr>
        <w:t xml:space="preserve">ν αντιμετώπιση αυτής της κοινωνικής μάστιγας. </w:t>
      </w:r>
    </w:p>
    <w:p w14:paraId="615E68B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Εγώ δεν λέω ότι ευθύνεται η Κυβέρνησή σας 100%. Εγώ λέω ότι προσλαμβάνει χαρακτηριστικά στασιμότητας η υψηλότατη ανεργία στη δική μας περιοχή και την αντιμετωπίζετε όπως </w:t>
      </w:r>
      <w:r>
        <w:rPr>
          <w:rFonts w:eastAsia="Times New Roman" w:cs="Times New Roman"/>
          <w:szCs w:val="24"/>
        </w:rPr>
        <w:lastRenderedPageBreak/>
        <w:t>όλες τις υπόλοιπες. Δεν είναι έτσι, κατ</w:t>
      </w:r>
      <w:r>
        <w:rPr>
          <w:rFonts w:eastAsia="Times New Roman" w:cs="Times New Roman"/>
          <w:szCs w:val="24"/>
        </w:rPr>
        <w:t>ά την άποψή μου, κύριε Υπουργέ.</w:t>
      </w:r>
    </w:p>
    <w:p w14:paraId="615E68B7" w14:textId="77777777" w:rsidR="00C719D1" w:rsidRDefault="007D146B">
      <w:pPr>
        <w:spacing w:after="0"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w:t>
      </w:r>
    </w:p>
    <w:p w14:paraId="615E68B8" w14:textId="77777777" w:rsidR="00C719D1" w:rsidRDefault="007D146B">
      <w:pPr>
        <w:spacing w:after="0" w:line="600" w:lineRule="auto"/>
        <w:ind w:firstLine="720"/>
        <w:jc w:val="both"/>
        <w:rPr>
          <w:rFonts w:eastAsia="Times New Roman" w:cs="Times New Roman"/>
          <w:b/>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Χαρίτση</w:t>
      </w:r>
      <w:proofErr w:type="spellEnd"/>
      <w:r>
        <w:rPr>
          <w:rFonts w:eastAsia="Times New Roman"/>
          <w:szCs w:val="24"/>
        </w:rPr>
        <w:t>, έχετε τον λόγο.</w:t>
      </w:r>
    </w:p>
    <w:p w14:paraId="615E68B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olor w:val="000000"/>
          <w:szCs w:val="24"/>
        </w:rPr>
        <w:t>Ευχαριστώ, κύριε Πρόεδρε.</w:t>
      </w:r>
      <w:r>
        <w:rPr>
          <w:rFonts w:eastAsia="Times New Roman" w:cs="Times New Roman"/>
          <w:szCs w:val="24"/>
        </w:rPr>
        <w:t xml:space="preserve"> </w:t>
      </w:r>
    </w:p>
    <w:p w14:paraId="615E68B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w:t>
      </w:r>
      <w:proofErr w:type="spellStart"/>
      <w:r>
        <w:rPr>
          <w:rFonts w:eastAsia="Times New Roman" w:cs="Times New Roman"/>
          <w:szCs w:val="24"/>
        </w:rPr>
        <w:t>Μπουκώρε</w:t>
      </w:r>
      <w:proofErr w:type="spellEnd"/>
      <w:r>
        <w:rPr>
          <w:rFonts w:eastAsia="Times New Roman" w:cs="Times New Roman"/>
          <w:szCs w:val="24"/>
        </w:rPr>
        <w:t xml:space="preserve">, μιλήσατε για τη μερική απασχόληση. Ειλικρινά, επειδή θέλω να έχουμε μια παραγωγική συζήτηση και συνεργασία, πείτε μου: Ποιος ευθύνεται για το γεγονός ότι την πενταετία 2010-2014 διαλύθηκαν πλήρως οι εργασιακές σχέσεις σε αυτή τη χώρα και τώρα καλείται η </w:t>
      </w:r>
      <w:r>
        <w:rPr>
          <w:rFonts w:eastAsia="Times New Roman" w:cs="Times New Roman"/>
          <w:szCs w:val="24"/>
        </w:rPr>
        <w:t xml:space="preserve">ελληνική Κυβέρνηση, η Κυβέρνησή μας, να διαπραγματευθεί την επαναφορά των συλλογικών συμβάσεων, ακριβώς για να μπορέσει να αντιμετωπίσει αυτά τα οποία εσείς επικαλεστήκατε -και ορθά- ότι έγιναν τα προηγούμενα χρόνια; </w:t>
      </w:r>
    </w:p>
    <w:p w14:paraId="615E68B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κάνω και το εξής </w:t>
      </w:r>
      <w:r>
        <w:rPr>
          <w:rFonts w:eastAsia="Times New Roman" w:cs="Times New Roman"/>
          <w:szCs w:val="24"/>
        </w:rPr>
        <w:t xml:space="preserve">σχόλιο: Καλό θα ήταν και αυτά τα οποία είπατε τώρα εδώ να τα μεταφέρετε και στην ηγεσία του κόμματός σας, έτσι ώστε να υποστηρίξει αυτή </w:t>
      </w:r>
      <w:r>
        <w:rPr>
          <w:rFonts w:eastAsia="Times New Roman" w:cs="Times New Roman"/>
          <w:szCs w:val="24"/>
        </w:rPr>
        <w:lastRenderedPageBreak/>
        <w:t>την προσπάθεια που γίνεται από την ελληνική Κυβέρνηση για την επαναφορά των εργασιακών σχέσεων στα προ κρίσης επίπεδα.</w:t>
      </w:r>
    </w:p>
    <w:p w14:paraId="615E68B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σε σχέση με το ΕΣΠΑ, προφανώς και δεν θέλουμε να παραμυθιάζουμε τον κόσμο. Δεν λέει κανείς ότι ένα εργαλείο από μόνο του αρκεί. Ακόμα και το ΕΣΠΑ, που είναι ένα πολύ σημαντικό χρηματοδοτικό εργαλείο για τη χώρα, δεν αρκεί. Δεν αποτελεί πανάκεια για τη</w:t>
      </w:r>
      <w:r>
        <w:rPr>
          <w:rFonts w:eastAsia="Times New Roman" w:cs="Times New Roman"/>
          <w:szCs w:val="24"/>
        </w:rPr>
        <w:t xml:space="preserve">ν αντιμετώπιση όλων των προβλημάτων τα οποία συσσωρεύτηκαν όλες τις προηγούμενες δεκαετίες στην παραγωγική βάση αυτής της χώρας. Αυτό το οποίο λέμε είναι ότι 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όπως αυτές τ</w:t>
      </w:r>
      <w:r>
        <w:rPr>
          <w:rFonts w:eastAsia="Times New Roman"/>
          <w:szCs w:val="24"/>
        </w:rPr>
        <w:t>ις οποίες</w:t>
      </w:r>
      <w:r>
        <w:rPr>
          <w:rFonts w:eastAsia="Times New Roman" w:cs="Times New Roman"/>
          <w:szCs w:val="24"/>
        </w:rPr>
        <w:t xml:space="preserve"> περιέγραψα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μπορούμε να αντι</w:t>
      </w:r>
      <w:r>
        <w:rPr>
          <w:rFonts w:eastAsia="Times New Roman" w:cs="Times New Roman"/>
          <w:szCs w:val="24"/>
        </w:rPr>
        <w:t xml:space="preserve">μετωπίσουμε μέρος των προβλημάτων τα οποία έχουν συσσωρευτεί όλα τα προηγούμενα χρόνια. </w:t>
      </w:r>
    </w:p>
    <w:p w14:paraId="615E68B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Τώρα θα μιλήσω σε σχέση με τον αναπτυξιακό νόμο. Θα πρέπει να γνωρίζετε -και νομίζω ότι το γνωρίζετε εσείς προσωπικά αρκετά καλά, μιας και ασχολείστε με αυτά τα θέματα</w:t>
      </w:r>
      <w:r>
        <w:rPr>
          <w:rFonts w:eastAsia="Times New Roman" w:cs="Times New Roman"/>
          <w:szCs w:val="24"/>
        </w:rPr>
        <w:t>- ότι ο νέος αναπτυξιακός νόμος, πέρα από το να ενισχύσει νέα επενδυτικά σχέδια, έρχεται να καλύψει και τις αμαρτίες του παρελθόντος. Έρχεται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βρει έναν τρόπο, έναν μηχανισμό, έτσι ώστε να μπορέσει να δώσει τις ενισχύσεις </w:t>
      </w:r>
      <w:r>
        <w:rPr>
          <w:rFonts w:eastAsia="Times New Roman"/>
          <w:szCs w:val="24"/>
        </w:rPr>
        <w:t>οι οποίες</w:t>
      </w:r>
      <w:r>
        <w:rPr>
          <w:rFonts w:eastAsia="Times New Roman" w:cs="Times New Roman"/>
          <w:szCs w:val="24"/>
        </w:rPr>
        <w:t xml:space="preserve"> είχαν προβλεφ</w:t>
      </w:r>
      <w:r>
        <w:rPr>
          <w:rFonts w:eastAsia="Times New Roman" w:cs="Times New Roman"/>
          <w:szCs w:val="24"/>
        </w:rPr>
        <w:t xml:space="preserve">θεί </w:t>
      </w:r>
      <w:r>
        <w:rPr>
          <w:rFonts w:eastAsia="Times New Roman" w:cs="Times New Roman"/>
          <w:szCs w:val="24"/>
        </w:rPr>
        <w:lastRenderedPageBreak/>
        <w:t>για επενδυτικά σχέδια</w:t>
      </w:r>
      <w:r>
        <w:rPr>
          <w:rFonts w:eastAsia="Times New Roman" w:cs="Times New Roman"/>
          <w:szCs w:val="24"/>
        </w:rPr>
        <w:t>,</w:t>
      </w:r>
      <w:r>
        <w:rPr>
          <w:rFonts w:eastAsia="Times New Roman" w:cs="Times New Roman"/>
          <w:szCs w:val="24"/>
        </w:rPr>
        <w:t xml:space="preserve"> τα οποία είχαν μπει στους δύο προηγούμενους αναπτυξιακούς νόμους του 2004 και του 2011</w:t>
      </w:r>
      <w:r>
        <w:rPr>
          <w:rFonts w:eastAsia="Times New Roman" w:cs="Times New Roman"/>
          <w:szCs w:val="24"/>
        </w:rPr>
        <w:t>,</w:t>
      </w:r>
      <w:r>
        <w:rPr>
          <w:rFonts w:eastAsia="Times New Roman" w:cs="Times New Roman"/>
          <w:szCs w:val="24"/>
        </w:rPr>
        <w:t xml:space="preserve"> χωρίς όμως να υπάρχουν τα σχετικά κονδύλια. </w:t>
      </w:r>
    </w:p>
    <w:p w14:paraId="615E68B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Άρα όταν μιλάμε για πόρους από τον νέο αναπτυξιακό νόμο </w:t>
      </w:r>
      <w:r>
        <w:rPr>
          <w:rFonts w:eastAsia="Times New Roman"/>
          <w:szCs w:val="24"/>
        </w:rPr>
        <w:t>οι οποίοι</w:t>
      </w:r>
      <w:r>
        <w:rPr>
          <w:rFonts w:eastAsia="Times New Roman" w:cs="Times New Roman"/>
          <w:szCs w:val="24"/>
        </w:rPr>
        <w:t xml:space="preserve"> δεν είναι αρκετοί για νέα επεν</w:t>
      </w:r>
      <w:r>
        <w:rPr>
          <w:rFonts w:eastAsia="Times New Roman" w:cs="Times New Roman"/>
          <w:szCs w:val="24"/>
        </w:rPr>
        <w:t>δυτικά σχέδια</w:t>
      </w:r>
      <w:r>
        <w:rPr>
          <w:rFonts w:eastAsia="Times New Roman" w:cs="Times New Roman"/>
          <w:szCs w:val="24"/>
        </w:rPr>
        <w:t>,</w:t>
      </w:r>
      <w:r>
        <w:rPr>
          <w:rFonts w:eastAsia="Times New Roman" w:cs="Times New Roman"/>
          <w:szCs w:val="24"/>
        </w:rPr>
        <w:t xml:space="preserve">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μας και το τι είχε γίνει όλα τα προηγούμενα χρόνια και ποιες ακριβώς, αν θέλετε, εκκρεμότητες, </w:t>
      </w:r>
      <w:r>
        <w:rPr>
          <w:rFonts w:eastAsia="Times New Roman"/>
          <w:szCs w:val="24"/>
        </w:rPr>
        <w:t>οι οποίες</w:t>
      </w:r>
      <w:r>
        <w:rPr>
          <w:rFonts w:eastAsia="Times New Roman" w:cs="Times New Roman"/>
          <w:szCs w:val="24"/>
        </w:rPr>
        <w:t xml:space="preserve"> αθροίζονται σε πολλά δισεκατομμύρια, ερχόμαστε να καλύψουμε. </w:t>
      </w:r>
    </w:p>
    <w:p w14:paraId="615E68B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Βεβαίως, επειδή εκεί πράγματι το ζητούμενο είναι</w:t>
      </w:r>
      <w:r>
        <w:rPr>
          <w:rFonts w:eastAsia="Times New Roman" w:cs="Times New Roman"/>
          <w:szCs w:val="24"/>
        </w:rPr>
        <w:t xml:space="preserve"> να ενισχύσουμε και νέες επενδύσεις, κάνουμε δύο βασικά πράγματα:</w:t>
      </w:r>
    </w:p>
    <w:p w14:paraId="615E68C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Πρώτον, αυξάνουμε τους πόρους του εθνικού Προγράμματος Δημοσίων Επενδύσεων για πρώτη φορά μετά από μία δεκαετία, έτσι ώστε μέσα από το εθνικό Πρόγραμμα Δημοσίων Επενδύσεων να μπορέσουμε να ε</w:t>
      </w:r>
      <w:r>
        <w:rPr>
          <w:rFonts w:eastAsia="Times New Roman" w:cs="Times New Roman"/>
          <w:szCs w:val="24"/>
        </w:rPr>
        <w:t>νισχύσουμε νέα επενδυτικά σχέδια του νέου αναπτυξιακού νόμου, ο οποίος δείχνει από τα πρώτα στοιχεία</w:t>
      </w:r>
      <w:r>
        <w:rPr>
          <w:rFonts w:eastAsia="Times New Roman" w:cs="Times New Roman"/>
          <w:szCs w:val="24"/>
        </w:rPr>
        <w:t>,</w:t>
      </w:r>
      <w:r>
        <w:rPr>
          <w:rFonts w:eastAsia="Times New Roman" w:cs="Times New Roman"/>
          <w:szCs w:val="24"/>
        </w:rPr>
        <w:t xml:space="preserve"> τα οποία σας περιέγραψα στην αρχή, ότι παρουσιάζει πολύ μεγάλο ενδιαφέρον. </w:t>
      </w:r>
    </w:p>
    <w:p w14:paraId="615E68C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Δεύτερον, πέρα από την απευθείας ενίσχυση, η οποία δυστυχώς τα προηγούμενα χρό</w:t>
      </w:r>
      <w:r>
        <w:rPr>
          <w:rFonts w:eastAsia="Times New Roman" w:cs="Times New Roman"/>
          <w:szCs w:val="24"/>
        </w:rPr>
        <w:t xml:space="preserve">νια σε πολλές περιπτώσεις πήρε και προκλητική έκταση -το να δίνονται, δηλαδή, προκαταβολές </w:t>
      </w:r>
      <w:r>
        <w:rPr>
          <w:rFonts w:eastAsia="Times New Roman" w:cs="Times New Roman"/>
          <w:szCs w:val="24"/>
        </w:rPr>
        <w:lastRenderedPageBreak/>
        <w:t>100% σε επενδυτικά σχέδια</w:t>
      </w:r>
      <w:r>
        <w:rPr>
          <w:rFonts w:eastAsia="Times New Roman" w:cs="Times New Roman"/>
          <w:szCs w:val="24"/>
        </w:rPr>
        <w:t>,</w:t>
      </w:r>
      <w:r>
        <w:rPr>
          <w:rFonts w:eastAsia="Times New Roman" w:cs="Times New Roman"/>
          <w:szCs w:val="24"/>
        </w:rPr>
        <w:t xml:space="preserve"> τα οποία δεν υλοποιήθηκαν ποτέ και γέμισαν τη χώρα με κουφάρια-, προχωρούμε και στην υλοποίηση του νέου αναπτυξιακού νόμου και με τη χρησι</w:t>
      </w:r>
      <w:r>
        <w:rPr>
          <w:rFonts w:eastAsia="Times New Roman" w:cs="Times New Roman"/>
          <w:szCs w:val="24"/>
        </w:rPr>
        <w:t xml:space="preserve">μοποίηση νέων χρηματοδοτικών εργαλείων, νέων </w:t>
      </w:r>
      <w:proofErr w:type="spellStart"/>
      <w:r>
        <w:rPr>
          <w:rFonts w:eastAsia="Times New Roman" w:cs="Times New Roman"/>
          <w:szCs w:val="24"/>
        </w:rPr>
        <w:t>φοροελαφρύνσεων</w:t>
      </w:r>
      <w:proofErr w:type="spellEnd"/>
      <w:r>
        <w:rPr>
          <w:rFonts w:eastAsia="Times New Roman" w:cs="Times New Roman"/>
          <w:szCs w:val="24"/>
        </w:rPr>
        <w:t xml:space="preserve"> και φοροαπαλλαγών, έτσι ώστε να μπορέσουμε να ενισχύσουμε επενδυτικά σχέδια χωρίς άμεση χρηματική ενίσχυση. </w:t>
      </w:r>
    </w:p>
    <w:p w14:paraId="615E68C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Πέρα από αυτό, και επειδή έχετε δίκιο ότι οι πόροι τους οποίους έχουμε στη διάθεσή μας</w:t>
      </w:r>
      <w:r>
        <w:rPr>
          <w:rFonts w:eastAsia="Times New Roman" w:cs="Times New Roman"/>
          <w:szCs w:val="24"/>
        </w:rPr>
        <w:t xml:space="preserve"> δεν επαρκούν για να καλύψουν όλη αυτή την </w:t>
      </w:r>
      <w:proofErr w:type="spellStart"/>
      <w:r>
        <w:rPr>
          <w:rFonts w:eastAsia="Times New Roman" w:cs="Times New Roman"/>
          <w:szCs w:val="24"/>
        </w:rPr>
        <w:t>αποεπένδυση</w:t>
      </w:r>
      <w:proofErr w:type="spellEnd"/>
      <w:r>
        <w:rPr>
          <w:rFonts w:eastAsia="Times New Roman" w:cs="Times New Roman"/>
          <w:szCs w:val="24"/>
        </w:rPr>
        <w:t>,</w:t>
      </w:r>
      <w:r>
        <w:rPr>
          <w:rFonts w:eastAsia="Times New Roman" w:cs="Times New Roman"/>
          <w:szCs w:val="24"/>
        </w:rPr>
        <w:t xml:space="preserve"> η οποία υπήρξε στην ελληνική οικονομία τα προηγούμενα χρόνια και κυρίως την πενταετία 2010-2014, προχωρούμε στη δημιουργία νέων χρηματοοικονομικών εργαλείων, όπως είναι, για παράδειγμα, το Ταμείο Επιχ</w:t>
      </w:r>
      <w:r>
        <w:rPr>
          <w:rFonts w:eastAsia="Times New Roman" w:cs="Times New Roman"/>
          <w:szCs w:val="24"/>
        </w:rPr>
        <w:t>ειρηματικότητας, το οποίο δίνει ρευστότητα στη ελληνική μικρομεσαία επιχείρηση</w:t>
      </w:r>
      <w:r>
        <w:rPr>
          <w:rFonts w:eastAsia="Times New Roman" w:cs="Times New Roman"/>
          <w:szCs w:val="24"/>
        </w:rPr>
        <w:t>,</w:t>
      </w:r>
      <w:r>
        <w:rPr>
          <w:rFonts w:eastAsia="Times New Roman" w:cs="Times New Roman"/>
          <w:szCs w:val="24"/>
        </w:rPr>
        <w:t xml:space="preserve"> παρέχοντας εγγυήσεις και δάνεια τα οποία δεν μπορεί να βρει από το τραπεζικό σύστημα. </w:t>
      </w:r>
    </w:p>
    <w:p w14:paraId="615E68C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Γνωρίζετε ότι, επειδή θέλουμε να υπάρχει και μια περιφερειακή στόχευση σε αυτά τα νέα εργ</w:t>
      </w:r>
      <w:r>
        <w:rPr>
          <w:rFonts w:eastAsia="Times New Roman" w:cs="Times New Roman"/>
          <w:szCs w:val="24"/>
        </w:rPr>
        <w:t>αλεία, πολύ πρόσφατα προχωρήσαμε στην υλοποίηση και ενός ειδικού εργαλείου για την Περιφέρεια της Δυτικής Μακεδονίας, σε συνεργασία με την τοπική περιφέρεια και τα τοπικά επιμελητήρια.</w:t>
      </w:r>
    </w:p>
    <w:p w14:paraId="615E68C4" w14:textId="77777777" w:rsidR="00C719D1" w:rsidRDefault="007D146B">
      <w:pPr>
        <w:spacing w:after="0" w:line="600" w:lineRule="auto"/>
        <w:ind w:firstLine="720"/>
        <w:jc w:val="both"/>
        <w:rPr>
          <w:rFonts w:eastAsia="Times New Roman"/>
          <w:szCs w:val="24"/>
        </w:rPr>
      </w:pPr>
      <w:r>
        <w:rPr>
          <w:rFonts w:eastAsia="Times New Roman"/>
          <w:szCs w:val="24"/>
        </w:rPr>
        <w:lastRenderedPageBreak/>
        <w:t>Αντίστοιχα εργαλεία φιλοδοξούμε να υλοποιήσουμε σε όλες τις περιοχές τη</w:t>
      </w:r>
      <w:r>
        <w:rPr>
          <w:rFonts w:eastAsia="Times New Roman"/>
          <w:szCs w:val="24"/>
        </w:rPr>
        <w:t xml:space="preserve">ς χώρας -βεβαίως οι περιοχές της Θεσσαλίας και του Βόλου, που έχουν την παραγωγική βάση που θα μπορούσε να ανταποκριθεί σε μια τέτοια ζήτηση, θα είναι στις πρώτες προτεραιότητες-, όπως βεβαίως και το σημαντικό νέο εργαλείο του Ταμείου </w:t>
      </w:r>
      <w:proofErr w:type="spellStart"/>
      <w:r>
        <w:rPr>
          <w:rFonts w:eastAsia="Times New Roman"/>
          <w:szCs w:val="24"/>
        </w:rPr>
        <w:t>Συνεπενδύσεων</w:t>
      </w:r>
      <w:proofErr w:type="spellEnd"/>
      <w:r>
        <w:rPr>
          <w:rFonts w:eastAsia="Times New Roman"/>
          <w:szCs w:val="24"/>
        </w:rPr>
        <w:t>, το οπο</w:t>
      </w:r>
      <w:r>
        <w:rPr>
          <w:rFonts w:eastAsia="Times New Roman"/>
          <w:szCs w:val="24"/>
        </w:rPr>
        <w:t xml:space="preserve">ίο δίνει τη δυνατότητα για ενίσχυση ελληνικών μικρομεσαίων επιχειρήσεων με τη μορφή του </w:t>
      </w:r>
      <w:proofErr w:type="spellStart"/>
      <w:r>
        <w:rPr>
          <w:rFonts w:eastAsia="Times New Roman"/>
          <w:szCs w:val="24"/>
          <w:lang w:val="en-US"/>
        </w:rPr>
        <w:t>equifund</w:t>
      </w:r>
      <w:proofErr w:type="spellEnd"/>
      <w:r>
        <w:rPr>
          <w:rFonts w:eastAsia="Times New Roman"/>
          <w:szCs w:val="24"/>
        </w:rPr>
        <w:t xml:space="preserve">, της </w:t>
      </w:r>
      <w:proofErr w:type="spellStart"/>
      <w:r>
        <w:rPr>
          <w:rFonts w:eastAsia="Times New Roman"/>
          <w:szCs w:val="24"/>
        </w:rPr>
        <w:t>συνεπένδυσης</w:t>
      </w:r>
      <w:proofErr w:type="spellEnd"/>
      <w:r>
        <w:rPr>
          <w:rFonts w:eastAsia="Times New Roman"/>
          <w:szCs w:val="24"/>
        </w:rPr>
        <w:t xml:space="preserve"> δηλαδή, με πολύ σημαντικούς πόρους που έρχονται και από την Ευρώπη και από την Ευρωπαϊκή Τράπεζα Επενδύσεων, συνολικού ύψους 1 δισεκατομμυρίου ευρώ. </w:t>
      </w:r>
    </w:p>
    <w:p w14:paraId="615E68C5" w14:textId="77777777" w:rsidR="00C719D1" w:rsidRDefault="007D146B">
      <w:pPr>
        <w:spacing w:after="0" w:line="600" w:lineRule="auto"/>
        <w:ind w:firstLine="720"/>
        <w:jc w:val="both"/>
        <w:rPr>
          <w:rFonts w:eastAsia="Times New Roman"/>
          <w:szCs w:val="24"/>
        </w:rPr>
      </w:pPr>
      <w:r>
        <w:rPr>
          <w:rFonts w:eastAsia="Times New Roman"/>
          <w:szCs w:val="24"/>
        </w:rPr>
        <w:t>Τα πράγματα είναι δύσκολα και κανείς δεν πανηγυρίζει. Γνωρίζουμε πάρα πολύ καλά τι έχουμε κληρονομήσει απ</w:t>
      </w:r>
      <w:r>
        <w:rPr>
          <w:rFonts w:eastAsia="Times New Roman"/>
          <w:szCs w:val="24"/>
        </w:rPr>
        <w:t>ό τις προηγούμενες κυβερνήσεις. Επίσης γνωρίζουμε ότι πρέπει να γίνει μια πάρα πολύ μεγάλη, συντονισμένη</w:t>
      </w:r>
      <w:r>
        <w:rPr>
          <w:rFonts w:eastAsia="Times New Roman"/>
          <w:szCs w:val="24"/>
        </w:rPr>
        <w:t>,</w:t>
      </w:r>
      <w:r>
        <w:rPr>
          <w:rFonts w:eastAsia="Times New Roman"/>
          <w:szCs w:val="24"/>
        </w:rPr>
        <w:t xml:space="preserve"> προσπάθεια όχι μόνο από τη μεριά της Κυβέρνησης, αλλά σε συνεργασία και με τους παραγωγικούς φορείς. Αυτή την προσπάθεια προσπαθούμε να κάνουμε, λοιπό</w:t>
      </w:r>
      <w:r>
        <w:rPr>
          <w:rFonts w:eastAsia="Times New Roman"/>
          <w:szCs w:val="24"/>
        </w:rPr>
        <w:t>ν, και νομίζουμε ότι τουλάχιστον μέχρι σήμερα τα αποτελέσματα μ</w:t>
      </w:r>
      <w:r>
        <w:rPr>
          <w:rFonts w:eastAsia="Times New Roman"/>
          <w:szCs w:val="24"/>
        </w:rPr>
        <w:t>α</w:t>
      </w:r>
      <w:r>
        <w:rPr>
          <w:rFonts w:eastAsia="Times New Roman"/>
          <w:szCs w:val="24"/>
        </w:rPr>
        <w:t xml:space="preserve">ς δικαιώνουν. </w:t>
      </w:r>
    </w:p>
    <w:p w14:paraId="615E68C6" w14:textId="77777777" w:rsidR="00C719D1" w:rsidRDefault="007D146B">
      <w:pPr>
        <w:spacing w:after="0" w:line="600" w:lineRule="auto"/>
        <w:ind w:firstLine="720"/>
        <w:jc w:val="both"/>
        <w:rPr>
          <w:rFonts w:eastAsia="Times New Roman"/>
          <w:szCs w:val="24"/>
        </w:rPr>
      </w:pPr>
      <w:r>
        <w:rPr>
          <w:rFonts w:eastAsia="Times New Roman"/>
          <w:szCs w:val="24"/>
        </w:rPr>
        <w:t xml:space="preserve">Σας ευχαριστώ. </w:t>
      </w:r>
    </w:p>
    <w:p w14:paraId="615E68C7"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επειδή ο κ. </w:t>
      </w:r>
      <w:proofErr w:type="spellStart"/>
      <w:r>
        <w:rPr>
          <w:rFonts w:eastAsia="Times New Roman"/>
          <w:szCs w:val="24"/>
        </w:rPr>
        <w:t>Μπουκώρος</w:t>
      </w:r>
      <w:proofErr w:type="spellEnd"/>
      <w:r>
        <w:rPr>
          <w:rFonts w:eastAsia="Times New Roman"/>
          <w:szCs w:val="24"/>
        </w:rPr>
        <w:t xml:space="preserve"> δεν μπορεί να σας απαντήσει -γιατί εκ του Κανονισμού δεν μπορεί να το κάνει-, θα κάνω μια μ</w:t>
      </w:r>
      <w:r>
        <w:rPr>
          <w:rFonts w:eastAsia="Times New Roman"/>
          <w:szCs w:val="24"/>
        </w:rPr>
        <w:t>ικρή παρέκκλιση</w:t>
      </w:r>
      <w:r>
        <w:rPr>
          <w:rFonts w:eastAsia="Times New Roman"/>
          <w:szCs w:val="24"/>
        </w:rPr>
        <w:t>,</w:t>
      </w:r>
      <w:r>
        <w:rPr>
          <w:rFonts w:eastAsia="Times New Roman"/>
          <w:szCs w:val="24"/>
        </w:rPr>
        <w:t xml:space="preserve"> για να σας πω για τελευταία φορά –γιατί μάλλον κάνετε ότι δεν το έχετε ακούσει ποτέ- ότι η επίσημη θέση της Νέας Δημοκρατίας είναι υπέρ των συλλογικών διαπραγματεύσεων.</w:t>
      </w:r>
    </w:p>
    <w:p w14:paraId="615E68C8" w14:textId="77777777" w:rsidR="00C719D1" w:rsidRDefault="007D146B">
      <w:pPr>
        <w:spacing w:after="0" w:line="600" w:lineRule="auto"/>
        <w:ind w:firstLine="720"/>
        <w:jc w:val="both"/>
        <w:rPr>
          <w:rFonts w:eastAsia="Times New Roman"/>
          <w:szCs w:val="24"/>
        </w:rPr>
      </w:pPr>
      <w:r>
        <w:rPr>
          <w:rFonts w:eastAsia="Times New Roman"/>
          <w:szCs w:val="24"/>
        </w:rPr>
        <w:t>Εάν δεν το ξέρετε, σας το λέω επισήμως από την Έδρα αυτή και δεν θα το</w:t>
      </w:r>
      <w:r>
        <w:rPr>
          <w:rFonts w:eastAsia="Times New Roman"/>
          <w:szCs w:val="24"/>
        </w:rPr>
        <w:t xml:space="preserve"> επαναλάβω. Δεν είστε υποχρεωμένοι να παρακολουθείτε τις θέσεις ούτε τις ομιλίες του Μητσοτάκη, αλλά σας το λέω. Υποθέτω ότι και το ΠΑΣΟΚ θα είναι το ίδιο -θα σας τα πει ο κ. Κωνσταντινόπουλος-, αλλά και όλα τα υπόλοιπα κόμματα. </w:t>
      </w:r>
    </w:p>
    <w:p w14:paraId="615E68C9"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w:t>
      </w:r>
      <w:r>
        <w:rPr>
          <w:rFonts w:eastAsia="Times New Roman"/>
          <w:b/>
          <w:szCs w:val="24"/>
        </w:rPr>
        <w:t>ηρωτής Υπουργός Οικονομίας και Ανάπτυξης):</w:t>
      </w:r>
      <w:r>
        <w:rPr>
          <w:rFonts w:eastAsia="Times New Roman"/>
          <w:szCs w:val="24"/>
        </w:rPr>
        <w:t xml:space="preserve"> Θα παρατηρήσατε, κύριε Πρόεδρε, ότι το σχόλιό μου αφορούσε τις συλλογικές διαπραγματεύσεις και την τοποθέτηση της Αξιωματικής Αντιπολίτευσης κατά τη διάρκεια της συζήτησης για τη διαπραγμάτευση.</w:t>
      </w:r>
    </w:p>
    <w:p w14:paraId="615E68CA" w14:textId="77777777" w:rsidR="00C719D1" w:rsidRDefault="007D146B">
      <w:pPr>
        <w:spacing w:after="0" w:line="600" w:lineRule="auto"/>
        <w:ind w:firstLine="720"/>
        <w:jc w:val="both"/>
        <w:rPr>
          <w:rFonts w:eastAsia="Times New Roman"/>
          <w:szCs w:val="24"/>
        </w:rPr>
      </w:pPr>
      <w:r>
        <w:rPr>
          <w:rFonts w:eastAsia="Times New Roman"/>
          <w:b/>
          <w:szCs w:val="24"/>
        </w:rPr>
        <w:t>ΠΡΟΕΔΡΕΥΩΝ (Νικήτα</w:t>
      </w:r>
      <w:r>
        <w:rPr>
          <w:rFonts w:eastAsia="Times New Roman"/>
          <w:b/>
          <w:szCs w:val="24"/>
        </w:rPr>
        <w:t>ς Κακλαμάνης):</w:t>
      </w:r>
      <w:r>
        <w:rPr>
          <w:rFonts w:eastAsia="Times New Roman"/>
          <w:szCs w:val="24"/>
        </w:rPr>
        <w:t xml:space="preserve"> Και σας απαντώ ότι εδώ και μήνες την έχουμε καταθέσει. Σας την έχουμε κάνει δημοσίως. </w:t>
      </w:r>
    </w:p>
    <w:p w14:paraId="615E68CB"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Δεν μίλησα για επίσημες θέσεις. Ήμουν πάρα πολύ σαφής. Αφορούσε τη διαπραγμάτευση και</w:t>
      </w:r>
      <w:r>
        <w:rPr>
          <w:rFonts w:eastAsia="Times New Roman"/>
          <w:szCs w:val="24"/>
        </w:rPr>
        <w:t xml:space="preserve"> τη στάση που έχει κρατήσει η Αξιωματική Αντιπολίτευση σε αυτό το θέμα. </w:t>
      </w:r>
    </w:p>
    <w:p w14:paraId="615E68CC" w14:textId="77777777" w:rsidR="00C719D1" w:rsidRDefault="007D146B">
      <w:pPr>
        <w:spacing w:after="0" w:line="600" w:lineRule="auto"/>
        <w:ind w:firstLine="720"/>
        <w:jc w:val="both"/>
        <w:rPr>
          <w:rFonts w:eastAsia="Times New Roman"/>
          <w:szCs w:val="24"/>
        </w:rPr>
      </w:pPr>
      <w:r>
        <w:rPr>
          <w:rFonts w:eastAsia="Times New Roman"/>
          <w:szCs w:val="24"/>
        </w:rPr>
        <w:t xml:space="preserve">Σας ευχαριστώ. </w:t>
      </w:r>
    </w:p>
    <w:p w14:paraId="615E68CD" w14:textId="77777777" w:rsidR="00C719D1" w:rsidRDefault="007D146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Ξέρετε, εμείς δεν κάνουμε </w:t>
      </w:r>
      <w:proofErr w:type="spellStart"/>
      <w:r>
        <w:rPr>
          <w:rFonts w:eastAsia="Times New Roman"/>
          <w:szCs w:val="24"/>
        </w:rPr>
        <w:t>αλά</w:t>
      </w:r>
      <w:proofErr w:type="spellEnd"/>
      <w:r>
        <w:rPr>
          <w:rFonts w:eastAsia="Times New Roman"/>
          <w:szCs w:val="24"/>
        </w:rPr>
        <w:t xml:space="preserve"> καρτ</w:t>
      </w:r>
      <w:r>
        <w:rPr>
          <w:rFonts w:eastAsia="Times New Roman"/>
          <w:szCs w:val="24"/>
        </w:rPr>
        <w:t>. Δεν επιτρέπεται τώρα. Άλλη φορά θα σας την επαναλάβω εγώ την ερώτηση</w:t>
      </w:r>
      <w:r>
        <w:rPr>
          <w:rFonts w:eastAsia="Times New Roman"/>
          <w:szCs w:val="24"/>
        </w:rPr>
        <w:t>,</w:t>
      </w:r>
      <w:r>
        <w:rPr>
          <w:rFonts w:eastAsia="Times New Roman"/>
          <w:szCs w:val="24"/>
        </w:rPr>
        <w:t xml:space="preserve"> για να έρθετε και τότε θα τα</w:t>
      </w:r>
      <w:r>
        <w:rPr>
          <w:rFonts w:eastAsia="Times New Roman"/>
          <w:szCs w:val="24"/>
        </w:rPr>
        <w:t xml:space="preserve"> πούμε. </w:t>
      </w:r>
    </w:p>
    <w:p w14:paraId="615E68CE"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Βεβαίως! Στη διάθεσή σας.</w:t>
      </w:r>
    </w:p>
    <w:p w14:paraId="615E68CF" w14:textId="77777777" w:rsidR="00C719D1" w:rsidRDefault="007D146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Τώρα δεν μπορώ να πω τίποτα παραπάνω. Όταν ένα κόμμα λέει τη θέση του δημοσίως, τη λέει για πάντοτε και για παντού. </w:t>
      </w:r>
    </w:p>
    <w:p w14:paraId="615E68D0" w14:textId="77777777" w:rsidR="00C719D1" w:rsidRDefault="007D146B">
      <w:pPr>
        <w:spacing w:after="0" w:line="600" w:lineRule="auto"/>
        <w:ind w:firstLine="720"/>
        <w:jc w:val="both"/>
        <w:rPr>
          <w:rFonts w:eastAsia="Times New Roman" w:cs="Times New Roman"/>
          <w:szCs w:val="24"/>
        </w:rPr>
      </w:pPr>
      <w:r>
        <w:rPr>
          <w:rFonts w:eastAsia="Times New Roman"/>
          <w:szCs w:val="24"/>
        </w:rPr>
        <w:t>Π</w:t>
      </w:r>
      <w:r>
        <w:rPr>
          <w:rFonts w:eastAsia="Times New Roman"/>
          <w:szCs w:val="24"/>
        </w:rPr>
        <w:t>ρ</w:t>
      </w:r>
      <w:r>
        <w:rPr>
          <w:rFonts w:eastAsia="Times New Roman"/>
          <w:szCs w:val="24"/>
        </w:rPr>
        <w:t xml:space="preserve">οχωρούμε στη </w:t>
      </w:r>
      <w:r>
        <w:rPr>
          <w:rFonts w:eastAsia="Times New Roman" w:cs="Times New Roman"/>
          <w:szCs w:val="24"/>
        </w:rPr>
        <w:t>δέκατη έκτη</w:t>
      </w:r>
      <w:r>
        <w:rPr>
          <w:rFonts w:eastAsia="Times New Roman"/>
          <w:szCs w:val="24"/>
        </w:rPr>
        <w:t xml:space="preserve"> υπ’ αριθμόν </w:t>
      </w:r>
      <w:r>
        <w:rPr>
          <w:rFonts w:eastAsia="Times New Roman" w:cs="Times New Roman"/>
          <w:szCs w:val="24"/>
        </w:rPr>
        <w:t>531/24-2-2017 επίκαιρη ερώτηση δεύτερου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Οικονομίας και Ανάπτυ</w:t>
      </w:r>
      <w:r>
        <w:rPr>
          <w:rFonts w:eastAsia="Times New Roman" w:cs="Times New Roman"/>
          <w:bCs/>
          <w:szCs w:val="24"/>
        </w:rPr>
        <w:lastRenderedPageBreak/>
        <w:t>ξης,</w:t>
      </w:r>
      <w:r>
        <w:rPr>
          <w:rFonts w:eastAsia="Times New Roman" w:cs="Times New Roman"/>
          <w:b/>
          <w:bCs/>
          <w:szCs w:val="24"/>
        </w:rPr>
        <w:t xml:space="preserve"> </w:t>
      </w:r>
      <w:r>
        <w:rPr>
          <w:rFonts w:eastAsia="Times New Roman" w:cs="Times New Roman"/>
          <w:szCs w:val="24"/>
        </w:rPr>
        <w:t>σχετικά με την ένταξη έργων αποχετ</w:t>
      </w:r>
      <w:r>
        <w:rPr>
          <w:rFonts w:eastAsia="Times New Roman" w:cs="Times New Roman"/>
          <w:szCs w:val="24"/>
        </w:rPr>
        <w:t xml:space="preserve">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w:t>
      </w:r>
    </w:p>
    <w:p w14:paraId="615E68D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Κωνσταντινόπουλε, έχετε τον λόγο. </w:t>
      </w:r>
    </w:p>
    <w:p w14:paraId="615E68D2"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615E68D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Πρώτα απ’ όλα, θέλω να ξεκινήσω με το εξής: Νομίζω ότι είναι ο</w:t>
      </w:r>
      <w:r>
        <w:rPr>
          <w:rFonts w:eastAsia="Times New Roman" w:cs="Times New Roman"/>
          <w:szCs w:val="24"/>
        </w:rPr>
        <w:t xml:space="preserve"> πέμπτος μήνας που ο κ. </w:t>
      </w:r>
      <w:proofErr w:type="spellStart"/>
      <w:r>
        <w:rPr>
          <w:rFonts w:eastAsia="Times New Roman" w:cs="Times New Roman"/>
          <w:szCs w:val="24"/>
        </w:rPr>
        <w:t>Τσακαλώτος</w:t>
      </w:r>
      <w:proofErr w:type="spellEnd"/>
      <w:r>
        <w:rPr>
          <w:rFonts w:eastAsia="Times New Roman" w:cs="Times New Roman"/>
          <w:szCs w:val="24"/>
        </w:rPr>
        <w:t xml:space="preserve"> δεν έρχεται στη Βουλή να μου απαντήσει για το θέμα του Ελληνικού. Είναι πέμπτος μήνας!</w:t>
      </w:r>
    </w:p>
    <w:p w14:paraId="615E68D4"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Είναι στο </w:t>
      </w:r>
      <w:proofErr w:type="spellStart"/>
      <w:r>
        <w:rPr>
          <w:rFonts w:eastAsia="Times New Roman"/>
          <w:szCs w:val="24"/>
          <w:lang w:val="en-US"/>
        </w:rPr>
        <w:t>Eurogroup</w:t>
      </w:r>
      <w:proofErr w:type="spellEnd"/>
      <w:r>
        <w:rPr>
          <w:rFonts w:eastAsia="Times New Roman"/>
          <w:szCs w:val="24"/>
        </w:rPr>
        <w:t xml:space="preserve">. Τι να κάνουμε; </w:t>
      </w:r>
    </w:p>
    <w:p w14:paraId="615E68D5" w14:textId="77777777" w:rsidR="00C719D1" w:rsidRDefault="007D146B">
      <w:pPr>
        <w:spacing w:after="0" w:line="600" w:lineRule="auto"/>
        <w:ind w:firstLine="720"/>
        <w:jc w:val="both"/>
        <w:rPr>
          <w:rFonts w:eastAsia="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xml:space="preserve">, αυτό που καταλαβαίνω είναι ότι δεν ήταν στο </w:t>
      </w:r>
      <w:proofErr w:type="spellStart"/>
      <w:r>
        <w:rPr>
          <w:rFonts w:eastAsia="Times New Roman"/>
          <w:szCs w:val="24"/>
          <w:lang w:val="en-US"/>
        </w:rPr>
        <w:t>Eurogroup</w:t>
      </w:r>
      <w:proofErr w:type="spellEnd"/>
      <w:r>
        <w:rPr>
          <w:rFonts w:eastAsia="Times New Roman"/>
          <w:szCs w:val="24"/>
        </w:rPr>
        <w:t xml:space="preserve"> πέντε μήνες!</w:t>
      </w:r>
    </w:p>
    <w:p w14:paraId="615E68D6"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Σήμερα βρήκατε…</w:t>
      </w:r>
    </w:p>
    <w:p w14:paraId="615E68D7"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Καταλαβαίνω. Μα, χθες…</w:t>
      </w:r>
    </w:p>
    <w:p w14:paraId="615E68D8" w14:textId="77777777" w:rsidR="00C719D1" w:rsidRDefault="007D146B">
      <w:pPr>
        <w:spacing w:after="0"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Κύρι</w:t>
      </w:r>
      <w:r>
        <w:rPr>
          <w:rFonts w:eastAsia="Times New Roman" w:cs="Times New Roman"/>
          <w:szCs w:val="24"/>
        </w:rPr>
        <w:t xml:space="preserve">ε </w:t>
      </w:r>
      <w:proofErr w:type="spellStart"/>
      <w:r>
        <w:rPr>
          <w:rFonts w:eastAsia="Times New Roman" w:cs="Times New Roman"/>
          <w:szCs w:val="24"/>
        </w:rPr>
        <w:t>Χαρίτση</w:t>
      </w:r>
      <w:proofErr w:type="spellEnd"/>
      <w:r>
        <w:rPr>
          <w:rFonts w:eastAsia="Times New Roman" w:cs="Times New Roman"/>
          <w:szCs w:val="24"/>
        </w:rPr>
        <w:t xml:space="preserve">, το λέει κάθε φορά ο κ. Κωνσταντινόπουλος και, κατά την άποψή μου, εν πολλοίς δικαιολογημένα, γιατί μιλάμε για πέντε μήνες! </w:t>
      </w:r>
    </w:p>
    <w:p w14:paraId="615E68D9"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Ειδικά σήμερα, όμως, νομίζω ότι δεν έπρεπε να το επι</w:t>
      </w:r>
      <w:r>
        <w:rPr>
          <w:rFonts w:eastAsia="Times New Roman"/>
          <w:szCs w:val="24"/>
        </w:rPr>
        <w:t xml:space="preserve">καλεστεί. </w:t>
      </w:r>
    </w:p>
    <w:p w14:paraId="615E68DA" w14:textId="77777777" w:rsidR="00C719D1" w:rsidRDefault="007D146B">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Σήμερα είπα εγώ ότι ο κ. </w:t>
      </w:r>
      <w:proofErr w:type="spellStart"/>
      <w:r>
        <w:rPr>
          <w:rFonts w:eastAsia="Times New Roman"/>
          <w:szCs w:val="24"/>
        </w:rPr>
        <w:t>Τσακαλώτος</w:t>
      </w:r>
      <w:proofErr w:type="spellEnd"/>
      <w:r>
        <w:rPr>
          <w:rFonts w:eastAsia="Times New Roman"/>
          <w:szCs w:val="24"/>
        </w:rPr>
        <w:t xml:space="preserve"> λείπει στο εξωτερικό. Δεν εννοεί για σήμερα ο κ. </w:t>
      </w:r>
      <w:r>
        <w:rPr>
          <w:rFonts w:eastAsia="Times New Roman" w:cs="Times New Roman"/>
          <w:szCs w:val="24"/>
        </w:rPr>
        <w:t>Κωνσταντινόπουλος.</w:t>
      </w:r>
    </w:p>
    <w:p w14:paraId="615E68D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εσείς μου ζητήσατε να έρθετε μετά από δύο εβδομάδες. Κατανοούμε ό</w:t>
      </w:r>
      <w:r>
        <w:rPr>
          <w:rFonts w:eastAsia="Times New Roman" w:cs="Times New Roman"/>
          <w:szCs w:val="24"/>
        </w:rPr>
        <w:t xml:space="preserve">τι έχετε δουλειές και δεν μπορείτε να έρθετε. </w:t>
      </w:r>
      <w:r>
        <w:rPr>
          <w:rFonts w:eastAsia="Times New Roman" w:cs="Times New Roman"/>
          <w:szCs w:val="24"/>
        </w:rPr>
        <w:t>Π</w:t>
      </w:r>
      <w:r>
        <w:rPr>
          <w:rFonts w:eastAsia="Times New Roman" w:cs="Times New Roman"/>
          <w:szCs w:val="24"/>
        </w:rPr>
        <w:t>ολύ σωστά και γι’ αυτό το αποδεχόμαστε. Όμως, μιλάμε για πέντε μήνες! Σε πέντε μήνες</w:t>
      </w:r>
      <w:r>
        <w:rPr>
          <w:rFonts w:eastAsia="Times New Roman" w:cs="Times New Roman"/>
          <w:szCs w:val="24"/>
        </w:rPr>
        <w:t>,</w:t>
      </w:r>
      <w:r>
        <w:rPr>
          <w:rFonts w:eastAsia="Times New Roman" w:cs="Times New Roman"/>
          <w:szCs w:val="24"/>
        </w:rPr>
        <w:t xml:space="preserve"> αντί να πηγαίνεις μια μέρα στην ΕΡΤ και</w:t>
      </w:r>
      <w:r>
        <w:rPr>
          <w:rFonts w:eastAsia="Times New Roman" w:cs="Times New Roman"/>
          <w:szCs w:val="24"/>
        </w:rPr>
        <w:t>,</w:t>
      </w:r>
      <w:r>
        <w:rPr>
          <w:rFonts w:eastAsia="Times New Roman" w:cs="Times New Roman"/>
          <w:szCs w:val="24"/>
        </w:rPr>
        <w:t xml:space="preserve"> ενώ έχεις ερώτηση, να λες ότι έχεις φόρτο εργασίας και την άλλη μέρα να βλέπεις τη</w:t>
      </w:r>
      <w:r>
        <w:rPr>
          <w:rFonts w:eastAsia="Times New Roman" w:cs="Times New Roman"/>
          <w:szCs w:val="24"/>
        </w:rPr>
        <w:t xml:space="preserve">ν αγαπημένη σου ομάδα, υπάρχει πρόβλημα. </w:t>
      </w:r>
    </w:p>
    <w:p w14:paraId="615E68D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Δεύτερον, κύριε </w:t>
      </w:r>
      <w:proofErr w:type="spellStart"/>
      <w:r>
        <w:rPr>
          <w:rFonts w:eastAsia="Times New Roman" w:cs="Times New Roman"/>
          <w:szCs w:val="24"/>
        </w:rPr>
        <w:t>Χαρίτση</w:t>
      </w:r>
      <w:proofErr w:type="spellEnd"/>
      <w:r>
        <w:rPr>
          <w:rFonts w:eastAsia="Times New Roman" w:cs="Times New Roman"/>
          <w:szCs w:val="24"/>
        </w:rPr>
        <w:t>, ως Δημοκρατική Συμπαράταξη σ</w:t>
      </w:r>
      <w:r>
        <w:rPr>
          <w:rFonts w:eastAsia="Times New Roman" w:cs="Times New Roman"/>
          <w:szCs w:val="24"/>
        </w:rPr>
        <w:t>α</w:t>
      </w:r>
      <w:r>
        <w:rPr>
          <w:rFonts w:eastAsia="Times New Roman" w:cs="Times New Roman"/>
          <w:szCs w:val="24"/>
        </w:rPr>
        <w:t>ς έχουμε κάνει ερώτηση για τα θέματα της ανάπτυξης. Την έχουμε καταθέσει στον κ. Παπαδημητρίου εδώ και ενάμιση μήνα. Μιλάω για επίκαιρη ερώτηση της Κοινοβουλευτ</w:t>
      </w:r>
      <w:r>
        <w:rPr>
          <w:rFonts w:eastAsia="Times New Roman" w:cs="Times New Roman"/>
          <w:szCs w:val="24"/>
        </w:rPr>
        <w:t xml:space="preserve">ικής μας Ομάδας. </w:t>
      </w:r>
    </w:p>
    <w:p w14:paraId="615E68DD"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Όχι αυτή που συζητάμε σήμερα. </w:t>
      </w:r>
    </w:p>
    <w:p w14:paraId="615E68D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 όχι. Πιστεύω ότι κάποια στιγμή θα αποφασίσει το Υπουργείο, λόγω του Κανονισμού, να τη θέσει, ώστε να έρθε</w:t>
      </w:r>
      <w:r>
        <w:rPr>
          <w:rFonts w:eastAsia="Times New Roman" w:cs="Times New Roman"/>
          <w:szCs w:val="24"/>
        </w:rPr>
        <w:t xml:space="preserve">ι και να συζητήσουμε για όλα αυτά τα θέματα. </w:t>
      </w:r>
    </w:p>
    <w:p w14:paraId="615E68D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Για να μη χάνουμε, όμως, τον χρόνο μας, θα πάω στο συγκεκριμένο θέμα</w:t>
      </w:r>
      <w:r>
        <w:rPr>
          <w:rFonts w:eastAsia="Times New Roman" w:cs="Times New Roman"/>
          <w:szCs w:val="24"/>
        </w:rPr>
        <w:t>,</w:t>
      </w:r>
      <w:r>
        <w:rPr>
          <w:rFonts w:eastAsia="Times New Roman" w:cs="Times New Roman"/>
          <w:szCs w:val="24"/>
        </w:rPr>
        <w:t xml:space="preserve"> για να απαντήσετε. </w:t>
      </w:r>
    </w:p>
    <w:p w14:paraId="615E68E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Έχω κάνει πάρα πολλές φορές αυτή την ερώτηση</w:t>
      </w:r>
      <w:r>
        <w:rPr>
          <w:rFonts w:eastAsia="Times New Roman" w:cs="Times New Roman"/>
          <w:szCs w:val="24"/>
        </w:rPr>
        <w:t>,</w:t>
      </w:r>
      <w:r>
        <w:rPr>
          <w:rFonts w:eastAsia="Times New Roman" w:cs="Times New Roman"/>
          <w:szCs w:val="24"/>
        </w:rPr>
        <w:t xml:space="preserve"> που αφορά τα θέματα του αποχετευτικού δικτύου επεξεργασίας λυμάτων </w:t>
      </w:r>
      <w:proofErr w:type="spellStart"/>
      <w:r>
        <w:rPr>
          <w:rFonts w:eastAsia="Times New Roman" w:cs="Times New Roman"/>
          <w:szCs w:val="24"/>
        </w:rPr>
        <w:t>Κοντοβά</w:t>
      </w:r>
      <w:r>
        <w:rPr>
          <w:rFonts w:eastAsia="Times New Roman" w:cs="Times New Roman"/>
          <w:szCs w:val="24"/>
        </w:rPr>
        <w:t>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w:t>
      </w:r>
    </w:p>
    <w:p w14:paraId="615E68E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μεν δύο πρώτα, πρόκειται για δήμους οι οποίοι το χρειάζονται για περιβαλλοντικούς, αναπτυξιακούς και τουριστικούς λόγους, ενώ το </w:t>
      </w:r>
      <w:r>
        <w:rPr>
          <w:rFonts w:eastAsia="Times New Roman" w:cs="Times New Roman"/>
          <w:szCs w:val="24"/>
        </w:rPr>
        <w:t>άλλο,</w:t>
      </w:r>
      <w:r>
        <w:rPr>
          <w:rFonts w:eastAsia="Times New Roman" w:cs="Times New Roman"/>
          <w:szCs w:val="24"/>
        </w:rPr>
        <w:t xml:space="preserve"> του </w:t>
      </w:r>
      <w:proofErr w:type="spellStart"/>
      <w:r>
        <w:rPr>
          <w:rFonts w:eastAsia="Times New Roman" w:cs="Times New Roman"/>
          <w:szCs w:val="24"/>
        </w:rPr>
        <w:t>Καλλιανίου</w:t>
      </w:r>
      <w:proofErr w:type="spellEnd"/>
      <w:r>
        <w:rPr>
          <w:rFonts w:eastAsia="Times New Roman" w:cs="Times New Roman"/>
          <w:szCs w:val="24"/>
        </w:rPr>
        <w:t>,</w:t>
      </w:r>
      <w:r>
        <w:rPr>
          <w:rFonts w:eastAsia="Times New Roman" w:cs="Times New Roman"/>
          <w:szCs w:val="24"/>
        </w:rPr>
        <w:t xml:space="preserve"> είναι ένα έργο το οποίο έχει ξεκινήσει και χρεια</w:t>
      </w:r>
      <w:r>
        <w:rPr>
          <w:rFonts w:eastAsia="Times New Roman" w:cs="Times New Roman"/>
          <w:szCs w:val="24"/>
        </w:rPr>
        <w:t xml:space="preserve">ζόταν την </w:t>
      </w:r>
      <w:proofErr w:type="spellStart"/>
      <w:r>
        <w:rPr>
          <w:rFonts w:eastAsia="Times New Roman" w:cs="Times New Roman"/>
          <w:szCs w:val="24"/>
        </w:rPr>
        <w:t>προένταξη</w:t>
      </w:r>
      <w:proofErr w:type="spellEnd"/>
      <w:r>
        <w:rPr>
          <w:rFonts w:eastAsia="Times New Roman" w:cs="Times New Roman"/>
          <w:szCs w:val="24"/>
        </w:rPr>
        <w:t xml:space="preserve"> -όπως και έγινε- για να προχωρήσει και να ολοκληρωθεί όλη αυτή η διαδικασία. </w:t>
      </w:r>
    </w:p>
    <w:p w14:paraId="615E68E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πριν </w:t>
      </w:r>
      <w:r>
        <w:rPr>
          <w:rFonts w:eastAsia="Times New Roman" w:cs="Times New Roman"/>
          <w:szCs w:val="24"/>
        </w:rPr>
        <w:t>από</w:t>
      </w:r>
      <w:r>
        <w:rPr>
          <w:rFonts w:eastAsia="Times New Roman" w:cs="Times New Roman"/>
          <w:szCs w:val="24"/>
        </w:rPr>
        <w:t xml:space="preserve"> το 2014, είχαν ενταχθεί με δυνητική πράξη στο Πρόγραμμα Δημοσίων Επενδύσεων, με στόχο την ωρίμανση </w:t>
      </w:r>
      <w:r>
        <w:rPr>
          <w:rFonts w:eastAsia="Times New Roman" w:cs="Times New Roman"/>
          <w:szCs w:val="24"/>
        </w:rPr>
        <w:lastRenderedPageBreak/>
        <w:t>του έργου, υπό την προϋπόθεση να μην ολοκληρ</w:t>
      </w:r>
      <w:r>
        <w:rPr>
          <w:rFonts w:eastAsia="Times New Roman" w:cs="Times New Roman"/>
          <w:szCs w:val="24"/>
        </w:rPr>
        <w:t xml:space="preserve">ωθεί η διαδικασία </w:t>
      </w:r>
      <w:r w:rsidRPr="00CF62D4">
        <w:rPr>
          <w:rFonts w:eastAsia="Times New Roman" w:cs="Times New Roman"/>
          <w:szCs w:val="24"/>
        </w:rPr>
        <w:t xml:space="preserve">πριν </w:t>
      </w:r>
      <w:r w:rsidRPr="00CF62D4">
        <w:rPr>
          <w:rFonts w:eastAsia="Times New Roman" w:cs="Times New Roman"/>
          <w:szCs w:val="24"/>
        </w:rPr>
        <w:t xml:space="preserve">από </w:t>
      </w:r>
      <w:r w:rsidRPr="00CF62D4">
        <w:rPr>
          <w:rFonts w:eastAsia="Times New Roman" w:cs="Times New Roman"/>
          <w:szCs w:val="24"/>
        </w:rPr>
        <w:t>την οριστική ένταξή του στο ΕΣΠΑ 2014</w:t>
      </w:r>
      <w:r>
        <w:rPr>
          <w:rFonts w:eastAsia="Times New Roman" w:cs="Times New Roman"/>
          <w:szCs w:val="24"/>
        </w:rPr>
        <w:t xml:space="preserve"> </w:t>
      </w:r>
      <w:r w:rsidRPr="00CF62D4">
        <w:rPr>
          <w:rFonts w:eastAsia="Times New Roman" w:cs="Times New Roman"/>
          <w:szCs w:val="24"/>
        </w:rPr>
        <w:t>-</w:t>
      </w:r>
      <w:r>
        <w:rPr>
          <w:rFonts w:eastAsia="Times New Roman" w:cs="Times New Roman"/>
          <w:szCs w:val="24"/>
        </w:rPr>
        <w:t xml:space="preserve"> </w:t>
      </w:r>
      <w:r w:rsidRPr="00CF62D4">
        <w:rPr>
          <w:rFonts w:eastAsia="Times New Roman" w:cs="Times New Roman"/>
          <w:szCs w:val="24"/>
        </w:rPr>
        <w:t xml:space="preserve">2020. </w:t>
      </w:r>
    </w:p>
    <w:p w14:paraId="615E68E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Είχαμε απαντήσεις από τον κ. </w:t>
      </w:r>
      <w:proofErr w:type="spellStart"/>
      <w:r>
        <w:rPr>
          <w:rFonts w:eastAsia="Times New Roman" w:cs="Times New Roman"/>
          <w:szCs w:val="24"/>
        </w:rPr>
        <w:t>Κορκολή</w:t>
      </w:r>
      <w:proofErr w:type="spellEnd"/>
      <w:r>
        <w:rPr>
          <w:rFonts w:eastAsia="Times New Roman" w:cs="Times New Roman"/>
          <w:szCs w:val="24"/>
        </w:rPr>
        <w:t xml:space="preserve">, ο οποίος είναι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ο οποίος μας έλεγε τότε, στις 20-11-2015, ότι περιμένει να προχωρήσει όλη αυτή η διαδικασία και με ευθύνη της </w:t>
      </w:r>
      <w:r>
        <w:rPr>
          <w:rFonts w:eastAsia="Times New Roman" w:cs="Times New Roman"/>
          <w:szCs w:val="24"/>
        </w:rPr>
        <w:t>δ</w:t>
      </w:r>
      <w:r>
        <w:rPr>
          <w:rFonts w:eastAsia="Times New Roman" w:cs="Times New Roman"/>
          <w:szCs w:val="24"/>
        </w:rPr>
        <w:t xml:space="preserve">ιαχειριστικής </w:t>
      </w:r>
      <w:r>
        <w:rPr>
          <w:rFonts w:eastAsia="Times New Roman" w:cs="Times New Roman"/>
          <w:szCs w:val="24"/>
        </w:rPr>
        <w:t>α</w:t>
      </w:r>
      <w:r>
        <w:rPr>
          <w:rFonts w:eastAsia="Times New Roman" w:cs="Times New Roman"/>
          <w:szCs w:val="24"/>
        </w:rPr>
        <w:t xml:space="preserve">ρχής να γίνει η τυπική διαδικασία της πρόσκλησης, υποβολής, αξιολόγησης, επιλογής και ένταξης των υποψηφίων έργων προς </w:t>
      </w:r>
      <w:r>
        <w:rPr>
          <w:rFonts w:eastAsia="Times New Roman" w:cs="Times New Roman"/>
          <w:szCs w:val="24"/>
        </w:rPr>
        <w:t xml:space="preserve">ένταξη στη νέα περίοδο. Και για τα τρία έργα είναι ίδια η απάντηση του κ. </w:t>
      </w:r>
      <w:proofErr w:type="spellStart"/>
      <w:r>
        <w:rPr>
          <w:rFonts w:eastAsia="Times New Roman" w:cs="Times New Roman"/>
          <w:szCs w:val="24"/>
        </w:rPr>
        <w:t>Κορκολή</w:t>
      </w:r>
      <w:proofErr w:type="spellEnd"/>
      <w:r>
        <w:rPr>
          <w:rFonts w:eastAsia="Times New Roman" w:cs="Times New Roman"/>
          <w:szCs w:val="24"/>
        </w:rPr>
        <w:t>.</w:t>
      </w:r>
    </w:p>
    <w:p w14:paraId="615E68E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Θέλω, λοιπόν, να σας ρωτήσω πού βρίσκεται αυτή η διαδικασία και ποιες είναι οι σκέψεις του Υπουργείου.</w:t>
      </w:r>
    </w:p>
    <w:p w14:paraId="615E68E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15E68E6"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w:t>
      </w:r>
      <w:r>
        <w:rPr>
          <w:rFonts w:eastAsia="Times New Roman" w:cs="Times New Roman"/>
          <w:szCs w:val="24"/>
        </w:rPr>
        <w:t>ώ, κύριε Κωνσταντινόπουλε.</w:t>
      </w:r>
    </w:p>
    <w:p w14:paraId="615E68E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615E68E8"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 </w:t>
      </w:r>
    </w:p>
    <w:p w14:paraId="615E68E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ειλικρινά εκπλήσσομαι διαβάζοντας να λέτε στην αρχή του κειμένου της γραπτή</w:t>
      </w:r>
      <w:r>
        <w:rPr>
          <w:rFonts w:eastAsia="Times New Roman" w:cs="Times New Roman"/>
          <w:szCs w:val="24"/>
        </w:rPr>
        <w:t xml:space="preserve">ς ερώτησής σας ότι το 2014 κατά τη θητεία σας ως Υφυπουργού Ανάπτυξης </w:t>
      </w:r>
      <w:r>
        <w:rPr>
          <w:rFonts w:eastAsia="Times New Roman" w:cs="Times New Roman"/>
          <w:szCs w:val="24"/>
        </w:rPr>
        <w:lastRenderedPageBreak/>
        <w:t xml:space="preserve">τα συγκεκριμένα έργα -δεν τα αναφέρω τώρα, για να μην χάνουμε χρόνο- εντάχθηκαν με την τάδε απόφαση στο Πρόγραμμα Δημοσίων Επενδύσεων ως έργα προς </w:t>
      </w:r>
      <w:proofErr w:type="spellStart"/>
      <w:r>
        <w:rPr>
          <w:rFonts w:eastAsia="Times New Roman" w:cs="Times New Roman"/>
          <w:szCs w:val="24"/>
        </w:rPr>
        <w:t>εμπροσθοβαρή</w:t>
      </w:r>
      <w:proofErr w:type="spellEnd"/>
      <w:r>
        <w:rPr>
          <w:rFonts w:eastAsia="Times New Roman" w:cs="Times New Roman"/>
          <w:szCs w:val="24"/>
        </w:rPr>
        <w:t xml:space="preserve"> ένταξη στο νέο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p>
    <w:p w14:paraId="615E68E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Τα έργα που επικαλείστε ότι εντάχθηκαν τότε στο Πρόγραμμα Δημοσίων Επενδύσεων εντάχθηκαν -όπως και δεκάδες, εκατοντάδες άλλα έργα εκείνη την περίοδο, στα τέλη του 2014 και πριν τις εκλογές του Ιανουαρίου του 2015- με μηδενικές πιστώσεις στο Πρόγραμμ</w:t>
      </w:r>
      <w:r>
        <w:rPr>
          <w:rFonts w:eastAsia="Times New Roman" w:cs="Times New Roman"/>
          <w:szCs w:val="24"/>
        </w:rPr>
        <w:t xml:space="preserve">α Δημοσίων Επενδύσεων, χωρίς δηλαδή την παραμικρή χρηματοδοτική δέσμευση για το πώς αυτά τα έργα τελικά θα αποπληρωθούν, πώς αυτά τα έργα θα χρηματοδοτηθούν. Άρα δεν έχει νόημα να μιλάμε για έργα τα οποία είναι ενταγμένα στα </w:t>
      </w:r>
      <w:r>
        <w:rPr>
          <w:rFonts w:eastAsia="Times New Roman" w:cs="Times New Roman"/>
          <w:szCs w:val="24"/>
        </w:rPr>
        <w:t>π</w:t>
      </w:r>
      <w:r>
        <w:rPr>
          <w:rFonts w:eastAsia="Times New Roman" w:cs="Times New Roman"/>
          <w:szCs w:val="24"/>
        </w:rPr>
        <w:t>ρογράμματα, για να δημιουργούμ</w:t>
      </w:r>
      <w:r>
        <w:rPr>
          <w:rFonts w:eastAsia="Times New Roman" w:cs="Times New Roman"/>
          <w:szCs w:val="24"/>
        </w:rPr>
        <w:t xml:space="preserve">ε και στην τοπική κοινωνία τη στρεβλή εικόνα ότι τα έργα τα έβαλε τότε –θα μου επιτρέψετε να πω- ο «καλός» Κωνσταντινόπουλος και τώρα δεν τα προχωράει ο «κακός» </w:t>
      </w:r>
      <w:proofErr w:type="spellStart"/>
      <w:r>
        <w:rPr>
          <w:rFonts w:eastAsia="Times New Roman" w:cs="Times New Roman"/>
          <w:szCs w:val="24"/>
        </w:rPr>
        <w:t>Χαρίτσης</w:t>
      </w:r>
      <w:proofErr w:type="spellEnd"/>
      <w:r>
        <w:rPr>
          <w:rFonts w:eastAsia="Times New Roman" w:cs="Times New Roman"/>
          <w:szCs w:val="24"/>
        </w:rPr>
        <w:t xml:space="preserve"> ή ο «κακός» </w:t>
      </w:r>
      <w:proofErr w:type="spellStart"/>
      <w:r>
        <w:rPr>
          <w:rFonts w:eastAsia="Times New Roman" w:cs="Times New Roman"/>
          <w:szCs w:val="24"/>
        </w:rPr>
        <w:t>Κορκολής</w:t>
      </w:r>
      <w:proofErr w:type="spellEnd"/>
      <w:r>
        <w:rPr>
          <w:rFonts w:eastAsia="Times New Roman" w:cs="Times New Roman"/>
          <w:szCs w:val="24"/>
        </w:rPr>
        <w:t>. Αυτή είναι μια στρεβλή εικόνα της πραγματικότητας. Η πραγματικότ</w:t>
      </w:r>
      <w:r>
        <w:rPr>
          <w:rFonts w:eastAsia="Times New Roman" w:cs="Times New Roman"/>
          <w:szCs w:val="24"/>
        </w:rPr>
        <w:t xml:space="preserve">ητα είναι ότι τα έργα αυτά ποτέ δεν εντάχθηκαν με εγκεκριμένες πιστώσεις, ποτέ δεν υπήρχε δηλαδή η χρηματοδοτική δέσμευση </w:t>
      </w:r>
      <w:r>
        <w:rPr>
          <w:rFonts w:eastAsia="Times New Roman" w:cs="Times New Roman"/>
          <w:szCs w:val="24"/>
        </w:rPr>
        <w:lastRenderedPageBreak/>
        <w:t xml:space="preserve">για το πώς θα υλοποιηθούν. Και βεβαίως αυτό δεν αναιρεί σε τίποτα –και εκεί θα συμφωνήσω- τη σκοπιμότητα των συγκεκριμένων έργων. </w:t>
      </w:r>
    </w:p>
    <w:p w14:paraId="615E68E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περίμενα, όμως, και από εσάς, αντί να συζητάμε για το τι έγινε το 2014 -που επί της ουσίας για τα συγκεκριμένα έργα δεν έγινε απολύτως τίποτα- να δούμε πώς μπορούμε να προχωρήσουμε αυτά τα έργα από εδώ και πέρα.</w:t>
      </w:r>
    </w:p>
    <w:p w14:paraId="615E68E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Υπάρχει και ένα δεύτερο στοιχείο, που είναι </w:t>
      </w:r>
      <w:r>
        <w:rPr>
          <w:rFonts w:eastAsia="Times New Roman" w:cs="Times New Roman"/>
          <w:szCs w:val="24"/>
        </w:rPr>
        <w:t xml:space="preserve">πάρα πολύ σημαντικό και θα πρέπει να το γνωρίζει και η τοπική κοινωνία, για τα συγκεκριμένα έργα. Και αναφέρομαι στα δύο από τα τρία έργα: της </w:t>
      </w:r>
      <w:proofErr w:type="spellStart"/>
      <w:r>
        <w:rPr>
          <w:rFonts w:eastAsia="Times New Roman" w:cs="Times New Roman"/>
          <w:szCs w:val="24"/>
        </w:rPr>
        <w:t>Κοντοβάζαινας</w:t>
      </w:r>
      <w:proofErr w:type="spellEnd"/>
      <w:r>
        <w:rPr>
          <w:rFonts w:eastAsia="Times New Roman" w:cs="Times New Roman"/>
          <w:szCs w:val="24"/>
        </w:rPr>
        <w:t xml:space="preserve"> και του </w:t>
      </w:r>
      <w:proofErr w:type="spellStart"/>
      <w:r>
        <w:rPr>
          <w:rFonts w:eastAsia="Times New Roman" w:cs="Times New Roman"/>
          <w:szCs w:val="24"/>
        </w:rPr>
        <w:t>Καλλιανίου</w:t>
      </w:r>
      <w:proofErr w:type="spellEnd"/>
      <w:r>
        <w:rPr>
          <w:rFonts w:eastAsia="Times New Roman" w:cs="Times New Roman"/>
          <w:szCs w:val="24"/>
        </w:rPr>
        <w:t xml:space="preserve"> Αρκαδίας. Τα έργα αυτά δεν ανήκουν στις πληθυσμιακές κατηγορίες άνω των δύο χιλι</w:t>
      </w:r>
      <w:r>
        <w:rPr>
          <w:rFonts w:eastAsia="Times New Roman" w:cs="Times New Roman"/>
          <w:szCs w:val="24"/>
        </w:rPr>
        <w:t xml:space="preserve">άδων κατοίκων, δηλαδή κατηγορίας τύπου Γ΄ όπως λέμε, στις οποίες δίνεται στη νέα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 xml:space="preserve">ερίοδο απόλυτη προτεραιότητα για να υλοποιηθούν, ακριβώς γιατί η χώρα μας πληρώνει για αυτή την κατηγορία έργων υπέρογκα πρόστιμα λόγω μη συμμόρφωσης με το </w:t>
      </w:r>
      <w:proofErr w:type="spellStart"/>
      <w:r>
        <w:rPr>
          <w:rFonts w:eastAsia="Times New Roman" w:cs="Times New Roman"/>
          <w:szCs w:val="24"/>
        </w:rPr>
        <w:t>ενωσ</w:t>
      </w:r>
      <w:r>
        <w:rPr>
          <w:rFonts w:eastAsia="Times New Roman" w:cs="Times New Roman"/>
          <w:szCs w:val="24"/>
        </w:rPr>
        <w:t>ιακό</w:t>
      </w:r>
      <w:proofErr w:type="spellEnd"/>
      <w:r>
        <w:rPr>
          <w:rFonts w:eastAsia="Times New Roman" w:cs="Times New Roman"/>
          <w:szCs w:val="24"/>
        </w:rPr>
        <w:t xml:space="preserve"> πλαίσιο και την </w:t>
      </w:r>
      <w:r>
        <w:rPr>
          <w:rFonts w:eastAsia="Times New Roman" w:cs="Times New Roman"/>
          <w:szCs w:val="24"/>
        </w:rPr>
        <w:t>ο</w:t>
      </w:r>
      <w:r>
        <w:rPr>
          <w:rFonts w:eastAsia="Times New Roman" w:cs="Times New Roman"/>
          <w:szCs w:val="24"/>
        </w:rPr>
        <w:t>δηγία 91/271.</w:t>
      </w:r>
    </w:p>
    <w:p w14:paraId="615E68E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οικισμό του </w:t>
      </w:r>
      <w:proofErr w:type="spellStart"/>
      <w:r>
        <w:rPr>
          <w:rFonts w:eastAsia="Times New Roman" w:cs="Times New Roman"/>
          <w:szCs w:val="24"/>
        </w:rPr>
        <w:t>Λεβιδίου</w:t>
      </w:r>
      <w:proofErr w:type="spellEnd"/>
      <w:r>
        <w:rPr>
          <w:rFonts w:eastAsia="Times New Roman" w:cs="Times New Roman"/>
          <w:szCs w:val="24"/>
        </w:rPr>
        <w:t>, το τρίτο από τα έργα αυτά, δεν είναι επιλέξιμο στις δύο δράσεις του ΥΜΕΠΕΡΑΑ</w:t>
      </w:r>
      <w:r>
        <w:rPr>
          <w:rFonts w:eastAsia="Times New Roman" w:cs="Times New Roman"/>
          <w:szCs w:val="24"/>
        </w:rPr>
        <w:t>,</w:t>
      </w:r>
      <w:r>
        <w:rPr>
          <w:rFonts w:eastAsia="Times New Roman" w:cs="Times New Roman"/>
          <w:szCs w:val="24"/>
        </w:rPr>
        <w:t xml:space="preserve"> οι οποίες έχουν προκηρυχθεί μέχρι σήμερα. Θα ακολουθήσει και </w:t>
      </w:r>
      <w:r>
        <w:rPr>
          <w:rFonts w:eastAsia="Times New Roman" w:cs="Times New Roman"/>
          <w:szCs w:val="24"/>
        </w:rPr>
        <w:lastRenderedPageBreak/>
        <w:t>τρίτη δράση, στην οποία το συγκεκριμένο έ</w:t>
      </w:r>
      <w:r>
        <w:rPr>
          <w:rFonts w:eastAsia="Times New Roman" w:cs="Times New Roman"/>
          <w:szCs w:val="24"/>
        </w:rPr>
        <w:t>ργο θα μπορούσε να είναι επιλέξιμο. Επιτρέψτε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πω ειδικά για το συγκεκριμένο έργο ότι είναι ένα έργο</w:t>
      </w:r>
      <w:r>
        <w:rPr>
          <w:rFonts w:eastAsia="Times New Roman" w:cs="Times New Roman"/>
          <w:szCs w:val="24"/>
        </w:rPr>
        <w:t>,</w:t>
      </w:r>
      <w:r>
        <w:rPr>
          <w:rFonts w:eastAsia="Times New Roman" w:cs="Times New Roman"/>
          <w:szCs w:val="24"/>
        </w:rPr>
        <w:t xml:space="preserve"> το οποίο κάλλιστα θα μπορούσε να έχει ενταχθεί και στο Περιφερειακό Επιχειρησιακό Πρόγραμμα (ΠΕΠ) της Πελοποννήσου. Γνωρίζετε πάρα πολύ καλά </w:t>
      </w:r>
      <w:r>
        <w:rPr>
          <w:rFonts w:eastAsia="Times New Roman" w:cs="Times New Roman"/>
          <w:szCs w:val="24"/>
        </w:rPr>
        <w:t xml:space="preserve">ότι στη νέα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 xml:space="preserve">ερίοδο του ΕΣΠΑ έχουν εκχωρηθεί στις </w:t>
      </w:r>
      <w:r>
        <w:rPr>
          <w:rFonts w:eastAsia="Times New Roman" w:cs="Times New Roman"/>
          <w:szCs w:val="24"/>
        </w:rPr>
        <w:t>π</w:t>
      </w:r>
      <w:r>
        <w:rPr>
          <w:rFonts w:eastAsia="Times New Roman" w:cs="Times New Roman"/>
          <w:szCs w:val="24"/>
        </w:rPr>
        <w:t xml:space="preserve">εριφέρειες σημαντικοί πόροι για τις δράσεις επεξεργασίας λυμάτων. Συγκεκριμένα για την Περιφέρεια Πελοποννήσου έχουν εκχωρηθεί 17 εκατομμύρια ευρώ. </w:t>
      </w:r>
    </w:p>
    <w:p w14:paraId="615E68E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να αντιμετωπίσουμε μια κατάσταση που παραλάβαμε με υπέρογκες </w:t>
      </w:r>
      <w:proofErr w:type="spellStart"/>
      <w:r>
        <w:rPr>
          <w:rFonts w:eastAsia="Times New Roman" w:cs="Times New Roman"/>
          <w:szCs w:val="24"/>
        </w:rPr>
        <w:t>υπερδεσμεύσεις</w:t>
      </w:r>
      <w:proofErr w:type="spellEnd"/>
      <w:r>
        <w:rPr>
          <w:rFonts w:eastAsia="Times New Roman" w:cs="Times New Roman"/>
          <w:szCs w:val="24"/>
        </w:rPr>
        <w:t xml:space="preserve">, τις οποίες πρέπει να αντιμετωπίσουμε. Αυτά τα έργα είναι χαρακτηριστικές περιπτώσεις αυτών των </w:t>
      </w:r>
      <w:proofErr w:type="spellStart"/>
      <w:r>
        <w:rPr>
          <w:rFonts w:eastAsia="Times New Roman" w:cs="Times New Roman"/>
          <w:szCs w:val="24"/>
        </w:rPr>
        <w:t>υπερδεσμεύσεων</w:t>
      </w:r>
      <w:proofErr w:type="spellEnd"/>
      <w:r>
        <w:rPr>
          <w:rFonts w:eastAsia="Times New Roman" w:cs="Times New Roman"/>
          <w:szCs w:val="24"/>
        </w:rPr>
        <w:t xml:space="preserve"> και τα συγκεκριμένα είναι έργα τα οποία έχουν σκοπιμότ</w:t>
      </w:r>
      <w:r>
        <w:rPr>
          <w:rFonts w:eastAsia="Times New Roman" w:cs="Times New Roman"/>
          <w:szCs w:val="24"/>
        </w:rPr>
        <w:t xml:space="preserve">ητα. Πρόθεσή μας είναι να πραγματοποιηθούν και τα τρία αυτά έργα εντός της συγκεκριμένης </w:t>
      </w:r>
      <w:r>
        <w:rPr>
          <w:rFonts w:eastAsia="Times New Roman" w:cs="Times New Roman"/>
          <w:szCs w:val="24"/>
        </w:rPr>
        <w:t>π</w:t>
      </w:r>
      <w:r>
        <w:rPr>
          <w:rFonts w:eastAsia="Times New Roman" w:cs="Times New Roman"/>
          <w:szCs w:val="24"/>
        </w:rPr>
        <w:t xml:space="preserve">ρογραμματικής </w:t>
      </w:r>
      <w:r>
        <w:rPr>
          <w:rFonts w:eastAsia="Times New Roman" w:cs="Times New Roman"/>
          <w:szCs w:val="24"/>
        </w:rPr>
        <w:t>π</w:t>
      </w:r>
      <w:r>
        <w:rPr>
          <w:rFonts w:eastAsia="Times New Roman" w:cs="Times New Roman"/>
          <w:szCs w:val="24"/>
        </w:rPr>
        <w:t xml:space="preserve">εριόδου. Θα βρούμε τον τρόπο είτε από το ΥΜΕΠΕΡΑΑ, το </w:t>
      </w:r>
      <w:r>
        <w:rPr>
          <w:rFonts w:eastAsia="Times New Roman" w:cs="Times New Roman"/>
          <w:szCs w:val="24"/>
        </w:rPr>
        <w:t>τ</w:t>
      </w:r>
      <w:r>
        <w:rPr>
          <w:rFonts w:eastAsia="Times New Roman" w:cs="Times New Roman"/>
          <w:szCs w:val="24"/>
        </w:rPr>
        <w:t xml:space="preserve">ομεακό </w:t>
      </w:r>
      <w:r>
        <w:rPr>
          <w:rFonts w:eastAsia="Times New Roman" w:cs="Times New Roman"/>
          <w:szCs w:val="24"/>
        </w:rPr>
        <w:t>ε</w:t>
      </w:r>
      <w:r>
        <w:rPr>
          <w:rFonts w:eastAsia="Times New Roman" w:cs="Times New Roman"/>
          <w:szCs w:val="24"/>
        </w:rPr>
        <w:t xml:space="preserve">πιχειρησιακό </w:t>
      </w:r>
      <w:r>
        <w:rPr>
          <w:rFonts w:eastAsia="Times New Roman" w:cs="Times New Roman"/>
          <w:szCs w:val="24"/>
        </w:rPr>
        <w:t>π</w:t>
      </w:r>
      <w:r>
        <w:rPr>
          <w:rFonts w:eastAsia="Times New Roman" w:cs="Times New Roman"/>
          <w:szCs w:val="24"/>
        </w:rPr>
        <w:t xml:space="preserve">ρόγραμμα, είτε από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π</w:t>
      </w:r>
      <w:r>
        <w:rPr>
          <w:rFonts w:eastAsia="Times New Roman" w:cs="Times New Roman"/>
          <w:szCs w:val="24"/>
        </w:rPr>
        <w:t xml:space="preserve">ρόγραμμα, είτε από εθνικούς πόρους να </w:t>
      </w:r>
      <w:r>
        <w:rPr>
          <w:rFonts w:eastAsia="Times New Roman" w:cs="Times New Roman"/>
          <w:szCs w:val="24"/>
        </w:rPr>
        <w:t xml:space="preserve">υλοποιήσουμε αυτά τα τρία έργα. Αυτό όμως πρέπει να γίνει με σοβαρότητα και σχεδιασμό και όχι με «πυροτεχνήματα», όπως έγινε στο </w:t>
      </w:r>
      <w:r>
        <w:rPr>
          <w:rFonts w:eastAsia="Times New Roman" w:cs="Times New Roman"/>
          <w:szCs w:val="24"/>
        </w:rPr>
        <w:lastRenderedPageBreak/>
        <w:t>παρελθόν -θα μου επιτρέψετε να πω-, τα οποία δεν εξυπηρετούσαν ούτε την ορθή ενημέρωση των τοπικών κοινωνιών για τις χρηματοδοτ</w:t>
      </w:r>
      <w:r>
        <w:rPr>
          <w:rFonts w:eastAsia="Times New Roman" w:cs="Times New Roman"/>
          <w:szCs w:val="24"/>
        </w:rPr>
        <w:t xml:space="preserve">ικές δυνατότητες ούτε τελικά και την ίδια την υλοποίηση των σημαντικών αυτών έργων. </w:t>
      </w:r>
    </w:p>
    <w:p w14:paraId="615E68E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w:t>
      </w:r>
    </w:p>
    <w:p w14:paraId="615E68F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Κωνσταντινόπουλε, έχετε τον λόγο. </w:t>
      </w:r>
    </w:p>
    <w:p w14:paraId="615E68F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Τα έργα αυτά, όπως ξέρετε, έχουν -όπως εσείς οι </w:t>
      </w:r>
      <w:r>
        <w:rPr>
          <w:rFonts w:eastAsia="Times New Roman" w:cs="Times New Roman"/>
          <w:szCs w:val="24"/>
        </w:rPr>
        <w:t>ίδιοι λέτε και συμφωνούμε απόλυτα-…</w:t>
      </w:r>
    </w:p>
    <w:p w14:paraId="615E68F2"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ΑΛΕΞΑΝΔΡΟΣ ΧΑΡΙΤΣΗΣ (Αναπληρωτής Υπουργός Οικονομίας και Ανάπτυξης):</w:t>
      </w:r>
      <w:r w:rsidRPr="0003093F">
        <w:rPr>
          <w:rFonts w:eastAsia="Times New Roman"/>
          <w:b/>
          <w:color w:val="000000" w:themeColor="text1"/>
          <w:szCs w:val="24"/>
        </w:rPr>
        <w:t xml:space="preserve"> </w:t>
      </w:r>
      <w:r>
        <w:rPr>
          <w:rFonts w:eastAsia="Times New Roman"/>
          <w:color w:val="000000" w:themeColor="text1"/>
          <w:szCs w:val="24"/>
        </w:rPr>
        <w:t>…(</w:t>
      </w:r>
      <w:r>
        <w:rPr>
          <w:rFonts w:eastAsia="Times New Roman"/>
          <w:color w:val="000000" w:themeColor="text1"/>
          <w:szCs w:val="24"/>
        </w:rPr>
        <w:t>δ</w:t>
      </w:r>
      <w:r>
        <w:rPr>
          <w:rFonts w:eastAsia="Times New Roman"/>
          <w:color w:val="000000" w:themeColor="text1"/>
          <w:szCs w:val="24"/>
        </w:rPr>
        <w:t>εν ακούστηκε)</w:t>
      </w:r>
    </w:p>
    <w:p w14:paraId="615E68F3"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ΟΔΥΣΣΕΑΣ ΚΩΝΣΤΑΝΤΙΝΟΠΟΥΛΟΣ:</w:t>
      </w:r>
      <w:r>
        <w:rPr>
          <w:rFonts w:eastAsia="Times New Roman"/>
          <w:color w:val="000000" w:themeColor="text1"/>
          <w:szCs w:val="24"/>
        </w:rPr>
        <w:t xml:space="preserve"> Εσείς το λέτε και έτσι είναι η αλήθεια. Το γράφει ο κ. </w:t>
      </w:r>
      <w:proofErr w:type="spellStart"/>
      <w:r>
        <w:rPr>
          <w:rFonts w:eastAsia="Times New Roman"/>
          <w:color w:val="000000" w:themeColor="text1"/>
          <w:szCs w:val="24"/>
        </w:rPr>
        <w:t>Κορκολής</w:t>
      </w:r>
      <w:proofErr w:type="spellEnd"/>
      <w:r>
        <w:rPr>
          <w:rFonts w:eastAsia="Times New Roman"/>
          <w:color w:val="000000" w:themeColor="text1"/>
          <w:szCs w:val="24"/>
        </w:rPr>
        <w:t xml:space="preserve">. Εκτός εάν δεν συμφωνείτε με τον κ. </w:t>
      </w:r>
      <w:proofErr w:type="spellStart"/>
      <w:r>
        <w:rPr>
          <w:rFonts w:eastAsia="Times New Roman"/>
          <w:color w:val="000000" w:themeColor="text1"/>
          <w:szCs w:val="24"/>
        </w:rPr>
        <w:t>Κορκολ</w:t>
      </w:r>
      <w:r>
        <w:rPr>
          <w:rFonts w:eastAsia="Times New Roman"/>
          <w:color w:val="000000" w:themeColor="text1"/>
          <w:szCs w:val="24"/>
        </w:rPr>
        <w:t>ή</w:t>
      </w:r>
      <w:proofErr w:type="spellEnd"/>
      <w:r>
        <w:rPr>
          <w:rFonts w:eastAsia="Times New Roman"/>
          <w:color w:val="000000" w:themeColor="text1"/>
          <w:szCs w:val="24"/>
        </w:rPr>
        <w:t>.</w:t>
      </w:r>
    </w:p>
    <w:p w14:paraId="615E68F4"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Σας διαβάζω: «Το έργο…εντάχθηκε το 2014 στο εθνικό σκέλος του ΠΔΕ ως πράξη δυνητική προς ένταξη στο Επιχειρησιακό Πρόγραμμα του ΕΣΠΑ 2014</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2020, με στόχο την ωρίμανση του έργου» -πολύ σωστά, δηλαδή να μη χάνουμε χρόνο, </w:t>
      </w:r>
      <w:r>
        <w:rPr>
          <w:rFonts w:eastAsia="Times New Roman"/>
          <w:color w:val="000000" w:themeColor="text1"/>
          <w:szCs w:val="24"/>
        </w:rPr>
        <w:lastRenderedPageBreak/>
        <w:t>αυτή ήταν τότε η απόφαση των κυβε</w:t>
      </w:r>
      <w:r>
        <w:rPr>
          <w:rFonts w:eastAsia="Times New Roman"/>
          <w:color w:val="000000" w:themeColor="text1"/>
          <w:szCs w:val="24"/>
        </w:rPr>
        <w:t xml:space="preserve">ρνώντων, «υπό την προϋπόθεση ότι δεν θα ολοκληρωθεί η διαγωνιστική διαδικασία πριν την οριστική ένταξή του </w:t>
      </w:r>
      <w:proofErr w:type="spellStart"/>
      <w:r>
        <w:rPr>
          <w:rFonts w:eastAsia="Times New Roman"/>
          <w:color w:val="000000" w:themeColor="text1"/>
          <w:szCs w:val="24"/>
        </w:rPr>
        <w:t>κ</w:t>
      </w:r>
      <w:r>
        <w:rPr>
          <w:rFonts w:eastAsia="Times New Roman"/>
          <w:color w:val="000000" w:themeColor="text1"/>
          <w:szCs w:val="24"/>
        </w:rPr>
        <w:t>.</w:t>
      </w:r>
      <w:r>
        <w:rPr>
          <w:rFonts w:eastAsia="Times New Roman"/>
          <w:color w:val="000000" w:themeColor="text1"/>
          <w:szCs w:val="24"/>
        </w:rPr>
        <w:t>λπ</w:t>
      </w:r>
      <w:proofErr w:type="spellEnd"/>
      <w:r>
        <w:rPr>
          <w:rFonts w:eastAsia="Times New Roman"/>
          <w:color w:val="000000" w:themeColor="text1"/>
          <w:szCs w:val="24"/>
        </w:rPr>
        <w:t>…». Γιατί το βάζαμε αυτό και για αυτό υπογράψαμε; Για να μην -όπως το είπατε πριν, αλλά το λέω να το καταλαβαίνουμε όλοι- δημιουργούμε και βάζουμ</w:t>
      </w:r>
      <w:r>
        <w:rPr>
          <w:rFonts w:eastAsia="Times New Roman"/>
          <w:color w:val="000000" w:themeColor="text1"/>
          <w:szCs w:val="24"/>
        </w:rPr>
        <w:t>ε έργα στο ΕΣΠΑ. Λέει εδώ, δηλαδή, ότι δεν θα ολοκληρωθεί η διαγωνιστική διαδικασία πριν την οριστική του ένταξη στο επιχειρησιακό πρόγραμμα. Γιατί όταν κάνεις διαγωνιστική διαδικασία και το εντάσσεις, τότε σημαίνει ότι το έχεις βάλει μέσα. Εμείς είπαμε ότ</w:t>
      </w:r>
      <w:r>
        <w:rPr>
          <w:rFonts w:eastAsia="Times New Roman"/>
          <w:color w:val="000000" w:themeColor="text1"/>
          <w:szCs w:val="24"/>
        </w:rPr>
        <w:t>ι αυτό δεν θα προχωρήσει</w:t>
      </w:r>
      <w:r>
        <w:rPr>
          <w:rFonts w:eastAsia="Times New Roman"/>
          <w:color w:val="000000" w:themeColor="text1"/>
          <w:szCs w:val="24"/>
        </w:rPr>
        <w:t>,</w:t>
      </w:r>
      <w:r>
        <w:rPr>
          <w:rFonts w:eastAsia="Times New Roman"/>
          <w:color w:val="000000" w:themeColor="text1"/>
          <w:szCs w:val="24"/>
        </w:rPr>
        <w:t xml:space="preserve"> έως ότου το εντάξουμε. Αυτή είναι και η απάντησή σας. Εσείς σε δύο αποφάσεις, ο κ. </w:t>
      </w:r>
      <w:proofErr w:type="spellStart"/>
      <w:r>
        <w:rPr>
          <w:rFonts w:eastAsia="Times New Roman"/>
          <w:color w:val="000000" w:themeColor="text1"/>
          <w:szCs w:val="24"/>
        </w:rPr>
        <w:t>Κορκολής</w:t>
      </w:r>
      <w:proofErr w:type="spellEnd"/>
      <w:r>
        <w:rPr>
          <w:rFonts w:eastAsia="Times New Roman"/>
          <w:color w:val="000000" w:themeColor="text1"/>
          <w:szCs w:val="24"/>
        </w:rPr>
        <w:t xml:space="preserve"> συγκεκριμένα, -εγώ δεν ξέρω- και το 2016 και το 2017 μου απαντάει ότι αυτά τα έργα είναι τυπική διαδικασία της πρόσκλησης, υποβολής αξιολό</w:t>
      </w:r>
      <w:r>
        <w:rPr>
          <w:rFonts w:eastAsia="Times New Roman"/>
          <w:color w:val="000000" w:themeColor="text1"/>
          <w:szCs w:val="24"/>
        </w:rPr>
        <w:t xml:space="preserve">γησης, επιλογής και ένταξης των υποψηφίων έργων προς ένταξη στη νέα περίοδο. </w:t>
      </w:r>
    </w:p>
    <w:p w14:paraId="615E68F5"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Μπορώ να τα καταθέσω και τα τρία.</w:t>
      </w:r>
    </w:p>
    <w:p w14:paraId="615E68F6"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ο Βουλευτής κ. Οδυσσέας Κωνσταντινόπουλος καταθέτει για τα Πρακτικά τα προαναφερθέντα έγγραφα, τα οποία βρίσκονται </w:t>
      </w:r>
      <w:r>
        <w:rPr>
          <w:rFonts w:eastAsia="Times New Roman"/>
          <w:szCs w:val="24"/>
        </w:rPr>
        <w:t xml:space="preserve">στο αρχείο </w:t>
      </w:r>
      <w:r>
        <w:rPr>
          <w:rFonts w:eastAsia="Times New Roman"/>
          <w:szCs w:val="24"/>
        </w:rPr>
        <w:t>του Τμήματος Γραμματείας της Διεύθυνσης Στενογραφίας και Πρακτικών της Βουλής)</w:t>
      </w:r>
    </w:p>
    <w:p w14:paraId="615E68F7"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Αυτό μου απαντάτε εσείς.</w:t>
      </w:r>
    </w:p>
    <w:p w14:paraId="615E68F8"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ΑΛΕΞΑΝΔΡΟΣ ΧΑΡΙΤΣΗΣ (Αναπληρωτής Υπουργός Οικονομίας και Ανάπτυξης):</w:t>
      </w:r>
      <w:r>
        <w:rPr>
          <w:rFonts w:eastAsia="Times New Roman"/>
          <w:color w:val="000000" w:themeColor="text1"/>
          <w:szCs w:val="24"/>
        </w:rPr>
        <w:t xml:space="preserve"> Αυτό σας απάντησα και τώρα. Δεν το καταλάβατε;</w:t>
      </w:r>
    </w:p>
    <w:p w14:paraId="615E68F9"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ΟΔΥΣΣΕΑΣ ΚΩΝΣΤΑΝΤΙΝΟΠΟΥΛΟΣ:</w:t>
      </w:r>
      <w:r>
        <w:rPr>
          <w:rFonts w:eastAsia="Times New Roman"/>
          <w:color w:val="000000" w:themeColor="text1"/>
          <w:szCs w:val="24"/>
        </w:rPr>
        <w:t xml:space="preserve"> Τώρα. Πρ</w:t>
      </w:r>
      <w:r>
        <w:rPr>
          <w:rFonts w:eastAsia="Times New Roman"/>
          <w:color w:val="000000" w:themeColor="text1"/>
          <w:szCs w:val="24"/>
        </w:rPr>
        <w:t xml:space="preserve">ώτον, λοιπόν, δεν υπάρχει </w:t>
      </w:r>
      <w:proofErr w:type="spellStart"/>
      <w:r>
        <w:rPr>
          <w:rFonts w:eastAsia="Times New Roman"/>
          <w:color w:val="000000" w:themeColor="text1"/>
          <w:szCs w:val="24"/>
        </w:rPr>
        <w:t>υπερδέσμευση</w:t>
      </w:r>
      <w:proofErr w:type="spellEnd"/>
      <w:r>
        <w:rPr>
          <w:rFonts w:eastAsia="Times New Roman"/>
          <w:color w:val="000000" w:themeColor="text1"/>
          <w:szCs w:val="24"/>
        </w:rPr>
        <w:t xml:space="preserve">. Δεύτερον, υπάρχει ενδιαφέρον. Από ποια, λοιπόν, διαδικασία θα γίνει; Ή του ΥΜΕΠΕΡΑΑ ή του ΠΕΠ Πελοποννήσου. Πολύ σωστά. Άρα </w:t>
      </w:r>
      <w:proofErr w:type="spellStart"/>
      <w:r>
        <w:rPr>
          <w:rFonts w:eastAsia="Times New Roman"/>
          <w:color w:val="000000" w:themeColor="text1"/>
          <w:szCs w:val="24"/>
        </w:rPr>
        <w:t>υπερδέσμευση</w:t>
      </w:r>
      <w:proofErr w:type="spellEnd"/>
      <w:r>
        <w:rPr>
          <w:rFonts w:eastAsia="Times New Roman"/>
          <w:color w:val="000000" w:themeColor="text1"/>
          <w:szCs w:val="24"/>
        </w:rPr>
        <w:t xml:space="preserve"> δεν υπάρχει.</w:t>
      </w:r>
    </w:p>
    <w:p w14:paraId="615E68FA"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Δεύτερον, αν το ΠΕΠ Πελοποννήσου...Τα ΠΕΠ, όπως ξέρετε, κύριε Υπου</w:t>
      </w:r>
      <w:r>
        <w:rPr>
          <w:rFonts w:eastAsia="Times New Roman"/>
          <w:color w:val="000000" w:themeColor="text1"/>
          <w:szCs w:val="24"/>
        </w:rPr>
        <w:t xml:space="preserve">ργέ, τα διαχειρίζονται με αυτονομία. Όμως, πάντα υπήρχε το προηγούμενο χρονικό διάστημα, κατά την εξυγίανση των προγραμμάτων, συνεννόηση με τους </w:t>
      </w:r>
      <w:r>
        <w:rPr>
          <w:rFonts w:eastAsia="Times New Roman"/>
          <w:color w:val="000000" w:themeColor="text1"/>
          <w:szCs w:val="24"/>
        </w:rPr>
        <w:t>π</w:t>
      </w:r>
      <w:r>
        <w:rPr>
          <w:rFonts w:eastAsia="Times New Roman"/>
          <w:color w:val="000000" w:themeColor="text1"/>
          <w:szCs w:val="24"/>
        </w:rPr>
        <w:t>εριφερειάρχες, για να μπορούν να ενταχθούν κάποια έργα τα οποία είχαν και τη σκοπιμότητα, αλλά μπορούσαν και ν</w:t>
      </w:r>
      <w:r>
        <w:rPr>
          <w:rFonts w:eastAsia="Times New Roman"/>
          <w:color w:val="000000" w:themeColor="text1"/>
          <w:szCs w:val="24"/>
        </w:rPr>
        <w:t>α γίνουν ανάμεσα στις κεντρικές δράσεις και στο περιφερειακό. Αυτό είναι και μια δική σας διαδικασία, στην οποία εσείς πρέπει να προχωρήσετε.</w:t>
      </w:r>
    </w:p>
    <w:p w14:paraId="615E68FB"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Χαίρομαι, όμως, που στο τέλος καταλήγετε στο εξής: Είπατε αυτά που είπατε για τις τοπικές κοινωνίες και γνωρίζαμε </w:t>
      </w:r>
      <w:r>
        <w:rPr>
          <w:rFonts w:eastAsia="Times New Roman"/>
          <w:color w:val="000000" w:themeColor="text1"/>
          <w:szCs w:val="24"/>
        </w:rPr>
        <w:t xml:space="preserve">όλοι ποιες είναι από τις δύο χιλιάδες κατοίκους και πάνω και ποιες </w:t>
      </w:r>
      <w:r>
        <w:rPr>
          <w:rFonts w:eastAsia="Times New Roman"/>
          <w:color w:val="000000" w:themeColor="text1"/>
          <w:szCs w:val="24"/>
        </w:rPr>
        <w:lastRenderedPageBreak/>
        <w:t xml:space="preserve">κάτω από τους δύο χιλιάδες κατοίκους, γιατί πάλι απαντάει σε αυτά ο κ. </w:t>
      </w:r>
      <w:proofErr w:type="spellStart"/>
      <w:r>
        <w:rPr>
          <w:rFonts w:eastAsia="Times New Roman"/>
          <w:color w:val="000000" w:themeColor="text1"/>
          <w:szCs w:val="24"/>
        </w:rPr>
        <w:t>Κορκολής</w:t>
      </w:r>
      <w:proofErr w:type="spellEnd"/>
      <w:r>
        <w:rPr>
          <w:rFonts w:eastAsia="Times New Roman"/>
          <w:color w:val="000000" w:themeColor="text1"/>
          <w:szCs w:val="24"/>
        </w:rPr>
        <w:t>, εφόσον είναι ξεχωριστά για το κάθε έργο. Απαντάει τώρα. Δεν ξέρω γιατί δεν απαντούσε διαφορετικά τότε.</w:t>
      </w:r>
    </w:p>
    <w:p w14:paraId="615E68FC"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w:t>
      </w:r>
      <w:r>
        <w:rPr>
          <w:rFonts w:eastAsia="Times New Roman"/>
          <w:b/>
          <w:color w:val="000000" w:themeColor="text1"/>
          <w:szCs w:val="24"/>
        </w:rPr>
        <w:t>ΝΔΡΟΣ ΧΑΡΙΤΣΗΣ (Αναπληρωτής Υπουργός Οικονομίας και Ανάπτυξης):</w:t>
      </w:r>
      <w:r>
        <w:rPr>
          <w:rFonts w:eastAsia="Times New Roman"/>
          <w:color w:val="000000" w:themeColor="text1"/>
          <w:szCs w:val="24"/>
        </w:rPr>
        <w:t xml:space="preserve"> Πού είναι η διαφορά σας;</w:t>
      </w:r>
    </w:p>
    <w:p w14:paraId="615E68FD"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ΟΔΥΣΣΕΑΣ ΚΩΝΣΤΑΝΤΙΝΟΠΟΥΛΟΣ:</w:t>
      </w:r>
      <w:r>
        <w:rPr>
          <w:rFonts w:eastAsia="Times New Roman"/>
          <w:color w:val="000000" w:themeColor="text1"/>
          <w:szCs w:val="24"/>
        </w:rPr>
        <w:t xml:space="preserve"> Λέω το εξής: Όπως είπατε για τη β΄ φάση της τηλεθέρμανσης -και περιμένουμε τους πρώτους μήνες του ’17 να τ</w:t>
      </w:r>
      <w:r>
        <w:rPr>
          <w:rFonts w:eastAsia="Times New Roman"/>
          <w:color w:val="000000" w:themeColor="text1"/>
          <w:szCs w:val="24"/>
        </w:rPr>
        <w:t>α</w:t>
      </w:r>
      <w:r>
        <w:rPr>
          <w:rFonts w:eastAsia="Times New Roman"/>
          <w:color w:val="000000" w:themeColor="text1"/>
          <w:szCs w:val="24"/>
        </w:rPr>
        <w:t xml:space="preserve"> </w:t>
      </w:r>
      <w:r>
        <w:rPr>
          <w:rFonts w:eastAsia="Times New Roman"/>
          <w:color w:val="000000" w:themeColor="text1"/>
          <w:szCs w:val="24"/>
        </w:rPr>
        <w:t>εντάξετε</w:t>
      </w:r>
      <w:r>
        <w:rPr>
          <w:rFonts w:eastAsia="Times New Roman"/>
          <w:color w:val="000000" w:themeColor="text1"/>
          <w:szCs w:val="24"/>
        </w:rPr>
        <w:t>-, εγώ θα πάρω την καλή</w:t>
      </w:r>
      <w:r>
        <w:rPr>
          <w:rFonts w:eastAsia="Times New Roman"/>
          <w:color w:val="000000" w:themeColor="text1"/>
          <w:szCs w:val="24"/>
        </w:rPr>
        <w:t xml:space="preserve"> διάθεσή σας, που λέτε ότι αυτά τα έργα θέλετε και μπορείτε να τα προχωρήσετε, είτε μέσα από το ΥΜΕΠΕΡΑΑ είτε μέσω άλλων διαδικασιών που θα βρείτε εσείς. Εγώ χαίρομαι και κρατώ αυτό, που αυτό νομίζω ότι είναι σημαντικό για την περιοχή μου. Από εκεί και πέρ</w:t>
      </w:r>
      <w:r>
        <w:rPr>
          <w:rFonts w:eastAsia="Times New Roman"/>
          <w:color w:val="000000" w:themeColor="text1"/>
          <w:szCs w:val="24"/>
        </w:rPr>
        <w:t>α, για τα υπόλοιπα θα έχουμε το χρονικό διάστημα για να δούμε πώς εσείς και με ποιον τρόπο θα τα προχωρήσετε.</w:t>
      </w:r>
    </w:p>
    <w:p w14:paraId="615E68FE"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Σας ευχαριστώ πάρα πολύ.</w:t>
      </w:r>
    </w:p>
    <w:p w14:paraId="615E68FF"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Ορίστε, κύριε Υπουργέ, έχετε τον λόγο.</w:t>
      </w:r>
    </w:p>
    <w:p w14:paraId="615E6900" w14:textId="77777777" w:rsidR="00C719D1" w:rsidRDefault="007D146B">
      <w:pPr>
        <w:spacing w:after="0" w:line="600" w:lineRule="auto"/>
        <w:ind w:firstLine="720"/>
        <w:jc w:val="both"/>
        <w:rPr>
          <w:rFonts w:eastAsia="Times New Roman"/>
          <w:color w:val="000000" w:themeColor="text1"/>
          <w:szCs w:val="24"/>
        </w:rPr>
      </w:pPr>
      <w:r>
        <w:rPr>
          <w:rFonts w:eastAsia="Times New Roman"/>
          <w:b/>
          <w:color w:val="000000" w:themeColor="text1"/>
          <w:szCs w:val="24"/>
        </w:rPr>
        <w:t>ΑΛΕΞΑΝΔΡΟΣ ΧΑΡΙΤΣΗΣ (Αναπληρωτής Υπουργός Οικονομ</w:t>
      </w:r>
      <w:r>
        <w:rPr>
          <w:rFonts w:eastAsia="Times New Roman"/>
          <w:b/>
          <w:color w:val="000000" w:themeColor="text1"/>
          <w:szCs w:val="24"/>
        </w:rPr>
        <w:t>ίας και Ανάπτυξης):</w:t>
      </w:r>
      <w:r>
        <w:rPr>
          <w:rFonts w:eastAsia="Times New Roman"/>
          <w:color w:val="000000" w:themeColor="text1"/>
          <w:szCs w:val="24"/>
        </w:rPr>
        <w:t xml:space="preserve"> Ευχαριστώ, κύριε Πρόεδρε.</w:t>
      </w:r>
    </w:p>
    <w:p w14:paraId="615E6901"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Νομίζω ότι όταν συζητάμε, πρέπει να κάνουμε έναν ουσιαστικό διάλογο και όχι παράλληλους μονολόγους. Νομίζω ότι ήμουν πάρα πολύ σαφής στην αρχική μου τοποθέτηση.</w:t>
      </w:r>
    </w:p>
    <w:p w14:paraId="615E6902"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Αυτό που είπα είναι </w:t>
      </w:r>
      <w:r>
        <w:rPr>
          <w:rFonts w:eastAsia="Times New Roman"/>
          <w:color w:val="000000" w:themeColor="text1"/>
          <w:szCs w:val="24"/>
        </w:rPr>
        <w:t>ότι ό</w:t>
      </w:r>
      <w:r>
        <w:rPr>
          <w:rFonts w:eastAsia="Times New Roman"/>
          <w:color w:val="000000" w:themeColor="text1"/>
          <w:szCs w:val="24"/>
        </w:rPr>
        <w:t xml:space="preserve">ταν αυτά τα έργα -γιατί </w:t>
      </w:r>
      <w:r>
        <w:rPr>
          <w:rFonts w:eastAsia="Times New Roman"/>
          <w:color w:val="000000" w:themeColor="text1"/>
          <w:szCs w:val="24"/>
        </w:rPr>
        <w:t>έτσι παρουσιάζονται στην τοπική κοινωνία, βλέπουμε και τα δημοσιεύματα- λέτε ότι εντάχθηκαν το 2014 και δεν έχουν υλοποιηθεί από τότε, αυτό αποτελεί παραποίηση της πραγματικότητας. Δεν έχουν ενταχθεί τα έργα. Τα έργα μπορεί να έχουν ενταχθεί. Εφόσον δεν υπ</w:t>
      </w:r>
      <w:r>
        <w:rPr>
          <w:rFonts w:eastAsia="Times New Roman"/>
          <w:color w:val="000000" w:themeColor="text1"/>
          <w:szCs w:val="24"/>
        </w:rPr>
        <w:t xml:space="preserve">άρχει νομική δέσμευση για το συγκεκριμένο έργο, δεν υπάρχει έργο ουσιαστικά. Άρα να μη λέμε ότι εντάχθηκαν. Ποτέ δεν εντάχθηκαν τα έργα. Εντάχθηκαν </w:t>
      </w:r>
      <w:proofErr w:type="spellStart"/>
      <w:r>
        <w:rPr>
          <w:rFonts w:eastAsia="Times New Roman"/>
          <w:color w:val="000000" w:themeColor="text1"/>
          <w:szCs w:val="24"/>
        </w:rPr>
        <w:t>υπερδεσμεύσεις</w:t>
      </w:r>
      <w:proofErr w:type="spellEnd"/>
      <w:r>
        <w:rPr>
          <w:rFonts w:eastAsia="Times New Roman"/>
          <w:color w:val="000000" w:themeColor="text1"/>
          <w:szCs w:val="24"/>
        </w:rPr>
        <w:t xml:space="preserve"> και όντως υπήρχαν </w:t>
      </w:r>
      <w:proofErr w:type="spellStart"/>
      <w:r>
        <w:rPr>
          <w:rFonts w:eastAsia="Times New Roman"/>
          <w:color w:val="000000" w:themeColor="text1"/>
          <w:szCs w:val="24"/>
        </w:rPr>
        <w:t>υπερδεσμεύσεις</w:t>
      </w:r>
      <w:proofErr w:type="spellEnd"/>
      <w:r>
        <w:rPr>
          <w:rFonts w:eastAsia="Times New Roman"/>
          <w:color w:val="000000" w:themeColor="text1"/>
          <w:szCs w:val="24"/>
        </w:rPr>
        <w:t xml:space="preserve">, υπήρχαν υπέρογκες </w:t>
      </w:r>
      <w:proofErr w:type="spellStart"/>
      <w:r>
        <w:rPr>
          <w:rFonts w:eastAsia="Times New Roman"/>
          <w:color w:val="000000" w:themeColor="text1"/>
          <w:szCs w:val="24"/>
        </w:rPr>
        <w:t>υπερδεσμεύσεις</w:t>
      </w:r>
      <w:proofErr w:type="spellEnd"/>
      <w:r>
        <w:rPr>
          <w:rFonts w:eastAsia="Times New Roman"/>
          <w:color w:val="000000" w:themeColor="text1"/>
          <w:szCs w:val="24"/>
        </w:rPr>
        <w:t xml:space="preserve"> στις αρχές του 2015 –το γν</w:t>
      </w:r>
      <w:r>
        <w:rPr>
          <w:rFonts w:eastAsia="Times New Roman"/>
          <w:color w:val="000000" w:themeColor="text1"/>
          <w:szCs w:val="24"/>
        </w:rPr>
        <w:t>ωρίζετε πάρα πολύ καλά- στα έργα του νέου ΕΣΠΑ, τα οποία προγράμματα προσπαθήσαμε να εξυγιάνουμε.</w:t>
      </w:r>
    </w:p>
    <w:p w14:paraId="615E6903"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Σας είπα ότι για τα δύο από τα τρία έργα υπάρχει ζήτημα </w:t>
      </w:r>
      <w:proofErr w:type="spellStart"/>
      <w:r>
        <w:rPr>
          <w:rFonts w:eastAsia="Times New Roman"/>
          <w:color w:val="000000" w:themeColor="text1"/>
          <w:szCs w:val="24"/>
        </w:rPr>
        <w:t>επιλεξιμότητας</w:t>
      </w:r>
      <w:proofErr w:type="spellEnd"/>
      <w:r>
        <w:rPr>
          <w:rFonts w:eastAsia="Times New Roman"/>
          <w:color w:val="000000" w:themeColor="text1"/>
          <w:szCs w:val="24"/>
        </w:rPr>
        <w:t>, επειδή ακριβώς δεν ανήκουν στην κατηγορία των έργων τα οποία έχουν προτεραιότητα σε αυ</w:t>
      </w:r>
      <w:r>
        <w:rPr>
          <w:rFonts w:eastAsia="Times New Roman"/>
          <w:color w:val="000000" w:themeColor="text1"/>
          <w:szCs w:val="24"/>
        </w:rPr>
        <w:t xml:space="preserve">τή την προγραμματική περίοδο, έργα τα οποία θα έπρεπε να έχουν υλοποιηθεί εδώ και πάρα πολλά χρόνια -δυστυχώς δεν υλοποιήθηκαν ποτέ- της </w:t>
      </w:r>
      <w:r>
        <w:rPr>
          <w:rFonts w:eastAsia="Times New Roman"/>
          <w:color w:val="000000" w:themeColor="text1"/>
          <w:szCs w:val="24"/>
        </w:rPr>
        <w:lastRenderedPageBreak/>
        <w:t>κατηγορίας Γ΄, για τα οποία πληρώνουμε πρόστιμα. Πρώτη προτεραιότητα σε αυτή τη νέα προγραμματική περίοδο, λοιπόν, είνα</w:t>
      </w:r>
      <w:r>
        <w:rPr>
          <w:rFonts w:eastAsia="Times New Roman"/>
          <w:color w:val="000000" w:themeColor="text1"/>
          <w:szCs w:val="24"/>
        </w:rPr>
        <w:t>ι τα έργα για τα οποία η χώρα πληρώνει, σήμερα ακόμα που μιλάμε, πρόστιμα. Άρα τα δύο έργα δεν εμπίπτουν σε αυτή την κατηγορία και δεν μπορούσαν να είναι επιλέξιμα στις δράσεις του ΥΜΕΠΕΡΑΑ.</w:t>
      </w:r>
    </w:p>
    <w:p w14:paraId="615E6904"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Θα μπορέσουμε, βεβαίως, εφόσον καλύψουμε όλες αυτές τις εκκρεμότη</w:t>
      </w:r>
      <w:r>
        <w:rPr>
          <w:rFonts w:eastAsia="Times New Roman"/>
          <w:color w:val="000000" w:themeColor="text1"/>
          <w:szCs w:val="24"/>
        </w:rPr>
        <w:t>τες του παρελθόντος και κλείσουμε την κατηγορία Γ΄, να δούμε νέες προσκλήσεις, οι οποίες θα αφορούν και έργα όπως αυτά τα δύο τα οποία συζητάμε, τα οποία δεν είναι κατηγορίας Γ΄ και εκεί θα μπορέσουν ενδεχομένως και τα συγκεκριμένα έργα να είναι επιλέξιμα.</w:t>
      </w:r>
    </w:p>
    <w:p w14:paraId="615E6905"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Όπως γνωρίζετε πάρα πολύ καλά, η διαδικασία είναι πάρα πολύ σαφής. Με την αίτηση η οποία γίνεται και με τη διαδικασία της αξιολόγησης όλων των προγραμμάτων κάποιες προκρίνονται και κάποιες όχι.</w:t>
      </w:r>
    </w:p>
    <w:p w14:paraId="615E6906" w14:textId="77777777" w:rsidR="00C719D1" w:rsidRDefault="007D146B">
      <w:pPr>
        <w:spacing w:after="0" w:line="600" w:lineRule="auto"/>
        <w:ind w:firstLine="720"/>
        <w:jc w:val="both"/>
        <w:rPr>
          <w:rFonts w:eastAsia="Times New Roman"/>
          <w:szCs w:val="24"/>
        </w:rPr>
      </w:pPr>
      <w:r>
        <w:rPr>
          <w:rFonts w:eastAsia="Times New Roman"/>
          <w:szCs w:val="24"/>
        </w:rPr>
        <w:t xml:space="preserve">Κατά τη γνώμη μας -και αυτό είναι μια μεθοδολογία, την οποία </w:t>
      </w:r>
      <w:r>
        <w:rPr>
          <w:rFonts w:eastAsia="Times New Roman"/>
          <w:szCs w:val="24"/>
        </w:rPr>
        <w:t xml:space="preserve">ακολουθούμε σε όλα τα προγράμματα-, τρία είναι τα βασικά κριτήρια: η σκοπιμότητα των έργων, η ωριμότητα των έργων –γι’ αυτό μιλήσαμε πριν για το κατά πόσον τα συγκεκριμένα έργα </w:t>
      </w:r>
      <w:r>
        <w:rPr>
          <w:rFonts w:eastAsia="Times New Roman"/>
          <w:szCs w:val="24"/>
        </w:rPr>
        <w:lastRenderedPageBreak/>
        <w:t xml:space="preserve">είναι ώριμα για να υλοποιηθούν- και βεβαίως, η χρηματοδοτική δυνατότητα από τα </w:t>
      </w:r>
      <w:r>
        <w:rPr>
          <w:rFonts w:eastAsia="Times New Roman"/>
          <w:szCs w:val="24"/>
        </w:rPr>
        <w:t xml:space="preserve">προγράμματα, για να υλοποιήσουμε αυτά τα έργα. </w:t>
      </w:r>
    </w:p>
    <w:p w14:paraId="615E6907" w14:textId="77777777" w:rsidR="00C719D1" w:rsidRDefault="007D146B">
      <w:pPr>
        <w:spacing w:after="0" w:line="600" w:lineRule="auto"/>
        <w:ind w:firstLine="720"/>
        <w:jc w:val="both"/>
        <w:rPr>
          <w:rFonts w:eastAsia="Times New Roman"/>
          <w:szCs w:val="24"/>
        </w:rPr>
      </w:pPr>
      <w:r>
        <w:rPr>
          <w:rFonts w:eastAsia="Times New Roman"/>
          <w:szCs w:val="24"/>
        </w:rPr>
        <w:t xml:space="preserve">Επαναλαμβάνω αυτό που είπα και στην </w:t>
      </w:r>
      <w:proofErr w:type="spellStart"/>
      <w:r>
        <w:rPr>
          <w:rFonts w:eastAsia="Times New Roman"/>
          <w:szCs w:val="24"/>
        </w:rPr>
        <w:t>πρωτολογία</w:t>
      </w:r>
      <w:proofErr w:type="spellEnd"/>
      <w:r>
        <w:rPr>
          <w:rFonts w:eastAsia="Times New Roman"/>
          <w:szCs w:val="24"/>
        </w:rPr>
        <w:t xml:space="preserve"> μου: και τα τρία έργα είναι σημαντικά και για τα τρία έργα θα πρέπει να βρεθεί τρόπος χρηματοδότησης, έτσι ώστε να υλοποιηθούν εντός της τρέχουσας προγραμματικής</w:t>
      </w:r>
      <w:r>
        <w:rPr>
          <w:rFonts w:eastAsia="Times New Roman"/>
          <w:szCs w:val="24"/>
        </w:rPr>
        <w:t xml:space="preserve"> περιόδου. Αυτό, όμως, δεν μπορεί να γίνει με κάποιο μαγικό τρόπο από προγράμματα τα οποία είναι ήδη </w:t>
      </w:r>
      <w:proofErr w:type="spellStart"/>
      <w:r>
        <w:rPr>
          <w:rFonts w:eastAsia="Times New Roman"/>
          <w:szCs w:val="24"/>
        </w:rPr>
        <w:t>υπερδεσμευμένα</w:t>
      </w:r>
      <w:proofErr w:type="spellEnd"/>
      <w:r>
        <w:rPr>
          <w:rFonts w:eastAsia="Times New Roman"/>
          <w:szCs w:val="24"/>
        </w:rPr>
        <w:t xml:space="preserve"> για την νέα περίοδο. Αυτό θα πρέπει να γίνει σε συνεργασία και με την </w:t>
      </w:r>
      <w:r>
        <w:rPr>
          <w:rFonts w:eastAsia="Times New Roman"/>
          <w:szCs w:val="24"/>
        </w:rPr>
        <w:t>π</w:t>
      </w:r>
      <w:r>
        <w:rPr>
          <w:rFonts w:eastAsia="Times New Roman"/>
          <w:szCs w:val="24"/>
        </w:rPr>
        <w:t xml:space="preserve">εριφέρεια, με το </w:t>
      </w:r>
      <w:r>
        <w:rPr>
          <w:rFonts w:eastAsia="Times New Roman"/>
          <w:szCs w:val="24"/>
        </w:rPr>
        <w:t>π</w:t>
      </w:r>
      <w:r>
        <w:rPr>
          <w:rFonts w:eastAsia="Times New Roman"/>
          <w:szCs w:val="24"/>
        </w:rPr>
        <w:t xml:space="preserve">εριφερειακό </w:t>
      </w:r>
      <w:r>
        <w:rPr>
          <w:rFonts w:eastAsia="Times New Roman"/>
          <w:szCs w:val="24"/>
        </w:rPr>
        <w:t>ε</w:t>
      </w:r>
      <w:r>
        <w:rPr>
          <w:rFonts w:eastAsia="Times New Roman"/>
          <w:szCs w:val="24"/>
        </w:rPr>
        <w:t xml:space="preserve">πιχειρησιακό </w:t>
      </w:r>
      <w:r>
        <w:rPr>
          <w:rFonts w:eastAsia="Times New Roman"/>
          <w:szCs w:val="24"/>
        </w:rPr>
        <w:t>π</w:t>
      </w:r>
      <w:r>
        <w:rPr>
          <w:rFonts w:eastAsia="Times New Roman"/>
          <w:szCs w:val="24"/>
        </w:rPr>
        <w:t xml:space="preserve">ρόγραμμα, το οποίο έχει </w:t>
      </w:r>
      <w:r>
        <w:rPr>
          <w:rFonts w:eastAsia="Times New Roman"/>
          <w:szCs w:val="24"/>
        </w:rPr>
        <w:t xml:space="preserve">αντίστοιχους πόρους -σας είπα και στην </w:t>
      </w:r>
      <w:proofErr w:type="spellStart"/>
      <w:r>
        <w:rPr>
          <w:rFonts w:eastAsia="Times New Roman"/>
          <w:szCs w:val="24"/>
        </w:rPr>
        <w:t>πρωτολογία</w:t>
      </w:r>
      <w:proofErr w:type="spellEnd"/>
      <w:r>
        <w:rPr>
          <w:rFonts w:eastAsia="Times New Roman"/>
          <w:szCs w:val="24"/>
        </w:rPr>
        <w:t xml:space="preserve"> μου-, δεσμευμένους για τέτοιου τύπου έργα και βεβαίως, με τους εθνικούς πόρους τους οποίους έχουμε στη διάθεσή μας και οι οποίοι για πρώτη φορά από φέτος και στο εξής θα είναι αυξημένοι, σε σχέση με όλη την</w:t>
      </w:r>
      <w:r>
        <w:rPr>
          <w:rFonts w:eastAsia="Times New Roman"/>
          <w:szCs w:val="24"/>
        </w:rPr>
        <w:t xml:space="preserve"> προηγούμενη δεκαετία.</w:t>
      </w:r>
    </w:p>
    <w:p w14:paraId="615E6908" w14:textId="77777777" w:rsidR="00C719D1" w:rsidRDefault="007D146B">
      <w:pPr>
        <w:spacing w:after="0" w:line="600" w:lineRule="auto"/>
        <w:ind w:firstLine="720"/>
        <w:jc w:val="both"/>
        <w:rPr>
          <w:rFonts w:eastAsia="Times New Roman"/>
          <w:szCs w:val="24"/>
        </w:rPr>
      </w:pPr>
      <w:r>
        <w:rPr>
          <w:rFonts w:eastAsia="Times New Roman"/>
          <w:szCs w:val="24"/>
        </w:rPr>
        <w:t>Σας ευχαριστώ.</w:t>
      </w:r>
    </w:p>
    <w:p w14:paraId="615E6909" w14:textId="77777777" w:rsidR="00C719D1" w:rsidRDefault="007D146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Για να σας απεγκλωβίσουμε, όταν λέτε «τρέχουσα προγραμματική περίοδος» τι εννοείτε χρονικά, συγκεκριμένα;</w:t>
      </w:r>
    </w:p>
    <w:p w14:paraId="615E690A"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Τρέχουσα προγραμματική περίοδος από το 2014 έως το 2020. Η προγραμματική περίοδος του ΕΣΠΑ είναι μέχρι το 2020.</w:t>
      </w:r>
    </w:p>
    <w:p w14:paraId="615E690B"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Άρα μέχρι το 2020 θα έχουν γίνει τα έργα.</w:t>
      </w:r>
    </w:p>
    <w:p w14:paraId="615E690C" w14:textId="77777777" w:rsidR="00C719D1" w:rsidRDefault="007D146B">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Μέχρι το 2020 είναι η τρέχουσα προγραμματική περίοδος.</w:t>
      </w:r>
    </w:p>
    <w:p w14:paraId="615E690D"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έχουν γίνει τα έργα.</w:t>
      </w:r>
      <w:r>
        <w:rPr>
          <w:rFonts w:eastAsia="Times New Roman"/>
          <w:b/>
          <w:szCs w:val="24"/>
        </w:rPr>
        <w:t xml:space="preserve"> </w:t>
      </w:r>
      <w:r>
        <w:rPr>
          <w:rFonts w:eastAsia="Times New Roman"/>
          <w:szCs w:val="24"/>
        </w:rPr>
        <w:t xml:space="preserve">Μάλιστα. </w:t>
      </w:r>
    </w:p>
    <w:p w14:paraId="615E690E" w14:textId="77777777" w:rsidR="00C719D1" w:rsidRDefault="007D146B">
      <w:pPr>
        <w:spacing w:after="0" w:line="600" w:lineRule="auto"/>
        <w:ind w:firstLine="720"/>
        <w:jc w:val="both"/>
        <w:rPr>
          <w:rFonts w:eastAsia="Times New Roman"/>
          <w:szCs w:val="24"/>
        </w:rPr>
      </w:pPr>
      <w:r>
        <w:rPr>
          <w:rFonts w:eastAsia="Times New Roman"/>
          <w:szCs w:val="24"/>
        </w:rPr>
        <w:t>Σας ευχαριστούμε πολύ, κύριε Υπουργέ.</w:t>
      </w:r>
    </w:p>
    <w:p w14:paraId="615E690F" w14:textId="77777777" w:rsidR="00C719D1" w:rsidRDefault="007D146B">
      <w:pPr>
        <w:spacing w:after="0" w:line="600" w:lineRule="auto"/>
        <w:ind w:firstLine="720"/>
        <w:jc w:val="both"/>
        <w:rPr>
          <w:rFonts w:eastAsia="Times New Roman"/>
          <w:szCs w:val="24"/>
        </w:rPr>
      </w:pPr>
      <w:r>
        <w:rPr>
          <w:rFonts w:eastAsia="Times New Roman"/>
          <w:szCs w:val="24"/>
        </w:rPr>
        <w:t xml:space="preserve">Θα συζητηθεί η τρίτη με αριθμό 2746/20-1-2017 ερώτηση </w:t>
      </w:r>
      <w:r>
        <w:rPr>
          <w:rFonts w:eastAsia="Times New Roman"/>
          <w:szCs w:val="24"/>
        </w:rPr>
        <w:t>-</w:t>
      </w:r>
      <w:r>
        <w:rPr>
          <w:rFonts w:eastAsia="Times New Roman"/>
          <w:szCs w:val="24"/>
        </w:rPr>
        <w:t>του κύκλου των αναφορών</w:t>
      </w:r>
      <w:r>
        <w:rPr>
          <w:rFonts w:eastAsia="Times New Roman"/>
          <w:szCs w:val="24"/>
        </w:rPr>
        <w:t xml:space="preserve"> και </w:t>
      </w:r>
      <w:r>
        <w:rPr>
          <w:rFonts w:eastAsia="Times New Roman"/>
          <w:szCs w:val="24"/>
        </w:rPr>
        <w:t>ερωτήσεων</w:t>
      </w:r>
      <w:r>
        <w:rPr>
          <w:rFonts w:eastAsia="Times New Roman"/>
          <w:szCs w:val="24"/>
        </w:rPr>
        <w:t>-</w:t>
      </w:r>
      <w:r>
        <w:rPr>
          <w:rFonts w:eastAsia="Times New Roman"/>
          <w:szCs w:val="24"/>
        </w:rPr>
        <w:t xml:space="preserve"> τ</w:t>
      </w:r>
      <w:r>
        <w:rPr>
          <w:rFonts w:eastAsia="Times New Roman"/>
          <w:szCs w:val="24"/>
        </w:rPr>
        <w:t xml:space="preserve">ου </w:t>
      </w:r>
      <w:r>
        <w:rPr>
          <w:rFonts w:eastAsia="Times New Roman"/>
          <w:szCs w:val="24"/>
        </w:rPr>
        <w:t xml:space="preserve">Ανεξάρτητου </w:t>
      </w:r>
      <w:r>
        <w:rPr>
          <w:rFonts w:eastAsia="Times New Roman"/>
          <w:szCs w:val="24"/>
        </w:rPr>
        <w:t xml:space="preserve">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Υπουργό </w:t>
      </w:r>
      <w:r>
        <w:rPr>
          <w:rFonts w:eastAsia="Times New Roman"/>
          <w:bCs/>
          <w:szCs w:val="24"/>
        </w:rPr>
        <w:t>Εθνικής Άμυνας,</w:t>
      </w:r>
      <w:r>
        <w:rPr>
          <w:rFonts w:eastAsia="Times New Roman"/>
          <w:b/>
          <w:bCs/>
          <w:szCs w:val="24"/>
        </w:rPr>
        <w:t xml:space="preserve"> </w:t>
      </w:r>
      <w:r>
        <w:rPr>
          <w:rFonts w:eastAsia="Times New Roman"/>
          <w:szCs w:val="24"/>
        </w:rPr>
        <w:t xml:space="preserve">σχετικά με την απαξίωση των Ελληνικών Αμυντικών Συστημάτων (ΕΑΣ) με την παραχώρηση της καταστροφής παλαιών </w:t>
      </w:r>
      <w:proofErr w:type="spellStart"/>
      <w:r>
        <w:rPr>
          <w:rFonts w:eastAsia="Times New Roman"/>
          <w:szCs w:val="24"/>
        </w:rPr>
        <w:t>πυρομαχικών</w:t>
      </w:r>
      <w:proofErr w:type="spellEnd"/>
      <w:r>
        <w:rPr>
          <w:rFonts w:eastAsia="Times New Roman"/>
          <w:szCs w:val="24"/>
        </w:rPr>
        <w:t xml:space="preserve"> σε ιδιώτη.</w:t>
      </w:r>
    </w:p>
    <w:p w14:paraId="615E6910" w14:textId="77777777" w:rsidR="00C719D1" w:rsidRDefault="007D146B">
      <w:pPr>
        <w:spacing w:after="0" w:line="600" w:lineRule="auto"/>
        <w:ind w:firstLine="720"/>
        <w:jc w:val="both"/>
        <w:rPr>
          <w:rFonts w:eastAsia="Times New Roman"/>
          <w:szCs w:val="24"/>
        </w:rPr>
      </w:pPr>
      <w:r>
        <w:rPr>
          <w:rFonts w:eastAsia="Times New Roman"/>
          <w:szCs w:val="24"/>
        </w:rPr>
        <w:lastRenderedPageBreak/>
        <w:t>Όπως σε είδα και εισέβαλες, αγαπητέ Χάρη</w:t>
      </w:r>
      <w:r>
        <w:rPr>
          <w:rFonts w:eastAsia="Times New Roman"/>
          <w:szCs w:val="24"/>
        </w:rPr>
        <w:t xml:space="preserve">, στη Βουλή με το σακίδιο στον ώμο, νόμιζα ότι ήλθε ο </w:t>
      </w:r>
      <w:proofErr w:type="spellStart"/>
      <w:r>
        <w:rPr>
          <w:rFonts w:eastAsia="Times New Roman"/>
          <w:szCs w:val="24"/>
        </w:rPr>
        <w:t>Τσακαλώτος</w:t>
      </w:r>
      <w:proofErr w:type="spellEnd"/>
      <w:r>
        <w:rPr>
          <w:rFonts w:eastAsia="Times New Roman"/>
          <w:szCs w:val="24"/>
        </w:rPr>
        <w:t xml:space="preserve"> από τις Βρυξέλλες.</w:t>
      </w:r>
    </w:p>
    <w:p w14:paraId="615E6911" w14:textId="77777777" w:rsidR="00C719D1" w:rsidRDefault="007D146B">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Δεν μπορεί να με μπερδεύετε με τον κ. </w:t>
      </w:r>
      <w:proofErr w:type="spellStart"/>
      <w:r>
        <w:rPr>
          <w:rFonts w:eastAsia="Times New Roman"/>
          <w:szCs w:val="24"/>
        </w:rPr>
        <w:t>Τσακαλώτο</w:t>
      </w:r>
      <w:proofErr w:type="spellEnd"/>
      <w:r>
        <w:rPr>
          <w:rFonts w:eastAsia="Times New Roman"/>
          <w:szCs w:val="24"/>
        </w:rPr>
        <w:t>, κύριε Πρόεδρε!</w:t>
      </w:r>
    </w:p>
    <w:p w14:paraId="615E6912"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απαντήσει ο ευρισκόμενος εδώ από τις πεντέμισ</w:t>
      </w:r>
      <w:r>
        <w:rPr>
          <w:rFonts w:eastAsia="Times New Roman"/>
          <w:szCs w:val="24"/>
        </w:rPr>
        <w:t>ι η ώρα Αναπληρωτής Υπουργός Εθνικής Άμυνας κ. Δημήτριος Βίτσας.</w:t>
      </w:r>
    </w:p>
    <w:p w14:paraId="615E6913" w14:textId="77777777" w:rsidR="00C719D1" w:rsidRDefault="007D146B">
      <w:pPr>
        <w:spacing w:after="0" w:line="600" w:lineRule="auto"/>
        <w:ind w:firstLine="720"/>
        <w:jc w:val="both"/>
        <w:rPr>
          <w:rFonts w:eastAsia="Times New Roman"/>
          <w:szCs w:val="24"/>
        </w:rPr>
      </w:pPr>
      <w:r>
        <w:rPr>
          <w:rFonts w:eastAsia="Times New Roman"/>
          <w:szCs w:val="24"/>
        </w:rPr>
        <w:t>Κύριε Θεοχάρη, έχετε τον λόγο.</w:t>
      </w:r>
    </w:p>
    <w:p w14:paraId="615E6914" w14:textId="77777777" w:rsidR="00C719D1" w:rsidRDefault="007D146B">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Ζητώ συγγνώμη από τον Υπουργό. Είχαμε πει </w:t>
      </w:r>
      <w:proofErr w:type="spellStart"/>
      <w:r>
        <w:rPr>
          <w:rFonts w:eastAsia="Times New Roman"/>
          <w:szCs w:val="24"/>
        </w:rPr>
        <w:t>εξίμισι</w:t>
      </w:r>
      <w:proofErr w:type="spellEnd"/>
      <w:r>
        <w:rPr>
          <w:rFonts w:eastAsia="Times New Roman"/>
          <w:szCs w:val="24"/>
        </w:rPr>
        <w:t>.</w:t>
      </w:r>
    </w:p>
    <w:p w14:paraId="615E6915"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ούτως ή άλλως η σειρά είναι αυτή. Εγώ το λέω</w:t>
      </w:r>
      <w:r>
        <w:rPr>
          <w:rFonts w:eastAsia="Times New Roman"/>
          <w:szCs w:val="24"/>
        </w:rPr>
        <w:t xml:space="preserve"> για τον Υπουργό, που ήταν συνεπής.</w:t>
      </w:r>
    </w:p>
    <w:p w14:paraId="615E6916" w14:textId="77777777" w:rsidR="00C719D1" w:rsidRDefault="007D146B">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Τον ευχαριστώ πάντως για την ευαισθησία που έδειξε να απαντήσει σε αυτή την ερώτηση.</w:t>
      </w:r>
    </w:p>
    <w:p w14:paraId="615E6917" w14:textId="77777777" w:rsidR="00C719D1" w:rsidRDefault="007D146B">
      <w:pPr>
        <w:spacing w:after="0" w:line="600" w:lineRule="auto"/>
        <w:ind w:firstLine="720"/>
        <w:jc w:val="both"/>
        <w:rPr>
          <w:rFonts w:eastAsia="Times New Roman"/>
          <w:szCs w:val="24"/>
        </w:rPr>
      </w:pPr>
      <w:r>
        <w:rPr>
          <w:rFonts w:eastAsia="Times New Roman"/>
          <w:szCs w:val="24"/>
        </w:rPr>
        <w:t>Κύριε Υπουργέ, με τη σημερινή επίκαιρη ερώτηση επανέρχομαι σε ένα ζήτημα, το οποίο ξέρετε πολύ καλά εσείς, τ</w:t>
      </w:r>
      <w:r>
        <w:rPr>
          <w:rFonts w:eastAsia="Times New Roman"/>
          <w:szCs w:val="24"/>
        </w:rPr>
        <w:t xml:space="preserve">ο ζήτημα της συστηματικής απαξίωσης εκ μέρους του Υπουργείου </w:t>
      </w:r>
      <w:r>
        <w:rPr>
          <w:rFonts w:eastAsia="Times New Roman"/>
          <w:szCs w:val="24"/>
        </w:rPr>
        <w:lastRenderedPageBreak/>
        <w:t xml:space="preserve">σας, των Ελληνικών Αμυντικών Συστημάτων με την παραχώρηση της καταστροφής παλαιών </w:t>
      </w:r>
      <w:proofErr w:type="spellStart"/>
      <w:r>
        <w:rPr>
          <w:rFonts w:eastAsia="Times New Roman"/>
          <w:szCs w:val="24"/>
        </w:rPr>
        <w:t>πυρομαχικών</w:t>
      </w:r>
      <w:proofErr w:type="spellEnd"/>
      <w:r>
        <w:rPr>
          <w:rFonts w:eastAsia="Times New Roman"/>
          <w:szCs w:val="24"/>
        </w:rPr>
        <w:t xml:space="preserve"> σε ιδιώτη.</w:t>
      </w:r>
    </w:p>
    <w:p w14:paraId="615E6918" w14:textId="77777777" w:rsidR="00C719D1" w:rsidRDefault="007D146B">
      <w:pPr>
        <w:spacing w:after="0" w:line="600" w:lineRule="auto"/>
        <w:ind w:firstLine="720"/>
        <w:jc w:val="both"/>
        <w:rPr>
          <w:rFonts w:eastAsia="Times New Roman"/>
          <w:szCs w:val="24"/>
        </w:rPr>
      </w:pPr>
      <w:r>
        <w:rPr>
          <w:rFonts w:eastAsia="Times New Roman"/>
          <w:szCs w:val="24"/>
        </w:rPr>
        <w:t xml:space="preserve">Τα ΕΑΣ, όπως εσείς γνωρίζετε -γιατί έχετε παρακολουθήσει το θέμα-, για περισσότερα από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σαράντα χρόνια σχεδιάζουν, αναπτύσσουν, κατασκευάζουν και προμηθεύουν με νατοϊκού τύπου όπλα, οπλικά συστήματα και </w:t>
      </w:r>
      <w:proofErr w:type="spellStart"/>
      <w:r>
        <w:rPr>
          <w:rFonts w:eastAsia="Times New Roman"/>
          <w:szCs w:val="24"/>
        </w:rPr>
        <w:t>πυρομαχικά</w:t>
      </w:r>
      <w:proofErr w:type="spellEnd"/>
      <w:r>
        <w:rPr>
          <w:rFonts w:eastAsia="Times New Roman"/>
          <w:szCs w:val="24"/>
        </w:rPr>
        <w:t xml:space="preserve"> τις Ελληνικές Ένοπλες Δυνάμεις, αποτελώντας την κορωνίδα της ελληνικής αμυντικής βιομηχανίας.</w:t>
      </w:r>
    </w:p>
    <w:p w14:paraId="615E6919" w14:textId="77777777" w:rsidR="00C719D1" w:rsidRDefault="007D146B">
      <w:pPr>
        <w:spacing w:after="0" w:line="600" w:lineRule="auto"/>
        <w:ind w:firstLine="720"/>
        <w:jc w:val="both"/>
        <w:rPr>
          <w:rFonts w:eastAsia="Times New Roman"/>
          <w:szCs w:val="24"/>
        </w:rPr>
      </w:pPr>
      <w:r>
        <w:rPr>
          <w:rFonts w:eastAsia="Times New Roman"/>
          <w:szCs w:val="24"/>
        </w:rPr>
        <w:t xml:space="preserve">Παρά τις αρχικές εξαγγελίες της </w:t>
      </w:r>
      <w:r>
        <w:rPr>
          <w:rFonts w:eastAsia="Times New Roman"/>
          <w:szCs w:val="24"/>
        </w:rPr>
        <w:t xml:space="preserve">Κυβέρνησή σας και του κόμματός σας, όταν ήταν Αντιπολίτευση, για εξυγίανση του ΕΑΣ, οι πρακτικές σας κινούνται στην αντίθετη κατεύθυνση, καθώς τα οδηγείτε με μαθηματική ακρίβεια σε μαρασμό και πλήρη απαξίωση. Η μεταφορά παλαιών </w:t>
      </w:r>
      <w:proofErr w:type="spellStart"/>
      <w:r>
        <w:rPr>
          <w:rFonts w:eastAsia="Times New Roman"/>
          <w:szCs w:val="24"/>
        </w:rPr>
        <w:t>πυρομαχικών</w:t>
      </w:r>
      <w:proofErr w:type="spellEnd"/>
      <w:r>
        <w:rPr>
          <w:rFonts w:eastAsia="Times New Roman"/>
          <w:szCs w:val="24"/>
        </w:rPr>
        <w:t xml:space="preserve"> από τις </w:t>
      </w:r>
      <w:r>
        <w:rPr>
          <w:rFonts w:eastAsia="Times New Roman"/>
          <w:szCs w:val="24"/>
        </w:rPr>
        <w:t>α</w:t>
      </w:r>
      <w:r>
        <w:rPr>
          <w:rFonts w:eastAsia="Times New Roman"/>
          <w:szCs w:val="24"/>
        </w:rPr>
        <w:t>ποθήκες</w:t>
      </w:r>
      <w:r>
        <w:rPr>
          <w:rFonts w:eastAsia="Times New Roman"/>
          <w:szCs w:val="24"/>
        </w:rPr>
        <w:t xml:space="preserve"> </w:t>
      </w:r>
      <w:proofErr w:type="spellStart"/>
      <w:r>
        <w:rPr>
          <w:rFonts w:eastAsia="Times New Roman"/>
          <w:szCs w:val="24"/>
        </w:rPr>
        <w:t>Δερβενοχωρίων</w:t>
      </w:r>
      <w:proofErr w:type="spellEnd"/>
      <w:r>
        <w:rPr>
          <w:rFonts w:eastAsia="Times New Roman"/>
          <w:szCs w:val="24"/>
        </w:rPr>
        <w:t xml:space="preserve"> στο εργοστάσιο των ΕΑΣ Λαυρίου, προκειμένου να χρησιμοποιηθούν, ώστε να πιστοποιηθεί μονάδα καταστροφής που έχει εγκαταστήσει εταιρεία</w:t>
      </w:r>
      <w:r>
        <w:rPr>
          <w:rFonts w:eastAsia="Times New Roman"/>
          <w:szCs w:val="24"/>
        </w:rPr>
        <w:t xml:space="preserve"> </w:t>
      </w:r>
      <w:r>
        <w:rPr>
          <w:rFonts w:eastAsia="Times New Roman"/>
          <w:szCs w:val="24"/>
        </w:rPr>
        <w:t xml:space="preserve">-ιδιώτης, εντάσσεται στη στρατηγική της απαξίωσης που συστηματικά υιοθετείτε, έναντι της εταιρείας. </w:t>
      </w:r>
    </w:p>
    <w:p w14:paraId="615E691A" w14:textId="77777777" w:rsidR="00C719D1" w:rsidRDefault="007D146B">
      <w:pPr>
        <w:spacing w:after="0" w:line="600" w:lineRule="auto"/>
        <w:ind w:firstLine="720"/>
        <w:jc w:val="both"/>
        <w:rPr>
          <w:rFonts w:eastAsia="Times New Roman"/>
          <w:szCs w:val="24"/>
        </w:rPr>
      </w:pPr>
      <w:r>
        <w:rPr>
          <w:rFonts w:eastAsia="Times New Roman"/>
          <w:szCs w:val="24"/>
        </w:rPr>
        <w:t>Και τ</w:t>
      </w:r>
      <w:r>
        <w:rPr>
          <w:rFonts w:eastAsia="Times New Roman"/>
          <w:szCs w:val="24"/>
        </w:rPr>
        <w:t xml:space="preserve">ούτο, διότι τα ΕΑΣ διαθέτουν απόλυτα ασφαλή και πιστοποιημένη γραμμή καταστροφής </w:t>
      </w:r>
      <w:proofErr w:type="spellStart"/>
      <w:r>
        <w:rPr>
          <w:rFonts w:eastAsia="Times New Roman"/>
          <w:szCs w:val="24"/>
        </w:rPr>
        <w:t>πυρομαχικών</w:t>
      </w:r>
      <w:proofErr w:type="spellEnd"/>
      <w:r>
        <w:rPr>
          <w:rFonts w:eastAsia="Times New Roman"/>
          <w:szCs w:val="24"/>
        </w:rPr>
        <w:t xml:space="preserve">. Επομένως για </w:t>
      </w:r>
      <w:r>
        <w:rPr>
          <w:rFonts w:eastAsia="Times New Roman"/>
          <w:szCs w:val="24"/>
        </w:rPr>
        <w:lastRenderedPageBreak/>
        <w:t>ποιον λόγο παραχωρείτε μια εργασία με οικονομικά οφέλη σε ιδιώτη αντί των ΕΑΣ, από τη στιγμή μάλιστα που, πρώτον, τα τελευταία έχουν περιέλθει σε δει</w:t>
      </w:r>
      <w:r>
        <w:rPr>
          <w:rFonts w:eastAsia="Times New Roman"/>
          <w:szCs w:val="24"/>
        </w:rPr>
        <w:t xml:space="preserve">νή οικονομική κατάσταση και δεύτερον, η καταστροφή παλαιών </w:t>
      </w:r>
      <w:proofErr w:type="spellStart"/>
      <w:r>
        <w:rPr>
          <w:rFonts w:eastAsia="Times New Roman"/>
          <w:szCs w:val="24"/>
        </w:rPr>
        <w:t>πυρομαχικών</w:t>
      </w:r>
      <w:proofErr w:type="spellEnd"/>
      <w:r>
        <w:rPr>
          <w:rFonts w:eastAsia="Times New Roman"/>
          <w:szCs w:val="24"/>
        </w:rPr>
        <w:t xml:space="preserve"> για την πιστοποίηση ιδιωτικής εταιρείας ανοίγει τον δρόμο</w:t>
      </w:r>
      <w:r>
        <w:rPr>
          <w:rFonts w:eastAsia="Times New Roman"/>
          <w:szCs w:val="24"/>
        </w:rPr>
        <w:t>,</w:t>
      </w:r>
      <w:r>
        <w:rPr>
          <w:rFonts w:eastAsia="Times New Roman"/>
          <w:szCs w:val="24"/>
        </w:rPr>
        <w:t xml:space="preserve"> ώστε αυτή να λειτουργήσει εν ευθέτω </w:t>
      </w:r>
      <w:proofErr w:type="spellStart"/>
      <w:r>
        <w:rPr>
          <w:rFonts w:eastAsia="Times New Roman"/>
          <w:szCs w:val="24"/>
        </w:rPr>
        <w:t>χρόνω</w:t>
      </w:r>
      <w:proofErr w:type="spellEnd"/>
      <w:r>
        <w:rPr>
          <w:rFonts w:eastAsia="Times New Roman"/>
          <w:szCs w:val="24"/>
        </w:rPr>
        <w:t xml:space="preserve"> ως ανταγωνίστρια των ΕΑΣ που ήδη διαθέτουν πιστοποίηση καταστροφής;</w:t>
      </w:r>
    </w:p>
    <w:p w14:paraId="615E691B" w14:textId="77777777" w:rsidR="00C719D1" w:rsidRDefault="007D146B">
      <w:pPr>
        <w:spacing w:after="0" w:line="600" w:lineRule="auto"/>
        <w:ind w:firstLine="720"/>
        <w:jc w:val="both"/>
        <w:rPr>
          <w:rFonts w:eastAsia="Times New Roman"/>
          <w:szCs w:val="24"/>
        </w:rPr>
      </w:pPr>
      <w:r>
        <w:rPr>
          <w:rFonts w:eastAsia="Times New Roman"/>
          <w:szCs w:val="24"/>
        </w:rPr>
        <w:t>Για όλους αυτούς</w:t>
      </w:r>
      <w:r>
        <w:rPr>
          <w:rFonts w:eastAsia="Times New Roman"/>
          <w:szCs w:val="24"/>
        </w:rPr>
        <w:t xml:space="preserve"> τους λόγους, ζητώ να δώσετε σαφείς απαντήσεις στα εξής ερωτήματα:</w:t>
      </w:r>
    </w:p>
    <w:p w14:paraId="615E691C" w14:textId="77777777" w:rsidR="00C719D1" w:rsidRDefault="007D146B">
      <w:pPr>
        <w:spacing w:after="0" w:line="600" w:lineRule="auto"/>
        <w:ind w:firstLine="720"/>
        <w:jc w:val="both"/>
        <w:rPr>
          <w:rFonts w:eastAsia="Times New Roman"/>
          <w:szCs w:val="24"/>
        </w:rPr>
      </w:pPr>
      <w:r>
        <w:rPr>
          <w:rFonts w:eastAsia="Times New Roman"/>
          <w:szCs w:val="24"/>
        </w:rPr>
        <w:t xml:space="preserve">Εφόσον τα ΕΑΣ έχουν τη δυνατότητα καταστροφής παλαιών </w:t>
      </w:r>
      <w:proofErr w:type="spellStart"/>
      <w:r>
        <w:rPr>
          <w:rFonts w:eastAsia="Times New Roman"/>
          <w:szCs w:val="24"/>
        </w:rPr>
        <w:t>πυρομαχικών</w:t>
      </w:r>
      <w:proofErr w:type="spellEnd"/>
      <w:r>
        <w:rPr>
          <w:rFonts w:eastAsia="Times New Roman"/>
          <w:szCs w:val="24"/>
        </w:rPr>
        <w:t>, γιατί αποφασίστηκε να διατεθούν σε ιδιώτη, προκειμένου να πιστοποιηθεί αυτός στη διαδικασία καταστροφής τους; Μήπως η εν λ</w:t>
      </w:r>
      <w:r>
        <w:rPr>
          <w:rFonts w:eastAsia="Times New Roman"/>
          <w:szCs w:val="24"/>
        </w:rPr>
        <w:t>όγω πρακτική εντάσσεται στο πλαίσιο της παντελούς απαξίωσης των ΕΑΣ, δίνοντας δουλειές σε ιδιώτες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ανταγωνιστές; Για ποιον λόγο γίνεται αυτό</w:t>
      </w:r>
      <w:r>
        <w:rPr>
          <w:rFonts w:eastAsia="Times New Roman"/>
          <w:szCs w:val="24"/>
        </w:rPr>
        <w:t>,</w:t>
      </w:r>
      <w:r>
        <w:rPr>
          <w:rFonts w:eastAsia="Times New Roman"/>
          <w:szCs w:val="24"/>
        </w:rPr>
        <w:t xml:space="preserve"> τη στιγμή μάλιστα που ελλείψει παραγγελιών και εργασιών οι εργαζόμενοι παρέμειναν επί μήνες απλήρωτοι; Ποια είναι</w:t>
      </w:r>
      <w:r>
        <w:rPr>
          <w:rFonts w:eastAsia="Times New Roman"/>
          <w:szCs w:val="24"/>
        </w:rPr>
        <w:t xml:space="preserve"> τα οφέλη του ΕΑΣ, και του ΥΕΘΑ γενικότερα, από τη διάθεση </w:t>
      </w:r>
      <w:proofErr w:type="spellStart"/>
      <w:r>
        <w:rPr>
          <w:rFonts w:eastAsia="Times New Roman"/>
          <w:szCs w:val="24"/>
        </w:rPr>
        <w:t>πυρομαχικών</w:t>
      </w:r>
      <w:proofErr w:type="spellEnd"/>
      <w:r>
        <w:rPr>
          <w:rFonts w:eastAsia="Times New Roman"/>
          <w:szCs w:val="24"/>
        </w:rPr>
        <w:t xml:space="preserve"> για πιστοποίηση μιας ιδιωτικής εταιρείας; Με ποια μεθοδολογία και ποιος </w:t>
      </w:r>
      <w:r>
        <w:rPr>
          <w:rFonts w:eastAsia="Times New Roman"/>
          <w:szCs w:val="24"/>
        </w:rPr>
        <w:lastRenderedPageBreak/>
        <w:t xml:space="preserve">θα επιβεβαιώσει την πιστοποίηση της ιδιωτικής εταιρείας; Θα είναι υπηρεσία του ΥΕΘΑ ή κάποιος άλλος ιδιώτης; Και </w:t>
      </w:r>
      <w:r>
        <w:rPr>
          <w:rFonts w:eastAsia="Times New Roman"/>
          <w:szCs w:val="24"/>
        </w:rPr>
        <w:t xml:space="preserve">τέλος, ποια είναι τα περιβαλλοντικά κριτήρια που θα τηρηθούν κατά τη διαδικασία πιστοποίησης για την καταστροφή των παλαιών </w:t>
      </w:r>
      <w:proofErr w:type="spellStart"/>
      <w:r>
        <w:rPr>
          <w:rFonts w:eastAsia="Times New Roman"/>
          <w:szCs w:val="24"/>
        </w:rPr>
        <w:t>πυρομαχικών</w:t>
      </w:r>
      <w:proofErr w:type="spellEnd"/>
      <w:r>
        <w:rPr>
          <w:rFonts w:eastAsia="Times New Roman"/>
          <w:szCs w:val="24"/>
        </w:rPr>
        <w:t>;</w:t>
      </w:r>
    </w:p>
    <w:p w14:paraId="615E691D" w14:textId="77777777" w:rsidR="00C719D1" w:rsidRDefault="007D146B">
      <w:pPr>
        <w:spacing w:after="0" w:line="600" w:lineRule="auto"/>
        <w:ind w:firstLine="720"/>
        <w:jc w:val="both"/>
        <w:rPr>
          <w:rFonts w:eastAsia="Times New Roman"/>
          <w:szCs w:val="24"/>
        </w:rPr>
      </w:pPr>
      <w:r>
        <w:rPr>
          <w:rFonts w:eastAsia="Times New Roman"/>
          <w:szCs w:val="24"/>
        </w:rPr>
        <w:t>Ευχαριστώ.</w:t>
      </w:r>
    </w:p>
    <w:p w14:paraId="615E691E"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615E691F" w14:textId="77777777" w:rsidR="00C719D1" w:rsidRDefault="007D146B">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w:t>
      </w:r>
      <w:r>
        <w:rPr>
          <w:rFonts w:eastAsia="Times New Roman"/>
          <w:b/>
          <w:szCs w:val="24"/>
        </w:rPr>
        <w:t>Εθνικής Άμυνας):</w:t>
      </w:r>
      <w:r>
        <w:rPr>
          <w:rFonts w:eastAsia="Times New Roman"/>
          <w:szCs w:val="24"/>
        </w:rPr>
        <w:t xml:space="preserve"> Ευχαριστώ, κύριε Πρόεδρε.</w:t>
      </w:r>
    </w:p>
    <w:p w14:paraId="615E6920" w14:textId="77777777" w:rsidR="00C719D1" w:rsidRDefault="007D146B">
      <w:pPr>
        <w:spacing w:after="0" w:line="600" w:lineRule="auto"/>
        <w:ind w:firstLine="720"/>
        <w:jc w:val="both"/>
        <w:rPr>
          <w:rFonts w:eastAsia="Times New Roman"/>
          <w:szCs w:val="24"/>
        </w:rPr>
      </w:pPr>
      <w:r>
        <w:rPr>
          <w:rFonts w:eastAsia="Times New Roman"/>
          <w:szCs w:val="24"/>
        </w:rPr>
        <w:t>Κύριε Θεοχάρη, μου κάνατε γραπτή ερώτηση στην οποία σας απάντησα και μάλιστα μ</w:t>
      </w:r>
      <w:r>
        <w:rPr>
          <w:rFonts w:eastAsia="Times New Roman"/>
          <w:szCs w:val="24"/>
        </w:rPr>
        <w:t>ε</w:t>
      </w:r>
      <w:r>
        <w:rPr>
          <w:rFonts w:eastAsia="Times New Roman"/>
          <w:szCs w:val="24"/>
        </w:rPr>
        <w:t xml:space="preserve"> έναν συγκεκριμένο τρόπο. Σας απάντησα μέσω διεξοδικής απάντησης της διοίκησης των ΕΑΣ γιατί, όπως καταλαβαίνετε, το να κάνουν μια συν</w:t>
      </w:r>
      <w:r>
        <w:rPr>
          <w:rFonts w:eastAsia="Times New Roman"/>
          <w:szCs w:val="24"/>
        </w:rPr>
        <w:t>εργασία τα ΕΑΣ με μια ιδιωτική εταιρεία, με μια ξένη εταιρεία, είναι και στοιχείο του τρόπου δουλειάς τους, αλλά υπάρχει και ο διαδικαστικός χαρακτήρας, ο διαχειριστικός χαρακτήρας. Ένας Υπουργός δεν κάθεται να λέει «θα κάνεις αυτή τη συνεργασία, δεν θα κά</w:t>
      </w:r>
      <w:r>
        <w:rPr>
          <w:rFonts w:eastAsia="Times New Roman"/>
          <w:szCs w:val="24"/>
        </w:rPr>
        <w:t>νεις την άλλη» κ.λπ.</w:t>
      </w:r>
      <w:r>
        <w:rPr>
          <w:rFonts w:eastAsia="Times New Roman"/>
          <w:szCs w:val="24"/>
        </w:rPr>
        <w:t>.</w:t>
      </w:r>
      <w:r>
        <w:rPr>
          <w:rFonts w:eastAsia="Times New Roman"/>
          <w:szCs w:val="24"/>
        </w:rPr>
        <w:t xml:space="preserve"> Επανήλθατε, όμως, και θα είμαι πιο διεξοδικός.</w:t>
      </w:r>
    </w:p>
    <w:p w14:paraId="615E6921" w14:textId="77777777" w:rsidR="00C719D1" w:rsidRDefault="007D146B">
      <w:pPr>
        <w:spacing w:after="0" w:line="600" w:lineRule="auto"/>
        <w:ind w:firstLine="720"/>
        <w:jc w:val="both"/>
        <w:rPr>
          <w:rFonts w:eastAsia="Times New Roman"/>
          <w:szCs w:val="24"/>
        </w:rPr>
      </w:pPr>
      <w:r>
        <w:rPr>
          <w:rFonts w:eastAsia="Times New Roman"/>
          <w:szCs w:val="24"/>
        </w:rPr>
        <w:lastRenderedPageBreak/>
        <w:t>Όπως πιθανόν γνωρίζετε, με τη Συνθήκη της Οτάβα έχει επιβληθεί η απαγόρευση της χρήσης και η καταστροφή της χρήσης ναρκών κατά προσωπικού. Αυτό έγινε περίπου το 2008. Στην Ελλάδα τότε υπή</w:t>
      </w:r>
      <w:r>
        <w:rPr>
          <w:rFonts w:eastAsia="Times New Roman"/>
          <w:szCs w:val="24"/>
        </w:rPr>
        <w:t xml:space="preserve">ρχαν περίπου </w:t>
      </w:r>
      <w:r>
        <w:rPr>
          <w:rFonts w:eastAsia="Times New Roman"/>
          <w:szCs w:val="24"/>
        </w:rPr>
        <w:t>ένα εκατομμύριο εξακόσιες χιλιάδες</w:t>
      </w:r>
      <w:r>
        <w:rPr>
          <w:rFonts w:eastAsia="Times New Roman"/>
          <w:szCs w:val="24"/>
        </w:rPr>
        <w:t xml:space="preserve"> νάρκες κατά προσωπικού και αυτές έπρεπε να έχουν καταστραφεί, με βάση το τότε οργανόγραμμα, περίπου ως το 2012. Η αντίστοιχη υπηρεσία του Στρατού, η ΑΣΔΥΣ, έχει σύμβαση ύψους 3.700.000 ευρώ για να γίνει αυτή </w:t>
      </w:r>
      <w:r>
        <w:rPr>
          <w:rFonts w:eastAsia="Times New Roman"/>
          <w:szCs w:val="24"/>
        </w:rPr>
        <w:t xml:space="preserve">η καταστροφή. </w:t>
      </w:r>
    </w:p>
    <w:p w14:paraId="615E6922" w14:textId="77777777" w:rsidR="00C719D1" w:rsidRDefault="007D146B">
      <w:pPr>
        <w:spacing w:after="0" w:line="600" w:lineRule="auto"/>
        <w:ind w:firstLine="720"/>
        <w:jc w:val="both"/>
        <w:rPr>
          <w:rFonts w:eastAsia="Times New Roman"/>
          <w:szCs w:val="24"/>
        </w:rPr>
      </w:pPr>
      <w:r>
        <w:rPr>
          <w:rFonts w:eastAsia="Times New Roman"/>
          <w:szCs w:val="24"/>
        </w:rPr>
        <w:t xml:space="preserve">Θα θυμάστε ότι τότε δόθηκε η ευθύνη της καταστροφής σε μια βουλγάρικη εταιρεία, την εταιρεία </w:t>
      </w:r>
      <w:r>
        <w:rPr>
          <w:rFonts w:eastAsia="Times New Roman"/>
          <w:szCs w:val="24"/>
        </w:rPr>
        <w:t>«</w:t>
      </w:r>
      <w:r>
        <w:rPr>
          <w:rFonts w:eastAsia="Times New Roman"/>
          <w:szCs w:val="24"/>
          <w:lang w:val="en-US"/>
        </w:rPr>
        <w:t>VINTEX</w:t>
      </w:r>
      <w:r>
        <w:rPr>
          <w:rFonts w:eastAsia="Times New Roman"/>
          <w:szCs w:val="24"/>
        </w:rPr>
        <w:t>»</w:t>
      </w:r>
      <w:r>
        <w:rPr>
          <w:rFonts w:eastAsia="Times New Roman"/>
          <w:szCs w:val="24"/>
        </w:rPr>
        <w:t>, η οποία δεν υπάρχει πλέον. Μάλιστα, είχαμε και ένα τραγικό ατύχημα</w:t>
      </w:r>
      <w:r>
        <w:rPr>
          <w:rFonts w:eastAsia="Times New Roman"/>
          <w:szCs w:val="24"/>
        </w:rPr>
        <w:t>,</w:t>
      </w:r>
      <w:r>
        <w:rPr>
          <w:rFonts w:eastAsia="Times New Roman"/>
          <w:szCs w:val="24"/>
        </w:rPr>
        <w:t xml:space="preserve"> </w:t>
      </w:r>
      <w:r>
        <w:rPr>
          <w:rFonts w:eastAsia="Times New Roman"/>
          <w:szCs w:val="24"/>
        </w:rPr>
        <w:t>στο οποίο</w:t>
      </w:r>
      <w:r>
        <w:rPr>
          <w:rFonts w:eastAsia="Times New Roman"/>
          <w:szCs w:val="24"/>
        </w:rPr>
        <w:t xml:space="preserve"> σκοτώθηκαν άνθρωποι. Η εταιρεία, βεβαίως, λέει ότι έχει ήδη </w:t>
      </w:r>
      <w:r>
        <w:rPr>
          <w:rFonts w:eastAsia="Times New Roman"/>
          <w:szCs w:val="24"/>
        </w:rPr>
        <w:t xml:space="preserve">καταστρέψει </w:t>
      </w:r>
      <w:r>
        <w:rPr>
          <w:rFonts w:eastAsia="Times New Roman"/>
          <w:szCs w:val="24"/>
        </w:rPr>
        <w:t xml:space="preserve">ένα εκατομμύριο </w:t>
      </w:r>
      <w:r>
        <w:rPr>
          <w:rFonts w:eastAsia="Times New Roman"/>
          <w:szCs w:val="24"/>
        </w:rPr>
        <w:t>και τέλος πάντων 2.500.000 περίπου απ’ αυτά τα 3.700.000 έχουν δοθεί.</w:t>
      </w:r>
    </w:p>
    <w:p w14:paraId="615E6923" w14:textId="77777777" w:rsidR="00C719D1" w:rsidRDefault="007D146B">
      <w:pPr>
        <w:spacing w:after="0" w:line="600" w:lineRule="auto"/>
        <w:ind w:firstLine="720"/>
        <w:jc w:val="both"/>
        <w:rPr>
          <w:rFonts w:eastAsia="Times New Roman"/>
          <w:szCs w:val="24"/>
        </w:rPr>
      </w:pPr>
      <w:r>
        <w:rPr>
          <w:rFonts w:eastAsia="Times New Roman"/>
          <w:szCs w:val="24"/>
        </w:rPr>
        <w:t xml:space="preserve">Άρα τα ΕΑΣ θα μπορούσαν, με βάση αυτό που έχουν, να προχωρήσουν και με τη δυνατότητα που έχουν να καταστρέφουν περίπου </w:t>
      </w:r>
      <w:r>
        <w:rPr>
          <w:rFonts w:eastAsia="Times New Roman"/>
          <w:szCs w:val="24"/>
        </w:rPr>
        <w:t xml:space="preserve">εξακόσιες </w:t>
      </w:r>
      <w:r>
        <w:rPr>
          <w:rFonts w:eastAsia="Times New Roman"/>
          <w:szCs w:val="24"/>
        </w:rPr>
        <w:t>νάρκες τη βάρδια, με την προϋ</w:t>
      </w:r>
      <w:r>
        <w:rPr>
          <w:rFonts w:eastAsia="Times New Roman"/>
          <w:szCs w:val="24"/>
        </w:rPr>
        <w:t xml:space="preserve">πόθεση, βέβαια, να επενδύσουν 2.300.000 για τη γραμμή της παραγωγής. Με αυτή τη συνεργασία επιτυγχάνουν την καταστροφή των </w:t>
      </w:r>
      <w:r>
        <w:rPr>
          <w:rFonts w:eastAsia="Times New Roman"/>
          <w:szCs w:val="24"/>
        </w:rPr>
        <w:t>τριών χιλιάδων</w:t>
      </w:r>
      <w:r>
        <w:rPr>
          <w:rFonts w:eastAsia="Times New Roman"/>
          <w:szCs w:val="24"/>
        </w:rPr>
        <w:t xml:space="preserve"> ανά βάρδια. Το γεγονός είναι ότι τα ΕΑΣ θα κερδίσουν </w:t>
      </w:r>
      <w:r>
        <w:rPr>
          <w:rFonts w:eastAsia="Times New Roman"/>
          <w:szCs w:val="24"/>
        </w:rPr>
        <w:lastRenderedPageBreak/>
        <w:t>1.200.000 ευρώ, δηλαδή το υπόλοιπο της προηγούμενης σύμβασης. Μ</w:t>
      </w:r>
      <w:r>
        <w:rPr>
          <w:rFonts w:eastAsia="Times New Roman"/>
          <w:szCs w:val="24"/>
        </w:rPr>
        <w:t>ε</w:t>
      </w:r>
      <w:r>
        <w:rPr>
          <w:rFonts w:eastAsia="Times New Roman"/>
          <w:szCs w:val="24"/>
        </w:rPr>
        <w:t xml:space="preserve"> </w:t>
      </w:r>
      <w:r>
        <w:rPr>
          <w:rFonts w:eastAsia="Times New Roman"/>
          <w:szCs w:val="24"/>
        </w:rPr>
        <w:t>αυτή την έννοια, εγώ το θεωρώ αυτό, στη δύσκολη οικονομική κατάσταση και στην προσπάθεια ανάταξης συνολικά των ΕΑΣ, μια επιτυχημένη προσπάθεια. Οι συμπράξεις γενικά με εταιρείες</w:t>
      </w:r>
      <w:r>
        <w:rPr>
          <w:rFonts w:eastAsia="Times New Roman"/>
          <w:szCs w:val="24"/>
        </w:rPr>
        <w:t>,</w:t>
      </w:r>
      <w:r>
        <w:rPr>
          <w:rFonts w:eastAsia="Times New Roman"/>
          <w:szCs w:val="24"/>
        </w:rPr>
        <w:t xml:space="preserve"> οι οποίες θα φέρνουν δουλειά ή θα παράγουν δουλειά είναι κάτι που το θεωρώ κα</w:t>
      </w:r>
      <w:r>
        <w:rPr>
          <w:rFonts w:eastAsia="Times New Roman"/>
          <w:szCs w:val="24"/>
        </w:rPr>
        <w:t xml:space="preserve">λό. </w:t>
      </w:r>
    </w:p>
    <w:p w14:paraId="615E6924" w14:textId="77777777" w:rsidR="00C719D1" w:rsidRDefault="007D146B">
      <w:pPr>
        <w:spacing w:after="0" w:line="600" w:lineRule="auto"/>
        <w:ind w:firstLine="720"/>
        <w:jc w:val="both"/>
        <w:rPr>
          <w:rFonts w:eastAsia="Times New Roman"/>
          <w:szCs w:val="24"/>
        </w:rPr>
      </w:pPr>
      <w:r>
        <w:rPr>
          <w:rFonts w:eastAsia="Times New Roman"/>
          <w:szCs w:val="24"/>
        </w:rPr>
        <w:t>Δεύτερον, σωστά αλλάξατε τον χρόνο στην ερώτησή σας, γιατί φαντάζομαι ότι γνωρίζετε κι εσείς ότι η τελευταία πληρωμή στους εργαζόμενους στα ΕΑΣ έγινε στις 23 Φεβρουαρίου και αν πληρωθούν και στις 23 Μαρτίου –και έχω βάσιμες ελπίδες ότι θα πληρωθούν- δ</w:t>
      </w:r>
      <w:r>
        <w:rPr>
          <w:rFonts w:eastAsia="Times New Roman"/>
          <w:szCs w:val="24"/>
        </w:rPr>
        <w:t xml:space="preserve">εν θα υπάρχει κανένα χρέος προς τους εργαζόμενους. Δεν χρωστάμε. Δεν χρωστάνε τα ΕΑΣ στους εργαζόμενους. Άλλα είναι τα ζητήματα. </w:t>
      </w:r>
    </w:p>
    <w:p w14:paraId="615E6925" w14:textId="77777777" w:rsidR="00C719D1" w:rsidRDefault="007D146B">
      <w:pPr>
        <w:spacing w:after="0" w:line="600" w:lineRule="auto"/>
        <w:ind w:firstLine="720"/>
        <w:jc w:val="both"/>
        <w:rPr>
          <w:rFonts w:eastAsia="Times New Roman"/>
          <w:szCs w:val="24"/>
        </w:rPr>
      </w:pPr>
      <w:r>
        <w:rPr>
          <w:rFonts w:eastAsia="Times New Roman"/>
          <w:szCs w:val="24"/>
        </w:rPr>
        <w:t xml:space="preserve">Όσον αφορά στο ποιος θα δώσει την πιστοποίηση, θα την δώσει η </w:t>
      </w:r>
      <w:proofErr w:type="spellStart"/>
      <w:r>
        <w:rPr>
          <w:rFonts w:eastAsia="Times New Roman"/>
          <w:szCs w:val="24"/>
          <w:lang w:val="en-US"/>
        </w:rPr>
        <w:t>Picatinny</w:t>
      </w:r>
      <w:proofErr w:type="spellEnd"/>
      <w:r>
        <w:rPr>
          <w:rFonts w:eastAsia="Times New Roman"/>
          <w:szCs w:val="24"/>
        </w:rPr>
        <w:t xml:space="preserve"> </w:t>
      </w:r>
      <w:r>
        <w:rPr>
          <w:rFonts w:eastAsia="Times New Roman"/>
          <w:szCs w:val="24"/>
          <w:lang w:val="en-US"/>
        </w:rPr>
        <w:t>Arsenal</w:t>
      </w:r>
      <w:r>
        <w:rPr>
          <w:rFonts w:eastAsia="Times New Roman"/>
          <w:szCs w:val="24"/>
        </w:rPr>
        <w:t>, δηλαδή η αντίστοιχη Γενική Διεύθυνση Αμυντικώ</w:t>
      </w:r>
      <w:r>
        <w:rPr>
          <w:rFonts w:eastAsia="Times New Roman"/>
          <w:szCs w:val="24"/>
        </w:rPr>
        <w:t>ν Εξοπλισμών και Επενδύσεων των Ηνωμένων Πολιτειών της Αμερικής. Δεν είναι ιδιωτικός φορέας. Είναι η ΓΔΑΕ των Ηνωμένων Πολιτειών της Αμερικής. Θα τη δώσει για την εταιρεία ως καταστροφέα και για τα ΕΑΣ ως χώρο καταστροφής. Αυτό πρακτικά τι σημαίνει; Ότι αυ</w:t>
      </w:r>
      <w:r>
        <w:rPr>
          <w:rFonts w:eastAsia="Times New Roman"/>
          <w:szCs w:val="24"/>
        </w:rPr>
        <w:t xml:space="preserve">τή η εταιρεία δεν μπορεί να </w:t>
      </w:r>
      <w:r>
        <w:rPr>
          <w:rFonts w:eastAsia="Times New Roman"/>
          <w:szCs w:val="24"/>
        </w:rPr>
        <w:lastRenderedPageBreak/>
        <w:t xml:space="preserve">κάνει καταστροφή ναρκών σε άλλο χώρο εντός της Ελλάδος. Το λέω αυτό, για να ξεκαθαρίσουμε αυτό το θέμα. </w:t>
      </w:r>
    </w:p>
    <w:p w14:paraId="615E6926" w14:textId="77777777" w:rsidR="00C719D1" w:rsidRDefault="007D146B">
      <w:pPr>
        <w:spacing w:after="0" w:line="600" w:lineRule="auto"/>
        <w:ind w:firstLine="720"/>
        <w:jc w:val="both"/>
        <w:rPr>
          <w:rFonts w:eastAsia="Times New Roman"/>
          <w:szCs w:val="24"/>
        </w:rPr>
      </w:pPr>
      <w:r w:rsidRPr="00F15DA3">
        <w:rPr>
          <w:rFonts w:eastAsia="Times New Roman"/>
          <w:color w:val="000000" w:themeColor="text1"/>
          <w:szCs w:val="24"/>
        </w:rPr>
        <w:t xml:space="preserve">Στο ΓΕΣ έχει συγκροτηθεί </w:t>
      </w:r>
      <w:r w:rsidRPr="00F15DA3">
        <w:rPr>
          <w:rFonts w:eastAsia="Times New Roman"/>
          <w:color w:val="000000" w:themeColor="text1"/>
          <w:szCs w:val="24"/>
        </w:rPr>
        <w:t>ε</w:t>
      </w:r>
      <w:r w:rsidRPr="00F15DA3">
        <w:rPr>
          <w:rFonts w:eastAsia="Times New Roman"/>
          <w:color w:val="000000" w:themeColor="text1"/>
          <w:szCs w:val="24"/>
        </w:rPr>
        <w:t>πιτροπή από τις 28 Φεβρουαρίου του 2017 για να αξιολογηθεί η σχετική τεχνική περιγραφή των ΕΑΣ κα</w:t>
      </w:r>
      <w:r w:rsidRPr="00F15DA3">
        <w:rPr>
          <w:rFonts w:eastAsia="Times New Roman"/>
          <w:color w:val="000000" w:themeColor="text1"/>
          <w:szCs w:val="24"/>
        </w:rPr>
        <w:t xml:space="preserve">ι να επιθεωρηθούν οι διαδικασίες αποστρατικοποίησης του δείγματος των </w:t>
      </w:r>
      <w:r w:rsidRPr="00F15DA3">
        <w:rPr>
          <w:rFonts w:eastAsia="Times New Roman"/>
          <w:color w:val="000000" w:themeColor="text1"/>
          <w:szCs w:val="24"/>
        </w:rPr>
        <w:t xml:space="preserve">τριών χιλιάδων </w:t>
      </w:r>
      <w:r w:rsidRPr="00F15DA3">
        <w:rPr>
          <w:rFonts w:eastAsia="Times New Roman"/>
          <w:color w:val="000000" w:themeColor="text1"/>
          <w:szCs w:val="24"/>
        </w:rPr>
        <w:t xml:space="preserve">ναρκών, </w:t>
      </w:r>
      <w:r>
        <w:rPr>
          <w:rFonts w:eastAsia="Times New Roman"/>
          <w:szCs w:val="24"/>
        </w:rPr>
        <w:t>σύμφωνα με την αίτηση που έχουν κάνει τα ΕΑΣ. Στις 27 και 28 Μαρτίου θα υπάρχει από το αμερικανικό Υπουργείο επίσκεψη τεχνικών εμπειρογνωμόνων της αντίστοιχης Γενι</w:t>
      </w:r>
      <w:r>
        <w:rPr>
          <w:rFonts w:eastAsia="Times New Roman"/>
          <w:szCs w:val="24"/>
        </w:rPr>
        <w:t xml:space="preserve">κής Διεύθυνσης, προκειμένου να γίνουν επιπλέον δοκιμές καταστροφής </w:t>
      </w:r>
      <w:proofErr w:type="spellStart"/>
      <w:r>
        <w:rPr>
          <w:rFonts w:eastAsia="Times New Roman"/>
          <w:szCs w:val="24"/>
        </w:rPr>
        <w:t>βομβιδίων</w:t>
      </w:r>
      <w:proofErr w:type="spellEnd"/>
      <w:r>
        <w:rPr>
          <w:rFonts w:eastAsia="Times New Roman"/>
          <w:szCs w:val="24"/>
        </w:rPr>
        <w:t xml:space="preserve">, βλημάτων 155 </w:t>
      </w:r>
      <w:r>
        <w:rPr>
          <w:rFonts w:eastAsia="Times New Roman"/>
          <w:szCs w:val="24"/>
        </w:rPr>
        <w:t xml:space="preserve">χιλ., </w:t>
      </w:r>
      <w:r>
        <w:rPr>
          <w:rFonts w:eastAsia="Times New Roman"/>
          <w:szCs w:val="24"/>
        </w:rPr>
        <w:t>παρουσία τους. Έχουν ενημερωθεί οι πάντες.</w:t>
      </w:r>
    </w:p>
    <w:p w14:paraId="615E692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Τέλος, έχει προβλεφθεί σύστημα περιβαλλοντικής διαχείρισης και από την εταιρεία και από τα ΕΑΣ κατά </w:t>
      </w:r>
      <w:r>
        <w:rPr>
          <w:rFonts w:eastAsia="Times New Roman" w:cs="Times New Roman"/>
          <w:szCs w:val="24"/>
          <w:lang w:val="en-US"/>
        </w:rPr>
        <w:t>ISO</w:t>
      </w:r>
      <w:r>
        <w:rPr>
          <w:rFonts w:eastAsia="Times New Roman" w:cs="Times New Roman"/>
          <w:szCs w:val="24"/>
        </w:rPr>
        <w:t xml:space="preserve"> 9001 και κατά </w:t>
      </w:r>
      <w:r>
        <w:rPr>
          <w:rFonts w:eastAsia="Times New Roman" w:cs="Times New Roman"/>
          <w:szCs w:val="24"/>
          <w:lang w:val="en-US"/>
        </w:rPr>
        <w:t>ISO</w:t>
      </w:r>
      <w:r>
        <w:rPr>
          <w:rFonts w:eastAsia="Times New Roman" w:cs="Times New Roman"/>
          <w:szCs w:val="24"/>
        </w:rPr>
        <w:t xml:space="preserve"> 14001 και επιπλέον σύστημα </w:t>
      </w:r>
      <w:r>
        <w:rPr>
          <w:rFonts w:eastAsia="Times New Roman" w:cs="Times New Roman"/>
          <w:szCs w:val="24"/>
          <w:lang w:val="en-US"/>
        </w:rPr>
        <w:t>OHSAS</w:t>
      </w:r>
      <w:r>
        <w:rPr>
          <w:rFonts w:eastAsia="Times New Roman" w:cs="Times New Roman"/>
          <w:szCs w:val="24"/>
        </w:rPr>
        <w:t xml:space="preserve"> 18001, που είναι σύστημα διαχείρισης της υγείας και ασφάλειας στην εργασία. </w:t>
      </w:r>
    </w:p>
    <w:p w14:paraId="615E6928"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Θεοχάρη, έχετε τον λόγο. </w:t>
      </w:r>
    </w:p>
    <w:p w14:paraId="615E692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Κύριε Υπουργέ, σας </w:t>
      </w:r>
      <w:r>
        <w:rPr>
          <w:rFonts w:eastAsia="Times New Roman" w:cs="Times New Roman"/>
          <w:szCs w:val="24"/>
        </w:rPr>
        <w:t xml:space="preserve">ευχαριστώ και πάλι, όπως σας είπα, για την απάντηση. Όμως, </w:t>
      </w:r>
      <w:r>
        <w:rPr>
          <w:rFonts w:eastAsia="Times New Roman" w:cs="Times New Roman"/>
          <w:szCs w:val="24"/>
        </w:rPr>
        <w:lastRenderedPageBreak/>
        <w:t>έχω την αίσθηση ότι δεν έχουν απαντηθεί πλήρως όλ</w:t>
      </w:r>
      <w:r>
        <w:rPr>
          <w:rFonts w:eastAsia="Times New Roman" w:cs="Times New Roman"/>
          <w:szCs w:val="24"/>
        </w:rPr>
        <w:t xml:space="preserve">α τα ερωτήματα -για τις </w:t>
      </w:r>
      <w:r>
        <w:rPr>
          <w:rFonts w:eastAsia="Times New Roman" w:cs="Times New Roman"/>
          <w:szCs w:val="24"/>
        </w:rPr>
        <w:t>υποψίες</w:t>
      </w:r>
      <w:r>
        <w:rPr>
          <w:rFonts w:eastAsia="Times New Roman" w:cs="Times New Roman"/>
          <w:szCs w:val="24"/>
        </w:rPr>
        <w:t>,</w:t>
      </w:r>
      <w:r>
        <w:rPr>
          <w:rFonts w:eastAsia="Times New Roman" w:cs="Times New Roman"/>
          <w:szCs w:val="24"/>
        </w:rPr>
        <w:t xml:space="preserve"> εάν θέλετε- που έχουμε ότι τα ΕΑΣ οδηγούνται, είτε από λάθη είτε από συστηματική πολιτική, στην απαξίωση. Και αυτό </w:t>
      </w:r>
      <w:r>
        <w:rPr>
          <w:rFonts w:eastAsia="Times New Roman" w:cs="Times New Roman"/>
          <w:szCs w:val="24"/>
        </w:rPr>
        <w:t xml:space="preserve">γιατί αφήνετε αναπάντητα κάποια καίρια ερωτήματα σε σχέση με το πλαίσιο της συνεργασίας της εταιρείας με τον ιδιώτη. </w:t>
      </w:r>
    </w:p>
    <w:p w14:paraId="615E692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Έγινε μια επιλογή ενός ιδιώτη. Πώς; Με ποιες αποφάσεις του διοικητικού συμβουλίου; Με ποιες εισηγήσεις τεχνικών; Ότι έτσι πρέπει να γίνει.</w:t>
      </w:r>
      <w:r>
        <w:rPr>
          <w:rFonts w:eastAsia="Times New Roman" w:cs="Times New Roman"/>
          <w:szCs w:val="24"/>
        </w:rPr>
        <w:t xml:space="preserve"> Πώς πάρθηκαν αυτές οι αποφάσεις; Έγινε με διαφανή κριτήρια; Δεν είμαστε </w:t>
      </w:r>
      <w:r>
        <w:rPr>
          <w:rFonts w:eastAsia="Times New Roman" w:cs="Times New Roman"/>
          <w:szCs w:val="24"/>
        </w:rPr>
        <w:t>πε</w:t>
      </w:r>
      <w:r>
        <w:rPr>
          <w:rFonts w:eastAsia="Times New Roman" w:cs="Times New Roman"/>
          <w:szCs w:val="24"/>
        </w:rPr>
        <w:t xml:space="preserve">πεισμένοι ότι υπάρχουν οι σωστές διαδικασίες από την πλευρά των ΕΑΣ και από τη διοίκηση που έχει βάλει η Κυβέρνησή σας. </w:t>
      </w:r>
    </w:p>
    <w:p w14:paraId="615E692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Δεύτερον, υπάρχει δεσμευτική πρόβλεψη στο συμφωνητικό συνεργ</w:t>
      </w:r>
      <w:r>
        <w:rPr>
          <w:rFonts w:eastAsia="Times New Roman" w:cs="Times New Roman"/>
          <w:szCs w:val="24"/>
        </w:rPr>
        <w:t>ασίας ότι η τεχνογνωσία αλλά και η πιστοποίηση με τη νέα μέθοδο της εταιρείας ιδιώτη εξασφαλίζονται για τα ΕΑΣ; Δεν είμαστε σίγουροι και δεν έχουμε δει αποδείξεις ότι αυτό υπάρχει. Πώς διασφαλίζεται –πάλι στο σύμφωνο συνεργασίας, στη σύμβαση μεταξύ των ΕΑΣ</w:t>
      </w:r>
      <w:r>
        <w:rPr>
          <w:rFonts w:eastAsia="Times New Roman" w:cs="Times New Roman"/>
          <w:szCs w:val="24"/>
        </w:rPr>
        <w:t xml:space="preserve"> και του ιδιώτη- ότι η σχέση με τα ΕΑΣ, με την εταιρεία αυτή, δεν θα είναι στο μέλλον ανταγωνιστική; Πρέπει να υπάρχει όρος συνεργασίας που να δεσμεύει την εν </w:t>
      </w:r>
      <w:r>
        <w:rPr>
          <w:rFonts w:eastAsia="Times New Roman" w:cs="Times New Roman"/>
          <w:szCs w:val="24"/>
        </w:rPr>
        <w:lastRenderedPageBreak/>
        <w:t xml:space="preserve">λόγω εταιρεία για την από κοινού καταστροφή πάσης φύσεως </w:t>
      </w:r>
      <w:proofErr w:type="spellStart"/>
      <w:r>
        <w:rPr>
          <w:rFonts w:eastAsia="Times New Roman" w:cs="Times New Roman"/>
          <w:szCs w:val="24"/>
        </w:rPr>
        <w:t>πυρομαχικών</w:t>
      </w:r>
      <w:proofErr w:type="spellEnd"/>
      <w:r>
        <w:rPr>
          <w:rFonts w:eastAsia="Times New Roman" w:cs="Times New Roman"/>
          <w:szCs w:val="24"/>
        </w:rPr>
        <w:t>, όχι μόνο εντός της χώρας αλ</w:t>
      </w:r>
      <w:r>
        <w:rPr>
          <w:rFonts w:eastAsia="Times New Roman" w:cs="Times New Roman"/>
          <w:szCs w:val="24"/>
        </w:rPr>
        <w:t xml:space="preserve">λά και ανά τον κόσμο. Νομίζω -το είπατε και εσείς- ότι μόνο μέσα στη χώρα είναι δεσμευμένη. </w:t>
      </w:r>
    </w:p>
    <w:p w14:paraId="615E692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Επιπρόσθετα αναφέρεται ότι τα ΕΑΣ έχουν σήμερα τη δυνατότητα καταστροφής ναρκών και χρειάζεται επένδυση προκειμένου να αυξηθεί ο αριθμός καταστροφής. Για ποι</w:t>
      </w:r>
      <w:r>
        <w:rPr>
          <w:rFonts w:eastAsia="Times New Roman" w:cs="Times New Roman"/>
          <w:szCs w:val="24"/>
        </w:rPr>
        <w:t>ο</w:t>
      </w:r>
      <w:r>
        <w:rPr>
          <w:rFonts w:eastAsia="Times New Roman" w:cs="Times New Roman"/>
          <w:szCs w:val="24"/>
        </w:rPr>
        <w:t>ν λόγ</w:t>
      </w:r>
      <w:r>
        <w:rPr>
          <w:rFonts w:eastAsia="Times New Roman" w:cs="Times New Roman"/>
          <w:szCs w:val="24"/>
        </w:rPr>
        <w:t>ο, εφόσον θέλουμε μεγαλύτερη ταχύτητα στην καταστροφή των ναρκών, δεν λειτουργούν οι βάρδιες των ΕΑΣ, να καταστρέφουν με τον ρυθμό που μπορούν σήμερα και μόνο η περίσσεια των ναρκών που θέλουμε να γίνει με έναν ταχύτερο ρυθμό; Ενδεχομένως να δοθούν μέσω δι</w:t>
      </w:r>
      <w:r>
        <w:rPr>
          <w:rFonts w:eastAsia="Times New Roman" w:cs="Times New Roman"/>
          <w:szCs w:val="24"/>
        </w:rPr>
        <w:t>αφόρων συνεργασιών. Εφόσον μας λέτε ότι η εταιρεία-ιδιώτης είναι εξειδικευμένη και διαθέτει τεχνογνωσία στο αντικείμενο για ποι</w:t>
      </w:r>
      <w:r>
        <w:rPr>
          <w:rFonts w:eastAsia="Times New Roman" w:cs="Times New Roman"/>
          <w:szCs w:val="24"/>
        </w:rPr>
        <w:t>ο</w:t>
      </w:r>
      <w:r>
        <w:rPr>
          <w:rFonts w:eastAsia="Times New Roman" w:cs="Times New Roman"/>
          <w:szCs w:val="24"/>
        </w:rPr>
        <w:t>ν λόγο χρειάζεται αυτή η πιστοποίηση; Για ποι</w:t>
      </w:r>
      <w:r>
        <w:rPr>
          <w:rFonts w:eastAsia="Times New Roman" w:cs="Times New Roman"/>
          <w:szCs w:val="24"/>
        </w:rPr>
        <w:t>ο</w:t>
      </w:r>
      <w:r>
        <w:rPr>
          <w:rFonts w:eastAsia="Times New Roman" w:cs="Times New Roman"/>
          <w:szCs w:val="24"/>
        </w:rPr>
        <w:t xml:space="preserve">ν λόγο γίνεται αυτή η διαδικασία της πιστοποίησης, εάν είναι ήδη πιστοποιημένη; </w:t>
      </w:r>
    </w:p>
    <w:p w14:paraId="615E692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εφόσον δεν έχει ολοκληρωθεί η διαδικασία πιστοποίησης, πώς είμαστε σίγουροι ότι η ικανότητα καταστροφής των ναρκών θα είναι της τάξης των τριών χιλιάδων ανά βάρδια; Η θέση σας που είπατε προηγουμένως, ότι δύο εταιρείες ΕΑΣ και </w:t>
      </w:r>
      <w:r>
        <w:rPr>
          <w:rFonts w:eastAsia="Times New Roman" w:cs="Times New Roman"/>
          <w:szCs w:val="24"/>
        </w:rPr>
        <w:lastRenderedPageBreak/>
        <w:t>ιδιώτης δήθεν διαθέτου</w:t>
      </w:r>
      <w:r>
        <w:rPr>
          <w:rFonts w:eastAsia="Times New Roman" w:cs="Times New Roman"/>
          <w:szCs w:val="24"/>
        </w:rPr>
        <w:t xml:space="preserve">ν </w:t>
      </w:r>
      <w:r>
        <w:rPr>
          <w:rFonts w:eastAsia="Times New Roman" w:cs="Times New Roman"/>
          <w:szCs w:val="24"/>
          <w:lang w:val="en-US"/>
        </w:rPr>
        <w:t>ISO</w:t>
      </w:r>
      <w:r>
        <w:rPr>
          <w:rFonts w:eastAsia="Times New Roman" w:cs="Times New Roman"/>
          <w:szCs w:val="24"/>
        </w:rPr>
        <w:t xml:space="preserve"> 2001 για ποιότητα, ISO 14001 για περιβαλλοντική διαχείριση και 18001 για διαχείριση της υγείας και της ασφάλειας είναι μάλλον παραπλανητική. Γιατί ξέρετε ότι αυτή η εγκατάσταση δεν έχει επιθεωρηθεί από τους φορείς πιστοποίησης ως προς τα συγκεκριμένα</w:t>
      </w:r>
      <w:r>
        <w:rPr>
          <w:rFonts w:eastAsia="Times New Roman" w:cs="Times New Roman"/>
          <w:szCs w:val="24"/>
        </w:rPr>
        <w:t xml:space="preserve"> πρότυπα. Άρα για τη συγκεκριμένη εγκατάσταση δεν ισχύουν τα πρότυπα αυτά.</w:t>
      </w:r>
    </w:p>
    <w:p w14:paraId="615E692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σας ρωτώ ευθέως: Έχουν απαντηθεί τα ερωτήματα του Σώματος Επιθεώρησης Εργασίας</w:t>
      </w:r>
      <w:r>
        <w:rPr>
          <w:rFonts w:eastAsia="Times New Roman" w:cs="Times New Roman"/>
          <w:szCs w:val="24"/>
        </w:rPr>
        <w:t>,</w:t>
      </w:r>
      <w:r>
        <w:rPr>
          <w:rFonts w:eastAsia="Times New Roman" w:cs="Times New Roman"/>
          <w:szCs w:val="24"/>
        </w:rPr>
        <w:t xml:space="preserve"> που επιθεώρησαν την εν λόγω εγκατάσταση; Καταθέτω στα Πρακτικά έγγραφό τους με ερωτήσεις από τις </w:t>
      </w:r>
      <w:r>
        <w:rPr>
          <w:rFonts w:eastAsia="Times New Roman" w:cs="Times New Roman"/>
          <w:szCs w:val="24"/>
        </w:rPr>
        <w:t>22-12-2016, τα οποία λένε μάλιστα ότι δεν πρέπει να γίνει καμμία καταστροφή εφόσον δεν έχουν δοθεί οι κατάλληλες πιστοποιήσεις και τα κατάλληλα «</w:t>
      </w:r>
      <w:proofErr w:type="spellStart"/>
      <w:r>
        <w:rPr>
          <w:rFonts w:eastAsia="Times New Roman" w:cs="Times New Roman"/>
          <w:szCs w:val="24"/>
        </w:rPr>
        <w:t>οκέι</w:t>
      </w:r>
      <w:proofErr w:type="spellEnd"/>
      <w:r>
        <w:rPr>
          <w:rFonts w:eastAsia="Times New Roman" w:cs="Times New Roman"/>
          <w:szCs w:val="24"/>
        </w:rPr>
        <w:t xml:space="preserve">» από τις υπηρεσίες και του ΥΕΘΑ. </w:t>
      </w:r>
    </w:p>
    <w:p w14:paraId="615E692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rPr>
        <w:t xml:space="preserve">ο Βουλευτής κ. Θεοχάρης (Χάρης) Θεοχάρης καταθέτει για </w:t>
      </w:r>
      <w:r>
        <w:rPr>
          <w:rFonts w:eastAsia="Times New Roman" w:cs="Times New Roman"/>
        </w:rPr>
        <w:t>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5E693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Όσον αφορά τη μεθοδολογία και πάλι σας ερωτώ: Έχει εμπλακεί επιτροπή έμπειρων τεχνικών, χημικών, μηχανικών, τε</w:t>
      </w:r>
      <w:r>
        <w:rPr>
          <w:rFonts w:eastAsia="Times New Roman" w:cs="Times New Roman"/>
          <w:szCs w:val="24"/>
        </w:rPr>
        <w:lastRenderedPageBreak/>
        <w:t xml:space="preserve">χνικών ασφαλείας των ΕΑΣ για αξιολόγησή της, όπως έχει πλειστάκις προταθεί στη διοίκηση ακόμα και από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των ΕΑΣ; Ποια είναι η γνωμάτευση του τεχνικού ασφαλείας του εργοστασίου του Λαυρίου για τη συγκεκριμένη εγκατάσταση; </w:t>
      </w:r>
    </w:p>
    <w:p w14:paraId="615E693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Οι ε</w:t>
      </w:r>
      <w:r>
        <w:rPr>
          <w:rFonts w:eastAsia="Times New Roman" w:cs="Times New Roman"/>
          <w:szCs w:val="24"/>
        </w:rPr>
        <w:t>πιχειρηματικές αποφάσεις των ΕΑΣ πρέπει να προκύπτουν από τα εξουσιοδοτημένα θεσμικά όργανα της διοίκησης, κύριε Υπουργέ και, όπως εξελίσσεται σήμερα η κατάσταση, εάν τελικά το μηχάνημα της εταιρείας-ιδιώτη μετά και τις παρεμβάσεις των τεχνικών των ΕΑΣ απο</w:t>
      </w:r>
      <w:r>
        <w:rPr>
          <w:rFonts w:eastAsia="Times New Roman" w:cs="Times New Roman"/>
          <w:szCs w:val="24"/>
        </w:rPr>
        <w:t xml:space="preserve">δειχθεί ικανό να καταστρέφει </w:t>
      </w:r>
      <w:proofErr w:type="spellStart"/>
      <w:r>
        <w:rPr>
          <w:rFonts w:eastAsia="Times New Roman" w:cs="Times New Roman"/>
          <w:szCs w:val="24"/>
        </w:rPr>
        <w:t>πυρομαχικά</w:t>
      </w:r>
      <w:proofErr w:type="spellEnd"/>
      <w:r>
        <w:rPr>
          <w:rFonts w:eastAsia="Times New Roman" w:cs="Times New Roman"/>
          <w:szCs w:val="24"/>
        </w:rPr>
        <w:t>, ικανοποιώντας παράλληλα και τις σχετικές προϋποθέσεις της νομοθεσίας, αναρωτιέμαι τι είναι αυτό που θα εμποδίσει την εταιρεία-ιδιώτη να διεκδικήσει ανταγωνιστικά προς τα ΕΑΣ νέες συμβάσεις καταστροφής με έδρα και συ</w:t>
      </w:r>
      <w:r>
        <w:rPr>
          <w:rFonts w:eastAsia="Times New Roman" w:cs="Times New Roman"/>
          <w:szCs w:val="24"/>
        </w:rPr>
        <w:t xml:space="preserve">νεργάτη από άλλη χώρα. Μας είπατε εσείς ότι μόνο εντός της χώρας υπάρχει εμπλοκή με τη διαδικασία αυτή. </w:t>
      </w:r>
    </w:p>
    <w:p w14:paraId="615E693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Συνεπώς νομίζω ότι πρέπει να γίνουν διορθωτικές κινήσεις ή να μας αποδείξετε στην πράξη και με έγγραφα ότι υπάρχουν αυτές οι διασφαλίσεις. </w:t>
      </w:r>
    </w:p>
    <w:p w14:paraId="615E693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 xml:space="preserve">τώ. </w:t>
      </w:r>
    </w:p>
    <w:p w14:paraId="615E693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Αυτή δεν ήταν ερώτηση. Αυτή ήταν επερώτηση. Δηλαδή, τι να κάνει ο κ. Βίτσας;</w:t>
      </w:r>
    </w:p>
    <w:p w14:paraId="615E6935"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Ήταν δύσκολο το θέμα.</w:t>
      </w:r>
    </w:p>
    <w:p w14:paraId="615E6936"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Ήταν δύσκολο, ναι. Κάντε μια επερώτηση. Μετά, όμως, μην τα βάζετε με το Προεδρείο, αν σας περιορίζει τον χρόνο. Τώρα, εντάξει, εγώ σας άφησα, επειδή σήμερα έχουμε λίγη άνεση χρόνου.</w:t>
      </w:r>
    </w:p>
    <w:p w14:paraId="615E6937"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Με τον κ. Θεοχάρη</w:t>
      </w:r>
      <w:r>
        <w:rPr>
          <w:rFonts w:eastAsia="Times New Roman" w:cs="Times New Roman"/>
          <w:szCs w:val="24"/>
        </w:rPr>
        <w:t xml:space="preserve"> μπορούμε να συνεννοούμαστε…</w:t>
      </w:r>
    </w:p>
    <w:p w14:paraId="615E6938"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κι επειδή σας άφησα κι εσάς έξι λεπτά. Μην το ξεχνάτε!</w:t>
      </w:r>
    </w:p>
    <w:p w14:paraId="615E693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θέλω να σας πω το εξής και πρέπει να είναι πολύ καθαρό. Ποια είναι τα βήμα</w:t>
      </w:r>
      <w:r>
        <w:rPr>
          <w:rFonts w:eastAsia="Times New Roman" w:cs="Times New Roman"/>
          <w:szCs w:val="24"/>
        </w:rPr>
        <w:t xml:space="preserve">τα, ώστε να οριστικοποιηθεί η σύμβαση; </w:t>
      </w:r>
    </w:p>
    <w:p w14:paraId="615E693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 πρώτο βήμα είναι να δούμε αν αυτό το πράγμα και με τις δοκιμές των τριών χιλιάδων ναρκών μπορεί να δουλέψει. Αυτό είναι το βασικό. </w:t>
      </w:r>
    </w:p>
    <w:p w14:paraId="615E693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να υπάρχει αυτή η σύμβαση που να αφορά όλες αυτές τις πιστοποιήσ</w:t>
      </w:r>
      <w:r>
        <w:rPr>
          <w:rFonts w:eastAsia="Times New Roman" w:cs="Times New Roman"/>
          <w:szCs w:val="24"/>
        </w:rPr>
        <w:t xml:space="preserve">εις, τις οποίες ανέφερα. </w:t>
      </w:r>
    </w:p>
    <w:p w14:paraId="615E693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 τρίτο κομμάτι, λέω εγώ -και σωστά το λέω- είναι ότι πρέπει να πιστοποιηθεί και ο χώρος, από την άποψη της ασφαλείας. </w:t>
      </w:r>
    </w:p>
    <w:p w14:paraId="615E693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τέταρτο είναι ότι εντός της σύμβασης ο χώρος και η πιστοποίηση γίνονται ένα. Το αν θα πάει η εταιρεία να β</w:t>
      </w:r>
      <w:r>
        <w:rPr>
          <w:rFonts w:eastAsia="Times New Roman" w:cs="Times New Roman"/>
          <w:szCs w:val="24"/>
        </w:rPr>
        <w:t>ρει έναν άλλον χώρο στον Καναδά, λέω για παράδειγμα…</w:t>
      </w:r>
    </w:p>
    <w:p w14:paraId="615E693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Στη Βουλγαρία να λέτε, όχι στον Καναδά.</w:t>
      </w:r>
    </w:p>
    <w:p w14:paraId="615E693F"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λέω για οποιαδήποτε χώρα. Σας είπα, για παράδειγμα, τον Καναδά. Διότι αυτό τ</w:t>
      </w:r>
      <w:r>
        <w:rPr>
          <w:rFonts w:eastAsia="Times New Roman" w:cs="Times New Roman"/>
          <w:szCs w:val="24"/>
        </w:rPr>
        <w:t xml:space="preserve">ώρα δεν μπορείτε να το αποτρέψετε και το ξέρετε πάρα πολύ καλά. </w:t>
      </w:r>
    </w:p>
    <w:p w14:paraId="615E694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Η σύμβαση μπορεί να το αποτρέψει. </w:t>
      </w:r>
    </w:p>
    <w:p w14:paraId="615E694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Ο μοναδικός τρόπος που μπορείς να το αποτρέψεις είναι να απαγορεύσεις τη </w:t>
      </w:r>
      <w:r>
        <w:rPr>
          <w:rFonts w:eastAsia="Times New Roman" w:cs="Times New Roman"/>
          <w:szCs w:val="24"/>
        </w:rPr>
        <w:t>δράση της εταιρείας σε οποιαδή</w:t>
      </w:r>
      <w:r>
        <w:rPr>
          <w:rFonts w:eastAsia="Times New Roman" w:cs="Times New Roman"/>
          <w:szCs w:val="24"/>
        </w:rPr>
        <w:lastRenderedPageBreak/>
        <w:t xml:space="preserve">ποτε χώρα του κόσμου. Εσείς ξέρετε πάρα πολύ καλά ότι αν κάνει κανείς κάτι τέτοιο, θα πας στη </w:t>
      </w:r>
      <w:r>
        <w:rPr>
          <w:rFonts w:eastAsia="Times New Roman" w:cs="Times New Roman"/>
          <w:szCs w:val="24"/>
        </w:rPr>
        <w:t>«</w:t>
      </w:r>
      <w:r>
        <w:rPr>
          <w:rFonts w:eastAsia="Times New Roman" w:cs="Times New Roman"/>
          <w:szCs w:val="24"/>
          <w:lang w:val="en-US"/>
        </w:rPr>
        <w:t>DIGICOM</w:t>
      </w:r>
      <w:r>
        <w:rPr>
          <w:rFonts w:eastAsia="Times New Roman" w:cs="Times New Roman"/>
          <w:szCs w:val="24"/>
        </w:rPr>
        <w:t>»</w:t>
      </w:r>
      <w:r>
        <w:rPr>
          <w:rFonts w:eastAsia="Times New Roman" w:cs="Times New Roman"/>
          <w:szCs w:val="24"/>
        </w:rPr>
        <w:t xml:space="preserve"> και θα σου πει «τι λες;». Έτσι δεν είναι; Τα ξέρετε αυτά τα πράγματα. Αλίμονο. Δεν γίνονται αυτά τα πράγματα.</w:t>
      </w:r>
    </w:p>
    <w:p w14:paraId="615E694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Τώρα, με βάσ</w:t>
      </w:r>
      <w:r>
        <w:rPr>
          <w:rFonts w:eastAsia="Times New Roman" w:cs="Times New Roman"/>
          <w:szCs w:val="24"/>
        </w:rPr>
        <w:t xml:space="preserve">η τα στοιχεία που έχουμε, τι έχουμε; </w:t>
      </w:r>
    </w:p>
    <w:p w14:paraId="615E694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Παραγωγικότητα, που έχουμε αυτή τη στιγμή: εξακόσια. </w:t>
      </w:r>
    </w:p>
    <w:p w14:paraId="615E694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Εργατοτεχνικό προσωπικό: δεκαπέντε άτομα ανά βάρδια. </w:t>
      </w:r>
    </w:p>
    <w:p w14:paraId="615E694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Επενδύσεις: δύο εκατομμύρια τριακόσιες χιλιάδες. </w:t>
      </w:r>
    </w:p>
    <w:p w14:paraId="615E694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Εκτιμώμενος χρόνος έναρξης: οκτώ μήνες. </w:t>
      </w:r>
    </w:p>
    <w:p w14:paraId="615E694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Σας λέω τώρα τι συζητήσαμε με τη διοίκηση. </w:t>
      </w:r>
    </w:p>
    <w:p w14:paraId="615E694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Από την άλλη μεριά, παραγωγικότητα δυόμισι με τρεις χιλιάδες τεμάχια ανά ημέρα -πάντα μιλάμε για δύο βάρδιες- εργατοτεχνικό προσωπικό έξι άτομα ανά βάρδια, επενδύσεις το πολύ πενήντα χιλιάδες ευρώ και εκτιμώμενος</w:t>
      </w:r>
      <w:r>
        <w:rPr>
          <w:rFonts w:eastAsia="Times New Roman" w:cs="Times New Roman"/>
          <w:szCs w:val="24"/>
        </w:rPr>
        <w:t xml:space="preserve"> χρόνος έναρξης από τη στιγμή της πιστοποίησης ένας μήνας. Με τη βούλα και τη σφραγίδα της πιστοποίησης -επιτρέψτε μου να το πω- του αμερικάνικου Υπουργείου Εθνικής Άμυνας. Αυτό είναι το πρώτο.</w:t>
      </w:r>
    </w:p>
    <w:p w14:paraId="615E694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δεύτερο, εντός των επόμενων ημερών υπογράφεται το γνωστό συ</w:t>
      </w:r>
      <w:r>
        <w:rPr>
          <w:rFonts w:eastAsia="Times New Roman" w:cs="Times New Roman"/>
          <w:szCs w:val="24"/>
        </w:rPr>
        <w:t xml:space="preserve">μβόλαιο ανάμεσα στα ΕΑΣ και στα </w:t>
      </w:r>
      <w:r>
        <w:rPr>
          <w:rFonts w:eastAsia="Times New Roman" w:cs="Times New Roman"/>
          <w:szCs w:val="24"/>
        </w:rPr>
        <w:t>«</w:t>
      </w:r>
      <w:r>
        <w:rPr>
          <w:rFonts w:eastAsia="Times New Roman" w:cs="Times New Roman"/>
          <w:szCs w:val="24"/>
        </w:rPr>
        <w:t>Ελληνικά Πετρέλαια</w:t>
      </w:r>
      <w:r>
        <w:rPr>
          <w:rFonts w:eastAsia="Times New Roman" w:cs="Times New Roman"/>
          <w:szCs w:val="24"/>
        </w:rPr>
        <w:t>»</w:t>
      </w:r>
      <w:r>
        <w:rPr>
          <w:rFonts w:eastAsia="Times New Roman" w:cs="Times New Roman"/>
          <w:szCs w:val="24"/>
        </w:rPr>
        <w:t xml:space="preserve">, ύψους είκοσι έξι εκατομμυρίων ευρώ. Διαμορφώνεται μια </w:t>
      </w:r>
      <w:r>
        <w:rPr>
          <w:rFonts w:eastAsia="Times New Roman" w:cs="Times New Roman"/>
          <w:szCs w:val="24"/>
        </w:rPr>
        <w:lastRenderedPageBreak/>
        <w:t>βάση, λοιπόν, χρηματοδοτική, η οποία θα βοηθήσει πάρα πολύ τα ΕΑΣ, και αρχίζουν κι έρχονται οι πρώτες ύλες, ώστε να επιταχυνθεί η διαδικασία και η λ</w:t>
      </w:r>
      <w:r>
        <w:rPr>
          <w:rFonts w:eastAsia="Times New Roman" w:cs="Times New Roman"/>
          <w:szCs w:val="24"/>
        </w:rPr>
        <w:t>ειτουργία και του εργοστασίου του Λαυρίου και των άλλων τριών εργοστασίων που έχουν αυτή τη στιγμή τα ΕΑΣ, δηλαδή, της Μάνδρας, του Υμηττού και του Αιγίου.</w:t>
      </w:r>
    </w:p>
    <w:p w14:paraId="615E694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5E694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Κι εμείς ευχαριστούμε. </w:t>
      </w:r>
    </w:p>
    <w:p w14:paraId="615E694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w:t>
      </w:r>
      <w:r>
        <w:rPr>
          <w:rFonts w:eastAsia="Times New Roman" w:cs="Times New Roman"/>
          <w:szCs w:val="24"/>
        </w:rPr>
        <w:t>τρίτ</w:t>
      </w:r>
      <w:r>
        <w:rPr>
          <w:rFonts w:eastAsia="Times New Roman" w:cs="Times New Roman"/>
          <w:szCs w:val="24"/>
        </w:rPr>
        <w:t xml:space="preserve">η </w:t>
      </w:r>
      <w:r>
        <w:rPr>
          <w:rFonts w:eastAsia="Times New Roman" w:cs="Times New Roman"/>
          <w:szCs w:val="24"/>
        </w:rPr>
        <w:t xml:space="preserve">με αριθμό 560/6-3-2017 επίκαιρη ερώτηση δεύτερου κύκλου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αποκατάσταση των ζημιών από φυσικές καταστροφές στον Δήμο Ευρώτα.</w:t>
      </w:r>
    </w:p>
    <w:p w14:paraId="615E694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Κύριε Δαβάκη, έχετε τον </w:t>
      </w:r>
      <w:r>
        <w:rPr>
          <w:rFonts w:eastAsia="Times New Roman" w:cs="Times New Roman"/>
          <w:szCs w:val="24"/>
        </w:rPr>
        <w:t>λόγο.</w:t>
      </w:r>
    </w:p>
    <w:p w14:paraId="615E694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κύριε Πρόεδρε.</w:t>
      </w:r>
    </w:p>
    <w:p w14:paraId="615E694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Πριν από μερικούς μήνες, αλλά και πριν από δύο χρόνια σχεδόν –ενάμιση χρόνο- ο Δήμος Ευρώτα του Νομού Λακωνίας επλήγη, κύριε Υπουργέ, από δύο σοβαρά και πρωτόγνωρα και</w:t>
      </w:r>
      <w:r>
        <w:rPr>
          <w:rFonts w:eastAsia="Times New Roman" w:cs="Times New Roman"/>
          <w:szCs w:val="24"/>
        </w:rPr>
        <w:lastRenderedPageBreak/>
        <w:t>ρικά φαινόμενα και υπέστη φυσικές κατα</w:t>
      </w:r>
      <w:r>
        <w:rPr>
          <w:rFonts w:eastAsia="Times New Roman" w:cs="Times New Roman"/>
          <w:szCs w:val="24"/>
        </w:rPr>
        <w:t xml:space="preserve">στροφές: Έναν ανεμοστρόβιλο τον Σεπτέμβριο του 2015 και μια πρωτοφανή πλημμύρα τον Σεπτέμβριο προς Οκτώβριο του 2016. Αυτό συνέβη και σε άλλες περιοχές της Πελοποννήσου, εν τω μεταξύ. </w:t>
      </w:r>
    </w:p>
    <w:p w14:paraId="615E695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Υπήρξε σύσκεψη στο Υπουργείο Εσωτερικών, στην οποία μετείχε -και λυπάμα</w:t>
      </w:r>
      <w:r>
        <w:rPr>
          <w:rFonts w:eastAsia="Times New Roman" w:cs="Times New Roman"/>
          <w:szCs w:val="24"/>
        </w:rPr>
        <w:t xml:space="preserve">ι που έφυγε- ο απελθών Υπουργός κ. </w:t>
      </w:r>
      <w:proofErr w:type="spellStart"/>
      <w:r>
        <w:rPr>
          <w:rFonts w:eastAsia="Times New Roman" w:cs="Times New Roman"/>
          <w:szCs w:val="24"/>
        </w:rPr>
        <w:t>Χαρίτσης</w:t>
      </w:r>
      <w:proofErr w:type="spellEnd"/>
      <w:r>
        <w:rPr>
          <w:rFonts w:eastAsia="Times New Roman" w:cs="Times New Roman"/>
          <w:szCs w:val="24"/>
        </w:rPr>
        <w:t xml:space="preserve"> -τότε Υπουργός ήταν ο κ. </w:t>
      </w:r>
      <w:proofErr w:type="spellStart"/>
      <w:r>
        <w:rPr>
          <w:rFonts w:eastAsia="Times New Roman" w:cs="Times New Roman"/>
          <w:szCs w:val="24"/>
        </w:rPr>
        <w:t>Κουρουμπλής</w:t>
      </w:r>
      <w:proofErr w:type="spellEnd"/>
      <w:r>
        <w:rPr>
          <w:rFonts w:eastAsia="Times New Roman" w:cs="Times New Roman"/>
          <w:szCs w:val="24"/>
        </w:rPr>
        <w:t>- όπου συζητήθηκαν όλα τα προβλήματα, η αποκατάσταση των υποδομών, των δρόμων, όλων εκείνων των στοιχείων τα οποία είχαν πληγεί, η διόρθωση ζητημάτων τα οποία αφορούσαν το οδικ</w:t>
      </w:r>
      <w:r>
        <w:rPr>
          <w:rFonts w:eastAsia="Times New Roman" w:cs="Times New Roman"/>
          <w:szCs w:val="24"/>
        </w:rPr>
        <w:t>ό δίκτυο, τα υδραυλικά έργα κ.λπ.</w:t>
      </w:r>
      <w:r>
        <w:rPr>
          <w:rFonts w:eastAsia="Times New Roman" w:cs="Times New Roman"/>
          <w:szCs w:val="24"/>
        </w:rPr>
        <w:t>.</w:t>
      </w:r>
      <w:r>
        <w:rPr>
          <w:rFonts w:eastAsia="Times New Roman" w:cs="Times New Roman"/>
          <w:szCs w:val="24"/>
        </w:rPr>
        <w:t xml:space="preserve"> </w:t>
      </w:r>
    </w:p>
    <w:p w14:paraId="615E6951" w14:textId="77777777" w:rsidR="00C719D1" w:rsidRDefault="007D146B">
      <w:pPr>
        <w:spacing w:after="0" w:line="600" w:lineRule="auto"/>
        <w:ind w:firstLine="720"/>
        <w:jc w:val="both"/>
        <w:rPr>
          <w:rFonts w:eastAsia="Times New Roman"/>
          <w:szCs w:val="24"/>
        </w:rPr>
      </w:pPr>
      <w:r>
        <w:rPr>
          <w:rFonts w:eastAsia="Times New Roman"/>
          <w:szCs w:val="24"/>
        </w:rPr>
        <w:t xml:space="preserve">Μάλιστα, υπήρξε η διαβεβαίωση της τότε πολιτικής ηγεσίας, στην οποία μετείχε και ο κ. </w:t>
      </w:r>
      <w:proofErr w:type="spellStart"/>
      <w:r>
        <w:rPr>
          <w:rFonts w:eastAsia="Times New Roman"/>
          <w:szCs w:val="24"/>
        </w:rPr>
        <w:t>Χαρίτσης</w:t>
      </w:r>
      <w:proofErr w:type="spellEnd"/>
      <w:r>
        <w:rPr>
          <w:rFonts w:eastAsia="Times New Roman"/>
          <w:szCs w:val="24"/>
        </w:rPr>
        <w:t xml:space="preserve"> όπως είπα, ότι όλα θα αποκατασταθούν και θα υπάρξουν σημαντικές παρεμβάσεις της Κυβερνήσεως απέναντι σε αυτά τα ζητήματα.</w:t>
      </w:r>
    </w:p>
    <w:p w14:paraId="615E6952" w14:textId="77777777" w:rsidR="00C719D1" w:rsidRDefault="007D146B">
      <w:pPr>
        <w:spacing w:after="0" w:line="600" w:lineRule="auto"/>
        <w:ind w:firstLine="720"/>
        <w:jc w:val="both"/>
        <w:rPr>
          <w:rFonts w:eastAsia="Times New Roman"/>
          <w:szCs w:val="24"/>
        </w:rPr>
      </w:pPr>
      <w:r>
        <w:rPr>
          <w:rFonts w:eastAsia="Times New Roman"/>
          <w:szCs w:val="24"/>
        </w:rPr>
        <w:t>Ο λ</w:t>
      </w:r>
      <w:r>
        <w:rPr>
          <w:rFonts w:eastAsia="Times New Roman"/>
          <w:szCs w:val="24"/>
        </w:rPr>
        <w:t>όγος για τον οποίο σήμερα έρχομαι να ελέγξω εσάς, ως νέο Υπουργό,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ως τη συνέχεια της πολιτικής ηγεσίας, είναι ότι από αυτό δεν έχει γίνει τίποτα, από τα ζητήματα που αφορούν τη δημοτική αρχή</w:t>
      </w:r>
      <w:r>
        <w:rPr>
          <w:rFonts w:eastAsia="Times New Roman"/>
          <w:szCs w:val="24"/>
        </w:rPr>
        <w:t>,</w:t>
      </w:r>
      <w:r>
        <w:rPr>
          <w:rFonts w:eastAsia="Times New Roman"/>
          <w:szCs w:val="24"/>
        </w:rPr>
        <w:t xml:space="preserve"> που ζητάει με πολλά </w:t>
      </w:r>
      <w:r>
        <w:rPr>
          <w:rFonts w:eastAsia="Times New Roman"/>
          <w:szCs w:val="24"/>
        </w:rPr>
        <w:lastRenderedPageBreak/>
        <w:t>έγγραφα, με πολλές</w:t>
      </w:r>
      <w:r>
        <w:rPr>
          <w:rFonts w:eastAsia="Times New Roman"/>
          <w:szCs w:val="24"/>
        </w:rPr>
        <w:t xml:space="preserve"> παραστάσεις, με πολλή προσπάθεια</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δεν έχει ληφθεί τίποτα εκτός από 240.000 ευρώ, δηλαδή, επαρχιακή αγροτική οδοποιία. Να φανταστείτε ότι από την πλημμύρα κατεστράφη όλο το αγροτικό δίκτυο της περιοχής. Δεν μπορούν οι αγρότες να πάνε στα χωράφι</w:t>
      </w:r>
      <w:r>
        <w:rPr>
          <w:rFonts w:eastAsia="Times New Roman"/>
          <w:szCs w:val="24"/>
        </w:rPr>
        <w:t>α τους, να μαζέψουν τις ελιές και να ασχοληθούν με τις αγροτικές εργασίες.</w:t>
      </w:r>
    </w:p>
    <w:p w14:paraId="615E6953" w14:textId="77777777" w:rsidR="00C719D1" w:rsidRDefault="007D146B">
      <w:pPr>
        <w:spacing w:after="0" w:line="600" w:lineRule="auto"/>
        <w:ind w:firstLine="720"/>
        <w:jc w:val="both"/>
        <w:rPr>
          <w:rFonts w:eastAsia="Times New Roman"/>
          <w:szCs w:val="24"/>
        </w:rPr>
      </w:pPr>
      <w:r>
        <w:rPr>
          <w:rFonts w:eastAsia="Times New Roman"/>
          <w:szCs w:val="24"/>
        </w:rPr>
        <w:t>Το περίεργο του πράγματος και αυτό αφορά τον άλλο απελθόντα, τον κ. Βίτσα, είναι ότι εμφανίστηκε, κύριε Πρόεδρε -και τελειώνω- μια μπουλντόζα από το 747 Τάγμα Μηχανικού στο Λουτράκι</w:t>
      </w:r>
      <w:r>
        <w:rPr>
          <w:rFonts w:eastAsia="Times New Roman"/>
          <w:szCs w:val="24"/>
        </w:rPr>
        <w:t xml:space="preserve">, η περίφημη ΜΟΜΚΑ, δήθεν για να φτιάξει και κάποιους δρόμους. Αυτό δεν σας αφορά εσάς, αλλά θα μπορούσε να το ακούσει ο κ. Βίτσας. Εν πάση </w:t>
      </w:r>
      <w:proofErr w:type="spellStart"/>
      <w:r>
        <w:rPr>
          <w:rFonts w:eastAsia="Times New Roman"/>
          <w:szCs w:val="24"/>
        </w:rPr>
        <w:t>περιπτώσει</w:t>
      </w:r>
      <w:proofErr w:type="spellEnd"/>
      <w:r>
        <w:rPr>
          <w:rFonts w:eastAsia="Times New Roman"/>
          <w:szCs w:val="24"/>
        </w:rPr>
        <w:t>, ντροπή, τίποτα άλλο δεν λέω.</w:t>
      </w:r>
    </w:p>
    <w:p w14:paraId="615E6954" w14:textId="77777777" w:rsidR="00C719D1" w:rsidRDefault="007D146B">
      <w:pPr>
        <w:spacing w:after="0" w:line="600" w:lineRule="auto"/>
        <w:ind w:firstLine="720"/>
        <w:jc w:val="both"/>
        <w:rPr>
          <w:rFonts w:eastAsia="Times New Roman"/>
          <w:szCs w:val="24"/>
        </w:rPr>
      </w:pPr>
      <w:r>
        <w:rPr>
          <w:rFonts w:eastAsia="Times New Roman"/>
          <w:szCs w:val="24"/>
        </w:rPr>
        <w:t>Όσον αφορά τώρα εσάς. Αντικείμενο της ερώτησής μου είναι να υπάρξει αυτός ο</w:t>
      </w:r>
      <w:r>
        <w:rPr>
          <w:rFonts w:eastAsia="Times New Roman"/>
          <w:szCs w:val="24"/>
        </w:rPr>
        <w:t xml:space="preserve"> συντονισμός που είπε προηγουμένως με τους περιφερειάρχες και τον δήμο</w:t>
      </w:r>
      <w:r>
        <w:rPr>
          <w:rFonts w:eastAsia="Times New Roman"/>
          <w:szCs w:val="24"/>
        </w:rPr>
        <w:t>,</w:t>
      </w:r>
      <w:r>
        <w:rPr>
          <w:rFonts w:eastAsia="Times New Roman"/>
          <w:szCs w:val="24"/>
        </w:rPr>
        <w:t xml:space="preserve"> αλλά και την περιφέρεια</w:t>
      </w:r>
      <w:r>
        <w:rPr>
          <w:rFonts w:eastAsia="Times New Roman"/>
          <w:szCs w:val="24"/>
        </w:rPr>
        <w:t>,</w:t>
      </w:r>
      <w:r>
        <w:rPr>
          <w:rFonts w:eastAsia="Times New Roman"/>
          <w:szCs w:val="24"/>
        </w:rPr>
        <w:t xml:space="preserve"> κυρίως εκ μέρους της Κυβερνήσεως, ούτως ώστε να </w:t>
      </w:r>
      <w:proofErr w:type="spellStart"/>
      <w:r>
        <w:rPr>
          <w:rFonts w:eastAsia="Times New Roman"/>
          <w:szCs w:val="24"/>
        </w:rPr>
        <w:t>απεμπλακούν</w:t>
      </w:r>
      <w:proofErr w:type="spellEnd"/>
      <w:r>
        <w:rPr>
          <w:rFonts w:eastAsia="Times New Roman"/>
          <w:szCs w:val="24"/>
        </w:rPr>
        <w:t xml:space="preserve"> ορισμένα ζητήματα, τα οποία αφορούν την αποκατάσταση των ζημιών. Θα έρθει πάλι ένας άλλος χειμώνας </w:t>
      </w:r>
      <w:r>
        <w:rPr>
          <w:rFonts w:eastAsia="Times New Roman"/>
          <w:szCs w:val="24"/>
        </w:rPr>
        <w:t xml:space="preserve">και, δυστυχώς, ο Ευρώτας θα ξεχειλίσει, οι χείμαρροι του </w:t>
      </w:r>
      <w:proofErr w:type="spellStart"/>
      <w:r>
        <w:rPr>
          <w:rFonts w:eastAsia="Times New Roman"/>
          <w:szCs w:val="24"/>
        </w:rPr>
        <w:t>Βορβά</w:t>
      </w:r>
      <w:proofErr w:type="spellEnd"/>
      <w:r>
        <w:rPr>
          <w:rFonts w:eastAsia="Times New Roman"/>
          <w:szCs w:val="24"/>
        </w:rPr>
        <w:t>,</w:t>
      </w:r>
      <w:r>
        <w:rPr>
          <w:rFonts w:eastAsia="Times New Roman"/>
          <w:szCs w:val="24"/>
        </w:rPr>
        <w:t xml:space="preserve"> που μπορείτε </w:t>
      </w:r>
      <w:r>
        <w:rPr>
          <w:rFonts w:eastAsia="Times New Roman"/>
          <w:szCs w:val="24"/>
        </w:rPr>
        <w:lastRenderedPageBreak/>
        <w:t>να μου πείτε ότι είναι ζήτημα αρμοδιότητας του δήμου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πρέπει να βοηθηθούν οι δήμοι με αυτές τις λίγες υποδομές που διαθέτουν και όλα αυτά</w:t>
      </w:r>
      <w:r>
        <w:rPr>
          <w:rFonts w:eastAsia="Times New Roman"/>
          <w:szCs w:val="24"/>
        </w:rPr>
        <w:t>,</w:t>
      </w:r>
      <w:r>
        <w:rPr>
          <w:rFonts w:eastAsia="Times New Roman"/>
          <w:szCs w:val="24"/>
        </w:rPr>
        <w:t xml:space="preserve"> τα οποία συνθέτ</w:t>
      </w:r>
      <w:r>
        <w:rPr>
          <w:rFonts w:eastAsia="Times New Roman"/>
          <w:szCs w:val="24"/>
        </w:rPr>
        <w:t>ουν μια εικόνα καταστροφής. Ως πότε θα συμβαίνουν αυτά;</w:t>
      </w:r>
    </w:p>
    <w:p w14:paraId="615E6955" w14:textId="77777777" w:rsidR="00C719D1" w:rsidRDefault="007D146B">
      <w:pPr>
        <w:spacing w:after="0" w:line="600" w:lineRule="auto"/>
        <w:ind w:firstLine="720"/>
        <w:jc w:val="both"/>
        <w:rPr>
          <w:rFonts w:eastAsia="Times New Roman"/>
          <w:szCs w:val="24"/>
        </w:rPr>
      </w:pPr>
      <w:r>
        <w:rPr>
          <w:rFonts w:eastAsia="Times New Roman"/>
          <w:szCs w:val="24"/>
        </w:rPr>
        <w:t>Ευχαριστώ.</w:t>
      </w:r>
    </w:p>
    <w:p w14:paraId="615E6956" w14:textId="77777777" w:rsidR="00C719D1" w:rsidRDefault="007D146B">
      <w:pPr>
        <w:spacing w:after="0" w:line="600" w:lineRule="auto"/>
        <w:ind w:firstLine="720"/>
        <w:jc w:val="both"/>
        <w:rPr>
          <w:rFonts w:eastAsia="Times New Roman"/>
          <w:szCs w:val="24"/>
        </w:rPr>
      </w:pPr>
      <w:r>
        <w:rPr>
          <w:rFonts w:eastAsia="Times New Roman"/>
          <w:b/>
          <w:bCs/>
        </w:rPr>
        <w:t xml:space="preserve">ΠΡΟΕΔΡΕΥΩΝ (Νικήτας Κακλαμάνης): </w:t>
      </w:r>
      <w:r>
        <w:rPr>
          <w:rFonts w:eastAsia="Times New Roman"/>
          <w:bCs/>
        </w:rPr>
        <w:t>Το ερώτημα, δηλαδή, προς τον κ. Σκουρλέτη είναι αν προτίθεται να αναλάβει συντονιστική δράση όλων αυτών των φορέων, προκειμένου να πάτε στο παραπέρα διά ταύ</w:t>
      </w:r>
      <w:r>
        <w:rPr>
          <w:rFonts w:eastAsia="Times New Roman"/>
          <w:bCs/>
        </w:rPr>
        <w:t>τα.</w:t>
      </w:r>
    </w:p>
    <w:p w14:paraId="615E6957" w14:textId="77777777" w:rsidR="00C719D1" w:rsidRDefault="007D146B">
      <w:pPr>
        <w:spacing w:after="0"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Ακριβώς. Αναζητείται συντονισμός, κύριε Πρόεδρε, διότι ο ένας ρίχνει τις ευθύνες στον άλλο. Έχετε κάνει δήμαρχος και τα ξέρετε. Ρίχνει ο ένας τις ευθύνες στον άλλο και την πληρώνουν οι πολίτες.</w:t>
      </w:r>
    </w:p>
    <w:p w14:paraId="615E6958" w14:textId="77777777" w:rsidR="00C719D1" w:rsidRDefault="007D146B">
      <w:pPr>
        <w:spacing w:after="0" w:line="600" w:lineRule="auto"/>
        <w:ind w:firstLine="720"/>
        <w:jc w:val="both"/>
        <w:rPr>
          <w:rFonts w:eastAsia="Times New Roman"/>
          <w:b/>
          <w:bCs/>
        </w:rPr>
      </w:pPr>
      <w:r>
        <w:rPr>
          <w:rFonts w:eastAsia="Times New Roman"/>
          <w:b/>
          <w:bCs/>
        </w:rPr>
        <w:t xml:space="preserve">ΠΡΟΕΔΡΕΥΩΝ (Νικήτας Κακλαμάνης): </w:t>
      </w:r>
      <w:r>
        <w:rPr>
          <w:rFonts w:eastAsia="Times New Roman"/>
          <w:bCs/>
        </w:rPr>
        <w:t xml:space="preserve">Ναι, </w:t>
      </w:r>
      <w:r>
        <w:rPr>
          <w:rFonts w:eastAsia="Times New Roman"/>
          <w:bCs/>
        </w:rPr>
        <w:t>κύριε Δαβάκη, τα ξέρω, αλλά για τα Πρακτικά θα ήθελα να είναι σαφές.</w:t>
      </w:r>
    </w:p>
    <w:p w14:paraId="615E6959" w14:textId="77777777" w:rsidR="00C719D1" w:rsidRDefault="007D146B">
      <w:pPr>
        <w:spacing w:after="0" w:line="600" w:lineRule="auto"/>
        <w:ind w:firstLine="720"/>
        <w:jc w:val="both"/>
        <w:rPr>
          <w:rFonts w:eastAsia="Times New Roman"/>
          <w:b/>
          <w:bCs/>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w:t>
      </w:r>
      <w:r>
        <w:rPr>
          <w:rFonts w:eastAsia="Times New Roman" w:cs="Times New Roman"/>
        </w:rPr>
        <w:t xml:space="preserve">ΕΥΘΕΡΙΟΣ ΒΕΝΙΖΕΛΟΣ» και ενημερώθηκαν για την ιστορία του κτηρίου και τον τρόπο οργάνωσης και </w:t>
      </w:r>
      <w:r>
        <w:rPr>
          <w:rFonts w:eastAsia="Times New Roman" w:cs="Times New Roman"/>
        </w:rPr>
        <w:lastRenderedPageBreak/>
        <w:t>λειτουργίας της Βουλής, είκοσι μαθητές και μαθήτριες και τέσσερις εκπαιδευτικοί συνοδοί τους από το 26</w:t>
      </w:r>
      <w:r>
        <w:rPr>
          <w:rFonts w:eastAsia="Times New Roman" w:cs="Times New Roman"/>
          <w:vertAlign w:val="superscript"/>
        </w:rPr>
        <w:t>ο</w:t>
      </w:r>
      <w:r>
        <w:rPr>
          <w:rFonts w:eastAsia="Times New Roman" w:cs="Times New Roman"/>
        </w:rPr>
        <w:t xml:space="preserve"> Δημοτικό Σχολείο Θεσσαλονίκης και από το Δημοτικό Σχολείο </w:t>
      </w:r>
      <w:proofErr w:type="spellStart"/>
      <w:r>
        <w:rPr>
          <w:rFonts w:eastAsia="Times New Roman" w:cs="Times New Roman"/>
        </w:rPr>
        <w:t>Σ</w:t>
      </w:r>
      <w:r>
        <w:rPr>
          <w:rFonts w:eastAsia="Times New Roman" w:cs="Times New Roman"/>
        </w:rPr>
        <w:t>ιναράδων</w:t>
      </w:r>
      <w:proofErr w:type="spellEnd"/>
      <w:r>
        <w:rPr>
          <w:rFonts w:eastAsia="Times New Roman" w:cs="Times New Roman"/>
        </w:rPr>
        <w:t xml:space="preserve"> Κέρκυρας. </w:t>
      </w:r>
    </w:p>
    <w:p w14:paraId="615E695A" w14:textId="77777777" w:rsidR="00C719D1" w:rsidRDefault="007D146B">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15E695B" w14:textId="77777777" w:rsidR="00C719D1" w:rsidRDefault="007D146B">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15E695C" w14:textId="77777777" w:rsidR="00C719D1" w:rsidRDefault="007D146B">
      <w:pPr>
        <w:spacing w:after="0" w:line="600" w:lineRule="auto"/>
        <w:ind w:firstLine="720"/>
        <w:jc w:val="both"/>
        <w:rPr>
          <w:rFonts w:eastAsia="Times New Roman"/>
          <w:bCs/>
        </w:rPr>
      </w:pPr>
      <w:r>
        <w:rPr>
          <w:rFonts w:eastAsia="Times New Roman"/>
          <w:bCs/>
        </w:rPr>
        <w:t>Ορίστε, κύριε Υπουργέ, έχετε τον λόγο.</w:t>
      </w:r>
    </w:p>
    <w:p w14:paraId="615E695D" w14:textId="77777777" w:rsidR="00C719D1" w:rsidRDefault="007D146B">
      <w:pPr>
        <w:spacing w:after="0" w:line="600" w:lineRule="auto"/>
        <w:ind w:firstLine="720"/>
        <w:jc w:val="both"/>
        <w:rPr>
          <w:rFonts w:eastAsia="Times New Roman"/>
          <w:bCs/>
        </w:rPr>
      </w:pPr>
      <w:r>
        <w:rPr>
          <w:rFonts w:eastAsia="Times New Roman"/>
          <w:b/>
          <w:bCs/>
        </w:rPr>
        <w:t>ΠΑΝΑΓΙΩΤΗΣ (ΠΑΝΟΣ) ΣΚΟΥΡΛΕΤΗΣ (Υπουργός Εσωτερικών):</w:t>
      </w:r>
      <w:r>
        <w:rPr>
          <w:rFonts w:eastAsia="Times New Roman"/>
          <w:bCs/>
        </w:rPr>
        <w:t xml:space="preserve"> Ευχαριστώ, κύριε Πρόεδρε.</w:t>
      </w:r>
    </w:p>
    <w:p w14:paraId="615E695E" w14:textId="77777777" w:rsidR="00C719D1" w:rsidRDefault="007D146B">
      <w:pPr>
        <w:spacing w:after="0" w:line="600" w:lineRule="auto"/>
        <w:ind w:firstLine="720"/>
        <w:jc w:val="both"/>
        <w:rPr>
          <w:rFonts w:eastAsia="Times New Roman" w:cs="Times New Roman"/>
        </w:rPr>
      </w:pPr>
      <w:r>
        <w:rPr>
          <w:rFonts w:eastAsia="Times New Roman"/>
          <w:bCs/>
        </w:rPr>
        <w:t xml:space="preserve">Κύριε Δαβάκη, έχω στα χέρια μου μια </w:t>
      </w:r>
      <w:r>
        <w:rPr>
          <w:rFonts w:eastAsia="Times New Roman"/>
          <w:bCs/>
        </w:rPr>
        <w:t>επιστολή με ημερομηνία 8</w:t>
      </w:r>
      <w:r>
        <w:rPr>
          <w:rFonts w:eastAsia="Times New Roman"/>
          <w:bCs/>
        </w:rPr>
        <w:t>-</w:t>
      </w:r>
      <w:r>
        <w:rPr>
          <w:rFonts w:eastAsia="Times New Roman"/>
          <w:bCs/>
        </w:rPr>
        <w:t>3</w:t>
      </w:r>
      <w:r>
        <w:rPr>
          <w:rFonts w:eastAsia="Times New Roman"/>
          <w:bCs/>
        </w:rPr>
        <w:t>-</w:t>
      </w:r>
      <w:r>
        <w:rPr>
          <w:rFonts w:eastAsia="Times New Roman"/>
          <w:bCs/>
        </w:rPr>
        <w:t>2017, πρόσφατη δηλαδή, από τον Δήμο Ευρώτα προς το Υπουργείο Εσωτερικών, που διαπιστώνει αυτά που θα σας πω αμέσως παρακάτω και μάλιστα επιβεβαιώνει</w:t>
      </w:r>
      <w:r>
        <w:rPr>
          <w:rFonts w:eastAsia="Times New Roman" w:cs="Times New Roman"/>
        </w:rPr>
        <w:t xml:space="preserve"> πως έγιναν αυτά τα οποία είχαν συμφωνηθεί στη σύσκεψη του περασμένου Σεπτέμβρη σ</w:t>
      </w:r>
      <w:r>
        <w:rPr>
          <w:rFonts w:eastAsia="Times New Roman" w:cs="Times New Roman"/>
        </w:rPr>
        <w:t xml:space="preserve">το Υπουργείο Εσωτερικών, στην οποία αναφερθήκατε και ότι έχουν δρομολογηθεί λύσεις. Δεν ξέρω αν την έχετε υπ’ </w:t>
      </w:r>
      <w:proofErr w:type="spellStart"/>
      <w:r>
        <w:rPr>
          <w:rFonts w:eastAsia="Times New Roman" w:cs="Times New Roman"/>
        </w:rPr>
        <w:t>όψιν</w:t>
      </w:r>
      <w:proofErr w:type="spellEnd"/>
      <w:r>
        <w:rPr>
          <w:rFonts w:eastAsia="Times New Roman" w:cs="Times New Roman"/>
        </w:rPr>
        <w:t xml:space="preserve"> σας αυτή την επιστολή.</w:t>
      </w:r>
    </w:p>
    <w:p w14:paraId="615E695F" w14:textId="77777777" w:rsidR="00C719D1" w:rsidRDefault="007D146B">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Απευθύνεται σε εμάς;</w:t>
      </w:r>
    </w:p>
    <w:p w14:paraId="615E6960" w14:textId="77777777" w:rsidR="00C719D1" w:rsidRDefault="007D146B">
      <w:pPr>
        <w:spacing w:after="0" w:line="600" w:lineRule="auto"/>
        <w:ind w:firstLine="720"/>
        <w:jc w:val="both"/>
        <w:rPr>
          <w:rFonts w:eastAsia="Times New Roman"/>
          <w:b/>
          <w:bCs/>
        </w:rPr>
      </w:pPr>
      <w:r>
        <w:rPr>
          <w:rFonts w:eastAsia="Times New Roman"/>
          <w:b/>
          <w:bCs/>
        </w:rPr>
        <w:lastRenderedPageBreak/>
        <w:t>ΠΑΝΑΓΙΩΤΗΣ (ΠΑΝΟΣ) ΣΚΟΥΡΛΕΤΗΣ (Υπουργός Εσωτερικών):</w:t>
      </w:r>
      <w:r>
        <w:rPr>
          <w:rFonts w:eastAsia="Times New Roman"/>
          <w:bCs/>
        </w:rPr>
        <w:t xml:space="preserve"> Προς το Υπουργείο Εσωτερι</w:t>
      </w:r>
      <w:r>
        <w:rPr>
          <w:rFonts w:eastAsia="Times New Roman"/>
          <w:bCs/>
        </w:rPr>
        <w:t>κών. Λέω μήπως σας είχαν ενημερώσει.</w:t>
      </w:r>
    </w:p>
    <w:p w14:paraId="615E6961" w14:textId="77777777" w:rsidR="00C719D1" w:rsidRDefault="007D146B">
      <w:pPr>
        <w:spacing w:after="0" w:line="600" w:lineRule="auto"/>
        <w:ind w:firstLine="720"/>
        <w:jc w:val="both"/>
        <w:rPr>
          <w:rFonts w:eastAsia="Times New Roman"/>
          <w:b/>
          <w:szCs w:val="24"/>
        </w:rPr>
      </w:pPr>
      <w:r>
        <w:rPr>
          <w:rFonts w:eastAsia="Times New Roman"/>
          <w:b/>
          <w:szCs w:val="24"/>
        </w:rPr>
        <w:t>ΑΘΑΝΑΣΙΟΣ ΔΑΒΑΚΗΣ:</w:t>
      </w:r>
      <w:r>
        <w:rPr>
          <w:rFonts w:eastAsia="Times New Roman"/>
          <w:szCs w:val="24"/>
        </w:rPr>
        <w:t xml:space="preserve"> Όχι.</w:t>
      </w:r>
    </w:p>
    <w:p w14:paraId="615E6962" w14:textId="77777777" w:rsidR="00C719D1" w:rsidRDefault="007D146B">
      <w:pPr>
        <w:spacing w:after="0" w:line="600" w:lineRule="auto"/>
        <w:ind w:firstLine="720"/>
        <w:jc w:val="both"/>
        <w:rPr>
          <w:rFonts w:eastAsia="Times New Roman"/>
          <w:bCs/>
        </w:rPr>
      </w:pPr>
      <w:r>
        <w:rPr>
          <w:rFonts w:eastAsia="Times New Roman"/>
          <w:b/>
          <w:bCs/>
        </w:rPr>
        <w:t>ΠΑΝΑΓΙΩΤΗΣ (ΠΑΝΟΣ) ΣΚΟΥΡΛΕΤΗΣ (Υπουργός Εσωτερικών):</w:t>
      </w:r>
      <w:r>
        <w:rPr>
          <w:rFonts w:eastAsia="Times New Roman"/>
          <w:bCs/>
        </w:rPr>
        <w:t xml:space="preserve"> Εν πάση </w:t>
      </w:r>
      <w:proofErr w:type="spellStart"/>
      <w:r>
        <w:rPr>
          <w:rFonts w:eastAsia="Times New Roman"/>
          <w:bCs/>
        </w:rPr>
        <w:t>περιπτώσει</w:t>
      </w:r>
      <w:proofErr w:type="spellEnd"/>
      <w:r>
        <w:rPr>
          <w:rFonts w:eastAsia="Times New Roman"/>
          <w:bCs/>
        </w:rPr>
        <w:t>, σας λέω τα εξής. Κατ’ αρχ</w:t>
      </w:r>
      <w:r>
        <w:rPr>
          <w:rFonts w:eastAsia="Times New Roman"/>
          <w:bCs/>
        </w:rPr>
        <w:t>άς</w:t>
      </w:r>
      <w:r>
        <w:rPr>
          <w:rFonts w:eastAsia="Times New Roman"/>
          <w:bCs/>
        </w:rPr>
        <w:t>, από το Υπουργείο Εσωτερικών για τη συγκεκριμένη θεομηνία εγκριθήκαν ποσά της τάξης των 150.00</w:t>
      </w:r>
      <w:r>
        <w:rPr>
          <w:rFonts w:eastAsia="Times New Roman"/>
          <w:bCs/>
        </w:rPr>
        <w:t>0 ευρώ. Προσέξτε, όμως. Από αυτά τα ποσά</w:t>
      </w:r>
      <w:r>
        <w:rPr>
          <w:rFonts w:eastAsia="Times New Roman"/>
          <w:bCs/>
        </w:rPr>
        <w:t>,</w:t>
      </w:r>
      <w:r>
        <w:rPr>
          <w:rFonts w:eastAsia="Times New Roman"/>
          <w:bCs/>
        </w:rPr>
        <w:t xml:space="preserve"> τα οποία έχουν δεσμευθεί, έχουν εγκριθεί, έχει </w:t>
      </w:r>
      <w:proofErr w:type="spellStart"/>
      <w:r>
        <w:rPr>
          <w:rFonts w:eastAsia="Times New Roman"/>
          <w:bCs/>
        </w:rPr>
        <w:t>απορροφηθεί</w:t>
      </w:r>
      <w:proofErr w:type="spellEnd"/>
      <w:r>
        <w:rPr>
          <w:rFonts w:eastAsia="Times New Roman"/>
          <w:bCs/>
        </w:rPr>
        <w:t xml:space="preserve"> μόνο το ποσό των 42.984,70 ευρώ. Ξέρετε, αυτά τα λεφτά δεν δίνονται στα τυφλά. Άρα, λοιπόν</w:t>
      </w:r>
      <w:r>
        <w:rPr>
          <w:rFonts w:eastAsia="Times New Roman"/>
          <w:bCs/>
        </w:rPr>
        <w:t>,</w:t>
      </w:r>
      <w:r>
        <w:rPr>
          <w:rFonts w:eastAsia="Times New Roman"/>
          <w:bCs/>
        </w:rPr>
        <w:t xml:space="preserve"> γίνονται οι αναθέσεις, επειδή η περιοχή έχει κηρυχθεί σε έκτακτ</w:t>
      </w:r>
      <w:r>
        <w:rPr>
          <w:rFonts w:eastAsia="Times New Roman"/>
          <w:bCs/>
        </w:rPr>
        <w:t>η ανάγκη και εκταμιεύονται, από τη στιγμή που κατατίθενται τα αρμόδια παραστατικά έγγραφα.</w:t>
      </w:r>
    </w:p>
    <w:p w14:paraId="615E6963" w14:textId="77777777" w:rsidR="00C719D1" w:rsidRDefault="007D146B">
      <w:pPr>
        <w:spacing w:after="0" w:line="600" w:lineRule="auto"/>
        <w:ind w:firstLine="720"/>
        <w:jc w:val="both"/>
        <w:rPr>
          <w:rFonts w:eastAsia="Times New Roman"/>
          <w:bCs/>
        </w:rPr>
      </w:pPr>
      <w:r>
        <w:rPr>
          <w:rFonts w:eastAsia="Times New Roman"/>
          <w:bCs/>
        </w:rPr>
        <w:t>Υπάρχει ένα θέμα, λοιπόν, γιατί, ενώ όλα αυτά τα χρήματα έχουν δοθεί, δεν έχουν εκταμιευθεί και άρα, κατά συνέπεια, υποθέτω ίσως να μην έχουν γίνει και τα αντίστοιχα</w:t>
      </w:r>
      <w:r>
        <w:rPr>
          <w:rFonts w:eastAsia="Times New Roman"/>
          <w:bCs/>
        </w:rPr>
        <w:t xml:space="preserve"> έργα στον χρόνο που θα έπρεπε να είχαν γίνει.</w:t>
      </w:r>
    </w:p>
    <w:p w14:paraId="615E6964" w14:textId="77777777" w:rsidR="00C719D1" w:rsidRDefault="007D146B">
      <w:pPr>
        <w:spacing w:after="0" w:line="600" w:lineRule="auto"/>
        <w:ind w:firstLine="720"/>
        <w:jc w:val="both"/>
        <w:rPr>
          <w:rFonts w:eastAsia="Times New Roman" w:cs="Times New Roman"/>
          <w:szCs w:val="24"/>
        </w:rPr>
      </w:pPr>
      <w:r>
        <w:rPr>
          <w:rFonts w:eastAsia="Times New Roman"/>
          <w:bCs/>
        </w:rPr>
        <w:lastRenderedPageBreak/>
        <w:t>Το Υπουργείο Εργασίας από μεριάς του έχει ενεργοποιήσει όλες τις ρυθμίσεις που προβλέπονται σε εκείνες τις περιπτώσεις των φυσικών καταστροφών και αφορούν τις ασφαλιστικές εισφορές. Δηλαδή, υπάρχει ένα θέμα αν</w:t>
      </w:r>
      <w:r>
        <w:rPr>
          <w:rFonts w:eastAsia="Times New Roman"/>
          <w:bCs/>
        </w:rPr>
        <w:t>αστολής των τρεχουσών εισφορών για έξι μήνες, κεφαλαιοποίηση των μέχρι εκείνη την ημερομηνία ποσών και δυνατότητα αποπληρωμής των παραπάνω ποσών σε δώδεκα ή είκοσι τέσσερις μηνιαίες δόσεις.</w:t>
      </w:r>
    </w:p>
    <w:p w14:paraId="615E696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Έχει δρομολογηθεί, ισχύει αυτή η ρύθμιση. Επιπλέον, το Υπουργείο Ε</w:t>
      </w:r>
      <w:r>
        <w:rPr>
          <w:rFonts w:eastAsia="Times New Roman" w:cs="Times New Roman"/>
          <w:szCs w:val="24"/>
        </w:rPr>
        <w:t xml:space="preserve">σωτερικών έχει εγκρίνει και έχει δεσμευτεί ποσό της τάξης των 169.811 ευρώ για την αποκατάσταση οικοσκευών και επιπλέον 1.000 ευρώ ανά οικοσκευή ανά νοικοκυριό. Και αυτά έχουν δρομολογηθεί. </w:t>
      </w:r>
    </w:p>
    <w:p w14:paraId="615E696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Επίσης, η Διεύθυνση Φυσικών Καταστροφών του Υπουργείου Υποδομών έ</w:t>
      </w:r>
      <w:r>
        <w:rPr>
          <w:rFonts w:eastAsia="Times New Roman" w:cs="Times New Roman"/>
          <w:szCs w:val="24"/>
        </w:rPr>
        <w:t xml:space="preserve">χει φροντίσει έτσι ώστε να εκδοθεί </w:t>
      </w:r>
      <w:r>
        <w:rPr>
          <w:rFonts w:eastAsia="Times New Roman" w:cs="Times New Roman"/>
          <w:szCs w:val="24"/>
        </w:rPr>
        <w:t>κοινή υπουργική απόφαση</w:t>
      </w:r>
      <w:r>
        <w:rPr>
          <w:rFonts w:eastAsia="Times New Roman" w:cs="Times New Roman"/>
          <w:szCs w:val="24"/>
        </w:rPr>
        <w:t xml:space="preserve"> του Υπουργείου Εσωτερικών, του Υπουργείου Οικονομικών και του Υπουργείου Υποδομών, όπου και αυτή με τη σειρά της αυτή τη στιγμή είναι σε ισχύ. </w:t>
      </w:r>
    </w:p>
    <w:p w14:paraId="615E696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θέλω να σας πω ότι με αφορμή την ερώτησή σας, επε</w:t>
      </w:r>
      <w:r>
        <w:rPr>
          <w:rFonts w:eastAsia="Times New Roman" w:cs="Times New Roman"/>
          <w:szCs w:val="24"/>
        </w:rPr>
        <w:t>ιδή αναφέρεστε βέβαια σε κάποιες καταστροφές</w:t>
      </w:r>
      <w:r>
        <w:rPr>
          <w:rFonts w:eastAsia="Times New Roman" w:cs="Times New Roman"/>
          <w:szCs w:val="24"/>
        </w:rPr>
        <w:t>,</w:t>
      </w:r>
      <w:r>
        <w:rPr>
          <w:rFonts w:eastAsia="Times New Roman" w:cs="Times New Roman"/>
          <w:szCs w:val="24"/>
        </w:rPr>
        <w:t xml:space="preserve"> οι οποίες δεν </w:t>
      </w:r>
      <w:r>
        <w:rPr>
          <w:rFonts w:eastAsia="Times New Roman" w:cs="Times New Roman"/>
          <w:szCs w:val="24"/>
        </w:rPr>
        <w:lastRenderedPageBreak/>
        <w:t>είναι φετινές -φέτος είχαμε πολύ περισσότερες, εκτεταμένες, σε πάρα πολλές περιοχές- είναι ίσως από τις λίγες φορές…</w:t>
      </w:r>
    </w:p>
    <w:p w14:paraId="615E6968"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Φετινές είναι. </w:t>
      </w:r>
    </w:p>
    <w:p w14:paraId="615E696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w:t>
      </w:r>
      <w:r w:rsidRPr="001E5AA5">
        <w:rPr>
          <w:rStyle w:val="a4"/>
          <w:color w:val="000000" w:themeColor="text1"/>
        </w:rPr>
        <w:t>Εσωτερικών</w:t>
      </w:r>
      <w:r>
        <w:rPr>
          <w:rFonts w:eastAsia="Times New Roman" w:cs="Times New Roman"/>
          <w:b/>
          <w:szCs w:val="24"/>
        </w:rPr>
        <w:t xml:space="preserve">): </w:t>
      </w:r>
      <w:r>
        <w:rPr>
          <w:rFonts w:eastAsia="Times New Roman" w:cs="Times New Roman"/>
          <w:szCs w:val="24"/>
        </w:rPr>
        <w:t xml:space="preserve">Το ξέρω. </w:t>
      </w:r>
    </w:p>
    <w:p w14:paraId="615E696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Είναι από τις λίγες φορές που υπήρξε τόσο μεγάλη και γρήγορη ανταπόκριση από τον κρατικό μηχανισμό. Και αυτό το ομολογούν πλείστοι των δημάρχων.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η κατανομή αυτής της βοήθειας, τουλάχιστον σε αυτά που γνωρίζω εγώ, από τα</w:t>
      </w:r>
      <w:r>
        <w:rPr>
          <w:rFonts w:eastAsia="Times New Roman" w:cs="Times New Roman"/>
          <w:szCs w:val="24"/>
        </w:rPr>
        <w:t xml:space="preserve"> λίγα ποσά και τους λογαριασμούς που διαθέτει το Υπουργείο Εσωτερικών, έγινε πραγματικά με αντικειμενικά κριτήρια και γνώμονα την κατάσταση των περιοχών και τα προβλήματα κι όχι με άλλους τρόπους, όπως γινόταν στο παρελθόν, όπου χρειαζόταν μέσον για να πάρ</w:t>
      </w:r>
      <w:r>
        <w:rPr>
          <w:rFonts w:eastAsia="Times New Roman" w:cs="Times New Roman"/>
          <w:szCs w:val="24"/>
        </w:rPr>
        <w:t xml:space="preserve">εις τα κονδύλια που προβλέπονται για φυσικές καταστροφές. </w:t>
      </w:r>
    </w:p>
    <w:p w14:paraId="615E696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Αυτή η πρακτική αποτελεί παρελθόν και μάλιστα δεν είναι κάτι που το λέω μόνο εγώ. Ρωτήστε τους ανθρώπους της αυτοδιοίκησης να σας το επιβεβαιώσουν. </w:t>
      </w:r>
    </w:p>
    <w:p w14:paraId="615E696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15E696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w:t>
      </w:r>
      <w:r>
        <w:rPr>
          <w:rFonts w:eastAsia="Times New Roman" w:cs="Times New Roman"/>
          <w:szCs w:val="24"/>
        </w:rPr>
        <w:t xml:space="preserve">ιε Δαβάκη, έχετε τον λόγο. </w:t>
      </w:r>
    </w:p>
    <w:p w14:paraId="615E696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Κύριε Πρόεδρε, δεν ξέρω ποιο έγγραφο είναι αυτό. Το ανέφερε τώρα ο κύριος Υπουργός. </w:t>
      </w:r>
    </w:p>
    <w:p w14:paraId="615E696F"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Αν θέλει, μπορεί να καταθέσει στα Πρακτικά την επιστολή του Δήμου Ευρώτα, για να την πάρετε</w:t>
      </w:r>
      <w:r>
        <w:rPr>
          <w:rFonts w:eastAsia="Times New Roman" w:cs="Times New Roman"/>
          <w:szCs w:val="24"/>
        </w:rPr>
        <w:t xml:space="preserve"> κι εσείς. </w:t>
      </w:r>
    </w:p>
    <w:p w14:paraId="615E697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Εγώ έχω λάβει ένα αντίστοιχο έγγραφο του αρμόδιου </w:t>
      </w:r>
      <w:r>
        <w:rPr>
          <w:rFonts w:eastAsia="Times New Roman" w:cs="Times New Roman"/>
          <w:szCs w:val="24"/>
        </w:rPr>
        <w:t>α</w:t>
      </w:r>
      <w:r>
        <w:rPr>
          <w:rFonts w:eastAsia="Times New Roman" w:cs="Times New Roman"/>
          <w:szCs w:val="24"/>
        </w:rPr>
        <w:t xml:space="preserve">ντιδημάρχου του Δήμου Ευρώτα, ο οποίος αναφέρει επί λέξει τα εξής: «Ο </w:t>
      </w:r>
      <w:r>
        <w:rPr>
          <w:rFonts w:eastAsia="Times New Roman" w:cs="Times New Roman"/>
          <w:szCs w:val="24"/>
        </w:rPr>
        <w:t>δ</w:t>
      </w:r>
      <w:r>
        <w:rPr>
          <w:rFonts w:eastAsia="Times New Roman" w:cs="Times New Roman"/>
          <w:szCs w:val="24"/>
        </w:rPr>
        <w:t>ήμος μας τα δύο τελευταία χρόνια επλήγη από ανεμοστρόβιλο, πλημμύρες».</w:t>
      </w:r>
    </w:p>
    <w:p w14:paraId="615E697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Τι ημερομηνία έχει το δικό σας; </w:t>
      </w:r>
    </w:p>
    <w:p w14:paraId="615E6972"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Είναι στις</w:t>
      </w:r>
      <w:r>
        <w:rPr>
          <w:rFonts w:eastAsia="Times New Roman" w:cs="Times New Roman"/>
          <w:b/>
          <w:szCs w:val="24"/>
        </w:rPr>
        <w:t xml:space="preserve"> </w:t>
      </w:r>
      <w:r>
        <w:rPr>
          <w:rFonts w:eastAsia="Times New Roman" w:cs="Times New Roman"/>
          <w:szCs w:val="24"/>
        </w:rPr>
        <w:t>23</w:t>
      </w:r>
      <w:r>
        <w:rPr>
          <w:rFonts w:eastAsia="Times New Roman" w:cs="Times New Roman"/>
          <w:b/>
          <w:szCs w:val="24"/>
        </w:rPr>
        <w:t xml:space="preserve"> </w:t>
      </w:r>
      <w:r>
        <w:rPr>
          <w:rFonts w:eastAsia="Times New Roman" w:cs="Times New Roman"/>
          <w:szCs w:val="24"/>
        </w:rPr>
        <w:t>Φεβρουαρίου. Συνεχίζω: «Είναι φυσικό τα προβλήματα να είναι τεράστια και η αποκατάσταση να είναι προβληματική κ.λπ.. Παρ</w:t>
      </w:r>
      <w:r>
        <w:rPr>
          <w:rFonts w:eastAsia="Times New Roman" w:cs="Times New Roman"/>
          <w:szCs w:val="24"/>
        </w:rPr>
        <w:t xml:space="preserve">’ </w:t>
      </w:r>
      <w:r>
        <w:rPr>
          <w:rFonts w:eastAsia="Times New Roman" w:cs="Times New Roman"/>
          <w:szCs w:val="24"/>
        </w:rPr>
        <w:t>όλα αυτά η Κυβέρνηση μας έδωσε το τεράστιο ποσό των 150.000 ευρώ!!!</w:t>
      </w:r>
      <w:r>
        <w:rPr>
          <w:rFonts w:eastAsia="Times New Roman" w:cs="Times New Roman"/>
          <w:szCs w:val="24"/>
        </w:rPr>
        <w:t xml:space="preserve">». Υπενθυμίζω ότι αυτοί οι υπάλληλοι μαζί με τη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ρχή προσπάθησαν με αυτοθυσία κ.λπ.. «Οι κυβερνώντες, όμως, τι κά</w:t>
      </w:r>
      <w:r>
        <w:rPr>
          <w:rFonts w:eastAsia="Times New Roman" w:cs="Times New Roman"/>
          <w:szCs w:val="24"/>
        </w:rPr>
        <w:lastRenderedPageBreak/>
        <w:t xml:space="preserve">νουν; Στο </w:t>
      </w:r>
      <w:r>
        <w:rPr>
          <w:rFonts w:eastAsia="Times New Roman" w:cs="Times New Roman"/>
          <w:szCs w:val="24"/>
        </w:rPr>
        <w:t>δημοτικό σ</w:t>
      </w:r>
      <w:r>
        <w:rPr>
          <w:rFonts w:eastAsia="Times New Roman" w:cs="Times New Roman"/>
          <w:szCs w:val="24"/>
        </w:rPr>
        <w:t>υμβούλιο θέσαμε εκ νέου το θέμα της αποκατάστασης που υπερβαίνει τα 2.000.000». Έχουν αιτηθεί 2.000.000. Μιλάμε γι</w:t>
      </w:r>
      <w:r>
        <w:rPr>
          <w:rFonts w:eastAsia="Times New Roman" w:cs="Times New Roman"/>
          <w:szCs w:val="24"/>
        </w:rPr>
        <w:t xml:space="preserve">α μεγάλη καταστροφή. Ξεχείλισε ο Ευρώτας, καταστράφηκαν. </w:t>
      </w:r>
    </w:p>
    <w:p w14:paraId="615E697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απευθυνόμενος στον κύριο </w:t>
      </w:r>
      <w:r>
        <w:rPr>
          <w:rFonts w:eastAsia="Times New Roman" w:cs="Times New Roman"/>
          <w:szCs w:val="24"/>
        </w:rPr>
        <w:t>π</w:t>
      </w:r>
      <w:r>
        <w:rPr>
          <w:rFonts w:eastAsia="Times New Roman" w:cs="Times New Roman"/>
          <w:szCs w:val="24"/>
        </w:rPr>
        <w:t xml:space="preserve">εριφερειάρχη, στην κυρία </w:t>
      </w:r>
      <w:proofErr w:type="spellStart"/>
      <w:r>
        <w:rPr>
          <w:rFonts w:eastAsia="Times New Roman" w:cs="Times New Roman"/>
          <w:szCs w:val="24"/>
        </w:rPr>
        <w:t>α</w:t>
      </w:r>
      <w:r>
        <w:rPr>
          <w:rFonts w:eastAsia="Times New Roman" w:cs="Times New Roman"/>
          <w:szCs w:val="24"/>
        </w:rPr>
        <w:t>ντιπεριφερειάρχη</w:t>
      </w:r>
      <w:proofErr w:type="spellEnd"/>
      <w:r>
        <w:rPr>
          <w:rFonts w:eastAsia="Times New Roman" w:cs="Times New Roman"/>
          <w:szCs w:val="24"/>
        </w:rPr>
        <w:t xml:space="preserve"> και στους </w:t>
      </w:r>
      <w:r>
        <w:rPr>
          <w:rFonts w:eastAsia="Times New Roman" w:cs="Times New Roman"/>
          <w:szCs w:val="24"/>
        </w:rPr>
        <w:t>β</w:t>
      </w:r>
      <w:r>
        <w:rPr>
          <w:rFonts w:eastAsia="Times New Roman" w:cs="Times New Roman"/>
          <w:szCs w:val="24"/>
        </w:rPr>
        <w:t xml:space="preserve">ουλευτές: «Κύριοι αναλάβατε τας </w:t>
      </w:r>
      <w:proofErr w:type="spellStart"/>
      <w:r>
        <w:rPr>
          <w:rFonts w:eastAsia="Times New Roman" w:cs="Times New Roman"/>
          <w:szCs w:val="24"/>
        </w:rPr>
        <w:t>ευθύνας</w:t>
      </w:r>
      <w:proofErr w:type="spellEnd"/>
      <w:r>
        <w:rPr>
          <w:rFonts w:eastAsia="Times New Roman" w:cs="Times New Roman"/>
          <w:szCs w:val="24"/>
        </w:rPr>
        <w:t xml:space="preserve"> σας. Πρέπει να σας υπενθυμίσουμε τις στοιχειώδεις υποχρεώσεις σα</w:t>
      </w:r>
      <w:r>
        <w:rPr>
          <w:rFonts w:eastAsia="Times New Roman" w:cs="Times New Roman"/>
          <w:szCs w:val="24"/>
        </w:rPr>
        <w:t>ς. Φυσικά δεν μπορούμε να αναμένουμε υποσχέσεις για τον ανεμοστρόβιλο του 2015</w:t>
      </w:r>
      <w:r>
        <w:rPr>
          <w:rFonts w:eastAsia="Times New Roman" w:cs="Times New Roman"/>
          <w:szCs w:val="24"/>
        </w:rPr>
        <w:t>,</w:t>
      </w:r>
      <w:r>
        <w:rPr>
          <w:rFonts w:eastAsia="Times New Roman" w:cs="Times New Roman"/>
          <w:szCs w:val="24"/>
        </w:rPr>
        <w:t xml:space="preserve"> ούτε για τις πλημμύρες του 2016. Είμαστε, όμως, υποχρεωμένοι να ζητήσουμε και να αξιώσουμε από τα συναρμόδια Υπουργεία την κάλυψη αποκατάστασης των στοιχειωδών υποδομών</w:t>
      </w:r>
      <w:r>
        <w:rPr>
          <w:rFonts w:eastAsia="Times New Roman" w:cs="Times New Roman"/>
          <w:szCs w:val="24"/>
        </w:rPr>
        <w:t>,</w:t>
      </w:r>
      <w:r>
        <w:rPr>
          <w:rFonts w:eastAsia="Times New Roman" w:cs="Times New Roman"/>
          <w:szCs w:val="24"/>
        </w:rPr>
        <w:t xml:space="preserve"> που αφ</w:t>
      </w:r>
      <w:r>
        <w:rPr>
          <w:rFonts w:eastAsia="Times New Roman" w:cs="Times New Roman"/>
          <w:szCs w:val="24"/>
        </w:rPr>
        <w:t xml:space="preserve">ορά την επαρχιακή και αγροτική οδοποιία, τον καθαρισμό ρεμάτων, με προτεραιότητα τον </w:t>
      </w:r>
      <w:proofErr w:type="spellStart"/>
      <w:r>
        <w:rPr>
          <w:rFonts w:eastAsia="Times New Roman" w:cs="Times New Roman"/>
          <w:szCs w:val="24"/>
        </w:rPr>
        <w:t>Βορβά</w:t>
      </w:r>
      <w:proofErr w:type="spellEnd"/>
      <w:r>
        <w:rPr>
          <w:rFonts w:eastAsia="Times New Roman" w:cs="Times New Roman"/>
          <w:szCs w:val="24"/>
        </w:rPr>
        <w:t xml:space="preserve"> ως πηγή των μεγάλων προβλημάτων -είναι ένας χείμαρρος παρακείμενος της Σκάλας του Ευρώτα- την αποκατάσταση του οικισμού των </w:t>
      </w:r>
      <w:proofErr w:type="spellStart"/>
      <w:r>
        <w:rPr>
          <w:rFonts w:eastAsia="Times New Roman" w:cs="Times New Roman"/>
          <w:szCs w:val="24"/>
        </w:rPr>
        <w:t>Ρομά</w:t>
      </w:r>
      <w:proofErr w:type="spellEnd"/>
      <w:r>
        <w:rPr>
          <w:rFonts w:eastAsia="Times New Roman" w:cs="Times New Roman"/>
          <w:szCs w:val="24"/>
        </w:rPr>
        <w:t xml:space="preserve"> και άλλες βασικές υποδομές που έχουν</w:t>
      </w:r>
      <w:r>
        <w:rPr>
          <w:rFonts w:eastAsia="Times New Roman" w:cs="Times New Roman"/>
          <w:szCs w:val="24"/>
        </w:rPr>
        <w:t xml:space="preserve"> αποτυπωθεί και καταγραφεί από τις υπηρεσίες μας και ανέρχονται στα 2.000.000 ευρώ».</w:t>
      </w:r>
    </w:p>
    <w:p w14:paraId="615E6974" w14:textId="77777777" w:rsidR="00C719D1" w:rsidRDefault="007D146B">
      <w:pPr>
        <w:spacing w:after="0" w:line="600" w:lineRule="auto"/>
        <w:ind w:firstLine="720"/>
        <w:jc w:val="both"/>
        <w:rPr>
          <w:rFonts w:eastAsia="Times New Roman" w:cs="Times New Roman"/>
          <w:color w:val="000000" w:themeColor="text1"/>
          <w:szCs w:val="24"/>
        </w:rPr>
      </w:pPr>
      <w:r w:rsidRPr="00F15DA3">
        <w:rPr>
          <w:rFonts w:eastAsia="Times New Roman" w:cs="Times New Roman"/>
          <w:b/>
          <w:color w:val="000000" w:themeColor="text1"/>
          <w:szCs w:val="24"/>
        </w:rPr>
        <w:t xml:space="preserve">ΠΡΟΕΔΡΕΥΩΝ (Νικήτας Κακλαμάνης): </w:t>
      </w:r>
      <w:r w:rsidRPr="00F15DA3">
        <w:rPr>
          <w:rFonts w:eastAsia="Times New Roman" w:cs="Times New Roman"/>
          <w:color w:val="000000" w:themeColor="text1"/>
          <w:szCs w:val="24"/>
        </w:rPr>
        <w:t xml:space="preserve">Μην το διαβάσετε όλο. Το καταθέτετε στα Πρακτικά. </w:t>
      </w:r>
    </w:p>
    <w:p w14:paraId="615E6975" w14:textId="77777777" w:rsidR="00C719D1" w:rsidRDefault="007D146B">
      <w:pPr>
        <w:spacing w:after="0" w:line="600" w:lineRule="auto"/>
        <w:ind w:firstLine="720"/>
        <w:jc w:val="both"/>
        <w:rPr>
          <w:rFonts w:eastAsia="Times New Roman" w:cs="Times New Roman"/>
          <w:color w:val="000000" w:themeColor="text1"/>
          <w:szCs w:val="24"/>
        </w:rPr>
      </w:pPr>
      <w:r w:rsidRPr="00F15DA3">
        <w:rPr>
          <w:rFonts w:eastAsia="Times New Roman" w:cs="Times New Roman"/>
          <w:b/>
          <w:color w:val="000000" w:themeColor="text1"/>
          <w:szCs w:val="24"/>
        </w:rPr>
        <w:lastRenderedPageBreak/>
        <w:t xml:space="preserve">ΑΘΑΝΑΣΙΟΣ ΔΑΒΑΚΗΣ: </w:t>
      </w:r>
      <w:r w:rsidRPr="00F15DA3">
        <w:rPr>
          <w:rFonts w:eastAsia="Times New Roman" w:cs="Times New Roman"/>
          <w:color w:val="000000" w:themeColor="text1"/>
          <w:szCs w:val="24"/>
        </w:rPr>
        <w:t xml:space="preserve">Βεβαίως. </w:t>
      </w:r>
    </w:p>
    <w:p w14:paraId="615E6976" w14:textId="77777777" w:rsidR="00C719D1" w:rsidRDefault="007D146B">
      <w:pPr>
        <w:spacing w:after="0" w:line="600" w:lineRule="auto"/>
        <w:ind w:firstLine="720"/>
        <w:jc w:val="both"/>
        <w:rPr>
          <w:rFonts w:eastAsia="Times New Roman" w:cs="Times New Roman"/>
          <w:szCs w:val="24"/>
        </w:rPr>
      </w:pPr>
      <w:r w:rsidRPr="0096348D">
        <w:rPr>
          <w:rFonts w:eastAsia="Times New Roman" w:cs="Times New Roman"/>
          <w:szCs w:val="24"/>
        </w:rPr>
        <w:t xml:space="preserve">Ο Δήμος Ευρώτα έχει κηρυχθεί για το 2017, με μεγάλη </w:t>
      </w:r>
      <w:r w:rsidRPr="0096348D">
        <w:rPr>
          <w:rFonts w:eastAsia="Times New Roman" w:cs="Times New Roman"/>
          <w:szCs w:val="24"/>
        </w:rPr>
        <w:t xml:space="preserve">προσπάθεια της τοπικής δημοτικής αρχής και των συνεργατών της «Ευρωπαϊκή Πόλη για το 2017». Καταλαβαίνετε τι έχει να γίνει, όταν ξεκινήσουν να έρχονται οι αθλητές σε μια περιοχή όπως αυτή. Πιστεύω ότι δεν είστε σωστά πληροφορημένος. </w:t>
      </w:r>
      <w:r>
        <w:rPr>
          <w:rFonts w:eastAsia="Times New Roman" w:cs="Times New Roman"/>
          <w:szCs w:val="24"/>
        </w:rPr>
        <w:t>Είπατε, βέβαια, κάποιες</w:t>
      </w:r>
      <w:r>
        <w:rPr>
          <w:rFonts w:eastAsia="Times New Roman" w:cs="Times New Roman"/>
          <w:szCs w:val="24"/>
        </w:rPr>
        <w:t xml:space="preserve"> φράσεις οι οποίες είναι κλειδιά, όπως «οι </w:t>
      </w:r>
      <w:proofErr w:type="spellStart"/>
      <w:r>
        <w:rPr>
          <w:rFonts w:eastAsia="Times New Roman" w:cs="Times New Roman"/>
          <w:szCs w:val="24"/>
        </w:rPr>
        <w:t>ατομικευμένες</w:t>
      </w:r>
      <w:proofErr w:type="spellEnd"/>
      <w:r>
        <w:rPr>
          <w:rFonts w:eastAsia="Times New Roman" w:cs="Times New Roman"/>
          <w:szCs w:val="24"/>
        </w:rPr>
        <w:t xml:space="preserve"> αποζημιώσεις των οικοσκευών έχουν αρχίσει να δρομολογούνται». </w:t>
      </w:r>
    </w:p>
    <w:p w14:paraId="615E697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Όμως εγώ πηγαίνω στον </w:t>
      </w:r>
      <w:proofErr w:type="spellStart"/>
      <w:r>
        <w:rPr>
          <w:rFonts w:eastAsia="Times New Roman" w:cs="Times New Roman"/>
          <w:szCs w:val="24"/>
        </w:rPr>
        <w:t>Λεήμονα</w:t>
      </w:r>
      <w:proofErr w:type="spellEnd"/>
      <w:r>
        <w:rPr>
          <w:rFonts w:eastAsia="Times New Roman" w:cs="Times New Roman"/>
          <w:szCs w:val="24"/>
        </w:rPr>
        <w:t xml:space="preserve">, στο Αστέρι, στη </w:t>
      </w:r>
      <w:proofErr w:type="spellStart"/>
      <w:r>
        <w:rPr>
          <w:rFonts w:eastAsia="Times New Roman" w:cs="Times New Roman"/>
          <w:szCs w:val="24"/>
        </w:rPr>
        <w:t>Γλυκόβρυση</w:t>
      </w:r>
      <w:proofErr w:type="spellEnd"/>
      <w:r>
        <w:rPr>
          <w:rFonts w:eastAsia="Times New Roman" w:cs="Times New Roman"/>
          <w:szCs w:val="24"/>
        </w:rPr>
        <w:t xml:space="preserve"> -παρακείμενες περιοχές- και μου λένε: «Κύριε Δαβάκη, δεν έχουμε πάρει </w:t>
      </w:r>
      <w:r>
        <w:rPr>
          <w:rFonts w:eastAsia="Times New Roman" w:cs="Times New Roman"/>
          <w:szCs w:val="24"/>
        </w:rPr>
        <w:t xml:space="preserve">1 </w:t>
      </w:r>
      <w:r>
        <w:rPr>
          <w:rFonts w:eastAsia="Times New Roman" w:cs="Times New Roman"/>
          <w:szCs w:val="24"/>
        </w:rPr>
        <w:t>δραχμή</w:t>
      </w:r>
      <w:r>
        <w:rPr>
          <w:rFonts w:eastAsia="Times New Roman" w:cs="Times New Roman"/>
          <w:szCs w:val="24"/>
        </w:rPr>
        <w:t xml:space="preserve"> έστω εκείνα τα 600 ευρώ, τα οποία μας είχαν πει ότι θα μας δώσουν για την οικοσκευή που κατεστράφη». Επισκεφθήκαμε τις περιοχές και ο κόσμος ήταν με τα λάστιχα μέσα στα σπίτια για να βγάζουν τη λάσπη. </w:t>
      </w:r>
    </w:p>
    <w:p w14:paraId="615E697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το νόημα της ερωτήσεώς μου δεν ήταν μόνο πόσα χρήματα θα δώσετε –που είναι σημαντικό, διότι δει δ</w:t>
      </w:r>
      <w:r>
        <w:rPr>
          <w:rFonts w:eastAsia="Times New Roman" w:cs="Times New Roman"/>
          <w:szCs w:val="24"/>
        </w:rPr>
        <w:t>η</w:t>
      </w:r>
      <w:r>
        <w:rPr>
          <w:rFonts w:eastAsia="Times New Roman" w:cs="Times New Roman"/>
          <w:szCs w:val="24"/>
        </w:rPr>
        <w:t xml:space="preserve"> χρημάτων για όλες αυτές τις περιπτώσεις- το ζήτημά μας είναι</w:t>
      </w:r>
      <w:r>
        <w:rPr>
          <w:rFonts w:eastAsia="Times New Roman" w:cs="Times New Roman"/>
          <w:szCs w:val="24"/>
        </w:rPr>
        <w:t>,</w:t>
      </w:r>
      <w:r>
        <w:rPr>
          <w:rFonts w:eastAsia="Times New Roman" w:cs="Times New Roman"/>
          <w:szCs w:val="24"/>
        </w:rPr>
        <w:t xml:space="preserve"> ως πότε θα υπάρχουν τα προβλήματα του Ευρώτα που υπερχειλίζει και καταστρέφει την περιοχή αυτή</w:t>
      </w:r>
      <w:r>
        <w:rPr>
          <w:rFonts w:eastAsia="Times New Roman" w:cs="Times New Roman"/>
          <w:szCs w:val="24"/>
        </w:rPr>
        <w:t xml:space="preserve">, ως πότε θα υπάρχει αυτό το οδικό </w:t>
      </w:r>
      <w:r>
        <w:rPr>
          <w:rFonts w:eastAsia="Times New Roman" w:cs="Times New Roman"/>
          <w:szCs w:val="24"/>
        </w:rPr>
        <w:lastRenderedPageBreak/>
        <w:t xml:space="preserve">δίκτυο το οποίο υπάρχει. Δεν μπορείτε να μου απαντήσετε σε αυτό. Μη μου πείτε εντάξει. Είναι συνακόλουθα, είναι παρεμπίπτοντα ζητήματα με το οδικό δίκτυο στη συγκεκριμένη περιοχή, όπως είναι και η </w:t>
      </w:r>
      <w:r>
        <w:rPr>
          <w:rFonts w:eastAsia="Times New Roman" w:cs="Times New Roman"/>
          <w:szCs w:val="24"/>
        </w:rPr>
        <w:t>γ</w:t>
      </w:r>
      <w:r>
        <w:rPr>
          <w:rFonts w:eastAsia="Times New Roman" w:cs="Times New Roman"/>
          <w:szCs w:val="24"/>
        </w:rPr>
        <w:t>έφυρα του Ευρώτα, μια γ</w:t>
      </w:r>
      <w:r>
        <w:rPr>
          <w:rFonts w:eastAsia="Times New Roman" w:cs="Times New Roman"/>
          <w:szCs w:val="24"/>
        </w:rPr>
        <w:t>έφυρα του 1926. Και τα έγγραφα τα οποία μου αποστείλατε -και σας ευχαριστώ- είναι συλλεκτικά κομμάτια -με δικές σας υπογραφές, με άλλων συναδέλφων σας Υπουργών- αντιφάσκουν μεταξύ τους.</w:t>
      </w:r>
    </w:p>
    <w:p w14:paraId="615E6979" w14:textId="77777777" w:rsidR="00C719D1" w:rsidRDefault="007D146B">
      <w:pPr>
        <w:spacing w:after="0" w:line="600" w:lineRule="auto"/>
        <w:ind w:firstLine="720"/>
        <w:jc w:val="both"/>
        <w:rPr>
          <w:rFonts w:eastAsia="Times New Roman"/>
          <w:szCs w:val="24"/>
        </w:rPr>
      </w:pPr>
      <w:r>
        <w:rPr>
          <w:rFonts w:eastAsia="Times New Roman"/>
          <w:szCs w:val="24"/>
        </w:rPr>
        <w:t>Εγώ, κύριε Υπουργέ, σας ελέγχω αυτή τη στιγμή, διότι συνεχίζεται μία κ</w:t>
      </w:r>
      <w:r>
        <w:rPr>
          <w:rFonts w:eastAsia="Times New Roman"/>
          <w:szCs w:val="24"/>
        </w:rPr>
        <w:t xml:space="preserve">ατάσταση επίρριψης ευθυνών </w:t>
      </w:r>
      <w:proofErr w:type="spellStart"/>
      <w:r>
        <w:rPr>
          <w:rFonts w:eastAsia="Times New Roman"/>
          <w:szCs w:val="24"/>
        </w:rPr>
        <w:t>τήδε</w:t>
      </w:r>
      <w:proofErr w:type="spellEnd"/>
      <w:r>
        <w:rPr>
          <w:rFonts w:eastAsia="Times New Roman"/>
          <w:szCs w:val="24"/>
        </w:rPr>
        <w:t xml:space="preserve"> </w:t>
      </w:r>
      <w:proofErr w:type="spellStart"/>
      <w:r>
        <w:rPr>
          <w:rFonts w:eastAsia="Times New Roman"/>
          <w:szCs w:val="24"/>
        </w:rPr>
        <w:t>κακείσε</w:t>
      </w:r>
      <w:proofErr w:type="spellEnd"/>
      <w:r>
        <w:rPr>
          <w:rFonts w:eastAsia="Times New Roman"/>
          <w:szCs w:val="24"/>
        </w:rPr>
        <w:t>. Νομίζω ότι πρέπει να δοθεί η δέουσα προσοχή. Μη μου δείχνετε αυτό το έγγραφο, το οποίο δεν ξέρω πιο έγγραφο είναι. Η δημοτική αρχή κάνει μεγάλη προσπάθεια, αλλά αισθάνομαι ότι μία δημοτική αρχή δεν μπορεί αν τα κάνε</w:t>
      </w:r>
      <w:r>
        <w:rPr>
          <w:rFonts w:eastAsia="Times New Roman"/>
          <w:szCs w:val="24"/>
        </w:rPr>
        <w:t xml:space="preserve">ι όλα, όταν υπάρχουν αλληλοσυγκρουόμενες αρμοδιότητες και ζητήματα, τα οποία δεν οδηγούν στην επίλυση των ζητημάτων. </w:t>
      </w:r>
    </w:p>
    <w:p w14:paraId="615E697A" w14:textId="77777777" w:rsidR="00C719D1" w:rsidRDefault="007D146B">
      <w:pPr>
        <w:spacing w:after="0" w:line="600" w:lineRule="auto"/>
        <w:ind w:firstLine="720"/>
        <w:jc w:val="both"/>
        <w:rPr>
          <w:rFonts w:eastAsia="Times New Roman"/>
          <w:szCs w:val="24"/>
        </w:rPr>
      </w:pPr>
      <w:r>
        <w:rPr>
          <w:rFonts w:eastAsia="Times New Roman"/>
          <w:szCs w:val="24"/>
        </w:rPr>
        <w:t xml:space="preserve">Πρέπει να δοθούν χρήματα για αποκαταστάσεις, πρέπει να σκεφθούμε και το πώς θα αποκατασταθεί το υδραυλικό ζήτημα που υπάρχει στις εκβολές </w:t>
      </w:r>
      <w:r>
        <w:rPr>
          <w:rFonts w:eastAsia="Times New Roman"/>
          <w:szCs w:val="24"/>
        </w:rPr>
        <w:t xml:space="preserve">του Ευρώτα, που πλήττει την περιοχή μόλις υπερχειλίσει ο Ευρώτας, κι όλα αυτά τα οποία συνθέτουν ένα σκηνικό καταστροφής το οποίο δεν έχει αλλάξει.  </w:t>
      </w:r>
    </w:p>
    <w:p w14:paraId="615E697B" w14:textId="77777777" w:rsidR="00C719D1" w:rsidRDefault="007D146B">
      <w:pPr>
        <w:spacing w:after="0" w:line="600" w:lineRule="auto"/>
        <w:ind w:firstLine="720"/>
        <w:jc w:val="both"/>
        <w:rPr>
          <w:rFonts w:eastAsia="Times New Roman"/>
          <w:szCs w:val="24"/>
        </w:rPr>
      </w:pPr>
      <w:r>
        <w:rPr>
          <w:rFonts w:eastAsia="Times New Roman"/>
          <w:szCs w:val="24"/>
        </w:rPr>
        <w:lastRenderedPageBreak/>
        <w:t>Ευχαριστώ.</w:t>
      </w:r>
    </w:p>
    <w:p w14:paraId="615E697C"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w:t>
      </w:r>
    </w:p>
    <w:p w14:paraId="615E697D" w14:textId="77777777" w:rsidR="00C719D1" w:rsidRDefault="007D146B">
      <w:pPr>
        <w:spacing w:after="0"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b/>
          <w:szCs w:val="24"/>
        </w:rPr>
        <w:t xml:space="preserve">(Υπουργός Εσωτερικών): </w:t>
      </w:r>
      <w:r>
        <w:rPr>
          <w:rFonts w:eastAsia="Times New Roman"/>
          <w:szCs w:val="24"/>
        </w:rPr>
        <w:t>Κύριε Δαβάκη, κατανοώ την αγάπη για τον τόπο σας και με ευκαιρία την επίκαιρη ερώτηση αναδείξατε και μία σειρά ζητήματα, προβλήματα διαχρονικά. Προφανώς το θέμα των εγγειοβελτιωτικών έργων του Ευρώτα δεν μπορώ να σας το απαντήσω.</w:t>
      </w:r>
    </w:p>
    <w:p w14:paraId="615E697E" w14:textId="77777777" w:rsidR="00C719D1" w:rsidRDefault="007D146B">
      <w:pPr>
        <w:spacing w:after="0" w:line="600" w:lineRule="auto"/>
        <w:ind w:firstLine="720"/>
        <w:jc w:val="both"/>
        <w:rPr>
          <w:rFonts w:eastAsia="Times New Roman"/>
          <w:szCs w:val="24"/>
        </w:rPr>
      </w:pPr>
      <w:r>
        <w:rPr>
          <w:rFonts w:eastAsia="Times New Roman"/>
          <w:b/>
          <w:szCs w:val="24"/>
        </w:rPr>
        <w:t>ΑΘΑ</w:t>
      </w:r>
      <w:r>
        <w:rPr>
          <w:rFonts w:eastAsia="Times New Roman"/>
          <w:b/>
          <w:szCs w:val="24"/>
        </w:rPr>
        <w:t xml:space="preserve">ΝΑΣΙΟΣ ΔΑΒΑΚΗΣ: </w:t>
      </w:r>
      <w:r>
        <w:rPr>
          <w:rFonts w:eastAsia="Times New Roman"/>
          <w:szCs w:val="24"/>
        </w:rPr>
        <w:t>Όχι εγγειοβελτιωτικά. Υδραυλικά.</w:t>
      </w:r>
    </w:p>
    <w:p w14:paraId="615E697F" w14:textId="77777777" w:rsidR="00C719D1" w:rsidRDefault="007D146B">
      <w:pPr>
        <w:spacing w:after="0"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 xml:space="preserve">Ο </w:t>
      </w:r>
      <w:r>
        <w:rPr>
          <w:rFonts w:eastAsia="Times New Roman"/>
          <w:szCs w:val="24"/>
        </w:rPr>
        <w:t>δ</w:t>
      </w:r>
      <w:r>
        <w:rPr>
          <w:rFonts w:eastAsia="Times New Roman"/>
          <w:szCs w:val="24"/>
        </w:rPr>
        <w:t xml:space="preserve">ήμαρχος και η </w:t>
      </w:r>
      <w:r>
        <w:rPr>
          <w:rFonts w:eastAsia="Times New Roman"/>
          <w:szCs w:val="24"/>
        </w:rPr>
        <w:t>π</w:t>
      </w:r>
      <w:r>
        <w:rPr>
          <w:rFonts w:eastAsia="Times New Roman"/>
          <w:szCs w:val="24"/>
        </w:rPr>
        <w:t>εριφέρεια γνωρίζουν τι πρέπει να κάνουν. Ούτως ή άλλως, όμως, σε περιπτώσεις σαν κι αυτές που συζητάμε, περιπτώσεις θεομηνιών, φυσικών κ</w:t>
      </w:r>
      <w:r>
        <w:rPr>
          <w:rFonts w:eastAsia="Times New Roman"/>
          <w:szCs w:val="24"/>
        </w:rPr>
        <w:t>αταστροφών κ.λπ., ενεργοποιούνται μια σειρά διαδικασίες. Πρώτα ο δήμος συστήνει επιτροπές καταγραφής των ζημιών, αμέσως μετά έρχεται σε επικοινωνία με την περιφέρεια, αυτοί έρχονται σε επαφή με το Υπουργείο Υποδομών</w:t>
      </w:r>
      <w:r>
        <w:rPr>
          <w:rFonts w:eastAsia="Times New Roman"/>
          <w:szCs w:val="24"/>
        </w:rPr>
        <w:t>,</w:t>
      </w:r>
      <w:r>
        <w:rPr>
          <w:rFonts w:eastAsia="Times New Roman"/>
          <w:szCs w:val="24"/>
        </w:rPr>
        <w:t xml:space="preserve"> για να κοιτάξουν τα έργα που αφορούν αυ</w:t>
      </w:r>
      <w:r>
        <w:rPr>
          <w:rFonts w:eastAsia="Times New Roman"/>
          <w:szCs w:val="24"/>
        </w:rPr>
        <w:t xml:space="preserve">τή την κατεύθυνση. </w:t>
      </w:r>
    </w:p>
    <w:p w14:paraId="615E6980" w14:textId="77777777" w:rsidR="00C719D1" w:rsidRDefault="007D146B">
      <w:pPr>
        <w:spacing w:after="0" w:line="600" w:lineRule="auto"/>
        <w:ind w:firstLine="720"/>
        <w:jc w:val="both"/>
        <w:rPr>
          <w:rFonts w:eastAsia="Times New Roman"/>
          <w:szCs w:val="24"/>
        </w:rPr>
      </w:pPr>
      <w:r>
        <w:rPr>
          <w:rFonts w:eastAsia="Times New Roman"/>
          <w:szCs w:val="24"/>
        </w:rPr>
        <w:lastRenderedPageBreak/>
        <w:t>Οι 150.000 που είπατε, δεν είναι ένα μικρό ποσό από τον λογαριασμό που έχει στη διάθεσή του το Υπουργείο Εσωτερικών, που δεν ξεπερνάει σε ετήσια βάση τα 10.000.000 για τέτοιες περιπτώσεις. Άρα με το να μου αναφέρτε εσείς ένα ποσό εδώ ύψ</w:t>
      </w:r>
      <w:r>
        <w:rPr>
          <w:rFonts w:eastAsia="Times New Roman"/>
          <w:szCs w:val="24"/>
        </w:rPr>
        <w:t>ους 2.000.000, αθροίζετε ζητήματα τα οποία απασχολούν τρία και τέσσερα Υπουργεία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Υπουργείο Εργασίας και Κοινωνικών Ασφαλίσεων, το Υπουργείο Εσωτερικών, το Υπουργείο Υποδομών, το Υπουργείο Οικονομικών. Ευχαριστώ πολύ. Σας είπα, όμως, αυτό πώς επιμερίζετ</w:t>
      </w:r>
      <w:r>
        <w:rPr>
          <w:rFonts w:eastAsia="Times New Roman"/>
          <w:szCs w:val="24"/>
        </w:rPr>
        <w:t>αι. Γι’ αυτό σας ανέφερα και συγκεκριμένα ποσά, τα οποία έχουν αυτή τη στιγμή δεσμευθεί με αποφάσεις των αντίστοιχων Υπουργείων. Δεν έχουμε τα άπειρα χρήματα. Το γνωρίζετε. Γνωρίζετε ποια είναι η κατάσταση της χώρας.</w:t>
      </w:r>
    </w:p>
    <w:p w14:paraId="615E6981" w14:textId="77777777" w:rsidR="00C719D1" w:rsidRDefault="007D146B">
      <w:pPr>
        <w:spacing w:after="0" w:line="600" w:lineRule="auto"/>
        <w:ind w:firstLine="720"/>
        <w:jc w:val="both"/>
        <w:rPr>
          <w:rFonts w:eastAsia="Times New Roman"/>
          <w:szCs w:val="24"/>
        </w:rPr>
      </w:pPr>
      <w:r>
        <w:rPr>
          <w:rFonts w:eastAsia="Times New Roman"/>
          <w:szCs w:val="24"/>
        </w:rPr>
        <w:t xml:space="preserve">Άρα ας κοιτάξουμε στον σωστό χρόνο όσο </w:t>
      </w:r>
      <w:r>
        <w:rPr>
          <w:rFonts w:eastAsia="Times New Roman"/>
          <w:szCs w:val="24"/>
        </w:rPr>
        <w:t xml:space="preserve">το δυνατόν πιο γρήγορα, να ιεραρχήσουμε προτεραιότητες και να τα αξιοποιήσουμε με τον καλύτερο δυνατό τρόπο. Κι εκεί νομίζω ότι πολλά μπορούν να βελτιωθούν και από μεριάς της κεντρικής διοίκησης αλλά και από μεριάς των φορέων της αυτοδιοίκησης είτε πρώτου </w:t>
      </w:r>
      <w:r>
        <w:rPr>
          <w:rFonts w:eastAsia="Times New Roman"/>
          <w:szCs w:val="24"/>
        </w:rPr>
        <w:t xml:space="preserve">είτε δεύτερου βαθμού. </w:t>
      </w:r>
    </w:p>
    <w:p w14:paraId="615E6982" w14:textId="77777777" w:rsidR="00C719D1" w:rsidRDefault="007D146B">
      <w:pPr>
        <w:spacing w:after="0" w:line="600" w:lineRule="auto"/>
        <w:ind w:firstLine="720"/>
        <w:jc w:val="both"/>
        <w:rPr>
          <w:rFonts w:eastAsia="Times New Roman"/>
          <w:szCs w:val="24"/>
        </w:rPr>
      </w:pPr>
      <w:r>
        <w:rPr>
          <w:rFonts w:eastAsia="Times New Roman"/>
          <w:szCs w:val="24"/>
        </w:rPr>
        <w:t>Σας ευχαριστώ.</w:t>
      </w:r>
    </w:p>
    <w:p w14:paraId="615E6983"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 xml:space="preserve">ΑΘΑΝΑΣΙΟΣ ΔΑΒΑΚΗΣ: </w:t>
      </w:r>
      <w:r>
        <w:rPr>
          <w:rFonts w:eastAsia="Times New Roman"/>
          <w:szCs w:val="24"/>
        </w:rPr>
        <w:t xml:space="preserve">Το έγγραφο μπορείτε να το καταθέσετε; Γιατί δεν το έχουμε. </w:t>
      </w:r>
    </w:p>
    <w:p w14:paraId="615E6984" w14:textId="77777777" w:rsidR="00C719D1" w:rsidRDefault="007D146B">
      <w:pPr>
        <w:spacing w:after="0" w:line="600" w:lineRule="auto"/>
        <w:ind w:firstLine="720"/>
        <w:jc w:val="both"/>
        <w:rPr>
          <w:rFonts w:eastAsia="Times New Roman"/>
          <w:szCs w:val="24"/>
        </w:rPr>
      </w:pPr>
      <w:r>
        <w:rPr>
          <w:rFonts w:eastAsia="Times New Roman"/>
          <w:b/>
          <w:szCs w:val="24"/>
        </w:rPr>
        <w:t xml:space="preserve">ΠΑΝΑΓΙΩΤΗΣ (ΠΑΝΟΣ) ΣΚΟΥΡΛΕΤΗΣ (Υπουργός Εσωτερικών): </w:t>
      </w:r>
      <w:r>
        <w:rPr>
          <w:rFonts w:eastAsia="Times New Roman"/>
          <w:szCs w:val="24"/>
        </w:rPr>
        <w:t xml:space="preserve">Βεβαίως. </w:t>
      </w:r>
    </w:p>
    <w:p w14:paraId="615E6985" w14:textId="77777777" w:rsidR="00C719D1" w:rsidRDefault="007D146B">
      <w:pPr>
        <w:spacing w:after="0" w:line="600" w:lineRule="auto"/>
        <w:ind w:firstLine="720"/>
        <w:jc w:val="both"/>
        <w:rPr>
          <w:rFonts w:eastAsia="Times New Roman"/>
          <w:szCs w:val="24"/>
        </w:rPr>
      </w:pPr>
      <w:r>
        <w:rPr>
          <w:rFonts w:eastAsia="Times New Roman"/>
          <w:szCs w:val="24"/>
        </w:rPr>
        <w:t xml:space="preserve">(Στο σημείο αυτό ο Υπουργός </w:t>
      </w:r>
      <w:r>
        <w:rPr>
          <w:rFonts w:eastAsia="Times New Roman"/>
          <w:szCs w:val="24"/>
        </w:rPr>
        <w:t xml:space="preserve">κ. Παναγιώτης (Πάνος) Σκουρλέτης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615E6986"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Φτάνουμε στην τελευταία επίκα</w:t>
      </w:r>
      <w:r>
        <w:rPr>
          <w:rFonts w:eastAsia="Times New Roman"/>
          <w:szCs w:val="24"/>
        </w:rPr>
        <w:t xml:space="preserve">ιρη ερώτηση, για να μπούμε μετά στην επίκαιρη επερώτηση του συναδέλφου κ. </w:t>
      </w:r>
      <w:proofErr w:type="spellStart"/>
      <w:r>
        <w:rPr>
          <w:rFonts w:eastAsia="Times New Roman"/>
          <w:szCs w:val="24"/>
        </w:rPr>
        <w:t>Κεγκέρογλου</w:t>
      </w:r>
      <w:proofErr w:type="spellEnd"/>
      <w:r>
        <w:rPr>
          <w:rFonts w:eastAsia="Times New Roman"/>
          <w:szCs w:val="24"/>
        </w:rPr>
        <w:t xml:space="preserve">. </w:t>
      </w:r>
    </w:p>
    <w:p w14:paraId="615E6987" w14:textId="77777777" w:rsidR="00C719D1" w:rsidRDefault="007D146B">
      <w:pPr>
        <w:spacing w:after="0" w:line="600" w:lineRule="auto"/>
        <w:ind w:firstLine="720"/>
        <w:jc w:val="both"/>
        <w:rPr>
          <w:rFonts w:eastAsia="Times New Roman"/>
          <w:szCs w:val="24"/>
        </w:rPr>
      </w:pPr>
      <w:r>
        <w:rPr>
          <w:rFonts w:eastAsia="Times New Roman"/>
          <w:szCs w:val="24"/>
        </w:rPr>
        <w:t>Θα συζητηθεί, λοιπόν, τώρα η δέκατη έβδομη με αριθμό 538/24-2-2017 επίκαιρη ερώτηση δεύτερου κύκλου της Βουλευτού Δράμας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Χαράς </w:t>
      </w:r>
      <w:proofErr w:type="spellStart"/>
      <w:r>
        <w:rPr>
          <w:rFonts w:eastAsia="Times New Roman"/>
          <w:bCs/>
          <w:szCs w:val="24"/>
        </w:rPr>
        <w:t>Κεφαλίδου</w:t>
      </w:r>
      <w:proofErr w:type="spellEnd"/>
      <w:r>
        <w:rPr>
          <w:rFonts w:eastAsia="Times New Roman"/>
          <w:szCs w:val="24"/>
        </w:rPr>
        <w:t xml:space="preserve"> προς την Υπουργό </w:t>
      </w:r>
      <w:r>
        <w:rPr>
          <w:rFonts w:eastAsia="Times New Roman"/>
          <w:bCs/>
          <w:szCs w:val="24"/>
        </w:rPr>
        <w:t>Πολιτισμού και Αθλητισμού,</w:t>
      </w:r>
      <w:r>
        <w:rPr>
          <w:rFonts w:eastAsia="Times New Roman"/>
          <w:szCs w:val="24"/>
        </w:rPr>
        <w:t xml:space="preserve"> με θέμα</w:t>
      </w:r>
      <w:r>
        <w:rPr>
          <w:rFonts w:eastAsia="Times New Roman"/>
          <w:szCs w:val="24"/>
        </w:rPr>
        <w:t>:</w:t>
      </w:r>
      <w:r>
        <w:rPr>
          <w:rFonts w:eastAsia="Times New Roman"/>
          <w:szCs w:val="24"/>
        </w:rPr>
        <w:t xml:space="preserve"> «στον αέρα το έργο επέκτασης της Εθνικής Πινακοθήκης». </w:t>
      </w:r>
    </w:p>
    <w:p w14:paraId="615E6988" w14:textId="77777777" w:rsidR="00C719D1" w:rsidRDefault="007D146B">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xml:space="preserve">, έχετε τον λόγο. </w:t>
      </w:r>
    </w:p>
    <w:p w14:paraId="615E6989" w14:textId="77777777" w:rsidR="00C719D1" w:rsidRDefault="007D146B">
      <w:pPr>
        <w:spacing w:after="0"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Ευχαριστώ, κύριε Πρόεδρε. </w:t>
      </w:r>
    </w:p>
    <w:p w14:paraId="615E698A" w14:textId="77777777" w:rsidR="00C719D1" w:rsidRDefault="007D146B">
      <w:pPr>
        <w:spacing w:after="0" w:line="600" w:lineRule="auto"/>
        <w:ind w:firstLine="720"/>
        <w:jc w:val="both"/>
        <w:rPr>
          <w:rFonts w:eastAsia="Times New Roman"/>
          <w:szCs w:val="24"/>
        </w:rPr>
      </w:pPr>
      <w:r>
        <w:rPr>
          <w:rFonts w:eastAsia="Times New Roman"/>
          <w:szCs w:val="24"/>
        </w:rPr>
        <w:lastRenderedPageBreak/>
        <w:t>Κυρία Υπουργέ, τα πλέον όχι και τόσο πρόσφατ</w:t>
      </w:r>
      <w:r>
        <w:rPr>
          <w:rFonts w:eastAsia="Times New Roman"/>
          <w:szCs w:val="24"/>
        </w:rPr>
        <w:t>α δημοσιεύματα στον Τύπο σχετικά με την Εθνική Πινακοθήκη και το αίτημα της εργολήπτριας εταιρείας προς το Υπουργείο Πολιτισμού για διάλυση της εργολαβίας, δεν ήταν και μεγάλη έκπληξη. Χιλιάδες Αθηναίοι και επισκέπτες της Αθήνας βλέπουμε καθημερινά το εμβλ</w:t>
      </w:r>
      <w:r>
        <w:rPr>
          <w:rFonts w:eastAsia="Times New Roman"/>
          <w:szCs w:val="24"/>
        </w:rPr>
        <w:t>ηματικό αυτό έργο πολιτισμού</w:t>
      </w:r>
      <w:r>
        <w:rPr>
          <w:rFonts w:eastAsia="Times New Roman"/>
          <w:szCs w:val="24"/>
        </w:rPr>
        <w:t>,</w:t>
      </w:r>
      <w:r>
        <w:rPr>
          <w:rFonts w:eastAsia="Times New Roman"/>
          <w:szCs w:val="24"/>
        </w:rPr>
        <w:t xml:space="preserve"> να μένει στάσιμο εδώ και πολύ καιρό. </w:t>
      </w:r>
    </w:p>
    <w:p w14:paraId="615E698B" w14:textId="77777777" w:rsidR="00C719D1" w:rsidRDefault="007D146B">
      <w:pPr>
        <w:spacing w:after="0" w:line="600" w:lineRule="auto"/>
        <w:ind w:firstLine="720"/>
        <w:jc w:val="both"/>
        <w:rPr>
          <w:rFonts w:eastAsia="Times New Roman"/>
          <w:szCs w:val="24"/>
        </w:rPr>
      </w:pPr>
      <w:r>
        <w:rPr>
          <w:rFonts w:eastAsia="Times New Roman"/>
          <w:szCs w:val="24"/>
        </w:rPr>
        <w:t>Σύμφωνα, λοιπόν, με τα στοιχεία που παρουσιάζονται στα δημοσιεύματα, η εργολήπτρια εταιρεία υπέβαλε τον Φεβρουάριο του 2017 αίτημα διάλυσης της εργολαβίας λόγω έλλειψης αντικειμένου και ολ</w:t>
      </w:r>
      <w:r>
        <w:rPr>
          <w:rFonts w:eastAsia="Times New Roman"/>
          <w:szCs w:val="24"/>
        </w:rPr>
        <w:t xml:space="preserve">ιγωρίας του Υπουργείου. Τι σημαίνει αυτό; Αυτό σε απλά ελληνικά </w:t>
      </w:r>
      <w:r>
        <w:rPr>
          <w:rFonts w:eastAsia="Times New Roman"/>
          <w:szCs w:val="24"/>
        </w:rPr>
        <w:t>σημαίνει</w:t>
      </w:r>
      <w:r>
        <w:rPr>
          <w:rFonts w:eastAsia="Times New Roman"/>
          <w:szCs w:val="24"/>
        </w:rPr>
        <w:t xml:space="preserve"> ότι οι υπηρεσίες του Υπουργείου στο οποίο προΐστασθε, δεν έκαναν στοιχειωδώς τη δουλειά τους </w:t>
      </w:r>
      <w:r>
        <w:rPr>
          <w:rFonts w:eastAsia="Times New Roman"/>
          <w:szCs w:val="24"/>
        </w:rPr>
        <w:t>με</w:t>
      </w:r>
      <w:r>
        <w:rPr>
          <w:rFonts w:eastAsia="Times New Roman"/>
          <w:szCs w:val="24"/>
        </w:rPr>
        <w:t xml:space="preserve"> αποτέλεσμα ο εργολάβος, χωρίς τις απαιτούμενες οδηγίες χωρίς τις απαραίτητες κατευθύνσε</w:t>
      </w:r>
      <w:r>
        <w:rPr>
          <w:rFonts w:eastAsia="Times New Roman"/>
          <w:szCs w:val="24"/>
        </w:rPr>
        <w:t xml:space="preserve">ις, να μην μπορεί να εκτελέσει το έργο και άρα να κάθεται και να περιμένει. </w:t>
      </w:r>
    </w:p>
    <w:p w14:paraId="615E698C" w14:textId="77777777" w:rsidR="00C719D1" w:rsidRDefault="007D146B">
      <w:pPr>
        <w:spacing w:after="0" w:line="600" w:lineRule="auto"/>
        <w:ind w:firstLine="720"/>
        <w:jc w:val="both"/>
        <w:rPr>
          <w:rFonts w:eastAsia="Times New Roman"/>
          <w:szCs w:val="24"/>
        </w:rPr>
      </w:pPr>
      <w:r>
        <w:rPr>
          <w:rFonts w:eastAsia="Times New Roman"/>
          <w:szCs w:val="24"/>
        </w:rPr>
        <w:t xml:space="preserve">Αυτό όπως καταλαβαίνετε, υποθέτω, δεν είναι τζάμπα. Κι όπως λέει και ο Πρωθυπουργός μας, «ο </w:t>
      </w:r>
      <w:proofErr w:type="spellStart"/>
      <w:r>
        <w:rPr>
          <w:rFonts w:eastAsia="Times New Roman"/>
          <w:szCs w:val="24"/>
        </w:rPr>
        <w:t>τζάμπας</w:t>
      </w:r>
      <w:proofErr w:type="spellEnd"/>
      <w:r>
        <w:rPr>
          <w:rFonts w:eastAsia="Times New Roman"/>
          <w:szCs w:val="24"/>
        </w:rPr>
        <w:t xml:space="preserve"> πέθανε». Κι αυτό ισχύει και για το ίδιο το κράτος. Η κρατική ολιγωρία στοιχίζει</w:t>
      </w:r>
      <w:r>
        <w:rPr>
          <w:rFonts w:eastAsia="Times New Roman"/>
          <w:szCs w:val="24"/>
        </w:rPr>
        <w:t xml:space="preserve"> ακριβά και τελικά κοστίζει ακριβά και στην τσέπη των πολιτών. </w:t>
      </w:r>
    </w:p>
    <w:p w14:paraId="615E698D" w14:textId="77777777" w:rsidR="00C719D1" w:rsidRDefault="007D146B">
      <w:pPr>
        <w:spacing w:after="0" w:line="600" w:lineRule="auto"/>
        <w:ind w:firstLine="720"/>
        <w:jc w:val="both"/>
        <w:rPr>
          <w:rFonts w:eastAsia="Times New Roman"/>
          <w:szCs w:val="24"/>
        </w:rPr>
      </w:pPr>
      <w:r>
        <w:rPr>
          <w:rFonts w:eastAsia="Times New Roman"/>
          <w:szCs w:val="24"/>
        </w:rPr>
        <w:lastRenderedPageBreak/>
        <w:t xml:space="preserve">Υπάρχουν τεράστια προβλήματα, καθώς φαίνεται, στη χρηματοδότηση του έργου. </w:t>
      </w:r>
      <w:r>
        <w:rPr>
          <w:rFonts w:eastAsia="Times New Roman"/>
          <w:szCs w:val="24"/>
        </w:rPr>
        <w:t>Τ</w:t>
      </w:r>
      <w:r>
        <w:rPr>
          <w:rFonts w:eastAsia="Times New Roman"/>
          <w:szCs w:val="24"/>
        </w:rPr>
        <w:t xml:space="preserve">ο Ίδρυμα </w:t>
      </w:r>
      <w:r>
        <w:rPr>
          <w:rFonts w:eastAsia="Times New Roman"/>
          <w:szCs w:val="24"/>
        </w:rPr>
        <w:t>«</w:t>
      </w:r>
      <w:r>
        <w:rPr>
          <w:rFonts w:eastAsia="Times New Roman"/>
          <w:szCs w:val="24"/>
        </w:rPr>
        <w:t>Σταύρος Νιάρχος</w:t>
      </w:r>
      <w:r>
        <w:rPr>
          <w:rFonts w:eastAsia="Times New Roman"/>
          <w:szCs w:val="24"/>
        </w:rPr>
        <w:t>»</w:t>
      </w:r>
      <w:r>
        <w:rPr>
          <w:rFonts w:eastAsia="Times New Roman"/>
          <w:szCs w:val="24"/>
        </w:rPr>
        <w:t xml:space="preserve"> το οποίο θα στήριζε οικονομικά την κατασκευή του </w:t>
      </w:r>
      <w:r>
        <w:rPr>
          <w:rFonts w:eastAsia="Times New Roman"/>
          <w:szCs w:val="24"/>
        </w:rPr>
        <w:t>κ</w:t>
      </w:r>
      <w:r>
        <w:rPr>
          <w:rFonts w:eastAsia="Times New Roman"/>
          <w:szCs w:val="24"/>
        </w:rPr>
        <w:t>τ</w:t>
      </w:r>
      <w:r>
        <w:rPr>
          <w:rFonts w:eastAsia="Times New Roman"/>
          <w:szCs w:val="24"/>
        </w:rPr>
        <w:t>η</w:t>
      </w:r>
      <w:r>
        <w:rPr>
          <w:rFonts w:eastAsia="Times New Roman"/>
          <w:szCs w:val="24"/>
        </w:rPr>
        <w:t>ρίου Γ, ζητάει επιπλέον εγγυήσεις, πρ</w:t>
      </w:r>
      <w:r>
        <w:rPr>
          <w:rFonts w:eastAsia="Times New Roman"/>
          <w:szCs w:val="24"/>
        </w:rPr>
        <w:t>οφανώς γιατί είναι καλός γνώστης της ελληνικής διοικητικής κωλυσιεργίας.</w:t>
      </w:r>
    </w:p>
    <w:p w14:paraId="615E698E" w14:textId="77777777" w:rsidR="00C719D1" w:rsidRDefault="007D146B">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ο έργο </w:t>
      </w:r>
      <w:r>
        <w:rPr>
          <w:rFonts w:eastAsia="Times New Roman"/>
          <w:szCs w:val="24"/>
        </w:rPr>
        <w:t xml:space="preserve">σύμφωνα με τον προγραμματισμό </w:t>
      </w:r>
      <w:r>
        <w:rPr>
          <w:rFonts w:eastAsia="Times New Roman"/>
          <w:szCs w:val="24"/>
        </w:rPr>
        <w:t xml:space="preserve">είχε προβλεφθεί να παραδοθεί στο τέλος του 2016 με αρχές του 2017. Αυτή τη στιγμή, όμως, κανείς δεν γνωρίζει τίποτα για τον χρόνο παράδοσης του. </w:t>
      </w:r>
    </w:p>
    <w:p w14:paraId="615E698F" w14:textId="77777777" w:rsidR="00C719D1" w:rsidRDefault="007D146B">
      <w:pPr>
        <w:spacing w:after="0" w:line="600" w:lineRule="auto"/>
        <w:ind w:firstLine="720"/>
        <w:jc w:val="both"/>
        <w:rPr>
          <w:rFonts w:eastAsia="Times New Roman"/>
          <w:szCs w:val="24"/>
        </w:rPr>
      </w:pPr>
      <w:r>
        <w:rPr>
          <w:rFonts w:eastAsia="Times New Roman"/>
          <w:szCs w:val="24"/>
        </w:rPr>
        <w:t>Σας θυμίζω</w:t>
      </w:r>
      <w:r>
        <w:rPr>
          <w:rFonts w:eastAsia="Times New Roman"/>
          <w:szCs w:val="24"/>
        </w:rPr>
        <w:t>,</w:t>
      </w:r>
      <w:r>
        <w:rPr>
          <w:rFonts w:eastAsia="Times New Roman"/>
          <w:szCs w:val="24"/>
        </w:rPr>
        <w:t xml:space="preserve"> ότι το εργοτάξιο παραδόθηκε απαλλαγμένο από κάθε είδους πρόβλημα στη νέα ηγεσία του Υπουργείου μετά την αλλαγή κυβέρνησης τον Γενάρη του 2015. Σας θυμίζω, επίσης, ότι ετοιμαζόταν </w:t>
      </w:r>
      <w:proofErr w:type="spellStart"/>
      <w:r>
        <w:rPr>
          <w:rFonts w:eastAsia="Times New Roman"/>
          <w:szCs w:val="24"/>
        </w:rPr>
        <w:t>μουσειολογική</w:t>
      </w:r>
      <w:proofErr w:type="spellEnd"/>
      <w:r>
        <w:rPr>
          <w:rFonts w:eastAsia="Times New Roman"/>
          <w:szCs w:val="24"/>
        </w:rPr>
        <w:t xml:space="preserve"> και </w:t>
      </w:r>
      <w:proofErr w:type="spellStart"/>
      <w:r>
        <w:rPr>
          <w:rFonts w:eastAsia="Times New Roman"/>
          <w:szCs w:val="24"/>
        </w:rPr>
        <w:t>μουσειογραφική</w:t>
      </w:r>
      <w:proofErr w:type="spellEnd"/>
      <w:r>
        <w:rPr>
          <w:rFonts w:eastAsia="Times New Roman"/>
          <w:szCs w:val="24"/>
        </w:rPr>
        <w:t xml:space="preserve"> μελέτη με πρόβλεψη ένταξης στο </w:t>
      </w:r>
      <w:r>
        <w:rPr>
          <w:rFonts w:eastAsia="Times New Roman"/>
          <w:szCs w:val="24"/>
        </w:rPr>
        <w:t>ΕΣΠΑ 2014-2020 και μάλιστα με προϋπολογισμό 10 εκατομμυρίων ευρώ.</w:t>
      </w:r>
    </w:p>
    <w:p w14:paraId="615E6990" w14:textId="77777777" w:rsidR="00C719D1" w:rsidRDefault="007D146B">
      <w:pPr>
        <w:spacing w:after="0" w:line="600" w:lineRule="auto"/>
        <w:ind w:firstLine="720"/>
        <w:jc w:val="both"/>
        <w:rPr>
          <w:rFonts w:eastAsia="Times New Roman"/>
          <w:szCs w:val="24"/>
        </w:rPr>
      </w:pPr>
      <w:r>
        <w:rPr>
          <w:rFonts w:eastAsia="Times New Roman"/>
          <w:szCs w:val="24"/>
        </w:rPr>
        <w:t xml:space="preserve">Έχουν περάσει δύο ολόκληρα χρόνια από τότε. Στην πρώτη δική σας επίσημη ενημέρωση </w:t>
      </w:r>
      <w:r>
        <w:rPr>
          <w:rFonts w:eastAsia="Times New Roman"/>
          <w:szCs w:val="24"/>
        </w:rPr>
        <w:t xml:space="preserve">προς </w:t>
      </w:r>
      <w:r>
        <w:rPr>
          <w:rFonts w:eastAsia="Times New Roman"/>
          <w:szCs w:val="24"/>
        </w:rPr>
        <w:t>τα μέσα μαζικής ενημέρωσης την 1η Μαρτίου του 2017 μεταξύ άλλων είπατε, ότι η προσπάθεια που γίνεται απ</w:t>
      </w:r>
      <w:r>
        <w:rPr>
          <w:rFonts w:eastAsia="Times New Roman"/>
          <w:szCs w:val="24"/>
        </w:rPr>
        <w:t>ό το Υπουργείο Πολιτισμού, την Πι</w:t>
      </w:r>
      <w:r>
        <w:rPr>
          <w:rFonts w:eastAsia="Times New Roman"/>
          <w:szCs w:val="24"/>
        </w:rPr>
        <w:lastRenderedPageBreak/>
        <w:t>νακοθήκη και τον κατασκευαστή</w:t>
      </w:r>
      <w:r>
        <w:rPr>
          <w:rFonts w:eastAsia="Times New Roman"/>
          <w:szCs w:val="24"/>
        </w:rPr>
        <w:t>,</w:t>
      </w:r>
      <w:r>
        <w:rPr>
          <w:rFonts w:eastAsia="Times New Roman"/>
          <w:szCs w:val="24"/>
        </w:rPr>
        <w:t xml:space="preserve"> έχουν ένα κοινό στόχο, να ολοκληρωθεί το κτήριο, γιατί το αντιλαμβάνεστε ως ένα έργο εθνικής εμβέλειας. Και όντως τέτοιο είναι.</w:t>
      </w:r>
    </w:p>
    <w:p w14:paraId="615E6991" w14:textId="77777777" w:rsidR="00C719D1" w:rsidRDefault="007D146B">
      <w:pPr>
        <w:spacing w:after="0" w:line="600" w:lineRule="auto"/>
        <w:ind w:firstLine="720"/>
        <w:jc w:val="both"/>
        <w:rPr>
          <w:rFonts w:eastAsia="Times New Roman"/>
          <w:szCs w:val="24"/>
        </w:rPr>
      </w:pPr>
      <w:r>
        <w:rPr>
          <w:rFonts w:eastAsia="Times New Roman"/>
          <w:szCs w:val="24"/>
        </w:rPr>
        <w:t>Και σας ερωτώ, κυρία Υπουργέ: Πώς υλοποιε</w:t>
      </w:r>
      <w:r>
        <w:rPr>
          <w:rFonts w:eastAsia="Times New Roman"/>
          <w:szCs w:val="24"/>
        </w:rPr>
        <w:t>ί</w:t>
      </w:r>
      <w:r>
        <w:rPr>
          <w:rFonts w:eastAsia="Times New Roman"/>
          <w:szCs w:val="24"/>
        </w:rPr>
        <w:t xml:space="preserve"> το Υπουργείο αυτόν το</w:t>
      </w:r>
      <w:r>
        <w:rPr>
          <w:rFonts w:eastAsia="Times New Roman"/>
          <w:szCs w:val="24"/>
        </w:rPr>
        <w:t>ν στόχο; Τι έκανε επί δύο χρόνια στην κατεύθυνση</w:t>
      </w:r>
      <w:r>
        <w:rPr>
          <w:rFonts w:eastAsia="Times New Roman"/>
          <w:szCs w:val="24"/>
        </w:rPr>
        <w:t>,</w:t>
      </w:r>
      <w:r>
        <w:rPr>
          <w:rFonts w:eastAsia="Times New Roman"/>
          <w:szCs w:val="24"/>
        </w:rPr>
        <w:t xml:space="preserve"> ολοκλ</w:t>
      </w:r>
      <w:r>
        <w:rPr>
          <w:rFonts w:eastAsia="Times New Roman"/>
          <w:szCs w:val="24"/>
        </w:rPr>
        <w:t>ή</w:t>
      </w:r>
      <w:r>
        <w:rPr>
          <w:rFonts w:eastAsia="Times New Roman"/>
          <w:szCs w:val="24"/>
        </w:rPr>
        <w:t>ρω</w:t>
      </w:r>
      <w:r>
        <w:rPr>
          <w:rFonts w:eastAsia="Times New Roman"/>
          <w:szCs w:val="24"/>
        </w:rPr>
        <w:t>σης</w:t>
      </w:r>
      <w:r>
        <w:rPr>
          <w:rFonts w:eastAsia="Times New Roman"/>
          <w:szCs w:val="24"/>
        </w:rPr>
        <w:t xml:space="preserve"> το</w:t>
      </w:r>
      <w:r>
        <w:rPr>
          <w:rFonts w:eastAsia="Times New Roman"/>
          <w:szCs w:val="24"/>
        </w:rPr>
        <w:t>υ</w:t>
      </w:r>
      <w:r>
        <w:rPr>
          <w:rFonts w:eastAsia="Times New Roman"/>
          <w:szCs w:val="24"/>
        </w:rPr>
        <w:t xml:space="preserve"> έργο</w:t>
      </w:r>
      <w:r>
        <w:rPr>
          <w:rFonts w:eastAsia="Times New Roman"/>
          <w:szCs w:val="24"/>
        </w:rPr>
        <w:t>υ</w:t>
      </w:r>
      <w:r>
        <w:rPr>
          <w:rFonts w:eastAsia="Times New Roman"/>
          <w:szCs w:val="24"/>
        </w:rPr>
        <w:t>; Φτάσαμε Μάρτη του 2017</w:t>
      </w:r>
      <w:r>
        <w:rPr>
          <w:rFonts w:eastAsia="Times New Roman"/>
          <w:szCs w:val="24"/>
        </w:rPr>
        <w:t>,</w:t>
      </w:r>
      <w:r>
        <w:rPr>
          <w:rFonts w:eastAsia="Times New Roman"/>
          <w:szCs w:val="24"/>
        </w:rPr>
        <w:t xml:space="preserve"> για να μας πείτε ότι θα </w:t>
      </w:r>
      <w:r>
        <w:rPr>
          <w:rFonts w:eastAsia="Times New Roman"/>
          <w:szCs w:val="24"/>
        </w:rPr>
        <w:t xml:space="preserve">γίνει </w:t>
      </w:r>
      <w:r>
        <w:rPr>
          <w:rFonts w:eastAsia="Times New Roman"/>
          <w:szCs w:val="24"/>
        </w:rPr>
        <w:t>επανεκκίνηση του έργου σήμερα που μιλάμε, θα μπει η μελέτη σε διαδικασία ανάθεσης</w:t>
      </w:r>
      <w:r>
        <w:rPr>
          <w:rFonts w:eastAsia="Times New Roman"/>
          <w:szCs w:val="24"/>
        </w:rPr>
        <w:t>;</w:t>
      </w:r>
      <w:r>
        <w:rPr>
          <w:rFonts w:eastAsia="Times New Roman"/>
          <w:szCs w:val="24"/>
        </w:rPr>
        <w:t xml:space="preserve"> </w:t>
      </w:r>
      <w:r>
        <w:rPr>
          <w:rFonts w:eastAsia="Times New Roman"/>
          <w:szCs w:val="24"/>
        </w:rPr>
        <w:t>Και μ</w:t>
      </w:r>
      <w:r>
        <w:rPr>
          <w:rFonts w:eastAsia="Times New Roman"/>
          <w:szCs w:val="24"/>
        </w:rPr>
        <w:t xml:space="preserve">έχρι να ολοκληρωθεί αυτή η διαδικασία, ο </w:t>
      </w:r>
      <w:r>
        <w:rPr>
          <w:rFonts w:eastAsia="Times New Roman"/>
          <w:szCs w:val="24"/>
        </w:rPr>
        <w:t>κατασκευαστής θα πληρώνεται; Και εάν δεν πληρώνεται, θα αποζημιωθεί;</w:t>
      </w:r>
    </w:p>
    <w:p w14:paraId="615E699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15E6993" w14:textId="77777777" w:rsidR="00C719D1" w:rsidRDefault="007D146B">
      <w:pPr>
        <w:spacing w:after="0" w:line="600" w:lineRule="auto"/>
        <w:ind w:firstLine="720"/>
        <w:jc w:val="both"/>
        <w:rPr>
          <w:rFonts w:eastAsia="Times New Roman"/>
          <w:szCs w:val="24"/>
        </w:rPr>
      </w:pPr>
      <w:r>
        <w:rPr>
          <w:rFonts w:eastAsia="Times New Roman"/>
          <w:szCs w:val="24"/>
        </w:rPr>
        <w:t>Ανακοινώνετε περιχαρής</w:t>
      </w:r>
      <w:r>
        <w:rPr>
          <w:rFonts w:eastAsia="Times New Roman"/>
          <w:szCs w:val="24"/>
        </w:rPr>
        <w:t>,</w:t>
      </w:r>
      <w:r>
        <w:rPr>
          <w:rFonts w:eastAsia="Times New Roman"/>
          <w:szCs w:val="24"/>
        </w:rPr>
        <w:t xml:space="preserve"> ότι τα εγκαίνια του νέου κτηρίου προγραμματίζονται για τα τέλη του 2019 ή αρχέ</w:t>
      </w:r>
      <w:r>
        <w:rPr>
          <w:rFonts w:eastAsia="Times New Roman"/>
          <w:szCs w:val="24"/>
        </w:rPr>
        <w:t xml:space="preserve">ς του 2020 </w:t>
      </w:r>
      <w:r>
        <w:rPr>
          <w:rFonts w:eastAsia="Times New Roman"/>
          <w:szCs w:val="24"/>
        </w:rPr>
        <w:t xml:space="preserve">για κάτι που </w:t>
      </w:r>
      <w:r>
        <w:rPr>
          <w:rFonts w:eastAsia="Times New Roman"/>
          <w:szCs w:val="24"/>
        </w:rPr>
        <w:t xml:space="preserve">τα εγκαίνια έπρεπε να </w:t>
      </w:r>
      <w:r>
        <w:rPr>
          <w:rFonts w:eastAsia="Times New Roman"/>
          <w:szCs w:val="24"/>
        </w:rPr>
        <w:t>γίνονται σήμερα;</w:t>
      </w:r>
    </w:p>
    <w:p w14:paraId="615E6994" w14:textId="77777777" w:rsidR="00C719D1" w:rsidRDefault="007D146B">
      <w:pPr>
        <w:spacing w:after="0" w:line="600" w:lineRule="auto"/>
        <w:ind w:firstLine="720"/>
        <w:jc w:val="both"/>
        <w:rPr>
          <w:rFonts w:eastAsia="Times New Roman"/>
          <w:szCs w:val="24"/>
        </w:rPr>
      </w:pPr>
      <w:r>
        <w:rPr>
          <w:rFonts w:eastAsia="Times New Roman"/>
          <w:szCs w:val="24"/>
        </w:rPr>
        <w:t>Ανακοινώνετε, επίσης, περήφανα την εξασφάλιση εντυπωσιακής έκθεσης για τα εγκαίνια από το μουσείο του Λούβρου με τίτλο «</w:t>
      </w:r>
      <w:proofErr w:type="spellStart"/>
      <w:r>
        <w:rPr>
          <w:rFonts w:eastAsia="Times New Roman"/>
          <w:szCs w:val="24"/>
          <w:lang w:val="en-US"/>
        </w:rPr>
        <w:t>Hommage</w:t>
      </w:r>
      <w:proofErr w:type="spellEnd"/>
      <w:r>
        <w:rPr>
          <w:rFonts w:eastAsia="Times New Roman"/>
          <w:szCs w:val="24"/>
        </w:rPr>
        <w:t xml:space="preserve"> </w:t>
      </w:r>
      <w:r>
        <w:rPr>
          <w:rFonts w:eastAsia="Times New Roman"/>
          <w:szCs w:val="24"/>
          <w:lang w:val="en-US"/>
        </w:rPr>
        <w:t>au</w:t>
      </w:r>
      <w:r>
        <w:rPr>
          <w:rFonts w:eastAsia="Times New Roman"/>
          <w:szCs w:val="24"/>
        </w:rPr>
        <w:t xml:space="preserve"> </w:t>
      </w:r>
      <w:r>
        <w:rPr>
          <w:rFonts w:eastAsia="Times New Roman"/>
          <w:szCs w:val="24"/>
          <w:lang w:val="en-US"/>
        </w:rPr>
        <w:t>Louvre</w:t>
      </w:r>
      <w:r>
        <w:rPr>
          <w:rFonts w:eastAsia="Times New Roman"/>
          <w:szCs w:val="24"/>
        </w:rPr>
        <w:t xml:space="preserve">». </w:t>
      </w:r>
      <w:r>
        <w:rPr>
          <w:rFonts w:eastAsia="Times New Roman"/>
          <w:szCs w:val="24"/>
        </w:rPr>
        <w:t xml:space="preserve">με </w:t>
      </w:r>
      <w:r>
        <w:rPr>
          <w:rFonts w:eastAsia="Times New Roman"/>
          <w:szCs w:val="24"/>
        </w:rPr>
        <w:t xml:space="preserve">ένα έργο ατελείωτο που </w:t>
      </w:r>
      <w:r>
        <w:rPr>
          <w:rFonts w:eastAsia="Times New Roman"/>
          <w:szCs w:val="24"/>
        </w:rPr>
        <w:t xml:space="preserve">ο κατασκευαστής </w:t>
      </w:r>
      <w:r>
        <w:rPr>
          <w:rFonts w:eastAsia="Times New Roman"/>
          <w:szCs w:val="24"/>
        </w:rPr>
        <w:t>τα βρόντηξε</w:t>
      </w:r>
      <w:r>
        <w:rPr>
          <w:rFonts w:eastAsia="Times New Roman"/>
          <w:szCs w:val="24"/>
        </w:rPr>
        <w:t xml:space="preserve">; Ή μήπως δεν τα βρόντηξε; </w:t>
      </w:r>
    </w:p>
    <w:p w14:paraId="615E6995" w14:textId="77777777" w:rsidR="00C719D1" w:rsidRDefault="007D146B">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Ολοκληρώστε, κυρία </w:t>
      </w:r>
      <w:proofErr w:type="spellStart"/>
      <w:r>
        <w:rPr>
          <w:rFonts w:eastAsia="Times New Roman"/>
          <w:bCs/>
          <w:szCs w:val="24"/>
        </w:rPr>
        <w:t>Κεφαλίδου</w:t>
      </w:r>
      <w:proofErr w:type="spellEnd"/>
      <w:r>
        <w:rPr>
          <w:rFonts w:eastAsia="Times New Roman"/>
          <w:bCs/>
          <w:szCs w:val="24"/>
        </w:rPr>
        <w:t>.</w:t>
      </w:r>
    </w:p>
    <w:p w14:paraId="615E6996" w14:textId="77777777" w:rsidR="00C719D1" w:rsidRDefault="007D146B">
      <w:pPr>
        <w:spacing w:after="0" w:line="600" w:lineRule="auto"/>
        <w:ind w:firstLine="720"/>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Ευχαριστώ, κύριε Πρόεδρε, σε δύο λεπτά.</w:t>
      </w:r>
    </w:p>
    <w:p w14:paraId="615E6997" w14:textId="77777777" w:rsidR="00C719D1" w:rsidRDefault="007D146B">
      <w:pPr>
        <w:spacing w:after="0" w:line="600" w:lineRule="auto"/>
        <w:ind w:firstLine="720"/>
        <w:jc w:val="both"/>
        <w:rPr>
          <w:rFonts w:eastAsia="Times New Roman"/>
          <w:bCs/>
          <w:szCs w:val="24"/>
        </w:rPr>
      </w:pPr>
      <w:r>
        <w:rPr>
          <w:rFonts w:eastAsia="Times New Roman"/>
          <w:bCs/>
          <w:szCs w:val="24"/>
        </w:rPr>
        <w:t>Και σας ρωτώ, λοιπόν: Ποια είναι η πορεία εξέλιξης του έργου επέκτασης της Εθνικής Πινακοθήκης; Ποι</w:t>
      </w:r>
      <w:r>
        <w:rPr>
          <w:rFonts w:eastAsia="Times New Roman"/>
          <w:bCs/>
          <w:szCs w:val="24"/>
        </w:rPr>
        <w:t xml:space="preserve">α η τύχη της χρηματοδότησης του από ευρωπαϊκούς και εθνικούς πόρους, καθώς και από τους πόρους του </w:t>
      </w:r>
      <w:r>
        <w:rPr>
          <w:rFonts w:eastAsia="Times New Roman"/>
          <w:bCs/>
          <w:szCs w:val="24"/>
        </w:rPr>
        <w:t>Ι</w:t>
      </w:r>
      <w:r>
        <w:rPr>
          <w:rFonts w:eastAsia="Times New Roman"/>
          <w:bCs/>
          <w:szCs w:val="24"/>
        </w:rPr>
        <w:t xml:space="preserve">δρύματος </w:t>
      </w:r>
      <w:r>
        <w:rPr>
          <w:rFonts w:eastAsia="Times New Roman"/>
          <w:bCs/>
          <w:szCs w:val="24"/>
        </w:rPr>
        <w:t>«</w:t>
      </w:r>
      <w:r>
        <w:rPr>
          <w:rFonts w:eastAsia="Times New Roman"/>
          <w:bCs/>
          <w:szCs w:val="24"/>
        </w:rPr>
        <w:t>Σταύρος Νιάρχος</w:t>
      </w:r>
      <w:r>
        <w:rPr>
          <w:rFonts w:eastAsia="Times New Roman"/>
          <w:bCs/>
          <w:szCs w:val="24"/>
        </w:rPr>
        <w:t>»</w:t>
      </w:r>
      <w:r>
        <w:rPr>
          <w:rFonts w:eastAsia="Times New Roman"/>
          <w:bCs/>
          <w:szCs w:val="24"/>
        </w:rPr>
        <w:t xml:space="preserve">; </w:t>
      </w:r>
    </w:p>
    <w:p w14:paraId="615E6998"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Κυρία </w:t>
      </w:r>
      <w:proofErr w:type="spellStart"/>
      <w:r>
        <w:rPr>
          <w:rFonts w:eastAsia="Times New Roman"/>
          <w:bCs/>
          <w:szCs w:val="24"/>
        </w:rPr>
        <w:t>Κεφαλίδου</w:t>
      </w:r>
      <w:proofErr w:type="spellEnd"/>
      <w:r>
        <w:rPr>
          <w:rFonts w:eastAsia="Times New Roman"/>
          <w:bCs/>
          <w:szCs w:val="24"/>
        </w:rPr>
        <w:t>, σας παρακαλώ, βάλτε το ερώτημα.</w:t>
      </w:r>
    </w:p>
    <w:p w14:paraId="615E6999" w14:textId="77777777" w:rsidR="00C719D1" w:rsidRDefault="007D146B">
      <w:pPr>
        <w:spacing w:after="0" w:line="600" w:lineRule="auto"/>
        <w:ind w:firstLine="720"/>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Είναι πολλά τα ερωτήματα.</w:t>
      </w:r>
    </w:p>
    <w:p w14:paraId="615E699A"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Σας άφησα τριπλάσιο χρόνο.</w:t>
      </w:r>
    </w:p>
    <w:p w14:paraId="615E699B" w14:textId="77777777" w:rsidR="00C719D1" w:rsidRDefault="007D146B">
      <w:pPr>
        <w:spacing w:after="0" w:line="600" w:lineRule="auto"/>
        <w:ind w:firstLine="720"/>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Κύριε Πρόεδρε, θα πάρω από τη </w:t>
      </w:r>
      <w:proofErr w:type="spellStart"/>
      <w:r>
        <w:rPr>
          <w:rFonts w:eastAsia="Times New Roman"/>
          <w:bCs/>
          <w:szCs w:val="24"/>
        </w:rPr>
        <w:t>δευτερομιλία</w:t>
      </w:r>
      <w:proofErr w:type="spellEnd"/>
      <w:r>
        <w:rPr>
          <w:rFonts w:eastAsia="Times New Roman"/>
          <w:bCs/>
          <w:szCs w:val="24"/>
        </w:rPr>
        <w:t xml:space="preserve"> μου.</w:t>
      </w:r>
    </w:p>
    <w:p w14:paraId="615E699C"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Όχι δεν μπορεί να γίνει αυτό, διότι ούτε ο Κανονισμός το επιτρ</w:t>
      </w:r>
      <w:r>
        <w:rPr>
          <w:rFonts w:eastAsia="Times New Roman"/>
          <w:bCs/>
          <w:szCs w:val="24"/>
        </w:rPr>
        <w:t>έπει και θα θέλετε να απαντήσετε.</w:t>
      </w:r>
    </w:p>
    <w:p w14:paraId="615E699D" w14:textId="77777777" w:rsidR="00C719D1" w:rsidRDefault="007D146B">
      <w:pPr>
        <w:spacing w:after="0" w:line="600" w:lineRule="auto"/>
        <w:ind w:firstLine="720"/>
        <w:jc w:val="both"/>
        <w:rPr>
          <w:rFonts w:eastAsia="Times New Roman"/>
          <w:bCs/>
          <w:szCs w:val="24"/>
        </w:rPr>
      </w:pPr>
      <w:r>
        <w:rPr>
          <w:rFonts w:eastAsia="Times New Roman"/>
          <w:b/>
          <w:bCs/>
          <w:szCs w:val="24"/>
        </w:rPr>
        <w:lastRenderedPageBreak/>
        <w:t>ΧΑΡΟΥΛΑ (ΧΑΡΑ) ΚΕΦΑΛΙΔΟΥ:</w:t>
      </w:r>
      <w:r>
        <w:rPr>
          <w:rFonts w:eastAsia="Times New Roman"/>
          <w:bCs/>
          <w:szCs w:val="24"/>
        </w:rPr>
        <w:t xml:space="preserve"> Αφορά πάρα πολύ κόσμο.</w:t>
      </w:r>
    </w:p>
    <w:p w14:paraId="615E699E"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Ωραία κλείστε σε τριάντα δευτερόλεπτα.</w:t>
      </w:r>
    </w:p>
    <w:p w14:paraId="615E699F" w14:textId="77777777" w:rsidR="00C719D1" w:rsidRDefault="007D146B">
      <w:pPr>
        <w:spacing w:after="0" w:line="600" w:lineRule="auto"/>
        <w:ind w:firstLine="720"/>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Ποια είναι η τύχη -ξαναλέω- της χρηματοδότησης από ευρωπαϊκούς και εθνικούς</w:t>
      </w:r>
      <w:r>
        <w:rPr>
          <w:rFonts w:eastAsia="Times New Roman"/>
          <w:bCs/>
          <w:szCs w:val="24"/>
        </w:rPr>
        <w:t xml:space="preserve"> πόρους και από τους πόρους του </w:t>
      </w:r>
      <w:r>
        <w:rPr>
          <w:rFonts w:eastAsia="Times New Roman"/>
          <w:bCs/>
          <w:szCs w:val="24"/>
        </w:rPr>
        <w:t>Ι</w:t>
      </w:r>
      <w:r>
        <w:rPr>
          <w:rFonts w:eastAsia="Times New Roman"/>
          <w:bCs/>
          <w:szCs w:val="24"/>
        </w:rPr>
        <w:t xml:space="preserve">δρύματος </w:t>
      </w:r>
      <w:r>
        <w:rPr>
          <w:rFonts w:eastAsia="Times New Roman"/>
          <w:bCs/>
          <w:szCs w:val="24"/>
        </w:rPr>
        <w:t>«</w:t>
      </w:r>
      <w:r>
        <w:rPr>
          <w:rFonts w:eastAsia="Times New Roman"/>
          <w:bCs/>
          <w:szCs w:val="24"/>
        </w:rPr>
        <w:t>Σταύρος Νιάρχος</w:t>
      </w:r>
      <w:r>
        <w:rPr>
          <w:rFonts w:eastAsia="Times New Roman"/>
          <w:bCs/>
          <w:szCs w:val="24"/>
        </w:rPr>
        <w:t>»</w:t>
      </w:r>
      <w:r>
        <w:rPr>
          <w:rFonts w:eastAsia="Times New Roman"/>
          <w:bCs/>
          <w:szCs w:val="24"/>
        </w:rPr>
        <w:t xml:space="preserve">; Στις 31 Μαρτίου 2017 λήγει η ΣΑΕ των 11 εκατομμυρίων ευρώ του Υπουργείου Οικονομικών και </w:t>
      </w:r>
      <w:r>
        <w:rPr>
          <w:rFonts w:eastAsia="Times New Roman"/>
          <w:bCs/>
          <w:szCs w:val="24"/>
        </w:rPr>
        <w:t xml:space="preserve">θα πρέπει να </w:t>
      </w:r>
      <w:r>
        <w:rPr>
          <w:rFonts w:eastAsia="Times New Roman"/>
          <w:bCs/>
          <w:szCs w:val="24"/>
        </w:rPr>
        <w:t>διασφαλ</w:t>
      </w:r>
      <w:r>
        <w:rPr>
          <w:rFonts w:eastAsia="Times New Roman"/>
          <w:bCs/>
          <w:szCs w:val="24"/>
        </w:rPr>
        <w:t>ιστεί</w:t>
      </w:r>
      <w:r>
        <w:rPr>
          <w:rFonts w:eastAsia="Times New Roman"/>
          <w:bCs/>
          <w:szCs w:val="24"/>
        </w:rPr>
        <w:t xml:space="preserve"> ότι υπάρχει περιθώριο περαιτέρω εκταμίευσης.</w:t>
      </w:r>
    </w:p>
    <w:p w14:paraId="615E69A0" w14:textId="77777777" w:rsidR="00C719D1" w:rsidRDefault="007D146B">
      <w:pPr>
        <w:spacing w:after="0" w:line="600" w:lineRule="auto"/>
        <w:ind w:firstLine="720"/>
        <w:jc w:val="both"/>
        <w:rPr>
          <w:rFonts w:eastAsia="Times New Roman"/>
          <w:bCs/>
          <w:szCs w:val="24"/>
        </w:rPr>
      </w:pPr>
      <w:r>
        <w:rPr>
          <w:rFonts w:eastAsia="Times New Roman"/>
          <w:bCs/>
          <w:szCs w:val="24"/>
        </w:rPr>
        <w:t>Επόμενο ερώτημα: Με ποιο</w:t>
      </w:r>
      <w:r>
        <w:rPr>
          <w:rFonts w:eastAsia="Times New Roman"/>
          <w:bCs/>
          <w:szCs w:val="24"/>
        </w:rPr>
        <w:t>ν</w:t>
      </w:r>
      <w:r>
        <w:rPr>
          <w:rFonts w:eastAsia="Times New Roman"/>
          <w:bCs/>
          <w:szCs w:val="24"/>
        </w:rPr>
        <w:t xml:space="preserve"> τρόπο διε</w:t>
      </w:r>
      <w:r>
        <w:rPr>
          <w:rFonts w:eastAsia="Times New Roman"/>
          <w:bCs/>
          <w:szCs w:val="24"/>
        </w:rPr>
        <w:t>υθέτησε το Υπουργείο το ζήτημα με την κατασκευαστική εταιρεία και τη διάλυση της εργολαβίας; Και τελικά τι κοστίζει στον Έλληνα πολίτη κάθε μέρα καθυστέρησης;</w:t>
      </w:r>
    </w:p>
    <w:p w14:paraId="615E69A1" w14:textId="77777777" w:rsidR="00C719D1" w:rsidRDefault="007D146B">
      <w:pPr>
        <w:spacing w:after="0" w:line="600" w:lineRule="auto"/>
        <w:ind w:firstLine="720"/>
        <w:jc w:val="both"/>
        <w:rPr>
          <w:rFonts w:eastAsia="Times New Roman"/>
          <w:bCs/>
          <w:szCs w:val="24"/>
        </w:rPr>
      </w:pPr>
      <w:r>
        <w:rPr>
          <w:rFonts w:eastAsia="Times New Roman"/>
          <w:bCs/>
          <w:szCs w:val="24"/>
        </w:rPr>
        <w:t>Ευχαριστώ, κύριε Πρόεδρε.</w:t>
      </w:r>
    </w:p>
    <w:p w14:paraId="615E69A2"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Τώρα ξέρετε τι συμβαίνει, κυρία Υπουργ</w:t>
      </w:r>
      <w:r>
        <w:rPr>
          <w:rFonts w:eastAsia="Times New Roman"/>
          <w:bCs/>
          <w:szCs w:val="24"/>
        </w:rPr>
        <w:t xml:space="preserve">έ; Μερικοί συνάδελφοι και </w:t>
      </w:r>
      <w:proofErr w:type="spellStart"/>
      <w:r>
        <w:rPr>
          <w:rFonts w:eastAsia="Times New Roman"/>
          <w:bCs/>
          <w:szCs w:val="24"/>
        </w:rPr>
        <w:t>συναδέλφισσες</w:t>
      </w:r>
      <w:proofErr w:type="spellEnd"/>
      <w:r>
        <w:rPr>
          <w:rFonts w:eastAsia="Times New Roman"/>
          <w:bCs/>
          <w:szCs w:val="24"/>
        </w:rPr>
        <w:t xml:space="preserve"> ξέρουν την αδυναμία που τους έχω, την αγάπη λόγω παλαιών φιλιών και το εκμεταλλεύονται. Μην κάνετε και εσείς το ίδιο. </w:t>
      </w:r>
      <w:r>
        <w:rPr>
          <w:rFonts w:eastAsia="Times New Roman"/>
          <w:bCs/>
          <w:szCs w:val="24"/>
        </w:rPr>
        <w:lastRenderedPageBreak/>
        <w:t xml:space="preserve">Εσείς δεν το ξέρετε μεν, αλλά τυχαίνει να σας έχω δει σχεδόν σε όλα σας τα έργα, που σημαίνει ότι </w:t>
      </w:r>
      <w:r>
        <w:rPr>
          <w:rFonts w:eastAsia="Times New Roman"/>
          <w:bCs/>
          <w:szCs w:val="24"/>
        </w:rPr>
        <w:t>το μαθαίνετε απόψε.</w:t>
      </w:r>
    </w:p>
    <w:p w14:paraId="615E69A3" w14:textId="77777777" w:rsidR="00C719D1" w:rsidRDefault="007D146B">
      <w:pPr>
        <w:spacing w:after="0" w:line="600" w:lineRule="auto"/>
        <w:ind w:firstLine="720"/>
        <w:jc w:val="both"/>
        <w:rPr>
          <w:rFonts w:eastAsia="Times New Roman"/>
          <w:bCs/>
          <w:szCs w:val="24"/>
        </w:rPr>
      </w:pPr>
      <w:r>
        <w:rPr>
          <w:rFonts w:eastAsia="Times New Roman"/>
          <w:bCs/>
          <w:szCs w:val="24"/>
        </w:rPr>
        <w:t>Ορίστε, κυρία Υπουργέ</w:t>
      </w:r>
      <w:r>
        <w:rPr>
          <w:rFonts w:eastAsia="Times New Roman"/>
          <w:bCs/>
          <w:szCs w:val="24"/>
        </w:rPr>
        <w:t>,</w:t>
      </w:r>
      <w:r>
        <w:rPr>
          <w:rFonts w:eastAsia="Times New Roman"/>
          <w:bCs/>
          <w:szCs w:val="24"/>
        </w:rPr>
        <w:t xml:space="preserve"> έχετε τον λόγο.</w:t>
      </w:r>
    </w:p>
    <w:p w14:paraId="615E69A4" w14:textId="77777777" w:rsidR="00C719D1" w:rsidRDefault="007D146B">
      <w:pPr>
        <w:spacing w:after="0" w:line="600" w:lineRule="auto"/>
        <w:ind w:firstLine="720"/>
        <w:jc w:val="both"/>
        <w:rPr>
          <w:rFonts w:eastAsia="Times New Roman"/>
          <w:bCs/>
          <w:szCs w:val="24"/>
        </w:rPr>
      </w:pPr>
      <w:r>
        <w:rPr>
          <w:rFonts w:eastAsia="Times New Roman"/>
          <w:b/>
          <w:bCs/>
          <w:szCs w:val="24"/>
        </w:rPr>
        <w:t xml:space="preserve">ΛΥΔΙΑ ΚΟΝΙΟΡΔΟΥ (Υπουργός Πολιτισμού και Αθλητισμού): </w:t>
      </w:r>
      <w:r>
        <w:rPr>
          <w:rFonts w:eastAsia="Times New Roman"/>
          <w:bCs/>
          <w:szCs w:val="24"/>
        </w:rPr>
        <w:t>Ευχαριστώ, κύριε Πρόεδρε. Θα προσπαθήσω να μην κάνω κατάχρηση του χρόνου.</w:t>
      </w:r>
    </w:p>
    <w:p w14:paraId="615E69A5" w14:textId="77777777" w:rsidR="00C719D1" w:rsidRDefault="007D146B">
      <w:pPr>
        <w:spacing w:after="0" w:line="600" w:lineRule="auto"/>
        <w:ind w:firstLine="720"/>
        <w:jc w:val="both"/>
        <w:rPr>
          <w:rFonts w:eastAsia="Times New Roman"/>
          <w:bCs/>
          <w:szCs w:val="24"/>
        </w:rPr>
      </w:pPr>
      <w:r>
        <w:rPr>
          <w:rFonts w:eastAsia="Times New Roman"/>
          <w:bCs/>
          <w:szCs w:val="24"/>
        </w:rPr>
        <w:t xml:space="preserve">Κύριοι Βουλευτές, κυρία </w:t>
      </w:r>
      <w:proofErr w:type="spellStart"/>
      <w:r>
        <w:rPr>
          <w:rFonts w:eastAsia="Times New Roman"/>
          <w:bCs/>
          <w:szCs w:val="24"/>
        </w:rPr>
        <w:t>Κεφαλίδου</w:t>
      </w:r>
      <w:proofErr w:type="spellEnd"/>
      <w:r>
        <w:rPr>
          <w:rFonts w:eastAsia="Times New Roman"/>
          <w:bCs/>
          <w:szCs w:val="24"/>
        </w:rPr>
        <w:t>, θα ήθελα να κάνω μια σύντομη αναδρ</w:t>
      </w:r>
      <w:r>
        <w:rPr>
          <w:rFonts w:eastAsia="Times New Roman"/>
          <w:bCs/>
          <w:szCs w:val="24"/>
        </w:rPr>
        <w:t xml:space="preserve">ομή για το θέμα των καθυστερήσεων. </w:t>
      </w:r>
    </w:p>
    <w:p w14:paraId="615E69A6" w14:textId="77777777" w:rsidR="00C719D1" w:rsidRDefault="007D146B">
      <w:pPr>
        <w:spacing w:after="0" w:line="600" w:lineRule="auto"/>
        <w:ind w:firstLine="720"/>
        <w:jc w:val="both"/>
        <w:rPr>
          <w:rFonts w:eastAsia="Times New Roman"/>
          <w:bCs/>
          <w:szCs w:val="24"/>
        </w:rPr>
      </w:pPr>
      <w:r>
        <w:rPr>
          <w:rFonts w:eastAsia="Times New Roman"/>
          <w:bCs/>
          <w:szCs w:val="24"/>
        </w:rPr>
        <w:t>Υπήρξαν</w:t>
      </w:r>
      <w:r>
        <w:rPr>
          <w:rFonts w:eastAsia="Times New Roman"/>
          <w:bCs/>
          <w:szCs w:val="24"/>
        </w:rPr>
        <w:t>,</w:t>
      </w:r>
      <w:r>
        <w:rPr>
          <w:rFonts w:eastAsia="Times New Roman"/>
          <w:bCs/>
          <w:szCs w:val="24"/>
        </w:rPr>
        <w:t xml:space="preserve"> πράγματι</w:t>
      </w:r>
      <w:r>
        <w:rPr>
          <w:rFonts w:eastAsia="Times New Roman"/>
          <w:bCs/>
          <w:szCs w:val="24"/>
        </w:rPr>
        <w:t>,</w:t>
      </w:r>
      <w:r>
        <w:rPr>
          <w:rFonts w:eastAsia="Times New Roman"/>
          <w:bCs/>
          <w:szCs w:val="24"/>
        </w:rPr>
        <w:t xml:space="preserve"> καθυστερήσεις. Γιατί όμως; Με το που ξεκίνησαν οι εργασίες για το νέο κτήριο της Πινακοθήκης το καλοκαίρι </w:t>
      </w:r>
      <w:r>
        <w:rPr>
          <w:rFonts w:eastAsia="Times New Roman"/>
          <w:bCs/>
          <w:szCs w:val="24"/>
        </w:rPr>
        <w:t xml:space="preserve">του </w:t>
      </w:r>
      <w:r>
        <w:rPr>
          <w:rFonts w:eastAsia="Times New Roman"/>
          <w:bCs/>
          <w:szCs w:val="24"/>
        </w:rPr>
        <w:t xml:space="preserve">2013, διαπιστώθηκε ότι δεν είχε προβλεφθεί η αλλαγή της στάθμης του υδροφόρου ορίζοντα από </w:t>
      </w:r>
      <w:r>
        <w:rPr>
          <w:rFonts w:eastAsia="Times New Roman"/>
          <w:bCs/>
          <w:szCs w:val="24"/>
        </w:rPr>
        <w:t>τα έργα του μετρό και του γκαράζ. Έτσι χρειάστηκε να μεσολαβήσει διάστημα ενάμιση χρόνου</w:t>
      </w:r>
      <w:r>
        <w:rPr>
          <w:rFonts w:eastAsia="Times New Roman"/>
          <w:bCs/>
          <w:szCs w:val="24"/>
        </w:rPr>
        <w:t>,</w:t>
      </w:r>
      <w:r>
        <w:rPr>
          <w:rFonts w:eastAsia="Times New Roman"/>
          <w:bCs/>
          <w:szCs w:val="24"/>
        </w:rPr>
        <w:t xml:space="preserve"> για να υπογραφεί η συμπληρωματική σύμβαση τον Μάρτιο του 2015</w:t>
      </w:r>
      <w:r>
        <w:rPr>
          <w:rFonts w:eastAsia="Times New Roman"/>
          <w:bCs/>
          <w:szCs w:val="24"/>
        </w:rPr>
        <w:t>,</w:t>
      </w:r>
      <w:r>
        <w:rPr>
          <w:rFonts w:eastAsia="Times New Roman"/>
          <w:bCs/>
          <w:szCs w:val="24"/>
        </w:rPr>
        <w:t xml:space="preserve"> ώστε να τροποποιηθούν όλες οι μελέτες.</w:t>
      </w:r>
    </w:p>
    <w:p w14:paraId="615E69A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Οι εργασίες της αντίστοιχης συμπληρωματικής σύμβασης ολοκληρώθηκ</w:t>
      </w:r>
      <w:r>
        <w:rPr>
          <w:rFonts w:eastAsia="Times New Roman" w:cs="Times New Roman"/>
          <w:szCs w:val="24"/>
        </w:rPr>
        <w:t>αν τον Μάρτιο του 2016, πολύ μεταγενέστερα του Ιανουαρίου του 2015. Το ίδιο καλοκαίρι του 2013 στο κτήριο Α κατά τη διαδικασία αποξήλωσης των δομικών στοιχείων, διαπι</w:t>
      </w:r>
      <w:r>
        <w:rPr>
          <w:rFonts w:eastAsia="Times New Roman" w:cs="Times New Roman"/>
          <w:szCs w:val="24"/>
        </w:rPr>
        <w:lastRenderedPageBreak/>
        <w:t xml:space="preserve">στώθηκε η παρουσία επικίνδυνων υλικών -και συγκεκριμένα αμίαντου- κάτω από τις ψευδοροφές </w:t>
      </w:r>
      <w:r>
        <w:rPr>
          <w:rFonts w:eastAsia="Times New Roman" w:cs="Times New Roman"/>
          <w:szCs w:val="24"/>
        </w:rPr>
        <w:t xml:space="preserve">του κτηρίου. Μόλις τον Σεπτέμβριο του 2015 απομακρύνθηκαν τα υλικά αυτά και αποκαταστάθηκε η κατάσταση του κτηρίου Α. </w:t>
      </w:r>
    </w:p>
    <w:p w14:paraId="615E69A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Τον Σεπτέμβριο του 2015, αφού είχε απομακρυνθεί και ο αμίαντος από τον φέροντα οργανισμό του κτηρίου Α, διαπιστώνεται ασυμφωνία μεταξύ τη</w:t>
      </w:r>
      <w:r>
        <w:rPr>
          <w:rFonts w:eastAsia="Times New Roman" w:cs="Times New Roman"/>
          <w:szCs w:val="24"/>
        </w:rPr>
        <w:t>ς στατικής μελέτης των αρχικών σχεδίων και της υφιστάμενης κατάστασης. Χρειάστηκε να αποτυπωθεί όλος ο υπάρχων φέροντας οργανισμός του κτηρίου Α και να γίνει ορθή επανάληψη όλης της στατικής μελέτης με βάση τα νέα δεδομένα. Η αποκατάσταση του φέροντος οργα</w:t>
      </w:r>
      <w:r>
        <w:rPr>
          <w:rFonts w:eastAsia="Times New Roman" w:cs="Times New Roman"/>
          <w:szCs w:val="24"/>
        </w:rPr>
        <w:t xml:space="preserve">νισμού ολοκληρώθηκε μόλις τον Οκτώβριο του 2016. </w:t>
      </w:r>
    </w:p>
    <w:p w14:paraId="615E69A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Κατά συνέπεια τον Ιανουάριο του 2015</w:t>
      </w:r>
      <w:r>
        <w:rPr>
          <w:rFonts w:eastAsia="Times New Roman" w:cs="Times New Roman"/>
          <w:szCs w:val="24"/>
        </w:rPr>
        <w:t>,</w:t>
      </w:r>
      <w:r>
        <w:rPr>
          <w:rFonts w:eastAsia="Times New Roman" w:cs="Times New Roman"/>
          <w:szCs w:val="24"/>
        </w:rPr>
        <w:t xml:space="preserve"> δεν παραλάβαμε ένα απαλλαγμένο, όπως είπατε, από κάθε είδους προβλήματα εργοτάξιο αλλά ένα εργοτάξιο με σοβαρές εκκρεμότητες και με μία σειρά από προβλήματα προς επίλυσ</w:t>
      </w:r>
      <w:r>
        <w:rPr>
          <w:rFonts w:eastAsia="Times New Roman" w:cs="Times New Roman"/>
          <w:szCs w:val="24"/>
        </w:rPr>
        <w:t xml:space="preserve">η και </w:t>
      </w:r>
      <w:proofErr w:type="spellStart"/>
      <w:r>
        <w:rPr>
          <w:rFonts w:eastAsia="Times New Roman" w:cs="Times New Roman"/>
          <w:szCs w:val="24"/>
        </w:rPr>
        <w:t>επικαιροποίηση</w:t>
      </w:r>
      <w:proofErr w:type="spellEnd"/>
      <w:r>
        <w:rPr>
          <w:rFonts w:eastAsia="Times New Roman" w:cs="Times New Roman"/>
          <w:szCs w:val="24"/>
        </w:rPr>
        <w:t xml:space="preserve">. </w:t>
      </w:r>
    </w:p>
    <w:p w14:paraId="615E69A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Σήμερα 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γίνει αίτημα διάλυσης της εργολαβίας από τον ανάδοχο εργολάβο. Όμως</w:t>
      </w:r>
      <w:r>
        <w:rPr>
          <w:rFonts w:eastAsia="Times New Roman" w:cs="Times New Roman"/>
          <w:szCs w:val="24"/>
        </w:rPr>
        <w:t xml:space="preserve"> η υπηρεσία του Υπουργείου Πολιτισμού και Αθλητισμού έχει αρνηθεί την επικείμενη διάλυση, υποστηρίζοντας ότι η ανάδοχος εταιρεία έχει αντικείμενο </w:t>
      </w:r>
      <w:r>
        <w:rPr>
          <w:rFonts w:eastAsia="Times New Roman" w:cs="Times New Roman"/>
          <w:szCs w:val="24"/>
        </w:rPr>
        <w:lastRenderedPageBreak/>
        <w:t xml:space="preserve">εργασιών κυρίως στο κτήριο Α βάσει σύμβασης. Έως σήμερα συνεχίζονται τμηματικά οι εργασίες στο νέο κτήριο της </w:t>
      </w:r>
      <w:r>
        <w:rPr>
          <w:rFonts w:eastAsia="Times New Roman" w:cs="Times New Roman"/>
          <w:szCs w:val="24"/>
        </w:rPr>
        <w:t xml:space="preserve">Πινακοθήκης και το Υπουργείο Πολιτισμού, όπως και η Πινακοθήκη, συνδράμει με κάθε τρόπο, παρέχοντας οδηγίες στον ανάδοχο για την επίλυση τυχόν ζητημάτων που προκύπτουν στο έργο. </w:t>
      </w:r>
    </w:p>
    <w:p w14:paraId="615E69A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Άρα απέχουμε πολύ από το να μιλάμε για ένα εργοτάξιο-φάντασμα της πρωτεύουσας</w:t>
      </w:r>
      <w:r>
        <w:rPr>
          <w:rFonts w:eastAsia="Times New Roman" w:cs="Times New Roman"/>
          <w:szCs w:val="24"/>
        </w:rPr>
        <w:t xml:space="preserve"> και πολύ περισσότερο για ολιγωρία. </w:t>
      </w:r>
    </w:p>
    <w:p w14:paraId="615E69A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Για να μπορέσουν να εξασφαλιστούν ομαλά οι υπόλοιπες εργασίες στα κτήρια Β και Γ και να συνεχιστεί ένα έργο εθνικής εμβέλειας και όχι μόνο, συνεργαζόμαστε στενά και με πιεστικούς ρυθμούς με τη διεύθυνση της Εθνικής Πινα</w:t>
      </w:r>
      <w:r>
        <w:rPr>
          <w:rFonts w:eastAsia="Times New Roman" w:cs="Times New Roman"/>
          <w:szCs w:val="24"/>
        </w:rPr>
        <w:t xml:space="preserve">κοθήκης, με την </w:t>
      </w:r>
      <w:r>
        <w:rPr>
          <w:rFonts w:eastAsia="Times New Roman" w:cs="Times New Roman"/>
          <w:szCs w:val="24"/>
        </w:rPr>
        <w:t>π</w:t>
      </w:r>
      <w:r>
        <w:rPr>
          <w:rFonts w:eastAsia="Times New Roman" w:cs="Times New Roman"/>
          <w:szCs w:val="24"/>
        </w:rPr>
        <w:t xml:space="preserve">εριφέρεια και φυσικά με το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Παρέχουμε όλες τις απαραίτητες εγγυήσεις για τη μελλοντική μετεγκατάσταση και λειτουργία της Πινακοθήκης στο τέλος του 2019</w:t>
      </w:r>
      <w:r>
        <w:rPr>
          <w:rFonts w:eastAsia="Times New Roman" w:cs="Times New Roman"/>
          <w:szCs w:val="24"/>
        </w:rPr>
        <w:t>,</w:t>
      </w:r>
      <w:r>
        <w:rPr>
          <w:rFonts w:eastAsia="Times New Roman" w:cs="Times New Roman"/>
          <w:szCs w:val="24"/>
        </w:rPr>
        <w:t xml:space="preserve"> που προβλέπεται να παραδοθεί η επέκταση του κτηρίου. </w:t>
      </w:r>
    </w:p>
    <w:p w14:paraId="615E69A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Συγκεκρ</w:t>
      </w:r>
      <w:r>
        <w:rPr>
          <w:rFonts w:eastAsia="Times New Roman" w:cs="Times New Roman"/>
          <w:szCs w:val="24"/>
        </w:rPr>
        <w:t>ιμένα δεσμεύονται ήδη από τώρα 805</w:t>
      </w:r>
      <w:r>
        <w:rPr>
          <w:rFonts w:eastAsia="Times New Roman" w:cs="Times New Roman"/>
          <w:szCs w:val="24"/>
        </w:rPr>
        <w:t xml:space="preserve"> 000</w:t>
      </w:r>
      <w:r>
        <w:rPr>
          <w:rFonts w:eastAsia="Times New Roman" w:cs="Times New Roman"/>
          <w:szCs w:val="24"/>
        </w:rPr>
        <w:t xml:space="preserve"> ευρώ από δημόσιες επενδύσεις -ξεκίνησε ήδη η διαδικασία εγγραφής του ποσού στο Πρόγραμμα Δημοσίων Επενδύσεων- για τη μεταφορά και μετεγκατάσταση των έργων -περίπου χίλια έργα τέχνης- </w:t>
      </w:r>
      <w:r>
        <w:rPr>
          <w:rFonts w:eastAsia="Times New Roman" w:cs="Times New Roman"/>
          <w:szCs w:val="24"/>
        </w:rPr>
        <w:lastRenderedPageBreak/>
        <w:t>της μόνιμης συλλογής της Πινακοθήκ</w:t>
      </w:r>
      <w:r>
        <w:rPr>
          <w:rFonts w:eastAsia="Times New Roman" w:cs="Times New Roman"/>
          <w:szCs w:val="24"/>
        </w:rPr>
        <w:t>ης από το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Γουδή</w:t>
      </w:r>
      <w:proofErr w:type="spellEnd"/>
      <w:r>
        <w:rPr>
          <w:rFonts w:eastAsia="Times New Roman" w:cs="Times New Roman"/>
          <w:szCs w:val="24"/>
        </w:rPr>
        <w:t xml:space="preserve">, όπου φυλάσσεται έως σήμερα, στο νέο κτήριο της Πινακοθήκης, καθώς και η διαμόρφωση του εξοπλισμού του αμφιθεάτρου της Πινακοθήκης, το οποίο θα επιτρέψει από τον πρώτο χρόνο λειτουργίας </w:t>
      </w:r>
      <w:r>
        <w:rPr>
          <w:rFonts w:eastAsia="Times New Roman" w:cs="Times New Roman"/>
          <w:szCs w:val="24"/>
        </w:rPr>
        <w:t>της,</w:t>
      </w:r>
      <w:r>
        <w:rPr>
          <w:rFonts w:eastAsia="Times New Roman" w:cs="Times New Roman"/>
          <w:szCs w:val="24"/>
        </w:rPr>
        <w:t xml:space="preserve"> να διοργανώνει συνέδρια και να έχει έσοδα.</w:t>
      </w:r>
    </w:p>
    <w:p w14:paraId="615E69A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Έχει </w:t>
      </w:r>
      <w:r>
        <w:rPr>
          <w:rFonts w:eastAsia="Times New Roman" w:cs="Times New Roman"/>
          <w:szCs w:val="24"/>
        </w:rPr>
        <w:t>ήδη ξεκινήσει η διαδικασία απορρόφησης επιπλέον προσωπικού, δεκαέξι φύλακες, από τον ΟΔΙΕ. Επίσης θα διατεθεί -και δεσμεύονται από σήμερα κιόλας από την υπηρεσία μας- τεχνικό προσωπικό</w:t>
      </w:r>
      <w:r>
        <w:rPr>
          <w:rFonts w:eastAsia="Times New Roman" w:cs="Times New Roman"/>
          <w:szCs w:val="24"/>
        </w:rPr>
        <w:t>,</w:t>
      </w:r>
      <w:r>
        <w:rPr>
          <w:rFonts w:eastAsia="Times New Roman" w:cs="Times New Roman"/>
          <w:szCs w:val="24"/>
        </w:rPr>
        <w:t xml:space="preserve"> επτά θέσεις</w:t>
      </w:r>
      <w:r>
        <w:rPr>
          <w:rFonts w:eastAsia="Times New Roman" w:cs="Times New Roman"/>
          <w:szCs w:val="24"/>
        </w:rPr>
        <w:t>,</w:t>
      </w:r>
      <w:r>
        <w:rPr>
          <w:rFonts w:eastAsia="Times New Roman" w:cs="Times New Roman"/>
          <w:szCs w:val="24"/>
        </w:rPr>
        <w:t xml:space="preserve"> που θα καλύψει και σε αυτό το επίπεδο τις νέες εγκαταστάσ</w:t>
      </w:r>
      <w:r>
        <w:rPr>
          <w:rFonts w:eastAsia="Times New Roman" w:cs="Times New Roman"/>
          <w:szCs w:val="24"/>
        </w:rPr>
        <w:t xml:space="preserve">εις της Πινακοθήκης για το 2019. </w:t>
      </w:r>
    </w:p>
    <w:p w14:paraId="615E69A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Τέλος, σε πολύ γρήγορους ρυθμούς κινείται και η ίδια η διεύθυνση της Πινακοθήκης, η κ. Λαμπράκη-Πλάκα, σε συνεργασία με την </w:t>
      </w:r>
      <w:r>
        <w:rPr>
          <w:rFonts w:eastAsia="Times New Roman" w:cs="Times New Roman"/>
          <w:szCs w:val="24"/>
        </w:rPr>
        <w:t>π</w:t>
      </w:r>
      <w:r>
        <w:rPr>
          <w:rFonts w:eastAsia="Times New Roman" w:cs="Times New Roman"/>
          <w:szCs w:val="24"/>
        </w:rPr>
        <w:t xml:space="preserve">εριφέρεια, για να δεσμευτούν οι απαραίτητες πιστώσεις για την υλοποίηση της </w:t>
      </w:r>
      <w:proofErr w:type="spellStart"/>
      <w:r>
        <w:rPr>
          <w:rFonts w:eastAsia="Times New Roman" w:cs="Times New Roman"/>
          <w:szCs w:val="24"/>
        </w:rPr>
        <w:t>επικαιροποιημένης</w:t>
      </w:r>
      <w:proofErr w:type="spellEnd"/>
      <w:r>
        <w:rPr>
          <w:rFonts w:eastAsia="Times New Roman" w:cs="Times New Roman"/>
          <w:szCs w:val="24"/>
        </w:rPr>
        <w:t xml:space="preserve"> </w:t>
      </w:r>
      <w:proofErr w:type="spellStart"/>
      <w:r>
        <w:rPr>
          <w:rFonts w:eastAsia="Times New Roman" w:cs="Times New Roman"/>
          <w:szCs w:val="24"/>
        </w:rPr>
        <w:t>μου</w:t>
      </w:r>
      <w:r>
        <w:rPr>
          <w:rFonts w:eastAsia="Times New Roman" w:cs="Times New Roman"/>
          <w:szCs w:val="24"/>
        </w:rPr>
        <w:t>σειογραφικής</w:t>
      </w:r>
      <w:proofErr w:type="spellEnd"/>
      <w:r>
        <w:rPr>
          <w:rFonts w:eastAsia="Times New Roman" w:cs="Times New Roman"/>
          <w:szCs w:val="24"/>
        </w:rPr>
        <w:t xml:space="preserve"> μελέτης. Εδώ θα ήθελα να σας διορθώσω</w:t>
      </w:r>
      <w:r>
        <w:rPr>
          <w:rFonts w:eastAsia="Times New Roman" w:cs="Times New Roman"/>
          <w:szCs w:val="24"/>
        </w:rPr>
        <w:t>.</w:t>
      </w:r>
      <w:r>
        <w:rPr>
          <w:rFonts w:eastAsia="Times New Roman" w:cs="Times New Roman"/>
          <w:szCs w:val="24"/>
        </w:rPr>
        <w:t xml:space="preserve"> Δεν είναι 10 εκατομμύρια, είναι 4,5 εκατομμύρια. </w:t>
      </w:r>
    </w:p>
    <w:p w14:paraId="615E69B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Δεν ενδίδουμε, λοιπόν, σε κωλυσιεργίες. Αντίθετα</w:t>
      </w:r>
      <w:r>
        <w:rPr>
          <w:rFonts w:eastAsia="Times New Roman" w:cs="Times New Roman"/>
          <w:szCs w:val="24"/>
        </w:rPr>
        <w:t xml:space="preserve"> η πρόθεσή μας είναι να εγγυηθούμε την ομαλή λειτουργία του νέου εμβληματικού χώρου της Πινακοθήκης και να εξασφαλίσουμε έτσι </w:t>
      </w:r>
      <w:r>
        <w:rPr>
          <w:rFonts w:eastAsia="Times New Roman" w:cs="Times New Roman"/>
          <w:szCs w:val="24"/>
        </w:rPr>
        <w:lastRenderedPageBreak/>
        <w:t xml:space="preserve">την άμεση εκκίνηση των εργασιών που αφορούν κυρίως το κτήριο Β, αλλά κυρίως για να μπορέσουμε να στήσουμε από σήμερα για το τέλος </w:t>
      </w:r>
      <w:r>
        <w:rPr>
          <w:rFonts w:eastAsia="Times New Roman" w:cs="Times New Roman"/>
          <w:szCs w:val="24"/>
        </w:rPr>
        <w:t>του 2019 έναν υγιή και βιώσιμο φορέα πολιτισμού εθνικής σημασίας, όπως είναι η Εθνική μας Πινακοθήκη.</w:t>
      </w:r>
    </w:p>
    <w:p w14:paraId="615E69B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Κατ’ επέκταση σε συνεργασία με το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και έχοντας εξασφαλίσει πλέον την εφαρμογή των τελευταίων μελετών της </w:t>
      </w:r>
      <w:proofErr w:type="spellStart"/>
      <w:r>
        <w:rPr>
          <w:rFonts w:eastAsia="Times New Roman" w:cs="Times New Roman"/>
          <w:szCs w:val="24"/>
        </w:rPr>
        <w:t>μουσειογραφίας</w:t>
      </w:r>
      <w:proofErr w:type="spellEnd"/>
      <w:r>
        <w:rPr>
          <w:rFonts w:eastAsia="Times New Roman" w:cs="Times New Roman"/>
          <w:szCs w:val="24"/>
        </w:rPr>
        <w:t>, αισιοδοξο</w:t>
      </w:r>
      <w:r>
        <w:rPr>
          <w:rFonts w:eastAsia="Times New Roman" w:cs="Times New Roman"/>
          <w:szCs w:val="24"/>
        </w:rPr>
        <w:t>ύμε ότι μέσα στην άνοιξη ο εργολάβος θα μπορέσει να συνεχίσει τις εργασίες του ανεμπόδιστα στο σύνολο του έργου.</w:t>
      </w:r>
    </w:p>
    <w:p w14:paraId="615E69B2"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έρχομαι στη χρηματοδότηση.</w:t>
      </w:r>
    </w:p>
    <w:p w14:paraId="615E69B3"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κρατήστε το για τη δευτερολογία σας.</w:t>
      </w:r>
    </w:p>
    <w:p w14:paraId="615E69B4"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w:t>
      </w:r>
      <w:r>
        <w:rPr>
          <w:rFonts w:eastAsia="Times New Roman" w:cs="Times New Roman"/>
          <w:b/>
          <w:szCs w:val="24"/>
        </w:rPr>
        <w:t>ολιτισμού και Αθλητισμού):</w:t>
      </w:r>
      <w:r>
        <w:rPr>
          <w:rFonts w:eastAsia="Times New Roman" w:cs="Times New Roman"/>
          <w:szCs w:val="24"/>
        </w:rPr>
        <w:t xml:space="preserve"> Εντάξει, κύριε Πρόεδρε. Ευχαριστώ. </w:t>
      </w:r>
    </w:p>
    <w:p w14:paraId="615E69B5"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615E69B6"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615E69B7"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Όπως καταλαβαίνετε, κύριε Πρόεδρε, εικόνα ολοκληρωμένη δεν έχω. Οπότε με β</w:t>
      </w:r>
      <w:r>
        <w:rPr>
          <w:rFonts w:eastAsia="Times New Roman" w:cs="Times New Roman"/>
          <w:szCs w:val="24"/>
        </w:rPr>
        <w:t xml:space="preserve">άση όσα είπε μέχρι τώρα η Υπουργός, </w:t>
      </w:r>
      <w:r>
        <w:rPr>
          <w:rFonts w:eastAsia="Times New Roman" w:cs="Times New Roman"/>
          <w:szCs w:val="24"/>
        </w:rPr>
        <w:lastRenderedPageBreak/>
        <w:t>αφού την κάνουμε τμηματικά την απάντηση, εγώ θέλω να σας πω, κυρία Υπουργέ, ότι ακούω από εσάς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την άνοιξη του 2017 θα είμαστε σε θέση να ξεκινήσουμε, δηλαδή τώρα. </w:t>
      </w:r>
    </w:p>
    <w:p w14:paraId="615E69B8"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b/>
          <w:szCs w:val="24"/>
        </w:rPr>
        <w:t>):</w:t>
      </w:r>
      <w:r>
        <w:rPr>
          <w:rFonts w:eastAsia="Times New Roman" w:cs="Times New Roman"/>
          <w:szCs w:val="24"/>
        </w:rPr>
        <w:t xml:space="preserve"> Όχι να συνεχιστούν.</w:t>
      </w:r>
    </w:p>
    <w:p w14:paraId="615E69B9"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 συνεχιστούν. </w:t>
      </w:r>
      <w:r>
        <w:rPr>
          <w:rFonts w:eastAsia="Times New Roman" w:cs="Times New Roman"/>
          <w:szCs w:val="24"/>
        </w:rPr>
        <w:t>Α</w:t>
      </w:r>
      <w:r>
        <w:rPr>
          <w:rFonts w:eastAsia="Times New Roman" w:cs="Times New Roman"/>
          <w:szCs w:val="24"/>
        </w:rPr>
        <w:t>κο</w:t>
      </w:r>
      <w:r>
        <w:rPr>
          <w:rFonts w:eastAsia="Times New Roman" w:cs="Times New Roman"/>
          <w:szCs w:val="24"/>
        </w:rPr>
        <w:t>ύγοντάς σας</w:t>
      </w:r>
      <w:r>
        <w:rPr>
          <w:rFonts w:eastAsia="Times New Roman" w:cs="Times New Roman"/>
          <w:szCs w:val="24"/>
        </w:rPr>
        <w:t xml:space="preserve">, κυρία Υπουργέ, </w:t>
      </w:r>
      <w:r>
        <w:rPr>
          <w:rFonts w:eastAsia="Times New Roman" w:cs="Times New Roman"/>
          <w:szCs w:val="24"/>
        </w:rPr>
        <w:t xml:space="preserve">θα </w:t>
      </w:r>
      <w:r>
        <w:rPr>
          <w:rFonts w:eastAsia="Times New Roman" w:cs="Times New Roman"/>
          <w:szCs w:val="24"/>
        </w:rPr>
        <w:t>ν</w:t>
      </w:r>
      <w:r>
        <w:rPr>
          <w:rFonts w:eastAsia="Times New Roman" w:cs="Times New Roman"/>
          <w:szCs w:val="24"/>
        </w:rPr>
        <w:t>όμιζε</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 xml:space="preserve">έχουν μεσολαβήσει δύο χρόνια της Κυβέρνησής σας. Δεν </w:t>
      </w:r>
      <w:r>
        <w:rPr>
          <w:rFonts w:eastAsia="Times New Roman" w:cs="Times New Roman"/>
          <w:szCs w:val="24"/>
        </w:rPr>
        <w:t xml:space="preserve">άκουσα τίποτα για την έλλειψη συντονισμού εκ μέρους του Υπουργείου, που δικαίως </w:t>
      </w:r>
      <w:r>
        <w:rPr>
          <w:rFonts w:eastAsia="Times New Roman" w:cs="Times New Roman"/>
          <w:szCs w:val="24"/>
        </w:rPr>
        <w:t>σας κατηγορούν. Και δεν εννοώ εσάς προσωπικά</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Άλλωστε </w:t>
      </w:r>
      <w:r>
        <w:rPr>
          <w:rFonts w:eastAsia="Times New Roman" w:cs="Times New Roman"/>
          <w:szCs w:val="24"/>
        </w:rPr>
        <w:t>έχετε αναλάβει μόλις εκατό μέρες αλλά πριν από εσάς υπήρχαν οι προκάτοχοί σας Υπουργοί. Αυτό το οποίο μου απαντήσατε</w:t>
      </w:r>
      <w:r>
        <w:rPr>
          <w:rFonts w:eastAsia="Times New Roman" w:cs="Times New Roman"/>
          <w:szCs w:val="24"/>
        </w:rPr>
        <w:t>,</w:t>
      </w:r>
      <w:r>
        <w:rPr>
          <w:rFonts w:eastAsia="Times New Roman" w:cs="Times New Roman"/>
          <w:szCs w:val="24"/>
        </w:rPr>
        <w:t xml:space="preserve"> είναι ότι όλες οι διαδικασίες είναι σε εξέλιξη, χωρίς να έχουμε τίποτα χειροπιαστό.</w:t>
      </w:r>
      <w:r>
        <w:rPr>
          <w:rFonts w:eastAsia="Times New Roman" w:cs="Times New Roman"/>
          <w:szCs w:val="24"/>
        </w:rPr>
        <w:t xml:space="preserve"> </w:t>
      </w:r>
    </w:p>
    <w:p w14:paraId="615E69BA"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άκουσα, επίσης, κα</w:t>
      </w:r>
      <w:r>
        <w:rPr>
          <w:rFonts w:eastAsia="Times New Roman" w:cs="Times New Roman"/>
          <w:szCs w:val="24"/>
        </w:rPr>
        <w:t>μ</w:t>
      </w:r>
      <w:r>
        <w:rPr>
          <w:rFonts w:eastAsia="Times New Roman" w:cs="Times New Roman"/>
          <w:szCs w:val="24"/>
        </w:rPr>
        <w:t xml:space="preserve">μία απάντηση </w:t>
      </w:r>
      <w:r>
        <w:rPr>
          <w:rFonts w:eastAsia="Times New Roman" w:cs="Times New Roman"/>
          <w:szCs w:val="24"/>
        </w:rPr>
        <w:t xml:space="preserve">για </w:t>
      </w:r>
      <w:r>
        <w:rPr>
          <w:rFonts w:eastAsia="Times New Roman" w:cs="Times New Roman"/>
          <w:szCs w:val="24"/>
        </w:rPr>
        <w:t>την επιθυμία απόσυρσης του εργολάβου. Είναι μέσα και δουλεύει; Κάνατε αποδεκτό το αίτημα της απόσυρσης του εργολάβου; Αποζημιώνεται ο εργολάβος που είναι αυτήν τη στιγμή μέσα; Συνεχίζουν οι εργασίες; Θέλω μια ολοκλ</w:t>
      </w:r>
      <w:r>
        <w:rPr>
          <w:rFonts w:eastAsia="Times New Roman" w:cs="Times New Roman"/>
          <w:szCs w:val="24"/>
        </w:rPr>
        <w:t xml:space="preserve">ηρωμένη απάντηση. </w:t>
      </w:r>
    </w:p>
    <w:p w14:paraId="615E69BB"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οι όποιες καθυστερήσεις του έργου </w:t>
      </w:r>
      <w:r>
        <w:rPr>
          <w:rFonts w:eastAsia="Times New Roman" w:cs="Times New Roman"/>
          <w:szCs w:val="24"/>
        </w:rPr>
        <w:t xml:space="preserve">λόγω του προβλήματος των υδάτων </w:t>
      </w:r>
      <w:r>
        <w:rPr>
          <w:rFonts w:eastAsia="Times New Roman" w:cs="Times New Roman"/>
          <w:szCs w:val="24"/>
        </w:rPr>
        <w:t>ξέρετε ότι είχαν τελειώσει μέχρι το 2014 και πως ό,τι σας παραδόθηκε ήταν καθαρό. Αυτό το ξέρουμε πολύ καλά, γιατί αυτή ήταν η εικόνα με το που παρέλαβε ο νέος Υπο</w:t>
      </w:r>
      <w:r>
        <w:rPr>
          <w:rFonts w:eastAsia="Times New Roman" w:cs="Times New Roman"/>
          <w:szCs w:val="24"/>
        </w:rPr>
        <w:t xml:space="preserve">υργός τον Γενάρη του 2015. </w:t>
      </w:r>
    </w:p>
    <w:p w14:paraId="615E69BC"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Εσείς, αντί για εγκαίνια, μας λέτε ότι ετοιμάζεστε για μελέτες και για διαγωνισμούς που θα προκηρύξετε. Εγώ σας ρωτώ: Υπάρχει ώριμη </w:t>
      </w:r>
      <w:proofErr w:type="spellStart"/>
      <w:r>
        <w:rPr>
          <w:rFonts w:eastAsia="Times New Roman" w:cs="Times New Roman"/>
          <w:szCs w:val="24"/>
        </w:rPr>
        <w:t>μουσειογραφική</w:t>
      </w:r>
      <w:proofErr w:type="spellEnd"/>
      <w:r>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μουσειολογική</w:t>
      </w:r>
      <w:proofErr w:type="spellEnd"/>
      <w:r>
        <w:rPr>
          <w:rFonts w:eastAsia="Times New Roman" w:cs="Times New Roman"/>
          <w:szCs w:val="24"/>
        </w:rPr>
        <w:t xml:space="preserve"> μελέτη; Υπάρχουν μελέτες εφαρμογής; Και η απάντηση, προφανώς, ε</w:t>
      </w:r>
      <w:r>
        <w:rPr>
          <w:rFonts w:eastAsia="Times New Roman" w:cs="Times New Roman"/>
          <w:szCs w:val="24"/>
        </w:rPr>
        <w:t xml:space="preserve">ίναι όχι. </w:t>
      </w:r>
      <w:r>
        <w:rPr>
          <w:rFonts w:eastAsia="Times New Roman" w:cs="Times New Roman"/>
          <w:szCs w:val="24"/>
        </w:rPr>
        <w:t>Η</w:t>
      </w:r>
      <w:r>
        <w:rPr>
          <w:rFonts w:eastAsia="Times New Roman" w:cs="Times New Roman"/>
          <w:szCs w:val="24"/>
        </w:rPr>
        <w:t xml:space="preserve"> </w:t>
      </w:r>
      <w:proofErr w:type="spellStart"/>
      <w:r>
        <w:rPr>
          <w:rFonts w:eastAsia="Times New Roman" w:cs="Times New Roman"/>
          <w:szCs w:val="24"/>
        </w:rPr>
        <w:t>μουσειολογική</w:t>
      </w:r>
      <w:proofErr w:type="spellEnd"/>
      <w:r>
        <w:rPr>
          <w:rFonts w:eastAsia="Times New Roman" w:cs="Times New Roman"/>
          <w:szCs w:val="24"/>
        </w:rPr>
        <w:t xml:space="preserve"> μελέτη, που μετά βαΐων και κλάδων ανακοινώσατε την 1η Μαρτίου 2017, έπρεπε ήδη να έχει ολοκληρωθεί, αφού προβλεπόταν από το 2014.</w:t>
      </w:r>
    </w:p>
    <w:p w14:paraId="615E69BD"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μόνο που έχει γίνει –και το ξέρετε καλά- είναι σε συνεργασία με την </w:t>
      </w:r>
      <w:r>
        <w:rPr>
          <w:rFonts w:eastAsia="Times New Roman" w:cs="Times New Roman"/>
          <w:szCs w:val="24"/>
        </w:rPr>
        <w:t xml:space="preserve">περιφέρεια </w:t>
      </w:r>
      <w:r>
        <w:rPr>
          <w:rFonts w:eastAsia="Times New Roman" w:cs="Times New Roman"/>
          <w:szCs w:val="24"/>
        </w:rPr>
        <w:t xml:space="preserve">να έχει υπογραφεί </w:t>
      </w:r>
      <w:r>
        <w:rPr>
          <w:rFonts w:eastAsia="Times New Roman" w:cs="Times New Roman"/>
          <w:szCs w:val="24"/>
        </w:rPr>
        <w:t xml:space="preserve">προγραμματική σύμβαση, για να προκηρυχθούν οι οριστικές μελέτες. </w:t>
      </w:r>
      <w:r>
        <w:rPr>
          <w:rFonts w:eastAsia="Times New Roman" w:cs="Times New Roman"/>
          <w:szCs w:val="24"/>
        </w:rPr>
        <w:t>Έρχεστε δηλαδή</w:t>
      </w:r>
      <w:r>
        <w:rPr>
          <w:rFonts w:eastAsia="Times New Roman" w:cs="Times New Roman"/>
          <w:szCs w:val="24"/>
        </w:rPr>
        <w:t xml:space="preserve">, τρία χρόνια μετά, </w:t>
      </w:r>
      <w:r>
        <w:rPr>
          <w:rFonts w:eastAsia="Times New Roman" w:cs="Times New Roman"/>
          <w:szCs w:val="24"/>
        </w:rPr>
        <w:t xml:space="preserve">και </w:t>
      </w:r>
      <w:r>
        <w:rPr>
          <w:rFonts w:eastAsia="Times New Roman" w:cs="Times New Roman"/>
          <w:szCs w:val="24"/>
        </w:rPr>
        <w:t xml:space="preserve">ανακοινώνετε ότι θα γίνει διαγωνισμός, για να ανατεθεί η μελέτη. </w:t>
      </w:r>
    </w:p>
    <w:p w14:paraId="615E69BE"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πότε θα τελειώσουν όλα αυτά; Το έργο έπρεπε να τελειώσει από το 2016. Με τις καθυστ</w:t>
      </w:r>
      <w:r>
        <w:rPr>
          <w:rFonts w:eastAsia="Times New Roman" w:cs="Times New Roman"/>
          <w:szCs w:val="24"/>
        </w:rPr>
        <w:t xml:space="preserve">ερήσεις υπάρχει πολύ μεγάλη </w:t>
      </w:r>
      <w:r>
        <w:rPr>
          <w:rFonts w:eastAsia="Times New Roman" w:cs="Times New Roman"/>
          <w:szCs w:val="24"/>
        </w:rPr>
        <w:t xml:space="preserve">πιθανότητα </w:t>
      </w:r>
      <w:r>
        <w:rPr>
          <w:rFonts w:eastAsia="Times New Roman" w:cs="Times New Roman"/>
          <w:szCs w:val="24"/>
        </w:rPr>
        <w:t xml:space="preserve">η </w:t>
      </w:r>
      <w:r>
        <w:rPr>
          <w:rFonts w:eastAsia="Times New Roman" w:cs="Times New Roman"/>
          <w:szCs w:val="24"/>
        </w:rPr>
        <w:t xml:space="preserve">περιφέρεια </w:t>
      </w:r>
      <w:r>
        <w:rPr>
          <w:rFonts w:eastAsia="Times New Roman" w:cs="Times New Roman"/>
          <w:szCs w:val="24"/>
        </w:rPr>
        <w:t xml:space="preserve">να αναγκαστεί να αποσύρει το έργο. </w:t>
      </w:r>
      <w:r>
        <w:rPr>
          <w:rFonts w:eastAsia="Times New Roman" w:cs="Times New Roman"/>
          <w:szCs w:val="24"/>
        </w:rPr>
        <w:lastRenderedPageBreak/>
        <w:t>Άρα, για ποια πολιτική βούληση μιλάμε; Τίποτα απ’ ό,τι μας λέτε δεν είναι κατοχυρωμένο.</w:t>
      </w:r>
    </w:p>
    <w:p w14:paraId="615E69BF"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κυρία Υπουργέ, δεν απαντήσατε στις εντολές προς τον εργολάβο να προσαρμόσει τη συμβατική μελέτη που υπάρχει σήμερα με τις ανάγκες που θα προκύψουν από τη </w:t>
      </w:r>
      <w:proofErr w:type="spellStart"/>
      <w:r>
        <w:rPr>
          <w:rFonts w:eastAsia="Times New Roman" w:cs="Times New Roman"/>
          <w:szCs w:val="24"/>
        </w:rPr>
        <w:t>μουσειολογική</w:t>
      </w:r>
      <w:proofErr w:type="spellEnd"/>
      <w:r>
        <w:rPr>
          <w:rFonts w:eastAsia="Times New Roman" w:cs="Times New Roman"/>
          <w:szCs w:val="24"/>
        </w:rPr>
        <w:t xml:space="preserve"> μελέτη που θα γίνει κάποια στιγμή. Έχετε υπ’ </w:t>
      </w:r>
      <w:proofErr w:type="spellStart"/>
      <w:r>
        <w:rPr>
          <w:rFonts w:eastAsia="Times New Roman" w:cs="Times New Roman"/>
          <w:szCs w:val="24"/>
        </w:rPr>
        <w:t>όψιν</w:t>
      </w:r>
      <w:proofErr w:type="spellEnd"/>
      <w:r>
        <w:rPr>
          <w:rFonts w:eastAsia="Times New Roman" w:cs="Times New Roman"/>
          <w:szCs w:val="24"/>
        </w:rPr>
        <w:t xml:space="preserve"> σας τι σημαίνει αυτό για το έρ</w:t>
      </w:r>
      <w:r>
        <w:rPr>
          <w:rFonts w:eastAsia="Times New Roman" w:cs="Times New Roman"/>
          <w:szCs w:val="24"/>
        </w:rPr>
        <w:t xml:space="preserve">γο; Τι σημαίνουν αυτές οι καθυστερήσεις; Πώς είναι δυνατόν να προχωρά ομαλά η εξέλιξη ενός έργου, όταν οι υπηρεσίες σας λειτουργούν πρωθύστερα; Είναι δυνατόν να είναι τα ψάρια στη θάλασσα και το τηγάνι στη φωτιά; </w:t>
      </w:r>
    </w:p>
    <w:p w14:paraId="615E69C0"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w:t>
      </w:r>
      <w:r>
        <w:rPr>
          <w:rFonts w:eastAsia="Times New Roman" w:cs="Times New Roman"/>
          <w:szCs w:val="24"/>
        </w:rPr>
        <w:t xml:space="preserve">υργέ, επειδή τυχαίνει το σπίτι μου να είναι σε απόσταση μόνο εκατό μέτρων και από το μπαλκόνι </w:t>
      </w:r>
      <w:r>
        <w:rPr>
          <w:rFonts w:eastAsia="Times New Roman" w:cs="Times New Roman"/>
          <w:szCs w:val="24"/>
        </w:rPr>
        <w:t xml:space="preserve">να </w:t>
      </w:r>
      <w:r>
        <w:rPr>
          <w:rFonts w:eastAsia="Times New Roman" w:cs="Times New Roman"/>
          <w:szCs w:val="24"/>
        </w:rPr>
        <w:t>βλέπω το εργοτάξιο, στείλτε να γίνει κανένας αιφνιδιαστικός έλεγχος σ’ αυτόν τον κύριο εργολάβο για να δούμε πόσοι εργάτες δουλεύουν. Γιατί ότι δουλεύουν σας τ</w:t>
      </w:r>
      <w:r>
        <w:rPr>
          <w:rFonts w:eastAsia="Times New Roman" w:cs="Times New Roman"/>
          <w:szCs w:val="24"/>
        </w:rPr>
        <w:t xml:space="preserve">ο λέω και εγώ που </w:t>
      </w:r>
      <w:r>
        <w:rPr>
          <w:rFonts w:eastAsia="Times New Roman" w:cs="Times New Roman"/>
          <w:szCs w:val="24"/>
        </w:rPr>
        <w:t xml:space="preserve">τους </w:t>
      </w:r>
      <w:r>
        <w:rPr>
          <w:rFonts w:eastAsia="Times New Roman" w:cs="Times New Roman"/>
          <w:szCs w:val="24"/>
        </w:rPr>
        <w:t xml:space="preserve">βλέπω από το μπαλκόνι, αλλά άλλο είναι </w:t>
      </w:r>
      <w:r>
        <w:rPr>
          <w:rFonts w:eastAsia="Times New Roman" w:cs="Times New Roman"/>
          <w:szCs w:val="24"/>
        </w:rPr>
        <w:t xml:space="preserve">να </w:t>
      </w:r>
      <w:r>
        <w:rPr>
          <w:rFonts w:eastAsia="Times New Roman" w:cs="Times New Roman"/>
          <w:szCs w:val="24"/>
        </w:rPr>
        <w:t xml:space="preserve">δουλεύουν πέντε, άλλο </w:t>
      </w:r>
      <w:r>
        <w:rPr>
          <w:rFonts w:eastAsia="Times New Roman" w:cs="Times New Roman"/>
          <w:szCs w:val="24"/>
        </w:rPr>
        <w:t xml:space="preserve">να </w:t>
      </w:r>
      <w:r>
        <w:rPr>
          <w:rFonts w:eastAsia="Times New Roman" w:cs="Times New Roman"/>
          <w:szCs w:val="24"/>
        </w:rPr>
        <w:t xml:space="preserve">δουλεύουν πενήντα και άλλο </w:t>
      </w:r>
      <w:r>
        <w:rPr>
          <w:rFonts w:eastAsia="Times New Roman" w:cs="Times New Roman"/>
          <w:szCs w:val="24"/>
        </w:rPr>
        <w:t xml:space="preserve">να </w:t>
      </w:r>
      <w:r>
        <w:rPr>
          <w:rFonts w:eastAsia="Times New Roman" w:cs="Times New Roman"/>
          <w:szCs w:val="24"/>
        </w:rPr>
        <w:t xml:space="preserve">δουλεύουν </w:t>
      </w:r>
      <w:proofErr w:type="spellStart"/>
      <w:r>
        <w:rPr>
          <w:rFonts w:eastAsia="Times New Roman" w:cs="Times New Roman"/>
          <w:szCs w:val="24"/>
        </w:rPr>
        <w:t>εκατόν</w:t>
      </w:r>
      <w:proofErr w:type="spellEnd"/>
      <w:r>
        <w:rPr>
          <w:rFonts w:eastAsia="Times New Roman" w:cs="Times New Roman"/>
          <w:szCs w:val="24"/>
        </w:rPr>
        <w:t xml:space="preserve"> πενήντα. Κάντε έναν αιφνιδιαστικό έλεγχο, για να δούμε πόσους έχει εκεί. </w:t>
      </w:r>
    </w:p>
    <w:p w14:paraId="615E69C1"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έχετε τον λόγο για τρία λεπτά </w:t>
      </w:r>
      <w:r>
        <w:rPr>
          <w:rFonts w:eastAsia="Times New Roman" w:cs="Times New Roman"/>
          <w:szCs w:val="24"/>
        </w:rPr>
        <w:t>με μια μικρή ανοχή.</w:t>
      </w:r>
    </w:p>
    <w:p w14:paraId="615E69C2"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Μέχρι στιγμής δεν έχει παρουσιαστεί κανένα πρόβλημα στην πορεία χρηματοδότησης του έργου. Είναι εξασφαλισμένο το σύνολο της χρηματοδότησης για την αποπεράτωση του έργου. </w:t>
      </w:r>
    </w:p>
    <w:p w14:paraId="615E69C3"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 xml:space="preserve">σε όλα αυτά που </w:t>
      </w:r>
      <w:proofErr w:type="spellStart"/>
      <w:r>
        <w:rPr>
          <w:rFonts w:eastAsia="Times New Roman" w:cs="Times New Roman"/>
          <w:szCs w:val="24"/>
        </w:rPr>
        <w:t>ξαναθέσατε</w:t>
      </w:r>
      <w:proofErr w:type="spellEnd"/>
      <w:r>
        <w:rPr>
          <w:rFonts w:eastAsia="Times New Roman" w:cs="Times New Roman"/>
          <w:szCs w:val="24"/>
        </w:rPr>
        <w:t xml:space="preserve"> στη δευτερολογία σας έχω ήδη απαντήσει και δεν θα ήθελα να εκμεταλλευτώ άλλο τον χρόνο. Θα προτιμούσα να αναφερθώ στο δεύτερο κομμάτι της ερώτησή σας που αφορά τη χρηματοδότηση. </w:t>
      </w:r>
    </w:p>
    <w:p w14:paraId="615E69C4"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έργο έχει δημοπρατηθεί με χρηματοδότηση από το </w:t>
      </w:r>
      <w:r>
        <w:rPr>
          <w:rFonts w:eastAsia="Times New Roman" w:cs="Times New Roman"/>
          <w:szCs w:val="24"/>
        </w:rPr>
        <w:t xml:space="preserve">ΕΣΠΑ 2007-2013. Υπογράφηκε με σύμβαση τον Νοέμβριο του 2012 με την ανάδοχο εταιρεία για την κατασκευή του νέου κτηρίου της Πινακοθήκης συνολικού ποσού 20.357.093 ευρώ, συμπεριλαμβανομένου του ΦΠΑ. </w:t>
      </w:r>
    </w:p>
    <w:p w14:paraId="615E69C5"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Τον Μάρτιο του 2015 υπεγράφη και η πρώτη συμπληρωματική σύ</w:t>
      </w:r>
      <w:r>
        <w:rPr>
          <w:rFonts w:eastAsia="Times New Roman" w:cs="Times New Roman"/>
          <w:szCs w:val="24"/>
        </w:rPr>
        <w:t xml:space="preserve">μβαση. Σχετικά με τις τροποποιήσεις που είπαμε, ακριβώς αυτό αποδεικνύεται, ότι υπήρχαν προβλήματα και χρειαζόταν </w:t>
      </w:r>
      <w:proofErr w:type="spellStart"/>
      <w:r>
        <w:rPr>
          <w:rFonts w:eastAsia="Times New Roman" w:cs="Times New Roman"/>
          <w:szCs w:val="24"/>
        </w:rPr>
        <w:t>επικαιροποίηση</w:t>
      </w:r>
      <w:proofErr w:type="spellEnd"/>
      <w:r>
        <w:rPr>
          <w:rFonts w:eastAsia="Times New Roman" w:cs="Times New Roman"/>
          <w:szCs w:val="24"/>
        </w:rPr>
        <w:t xml:space="preserve"> λόγω των υδάτων, λόγω της αλλαγής της στάθμης του νερού.</w:t>
      </w:r>
    </w:p>
    <w:p w14:paraId="615E69C6" w14:textId="77777777" w:rsidR="00C719D1" w:rsidRDefault="007D146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Επομένως, δεν ήταν ολοκληρωμένο και δεν παρελήφθη ένα άνευ προβλημάτων</w:t>
      </w:r>
      <w:r>
        <w:rPr>
          <w:rFonts w:eastAsia="Times New Roman" w:cs="Times New Roman"/>
          <w:szCs w:val="24"/>
        </w:rPr>
        <w:t xml:space="preserve"> έργο. Χρειαζόταν συμπληρωματική σύμβαση ποσού 5.600.000, συμπεριλαμβανομένου ΦΠΑ. Δηλαδή, από καθυστερήσεις στη διαδικασία και αστοχίες μελετών, που αναφέρθηκαν παραπάνω και που προέκυψαν πριν το 2015, το έργο δεν μπόρεσε να ολοκληρωθεί σε οκτακόσιες πενή</w:t>
      </w:r>
      <w:r>
        <w:rPr>
          <w:rFonts w:eastAsia="Times New Roman" w:cs="Times New Roman"/>
          <w:szCs w:val="24"/>
        </w:rPr>
        <w:t>ντα εργάσιμες μέρες, όπως προβλεπόταν από την αρχική σύμβαση. Έτσι, μέχρι σήμερα από το σύνολο των 25.000.000 κ</w:t>
      </w:r>
      <w:r>
        <w:rPr>
          <w:rFonts w:eastAsia="Times New Roman" w:cs="Times New Roman"/>
          <w:szCs w:val="24"/>
        </w:rPr>
        <w:t>.</w:t>
      </w:r>
      <w:r>
        <w:rPr>
          <w:rFonts w:eastAsia="Times New Roman" w:cs="Times New Roman"/>
          <w:szCs w:val="24"/>
        </w:rPr>
        <w:t xml:space="preserve">λπ. έχουν </w:t>
      </w:r>
      <w:proofErr w:type="spellStart"/>
      <w:r>
        <w:rPr>
          <w:rFonts w:eastAsia="Times New Roman" w:cs="Times New Roman"/>
          <w:szCs w:val="24"/>
        </w:rPr>
        <w:t>απορ</w:t>
      </w:r>
      <w:r>
        <w:rPr>
          <w:rFonts w:eastAsia="Times New Roman" w:cs="Times New Roman"/>
          <w:szCs w:val="24"/>
        </w:rPr>
        <w:t>ρ</w:t>
      </w:r>
      <w:r>
        <w:rPr>
          <w:rFonts w:eastAsia="Times New Roman" w:cs="Times New Roman"/>
          <w:szCs w:val="24"/>
        </w:rPr>
        <w:t>οφηθεί</w:t>
      </w:r>
      <w:proofErr w:type="spellEnd"/>
      <w:r>
        <w:rPr>
          <w:rFonts w:eastAsia="Times New Roman" w:cs="Times New Roman"/>
          <w:szCs w:val="24"/>
        </w:rPr>
        <w:t xml:space="preserve"> τα 15.500.000 ευρώ. Το υπόλοιπο ποσό των 10.500.000 ευρώ έχει εξασφαλιστεί ως εξής: Από ευρωπαϊκά προγράμματα 3.760.000, ε</w:t>
      </w:r>
      <w:r>
        <w:rPr>
          <w:rFonts w:eastAsia="Times New Roman" w:cs="Times New Roman"/>
          <w:szCs w:val="24"/>
        </w:rPr>
        <w:t xml:space="preserve">νταγμένα στο ΕΣΠΑ 2014-2020, που αφορούν στο </w:t>
      </w:r>
      <w:r>
        <w:rPr>
          <w:rFonts w:eastAsia="Times New Roman" w:cs="Times New Roman"/>
          <w:szCs w:val="24"/>
        </w:rPr>
        <w:t xml:space="preserve">κτήριο </w:t>
      </w:r>
      <w:r>
        <w:rPr>
          <w:rFonts w:eastAsia="Times New Roman" w:cs="Times New Roman"/>
          <w:szCs w:val="24"/>
        </w:rPr>
        <w:t xml:space="preserve">Α και τον περιβάλλοντα χώρο, από εθνικούς πόρους 6.740.000 και από πόρους από το Ίδρυμα «Σταύρος Νιάρχος». Το αντικείμενο της χορηγίας και η διαχείριση δωρεάς του Ιδρύματος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ύψους 13 εκα</w:t>
      </w:r>
      <w:r>
        <w:rPr>
          <w:rFonts w:eastAsia="Times New Roman" w:cs="Times New Roman"/>
          <w:szCs w:val="24"/>
        </w:rPr>
        <w:t xml:space="preserve">τομμυρίων, είναι αρμοδιότητα της Εθνικής Πινακοθήκης, η οποία για αυτόν τον σκοπό έχει συστήσει εταιρεία μη κερδοσκοπικού χαρακτήρα.  Έτσι, με αυτόν τον τρόπο, θα καταστεί λειτουργικό κυρίως το </w:t>
      </w:r>
      <w:r>
        <w:rPr>
          <w:rFonts w:eastAsia="Times New Roman" w:cs="Times New Roman"/>
          <w:szCs w:val="24"/>
        </w:rPr>
        <w:t xml:space="preserve">κτήριο </w:t>
      </w:r>
      <w:r>
        <w:rPr>
          <w:rFonts w:eastAsia="Times New Roman" w:cs="Times New Roman"/>
          <w:szCs w:val="24"/>
        </w:rPr>
        <w:t>Β.</w:t>
      </w:r>
    </w:p>
    <w:p w14:paraId="615E69C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Επομένως, όχι μόνο δεν θα αφήσουμε την Εθνική Πινακο</w:t>
      </w:r>
      <w:r>
        <w:rPr>
          <w:rFonts w:eastAsia="Times New Roman" w:cs="Times New Roman"/>
          <w:szCs w:val="24"/>
        </w:rPr>
        <w:t xml:space="preserve">θήκη να ρημάζει, όπως είπατε, ή να μετατραπεί σε τσιμεντένιο κουφάρι, αλλά κινούμαστε με ρυθμούς συνεργατικά με όλους τους εμπλεκόμενους φορείς, με τη </w:t>
      </w:r>
      <w:r>
        <w:rPr>
          <w:rFonts w:eastAsia="Times New Roman" w:cs="Times New Roman"/>
          <w:szCs w:val="24"/>
        </w:rPr>
        <w:t xml:space="preserve">διεύθυνση </w:t>
      </w:r>
      <w:r>
        <w:rPr>
          <w:rFonts w:eastAsia="Times New Roman" w:cs="Times New Roman"/>
          <w:szCs w:val="24"/>
        </w:rPr>
        <w:t xml:space="preserve">της Πινακοθήκης, με την </w:t>
      </w:r>
      <w:r>
        <w:rPr>
          <w:rFonts w:eastAsia="Times New Roman" w:cs="Times New Roman"/>
          <w:szCs w:val="24"/>
        </w:rPr>
        <w:t xml:space="preserve">περιφέρεια </w:t>
      </w:r>
      <w:r>
        <w:rPr>
          <w:rFonts w:eastAsia="Times New Roman" w:cs="Times New Roman"/>
          <w:szCs w:val="24"/>
        </w:rPr>
        <w:t xml:space="preserve">και φυσικά με το Ίδρυμα «Σταύρος Νιάρχος», για να πετύχουμε </w:t>
      </w:r>
      <w:r>
        <w:rPr>
          <w:rFonts w:eastAsia="Times New Roman" w:cs="Times New Roman"/>
          <w:szCs w:val="24"/>
        </w:rPr>
        <w:t xml:space="preserve">έναν κοινό στόχο: Να παραδώσουμε το συντομότερο δυνατό και με τις ελάχιστες καθυστερήσεις πλέον ένα έργο τόσο σημαντικό για τον ελληνικό πολιτισμό. </w:t>
      </w:r>
    </w:p>
    <w:p w14:paraId="615E69C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D34AED">
        <w:rPr>
          <w:rFonts w:eastAsia="Times New Roman" w:cs="Times New Roman"/>
          <w:b/>
          <w:szCs w:val="24"/>
        </w:rPr>
        <w:t>Α</w:t>
      </w:r>
      <w:r w:rsidRPr="00D34AED">
        <w:rPr>
          <w:rFonts w:eastAsia="Times New Roman" w:cs="Times New Roman"/>
          <w:b/>
          <w:szCs w:val="24"/>
        </w:rPr>
        <w:t>ΝΑΣΤΑΣΙΑ</w:t>
      </w:r>
      <w:r w:rsidRPr="00D34AED">
        <w:rPr>
          <w:rFonts w:eastAsia="Times New Roman" w:cs="Times New Roman"/>
          <w:b/>
          <w:szCs w:val="24"/>
        </w:rPr>
        <w:t xml:space="preserve"> Χ</w:t>
      </w:r>
      <w:r w:rsidRPr="00D34AED">
        <w:rPr>
          <w:rFonts w:eastAsia="Times New Roman" w:cs="Times New Roman"/>
          <w:b/>
          <w:szCs w:val="24"/>
        </w:rPr>
        <w:t>ΡΙΣΤΟΔΟΥΛΟΠΟΥΛΟ</w:t>
      </w:r>
      <w:r w:rsidRPr="00D34AED">
        <w:rPr>
          <w:rFonts w:eastAsia="Times New Roman" w:cs="Times New Roman"/>
          <w:b/>
          <w:szCs w:val="24"/>
        </w:rPr>
        <w:t>Υ</w:t>
      </w:r>
      <w:r>
        <w:rPr>
          <w:rFonts w:eastAsia="Times New Roman" w:cs="Times New Roman"/>
          <w:szCs w:val="24"/>
        </w:rPr>
        <w:t>)</w:t>
      </w:r>
    </w:p>
    <w:p w14:paraId="615E69C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Υπάρχει αίτηση για διάλυση της εργολαβίας, ναι ή όχι; </w:t>
      </w:r>
    </w:p>
    <w:p w14:paraId="615E69C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Όπως σας είπα πριν, δεν έχει γίνει αποδεκτή η διάλυση. </w:t>
      </w:r>
    </w:p>
    <w:p w14:paraId="615E69C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Αυτό ξέρετε πρακτικά τι σημαίνει; </w:t>
      </w:r>
    </w:p>
    <w:p w14:paraId="615E69CC"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Επιτρέψτε μου να απαντήσω. </w:t>
      </w:r>
    </w:p>
    <w:p w14:paraId="615E69C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Ότι θα αποζημιωθεί ο εργολάβος.</w:t>
      </w:r>
    </w:p>
    <w:p w14:paraId="615E69C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Επιτρέψτε μου να σας απαντήσω. Είμαστε σε διάλογο με την εταιρ</w:t>
      </w:r>
      <w:r>
        <w:rPr>
          <w:rFonts w:eastAsia="Times New Roman" w:cs="Times New Roman"/>
          <w:szCs w:val="24"/>
        </w:rPr>
        <w:t>εία. Η εταιρεία έχει ακόμη δουλειά να κάνει από την πρώτη σύμβαση και εν τω μεταξύ ετοιμάζουμε τη δυνατότητα να συνεχιστεί το έργο την άνοιξη του 2017.</w:t>
      </w:r>
    </w:p>
    <w:p w14:paraId="615E69CF"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Ποια θα είναι η αποζημίωση; Έχει κατατεθεί αίτημα διάλυσης της εργολαβίας και </w:t>
      </w:r>
      <w:r>
        <w:rPr>
          <w:rFonts w:eastAsia="Times New Roman" w:cs="Times New Roman"/>
          <w:szCs w:val="24"/>
        </w:rPr>
        <w:t>με βάση τον νόμο περί δημοσίων έργων…</w:t>
      </w:r>
    </w:p>
    <w:p w14:paraId="615E69D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Τη διάλυση δεν την αναγνωρίζουμε. </w:t>
      </w:r>
    </w:p>
    <w:p w14:paraId="615E69D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Το ότι δεν την αναγνωρίζετε εσείς δεν σημαίνει ότι δεν υπάρχει νομικό θέμα. Είναι απόφαση Υπουργού μετά</w:t>
      </w:r>
      <w:r>
        <w:rPr>
          <w:rFonts w:eastAsia="Times New Roman" w:cs="Times New Roman"/>
          <w:szCs w:val="24"/>
        </w:rPr>
        <w:t xml:space="preserve"> το πώς θα αποζημιωθεί.</w:t>
      </w:r>
    </w:p>
    <w:p w14:paraId="615E69D2"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δεν υπάρχει διάλογος σ’ αυτή τη διαδικασία. </w:t>
      </w:r>
    </w:p>
    <w:p w14:paraId="615E69D3"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έχει απαντηθεί τίποτα, όμως, κυρία Πρόεδρε.</w:t>
      </w:r>
      <w:r>
        <w:rPr>
          <w:rFonts w:eastAsia="Times New Roman" w:cs="Times New Roman"/>
          <w:szCs w:val="24"/>
        </w:rPr>
        <w:t xml:space="preserve"> Θα επανέλθω. Ευχαριστώ.</w:t>
      </w:r>
    </w:p>
    <w:p w14:paraId="615E69D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w:t>
      </w:r>
      <w:r>
        <w:rPr>
          <w:rFonts w:eastAsia="Times New Roman" w:cs="Times New Roman"/>
          <w:b/>
          <w:szCs w:val="24"/>
        </w:rPr>
        <w:t xml:space="preserve">τοδουλοπούλου): </w:t>
      </w:r>
      <w:r>
        <w:rPr>
          <w:rFonts w:eastAsia="Times New Roman" w:cs="Times New Roman"/>
          <w:szCs w:val="24"/>
        </w:rPr>
        <w:t xml:space="preserve">Να επανέλθετε. </w:t>
      </w:r>
    </w:p>
    <w:p w14:paraId="615E69D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615E69D6" w14:textId="77777777" w:rsidR="00C719D1" w:rsidRDefault="007D146B">
      <w:pPr>
        <w:spacing w:after="0" w:line="600" w:lineRule="auto"/>
        <w:ind w:firstLine="720"/>
        <w:jc w:val="both"/>
        <w:rPr>
          <w:rFonts w:eastAsia="Times New Roman" w:cs="Times New Roman"/>
          <w:color w:val="FF0000"/>
          <w:szCs w:val="24"/>
        </w:rPr>
      </w:pPr>
      <w:r w:rsidRPr="00F659E1">
        <w:rPr>
          <w:rFonts w:eastAsia="Times New Roman" w:cs="Times New Roman"/>
          <w:color w:val="FF0000"/>
          <w:szCs w:val="24"/>
        </w:rPr>
        <w:t>(</w:t>
      </w:r>
      <w:r w:rsidRPr="00F659E1">
        <w:rPr>
          <w:rFonts w:eastAsia="Times New Roman" w:cs="Times New Roman"/>
          <w:color w:val="FF0000"/>
          <w:szCs w:val="24"/>
        </w:rPr>
        <w:t>ΑΛΛΑΓΗ ΣΕΛΙΔΑΣ</w:t>
      </w:r>
      <w:r w:rsidRPr="00F659E1">
        <w:rPr>
          <w:rFonts w:eastAsia="Times New Roman" w:cs="Times New Roman"/>
          <w:color w:val="FF0000"/>
          <w:szCs w:val="24"/>
        </w:rPr>
        <w:t>)</w:t>
      </w:r>
    </w:p>
    <w:p w14:paraId="615E69D7" w14:textId="77777777" w:rsidR="00C719D1" w:rsidRDefault="007D146B">
      <w:pPr>
        <w:spacing w:after="0" w:line="600" w:lineRule="auto"/>
        <w:ind w:firstLine="720"/>
        <w:jc w:val="both"/>
        <w:rPr>
          <w:rFonts w:eastAsia="Times New Roman" w:cs="Times New Roman"/>
          <w:b/>
          <w:szCs w:val="24"/>
        </w:rPr>
      </w:pPr>
      <w:r w:rsidRPr="00F659E1">
        <w:rPr>
          <w:rFonts w:eastAsia="Times New Roman" w:cs="Times New Roman"/>
          <w:b/>
          <w:szCs w:val="24"/>
        </w:rPr>
        <w:t xml:space="preserve">ΠΡΟΕΔΡΕΥΟΥΣΑ </w:t>
      </w:r>
      <w:r w:rsidRPr="00F659E1">
        <w:rPr>
          <w:rFonts w:eastAsia="Times New Roman" w:cs="Times New Roman"/>
          <w:b/>
          <w:szCs w:val="24"/>
        </w:rPr>
        <w:t>(Αναστασία Χριστοδουλοπούλου)</w:t>
      </w:r>
      <w:r>
        <w:rPr>
          <w:rFonts w:eastAsia="Times New Roman" w:cs="Times New Roman"/>
          <w:b/>
          <w:szCs w:val="24"/>
        </w:rPr>
        <w:t>:</w:t>
      </w:r>
    </w:p>
    <w:p w14:paraId="615E69D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των </w:t>
      </w:r>
    </w:p>
    <w:p w14:paraId="615E69D9" w14:textId="77777777" w:rsidR="00C719D1" w:rsidRDefault="007D146B">
      <w:pPr>
        <w:spacing w:after="0" w:line="600" w:lineRule="auto"/>
        <w:ind w:firstLine="720"/>
        <w:jc w:val="center"/>
        <w:rPr>
          <w:rFonts w:eastAsia="Times New Roman" w:cs="Times New Roman"/>
          <w:b/>
          <w:szCs w:val="24"/>
        </w:rPr>
      </w:pPr>
      <w:r>
        <w:rPr>
          <w:rFonts w:eastAsia="Times New Roman" w:cs="Times New Roman"/>
          <w:b/>
          <w:szCs w:val="24"/>
        </w:rPr>
        <w:t>ΕΠΕΡΩΤΗΣΕΩΝ</w:t>
      </w:r>
    </w:p>
    <w:p w14:paraId="615E69DA" w14:textId="77777777" w:rsidR="00C719D1" w:rsidRDefault="007D146B">
      <w:pPr>
        <w:spacing w:after="0" w:line="600" w:lineRule="auto"/>
        <w:ind w:firstLine="720"/>
        <w:jc w:val="both"/>
        <w:rPr>
          <w:rFonts w:eastAsia="Times New Roman" w:cs="Times New Roman"/>
          <w:szCs w:val="24"/>
        </w:rPr>
      </w:pPr>
      <w:r>
        <w:rPr>
          <w:rFonts w:eastAsia="Times New Roman"/>
          <w:szCs w:val="24"/>
        </w:rPr>
        <w:t>Θα συζητηθεί η υπ’ αριθμό</w:t>
      </w:r>
      <w:r>
        <w:rPr>
          <w:rFonts w:eastAsia="Times New Roman"/>
          <w:szCs w:val="24"/>
        </w:rPr>
        <w:t>ν</w:t>
      </w:r>
      <w:r>
        <w:rPr>
          <w:rFonts w:eastAsia="Times New Roman"/>
          <w:szCs w:val="24"/>
        </w:rPr>
        <w:t xml:space="preserve"> 11/17-2-2017 επερώτηση, </w:t>
      </w:r>
      <w:r>
        <w:rPr>
          <w:rFonts w:eastAsia="Times New Roman" w:cs="Times New Roman"/>
          <w:szCs w:val="24"/>
        </w:rPr>
        <w:t>σύμφωνα με το άρθρο 134 παράγραφος 2 του Κανονισμού της Βουλής, του Βουλευτή του Νομού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Εσωτερικών, με θέμα: «Προτίθεστε να ανοίξετε το </w:t>
      </w:r>
      <w:r>
        <w:rPr>
          <w:rFonts w:eastAsia="Times New Roman" w:cs="Times New Roman"/>
          <w:szCs w:val="24"/>
        </w:rPr>
        <w:t>χωροταξικό του Καλλικράτη;».</w:t>
      </w:r>
    </w:p>
    <w:p w14:paraId="615E69D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 επερωτών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έχει δέκα λεπτά για να </w:t>
      </w:r>
      <w:proofErr w:type="spellStart"/>
      <w:r>
        <w:rPr>
          <w:rFonts w:eastAsia="Times New Roman" w:cs="Times New Roman"/>
          <w:szCs w:val="24"/>
        </w:rPr>
        <w:t>πρωτολογήσει</w:t>
      </w:r>
      <w:proofErr w:type="spellEnd"/>
      <w:r>
        <w:rPr>
          <w:rFonts w:eastAsia="Times New Roman" w:cs="Times New Roman"/>
          <w:szCs w:val="24"/>
        </w:rPr>
        <w:t xml:space="preserve"> και πέντε λεπτά για δευτερολογία. Το ίδιο και εκ μέρους της Κυβέρνησης ο Υπουργός Εσωτερικών. Οι Κοινοβουλευτικοί Εκπρόσωποι έχουν όλοι τρία λεπτ</w:t>
      </w:r>
      <w:r>
        <w:rPr>
          <w:rFonts w:eastAsia="Times New Roman" w:cs="Times New Roman"/>
          <w:szCs w:val="24"/>
        </w:rPr>
        <w:t xml:space="preserve">ά, </w:t>
      </w:r>
      <w:r>
        <w:rPr>
          <w:rFonts w:eastAsia="Times New Roman" w:cs="Times New Roman"/>
          <w:szCs w:val="24"/>
        </w:rPr>
        <w:lastRenderedPageBreak/>
        <w:t xml:space="preserve">εκτός του κ. Γρηγοράκου που στην </w:t>
      </w:r>
      <w:proofErr w:type="spellStart"/>
      <w:r>
        <w:rPr>
          <w:rFonts w:eastAsia="Times New Roman" w:cs="Times New Roman"/>
          <w:szCs w:val="24"/>
        </w:rPr>
        <w:t>πρωτολογία</w:t>
      </w:r>
      <w:proofErr w:type="spellEnd"/>
      <w:r>
        <w:rPr>
          <w:rFonts w:eastAsia="Times New Roman" w:cs="Times New Roman"/>
          <w:szCs w:val="24"/>
        </w:rPr>
        <w:t xml:space="preserve"> του έχει έξι λεπτά. Θα τηρηθεί ακριβώς ο χρόνος, σας προειδοποιώ, γιατί είναι μια ειδική διαδικασία που κρατάει ακριβώς μιάμιση ώρα.</w:t>
      </w:r>
    </w:p>
    <w:p w14:paraId="615E69D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5E69D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615E69D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w:t>
      </w:r>
      <w:r>
        <w:rPr>
          <w:rFonts w:eastAsia="Times New Roman" w:cs="Times New Roman"/>
          <w:szCs w:val="24"/>
        </w:rPr>
        <w:t>ιστώ, κυρία Πρόεδρε.</w:t>
      </w:r>
    </w:p>
    <w:p w14:paraId="615E69D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ιστορική διαδρομή της Μεταπολίτευσης από το ’74 και μετά η παράταξή μας από το ’81 μέχρι πρόσφατα πρωταγωνίστησε στις πρωτοβουλίες και στις αλλαγές στον χώρο της </w:t>
      </w:r>
      <w:r>
        <w:rPr>
          <w:rFonts w:eastAsia="Times New Roman" w:cs="Times New Roman"/>
          <w:szCs w:val="24"/>
        </w:rPr>
        <w:t>αυτοδιοίκησης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τους διορισμένους ν</w:t>
      </w:r>
      <w:r>
        <w:rPr>
          <w:rFonts w:eastAsia="Times New Roman" w:cs="Times New Roman"/>
          <w:szCs w:val="24"/>
        </w:rPr>
        <w:t xml:space="preserve">ομάρχες και την πολυδιάσπαση των </w:t>
      </w:r>
      <w:proofErr w:type="spellStart"/>
      <w:r>
        <w:rPr>
          <w:rFonts w:eastAsia="Times New Roman" w:cs="Times New Roman"/>
          <w:szCs w:val="24"/>
        </w:rPr>
        <w:t>εξίμισι</w:t>
      </w:r>
      <w:proofErr w:type="spellEnd"/>
      <w:r>
        <w:rPr>
          <w:rFonts w:eastAsia="Times New Roman" w:cs="Times New Roman"/>
          <w:szCs w:val="24"/>
        </w:rPr>
        <w:t xml:space="preserve"> χιλιάδων κοινοτήτων περάσαμε στους σύγχρονους δήμους και στις δεκατρείς αιρετές περιφέρειες. </w:t>
      </w:r>
    </w:p>
    <w:p w14:paraId="615E69E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Αυτό δεν σημαίνει ότι τα πράγματα μπορούν να μείνουν στατικά στον χώρο της </w:t>
      </w:r>
      <w:r>
        <w:rPr>
          <w:rFonts w:eastAsia="Times New Roman" w:cs="Times New Roman"/>
          <w:szCs w:val="24"/>
        </w:rPr>
        <w:t>αυτοδιοίκησης</w:t>
      </w:r>
      <w:r>
        <w:rPr>
          <w:rFonts w:eastAsia="Times New Roman" w:cs="Times New Roman"/>
          <w:szCs w:val="24"/>
        </w:rPr>
        <w:t>. Η μεταρρύθμιση οφείλει να είναι</w:t>
      </w:r>
      <w:r>
        <w:rPr>
          <w:rFonts w:eastAsia="Times New Roman" w:cs="Times New Roman"/>
          <w:szCs w:val="24"/>
        </w:rPr>
        <w:t xml:space="preserve"> διαρκής, αφού οι ευρωπαϊκές εξελίξεις και γενικότερα αυτές που αφορούν τη χώρα μας τρέχουν, νέα προβλήματα αναφύονται και οι κοινωνικές ανάγκες συνεχώς αλλάζουν και διευρύνονται. </w:t>
      </w:r>
    </w:p>
    <w:p w14:paraId="615E69E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Σήμερα είναι περισσότερο από ποτέ αναγκαίος ο καθοριστικός ρόλος της αυτοδι</w:t>
      </w:r>
      <w:r>
        <w:rPr>
          <w:rFonts w:eastAsia="Times New Roman" w:cs="Times New Roman"/>
          <w:szCs w:val="24"/>
        </w:rPr>
        <w:t>οίκησης στην ανασύνταξη της χώρας, στην ανάπτυξη και στην ενεργοποίηση όλων των παραγωγικών και δημιουργικών δυνάμεων του τόπου.</w:t>
      </w:r>
    </w:p>
    <w:p w14:paraId="615E69E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Κατά την άποψή μας, πάνω στην αυτοδιοίκηση θα πρέπει να στηριχθεί το μεγαλύτερο μέρος της ανασυγκρότησης της χώρας, η αναπτυξια</w:t>
      </w:r>
      <w:r>
        <w:rPr>
          <w:rFonts w:eastAsia="Times New Roman" w:cs="Times New Roman"/>
          <w:szCs w:val="24"/>
        </w:rPr>
        <w:t>κή αναδιάρθρωση και η παραγωγή νέου πλούτου, όπως επίσης, μπορεί -και πρέπει να στηριχθεί- η κοινωνική συνοχή και η διασφάλιση ενός ελάχιστου επιπέδου αξιοπρεπούς διαβίωσης, κοινωνικής προστασίας και ασφάλειας για την οικογένεια και τον κάθε πολίτη.</w:t>
      </w:r>
    </w:p>
    <w:p w14:paraId="615E69E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παράταξή μας αξιολογώντας τα μεγάλα βήματα, τις κατακτήσεις, τις μεταρρυθμίσεις και όλες τις αλλαγές, που έγιναν τον προηγούμενο ιστορικό κύκλο, σήμερα με σοβαρότητα, ωριμότητα, αλλά και γνώση, προτείνει ένα μεγάλο άλμα προς τα εμπρός, την προσαρμογή του</w:t>
      </w:r>
      <w:r>
        <w:rPr>
          <w:rFonts w:eastAsia="Times New Roman" w:cs="Times New Roman"/>
          <w:szCs w:val="24"/>
        </w:rPr>
        <w:t xml:space="preserve"> διοικητικού και </w:t>
      </w:r>
      <w:proofErr w:type="spellStart"/>
      <w:r>
        <w:rPr>
          <w:rFonts w:eastAsia="Times New Roman" w:cs="Times New Roman"/>
          <w:szCs w:val="24"/>
        </w:rPr>
        <w:t>αυτοδιοικητικού</w:t>
      </w:r>
      <w:proofErr w:type="spellEnd"/>
      <w:r>
        <w:rPr>
          <w:rFonts w:eastAsia="Times New Roman" w:cs="Times New Roman"/>
          <w:szCs w:val="24"/>
        </w:rPr>
        <w:t xml:space="preserve"> συστήματος στα ευρωπαϊκά δεδομένα και στις εθνικές και τοπικές ανάγκες, με γενναία αποκέντρωση της διακυβέρνησης, με ριζική αλλαγή στο κράτος και ανάληψη των τοπικών υποθέσεων, με ο</w:t>
      </w:r>
      <w:r>
        <w:rPr>
          <w:rFonts w:eastAsia="Times New Roman" w:cs="Times New Roman"/>
          <w:szCs w:val="24"/>
        </w:rPr>
        <w:lastRenderedPageBreak/>
        <w:t>λοκληρωμένη μορφή από τους δήμους και περι</w:t>
      </w:r>
      <w:r>
        <w:rPr>
          <w:rFonts w:eastAsia="Times New Roman" w:cs="Times New Roman"/>
          <w:szCs w:val="24"/>
        </w:rPr>
        <w:t>φέρειες, με κυρίαρχο ρόλο στο σχεδιασμό και την υλοποίηση του αναπτυξιακού προγραμματισμού.</w:t>
      </w:r>
    </w:p>
    <w:p w14:paraId="615E69E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ανασύνταξη αυτή της πολιτείας πρέπει να στηριχθεί σε πολύ συγκεκριμένες και μη διαπραγματεύσιμες μεταρρυθμίσεις στη βάση των ακόλουθων αρχών:</w:t>
      </w:r>
    </w:p>
    <w:p w14:paraId="615E69E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Πρώτον, το τεκμήριο </w:t>
      </w:r>
      <w:r>
        <w:rPr>
          <w:rFonts w:eastAsia="Times New Roman" w:cs="Times New Roman"/>
          <w:szCs w:val="24"/>
        </w:rPr>
        <w:t>της αρμοδιότητας, που ξεκινά από τα κάτω και ανήκει στην αυτοδιοίκηση. Αυτό σημαίνει ότι σε ό,τι αφορά την λήψη των αποφάσεων εφαρμόζεται η αρχή της εγγύτητας στον πολίτη και σε ό,τι αφορά την άσκηση της αρμοδιότητας, αυτή προϋποθέτει αντίστοιχους πόρους κ</w:t>
      </w:r>
      <w:r>
        <w:rPr>
          <w:rFonts w:eastAsia="Times New Roman" w:cs="Times New Roman"/>
          <w:szCs w:val="24"/>
        </w:rPr>
        <w:t xml:space="preserve">αι διοικητικές δομές. Ο ισχυρός δήμος είναι η βάση της μεταρρύθμισης. </w:t>
      </w:r>
    </w:p>
    <w:p w14:paraId="615E69E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Δεύτερον, με βάση την αρχή της επικουρικότητας των θεσμών και των επιπέδων ανάπτυξης, όσες αρμοδιότητες του δήμου δεν είναι αποκλειστικές εκχωρούνται ως συντρέχουσες και στην περιφερεια</w:t>
      </w:r>
      <w:r>
        <w:rPr>
          <w:rFonts w:eastAsia="Times New Roman" w:cs="Times New Roman"/>
          <w:szCs w:val="24"/>
        </w:rPr>
        <w:t>κή αυτοδιοίκηση, η οποία σηκώνει το μεγάλο βάρος της περιφερειακής ανάπτυξης.</w:t>
      </w:r>
    </w:p>
    <w:p w14:paraId="615E69E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Τρίτον, με βάση την αρχή της αναλογικότητας των ευθυνών και τον ευρωπαϊκό χάρτη τοπικής αυτονομίας προσδιορίζονται οι διαδικασίες εσωτερικής αποκέντρωσης ανάμεσα στους </w:t>
      </w:r>
      <w:r>
        <w:rPr>
          <w:rFonts w:eastAsia="Times New Roman" w:cs="Times New Roman"/>
          <w:szCs w:val="24"/>
        </w:rPr>
        <w:lastRenderedPageBreak/>
        <w:t>βαθμούς αυ</w:t>
      </w:r>
      <w:r>
        <w:rPr>
          <w:rFonts w:eastAsia="Times New Roman" w:cs="Times New Roman"/>
          <w:szCs w:val="24"/>
        </w:rPr>
        <w:t xml:space="preserve">τοδιοίκησης και </w:t>
      </w:r>
      <w:proofErr w:type="spellStart"/>
      <w:r>
        <w:rPr>
          <w:rFonts w:eastAsia="Times New Roman" w:cs="Times New Roman"/>
          <w:szCs w:val="24"/>
        </w:rPr>
        <w:t>οριοθετούνται</w:t>
      </w:r>
      <w:proofErr w:type="spellEnd"/>
      <w:r>
        <w:rPr>
          <w:rFonts w:eastAsia="Times New Roman" w:cs="Times New Roman"/>
          <w:szCs w:val="24"/>
        </w:rPr>
        <w:t xml:space="preserve"> οι αποκλειστικές και οι συντρέχουσες αρμοδιότητές τους. Οι αρμοδιότητες αναπτυξιακού τύπου ασκούνται επικουρικά, ενώ οι αρμοδιότητες κρατικού τύπου ασκούνται αποκλειστικά. Η άσκηση αρμοδιότητας υπέρ των πολιτών δεν υπάγεται στ</w:t>
      </w:r>
      <w:r>
        <w:rPr>
          <w:rFonts w:eastAsia="Times New Roman" w:cs="Times New Roman"/>
          <w:szCs w:val="24"/>
        </w:rPr>
        <w:t>η διακριτική ευχέρεια των αιρετών οργάνων αλλά είναι υποχρεωτική και η μη εφαρμογή τους επιφέρει ασφαλώς κυρώσεις.</w:t>
      </w:r>
    </w:p>
    <w:p w14:paraId="615E69E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Τέταρτον, σύμφωνα με το Σύνταγμα, η αρχή της οικονομικής αυτοτέλειας είναι υποχρέωση του κράτους, που συνεπάγεται γενναία ανακατανομή πόρων υ</w:t>
      </w:r>
      <w:r>
        <w:rPr>
          <w:rFonts w:eastAsia="Times New Roman" w:cs="Times New Roman"/>
          <w:szCs w:val="24"/>
        </w:rPr>
        <w:t>πέρ της αυτοδιοίκησης. Ασφαλώς, η αλλαγή αυτή δεν μπορεί να υλοποιηθεί χωρίς ευρύτερη αλλαγή της φορολογικής φιλοσοφίας και απόδοσης στους ΟΤΑ τουλάχιστον ορισμένων βασικών πόρων, όπως ο φόρος ακίνητης περιουσίας, όποια μορφή και αν έχει αυτός μετά την ανα</w:t>
      </w:r>
      <w:r>
        <w:rPr>
          <w:rFonts w:eastAsia="Times New Roman" w:cs="Times New Roman"/>
          <w:szCs w:val="24"/>
        </w:rPr>
        <w:t>προσαρμογή του, που θα αντικαταστήσει ή θα λειτουργήσει συμπληρωματικά στο καθεστώς των κεντρικών αυτοτελών πόρων.</w:t>
      </w:r>
    </w:p>
    <w:p w14:paraId="615E69E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Κυβέρνηση σήμερα αντί να στηριχθεί σε μια τέτοια κατεύθυνση, αφού παλινδρόμησε εγκαταλείποντας για μεγάλο διάστημα την αυτοδιοίκηση, δείχνε</w:t>
      </w:r>
      <w:r>
        <w:rPr>
          <w:rFonts w:eastAsia="Times New Roman" w:cs="Times New Roman"/>
          <w:szCs w:val="24"/>
        </w:rPr>
        <w:t>ι να μην αντιλαμβάνεται τα μηνύ</w:t>
      </w:r>
      <w:r>
        <w:rPr>
          <w:rFonts w:eastAsia="Times New Roman" w:cs="Times New Roman"/>
          <w:szCs w:val="24"/>
        </w:rPr>
        <w:lastRenderedPageBreak/>
        <w:t xml:space="preserve">ματα και τις ανάγκες των καιρών. </w:t>
      </w:r>
      <w:proofErr w:type="spellStart"/>
      <w:r>
        <w:rPr>
          <w:rFonts w:eastAsia="Times New Roman" w:cs="Times New Roman"/>
          <w:szCs w:val="24"/>
        </w:rPr>
        <w:t>Διέπεται</w:t>
      </w:r>
      <w:proofErr w:type="spellEnd"/>
      <w:r>
        <w:rPr>
          <w:rFonts w:eastAsia="Times New Roman" w:cs="Times New Roman"/>
          <w:szCs w:val="24"/>
        </w:rPr>
        <w:t xml:space="preserve"> από μια ιδιότυπη αντίληψη </w:t>
      </w:r>
      <w:proofErr w:type="spellStart"/>
      <w:r>
        <w:rPr>
          <w:rFonts w:eastAsia="Times New Roman" w:cs="Times New Roman"/>
          <w:szCs w:val="24"/>
        </w:rPr>
        <w:t>νεοσυγκεντρωτισμού</w:t>
      </w:r>
      <w:proofErr w:type="spellEnd"/>
      <w:r>
        <w:rPr>
          <w:rFonts w:eastAsia="Times New Roman" w:cs="Times New Roman"/>
          <w:szCs w:val="24"/>
        </w:rPr>
        <w:t xml:space="preserve"> και πατερναλιστικού ελέγχου των τοπικών κοινωνιών. </w:t>
      </w:r>
    </w:p>
    <w:p w14:paraId="615E69E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από πού προκύπτει; Προκύπτει από τις επεξεργασίες, που έχουν δει το φως της δημοσ</w:t>
      </w:r>
      <w:r>
        <w:rPr>
          <w:rFonts w:eastAsia="Times New Roman" w:cs="Times New Roman"/>
          <w:szCs w:val="24"/>
        </w:rPr>
        <w:t xml:space="preserve">ιότητας, το κείμενο της </w:t>
      </w:r>
      <w:r>
        <w:rPr>
          <w:rFonts w:eastAsia="Times New Roman" w:cs="Times New Roman"/>
          <w:szCs w:val="24"/>
        </w:rPr>
        <w:t>επιτροπής</w:t>
      </w:r>
      <w:r>
        <w:rPr>
          <w:rFonts w:eastAsia="Times New Roman" w:cs="Times New Roman"/>
          <w:szCs w:val="24"/>
        </w:rPr>
        <w:t xml:space="preserve">, που συνέστησε το Υπουργείο Εσωτερικών για την ονομαζόμενη «αναθεώρηση του Καλλικράτη», που δεν μπορεί, κατά την άποψή μας, να αποτελέσει βάση για συζήτηση. </w:t>
      </w:r>
    </w:p>
    <w:p w14:paraId="615E69E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Αυτό που μας ενδιαφέρει και βάσει αυτού θα πρέπει να γίνει η ανα</w:t>
      </w:r>
      <w:r>
        <w:rPr>
          <w:rFonts w:eastAsia="Times New Roman" w:cs="Times New Roman"/>
          <w:szCs w:val="24"/>
        </w:rPr>
        <w:t>γκαία δημόσια συζήτηση και ο διάλογος, είναι οι κυβερνητικές θέσεις για τα θέματα. Εκτός εάν η Κυβέρνηση απλώς υιοθετεί το κείμενο αυτών των τετρακοσίων σαράντα τριών σελίδων, που, όμως, είναι συρραφή μεγάλων αντιφάσεων και αποκαλύπτει τη σύγχυση, που επικ</w:t>
      </w:r>
      <w:r>
        <w:rPr>
          <w:rFonts w:eastAsia="Times New Roman" w:cs="Times New Roman"/>
          <w:szCs w:val="24"/>
        </w:rPr>
        <w:t xml:space="preserve">ρατεί στους συντάκτες, και προφανώς θα προκαλέσει σύγχυση και όσους προσπαθήσουν να το υιοθετήσουν, έστω και ως βάση συζήτησης. </w:t>
      </w:r>
    </w:p>
    <w:p w14:paraId="615E69EC" w14:textId="77777777" w:rsidR="00C719D1" w:rsidRDefault="007D146B">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Αναφέρω, ενδεικτικά, ότι ενώ σε άλλο σημείο του κειμένου υπάρχει διακήρυξη υπέρ της διεύρυνσης της δημοκρατίας, της λαϊκής συμμ</w:t>
      </w:r>
      <w:r>
        <w:rPr>
          <w:rFonts w:eastAsia="Times New Roman"/>
          <w:bCs/>
          <w:szCs w:val="24"/>
          <w:shd w:val="clear" w:color="auto" w:fill="FFFFFF"/>
        </w:rPr>
        <w:t xml:space="preserve">ετοχής και άλλων συμμετοχικών </w:t>
      </w:r>
      <w:r>
        <w:rPr>
          <w:rFonts w:eastAsia="Times New Roman"/>
          <w:bCs/>
          <w:shd w:val="clear" w:color="auto" w:fill="FFFFFF"/>
        </w:rPr>
        <w:t>διαδικασιών,</w:t>
      </w:r>
      <w:r>
        <w:rPr>
          <w:rFonts w:eastAsia="Times New Roman"/>
          <w:bCs/>
          <w:szCs w:val="24"/>
          <w:shd w:val="clear" w:color="auto" w:fill="FFFFFF"/>
        </w:rPr>
        <w:t xml:space="preserve"> έρχεται και εισηγείται την κατάργηση των τοπικών κοινοτήτων, του </w:t>
      </w:r>
      <w:r>
        <w:rPr>
          <w:rFonts w:eastAsia="Times New Roman"/>
          <w:bCs/>
          <w:szCs w:val="24"/>
          <w:shd w:val="clear" w:color="auto" w:fill="FFFFFF"/>
        </w:rPr>
        <w:lastRenderedPageBreak/>
        <w:t xml:space="preserve">βασικού κυττάρου </w:t>
      </w:r>
      <w:r>
        <w:rPr>
          <w:rFonts w:eastAsia="Times New Roman"/>
          <w:bCs/>
          <w:shd w:val="clear" w:color="auto" w:fill="FFFFFF"/>
        </w:rPr>
        <w:t>δηλαδή</w:t>
      </w:r>
      <w:r>
        <w:rPr>
          <w:rFonts w:eastAsia="Times New Roman"/>
          <w:bCs/>
          <w:szCs w:val="24"/>
          <w:shd w:val="clear" w:color="auto" w:fill="FFFFFF"/>
        </w:rPr>
        <w:t xml:space="preserve"> της κοινωνίας και </w:t>
      </w:r>
      <w:r>
        <w:rPr>
          <w:rFonts w:eastAsia="Times New Roman"/>
          <w:bCs/>
          <w:shd w:val="clear" w:color="auto" w:fill="FFFFFF"/>
        </w:rPr>
        <w:t>ιδιαίτερα</w:t>
      </w:r>
      <w:r>
        <w:rPr>
          <w:rFonts w:eastAsia="Times New Roman"/>
          <w:bCs/>
          <w:szCs w:val="24"/>
          <w:shd w:val="clear" w:color="auto" w:fill="FFFFFF"/>
        </w:rPr>
        <w:t xml:space="preserve"> στην ύπαιθρο. Αυτή </w:t>
      </w:r>
      <w:r>
        <w:rPr>
          <w:rFonts w:eastAsia="Times New Roman"/>
          <w:bCs/>
          <w:shd w:val="clear" w:color="auto" w:fill="FFFFFF"/>
        </w:rPr>
        <w:t>είναι</w:t>
      </w:r>
      <w:r>
        <w:rPr>
          <w:rFonts w:eastAsia="Times New Roman"/>
          <w:bCs/>
          <w:szCs w:val="24"/>
          <w:shd w:val="clear" w:color="auto" w:fill="FFFFFF"/>
        </w:rPr>
        <w:t xml:space="preserve"> η μεγάλη αντίφαση. </w:t>
      </w:r>
    </w:p>
    <w:p w14:paraId="615E69ED" w14:textId="77777777" w:rsidR="00C719D1" w:rsidRDefault="007D146B">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Δεύτερον, προτείνει σε άλλο σημείο εκλογή δημοτικών συμβούλων </w:t>
      </w:r>
      <w:r>
        <w:rPr>
          <w:rFonts w:eastAsia="Times New Roman"/>
          <w:bCs/>
          <w:shd w:val="clear" w:color="auto" w:fill="FFFFFF"/>
        </w:rPr>
        <w:t>χωρίς</w:t>
      </w:r>
      <w:r>
        <w:rPr>
          <w:rFonts w:eastAsia="Times New Roman"/>
          <w:bCs/>
          <w:szCs w:val="24"/>
          <w:shd w:val="clear" w:color="auto" w:fill="FFFFFF"/>
        </w:rPr>
        <w:t xml:space="preserve"> χωρική αναφορά σε δημοτική ενότητα και ταυτόχρονα σε άλλο σημείο δίνει το </w:t>
      </w:r>
      <w:r>
        <w:rPr>
          <w:rFonts w:eastAsia="Times New Roman"/>
          <w:bCs/>
          <w:shd w:val="clear" w:color="auto" w:fill="FFFFFF"/>
        </w:rPr>
        <w:t>δικαίωμα</w:t>
      </w:r>
      <w:r>
        <w:rPr>
          <w:rFonts w:eastAsia="Times New Roman"/>
          <w:bCs/>
          <w:szCs w:val="24"/>
          <w:shd w:val="clear" w:color="auto" w:fill="FFFFFF"/>
        </w:rPr>
        <w:t xml:space="preserve"> να συγκροτείται παράταξη και συνδυασμός μόνο σε επίπεδο δημοτικής ενότητας. Η απόλυτη αντιφατικότητα!</w:t>
      </w:r>
    </w:p>
    <w:p w14:paraId="615E69EE" w14:textId="77777777" w:rsidR="00C719D1" w:rsidRDefault="007D146B">
      <w:pPr>
        <w:spacing w:after="0" w:line="600" w:lineRule="auto"/>
        <w:ind w:firstLine="720"/>
        <w:jc w:val="both"/>
        <w:rPr>
          <w:rFonts w:eastAsia="Times New Roman"/>
          <w:bCs/>
          <w:szCs w:val="24"/>
        </w:rPr>
      </w:pPr>
      <w:r>
        <w:rPr>
          <w:rFonts w:eastAsia="Times New Roman"/>
          <w:bCs/>
          <w:szCs w:val="24"/>
          <w:shd w:val="clear" w:color="auto" w:fill="FFFFFF"/>
        </w:rPr>
        <w:t>Όλα</w:t>
      </w:r>
      <w:r>
        <w:rPr>
          <w:rFonts w:eastAsia="Times New Roman"/>
          <w:bCs/>
          <w:szCs w:val="24"/>
          <w:shd w:val="clear" w:color="auto" w:fill="FFFFFF"/>
        </w:rPr>
        <w:t xml:space="preserve"> αυτά </w:t>
      </w:r>
      <w:r>
        <w:rPr>
          <w:rFonts w:eastAsia="Times New Roman"/>
          <w:bCs/>
          <w:szCs w:val="24"/>
          <w:shd w:val="clear" w:color="auto" w:fill="FFFFFF"/>
        </w:rPr>
        <w:t>φαίν</w:t>
      </w:r>
      <w:r>
        <w:rPr>
          <w:rFonts w:eastAsia="Times New Roman"/>
          <w:bCs/>
          <w:szCs w:val="24"/>
          <w:shd w:val="clear" w:color="auto" w:fill="FFFFFF"/>
        </w:rPr>
        <w:t>ε</w:t>
      </w:r>
      <w:r>
        <w:rPr>
          <w:rFonts w:eastAsia="Times New Roman"/>
          <w:bCs/>
          <w:szCs w:val="24"/>
          <w:shd w:val="clear" w:color="auto" w:fill="FFFFFF"/>
        </w:rPr>
        <w:t xml:space="preserve">ται </w:t>
      </w:r>
      <w:r>
        <w:rPr>
          <w:rFonts w:eastAsia="Times New Roman"/>
          <w:bCs/>
          <w:szCs w:val="24"/>
          <w:shd w:val="clear" w:color="auto" w:fill="FFFFFF"/>
        </w:rPr>
        <w:t>ότι είναι «</w:t>
      </w:r>
      <w:r>
        <w:rPr>
          <w:rFonts w:eastAsia="Times New Roman"/>
          <w:bCs/>
          <w:szCs w:val="24"/>
          <w:shd w:val="clear" w:color="auto" w:fill="FFFFFF"/>
        </w:rPr>
        <w:t xml:space="preserve">λίθοι, </w:t>
      </w:r>
      <w:r>
        <w:rPr>
          <w:rFonts w:eastAsia="Times New Roman" w:cs="Times New Roman"/>
          <w:szCs w:val="24"/>
        </w:rPr>
        <w:t>πλίνθοι</w:t>
      </w:r>
      <w:r>
        <w:rPr>
          <w:rFonts w:eastAsia="Times New Roman"/>
          <w:bCs/>
          <w:szCs w:val="24"/>
          <w:shd w:val="clear" w:color="auto" w:fill="FFFFFF"/>
        </w:rPr>
        <w:t xml:space="preserve"> </w:t>
      </w:r>
      <w:r>
        <w:rPr>
          <w:rFonts w:eastAsia="Times New Roman" w:cs="Times New Roman"/>
          <w:bCs/>
          <w:szCs w:val="24"/>
        </w:rPr>
        <w:t>και</w:t>
      </w:r>
      <w:r>
        <w:rPr>
          <w:rFonts w:eastAsia="Times New Roman"/>
          <w:bCs/>
          <w:szCs w:val="24"/>
          <w:shd w:val="clear" w:color="auto" w:fill="FFFFFF"/>
        </w:rPr>
        <w:t xml:space="preserve"> </w:t>
      </w:r>
      <w:r>
        <w:rPr>
          <w:rFonts w:eastAsia="Times New Roman" w:cs="Times New Roman"/>
          <w:szCs w:val="24"/>
        </w:rPr>
        <w:t xml:space="preserve">κέραμοι ατάκτως </w:t>
      </w:r>
      <w:proofErr w:type="spellStart"/>
      <w:r>
        <w:rPr>
          <w:rFonts w:eastAsia="Times New Roman" w:cs="Times New Roman"/>
          <w:szCs w:val="24"/>
        </w:rPr>
        <w:t>ερριμμένα</w:t>
      </w:r>
      <w:proofErr w:type="spellEnd"/>
      <w:r>
        <w:rPr>
          <w:rFonts w:eastAsia="Times New Roman" w:cs="Times New Roman"/>
          <w:bCs/>
          <w:szCs w:val="24"/>
        </w:rPr>
        <w:t xml:space="preserve">», που ουσιαστικά εάν προχωρήσουν έστω και στη </w:t>
      </w:r>
      <w:r>
        <w:rPr>
          <w:rFonts w:eastAsia="Times New Roman"/>
          <w:bCs/>
          <w:szCs w:val="24"/>
        </w:rPr>
        <w:t>συζήτηση</w:t>
      </w:r>
      <w:r>
        <w:rPr>
          <w:rFonts w:eastAsia="Times New Roman" w:cs="Times New Roman"/>
          <w:bCs/>
          <w:szCs w:val="24"/>
        </w:rPr>
        <w:t xml:space="preserve"> θα </w:t>
      </w:r>
      <w:proofErr w:type="spellStart"/>
      <w:r>
        <w:rPr>
          <w:rFonts w:eastAsia="Times New Roman" w:cs="Times New Roman"/>
          <w:bCs/>
          <w:szCs w:val="24"/>
        </w:rPr>
        <w:t>μπαχαλοποιήσουν</w:t>
      </w:r>
      <w:proofErr w:type="spellEnd"/>
      <w:r>
        <w:rPr>
          <w:rFonts w:eastAsia="Times New Roman" w:cs="Times New Roman"/>
          <w:bCs/>
          <w:szCs w:val="24"/>
        </w:rPr>
        <w:t xml:space="preserve"> το σύστημα </w:t>
      </w:r>
      <w:r>
        <w:rPr>
          <w:rFonts w:eastAsia="Times New Roman"/>
          <w:bCs/>
          <w:szCs w:val="24"/>
        </w:rPr>
        <w:t>–</w:t>
      </w:r>
      <w:r>
        <w:rPr>
          <w:rFonts w:eastAsia="Times New Roman" w:cs="Times New Roman"/>
          <w:bCs/>
          <w:szCs w:val="24"/>
        </w:rPr>
        <w:t xml:space="preserve">και μόνο με τη </w:t>
      </w:r>
      <w:r>
        <w:rPr>
          <w:rFonts w:eastAsia="Times New Roman"/>
          <w:bCs/>
          <w:szCs w:val="24"/>
        </w:rPr>
        <w:t xml:space="preserve">συζήτηση. Το μπάχαλο </w:t>
      </w:r>
      <w:r>
        <w:rPr>
          <w:rFonts w:eastAsia="Times New Roman"/>
          <w:bCs/>
        </w:rPr>
        <w:t>είναι</w:t>
      </w:r>
      <w:r>
        <w:rPr>
          <w:rFonts w:eastAsia="Times New Roman"/>
          <w:bCs/>
          <w:szCs w:val="24"/>
        </w:rPr>
        <w:t xml:space="preserve"> απαραίτητη προϋπόθεση για να αναδειχθεί στη συνέχεια ο θε</w:t>
      </w:r>
      <w:r>
        <w:rPr>
          <w:rFonts w:eastAsia="Times New Roman"/>
          <w:bCs/>
          <w:szCs w:val="24"/>
        </w:rPr>
        <w:t xml:space="preserve">ραπευτικός ρόλος των διορισμένων από το Υπουργείο Εσωτερικών Γενικών Γραμματέων. Αυτός </w:t>
      </w:r>
      <w:r>
        <w:rPr>
          <w:rFonts w:eastAsia="Times New Roman"/>
          <w:bCs/>
        </w:rPr>
        <w:t>είναι</w:t>
      </w:r>
      <w:r>
        <w:rPr>
          <w:rFonts w:eastAsia="Times New Roman"/>
          <w:bCs/>
          <w:szCs w:val="24"/>
        </w:rPr>
        <w:t xml:space="preserve"> ο σχεδιασμός. Αυτή φαίνεται ότι </w:t>
      </w:r>
      <w:r>
        <w:rPr>
          <w:rFonts w:eastAsia="Times New Roman"/>
          <w:bCs/>
        </w:rPr>
        <w:t>είναι</w:t>
      </w:r>
      <w:r>
        <w:rPr>
          <w:rFonts w:eastAsia="Times New Roman"/>
          <w:bCs/>
          <w:szCs w:val="24"/>
        </w:rPr>
        <w:t xml:space="preserve"> η επιδίωξη του Υπουργείου. </w:t>
      </w:r>
    </w:p>
    <w:p w14:paraId="615E69EF" w14:textId="77777777" w:rsidR="00C719D1" w:rsidRDefault="007D146B">
      <w:pPr>
        <w:spacing w:after="0" w:line="600" w:lineRule="auto"/>
        <w:ind w:firstLine="720"/>
        <w:jc w:val="both"/>
        <w:rPr>
          <w:rFonts w:eastAsia="Times New Roman"/>
          <w:bCs/>
        </w:rPr>
      </w:pPr>
      <w:r>
        <w:rPr>
          <w:rFonts w:eastAsia="Times New Roman"/>
          <w:bCs/>
          <w:szCs w:val="24"/>
        </w:rPr>
        <w:t xml:space="preserve">Το πρόβλημα σήμερα, </w:t>
      </w:r>
      <w:r>
        <w:rPr>
          <w:rFonts w:eastAsia="Times New Roman"/>
          <w:bCs/>
          <w:shd w:val="clear" w:color="auto" w:fill="FFFFFF"/>
        </w:rPr>
        <w:t>όμως,</w:t>
      </w:r>
      <w:r>
        <w:rPr>
          <w:rFonts w:eastAsia="Times New Roman"/>
          <w:bCs/>
          <w:szCs w:val="24"/>
        </w:rPr>
        <w:t xml:space="preserve"> κύριοι της </w:t>
      </w:r>
      <w:r>
        <w:rPr>
          <w:rFonts w:eastAsia="Times New Roman"/>
          <w:bCs/>
        </w:rPr>
        <w:t>Κυβέρνηση</w:t>
      </w:r>
      <w:r>
        <w:rPr>
          <w:rFonts w:eastAsia="Times New Roman"/>
          <w:bCs/>
          <w:szCs w:val="24"/>
        </w:rPr>
        <w:t xml:space="preserve">ς, δεν </w:t>
      </w:r>
      <w:r>
        <w:rPr>
          <w:rFonts w:eastAsia="Times New Roman"/>
          <w:bCs/>
        </w:rPr>
        <w:t>είναι</w:t>
      </w:r>
      <w:r>
        <w:rPr>
          <w:rFonts w:eastAsia="Times New Roman"/>
          <w:bCs/>
          <w:szCs w:val="24"/>
        </w:rPr>
        <w:t xml:space="preserve"> τόσο στο εσωτερικό μοντέλο διακυβέρνησ</w:t>
      </w:r>
      <w:r>
        <w:rPr>
          <w:rFonts w:eastAsia="Times New Roman"/>
          <w:bCs/>
          <w:szCs w:val="24"/>
        </w:rPr>
        <w:t>ης ή διοίκησης της αυτοδιοίκησης, παρ</w:t>
      </w:r>
      <w:r>
        <w:rPr>
          <w:rFonts w:eastAsia="Times New Roman"/>
          <w:bCs/>
          <w:szCs w:val="24"/>
        </w:rPr>
        <w:t xml:space="preserve">’ </w:t>
      </w:r>
      <w:r>
        <w:rPr>
          <w:rFonts w:eastAsia="Times New Roman"/>
          <w:bCs/>
          <w:szCs w:val="24"/>
        </w:rPr>
        <w:t xml:space="preserve">ότι </w:t>
      </w:r>
      <w:r>
        <w:rPr>
          <w:rFonts w:eastAsia="Times New Roman"/>
          <w:bCs/>
          <w:shd w:val="clear" w:color="auto" w:fill="FFFFFF"/>
        </w:rPr>
        <w:t>υπάρχουν</w:t>
      </w:r>
      <w:r>
        <w:rPr>
          <w:rFonts w:eastAsia="Times New Roman"/>
          <w:bCs/>
          <w:szCs w:val="24"/>
        </w:rPr>
        <w:t xml:space="preserve"> θέματα που πρέπει να τα δούμε και αυτά παράλληλα. Πρέπει να δούμε βασικά τον κεντρικό ρόλο της αυτοδιοίκησης σε σχέση με τη μεγάλη προσπάθεια που </w:t>
      </w:r>
      <w:r>
        <w:rPr>
          <w:rFonts w:eastAsia="Times New Roman"/>
          <w:bCs/>
          <w:szCs w:val="24"/>
        </w:rPr>
        <w:lastRenderedPageBreak/>
        <w:t xml:space="preserve">κάνει η χώρα να βγει από την κρίση, μέσα από την αναγκαία παραγωγική ανασυγκρότηση, μέσα από την ανασύνταξη. </w:t>
      </w:r>
      <w:r>
        <w:rPr>
          <w:rFonts w:eastAsia="Times New Roman"/>
          <w:bCs/>
          <w:szCs w:val="24"/>
        </w:rPr>
        <w:t xml:space="preserve">Πρέπει να δούμε τους πόρους για τις αρμοδιότητες που </w:t>
      </w:r>
      <w:r>
        <w:rPr>
          <w:rFonts w:eastAsia="Times New Roman"/>
          <w:bCs/>
        </w:rPr>
        <w:t>έχει η αυτοδιοίκηση και</w:t>
      </w:r>
      <w:r>
        <w:rPr>
          <w:rFonts w:eastAsia="Times New Roman"/>
          <w:bCs/>
          <w:szCs w:val="24"/>
        </w:rPr>
        <w:t xml:space="preserve"> να δούμε ξανά τις αρμοδιότητες που της ανήκουν, αλλά δεν </w:t>
      </w:r>
      <w:r>
        <w:rPr>
          <w:rFonts w:eastAsia="Times New Roman"/>
          <w:bCs/>
        </w:rPr>
        <w:t xml:space="preserve">έχει. </w:t>
      </w:r>
    </w:p>
    <w:p w14:paraId="615E69F0" w14:textId="77777777" w:rsidR="00C719D1" w:rsidRDefault="007D146B">
      <w:pPr>
        <w:spacing w:after="0" w:line="600" w:lineRule="auto"/>
        <w:ind w:firstLine="720"/>
        <w:jc w:val="both"/>
        <w:rPr>
          <w:rFonts w:eastAsia="Times New Roman"/>
          <w:bCs/>
          <w:szCs w:val="24"/>
        </w:rPr>
      </w:pPr>
      <w:r>
        <w:rPr>
          <w:rFonts w:eastAsia="Times New Roman"/>
          <w:bCs/>
        </w:rPr>
        <w:t>Β</w:t>
      </w:r>
      <w:r>
        <w:rPr>
          <w:rFonts w:eastAsia="Times New Roman"/>
          <w:bCs/>
          <w:shd w:val="clear" w:color="auto" w:fill="FFFFFF"/>
        </w:rPr>
        <w:t>εβαίως,</w:t>
      </w:r>
      <w:r>
        <w:rPr>
          <w:rFonts w:eastAsia="Times New Roman"/>
          <w:bCs/>
          <w:szCs w:val="24"/>
        </w:rPr>
        <w:t xml:space="preserve"> πρέπει να δούμε και το πολλαπλό σύστημα των γραφειοκρατικών ελέγχων το οποίο θεσπίστηκε, προκειμένου να υπ</w:t>
      </w:r>
      <w:r>
        <w:rPr>
          <w:rFonts w:eastAsia="Times New Roman"/>
          <w:bCs/>
          <w:szCs w:val="24"/>
        </w:rPr>
        <w:t xml:space="preserve">άρξει </w:t>
      </w:r>
      <w:r>
        <w:rPr>
          <w:rFonts w:eastAsia="Times New Roman"/>
          <w:bCs/>
          <w:szCs w:val="24"/>
        </w:rPr>
        <w:t xml:space="preserve">διαφάνεια και </w:t>
      </w:r>
      <w:r>
        <w:rPr>
          <w:rFonts w:eastAsia="Times New Roman"/>
          <w:bCs/>
          <w:szCs w:val="24"/>
        </w:rPr>
        <w:t xml:space="preserve">κανονικότητα σε όλες τις λειτουργίες, αλλά </w:t>
      </w:r>
      <w:r>
        <w:rPr>
          <w:rFonts w:eastAsia="Times New Roman"/>
          <w:bCs/>
        </w:rPr>
        <w:t>έχουν</w:t>
      </w:r>
      <w:r>
        <w:rPr>
          <w:rFonts w:eastAsia="Times New Roman"/>
          <w:bCs/>
          <w:szCs w:val="24"/>
        </w:rPr>
        <w:t xml:space="preserve"> καταλήξει πολλές φορές να </w:t>
      </w:r>
      <w:r>
        <w:rPr>
          <w:rFonts w:eastAsia="Times New Roman"/>
          <w:bCs/>
        </w:rPr>
        <w:t>είναι</w:t>
      </w:r>
      <w:r>
        <w:rPr>
          <w:rFonts w:eastAsia="Times New Roman"/>
          <w:bCs/>
          <w:szCs w:val="24"/>
        </w:rPr>
        <w:t xml:space="preserve"> αναποτελεσματικοί αυτοί οι έλεγχοι και απλώς να δημιουργούν πρόβλημα, να εγκλωβίζουν πολλές φορές τις πρωτοβουλίες και τις δράσεις της αυτοδιοίκησης. Β</w:t>
      </w:r>
      <w:r>
        <w:rPr>
          <w:rFonts w:eastAsia="Times New Roman"/>
          <w:bCs/>
          <w:shd w:val="clear" w:color="auto" w:fill="FFFFFF"/>
        </w:rPr>
        <w:t>εβαί</w:t>
      </w:r>
      <w:r>
        <w:rPr>
          <w:rFonts w:eastAsia="Times New Roman"/>
          <w:bCs/>
          <w:shd w:val="clear" w:color="auto" w:fill="FFFFFF"/>
        </w:rPr>
        <w:t>ως, όχι από</w:t>
      </w:r>
      <w:r>
        <w:rPr>
          <w:rFonts w:eastAsia="Times New Roman"/>
          <w:bCs/>
          <w:szCs w:val="24"/>
        </w:rPr>
        <w:t xml:space="preserve"> το ένα άκρο στο άλλο, αλλά μέσα από μια ουσιαστική διαβούλευση, πρέπει να δούμε ποιες </w:t>
      </w:r>
      <w:r>
        <w:rPr>
          <w:rFonts w:eastAsia="Times New Roman"/>
          <w:bCs/>
        </w:rPr>
        <w:t>είναι</w:t>
      </w:r>
      <w:r>
        <w:rPr>
          <w:rFonts w:eastAsia="Times New Roman"/>
          <w:bCs/>
          <w:szCs w:val="24"/>
        </w:rPr>
        <w:t xml:space="preserve"> οι βέλτιστες λύσεις σήμερα για αυτά τα προβλήματα. </w:t>
      </w:r>
    </w:p>
    <w:p w14:paraId="615E69F1" w14:textId="77777777" w:rsidR="00C719D1" w:rsidRDefault="007D146B">
      <w:pPr>
        <w:spacing w:after="0" w:line="600" w:lineRule="auto"/>
        <w:ind w:firstLine="720"/>
        <w:jc w:val="both"/>
        <w:rPr>
          <w:rFonts w:eastAsia="Times New Roman"/>
          <w:bCs/>
          <w:szCs w:val="24"/>
        </w:rPr>
      </w:pPr>
      <w:r>
        <w:rPr>
          <w:rFonts w:eastAsia="Times New Roman"/>
          <w:bCs/>
          <w:szCs w:val="24"/>
        </w:rPr>
        <w:t xml:space="preserve">Κύριε Υπουργέ, η αυτοδιοίκηση </w:t>
      </w:r>
      <w:r>
        <w:rPr>
          <w:rFonts w:eastAsia="Times New Roman"/>
          <w:bCs/>
        </w:rPr>
        <w:t>έχει</w:t>
      </w:r>
      <w:r>
        <w:rPr>
          <w:rFonts w:eastAsia="Times New Roman"/>
          <w:bCs/>
          <w:szCs w:val="24"/>
        </w:rPr>
        <w:t xml:space="preserve"> </w:t>
      </w:r>
      <w:r>
        <w:rPr>
          <w:rFonts w:eastAsia="Times New Roman"/>
          <w:bCs/>
          <w:shd w:val="clear" w:color="auto" w:fill="FFFFFF"/>
        </w:rPr>
        <w:t>ανάγκη</w:t>
      </w:r>
      <w:r>
        <w:rPr>
          <w:rFonts w:eastAsia="Times New Roman"/>
          <w:bCs/>
          <w:szCs w:val="24"/>
        </w:rPr>
        <w:t xml:space="preserve"> σήμερα από περισσότερη κοινωνικοποίηση και όχι από κρατικο</w:t>
      </w:r>
      <w:r>
        <w:rPr>
          <w:rFonts w:eastAsia="Times New Roman"/>
          <w:bCs/>
          <w:szCs w:val="24"/>
        </w:rPr>
        <w:t xml:space="preserve">ποίηση. </w:t>
      </w:r>
      <w:r>
        <w:rPr>
          <w:rFonts w:eastAsia="Times New Roman"/>
          <w:bCs/>
        </w:rPr>
        <w:t>Είναι</w:t>
      </w:r>
      <w:r>
        <w:rPr>
          <w:rFonts w:eastAsia="Times New Roman"/>
          <w:bCs/>
          <w:szCs w:val="24"/>
        </w:rPr>
        <w:t xml:space="preserve"> δύο διαφορετικές κατευθύνσεις. Χρειάζεται περισσότερη χειραφέτηση, </w:t>
      </w:r>
      <w:r>
        <w:rPr>
          <w:rFonts w:eastAsia="Times New Roman"/>
          <w:bCs/>
          <w:szCs w:val="24"/>
        </w:rPr>
        <w:t xml:space="preserve">και όχι </w:t>
      </w:r>
      <w:r>
        <w:rPr>
          <w:rFonts w:eastAsia="Times New Roman"/>
          <w:bCs/>
          <w:szCs w:val="24"/>
        </w:rPr>
        <w:t xml:space="preserve">χειραγώγηση. </w:t>
      </w:r>
    </w:p>
    <w:p w14:paraId="615E69F2" w14:textId="77777777" w:rsidR="00C719D1" w:rsidRDefault="007D146B">
      <w:pPr>
        <w:spacing w:after="0" w:line="600" w:lineRule="auto"/>
        <w:ind w:firstLine="720"/>
        <w:jc w:val="both"/>
        <w:rPr>
          <w:rFonts w:eastAsia="Times New Roman"/>
          <w:bCs/>
        </w:rPr>
      </w:pPr>
      <w:r>
        <w:rPr>
          <w:rFonts w:eastAsia="Times New Roman"/>
          <w:bCs/>
          <w:szCs w:val="24"/>
        </w:rPr>
        <w:t xml:space="preserve">Έχετε αφήσει έμμεσα –και </w:t>
      </w:r>
      <w:r>
        <w:rPr>
          <w:rFonts w:eastAsia="Times New Roman"/>
          <w:bCs/>
        </w:rPr>
        <w:t>είναι</w:t>
      </w:r>
      <w:r>
        <w:rPr>
          <w:rFonts w:eastAsia="Times New Roman"/>
          <w:bCs/>
          <w:szCs w:val="24"/>
        </w:rPr>
        <w:t xml:space="preserve"> ένα βασικό στοιχείο στο οποίο θέλουμε να μας ξεκαθαρίσετε την άποψή σας– το θέμα της </w:t>
      </w:r>
      <w:r>
        <w:rPr>
          <w:rFonts w:eastAsia="Times New Roman"/>
          <w:bCs/>
          <w:szCs w:val="24"/>
        </w:rPr>
        <w:lastRenderedPageBreak/>
        <w:t xml:space="preserve">αλλαγής του χωροταξικού. </w:t>
      </w:r>
      <w:r>
        <w:rPr>
          <w:rFonts w:eastAsia="Times New Roman"/>
          <w:bCs/>
        </w:rPr>
        <w:t>Είναι</w:t>
      </w:r>
      <w:r>
        <w:rPr>
          <w:rFonts w:eastAsia="Times New Roman"/>
          <w:bCs/>
          <w:szCs w:val="24"/>
        </w:rPr>
        <w:t xml:space="preserve"> επιδίω</w:t>
      </w:r>
      <w:r>
        <w:rPr>
          <w:rFonts w:eastAsia="Times New Roman"/>
          <w:bCs/>
          <w:szCs w:val="24"/>
        </w:rPr>
        <w:t xml:space="preserve">ξή σας; </w:t>
      </w:r>
      <w:r>
        <w:rPr>
          <w:rFonts w:eastAsia="Times New Roman"/>
          <w:bCs/>
        </w:rPr>
        <w:t>Είναι</w:t>
      </w:r>
      <w:r>
        <w:rPr>
          <w:rFonts w:eastAsia="Times New Roman"/>
          <w:bCs/>
          <w:szCs w:val="24"/>
        </w:rPr>
        <w:t xml:space="preserve"> ένας γενικός κανόνας ή σε μια ακραία περίπτωση μπορεί να συμβεί και αυτό; </w:t>
      </w:r>
      <w:r>
        <w:rPr>
          <w:rFonts w:eastAsia="Times New Roman"/>
          <w:bCs/>
        </w:rPr>
        <w:t>Είναι</w:t>
      </w:r>
      <w:r>
        <w:rPr>
          <w:rFonts w:eastAsia="Times New Roman"/>
          <w:bCs/>
          <w:szCs w:val="24"/>
        </w:rPr>
        <w:t xml:space="preserve"> ένα ζήτημα, που όπως σας έχω γράψει στην ερώτηση, απασχόλησε τον δημόσιο διάλογο στο Ηράκλειο και στην Κρήτη, όταν τέθηκαν στον </w:t>
      </w:r>
      <w:r>
        <w:rPr>
          <w:rFonts w:eastAsia="Times New Roman"/>
          <w:bCs/>
        </w:rPr>
        <w:t>Πρωθυπουργό και τους άλλους που πα</w:t>
      </w:r>
      <w:r>
        <w:rPr>
          <w:rFonts w:eastAsia="Times New Roman"/>
          <w:bCs/>
        </w:rPr>
        <w:t xml:space="preserve">ραβρέθηκαν εκεί αυτά τα θέματα. Πρέπει να έχουμε σαφή απάντηση. </w:t>
      </w:r>
    </w:p>
    <w:p w14:paraId="615E69F3" w14:textId="77777777" w:rsidR="00C719D1" w:rsidRDefault="007D146B">
      <w:pPr>
        <w:spacing w:after="0" w:line="600" w:lineRule="auto"/>
        <w:ind w:firstLine="720"/>
        <w:jc w:val="both"/>
        <w:rPr>
          <w:rFonts w:eastAsia="Times New Roman"/>
          <w:bCs/>
        </w:rPr>
      </w:pPr>
      <w:r>
        <w:rPr>
          <w:rFonts w:eastAsia="Times New Roman"/>
          <w:bCs/>
        </w:rPr>
        <w:t>Γιατί, κύριε Υπουργέ, δεν επιλύετε ζητήματα που ταλανίζουν καθημερινά την αυτοδιοίκηση, αλλά δεν είναι ντε και καλά αντικείμενο της όποιας μεταρρύθμισης ή μεγάλης αλλαγής ενός νομοσχεδίου που</w:t>
      </w:r>
      <w:r>
        <w:rPr>
          <w:rFonts w:eastAsia="Times New Roman"/>
          <w:bCs/>
        </w:rPr>
        <w:t xml:space="preserve"> θα έρθει; </w:t>
      </w:r>
      <w:r>
        <w:rPr>
          <w:rFonts w:eastAsia="Times New Roman"/>
          <w:bCs/>
          <w:shd w:val="clear" w:color="auto" w:fill="FFFFFF"/>
        </w:rPr>
        <w:t>Παραδείγματος χάριν,</w:t>
      </w:r>
      <w:r>
        <w:rPr>
          <w:rFonts w:eastAsia="Times New Roman"/>
          <w:bCs/>
        </w:rPr>
        <w:t xml:space="preserve"> μου είχατε υποσχεθεί τον Ιανουάριο ότι θα φέρνατε </w:t>
      </w:r>
      <w:r>
        <w:rPr>
          <w:rFonts w:eastAsia="Times New Roman"/>
          <w:bCs/>
          <w:shd w:val="clear" w:color="auto" w:fill="FFFFFF"/>
        </w:rPr>
        <w:t>διάταξη</w:t>
      </w:r>
      <w:r>
        <w:rPr>
          <w:rFonts w:eastAsia="Times New Roman"/>
          <w:bCs/>
        </w:rPr>
        <w:t xml:space="preserve"> –και χαιρετήσαμε αυτή τη δέσμευσή σας– για τη ρύθμιση των οφειλών των δημοτών προς τους δήμους και τις δημοτικές επιχειρήσεις. Δεν την έχετε φέρει ακόμα. Είναι ήδη Μά</w:t>
      </w:r>
      <w:r>
        <w:rPr>
          <w:rFonts w:eastAsia="Times New Roman"/>
          <w:bCs/>
        </w:rPr>
        <w:t xml:space="preserve">ρτης. </w:t>
      </w:r>
    </w:p>
    <w:p w14:paraId="615E69F4" w14:textId="77777777" w:rsidR="00C719D1" w:rsidRDefault="007D146B">
      <w:pPr>
        <w:spacing w:after="0" w:line="600" w:lineRule="auto"/>
        <w:ind w:firstLine="720"/>
        <w:jc w:val="both"/>
        <w:rPr>
          <w:rFonts w:eastAsia="Times New Roman"/>
          <w:bCs/>
          <w:shd w:val="clear" w:color="auto" w:fill="FFFFFF"/>
        </w:rPr>
      </w:pPr>
      <w:r>
        <w:rPr>
          <w:rFonts w:eastAsia="Times New Roman"/>
          <w:bCs/>
        </w:rPr>
        <w:t xml:space="preserve">Γιατί δεν έχετε υλοποιήσει τη δέσμευσή σας για την παράταση των αδειών </w:t>
      </w:r>
      <w:r>
        <w:rPr>
          <w:rFonts w:eastAsia="Times New Roman"/>
          <w:bCs/>
          <w:shd w:val="clear" w:color="auto" w:fill="FFFFFF"/>
        </w:rPr>
        <w:t xml:space="preserve">λειτουργίας των </w:t>
      </w:r>
      <w:r>
        <w:rPr>
          <w:rFonts w:eastAsia="Times New Roman"/>
          <w:bCs/>
          <w:shd w:val="clear" w:color="auto" w:fill="FFFFFF"/>
        </w:rPr>
        <w:t>Κέντρων Δημιουργικής Απασχόλησης</w:t>
      </w:r>
      <w:r>
        <w:rPr>
          <w:rFonts w:eastAsia="Times New Roman"/>
          <w:bCs/>
          <w:shd w:val="clear" w:color="auto" w:fill="FFFFFF"/>
        </w:rPr>
        <w:t xml:space="preserve"> Παιδιών </w:t>
      </w:r>
      <w:r>
        <w:rPr>
          <w:rFonts w:eastAsia="Times New Roman"/>
          <w:bCs/>
          <w:shd w:val="clear" w:color="auto" w:fill="FFFFFF"/>
        </w:rPr>
        <w:t xml:space="preserve">και ΚΔΑΠ–ΜΕΑ των δήμων, που είναι στον αέρα; </w:t>
      </w:r>
    </w:p>
    <w:p w14:paraId="615E69F5" w14:textId="77777777" w:rsidR="00C719D1" w:rsidRDefault="007D146B">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Γιατί δεν διορθώνετε την παρανοϊκή διάταξη του Υπουργείου Εργασίας για τους</w:t>
      </w:r>
      <w:r>
        <w:rPr>
          <w:rFonts w:eastAsia="Times New Roman"/>
          <w:bCs/>
          <w:shd w:val="clear" w:color="auto" w:fill="FFFFFF"/>
        </w:rPr>
        <w:t xml:space="preserve"> αιρετούς της αυτοδιοίκησης –τη διάταξη της παραγράφου 2 του άρθρου 20 εννοώ– που αφορά την περικοπή των συντάξεων, όταν αναλαμβάνουν υπηρεσία; Και αυτό το λέω, επειδή για άλλες θέσεις στο δημόσιο έχει έρθει τροπολογία και έχει διορθωθεί. </w:t>
      </w:r>
    </w:p>
    <w:p w14:paraId="615E69F6" w14:textId="77777777" w:rsidR="00C719D1" w:rsidRDefault="007D146B">
      <w:pPr>
        <w:spacing w:after="0" w:line="600" w:lineRule="auto"/>
        <w:ind w:firstLine="720"/>
        <w:jc w:val="both"/>
        <w:rPr>
          <w:rFonts w:eastAsia="Times New Roman"/>
          <w:bCs/>
        </w:rPr>
      </w:pPr>
      <w:r>
        <w:rPr>
          <w:rFonts w:eastAsia="Times New Roman"/>
          <w:bCs/>
        </w:rPr>
        <w:t>(Στο σημείο αυτό</w:t>
      </w:r>
      <w:r>
        <w:rPr>
          <w:rFonts w:eastAsia="Times New Roman"/>
          <w:bCs/>
        </w:rPr>
        <w:t xml:space="preserve"> κτυπάει το κουδούνι λήξεως του χρόνου ομιλίας του κυρίου Βουλευτή)</w:t>
      </w:r>
    </w:p>
    <w:p w14:paraId="615E69F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Ολοκληρώνω, </w:t>
      </w:r>
      <w:r>
        <w:rPr>
          <w:rFonts w:eastAsia="Times New Roman" w:cs="Times New Roman"/>
          <w:bCs/>
          <w:shd w:val="clear" w:color="auto" w:fill="FFFFFF"/>
        </w:rPr>
        <w:t>κυρία Πρόεδρε</w:t>
      </w:r>
      <w:r>
        <w:rPr>
          <w:rFonts w:eastAsia="Times New Roman" w:cs="Times New Roman"/>
          <w:szCs w:val="24"/>
        </w:rPr>
        <w:t>.</w:t>
      </w:r>
    </w:p>
    <w:p w14:paraId="615E69F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Έχετε τη βούληση στο πλαίσιο των προτάσεων που σας κατέθεσα για ριζική μεταβίβαση αρμοδιοτήτων και πόρων στην αυτοδιοίκηση; Τι άποψη έχετε για τον φόρο ακίνητης περιουσίας </w:t>
      </w:r>
      <w:r>
        <w:rPr>
          <w:rFonts w:eastAsia="Times New Roman"/>
          <w:bCs/>
        </w:rPr>
        <w:t>συγκεκριμένα</w:t>
      </w:r>
      <w:r>
        <w:rPr>
          <w:rFonts w:eastAsia="Times New Roman" w:cs="Times New Roman"/>
          <w:szCs w:val="24"/>
        </w:rPr>
        <w:t xml:space="preserve">; </w:t>
      </w:r>
    </w:p>
    <w:p w14:paraId="615E69F9"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Γιατί δεν οργανώνετε -κι αυτό είναι κεντρικό ερώτημα- θεσμικά τον διά</w:t>
      </w:r>
      <w:r>
        <w:rPr>
          <w:rFonts w:eastAsia="Times New Roman"/>
          <w:szCs w:val="24"/>
        </w:rPr>
        <w:t>λογο για τη μεταρρύθμιση στην αυτοδιοίκηση ξεκινώντας από την κατάθεση των δικών σας, των κυβερνητικών δηλαδή, θέσεων, προκειμένου πραγματικά να κληθούν οι πάντες να συμμετέχουν σε αυτόν τον διάλογο, γιατί οφείλουν; Κι εμείς σε έναν οργανωμένο θεσμικό διάλ</w:t>
      </w:r>
      <w:r>
        <w:rPr>
          <w:rFonts w:eastAsia="Times New Roman"/>
          <w:szCs w:val="24"/>
        </w:rPr>
        <w:t>ογο θέλουμε να συμμετέχουμε και θα συμμετέχουμε για να αναδείξουμε τις προτάσεις μας.</w:t>
      </w:r>
    </w:p>
    <w:p w14:paraId="615E69FA"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lastRenderedPageBreak/>
        <w:t>Ευχαριστώ.</w:t>
      </w:r>
    </w:p>
    <w:p w14:paraId="615E69FB" w14:textId="77777777" w:rsidR="00C719D1" w:rsidRDefault="007D146B">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615E69FC"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Τώρα τον λόγο έχει ο Υπουργός Εσωτερικών κ. Σκουρλέτης για δέκα λεπτά.</w:t>
      </w:r>
    </w:p>
    <w:p w14:paraId="615E69FD" w14:textId="77777777" w:rsidR="00C719D1" w:rsidRDefault="007D146B">
      <w:pPr>
        <w:tabs>
          <w:tab w:val="left" w:pos="2820"/>
        </w:tabs>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w:t>
      </w:r>
      <w:r>
        <w:rPr>
          <w:rFonts w:eastAsia="Times New Roman"/>
          <w:b/>
          <w:szCs w:val="24"/>
        </w:rPr>
        <w:t>ΠΑΝΟΣ</w:t>
      </w:r>
      <w:r>
        <w:rPr>
          <w:rFonts w:eastAsia="Times New Roman"/>
          <w:b/>
          <w:szCs w:val="24"/>
        </w:rPr>
        <w:t xml:space="preserve">) </w:t>
      </w:r>
      <w:r>
        <w:rPr>
          <w:rFonts w:eastAsia="Times New Roman"/>
          <w:b/>
          <w:szCs w:val="24"/>
        </w:rPr>
        <w:t xml:space="preserve">ΣΚΟΥΡΛΕΤΗΣ </w:t>
      </w:r>
      <w:r>
        <w:rPr>
          <w:rFonts w:eastAsia="Times New Roman"/>
          <w:b/>
          <w:szCs w:val="24"/>
        </w:rPr>
        <w:t>(Υπουργός Εσωτερικών):</w:t>
      </w:r>
      <w:r>
        <w:rPr>
          <w:rFonts w:eastAsia="Times New Roman"/>
          <w:szCs w:val="24"/>
        </w:rPr>
        <w:t xml:space="preserve"> Ευχαριστώ, κυρία Πρόεδρε.</w:t>
      </w:r>
    </w:p>
    <w:p w14:paraId="615E69FE"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καταθέσατε μια επερώτηση με θέμα το χωροταξικό. Βεβαίως με διευκολύνετε, γιατί αναφερθήκατε πάρα πολύ λίγο σε αυτό και κάνετε μια συνολική τοποθέτηση για τα ζητήματα της αυτοδιοίκησης. Θα </w:t>
      </w:r>
      <w:r>
        <w:rPr>
          <w:rFonts w:eastAsia="Times New Roman"/>
          <w:szCs w:val="24"/>
        </w:rPr>
        <w:t>ήθελα, όμως, για το συγκεκριμένο που καταθέσατε την επερώτηση να μας πείτε τι λέτε εσείς. Διότι ο σημερινός χάρτης, η σημερινή εικόνα της πρωτοβάθμιας αυτοδιοίκησης είναι δική σας επιλογή. Θέλετε να το αλλάξουμε; Τι εισηγείστε επ’ αυτού; Τι λέτε, λοιπόν, ε</w:t>
      </w:r>
      <w:r>
        <w:rPr>
          <w:rFonts w:eastAsia="Times New Roman"/>
          <w:szCs w:val="24"/>
        </w:rPr>
        <w:t xml:space="preserve">σείς; Τι καταθέτετε ως πρόταση εκ μέρους του χώρου σας, της παράταξής σας για τα ζητήματα αυτά; </w:t>
      </w:r>
    </w:p>
    <w:p w14:paraId="615E69FF"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Η αλήθεια είναι ότι ο σημερινός χάρτης της αυτοδιοίκησης, όπως προέκυψε μέσα από τον ν.3852, δεν κατόρθωσε με επιτυ</w:t>
      </w:r>
      <w:r>
        <w:rPr>
          <w:rFonts w:eastAsia="Times New Roman"/>
          <w:szCs w:val="24"/>
        </w:rPr>
        <w:lastRenderedPageBreak/>
        <w:t>χία να ενσωματώσει τις πραγματικές καταστάσε</w:t>
      </w:r>
      <w:r>
        <w:rPr>
          <w:rFonts w:eastAsia="Times New Roman"/>
          <w:szCs w:val="24"/>
        </w:rPr>
        <w:t>ις της γεωγραφικής, της συγκοινωνιακής και οικονομικής πραγματικότητας της χώρας μας. Και γι’ αυτό υπάρχουν περιπτώσεις που δεν λειτουργούν.</w:t>
      </w:r>
    </w:p>
    <w:p w14:paraId="615E6A00"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Δεν είναι όμως -και θέλω να είμαι απόλυτα σαφής- οι συνθήκες τέτοιες</w:t>
      </w:r>
      <w:r>
        <w:rPr>
          <w:rFonts w:eastAsia="Times New Roman"/>
          <w:szCs w:val="24"/>
        </w:rPr>
        <w:t>,</w:t>
      </w:r>
      <w:r>
        <w:rPr>
          <w:rFonts w:eastAsia="Times New Roman"/>
          <w:szCs w:val="24"/>
        </w:rPr>
        <w:t xml:space="preserve"> για να ανοίξει για γενικευμένη συζήτηση γύρω </w:t>
      </w:r>
      <w:r>
        <w:rPr>
          <w:rFonts w:eastAsia="Times New Roman"/>
          <w:szCs w:val="24"/>
        </w:rPr>
        <w:t>από το χωροταξικό. Το λέω κατηγορηματικά. Δεν είναι στις προθέσεις μας στο ορατό μέλλον να ανοίξουμε αυτή την συζήτηση. Υπάρχουν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περιπτώσεις με το σταγονόμετρο που αξίζει να τις δούμε τώρα και να συμφωνήσουμε νομίζω. Είναι κάτι που θα αποτελέσει κ</w:t>
      </w:r>
      <w:r>
        <w:rPr>
          <w:rFonts w:eastAsia="Times New Roman"/>
          <w:szCs w:val="24"/>
        </w:rPr>
        <w:t>οινό τόπο. Είναι μια εύκολη συζήτηση αυτή. Η άλλη μεγάλη συζήτηση προϋποθέτει άλλα πράγματα</w:t>
      </w:r>
      <w:r>
        <w:rPr>
          <w:rFonts w:eastAsia="Times New Roman"/>
          <w:szCs w:val="24"/>
        </w:rPr>
        <w:t>,</w:t>
      </w:r>
      <w:r>
        <w:rPr>
          <w:rFonts w:eastAsia="Times New Roman"/>
          <w:szCs w:val="24"/>
        </w:rPr>
        <w:t xml:space="preserve"> για να την κάνουμε κι ενδεχομένως να μας οδηγήσει σε μια κατάσταση στο χωροταξικό ζήτημα. </w:t>
      </w:r>
    </w:p>
    <w:p w14:paraId="615E6A01"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Είπατε ότι η παράταξή σας πρωταγωνίστησε στις μεταρρυθμίσεις των τελευτα</w:t>
      </w:r>
      <w:r>
        <w:rPr>
          <w:rFonts w:eastAsia="Times New Roman"/>
          <w:szCs w:val="24"/>
        </w:rPr>
        <w:t>ίων δεκαετιών και είναι μια πραγματικότητα. Εσείς πράγματι</w:t>
      </w:r>
      <w:r>
        <w:rPr>
          <w:rFonts w:eastAsia="Times New Roman"/>
          <w:szCs w:val="24"/>
        </w:rPr>
        <w:t>,</w:t>
      </w:r>
      <w:r>
        <w:rPr>
          <w:rFonts w:eastAsia="Times New Roman"/>
          <w:szCs w:val="24"/>
        </w:rPr>
        <w:t xml:space="preserve"> επί πολλά χρόνια κρατ</w:t>
      </w:r>
      <w:r>
        <w:rPr>
          <w:rFonts w:eastAsia="Times New Roman"/>
          <w:szCs w:val="24"/>
        </w:rPr>
        <w:t>ούσατε</w:t>
      </w:r>
      <w:r>
        <w:rPr>
          <w:rFonts w:eastAsia="Times New Roman"/>
          <w:szCs w:val="24"/>
        </w:rPr>
        <w:t xml:space="preserve"> την μπαγκέτα, μπορούσατε και κάνατε απόπειρες μεταρρύθμισης κι έχουμε οδηγηθεί στα σημερινά προβλήματα. Δεν καταλαβαίνω η </w:t>
      </w:r>
      <w:r>
        <w:rPr>
          <w:rFonts w:eastAsia="Times New Roman"/>
          <w:szCs w:val="24"/>
        </w:rPr>
        <w:lastRenderedPageBreak/>
        <w:t>τοποθέτησή σας αν έχει κι έναν χαρακτήρα αυτοκ</w:t>
      </w:r>
      <w:r>
        <w:rPr>
          <w:rFonts w:eastAsia="Times New Roman"/>
          <w:szCs w:val="24"/>
        </w:rPr>
        <w:t>ριτικής. Εγώ δέχομαι την πρόκληση περί ανάγκης διαρκούς μεταρρύθμισης και ακριβώς αυτός είναι ο λόγος που πέρ</w:t>
      </w:r>
      <w:r>
        <w:rPr>
          <w:rFonts w:eastAsia="Times New Roman"/>
          <w:szCs w:val="24"/>
        </w:rPr>
        <w:t>υ</w:t>
      </w:r>
      <w:r>
        <w:rPr>
          <w:rFonts w:eastAsia="Times New Roman"/>
          <w:szCs w:val="24"/>
        </w:rPr>
        <w:t xml:space="preserve">σι στα μέσα της χρονιάς συγκροτήσαμε αυτή την </w:t>
      </w:r>
      <w:r>
        <w:rPr>
          <w:rFonts w:eastAsia="Times New Roman"/>
          <w:szCs w:val="24"/>
        </w:rPr>
        <w:t xml:space="preserve">επιτροπή </w:t>
      </w:r>
      <w:r>
        <w:rPr>
          <w:rFonts w:eastAsia="Times New Roman"/>
          <w:szCs w:val="24"/>
        </w:rPr>
        <w:t>ακριβώς, όχι για να καταλήξουμε σε μια κλειστή πρόταση, αλλά σε ένα πλαίσιο, σε αυτό το πόρ</w:t>
      </w:r>
      <w:r>
        <w:rPr>
          <w:rFonts w:eastAsia="Times New Roman"/>
          <w:szCs w:val="24"/>
        </w:rPr>
        <w:t>ισμα των τετρακοσίων και σελίδων</w:t>
      </w:r>
      <w:r>
        <w:rPr>
          <w:rFonts w:eastAsia="Times New Roman"/>
          <w:szCs w:val="24"/>
        </w:rPr>
        <w:t>,</w:t>
      </w:r>
      <w:r>
        <w:rPr>
          <w:rFonts w:eastAsia="Times New Roman"/>
          <w:szCs w:val="24"/>
        </w:rPr>
        <w:t xml:space="preserve"> που δόθηκε στη δημοσιότητα στα τέλη του Φεβρουαρίου, το οποίο θα μπορούσε να αποτελέσει ένα υλικό. </w:t>
      </w:r>
    </w:p>
    <w:p w14:paraId="615E6A02"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Εμείς έχουμε πει σε όλους τους τόνους ότι αυτό δεν μας δεσμεύει. Υπάρχουν πλευρές</w:t>
      </w:r>
      <w:r>
        <w:rPr>
          <w:rFonts w:eastAsia="Times New Roman"/>
          <w:szCs w:val="24"/>
        </w:rPr>
        <w:t>,</w:t>
      </w:r>
      <w:r>
        <w:rPr>
          <w:rFonts w:eastAsia="Times New Roman"/>
          <w:szCs w:val="24"/>
        </w:rPr>
        <w:t xml:space="preserve"> με τις οποίες συμφωνούμε, υπάρχουν κάπο</w:t>
      </w:r>
      <w:r>
        <w:rPr>
          <w:rFonts w:eastAsia="Times New Roman"/>
          <w:szCs w:val="24"/>
        </w:rPr>
        <w:t>ιες με τις οποίες θα σας έλεγα εγώ προσωπικά ότι είμαι αντίθετος. Για παράδειγμα, δεν συμφωνώ με την κατάργηση των τοπικών συμβουλίων. Συμφωνώ με τη δικιά σας παρατήρηση. Επίσης, δεν μου είναι αρεστή η ιδέα του διοικητικού γραμματέα, όπως τον προσεγγίζει η</w:t>
      </w:r>
      <w:r>
        <w:rPr>
          <w:rFonts w:eastAsia="Times New Roman"/>
          <w:szCs w:val="24"/>
        </w:rPr>
        <w:t xml:space="preserve"> </w:t>
      </w:r>
      <w:r>
        <w:rPr>
          <w:rFonts w:eastAsia="Times New Roman"/>
          <w:szCs w:val="24"/>
        </w:rPr>
        <w:t>επιτροπή</w:t>
      </w:r>
      <w:r>
        <w:rPr>
          <w:rFonts w:eastAsia="Times New Roman"/>
          <w:szCs w:val="24"/>
        </w:rPr>
        <w:t xml:space="preserve">. </w:t>
      </w:r>
    </w:p>
    <w:p w14:paraId="615E6A03"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 xml:space="preserve">Αλλά δεν το ξεκαθαρίσαμε εξ αρχής ότι το πόρισμα αυτής της </w:t>
      </w:r>
      <w:r>
        <w:rPr>
          <w:rFonts w:eastAsia="Times New Roman"/>
          <w:szCs w:val="24"/>
        </w:rPr>
        <w:t xml:space="preserve">επιτροπής, </w:t>
      </w:r>
      <w:r>
        <w:rPr>
          <w:rFonts w:eastAsia="Times New Roman"/>
          <w:szCs w:val="24"/>
        </w:rPr>
        <w:t>στην οποία συμμετείχαν οι πάντες, δεν είναι τίποτα άλλο από το να κωδικοποιήσει με διαφορετική ταχύτητα, αν θέλετε -αλλού είναι πιο αναλυτικό, αλλού είναι γενικόλογο το πόρισ</w:t>
      </w:r>
      <w:r>
        <w:rPr>
          <w:rFonts w:eastAsia="Times New Roman"/>
          <w:szCs w:val="24"/>
        </w:rPr>
        <w:t xml:space="preserve">μα αυτό- διάφορες απόψεις και να μπορέσουμε να πάρουμε </w:t>
      </w:r>
      <w:r>
        <w:rPr>
          <w:rFonts w:eastAsia="Times New Roman"/>
          <w:szCs w:val="24"/>
        </w:rPr>
        <w:lastRenderedPageBreak/>
        <w:t>το έναυσμα να κάνουμε μια οργανωμένη συζήτηση. Γι’ αυτό επαναλαμβάνω</w:t>
      </w:r>
      <w:r>
        <w:rPr>
          <w:rFonts w:eastAsia="Times New Roman"/>
          <w:szCs w:val="24"/>
        </w:rPr>
        <w:t>,</w:t>
      </w:r>
      <w:r>
        <w:rPr>
          <w:rFonts w:eastAsia="Times New Roman"/>
          <w:szCs w:val="24"/>
        </w:rPr>
        <w:t xml:space="preserve"> ότι μου είμαι ακατανόητη τουλάχιστον η στάση της ΚΕΔΕ, η οποία </w:t>
      </w:r>
      <w:proofErr w:type="spellStart"/>
      <w:r>
        <w:rPr>
          <w:rFonts w:eastAsia="Times New Roman"/>
          <w:szCs w:val="24"/>
        </w:rPr>
        <w:t>πυροβολάει</w:t>
      </w:r>
      <w:proofErr w:type="spellEnd"/>
      <w:r>
        <w:rPr>
          <w:rFonts w:eastAsia="Times New Roman"/>
          <w:szCs w:val="24"/>
        </w:rPr>
        <w:t xml:space="preserve"> τον διάλογο.</w:t>
      </w:r>
    </w:p>
    <w:p w14:paraId="615E6A04" w14:textId="77777777" w:rsidR="00C719D1" w:rsidRDefault="007D146B">
      <w:pPr>
        <w:tabs>
          <w:tab w:val="left" w:pos="2820"/>
        </w:tabs>
        <w:spacing w:after="0" w:line="600" w:lineRule="auto"/>
        <w:ind w:firstLine="720"/>
        <w:jc w:val="both"/>
        <w:rPr>
          <w:rFonts w:eastAsia="Times New Roman"/>
          <w:szCs w:val="24"/>
        </w:rPr>
      </w:pPr>
      <w:r>
        <w:rPr>
          <w:rFonts w:eastAsia="Times New Roman"/>
          <w:szCs w:val="24"/>
        </w:rPr>
        <w:t>Μέχρι τώρα</w:t>
      </w:r>
      <w:r>
        <w:rPr>
          <w:rFonts w:eastAsia="Times New Roman"/>
          <w:szCs w:val="24"/>
        </w:rPr>
        <w:t>,</w:t>
      </w:r>
      <w:r>
        <w:rPr>
          <w:rFonts w:eastAsia="Times New Roman"/>
          <w:szCs w:val="24"/>
        </w:rPr>
        <w:t xml:space="preserve"> ασκείτο μια κριτική προς την εκάστοτε κυβέρνηση ότι καταθέτει τις προτάσεις της και περιορίζει τις δυνατότητες διαλόγου. Τώρα που πήγαμε με έναν τρόπο αρκετά ανοιχτό να ξεκινήσουμε σε ένα πρωτόλειο επίπεδο μια συζήτηση, διαμαρτύρεται.</w:t>
      </w:r>
    </w:p>
    <w:p w14:paraId="615E6A0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w:t>
      </w:r>
      <w:r>
        <w:rPr>
          <w:rFonts w:eastAsia="Times New Roman" w:cs="Times New Roman"/>
          <w:szCs w:val="24"/>
        </w:rPr>
        <w:t>θα έχουμε τη δυνατότητα τους επόμενους μήνες να συνεχίσουμε να ανταλλάσσουμε απόψεις και σ’ αυτήν την Αίθουσα και αλλού</w:t>
      </w:r>
      <w:r>
        <w:rPr>
          <w:rFonts w:eastAsia="Times New Roman" w:cs="Times New Roman"/>
          <w:szCs w:val="24"/>
        </w:rPr>
        <w:t>,</w:t>
      </w:r>
      <w:r>
        <w:rPr>
          <w:rFonts w:eastAsia="Times New Roman" w:cs="Times New Roman"/>
          <w:szCs w:val="24"/>
        </w:rPr>
        <w:t xml:space="preserve"> για να μπορέσουμε, πράγματι, να ακολουθήσουμε αυτό που είπατε εσείς, μια διαρκή πορεία μεταρρυθμίσεων σε ό,τι είναι ώριμο, σε ό,τι έχου</w:t>
      </w:r>
      <w:r>
        <w:rPr>
          <w:rFonts w:eastAsia="Times New Roman" w:cs="Times New Roman"/>
          <w:szCs w:val="24"/>
        </w:rPr>
        <w:t xml:space="preserve">με δει αυτά τα χρόνια εφαρμογής του Καλλικράτη και με δεδομένες, όμως, τις συνθήκες που υπάρχουν, διότι διαφορετικά θα κάναμε τη συζήτηση αυτή το 2008 και το 2009 απ’ ό,τι τώρα και με δεδομένο ότι ζούμε σε συνθήκες μιας βαθιάς οικονομικής κρίσης, υπάρχουν </w:t>
      </w:r>
      <w:r>
        <w:rPr>
          <w:rFonts w:eastAsia="Times New Roman" w:cs="Times New Roman"/>
          <w:szCs w:val="24"/>
        </w:rPr>
        <w:t xml:space="preserve">οι περιοριστικές πολιτικές, οι πολιτικές λιτότητας. </w:t>
      </w:r>
    </w:p>
    <w:p w14:paraId="615E6A0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Όλα αυτά</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δεν αφήσαν ανέγγιχτη την αυτοδιοίκηση και το πάνω από 60% μείωση των πόρων της αυτοδιοίκησης είναι κάτι το οποίο το χρεώνεστε, κύριοι της Νέας Δημοκρατίας και του ΠΑΣΟΚ.</w:t>
      </w:r>
    </w:p>
    <w:p w14:paraId="615E6A0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Άρα, πολύ σωσ</w:t>
      </w:r>
      <w:r>
        <w:rPr>
          <w:rFonts w:eastAsia="Times New Roman" w:cs="Times New Roman"/>
          <w:szCs w:val="24"/>
        </w:rPr>
        <w:t xml:space="preserve">τά μας τα λέτε. </w:t>
      </w:r>
      <w:r>
        <w:rPr>
          <w:rFonts w:eastAsia="Times New Roman" w:cs="Times New Roman"/>
          <w:szCs w:val="24"/>
        </w:rPr>
        <w:t>Δ</w:t>
      </w:r>
      <w:r>
        <w:rPr>
          <w:rFonts w:eastAsia="Times New Roman" w:cs="Times New Roman"/>
          <w:szCs w:val="24"/>
        </w:rPr>
        <w:t>ιαπίστωσα, μάλιστα, ότι η κ</w:t>
      </w:r>
      <w:r>
        <w:rPr>
          <w:rFonts w:eastAsia="Times New Roman" w:cs="Times New Roman"/>
          <w:szCs w:val="24"/>
        </w:rPr>
        <w:t>.</w:t>
      </w:r>
      <w:r>
        <w:rPr>
          <w:rFonts w:eastAsia="Times New Roman" w:cs="Times New Roman"/>
          <w:szCs w:val="24"/>
        </w:rPr>
        <w:t xml:space="preserve"> Γεννηματά έκανε και μια ενδιαφέρουσα εισήγηση το Σάββατο το πρωί στο ΙΣΤΑΜΕ για την αυτοδιοίκηση. Ήταν πολύ ενδιαφέρουσα η θεματολογία. Το περιεχόμενο να δούμε, συγκεκριμένες προτάσεις, τις δεδομένες συνθήκες τ</w:t>
      </w:r>
      <w:r>
        <w:rPr>
          <w:rFonts w:eastAsia="Times New Roman" w:cs="Times New Roman"/>
          <w:szCs w:val="24"/>
        </w:rPr>
        <w:t xml:space="preserve">ων περιοριστικών πολιτικών. Βεβαίως, οι αρμοδιότητες πρέπει να ακολουθούνται από πόρους, αλλιώς είναι ένα αδειανό πουκάμισο. </w:t>
      </w:r>
    </w:p>
    <w:p w14:paraId="615E6A0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Εκεί, λοιπόν, πρέπει να σκύψουμε και να δούμε πώς θα αξιοποιήσουμε τα εργαλεία</w:t>
      </w:r>
      <w:r>
        <w:rPr>
          <w:rFonts w:eastAsia="Times New Roman" w:cs="Times New Roman"/>
          <w:szCs w:val="24"/>
        </w:rPr>
        <w:t>,</w:t>
      </w:r>
      <w:r>
        <w:rPr>
          <w:rFonts w:eastAsia="Times New Roman" w:cs="Times New Roman"/>
          <w:szCs w:val="24"/>
        </w:rPr>
        <w:t xml:space="preserve"> που έχουμε στη διάθεσή μας.</w:t>
      </w:r>
    </w:p>
    <w:p w14:paraId="615E6A0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Εκείνο που δεν άκουσα </w:t>
      </w:r>
      <w:r>
        <w:rPr>
          <w:rFonts w:eastAsia="Times New Roman" w:cs="Times New Roman"/>
          <w:szCs w:val="24"/>
        </w:rPr>
        <w:t xml:space="preserve">και πραγματικά μου έκανε εντύπωση -και δεν νομίζω ότι πρέπει να το αποφύγετε- είναι και το θέμα του εκλογικού συστήματος. </w:t>
      </w:r>
      <w:r>
        <w:rPr>
          <w:rFonts w:eastAsia="Times New Roman" w:cs="Times New Roman"/>
          <w:szCs w:val="24"/>
        </w:rPr>
        <w:t>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Γεννηματά δεν είπε κάτι γι’ αυτό. </w:t>
      </w:r>
    </w:p>
    <w:p w14:paraId="615E6A0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Είναι δευτερεύον ζήτημα; Είναι σωστό η ψήφος, για παράδειγμα, του κ</w:t>
      </w:r>
      <w:r>
        <w:rPr>
          <w:rFonts w:eastAsia="Times New Roman" w:cs="Times New Roman"/>
          <w:szCs w:val="24"/>
        </w:rPr>
        <w:t>.</w:t>
      </w:r>
      <w:r>
        <w:rPr>
          <w:rFonts w:eastAsia="Times New Roman" w:cs="Times New Roman"/>
          <w:szCs w:val="24"/>
        </w:rPr>
        <w:t xml:space="preserve"> Βορίδη, που τον βλέπω εδώ</w:t>
      </w:r>
      <w:r>
        <w:rPr>
          <w:rFonts w:eastAsia="Times New Roman" w:cs="Times New Roman"/>
          <w:szCs w:val="24"/>
        </w:rPr>
        <w:t xml:space="preserve"> μπροστά μου, σε κάποιες περιπτώσεις να μετράει πολλαπλάσια, ενώ η δικιά μου να </w:t>
      </w:r>
      <w:r>
        <w:rPr>
          <w:rFonts w:eastAsia="Times New Roman" w:cs="Times New Roman"/>
          <w:szCs w:val="24"/>
        </w:rPr>
        <w:lastRenderedPageBreak/>
        <w:t xml:space="preserve">διαιρείται, αν μένω εκτός του δεύτερου γύρου και είμαι σε κάποιο σχήμα και έχω υποστηρίξει κάποιο σχήμα στις δημοτικές εκλογές; Αυτό είναι αντίληψη </w:t>
      </w:r>
      <w:r>
        <w:rPr>
          <w:rFonts w:eastAsia="Times New Roman" w:cs="Times New Roman"/>
          <w:szCs w:val="24"/>
        </w:rPr>
        <w:t>δημοκρατίας</w:t>
      </w:r>
      <w:r>
        <w:rPr>
          <w:rFonts w:eastAsia="Times New Roman" w:cs="Times New Roman"/>
          <w:szCs w:val="24"/>
        </w:rPr>
        <w:t>, αντιπροσωπευτικ</w:t>
      </w:r>
      <w:r>
        <w:rPr>
          <w:rFonts w:eastAsia="Times New Roman" w:cs="Times New Roman"/>
          <w:szCs w:val="24"/>
        </w:rPr>
        <w:t xml:space="preserve">ότητας των πραγματικών λαϊκών συσχετισμών σε επίπεδο των τοπικών κοινωνιών; Είναι τα προβλήματα της αυτοδιοίκησης αυτά, στα οποία δεν χωρούν να υπάρξουν συνθέσεις, προσεγγίσεις, συγκλίσεις; Είναι τόσο μεγάλα; Αφορούν μεγάλα </w:t>
      </w:r>
      <w:proofErr w:type="spellStart"/>
      <w:r>
        <w:rPr>
          <w:rFonts w:eastAsia="Times New Roman" w:cs="Times New Roman"/>
          <w:szCs w:val="24"/>
        </w:rPr>
        <w:t>γεωστρατηγικά</w:t>
      </w:r>
      <w:proofErr w:type="spellEnd"/>
      <w:r>
        <w:rPr>
          <w:rFonts w:eastAsia="Times New Roman" w:cs="Times New Roman"/>
          <w:szCs w:val="24"/>
        </w:rPr>
        <w:t xml:space="preserve"> ζητήματα; Δεν μπορ</w:t>
      </w:r>
      <w:r>
        <w:rPr>
          <w:rFonts w:eastAsia="Times New Roman" w:cs="Times New Roman"/>
          <w:szCs w:val="24"/>
        </w:rPr>
        <w:t>ούμε να συμφωνήσουμε στον τρόπο διαχείρισης των απορριμμάτων, στα ζητήματα του πολεοδομικού σχεδιασμού, στα ζητήματα της τοπικής ανάπτυξης, ενός δημοκρατικού σχεδιασμού για τον ρόλο της αυτοδιοίκησης;</w:t>
      </w:r>
    </w:p>
    <w:p w14:paraId="615E6A0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Γιατί, λοιπόν, δεν μπορούμε να ευνοήσουμε μ’ ένα αντίστ</w:t>
      </w:r>
      <w:r>
        <w:rPr>
          <w:rFonts w:eastAsia="Times New Roman" w:cs="Times New Roman"/>
          <w:szCs w:val="24"/>
        </w:rPr>
        <w:t xml:space="preserve">οιχο εκλογικό σύστημα, το οποίο θα δώσει τη δυνατότητα να εισβάλλουν ορμητικά νέες δυνάμεις στην υπόθεση της αυτοδιοίκησης; </w:t>
      </w:r>
    </w:p>
    <w:p w14:paraId="615E6A0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υπόθεση της αυτοδιοίκησης δεν μπορεί να είναι κακέκτυπο της κεντρικής πολιτικής σκηνής. Αλίμονο! Είναι μια παλιά</w:t>
      </w:r>
      <w:r>
        <w:rPr>
          <w:rFonts w:eastAsia="Times New Roman" w:cs="Times New Roman"/>
          <w:szCs w:val="24"/>
        </w:rPr>
        <w:t>,</w:t>
      </w:r>
      <w:r>
        <w:rPr>
          <w:rFonts w:eastAsia="Times New Roman" w:cs="Times New Roman"/>
          <w:szCs w:val="24"/>
        </w:rPr>
        <w:t xml:space="preserve"> ξεπερασμένη αντ</w:t>
      </w:r>
      <w:r>
        <w:rPr>
          <w:rFonts w:eastAsia="Times New Roman" w:cs="Times New Roman"/>
          <w:szCs w:val="24"/>
        </w:rPr>
        <w:t>ίληψη. Είναι αυτή η αντίληψη</w:t>
      </w:r>
      <w:r>
        <w:rPr>
          <w:rFonts w:eastAsia="Times New Roman" w:cs="Times New Roman"/>
          <w:szCs w:val="24"/>
        </w:rPr>
        <w:t>,</w:t>
      </w:r>
      <w:r>
        <w:rPr>
          <w:rFonts w:eastAsia="Times New Roman" w:cs="Times New Roman"/>
          <w:szCs w:val="24"/>
        </w:rPr>
        <w:t xml:space="preserve"> που οδηγεί στη χειραγώγηση και όχι στη χειραφέτηση. Διότι τα έργα και οι ημέρες </w:t>
      </w:r>
      <w:r>
        <w:rPr>
          <w:rFonts w:eastAsia="Times New Roman" w:cs="Times New Roman"/>
          <w:szCs w:val="24"/>
        </w:rPr>
        <w:lastRenderedPageBreak/>
        <w:t>σας χαρακτηρίζονται από μια προσπάθεια χειραγώγησης της αυτοδιοίκησης. Δυστυχώς, αυτό κόστισε στον τόπο. Δυστυχώς, η ιστορία του τόπου μας είναι μ</w:t>
      </w:r>
      <w:r>
        <w:rPr>
          <w:rFonts w:eastAsia="Times New Roman" w:cs="Times New Roman"/>
          <w:szCs w:val="24"/>
        </w:rPr>
        <w:t>ια ιστορία χαμένων ευκαιριών και στον χώρο της αυτοδιοίκησης. Μπορούμε, λοιπόν, να δούμε πώς θα αξιοποιήσουμε σήμερα ό,τι διαθέτουμε.</w:t>
      </w:r>
    </w:p>
    <w:p w14:paraId="615E6A0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Εγώ θέλω να σας πω ενδεικτικά ότι αυτά τα δύο χρόνια και κάποιους μήνες</w:t>
      </w:r>
      <w:r>
        <w:rPr>
          <w:rFonts w:eastAsia="Times New Roman" w:cs="Times New Roman"/>
          <w:szCs w:val="24"/>
        </w:rPr>
        <w:t>,</w:t>
      </w:r>
      <w:r>
        <w:rPr>
          <w:rFonts w:eastAsia="Times New Roman" w:cs="Times New Roman"/>
          <w:szCs w:val="24"/>
        </w:rPr>
        <w:t xml:space="preserve"> που είναι η Κυβέρνησή μας στα πράγματα</w:t>
      </w:r>
      <w:r>
        <w:rPr>
          <w:rFonts w:eastAsia="Times New Roman" w:cs="Times New Roman"/>
          <w:szCs w:val="24"/>
        </w:rPr>
        <w:t>,</w:t>
      </w:r>
      <w:r>
        <w:rPr>
          <w:rFonts w:eastAsia="Times New Roman" w:cs="Times New Roman"/>
          <w:szCs w:val="24"/>
        </w:rPr>
        <w:t xml:space="preserve"> δεν μπόρε</w:t>
      </w:r>
      <w:r>
        <w:rPr>
          <w:rFonts w:eastAsia="Times New Roman" w:cs="Times New Roman"/>
          <w:szCs w:val="24"/>
        </w:rPr>
        <w:t>σε προφανώς να αυξήσει τους πόρους προς την αυτοδιοίκηση άμεσα, μέσω των ΚΑΠ. Όμως, κατηύθυνε ποσά από το ΕΣΠΑ, τα οποία ξεπερνούν μέσα από ενεργοποιημένα προγράμματα που υλοποιούνται αυτήν τη στιγμή τα 2.027.000, ενώ, επίσης, ένα άλλο ποσό του 1,2 εκατομμ</w:t>
      </w:r>
      <w:r>
        <w:rPr>
          <w:rFonts w:eastAsia="Times New Roman" w:cs="Times New Roman"/>
          <w:szCs w:val="24"/>
        </w:rPr>
        <w:t>υρίου αυτήν τη στιγμή δρομολογείται για να υλοποιηθεί.</w:t>
      </w:r>
    </w:p>
    <w:p w14:paraId="615E6A0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Επιπλέον, 800 εκατομμύρια δοθήκαν από το ΠΔΕ, ενώ 494 εκατομμύρια πήγαν σε προγράμματα κοινωφελούς εργασίας στην αυτοδιοίκηση. Αυτούς τους πόρους τους διαχειρίστηκε η αυτοδιοίκηση. Αυτοί οι πόροι καταλ</w:t>
      </w:r>
      <w:r>
        <w:rPr>
          <w:rFonts w:eastAsia="Times New Roman" w:cs="Times New Roman"/>
          <w:szCs w:val="24"/>
        </w:rPr>
        <w:t>ήξαν</w:t>
      </w:r>
      <w:r>
        <w:rPr>
          <w:rFonts w:eastAsia="Times New Roman" w:cs="Times New Roman"/>
          <w:szCs w:val="24"/>
        </w:rPr>
        <w:t>ε</w:t>
      </w:r>
      <w:r>
        <w:rPr>
          <w:rFonts w:eastAsia="Times New Roman" w:cs="Times New Roman"/>
          <w:szCs w:val="24"/>
        </w:rPr>
        <w:t xml:space="preserve"> στις τοπικές κοινωνίες,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οι συνθήκες ήταν δύσκολες.</w:t>
      </w:r>
    </w:p>
    <w:p w14:paraId="615E6A0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Συμφωνώ ότι πρέπει να δούμε το θέμα του αναπροσδιορισμού των αρμοδιοτήτων με βάση τη μέχρι τώρα εμπειρία. Προσωπικά</w:t>
      </w:r>
      <w:r>
        <w:rPr>
          <w:rFonts w:eastAsia="Times New Roman" w:cs="Times New Roman"/>
          <w:szCs w:val="24"/>
        </w:rPr>
        <w:t>,</w:t>
      </w:r>
      <w:r>
        <w:rPr>
          <w:rFonts w:eastAsia="Times New Roman" w:cs="Times New Roman"/>
          <w:szCs w:val="24"/>
        </w:rPr>
        <w:t xml:space="preserve"> δεν με ικανοποιεί η σχέση που έχει αυτήν τη στιγμή ο πρώτος και ο δεύτ</w:t>
      </w:r>
      <w:r>
        <w:rPr>
          <w:rFonts w:eastAsia="Times New Roman" w:cs="Times New Roman"/>
          <w:szCs w:val="24"/>
        </w:rPr>
        <w:t>ερος βαθμός της αυτοδιοίκησης με την αποκεντρωμένη αυτοδιοίκηση –πρέπει να το δούμε- στα πλαίσια, βέβαια, πάντοτε του Συντάγματος. Αν θέλουμε να κάνουμε μια πιο βαθιά μεταρρύθμιση, τότε θα πρέπει να δούμε αυτό το ζήτημα στα πλαίσια της συνταγματικής αναθεώ</w:t>
      </w:r>
      <w:r>
        <w:rPr>
          <w:rFonts w:eastAsia="Times New Roman" w:cs="Times New Roman"/>
          <w:szCs w:val="24"/>
        </w:rPr>
        <w:t>ρησης. Αυτά είναι ζητήματα, τα οποία με τον έναν ή με τον άλλον τρόπο</w:t>
      </w:r>
      <w:r>
        <w:rPr>
          <w:rFonts w:eastAsia="Times New Roman" w:cs="Times New Roman"/>
          <w:szCs w:val="24"/>
        </w:rPr>
        <w:t>,</w:t>
      </w:r>
      <w:r>
        <w:rPr>
          <w:rFonts w:eastAsia="Times New Roman" w:cs="Times New Roman"/>
          <w:szCs w:val="24"/>
        </w:rPr>
        <w:t xml:space="preserve"> έχουν τεθεί και έχουμε πάρα πολλά να πούμε.</w:t>
      </w:r>
    </w:p>
    <w:p w14:paraId="615E6A1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Ακούω και διάφορα πράγματα ευφάνταστα. Πριν από λίγο</w:t>
      </w:r>
      <w:r>
        <w:rPr>
          <w:rFonts w:eastAsia="Times New Roman" w:cs="Times New Roman"/>
          <w:szCs w:val="24"/>
        </w:rPr>
        <w:t>,</w:t>
      </w:r>
      <w:r>
        <w:rPr>
          <w:rFonts w:eastAsia="Times New Roman" w:cs="Times New Roman"/>
          <w:szCs w:val="24"/>
        </w:rPr>
        <w:t xml:space="preserve"> με πήρε κάποιος δημοσιογράφος από μια εφημερίδα και μου λέει: «Είναι αλήθεια ότι θα φέρ</w:t>
      </w:r>
      <w:r>
        <w:rPr>
          <w:rFonts w:eastAsia="Times New Roman" w:cs="Times New Roman"/>
          <w:szCs w:val="24"/>
        </w:rPr>
        <w:t>ετε τις εκλογές πιο μπροστά και να τις κάνετε το 2018;»</w:t>
      </w:r>
      <w:r w:rsidDel="00930359">
        <w:rPr>
          <w:rFonts w:eastAsia="Times New Roman" w:cs="Times New Roman"/>
          <w:szCs w:val="24"/>
        </w:rPr>
        <w:t xml:space="preserve"> </w:t>
      </w:r>
      <w:r>
        <w:rPr>
          <w:rFonts w:eastAsia="Times New Roman" w:cs="Times New Roman"/>
          <w:szCs w:val="24"/>
        </w:rPr>
        <w:t xml:space="preserve">Από πού και ως πού; Κανείς δεν έχει το δικαίωμα να το κάνει αυτό. Είναι προσδιορισμένη πενταετής η θητεία. Άρα, οι εκλογές θα γίνουν, αφού εξαντληθεί αυτή η πενταετής θητεία των αιρετών. </w:t>
      </w:r>
    </w:p>
    <w:p w14:paraId="615E6A1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Όμως, υπάρχο</w:t>
      </w:r>
      <w:r>
        <w:rPr>
          <w:rFonts w:eastAsia="Times New Roman" w:cs="Times New Roman"/>
          <w:szCs w:val="24"/>
        </w:rPr>
        <w:t xml:space="preserve">υν πολλά πράγματα, τα οποία θα πρέπει να συγκεκριμενοποιήσουμε. Φτάνουν πια οι καλές προθέσεις και οι </w:t>
      </w:r>
      <w:r>
        <w:rPr>
          <w:rFonts w:eastAsia="Times New Roman" w:cs="Times New Roman"/>
          <w:szCs w:val="24"/>
        </w:rPr>
        <w:lastRenderedPageBreak/>
        <w:t>γενικόλογες προσεγγίσεις. Θα μιλήσουμε για την πολύ ενδιαφέρουσα, πολύμορφη τυπολογία  των δήμων σήμερα στην Ελλάδα, που χαρακτηρίζεται από τη μία από δεκ</w:t>
      </w:r>
      <w:r>
        <w:rPr>
          <w:rFonts w:eastAsia="Times New Roman" w:cs="Times New Roman"/>
          <w:szCs w:val="24"/>
        </w:rPr>
        <w:t>άδες μικρούς νησιωτικούς δήμους, που έχουν ιδιαίτερα πια χαρακτηριστικά και από τους ορεινούς δήμους από την άλλη; Είναι άλλο ο δήμος της Β΄ Αθήνας και άλλο ένας αγροτικός δήμος. Μπορούν όλοι αυτοί να έχουν στις δεδομένες συνθήκες τις αντίστοιχες υπηρεσίες</w:t>
      </w:r>
      <w:r>
        <w:rPr>
          <w:rFonts w:eastAsia="Times New Roman" w:cs="Times New Roman"/>
          <w:szCs w:val="24"/>
        </w:rPr>
        <w:t xml:space="preserve">, για να μπορέσουν να καλύψουν πραγματικές ζωτικές ανάγκες; </w:t>
      </w:r>
    </w:p>
    <w:p w14:paraId="615E6A1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Εκεί πάνω, λοιπόν, πρέπει να δουλέψουμε</w:t>
      </w:r>
      <w:r>
        <w:rPr>
          <w:rFonts w:eastAsia="Times New Roman" w:cs="Times New Roman"/>
          <w:szCs w:val="24"/>
        </w:rPr>
        <w:t>,</w:t>
      </w:r>
      <w:r>
        <w:rPr>
          <w:rFonts w:eastAsia="Times New Roman" w:cs="Times New Roman"/>
          <w:szCs w:val="24"/>
        </w:rPr>
        <w:t xml:space="preserve"> για να μπορέσουμε να γίνουμε πιο συγκεκριμένοι. Και θα σας παρακαλούσα, όταν μιλάτε με ανθρώπους της αυτοδιοίκησης, από όποιον χώρο και αν </w:t>
      </w:r>
      <w:r>
        <w:rPr>
          <w:rFonts w:eastAsia="Times New Roman" w:cs="Times New Roman"/>
          <w:szCs w:val="24"/>
        </w:rPr>
        <w:t xml:space="preserve">προέρχεστε, να μην χαϊδεύουμε αυτιά ή να μην καλλιεργούμε έναν ιδιότυπο </w:t>
      </w:r>
      <w:proofErr w:type="spellStart"/>
      <w:r>
        <w:rPr>
          <w:rFonts w:eastAsia="Times New Roman" w:cs="Times New Roman"/>
          <w:szCs w:val="24"/>
        </w:rPr>
        <w:t>αυτοδιοικητικό</w:t>
      </w:r>
      <w:proofErr w:type="spellEnd"/>
      <w:r>
        <w:rPr>
          <w:rFonts w:eastAsia="Times New Roman" w:cs="Times New Roman"/>
          <w:szCs w:val="24"/>
        </w:rPr>
        <w:t xml:space="preserve">-τοπικιστικό λαϊκισμό, όπως θα τον έλεγα, δηλαδή ότι ο καθένας αποφασίζει τα πάντα για τον τόπο του. </w:t>
      </w:r>
    </w:p>
    <w:p w14:paraId="615E6A1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Δεν είναι έτσι. Διότι υπάρχουν οι μεγάλες δημόσιες πολιτικές</w:t>
      </w:r>
      <w:r>
        <w:rPr>
          <w:rFonts w:eastAsia="Times New Roman" w:cs="Times New Roman"/>
          <w:szCs w:val="24"/>
        </w:rPr>
        <w:t>,</w:t>
      </w:r>
      <w:r>
        <w:rPr>
          <w:rFonts w:eastAsia="Times New Roman" w:cs="Times New Roman"/>
          <w:szCs w:val="24"/>
        </w:rPr>
        <w:t xml:space="preserve"> γύρω α</w:t>
      </w:r>
      <w:r>
        <w:rPr>
          <w:rFonts w:eastAsia="Times New Roman" w:cs="Times New Roman"/>
          <w:szCs w:val="24"/>
        </w:rPr>
        <w:t xml:space="preserve">πό την υγεία, τη χωροταξία, το περιβάλλον, όπου είτε είναι συνταγματικές επιταγές είτε αφορούν μεγάλες δημόσιες </w:t>
      </w:r>
      <w:r>
        <w:rPr>
          <w:rFonts w:eastAsia="Times New Roman" w:cs="Times New Roman"/>
          <w:szCs w:val="24"/>
        </w:rPr>
        <w:lastRenderedPageBreak/>
        <w:t xml:space="preserve">πολιτικές που η ευθύνη είναι στην κεντρική Κυβέρνηση. Προφανώς, στα όρια της </w:t>
      </w:r>
      <w:proofErr w:type="spellStart"/>
      <w:r>
        <w:rPr>
          <w:rFonts w:eastAsia="Times New Roman" w:cs="Times New Roman"/>
          <w:szCs w:val="24"/>
        </w:rPr>
        <w:t>τοπικότητας</w:t>
      </w:r>
      <w:proofErr w:type="spellEnd"/>
      <w:r>
        <w:rPr>
          <w:rFonts w:eastAsia="Times New Roman" w:cs="Times New Roman"/>
          <w:szCs w:val="24"/>
        </w:rPr>
        <w:t xml:space="preserve"> και της </w:t>
      </w:r>
      <w:proofErr w:type="spellStart"/>
      <w:r>
        <w:rPr>
          <w:rFonts w:eastAsia="Times New Roman" w:cs="Times New Roman"/>
          <w:szCs w:val="24"/>
        </w:rPr>
        <w:t>περιφερειακότητας</w:t>
      </w:r>
      <w:proofErr w:type="spellEnd"/>
      <w:r>
        <w:rPr>
          <w:rFonts w:eastAsia="Times New Roman" w:cs="Times New Roman"/>
          <w:szCs w:val="24"/>
        </w:rPr>
        <w:t xml:space="preserve"> πρέπει να ασκούνται οι διάφορ</w:t>
      </w:r>
      <w:r>
        <w:rPr>
          <w:rFonts w:eastAsia="Times New Roman" w:cs="Times New Roman"/>
          <w:szCs w:val="24"/>
        </w:rPr>
        <w:t xml:space="preserve">ες πολιτικές. </w:t>
      </w:r>
    </w:p>
    <w:p w14:paraId="615E6A1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Νομίζω, λοιπόν, ότι και η σημερινή κουβέντα συμβάλλει σε έναν διάλογο που εκ των πραγμάτων έχει ξεκινήσει. Και έχει πάρα πολύ ενδιαφέρον και μπορούμε να το κάνουμε με έναν συστηματικό τρόπο, έτσι ώστε όπου συμφωνούμε, όπου ομονοούμε</w:t>
      </w:r>
      <w:r>
        <w:rPr>
          <w:rFonts w:eastAsia="Times New Roman" w:cs="Times New Roman"/>
          <w:szCs w:val="24"/>
        </w:rPr>
        <w:t>,</w:t>
      </w:r>
      <w:r>
        <w:rPr>
          <w:rFonts w:eastAsia="Times New Roman" w:cs="Times New Roman"/>
          <w:szCs w:val="24"/>
        </w:rPr>
        <w:t xml:space="preserve"> να κατα</w:t>
      </w:r>
      <w:r>
        <w:rPr>
          <w:rFonts w:eastAsia="Times New Roman" w:cs="Times New Roman"/>
          <w:szCs w:val="24"/>
        </w:rPr>
        <w:t xml:space="preserve">λήξουμε σε κοινές θέσεις. Σε τελική ανάλυση, η σημερινή Κυβέρνηση έχει την ευθύνη των τελικών επιλογών και αυτή θα κριθεί. </w:t>
      </w:r>
    </w:p>
    <w:p w14:paraId="615E6A1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15E6A16" w14:textId="77777777" w:rsidR="00C719D1" w:rsidRDefault="007D146B">
      <w:pPr>
        <w:spacing w:after="0"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w:t>
      </w:r>
      <w:r>
        <w:rPr>
          <w:rFonts w:eastAsia="Times New Roman" w:cs="Times New Roman"/>
        </w:rPr>
        <w:t>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w:t>
      </w:r>
      <w:r>
        <w:rPr>
          <w:rFonts w:eastAsia="Times New Roman" w:cs="Times New Roman"/>
        </w:rPr>
        <w:t xml:space="preserve">ήτριες και τέσσερις εκπαιδευτικοί συνοδοί τους από το Γενικό Λύκειο Διδυμοτείχου και Γυμνάσιο, </w:t>
      </w:r>
      <w:proofErr w:type="spellStart"/>
      <w:r>
        <w:rPr>
          <w:rFonts w:eastAsia="Times New Roman" w:cs="Times New Roman"/>
        </w:rPr>
        <w:t>λυκειακές</w:t>
      </w:r>
      <w:proofErr w:type="spellEnd"/>
      <w:r>
        <w:rPr>
          <w:rFonts w:eastAsia="Times New Roman" w:cs="Times New Roman"/>
        </w:rPr>
        <w:t xml:space="preserve"> τάξεις Μεταξάδων Έβρου. </w:t>
      </w:r>
    </w:p>
    <w:p w14:paraId="615E6A17" w14:textId="77777777" w:rsidR="00C719D1" w:rsidRDefault="007D146B">
      <w:pPr>
        <w:spacing w:after="0"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615E6A18" w14:textId="77777777" w:rsidR="00C719D1" w:rsidRDefault="007D146B">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15E6A19" w14:textId="77777777" w:rsidR="00C719D1" w:rsidRDefault="007D146B">
      <w:pPr>
        <w:spacing w:after="0" w:line="600" w:lineRule="auto"/>
        <w:ind w:firstLine="720"/>
        <w:jc w:val="both"/>
        <w:rPr>
          <w:rFonts w:eastAsia="Times New Roman" w:cs="Times New Roman"/>
        </w:rPr>
      </w:pPr>
      <w:r>
        <w:rPr>
          <w:rFonts w:eastAsia="Times New Roman" w:cs="Times New Roman"/>
        </w:rPr>
        <w:t xml:space="preserve">Τον λόγο έχει ο κ. Λεωνίδας Γρηγοράκος από τη </w:t>
      </w:r>
      <w:r>
        <w:rPr>
          <w:rFonts w:eastAsia="Times New Roman" w:cs="Times New Roman"/>
        </w:rPr>
        <w:t>Δημοκρατική Συμπαράταξη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για έξι λεπτά. </w:t>
      </w:r>
    </w:p>
    <w:p w14:paraId="615E6A1A" w14:textId="77777777" w:rsidR="00C719D1" w:rsidRDefault="007D146B">
      <w:pPr>
        <w:spacing w:after="0" w:line="600" w:lineRule="auto"/>
        <w:ind w:firstLine="720"/>
        <w:jc w:val="both"/>
        <w:rPr>
          <w:rFonts w:eastAsia="Times New Roman" w:cs="Times New Roman"/>
        </w:rPr>
      </w:pPr>
      <w:r>
        <w:rPr>
          <w:rFonts w:eastAsia="Times New Roman" w:cs="Times New Roman"/>
          <w:b/>
        </w:rPr>
        <w:t>ΛΕΩΝΙΔΑΣ ΓΡΗΓΟΡΑΚΟΣ:</w:t>
      </w:r>
      <w:r>
        <w:rPr>
          <w:rFonts w:eastAsia="Times New Roman" w:cs="Times New Roman"/>
        </w:rPr>
        <w:t xml:space="preserve"> Ευχαριστώ πολύ, κυρία Πρόεδρε. </w:t>
      </w:r>
    </w:p>
    <w:p w14:paraId="615E6A1B" w14:textId="77777777" w:rsidR="00C719D1" w:rsidRDefault="007D146B">
      <w:pPr>
        <w:spacing w:after="0" w:line="600" w:lineRule="auto"/>
        <w:ind w:firstLine="720"/>
        <w:jc w:val="both"/>
        <w:rPr>
          <w:rFonts w:eastAsia="Times New Roman" w:cs="Times New Roman"/>
        </w:rPr>
      </w:pPr>
      <w:r>
        <w:rPr>
          <w:rFonts w:eastAsia="Times New Roman" w:cs="Times New Roman"/>
        </w:rPr>
        <w:t>Κύριε Υπουργέ, καλόπιστα κάναμε την ερώτηση</w:t>
      </w:r>
      <w:r>
        <w:rPr>
          <w:rFonts w:eastAsia="Times New Roman" w:cs="Times New Roman"/>
        </w:rPr>
        <w:t>,</w:t>
      </w:r>
      <w:r>
        <w:rPr>
          <w:rFonts w:eastAsia="Times New Roman" w:cs="Times New Roman"/>
        </w:rPr>
        <w:t xml:space="preserve"> γιατί στις 20 Δεκεμβρίου ο Πρωθυπουργός είχε πάει στην Κρήτη και είπε επί λέξει ότι θα προχωρήσει σε αλλ</w:t>
      </w:r>
      <w:r>
        <w:rPr>
          <w:rFonts w:eastAsia="Times New Roman" w:cs="Times New Roman"/>
        </w:rPr>
        <w:t xml:space="preserve">αγές στον Καλλικράτη, προκειμένου να αντιμετωπιστούν οι δυσλειτουργίες του. </w:t>
      </w:r>
    </w:p>
    <w:p w14:paraId="615E6A1C" w14:textId="77777777" w:rsidR="00C719D1" w:rsidRDefault="007D146B">
      <w:pPr>
        <w:spacing w:after="0" w:line="600" w:lineRule="auto"/>
        <w:ind w:firstLine="720"/>
        <w:jc w:val="both"/>
        <w:rPr>
          <w:rFonts w:eastAsia="Times New Roman" w:cs="Times New Roman"/>
        </w:rPr>
      </w:pPr>
      <w:r>
        <w:rPr>
          <w:rFonts w:eastAsia="Times New Roman" w:cs="Times New Roman"/>
        </w:rPr>
        <w:t>Και επειδή, κύριε Υπουργέ, «των φρονίμων τα παιδιά πριν πεινάσουν μαγειρεύουν», ήρθαμε εδώ</w:t>
      </w:r>
      <w:r>
        <w:rPr>
          <w:rFonts w:eastAsia="Times New Roman" w:cs="Times New Roman"/>
        </w:rPr>
        <w:t>,</w:t>
      </w:r>
      <w:r>
        <w:rPr>
          <w:rFonts w:eastAsia="Times New Roman" w:cs="Times New Roman"/>
        </w:rPr>
        <w:t xml:space="preserve"> για να μας πείτε τις απόψεις σας, γιατί ακούγαμε αυτές τις ημέρες διάφορες απόψεις και </w:t>
      </w:r>
      <w:r>
        <w:rPr>
          <w:rFonts w:eastAsia="Times New Roman" w:cs="Times New Roman"/>
        </w:rPr>
        <w:t xml:space="preserve">αυτές οι απόψεις ήταν συγκεκριμένες και </w:t>
      </w:r>
      <w:proofErr w:type="spellStart"/>
      <w:r>
        <w:rPr>
          <w:rFonts w:eastAsia="Times New Roman" w:cs="Times New Roman"/>
        </w:rPr>
        <w:t>στοχευμένες</w:t>
      </w:r>
      <w:proofErr w:type="spellEnd"/>
      <w:r>
        <w:rPr>
          <w:rFonts w:eastAsia="Times New Roman" w:cs="Times New Roman"/>
        </w:rPr>
        <w:t>,</w:t>
      </w:r>
      <w:r>
        <w:rPr>
          <w:rFonts w:eastAsia="Times New Roman" w:cs="Times New Roman"/>
        </w:rPr>
        <w:t xml:space="preserve"> μόνο ως προς την αλλαγή της εκλογιμότητας των δημάρχων και της τοπικής αυτοδιοίκησης. Εγώ δεν άκουσα καμία άλλη πρόταση.</w:t>
      </w:r>
    </w:p>
    <w:p w14:paraId="615E6A1D" w14:textId="77777777" w:rsidR="00C719D1" w:rsidRDefault="007D146B">
      <w:pPr>
        <w:spacing w:after="0" w:line="600" w:lineRule="auto"/>
        <w:ind w:firstLine="720"/>
        <w:jc w:val="both"/>
        <w:rPr>
          <w:rFonts w:eastAsia="Times New Roman" w:cs="Times New Roman"/>
        </w:rPr>
      </w:pPr>
      <w:r>
        <w:rPr>
          <w:rFonts w:eastAsia="Times New Roman" w:cs="Times New Roman"/>
        </w:rPr>
        <w:t xml:space="preserve">Είμαστε ανοιχτοί σε κάθε μεταρρυθμιστική πρόταση, η οποία θα είναι συνολική, αλλά </w:t>
      </w:r>
      <w:r>
        <w:rPr>
          <w:rFonts w:eastAsia="Times New Roman" w:cs="Times New Roman"/>
        </w:rPr>
        <w:t>την οποία πριν τη φέρετε εδώ θα έχουμε συζητήσει και εμείς. Δεν θα έρχεστε μετά μόνοι σας εδώ και θα ζητάτε να σας στηρίξουμε. Αυτό ξεχάστε το!</w:t>
      </w:r>
    </w:p>
    <w:p w14:paraId="615E6A1E" w14:textId="77777777" w:rsidR="00C719D1" w:rsidRDefault="007D146B">
      <w:pPr>
        <w:spacing w:after="0" w:line="600" w:lineRule="auto"/>
        <w:ind w:firstLine="720"/>
        <w:jc w:val="both"/>
        <w:rPr>
          <w:rFonts w:eastAsia="Times New Roman" w:cs="Times New Roman"/>
        </w:rPr>
      </w:pPr>
      <w:r>
        <w:rPr>
          <w:rFonts w:eastAsia="Times New Roman" w:cs="Times New Roman"/>
        </w:rPr>
        <w:lastRenderedPageBreak/>
        <w:t>Εξάλλου, αυτό το έχετε πάθει με την αξιολόγηση αυτές τις ημέρες. Γιατί υπάρχει βέβαια</w:t>
      </w:r>
      <w:r>
        <w:rPr>
          <w:rFonts w:eastAsia="Times New Roman" w:cs="Times New Roman"/>
        </w:rPr>
        <w:t>,</w:t>
      </w:r>
      <w:r>
        <w:rPr>
          <w:rFonts w:eastAsia="Times New Roman" w:cs="Times New Roman"/>
        </w:rPr>
        <w:t xml:space="preserve"> μια γενική αίσθηση και εσ</w:t>
      </w:r>
      <w:r>
        <w:rPr>
          <w:rFonts w:eastAsia="Times New Roman" w:cs="Times New Roman"/>
        </w:rPr>
        <w:t xml:space="preserve">είς μιλήσατε για </w:t>
      </w:r>
      <w:proofErr w:type="spellStart"/>
      <w:r>
        <w:rPr>
          <w:rFonts w:eastAsia="Times New Roman" w:cs="Times New Roman"/>
        </w:rPr>
        <w:t>εκατόν</w:t>
      </w:r>
      <w:proofErr w:type="spellEnd"/>
      <w:r>
        <w:rPr>
          <w:rFonts w:eastAsia="Times New Roman" w:cs="Times New Roman"/>
        </w:rPr>
        <w:t xml:space="preserve"> ογδόντα και άλλοι συνάδελφοι Βουλευτές έχουν κάνει διάφορες προτάσεις για το πώς θα ξεπεράσουμε την κρίση. Γιατί η κρίση είναι μεγάλη και χρειάζεται συναίνεση, που βέβαια κάποτε, πριν τρία χρόνια, αυτή η λέξη ήταν αλλεργικό σοκ για </w:t>
      </w:r>
      <w:r>
        <w:rPr>
          <w:rFonts w:eastAsia="Times New Roman" w:cs="Times New Roman"/>
        </w:rPr>
        <w:t>εσάς. Όταν μιλούσαμε για συναίνεση και σας ζητούσαμε κάτι, ήσασταν απέναντι. Η πόρτα ήταν κλειστή και υπήρχε τοίχος!</w:t>
      </w:r>
    </w:p>
    <w:p w14:paraId="615E6A1F" w14:textId="77777777" w:rsidR="00C719D1" w:rsidRDefault="007D146B">
      <w:pPr>
        <w:spacing w:after="0" w:line="600" w:lineRule="auto"/>
        <w:ind w:firstLine="720"/>
        <w:jc w:val="both"/>
        <w:rPr>
          <w:rFonts w:eastAsia="Times New Roman" w:cs="Times New Roman"/>
        </w:rPr>
      </w:pPr>
      <w:r>
        <w:rPr>
          <w:rFonts w:eastAsia="Times New Roman" w:cs="Times New Roman"/>
        </w:rPr>
        <w:t xml:space="preserve">Όμως, κύριε Υπουργέ, οι δυσμενείς εξελίξεις στην οικονομία δείχνουν ότι πάμε ολοταχώς προς τα πίσω, ότι η Ελλάδα βρίσκεται σε δυσχερέστατη </w:t>
      </w:r>
      <w:r>
        <w:rPr>
          <w:rFonts w:eastAsia="Times New Roman" w:cs="Times New Roman"/>
        </w:rPr>
        <w:t xml:space="preserve">θέση και ότι αυτή η </w:t>
      </w:r>
      <w:r>
        <w:rPr>
          <w:rFonts w:eastAsia="Times New Roman" w:cs="Times New Roman"/>
        </w:rPr>
        <w:t xml:space="preserve">συγκυβέρνηση </w:t>
      </w:r>
      <w:r>
        <w:rPr>
          <w:rFonts w:eastAsia="Times New Roman" w:cs="Times New Roman"/>
        </w:rPr>
        <w:t>ΣΥΡΙΖΑ-ΑΝΕΛ στερείται ενός σχεδίου εξόδου από την κρίση. Γιατί είναι λίγο ριζοσπαστική, είναι λίγο αντικαπιταλιστική, έχετε τις δικές σας προσωπικές ιδέες, υπάρχει μια Αριστερά, υπάρχει ένα κομμάτι του κόμματος που έχει ευρ</w:t>
      </w:r>
      <w:r>
        <w:rPr>
          <w:rFonts w:eastAsia="Times New Roman" w:cs="Times New Roman"/>
        </w:rPr>
        <w:t xml:space="preserve">ωπαϊκή αντίληψη, έχετε μπόλικο λαϊκισμό, έχετε και εθνικισμό. </w:t>
      </w:r>
    </w:p>
    <w:p w14:paraId="615E6A20"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βέβαια, το πιο ξεχωριστό από όλα</w:t>
      </w:r>
      <w:r>
        <w:rPr>
          <w:rFonts w:eastAsia="Times New Roman" w:cs="Times New Roman"/>
          <w:szCs w:val="24"/>
        </w:rPr>
        <w:t>,</w:t>
      </w:r>
      <w:r>
        <w:rPr>
          <w:rFonts w:eastAsia="Times New Roman" w:cs="Times New Roman"/>
          <w:szCs w:val="24"/>
        </w:rPr>
        <w:t xml:space="preserve"> είναι ότι –δεν το είδα, δεν το διαπίστωσα στη συζήτηση σήμερα, είδα ότι ήσασταν πολύ προσεκτικός σε αυτά που είπατε- υπάρχουν Υπουργοί που έχουν μια καθεστ</w:t>
      </w:r>
      <w:r>
        <w:rPr>
          <w:rFonts w:eastAsia="Times New Roman" w:cs="Times New Roman"/>
          <w:szCs w:val="24"/>
        </w:rPr>
        <w:t xml:space="preserve">ωτική αντίληψη ως προς τη </w:t>
      </w:r>
      <w:r>
        <w:rPr>
          <w:rFonts w:eastAsia="Times New Roman" w:cs="Times New Roman"/>
          <w:szCs w:val="24"/>
        </w:rPr>
        <w:t>δικαιοσύνη</w:t>
      </w:r>
      <w:r>
        <w:rPr>
          <w:rFonts w:eastAsia="Times New Roman" w:cs="Times New Roman"/>
          <w:szCs w:val="24"/>
        </w:rPr>
        <w:t xml:space="preserve">, ως </w:t>
      </w:r>
      <w:r>
        <w:rPr>
          <w:rFonts w:eastAsia="Times New Roman" w:cs="Times New Roman"/>
          <w:szCs w:val="24"/>
        </w:rPr>
        <w:lastRenderedPageBreak/>
        <w:t xml:space="preserve">προς τα μέσα μαζικής ενημέρωσης. Θέλουν τη χειραγώγηση του κράτους. Ελπίζω ότι δεν θέλετε τη χειραγώγηση της </w:t>
      </w:r>
      <w:r>
        <w:rPr>
          <w:rFonts w:eastAsia="Times New Roman" w:cs="Times New Roman"/>
          <w:szCs w:val="24"/>
        </w:rPr>
        <w:t>τοπικής αυτοδιοίκησης</w:t>
      </w:r>
      <w:r>
        <w:rPr>
          <w:rFonts w:eastAsia="Times New Roman" w:cs="Times New Roman"/>
          <w:szCs w:val="24"/>
        </w:rPr>
        <w:t xml:space="preserve">. </w:t>
      </w:r>
    </w:p>
    <w:p w14:paraId="615E6A21"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πάντων, αυτό το τελευταίο χρονικό διάστημα σε δυο νομοσχέδια στα οποία ήμουν</w:t>
      </w:r>
      <w:r>
        <w:rPr>
          <w:rFonts w:eastAsia="Times New Roman" w:cs="Times New Roman"/>
          <w:szCs w:val="24"/>
        </w:rPr>
        <w:t xml:space="preserve"> εισηγητής εγώ είδα ένα μεγάλο κύμα ρουσφετιών και πελατειακών σχέσεων. </w:t>
      </w:r>
    </w:p>
    <w:p w14:paraId="615E6A22"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αυτό, αγαπητέ κύριε Υπουργέ, εμείς στην </w:t>
      </w:r>
      <w:r>
        <w:rPr>
          <w:rFonts w:eastAsia="Times New Roman" w:cs="Times New Roman"/>
          <w:szCs w:val="24"/>
        </w:rPr>
        <w:t>τοπική αυτοδιοίκηση</w:t>
      </w:r>
      <w:r>
        <w:rPr>
          <w:rFonts w:eastAsia="Times New Roman" w:cs="Times New Roman"/>
          <w:szCs w:val="24"/>
        </w:rPr>
        <w:t xml:space="preserve"> και ιδιαίτερα σε ένα μεταρρυθμιστικό σχέδιο, τον «Κ</w:t>
      </w:r>
      <w:r>
        <w:rPr>
          <w:rFonts w:eastAsia="Times New Roman" w:cs="Times New Roman"/>
          <w:szCs w:val="24"/>
        </w:rPr>
        <w:t>ΑΛΛΙΚΡΑΤΗ</w:t>
      </w:r>
      <w:r>
        <w:rPr>
          <w:rFonts w:eastAsia="Times New Roman" w:cs="Times New Roman"/>
          <w:szCs w:val="24"/>
        </w:rPr>
        <w:t xml:space="preserve">» -που ακολούθησε μια άλλη μεγάλη μεταρρύθμιση του Αλέκου </w:t>
      </w:r>
      <w:r>
        <w:rPr>
          <w:rFonts w:eastAsia="Times New Roman" w:cs="Times New Roman"/>
          <w:szCs w:val="24"/>
        </w:rPr>
        <w:t>Παπαδόπουλου, τον «Κ</w:t>
      </w:r>
      <w:r>
        <w:rPr>
          <w:rFonts w:eastAsia="Times New Roman" w:cs="Times New Roman"/>
          <w:szCs w:val="24"/>
        </w:rPr>
        <w:t>ΑΠΟΔΙΣΤΡΙΑ</w:t>
      </w:r>
      <w:r>
        <w:rPr>
          <w:rFonts w:eastAsia="Times New Roman" w:cs="Times New Roman"/>
          <w:szCs w:val="24"/>
        </w:rPr>
        <w:t xml:space="preserve">»- τουλάχιστον όσο οι δυνάμεις μας μας αναλογούν, θα είμαστε απέναντι. </w:t>
      </w:r>
    </w:p>
    <w:p w14:paraId="615E6A23"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θα είμαστε απέναντι, γιατί τώρα δυο χρόνια –ξέρετε, έχουν περάσει δυο χρόνια, κύριε Υπουργέ, δεν είστε νέοι πια- οι σχέσεις σας με την </w:t>
      </w:r>
      <w:r>
        <w:rPr>
          <w:rFonts w:eastAsia="Times New Roman" w:cs="Times New Roman"/>
          <w:szCs w:val="24"/>
        </w:rPr>
        <w:t xml:space="preserve">αυτοδιοίκηση </w:t>
      </w:r>
      <w:r>
        <w:rPr>
          <w:rFonts w:eastAsia="Times New Roman" w:cs="Times New Roman"/>
          <w:szCs w:val="24"/>
        </w:rPr>
        <w:t>πα</w:t>
      </w:r>
      <w:r>
        <w:rPr>
          <w:rFonts w:eastAsia="Times New Roman" w:cs="Times New Roman"/>
          <w:szCs w:val="24"/>
        </w:rPr>
        <w:t xml:space="preserve">ραμένει ψυχρή. Παρακολουθείτε γεγονότα. Και βέβαια, αν θέλει κάποιος να το εξηγήσει αυτό, γίνεται γιατί είναι κάτι ξένο με εσάς. Δεν έχουμε δει ούτε στα συνέδριά σας τις προτάσεις σας. Ζητούσατε προηγουμένως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να σας πει τις προτάσεις </w:t>
      </w:r>
      <w:r>
        <w:rPr>
          <w:rFonts w:eastAsia="Times New Roman" w:cs="Times New Roman"/>
          <w:szCs w:val="24"/>
        </w:rPr>
        <w:t xml:space="preserve">μας. </w:t>
      </w:r>
    </w:p>
    <w:p w14:paraId="615E6A24"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σας τις πω τις προτάσεις μας. Τις δικές σας δεν άκουσα να μας πείτε. Εσείς είστε </w:t>
      </w:r>
      <w:r>
        <w:rPr>
          <w:rFonts w:eastAsia="Times New Roman" w:cs="Times New Roman"/>
          <w:szCs w:val="24"/>
        </w:rPr>
        <w:t>Κυβέρνηση</w:t>
      </w:r>
      <w:r>
        <w:rPr>
          <w:rFonts w:eastAsia="Times New Roman" w:cs="Times New Roman"/>
          <w:szCs w:val="24"/>
        </w:rPr>
        <w:t>. Εμείς εσάς θα ακούμε. Τις δικές μας, όταν έρθουμε στην εξουσία και αν ξαναγίνουμε ποτέ εξουσία, θα σας τις πούμε, ή η Νέα Δημοκρατία, όταν έρθει, θα μα</w:t>
      </w:r>
      <w:r>
        <w:rPr>
          <w:rFonts w:eastAsia="Times New Roman" w:cs="Times New Roman"/>
          <w:szCs w:val="24"/>
        </w:rPr>
        <w:t xml:space="preserve">ς τις πει. </w:t>
      </w:r>
    </w:p>
    <w:p w14:paraId="615E6A25"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εγώ θέλω σήμερα από εδώ, όταν μπείτε στη δευτερολογία σας, να μου πείτε τι θα κάνετε, τι σκέφτεστε να κάνετε. Εγώ σε αυτό ήθελα να μου απαντήσετε σήμερα. Εξάλλου, αυτό σας ζητάει και ο συνάδελφος. </w:t>
      </w:r>
    </w:p>
    <w:p w14:paraId="615E6A26"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Δύο </w:t>
      </w:r>
      <w:r>
        <w:rPr>
          <w:rFonts w:eastAsia="Times New Roman" w:cs="Times New Roman"/>
          <w:szCs w:val="24"/>
        </w:rPr>
        <w:t xml:space="preserve">χρόνια, λοιπόν, </w:t>
      </w:r>
      <w:r>
        <w:rPr>
          <w:rFonts w:eastAsia="Times New Roman" w:cs="Times New Roman"/>
          <w:szCs w:val="24"/>
        </w:rPr>
        <w:t xml:space="preserve">δεν έγινε </w:t>
      </w:r>
      <w:r>
        <w:rPr>
          <w:rFonts w:eastAsia="Times New Roman" w:cs="Times New Roman"/>
          <w:szCs w:val="24"/>
        </w:rPr>
        <w:t>το παραμικ</w:t>
      </w:r>
      <w:r>
        <w:rPr>
          <w:rFonts w:eastAsia="Times New Roman" w:cs="Times New Roman"/>
          <w:szCs w:val="24"/>
        </w:rPr>
        <w:t xml:space="preserve">ρό βήμα ούτε σε περιφερειακό ούτε σε τοπικό επίπεδο. </w:t>
      </w:r>
    </w:p>
    <w:p w14:paraId="615E6A27"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Μοναδικό σας μέλημα, κύριε Υπουργέ, είναι πώς θα ελέγξετε και θα χειραγωγήσετε τον θεσμό της αποκέντρωσης. Έχετε φτιάξει μια επιτροπή, στην οποία σας έκλεισαν την πόρτα οι δυνάμεις της </w:t>
      </w:r>
      <w:r>
        <w:rPr>
          <w:rFonts w:eastAsia="Times New Roman" w:cs="Times New Roman"/>
          <w:szCs w:val="24"/>
        </w:rPr>
        <w:t>τοπικής αυτοδιοίκ</w:t>
      </w:r>
      <w:r>
        <w:rPr>
          <w:rFonts w:eastAsia="Times New Roman" w:cs="Times New Roman"/>
          <w:szCs w:val="24"/>
        </w:rPr>
        <w:t>ησης</w:t>
      </w:r>
      <w:r>
        <w:rPr>
          <w:rFonts w:eastAsia="Times New Roman" w:cs="Times New Roman"/>
          <w:szCs w:val="24"/>
        </w:rPr>
        <w:t xml:space="preserve">. Έχετε στραμμένο το βλέμμα σας στις πελατειακές σχέσεις -αυτή την εντύπωση δίνετε- και σε κομματικές εξαρτήσεις. </w:t>
      </w:r>
    </w:p>
    <w:p w14:paraId="615E6A28"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Εάν αυτή τη στιγμή αποτιμήσει κάποιος την παρουσία σας στην </w:t>
      </w:r>
      <w:r>
        <w:rPr>
          <w:rFonts w:eastAsia="Times New Roman" w:cs="Times New Roman"/>
          <w:szCs w:val="24"/>
        </w:rPr>
        <w:t xml:space="preserve">τοπική αυτοδιοίκηση </w:t>
      </w:r>
      <w:r>
        <w:rPr>
          <w:rFonts w:eastAsia="Times New Roman" w:cs="Times New Roman"/>
          <w:szCs w:val="24"/>
        </w:rPr>
        <w:t xml:space="preserve">τα </w:t>
      </w:r>
      <w:r>
        <w:rPr>
          <w:rFonts w:eastAsia="Times New Roman" w:cs="Times New Roman"/>
          <w:szCs w:val="24"/>
        </w:rPr>
        <w:t xml:space="preserve">δύο </w:t>
      </w:r>
      <w:r>
        <w:rPr>
          <w:rFonts w:eastAsia="Times New Roman" w:cs="Times New Roman"/>
          <w:szCs w:val="24"/>
        </w:rPr>
        <w:t xml:space="preserve">χρόνια –που είναι ένας ζωντανός χώρος η </w:t>
      </w:r>
      <w:r>
        <w:rPr>
          <w:rFonts w:eastAsia="Times New Roman" w:cs="Times New Roman"/>
          <w:szCs w:val="24"/>
        </w:rPr>
        <w:t>τοπική αυτ</w:t>
      </w:r>
      <w:r>
        <w:rPr>
          <w:rFonts w:eastAsia="Times New Roman" w:cs="Times New Roman"/>
          <w:szCs w:val="24"/>
        </w:rPr>
        <w:t>οδιοίκηση</w:t>
      </w:r>
      <w:r>
        <w:rPr>
          <w:rFonts w:eastAsia="Times New Roman" w:cs="Times New Roman"/>
          <w:szCs w:val="24"/>
        </w:rPr>
        <w:t xml:space="preserve">, οι δήμοι και οι περιφέρειες- </w:t>
      </w:r>
      <w:r>
        <w:rPr>
          <w:rFonts w:eastAsia="Times New Roman" w:cs="Times New Roman"/>
          <w:szCs w:val="24"/>
        </w:rPr>
        <w:lastRenderedPageBreak/>
        <w:t>θα διαπιστώσει έλλειμμα το οποίο είναι πρωτοφανές. Και ξέρετε τι κάνετε, το οποίο είναι πολύ επικίνδυνο και κάνει «</w:t>
      </w:r>
      <w:proofErr w:type="spellStart"/>
      <w:r>
        <w:rPr>
          <w:rFonts w:eastAsia="Times New Roman" w:cs="Times New Roman"/>
          <w:szCs w:val="24"/>
        </w:rPr>
        <w:t>τζιζ</w:t>
      </w:r>
      <w:proofErr w:type="spellEnd"/>
      <w:r>
        <w:rPr>
          <w:rFonts w:eastAsia="Times New Roman" w:cs="Times New Roman"/>
          <w:szCs w:val="24"/>
        </w:rPr>
        <w:t>», γιατί ακόμη είναι πολύ νωρίς να αξιολογηθεί ο «Κ</w:t>
      </w:r>
      <w:r>
        <w:rPr>
          <w:rFonts w:eastAsia="Times New Roman" w:cs="Times New Roman"/>
          <w:szCs w:val="24"/>
        </w:rPr>
        <w:t>ΑΛΛΙΚΡΑΤΗΣ</w:t>
      </w:r>
      <w:r>
        <w:rPr>
          <w:rFonts w:eastAsia="Times New Roman" w:cs="Times New Roman"/>
          <w:szCs w:val="24"/>
        </w:rPr>
        <w:t>»; Προσπαθείτε να υποδαυλίσετε τοπικ</w:t>
      </w:r>
      <w:r>
        <w:rPr>
          <w:rFonts w:eastAsia="Times New Roman" w:cs="Times New Roman"/>
          <w:szCs w:val="24"/>
        </w:rPr>
        <w:t>ιστικές αντιθέσεις και αντιδράσεις, προκειμένου να βάλετε κάποιο χέρι στον «Κ</w:t>
      </w:r>
      <w:r>
        <w:rPr>
          <w:rFonts w:eastAsia="Times New Roman" w:cs="Times New Roman"/>
          <w:szCs w:val="24"/>
        </w:rPr>
        <w:t>ΑΛΛΙΚΡΑΤΗ</w:t>
      </w:r>
      <w:r>
        <w:rPr>
          <w:rFonts w:eastAsia="Times New Roman" w:cs="Times New Roman"/>
          <w:szCs w:val="24"/>
        </w:rPr>
        <w:t>».</w:t>
      </w:r>
    </w:p>
    <w:p w14:paraId="615E6A29"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πιστεύω ότι ο «Κ</w:t>
      </w:r>
      <w:r>
        <w:rPr>
          <w:rFonts w:eastAsia="Times New Roman" w:cs="Times New Roman"/>
          <w:szCs w:val="24"/>
        </w:rPr>
        <w:t>ΑΛΛΙΚΡΑΤΗΣ</w:t>
      </w:r>
      <w:r>
        <w:rPr>
          <w:rFonts w:eastAsia="Times New Roman" w:cs="Times New Roman"/>
          <w:szCs w:val="24"/>
        </w:rPr>
        <w:t>» χρειάζεται ακόμη χρόνια, για να μπορέσουμε να τον αξιολογήσουμε. Ήταν μια πολύ μεγάλη μεταρρύθμιση. Ήσασταν και σε αυτή απέναντι. Μπήκε</w:t>
      </w:r>
      <w:r>
        <w:rPr>
          <w:rFonts w:eastAsia="Times New Roman" w:cs="Times New Roman"/>
          <w:szCs w:val="24"/>
        </w:rPr>
        <w:t xml:space="preserve"> στη ζωή των Ελλήνων, έχει μπει στην πολιτική ζωή των Ελλήνων, έχει μπει στο </w:t>
      </w:r>
      <w:r>
        <w:rPr>
          <w:rFonts w:eastAsia="Times New Roman" w:cs="Times New Roman"/>
          <w:szCs w:val="24"/>
          <w:lang w:val="en-US"/>
        </w:rPr>
        <w:t>DNA</w:t>
      </w:r>
      <w:r>
        <w:rPr>
          <w:rFonts w:eastAsia="Times New Roman" w:cs="Times New Roman"/>
          <w:szCs w:val="24"/>
        </w:rPr>
        <w:t xml:space="preserve"> των Ελλήνων, έχουμε δώσει μεγάλες δυνατότητες στην Τοπική Αυτοδιοίκηση. Πρέπει να δώσουμε ακόμη περισσότερες, αλλά με μέτρο. Πρέπει να είμαστε πάρα πολύ προσεκτικοί και συνετο</w:t>
      </w:r>
      <w:r>
        <w:rPr>
          <w:rFonts w:eastAsia="Times New Roman" w:cs="Times New Roman"/>
          <w:szCs w:val="24"/>
        </w:rPr>
        <w:t xml:space="preserve">ί στις συζητήσεις που θα κάνουμε στην Τοπική Αυτοδιοίκηση. </w:t>
      </w:r>
    </w:p>
    <w:p w14:paraId="615E6A2A"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έχω πολύ χρόνο, γιατί είδα ότι πέρασε πάρα πολύ γρήγορα ο χρόνος μου. </w:t>
      </w:r>
    </w:p>
    <w:p w14:paraId="615E6A2B" w14:textId="77777777" w:rsidR="00C719D1" w:rsidRDefault="007D146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μόνο που θα σας πω είναι ότι τη σχέση του δικού μας κόμματος με την </w:t>
      </w:r>
      <w:r>
        <w:rPr>
          <w:rFonts w:eastAsia="Times New Roman" w:cs="Times New Roman"/>
          <w:szCs w:val="24"/>
        </w:rPr>
        <w:t xml:space="preserve">τοπική αυτοδιοίκηση </w:t>
      </w:r>
      <w:r>
        <w:rPr>
          <w:rFonts w:eastAsia="Times New Roman" w:cs="Times New Roman"/>
          <w:szCs w:val="24"/>
        </w:rPr>
        <w:t>τη γνωρίζετε. Εμείς αφήσαμε έν</w:t>
      </w:r>
      <w:r>
        <w:rPr>
          <w:rFonts w:eastAsia="Times New Roman" w:cs="Times New Roman"/>
          <w:szCs w:val="24"/>
        </w:rPr>
        <w:t xml:space="preserve">α αποτύπωμα. Μακάρι να αφήσουν και οι άλλες πολιτικές δυνάμεις αποτύπωμα. Θα είναι για το καλό του τόπου. </w:t>
      </w:r>
    </w:p>
    <w:p w14:paraId="615E6A2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5E6A2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615E6A2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Εμείς κάναμε πράξεις αυτά που λέγαμε. Θ</w:t>
      </w:r>
      <w:r>
        <w:rPr>
          <w:rFonts w:eastAsia="Times New Roman" w:cs="Times New Roman"/>
          <w:szCs w:val="24"/>
        </w:rPr>
        <w:t xml:space="preserve">έλουμε και από εσάς να τα κάνετε πράξεις. </w:t>
      </w:r>
    </w:p>
    <w:p w14:paraId="615E6A2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Εγώ, όμως, θέλω να σας πω κάτι, κύριε Υπουργέ. Πριν από χρόνια</w:t>
      </w:r>
      <w:r>
        <w:rPr>
          <w:rFonts w:eastAsia="Times New Roman" w:cs="Times New Roman"/>
          <w:szCs w:val="24"/>
        </w:rPr>
        <w:t>,</w:t>
      </w:r>
      <w:r>
        <w:rPr>
          <w:rFonts w:eastAsia="Times New Roman" w:cs="Times New Roman"/>
          <w:szCs w:val="24"/>
        </w:rPr>
        <w:t xml:space="preserve"> άκουσα τον </w:t>
      </w:r>
      <w:proofErr w:type="spellStart"/>
      <w:r>
        <w:rPr>
          <w:rFonts w:eastAsia="Times New Roman" w:cs="Times New Roman"/>
          <w:szCs w:val="24"/>
        </w:rPr>
        <w:t>Ρουτέλι</w:t>
      </w:r>
      <w:proofErr w:type="spellEnd"/>
      <w:r>
        <w:rPr>
          <w:rFonts w:eastAsia="Times New Roman" w:cs="Times New Roman"/>
          <w:szCs w:val="24"/>
        </w:rPr>
        <w:t xml:space="preserve"> –θυμάστε τον </w:t>
      </w:r>
      <w:proofErr w:type="spellStart"/>
      <w:r>
        <w:rPr>
          <w:rFonts w:eastAsia="Times New Roman" w:cs="Times New Roman"/>
          <w:szCs w:val="24"/>
        </w:rPr>
        <w:t>Ρουτέλι</w:t>
      </w:r>
      <w:proofErr w:type="spellEnd"/>
      <w:r>
        <w:rPr>
          <w:rFonts w:eastAsia="Times New Roman" w:cs="Times New Roman"/>
          <w:szCs w:val="24"/>
        </w:rPr>
        <w:t xml:space="preserve">, τον Δήμαρχο της Ρώμης, ο οποίος ήταν εκεί στα θέματα της Κεντροαριστεράς «Μαργαρίτα», μετά τον έκανε ο Πρόντι, αν θυμάμαι καλά, Υπουργό Πολιτισμού- να υποστηρίζει τη μεταφορά πληθώρας αρμοδιοτήτων στην </w:t>
      </w:r>
      <w:r>
        <w:rPr>
          <w:rFonts w:eastAsia="Times New Roman" w:cs="Times New Roman"/>
          <w:szCs w:val="24"/>
        </w:rPr>
        <w:t>τοπική αυτοδιοίκηση</w:t>
      </w:r>
      <w:r>
        <w:rPr>
          <w:rFonts w:eastAsia="Times New Roman" w:cs="Times New Roman"/>
          <w:szCs w:val="24"/>
        </w:rPr>
        <w:t xml:space="preserve">. Είπε, όμως –και κατάλαβα μετά- </w:t>
      </w:r>
      <w:r>
        <w:rPr>
          <w:rFonts w:eastAsia="Times New Roman" w:cs="Times New Roman"/>
          <w:szCs w:val="24"/>
        </w:rPr>
        <w:t>ότι αυτό ήταν το θερμοκήπιο του «</w:t>
      </w:r>
      <w:proofErr w:type="spellStart"/>
      <w:r>
        <w:rPr>
          <w:rFonts w:eastAsia="Times New Roman" w:cs="Times New Roman"/>
          <w:szCs w:val="24"/>
        </w:rPr>
        <w:t>μπερλουσκονισμού</w:t>
      </w:r>
      <w:proofErr w:type="spellEnd"/>
      <w:r>
        <w:rPr>
          <w:rFonts w:eastAsia="Times New Roman" w:cs="Times New Roman"/>
          <w:szCs w:val="24"/>
        </w:rPr>
        <w:t xml:space="preserve">». Θυμηθείτε τι έγινε στην Ιταλία πριν από την «Ελιά» και με τον Μπερλουσκόνι μετά. </w:t>
      </w:r>
    </w:p>
    <w:p w14:paraId="615E6A3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λοιπόν, εγώ το είχα ακούσει τότε –εδώ, στη Βουλή ήμουν- είχα πει «να δεις ότι αυτά που λέει ο </w:t>
      </w:r>
      <w:proofErr w:type="spellStart"/>
      <w:r>
        <w:rPr>
          <w:rFonts w:eastAsia="Times New Roman" w:cs="Times New Roman"/>
          <w:szCs w:val="24"/>
        </w:rPr>
        <w:t>Ρουτέλι</w:t>
      </w:r>
      <w:proofErr w:type="spellEnd"/>
      <w:r>
        <w:rPr>
          <w:rFonts w:eastAsia="Times New Roman" w:cs="Times New Roman"/>
          <w:szCs w:val="24"/>
        </w:rPr>
        <w:t xml:space="preserve"> μάλλον είναι υ</w:t>
      </w:r>
      <w:r>
        <w:rPr>
          <w:rFonts w:eastAsia="Times New Roman" w:cs="Times New Roman"/>
          <w:szCs w:val="24"/>
        </w:rPr>
        <w:t xml:space="preserve">περβολές». </w:t>
      </w:r>
    </w:p>
    <w:p w14:paraId="615E6A3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Εγώ, όμως, λέω ότι δεν είναι υπερβολές, κύριε Υπουργέ. Θα θυμίσω σε όλους εδώ ότι, όταν έχασε το δημοψήφισμα ο </w:t>
      </w:r>
      <w:proofErr w:type="spellStart"/>
      <w:r>
        <w:rPr>
          <w:rFonts w:eastAsia="Times New Roman" w:cs="Times New Roman"/>
          <w:szCs w:val="24"/>
        </w:rPr>
        <w:t>Ρέντσι</w:t>
      </w:r>
      <w:proofErr w:type="spellEnd"/>
      <w:r>
        <w:rPr>
          <w:rFonts w:eastAsia="Times New Roman" w:cs="Times New Roman"/>
          <w:szCs w:val="24"/>
        </w:rPr>
        <w:t>, ένα από τα ερωτήματα που είχε συμπεριλάβει ήταν η επιστροφή των αρμοδιοτήτων από την αυτοδιοίκηση στην κεντρική διοίκηση, για</w:t>
      </w:r>
      <w:r>
        <w:rPr>
          <w:rFonts w:eastAsia="Times New Roman" w:cs="Times New Roman"/>
          <w:szCs w:val="24"/>
        </w:rPr>
        <w:t>τί είχε κάνει πολύ μεγάλα βήματα, είχε δώσει πολύ μεγάλη εξουσία στην τοπική αυτοδιοίκηση.</w:t>
      </w:r>
    </w:p>
    <w:p w14:paraId="615E6A3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Εμείς, λοιπόν, πιστεύουμε –και η κ. Γεννηματά έκανε μια καλή εισήγηση, για την τοπική αυτοδιοίκηση, όπως είπατε, προχθές σε ημερίδα που είχαμε- πως όλα αυτά που θα γ</w:t>
      </w:r>
      <w:r>
        <w:rPr>
          <w:rFonts w:eastAsia="Times New Roman" w:cs="Times New Roman"/>
          <w:szCs w:val="24"/>
        </w:rPr>
        <w:t xml:space="preserve">ίνουν, πρέπει να γίνουν με διακομματική συναίνεση και όχι μέσω μιας επιτροπής, στην οποία έχετε βάλει κάποιους δικούς σας ανθρώπους και η οποία είναι </w:t>
      </w:r>
      <w:proofErr w:type="spellStart"/>
      <w:r>
        <w:rPr>
          <w:rFonts w:eastAsia="Times New Roman" w:cs="Times New Roman"/>
          <w:szCs w:val="24"/>
        </w:rPr>
        <w:t>μονοτασική</w:t>
      </w:r>
      <w:proofErr w:type="spellEnd"/>
      <w:r>
        <w:rPr>
          <w:rFonts w:eastAsia="Times New Roman" w:cs="Times New Roman"/>
          <w:szCs w:val="24"/>
        </w:rPr>
        <w:t>. Ειδικά στα μεγάλα θέματα</w:t>
      </w:r>
      <w:r>
        <w:rPr>
          <w:rFonts w:eastAsia="Times New Roman" w:cs="Times New Roman"/>
          <w:szCs w:val="24"/>
        </w:rPr>
        <w:t>,</w:t>
      </w:r>
      <w:r>
        <w:rPr>
          <w:rFonts w:eastAsia="Times New Roman" w:cs="Times New Roman"/>
          <w:szCs w:val="24"/>
        </w:rPr>
        <w:t xml:space="preserve"> θα πρέπει να είμαστε γενναιόδωροι, πάρα πολύ προωθημένοι, μεταρρυθμιστές και ανατρεπτικοί. </w:t>
      </w:r>
    </w:p>
    <w:p w14:paraId="615E6A3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Εγώ περιμένω στη δευτερολογία σας να ακούσω το δικό σας πρόγραμμα για την τοπική αυτοδιοίκηση.</w:t>
      </w:r>
    </w:p>
    <w:p w14:paraId="615E6A3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5E6A35"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w:t>
      </w:r>
      <w:r>
        <w:rPr>
          <w:rFonts w:eastAsia="Times New Roman" w:cs="Times New Roman"/>
          <w:szCs w:val="24"/>
        </w:rPr>
        <w:t xml:space="preserve">λόγο έχει για τρία λεπτά η κ. Μαρία </w:t>
      </w:r>
      <w:proofErr w:type="spellStart"/>
      <w:r>
        <w:rPr>
          <w:rFonts w:eastAsia="Times New Roman" w:cs="Times New Roman"/>
          <w:szCs w:val="24"/>
        </w:rPr>
        <w:t>Θελερίτη</w:t>
      </w:r>
      <w:proofErr w:type="spellEnd"/>
      <w:r>
        <w:rPr>
          <w:rFonts w:eastAsia="Times New Roman" w:cs="Times New Roman"/>
          <w:szCs w:val="24"/>
        </w:rPr>
        <w:t>, Βουλευτής Κορινθίας, από τον ΣΥΡΙΖΑ.</w:t>
      </w:r>
    </w:p>
    <w:p w14:paraId="615E6A36"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μου δίνεται η εντύπωση -και θα έλεγα ότι αυτό επιχειρείται συχνά από τη μεριά και της Μείζονος και της Ελάσσονος Αντιπ</w:t>
      </w:r>
      <w:r>
        <w:rPr>
          <w:rFonts w:eastAsia="Times New Roman" w:cs="Times New Roman"/>
          <w:szCs w:val="24"/>
        </w:rPr>
        <w:t xml:space="preserve">ολίτευσης- πως κινούμαστε σε ένα κενό χρόνου, λες και ο χρόνος να ξεκίνησε να μετράει από τον Ιανουάριο του 2015 και πως η παρούσα Κυβέρνηση αρνείται να </w:t>
      </w:r>
      <w:proofErr w:type="spellStart"/>
      <w:r>
        <w:rPr>
          <w:rFonts w:eastAsia="Times New Roman" w:cs="Times New Roman"/>
          <w:szCs w:val="24"/>
        </w:rPr>
        <w:t>συνδιαλεχθεί</w:t>
      </w:r>
      <w:proofErr w:type="spellEnd"/>
      <w:r>
        <w:rPr>
          <w:rFonts w:eastAsia="Times New Roman" w:cs="Times New Roman"/>
          <w:szCs w:val="24"/>
        </w:rPr>
        <w:t xml:space="preserve"> για τα επιτακτικά προβλήματα και τις ανάγκες των πολιτών και εν προκειμένω και της τοπικής</w:t>
      </w:r>
      <w:r>
        <w:rPr>
          <w:rFonts w:eastAsia="Times New Roman" w:cs="Times New Roman"/>
          <w:szCs w:val="24"/>
        </w:rPr>
        <w:t xml:space="preserve"> αυτοδιοίκησης, εξ ου το ξένο της Κυβέρνησης προς την αυτοδιοίκηση, εξ ου το έλλειμμα πολιτικών της Κυβέρνησης προς την αυτοδιοίκηση.</w:t>
      </w:r>
    </w:p>
    <w:p w14:paraId="615E6A3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 Επειδή, όμως, η ερώτηση αφορά το χωροταξικό, δεν θα μείνω και εγώ σε αυτό, καθότι οι τοποθετήσεις ξέφυγαν από αυτό και πρ</w:t>
      </w:r>
      <w:r>
        <w:rPr>
          <w:rFonts w:eastAsia="Times New Roman" w:cs="Times New Roman"/>
          <w:szCs w:val="24"/>
        </w:rPr>
        <w:t>αγματικά</w:t>
      </w:r>
      <w:r>
        <w:rPr>
          <w:rFonts w:eastAsia="Times New Roman" w:cs="Times New Roman"/>
          <w:szCs w:val="24"/>
        </w:rPr>
        <w:t>,</w:t>
      </w:r>
      <w:r>
        <w:rPr>
          <w:rFonts w:eastAsia="Times New Roman" w:cs="Times New Roman"/>
          <w:szCs w:val="24"/>
        </w:rPr>
        <w:t xml:space="preserve"> εμπλουτίστηκαν με περισσότερες θέσεις για την αυτοδιοίκηση. Θα ήθελα μόνο να υπενθυμίσω κάποια σημεία.</w:t>
      </w:r>
    </w:p>
    <w:p w14:paraId="615E6A3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Κατ’ αρχάς, πότε και ποιος νομοθέτησε για τον «Καλλικράτη» με τη φοβερή βούληση της μείωσης του αριθμού των δήμων; Και πριν από τον «Καλλικράτη</w:t>
      </w:r>
      <w:r>
        <w:rPr>
          <w:rFonts w:eastAsia="Times New Roman" w:cs="Times New Roman"/>
          <w:szCs w:val="24"/>
        </w:rPr>
        <w:t>» ποιος νομοθέτησε τον «Καποδίστρια»;</w:t>
      </w:r>
    </w:p>
    <w:p w14:paraId="615E6A3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Εμείς.</w:t>
      </w:r>
    </w:p>
    <w:p w14:paraId="615E6A3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Θα σας το πω. Μην βιάζεστε.</w:t>
      </w:r>
    </w:p>
    <w:p w14:paraId="615E6A3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αν έθετα διαφορετικά το ερώτημα -γιατί και στις δύο περιπτώσεις προφανώς</w:t>
      </w:r>
      <w:r>
        <w:rPr>
          <w:rFonts w:eastAsia="Times New Roman" w:cs="Times New Roman"/>
          <w:szCs w:val="24"/>
        </w:rPr>
        <w:t>,</w:t>
      </w:r>
      <w:r>
        <w:rPr>
          <w:rFonts w:eastAsia="Times New Roman" w:cs="Times New Roman"/>
          <w:szCs w:val="24"/>
        </w:rPr>
        <w:t xml:space="preserve"> δεν αρνούμαστε ότι υπήρξαν θετικές μεταρρυθμίσεις και αλλαγές από τη</w:t>
      </w:r>
      <w:r>
        <w:rPr>
          <w:rFonts w:eastAsia="Times New Roman" w:cs="Times New Roman"/>
          <w:szCs w:val="24"/>
        </w:rPr>
        <w:t xml:space="preserve"> συγκεκριμένη παράταξη και το κόμμα το οποίο επιχείρησε αυτές τις μεταρρυθμίσεις- εγώ θα ρωτούσα: Τι εν τέλει καταγράφηκε στη συνείδηση και στη μνήμη των πολιτών από αυτές τις μεταρρυθμίσεις και ποιος έχει ευθύνη για το γεγονός αυτό; Ποιος έχει ευθύνη, που</w:t>
      </w:r>
      <w:r>
        <w:rPr>
          <w:rFonts w:eastAsia="Times New Roman" w:cs="Times New Roman"/>
          <w:szCs w:val="24"/>
        </w:rPr>
        <w:t xml:space="preserve"> η βασική, θα λέγαμε, αν όχι και αποκλειστική πολλές φορές και στις περισσότερες περιπτώσεις, διάσταση που συζητήθηκε εκείνη την περίοδο ευρέως και αποτέλεσε πεδίο διαμάχης και αντιπαλότητας, είχε να κάνει με τον αριθμό των δήμων και με τα χωροταξικά μεγέθ</w:t>
      </w:r>
      <w:r>
        <w:rPr>
          <w:rFonts w:eastAsia="Times New Roman" w:cs="Times New Roman"/>
          <w:szCs w:val="24"/>
        </w:rPr>
        <w:t>η, ενώ την ίδια στιγμή δεν έγινε καμ</w:t>
      </w:r>
      <w:r>
        <w:rPr>
          <w:rFonts w:eastAsia="Times New Roman" w:cs="Times New Roman"/>
          <w:szCs w:val="24"/>
        </w:rPr>
        <w:t>μ</w:t>
      </w:r>
      <w:r>
        <w:rPr>
          <w:rFonts w:eastAsia="Times New Roman" w:cs="Times New Roman"/>
          <w:szCs w:val="24"/>
        </w:rPr>
        <w:t xml:space="preserve">ία ουσιαστική συζήτηση για τον τρόπο λειτουργίας των τοπικών αρχών, για τον τρόπο εκλογής, </w:t>
      </w:r>
      <w:r>
        <w:rPr>
          <w:rFonts w:eastAsia="Times New Roman" w:cs="Times New Roman"/>
          <w:szCs w:val="24"/>
        </w:rPr>
        <w:lastRenderedPageBreak/>
        <w:t>για την εμπέδωση των δημοκρατικών θεσμών στο τοπικό επίπεδο και βέβαια</w:t>
      </w:r>
      <w:r>
        <w:rPr>
          <w:rFonts w:eastAsia="Times New Roman" w:cs="Times New Roman"/>
          <w:szCs w:val="24"/>
        </w:rPr>
        <w:t>,</w:t>
      </w:r>
      <w:r>
        <w:rPr>
          <w:rFonts w:eastAsia="Times New Roman" w:cs="Times New Roman"/>
          <w:szCs w:val="24"/>
        </w:rPr>
        <w:t xml:space="preserve"> για την ενεργητική συμμετοχή των πολιτών σε όλες τις δια</w:t>
      </w:r>
      <w:r>
        <w:rPr>
          <w:rFonts w:eastAsia="Times New Roman" w:cs="Times New Roman"/>
          <w:szCs w:val="24"/>
        </w:rPr>
        <w:t xml:space="preserve">δικασίες λήψης των αποφάσεων; </w:t>
      </w:r>
    </w:p>
    <w:p w14:paraId="615E6A3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Εγώ ρωτώ: Γιατί αυτό το ενδιαφέρον της Αντιπολίτευσης και συγκεκριμένα της Δημοκρατικής Συμπαράταξης σήμερα διά του κ. </w:t>
      </w:r>
      <w:proofErr w:type="spellStart"/>
      <w:r>
        <w:rPr>
          <w:rFonts w:eastAsia="Times New Roman" w:cs="Times New Roman"/>
          <w:szCs w:val="24"/>
        </w:rPr>
        <w:t>Κεγκέρογλου</w:t>
      </w:r>
      <w:proofErr w:type="spellEnd"/>
      <w:r>
        <w:rPr>
          <w:rFonts w:eastAsia="Times New Roman" w:cs="Times New Roman"/>
          <w:szCs w:val="24"/>
        </w:rPr>
        <w:t>, που κόπτεται εκ των υστέρων και ασμένως για το χωροταξικό ζήτημα, ενώ ακριβώς αυτή η παράταξη</w:t>
      </w:r>
      <w:r>
        <w:rPr>
          <w:rFonts w:eastAsia="Times New Roman" w:cs="Times New Roman"/>
          <w:szCs w:val="24"/>
        </w:rPr>
        <w:t xml:space="preserve"> είναι εκείνη που το σχεδίασε, το νομοθέτησαν και εν τέλει το εφάρμοσαν;</w:t>
      </w:r>
    </w:p>
    <w:p w14:paraId="615E6A3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επειδή αναρωτιέστε τι θα κάνει η Κυβέρνηση, το Υπουργείο Εσωτερικών και ο ΣΥΡΙΖΑ σχετικά με τη μεταρρύθμιση της τοπικής αυτοδιοίκησης και την αλλαγή του «</w:t>
      </w:r>
      <w:r>
        <w:rPr>
          <w:rFonts w:eastAsia="Times New Roman" w:cs="Times New Roman"/>
          <w:szCs w:val="24"/>
        </w:rPr>
        <w:t>ΚΑΛΛΙΚΡΑΤΗ</w:t>
      </w:r>
      <w:r>
        <w:rPr>
          <w:rFonts w:eastAsia="Times New Roman" w:cs="Times New Roman"/>
          <w:szCs w:val="24"/>
        </w:rPr>
        <w:t>», εμείς λέμε ό</w:t>
      </w:r>
      <w:r>
        <w:rPr>
          <w:rFonts w:eastAsia="Times New Roman" w:cs="Times New Roman"/>
          <w:szCs w:val="24"/>
        </w:rPr>
        <w:t>τι η αλλαγή του «</w:t>
      </w:r>
      <w:r>
        <w:rPr>
          <w:rFonts w:eastAsia="Times New Roman" w:cs="Times New Roman"/>
          <w:szCs w:val="24"/>
        </w:rPr>
        <w:t>ΚΑΛΛΙΚΡΑΤΗ</w:t>
      </w:r>
      <w:r>
        <w:rPr>
          <w:rFonts w:eastAsia="Times New Roman" w:cs="Times New Roman"/>
          <w:szCs w:val="24"/>
        </w:rPr>
        <w:t>» δεν αρχίζει, ούτε βεβαίως και εξαντλείται στην ικανοποίηση τοπικισμών, που εκ των υστέρων τώρα εσείς ενστερνίζεστε ως υπέρμαχοι του «όσο μεγαλύτερο, τόσο καλύτερο».</w:t>
      </w:r>
    </w:p>
    <w:p w14:paraId="615E6A3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w:t>
      </w:r>
      <w:r>
        <w:rPr>
          <w:rFonts w:eastAsia="Times New Roman" w:cs="Times New Roman"/>
          <w:szCs w:val="24"/>
        </w:rPr>
        <w:t xml:space="preserve"> της κυρίας Βουλευτού)</w:t>
      </w:r>
    </w:p>
    <w:p w14:paraId="615E6A3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Κυρία Πρόεδρε, δώστε μου δύο λεπτά.</w:t>
      </w:r>
    </w:p>
    <w:p w14:paraId="615E6A4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Εσείς, αυτοί οι υπέρμαχοι του μεγέθους, που αποφασίσατε να υλοποιήσετε αυτές τις συνενώσεις των δήμων, γιατί 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αυτά τα αιτήματα των δήμων; Τότε ήταν τοπικιστικού χαρακτήρα, ενώ σή</w:t>
      </w:r>
      <w:r>
        <w:rPr>
          <w:rFonts w:eastAsia="Times New Roman" w:cs="Times New Roman"/>
          <w:szCs w:val="24"/>
        </w:rPr>
        <w:t xml:space="preserve">μερα τι ακριβώς είναι; Και αυτή η εμμονή σας τώρα για το τοπικό, μήπως τελικά καλλιεργεί μια αδιαφορία απέναντι στο </w:t>
      </w:r>
      <w:proofErr w:type="spellStart"/>
      <w:r>
        <w:rPr>
          <w:rFonts w:eastAsia="Times New Roman" w:cs="Times New Roman"/>
          <w:szCs w:val="24"/>
        </w:rPr>
        <w:t>υπερτοπικό</w:t>
      </w:r>
      <w:proofErr w:type="spellEnd"/>
      <w:r>
        <w:rPr>
          <w:rFonts w:eastAsia="Times New Roman" w:cs="Times New Roman"/>
          <w:szCs w:val="24"/>
        </w:rPr>
        <w:t xml:space="preserve"> και στο συλλογικό; </w:t>
      </w:r>
    </w:p>
    <w:p w14:paraId="615E6A4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Εγώ θα ήθελα να σας τονίσω, παρ’ όλο που δεν έχω πολύ χρόνο, ότι αυτή η μεταρρύθμιση που επιχειρείται από τη </w:t>
      </w:r>
      <w:r>
        <w:rPr>
          <w:rFonts w:eastAsia="Times New Roman" w:cs="Times New Roman"/>
          <w:szCs w:val="24"/>
        </w:rPr>
        <w:t>μεριά της Κυβέρνησης είναι μια συντονισμένη παρέμβαση. Αφορά όλες τις βαθμίδες της αυτοδιοίκησης και τη</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αποσυγκέντρωσης</w:t>
      </w:r>
      <w:proofErr w:type="spellEnd"/>
      <w:r>
        <w:rPr>
          <w:rFonts w:eastAsia="Times New Roman" w:cs="Times New Roman"/>
          <w:szCs w:val="24"/>
        </w:rPr>
        <w:t xml:space="preserve"> της διοίκησης.</w:t>
      </w:r>
    </w:p>
    <w:p w14:paraId="615E6A4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Αυτό θα γίνει μέσα από θεσμικές αλλαγές, που αντιμετωπίζουν την έννοια του χώρου με ευρύτερα κριτήρια από αυτά τα στενά </w:t>
      </w:r>
      <w:r>
        <w:rPr>
          <w:rFonts w:eastAsia="Times New Roman" w:cs="Times New Roman"/>
          <w:szCs w:val="24"/>
        </w:rPr>
        <w:t>διοικητικά όρια των δήμων, γιατί ο χώρος -και μέσα από τη διεθνή βιβλιογραφία και έτσι όπως έχει γίνει σήμερα- εκφράζει και αποτυπώνει γεωγραφικά τις οικονομικές, κοινωνικές, πολιτιστικές και οικολογικές πολιτικές της κοινωνίας και φυσικά συμβάλλει στην αν</w:t>
      </w:r>
      <w:r>
        <w:rPr>
          <w:rFonts w:eastAsia="Times New Roman" w:cs="Times New Roman"/>
          <w:szCs w:val="24"/>
        </w:rPr>
        <w:t>τιμετώπιση των ενδοπεριφερειακών ανισοτήτων.</w:t>
      </w:r>
    </w:p>
    <w:p w14:paraId="615E6A4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τότε που σχεδιάζατε τον «</w:t>
      </w:r>
      <w:r>
        <w:rPr>
          <w:rFonts w:eastAsia="Times New Roman" w:cs="Times New Roman"/>
          <w:szCs w:val="24"/>
        </w:rPr>
        <w:t>ΚΑΛΛΙΚΡΑΤΗ</w:t>
      </w:r>
      <w:r>
        <w:rPr>
          <w:rFonts w:eastAsia="Times New Roman" w:cs="Times New Roman"/>
          <w:szCs w:val="24"/>
        </w:rPr>
        <w:t>» κυριαρχούσε η λογική του μεγέθους –το όσο μεγαλύτερο, τόσο το καλύτερο- παρά τις αμφισβητήσεις πάνω σε αυτή τη φιλοσοφία πολλών ευρωπαϊκών κρατών και ιδι</w:t>
      </w:r>
      <w:r>
        <w:rPr>
          <w:rFonts w:eastAsia="Times New Roman" w:cs="Times New Roman"/>
          <w:szCs w:val="24"/>
        </w:rPr>
        <w:t>αίτερα της Δανίας, της οποίας το σύστημα εσείς ακολουθήσατε, ακριβώς την ίδια περίοδο που αυτή η χώρα ανέδειξε στις αξιολογήσεις της ότι η αύξηση του μεγέθους δεν δημιουργεί ούτε καλύτερη παροχή κοινωνικών υπηρεσιών ούτε περισσότερα έσοδα, αλλά αντίθετα δη</w:t>
      </w:r>
      <w:r>
        <w:rPr>
          <w:rFonts w:eastAsia="Times New Roman" w:cs="Times New Roman"/>
          <w:szCs w:val="24"/>
        </w:rPr>
        <w:t>μιουργεί ένα τεράστιο δημοκρατικό έλλειμμα στη χώρα. Αυτό το εντόπισε η Δανία. Αυτό θα έπρεπε να το είχατε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για να μην πάμε σε αυτό το μεγάλο μέγεθος των δήμων και να μην συμβεί σήμερα αυτή η ερήμωση στην ύπαιθρο, όπως και το δημοκρατικό </w:t>
      </w:r>
      <w:r>
        <w:rPr>
          <w:rFonts w:eastAsia="Times New Roman" w:cs="Times New Roman"/>
          <w:szCs w:val="24"/>
        </w:rPr>
        <w:t xml:space="preserve">έλλειμμα. Και τα δύο αυτά είναι συστατικά στοιχεία της τοπικής αυτοδιοίκησης, πόσο μάλλον δε της χώρας μας. </w:t>
      </w:r>
    </w:p>
    <w:p w14:paraId="615E6A44" w14:textId="77777777" w:rsidR="00C719D1" w:rsidRDefault="007D146B">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Θελερίτη</w:t>
      </w:r>
      <w:proofErr w:type="spellEnd"/>
      <w:r>
        <w:rPr>
          <w:rFonts w:eastAsia="Times New Roman" w:cs="Times New Roman"/>
          <w:szCs w:val="24"/>
        </w:rPr>
        <w:t xml:space="preserve">, ολοκληρώστε. </w:t>
      </w:r>
    </w:p>
    <w:p w14:paraId="615E6A45"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Τελειώνω, κυρία Πρόεδρε. </w:t>
      </w:r>
    </w:p>
    <w:p w14:paraId="615E6A4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σήμερα </w:t>
      </w:r>
      <w:proofErr w:type="spellStart"/>
      <w:r>
        <w:rPr>
          <w:rFonts w:eastAsia="Times New Roman" w:cs="Times New Roman"/>
          <w:szCs w:val="24"/>
        </w:rPr>
        <w:t>καλούμεθα</w:t>
      </w:r>
      <w:proofErr w:type="spellEnd"/>
      <w:r>
        <w:rPr>
          <w:rFonts w:eastAsia="Times New Roman" w:cs="Times New Roman"/>
          <w:szCs w:val="24"/>
        </w:rPr>
        <w:t xml:space="preserve"> να αντιμετωπίσουμε και να επιχειρήσουμε να στήσουμε πάλι στα πόδια της τη χώρα και την αυτοδιοίκηση και μάλιστα καλούμαστε να συνδυάσουμε τον </w:t>
      </w:r>
      <w:r>
        <w:rPr>
          <w:rFonts w:eastAsia="Times New Roman" w:cs="Times New Roman"/>
          <w:szCs w:val="24"/>
        </w:rPr>
        <w:lastRenderedPageBreak/>
        <w:t xml:space="preserve">αναπτυξιακό ρόλο της αυτοδιοίκησης με την παραγωγική ανασυγκρότηση της χώρας. </w:t>
      </w:r>
    </w:p>
    <w:p w14:paraId="615E6A4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Εκεί θα πρέπει να αναρωτηθούμε το </w:t>
      </w:r>
      <w:r>
        <w:rPr>
          <w:rFonts w:eastAsia="Times New Roman" w:cs="Times New Roman"/>
          <w:szCs w:val="24"/>
        </w:rPr>
        <w:t xml:space="preserve">εξής: Με αυτήν την ερήμωση της υπαίθρου και την κατάσταση που επικρατεί στους δήμους, με ποιον τρόπο θα επιτευχθεί ο αναπτυξιακός ρόλος στην πραγματική παραγωγική ανασυγκρότηση της χώρας; </w:t>
      </w:r>
    </w:p>
    <w:p w14:paraId="615E6A4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5E6A4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Έχω αντιληφθεί τι θα συμβεί τώρα, αλλά τι να κάνουμε; Υπενθυμίζω ότι ο χρόνος ομιλίας είναι τρία λεπτά.</w:t>
      </w:r>
    </w:p>
    <w:p w14:paraId="615E6A4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Μαυρουδής Βορίδης από τη Νέα Δημοκρατία, Βουλευτής Νομού Αττικής. </w:t>
      </w:r>
    </w:p>
    <w:p w14:paraId="615E6A4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κυρία Πρόεδρε.</w:t>
      </w:r>
    </w:p>
    <w:p w14:paraId="615E6A4C" w14:textId="77777777" w:rsidR="00C719D1" w:rsidRDefault="007D146B">
      <w:pPr>
        <w:spacing w:after="0" w:line="600" w:lineRule="auto"/>
        <w:ind w:firstLine="720"/>
        <w:jc w:val="both"/>
        <w:rPr>
          <w:rFonts w:eastAsia="Times New Roman" w:cs="Times New Roman"/>
          <w:szCs w:val="24"/>
        </w:rPr>
      </w:pPr>
      <w:proofErr w:type="spellStart"/>
      <w:r>
        <w:rPr>
          <w:rFonts w:eastAsia="Times New Roman" w:cs="Times New Roman"/>
          <w:szCs w:val="24"/>
        </w:rPr>
        <w:t>Διεφάνη</w:t>
      </w:r>
      <w:proofErr w:type="spellEnd"/>
      <w:r>
        <w:rPr>
          <w:rFonts w:eastAsia="Times New Roman" w:cs="Times New Roman"/>
          <w:szCs w:val="24"/>
        </w:rPr>
        <w:t>, αν κατάλαβα</w:t>
      </w:r>
      <w:r>
        <w:rPr>
          <w:rFonts w:eastAsia="Times New Roman" w:cs="Times New Roman"/>
          <w:szCs w:val="24"/>
        </w:rPr>
        <w:t xml:space="preserve"> καλά, μία ελαφρά, ίσως και όχι τόσο ελαφρά αντίφαση ανάμεσα σε αυτό που είπε η Κυβέρνηση και σ’ αυτό που είπε η Κοινοβουλευτική Ομάδα που τη στηρίζει.</w:t>
      </w:r>
    </w:p>
    <w:p w14:paraId="615E6A4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Καθόλου.</w:t>
      </w:r>
    </w:p>
    <w:p w14:paraId="615E6A4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θα πω γιατί. Διότι, η θέση του Υπουργού στο χωροταξικό ε</w:t>
      </w:r>
      <w:r>
        <w:rPr>
          <w:rFonts w:eastAsia="Times New Roman" w:cs="Times New Roman"/>
          <w:szCs w:val="24"/>
        </w:rPr>
        <w:t xml:space="preserve">ίναι μία θέση την οποία εγώ κατ’ </w:t>
      </w:r>
      <w:r>
        <w:rPr>
          <w:rFonts w:eastAsia="Times New Roman" w:cs="Times New Roman"/>
          <w:szCs w:val="24"/>
        </w:rPr>
        <w:lastRenderedPageBreak/>
        <w:t>αρχ</w:t>
      </w:r>
      <w:r>
        <w:rPr>
          <w:rFonts w:eastAsia="Times New Roman" w:cs="Times New Roman"/>
          <w:szCs w:val="24"/>
        </w:rPr>
        <w:t>άς</w:t>
      </w:r>
      <w:r>
        <w:rPr>
          <w:rFonts w:eastAsia="Times New Roman" w:cs="Times New Roman"/>
          <w:szCs w:val="24"/>
        </w:rPr>
        <w:t xml:space="preserve"> κατανοώ και νομίζω ότι είναι σωστή θέση. Τι λέει; Δεν μπορεί να ανοίξει, επομένως θα γίνουν περιορισμένες παρεμβάσεις σημειακού, εστιασμένες. Θα πω και με ποιο κριτήριο κατά τη γνώμη μου πρέπει να γίνουν αυτές. </w:t>
      </w:r>
    </w:p>
    <w:p w14:paraId="615E6A4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εσείς από ό,τι κατάλαβα ασκήσατε δριμύτατη κριτική στο ζήτημα των μεγεθών και επομένως αυτό ανοίγει μια συζήτηση για το ότι δεν σας αρέσει γενικώς η κατάσταση ως έχει. Επομένως, θα βλέπατε μία αναθεώρηση στην κατεύθυνση της επιστροφής ουσιαστικά</w:t>
      </w:r>
      <w:r>
        <w:rPr>
          <w:rFonts w:eastAsia="Times New Roman" w:cs="Times New Roman"/>
          <w:szCs w:val="24"/>
        </w:rPr>
        <w:t xml:space="preserve"> της δουλειάς που έχει κάνει ο «</w:t>
      </w:r>
      <w:r>
        <w:rPr>
          <w:rFonts w:eastAsia="Times New Roman" w:cs="Times New Roman"/>
          <w:szCs w:val="24"/>
        </w:rPr>
        <w:t>ΚΑΛΛΙΚΡΑΤΗΣ</w:t>
      </w:r>
      <w:r>
        <w:rPr>
          <w:rFonts w:eastAsia="Times New Roman" w:cs="Times New Roman"/>
          <w:szCs w:val="24"/>
        </w:rPr>
        <w:t>».</w:t>
      </w:r>
    </w:p>
    <w:p w14:paraId="615E6A5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Για να συζητήσουμε, όμως, το χωροταξικό, εγώ θα συμφωνήσω ότι προφανώς τα κριτήρια δεν μπορεί να είναι τοπικιστικά. Θα πρέπει να τεθούν κάποια κριτήρια αντικειμενικά, ορθολογικά, που πρέπει να είναι συνδεδεμένα</w:t>
      </w:r>
      <w:r>
        <w:rPr>
          <w:rFonts w:eastAsia="Times New Roman" w:cs="Times New Roman"/>
          <w:szCs w:val="24"/>
        </w:rPr>
        <w:t xml:space="preserve"> κυρίως –έτσι το βλέπω εγώ τουλάχιστον- με τις αναπτυξιακές δυνατότητες που έχει ένας δήμος.</w:t>
      </w:r>
    </w:p>
    <w:p w14:paraId="615E6A5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Θέλουμε επομένως μονάδες διοικητικές, λειτουργικές, που να μπορούν να υποστηρίξουν κυρίως τις αναπτυξιακές δράσεις των τοπικών κοινωνιών. Εδώ απλώς ανοίγει μία συζ</w:t>
      </w:r>
      <w:r>
        <w:rPr>
          <w:rFonts w:eastAsia="Times New Roman" w:cs="Times New Roman"/>
          <w:szCs w:val="24"/>
        </w:rPr>
        <w:t xml:space="preserve">ήτηση. Εγώ θα πω ορισμένες σκέψεις. Είχε υπάρξει ένα κριτήριο, λόγου </w:t>
      </w:r>
      <w:r>
        <w:rPr>
          <w:rFonts w:eastAsia="Times New Roman" w:cs="Times New Roman"/>
          <w:szCs w:val="24"/>
        </w:rPr>
        <w:lastRenderedPageBreak/>
        <w:t xml:space="preserve">χάρη, με βάση τα νησιά. Εκεί έχουμε πολύ μικρά νησιά, που αποτελούν δήμους, που είναι πολύ αμφίβολο αν έχουν τέτοιες διοικητικές ικανότητες και υποδομές. </w:t>
      </w:r>
    </w:p>
    <w:p w14:paraId="615E6A5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Μπορεί κανείς να κάνει αντίθετη </w:t>
      </w:r>
      <w:r>
        <w:rPr>
          <w:rFonts w:eastAsia="Times New Roman" w:cs="Times New Roman"/>
          <w:szCs w:val="24"/>
        </w:rPr>
        <w:t>σκέψη. Παραδείγματος χάριν, από τη δική μας πλευρά, ο κ. Αθανασίου σας έχει καταθέσει -νομίζω από 3 Μαρτίου- μία ερώτηση, που θέτει για τα μεγάλα νησιά το ζήτημα του κατά πόσον τα πολύ μεγάλα νησιά μπορούν να είναι ένας δήμος και κατά πόσο είναι λειτουργικ</w:t>
      </w:r>
      <w:r>
        <w:rPr>
          <w:rFonts w:eastAsia="Times New Roman" w:cs="Times New Roman"/>
          <w:szCs w:val="24"/>
        </w:rPr>
        <w:t>ό να είναι ένας δήμος.</w:t>
      </w:r>
    </w:p>
    <w:p w14:paraId="615E6A5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Επαναλαμβάνω ότι εδώ το κριτήριο δεν είναι αν η α</w:t>
      </w:r>
      <w:r>
        <w:rPr>
          <w:rFonts w:eastAsia="Times New Roman" w:cs="Times New Roman"/>
          <w:szCs w:val="24"/>
        </w:rPr>
        <w:t>΄</w:t>
      </w:r>
      <w:r>
        <w:rPr>
          <w:rFonts w:eastAsia="Times New Roman" w:cs="Times New Roman"/>
          <w:szCs w:val="24"/>
        </w:rPr>
        <w:t xml:space="preserve"> κοινότητα τσακώνεται με τη β</w:t>
      </w:r>
      <w:r>
        <w:rPr>
          <w:rFonts w:eastAsia="Times New Roman" w:cs="Times New Roman"/>
          <w:szCs w:val="24"/>
        </w:rPr>
        <w:t>΄</w:t>
      </w:r>
      <w:r>
        <w:rPr>
          <w:rFonts w:eastAsia="Times New Roman" w:cs="Times New Roman"/>
          <w:szCs w:val="24"/>
        </w:rPr>
        <w:t xml:space="preserve"> κοινότητα και ποιος θα ήθελε το α</w:t>
      </w:r>
      <w:r>
        <w:rPr>
          <w:rFonts w:eastAsia="Times New Roman" w:cs="Times New Roman"/>
          <w:szCs w:val="24"/>
        </w:rPr>
        <w:t>΄</w:t>
      </w:r>
      <w:r>
        <w:rPr>
          <w:rFonts w:eastAsia="Times New Roman" w:cs="Times New Roman"/>
          <w:szCs w:val="24"/>
        </w:rPr>
        <w:t xml:space="preserve"> ή το β</w:t>
      </w:r>
      <w:r>
        <w:rPr>
          <w:rFonts w:eastAsia="Times New Roman" w:cs="Times New Roman"/>
          <w:szCs w:val="24"/>
        </w:rPr>
        <w:t>΄</w:t>
      </w:r>
      <w:r>
        <w:rPr>
          <w:rFonts w:eastAsia="Times New Roman" w:cs="Times New Roman"/>
          <w:szCs w:val="24"/>
        </w:rPr>
        <w:t>. Το κριτήριο είναι να δούμε αν είναι λειτουργικές και αποτελεσματικές αυτές οι συνενώσεις και σε ποια σημεία.</w:t>
      </w:r>
      <w:r>
        <w:rPr>
          <w:rFonts w:eastAsia="Times New Roman" w:cs="Times New Roman"/>
          <w:szCs w:val="24"/>
        </w:rPr>
        <w:t xml:space="preserve"> Νομίζω ότι είναι μια ενδιαφέρουσα συζήτηση, που θα πρέπει να γίνει, αρκεί να ξεκαθαρίσουμε τα κριτήρια με τα οποία θα γίνει. </w:t>
      </w:r>
    </w:p>
    <w:p w14:paraId="615E6A5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Όμως γυρνάω στα θέματα που έθεσε η επερώτηση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-η ερώτηση που δεν απαντήθηκε και έρχεται να συζητηθεί με την παρ</w:t>
      </w:r>
      <w:r>
        <w:rPr>
          <w:rFonts w:eastAsia="Times New Roman" w:cs="Times New Roman"/>
          <w:szCs w:val="24"/>
        </w:rPr>
        <w:t xml:space="preserve">ούσα διαδικασία- τα οποία ήταν αρκετά ευρύτερα. Για να λήξουμε με τα διαδικαστικά, υπάρχει εδώ ένα πόρισμα μιας επιτροπής. Αυτό το πόρισμα, πράγματι, κατά </w:t>
      </w:r>
      <w:proofErr w:type="spellStart"/>
      <w:r>
        <w:rPr>
          <w:rFonts w:eastAsia="Times New Roman" w:cs="Times New Roman"/>
          <w:szCs w:val="24"/>
        </w:rPr>
        <w:t>νόμον</w:t>
      </w:r>
      <w:proofErr w:type="spellEnd"/>
      <w:r>
        <w:rPr>
          <w:rFonts w:eastAsia="Times New Roman" w:cs="Times New Roman"/>
          <w:szCs w:val="24"/>
        </w:rPr>
        <w:t xml:space="preserve"> έχει </w:t>
      </w:r>
      <w:r>
        <w:rPr>
          <w:rFonts w:eastAsia="Times New Roman" w:cs="Times New Roman"/>
          <w:szCs w:val="24"/>
        </w:rPr>
        <w:lastRenderedPageBreak/>
        <w:t>εκδοθεί. Προβλέπεται, δηλαδή, η έκδοσή του ως νομοθετική πρόβλεψη. Ορθώς, λοιπόν, καταρτίσ</w:t>
      </w:r>
      <w:r>
        <w:rPr>
          <w:rFonts w:eastAsia="Times New Roman" w:cs="Times New Roman"/>
          <w:szCs w:val="24"/>
        </w:rPr>
        <w:t xml:space="preserve">τηκε. </w:t>
      </w:r>
    </w:p>
    <w:p w14:paraId="615E6A5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 ενδιαφέρον ερώτημα, </w:t>
      </w:r>
      <w:r>
        <w:rPr>
          <w:rFonts w:eastAsia="Times New Roman"/>
          <w:bCs/>
        </w:rPr>
        <w:t>κυρία Πρόεδρε,</w:t>
      </w:r>
      <w:r>
        <w:rPr>
          <w:rFonts w:eastAsia="Times New Roman" w:cs="Times New Roman"/>
          <w:szCs w:val="24"/>
        </w:rPr>
        <w:t xml:space="preserve"> εδώ δεν είναι αν ορθώς ή όχι </w:t>
      </w:r>
      <w:proofErr w:type="spellStart"/>
      <w:r>
        <w:rPr>
          <w:rFonts w:eastAsia="Times New Roman" w:cs="Times New Roman"/>
          <w:szCs w:val="24"/>
        </w:rPr>
        <w:t>κατηρτίσθη</w:t>
      </w:r>
      <w:proofErr w:type="spellEnd"/>
      <w:r>
        <w:rPr>
          <w:rFonts w:eastAsia="Times New Roman" w:cs="Times New Roman"/>
          <w:szCs w:val="24"/>
        </w:rPr>
        <w:t xml:space="preserve"> το πόρισμα. Καλά έκανε και αυτή η επιτροπή. Καταθέτει τις προτάσεις της.</w:t>
      </w:r>
    </w:p>
    <w:p w14:paraId="615E6A56" w14:textId="77777777" w:rsidR="00C719D1" w:rsidRDefault="007D146B">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15E6A57" w14:textId="77777777" w:rsidR="00C719D1" w:rsidRDefault="007D146B">
      <w:pPr>
        <w:spacing w:after="0" w:line="600" w:lineRule="auto"/>
        <w:ind w:firstLine="720"/>
        <w:jc w:val="both"/>
        <w:rPr>
          <w:rFonts w:eastAsia="Times New Roman"/>
          <w:bCs/>
        </w:rPr>
      </w:pPr>
      <w:r>
        <w:rPr>
          <w:rFonts w:eastAsia="Times New Roman" w:cs="Times New Roman"/>
          <w:szCs w:val="24"/>
        </w:rPr>
        <w:t xml:space="preserve">Τελειώνω, </w:t>
      </w:r>
      <w:r>
        <w:rPr>
          <w:rFonts w:eastAsia="Times New Roman"/>
          <w:bCs/>
        </w:rPr>
        <w:t>κυρί</w:t>
      </w:r>
      <w:r>
        <w:rPr>
          <w:rFonts w:eastAsia="Times New Roman"/>
          <w:bCs/>
        </w:rPr>
        <w:t>α Πρόεδρε. Δεν θα κρατήσει πολύ.</w:t>
      </w:r>
    </w:p>
    <w:p w14:paraId="615E6A58" w14:textId="77777777" w:rsidR="00C719D1" w:rsidRDefault="007D146B">
      <w:pPr>
        <w:spacing w:after="0" w:line="600" w:lineRule="auto"/>
        <w:ind w:firstLine="720"/>
        <w:jc w:val="both"/>
        <w:rPr>
          <w:rFonts w:eastAsia="Times New Roman"/>
          <w:bCs/>
        </w:rPr>
      </w:pPr>
      <w:r>
        <w:rPr>
          <w:rFonts w:eastAsia="Times New Roman"/>
          <w:bCs/>
        </w:rPr>
        <w:t xml:space="preserve">Το ενδιαφέρον ερώτημα είναι αν αυτές είναι οι προτάσεις της Κυβέρνησης και αν τις υιοθετεί. Το απαντήσατε στην προηγούμενη συζήτησή μας. </w:t>
      </w:r>
      <w:proofErr w:type="spellStart"/>
      <w:r>
        <w:rPr>
          <w:rFonts w:eastAsia="Times New Roman"/>
          <w:bCs/>
        </w:rPr>
        <w:t>Απήντησε</w:t>
      </w:r>
      <w:proofErr w:type="spellEnd"/>
      <w:r>
        <w:rPr>
          <w:rFonts w:eastAsia="Times New Roman"/>
          <w:bCs/>
        </w:rPr>
        <w:t xml:space="preserve"> σε ερώτησή μου ο Υπουργός ως εξής: «Ίσως εν μέρει να υιοθετήσουμε κάποιες από</w:t>
      </w:r>
      <w:r>
        <w:rPr>
          <w:rFonts w:eastAsia="Times New Roman"/>
          <w:bCs/>
        </w:rPr>
        <w:t xml:space="preserve"> αυτές τις προτάσεις. Περί τα μέσα του χρόνου θα υπάρχει ένα κείμενο που θα στηρίζεται εν μέρει σε αυτό το κείμενο και θα έχει και κάποια άλλα που θα αποτελέσει τη βάση της συζήτησης». Σωστά, νομίζω, αποδίδω την απάντησή σας της προηγούμενης φοράς.</w:t>
      </w:r>
    </w:p>
    <w:p w14:paraId="615E6A59" w14:textId="77777777" w:rsidR="00C719D1" w:rsidRDefault="007D146B">
      <w:pPr>
        <w:spacing w:after="0" w:line="600" w:lineRule="auto"/>
        <w:ind w:firstLine="720"/>
        <w:jc w:val="both"/>
        <w:rPr>
          <w:rFonts w:eastAsia="Times New Roman"/>
          <w:bCs/>
        </w:rPr>
      </w:pPr>
      <w:r>
        <w:rPr>
          <w:rFonts w:eastAsia="Times New Roman"/>
          <w:bCs/>
        </w:rPr>
        <w:t>Τώρα, έ</w:t>
      </w:r>
      <w:r>
        <w:rPr>
          <w:rFonts w:eastAsia="Times New Roman"/>
          <w:bCs/>
        </w:rPr>
        <w:t>στω έτσι ξαναμπαίνει το εξής ερώτημα. Στον διάλογο τον οποίο θα κάνετε, θα λάβετε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σας τα θεσμικά συγκροτούμενα όργανα; Διότι έχετε μπει σε μια αντιδικία και σε μια απαξίωση αυτών των οργάνων. Και μιλώ για την ΚΕΔΕ. Δεν έχει </w:t>
      </w:r>
      <w:r>
        <w:rPr>
          <w:rFonts w:eastAsia="Times New Roman"/>
          <w:bCs/>
        </w:rPr>
        <w:lastRenderedPageBreak/>
        <w:t>νόημα να απαξιώνετε την</w:t>
      </w:r>
      <w:r>
        <w:rPr>
          <w:rFonts w:eastAsia="Times New Roman"/>
          <w:bCs/>
        </w:rPr>
        <w:t xml:space="preserve"> ΚΕΔΕ, είτε σας αρέσει είτε δεν σας αρέσει. Με την ΚΕΔΕ πρέπει να μιλήσετε.</w:t>
      </w:r>
    </w:p>
    <w:p w14:paraId="615E6A5A" w14:textId="77777777" w:rsidR="00C719D1" w:rsidRDefault="007D146B">
      <w:pPr>
        <w:spacing w:after="0" w:line="600" w:lineRule="auto"/>
        <w:ind w:firstLine="720"/>
        <w:jc w:val="both"/>
        <w:rPr>
          <w:rFonts w:eastAsia="Times New Roman"/>
          <w:bCs/>
        </w:rPr>
      </w:pPr>
      <w:r>
        <w:rPr>
          <w:rFonts w:eastAsia="Times New Roman"/>
          <w:bCs/>
        </w:rPr>
        <w:t>Κι έχετε, κατά τη γνώμη μου, δύο διαδικαστικές δυνατότητες. Ή θα ξεκινήσετε έναν διάλογο σε μηδενική βάση «Ελάτε να συζητήσουμε είναι όλα ανοικτά», χωρίς θέση, ή θα πάρετε μια θέση</w:t>
      </w:r>
      <w:r>
        <w:rPr>
          <w:rFonts w:eastAsia="Times New Roman"/>
          <w:bCs/>
        </w:rPr>
        <w:t xml:space="preserve"> ως Κυβέρνηση και θα την καταθέσετε στη συζήτηση. </w:t>
      </w:r>
    </w:p>
    <w:p w14:paraId="615E6A5B" w14:textId="77777777" w:rsidR="00C719D1" w:rsidRDefault="007D146B">
      <w:pPr>
        <w:spacing w:after="0" w:line="600" w:lineRule="auto"/>
        <w:ind w:firstLine="720"/>
        <w:jc w:val="both"/>
        <w:rPr>
          <w:rFonts w:eastAsia="Times New Roman"/>
          <w:bCs/>
        </w:rPr>
      </w:pPr>
      <w:r>
        <w:rPr>
          <w:rFonts w:eastAsia="Times New Roman"/>
          <w:bCs/>
        </w:rPr>
        <w:t xml:space="preserve">Αυτή τη στιγμή, πάντως, υπάρχει ένα κείμενο, το οποίο, επαναλαμβάνω, προϊδεάζει αρνητικά. Διότι, βεβαίως, και είναι αρνητικό -για να τοποθετηθώ, την ξέρετε τη γνώμη μας περί απλής αναλογικής- διότι βάζετε </w:t>
      </w:r>
      <w:r>
        <w:rPr>
          <w:rFonts w:eastAsia="Times New Roman"/>
          <w:bCs/>
        </w:rPr>
        <w:t xml:space="preserve">το θέμα της ισοτιμίας της ψήφου και ξεχνάτε εντελώς το θέμα της ικανότητας αποτελεσματικής διακυβέρνησης του δήμου. Αλλά δεν είναι μόνο αυτά, γιατί εδώ πρέπει να δούμε τις υπόλοιπες θέσεις σας για την </w:t>
      </w:r>
      <w:proofErr w:type="spellStart"/>
      <w:r>
        <w:rPr>
          <w:rFonts w:eastAsia="Times New Roman"/>
          <w:bCs/>
        </w:rPr>
        <w:t>κυβερνησιμότητα</w:t>
      </w:r>
      <w:proofErr w:type="spellEnd"/>
      <w:r>
        <w:rPr>
          <w:rFonts w:eastAsia="Times New Roman"/>
          <w:bCs/>
        </w:rPr>
        <w:t xml:space="preserve">. </w:t>
      </w:r>
    </w:p>
    <w:p w14:paraId="615E6A5C" w14:textId="77777777" w:rsidR="00C719D1" w:rsidRDefault="007D146B">
      <w:pPr>
        <w:spacing w:after="0" w:line="600" w:lineRule="auto"/>
        <w:ind w:firstLine="720"/>
        <w:jc w:val="both"/>
        <w:rPr>
          <w:rFonts w:eastAsia="Times New Roman"/>
          <w:bCs/>
        </w:rPr>
      </w:pPr>
      <w:r>
        <w:rPr>
          <w:rFonts w:eastAsia="Times New Roman"/>
          <w:bCs/>
        </w:rPr>
        <w:t>Κάτι ακούω για λαϊκά συμβούλια, για σ</w:t>
      </w:r>
      <w:r>
        <w:rPr>
          <w:rFonts w:eastAsia="Times New Roman"/>
          <w:bCs/>
        </w:rPr>
        <w:t>υμβούλια γειτονιάς αποφασιστικής αρμοδιότητας, για λαϊκά δημοψηφίσματα, για τον γενικό γραμματέα, ο οποίος θα διορίζεται, αλλά δεν θα διορίζεται, αλλά θα είναι από το μητρώο επιτελικών στελεχών, αλλά από πού θα είναι και ποιος το αποφασίζει. Κάτι ακούω για</w:t>
      </w:r>
      <w:r>
        <w:rPr>
          <w:rFonts w:eastAsia="Times New Roman"/>
          <w:bCs/>
        </w:rPr>
        <w:t xml:space="preserve"> περιορισμό των αρμοδιοτήτων των δημάρχων, για τη μεταφορά αρμοδιοτήτων στα δημοτικά συμβούλια. </w:t>
      </w:r>
    </w:p>
    <w:p w14:paraId="615E6A5D" w14:textId="77777777" w:rsidR="00C719D1" w:rsidRDefault="007D146B">
      <w:pPr>
        <w:spacing w:after="0" w:line="600" w:lineRule="auto"/>
        <w:ind w:firstLine="720"/>
        <w:jc w:val="both"/>
        <w:rPr>
          <w:rFonts w:eastAsia="Times New Roman"/>
          <w:bCs/>
        </w:rPr>
      </w:pPr>
      <w:r>
        <w:rPr>
          <w:rFonts w:eastAsia="Times New Roman"/>
          <w:bCs/>
        </w:rPr>
        <w:lastRenderedPageBreak/>
        <w:t xml:space="preserve">Αυτό είναι που συνιστά στην πραγματικότητα ένα πολιτικό σχέδιο υπονόμευσης της αποτελεσματικότητας. Και θα πω, κύριε Υπουργέ, ότι σήμερα μας το επιβεβαιώσατε. </w:t>
      </w:r>
      <w:r>
        <w:rPr>
          <w:rFonts w:eastAsia="Times New Roman"/>
          <w:bCs/>
        </w:rPr>
        <w:t xml:space="preserve">Διότι στο επιχείρημά σας για την απλή αναλογική, σήμερα εδώ, δεν μας είπατε κάτι για την </w:t>
      </w:r>
      <w:proofErr w:type="spellStart"/>
      <w:r>
        <w:rPr>
          <w:rFonts w:eastAsia="Times New Roman"/>
          <w:bCs/>
        </w:rPr>
        <w:t>κυβερνησιμότητα</w:t>
      </w:r>
      <w:proofErr w:type="spellEnd"/>
      <w:r>
        <w:rPr>
          <w:rFonts w:eastAsia="Times New Roman"/>
          <w:bCs/>
        </w:rPr>
        <w:t>. Είπατε το γνωστό επιχείρημα που έχει πάντα η απλή αναλογική, της ισοτιμίας της ψήφου, αλλά είπατε και το πιο ενδιαφέρον που, κατά τη γνώμη μου, αποκαλ</w:t>
      </w:r>
      <w:r>
        <w:rPr>
          <w:rFonts w:eastAsia="Times New Roman"/>
          <w:bCs/>
        </w:rPr>
        <w:t xml:space="preserve">ύπτει ένα πολιτικό σχέδιο, να εισβάλλουν ορμητικά νέες δυνάμεις στην αυτοδιοίκηση. </w:t>
      </w:r>
    </w:p>
    <w:p w14:paraId="615E6A5E" w14:textId="77777777" w:rsidR="00C719D1" w:rsidRDefault="007D146B">
      <w:pPr>
        <w:spacing w:after="0" w:line="600" w:lineRule="auto"/>
        <w:ind w:firstLine="720"/>
        <w:jc w:val="both"/>
        <w:rPr>
          <w:rFonts w:eastAsia="Times New Roman"/>
          <w:bCs/>
        </w:rPr>
      </w:pPr>
      <w:r>
        <w:rPr>
          <w:rFonts w:eastAsia="Times New Roman"/>
          <w:bCs/>
        </w:rPr>
        <w:t>Συγγνώμη, ποιες δυνάμεις, δηλαδή; Γιατί εκείνο το οποίο καταλαβαίνει κανείς πίσω από τη διατύπωση περί ορμής των νέων δυνάμεων είναι ότι σήμερα ο ΣΥΡΙΖΑ δεν έχει δυνάμεις σ</w:t>
      </w:r>
      <w:r>
        <w:rPr>
          <w:rFonts w:eastAsia="Times New Roman"/>
          <w:bCs/>
        </w:rPr>
        <w:t xml:space="preserve">την αυτοδιοίκηση και σκέφτεστε ότι με την απλή αναλογική ο ΣΥΡΙΖΑ θα αποκτήσει ρόλο στην αυτοδιοίκηση. </w:t>
      </w:r>
    </w:p>
    <w:p w14:paraId="615E6A5F" w14:textId="77777777" w:rsidR="00C719D1" w:rsidRDefault="007D146B">
      <w:pPr>
        <w:spacing w:after="0" w:line="600" w:lineRule="auto"/>
        <w:ind w:firstLine="720"/>
        <w:jc w:val="both"/>
        <w:rPr>
          <w:rFonts w:eastAsia="Times New Roman" w:cs="Times New Roman"/>
          <w:szCs w:val="24"/>
        </w:rPr>
      </w:pPr>
      <w:r>
        <w:rPr>
          <w:rFonts w:eastAsia="Times New Roman"/>
          <w:bCs/>
        </w:rPr>
        <w:t>Το πολιτικό σχέδιο, λοιπόν, και ο καημός δεν είναι η ισοτιμία της ψήφου. Το πολιτικό σχέδιο είναι οι νέες δυνάμεις  -βλέπε τώρα ΣΥΡΙΖΑ- που ουσιαστικά θ</w:t>
      </w:r>
      <w:r>
        <w:rPr>
          <w:rFonts w:eastAsia="Times New Roman"/>
          <w:bCs/>
        </w:rPr>
        <w:t xml:space="preserve">α θέσουν σε ομηρία τους δημάρχους, προκειμένου να μην μπορεί κανείς να πάρει απόφαση χωρίς τη σύμπραξη των συγκεκριμένων πολιτικών δυνάμεων που </w:t>
      </w:r>
      <w:proofErr w:type="spellStart"/>
      <w:r>
        <w:rPr>
          <w:rFonts w:eastAsia="Times New Roman"/>
          <w:bCs/>
        </w:rPr>
        <w:t>πρόσκεινται</w:t>
      </w:r>
      <w:proofErr w:type="spellEnd"/>
      <w:r>
        <w:rPr>
          <w:rFonts w:eastAsia="Times New Roman"/>
          <w:bCs/>
        </w:rPr>
        <w:t xml:space="preserve"> στον ΣΥΡΙ</w:t>
      </w:r>
      <w:r>
        <w:rPr>
          <w:rFonts w:eastAsia="Times New Roman" w:cs="Times New Roman"/>
          <w:szCs w:val="24"/>
        </w:rPr>
        <w:t>ΖΑ.</w:t>
      </w:r>
    </w:p>
    <w:p w14:paraId="615E6A60" w14:textId="77777777" w:rsidR="00C719D1" w:rsidRDefault="007D146B">
      <w:pPr>
        <w:spacing w:after="0" w:line="600" w:lineRule="auto"/>
        <w:ind w:firstLine="720"/>
        <w:jc w:val="both"/>
        <w:rPr>
          <w:rFonts w:eastAsia="Times New Roman"/>
          <w:bCs/>
        </w:rPr>
      </w:pPr>
      <w:r>
        <w:rPr>
          <w:rFonts w:eastAsia="Times New Roman" w:cs="Times New Roman"/>
          <w:szCs w:val="24"/>
        </w:rPr>
        <w:lastRenderedPageBreak/>
        <w:t xml:space="preserve">Εδώ, λοιπόν –τελειώνω, </w:t>
      </w:r>
      <w:r>
        <w:rPr>
          <w:rFonts w:eastAsia="Times New Roman"/>
          <w:bCs/>
        </w:rPr>
        <w:t>κυρία Πρόεδρε- η συζήτηση πρέπει να είναι μια και πρέπει να βάλουμε και σωστά τις προτεραιότητές μας. Ένα είναι το ζήτημα για τη χώρα, η μεγέθυνση της οικονομίας. Ένα είναι το ζήτημα για τη δημόσια διοίκηση, το να συμβάλλει σε αυτή την προσπάθεια μεγέθυνση</w:t>
      </w:r>
      <w:r>
        <w:rPr>
          <w:rFonts w:eastAsia="Times New Roman"/>
          <w:bCs/>
        </w:rPr>
        <w:t xml:space="preserve">ς της οικονομίας και στην ανάπτυξη. Ένα είναι το πρωτεύον ζήτημα για την αυτοδιοίκηση, η συμβολή της σε αυτή την προσπάθεια. </w:t>
      </w:r>
    </w:p>
    <w:p w14:paraId="615E6A61" w14:textId="77777777" w:rsidR="00C719D1" w:rsidRDefault="007D146B">
      <w:pPr>
        <w:spacing w:after="0" w:line="600" w:lineRule="auto"/>
        <w:ind w:firstLine="720"/>
        <w:jc w:val="both"/>
        <w:rPr>
          <w:rFonts w:eastAsia="Times New Roman"/>
          <w:bCs/>
        </w:rPr>
      </w:pPr>
      <w:r>
        <w:rPr>
          <w:rFonts w:eastAsia="Times New Roman"/>
          <w:bCs/>
        </w:rPr>
        <w:t>Κι εδώ είναι που πρέπει, κατά τη γνώμη μας, να εστιαστεί η συζήτηση για τη μεταρρύθμιση της αυτοδιοίκησης.</w:t>
      </w:r>
    </w:p>
    <w:p w14:paraId="615E6A62" w14:textId="77777777" w:rsidR="00C719D1" w:rsidRDefault="007D146B">
      <w:pPr>
        <w:spacing w:after="0" w:line="600" w:lineRule="auto"/>
        <w:ind w:firstLine="720"/>
        <w:jc w:val="both"/>
        <w:rPr>
          <w:rFonts w:eastAsia="Times New Roman"/>
          <w:bCs/>
        </w:rPr>
      </w:pPr>
      <w:r>
        <w:rPr>
          <w:rFonts w:eastAsia="Times New Roman"/>
          <w:bCs/>
        </w:rPr>
        <w:t>Ευχαριστώ πολύ, κυρία Π</w:t>
      </w:r>
      <w:r>
        <w:rPr>
          <w:rFonts w:eastAsia="Times New Roman"/>
          <w:bCs/>
        </w:rPr>
        <w:t>ρόεδρε.</w:t>
      </w:r>
    </w:p>
    <w:p w14:paraId="615E6A63" w14:textId="77777777" w:rsidR="00C719D1" w:rsidRDefault="007D146B">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Επειδή διαμαρτύρεστε, όταν χάνει ένας τον χρόνο και το ανέχομαι, πλέον καταλάβατε πώς θα πάει η συνέχεια.</w:t>
      </w:r>
    </w:p>
    <w:p w14:paraId="615E6A64" w14:textId="77777777" w:rsidR="00C719D1" w:rsidRDefault="007D146B">
      <w:pPr>
        <w:spacing w:after="0" w:line="600" w:lineRule="auto"/>
        <w:ind w:firstLine="720"/>
        <w:jc w:val="both"/>
        <w:rPr>
          <w:rFonts w:eastAsia="Times New Roman"/>
          <w:bCs/>
        </w:rPr>
      </w:pPr>
      <w:r>
        <w:rPr>
          <w:rFonts w:eastAsia="Times New Roman"/>
          <w:bCs/>
        </w:rPr>
        <w:t>Από τον Λαϊκό Σύνδεσμο</w:t>
      </w:r>
      <w:r>
        <w:rPr>
          <w:rFonts w:eastAsia="Times New Roman"/>
          <w:bCs/>
        </w:rPr>
        <w:t xml:space="preserve"> -</w:t>
      </w:r>
      <w:r>
        <w:rPr>
          <w:rFonts w:eastAsia="Times New Roman"/>
          <w:bCs/>
        </w:rPr>
        <w:t xml:space="preserve"> Χρυσή Αυγή ο κ. </w:t>
      </w:r>
      <w:proofErr w:type="spellStart"/>
      <w:r>
        <w:rPr>
          <w:rFonts w:eastAsia="Times New Roman"/>
          <w:bCs/>
        </w:rPr>
        <w:t>Μπαρμπαρούσης</w:t>
      </w:r>
      <w:proofErr w:type="spellEnd"/>
      <w:r>
        <w:rPr>
          <w:rFonts w:eastAsia="Times New Roman"/>
          <w:bCs/>
        </w:rPr>
        <w:t>, Βουλευτής Αιτωλίας και Ακαρνανίας, έχει το</w:t>
      </w:r>
      <w:r>
        <w:rPr>
          <w:rFonts w:eastAsia="Times New Roman"/>
          <w:bCs/>
        </w:rPr>
        <w:t>ν λόγο για τρία λεπτά.</w:t>
      </w:r>
    </w:p>
    <w:p w14:paraId="615E6A65" w14:textId="77777777" w:rsidR="00C719D1" w:rsidRDefault="007D146B">
      <w:pPr>
        <w:spacing w:after="0" w:line="600" w:lineRule="auto"/>
        <w:ind w:firstLine="720"/>
        <w:jc w:val="both"/>
        <w:rPr>
          <w:rFonts w:eastAsia="Times New Roman"/>
          <w:bCs/>
        </w:rPr>
      </w:pPr>
      <w:r>
        <w:rPr>
          <w:rFonts w:eastAsia="Times New Roman"/>
          <w:b/>
          <w:bCs/>
        </w:rPr>
        <w:t xml:space="preserve">ΚΩΝΣΤΑΝΤΙΝΟΣ ΜΠΑΡΜΠΑΡΟΥΣΗΣ: </w:t>
      </w:r>
      <w:r>
        <w:rPr>
          <w:rFonts w:eastAsia="Times New Roman"/>
          <w:bCs/>
        </w:rPr>
        <w:t>Ευχαριστώ.</w:t>
      </w:r>
    </w:p>
    <w:p w14:paraId="615E6A66" w14:textId="77777777" w:rsidR="00C719D1" w:rsidRDefault="007D146B">
      <w:pPr>
        <w:spacing w:after="0" w:line="600" w:lineRule="auto"/>
        <w:ind w:firstLine="720"/>
        <w:jc w:val="both"/>
        <w:rPr>
          <w:rFonts w:eastAsia="Times New Roman"/>
          <w:bCs/>
        </w:rPr>
      </w:pPr>
      <w:r>
        <w:rPr>
          <w:rFonts w:eastAsia="Times New Roman"/>
          <w:bCs/>
        </w:rPr>
        <w:t xml:space="preserve">Άλλη μια επερώτηση του ΠΑΣΟΚ, αυτή τη φορά για τον Καλλικράτη. Δηλαδή, για να καταλάβουμε, ερωτά το ΠΑΣΟΚ για κάτι που αυτό έφερε σε ισχύ. Σε λίγο θα κάνετε, κύριοι, και καμιά </w:t>
      </w:r>
      <w:r>
        <w:rPr>
          <w:rFonts w:eastAsia="Times New Roman"/>
          <w:bCs/>
        </w:rPr>
        <w:lastRenderedPageBreak/>
        <w:t xml:space="preserve">επερώτηση για τα σκάνδαλα του χρηματιστηρίου, των </w:t>
      </w:r>
      <w:r>
        <w:rPr>
          <w:rFonts w:eastAsia="Times New Roman"/>
          <w:bCs/>
          <w:lang w:val="en-US"/>
        </w:rPr>
        <w:t>Olympic</w:t>
      </w:r>
      <w:r>
        <w:rPr>
          <w:rFonts w:eastAsia="Times New Roman"/>
          <w:bCs/>
        </w:rPr>
        <w:t xml:space="preserve"> </w:t>
      </w:r>
      <w:r>
        <w:rPr>
          <w:rFonts w:eastAsia="Times New Roman"/>
          <w:bCs/>
          <w:lang w:val="en-US"/>
        </w:rPr>
        <w:t>Games</w:t>
      </w:r>
      <w:r>
        <w:rPr>
          <w:rFonts w:eastAsia="Times New Roman"/>
          <w:bCs/>
        </w:rPr>
        <w:t xml:space="preserve"> και των εξοπλιστ</w:t>
      </w:r>
      <w:r>
        <w:rPr>
          <w:rFonts w:eastAsia="Times New Roman"/>
          <w:bCs/>
        </w:rPr>
        <w:t>ικών και θα μας τρελάνετε τελείως!</w:t>
      </w:r>
    </w:p>
    <w:p w14:paraId="615E6A67" w14:textId="77777777" w:rsidR="00C719D1" w:rsidRDefault="007D146B">
      <w:pPr>
        <w:spacing w:after="0" w:line="600" w:lineRule="auto"/>
        <w:ind w:firstLine="720"/>
        <w:jc w:val="both"/>
        <w:rPr>
          <w:rFonts w:eastAsia="Times New Roman"/>
          <w:bCs/>
        </w:rPr>
      </w:pPr>
      <w:r>
        <w:rPr>
          <w:rFonts w:eastAsia="Times New Roman"/>
          <w:bCs/>
        </w:rPr>
        <w:t>Εκτός και αν νομίζετε ότι επειδή αλλάξατε το όνομά σας από ΠΑΣΟΚ σε Δημοκρατική Συμπαράταξη, αυτό σας απαλλάσσει από τις αμαρτίες του παρελθόντος, οι οποίες μέχρι και σήμερα βαραίνουν τη χώρα μας και τον λαό μας.</w:t>
      </w:r>
    </w:p>
    <w:p w14:paraId="615E6A6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Όπως και</w:t>
      </w:r>
      <w:r>
        <w:rPr>
          <w:rFonts w:eastAsia="Times New Roman" w:cs="Times New Roman"/>
          <w:szCs w:val="24"/>
        </w:rPr>
        <w:t xml:space="preserve"> να ’χει, ως Χρυσή Αυγή ήμασταν αντίθετοι στο σχέδιο «ΚΑΛΛΙΚΡΑΤΗΣ», θεωρώντας ότι κατακερματίζει τις κοινότητες, διαλύει τον κοινωνικό ιστό στις επαρχίες και είναι άκρως δυσλειτουργικός σε σχέση με τους πολίτες. Το κίνημά μας ήταν ενάντια σε αυτό το αρχιτε</w:t>
      </w:r>
      <w:r>
        <w:rPr>
          <w:rFonts w:eastAsia="Times New Roman" w:cs="Times New Roman"/>
          <w:szCs w:val="24"/>
        </w:rPr>
        <w:t>κτονικό δημιούργημα και δικαιωθήκαμε για πολλοστή φορά και σε αυτό το θέμα, αφού όλοι οι δήμοι έχουν χρεοκοπήσει, όπως ακριβώς έχουν χρεοκοπήσει και τα κόμματα που είχαν φέρει αυτά τα νομοθετήματα.</w:t>
      </w:r>
    </w:p>
    <w:p w14:paraId="615E6A6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βασικό κύτταρο του πολιτειακού και διοικητικού μοντέλου</w:t>
      </w:r>
      <w:r>
        <w:rPr>
          <w:rFonts w:eastAsia="Times New Roman" w:cs="Times New Roman"/>
          <w:szCs w:val="24"/>
        </w:rPr>
        <w:t xml:space="preserve"> το οποίο πρεσβεύει η Χρυσή Αυγή, σύμφωνα με το πατριωτικό κοινωνικό πνεύμα, είναι ο δήμος εντός του οποίου αναπτύσσεται η πολιτική, κοινωνική, οικονομική και πολιτιστική ζωή του λαού. Η Χρυσή Αυγή πιστεύει στην ανάγκη απόλυτης αποκέ</w:t>
      </w:r>
      <w:r>
        <w:rPr>
          <w:rFonts w:eastAsia="Times New Roman" w:cs="Times New Roman"/>
          <w:szCs w:val="24"/>
        </w:rPr>
        <w:lastRenderedPageBreak/>
        <w:t xml:space="preserve">ντρωσης των υπηρεσιών, </w:t>
      </w:r>
      <w:r>
        <w:rPr>
          <w:rFonts w:eastAsia="Times New Roman" w:cs="Times New Roman"/>
          <w:szCs w:val="24"/>
        </w:rPr>
        <w:t>λειτουργιών και λειτουργημάτων, ώστε κάθε δήμος να καταστεί αυτοδύναμο πολιτικό, κοινωνικό, οικονομικό, πολιτιστικό και διοικητικό όργανο, δημιουργικό μέλος της λαϊκής κοινότητας. Ο δήμος πρέπει να καταστεί ένα λειτουργικό και διοικητικό κύτταρο σε απόλυτη</w:t>
      </w:r>
      <w:r>
        <w:rPr>
          <w:rFonts w:eastAsia="Times New Roman" w:cs="Times New Roman"/>
          <w:szCs w:val="24"/>
        </w:rPr>
        <w:t xml:space="preserve"> αντιστοιχία με την κεντρική διοίκηση. Έτσι, όλες οι υπηρεσίες θα βρίσκονται στη δικαιοδοσία και αρμοδιότητα του δήμου και θα ελέγχονται κυρίαρχα από την κεντρική εξουσία. Η αποκέντρωση οφείλει να είναι καθολική, περιλαμβάνοντας κάθε υπηρεσία, από την οικο</w:t>
      </w:r>
      <w:r>
        <w:rPr>
          <w:rFonts w:eastAsia="Times New Roman" w:cs="Times New Roman"/>
          <w:szCs w:val="24"/>
        </w:rPr>
        <w:t>νομική έως τη δικαστική.</w:t>
      </w:r>
    </w:p>
    <w:p w14:paraId="615E6A6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Ένα ενδεικτικό παράδειγμα είναι αυτό του Δήμου </w:t>
      </w:r>
      <w:proofErr w:type="spellStart"/>
      <w:r>
        <w:rPr>
          <w:rFonts w:eastAsia="Times New Roman" w:cs="Times New Roman"/>
          <w:szCs w:val="24"/>
        </w:rPr>
        <w:t>Ρούβα</w:t>
      </w:r>
      <w:proofErr w:type="spellEnd"/>
      <w:r>
        <w:rPr>
          <w:rFonts w:eastAsia="Times New Roman" w:cs="Times New Roman"/>
          <w:szCs w:val="24"/>
        </w:rPr>
        <w:t xml:space="preserve"> στη </w:t>
      </w:r>
      <w:proofErr w:type="spellStart"/>
      <w:r>
        <w:rPr>
          <w:rFonts w:eastAsia="Times New Roman" w:cs="Times New Roman"/>
          <w:szCs w:val="24"/>
        </w:rPr>
        <w:t>Μεσσαρά</w:t>
      </w:r>
      <w:proofErr w:type="spellEnd"/>
      <w:r>
        <w:rPr>
          <w:rFonts w:eastAsia="Times New Roman" w:cs="Times New Roman"/>
          <w:szCs w:val="24"/>
        </w:rPr>
        <w:t xml:space="preserve">. Οι κάτοικοι της περιοχής με συνεχείς επιστολές προς την Περιφέρεια Κρήτης ζητούν να επανιδρυθεί ο Δήμος </w:t>
      </w:r>
      <w:proofErr w:type="spellStart"/>
      <w:r>
        <w:rPr>
          <w:rFonts w:eastAsia="Times New Roman" w:cs="Times New Roman"/>
          <w:szCs w:val="24"/>
        </w:rPr>
        <w:t>Ρούβα</w:t>
      </w:r>
      <w:proofErr w:type="spellEnd"/>
      <w:r>
        <w:rPr>
          <w:rFonts w:eastAsia="Times New Roman" w:cs="Times New Roman"/>
          <w:szCs w:val="24"/>
        </w:rPr>
        <w:t xml:space="preserve">, τονίζοντας ότι όσο λειτουργούσε επί «ΚΑΠΟΔΙΣΤΡΙΑ» δεν </w:t>
      </w:r>
      <w:r>
        <w:rPr>
          <w:rFonts w:eastAsia="Times New Roman" w:cs="Times New Roman"/>
          <w:szCs w:val="24"/>
        </w:rPr>
        <w:t xml:space="preserve">παρατηρήθηκαν ποτέ οικονομικά προβλήματα, ενώ η αναπτυξιακή του παρέμβαση ξεπερνούσε το μέγεθός του. Ο Δήμος </w:t>
      </w:r>
      <w:proofErr w:type="spellStart"/>
      <w:r>
        <w:rPr>
          <w:rFonts w:eastAsia="Times New Roman" w:cs="Times New Roman"/>
          <w:szCs w:val="24"/>
        </w:rPr>
        <w:t>Ρούβα</w:t>
      </w:r>
      <w:proofErr w:type="spellEnd"/>
      <w:r>
        <w:rPr>
          <w:rFonts w:eastAsia="Times New Roman" w:cs="Times New Roman"/>
          <w:szCs w:val="24"/>
        </w:rPr>
        <w:t xml:space="preserve">, αν λειτουργούσε σήμερα, </w:t>
      </w:r>
      <w:proofErr w:type="spellStart"/>
      <w:r>
        <w:rPr>
          <w:rFonts w:eastAsia="Times New Roman" w:cs="Times New Roman"/>
          <w:szCs w:val="24"/>
        </w:rPr>
        <w:t>συνυπολογιζομένων</w:t>
      </w:r>
      <w:proofErr w:type="spellEnd"/>
      <w:r>
        <w:rPr>
          <w:rFonts w:eastAsia="Times New Roman" w:cs="Times New Roman"/>
          <w:szCs w:val="24"/>
        </w:rPr>
        <w:t xml:space="preserve"> των περικοπών που έχουν γίνει στους δήμους, θα είχε ετήσια έσοδα από τους κεντρικούς αυτοτελείς πό</w:t>
      </w:r>
      <w:r>
        <w:rPr>
          <w:rFonts w:eastAsia="Times New Roman" w:cs="Times New Roman"/>
          <w:szCs w:val="24"/>
        </w:rPr>
        <w:t>ρους 510.000 ευρώ και από ανταποδοτικά 310.000 ευρώ, δηλαδή σύνολο 820.000 ευρώ.</w:t>
      </w:r>
    </w:p>
    <w:p w14:paraId="615E6A6B" w14:textId="77777777" w:rsidR="00C719D1" w:rsidRDefault="007D146B">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615E6A6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Ένα λεπτό θέλω, κυρία Πρόεδρε.</w:t>
      </w:r>
    </w:p>
    <w:p w14:paraId="615E6A6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 2010 τα έξοδά του ήταν συνολικά 45.000 ευρώ τον μήνα, δηλ</w:t>
      </w:r>
      <w:r>
        <w:rPr>
          <w:rFonts w:eastAsia="Times New Roman" w:cs="Times New Roman"/>
          <w:szCs w:val="24"/>
        </w:rPr>
        <w:t xml:space="preserve">αδή 540.000 ευρώ ετησίως. Διέθετε Τεχνική Υπηρεσία, Οικονομική Υπηρεσία, Βιολογικό Καθαρισμό, Ανακύκλωση, δηλαδή όλες τις υπηρεσίες που υποτίθεται ότι θα του εξασφάλιζαν οι </w:t>
      </w:r>
      <w:proofErr w:type="spellStart"/>
      <w:r>
        <w:rPr>
          <w:rFonts w:eastAsia="Times New Roman" w:cs="Times New Roman"/>
          <w:szCs w:val="24"/>
        </w:rPr>
        <w:t>καλλικρατικοί</w:t>
      </w:r>
      <w:proofErr w:type="spellEnd"/>
      <w:r>
        <w:rPr>
          <w:rFonts w:eastAsia="Times New Roman" w:cs="Times New Roman"/>
          <w:szCs w:val="24"/>
        </w:rPr>
        <w:t xml:space="preserve"> δήμοι. Φυσικά, αυτό είναι μόνο ένα παράδειγμα.</w:t>
      </w:r>
    </w:p>
    <w:p w14:paraId="615E6A6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Κύριοι του ΣΥΡΙΖΑ, περ</w:t>
      </w:r>
      <w:r>
        <w:rPr>
          <w:rFonts w:eastAsia="Times New Roman" w:cs="Times New Roman"/>
          <w:szCs w:val="24"/>
        </w:rPr>
        <w:t>ιμένουμε από εσάς να κάνετε πράξη αυτά που δήλωνε στον Τύπο ο Πρόεδρός σας. Συγκεκριμένα, στις 12 Ιουνίου του 2013 αναφέρεται στην κατάργηση του «ΚΑΛΛΙΚΡΑΤΗ», με ταυτόχρονη αποκλιμάκωση των ΟΤΑ, έτσι ώστε να καλυφθεί το τεράστιο σημερινό έλλειμμα πρωτογενο</w:t>
      </w:r>
      <w:r>
        <w:rPr>
          <w:rFonts w:eastAsia="Times New Roman" w:cs="Times New Roman"/>
          <w:szCs w:val="24"/>
        </w:rPr>
        <w:t>ύς δημοκρατίας που υπάρχει στη χώρα μας.</w:t>
      </w:r>
    </w:p>
    <w:p w14:paraId="615E6A6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Αυτά λέγατε, κύριοι, το 2013, ως </w:t>
      </w:r>
      <w:r>
        <w:rPr>
          <w:rFonts w:eastAsia="Times New Roman" w:cs="Times New Roman"/>
          <w:szCs w:val="24"/>
        </w:rPr>
        <w:t>α</w:t>
      </w:r>
      <w:r>
        <w:rPr>
          <w:rFonts w:eastAsia="Times New Roman" w:cs="Times New Roman"/>
          <w:szCs w:val="24"/>
        </w:rPr>
        <w:t>ντιπολίτευση. Κάντε τα πράξη. Πολύ φοβάμαι, όμως, ότι και αυτά ήταν σαν το μνημόνιο που θα σκίζατε και τα τόσα άλλα ψέματα με τα οποία φλομώσατε και εσείς τον ελληνικό λαό για να το</w:t>
      </w:r>
      <w:r>
        <w:rPr>
          <w:rFonts w:eastAsia="Times New Roman" w:cs="Times New Roman"/>
          <w:szCs w:val="24"/>
        </w:rPr>
        <w:t>υ αρπάξετε την ψήφο και τελικά δεν κάνατε τίποτα και ούτε πρόκειται να κάνετε κάτι.</w:t>
      </w:r>
    </w:p>
    <w:p w14:paraId="615E6A7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w:t>
      </w:r>
    </w:p>
    <w:p w14:paraId="615E6A7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τώρα από το ΚΚΕ ο Βουλευτής Ηρακλείου κ. Συντυχάκης για τρία λεπτά.</w:t>
      </w:r>
    </w:p>
    <w:p w14:paraId="615E6A72"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w:t>
      </w:r>
      <w:r>
        <w:rPr>
          <w:rFonts w:eastAsia="Times New Roman" w:cs="Times New Roman"/>
          <w:szCs w:val="24"/>
        </w:rPr>
        <w:t>ρία Πρόεδρε.</w:t>
      </w:r>
    </w:p>
    <w:p w14:paraId="615E6A7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Κυρίες και κύριοι, η Κυβέρνηση, η Νέα Δημοκρατία και το ΠΑΣΟΚ, καθώς και οι ηγεσίες των συλλογικών οργάνων της τοπικής διοίκησης, ΚΕΔΕ και ΕΝΠΕ, ανεβάζουν τελευταία τους τόνους της αντιπαράθεσης με αφορμή την επικείμενη αναθεώρηση του «ΚΑΛΛΙΚΡ</w:t>
      </w:r>
      <w:r>
        <w:rPr>
          <w:rFonts w:eastAsia="Times New Roman" w:cs="Times New Roman"/>
          <w:szCs w:val="24"/>
        </w:rPr>
        <w:t xml:space="preserve">ΑΤΗ», ενώ από κοινού </w:t>
      </w:r>
      <w:proofErr w:type="spellStart"/>
      <w:r>
        <w:rPr>
          <w:rFonts w:eastAsia="Times New Roman" w:cs="Times New Roman"/>
          <w:szCs w:val="24"/>
        </w:rPr>
        <w:t>συνδιαμόρφωσαν</w:t>
      </w:r>
      <w:proofErr w:type="spellEnd"/>
      <w:r>
        <w:rPr>
          <w:rFonts w:eastAsia="Times New Roman" w:cs="Times New Roman"/>
          <w:szCs w:val="24"/>
        </w:rPr>
        <w:t xml:space="preserve"> μέχρι πριν αποχωρήσει η ΚΕΔΕ από την </w:t>
      </w:r>
      <w:r>
        <w:rPr>
          <w:rFonts w:eastAsia="Times New Roman" w:cs="Times New Roman"/>
          <w:szCs w:val="24"/>
        </w:rPr>
        <w:t>ε</w:t>
      </w:r>
      <w:r>
        <w:rPr>
          <w:rFonts w:eastAsia="Times New Roman" w:cs="Times New Roman"/>
          <w:szCs w:val="24"/>
        </w:rPr>
        <w:t>πιτροπή του Υπουργείου Εσωτερικών, το πόρισμα το οποίο δόθηκε στη δημοσιότητα για τη λεγόμενη αναθεώρηση του «ΚΑΛΛΙΚΡΑΤΗ».</w:t>
      </w:r>
    </w:p>
    <w:p w14:paraId="615E6A7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Αυτή τη στρατηγική, όμως, μια στρατηγική που επί της ουσίας</w:t>
      </w:r>
      <w:r>
        <w:rPr>
          <w:rFonts w:eastAsia="Times New Roman" w:cs="Times New Roman"/>
          <w:szCs w:val="24"/>
        </w:rPr>
        <w:t xml:space="preserve"> συνδέει στενά την τοπική διοίκηση με τους επιχειρηματικούς ομίλους προκειμένου να διευκολύνει την κερδοφορία τους, υπηρετεί ο τωρινός «ΚΑΛΛΙΚΡΑΤΗΣ», αλλά και ο αναθεωρημένος «ΚΑΛΛΙΚΡΑΤΗΣ» που θα έρθει στην πορεία, με βάση τουλάχιστον τα πορίσματα που βλέπ</w:t>
      </w:r>
      <w:r>
        <w:rPr>
          <w:rFonts w:eastAsia="Times New Roman" w:cs="Times New Roman"/>
          <w:szCs w:val="24"/>
        </w:rPr>
        <w:t>ουμε μέχρι σήμερα.</w:t>
      </w:r>
    </w:p>
    <w:p w14:paraId="615E6A7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λόγους καθαρά κομματικού </w:t>
      </w:r>
      <w:proofErr w:type="spellStart"/>
      <w:r>
        <w:rPr>
          <w:rFonts w:eastAsia="Times New Roman" w:cs="Times New Roman"/>
          <w:szCs w:val="24"/>
        </w:rPr>
        <w:t>τακτικισμού</w:t>
      </w:r>
      <w:proofErr w:type="spellEnd"/>
      <w:r>
        <w:rPr>
          <w:rFonts w:eastAsia="Times New Roman" w:cs="Times New Roman"/>
          <w:szCs w:val="24"/>
        </w:rPr>
        <w:t xml:space="preserve"> γίνεται προσπάθεια για μία ανούσια λαϊκίστικου τύπου διαφοροποίηση της Νέας Δημοκρατίας και του ΠΑΣΟΚ, της ΚΕΔΕ και της ΕΝΠΕ, σε δευτερεύοντα ζητήματα –γνωρίζουμε όλοι ότι η πλειοψηφία στην ΚΕΔΕ κ</w:t>
      </w:r>
      <w:r>
        <w:rPr>
          <w:rFonts w:eastAsia="Times New Roman" w:cs="Times New Roman"/>
          <w:szCs w:val="24"/>
        </w:rPr>
        <w:t xml:space="preserve">αι στην ΕΝΠΕ είναι Νέα Δημοκρατία και ΠΑΣΟΚ. Γι’ αυτό, άλλωστε, αποχώρησαν από την </w:t>
      </w:r>
      <w:r>
        <w:rPr>
          <w:rFonts w:eastAsia="Times New Roman" w:cs="Times New Roman"/>
          <w:szCs w:val="24"/>
        </w:rPr>
        <w:t>ε</w:t>
      </w:r>
      <w:r>
        <w:rPr>
          <w:rFonts w:eastAsia="Times New Roman" w:cs="Times New Roman"/>
          <w:szCs w:val="24"/>
        </w:rPr>
        <w:t>πιτροπή- αξιοποιώντας το χωροταξικό του ΚΑΛΛΙΚΡΑΤΗ, διάφορα αιτήματα για επανασύσταση πρώην καποδιστριακών δήμων που στηρίζονται από τοπικούς παράγοντες –πρώην δημάρχους- α</w:t>
      </w:r>
      <w:r>
        <w:rPr>
          <w:rFonts w:eastAsia="Times New Roman" w:cs="Times New Roman"/>
          <w:szCs w:val="24"/>
        </w:rPr>
        <w:t xml:space="preserve">λλά και επιχειρηματίες ή εκπροσώπους τους. </w:t>
      </w:r>
    </w:p>
    <w:p w14:paraId="615E6A7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Αυτή η τακτική, βέβαια, βολεύει και μια χαρά την Κυβέρνηση ΣΥΡΙΖΑ-ΑΝΕΛ, αφού έτσι συντηρούνται προσχηματικά οι διαχωριστικές γραμμές στο χωροταξικό, όπως και η διαφωνία σας σχετικά με την τοποθέτηση των Γενικών Γ</w:t>
      </w:r>
      <w:r>
        <w:rPr>
          <w:rFonts w:eastAsia="Times New Roman" w:cs="Times New Roman"/>
          <w:szCs w:val="24"/>
        </w:rPr>
        <w:t xml:space="preserve">ραμματέων στους δήμους από το Μητρώο Στελεχών της Δημόσιας Διοίκησης, το εκλογικό σύστημα, τις αρμοδιότητες του </w:t>
      </w:r>
      <w:r>
        <w:rPr>
          <w:rFonts w:eastAsia="Times New Roman" w:cs="Times New Roman"/>
          <w:szCs w:val="24"/>
        </w:rPr>
        <w:t>δ</w:t>
      </w:r>
      <w:r>
        <w:rPr>
          <w:rFonts w:eastAsia="Times New Roman" w:cs="Times New Roman"/>
          <w:szCs w:val="24"/>
        </w:rPr>
        <w:t>ημάρχου, τη διαμόρφωση των ψηφοδελτίων, την κατάργηση ή μη των τοπικών συμβουλίων, τα δημοψηφίσματα.</w:t>
      </w:r>
    </w:p>
    <w:p w14:paraId="615E6A7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Τι πιο βολικό, άλλωστε και για την Κυβέρνη</w:t>
      </w:r>
      <w:r>
        <w:rPr>
          <w:rFonts w:eastAsia="Times New Roman" w:cs="Times New Roman"/>
          <w:szCs w:val="24"/>
        </w:rPr>
        <w:t xml:space="preserve">ση, όπως και για τη Νέα Δημοκρατία και το ΠΑΣΟΚ, οι διαμαρτυρίες να εστιάζονται στο αν θα επανιδρυθεί ή όχι ένας δήμος –όπως για παράδειγμα, στον </w:t>
      </w:r>
      <w:proofErr w:type="spellStart"/>
      <w:r>
        <w:rPr>
          <w:rFonts w:eastAsia="Times New Roman" w:cs="Times New Roman"/>
          <w:szCs w:val="24"/>
        </w:rPr>
        <w:t>Ρούβα</w:t>
      </w:r>
      <w:proofErr w:type="spellEnd"/>
      <w:r>
        <w:rPr>
          <w:rFonts w:eastAsia="Times New Roman" w:cs="Times New Roman"/>
          <w:szCs w:val="24"/>
        </w:rPr>
        <w:t xml:space="preserve"> ή στο </w:t>
      </w:r>
      <w:proofErr w:type="spellStart"/>
      <w:r>
        <w:rPr>
          <w:rFonts w:eastAsia="Times New Roman" w:cs="Times New Roman"/>
          <w:szCs w:val="24"/>
        </w:rPr>
        <w:t>Τυμπάκι</w:t>
      </w:r>
      <w:proofErr w:type="spellEnd"/>
      <w:r>
        <w:rPr>
          <w:rFonts w:eastAsia="Times New Roman" w:cs="Times New Roman"/>
          <w:szCs w:val="24"/>
        </w:rPr>
        <w:t>- αξιοποιώντας τοπικιστικές διαφορές και δίνοντας τη λαβή ακόμα και στην εγκληματική και φα</w:t>
      </w:r>
      <w:r>
        <w:rPr>
          <w:rFonts w:eastAsia="Times New Roman" w:cs="Times New Roman"/>
          <w:szCs w:val="24"/>
        </w:rPr>
        <w:t>σιστική Χρυσή Αυγή να τις αξιοποιεί αυτές και κυρίως καλλιεργώντας την ψευδαίσθηση στους δημότες ότι την περίοδο λειτουργίας των ξεχωριστών δήμων τα πράγματα ήταν καλύτερα για να κρύψουν μία βασική αλήθεια, ότι δηλαδή είτε με συνενωμένους, είτε με ξεχωριστ</w:t>
      </w:r>
      <w:r>
        <w:rPr>
          <w:rFonts w:eastAsia="Times New Roman" w:cs="Times New Roman"/>
          <w:szCs w:val="24"/>
        </w:rPr>
        <w:t>ούς δήμους, τα τιμολόγια του νερού, οι φόροι και τα τέλη σε όλα τα δημοτικά διαμερίσματα τουλάχιστον των εν λόγω δήμων εξισώνονται προς τα πάνω με βάση την αρχή της ανταποδοτικότητας, την περικοπή των πόρων και την υποχρέωση των ισοσκελισμένων προϋπολογισμ</w:t>
      </w:r>
      <w:r>
        <w:rPr>
          <w:rFonts w:eastAsia="Times New Roman" w:cs="Times New Roman"/>
          <w:szCs w:val="24"/>
        </w:rPr>
        <w:t>ών;</w:t>
      </w:r>
    </w:p>
    <w:p w14:paraId="615E6A7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Για το ΚΚΕ, το πραγματικό πρόβλημα με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δεν βρίσκεται στην αλλαγή του χάρτη των δήμων, αλλά στη στρατηγική </w:t>
      </w:r>
      <w:proofErr w:type="spellStart"/>
      <w:r>
        <w:rPr>
          <w:rFonts w:eastAsia="Times New Roman" w:cs="Times New Roman"/>
          <w:szCs w:val="24"/>
        </w:rPr>
        <w:t>συναντίληψή</w:t>
      </w:r>
      <w:proofErr w:type="spellEnd"/>
      <w:r>
        <w:rPr>
          <w:rFonts w:eastAsia="Times New Roman" w:cs="Times New Roman"/>
          <w:szCs w:val="24"/>
        </w:rPr>
        <w:t xml:space="preserve"> σας για το κράτος, τους τοπικούς περιφερειακούς θεσμούς, που εν πολλοίς χαρακτηρίζει και την ουσία του πορίσματος της </w:t>
      </w:r>
      <w:r>
        <w:rPr>
          <w:rFonts w:eastAsia="Times New Roman" w:cs="Times New Roman"/>
          <w:szCs w:val="24"/>
        </w:rPr>
        <w:t>ε</w:t>
      </w:r>
      <w:r>
        <w:rPr>
          <w:rFonts w:eastAsia="Times New Roman" w:cs="Times New Roman"/>
          <w:szCs w:val="24"/>
        </w:rPr>
        <w:t xml:space="preserve">πιτροπής και προκρίνει τα αναγκαία </w:t>
      </w:r>
      <w:r>
        <w:rPr>
          <w:rFonts w:eastAsia="Times New Roman" w:cs="Times New Roman"/>
          <w:szCs w:val="24"/>
        </w:rPr>
        <w:lastRenderedPageBreak/>
        <w:t>θεσμικά εργαλεία που θα ανοίξουν τον δρόμο στα νέα πεδία κερδοφορίας και ανταγωνιστικότητας του κεφαλαίου.</w:t>
      </w:r>
    </w:p>
    <w:p w14:paraId="615E6A7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Τα στρατηγικά σημεία σύγκλισης που έχετε και που αυτά υπηρετεί και ο παλαιός και ο νέος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είναι η αντικατάσταση του «Οικονομικού Παρατηρητηρίου» με την «Επιτροπή Ανασυγκρότησης ΟΤΑ» και τον «Λογαριασμό Οικονομικής Ενίσχυσης ΟΤΑ». Δηλαδή, αλλάζει ο </w:t>
      </w:r>
      <w:proofErr w:type="spellStart"/>
      <w:r>
        <w:rPr>
          <w:rFonts w:eastAsia="Times New Roman" w:cs="Times New Roman"/>
          <w:szCs w:val="24"/>
        </w:rPr>
        <w:t>Μανωλιός</w:t>
      </w:r>
      <w:proofErr w:type="spellEnd"/>
      <w:r>
        <w:rPr>
          <w:rFonts w:eastAsia="Times New Roman" w:cs="Times New Roman"/>
          <w:szCs w:val="24"/>
        </w:rPr>
        <w:t xml:space="preserve"> και βάζει τα ρούχα του αλλιώς! Δημιουργείτε έναν μηχανισμό που οδηγεί τον κάθε δήμο έγκα</w:t>
      </w:r>
      <w:r>
        <w:rPr>
          <w:rFonts w:eastAsia="Times New Roman" w:cs="Times New Roman"/>
          <w:szCs w:val="24"/>
        </w:rPr>
        <w:t>ιρα και από νωρίς στον δρόμο συμμόρφωσης με βάση τα μέτρα της δημοσιονομικής προσαρμογής και, δεύτερον, τα αναπτυξιακά προγράμματα στους ΟΤΑ με απευθείας υπαγωγή τους στον αναπτυξιακό νόμο, υπηρετώντας στρατηγικούς σχεδιασμούς των επιχειρηματικών ομίλων κα</w:t>
      </w:r>
      <w:r>
        <w:rPr>
          <w:rFonts w:eastAsia="Times New Roman" w:cs="Times New Roman"/>
          <w:szCs w:val="24"/>
        </w:rPr>
        <w:t xml:space="preserve">ι όχι τις λαϊκές ανάγκες. </w:t>
      </w:r>
    </w:p>
    <w:p w14:paraId="615E6A7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Τρίτον, υπάρχουν οι συμβάσεις παραχώρησης-εκμετάλλευσης από επιχειρηματικούς ομίλους μέχρι και ενενήντα εννέα χρόνια του συνόλου της δημοτικής ακίνητης περιουσίας με ασυλία επενδύσεων από φόρους, τέλη, δικαιώματα υπέρ του </w:t>
      </w:r>
      <w:r>
        <w:rPr>
          <w:rFonts w:eastAsia="Times New Roman" w:cs="Times New Roman"/>
          <w:szCs w:val="24"/>
        </w:rPr>
        <w:t>δ</w:t>
      </w:r>
      <w:r>
        <w:rPr>
          <w:rFonts w:eastAsia="Times New Roman" w:cs="Times New Roman"/>
          <w:szCs w:val="24"/>
        </w:rPr>
        <w:t>ημοσίο</w:t>
      </w:r>
      <w:r>
        <w:rPr>
          <w:rFonts w:eastAsia="Times New Roman" w:cs="Times New Roman"/>
          <w:szCs w:val="24"/>
        </w:rPr>
        <w:t>υ.</w:t>
      </w:r>
    </w:p>
    <w:p w14:paraId="615E6A7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γίνεται η επέκταση των </w:t>
      </w:r>
      <w:proofErr w:type="spellStart"/>
      <w:r>
        <w:rPr>
          <w:rFonts w:eastAsia="Times New Roman" w:cs="Times New Roman"/>
          <w:szCs w:val="24"/>
        </w:rPr>
        <w:t>ΚοινΣΕπ</w:t>
      </w:r>
      <w:proofErr w:type="spellEnd"/>
      <w:r>
        <w:rPr>
          <w:rFonts w:eastAsia="Times New Roman" w:cs="Times New Roman"/>
          <w:szCs w:val="24"/>
        </w:rPr>
        <w:t xml:space="preserve"> και των άλλων μορφών κοινωνικής οικονομίας για να συμβάλουν στην αύξηση της ανταγωνιστικότητας και ταυτόχρονα να δημιουργήσουν αυταπάτες σε ανέργους και εξαθλιωμένους ότι στην καπιταλιστική ζούγκλα υπάρχουν και σ</w:t>
      </w:r>
      <w:r>
        <w:rPr>
          <w:rFonts w:eastAsia="Times New Roman" w:cs="Times New Roman"/>
          <w:szCs w:val="24"/>
        </w:rPr>
        <w:t>οσιαλιστικές νησίδες, ενώ δίνεται η ευκαιρία να ανθίσουν οι ΜΚΟ και τα διάφορα δίκτυα που ελέγχονται κατά βάση από στελέχη των δικών σας κομμάτων.</w:t>
      </w:r>
    </w:p>
    <w:p w14:paraId="615E6A7C" w14:textId="77777777" w:rsidR="00C719D1" w:rsidRDefault="007D146B">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μιλάμε για την αύξηση των ιδίων εσόδων με σταδιακή μεταφορά νέων φορολογικών βαρών στις πλάτες των λ</w:t>
      </w:r>
      <w:r>
        <w:rPr>
          <w:rFonts w:eastAsia="Times New Roman" w:cs="Times New Roman"/>
          <w:szCs w:val="24"/>
        </w:rPr>
        <w:t>αϊκών νοικοκυριών και τη νομιμοποίηση τελών μέσω και της τοπικής διοίκησης, όπως για παράδειγμα ο ΕΝΦΙΑ, ο αυξημένος ΦΠΑ στα νησιά. Ήδη αυτά γίνονται, δρομολογούνται, όπως για παράδειγμα η βεβαίωση οφειλών στην εφορία και το μπλοκάρισμα των τραπεζικών λογα</w:t>
      </w:r>
      <w:r>
        <w:rPr>
          <w:rFonts w:eastAsia="Times New Roman" w:cs="Times New Roman"/>
          <w:szCs w:val="24"/>
        </w:rPr>
        <w:t xml:space="preserve">ριασμών για τα ακίνητα εκτός σχεδίου πόλης στο Ηράκλειο. </w:t>
      </w:r>
    </w:p>
    <w:p w14:paraId="615E6A7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Έτσι, </w:t>
      </w:r>
      <w:proofErr w:type="spellStart"/>
      <w:r>
        <w:rPr>
          <w:rFonts w:eastAsia="Times New Roman" w:cs="Times New Roman"/>
          <w:szCs w:val="24"/>
        </w:rPr>
        <w:t>επαναοριοθετείται</w:t>
      </w:r>
      <w:proofErr w:type="spellEnd"/>
      <w:r>
        <w:rPr>
          <w:rFonts w:eastAsia="Times New Roman" w:cs="Times New Roman"/>
          <w:szCs w:val="24"/>
        </w:rPr>
        <w:t xml:space="preserve"> η έννοια της ανταπόδοσης και η επέκτασή της και σε άλλους τομείς, όπως το πράσινο, με το επιχείρημα ότι δεν επαρκούν τα ανταποδοτικά έσοδα. Δηλαδή, με </w:t>
      </w:r>
      <w:r>
        <w:rPr>
          <w:rFonts w:eastAsia="Times New Roman" w:cs="Times New Roman"/>
          <w:szCs w:val="24"/>
        </w:rPr>
        <w:lastRenderedPageBreak/>
        <w:t>λίγα λόγια αυτές οι αλλ</w:t>
      </w:r>
      <w:r>
        <w:rPr>
          <w:rFonts w:eastAsia="Times New Roman" w:cs="Times New Roman"/>
          <w:szCs w:val="24"/>
        </w:rPr>
        <w:t>αγές φέρουν πιο κοντά δήμους και περιφέρειες σε πιο αποφασιστική σύμπραξη με το ιδιωτικό κεφάλαιο. Σ’ αυτά συμφωνείτε, δεν υπάρχει διαφωνία.</w:t>
      </w:r>
    </w:p>
    <w:p w14:paraId="615E6A7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κυρίες και κύριοι,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παλαιός και νέος, αποτελεί τον οδικό χάρτη των αντιδραστικών αλλ</w:t>
      </w:r>
      <w:r>
        <w:rPr>
          <w:rFonts w:eastAsia="Times New Roman" w:cs="Times New Roman"/>
          <w:szCs w:val="24"/>
        </w:rPr>
        <w:t>αγών στην κρατική και τοπική διοίκηση και συνδέεται με τις γενικότερες ανάγκες του κεφαλαίου και της καπιταλιστικής ανάπτυξης σε συνθήκες οικονομικής κρίσης και οξύτατου καπιταλιστικού ανταγωνισμού, αλλαγές που δεν έχουν κα</w:t>
      </w:r>
      <w:r>
        <w:rPr>
          <w:rFonts w:eastAsia="Times New Roman" w:cs="Times New Roman"/>
          <w:szCs w:val="24"/>
        </w:rPr>
        <w:t>μ</w:t>
      </w:r>
      <w:r>
        <w:rPr>
          <w:rFonts w:eastAsia="Times New Roman" w:cs="Times New Roman"/>
          <w:szCs w:val="24"/>
        </w:rPr>
        <w:t>μία σχέση με τις λαϊκές ανάγκες.</w:t>
      </w:r>
    </w:p>
    <w:p w14:paraId="615E6A7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Το ΚΚΕ, λοιπόν, απορρίπτει και τον παλιό και κάθε εκδοχή του αναθεωρημένου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Η αντίληψη του ΚΚΕ για τις δομές διοίκησης και διεύθυνσης στο κεντρικό και τοπικό επίπεδο, έχει θεμέλιό της την κοινωνική ιδιοκτησία στα συγκεντρωμένα μέσα παραγωγής,</w:t>
      </w:r>
      <w:r>
        <w:rPr>
          <w:rFonts w:eastAsia="Times New Roman" w:cs="Times New Roman"/>
          <w:szCs w:val="24"/>
        </w:rPr>
        <w:t xml:space="preserve"> τον κεντρικό σχεδιασμό της παραγωγής, με κίνητρο την ικανοποίηση των λαϊκών αναγκών.</w:t>
      </w:r>
    </w:p>
    <w:p w14:paraId="615E6A8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Πάνω σε αυτή τη βάση μπορεί μόνο να διαμορφώνεται ένα ενιαίο σύγχρονο και δωρεάν κρατικό σύστημα υγείας, πρόνοιας, παιδείας και συνολικά των κοινωνικών δομών, όπου πραγμα</w:t>
      </w:r>
      <w:r>
        <w:rPr>
          <w:rFonts w:eastAsia="Times New Roman" w:cs="Times New Roman"/>
          <w:szCs w:val="24"/>
        </w:rPr>
        <w:t xml:space="preserve">τικά θα υπάρχει ο εργατικός και λαϊκός έλεγχος, από τα κάτω προς τα </w:t>
      </w:r>
      <w:r>
        <w:rPr>
          <w:rFonts w:eastAsia="Times New Roman" w:cs="Times New Roman"/>
          <w:szCs w:val="24"/>
        </w:rPr>
        <w:lastRenderedPageBreak/>
        <w:t>πάνω, που θα διαρθρώνεται πρώτα από όλα σε επίπεδο παραγωγικής μονάδας και κοινωνικών υπηρεσιών.</w:t>
      </w:r>
    </w:p>
    <w:p w14:paraId="615E6A8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ολοκληρώστε. Σπάσατε το ρεκόρ!</w:t>
      </w:r>
    </w:p>
    <w:p w14:paraId="615E6A82"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ΕΜΜΑΝΟΥΗΣ ΣΥΝΤΥΧΑΚΗΣ: </w:t>
      </w:r>
      <w:r>
        <w:rPr>
          <w:rFonts w:eastAsia="Times New Roman" w:cs="Times New Roman"/>
          <w:szCs w:val="24"/>
        </w:rPr>
        <w:t xml:space="preserve">Ολοκληρώνω, κυρία Πρόεδρε. </w:t>
      </w:r>
    </w:p>
    <w:p w14:paraId="615E6A8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Με αυτή τη γραμμή το ΚΚΕ στέκεται απέναντι στις αντιδραστικές αλλαγές, </w:t>
      </w:r>
      <w:r>
        <w:rPr>
          <w:rFonts w:eastAsia="Times New Roman"/>
          <w:szCs w:val="24"/>
        </w:rPr>
        <w:t>οι οποίες</w:t>
      </w:r>
      <w:r>
        <w:rPr>
          <w:rFonts w:eastAsia="Times New Roman" w:cs="Times New Roman"/>
          <w:szCs w:val="24"/>
        </w:rPr>
        <w:t xml:space="preserve"> εξυφαίνονται. Με τη θέση αυτή καλούμε τους εργαζόμενους, αλλά και τους εκλεγμένους στην τοπική περιφερειακή διοίκηση σε έναν</w:t>
      </w:r>
      <w:r>
        <w:rPr>
          <w:rFonts w:eastAsia="Times New Roman" w:cs="Times New Roman"/>
          <w:szCs w:val="24"/>
        </w:rPr>
        <w:t xml:space="preserve"> αγώνα για τη διεκδίκηση των πραγματικών λαϊκών αναγκών, κόντρα σε Κυβέρνηση και τοπικές αρχές που στηρίζουν αυτές τις αντιδραστικές ανατροπές.</w:t>
      </w:r>
    </w:p>
    <w:p w14:paraId="615E6A84" w14:textId="77777777" w:rsidR="00C719D1" w:rsidRDefault="007D146B">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15E6A85"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ζήτημα με τον χρόνο είναι τεράστιο πρόβλημα. Δεν</w:t>
      </w:r>
      <w:r>
        <w:rPr>
          <w:rFonts w:eastAsia="Times New Roman" w:cs="Times New Roman"/>
          <w:szCs w:val="24"/>
        </w:rPr>
        <w:t xml:space="preserve"> μπορώ να καταλάβω πώς μπορεί να λυθεί.</w:t>
      </w:r>
    </w:p>
    <w:p w14:paraId="615E6A86" w14:textId="77777777" w:rsidR="00C719D1" w:rsidRDefault="007D146B">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lastRenderedPageBreak/>
        <w:t>θεση της αίθουσας «ΕΛΕΥΘΕΡΙΟΣ ΒΕΝΙΖΕΛΟΣ» και ενημε</w:t>
      </w:r>
      <w:r>
        <w:rPr>
          <w:rFonts w:eastAsia="Times New Roman" w:cs="Times New Roman"/>
        </w:rPr>
        <w:t>ρώθηκαν για την ιστορία του κτηρίου και τον τρόπο οργάνωσης και λειτουργίας της Βουλής, σαράντα μαθήτριες και μαθητές και δύο εκπαιδευτικοί συνοδοί από το Γενικό Λύκειο Διδυμοτείχου (</w:t>
      </w:r>
      <w:r>
        <w:rPr>
          <w:rFonts w:eastAsia="Times New Roman" w:cs="Times New Roman"/>
        </w:rPr>
        <w:t>δεύτερο τ</w:t>
      </w:r>
      <w:r>
        <w:rPr>
          <w:rFonts w:eastAsia="Times New Roman" w:cs="Times New Roman"/>
        </w:rPr>
        <w:t xml:space="preserve">μήμα). </w:t>
      </w:r>
    </w:p>
    <w:p w14:paraId="615E6A87" w14:textId="77777777" w:rsidR="00C719D1" w:rsidRDefault="007D146B">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615E6A88" w14:textId="77777777" w:rsidR="00C719D1" w:rsidRDefault="007D146B">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w:t>
      </w:r>
      <w:r>
        <w:rPr>
          <w:rFonts w:eastAsia="Times New Roman" w:cs="Times New Roman"/>
        </w:rPr>
        <w:t>τέρυγες της Βουλής)</w:t>
      </w:r>
    </w:p>
    <w:p w14:paraId="615E6A89" w14:textId="77777777" w:rsidR="00C719D1" w:rsidRDefault="007D146B">
      <w:pPr>
        <w:spacing w:after="0" w:line="600" w:lineRule="auto"/>
        <w:ind w:firstLine="720"/>
        <w:jc w:val="both"/>
        <w:rPr>
          <w:rFonts w:eastAsia="Times New Roman"/>
          <w:szCs w:val="24"/>
        </w:rPr>
      </w:pPr>
      <w:r>
        <w:rPr>
          <w:rFonts w:eastAsia="Times New Roman"/>
          <w:szCs w:val="24"/>
        </w:rPr>
        <w:t xml:space="preserve">Τον λόγο έχει από τους Ανεξάρτητους Έλληνες ο κ. </w:t>
      </w:r>
      <w:proofErr w:type="spellStart"/>
      <w:r>
        <w:rPr>
          <w:rFonts w:eastAsia="Times New Roman"/>
          <w:szCs w:val="24"/>
        </w:rPr>
        <w:t>Κατσίκης</w:t>
      </w:r>
      <w:proofErr w:type="spellEnd"/>
      <w:r>
        <w:rPr>
          <w:rFonts w:eastAsia="Times New Roman"/>
          <w:szCs w:val="24"/>
        </w:rPr>
        <w:t>, Βουλευτής Νομού Αττικής.</w:t>
      </w:r>
    </w:p>
    <w:p w14:paraId="615E6A8A" w14:textId="77777777" w:rsidR="00C719D1" w:rsidRDefault="007D146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αισιοδοξώ ότι εσείς θα τηρήσετε τον χρόνο σας.</w:t>
      </w:r>
    </w:p>
    <w:p w14:paraId="615E6A8B" w14:textId="77777777" w:rsidR="00C719D1" w:rsidRDefault="007D146B">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Κυρία Πρόεδρε, για να κερδίσω χρόνο δεν ανέβηκα ούτε στο Βήμα και μ</w:t>
      </w:r>
      <w:r>
        <w:rPr>
          <w:rFonts w:eastAsia="Times New Roman"/>
          <w:szCs w:val="24"/>
        </w:rPr>
        <w:t>ιλάω από τη θέση μου. Συνεπώς, να είστε αισιόδοξη.</w:t>
      </w:r>
    </w:p>
    <w:p w14:paraId="615E6A8C" w14:textId="77777777" w:rsidR="00C719D1" w:rsidRDefault="007D146B">
      <w:pPr>
        <w:spacing w:after="0" w:line="600" w:lineRule="auto"/>
        <w:ind w:firstLine="720"/>
        <w:jc w:val="both"/>
        <w:rPr>
          <w:rFonts w:eastAsia="Times New Roman" w:cs="Times New Roman"/>
          <w:szCs w:val="24"/>
        </w:rPr>
      </w:pPr>
      <w:r>
        <w:rPr>
          <w:rFonts w:eastAsia="Times New Roman"/>
          <w:szCs w:val="24"/>
        </w:rPr>
        <w:t>Κύριε Υπουργέ, κυρίες και κύριοι συνάδελφοι, λένε πως αν κανείς περάσει από την τοπική αυτοδιοίκηση, δύσκολα ανακόπτεται από αυτή. Εγώ το λέω αυτό με απόλυτη ειλικρίνεια, γιατί προέρχομαι και έχω περάσει α</w:t>
      </w:r>
      <w:r>
        <w:rPr>
          <w:rFonts w:eastAsia="Times New Roman"/>
          <w:szCs w:val="24"/>
        </w:rPr>
        <w:t xml:space="preserve">πό εκεί. Η εμβάπτιση στα κοινά από τον Α΄ βαθμό διοίκησης και η αμεσότητα της επικοινωνίας </w:t>
      </w:r>
      <w:r>
        <w:rPr>
          <w:rFonts w:eastAsia="Times New Roman"/>
          <w:szCs w:val="24"/>
        </w:rPr>
        <w:lastRenderedPageBreak/>
        <w:t xml:space="preserve">με τον υπό την αρχαία του έννοια δήμο, σε καθιστά αιώνια ερωτευμένο μαζί της. </w:t>
      </w:r>
      <w:r>
        <w:rPr>
          <w:rFonts w:eastAsia="Times New Roman" w:cs="Times New Roman"/>
          <w:szCs w:val="24"/>
        </w:rPr>
        <w:t xml:space="preserve">Υπό αυτό το πρίσμα και την οπτική θα προσπαθήσω να προσεγγίσω το ζήτημα. </w:t>
      </w:r>
    </w:p>
    <w:p w14:paraId="615E6A8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έχει πολύπλευρα διαπιστωθεί πως τα κύματα συνένωσης που έχουν δεχθεί οι Οργανισμοί Τοπικής Αυτοδιοίκησης,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 δεν κατήργησαν, αλλά διατήρησαν ως αποκεντρωμένους θεσμούς τους προϋφιστάμενους ΟΤΑ, με αποτέλεσμα</w:t>
      </w:r>
      <w:r>
        <w:rPr>
          <w:rFonts w:eastAsia="Times New Roman" w:cs="Times New Roman"/>
          <w:szCs w:val="24"/>
        </w:rPr>
        <w:t xml:space="preserve"> σήμερα να λειτουργούν, ειδικά στη πρωτοβάθμια αυτοδιοίκηση, πολλαπλά και επάλληλα επίπεδα διοίκησης. Οι δημοτικές και τοπικές κοινότητες είναι ιδιαίτερα αποδυναμωμένες, αφού στερούνται αποφασιστικών αρμοδιοτήτων. </w:t>
      </w:r>
    </w:p>
    <w:p w14:paraId="615E6A8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Θα προσεγγίσω τις δυσλειτουργίες, αλλά κα</w:t>
      </w:r>
      <w:r>
        <w:rPr>
          <w:rFonts w:eastAsia="Times New Roman" w:cs="Times New Roman"/>
          <w:szCs w:val="24"/>
        </w:rPr>
        <w:t>ι τις παθογένειες, αν θέλετε, για τις οποίες εμείς πιστεύουμε ότι επί τη βάσει αυτών πρέπει να γίνουν μεταρρυθμίσεις σε πέντε σημεία:</w:t>
      </w:r>
    </w:p>
    <w:p w14:paraId="615E6A8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Πρώτον, η πολλαπλότητα των θεσμών που έτσι δημιουργεί επικάλυψη αρμοδιοτήτων. Δεύτερον, η διαιώνιση τοπικιστικών διαιρέσεω</w:t>
      </w:r>
      <w:r>
        <w:rPr>
          <w:rFonts w:eastAsia="Times New Roman" w:cs="Times New Roman"/>
          <w:szCs w:val="24"/>
        </w:rPr>
        <w:t xml:space="preserve">ν, που έχει ως αποτέλεσμα τη μη καλλιέργεια ενιαίας συνείδησης για τους δημότες των νέων δήμων. Τρίτον, η </w:t>
      </w:r>
      <w:r>
        <w:rPr>
          <w:rFonts w:eastAsia="Times New Roman" w:cs="Times New Roman"/>
          <w:szCs w:val="24"/>
        </w:rPr>
        <w:lastRenderedPageBreak/>
        <w:t xml:space="preserve">αποδυνάμωση του ρόλου των αποκεντρωτικών δομών, </w:t>
      </w:r>
      <w:r>
        <w:rPr>
          <w:rFonts w:eastAsia="Times New Roman"/>
          <w:szCs w:val="24"/>
        </w:rPr>
        <w:t>οι οποίες</w:t>
      </w:r>
      <w:r>
        <w:rPr>
          <w:rFonts w:eastAsia="Times New Roman" w:cs="Times New Roman"/>
          <w:szCs w:val="24"/>
        </w:rPr>
        <w:t xml:space="preserve"> σχεδιασμένες προ εικοσαετίας ξεπεράστηκαν από τις πραγματικές ανάγκες των πολιτών και από τι</w:t>
      </w:r>
      <w:r>
        <w:rPr>
          <w:rFonts w:eastAsia="Times New Roman" w:cs="Times New Roman"/>
          <w:szCs w:val="24"/>
        </w:rPr>
        <w:t xml:space="preserve">ς δυνατότητες εξέλιξης της </w:t>
      </w:r>
      <w:proofErr w:type="spellStart"/>
      <w:r>
        <w:rPr>
          <w:rFonts w:eastAsia="Times New Roman" w:cs="Times New Roman"/>
          <w:szCs w:val="24"/>
        </w:rPr>
        <w:t>ενδοδημοτικής</w:t>
      </w:r>
      <w:proofErr w:type="spellEnd"/>
      <w:r>
        <w:rPr>
          <w:rFonts w:eastAsia="Times New Roman" w:cs="Times New Roman"/>
          <w:szCs w:val="24"/>
        </w:rPr>
        <w:t xml:space="preserve"> αποκέντρωσης. Τέταρτον, ο περιορισμός της συμμετοχής των πολιτών και η υποκατάσταση της συμμετοχικής δημοκρατίας με την εκλογή οργάνων σε τόσο χαμηλό επίπεδο, όπως των δημοτικών και των κοινοτικών ενοτήτων. </w:t>
      </w:r>
      <w:proofErr w:type="spellStart"/>
      <w:r>
        <w:rPr>
          <w:rFonts w:eastAsia="Times New Roman" w:cs="Times New Roman"/>
          <w:szCs w:val="24"/>
        </w:rPr>
        <w:t>Πέμπτον</w:t>
      </w:r>
      <w:proofErr w:type="spellEnd"/>
      <w:r>
        <w:rPr>
          <w:rFonts w:eastAsia="Times New Roman" w:cs="Times New Roman"/>
          <w:szCs w:val="24"/>
        </w:rPr>
        <w:t>,</w:t>
      </w:r>
      <w:r>
        <w:rPr>
          <w:rFonts w:eastAsia="Times New Roman" w:cs="Times New Roman"/>
          <w:szCs w:val="24"/>
        </w:rPr>
        <w:t xml:space="preserve"> η αύξηση της γεωγραφικής απόστασης μεταξύ των επιπέδων εκπροσώπησης.</w:t>
      </w:r>
    </w:p>
    <w:p w14:paraId="615E6A9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Οι καταγεγραμμένες δυσχέρειες και σοβαρές δυσλειτουργίες που συνδέονται κυρίως με γεωγραφικά χαρακτηριστικά, όπως νησιωτικοί, ορεινοί και μειονεκτικοί δήμοι, καταδεικνύουν την αδήριτη αν</w:t>
      </w:r>
      <w:r>
        <w:rPr>
          <w:rFonts w:eastAsia="Times New Roman" w:cs="Times New Roman"/>
          <w:szCs w:val="24"/>
        </w:rPr>
        <w:t xml:space="preserve">άγκη μιας διαφορετικής </w:t>
      </w:r>
      <w:proofErr w:type="spellStart"/>
      <w:r>
        <w:rPr>
          <w:rFonts w:eastAsia="Times New Roman" w:cs="Times New Roman"/>
          <w:szCs w:val="24"/>
        </w:rPr>
        <w:t>δικαιοπολιτικής</w:t>
      </w:r>
      <w:proofErr w:type="spellEnd"/>
      <w:r>
        <w:rPr>
          <w:rFonts w:eastAsia="Times New Roman" w:cs="Times New Roman"/>
          <w:szCs w:val="24"/>
        </w:rPr>
        <w:t xml:space="preserve"> μεταχείρισης και οργάνωσης του πρωτοβάθμιου </w:t>
      </w:r>
      <w:proofErr w:type="spellStart"/>
      <w:r>
        <w:rPr>
          <w:rFonts w:eastAsia="Times New Roman" w:cs="Times New Roman"/>
          <w:szCs w:val="24"/>
        </w:rPr>
        <w:t>αυτοδιοικητικού</w:t>
      </w:r>
      <w:proofErr w:type="spellEnd"/>
      <w:r>
        <w:rPr>
          <w:rFonts w:eastAsia="Times New Roman" w:cs="Times New Roman"/>
          <w:szCs w:val="24"/>
        </w:rPr>
        <w:t xml:space="preserve"> επιπέδου διοίκησης των περιοχών.</w:t>
      </w:r>
    </w:p>
    <w:p w14:paraId="615E6A9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αναγκαιότητα της αναθεώρησης του θεσμικού πλαισίου λειτουργίας της τοπικής αυτοδιοίκησης που προκύπτει από τις προτάσεις τ</w:t>
      </w:r>
      <w:r>
        <w:rPr>
          <w:rFonts w:eastAsia="Times New Roman" w:cs="Times New Roman"/>
          <w:szCs w:val="24"/>
        </w:rPr>
        <w:t xml:space="preserve">ης </w:t>
      </w:r>
      <w:r>
        <w:rPr>
          <w:rFonts w:eastAsia="Times New Roman" w:cs="Times New Roman"/>
          <w:szCs w:val="24"/>
        </w:rPr>
        <w:t xml:space="preserve">επιτροπής </w:t>
      </w:r>
      <w:r>
        <w:rPr>
          <w:rFonts w:eastAsia="Times New Roman" w:cs="Times New Roman"/>
          <w:szCs w:val="24"/>
        </w:rPr>
        <w:t xml:space="preserve">-η οποία συγκροτήθηκε με τις διατάξεις του ν.4368/2016 και προαναγγέλθηκε από τον ίδιο τον Πρωθυπουργό στην Κρήτη- θα ήταν σκόπιμο να συμπεριλάβει αν όχι το </w:t>
      </w:r>
      <w:r>
        <w:rPr>
          <w:rFonts w:eastAsia="Times New Roman" w:cs="Times New Roman"/>
          <w:szCs w:val="24"/>
        </w:rPr>
        <w:lastRenderedPageBreak/>
        <w:t xml:space="preserve">σύνολο, τουλάχιστον περιπτώσεις αναγκαίου χωροταξικού επανασχεδιασμού, προκειμένου να </w:t>
      </w:r>
      <w:proofErr w:type="spellStart"/>
      <w:r>
        <w:rPr>
          <w:rFonts w:eastAsia="Times New Roman" w:cs="Times New Roman"/>
          <w:szCs w:val="24"/>
        </w:rPr>
        <w:t>απομειωθούν</w:t>
      </w:r>
      <w:proofErr w:type="spellEnd"/>
      <w:r>
        <w:rPr>
          <w:rFonts w:eastAsia="Times New Roman" w:cs="Times New Roman"/>
          <w:szCs w:val="24"/>
        </w:rPr>
        <w:t xml:space="preserve"> δυσλειτουργίες και α</w:t>
      </w:r>
      <w:r>
        <w:rPr>
          <w:rFonts w:eastAsia="Times New Roman" w:cs="Times New Roman"/>
          <w:szCs w:val="24"/>
        </w:rPr>
        <w:t>να</w:t>
      </w:r>
      <w:r>
        <w:rPr>
          <w:rFonts w:eastAsia="Times New Roman" w:cs="Times New Roman"/>
          <w:szCs w:val="24"/>
        </w:rPr>
        <w:t>ποτελεσματικότητα.</w:t>
      </w:r>
    </w:p>
    <w:p w14:paraId="615E6A9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15E6A9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14:paraId="615E6A9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Βέβαια, και εγώ είχα κληθεί και κατέθεσα, κύριε Υπουργέ, στη </w:t>
      </w:r>
      <w:proofErr w:type="spellStart"/>
      <w:r>
        <w:rPr>
          <w:rFonts w:eastAsia="Times New Roman" w:cs="Times New Roman"/>
          <w:szCs w:val="24"/>
        </w:rPr>
        <w:t>συσταθείσα</w:t>
      </w:r>
      <w:proofErr w:type="spellEnd"/>
      <w:r>
        <w:rPr>
          <w:rFonts w:eastAsia="Times New Roman" w:cs="Times New Roman"/>
          <w:szCs w:val="24"/>
        </w:rPr>
        <w:t xml:space="preserve"> μόλις πέρυσι υποεπιτρο</w:t>
      </w:r>
      <w:r>
        <w:rPr>
          <w:rFonts w:eastAsia="Times New Roman" w:cs="Times New Roman"/>
          <w:szCs w:val="24"/>
        </w:rPr>
        <w:t xml:space="preserve">πή αρμόδια για θέματα του Υπουργείου Εσωτερικών και Διοικητικής Ανασυγκρότησης, της Διαρκούς Επιτροπής Δημόσιας Διοίκησης, Δημόσιας Τάξης κλπ., προτάσεις, μεταξύ των οποίων και την επανεξέταση του χωροταξικού σχεδιασμού των </w:t>
      </w:r>
      <w:proofErr w:type="spellStart"/>
      <w:r>
        <w:rPr>
          <w:rFonts w:eastAsia="Times New Roman" w:cs="Times New Roman"/>
          <w:szCs w:val="24"/>
        </w:rPr>
        <w:t>καλλικράτειων</w:t>
      </w:r>
      <w:proofErr w:type="spellEnd"/>
      <w:r>
        <w:rPr>
          <w:rFonts w:eastAsia="Times New Roman" w:cs="Times New Roman"/>
          <w:szCs w:val="24"/>
        </w:rPr>
        <w:t xml:space="preserve"> </w:t>
      </w:r>
      <w:r>
        <w:rPr>
          <w:rFonts w:eastAsia="Times New Roman" w:cs="Times New Roman"/>
          <w:szCs w:val="24"/>
        </w:rPr>
        <w:t>δήμων</w:t>
      </w:r>
      <w:r>
        <w:rPr>
          <w:rFonts w:eastAsia="Times New Roman" w:cs="Times New Roman"/>
          <w:szCs w:val="24"/>
        </w:rPr>
        <w:t xml:space="preserve">, τις οποίες </w:t>
      </w:r>
      <w:r>
        <w:rPr>
          <w:rFonts w:eastAsia="Times New Roman" w:cs="Times New Roman"/>
          <w:szCs w:val="24"/>
        </w:rPr>
        <w:t>και θα δώσω στα Πρακτικά.</w:t>
      </w:r>
    </w:p>
    <w:p w14:paraId="615E6A9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15E6A9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Και βεβαίως, κύρ</w:t>
      </w:r>
      <w:r>
        <w:rPr>
          <w:rFonts w:eastAsia="Times New Roman" w:cs="Times New Roman"/>
          <w:szCs w:val="24"/>
        </w:rPr>
        <w:t xml:space="preserve">ιε Υπουργέ, απαντήσατε -και ήσασταν ξεκάθαρος- στην ερώτηση του συναδέλφου κ. </w:t>
      </w:r>
      <w:proofErr w:type="spellStart"/>
      <w:r>
        <w:rPr>
          <w:rFonts w:eastAsia="Times New Roman" w:cs="Times New Roman"/>
          <w:szCs w:val="24"/>
        </w:rPr>
        <w:t>Κεγκέρογλου</w:t>
      </w:r>
      <w:proofErr w:type="spellEnd"/>
      <w:r>
        <w:rPr>
          <w:rFonts w:eastAsia="Times New Roman" w:cs="Times New Roman"/>
          <w:szCs w:val="24"/>
        </w:rPr>
        <w:t xml:space="preserve">, ότι δεν βλέπετε στο ορατό μέλλον ένα τέτοιο θέμα να ανοίγει </w:t>
      </w:r>
      <w:r>
        <w:rPr>
          <w:rFonts w:eastAsia="Times New Roman" w:cs="Times New Roman"/>
          <w:szCs w:val="24"/>
        </w:rPr>
        <w:t xml:space="preserve">δηλαδή η </w:t>
      </w:r>
      <w:r>
        <w:rPr>
          <w:rFonts w:eastAsia="Times New Roman" w:cs="Times New Roman"/>
          <w:szCs w:val="24"/>
        </w:rPr>
        <w:lastRenderedPageBreak/>
        <w:t xml:space="preserve">συζήτηση του χωροταξικού σχεδιασμού. Και βεβαίως αυτό είναι κάτι που </w:t>
      </w:r>
      <w:proofErr w:type="spellStart"/>
      <w:r>
        <w:rPr>
          <w:rFonts w:eastAsia="Times New Roman" w:cs="Times New Roman"/>
          <w:szCs w:val="24"/>
        </w:rPr>
        <w:t>σεβόμεθα</w:t>
      </w:r>
      <w:proofErr w:type="spellEnd"/>
      <w:r>
        <w:rPr>
          <w:rFonts w:eastAsia="Times New Roman" w:cs="Times New Roman"/>
          <w:szCs w:val="24"/>
        </w:rPr>
        <w:t>. Άλλωστε, αυτό δεν</w:t>
      </w:r>
      <w:r>
        <w:rPr>
          <w:rFonts w:eastAsia="Times New Roman" w:cs="Times New Roman"/>
          <w:szCs w:val="24"/>
        </w:rPr>
        <w:t xml:space="preserve"> σημαίνει πως απαντήσατε ότι δεν θέλετε να το δείτε ποτέ. Κάποια στιγμή και όταν ο χρόνος ωριμάσει, πιστεύουμε να το δείτε.</w:t>
      </w:r>
    </w:p>
    <w:p w14:paraId="615E6A9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λέω πως επειδή η οποιαδήποτε αλλαγή είναι επιτυχημένη μόνο αν είναι από όλους αποδεκτή, είναι βέβαιο πως οι πολίτες, </w:t>
      </w:r>
      <w:r>
        <w:rPr>
          <w:rFonts w:eastAsia="Times New Roman" w:cs="Times New Roman"/>
          <w:szCs w:val="24"/>
        </w:rPr>
        <w:t xml:space="preserve">οι φορείς και η διοίκηση θα κληθούν να αποφασίσουν από κοινού σε κοινές </w:t>
      </w:r>
      <w:proofErr w:type="spellStart"/>
      <w:r>
        <w:rPr>
          <w:rFonts w:eastAsia="Times New Roman" w:cs="Times New Roman"/>
          <w:szCs w:val="24"/>
        </w:rPr>
        <w:t>συνισταμένες</w:t>
      </w:r>
      <w:proofErr w:type="spellEnd"/>
      <w:r>
        <w:rPr>
          <w:rFonts w:eastAsia="Times New Roman" w:cs="Times New Roman"/>
          <w:szCs w:val="24"/>
        </w:rPr>
        <w:t xml:space="preserve"> προσέγγισης για το </w:t>
      </w:r>
      <w:proofErr w:type="spellStart"/>
      <w:r>
        <w:rPr>
          <w:rFonts w:eastAsia="Times New Roman" w:cs="Times New Roman"/>
          <w:szCs w:val="24"/>
        </w:rPr>
        <w:t>αυτοδιοικητικό</w:t>
      </w:r>
      <w:proofErr w:type="spellEnd"/>
      <w:r>
        <w:rPr>
          <w:rFonts w:eastAsia="Times New Roman" w:cs="Times New Roman"/>
          <w:szCs w:val="24"/>
        </w:rPr>
        <w:t xml:space="preserve"> τους μέλλον.</w:t>
      </w:r>
    </w:p>
    <w:p w14:paraId="615E6A9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5E6A99"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w:t>
      </w:r>
      <w:proofErr w:type="spellStart"/>
      <w:r>
        <w:rPr>
          <w:rFonts w:eastAsia="Times New Roman" w:cs="Times New Roman"/>
          <w:szCs w:val="24"/>
        </w:rPr>
        <w:t>Κατσίκη</w:t>
      </w:r>
      <w:proofErr w:type="spellEnd"/>
      <w:r>
        <w:rPr>
          <w:rFonts w:eastAsia="Times New Roman" w:cs="Times New Roman"/>
          <w:szCs w:val="24"/>
        </w:rPr>
        <w:t xml:space="preserve">. </w:t>
      </w:r>
    </w:p>
    <w:p w14:paraId="615E6A9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Τον λόγο έχει για τρία λεπτά ο Βουλ</w:t>
      </w:r>
      <w:r>
        <w:rPr>
          <w:rFonts w:eastAsia="Times New Roman" w:cs="Times New Roman"/>
          <w:szCs w:val="24"/>
        </w:rPr>
        <w:t xml:space="preserve">ευτής Νομού Αττικής κ. </w:t>
      </w:r>
      <w:proofErr w:type="spellStart"/>
      <w:r>
        <w:rPr>
          <w:rFonts w:eastAsia="Times New Roman" w:cs="Times New Roman"/>
          <w:szCs w:val="24"/>
        </w:rPr>
        <w:t>Καβαδέλλας</w:t>
      </w:r>
      <w:proofErr w:type="spellEnd"/>
      <w:r>
        <w:rPr>
          <w:rFonts w:eastAsia="Times New Roman" w:cs="Times New Roman"/>
          <w:szCs w:val="24"/>
        </w:rPr>
        <w:t xml:space="preserve"> από την Ένωση Κεντρώων. Οι περισσότεροι σήμερα είναι από τον Νομό Αττικής.</w:t>
      </w:r>
    </w:p>
    <w:p w14:paraId="615E6A9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κυρία Πρόεδρε.</w:t>
      </w:r>
    </w:p>
    <w:p w14:paraId="615E6A9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ο νόμος </w:t>
      </w:r>
      <w:r>
        <w:rPr>
          <w:rFonts w:eastAsia="Times New Roman" w:cs="Times New Roman"/>
          <w:szCs w:val="24"/>
        </w:rPr>
        <w:t>«ΚΑΠΟΔΙΣΤΡΙΑ»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κλπ., έφεραν πολλές και σημαντικές αλλαγές στη χώρα μας, </w:t>
      </w:r>
      <w:proofErr w:type="spellStart"/>
      <w:r>
        <w:rPr>
          <w:rFonts w:eastAsia="Times New Roman" w:cs="Times New Roman"/>
          <w:szCs w:val="24"/>
        </w:rPr>
        <w:t>βοηθώντάς</w:t>
      </w:r>
      <w:proofErr w:type="spellEnd"/>
      <w:r>
        <w:rPr>
          <w:rFonts w:eastAsia="Times New Roman" w:cs="Times New Roman"/>
          <w:szCs w:val="24"/>
        </w:rPr>
        <w:t xml:space="preserve"> τη να κάνει ένα βήμα περισσότερο ευρωπαϊκό </w:t>
      </w:r>
      <w:r>
        <w:rPr>
          <w:rFonts w:eastAsia="Times New Roman" w:cs="Times New Roman"/>
          <w:szCs w:val="24"/>
        </w:rPr>
        <w:lastRenderedPageBreak/>
        <w:t xml:space="preserve">προς την ενίσχυση βέβαια του θεσμού της τοπικής αυτοδιοίκησης. Όμως, χρειάζονται επειγόντως και κάποιες διορθώσεις, γιατί γίνονται κάποια λάθη. </w:t>
      </w:r>
      <w:r>
        <w:rPr>
          <w:rFonts w:eastAsia="Times New Roman" w:cs="Times New Roman"/>
          <w:szCs w:val="24"/>
        </w:rPr>
        <w:t xml:space="preserve">Αυτή η διαπίστωση αποτελεί και τη βάση της σημερινής μας συζήτησης με αφορμή την επίκαιρη επερώτηση του συναδέλφου κ. </w:t>
      </w:r>
      <w:proofErr w:type="spellStart"/>
      <w:r>
        <w:rPr>
          <w:rFonts w:eastAsia="Times New Roman" w:cs="Times New Roman"/>
          <w:szCs w:val="24"/>
        </w:rPr>
        <w:t>Κεγκέρογλου</w:t>
      </w:r>
      <w:proofErr w:type="spellEnd"/>
      <w:r>
        <w:rPr>
          <w:rFonts w:eastAsia="Times New Roman" w:cs="Times New Roman"/>
          <w:szCs w:val="24"/>
        </w:rPr>
        <w:t>.</w:t>
      </w:r>
    </w:p>
    <w:p w14:paraId="615E6A9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αρχική, λοιπόν, πρόθεση του νομοθέτη ήταν να σφραγιστεί ο θεσμός της τοπικής αυτοδιοίκησης. Κατά την εφαρμογή όμως και στην</w:t>
      </w:r>
      <w:r>
        <w:rPr>
          <w:rFonts w:eastAsia="Times New Roman" w:cs="Times New Roman"/>
          <w:szCs w:val="24"/>
        </w:rPr>
        <w:t xml:space="preserve"> πορεία, στην πράξη δημιουργήθηκαν πολλά και διαφορετικά προβλήματα. </w:t>
      </w:r>
    </w:p>
    <w:p w14:paraId="615E6A9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Η ευθύνη αυτών των προβλημάτων ανήκει στην Κυβέρνηση. Ένα πρώτο συμπέρασμα είναι πως η Κυβέρνηση δεν έχει δώσει την απαραίτητη προσοχή και δεν έχει επιδείξει την απαραίτητη ευαισθησία. Α</w:t>
      </w:r>
      <w:r>
        <w:rPr>
          <w:rFonts w:eastAsia="Times New Roman" w:cs="Times New Roman"/>
          <w:szCs w:val="24"/>
        </w:rPr>
        <w:t xml:space="preserve">υτό προκύπτει από την απλή ανάγνωση των αυστηρών και επικριτικών σχολίων των </w:t>
      </w:r>
      <w:proofErr w:type="spellStart"/>
      <w:r>
        <w:rPr>
          <w:rFonts w:eastAsia="Times New Roman" w:cs="Times New Roman"/>
          <w:szCs w:val="24"/>
        </w:rPr>
        <w:t>αυτοδιοικητικών</w:t>
      </w:r>
      <w:proofErr w:type="spellEnd"/>
      <w:r>
        <w:rPr>
          <w:rFonts w:eastAsia="Times New Roman" w:cs="Times New Roman"/>
          <w:szCs w:val="24"/>
        </w:rPr>
        <w:t xml:space="preserve"> φορέων, σχετικά με τα συμπεράσματα της έκθεσης της </w:t>
      </w:r>
      <w:r>
        <w:rPr>
          <w:rFonts w:eastAsia="Times New Roman" w:cs="Times New Roman"/>
          <w:szCs w:val="24"/>
        </w:rPr>
        <w:t xml:space="preserve">επιτροπής </w:t>
      </w:r>
      <w:r>
        <w:rPr>
          <w:rFonts w:eastAsia="Times New Roman" w:cs="Times New Roman"/>
          <w:szCs w:val="24"/>
        </w:rPr>
        <w:t xml:space="preserve">του αρμοδίου Υπουργείου Εσωτερικών. </w:t>
      </w:r>
    </w:p>
    <w:p w14:paraId="615E6A9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Ίσως ακριβώς γι’ αυτόν τον λόγο την Παρασκευή που μας πέρασε το </w:t>
      </w:r>
      <w:r>
        <w:rPr>
          <w:rFonts w:eastAsia="Times New Roman" w:cs="Times New Roman"/>
          <w:szCs w:val="24"/>
        </w:rPr>
        <w:t>δ</w:t>
      </w:r>
      <w:r>
        <w:rPr>
          <w:rFonts w:eastAsia="Times New Roman" w:cs="Times New Roman"/>
          <w:szCs w:val="24"/>
        </w:rPr>
        <w:t>ιοικητικό συμβούλιο</w:t>
      </w:r>
      <w:r>
        <w:rPr>
          <w:rFonts w:eastAsia="Times New Roman" w:cs="Times New Roman"/>
          <w:szCs w:val="24"/>
        </w:rPr>
        <w:t xml:space="preserve"> της Ένωσης Περιφερειαρχών αποφάσισε τη συγκρότηση ειδικής επιτροπής αποτελούμενης από </w:t>
      </w:r>
      <w:r>
        <w:rPr>
          <w:rFonts w:eastAsia="Times New Roman" w:cs="Times New Roman"/>
          <w:szCs w:val="24"/>
        </w:rPr>
        <w:lastRenderedPageBreak/>
        <w:t xml:space="preserve">τον κ. Αγοραστό, Πρόεδρο της Ένωσης Περιφερειών και Περιφερειάρχη Θεσσαλίας, τον κ. Μπακογιάννη, Περιφερειάρχη Στερεάς Ελλάδας, τον κ. </w:t>
      </w:r>
      <w:proofErr w:type="spellStart"/>
      <w:r>
        <w:rPr>
          <w:rFonts w:eastAsia="Times New Roman" w:cs="Times New Roman"/>
          <w:szCs w:val="24"/>
        </w:rPr>
        <w:t>Κατσιφάρα</w:t>
      </w:r>
      <w:proofErr w:type="spellEnd"/>
      <w:r>
        <w:rPr>
          <w:rFonts w:eastAsia="Times New Roman" w:cs="Times New Roman"/>
          <w:szCs w:val="24"/>
        </w:rPr>
        <w:t>, Περι</w:t>
      </w:r>
      <w:r>
        <w:rPr>
          <w:rFonts w:eastAsia="Times New Roman" w:cs="Times New Roman"/>
          <w:szCs w:val="24"/>
        </w:rPr>
        <w:t xml:space="preserve">φερειάρχη Δυτικής Ελλάδας τον κ. </w:t>
      </w:r>
      <w:proofErr w:type="spellStart"/>
      <w:r>
        <w:rPr>
          <w:rFonts w:eastAsia="Times New Roman" w:cs="Times New Roman"/>
          <w:szCs w:val="24"/>
        </w:rPr>
        <w:t>Τατούλη</w:t>
      </w:r>
      <w:proofErr w:type="spellEnd"/>
      <w:r>
        <w:rPr>
          <w:rFonts w:eastAsia="Times New Roman" w:cs="Times New Roman"/>
          <w:szCs w:val="24"/>
        </w:rPr>
        <w:t xml:space="preserve">, Περιφερειάρχη Πελοποννήσου και την κ. Δούρου, Περιφερειάρχη Αττικής. </w:t>
      </w:r>
    </w:p>
    <w:p w14:paraId="615E6AA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Πιστεύουμε πως τον πρώτο λόγο στην εν εξελίξει διαδικασία για τη νομοθέτηση βελτιώσεων στον </w:t>
      </w:r>
      <w:proofErr w:type="spellStart"/>
      <w:r>
        <w:rPr>
          <w:rFonts w:eastAsia="Times New Roman" w:cs="Times New Roman"/>
          <w:szCs w:val="24"/>
        </w:rPr>
        <w:t>καλλικρατικό</w:t>
      </w:r>
      <w:proofErr w:type="spellEnd"/>
      <w:r>
        <w:rPr>
          <w:rFonts w:eastAsia="Times New Roman" w:cs="Times New Roman"/>
          <w:szCs w:val="24"/>
        </w:rPr>
        <w:t xml:space="preserve"> νόμο πρέπει να τον έχουν οι φορείς της </w:t>
      </w:r>
      <w:r>
        <w:rPr>
          <w:rFonts w:eastAsia="Times New Roman" w:cs="Times New Roman"/>
          <w:szCs w:val="24"/>
        </w:rPr>
        <w:t xml:space="preserve">τοπικής αυτοδιοίκησης. Γι’ αυτόν τον λόγο εμείς ως Ένωση Κεντρώων θα περιμένουμε τα τελικά συμπεράσματα της </w:t>
      </w:r>
      <w:r>
        <w:rPr>
          <w:rFonts w:eastAsia="Times New Roman" w:cs="Times New Roman"/>
          <w:szCs w:val="24"/>
        </w:rPr>
        <w:t xml:space="preserve">επιτροπής </w:t>
      </w:r>
      <w:r>
        <w:rPr>
          <w:rFonts w:eastAsia="Times New Roman" w:cs="Times New Roman"/>
          <w:szCs w:val="24"/>
        </w:rPr>
        <w:t xml:space="preserve">και ελπίζουμε πως αυτά θα βαίνουν προς τη σωστή κατεύθυνση. </w:t>
      </w:r>
    </w:p>
    <w:p w14:paraId="615E6AA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Επιθυμούμε να υπάρξει ορθή και αποδοτική συνεργασία των δύο βαθμών τοπικής αυ</w:t>
      </w:r>
      <w:r>
        <w:rPr>
          <w:rFonts w:eastAsia="Times New Roman" w:cs="Times New Roman"/>
          <w:szCs w:val="24"/>
        </w:rPr>
        <w:t xml:space="preserve">τοδιοίκησης και είμαστε πρόθυμοι να υπερασπιστούμε και να στηρίξουμε με την ψήφο μας τα σωστά βήματα και τις θετικές αλλαγές. </w:t>
      </w:r>
    </w:p>
    <w:p w14:paraId="615E6AA2" w14:textId="77777777" w:rsidR="00C719D1" w:rsidRDefault="007D146B">
      <w:pPr>
        <w:spacing w:after="0" w:line="600" w:lineRule="auto"/>
        <w:ind w:firstLine="720"/>
        <w:jc w:val="both"/>
        <w:rPr>
          <w:rFonts w:eastAsia="Times New Roman" w:cs="Times New Roman"/>
          <w:b/>
          <w:szCs w:val="24"/>
        </w:rPr>
      </w:pPr>
      <w:r>
        <w:rPr>
          <w:rFonts w:eastAsia="Times New Roman" w:cs="Times New Roman"/>
          <w:szCs w:val="24"/>
        </w:rPr>
        <w:t>Σε αυτό το πλαίσιο στηρίζουμε την πρόταση για άμεση σύγκληση κοινού συνεδρίου ΚΕΔΕ και ΕΝΠΕ με αποκλειστικό σκοπό τον εξαντλητικό</w:t>
      </w:r>
      <w:r>
        <w:rPr>
          <w:rFonts w:eastAsia="Times New Roman" w:cs="Times New Roman"/>
          <w:szCs w:val="24"/>
        </w:rPr>
        <w:t xml:space="preserve"> διάλογο προς την ανάληψη νομοθετικών πρωτοβουλιών.</w:t>
      </w:r>
    </w:p>
    <w:p w14:paraId="615E6AA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Κρίνω σκόπιμο να αναφερθώ από αυτό το Βήμα στις κόκκινες γραμμές που έθεσε η ΚΕΔΕ χθες στη Θεσσαλονίκη, οι οποίες εκφράζουν και τις δικές μας ανησυχίες στην Ένωση Κεντρώων.</w:t>
      </w:r>
    </w:p>
    <w:p w14:paraId="615E6AA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w:t>
      </w:r>
      <w:r>
        <w:rPr>
          <w:rFonts w:eastAsia="Times New Roman" w:cs="Times New Roman"/>
          <w:szCs w:val="24"/>
        </w:rPr>
        <w:t xml:space="preserve">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615E6AA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Υπάρχει βέβαια και μια εξαίρεση. Υπάρχει η εξαίρεση της απλής αναλογικής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σε αυτό δεν μπορούμε να συμφωνήσουμε, δηλαδή στην ενισχυμένη ψήφο, διότι τίθεται ένα θέμα δημοκρα</w:t>
      </w:r>
      <w:r>
        <w:rPr>
          <w:rFonts w:eastAsia="Times New Roman" w:cs="Times New Roman"/>
          <w:szCs w:val="24"/>
        </w:rPr>
        <w:t>τίας και ένα θέμα λογικής, γιατί η ψήφος η δική μου που ανήκω σε ένα μικρό κόμμα μετράει 0,8% και η ψήφος που ανήκει σε ένα μεγάλο κόμμα μετράει 1,2%. Αυτό είναι ευθεία ύβρις στον πολίτη, είναι ευθεία ύβρις προς τη δημοκρατία. Δεν πρέπει η δημοκρατία να βο</w:t>
      </w:r>
      <w:r>
        <w:rPr>
          <w:rFonts w:eastAsia="Times New Roman" w:cs="Times New Roman"/>
          <w:szCs w:val="24"/>
        </w:rPr>
        <w:t xml:space="preserve">λεύεται. Η δημοκρατία πρέπει να είναι καθαρή, πεντακάθαρη. Με εξαίρεση, λοιπόν, αυτό το σημείο οι υπόλοιπες προτάσεις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φορέων μάς βρίσκουν σύμφωνους.</w:t>
      </w:r>
    </w:p>
    <w:p w14:paraId="615E6AA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 χρόνος μου έχει τελειώσει. Θέλω να σεβαστώ όσο μπορώ τον περιορισμό μου. </w:t>
      </w:r>
    </w:p>
    <w:p w14:paraId="615E6AA7"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615E6AA8"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 κι εμείς.</w:t>
      </w:r>
    </w:p>
    <w:p w14:paraId="615E6AA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 τελευταίος κοινοβουλευτικός εκπρόσωπος είναι από το Ποτάμι,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και αυτός από τον Νομό Αττικής. </w:t>
      </w:r>
    </w:p>
    <w:p w14:paraId="615E6AA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έχετε τον λόγο για τρία λεπτά.</w:t>
      </w:r>
    </w:p>
    <w:p w14:paraId="615E6AA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ΓΕΩΡΓΙΟΣ ΜΑ</w:t>
      </w:r>
      <w:r>
        <w:rPr>
          <w:rFonts w:eastAsia="Times New Roman" w:cs="Times New Roman"/>
          <w:b/>
          <w:szCs w:val="24"/>
        </w:rPr>
        <w:t xml:space="preserve">ΥΡΩΤΑΣ: </w:t>
      </w:r>
      <w:r>
        <w:rPr>
          <w:rFonts w:eastAsia="Times New Roman" w:cs="Times New Roman"/>
          <w:szCs w:val="24"/>
        </w:rPr>
        <w:t xml:space="preserve">Ευχαριστώ, κυρία Πρόεδρε. Είμαι αποφασισμένος να κάνω την έκπληξη και να είμαι μέσα στον χρόνο μου, οπότε μπαίνω κατευθείαν στο θέμα. </w:t>
      </w:r>
    </w:p>
    <w:p w14:paraId="615E6AA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της αυτοδιοίκησης (οικονομικά, διοικητικά και κοινωνικά) οφείλονται σε παθογένειες και ανεπάρκειες </w:t>
      </w:r>
      <w:r>
        <w:rPr>
          <w:rFonts w:eastAsia="Times New Roman" w:cs="Times New Roman"/>
          <w:szCs w:val="24"/>
        </w:rPr>
        <w:t xml:space="preserve">θεσμικές, απόρροια πολιτικής βούλησης και όχι στον γεωγραφικό συνδυασμό της. Ακόμα και σε υπαρκτές αστοχίες γεωγραφικών κατανομών, η αποσπασματική αντιμετώπιση κάποιων από αυτές θα σήμαινε συνολικά «το ξήλωμα του πουλόβερ». Είναι, λοιπόν, ανορθολογικό και </w:t>
      </w:r>
      <w:r>
        <w:rPr>
          <w:rFonts w:eastAsia="Times New Roman" w:cs="Times New Roman"/>
          <w:szCs w:val="24"/>
        </w:rPr>
        <w:t xml:space="preserve">προβληματικό να συζητείται η δημιουργία νέων δήμων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επιλεκτικά και αποσπασματικά. </w:t>
      </w:r>
    </w:p>
    <w:p w14:paraId="615E6AA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Η συζήτηση αυτή θα πρέπει να γίνεται περισσότερο για τα κριτήρια και όχι για τις ειδικές περιπτώσεις, να αξιολογήσουμε τι </w:t>
      </w:r>
      <w:r>
        <w:rPr>
          <w:rFonts w:eastAsia="Times New Roman" w:cs="Times New Roman"/>
          <w:szCs w:val="24"/>
        </w:rPr>
        <w:lastRenderedPageBreak/>
        <w:t>πήγε και τι δεν πήγε καλά και να επέμβουμε συ</w:t>
      </w:r>
      <w:r>
        <w:rPr>
          <w:rFonts w:eastAsia="Times New Roman" w:cs="Times New Roman"/>
          <w:szCs w:val="24"/>
        </w:rPr>
        <w:t xml:space="preserve">νολικά, να χρησιμοποιήσουμε την εμπειρία, θετική και αρνητική, της μέχρι σήμερα λειτουργίας των δήμων μετά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για τη συναγωγή συμπερασμάτων, που θα οδηγήσουν σε ολοκληρωμένες παρεμβάσεις και </w:t>
      </w:r>
      <w:proofErr w:type="spellStart"/>
      <w:r>
        <w:rPr>
          <w:rFonts w:eastAsia="Times New Roman" w:cs="Times New Roman"/>
          <w:szCs w:val="24"/>
        </w:rPr>
        <w:t>εξορθολογισμό</w:t>
      </w:r>
      <w:proofErr w:type="spellEnd"/>
      <w:r>
        <w:rPr>
          <w:rFonts w:eastAsia="Times New Roman" w:cs="Times New Roman"/>
          <w:szCs w:val="24"/>
        </w:rPr>
        <w:t xml:space="preserve"> της λειτουργίας της αυτοδιοίκησης. Έτ</w:t>
      </w:r>
      <w:r>
        <w:rPr>
          <w:rFonts w:eastAsia="Times New Roman" w:cs="Times New Roman"/>
          <w:szCs w:val="24"/>
        </w:rPr>
        <w:t>σι, θα αντιμετωπιστούν τα υπαρκτά προβλήματα.</w:t>
      </w:r>
    </w:p>
    <w:p w14:paraId="615E6AA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Κάποιες σημειακές διορθώσεις της σημερινής γεωγραφίας της πρωτοβάθμιας αυτοδιοίκησης μπορούν να γίνουν μετά από έναν ολοκληρωμένο, συνολικό σχεδιασμό. Βασικό, λοιπόν, στοιχείο ορθολογικού, γεωγραφικού σχεδιασμο</w:t>
      </w:r>
      <w:r>
        <w:rPr>
          <w:rFonts w:eastAsia="Times New Roman" w:cs="Times New Roman"/>
          <w:szCs w:val="24"/>
        </w:rPr>
        <w:t xml:space="preserve">ύ είναι ο καθορισμός αναπτυξιακά ενιαίων περιοχών. Κάθε μεμονωμένη συζήτηση σήμερα είναι περισσότερο για να ικανοποιήσει </w:t>
      </w:r>
      <w:proofErr w:type="spellStart"/>
      <w:r>
        <w:rPr>
          <w:rFonts w:eastAsia="Times New Roman" w:cs="Times New Roman"/>
          <w:szCs w:val="24"/>
        </w:rPr>
        <w:t>μικροτοπικισμούς</w:t>
      </w:r>
      <w:proofErr w:type="spellEnd"/>
      <w:r>
        <w:rPr>
          <w:rFonts w:eastAsia="Times New Roman" w:cs="Times New Roman"/>
          <w:szCs w:val="24"/>
        </w:rPr>
        <w:t>, αλλά δεν οδηγεί σε βιώσιμες λύσεις.</w:t>
      </w:r>
    </w:p>
    <w:p w14:paraId="615E6AA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Όχι, λοιπόν, σε </w:t>
      </w:r>
      <w:proofErr w:type="spellStart"/>
      <w:r>
        <w:rPr>
          <w:rFonts w:eastAsia="Times New Roman" w:cs="Times New Roman"/>
          <w:szCs w:val="24"/>
        </w:rPr>
        <w:t>μικροδιαχείριση</w:t>
      </w:r>
      <w:proofErr w:type="spellEnd"/>
      <w:r>
        <w:rPr>
          <w:rFonts w:eastAsia="Times New Roman" w:cs="Times New Roman"/>
          <w:szCs w:val="24"/>
        </w:rPr>
        <w:t>, αλλά σε μια συνολικά βέλτιστη αντιμετώπιση, με ε</w:t>
      </w:r>
      <w:r>
        <w:rPr>
          <w:rFonts w:eastAsia="Times New Roman" w:cs="Times New Roman"/>
          <w:szCs w:val="24"/>
        </w:rPr>
        <w:t xml:space="preserve">νιαίους κανόνες, με ενιαία κριτήρια και όχι με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αντιμετώπιση των περιπτώσεων και κυρίως, όχι σε δημαγωγικές κάλπικες δεσμεύσεις και υποσχέσεις τοπικιστικού χαρακτήρα.</w:t>
      </w:r>
    </w:p>
    <w:p w14:paraId="615E6AB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5E6AB1"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σας ευχα</w:t>
      </w:r>
      <w:r>
        <w:rPr>
          <w:rFonts w:eastAsia="Times New Roman" w:cs="Times New Roman"/>
          <w:szCs w:val="24"/>
        </w:rPr>
        <w:t>ριστούμε πολύ. Είστε πράγματι η έκπληξη.</w:t>
      </w:r>
    </w:p>
    <w:p w14:paraId="615E6AB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Περνάμε τώρα, στις δευτερολογίες.</w:t>
      </w:r>
    </w:p>
    <w:p w14:paraId="615E6AB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πέντε λεπτά. Θα μιλήσετε από τη θέση σας;</w:t>
      </w:r>
    </w:p>
    <w:p w14:paraId="615E6AB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 Ευχαριστώ, κυρία Πρόεδρε.</w:t>
      </w:r>
    </w:p>
    <w:p w14:paraId="615E6AB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Κύριε Υπουργέ, επειδή αναρωτηθήκατε για</w:t>
      </w:r>
      <w:r>
        <w:rPr>
          <w:rFonts w:eastAsia="Times New Roman" w:cs="Times New Roman"/>
          <w:szCs w:val="24"/>
        </w:rPr>
        <w:t xml:space="preserve"> το θέμα του εκλογικού συστήματος, αυτό το οποίο είπα αφορά βεβαίως και το χωροταξικό, αλλά το χωροταξικό με τη λογική που θέσατε και αποδεχθήκατε και εσείς σε αντίθεση με αυτά που έγιναν στην Κρήτη. Και δεν μπορώ</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κάνω μαθήματα </w:t>
      </w:r>
      <w:r>
        <w:rPr>
          <w:rFonts w:eastAsia="Times New Roman" w:cs="Times New Roman"/>
          <w:szCs w:val="24"/>
        </w:rPr>
        <w:t>στους συναδέλφο</w:t>
      </w:r>
      <w:r>
        <w:rPr>
          <w:rFonts w:eastAsia="Times New Roman" w:cs="Times New Roman"/>
          <w:szCs w:val="24"/>
        </w:rPr>
        <w:t xml:space="preserve">υς </w:t>
      </w:r>
      <w:r>
        <w:rPr>
          <w:rFonts w:eastAsia="Times New Roman" w:cs="Times New Roman"/>
          <w:szCs w:val="24"/>
        </w:rPr>
        <w:t>να διαβαστεί ξανά η τοποθέτηση του Πρωθυπουργού, για τον οποίο κάναμε την επερώτηση και τον οποίο εγκαλούμε ότι ενώ δεν συζήτησε τα μεγάλα θέματα</w:t>
      </w:r>
      <w:r>
        <w:rPr>
          <w:rFonts w:eastAsia="Times New Roman" w:cs="Times New Roman"/>
          <w:szCs w:val="24"/>
        </w:rPr>
        <w:t xml:space="preserve"> της αυτοδιοίκησης</w:t>
      </w:r>
      <w:r>
        <w:rPr>
          <w:rFonts w:eastAsia="Times New Roman" w:cs="Times New Roman"/>
          <w:szCs w:val="24"/>
        </w:rPr>
        <w:t xml:space="preserve">, μίλησε για το θέμα του χωροταξικού. </w:t>
      </w:r>
    </w:p>
    <w:p w14:paraId="615E6AB6"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Αφήνουμε, λοιπόν, το χωροταξικό και πάμε στο εκλογι</w:t>
      </w:r>
      <w:r>
        <w:rPr>
          <w:rFonts w:eastAsia="Times New Roman" w:cs="Times New Roman"/>
          <w:szCs w:val="24"/>
        </w:rPr>
        <w:t>κό, στο οποίο αναφερθήκατε, στο αναλογικό. Ούτε και σε αυτό πρέ</w:t>
      </w:r>
      <w:r>
        <w:rPr>
          <w:rFonts w:eastAsia="Times New Roman" w:cs="Times New Roman"/>
          <w:szCs w:val="24"/>
        </w:rPr>
        <w:lastRenderedPageBreak/>
        <w:t>πει να επικεντρωθεί αποκλειστικά ο όλος διάλογος. Πρέπει βεβαίως να συμπεριληφθεί, γιατί πρέπει να δούμε και την αναλογικότητα του συστήματος, αλλά να μην υποστηρίζουμε ότι ο δήμαρχος του 51% θ</w:t>
      </w:r>
      <w:r>
        <w:rPr>
          <w:rFonts w:eastAsia="Times New Roman" w:cs="Times New Roman"/>
          <w:szCs w:val="24"/>
        </w:rPr>
        <w:t xml:space="preserve">α </w:t>
      </w:r>
      <w:r>
        <w:rPr>
          <w:rFonts w:eastAsia="Times New Roman" w:cs="Times New Roman"/>
          <w:szCs w:val="24"/>
        </w:rPr>
        <w:t xml:space="preserve">πρέπει να είναι </w:t>
      </w:r>
      <w:r>
        <w:rPr>
          <w:rFonts w:eastAsia="Times New Roman" w:cs="Times New Roman"/>
          <w:szCs w:val="24"/>
        </w:rPr>
        <w:t xml:space="preserve">μειοψηφία, γιατί αυτό θα είναι η άλλη μορφή της μη δημοκρατικής λειτουργίας. Βεβαίως, τα υπερβολικά μπόνους κλπ. έχουν και αυτά τον ρόλο τους σε ορισμένες εποχές και θα πρέπει να τα δούμε. </w:t>
      </w:r>
    </w:p>
    <w:p w14:paraId="615E6AB7"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Άλλωστε και για το εκλογικό σύστημα του </w:t>
      </w:r>
      <w:r>
        <w:rPr>
          <w:rFonts w:eastAsia="Times New Roman"/>
          <w:color w:val="000000" w:themeColor="text1"/>
          <w:szCs w:val="24"/>
        </w:rPr>
        <w:t>κεντρικού συστήματος, για το οποίο μας έχετε κατηγορήσει ότι δεν ψηφίσαμε την απλή αναλογική, εμείς έχουμε δικιά μας πρόταση με μικρότερα μπόνους και εφόσον αυτά συμβάλλουν και βοηθούν στο να συγκροτούνται κυβερνήσεις. Όχι μπόνους για τα μπόνους</w:t>
      </w:r>
      <w:r>
        <w:rPr>
          <w:rFonts w:eastAsia="Times New Roman"/>
          <w:color w:val="000000" w:themeColor="text1"/>
          <w:szCs w:val="24"/>
        </w:rPr>
        <w:t xml:space="preserve"> και μάλιστ</w:t>
      </w:r>
      <w:r>
        <w:rPr>
          <w:rFonts w:eastAsia="Times New Roman"/>
          <w:color w:val="000000" w:themeColor="text1"/>
          <w:szCs w:val="24"/>
        </w:rPr>
        <w:t>α υπερβολικά</w:t>
      </w:r>
      <w:r>
        <w:rPr>
          <w:rFonts w:eastAsia="Times New Roman"/>
          <w:color w:val="000000" w:themeColor="text1"/>
          <w:szCs w:val="24"/>
        </w:rPr>
        <w:t>, για να είμαστε ξεκάθαροι.</w:t>
      </w:r>
    </w:p>
    <w:p w14:paraId="615E6AB8"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Έρχομαι, όμως, στην ουσία της συζήτησης, η οποία πραγματικά πρέπει να αφορά ποιος είναι ο σύγχρονος ρόλος της αυτοδιοίκησης, μάλιστα με δεδομένη την κατάσταση της χώρας αλλά και την προοπτική της. Δεν θα αναφερθώ τώρ</w:t>
      </w:r>
      <w:r>
        <w:rPr>
          <w:rFonts w:eastAsia="Times New Roman"/>
          <w:color w:val="000000" w:themeColor="text1"/>
          <w:szCs w:val="24"/>
        </w:rPr>
        <w:t xml:space="preserve">α, γιατί  με όσους δεν έχουν ιστορική μνήμη να συγκρίνουν τις </w:t>
      </w:r>
      <w:proofErr w:type="spellStart"/>
      <w:r>
        <w:rPr>
          <w:rFonts w:eastAsia="Times New Roman"/>
          <w:color w:val="000000" w:themeColor="text1"/>
          <w:szCs w:val="24"/>
        </w:rPr>
        <w:t>εξ</w:t>
      </w:r>
      <w:r>
        <w:rPr>
          <w:rFonts w:eastAsia="Times New Roman"/>
          <w:color w:val="000000" w:themeColor="text1"/>
          <w:szCs w:val="24"/>
        </w:rPr>
        <w:t>ί</w:t>
      </w:r>
      <w:r>
        <w:rPr>
          <w:rFonts w:eastAsia="Times New Roman"/>
          <w:color w:val="000000" w:themeColor="text1"/>
          <w:szCs w:val="24"/>
        </w:rPr>
        <w:t>μ</w:t>
      </w:r>
      <w:r>
        <w:rPr>
          <w:rFonts w:eastAsia="Times New Roman"/>
          <w:color w:val="000000" w:themeColor="text1"/>
          <w:szCs w:val="24"/>
        </w:rPr>
        <w:t>ι</w:t>
      </w:r>
      <w:r>
        <w:rPr>
          <w:rFonts w:eastAsia="Times New Roman"/>
          <w:color w:val="000000" w:themeColor="text1"/>
          <w:szCs w:val="24"/>
        </w:rPr>
        <w:t>σι</w:t>
      </w:r>
      <w:proofErr w:type="spellEnd"/>
      <w:r>
        <w:rPr>
          <w:rFonts w:eastAsia="Times New Roman"/>
          <w:color w:val="000000" w:themeColor="text1"/>
          <w:szCs w:val="24"/>
        </w:rPr>
        <w:t xml:space="preserve"> χιλιάδες κοινότητες, </w:t>
      </w:r>
      <w:r>
        <w:rPr>
          <w:rFonts w:eastAsia="Times New Roman"/>
          <w:color w:val="000000" w:themeColor="text1"/>
          <w:szCs w:val="24"/>
        </w:rPr>
        <w:t xml:space="preserve">χωρίς αρμοδιότητες </w:t>
      </w:r>
      <w:r>
        <w:rPr>
          <w:rFonts w:eastAsia="Times New Roman"/>
          <w:color w:val="000000" w:themeColor="text1"/>
          <w:szCs w:val="24"/>
        </w:rPr>
        <w:t xml:space="preserve">τους πενήντα δύο διορισμένους νομάρχες </w:t>
      </w:r>
      <w:r>
        <w:rPr>
          <w:rFonts w:eastAsia="Times New Roman"/>
          <w:color w:val="000000" w:themeColor="text1"/>
          <w:szCs w:val="24"/>
        </w:rPr>
        <w:t>και το ρόλο τους με</w:t>
      </w:r>
      <w:r>
        <w:rPr>
          <w:rFonts w:eastAsia="Times New Roman"/>
          <w:color w:val="000000" w:themeColor="text1"/>
          <w:szCs w:val="24"/>
        </w:rPr>
        <w:t xml:space="preserve"> τους τριακόσιους είκοσι πέντε </w:t>
      </w:r>
      <w:r>
        <w:rPr>
          <w:rFonts w:eastAsia="Times New Roman"/>
          <w:color w:val="000000" w:themeColor="text1"/>
          <w:szCs w:val="24"/>
        </w:rPr>
        <w:lastRenderedPageBreak/>
        <w:t xml:space="preserve">σύγχρονους δήμους με τα προβλήματά τους και βεβαίως, τις </w:t>
      </w:r>
      <w:r>
        <w:rPr>
          <w:rFonts w:eastAsia="Times New Roman"/>
          <w:color w:val="000000" w:themeColor="text1"/>
          <w:szCs w:val="24"/>
        </w:rPr>
        <w:t>δεκατρείς αιρετές περιφέρειες</w:t>
      </w:r>
      <w:r>
        <w:rPr>
          <w:rFonts w:eastAsia="Times New Roman"/>
          <w:color w:val="000000" w:themeColor="text1"/>
          <w:szCs w:val="24"/>
        </w:rPr>
        <w:t xml:space="preserve"> με τον σημαντικό τους ρόλο σήμερα</w:t>
      </w:r>
      <w:r>
        <w:rPr>
          <w:rFonts w:eastAsia="Times New Roman"/>
          <w:color w:val="000000" w:themeColor="text1"/>
          <w:szCs w:val="24"/>
        </w:rPr>
        <w:t>, δεν μπορούμε να προχωρήσουμε τη συζήτηση μαζί τους. Όμως, η ευρύτατη κοινωνία μπορεί να συζητήσει, γιατί πραγματικά χρειάζεται μια συνεχής προσπάθεια, συνεχής μεταρρύθμιση -χαίρομαι που το απ</w:t>
      </w:r>
      <w:r>
        <w:rPr>
          <w:rFonts w:eastAsia="Times New Roman"/>
          <w:color w:val="000000" w:themeColor="text1"/>
          <w:szCs w:val="24"/>
        </w:rPr>
        <w:t>οδεχτήκατε-, διότι αυτή είναι η εξέλιξη των πραγμάτων και βεβαίως, με τις εξελίξεις που υπάρχουν στο οικονομικό και κοινωνικό πεδίο στην Ευρώπη</w:t>
      </w:r>
      <w:r>
        <w:rPr>
          <w:rFonts w:eastAsia="Times New Roman"/>
          <w:color w:val="000000" w:themeColor="text1"/>
          <w:szCs w:val="24"/>
        </w:rPr>
        <w:t xml:space="preserve"> τον κόσμο και τη χώρα μας</w:t>
      </w:r>
      <w:r>
        <w:rPr>
          <w:rFonts w:eastAsia="Times New Roman"/>
          <w:color w:val="000000" w:themeColor="text1"/>
          <w:szCs w:val="24"/>
        </w:rPr>
        <w:t>.</w:t>
      </w:r>
    </w:p>
    <w:p w14:paraId="615E6AB9"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Εδώ γίνεται συζήτηση για μια διαφορετική Ευρώπη του αύριο και δεν θα συζητήσουμε για </w:t>
      </w:r>
      <w:r>
        <w:rPr>
          <w:rFonts w:eastAsia="Times New Roman"/>
          <w:color w:val="000000" w:themeColor="text1"/>
          <w:szCs w:val="24"/>
        </w:rPr>
        <w:t>την εξέλιξη της αυτοδιοίκησης και τις ανάγκες που υπάρχουν; Για αυτό θέσαμε και τις προτάσεις και θεωρούμε βασικότατο τον ρόλο της αυτοδιοίκησης στη</w:t>
      </w:r>
      <w:r>
        <w:rPr>
          <w:rFonts w:eastAsia="Times New Roman"/>
          <w:color w:val="000000" w:themeColor="text1"/>
          <w:szCs w:val="24"/>
        </w:rPr>
        <w:t>ν</w:t>
      </w:r>
      <w:r>
        <w:rPr>
          <w:rFonts w:eastAsia="Times New Roman"/>
          <w:color w:val="000000" w:themeColor="text1"/>
          <w:szCs w:val="24"/>
        </w:rPr>
        <w:t xml:space="preserve"> αναστροφή του παραγωγικού μοντέλου.</w:t>
      </w:r>
    </w:p>
    <w:p w14:paraId="615E6ABA"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Η Ελλάδα των περιφερειών είναι αυτή η οποία θα ανατρέψει την κατάσταση</w:t>
      </w:r>
      <w:r>
        <w:rPr>
          <w:rFonts w:eastAsia="Times New Roman"/>
          <w:color w:val="000000" w:themeColor="text1"/>
          <w:szCs w:val="24"/>
        </w:rPr>
        <w:t xml:space="preserve"> της κρίσης και θα μας οδηγήσει στην υπέρβαση και στην Ελλάδα της ανάπτυξης και της απασχόλησης. Και με βάση αυτά καταθέτουμε τις προτάσεις μας. Και με βάση αυτά μιλούμε, αξιολογώντας και το τι έχει γίνει μέχρι τώρα.</w:t>
      </w:r>
    </w:p>
    <w:p w14:paraId="615E6ABB"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Και πρώτα απ’ όλα να πούμε ότι η αυτοδι</w:t>
      </w:r>
      <w:r>
        <w:rPr>
          <w:rFonts w:eastAsia="Times New Roman"/>
          <w:color w:val="000000" w:themeColor="text1"/>
          <w:szCs w:val="24"/>
        </w:rPr>
        <w:t>οίκηση απέδειξε ότι στον κοινωνικό τομέα τα καταφέρνει πολύ καλύτερα από το κεντρικό κράτος. Προγράμματα όπως το Βοήθεια στο Σπίτι, προγράμματα όπως αυτά που αποκεντρώσαμε από το Ευρωπαϊκό Κοινωνικό Ταμείο, έστω στο 20%, προγράμματα όπως αυτά που υλοποιούν</w:t>
      </w:r>
      <w:r>
        <w:rPr>
          <w:rFonts w:eastAsia="Times New Roman"/>
          <w:color w:val="000000" w:themeColor="text1"/>
          <w:szCs w:val="24"/>
        </w:rPr>
        <w:t xml:space="preserve">ται μέσα από τις δομές των ΚΔΑΠ, των ΚΗΦΙ κλπ., αποδεικνύουν ότι πρέπει να κάνουμε την τομή και το σύνολο της </w:t>
      </w:r>
      <w:proofErr w:type="spellStart"/>
      <w:r>
        <w:rPr>
          <w:rFonts w:eastAsia="Times New Roman"/>
          <w:color w:val="000000" w:themeColor="text1"/>
          <w:szCs w:val="24"/>
        </w:rPr>
        <w:t>προνοιακής</w:t>
      </w:r>
      <w:proofErr w:type="spellEnd"/>
      <w:r>
        <w:rPr>
          <w:rFonts w:eastAsia="Times New Roman"/>
          <w:color w:val="000000" w:themeColor="text1"/>
          <w:szCs w:val="24"/>
        </w:rPr>
        <w:t xml:space="preserve"> κοινωνικής πολιτικής να περάσει στους δήμους μαζί με τις δομές, ανοικτές και κλειστές δομές για το ΠΕΔΥ, για τους ηλικιωμένους, για τα </w:t>
      </w:r>
      <w:r>
        <w:rPr>
          <w:rFonts w:eastAsia="Times New Roman"/>
          <w:color w:val="000000" w:themeColor="text1"/>
          <w:szCs w:val="24"/>
        </w:rPr>
        <w:t>άτομα με αναπηρία.</w:t>
      </w:r>
    </w:p>
    <w:p w14:paraId="615E6ABC"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Να δούμε το ίδιο πράγμα σε σχέση με την υγεία. Η πρωτοβάθμια φροντίδα υγείας πρέπει να περάσει στους δήμους. Αυτό το οποίο μας έφερε προχθές το Υπουργείο Υγείας για να ψηφίσει η Βουλή, τα ΤΟΜΥ, Τοπικές </w:t>
      </w:r>
      <w:r>
        <w:rPr>
          <w:rFonts w:eastAsia="Times New Roman"/>
          <w:color w:val="000000" w:themeColor="text1"/>
          <w:szCs w:val="24"/>
        </w:rPr>
        <w:t>Μονάδες</w:t>
      </w:r>
      <w:r>
        <w:rPr>
          <w:rFonts w:eastAsia="Times New Roman"/>
          <w:color w:val="000000" w:themeColor="text1"/>
          <w:szCs w:val="24"/>
        </w:rPr>
        <w:t>, λέει, Υγείας, διευθύνονται</w:t>
      </w:r>
      <w:r>
        <w:rPr>
          <w:rFonts w:eastAsia="Times New Roman"/>
          <w:color w:val="000000" w:themeColor="text1"/>
          <w:szCs w:val="24"/>
        </w:rPr>
        <w:t xml:space="preserve"> από το Υπουργείο και στο μόνο που ζητάει να συμβάλουν οι δήμοι ξέρετε ποιο είναι; Τους ζητάει στέγη, τίποτα άλλο, να δώσουν δωρεάν στέγη.</w:t>
      </w:r>
    </w:p>
    <w:p w14:paraId="615E6ABD"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Τρίτος τομέας που πραγματικά πρέπει να αξιοποιήσουμε την εμπειρία των </w:t>
      </w:r>
      <w:proofErr w:type="spellStart"/>
      <w:r>
        <w:rPr>
          <w:rFonts w:eastAsia="Times New Roman"/>
          <w:color w:val="000000" w:themeColor="text1"/>
          <w:szCs w:val="24"/>
        </w:rPr>
        <w:t>Βορειοευρωπαίων</w:t>
      </w:r>
      <w:proofErr w:type="spellEnd"/>
      <w:r>
        <w:rPr>
          <w:rFonts w:eastAsia="Times New Roman"/>
          <w:color w:val="000000" w:themeColor="text1"/>
          <w:szCs w:val="24"/>
        </w:rPr>
        <w:t xml:space="preserve"> και να δούμε τον ενισχυμένο ρόλ</w:t>
      </w:r>
      <w:r>
        <w:rPr>
          <w:rFonts w:eastAsia="Times New Roman"/>
          <w:color w:val="000000" w:themeColor="text1"/>
          <w:szCs w:val="24"/>
        </w:rPr>
        <w:t xml:space="preserve">ο της πρωτοβάθμιας αυτοδιοίκησης στην εκπαίδευση, στη </w:t>
      </w:r>
      <w:r>
        <w:rPr>
          <w:rFonts w:eastAsia="Times New Roman"/>
          <w:color w:val="000000" w:themeColor="text1"/>
          <w:szCs w:val="24"/>
        </w:rPr>
        <w:lastRenderedPageBreak/>
        <w:t>δημοτική, στην υποχρεωτική εκπαίδευση με την τοπική ιστορία, με τη συμβολή της. Να δούμε, κύριε Υπουργέ, ότι το πείραμα που κάναμε με το Πρόγραμμα Αγροτικής Ανάπτυξης που αποκεντρώθηκε σε ένα ποσοστό στ</w:t>
      </w:r>
      <w:r>
        <w:rPr>
          <w:rFonts w:eastAsia="Times New Roman"/>
          <w:color w:val="000000" w:themeColor="text1"/>
          <w:szCs w:val="24"/>
        </w:rPr>
        <w:t>ις περιφέρειες, είναι θετικό, γιατί δεν έχει καμμία σχέση με τις γραφειοκρατίες του κέντρου και πρέπει επιτέλους να το προχωρήσουμε και όχι μόνο να έχουμε ΠΕΠ, που υλοποιούν κεντρικές επιλογές μέσω της χρηματοδότησης που αποκεντρώνεται, αλλά να δούμε και κ</w:t>
      </w:r>
      <w:r>
        <w:rPr>
          <w:rFonts w:eastAsia="Times New Roman"/>
          <w:color w:val="000000" w:themeColor="text1"/>
          <w:szCs w:val="24"/>
        </w:rPr>
        <w:t xml:space="preserve">υρίαρχο ρόλο στον σχεδιασμό ακόμα και του τμήματος που αφορά την κεντρική χρηματοδότηση, το Πρόγραμμα Δημοσίων Επενδύσεων, αλλά που αφορά τη συγκεκριμένη περιφέρεια. Ιδιαίτερα σε περιφέρειες που είναι αυτοτελείς ως προς τα γεωγραφικά όρια, αυτό είναι κάτι </w:t>
      </w:r>
      <w:r>
        <w:rPr>
          <w:rFonts w:eastAsia="Times New Roman"/>
          <w:color w:val="000000" w:themeColor="text1"/>
          <w:szCs w:val="24"/>
        </w:rPr>
        <w:t>που πραγματικά μπορεί να προχωρήσει άμεσα, γιατί δεν συνδέεται με άλλες περιφέρειες.</w:t>
      </w:r>
    </w:p>
    <w:p w14:paraId="615E6ABE" w14:textId="77777777" w:rsidR="00C719D1" w:rsidRDefault="007D146B">
      <w:pPr>
        <w:spacing w:after="0" w:line="600" w:lineRule="auto"/>
        <w:ind w:firstLine="720"/>
        <w:jc w:val="both"/>
        <w:rPr>
          <w:rFonts w:eastAsia="Times New Roman"/>
          <w:color w:val="000000" w:themeColor="text1"/>
          <w:szCs w:val="24"/>
        </w:rPr>
      </w:pPr>
      <w:r>
        <w:rPr>
          <w:rFonts w:eastAsia="Times New Roman"/>
          <w:color w:val="000000" w:themeColor="text1"/>
          <w:szCs w:val="24"/>
        </w:rPr>
        <w:t>Όσον αφορά τα Προγράμματα Κατάρτισης και Απασχόλησης, ο ΟΑΕΔ, ο θεσμός που βοήθησε χρόνια τώρα με τον τρόπο του, με τα προβλήματά του κλπ., πρέπει να αλλάξει ρόλο και να σ</w:t>
      </w:r>
      <w:r>
        <w:rPr>
          <w:rFonts w:eastAsia="Times New Roman"/>
          <w:color w:val="000000" w:themeColor="text1"/>
          <w:szCs w:val="24"/>
        </w:rPr>
        <w:t xml:space="preserve">υνεργαστεί με την περιφερειακή, με την τοπική αυτοδιοίκηση. Μπορούν τα τοπικά προγράμματα απασχόλησης, βεβαίως σε </w:t>
      </w:r>
      <w:r>
        <w:rPr>
          <w:rFonts w:eastAsia="Times New Roman"/>
          <w:color w:val="000000" w:themeColor="text1"/>
          <w:szCs w:val="24"/>
        </w:rPr>
        <w:lastRenderedPageBreak/>
        <w:t>συνεργασία με τον κεντρικό σχεδιασμό και τον ΟΑΕΔ, να προχωρήσουν αποτελεσματικότερα. Εμείς, το Πρόγραμμα Εγγυημένο Εισόδημα, όπως το είχαμε ε</w:t>
      </w:r>
      <w:r>
        <w:rPr>
          <w:rFonts w:eastAsia="Times New Roman"/>
          <w:color w:val="000000" w:themeColor="text1"/>
          <w:szCs w:val="24"/>
        </w:rPr>
        <w:t xml:space="preserve">κπονήσει, το τοπικό πρόγραμμα επανένταξης των ανθρώπων που εντάσσονται στο πρόγραμμα για την εργασία, το αναθέταμε στον δήμο. Γιατί; Γιατί ο δήμος στην τοπική κοινωνία μπορεί να παίξει έναν τέτοιο ουσιαστικό ρόλο. </w:t>
      </w:r>
    </w:p>
    <w:p w14:paraId="615E6ABF" w14:textId="77777777" w:rsidR="00C719D1" w:rsidRDefault="007D146B">
      <w:pPr>
        <w:spacing w:after="0" w:line="600" w:lineRule="auto"/>
        <w:ind w:firstLine="720"/>
        <w:jc w:val="both"/>
        <w:rPr>
          <w:rFonts w:eastAsia="Times New Roman"/>
          <w:szCs w:val="24"/>
        </w:rPr>
      </w:pPr>
      <w:r>
        <w:rPr>
          <w:rFonts w:eastAsia="Times New Roman"/>
          <w:szCs w:val="24"/>
        </w:rPr>
        <w:t xml:space="preserve">Να προχωρήσω και να πω ότι πραγματικά η </w:t>
      </w:r>
      <w:r>
        <w:rPr>
          <w:rFonts w:eastAsia="Times New Roman"/>
          <w:szCs w:val="24"/>
        </w:rPr>
        <w:t>α</w:t>
      </w:r>
      <w:r>
        <w:rPr>
          <w:rFonts w:eastAsia="Times New Roman"/>
          <w:szCs w:val="24"/>
        </w:rPr>
        <w:t xml:space="preserve">υτοδιοίκηση έχει αποδείξει ότι μπορεί να πάρει πρωτοβουλίες ακόμα και σε θέματα νέων τεχνολογιών, έτσι ώστε να καλύψουμε το ψηφιακό χάσμα, να δούμε τις έξυπνες πόλεις, οι οποίες μπορούν να μας πάνε ένα άλμα μπροστά και έτσι να συνάδει η δική μας προοπτική </w:t>
      </w:r>
      <w:r>
        <w:rPr>
          <w:rFonts w:eastAsia="Times New Roman"/>
          <w:szCs w:val="24"/>
        </w:rPr>
        <w:t>με αυτήν του σύγχρονου κόσμου.</w:t>
      </w:r>
    </w:p>
    <w:p w14:paraId="615E6AC0" w14:textId="77777777" w:rsidR="00C719D1" w:rsidRDefault="007D146B">
      <w:pPr>
        <w:spacing w:after="0" w:line="600" w:lineRule="auto"/>
        <w:ind w:firstLine="720"/>
        <w:jc w:val="both"/>
        <w:rPr>
          <w:rFonts w:eastAsia="Times New Roman"/>
          <w:szCs w:val="24"/>
        </w:rPr>
      </w:pPr>
      <w:r>
        <w:rPr>
          <w:rFonts w:eastAsia="Times New Roman"/>
          <w:szCs w:val="24"/>
        </w:rPr>
        <w:t>Τέλος, θα ήθελα να αναφερθώ στην τοπική κοινότητα, το «κύτταρο» πραγματικά της ελληνικής κοινωνίας. Αξιολογώντας τη μέχρι τώρα πορεία των πραγμάτων, χρειάζεται ενίσχυση των τοπικών κοινοτήτων και των δραστηριοτήτων τους. Παρα</w:t>
      </w:r>
      <w:r>
        <w:rPr>
          <w:rFonts w:eastAsia="Times New Roman"/>
          <w:szCs w:val="24"/>
        </w:rPr>
        <w:t>δείγματος χάρ</w:t>
      </w:r>
      <w:r>
        <w:rPr>
          <w:rFonts w:eastAsia="Times New Roman"/>
          <w:szCs w:val="24"/>
        </w:rPr>
        <w:t>ιν</w:t>
      </w:r>
      <w:r>
        <w:rPr>
          <w:rFonts w:eastAsia="Times New Roman"/>
          <w:szCs w:val="24"/>
        </w:rPr>
        <w:t xml:space="preserve"> στα θέματα καθημερινότητας, μπορούν ευέλικτα, χωρίς επιπλέον κόστος, αν τους εκχωρηθεί συγκεκριμένο ποσό εκ των </w:t>
      </w:r>
      <w:r>
        <w:rPr>
          <w:rFonts w:eastAsia="Times New Roman"/>
          <w:szCs w:val="24"/>
        </w:rPr>
        <w:lastRenderedPageBreak/>
        <w:t>προτέρων, με ένταλμα προπληρωμής και απολογιστικά να έλθουν στο τέλος της χρονιάς, να διαχειριστούν τα μικροπροβλήματα που υπάρχ</w:t>
      </w:r>
      <w:r>
        <w:rPr>
          <w:rFonts w:eastAsia="Times New Roman"/>
          <w:szCs w:val="24"/>
        </w:rPr>
        <w:t xml:space="preserve">ουν. Και με μια τομή, το να μπορούν χωρίς πολλές διαδικασίες μέσω </w:t>
      </w:r>
      <w:proofErr w:type="spellStart"/>
      <w:r>
        <w:rPr>
          <w:rFonts w:eastAsia="Times New Roman"/>
          <w:szCs w:val="24"/>
        </w:rPr>
        <w:t>εργοσήμου</w:t>
      </w:r>
      <w:proofErr w:type="spellEnd"/>
      <w:r>
        <w:rPr>
          <w:rFonts w:eastAsia="Times New Roman"/>
          <w:szCs w:val="24"/>
        </w:rPr>
        <w:t>, κύριε Υπουργέ, να προσλάβουν άνθρωπο που θα μπορέσει σε δύο ώρες, για μια ημέρα, να διορθώσει κάποιο συγκεκριμένο τοπικό πρόβλημα που θα υπάρχει. Είναι μια συζήτηση την οποία είχα</w:t>
      </w:r>
      <w:r>
        <w:rPr>
          <w:rFonts w:eastAsia="Times New Roman"/>
          <w:szCs w:val="24"/>
        </w:rPr>
        <w:t xml:space="preserve">με κάνει όταν ήμουν στο Υπουργείο Εργασίας και ο κ. Γρηγοράκος στο Υπουργείο Εσωτερικών. Υπήρχαν αντιρρήσεις από άλλους και δεν προχώρησε. Νομίζω, όμως, ότι τώρα είναι ώριμο. Γιατί δεν μπορεί να περιμένει τη σύγκληση του δημοτικού συμβουλίου ή την απόφαση </w:t>
      </w:r>
      <w:r>
        <w:rPr>
          <w:rFonts w:eastAsia="Times New Roman"/>
          <w:szCs w:val="24"/>
        </w:rPr>
        <w:t xml:space="preserve">του δημάρχου μια βλάβη που μπορεί να φτιαχτεί μέσα σε τρεις ώρες από έναν άνθρωπο που θα πληρωθεί μέσω τραπέζης μέσω του </w:t>
      </w:r>
      <w:proofErr w:type="spellStart"/>
      <w:r>
        <w:rPr>
          <w:rFonts w:eastAsia="Times New Roman"/>
          <w:szCs w:val="24"/>
        </w:rPr>
        <w:t>εργοσήμου</w:t>
      </w:r>
      <w:proofErr w:type="spellEnd"/>
      <w:r>
        <w:rPr>
          <w:rFonts w:eastAsia="Times New Roman"/>
          <w:szCs w:val="24"/>
        </w:rPr>
        <w:t>.</w:t>
      </w:r>
    </w:p>
    <w:p w14:paraId="615E6AC1" w14:textId="77777777" w:rsidR="00C719D1" w:rsidRDefault="007D146B">
      <w:pPr>
        <w:spacing w:after="0" w:line="600" w:lineRule="auto"/>
        <w:ind w:firstLine="720"/>
        <w:jc w:val="both"/>
        <w:rPr>
          <w:rFonts w:eastAsia="Times New Roman"/>
          <w:szCs w:val="24"/>
        </w:rPr>
      </w:pPr>
      <w:r>
        <w:rPr>
          <w:rFonts w:eastAsia="Times New Roman"/>
          <w:szCs w:val="24"/>
        </w:rPr>
        <w:t>Κλείνω, λοιπόν, λέγοντας ότι εμείς είμαστε εδώ, με τις προτάσεις μας, τις απόψεις μας, την ιστορία μας, τη θετική ή την αρνη</w:t>
      </w:r>
      <w:r>
        <w:rPr>
          <w:rFonts w:eastAsia="Times New Roman"/>
          <w:szCs w:val="24"/>
        </w:rPr>
        <w:t xml:space="preserve">τική, με όλο αυτό το οποίο πραγματικά έχει δημιουργήσει θετικό έργο στον τόπο μας. Γιατί όλοι λένε και αποδέχονται ότι αν δεν υπήρχε αυτή η Αυτοδιοίκηση σε αυτήν την περίοδο της κρίσης, δυστυχώς τα πράγματα για τους αδύναμους ανθρώπους θα </w:t>
      </w:r>
      <w:r>
        <w:rPr>
          <w:rFonts w:eastAsia="Times New Roman"/>
          <w:szCs w:val="24"/>
        </w:rPr>
        <w:lastRenderedPageBreak/>
        <w:t>ήταν πολύ δυσκολό</w:t>
      </w:r>
      <w:r>
        <w:rPr>
          <w:rFonts w:eastAsia="Times New Roman"/>
          <w:szCs w:val="24"/>
        </w:rPr>
        <w:t xml:space="preserve">τερα. Αυτό θέλουμε να αξιοποιήσουμε, να δούμε πώς μέσα από τα νέα δεδομένα μπορούμε να την πάμε μπροστά. Γι’ αυτό ζητούμε θεσμοθετημένο, </w:t>
      </w:r>
      <w:proofErr w:type="spellStart"/>
      <w:r>
        <w:rPr>
          <w:rFonts w:eastAsia="Times New Roman"/>
          <w:szCs w:val="24"/>
        </w:rPr>
        <w:t>κανονικοποιημένο</w:t>
      </w:r>
      <w:proofErr w:type="spellEnd"/>
      <w:r>
        <w:rPr>
          <w:rFonts w:eastAsia="Times New Roman"/>
          <w:szCs w:val="24"/>
        </w:rPr>
        <w:t xml:space="preserve"> διάλογο, αφού κατατεθούν οι απόψεις της Κυβέρνησης, προκειμένου να έχει και αποτέλεσμα. </w:t>
      </w:r>
    </w:p>
    <w:p w14:paraId="615E6AC2" w14:textId="77777777" w:rsidR="00C719D1" w:rsidRDefault="007D146B">
      <w:pPr>
        <w:spacing w:after="0" w:line="600" w:lineRule="auto"/>
        <w:ind w:firstLine="720"/>
        <w:jc w:val="both"/>
        <w:rPr>
          <w:rFonts w:eastAsia="Times New Roman"/>
          <w:szCs w:val="24"/>
        </w:rPr>
      </w:pPr>
      <w:r>
        <w:rPr>
          <w:rFonts w:eastAsia="Times New Roman"/>
          <w:szCs w:val="24"/>
        </w:rPr>
        <w:t>Χρειάζεται ευ</w:t>
      </w:r>
      <w:r>
        <w:rPr>
          <w:rFonts w:eastAsia="Times New Roman"/>
          <w:szCs w:val="24"/>
        </w:rPr>
        <w:t xml:space="preserve">ρύτερη συναίνεση για τις αλλαγές στην Αυτοδιοίκηση. Δεν μπορεί να ψηφιστεί ένας νόμος -η Κυβέρνηση έχει </w:t>
      </w:r>
      <w:proofErr w:type="spellStart"/>
      <w:r>
        <w:rPr>
          <w:rFonts w:eastAsia="Times New Roman"/>
          <w:szCs w:val="24"/>
        </w:rPr>
        <w:t>εκατόν</w:t>
      </w:r>
      <w:proofErr w:type="spellEnd"/>
      <w:r>
        <w:rPr>
          <w:rFonts w:eastAsia="Times New Roman"/>
          <w:szCs w:val="24"/>
        </w:rPr>
        <w:t xml:space="preserve"> πενήντα τρεις στο Κοινοβούλιο, δεν το αμφισβητεί κανείς- και μετά από κάμποσο καιρό και πριν τις εκλογές το 2019, να έλθει μια άλλη κυβέρνηση και</w:t>
      </w:r>
      <w:r>
        <w:rPr>
          <w:rFonts w:eastAsia="Times New Roman"/>
          <w:szCs w:val="24"/>
        </w:rPr>
        <w:t xml:space="preserve"> να τα αλλάξει πάλι. Χρειάζεται επομένως, ένα πλαίσιο ευρύτερης αποδοχής επί της ουσίας, το οποίο δεν είναι μόνο πολιτικής αποδοχής, αλλά και κοινωνικής και θεσμικής. Γι’ αυτό σας καλούμε μέσα από θεσμοθετημένο διάλογο να προχωρήσετε.</w:t>
      </w:r>
    </w:p>
    <w:p w14:paraId="615E6AC3" w14:textId="77777777" w:rsidR="00C719D1" w:rsidRDefault="007D146B">
      <w:pPr>
        <w:spacing w:after="0" w:line="600" w:lineRule="auto"/>
        <w:ind w:firstLine="720"/>
        <w:jc w:val="both"/>
        <w:rPr>
          <w:rFonts w:eastAsia="Times New Roman"/>
          <w:szCs w:val="24"/>
        </w:rPr>
      </w:pPr>
      <w:r>
        <w:rPr>
          <w:rFonts w:eastAsia="Times New Roman"/>
          <w:szCs w:val="24"/>
        </w:rPr>
        <w:t>Ευχαριστώ.</w:t>
      </w:r>
    </w:p>
    <w:p w14:paraId="615E6AC4" w14:textId="77777777" w:rsidR="00C719D1" w:rsidRDefault="007D146B">
      <w:pPr>
        <w:spacing w:after="0" w:line="600" w:lineRule="auto"/>
        <w:ind w:firstLine="720"/>
        <w:jc w:val="both"/>
        <w:rPr>
          <w:rFonts w:eastAsia="Times New Roman"/>
          <w:szCs w:val="24"/>
        </w:rPr>
      </w:pPr>
      <w:r>
        <w:rPr>
          <w:rFonts w:eastAsia="Times New Roman"/>
          <w:b/>
          <w:szCs w:val="24"/>
        </w:rPr>
        <w:t>ΠΡΟΕΔΡΕΥΟΥ</w:t>
      </w:r>
      <w:r>
        <w:rPr>
          <w:rFonts w:eastAsia="Times New Roman"/>
          <w:b/>
          <w:szCs w:val="24"/>
        </w:rPr>
        <w:t>ΣΑ (Αναστασία Χριστοδουλοπούλου):</w:t>
      </w:r>
      <w:r>
        <w:rPr>
          <w:rFonts w:eastAsia="Times New Roman"/>
          <w:szCs w:val="24"/>
        </w:rPr>
        <w:t xml:space="preserve"> Κύριε Υπουργέ, θέλετε να ακούσετε και τον κ. Γρηγοράκο προτού πάρετε τον λόγο;</w:t>
      </w:r>
    </w:p>
    <w:p w14:paraId="615E6AC5" w14:textId="77777777" w:rsidR="00C719D1" w:rsidRDefault="007D146B">
      <w:pPr>
        <w:spacing w:after="0"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Ναι, κυρία Πρόεδρε.</w:t>
      </w:r>
    </w:p>
    <w:p w14:paraId="615E6AC6" w14:textId="77777777" w:rsidR="00C719D1" w:rsidRDefault="007D146B">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Γρηγοράκο, θέλετε να</w:t>
      </w:r>
      <w:r>
        <w:rPr>
          <w:rFonts w:eastAsia="Times New Roman"/>
          <w:szCs w:val="24"/>
        </w:rPr>
        <w:t xml:space="preserve"> προηγηθείτε;</w:t>
      </w:r>
    </w:p>
    <w:p w14:paraId="615E6AC7" w14:textId="77777777" w:rsidR="00C719D1" w:rsidRDefault="007D146B">
      <w:pPr>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Καμμία αντίρρηση.</w:t>
      </w:r>
    </w:p>
    <w:p w14:paraId="615E6AC8" w14:textId="77777777" w:rsidR="00C719D1" w:rsidRDefault="007D146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Έχετε τον λόγο για τρία λεπτά.</w:t>
      </w:r>
    </w:p>
    <w:p w14:paraId="615E6AC9" w14:textId="77777777" w:rsidR="00C719D1" w:rsidRDefault="007D146B">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Για να αποφύγουμε την </w:t>
      </w:r>
      <w:proofErr w:type="spellStart"/>
      <w:r>
        <w:rPr>
          <w:rFonts w:eastAsia="Times New Roman"/>
          <w:szCs w:val="24"/>
        </w:rPr>
        <w:t>τριτολογία</w:t>
      </w:r>
      <w:proofErr w:type="spellEnd"/>
      <w:r>
        <w:rPr>
          <w:rFonts w:eastAsia="Times New Roman"/>
          <w:szCs w:val="24"/>
        </w:rPr>
        <w:t>!</w:t>
      </w:r>
    </w:p>
    <w:p w14:paraId="615E6ACA" w14:textId="77777777" w:rsidR="00C719D1" w:rsidRDefault="007D146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Αυτό σκέφτηκα!</w:t>
      </w:r>
    </w:p>
    <w:p w14:paraId="615E6ACB" w14:textId="77777777" w:rsidR="00C719D1" w:rsidRDefault="007D146B">
      <w:pPr>
        <w:spacing w:after="0" w:line="600" w:lineRule="auto"/>
        <w:ind w:firstLine="720"/>
        <w:jc w:val="both"/>
        <w:rPr>
          <w:rFonts w:eastAsia="Times New Roman"/>
          <w:szCs w:val="24"/>
        </w:rPr>
      </w:pPr>
      <w:r>
        <w:rPr>
          <w:rFonts w:eastAsia="Times New Roman"/>
          <w:szCs w:val="24"/>
        </w:rPr>
        <w:t xml:space="preserve">Ορίστε, </w:t>
      </w:r>
      <w:r>
        <w:rPr>
          <w:rFonts w:eastAsia="Times New Roman"/>
          <w:szCs w:val="24"/>
        </w:rPr>
        <w:t>κύριε Γρηγοράκο, έχετε τον λόγο.</w:t>
      </w:r>
    </w:p>
    <w:p w14:paraId="615E6ACC" w14:textId="77777777" w:rsidR="00C719D1" w:rsidRDefault="007D146B">
      <w:pPr>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Ευχαριστώ, κυρία Πρόεδρε.</w:t>
      </w:r>
    </w:p>
    <w:p w14:paraId="615E6ACD" w14:textId="77777777" w:rsidR="00C719D1" w:rsidRDefault="007D146B">
      <w:pPr>
        <w:spacing w:after="0" w:line="600" w:lineRule="auto"/>
        <w:ind w:firstLine="720"/>
        <w:jc w:val="both"/>
        <w:rPr>
          <w:rFonts w:eastAsia="Times New Roman"/>
          <w:szCs w:val="24"/>
        </w:rPr>
      </w:pPr>
      <w:r>
        <w:rPr>
          <w:rFonts w:eastAsia="Times New Roman"/>
          <w:szCs w:val="24"/>
        </w:rPr>
        <w:t xml:space="preserve">Κύριε Υπουργέ, αποδεδειγμένα, λοιπόν, εμείς έχουμε προτάσεις. Και έχουμε προτάσεις τις οποίες καταθέτουμε, κυρία Πρόεδρε, στη Βουλή και ο κ. </w:t>
      </w:r>
      <w:proofErr w:type="spellStart"/>
      <w:r>
        <w:rPr>
          <w:rFonts w:eastAsia="Times New Roman"/>
          <w:szCs w:val="24"/>
        </w:rPr>
        <w:t>Κεγκέρογλου</w:t>
      </w:r>
      <w:proofErr w:type="spellEnd"/>
      <w:r>
        <w:rPr>
          <w:rFonts w:eastAsia="Times New Roman"/>
          <w:szCs w:val="24"/>
        </w:rPr>
        <w:t xml:space="preserve"> και εγώ και δεν «στρίβο</w:t>
      </w:r>
      <w:r>
        <w:rPr>
          <w:rFonts w:eastAsia="Times New Roman"/>
          <w:szCs w:val="24"/>
        </w:rPr>
        <w:t xml:space="preserve">υμε διά του αρραβώνος», κάθε φορά που είμαστε στα δύσκολα, με το να φέρνουμε στο προσκήνιο του ελληνικού Κοινοβουλίου τα σκάνδαλα και τις </w:t>
      </w:r>
      <w:r>
        <w:rPr>
          <w:rFonts w:eastAsia="Times New Roman"/>
          <w:szCs w:val="24"/>
        </w:rPr>
        <w:t>ε</w:t>
      </w:r>
      <w:r>
        <w:rPr>
          <w:rFonts w:eastAsia="Times New Roman"/>
          <w:szCs w:val="24"/>
        </w:rPr>
        <w:t xml:space="preserve">ξεταστικές </w:t>
      </w:r>
      <w:r>
        <w:rPr>
          <w:rFonts w:eastAsia="Times New Roman"/>
          <w:szCs w:val="24"/>
        </w:rPr>
        <w:t>ε</w:t>
      </w:r>
      <w:r>
        <w:rPr>
          <w:rFonts w:eastAsia="Times New Roman"/>
          <w:szCs w:val="24"/>
        </w:rPr>
        <w:t xml:space="preserve">πιτροπές. </w:t>
      </w:r>
    </w:p>
    <w:p w14:paraId="615E6ACE" w14:textId="77777777" w:rsidR="00C719D1" w:rsidRDefault="007D146B">
      <w:pPr>
        <w:spacing w:after="0" w:line="600" w:lineRule="auto"/>
        <w:ind w:firstLine="720"/>
        <w:jc w:val="both"/>
        <w:rPr>
          <w:rFonts w:eastAsia="Times New Roman"/>
          <w:szCs w:val="24"/>
        </w:rPr>
      </w:pPr>
      <w:r>
        <w:rPr>
          <w:rFonts w:eastAsia="Times New Roman"/>
          <w:szCs w:val="24"/>
        </w:rPr>
        <w:lastRenderedPageBreak/>
        <w:t xml:space="preserve">Θα περιμένω, λοιπόν, να ακούσω κι εγώ τις προτάσεις. Εγώ θα τις κάνω τώρα. Να δω τι προτάσεις </w:t>
      </w:r>
      <w:r>
        <w:rPr>
          <w:rFonts w:eastAsia="Times New Roman"/>
          <w:szCs w:val="24"/>
        </w:rPr>
        <w:t>έχει ο κύριος Υπουργός, διότι μας ρώτησε για προτάσεις. Αν και ο ίδιος έπρεπε να κάνει τις προτάσεις κι εμείς να αντιπαρατεθούμε.</w:t>
      </w:r>
    </w:p>
    <w:p w14:paraId="615E6ACF" w14:textId="77777777" w:rsidR="00C719D1" w:rsidRDefault="007D146B">
      <w:pPr>
        <w:spacing w:after="0" w:line="600" w:lineRule="auto"/>
        <w:ind w:firstLine="720"/>
        <w:jc w:val="both"/>
        <w:rPr>
          <w:rFonts w:eastAsia="Times New Roman"/>
          <w:szCs w:val="24"/>
        </w:rPr>
      </w:pPr>
      <w:r>
        <w:rPr>
          <w:rFonts w:eastAsia="Times New Roman"/>
          <w:szCs w:val="24"/>
        </w:rPr>
        <w:t xml:space="preserve">Εμείς πιστεύουμε στην αναβάθμιση του θεσμού της </w:t>
      </w:r>
      <w:r>
        <w:rPr>
          <w:rFonts w:eastAsia="Times New Roman"/>
          <w:szCs w:val="24"/>
        </w:rPr>
        <w:t>α</w:t>
      </w:r>
      <w:r>
        <w:rPr>
          <w:rFonts w:eastAsia="Times New Roman"/>
          <w:szCs w:val="24"/>
        </w:rPr>
        <w:t xml:space="preserve">υτοδιοίκησης, της περιφερειακής και της τοπικής. Σας το είπα με συγκεκριμένα </w:t>
      </w:r>
      <w:r>
        <w:rPr>
          <w:rFonts w:eastAsia="Times New Roman"/>
          <w:szCs w:val="24"/>
        </w:rPr>
        <w:t>παραδείγματα. Δεν θα αναφερθώ στη συνάδελφο, γιατί προηγουμένως η συνάδελφος του ΣΥΡΙΖΑ έκανε μια κριτική για το ΠΑΣΟΚ, για όλα αυτά που έγιναν τα προηγούμενα χρόνια, για «</w:t>
      </w:r>
      <w:r>
        <w:rPr>
          <w:rFonts w:eastAsia="Times New Roman"/>
          <w:szCs w:val="24"/>
        </w:rPr>
        <w:t>ΚΑΠΟΔΙΣΤΡΙΑ</w:t>
      </w:r>
      <w:r>
        <w:rPr>
          <w:rFonts w:eastAsia="Times New Roman"/>
          <w:szCs w:val="24"/>
        </w:rPr>
        <w:t>», για «</w:t>
      </w:r>
      <w:r>
        <w:rPr>
          <w:rFonts w:eastAsia="Times New Roman"/>
          <w:szCs w:val="24"/>
        </w:rPr>
        <w:t>ΚΑΛΛΙΚΡΑΤΗ</w:t>
      </w:r>
      <w:r>
        <w:rPr>
          <w:rFonts w:eastAsia="Times New Roman"/>
          <w:szCs w:val="24"/>
        </w:rPr>
        <w:t xml:space="preserve">». Ας φύγουμε από όλα αυτά και τα χωροταξικά. </w:t>
      </w:r>
    </w:p>
    <w:p w14:paraId="615E6AD0" w14:textId="77777777" w:rsidR="00C719D1" w:rsidRDefault="007D146B">
      <w:pPr>
        <w:spacing w:after="0" w:line="600" w:lineRule="auto"/>
        <w:jc w:val="both"/>
        <w:rPr>
          <w:rFonts w:eastAsia="Times New Roman"/>
          <w:szCs w:val="24"/>
        </w:rPr>
      </w:pPr>
      <w:r>
        <w:rPr>
          <w:rFonts w:eastAsia="Times New Roman"/>
          <w:szCs w:val="24"/>
        </w:rPr>
        <w:t>Εγώ πιστ</w:t>
      </w:r>
      <w:r>
        <w:rPr>
          <w:rFonts w:eastAsia="Times New Roman"/>
          <w:szCs w:val="24"/>
        </w:rPr>
        <w:t>εύω ότι η περιφέρεια είναι ο συνδετικός κρίκος. Έχουμε κάνει μεγάλα άλματα. Θα πρέπει λοιπόν να αποκεντρώσουμε πολύ περισσότερο το κράτος στην περιφέρεια. Γιατί η περιφέρεια μπορεί να είναι το πραγματικό αντίβαρο απέναντι σε ένα υπερτροφικό, στρεβλό, αναπο</w:t>
      </w:r>
      <w:r>
        <w:rPr>
          <w:rFonts w:eastAsia="Times New Roman"/>
          <w:szCs w:val="24"/>
        </w:rPr>
        <w:t>τελεσματικό κράτος που μας έφερε σήμερα εδώ. Όμως κι αυτήν την περιφέρεια, που σήμερα την έχουμε και πιστεύουμε ότι είναι η ατμομηχανή όλων των παραγωγικών και οικονομικών δραστηριοτήτων, πρέπει να τη δούμε πάλι από την αρχή, διότι το μοντέλο το σημερινό μ</w:t>
      </w:r>
      <w:r>
        <w:rPr>
          <w:rFonts w:eastAsia="Times New Roman"/>
          <w:szCs w:val="24"/>
        </w:rPr>
        <w:t xml:space="preserve">ε την τεχνολογία, με την </w:t>
      </w:r>
      <w:r>
        <w:rPr>
          <w:rFonts w:eastAsia="Times New Roman"/>
          <w:szCs w:val="24"/>
        </w:rPr>
        <w:lastRenderedPageBreak/>
        <w:t xml:space="preserve">επιστήμη, με την πάρα πολύ γρήγορη εξάπλωση της πληροφορίας πιθανόν να έχει ξεπεραστεί. Έτσι, λοιπόν, πιστεύουμε ότι μπορούμε όλοι μαζί να βρούμε ένα καινούργιο μοντέλο. </w:t>
      </w:r>
    </w:p>
    <w:p w14:paraId="615E6AD1" w14:textId="77777777" w:rsidR="00C719D1" w:rsidRDefault="007D146B">
      <w:pPr>
        <w:spacing w:after="0" w:line="600" w:lineRule="auto"/>
        <w:ind w:firstLine="720"/>
        <w:jc w:val="both"/>
        <w:rPr>
          <w:rFonts w:eastAsia="Times New Roman"/>
          <w:szCs w:val="24"/>
        </w:rPr>
      </w:pPr>
      <w:r>
        <w:rPr>
          <w:rFonts w:eastAsia="Times New Roman"/>
          <w:szCs w:val="24"/>
        </w:rPr>
        <w:t xml:space="preserve">Εμείς υποστηρίζουμε, κύριε Υπουργέ, ότι πρέπει να εκσυγχρονίσουμε, να μεταρρυθμίσουμε και να αποκεντρώσουμε την υπάρχουσα κεντρική διοίκηση. Πρέπει να γίνει αυτό οπωσδήποτε, αν θέλουμε να πάμε μπροστά. Εμείς πιστεύουμε ότι αυτό το ανίκανο, υπερτροφικό και </w:t>
      </w:r>
      <w:r>
        <w:rPr>
          <w:rFonts w:eastAsia="Times New Roman"/>
          <w:szCs w:val="24"/>
        </w:rPr>
        <w:t xml:space="preserve">σπάταλο κράτος -κάνουμε την αυτοκριτική μας, γιατί συμβάλαμε κι εμείς σ’ αυτό- οδήγησε τη χώρα στην κρίση. Από τη στιγμή, λοιπόν, που το έχουμε εξακριβώσει αυτό και μ’ όλα αυτά που έχει υποστεί ο τόπος -αναλαμβάνουμε τις ευθύνες μας- πιστεύω ότι πρέπει να </w:t>
      </w:r>
      <w:r>
        <w:rPr>
          <w:rFonts w:eastAsia="Times New Roman"/>
          <w:szCs w:val="24"/>
        </w:rPr>
        <w:t>ανατοποθετηθούμε και να αναθεωρήσουμε τις προγενέστερες επιλογές μας προς το καλύτερο και μπορούμε να το κάνουμε.</w:t>
      </w:r>
    </w:p>
    <w:p w14:paraId="615E6AD2" w14:textId="77777777" w:rsidR="00C719D1" w:rsidRDefault="007D146B">
      <w:pPr>
        <w:spacing w:after="0" w:line="600" w:lineRule="auto"/>
        <w:ind w:firstLine="720"/>
        <w:jc w:val="both"/>
        <w:rPr>
          <w:rFonts w:eastAsia="Times New Roman"/>
          <w:szCs w:val="24"/>
        </w:rPr>
      </w:pPr>
      <w:r>
        <w:rPr>
          <w:rFonts w:eastAsia="Times New Roman"/>
          <w:szCs w:val="24"/>
        </w:rPr>
        <w:t>Δεν σας κρύβω ότι ως ΠΑΣΟΚ εμείς έχουμε κάνει την αυτοκριτική μας και συνέχεια θα την κάνουμε και σήμερα εδώ πάλι αυτοκριτική κάνουμε. Εμείς δ</w:t>
      </w:r>
      <w:r>
        <w:rPr>
          <w:rFonts w:eastAsia="Times New Roman"/>
          <w:szCs w:val="24"/>
        </w:rPr>
        <w:t>εν είμαστε οι θιασώτες του κρατισμού. Κάποια στιγμή είπαμε «ας μπει και ο ιδιωτικός τομέας στο πλαίσιο της σύμπραξης του κράτους με τον ιδιωτικό τομέα», ό</w:t>
      </w:r>
      <w:r>
        <w:rPr>
          <w:rFonts w:eastAsia="Times New Roman"/>
          <w:szCs w:val="24"/>
        </w:rPr>
        <w:lastRenderedPageBreak/>
        <w:t>μως κι εμείς αντιταχθήκαμε σε επιλογές τις οποίες ο κύριος Υπουργός και μια ομάδα από τον ΣΥΡΙΖΑ συνεχ</w:t>
      </w:r>
      <w:r>
        <w:rPr>
          <w:rFonts w:eastAsia="Times New Roman"/>
          <w:szCs w:val="24"/>
        </w:rPr>
        <w:t xml:space="preserve">ίζουν ακόμη να αντιπαλεύουν. Εμείς πήγαμε και είπαμε τότε «όχι στον ΟΛΠ», όμως αλλάξαμε μετά, γιατί ξέρουμε ότι κάναμε κακό στον τόπο. </w:t>
      </w:r>
    </w:p>
    <w:p w14:paraId="615E6AD3" w14:textId="77777777" w:rsidR="00C719D1" w:rsidRDefault="007D146B">
      <w:pPr>
        <w:spacing w:after="0" w:line="600" w:lineRule="auto"/>
        <w:ind w:firstLine="720"/>
        <w:jc w:val="both"/>
        <w:rPr>
          <w:rFonts w:eastAsia="Times New Roman"/>
          <w:szCs w:val="24"/>
        </w:rPr>
      </w:pPr>
      <w:r>
        <w:rPr>
          <w:rFonts w:eastAsia="Times New Roman"/>
          <w:szCs w:val="24"/>
        </w:rPr>
        <w:t>Έτσι, λοιπόν, πιστεύουμε ότι με την εμπειρία που έχουμε συλλέξει, κυρία Πρόεδρε, μπορούμε να γίνουμε πιο τολμηροί όλοι μ</w:t>
      </w:r>
      <w:r>
        <w:rPr>
          <w:rFonts w:eastAsia="Times New Roman"/>
          <w:szCs w:val="24"/>
        </w:rPr>
        <w:t xml:space="preserve">ας και μπορούμε να κάνουμε πολλά πράγματα που θα ενδυναμώσουν τον θεσμό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Έτσι, λοιπόν, πρέπει να βρούμε μια θεσμική συμμετρία μεταξύ της κρατικής διοίκησης και της πρωτοφανούς υστέρησης που είδαμε στους δήμους τα τελευταία χρόνια.</w:t>
      </w:r>
      <w:r>
        <w:rPr>
          <w:rFonts w:eastAsia="Times New Roman"/>
          <w:szCs w:val="24"/>
        </w:rPr>
        <w:t xml:space="preserve"> Θα πρέπει να μεταφέρουμε αρμοδιότητες, αλλά αυτές τις αρμοδιότητες, όπως είπα και στην </w:t>
      </w:r>
      <w:proofErr w:type="spellStart"/>
      <w:r>
        <w:rPr>
          <w:rFonts w:eastAsia="Times New Roman"/>
          <w:szCs w:val="24"/>
        </w:rPr>
        <w:t>πρωτολογία</w:t>
      </w:r>
      <w:proofErr w:type="spellEnd"/>
      <w:r>
        <w:rPr>
          <w:rFonts w:eastAsia="Times New Roman"/>
          <w:szCs w:val="24"/>
        </w:rPr>
        <w:t xml:space="preserve"> μου, δεν πρέπει να τις μεταφέρουμε αλόγιστα, γιατί αν κάνουμε κάτι τέτοιο, ελλοχεύει ο κίνδυνος η </w:t>
      </w:r>
      <w:r>
        <w:rPr>
          <w:rFonts w:eastAsia="Times New Roman"/>
          <w:szCs w:val="24"/>
        </w:rPr>
        <w:t>α</w:t>
      </w:r>
      <w:r>
        <w:rPr>
          <w:rFonts w:eastAsia="Times New Roman"/>
          <w:szCs w:val="24"/>
        </w:rPr>
        <w:t>υτοδιοίκηση όχι μόνο να γίνει καρικατούρα των υπαρχόντων κ</w:t>
      </w:r>
      <w:r>
        <w:rPr>
          <w:rFonts w:eastAsia="Times New Roman"/>
          <w:szCs w:val="24"/>
        </w:rPr>
        <w:t>ρατικών δομών όπου το κράτος σήμερα δεν δουλεύει, αλλά και να τις ξεπεράσει. Φανταστείτε -και εδώ είναι το καίριο θέμα, γι’ αυτό σας λέω ότι εμείς κάνουμε προτάσεις- τι θα γινόταν αυτή τη συγκεκριμένη περίοδο με την κρίση αν είχαμε παραχωρήσει τη χρήση γης</w:t>
      </w:r>
      <w:r>
        <w:rPr>
          <w:rFonts w:eastAsia="Times New Roman"/>
          <w:szCs w:val="24"/>
        </w:rPr>
        <w:t xml:space="preserve"> στους δήμους. </w:t>
      </w:r>
    </w:p>
    <w:p w14:paraId="615E6AD4" w14:textId="77777777" w:rsidR="00C719D1" w:rsidRDefault="007D146B">
      <w:pPr>
        <w:spacing w:after="0" w:line="600" w:lineRule="auto"/>
        <w:ind w:firstLine="720"/>
        <w:jc w:val="both"/>
        <w:rPr>
          <w:rFonts w:eastAsia="Times New Roman"/>
          <w:szCs w:val="24"/>
        </w:rPr>
      </w:pPr>
      <w:r>
        <w:rPr>
          <w:rFonts w:eastAsia="Times New Roman"/>
          <w:szCs w:val="24"/>
        </w:rPr>
        <w:lastRenderedPageBreak/>
        <w:t>Θέλω να τελειώσω την ομιλία μου λέγοντάς σας το εξής: Στα νέα προβλήματα που αντιμετωπίζει η χώρα, εσείς είχατε πει ότι θα καταργήσετε τον ΕΝΦΙΑ. Εμείς λέμε ότι μια σοσιαλδημοκρατική πρόταση που ενσαρκώνει ένα ισχυρό και ανθεκτικό κοινωνικό</w:t>
      </w:r>
      <w:r>
        <w:rPr>
          <w:rFonts w:eastAsia="Times New Roman"/>
          <w:szCs w:val="24"/>
        </w:rPr>
        <w:t xml:space="preserve"> μοντέλο στους δήμους είναι η επανεξέταση της φορολογίας της ακίνητης περιουσίας να μεταφερθεί στην </w:t>
      </w:r>
      <w:r>
        <w:rPr>
          <w:rFonts w:eastAsia="Times New Roman"/>
          <w:szCs w:val="24"/>
        </w:rPr>
        <w:t>α</w:t>
      </w:r>
      <w:r>
        <w:rPr>
          <w:rFonts w:eastAsia="Times New Roman"/>
          <w:szCs w:val="24"/>
        </w:rPr>
        <w:t xml:space="preserve">υτοδιοίκηση. Υπάρχουν, λοιπόν, σημαντικές δυνατότητες κι εμείς κάναμε συγκεκριμένες προτάσεις και θα κάνουμε και άλλες για την εξεύρεση πόρων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αρκεί να μη θέλουμε να υποκαταστήσουμε το κράτος, γιατί αν θέλουμε να υποκαταστήσουμε το κράτος πάλι από την αρχή, πάλι αρνητικές πλευρές θα δούμε και πάλι σκιερές πλευρές του συστήματος θα βρούμε.</w:t>
      </w:r>
    </w:p>
    <w:p w14:paraId="615E6AD5" w14:textId="77777777" w:rsidR="00C719D1" w:rsidRDefault="007D146B">
      <w:pPr>
        <w:spacing w:after="0" w:line="600" w:lineRule="auto"/>
        <w:ind w:firstLine="720"/>
        <w:jc w:val="both"/>
        <w:rPr>
          <w:rFonts w:eastAsia="Times New Roman"/>
          <w:szCs w:val="24"/>
        </w:rPr>
      </w:pPr>
      <w:r>
        <w:rPr>
          <w:rFonts w:eastAsia="Times New Roman"/>
          <w:szCs w:val="24"/>
        </w:rPr>
        <w:t>Κυρία Πρόεδρε, κυρίες και κύριοι συνάδελφοι,</w:t>
      </w:r>
      <w:r>
        <w:rPr>
          <w:rFonts w:eastAsia="Times New Roman"/>
          <w:szCs w:val="24"/>
        </w:rPr>
        <w:t xml:space="preserve"> εγώ πιστεύω ότι η έξοδος από την κρίση δεν θα έλθει με την εμμονή μας να ακολουθούμε τα μνημόνια για να κάνουμε μια δημοσιονομική εξυγίανση. Ειδικά γι’ αυτόν τον τομέα που είναι μπροστάρης στις μεταρρυθμίσεις και με τον οποίο μπορεί να προχωρήσει η ελληνι</w:t>
      </w:r>
      <w:r>
        <w:rPr>
          <w:rFonts w:eastAsia="Times New Roman"/>
          <w:szCs w:val="24"/>
        </w:rPr>
        <w:t xml:space="preserve">κή κοινωνία, γιατί οι δήμοι και οι κοινότητες είναι το «κύτταρο» της ελληνικής κοινωνίας, απαιτούνται βαθιές διαρθρωτικές αλλαγές και μεταρρυθμίσεις και στη διοίκηση και στην </w:t>
      </w:r>
      <w:r>
        <w:rPr>
          <w:rFonts w:eastAsia="Times New Roman"/>
          <w:szCs w:val="24"/>
        </w:rPr>
        <w:t>α</w:t>
      </w:r>
      <w:r>
        <w:rPr>
          <w:rFonts w:eastAsia="Times New Roman"/>
          <w:szCs w:val="24"/>
        </w:rPr>
        <w:t xml:space="preserve">υτοδιοίκηση, </w:t>
      </w:r>
      <w:r>
        <w:rPr>
          <w:rFonts w:eastAsia="Times New Roman"/>
          <w:szCs w:val="24"/>
        </w:rPr>
        <w:lastRenderedPageBreak/>
        <w:t xml:space="preserve">διαφορετικά αν συνεχίσουμε να σκεφτόμαστε όλοι έτσι, ανακυκλώνουμε </w:t>
      </w:r>
      <w:r>
        <w:rPr>
          <w:rFonts w:eastAsia="Times New Roman"/>
          <w:szCs w:val="24"/>
        </w:rPr>
        <w:t xml:space="preserve">τα αδιέξοδά μας και η χώρα θα συνεχίσει να ακολουθεί τον </w:t>
      </w:r>
      <w:proofErr w:type="spellStart"/>
      <w:r>
        <w:rPr>
          <w:rFonts w:eastAsia="Times New Roman"/>
          <w:szCs w:val="24"/>
        </w:rPr>
        <w:t>πεπατημένο</w:t>
      </w:r>
      <w:proofErr w:type="spellEnd"/>
      <w:r>
        <w:rPr>
          <w:rFonts w:eastAsia="Times New Roman"/>
          <w:szCs w:val="24"/>
        </w:rPr>
        <w:t xml:space="preserve"> δρόμο προς την καταστροφή. </w:t>
      </w:r>
    </w:p>
    <w:p w14:paraId="615E6AD6" w14:textId="77777777" w:rsidR="00C719D1" w:rsidRDefault="007D146B">
      <w:pPr>
        <w:spacing w:after="0" w:line="600" w:lineRule="auto"/>
        <w:ind w:firstLine="720"/>
        <w:jc w:val="both"/>
        <w:rPr>
          <w:rFonts w:eastAsia="Times New Roman"/>
          <w:szCs w:val="24"/>
        </w:rPr>
      </w:pPr>
      <w:r>
        <w:rPr>
          <w:rFonts w:eastAsia="Times New Roman"/>
          <w:szCs w:val="24"/>
        </w:rPr>
        <w:t>Χρειάζεται, λοιπόν, θάρρος, χρειάζονται ιδέες και πάνω απ’ όλα χρειάζεται ένας ανατρεπτικός πολιτικός λόγος που μέσα του θα έχει το «κύτταρο» της μεταρρύθμισης.</w:t>
      </w:r>
    </w:p>
    <w:p w14:paraId="615E6AD7" w14:textId="77777777" w:rsidR="00C719D1" w:rsidRDefault="007D146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έχετε τον λόγο για πέντε λεπτά για τη δευτερολογία σας.</w:t>
      </w:r>
    </w:p>
    <w:p w14:paraId="615E6AD8" w14:textId="77777777" w:rsidR="00C719D1" w:rsidRDefault="007D146B">
      <w:pPr>
        <w:spacing w:after="0"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Ευχαριστώ, κυρία Πρόεδρε.</w:t>
      </w:r>
    </w:p>
    <w:p w14:paraId="615E6AD9" w14:textId="77777777" w:rsidR="00C719D1" w:rsidRDefault="007D146B">
      <w:pPr>
        <w:spacing w:after="0" w:line="600" w:lineRule="auto"/>
        <w:ind w:firstLine="720"/>
        <w:jc w:val="both"/>
        <w:rPr>
          <w:rFonts w:eastAsia="Times New Roman"/>
          <w:szCs w:val="24"/>
        </w:rPr>
      </w:pPr>
      <w:r>
        <w:rPr>
          <w:rFonts w:eastAsia="Times New Roman"/>
          <w:szCs w:val="24"/>
        </w:rPr>
        <w:t>Νομίζω ότι υπήρξαν γόνιμες προτάσεις, αλλά υπήρξαν και αποτυχ</w:t>
      </w:r>
      <w:r>
        <w:rPr>
          <w:rFonts w:eastAsia="Times New Roman"/>
          <w:szCs w:val="24"/>
        </w:rPr>
        <w:t>ημένες προσπάθειες ερμηνείας της τοποθέτησής μου ή της τοποθέτησης της κ</w:t>
      </w:r>
      <w:r>
        <w:rPr>
          <w:rFonts w:eastAsia="Times New Roman"/>
          <w:szCs w:val="24"/>
        </w:rPr>
        <w:t>.</w:t>
      </w:r>
      <w:r>
        <w:rPr>
          <w:rFonts w:eastAsia="Times New Roman"/>
          <w:szCs w:val="24"/>
        </w:rPr>
        <w:t xml:space="preserve"> </w:t>
      </w:r>
      <w:proofErr w:type="spellStart"/>
      <w:r>
        <w:rPr>
          <w:rFonts w:eastAsia="Times New Roman"/>
          <w:szCs w:val="24"/>
        </w:rPr>
        <w:t>Θελερίτη</w:t>
      </w:r>
      <w:proofErr w:type="spellEnd"/>
      <w:r>
        <w:rPr>
          <w:rFonts w:eastAsia="Times New Roman"/>
          <w:szCs w:val="24"/>
        </w:rPr>
        <w:t>.</w:t>
      </w:r>
    </w:p>
    <w:p w14:paraId="615E6ADA"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Υπάρχει μια μεγάλη αλήθεια: Όσον αφορά τον «</w:t>
      </w:r>
      <w:r>
        <w:rPr>
          <w:rFonts w:eastAsia="Times New Roman" w:cs="Times New Roman"/>
          <w:szCs w:val="24"/>
        </w:rPr>
        <w:t>ΚΑΛΛΙΚΡΑΤΗ</w:t>
      </w:r>
      <w:r>
        <w:rPr>
          <w:rFonts w:eastAsia="Times New Roman" w:cs="Times New Roman"/>
          <w:szCs w:val="24"/>
        </w:rPr>
        <w:t xml:space="preserve">» έτσι όπως αποτυπώθηκε στο σύνολο, στη γεωγραφία του, στους τριακόσιους είκοσι πέντε δήμους της χώρας, νομίζω ότι θα </w:t>
      </w:r>
      <w:r>
        <w:rPr>
          <w:rFonts w:eastAsia="Times New Roman" w:cs="Times New Roman"/>
          <w:szCs w:val="24"/>
        </w:rPr>
        <w:t xml:space="preserve">ήταν διαφορετικό το αποτέλεσμα εάν δεν είχε γίνει με γνώμονα να εξυπηρετήσει συγκεκριμένες δημοσιονομικές προτεραιότητες και πολιτικές. Ήταν η αρχή της εισόδου της χώρας στην </w:t>
      </w:r>
      <w:r>
        <w:rPr>
          <w:rFonts w:eastAsia="Times New Roman" w:cs="Times New Roman"/>
          <w:szCs w:val="24"/>
        </w:rPr>
        <w:lastRenderedPageBreak/>
        <w:t xml:space="preserve">περίοδο της λιτότητας. Και αυτό το κριτήριο φάνηκε τελικά ότι ήταν αποφασιστικής </w:t>
      </w:r>
      <w:r>
        <w:rPr>
          <w:rFonts w:eastAsia="Times New Roman" w:cs="Times New Roman"/>
          <w:szCs w:val="24"/>
        </w:rPr>
        <w:t>σημασίας και ως προς τον αριθμό των δήμων αλλά σε κάποιες περιπτώσεις και στα όρια του κράτους, πέρα από τις πολιτικές σκοπιμότητες που υπήρξαν σε ορισμένες περιπτώσεις.</w:t>
      </w:r>
    </w:p>
    <w:p w14:paraId="615E6ADB"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Βεβαίως, στο ορατό μέλλον και επειδή βρισκόμαστε στη χορεία των πολιτικών λιτότητας -δ</w:t>
      </w:r>
      <w:r>
        <w:rPr>
          <w:rFonts w:eastAsia="Times New Roman" w:cs="Times New Roman"/>
          <w:szCs w:val="24"/>
        </w:rPr>
        <w:t xml:space="preserve">εν αμφισβητείται αυτό- δεν μπορούμε να ανοίγουμε το θέμα της χωροταξίας. </w:t>
      </w:r>
    </w:p>
    <w:p w14:paraId="615E6ADC"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Ακούστηκε -και ευτυχώς δεν μονοπώλησαν τη συζήτηση τέτοιου είδους προσεγγίσεις- για προσπάθεια χειραγώγησης της τοπικής αυτοδιοίκησης εκ μέρους της Κυβέρνησης. Θα σας θυμίσω ένα από </w:t>
      </w:r>
      <w:r>
        <w:rPr>
          <w:rFonts w:eastAsia="Times New Roman" w:cs="Times New Roman"/>
          <w:szCs w:val="24"/>
        </w:rPr>
        <w:t>τα πρώτα μέτρα αυτής της Κυβέρνησης που είναι ακριβώς στην αντίθετη κατεύθυνση, αυτό που έκανε με τους αποκεντρωμένους γραμματείς. Εμείς είμαστε αυτοί που δεν αξιοποιήσαμε τη δυνατότητα να έχουμε κομματικά τοποθετημένα πρόσωπα στη θέση των αποκεντρωμένων γ</w:t>
      </w:r>
      <w:r>
        <w:rPr>
          <w:rFonts w:eastAsia="Times New Roman" w:cs="Times New Roman"/>
          <w:szCs w:val="24"/>
        </w:rPr>
        <w:t xml:space="preserve">ραμματέων. Βάλαμε τους συντονιστές μέσα από το μητρώο και την επετηρίδα των υπαλλήλων στις αντίστοιχες διοικήσεις. Αυτό, λοιπόν, επιβεβαιώνει την προσπάθεια να ελέγξουμε και να αλώσουμε το κράτος ή την </w:t>
      </w:r>
      <w:r>
        <w:rPr>
          <w:rFonts w:eastAsia="Times New Roman" w:cs="Times New Roman"/>
          <w:szCs w:val="24"/>
        </w:rPr>
        <w:t>α</w:t>
      </w:r>
      <w:r>
        <w:rPr>
          <w:rFonts w:eastAsia="Times New Roman" w:cs="Times New Roman"/>
          <w:szCs w:val="24"/>
        </w:rPr>
        <w:t>υτοδιοίκηση; Νομίζω ότι δείχνει το αντίθετο.</w:t>
      </w:r>
    </w:p>
    <w:p w14:paraId="615E6ADD"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Θεωρώ </w:t>
      </w:r>
      <w:r>
        <w:rPr>
          <w:rFonts w:eastAsia="Times New Roman" w:cs="Times New Roman"/>
          <w:szCs w:val="24"/>
        </w:rPr>
        <w:t>πως ακούστηκαν προτάσεις</w:t>
      </w:r>
      <w:r>
        <w:rPr>
          <w:rFonts w:eastAsia="Times New Roman" w:cs="Times New Roman"/>
          <w:szCs w:val="24"/>
        </w:rPr>
        <w:t>,</w:t>
      </w:r>
      <w:r>
        <w:rPr>
          <w:rFonts w:eastAsia="Times New Roman" w:cs="Times New Roman"/>
          <w:szCs w:val="24"/>
        </w:rPr>
        <w:t xml:space="preserve"> που πράγματι πρέπει να αποτελέσουν αντικείμενο ενδελεχούς συζήτησης. Για παράδειγμα, να δούμε κάτι συγκεκριμένο: ακούστηκε η πρόταση να γίνει η μεταφορά του φόρου των ακινήτων στην τοπική αυτοδιοίκηση. Αρκεί αυτό από μόνο του; Τι </w:t>
      </w:r>
      <w:r>
        <w:rPr>
          <w:rFonts w:eastAsia="Times New Roman" w:cs="Times New Roman"/>
          <w:szCs w:val="24"/>
        </w:rPr>
        <w:t xml:space="preserve">θα σημαίνει εάν υπάρξει μια απλή, μια μηχανιστική μεταφορά; Σημαίνει, λοιπόν, ότι ο Δήμος της Αθήνας, της Θεσσαλονίκης, του Ηρακλείου της Κρήτης, της Πάτρας θα έχουν πάρει πολύ μεγάλα έσοδα, ενώ η περιφέρεια θα είναι καταδικασμένη να στερείται πόρων. Άρα, </w:t>
      </w:r>
      <w:r>
        <w:rPr>
          <w:rFonts w:eastAsia="Times New Roman" w:cs="Times New Roman"/>
          <w:szCs w:val="24"/>
        </w:rPr>
        <w:t xml:space="preserve">υπάρχει η ανάγκη πέρα ίσως από τη μεταφορά αυτού του φόρου στην </w:t>
      </w:r>
      <w:r>
        <w:rPr>
          <w:rFonts w:eastAsia="Times New Roman" w:cs="Times New Roman"/>
          <w:szCs w:val="24"/>
        </w:rPr>
        <w:t>α</w:t>
      </w:r>
      <w:r>
        <w:rPr>
          <w:rFonts w:eastAsia="Times New Roman" w:cs="Times New Roman"/>
          <w:szCs w:val="24"/>
        </w:rPr>
        <w:t xml:space="preserve">υτοδιοίκηση να υπάρχει και η λογική της αναδιανομής. Αλλιώς χαθήκαμε. Γιατί είμαστε αντιμέτωποι με ένα υδροκεφαλικό κράτος, είμαστε αντιμέτωποι με ένα </w:t>
      </w:r>
      <w:proofErr w:type="spellStart"/>
      <w:r>
        <w:rPr>
          <w:rFonts w:eastAsia="Times New Roman" w:cs="Times New Roman"/>
          <w:szCs w:val="24"/>
        </w:rPr>
        <w:t>υπερσυγκεντρωτικό</w:t>
      </w:r>
      <w:proofErr w:type="spellEnd"/>
      <w:r>
        <w:rPr>
          <w:rFonts w:eastAsia="Times New Roman" w:cs="Times New Roman"/>
          <w:szCs w:val="24"/>
        </w:rPr>
        <w:t xml:space="preserve"> κράτος. Αυτά ιστορικά </w:t>
      </w:r>
      <w:r>
        <w:rPr>
          <w:rFonts w:eastAsia="Times New Roman" w:cs="Times New Roman"/>
          <w:szCs w:val="24"/>
        </w:rPr>
        <w:t>έχουν διαμορφώσει…</w:t>
      </w:r>
    </w:p>
    <w:p w14:paraId="615E6ADE"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Στην </w:t>
      </w:r>
      <w:r>
        <w:rPr>
          <w:rFonts w:eastAsia="Times New Roman" w:cs="Times New Roman"/>
          <w:szCs w:val="24"/>
        </w:rPr>
        <w:t>α</w:t>
      </w:r>
      <w:r>
        <w:rPr>
          <w:rFonts w:eastAsia="Times New Roman" w:cs="Times New Roman"/>
          <w:szCs w:val="24"/>
        </w:rPr>
        <w:t xml:space="preserve">υτοδιοίκηση, που σημαίνει και περιφέρεια. </w:t>
      </w:r>
    </w:p>
    <w:p w14:paraId="615E6ADF"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Βεβαίως και περιφέρεια. Για φανταστείτε την Περιφέρεια της Αττικής τι θα εισπράττει. Θα πολλαπλασιαστούν οι ΚΑΠ πο</w:t>
      </w:r>
      <w:r>
        <w:rPr>
          <w:rFonts w:eastAsia="Times New Roman" w:cs="Times New Roman"/>
          <w:szCs w:val="24"/>
        </w:rPr>
        <w:t xml:space="preserve">υ εισπράττει. Και τι μπορεί να σημαίνει σήμερα για τους </w:t>
      </w:r>
      <w:r>
        <w:rPr>
          <w:rFonts w:eastAsia="Times New Roman" w:cs="Times New Roman"/>
          <w:szCs w:val="24"/>
        </w:rPr>
        <w:lastRenderedPageBreak/>
        <w:t xml:space="preserve">περιφερειακούς δήμους; Τι μπορεί να σημαίνει σήμερα για τους μειονεκτικούς ορεινούς δήμους ή για τα νησιά; </w:t>
      </w:r>
    </w:p>
    <w:p w14:paraId="615E6AE0"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Και επ’ αφορμή αυτού μου δίνετε τη δυνατότητα αυτή τη στιγμή να σας υπενθυμίσω την πρόσφατη </w:t>
      </w:r>
      <w:r>
        <w:rPr>
          <w:rFonts w:eastAsia="Times New Roman" w:cs="Times New Roman"/>
          <w:szCs w:val="24"/>
        </w:rPr>
        <w:t>απόφαση</w:t>
      </w:r>
      <w:r>
        <w:rPr>
          <w:rFonts w:eastAsia="Times New Roman" w:cs="Times New Roman"/>
          <w:szCs w:val="24"/>
        </w:rPr>
        <w:t>,</w:t>
      </w:r>
      <w:r>
        <w:rPr>
          <w:rFonts w:eastAsia="Times New Roman" w:cs="Times New Roman"/>
          <w:szCs w:val="24"/>
        </w:rPr>
        <w:t xml:space="preserve"> που πήραμε για την έκτακτη ενίσχυση με 20 εκατομμύρια ευρώ των ογδόντα πέντε περίπου ορεινών και νησιωτικών δήμων, που ήταν μια ανάσα στις δεδομένες συνθήκες. Και όχι μόνο αυτό, αλλά αφορά και στη διοικητική τους υποστήριξη. Πριν από τρεις μέρες ε</w:t>
      </w:r>
      <w:r>
        <w:rPr>
          <w:rFonts w:eastAsia="Times New Roman" w:cs="Times New Roman"/>
          <w:szCs w:val="24"/>
        </w:rPr>
        <w:t xml:space="preserve">ίχα πάει και μίλησα σε μια πολύ ενδιαφέρουσα ημερίδα που έκανε η ΕΕΤΑΑ μαζί με τη ΜΟΔ, που ακριβώς έρχεται να καλύψει την αποδεδειγμένη ανεπάρκεια, λόγω έλλειψης τεχνικών υπηρεσιών και εξειδικευμένου προσωπικού, να ωριμάσουν και να υποβάλουν μελέτες αυτοί </w:t>
      </w:r>
      <w:r>
        <w:rPr>
          <w:rFonts w:eastAsia="Times New Roman" w:cs="Times New Roman"/>
          <w:szCs w:val="24"/>
        </w:rPr>
        <w:t xml:space="preserve">οι δήμοι. </w:t>
      </w:r>
    </w:p>
    <w:p w14:paraId="615E6AE1"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και με αυτό το δείγμα γραφής να δείξουμε τις δικές μας προτεραιότητες και πώς αντιλαμβανόμαστε τελικά την καλύτερη αξιοποίηση των όποιων μέσων διαθέτουμε στη σημερινή συγκυρία. </w:t>
      </w:r>
    </w:p>
    <w:p w14:paraId="615E6AE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Θέλω να σας πληροφορήσω, επειδή ακούστηκε από τη</w:t>
      </w:r>
      <w:r>
        <w:rPr>
          <w:rFonts w:eastAsia="Times New Roman" w:cs="Times New Roman"/>
          <w:szCs w:val="24"/>
        </w:rPr>
        <w:t xml:space="preserve">ν </w:t>
      </w:r>
      <w:proofErr w:type="spellStart"/>
      <w:r>
        <w:rPr>
          <w:rFonts w:eastAsia="Times New Roman" w:cs="Times New Roman"/>
          <w:szCs w:val="24"/>
        </w:rPr>
        <w:t>πρωτολογία</w:t>
      </w:r>
      <w:proofErr w:type="spellEnd"/>
      <w:r>
        <w:rPr>
          <w:rFonts w:eastAsia="Times New Roman" w:cs="Times New Roman"/>
          <w:szCs w:val="24"/>
        </w:rPr>
        <w:t xml:space="preserve"> του κ. </w:t>
      </w:r>
      <w:proofErr w:type="spellStart"/>
      <w:r>
        <w:rPr>
          <w:rFonts w:eastAsia="Times New Roman" w:cs="Times New Roman"/>
          <w:szCs w:val="24"/>
        </w:rPr>
        <w:t>Κεγκέρογλου</w:t>
      </w:r>
      <w:proofErr w:type="spellEnd"/>
      <w:r>
        <w:rPr>
          <w:rFonts w:eastAsia="Times New Roman" w:cs="Times New Roman"/>
          <w:szCs w:val="24"/>
        </w:rPr>
        <w:t>, ότι ελπίζω την παραπάνω ε</w:t>
      </w:r>
      <w:r>
        <w:rPr>
          <w:rFonts w:eastAsia="Times New Roman" w:cs="Times New Roman"/>
          <w:szCs w:val="24"/>
        </w:rPr>
        <w:lastRenderedPageBreak/>
        <w:t>βδομάδα να καταθέσουμε αυτό το πολυνομοσχέδιο το οποίο είναι γνωστό και περιέχει πάρα πολύ κρίσιμες και λειτουργικές προτάσεις που αφορούν το προσωπικό των δήμων, τις ΔΕΥΑ, τη δυνατότητα ρύθμισης χρ</w:t>
      </w:r>
      <w:r>
        <w:rPr>
          <w:rFonts w:eastAsia="Times New Roman" w:cs="Times New Roman"/>
          <w:szCs w:val="24"/>
        </w:rPr>
        <w:t xml:space="preserve">εών προς τους δήμους. Θα έχουμε τη δυνατότητα και εκεί να κάνουμε, επ’ αφορμή του πολυνομοσχεδίου, μια συγκεκριμένη συζήτηση πάνω στις προωθούμενες νομοθετικές ρυθμίσεις, αλλά και πάλι –φαντάζομαι- μια αναγκαία γενικότερη συζήτηση για την </w:t>
      </w:r>
      <w:r>
        <w:rPr>
          <w:rFonts w:eastAsia="Times New Roman" w:cs="Times New Roman"/>
          <w:szCs w:val="24"/>
        </w:rPr>
        <w:t>α</w:t>
      </w:r>
      <w:r>
        <w:rPr>
          <w:rFonts w:eastAsia="Times New Roman" w:cs="Times New Roman"/>
          <w:szCs w:val="24"/>
        </w:rPr>
        <w:t xml:space="preserve">υτοδιοίκηση. </w:t>
      </w:r>
    </w:p>
    <w:p w14:paraId="615E6AE3"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μαστε, θα σας έλεγα, φανατικοί υπερασπιστές της αντίληψης ότι πρέπει να ενισχύσουμε αυτό που ονομάζουμε λαϊκή συμμετοχή και ταυτόχρονα να βαθύνουμε την έννοια της δημοκρατίας σε τοπικό επίπεδο. Αυτά αποτελούν κάποιες αφετηριακές αξίες για μας, για τον δικό</w:t>
      </w:r>
      <w:r>
        <w:rPr>
          <w:rFonts w:eastAsia="Times New Roman" w:cs="Times New Roman"/>
          <w:szCs w:val="24"/>
        </w:rPr>
        <w:t xml:space="preserve"> μας τον χώρο. Και ειλικρινά, μόνο ως ανέκδοτο μπορώ να ακούσω, να δεχτώ, αυτό που ακούστηκε κάποια στιγμή, ότι η έννοια της αυτοδιοίκησης είναι ξένη προς την Αριστερά. Ούτε ιστορικά συμβαίνει αυτό ούτε πολύ περισσότερο στη δικιά μας Αριστερά, την Ενωτική </w:t>
      </w:r>
      <w:r>
        <w:rPr>
          <w:rFonts w:eastAsia="Times New Roman" w:cs="Times New Roman"/>
          <w:szCs w:val="24"/>
        </w:rPr>
        <w:t xml:space="preserve">Ριζοσπαστική Αριστερά, η οποία σας έμαθε το αλφάβητο της αυτοδιοίκησης –και το γνωρίζετε αυτό το πράγμα. </w:t>
      </w:r>
    </w:p>
    <w:p w14:paraId="615E6AE4"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ήρθαμε εδώ πέρα τώρα για να κάνουμε μια ιστορική διαδρομή. Είμαστε εδώ για να δούμε πώς θα μπορέσουμε να οργανώσουμε τη συζήτη</w:t>
      </w:r>
      <w:r>
        <w:rPr>
          <w:rFonts w:eastAsia="Times New Roman" w:cs="Times New Roman"/>
          <w:szCs w:val="24"/>
        </w:rPr>
        <w:t>ση με τον καλύτερο δυνατό τρόπο, με θεσμικό τρόπο, με ουσιαστικό τρόπο, με ανοιχτή συζήτηση, έτσι ώστε μέσα στο 2017 να κάνουμε κάποιες μεγάλες θεσμικές αλλαγές ακριβώς για να μην πάμε το 2018, παραμονή των εκλογών του 2019 και να δημιουργήσουμε -ας πούμε-</w:t>
      </w:r>
      <w:r>
        <w:rPr>
          <w:rFonts w:eastAsia="Times New Roman" w:cs="Times New Roman"/>
          <w:szCs w:val="24"/>
        </w:rPr>
        <w:t xml:space="preserve"> καταστάσεις οι οποίες δεν θα δώσουν τη δυνατότητα να προσαρμοστεί και ο κόσμος της </w:t>
      </w:r>
      <w:r>
        <w:rPr>
          <w:rFonts w:eastAsia="Times New Roman" w:cs="Times New Roman"/>
          <w:szCs w:val="24"/>
        </w:rPr>
        <w:t>α</w:t>
      </w:r>
      <w:r>
        <w:rPr>
          <w:rFonts w:eastAsia="Times New Roman" w:cs="Times New Roman"/>
          <w:szCs w:val="24"/>
        </w:rPr>
        <w:t xml:space="preserve">υτοδιοίκησης στα νέα δεδομένα. </w:t>
      </w:r>
    </w:p>
    <w:p w14:paraId="615E6AE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Άρα, αποσαφηνίζουμε για άλλη μια φορά: Έχουμε ένα υλικό και το αξιοποιούμε. Δεν μας δεσμεύει ως Κυβέρνηση και δεν καταλαβαίνω, κύριε Βορίδη</w:t>
      </w:r>
      <w:r>
        <w:rPr>
          <w:rFonts w:eastAsia="Times New Roman" w:cs="Times New Roman"/>
          <w:szCs w:val="24"/>
        </w:rPr>
        <w:t xml:space="preserve">, γιατί δεν το αντιλαμβάνεστε αυτό. Σε κάποια κομμάτια συμφωνούμε, σε κάποια άλλα μπορεί να συμφωνείτε εσείς. </w:t>
      </w:r>
    </w:p>
    <w:p w14:paraId="615E6AE6"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Πρέπει να πείτε σε ποια. Αυτό λέω.</w:t>
      </w:r>
    </w:p>
    <w:p w14:paraId="615E6AE7"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Προφανώς. Ήδη έχει φανεί. Εγώ, μάλιστα</w:t>
      </w:r>
      <w:r>
        <w:rPr>
          <w:rFonts w:eastAsia="Times New Roman" w:cs="Times New Roman"/>
          <w:szCs w:val="24"/>
        </w:rPr>
        <w:t>, ανέφερα κάποια σημεία πολύ συγκεκριμένα, στα οποία είμαι αντίθε</w:t>
      </w:r>
      <w:r>
        <w:rPr>
          <w:rFonts w:eastAsia="Times New Roman" w:cs="Times New Roman"/>
          <w:szCs w:val="24"/>
        </w:rPr>
        <w:lastRenderedPageBreak/>
        <w:t xml:space="preserve">τος. Μάλιστα θεωρώ πολύ λειτουργική την παρέμβαση του κ. </w:t>
      </w:r>
      <w:proofErr w:type="spellStart"/>
      <w:r>
        <w:rPr>
          <w:rFonts w:eastAsia="Times New Roman" w:cs="Times New Roman"/>
          <w:szCs w:val="24"/>
        </w:rPr>
        <w:t>Κεγκέρογλου</w:t>
      </w:r>
      <w:proofErr w:type="spellEnd"/>
      <w:r>
        <w:rPr>
          <w:rFonts w:eastAsia="Times New Roman" w:cs="Times New Roman"/>
          <w:szCs w:val="24"/>
        </w:rPr>
        <w:t>, ο οποίος μιλάει για συγκεκριμένο, κλειστό προϋπολογισμό για μικρά έργα στα τοπικά συμβούλια και στις κοινότητες, αν κατάλ</w:t>
      </w:r>
      <w:r>
        <w:rPr>
          <w:rFonts w:eastAsia="Times New Roman" w:cs="Times New Roman"/>
          <w:szCs w:val="24"/>
        </w:rPr>
        <w:t xml:space="preserve">αβα καλά αυτό που προτείνατε. Είναι κάτι το οποίο θα πρέπει να το δούμε πώς μπορεί να εφαρμοστεί. </w:t>
      </w:r>
    </w:p>
    <w:p w14:paraId="615E6AE8"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Βλέπετε, λοιπόν, ότι υπάρχει δυνατότητα συνεννόησης. Και πέρα από την ανάγκη συναίνεσης στα μεγαλύτερα ζητήματα, αυτά τα οποία θα κληθεί κατά κύριο λόγο να ε</w:t>
      </w:r>
      <w:r>
        <w:rPr>
          <w:rFonts w:eastAsia="Times New Roman" w:cs="Times New Roman"/>
          <w:szCs w:val="24"/>
        </w:rPr>
        <w:t xml:space="preserve">φαρμόσει η </w:t>
      </w:r>
      <w:r>
        <w:rPr>
          <w:rFonts w:eastAsia="Times New Roman" w:cs="Times New Roman"/>
          <w:szCs w:val="24"/>
        </w:rPr>
        <w:t>κ</w:t>
      </w:r>
      <w:r>
        <w:rPr>
          <w:rFonts w:eastAsia="Times New Roman" w:cs="Times New Roman"/>
          <w:szCs w:val="24"/>
        </w:rPr>
        <w:t xml:space="preserve">υβέρνηση που θα προκύψει μετά τις εκλογές του 2019, υπάρχει η δυνατότητα συναίνεσης και συνεννόησης και σε πολύ μικρά ζητήματα. </w:t>
      </w:r>
    </w:p>
    <w:p w14:paraId="615E6AE9"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Κυρίες και κύριοι, θέλω να κλείσω λέγοντας το εξής, μια</w:t>
      </w:r>
      <w:r>
        <w:rPr>
          <w:rFonts w:eastAsia="Times New Roman" w:cs="Times New Roman"/>
          <w:szCs w:val="24"/>
        </w:rPr>
        <w:t>ς</w:t>
      </w:r>
      <w:r>
        <w:rPr>
          <w:rFonts w:eastAsia="Times New Roman" w:cs="Times New Roman"/>
          <w:szCs w:val="24"/>
        </w:rPr>
        <w:t xml:space="preserve"> και προκλήθηκα –η αλήθεια είναι όχι με μεγάλη ένταση- σε σ</w:t>
      </w:r>
      <w:r>
        <w:rPr>
          <w:rFonts w:eastAsia="Times New Roman" w:cs="Times New Roman"/>
          <w:szCs w:val="24"/>
        </w:rPr>
        <w:t>χέση με το τελευταίο. Οι προχθεσινές μου δηλώσεις αποτέλεσαν αφορμή για να αποκαλυφθεί, πράγματι, μια ανεύθυνη πολιτικά στάση των δυνάμεων της αντιπολίτευσης απέναντι στα μείζονα ζητήματα που σήμερα αντιμετωπίζει η χώρα, αλλά και να αναδειχθεί κυρίως η μεγ</w:t>
      </w:r>
      <w:r>
        <w:rPr>
          <w:rFonts w:eastAsia="Times New Roman" w:cs="Times New Roman"/>
          <w:szCs w:val="24"/>
        </w:rPr>
        <w:t xml:space="preserve">άλη αντίφαση του κόμματος της Αξιωματικής Αντιπολίτευσης, το οποίο ενώ μας ζητά να υπογράψουμε το οτιδήποτε, να παραδοθούμε, να μη διαπραγματευτούμε, την ίδια </w:t>
      </w:r>
      <w:r>
        <w:rPr>
          <w:rFonts w:eastAsia="Times New Roman" w:cs="Times New Roman"/>
          <w:szCs w:val="24"/>
        </w:rPr>
        <w:lastRenderedPageBreak/>
        <w:t>ώρα μας λέει ότι δεν ψηφίζει ούτε καν τα θετικά αντίμετρα. Αυτός ο λαϊκισμός εκ μέρους της Αξιωμα</w:t>
      </w:r>
      <w:r>
        <w:rPr>
          <w:rFonts w:eastAsia="Times New Roman" w:cs="Times New Roman"/>
          <w:szCs w:val="24"/>
        </w:rPr>
        <w:t>τικής Αντιπολίτευσης…</w:t>
      </w:r>
    </w:p>
    <w:p w14:paraId="615E6AEA"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Πριν τέσσερα χρόνια δεν ήσασταν στην Ελλάδα; Ήσασταν αλλού; Λες και απουσιάζατε!</w:t>
      </w:r>
    </w:p>
    <w:p w14:paraId="615E6AEB"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Θα σας απαντήσω και σε αυτό. Θα πω και για σας.</w:t>
      </w:r>
    </w:p>
    <w:p w14:paraId="615E6AEC"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w:t>
      </w:r>
      <w:r>
        <w:rPr>
          <w:rFonts w:eastAsia="Times New Roman" w:cs="Times New Roman"/>
          <w:b/>
          <w:szCs w:val="24"/>
        </w:rPr>
        <w:t>ουλοπούλου):</w:t>
      </w:r>
      <w:r>
        <w:rPr>
          <w:rFonts w:eastAsia="Times New Roman" w:cs="Times New Roman"/>
          <w:szCs w:val="24"/>
        </w:rPr>
        <w:t xml:space="preserve"> Κύριε Γρηγοράκο, τώρα τι θα κάνουμε εδώ;</w:t>
      </w:r>
    </w:p>
    <w:p w14:paraId="615E6AED"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Αυτός ο λαϊκισμός εκ μέρους της Αξιωματικής Αντιπολίτευσης είναι πραγματικά επικίνδυνος. </w:t>
      </w:r>
    </w:p>
    <w:p w14:paraId="615E6AEE"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 xml:space="preserve">Και τώρα έχει έρθει, κύριε Γρηγοράκο, η ώρα σας. Λέτε για μας τι κάναμε. Εμείς όταν δεν ψηφίζαμε, σας ασκούσαμε μια κριτική η οποία ήταν από τη σκοπιά της υπεράσπισης των λαϊκών συμφερόντων. Σας λέγαμε να μην παραδοθείτε, να διαπραγματευτείτε σθεναρά, ενώ </w:t>
      </w:r>
      <w:r>
        <w:rPr>
          <w:rFonts w:eastAsia="Times New Roman" w:cs="Times New Roman"/>
          <w:szCs w:val="24"/>
        </w:rPr>
        <w:t xml:space="preserve">εσείς κάνατε ακριβώς το αντίθετο. Ακριβώς το αντίθετο! Και το κάνει, είναι η αλήθεια, με πιο αποτελεσματικό τρόπο η Νέα Δημοκρατία, η οποία διαρκώς συντονίζεται και με το Διεθνές Νομισματικό Ταμείο και με τους πιο ακραίους κύκλους των δανειστών. </w:t>
      </w:r>
    </w:p>
    <w:p w14:paraId="615E6AEF"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lastRenderedPageBreak/>
        <w:t>Σας ευχαρ</w:t>
      </w:r>
      <w:r>
        <w:rPr>
          <w:rFonts w:eastAsia="Times New Roman" w:cs="Times New Roman"/>
          <w:szCs w:val="24"/>
        </w:rPr>
        <w:t>ιστώ.</w:t>
      </w:r>
    </w:p>
    <w:p w14:paraId="615E6AF0"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w:t>
      </w:r>
    </w:p>
    <w:p w14:paraId="615E6AF1" w14:textId="77777777" w:rsidR="00C719D1" w:rsidRDefault="007D146B">
      <w:pPr>
        <w:spacing w:after="0" w:line="600" w:lineRule="auto"/>
        <w:ind w:firstLine="720"/>
        <w:jc w:val="both"/>
        <w:rPr>
          <w:rFonts w:eastAsia="Times New Roman"/>
          <w:szCs w:val="24"/>
        </w:rPr>
      </w:pPr>
      <w:r>
        <w:rPr>
          <w:rFonts w:eastAsia="Times New Roman"/>
          <w:szCs w:val="24"/>
        </w:rPr>
        <w:t>Κυρίες και κύριοι συνάδελφοι, κηρύσσεται περαιωμένη η συζήτηση επί της υπ’ αριθμόν 11/17-2-2017 επερώτησης με θέμα:</w:t>
      </w:r>
      <w:r>
        <w:rPr>
          <w:rFonts w:eastAsia="Times New Roman"/>
          <w:szCs w:val="24"/>
        </w:rPr>
        <w:t xml:space="preserve"> </w:t>
      </w:r>
      <w:r>
        <w:rPr>
          <w:rFonts w:eastAsia="Times New Roman"/>
          <w:szCs w:val="24"/>
        </w:rPr>
        <w:t>«Προτίθεστε να ανοίξετε το χωροταξικό του Καλλικράτη;».</w:t>
      </w:r>
    </w:p>
    <w:p w14:paraId="615E6AF2"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Έχουν διαν</w:t>
      </w:r>
      <w:r>
        <w:rPr>
          <w:rFonts w:eastAsia="Times New Roman" w:cs="Times New Roman"/>
          <w:szCs w:val="24"/>
        </w:rPr>
        <w:t>εμηθεί τα Πρακτικά της Τετάρτης 1</w:t>
      </w:r>
      <w:r>
        <w:rPr>
          <w:rFonts w:eastAsia="Times New Roman" w:cs="Times New Roman"/>
          <w:szCs w:val="24"/>
          <w:vertAlign w:val="superscript"/>
        </w:rPr>
        <w:t>ης</w:t>
      </w:r>
      <w:r>
        <w:rPr>
          <w:rFonts w:eastAsia="Times New Roman" w:cs="Times New Roman"/>
          <w:szCs w:val="24"/>
        </w:rPr>
        <w:t xml:space="preserve"> Φεβρουαρίου 2017, της Πέμπτης 2 Φεβρουαρίου 2017 και της Παρασκευής 3 Φεβρουαρίου 2017  και ερωτάται το Σώμα αν τα επικυρώνει. </w:t>
      </w:r>
    </w:p>
    <w:p w14:paraId="615E6AF3" w14:textId="77777777" w:rsidR="00C719D1" w:rsidRDefault="007D146B">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15E6AF4"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τα Πρακτικά της Τετάρτης 1</w:t>
      </w:r>
      <w:r>
        <w:rPr>
          <w:rFonts w:eastAsia="Times New Roman" w:cs="Times New Roman"/>
          <w:szCs w:val="24"/>
          <w:vertAlign w:val="superscript"/>
        </w:rPr>
        <w:t>ης</w:t>
      </w:r>
      <w:r>
        <w:rPr>
          <w:rFonts w:eastAsia="Times New Roman" w:cs="Times New Roman"/>
          <w:szCs w:val="24"/>
        </w:rPr>
        <w:t xml:space="preserve"> Φεβρουαρίου 2017, της Πέμπτης 2 Φεβρουαρίου 2017 και της Παρασκευής 3 Φεβρουαρίου 2017 επικυρώθηκαν.</w:t>
      </w:r>
    </w:p>
    <w:p w14:paraId="615E6AF5" w14:textId="77777777" w:rsidR="00C719D1" w:rsidRDefault="007D146B">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15E6AF6" w14:textId="77777777" w:rsidR="00C719D1" w:rsidRDefault="007D146B">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15E6AF7" w14:textId="77777777" w:rsidR="00C719D1" w:rsidRDefault="007D14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Με τη συναίνεση του Σώματος και ώρα 21</w:t>
      </w:r>
      <w:r>
        <w:rPr>
          <w:rFonts w:eastAsia="Times New Roman" w:cs="Times New Roman"/>
          <w:szCs w:val="24"/>
        </w:rPr>
        <w:t>.</w:t>
      </w:r>
      <w:r>
        <w:rPr>
          <w:rFonts w:eastAsia="Times New Roman" w:cs="Times New Roman"/>
          <w:szCs w:val="24"/>
        </w:rPr>
        <w:t xml:space="preserve">14΄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b/>
          <w:szCs w:val="24"/>
        </w:rPr>
        <w:t xml:space="preserve"> </w:t>
      </w:r>
      <w:r>
        <w:rPr>
          <w:rFonts w:eastAsia="Times New Roman" w:cs="Times New Roman"/>
          <w:szCs w:val="24"/>
        </w:rPr>
        <w:t>Τετάρτη 22 Μαρτίου 2017 και ώρα 18</w:t>
      </w:r>
      <w:r>
        <w:rPr>
          <w:rFonts w:eastAsia="Times New Roman" w:cs="Times New Roman"/>
          <w:szCs w:val="24"/>
        </w:rPr>
        <w:t>.</w:t>
      </w:r>
      <w:r>
        <w:rPr>
          <w:rFonts w:eastAsia="Times New Roman" w:cs="Times New Roman"/>
          <w:szCs w:val="24"/>
        </w:rPr>
        <w:t>00΄, με αντικείμενο εργασιών του Σώματος: νομοθετική εργασία, σύμφωνα με την ημερήσια διάταξη που έχει δια</w:t>
      </w:r>
      <w:r>
        <w:rPr>
          <w:rFonts w:eastAsia="Times New Roman" w:cs="Times New Roman"/>
          <w:szCs w:val="24"/>
        </w:rPr>
        <w:t xml:space="preserve">νεμηθεί. </w:t>
      </w:r>
    </w:p>
    <w:p w14:paraId="615E6AF8" w14:textId="77777777" w:rsidR="00C719D1" w:rsidRDefault="007D146B">
      <w:pPr>
        <w:spacing w:after="0" w:line="600" w:lineRule="auto"/>
        <w:ind w:firstLine="709"/>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615E6AF9" w14:textId="77777777" w:rsidR="00C719D1" w:rsidRDefault="00C719D1">
      <w:pPr>
        <w:spacing w:after="0" w:line="600" w:lineRule="auto"/>
        <w:ind w:firstLine="720"/>
        <w:jc w:val="both"/>
        <w:rPr>
          <w:rFonts w:eastAsia="Times New Roman" w:cs="Times New Roman"/>
          <w:szCs w:val="24"/>
        </w:rPr>
      </w:pPr>
    </w:p>
    <w:sectPr w:rsidR="00C719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a/AikMTkZqh3dH43Awcg+Vj21s=" w:salt="cQg5kIUp8JzxAhqeJonR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D1"/>
    <w:rsid w:val="007D146B"/>
    <w:rsid w:val="00C719D1"/>
    <w:rsid w:val="00D37C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6800"/>
  <w15:docId w15:val="{85F5BB46-315F-44AD-A24B-D4BBD1DE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659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6597"/>
    <w:rPr>
      <w:rFonts w:ascii="Segoe UI" w:hAnsi="Segoe UI" w:cs="Segoe UI"/>
      <w:sz w:val="18"/>
      <w:szCs w:val="18"/>
    </w:rPr>
  </w:style>
  <w:style w:type="character" w:styleId="a4">
    <w:name w:val="Strong"/>
    <w:basedOn w:val="a0"/>
    <w:uiPriority w:val="22"/>
    <w:qFormat/>
    <w:rsid w:val="00A36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420</MetadataID>
    <Session xmlns="641f345b-441b-4b81-9152-adc2e73ba5e1">Β´</Session>
    <Date xmlns="641f345b-441b-4b81-9152-adc2e73ba5e1">2017-03-19T22:00:00+00:00</Date>
    <Status xmlns="641f345b-441b-4b81-9152-adc2e73ba5e1">
      <Url>http://srv-sp1/praktika/Lists/Incoming_Metadata/EditForm.aspx?ID=420&amp;Source=/praktika/Recordings_Library/Forms/AllItems.aspx</Url>
      <Description>Δημοσιεύτηκε</Description>
    </Status>
    <Meeting xmlns="641f345b-441b-4b81-9152-adc2e73ba5e1">ϞΓ´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7BF21-FE81-4737-B91D-4ADB36A0451D}">
  <ds:schemaRefs>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EC94FD04-B6AF-4138-8CFF-ADD5D1CE4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54188-AC5E-498F-B263-8FCC0CE1BA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168</Pages>
  <Words>31461</Words>
  <Characters>169893</Characters>
  <Application>Microsoft Office Word</Application>
  <DocSecurity>0</DocSecurity>
  <Lines>1415</Lines>
  <Paragraphs>401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2017-03-28T10:25:00Z</dcterms:created>
  <dcterms:modified xsi:type="dcterms:W3CDTF">2017-03-28T10:25:00Z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