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65D16" w14:textId="77777777" w:rsidR="00680F71" w:rsidRPr="00680F71" w:rsidRDefault="00680F71" w:rsidP="00680F71">
      <w:pPr>
        <w:spacing w:after="0" w:line="360" w:lineRule="auto"/>
        <w:rPr>
          <w:ins w:id="0" w:author="Φλούδα Χριστίνα" w:date="2017-05-10T12:14:00Z"/>
          <w:rFonts w:eastAsia="Times New Roman"/>
          <w:szCs w:val="24"/>
          <w:lang w:eastAsia="en-US"/>
        </w:rPr>
      </w:pPr>
      <w:bookmarkStart w:id="1" w:name="_GoBack"/>
      <w:bookmarkEnd w:id="1"/>
      <w:ins w:id="2" w:author="Φλούδα Χριστίνα" w:date="2017-05-10T12:14:00Z">
        <w:r w:rsidRPr="00680F7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31E06CF" w14:textId="77777777" w:rsidR="00680F71" w:rsidRPr="00680F71" w:rsidRDefault="00680F71" w:rsidP="00680F71">
      <w:pPr>
        <w:spacing w:after="0" w:line="360" w:lineRule="auto"/>
        <w:rPr>
          <w:ins w:id="3" w:author="Φλούδα Χριστίνα" w:date="2017-05-10T12:14:00Z"/>
          <w:rFonts w:eastAsia="Times New Roman"/>
          <w:szCs w:val="24"/>
          <w:lang w:eastAsia="en-US"/>
        </w:rPr>
      </w:pPr>
    </w:p>
    <w:p w14:paraId="71F809AA" w14:textId="77777777" w:rsidR="00680F71" w:rsidRPr="00680F71" w:rsidRDefault="00680F71" w:rsidP="00680F71">
      <w:pPr>
        <w:spacing w:after="0" w:line="360" w:lineRule="auto"/>
        <w:rPr>
          <w:ins w:id="4" w:author="Φλούδα Χριστίνα" w:date="2017-05-10T12:14:00Z"/>
          <w:rFonts w:eastAsia="Times New Roman"/>
          <w:szCs w:val="24"/>
          <w:lang w:eastAsia="en-US"/>
        </w:rPr>
      </w:pPr>
      <w:ins w:id="5" w:author="Φλούδα Χριστίνα" w:date="2017-05-10T12:14:00Z">
        <w:r w:rsidRPr="00680F71">
          <w:rPr>
            <w:rFonts w:eastAsia="Times New Roman"/>
            <w:szCs w:val="24"/>
            <w:lang w:eastAsia="en-US"/>
          </w:rPr>
          <w:t>ΠΙΝΑΚΑΣ ΠΕΡΙΕΧΟΜΕΝΩΝ</w:t>
        </w:r>
      </w:ins>
    </w:p>
    <w:p w14:paraId="5397B020" w14:textId="77777777" w:rsidR="00680F71" w:rsidRPr="00680F71" w:rsidRDefault="00680F71" w:rsidP="00680F71">
      <w:pPr>
        <w:spacing w:after="0" w:line="360" w:lineRule="auto"/>
        <w:rPr>
          <w:ins w:id="6" w:author="Φλούδα Χριστίνα" w:date="2017-05-10T12:14:00Z"/>
          <w:rFonts w:eastAsia="Times New Roman"/>
          <w:szCs w:val="24"/>
          <w:lang w:eastAsia="en-US"/>
        </w:rPr>
      </w:pPr>
      <w:ins w:id="7" w:author="Φλούδα Χριστίνα" w:date="2017-05-10T12:14:00Z">
        <w:r w:rsidRPr="00680F71">
          <w:rPr>
            <w:rFonts w:eastAsia="Times New Roman"/>
            <w:szCs w:val="24"/>
            <w:lang w:eastAsia="en-US"/>
          </w:rPr>
          <w:t xml:space="preserve">ΙΖ΄ ΠΕΡΙΟΔΟΣ </w:t>
        </w:r>
      </w:ins>
    </w:p>
    <w:p w14:paraId="7D4C8EB8" w14:textId="77777777" w:rsidR="00680F71" w:rsidRPr="00680F71" w:rsidRDefault="00680F71" w:rsidP="00680F71">
      <w:pPr>
        <w:spacing w:after="0" w:line="360" w:lineRule="auto"/>
        <w:rPr>
          <w:ins w:id="8" w:author="Φλούδα Χριστίνα" w:date="2017-05-10T12:14:00Z"/>
          <w:rFonts w:eastAsia="Times New Roman"/>
          <w:szCs w:val="24"/>
          <w:lang w:eastAsia="en-US"/>
        </w:rPr>
      </w:pPr>
      <w:ins w:id="9" w:author="Φλούδα Χριστίνα" w:date="2017-05-10T12:14:00Z">
        <w:r w:rsidRPr="00680F71">
          <w:rPr>
            <w:rFonts w:eastAsia="Times New Roman"/>
            <w:szCs w:val="24"/>
            <w:lang w:eastAsia="en-US"/>
          </w:rPr>
          <w:t>ΠΡΟΕΔΡΕΥΟΜΕΝΗΣ ΚΟΙΝΟΒΟΥΛΕΥΤΙΚΗΣ ΔΗΜΟΚΡΑΤΙΑΣ</w:t>
        </w:r>
      </w:ins>
    </w:p>
    <w:p w14:paraId="7D0C138A" w14:textId="77777777" w:rsidR="00680F71" w:rsidRPr="00680F71" w:rsidRDefault="00680F71" w:rsidP="00680F71">
      <w:pPr>
        <w:spacing w:after="0" w:line="360" w:lineRule="auto"/>
        <w:rPr>
          <w:ins w:id="10" w:author="Φλούδα Χριστίνα" w:date="2017-05-10T12:14:00Z"/>
          <w:rFonts w:eastAsia="Times New Roman"/>
          <w:szCs w:val="24"/>
          <w:lang w:eastAsia="en-US"/>
        </w:rPr>
      </w:pPr>
      <w:ins w:id="11" w:author="Φλούδα Χριστίνα" w:date="2017-05-10T12:14:00Z">
        <w:r w:rsidRPr="00680F71">
          <w:rPr>
            <w:rFonts w:eastAsia="Times New Roman"/>
            <w:szCs w:val="24"/>
            <w:lang w:eastAsia="en-US"/>
          </w:rPr>
          <w:t>ΣΥΝΟΔΟΣ Β΄</w:t>
        </w:r>
      </w:ins>
    </w:p>
    <w:p w14:paraId="53568826" w14:textId="77777777" w:rsidR="00680F71" w:rsidRPr="00680F71" w:rsidRDefault="00680F71" w:rsidP="00680F71">
      <w:pPr>
        <w:spacing w:after="0" w:line="360" w:lineRule="auto"/>
        <w:rPr>
          <w:ins w:id="12" w:author="Φλούδα Χριστίνα" w:date="2017-05-10T12:14:00Z"/>
          <w:rFonts w:eastAsia="Times New Roman"/>
          <w:szCs w:val="24"/>
          <w:lang w:eastAsia="en-US"/>
        </w:rPr>
      </w:pPr>
    </w:p>
    <w:p w14:paraId="39B1ECC0" w14:textId="77777777" w:rsidR="00680F71" w:rsidRPr="00680F71" w:rsidRDefault="00680F71" w:rsidP="00680F71">
      <w:pPr>
        <w:spacing w:after="0" w:line="360" w:lineRule="auto"/>
        <w:rPr>
          <w:ins w:id="13" w:author="Φλούδα Χριστίνα" w:date="2017-05-10T12:14:00Z"/>
          <w:rFonts w:eastAsia="Times New Roman"/>
          <w:szCs w:val="24"/>
          <w:lang w:eastAsia="en-US"/>
        </w:rPr>
      </w:pPr>
      <w:ins w:id="14" w:author="Φλούδα Χριστίνα" w:date="2017-05-10T12:14:00Z">
        <w:r w:rsidRPr="00680F71">
          <w:rPr>
            <w:rFonts w:eastAsia="Times New Roman"/>
            <w:szCs w:val="24"/>
            <w:lang w:eastAsia="en-US"/>
          </w:rPr>
          <w:t>ΣΥΝΕΔΡΙΑΣΗ ΡΙΔ΄</w:t>
        </w:r>
      </w:ins>
    </w:p>
    <w:p w14:paraId="79D45E82" w14:textId="77777777" w:rsidR="00680F71" w:rsidRPr="00680F71" w:rsidRDefault="00680F71" w:rsidP="00680F71">
      <w:pPr>
        <w:spacing w:after="0" w:line="360" w:lineRule="auto"/>
        <w:rPr>
          <w:ins w:id="15" w:author="Φλούδα Χριστίνα" w:date="2017-05-10T12:14:00Z"/>
          <w:rFonts w:eastAsia="Times New Roman"/>
          <w:szCs w:val="24"/>
          <w:lang w:eastAsia="en-US"/>
        </w:rPr>
      </w:pPr>
      <w:ins w:id="16" w:author="Φλούδα Χριστίνα" w:date="2017-05-10T12:14:00Z">
        <w:r w:rsidRPr="00680F71">
          <w:rPr>
            <w:rFonts w:eastAsia="Times New Roman"/>
            <w:szCs w:val="24"/>
            <w:lang w:eastAsia="en-US"/>
          </w:rPr>
          <w:t>Τετάρτη  3 Μαΐου 2017</w:t>
        </w:r>
      </w:ins>
    </w:p>
    <w:p w14:paraId="633A9C7B" w14:textId="77777777" w:rsidR="00680F71" w:rsidRPr="00680F71" w:rsidRDefault="00680F71" w:rsidP="00680F71">
      <w:pPr>
        <w:spacing w:after="0" w:line="360" w:lineRule="auto"/>
        <w:rPr>
          <w:ins w:id="17" w:author="Φλούδα Χριστίνα" w:date="2017-05-10T12:14:00Z"/>
          <w:rFonts w:eastAsia="Times New Roman"/>
          <w:szCs w:val="24"/>
          <w:lang w:eastAsia="en-US"/>
        </w:rPr>
      </w:pPr>
    </w:p>
    <w:p w14:paraId="5A92133E" w14:textId="77777777" w:rsidR="00680F71" w:rsidRPr="00680F71" w:rsidRDefault="00680F71" w:rsidP="00680F71">
      <w:pPr>
        <w:spacing w:after="0" w:line="360" w:lineRule="auto"/>
        <w:rPr>
          <w:ins w:id="18" w:author="Φλούδα Χριστίνα" w:date="2017-05-10T12:14:00Z"/>
          <w:rFonts w:eastAsia="Times New Roman"/>
          <w:szCs w:val="24"/>
          <w:lang w:eastAsia="en-US"/>
        </w:rPr>
      </w:pPr>
      <w:ins w:id="19" w:author="Φλούδα Χριστίνα" w:date="2017-05-10T12:14:00Z">
        <w:r w:rsidRPr="00680F71">
          <w:rPr>
            <w:rFonts w:eastAsia="Times New Roman"/>
            <w:szCs w:val="24"/>
            <w:lang w:eastAsia="en-US"/>
          </w:rPr>
          <w:t>ΘΕΜΑΤΑ</w:t>
        </w:r>
      </w:ins>
    </w:p>
    <w:p w14:paraId="30F91554" w14:textId="77777777" w:rsidR="00680F71" w:rsidRPr="00680F71" w:rsidRDefault="00680F71" w:rsidP="00680F71">
      <w:pPr>
        <w:spacing w:after="0" w:line="360" w:lineRule="auto"/>
        <w:rPr>
          <w:ins w:id="20" w:author="Φλούδα Χριστίνα" w:date="2017-05-10T12:14:00Z"/>
          <w:rFonts w:eastAsia="Times New Roman"/>
          <w:szCs w:val="24"/>
          <w:lang w:eastAsia="en-US"/>
        </w:rPr>
      </w:pPr>
      <w:ins w:id="21" w:author="Φλούδα Χριστίνα" w:date="2017-05-10T12:14:00Z">
        <w:r w:rsidRPr="00680F71">
          <w:rPr>
            <w:rFonts w:eastAsia="Times New Roman"/>
            <w:szCs w:val="24"/>
            <w:lang w:eastAsia="en-US"/>
          </w:rPr>
          <w:t xml:space="preserve"> </w:t>
        </w:r>
        <w:r w:rsidRPr="00680F71">
          <w:rPr>
            <w:rFonts w:eastAsia="Times New Roman"/>
            <w:szCs w:val="24"/>
            <w:lang w:eastAsia="en-US"/>
          </w:rPr>
          <w:br/>
          <w:t xml:space="preserve">Α. ΕΙΔΙΚΑ ΘΕΜΑΤΑ </w:t>
        </w:r>
        <w:r w:rsidRPr="00680F71">
          <w:rPr>
            <w:rFonts w:eastAsia="Times New Roman"/>
            <w:szCs w:val="24"/>
            <w:lang w:eastAsia="en-US"/>
          </w:rPr>
          <w:br/>
          <w:t xml:space="preserve">1. Επικύρωση Πρακτικών, σελ. </w:t>
        </w:r>
        <w:r w:rsidRPr="00680F71">
          <w:rPr>
            <w:rFonts w:eastAsia="Times New Roman"/>
            <w:szCs w:val="24"/>
            <w:lang w:eastAsia="en-US"/>
          </w:rPr>
          <w:br/>
          <w:t xml:space="preserve">2. Ανακοινώνεται ότι τη συνεδρίαση παρακολουθούν μαθητές από το Ιδιωτικό Δημοτικό Σχολείο "Σχολή Ξενόπουλου", το 10ο Δημοτικό Σχολείο Γλυφάδας και το Γυμνάσιο Νέας </w:t>
        </w:r>
        <w:proofErr w:type="spellStart"/>
        <w:r w:rsidRPr="00680F71">
          <w:rPr>
            <w:rFonts w:eastAsia="Times New Roman"/>
            <w:szCs w:val="24"/>
            <w:lang w:eastAsia="en-US"/>
          </w:rPr>
          <w:t>Κυδωνίας</w:t>
        </w:r>
        <w:proofErr w:type="spellEnd"/>
        <w:r w:rsidRPr="00680F71">
          <w:rPr>
            <w:rFonts w:eastAsia="Times New Roman"/>
            <w:szCs w:val="24"/>
            <w:lang w:eastAsia="en-US"/>
          </w:rPr>
          <w:t xml:space="preserve"> Χανίων, σελ. </w:t>
        </w:r>
        <w:r w:rsidRPr="00680F71">
          <w:rPr>
            <w:rFonts w:eastAsia="Times New Roman"/>
            <w:szCs w:val="24"/>
            <w:lang w:eastAsia="en-US"/>
          </w:rPr>
          <w:br/>
          <w:t>3. Ειδική Ημερήσια Διάταξη:</w:t>
        </w:r>
      </w:ins>
    </w:p>
    <w:p w14:paraId="5EB40F41" w14:textId="77777777" w:rsidR="00680F71" w:rsidRPr="00680F71" w:rsidRDefault="00680F71" w:rsidP="00680F71">
      <w:pPr>
        <w:spacing w:after="0" w:line="360" w:lineRule="auto"/>
        <w:rPr>
          <w:ins w:id="22" w:author="Φλούδα Χριστίνα" w:date="2017-05-10T12:14:00Z"/>
          <w:rFonts w:eastAsia="Times New Roman"/>
          <w:szCs w:val="24"/>
          <w:lang w:eastAsia="en-US"/>
        </w:rPr>
      </w:pPr>
      <w:ins w:id="23" w:author="Φλούδα Χριστίνα" w:date="2017-05-10T12:14:00Z">
        <w:r w:rsidRPr="00680F71">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Βασιλείου Λεβέντη, Χρήστου Καραγιαννίδη και Αθανασίου </w:t>
        </w:r>
        <w:proofErr w:type="spellStart"/>
        <w:r w:rsidRPr="00680F71">
          <w:rPr>
            <w:rFonts w:eastAsia="Times New Roman"/>
            <w:szCs w:val="24"/>
            <w:lang w:eastAsia="en-US"/>
          </w:rPr>
          <w:t>Παπαχριστόπουλου</w:t>
        </w:r>
        <w:proofErr w:type="spellEnd"/>
        <w:r w:rsidRPr="00680F71">
          <w:rPr>
            <w:rFonts w:eastAsia="Times New Roman"/>
            <w:szCs w:val="24"/>
            <w:lang w:eastAsia="en-US"/>
          </w:rPr>
          <w:t xml:space="preserve">, σελ. </w:t>
        </w:r>
        <w:r w:rsidRPr="00680F71">
          <w:rPr>
            <w:rFonts w:eastAsia="Times New Roman"/>
            <w:szCs w:val="24"/>
            <w:lang w:eastAsia="en-US"/>
          </w:rPr>
          <w:br/>
          <w:t xml:space="preserve">4. Ονομαστική ψηφοφορία επί της Ειδικής Ημερήσιας Διάταξης, σελ. </w:t>
        </w:r>
        <w:r w:rsidRPr="00680F71">
          <w:rPr>
            <w:rFonts w:eastAsia="Times New Roman"/>
            <w:szCs w:val="24"/>
            <w:lang w:eastAsia="en-US"/>
          </w:rPr>
          <w:br/>
          <w:t xml:space="preserve">5. Επιστολικές ψήφοι επί της ονομαστικής ψηφοφορίας, σελ. </w:t>
        </w:r>
        <w:r w:rsidRPr="00680F71">
          <w:rPr>
            <w:rFonts w:eastAsia="Times New Roman"/>
            <w:szCs w:val="24"/>
            <w:lang w:eastAsia="en-US"/>
          </w:rPr>
          <w:br/>
          <w:t xml:space="preserve">6. Επί διαδικαστικού θέματος, σελ. </w:t>
        </w:r>
        <w:r w:rsidRPr="00680F71">
          <w:rPr>
            <w:rFonts w:eastAsia="Times New Roman"/>
            <w:szCs w:val="24"/>
            <w:lang w:eastAsia="en-US"/>
          </w:rPr>
          <w:br/>
          <w:t xml:space="preserve">7. Επί προσωπικού θέματος, σελ. </w:t>
        </w:r>
        <w:r w:rsidRPr="00680F71">
          <w:rPr>
            <w:rFonts w:eastAsia="Times New Roman"/>
            <w:szCs w:val="24"/>
            <w:lang w:eastAsia="en-US"/>
          </w:rPr>
          <w:br/>
          <w:t xml:space="preserve"> </w:t>
        </w:r>
        <w:r w:rsidRPr="00680F71">
          <w:rPr>
            <w:rFonts w:eastAsia="Times New Roman"/>
            <w:szCs w:val="24"/>
            <w:lang w:eastAsia="en-US"/>
          </w:rPr>
          <w:br/>
          <w:t xml:space="preserve">Β. ΚΟΙΝΟΒΟΥΛΕΥΤΙΚΟΣ ΕΛΕΓΧΟΣ </w:t>
        </w:r>
        <w:r w:rsidRPr="00680F71">
          <w:rPr>
            <w:rFonts w:eastAsia="Times New Roman"/>
            <w:szCs w:val="24"/>
            <w:lang w:eastAsia="en-US"/>
          </w:rPr>
          <w:br/>
          <w:t xml:space="preserve">Ανακοίνωση του δελτίου επικαίρων ερωτήσεων της Πέμπτης 4 Μαΐου 2017, σελ. </w:t>
        </w:r>
        <w:r w:rsidRPr="00680F71">
          <w:rPr>
            <w:rFonts w:eastAsia="Times New Roman"/>
            <w:szCs w:val="24"/>
            <w:lang w:eastAsia="en-US"/>
          </w:rPr>
          <w:br/>
          <w:t xml:space="preserve"> </w:t>
        </w:r>
        <w:r w:rsidRPr="00680F71">
          <w:rPr>
            <w:rFonts w:eastAsia="Times New Roman"/>
            <w:szCs w:val="24"/>
            <w:lang w:eastAsia="en-US"/>
          </w:rPr>
          <w:br/>
          <w:t xml:space="preserve">Γ. ΝΟΜΟΘΕΤΙΚΗ ΕΡΓΑΣΙΑ </w:t>
        </w:r>
        <w:r w:rsidRPr="00680F71">
          <w:rPr>
            <w:rFonts w:eastAsia="Times New Roman"/>
            <w:szCs w:val="24"/>
            <w:lang w:eastAsia="en-US"/>
          </w:rPr>
          <w:br/>
          <w:t xml:space="preserve">1. Συζήτηση επί της αρχής, των άρθρων και του συνόλου του σχεδίου νόμου του Υπουργείου Ναυτιλίας και Νησιωτικής Πολιτικής: «Κύρωση της Διεθνούς Σύμβασης για τον  Έλεγχο και τη Διαχείριση του  </w:t>
        </w:r>
        <w:proofErr w:type="spellStart"/>
        <w:r w:rsidRPr="00680F71">
          <w:rPr>
            <w:rFonts w:eastAsia="Times New Roman"/>
            <w:szCs w:val="24"/>
            <w:lang w:eastAsia="en-US"/>
          </w:rPr>
          <w:t>Έρματος</w:t>
        </w:r>
        <w:proofErr w:type="spellEnd"/>
        <w:r w:rsidRPr="00680F71">
          <w:rPr>
            <w:rFonts w:eastAsia="Times New Roman"/>
            <w:szCs w:val="24"/>
            <w:lang w:eastAsia="en-US"/>
          </w:rPr>
          <w:t xml:space="preserve"> και των Ιζημάτων που προέρχονται από τα Πλοία, 2004 και άλλες διατάξεις», σελ. </w:t>
        </w:r>
        <w:r w:rsidRPr="00680F71">
          <w:rPr>
            <w:rFonts w:eastAsia="Times New Roman"/>
            <w:szCs w:val="24"/>
            <w:lang w:eastAsia="en-US"/>
          </w:rPr>
          <w:br/>
          <w:t>2. Κατάθεση σχεδίου νόμου:</w:t>
        </w:r>
      </w:ins>
    </w:p>
    <w:p w14:paraId="3CBA255A" w14:textId="77777777" w:rsidR="00680F71" w:rsidRPr="00680F71" w:rsidRDefault="00680F71" w:rsidP="00680F71">
      <w:pPr>
        <w:spacing w:after="0" w:line="360" w:lineRule="auto"/>
        <w:rPr>
          <w:ins w:id="24" w:author="Φλούδα Χριστίνα" w:date="2017-05-10T12:14:00Z"/>
          <w:rFonts w:eastAsia="Times New Roman"/>
          <w:szCs w:val="24"/>
          <w:lang w:eastAsia="en-US"/>
        </w:rPr>
      </w:pPr>
      <w:ins w:id="25" w:author="Φλούδα Χριστίνα" w:date="2017-05-10T12:14:00Z">
        <w:r w:rsidRPr="00680F71">
          <w:rPr>
            <w:rFonts w:eastAsia="Times New Roman"/>
            <w:szCs w:val="24"/>
            <w:lang w:eastAsia="en-US"/>
          </w:rPr>
          <w:t xml:space="preserve">Οι Υπουργοί Εθνικής  Άμυνας, Οικονομικών, Εξωτερικών, Οικονομίας και Ανάπτυξης και Δικαιοσύνης, Διαφάνειας και Ανθρωπίνων Δικαιωμάτων κατέθεσαν στις 28-4-2017 σχέδιο νόμου: «Κύρωση του Μνημονίου Κατανόησης μεταξύ του Υπουργείου Εθνικής  Άμυνας της Ελληνικής Δημοκρατίας και του Υπουργείου  Άμυνας του Βασιλείου της Νορβηγίας, σχετικά με τη συνεργασία στον τομέα αμυντικών εξοπλισμών, συστημάτων και υπηρεσιών», σελ. </w:t>
        </w:r>
        <w:r w:rsidRPr="00680F71">
          <w:rPr>
            <w:rFonts w:eastAsia="Times New Roman"/>
            <w:szCs w:val="24"/>
            <w:lang w:eastAsia="en-US"/>
          </w:rPr>
          <w:br/>
          <w:t xml:space="preserve"> </w:t>
        </w:r>
        <w:r w:rsidRPr="00680F71">
          <w:rPr>
            <w:rFonts w:eastAsia="Times New Roman"/>
            <w:szCs w:val="24"/>
            <w:lang w:eastAsia="en-US"/>
          </w:rPr>
          <w:br/>
          <w:t>ΠΡΟΕΔΡΕΥΩΝ</w:t>
        </w:r>
      </w:ins>
    </w:p>
    <w:p w14:paraId="4C37C762" w14:textId="77777777" w:rsidR="00680F71" w:rsidRPr="00680F71" w:rsidRDefault="00680F71" w:rsidP="00680F71">
      <w:pPr>
        <w:spacing w:after="0" w:line="360" w:lineRule="auto"/>
        <w:rPr>
          <w:ins w:id="26" w:author="Φλούδα Χριστίνα" w:date="2017-05-10T12:14:00Z"/>
          <w:rFonts w:eastAsia="Times New Roman"/>
          <w:szCs w:val="24"/>
          <w:lang w:eastAsia="en-US"/>
        </w:rPr>
      </w:pPr>
      <w:ins w:id="27" w:author="Φλούδα Χριστίνα" w:date="2017-05-10T12:14:00Z">
        <w:r w:rsidRPr="00680F71">
          <w:rPr>
            <w:rFonts w:eastAsia="Times New Roman"/>
            <w:szCs w:val="24"/>
            <w:lang w:eastAsia="en-US"/>
          </w:rPr>
          <w:t>ΚΡΕΜΑΣΤΙΝΟΣ Δ. , σελ.</w:t>
        </w:r>
        <w:r w:rsidRPr="00680F71">
          <w:rPr>
            <w:rFonts w:eastAsia="Times New Roman"/>
            <w:szCs w:val="24"/>
            <w:lang w:eastAsia="en-US"/>
          </w:rPr>
          <w:br/>
          <w:t>ΛΥΚΟΥΔΗΣ Σ. , σελ.</w:t>
        </w:r>
        <w:r w:rsidRPr="00680F71">
          <w:rPr>
            <w:rFonts w:eastAsia="Times New Roman"/>
            <w:szCs w:val="24"/>
            <w:lang w:eastAsia="en-US"/>
          </w:rPr>
          <w:br/>
        </w:r>
      </w:ins>
    </w:p>
    <w:p w14:paraId="12E8E4B4" w14:textId="77777777" w:rsidR="00680F71" w:rsidRPr="00680F71" w:rsidRDefault="00680F71" w:rsidP="00680F71">
      <w:pPr>
        <w:spacing w:after="0" w:line="360" w:lineRule="auto"/>
        <w:rPr>
          <w:ins w:id="28" w:author="Φλούδα Χριστίνα" w:date="2017-05-10T12:14:00Z"/>
          <w:rFonts w:eastAsia="Times New Roman"/>
          <w:szCs w:val="24"/>
          <w:lang w:eastAsia="en-US"/>
        </w:rPr>
      </w:pPr>
    </w:p>
    <w:p w14:paraId="0B9A88AA" w14:textId="77777777" w:rsidR="00680F71" w:rsidRPr="00680F71" w:rsidRDefault="00680F71" w:rsidP="00680F71">
      <w:pPr>
        <w:spacing w:after="0" w:line="360" w:lineRule="auto"/>
        <w:rPr>
          <w:ins w:id="29" w:author="Φλούδα Χριστίνα" w:date="2017-05-10T12:14:00Z"/>
          <w:rFonts w:eastAsia="Times New Roman"/>
          <w:szCs w:val="24"/>
          <w:lang w:eastAsia="en-US"/>
        </w:rPr>
      </w:pPr>
      <w:ins w:id="30" w:author="Φλούδα Χριστίνα" w:date="2017-05-10T12:14:00Z">
        <w:r w:rsidRPr="00680F71">
          <w:rPr>
            <w:rFonts w:eastAsia="Times New Roman"/>
            <w:szCs w:val="24"/>
            <w:lang w:eastAsia="en-US"/>
          </w:rPr>
          <w:t>ΟΜΙΛΗΤΕΣ</w:t>
        </w:r>
      </w:ins>
    </w:p>
    <w:p w14:paraId="0A2FBEC6" w14:textId="427988DF" w:rsidR="00680F71" w:rsidRDefault="00680F71" w:rsidP="00680F71">
      <w:pPr>
        <w:spacing w:after="0" w:line="600" w:lineRule="auto"/>
        <w:ind w:firstLine="720"/>
        <w:jc w:val="both"/>
        <w:rPr>
          <w:ins w:id="31" w:author="Φλούδα Χριστίνα" w:date="2017-05-10T12:14:00Z"/>
          <w:rFonts w:eastAsia="Times New Roman"/>
          <w:szCs w:val="24"/>
        </w:rPr>
        <w:pPrChange w:id="32" w:author="Φλούδα Χριστίνα" w:date="2017-05-10T12:14:00Z">
          <w:pPr>
            <w:spacing w:after="0" w:line="600" w:lineRule="auto"/>
            <w:ind w:firstLine="720"/>
            <w:jc w:val="center"/>
          </w:pPr>
        </w:pPrChange>
      </w:pPr>
      <w:ins w:id="33" w:author="Φλούδα Χριστίνα" w:date="2017-05-10T12:14:00Z">
        <w:r w:rsidRPr="00680F71">
          <w:rPr>
            <w:rFonts w:eastAsia="Times New Roman"/>
            <w:szCs w:val="24"/>
            <w:lang w:eastAsia="en-US"/>
          </w:rPr>
          <w:br/>
          <w:t>Α. Επί διαδικαστικού θέματος:</w:t>
        </w:r>
        <w:r w:rsidRPr="00680F71">
          <w:rPr>
            <w:rFonts w:eastAsia="Times New Roman"/>
            <w:szCs w:val="24"/>
            <w:lang w:eastAsia="en-US"/>
          </w:rPr>
          <w:br/>
          <w:t>ΑΘΑΝΑΣΙΟΥ Χ. , σελ.</w:t>
        </w:r>
        <w:r w:rsidRPr="00680F71">
          <w:rPr>
            <w:rFonts w:eastAsia="Times New Roman"/>
            <w:szCs w:val="24"/>
            <w:lang w:eastAsia="en-US"/>
          </w:rPr>
          <w:br/>
          <w:t>ΔΕΝΔΙΑΣ Ν. , σελ.</w:t>
        </w:r>
        <w:r w:rsidRPr="00680F71">
          <w:rPr>
            <w:rFonts w:eastAsia="Times New Roman"/>
            <w:szCs w:val="24"/>
            <w:lang w:eastAsia="en-US"/>
          </w:rPr>
          <w:br/>
          <w:t>ΚΟΥΡΟΥΜΠΛΗΣ Π. , σελ.</w:t>
        </w:r>
        <w:r w:rsidRPr="00680F71">
          <w:rPr>
            <w:rFonts w:eastAsia="Times New Roman"/>
            <w:szCs w:val="24"/>
            <w:lang w:eastAsia="en-US"/>
          </w:rPr>
          <w:br/>
          <w:t>ΚΡΕΜΑΣΤΙΝΟΣ Δ. , σελ.</w:t>
        </w:r>
        <w:r w:rsidRPr="00680F71">
          <w:rPr>
            <w:rFonts w:eastAsia="Times New Roman"/>
            <w:szCs w:val="24"/>
            <w:lang w:eastAsia="en-US"/>
          </w:rPr>
          <w:br/>
          <w:t>ΛΑΖΑΡΙΔΗΣ Γ. , σελ.</w:t>
        </w:r>
        <w:r w:rsidRPr="00680F71">
          <w:rPr>
            <w:rFonts w:eastAsia="Times New Roman"/>
            <w:szCs w:val="24"/>
            <w:lang w:eastAsia="en-US"/>
          </w:rPr>
          <w:br/>
          <w:t>ΛΟΒΕΡΔΟΣ Α. , σελ.</w:t>
        </w:r>
        <w:r w:rsidRPr="00680F71">
          <w:rPr>
            <w:rFonts w:eastAsia="Times New Roman"/>
            <w:szCs w:val="24"/>
            <w:lang w:eastAsia="en-US"/>
          </w:rPr>
          <w:br/>
          <w:t>ΛΥΚΟΥΔΗΣ Σ. , σελ.</w:t>
        </w:r>
        <w:r w:rsidRPr="00680F71">
          <w:rPr>
            <w:rFonts w:eastAsia="Times New Roman"/>
            <w:szCs w:val="24"/>
            <w:lang w:eastAsia="en-US"/>
          </w:rPr>
          <w:br/>
          <w:t>ΠΑΛΛΗΣ Γ. , σελ.</w:t>
        </w:r>
        <w:r w:rsidRPr="00680F71">
          <w:rPr>
            <w:rFonts w:eastAsia="Times New Roman"/>
            <w:szCs w:val="24"/>
            <w:lang w:eastAsia="en-US"/>
          </w:rPr>
          <w:br/>
          <w:t>ΣΥΝΤΥΧΑΚΗΣ Ε. , σελ.</w:t>
        </w:r>
        <w:r w:rsidRPr="00680F71">
          <w:rPr>
            <w:rFonts w:eastAsia="Times New Roman"/>
            <w:szCs w:val="24"/>
            <w:lang w:eastAsia="en-US"/>
          </w:rPr>
          <w:br/>
        </w:r>
        <w:r w:rsidRPr="00680F71">
          <w:rPr>
            <w:rFonts w:eastAsia="Times New Roman"/>
            <w:szCs w:val="24"/>
            <w:lang w:eastAsia="en-US"/>
          </w:rPr>
          <w:br/>
          <w:t>Β. Επί προσωπικού θέματος:</w:t>
        </w:r>
        <w:r w:rsidRPr="00680F71">
          <w:rPr>
            <w:rFonts w:eastAsia="Times New Roman"/>
            <w:szCs w:val="24"/>
            <w:lang w:eastAsia="en-US"/>
          </w:rPr>
          <w:br/>
          <w:t>ΛΟΒΕΡΔΟΣ Α. , σελ.</w:t>
        </w:r>
        <w:r w:rsidRPr="00680F71">
          <w:rPr>
            <w:rFonts w:eastAsia="Times New Roman"/>
            <w:szCs w:val="24"/>
            <w:lang w:eastAsia="en-US"/>
          </w:rPr>
          <w:br/>
        </w:r>
        <w:r w:rsidRPr="00680F71">
          <w:rPr>
            <w:rFonts w:eastAsia="Times New Roman"/>
            <w:szCs w:val="24"/>
            <w:lang w:eastAsia="en-US"/>
          </w:rPr>
          <w:br/>
          <w:t>Γ. Επί του σχεδίου νόμου του Υπουργείου Ναυτιλίας και Νησιωτικής Πολιτικής:</w:t>
        </w:r>
        <w:r w:rsidRPr="00680F71">
          <w:rPr>
            <w:rFonts w:eastAsia="Times New Roman"/>
            <w:szCs w:val="24"/>
            <w:lang w:eastAsia="en-US"/>
          </w:rPr>
          <w:br/>
          <w:t>ΑΜΥΡΑΣ Γ. , σελ.</w:t>
        </w:r>
        <w:r w:rsidRPr="00680F71">
          <w:rPr>
            <w:rFonts w:eastAsia="Times New Roman"/>
            <w:szCs w:val="24"/>
            <w:lang w:eastAsia="en-US"/>
          </w:rPr>
          <w:br/>
          <w:t>ΔΕΝΔΙΑΣ Ν. , σελ.</w:t>
        </w:r>
        <w:r w:rsidRPr="00680F71">
          <w:rPr>
            <w:rFonts w:eastAsia="Times New Roman"/>
            <w:szCs w:val="24"/>
            <w:lang w:eastAsia="en-US"/>
          </w:rPr>
          <w:br/>
          <w:t>ΚΟΥΖΗΛΟΣ Ν. , σελ.</w:t>
        </w:r>
        <w:r w:rsidRPr="00680F71">
          <w:rPr>
            <w:rFonts w:eastAsia="Times New Roman"/>
            <w:szCs w:val="24"/>
            <w:lang w:eastAsia="en-US"/>
          </w:rPr>
          <w:br/>
          <w:t>ΚΟΥΡΟΥΜΠΛΗΣ Π. , σελ.</w:t>
        </w:r>
        <w:r w:rsidRPr="00680F71">
          <w:rPr>
            <w:rFonts w:eastAsia="Times New Roman"/>
            <w:szCs w:val="24"/>
            <w:lang w:eastAsia="en-US"/>
          </w:rPr>
          <w:br/>
          <w:t>ΛΑΓΟΣ Ι. , σελ.</w:t>
        </w:r>
        <w:r w:rsidRPr="00680F71">
          <w:rPr>
            <w:rFonts w:eastAsia="Times New Roman"/>
            <w:szCs w:val="24"/>
            <w:lang w:eastAsia="en-US"/>
          </w:rPr>
          <w:br/>
          <w:t>ΛΑΖΑΡΙΔΗΣ Γ. , σελ.</w:t>
        </w:r>
        <w:r w:rsidRPr="00680F71">
          <w:rPr>
            <w:rFonts w:eastAsia="Times New Roman"/>
            <w:szCs w:val="24"/>
            <w:lang w:eastAsia="en-US"/>
          </w:rPr>
          <w:br/>
          <w:t>ΛΟΒΕΡΔΟΣ Α. , σελ.</w:t>
        </w:r>
        <w:r w:rsidRPr="00680F71">
          <w:rPr>
            <w:rFonts w:eastAsia="Times New Roman"/>
            <w:szCs w:val="24"/>
            <w:lang w:eastAsia="en-US"/>
          </w:rPr>
          <w:br/>
          <w:t>ΠΑΛΛΗΣ Γ. , σελ.</w:t>
        </w:r>
        <w:r w:rsidRPr="00680F71">
          <w:rPr>
            <w:rFonts w:eastAsia="Times New Roman"/>
            <w:szCs w:val="24"/>
            <w:lang w:eastAsia="en-US"/>
          </w:rPr>
          <w:br/>
          <w:t>ΣΑΝΤΟΡΙΝΙΟΣ Ν. , σελ.</w:t>
        </w:r>
        <w:r w:rsidRPr="00680F71">
          <w:rPr>
            <w:rFonts w:eastAsia="Times New Roman"/>
            <w:szCs w:val="24"/>
            <w:lang w:eastAsia="en-US"/>
          </w:rPr>
          <w:br/>
          <w:t>ΣΑΡΙΔΗΣ Ι. , σελ.</w:t>
        </w:r>
        <w:r w:rsidRPr="00680F71">
          <w:rPr>
            <w:rFonts w:eastAsia="Times New Roman"/>
            <w:szCs w:val="24"/>
            <w:lang w:eastAsia="en-US"/>
          </w:rPr>
          <w:br/>
          <w:t>ΣΥΝΤΥΧΑΚΗΣ Ε. , σελ.</w:t>
        </w:r>
        <w:r w:rsidRPr="00680F71">
          <w:rPr>
            <w:rFonts w:eastAsia="Times New Roman"/>
            <w:szCs w:val="24"/>
            <w:lang w:eastAsia="en-US"/>
          </w:rPr>
          <w:br/>
        </w:r>
        <w:r w:rsidRPr="00680F71">
          <w:rPr>
            <w:rFonts w:eastAsia="Times New Roman"/>
            <w:szCs w:val="24"/>
            <w:lang w:eastAsia="en-US"/>
          </w:rPr>
          <w:br/>
          <w:t>ΠΑΡΕΜΒΑΣΕΙΣ:</w:t>
        </w:r>
        <w:r w:rsidRPr="00680F71">
          <w:rPr>
            <w:rFonts w:eastAsia="Times New Roman"/>
            <w:szCs w:val="24"/>
            <w:lang w:eastAsia="en-US"/>
          </w:rPr>
          <w:br/>
          <w:t>ΘΕΩΝΑΣ Ι. , σελ.</w:t>
        </w:r>
        <w:r w:rsidRPr="00680F71">
          <w:rPr>
            <w:rFonts w:eastAsia="Times New Roman"/>
            <w:szCs w:val="24"/>
            <w:lang w:eastAsia="en-US"/>
          </w:rPr>
          <w:br/>
          <w:t>ΣΥΡΜΑΛΕΝΙΟΣ Ν. , σελ.</w:t>
        </w:r>
        <w:r w:rsidRPr="00680F71">
          <w:rPr>
            <w:rFonts w:eastAsia="Times New Roman"/>
            <w:szCs w:val="24"/>
            <w:lang w:eastAsia="en-US"/>
          </w:rPr>
          <w:br/>
        </w:r>
      </w:ins>
    </w:p>
    <w:p w14:paraId="7E8719BD" w14:textId="77777777" w:rsidR="00F35612" w:rsidRDefault="00680F71">
      <w:pPr>
        <w:spacing w:after="0" w:line="600" w:lineRule="auto"/>
        <w:ind w:firstLine="720"/>
        <w:jc w:val="center"/>
        <w:rPr>
          <w:rFonts w:eastAsia="Times New Roman"/>
          <w:szCs w:val="24"/>
        </w:rPr>
      </w:pPr>
      <w:r>
        <w:rPr>
          <w:rFonts w:eastAsia="Times New Roman"/>
          <w:szCs w:val="24"/>
        </w:rPr>
        <w:t>ΠΡΑΚΤΙΚΑ ΒΟΥΛΗΣ</w:t>
      </w:r>
    </w:p>
    <w:p w14:paraId="7E8719BE" w14:textId="77777777" w:rsidR="00F35612" w:rsidRDefault="00680F71">
      <w:pPr>
        <w:spacing w:after="0" w:line="600" w:lineRule="auto"/>
        <w:ind w:firstLine="720"/>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7E8719BF" w14:textId="77777777" w:rsidR="00F35612" w:rsidRDefault="00680F7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E8719C0" w14:textId="77777777" w:rsidR="00F35612" w:rsidRDefault="00680F71">
      <w:pPr>
        <w:spacing w:after="0" w:line="600" w:lineRule="auto"/>
        <w:ind w:firstLine="720"/>
        <w:jc w:val="center"/>
        <w:rPr>
          <w:rFonts w:eastAsia="Times New Roman"/>
          <w:szCs w:val="24"/>
        </w:rPr>
      </w:pPr>
      <w:r>
        <w:rPr>
          <w:rFonts w:eastAsia="Times New Roman"/>
          <w:szCs w:val="24"/>
        </w:rPr>
        <w:t xml:space="preserve">ΣΥΝΟΔΟΣ </w:t>
      </w:r>
      <w:r>
        <w:rPr>
          <w:rFonts w:eastAsia="Times New Roman"/>
          <w:szCs w:val="24"/>
          <w:lang w:val="en-US"/>
        </w:rPr>
        <w:t>B</w:t>
      </w:r>
      <w:r>
        <w:rPr>
          <w:rFonts w:eastAsia="Times New Roman"/>
          <w:szCs w:val="24"/>
        </w:rPr>
        <w:t>΄</w:t>
      </w:r>
    </w:p>
    <w:p w14:paraId="7E8719C1" w14:textId="77777777" w:rsidR="00F35612" w:rsidRDefault="00680F71">
      <w:pPr>
        <w:spacing w:after="0" w:line="600" w:lineRule="auto"/>
        <w:ind w:firstLine="720"/>
        <w:jc w:val="center"/>
        <w:rPr>
          <w:rFonts w:eastAsia="Times New Roman"/>
          <w:szCs w:val="24"/>
        </w:rPr>
      </w:pPr>
      <w:r>
        <w:rPr>
          <w:rFonts w:eastAsia="Times New Roman"/>
          <w:szCs w:val="24"/>
        </w:rPr>
        <w:t>ΣΥΝΕΔΡΙΑΣΗ ΡΙΔ΄</w:t>
      </w:r>
    </w:p>
    <w:p w14:paraId="7E8719C2" w14:textId="77777777" w:rsidR="00F35612" w:rsidRDefault="00680F71">
      <w:pPr>
        <w:spacing w:after="0" w:line="600" w:lineRule="auto"/>
        <w:ind w:firstLine="720"/>
        <w:jc w:val="center"/>
        <w:rPr>
          <w:rFonts w:eastAsia="Times New Roman"/>
          <w:szCs w:val="24"/>
        </w:rPr>
      </w:pPr>
      <w:r>
        <w:rPr>
          <w:rFonts w:eastAsia="Times New Roman"/>
          <w:szCs w:val="24"/>
        </w:rPr>
        <w:t>Τετάρτη</w:t>
      </w:r>
      <w:r>
        <w:rPr>
          <w:rFonts w:eastAsia="Times New Roman"/>
          <w:szCs w:val="24"/>
        </w:rPr>
        <w:t xml:space="preserve"> 3 Μαΐου 2017</w:t>
      </w:r>
    </w:p>
    <w:p w14:paraId="7E8719C3" w14:textId="77777777" w:rsidR="00F35612" w:rsidRDefault="00680F71">
      <w:pPr>
        <w:spacing w:after="0" w:line="600" w:lineRule="auto"/>
        <w:ind w:firstLine="720"/>
        <w:jc w:val="both"/>
        <w:rPr>
          <w:rFonts w:eastAsia="Times New Roman"/>
          <w:szCs w:val="24"/>
        </w:rPr>
      </w:pPr>
      <w:r>
        <w:rPr>
          <w:rFonts w:eastAsia="Times New Roman"/>
          <w:szCs w:val="24"/>
        </w:rPr>
        <w:t>Αθήνα, σήμερα στις 3 Μαΐου 2017 ημέρα Τ</w:t>
      </w:r>
      <w:r>
        <w:rPr>
          <w:rFonts w:eastAsia="Times New Roman"/>
          <w:szCs w:val="24"/>
        </w:rPr>
        <w:t>ετάρτη</w:t>
      </w:r>
      <w:r>
        <w:rPr>
          <w:rFonts w:eastAsia="Times New Roman"/>
          <w:szCs w:val="24"/>
        </w:rPr>
        <w:t xml:space="preserve"> και ώρα 10.15΄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595AEA">
        <w:rPr>
          <w:rFonts w:eastAsia="Times New Roman"/>
          <w:b/>
          <w:szCs w:val="24"/>
        </w:rPr>
        <w:t>ΔΗΜΗΤΡΙΟΥ ΚΡΕΜΑΣΤΙΝΟΥ</w:t>
      </w:r>
      <w:r w:rsidRPr="0036073F">
        <w:rPr>
          <w:rFonts w:eastAsia="Times New Roman"/>
          <w:szCs w:val="24"/>
        </w:rPr>
        <w:t>.</w:t>
      </w:r>
    </w:p>
    <w:p w14:paraId="7E8719C4"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Κυρίες και κύριοι συνάδελφοι, αρχίζει η συνεδρίαση. </w:t>
      </w:r>
    </w:p>
    <w:p w14:paraId="7E8719C5" w14:textId="77777777" w:rsidR="00F35612" w:rsidRDefault="00680F71">
      <w:pPr>
        <w:spacing w:after="0" w:line="600" w:lineRule="auto"/>
        <w:ind w:firstLine="720"/>
        <w:jc w:val="both"/>
        <w:rPr>
          <w:rFonts w:eastAsia="Times New Roman"/>
          <w:color w:val="000000"/>
          <w:szCs w:val="24"/>
        </w:rPr>
      </w:pPr>
      <w:r>
        <w:rPr>
          <w:rFonts w:eastAsia="Times New Roman"/>
          <w:szCs w:val="24"/>
        </w:rPr>
        <w:t>(Ε</w:t>
      </w:r>
      <w:r>
        <w:rPr>
          <w:rFonts w:eastAsia="Times New Roman"/>
          <w:szCs w:val="24"/>
        </w:rPr>
        <w:t>ΠΙΚΥΡΩΣΗ ΠΡΑΚΤΙΚΩΝ: Σύμφωνα με την από 28</w:t>
      </w:r>
      <w:r>
        <w:rPr>
          <w:rFonts w:eastAsia="Times New Roman"/>
          <w:szCs w:val="24"/>
        </w:rPr>
        <w:t>-</w:t>
      </w:r>
      <w:r>
        <w:rPr>
          <w:rFonts w:eastAsia="Times New Roman"/>
          <w:szCs w:val="24"/>
        </w:rPr>
        <w:t>4</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ΡΙΓ΄ συνεδριάσεώς του, της Παρασκευής 28 Απριλίου 2017, σε ό,τι αφορά την ψήφιση στο σύνολο του σχεδίου νόμου: «</w:t>
      </w:r>
      <w:r>
        <w:rPr>
          <w:rFonts w:eastAsia="Times New Roman"/>
          <w:color w:val="000000"/>
          <w:szCs w:val="24"/>
        </w:rPr>
        <w:t>Εξωδικαστικός μ</w:t>
      </w:r>
      <w:r>
        <w:rPr>
          <w:rFonts w:eastAsia="Times New Roman"/>
          <w:color w:val="000000"/>
          <w:szCs w:val="24"/>
        </w:rPr>
        <w:t>ηχανισμός ρύθμισης οφειλών επιχειρήσεων και άλλες διατάξεις»)</w:t>
      </w:r>
    </w:p>
    <w:p w14:paraId="7E8719C6"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Έχω την τιμή να ανακοινώσω στο Σώμα το δελτίο επικαίρων ερωτήσεων της Πέμπτης 4 Μαΐου 2017.</w:t>
      </w:r>
    </w:p>
    <w:p w14:paraId="7E8719C7" w14:textId="77777777" w:rsidR="00F35612" w:rsidRDefault="00680F71">
      <w:pPr>
        <w:spacing w:after="0" w:line="600" w:lineRule="auto"/>
        <w:ind w:firstLine="720"/>
        <w:jc w:val="both"/>
        <w:rPr>
          <w:rFonts w:eastAsia="Times New Roman"/>
          <w:color w:val="000000"/>
          <w:szCs w:val="24"/>
        </w:rPr>
      </w:pPr>
      <w:r>
        <w:rPr>
          <w:rFonts w:eastAsia="Times New Roman"/>
          <w:bCs/>
          <w:color w:val="000000"/>
          <w:szCs w:val="24"/>
        </w:rPr>
        <w:lastRenderedPageBreak/>
        <w:t>Α. ΕΠΙΚΑΙΡΕΣ ΕΡΩΤΗΣΕΙΣ Πρώτου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 xml:space="preserve">Κανονισμού </w:t>
      </w:r>
      <w:r>
        <w:rPr>
          <w:rFonts w:eastAsia="Times New Roman"/>
          <w:bCs/>
          <w:color w:val="000000"/>
          <w:szCs w:val="24"/>
        </w:rPr>
        <w:t>της</w:t>
      </w:r>
      <w:r>
        <w:rPr>
          <w:rFonts w:eastAsia="Times New Roman"/>
          <w:bCs/>
          <w:color w:val="000000"/>
          <w:szCs w:val="24"/>
        </w:rPr>
        <w:t xml:space="preserve"> Βουλής)</w:t>
      </w:r>
    </w:p>
    <w:p w14:paraId="7E8719C8"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 xml:space="preserve">1. Η με </w:t>
      </w:r>
      <w:r>
        <w:rPr>
          <w:rFonts w:eastAsia="Times New Roman"/>
          <w:color w:val="000000"/>
          <w:szCs w:val="24"/>
        </w:rPr>
        <w:t>αριθμό 775/28-4-2017 επίκαιρη ερώτηση του Βουλευτή Αχαΐας του Συνασπισμού Ριζοσπαστικής Αριστεράς κ.</w:t>
      </w:r>
      <w:r>
        <w:rPr>
          <w:rFonts w:eastAsia="Times New Roman"/>
          <w:color w:val="000000"/>
          <w:szCs w:val="24"/>
        </w:rPr>
        <w:t xml:space="preserve"> </w:t>
      </w:r>
      <w:r>
        <w:rPr>
          <w:rFonts w:eastAsia="Times New Roman"/>
          <w:bCs/>
          <w:color w:val="000000"/>
          <w:szCs w:val="24"/>
        </w:rPr>
        <w:t xml:space="preserve">Ανδρέα </w:t>
      </w:r>
      <w:proofErr w:type="spellStart"/>
      <w:r>
        <w:rPr>
          <w:rFonts w:eastAsia="Times New Roman"/>
          <w:bCs/>
          <w:color w:val="000000"/>
          <w:szCs w:val="24"/>
        </w:rPr>
        <w:t>Ριζούλη</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σχετικά με τη συμπλήρωση της ΚΥΑ ΔΥΓ 3(α)/ΟΙΚ 104747/26-10-2012 για μηδενική συμμετοχή στα φάρμακα και στα </w:t>
      </w:r>
      <w:r>
        <w:rPr>
          <w:rFonts w:eastAsia="Times New Roman"/>
          <w:color w:val="000000"/>
          <w:szCs w:val="24"/>
        </w:rPr>
        <w:t>αναλώσιμα στους πάσχοντες με καρδιακή ανεπάρκεια τελικού σταδίου και ποσοστό αναπηρίας ίσου ή άνω του 80%.</w:t>
      </w:r>
    </w:p>
    <w:p w14:paraId="7E8719C9"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2. Η με αριθμό 771/27-4-2017 επίκαιρη ερώτηση της Βουλευτού Β΄ Αθηνών της Νέας Δημοκρατίας κ.</w:t>
      </w:r>
      <w:r>
        <w:rPr>
          <w:rFonts w:eastAsia="Times New Roman"/>
          <w:color w:val="000000"/>
          <w:szCs w:val="24"/>
        </w:rPr>
        <w:t xml:space="preserve"> </w:t>
      </w:r>
      <w:r>
        <w:rPr>
          <w:rFonts w:eastAsia="Times New Roman"/>
          <w:bCs/>
          <w:color w:val="000000"/>
          <w:szCs w:val="24"/>
        </w:rPr>
        <w:t xml:space="preserve">Αικατερίνης Παπακώστα </w:t>
      </w:r>
      <w:r>
        <w:rPr>
          <w:rFonts w:eastAsia="Times New Roman"/>
          <w:bCs/>
          <w:color w:val="000000"/>
          <w:szCs w:val="24"/>
        </w:rPr>
        <w:t>–</w:t>
      </w:r>
      <w:r>
        <w:rPr>
          <w:rFonts w:eastAsia="Times New Roman"/>
          <w:bCs/>
          <w:color w:val="000000"/>
          <w:szCs w:val="24"/>
        </w:rPr>
        <w:t xml:space="preserve"> Σιδηροπούλου</w:t>
      </w:r>
      <w:r>
        <w:rPr>
          <w:rFonts w:eastAsia="Times New Roman"/>
          <w:b/>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Ψ</w:t>
      </w:r>
      <w:r>
        <w:rPr>
          <w:rFonts w:eastAsia="Times New Roman"/>
          <w:bCs/>
          <w:color w:val="000000"/>
          <w:szCs w:val="24"/>
        </w:rPr>
        <w:t>ηφιακής Πολιτικής, Τηλεπικοινωνιών και Ενημέρωσης,</w:t>
      </w:r>
      <w:r>
        <w:rPr>
          <w:rFonts w:eastAsia="Times New Roman"/>
          <w:color w:val="000000"/>
          <w:szCs w:val="24"/>
        </w:rPr>
        <w:t xml:space="preserve"> </w:t>
      </w:r>
      <w:r>
        <w:rPr>
          <w:rFonts w:eastAsia="Times New Roman"/>
          <w:color w:val="000000"/>
          <w:szCs w:val="24"/>
        </w:rPr>
        <w:t>σχετικά με την ασφάλεια στην αποστολή δεμάτων.</w:t>
      </w:r>
    </w:p>
    <w:p w14:paraId="7E8719CA"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3. Η με αριθμό 770/26-4-2017 επίκαιρη ερώτηση του Ε΄ Αντιπροέδρου της Βουλής και Βουλευτή Δωδεκανήσου της Δημοκρατικής Συμπαράταξης ΠΑΣΟΚ</w:t>
      </w:r>
      <w:r>
        <w:rPr>
          <w:rFonts w:eastAsia="Times New Roman"/>
          <w:color w:val="000000"/>
          <w:szCs w:val="24"/>
        </w:rPr>
        <w:t xml:space="preserve"> </w:t>
      </w:r>
      <w:r>
        <w:rPr>
          <w:rFonts w:eastAsia="Times New Roman"/>
          <w:color w:val="000000"/>
          <w:szCs w:val="24"/>
        </w:rPr>
        <w:t>– ΔΗΜΑΡ κ.</w:t>
      </w:r>
      <w:r>
        <w:rPr>
          <w:rFonts w:eastAsia="Times New Roman"/>
          <w:color w:val="000000"/>
          <w:szCs w:val="24"/>
        </w:rPr>
        <w:t xml:space="preserve"> </w:t>
      </w:r>
      <w:r>
        <w:rPr>
          <w:rFonts w:eastAsia="Times New Roman"/>
          <w:bCs/>
          <w:color w:val="000000"/>
          <w:szCs w:val="24"/>
        </w:rPr>
        <w:t>Δημητρίου</w:t>
      </w:r>
      <w:r>
        <w:rPr>
          <w:rFonts w:eastAsia="Times New Roman"/>
          <w:bCs/>
          <w:color w:val="000000"/>
          <w:szCs w:val="24"/>
        </w:rPr>
        <w:t xml:space="preserve"> </w:t>
      </w:r>
      <w:proofErr w:type="spellStart"/>
      <w:r>
        <w:rPr>
          <w:rFonts w:eastAsia="Times New Roman"/>
          <w:bCs/>
          <w:color w:val="000000"/>
          <w:szCs w:val="24"/>
        </w:rPr>
        <w:t>Κρεμαστινού</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την ανάγκη στελέχωσης και λειτουργίας του Πολυδύναμου Περιφερειακού Ιατρείου Λίνδου Ρόδου.</w:t>
      </w:r>
    </w:p>
    <w:p w14:paraId="7E8719CB"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4. Η με αριθμό 774/27-4-2017 επίκαιρη ερώτηση του Βουλευτή Β΄ Αθηνών του Λαϊκού Συνδέσμου - Χρυσή Αυγή κ.</w:t>
      </w:r>
      <w:r>
        <w:rPr>
          <w:rFonts w:eastAsia="Times New Roman"/>
          <w:color w:val="000000"/>
          <w:szCs w:val="24"/>
        </w:rPr>
        <w:t xml:space="preserve"> </w:t>
      </w:r>
      <w:r>
        <w:rPr>
          <w:rFonts w:eastAsia="Times New Roman"/>
          <w:bCs/>
          <w:color w:val="000000"/>
          <w:szCs w:val="24"/>
        </w:rPr>
        <w:t xml:space="preserve">Ηλία </w:t>
      </w:r>
      <w:proofErr w:type="spellStart"/>
      <w:r>
        <w:rPr>
          <w:rFonts w:eastAsia="Times New Roman"/>
          <w:bCs/>
          <w:color w:val="000000"/>
          <w:szCs w:val="24"/>
        </w:rPr>
        <w:t>Παναγ</w:t>
      </w:r>
      <w:r>
        <w:rPr>
          <w:rFonts w:eastAsia="Times New Roman"/>
          <w:bCs/>
          <w:color w:val="000000"/>
          <w:szCs w:val="24"/>
        </w:rPr>
        <w:t>ιώταρου</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Cs/>
          <w:color w:val="000000"/>
          <w:szCs w:val="24"/>
        </w:rPr>
        <w:t xml:space="preserve"> </w:t>
      </w:r>
      <w:r>
        <w:rPr>
          <w:rFonts w:eastAsia="Times New Roman"/>
          <w:color w:val="000000"/>
          <w:szCs w:val="24"/>
        </w:rPr>
        <w:t>σχετικά με την απόδοση λογαριασμού των Ολυμπιακών Αγώνων.</w:t>
      </w:r>
    </w:p>
    <w:p w14:paraId="7E8719CC"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lastRenderedPageBreak/>
        <w:t>5. Η με αριθμό 778/28-4-2017 επίκαιρη ερώτηση του Βουλευτή Α΄ Θεσσαλονίκης του Κομμουνιστικού Κόμματος Ελλάδ</w:t>
      </w:r>
      <w:r>
        <w:rPr>
          <w:rFonts w:eastAsia="Times New Roman"/>
          <w:color w:val="000000"/>
          <w:szCs w:val="24"/>
        </w:rPr>
        <w:t>α</w:t>
      </w:r>
      <w:r>
        <w:rPr>
          <w:rFonts w:eastAsia="Times New Roman"/>
          <w:color w:val="000000"/>
          <w:szCs w:val="24"/>
        </w:rPr>
        <w:t>ς κ.</w:t>
      </w:r>
      <w:r>
        <w:rPr>
          <w:rFonts w:eastAsia="Times New Roman"/>
          <w:color w:val="000000"/>
          <w:szCs w:val="24"/>
        </w:rPr>
        <w:t xml:space="preserve"> </w:t>
      </w:r>
      <w:r>
        <w:rPr>
          <w:rFonts w:eastAsia="Times New Roman"/>
          <w:bCs/>
          <w:color w:val="000000"/>
          <w:szCs w:val="24"/>
        </w:rPr>
        <w:t>Ιωάννη Δελή</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 xml:space="preserve">Αγροτικής </w:t>
      </w:r>
      <w:r>
        <w:rPr>
          <w:rFonts w:eastAsia="Times New Roman"/>
          <w:bCs/>
          <w:color w:val="000000"/>
          <w:szCs w:val="24"/>
        </w:rPr>
        <w:t>Ανάπτυξης και Τροφίμων,</w:t>
      </w:r>
      <w:r>
        <w:rPr>
          <w:rFonts w:eastAsia="Times New Roman"/>
          <w:color w:val="000000"/>
          <w:szCs w:val="24"/>
        </w:rPr>
        <w:t xml:space="preserve"> </w:t>
      </w:r>
      <w:r>
        <w:rPr>
          <w:rFonts w:eastAsia="Times New Roman"/>
          <w:color w:val="000000"/>
          <w:szCs w:val="24"/>
        </w:rPr>
        <w:t xml:space="preserve">σχετικά με την αποζημίωση των δενδροκαλλιεργητών της Περιφερειακής Ενότητας </w:t>
      </w:r>
      <w:proofErr w:type="spellStart"/>
      <w:r>
        <w:rPr>
          <w:rFonts w:eastAsia="Times New Roman"/>
          <w:color w:val="000000"/>
          <w:szCs w:val="24"/>
        </w:rPr>
        <w:t>Πέλλ</w:t>
      </w:r>
      <w:r>
        <w:rPr>
          <w:rFonts w:eastAsia="Times New Roman"/>
          <w:color w:val="000000"/>
          <w:szCs w:val="24"/>
        </w:rPr>
        <w:t>η</w:t>
      </w:r>
      <w:r>
        <w:rPr>
          <w:rFonts w:eastAsia="Times New Roman"/>
          <w:color w:val="000000"/>
          <w:szCs w:val="24"/>
        </w:rPr>
        <w:t>ς</w:t>
      </w:r>
      <w:proofErr w:type="spellEnd"/>
      <w:r>
        <w:rPr>
          <w:rFonts w:eastAsia="Times New Roman"/>
          <w:color w:val="000000"/>
          <w:szCs w:val="24"/>
        </w:rPr>
        <w:t xml:space="preserve"> για ζημιές που υπέστησαν οι παραγωγές τους από τον παγετό το τριήμερο 20-22 Απριλίου.</w:t>
      </w:r>
    </w:p>
    <w:p w14:paraId="7E8719CD"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6. Η με αριθμό 773/27-4-2017 επίκαιρη ερώτηση του Βουλευτή Α΄ Θ</w:t>
      </w:r>
      <w:r>
        <w:rPr>
          <w:rFonts w:eastAsia="Times New Roman"/>
          <w:color w:val="000000"/>
          <w:szCs w:val="24"/>
        </w:rPr>
        <w:t>εσσαλονίκης της Ένωσης Κεντρώων κ</w:t>
      </w:r>
      <w:r>
        <w:rPr>
          <w:rFonts w:eastAsia="Times New Roman"/>
          <w:b/>
          <w:color w:val="000000"/>
          <w:szCs w:val="24"/>
        </w:rPr>
        <w:t>.</w:t>
      </w:r>
      <w:r>
        <w:rPr>
          <w:rFonts w:eastAsia="Times New Roman"/>
          <w:b/>
          <w:color w:val="000000"/>
          <w:szCs w:val="24"/>
        </w:rPr>
        <w:t xml:space="preserve">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την ιδιωτικοποίηση της Ελληνικής Βιομηχανίας Οχημάτων (Ε.Λ.Β.Ο.).</w:t>
      </w:r>
    </w:p>
    <w:p w14:paraId="7E8719CE" w14:textId="77777777" w:rsidR="00F35612" w:rsidRDefault="00680F71">
      <w:pPr>
        <w:spacing w:after="0" w:line="600" w:lineRule="auto"/>
        <w:ind w:firstLine="720"/>
        <w:jc w:val="both"/>
        <w:rPr>
          <w:rFonts w:eastAsia="Times New Roman"/>
          <w:color w:val="000000"/>
          <w:szCs w:val="24"/>
        </w:rPr>
      </w:pPr>
      <w:r>
        <w:rPr>
          <w:rFonts w:eastAsia="Times New Roman"/>
          <w:bCs/>
          <w:color w:val="000000"/>
          <w:szCs w:val="24"/>
        </w:rPr>
        <w:t>Β. ΕΠΙΚΑΙΡΕΣ ΕΡΩΤΗΣΕΙΣ Δεύτερου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7E8719CF"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1. Η</w:t>
      </w:r>
      <w:r>
        <w:rPr>
          <w:rFonts w:eastAsia="Times New Roman"/>
          <w:color w:val="000000"/>
          <w:szCs w:val="24"/>
        </w:rPr>
        <w:t xml:space="preserve"> με αριθμό 776/28-4-2017 επίκαιρη ερώτηση του Βουλευτή Ηρακλείου του Συνασπισμού Ριζοσπαστικής Αριστεράς κ.</w:t>
      </w:r>
      <w:r>
        <w:rPr>
          <w:rFonts w:eastAsia="Times New Roman"/>
          <w:color w:val="000000"/>
          <w:szCs w:val="24"/>
        </w:rPr>
        <w:t xml:space="preserve"> </w:t>
      </w:r>
      <w:r>
        <w:rPr>
          <w:rFonts w:eastAsia="Times New Roman"/>
          <w:bCs/>
          <w:color w:val="000000"/>
          <w:szCs w:val="24"/>
        </w:rPr>
        <w:t xml:space="preserve">Νικολάου </w:t>
      </w:r>
      <w:proofErr w:type="spellStart"/>
      <w:r>
        <w:rPr>
          <w:rFonts w:eastAsia="Times New Roman"/>
          <w:bCs/>
          <w:color w:val="000000"/>
          <w:szCs w:val="24"/>
        </w:rPr>
        <w:t>Ηγουμενίδη</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την αποκατάσταση της ρύθμισης (ληξιπρόθεσμων και μη ληξιπρόθεσμων) οφειλών της ΔΕΥΑ Ηρα</w:t>
      </w:r>
      <w:r>
        <w:rPr>
          <w:rFonts w:eastAsia="Times New Roman"/>
          <w:color w:val="000000"/>
          <w:szCs w:val="24"/>
        </w:rPr>
        <w:t>κλείου για την εύρυθμη λειτουργία της δημοτικής επιχείρησης ύδρευσης.</w:t>
      </w:r>
    </w:p>
    <w:p w14:paraId="7E8719D0"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2. Η με αριθμό 772/27-4-2017 επίκαιρη ερώτηση του Βουλευτή Αχαΐας της Νέας Δημοκρατίας κ.</w:t>
      </w:r>
      <w:r>
        <w:rPr>
          <w:rFonts w:eastAsia="Times New Roman"/>
          <w:color w:val="000000"/>
          <w:szCs w:val="24"/>
        </w:rPr>
        <w:t xml:space="preserve"> </w:t>
      </w:r>
      <w:proofErr w:type="spellStart"/>
      <w:r>
        <w:rPr>
          <w:rFonts w:eastAsia="Times New Roman"/>
          <w:bCs/>
          <w:color w:val="000000"/>
          <w:szCs w:val="24"/>
        </w:rPr>
        <w:t>Ιάσ</w:t>
      </w:r>
      <w:r>
        <w:rPr>
          <w:rFonts w:eastAsia="Times New Roman"/>
          <w:bCs/>
          <w:color w:val="000000"/>
          <w:szCs w:val="24"/>
        </w:rPr>
        <w:t>ο</w:t>
      </w:r>
      <w:r>
        <w:rPr>
          <w:rFonts w:eastAsia="Times New Roman"/>
          <w:bCs/>
          <w:color w:val="000000"/>
          <w:szCs w:val="24"/>
        </w:rPr>
        <w:t>να</w:t>
      </w:r>
      <w:proofErr w:type="spellEnd"/>
      <w:r>
        <w:rPr>
          <w:rFonts w:eastAsia="Times New Roman"/>
          <w:bCs/>
          <w:color w:val="000000"/>
          <w:szCs w:val="24"/>
        </w:rPr>
        <w:t xml:space="preserve"> Φωτήλα</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Ναυτιλίας και Νησιωτικής Πολιτικής,</w:t>
      </w:r>
      <w:r>
        <w:rPr>
          <w:rFonts w:eastAsia="Times New Roman"/>
          <w:color w:val="000000"/>
          <w:szCs w:val="24"/>
        </w:rPr>
        <w:t xml:space="preserve"> </w:t>
      </w:r>
      <w:r>
        <w:rPr>
          <w:rFonts w:eastAsia="Times New Roman"/>
          <w:color w:val="000000"/>
          <w:szCs w:val="24"/>
        </w:rPr>
        <w:t>σχετικά με την άμεση ανάγκη κ</w:t>
      </w:r>
      <w:r>
        <w:rPr>
          <w:rFonts w:eastAsia="Times New Roman"/>
          <w:color w:val="000000"/>
          <w:szCs w:val="24"/>
        </w:rPr>
        <w:t xml:space="preserve">ατασκευής του </w:t>
      </w:r>
      <w:r>
        <w:rPr>
          <w:rFonts w:eastAsia="Times New Roman"/>
          <w:color w:val="000000"/>
          <w:szCs w:val="24"/>
        </w:rPr>
        <w:t>ε</w:t>
      </w:r>
      <w:r>
        <w:rPr>
          <w:rFonts w:eastAsia="Times New Roman"/>
          <w:color w:val="000000"/>
          <w:szCs w:val="24"/>
        </w:rPr>
        <w:t xml:space="preserve">μπορικού </w:t>
      </w:r>
      <w:r>
        <w:rPr>
          <w:rFonts w:eastAsia="Times New Roman"/>
          <w:color w:val="000000"/>
          <w:szCs w:val="24"/>
        </w:rPr>
        <w:t>λ</w:t>
      </w:r>
      <w:r>
        <w:rPr>
          <w:rFonts w:eastAsia="Times New Roman"/>
          <w:color w:val="000000"/>
          <w:szCs w:val="24"/>
        </w:rPr>
        <w:t>ιμανιού της Πάτρας.  </w:t>
      </w:r>
    </w:p>
    <w:p w14:paraId="7E8719D1"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lastRenderedPageBreak/>
        <w:t>3. Η με αριθμό 769/26-4-2017 επίκαιρη ερώτηση του Βουλευτή 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 κ.</w:t>
      </w:r>
      <w:r>
        <w:rPr>
          <w:rFonts w:eastAsia="Times New Roman"/>
          <w:color w:val="000000"/>
          <w:szCs w:val="24"/>
        </w:rPr>
        <w:t xml:space="preserve"> </w:t>
      </w:r>
      <w:r>
        <w:rPr>
          <w:rFonts w:eastAsia="Times New Roman"/>
          <w:bCs/>
          <w:color w:val="000000"/>
          <w:szCs w:val="24"/>
        </w:rPr>
        <w:t xml:space="preserve">Κωνσταντίνου </w:t>
      </w:r>
      <w:proofErr w:type="spellStart"/>
      <w:r>
        <w:rPr>
          <w:rFonts w:eastAsia="Times New Roman"/>
          <w:bCs/>
          <w:color w:val="000000"/>
          <w:szCs w:val="24"/>
        </w:rPr>
        <w:t>Μπαργιώτα</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w:t>
      </w:r>
      <w:r>
        <w:rPr>
          <w:rFonts w:eastAsia="Times New Roman"/>
          <w:color w:val="000000"/>
          <w:szCs w:val="24"/>
        </w:rPr>
        <w:t>«</w:t>
      </w:r>
      <w:r>
        <w:rPr>
          <w:rFonts w:eastAsia="Times New Roman"/>
          <w:color w:val="000000"/>
          <w:szCs w:val="24"/>
        </w:rPr>
        <w:t>α</w:t>
      </w:r>
      <w:r>
        <w:rPr>
          <w:rFonts w:eastAsia="Times New Roman"/>
          <w:color w:val="000000"/>
          <w:szCs w:val="24"/>
        </w:rPr>
        <w:t xml:space="preserve">νεφάρμοστος ο αντικαπνιστικός </w:t>
      </w:r>
      <w:r>
        <w:rPr>
          <w:rFonts w:eastAsia="Times New Roman"/>
          <w:color w:val="000000"/>
          <w:szCs w:val="24"/>
        </w:rPr>
        <w:t>νόμος».</w:t>
      </w:r>
    </w:p>
    <w:p w14:paraId="7E8719D2"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4. Η με αριθμό 584/13-3-2017 επίκαιρη ερώτηση του Βουλευτή Κιλκίς του Λαϊκού Συνδέσμου - Χρυσή Αυγή</w:t>
      </w:r>
      <w:r>
        <w:rPr>
          <w:rFonts w:eastAsia="Times New Roman"/>
          <w:color w:val="000000"/>
          <w:szCs w:val="24"/>
        </w:rPr>
        <w:t xml:space="preserve"> </w:t>
      </w:r>
      <w:r>
        <w:rPr>
          <w:rFonts w:eastAsia="Times New Roman"/>
          <w:color w:val="000000"/>
          <w:szCs w:val="24"/>
        </w:rPr>
        <w:t xml:space="preserve"> κ.</w:t>
      </w:r>
      <w:r>
        <w:rPr>
          <w:rFonts w:eastAsia="Times New Roman"/>
          <w:color w:val="000000"/>
          <w:szCs w:val="24"/>
        </w:rPr>
        <w:t xml:space="preserve"> </w:t>
      </w:r>
      <w:r>
        <w:rPr>
          <w:rFonts w:eastAsia="Times New Roman"/>
          <w:bCs/>
          <w:color w:val="000000"/>
          <w:szCs w:val="24"/>
        </w:rPr>
        <w:t>Χρήστου Χατζησάββα</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την παράλογη εκποίηση της κερδοφόρας </w:t>
      </w:r>
      <w:r>
        <w:rPr>
          <w:rFonts w:eastAsia="Times New Roman"/>
          <w:color w:val="000000"/>
          <w:szCs w:val="24"/>
        </w:rPr>
        <w:t>«</w:t>
      </w:r>
      <w:r>
        <w:rPr>
          <w:rFonts w:eastAsia="Times New Roman"/>
          <w:color w:val="000000"/>
          <w:szCs w:val="24"/>
        </w:rPr>
        <w:t>Εγνατίας Οδού Α.Ε.</w:t>
      </w:r>
      <w:r>
        <w:rPr>
          <w:rFonts w:eastAsia="Times New Roman"/>
          <w:color w:val="000000"/>
          <w:szCs w:val="24"/>
        </w:rPr>
        <w:t>»</w:t>
      </w:r>
      <w:r>
        <w:rPr>
          <w:rFonts w:eastAsia="Times New Roman"/>
          <w:color w:val="000000"/>
          <w:szCs w:val="24"/>
        </w:rPr>
        <w:t>.</w:t>
      </w:r>
    </w:p>
    <w:p w14:paraId="7E8719D3"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5. Η με αριθμό 696/4-4-20</w:t>
      </w:r>
      <w:r>
        <w:rPr>
          <w:rFonts w:eastAsia="Times New Roman"/>
          <w:color w:val="000000"/>
          <w:szCs w:val="24"/>
        </w:rPr>
        <w:t>17 επίκαιρη ερώτηση του Βουλευτή Κιλκίς του Λαϊκού Συνδέσμου - Χρυσή Αυγή κ.</w:t>
      </w:r>
      <w:r>
        <w:rPr>
          <w:rFonts w:eastAsia="Times New Roman"/>
          <w:color w:val="000000"/>
          <w:szCs w:val="24"/>
        </w:rPr>
        <w:t xml:space="preserve"> </w:t>
      </w:r>
      <w:r>
        <w:rPr>
          <w:rFonts w:eastAsia="Times New Roman"/>
          <w:bCs/>
          <w:color w:val="000000"/>
          <w:szCs w:val="24"/>
        </w:rPr>
        <w:t>Χρήστου Χατζησάββα</w:t>
      </w:r>
      <w:r>
        <w:rPr>
          <w:rFonts w:eastAsia="Times New Roman"/>
          <w:b/>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w:t>
      </w:r>
      <w:r>
        <w:rPr>
          <w:rFonts w:eastAsia="Times New Roman"/>
          <w:color w:val="000000"/>
          <w:szCs w:val="24"/>
        </w:rPr>
        <w:t>ε</w:t>
      </w:r>
      <w:r>
        <w:rPr>
          <w:rFonts w:eastAsia="Times New Roman"/>
          <w:color w:val="000000"/>
          <w:szCs w:val="24"/>
        </w:rPr>
        <w:t xml:space="preserve">ίναι έτοιμη η </w:t>
      </w:r>
      <w:r>
        <w:rPr>
          <w:rFonts w:eastAsia="Times New Roman"/>
          <w:color w:val="000000"/>
          <w:szCs w:val="24"/>
        </w:rPr>
        <w:t>ε</w:t>
      </w:r>
      <w:r>
        <w:rPr>
          <w:rFonts w:eastAsia="Times New Roman"/>
          <w:color w:val="000000"/>
          <w:szCs w:val="24"/>
        </w:rPr>
        <w:t xml:space="preserve">θνική </w:t>
      </w:r>
      <w:r>
        <w:rPr>
          <w:rFonts w:eastAsia="Times New Roman"/>
          <w:color w:val="000000"/>
          <w:szCs w:val="24"/>
        </w:rPr>
        <w:t>ο</w:t>
      </w:r>
      <w:r>
        <w:rPr>
          <w:rFonts w:eastAsia="Times New Roman"/>
          <w:color w:val="000000"/>
          <w:szCs w:val="24"/>
        </w:rPr>
        <w:t>ικονομία για μια ενδεχόμενη κατάρρευση της Ευρωζώνης;».</w:t>
      </w:r>
    </w:p>
    <w:p w14:paraId="7E8719D4"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 xml:space="preserve">6. Η με αριθμό 705/6-4-2017 επίκαιρη </w:t>
      </w:r>
      <w:r>
        <w:rPr>
          <w:rFonts w:eastAsia="Times New Roman"/>
          <w:color w:val="000000"/>
          <w:szCs w:val="24"/>
        </w:rPr>
        <w:t>ερώτηση της Βουλευτού Β΄ Αθηνών του Λαϊκού Συνδέσμου - Χρυσή Αυγή κ.</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τον διορισμό υπόδικης στη </w:t>
      </w:r>
      <w:r>
        <w:rPr>
          <w:rFonts w:eastAsia="Times New Roman"/>
          <w:color w:val="000000"/>
          <w:szCs w:val="24"/>
        </w:rPr>
        <w:t>δ</w:t>
      </w:r>
      <w:r>
        <w:rPr>
          <w:rFonts w:eastAsia="Times New Roman"/>
          <w:color w:val="000000"/>
          <w:szCs w:val="24"/>
        </w:rPr>
        <w:t xml:space="preserve">ιοίκηση του </w:t>
      </w:r>
      <w:proofErr w:type="spellStart"/>
      <w:r>
        <w:rPr>
          <w:rFonts w:eastAsia="Times New Roman"/>
          <w:color w:val="000000"/>
          <w:szCs w:val="24"/>
        </w:rPr>
        <w:t>Υπερταμείου</w:t>
      </w:r>
      <w:proofErr w:type="spellEnd"/>
      <w:r>
        <w:rPr>
          <w:rFonts w:eastAsia="Times New Roman"/>
          <w:color w:val="000000"/>
          <w:szCs w:val="24"/>
        </w:rPr>
        <w:t xml:space="preserve"> Αποκρατικοποιήσεων»</w:t>
      </w:r>
    </w:p>
    <w:p w14:paraId="7E8719D5"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 xml:space="preserve">7. Η με αριθμό 707/10-4-2017 επίκαιρη ερώτηση του Βουλευτή </w:t>
      </w:r>
      <w:r>
        <w:rPr>
          <w:rFonts w:eastAsia="Times New Roman"/>
          <w:color w:val="000000"/>
          <w:szCs w:val="24"/>
        </w:rPr>
        <w:t>Α΄ Θεσσαλονίκης του Συνασπισμού Ριζοσπαστικής Αριστεράς κ.</w:t>
      </w:r>
      <w:r>
        <w:rPr>
          <w:rFonts w:eastAsia="Times New Roman"/>
          <w:color w:val="000000"/>
          <w:szCs w:val="24"/>
        </w:rPr>
        <w:t xml:space="preserve"> </w:t>
      </w:r>
      <w:r>
        <w:rPr>
          <w:rFonts w:eastAsia="Times New Roman"/>
          <w:bCs/>
          <w:color w:val="000000"/>
          <w:szCs w:val="24"/>
        </w:rPr>
        <w:t>Αλέξανδρου Τριανταφυλλίδη</w:t>
      </w:r>
      <w:r>
        <w:rPr>
          <w:rFonts w:eastAsia="Times New Roman"/>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color w:val="000000"/>
          <w:szCs w:val="24"/>
        </w:rPr>
        <w:t xml:space="preserve">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«Πρώην Στρατόπεδο Κόρδα: Ανάδειξη της περιοχής σε </w:t>
      </w:r>
      <w:proofErr w:type="spellStart"/>
      <w:r>
        <w:rPr>
          <w:rFonts w:eastAsia="Times New Roman"/>
          <w:color w:val="000000"/>
          <w:szCs w:val="24"/>
        </w:rPr>
        <w:t>υπερτοπικό</w:t>
      </w:r>
      <w:proofErr w:type="spellEnd"/>
      <w:r>
        <w:rPr>
          <w:rFonts w:eastAsia="Times New Roman"/>
          <w:color w:val="000000"/>
          <w:szCs w:val="24"/>
        </w:rPr>
        <w:t xml:space="preserve"> πάρκο».</w:t>
      </w:r>
    </w:p>
    <w:p w14:paraId="7E8719D6"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lastRenderedPageBreak/>
        <w:t>8. Η με αριθμό 697/5-4-2017 επίκαιρη ερώτηση του Βουλευτή Β΄ Αθ</w:t>
      </w:r>
      <w:r>
        <w:rPr>
          <w:rFonts w:eastAsia="Times New Roman"/>
          <w:color w:val="000000"/>
          <w:szCs w:val="24"/>
        </w:rPr>
        <w:t>ηνών του Λαϊκού Συνδέσμου - Χρυσή Αυγή κ</w:t>
      </w:r>
      <w:r>
        <w:rPr>
          <w:rFonts w:eastAsia="Times New Roman"/>
          <w:b/>
          <w:color w:val="000000"/>
          <w:szCs w:val="24"/>
        </w:rPr>
        <w:t>.</w:t>
      </w:r>
      <w:r>
        <w:rPr>
          <w:rFonts w:eastAsia="Times New Roman"/>
          <w:b/>
          <w:color w:val="000000"/>
          <w:szCs w:val="24"/>
        </w:rPr>
        <w:t xml:space="preserve"> </w:t>
      </w:r>
      <w:r>
        <w:rPr>
          <w:rFonts w:eastAsia="Times New Roman"/>
          <w:bCs/>
          <w:color w:val="000000"/>
          <w:szCs w:val="24"/>
        </w:rPr>
        <w:t xml:space="preserve">Ηλία </w:t>
      </w:r>
      <w:proofErr w:type="spellStart"/>
      <w:r>
        <w:rPr>
          <w:rFonts w:eastAsia="Times New Roman"/>
          <w:bCs/>
          <w:color w:val="000000"/>
          <w:szCs w:val="24"/>
        </w:rPr>
        <w:t>Παναγιώταρου</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νομοθετική ρύθμιση για επέκταση εγκεκριμένων εξόδων πέραν των νοσηλίων.</w:t>
      </w:r>
    </w:p>
    <w:p w14:paraId="7E8719D7" w14:textId="77777777" w:rsidR="00F35612" w:rsidRDefault="00680F71">
      <w:pPr>
        <w:spacing w:after="0" w:line="600" w:lineRule="auto"/>
        <w:ind w:firstLine="720"/>
        <w:jc w:val="both"/>
        <w:rPr>
          <w:rFonts w:eastAsia="Times New Roman"/>
          <w:b/>
          <w:color w:val="000000"/>
          <w:szCs w:val="24"/>
        </w:rPr>
      </w:pPr>
      <w:r>
        <w:rPr>
          <w:rFonts w:eastAsia="Times New Roman"/>
          <w:color w:val="000000"/>
          <w:szCs w:val="24"/>
        </w:rPr>
        <w:t>ΑΝΑΦΟΡΕΣ</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ΕΡΩΤΗΣΕΙΣ</w:t>
      </w:r>
      <w:r>
        <w:rPr>
          <w:rFonts w:eastAsia="Times New Roman"/>
          <w:b/>
          <w:bCs/>
          <w:color w:val="000000"/>
          <w:szCs w:val="24"/>
        </w:rPr>
        <w:t xml:space="preserve"> </w:t>
      </w:r>
      <w:r>
        <w:rPr>
          <w:rFonts w:eastAsia="Times New Roman"/>
          <w:bCs/>
          <w:color w:val="000000"/>
          <w:szCs w:val="24"/>
        </w:rPr>
        <w:t>(Άρθρο 130 παρ</w:t>
      </w:r>
      <w:r>
        <w:rPr>
          <w:rFonts w:eastAsia="Times New Roman"/>
          <w:bCs/>
          <w:color w:val="000000"/>
          <w:szCs w:val="24"/>
        </w:rPr>
        <w:t>άγραφος</w:t>
      </w:r>
      <w:r>
        <w:rPr>
          <w:rFonts w:eastAsia="Times New Roman"/>
          <w:bCs/>
          <w:color w:val="000000"/>
          <w:szCs w:val="24"/>
        </w:rPr>
        <w:t xml:space="preserve"> 5 </w:t>
      </w:r>
      <w:r>
        <w:rPr>
          <w:rFonts w:eastAsia="Times New Roman"/>
          <w:bCs/>
          <w:color w:val="000000"/>
          <w:szCs w:val="24"/>
        </w:rPr>
        <w:t>του</w:t>
      </w:r>
      <w:r>
        <w:rPr>
          <w:rFonts w:eastAsia="Times New Roman"/>
          <w:bCs/>
          <w:color w:val="000000"/>
          <w:szCs w:val="24"/>
        </w:rPr>
        <w:t xml:space="preserve"> </w:t>
      </w:r>
      <w:r>
        <w:rPr>
          <w:rFonts w:eastAsia="Times New Roman"/>
          <w:bCs/>
          <w:color w:val="000000"/>
          <w:szCs w:val="24"/>
        </w:rPr>
        <w:t>Καν</w:t>
      </w:r>
      <w:r>
        <w:rPr>
          <w:rFonts w:eastAsia="Times New Roman"/>
          <w:bCs/>
          <w:color w:val="000000"/>
          <w:szCs w:val="24"/>
        </w:rPr>
        <w:t>ονισμού</w:t>
      </w:r>
      <w:r>
        <w:rPr>
          <w:rFonts w:eastAsia="Times New Roman"/>
          <w:bCs/>
          <w:color w:val="000000"/>
          <w:szCs w:val="24"/>
        </w:rPr>
        <w:t xml:space="preserve"> </w:t>
      </w:r>
      <w:r>
        <w:rPr>
          <w:rFonts w:eastAsia="Times New Roman"/>
          <w:bCs/>
          <w:color w:val="000000"/>
          <w:szCs w:val="24"/>
        </w:rPr>
        <w:t xml:space="preserve">της </w:t>
      </w:r>
      <w:r>
        <w:rPr>
          <w:rFonts w:eastAsia="Times New Roman"/>
          <w:bCs/>
          <w:color w:val="000000"/>
          <w:szCs w:val="24"/>
        </w:rPr>
        <w:t>Βουλής)</w:t>
      </w:r>
    </w:p>
    <w:p w14:paraId="7E8719D8"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 xml:space="preserve">1. Η με </w:t>
      </w:r>
      <w:r>
        <w:rPr>
          <w:rFonts w:eastAsia="Times New Roman"/>
          <w:color w:val="000000"/>
          <w:szCs w:val="24"/>
        </w:rPr>
        <w:t xml:space="preserve">αριθμό 3943/6-3-2017 ερώτηση της Βουλευτού </w:t>
      </w:r>
      <w:proofErr w:type="spellStart"/>
      <w:r>
        <w:rPr>
          <w:rFonts w:eastAsia="Times New Roman"/>
          <w:color w:val="000000"/>
          <w:szCs w:val="24"/>
        </w:rPr>
        <w:t>Πέλλ</w:t>
      </w:r>
      <w:r>
        <w:rPr>
          <w:rFonts w:eastAsia="Times New Roman"/>
          <w:color w:val="000000"/>
          <w:szCs w:val="24"/>
        </w:rPr>
        <w:t>η</w:t>
      </w:r>
      <w:r>
        <w:rPr>
          <w:rFonts w:eastAsia="Times New Roman"/>
          <w:color w:val="000000"/>
          <w:szCs w:val="24"/>
        </w:rPr>
        <w:t>ς</w:t>
      </w:r>
      <w:proofErr w:type="spellEnd"/>
      <w:r>
        <w:rPr>
          <w:rFonts w:eastAsia="Times New Roman"/>
          <w:color w:val="000000"/>
          <w:szCs w:val="24"/>
        </w:rPr>
        <w:t xml:space="preserve"> του Συνασπισμού Ριζοσπαστικής Αριστεράς κ.</w:t>
      </w:r>
      <w:r>
        <w:rPr>
          <w:rFonts w:eastAsia="Times New Roman"/>
          <w:color w:val="000000"/>
          <w:szCs w:val="24"/>
        </w:rPr>
        <w:t xml:space="preserve"> </w:t>
      </w:r>
      <w:r>
        <w:rPr>
          <w:rFonts w:eastAsia="Times New Roman"/>
          <w:bCs/>
          <w:color w:val="000000"/>
          <w:szCs w:val="24"/>
        </w:rPr>
        <w:t xml:space="preserve">Θεοδώρας </w:t>
      </w:r>
      <w:proofErr w:type="spellStart"/>
      <w:r>
        <w:rPr>
          <w:rFonts w:eastAsia="Times New Roman"/>
          <w:bCs/>
          <w:color w:val="000000"/>
          <w:szCs w:val="24"/>
        </w:rPr>
        <w:t>Τζάκρη</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σχετικά με την ένταξη όσο το δυνατόν περισσότερων αιτούντων στο πρόγραμμα νέων γεωργών χωρίς μεί</w:t>
      </w:r>
      <w:r>
        <w:rPr>
          <w:rFonts w:eastAsia="Times New Roman"/>
          <w:color w:val="000000"/>
          <w:szCs w:val="24"/>
        </w:rPr>
        <w:t>ωση του ποσού ενίσχυσης κ.λπ.</w:t>
      </w:r>
      <w:r>
        <w:rPr>
          <w:rFonts w:eastAsia="Times New Roman"/>
          <w:color w:val="000000"/>
          <w:szCs w:val="24"/>
        </w:rPr>
        <w:t>.</w:t>
      </w:r>
    </w:p>
    <w:p w14:paraId="7E8719D9" w14:textId="77777777" w:rsidR="00F35612" w:rsidRDefault="00680F71">
      <w:pPr>
        <w:spacing w:after="0" w:line="600" w:lineRule="auto"/>
        <w:ind w:firstLine="720"/>
        <w:jc w:val="both"/>
        <w:rPr>
          <w:rFonts w:eastAsia="Times New Roman"/>
          <w:color w:val="000000"/>
          <w:szCs w:val="24"/>
        </w:rPr>
      </w:pPr>
      <w:r>
        <w:rPr>
          <w:rFonts w:eastAsia="Times New Roman"/>
          <w:color w:val="000000"/>
          <w:szCs w:val="24"/>
        </w:rPr>
        <w:t>2. Η με αριθμό 4416/22-3-2017 ερώτηση της Βουλευτού Β΄ Αθηνών του Λαϊκού Συνδέσμου - Χρυσή Αυγή κ.</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με θέμα</w:t>
      </w:r>
      <w:r>
        <w:rPr>
          <w:rFonts w:eastAsia="Times New Roman"/>
          <w:color w:val="000000"/>
          <w:szCs w:val="24"/>
        </w:rPr>
        <w:t>:</w:t>
      </w:r>
      <w:r>
        <w:rPr>
          <w:rFonts w:eastAsia="Times New Roman"/>
          <w:color w:val="000000"/>
          <w:szCs w:val="24"/>
        </w:rPr>
        <w:t xml:space="preserve"> «Δικαίωμα του εκλέγειν των ομογενών και άσκηση του δικαιώματος ψήφου από</w:t>
      </w:r>
      <w:r>
        <w:rPr>
          <w:rFonts w:eastAsia="Times New Roman"/>
          <w:color w:val="000000"/>
          <w:szCs w:val="24"/>
        </w:rPr>
        <w:t xml:space="preserve"> Έλληνες κατοίκους του εξωτερικού».</w:t>
      </w:r>
    </w:p>
    <w:p w14:paraId="7E8719DA" w14:textId="77777777" w:rsidR="00F35612" w:rsidRDefault="00680F71">
      <w:pPr>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ημερήσια διάταξη της </w:t>
      </w:r>
    </w:p>
    <w:p w14:paraId="7E8719DB" w14:textId="77777777" w:rsidR="00F35612" w:rsidRDefault="00680F71">
      <w:pPr>
        <w:spacing w:after="0" w:line="600" w:lineRule="auto"/>
        <w:ind w:firstLine="720"/>
        <w:jc w:val="center"/>
        <w:rPr>
          <w:rFonts w:eastAsia="Times New Roman"/>
          <w:b/>
          <w:szCs w:val="24"/>
        </w:rPr>
      </w:pPr>
      <w:r>
        <w:rPr>
          <w:rFonts w:eastAsia="Times New Roman"/>
          <w:b/>
          <w:szCs w:val="24"/>
        </w:rPr>
        <w:t>ΝΟΜΟΘΕΤΙΚΗΣ ΕΡΓΑΣΙΑΣ</w:t>
      </w:r>
    </w:p>
    <w:p w14:paraId="7E8719DC" w14:textId="77777777" w:rsidR="00F35612" w:rsidRDefault="00680F71">
      <w:pPr>
        <w:spacing w:after="0" w:line="600" w:lineRule="auto"/>
        <w:ind w:firstLine="720"/>
        <w:jc w:val="both"/>
        <w:rPr>
          <w:rFonts w:eastAsia="Times New Roman"/>
          <w:szCs w:val="24"/>
        </w:rPr>
      </w:pPr>
      <w:r>
        <w:rPr>
          <w:rFonts w:eastAsia="Times New Roman"/>
          <w:szCs w:val="24"/>
        </w:rPr>
        <w:t xml:space="preserve">Μόνη συζήτηση </w:t>
      </w:r>
      <w:r>
        <w:rPr>
          <w:rFonts w:eastAsia="Times New Roman"/>
          <w:szCs w:val="24"/>
        </w:rPr>
        <w:t xml:space="preserve">και ψήφιση </w:t>
      </w:r>
      <w:r>
        <w:rPr>
          <w:rFonts w:eastAsia="Times New Roman"/>
          <w:szCs w:val="24"/>
        </w:rPr>
        <w:t xml:space="preserve">επί της αρχής, των άρθρων και του συνόλου του σχεδίου νόμου του Υπουργείου Ναυτιλίας και Νησιωτικής </w:t>
      </w:r>
      <w:r>
        <w:rPr>
          <w:rFonts w:eastAsia="Times New Roman"/>
          <w:szCs w:val="24"/>
        </w:rPr>
        <w:t>Πολιτικής</w:t>
      </w:r>
      <w:r>
        <w:rPr>
          <w:rFonts w:eastAsia="Times New Roman"/>
          <w:szCs w:val="24"/>
        </w:rPr>
        <w:t>:</w:t>
      </w:r>
      <w:r>
        <w:rPr>
          <w:rFonts w:eastAsia="Times New Roman"/>
          <w:szCs w:val="24"/>
        </w:rPr>
        <w:t xml:space="preserve"> «Κύρωση της Διεθνούς Σύμβασης για τον Έλεγχο και τη Διαχείριση του </w:t>
      </w:r>
      <w:proofErr w:type="spellStart"/>
      <w:r>
        <w:rPr>
          <w:rFonts w:eastAsia="Times New Roman"/>
          <w:szCs w:val="24"/>
        </w:rPr>
        <w:t>Έρματος</w:t>
      </w:r>
      <w:proofErr w:type="spellEnd"/>
      <w:r>
        <w:rPr>
          <w:rFonts w:eastAsia="Times New Roman"/>
          <w:szCs w:val="24"/>
        </w:rPr>
        <w:t xml:space="preserve"> και των Ιζημάτων που προέρχονται από τα Πλοία, 2004 και άλλες διατάξεις». </w:t>
      </w:r>
    </w:p>
    <w:p w14:paraId="7E8719DD" w14:textId="77777777" w:rsidR="00F35612" w:rsidRDefault="00680F71">
      <w:pPr>
        <w:spacing w:after="0" w:line="600" w:lineRule="auto"/>
        <w:ind w:firstLine="720"/>
        <w:jc w:val="both"/>
        <w:rPr>
          <w:rFonts w:eastAsia="Times New Roman"/>
          <w:szCs w:val="24"/>
        </w:rPr>
      </w:pPr>
      <w:r>
        <w:rPr>
          <w:rFonts w:eastAsia="Times New Roman"/>
          <w:szCs w:val="24"/>
        </w:rPr>
        <w:lastRenderedPageBreak/>
        <w:t>Έχω την τιμή να ανακοινώσω στο Σώμα ότι οι Υπουργοί Εθνικής Άμυνας, Οικονομικών, Εξωτερικών, Οι</w:t>
      </w:r>
      <w:r>
        <w:rPr>
          <w:rFonts w:eastAsia="Times New Roman"/>
          <w:szCs w:val="24"/>
        </w:rPr>
        <w:t>κονομίας και Ανάπτυξης και Δικαιοσύνης, Διαφάνειας και Ανθρωπίνων Δικαιωμάτων κατέθεσαν στις 28-4-2017 σχέδιο νόμου: «Κύρωση του Μνημονίου Κατανόησης μεταξύ του Υπουργείου Εθνικής Άμυνας της Ελληνικής Δημοκρατίας και του Υπουργείου Άμυνας του Βασιλείου της</w:t>
      </w:r>
      <w:r>
        <w:rPr>
          <w:rFonts w:eastAsia="Times New Roman"/>
          <w:szCs w:val="24"/>
        </w:rPr>
        <w:t xml:space="preserve"> Νορβηγίας, σχετικά με τη συνεργασία στον τομέα αμυντικών εξοπλισμών, συστημάτων και υπηρεσιών». </w:t>
      </w:r>
    </w:p>
    <w:p w14:paraId="7E8719DE" w14:textId="77777777" w:rsidR="00F35612" w:rsidRDefault="00680F71">
      <w:pPr>
        <w:spacing w:after="0" w:line="600" w:lineRule="auto"/>
        <w:ind w:firstLine="720"/>
        <w:jc w:val="both"/>
        <w:rPr>
          <w:rFonts w:eastAsia="Times New Roman"/>
          <w:szCs w:val="24"/>
        </w:rPr>
      </w:pPr>
      <w:r>
        <w:rPr>
          <w:rFonts w:eastAsia="Times New Roman"/>
          <w:szCs w:val="24"/>
        </w:rPr>
        <w:t xml:space="preserve">Παράλληλα, </w:t>
      </w:r>
      <w:r>
        <w:rPr>
          <w:rFonts w:eastAsia="Times New Roman"/>
          <w:szCs w:val="24"/>
        </w:rPr>
        <w:t>κατατέθηκε</w:t>
      </w:r>
      <w:r>
        <w:rPr>
          <w:rFonts w:eastAsia="Times New Roman"/>
          <w:szCs w:val="24"/>
        </w:rPr>
        <w:t xml:space="preserve"> χθες –νομίζω- μια εκπρόθεσμ</w:t>
      </w:r>
      <w:r>
        <w:rPr>
          <w:rFonts w:eastAsia="Times New Roman"/>
          <w:szCs w:val="24"/>
        </w:rPr>
        <w:t>η</w:t>
      </w:r>
      <w:r>
        <w:rPr>
          <w:rFonts w:eastAsia="Times New Roman"/>
          <w:szCs w:val="24"/>
        </w:rPr>
        <w:t xml:space="preserve"> τροπολογία από τον κ. Λαζαρίδη, την οποία πρέπει να την έχετε υπ’ </w:t>
      </w:r>
      <w:proofErr w:type="spellStart"/>
      <w:r>
        <w:rPr>
          <w:rFonts w:eastAsia="Times New Roman"/>
          <w:szCs w:val="24"/>
        </w:rPr>
        <w:t>όψιν</w:t>
      </w:r>
      <w:proofErr w:type="spellEnd"/>
      <w:r>
        <w:rPr>
          <w:rFonts w:eastAsia="Times New Roman"/>
          <w:szCs w:val="24"/>
        </w:rPr>
        <w:t xml:space="preserve"> σας, κύριε Υπουργέ.</w:t>
      </w:r>
    </w:p>
    <w:p w14:paraId="7E8719DF" w14:textId="77777777" w:rsidR="00F35612" w:rsidRDefault="00680F71">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Κουρουμπλή</w:t>
      </w:r>
      <w:proofErr w:type="spellEnd"/>
      <w:r>
        <w:rPr>
          <w:rFonts w:eastAsia="Times New Roman"/>
          <w:szCs w:val="24"/>
        </w:rPr>
        <w:t xml:space="preserve">, την έχετε υπ’ </w:t>
      </w:r>
      <w:proofErr w:type="spellStart"/>
      <w:r>
        <w:rPr>
          <w:rFonts w:eastAsia="Times New Roman"/>
          <w:szCs w:val="24"/>
        </w:rPr>
        <w:t>όψιν</w:t>
      </w:r>
      <w:proofErr w:type="spellEnd"/>
      <w:r>
        <w:rPr>
          <w:rFonts w:eastAsia="Times New Roman"/>
          <w:szCs w:val="24"/>
        </w:rPr>
        <w:t xml:space="preserve"> σας; </w:t>
      </w:r>
    </w:p>
    <w:p w14:paraId="7E8719E0" w14:textId="77777777" w:rsidR="00F35612" w:rsidRDefault="00680F71">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 xml:space="preserve">Την έχω υπ’ </w:t>
      </w:r>
      <w:proofErr w:type="spellStart"/>
      <w:r>
        <w:rPr>
          <w:rFonts w:eastAsia="Times New Roman"/>
          <w:szCs w:val="24"/>
        </w:rPr>
        <w:t>όψιν</w:t>
      </w:r>
      <w:proofErr w:type="spellEnd"/>
      <w:r>
        <w:rPr>
          <w:rFonts w:eastAsia="Times New Roman"/>
          <w:szCs w:val="24"/>
        </w:rPr>
        <w:t xml:space="preserve"> μου, κύριε Πρόεδρε. </w:t>
      </w:r>
    </w:p>
    <w:p w14:paraId="7E8719E1"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Την κάνετε δεκτή; </w:t>
      </w:r>
    </w:p>
    <w:p w14:paraId="7E8719E2" w14:textId="77777777" w:rsidR="00F35612" w:rsidRDefault="00680F71">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w:t>
      </w:r>
      <w:r>
        <w:rPr>
          <w:rFonts w:eastAsia="Times New Roman"/>
          <w:b/>
          <w:szCs w:val="24"/>
        </w:rPr>
        <w:t xml:space="preserve">ς): </w:t>
      </w:r>
      <w:r>
        <w:rPr>
          <w:rFonts w:eastAsia="Times New Roman"/>
          <w:szCs w:val="24"/>
        </w:rPr>
        <w:t xml:space="preserve">Όχι, θα μιλήσω. </w:t>
      </w:r>
    </w:p>
    <w:p w14:paraId="7E8719E3"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Θα μιλήσετε, πολύ ωραία. </w:t>
      </w:r>
    </w:p>
    <w:p w14:paraId="7E8719E4" w14:textId="77777777" w:rsidR="00F35612" w:rsidRDefault="00680F71">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«Όχι» είπε, κύριε Πρόεδρε, ή «θα μιλήσω»; Έχει σημασία. </w:t>
      </w:r>
    </w:p>
    <w:p w14:paraId="7E8719E5"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Όταν πάρει τον λόγο, θα το ανακοινώσει. </w:t>
      </w:r>
    </w:p>
    <w:p w14:paraId="7E8719E6" w14:textId="77777777" w:rsidR="00F35612" w:rsidRDefault="00680F71">
      <w:pPr>
        <w:spacing w:after="0" w:line="600" w:lineRule="auto"/>
        <w:ind w:firstLine="720"/>
        <w:jc w:val="both"/>
        <w:rPr>
          <w:rFonts w:eastAsia="Times New Roman"/>
          <w:szCs w:val="24"/>
        </w:rPr>
      </w:pPr>
      <w:r>
        <w:rPr>
          <w:rFonts w:eastAsia="Times New Roman"/>
          <w:szCs w:val="24"/>
        </w:rPr>
        <w:lastRenderedPageBreak/>
        <w:t>Το νομοσχέδιο που συζ</w:t>
      </w:r>
      <w:r>
        <w:rPr>
          <w:rFonts w:eastAsia="Times New Roman"/>
          <w:szCs w:val="24"/>
        </w:rPr>
        <w:t xml:space="preserve">ητάμε σήμερα ψηφίστηκε στη </w:t>
      </w:r>
      <w:r>
        <w:rPr>
          <w:rFonts w:eastAsia="Times New Roman"/>
          <w:szCs w:val="24"/>
        </w:rPr>
        <w:t>Δ</w:t>
      </w:r>
      <w:r>
        <w:rPr>
          <w:rFonts w:eastAsia="Times New Roman"/>
          <w:szCs w:val="24"/>
        </w:rPr>
        <w:t xml:space="preserve">ιαρκή Επιτροπή κατά πλειοψηφία. Εισάγεται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w:t>
      </w:r>
      <w:r>
        <w:rPr>
          <w:rFonts w:eastAsia="Times New Roman"/>
          <w:szCs w:val="24"/>
        </w:rPr>
        <w:t>σ</w:t>
      </w:r>
      <w:r>
        <w:rPr>
          <w:rFonts w:eastAsia="Times New Roman"/>
          <w:szCs w:val="24"/>
        </w:rPr>
        <w:t xml:space="preserve">υμφωνίας. Οπότε, οι </w:t>
      </w:r>
      <w:r>
        <w:rPr>
          <w:rFonts w:eastAsia="Times New Roman"/>
          <w:szCs w:val="24"/>
        </w:rPr>
        <w:t xml:space="preserve">έχοντες αντίρρηση είναι ουσιαστικά το Κομμουνιστικό Κόμμα Ελλάδας και η Χρυσή Αυγή που εξέφρασε επιφύλαξη. Υπέρ είναι όλα τα υπόλοιπα κόμματα. </w:t>
      </w:r>
    </w:p>
    <w:p w14:paraId="7E8719E7" w14:textId="77777777" w:rsidR="00F35612" w:rsidRDefault="00680F71">
      <w:pPr>
        <w:spacing w:after="0" w:line="600" w:lineRule="auto"/>
        <w:ind w:firstLine="720"/>
        <w:jc w:val="both"/>
        <w:rPr>
          <w:rFonts w:eastAsia="Times New Roman"/>
          <w:szCs w:val="24"/>
        </w:rPr>
      </w:pPr>
      <w:r>
        <w:rPr>
          <w:rFonts w:eastAsia="Times New Roman"/>
          <w:szCs w:val="24"/>
        </w:rPr>
        <w:t xml:space="preserve">Πρωτίστως, λοιπόν -με τη σειρά των κομμάτων- τον λόγο έχει ο κ. </w:t>
      </w:r>
      <w:proofErr w:type="spellStart"/>
      <w:r>
        <w:rPr>
          <w:rFonts w:eastAsia="Times New Roman"/>
          <w:szCs w:val="24"/>
        </w:rPr>
        <w:t>Κούζηλος</w:t>
      </w:r>
      <w:proofErr w:type="spellEnd"/>
      <w:r>
        <w:rPr>
          <w:rFonts w:eastAsia="Times New Roman"/>
          <w:szCs w:val="24"/>
        </w:rPr>
        <w:t xml:space="preserve">. </w:t>
      </w:r>
    </w:p>
    <w:p w14:paraId="7E8719E8" w14:textId="77777777" w:rsidR="00F35612" w:rsidRDefault="00680F71">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Και εμείς θα πάρουμ</w:t>
      </w:r>
      <w:r>
        <w:rPr>
          <w:rFonts w:eastAsia="Times New Roman"/>
          <w:szCs w:val="24"/>
        </w:rPr>
        <w:t>ε τον λόγο, κύριε Πρόεδρε, ως Κοινοβουλευτικοί Εκπρόσωποι.</w:t>
      </w:r>
    </w:p>
    <w:p w14:paraId="7E8719E9" w14:textId="77777777" w:rsidR="00F35612" w:rsidRDefault="00680F7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w:t>
      </w:r>
      <w:proofErr w:type="spellStart"/>
      <w:r>
        <w:rPr>
          <w:rFonts w:eastAsia="Times New Roman"/>
          <w:szCs w:val="24"/>
        </w:rPr>
        <w:t>Κούζηλε</w:t>
      </w:r>
      <w:proofErr w:type="spellEnd"/>
      <w:r>
        <w:rPr>
          <w:rFonts w:eastAsia="Times New Roman"/>
          <w:szCs w:val="24"/>
        </w:rPr>
        <w:t xml:space="preserve">, έχετε τον λόγο. </w:t>
      </w:r>
    </w:p>
    <w:p w14:paraId="7E8719EA"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Είχαμε επιφύλαξη γιατί υπήρχε στο τελείωμα του τίτλου του νομοσχεδίου και η φράση «και άλλες διατάξεις</w:t>
      </w:r>
      <w:r>
        <w:rPr>
          <w:rFonts w:eastAsia="Times New Roman" w:cs="Times New Roman"/>
          <w:szCs w:val="24"/>
        </w:rPr>
        <w:t>». Αυτό μας έβαλε σε μία σκέψη, γιατί συνήθως βλέπουμε ότι έχουμε έναν καταιγισμό από τροπολογίες. Γι’ αυτό είχαμε δηλώσει επιφύλαξη.</w:t>
      </w:r>
    </w:p>
    <w:p w14:paraId="7E8719EB"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Με την παρούσα κύρωση θεσπίζονται όρια και εισάγονται διαδικασίες και τεχνολογίες για την επεξεργασία του </w:t>
      </w:r>
      <w:proofErr w:type="spellStart"/>
      <w:r>
        <w:rPr>
          <w:rFonts w:eastAsia="Times New Roman" w:cs="Times New Roman"/>
          <w:szCs w:val="24"/>
        </w:rPr>
        <w:t>έρματος</w:t>
      </w:r>
      <w:proofErr w:type="spellEnd"/>
      <w:r>
        <w:rPr>
          <w:rFonts w:eastAsia="Times New Roman" w:cs="Times New Roman"/>
          <w:szCs w:val="24"/>
        </w:rPr>
        <w:t xml:space="preserve"> των πλοί</w:t>
      </w:r>
      <w:r>
        <w:rPr>
          <w:rFonts w:eastAsia="Times New Roman" w:cs="Times New Roman"/>
          <w:szCs w:val="24"/>
        </w:rPr>
        <w:t>ων. Στην ουσία θα γίνει μία ενσωμάτωση στη διεθνή σύμβαση για την πρόληψη της ρύπανσης, στην οποία δεν είμαστε φυσικά αντίθετα.</w:t>
      </w:r>
    </w:p>
    <w:p w14:paraId="7E8719EC"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όμως, πρέπει να δούμε λιγάκι –και σε αυτό δεν έχουμε πάρει απαντήσεις από τους κυρίους Υπουργούς- το εξής: Σταθήκαμε εμείς </w:t>
      </w:r>
      <w:r>
        <w:rPr>
          <w:rFonts w:eastAsia="Times New Roman" w:cs="Times New Roman"/>
          <w:szCs w:val="24"/>
        </w:rPr>
        <w:t>και είπαμε λιγάκι για τα «Ποσειδώνια 2016». Στους εκθέτες ήταν και εξήντα εταιρείες οι οποίες διαφήμιζαν τη νέα τεχνολογία. Το 2012 ο Διεθνής Ναυτιλιακός Οργανισμός και το Διεθνές Ναυτιλιακό Επιμελητήριο είχαν μία κόντρα για το χρονικό διάστημα της εφαρμογ</w:t>
      </w:r>
      <w:r>
        <w:rPr>
          <w:rFonts w:eastAsia="Times New Roman" w:cs="Times New Roman"/>
          <w:szCs w:val="24"/>
        </w:rPr>
        <w:t xml:space="preserve">ής της συγκεκριμένης σύμβασης και όλο το θέμα ήταν για το χάος που θα προκληθεί στα ναυπηγεία. Μιλάμε για εξήντα με εβδομήντα χιλιάδες πλοία. </w:t>
      </w:r>
    </w:p>
    <w:p w14:paraId="7E8719ED"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Πού θέλουμε να καταλήξουμε; Εδώ έχουμε ένα απλό ερώτημα: Υπάρχει μέριμνα, υπάρχει σχεδιασμός, ώστε να έχουμε και </w:t>
      </w:r>
      <w:r>
        <w:rPr>
          <w:rFonts w:eastAsia="Times New Roman" w:cs="Times New Roman"/>
          <w:szCs w:val="24"/>
        </w:rPr>
        <w:t xml:space="preserve">εμείς ένα κομμάτι από αυτήν την πίτα, από τα εξήντα με εβδομήντα χιλιάδες πλοία; Και επειδή σύντομα θα έχουμε και τα «Ποσειδώνια  2017», να δούμε αν θα υπάρξει πάλι το ίδιο ενδιαφέρον στη χώρα μας. </w:t>
      </w:r>
    </w:p>
    <w:p w14:paraId="7E8719EE"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Φυσικά είναι ένα θετικό βήμα για την προστασία του θαλάσσ</w:t>
      </w:r>
      <w:r>
        <w:rPr>
          <w:rFonts w:eastAsia="Times New Roman" w:cs="Times New Roman"/>
          <w:szCs w:val="24"/>
        </w:rPr>
        <w:t>ιου περιβάλλοντος και για την ελληνική εμπορική ναυτιλία.</w:t>
      </w:r>
    </w:p>
    <w:p w14:paraId="7E8719EF"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E8719F0"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7E8719F1"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7E8719F2"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Πόσο χρόνο έχω, κύριε Πρόεδρε;</w:t>
      </w:r>
    </w:p>
    <w:p w14:paraId="7E8719F3"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Πέντε λεπτά. Όλοι έχουν πέντε λεπτά κατά τον Κανονισμό, και οι Βουλευτές και ο Υπουργός.</w:t>
      </w:r>
    </w:p>
    <w:p w14:paraId="7E8719F4"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7E8719F5"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δόθηκε η δυνατότητα στην </w:t>
      </w:r>
      <w:r>
        <w:rPr>
          <w:rFonts w:eastAsia="Times New Roman" w:cs="Times New Roman"/>
          <w:szCs w:val="24"/>
        </w:rPr>
        <w:t>ε</w:t>
      </w:r>
      <w:r>
        <w:rPr>
          <w:rFonts w:eastAsia="Times New Roman" w:cs="Times New Roman"/>
          <w:szCs w:val="24"/>
        </w:rPr>
        <w:t xml:space="preserve">πιτροπή να καταθέσουμε την άποψη του Κομμουνιστικού Κόμματος σε σχέση με το θέμα </w:t>
      </w:r>
      <w:r>
        <w:rPr>
          <w:rFonts w:eastAsia="Times New Roman" w:cs="Times New Roman"/>
          <w:szCs w:val="24"/>
        </w:rPr>
        <w:t xml:space="preserve">της διαχείρισης του θαλάσσιου </w:t>
      </w:r>
      <w:proofErr w:type="spellStart"/>
      <w:r>
        <w:rPr>
          <w:rFonts w:eastAsia="Times New Roman" w:cs="Times New Roman"/>
          <w:szCs w:val="24"/>
        </w:rPr>
        <w:t>έρματος</w:t>
      </w:r>
      <w:proofErr w:type="spellEnd"/>
      <w:r>
        <w:rPr>
          <w:rFonts w:eastAsia="Times New Roman" w:cs="Times New Roman"/>
          <w:szCs w:val="24"/>
        </w:rPr>
        <w:t xml:space="preserve"> των πλοίων. </w:t>
      </w:r>
    </w:p>
    <w:p w14:paraId="7E8719F6"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Για το Κομμουνιστικό Κόμμα η συγκεκριμένη σύμβαση δεν αντιμετωπίζει το συγκεκριμένο πρόβλημα και κατά συνέπεια και το συγκεκριμένο σχέδιο νόμου. Και εξηγήσαμε τους λόγους. Οι πιο σημαντικοί από αυτούς είνα</w:t>
      </w:r>
      <w:r>
        <w:rPr>
          <w:rFonts w:eastAsia="Times New Roman" w:cs="Times New Roman"/>
          <w:szCs w:val="24"/>
        </w:rPr>
        <w:t xml:space="preserve">ι ότι το σύστημα αυτό της διαχείρισης του θαλάσσιου </w:t>
      </w:r>
      <w:proofErr w:type="spellStart"/>
      <w:r>
        <w:rPr>
          <w:rFonts w:eastAsia="Times New Roman" w:cs="Times New Roman"/>
          <w:szCs w:val="24"/>
        </w:rPr>
        <w:t>έρματος</w:t>
      </w:r>
      <w:proofErr w:type="spellEnd"/>
      <w:r>
        <w:rPr>
          <w:rFonts w:eastAsia="Times New Roman" w:cs="Times New Roman"/>
          <w:szCs w:val="24"/>
        </w:rPr>
        <w:t xml:space="preserve"> έχει πάρα πολύ υψηλό κόστος. Ειπώθηκε στην </w:t>
      </w:r>
      <w:r>
        <w:rPr>
          <w:rFonts w:eastAsia="Times New Roman" w:cs="Times New Roman"/>
          <w:szCs w:val="24"/>
        </w:rPr>
        <w:t>ε</w:t>
      </w:r>
      <w:r>
        <w:rPr>
          <w:rFonts w:eastAsia="Times New Roman" w:cs="Times New Roman"/>
          <w:szCs w:val="24"/>
        </w:rPr>
        <w:t>πιτροπή ότι είναι πάνω από 100 δισεκατομμύρια για εβδομήντα χιλιάδες πλοία. Άρα είναι ασύμφορη η τοποθέτησή του σε παλιά και μικρότερα πλοία. Κατά συνέπ</w:t>
      </w:r>
      <w:r>
        <w:rPr>
          <w:rFonts w:eastAsia="Times New Roman" w:cs="Times New Roman"/>
          <w:szCs w:val="24"/>
        </w:rPr>
        <w:t xml:space="preserve">εια, οι εφοπλιστές προτιμούν να τα αποσύρουν και να επενδύσουν σε πλοία μεγαλύτερου μεγέθους. </w:t>
      </w:r>
    </w:p>
    <w:p w14:paraId="7E8719F7"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Εδώ ακριβώς είναι ο υποκριτικός χαρακτήρας της σύμβασης, για τη δήθεν προστασία του θαλάσσιου υποσυστήματος. Οι επενδύσεις στην αγορά νέων μεγαλύτερων και πιο σύ</w:t>
      </w:r>
      <w:r>
        <w:rPr>
          <w:rFonts w:eastAsia="Times New Roman" w:cs="Times New Roman"/>
          <w:szCs w:val="24"/>
        </w:rPr>
        <w:t xml:space="preserve">γχρονων πλοίων είναι άσχετες από την εφαρμογή της σύμβασης. Εντάσσεται στο πλαίσιο των ανταγωνισμών στον κλάδο της ναυσιπλοΐας παγκόσμια, των επιδιώξεων των Ελλήνων εφοπλιστών για πρωταγωνιστικό ρόλο στη μεταφορά ενεργειακών πρώτων υλών. </w:t>
      </w:r>
    </w:p>
    <w:p w14:paraId="7E8719F8"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Οι Έλληνες εφοπλι</w:t>
      </w:r>
      <w:r>
        <w:rPr>
          <w:rFonts w:eastAsia="Times New Roman" w:cs="Times New Roman"/>
          <w:szCs w:val="24"/>
        </w:rPr>
        <w:t>στές γνωρίζουμε ότι είναι πρωτοπόροι στις επενδύσεις και στα κέρδη βεβαίως, πατώντας στα εργασιακά δικαιώματα των ναυτεργατών. Μάλιστα, μόνον τους δύο πρώτους μήνες του 2017 επένδυσαν, σύμφωνα με στοιχεία, πάνω από 1 δισεκατομμύριο δολάρια και απέκτησαν εξ</w:t>
      </w:r>
      <w:r>
        <w:rPr>
          <w:rFonts w:eastAsia="Times New Roman" w:cs="Times New Roman"/>
          <w:szCs w:val="24"/>
        </w:rPr>
        <w:t>ήντα πλοία.</w:t>
      </w:r>
    </w:p>
    <w:p w14:paraId="7E8719F9"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Στην πραγματικότητα, λοιπόν, με την ενσωμάτωση της σύμβασης στην ελληνική νομοθεσία, δημιουργείται ένας γραφειοκρατικός μηχανισμός συγκάλυψης της θαλάσσιας ρύπανσης, με αυτουργούς τους ίδιους τους εφοπλιστές και την απαλλαγή των πλοίων τους από</w:t>
      </w:r>
      <w:r>
        <w:rPr>
          <w:rFonts w:eastAsia="Times New Roman" w:cs="Times New Roman"/>
          <w:szCs w:val="24"/>
        </w:rPr>
        <w:t xml:space="preserve"> επιπλέον κόστη. </w:t>
      </w:r>
    </w:p>
    <w:p w14:paraId="7E8719FA"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Επίσης, μπροστά στην επιδίωξη του μέγιστου δυνατού κέρδους, δεν μπαίνει κανένα εμπόδιο στη σύμβαση. Και γι’ αυτό, είναι και υποκριτικός αυτός ο χαρακτήρας της σύμβασης. Η λειτουργία των πλοίων με κριτήριο τη κερδοφορία των πλοιοκτητών του</w:t>
      </w:r>
      <w:r>
        <w:rPr>
          <w:rFonts w:eastAsia="Times New Roman" w:cs="Times New Roman"/>
          <w:szCs w:val="24"/>
        </w:rPr>
        <w:t xml:space="preserve">ς ουσιαστικά καθιστά κενό γράμμα τις όποιες διατάξεις της σύμβασης. </w:t>
      </w:r>
    </w:p>
    <w:p w14:paraId="7E8719FB"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Η σύμβαση κινείται στη γνωστή </w:t>
      </w:r>
      <w:proofErr w:type="spellStart"/>
      <w:r>
        <w:rPr>
          <w:rFonts w:eastAsia="Times New Roman" w:cs="Times New Roman"/>
          <w:szCs w:val="24"/>
        </w:rPr>
        <w:t>ευρωενωσιακή</w:t>
      </w:r>
      <w:proofErr w:type="spellEnd"/>
      <w:r>
        <w:rPr>
          <w:rFonts w:eastAsia="Times New Roman" w:cs="Times New Roman"/>
          <w:szCs w:val="24"/>
        </w:rPr>
        <w:t xml:space="preserve"> αρχή «ο </w:t>
      </w:r>
      <w:proofErr w:type="spellStart"/>
      <w:r>
        <w:rPr>
          <w:rFonts w:eastAsia="Times New Roman" w:cs="Times New Roman"/>
          <w:szCs w:val="24"/>
        </w:rPr>
        <w:t>ρυπαίνων</w:t>
      </w:r>
      <w:proofErr w:type="spellEnd"/>
      <w:r>
        <w:rPr>
          <w:rFonts w:eastAsia="Times New Roman" w:cs="Times New Roman"/>
          <w:szCs w:val="24"/>
        </w:rPr>
        <w:t xml:space="preserve"> πληρώνει», προβλέποντας πρόστιμα για τη ρύπανση μέσω του </w:t>
      </w:r>
      <w:proofErr w:type="spellStart"/>
      <w:r>
        <w:rPr>
          <w:rFonts w:eastAsia="Times New Roman" w:cs="Times New Roman"/>
          <w:szCs w:val="24"/>
        </w:rPr>
        <w:t>έρματος</w:t>
      </w:r>
      <w:proofErr w:type="spellEnd"/>
      <w:r>
        <w:rPr>
          <w:rFonts w:eastAsia="Times New Roman" w:cs="Times New Roman"/>
          <w:szCs w:val="24"/>
        </w:rPr>
        <w:t>. Όμως, τα προβλεπόμενα πρόστιμα είναι τουλάχιστον αστεία. Στην</w:t>
      </w:r>
      <w:r>
        <w:rPr>
          <w:rFonts w:eastAsia="Times New Roman" w:cs="Times New Roman"/>
          <w:szCs w:val="24"/>
        </w:rPr>
        <w:t xml:space="preserve"> πράξη ο </w:t>
      </w:r>
      <w:proofErr w:type="spellStart"/>
      <w:r>
        <w:rPr>
          <w:rFonts w:eastAsia="Times New Roman" w:cs="Times New Roman"/>
          <w:szCs w:val="24"/>
        </w:rPr>
        <w:t>ρυπαινόμενος</w:t>
      </w:r>
      <w:proofErr w:type="spellEnd"/>
      <w:r>
        <w:rPr>
          <w:rFonts w:eastAsia="Times New Roman" w:cs="Times New Roman"/>
          <w:szCs w:val="24"/>
        </w:rPr>
        <w:t xml:space="preserve"> την πληρώνει και ο </w:t>
      </w:r>
      <w:proofErr w:type="spellStart"/>
      <w:r>
        <w:rPr>
          <w:rFonts w:eastAsia="Times New Roman" w:cs="Times New Roman"/>
          <w:szCs w:val="24"/>
        </w:rPr>
        <w:t>ρυπαίνων</w:t>
      </w:r>
      <w:proofErr w:type="spellEnd"/>
      <w:r>
        <w:rPr>
          <w:rFonts w:eastAsia="Times New Roman" w:cs="Times New Roman"/>
          <w:szCs w:val="24"/>
        </w:rPr>
        <w:t xml:space="preserve"> τη γλιτώνει. </w:t>
      </w:r>
    </w:p>
    <w:p w14:paraId="7E8719FC"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Το πρόστιμο των 60.000 ευρώ ισοδυναμεί με ναύλα ελάχιστων ημερών, ενώ η περιβαλλοντική ζημιά από την απελευθέρωση ενός ξένου οργανισμού μπορεί να επιφέρει δεκάδες εκατομμύρια ζημιά και ιδιαίτε</w:t>
      </w:r>
      <w:r>
        <w:rPr>
          <w:rFonts w:eastAsia="Times New Roman" w:cs="Times New Roman"/>
          <w:szCs w:val="24"/>
        </w:rPr>
        <w:t>ρα στη Μεσόγειο και ακόμη πιο ειδικά στο Αιγαίο, που είναι ιδιαίτερα επιβαρυμένο.</w:t>
      </w:r>
    </w:p>
    <w:p w14:paraId="7E8719FD"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Το σχέδιο νόμου επαναεπιβεβαιώνει τις διατάξεις του γνωστού Ναυτικού Δικαίου του 1973 για την εκχώρηση των δικαιωμάτων επιθεώρησης σε μεγάλους οργανισμούς, ουσιαστικά ιδιωτικ</w:t>
      </w:r>
      <w:r>
        <w:rPr>
          <w:rFonts w:eastAsia="Times New Roman" w:cs="Times New Roman"/>
          <w:szCs w:val="24"/>
        </w:rPr>
        <w:t>οποιώντας τις επιθεωρήσεις. Υπάρχει, όμως, η εμπειρία του ελληνικού νηογνώμονα κατά το παρελθόν –παρακλάδι των εφοπλιστών- ο οποίος δεν έδινε δεκάρα για την ασφάλεια της ανθρώπινης ζωής στη θάλασσα. Και η απόδειξη είναι η μακάβρια λίστα των ναυτικών ατυχημ</w:t>
      </w:r>
      <w:r>
        <w:rPr>
          <w:rFonts w:eastAsia="Times New Roman" w:cs="Times New Roman"/>
          <w:szCs w:val="24"/>
        </w:rPr>
        <w:t xml:space="preserve">άτων, όπως το </w:t>
      </w:r>
      <w:r>
        <w:rPr>
          <w:rFonts w:eastAsia="Times New Roman" w:cs="Times New Roman"/>
          <w:szCs w:val="24"/>
        </w:rPr>
        <w:t>«</w:t>
      </w:r>
      <w:r w:rsidRPr="005E227E">
        <w:rPr>
          <w:rFonts w:eastAsia="Times New Roman" w:cs="Times New Roman"/>
          <w:color w:val="000000" w:themeColor="text1"/>
          <w:szCs w:val="24"/>
        </w:rPr>
        <w:t>ΔΥΣΤΟΣ</w:t>
      </w:r>
      <w:r>
        <w:rPr>
          <w:rFonts w:eastAsia="Times New Roman" w:cs="Times New Roman"/>
          <w:color w:val="FF0000"/>
          <w:szCs w:val="24"/>
        </w:rPr>
        <w:t>»</w:t>
      </w:r>
      <w:r>
        <w:rPr>
          <w:rFonts w:eastAsia="Times New Roman" w:cs="Times New Roman"/>
          <w:szCs w:val="24"/>
        </w:rPr>
        <w:t xml:space="preserve">, το ναυάγιο του </w:t>
      </w:r>
      <w:r>
        <w:rPr>
          <w:rFonts w:eastAsia="Times New Roman" w:cs="Times New Roman"/>
          <w:szCs w:val="24"/>
        </w:rPr>
        <w:t>«</w:t>
      </w:r>
      <w:r>
        <w:rPr>
          <w:rFonts w:eastAsia="Times New Roman" w:cs="Times New Roman"/>
          <w:szCs w:val="24"/>
          <w:lang w:val="en-US"/>
        </w:rPr>
        <w:t>SEA</w:t>
      </w:r>
      <w:r>
        <w:rPr>
          <w:rFonts w:eastAsia="Times New Roman" w:cs="Times New Roman"/>
          <w:szCs w:val="24"/>
        </w:rPr>
        <w:t xml:space="preserve"> </w:t>
      </w:r>
      <w:r>
        <w:rPr>
          <w:rFonts w:eastAsia="Times New Roman" w:cs="Times New Roman"/>
          <w:szCs w:val="24"/>
          <w:lang w:val="en-US"/>
        </w:rPr>
        <w:t>DIAMOND</w:t>
      </w:r>
      <w:r>
        <w:rPr>
          <w:rFonts w:eastAsia="Times New Roman" w:cs="Times New Roman"/>
          <w:szCs w:val="24"/>
        </w:rPr>
        <w:t>»</w:t>
      </w:r>
      <w:r>
        <w:rPr>
          <w:rFonts w:eastAsia="Times New Roman" w:cs="Times New Roman"/>
          <w:szCs w:val="24"/>
        </w:rPr>
        <w:t xml:space="preserve"> και του </w:t>
      </w:r>
      <w:r>
        <w:rPr>
          <w:rFonts w:eastAsia="Times New Roman" w:cs="Times New Roman"/>
          <w:szCs w:val="24"/>
        </w:rPr>
        <w:t>«ΕΞΠΡΕΣ ΣΑΜΙΝΑ»</w:t>
      </w:r>
      <w:r>
        <w:rPr>
          <w:rFonts w:eastAsia="Times New Roman" w:cs="Times New Roman"/>
          <w:szCs w:val="24"/>
        </w:rPr>
        <w:t xml:space="preserve">. </w:t>
      </w:r>
    </w:p>
    <w:p w14:paraId="7E8719FE"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Και ο ελληνικός νηογνώμονας μετατράπηκε από εταιρεία μη κερδοσκοπικού χαρακτήρα σε εταιρεία που στόχο έχει το μέγιστο κέρδος, αδιαφορώντας για την κύρια αποστολή που είχε να επι</w:t>
      </w:r>
      <w:r>
        <w:rPr>
          <w:rFonts w:eastAsia="Times New Roman" w:cs="Times New Roman"/>
          <w:szCs w:val="24"/>
        </w:rPr>
        <w:t>τελέσει. Και υπάρχουν εις βάρος του καταδικαστικές αποφάσεις για πολύνεκρα ναυάγια, καταγγελίες για εικονικούς ελέγχους, ψευδή πιστοποιητικά αξιοπλοΐας, ελεγκτές και ελεγχόμενοι τα ίδια πρόσωπα και εκατοντάδες σελίδες ερευνών.</w:t>
      </w:r>
    </w:p>
    <w:p w14:paraId="7E8719FF" w14:textId="77777777" w:rsidR="00F35612" w:rsidRDefault="00680F71">
      <w:pPr>
        <w:spacing w:after="0" w:line="600" w:lineRule="auto"/>
        <w:ind w:firstLine="720"/>
        <w:jc w:val="both"/>
        <w:rPr>
          <w:rFonts w:eastAsia="Times New Roman"/>
          <w:bCs/>
        </w:rPr>
      </w:pPr>
      <w:r>
        <w:rPr>
          <w:rFonts w:eastAsia="Times New Roman" w:cs="Times New Roman"/>
          <w:szCs w:val="24"/>
        </w:rPr>
        <w:t xml:space="preserve">Για το ΚΚΕ, </w:t>
      </w:r>
      <w:r>
        <w:rPr>
          <w:rFonts w:eastAsia="Times New Roman"/>
          <w:bCs/>
        </w:rPr>
        <w:t>κυρίες και κύριοι</w:t>
      </w:r>
      <w:r>
        <w:rPr>
          <w:rFonts w:eastAsia="Times New Roman"/>
          <w:bCs/>
        </w:rPr>
        <w:t xml:space="preserve">, απαιτείται δημόσιος ελληνικός νηογνώμονας με κοινωνικό έλεγχο, συνδεδεμένος με την έρευνα και τη </w:t>
      </w:r>
      <w:proofErr w:type="spellStart"/>
      <w:r>
        <w:rPr>
          <w:rFonts w:eastAsia="Times New Roman"/>
          <w:bCs/>
        </w:rPr>
        <w:t>ναυπηγική</w:t>
      </w:r>
      <w:proofErr w:type="spellEnd"/>
      <w:r>
        <w:rPr>
          <w:rFonts w:eastAsia="Times New Roman"/>
          <w:bCs/>
        </w:rPr>
        <w:t xml:space="preserve"> βιομηχανία, που θα εξασφαλίσει την αξιοπλοΐα και την αξιοπιστία του, την ασφάλεια της ανθρώπινης ζωής στη θάλασσα και την προστασία του περιβάλλοντ</w:t>
      </w:r>
      <w:r>
        <w:rPr>
          <w:rFonts w:eastAsia="Times New Roman"/>
          <w:bCs/>
        </w:rPr>
        <w:t>ος. Και βασικό εργαλείο για την προώθηση της ναυτιλιακής πολιτικής είναι η δημιουργία δημόσιου ενιαίου οργανισμού ναυτιλίας στο πλαίσιο κρατικού ενιαίου φορέα μεταφορών, στον οποίο θα ενταχθούν τα ακτοπλοϊκά πλοία.</w:t>
      </w:r>
    </w:p>
    <w:p w14:paraId="7E871A00" w14:textId="77777777" w:rsidR="00F35612" w:rsidRDefault="00680F71">
      <w:pPr>
        <w:spacing w:after="0" w:line="600" w:lineRule="auto"/>
        <w:ind w:firstLine="720"/>
        <w:jc w:val="both"/>
        <w:rPr>
          <w:rFonts w:eastAsia="Times New Roman"/>
          <w:bCs/>
        </w:rPr>
      </w:pPr>
      <w:r>
        <w:rPr>
          <w:rFonts w:eastAsia="Times New Roman"/>
          <w:bCs/>
        </w:rPr>
        <w:lastRenderedPageBreak/>
        <w:t>Επίσης, έγινε πολύς λόγος για την ναυπηγο</w:t>
      </w:r>
      <w:r>
        <w:rPr>
          <w:rFonts w:eastAsia="Times New Roman"/>
          <w:bCs/>
        </w:rPr>
        <w:t xml:space="preserve">επισκευαστική δραστηριότητα ή μάλλον για τη ναυπηγοεπισκευαστική επιχειρηματικότητα. Θέλω να τονίσουμε ότι όλοι μαζί -ΣΥΡΙΖΑ, Νέα Δημοκρατία, ΠΑΣΟΚ και από κοντά η φασιστική Χρυσή Αυγή- εμφανίζονται να ανησυχούν και να νοιάζονται για την ανάκαμψη της </w:t>
      </w:r>
      <w:proofErr w:type="spellStart"/>
      <w:r>
        <w:rPr>
          <w:rFonts w:eastAsia="Times New Roman"/>
          <w:bCs/>
        </w:rPr>
        <w:t>ναυπη</w:t>
      </w:r>
      <w:r>
        <w:rPr>
          <w:rFonts w:eastAsia="Times New Roman"/>
          <w:bCs/>
        </w:rPr>
        <w:t>γικής</w:t>
      </w:r>
      <w:proofErr w:type="spellEnd"/>
      <w:r>
        <w:rPr>
          <w:rFonts w:eastAsia="Times New Roman"/>
          <w:bCs/>
        </w:rPr>
        <w:t xml:space="preserve"> βιομηχανίας και να αναρωτιούνται με ποιον τρόπο θα ενισχυθούν οι μεγαλοεπιχειρηματίες</w:t>
      </w:r>
      <w:r>
        <w:rPr>
          <w:rFonts w:eastAsia="Times New Roman"/>
          <w:bCs/>
        </w:rPr>
        <w:t>,</w:t>
      </w:r>
      <w:r>
        <w:rPr>
          <w:rFonts w:eastAsia="Times New Roman"/>
          <w:bCs/>
        </w:rPr>
        <w:t xml:space="preserve"> που έχουν στην ιδιοκτησία τους τα ναυπηγεία, αλλά και τη ζώνη.</w:t>
      </w:r>
    </w:p>
    <w:p w14:paraId="7E871A01" w14:textId="77777777" w:rsidR="00F35612" w:rsidRDefault="00680F71">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E871A02" w14:textId="77777777" w:rsidR="00F35612" w:rsidRDefault="00680F71">
      <w:pPr>
        <w:spacing w:after="0" w:line="600" w:lineRule="auto"/>
        <w:ind w:firstLine="720"/>
        <w:jc w:val="both"/>
        <w:rPr>
          <w:rFonts w:eastAsia="Times New Roman"/>
          <w:bCs/>
        </w:rPr>
      </w:pPr>
      <w:r>
        <w:rPr>
          <w:rFonts w:eastAsia="Times New Roman" w:cs="Times New Roman"/>
          <w:szCs w:val="24"/>
        </w:rPr>
        <w:t xml:space="preserve">Λίγο ακόμη, </w:t>
      </w:r>
      <w:r>
        <w:rPr>
          <w:rFonts w:eastAsia="Times New Roman"/>
          <w:bCs/>
        </w:rPr>
        <w:t>κύρι</w:t>
      </w:r>
      <w:r>
        <w:rPr>
          <w:rFonts w:eastAsia="Times New Roman"/>
          <w:bCs/>
        </w:rPr>
        <w:t>ε Πρόεδρε.</w:t>
      </w:r>
    </w:p>
    <w:p w14:paraId="7E871A03" w14:textId="77777777" w:rsidR="00F35612" w:rsidRDefault="00680F71">
      <w:pPr>
        <w:spacing w:after="0" w:line="600" w:lineRule="auto"/>
        <w:ind w:firstLine="720"/>
        <w:jc w:val="both"/>
        <w:rPr>
          <w:rFonts w:eastAsia="Times New Roman"/>
          <w:bCs/>
        </w:rPr>
      </w:pPr>
      <w:r>
        <w:rPr>
          <w:rFonts w:eastAsia="Times New Roman"/>
          <w:bCs/>
        </w:rPr>
        <w:t xml:space="preserve">Προσπαθούν να κρύψουν ότι η συρρίκνωση της </w:t>
      </w:r>
      <w:proofErr w:type="spellStart"/>
      <w:r>
        <w:rPr>
          <w:rFonts w:eastAsia="Times New Roman"/>
          <w:bCs/>
        </w:rPr>
        <w:t>ναυπηγικής</w:t>
      </w:r>
      <w:proofErr w:type="spellEnd"/>
      <w:r>
        <w:rPr>
          <w:rFonts w:eastAsia="Times New Roman"/>
          <w:bCs/>
        </w:rPr>
        <w:t xml:space="preserve"> βιομηχανίας είναι αποτέλεσμα του καπιταλιστικού δρόμου ανάπτυξης, της συμμετοχής της χώρας στην Ευρωπαϊκή Ένωση και με δεδομένο ότι η Ελλάδα είναι μια χώρα όπου οι εφοπλιστές καυχώνται πως κα</w:t>
      </w:r>
      <w:r>
        <w:rPr>
          <w:rFonts w:eastAsia="Times New Roman"/>
          <w:bCs/>
        </w:rPr>
        <w:t>τέχουν τον πρώτο σε χωρητικότητα στόλο παγκοσμίως. Προσπαθούν να κρύψουν τις ιδιαίτερες ευθύνες</w:t>
      </w:r>
      <w:r>
        <w:rPr>
          <w:rFonts w:eastAsia="Times New Roman"/>
          <w:bCs/>
        </w:rPr>
        <w:t>,</w:t>
      </w:r>
      <w:r>
        <w:rPr>
          <w:rFonts w:eastAsia="Times New Roman"/>
          <w:bCs/>
        </w:rPr>
        <w:t xml:space="preserve"> που έχει το κάθε κόμμα διαχρονικά στη στήριξη αυτού του δρόμου, αλλά και της συγκεκριμένης πολιτικής</w:t>
      </w:r>
      <w:r>
        <w:rPr>
          <w:rFonts w:eastAsia="Times New Roman"/>
          <w:bCs/>
        </w:rPr>
        <w:t>,</w:t>
      </w:r>
      <w:r>
        <w:rPr>
          <w:rFonts w:eastAsia="Times New Roman"/>
          <w:bCs/>
        </w:rPr>
        <w:t xml:space="preserve"> που ακολούθησαν στον τομέα της </w:t>
      </w:r>
      <w:proofErr w:type="spellStart"/>
      <w:r>
        <w:rPr>
          <w:rFonts w:eastAsia="Times New Roman"/>
          <w:bCs/>
        </w:rPr>
        <w:t>ναυπηγικής</w:t>
      </w:r>
      <w:proofErr w:type="spellEnd"/>
      <w:r>
        <w:rPr>
          <w:rFonts w:eastAsia="Times New Roman"/>
          <w:bCs/>
        </w:rPr>
        <w:t xml:space="preserve"> βιομηχανίας.</w:t>
      </w:r>
    </w:p>
    <w:p w14:paraId="7E871A04" w14:textId="77777777" w:rsidR="00F35612" w:rsidRDefault="00680F71">
      <w:pPr>
        <w:spacing w:after="0" w:line="600" w:lineRule="auto"/>
        <w:ind w:firstLine="720"/>
        <w:jc w:val="both"/>
        <w:rPr>
          <w:rFonts w:eastAsia="Times New Roman"/>
          <w:bCs/>
        </w:rPr>
      </w:pPr>
      <w:r>
        <w:rPr>
          <w:rFonts w:eastAsia="Times New Roman"/>
          <w:bCs/>
        </w:rPr>
        <w:t>Η</w:t>
      </w:r>
      <w:r>
        <w:rPr>
          <w:rFonts w:eastAsia="Times New Roman"/>
          <w:bCs/>
        </w:rPr>
        <w:t xml:space="preserve"> σημερινή, Κυβέρνηση</w:t>
      </w:r>
      <w:r>
        <w:rPr>
          <w:rFonts w:eastAsia="Times New Roman"/>
          <w:bCs/>
        </w:rPr>
        <w:t>,</w:t>
      </w:r>
      <w:r>
        <w:rPr>
          <w:rFonts w:eastAsia="Times New Roman"/>
          <w:bCs/>
        </w:rPr>
        <w:t xml:space="preserve"> βέβαια, </w:t>
      </w:r>
      <w:r>
        <w:rPr>
          <w:rFonts w:eastAsia="Times New Roman"/>
          <w:bCs/>
        </w:rPr>
        <w:t xml:space="preserve">βλέπει τη </w:t>
      </w:r>
      <w:proofErr w:type="spellStart"/>
      <w:r>
        <w:rPr>
          <w:rFonts w:eastAsia="Times New Roman"/>
          <w:bCs/>
        </w:rPr>
        <w:t>ναυπηγοεπισκευή</w:t>
      </w:r>
      <w:proofErr w:type="spellEnd"/>
      <w:r>
        <w:rPr>
          <w:rFonts w:eastAsia="Times New Roman"/>
          <w:bCs/>
        </w:rPr>
        <w:t xml:space="preserve"> σαν παράπλευρη δραστηριότητα της </w:t>
      </w:r>
      <w:r>
        <w:rPr>
          <w:rFonts w:eastAsia="Times New Roman"/>
          <w:bCs/>
        </w:rPr>
        <w:t>«</w:t>
      </w:r>
      <w:r>
        <w:rPr>
          <w:rFonts w:eastAsia="Times New Roman"/>
          <w:bCs/>
          <w:lang w:val="en-US"/>
        </w:rPr>
        <w:t>COSCO</w:t>
      </w:r>
      <w:r>
        <w:rPr>
          <w:rFonts w:eastAsia="Times New Roman"/>
          <w:bCs/>
        </w:rPr>
        <w:t>»</w:t>
      </w:r>
      <w:r>
        <w:rPr>
          <w:rFonts w:eastAsia="Times New Roman"/>
          <w:bCs/>
        </w:rPr>
        <w:t>, στα πλαίσια των στρατηγικών επιδιώξεων ε</w:t>
      </w:r>
      <w:r>
        <w:rPr>
          <w:rFonts w:eastAsia="Times New Roman"/>
          <w:bCs/>
        </w:rPr>
        <w:lastRenderedPageBreak/>
        <w:t xml:space="preserve">φοπλιστών και επιχειρηματικών ομίλων στα καύσιμα. Γι’ αυτή σχεδιάζει τις επενδύσεις. Αυτά, άλλωστε, μας είπε και ο κ. </w:t>
      </w:r>
      <w:proofErr w:type="spellStart"/>
      <w:r>
        <w:rPr>
          <w:rFonts w:eastAsia="Times New Roman"/>
          <w:bCs/>
        </w:rPr>
        <w:t>Κουρουμπλής</w:t>
      </w:r>
      <w:proofErr w:type="spellEnd"/>
      <w:r>
        <w:rPr>
          <w:rFonts w:eastAsia="Times New Roman"/>
          <w:bCs/>
        </w:rPr>
        <w:t xml:space="preserve">, ο Υπουργός Ναυτιλίας, στην </w:t>
      </w:r>
      <w:r>
        <w:rPr>
          <w:rFonts w:eastAsia="Times New Roman"/>
          <w:bCs/>
        </w:rPr>
        <w:t xml:space="preserve">επιτροπή </w:t>
      </w:r>
      <w:r>
        <w:rPr>
          <w:rFonts w:eastAsia="Times New Roman"/>
          <w:bCs/>
        </w:rPr>
        <w:t>την προηγούμενη βδομάδα.</w:t>
      </w:r>
    </w:p>
    <w:p w14:paraId="7E871A05" w14:textId="77777777" w:rsidR="00F35612" w:rsidRDefault="00680F71">
      <w:pPr>
        <w:spacing w:after="0" w:line="600" w:lineRule="auto"/>
        <w:ind w:firstLine="720"/>
        <w:jc w:val="both"/>
        <w:rPr>
          <w:rFonts w:eastAsia="Times New Roman"/>
          <w:bCs/>
        </w:rPr>
      </w:pPr>
      <w:r>
        <w:rPr>
          <w:rFonts w:eastAsia="Times New Roman"/>
          <w:bCs/>
        </w:rPr>
        <w:t>Η συρρίκνωσή της δεν οφείλεται φυσικά</w:t>
      </w:r>
      <w:r>
        <w:rPr>
          <w:rFonts w:eastAsia="Times New Roman"/>
          <w:bCs/>
        </w:rPr>
        <w:t>,</w:t>
      </w:r>
      <w:r>
        <w:rPr>
          <w:rFonts w:eastAsia="Times New Roman"/>
          <w:bCs/>
        </w:rPr>
        <w:t xml:space="preserve"> στην κακή διαχείριση ή σε παραλείψεις, ιδιοτελείς επιλογές, τη διαπλοκή, τη διαφθορά ή τις μίζες. Όλα αυτά, βέβαια, είναι παράγωγα μιας συγκεκρ</w:t>
      </w:r>
      <w:r>
        <w:rPr>
          <w:rFonts w:eastAsia="Times New Roman"/>
          <w:bCs/>
        </w:rPr>
        <w:t xml:space="preserve">ιμένης πολιτικής. </w:t>
      </w:r>
    </w:p>
    <w:p w14:paraId="7E871A06" w14:textId="77777777" w:rsidR="00F35612" w:rsidRDefault="00680F71">
      <w:pPr>
        <w:spacing w:after="0" w:line="600" w:lineRule="auto"/>
        <w:ind w:firstLine="720"/>
        <w:jc w:val="both"/>
        <w:rPr>
          <w:rFonts w:eastAsia="Times New Roman"/>
          <w:bCs/>
        </w:rPr>
      </w:pPr>
      <w:r>
        <w:rPr>
          <w:rFonts w:eastAsia="Times New Roman"/>
          <w:bCs/>
        </w:rPr>
        <w:t xml:space="preserve">Τα ναυπηγεία κλείνει η </w:t>
      </w:r>
      <w:proofErr w:type="spellStart"/>
      <w:r>
        <w:rPr>
          <w:rFonts w:eastAsia="Times New Roman"/>
          <w:bCs/>
        </w:rPr>
        <w:t>ευρωενωσιακή</w:t>
      </w:r>
      <w:proofErr w:type="spellEnd"/>
      <w:r>
        <w:rPr>
          <w:rFonts w:eastAsia="Times New Roman"/>
          <w:bCs/>
        </w:rPr>
        <w:t xml:space="preserve"> στρατηγική</w:t>
      </w:r>
      <w:r>
        <w:rPr>
          <w:rFonts w:eastAsia="Times New Roman"/>
          <w:bCs/>
        </w:rPr>
        <w:t>,</w:t>
      </w:r>
      <w:r>
        <w:rPr>
          <w:rFonts w:eastAsia="Times New Roman"/>
          <w:bCs/>
        </w:rPr>
        <w:t xml:space="preserve"> που περιλαμβάνει ιδιωτικοποιήσεις ναυπηγείων, λιμενικών υποδομών, αλλαγής χρήσης γης. Και σήμερα τα ναυπηγεία Σκαραμαγκά είναι κλειστά, της Ελευσίνας φυτοζωούν, της Χαλκίδας και Νεωρίου έχο</w:t>
      </w:r>
      <w:r>
        <w:rPr>
          <w:rFonts w:eastAsia="Times New Roman"/>
          <w:bCs/>
        </w:rPr>
        <w:t>υν γίνει καρνάγια. Και δεν πέφτει σφυριά σε αυτά τα ναυπηγεία.</w:t>
      </w:r>
    </w:p>
    <w:p w14:paraId="7E871A07" w14:textId="77777777" w:rsidR="00F35612" w:rsidRDefault="00680F71">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Παρακαλώ, κύριε Συντυχάκη, ολοκληρώνετε.</w:t>
      </w:r>
    </w:p>
    <w:p w14:paraId="7E871A08" w14:textId="77777777" w:rsidR="00F35612" w:rsidRDefault="00680F71">
      <w:pPr>
        <w:spacing w:after="0" w:line="600" w:lineRule="auto"/>
        <w:ind w:firstLine="720"/>
        <w:jc w:val="both"/>
        <w:rPr>
          <w:rFonts w:eastAsia="Times New Roman" w:cs="Times New Roman"/>
          <w:szCs w:val="24"/>
        </w:rPr>
      </w:pPr>
      <w:r>
        <w:rPr>
          <w:rFonts w:eastAsia="Times New Roman"/>
          <w:b/>
          <w:bCs/>
        </w:rPr>
        <w:t xml:space="preserve">ΕΜΜΑΝΟΥΗΛ ΣΥΝΤΥΧΑΚΗΣ: </w:t>
      </w:r>
      <w:r>
        <w:rPr>
          <w:rFonts w:eastAsia="Times New Roman"/>
          <w:bCs/>
        </w:rPr>
        <w:t>Και την ίδια ώρα, οι Έλληνες εφοπλιστές αποδεικνύονται οι καλύτεροι πελάτες των ναυπηγείων της</w:t>
      </w:r>
      <w:r>
        <w:rPr>
          <w:rFonts w:eastAsia="Times New Roman"/>
          <w:bCs/>
        </w:rPr>
        <w:t xml:space="preserve"> Κίνας και της Νότιας Κορέας. </w:t>
      </w:r>
    </w:p>
    <w:p w14:paraId="7E871A09"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Αυτή η αντίφαση βγάζει μάτι, κύριε Πρόεδρε. Ο </w:t>
      </w:r>
      <w:proofErr w:type="spellStart"/>
      <w:r>
        <w:rPr>
          <w:rFonts w:eastAsia="Times New Roman" w:cs="Times New Roman"/>
          <w:szCs w:val="24"/>
        </w:rPr>
        <w:t>ελληνόκτητος</w:t>
      </w:r>
      <w:proofErr w:type="spellEnd"/>
      <w:r>
        <w:rPr>
          <w:rFonts w:eastAsia="Times New Roman" w:cs="Times New Roman"/>
          <w:szCs w:val="24"/>
        </w:rPr>
        <w:t xml:space="preserve"> στόλος είναι από τους καλύτερους του κόσμου. Η χώρα έχει ανάγκη καινούργια καράβια για την ακτοπλοΐα, αλλά χρειάζονται συντήρηση και τα ήδη υπάρχοντα. Ωστόσο, η </w:t>
      </w:r>
      <w:proofErr w:type="spellStart"/>
      <w:r>
        <w:rPr>
          <w:rFonts w:eastAsia="Times New Roman" w:cs="Times New Roman"/>
          <w:szCs w:val="24"/>
        </w:rPr>
        <w:t>ναυπη</w:t>
      </w:r>
      <w:r>
        <w:rPr>
          <w:rFonts w:eastAsia="Times New Roman" w:cs="Times New Roman"/>
          <w:szCs w:val="24"/>
        </w:rPr>
        <w:t>γοεπισκευή</w:t>
      </w:r>
      <w:proofErr w:type="spellEnd"/>
      <w:r>
        <w:rPr>
          <w:rFonts w:eastAsia="Times New Roman" w:cs="Times New Roman"/>
          <w:szCs w:val="24"/>
        </w:rPr>
        <w:t xml:space="preserve"> ολοένα και συρρικνώνεται.</w:t>
      </w:r>
    </w:p>
    <w:p w14:paraId="7E871A0A"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Για το ΚΚΕ, μονόδρομος είναι η κατάργηση του κριτηρίου του κέρδους, ένας ριζικά διαφορετικός δρόμος ανάπτυξης, με κοινωνικοποιημένα τα συγκεντρωμένα μέσα παραγωγής, συμπεριλαμβανομένων των λιμανιών, των πλοίων, όλων των</w:t>
      </w:r>
      <w:r>
        <w:rPr>
          <w:rFonts w:eastAsia="Times New Roman" w:cs="Times New Roman"/>
          <w:szCs w:val="24"/>
        </w:rPr>
        <w:t xml:space="preserve"> παράπλευρων λειτουργιών και στα πλαίσια αυτά να λειτουργήσει και η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στη χώρα μας.</w:t>
      </w:r>
    </w:p>
    <w:p w14:paraId="7E871A0B"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w:t>
      </w:r>
      <w:r>
        <w:rPr>
          <w:rFonts w:eastAsia="Times New Roman" w:cs="Times New Roman"/>
          <w:szCs w:val="24"/>
        </w:rPr>
        <w:t xml:space="preserve"> και με όλα τα παραπάνω, καταψηφίζουμε τη διεθνή σύμβαση και το σχέδιο νόμου που κατατέθηκε.</w:t>
      </w:r>
    </w:p>
    <w:p w14:paraId="7E871A0C"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7E871A0D"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Και εγώ ευχαριστώ.</w:t>
      </w:r>
    </w:p>
    <w:p w14:paraId="7E871A0E"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Κύριε Υπουργέ, θέλετε να πάρετε τον λόγο. Έχετε πέντε λεπτά.</w:t>
      </w:r>
    </w:p>
    <w:p w14:paraId="7E871A0F"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Κύριε Πρόεδρε, εισάγεται με την κύρωση σήμερα στο Ελληνικό Κοινοβούλιο ένα συμπληρωματικό πλ</w:t>
      </w:r>
      <w:r>
        <w:rPr>
          <w:rFonts w:eastAsia="Times New Roman" w:cs="Times New Roman"/>
          <w:szCs w:val="24"/>
        </w:rPr>
        <w:t xml:space="preserve">αίσιο κανόνων στα πλαίσια του </w:t>
      </w:r>
      <w:r>
        <w:rPr>
          <w:rFonts w:eastAsia="Times New Roman" w:cs="Times New Roman"/>
          <w:szCs w:val="24"/>
          <w:lang w:val="en-US"/>
        </w:rPr>
        <w:t>IMO</w:t>
      </w:r>
      <w:r>
        <w:rPr>
          <w:rFonts w:eastAsia="Times New Roman" w:cs="Times New Roman"/>
          <w:szCs w:val="24"/>
        </w:rPr>
        <w:t>, του Διεθνούς Οργανισμού για τα ζητήματα της ναυτιλίας, και έτσι η χώρα είναι η πεντηκοστή πέμπτη χώρα</w:t>
      </w:r>
      <w:r>
        <w:rPr>
          <w:rFonts w:eastAsia="Times New Roman" w:cs="Times New Roman"/>
          <w:szCs w:val="24"/>
        </w:rPr>
        <w:t>,</w:t>
      </w:r>
      <w:r>
        <w:rPr>
          <w:rFonts w:eastAsia="Times New Roman" w:cs="Times New Roman"/>
          <w:szCs w:val="24"/>
        </w:rPr>
        <w:t xml:space="preserve"> η οποία κυρώνει μια τέτοια σύμβαση, δημιουργώντας ακριβώς αυτό το απαραίτητο θεσμικό πλαίσιο, προκειμένου να προστατευ</w:t>
      </w:r>
      <w:r>
        <w:rPr>
          <w:rFonts w:eastAsia="Times New Roman" w:cs="Times New Roman"/>
          <w:szCs w:val="24"/>
        </w:rPr>
        <w:t>θεί</w:t>
      </w:r>
      <w:r>
        <w:rPr>
          <w:rFonts w:eastAsia="Times New Roman" w:cs="Times New Roman"/>
          <w:szCs w:val="24"/>
        </w:rPr>
        <w:t>,</w:t>
      </w:r>
      <w:r>
        <w:rPr>
          <w:rFonts w:eastAsia="Times New Roman" w:cs="Times New Roman"/>
          <w:szCs w:val="24"/>
        </w:rPr>
        <w:t xml:space="preserve"> κυρίως το περιβάλλον.</w:t>
      </w:r>
    </w:p>
    <w:p w14:paraId="7E871A10"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Μεσόγειος είναι μια κλειστή θάλασσα, που επηρεάζεται άμεσα από τις κλιματικές αλλαγές που συντελούνται στην ευρύτερη περιοχή, άρα μια θάλασσα που χρειάζεται άμεσα τη φροντίδα και τη μέριμνα όλων μα</w:t>
      </w:r>
      <w:r>
        <w:rPr>
          <w:rFonts w:eastAsia="Times New Roman" w:cs="Times New Roman"/>
          <w:szCs w:val="24"/>
        </w:rPr>
        <w:t xml:space="preserve">ς </w:t>
      </w:r>
      <w:r>
        <w:rPr>
          <w:rFonts w:eastAsia="Times New Roman" w:cs="Times New Roman"/>
          <w:szCs w:val="24"/>
        </w:rPr>
        <w:lastRenderedPageBreak/>
        <w:t>είτε σε ατομικό ακόμα επίπεδο, πώς συμπεριφερόμαστε ως άνθρωποι είτε ως πολιτεία. Αυτή τη στιγμή εισάγουμε ένα θεσμικό πλαίσιο</w:t>
      </w:r>
      <w:r>
        <w:rPr>
          <w:rFonts w:eastAsia="Times New Roman" w:cs="Times New Roman"/>
          <w:szCs w:val="24"/>
        </w:rPr>
        <w:t>,</w:t>
      </w:r>
      <w:r>
        <w:rPr>
          <w:rFonts w:eastAsia="Times New Roman" w:cs="Times New Roman"/>
          <w:szCs w:val="24"/>
        </w:rPr>
        <w:t xml:space="preserve"> το οποίο υποχρεώνει και βάζει κανόνες.</w:t>
      </w:r>
    </w:p>
    <w:p w14:paraId="7E871A11"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Άκουσα ειλικρινά με έκπληξη ότι αυτό ευνοεί τους εφοπλιστές. Μα, όλο αυτό το σύστημα πο</w:t>
      </w:r>
      <w:r>
        <w:rPr>
          <w:rFonts w:eastAsia="Times New Roman" w:cs="Times New Roman"/>
          <w:szCs w:val="24"/>
        </w:rPr>
        <w:t>υ πρέπει να επενδυθεί πάνω στα πλοία θα το επιβαρυνθούν οι εφοπλιστές. Δεν έχει κα</w:t>
      </w:r>
      <w:r>
        <w:rPr>
          <w:rFonts w:eastAsia="Times New Roman" w:cs="Times New Roman"/>
          <w:szCs w:val="24"/>
        </w:rPr>
        <w:t>μ</w:t>
      </w:r>
      <w:r>
        <w:rPr>
          <w:rFonts w:eastAsia="Times New Roman" w:cs="Times New Roman"/>
          <w:szCs w:val="24"/>
        </w:rPr>
        <w:t>μία σχέση ούτε με τις εργασιακές σχέσεις των ναυτικών ούτε με άλλου είδους διευκολύνσεις. Αυτό μπορεί να βοηθήσει πάρα πολύ την ανάπτυξη τομέων</w:t>
      </w:r>
      <w:r>
        <w:rPr>
          <w:rFonts w:eastAsia="Times New Roman" w:cs="Times New Roman"/>
          <w:szCs w:val="24"/>
        </w:rPr>
        <w:t>,</w:t>
      </w:r>
      <w:r>
        <w:rPr>
          <w:rFonts w:eastAsia="Times New Roman" w:cs="Times New Roman"/>
          <w:szCs w:val="24"/>
        </w:rPr>
        <w:t xml:space="preserve"> που έχουν να κάνουν με τη ναυπηγοεπισκευαστική ζώνη, διότι τα συστήματα αυτά είναι σύγχρονα συστήματα</w:t>
      </w:r>
      <w:r>
        <w:rPr>
          <w:rFonts w:eastAsia="Times New Roman" w:cs="Times New Roman"/>
          <w:szCs w:val="24"/>
        </w:rPr>
        <w:t>,</w:t>
      </w:r>
      <w:r>
        <w:rPr>
          <w:rFonts w:eastAsia="Times New Roman" w:cs="Times New Roman"/>
          <w:szCs w:val="24"/>
        </w:rPr>
        <w:t xml:space="preserve"> που μπορεί να κοστίσουν μέχρι και ένα εκατομμύριο</w:t>
      </w:r>
      <w:r>
        <w:rPr>
          <w:rFonts w:eastAsia="Times New Roman" w:cs="Times New Roman"/>
          <w:szCs w:val="24"/>
        </w:rPr>
        <w:t>,</w:t>
      </w:r>
      <w:r>
        <w:rPr>
          <w:rFonts w:eastAsia="Times New Roman" w:cs="Times New Roman"/>
          <w:szCs w:val="24"/>
        </w:rPr>
        <w:t xml:space="preserve"> ανάλογα με το μέγεθος του πλοίου, άρα είναι μια δυνατότητα να δημιουργηθεί κίνητρο στο να αναπτυχθεί </w:t>
      </w:r>
      <w:r>
        <w:rPr>
          <w:rFonts w:eastAsia="Times New Roman" w:cs="Times New Roman"/>
          <w:szCs w:val="24"/>
        </w:rPr>
        <w:t>η δραστηριότητα στη ναυπηγοεπισκευαστική ζώνη.</w:t>
      </w:r>
    </w:p>
    <w:p w14:paraId="7E871A12"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Εγώ θα ήθελα, κλείνοντας, κύριε Πρόεδρε, να πω ότι με το νέο αυτό θεσμικό πλαίσιο λαμβάνονται μέτρα</w:t>
      </w:r>
      <w:r>
        <w:rPr>
          <w:rFonts w:eastAsia="Times New Roman" w:cs="Times New Roman"/>
          <w:szCs w:val="24"/>
        </w:rPr>
        <w:t>,</w:t>
      </w:r>
      <w:r>
        <w:rPr>
          <w:rFonts w:eastAsia="Times New Roman" w:cs="Times New Roman"/>
          <w:szCs w:val="24"/>
        </w:rPr>
        <w:t xml:space="preserve"> που προστατεύουν το οικολογικό περιβάλλον, συμβάλλουν στην κοινωνική ανάπτυξη, διότι προστατεύουν τον ίδιο τ</w:t>
      </w:r>
      <w:r>
        <w:rPr>
          <w:rFonts w:eastAsia="Times New Roman" w:cs="Times New Roman"/>
          <w:szCs w:val="24"/>
        </w:rPr>
        <w:t>ον άνθρωπο από διάφορα μεταφερόμενα μικρόβια</w:t>
      </w:r>
      <w:r>
        <w:rPr>
          <w:rFonts w:eastAsia="Times New Roman" w:cs="Times New Roman"/>
          <w:szCs w:val="24"/>
        </w:rPr>
        <w:t>,</w:t>
      </w:r>
      <w:r>
        <w:rPr>
          <w:rFonts w:eastAsia="Times New Roman" w:cs="Times New Roman"/>
          <w:szCs w:val="24"/>
        </w:rPr>
        <w:t xml:space="preserve"> τα οποία επηρεάζουν τις περιοχές όπου πέφτει το θαλάσσιο έρμα και ως εκ τούτου</w:t>
      </w:r>
      <w:r>
        <w:rPr>
          <w:rFonts w:eastAsia="Times New Roman" w:cs="Times New Roman"/>
          <w:szCs w:val="24"/>
        </w:rPr>
        <w:t>,</w:t>
      </w:r>
      <w:r>
        <w:rPr>
          <w:rFonts w:eastAsia="Times New Roman" w:cs="Times New Roman"/>
          <w:szCs w:val="24"/>
        </w:rPr>
        <w:t xml:space="preserve"> δημιουργούνται επικίνδυνες καταστάσεις για τις παραλίες και τα λιμάνια. Γι’ αυτό, λοιπόν, το νέο θεσμικό πλαίσιο που εισάγουμε σήμ</w:t>
      </w:r>
      <w:r>
        <w:rPr>
          <w:rFonts w:eastAsia="Times New Roman" w:cs="Times New Roman"/>
          <w:szCs w:val="24"/>
        </w:rPr>
        <w:t>ερα μπορεί πραγματικά να αναχαιτίσει αυτού του είδους τις επικίνδυνες καταστάσεις.</w:t>
      </w:r>
    </w:p>
    <w:p w14:paraId="7E871A13"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Ακούστηκαν μια σειρά θέματα σε ό,τι αφορά τη ναυπηγοεπισκευαστική ζώνη και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Η Κυβέρνηση, ψηφίζοντας τον νόμο που αναφέρεται στη σύμβαση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έχει συμπ</w:t>
      </w:r>
      <w:r>
        <w:rPr>
          <w:rFonts w:eastAsia="Times New Roman" w:cs="Times New Roman"/>
          <w:szCs w:val="24"/>
        </w:rPr>
        <w:t xml:space="preserve">εριλάβει ορισμένες διατάξεις για τις υποχρεώσεις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σε ό,τι αφορά τη ναυπηγοεπισκευαστική ζώνη. Η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έχει δεσμευτεί, λοιπόν, ότι θα επισκευάσει τις δεξαμενές</w:t>
      </w:r>
      <w:r>
        <w:rPr>
          <w:rFonts w:eastAsia="Times New Roman" w:cs="Times New Roman"/>
          <w:szCs w:val="24"/>
        </w:rPr>
        <w:t>,</w:t>
      </w:r>
      <w:r>
        <w:rPr>
          <w:rFonts w:eastAsia="Times New Roman" w:cs="Times New Roman"/>
          <w:szCs w:val="24"/>
        </w:rPr>
        <w:t xml:space="preserve"> που παρέλαβε από τον παλιό ΟΛΠ και θα προχωρήσει στην τοποθέτηση μιας μεγάλης πλωτή</w:t>
      </w:r>
      <w:r>
        <w:rPr>
          <w:rFonts w:eastAsia="Times New Roman" w:cs="Times New Roman"/>
          <w:szCs w:val="24"/>
        </w:rPr>
        <w:t>ς δεξαμενής ογδόντα χιλιάδων τόνων και μιας επόμενης, που θα είναι περίπου τριακοσίων με τριακοσίων πενήντα χιλιάδων τόνων.</w:t>
      </w:r>
    </w:p>
    <w:p w14:paraId="7E871A14" w14:textId="77777777" w:rsidR="00F35612" w:rsidRDefault="00680F71">
      <w:pPr>
        <w:spacing w:after="0" w:line="600" w:lineRule="auto"/>
        <w:ind w:firstLine="720"/>
        <w:jc w:val="both"/>
        <w:rPr>
          <w:rFonts w:eastAsia="Times New Roman"/>
          <w:szCs w:val="24"/>
        </w:rPr>
      </w:pPr>
      <w:r>
        <w:rPr>
          <w:rFonts w:eastAsia="Times New Roman"/>
          <w:szCs w:val="24"/>
        </w:rPr>
        <w:t>Αυτό και μόνο δημιουργεί σημαντικές προϋποθέσεις για την ανάπτυξη ενός τομέα</w:t>
      </w:r>
      <w:r>
        <w:rPr>
          <w:rFonts w:eastAsia="Times New Roman"/>
          <w:szCs w:val="24"/>
        </w:rPr>
        <w:t>,</w:t>
      </w:r>
      <w:r>
        <w:rPr>
          <w:rFonts w:eastAsia="Times New Roman"/>
          <w:szCs w:val="24"/>
        </w:rPr>
        <w:t xml:space="preserve"> που στην Ελλάδα έπαιξε καθοριστικό ρόλο τα προηγούμενα</w:t>
      </w:r>
      <w:r>
        <w:rPr>
          <w:rFonts w:eastAsia="Times New Roman"/>
          <w:szCs w:val="24"/>
        </w:rPr>
        <w:t xml:space="preserve"> χρόνια. Όμως, ξέρετε πάρα πολύ καλά ότι τα τελευταία δέκα χρόνια από λαθεμένους χειρισμούς δημιουργήθηκαν καταστάσεις</w:t>
      </w:r>
      <w:r>
        <w:rPr>
          <w:rFonts w:eastAsia="Times New Roman"/>
          <w:szCs w:val="24"/>
        </w:rPr>
        <w:t>,</w:t>
      </w:r>
      <w:r>
        <w:rPr>
          <w:rFonts w:eastAsia="Times New Roman"/>
          <w:szCs w:val="24"/>
        </w:rPr>
        <w:t xml:space="preserve"> που ουσιαστικά έφεραν πίσω την ανάπτυξη αυτού του τομέα, ο οποίος τροφοδοτούσε πολλαπλώς την περιοχή σε θέσεις εργασίας και σε επαγγελμα</w:t>
      </w:r>
      <w:r>
        <w:rPr>
          <w:rFonts w:eastAsia="Times New Roman"/>
          <w:szCs w:val="24"/>
        </w:rPr>
        <w:t>τικές δραστηριότητες.</w:t>
      </w:r>
    </w:p>
    <w:p w14:paraId="7E871A15" w14:textId="77777777" w:rsidR="00F35612" w:rsidRDefault="00680F71">
      <w:pPr>
        <w:spacing w:after="0" w:line="600" w:lineRule="auto"/>
        <w:ind w:firstLine="720"/>
        <w:jc w:val="both"/>
        <w:rPr>
          <w:rFonts w:eastAsia="Times New Roman"/>
          <w:szCs w:val="24"/>
        </w:rPr>
      </w:pPr>
      <w:r>
        <w:rPr>
          <w:rFonts w:eastAsia="Times New Roman"/>
          <w:szCs w:val="24"/>
        </w:rPr>
        <w:t xml:space="preserve">Σήμερα, λοιπόν, η Κυβέρνηση ξεκινά μία νέα προσπάθεια όσον αφορά τη </w:t>
      </w:r>
      <w:r>
        <w:rPr>
          <w:rFonts w:eastAsia="Times New Roman"/>
          <w:szCs w:val="24"/>
        </w:rPr>
        <w:t>ν</w:t>
      </w:r>
      <w:r>
        <w:rPr>
          <w:rFonts w:eastAsia="Times New Roman"/>
          <w:szCs w:val="24"/>
        </w:rPr>
        <w:t xml:space="preserve">αυπηγοεπισκευαστική </w:t>
      </w:r>
      <w:r>
        <w:rPr>
          <w:rFonts w:eastAsia="Times New Roman"/>
          <w:szCs w:val="24"/>
        </w:rPr>
        <w:t>ζ</w:t>
      </w:r>
      <w:r>
        <w:rPr>
          <w:rFonts w:eastAsia="Times New Roman"/>
          <w:szCs w:val="24"/>
        </w:rPr>
        <w:t xml:space="preserve">ώνη, ζητώντας από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να υλοποιήσει τις δεσμεύσεις της κατά προτεραιότητα –και αυτό έχει να κάνει ακριβώς μ’ αυτό που τόνισα- αλλά και π</w:t>
      </w:r>
      <w:r>
        <w:rPr>
          <w:rFonts w:eastAsia="Times New Roman"/>
          <w:szCs w:val="24"/>
        </w:rPr>
        <w:t>ροσπαθώντας μαζί με την Ευρωπαϊκή Ένωση να απελευθερώσει τον Σκαραμαγκά από τις δεσμεύσεις που έχουν επιβληθεί</w:t>
      </w:r>
      <w:r>
        <w:rPr>
          <w:rFonts w:eastAsia="Times New Roman"/>
          <w:szCs w:val="24"/>
        </w:rPr>
        <w:t>,</w:t>
      </w:r>
      <w:r>
        <w:rPr>
          <w:rFonts w:eastAsia="Times New Roman"/>
          <w:szCs w:val="24"/>
        </w:rPr>
        <w:t xml:space="preserve"> λόγω των λεγόμενων «κρατικών </w:t>
      </w:r>
      <w:r>
        <w:rPr>
          <w:rFonts w:eastAsia="Times New Roman"/>
          <w:szCs w:val="24"/>
        </w:rPr>
        <w:lastRenderedPageBreak/>
        <w:t xml:space="preserve">επιδοτήσεων». Παράλληλα, προσπαθεί να δημιουργήσει όρους ανάπτυξης και στο </w:t>
      </w:r>
      <w:r>
        <w:rPr>
          <w:rFonts w:eastAsia="Times New Roman"/>
          <w:szCs w:val="24"/>
        </w:rPr>
        <w:t>ν</w:t>
      </w:r>
      <w:r>
        <w:rPr>
          <w:rFonts w:eastAsia="Times New Roman"/>
          <w:szCs w:val="24"/>
        </w:rPr>
        <w:t xml:space="preserve">αυπηγείο της Ελευσίνας και σ’ αυτό του </w:t>
      </w:r>
      <w:r>
        <w:rPr>
          <w:rFonts w:eastAsia="Times New Roman"/>
          <w:szCs w:val="24"/>
        </w:rPr>
        <w:t>Νεωρίου.</w:t>
      </w:r>
    </w:p>
    <w:p w14:paraId="7E871A16" w14:textId="77777777" w:rsidR="00F35612" w:rsidRDefault="00680F71">
      <w:pPr>
        <w:spacing w:after="0" w:line="600" w:lineRule="auto"/>
        <w:ind w:firstLine="720"/>
        <w:jc w:val="both"/>
        <w:rPr>
          <w:rFonts w:eastAsia="Times New Roman"/>
          <w:szCs w:val="24"/>
        </w:rPr>
      </w:pPr>
      <w:r>
        <w:rPr>
          <w:rFonts w:eastAsia="Times New Roman"/>
          <w:szCs w:val="24"/>
        </w:rPr>
        <w:t>Θεωρούμε, λοιπόν, ότι η σημερινή κύρωση δίνει τη δυνατότητα στην Ελλάδα να είναι άλλη μία χώρα, στα πλαίσια του ΙΜΟ, η οποία αναγνωρίζει την ανάγκη θέσπισης αυτών των διεθνών κανόνων, προκειμένου να γίνουν εθνικό δίκαιο και να προστατεύσουμε τις θ</w:t>
      </w:r>
      <w:r>
        <w:rPr>
          <w:rFonts w:eastAsia="Times New Roman"/>
          <w:szCs w:val="24"/>
        </w:rPr>
        <w:t xml:space="preserve">άλασσές μας. Για μας, η </w:t>
      </w:r>
      <w:r>
        <w:rPr>
          <w:rFonts w:eastAsia="Times New Roman"/>
          <w:szCs w:val="24"/>
        </w:rPr>
        <w:t>γ</w:t>
      </w:r>
      <w:r>
        <w:rPr>
          <w:rFonts w:eastAsia="Times New Roman"/>
          <w:szCs w:val="24"/>
        </w:rPr>
        <w:t xml:space="preserve">αλάζια </w:t>
      </w:r>
      <w:r>
        <w:rPr>
          <w:rFonts w:eastAsia="Times New Roman"/>
          <w:szCs w:val="24"/>
        </w:rPr>
        <w:t>α</w:t>
      </w:r>
      <w:r>
        <w:rPr>
          <w:rFonts w:eastAsia="Times New Roman"/>
          <w:szCs w:val="24"/>
        </w:rPr>
        <w:t>νάπτυξη είναι ένας πολύ κρίσιμος τομέας</w:t>
      </w:r>
      <w:r>
        <w:rPr>
          <w:rFonts w:eastAsia="Times New Roman"/>
          <w:szCs w:val="24"/>
        </w:rPr>
        <w:t>,</w:t>
      </w:r>
      <w:r>
        <w:rPr>
          <w:rFonts w:eastAsia="Times New Roman"/>
          <w:szCs w:val="24"/>
        </w:rPr>
        <w:t xml:space="preserve"> που θα συμβάλει στην ανάπτυξη της χώρας, διότι συνδέεται με τον τουρισμό, την αλιεία, την ανάπτυξη των λιμανιών και την προστασία του περιβάλλοντος. Όλα αυτά μαζί, λοιπόν, δημιουργούν ένα πλέγμα οικονομικών δραστηριοτήτων</w:t>
      </w:r>
      <w:r>
        <w:rPr>
          <w:rFonts w:eastAsia="Times New Roman"/>
          <w:szCs w:val="24"/>
        </w:rPr>
        <w:t>,</w:t>
      </w:r>
      <w:r>
        <w:rPr>
          <w:rFonts w:eastAsia="Times New Roman"/>
          <w:szCs w:val="24"/>
        </w:rPr>
        <w:t xml:space="preserve"> που προστατεύεται από την παρουσ</w:t>
      </w:r>
      <w:r>
        <w:rPr>
          <w:rFonts w:eastAsia="Times New Roman"/>
          <w:szCs w:val="24"/>
        </w:rPr>
        <w:t>ία στο δίκαιο της χώρας τέτοιων κανόνων</w:t>
      </w:r>
      <w:r>
        <w:rPr>
          <w:rFonts w:eastAsia="Times New Roman"/>
          <w:szCs w:val="24"/>
        </w:rPr>
        <w:t>,</w:t>
      </w:r>
      <w:r>
        <w:rPr>
          <w:rFonts w:eastAsia="Times New Roman"/>
          <w:szCs w:val="24"/>
        </w:rPr>
        <w:t xml:space="preserve"> που θεσπίζουμε σήμερα.</w:t>
      </w:r>
    </w:p>
    <w:p w14:paraId="7E871A17" w14:textId="77777777" w:rsidR="00F35612" w:rsidRDefault="00680F71">
      <w:pPr>
        <w:spacing w:after="0" w:line="600" w:lineRule="auto"/>
        <w:ind w:firstLine="720"/>
        <w:jc w:val="both"/>
        <w:rPr>
          <w:rFonts w:eastAsia="Times New Roman"/>
          <w:szCs w:val="24"/>
        </w:rPr>
      </w:pPr>
      <w:r>
        <w:rPr>
          <w:rFonts w:eastAsia="Times New Roman"/>
          <w:szCs w:val="24"/>
        </w:rPr>
        <w:t>Κατόπιν αυτών</w:t>
      </w:r>
      <w:r>
        <w:rPr>
          <w:rFonts w:eastAsia="Times New Roman"/>
          <w:szCs w:val="24"/>
        </w:rPr>
        <w:t>,</w:t>
      </w:r>
      <w:r>
        <w:rPr>
          <w:rFonts w:eastAsia="Times New Roman"/>
          <w:szCs w:val="24"/>
        </w:rPr>
        <w:t xml:space="preserve"> θεωρώ ότι εκλείπουν οι λόγοι που συνδέονται με αντιρρήσεις που κατατέθηκαν από συναδέλφους στη Βουλή. Νομίζω ότι θα ήταν χρήσιμο να επανεξετάσουν τη θέση τους, διότι δεν νομίζω </w:t>
      </w:r>
      <w:r>
        <w:rPr>
          <w:rFonts w:eastAsia="Times New Roman"/>
          <w:szCs w:val="24"/>
        </w:rPr>
        <w:t>ότι υποκρύπτεται σ’ αυτή τη σύμβαση τίποτα άλλο</w:t>
      </w:r>
      <w:r>
        <w:rPr>
          <w:rFonts w:eastAsia="Times New Roman"/>
          <w:szCs w:val="24"/>
        </w:rPr>
        <w:t>,</w:t>
      </w:r>
      <w:r>
        <w:rPr>
          <w:rFonts w:eastAsia="Times New Roman"/>
          <w:szCs w:val="24"/>
        </w:rPr>
        <w:t xml:space="preserve"> παρά η προστασία του περιβάλλοντος, που είναι μία υποχρέωση που πρέπει να έχουμε σε απόλυτη προτεραιότητα και ως πολιτεία και ως κοινωνία και ως πρόσωπα. </w:t>
      </w:r>
    </w:p>
    <w:p w14:paraId="7E871A18" w14:textId="77777777" w:rsidR="00F35612" w:rsidRDefault="00680F71">
      <w:pPr>
        <w:spacing w:after="0" w:line="600" w:lineRule="auto"/>
        <w:ind w:firstLine="720"/>
        <w:jc w:val="both"/>
        <w:rPr>
          <w:rFonts w:eastAsia="Times New Roman"/>
          <w:szCs w:val="24"/>
        </w:rPr>
      </w:pPr>
      <w:r>
        <w:rPr>
          <w:rFonts w:eastAsia="Times New Roman"/>
          <w:szCs w:val="24"/>
        </w:rPr>
        <w:t>Από εκεί και πέρα, τονίζω και πάλι ότι δεν υπάρχει κ</w:t>
      </w:r>
      <w:r>
        <w:rPr>
          <w:rFonts w:eastAsia="Times New Roman"/>
          <w:szCs w:val="24"/>
        </w:rPr>
        <w:t>αμμία επιβάρυνση σε κανέναν. Η επιβάρυνση, σε ό,τι αφορά αυτά τα συστήματα, αφορά τους ιδιοκτήτες των πλοίων.</w:t>
      </w:r>
    </w:p>
    <w:p w14:paraId="7E871A19" w14:textId="77777777" w:rsidR="00F35612" w:rsidRDefault="00680F71">
      <w:pPr>
        <w:spacing w:after="0" w:line="600" w:lineRule="auto"/>
        <w:ind w:firstLine="720"/>
        <w:jc w:val="both"/>
        <w:rPr>
          <w:rFonts w:eastAsia="Times New Roman"/>
          <w:szCs w:val="24"/>
        </w:rPr>
      </w:pPr>
      <w:r>
        <w:rPr>
          <w:rFonts w:eastAsia="Times New Roman"/>
          <w:szCs w:val="24"/>
        </w:rPr>
        <w:lastRenderedPageBreak/>
        <w:t>Σας ευχαριστώ.</w:t>
      </w:r>
    </w:p>
    <w:p w14:paraId="7E871A1A"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Υπουργέ, θα θέλατε να πείτε κάτι αναφορικά με την τροπολογία;</w:t>
      </w:r>
    </w:p>
    <w:p w14:paraId="7E871A1B" w14:textId="77777777" w:rsidR="00F35612" w:rsidRDefault="00680F71">
      <w:pPr>
        <w:spacing w:after="0" w:line="600" w:lineRule="auto"/>
        <w:ind w:firstLine="720"/>
        <w:jc w:val="both"/>
        <w:rPr>
          <w:rFonts w:eastAsia="Times New Roman"/>
          <w:szCs w:val="24"/>
        </w:rPr>
      </w:pPr>
      <w:r>
        <w:rPr>
          <w:rFonts w:eastAsia="Times New Roman"/>
          <w:b/>
          <w:szCs w:val="24"/>
        </w:rPr>
        <w:t>ΠΑΝΑΓΙΩΤΗΣ ΚΟΥΡΟΥΜΠΛΗΣ (Υπο</w:t>
      </w:r>
      <w:r>
        <w:rPr>
          <w:rFonts w:eastAsia="Times New Roman"/>
          <w:b/>
          <w:szCs w:val="24"/>
        </w:rPr>
        <w:t xml:space="preserve">υργός Ναυτιλίας και Νησιωτικής Πολιτικής): </w:t>
      </w:r>
      <w:r>
        <w:rPr>
          <w:rFonts w:eastAsia="Times New Roman"/>
          <w:szCs w:val="24"/>
        </w:rPr>
        <w:t>Κύριε Πρόεδρε, δεν την έχω μελετήσει την τροπολογία. Είναι αρκετά περίπλοκη. Θα ήθελα να παρακαλέσω τον αγαπητό συνάδελφο, τον οποίο αγαπώ και εκτιμώ, να μην την περάσουμε σήμερα, αλλά σε κάποιο άλλο νομοσχέδιο, π</w:t>
      </w:r>
      <w:r>
        <w:rPr>
          <w:rFonts w:eastAsia="Times New Roman"/>
          <w:szCs w:val="24"/>
        </w:rPr>
        <w:t xml:space="preserve">ου ενδεχομένως να είναι και του Υπουργείου. Σύντομα έρχεται ένα νομοσχέδιο που μπορεί να είναι και πιο σχετικό και μπορεί να </w:t>
      </w:r>
      <w:proofErr w:type="spellStart"/>
      <w:r>
        <w:rPr>
          <w:rFonts w:eastAsia="Times New Roman"/>
          <w:szCs w:val="24"/>
        </w:rPr>
        <w:t>επανακατατεθεί</w:t>
      </w:r>
      <w:proofErr w:type="spellEnd"/>
      <w:r>
        <w:rPr>
          <w:rFonts w:eastAsia="Times New Roman"/>
          <w:szCs w:val="24"/>
        </w:rPr>
        <w:t>. Όμως, αυτή τη στιγμή δεν είμαι έτοιμος. Δεν την έχω μελετήσει.</w:t>
      </w:r>
    </w:p>
    <w:p w14:paraId="7E871A1C"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Μάλιστα.</w:t>
      </w:r>
    </w:p>
    <w:p w14:paraId="7E871A1D" w14:textId="77777777" w:rsidR="00F35612" w:rsidRDefault="00680F71">
      <w:pPr>
        <w:spacing w:after="0" w:line="600" w:lineRule="auto"/>
        <w:ind w:firstLine="720"/>
        <w:jc w:val="both"/>
        <w:rPr>
          <w:rFonts w:eastAsia="Times New Roman"/>
          <w:szCs w:val="24"/>
        </w:rPr>
      </w:pPr>
      <w:r>
        <w:rPr>
          <w:rFonts w:eastAsia="Times New Roman"/>
          <w:b/>
          <w:szCs w:val="24"/>
        </w:rPr>
        <w:t>ΧΑΡΑΛΑΜ</w:t>
      </w:r>
      <w:r>
        <w:rPr>
          <w:rFonts w:eastAsia="Times New Roman"/>
          <w:b/>
          <w:szCs w:val="24"/>
        </w:rPr>
        <w:t xml:space="preserve">ΠΟΣ ΑΘΑΝΑΣΙΟΥ: </w:t>
      </w:r>
      <w:r>
        <w:rPr>
          <w:rFonts w:eastAsia="Times New Roman"/>
          <w:szCs w:val="24"/>
        </w:rPr>
        <w:t>Κύριε Πρόεδρε, θα μπορούσα να έχω τον λόγο;</w:t>
      </w:r>
    </w:p>
    <w:p w14:paraId="7E871A1E"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Αθανασίου, τι θα θέλατε;</w:t>
      </w:r>
    </w:p>
    <w:p w14:paraId="7E871A1F" w14:textId="77777777" w:rsidR="00F35612" w:rsidRDefault="00680F71">
      <w:pPr>
        <w:spacing w:after="0"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Κύριε Πρόεδρε, εν όψει του ότι το νομοσχέδιο δεν εισάγει την κύρωση της διεθνούς συμβάσεως με ένα </w:t>
      </w:r>
      <w:r>
        <w:rPr>
          <w:rFonts w:eastAsia="Times New Roman"/>
          <w:szCs w:val="24"/>
        </w:rPr>
        <w:t xml:space="preserve">άρθρο, αλλά έχει και άλλα άρθρα –δεύτερο μέχρι δωδέκατο- που είναι οι </w:t>
      </w:r>
      <w:proofErr w:type="spellStart"/>
      <w:r>
        <w:rPr>
          <w:rFonts w:eastAsia="Times New Roman"/>
          <w:szCs w:val="24"/>
        </w:rPr>
        <w:t>εφαρμοστικές</w:t>
      </w:r>
      <w:proofErr w:type="spellEnd"/>
      <w:r>
        <w:rPr>
          <w:rFonts w:eastAsia="Times New Roman"/>
          <w:szCs w:val="24"/>
        </w:rPr>
        <w:t xml:space="preserve"> διατάξεις της συμβάσεως, ήθελα να παρακαλέσω</w:t>
      </w:r>
      <w:r>
        <w:rPr>
          <w:rFonts w:eastAsia="Times New Roman"/>
          <w:szCs w:val="24"/>
        </w:rPr>
        <w:t>,</w:t>
      </w:r>
      <w:r>
        <w:rPr>
          <w:rFonts w:eastAsia="Times New Roman"/>
          <w:szCs w:val="24"/>
        </w:rPr>
        <w:t xml:space="preserve"> λόγω του ότι δεν μας δόθηκε η ευκαιρία στην </w:t>
      </w:r>
      <w:r>
        <w:rPr>
          <w:rFonts w:eastAsia="Times New Roman"/>
          <w:szCs w:val="24"/>
        </w:rPr>
        <w:t xml:space="preserve">επιτροπή </w:t>
      </w:r>
      <w:r>
        <w:rPr>
          <w:rFonts w:eastAsia="Times New Roman"/>
          <w:szCs w:val="24"/>
        </w:rPr>
        <w:lastRenderedPageBreak/>
        <w:t>να καλέσουμε και τους φορείς, τουλάχιστον εδώ να ανοίξει κατάλογος ομιλητώ</w:t>
      </w:r>
      <w:r>
        <w:rPr>
          <w:rFonts w:eastAsia="Times New Roman"/>
          <w:szCs w:val="24"/>
        </w:rPr>
        <w:t>ν ούτως ώστε να ακουστούν οι απόψεις μας.</w:t>
      </w:r>
    </w:p>
    <w:p w14:paraId="7E871A20"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Αθανασίου, το πρόβλημα, όπως ξέρετε, ως διαπρεπής νομικός…</w:t>
      </w:r>
    </w:p>
    <w:p w14:paraId="7E871A21" w14:textId="77777777" w:rsidR="00F35612" w:rsidRDefault="00680F71">
      <w:pPr>
        <w:spacing w:after="0"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Ξέρω τη διαδικασία, κύριε Πρόεδρε, αλλά είναι στην ευχέρεια του Προεδρείου.</w:t>
      </w:r>
    </w:p>
    <w:p w14:paraId="7E871A22"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w:t>
      </w:r>
      <w:r>
        <w:rPr>
          <w:rFonts w:eastAsia="Times New Roman"/>
          <w:b/>
          <w:szCs w:val="24"/>
        </w:rPr>
        <w:t xml:space="preserve">ήτριος Κρεμαστινός): </w:t>
      </w:r>
      <w:r>
        <w:rPr>
          <w:rFonts w:eastAsia="Times New Roman"/>
          <w:szCs w:val="24"/>
        </w:rPr>
        <w:t>…είναι ότι έρχεται σε συζήτηση με το άρθρο 108, που είναι περιοριστικό στη διαδικασία. Εγώ προσωπικά</w:t>
      </w:r>
      <w:r>
        <w:rPr>
          <w:rFonts w:eastAsia="Times New Roman"/>
          <w:szCs w:val="24"/>
        </w:rPr>
        <w:t>,</w:t>
      </w:r>
      <w:r>
        <w:rPr>
          <w:rFonts w:eastAsia="Times New Roman"/>
          <w:szCs w:val="24"/>
        </w:rPr>
        <w:t xml:space="preserve"> δεν έχω καμμία αντίρρηση, αλλά το άρθρο 108 δεν προβλέπει τέτοια διαδικασία.</w:t>
      </w:r>
    </w:p>
    <w:p w14:paraId="7E871A23" w14:textId="77777777" w:rsidR="00F35612" w:rsidRDefault="00680F71">
      <w:pPr>
        <w:spacing w:after="0"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 xml:space="preserve">Νομίζω ότι ο κ. </w:t>
      </w:r>
      <w:proofErr w:type="spellStart"/>
      <w:r>
        <w:rPr>
          <w:rFonts w:eastAsia="Times New Roman"/>
          <w:szCs w:val="24"/>
        </w:rPr>
        <w:t>Κουρουμπλής</w:t>
      </w:r>
      <w:proofErr w:type="spellEnd"/>
      <w:r>
        <w:rPr>
          <w:rFonts w:eastAsia="Times New Roman"/>
          <w:szCs w:val="24"/>
        </w:rPr>
        <w:t xml:space="preserve"> θα είχ</w:t>
      </w:r>
      <w:r>
        <w:rPr>
          <w:rFonts w:eastAsia="Times New Roman"/>
          <w:szCs w:val="24"/>
        </w:rPr>
        <w:t>ε δεχθεί να καταθέσουμε…</w:t>
      </w:r>
    </w:p>
    <w:p w14:paraId="7E871A24"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Πρέπει να είναι όλες οι πτέρυγες της Βουλής, γιατί το άρθρο 108 δεν προβλέπει τέτοια διαδικασία.</w:t>
      </w:r>
    </w:p>
    <w:p w14:paraId="7E871A25" w14:textId="77777777" w:rsidR="00F35612" w:rsidRDefault="00680F71">
      <w:pPr>
        <w:spacing w:after="0" w:line="600" w:lineRule="auto"/>
        <w:ind w:firstLine="720"/>
        <w:jc w:val="both"/>
        <w:rPr>
          <w:rFonts w:eastAsia="Times New Roman"/>
          <w:szCs w:val="24"/>
        </w:rPr>
      </w:pPr>
      <w:r>
        <w:rPr>
          <w:rFonts w:eastAsia="Times New Roman"/>
          <w:szCs w:val="24"/>
        </w:rPr>
        <w:t>Εγώ είμαι υποχρεωμένος να εφαρμόσω, κύριε Υπουργέ, τη διαδικασία.</w:t>
      </w:r>
    </w:p>
    <w:p w14:paraId="7E871A26"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Όμως, κύρι</w:t>
      </w:r>
      <w:r>
        <w:rPr>
          <w:rFonts w:eastAsia="Times New Roman" w:cs="Times New Roman"/>
          <w:szCs w:val="24"/>
        </w:rPr>
        <w:t>ε Πρόεδρε, επειδή δεν έχουν ακυρωτικό χαρακτήρα οι διατάξεις αυτές, αλλά είναι ενδοτικού χαρακτήρα, αν θέλει και ο κύριος Υπουργός, η Βουλή μπορεί να αποφασίσει να ανοίξει κατάλογος. Δεν υπάρχει δηλαδή απαγορευτικό. Εξάλλου, κύριε Πρόεδρε, το νομοσχέδιο αυ</w:t>
      </w:r>
      <w:r>
        <w:rPr>
          <w:rFonts w:eastAsia="Times New Roman" w:cs="Times New Roman"/>
          <w:szCs w:val="24"/>
        </w:rPr>
        <w:t>τό λέει «και άλλες διατάξεις».</w:t>
      </w:r>
    </w:p>
    <w:p w14:paraId="7E871A27"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ΚΟΥΡΟΥΜΠΛΗΣ (Υπουργός Ναυτιλίας και Νησιωτικής Πολιτικής): </w:t>
      </w:r>
      <w:r>
        <w:rPr>
          <w:rFonts w:eastAsia="Times New Roman" w:cs="Times New Roman"/>
          <w:szCs w:val="24"/>
        </w:rPr>
        <w:t>Κύριε Πρόεδρε, αν μου επιτρέπετε, θέλω τον λόγο.</w:t>
      </w:r>
    </w:p>
    <w:p w14:paraId="7E871A28"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Έχετε τον λόγο, κύριε Υπουργέ.</w:t>
      </w:r>
    </w:p>
    <w:p w14:paraId="7E871A29"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Θέλω να πω στον αγαπητό Υπουργό</w:t>
      </w:r>
      <w:r>
        <w:rPr>
          <w:rFonts w:eastAsia="Times New Roman" w:cs="Times New Roman"/>
          <w:szCs w:val="24"/>
        </w:rPr>
        <w:t xml:space="preserve"> </w:t>
      </w:r>
      <w:r>
        <w:rPr>
          <w:rFonts w:eastAsia="Times New Roman" w:cs="Times New Roman"/>
          <w:szCs w:val="24"/>
        </w:rPr>
        <w:t>κ. Αθανασίου, ότι πράγματι</w:t>
      </w:r>
      <w:r>
        <w:rPr>
          <w:rFonts w:eastAsia="Times New Roman" w:cs="Times New Roman"/>
          <w:szCs w:val="24"/>
        </w:rPr>
        <w:t>,</w:t>
      </w:r>
      <w:r>
        <w:rPr>
          <w:rFonts w:eastAsia="Times New Roman" w:cs="Times New Roman"/>
          <w:szCs w:val="24"/>
        </w:rPr>
        <w:t xml:space="preserve"> στη Βουλή δεν έγινε αυτή η περίφημη διαβούλευση, στην οποία αναφέρετε, αλλά διαβούλευση για την κύρωση αυτή έγινε με τους φορε</w:t>
      </w:r>
      <w:r>
        <w:rPr>
          <w:rFonts w:eastAsia="Times New Roman" w:cs="Times New Roman"/>
          <w:szCs w:val="24"/>
        </w:rPr>
        <w:t>ίς. Έχουμε έγγραφα και της Ένωσης Ελλήνων Εφοπλιστών και όλων, που συνηγορούν στην ανάγκη -και είναι θετικό ότι συνηγορούν, παρ’ ότι θα έχει κόστος γι</w:t>
      </w:r>
      <w:r>
        <w:rPr>
          <w:rFonts w:eastAsia="Times New Roman" w:cs="Times New Roman"/>
          <w:szCs w:val="24"/>
        </w:rPr>
        <w:t>’</w:t>
      </w:r>
      <w:r>
        <w:rPr>
          <w:rFonts w:eastAsia="Times New Roman" w:cs="Times New Roman"/>
          <w:szCs w:val="24"/>
        </w:rPr>
        <w:t xml:space="preserve"> αυτούς- να θεσπιστούν αυτοί οι κανόνες. Γιατί, για εμάς που είμαστε χώρα της Μεσογείου, χρειάζεται άμεσα</w:t>
      </w:r>
      <w:r>
        <w:rPr>
          <w:rFonts w:eastAsia="Times New Roman" w:cs="Times New Roman"/>
          <w:szCs w:val="24"/>
        </w:rPr>
        <w:t xml:space="preserve"> μεγαλύτερη πρόνοια από όλους </w:t>
      </w:r>
      <w:r>
        <w:rPr>
          <w:rFonts w:eastAsia="Times New Roman" w:cs="Times New Roman"/>
          <w:szCs w:val="24"/>
        </w:rPr>
        <w:t>μας,</w:t>
      </w:r>
      <w:r>
        <w:rPr>
          <w:rFonts w:eastAsia="Times New Roman" w:cs="Times New Roman"/>
          <w:szCs w:val="24"/>
        </w:rPr>
        <w:t xml:space="preserve"> γι’ αυτό που συζητούμε, δηλαδή για την προστασία του περιβάλλοντος.</w:t>
      </w:r>
    </w:p>
    <w:p w14:paraId="7E871A2A"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ακούστηκαν οι παρατηρήσεις. Από εκεί και πέρα</w:t>
      </w:r>
      <w:r>
        <w:rPr>
          <w:rFonts w:eastAsia="Times New Roman" w:cs="Times New Roman"/>
          <w:szCs w:val="24"/>
        </w:rPr>
        <w:t>,</w:t>
      </w:r>
      <w:r>
        <w:rPr>
          <w:rFonts w:eastAsia="Times New Roman" w:cs="Times New Roman"/>
          <w:szCs w:val="24"/>
        </w:rPr>
        <w:t xml:space="preserve"> δεν νομίζω ότι υπάρχει ζήτημα αυτή τη στιγμή να συνεχίσουμε αυτή την κουβέντα.</w:t>
      </w:r>
    </w:p>
    <w:p w14:paraId="7E871A2B"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w:t>
      </w:r>
      <w:r>
        <w:rPr>
          <w:rFonts w:eastAsia="Times New Roman" w:cs="Times New Roman"/>
          <w:b/>
          <w:szCs w:val="24"/>
        </w:rPr>
        <w:t>ημήτριος Κρεμαστινός</w:t>
      </w:r>
      <w:r>
        <w:rPr>
          <w:rFonts w:eastAsia="Times New Roman"/>
          <w:b/>
          <w:bCs/>
        </w:rPr>
        <w:t>):</w:t>
      </w:r>
      <w:r>
        <w:rPr>
          <w:rFonts w:eastAsia="Times New Roman" w:cs="Times New Roman"/>
          <w:szCs w:val="24"/>
        </w:rPr>
        <w:t xml:space="preserve"> Κύριε Πάλλη, είστε ο εισηγητής του ΣΥΡΙΖΑ, συμφωνείτε να εφαρμόσουμε το </w:t>
      </w:r>
      <w:r>
        <w:rPr>
          <w:rFonts w:eastAsia="Times New Roman" w:cs="Times New Roman"/>
          <w:szCs w:val="24"/>
        </w:rPr>
        <w:t xml:space="preserve">άρθρο </w:t>
      </w:r>
      <w:r>
        <w:rPr>
          <w:rFonts w:eastAsia="Times New Roman" w:cs="Times New Roman"/>
          <w:szCs w:val="24"/>
        </w:rPr>
        <w:t>108;</w:t>
      </w:r>
    </w:p>
    <w:p w14:paraId="7E871A2C"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Συμφωνούμε, κύριε Πρόεδρε. Θεωρούμε ότι πρέπει να προχωρήσει η διαδικασία κανονικά, όπως είχε ξεκινήσει.</w:t>
      </w:r>
    </w:p>
    <w:p w14:paraId="7E871A2D"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w:t>
      </w:r>
      <w:r>
        <w:rPr>
          <w:rFonts w:eastAsia="Times New Roman" w:cs="Times New Roman"/>
          <w:b/>
          <w:szCs w:val="24"/>
        </w:rPr>
        <w:t>τινός</w:t>
      </w:r>
      <w:r>
        <w:rPr>
          <w:rFonts w:eastAsia="Times New Roman"/>
          <w:b/>
          <w:bCs/>
        </w:rPr>
        <w:t xml:space="preserve">): </w:t>
      </w:r>
      <w:r>
        <w:rPr>
          <w:rFonts w:eastAsia="Times New Roman"/>
          <w:bCs/>
        </w:rPr>
        <w:t>Μάλιστα</w:t>
      </w:r>
      <w:r>
        <w:rPr>
          <w:rFonts w:eastAsia="Times New Roman" w:cs="Times New Roman"/>
          <w:szCs w:val="24"/>
        </w:rPr>
        <w:t xml:space="preserve">. Το κατάλαβα. </w:t>
      </w:r>
    </w:p>
    <w:p w14:paraId="7E871A2E"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Κύριε Πρόεδρε, αυτό που είπε ο κύριος Υπουργός δεν έχει καμ</w:t>
      </w:r>
      <w:r>
        <w:rPr>
          <w:rFonts w:eastAsia="Times New Roman" w:cs="Times New Roman"/>
          <w:szCs w:val="24"/>
        </w:rPr>
        <w:t>μ</w:t>
      </w:r>
      <w:r>
        <w:rPr>
          <w:rFonts w:eastAsia="Times New Roman" w:cs="Times New Roman"/>
          <w:szCs w:val="24"/>
        </w:rPr>
        <w:t xml:space="preserve">ία σχέση, διότι η Βουλή δεν ταυτίζεται με την Κυβέρνηση. Το αν η Κυβέρνηση έκανε διαβούλευση με τους φορείς, είναι ένα δικό της θέμα. </w:t>
      </w:r>
    </w:p>
    <w:p w14:paraId="7E871A2F"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Η Βουλή,</w:t>
      </w:r>
      <w:r>
        <w:rPr>
          <w:rFonts w:eastAsia="Times New Roman" w:cs="Times New Roman"/>
          <w:szCs w:val="24"/>
        </w:rPr>
        <w:t xml:space="preserve"> όμως, έχει χρέος, για να νομοθετήσει σωστά, να ακούσει τους φορείς. Είχαμε απορίες και ερωτήματα προς τους φορείς, </w:t>
      </w:r>
      <w:r>
        <w:rPr>
          <w:rFonts w:eastAsia="Times New Roman"/>
          <w:szCs w:val="24"/>
        </w:rPr>
        <w:t>οι οποίοι</w:t>
      </w:r>
      <w:r>
        <w:rPr>
          <w:rFonts w:eastAsia="Times New Roman" w:cs="Times New Roman"/>
          <w:szCs w:val="24"/>
        </w:rPr>
        <w:t xml:space="preserve"> δεν εκλήθησαν. Εξάλλου</w:t>
      </w:r>
      <w:r>
        <w:rPr>
          <w:rFonts w:eastAsia="Times New Roman" w:cs="Times New Roman"/>
          <w:szCs w:val="24"/>
        </w:rPr>
        <w:t>,</w:t>
      </w:r>
      <w:r>
        <w:rPr>
          <w:rFonts w:eastAsia="Times New Roman" w:cs="Times New Roman"/>
          <w:szCs w:val="24"/>
        </w:rPr>
        <w:t xml:space="preserve"> δεν ξέρουμε με ποιους φορείς διαβουλεύτηκε η Κυβέρνηση. Διότι το νομοσχέδιο -υπενθυμίζω- δεν είναι ξ</w:t>
      </w:r>
      <w:r>
        <w:rPr>
          <w:rFonts w:eastAsia="Times New Roman" w:cs="Times New Roman"/>
          <w:szCs w:val="24"/>
        </w:rPr>
        <w:t>ε</w:t>
      </w:r>
      <w:r>
        <w:rPr>
          <w:rFonts w:eastAsia="Times New Roman" w:cs="Times New Roman"/>
          <w:szCs w:val="24"/>
        </w:rPr>
        <w:t>ρό να</w:t>
      </w:r>
      <w:r>
        <w:rPr>
          <w:rFonts w:eastAsia="Times New Roman" w:cs="Times New Roman"/>
          <w:szCs w:val="24"/>
        </w:rPr>
        <w:t xml:space="preserve"> εισαχθεί, σύμφωνα και με το άρθρο 28 του Συντάγματος, ως κύρωση συμβάσεως, αλλά έχει και άλλες διατάξεις. Οι άλλες διατάξεις είναι οι κανονιστικές διατάξεις</w:t>
      </w:r>
      <w:r>
        <w:rPr>
          <w:rFonts w:eastAsia="Times New Roman" w:cs="Times New Roman"/>
          <w:szCs w:val="24"/>
        </w:rPr>
        <w:t xml:space="preserve">, </w:t>
      </w:r>
      <w:r>
        <w:rPr>
          <w:rFonts w:eastAsia="Times New Roman" w:cs="Times New Roman"/>
          <w:szCs w:val="24"/>
        </w:rPr>
        <w:t>που εισάγουν ρυθμίσεις στο πώς μπορεί να εφαρμοστεί η βασική διάταξη του άρθρου 1. Συνεπώς, δεν έ</w:t>
      </w:r>
      <w:r>
        <w:rPr>
          <w:rFonts w:eastAsia="Times New Roman" w:cs="Times New Roman"/>
          <w:szCs w:val="24"/>
        </w:rPr>
        <w:t xml:space="preserve">γινε η αρμόζουσα, κατά τον Κανονισμό και το Σύνταγμα, συζήτηση στην </w:t>
      </w:r>
      <w:r>
        <w:rPr>
          <w:rFonts w:eastAsia="Times New Roman" w:cs="Times New Roman"/>
          <w:szCs w:val="24"/>
        </w:rPr>
        <w:t>επιτροπή</w:t>
      </w:r>
      <w:r>
        <w:rPr>
          <w:rFonts w:eastAsia="Times New Roman" w:cs="Times New Roman"/>
          <w:szCs w:val="24"/>
        </w:rPr>
        <w:t>.</w:t>
      </w:r>
    </w:p>
    <w:p w14:paraId="7E871A30"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Δεύτερον, δεν υπάρχει, κύριε Υπουργέ και κυρίες και κύριοι συνάδελφοι, κατεπείγον, διότι η σύμβαση αυτή θα αρχίσει να λειτουργεί από τον Σεπτέμβριο του 2017. Συνεπώς, ποιος ο χαρ</w:t>
      </w:r>
      <w:r>
        <w:rPr>
          <w:rFonts w:eastAsia="Times New Roman" w:cs="Times New Roman"/>
          <w:szCs w:val="24"/>
        </w:rPr>
        <w:t xml:space="preserve">ακτήρας του επείγοντος; </w:t>
      </w:r>
    </w:p>
    <w:p w14:paraId="7E871A31"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θέλω και εγώ τον λόγο.</w:t>
      </w:r>
    </w:p>
    <w:p w14:paraId="7E871A32"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Συγγνώμη, κύριε Λοβέρδο, ένα λεπτό.</w:t>
      </w:r>
    </w:p>
    <w:p w14:paraId="7E871A33"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Ίσως τα θέματα αυτά, κύριε Αθανασίου, να έπρεπε να είχαν τεθεί στην </w:t>
      </w:r>
      <w:r>
        <w:rPr>
          <w:rFonts w:eastAsia="Times New Roman" w:cs="Times New Roman"/>
          <w:szCs w:val="24"/>
        </w:rPr>
        <w:t>επιτροπή</w:t>
      </w:r>
      <w:r>
        <w:rPr>
          <w:rFonts w:eastAsia="Times New Roman" w:cs="Times New Roman"/>
          <w:szCs w:val="24"/>
        </w:rPr>
        <w:t xml:space="preserve">. </w:t>
      </w:r>
    </w:p>
    <w:p w14:paraId="7E871A34"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Ετέθησαν, κύριε Πρόεδρε.</w:t>
      </w:r>
    </w:p>
    <w:p w14:paraId="7E871A35"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Ετέθησαν στην </w:t>
      </w:r>
      <w:r>
        <w:rPr>
          <w:rFonts w:eastAsia="Times New Roman" w:cs="Times New Roman"/>
          <w:szCs w:val="24"/>
        </w:rPr>
        <w:t>επιτροπή</w:t>
      </w:r>
      <w:r>
        <w:rPr>
          <w:rFonts w:eastAsia="Times New Roman" w:cs="Times New Roman"/>
          <w:szCs w:val="24"/>
        </w:rPr>
        <w:t xml:space="preserve">. Δείτε τα Πρακτικά. </w:t>
      </w:r>
    </w:p>
    <w:p w14:paraId="7E871A36"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Όμως, έρχεται, όπως ξέρετε, με το </w:t>
      </w:r>
      <w:r>
        <w:rPr>
          <w:rFonts w:eastAsia="Times New Roman" w:cs="Times New Roman"/>
          <w:szCs w:val="24"/>
        </w:rPr>
        <w:t xml:space="preserve">άρθρο </w:t>
      </w:r>
      <w:r>
        <w:rPr>
          <w:rFonts w:eastAsia="Times New Roman" w:cs="Times New Roman"/>
          <w:szCs w:val="24"/>
        </w:rPr>
        <w:t>108. Σας διαβάζω το άρθρο 108: «Νομοσχέδια και προτάσεις νόμων, που έγιναν ομοφώνως δεκτά ή μ</w:t>
      </w:r>
      <w:r>
        <w:rPr>
          <w:rFonts w:eastAsia="Times New Roman" w:cs="Times New Roman"/>
          <w:szCs w:val="24"/>
        </w:rPr>
        <w:t xml:space="preserve">ε πλειοψηφία τεσσάρων πέμπτων (4/5) του όλου αριθμού των μελών της αρμόδιας διαρκούς επιτροπής, ψηφίζονται από τη Βουλή χωρίς συζήτηση, με ανάλογη εφαρμογή του άρθρου 1 της παρ. 1 του παρόντος άρθρου». </w:t>
      </w:r>
    </w:p>
    <w:p w14:paraId="7E871A37"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Και το άρθρο 1 λέει: «Σε συνεδρίαση και πριν από την </w:t>
      </w:r>
      <w:r>
        <w:rPr>
          <w:rFonts w:eastAsia="Times New Roman" w:cs="Times New Roman"/>
          <w:szCs w:val="24"/>
        </w:rPr>
        <w:t>έναρξη της συζήτησης των θεμάτων της ημερήσιας διάταξης</w:t>
      </w:r>
      <w:r>
        <w:rPr>
          <w:rFonts w:eastAsia="Times New Roman" w:cs="Times New Roman"/>
          <w:szCs w:val="24"/>
        </w:rPr>
        <w:t>,</w:t>
      </w:r>
      <w:r>
        <w:rPr>
          <w:rFonts w:eastAsia="Times New Roman" w:cs="Times New Roman"/>
          <w:szCs w:val="24"/>
        </w:rPr>
        <w:t xml:space="preserve"> η Βουλή μπορεί να ψηφίσει κατ’ αρχήν, κατ’ άρθρο και στο σύνολο νομοσχέδια ή προτάσεις νόμων χωρίς συζήτηση. Αν προβληθούν αντιρρήσεις, o Πρόεδρος καλεί τον Βουλευτή ή τους Βουλευτές που τις διατύπωσ</w:t>
      </w:r>
      <w:r>
        <w:rPr>
          <w:rFonts w:eastAsia="Times New Roman" w:cs="Times New Roman"/>
          <w:szCs w:val="24"/>
        </w:rPr>
        <w:t>αν να λάβουν τον λόγο.». Είναι σαφής.</w:t>
      </w:r>
    </w:p>
    <w:p w14:paraId="7E871A38"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Κύριε Πρόεδρε, λέει ομόφωνα ή με τα τέσσερα πέμπτα. Είναι οριακή η πλειοψηφία.</w:t>
      </w:r>
    </w:p>
    <w:p w14:paraId="7E871A39"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Αφήστε με να ολοκληρώσω. </w:t>
      </w:r>
    </w:p>
    <w:p w14:paraId="7E871A3A"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Εφ’ όσον έρχεται με το 108 στη Βουλή, εγώ θα κάνω ερώτη</w:t>
      </w:r>
      <w:r>
        <w:rPr>
          <w:rFonts w:eastAsia="Times New Roman" w:cs="Times New Roman"/>
          <w:szCs w:val="24"/>
        </w:rPr>
        <w:t>ση στα κόμματα αν κατά πλειοψηφία αποδέχονται να έχουμε εκτροπή από το 108.</w:t>
      </w:r>
    </w:p>
    <w:p w14:paraId="7E871A3B"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Συγγνώμη, κύριε Πρόεδρε!</w:t>
      </w:r>
    </w:p>
    <w:p w14:paraId="7E871A3C"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Δεν γίνεται διαφορετικά, κύριε Αθανασίου.</w:t>
      </w:r>
    </w:p>
    <w:p w14:paraId="7E871A3D"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Το άρθρο 108 -μην κοιτάτε τις πλε</w:t>
      </w:r>
      <w:r>
        <w:rPr>
          <w:rFonts w:eastAsia="Times New Roman" w:cs="Times New Roman"/>
          <w:szCs w:val="24"/>
        </w:rPr>
        <w:t>ιοψηφίες που λέει- έχει αυξημένες πλειοψηφίες. Εδώ η απόφαση ελήφθη οριακά.</w:t>
      </w:r>
    </w:p>
    <w:p w14:paraId="7E871A3E"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Σύμφωνοι, αλλά εγώ είμαι υποχρεωμένος να εφαρμόσω το 108. </w:t>
      </w:r>
    </w:p>
    <w:p w14:paraId="7E871A3F"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Ωραία! Ας αποφασίσει η Βουλή.</w:t>
      </w:r>
    </w:p>
    <w:p w14:paraId="7E871A40"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 κ. Πάλλης, ο εισηγητής του ΣΥΡΙΖΑ, αν θέλει, να πάρει τον λόγο για το θέμα αυτό, δηλαδή για το αν θα εφαρμόσουμε τη διαδικασία.</w:t>
      </w:r>
    </w:p>
    <w:p w14:paraId="7E871A41"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Κύριε Πρόεδρε, στην αρχή της διαδικασίας και εσείς αναφέρατε τα κόμματα που ψήφισαν θετικά υπέρ του νομοσχ</w:t>
      </w:r>
      <w:r>
        <w:rPr>
          <w:rFonts w:eastAsia="Times New Roman" w:cs="Times New Roman"/>
          <w:szCs w:val="24"/>
        </w:rPr>
        <w:t>εδίου. Επομένως, θεωρώ ότι η Πλειοψηφία καλύπτεται. Ακούω και τις ενστάσεις του κ. Αθανασίου. Δεν συζητούμε την ψήφο του.</w:t>
      </w:r>
    </w:p>
    <w:p w14:paraId="7E871A42"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Οπότε, κατά πλειοψηφία, κάνω δεκτό το αίτημά σας.</w:t>
      </w:r>
    </w:p>
    <w:p w14:paraId="7E871A43"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ζητώ τον λόγο.</w:t>
      </w:r>
    </w:p>
    <w:p w14:paraId="7E871A44"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Κύριε Λοβέρδο, μετά από αυτό, να μην αναφερθείτε επί του θέματος αυτού.</w:t>
      </w:r>
    </w:p>
    <w:p w14:paraId="7E871A45" w14:textId="77777777" w:rsidR="00F35612" w:rsidRDefault="00680F71">
      <w:pPr>
        <w:spacing w:after="0" w:line="600" w:lineRule="auto"/>
        <w:ind w:firstLine="720"/>
        <w:jc w:val="both"/>
        <w:rPr>
          <w:rFonts w:eastAsia="Times New Roman" w:cs="Times New Roman"/>
          <w:bCs/>
          <w:szCs w:val="24"/>
        </w:rPr>
      </w:pPr>
      <w:r>
        <w:rPr>
          <w:rFonts w:eastAsia="Times New Roman" w:cs="Times New Roman"/>
          <w:b/>
          <w:szCs w:val="24"/>
        </w:rPr>
        <w:t xml:space="preserve">ΑΝΔΡΕΑΣ ΛΟΒΕΡΔΟΣ: </w:t>
      </w:r>
      <w:r>
        <w:rPr>
          <w:rFonts w:eastAsia="Times New Roman" w:cs="Times New Roman"/>
          <w:szCs w:val="24"/>
        </w:rPr>
        <w:t>Κοιτάξτε, κύριε Πρόεδρε. Έχουμε κατοχυρώσει -όπως και εσείς ξέρετε, αλλά και άλλοι Πρόεδροι- στις διαδικασίες τις κυρωτικές, επειδ</w:t>
      </w:r>
      <w:r>
        <w:rPr>
          <w:rFonts w:eastAsia="Times New Roman" w:cs="Times New Roman"/>
          <w:szCs w:val="24"/>
        </w:rPr>
        <w:t xml:space="preserve">ή άλλες φορές έρχονται </w:t>
      </w:r>
      <w:r>
        <w:rPr>
          <w:rFonts w:eastAsia="Times New Roman" w:cs="Times New Roman"/>
          <w:bCs/>
          <w:szCs w:val="24"/>
        </w:rPr>
        <w:t xml:space="preserve">τροπολογίες από την Κυβέρνηση, άλλες φορές από Βουλευτές, </w:t>
      </w:r>
      <w:r>
        <w:rPr>
          <w:rFonts w:eastAsia="Times New Roman" w:cs="Times New Roman"/>
          <w:bCs/>
          <w:szCs w:val="24"/>
        </w:rPr>
        <w:lastRenderedPageBreak/>
        <w:t xml:space="preserve">να μπορούμε να μιλάμε, όχι βέβαια πάντα ανοίγοντας κατάλογο -σε αυτό έχετε απόλυτο δίκιο-, αλλά, εν πάση </w:t>
      </w:r>
      <w:proofErr w:type="spellStart"/>
      <w:r>
        <w:rPr>
          <w:rFonts w:eastAsia="Times New Roman" w:cs="Times New Roman"/>
          <w:bCs/>
          <w:szCs w:val="24"/>
        </w:rPr>
        <w:t>περιπτώσει</w:t>
      </w:r>
      <w:proofErr w:type="spellEnd"/>
      <w:r>
        <w:rPr>
          <w:rFonts w:eastAsia="Times New Roman" w:cs="Times New Roman"/>
          <w:bCs/>
          <w:szCs w:val="24"/>
        </w:rPr>
        <w:t>, αν υπάρχει ένας περιορισμένος αριθμός συναδέλφων που θέλου</w:t>
      </w:r>
      <w:r>
        <w:rPr>
          <w:rFonts w:eastAsia="Times New Roman" w:cs="Times New Roman"/>
          <w:bCs/>
          <w:szCs w:val="24"/>
        </w:rPr>
        <w:t>ν να μιλήσουν και οπωσδήποτε οι Κοινοβουλευτικοί Εκπρόσωποι, να δίνετε τον λόγο.</w:t>
      </w:r>
    </w:p>
    <w:p w14:paraId="7E871A46" w14:textId="77777777" w:rsidR="00F35612" w:rsidRDefault="00680F71">
      <w:pPr>
        <w:spacing w:after="0" w:line="600" w:lineRule="auto"/>
        <w:ind w:firstLine="720"/>
        <w:jc w:val="both"/>
        <w:rPr>
          <w:rFonts w:eastAsia="Times New Roman" w:cs="Times New Roman"/>
          <w:bCs/>
          <w:szCs w:val="24"/>
        </w:rPr>
      </w:pPr>
      <w:r>
        <w:rPr>
          <w:rFonts w:eastAsia="Times New Roman"/>
          <w:b/>
          <w:bCs/>
        </w:rPr>
        <w:t>ΠΡΟΕΔΡΕΥΩΝ (</w:t>
      </w:r>
      <w:r>
        <w:rPr>
          <w:rFonts w:eastAsia="Times New Roman" w:cs="Times New Roman"/>
          <w:b/>
          <w:bCs/>
          <w:szCs w:val="24"/>
        </w:rPr>
        <w:t>Δημήτριος Κρεμαστινός</w:t>
      </w:r>
      <w:r>
        <w:rPr>
          <w:rFonts w:eastAsia="Times New Roman"/>
          <w:b/>
          <w:bCs/>
        </w:rPr>
        <w:t>):</w:t>
      </w:r>
      <w:r>
        <w:rPr>
          <w:rFonts w:eastAsia="Times New Roman" w:cs="Times New Roman"/>
          <w:bCs/>
          <w:szCs w:val="24"/>
        </w:rPr>
        <w:t xml:space="preserve"> Αυτό γίνεται. </w:t>
      </w:r>
    </w:p>
    <w:p w14:paraId="7E871A47" w14:textId="77777777" w:rsidR="00F35612" w:rsidRDefault="00680F71">
      <w:pPr>
        <w:spacing w:after="0" w:line="600" w:lineRule="auto"/>
        <w:ind w:firstLine="720"/>
        <w:jc w:val="both"/>
        <w:rPr>
          <w:rFonts w:eastAsia="Times New Roman" w:cs="Times New Roman"/>
          <w:bCs/>
          <w:szCs w:val="24"/>
        </w:rPr>
      </w:pPr>
      <w:r>
        <w:rPr>
          <w:rFonts w:eastAsia="Times New Roman" w:cs="Times New Roman"/>
          <w:b/>
          <w:szCs w:val="24"/>
        </w:rPr>
        <w:t xml:space="preserve">ΑΝΔΡΕΑΣ ΛΟΒΕΡΔΟΣ: </w:t>
      </w:r>
      <w:r>
        <w:rPr>
          <w:rFonts w:eastAsia="Times New Roman" w:cs="Times New Roman"/>
          <w:szCs w:val="24"/>
        </w:rPr>
        <w:t>Σας παρακαλώ. Αφήστε με να ολοκληρώσω τη σκέψη μου.</w:t>
      </w:r>
    </w:p>
    <w:p w14:paraId="7E871A48" w14:textId="77777777" w:rsidR="00F35612" w:rsidRDefault="00680F71">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bCs/>
          <w:szCs w:val="24"/>
        </w:rPr>
        <w:t>Δημήτριος Κρεμαστινός</w:t>
      </w:r>
      <w:r>
        <w:rPr>
          <w:rFonts w:eastAsia="Times New Roman"/>
          <w:b/>
          <w:bCs/>
        </w:rPr>
        <w:t>):</w:t>
      </w:r>
      <w:r>
        <w:rPr>
          <w:rFonts w:eastAsia="Times New Roman" w:cs="Times New Roman"/>
          <w:bCs/>
          <w:szCs w:val="24"/>
        </w:rPr>
        <w:t xml:space="preserve"> </w:t>
      </w:r>
      <w:r>
        <w:rPr>
          <w:rFonts w:eastAsia="Times New Roman" w:cs="Times New Roman"/>
          <w:szCs w:val="24"/>
        </w:rPr>
        <w:t xml:space="preserve">Συγγνώμη, αλλά </w:t>
      </w:r>
      <w:r>
        <w:rPr>
          <w:rFonts w:eastAsia="Times New Roman" w:cs="Times New Roman"/>
          <w:szCs w:val="24"/>
        </w:rPr>
        <w:t>αυτός ο οποίος μιλάει, κατά τον Κανονισμό, και ο Βουλευτής αναπτύσσει την αντίρρησή του και τον έχει τον λόγο.</w:t>
      </w:r>
    </w:p>
    <w:p w14:paraId="7E871A49" w14:textId="77777777" w:rsidR="00F35612" w:rsidRDefault="00680F71">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Ακούστε, κύριε Πρόεδρε. Πέρα από αυτό, κατοχυρώθηκε σ’ αυτές τις διαδικασίες να παίρνουν τον λόγο τα κόμματα με τους Κοινοβουλε</w:t>
      </w:r>
      <w:r>
        <w:rPr>
          <w:rFonts w:eastAsia="Times New Roman"/>
          <w:szCs w:val="24"/>
        </w:rPr>
        <w:t>υτικούς Εκπροσώπους, αλλά και όποιος Βουλευτής έχει κάτι να πει.</w:t>
      </w:r>
    </w:p>
    <w:p w14:paraId="7E871A4A" w14:textId="77777777" w:rsidR="00F35612" w:rsidRDefault="00680F71">
      <w:pPr>
        <w:spacing w:after="0" w:line="600" w:lineRule="auto"/>
        <w:ind w:firstLine="720"/>
        <w:jc w:val="both"/>
        <w:rPr>
          <w:rFonts w:eastAsia="Times New Roman"/>
          <w:szCs w:val="24"/>
        </w:rPr>
      </w:pPr>
      <w:r>
        <w:rPr>
          <w:rFonts w:eastAsia="Times New Roman"/>
          <w:szCs w:val="24"/>
        </w:rPr>
        <w:t xml:space="preserve">Επειδή ορισμένοι </w:t>
      </w:r>
      <w:proofErr w:type="spellStart"/>
      <w:r>
        <w:rPr>
          <w:rFonts w:eastAsia="Times New Roman"/>
          <w:szCs w:val="24"/>
        </w:rPr>
        <w:t>Προεδρεύοντες</w:t>
      </w:r>
      <w:proofErr w:type="spellEnd"/>
      <w:r>
        <w:rPr>
          <w:rFonts w:eastAsia="Times New Roman"/>
          <w:szCs w:val="24"/>
        </w:rPr>
        <w:t xml:space="preserve"> δεν το δέχονται αυτό χωρίς αντιρρήσεις, καταφύγαμε στην πρακτική –και θα το κάνουμε και σήμερα το απόγευμα, αφού βλέπουμε ότι σήμερα το Προεδρείο αλλάζει στάση-</w:t>
      </w:r>
      <w:r>
        <w:rPr>
          <w:rFonts w:eastAsia="Times New Roman"/>
          <w:szCs w:val="24"/>
        </w:rPr>
        <w:t xml:space="preserve"> να δηλώνουμε επιφύλαξη, παρά το γεγονός ότι συμφωνούμε με τις προτεινόμενες για κύρωση συμβάσεις. </w:t>
      </w:r>
    </w:p>
    <w:p w14:paraId="7E871A4B" w14:textId="77777777" w:rsidR="00F35612" w:rsidRDefault="00680F71">
      <w:pPr>
        <w:spacing w:after="0" w:line="600" w:lineRule="auto"/>
        <w:ind w:firstLine="720"/>
        <w:jc w:val="both"/>
        <w:rPr>
          <w:rFonts w:eastAsia="Times New Roman"/>
          <w:szCs w:val="24"/>
        </w:rPr>
      </w:pPr>
      <w:r>
        <w:rPr>
          <w:rFonts w:eastAsia="Times New Roman"/>
          <w:szCs w:val="24"/>
        </w:rPr>
        <w:t>Το απόγευμα, λοιπόν, που έχουμε Επιτροπή Εξωτερικών και Αμύνης στις 15.00΄ εμείς θα κρατήσουμε επιφύλαξη, για να έχουμε το δικαίωμα στην Ολομέλεια να παίρνο</w:t>
      </w:r>
      <w:r>
        <w:rPr>
          <w:rFonts w:eastAsia="Times New Roman"/>
          <w:szCs w:val="24"/>
        </w:rPr>
        <w:t xml:space="preserve">υν τον λόγο και ο εισηγητής μας και ο Κοινοβουλευτικός Εκπρόσωπος. </w:t>
      </w:r>
    </w:p>
    <w:p w14:paraId="7E871A4C" w14:textId="77777777" w:rsidR="00F35612" w:rsidRDefault="00680F71">
      <w:pPr>
        <w:spacing w:after="0" w:line="600" w:lineRule="auto"/>
        <w:ind w:firstLine="720"/>
        <w:jc w:val="both"/>
        <w:rPr>
          <w:rFonts w:eastAsia="Times New Roman"/>
          <w:szCs w:val="24"/>
        </w:rPr>
      </w:pPr>
      <w:r>
        <w:rPr>
          <w:rFonts w:eastAsia="Times New Roman"/>
          <w:szCs w:val="24"/>
        </w:rPr>
        <w:lastRenderedPageBreak/>
        <w:t xml:space="preserve">Για να τα αποφεύγουμε όλα αυτά, οι </w:t>
      </w:r>
      <w:proofErr w:type="spellStart"/>
      <w:r>
        <w:rPr>
          <w:rFonts w:eastAsia="Times New Roman"/>
          <w:szCs w:val="24"/>
        </w:rPr>
        <w:t>Προεδρεύοντες</w:t>
      </w:r>
      <w:proofErr w:type="spellEnd"/>
      <w:r>
        <w:rPr>
          <w:rFonts w:eastAsia="Times New Roman"/>
          <w:szCs w:val="24"/>
        </w:rPr>
        <w:t>,</w:t>
      </w:r>
      <w:r>
        <w:rPr>
          <w:rFonts w:eastAsia="Times New Roman"/>
          <w:szCs w:val="24"/>
        </w:rPr>
        <w:t xml:space="preserve"> παρά το γεγονός ότι το άρθρο 108 λέει οπωσδήποτε αυτά που λέτε -και έχετε απόλυτο δίκιο- κρατούν μια στάση ανοχής τουλάχιστον απέναντι στο</w:t>
      </w:r>
      <w:r>
        <w:rPr>
          <w:rFonts w:eastAsia="Times New Roman"/>
          <w:szCs w:val="24"/>
        </w:rPr>
        <w:t xml:space="preserve">υς Κοινοβουλευτικούς Εκπροσώπους. </w:t>
      </w:r>
    </w:p>
    <w:p w14:paraId="7E871A4D" w14:textId="77777777" w:rsidR="00F35612" w:rsidRDefault="00680F71">
      <w:pPr>
        <w:spacing w:after="0" w:line="600" w:lineRule="auto"/>
        <w:ind w:firstLine="720"/>
        <w:jc w:val="both"/>
        <w:rPr>
          <w:rFonts w:eastAsia="Times New Roman"/>
          <w:szCs w:val="24"/>
        </w:rPr>
      </w:pPr>
      <w:r>
        <w:rPr>
          <w:rFonts w:eastAsia="Times New Roman"/>
          <w:szCs w:val="24"/>
        </w:rPr>
        <w:t>Υπό την έννοια αυτή, σας ζητώ και εγώ τον λόγο για δύο λεπτά, αφού η Ολομέλεια είναι ανοιχτή, για να πω δυο πράγματα τα οποία η Κοινοβουλευτική μας Ομάδα θέλει να ακουστούν για την τροπολογία του κ. Λαζαρίδη, αλλά και για</w:t>
      </w:r>
      <w:r>
        <w:rPr>
          <w:rFonts w:eastAsia="Times New Roman"/>
          <w:szCs w:val="24"/>
        </w:rPr>
        <w:t xml:space="preserve"> να κάνουμε και μια γενικότερη πολιτική τοποθέτηση. </w:t>
      </w:r>
    </w:p>
    <w:p w14:paraId="7E871A4E" w14:textId="77777777" w:rsidR="00F35612" w:rsidRDefault="00680F71">
      <w:pPr>
        <w:spacing w:after="0" w:line="600" w:lineRule="auto"/>
        <w:ind w:firstLine="720"/>
        <w:jc w:val="both"/>
        <w:rPr>
          <w:rFonts w:eastAsia="Times New Roman"/>
          <w:szCs w:val="24"/>
        </w:rPr>
      </w:pPr>
      <w:r>
        <w:rPr>
          <w:rFonts w:eastAsia="Times New Roman"/>
          <w:szCs w:val="24"/>
        </w:rPr>
        <w:t xml:space="preserve">Αποδέχομαι, λοιπόν, κύριε Πρόεδρε, αυτό που λέτε και σας ζητώ τον λόγο για δύο λεπτά. </w:t>
      </w:r>
    </w:p>
    <w:p w14:paraId="7E871A4F"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Άρα κατά τον Κανονισμό, όσοι Βουλευτές έχουν αντίθετη άποψη θα έχουν τον λόγο. Κ</w:t>
      </w:r>
      <w:r>
        <w:rPr>
          <w:rFonts w:eastAsia="Times New Roman"/>
          <w:szCs w:val="24"/>
        </w:rPr>
        <w:t xml:space="preserve">αι όσον αφορά αυτό που λέτε, εγώ τουλάχιστον το αποδέχομαι. Έτσι, λοιπόν, οι Κοινοβουλευτικοί Εκπρόσωποι θα έχουν τον λόγο για δύο λεπτά. </w:t>
      </w:r>
    </w:p>
    <w:p w14:paraId="7E871A50" w14:textId="77777777" w:rsidR="00F35612" w:rsidRDefault="00680F71">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Σας ευχαριστώ πολύ, κύριε Πρόεδρε. </w:t>
      </w:r>
    </w:p>
    <w:p w14:paraId="7E871A51" w14:textId="77777777" w:rsidR="00F35612" w:rsidRDefault="00680F71">
      <w:pPr>
        <w:spacing w:after="0" w:line="600" w:lineRule="auto"/>
        <w:ind w:firstLine="720"/>
        <w:jc w:val="both"/>
        <w:rPr>
          <w:rFonts w:eastAsia="Times New Roman"/>
          <w:szCs w:val="24"/>
        </w:rPr>
      </w:pPr>
      <w:r>
        <w:rPr>
          <w:rFonts w:eastAsia="Times New Roman"/>
          <w:szCs w:val="24"/>
        </w:rPr>
        <w:t>Κατ’ αρχάς, θέλω να εκφράσω την ταύτισή μου με τα όσα είπε ο κ.</w:t>
      </w:r>
      <w:r>
        <w:rPr>
          <w:rFonts w:eastAsia="Times New Roman"/>
          <w:szCs w:val="24"/>
        </w:rPr>
        <w:t xml:space="preserve"> </w:t>
      </w:r>
      <w:proofErr w:type="spellStart"/>
      <w:r>
        <w:rPr>
          <w:rFonts w:eastAsia="Times New Roman"/>
          <w:szCs w:val="24"/>
        </w:rPr>
        <w:t>Αρβανιτίδης</w:t>
      </w:r>
      <w:proofErr w:type="spellEnd"/>
      <w:r>
        <w:rPr>
          <w:rFonts w:eastAsia="Times New Roman"/>
          <w:szCs w:val="24"/>
        </w:rPr>
        <w:t xml:space="preserve"> στη Διαρκή Επιτροπή σχετικά με την υπό κύρωση σύμβαση. </w:t>
      </w:r>
    </w:p>
    <w:p w14:paraId="7E871A52" w14:textId="77777777" w:rsidR="00F35612" w:rsidRDefault="00680F71">
      <w:pPr>
        <w:spacing w:after="0" w:line="600" w:lineRule="auto"/>
        <w:ind w:firstLine="720"/>
        <w:jc w:val="both"/>
        <w:rPr>
          <w:rFonts w:eastAsia="Times New Roman"/>
          <w:szCs w:val="24"/>
        </w:rPr>
      </w:pPr>
      <w:r>
        <w:rPr>
          <w:rFonts w:eastAsia="Times New Roman"/>
          <w:szCs w:val="24"/>
        </w:rPr>
        <w:t>Δεύτερον, θέλω να πω στον κύριο Υπουργό, αλλά και τον κύριο Υφυπουργό που είναι εδώ</w:t>
      </w:r>
      <w:r>
        <w:rPr>
          <w:rFonts w:eastAsia="Times New Roman"/>
          <w:szCs w:val="24"/>
        </w:rPr>
        <w:t>,</w:t>
      </w:r>
      <w:r>
        <w:rPr>
          <w:rFonts w:eastAsia="Times New Roman"/>
          <w:szCs w:val="24"/>
        </w:rPr>
        <w:t xml:space="preserve"> να δουν με προσοχή την τροπολογία του κ. Λαζαρίδη η οποία έχει να κάνει με επιχειρήσεις οι οποίες επλή</w:t>
      </w:r>
      <w:r>
        <w:rPr>
          <w:rFonts w:eastAsia="Times New Roman"/>
          <w:szCs w:val="24"/>
        </w:rPr>
        <w:t>γησαν από ανωτέρα βία, όπως είναι τα διάφορα φυσικά φαινόμενα, οι καιρικές συνθήκες κ</w:t>
      </w:r>
      <w:r>
        <w:rPr>
          <w:rFonts w:eastAsia="Times New Roman"/>
          <w:szCs w:val="24"/>
        </w:rPr>
        <w:t>.</w:t>
      </w:r>
      <w:r>
        <w:rPr>
          <w:rFonts w:eastAsia="Times New Roman"/>
          <w:szCs w:val="24"/>
        </w:rPr>
        <w:t>λπ., και δίχως να έχουν οι ίδιες ευθύνη</w:t>
      </w:r>
      <w:r>
        <w:rPr>
          <w:rFonts w:eastAsia="Times New Roman"/>
          <w:szCs w:val="24"/>
        </w:rPr>
        <w:t>,</w:t>
      </w:r>
      <w:r>
        <w:rPr>
          <w:rFonts w:eastAsia="Times New Roman"/>
          <w:szCs w:val="24"/>
        </w:rPr>
        <w:t xml:space="preserve"> </w:t>
      </w:r>
      <w:r>
        <w:rPr>
          <w:rFonts w:eastAsia="Times New Roman"/>
          <w:szCs w:val="24"/>
        </w:rPr>
        <w:lastRenderedPageBreak/>
        <w:t>έχουν προβλήματα στο να διεκπεραιώσουν τα επενδυτικά προγράμματα τα οποία είχαν αναλάβει. Αυτές οι επιχειρήσεις, λοιπόν, χάνουν τ</w:t>
      </w:r>
      <w:r>
        <w:rPr>
          <w:rFonts w:eastAsia="Times New Roman"/>
          <w:szCs w:val="24"/>
        </w:rPr>
        <w:t xml:space="preserve">α επενδυτικά προγράμματα, με αποτέλεσμα να αρχίζουν μια σειρά από ταλαιπωρίες σε ό,τι αφορά τις ευθύνες που έχουν απέναντι στο ελληνικό δημόσιο. </w:t>
      </w:r>
    </w:p>
    <w:p w14:paraId="7E871A53" w14:textId="77777777" w:rsidR="00F35612" w:rsidRDefault="00680F71">
      <w:pPr>
        <w:spacing w:after="0" w:line="600" w:lineRule="auto"/>
        <w:ind w:firstLine="720"/>
        <w:jc w:val="both"/>
        <w:rPr>
          <w:rFonts w:eastAsia="Times New Roman"/>
          <w:szCs w:val="24"/>
        </w:rPr>
      </w:pPr>
      <w:r>
        <w:rPr>
          <w:rFonts w:eastAsia="Times New Roman"/>
          <w:szCs w:val="24"/>
        </w:rPr>
        <w:t>Η τροπολογία είναι καλή και θα μπορούσαμε να τη δούμε. Άρα η Κυβέρνηση σήμερα ενημερώνεται ότι υπάρχει αυτό το</w:t>
      </w:r>
      <w:r>
        <w:rPr>
          <w:rFonts w:eastAsia="Times New Roman"/>
          <w:szCs w:val="24"/>
        </w:rPr>
        <w:t xml:space="preserve"> θέμα και της ζητούμε ή να πάρει η ίδια νομοθετική πρωτοβουλία ή ο Υπουργός να ενημερώσει τον συνάδελφο πότε να </w:t>
      </w:r>
      <w:proofErr w:type="spellStart"/>
      <w:r>
        <w:rPr>
          <w:rFonts w:eastAsia="Times New Roman"/>
          <w:szCs w:val="24"/>
        </w:rPr>
        <w:t>επανακαταθέσει</w:t>
      </w:r>
      <w:proofErr w:type="spellEnd"/>
      <w:r>
        <w:rPr>
          <w:rFonts w:eastAsia="Times New Roman"/>
          <w:szCs w:val="24"/>
        </w:rPr>
        <w:t xml:space="preserve"> την τροπολογία, για να ψηφιστεί. </w:t>
      </w:r>
    </w:p>
    <w:p w14:paraId="7E871A54" w14:textId="77777777" w:rsidR="00F35612" w:rsidRDefault="00680F71">
      <w:pPr>
        <w:spacing w:after="0" w:line="600" w:lineRule="auto"/>
        <w:ind w:firstLine="720"/>
        <w:jc w:val="both"/>
        <w:rPr>
          <w:rFonts w:eastAsia="Times New Roman"/>
          <w:szCs w:val="24"/>
        </w:rPr>
      </w:pPr>
      <w:r>
        <w:rPr>
          <w:rFonts w:eastAsia="Times New Roman"/>
          <w:szCs w:val="24"/>
        </w:rPr>
        <w:t>Τέλος, κύριε Πρόεδρε, η γενικότερη πολιτική μας αναφορά, παρόντων δύο μελών της Κυβέρνησης εδώ,</w:t>
      </w:r>
      <w:r>
        <w:rPr>
          <w:rFonts w:eastAsia="Times New Roman"/>
          <w:szCs w:val="24"/>
        </w:rPr>
        <w:t xml:space="preserve"> είναι η εξής: Θέλουμε να πούμε σήμερα στην Εθνική Αντιπροσωπεία, που βασικό της καθήκον είναι να κυρώσει μια σύμβαση, ότι κατά τη Δημοκρατική Συμπαράταξη όλα πληρώνονται σ’ αυτήν την πολιτική ζωή και γενικότερα σ’ αυτήν τη ζωή. </w:t>
      </w:r>
    </w:p>
    <w:p w14:paraId="7E871A55" w14:textId="77777777" w:rsidR="00F35612" w:rsidRDefault="00680F71">
      <w:pPr>
        <w:spacing w:after="0" w:line="600" w:lineRule="auto"/>
        <w:ind w:firstLine="720"/>
        <w:jc w:val="both"/>
        <w:rPr>
          <w:rFonts w:eastAsia="Times New Roman"/>
          <w:szCs w:val="24"/>
        </w:rPr>
      </w:pPr>
      <w:r>
        <w:rPr>
          <w:rFonts w:eastAsia="Times New Roman"/>
          <w:szCs w:val="24"/>
        </w:rPr>
        <w:t>Και έτσι τα έφερε η πορεία</w:t>
      </w:r>
      <w:r>
        <w:rPr>
          <w:rFonts w:eastAsia="Times New Roman"/>
          <w:szCs w:val="24"/>
        </w:rPr>
        <w:t xml:space="preserve"> των πραγμάτων ανήμερα Πρωτομαγιάς η Κυβέρνηση να επιτίθεται στα δικαιώματα των εργαζομένων, στα εισοδήματα και την ποιότητα ζωής των εργαζομένων. Νέμεσις, κύριε Πρόεδρε! Νέμεσις! Νέμεσις για τον ΣΥΡΙΖΑ! </w:t>
      </w:r>
    </w:p>
    <w:p w14:paraId="7E871A56" w14:textId="77777777" w:rsidR="00F35612" w:rsidRDefault="00680F71">
      <w:pPr>
        <w:spacing w:after="0" w:line="600" w:lineRule="auto"/>
        <w:ind w:firstLine="720"/>
        <w:jc w:val="both"/>
        <w:rPr>
          <w:rFonts w:eastAsia="Times New Roman"/>
          <w:szCs w:val="24"/>
        </w:rPr>
      </w:pPr>
      <w:r>
        <w:rPr>
          <w:rFonts w:eastAsia="Times New Roman"/>
          <w:szCs w:val="24"/>
        </w:rPr>
        <w:t xml:space="preserve">Σε ό,τι αφορά αυτούς που θα στηρίξουν τις επιλογές </w:t>
      </w:r>
      <w:r>
        <w:rPr>
          <w:rFonts w:eastAsia="Times New Roman"/>
          <w:szCs w:val="24"/>
        </w:rPr>
        <w:t xml:space="preserve">της Κυβέρνησης, έχουμε να πούμε ότι οι </w:t>
      </w:r>
      <w:proofErr w:type="spellStart"/>
      <w:r>
        <w:rPr>
          <w:rFonts w:eastAsia="Times New Roman"/>
          <w:szCs w:val="24"/>
        </w:rPr>
        <w:t>εκατόν</w:t>
      </w:r>
      <w:proofErr w:type="spellEnd"/>
      <w:r>
        <w:rPr>
          <w:rFonts w:eastAsia="Times New Roman"/>
          <w:szCs w:val="24"/>
        </w:rPr>
        <w:t xml:space="preserve"> πενήντα δύο Βουλευτές θα είναι οι μόνοι Βουλευτές τους που θα στηρίξουν την ιστορία αυτή. </w:t>
      </w:r>
    </w:p>
    <w:p w14:paraId="7E871A57" w14:textId="77777777" w:rsidR="00F35612" w:rsidRDefault="00680F71">
      <w:pPr>
        <w:spacing w:after="0" w:line="600" w:lineRule="auto"/>
        <w:ind w:firstLine="720"/>
        <w:jc w:val="both"/>
        <w:rPr>
          <w:rFonts w:eastAsia="Times New Roman"/>
          <w:szCs w:val="24"/>
        </w:rPr>
      </w:pPr>
      <w:r>
        <w:rPr>
          <w:rFonts w:eastAsia="Times New Roman"/>
          <w:b/>
          <w:szCs w:val="24"/>
        </w:rPr>
        <w:lastRenderedPageBreak/>
        <w:t>ΝΙΚΟΛΑΟΣ ΣΥΡΜΑΛΕΝΙΟΣ:</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 τρεις! Κάνεις λάθος!</w:t>
      </w:r>
    </w:p>
    <w:p w14:paraId="7E871A58" w14:textId="77777777" w:rsidR="00F35612" w:rsidRDefault="00680F71">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υπάρχουν </w:t>
      </w:r>
      <w:proofErr w:type="spellStart"/>
      <w:r>
        <w:rPr>
          <w:rFonts w:eastAsia="Times New Roman"/>
          <w:szCs w:val="24"/>
        </w:rPr>
        <w:t>εκατόν</w:t>
      </w:r>
      <w:proofErr w:type="spellEnd"/>
      <w:r>
        <w:rPr>
          <w:rFonts w:eastAsia="Times New Roman"/>
          <w:szCs w:val="24"/>
        </w:rPr>
        <w:t xml:space="preserve"> πενήντα τρεις. Ο κ. </w:t>
      </w:r>
      <w:proofErr w:type="spellStart"/>
      <w:r>
        <w:rPr>
          <w:rFonts w:eastAsia="Times New Roman"/>
          <w:szCs w:val="24"/>
        </w:rPr>
        <w:t>Τσα</w:t>
      </w:r>
      <w:r>
        <w:rPr>
          <w:rFonts w:eastAsia="Times New Roman"/>
          <w:szCs w:val="24"/>
        </w:rPr>
        <w:t>καλώτος</w:t>
      </w:r>
      <w:proofErr w:type="spellEnd"/>
      <w:r>
        <w:rPr>
          <w:rFonts w:eastAsia="Times New Roman"/>
          <w:szCs w:val="24"/>
        </w:rPr>
        <w:t xml:space="preserve"> θα παραιτηθεί, διότι φοράει παντελόνια και είχε πει ότι αν πέσει το αφορολόγητο κάτω από τα 9.000 ευρώ, θα παραιτούνταν. Έπεσε στα 8.800 ευρώ και τώρα που το πήγε στις 5.681 ευρώ, δεν έχει παρά να παραιτηθεί. </w:t>
      </w:r>
    </w:p>
    <w:p w14:paraId="7E871A59" w14:textId="77777777" w:rsidR="00F35612" w:rsidRDefault="00680F71">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7E871A5A" w14:textId="77777777" w:rsidR="00F35612" w:rsidRDefault="00680F71">
      <w:pPr>
        <w:spacing w:after="0" w:line="600" w:lineRule="auto"/>
        <w:ind w:firstLine="720"/>
        <w:jc w:val="both"/>
        <w:rPr>
          <w:rFonts w:eastAsia="Times New Roman"/>
          <w:szCs w:val="24"/>
        </w:rPr>
      </w:pPr>
      <w:r>
        <w:rPr>
          <w:rFonts w:eastAsia="Times New Roman"/>
          <w:b/>
          <w:szCs w:val="24"/>
        </w:rPr>
        <w:t>Π</w:t>
      </w:r>
      <w:r>
        <w:rPr>
          <w:rFonts w:eastAsia="Times New Roman"/>
          <w:b/>
          <w:szCs w:val="24"/>
        </w:rPr>
        <w:t>ΡΟΕΔΡΕΥΩΝ (Δημήτριος Κρεμαστινός):</w:t>
      </w:r>
      <w:r>
        <w:rPr>
          <w:rFonts w:eastAsia="Times New Roman"/>
          <w:szCs w:val="24"/>
        </w:rPr>
        <w:t xml:space="preserve"> Παρακαλώ, κύριε Λοβέρδο! </w:t>
      </w:r>
    </w:p>
    <w:p w14:paraId="7E871A5B" w14:textId="77777777" w:rsidR="00F35612" w:rsidRDefault="00680F71">
      <w:pPr>
        <w:spacing w:after="0" w:line="600" w:lineRule="auto"/>
        <w:ind w:firstLine="720"/>
        <w:jc w:val="both"/>
        <w:rPr>
          <w:rFonts w:eastAsia="Times New Roman"/>
          <w:b/>
          <w:szCs w:val="24"/>
        </w:rPr>
      </w:pPr>
      <w:r>
        <w:rPr>
          <w:rFonts w:eastAsia="Times New Roman"/>
          <w:b/>
          <w:szCs w:val="24"/>
        </w:rPr>
        <w:t>ΙΩΑΝΝΗΣ ΘΕΩΝΑΣ:</w:t>
      </w:r>
      <w:r>
        <w:rPr>
          <w:rFonts w:eastAsia="Times New Roman"/>
          <w:szCs w:val="24"/>
        </w:rPr>
        <w:t xml:space="preserve"> Ποιος το λέει αυτό; Αν είναι δυνατόν! Έλεος πια! Ο κ. </w:t>
      </w:r>
      <w:proofErr w:type="spellStart"/>
      <w:r>
        <w:rPr>
          <w:rFonts w:eastAsia="Times New Roman"/>
          <w:szCs w:val="24"/>
        </w:rPr>
        <w:t>Τσακαλώτος</w:t>
      </w:r>
      <w:proofErr w:type="spellEnd"/>
      <w:r>
        <w:rPr>
          <w:rFonts w:eastAsia="Times New Roman"/>
          <w:szCs w:val="24"/>
        </w:rPr>
        <w:t xml:space="preserve"> φοράει παντελόνια, αλλά θα είναι </w:t>
      </w:r>
      <w:proofErr w:type="spellStart"/>
      <w:r>
        <w:rPr>
          <w:rFonts w:eastAsia="Times New Roman"/>
          <w:szCs w:val="24"/>
        </w:rPr>
        <w:t>εκατόν</w:t>
      </w:r>
      <w:proofErr w:type="spellEnd"/>
      <w:r>
        <w:rPr>
          <w:rFonts w:eastAsia="Times New Roman"/>
          <w:szCs w:val="24"/>
        </w:rPr>
        <w:t xml:space="preserve"> πενήντα τρεις!</w:t>
      </w:r>
    </w:p>
    <w:p w14:paraId="7E871A5C"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Θεωνά</w:t>
      </w:r>
      <w:proofErr w:type="spellEnd"/>
      <w:r>
        <w:rPr>
          <w:rFonts w:eastAsia="Times New Roman"/>
          <w:szCs w:val="24"/>
        </w:rPr>
        <w:t xml:space="preserve">, μη διαμαρτύρεστε! Σας παρακαλώ! </w:t>
      </w:r>
    </w:p>
    <w:p w14:paraId="7E871A5D" w14:textId="77777777" w:rsidR="00F35612" w:rsidRDefault="00680F71">
      <w:pPr>
        <w:spacing w:after="0" w:line="600" w:lineRule="auto"/>
        <w:ind w:firstLine="720"/>
        <w:jc w:val="both"/>
        <w:rPr>
          <w:rFonts w:eastAsia="Times New Roman"/>
          <w:szCs w:val="24"/>
        </w:rPr>
      </w:pPr>
      <w:r>
        <w:rPr>
          <w:rFonts w:eastAsia="Times New Roman"/>
          <w:szCs w:val="24"/>
        </w:rPr>
        <w:t xml:space="preserve">Ολοκληρώστε, κύριε Λοβέρδο, σας παρακαλώ. </w:t>
      </w:r>
    </w:p>
    <w:p w14:paraId="7E871A5E" w14:textId="77777777" w:rsidR="00F35612" w:rsidRDefault="00680F71">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βλέπετε ότι η Εθνική Αντιπροσωπεία όταν λειτουργεί στο πεδίο των αρμοδιοτήτων της, αλλά ως Ολομέλεια, δεν είναι εδώ για να εξαντλεί τον ρόλο της σε γραφειοκρατικές </w:t>
      </w:r>
      <w:r>
        <w:rPr>
          <w:rFonts w:eastAsia="Times New Roman"/>
          <w:szCs w:val="24"/>
        </w:rPr>
        <w:t xml:space="preserve">κινήσεις </w:t>
      </w:r>
      <w:r>
        <w:rPr>
          <w:rFonts w:eastAsia="Times New Roman"/>
          <w:szCs w:val="24"/>
        </w:rPr>
        <w:t>της πολιτικής. Όταν ανοίγει αυτή η ιερή Αίθουσα, έρχεται εδώ η Κυβέ</w:t>
      </w:r>
      <w:r>
        <w:rPr>
          <w:rFonts w:eastAsia="Times New Roman"/>
          <w:szCs w:val="24"/>
        </w:rPr>
        <w:t xml:space="preserve">ρνηση για να ακούσει την κριτική της Αντιπολίτευσης και για να πει αυτές τις απόψεις που έχει να πει. Γραφειοκρατία στην πολιτική δεν νοείται! </w:t>
      </w:r>
    </w:p>
    <w:p w14:paraId="7E871A5F" w14:textId="77777777" w:rsidR="00F35612" w:rsidRDefault="00680F71">
      <w:pPr>
        <w:spacing w:after="0" w:line="600" w:lineRule="auto"/>
        <w:ind w:firstLine="720"/>
        <w:jc w:val="both"/>
        <w:rPr>
          <w:rFonts w:eastAsia="Times New Roman"/>
          <w:szCs w:val="24"/>
        </w:rPr>
      </w:pPr>
      <w:r>
        <w:rPr>
          <w:rFonts w:eastAsia="Times New Roman"/>
          <w:szCs w:val="24"/>
        </w:rPr>
        <w:t>Και αν κάποιοι της Πλειοψηφίας αισθάνονται τον ρόλο τους ως γραφειοκρατών της πολιτικής που διεκπεραιώνουν τις κ</w:t>
      </w:r>
      <w:r>
        <w:rPr>
          <w:rFonts w:eastAsia="Times New Roman"/>
          <w:szCs w:val="24"/>
        </w:rPr>
        <w:t xml:space="preserve">οινοβουλευτικές τους υποχρεώσεις με </w:t>
      </w:r>
      <w:r>
        <w:rPr>
          <w:rFonts w:eastAsia="Times New Roman"/>
          <w:szCs w:val="24"/>
        </w:rPr>
        <w:lastRenderedPageBreak/>
        <w:t>αυτού του είδους τα τερτίπια, κάνουν πολύ μεγάλο λάθος. Η Κυβέρνηση εδώ κρίνεται και αξιολογείται κάθε μέρα. Έχει τις απόψεις της και θα τ</w:t>
      </w:r>
      <w:r>
        <w:rPr>
          <w:rFonts w:eastAsia="Times New Roman"/>
          <w:szCs w:val="24"/>
        </w:rPr>
        <w:t>ι</w:t>
      </w:r>
      <w:r>
        <w:rPr>
          <w:rFonts w:eastAsia="Times New Roman"/>
          <w:szCs w:val="24"/>
        </w:rPr>
        <w:t>ς πει. Όποιος θέλει να είναι ανοιχτή η Ολομέλεια για να μιλάει για θέματα αδιάφορ</w:t>
      </w:r>
      <w:r>
        <w:rPr>
          <w:rFonts w:eastAsia="Times New Roman"/>
          <w:szCs w:val="24"/>
        </w:rPr>
        <w:t xml:space="preserve">α για τον ελληνικό λαό, αυταπατάται, κύριε Πρόεδρε! </w:t>
      </w:r>
    </w:p>
    <w:p w14:paraId="7E871A60"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Απ’ ό,τι έγινε αντιληπτό, ο κύριος Υπουργός δεν απέρριψε την τροπολογία. Επιφυλάχθηκε, όμως, να τη μελετήσει και να τοποθετηθεί. </w:t>
      </w:r>
    </w:p>
    <w:p w14:paraId="7E871A61" w14:textId="77777777" w:rsidR="00F35612" w:rsidRDefault="00680F71">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Σωστό είναι αυτό. </w:t>
      </w:r>
    </w:p>
    <w:p w14:paraId="7E871A62" w14:textId="77777777" w:rsidR="00F35612" w:rsidRDefault="00680F71">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7E871A63"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κύριε Πάλλη, έχετε τον λόγο και εσείς για δύο λεπτά και παρακαλώ να μη γίνει μια συζήτηση επί προσωπικών θεμάτων, γιατί κάτι τέτοιο δεν βοηθάει. </w:t>
      </w:r>
    </w:p>
    <w:p w14:paraId="7E871A64"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Ευχαριστώ, κ</w:t>
      </w:r>
      <w:r>
        <w:rPr>
          <w:rFonts w:eastAsia="Times New Roman" w:cs="Times New Roman"/>
          <w:szCs w:val="24"/>
        </w:rPr>
        <w:t>ύριε Πρόεδρε. Θα είμαι πολύ πιο σύντομος.</w:t>
      </w:r>
    </w:p>
    <w:p w14:paraId="7E871A65"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Τη γραφειοκρατία που θα επιδείξει η Δημοκρατική Συμπαράταξη, μας την επέδειξε ο κ. Λοβέρδος νωρίτερα λέγοντας εκ των προτέρων ότι θα διατηρήσει επιφύλαξη σε νομοσχέδιο που έρχεται για γραφειοκρατικούς λόγους.</w:t>
      </w:r>
    </w:p>
    <w:p w14:paraId="7E871A66"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Επί τ</w:t>
      </w:r>
      <w:r>
        <w:rPr>
          <w:rFonts w:eastAsia="Times New Roman" w:cs="Times New Roman"/>
          <w:szCs w:val="24"/>
        </w:rPr>
        <w:t xml:space="preserve">ης ουσίας, κύριε Πρόεδρε, σας παρακαλώ να προχωρήσουμε κανονικά στη διαδικασία όπως έχει οριστεί για τη συζήτηση του νομοσχεδίου, προκειμένου </w:t>
      </w:r>
      <w:r>
        <w:rPr>
          <w:rFonts w:eastAsia="Times New Roman" w:cs="Times New Roman"/>
          <w:szCs w:val="24"/>
        </w:rPr>
        <w:lastRenderedPageBreak/>
        <w:t>όσοι έχουν αντιρρήσεις που εκφράστηκαν, να εκφραστούν, να μιλήσει ο Υπουργός που έχει ζητήσει τον λόγο, να κλείσει</w:t>
      </w:r>
      <w:r>
        <w:rPr>
          <w:rFonts w:eastAsia="Times New Roman" w:cs="Times New Roman"/>
          <w:szCs w:val="24"/>
        </w:rPr>
        <w:t xml:space="preserve"> και να κλείσουμε τη διαδικασία.</w:t>
      </w:r>
    </w:p>
    <w:p w14:paraId="7E871A67"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w:t>
      </w:r>
    </w:p>
    <w:p w14:paraId="7E871A68"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w:t>
      </w:r>
      <w:r>
        <w:rPr>
          <w:rFonts w:eastAsia="Times New Roman" w:cs="Times New Roman"/>
          <w:szCs w:val="24"/>
        </w:rPr>
        <w:t>ης αίθουσας «ΕΛΕΥΘΕΡΙΟΣ ΒΕΝΙΖΕΛΟΣ» και ενημερώθηκαν για την ιστορία του κτηρίου και τον τρόπο οργάνωσης και λειτουργίας της Βουλής , τριάντα δύο μαθητές και μαθήτριες και τρεις συνοδοί-εκπαιδευτικοί τους από το ιδιωτικό Δημοτικό Σχολείο «Σχολή Ξενοπούλου».</w:t>
      </w:r>
    </w:p>
    <w:p w14:paraId="7E871A69" w14:textId="77777777" w:rsidR="00F35612" w:rsidRDefault="00680F71">
      <w:pPr>
        <w:tabs>
          <w:tab w:val="left" w:pos="4290"/>
        </w:tabs>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E871A6A" w14:textId="77777777" w:rsidR="00F35612" w:rsidRDefault="00680F71">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E871A6B"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έχετε τον λόγο για δύο λεπτά.</w:t>
      </w:r>
    </w:p>
    <w:p w14:paraId="7E871A6C"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Θα τηρήσω τα δύο λεπτά, κύριε Πρόεδρε.</w:t>
      </w:r>
    </w:p>
    <w:p w14:paraId="7E871A6D"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szCs w:val="24"/>
        </w:rPr>
        <w:t>Ως προς το θέμα του συζητούμενου νομοθετήματος, με καλύπτει απολύτως η</w:t>
      </w:r>
      <w:r>
        <w:rPr>
          <w:rFonts w:eastAsia="Times New Roman" w:cs="Times New Roman"/>
          <w:szCs w:val="24"/>
        </w:rPr>
        <w:t xml:space="preserve"> τοποθέτηση του συναδέλφου, του εισηγητή της Αξιωματικής Αντιπολίτευσης κ. Αθανασίου και, κατά συνέπεια, δεν υπάρχει λόγος να επεκταθώ σε αυτό.</w:t>
      </w:r>
    </w:p>
    <w:p w14:paraId="7E871A6E"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την οποία δεν έκανε δεκτή ο Υπουργός, θα ήθελα να πω ότι το περιεχόμενό της είναι ενδι</w:t>
      </w:r>
      <w:r>
        <w:rPr>
          <w:rFonts w:eastAsia="Times New Roman" w:cs="Times New Roman"/>
          <w:szCs w:val="24"/>
        </w:rPr>
        <w:t>αφέρον. Θα πρότεινα, λοιπόν, να υπάρξει μία συνεννόηση επί του περιεχομένου αυτού, ώστε να εισαχθεί αυτή είτε ως κυβερνητική πρόταση είτε ως βουλευτική,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όμως, –και παρακαλώ γι’ αυτό- της </w:t>
      </w:r>
      <w:r>
        <w:rPr>
          <w:rFonts w:eastAsia="Times New Roman" w:cs="Times New Roman"/>
          <w:szCs w:val="24"/>
        </w:rPr>
        <w:lastRenderedPageBreak/>
        <w:t>συνταγματικότητας. Να μην έχουμε αυτά τα οποία παρα</w:t>
      </w:r>
      <w:r>
        <w:rPr>
          <w:rFonts w:eastAsia="Times New Roman" w:cs="Times New Roman"/>
          <w:szCs w:val="24"/>
        </w:rPr>
        <w:t>τηρήθηκαν σε προηγούμενες τροπολογίες ή προτάσεις Βουλευτών.</w:t>
      </w:r>
    </w:p>
    <w:p w14:paraId="7E871A6F"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szCs w:val="24"/>
        </w:rPr>
        <w:t>Έρχομαι τώρα στο κυρίως θέμα της ημέρας, το οποίο δεν είναι δυνατόν να αγνοεί η Εθνική Αντιπροσωπεία. Όσο και αν είναι σοβαρότατο θέμα αυτό το οποίο σήμερα εισάγεται προς συζήτηση, δεν μπορούμε ν</w:t>
      </w:r>
      <w:r>
        <w:rPr>
          <w:rFonts w:eastAsia="Times New Roman" w:cs="Times New Roman"/>
          <w:szCs w:val="24"/>
        </w:rPr>
        <w:t xml:space="preserve">α αγνοούμε, κυρίες και κύριοι συνάδελφοι, ποιο είναι το κορυφαίο ζήτημα για την ελληνική κοινωνία σήμερα και είναι η επί της αρχής επίτευξη </w:t>
      </w:r>
      <w:r>
        <w:rPr>
          <w:rFonts w:eastAsia="Times New Roman" w:cs="Times New Roman"/>
          <w:szCs w:val="24"/>
        </w:rPr>
        <w:t>σ</w:t>
      </w:r>
      <w:r>
        <w:rPr>
          <w:rFonts w:eastAsia="Times New Roman" w:cs="Times New Roman"/>
          <w:szCs w:val="24"/>
        </w:rPr>
        <w:t>υμφωνίας ανάμεσα στην Κυβέρνηση και στην τρόικα, αυτό που εσείς θέλετε να αποκαλείτε θεσμούς.</w:t>
      </w:r>
    </w:p>
    <w:p w14:paraId="7E871A70"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εδώ υπ</w:t>
      </w:r>
      <w:r>
        <w:rPr>
          <w:rFonts w:eastAsia="Times New Roman" w:cs="Times New Roman"/>
          <w:szCs w:val="24"/>
        </w:rPr>
        <w:t xml:space="preserve">άρχει ένα βασικό ζήτημα, μία προσπάθεια να μην είναι καθαρό στην ελληνική κοινωνία τι συμφωνήθηκε, μία προσπάθεια ομίχλης πάνω σε αυτά που στον προσεκτικό παρατηρητή γίνονται αμέσως κατανοητά. Και τι εννοώ; </w:t>
      </w:r>
    </w:p>
    <w:p w14:paraId="7E871A71"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szCs w:val="24"/>
        </w:rPr>
        <w:t>Συμφωνήθηκαν μέτρα ύψους 3,6 δισεκατομμυρίων ευρ</w:t>
      </w:r>
      <w:r>
        <w:rPr>
          <w:rFonts w:eastAsia="Times New Roman" w:cs="Times New Roman"/>
          <w:szCs w:val="24"/>
        </w:rPr>
        <w:t>ώ, 2% του Ακαθάριστου Εθνικού Προϊόντος προερχόμενα από μειώσεις συντάξεων και από μείωση του αφορολογήτου. Δεν μπορώ παρά να θυμίσω -το έκανε πριν ο κ. Λοβέρδος- την υπόσχεση του Υπουργού των Οικονομικών σε αυτή την Αίθουσα, σε αυτό το Σώμα, ότι θα παραιτ</w:t>
      </w:r>
      <w:r>
        <w:rPr>
          <w:rFonts w:eastAsia="Times New Roman" w:cs="Times New Roman"/>
          <w:szCs w:val="24"/>
        </w:rPr>
        <w:t xml:space="preserve">ηθεί και δεν θα φέρει τέτοιες ρυθμίσεις. Αναμένω, λοιπόν, να τηρηθεί αυτό το οποίο </w:t>
      </w:r>
      <w:proofErr w:type="spellStart"/>
      <w:r>
        <w:rPr>
          <w:rFonts w:eastAsia="Times New Roman" w:cs="Times New Roman"/>
          <w:szCs w:val="24"/>
        </w:rPr>
        <w:t>ελέχθη</w:t>
      </w:r>
      <w:proofErr w:type="spellEnd"/>
      <w:r>
        <w:rPr>
          <w:rFonts w:eastAsia="Times New Roman" w:cs="Times New Roman"/>
          <w:szCs w:val="24"/>
        </w:rPr>
        <w:t xml:space="preserve">. </w:t>
      </w:r>
    </w:p>
    <w:p w14:paraId="7E871A72"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szCs w:val="24"/>
        </w:rPr>
        <w:t>Εδώ δεν είμαστε όμιλος συζητητών, δεν είμαστε φιλολογικός σύλλογος, είμαστε η Βουλή των Ελλήνων. Ο καθένας έχει την ευθύνη για όσα λέει, για όσα υπόσχε</w:t>
      </w:r>
      <w:r>
        <w:rPr>
          <w:rFonts w:eastAsia="Times New Roman" w:cs="Times New Roman"/>
          <w:szCs w:val="24"/>
        </w:rPr>
        <w:lastRenderedPageBreak/>
        <w:t xml:space="preserve">ται, για όσα </w:t>
      </w:r>
      <w:r>
        <w:rPr>
          <w:rFonts w:eastAsia="Times New Roman" w:cs="Times New Roman"/>
          <w:szCs w:val="24"/>
        </w:rPr>
        <w:t>δεσμεύεται, έστω και αν επ’ αυτής της κυβερνητικής πλειοψηφίας, οι δεσμεύσεις έχουν αποκτήσει σχετικό περιεχόμενο, οι υποσχέσεις δε σημαίνουν ακριβώς το αντίθετο.</w:t>
      </w:r>
    </w:p>
    <w:p w14:paraId="7E871A73"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szCs w:val="24"/>
        </w:rPr>
        <w:t>Θα ήθελα, όμως, να καυτηριάσω, με τον πιο έντονο τρόπο την προσπάθεια της Κυβέρνησης να δημιουργήσει ομίχλη γύρω από το θέμα των δήθεν ευνοϊκών μέτρων. Είναι σαφές απ’ όσα έχουν λεχθεί ότι ευνοϊκά μέτρα, αντίμετρα, αν θέλετε, -δεν ξέρω τι ευνοϊκό μπορεί να</w:t>
      </w:r>
      <w:r>
        <w:rPr>
          <w:rFonts w:eastAsia="Times New Roman" w:cs="Times New Roman"/>
          <w:szCs w:val="24"/>
        </w:rPr>
        <w:t xml:space="preserve"> κρύψει η λέξη αντίμετρα- θα υπάρξουν, μόνο εάν υπερβούμε το 3,5% στο πλεόνασμα. Για την ακρίβεια λέγεται ότι το Διεθνές Νομισματικό Ταμείο απαιτεί 3,7% μάλιστα, απαιτεί και περιθώριο σφάλματος, «</w:t>
      </w:r>
      <w:r>
        <w:rPr>
          <w:rFonts w:eastAsia="Times New Roman" w:cs="Times New Roman"/>
          <w:szCs w:val="24"/>
          <w:lang w:val="en-US"/>
        </w:rPr>
        <w:t>buffer</w:t>
      </w:r>
      <w:r>
        <w:rPr>
          <w:rFonts w:eastAsia="Times New Roman" w:cs="Times New Roman"/>
          <w:szCs w:val="24"/>
        </w:rPr>
        <w:t xml:space="preserve"> </w:t>
      </w:r>
      <w:r>
        <w:rPr>
          <w:rFonts w:eastAsia="Times New Roman" w:cs="Times New Roman"/>
          <w:szCs w:val="24"/>
          <w:lang w:val="en-US"/>
        </w:rPr>
        <w:t>zone</w:t>
      </w:r>
      <w:r>
        <w:rPr>
          <w:rFonts w:eastAsia="Times New Roman" w:cs="Times New Roman"/>
          <w:szCs w:val="24"/>
        </w:rPr>
        <w:t>» το λένε τώρα στη σύγχρονη ορολογία.</w:t>
      </w:r>
    </w:p>
    <w:p w14:paraId="7E871A74" w14:textId="77777777" w:rsidR="00F35612" w:rsidRDefault="00680F71">
      <w:pPr>
        <w:spacing w:after="0" w:line="600" w:lineRule="auto"/>
        <w:ind w:firstLine="720"/>
        <w:contextualSpacing/>
        <w:jc w:val="both"/>
        <w:rPr>
          <w:rFonts w:eastAsia="Times New Roman" w:cs="Times New Roman"/>
          <w:szCs w:val="24"/>
        </w:rPr>
      </w:pPr>
      <w:r>
        <w:rPr>
          <w:rFonts w:eastAsia="Times New Roman" w:cs="Times New Roman"/>
          <w:szCs w:val="24"/>
        </w:rPr>
        <w:t>Θέλω να πω,</w:t>
      </w:r>
      <w:r>
        <w:rPr>
          <w:rFonts w:eastAsia="Times New Roman" w:cs="Times New Roman"/>
          <w:szCs w:val="24"/>
        </w:rPr>
        <w:t xml:space="preserve"> λοιπόν, γι’ αυτό ότι όλα αυτά τα αντίμετρα ανήκουν στη σφαίρα του απολύτως φανταστικού, διότι δεν υπάρχει καμμία πιθανότητα η χώρα, για μακρό διάστημα, να έχει τη δυνατότητα παραγωγής τέτοιων πλεονασμάτων χωρίς να καταληστέψει το σύνολο του ελληνικού πληθ</w:t>
      </w:r>
      <w:r>
        <w:rPr>
          <w:rFonts w:eastAsia="Times New Roman" w:cs="Times New Roman"/>
          <w:szCs w:val="24"/>
        </w:rPr>
        <w:t>υσμού, για να δημιουργήσει φορολογικά έσοδα.</w:t>
      </w:r>
    </w:p>
    <w:p w14:paraId="7E871A75"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7E871A76"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Ολοκληρώστε, παρακαλώ.</w:t>
      </w:r>
    </w:p>
    <w:p w14:paraId="7E871A77"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Και έχω να πω και κάτι άλλο, κύριε Πρόεδρε -και τ</w:t>
      </w:r>
      <w:r>
        <w:rPr>
          <w:rFonts w:eastAsia="Times New Roman" w:cs="Times New Roman"/>
          <w:szCs w:val="24"/>
        </w:rPr>
        <w:t xml:space="preserve">ελειώνω με αυτό- ότι εμείς αποδίδουμε τεράστια ευθύνη στην κυβερνητική πλειοψηφία </w:t>
      </w:r>
      <w:r>
        <w:rPr>
          <w:rFonts w:eastAsia="Times New Roman" w:cs="Times New Roman"/>
          <w:szCs w:val="24"/>
        </w:rPr>
        <w:lastRenderedPageBreak/>
        <w:t>που εισηγείται αυτά τα μέτρα και συμφωνεί αυτά τα μέτρα. Αποδίδουμε, όμως, και ευθύνη στην τρόικα, στους θεσμούς, στους δανειστές της χώρας, γιατί επιβάλλουν, αποδέχονται, συ</w:t>
      </w:r>
      <w:r>
        <w:rPr>
          <w:rFonts w:eastAsia="Times New Roman" w:cs="Times New Roman"/>
          <w:szCs w:val="24"/>
        </w:rPr>
        <w:t>νομολογούν μέτρα, τα οποία είναι ληστρικά για την ελληνική κοινωνία και τα οποία, όπως ορθότατα αναφέρει το Γραφείο Προϋπολογισμού της Βουλής, δεν υπάρχει πιθανότητα να οδηγήσουν αυτήν την οικονομία σε ανάπτυξη. Με ληστρικές επιδρομές στις τσέπες της αστικ</w:t>
      </w:r>
      <w:r>
        <w:rPr>
          <w:rFonts w:eastAsia="Times New Roman" w:cs="Times New Roman"/>
          <w:szCs w:val="24"/>
        </w:rPr>
        <w:t>ής τάξης και των Ελλήνων, ανάπτυξη δεν δημιουργείται.</w:t>
      </w:r>
    </w:p>
    <w:p w14:paraId="7E871A78"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θα ήθελα τον λόγο.</w:t>
      </w:r>
    </w:p>
    <w:p w14:paraId="7E871A79"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Μισό λεπτό, κύριε </w:t>
      </w:r>
      <w:proofErr w:type="spellStart"/>
      <w:r>
        <w:rPr>
          <w:rFonts w:eastAsia="Times New Roman" w:cs="Times New Roman"/>
          <w:szCs w:val="24"/>
        </w:rPr>
        <w:t>Αμυρά</w:t>
      </w:r>
      <w:proofErr w:type="spellEnd"/>
      <w:r>
        <w:rPr>
          <w:rFonts w:eastAsia="Times New Roman" w:cs="Times New Roman"/>
          <w:szCs w:val="24"/>
        </w:rPr>
        <w:t>. Έχει ζητήσει τον λόγο ο κ. Λαγός.</w:t>
      </w:r>
    </w:p>
    <w:p w14:paraId="7E871A7A"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Να υπενθυμίσω ότι…..</w:t>
      </w:r>
    </w:p>
    <w:p w14:paraId="7E871A7B"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w:t>
      </w:r>
      <w:r>
        <w:rPr>
          <w:rFonts w:eastAsia="Times New Roman" w:cs="Times New Roman"/>
          <w:b/>
          <w:szCs w:val="24"/>
        </w:rPr>
        <w:t xml:space="preserve">υτιλίας και Νησιωτικής Πολιτικής): </w:t>
      </w:r>
      <w:r>
        <w:rPr>
          <w:rFonts w:eastAsia="Times New Roman" w:cs="Times New Roman"/>
          <w:szCs w:val="24"/>
        </w:rPr>
        <w:t xml:space="preserve">Εσείς το κάνατε αυτό, κύριε Πρόεδρε! Την ευθύνη την έχετε εσείς! Τώρα, λοιπόν, θα πάρετε και την απάντηση από την Κυβέρνηση, αφού θέλετε τέτοια διαδικασία. </w:t>
      </w:r>
    </w:p>
    <w:p w14:paraId="7E871A7C"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Για ποιο πράγμα; </w:t>
      </w:r>
    </w:p>
    <w:p w14:paraId="7E871A7D"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ΚΟΥΡΟΥΜΠΛΗΣ (Υπουργός Ναυτιλίας και Νησιωτικής Πολιτικής): </w:t>
      </w:r>
      <w:r>
        <w:rPr>
          <w:rFonts w:eastAsia="Times New Roman" w:cs="Times New Roman"/>
          <w:szCs w:val="24"/>
        </w:rPr>
        <w:t xml:space="preserve">Θα πάρετε την απάντηση από την Κυβέρνηση. Ή τηρούμε τον Κανονισμό ή όχι. </w:t>
      </w:r>
    </w:p>
    <w:p w14:paraId="7E871A7E"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Υπουργέ, όπως ξέρετε εκ του Κανονισμού…</w:t>
      </w:r>
    </w:p>
    <w:p w14:paraId="7E871A7F"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w:t>
      </w:r>
      <w:r>
        <w:rPr>
          <w:rFonts w:eastAsia="Times New Roman" w:cs="Times New Roman"/>
          <w:b/>
          <w:szCs w:val="24"/>
        </w:rPr>
        <w:t xml:space="preserve">ας και Νησιωτικής Πολιτικής): </w:t>
      </w:r>
      <w:r>
        <w:rPr>
          <w:rFonts w:eastAsia="Times New Roman" w:cs="Times New Roman"/>
          <w:szCs w:val="24"/>
        </w:rPr>
        <w:t xml:space="preserve">Ξέρω καλά τον Κανονισμό! </w:t>
      </w:r>
    </w:p>
    <w:p w14:paraId="7E871A80"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Ωραία. Έχετε το δικαίωμα, όταν πάρετε τον λόγο για να κλείσετε τη συζήτηση, να τοποθετηθείτε και να πείτε αυτά τα οποία λέτε. </w:t>
      </w:r>
    </w:p>
    <w:p w14:paraId="7E871A81"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w:t>
      </w:r>
      <w:r>
        <w:rPr>
          <w:rFonts w:eastAsia="Times New Roman" w:cs="Times New Roman"/>
          <w:b/>
          <w:szCs w:val="24"/>
        </w:rPr>
        <w:t xml:space="preserve">τιλίας και Νησιωτικής Πολιτικής): </w:t>
      </w:r>
      <w:r>
        <w:rPr>
          <w:rFonts w:eastAsia="Times New Roman" w:cs="Times New Roman"/>
          <w:szCs w:val="24"/>
        </w:rPr>
        <w:t xml:space="preserve">Να προχωρήσουμε. Εδώ δεν γίνεται συζήτηση για το νομοσχέδιο. Εδώ γίνεται άλλο πράγμα. </w:t>
      </w:r>
    </w:p>
    <w:p w14:paraId="7E871A82"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Δεν σας αφαιρεί τον λόγο το Προεδρείο, ο </w:t>
      </w:r>
      <w:proofErr w:type="spellStart"/>
      <w:r>
        <w:rPr>
          <w:rFonts w:eastAsia="Times New Roman" w:cs="Times New Roman"/>
          <w:szCs w:val="24"/>
        </w:rPr>
        <w:t>Προεδρεύων</w:t>
      </w:r>
      <w:proofErr w:type="spellEnd"/>
      <w:r>
        <w:rPr>
          <w:rFonts w:eastAsia="Times New Roman" w:cs="Times New Roman"/>
          <w:szCs w:val="24"/>
        </w:rPr>
        <w:t xml:space="preserve">, ο Πρόεδρος, ό,τι θέλετε πείτε. </w:t>
      </w:r>
      <w:r>
        <w:rPr>
          <w:rFonts w:eastAsia="Times New Roman" w:cs="Times New Roman"/>
          <w:szCs w:val="24"/>
        </w:rPr>
        <w:t xml:space="preserve">Εκ του Κανονισμού, θα πάρετε τον λόγο και θα κλείσετε τη συζήτηση. </w:t>
      </w:r>
    </w:p>
    <w:p w14:paraId="7E871A83"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Κύριε Πρόεδρε, ακούσατε κάτι για το νομοσχέδιο; </w:t>
      </w:r>
    </w:p>
    <w:p w14:paraId="7E871A84"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Υπουργέ, αφήστε με να μιλήσ</w:t>
      </w:r>
      <w:r>
        <w:rPr>
          <w:rFonts w:eastAsia="Times New Roman" w:cs="Times New Roman"/>
          <w:szCs w:val="24"/>
        </w:rPr>
        <w:t xml:space="preserve">ω. Εκ του Κανονισμού, θα πάρετε τον λόγο, θα κλείσετε και θα πείτε ό,τι θέλετε. Αυτά, λοιπόν, που λέτε, ότι δεν θα απαντήσετε, δεν ισχύουν, γιατί θα απαντήσετε. </w:t>
      </w:r>
    </w:p>
    <w:p w14:paraId="7E871A85"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Αυτό που διαβάσατε δεν λ</w:t>
      </w:r>
      <w:r>
        <w:rPr>
          <w:rFonts w:eastAsia="Times New Roman" w:cs="Times New Roman"/>
          <w:szCs w:val="24"/>
        </w:rPr>
        <w:t xml:space="preserve">έει αυτό. </w:t>
      </w:r>
    </w:p>
    <w:p w14:paraId="7E871A86"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Εγώ είμαι υποχρεωμένος να υπενθυμίσω ότι ο αγορητής δεν μπορεί να απομακρύνεται από το υπό συζήτηση θέμα. Διαφορετικά, ο Πρόεδρος τον καλεί να επανέλθει σε αυτό. </w:t>
      </w:r>
    </w:p>
    <w:p w14:paraId="7E871A87"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Δεν το κάνατε, κύριε Πρόεδρε.</w:t>
      </w:r>
      <w:r>
        <w:rPr>
          <w:rFonts w:eastAsia="Times New Roman" w:cs="Times New Roman"/>
          <w:szCs w:val="24"/>
        </w:rPr>
        <w:t xml:space="preserve"> </w:t>
      </w:r>
    </w:p>
    <w:p w14:paraId="7E871A88"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 έκανα. </w:t>
      </w:r>
    </w:p>
    <w:p w14:paraId="7E871A89"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Δεν πειράζει, κύριε Πρόεδρε. Καλύτερα. Είναι καλό αυτό που έγινε, γιατί θα δοθούν απαντήσεις τώρα. </w:t>
      </w:r>
    </w:p>
    <w:p w14:paraId="7E871A8A"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w:t>
      </w:r>
      <w:r>
        <w:rPr>
          <w:rFonts w:eastAsia="Times New Roman" w:cs="Times New Roman"/>
          <w:szCs w:val="24"/>
        </w:rPr>
        <w:t xml:space="preserve">αι το έκανα, κύριε </w:t>
      </w:r>
      <w:proofErr w:type="spellStart"/>
      <w:r>
        <w:rPr>
          <w:rFonts w:eastAsia="Times New Roman" w:cs="Times New Roman"/>
          <w:szCs w:val="24"/>
        </w:rPr>
        <w:t>Κουρουμπλή</w:t>
      </w:r>
      <w:proofErr w:type="spellEnd"/>
      <w:r>
        <w:rPr>
          <w:rFonts w:eastAsia="Times New Roman" w:cs="Times New Roman"/>
          <w:szCs w:val="24"/>
        </w:rPr>
        <w:t xml:space="preserve">, επανειλημμένως -τους καλώ, δηλαδή, να επανέλθουν στο θέμα- και μάλιστα -και το ξέρετε- με εισηγητή της Δημοκρατικής Συμπαράταξης ή με Κοινοβουλευτικό Εκπρόσωπο της Δημοκρατικής Συμπαράταξης. Όμως, δεν έχω άλλον μηχανισμό από </w:t>
      </w:r>
      <w:r>
        <w:rPr>
          <w:rFonts w:eastAsia="Times New Roman" w:cs="Times New Roman"/>
          <w:szCs w:val="24"/>
        </w:rPr>
        <w:t xml:space="preserve">το να σταματήσω να μιλάει ο εισηγητής. Και αυτό δεν θα το κάνω. Κατά συνέπεια, κινούμαι αυστηρά βάσει του Κανονισμού. </w:t>
      </w:r>
    </w:p>
    <w:p w14:paraId="7E871A8B"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Πρόεδρε, δεν είναι η πρώτη φορά που γίνεται αυτό. </w:t>
      </w:r>
    </w:p>
    <w:p w14:paraId="7E871A8C"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Συγγνώμη, κύριε Αθανασ</w:t>
      </w:r>
      <w:r>
        <w:rPr>
          <w:rFonts w:eastAsia="Times New Roman" w:cs="Times New Roman"/>
          <w:szCs w:val="24"/>
        </w:rPr>
        <w:t xml:space="preserve">ίου. </w:t>
      </w:r>
    </w:p>
    <w:p w14:paraId="7E871A8D"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Άρα, κύριε Υπουργέ, θα σας δώσω τον λόγο να κλείσετε και θα πείτε αυτά που θέλετε να πείτε. </w:t>
      </w:r>
    </w:p>
    <w:p w14:paraId="7E871A8E"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Λαγέ, έχετε τον λόγο. Και θα παρακαλέσω και εσάς με τη σειρά σας, όπως και τους άλλους, να τηρήσετε τον Κανονισμό. Διότι βλέπετε ότι διαφορετικά </w:t>
      </w:r>
      <w:r>
        <w:rPr>
          <w:rFonts w:eastAsia="Times New Roman" w:cs="Times New Roman"/>
          <w:szCs w:val="24"/>
        </w:rPr>
        <w:t>δημιουργούνται θέματα στη Βουλή. Κι εμένα δεν μου αρέσει να ακούγονται παρατράγουδα.</w:t>
      </w:r>
    </w:p>
    <w:p w14:paraId="7E871A8F"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Έχετε τον λόγο, κύριε Λαγέ.</w:t>
      </w:r>
    </w:p>
    <w:p w14:paraId="7E871A90"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Για πόσο χρόνο, κύριε Πρόεδρε; </w:t>
      </w:r>
    </w:p>
    <w:p w14:paraId="7E871A91"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Έχετε όλοι δύο λεπτά. </w:t>
      </w:r>
    </w:p>
    <w:p w14:paraId="7E871A92"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Πέντε λεπτά δεν είχατε πει στους Κοινοβουλευτικούς; </w:t>
      </w:r>
    </w:p>
    <w:p w14:paraId="7E871A93"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Όχι. Είναι δύο λεπτά, λόγω του άρθρου 108. Μπορώ να σας δώσω και ένα λεπτό επιπλέον, όπως έδωσα και στους άλλους. Όμως, να μείνουμε στο θέμα. </w:t>
      </w:r>
    </w:p>
    <w:p w14:paraId="7E871A94"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Ποιο είν</w:t>
      </w:r>
      <w:r>
        <w:rPr>
          <w:rFonts w:eastAsia="Times New Roman" w:cs="Times New Roman"/>
          <w:szCs w:val="24"/>
        </w:rPr>
        <w:t xml:space="preserve">αι το θέμα; Το θέμα είναι ότι ισοπεδώνεται η ελληνική κοινωνία. Αυτό είναι το θέμα. </w:t>
      </w:r>
    </w:p>
    <w:p w14:paraId="7E871A95"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Άκουσα προηγουμένως να μιλούν οι Βουλευτές της Νέας Δημοκρατίας και του ΠΑΣΟΚ-Δημοκρατική Συμπαράταξη και δεν ξέρω πώς αλλιώς μπορεί να λέγονται πλέον, γιατί έχουν αλλάξει</w:t>
      </w:r>
      <w:r>
        <w:rPr>
          <w:rFonts w:eastAsia="Times New Roman" w:cs="Times New Roman"/>
          <w:szCs w:val="24"/>
        </w:rPr>
        <w:t xml:space="preserve"> ονόματα. Ειδικά η Νέα Δημοκρατία αντιδρά σε αυτά τα μέτρα, τα οποία φέρνει η </w:t>
      </w:r>
      <w:r>
        <w:rPr>
          <w:rFonts w:eastAsia="Times New Roman" w:cs="Times New Roman"/>
          <w:szCs w:val="24"/>
        </w:rPr>
        <w:t xml:space="preserve">συγκυβέρνηση </w:t>
      </w:r>
      <w:r>
        <w:rPr>
          <w:rFonts w:eastAsia="Times New Roman" w:cs="Times New Roman"/>
          <w:szCs w:val="24"/>
        </w:rPr>
        <w:t>ΣΥΡΙΖΑ-ΑΝΕΛ και η οποία θα έσκιζε το μνημόνιο με έναν νόμο και με ένα άρθρο. Να πούμε, λοιπόν, στη Νέα Δημοκρατία, εφό</w:t>
      </w:r>
      <w:r>
        <w:rPr>
          <w:rFonts w:eastAsia="Times New Roman" w:cs="Times New Roman"/>
          <w:szCs w:val="24"/>
        </w:rPr>
        <w:lastRenderedPageBreak/>
        <w:t>σον οι ίδιοι λένε ότι είναι πολύ μπροστά στις δ</w:t>
      </w:r>
      <w:r>
        <w:rPr>
          <w:rFonts w:eastAsia="Times New Roman" w:cs="Times New Roman"/>
          <w:szCs w:val="24"/>
        </w:rPr>
        <w:t xml:space="preserve">ημοσκοπήσεις για την επόμενη εκλογική αναμέτρηση που θα γίνει, να δεσμευθεί ότι δεν θα εφαρμόσει αυτά τα μέτρα που θα φέρει η </w:t>
      </w:r>
      <w:r>
        <w:rPr>
          <w:rFonts w:eastAsia="Times New Roman" w:cs="Times New Roman"/>
          <w:szCs w:val="24"/>
        </w:rPr>
        <w:t xml:space="preserve">συγκυβέρνηση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Τι πιο εύκολο; </w:t>
      </w:r>
    </w:p>
    <w:p w14:paraId="7E871A96"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Όμως, κάθονται τώρα και κάνουν δήθεν ιστορίες, λένε για το μνημόνιο, το οποίο θα συνεχ</w:t>
      </w:r>
      <w:r>
        <w:rPr>
          <w:rFonts w:eastAsia="Times New Roman" w:cs="Times New Roman"/>
          <w:szCs w:val="24"/>
        </w:rPr>
        <w:t xml:space="preserve">ίσει ο ΣΥΡΙΖΑ. Οι ίδιοι το ξέρουν. Είναι στην πολύ ευχάριστη θέση αυτή τη στιγμή οι άνθρωποι και της Νέας Δημοκρατίας και του ΠΑΣΟΚ να τα ψηφίσει αυτά τα μέτρα ο ΣΥΡΙΖΑ, γιατί έτσι βγαίνουν από τη δύσκολη θέση να τα ψηφίσουν οι ίδιοι, όπως έκαναν μέχρι να </w:t>
      </w:r>
      <w:r>
        <w:rPr>
          <w:rFonts w:eastAsia="Times New Roman" w:cs="Times New Roman"/>
          <w:szCs w:val="24"/>
        </w:rPr>
        <w:t xml:space="preserve">πέσουν από την κυβέρνηση, στην οποία ήταν. </w:t>
      </w:r>
    </w:p>
    <w:p w14:paraId="7E871A97"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Αυτά, λοιπόν, το να σηκώνουν εδώ πέρα τους τόνους και να λένε ιστορίες, να μην τα λένε. Ο ελληνικός λαός δεν είναι κορόιδο!</w:t>
      </w:r>
    </w:p>
    <w:p w14:paraId="7E871A98"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Άκουσα προηγουμένως τον Βουλευτή της Νέας Δημοκρατίας να λέει ότι εδώ είμαστε υπεύθυνοι </w:t>
      </w:r>
      <w:r>
        <w:rPr>
          <w:rFonts w:eastAsia="Times New Roman" w:cs="Times New Roman"/>
          <w:szCs w:val="24"/>
        </w:rPr>
        <w:t xml:space="preserve">για τα λεγόμενά μας. Εφόσον είναι υπεύθυνοι και θέλουν να είναι σωστοί, ας πάρει απόφαση η Νέα Δημοκρατία ότι δεν θα εφαρμόσει αυτά τα μέτρα. Τι πιο εύκολο; </w:t>
      </w:r>
    </w:p>
    <w:p w14:paraId="7E871A99"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Αυτά, λοιπόν, να τα αφήσουν. Ο ελληνικός λαός δεν ξεχνάει ότι το τρίτο μνημόνιο το ψήφισαν παρακαλ</w:t>
      </w:r>
      <w:r>
        <w:rPr>
          <w:rFonts w:eastAsia="Times New Roman" w:cs="Times New Roman"/>
          <w:szCs w:val="24"/>
        </w:rPr>
        <w:t xml:space="preserve">ώντας και οι Βουλευτές της Νέας Δημοκρατίας, φωνάζοντας πάλι τότε στη </w:t>
      </w:r>
      <w:r>
        <w:rPr>
          <w:rFonts w:eastAsia="Times New Roman" w:cs="Times New Roman"/>
          <w:szCs w:val="24"/>
        </w:rPr>
        <w:t xml:space="preserve">συγκυβέρνηση </w:t>
      </w:r>
      <w:r>
        <w:rPr>
          <w:rFonts w:eastAsia="Times New Roman" w:cs="Times New Roman"/>
          <w:szCs w:val="24"/>
        </w:rPr>
        <w:t xml:space="preserve">ΣΥΡΙΖΑ-ΑΝΕΛ «φέρτε τα μέτρα, όποια και να είναι»! Ήταν 14 Αυγούστου 2015. Αυτά αφήστε τα. Να τα λέτε αλλού. Όσο είναι η Χρυσή Αυγή εδώ πέρα, δεν θα τα λέτε! </w:t>
      </w:r>
    </w:p>
    <w:p w14:paraId="7E871A9A"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w:t>
      </w:r>
      <w:r>
        <w:rPr>
          <w:rFonts w:eastAsia="Times New Roman" w:cs="Times New Roman"/>
          <w:szCs w:val="24"/>
        </w:rPr>
        <w:t xml:space="preserve">θα ήθελα να κάνω και μια μικρή αναφορά σε ένα άλλο μεγάλο ζήτημα που υπάρχει τις τελευταίες μέρες, το οποίο έχει ξεκινήσει εδώ και πολύ καιρό, απλώς σιγά-σιγά έρχονται όλο και περισσότερα περιστατικά. </w:t>
      </w:r>
    </w:p>
    <w:p w14:paraId="7E871A9B" w14:textId="77777777" w:rsidR="00F35612" w:rsidRDefault="00680F71">
      <w:pPr>
        <w:spacing w:after="0" w:line="600" w:lineRule="auto"/>
        <w:ind w:firstLine="720"/>
        <w:jc w:val="both"/>
        <w:rPr>
          <w:rFonts w:eastAsia="Times New Roman"/>
          <w:szCs w:val="24"/>
        </w:rPr>
      </w:pPr>
      <w:r>
        <w:rPr>
          <w:rFonts w:eastAsia="Times New Roman"/>
          <w:szCs w:val="24"/>
        </w:rPr>
        <w:t>Βλέπουμε για την αλλοίωση που πάει να δημιουργηθεί στα</w:t>
      </w:r>
      <w:r>
        <w:rPr>
          <w:rFonts w:eastAsia="Times New Roman"/>
          <w:szCs w:val="24"/>
        </w:rPr>
        <w:t xml:space="preserve"> βιβλία της ιστορίας της πατρίδας μας. Βλέπουμε κάποιους τύπους οι οποίοι έχουν συμπλέγματα εναντίον της Ελλάδας, έχουν συμπλέγματα εναντίον της Ορθοδοξίας και του Χριστιανισμού, να προσπαθούν να αλλοιώσουν την πραγματικότητα. Βλέπουμε να μιλάνε για τον συ</w:t>
      </w:r>
      <w:r>
        <w:rPr>
          <w:rFonts w:eastAsia="Times New Roman"/>
          <w:szCs w:val="24"/>
        </w:rPr>
        <w:t xml:space="preserve">μμοριτοπόλεμο ο οποίος είχε γίνει και να λένε ότι ήταν μια επανάσταση, η οποία, δυστυχώς για αυτούς, έτσι έλεγε ο κ. </w:t>
      </w:r>
      <w:proofErr w:type="spellStart"/>
      <w:r>
        <w:rPr>
          <w:rFonts w:eastAsia="Times New Roman"/>
          <w:szCs w:val="24"/>
        </w:rPr>
        <w:t>Βόγλης</w:t>
      </w:r>
      <w:proofErr w:type="spellEnd"/>
      <w:r>
        <w:rPr>
          <w:rFonts w:eastAsia="Times New Roman"/>
          <w:szCs w:val="24"/>
        </w:rPr>
        <w:t xml:space="preserve"> -ο οποίος αυτήν τη στιγμή θα γράψει τα βιβλία της Ιστορίας για τα νέα παιδάκια, για τους νέους Έλληνες-, δεν είχε ευτυχή κατάληξη. Ά</w:t>
      </w:r>
      <w:r>
        <w:rPr>
          <w:rFonts w:eastAsia="Times New Roman"/>
          <w:szCs w:val="24"/>
        </w:rPr>
        <w:t>ρα, το ότι είχε επικρατήσει ο ελληνικός στρατός τότε ήταν μια δυστυχής κατάληξη για αυτούς. Αυτή είναι η πραγματικότητα και αυτά ακούτε εδώ πέρα μέσα και αυτά θα μαθαίνουν τα νέα παιδάκια.</w:t>
      </w:r>
    </w:p>
    <w:p w14:paraId="7E871A9C" w14:textId="77777777" w:rsidR="00F35612" w:rsidRDefault="00680F71">
      <w:pPr>
        <w:spacing w:after="0" w:line="600" w:lineRule="auto"/>
        <w:ind w:firstLine="720"/>
        <w:jc w:val="both"/>
        <w:rPr>
          <w:rFonts w:eastAsia="Times New Roman"/>
          <w:szCs w:val="24"/>
        </w:rPr>
      </w:pPr>
      <w:r>
        <w:rPr>
          <w:rFonts w:eastAsia="Times New Roman"/>
          <w:szCs w:val="24"/>
        </w:rPr>
        <w:t>Όσον αφορά δε τους μαρξιστές με τις τραπεζικές θυρίδες στην τράπεζα</w:t>
      </w:r>
      <w:r>
        <w:rPr>
          <w:rFonts w:eastAsia="Times New Roman"/>
          <w:szCs w:val="24"/>
        </w:rPr>
        <w:t>, γιατί είναι μαρξιστές στις ιδέες, αλλά έχουν θυρίδες στις τράπεζες να βάλουν τα λεφτά, γιατί ξεχνάνε κα</w:t>
      </w:r>
      <w:r>
        <w:rPr>
          <w:rFonts w:eastAsia="Times New Roman"/>
          <w:szCs w:val="24"/>
        </w:rPr>
        <w:t>μ</w:t>
      </w:r>
      <w:r>
        <w:rPr>
          <w:rFonts w:eastAsia="Times New Roman"/>
          <w:szCs w:val="24"/>
        </w:rPr>
        <w:t>μιά φορά να δηλώσουν κάτι εκατομμύρια ευρώ -δεν τα θυμόντουσαν…</w:t>
      </w:r>
    </w:p>
    <w:p w14:paraId="7E871A9D"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Λαγέ.</w:t>
      </w:r>
    </w:p>
    <w:p w14:paraId="7E871A9E" w14:textId="77777777" w:rsidR="00F35612" w:rsidRDefault="00680F71">
      <w:pPr>
        <w:spacing w:after="0"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Δώστε μου μισ</w:t>
      </w:r>
      <w:r>
        <w:rPr>
          <w:rFonts w:eastAsia="Times New Roman"/>
          <w:szCs w:val="24"/>
        </w:rPr>
        <w:t>ό λεπτό, κύριε Πρόεδρε.</w:t>
      </w:r>
    </w:p>
    <w:p w14:paraId="7E871A9F"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Επί του θέματος, όπως είπα και στους άλλους Κοινοβουλευτικούς Εκπροσώπους.</w:t>
      </w:r>
    </w:p>
    <w:p w14:paraId="7E871AA0" w14:textId="77777777" w:rsidR="00F35612" w:rsidRDefault="00680F71">
      <w:pPr>
        <w:spacing w:after="0" w:line="600" w:lineRule="auto"/>
        <w:ind w:firstLine="720"/>
        <w:jc w:val="both"/>
        <w:rPr>
          <w:rFonts w:eastAsia="Times New Roman"/>
          <w:szCs w:val="24"/>
        </w:rPr>
      </w:pPr>
      <w:r>
        <w:rPr>
          <w:rFonts w:eastAsia="Times New Roman"/>
          <w:b/>
          <w:szCs w:val="24"/>
        </w:rPr>
        <w:lastRenderedPageBreak/>
        <w:t>ΙΩΑΝΝΗΣ ΛΑΓΟΣ:</w:t>
      </w:r>
      <w:r>
        <w:rPr>
          <w:rFonts w:eastAsia="Times New Roman"/>
          <w:szCs w:val="24"/>
        </w:rPr>
        <w:t xml:space="preserve"> Εντός θέματος είναι, κύριε Πρόεδρε, γιατί αποδεικνύει καθαρά τι γίνεται στην ελληνική κοινωνία. Αυτοί, λοι</w:t>
      </w:r>
      <w:r>
        <w:rPr>
          <w:rFonts w:eastAsia="Times New Roman"/>
          <w:szCs w:val="24"/>
        </w:rPr>
        <w:t xml:space="preserve">πόν, οι άνθρωποι θέλουν να πουν ότι δεν πρέπει να μαθαίνουν τα παιδιά, απ’ ό,τι λένε, για την Ελληνική Επανάσταση του ’21, αλλά θα μαθαίνουν για τον εκσυγχρονισμό και για την παγκόσμια </w:t>
      </w:r>
      <w:proofErr w:type="spellStart"/>
      <w:r>
        <w:rPr>
          <w:rFonts w:eastAsia="Times New Roman"/>
          <w:szCs w:val="24"/>
        </w:rPr>
        <w:t>εκβιομηχανοποίηση</w:t>
      </w:r>
      <w:proofErr w:type="spellEnd"/>
      <w:r>
        <w:rPr>
          <w:rFonts w:eastAsia="Times New Roman"/>
          <w:szCs w:val="24"/>
        </w:rPr>
        <w:t>. Αυτό συμβαίνει.</w:t>
      </w:r>
    </w:p>
    <w:p w14:paraId="7E871AA1" w14:textId="77777777" w:rsidR="00F35612" w:rsidRDefault="00680F71">
      <w:pPr>
        <w:spacing w:after="0" w:line="600" w:lineRule="auto"/>
        <w:ind w:firstLine="720"/>
        <w:jc w:val="both"/>
        <w:rPr>
          <w:rFonts w:eastAsia="Times New Roman"/>
          <w:szCs w:val="24"/>
        </w:rPr>
      </w:pPr>
      <w:r>
        <w:rPr>
          <w:rFonts w:eastAsia="Times New Roman"/>
          <w:szCs w:val="24"/>
        </w:rPr>
        <w:t xml:space="preserve">Αυτά είναι απαράδεκτα. Η Χρυσή Αυγή </w:t>
      </w:r>
      <w:r>
        <w:rPr>
          <w:rFonts w:eastAsia="Times New Roman"/>
          <w:szCs w:val="24"/>
        </w:rPr>
        <w:t>δεν θα τα επιτρέψει και όσο ο ελληνικός λαός μας δίνει τη δύναμη, εμείς θα τα λέμε εδώ πέρα μέσα.</w:t>
      </w:r>
    </w:p>
    <w:p w14:paraId="7E871AA2"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Βλέπω ότι ξεφεύγουμε από το θέμα της συζήτησης. Στον </w:t>
      </w:r>
      <w:proofErr w:type="spellStart"/>
      <w:r>
        <w:rPr>
          <w:rFonts w:eastAsia="Times New Roman"/>
          <w:szCs w:val="24"/>
        </w:rPr>
        <w:t>Προεδρεύοντα</w:t>
      </w:r>
      <w:proofErr w:type="spellEnd"/>
      <w:r>
        <w:rPr>
          <w:rFonts w:eastAsia="Times New Roman"/>
          <w:szCs w:val="24"/>
        </w:rPr>
        <w:t xml:space="preserve"> ή στον Πρόεδρο δίνει το δικαίωμα ο Κανονισμός να αφαιρέσ</w:t>
      </w:r>
      <w:r>
        <w:rPr>
          <w:rFonts w:eastAsia="Times New Roman"/>
          <w:szCs w:val="24"/>
        </w:rPr>
        <w:t>ει τον λόγο. Εγώ δεν θέλω να φτάσω σε αυτό το επίπεδο, να αφαιρώ τον λόγο δηλαδή από Βουλευτές ή από Κοινοβουλευτικούς Εκπροσώπους. Θα σας παρακαλέσω, λοιπόν, να περιοριστούμε στο θέμα της συζήτησης.</w:t>
      </w:r>
    </w:p>
    <w:p w14:paraId="7E871AA3" w14:textId="77777777" w:rsidR="00F35612" w:rsidRDefault="00680F71">
      <w:pPr>
        <w:spacing w:after="0" w:line="600" w:lineRule="auto"/>
        <w:ind w:firstLine="720"/>
        <w:jc w:val="both"/>
        <w:rPr>
          <w:rFonts w:eastAsia="Times New Roman"/>
          <w:szCs w:val="24"/>
        </w:rPr>
      </w:pPr>
      <w:r>
        <w:rPr>
          <w:rFonts w:eastAsia="Times New Roman"/>
          <w:szCs w:val="24"/>
        </w:rPr>
        <w:t xml:space="preserve">Έχετε τον λόγο, κύριε </w:t>
      </w:r>
      <w:proofErr w:type="spellStart"/>
      <w:r>
        <w:rPr>
          <w:rFonts w:eastAsia="Times New Roman"/>
          <w:szCs w:val="24"/>
        </w:rPr>
        <w:t>Αμυρά</w:t>
      </w:r>
      <w:proofErr w:type="spellEnd"/>
      <w:r>
        <w:rPr>
          <w:rFonts w:eastAsia="Times New Roman"/>
          <w:szCs w:val="24"/>
        </w:rPr>
        <w:t>, για δύο λεπτά.</w:t>
      </w:r>
    </w:p>
    <w:p w14:paraId="7E871AA4" w14:textId="77777777" w:rsidR="00F35612" w:rsidRDefault="00680F71">
      <w:pPr>
        <w:spacing w:after="0" w:line="600" w:lineRule="auto"/>
        <w:ind w:firstLine="720"/>
        <w:jc w:val="both"/>
        <w:rPr>
          <w:rFonts w:eastAsia="Times New Roman"/>
          <w:szCs w:val="24"/>
        </w:rPr>
      </w:pPr>
      <w:r>
        <w:rPr>
          <w:rFonts w:eastAsia="Times New Roman"/>
          <w:b/>
          <w:szCs w:val="24"/>
        </w:rPr>
        <w:t>ΓΕΩΡΓΙΟΣ ΑΜΥ</w:t>
      </w:r>
      <w:r>
        <w:rPr>
          <w:rFonts w:eastAsia="Times New Roman"/>
          <w:b/>
          <w:szCs w:val="24"/>
        </w:rPr>
        <w:t>ΡΑΣ:</w:t>
      </w:r>
      <w:r>
        <w:rPr>
          <w:rFonts w:eastAsia="Times New Roman"/>
          <w:szCs w:val="24"/>
        </w:rPr>
        <w:t xml:space="preserve"> Ευχαριστώ, κύριε Πρόεδρε.</w:t>
      </w:r>
    </w:p>
    <w:p w14:paraId="7E871AA5" w14:textId="77777777" w:rsidR="00F35612" w:rsidRDefault="00680F71">
      <w:pPr>
        <w:spacing w:after="0" w:line="600" w:lineRule="auto"/>
        <w:ind w:firstLine="720"/>
        <w:jc w:val="both"/>
        <w:rPr>
          <w:rFonts w:eastAsia="Times New Roman"/>
          <w:szCs w:val="24"/>
        </w:rPr>
      </w:pPr>
      <w:r>
        <w:rPr>
          <w:rFonts w:eastAsia="Times New Roman"/>
          <w:szCs w:val="24"/>
        </w:rPr>
        <w:t>Κυρίες και κύριοι συνάδελφοι, θα τοποθετηθώ κι εγώ για το ζήτημα της τροπολογίας Λαζαρίδη. Είναι μια καλή τροπολογία, κύριε Υπουργέ. Κι εσείς ο ίδιος φαντάζομαι με μια πρώτη ανάγνωση θα αντιληφθείτε ότι έρχεται να καλύψει μια</w:t>
      </w:r>
      <w:r>
        <w:rPr>
          <w:rFonts w:eastAsia="Times New Roman"/>
          <w:szCs w:val="24"/>
        </w:rPr>
        <w:t xml:space="preserve"> επείγουσα ανάγκη. Ποια είναι αυτή η επείγουσα ανάγκη; Να μην υποστούν κατασχέσεις οι επιχειρήσεις οι οποίες είχαν ενταχθεί σε έναν αναπτυξιακό νόμο, είχαν καταβάλει </w:t>
      </w:r>
      <w:r>
        <w:rPr>
          <w:rFonts w:eastAsia="Times New Roman"/>
          <w:szCs w:val="24"/>
        </w:rPr>
        <w:lastRenderedPageBreak/>
        <w:t xml:space="preserve">την εγγυητική επιστολή και εξαιτίας μιας φυσικής καταστροφής, ενός σεισμού για παράδειγμα </w:t>
      </w:r>
      <w:r>
        <w:rPr>
          <w:rFonts w:eastAsia="Times New Roman"/>
          <w:szCs w:val="24"/>
        </w:rPr>
        <w:t xml:space="preserve">στην Κεφαλλονιά, μια επιχείρηση αναγκάστηκε να </w:t>
      </w:r>
      <w:proofErr w:type="spellStart"/>
      <w:r>
        <w:rPr>
          <w:rFonts w:eastAsia="Times New Roman"/>
          <w:szCs w:val="24"/>
        </w:rPr>
        <w:t>απεντάξει</w:t>
      </w:r>
      <w:proofErr w:type="spellEnd"/>
      <w:r>
        <w:rPr>
          <w:rFonts w:eastAsia="Times New Roman"/>
          <w:szCs w:val="24"/>
        </w:rPr>
        <w:t xml:space="preserve"> τα σχέδιά της από το επενδυτικό πρόγραμμα. Επέστρεψε την επιχορήγηση που πήρε από τον επενδυτικό νόμο και τώρα αυτό που ζητάει είναι να απαλλαγή από την προμήθεια της εγγυητικής επιστολής, η οποία ού</w:t>
      </w:r>
      <w:r>
        <w:rPr>
          <w:rFonts w:eastAsia="Times New Roman"/>
          <w:szCs w:val="24"/>
        </w:rPr>
        <w:t>τως ή άλλως δεν ανταποκρίνεται στον στόχο της.</w:t>
      </w:r>
    </w:p>
    <w:p w14:paraId="7E871AA6" w14:textId="77777777" w:rsidR="00F35612" w:rsidRDefault="00680F71">
      <w:pPr>
        <w:spacing w:after="0" w:line="600" w:lineRule="auto"/>
        <w:ind w:firstLine="720"/>
        <w:jc w:val="both"/>
        <w:rPr>
          <w:rFonts w:eastAsia="Times New Roman"/>
          <w:szCs w:val="24"/>
        </w:rPr>
      </w:pPr>
      <w:r>
        <w:rPr>
          <w:rFonts w:eastAsia="Times New Roman"/>
          <w:szCs w:val="24"/>
        </w:rPr>
        <w:t>Άρα, εμείς λέμε, κύριε Υπουργέ, να το δείτε σύντομα, διότι επίκεινται κατασχέσεις –χαίρομαι που συμφωνείτε, κύριε Υπουργέ- κι εμείς θα την υποστηρίξουμε αυτήν τη ρύθμιση. Άλλωστε το 2016 η δική σας Κυβέρνηση έ</w:t>
      </w:r>
      <w:r>
        <w:rPr>
          <w:rFonts w:eastAsia="Times New Roman"/>
          <w:szCs w:val="24"/>
        </w:rPr>
        <w:t xml:space="preserve">δωσε μια λύση στο τι γίνεται με τα έργα που </w:t>
      </w:r>
      <w:proofErr w:type="spellStart"/>
      <w:r>
        <w:rPr>
          <w:rFonts w:eastAsia="Times New Roman"/>
          <w:szCs w:val="24"/>
        </w:rPr>
        <w:t>απεντάσσονται</w:t>
      </w:r>
      <w:proofErr w:type="spellEnd"/>
      <w:r>
        <w:rPr>
          <w:rFonts w:eastAsia="Times New Roman"/>
          <w:szCs w:val="24"/>
        </w:rPr>
        <w:t xml:space="preserve"> και τις επιχειρήσεις που ενδεχομένως βρίσκονται σε ένα κενό νομικό, θεσμικό. Ήρθατε και το ρυθμίσατε εσείς το 2016 και σας το αναγνωρίζουμε.</w:t>
      </w:r>
    </w:p>
    <w:p w14:paraId="7E871AA7" w14:textId="77777777" w:rsidR="00F35612" w:rsidRDefault="00680F71">
      <w:pPr>
        <w:spacing w:after="0" w:line="600" w:lineRule="auto"/>
        <w:ind w:firstLine="720"/>
        <w:jc w:val="both"/>
        <w:rPr>
          <w:rFonts w:eastAsia="Times New Roman"/>
          <w:szCs w:val="24"/>
        </w:rPr>
      </w:pPr>
      <w:r>
        <w:rPr>
          <w:rFonts w:eastAsia="Times New Roman"/>
          <w:szCs w:val="24"/>
        </w:rPr>
        <w:t xml:space="preserve">Τώρα, κύριε Πρόεδρε, μισή κουβέντα και για το γενικότερο </w:t>
      </w:r>
      <w:r>
        <w:rPr>
          <w:rFonts w:eastAsia="Times New Roman"/>
          <w:szCs w:val="24"/>
        </w:rPr>
        <w:t>ζήτημα που έθεσαν οι υπόλοιποι συνάδελφοι.</w:t>
      </w:r>
    </w:p>
    <w:p w14:paraId="7E871AA8" w14:textId="77777777" w:rsidR="00F35612" w:rsidRDefault="00680F71">
      <w:pPr>
        <w:spacing w:after="0" w:line="600" w:lineRule="auto"/>
        <w:ind w:firstLine="720"/>
        <w:jc w:val="both"/>
        <w:rPr>
          <w:rFonts w:eastAsia="Times New Roman"/>
          <w:szCs w:val="24"/>
        </w:rPr>
      </w:pPr>
      <w:r>
        <w:rPr>
          <w:rFonts w:eastAsia="Times New Roman"/>
          <w:szCs w:val="24"/>
        </w:rPr>
        <w:t xml:space="preserve">Κυρίες και κύριοι συνάδελφοι του ΣΥΡΙΖΑ και των ΑΝΕΛ, δύο μνημόνια σε δύο χρόνια; Είστε ο Χάρι </w:t>
      </w:r>
      <w:proofErr w:type="spellStart"/>
      <w:r>
        <w:rPr>
          <w:rFonts w:eastAsia="Times New Roman"/>
          <w:szCs w:val="24"/>
        </w:rPr>
        <w:t>Πόττερ</w:t>
      </w:r>
      <w:proofErr w:type="spellEnd"/>
      <w:r>
        <w:rPr>
          <w:rFonts w:eastAsia="Times New Roman"/>
          <w:szCs w:val="24"/>
        </w:rPr>
        <w:t xml:space="preserve"> των μνημονίων.</w:t>
      </w:r>
    </w:p>
    <w:p w14:paraId="7E871AA9"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w:t>
      </w:r>
      <w:proofErr w:type="spellStart"/>
      <w:r>
        <w:rPr>
          <w:rFonts w:eastAsia="Times New Roman"/>
          <w:szCs w:val="24"/>
        </w:rPr>
        <w:t>Αμυρά</w:t>
      </w:r>
      <w:proofErr w:type="spellEnd"/>
      <w:r>
        <w:rPr>
          <w:rFonts w:eastAsia="Times New Roman"/>
          <w:szCs w:val="24"/>
        </w:rPr>
        <w:t>, θα σας παρακαλέσω πάρα πολύ…</w:t>
      </w:r>
    </w:p>
    <w:p w14:paraId="7E871AAA" w14:textId="77777777" w:rsidR="00F35612" w:rsidRDefault="00680F71">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ΑΜΥΡΑΣ:</w:t>
      </w:r>
      <w:r>
        <w:rPr>
          <w:rFonts w:eastAsia="Times New Roman"/>
          <w:szCs w:val="24"/>
        </w:rPr>
        <w:t xml:space="preserve"> Παγκόσμιο ρεκόρ είναι αυτό. Είναι παγκόσμιο ρεκόρ μνημονίων. Μείωση συντάξεων, μείωση μισθών και υποβάθμιση της ζωής των Ελλήνων…</w:t>
      </w:r>
    </w:p>
    <w:p w14:paraId="7E871AAB" w14:textId="77777777" w:rsidR="00F35612" w:rsidRDefault="00680F71">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…επί του θέματος αυτού θα δοθεί η ευκαιρία πριν έρθουν τα μέτρα, να τοποθετηθούν </w:t>
      </w:r>
      <w:r>
        <w:rPr>
          <w:rFonts w:eastAsia="Times New Roman"/>
          <w:szCs w:val="24"/>
        </w:rPr>
        <w:t>όλοι. Παρακαλώ.</w:t>
      </w:r>
    </w:p>
    <w:p w14:paraId="7E871AAC" w14:textId="77777777" w:rsidR="00F35612" w:rsidRDefault="00680F71">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Τελειώνω, κύριε Πρόεδρε. Μισή φράση και τελειώνω.</w:t>
      </w:r>
    </w:p>
    <w:p w14:paraId="7E871AAD" w14:textId="77777777" w:rsidR="00F35612" w:rsidRDefault="00680F71">
      <w:pPr>
        <w:spacing w:after="0" w:line="600" w:lineRule="auto"/>
        <w:ind w:firstLine="720"/>
        <w:jc w:val="both"/>
        <w:rPr>
          <w:rFonts w:eastAsia="Times New Roman"/>
          <w:szCs w:val="24"/>
        </w:rPr>
      </w:pPr>
      <w:r>
        <w:rPr>
          <w:rFonts w:eastAsia="Times New Roman"/>
          <w:szCs w:val="24"/>
        </w:rPr>
        <w:t xml:space="preserve">Το Ποτάμι, κυρίες και κύριοι συνάδελφοι, δεν θα ψηφίσει το δεύτερο μνημόνιο Τσίπρα-Καμμένου και σας ζητούμε με το μαγικό ραβδάκι έτσι όπως τα φέρατε, να τα εξαφανίσετε αυτά </w:t>
      </w:r>
      <w:r>
        <w:rPr>
          <w:rFonts w:eastAsia="Times New Roman"/>
          <w:szCs w:val="24"/>
        </w:rPr>
        <w:t>τα μνημόνια.</w:t>
      </w:r>
    </w:p>
    <w:p w14:paraId="7E871AAE" w14:textId="77777777" w:rsidR="00F35612" w:rsidRDefault="00680F71">
      <w:pPr>
        <w:spacing w:after="0" w:line="600" w:lineRule="auto"/>
        <w:ind w:firstLine="720"/>
        <w:jc w:val="both"/>
        <w:rPr>
          <w:rFonts w:eastAsia="Times New Roman"/>
          <w:szCs w:val="24"/>
        </w:rPr>
      </w:pPr>
      <w:r>
        <w:rPr>
          <w:rFonts w:eastAsia="Times New Roman"/>
          <w:szCs w:val="24"/>
        </w:rPr>
        <w:t>Ευχαριστώ.</w:t>
      </w:r>
    </w:p>
    <w:p w14:paraId="7E871AAF"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Συντυχάκη, έχετε τον λόγο για να τοποθετηθείτε επί της τροπολογίας, γιατί έχετε ήδη τοποθετηθεί αναλυτικά επί του νομοσχεδίου. Έχετε τον λόγο για επτά λεπτά.</w:t>
      </w:r>
    </w:p>
    <w:p w14:paraId="7E871AB0" w14:textId="77777777" w:rsidR="00F35612" w:rsidRDefault="00680F71">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Κύριε Πρόε</w:t>
      </w:r>
      <w:r>
        <w:rPr>
          <w:rFonts w:eastAsia="Times New Roman"/>
          <w:szCs w:val="24"/>
        </w:rPr>
        <w:t>δρε, τοποθετήθηκα επί του νομοσχεδίου και ως Κοινοβουλευτικός Εκπρόσωπος, επιτρέψτε μου, να μου δώσετε τον λόγο όπως δώσατε και στους υπολοίπους.</w:t>
      </w:r>
    </w:p>
    <w:p w14:paraId="7E871AB1" w14:textId="77777777" w:rsidR="00F35612" w:rsidRDefault="00680F7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Επί της τροπολογίας.</w:t>
      </w:r>
    </w:p>
    <w:p w14:paraId="7E871AB2" w14:textId="77777777" w:rsidR="00F35612" w:rsidRDefault="00680F71">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Επί της ουσίας είναι αυτά που λ</w:t>
      </w:r>
      <w:r>
        <w:rPr>
          <w:rFonts w:eastAsia="Times New Roman"/>
          <w:szCs w:val="24"/>
        </w:rPr>
        <w:t>έει το Κομμουνιστικό Κόμμα Ελλάδας…</w:t>
      </w:r>
    </w:p>
    <w:p w14:paraId="7E871AB3"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Ναι, αλλά όχι επί του θέματος.</w:t>
      </w:r>
    </w:p>
    <w:p w14:paraId="7E871AB4" w14:textId="77777777" w:rsidR="00F35612" w:rsidRDefault="00680F71">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Και επειδή δώσατε τη δυνατότητα να ανοίξει η συζήτηση σε σχέση με το επίκαιρο ζήτημα, επιτρέψτε μου να πω το εξής.</w:t>
      </w:r>
    </w:p>
    <w:p w14:paraId="7E871AB5"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w:t>
      </w:r>
      <w:r>
        <w:rPr>
          <w:rFonts w:eastAsia="Times New Roman"/>
          <w:b/>
          <w:szCs w:val="24"/>
        </w:rPr>
        <w:t xml:space="preserve">τριος Κρεμαστινός): </w:t>
      </w:r>
      <w:r>
        <w:rPr>
          <w:rFonts w:eastAsia="Times New Roman"/>
          <w:szCs w:val="24"/>
        </w:rPr>
        <w:t>Όχι, επί του θέματος.</w:t>
      </w:r>
    </w:p>
    <w:p w14:paraId="7E871AB6" w14:textId="77777777" w:rsidR="00F35612" w:rsidRDefault="00680F71">
      <w:pPr>
        <w:spacing w:after="0" w:line="600" w:lineRule="auto"/>
        <w:ind w:firstLine="720"/>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Και στην Αίθουσα αυτή εξελίσσεται αυτή η κάλπικη, η ψεύτικη αντιπαράθεση ανάμεσα στην Κυβέρνηση και στη Νέα Δημοκρατία, σε σχέση με τα μέτρα τα οποία έρχονται. Η μόνιμη αντιπαράθεση δε της Νέα</w:t>
      </w:r>
      <w:r>
        <w:rPr>
          <w:rFonts w:eastAsia="Times New Roman"/>
          <w:szCs w:val="24"/>
        </w:rPr>
        <w:t>ς Δημοκρατίας με την Κυβέρνηση βέβαια ήταν ότι δεν κλείνει ταχύτατα η αξιολόγηση, όχι για το περιεχόμενο της αξιολόγησης. Το ίδιο κάνει και σήμερα. Η διαφωνία αφορά τους όρους της συμφωνίας και όχι την αυτή καθ’ αυτή συμφωνία που αποτελεί σκληρά μέτρα, ουσ</w:t>
      </w:r>
      <w:r>
        <w:rPr>
          <w:rFonts w:eastAsia="Times New Roman"/>
          <w:szCs w:val="24"/>
        </w:rPr>
        <w:t>ιαστικά ένα νέο μνημόνιο στις πλάτες της εργατικής τάξης και των λαϊκών στρωμάτων.</w:t>
      </w:r>
    </w:p>
    <w:p w14:paraId="7E871AB7" w14:textId="77777777" w:rsidR="00F35612" w:rsidRDefault="00680F71">
      <w:pPr>
        <w:spacing w:after="0" w:line="600" w:lineRule="auto"/>
        <w:ind w:firstLine="720"/>
        <w:jc w:val="both"/>
        <w:rPr>
          <w:rFonts w:eastAsia="Times New Roman"/>
          <w:szCs w:val="24"/>
        </w:rPr>
      </w:pPr>
      <w:r>
        <w:rPr>
          <w:rFonts w:eastAsia="Times New Roman"/>
          <w:szCs w:val="24"/>
        </w:rPr>
        <w:t>Άρα, λοιπόν, ο λαός πρέπει να βγάλει συμπεράσματα από προηγούμενες πολιτικές, του ΠΑΣΟΚ και της Νέας Δημοκρατίας, του ΣΥΡΙΖΑ, που ο ένας ακολουθεί την πολιτική του άλλου. Κα</w:t>
      </w:r>
      <w:r>
        <w:rPr>
          <w:rFonts w:eastAsia="Times New Roman"/>
          <w:szCs w:val="24"/>
        </w:rPr>
        <w:t xml:space="preserve">ι τελικά, την πληρώνουν τα εργατικά λαϊκά στρώματα. Και επιβεβαιώνεται με τον πιο τρανταχτό τρόπο ότι ο δρόμος της καπιταλιστικής ανάκαμψης περνάει από την ισοπέδωση των εργατικών και λαϊκών δικαιωμάτων. </w:t>
      </w:r>
    </w:p>
    <w:p w14:paraId="7E871AB8" w14:textId="77777777" w:rsidR="00F35612" w:rsidRDefault="00680F71">
      <w:pPr>
        <w:spacing w:after="0" w:line="600" w:lineRule="auto"/>
        <w:ind w:firstLine="720"/>
        <w:jc w:val="both"/>
        <w:rPr>
          <w:rFonts w:eastAsia="Times New Roman"/>
          <w:szCs w:val="24"/>
        </w:rPr>
      </w:pPr>
      <w:r>
        <w:rPr>
          <w:rFonts w:eastAsia="Times New Roman"/>
          <w:szCs w:val="24"/>
        </w:rPr>
        <w:t>Νομίζω ότι αυτό που είπε η Κυβέρνηση δια στόματος Π</w:t>
      </w:r>
      <w:r>
        <w:rPr>
          <w:rFonts w:eastAsia="Times New Roman"/>
          <w:szCs w:val="24"/>
        </w:rPr>
        <w:t xml:space="preserve">ρωθυπουργού, που αποτελεί και πρόκληση για την συντριπτική πλειοψηφία του λαού, ότι «τα νέα μέτρα αποτελούν εξιτήριο από τα μνημόνια», εμείς λέμε ότι στην πραγματικότητα αποτελούν πιστοποιητικό θανάτου για τα εργατικά λαϊκά δικαιώματα. Διότι ακολουθούνται </w:t>
      </w:r>
      <w:r>
        <w:rPr>
          <w:rFonts w:eastAsia="Times New Roman"/>
          <w:szCs w:val="24"/>
        </w:rPr>
        <w:t xml:space="preserve">μέτρα, όχι μέχρι τέλος του 2018, αλλά μέτρα σε βάρος του λαού για μετά το 2018. Και με τα αντίμετρα, βέβαια, που λέει η Κυβέρνηση, στην πραγματικότητα επιχειρεί να δημιουργήσει ένα κλίμα ανοχής και αναμονής στον λαό. Περιμένοντας τι; Απολύτως τίποτα. </w:t>
      </w:r>
      <w:r>
        <w:rPr>
          <w:rFonts w:eastAsia="Times New Roman"/>
          <w:szCs w:val="24"/>
        </w:rPr>
        <w:lastRenderedPageBreak/>
        <w:t>Απλώς</w:t>
      </w:r>
      <w:r>
        <w:rPr>
          <w:rFonts w:eastAsia="Times New Roman"/>
          <w:szCs w:val="24"/>
        </w:rPr>
        <w:t xml:space="preserve"> η Κυβέρνηση θέλει να κερδίσει χρόνο, προκειμένου να εφαρμόσει αυτά τα μέτρα ή αν αύριο-μεθαύριο είναι η Νέα Δημοκρατία, η οποία θα τα εφαρμόσει. Δεν έχει πει ότι δεν θα τα εφαρμόσει. Και τα όσα λέει είτε για την επιδότηση ενοικίου είτε για τα οικογενειακά</w:t>
      </w:r>
      <w:r>
        <w:rPr>
          <w:rFonts w:eastAsia="Times New Roman"/>
          <w:szCs w:val="24"/>
        </w:rPr>
        <w:t xml:space="preserve"> επιδόματα είτε για τα σχολικά γεύματα, δεν είναι τίποτα άλλο παρά η χρυσόσκονη στην αντιλαϊκή επίθεση.</w:t>
      </w:r>
    </w:p>
    <w:p w14:paraId="7E871AB9" w14:textId="77777777" w:rsidR="00F35612" w:rsidRDefault="00680F7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E871ABA"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Συντυχάκη ολοκληρώνετε παρ</w:t>
      </w:r>
      <w:r>
        <w:rPr>
          <w:rFonts w:eastAsia="Times New Roman"/>
          <w:szCs w:val="24"/>
        </w:rPr>
        <w:t>ακαλώ.</w:t>
      </w:r>
    </w:p>
    <w:p w14:paraId="7E871ABB" w14:textId="77777777" w:rsidR="00F35612" w:rsidRDefault="00680F71">
      <w:pPr>
        <w:spacing w:after="0"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Άλλωστε, αυτό που αναφέρεται για τα σχολικά γεύματα στους παιδικούς σταθμούς, αποδεικνύει ότι η φτώχεια και η εξαθλίωση θα είναι για πάρα πολλά χρόνια ακόμα.</w:t>
      </w:r>
    </w:p>
    <w:p w14:paraId="7E871ABC" w14:textId="77777777" w:rsidR="00F35612" w:rsidRDefault="00680F71">
      <w:pPr>
        <w:spacing w:after="0" w:line="600" w:lineRule="auto"/>
        <w:ind w:firstLine="720"/>
        <w:jc w:val="both"/>
        <w:rPr>
          <w:rFonts w:eastAsia="Times New Roman"/>
          <w:szCs w:val="24"/>
        </w:rPr>
      </w:pPr>
      <w:r>
        <w:rPr>
          <w:rFonts w:eastAsia="Times New Roman"/>
          <w:szCs w:val="24"/>
        </w:rPr>
        <w:t>Ο λαός, λοιπόν, δεν πρέπει να υποταχθεί σε αυτές τις λογικές, δεν πρέ</w:t>
      </w:r>
      <w:r>
        <w:rPr>
          <w:rFonts w:eastAsia="Times New Roman"/>
          <w:szCs w:val="24"/>
        </w:rPr>
        <w:t>πει να εγκλωβιστεί στην αντιπαράθεση μεταξύ αυτών των κομμάτων. Πρέπει να δώσει βροντερό «παρών» στις απεργιακές κινητοποιήσεις στις 17 του μήνα.</w:t>
      </w:r>
    </w:p>
    <w:p w14:paraId="7E871ABD"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7E871ABE" w14:textId="77777777" w:rsidR="00F35612" w:rsidRDefault="00680F71">
      <w:pPr>
        <w:spacing w:after="0" w:line="600" w:lineRule="auto"/>
        <w:ind w:firstLine="720"/>
        <w:jc w:val="both"/>
        <w:rPr>
          <w:rFonts w:eastAsia="Times New Roman"/>
        </w:rPr>
      </w:pPr>
      <w:r>
        <w:rPr>
          <w:rFonts w:eastAsia="Times New Roman"/>
        </w:rPr>
        <w:t>Κυρίες και κύριοι συνάδελφοι, έχω την τιμή να ανακοινώσω στο Σώ</w:t>
      </w:r>
      <w:r>
        <w:rPr>
          <w:rFonts w:eastAsia="Times New Roman"/>
        </w:rPr>
        <w:t xml:space="preserve">μα ότι τη συνεδρίασή μας παρακολουθούν από τα άνω δυτικά θεωρεία, αφού προηγουμένως </w:t>
      </w:r>
      <w:r>
        <w:rPr>
          <w:rFonts w:eastAsia="Times New Roman"/>
        </w:rPr>
        <w:lastRenderedPageBreak/>
        <w:t>συμμετείχαν στο εκπαιδευτικό πρόγραμμα «Εργαστήρι Δημοκρατίας» που οργανώνει το Ίδρυμα της Βουλής, δεκαέξι μαθητές και μαθήτριες και ένας εκπαιδευτικός συνοδός από το 10</w:t>
      </w:r>
      <w:r>
        <w:rPr>
          <w:rFonts w:eastAsia="Times New Roman"/>
          <w:vertAlign w:val="superscript"/>
        </w:rPr>
        <w:t>ο</w:t>
      </w:r>
      <w:r>
        <w:rPr>
          <w:rFonts w:eastAsia="Times New Roman"/>
        </w:rPr>
        <w:t xml:space="preserve"> Δ</w:t>
      </w:r>
      <w:r>
        <w:rPr>
          <w:rFonts w:eastAsia="Times New Roman"/>
        </w:rPr>
        <w:t xml:space="preserve">ημοτικό Σχολείο Γλυφάδας. </w:t>
      </w:r>
    </w:p>
    <w:p w14:paraId="7E871ABF" w14:textId="77777777" w:rsidR="00F35612" w:rsidRDefault="00680F71">
      <w:pPr>
        <w:spacing w:after="0" w:line="600" w:lineRule="auto"/>
        <w:ind w:left="720"/>
        <w:jc w:val="both"/>
        <w:rPr>
          <w:rFonts w:eastAsia="Times New Roman"/>
        </w:rPr>
      </w:pPr>
      <w:r>
        <w:rPr>
          <w:rFonts w:eastAsia="Times New Roman"/>
        </w:rPr>
        <w:t xml:space="preserve">Η Βουλή τούς καλωσορίζει. </w:t>
      </w:r>
    </w:p>
    <w:p w14:paraId="7E871AC0" w14:textId="77777777" w:rsidR="00F35612" w:rsidRDefault="00680F71">
      <w:pPr>
        <w:spacing w:after="0" w:line="600" w:lineRule="auto"/>
        <w:ind w:left="360"/>
        <w:jc w:val="center"/>
        <w:rPr>
          <w:rFonts w:eastAsia="Times New Roman"/>
        </w:rPr>
      </w:pPr>
      <w:r>
        <w:rPr>
          <w:rFonts w:eastAsia="Times New Roman"/>
        </w:rPr>
        <w:t>(Χειροκροτήματα απ’ όλες τις πτέρυγες της Βουλής)</w:t>
      </w:r>
    </w:p>
    <w:p w14:paraId="7E871AC1" w14:textId="77777777" w:rsidR="00F35612" w:rsidRDefault="00680F71">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Κύριε Πρόεδρε, τον λόγο παρακαλώ.</w:t>
      </w:r>
    </w:p>
    <w:p w14:paraId="7E871AC2"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Σαρίδη</w:t>
      </w:r>
      <w:proofErr w:type="spellEnd"/>
      <w:r>
        <w:rPr>
          <w:rFonts w:eastAsia="Times New Roman"/>
          <w:szCs w:val="24"/>
        </w:rPr>
        <w:t>, σας παρακαλώ, να μην επαναλάβω τα ίδια και σε σας.</w:t>
      </w:r>
    </w:p>
    <w:p w14:paraId="7E871AC3" w14:textId="77777777" w:rsidR="00F35612" w:rsidRDefault="00680F7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κύριε Πρόεδρε. Ο κ. </w:t>
      </w:r>
      <w:proofErr w:type="spellStart"/>
      <w:r>
        <w:rPr>
          <w:rFonts w:eastAsia="Times New Roman"/>
          <w:szCs w:val="24"/>
        </w:rPr>
        <w:t>Σαρίδης</w:t>
      </w:r>
      <w:proofErr w:type="spellEnd"/>
      <w:r>
        <w:rPr>
          <w:rFonts w:eastAsia="Times New Roman"/>
          <w:szCs w:val="24"/>
        </w:rPr>
        <w:t xml:space="preserve"> θα είναι εντάξει, σύμφωνα με τον Κανονισμό.</w:t>
      </w:r>
    </w:p>
    <w:p w14:paraId="7E871AC4"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ευχαριστώ.</w:t>
      </w:r>
    </w:p>
    <w:p w14:paraId="7E871AC5" w14:textId="77777777" w:rsidR="00F35612" w:rsidRDefault="00680F71">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Η αλήθεια είναι ότι το νομοσχέδιο, το οποίο μας έφερε η Κυβέρνηση δεν συζητήθηκε όπως θα έπρεπ</w:t>
      </w:r>
      <w:r>
        <w:rPr>
          <w:rFonts w:eastAsia="Times New Roman"/>
          <w:szCs w:val="24"/>
        </w:rPr>
        <w:t>ε, για την βαρύτητά του, μέσα στις επιτροπές. Αυτό είναι ευθύνη της Κυβέρνησης. Είναι άλλο ένα κακό παράδειγμα του πώς νομοθετούμε μέσα σε αυτήν την Αίθουσα, του πώς νομοθετούμε στη σημερινή Βουλή.</w:t>
      </w:r>
    </w:p>
    <w:p w14:paraId="7E871AC6" w14:textId="77777777" w:rsidR="00F35612" w:rsidRDefault="00680F71">
      <w:pPr>
        <w:spacing w:after="0" w:line="600" w:lineRule="auto"/>
        <w:ind w:firstLine="720"/>
        <w:jc w:val="both"/>
        <w:rPr>
          <w:rFonts w:eastAsia="Times New Roman"/>
          <w:szCs w:val="24"/>
        </w:rPr>
      </w:pPr>
      <w:r>
        <w:rPr>
          <w:rFonts w:eastAsia="Times New Roman"/>
          <w:szCs w:val="24"/>
        </w:rPr>
        <w:t>Όσον αφορά στην τροπολογία του κ. Λαζαρίδη, η Ένωση Κεντρώ</w:t>
      </w:r>
      <w:r>
        <w:rPr>
          <w:rFonts w:eastAsia="Times New Roman"/>
          <w:szCs w:val="24"/>
        </w:rPr>
        <w:t xml:space="preserve">ων, επειδή αποτελεί μια ανακούφιση ουσιαστικά για τις επιχειρήσεις, κύριε Υπουργέ, καλό θα </w:t>
      </w:r>
      <w:r>
        <w:rPr>
          <w:rFonts w:eastAsia="Times New Roman"/>
          <w:szCs w:val="24"/>
        </w:rPr>
        <w:lastRenderedPageBreak/>
        <w:t>ήταν να την κάνατε αποδεκτή. Δεν την έχετε κάνει αποδεκτή. Καλό θα ήταν η Κυβέρνηση να την φέρει, ακριβώς όπως είναι η συγκεκριμένη τροπολογία και όχι να αλλάξει κάτ</w:t>
      </w:r>
      <w:r>
        <w:rPr>
          <w:rFonts w:eastAsia="Times New Roman"/>
          <w:szCs w:val="24"/>
        </w:rPr>
        <w:t>ι μέσα σε αυτό, γιατί είναι κάτι το οποίο χρειάζεται και λείπει.</w:t>
      </w:r>
    </w:p>
    <w:p w14:paraId="7E871AC7" w14:textId="77777777" w:rsidR="00F35612" w:rsidRDefault="00680F71">
      <w:pPr>
        <w:spacing w:after="0" w:line="600" w:lineRule="auto"/>
        <w:ind w:firstLine="720"/>
        <w:jc w:val="both"/>
        <w:rPr>
          <w:rFonts w:eastAsia="Times New Roman"/>
          <w:szCs w:val="24"/>
        </w:rPr>
      </w:pPr>
      <w:r>
        <w:rPr>
          <w:rFonts w:eastAsia="Times New Roman"/>
          <w:szCs w:val="24"/>
        </w:rPr>
        <w:t>Η Ένωση Κεντρώων θα την στηρίξει. Δεν θα κάνω κάποιον άλλον σχολιασμό. Ο ελληνικός λαός ξέρει ποιοι είναι υπεύθυνοι και το πώς έχουμε οδηγηθεί εδώ που έχουμε οδηγηθεί.</w:t>
      </w:r>
    </w:p>
    <w:p w14:paraId="7E871AC8" w14:textId="77777777" w:rsidR="00F35612" w:rsidRDefault="00680F71">
      <w:pPr>
        <w:spacing w:after="0" w:line="600" w:lineRule="auto"/>
        <w:ind w:firstLine="720"/>
        <w:jc w:val="both"/>
        <w:rPr>
          <w:rFonts w:eastAsia="Times New Roman"/>
          <w:szCs w:val="24"/>
        </w:rPr>
      </w:pPr>
      <w:r>
        <w:rPr>
          <w:rFonts w:eastAsia="Times New Roman"/>
          <w:szCs w:val="24"/>
        </w:rPr>
        <w:t>Ευχαριστώ πολύ.</w:t>
      </w:r>
    </w:p>
    <w:p w14:paraId="7E871AC9" w14:textId="77777777" w:rsidR="00F35612" w:rsidRDefault="00680F71">
      <w:pPr>
        <w:spacing w:after="0" w:line="600" w:lineRule="auto"/>
        <w:ind w:firstLine="720"/>
        <w:jc w:val="both"/>
        <w:rPr>
          <w:rFonts w:eastAsia="Times New Roman"/>
          <w:szCs w:val="24"/>
        </w:rPr>
      </w:pPr>
      <w:r>
        <w:rPr>
          <w:rFonts w:eastAsia="Times New Roman"/>
          <w:b/>
          <w:szCs w:val="24"/>
        </w:rPr>
        <w:t>ΠΡΟΕΔΡΕ</w:t>
      </w:r>
      <w:r>
        <w:rPr>
          <w:rFonts w:eastAsia="Times New Roman"/>
          <w:b/>
          <w:szCs w:val="24"/>
        </w:rPr>
        <w:t>ΥΩΝ (Δημήτριος Κρεμαστινός):</w:t>
      </w:r>
      <w:r>
        <w:rPr>
          <w:rFonts w:eastAsia="Times New Roman"/>
          <w:szCs w:val="24"/>
        </w:rPr>
        <w:t xml:space="preserve"> Κύριε Υπουργέ, παρακαλώ, κλείνετε.</w:t>
      </w:r>
    </w:p>
    <w:p w14:paraId="7E871ACA" w14:textId="77777777" w:rsidR="00F35612" w:rsidRDefault="00680F71">
      <w:pPr>
        <w:spacing w:after="0"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 Πολιτικής):</w:t>
      </w:r>
      <w:r>
        <w:rPr>
          <w:rFonts w:eastAsia="Times New Roman"/>
          <w:szCs w:val="24"/>
        </w:rPr>
        <w:t xml:space="preserve"> Κύριε Πρόεδρε, σας έχω ζητήσει κι εγώ τον λόγο.</w:t>
      </w:r>
    </w:p>
    <w:p w14:paraId="7E871ACB"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Πότε, κύριε Σαντορινιέ; Δεν τον ζητήσατε.  Τώρα τον ζητάτε.</w:t>
      </w:r>
    </w:p>
    <w:p w14:paraId="7E871ACC" w14:textId="77777777" w:rsidR="00F35612" w:rsidRDefault="00680F71">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Από την αρχή της συνεδρίασης σας τον ζητάει, κύριε Πρόεδρε.</w:t>
      </w:r>
    </w:p>
    <w:p w14:paraId="7E871ACD"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Τώρα τον ζητάτε!</w:t>
      </w:r>
    </w:p>
    <w:p w14:paraId="7E871ACE" w14:textId="77777777" w:rsidR="00F35612" w:rsidRDefault="00680F71">
      <w:pPr>
        <w:spacing w:after="0" w:line="600" w:lineRule="auto"/>
        <w:ind w:firstLine="720"/>
        <w:jc w:val="both"/>
        <w:rPr>
          <w:rFonts w:eastAsia="Times New Roman"/>
          <w:szCs w:val="24"/>
        </w:rPr>
      </w:pPr>
      <w:r>
        <w:rPr>
          <w:rFonts w:eastAsia="Times New Roman"/>
          <w:b/>
          <w:szCs w:val="24"/>
        </w:rPr>
        <w:t>ΝΕΚΤΑΡΙΟΣ ΣΑΝΤΟΡΙΝΙΟΣ (Υφυπουργός Ναυτιλίας και Νησιωτικής Πολιτι</w:t>
      </w:r>
      <w:r>
        <w:rPr>
          <w:rFonts w:eastAsia="Times New Roman"/>
          <w:b/>
          <w:szCs w:val="24"/>
        </w:rPr>
        <w:t>κής):</w:t>
      </w:r>
      <w:r>
        <w:rPr>
          <w:rFonts w:eastAsia="Times New Roman"/>
          <w:szCs w:val="24"/>
        </w:rPr>
        <w:t xml:space="preserve"> Κύριε Πρόεδρε, θα ήθελα τον λόγο.</w:t>
      </w:r>
    </w:p>
    <w:p w14:paraId="7E871ACF"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Βεβαίως. Αλλά, τώρα τον ζητάτε. Μην μου κάνετε κι εσείς παράπονα. Παρακαλώ.</w:t>
      </w:r>
    </w:p>
    <w:p w14:paraId="7E871AD0" w14:textId="77777777" w:rsidR="00F35612" w:rsidRDefault="00680F71">
      <w:pPr>
        <w:spacing w:after="0" w:line="600" w:lineRule="auto"/>
        <w:ind w:firstLine="720"/>
        <w:jc w:val="both"/>
        <w:rPr>
          <w:rFonts w:eastAsia="Times New Roman"/>
          <w:szCs w:val="24"/>
        </w:rPr>
      </w:pPr>
      <w:r>
        <w:rPr>
          <w:rFonts w:eastAsia="Times New Roman"/>
          <w:b/>
          <w:szCs w:val="24"/>
        </w:rPr>
        <w:lastRenderedPageBreak/>
        <w:t>ΝΕΚΤΑΡΙΟΣ ΣΑΝΤΟΡΙΝΙΟΣ (Υφυπουργός Ναυτιλίας και Νησιωτικής Πολιτικής):</w:t>
      </w:r>
      <w:r>
        <w:rPr>
          <w:rFonts w:eastAsia="Times New Roman"/>
          <w:szCs w:val="24"/>
        </w:rPr>
        <w:t xml:space="preserve"> Κύριε Πρόεδρε, ευχαριστώ.</w:t>
      </w:r>
    </w:p>
    <w:p w14:paraId="7E871AD1" w14:textId="77777777" w:rsidR="00F35612" w:rsidRDefault="00680F71">
      <w:pPr>
        <w:spacing w:after="0" w:line="600" w:lineRule="auto"/>
        <w:ind w:firstLine="720"/>
        <w:jc w:val="both"/>
        <w:rPr>
          <w:rFonts w:eastAsia="Times New Roman"/>
          <w:szCs w:val="24"/>
        </w:rPr>
      </w:pPr>
      <w:r>
        <w:rPr>
          <w:rFonts w:eastAsia="Times New Roman"/>
          <w:szCs w:val="24"/>
        </w:rPr>
        <w:t>Είναι ε</w:t>
      </w:r>
      <w:r>
        <w:rPr>
          <w:rFonts w:eastAsia="Times New Roman"/>
          <w:szCs w:val="24"/>
        </w:rPr>
        <w:t xml:space="preserve">ντυπωσιακό να ακούω από κόμματα που θέλουν να λέγονται Κεντροαριστερά, ότι το περιβάλλον είναι γραφειοκρατική διαδικασία. Γιατί αυτό που συζητάμε σήμερα είναι προστασία του θαλάσσιου περιβάλλοντος. </w:t>
      </w:r>
    </w:p>
    <w:p w14:paraId="7E871AD2" w14:textId="77777777" w:rsidR="00F35612" w:rsidRDefault="00680F71">
      <w:pPr>
        <w:spacing w:after="0" w:line="600" w:lineRule="auto"/>
        <w:jc w:val="both"/>
        <w:rPr>
          <w:rFonts w:eastAsia="Times New Roman"/>
          <w:szCs w:val="24"/>
        </w:rPr>
      </w:pPr>
      <w:r>
        <w:rPr>
          <w:rFonts w:eastAsia="Times New Roman"/>
          <w:szCs w:val="24"/>
        </w:rPr>
        <w:t>Άκουσα από τον Κοινοβουλευτικό Εκπρόσωπο της Δημοκρατικής</w:t>
      </w:r>
      <w:r>
        <w:rPr>
          <w:rFonts w:eastAsia="Times New Roman"/>
          <w:szCs w:val="24"/>
        </w:rPr>
        <w:t xml:space="preserve"> Συμπαράταξης ότι είναι γραφειοκρατική διαδικασία. Άκουσα βέβαια και άλλα, πολύ ωραία, όπως ότι την Πρωτομαγιά χτυπήσαμε τα εργασιακά δικαιώματα. Δεν ακούσατε τι έγινε ακριβώς; Δεν ακούσατε ότι συμφωνήσαμε την επαναφορά της επεκτασιμότητας και της ευνοϊκότ</w:t>
      </w:r>
      <w:r>
        <w:rPr>
          <w:rFonts w:eastAsia="Times New Roman"/>
          <w:szCs w:val="24"/>
        </w:rPr>
        <w:t>ερης ρύθμισης; Αυτό δεν είναι υπέρ των εργασιακών δικαιωμάτων; Είναι κατά των εργασιακών δικαιωμάτων; Για να καταλάβω τι λέμε εδώ, γιατί λέγονται ψέματα. Σε ένα ομιχλώδες τοπίο, την ομίχλη δεν την φέρνουμε εμείς, την ομίχλη την φέρει η Αντιπολίτευση. Γιατί</w:t>
      </w:r>
      <w:r>
        <w:rPr>
          <w:rFonts w:eastAsia="Times New Roman"/>
          <w:szCs w:val="24"/>
        </w:rPr>
        <w:t xml:space="preserve"> η Αντιπολίτευση δεν θέλει να δεχθεί ότι ναι μεν θα πάρουμε 3,6 δισεκατομμύρια αρνητικά μέτρα, αλλά και 3,6 δισεκατομμύρια θετικά μέτρα, τα οποία με το που θα πιάσουμε το 3,5% θα ληφθούν.</w:t>
      </w:r>
      <w:r>
        <w:rPr>
          <w:rFonts w:eastAsia="Times New Roman"/>
          <w:szCs w:val="24"/>
        </w:rPr>
        <w:t xml:space="preserve"> </w:t>
      </w:r>
      <w:r>
        <w:rPr>
          <w:rFonts w:eastAsia="Times New Roman"/>
          <w:szCs w:val="24"/>
        </w:rPr>
        <w:t>Μη λέτε πράγματα τα οποία δεν ισχύουν απλά για να ρίχνετε ομίχλη, γι</w:t>
      </w:r>
      <w:r>
        <w:rPr>
          <w:rFonts w:eastAsia="Times New Roman"/>
          <w:szCs w:val="24"/>
        </w:rPr>
        <w:t>α να ρίχνετε σκοτάδι σ’ αυτά που λέγονται.</w:t>
      </w:r>
    </w:p>
    <w:p w14:paraId="7E871AD3" w14:textId="77777777" w:rsidR="00F35612" w:rsidRDefault="00680F71">
      <w:pPr>
        <w:spacing w:after="0" w:line="600" w:lineRule="auto"/>
        <w:ind w:firstLine="720"/>
        <w:jc w:val="both"/>
        <w:rPr>
          <w:rFonts w:eastAsia="Times New Roman"/>
          <w:szCs w:val="24"/>
        </w:rPr>
      </w:pPr>
      <w:r>
        <w:rPr>
          <w:rFonts w:eastAsia="Times New Roman"/>
          <w:szCs w:val="24"/>
        </w:rPr>
        <w:t>Βέβαια, λέτε ότι δεν υπάρχει κα</w:t>
      </w:r>
      <w:r>
        <w:rPr>
          <w:rFonts w:eastAsia="Times New Roman"/>
          <w:szCs w:val="24"/>
        </w:rPr>
        <w:t>μ</w:t>
      </w:r>
      <w:r>
        <w:rPr>
          <w:rFonts w:eastAsia="Times New Roman"/>
          <w:szCs w:val="24"/>
        </w:rPr>
        <w:t xml:space="preserve">μία πιθανότητα η χώρα να </w:t>
      </w:r>
      <w:proofErr w:type="spellStart"/>
      <w:r>
        <w:rPr>
          <w:rFonts w:eastAsia="Times New Roman"/>
          <w:szCs w:val="24"/>
        </w:rPr>
        <w:t>παράξει</w:t>
      </w:r>
      <w:proofErr w:type="spellEnd"/>
      <w:r>
        <w:rPr>
          <w:rFonts w:eastAsia="Times New Roman"/>
          <w:szCs w:val="24"/>
        </w:rPr>
        <w:t xml:space="preserve"> αυτά τα πλεονάσματα. Υπάρχει πιθανότητα. Τα </w:t>
      </w:r>
      <w:proofErr w:type="spellStart"/>
      <w:r>
        <w:rPr>
          <w:rFonts w:eastAsia="Times New Roman"/>
          <w:szCs w:val="24"/>
        </w:rPr>
        <w:t>παράξαμε</w:t>
      </w:r>
      <w:proofErr w:type="spellEnd"/>
      <w:r>
        <w:rPr>
          <w:rFonts w:eastAsia="Times New Roman"/>
          <w:szCs w:val="24"/>
        </w:rPr>
        <w:t xml:space="preserve"> πολλαπλάσια γιατί βάλαμε «κόφτη» στη διαπλοκή, στη διαφθορά και στο «μαύρο» χρήμα, αυτό που δεν</w:t>
      </w:r>
      <w:r>
        <w:rPr>
          <w:rFonts w:eastAsia="Times New Roman"/>
          <w:szCs w:val="24"/>
        </w:rPr>
        <w:t xml:space="preserve"> μπορούσατε να κάνετε εσείς και γι’ αυτό ποτέ δεν πιάσατε τους στόχους, γιατί το 2014 έπρεπε </w:t>
      </w:r>
      <w:r>
        <w:rPr>
          <w:rFonts w:eastAsia="Times New Roman"/>
          <w:szCs w:val="24"/>
        </w:rPr>
        <w:lastRenderedPageBreak/>
        <w:t>να πιάσετε 1,5% πλεόνασμα και πιάσατε 0,2%. Αυτό από μόνο του ήταν επιπλέον 2,5 δισεκατομμύρια μέτρα. Μη λέτε ψέματα, γιατί εδώ μέσα, επειδή είναι ο ναός της κοινο</w:t>
      </w:r>
      <w:r>
        <w:rPr>
          <w:rFonts w:eastAsia="Times New Roman"/>
          <w:szCs w:val="24"/>
        </w:rPr>
        <w:t xml:space="preserve">βουλευτικής δημοκρατίας, πρέπει να λέμε αλήθειες και όχι ψέματα και δυστυχώς άκουσα μόνο ψέματα από σας. </w:t>
      </w:r>
    </w:p>
    <w:p w14:paraId="7E871AD4" w14:textId="77777777" w:rsidR="00F35612" w:rsidRDefault="00680F71">
      <w:pPr>
        <w:spacing w:after="0" w:line="600" w:lineRule="auto"/>
        <w:ind w:firstLine="720"/>
        <w:jc w:val="both"/>
        <w:rPr>
          <w:rFonts w:eastAsia="Times New Roman"/>
          <w:szCs w:val="24"/>
        </w:rPr>
      </w:pPr>
      <w:r>
        <w:rPr>
          <w:rFonts w:eastAsia="Times New Roman"/>
          <w:szCs w:val="24"/>
        </w:rPr>
        <w:t>Ευχαριστώ.</w:t>
      </w:r>
    </w:p>
    <w:p w14:paraId="7E871AD5" w14:textId="77777777" w:rsidR="00F35612" w:rsidRDefault="00680F71">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θα ήθελα τον λόγο επί προσωπικού.</w:t>
      </w:r>
    </w:p>
    <w:p w14:paraId="7E871AD6"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έχετε τον λόγο επί προσωπικού για</w:t>
      </w:r>
      <w:r>
        <w:rPr>
          <w:rFonts w:eastAsia="Times New Roman"/>
          <w:szCs w:val="24"/>
        </w:rPr>
        <w:t xml:space="preserve"> ένα λεπτό, όχι για να αρχίσει συζήτηση. Επί προσωπικού έχετε το δικαίωμα να μιλήσετε για ένα λεπτό, κύριε </w:t>
      </w:r>
      <w:proofErr w:type="spellStart"/>
      <w:r>
        <w:rPr>
          <w:rFonts w:eastAsia="Times New Roman"/>
          <w:szCs w:val="24"/>
        </w:rPr>
        <w:t>Λοβέρδε</w:t>
      </w:r>
      <w:proofErr w:type="spellEnd"/>
      <w:r>
        <w:rPr>
          <w:rFonts w:eastAsia="Times New Roman"/>
          <w:szCs w:val="24"/>
        </w:rPr>
        <w:t>. Μην αρχίσει, όμως, συζήτηση.</w:t>
      </w:r>
    </w:p>
    <w:p w14:paraId="7E871AD7" w14:textId="77777777" w:rsidR="00F35612" w:rsidRDefault="00680F71">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w:t>
      </w:r>
      <w:r>
        <w:rPr>
          <w:rFonts w:eastAsia="Times New Roman"/>
          <w:szCs w:val="24"/>
        </w:rPr>
        <w:t xml:space="preserve"> </w:t>
      </w:r>
      <w:r>
        <w:rPr>
          <w:rFonts w:eastAsia="Times New Roman"/>
          <w:b/>
          <w:szCs w:val="24"/>
        </w:rPr>
        <w:t>Πολιτικής):</w:t>
      </w:r>
      <w:r>
        <w:rPr>
          <w:rFonts w:eastAsia="Times New Roman"/>
          <w:szCs w:val="24"/>
        </w:rPr>
        <w:t xml:space="preserve"> Πού το είδε το προσωπικό, κύριε Πρόεδρε;</w:t>
      </w:r>
    </w:p>
    <w:p w14:paraId="7E871AD8" w14:textId="77777777" w:rsidR="00F35612" w:rsidRDefault="00680F71">
      <w:pPr>
        <w:spacing w:after="0"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Ποιο είναι το προσωπικό, κύριε Πρόεδρε;</w:t>
      </w:r>
    </w:p>
    <w:p w14:paraId="7E871AD9"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Σε τι συνίσταται το προσωπικό;</w:t>
      </w:r>
    </w:p>
    <w:p w14:paraId="7E871ADA" w14:textId="77777777" w:rsidR="00F35612" w:rsidRDefault="00680F71">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Η προσβολή της νοημοσύνης και της κοινοβουλευτικής </w:t>
      </w:r>
      <w:proofErr w:type="spellStart"/>
      <w:r>
        <w:rPr>
          <w:rFonts w:eastAsia="Times New Roman"/>
          <w:szCs w:val="24"/>
        </w:rPr>
        <w:t>ακεραιότητος</w:t>
      </w:r>
      <w:proofErr w:type="spellEnd"/>
      <w:r>
        <w:rPr>
          <w:rFonts w:eastAsia="Times New Roman"/>
          <w:szCs w:val="24"/>
        </w:rPr>
        <w:t xml:space="preserve"> του </w:t>
      </w:r>
      <w:r>
        <w:rPr>
          <w:rFonts w:eastAsia="Times New Roman"/>
          <w:szCs w:val="24"/>
        </w:rPr>
        <w:t>Κ</w:t>
      </w:r>
      <w:r>
        <w:rPr>
          <w:rFonts w:eastAsia="Times New Roman"/>
          <w:szCs w:val="24"/>
        </w:rPr>
        <w:t xml:space="preserve">οινοβουλευτικού </w:t>
      </w:r>
      <w:r>
        <w:rPr>
          <w:rFonts w:eastAsia="Times New Roman"/>
          <w:szCs w:val="24"/>
        </w:rPr>
        <w:t>Ε</w:t>
      </w:r>
      <w:r>
        <w:rPr>
          <w:rFonts w:eastAsia="Times New Roman"/>
          <w:szCs w:val="24"/>
        </w:rPr>
        <w:t>κπροσώπου της Δημοκρατικής Σ</w:t>
      </w:r>
      <w:r>
        <w:rPr>
          <w:rFonts w:eastAsia="Times New Roman"/>
          <w:szCs w:val="24"/>
        </w:rPr>
        <w:t>υμπαράταξης έγκειται στο γεγονός ότι αυθαιρέτως και σκοπίμως ο κύριος Υφυπουργός έκανε ένα μπέρδεμα νοητικό για να ισχυριστεί ότι δεν κατανοούμε θέματα προστασίας του περιβάλλοντος, ενώ όλη η δική μου αγόρευση, στο μέτρο που αντιδρούσα σε διαμαρτυρίες συνα</w:t>
      </w:r>
      <w:r>
        <w:rPr>
          <w:rFonts w:eastAsia="Times New Roman"/>
          <w:szCs w:val="24"/>
        </w:rPr>
        <w:t xml:space="preserve">δέλφων της Συμπολίτευσης, δεν συνίστατο σε διαφωνίες επί της </w:t>
      </w:r>
      <w:r>
        <w:rPr>
          <w:rFonts w:eastAsia="Times New Roman"/>
          <w:szCs w:val="24"/>
        </w:rPr>
        <w:lastRenderedPageBreak/>
        <w:t xml:space="preserve">ουσίας στις οποίες, όμως, φρόντισα να πω φρονίμως ποιον εξέφρασε ο κ. </w:t>
      </w:r>
      <w:proofErr w:type="spellStart"/>
      <w:r>
        <w:rPr>
          <w:rFonts w:eastAsia="Times New Roman"/>
          <w:szCs w:val="24"/>
        </w:rPr>
        <w:t>Αρβανιτίδης</w:t>
      </w:r>
      <w:proofErr w:type="spellEnd"/>
      <w:r>
        <w:rPr>
          <w:rFonts w:eastAsia="Times New Roman"/>
          <w:szCs w:val="24"/>
        </w:rPr>
        <w:t xml:space="preserve"> στη συμφωνία μας και την ψήφο μας, αλλά στο γεγονός ότι ανοίγει η Βουλή για να κάνει μία κύρωση και δεν νοείται, </w:t>
      </w:r>
      <w:r>
        <w:rPr>
          <w:rFonts w:eastAsia="Times New Roman"/>
          <w:szCs w:val="24"/>
        </w:rPr>
        <w:t>ενώ είναι ανοικτά μεγάλα θέματα</w:t>
      </w:r>
      <w:r>
        <w:rPr>
          <w:rFonts w:eastAsia="Times New Roman"/>
          <w:szCs w:val="24"/>
        </w:rPr>
        <w:t>,</w:t>
      </w:r>
      <w:r>
        <w:rPr>
          <w:rFonts w:eastAsia="Times New Roman"/>
          <w:szCs w:val="24"/>
        </w:rPr>
        <w:t xml:space="preserve"> που αφορούν τον ελληνικό λαό, να τα αγνοεί με γραφειοκρατικό τρόπο. Αυτό είπα, κύριε συνάδελφε, και πολύ καλά το καταλάβατε και αυθαιρέτως λέτε όσα λέτε. </w:t>
      </w:r>
    </w:p>
    <w:p w14:paraId="7E871ADB" w14:textId="77777777" w:rsidR="00F35612" w:rsidRDefault="00680F71">
      <w:pPr>
        <w:spacing w:after="0" w:line="600" w:lineRule="auto"/>
        <w:ind w:firstLine="720"/>
        <w:jc w:val="both"/>
        <w:rPr>
          <w:rFonts w:eastAsia="Times New Roman"/>
          <w:szCs w:val="24"/>
        </w:rPr>
      </w:pPr>
      <w:r>
        <w:rPr>
          <w:rFonts w:eastAsia="Times New Roman"/>
          <w:szCs w:val="24"/>
        </w:rPr>
        <w:t xml:space="preserve">Δεύτερον, δεν είναι δυνατόν, κύριε συνάδελφε –επειδή είστε </w:t>
      </w:r>
      <w:r>
        <w:rPr>
          <w:rFonts w:eastAsia="Times New Roman"/>
          <w:szCs w:val="24"/>
        </w:rPr>
        <w:t>Βουλευτής- να έχετε το θράσος –γιατί δεν είναι θάρρος- σε μια περίοδο συζήτησης στη Βουλή για δραματικές περικοπές εισοδημάτων και συντάξεων, να έρχεστε και να λέτε ότι κάνατε καλό στον ελληνικό λαό.</w:t>
      </w:r>
    </w:p>
    <w:p w14:paraId="7E871ADC" w14:textId="77777777" w:rsidR="00F35612" w:rsidRDefault="00680F7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w:t>
      </w:r>
      <w:r>
        <w:rPr>
          <w:rFonts w:eastAsia="Times New Roman"/>
          <w:szCs w:val="24"/>
        </w:rPr>
        <w:t>μιλίας του κυρίου Βουλευτή)</w:t>
      </w:r>
    </w:p>
    <w:p w14:paraId="7E871ADD"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Λοβέρδ</w:t>
      </w:r>
      <w:r>
        <w:rPr>
          <w:rFonts w:eastAsia="Times New Roman"/>
          <w:szCs w:val="24"/>
        </w:rPr>
        <w:t>ο</w:t>
      </w:r>
      <w:r>
        <w:rPr>
          <w:rFonts w:eastAsia="Times New Roman"/>
          <w:szCs w:val="24"/>
        </w:rPr>
        <w:t>, αυτό δεν είναι προσωπικό. Παρακαλώ, ολοκληρώστε.</w:t>
      </w:r>
    </w:p>
    <w:p w14:paraId="7E871ADE" w14:textId="77777777" w:rsidR="00F35612" w:rsidRDefault="00680F71">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Θα πρέπει να έρχεστε στη Βουλή με μεγαλύτερη περιστολή και συστολή.</w:t>
      </w:r>
    </w:p>
    <w:p w14:paraId="7E871ADF" w14:textId="77777777" w:rsidR="00F35612" w:rsidRDefault="00680F7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r>
        <w:rPr>
          <w:rFonts w:eastAsia="Times New Roman"/>
          <w:szCs w:val="24"/>
        </w:rPr>
        <w:t xml:space="preserve">Υπουργέ, έχετε τον λόγο. Θα σας παρακαλέσω, όπως παρακάλεσα και όλους τους άλλους –δεν πρόκειται να αφαιρέσω από κανέναν τον λόγο- να σεβαστούμε το άρθρο 108 ενόσω γίνεται συζήτηση, γιατί βλέπουμε ότι η τάση που επικρατεί είναι να συζητούμε άλλα πράγματα </w:t>
      </w:r>
      <w:r>
        <w:rPr>
          <w:rFonts w:eastAsia="Times New Roman"/>
          <w:szCs w:val="24"/>
        </w:rPr>
        <w:lastRenderedPageBreak/>
        <w:t>π</w:t>
      </w:r>
      <w:r>
        <w:rPr>
          <w:rFonts w:eastAsia="Times New Roman"/>
          <w:szCs w:val="24"/>
        </w:rPr>
        <w:t xml:space="preserve">ου θα πρέπει να συζητηθούν σε άλλη συνεδρίαση. Όταν έλθουν τα μέτρα στη Βουλή, θα συζητηθούν αναλυτικά οι απόψεις οι υπέρ και οι κατά. </w:t>
      </w:r>
    </w:p>
    <w:p w14:paraId="7E871AE0" w14:textId="77777777" w:rsidR="00F35612" w:rsidRDefault="00680F71">
      <w:pPr>
        <w:spacing w:after="0" w:line="600" w:lineRule="auto"/>
        <w:ind w:firstLine="720"/>
        <w:jc w:val="both"/>
        <w:rPr>
          <w:rFonts w:eastAsia="Times New Roman"/>
          <w:szCs w:val="24"/>
        </w:rPr>
      </w:pPr>
      <w:r>
        <w:rPr>
          <w:rFonts w:eastAsia="Times New Roman"/>
          <w:szCs w:val="24"/>
        </w:rPr>
        <w:t>Παρακαλώ, έχετε τον λόγο.</w:t>
      </w:r>
    </w:p>
    <w:p w14:paraId="7E871AE1" w14:textId="77777777" w:rsidR="00F35612" w:rsidRDefault="00680F71">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w:t>
      </w:r>
      <w:r>
        <w:rPr>
          <w:rFonts w:eastAsia="Times New Roman"/>
          <w:szCs w:val="24"/>
        </w:rPr>
        <w:t xml:space="preserve"> </w:t>
      </w:r>
      <w:r>
        <w:rPr>
          <w:rFonts w:eastAsia="Times New Roman"/>
          <w:b/>
          <w:szCs w:val="24"/>
        </w:rPr>
        <w:t>Πολιτικής):</w:t>
      </w:r>
      <w:r>
        <w:rPr>
          <w:rFonts w:eastAsia="Times New Roman"/>
          <w:szCs w:val="24"/>
        </w:rPr>
        <w:t xml:space="preserve"> Κύριε Πρόεδρε, «λαγός τη</w:t>
      </w:r>
      <w:r>
        <w:rPr>
          <w:rFonts w:eastAsia="Times New Roman"/>
          <w:szCs w:val="24"/>
        </w:rPr>
        <w:t>ν φτέρη έσειε, κακό της κεφαλής του». Άκουσα την Αξιωματική Αντιπολίτευση να τελεί πραγματικά σε σύγχυση και σε πανικό γιατί έκλεισε η περίφημη αξιολόγηση και καταρρίπτεται πλέον το επιχείρημα που κρατούσε μια έστω επιφανειακή και επιδερμική ισορροπία στην</w:t>
      </w:r>
      <w:r>
        <w:rPr>
          <w:rFonts w:eastAsia="Times New Roman"/>
          <w:szCs w:val="24"/>
        </w:rPr>
        <w:t xml:space="preserve"> τριχοτομημένη Νέα Δημοκρατία, το επιχείρημα των εκλογών.</w:t>
      </w:r>
    </w:p>
    <w:p w14:paraId="7E871AE2" w14:textId="77777777" w:rsidR="00F35612" w:rsidRDefault="00680F71">
      <w:pPr>
        <w:spacing w:after="0" w:line="600" w:lineRule="auto"/>
        <w:ind w:firstLine="720"/>
        <w:jc w:val="both"/>
        <w:rPr>
          <w:rFonts w:eastAsia="Times New Roman"/>
          <w:szCs w:val="24"/>
        </w:rPr>
      </w:pPr>
      <w:r>
        <w:rPr>
          <w:rFonts w:eastAsia="Times New Roman"/>
          <w:szCs w:val="24"/>
        </w:rPr>
        <w:t xml:space="preserve">Κύριε Πρόεδρε, αφού ήταν τόσο μεγάλο το πρόβλημα που δεν έγινε η διαβούλευση, πώς τελικά στην </w:t>
      </w:r>
      <w:r>
        <w:rPr>
          <w:rFonts w:eastAsia="Times New Roman"/>
          <w:szCs w:val="24"/>
        </w:rPr>
        <w:t>ε</w:t>
      </w:r>
      <w:r>
        <w:rPr>
          <w:rFonts w:eastAsia="Times New Roman"/>
          <w:szCs w:val="24"/>
        </w:rPr>
        <w:t xml:space="preserve">πιτροπή από τη Νέα Δημοκρατία, εκτός από τον κ. Αθανασίου, δεν μίλησε κανένας άλλος; Δεν ξέρω αν </w:t>
      </w:r>
      <w:r>
        <w:rPr>
          <w:rFonts w:eastAsia="Times New Roman"/>
          <w:szCs w:val="24"/>
        </w:rPr>
        <w:t>ενδιαφέρθηκε κανένας άλλος Βουλευτής να μιλήσει. Τελικά, για να ξέρει εδώ ο ελληνικός λαός, αυτό το μεγάλο έλλειμμα της έλλειψης διαβούλευσης που προέκυψε, είχε ως αποτέλεσμα μόνο τρεις Βουλευτές να κάνουν από μία μικρή παρατήρηση στη συζήτηση στη Βουλή. Κ</w:t>
      </w:r>
      <w:r>
        <w:rPr>
          <w:rFonts w:eastAsia="Times New Roman"/>
          <w:szCs w:val="24"/>
        </w:rPr>
        <w:t>ατά τα άλλα, λέμε εδώ αυτά που λέμε.</w:t>
      </w:r>
    </w:p>
    <w:p w14:paraId="7E871AE3" w14:textId="77777777" w:rsidR="00F35612" w:rsidRDefault="00680F71">
      <w:pPr>
        <w:spacing w:after="0" w:line="600" w:lineRule="auto"/>
        <w:ind w:firstLine="720"/>
        <w:jc w:val="both"/>
        <w:rPr>
          <w:rFonts w:eastAsia="Times New Roman"/>
          <w:szCs w:val="24"/>
        </w:rPr>
      </w:pPr>
      <w:r>
        <w:rPr>
          <w:rFonts w:eastAsia="Times New Roman"/>
          <w:szCs w:val="24"/>
        </w:rPr>
        <w:t>Κύριε Πρόεδρε, πραγματικά</w:t>
      </w:r>
      <w:r>
        <w:rPr>
          <w:rFonts w:eastAsia="Times New Roman"/>
          <w:szCs w:val="24"/>
        </w:rPr>
        <w:t>,</w:t>
      </w:r>
      <w:r>
        <w:rPr>
          <w:rFonts w:eastAsia="Times New Roman"/>
          <w:szCs w:val="24"/>
        </w:rPr>
        <w:t xml:space="preserve"> είναι εντυπωσιακό το γεγονός ότι για άλλη μια φορά η Αξιωματική Αντιπολίτευση, που διεκδικεί κάποια στιγμή να κυβερνήσει την </w:t>
      </w:r>
      <w:r>
        <w:rPr>
          <w:rFonts w:eastAsia="Times New Roman"/>
          <w:szCs w:val="24"/>
        </w:rPr>
        <w:lastRenderedPageBreak/>
        <w:t xml:space="preserve">Ελλάδα, διακατέχεται από τη λογική του χρυσόψαρου. Ξέχασαν τα </w:t>
      </w:r>
      <w:r>
        <w:rPr>
          <w:rFonts w:eastAsia="Times New Roman"/>
          <w:szCs w:val="24"/>
        </w:rPr>
        <w:t>«</w:t>
      </w:r>
      <w:proofErr w:type="spellStart"/>
      <w:r>
        <w:rPr>
          <w:rFonts w:eastAsia="Times New Roman"/>
          <w:szCs w:val="24"/>
        </w:rPr>
        <w:t>Ζάππ</w:t>
      </w:r>
      <w:r>
        <w:rPr>
          <w:rFonts w:eastAsia="Times New Roman"/>
          <w:szCs w:val="24"/>
        </w:rPr>
        <w:t>εια</w:t>
      </w:r>
      <w:proofErr w:type="spellEnd"/>
      <w:r>
        <w:rPr>
          <w:rFonts w:eastAsia="Times New Roman"/>
          <w:szCs w:val="24"/>
        </w:rPr>
        <w:t>»</w:t>
      </w:r>
      <w:r>
        <w:rPr>
          <w:rFonts w:eastAsia="Times New Roman"/>
          <w:szCs w:val="24"/>
        </w:rPr>
        <w:t>, ξέχασαν προεκλογικά τις δεσμεύσεις τους στον ελληνικό λαό και το τι έκαναν μετά και τώρα μας λένε εδώ περί άλλων πραγμάτων.</w:t>
      </w:r>
    </w:p>
    <w:p w14:paraId="7E871AE4" w14:textId="77777777" w:rsidR="00F35612" w:rsidRDefault="00680F71">
      <w:pPr>
        <w:spacing w:after="0" w:line="600" w:lineRule="auto"/>
        <w:ind w:firstLine="720"/>
        <w:jc w:val="both"/>
        <w:rPr>
          <w:rFonts w:eastAsia="Times New Roman"/>
          <w:szCs w:val="24"/>
        </w:rPr>
      </w:pPr>
      <w:r>
        <w:rPr>
          <w:rFonts w:eastAsia="Times New Roman"/>
          <w:szCs w:val="24"/>
        </w:rPr>
        <w:t>Κύριε Πρόεδρε, μας έλεγαν «να κλείσετε γρήγορα την αξιολόγηση» και η Κυβέρνηση προσπάθησε να περιορίσει όλες αυτές τις παράλογ</w:t>
      </w:r>
      <w:r>
        <w:rPr>
          <w:rFonts w:eastAsia="Times New Roman"/>
          <w:szCs w:val="24"/>
        </w:rPr>
        <w:t xml:space="preserve">ες απαιτήσεις που προέρχονται από τους περίφημους δανειστές μας. </w:t>
      </w:r>
    </w:p>
    <w:p w14:paraId="7E871AE5"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Υπάρχουν δυο πολύ κρίσιμα ζητήματα για τα οποία όλοι πονάμε. Εγώ να αναγνωρίσω αυτό</w:t>
      </w:r>
      <w:r>
        <w:rPr>
          <w:rFonts w:eastAsia="Times New Roman" w:cs="Times New Roman"/>
          <w:szCs w:val="24"/>
        </w:rPr>
        <w:t>,</w:t>
      </w:r>
      <w:r>
        <w:rPr>
          <w:rFonts w:eastAsia="Times New Roman" w:cs="Times New Roman"/>
          <w:szCs w:val="24"/>
        </w:rPr>
        <w:t xml:space="preserve"> που δεν αναγνωρίζουν οι ίδιοι. Να αναγνωρίσω ότι κι αυτοί αγωνιούν για το θέμα των συντάξεων και το θέμα </w:t>
      </w:r>
      <w:r>
        <w:rPr>
          <w:rFonts w:eastAsia="Times New Roman" w:cs="Times New Roman"/>
          <w:szCs w:val="24"/>
        </w:rPr>
        <w:t>του αφορολόγητου. Την κρίσιμη στιγμή βρέθηκαν δίπλα στην Κυβέρνηση</w:t>
      </w:r>
      <w:r>
        <w:rPr>
          <w:rFonts w:eastAsia="Times New Roman" w:cs="Times New Roman"/>
          <w:szCs w:val="24"/>
        </w:rPr>
        <w:t>,</w:t>
      </w:r>
      <w:r>
        <w:rPr>
          <w:rFonts w:eastAsia="Times New Roman" w:cs="Times New Roman"/>
          <w:szCs w:val="24"/>
        </w:rPr>
        <w:t xml:space="preserve"> που διαπραγματευόταν το θέμα των συντάξεων και του αφορολόγητου; Αν ακούσατε και τώρα τον κ. </w:t>
      </w:r>
      <w:proofErr w:type="spellStart"/>
      <w:r>
        <w:rPr>
          <w:rFonts w:eastAsia="Times New Roman" w:cs="Times New Roman"/>
          <w:szCs w:val="24"/>
        </w:rPr>
        <w:t>Δένδια</w:t>
      </w:r>
      <w:proofErr w:type="spellEnd"/>
      <w:r>
        <w:rPr>
          <w:rFonts w:eastAsia="Times New Roman" w:cs="Times New Roman"/>
          <w:szCs w:val="24"/>
        </w:rPr>
        <w:t>, τώρα αυτή τη στιγμή, πρώτα έριξε την ευθύνη στην Κυβέρνηση και μετά στους δανειστές. Κι</w:t>
      </w:r>
      <w:r>
        <w:rPr>
          <w:rFonts w:eastAsia="Times New Roman" w:cs="Times New Roman"/>
          <w:szCs w:val="24"/>
        </w:rPr>
        <w:t xml:space="preserve"> αυτό έγινε για τυπικούς λόγους, για να δημιουργήσει μια αίσθηση ότι είπε και μια κουβέντα για τους δανειστές. Όλα τα φταίει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κ</w:t>
      </w:r>
      <w:r>
        <w:rPr>
          <w:rFonts w:eastAsia="Times New Roman" w:cs="Times New Roman"/>
          <w:szCs w:val="24"/>
        </w:rPr>
        <w:t xml:space="preserve">υβέρνηση. Δηλαδή, ήθελε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κ</w:t>
      </w:r>
      <w:r>
        <w:rPr>
          <w:rFonts w:eastAsia="Times New Roman" w:cs="Times New Roman"/>
          <w:szCs w:val="24"/>
        </w:rPr>
        <w:t>υβέρνηση να κόψει τις συντάξεις, ήθελε να κατεβάσει το αφορολόγητο και δεν το ήθελα</w:t>
      </w:r>
      <w:r>
        <w:rPr>
          <w:rFonts w:eastAsia="Times New Roman" w:cs="Times New Roman"/>
          <w:szCs w:val="24"/>
        </w:rPr>
        <w:t>ν οι δανειστές φαίνεται. Αυτό μας λένε. Έρχονται σήμερα και μιλούν όταν θεσμικός παράγοντας του δημόσιου βίου βγήκε και είπε ότι οι συντάξεις στην Ελλάδα είναι αυτές που είναι. Ποιος από την Αξιωματική Αντιπολίτευση άσκησε κριτική σ’ αυτή την τοποθέτηση; Κ</w:t>
      </w:r>
      <w:r>
        <w:rPr>
          <w:rFonts w:eastAsia="Times New Roman" w:cs="Times New Roman"/>
          <w:szCs w:val="24"/>
        </w:rPr>
        <w:t xml:space="preserve">ανένας, κύριε Πρόεδρε. </w:t>
      </w:r>
    </w:p>
    <w:p w14:paraId="7E871AE6"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Σήμερα, λοιπόν, επιτέλους, αυτό το μαρτύριο κλείνει. Η Αξιωματική Αντιπολίτευση διεκδικεί να κυβερνήσει την Ελλάδα. Νομίζει ότι ξέχασε ο ελληνικός λαός. Μέχρι χθες κυβερνούσατε επί χρόνια ολόκληρα την Ελλάδα. Δεν ξεχνάει ο ελληνικός</w:t>
      </w:r>
      <w:r>
        <w:rPr>
          <w:rFonts w:eastAsia="Times New Roman" w:cs="Times New Roman"/>
          <w:szCs w:val="24"/>
        </w:rPr>
        <w:t xml:space="preserve"> λαός. Θα έρθει η ώρα των εκλογών στο τέλος της τετραετίας και θα κριθούμε όλοι. Όλοι θα κριθούμε. Κι εμείς που κυβερνάμε και εσείς που αντιπολιτεύεστε. Κάντε λίγη υπομονή. </w:t>
      </w:r>
    </w:p>
    <w:p w14:paraId="7E871AE7"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Εκείνο που πρέπει τώρα να κάνουμε κι εκείνο που θα κάνει η Κυβέρνηση, κυρίες και κ</w:t>
      </w:r>
      <w:r>
        <w:rPr>
          <w:rFonts w:eastAsia="Times New Roman" w:cs="Times New Roman"/>
          <w:szCs w:val="24"/>
        </w:rPr>
        <w:t xml:space="preserve">ύριοι συνάδελφοι, είναι να αρχίσει μια νέα προσπάθεια. Γιατί ο στόχος είναι να βγάλουμε τη χώρα απ’ αυτή την περίφημη επιτροπεία και να μειώσουμε όσο γίνεται περισσότερο τις εξαρτήσεις, τις επιβολές και τις απαιτήσεις όλων αυτών των περίφημων δανειστών. </w:t>
      </w:r>
    </w:p>
    <w:p w14:paraId="7E871AE8"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Κυβέρνηση, κυρίες και κύριοι συνάδελφοι, ξεκινάει μια νέα προσπάθεια. Η Κυβέρνηση ασχολείται με την Ελλάδα. Εσείς ασχολείστε με τον ΣΥΡΙΖΑ. Θα μας κρίνει όλους ο ελληνικός λαός. </w:t>
      </w:r>
    </w:p>
    <w:p w14:paraId="7E871AE9"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E871AEA"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w:t>
      </w:r>
      <w:r>
        <w:rPr>
          <w:rFonts w:eastAsia="Times New Roman" w:cs="Times New Roman"/>
          <w:szCs w:val="24"/>
        </w:rPr>
        <w:t xml:space="preserve">τώ. </w:t>
      </w:r>
    </w:p>
    <w:p w14:paraId="7E871AEB"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οι Ανεξάρτητοι Έλληνες δεν έχουμε μιλήσει. Δεν έχουμε τοποθετηθεί. </w:t>
      </w:r>
    </w:p>
    <w:p w14:paraId="7E871AEC"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Τώρα το ζητάτε. Τι φταίω εγώ; Με </w:t>
      </w:r>
      <w:proofErr w:type="spellStart"/>
      <w:r>
        <w:rPr>
          <w:rFonts w:eastAsia="Times New Roman" w:cs="Times New Roman"/>
          <w:szCs w:val="24"/>
        </w:rPr>
        <w:t>συγχωρείτε</w:t>
      </w:r>
      <w:proofErr w:type="spellEnd"/>
      <w:r>
        <w:rPr>
          <w:rFonts w:eastAsia="Times New Roman" w:cs="Times New Roman"/>
          <w:szCs w:val="24"/>
        </w:rPr>
        <w:t xml:space="preserve">. Ζητήσατε τον λόγο και δεν σας τον έδωσα; Δεν ζητήσατε τον λόγο. </w:t>
      </w:r>
      <w:r>
        <w:rPr>
          <w:rFonts w:eastAsia="Times New Roman" w:cs="Times New Roman"/>
          <w:szCs w:val="24"/>
        </w:rPr>
        <w:lastRenderedPageBreak/>
        <w:t>Ότα</w:t>
      </w:r>
      <w:r>
        <w:rPr>
          <w:rFonts w:eastAsia="Times New Roman" w:cs="Times New Roman"/>
          <w:szCs w:val="24"/>
        </w:rPr>
        <w:t>ν δεν ζητείται ο λόγος, προχωρούμε. Τώρα που ζητάτε τον λόγο</w:t>
      </w:r>
      <w:r w:rsidRPr="009B79AE">
        <w:rPr>
          <w:rFonts w:eastAsia="Times New Roman" w:cs="Times New Roman"/>
          <w:szCs w:val="24"/>
        </w:rPr>
        <w:t>,</w:t>
      </w:r>
      <w:r>
        <w:rPr>
          <w:rFonts w:eastAsia="Times New Roman" w:cs="Times New Roman"/>
          <w:szCs w:val="24"/>
        </w:rPr>
        <w:t xml:space="preserve"> να σας τον δώσω.</w:t>
      </w:r>
    </w:p>
    <w:p w14:paraId="7E871AED"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για πέντε λεπτά. </w:t>
      </w:r>
    </w:p>
    <w:p w14:paraId="7E871AEE"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7E871AEF"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Πριν ξεκινήσω την τοποθέτησή μου θα ήθελα να κάνω ένα σχόλιο. Άκουσα την Αντιπολίτευση να λέει</w:t>
      </w:r>
      <w:r>
        <w:rPr>
          <w:rFonts w:eastAsia="Times New Roman" w:cs="Times New Roman"/>
          <w:szCs w:val="24"/>
        </w:rPr>
        <w:t xml:space="preserve"> διάφορα πράγματα. Η Κυβέρνηση έχει τον άχαρο ρόλο να διαχειρίζεται μια καταστροφή την οποία -να μην ξεχνάμε- προκάλεσε η Αντιπολίτευση. Μιλάμε για τα δυο κόμματα τα οποία κυβέρνησαν επί δεκαετίες. Άλλωστε το παραδέχθηκε πολλές φορές και όντας Υπουργός ο ν</w:t>
      </w:r>
      <w:r>
        <w:rPr>
          <w:rFonts w:eastAsia="Times New Roman" w:cs="Times New Roman"/>
          <w:szCs w:val="24"/>
        </w:rPr>
        <w:t xml:space="preserve">υν αντιπρόεδρος της Νέας Δημοκρατίας. Είχε πει πολλές φορές ότι η χώρα πτώχευσε. Μιλάω για την περίοδο 2012-2013. </w:t>
      </w:r>
    </w:p>
    <w:p w14:paraId="7E871AF0"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Τη χώρα, επομένως, δεν την πτώχευσε αυτή η Κυβέρνηση, τη χώρα την πτώχευσαν οι κυβερνήσεις των δύο κομμάτων τα οποία κυβερνούσαν επί δεκαετίε</w:t>
      </w:r>
      <w:r>
        <w:rPr>
          <w:rFonts w:eastAsia="Times New Roman" w:cs="Times New Roman"/>
          <w:szCs w:val="24"/>
        </w:rPr>
        <w:t>ς τη χώρα. Για να ξέρουμε, δηλαδή, τι λέμε. Η συμπεριφορά της αντιπολίτευσης</w:t>
      </w:r>
      <w:r>
        <w:rPr>
          <w:rFonts w:eastAsia="Times New Roman" w:cs="Times New Roman"/>
          <w:szCs w:val="24"/>
        </w:rPr>
        <w:t>,</w:t>
      </w:r>
      <w:r>
        <w:rPr>
          <w:rFonts w:eastAsia="Times New Roman" w:cs="Times New Roman"/>
          <w:szCs w:val="24"/>
        </w:rPr>
        <w:t xml:space="preserve"> δηλαδή, μου θυμίζει τον πυρομανή εμπρηστή, ο οποίος αφού έβαλε φωτιά στο δάσος, μετά ζητούσε να του αναθέσουν την πυρόσβεση. Για να ξέρουμε τι λέμε! </w:t>
      </w:r>
    </w:p>
    <w:p w14:paraId="7E871AF1"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έκανα έν</w:t>
      </w:r>
      <w:r>
        <w:rPr>
          <w:rFonts w:eastAsia="Times New Roman" w:cs="Times New Roman"/>
          <w:szCs w:val="24"/>
        </w:rPr>
        <w:t xml:space="preserve">α σχόλιο σε αυτά που ειπώθηκαν. </w:t>
      </w:r>
    </w:p>
    <w:p w14:paraId="7E871AF2"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την κύρωση της σύμβασης, τοποθετηθήκαμε οι Ανεξάρτητοι Έλληνες και στην </w:t>
      </w:r>
      <w:r>
        <w:rPr>
          <w:rFonts w:eastAsia="Times New Roman" w:cs="Times New Roman"/>
          <w:szCs w:val="24"/>
        </w:rPr>
        <w:t>ε</w:t>
      </w:r>
      <w:r>
        <w:rPr>
          <w:rFonts w:eastAsia="Times New Roman" w:cs="Times New Roman"/>
          <w:szCs w:val="24"/>
        </w:rPr>
        <w:t xml:space="preserve">πιτροπή κατά τη διάρκεια της συζήτησης. Σαφώς είμαστε </w:t>
      </w:r>
      <w:r>
        <w:rPr>
          <w:rFonts w:eastAsia="Times New Roman" w:cs="Times New Roman"/>
          <w:szCs w:val="24"/>
        </w:rPr>
        <w:lastRenderedPageBreak/>
        <w:t>θετικοί, γιατί είναι κάτι το οποίο προστατεύει και την υγεία των πολιτών και τ</w:t>
      </w:r>
      <w:r>
        <w:rPr>
          <w:rFonts w:eastAsia="Times New Roman" w:cs="Times New Roman"/>
          <w:szCs w:val="24"/>
        </w:rPr>
        <w:t xml:space="preserve">ο θαλάσσιο περιβάλλον και γενικά το ευρύτερο περιβάλλον. </w:t>
      </w:r>
    </w:p>
    <w:p w14:paraId="7E871AF3"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Θα ήθελα να πω δυο κουβέντες για την τροπολογία, την οποία καταθέσαμε οι Ανεξάρτητοι Έλληνες. Είναι, κύριε Υπουργέ, μια τροπολογία η οποία έρχεται σε συνέχεια του ν.4399/2016, όπου αυτό το συγκεκριμ</w:t>
      </w:r>
      <w:r>
        <w:rPr>
          <w:rFonts w:eastAsia="Times New Roman" w:cs="Times New Roman"/>
          <w:szCs w:val="24"/>
        </w:rPr>
        <w:t>ένο άρθρο ήταν μια τροπολογία</w:t>
      </w:r>
      <w:r>
        <w:rPr>
          <w:rFonts w:eastAsia="Times New Roman" w:cs="Times New Roman"/>
          <w:szCs w:val="24"/>
        </w:rPr>
        <w:t>,</w:t>
      </w:r>
      <w:r>
        <w:rPr>
          <w:rFonts w:eastAsia="Times New Roman" w:cs="Times New Roman"/>
          <w:szCs w:val="24"/>
        </w:rPr>
        <w:t xml:space="preserve"> που είχα καταθέσει και τότε και έχει σχέση με αυτό το οποίο κατέθεσα και στην παρούσα τροπολογία που συζητάμε. Δηλαδή, τις επιχειρήσεις οι οποίες συμμετείχαν στους προηγούμενους αναπτυξιακούς νόμους και έλαβαν κάποια ποσά –μι</w:t>
      </w:r>
      <w:r>
        <w:rPr>
          <w:rFonts w:eastAsia="Times New Roman" w:cs="Times New Roman"/>
          <w:szCs w:val="24"/>
        </w:rPr>
        <w:t>λώ για τον ν.3299/2004 ή τον ν.3908/2011- με εκείνο το άρθρο τις απαλλάσσαμε. Είχαν τη δυνατότητα, όταν για λόγους ανωτέρας βίας δεν μπορούσαν να υλοποιήσουν το αναπτυξιακό πρόγραμμα στο οποίο συμμετείχαν και είχαν πάρει κάποια χρήματα, να τα επιστρέφουν χ</w:t>
      </w:r>
      <w:r>
        <w:rPr>
          <w:rFonts w:eastAsia="Times New Roman" w:cs="Times New Roman"/>
          <w:szCs w:val="24"/>
        </w:rPr>
        <w:t>ωρίς επιπλέον επιβαρύνσεις. Δηλαδή, να μην έχουν ούτε προσαυξήσεις ούτε τόκους, αφού αποδεδειγμένα για λόγους ανωτέρας βίας δεν μπορούσαν να υλοποιήσουν το πρόγραμμα. Εκείνη ήταν μια τροπολογία</w:t>
      </w:r>
      <w:r>
        <w:rPr>
          <w:rFonts w:eastAsia="Times New Roman" w:cs="Times New Roman"/>
          <w:szCs w:val="24"/>
        </w:rPr>
        <w:t>,</w:t>
      </w:r>
      <w:r>
        <w:rPr>
          <w:rFonts w:eastAsia="Times New Roman" w:cs="Times New Roman"/>
          <w:szCs w:val="24"/>
        </w:rPr>
        <w:t xml:space="preserve"> που είχα καταθέσει, στην οποία είχαμε συμφωνήσει και πέρασε ω</w:t>
      </w:r>
      <w:r>
        <w:rPr>
          <w:rFonts w:eastAsia="Times New Roman" w:cs="Times New Roman"/>
          <w:szCs w:val="24"/>
        </w:rPr>
        <w:t xml:space="preserve">ς νομοτεχνική βελτίωση. Ορθώς πέρασε και πραγματικά ανακούφισε πάρα πολύ κόσμο. </w:t>
      </w:r>
    </w:p>
    <w:p w14:paraId="7E871AF4"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Τώρα, με αυτήν την τροπολογία προτείνουμε το εξής, κύριε Υπουργέ. Οι τράπεζες για να εκδώσουν τις εγγυητικές επιστολές πήραν κάποιες προμήθειες και εισέπραξαν κάποια ποσά. Μιλ</w:t>
      </w:r>
      <w:r>
        <w:rPr>
          <w:rFonts w:eastAsia="Times New Roman" w:cs="Times New Roman"/>
          <w:szCs w:val="24"/>
        </w:rPr>
        <w:t>άω για τα αναπτυξιακά προγράμματα και για τις προκα</w:t>
      </w:r>
      <w:r>
        <w:rPr>
          <w:rFonts w:eastAsia="Times New Roman" w:cs="Times New Roman"/>
          <w:szCs w:val="24"/>
        </w:rPr>
        <w:lastRenderedPageBreak/>
        <w:t>ταβολές</w:t>
      </w:r>
      <w:r>
        <w:rPr>
          <w:rFonts w:eastAsia="Times New Roman" w:cs="Times New Roman"/>
          <w:szCs w:val="24"/>
        </w:rPr>
        <w:t>,</w:t>
      </w:r>
      <w:r>
        <w:rPr>
          <w:rFonts w:eastAsia="Times New Roman" w:cs="Times New Roman"/>
          <w:szCs w:val="24"/>
        </w:rPr>
        <w:t xml:space="preserve"> που έλαβαν οι επιχειρήσεις προκειμένου να υλοποιήσουν αυτά τα προγράμματα στα οποία συμμετείχαν. Τουλάχιστον μέχρι το 2016 δεν υπήρχε το νομοθετικό πλαίσιο για να μπορέσουν να επιστρέψουν τα χρήμα</w:t>
      </w:r>
      <w:r>
        <w:rPr>
          <w:rFonts w:eastAsia="Times New Roman" w:cs="Times New Roman"/>
          <w:szCs w:val="24"/>
        </w:rPr>
        <w:t>τα αυτά που λέμε, γιατί προέκυψαν κάποια καιρικά φαινόμενα, όπως σεισμοί, πλημμύρες, πυρκαγιές, δηλαδή, αυτά που χαρακτηρίζονται από τον νόμο ως λόγοι ανωτέρας βίας. Συνέβαινε το εξής: Μέχρι να ψηφιστεί ο ν.4399/2016 και να μπορέσουν οι άνθρωποι να επιστρέ</w:t>
      </w:r>
      <w:r>
        <w:rPr>
          <w:rFonts w:eastAsia="Times New Roman" w:cs="Times New Roman"/>
          <w:szCs w:val="24"/>
        </w:rPr>
        <w:t>ψουν τα χρήματα τα οποία έλαβαν, δεν μπορούσαν να τα επιστρέψουν. Δεν προβλεπόταν. Ενώ κανονικά έπρεπε να προβλεφθεί και από τον αναπτυξιακό του 2004 και από τον άλλον του 2011 δεν προβλεπόταν τι θα μπορούσαν να κάνουν οι πολίτες. Άρα, δεν μπορούσαν να επι</w:t>
      </w:r>
      <w:r>
        <w:rPr>
          <w:rFonts w:eastAsia="Times New Roman" w:cs="Times New Roman"/>
          <w:szCs w:val="24"/>
        </w:rPr>
        <w:t xml:space="preserve">στρέψουν τα χρήματα, είχαν προσαυξήσεις, είχαν τοκισμούς κ.λπ., δηλαδή επιβαρύνσεις, οι οποίες δεν οφείλονταν σε δική τους υπαιτιότητα. Με τον μεν νόμο που προανέφερα, τον ν.4399/2016, τακτοποιήθηκε το θέμα του ποσού που έβαλαν να επιστρέφουν. </w:t>
      </w:r>
    </w:p>
    <w:p w14:paraId="7E871AF5"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Τώρα, με </w:t>
      </w:r>
      <w:r>
        <w:rPr>
          <w:rFonts w:eastAsia="Times New Roman" w:cs="Times New Roman"/>
          <w:szCs w:val="24"/>
        </w:rPr>
        <w:t xml:space="preserve">αυτήν την τροπολογία προσπαθούμε να τακτοποιήσουμε το θέμα των προμηθειών που επέβαλαν οι τράπεζες, προκειμένου να εκδώσουν τις εγγυητικές επιστολές για τη συμμετοχή στα αναπτυξιακά προγράμματα. Μάλιστα, έχουμε και φαινόμενα προσαυξήσεων, έχουμε φαινόμενα </w:t>
      </w:r>
      <w:r>
        <w:rPr>
          <w:rFonts w:eastAsia="Times New Roman" w:cs="Times New Roman"/>
          <w:szCs w:val="24"/>
        </w:rPr>
        <w:t xml:space="preserve">τοκισμών και </w:t>
      </w:r>
      <w:proofErr w:type="spellStart"/>
      <w:r>
        <w:rPr>
          <w:rFonts w:eastAsia="Times New Roman" w:cs="Times New Roman"/>
          <w:szCs w:val="24"/>
        </w:rPr>
        <w:t>ανατοκισμών</w:t>
      </w:r>
      <w:proofErr w:type="spellEnd"/>
      <w:r>
        <w:rPr>
          <w:rFonts w:eastAsia="Times New Roman" w:cs="Times New Roman"/>
          <w:szCs w:val="24"/>
        </w:rPr>
        <w:t xml:space="preserve"> και με αυτήν την τροπολογία, ακριβώς, προσπαθούμε να ανακουφίσουμε αυτές τις επιχειρή</w:t>
      </w:r>
      <w:r>
        <w:rPr>
          <w:rFonts w:eastAsia="Times New Roman" w:cs="Times New Roman"/>
          <w:szCs w:val="24"/>
        </w:rPr>
        <w:lastRenderedPageBreak/>
        <w:t>σεις. Δηλαδή, από τη στιγμή που επέστρεψαν τα χρήματα τα οποία πήραν συμμετέχοντας στον αναπτυξιακό νόμο, να μην επιβαρύνονται με το θέμα των προμ</w:t>
      </w:r>
      <w:r>
        <w:rPr>
          <w:rFonts w:eastAsia="Times New Roman" w:cs="Times New Roman"/>
          <w:szCs w:val="24"/>
        </w:rPr>
        <w:t xml:space="preserve">ηθειών για τις εγγυητικές επιστολές από τις τράπεζες. </w:t>
      </w:r>
    </w:p>
    <w:p w14:paraId="7E871AF6"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Είναι πολύ απλό νομίζω. Το δέχομαι αυτό που είπατε και θα πρέπει να το συζητήσουμε σε σύντομο χρονικό διάστημα. Όταν έρθει ξανά νομοσχέδιο, να το περάσουμε για να ανακουφίσουμε τις επιχειρήσεις, γιατί </w:t>
      </w:r>
      <w:r>
        <w:rPr>
          <w:rFonts w:eastAsia="Times New Roman" w:cs="Times New Roman"/>
          <w:szCs w:val="24"/>
        </w:rPr>
        <w:t>ξέρετε τι γίνεται με τις επιχειρήσεις. Πραγματικά σηκώνουν έναν σταυρό οι άνθρωποι. Όσες επιχειρήσεις έμειναν ανοιχτές, προσπαθούν να κρατηθούν όρθιες και πρέπει να τις στηρίξουμε.</w:t>
      </w:r>
    </w:p>
    <w:p w14:paraId="7E871AF7"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Σας ευχαριστώ, κύριε Υπουργέ.</w:t>
      </w:r>
    </w:p>
    <w:p w14:paraId="7E871AF8"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κύριε Λαζαρίδη.</w:t>
      </w:r>
    </w:p>
    <w:p w14:paraId="7E871AF9"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της Διεθνούς Σύμβασης για τον Έλεγχο και Διαχείριση του </w:t>
      </w:r>
      <w:proofErr w:type="spellStart"/>
      <w:r>
        <w:rPr>
          <w:rFonts w:eastAsia="Times New Roman" w:cs="Times New Roman"/>
          <w:szCs w:val="24"/>
        </w:rPr>
        <w:t>Έρματος</w:t>
      </w:r>
      <w:proofErr w:type="spellEnd"/>
      <w:r>
        <w:rPr>
          <w:rFonts w:eastAsia="Times New Roman" w:cs="Times New Roman"/>
          <w:szCs w:val="24"/>
        </w:rPr>
        <w:t xml:space="preserve"> και τ</w:t>
      </w:r>
      <w:r>
        <w:rPr>
          <w:rFonts w:eastAsia="Times New Roman" w:cs="Times New Roman"/>
          <w:szCs w:val="24"/>
        </w:rPr>
        <w:t>ων Ιζημάτων που προέρχονται από τα Πλοία, 2004 και άλλες διατάξεις».</w:t>
      </w:r>
    </w:p>
    <w:p w14:paraId="7E871AFA"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7E871AFB"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Το νομοσχέδιο το ψηφίζουμε επί της αρχής.</w:t>
      </w:r>
    </w:p>
    <w:p w14:paraId="7E871AFC"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Επί της αρχής.</w:t>
      </w:r>
    </w:p>
    <w:p w14:paraId="7E871AFD" w14:textId="77777777" w:rsidR="00F35612" w:rsidRDefault="00680F71">
      <w:pPr>
        <w:spacing w:after="0" w:line="600" w:lineRule="auto"/>
        <w:ind w:firstLine="720"/>
        <w:jc w:val="both"/>
        <w:rPr>
          <w:rFonts w:eastAsia="Times New Roman" w:cs="Times New Roman"/>
          <w:b/>
          <w:szCs w:val="24"/>
        </w:rPr>
      </w:pPr>
      <w:r>
        <w:rPr>
          <w:rFonts w:eastAsia="Times New Roman" w:cs="Times New Roman"/>
          <w:szCs w:val="24"/>
        </w:rPr>
        <w:t>Ερωτάται, λοιπόν, το Σώμα</w:t>
      </w:r>
      <w:r>
        <w:rPr>
          <w:rFonts w:eastAsia="Times New Roman" w:cs="Times New Roman"/>
          <w:szCs w:val="24"/>
        </w:rPr>
        <w:t>: Γίνεται δεκτό το νομοσχέδιο;</w:t>
      </w:r>
    </w:p>
    <w:p w14:paraId="7E871AFE"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Ναι.</w:t>
      </w:r>
    </w:p>
    <w:p w14:paraId="7E871AFF"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Ναι.</w:t>
      </w:r>
    </w:p>
    <w:p w14:paraId="7E871B00"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7E871B01"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Παρών.</w:t>
      </w:r>
    </w:p>
    <w:p w14:paraId="7E871B02"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7E871B03"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Ναι.</w:t>
      </w:r>
    </w:p>
    <w:p w14:paraId="7E871B04"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7E871B05"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7E871B06"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w:t>
      </w:r>
      <w:r>
        <w:rPr>
          <w:rFonts w:eastAsia="Times New Roman" w:cs="Times New Roman"/>
          <w:b/>
          <w:szCs w:val="24"/>
        </w:rPr>
        <w:t>στινός):</w:t>
      </w:r>
      <w:r>
        <w:rPr>
          <w:rFonts w:eastAsia="Times New Roman" w:cs="Times New Roman"/>
          <w:szCs w:val="24"/>
        </w:rPr>
        <w:t xml:space="preserve"> Συνεπώς το νομοσχέδιο του Υπουργείου Ναυτιλίας και Νησιωτικής Πολιτικής</w:t>
      </w:r>
      <w:r>
        <w:rPr>
          <w:rFonts w:eastAsia="Times New Roman" w:cs="Times New Roman"/>
          <w:szCs w:val="24"/>
        </w:rPr>
        <w:t>:</w:t>
      </w:r>
      <w:r>
        <w:rPr>
          <w:rFonts w:eastAsia="Times New Roman" w:cs="Times New Roman"/>
          <w:szCs w:val="24"/>
        </w:rPr>
        <w:t xml:space="preserve"> «Κύρωση της Διεθνούς Σύμβασης για τον Έλεγχο και Διαχείριση του </w:t>
      </w:r>
      <w:proofErr w:type="spellStart"/>
      <w:r>
        <w:rPr>
          <w:rFonts w:eastAsia="Times New Roman" w:cs="Times New Roman"/>
          <w:szCs w:val="24"/>
        </w:rPr>
        <w:t>Έρματος</w:t>
      </w:r>
      <w:proofErr w:type="spellEnd"/>
      <w:r>
        <w:rPr>
          <w:rFonts w:eastAsia="Times New Roman" w:cs="Times New Roman"/>
          <w:szCs w:val="24"/>
        </w:rPr>
        <w:t xml:space="preserve"> και των Ιζημάτων που προέρχονται από τα Πλοία, 2004 και άλλες διατάξεις» έγινε δεκτό κατά πλειοψηφία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7E871B07" w14:textId="77777777" w:rsidR="00F35612" w:rsidRDefault="00680F71">
      <w:pPr>
        <w:spacing w:after="0"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 62α</w:t>
      </w:r>
      <w:r>
        <w:rPr>
          <w:rFonts w:eastAsia="Times New Roman" w:cs="Times New Roman"/>
          <w:szCs w:val="24"/>
        </w:rPr>
        <w:t>)</w:t>
      </w:r>
    </w:p>
    <w:p w14:paraId="7E871B08"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παρακαλώ το Σώμα να εξουσιοδοτήσει το Προεδρείο για την υπ</w:t>
      </w:r>
      <w:r>
        <w:rPr>
          <w:rFonts w:eastAsia="Times New Roman" w:cs="Times New Roman"/>
          <w:szCs w:val="24"/>
        </w:rPr>
        <w:t>’ ευθύνη του επικύρωση των Πρακτικών ως προς την ψήφιση στο σύνολο του παραπάνω νομοσχεδίου.</w:t>
      </w:r>
    </w:p>
    <w:p w14:paraId="7E871B09"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7E871B0A"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7E871B0B"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Στη σημείο αυτό, διακόπτεται η </w:t>
      </w:r>
      <w:r>
        <w:rPr>
          <w:rFonts w:eastAsia="Times New Roman" w:cs="Times New Roman"/>
          <w:szCs w:val="24"/>
        </w:rPr>
        <w:t>συνεδρίαση...</w:t>
      </w:r>
    </w:p>
    <w:p w14:paraId="7E871B0C"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Κύριε Πρόεδρε, πρέπει να πούμε τις απόψεις μας και επί των άρθρων.</w:t>
      </w:r>
      <w:r>
        <w:rPr>
          <w:rFonts w:eastAsia="Times New Roman" w:cs="Times New Roman"/>
          <w:szCs w:val="24"/>
        </w:rPr>
        <w:t xml:space="preserve"> Ψηφίζουμε μόνο το άρθρο πρώτο.</w:t>
      </w:r>
    </w:p>
    <w:p w14:paraId="7E871B0D"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Κοιτάξτε, στο σύνολό του ψηφίζεται.</w:t>
      </w:r>
    </w:p>
    <w:p w14:paraId="7E871B0E"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διακόπτεται η συνεδρίαση για τις </w:t>
      </w:r>
      <w:r>
        <w:rPr>
          <w:rFonts w:eastAsia="Times New Roman" w:cs="Times New Roman"/>
          <w:szCs w:val="24"/>
        </w:rPr>
        <w:t>12.00΄.</w:t>
      </w:r>
    </w:p>
    <w:p w14:paraId="7E871B0F" w14:textId="77777777" w:rsidR="00F35612" w:rsidRDefault="00680F71">
      <w:pPr>
        <w:spacing w:after="0" w:line="600" w:lineRule="auto"/>
        <w:ind w:firstLine="720"/>
        <w:jc w:val="center"/>
        <w:rPr>
          <w:rFonts w:eastAsia="Times New Roman" w:cs="Times New Roman"/>
          <w:szCs w:val="24"/>
        </w:rPr>
      </w:pPr>
      <w:r>
        <w:rPr>
          <w:rFonts w:eastAsia="Times New Roman" w:cs="Times New Roman"/>
          <w:szCs w:val="24"/>
        </w:rPr>
        <w:t>(ΔΙΑΚΟΠΗ)</w:t>
      </w:r>
    </w:p>
    <w:p w14:paraId="7E871B10" w14:textId="77777777" w:rsidR="00F35612" w:rsidRDefault="00680F71">
      <w:pPr>
        <w:spacing w:after="0" w:line="600" w:lineRule="auto"/>
        <w:ind w:firstLine="720"/>
        <w:jc w:val="center"/>
        <w:rPr>
          <w:rFonts w:eastAsia="Times New Roman"/>
          <w:szCs w:val="24"/>
        </w:rPr>
      </w:pPr>
      <w:r>
        <w:rPr>
          <w:rFonts w:eastAsia="Times New Roman"/>
          <w:szCs w:val="24"/>
        </w:rPr>
        <w:t>ΑΛΛΑΓΗ ΣΕΛΙΔΑΣ</w:t>
      </w:r>
    </w:p>
    <w:p w14:paraId="7E871B11" w14:textId="77777777" w:rsidR="00F35612" w:rsidRDefault="00680F71">
      <w:pPr>
        <w:spacing w:after="0" w:line="600" w:lineRule="auto"/>
        <w:ind w:firstLine="720"/>
        <w:jc w:val="center"/>
        <w:rPr>
          <w:rFonts w:eastAsia="Times New Roman"/>
          <w:szCs w:val="24"/>
        </w:rPr>
      </w:pPr>
      <w:r>
        <w:rPr>
          <w:rFonts w:eastAsia="Times New Roman"/>
          <w:szCs w:val="24"/>
        </w:rPr>
        <w:t>(ΜΕΤΑ ΤΗ ΔΙΑΚΟΠΗ)</w:t>
      </w:r>
    </w:p>
    <w:p w14:paraId="7E871B12" w14:textId="77777777" w:rsidR="00F35612" w:rsidRDefault="00680F71">
      <w:pPr>
        <w:spacing w:after="0" w:line="600" w:lineRule="auto"/>
        <w:ind w:firstLine="720"/>
        <w:jc w:val="both"/>
        <w:rPr>
          <w:rFonts w:eastAsia="Times New Roman" w:cs="Times New Roman"/>
        </w:rPr>
      </w:pPr>
      <w:r>
        <w:rPr>
          <w:rFonts w:eastAsia="Times New Roman" w:cs="Times New Roman"/>
          <w:b/>
          <w:szCs w:val="24"/>
        </w:rPr>
        <w:t>ΠΡΟΕΔΡΕΥΩΝ</w:t>
      </w:r>
      <w:r>
        <w:rPr>
          <w:rFonts w:eastAsia="Times New Roman"/>
          <w:szCs w:val="24"/>
        </w:rPr>
        <w:t xml:space="preserve"> </w:t>
      </w:r>
      <w:r>
        <w:rPr>
          <w:rFonts w:eastAsia="Times New Roman"/>
          <w:b/>
          <w:szCs w:val="24"/>
        </w:rPr>
        <w:t xml:space="preserve">(Σπυρίδων Λυκούδης): </w:t>
      </w:r>
      <w:r>
        <w:rPr>
          <w:rFonts w:eastAsia="Times New Roman" w:cs="Times New Roman"/>
        </w:rPr>
        <w:t xml:space="preserve">Κυρίες και κύριοι συνάδελφοι, </w:t>
      </w:r>
      <w:r>
        <w:rPr>
          <w:rFonts w:eastAsia="Times New Roman" w:cs="Times New Roman"/>
        </w:rPr>
        <w:t>συνεχίζεται η</w:t>
      </w:r>
      <w:r>
        <w:rPr>
          <w:rFonts w:eastAsia="Times New Roman" w:cs="Times New Roman"/>
        </w:rPr>
        <w:t xml:space="preserve"> συνεδρίαση.</w:t>
      </w:r>
    </w:p>
    <w:p w14:paraId="7E871B13" w14:textId="77777777" w:rsidR="00F35612" w:rsidRDefault="00680F71">
      <w:pPr>
        <w:spacing w:after="0" w:line="600" w:lineRule="auto"/>
        <w:ind w:firstLine="720"/>
        <w:jc w:val="both"/>
        <w:rPr>
          <w:rFonts w:eastAsia="Times New Roman"/>
          <w:szCs w:val="24"/>
        </w:rPr>
      </w:pPr>
      <w:r>
        <w:rPr>
          <w:rFonts w:eastAsia="Times New Roman" w:cs="Times New Roman"/>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w:t>
      </w:r>
      <w:r>
        <w:rPr>
          <w:rFonts w:eastAsia="Times New Roman" w:cs="Times New Roman"/>
        </w:rPr>
        <w:t xml:space="preserve">ργίας της Βουλής, σαράντα πέντε μαθητές και μαθήτριες και δύο εκπαιδευτικοί συνοδοί τους από το Γυμνάσιο Νέας </w:t>
      </w:r>
      <w:proofErr w:type="spellStart"/>
      <w:r>
        <w:rPr>
          <w:rFonts w:eastAsia="Times New Roman" w:cs="Times New Roman"/>
        </w:rPr>
        <w:t>Κυδωνίας</w:t>
      </w:r>
      <w:proofErr w:type="spellEnd"/>
      <w:r>
        <w:rPr>
          <w:rFonts w:eastAsia="Times New Roman" w:cs="Times New Roman"/>
        </w:rPr>
        <w:t xml:space="preserve"> Χανίων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 xml:space="preserve">μήμα). </w:t>
      </w:r>
    </w:p>
    <w:p w14:paraId="7E871B14" w14:textId="77777777" w:rsidR="00F35612" w:rsidRDefault="00680F71">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E871B15" w14:textId="77777777" w:rsidR="00F35612" w:rsidRDefault="00680F71">
      <w:pPr>
        <w:spacing w:after="0"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7E871B16" w14:textId="77777777" w:rsidR="00F35612" w:rsidRDefault="00680F71">
      <w:pPr>
        <w:widowControl w:val="0"/>
        <w:autoSpaceDE w:val="0"/>
        <w:autoSpaceDN w:val="0"/>
        <w:adjustRightInd w:val="0"/>
        <w:spacing w:after="0" w:line="600" w:lineRule="auto"/>
        <w:ind w:firstLine="720"/>
        <w:jc w:val="both"/>
        <w:rPr>
          <w:rFonts w:eastAsia="Times New Roman"/>
          <w:szCs w:val="24"/>
        </w:rPr>
      </w:pPr>
      <w:r>
        <w:rPr>
          <w:rFonts w:eastAsia="Times New Roman" w:cs="Times New Roman"/>
        </w:rPr>
        <w:t xml:space="preserve">Κυρίες και κύριοι συνάδελφοι, </w:t>
      </w:r>
      <w:r>
        <w:rPr>
          <w:rFonts w:eastAsia="Times New Roman"/>
          <w:szCs w:val="24"/>
        </w:rPr>
        <w:t>εισερ</w:t>
      </w:r>
      <w:r>
        <w:rPr>
          <w:rFonts w:eastAsia="Times New Roman"/>
          <w:szCs w:val="24"/>
        </w:rPr>
        <w:t xml:space="preserve">χόμαστε στην </w:t>
      </w:r>
    </w:p>
    <w:p w14:paraId="7E871B17" w14:textId="77777777" w:rsidR="00F35612" w:rsidRDefault="00680F71">
      <w:pPr>
        <w:widowControl w:val="0"/>
        <w:autoSpaceDE w:val="0"/>
        <w:autoSpaceDN w:val="0"/>
        <w:adjustRightInd w:val="0"/>
        <w:spacing w:after="0" w:line="600" w:lineRule="auto"/>
        <w:ind w:firstLine="720"/>
        <w:jc w:val="center"/>
        <w:rPr>
          <w:rFonts w:eastAsia="Times New Roman"/>
          <w:b/>
          <w:bCs/>
          <w:szCs w:val="24"/>
        </w:rPr>
      </w:pPr>
      <w:r>
        <w:rPr>
          <w:rFonts w:eastAsia="Times New Roman"/>
          <w:b/>
          <w:bCs/>
          <w:szCs w:val="24"/>
        </w:rPr>
        <w:t>ΕΙΔΙΚΗ ΗΜΕΡΗΣΙΑ ΔΙΑΤΑΞΗ</w:t>
      </w:r>
    </w:p>
    <w:p w14:paraId="7E871B18" w14:textId="77777777" w:rsidR="00F35612" w:rsidRDefault="00680F71">
      <w:pPr>
        <w:widowControl w:val="0"/>
        <w:autoSpaceDE w:val="0"/>
        <w:autoSpaceDN w:val="0"/>
        <w:adjustRightInd w:val="0"/>
        <w:spacing w:after="0" w:line="600" w:lineRule="auto"/>
        <w:ind w:firstLine="720"/>
        <w:jc w:val="both"/>
        <w:rPr>
          <w:rFonts w:eastAsia="Times New Roman"/>
          <w:szCs w:val="24"/>
        </w:rPr>
      </w:pPr>
      <w:r>
        <w:rPr>
          <w:rFonts w:eastAsia="Times New Roman"/>
          <w:szCs w:val="24"/>
        </w:rPr>
        <w:lastRenderedPageBreak/>
        <w:t>Αιτήσεις άρσης ασυλίας Βουλευτών: σ</w:t>
      </w:r>
      <w:r>
        <w:rPr>
          <w:rFonts w:eastAsia="Times New Roman"/>
          <w:szCs w:val="24"/>
        </w:rPr>
        <w:t>υζήτηση και λήψη απόφασης, σύμφωνα με το άρθρο 62 του Συντάγματος και 83 του Κανονισμού της Βουλής, για τις αιτήσεις άρσης της ασυλίας των Βουλευτών κ</w:t>
      </w:r>
      <w:r>
        <w:rPr>
          <w:rFonts w:eastAsia="Times New Roman"/>
          <w:szCs w:val="24"/>
        </w:rPr>
        <w:t>υρίων</w:t>
      </w:r>
      <w:r>
        <w:rPr>
          <w:rFonts w:eastAsia="Times New Roman"/>
          <w:szCs w:val="24"/>
        </w:rPr>
        <w:t xml:space="preserve"> Βασιλείου Λεβέντη, Χρήστου Καραγιαννίδη και Αθανασίου </w:t>
      </w:r>
      <w:proofErr w:type="spellStart"/>
      <w:r>
        <w:rPr>
          <w:rFonts w:eastAsia="Times New Roman"/>
          <w:szCs w:val="24"/>
        </w:rPr>
        <w:t>Παπαχριστόπουλου</w:t>
      </w:r>
      <w:proofErr w:type="spellEnd"/>
      <w:r>
        <w:rPr>
          <w:rFonts w:eastAsia="Times New Roman"/>
          <w:szCs w:val="24"/>
        </w:rPr>
        <w:t>.</w:t>
      </w:r>
    </w:p>
    <w:p w14:paraId="7E871B19"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Από την αρμόδια Ειδική Μόνιμη Επιτροπή Κοινοβουλευτικής Δεοντολογίας ανακοινώθηκε η έκθεση της 27</w:t>
      </w:r>
      <w:r>
        <w:rPr>
          <w:rFonts w:eastAsia="Times New Roman"/>
          <w:bCs/>
          <w:szCs w:val="24"/>
        </w:rPr>
        <w:t>-</w:t>
      </w:r>
      <w:r>
        <w:rPr>
          <w:rFonts w:eastAsia="Times New Roman"/>
          <w:bCs/>
          <w:szCs w:val="24"/>
        </w:rPr>
        <w:t>4</w:t>
      </w:r>
      <w:r>
        <w:rPr>
          <w:rFonts w:eastAsia="Times New Roman"/>
          <w:bCs/>
          <w:szCs w:val="24"/>
        </w:rPr>
        <w:t>-</w:t>
      </w:r>
      <w:r>
        <w:rPr>
          <w:rFonts w:eastAsia="Times New Roman"/>
          <w:bCs/>
          <w:szCs w:val="24"/>
        </w:rPr>
        <w:t xml:space="preserve">2017, σύμφωνα με την οποία τα μέλη της </w:t>
      </w:r>
      <w:r>
        <w:rPr>
          <w:rFonts w:eastAsia="Times New Roman"/>
          <w:bCs/>
          <w:szCs w:val="24"/>
        </w:rPr>
        <w:t>Ε</w:t>
      </w:r>
      <w:r>
        <w:rPr>
          <w:rFonts w:eastAsia="Times New Roman"/>
          <w:bCs/>
          <w:szCs w:val="24"/>
        </w:rPr>
        <w:t xml:space="preserve">πιτροπής πρότειναν, κατά πλειοψηφία, τη μη </w:t>
      </w:r>
      <w:r>
        <w:rPr>
          <w:rFonts w:eastAsia="Times New Roman"/>
          <w:bCs/>
          <w:szCs w:val="24"/>
        </w:rPr>
        <w:t>άρση της ασυλίας του κ. Βασίλειου Λεβέντη.</w:t>
      </w:r>
    </w:p>
    <w:p w14:paraId="7E871B1A"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Από την αρμόδια Ειδική Μόνιμη Επιτροπή Κοινοβουλευτικής Δεοντολογίας ανακοινώθηκε η έκθεση της 27</w:t>
      </w:r>
      <w:r>
        <w:rPr>
          <w:rFonts w:eastAsia="Times New Roman"/>
          <w:bCs/>
          <w:szCs w:val="24"/>
        </w:rPr>
        <w:t>-</w:t>
      </w:r>
      <w:r>
        <w:rPr>
          <w:rFonts w:eastAsia="Times New Roman"/>
          <w:bCs/>
          <w:szCs w:val="24"/>
        </w:rPr>
        <w:t>4</w:t>
      </w:r>
      <w:r>
        <w:rPr>
          <w:rFonts w:eastAsia="Times New Roman"/>
          <w:bCs/>
          <w:szCs w:val="24"/>
        </w:rPr>
        <w:t>-</w:t>
      </w:r>
      <w:r>
        <w:rPr>
          <w:rFonts w:eastAsia="Times New Roman"/>
          <w:bCs/>
          <w:szCs w:val="24"/>
        </w:rPr>
        <w:t>2017, σύμφωνα με την οποία τα μέλη της Επιτροπής πρότειναν, κατά πλειοψηφία, τη μη άρση της ασυλίας του κ. Χρήστο</w:t>
      </w:r>
      <w:r>
        <w:rPr>
          <w:rFonts w:eastAsia="Times New Roman"/>
          <w:bCs/>
          <w:szCs w:val="24"/>
        </w:rPr>
        <w:t>υ Καραγιαννίδη.</w:t>
      </w:r>
    </w:p>
    <w:p w14:paraId="7E871B1B"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Από την αρμόδια Ειδική Μόνιμη Επιτροπή Κοινοβουλευτικής Δεοντολογίας ανακοινώθηκε η έκθεση της 27</w:t>
      </w:r>
      <w:r>
        <w:rPr>
          <w:rFonts w:eastAsia="Times New Roman"/>
          <w:bCs/>
          <w:szCs w:val="24"/>
        </w:rPr>
        <w:t>-</w:t>
      </w:r>
      <w:r>
        <w:rPr>
          <w:rFonts w:eastAsia="Times New Roman"/>
          <w:bCs/>
          <w:szCs w:val="24"/>
        </w:rPr>
        <w:t>4</w:t>
      </w:r>
      <w:r>
        <w:rPr>
          <w:rFonts w:eastAsia="Times New Roman"/>
          <w:bCs/>
          <w:szCs w:val="24"/>
        </w:rPr>
        <w:t>-</w:t>
      </w:r>
      <w:r>
        <w:rPr>
          <w:rFonts w:eastAsia="Times New Roman"/>
          <w:bCs/>
          <w:szCs w:val="24"/>
        </w:rPr>
        <w:t xml:space="preserve">2017, σύμφωνα με την οποία τα μέλη της Επιτροπής πρότειναν, κατά πλειοψηφία, τη μη άρση της ασυλίας του κ. Αθανασίου </w:t>
      </w:r>
      <w:proofErr w:type="spellStart"/>
      <w:r>
        <w:rPr>
          <w:rFonts w:eastAsia="Times New Roman"/>
          <w:bCs/>
          <w:szCs w:val="24"/>
        </w:rPr>
        <w:t>Παπαχριστόπουλου</w:t>
      </w:r>
      <w:proofErr w:type="spellEnd"/>
      <w:r>
        <w:rPr>
          <w:rFonts w:eastAsia="Times New Roman"/>
          <w:bCs/>
          <w:szCs w:val="24"/>
        </w:rPr>
        <w:t>.</w:t>
      </w:r>
    </w:p>
    <w:p w14:paraId="7E871B1C"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Σύμφω</w:t>
      </w:r>
      <w:r>
        <w:rPr>
          <w:rFonts w:eastAsia="Times New Roman"/>
          <w:bCs/>
          <w:szCs w:val="24"/>
        </w:rPr>
        <w:t>να με το άρθρο 83 του Κανονισμού η Βουλή δεν εισέρχεται στην ουσία των υποθέσεων, αλλά ερευνάται μόνο αν η πράξη για την οποία ζητείται η άρση της ασυλίας, συνδέεται με την πολιτική ή κοινοβουλευτική δραστηριότητα του Βουλευτή ή η δίωξη, η μήνυση, η έγκλισ</w:t>
      </w:r>
      <w:r>
        <w:rPr>
          <w:rFonts w:eastAsia="Times New Roman"/>
          <w:bCs/>
          <w:szCs w:val="24"/>
        </w:rPr>
        <w:t xml:space="preserve">η υποκρύπτει πολιτική σκοπιμότητα. </w:t>
      </w:r>
    </w:p>
    <w:p w14:paraId="7E871B1D"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δεύτε</w:t>
      </w:r>
      <w:r>
        <w:rPr>
          <w:rFonts w:eastAsia="Times New Roman"/>
          <w:bCs/>
          <w:szCs w:val="24"/>
        </w:rPr>
        <w:t xml:space="preserve">ρο. </w:t>
      </w:r>
    </w:p>
    <w:p w14:paraId="7E871B1E"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Ο λόγος δίνεται πάντα, εφόσον ζητηθεί, στον Βουλευτή, τον οποίο αφορά η αίτηση και στους Προέδρους των Κοινοβουλευτικών Ομάδων ή στους αναπληρωτές τους.</w:t>
      </w:r>
    </w:p>
    <w:p w14:paraId="7E871B1F"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Υπενθυμίζω ότι σύμφωνα με απόφαση της Διάσκεψης των Προέδρων της 23</w:t>
      </w:r>
      <w:r>
        <w:rPr>
          <w:rFonts w:eastAsia="Times New Roman"/>
          <w:bCs/>
          <w:szCs w:val="24"/>
          <w:vertAlign w:val="superscript"/>
        </w:rPr>
        <w:t>ης</w:t>
      </w:r>
      <w:r>
        <w:rPr>
          <w:rFonts w:eastAsia="Times New Roman"/>
          <w:bCs/>
          <w:szCs w:val="24"/>
        </w:rPr>
        <w:t xml:space="preserve"> Μαρτίου 2005, έχουμε δεχθεί </w:t>
      </w:r>
      <w:r>
        <w:rPr>
          <w:rFonts w:eastAsia="Times New Roman"/>
          <w:bCs/>
          <w:szCs w:val="24"/>
        </w:rPr>
        <w:t xml:space="preserve">επί των αιτήσεων άρσης ασυλίας η Βουλή να αποφασίζει με ονομαστική ψηφοφορία και με ψηφοδέλτιο. </w:t>
      </w:r>
    </w:p>
    <w:p w14:paraId="7E871B20"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Το ψηφοδέλτιο, στο οποίο κάθε συνάδελφος θα αναγράφει το όνομά του, την εκλογική του περιφέρεια και την κοινοβουλευτική ομάδα που ανήκει, θα καταχωρίζεται στα </w:t>
      </w:r>
      <w:r>
        <w:rPr>
          <w:rFonts w:eastAsia="Times New Roman"/>
          <w:bCs/>
          <w:szCs w:val="24"/>
        </w:rPr>
        <w:t xml:space="preserve">αντίστοιχα Πρακτικά. Ανταποκρινόμαστε έτσι στις διατάξεις του άρθρου 83 του Κανονισμού της Βουλής που απαιτεί φανερή ψηφοφορία. </w:t>
      </w:r>
    </w:p>
    <w:p w14:paraId="7E871B21"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Αφού, λοιπόν, ολοκληρωθεί η συζήτηση επί των περιπτώσεων της σημερινής Ειδικής Ημερήσιας Διάταξης, θα προχωρήσουμε σε ονομαστικ</w:t>
      </w:r>
      <w:r>
        <w:rPr>
          <w:rFonts w:eastAsia="Times New Roman"/>
          <w:bCs/>
          <w:szCs w:val="24"/>
        </w:rPr>
        <w:t xml:space="preserve">ή ψηφοφορία, όπως σας περιέγραψα. </w:t>
      </w:r>
    </w:p>
    <w:p w14:paraId="7E871B22"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Η πρώτη υπόθεση αφορά τον συνάδελφο κ. Βασίλειο Λεβέντη, η δεύτερη υπόθεση αφορά τον συνάδελφο κ. Χρήστο Καραγιαννίδη και η τρίτη υπόθεση αφορά τον συνάδελφο κ. Αθανάσιο </w:t>
      </w:r>
      <w:proofErr w:type="spellStart"/>
      <w:r>
        <w:rPr>
          <w:rFonts w:eastAsia="Times New Roman"/>
          <w:bCs/>
          <w:szCs w:val="24"/>
        </w:rPr>
        <w:t>Παπαχριστόπουλο</w:t>
      </w:r>
      <w:proofErr w:type="spellEnd"/>
      <w:r>
        <w:rPr>
          <w:rFonts w:eastAsia="Times New Roman"/>
          <w:bCs/>
          <w:szCs w:val="24"/>
        </w:rPr>
        <w:t xml:space="preserve">. </w:t>
      </w:r>
    </w:p>
    <w:p w14:paraId="7E871B23"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lastRenderedPageBreak/>
        <w:t xml:space="preserve">Επί της πρώτης αιτήσεως, υπάρχει συνάδελφος που ζητά τον λόγο κατά το άρθρο 108 του Κανονισμού; Κανείς. </w:t>
      </w:r>
    </w:p>
    <w:p w14:paraId="7E871B24"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Επί της δεύτερης αιτήσεως, υπάρχει συνάδελφος που ζητά τον λόγο κατά το άρθρο 108 του Κανονισμού; Κανείς. </w:t>
      </w:r>
    </w:p>
    <w:p w14:paraId="7E871B25" w14:textId="77777777" w:rsidR="00F35612" w:rsidRDefault="00680F71">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Επί της τρίτης αιτήσεως, υπάρχει συνάδελφος </w:t>
      </w:r>
      <w:r>
        <w:rPr>
          <w:rFonts w:eastAsia="Times New Roman"/>
          <w:bCs/>
          <w:szCs w:val="24"/>
        </w:rPr>
        <w:t xml:space="preserve">που ζητά τον λόγο κατά το άρθρο 108 του Κανονισμού; Κανείς. </w:t>
      </w:r>
    </w:p>
    <w:p w14:paraId="7E871B26"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διεξαχθεί ονομαστική ψηφοφορία. Έχει καταρτιστεί ψηφοδέλτιο με τα ονόματα των συναδέλφων για τους οποίους ζητείται η άρση της ασυλίας. Κάθε συνάδε</w:t>
      </w:r>
      <w:r>
        <w:rPr>
          <w:rFonts w:eastAsia="Times New Roman" w:cs="Times New Roman"/>
          <w:szCs w:val="24"/>
        </w:rPr>
        <w:t xml:space="preserve">λφος θα σημειώνει την ψήφο του δίπλα στα ονόματα των συναδέλφων για τους οποίους ζητείται η άρση της ασυλίας. </w:t>
      </w:r>
    </w:p>
    <w:p w14:paraId="7E871B27"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Εκείνος που ψηφίζει υπέρ της άρσης ασυλίας σημειώνει την προτίμησή του δίπλα στο όνομα του Βουλευτή και στη στήλη «</w:t>
      </w:r>
      <w:r>
        <w:rPr>
          <w:rFonts w:eastAsia="Times New Roman" w:cs="Times New Roman"/>
          <w:szCs w:val="24"/>
        </w:rPr>
        <w:t>ναι</w:t>
      </w:r>
      <w:r>
        <w:rPr>
          <w:rFonts w:eastAsia="Times New Roman" w:cs="Times New Roman"/>
          <w:szCs w:val="24"/>
        </w:rPr>
        <w:t>», δηλαδή λέει «</w:t>
      </w:r>
      <w:r>
        <w:rPr>
          <w:rFonts w:eastAsia="Times New Roman" w:cs="Times New Roman"/>
          <w:szCs w:val="24"/>
        </w:rPr>
        <w:t>ναι</w:t>
      </w:r>
      <w:r>
        <w:rPr>
          <w:rFonts w:eastAsia="Times New Roman" w:cs="Times New Roman"/>
          <w:szCs w:val="24"/>
        </w:rPr>
        <w:t>» στην α</w:t>
      </w:r>
      <w:r>
        <w:rPr>
          <w:rFonts w:eastAsia="Times New Roman" w:cs="Times New Roman"/>
          <w:szCs w:val="24"/>
        </w:rPr>
        <w:t xml:space="preserve">ίτηση του </w:t>
      </w:r>
      <w:r>
        <w:rPr>
          <w:rFonts w:eastAsia="Times New Roman" w:cs="Times New Roman"/>
          <w:szCs w:val="24"/>
        </w:rPr>
        <w:t>ε</w:t>
      </w:r>
      <w:r>
        <w:rPr>
          <w:rFonts w:eastAsia="Times New Roman" w:cs="Times New Roman"/>
          <w:szCs w:val="24"/>
        </w:rPr>
        <w:t xml:space="preserve">ισαγγελέως που ζητεί την άρση της ασυλίας. </w:t>
      </w:r>
    </w:p>
    <w:p w14:paraId="7E871B28"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Εκείνος που ψηφίζει κατά της άρσης ασυλίας σημειώνει δίπλα στο όνομα του Βουλευτή και στη στήλη «</w:t>
      </w:r>
      <w:r>
        <w:rPr>
          <w:rFonts w:eastAsia="Times New Roman" w:cs="Times New Roman"/>
          <w:szCs w:val="24"/>
        </w:rPr>
        <w:t>όχι</w:t>
      </w:r>
      <w:r>
        <w:rPr>
          <w:rFonts w:eastAsia="Times New Roman" w:cs="Times New Roman"/>
          <w:szCs w:val="24"/>
        </w:rPr>
        <w:t>» αντιστοίχως «</w:t>
      </w:r>
      <w:r>
        <w:rPr>
          <w:rFonts w:eastAsia="Times New Roman" w:cs="Times New Roman"/>
          <w:szCs w:val="24"/>
        </w:rPr>
        <w:t>όχι</w:t>
      </w:r>
      <w:r>
        <w:rPr>
          <w:rFonts w:eastAsia="Times New Roman" w:cs="Times New Roman"/>
          <w:szCs w:val="24"/>
        </w:rPr>
        <w:t xml:space="preserve">». </w:t>
      </w:r>
    </w:p>
    <w:p w14:paraId="7E871B29"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Εκείνος που ψηφίζει «</w:t>
      </w:r>
      <w:r>
        <w:rPr>
          <w:rFonts w:eastAsia="Times New Roman" w:cs="Times New Roman"/>
          <w:szCs w:val="24"/>
        </w:rPr>
        <w:t>παρών</w:t>
      </w:r>
      <w:r>
        <w:rPr>
          <w:rFonts w:eastAsia="Times New Roman" w:cs="Times New Roman"/>
          <w:szCs w:val="24"/>
        </w:rPr>
        <w:t>» θα το σημειώσει στην αντίστοιχη στήλη του ψηφοδελτί</w:t>
      </w:r>
      <w:r>
        <w:rPr>
          <w:rFonts w:eastAsia="Times New Roman" w:cs="Times New Roman"/>
          <w:szCs w:val="24"/>
        </w:rPr>
        <w:t xml:space="preserve">ου. </w:t>
      </w:r>
    </w:p>
    <w:p w14:paraId="7E871B2A"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ψηφοδέλτιο θα αναγράφει κάθε συνάδελφος το όνομά του, την εκλογική του περιφέρεια και την Κοινοβουλευτική Ομάδα στην οποία ανήκει και θα το υπογράφει, διότι η ψηφοφορία είναι ονομαστική, σύμφωνα με το άρθρο 72 του Κανονισμού της Βουλής. </w:t>
      </w:r>
    </w:p>
    <w:p w14:paraId="7E871B2B"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συνέχεια και με την εκφώνηση του ονόματός του από τους επί του καταλόγου συναδέλφους, θα παραδίδει το ψηφοδέλτιο στους συναδέλφους κ</w:t>
      </w:r>
      <w:r>
        <w:rPr>
          <w:rFonts w:eastAsia="Times New Roman" w:cs="Times New Roman"/>
          <w:szCs w:val="24"/>
        </w:rPr>
        <w:t>υρίους</w:t>
      </w:r>
      <w:r>
        <w:rPr>
          <w:rFonts w:eastAsia="Times New Roman" w:cs="Times New Roman"/>
          <w:szCs w:val="24"/>
        </w:rPr>
        <w:t xml:space="preserve"> Μάριο </w:t>
      </w:r>
      <w:proofErr w:type="spellStart"/>
      <w:r>
        <w:rPr>
          <w:rFonts w:eastAsia="Times New Roman" w:cs="Times New Roman"/>
          <w:szCs w:val="24"/>
        </w:rPr>
        <w:t>Κάτση</w:t>
      </w:r>
      <w:proofErr w:type="spellEnd"/>
      <w:r>
        <w:rPr>
          <w:rFonts w:eastAsia="Times New Roman" w:cs="Times New Roman"/>
          <w:szCs w:val="24"/>
        </w:rPr>
        <w:t xml:space="preserve"> από το ΣΥΡΙΖΑ και Απόστολο </w:t>
      </w:r>
      <w:proofErr w:type="spellStart"/>
      <w:r>
        <w:rPr>
          <w:rFonts w:eastAsia="Times New Roman" w:cs="Times New Roman"/>
          <w:szCs w:val="24"/>
        </w:rPr>
        <w:t>Βεσυρόπουλο</w:t>
      </w:r>
      <w:proofErr w:type="spellEnd"/>
      <w:r>
        <w:rPr>
          <w:rFonts w:eastAsia="Times New Roman" w:cs="Times New Roman"/>
          <w:szCs w:val="24"/>
        </w:rPr>
        <w:t xml:space="preserve"> από τη Νέα Δημοκρατία, οι οποίοι θα το μονογράφουν και θα ανακοινώ</w:t>
      </w:r>
      <w:r>
        <w:rPr>
          <w:rFonts w:eastAsia="Times New Roman" w:cs="Times New Roman"/>
          <w:szCs w:val="24"/>
        </w:rPr>
        <w:t xml:space="preserve">νουν ότι ο Βουλευτής ψήφισε. </w:t>
      </w:r>
    </w:p>
    <w:p w14:paraId="7E871B2C"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Μετά το τέλος της ψηφοφορίας θα γίνει καταμέτρηση των ψήφων από τους συναδέλφους που προανέφερα, όπως θα προκύψουν από τα ψηφοδέλτια, τα οποία θα καταχωριστούν με το πρωτόκολλο ψηφοφορίας στα Πρακτικά της σημερινής συνεδρίασης</w:t>
      </w:r>
      <w:r>
        <w:rPr>
          <w:rFonts w:eastAsia="Times New Roman" w:cs="Times New Roman"/>
          <w:szCs w:val="24"/>
        </w:rPr>
        <w:t xml:space="preserve">. Συμφωνεί το Σώμα; </w:t>
      </w:r>
    </w:p>
    <w:p w14:paraId="7E871B2D"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7E871B2E"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 </w:t>
      </w:r>
    </w:p>
    <w:p w14:paraId="7E871B2F"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οι Βουλευτές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 ΣΥΡΙΖΑ και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 </w:t>
      </w:r>
    </w:p>
    <w:p w14:paraId="7E871B30"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ς ενημερώνω, επίσης, ότι έχ</w:t>
      </w:r>
      <w:r>
        <w:rPr>
          <w:rFonts w:eastAsia="Times New Roman" w:cs="Times New Roman"/>
          <w:szCs w:val="24"/>
        </w:rPr>
        <w:t>ει</w:t>
      </w:r>
      <w:r>
        <w:rPr>
          <w:rFonts w:eastAsia="Times New Roman" w:cs="Times New Roman"/>
          <w:szCs w:val="24"/>
        </w:rPr>
        <w:t xml:space="preserve"> έρθει στο Προεδρείο τηλεομοιοτυπί</w:t>
      </w:r>
      <w:r>
        <w:rPr>
          <w:rFonts w:eastAsia="Times New Roman" w:cs="Times New Roman"/>
          <w:szCs w:val="24"/>
        </w:rPr>
        <w:t>α</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w:t>
      </w:r>
      <w:r>
        <w:rPr>
          <w:rFonts w:eastAsia="Times New Roman" w:cs="Times New Roman"/>
          <w:szCs w:val="24"/>
        </w:rPr>
        <w:t>ου</w:t>
      </w:r>
      <w:r>
        <w:rPr>
          <w:rFonts w:eastAsia="Times New Roman" w:cs="Times New Roman"/>
          <w:szCs w:val="24"/>
        </w:rPr>
        <w:t>, σύμφωνα με το άρθρο 70</w:t>
      </w:r>
      <w:r>
        <w:rPr>
          <w:rFonts w:eastAsia="Times New Roman" w:cs="Times New Roman"/>
          <w:szCs w:val="24"/>
        </w:rPr>
        <w:t>Α</w:t>
      </w:r>
      <w:r>
        <w:rPr>
          <w:rFonts w:eastAsia="Times New Roman" w:cs="Times New Roman"/>
          <w:szCs w:val="24"/>
        </w:rPr>
        <w:t xml:space="preserve"> του Κανονισμού της Βουλής, με </w:t>
      </w:r>
      <w:r>
        <w:rPr>
          <w:rFonts w:eastAsia="Times New Roman" w:cs="Times New Roman"/>
          <w:szCs w:val="24"/>
        </w:rPr>
        <w:t xml:space="preserve">την οποία </w:t>
      </w:r>
      <w:r>
        <w:rPr>
          <w:rFonts w:eastAsia="Times New Roman" w:cs="Times New Roman"/>
          <w:szCs w:val="24"/>
        </w:rPr>
        <w:lastRenderedPageBreak/>
        <w:t>γνωστοποι</w:t>
      </w:r>
      <w:r>
        <w:rPr>
          <w:rFonts w:eastAsia="Times New Roman" w:cs="Times New Roman"/>
          <w:szCs w:val="24"/>
        </w:rPr>
        <w:t>εί</w:t>
      </w:r>
      <w:r>
        <w:rPr>
          <w:rFonts w:eastAsia="Times New Roman" w:cs="Times New Roman"/>
          <w:szCs w:val="24"/>
        </w:rPr>
        <w:t xml:space="preserve"> την ψήφο του. </w:t>
      </w:r>
      <w:r>
        <w:rPr>
          <w:rFonts w:eastAsia="Times New Roman" w:cs="Times New Roman"/>
          <w:szCs w:val="24"/>
        </w:rPr>
        <w:t>Η ψήφος αυτή</w:t>
      </w:r>
      <w:r>
        <w:rPr>
          <w:rFonts w:eastAsia="Times New Roman" w:cs="Times New Roman"/>
          <w:szCs w:val="24"/>
        </w:rPr>
        <w:t xml:space="preserve"> θα ανακοινωθ</w:t>
      </w:r>
      <w:r>
        <w:rPr>
          <w:rFonts w:eastAsia="Times New Roman" w:cs="Times New Roman"/>
          <w:szCs w:val="24"/>
        </w:rPr>
        <w:t>εί</w:t>
      </w:r>
      <w:r>
        <w:rPr>
          <w:rFonts w:eastAsia="Times New Roman" w:cs="Times New Roman"/>
          <w:szCs w:val="24"/>
        </w:rPr>
        <w:t xml:space="preserve"> και θα συνυπολογιστ</w:t>
      </w:r>
      <w:r>
        <w:rPr>
          <w:rFonts w:eastAsia="Times New Roman" w:cs="Times New Roman"/>
          <w:szCs w:val="24"/>
        </w:rPr>
        <w:t>εί</w:t>
      </w:r>
      <w:r>
        <w:rPr>
          <w:rFonts w:eastAsia="Times New Roman" w:cs="Times New Roman"/>
          <w:szCs w:val="24"/>
        </w:rPr>
        <w:t xml:space="preserve"> στην καταμέτρηση, η οποία θα ακολ</w:t>
      </w:r>
      <w:r>
        <w:rPr>
          <w:rFonts w:eastAsia="Times New Roman" w:cs="Times New Roman"/>
          <w:szCs w:val="24"/>
        </w:rPr>
        <w:t xml:space="preserve">ουθήσει.  </w:t>
      </w:r>
    </w:p>
    <w:p w14:paraId="7E871B31"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Παρακαλώ να αρχίσει η ανάγνωση του καταλόγου. </w:t>
      </w:r>
    </w:p>
    <w:p w14:paraId="7E871B32" w14:textId="77777777" w:rsidR="00F35612" w:rsidRDefault="00680F71">
      <w:pPr>
        <w:spacing w:after="0" w:line="600" w:lineRule="auto"/>
        <w:ind w:firstLine="709"/>
        <w:jc w:val="center"/>
        <w:rPr>
          <w:rFonts w:eastAsia="Times New Roman" w:cs="Times New Roman"/>
          <w:szCs w:val="24"/>
        </w:rPr>
      </w:pPr>
      <w:r>
        <w:rPr>
          <w:rFonts w:eastAsia="Times New Roman" w:cs="Times New Roman"/>
          <w:szCs w:val="24"/>
        </w:rPr>
        <w:t>(ΨΗΦΟΦΟΡΙΑ)</w:t>
      </w:r>
    </w:p>
    <w:p w14:paraId="7E871B33" w14:textId="77777777" w:rsidR="00F35612" w:rsidRDefault="00680F71">
      <w:pPr>
        <w:spacing w:after="0" w:line="600" w:lineRule="auto"/>
        <w:ind w:firstLine="720"/>
        <w:jc w:val="center"/>
        <w:rPr>
          <w:rFonts w:eastAsia="Times New Roman"/>
          <w:szCs w:val="24"/>
        </w:rPr>
      </w:pPr>
      <w:r>
        <w:rPr>
          <w:rFonts w:eastAsia="Times New Roman"/>
          <w:szCs w:val="24"/>
        </w:rPr>
        <w:t>(ΜΕΤΑ ΚΑΙ ΤΗ ΔΕΥΤΕΡΗ ΑΝΑΓΝΩΣΗ ΤΟΥ ΚΑΤΑΛΟΓΟΥ)</w:t>
      </w:r>
    </w:p>
    <w:p w14:paraId="7E871B34"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Υπάρχει συνάδελφος</w:t>
      </w:r>
      <w:r>
        <w:rPr>
          <w:rFonts w:eastAsia="Times New Roman"/>
          <w:szCs w:val="24"/>
        </w:rPr>
        <w:t xml:space="preserve">, ο οποίος </w:t>
      </w:r>
      <w:r>
        <w:rPr>
          <w:rFonts w:eastAsia="Times New Roman"/>
          <w:szCs w:val="24"/>
        </w:rPr>
        <w:t>δεν άκουσε το όνομά του;</w:t>
      </w:r>
    </w:p>
    <w:p w14:paraId="7E871B35" w14:textId="77777777" w:rsidR="00F35612" w:rsidRDefault="00680F71">
      <w:pPr>
        <w:spacing w:after="0" w:line="600" w:lineRule="auto"/>
        <w:ind w:firstLine="720"/>
        <w:jc w:val="both"/>
        <w:rPr>
          <w:rFonts w:eastAsia="Times New Roman"/>
          <w:szCs w:val="24"/>
        </w:rPr>
      </w:pPr>
      <w:r>
        <w:rPr>
          <w:rFonts w:eastAsia="Times New Roman"/>
          <w:szCs w:val="24"/>
        </w:rPr>
        <w:t>Ο κ. Βασίλειος Οικονόμου.</w:t>
      </w:r>
    </w:p>
    <w:p w14:paraId="7E871B36" w14:textId="77777777" w:rsidR="00F35612" w:rsidRDefault="00680F71">
      <w:pPr>
        <w:spacing w:after="0" w:line="600" w:lineRule="auto"/>
        <w:ind w:firstLine="720"/>
        <w:jc w:val="center"/>
        <w:rPr>
          <w:rFonts w:eastAsia="Times New Roman"/>
          <w:szCs w:val="24"/>
        </w:rPr>
      </w:pPr>
      <w:r>
        <w:rPr>
          <w:rFonts w:eastAsia="Times New Roman"/>
          <w:szCs w:val="24"/>
        </w:rPr>
        <w:t>(Στο σημείο αυτό ψηφίζει ο Βο</w:t>
      </w:r>
      <w:r>
        <w:rPr>
          <w:rFonts w:eastAsia="Times New Roman"/>
          <w:szCs w:val="24"/>
        </w:rPr>
        <w:t>υλευτής κ. Βασίλειος Οικονόμου)</w:t>
      </w:r>
    </w:p>
    <w:p w14:paraId="7E871B37" w14:textId="77777777" w:rsidR="00F35612" w:rsidRDefault="00680F71">
      <w:pPr>
        <w:spacing w:after="0" w:line="600" w:lineRule="auto"/>
        <w:ind w:firstLine="720"/>
        <w:jc w:val="both"/>
        <w:rPr>
          <w:rFonts w:eastAsia="Times New Roman"/>
          <w:szCs w:val="24"/>
        </w:rPr>
      </w:pPr>
      <w:r>
        <w:rPr>
          <w:rFonts w:eastAsia="Times New Roman"/>
          <w:szCs w:val="24"/>
        </w:rPr>
        <w:t xml:space="preserve">Η επιστολή, η οποία απεστάλη στο Προεδρείο από το συνάδελφο, σύμφωνα με το άρθρο 70Α του Κανονισμού της Βουλής, </w:t>
      </w:r>
      <w:r>
        <w:rPr>
          <w:rFonts w:eastAsia="Times New Roman"/>
          <w:szCs w:val="24"/>
        </w:rPr>
        <w:t xml:space="preserve">θα καταχωριστεί </w:t>
      </w:r>
      <w:r>
        <w:rPr>
          <w:rFonts w:eastAsia="Times New Roman"/>
          <w:szCs w:val="24"/>
        </w:rPr>
        <w:t xml:space="preserve">στα Πρακτικά. </w:t>
      </w:r>
    </w:p>
    <w:p w14:paraId="7E871B38" w14:textId="77777777" w:rsidR="00F35612" w:rsidRDefault="00680F71">
      <w:pPr>
        <w:spacing w:after="0" w:line="600" w:lineRule="auto"/>
        <w:ind w:firstLine="720"/>
        <w:jc w:val="both"/>
        <w:rPr>
          <w:rFonts w:eastAsia="Times New Roman"/>
          <w:szCs w:val="24"/>
        </w:rPr>
      </w:pPr>
      <w:r>
        <w:rPr>
          <w:rFonts w:eastAsia="Times New Roman"/>
          <w:szCs w:val="24"/>
        </w:rPr>
        <w:t>(Η προαναφερθείσα επιστολή</w:t>
      </w:r>
      <w:r>
        <w:rPr>
          <w:rFonts w:eastAsia="Times New Roman"/>
          <w:szCs w:val="24"/>
        </w:rPr>
        <w:t xml:space="preserve"> καταχωρίζεται στα Πρακτικά και</w:t>
      </w:r>
      <w:r>
        <w:rPr>
          <w:rFonts w:eastAsia="Times New Roman"/>
          <w:szCs w:val="24"/>
        </w:rPr>
        <w:t xml:space="preserve"> έχει ως εξής:</w:t>
      </w:r>
    </w:p>
    <w:p w14:paraId="7E871B39" w14:textId="77777777" w:rsidR="00F35612" w:rsidRDefault="00680F71">
      <w:pPr>
        <w:spacing w:after="0" w:line="600" w:lineRule="auto"/>
        <w:ind w:firstLine="720"/>
        <w:jc w:val="center"/>
        <w:rPr>
          <w:rFonts w:eastAsia="Times New Roman"/>
          <w:szCs w:val="24"/>
        </w:rPr>
      </w:pPr>
      <w:r>
        <w:rPr>
          <w:rFonts w:eastAsia="Times New Roman"/>
          <w:szCs w:val="24"/>
        </w:rPr>
        <w:t xml:space="preserve">ΑΛΛΑΓΗ </w:t>
      </w:r>
      <w:r>
        <w:rPr>
          <w:rFonts w:eastAsia="Times New Roman"/>
          <w:szCs w:val="24"/>
        </w:rPr>
        <w:t>ΣΕΛΙΔΑΣ</w:t>
      </w:r>
    </w:p>
    <w:p w14:paraId="7E871B3A" w14:textId="77777777" w:rsidR="00F35612" w:rsidRDefault="00680F71">
      <w:pPr>
        <w:spacing w:after="0" w:line="600" w:lineRule="auto"/>
        <w:ind w:firstLine="720"/>
        <w:jc w:val="center"/>
        <w:rPr>
          <w:rFonts w:eastAsia="Times New Roman"/>
          <w:szCs w:val="24"/>
        </w:rPr>
      </w:pPr>
      <w:r>
        <w:rPr>
          <w:rFonts w:eastAsia="Times New Roman"/>
          <w:szCs w:val="24"/>
        </w:rPr>
        <w:t>(</w:t>
      </w:r>
      <w:r>
        <w:rPr>
          <w:rFonts w:eastAsia="Times New Roman"/>
          <w:szCs w:val="24"/>
        </w:rPr>
        <w:t>Να μπει η σελ.72)</w:t>
      </w:r>
    </w:p>
    <w:p w14:paraId="7E871B3B" w14:textId="77777777" w:rsidR="00F35612" w:rsidRDefault="00680F71">
      <w:pPr>
        <w:spacing w:after="0" w:line="600" w:lineRule="auto"/>
        <w:ind w:firstLine="720"/>
        <w:jc w:val="center"/>
        <w:rPr>
          <w:rFonts w:eastAsia="Times New Roman"/>
          <w:szCs w:val="24"/>
        </w:rPr>
      </w:pPr>
      <w:r>
        <w:rPr>
          <w:rFonts w:eastAsia="Times New Roman"/>
          <w:szCs w:val="24"/>
        </w:rPr>
        <w:t>ΑΛΛΑΓΗ ΣΕΛΙΔΑΣ</w:t>
      </w:r>
    </w:p>
    <w:p w14:paraId="7E871B3C" w14:textId="77777777" w:rsidR="00F35612" w:rsidRDefault="00680F71">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7E871B3D" w14:textId="77777777" w:rsidR="00F35612" w:rsidRDefault="00680F71">
      <w:pPr>
        <w:spacing w:after="0" w:line="600" w:lineRule="auto"/>
        <w:ind w:firstLine="720"/>
        <w:jc w:val="center"/>
        <w:rPr>
          <w:rFonts w:eastAsia="Times New Roman"/>
          <w:szCs w:val="24"/>
        </w:rPr>
      </w:pPr>
      <w:r>
        <w:rPr>
          <w:rFonts w:eastAsia="Times New Roman"/>
          <w:szCs w:val="24"/>
        </w:rPr>
        <w:t>(ΚΑΤΑΜΕΤΡΗΣΗ)</w:t>
      </w:r>
    </w:p>
    <w:p w14:paraId="7E871B3E" w14:textId="77777777" w:rsidR="00F35612" w:rsidRDefault="00680F71">
      <w:pPr>
        <w:spacing w:after="0" w:line="600" w:lineRule="auto"/>
        <w:ind w:firstLine="720"/>
        <w:jc w:val="center"/>
        <w:rPr>
          <w:rFonts w:eastAsia="Times New Roman"/>
          <w:szCs w:val="24"/>
        </w:rPr>
      </w:pPr>
      <w:r>
        <w:rPr>
          <w:rFonts w:eastAsia="Times New Roman"/>
          <w:szCs w:val="24"/>
        </w:rPr>
        <w:t>(ΜΕΤΑ ΤΗΝ ΚΑΤΑΜΕΤΡΗΣΗ)</w:t>
      </w:r>
    </w:p>
    <w:p w14:paraId="7E871B3F" w14:textId="77777777" w:rsidR="00F35612" w:rsidRDefault="00680F7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Κυρίες και κύριοι συνάδελφοι, έχω την τιμή να ανακοινώσω στο Σώμα το αποτέλεσμα της διεξαχθείσης ονομαστικής ψηφοφορίας επί των αιτήσεων άρσης ασυλία των συναδέλφων Βουλευτών.</w:t>
      </w:r>
    </w:p>
    <w:p w14:paraId="7E871B40"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Ψήφισαν συν</w:t>
      </w:r>
      <w:r>
        <w:rPr>
          <w:rFonts w:eastAsia="Times New Roman" w:cs="Times New Roman"/>
          <w:szCs w:val="24"/>
        </w:rPr>
        <w:t xml:space="preserve">ολικά 197 Βουλευτές. </w:t>
      </w:r>
    </w:p>
    <w:p w14:paraId="7E871B41"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Για τον συνάδελφο κ. Βασίλειο Λεβέντη:</w:t>
      </w:r>
    </w:p>
    <w:p w14:paraId="7E871B42"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ψήφισε 1 Βουλευτής.</w:t>
      </w:r>
    </w:p>
    <w:p w14:paraId="7E871B43"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ψήφισαν 195 Βουλευτές.</w:t>
      </w:r>
    </w:p>
    <w:p w14:paraId="7E871B44"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Ψήφισε «ΠΑΡΩΝ» 1 Βουλευτής.</w:t>
      </w:r>
    </w:p>
    <w:p w14:paraId="7E871B45"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Συνεπώς η αίτηση της εισαγγελικής αρχής απορρί</w:t>
      </w:r>
      <w:r>
        <w:rPr>
          <w:rFonts w:eastAsia="Times New Roman" w:cs="Times New Roman"/>
          <w:szCs w:val="24"/>
        </w:rPr>
        <w:t>πτεται.</w:t>
      </w:r>
    </w:p>
    <w:p w14:paraId="7E871B46"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Για τον συνάδελφο κ. Χρήστο Καραγιαννίδη: </w:t>
      </w:r>
    </w:p>
    <w:p w14:paraId="7E871B47"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ψήφισαν 39 Βουλευτές.</w:t>
      </w:r>
    </w:p>
    <w:p w14:paraId="7E871B48"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ψήφισαν 156 Βουλευτές.</w:t>
      </w:r>
    </w:p>
    <w:p w14:paraId="7E871B49"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Ψήφισαν «ΠΑΡΩΝ» 2 Βουλευτές.</w:t>
      </w:r>
    </w:p>
    <w:p w14:paraId="7E871B4A"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Συνεπώς η αίτηση της εισαγγελικής αρχής απορρίπτεται.</w:t>
      </w:r>
    </w:p>
    <w:p w14:paraId="7E871B4B"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 xml:space="preserve">Για τον συνάδελφο κ. Αθανάσιο </w:t>
      </w:r>
      <w:proofErr w:type="spellStart"/>
      <w:r>
        <w:rPr>
          <w:rFonts w:eastAsia="Times New Roman" w:cs="Times New Roman"/>
          <w:szCs w:val="24"/>
        </w:rPr>
        <w:t>Παπαχριστόπουλο</w:t>
      </w:r>
      <w:proofErr w:type="spellEnd"/>
      <w:r>
        <w:rPr>
          <w:rFonts w:eastAsia="Times New Roman" w:cs="Times New Roman"/>
          <w:szCs w:val="24"/>
        </w:rPr>
        <w:t xml:space="preserve">: </w:t>
      </w:r>
    </w:p>
    <w:p w14:paraId="7E871B4C"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Υπέρ της άρσεως ασυλίας, δηλαδή «ΝΑΙ», ψήφισαν 39 Βουλευτές.</w:t>
      </w:r>
    </w:p>
    <w:p w14:paraId="7E871B4D" w14:textId="77777777" w:rsidR="00F35612" w:rsidRDefault="00680F71">
      <w:pPr>
        <w:spacing w:after="0" w:line="600" w:lineRule="auto"/>
        <w:ind w:firstLine="720"/>
        <w:jc w:val="both"/>
        <w:rPr>
          <w:rFonts w:eastAsia="Times New Roman" w:cs="Times New Roman"/>
          <w:szCs w:val="24"/>
        </w:rPr>
      </w:pPr>
      <w:r>
        <w:rPr>
          <w:rFonts w:eastAsia="Times New Roman" w:cs="Times New Roman"/>
          <w:szCs w:val="24"/>
        </w:rPr>
        <w:t>Κατά της άρσεως ασυλίας, δηλαδή «ΟΧΙ», ψήφισαν 149 Βουλευτές.</w:t>
      </w:r>
    </w:p>
    <w:p w14:paraId="7E871B4E" w14:textId="77777777" w:rsidR="00F35612" w:rsidRDefault="00680F71">
      <w:pPr>
        <w:spacing w:after="0" w:line="600" w:lineRule="auto"/>
        <w:ind w:firstLine="720"/>
        <w:jc w:val="both"/>
        <w:rPr>
          <w:rFonts w:eastAsia="Times New Roman"/>
          <w:szCs w:val="24"/>
        </w:rPr>
      </w:pPr>
      <w:r>
        <w:rPr>
          <w:rFonts w:eastAsia="Times New Roman" w:cs="Times New Roman"/>
          <w:szCs w:val="24"/>
        </w:rPr>
        <w:t>Ψήφισαν «ΠΑΡΩΝ» 9 Βουλευτές.</w:t>
      </w:r>
    </w:p>
    <w:p w14:paraId="7E871B4F" w14:textId="77777777" w:rsidR="00F35612" w:rsidRDefault="00680F71">
      <w:pPr>
        <w:spacing w:after="0" w:line="600" w:lineRule="auto"/>
        <w:ind w:firstLine="709"/>
        <w:jc w:val="both"/>
        <w:rPr>
          <w:rFonts w:eastAsia="Times New Roman" w:cs="Times New Roman"/>
          <w:szCs w:val="24"/>
        </w:rPr>
      </w:pPr>
      <w:r>
        <w:rPr>
          <w:rFonts w:eastAsia="Times New Roman" w:cs="Times New Roman"/>
          <w:szCs w:val="24"/>
        </w:rPr>
        <w:t>Συνεπώς η αίτηση της εισαγγελικής αρχής απορρίπτεται.</w:t>
      </w:r>
    </w:p>
    <w:p w14:paraId="7E871B50" w14:textId="77777777" w:rsidR="00F35612" w:rsidRDefault="00680F71">
      <w:pPr>
        <w:spacing w:after="0" w:line="600" w:lineRule="auto"/>
        <w:ind w:firstLine="540"/>
        <w:jc w:val="both"/>
        <w:rPr>
          <w:rFonts w:eastAsia="Times New Roman" w:cs="Times New Roman"/>
          <w:szCs w:val="24"/>
        </w:rPr>
      </w:pPr>
      <w:r>
        <w:rPr>
          <w:rFonts w:eastAsia="Times New Roman" w:cs="Times New Roman"/>
          <w:szCs w:val="24"/>
        </w:rPr>
        <w:lastRenderedPageBreak/>
        <w:t xml:space="preserve">(Το πρωτόκολλο και τα ψηφοδέλτια της διεξαχθείσης ονομαστικής ψηφοφορίας καταχωρίζονται στα </w:t>
      </w:r>
      <w:r>
        <w:rPr>
          <w:rFonts w:eastAsia="Times New Roman" w:cs="Times New Roman"/>
          <w:szCs w:val="24"/>
        </w:rPr>
        <w:t>Π</w:t>
      </w:r>
      <w:r>
        <w:rPr>
          <w:rFonts w:eastAsia="Times New Roman" w:cs="Times New Roman"/>
          <w:szCs w:val="24"/>
        </w:rPr>
        <w:t>ρακτικά και έχουν ως εξής:</w:t>
      </w:r>
    </w:p>
    <w:p w14:paraId="7E871B51" w14:textId="77777777" w:rsidR="00F35612" w:rsidRDefault="00680F71">
      <w:pPr>
        <w:spacing w:after="0" w:line="600" w:lineRule="auto"/>
        <w:ind w:firstLine="540"/>
        <w:jc w:val="center"/>
        <w:rPr>
          <w:rFonts w:eastAsia="Times New Roman" w:cs="Times New Roman"/>
          <w:szCs w:val="24"/>
        </w:rPr>
      </w:pPr>
      <w:r>
        <w:rPr>
          <w:rFonts w:eastAsia="Times New Roman" w:cs="Times New Roman"/>
          <w:szCs w:val="24"/>
        </w:rPr>
        <w:t>(</w:t>
      </w:r>
      <w:r>
        <w:rPr>
          <w:rFonts w:eastAsia="Times New Roman" w:cs="Times New Roman"/>
          <w:szCs w:val="24"/>
        </w:rPr>
        <w:t>ΑΛΛΑΓΗ ΣΕΛΙΔΑΣ</w:t>
      </w:r>
      <w:r>
        <w:rPr>
          <w:rFonts w:eastAsia="Times New Roman" w:cs="Times New Roman"/>
          <w:szCs w:val="24"/>
        </w:rPr>
        <w:t>)</w:t>
      </w:r>
    </w:p>
    <w:p w14:paraId="7E871B52" w14:textId="77777777" w:rsidR="00F35612" w:rsidRDefault="00680F71">
      <w:pPr>
        <w:spacing w:after="0" w:line="600" w:lineRule="auto"/>
        <w:ind w:firstLine="540"/>
        <w:rPr>
          <w:rFonts w:eastAsia="Times New Roman" w:cs="Times New Roman"/>
          <w:color w:val="FF0000"/>
          <w:szCs w:val="24"/>
        </w:rPr>
      </w:pPr>
      <w:r>
        <w:rPr>
          <w:rFonts w:eastAsia="Times New Roman" w:cs="Times New Roman"/>
          <w:szCs w:val="24"/>
        </w:rPr>
        <w:t xml:space="preserve">(Να καταχωρισθεί το πρωτόκολλο και τα ψηφοδέλτια </w:t>
      </w:r>
      <w:r w:rsidRPr="00651853">
        <w:rPr>
          <w:rFonts w:eastAsia="Times New Roman" w:cs="Times New Roman"/>
          <w:szCs w:val="24"/>
        </w:rPr>
        <w:t>σελ.</w:t>
      </w:r>
      <w:r w:rsidRPr="00651853">
        <w:rPr>
          <w:rFonts w:eastAsia="Times New Roman" w:cs="Times New Roman"/>
          <w:szCs w:val="24"/>
        </w:rPr>
        <w:t>75α</w:t>
      </w:r>
      <w:r w:rsidRPr="00651853">
        <w:rPr>
          <w:rFonts w:eastAsia="Times New Roman" w:cs="Times New Roman"/>
          <w:szCs w:val="24"/>
        </w:rPr>
        <w:t>)</w:t>
      </w:r>
    </w:p>
    <w:p w14:paraId="7E871B53" w14:textId="77777777" w:rsidR="00F35612" w:rsidRDefault="00680F71">
      <w:pPr>
        <w:spacing w:after="0" w:line="600" w:lineRule="auto"/>
        <w:ind w:firstLine="540"/>
        <w:jc w:val="center"/>
        <w:rPr>
          <w:rFonts w:eastAsia="Times New Roman" w:cs="Times New Roman"/>
          <w:szCs w:val="24"/>
        </w:rPr>
      </w:pPr>
      <w:r>
        <w:rPr>
          <w:rFonts w:eastAsia="Times New Roman" w:cs="Times New Roman"/>
          <w:szCs w:val="24"/>
        </w:rPr>
        <w:t>(</w:t>
      </w:r>
      <w:r w:rsidRPr="00097833">
        <w:rPr>
          <w:rFonts w:eastAsia="Times New Roman" w:cs="Times New Roman"/>
          <w:szCs w:val="24"/>
        </w:rPr>
        <w:t>ΑΛΛΑΓΗ ΣΕΛΙΔΑΣ</w:t>
      </w:r>
      <w:r>
        <w:rPr>
          <w:rFonts w:eastAsia="Times New Roman" w:cs="Times New Roman"/>
          <w:szCs w:val="24"/>
        </w:rPr>
        <w:t>)</w:t>
      </w:r>
    </w:p>
    <w:p w14:paraId="7E871B54" w14:textId="77777777" w:rsidR="00F35612" w:rsidRDefault="00680F71">
      <w:pPr>
        <w:spacing w:after="0" w:line="600" w:lineRule="auto"/>
        <w:ind w:firstLine="54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Κύριοι </w:t>
      </w:r>
      <w:r>
        <w:rPr>
          <w:rFonts w:eastAsia="Times New Roman" w:cs="Times New Roman"/>
          <w:szCs w:val="24"/>
        </w:rPr>
        <w:t>συνάδελφοι, δέχεστε στο σημείο αυτό να λύσουμε τη συνεδρίαση;</w:t>
      </w:r>
    </w:p>
    <w:p w14:paraId="7E871B55" w14:textId="77777777" w:rsidR="00F35612" w:rsidRDefault="00680F71">
      <w:pPr>
        <w:spacing w:after="0"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7E871B56" w14:textId="77777777" w:rsidR="00F35612" w:rsidRDefault="00680F71">
      <w:pPr>
        <w:spacing w:after="0" w:line="600" w:lineRule="auto"/>
        <w:ind w:firstLine="54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Με τη συναίνεση του Σώματος και ώρα 13.07</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Πέμπτη 4 Μαΐου 2017 και ώρα 12.00΄, με αντικ</w:t>
      </w:r>
      <w:r>
        <w:rPr>
          <w:rFonts w:eastAsia="Times New Roman" w:cs="Times New Roman"/>
          <w:szCs w:val="24"/>
        </w:rPr>
        <w:t>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14:paraId="7E871B57" w14:textId="77777777" w:rsidR="00F35612" w:rsidRDefault="00680F71">
      <w:pPr>
        <w:spacing w:after="0" w:line="600" w:lineRule="auto"/>
        <w:ind w:firstLine="720"/>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F356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dNhODngkMfda7/dFpWfYdwGIXh4=" w:salt="P1cnMZLChl6iibRLb1dk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12"/>
    <w:rsid w:val="00341879"/>
    <w:rsid w:val="00680F71"/>
    <w:rsid w:val="00F356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19BD"/>
  <w15:docId w15:val="{E94BFB4A-A497-4B3B-9B47-0A2E30D2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36A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836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441</MetadataID>
    <Session xmlns="641f345b-441b-4b81-9152-adc2e73ba5e1">Β´</Session>
    <Date xmlns="641f345b-441b-4b81-9152-adc2e73ba5e1">2017-05-02T21:00:00+00:00</Date>
    <Status xmlns="641f345b-441b-4b81-9152-adc2e73ba5e1">
      <Url>http://srv-sp1/praktika/Lists/Incoming_Metadata/EditForm.aspx?ID=441&amp;Source=/praktika/Recordings_Library/Forms/AllItems.aspx</Url>
      <Description>Δημοσιεύτηκε</Description>
    </Status>
    <Meeting xmlns="641f345b-441b-4b81-9152-adc2e73ba5e1">ΡΙΔ´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79B7C0-4A06-4DBE-A7A6-9FDC734192FE}">
  <ds:schemaRefs>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641f345b-441b-4b81-9152-adc2e73ba5e1"/>
    <ds:schemaRef ds:uri="http://www.w3.org/XML/1998/namespace"/>
    <ds:schemaRef ds:uri="http://purl.org/dc/elements/1.1/"/>
  </ds:schemaRefs>
</ds:datastoreItem>
</file>

<file path=customXml/itemProps2.xml><?xml version="1.0" encoding="utf-8"?>
<ds:datastoreItem xmlns:ds="http://schemas.openxmlformats.org/officeDocument/2006/customXml" ds:itemID="{9DBE5880-15BB-4671-A16B-E7E0823BF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32B51E-42EE-49E9-8E54-3D577CE7E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12229</Words>
  <Characters>66038</Characters>
  <Application>Microsoft Office Word</Application>
  <DocSecurity>0</DocSecurity>
  <Lines>550</Lines>
  <Paragraphs>156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2017-05-10T09:14:00Z</dcterms:created>
  <dcterms:modified xsi:type="dcterms:W3CDTF">2017-05-10T09:14:00Z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