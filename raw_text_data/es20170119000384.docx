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AB2C" w14:textId="77777777" w:rsidR="00F36392" w:rsidRPr="00F36392" w:rsidRDefault="00F36392" w:rsidP="00F36392">
      <w:pPr>
        <w:spacing w:after="0" w:line="360" w:lineRule="auto"/>
        <w:rPr>
          <w:ins w:id="0" w:author="Φλούδα Χριστίνα" w:date="2017-01-26T13:13:00Z"/>
          <w:rFonts w:eastAsia="Times New Roman"/>
          <w:szCs w:val="24"/>
          <w:lang w:eastAsia="en-US"/>
        </w:rPr>
      </w:pPr>
      <w:bookmarkStart w:id="1" w:name="_GoBack"/>
      <w:bookmarkEnd w:id="1"/>
      <w:ins w:id="2" w:author="Φλούδα Χριστίνα" w:date="2017-01-26T13:13:00Z">
        <w:r w:rsidRPr="00F3639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49F91A6" w14:textId="77777777" w:rsidR="00F36392" w:rsidRPr="00F36392" w:rsidRDefault="00F36392" w:rsidP="00F36392">
      <w:pPr>
        <w:spacing w:after="0" w:line="360" w:lineRule="auto"/>
        <w:rPr>
          <w:ins w:id="3" w:author="Φλούδα Χριστίνα" w:date="2017-01-26T13:13:00Z"/>
          <w:rFonts w:eastAsia="Times New Roman"/>
          <w:szCs w:val="24"/>
          <w:lang w:eastAsia="en-US"/>
        </w:rPr>
      </w:pPr>
    </w:p>
    <w:p w14:paraId="08A35EE8" w14:textId="77777777" w:rsidR="00F36392" w:rsidRPr="00F36392" w:rsidRDefault="00F36392" w:rsidP="00F36392">
      <w:pPr>
        <w:spacing w:after="0" w:line="360" w:lineRule="auto"/>
        <w:rPr>
          <w:ins w:id="4" w:author="Φλούδα Χριστίνα" w:date="2017-01-26T13:13:00Z"/>
          <w:rFonts w:eastAsia="Times New Roman"/>
          <w:szCs w:val="24"/>
          <w:lang w:eastAsia="en-US"/>
        </w:rPr>
      </w:pPr>
      <w:ins w:id="5" w:author="Φλούδα Χριστίνα" w:date="2017-01-26T13:13:00Z">
        <w:r w:rsidRPr="00F36392">
          <w:rPr>
            <w:rFonts w:eastAsia="Times New Roman"/>
            <w:szCs w:val="24"/>
            <w:lang w:eastAsia="en-US"/>
          </w:rPr>
          <w:t>ΠΙΝΑΚΑΣ ΠΕΡΙΕΧΟΜΕΝΩΝ</w:t>
        </w:r>
      </w:ins>
    </w:p>
    <w:p w14:paraId="7E7C9656" w14:textId="77777777" w:rsidR="00F36392" w:rsidRPr="00F36392" w:rsidRDefault="00F36392" w:rsidP="00F36392">
      <w:pPr>
        <w:spacing w:after="0" w:line="360" w:lineRule="auto"/>
        <w:rPr>
          <w:ins w:id="6" w:author="Φλούδα Χριστίνα" w:date="2017-01-26T13:13:00Z"/>
          <w:rFonts w:eastAsia="Times New Roman"/>
          <w:szCs w:val="24"/>
          <w:lang w:eastAsia="en-US"/>
        </w:rPr>
      </w:pPr>
      <w:ins w:id="7" w:author="Φλούδα Χριστίνα" w:date="2017-01-26T13:13:00Z">
        <w:r w:rsidRPr="00F36392">
          <w:rPr>
            <w:rFonts w:eastAsia="Times New Roman"/>
            <w:szCs w:val="24"/>
            <w:lang w:eastAsia="en-US"/>
          </w:rPr>
          <w:t xml:space="preserve">ΙΖ΄ ΠΕΡΙΟΔΟΣ </w:t>
        </w:r>
      </w:ins>
    </w:p>
    <w:p w14:paraId="0CA059F5" w14:textId="77777777" w:rsidR="00F36392" w:rsidRPr="00F36392" w:rsidRDefault="00F36392" w:rsidP="00F36392">
      <w:pPr>
        <w:spacing w:after="0" w:line="360" w:lineRule="auto"/>
        <w:rPr>
          <w:ins w:id="8" w:author="Φλούδα Χριστίνα" w:date="2017-01-26T13:13:00Z"/>
          <w:rFonts w:eastAsia="Times New Roman"/>
          <w:szCs w:val="24"/>
          <w:lang w:eastAsia="en-US"/>
        </w:rPr>
      </w:pPr>
      <w:ins w:id="9" w:author="Φλούδα Χριστίνα" w:date="2017-01-26T13:13:00Z">
        <w:r w:rsidRPr="00F36392">
          <w:rPr>
            <w:rFonts w:eastAsia="Times New Roman"/>
            <w:szCs w:val="24"/>
            <w:lang w:eastAsia="en-US"/>
          </w:rPr>
          <w:t>ΠΡΟΕΔΡΕΥΟΜΕΝΗΣ ΚΟΙΝΟΒΟΥΛΕΥΤΙΚΗΣ ΔΗΜΟΚΡΑΤΙΑΣ</w:t>
        </w:r>
      </w:ins>
    </w:p>
    <w:p w14:paraId="7EA7B117" w14:textId="77777777" w:rsidR="00F36392" w:rsidRPr="00F36392" w:rsidRDefault="00F36392" w:rsidP="00F36392">
      <w:pPr>
        <w:spacing w:after="0" w:line="360" w:lineRule="auto"/>
        <w:rPr>
          <w:ins w:id="10" w:author="Φλούδα Χριστίνα" w:date="2017-01-26T13:13:00Z"/>
          <w:rFonts w:eastAsia="Times New Roman"/>
          <w:szCs w:val="24"/>
          <w:lang w:eastAsia="en-US"/>
        </w:rPr>
      </w:pPr>
      <w:ins w:id="11" w:author="Φλούδα Χριστίνα" w:date="2017-01-26T13:13:00Z">
        <w:r w:rsidRPr="00F36392">
          <w:rPr>
            <w:rFonts w:eastAsia="Times New Roman"/>
            <w:szCs w:val="24"/>
            <w:lang w:eastAsia="en-US"/>
          </w:rPr>
          <w:t>ΣΥΝΟΔΟΣ Β΄</w:t>
        </w:r>
      </w:ins>
    </w:p>
    <w:p w14:paraId="0241BC31" w14:textId="77777777" w:rsidR="00F36392" w:rsidRPr="00F36392" w:rsidRDefault="00F36392" w:rsidP="00F36392">
      <w:pPr>
        <w:spacing w:after="0" w:line="360" w:lineRule="auto"/>
        <w:rPr>
          <w:ins w:id="12" w:author="Φλούδα Χριστίνα" w:date="2017-01-26T13:13:00Z"/>
          <w:rFonts w:eastAsia="Times New Roman"/>
          <w:szCs w:val="24"/>
          <w:lang w:eastAsia="en-US"/>
        </w:rPr>
      </w:pPr>
    </w:p>
    <w:p w14:paraId="2EDD4898" w14:textId="77777777" w:rsidR="00F36392" w:rsidRPr="00F36392" w:rsidRDefault="00F36392" w:rsidP="00F36392">
      <w:pPr>
        <w:spacing w:after="0" w:line="360" w:lineRule="auto"/>
        <w:rPr>
          <w:ins w:id="13" w:author="Φλούδα Χριστίνα" w:date="2017-01-26T13:13:00Z"/>
          <w:rFonts w:eastAsia="Times New Roman"/>
          <w:szCs w:val="24"/>
          <w:lang w:eastAsia="en-US"/>
        </w:rPr>
      </w:pPr>
      <w:ins w:id="14" w:author="Φλούδα Χριστίνα" w:date="2017-01-26T13:13:00Z">
        <w:r w:rsidRPr="00F36392">
          <w:rPr>
            <w:rFonts w:eastAsia="Times New Roman"/>
            <w:szCs w:val="24"/>
            <w:lang w:eastAsia="en-US"/>
          </w:rPr>
          <w:t>ΣΥΝΕΔΡΙΑΣΗ ΝΗ΄</w:t>
        </w:r>
      </w:ins>
    </w:p>
    <w:p w14:paraId="7A36A9D0" w14:textId="77777777" w:rsidR="00F36392" w:rsidRPr="00F36392" w:rsidRDefault="00F36392" w:rsidP="00F36392">
      <w:pPr>
        <w:spacing w:after="0" w:line="360" w:lineRule="auto"/>
        <w:rPr>
          <w:ins w:id="15" w:author="Φλούδα Χριστίνα" w:date="2017-01-26T13:13:00Z"/>
          <w:rFonts w:eastAsia="Times New Roman"/>
          <w:szCs w:val="24"/>
          <w:lang w:eastAsia="en-US"/>
        </w:rPr>
      </w:pPr>
      <w:ins w:id="16" w:author="Φλούδα Χριστίνα" w:date="2017-01-26T13:13:00Z">
        <w:r w:rsidRPr="00F36392">
          <w:rPr>
            <w:rFonts w:eastAsia="Times New Roman"/>
            <w:szCs w:val="24"/>
            <w:lang w:eastAsia="en-US"/>
          </w:rPr>
          <w:t>Πέμπτη  19 Ιανουαρίου 2017</w:t>
        </w:r>
      </w:ins>
    </w:p>
    <w:p w14:paraId="1E1D830E" w14:textId="77777777" w:rsidR="00F36392" w:rsidRPr="00F36392" w:rsidRDefault="00F36392" w:rsidP="00F36392">
      <w:pPr>
        <w:spacing w:after="0" w:line="360" w:lineRule="auto"/>
        <w:rPr>
          <w:ins w:id="17" w:author="Φλούδα Χριστίνα" w:date="2017-01-26T13:13:00Z"/>
          <w:rFonts w:eastAsia="Times New Roman"/>
          <w:szCs w:val="24"/>
          <w:lang w:eastAsia="en-US"/>
        </w:rPr>
      </w:pPr>
    </w:p>
    <w:p w14:paraId="6D39788A" w14:textId="77777777" w:rsidR="00F36392" w:rsidRPr="00F36392" w:rsidRDefault="00F36392" w:rsidP="00F36392">
      <w:pPr>
        <w:spacing w:after="0" w:line="360" w:lineRule="auto"/>
        <w:rPr>
          <w:ins w:id="18" w:author="Φλούδα Χριστίνα" w:date="2017-01-26T13:13:00Z"/>
          <w:rFonts w:eastAsia="Times New Roman"/>
          <w:szCs w:val="24"/>
          <w:lang w:eastAsia="en-US"/>
        </w:rPr>
      </w:pPr>
      <w:ins w:id="19" w:author="Φλούδα Χριστίνα" w:date="2017-01-26T13:13:00Z">
        <w:r w:rsidRPr="00F36392">
          <w:rPr>
            <w:rFonts w:eastAsia="Times New Roman"/>
            <w:szCs w:val="24"/>
            <w:lang w:eastAsia="en-US"/>
          </w:rPr>
          <w:t>ΘΕΜΑΤΑ</w:t>
        </w:r>
      </w:ins>
    </w:p>
    <w:p w14:paraId="50D238C6" w14:textId="77777777" w:rsidR="00F36392" w:rsidRPr="00F36392" w:rsidRDefault="00F36392" w:rsidP="00F36392">
      <w:pPr>
        <w:spacing w:after="0" w:line="360" w:lineRule="auto"/>
        <w:rPr>
          <w:ins w:id="20" w:author="Φλούδα Χριστίνα" w:date="2017-01-26T13:13:00Z"/>
          <w:rFonts w:eastAsia="Times New Roman"/>
          <w:szCs w:val="24"/>
          <w:lang w:eastAsia="en-US"/>
        </w:rPr>
      </w:pPr>
      <w:ins w:id="21" w:author="Φλούδα Χριστίνα" w:date="2017-01-26T13:13:00Z">
        <w:r w:rsidRPr="00F36392">
          <w:rPr>
            <w:rFonts w:eastAsia="Times New Roman"/>
            <w:szCs w:val="24"/>
            <w:lang w:eastAsia="en-US"/>
          </w:rPr>
          <w:t xml:space="preserve"> </w:t>
        </w:r>
        <w:r w:rsidRPr="00F36392">
          <w:rPr>
            <w:rFonts w:eastAsia="Times New Roman"/>
            <w:szCs w:val="24"/>
            <w:lang w:eastAsia="en-US"/>
          </w:rPr>
          <w:br/>
          <w:t xml:space="preserve">Α. ΕΙΔΙΚΑ ΘΕΜΑΤΑ </w:t>
        </w:r>
        <w:r w:rsidRPr="00F36392">
          <w:rPr>
            <w:rFonts w:eastAsia="Times New Roman"/>
            <w:szCs w:val="24"/>
            <w:lang w:eastAsia="en-US"/>
          </w:rPr>
          <w:br/>
          <w:t xml:space="preserve">1. Επικύρωση Πρακτικών, σελ. </w:t>
        </w:r>
        <w:r w:rsidRPr="00F36392">
          <w:rPr>
            <w:rFonts w:eastAsia="Times New Roman"/>
            <w:szCs w:val="24"/>
            <w:lang w:eastAsia="en-US"/>
          </w:rPr>
          <w:br/>
          <w:t xml:space="preserve">2. Άδεια απουσίας του Βουλευτή κ. Ν. </w:t>
        </w:r>
        <w:proofErr w:type="spellStart"/>
        <w:r w:rsidRPr="00F36392">
          <w:rPr>
            <w:rFonts w:eastAsia="Times New Roman"/>
            <w:szCs w:val="24"/>
            <w:lang w:eastAsia="en-US"/>
          </w:rPr>
          <w:t>Δένδια</w:t>
        </w:r>
        <w:proofErr w:type="spellEnd"/>
        <w:r w:rsidRPr="00F36392">
          <w:rPr>
            <w:rFonts w:eastAsia="Times New Roman"/>
            <w:szCs w:val="24"/>
            <w:lang w:eastAsia="en-US"/>
          </w:rPr>
          <w:t xml:space="preserve">, σελ. </w:t>
        </w:r>
        <w:r w:rsidRPr="00F36392">
          <w:rPr>
            <w:rFonts w:eastAsia="Times New Roman"/>
            <w:szCs w:val="24"/>
            <w:lang w:eastAsia="en-US"/>
          </w:rPr>
          <w:br/>
          <w:t xml:space="preserve">3. Ανακοινώνεται ότι τη συνεδρίαση παρακολουθούν μαθητές από το 4ο Γενικό Λύκειο Νίκαιας, το 9ο Δημοτικό Σχολείο Βύρωνα, το 3ο Δημοτικό Σχολείο Γέρακα, το 10ο Δημοτικό Σχολείο Αθηνών, το 2ο Γυμνάσιο Πετρούπολης, το 8ο Γενικό Λύκειο Πάτρας και το 4ο Γυμνάσιο Δράμας, σελ. </w:t>
        </w:r>
        <w:r w:rsidRPr="00F36392">
          <w:rPr>
            <w:rFonts w:eastAsia="Times New Roman"/>
            <w:szCs w:val="24"/>
            <w:lang w:eastAsia="en-US"/>
          </w:rPr>
          <w:br/>
          <w:t xml:space="preserve">4. Επί διαδικαστικού θέματος, σελ. </w:t>
        </w:r>
        <w:r w:rsidRPr="00F36392">
          <w:rPr>
            <w:rFonts w:eastAsia="Times New Roman"/>
            <w:szCs w:val="24"/>
            <w:lang w:eastAsia="en-US"/>
          </w:rPr>
          <w:br/>
          <w:t xml:space="preserve">5. Ανακοινώνεται η υπ' </w:t>
        </w:r>
        <w:proofErr w:type="spellStart"/>
        <w:r w:rsidRPr="00F36392">
          <w:rPr>
            <w:rFonts w:eastAsia="Times New Roman"/>
            <w:szCs w:val="24"/>
            <w:lang w:eastAsia="en-US"/>
          </w:rPr>
          <w:t>αρ</w:t>
        </w:r>
        <w:proofErr w:type="spellEnd"/>
        <w:r w:rsidRPr="00F36392">
          <w:rPr>
            <w:rFonts w:eastAsia="Times New Roman"/>
            <w:szCs w:val="24"/>
            <w:lang w:eastAsia="en-US"/>
          </w:rPr>
          <w:t xml:space="preserve">. 736/529, από 18 Ιανουαρίου 2017, απόφαση του Προέδρου της Βουλής κ. Νικόλαου </w:t>
        </w:r>
        <w:proofErr w:type="spellStart"/>
        <w:r w:rsidRPr="00F36392">
          <w:rPr>
            <w:rFonts w:eastAsia="Times New Roman"/>
            <w:szCs w:val="24"/>
            <w:lang w:eastAsia="en-US"/>
          </w:rPr>
          <w:t>Βούτση</w:t>
        </w:r>
        <w:proofErr w:type="spellEnd"/>
        <w:r w:rsidRPr="00F36392">
          <w:rPr>
            <w:rFonts w:eastAsia="Times New Roman"/>
            <w:szCs w:val="24"/>
            <w:lang w:eastAsia="en-US"/>
          </w:rPr>
          <w:t xml:space="preserve">, με την οποία συγκροτήθηκε η προβλεπόμενη από το άρθρο 43Α του Κανονισμού της Βουλής, Ειδική Μόνιμη Επιτροπή Παρακολούθησης των Αποφάσεων του Ευρωπαϊκού Δικαστηρίου των Δικαιωμάτων του  Ανθρώπου, για τη Β' Σύνοδο της ΙΖ' Βουλευτικής Περιόδου, σελ. </w:t>
        </w:r>
        <w:r w:rsidRPr="00F36392">
          <w:rPr>
            <w:rFonts w:eastAsia="Times New Roman"/>
            <w:szCs w:val="24"/>
            <w:lang w:eastAsia="en-US"/>
          </w:rPr>
          <w:br/>
          <w:t xml:space="preserve">6. Ανακοινώνεται η υπ' </w:t>
        </w:r>
        <w:proofErr w:type="spellStart"/>
        <w:r w:rsidRPr="00F36392">
          <w:rPr>
            <w:rFonts w:eastAsia="Times New Roman"/>
            <w:szCs w:val="24"/>
            <w:lang w:eastAsia="en-US"/>
          </w:rPr>
          <w:t>αρ</w:t>
        </w:r>
        <w:proofErr w:type="spellEnd"/>
        <w:r w:rsidRPr="00F36392">
          <w:rPr>
            <w:rFonts w:eastAsia="Times New Roman"/>
            <w:szCs w:val="24"/>
            <w:lang w:eastAsia="en-US"/>
          </w:rPr>
          <w:t xml:space="preserve">. 737, από 18 Ιανουαρίου 2017, απόφαση του Προέδρου της Βουλής κ. Νικόλαου </w:t>
        </w:r>
        <w:proofErr w:type="spellStart"/>
        <w:r w:rsidRPr="00F36392">
          <w:rPr>
            <w:rFonts w:eastAsia="Times New Roman"/>
            <w:szCs w:val="24"/>
            <w:lang w:eastAsia="en-US"/>
          </w:rPr>
          <w:t>Βούτση</w:t>
        </w:r>
        <w:proofErr w:type="spellEnd"/>
        <w:r w:rsidRPr="00F36392">
          <w:rPr>
            <w:rFonts w:eastAsia="Times New Roman"/>
            <w:szCs w:val="24"/>
            <w:lang w:eastAsia="en-US"/>
          </w:rPr>
          <w:t xml:space="preserve">, με την οποία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 Β' Σύνοδο της ΙΖ' Βουλευτικής Περιόδου, σελ. </w:t>
        </w:r>
        <w:r w:rsidRPr="00F36392">
          <w:rPr>
            <w:rFonts w:eastAsia="Times New Roman"/>
            <w:szCs w:val="24"/>
            <w:lang w:eastAsia="en-US"/>
          </w:rPr>
          <w:br/>
          <w:t xml:space="preserve">7. Επί του Κανονισμού, σελ. </w:t>
        </w:r>
        <w:r w:rsidRPr="00F36392">
          <w:rPr>
            <w:rFonts w:eastAsia="Times New Roman"/>
            <w:szCs w:val="24"/>
            <w:lang w:eastAsia="en-US"/>
          </w:rPr>
          <w:br/>
          <w:t xml:space="preserve">8.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Πρώτον, στις 25-10-2016 ποινική δικογραφία που αφορά στον Αναπληρωτή Υπουργό Υγείας κ. Παύλο </w:t>
        </w:r>
        <w:proofErr w:type="spellStart"/>
        <w:r w:rsidRPr="00F36392">
          <w:rPr>
            <w:rFonts w:eastAsia="Times New Roman"/>
            <w:szCs w:val="24"/>
            <w:lang w:eastAsia="en-US"/>
          </w:rPr>
          <w:t>Πολάκη</w:t>
        </w:r>
        <w:proofErr w:type="spellEnd"/>
        <w:r w:rsidRPr="00F36392">
          <w:rPr>
            <w:rFonts w:eastAsia="Times New Roman"/>
            <w:szCs w:val="24"/>
            <w:lang w:eastAsia="en-US"/>
          </w:rPr>
          <w:t xml:space="preserve">, και δεύτερον, στις 17-1-2017 ποινική δικογραφία που αφορά στον πρώην Υπουργό Παιδείας και Θρησκευμάτων κ. Ανδρέα Λοβέρδο, σελ. </w:t>
        </w:r>
        <w:r w:rsidRPr="00F36392">
          <w:rPr>
            <w:rFonts w:eastAsia="Times New Roman"/>
            <w:szCs w:val="24"/>
            <w:lang w:eastAsia="en-US"/>
          </w:rPr>
          <w:br/>
          <w:t xml:space="preserve"> </w:t>
        </w:r>
        <w:r w:rsidRPr="00F36392">
          <w:rPr>
            <w:rFonts w:eastAsia="Times New Roman"/>
            <w:szCs w:val="24"/>
            <w:lang w:eastAsia="en-US"/>
          </w:rPr>
          <w:br/>
          <w:t xml:space="preserve">Β. ΚΟΙΝΟΒΟΥΛΕΥΤΙΚΟΣ ΕΛΕΓΧΟΣ </w:t>
        </w:r>
        <w:r w:rsidRPr="00F36392">
          <w:rPr>
            <w:rFonts w:eastAsia="Times New Roman"/>
            <w:szCs w:val="24"/>
            <w:lang w:eastAsia="en-US"/>
          </w:rPr>
          <w:br/>
          <w:t>1. Ανακοίνωση του δελτίου επικαίρων ερωτήσεων της Παρασκευής 20 Ιανουαρίου 2017, σελ.</w:t>
        </w:r>
        <w:r w:rsidRPr="00F36392">
          <w:rPr>
            <w:rFonts w:eastAsia="Times New Roman"/>
            <w:szCs w:val="24"/>
            <w:lang w:eastAsia="en-US"/>
          </w:rPr>
          <w:br/>
          <w:t>2. Συζήτηση επικαίρων ερωτήσεων:</w:t>
        </w:r>
        <w:r w:rsidRPr="00F36392">
          <w:rPr>
            <w:rFonts w:eastAsia="Times New Roman"/>
            <w:szCs w:val="24"/>
            <w:lang w:eastAsia="en-US"/>
          </w:rPr>
          <w:br/>
          <w:t xml:space="preserve">α) Προς τον Υπουργό Παιδείας,  Έρευνας και Θρησκευμάτων, σχετικά με την </w:t>
        </w:r>
        <w:proofErr w:type="spellStart"/>
        <w:r w:rsidRPr="00F36392">
          <w:rPr>
            <w:rFonts w:eastAsia="Times New Roman"/>
            <w:szCs w:val="24"/>
            <w:lang w:eastAsia="en-US"/>
          </w:rPr>
          <w:t>υποχρηματοδότηση</w:t>
        </w:r>
        <w:proofErr w:type="spellEnd"/>
        <w:r w:rsidRPr="00F36392">
          <w:rPr>
            <w:rFonts w:eastAsia="Times New Roman"/>
            <w:szCs w:val="24"/>
            <w:lang w:eastAsia="en-US"/>
          </w:rPr>
          <w:t xml:space="preserve"> του Εθνικού Μετσόβιου Πολυτεχνείου, σελ. </w:t>
        </w:r>
        <w:r w:rsidRPr="00F36392">
          <w:rPr>
            <w:rFonts w:eastAsia="Times New Roman"/>
            <w:szCs w:val="24"/>
            <w:lang w:eastAsia="en-US"/>
          </w:rPr>
          <w:br/>
          <w:t>β) Προς τον Υπουργό Εσωτερικών:</w:t>
        </w:r>
        <w:r w:rsidRPr="00F36392">
          <w:rPr>
            <w:rFonts w:eastAsia="Times New Roman"/>
            <w:szCs w:val="24"/>
            <w:lang w:eastAsia="en-US"/>
          </w:rPr>
          <w:br/>
          <w:t xml:space="preserve">i. σχετικά με τα προβλήματα στην υδροδότηση του Αιτωλικού Αιτωλοακαρνανίας που απειλούν την υγεία των κατοίκων τους, σελ. </w:t>
        </w:r>
        <w:r w:rsidRPr="00F36392">
          <w:rPr>
            <w:rFonts w:eastAsia="Times New Roman"/>
            <w:szCs w:val="24"/>
            <w:lang w:eastAsia="en-US"/>
          </w:rPr>
          <w:br/>
        </w:r>
        <w:proofErr w:type="spellStart"/>
        <w:r w:rsidRPr="00F36392">
          <w:rPr>
            <w:rFonts w:eastAsia="Times New Roman"/>
            <w:szCs w:val="24"/>
            <w:lang w:eastAsia="en-US"/>
          </w:rPr>
          <w:t>ii</w:t>
        </w:r>
        <w:proofErr w:type="spellEnd"/>
        <w:r w:rsidRPr="00F36392">
          <w:rPr>
            <w:rFonts w:eastAsia="Times New Roman"/>
            <w:szCs w:val="24"/>
            <w:lang w:eastAsia="en-US"/>
          </w:rPr>
          <w:t xml:space="preserve">. σχετικά με την άμεση αντιμετώπιση των προβλημάτων από την πρόσφατη κακοκαιρία στη Σκόπελο και την Αλόννησο, σελ. </w:t>
        </w:r>
        <w:r w:rsidRPr="00F36392">
          <w:rPr>
            <w:rFonts w:eastAsia="Times New Roman"/>
            <w:szCs w:val="24"/>
            <w:lang w:eastAsia="en-US"/>
          </w:rPr>
          <w:br/>
          <w:t xml:space="preserve"> </w:t>
        </w:r>
        <w:r w:rsidRPr="00F36392">
          <w:rPr>
            <w:rFonts w:eastAsia="Times New Roman"/>
            <w:szCs w:val="24"/>
            <w:lang w:eastAsia="en-US"/>
          </w:rPr>
          <w:br/>
          <w:t xml:space="preserve">Γ. ΝΟΜΟΘΕΤΙΚΗ ΕΡΓΑΣΙΑ </w:t>
        </w:r>
        <w:r w:rsidRPr="00F36392">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 Οικονομικών: "Υποχρεωτικός έλεγχος των ετήσιων και των ενοποιημένων χρηματοοικονομικών καταστάσεων, δημόσια εποπτεία επί του ελεγκτικού έργου και λοιπές διατάξεις", σελ. </w:t>
        </w:r>
      </w:ins>
    </w:p>
    <w:p w14:paraId="2BD8DA79" w14:textId="77777777" w:rsidR="00F36392" w:rsidRPr="00F36392" w:rsidRDefault="00F36392" w:rsidP="00F36392">
      <w:pPr>
        <w:spacing w:after="0" w:line="360" w:lineRule="auto"/>
        <w:rPr>
          <w:ins w:id="22" w:author="Φλούδα Χριστίνα" w:date="2017-01-26T13:13:00Z"/>
          <w:rFonts w:eastAsia="Times New Roman"/>
          <w:szCs w:val="24"/>
          <w:lang w:eastAsia="en-US"/>
        </w:rPr>
      </w:pPr>
    </w:p>
    <w:p w14:paraId="394225EE" w14:textId="77777777" w:rsidR="00F36392" w:rsidRPr="00F36392" w:rsidRDefault="00F36392" w:rsidP="00F36392">
      <w:pPr>
        <w:spacing w:after="0" w:line="360" w:lineRule="auto"/>
        <w:rPr>
          <w:ins w:id="23" w:author="Φλούδα Χριστίνα" w:date="2017-01-26T13:13:00Z"/>
          <w:rFonts w:eastAsia="Times New Roman"/>
          <w:szCs w:val="24"/>
          <w:lang w:eastAsia="en-US"/>
        </w:rPr>
      </w:pPr>
    </w:p>
    <w:p w14:paraId="39B5EA5C" w14:textId="77777777" w:rsidR="00F36392" w:rsidRPr="00F36392" w:rsidRDefault="00F36392" w:rsidP="00F36392">
      <w:pPr>
        <w:spacing w:after="0" w:line="360" w:lineRule="auto"/>
        <w:rPr>
          <w:ins w:id="24" w:author="Φλούδα Χριστίνα" w:date="2017-01-26T13:13:00Z"/>
          <w:rFonts w:eastAsia="Times New Roman"/>
          <w:szCs w:val="24"/>
          <w:lang w:eastAsia="en-US"/>
        </w:rPr>
      </w:pPr>
      <w:ins w:id="25" w:author="Φλούδα Χριστίνα" w:date="2017-01-26T13:13:00Z">
        <w:r w:rsidRPr="00F36392">
          <w:rPr>
            <w:rFonts w:eastAsia="Times New Roman"/>
            <w:szCs w:val="24"/>
            <w:lang w:eastAsia="en-US"/>
          </w:rPr>
          <w:t>ΠΡΟΕΔΡΕΥΟΝΤΕΣ</w:t>
        </w:r>
      </w:ins>
    </w:p>
    <w:p w14:paraId="12ECAF87" w14:textId="77777777" w:rsidR="00F36392" w:rsidRPr="00F36392" w:rsidRDefault="00F36392" w:rsidP="00F36392">
      <w:pPr>
        <w:spacing w:after="0" w:line="360" w:lineRule="auto"/>
        <w:rPr>
          <w:ins w:id="26" w:author="Φλούδα Χριστίνα" w:date="2017-01-26T13:13:00Z"/>
          <w:rFonts w:eastAsia="Times New Roman"/>
          <w:szCs w:val="24"/>
          <w:lang w:eastAsia="en-US"/>
        </w:rPr>
      </w:pPr>
      <w:ins w:id="27" w:author="Φλούδα Χριστίνα" w:date="2017-01-26T13:13:00Z">
        <w:r w:rsidRPr="00F36392">
          <w:rPr>
            <w:rFonts w:eastAsia="Times New Roman"/>
            <w:szCs w:val="24"/>
            <w:lang w:eastAsia="en-US"/>
          </w:rPr>
          <w:t xml:space="preserve">ΚΑΚΛΑΜΑΝΗΣ Ν., σελ. </w:t>
        </w:r>
      </w:ins>
    </w:p>
    <w:p w14:paraId="1D169B4C" w14:textId="77777777" w:rsidR="00F36392" w:rsidRPr="00F36392" w:rsidRDefault="00F36392" w:rsidP="00F36392">
      <w:pPr>
        <w:spacing w:after="0" w:line="360" w:lineRule="auto"/>
        <w:rPr>
          <w:ins w:id="28" w:author="Φλούδα Χριστίνα" w:date="2017-01-26T13:13:00Z"/>
          <w:rFonts w:eastAsia="Times New Roman"/>
          <w:szCs w:val="24"/>
          <w:lang w:eastAsia="en-US"/>
        </w:rPr>
      </w:pPr>
      <w:ins w:id="29" w:author="Φλούδα Χριστίνα" w:date="2017-01-26T13:13:00Z">
        <w:r w:rsidRPr="00F36392">
          <w:rPr>
            <w:rFonts w:eastAsia="Times New Roman"/>
            <w:szCs w:val="24"/>
            <w:lang w:eastAsia="en-US"/>
          </w:rPr>
          <w:t xml:space="preserve">ΚΟΥΡΑΚΗΣ Α., σελ. </w:t>
        </w:r>
      </w:ins>
    </w:p>
    <w:p w14:paraId="07507081" w14:textId="77777777" w:rsidR="00F36392" w:rsidRPr="00F36392" w:rsidRDefault="00F36392" w:rsidP="00F36392">
      <w:pPr>
        <w:spacing w:after="0" w:line="360" w:lineRule="auto"/>
        <w:rPr>
          <w:ins w:id="30" w:author="Φλούδα Χριστίνα" w:date="2017-01-26T13:13:00Z"/>
          <w:rFonts w:eastAsia="Times New Roman"/>
          <w:szCs w:val="24"/>
          <w:lang w:eastAsia="en-US"/>
        </w:rPr>
      </w:pPr>
      <w:ins w:id="31" w:author="Φλούδα Χριστίνα" w:date="2017-01-26T13:13:00Z">
        <w:r w:rsidRPr="00F36392">
          <w:rPr>
            <w:rFonts w:eastAsia="Times New Roman"/>
            <w:szCs w:val="24"/>
            <w:lang w:eastAsia="en-US"/>
          </w:rPr>
          <w:t xml:space="preserve">ΛΑΜΠΡΟΥΛΗΣ Γ., σελ. </w:t>
        </w:r>
        <w:r w:rsidRPr="00F36392">
          <w:rPr>
            <w:rFonts w:eastAsia="Times New Roman"/>
            <w:szCs w:val="24"/>
            <w:lang w:eastAsia="en-US"/>
          </w:rPr>
          <w:br/>
          <w:t xml:space="preserve"> </w:t>
        </w:r>
        <w:r w:rsidRPr="00F36392">
          <w:rPr>
            <w:rFonts w:eastAsia="Times New Roman"/>
            <w:szCs w:val="24"/>
            <w:lang w:eastAsia="en-US"/>
          </w:rPr>
          <w:br/>
        </w:r>
      </w:ins>
    </w:p>
    <w:p w14:paraId="33F8B9B0" w14:textId="77777777" w:rsidR="00F36392" w:rsidRPr="00F36392" w:rsidRDefault="00F36392" w:rsidP="00F36392">
      <w:pPr>
        <w:spacing w:after="0" w:line="360" w:lineRule="auto"/>
        <w:rPr>
          <w:ins w:id="32" w:author="Φλούδα Χριστίνα" w:date="2017-01-26T13:13:00Z"/>
          <w:rFonts w:eastAsia="Times New Roman"/>
          <w:szCs w:val="24"/>
          <w:lang w:eastAsia="en-US"/>
        </w:rPr>
      </w:pPr>
      <w:ins w:id="33" w:author="Φλούδα Χριστίνα" w:date="2017-01-26T13:13:00Z">
        <w:r w:rsidRPr="00F36392">
          <w:rPr>
            <w:rFonts w:eastAsia="Times New Roman"/>
            <w:szCs w:val="24"/>
            <w:lang w:eastAsia="en-US"/>
          </w:rPr>
          <w:t>ΟΜΙΛΗΤΕΣ</w:t>
        </w:r>
      </w:ins>
    </w:p>
    <w:p w14:paraId="67F870F3" w14:textId="77777777" w:rsidR="00F36392" w:rsidRPr="00F36392" w:rsidRDefault="00F36392" w:rsidP="00F36392">
      <w:pPr>
        <w:spacing w:after="0" w:line="360" w:lineRule="auto"/>
        <w:rPr>
          <w:ins w:id="34" w:author="Φλούδα Χριστίνα" w:date="2017-01-26T13:13:00Z"/>
          <w:rFonts w:eastAsia="Times New Roman"/>
          <w:szCs w:val="24"/>
          <w:lang w:eastAsia="en-US"/>
        </w:rPr>
      </w:pPr>
      <w:ins w:id="35" w:author="Φλούδα Χριστίνα" w:date="2017-01-26T13:13:00Z">
        <w:r w:rsidRPr="00F36392">
          <w:rPr>
            <w:rFonts w:eastAsia="Times New Roman"/>
            <w:szCs w:val="24"/>
            <w:lang w:eastAsia="en-US"/>
          </w:rPr>
          <w:br/>
          <w:t>Α. Επί διαδικαστικού θέματος:</w:t>
        </w:r>
        <w:r w:rsidRPr="00F36392">
          <w:rPr>
            <w:rFonts w:eastAsia="Times New Roman"/>
            <w:szCs w:val="24"/>
            <w:lang w:eastAsia="en-US"/>
          </w:rPr>
          <w:br/>
          <w:t>ΑΜΥΡΑΣ Γ. , σελ.</w:t>
        </w:r>
        <w:r w:rsidRPr="00F36392">
          <w:rPr>
            <w:rFonts w:eastAsia="Times New Roman"/>
            <w:szCs w:val="24"/>
            <w:lang w:eastAsia="en-US"/>
          </w:rPr>
          <w:br/>
          <w:t>ΒΕΣΥΡΟΠΟΥΛΟΣ Α. , σελ.</w:t>
        </w:r>
        <w:r w:rsidRPr="00F36392">
          <w:rPr>
            <w:rFonts w:eastAsia="Times New Roman"/>
            <w:szCs w:val="24"/>
            <w:lang w:eastAsia="en-US"/>
          </w:rPr>
          <w:br/>
          <w:t>ΓΕΩΡΓΙΑΔΗΣ Μ. , σελ.</w:t>
        </w:r>
        <w:r w:rsidRPr="00F36392">
          <w:rPr>
            <w:rFonts w:eastAsia="Times New Roman"/>
            <w:szCs w:val="24"/>
            <w:lang w:eastAsia="en-US"/>
          </w:rPr>
          <w:br/>
          <w:t>ΓΙΑΝΝΑΚΙΔΗΣ Ε. , σελ.</w:t>
        </w:r>
        <w:r w:rsidRPr="00F36392">
          <w:rPr>
            <w:rFonts w:eastAsia="Times New Roman"/>
            <w:szCs w:val="24"/>
            <w:lang w:eastAsia="en-US"/>
          </w:rPr>
          <w:br/>
          <w:t>ΔΕΝΔΙΑΣ Ν. , σελ.</w:t>
        </w:r>
        <w:r w:rsidRPr="00F36392">
          <w:rPr>
            <w:rFonts w:eastAsia="Times New Roman"/>
            <w:szCs w:val="24"/>
            <w:lang w:eastAsia="en-US"/>
          </w:rPr>
          <w:br/>
          <w:t>ΖΑΡΟΥΛΙΑ Ε. , σελ.</w:t>
        </w:r>
        <w:r w:rsidRPr="00F36392">
          <w:rPr>
            <w:rFonts w:eastAsia="Times New Roman"/>
            <w:szCs w:val="24"/>
            <w:lang w:eastAsia="en-US"/>
          </w:rPr>
          <w:br/>
          <w:t>ΚΑΚΛΑΜΑΝΗΣ Ν. , σελ.</w:t>
        </w:r>
        <w:r w:rsidRPr="00F36392">
          <w:rPr>
            <w:rFonts w:eastAsia="Times New Roman"/>
            <w:szCs w:val="24"/>
            <w:lang w:eastAsia="en-US"/>
          </w:rPr>
          <w:br/>
          <w:t>ΚΑΡΑΚΩΣΤΑΣ Ε. , σελ.</w:t>
        </w:r>
        <w:r w:rsidRPr="00F36392">
          <w:rPr>
            <w:rFonts w:eastAsia="Times New Roman"/>
            <w:szCs w:val="24"/>
            <w:lang w:eastAsia="en-US"/>
          </w:rPr>
          <w:br/>
          <w:t>ΚΟΥΡΑΚΗΣ Α. , σελ.</w:t>
        </w:r>
        <w:r w:rsidRPr="00F36392">
          <w:rPr>
            <w:rFonts w:eastAsia="Times New Roman"/>
            <w:szCs w:val="24"/>
            <w:lang w:eastAsia="en-US"/>
          </w:rPr>
          <w:br/>
          <w:t>ΚΟΥΤΣΟΥΚΟΣ Γ. , σελ.</w:t>
        </w:r>
        <w:r w:rsidRPr="00F36392">
          <w:rPr>
            <w:rFonts w:eastAsia="Times New Roman"/>
            <w:szCs w:val="24"/>
            <w:lang w:eastAsia="en-US"/>
          </w:rPr>
          <w:br/>
          <w:t>ΛΑΜΠΡΟΥΛΗΣ Γ. , σελ.</w:t>
        </w:r>
        <w:r w:rsidRPr="00F36392">
          <w:rPr>
            <w:rFonts w:eastAsia="Times New Roman"/>
            <w:szCs w:val="24"/>
            <w:lang w:eastAsia="en-US"/>
          </w:rPr>
          <w:br/>
          <w:t>ΛΟΒΕΡΔΟΣ Α. , σελ.</w:t>
        </w:r>
        <w:r w:rsidRPr="00F36392">
          <w:rPr>
            <w:rFonts w:eastAsia="Times New Roman"/>
            <w:szCs w:val="24"/>
            <w:lang w:eastAsia="en-US"/>
          </w:rPr>
          <w:br/>
          <w:t>ΜΑΝΤΑΣ Χ. , σελ.</w:t>
        </w:r>
        <w:r w:rsidRPr="00F36392">
          <w:rPr>
            <w:rFonts w:eastAsia="Times New Roman"/>
            <w:szCs w:val="24"/>
            <w:lang w:eastAsia="en-US"/>
          </w:rPr>
          <w:br/>
          <w:t>ΜΠΑΛΑΟΥΡΑΣ Γ. , σελ.</w:t>
        </w:r>
        <w:r w:rsidRPr="00F36392">
          <w:rPr>
            <w:rFonts w:eastAsia="Times New Roman"/>
            <w:szCs w:val="24"/>
            <w:lang w:eastAsia="en-US"/>
          </w:rPr>
          <w:br/>
          <w:t>ΠΑΠΑΝΑΤΣΙΟΥ Α. , σελ.</w:t>
        </w:r>
        <w:r w:rsidRPr="00F36392">
          <w:rPr>
            <w:rFonts w:eastAsia="Times New Roman"/>
            <w:szCs w:val="24"/>
            <w:lang w:eastAsia="en-US"/>
          </w:rPr>
          <w:br/>
        </w:r>
        <w:r w:rsidRPr="00F36392">
          <w:rPr>
            <w:rFonts w:eastAsia="Times New Roman"/>
            <w:szCs w:val="24"/>
            <w:lang w:eastAsia="en-US"/>
          </w:rPr>
          <w:br/>
          <w:t>Β. Επί του Κανονισμού:</w:t>
        </w:r>
        <w:r w:rsidRPr="00F36392">
          <w:rPr>
            <w:rFonts w:eastAsia="Times New Roman"/>
            <w:szCs w:val="24"/>
            <w:lang w:eastAsia="en-US"/>
          </w:rPr>
          <w:br/>
          <w:t>ΚΟΥΡΑΚΗΣ Α. , σελ.</w:t>
        </w:r>
        <w:r w:rsidRPr="00F36392">
          <w:rPr>
            <w:rFonts w:eastAsia="Times New Roman"/>
            <w:szCs w:val="24"/>
            <w:lang w:eastAsia="en-US"/>
          </w:rPr>
          <w:br/>
          <w:t>ΛΟΒΕΡΔΟΣ Α. , σελ.</w:t>
        </w:r>
        <w:r w:rsidRPr="00F36392">
          <w:rPr>
            <w:rFonts w:eastAsia="Times New Roman"/>
            <w:szCs w:val="24"/>
            <w:lang w:eastAsia="en-US"/>
          </w:rPr>
          <w:br/>
        </w:r>
        <w:r w:rsidRPr="00F36392">
          <w:rPr>
            <w:rFonts w:eastAsia="Times New Roman"/>
            <w:szCs w:val="24"/>
            <w:lang w:eastAsia="en-US"/>
          </w:rPr>
          <w:br/>
          <w:t>Γ. Επί των επικαίρων ερωτήσεων:</w:t>
        </w:r>
        <w:r w:rsidRPr="00F36392">
          <w:rPr>
            <w:rFonts w:eastAsia="Times New Roman"/>
            <w:szCs w:val="24"/>
            <w:lang w:eastAsia="en-US"/>
          </w:rPr>
          <w:br/>
          <w:t>ΓΑΒΡΟΓΛΟΥ Κ. , σελ.</w:t>
        </w:r>
        <w:r w:rsidRPr="00F36392">
          <w:rPr>
            <w:rFonts w:eastAsia="Times New Roman"/>
            <w:szCs w:val="24"/>
            <w:lang w:eastAsia="en-US"/>
          </w:rPr>
          <w:br/>
          <w:t>ΖΑΡΟΥΛΙΑ Ε. , σελ.</w:t>
        </w:r>
        <w:r w:rsidRPr="00F36392">
          <w:rPr>
            <w:rFonts w:eastAsia="Times New Roman"/>
            <w:szCs w:val="24"/>
            <w:lang w:eastAsia="en-US"/>
          </w:rPr>
          <w:br/>
          <w:t>ΜΑΥΡΩΤΑΣ Γ. , σελ.</w:t>
        </w:r>
        <w:r w:rsidRPr="00F36392">
          <w:rPr>
            <w:rFonts w:eastAsia="Times New Roman"/>
            <w:szCs w:val="24"/>
            <w:lang w:eastAsia="en-US"/>
          </w:rPr>
          <w:br/>
          <w:t>ΣΚΟΥΡΛΕΤΗΣ Π. , σελ.</w:t>
        </w:r>
        <w:r w:rsidRPr="00F36392">
          <w:rPr>
            <w:rFonts w:eastAsia="Times New Roman"/>
            <w:szCs w:val="24"/>
            <w:lang w:eastAsia="en-US"/>
          </w:rPr>
          <w:br/>
          <w:t>ΣΤΕΡΓΙΟΥ Κ. , σελ.</w:t>
        </w:r>
        <w:r w:rsidRPr="00F36392">
          <w:rPr>
            <w:rFonts w:eastAsia="Times New Roman"/>
            <w:szCs w:val="24"/>
            <w:lang w:eastAsia="en-US"/>
          </w:rPr>
          <w:br/>
          <w:t>ΤΡΙΑΝΤΑΦΥΛΛΟΥ Μ. , σελ.</w:t>
        </w:r>
        <w:r w:rsidRPr="00F36392">
          <w:rPr>
            <w:rFonts w:eastAsia="Times New Roman"/>
            <w:szCs w:val="24"/>
            <w:lang w:eastAsia="en-US"/>
          </w:rPr>
          <w:br/>
        </w:r>
        <w:r w:rsidRPr="00F36392">
          <w:rPr>
            <w:rFonts w:eastAsia="Times New Roman"/>
            <w:szCs w:val="24"/>
            <w:lang w:eastAsia="en-US"/>
          </w:rPr>
          <w:br/>
          <w:t>Δ. Επί του σχεδίου νόμου του Υπ. Οικονομικών:</w:t>
        </w:r>
        <w:r w:rsidRPr="00F36392">
          <w:rPr>
            <w:rFonts w:eastAsia="Times New Roman"/>
            <w:szCs w:val="24"/>
            <w:lang w:eastAsia="en-US"/>
          </w:rPr>
          <w:br/>
          <w:t>ΑΜΥΡΑΣ Γ. , σελ.</w:t>
        </w:r>
        <w:r w:rsidRPr="00F36392">
          <w:rPr>
            <w:rFonts w:eastAsia="Times New Roman"/>
            <w:szCs w:val="24"/>
            <w:lang w:eastAsia="en-US"/>
          </w:rPr>
          <w:br/>
          <w:t>ΒΑΡΔΑΛΗΣ Α. , σελ.</w:t>
        </w:r>
        <w:r w:rsidRPr="00F36392">
          <w:rPr>
            <w:rFonts w:eastAsia="Times New Roman"/>
            <w:szCs w:val="24"/>
            <w:lang w:eastAsia="en-US"/>
          </w:rPr>
          <w:br/>
          <w:t>ΒΕΣΥΡΟΠΟΥΛΟΣ Α. , σελ.</w:t>
        </w:r>
        <w:r w:rsidRPr="00F36392">
          <w:rPr>
            <w:rFonts w:eastAsia="Times New Roman"/>
            <w:szCs w:val="24"/>
            <w:lang w:eastAsia="en-US"/>
          </w:rPr>
          <w:br/>
          <w:t>ΓΑΒΡΟΓΛΟΥ Κ. , σελ.</w:t>
        </w:r>
        <w:r w:rsidRPr="00F36392">
          <w:rPr>
            <w:rFonts w:eastAsia="Times New Roman"/>
            <w:szCs w:val="24"/>
            <w:lang w:eastAsia="en-US"/>
          </w:rPr>
          <w:br/>
          <w:t>ΓΕΩΡΓΙΑΔΗΣ Μ. , σελ.</w:t>
        </w:r>
        <w:r w:rsidRPr="00F36392">
          <w:rPr>
            <w:rFonts w:eastAsia="Times New Roman"/>
            <w:szCs w:val="24"/>
            <w:lang w:eastAsia="en-US"/>
          </w:rPr>
          <w:br/>
          <w:t>ΓΙΑΝΝΑΚΙΔΗΣ Ε. , σελ.</w:t>
        </w:r>
        <w:r w:rsidRPr="00F36392">
          <w:rPr>
            <w:rFonts w:eastAsia="Times New Roman"/>
            <w:szCs w:val="24"/>
            <w:lang w:eastAsia="en-US"/>
          </w:rPr>
          <w:br/>
          <w:t>ΔΑΝΕΛΛΗΣ Σ. , σελ.</w:t>
        </w:r>
        <w:r w:rsidRPr="00F36392">
          <w:rPr>
            <w:rFonts w:eastAsia="Times New Roman"/>
            <w:szCs w:val="24"/>
            <w:lang w:eastAsia="en-US"/>
          </w:rPr>
          <w:br/>
          <w:t>ΔΕΝΔΙΑΣ Ν. , σελ.</w:t>
        </w:r>
        <w:r w:rsidRPr="00F36392">
          <w:rPr>
            <w:rFonts w:eastAsia="Times New Roman"/>
            <w:szCs w:val="24"/>
            <w:lang w:eastAsia="en-US"/>
          </w:rPr>
          <w:br/>
          <w:t>ΔΗΜΑΡΑΣ Γ. , σελ.</w:t>
        </w:r>
        <w:r w:rsidRPr="00F36392">
          <w:rPr>
            <w:rFonts w:eastAsia="Times New Roman"/>
            <w:szCs w:val="24"/>
            <w:lang w:eastAsia="en-US"/>
          </w:rPr>
          <w:br/>
          <w:t>ΚΑΡΑΚΩΣΤΑΣ Ε. , σελ.</w:t>
        </w:r>
        <w:r w:rsidRPr="00F36392">
          <w:rPr>
            <w:rFonts w:eastAsia="Times New Roman"/>
            <w:szCs w:val="24"/>
            <w:lang w:eastAsia="en-US"/>
          </w:rPr>
          <w:br/>
          <w:t>ΚΑΡΑΜΑΝΛΗ  Ά. , σελ.</w:t>
        </w:r>
        <w:r w:rsidRPr="00F36392">
          <w:rPr>
            <w:rFonts w:eastAsia="Times New Roman"/>
            <w:szCs w:val="24"/>
            <w:lang w:eastAsia="en-US"/>
          </w:rPr>
          <w:br/>
          <w:t>ΚΑΡΡΑΣ Γ. , σελ.</w:t>
        </w:r>
        <w:r w:rsidRPr="00F36392">
          <w:rPr>
            <w:rFonts w:eastAsia="Times New Roman"/>
            <w:szCs w:val="24"/>
            <w:lang w:eastAsia="en-US"/>
          </w:rPr>
          <w:br/>
          <w:t>ΚΕΓΚΕΡΟΓΛΟΥ Β. , σελ.</w:t>
        </w:r>
        <w:r w:rsidRPr="00F36392">
          <w:rPr>
            <w:rFonts w:eastAsia="Times New Roman"/>
            <w:szCs w:val="24"/>
            <w:lang w:eastAsia="en-US"/>
          </w:rPr>
          <w:br/>
          <w:t>ΚΟΥΤΣΟΥΚΟΣ Γ. , σελ.</w:t>
        </w:r>
        <w:r w:rsidRPr="00F36392">
          <w:rPr>
            <w:rFonts w:eastAsia="Times New Roman"/>
            <w:szCs w:val="24"/>
            <w:lang w:eastAsia="en-US"/>
          </w:rPr>
          <w:br/>
          <w:t>ΛΑΖΑΡΙΔΗΣ Γ. , σελ.</w:t>
        </w:r>
        <w:r w:rsidRPr="00F36392">
          <w:rPr>
            <w:rFonts w:eastAsia="Times New Roman"/>
            <w:szCs w:val="24"/>
            <w:lang w:eastAsia="en-US"/>
          </w:rPr>
          <w:br/>
          <w:t>ΛΟΒΕΡΔΟΣ Α. , σελ.</w:t>
        </w:r>
        <w:r w:rsidRPr="00F36392">
          <w:rPr>
            <w:rFonts w:eastAsia="Times New Roman"/>
            <w:szCs w:val="24"/>
            <w:lang w:eastAsia="en-US"/>
          </w:rPr>
          <w:br/>
          <w:t>ΜΑΝΤΑΣ Χ. , σελ.</w:t>
        </w:r>
        <w:r w:rsidRPr="00F36392">
          <w:rPr>
            <w:rFonts w:eastAsia="Times New Roman"/>
            <w:szCs w:val="24"/>
            <w:lang w:eastAsia="en-US"/>
          </w:rPr>
          <w:br/>
          <w:t>ΜΕΓΑΛΟΜΥΣΤΑΚΑΣ Α. , σελ.</w:t>
        </w:r>
        <w:r w:rsidRPr="00F36392">
          <w:rPr>
            <w:rFonts w:eastAsia="Times New Roman"/>
            <w:szCs w:val="24"/>
            <w:lang w:eastAsia="en-US"/>
          </w:rPr>
          <w:br/>
          <w:t>ΜΠΑΛΑΟΥΡΑΣ Γ. , σελ.</w:t>
        </w:r>
        <w:r w:rsidRPr="00F36392">
          <w:rPr>
            <w:rFonts w:eastAsia="Times New Roman"/>
            <w:szCs w:val="24"/>
            <w:lang w:eastAsia="en-US"/>
          </w:rPr>
          <w:br/>
          <w:t>ΠΑΠΑΝΑΤΣΙΟΥ Α. , σελ.</w:t>
        </w:r>
        <w:r w:rsidRPr="00F36392">
          <w:rPr>
            <w:rFonts w:eastAsia="Times New Roman"/>
            <w:szCs w:val="24"/>
            <w:lang w:eastAsia="en-US"/>
          </w:rPr>
          <w:br/>
          <w:t>ΠΑΠΑΧΡΙΣΤΟΠΟΥΛΟΣ Α. , σελ.</w:t>
        </w:r>
        <w:r w:rsidRPr="00F36392">
          <w:rPr>
            <w:rFonts w:eastAsia="Times New Roman"/>
            <w:szCs w:val="24"/>
            <w:lang w:eastAsia="en-US"/>
          </w:rPr>
          <w:br/>
          <w:t>ΣΑΡΙΔΗΣ Ι. , σελ.</w:t>
        </w:r>
        <w:r w:rsidRPr="00F36392">
          <w:rPr>
            <w:rFonts w:eastAsia="Times New Roman"/>
            <w:szCs w:val="24"/>
            <w:lang w:eastAsia="en-US"/>
          </w:rPr>
          <w:br/>
          <w:t>ΣΑΧΙΝΙΔΗΣ Ι. , σελ.</w:t>
        </w:r>
        <w:r w:rsidRPr="00F36392">
          <w:rPr>
            <w:rFonts w:eastAsia="Times New Roman"/>
            <w:szCs w:val="24"/>
            <w:lang w:eastAsia="en-US"/>
          </w:rPr>
          <w:br/>
          <w:t>ΦΟΡΤΣΑΚΗΣ Θ. , σελ.</w:t>
        </w:r>
        <w:r w:rsidRPr="00F36392">
          <w:rPr>
            <w:rFonts w:eastAsia="Times New Roman"/>
            <w:szCs w:val="24"/>
            <w:lang w:eastAsia="en-US"/>
          </w:rPr>
          <w:br/>
          <w:t>ΦΩΤΙΟΥ Θ. , σελ.</w:t>
        </w:r>
        <w:r w:rsidRPr="00F36392">
          <w:rPr>
            <w:rFonts w:eastAsia="Times New Roman"/>
            <w:szCs w:val="24"/>
            <w:lang w:eastAsia="en-US"/>
          </w:rPr>
          <w:br/>
        </w:r>
      </w:ins>
    </w:p>
    <w:p w14:paraId="45F7A75E" w14:textId="4111F637" w:rsidR="00F36392" w:rsidRDefault="00F36392" w:rsidP="00F36392">
      <w:pPr>
        <w:spacing w:after="0" w:line="600" w:lineRule="auto"/>
        <w:ind w:firstLine="720"/>
        <w:jc w:val="both"/>
        <w:rPr>
          <w:ins w:id="36" w:author="Φλούδα Χριστίνα" w:date="2017-01-26T13:13:00Z"/>
          <w:rFonts w:eastAsia="Times New Roman"/>
          <w:szCs w:val="24"/>
        </w:rPr>
        <w:pPrChange w:id="37" w:author="Φλούδα Χριστίνα" w:date="2017-01-26T13:13:00Z">
          <w:pPr>
            <w:spacing w:after="0" w:line="600" w:lineRule="auto"/>
            <w:ind w:firstLine="720"/>
            <w:jc w:val="center"/>
          </w:pPr>
        </w:pPrChange>
      </w:pPr>
      <w:ins w:id="38" w:author="Φλούδα Χριστίνα" w:date="2017-01-26T13:13:00Z">
        <w:r w:rsidRPr="00F36392">
          <w:rPr>
            <w:rFonts w:eastAsia="Times New Roman"/>
            <w:szCs w:val="24"/>
            <w:lang w:eastAsia="en-US"/>
          </w:rPr>
          <w:t xml:space="preserve">Παρεμβάσεις: </w:t>
        </w:r>
        <w:r w:rsidRPr="00F36392">
          <w:rPr>
            <w:rFonts w:eastAsia="Times New Roman"/>
            <w:szCs w:val="24"/>
            <w:lang w:eastAsia="en-US"/>
          </w:rPr>
          <w:br/>
          <w:t>ΒΕΣΥΡΟΠΟΥΛΟΣ Α. , σελ.</w:t>
        </w:r>
        <w:r w:rsidRPr="00F36392">
          <w:rPr>
            <w:rFonts w:eastAsia="Times New Roman"/>
            <w:szCs w:val="24"/>
            <w:lang w:eastAsia="en-US"/>
          </w:rPr>
          <w:br/>
          <w:t>ΚΑΚΛΑΜΑΝΗΣ Ν. , σελ.</w:t>
        </w:r>
        <w:r w:rsidRPr="00F36392">
          <w:rPr>
            <w:rFonts w:eastAsia="Times New Roman"/>
            <w:szCs w:val="24"/>
            <w:lang w:eastAsia="en-US"/>
          </w:rPr>
          <w:br/>
          <w:t>ΚΟΥΤΣΟΥΚΟΣ Γ. , σελ.</w:t>
        </w:r>
        <w:r w:rsidRPr="00F36392">
          <w:rPr>
            <w:rFonts w:eastAsia="Times New Roman"/>
            <w:szCs w:val="24"/>
            <w:lang w:eastAsia="en-US"/>
          </w:rPr>
          <w:br/>
        </w:r>
      </w:ins>
    </w:p>
    <w:p w14:paraId="0D31A27D" w14:textId="77777777" w:rsidR="00320123" w:rsidRDefault="00F36392">
      <w:pPr>
        <w:spacing w:after="0" w:line="600" w:lineRule="auto"/>
        <w:ind w:firstLine="720"/>
        <w:jc w:val="center"/>
        <w:rPr>
          <w:rFonts w:eastAsia="Times New Roman"/>
          <w:szCs w:val="24"/>
        </w:rPr>
      </w:pPr>
      <w:r>
        <w:rPr>
          <w:rFonts w:eastAsia="Times New Roman"/>
          <w:szCs w:val="24"/>
        </w:rPr>
        <w:t>ΠΡΑΚΤΙΚΑ ΒΟΥΛΗΣ</w:t>
      </w:r>
    </w:p>
    <w:p w14:paraId="0D31A27E" w14:textId="77777777" w:rsidR="00320123" w:rsidRDefault="00F36392">
      <w:pPr>
        <w:spacing w:after="0" w:line="600" w:lineRule="auto"/>
        <w:ind w:firstLine="720"/>
        <w:jc w:val="center"/>
        <w:rPr>
          <w:rFonts w:eastAsia="Times New Roman"/>
          <w:szCs w:val="24"/>
        </w:rPr>
      </w:pPr>
      <w:r>
        <w:rPr>
          <w:rFonts w:eastAsia="Times New Roman"/>
          <w:szCs w:val="24"/>
        </w:rPr>
        <w:t>ΙΖ΄ ΠΕΡΙΟΔΟΣ</w:t>
      </w:r>
    </w:p>
    <w:p w14:paraId="0D31A27F" w14:textId="77777777" w:rsidR="00320123" w:rsidRDefault="00F36392">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D31A280" w14:textId="77777777" w:rsidR="00320123" w:rsidRDefault="00F36392">
      <w:pPr>
        <w:spacing w:after="0" w:line="600" w:lineRule="auto"/>
        <w:ind w:firstLine="720"/>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0D31A281" w14:textId="77777777" w:rsidR="00320123" w:rsidRDefault="00F36392">
      <w:pPr>
        <w:spacing w:after="0" w:line="600" w:lineRule="auto"/>
        <w:ind w:firstLine="720"/>
        <w:jc w:val="center"/>
        <w:rPr>
          <w:rFonts w:eastAsia="Times New Roman"/>
          <w:szCs w:val="24"/>
        </w:rPr>
      </w:pPr>
      <w:r>
        <w:rPr>
          <w:rFonts w:eastAsia="Times New Roman"/>
          <w:szCs w:val="24"/>
        </w:rPr>
        <w:t>ΣΥΝΕΔΡΙΑΣΗ ΝΗ΄</w:t>
      </w:r>
    </w:p>
    <w:p w14:paraId="0D31A282" w14:textId="77777777" w:rsidR="00320123" w:rsidRDefault="00F36392">
      <w:pPr>
        <w:spacing w:after="0" w:line="600" w:lineRule="auto"/>
        <w:ind w:firstLine="720"/>
        <w:jc w:val="center"/>
        <w:rPr>
          <w:rFonts w:eastAsia="Times New Roman"/>
          <w:szCs w:val="24"/>
        </w:rPr>
      </w:pPr>
      <w:r>
        <w:rPr>
          <w:rFonts w:eastAsia="Times New Roman"/>
          <w:szCs w:val="24"/>
        </w:rPr>
        <w:t>Πέμπτη 19 Ιανουαρίου 2017</w:t>
      </w:r>
    </w:p>
    <w:p w14:paraId="0D31A283" w14:textId="77777777" w:rsidR="00320123" w:rsidRDefault="00F36392">
      <w:pPr>
        <w:spacing w:after="0" w:line="600" w:lineRule="auto"/>
        <w:ind w:firstLine="720"/>
        <w:jc w:val="both"/>
        <w:rPr>
          <w:rFonts w:eastAsia="Times New Roman"/>
          <w:szCs w:val="24"/>
        </w:rPr>
      </w:pPr>
      <w:r>
        <w:rPr>
          <w:rFonts w:eastAsia="Times New Roman"/>
          <w:szCs w:val="24"/>
        </w:rPr>
        <w:t>Αθήνα, σήμερα στις 19 Ιανουαρίου 2017, ημέρα Πέμπτη και ώρα 9.35΄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της Βουλής κ. </w:t>
      </w:r>
      <w:r w:rsidRPr="002034BD">
        <w:rPr>
          <w:rFonts w:eastAsia="Times New Roman"/>
          <w:b/>
          <w:szCs w:val="24"/>
        </w:rPr>
        <w:t>ΓΕΩΡΓΙΟΥ ΛΑΜΠΡΟΥΛΗ</w:t>
      </w:r>
      <w:r>
        <w:rPr>
          <w:rFonts w:eastAsia="Times New Roman"/>
          <w:szCs w:val="24"/>
        </w:rPr>
        <w:t>.</w:t>
      </w:r>
    </w:p>
    <w:p w14:paraId="0D31A284"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0D31A285" w14:textId="77777777" w:rsidR="00320123" w:rsidRDefault="00F36392">
      <w:pPr>
        <w:spacing w:after="0" w:line="600" w:lineRule="auto"/>
        <w:ind w:firstLine="720"/>
        <w:jc w:val="both"/>
        <w:rPr>
          <w:rFonts w:eastAsia="Times New Roman"/>
          <w:szCs w:val="24"/>
        </w:rPr>
      </w:pPr>
      <w:r>
        <w:rPr>
          <w:rFonts w:eastAsia="Times New Roman"/>
          <w:szCs w:val="24"/>
        </w:rPr>
        <w:t>Έχ</w:t>
      </w:r>
      <w:r>
        <w:rPr>
          <w:rFonts w:eastAsia="Times New Roman"/>
          <w:szCs w:val="24"/>
        </w:rPr>
        <w:t>ω την τιμή να ανακοινώσω στο Σώμα το δελτίο επίκαιρων ερωτήσεων της Παρασκευής 20 Ιανουαρίου 2017.</w:t>
      </w:r>
    </w:p>
    <w:p w14:paraId="0D31A286" w14:textId="77777777" w:rsidR="00320123" w:rsidRDefault="00F36392">
      <w:pPr>
        <w:spacing w:after="0"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D31A287" w14:textId="77777777" w:rsidR="00320123" w:rsidRDefault="00F36392">
      <w:pPr>
        <w:spacing w:after="0" w:line="600" w:lineRule="auto"/>
        <w:ind w:firstLine="720"/>
        <w:jc w:val="both"/>
        <w:rPr>
          <w:rFonts w:eastAsia="Times New Roman"/>
          <w:szCs w:val="24"/>
        </w:rPr>
      </w:pPr>
      <w:r>
        <w:rPr>
          <w:rFonts w:eastAsia="Times New Roman"/>
          <w:szCs w:val="24"/>
        </w:rPr>
        <w:t>1. Η με αριθμό 356/17-1-2017 επίκαιρη ερώτηση του Β΄ Αντιπροέδρ</w:t>
      </w:r>
      <w:r>
        <w:rPr>
          <w:rFonts w:eastAsia="Times New Roman"/>
          <w:szCs w:val="24"/>
        </w:rPr>
        <w:t xml:space="preserve">ου της Βουλής και Βουλευτή Αιτωλοακαρνανίας του </w:t>
      </w:r>
      <w:r>
        <w:rPr>
          <w:rFonts w:eastAsia="Times New Roman"/>
          <w:szCs w:val="24"/>
        </w:rPr>
        <w:lastRenderedPageBreak/>
        <w:t>Συνασπισμού Ριζοσπαστικής Αριστεράς κ. Γεωργίου Βαρεμένου προς τον Υπουργό Παιδείας, Έρευνας και Θρησκευμάτων, σχετικά με τη μετονομασία του Τμήματος Διαχείρισης Περιβάλλοντος και Φυσικών Πόρων του Πανεπιστημ</w:t>
      </w:r>
      <w:r>
        <w:rPr>
          <w:rFonts w:eastAsia="Times New Roman"/>
          <w:szCs w:val="24"/>
        </w:rPr>
        <w:t>ίου Πατρών, με έδρα το Αγρίνιο, σε Τμήμα Μηχανικών Περιβάλλοντος.</w:t>
      </w:r>
    </w:p>
    <w:p w14:paraId="0D31A288" w14:textId="77777777" w:rsidR="00320123" w:rsidRDefault="00F36392">
      <w:pPr>
        <w:spacing w:after="0" w:line="600" w:lineRule="auto"/>
        <w:ind w:firstLine="720"/>
        <w:jc w:val="both"/>
        <w:rPr>
          <w:rFonts w:eastAsia="Times New Roman"/>
          <w:szCs w:val="24"/>
        </w:rPr>
      </w:pPr>
      <w:r>
        <w:rPr>
          <w:rFonts w:eastAsia="Times New Roman"/>
          <w:szCs w:val="24"/>
        </w:rPr>
        <w:t>2. Η με αριθμό 344/16-1-2017 επίκαιρη ερώτηση της Βουλευτού Β΄ Αθηνών της Νέας Δημοκρατίας κ. Αικατερίνης Παπακώστα – Σιδηροπούλου προς τον Υπουργό Υγείας, σχετικά με τη δυσαρέσκεια των πολι</w:t>
      </w:r>
      <w:r>
        <w:rPr>
          <w:rFonts w:eastAsia="Times New Roman"/>
          <w:szCs w:val="24"/>
        </w:rPr>
        <w:t>τών για τον ΕΟΠΥΥ και τη Δημόσια Φροντίδα Υγείας.</w:t>
      </w:r>
    </w:p>
    <w:p w14:paraId="0D31A289" w14:textId="77777777" w:rsidR="00320123" w:rsidRDefault="00F36392">
      <w:pPr>
        <w:spacing w:after="0" w:line="600" w:lineRule="auto"/>
        <w:ind w:firstLine="720"/>
        <w:jc w:val="both"/>
        <w:rPr>
          <w:rFonts w:eastAsia="Times New Roman"/>
          <w:szCs w:val="24"/>
        </w:rPr>
      </w:pPr>
      <w:r>
        <w:rPr>
          <w:rFonts w:eastAsia="Times New Roman"/>
          <w:szCs w:val="24"/>
        </w:rPr>
        <w:t>3. Η με αριθμό 350/16-1-2017 επίκαιρη ερώτηση του Βουλευτή Ευβοίας του Λαϊκού Συνδέσμου – Χρυσή Αυγή κ. Νικολάου Μίχου προς τον Υπουργό Δικαιοσύνης, Διαφάνειας και Ανθρωπίνων Δικαιωμάτων, σχετικά με το «προ</w:t>
      </w:r>
      <w:r>
        <w:rPr>
          <w:rFonts w:eastAsia="Times New Roman"/>
          <w:szCs w:val="24"/>
        </w:rPr>
        <w:t>κλητικό κάψιμο της ελληνικής σημαίας σε ζωντανή τηλεοπτική μετάδοση».</w:t>
      </w:r>
    </w:p>
    <w:p w14:paraId="0D31A28A" w14:textId="77777777" w:rsidR="00320123" w:rsidRDefault="00F36392">
      <w:pPr>
        <w:spacing w:after="0" w:line="600" w:lineRule="auto"/>
        <w:ind w:firstLine="720"/>
        <w:jc w:val="both"/>
        <w:rPr>
          <w:rFonts w:eastAsia="Times New Roman"/>
          <w:szCs w:val="24"/>
        </w:rPr>
      </w:pPr>
      <w:r>
        <w:rPr>
          <w:rFonts w:eastAsia="Times New Roman"/>
          <w:szCs w:val="24"/>
        </w:rPr>
        <w:t xml:space="preserve">4. Η με αριθμό 355/17-1-2017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Εργασίας, Κοινωνικής Ασφάλισης </w:t>
      </w:r>
      <w:r>
        <w:rPr>
          <w:rFonts w:eastAsia="Times New Roman"/>
          <w:szCs w:val="24"/>
        </w:rPr>
        <w:t xml:space="preserve">και Κοινωνικής Αλληλεγγύης, σχετικά με την καθυστέρηση προγραμμάτων κοινωφελούς εργασίας </w:t>
      </w:r>
      <w:r>
        <w:rPr>
          <w:rFonts w:eastAsia="Times New Roman"/>
          <w:szCs w:val="24"/>
        </w:rPr>
        <w:lastRenderedPageBreak/>
        <w:t xml:space="preserve">για </w:t>
      </w:r>
      <w:r>
        <w:rPr>
          <w:rFonts w:eastAsia="Times New Roman"/>
          <w:szCs w:val="24"/>
        </w:rPr>
        <w:t>διακόσιους εβδομήντα τέσσερις</w:t>
      </w:r>
      <w:r>
        <w:rPr>
          <w:rFonts w:eastAsia="Times New Roman"/>
          <w:szCs w:val="24"/>
        </w:rPr>
        <w:t xml:space="preserve"> δήμους και καταγγελίες για τη διαχείριση των προγραμμάτων που ήδη εφαρμόζονται στα </w:t>
      </w:r>
      <w:r>
        <w:rPr>
          <w:rFonts w:eastAsia="Times New Roman"/>
          <w:szCs w:val="24"/>
        </w:rPr>
        <w:t>κέντρα φιλοξενίας προσφύγων</w:t>
      </w:r>
      <w:r>
        <w:rPr>
          <w:rFonts w:eastAsia="Times New Roman"/>
          <w:szCs w:val="24"/>
        </w:rPr>
        <w:t>.</w:t>
      </w:r>
    </w:p>
    <w:p w14:paraId="0D31A28B" w14:textId="77777777" w:rsidR="00320123" w:rsidRDefault="00F36392">
      <w:pPr>
        <w:spacing w:after="0" w:line="600" w:lineRule="auto"/>
        <w:ind w:firstLine="720"/>
        <w:jc w:val="both"/>
        <w:rPr>
          <w:rFonts w:eastAsia="Times New Roman"/>
          <w:szCs w:val="24"/>
        </w:rPr>
      </w:pPr>
      <w:r>
        <w:rPr>
          <w:rFonts w:eastAsia="Times New Roman"/>
          <w:szCs w:val="24"/>
        </w:rPr>
        <w:t>5. Η με αριθμό 358/17</w:t>
      </w:r>
      <w:r>
        <w:rPr>
          <w:rFonts w:eastAsia="Times New Roman"/>
          <w:szCs w:val="24"/>
        </w:rPr>
        <w:t>-1-2017 επίκαιρη ερώτηση του Βουλευτή Ηρακλείου του Κομμουνιστικού Κόμματος Ελλάδας κ. Εμμανουήλ Συντυχάκη προς τον Υπουργό Αγροτικής Ανάπτυξης και Τροφίμων, σχετικά με τη λήψη μέτρων για τις καταστροφές σε αγροτικές καλλιέργειες σε περιοχές της Κρήτης λόγ</w:t>
      </w:r>
      <w:r>
        <w:rPr>
          <w:rFonts w:eastAsia="Times New Roman"/>
          <w:szCs w:val="24"/>
        </w:rPr>
        <w:t>ω των χιονοπτώσεων και του παγετού.</w:t>
      </w:r>
    </w:p>
    <w:p w14:paraId="0D31A28C" w14:textId="77777777" w:rsidR="00320123" w:rsidRDefault="00F36392">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D31A28D" w14:textId="77777777" w:rsidR="00320123" w:rsidRDefault="00F36392">
      <w:pPr>
        <w:spacing w:after="0" w:line="600" w:lineRule="auto"/>
        <w:ind w:firstLine="720"/>
        <w:jc w:val="both"/>
        <w:rPr>
          <w:rFonts w:eastAsia="Times New Roman"/>
          <w:szCs w:val="24"/>
        </w:rPr>
      </w:pPr>
      <w:r>
        <w:rPr>
          <w:rFonts w:eastAsia="Times New Roman"/>
          <w:szCs w:val="24"/>
        </w:rPr>
        <w:t xml:space="preserve">1. Η με αριθμό 345/16-1-2017 επίκαιρη ερώτηση του Βουλευτή Β΄ Αθηνών της Νέας Δημοκρατίας κ. Σπυρίδωνος – </w:t>
      </w:r>
      <w:proofErr w:type="spellStart"/>
      <w:r>
        <w:rPr>
          <w:rFonts w:eastAsia="Times New Roman"/>
          <w:szCs w:val="24"/>
        </w:rPr>
        <w:t>Αδώνιδος</w:t>
      </w:r>
      <w:proofErr w:type="spellEnd"/>
      <w:r>
        <w:rPr>
          <w:rFonts w:eastAsia="Times New Roman"/>
          <w:szCs w:val="24"/>
        </w:rPr>
        <w:t xml:space="preserve"> Γεωργιάδη</w:t>
      </w:r>
      <w:r>
        <w:rPr>
          <w:rFonts w:eastAsia="Times New Roman"/>
          <w:szCs w:val="24"/>
        </w:rPr>
        <w:t xml:space="preserve"> προς τον Υπουργό Οικονομικών, σχετικά με τα ζητήματα κακοδιαχείρισης στα Ελληνικά Αμυντικά Συστήματα (ΕΑΣ).</w:t>
      </w:r>
    </w:p>
    <w:p w14:paraId="0D31A28E" w14:textId="77777777" w:rsidR="00320123" w:rsidRDefault="00F36392">
      <w:pPr>
        <w:spacing w:after="0" w:line="600" w:lineRule="auto"/>
        <w:ind w:firstLine="720"/>
        <w:jc w:val="both"/>
        <w:rPr>
          <w:rFonts w:eastAsia="Times New Roman"/>
          <w:szCs w:val="24"/>
        </w:rPr>
      </w:pPr>
      <w:r>
        <w:rPr>
          <w:rFonts w:eastAsia="Times New Roman"/>
          <w:szCs w:val="24"/>
        </w:rPr>
        <w:t xml:space="preserve">2. Η με αριθμό 351/16-1-2017 επίκαιρη ερώτηση του Βουλευτή Μεσσηνίας του Λαϊκού Συνδέσμου – Χρυσή Αυγή κ. Δημητρίου </w:t>
      </w:r>
      <w:proofErr w:type="spellStart"/>
      <w:r>
        <w:rPr>
          <w:rFonts w:eastAsia="Times New Roman"/>
          <w:szCs w:val="24"/>
        </w:rPr>
        <w:t>Κουκούτση</w:t>
      </w:r>
      <w:proofErr w:type="spellEnd"/>
      <w:r>
        <w:rPr>
          <w:rFonts w:eastAsia="Times New Roman"/>
          <w:szCs w:val="24"/>
        </w:rPr>
        <w:t xml:space="preserve"> προς τον Υπουργό Αγρο</w:t>
      </w:r>
      <w:r>
        <w:rPr>
          <w:rFonts w:eastAsia="Times New Roman"/>
          <w:szCs w:val="24"/>
        </w:rPr>
        <w:t xml:space="preserve">τικής Ανάπτυξης και </w:t>
      </w:r>
      <w:r>
        <w:rPr>
          <w:rFonts w:eastAsia="Times New Roman"/>
          <w:szCs w:val="24"/>
        </w:rPr>
        <w:lastRenderedPageBreak/>
        <w:t>Τροφίμων, σχετικά με την κατάργηση της ΠΟΠ για την ελιά Καλαμάτας.</w:t>
      </w:r>
    </w:p>
    <w:p w14:paraId="0D31A28F" w14:textId="77777777" w:rsidR="00320123" w:rsidRDefault="00F36392">
      <w:pPr>
        <w:spacing w:after="0" w:line="600" w:lineRule="auto"/>
        <w:ind w:firstLine="720"/>
        <w:jc w:val="both"/>
        <w:rPr>
          <w:rFonts w:eastAsia="Times New Roman"/>
          <w:szCs w:val="24"/>
        </w:rPr>
      </w:pPr>
      <w:r>
        <w:rPr>
          <w:rFonts w:eastAsia="Times New Roman"/>
          <w:szCs w:val="24"/>
        </w:rPr>
        <w:t>3. Η με αριθμό 348/16-1-2017 επίκαιρη ερώτηση του Βουλευτή Αργολίδας της Δημοκρατικής Συμπαράταξης ΠΑΣΟΚ – ΔΗΜΑΡ κ. Ιωάννη Μανιάτη προς τον Υπουργό Αγροτικής Ανάπτυξης κ</w:t>
      </w:r>
      <w:r>
        <w:rPr>
          <w:rFonts w:eastAsia="Times New Roman"/>
          <w:szCs w:val="24"/>
        </w:rPr>
        <w:t xml:space="preserve">αι Τροφίμων, σχετικά με την επανάληψη της παράτασης του σχεδίου διαχείρισης για τη </w:t>
      </w:r>
      <w:proofErr w:type="spellStart"/>
      <w:r>
        <w:rPr>
          <w:rFonts w:eastAsia="Times New Roman"/>
          <w:szCs w:val="24"/>
        </w:rPr>
        <w:t>βιντζότρατα</w:t>
      </w:r>
      <w:proofErr w:type="spellEnd"/>
      <w:r>
        <w:rPr>
          <w:rFonts w:eastAsia="Times New Roman"/>
          <w:szCs w:val="24"/>
        </w:rPr>
        <w:t xml:space="preserve"> που θέτει σε άμεσο κίνδυνο τη βιωσιμότητα των ελληνικών θαλασσών.</w:t>
      </w:r>
    </w:p>
    <w:p w14:paraId="0D31A290" w14:textId="77777777" w:rsidR="00320123" w:rsidRDefault="00F36392">
      <w:pPr>
        <w:spacing w:after="0" w:line="600" w:lineRule="auto"/>
        <w:ind w:firstLine="720"/>
        <w:jc w:val="both"/>
        <w:rPr>
          <w:rFonts w:eastAsia="Times New Roman"/>
          <w:szCs w:val="24"/>
        </w:rPr>
      </w:pPr>
      <w:r>
        <w:rPr>
          <w:rFonts w:eastAsia="Times New Roman"/>
          <w:szCs w:val="24"/>
        </w:rPr>
        <w:t xml:space="preserve">4. Η με αριθμό 359/16-1-2017 επίκαιρη ερώτηση του Βουλευτή Αιτωλοακαρνανίας του Κομμουνιστικού </w:t>
      </w:r>
      <w:r>
        <w:rPr>
          <w:rFonts w:eastAsia="Times New Roman"/>
          <w:szCs w:val="24"/>
        </w:rPr>
        <w:t>Κόμματος Ελλάδας κ. Νικολάου Μωραΐτη προς τον Υπουργό Υγείας, σχετικά με την καταβολή των δεδουλευμένων των εργαζομένων καθαριστριών στις υπηρεσίες του Γενικού Νοσοκομείου Άρτας.</w:t>
      </w:r>
    </w:p>
    <w:p w14:paraId="0D31A291" w14:textId="77777777" w:rsidR="00320123" w:rsidRDefault="00F36392">
      <w:pPr>
        <w:spacing w:after="0" w:line="600" w:lineRule="auto"/>
        <w:ind w:firstLine="720"/>
        <w:jc w:val="both"/>
        <w:rPr>
          <w:rFonts w:eastAsia="Times New Roman"/>
          <w:szCs w:val="24"/>
        </w:rPr>
      </w:pPr>
      <w:r>
        <w:rPr>
          <w:rFonts w:eastAsia="Times New Roman"/>
          <w:szCs w:val="24"/>
        </w:rPr>
        <w:t>5. Η με αριθμό 362/17-1-2017 επίκαιρη ερώτηση του Ανεξάρτητου Βουλευτή Αχαΐας</w:t>
      </w:r>
      <w:r>
        <w:rPr>
          <w:rFonts w:eastAsia="Times New Roman"/>
          <w:szCs w:val="24"/>
        </w:rPr>
        <w:t xml:space="preserve"> κ. Ιάσωνος Φωτήλα προς τον Υπουργό Υποδομών και Μεταφορών, σχετικά με το χρονοδιάγραμμα υλοποίησης του </w:t>
      </w:r>
      <w:r>
        <w:rPr>
          <w:rFonts w:eastAsia="Times New Roman"/>
          <w:szCs w:val="24"/>
        </w:rPr>
        <w:t>φ</w:t>
      </w:r>
      <w:r>
        <w:rPr>
          <w:rFonts w:eastAsia="Times New Roman"/>
          <w:szCs w:val="24"/>
        </w:rPr>
        <w:t>ράγματος Πείρου</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Παραπείρου</w:t>
      </w:r>
      <w:proofErr w:type="spellEnd"/>
      <w:r>
        <w:rPr>
          <w:rFonts w:eastAsia="Times New Roman"/>
          <w:szCs w:val="24"/>
        </w:rPr>
        <w:t xml:space="preserve"> στον Νομό Αχαΐας.</w:t>
      </w:r>
    </w:p>
    <w:p w14:paraId="0D31A292" w14:textId="77777777" w:rsidR="00320123" w:rsidRDefault="00F36392">
      <w:pPr>
        <w:spacing w:after="0" w:line="600" w:lineRule="auto"/>
        <w:ind w:firstLine="720"/>
        <w:jc w:val="both"/>
        <w:rPr>
          <w:rFonts w:eastAsia="Times New Roman"/>
          <w:szCs w:val="24"/>
        </w:rPr>
      </w:pPr>
      <w:r>
        <w:rPr>
          <w:rFonts w:eastAsia="Times New Roman"/>
          <w:szCs w:val="24"/>
        </w:rPr>
        <w:t xml:space="preserve">6. Η με αριθμό 319/9-1-2017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w:t>
      </w:r>
      <w:r>
        <w:rPr>
          <w:rFonts w:eastAsia="Times New Roman"/>
          <w:szCs w:val="24"/>
        </w:rPr>
        <w:lastRenderedPageBreak/>
        <w:t>προς τον Υπουργό Εσωτερικών, σχετικά με την υποβάθμιση – κατάργηση του Τμήματος Συνοριακής Φύλαξης Τυχερού στον Νομό Έβρου.</w:t>
      </w:r>
    </w:p>
    <w:p w14:paraId="0D31A293" w14:textId="77777777" w:rsidR="00320123" w:rsidRDefault="00F36392">
      <w:pPr>
        <w:spacing w:after="0" w:line="600" w:lineRule="auto"/>
        <w:ind w:firstLine="720"/>
        <w:jc w:val="both"/>
        <w:rPr>
          <w:rFonts w:eastAsia="Times New Roman"/>
          <w:szCs w:val="24"/>
        </w:rPr>
      </w:pPr>
      <w:r>
        <w:rPr>
          <w:rFonts w:eastAsia="Times New Roman"/>
          <w:szCs w:val="24"/>
        </w:rPr>
        <w:t>7. Η με αριθμό 328/10-1-2017 επίκαιρη ερώτηση του Βουλευτή Α΄ Θεσσαλονίκης του Κομμουνιστικού Κόμματος Ελλάδας κ. Ιωάννη Δ</w:t>
      </w:r>
      <w:r>
        <w:rPr>
          <w:rFonts w:eastAsia="Times New Roman"/>
          <w:szCs w:val="24"/>
        </w:rPr>
        <w:t>ελή προς τον Υπουργό Παιδείας, Έρευνας και Θρησκευμάτων, σχετικά με την εκπαίδευση των προσφυγόπουλων.</w:t>
      </w:r>
    </w:p>
    <w:p w14:paraId="0D31A294" w14:textId="77777777" w:rsidR="00320123" w:rsidRDefault="00F36392">
      <w:pPr>
        <w:spacing w:after="0" w:line="600" w:lineRule="auto"/>
        <w:ind w:firstLine="720"/>
        <w:jc w:val="both"/>
        <w:rPr>
          <w:rFonts w:eastAsia="Times New Roman"/>
          <w:szCs w:val="24"/>
        </w:rPr>
      </w:pPr>
      <w:r>
        <w:rPr>
          <w:rFonts w:eastAsia="Times New Roman"/>
          <w:szCs w:val="24"/>
        </w:rPr>
        <w:t xml:space="preserve">8. Η με αριθμό 325/9-1-2017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Ναυτιλίας και Νησιωτικής </w:t>
      </w:r>
      <w:r>
        <w:rPr>
          <w:rFonts w:eastAsia="Times New Roman"/>
          <w:szCs w:val="24"/>
        </w:rPr>
        <w:t>Πολιτικής, σχετικά με την έγκριση μεσοπρόθεσμου επιχειρηματικού σχεδίου για τον Οργανισμό Λιμένος Θεσσαλονίκης (ΟΛΘ).</w:t>
      </w:r>
    </w:p>
    <w:p w14:paraId="0D31A295" w14:textId="77777777" w:rsidR="00320123" w:rsidRDefault="00F36392">
      <w:pPr>
        <w:spacing w:after="0" w:line="600" w:lineRule="auto"/>
        <w:ind w:firstLine="720"/>
        <w:jc w:val="both"/>
        <w:rPr>
          <w:rFonts w:eastAsia="Times New Roman"/>
          <w:szCs w:val="24"/>
        </w:rPr>
      </w:pPr>
      <w:r>
        <w:rPr>
          <w:rFonts w:eastAsia="Times New Roman"/>
          <w:szCs w:val="24"/>
        </w:rPr>
        <w:t xml:space="preserve">ΑΝΑΦΟΡΕΣ – ΕΡΩΤΗΣΕΙΣ </w:t>
      </w:r>
      <w:r>
        <w:rPr>
          <w:rFonts w:eastAsia="Times New Roman"/>
          <w:szCs w:val="24"/>
        </w:rPr>
        <w:t>(Άρθρο 130 παρ</w:t>
      </w:r>
      <w:r>
        <w:rPr>
          <w:rFonts w:eastAsia="Times New Roman"/>
          <w:szCs w:val="24"/>
        </w:rPr>
        <w:t xml:space="preserve">άγραφος </w:t>
      </w:r>
      <w:r>
        <w:rPr>
          <w:rFonts w:eastAsia="Times New Roman"/>
          <w:szCs w:val="24"/>
        </w:rPr>
        <w:t xml:space="preserve">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D31A296" w14:textId="77777777" w:rsidR="00320123" w:rsidRDefault="00F36392">
      <w:pPr>
        <w:spacing w:after="0" w:line="600" w:lineRule="auto"/>
        <w:ind w:firstLine="720"/>
        <w:jc w:val="both"/>
        <w:rPr>
          <w:rFonts w:eastAsia="Times New Roman"/>
          <w:szCs w:val="24"/>
        </w:rPr>
      </w:pPr>
      <w:r>
        <w:rPr>
          <w:rFonts w:eastAsia="Times New Roman"/>
          <w:szCs w:val="24"/>
        </w:rPr>
        <w:t>1. Η με αριθμό 8/3-10-2016 ερώτηση του Ανεξάρτητου Βουλευτή Β΄ Αθη</w:t>
      </w:r>
      <w:r>
        <w:rPr>
          <w:rFonts w:eastAsia="Times New Roman"/>
          <w:szCs w:val="24"/>
        </w:rPr>
        <w:t xml:space="preserve">νών κ. Ευσταθίου (Στάθη) Παναγούλη προς τον Υπουργό Εσωτερικών, σχετικά με «ξυλοδαρμούς και χημικά που μας διδάσκει η Κυβέρνηση τι σημαίνει </w:t>
      </w:r>
      <w:r>
        <w:rPr>
          <w:rFonts w:eastAsia="Times New Roman"/>
          <w:szCs w:val="24"/>
        </w:rPr>
        <w:t>δ</w:t>
      </w:r>
      <w:r>
        <w:rPr>
          <w:rFonts w:eastAsia="Times New Roman"/>
          <w:szCs w:val="24"/>
        </w:rPr>
        <w:t>ημοκρατία».</w:t>
      </w:r>
    </w:p>
    <w:p w14:paraId="0D31A29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0D31A298" w14:textId="77777777" w:rsidR="00320123" w:rsidRDefault="00F36392">
      <w:pPr>
        <w:spacing w:after="0"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0D31A29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πέμπτη με αριθμό 336/13-1-2017 επίκαιρη ερώτηση δεύτερου κύκλου του Βουλευτή Αττικής του Ποταμιού κ. </w:t>
      </w:r>
      <w:r>
        <w:rPr>
          <w:rFonts w:eastAsia="Times New Roman" w:cs="Times New Roman"/>
          <w:bCs/>
          <w:szCs w:val="24"/>
        </w:rPr>
        <w:t xml:space="preserve">Γεωργίου </w:t>
      </w:r>
      <w:proofErr w:type="spellStart"/>
      <w:r>
        <w:rPr>
          <w:rFonts w:eastAsia="Times New Roman" w:cs="Times New Roman"/>
          <w:bCs/>
          <w:szCs w:val="24"/>
        </w:rPr>
        <w:t>Μαυρωτά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του Εθνικού Μετσόβιου Πολυτεχνείου. Στην ερώτηση θα </w:t>
      </w:r>
      <w:r>
        <w:rPr>
          <w:rFonts w:eastAsia="Times New Roman" w:cs="Times New Roman"/>
          <w:szCs w:val="24"/>
        </w:rPr>
        <w:t xml:space="preserve">απαντήσει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0D31A29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D31A29B" w14:textId="77777777" w:rsidR="00320123" w:rsidRDefault="00F36392">
      <w:pPr>
        <w:spacing w:after="0" w:line="600" w:lineRule="auto"/>
        <w:ind w:firstLine="720"/>
        <w:jc w:val="both"/>
        <w:rPr>
          <w:rFonts w:eastAsia="Times New Roman"/>
          <w:bCs/>
        </w:rPr>
      </w:pPr>
      <w:r>
        <w:rPr>
          <w:rFonts w:eastAsia="Times New Roman" w:cs="Times New Roman"/>
          <w:b/>
          <w:szCs w:val="24"/>
        </w:rPr>
        <w:t>ΓΕΩΡΓΙΟΣ ΜΑΥΡΩΤΑΣ:</w:t>
      </w:r>
      <w:r>
        <w:rPr>
          <w:rFonts w:eastAsia="Times New Roman" w:cs="Times New Roman"/>
          <w:szCs w:val="24"/>
        </w:rPr>
        <w:t xml:space="preserve"> Ευχαριστώ πολύ, </w:t>
      </w:r>
      <w:r>
        <w:rPr>
          <w:rFonts w:eastAsia="Times New Roman"/>
          <w:bCs/>
        </w:rPr>
        <w:t>κύριε Πρόεδρε.</w:t>
      </w:r>
    </w:p>
    <w:p w14:paraId="0D31A29C" w14:textId="77777777" w:rsidR="00320123" w:rsidRDefault="00F36392">
      <w:pPr>
        <w:spacing w:after="0" w:line="600" w:lineRule="auto"/>
        <w:ind w:firstLine="720"/>
        <w:jc w:val="both"/>
        <w:rPr>
          <w:rFonts w:eastAsia="Times New Roman"/>
          <w:bCs/>
        </w:rPr>
      </w:pPr>
      <w:r>
        <w:rPr>
          <w:rFonts w:eastAsia="Times New Roman" w:cs="Times New Roman"/>
          <w:szCs w:val="24"/>
        </w:rPr>
        <w:t xml:space="preserve">Καλημέρα, </w:t>
      </w:r>
      <w:r>
        <w:rPr>
          <w:rFonts w:eastAsia="Times New Roman"/>
          <w:bCs/>
        </w:rPr>
        <w:t>κύριε Υπουργέ.</w:t>
      </w:r>
    </w:p>
    <w:p w14:paraId="0D31A29D" w14:textId="77777777" w:rsidR="00320123" w:rsidRDefault="00F36392">
      <w:pPr>
        <w:spacing w:after="0" w:line="600" w:lineRule="auto"/>
        <w:ind w:firstLine="720"/>
        <w:jc w:val="both"/>
        <w:rPr>
          <w:rFonts w:eastAsia="Times New Roman"/>
          <w:bCs/>
        </w:rPr>
      </w:pPr>
      <w:r>
        <w:rPr>
          <w:rFonts w:eastAsia="Times New Roman"/>
          <w:bCs/>
        </w:rPr>
        <w:t>Το θέμα της ερώτησης, όπως ακούσαμε, είναι η</w:t>
      </w:r>
      <w:r>
        <w:rPr>
          <w:rFonts w:eastAsia="Times New Roman"/>
          <w:bCs/>
        </w:rPr>
        <w:t xml:space="preserve"> ανησυχητική </w:t>
      </w:r>
      <w:proofErr w:type="spellStart"/>
      <w:r>
        <w:rPr>
          <w:rFonts w:eastAsia="Times New Roman"/>
          <w:bCs/>
        </w:rPr>
        <w:t>υποχρηματοδότηση</w:t>
      </w:r>
      <w:proofErr w:type="spellEnd"/>
      <w:r>
        <w:rPr>
          <w:rFonts w:eastAsia="Times New Roman"/>
          <w:bCs/>
        </w:rPr>
        <w:t xml:space="preserve"> του Εθνικού Μετσόβιου Πολυτεχνείου και βασίζεται ουσιαστικά στη συνέντευξη που είχε δώσει πριν από περίπου μία εβδομάδα ο </w:t>
      </w:r>
      <w:r>
        <w:rPr>
          <w:rFonts w:eastAsia="Times New Roman"/>
          <w:bCs/>
        </w:rPr>
        <w:t>π</w:t>
      </w:r>
      <w:r>
        <w:rPr>
          <w:rFonts w:eastAsia="Times New Roman"/>
          <w:bCs/>
        </w:rPr>
        <w:t>ρύτανης του Εθνικού Μετσόβιου Πολυτεχνείου, σχετικά με τα οικονομικά προβλήματα που απειλούν άμεσα, όπω</w:t>
      </w:r>
      <w:r>
        <w:rPr>
          <w:rFonts w:eastAsia="Times New Roman"/>
          <w:bCs/>
        </w:rPr>
        <w:t xml:space="preserve">ς είπε, την εύρυθμη λειτουργία του Πολυτεχνείου. </w:t>
      </w:r>
    </w:p>
    <w:p w14:paraId="0D31A29E" w14:textId="77777777" w:rsidR="00320123" w:rsidRDefault="00F36392">
      <w:pPr>
        <w:spacing w:after="0" w:line="600" w:lineRule="auto"/>
        <w:ind w:firstLine="720"/>
        <w:jc w:val="both"/>
        <w:rPr>
          <w:rFonts w:eastAsia="Times New Roman"/>
          <w:bCs/>
        </w:rPr>
      </w:pPr>
      <w:r>
        <w:rPr>
          <w:rFonts w:eastAsia="Times New Roman"/>
          <w:bCs/>
        </w:rPr>
        <w:lastRenderedPageBreak/>
        <w:t xml:space="preserve">Και γενικά το θέμα είναι ότι η κρατική χρηματοδότηση –ουσιαστικά, η τακτική επιχορήγηση- υπολείπεται κατά 30% των παγίων εξόδων, όπως αναφέρει χαρακτηριστικά, σε μια </w:t>
      </w:r>
      <w:proofErr w:type="spellStart"/>
      <w:r>
        <w:rPr>
          <w:rFonts w:eastAsia="Times New Roman"/>
          <w:bCs/>
        </w:rPr>
        <w:t>χρονοσειρά</w:t>
      </w:r>
      <w:proofErr w:type="spellEnd"/>
      <w:r>
        <w:rPr>
          <w:rFonts w:eastAsia="Times New Roman"/>
          <w:bCs/>
        </w:rPr>
        <w:t xml:space="preserve"> συνεχώς μειούμενων επιχορηγήσ</w:t>
      </w:r>
      <w:r>
        <w:rPr>
          <w:rFonts w:eastAsia="Times New Roman"/>
          <w:bCs/>
        </w:rPr>
        <w:t>εων για το Πολυτεχνείο. Αντίστοιχα, υπάρχει μια αύξηση των εισαγόμενων φοιτητών, κάτι που έχει τον αντίκτυπό του κυρίως στα κονδύλια σίτισης -πρόκειται για μια αύξηση κατά 35% την τελευταία πενταετία- ενώ οι δαπάνες για τη σίτιση παραμένουν σχεδόν σταθερές</w:t>
      </w:r>
      <w:r>
        <w:rPr>
          <w:rFonts w:eastAsia="Times New Roman"/>
          <w:bCs/>
        </w:rPr>
        <w:t xml:space="preserve">. Δεν είναι η πρώτη φορά που ακούμε ότι υπάρχει </w:t>
      </w:r>
      <w:proofErr w:type="spellStart"/>
      <w:r>
        <w:rPr>
          <w:rFonts w:eastAsia="Times New Roman"/>
          <w:bCs/>
        </w:rPr>
        <w:t>υποχρηματοδότηση</w:t>
      </w:r>
      <w:proofErr w:type="spellEnd"/>
      <w:r>
        <w:rPr>
          <w:rFonts w:eastAsia="Times New Roman"/>
          <w:bCs/>
        </w:rPr>
        <w:t xml:space="preserve"> γενικά από ανώτατα εκπαιδευτικά ιδρύματα.</w:t>
      </w:r>
    </w:p>
    <w:p w14:paraId="0D31A29F" w14:textId="77777777" w:rsidR="00320123" w:rsidRDefault="00F36392">
      <w:pPr>
        <w:spacing w:after="0" w:line="600" w:lineRule="auto"/>
        <w:ind w:firstLine="720"/>
        <w:jc w:val="both"/>
        <w:rPr>
          <w:rFonts w:eastAsia="Times New Roman"/>
          <w:bCs/>
        </w:rPr>
      </w:pPr>
      <w:r>
        <w:rPr>
          <w:rFonts w:eastAsia="Times New Roman"/>
          <w:bCs/>
        </w:rPr>
        <w:t xml:space="preserve">Είδα και την απάντηση που δώσατε την επόμενη κιόλας ημέρα στον </w:t>
      </w:r>
      <w:r>
        <w:rPr>
          <w:rFonts w:eastAsia="Times New Roman"/>
          <w:bCs/>
        </w:rPr>
        <w:t>π</w:t>
      </w:r>
      <w:r>
        <w:rPr>
          <w:rFonts w:eastAsia="Times New Roman"/>
          <w:bCs/>
        </w:rPr>
        <w:t xml:space="preserve">ρύτανη. Είδα και τις δηλώσεις που κάνατε και την εισήγησή σας στη Σύνοδο των </w:t>
      </w:r>
      <w:r>
        <w:rPr>
          <w:rFonts w:eastAsia="Times New Roman"/>
          <w:bCs/>
        </w:rPr>
        <w:t xml:space="preserve">Πρυτάνεων στις 14-1-2017. Και με βάση αυτά, σας ερωτώ κατά πόσο θεωρείτε ότι τα ταμειακά διαθέσιμα του Εθνικού Μετσόβιου Πολυτεχνείου -που κατά τη γνώμη μου, θα είναι για να καλύπτουν εποχικές διακυμάνσεις </w:t>
      </w:r>
      <w:proofErr w:type="spellStart"/>
      <w:r>
        <w:rPr>
          <w:rFonts w:eastAsia="Times New Roman"/>
          <w:bCs/>
        </w:rPr>
        <w:t>χρηματοροών</w:t>
      </w:r>
      <w:proofErr w:type="spellEnd"/>
      <w:r>
        <w:rPr>
          <w:rFonts w:eastAsia="Times New Roman"/>
          <w:bCs/>
        </w:rPr>
        <w:t xml:space="preserve"> μέσα στον χρόνο- μπορούν να υποκαταστή</w:t>
      </w:r>
      <w:r>
        <w:rPr>
          <w:rFonts w:eastAsia="Times New Roman"/>
          <w:bCs/>
        </w:rPr>
        <w:t xml:space="preserve">σουν την κρατική χρηματοδότηση. </w:t>
      </w:r>
    </w:p>
    <w:p w14:paraId="0D31A2A0" w14:textId="77777777" w:rsidR="00320123" w:rsidRDefault="00F36392">
      <w:pPr>
        <w:spacing w:after="0" w:line="600" w:lineRule="auto"/>
        <w:ind w:firstLine="720"/>
        <w:jc w:val="both"/>
        <w:rPr>
          <w:rFonts w:eastAsia="Times New Roman"/>
          <w:bCs/>
        </w:rPr>
      </w:pPr>
      <w:r>
        <w:rPr>
          <w:rFonts w:eastAsia="Times New Roman"/>
          <w:bCs/>
        </w:rPr>
        <w:t xml:space="preserve">Και πιο συγκεκριμένα σας ερωτώ, όπως είδατε και στο κείμενο της ερώτησης, ποιες εναλλακτικές πηγές χρηματοδότησης </w:t>
      </w:r>
      <w:r>
        <w:rPr>
          <w:rFonts w:eastAsia="Times New Roman"/>
          <w:bCs/>
        </w:rPr>
        <w:lastRenderedPageBreak/>
        <w:t>θεωρείτε εσείς ότι μπορούν να βρουν τα πανεπιστήμια. Υπάρχουν κάποια πράγματα στην εισήγηση προς τη Σύνοδο Πρ</w:t>
      </w:r>
      <w:r>
        <w:rPr>
          <w:rFonts w:eastAsia="Times New Roman"/>
          <w:bCs/>
        </w:rPr>
        <w:t xml:space="preserve">υτάνεων. Θα θέλαμε περιληπτικά να μας πείτε κάποια πράγματα. </w:t>
      </w:r>
    </w:p>
    <w:p w14:paraId="0D31A2A1" w14:textId="77777777" w:rsidR="00320123" w:rsidRDefault="00F36392">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D31A2A2" w14:textId="77777777" w:rsidR="00320123" w:rsidRDefault="00F36392">
      <w:pPr>
        <w:spacing w:after="0" w:line="600" w:lineRule="auto"/>
        <w:ind w:firstLine="720"/>
        <w:jc w:val="both"/>
        <w:rPr>
          <w:rFonts w:eastAsia="Times New Roman"/>
          <w:bCs/>
        </w:rPr>
      </w:pPr>
      <w:r>
        <w:rPr>
          <w:rFonts w:eastAsia="Times New Roman"/>
          <w:bCs/>
        </w:rPr>
        <w:t>Τελειώνω σε μισό λεπτό, κύριε Πρόεδρε.</w:t>
      </w:r>
    </w:p>
    <w:p w14:paraId="0D31A2A3" w14:textId="77777777" w:rsidR="00320123" w:rsidRDefault="00F36392">
      <w:pPr>
        <w:spacing w:after="0" w:line="600" w:lineRule="auto"/>
        <w:ind w:firstLine="720"/>
        <w:jc w:val="both"/>
        <w:rPr>
          <w:rFonts w:eastAsia="Times New Roman"/>
          <w:bCs/>
        </w:rPr>
      </w:pPr>
      <w:r>
        <w:rPr>
          <w:rFonts w:eastAsia="Times New Roman"/>
          <w:bCs/>
        </w:rPr>
        <w:t>Και μάλιστα, στην πέμπτη από τις έξι προτάσεις στις 14-1-2017 έχετε ότι</w:t>
      </w:r>
      <w:r>
        <w:rPr>
          <w:rFonts w:eastAsia="Times New Roman"/>
          <w:bCs/>
        </w:rPr>
        <w:t xml:space="preserve"> θα πρέπει να υποβάλουν τα ΑΕΙ ένα σχέδιο αξιοποίησης και διαχείρισης της περιουσίας τους. Και με βάση αυτό, θα ήθελα να σας πω ότι ακριβώς πέρσι τέτοια εποχή, στις 19-1-2016, το Συμβούλιο Ιδρύματος του Πολυτεχνείου είχε υποβάλει ένα σχέδιο προεδρικού διατ</w:t>
      </w:r>
      <w:r>
        <w:rPr>
          <w:rFonts w:eastAsia="Times New Roman"/>
          <w:bCs/>
        </w:rPr>
        <w:t>άγματος, το οποίο υπάρχει στο Υπουργείο Παιδείας, σχετικά με τη διαχείριση και αξιοποίηση της περιουσίας του Μετσόβιου Πολυτεχνείου.</w:t>
      </w:r>
    </w:p>
    <w:p w14:paraId="0D31A2A4" w14:textId="77777777" w:rsidR="00320123" w:rsidRDefault="00F36392">
      <w:pPr>
        <w:spacing w:after="0" w:line="600" w:lineRule="auto"/>
        <w:ind w:firstLine="720"/>
        <w:jc w:val="both"/>
        <w:rPr>
          <w:rFonts w:eastAsia="Times New Roman"/>
          <w:bCs/>
        </w:rPr>
      </w:pPr>
      <w:r>
        <w:rPr>
          <w:rFonts w:eastAsia="Times New Roman"/>
          <w:bCs/>
        </w:rPr>
        <w:t>Και</w:t>
      </w:r>
      <w:r>
        <w:rPr>
          <w:rFonts w:eastAsia="Times New Roman"/>
          <w:bCs/>
        </w:rPr>
        <w:t>,</w:t>
      </w:r>
      <w:r>
        <w:rPr>
          <w:rFonts w:eastAsia="Times New Roman"/>
          <w:bCs/>
        </w:rPr>
        <w:t xml:space="preserve"> τέλος, ποιες είναι γενικά οι προθέσεις σας –κάτι που άπτεται των οικονομικών- σχετικά με τα δίδακτρα των μεταπτυχιακών</w:t>
      </w:r>
      <w:r>
        <w:rPr>
          <w:rFonts w:eastAsia="Times New Roman"/>
          <w:bCs/>
        </w:rPr>
        <w:t xml:space="preserve"> στα ανώτατα εκπαιδευτικά ιδρύματα ή με οικονομίες κλίμακας που μπορεί να προκύψουν από συγχωνεύσεις τμημάτων;</w:t>
      </w:r>
    </w:p>
    <w:p w14:paraId="0D31A2A5" w14:textId="77777777" w:rsidR="00320123" w:rsidRDefault="00F36392">
      <w:pPr>
        <w:spacing w:after="0" w:line="600" w:lineRule="auto"/>
        <w:ind w:firstLine="720"/>
        <w:jc w:val="both"/>
        <w:rPr>
          <w:rFonts w:eastAsia="Times New Roman"/>
          <w:bCs/>
        </w:rPr>
      </w:pPr>
      <w:r>
        <w:rPr>
          <w:rFonts w:eastAsia="Times New Roman"/>
          <w:bCs/>
        </w:rPr>
        <w:t>Ευχαριστώ πολύ.</w:t>
      </w:r>
    </w:p>
    <w:p w14:paraId="0D31A2A6" w14:textId="77777777" w:rsidR="00320123" w:rsidRDefault="00F36392">
      <w:pPr>
        <w:spacing w:after="0"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Ευχαριστούμε τον κ. </w:t>
      </w:r>
      <w:proofErr w:type="spellStart"/>
      <w:r>
        <w:rPr>
          <w:rFonts w:eastAsia="Times New Roman"/>
          <w:bCs/>
        </w:rPr>
        <w:t>Μαυρωτά</w:t>
      </w:r>
      <w:proofErr w:type="spellEnd"/>
      <w:r>
        <w:rPr>
          <w:rFonts w:eastAsia="Times New Roman"/>
          <w:bCs/>
        </w:rPr>
        <w:t>.</w:t>
      </w:r>
    </w:p>
    <w:p w14:paraId="0D31A2A7" w14:textId="77777777" w:rsidR="00320123" w:rsidRDefault="00F36392">
      <w:pPr>
        <w:spacing w:after="0" w:line="600" w:lineRule="auto"/>
        <w:ind w:firstLine="720"/>
        <w:jc w:val="both"/>
        <w:rPr>
          <w:rFonts w:eastAsia="Times New Roman"/>
          <w:bCs/>
        </w:rPr>
      </w:pPr>
      <w:r>
        <w:rPr>
          <w:rFonts w:eastAsia="Times New Roman"/>
          <w:bCs/>
        </w:rPr>
        <w:t>Κύριε Υπουργέ, έχετε τον λόγο.</w:t>
      </w:r>
    </w:p>
    <w:p w14:paraId="0D31A2A8" w14:textId="77777777" w:rsidR="00320123" w:rsidRDefault="00F36392">
      <w:pPr>
        <w:spacing w:after="0" w:line="600" w:lineRule="auto"/>
        <w:ind w:firstLine="720"/>
        <w:jc w:val="both"/>
        <w:rPr>
          <w:rFonts w:eastAsia="Times New Roman"/>
          <w:bCs/>
        </w:rPr>
      </w:pPr>
      <w:r>
        <w:rPr>
          <w:rFonts w:eastAsia="Times New Roman"/>
          <w:b/>
          <w:bCs/>
        </w:rPr>
        <w:t>ΚΩΝΣΤΑΝΤΙΝΟΣ ΓΑΒΡΟΓΛΟΥ (Υπουργός Πα</w:t>
      </w:r>
      <w:r>
        <w:rPr>
          <w:rFonts w:eastAsia="Times New Roman"/>
          <w:b/>
          <w:bCs/>
        </w:rPr>
        <w:t>ιδείας, Έρευνας και Θρησκευμάτων):</w:t>
      </w:r>
      <w:r>
        <w:rPr>
          <w:rFonts w:eastAsia="Times New Roman"/>
          <w:bCs/>
        </w:rPr>
        <w:t xml:space="preserve"> Ευχαριστώ, κύριε Πρόεδρε.</w:t>
      </w:r>
    </w:p>
    <w:p w14:paraId="0D31A2A9" w14:textId="77777777" w:rsidR="00320123" w:rsidRDefault="00F36392">
      <w:pPr>
        <w:spacing w:after="0" w:line="600" w:lineRule="auto"/>
        <w:ind w:firstLine="720"/>
        <w:jc w:val="both"/>
        <w:rPr>
          <w:rFonts w:eastAsia="Times New Roman"/>
          <w:bCs/>
        </w:rPr>
      </w:pPr>
      <w:r>
        <w:rPr>
          <w:rFonts w:eastAsia="Times New Roman"/>
          <w:bCs/>
        </w:rPr>
        <w:t xml:space="preserve">Κύριε </w:t>
      </w:r>
      <w:proofErr w:type="spellStart"/>
      <w:r>
        <w:rPr>
          <w:rFonts w:eastAsia="Times New Roman"/>
          <w:bCs/>
        </w:rPr>
        <w:t>Μαυρωτά</w:t>
      </w:r>
      <w:proofErr w:type="spellEnd"/>
      <w:r>
        <w:rPr>
          <w:rFonts w:eastAsia="Times New Roman"/>
          <w:bCs/>
        </w:rPr>
        <w:t xml:space="preserve">, όπως πάντα, είστε πολύ καλά διαβασμένος. Όντως λέχθηκαν αυτά στη Σύνοδο των Πρυτάνεων το Σάββατο. Και νομίζω σε ένα εξαιρετικό κλίμα συνεργασίας, συναποφασίσαμε να προχωρήσουμε σε </w:t>
      </w:r>
      <w:r>
        <w:rPr>
          <w:rFonts w:eastAsia="Times New Roman"/>
          <w:bCs/>
        </w:rPr>
        <w:t>αυτές τις κατευθύνσεις.</w:t>
      </w:r>
    </w:p>
    <w:p w14:paraId="0D31A2AA" w14:textId="77777777" w:rsidR="00320123" w:rsidRDefault="00F36392">
      <w:pPr>
        <w:spacing w:after="0" w:line="600" w:lineRule="auto"/>
        <w:ind w:firstLine="720"/>
        <w:jc w:val="both"/>
        <w:rPr>
          <w:rFonts w:eastAsia="Times New Roman"/>
          <w:bCs/>
        </w:rPr>
      </w:pPr>
      <w:r>
        <w:rPr>
          <w:rFonts w:eastAsia="Times New Roman"/>
          <w:bCs/>
        </w:rPr>
        <w:t xml:space="preserve">Το θέμα της κρατικής χρηματοδότησης των πανεπιστημίων είναι όπως το λέτε. Προφανώς είναι πολύ χαμηλό. Για πρώτη φορά φέτος σταθεροποιείται με μια πολύ μικρή αύξηση. Αυτό δείχνει μια προοπτική ως προς το τι προτιθέμεθα να κάνουμε. </w:t>
      </w:r>
    </w:p>
    <w:p w14:paraId="0D31A2AB" w14:textId="77777777" w:rsidR="00320123" w:rsidRDefault="00F36392">
      <w:pPr>
        <w:spacing w:after="0" w:line="600" w:lineRule="auto"/>
        <w:ind w:firstLine="720"/>
        <w:jc w:val="both"/>
        <w:rPr>
          <w:rFonts w:eastAsia="Times New Roman"/>
          <w:bCs/>
        </w:rPr>
      </w:pPr>
      <w:r>
        <w:rPr>
          <w:rFonts w:eastAsia="Times New Roman"/>
          <w:bCs/>
        </w:rPr>
        <w:t>Ν</w:t>
      </w:r>
      <w:r>
        <w:rPr>
          <w:rFonts w:eastAsia="Times New Roman"/>
          <w:bCs/>
        </w:rPr>
        <w:t xml:space="preserve">ομίζω ότι δεν βοηθά η συνέντευξη που δόθηκε από τον </w:t>
      </w:r>
      <w:r>
        <w:rPr>
          <w:rFonts w:eastAsia="Times New Roman"/>
          <w:bCs/>
        </w:rPr>
        <w:t>π</w:t>
      </w:r>
      <w:r>
        <w:rPr>
          <w:rFonts w:eastAsia="Times New Roman"/>
          <w:bCs/>
        </w:rPr>
        <w:t>ρύτανη του Πολυτεχνείου, με τον οποίο συζήτησα στη συνέχεια, όπως και στην Επιτροπή Πρυτάνεων, σε ένα εξαιρετικό κλίμα και μαζί του. Το αίτημα να διπλασιαστούν</w:t>
      </w:r>
      <w:r>
        <w:rPr>
          <w:rFonts w:eastAsia="Times New Roman"/>
          <w:bCs/>
        </w:rPr>
        <w:t>,</w:t>
      </w:r>
      <w:r>
        <w:rPr>
          <w:rFonts w:eastAsia="Times New Roman"/>
          <w:bCs/>
        </w:rPr>
        <w:t xml:space="preserve"> τουλάχιστον</w:t>
      </w:r>
      <w:r>
        <w:rPr>
          <w:rFonts w:eastAsia="Times New Roman"/>
          <w:bCs/>
        </w:rPr>
        <w:t>,</w:t>
      </w:r>
      <w:r>
        <w:rPr>
          <w:rFonts w:eastAsia="Times New Roman"/>
          <w:bCs/>
        </w:rPr>
        <w:t xml:space="preserve"> οι δαπάνες νομίζω ότι είναι έ</w:t>
      </w:r>
      <w:r>
        <w:rPr>
          <w:rFonts w:eastAsia="Times New Roman"/>
          <w:bCs/>
        </w:rPr>
        <w:t xml:space="preserve">να αίτημα που δεν βοηθά τη συζήτηση. Όχι μόνο </w:t>
      </w:r>
      <w:r>
        <w:rPr>
          <w:rFonts w:eastAsia="Times New Roman"/>
          <w:bCs/>
        </w:rPr>
        <w:lastRenderedPageBreak/>
        <w:t>δεν είναι ρεαλιστικό, αλλά δεν λέει και τίποτα, για να είμαι ειλικρινής.</w:t>
      </w:r>
    </w:p>
    <w:p w14:paraId="0D31A2A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δεύτερο είναι το εξής. Θα πρέπει να δούμε το θέμα της χρηματοδότησης των πανεπιστημίων συνολικότερα, όχι μόνο στο πλαίσιο του κρατικού</w:t>
      </w:r>
      <w:r>
        <w:rPr>
          <w:rFonts w:eastAsia="Times New Roman" w:cs="Times New Roman"/>
          <w:szCs w:val="24"/>
        </w:rPr>
        <w:t xml:space="preserve"> προϋπολογισμού, δηλαδή όχι μόνο αυτά που εγγράφονται στον κρατικό προϋπολογισμό.</w:t>
      </w:r>
    </w:p>
    <w:p w14:paraId="0D31A2A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χρηματοδότηση της τριτοβάθμιας εκπαίδευσης, όπως καλά γνωρίζετε, είναι ένα εξαιρετικά σύνθετο εγχείρημα. Τα πανεπιστήμια παίρνουν πάρα-πάρα πολλά λεφτά από τα ΕΣΠΑ. Ορισμέν</w:t>
      </w:r>
      <w:r>
        <w:rPr>
          <w:rFonts w:eastAsia="Times New Roman" w:cs="Times New Roman"/>
          <w:szCs w:val="24"/>
        </w:rPr>
        <w:t>α πανεπιστήμια τώρα έχουν μια έκτακτη επιχορήγηση από την Ευρωπαϊκή Τράπεζα Επενδύσεων. Τα νούμερα τα γνωρίζουμε, είναι και στη</w:t>
      </w:r>
      <w:r>
        <w:rPr>
          <w:rFonts w:eastAsia="Times New Roman" w:cs="Times New Roman"/>
          <w:szCs w:val="24"/>
        </w:rPr>
        <w:t xml:space="preserve"> </w:t>
      </w:r>
      <w:r>
        <w:rPr>
          <w:rFonts w:eastAsia="Times New Roman" w:cs="Times New Roman"/>
          <w:szCs w:val="24"/>
        </w:rPr>
        <w:t>γραπτή απάντηση. Δεν θέλω να μπω σε αυτά.</w:t>
      </w:r>
    </w:p>
    <w:p w14:paraId="0D31A2A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βασικό είναι το εξής. Έχει γίνει μια πρώτη επαφή με τον Υπουργό Οικονομικών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Τσακ</w:t>
      </w:r>
      <w:r>
        <w:rPr>
          <w:rFonts w:eastAsia="Times New Roman" w:cs="Times New Roman"/>
          <w:szCs w:val="24"/>
        </w:rPr>
        <w:t>αλώτο</w:t>
      </w:r>
      <w:proofErr w:type="spellEnd"/>
      <w:r>
        <w:rPr>
          <w:rFonts w:eastAsia="Times New Roman" w:cs="Times New Roman"/>
          <w:szCs w:val="24"/>
        </w:rPr>
        <w:t xml:space="preserve"> και πρυτάνεις και μαζί μου και αποφασίσαμε να πάμε ένα βήμα ως προς την απλοποίηση των διαδικασιών των ΕΛΚΕ. Αυτό είναι το ένα. Το δεύτερο είναι</w:t>
      </w:r>
      <w:r>
        <w:rPr>
          <w:rFonts w:eastAsia="Times New Roman" w:cs="Times New Roman"/>
          <w:szCs w:val="24"/>
        </w:rPr>
        <w:t>,</w:t>
      </w:r>
      <w:r>
        <w:rPr>
          <w:rFonts w:eastAsia="Times New Roman" w:cs="Times New Roman"/>
          <w:szCs w:val="24"/>
        </w:rPr>
        <w:t xml:space="preserve"> μόλις γίνει αυτό, να μπορέσουμε να βρούμε τρόπους ενιαίας διαχείρισης των εσόδων των πανεπιστημίων.</w:t>
      </w:r>
    </w:p>
    <w:p w14:paraId="0D31A2A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τα θέματα της σίτισης το Υπουργείο έχει αποφασίσει όλη η διαδικασία να περάσει στα ανώτατα εκπαιδευτικά ιδρύματα </w:t>
      </w:r>
      <w:r>
        <w:rPr>
          <w:rFonts w:eastAsia="Times New Roman" w:cs="Times New Roman"/>
          <w:szCs w:val="24"/>
        </w:rPr>
        <w:lastRenderedPageBreak/>
        <w:t xml:space="preserve">με μια </w:t>
      </w:r>
      <w:proofErr w:type="spellStart"/>
      <w:r>
        <w:rPr>
          <w:rFonts w:eastAsia="Times New Roman" w:cs="Times New Roman"/>
          <w:szCs w:val="24"/>
        </w:rPr>
        <w:t>ορθολογικοποίηση</w:t>
      </w:r>
      <w:proofErr w:type="spellEnd"/>
      <w:r>
        <w:rPr>
          <w:rFonts w:eastAsia="Times New Roman" w:cs="Times New Roman"/>
          <w:szCs w:val="24"/>
        </w:rPr>
        <w:t xml:space="preserve">, που, αν θέλετε, μπορούμε να τη συζητήσουμε στη συνέχεια. Σήμερα δεν είναι τόσο </w:t>
      </w:r>
      <w:proofErr w:type="spellStart"/>
      <w:r>
        <w:rPr>
          <w:rFonts w:eastAsia="Times New Roman" w:cs="Times New Roman"/>
          <w:szCs w:val="24"/>
        </w:rPr>
        <w:t>ορθολογικοποιημένο</w:t>
      </w:r>
      <w:proofErr w:type="spellEnd"/>
      <w:r>
        <w:rPr>
          <w:rFonts w:eastAsia="Times New Roman" w:cs="Times New Roman"/>
          <w:szCs w:val="24"/>
        </w:rPr>
        <w:t xml:space="preserve"> το σύστημα.</w:t>
      </w:r>
    </w:p>
    <w:p w14:paraId="0D31A2B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Ως προς </w:t>
      </w:r>
      <w:r>
        <w:rPr>
          <w:rFonts w:eastAsia="Times New Roman" w:cs="Times New Roman"/>
          <w:szCs w:val="24"/>
        </w:rPr>
        <w:t>τις εναλλακτικές πηγές</w:t>
      </w:r>
      <w:r>
        <w:rPr>
          <w:rFonts w:eastAsia="Times New Roman" w:cs="Times New Roman"/>
          <w:szCs w:val="24"/>
        </w:rPr>
        <w:t>,</w:t>
      </w:r>
      <w:r>
        <w:rPr>
          <w:rFonts w:eastAsia="Times New Roman" w:cs="Times New Roman"/>
          <w:szCs w:val="24"/>
        </w:rPr>
        <w:t xml:space="preserve"> νομίζω ότι το πιο σοβαρό και ιδιαίτερα στο Πολυτεχνείο είναι η πληρέστατη αξιοποίηση των τεράστιων κληροδοτημάτων που έχει. </w:t>
      </w:r>
      <w:r>
        <w:rPr>
          <w:rFonts w:eastAsia="Times New Roman" w:cs="Times New Roman"/>
          <w:szCs w:val="24"/>
        </w:rPr>
        <w:t>Ως προς α</w:t>
      </w:r>
      <w:r>
        <w:rPr>
          <w:rFonts w:eastAsia="Times New Roman" w:cs="Times New Roman"/>
          <w:szCs w:val="24"/>
        </w:rPr>
        <w:t>υτό χρειάζεται να προχωρήσουμε στο προεδρικό διάταγμα που είπατε και</w:t>
      </w:r>
      <w:r>
        <w:rPr>
          <w:rFonts w:eastAsia="Times New Roman" w:cs="Times New Roman"/>
          <w:szCs w:val="24"/>
        </w:rPr>
        <w:t>,</w:t>
      </w:r>
      <w:r>
        <w:rPr>
          <w:rFonts w:eastAsia="Times New Roman" w:cs="Times New Roman"/>
          <w:szCs w:val="24"/>
        </w:rPr>
        <w:t xml:space="preserve"> πράγματι, θα το βάλουμε μπροσ</w:t>
      </w:r>
      <w:r>
        <w:rPr>
          <w:rFonts w:eastAsia="Times New Roman" w:cs="Times New Roman"/>
          <w:szCs w:val="24"/>
        </w:rPr>
        <w:t>τά.</w:t>
      </w:r>
    </w:p>
    <w:p w14:paraId="0D31A2B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Θέλω δύο πράγματα ακόμη, κύριε Πρόεδρε, να πω με την άδειά σας. Το πρώτο είναι το θέμα των διδάκτρων και των μεταπτυχιακών. Ξέρω ότι θα συμφωνήσετε και εσείς ότι, όταν συζητούμε για τα μεταπτυχιακά, το βασικό πρόβλημα είναι το ακαδημαϊκό, η ακαδημαϊκότ</w:t>
      </w:r>
      <w:r>
        <w:rPr>
          <w:rFonts w:eastAsia="Times New Roman" w:cs="Times New Roman"/>
          <w:szCs w:val="24"/>
        </w:rPr>
        <w:t>ητα και η ποιότητα. Δεν μπορούμε να συγκροτήσουμε τα μεταπτυχιακά με αποκλειστική αναφορά στο θέμα των διδάκτρων και σε αυτό το Πολυτεχνείο είναι από τους πρωτοπόρους, διότι δεν έχει δίδακτρα και η ακαδημαϊκότητα είναι το βασικό στοιχείο.</w:t>
      </w:r>
    </w:p>
    <w:p w14:paraId="0D31A2B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w:t>
      </w:r>
      <w:r>
        <w:rPr>
          <w:rFonts w:eastAsia="Times New Roman" w:cs="Times New Roman"/>
          <w:szCs w:val="24"/>
        </w:rPr>
        <w:t>τα όποια τέλη εγγραφής πρέπει να είναι τέτοια που να βασίζονται στο κόστος των μεταπτυχιακών. Τα περισσότερα κόστη, έτσι όπως γίνονται σε αρκετά μεταπτυχιακά, νομίζω ότι είναι πάρα πολύ πρόχειρα.</w:t>
      </w:r>
    </w:p>
    <w:p w14:paraId="0D31A2B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τρίτο, βεβαίως, είναι ότι κανένα παιδί, κανένας νέος δεν </w:t>
      </w:r>
      <w:r>
        <w:rPr>
          <w:rFonts w:eastAsia="Times New Roman" w:cs="Times New Roman"/>
          <w:szCs w:val="24"/>
        </w:rPr>
        <w:t>πρέπει να μείνει έξω από τα μεταπτυχιακά λόγω οικονομικών δυσχερειών, αλλά είπαμε ότι είναι το ακαδημαϊκό.</w:t>
      </w:r>
    </w:p>
    <w:p w14:paraId="0D31A2B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Θέλω να τονίσω εδώ ότι τα μεταπτυχιακά στη μεγάλη τους πλειοψηφία αποτελούν μια από τις μεγάλες επιτυχίες των ελληνικών πανεπιστημίων. Αυτό για να μη</w:t>
      </w:r>
      <w:r>
        <w:rPr>
          <w:rFonts w:eastAsia="Times New Roman" w:cs="Times New Roman"/>
          <w:szCs w:val="24"/>
        </w:rPr>
        <w:t xml:space="preserve"> θεωρηθεί, επειδή κάποια έχουν πρόβλημα, ότι όλα είναι προβληματικά.</w:t>
      </w:r>
    </w:p>
    <w:p w14:paraId="0D31A2B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Τέλος, υπάρχει απόφαση της Κυβέρνησης και θα ανακοινωθεί σε περίπου δέκα μέρες το αργότερο από τον Πρωθυπουργό η συγκρότηση μιας </w:t>
      </w:r>
      <w:r>
        <w:rPr>
          <w:rFonts w:eastAsia="Times New Roman" w:cs="Times New Roman"/>
          <w:szCs w:val="24"/>
        </w:rPr>
        <w:t>ε</w:t>
      </w:r>
      <w:r>
        <w:rPr>
          <w:rFonts w:eastAsia="Times New Roman" w:cs="Times New Roman"/>
          <w:szCs w:val="24"/>
        </w:rPr>
        <w:t>πιτροπής για να μελετήσει τα οικονομικά της εκπαίδευσης α</w:t>
      </w:r>
      <w:r>
        <w:rPr>
          <w:rFonts w:eastAsia="Times New Roman" w:cs="Times New Roman"/>
          <w:szCs w:val="24"/>
        </w:rPr>
        <w:t xml:space="preserve">πό τα </w:t>
      </w:r>
      <w:proofErr w:type="spellStart"/>
      <w:r>
        <w:rPr>
          <w:rFonts w:eastAsia="Times New Roman" w:cs="Times New Roman"/>
          <w:szCs w:val="24"/>
        </w:rPr>
        <w:t>προνήπια</w:t>
      </w:r>
      <w:proofErr w:type="spellEnd"/>
      <w:r>
        <w:rPr>
          <w:rFonts w:eastAsia="Times New Roman" w:cs="Times New Roman"/>
          <w:szCs w:val="24"/>
        </w:rPr>
        <w:t xml:space="preserve"> μέχρι και τα διδακτορικά, ώστε με βάση τα πορίσματα της </w:t>
      </w:r>
      <w:r>
        <w:rPr>
          <w:rFonts w:eastAsia="Times New Roman" w:cs="Times New Roman"/>
          <w:szCs w:val="24"/>
        </w:rPr>
        <w:t>ε</w:t>
      </w:r>
      <w:r>
        <w:rPr>
          <w:rFonts w:eastAsia="Times New Roman" w:cs="Times New Roman"/>
          <w:szCs w:val="24"/>
        </w:rPr>
        <w:t>πιτροπής να δεσμευθεί η Κυβέρνηση ότι θα κλείσει η ψαλίδα ως προς τις ανελαστικές δαπάνες την επόμενη τριετία.</w:t>
      </w:r>
    </w:p>
    <w:p w14:paraId="0D31A2B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Έχουμε συζητήσει μαζί και πραγματικά χαίρομαι που το Ποτάμι δέχεται να συ</w:t>
      </w:r>
      <w:r>
        <w:rPr>
          <w:rFonts w:eastAsia="Times New Roman" w:cs="Times New Roman"/>
          <w:szCs w:val="24"/>
        </w:rPr>
        <w:t>μμετ</w:t>
      </w:r>
      <w:r>
        <w:rPr>
          <w:rFonts w:eastAsia="Times New Roman" w:cs="Times New Roman"/>
          <w:szCs w:val="24"/>
        </w:rPr>
        <w:t>άσ</w:t>
      </w:r>
      <w:r>
        <w:rPr>
          <w:rFonts w:eastAsia="Times New Roman" w:cs="Times New Roman"/>
          <w:szCs w:val="24"/>
        </w:rPr>
        <w:t xml:space="preserve">χει με εμπειρογνώμονες σε αυτή την </w:t>
      </w:r>
      <w:r>
        <w:rPr>
          <w:rFonts w:eastAsia="Times New Roman" w:cs="Times New Roman"/>
          <w:szCs w:val="24"/>
        </w:rPr>
        <w:lastRenderedPageBreak/>
        <w:t>ε</w:t>
      </w:r>
      <w:r>
        <w:rPr>
          <w:rFonts w:eastAsia="Times New Roman" w:cs="Times New Roman"/>
          <w:szCs w:val="24"/>
        </w:rPr>
        <w:t>πιτροπή και</w:t>
      </w:r>
      <w:r>
        <w:rPr>
          <w:rFonts w:eastAsia="Times New Roman" w:cs="Times New Roman"/>
          <w:szCs w:val="24"/>
        </w:rPr>
        <w:t>,</w:t>
      </w:r>
      <w:r>
        <w:rPr>
          <w:rFonts w:eastAsia="Times New Roman" w:cs="Times New Roman"/>
          <w:szCs w:val="24"/>
        </w:rPr>
        <w:t xml:space="preserve"> πραγματικά, προσβλέπω τη συνεργασία όχι μόνο με εμπειρογνώμονες</w:t>
      </w:r>
      <w:r>
        <w:rPr>
          <w:rFonts w:eastAsia="Times New Roman" w:cs="Times New Roman"/>
          <w:szCs w:val="24"/>
        </w:rPr>
        <w:t>,</w:t>
      </w:r>
      <w:r>
        <w:rPr>
          <w:rFonts w:eastAsia="Times New Roman" w:cs="Times New Roman"/>
          <w:szCs w:val="24"/>
        </w:rPr>
        <w:t xml:space="preserve"> που θα μας υποδείξετε εσείς, αλλά και άλλα κόμματα, ώστε να ολοκληρωθεί η συζήτηση αυτής της </w:t>
      </w:r>
      <w:r>
        <w:rPr>
          <w:rFonts w:eastAsia="Times New Roman" w:cs="Times New Roman"/>
          <w:szCs w:val="24"/>
        </w:rPr>
        <w:t>ε</w:t>
      </w:r>
      <w:r>
        <w:rPr>
          <w:rFonts w:eastAsia="Times New Roman" w:cs="Times New Roman"/>
          <w:szCs w:val="24"/>
        </w:rPr>
        <w:t>πιτροπής, η οποία ακριβώς θα εντοπίσει όλε</w:t>
      </w:r>
      <w:r>
        <w:rPr>
          <w:rFonts w:eastAsia="Times New Roman" w:cs="Times New Roman"/>
          <w:szCs w:val="24"/>
        </w:rPr>
        <w:t>ς τις δυσκολίες τις οποίες αναφέρετε για όλα τα ιδρύματα.</w:t>
      </w:r>
    </w:p>
    <w:p w14:paraId="0D31A2B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D31A2B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0D31A2B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έχετε τον λόγο για τη δευτερολογία σας.</w:t>
      </w:r>
    </w:p>
    <w:p w14:paraId="0D31A2B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Υπουργέ, για την απάν</w:t>
      </w:r>
      <w:r>
        <w:rPr>
          <w:rFonts w:eastAsia="Times New Roman" w:cs="Times New Roman"/>
          <w:szCs w:val="24"/>
        </w:rPr>
        <w:t>τηση. Άκουσα με χαρά ότι ουσιαστικά θα προχωρήσει το θέμα του νομικού προσώπου ιδιωτικού δικαίου για την αξιοποίηση της περιουσίας των νομικών προσώπων μετά από την κατάθεση που έκανε το Συμβούλιο Ιδρύματος του Πολυτεχνείου πέρυσι, ακριβώς την ίδια μέρα, σ</w:t>
      </w:r>
      <w:r>
        <w:rPr>
          <w:rFonts w:eastAsia="Times New Roman" w:cs="Times New Roman"/>
          <w:szCs w:val="24"/>
        </w:rPr>
        <w:t>τις 19 Ιανουαρίου του 2016.</w:t>
      </w:r>
    </w:p>
    <w:p w14:paraId="0D31A2B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Σχετικά με τον διπλασιασμό της τακτικής επιχορήγησης, όσο και αν αυτό ακούγεται υπερβολικό, πιστεύω </w:t>
      </w:r>
      <w:r>
        <w:rPr>
          <w:rFonts w:eastAsia="Times New Roman" w:cs="Times New Roman"/>
          <w:szCs w:val="24"/>
        </w:rPr>
        <w:t>πως</w:t>
      </w:r>
      <w:r>
        <w:rPr>
          <w:rFonts w:eastAsia="Times New Roman" w:cs="Times New Roman"/>
          <w:szCs w:val="24"/>
        </w:rPr>
        <w:t xml:space="preserve"> το γεγονός ότι ήδη υπολείπεται κατά 30% των ανελαστικών παγίων εξόδων, </w:t>
      </w:r>
      <w:r>
        <w:rPr>
          <w:rFonts w:eastAsia="Times New Roman" w:cs="Times New Roman"/>
          <w:szCs w:val="24"/>
        </w:rPr>
        <w:lastRenderedPageBreak/>
        <w:t>είναι κάτι που ίσως θα πρέπει να μας προβληματίσει κα</w:t>
      </w:r>
      <w:r>
        <w:rPr>
          <w:rFonts w:eastAsia="Times New Roman" w:cs="Times New Roman"/>
          <w:szCs w:val="24"/>
        </w:rPr>
        <w:t>ι κάπου στη μέση να βρεθεί μια χρυσή τομή.</w:t>
      </w:r>
    </w:p>
    <w:p w14:paraId="0D31A2B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Συμφωνώ και εγώ ότι για τις πηγές χρηματοδότησης των πανεπιστημίων θα πρέπει να γίνει αρκετή κουβέντα, αρκετή συζήτηση για το ποιες μπορεί να είναι. Το λέω αυτό γιατί οι κρατικές επιχορηγήσεις βλέπουμε ότι βαίνουν</w:t>
      </w:r>
      <w:r>
        <w:rPr>
          <w:rFonts w:eastAsia="Times New Roman" w:cs="Times New Roman"/>
          <w:szCs w:val="24"/>
        </w:rPr>
        <w:t xml:space="preserve"> μειούμενες, ενώ τα πανεπιστήμια, σαν ζωντανοί οργανισμοί</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μπορούν να διασυνδεθούν με την έρευνα, με την παραγωγή, μπορούν να παίξουν και αυτόν τον ρόλο, τον ρόλο της αυτοχρηματοδότησης. </w:t>
      </w:r>
    </w:p>
    <w:p w14:paraId="0D31A2B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Αυτόν τον ρόλο ουσιαστικά θα μπορούσε να παίξει και με βάσ</w:t>
      </w:r>
      <w:r>
        <w:rPr>
          <w:rFonts w:eastAsia="Times New Roman" w:cs="Times New Roman"/>
          <w:szCs w:val="24"/>
        </w:rPr>
        <w:t>η τον ν.4009/2011 αυτό το νομικό πρόσωπο ιδιωτικού δικαίου. Δηλαδή να εκμεταλλευτούμε και την έρευνα που γίνεται στα πανεπιστήμια με πατέντες, με πνευματικά δικαιώματα, γιατί υπάρχει πλούσια έρευνα, η οποία εν πολλοίς μένει αναξιοποίητη. Το λέω αυτό σε σχέ</w:t>
      </w:r>
      <w:r>
        <w:rPr>
          <w:rFonts w:eastAsia="Times New Roman" w:cs="Times New Roman"/>
          <w:szCs w:val="24"/>
        </w:rPr>
        <w:t>ση πάντα με τα πανεπιστήμια, όχι τόσο πολύ με τους ερευνητές, ότι θα πρέπει να βρούμε εκείνες τις δομές.</w:t>
      </w:r>
    </w:p>
    <w:p w14:paraId="0D31A2B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Σε σχέση με αυτά που είπατε για τον ΕΛΚΕ, όντως αυτή η συζήτηση με το Υπουργείο Οικονομικών θα ήταν πολύ χρήσιμη, </w:t>
      </w:r>
      <w:r>
        <w:rPr>
          <w:rFonts w:eastAsia="Times New Roman" w:cs="Times New Roman"/>
          <w:szCs w:val="24"/>
        </w:rPr>
        <w:lastRenderedPageBreak/>
        <w:t>γιατί πρέπει να απλοποιηθούν οι διαδι</w:t>
      </w:r>
      <w:r>
        <w:rPr>
          <w:rFonts w:eastAsia="Times New Roman" w:cs="Times New Roman"/>
          <w:szCs w:val="24"/>
        </w:rPr>
        <w:t xml:space="preserve">κασίες και να εναρμονιστούν με την αρχή πληρωμών, καθότι υπάρχει, όπως γνωρίζετε, μια δυσλειτουργία αυτή την εποχή. </w:t>
      </w:r>
    </w:p>
    <w:p w14:paraId="0D31A2B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Σε σχέση τώρα με την εισήγηση που κάνατε στη Σύνοδο των Πρυτάνεων, είδα σε μια από τις παραγράφους ότι ουσιαστικά θα καταργηθούν τα Συμβούλ</w:t>
      </w:r>
      <w:r>
        <w:rPr>
          <w:rFonts w:eastAsia="Times New Roman" w:cs="Times New Roman"/>
          <w:szCs w:val="24"/>
        </w:rPr>
        <w:t>ια Ιδρύματος και θα αντικατασταθούν με τα Περιφερειακά Συμβούλια Ανώτατης Εκπαίδευσης και θα υπάρχει ένα τέτοιο σε κάθε περιφέρεια, αν κατάλαβα καλά από την παράγραφο που είδα.</w:t>
      </w:r>
    </w:p>
    <w:p w14:paraId="0D31A2C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Πιστεύω ότι αυτό το πράγμα ίσως θα πρέπει να συζητηθεί λίγο ευρύτερα, γιατί θα </w:t>
      </w:r>
      <w:r>
        <w:rPr>
          <w:rFonts w:eastAsia="Times New Roman" w:cs="Times New Roman"/>
          <w:szCs w:val="24"/>
        </w:rPr>
        <w:t xml:space="preserve">υπάρξουν κάποιες δυσκολίες. Για παράδειγμα, ξέρουμε ότι στην Αθήνα έχουμε συγκέντρωση </w:t>
      </w:r>
      <w:r>
        <w:rPr>
          <w:rFonts w:eastAsia="Times New Roman" w:cs="Times New Roman"/>
          <w:szCs w:val="24"/>
        </w:rPr>
        <w:t>ανώτατων εκπαιδευτικών ιδρυμάτων</w:t>
      </w:r>
      <w:r>
        <w:rPr>
          <w:rFonts w:eastAsia="Times New Roman" w:cs="Times New Roman"/>
          <w:szCs w:val="24"/>
        </w:rPr>
        <w:t>. Έχουμε δηλαδή το ΕΚΠΑ. Έχουμε το Πολυτεχνείο. Έχουμε το Οικονομικό Πανεπιστήμιο. Έχουμε το Πανεπιστήμιο Πειραιώς. Έχουμε τα δύο ΤΕΙ. Έχο</w:t>
      </w:r>
      <w:r>
        <w:rPr>
          <w:rFonts w:eastAsia="Times New Roman" w:cs="Times New Roman"/>
          <w:szCs w:val="24"/>
        </w:rPr>
        <w:t xml:space="preserve">υμε το </w:t>
      </w:r>
      <w:proofErr w:type="spellStart"/>
      <w:r>
        <w:rPr>
          <w:rFonts w:eastAsia="Times New Roman" w:cs="Times New Roman"/>
          <w:szCs w:val="24"/>
        </w:rPr>
        <w:t>Χαροκόπειο</w:t>
      </w:r>
      <w:proofErr w:type="spellEnd"/>
      <w:r>
        <w:rPr>
          <w:rFonts w:eastAsia="Times New Roman" w:cs="Times New Roman"/>
          <w:szCs w:val="24"/>
        </w:rPr>
        <w:t>. Έχουμε το Γεωπονικό.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αρκετά πανεπιστήμια. Το θέμα είναι πώς θα δημιουργηθεί ένα Περιφερειακό Συμβούλιο Ανώτατης Εκπαίδευσης από όλα αυτά, που αποτελούν σχεδόν το 70% του πανεπιστημιακού πληθυσμού. Είναι δη</w:t>
      </w:r>
      <w:r>
        <w:rPr>
          <w:rFonts w:eastAsia="Times New Roman" w:cs="Times New Roman"/>
          <w:szCs w:val="24"/>
        </w:rPr>
        <w:lastRenderedPageBreak/>
        <w:t>λαδή πολύ ανισοβ</w:t>
      </w:r>
      <w:r>
        <w:rPr>
          <w:rFonts w:eastAsia="Times New Roman" w:cs="Times New Roman"/>
          <w:szCs w:val="24"/>
        </w:rPr>
        <w:t>αρής η κατανομή με την «προίκα» του 1 εκατομμυρίου ευρώ που λέτε και όλα αυτά. Είναι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κάτι το οποίο χρειάζεται συζήτηση.</w:t>
      </w:r>
    </w:p>
    <w:p w14:paraId="0D31A2C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Κλείνω με δύο </w:t>
      </w:r>
      <w:proofErr w:type="spellStart"/>
      <w:r>
        <w:rPr>
          <w:rFonts w:eastAsia="Times New Roman" w:cs="Times New Roman"/>
          <w:szCs w:val="24"/>
        </w:rPr>
        <w:t>θεματάκια</w:t>
      </w:r>
      <w:proofErr w:type="spellEnd"/>
      <w:r>
        <w:rPr>
          <w:rFonts w:eastAsia="Times New Roman" w:cs="Times New Roman"/>
          <w:szCs w:val="24"/>
        </w:rPr>
        <w:t xml:space="preserve"> μόνο, τα οποία τα βάζω σαν τροφή για σκέψη. Ένα θέμα είναι σχετικά με τους </w:t>
      </w:r>
      <w:proofErr w:type="spellStart"/>
      <w:r>
        <w:rPr>
          <w:rFonts w:eastAsia="Times New Roman" w:cs="Times New Roman"/>
          <w:szCs w:val="24"/>
        </w:rPr>
        <w:t>αυτοεκδότες</w:t>
      </w:r>
      <w:proofErr w:type="spellEnd"/>
      <w:r>
        <w:rPr>
          <w:rFonts w:eastAsia="Times New Roman" w:cs="Times New Roman"/>
          <w:szCs w:val="24"/>
        </w:rPr>
        <w:t>, καθότι προβλέπε</w:t>
      </w:r>
      <w:r>
        <w:rPr>
          <w:rFonts w:eastAsia="Times New Roman" w:cs="Times New Roman"/>
          <w:szCs w:val="24"/>
        </w:rPr>
        <w:t xml:space="preserve">ται η κατάργηση του θεσμού το πρώτο εξάμηνο του 2017. Μήπως θα πρέπει να σκεφτούμε κάποια παράταση στο συγκεκριμένο θέμα; </w:t>
      </w:r>
    </w:p>
    <w:p w14:paraId="0D31A2C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δεύτερο είναι κάτι για το οποίο σας είχα ενοχλήσει και προηγουμένως, αν έχει δοθεί λύση σε κάποια εγκύκλιο που υπήρχε σχετικά με τ</w:t>
      </w:r>
      <w:r>
        <w:rPr>
          <w:rFonts w:eastAsia="Times New Roman" w:cs="Times New Roman"/>
          <w:szCs w:val="24"/>
        </w:rPr>
        <w:t>ην εξέλιξη κάποιων επίκουρων καθηγητών σε αναπληρωτές, χωρίς να χρειάζεται να περν</w:t>
      </w:r>
      <w:r>
        <w:rPr>
          <w:rFonts w:eastAsia="Times New Roman" w:cs="Times New Roman"/>
          <w:szCs w:val="24"/>
        </w:rPr>
        <w:t>ούν</w:t>
      </w:r>
      <w:r>
        <w:rPr>
          <w:rFonts w:eastAsia="Times New Roman" w:cs="Times New Roman"/>
          <w:szCs w:val="24"/>
        </w:rPr>
        <w:t xml:space="preserve"> από το στάδιο της μονιμοποίησης. Πρόκειται για κάτι που υπάρχει στον νόμο, αλλά η εγκύκλιος που είχε βγει παλαιότερα, πριν από εσάς, είχε λίγο μπερδέψει τα πράγματα.</w:t>
      </w:r>
    </w:p>
    <w:p w14:paraId="0D31A2C3" w14:textId="77777777" w:rsidR="00320123" w:rsidRDefault="00F36392">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31A2C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Μαυρωτά</w:t>
      </w:r>
      <w:proofErr w:type="spellEnd"/>
      <w:r>
        <w:rPr>
          <w:rFonts w:eastAsia="Times New Roman" w:cs="Times New Roman"/>
          <w:szCs w:val="24"/>
        </w:rPr>
        <w:t>.</w:t>
      </w:r>
    </w:p>
    <w:p w14:paraId="0D31A2C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w:t>
      </w:r>
    </w:p>
    <w:p w14:paraId="0D31A2C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olor w:val="000000"/>
          <w:szCs w:val="24"/>
        </w:rPr>
        <w:t>Ευχαριστώ, κύριε Πρόεδρε.</w:t>
      </w:r>
      <w:r>
        <w:rPr>
          <w:rFonts w:eastAsia="Times New Roman" w:cs="Times New Roman"/>
          <w:szCs w:val="24"/>
        </w:rPr>
        <w:t xml:space="preserve"> </w:t>
      </w:r>
    </w:p>
    <w:p w14:paraId="0D31A2C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Ως προς την έρευνα και τις </w:t>
      </w:r>
      <w:r>
        <w:rPr>
          <w:rFonts w:eastAsia="Times New Roman" w:cs="Times New Roman"/>
          <w:szCs w:val="24"/>
        </w:rPr>
        <w:t xml:space="preserve">δυνατότητες που είπατε για τη χρηματοδότηση, συμφωνώ απολύτως ότι υπάρχουν πολλές δυνατότητες, κυρίως και μέσα από τις διαδικασίες παροχής υπηρεσιών προς την κοινωνία. </w:t>
      </w:r>
    </w:p>
    <w:p w14:paraId="0D31A2C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Εδώ, όμως, πρέπει να είμαστε πάρα πολύ προσεκτικοί. Θα πρέπει ο στόχος μας να είναι και</w:t>
      </w:r>
      <w:r>
        <w:rPr>
          <w:rFonts w:eastAsia="Times New Roman" w:cs="Times New Roman"/>
          <w:szCs w:val="24"/>
        </w:rPr>
        <w:t xml:space="preserve"> η εμπλοκή νέων επιστημόνων. Ξέρω ότι πολλά ιδρύματα είναι σε αυτή την κατεύθυνση. Το δεύτερο είναι η αξιοποίηση των </w:t>
      </w:r>
      <w:proofErr w:type="spellStart"/>
      <w:r>
        <w:rPr>
          <w:rFonts w:eastAsia="Times New Roman" w:cs="Times New Roman"/>
          <w:szCs w:val="24"/>
        </w:rPr>
        <w:t>πατεντών</w:t>
      </w:r>
      <w:proofErr w:type="spellEnd"/>
      <w:r>
        <w:rPr>
          <w:rFonts w:eastAsia="Times New Roman" w:cs="Times New Roman"/>
          <w:szCs w:val="24"/>
        </w:rPr>
        <w:t xml:space="preserve"> να μην ιδιωτικοποιεί τα αποτελέσματα της έρευνας, αλλά να είναι κοινωνικοποιημένα, δηλαδή να ανήκουν στο σύνολο της κοινωνίας.</w:t>
      </w:r>
    </w:p>
    <w:p w14:paraId="0D31A2C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επόμενο θέμα είναι το θέμα των ΕΛΚΕ. Έγινε η πρώτη συνάντηση, η οποία ήταν με τον κ. </w:t>
      </w:r>
      <w:proofErr w:type="spellStart"/>
      <w:r>
        <w:rPr>
          <w:rFonts w:eastAsia="Times New Roman" w:cs="Times New Roman"/>
          <w:szCs w:val="24"/>
        </w:rPr>
        <w:t>Τσακαλώτο</w:t>
      </w:r>
      <w:proofErr w:type="spellEnd"/>
      <w:r>
        <w:rPr>
          <w:rFonts w:eastAsia="Times New Roman" w:cs="Times New Roman"/>
          <w:szCs w:val="24"/>
        </w:rPr>
        <w:t xml:space="preserve">, με εμένα και τους </w:t>
      </w:r>
      <w:r>
        <w:rPr>
          <w:rFonts w:eastAsia="Times New Roman" w:cs="Times New Roman"/>
          <w:szCs w:val="24"/>
        </w:rPr>
        <w:t>π</w:t>
      </w:r>
      <w:r>
        <w:rPr>
          <w:rFonts w:eastAsia="Times New Roman" w:cs="Times New Roman"/>
          <w:szCs w:val="24"/>
        </w:rPr>
        <w:t>ρυτάνεις. Έχουν ήδη μπει κάποιες διαδικασίες απλοποίησης των διαδικασιών. Αυτό το θεωρώ πάρα πολύ σημαντικό. Το επόμενο στάδιο είναι, όπως σα</w:t>
      </w:r>
      <w:r>
        <w:rPr>
          <w:rFonts w:eastAsia="Times New Roman" w:cs="Times New Roman"/>
          <w:szCs w:val="24"/>
        </w:rPr>
        <w:t>ς είπα, η ενιαία διαχείριση.</w:t>
      </w:r>
    </w:p>
    <w:p w14:paraId="0D31A2C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Τώρα θα μιλήσω ως προς τα περιφερειακά συμβούλια. Για τα περιφερειακά συμβούλια</w:t>
      </w:r>
      <w:r>
        <w:rPr>
          <w:rFonts w:eastAsia="Times New Roman" w:cs="Times New Roman"/>
          <w:szCs w:val="24"/>
        </w:rPr>
        <w:t>,</w:t>
      </w:r>
      <w:r>
        <w:rPr>
          <w:rFonts w:eastAsia="Times New Roman" w:cs="Times New Roman"/>
          <w:szCs w:val="24"/>
        </w:rPr>
        <w:t xml:space="preserve"> που προτείνουμε</w:t>
      </w:r>
      <w:r>
        <w:rPr>
          <w:rFonts w:eastAsia="Times New Roman" w:cs="Times New Roman"/>
          <w:szCs w:val="24"/>
        </w:rPr>
        <w:t>,</w:t>
      </w:r>
      <w:r>
        <w:rPr>
          <w:rFonts w:eastAsia="Times New Roman" w:cs="Times New Roman"/>
          <w:szCs w:val="24"/>
        </w:rPr>
        <w:t xml:space="preserve"> προφανώς θα γίνει συζήτηση. Όπως γνωρίζετε, για πρώτη φορά μοιράστηκε </w:t>
      </w:r>
      <w:r>
        <w:rPr>
          <w:rFonts w:eastAsia="Times New Roman" w:cs="Times New Roman"/>
          <w:szCs w:val="24"/>
        </w:rPr>
        <w:lastRenderedPageBreak/>
        <w:t>μια εισήγηση αναλυτική στη Σύνοδο Πρυτάνεων νωρίτερα, για ν</w:t>
      </w:r>
      <w:r>
        <w:rPr>
          <w:rFonts w:eastAsia="Times New Roman" w:cs="Times New Roman"/>
          <w:szCs w:val="24"/>
        </w:rPr>
        <w:t xml:space="preserve">α έχουν άποψη οι πρυτάνεις, και στη συνέχεια στάλθηκε σε όλα τα μέλη των ΑΕΙ, μέσω ηλεκτρονικού ταχυδρομείου. Οπότε, ζητάμε προφανώς απόψεις. </w:t>
      </w:r>
    </w:p>
    <w:p w14:paraId="0D31A2C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βασικό στοιχείο των περιφερειακών συμβουλίων είναι η αρχή της συγκρότησης του ενιαίου χώρου. Θα έχουν άτομα </w:t>
      </w:r>
      <w:r>
        <w:rPr>
          <w:rFonts w:eastAsia="Times New Roman" w:cs="Times New Roman"/>
          <w:szCs w:val="24"/>
        </w:rPr>
        <w:t>που θα εκλεγούν από τα πανεπιστήμια. Θα έχουν άτομα που θα εκλεγούν από τα ΤΕΙ ανά περιφέρεια. Και θα έχουν άτομα που θα εκλεγούν από τα ερευνητικά ιδρύματα.</w:t>
      </w:r>
    </w:p>
    <w:p w14:paraId="0D31A2CC" w14:textId="77777777" w:rsidR="00320123" w:rsidRDefault="00F36392">
      <w:pPr>
        <w:spacing w:after="0" w:line="600" w:lineRule="auto"/>
        <w:jc w:val="both"/>
        <w:rPr>
          <w:rFonts w:eastAsia="Times New Roman" w:cs="Times New Roman"/>
          <w:szCs w:val="24"/>
        </w:rPr>
      </w:pPr>
      <w:r>
        <w:rPr>
          <w:rFonts w:eastAsia="Times New Roman" w:cs="Times New Roman"/>
          <w:szCs w:val="24"/>
        </w:rPr>
        <w:t>Ο ενιαίος χώρος, λοιπόν, δεν είναι ένα μοντέλο, είναι μια διαδικασία συνύπαρξης στα διάφορα αυτά ό</w:t>
      </w:r>
      <w:r>
        <w:rPr>
          <w:rFonts w:eastAsia="Times New Roman" w:cs="Times New Roman"/>
          <w:szCs w:val="24"/>
        </w:rPr>
        <w:t>ργανα.</w:t>
      </w:r>
    </w:p>
    <w:p w14:paraId="0D31A2C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Άρα, πρώτον, λοιπόν, επιτυγχάνει τη δυνατότητα συνύπαρξης ατόμων που έρχονται από διαφορετικούς φορείς. Το δεύτερο είναι ότι θα είναι πολύ υψηλά στην ατζέντα των περιφερειακών συμβουλίων η αναπτυξιακή πορεία των πανεπιστημίων, ΤΕΙ και ερευνητικών κέ</w:t>
      </w:r>
      <w:r>
        <w:rPr>
          <w:rFonts w:eastAsia="Times New Roman" w:cs="Times New Roman"/>
          <w:szCs w:val="24"/>
        </w:rPr>
        <w:t>ντρων με τα προτερήματα που έχουν τα κατά τόπους ιδρύματα.</w:t>
      </w:r>
    </w:p>
    <w:p w14:paraId="0D31A2C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Ως προς την Αθήνα που είπατε, πράγματι, στην Αθήνα είναι ένα σοβαρό πρόβλημα και νομίζω ότι μπορεί να «σπάσει» η Αττική σε δυο-τρεις περιφέρειες. Νομίζω ότι θα το λύσουμε, είναι </w:t>
      </w:r>
      <w:r>
        <w:rPr>
          <w:rFonts w:eastAsia="Times New Roman" w:cs="Times New Roman"/>
          <w:szCs w:val="24"/>
        </w:rPr>
        <w:lastRenderedPageBreak/>
        <w:t>ένα τεχνικό πρόβλημ</w:t>
      </w:r>
      <w:r>
        <w:rPr>
          <w:rFonts w:eastAsia="Times New Roman" w:cs="Times New Roman"/>
          <w:szCs w:val="24"/>
        </w:rPr>
        <w:t>α. Η ουσία παραμένει και ελπίζω να συμφωνείτε στην ουσία.</w:t>
      </w:r>
    </w:p>
    <w:p w14:paraId="0D31A2C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Τώρα, ως προς το θέμα που μου είχατε και συναδελφικά ζητήσει να δω τι γίνεται, το θέμα των επίκουρων σε αναπληρωτές, θα καταθέσουμε ένα νομοσχέδιο τώρα που είναι για το κρατικό πιστοποιητικό γλωσσομ</w:t>
      </w:r>
      <w:r>
        <w:rPr>
          <w:rFonts w:eastAsia="Times New Roman" w:cs="Times New Roman"/>
          <w:szCs w:val="24"/>
        </w:rPr>
        <w:t>άθειας</w:t>
      </w:r>
      <w:r>
        <w:rPr>
          <w:rFonts w:eastAsia="Times New Roman" w:cs="Times New Roman"/>
          <w:szCs w:val="24"/>
        </w:rPr>
        <w:t>,</w:t>
      </w:r>
      <w:r>
        <w:rPr>
          <w:rFonts w:eastAsia="Times New Roman" w:cs="Times New Roman"/>
          <w:szCs w:val="24"/>
        </w:rPr>
        <w:t xml:space="preserve"> όπου έχουμε και πρόσθετες διατάξεις και εκεί θα αντιμετωπιστεί θετικά αυτό το ζήτημα</w:t>
      </w:r>
    </w:p>
    <w:p w14:paraId="0D31A2D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D31A2D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Υπουργέ.</w:t>
      </w:r>
    </w:p>
    <w:p w14:paraId="0D31A2D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Πριν περάσουμε στην επόμενη επίκαιρη ερώτηση, να σας ενημερώσω πως ο Βουλευτής κ</w:t>
      </w:r>
      <w:r>
        <w:rPr>
          <w:rFonts w:eastAsia="Times New Roman" w:cs="Times New Roman"/>
          <w:szCs w:val="24"/>
        </w:rPr>
        <w:t xml:space="preserve">. Νικόλαος </w:t>
      </w:r>
      <w:proofErr w:type="spellStart"/>
      <w:r>
        <w:rPr>
          <w:rFonts w:eastAsia="Times New Roman" w:cs="Times New Roman"/>
          <w:szCs w:val="24"/>
        </w:rPr>
        <w:t>Δένδιας</w:t>
      </w:r>
      <w:proofErr w:type="spellEnd"/>
      <w:r>
        <w:rPr>
          <w:rFonts w:eastAsia="Times New Roman" w:cs="Times New Roman"/>
          <w:szCs w:val="24"/>
        </w:rPr>
        <w:t xml:space="preserve"> ζητεί άδεια ολιγοήμερης απουσίας στο εξωτερικό από 20 </w:t>
      </w:r>
      <w:r>
        <w:rPr>
          <w:rFonts w:eastAsia="Times New Roman" w:cs="Times New Roman"/>
          <w:szCs w:val="24"/>
        </w:rPr>
        <w:t xml:space="preserve">Ιανουαρίου </w:t>
      </w:r>
      <w:r>
        <w:rPr>
          <w:rFonts w:eastAsia="Times New Roman" w:cs="Times New Roman"/>
          <w:szCs w:val="24"/>
        </w:rPr>
        <w:t xml:space="preserve">έως 21 Ιανουαρίου 2017 για προσωπικούς λόγους. </w:t>
      </w:r>
    </w:p>
    <w:p w14:paraId="0D31A2D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0D31A2D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D31A2D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w:t>
      </w:r>
      <w:r>
        <w:rPr>
          <w:rFonts w:eastAsia="Times New Roman" w:cs="Times New Roman"/>
          <w:szCs w:val="24"/>
        </w:rPr>
        <w:t>σα άδεια.</w:t>
      </w:r>
    </w:p>
    <w:p w14:paraId="0D31A2D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να ενημερώσω το Σώμα ότι από τις δεκατέσσερις επίκαιρες ερωτήσεις που ήταν να συζητηθούν σήμερα, θα συζητηθούν μόνο τρεις. Ήδη η μία έχει συζητηθεί. Οι έντεκα που δεν θα συζητηθούν επιβεβαιώνονται και με σχετικό έγγραφο προς το Προεδρείο </w:t>
      </w:r>
      <w:r>
        <w:rPr>
          <w:rFonts w:eastAsia="Times New Roman" w:cs="Times New Roman"/>
          <w:szCs w:val="24"/>
        </w:rPr>
        <w:t>και από τον Γενικό Γραμματέα της Κυβέρνησης κ. Καλογήρου.</w:t>
      </w:r>
    </w:p>
    <w:p w14:paraId="0D31A2D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w:t>
      </w:r>
      <w:r>
        <w:rPr>
          <w:rFonts w:eastAsia="Times New Roman" w:cs="Times New Roman"/>
          <w:szCs w:val="24"/>
        </w:rPr>
        <w:t>ν πρώτη</w:t>
      </w:r>
      <w:r>
        <w:rPr>
          <w:rFonts w:eastAsia="Times New Roman" w:cs="Times New Roman"/>
          <w:szCs w:val="24"/>
        </w:rPr>
        <w:t xml:space="preserve"> με αριθμό 340/16-1-2017 επίκαιρη ερώτηση πρώτου κύκλου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 Τριανταφύλλου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w:t>
      </w:r>
      <w:r>
        <w:rPr>
          <w:rFonts w:eastAsia="Times New Roman" w:cs="Times New Roman"/>
          <w:bCs/>
          <w:szCs w:val="24"/>
        </w:rPr>
        <w:t>κών,</w:t>
      </w:r>
      <w:r>
        <w:rPr>
          <w:rFonts w:eastAsia="Times New Roman" w:cs="Times New Roman"/>
          <w:b/>
          <w:bCs/>
          <w:szCs w:val="24"/>
        </w:rPr>
        <w:t xml:space="preserve"> </w:t>
      </w:r>
      <w:r>
        <w:rPr>
          <w:rFonts w:eastAsia="Times New Roman" w:cs="Times New Roman"/>
          <w:szCs w:val="24"/>
        </w:rPr>
        <w:t>σχετικά με τα προβλήματα στην υδροδότηση του Αιτωλικού Αιτωλοακαρνανίας που απειλούν την υγεία των κατοίκων του.</w:t>
      </w:r>
    </w:p>
    <w:p w14:paraId="0D31A2D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Παναγιώτης Σκουρλέτης.</w:t>
      </w:r>
    </w:p>
    <w:p w14:paraId="0D31A2D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Κυρία Τριανταφύλλου, έχετε τον λόγο.</w:t>
      </w:r>
    </w:p>
    <w:p w14:paraId="0D31A2D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Καλημέρα σε όλους.</w:t>
      </w:r>
    </w:p>
    <w:p w14:paraId="0D31A2D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D31A2D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η δεύτερη φορά μέσα σε ένα περίπου εξάμηνο, ίσως λίγο παραπάνω, που κατατίθεται η επίκαιρη ερώτηση με το ίδιο θέμα, με το οξύτατο πρόβλημα υδροδότησης </w:t>
      </w:r>
      <w:r>
        <w:rPr>
          <w:rFonts w:eastAsia="Times New Roman" w:cs="Times New Roman"/>
          <w:szCs w:val="24"/>
        </w:rPr>
        <w:lastRenderedPageBreak/>
        <w:t>του Αιτωλικού Αιτωλοακαρνανίας. Μάλιστα, έχουμε συνεχώ</w:t>
      </w:r>
      <w:r>
        <w:rPr>
          <w:rFonts w:eastAsia="Times New Roman" w:cs="Times New Roman"/>
          <w:szCs w:val="24"/>
        </w:rPr>
        <w:t>ς μια επιδεινούμενη κατάσταση.</w:t>
      </w:r>
    </w:p>
    <w:p w14:paraId="0D31A2D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Την παραμονή της Πρωτοχρονιάς εκδηλώθηκε ένα φυσικοχημικό φαινόμενο με κύρια χαρακτηριστικά την έντονη οσμή και θολερότητα. Ανιχνεύτηκε μαγγάνιο και όχι </w:t>
      </w:r>
      <w:proofErr w:type="spellStart"/>
      <w:r>
        <w:rPr>
          <w:rFonts w:eastAsia="Times New Roman" w:cs="Times New Roman"/>
          <w:szCs w:val="24"/>
        </w:rPr>
        <w:t>βαρέα</w:t>
      </w:r>
      <w:proofErr w:type="spellEnd"/>
      <w:r>
        <w:rPr>
          <w:rFonts w:eastAsia="Times New Roman" w:cs="Times New Roman"/>
          <w:szCs w:val="24"/>
        </w:rPr>
        <w:t xml:space="preserve"> μέταλλα, όπως εσφαλμένα αναφέρω στην ερώτησή μου από εσφαλμένη πλη</w:t>
      </w:r>
      <w:r>
        <w:rPr>
          <w:rFonts w:eastAsia="Times New Roman" w:cs="Times New Roman"/>
          <w:szCs w:val="24"/>
        </w:rPr>
        <w:t xml:space="preserve">ροφόρηση που είχα κι εγώ από τον </w:t>
      </w:r>
      <w:r>
        <w:rPr>
          <w:rFonts w:eastAsia="Times New Roman" w:cs="Times New Roman"/>
          <w:szCs w:val="24"/>
        </w:rPr>
        <w:t>δ</w:t>
      </w:r>
      <w:r>
        <w:rPr>
          <w:rFonts w:eastAsia="Times New Roman" w:cs="Times New Roman"/>
          <w:szCs w:val="24"/>
        </w:rPr>
        <w:t>ήμαρχο την επόμενη ή τη μεθεπόμενη ημέρα, δεν θυμάμαι καλά. Το διόρθωσε βέβαια κι εκείνος στο Δημοτικό Συμβούλιο που έγιν</w:t>
      </w:r>
      <w:r>
        <w:rPr>
          <w:rFonts w:eastAsia="Times New Roman" w:cs="Times New Roman"/>
          <w:szCs w:val="24"/>
        </w:rPr>
        <w:t>ε</w:t>
      </w:r>
      <w:r>
        <w:rPr>
          <w:rFonts w:eastAsia="Times New Roman" w:cs="Times New Roman"/>
          <w:szCs w:val="24"/>
        </w:rPr>
        <w:t xml:space="preserve"> στις 12-1-2017. Το διορθώνω κι εγώ τώρα.</w:t>
      </w:r>
    </w:p>
    <w:p w14:paraId="0D31A2D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Καταθέτω στον κοινοβουλευτικό έλεγχο το ίδιο ζήτημα όχι μό</w:t>
      </w:r>
      <w:r>
        <w:rPr>
          <w:rFonts w:eastAsia="Times New Roman" w:cs="Times New Roman"/>
          <w:szCs w:val="24"/>
        </w:rPr>
        <w:t>νον εξαιτίας της προαναφερόμενης τελευταίας εξέλιξης –αναφέρομαι, ξαναλέω, στο φυσικοχημικό φαινόμενο- που δεν γνωρίζουμε ακόμα πώς ακριβώς αλλάζει τα δεδομένα. Θα πούμε στο δεύτερο μέρος τις αιτιάσεις από το Γεωλογικό Πανεπιστήμιο και από άλλους φορείς πο</w:t>
      </w:r>
      <w:r>
        <w:rPr>
          <w:rFonts w:eastAsia="Times New Roman" w:cs="Times New Roman"/>
          <w:szCs w:val="24"/>
        </w:rPr>
        <w:t>υ είδαν το φαινόμενο. Την καταθέτω, όμως, ως βαθύτατη ανάγκη</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παρέμβαση από την αύξηση εμπέδωσης του κλίματος β΄ κατηγορίας πολιτών στην περιοχή του Αιτωλικού.</w:t>
      </w:r>
    </w:p>
    <w:p w14:paraId="0D31A2D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κόσμος έχει κουραστεί, έχει απογοητευτεί και δυσπιστεί, ζητά απαντήσεις, ζητά </w:t>
      </w:r>
      <w:r>
        <w:rPr>
          <w:rFonts w:eastAsia="Times New Roman" w:cs="Times New Roman"/>
          <w:szCs w:val="24"/>
        </w:rPr>
        <w:t xml:space="preserve">ανακούφιση, ζητά λύση. Θα πρέπει να είμαστε πάρα πολύ προσεκτικοί. Υπάρχει φυσικά ένα έργο που έχει ενταχθεί από την </w:t>
      </w:r>
      <w:r>
        <w:rPr>
          <w:rFonts w:eastAsia="Times New Roman" w:cs="Times New Roman"/>
          <w:szCs w:val="24"/>
        </w:rPr>
        <w:t>Π</w:t>
      </w:r>
      <w:r>
        <w:rPr>
          <w:rFonts w:eastAsia="Times New Roman" w:cs="Times New Roman"/>
          <w:szCs w:val="24"/>
        </w:rPr>
        <w:t>εριφέρεια Δυτικής Ελλάδος. Θα μιλήσουμε στο δεύτερο μέρος γι’ αυτό.</w:t>
      </w:r>
    </w:p>
    <w:p w14:paraId="0D31A2E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βάση ωστόσο τα νέα δεδομένα, εγώ θέλω να ακούσω τι θα πει το Υπουργ</w:t>
      </w:r>
      <w:r>
        <w:rPr>
          <w:rFonts w:eastAsia="Times New Roman" w:cs="Times New Roman"/>
          <w:szCs w:val="24"/>
        </w:rPr>
        <w:t>είο Εσωτερικών. Είναι ένα πρόβλημα το οποίο χρονίζει. Να τονίσω εδώ ότι από το 2008 –το ξαναλέω, από το 2008- υπάρχει απαγόρευση πόσης. Οι κάτοικοι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Αιτωλικού από το 2008 δεν μπορούν να </w:t>
      </w:r>
      <w:proofErr w:type="spellStart"/>
      <w:r>
        <w:rPr>
          <w:rFonts w:eastAsia="Times New Roman" w:cs="Times New Roman"/>
          <w:szCs w:val="24"/>
        </w:rPr>
        <w:t>πιο</w:t>
      </w:r>
      <w:r>
        <w:rPr>
          <w:rFonts w:eastAsia="Times New Roman" w:cs="Times New Roman"/>
          <w:szCs w:val="24"/>
        </w:rPr>
        <w:t>υ</w:t>
      </w:r>
      <w:r>
        <w:rPr>
          <w:rFonts w:eastAsia="Times New Roman" w:cs="Times New Roman"/>
          <w:szCs w:val="24"/>
        </w:rPr>
        <w:t>ν</w:t>
      </w:r>
      <w:proofErr w:type="spellEnd"/>
      <w:r>
        <w:rPr>
          <w:rFonts w:eastAsia="Times New Roman" w:cs="Times New Roman"/>
          <w:szCs w:val="24"/>
        </w:rPr>
        <w:t xml:space="preserve"> νερό. Είναι ένα ζήτημα για το οποίο δεν νομίζω ότι χ</w:t>
      </w:r>
      <w:r>
        <w:rPr>
          <w:rFonts w:eastAsia="Times New Roman" w:cs="Times New Roman"/>
          <w:szCs w:val="24"/>
        </w:rPr>
        <w:t>ρειάζεται να πούμε κάτι άλλο.</w:t>
      </w:r>
    </w:p>
    <w:p w14:paraId="0D31A2E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Γνωρίζω ότι έχετε </w:t>
      </w:r>
      <w:r>
        <w:rPr>
          <w:rFonts w:eastAsia="Times New Roman" w:cs="Times New Roman"/>
          <w:szCs w:val="24"/>
        </w:rPr>
        <w:t xml:space="preserve">ενδιαφερθεί </w:t>
      </w:r>
      <w:r>
        <w:rPr>
          <w:rFonts w:eastAsia="Times New Roman" w:cs="Times New Roman"/>
          <w:szCs w:val="24"/>
        </w:rPr>
        <w:t>και έχετε πάρει όλα τα στοιχεία. Θα ήθελα να ακούσω τη πρώτη σας προσέγγιση και στο δεύτερο μέρος θα μιλήσουμε λίγο περισσότερο και για το ιστορικό και για τα νέα δεδομένα.</w:t>
      </w:r>
    </w:p>
    <w:p w14:paraId="0D31A2E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Ευχαριστώ.</w:t>
      </w:r>
    </w:p>
    <w:p w14:paraId="0D31A2E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Τριανταφύλλου.</w:t>
      </w:r>
    </w:p>
    <w:p w14:paraId="0D31A2E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D31A2E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 xml:space="preserve">Ευχαριστώ, </w:t>
      </w:r>
      <w:r>
        <w:rPr>
          <w:rFonts w:eastAsia="Times New Roman" w:cs="Times New Roman"/>
          <w:szCs w:val="24"/>
        </w:rPr>
        <w:t>κύριε</w:t>
      </w:r>
      <w:r>
        <w:rPr>
          <w:rFonts w:eastAsia="Times New Roman" w:cs="Times New Roman"/>
          <w:szCs w:val="24"/>
        </w:rPr>
        <w:t xml:space="preserve"> Πρόεδρε. </w:t>
      </w:r>
    </w:p>
    <w:p w14:paraId="0D31A2E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Κυρία Τριανταφύλλου, νομίζω ότι περιγράψατε τις πραγματικές διαστάσεις ενός προβλήματος</w:t>
      </w:r>
      <w:r>
        <w:rPr>
          <w:rFonts w:eastAsia="Times New Roman" w:cs="Times New Roman"/>
          <w:szCs w:val="24"/>
        </w:rPr>
        <w:t>,</w:t>
      </w:r>
      <w:r>
        <w:rPr>
          <w:rFonts w:eastAsia="Times New Roman" w:cs="Times New Roman"/>
          <w:szCs w:val="24"/>
        </w:rPr>
        <w:t xml:space="preserve"> το οποίο είναι πρωτάκουστο αλλά δεν θα έλεγα πρωτόγνωρο για τη συγκεκριμένη περιοχή. Είναι απαράδεκτο, όπως και να το δει κανείς, στις μέρες μας να μην υπάρχει πρόσβαση στο φυσικό αγαθό του νερού για τους κατοίκους του Αιτωλικού. Δυστυχώς το πρόβλημα δεν </w:t>
      </w:r>
      <w:r>
        <w:rPr>
          <w:rFonts w:eastAsia="Times New Roman" w:cs="Times New Roman"/>
          <w:szCs w:val="24"/>
        </w:rPr>
        <w:t>ενέσκηψε μια μέρα, όπως είπατε και εσείς, ανοίγοντας τους διακόπτες της βρύσης</w:t>
      </w:r>
      <w:r>
        <w:rPr>
          <w:rFonts w:eastAsia="Times New Roman" w:cs="Times New Roman"/>
          <w:szCs w:val="24"/>
        </w:rPr>
        <w:t>,</w:t>
      </w:r>
      <w:r>
        <w:rPr>
          <w:rFonts w:eastAsia="Times New Roman" w:cs="Times New Roman"/>
          <w:szCs w:val="24"/>
        </w:rPr>
        <w:t xml:space="preserve"> όπου διαπιστώσανε ότι είναι ακατάλληλο το νερό. Μιλάμε για ένα πρόβλημα </w:t>
      </w:r>
      <w:proofErr w:type="spellStart"/>
      <w:r>
        <w:rPr>
          <w:rFonts w:eastAsia="Times New Roman" w:cs="Times New Roman"/>
          <w:szCs w:val="24"/>
        </w:rPr>
        <w:t>υπερ</w:t>
      </w:r>
      <w:proofErr w:type="spellEnd"/>
      <w:r>
        <w:rPr>
          <w:rFonts w:eastAsia="Times New Roman" w:cs="Times New Roman"/>
          <w:szCs w:val="24"/>
        </w:rPr>
        <w:t xml:space="preserve">-δεκαετές. </w:t>
      </w:r>
    </w:p>
    <w:p w14:paraId="0D31A2E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Υπάρχουν τεράστιες ευθύνες και πρέπει ο καθένας να αναλάβει τις δικές του και πρώτα από </w:t>
      </w:r>
      <w:r>
        <w:rPr>
          <w:rFonts w:eastAsia="Times New Roman" w:cs="Times New Roman"/>
          <w:szCs w:val="24"/>
        </w:rPr>
        <w:t>όλα η Δημοτική Επιχείρηση Ύδρευσης και Αποχέτευσης του Μεσολογγίου, η Περιφέρεια, διότι πραγματικά δεν μπορεί το Υπουργεί</w:t>
      </w:r>
      <w:r>
        <w:rPr>
          <w:rFonts w:eastAsia="Times New Roman" w:cs="Times New Roman"/>
          <w:szCs w:val="24"/>
        </w:rPr>
        <w:t>ο</w:t>
      </w:r>
      <w:r>
        <w:rPr>
          <w:rFonts w:eastAsia="Times New Roman" w:cs="Times New Roman"/>
          <w:szCs w:val="24"/>
        </w:rPr>
        <w:t xml:space="preserve"> να υποκαταστήσει αυτές τις υπηρεσίες. Αλλά να είστε βέβαιοι ότι θα κάνει τα πάντα να συνδράμει, αλλά και να ελέγξει τελικά ποιοι έχου</w:t>
      </w:r>
      <w:r>
        <w:rPr>
          <w:rFonts w:eastAsia="Times New Roman" w:cs="Times New Roman"/>
          <w:szCs w:val="24"/>
        </w:rPr>
        <w:t xml:space="preserve">ν ευθύνες. Δεν μπορούμε να παίζουμε ούτε με την υγεία ούτε βέβαια να μην έχουν δυνατότητα χρήσης του νερού οι κάτοικοι του Αιτωλικού. </w:t>
      </w:r>
    </w:p>
    <w:p w14:paraId="0D31A2E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Όπως ίσως γνωρίζετε, η ΔΕΥΑ Μεσολογγίου αναζητώντας μια μονιμότερη λύση καθυστερημένα –γιατί μιλάμε για πάνω από δέκα χρό</w:t>
      </w:r>
      <w:r>
        <w:rPr>
          <w:rFonts w:eastAsia="Times New Roman" w:cs="Times New Roman"/>
          <w:szCs w:val="24"/>
        </w:rPr>
        <w:t>νια που είναι αντιμέτωποι οι κάτοικοι με το συγκεκριμένο πρόβλημα- έχει εντάξει το συγκεκριμένο έργο με τίτλο «Βελτίωση της ποιότητας νερού και υδροδότησης του Αιτωλικού» στο ΠΕΠ Δυτικής Ελλάδας την περίοδο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με έναν προϋπολογισμό 2,7 εκατομμύρια</w:t>
      </w:r>
      <w:r>
        <w:rPr>
          <w:rFonts w:eastAsia="Times New Roman" w:cs="Times New Roman"/>
          <w:szCs w:val="24"/>
        </w:rPr>
        <w:t xml:space="preserve">, ο οποίος συμπεριλαμβάνει δύο </w:t>
      </w:r>
      <w:proofErr w:type="spellStart"/>
      <w:r>
        <w:rPr>
          <w:rFonts w:eastAsia="Times New Roman" w:cs="Times New Roman"/>
          <w:szCs w:val="24"/>
        </w:rPr>
        <w:t>υποέργα</w:t>
      </w:r>
      <w:proofErr w:type="spellEnd"/>
      <w:r>
        <w:rPr>
          <w:rFonts w:eastAsia="Times New Roman" w:cs="Times New Roman"/>
          <w:szCs w:val="24"/>
        </w:rPr>
        <w:t>, 1,5 εκατομμύρι</w:t>
      </w:r>
      <w:r>
        <w:rPr>
          <w:rFonts w:eastAsia="Times New Roman" w:cs="Times New Roman"/>
          <w:szCs w:val="24"/>
        </w:rPr>
        <w:t>ο</w:t>
      </w:r>
      <w:r>
        <w:rPr>
          <w:rFonts w:eastAsia="Times New Roman" w:cs="Times New Roman"/>
          <w:szCs w:val="24"/>
        </w:rPr>
        <w:t xml:space="preserve"> ευρώ για τη χρήση φίλτρων ενεργού άνθρακα και 1,2 εκατομμύρι</w:t>
      </w:r>
      <w:r>
        <w:rPr>
          <w:rFonts w:eastAsia="Times New Roman" w:cs="Times New Roman"/>
          <w:szCs w:val="24"/>
        </w:rPr>
        <w:t>ο</w:t>
      </w:r>
      <w:r>
        <w:rPr>
          <w:rFonts w:eastAsia="Times New Roman" w:cs="Times New Roman"/>
          <w:szCs w:val="24"/>
        </w:rPr>
        <w:t xml:space="preserve"> ευρώ για την εξυγίανση της πηγής Κεφαλόβρυσου. </w:t>
      </w:r>
    </w:p>
    <w:p w14:paraId="0D31A2E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Υπάρχουν, όμως, μια σειρά μελέτες από φορείς, ιδιώτες, πανεπιστήμια</w:t>
      </w:r>
      <w:r>
        <w:rPr>
          <w:rFonts w:eastAsia="Times New Roman" w:cs="Times New Roman"/>
          <w:szCs w:val="24"/>
        </w:rPr>
        <w:t>,</w:t>
      </w:r>
      <w:r>
        <w:rPr>
          <w:rFonts w:eastAsia="Times New Roman" w:cs="Times New Roman"/>
          <w:szCs w:val="24"/>
        </w:rPr>
        <w:t xml:space="preserve"> οι οποίοι θέτουν μεγά</w:t>
      </w:r>
      <w:r>
        <w:rPr>
          <w:rFonts w:eastAsia="Times New Roman" w:cs="Times New Roman"/>
          <w:szCs w:val="24"/>
        </w:rPr>
        <w:t>λα ερωτήματα εάν τελικά είμαστε στη σωστή κατεύθυνση της οριστικής λύσης του προβλήματος. Αυτό σημαίνει ότι είμαστε υποχρεωμένοι να έχουμε μια διαρκή παρακολούθηση των πραγμάτων, έτσι ώστε να μην ανακαλύπτουμε το πρόβλημα όταν πλέον έχει φτάσει και έχει ξε</w:t>
      </w:r>
      <w:r>
        <w:rPr>
          <w:rFonts w:eastAsia="Times New Roman" w:cs="Times New Roman"/>
          <w:szCs w:val="24"/>
        </w:rPr>
        <w:t xml:space="preserve">περάσει τα όριά του. </w:t>
      </w:r>
    </w:p>
    <w:p w14:paraId="0D31A2E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προθέσεις εκ μέρους του Υπουργείου Εσωτερικών. Θα είμαστε σε μια διαρκή επικοινωνία με τις αρμόδιες </w:t>
      </w:r>
      <w:r>
        <w:rPr>
          <w:rFonts w:eastAsia="Times New Roman" w:cs="Times New Roman"/>
          <w:szCs w:val="24"/>
        </w:rPr>
        <w:lastRenderedPageBreak/>
        <w:t xml:space="preserve">υπηρεσίες. Θα είμαστε αρωγοί σε αυτή την προσπάθεια, έτσι ώστε να δρομολογήσουμε μια οριστική λύση. </w:t>
      </w:r>
    </w:p>
    <w:p w14:paraId="0D31A2E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Επαναλαμβάνω ότι υ</w:t>
      </w:r>
      <w:r>
        <w:rPr>
          <w:rFonts w:eastAsia="Times New Roman" w:cs="Times New Roman"/>
          <w:szCs w:val="24"/>
        </w:rPr>
        <w:t>πάρχουν τεράστιες ευθύνες. Το καλύτερο που έχουν να κάνουν αυτοί οι οποίοι τις φέρνουν είναι να το αναγνωρίσουν μπροστά στους ίδιους τους κατοίκους της περιοχής. Δεν μπορεί μετά από δέκα χρόνια να μιλάμε για έναν σχεδιασμό, να αναζητούμε λύσεις, όταν γνωρί</w:t>
      </w:r>
      <w:r>
        <w:rPr>
          <w:rFonts w:eastAsia="Times New Roman" w:cs="Times New Roman"/>
          <w:szCs w:val="24"/>
        </w:rPr>
        <w:t xml:space="preserve">ζουμε σε πολύ μεγάλο βαθμό ποιες είναι οι αιτίες του προβλήματος. </w:t>
      </w:r>
    </w:p>
    <w:p w14:paraId="0D31A2E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31A2E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0D31A2E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Κύρια Τριανταφύλλου, έχετε τον λόγο. </w:t>
      </w:r>
    </w:p>
    <w:p w14:paraId="0D31A2E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Ευχαριστώ πολύ, κύριε Πρόεδρε. </w:t>
      </w:r>
    </w:p>
    <w:p w14:paraId="0D31A2F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νομίζω ότι αυτό που είπατε σχετικά με τη στενή παρακολούθηση και τον έλεγχο όλων των προηγούμενων αλλά και των μελλοντικών πεπραγμένων και βέβαια σχετικά με την αρωγή του Υπουργείου σε ό,τι χρειαστεί είναι πάρα πολύ σημαντικό. Το κρατώ, νομίζω ότι μας ακο</w:t>
      </w:r>
      <w:r>
        <w:rPr>
          <w:rFonts w:eastAsia="Times New Roman" w:cs="Times New Roman"/>
          <w:szCs w:val="24"/>
        </w:rPr>
        <w:t xml:space="preserve">ύν όλοι οι κάτοικοι της περιοχής και το κρατάνε και αυτοί. </w:t>
      </w:r>
    </w:p>
    <w:p w14:paraId="0D31A2F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Κατά την άποψή μου χρειαζόμαστε πιο εποπτικό και πιο προσεκτικό κράτος. Γυρίζοντας λίγο στο ιστορικό, όχι για να το επαναλάβω, αλλά για να πω δύο-τρία σημεία που νομίζω ότι είναι σημαντικά. Από το</w:t>
      </w:r>
      <w:r>
        <w:rPr>
          <w:rFonts w:eastAsia="Times New Roman" w:cs="Times New Roman"/>
          <w:szCs w:val="24"/>
        </w:rPr>
        <w:t xml:space="preserve"> 2008 -όπως είπα- ενώ υπάρχει απαγόρευση πόσης, διαχρονικά υπήρξαν πολλαπλές δράσεις για την εξυγίανση της πηγής και του νερού από τη ΔΕΥΑΜ. Θα έλεγα ότι υπήρχε μια αέναη κίνηση με παρεμβάσεις, με χρήματα που δόθηκαν –γύρω στις 600 με 700 χιλιάδες ευρώ- χω</w:t>
      </w:r>
      <w:r>
        <w:rPr>
          <w:rFonts w:eastAsia="Times New Roman" w:cs="Times New Roman"/>
          <w:szCs w:val="24"/>
        </w:rPr>
        <w:t xml:space="preserve">ρίς να αρθεί ποτέ έως σήμερα η απαγόρευση πόσης. </w:t>
      </w:r>
    </w:p>
    <w:p w14:paraId="0D31A2F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Έχει μεγάλο ενδιαφέρον να δούμε και την αλληλογραφία μεταξύ της Διεύθυνσης Υγιεινής και της ΔΕΥΑΜ. Βέβαια το πρόβλημα οξύνεται μετά τον </w:t>
      </w:r>
      <w:r>
        <w:rPr>
          <w:rFonts w:eastAsia="Times New Roman" w:cs="Times New Roman"/>
          <w:szCs w:val="24"/>
        </w:rPr>
        <w:t>«ΚΑΛΛΙΚΡΑΤΗ»</w:t>
      </w:r>
      <w:r>
        <w:rPr>
          <w:rFonts w:eastAsia="Times New Roman" w:cs="Times New Roman"/>
          <w:szCs w:val="24"/>
        </w:rPr>
        <w:t xml:space="preserve"> και φυσικά θα φτάσω στο έργο που έχει ενταχθεί στην </w:t>
      </w:r>
      <w:r>
        <w:rPr>
          <w:rFonts w:eastAsia="Times New Roman" w:cs="Times New Roman"/>
          <w:szCs w:val="24"/>
        </w:rPr>
        <w:t>Π</w:t>
      </w:r>
      <w:r>
        <w:rPr>
          <w:rFonts w:eastAsia="Times New Roman" w:cs="Times New Roman"/>
          <w:szCs w:val="24"/>
        </w:rPr>
        <w:t>εριφ</w:t>
      </w:r>
      <w:r>
        <w:rPr>
          <w:rFonts w:eastAsia="Times New Roman" w:cs="Times New Roman"/>
          <w:szCs w:val="24"/>
        </w:rPr>
        <w:t xml:space="preserve">έρεια, το οποίο πράγματι προβληματίζει. Και όχι μόνο μέσα από τις μελέτες φαίνεται αυτός ο προβληματισμός, αλλά εγώ θα σας πω ότι φαίνεται και στη λαϊκή συνέλευση που έγινε στο Αιτωλικό στην απαρχή του προβλήματος αλλά και στο δημοτικό συμβούλιο.   </w:t>
      </w:r>
    </w:p>
    <w:p w14:paraId="0D31A2F3"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Δεν θα</w:t>
      </w:r>
      <w:r>
        <w:rPr>
          <w:rFonts w:eastAsia="Times New Roman" w:cs="Times New Roman"/>
          <w:szCs w:val="24"/>
        </w:rPr>
        <w:t xml:space="preserve"> σταθώ, όμως, σ’ αυτό, αν και είναι σημαντικό να σταθούνε κυρίως οι τεχνικές υπηρεσίες και οι επιστήμονες. Είναι ένα φαινόμενο το τελευταίο φαινόμενο, το οποίο κατά την άποψή μου </w:t>
      </w:r>
      <w:r>
        <w:rPr>
          <w:rFonts w:eastAsia="Times New Roman" w:cs="Times New Roman"/>
          <w:szCs w:val="24"/>
        </w:rPr>
        <w:lastRenderedPageBreak/>
        <w:t>και από όσα έχω διαβάσει δεν αιτιολογείται επαρκώς. Χαρακτηρίζεται ως έκτακτο</w:t>
      </w:r>
      <w:r>
        <w:rPr>
          <w:rFonts w:eastAsia="Times New Roman" w:cs="Times New Roman"/>
          <w:szCs w:val="24"/>
        </w:rPr>
        <w:t xml:space="preserve">. Το Γεωλογικό Πανεπιστήμιο λέει επί λέξει ότι δεν μπορεί κανείς να απαντήσει με σιγουριά στο ερώτημα από πού προήλθε η ρύπανση του νερού της πηγής και ούτε αν το φαινόμενο θα επαναληφθεί. </w:t>
      </w:r>
    </w:p>
    <w:p w14:paraId="0D31A2F4"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Ωστόσο, αφήνοντας κατά μέρος τις τεχνικές παραμέτρους, που είναι σ</w:t>
      </w:r>
      <w:r>
        <w:rPr>
          <w:rFonts w:eastAsia="Times New Roman" w:cs="Times New Roman"/>
          <w:szCs w:val="24"/>
        </w:rPr>
        <w:t>ημαντικές, νομίζω ότι το πρόβλημα είναι πολιτικό, έτσι όπως το θέσατε. Ένα κοινωνικό αγαθό το στερούνται οι κάτοικοι. Εγώ δεν θέλω σε κα</w:t>
      </w:r>
      <w:r>
        <w:rPr>
          <w:rFonts w:eastAsia="Times New Roman" w:cs="Times New Roman"/>
          <w:szCs w:val="24"/>
        </w:rPr>
        <w:t>μ</w:t>
      </w:r>
      <w:r>
        <w:rPr>
          <w:rFonts w:eastAsia="Times New Roman" w:cs="Times New Roman"/>
          <w:szCs w:val="24"/>
        </w:rPr>
        <w:t>μία περίπτωση –γιατί δεν μας αξίζει- να μπούμε στο κάδρο της αναποτελεσματικότητας. Ζήτησα από την αρχή ευθύνες. Χαίρομ</w:t>
      </w:r>
      <w:r>
        <w:rPr>
          <w:rFonts w:eastAsia="Times New Roman" w:cs="Times New Roman"/>
          <w:szCs w:val="24"/>
        </w:rPr>
        <w:t xml:space="preserve">αι που όχι απλά συμμερίζεστε, αλλά προτάσσετε κι εσείς τον έλεγχο και την ευθύνη. Ο καθένας πρέπει να πάρει την ευθύνη του. Και είπα ότι όποιος προτείνει κάτι, πρέπει να παίρνει την ευθύνη της πρότασής του. </w:t>
      </w:r>
    </w:p>
    <w:p w14:paraId="0D31A2F5"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Γνωρίζοντας και τους κύριους στόχους μας και για</w:t>
      </w:r>
      <w:r>
        <w:rPr>
          <w:rFonts w:eastAsia="Times New Roman" w:cs="Times New Roman"/>
          <w:szCs w:val="24"/>
        </w:rPr>
        <w:t xml:space="preserve"> την τοπική αυτοδιοίκηση -μιλάμε για επιτελικό κράτος, μιλάμε για </w:t>
      </w:r>
      <w:proofErr w:type="spellStart"/>
      <w:r>
        <w:rPr>
          <w:rFonts w:eastAsia="Times New Roman" w:cs="Times New Roman"/>
          <w:szCs w:val="24"/>
        </w:rPr>
        <w:t>πολυεπίπεδη</w:t>
      </w:r>
      <w:proofErr w:type="spellEnd"/>
      <w:r>
        <w:rPr>
          <w:rFonts w:eastAsia="Times New Roman" w:cs="Times New Roman"/>
          <w:szCs w:val="24"/>
        </w:rPr>
        <w:t xml:space="preserve"> διακυβέρνηση, μιλάμε για </w:t>
      </w:r>
      <w:proofErr w:type="spellStart"/>
      <w:r>
        <w:rPr>
          <w:rFonts w:eastAsia="Times New Roman" w:cs="Times New Roman"/>
          <w:szCs w:val="24"/>
        </w:rPr>
        <w:t>διαβαθμική</w:t>
      </w:r>
      <w:proofErr w:type="spellEnd"/>
      <w:r>
        <w:rPr>
          <w:rFonts w:eastAsia="Times New Roman" w:cs="Times New Roman"/>
          <w:szCs w:val="24"/>
        </w:rPr>
        <w:t xml:space="preserve"> συνεργασία- θέλω να πω ότι θα πρέπει να είμαστε πρακτικοί. Ουσιαστικά και ξεκάθαρα εγώ θα ζητήσω όπου χρειαστεί χρηματοδότηση και έλεγχο και ε</w:t>
      </w:r>
      <w:r>
        <w:rPr>
          <w:rFonts w:eastAsia="Times New Roman" w:cs="Times New Roman"/>
          <w:szCs w:val="24"/>
        </w:rPr>
        <w:t xml:space="preserve">πιστασία ουσιαστικά από το κεντρικό κράτος. Όπου </w:t>
      </w:r>
      <w:r>
        <w:rPr>
          <w:rFonts w:eastAsia="Times New Roman" w:cs="Times New Roman"/>
          <w:szCs w:val="24"/>
        </w:rPr>
        <w:lastRenderedPageBreak/>
        <w:t>χρειαστεί, επίσης, το κεντρικό κράτος θα πρέπει να είναι εκεί για να ανακουφίσει άμεσα τους κατοίκους σε ό,τι χρειάζονται. Θα πρέπει εδώ να σας πω ότι υπάρχει τεράστια παραπληροφόρηση γύρω από το θέμα. Είναι</w:t>
      </w:r>
      <w:r>
        <w:rPr>
          <w:rFonts w:eastAsia="Times New Roman" w:cs="Times New Roman"/>
          <w:szCs w:val="24"/>
        </w:rPr>
        <w:t xml:space="preserve"> μια εμπειρία που θέλω να μεταφέρω και στο Κοινοβούλιο. Υπάρχει ένα διαλυτικό κλίμα που κάποιοι επιχειρούν δυστυχώς και σ’ αυτή την κοινωνία την τοπική. Δεν αντιλαμβάνονται την κρισιμότητα της κατάστασης. </w:t>
      </w:r>
    </w:p>
    <w:p w14:paraId="0D31A2F6"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Εγώ πιστεύω ότι είναι πάρα πολύ σημαντικό να ακουστεί, όπως και ακούστηκε, ότι η πολιτεία στηρίζει και θα στηρίξει. Να γίνει κατανοητό ότι αυτή η Κυβέρνηση έχει μια άλλη στάση απέναντι στα προβλήματα. Να γίνει κατανοητό ότι η ομοψυχία, η ομόνοια προς την κ</w:t>
      </w:r>
      <w:r>
        <w:rPr>
          <w:rFonts w:eastAsia="Times New Roman" w:cs="Times New Roman"/>
          <w:szCs w:val="24"/>
        </w:rPr>
        <w:t>ατεύθυνση της οριστικής λύσης στο συγκεκριμένο ζήτημα είναι τα αιτούμενα. Και ξαναλέω ότι συντεταγμένα χρειάζεται το κράτος να είναι αρωγός, ελεγκτής και εγγυητής στις αποφάσεις κάθε φορά της καθ’ ύλην αρμόδιας αρχής. Ωστόσο, πρέπει να μιλήσουμε για μόνιμη</w:t>
      </w:r>
      <w:r>
        <w:rPr>
          <w:rFonts w:eastAsia="Times New Roman" w:cs="Times New Roman"/>
          <w:szCs w:val="24"/>
        </w:rPr>
        <w:t xml:space="preserve"> λύση. Πρέπει να εστιάσουμε τις προσπάθειές μας σ’ αυτό. </w:t>
      </w:r>
    </w:p>
    <w:p w14:paraId="0D31A2F7"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Εδώ θέλω να πω το εξής: Νομίζω ότι θα πρέπει να πούμε ξεκάθαρα ότι η πολιτεία έχει κάθε λόγο να ελέγξει. Εγώ θα σας πω την αλήθεια ότι ως Βουλευτής θα είμαι όπως ήταν ο Οίστρος </w:t>
      </w:r>
      <w:r>
        <w:rPr>
          <w:rFonts w:eastAsia="Times New Roman" w:cs="Times New Roman"/>
          <w:szCs w:val="24"/>
        </w:rPr>
        <w:lastRenderedPageBreak/>
        <w:t>στην Ιώ κάθε φορά που</w:t>
      </w:r>
      <w:r>
        <w:rPr>
          <w:rFonts w:eastAsia="Times New Roman" w:cs="Times New Roman"/>
          <w:szCs w:val="24"/>
        </w:rPr>
        <w:t xml:space="preserve"> θα πρέπει να ελέγχουμε πεπραγμένα, παλαιότερα και μελλοντικά, έτσι ώστε οι κάτοικοι να είναι σίγουροι ότι συνεπικουρούμε και βρισκόμαστε διαρκώς δίπλα τους. </w:t>
      </w:r>
    </w:p>
    <w:p w14:paraId="0D31A2F8"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Ως εκ τούτου, λοιπόν, θέλω να μελετήσετε όλα τα δεδομένα πολύ προσεκτικά. Είμαι σίγουρη ότι θα το</w:t>
      </w:r>
      <w:r>
        <w:rPr>
          <w:rFonts w:eastAsia="Times New Roman" w:cs="Times New Roman"/>
          <w:szCs w:val="24"/>
        </w:rPr>
        <w:t xml:space="preserve"> κάνετε. Και θα έλεγα ότι ακόμα και μια ευρύτερη επίσκεψή σας στην περιοχή, στον </w:t>
      </w:r>
      <w:r>
        <w:rPr>
          <w:rFonts w:eastAsia="Times New Roman" w:cs="Times New Roman"/>
          <w:szCs w:val="24"/>
        </w:rPr>
        <w:t>ν</w:t>
      </w:r>
      <w:r>
        <w:rPr>
          <w:rFonts w:eastAsia="Times New Roman" w:cs="Times New Roman"/>
          <w:szCs w:val="24"/>
        </w:rPr>
        <w:t xml:space="preserve">ομό, ακόμα και στη συγκεκριμένη περιοχή που έχει το συγκεκριμένο πρόβλημα, νομίζω ότι θα βοηθούσε, αν τα πράγματα δεν πάνε όπως ελπίζουμε. </w:t>
      </w:r>
    </w:p>
    <w:p w14:paraId="0D31A2F9"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Ευχαριστώ.</w:t>
      </w:r>
    </w:p>
    <w:p w14:paraId="0D31A2FA" w14:textId="77777777" w:rsidR="00320123" w:rsidRDefault="00F36392">
      <w:pPr>
        <w:spacing w:after="0" w:line="600" w:lineRule="auto"/>
        <w:ind w:firstLine="567"/>
        <w:jc w:val="both"/>
        <w:rPr>
          <w:rFonts w:eastAsia="Times New Roman"/>
          <w:bCs/>
        </w:rPr>
      </w:pPr>
      <w:r>
        <w:rPr>
          <w:rFonts w:eastAsia="Times New Roman"/>
          <w:b/>
          <w:bCs/>
        </w:rPr>
        <w:t xml:space="preserve">ΠΡΟΕΔΡΕΥΩΝ (Γεώργιος </w:t>
      </w:r>
      <w:proofErr w:type="spellStart"/>
      <w:r>
        <w:rPr>
          <w:rFonts w:eastAsia="Times New Roman"/>
          <w:b/>
          <w:bCs/>
        </w:rPr>
        <w:t>Λα</w:t>
      </w:r>
      <w:r>
        <w:rPr>
          <w:rFonts w:eastAsia="Times New Roman"/>
          <w:b/>
          <w:bCs/>
        </w:rPr>
        <w:t>μπρούλης</w:t>
      </w:r>
      <w:proofErr w:type="spellEnd"/>
      <w:r>
        <w:rPr>
          <w:rFonts w:eastAsia="Times New Roman"/>
          <w:b/>
          <w:bCs/>
        </w:rPr>
        <w:t xml:space="preserve">): </w:t>
      </w:r>
      <w:r>
        <w:rPr>
          <w:rFonts w:eastAsia="Times New Roman"/>
          <w:bCs/>
        </w:rPr>
        <w:t>Κι εγώ ευχαριστώ.</w:t>
      </w:r>
    </w:p>
    <w:p w14:paraId="0D31A2FB" w14:textId="77777777" w:rsidR="00320123" w:rsidRDefault="00F36392">
      <w:pPr>
        <w:spacing w:after="0" w:line="600" w:lineRule="auto"/>
        <w:ind w:firstLine="567"/>
        <w:jc w:val="both"/>
        <w:rPr>
          <w:rFonts w:eastAsia="Times New Roman"/>
          <w:bCs/>
        </w:rPr>
      </w:pPr>
      <w:r>
        <w:rPr>
          <w:rFonts w:eastAsia="Times New Roman"/>
          <w:bCs/>
        </w:rPr>
        <w:t xml:space="preserve">Κύριε Υπουργέ, έχετε τον λόγο. </w:t>
      </w:r>
    </w:p>
    <w:p w14:paraId="0D31A2FC" w14:textId="77777777" w:rsidR="00320123" w:rsidRDefault="00F36392">
      <w:pPr>
        <w:spacing w:after="0" w:line="600" w:lineRule="auto"/>
        <w:ind w:firstLine="567"/>
        <w:jc w:val="both"/>
        <w:rPr>
          <w:rFonts w:eastAsia="Times New Roman"/>
          <w:bCs/>
        </w:rPr>
      </w:pPr>
      <w:r>
        <w:rPr>
          <w:rFonts w:eastAsia="Times New Roman" w:cs="Times New Roman"/>
          <w:b/>
          <w:szCs w:val="24"/>
        </w:rPr>
        <w:t xml:space="preserve">ΠΑΝΑΓΙΩΤΗΣ (ΠΑΝΟΣ) ΣΚΟΥΡΛΕΤΗΣ </w:t>
      </w:r>
      <w:r>
        <w:rPr>
          <w:rFonts w:eastAsia="Times New Roman"/>
          <w:b/>
          <w:bCs/>
        </w:rPr>
        <w:t>(Υπουργός Εσωτερικών):</w:t>
      </w:r>
      <w:r>
        <w:rPr>
          <w:rFonts w:eastAsia="Times New Roman"/>
          <w:bCs/>
        </w:rPr>
        <w:t xml:space="preserve"> Ευχαριστώ, κύριε Πρόεδρε. </w:t>
      </w:r>
    </w:p>
    <w:p w14:paraId="0D31A2FD" w14:textId="77777777" w:rsidR="00320123" w:rsidRDefault="00F36392">
      <w:pPr>
        <w:spacing w:after="0" w:line="600" w:lineRule="auto"/>
        <w:ind w:firstLine="567"/>
        <w:jc w:val="both"/>
        <w:rPr>
          <w:rFonts w:eastAsia="Times New Roman"/>
          <w:bCs/>
        </w:rPr>
      </w:pPr>
      <w:r>
        <w:rPr>
          <w:rFonts w:eastAsia="Times New Roman"/>
          <w:bCs/>
        </w:rPr>
        <w:t>Κυρία Τριανταφύλλου, ειλικρινά δεν πιστεύω ότι σήμερα δεν υπάρχουν τα επιστημονικά μέσα και δεδομένα για να μπορούμ</w:t>
      </w:r>
      <w:r>
        <w:rPr>
          <w:rFonts w:eastAsia="Times New Roman"/>
          <w:bCs/>
        </w:rPr>
        <w:t xml:space="preserve">ε να εντοπίσουμε την πραγματική αιτία του φαινομένου. Και πρέπει όλοι όσοι είναι άμεσα εμπλεκόμενοι να μην αφήνουν ούτε μία μέρα και να ξεκινούν την ημέρα τους ασχολούμενοι με αυτό </w:t>
      </w:r>
      <w:r>
        <w:rPr>
          <w:rFonts w:eastAsia="Times New Roman"/>
          <w:bCs/>
        </w:rPr>
        <w:lastRenderedPageBreak/>
        <w:t xml:space="preserve">το ζήτημα. Πραγματικά, είναι απαράδεκτο το να προσπαθεί να </w:t>
      </w:r>
      <w:proofErr w:type="spellStart"/>
      <w:r>
        <w:rPr>
          <w:rFonts w:eastAsia="Times New Roman"/>
          <w:bCs/>
        </w:rPr>
        <w:t>μετακυλ</w:t>
      </w:r>
      <w:r>
        <w:rPr>
          <w:rFonts w:eastAsia="Times New Roman"/>
          <w:bCs/>
        </w:rPr>
        <w:t>ί</w:t>
      </w:r>
      <w:r>
        <w:rPr>
          <w:rFonts w:eastAsia="Times New Roman"/>
          <w:bCs/>
        </w:rPr>
        <w:t>σει</w:t>
      </w:r>
      <w:proofErr w:type="spellEnd"/>
      <w:r>
        <w:rPr>
          <w:rFonts w:eastAsia="Times New Roman"/>
          <w:bCs/>
        </w:rPr>
        <w:t xml:space="preserve"> ευθύ</w:t>
      </w:r>
      <w:r>
        <w:rPr>
          <w:rFonts w:eastAsia="Times New Roman"/>
          <w:bCs/>
        </w:rPr>
        <w:t xml:space="preserve">νες ο ένας στον άλλον και όλοι μαζί, ο καθένας από τον τομέα του, να μην οργανώνουμε τις δυνάμεις μας για να μπορέσουμε το συντομότερο δυνατό να δρομολογήσουμε μια οριστική λύση και να απαντήσουμε στο ζήτημα. </w:t>
      </w:r>
    </w:p>
    <w:p w14:paraId="0D31A2FE" w14:textId="77777777" w:rsidR="00320123" w:rsidRDefault="00F36392">
      <w:pPr>
        <w:spacing w:after="0" w:line="600" w:lineRule="auto"/>
        <w:ind w:firstLine="567"/>
        <w:jc w:val="both"/>
        <w:rPr>
          <w:rFonts w:eastAsia="Times New Roman"/>
          <w:bCs/>
        </w:rPr>
      </w:pPr>
      <w:r>
        <w:rPr>
          <w:rFonts w:eastAsia="Times New Roman"/>
          <w:bCs/>
        </w:rPr>
        <w:t>Επιπλέον, θέλω να σας πω σαν στοιχείο πληροφόρ</w:t>
      </w:r>
      <w:r>
        <w:rPr>
          <w:rFonts w:eastAsia="Times New Roman"/>
          <w:bCs/>
        </w:rPr>
        <w:t>ησης, ανεξάρτητα από το συγκεκριμένο ζήτημα, ότι αύριο θα συναντηθώ με τον Περιφερειάρχη Δυτικής Ελλάδας</w:t>
      </w:r>
      <w:r>
        <w:rPr>
          <w:rFonts w:eastAsia="Times New Roman"/>
          <w:bCs/>
        </w:rPr>
        <w:t xml:space="preserve"> </w:t>
      </w:r>
      <w:r>
        <w:rPr>
          <w:rFonts w:eastAsia="Times New Roman"/>
          <w:bCs/>
        </w:rPr>
        <w:t xml:space="preserve">κ. </w:t>
      </w:r>
      <w:proofErr w:type="spellStart"/>
      <w:r>
        <w:rPr>
          <w:rFonts w:eastAsia="Times New Roman"/>
          <w:bCs/>
        </w:rPr>
        <w:t>Κατσιφάρα</w:t>
      </w:r>
      <w:proofErr w:type="spellEnd"/>
      <w:r>
        <w:rPr>
          <w:rFonts w:eastAsia="Times New Roman"/>
          <w:bCs/>
        </w:rPr>
        <w:t>. Η συνάντηση γίνεται με δική του πρωτοβουλία. Δεν γνωρίζω αν η αιτία της συνάντησής μας είναι αυτό το θέμα ή άλλα θέματα. Φαντάζομαι ότι θ</w:t>
      </w:r>
      <w:r>
        <w:rPr>
          <w:rFonts w:eastAsia="Times New Roman"/>
          <w:bCs/>
        </w:rPr>
        <w:t>α είναι και άλλα, γενικότερα ζητήματα, που άπτονται προβλημάτων της Περιφέρειας. Θα του ζητήσω, όμως, να εστιάσουμε όλες τις προσπάθειές μας στην αντιμετώπιση του συγκεκριμένου ζητήματος. Θεωρώ ότι υπάρχει μια κοινή αγωνία και οπτική για τα πράγματα. Άλλωσ</w:t>
      </w:r>
      <w:r>
        <w:rPr>
          <w:rFonts w:eastAsia="Times New Roman"/>
          <w:bCs/>
        </w:rPr>
        <w:t xml:space="preserve">τε είναι από τα ζητήματα, τα οποία δεν χωρούν διαφορετικές προσεγγίσεις. </w:t>
      </w:r>
    </w:p>
    <w:p w14:paraId="0D31A2FF"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Όταν μια ολόκληρη περιοχή στερείται αυτό που κυρίως συνομολογήσαμε, την πρόσβαση, τη χρήση στο νερό και δεν υπάρχει εδώ και πάρα πολύ καιρό η δυνατότητα, τουλάχιστον, να καταναλωθεί </w:t>
      </w:r>
      <w:r>
        <w:rPr>
          <w:rFonts w:eastAsia="Times New Roman"/>
          <w:szCs w:val="24"/>
        </w:rPr>
        <w:t xml:space="preserve">και μέχρι τώρα υπήρχε η δυνατότητα μόνο για </w:t>
      </w:r>
      <w:r>
        <w:rPr>
          <w:rFonts w:eastAsia="Times New Roman"/>
          <w:szCs w:val="24"/>
        </w:rPr>
        <w:lastRenderedPageBreak/>
        <w:t>χρήση οικιακή και όχι για καθημερινή κατανάλωση του νερού, αντιλαμβάνεστε ότι δεν υπάρχει η πολυτέλεια να χάνουμε έστω και μία μέρα που να μην επιχειρούμε για την απάντηση αυτού του ζητήματος.</w:t>
      </w:r>
    </w:p>
    <w:p w14:paraId="0D31A300"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Νομίζω, λοιπόν, ότι</w:t>
      </w:r>
      <w:r>
        <w:rPr>
          <w:rFonts w:eastAsia="Times New Roman"/>
          <w:szCs w:val="24"/>
        </w:rPr>
        <w:t xml:space="preserve"> εμείς θα κάνουμε αυτό που μας αναλογεί με τρόπο όσο το δυνατόν πιο πιεστικό –το επαναλαμβάνω, πιεστικό- έτσι ώστε να μη</w:t>
      </w:r>
      <w:r>
        <w:rPr>
          <w:rFonts w:eastAsia="Times New Roman"/>
          <w:szCs w:val="24"/>
        </w:rPr>
        <w:t xml:space="preserve"> </w:t>
      </w:r>
      <w:r>
        <w:rPr>
          <w:rFonts w:eastAsia="Times New Roman"/>
          <w:szCs w:val="24"/>
        </w:rPr>
        <w:t>βρεθούμε ξανά σε μια κατάσταση, όπου να ανακαλύπτουμε μετά από δέκα χρόνια το ίδιο πρόβλημα, αλλά να κινηθούμε με συγκεκριμένα βήματα π</w:t>
      </w:r>
      <w:r>
        <w:rPr>
          <w:rFonts w:eastAsia="Times New Roman"/>
          <w:szCs w:val="24"/>
        </w:rPr>
        <w:t xml:space="preserve">ρος την επίλυσή του. </w:t>
      </w:r>
    </w:p>
    <w:p w14:paraId="0D31A301"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Για οποιοδήποτε στοιχείο υπάρχει γύρω από αυτό το ζήτημα, το οποίο μπορεί να πέσει στη δικιά σας αντίληψη -όπως θα ζητήσω και από τις αρμόδιες υπηρεσίες της Περιφέρειας αλλά και τις υπηρεσίες του Υπουργείου Εσωτερικών- θα σας ζητήσω ν</w:t>
      </w:r>
      <w:r>
        <w:rPr>
          <w:rFonts w:eastAsia="Times New Roman"/>
          <w:szCs w:val="24"/>
        </w:rPr>
        <w:t xml:space="preserve">α είμαστε σε μια επικοινωνία. </w:t>
      </w:r>
    </w:p>
    <w:p w14:paraId="0D31A302"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 κόσμος πρέπει να γνωρίζει, πρέπει να ενημερώνεται, για να πετύχουμε αυτό που είπατε κι εσείς, να μπορέσουμε να ενώσουμε όλες τις δυνάμεις μας για να αντιμετωπίσουμε το ζήτημα. </w:t>
      </w:r>
    </w:p>
    <w:p w14:paraId="0D31A303"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Σας ευχαριστώ.</w:t>
      </w:r>
    </w:p>
    <w:p w14:paraId="0D31A304"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0D31A305"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Πριν περάσουμε στην τρίτη και τελευταία επίκαιρη ερώτηση, επιτρέψτε μου και για λόγους καταγραφής, καθώς απαιτούνται να καταγραφούν στα Πρακτικά, να αναγνώσω τον κατάλογο των επικαίρων ερωτήσεων που δεν θα συζητηθούν.</w:t>
      </w:r>
    </w:p>
    <w:p w14:paraId="0D31A306"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szCs w:val="24"/>
        </w:rPr>
        <w:t>Έτσ</w:t>
      </w:r>
      <w:r>
        <w:rPr>
          <w:rFonts w:eastAsia="Times New Roman"/>
          <w:szCs w:val="24"/>
        </w:rPr>
        <w:t xml:space="preserve">ι, λοιπόν, λόγω απουσίας της αρμόδιας Υπουργού στο εξωτερικό, δεν θα συζητηθεί η πρώτη με αριθμό </w:t>
      </w:r>
      <w:r>
        <w:rPr>
          <w:rFonts w:eastAsia="Times New Roman" w:cs="Times New Roman"/>
          <w:szCs w:val="24"/>
        </w:rPr>
        <w:t xml:space="preserve">335/13-1-2017 επίκαιρη ερώτηση δεύτερου κύκλου της Βουλευτού Σερρών της Νέας Δημοκρατίας κ. </w:t>
      </w:r>
      <w:r>
        <w:rPr>
          <w:rFonts w:eastAsia="Times New Roman" w:cs="Times New Roman"/>
          <w:bCs/>
          <w:szCs w:val="24"/>
        </w:rPr>
        <w:t>Φωτεινής Αραμπατζή</w:t>
      </w:r>
      <w:r>
        <w:rPr>
          <w:rFonts w:eastAsia="Times New Roman" w:cs="Times New Roman"/>
          <w:szCs w:val="24"/>
        </w:rPr>
        <w:t xml:space="preserve"> προς την Υπουργό </w:t>
      </w:r>
      <w:r>
        <w:rPr>
          <w:rFonts w:eastAsia="Times New Roman" w:cs="Times New Roman"/>
          <w:bCs/>
          <w:szCs w:val="24"/>
        </w:rPr>
        <w:t>Τουρισμού,</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 xml:space="preserve">καθίζηση της τουριστικής οικονομίας της Σάμου και των υπολοίπων νησιών του </w:t>
      </w:r>
      <w:r>
        <w:rPr>
          <w:rFonts w:eastAsia="Times New Roman" w:cs="Times New Roman"/>
          <w:szCs w:val="24"/>
        </w:rPr>
        <w:t xml:space="preserve">βορειοανατολικού </w:t>
      </w:r>
      <w:r>
        <w:rPr>
          <w:rFonts w:eastAsia="Times New Roman" w:cs="Times New Roman"/>
          <w:szCs w:val="24"/>
        </w:rPr>
        <w:t>Αιγαίου εξ αιτίας της κυβερνητικής αδιαφορίας</w:t>
      </w:r>
      <w:r>
        <w:rPr>
          <w:rFonts w:eastAsia="Times New Roman" w:cs="Times New Roman"/>
          <w:szCs w:val="24"/>
        </w:rPr>
        <w:t>»</w:t>
      </w:r>
      <w:r>
        <w:rPr>
          <w:rFonts w:eastAsia="Times New Roman" w:cs="Times New Roman"/>
          <w:szCs w:val="24"/>
        </w:rPr>
        <w:t>.</w:t>
      </w:r>
    </w:p>
    <w:p w14:paraId="0D31A307"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cs="Times New Roman"/>
          <w:szCs w:val="24"/>
        </w:rPr>
        <w:t>Λόγω κωλύματος του Αναπληρωτή Υπουργού Αγροτικής Ανάπτυξης και Τροφίμων</w:t>
      </w:r>
      <w:r>
        <w:rPr>
          <w:rFonts w:eastAsia="Times New Roman" w:cs="Times New Roman"/>
          <w:szCs w:val="24"/>
        </w:rPr>
        <w:t xml:space="preserve"> </w:t>
      </w:r>
      <w:r>
        <w:rPr>
          <w:rFonts w:eastAsia="Times New Roman" w:cs="Times New Roman"/>
          <w:szCs w:val="24"/>
        </w:rPr>
        <w:t>κ. Ιωάννη Τσιρώνη δεν θα συζητηθεί η δεύτερη</w:t>
      </w:r>
      <w:r>
        <w:rPr>
          <w:rFonts w:eastAsia="Times New Roman" w:cs="Times New Roman"/>
          <w:szCs w:val="24"/>
        </w:rPr>
        <w:t xml:space="preserve"> με αριθμό 334/13-1-2017 επίκαιρη ερώτηση πρώτου κύκλου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Cs/>
          <w:szCs w:val="24"/>
        </w:rPr>
        <w:t>,</w:t>
      </w:r>
      <w:r>
        <w:rPr>
          <w:rFonts w:eastAsia="Times New Roman" w:cs="Times New Roman"/>
          <w:szCs w:val="24"/>
        </w:rPr>
        <w:t xml:space="preserve"> σχετικά με τη λήψη μέτρων δράσης για την αντιμετώπιση της γρίπης των πτηνών και ομοίως η τέταρτη με αριθμό </w:t>
      </w:r>
      <w:r>
        <w:rPr>
          <w:rFonts w:eastAsia="Times New Roman" w:cs="Times New Roman"/>
          <w:szCs w:val="24"/>
        </w:rPr>
        <w:lastRenderedPageBreak/>
        <w:t>343/16-1-2017 επίκαιρη ερώτηση δ</w:t>
      </w:r>
      <w:r>
        <w:rPr>
          <w:rFonts w:eastAsia="Times New Roman" w:cs="Times New Roman"/>
          <w:szCs w:val="24"/>
        </w:rPr>
        <w:t>εύτερου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Σταύρου Τάσσου, </w:t>
      </w:r>
      <w:r>
        <w:rPr>
          <w:rFonts w:eastAsia="Times New Roman" w:cs="Times New Roman"/>
          <w:szCs w:val="24"/>
        </w:rPr>
        <w:t>σχετικά με την αποζημίωση στο 100% των αγροτών και των κτηνοτρόφων της Λέσβου για τις μεγάλες ζημιές από τον χιονιά και τον παγετό.</w:t>
      </w:r>
    </w:p>
    <w:p w14:paraId="0D31A308"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szCs w:val="24"/>
        </w:rPr>
        <w:t>Επίσης, λόγω κωλύματος του Υφυπουρ</w:t>
      </w:r>
      <w:r>
        <w:rPr>
          <w:rFonts w:eastAsia="Times New Roman"/>
          <w:szCs w:val="24"/>
        </w:rPr>
        <w:t xml:space="preserve">γού Ναυτιλίας και Νησιωτικής Πολιτικής κ. Νεκτάριου Σαντορινιού δεν θα συζητηθεί η τρίτη με αριθμό </w:t>
      </w:r>
      <w:r>
        <w:rPr>
          <w:rFonts w:eastAsia="Times New Roman" w:cs="Times New Roman"/>
          <w:szCs w:val="24"/>
        </w:rPr>
        <w:t xml:space="preserve">338/13-1-2017 επίκαιρη ερώτηση πρώτου κύκλου του Βουλευτή Α΄ Πειραιώς του Λαϊκού Συνδέσμου </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προοπτική κατοι</w:t>
      </w:r>
      <w:r>
        <w:rPr>
          <w:rFonts w:eastAsia="Times New Roman" w:cs="Times New Roman"/>
          <w:szCs w:val="24"/>
        </w:rPr>
        <w:t xml:space="preserve">κήσεως των </w:t>
      </w:r>
      <w:r>
        <w:rPr>
          <w:rFonts w:eastAsia="Times New Roman" w:cs="Times New Roman"/>
          <w:szCs w:val="24"/>
        </w:rPr>
        <w:t xml:space="preserve">είκοσι οκτώ </w:t>
      </w:r>
      <w:r>
        <w:rPr>
          <w:rFonts w:eastAsia="Times New Roman" w:cs="Times New Roman"/>
          <w:szCs w:val="24"/>
        </w:rPr>
        <w:t>νησιών που αναβαθμίζει την εθνική ελληνική κυριαρχία και ενισχύει τα κυριαρχικά δικαιώματα της χώρας</w:t>
      </w:r>
      <w:r>
        <w:rPr>
          <w:rFonts w:eastAsia="Times New Roman" w:cs="Times New Roman"/>
          <w:szCs w:val="24"/>
        </w:rPr>
        <w:t>»</w:t>
      </w:r>
      <w:r>
        <w:rPr>
          <w:rFonts w:eastAsia="Times New Roman" w:cs="Times New Roman"/>
          <w:szCs w:val="24"/>
        </w:rPr>
        <w:t>.</w:t>
      </w:r>
    </w:p>
    <w:p w14:paraId="0D31A309"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 xml:space="preserve">Επίσης,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δεν θα συζητηθεί η τέταρτη με αριθμό 337/13-1-2017 επίκαιρη</w:t>
      </w:r>
      <w:r>
        <w:rPr>
          <w:rFonts w:eastAsia="Times New Roman" w:cs="Times New Roman"/>
          <w:szCs w:val="24"/>
        </w:rPr>
        <w:t xml:space="preserve"> ερώτηση πρώτου κύκλου του Ε΄ 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bCs/>
          <w:szCs w:val="24"/>
        </w:rPr>
        <w:t>,</w:t>
      </w:r>
      <w:r>
        <w:rPr>
          <w:rFonts w:eastAsia="Times New Roman" w:cs="Times New Roman"/>
          <w:szCs w:val="24"/>
        </w:rPr>
        <w:t xml:space="preserve"> σχετικά με το εύρος εφαρμογής της τηλεϊατρικής στην Ελλάδα, όπως και η έκτη με αριθμό 313/5-1-2017 επίκαιρη</w:t>
      </w:r>
      <w:r>
        <w:rPr>
          <w:rFonts w:eastAsia="Times New Roman" w:cs="Times New Roman"/>
          <w:szCs w:val="24"/>
        </w:rPr>
        <w:t xml:space="preserve"> ερώτηση </w:t>
      </w:r>
      <w:r>
        <w:rPr>
          <w:rFonts w:eastAsia="Times New Roman" w:cs="Times New Roman"/>
          <w:szCs w:val="24"/>
        </w:rPr>
        <w:lastRenderedPageBreak/>
        <w:t>δεύτερου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τον κίνδυνο να μείνουν χωρίς θεραπείες τα παιδιά και οι έφηβοι της ειδικής αγωγής.</w:t>
      </w:r>
    </w:p>
    <w:p w14:paraId="0D31A30A"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Επίσης, δεν θα συζητηθεί η δεύτερη</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 xml:space="preserve">αριθμό 339/13-1-2017 επίκαιρη ερώτηση δεύτερου κύκλου της Βουλευτού Β΄ Αθηνών του Λαϊκού Συνδέσμου </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 xml:space="preserve">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των ανδρών των ΜΑΤ</w:t>
      </w:r>
      <w:r>
        <w:rPr>
          <w:rFonts w:eastAsia="Times New Roman" w:cs="Times New Roman"/>
          <w:szCs w:val="24"/>
        </w:rPr>
        <w:t>»</w:t>
      </w:r>
      <w:r>
        <w:rPr>
          <w:rFonts w:eastAsia="Times New Roman" w:cs="Times New Roman"/>
          <w:szCs w:val="24"/>
        </w:rPr>
        <w:t xml:space="preserve">, λόγω κωλύματος του </w:t>
      </w:r>
      <w:r>
        <w:rPr>
          <w:rFonts w:eastAsia="Times New Roman" w:cs="Times New Roman"/>
          <w:szCs w:val="24"/>
        </w:rPr>
        <w:t>Αναπληρωτή Υπουργού</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Τόσκα</w:t>
      </w:r>
      <w:proofErr w:type="spellEnd"/>
      <w:r>
        <w:rPr>
          <w:rFonts w:eastAsia="Times New Roman" w:cs="Times New Roman"/>
          <w:szCs w:val="24"/>
        </w:rPr>
        <w:t>.</w:t>
      </w:r>
    </w:p>
    <w:p w14:paraId="0D31A30B"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μπορώ να έχω τον λόγο; </w:t>
      </w:r>
    </w:p>
    <w:p w14:paraId="0D31A30C"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Ναι, κυρία </w:t>
      </w:r>
      <w:proofErr w:type="spellStart"/>
      <w:r>
        <w:rPr>
          <w:rFonts w:eastAsia="Times New Roman"/>
          <w:szCs w:val="24"/>
        </w:rPr>
        <w:t>Ζαρούλια</w:t>
      </w:r>
      <w:proofErr w:type="spellEnd"/>
      <w:r>
        <w:rPr>
          <w:rFonts w:eastAsia="Times New Roman"/>
          <w:szCs w:val="24"/>
        </w:rPr>
        <w:t xml:space="preserve">. Θέλετε να εκφράσετε την ένστασή σας προφανώς. </w:t>
      </w:r>
    </w:p>
    <w:p w14:paraId="0D31A30D"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Ορίστε, έχετε τον λόγο για ένα λεπτό. Να είμαστε σύντομοι, σας παρακα</w:t>
      </w:r>
      <w:r>
        <w:rPr>
          <w:rFonts w:eastAsia="Times New Roman"/>
          <w:szCs w:val="24"/>
        </w:rPr>
        <w:t>λώ.</w:t>
      </w:r>
    </w:p>
    <w:p w14:paraId="0D31A30E"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Ενάμισι, δύο λεπτά θα χρειαστώ, κύριε Πρόεδρε.</w:t>
      </w:r>
    </w:p>
    <w:p w14:paraId="0D31A30F"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Η σημερινή επίκαιρη ερώτηση του Λαϊκού Συνδέσμου - Χρυσή Αυγή απευθυνόταν στο Υπουργείο Προστασίας του Πολίτη, το οποίο έχει αναλάβει ο «</w:t>
      </w:r>
      <w:proofErr w:type="spellStart"/>
      <w:r>
        <w:rPr>
          <w:rFonts w:eastAsia="Times New Roman"/>
          <w:szCs w:val="24"/>
        </w:rPr>
        <w:t>πασοκοτραφείς</w:t>
      </w:r>
      <w:proofErr w:type="spellEnd"/>
      <w:r>
        <w:rPr>
          <w:rFonts w:eastAsia="Times New Roman"/>
          <w:szCs w:val="24"/>
        </w:rPr>
        <w:t xml:space="preserve">» </w:t>
      </w:r>
      <w:proofErr w:type="spellStart"/>
      <w:r>
        <w:rPr>
          <w:rFonts w:eastAsia="Times New Roman"/>
          <w:szCs w:val="24"/>
        </w:rPr>
        <w:t>Τόσκας</w:t>
      </w:r>
      <w:proofErr w:type="spellEnd"/>
      <w:r>
        <w:rPr>
          <w:rFonts w:eastAsia="Times New Roman"/>
          <w:szCs w:val="24"/>
        </w:rPr>
        <w:t xml:space="preserve">, στη θέση του έντιμου -καίτοι </w:t>
      </w:r>
      <w:r>
        <w:rPr>
          <w:rFonts w:eastAsia="Times New Roman"/>
          <w:szCs w:val="24"/>
        </w:rPr>
        <w:t>α</w:t>
      </w:r>
      <w:r>
        <w:rPr>
          <w:rFonts w:eastAsia="Times New Roman"/>
          <w:szCs w:val="24"/>
        </w:rPr>
        <w:t xml:space="preserve">ριστερού- καθηγητού, κ. Πανούση, ο οποίος ερχόταν να μας απαντήσει, εν αντιθέσει με τον νυν Υπουργό, ο οποίος φαίνεται πως και αυτός δεν συνομιλεί με Βουλευτές εκλεγμένου πολιτικού κόμματος. Όμως, καλεί σε συνομιλίες οργανωμένες ομάδες </w:t>
      </w:r>
      <w:proofErr w:type="spellStart"/>
      <w:r>
        <w:rPr>
          <w:rFonts w:eastAsia="Times New Roman"/>
          <w:szCs w:val="24"/>
        </w:rPr>
        <w:t>αναρχοκαθεστωτικών</w:t>
      </w:r>
      <w:proofErr w:type="spellEnd"/>
      <w:r>
        <w:rPr>
          <w:rFonts w:eastAsia="Times New Roman"/>
          <w:szCs w:val="24"/>
        </w:rPr>
        <w:t>,</w:t>
      </w:r>
      <w:r>
        <w:rPr>
          <w:rFonts w:eastAsia="Times New Roman"/>
          <w:szCs w:val="24"/>
        </w:rPr>
        <w:t xml:space="preserve"> τις οποίες αποκαλεί «συλλογικότητες», γιατί σύμφωνα με αυτόν φαίνεται πως προφανώς κι έχουν σχέση με αυτούς που ρίχνουν βόμβες μολότοφ και πυροβολούν με </w:t>
      </w:r>
      <w:proofErr w:type="spellStart"/>
      <w:r>
        <w:rPr>
          <w:rFonts w:eastAsia="Times New Roman"/>
          <w:szCs w:val="24"/>
        </w:rPr>
        <w:t>καλάσνικοφ</w:t>
      </w:r>
      <w:proofErr w:type="spellEnd"/>
      <w:r>
        <w:rPr>
          <w:rFonts w:eastAsia="Times New Roman"/>
          <w:szCs w:val="24"/>
        </w:rPr>
        <w:t xml:space="preserve"> συχνά</w:t>
      </w:r>
      <w:r>
        <w:rPr>
          <w:rFonts w:eastAsia="Times New Roman"/>
          <w:szCs w:val="24"/>
        </w:rPr>
        <w:t>-</w:t>
      </w:r>
      <w:r>
        <w:rPr>
          <w:rFonts w:eastAsia="Times New Roman"/>
          <w:szCs w:val="24"/>
        </w:rPr>
        <w:t>πυκνά στο κέντρο των Αθηνών, το οποίο έχουν μετατρέψει σε Ελ Πάσο και έχουν γίνει και</w:t>
      </w:r>
      <w:r>
        <w:rPr>
          <w:rFonts w:eastAsia="Times New Roman"/>
          <w:szCs w:val="24"/>
        </w:rPr>
        <w:t xml:space="preserve"> δολοφονίες, όπως αυτή του Αιγυπτίου έμπορα ναρκωτικών, η οποία, όμως, επειδή έγινε από τα συντρόφια του μορφώματος της εξουσίας, δεν ετέθη ζήτημα ρατσιστικού εγκλήματος, όπως θα είχε τεθεί υπό </w:t>
      </w:r>
      <w:proofErr w:type="spellStart"/>
      <w:r>
        <w:rPr>
          <w:rFonts w:eastAsia="Times New Roman"/>
          <w:szCs w:val="24"/>
        </w:rPr>
        <w:t>άλλας</w:t>
      </w:r>
      <w:proofErr w:type="spellEnd"/>
      <w:r>
        <w:rPr>
          <w:rFonts w:eastAsia="Times New Roman"/>
          <w:szCs w:val="24"/>
        </w:rPr>
        <w:t xml:space="preserve"> </w:t>
      </w:r>
      <w:proofErr w:type="spellStart"/>
      <w:r>
        <w:rPr>
          <w:rFonts w:eastAsia="Times New Roman"/>
          <w:szCs w:val="24"/>
        </w:rPr>
        <w:t>συνθήκας</w:t>
      </w:r>
      <w:proofErr w:type="spellEnd"/>
      <w:r>
        <w:rPr>
          <w:rFonts w:eastAsia="Times New Roman"/>
          <w:szCs w:val="24"/>
        </w:rPr>
        <w:t xml:space="preserve">. </w:t>
      </w:r>
    </w:p>
    <w:p w14:paraId="0D31A310"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Αλήθεια, πού ακούστηκε αλλού στον κόσμο Υπουρ</w:t>
      </w:r>
      <w:r>
        <w:rPr>
          <w:rFonts w:eastAsia="Times New Roman"/>
          <w:szCs w:val="24"/>
        </w:rPr>
        <w:t xml:space="preserve">γός να καλεί </w:t>
      </w:r>
      <w:proofErr w:type="spellStart"/>
      <w:r>
        <w:rPr>
          <w:rFonts w:eastAsia="Times New Roman"/>
          <w:szCs w:val="24"/>
        </w:rPr>
        <w:t>παραβατικά</w:t>
      </w:r>
      <w:proofErr w:type="spellEnd"/>
      <w:r>
        <w:rPr>
          <w:rFonts w:eastAsia="Times New Roman"/>
          <w:szCs w:val="24"/>
        </w:rPr>
        <w:t xml:space="preserve"> άτομα σε συνομιλίες, αντί να τα συλλαμβάνει; </w:t>
      </w:r>
    </w:p>
    <w:p w14:paraId="0D31A311" w14:textId="77777777" w:rsidR="00320123" w:rsidRDefault="00F36392">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Η συγκεκριμένη ερώτηση, λοιπόν, που αποφεύγει ο Υπουργός να μας απαντήσει, αφορά τον τραυματισμό αστυνομικού των ΜΑΤ στα Εξάρχεια. Τίθενται πολύ σοβαρά ζητήματα, κύριε Πρόεδρε, διότι δεν</w:t>
      </w:r>
      <w:r>
        <w:rPr>
          <w:rFonts w:eastAsia="Times New Roman"/>
          <w:szCs w:val="24"/>
        </w:rPr>
        <w:t xml:space="preserve"> είναι μόνο το εάν έχουν γίνει έρευνες για το ποιος, γιατί και πού.</w:t>
      </w:r>
    </w:p>
    <w:p w14:paraId="0D31A312" w14:textId="77777777" w:rsidR="00320123" w:rsidRDefault="00F36392">
      <w:pPr>
        <w:spacing w:after="0" w:line="600" w:lineRule="auto"/>
        <w:ind w:firstLine="720"/>
        <w:jc w:val="both"/>
        <w:rPr>
          <w:rFonts w:eastAsia="Times New Roman"/>
          <w:szCs w:val="24"/>
        </w:rPr>
      </w:pPr>
      <w:r>
        <w:rPr>
          <w:rFonts w:eastAsia="Times New Roman"/>
          <w:szCs w:val="24"/>
        </w:rPr>
        <w:t>Αρνείται η ηγεσία του Υπουργείου Προστασίας του Πολίτη να βάλει συμπληρωματική αστυνομική δύναμη αθέατη, ώστε να μπορούν να καταδιώκουν τους δράστες που κάνουν αυτές τις συχνές επιθέσεις.</w:t>
      </w:r>
    </w:p>
    <w:p w14:paraId="0D31A313" w14:textId="77777777" w:rsidR="00320123" w:rsidRDefault="00F36392">
      <w:pPr>
        <w:spacing w:after="0" w:line="600" w:lineRule="auto"/>
        <w:ind w:firstLine="720"/>
        <w:jc w:val="both"/>
        <w:rPr>
          <w:rFonts w:eastAsia="Times New Roman"/>
          <w:szCs w:val="24"/>
        </w:rPr>
      </w:pPr>
      <w:r>
        <w:rPr>
          <w:rFonts w:eastAsia="Times New Roman"/>
          <w:szCs w:val="24"/>
        </w:rPr>
        <w:t>Και ένα άλλο πάρα πολύ σημαντικό ζήτημα είναι ότι η Αστυνομία έδωσε στη δημοσιότητα στοιχεία των δραστών από μια παρακείμενη κάμερα ενός καταστήματος, δίνοντας μάλιστα και τη διεύθυνση του καταστήματος. Γιατί το έκανε αυτό; Μήπως για να το κάψουν τα «συντρ</w:t>
      </w:r>
      <w:r>
        <w:rPr>
          <w:rFonts w:eastAsia="Times New Roman"/>
          <w:szCs w:val="24"/>
        </w:rPr>
        <w:t>όφια» για να κάνουν τις δουλειές τους ανενόχλητοι; Τι συμβαίνει επιτέλους στους κόλπους της Αστυνομίας;</w:t>
      </w:r>
    </w:p>
    <w:p w14:paraId="0D31A314"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w:t>
      </w:r>
      <w:proofErr w:type="spellStart"/>
      <w:r>
        <w:rPr>
          <w:rFonts w:eastAsia="Times New Roman"/>
          <w:szCs w:val="24"/>
        </w:rPr>
        <w:t>Ζαρούλια</w:t>
      </w:r>
      <w:proofErr w:type="spellEnd"/>
      <w:r>
        <w:rPr>
          <w:rFonts w:eastAsia="Times New Roman"/>
          <w:szCs w:val="24"/>
        </w:rPr>
        <w:t>, ολοκληρώστε παρακαλώ.</w:t>
      </w:r>
    </w:p>
    <w:p w14:paraId="0D31A315" w14:textId="77777777" w:rsidR="00320123" w:rsidRDefault="00F36392">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Τελειώνω.</w:t>
      </w:r>
    </w:p>
    <w:p w14:paraId="0D31A316"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Δεν θα αναπτύξετε τώ</w:t>
      </w:r>
      <w:r>
        <w:rPr>
          <w:rFonts w:eastAsia="Times New Roman"/>
          <w:szCs w:val="24"/>
        </w:rPr>
        <w:t>ρα όλη την ερώτηση.</w:t>
      </w:r>
    </w:p>
    <w:p w14:paraId="0D31A317"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ΕΛΕΝΗ ΖΑΡΟΥΛΙΑ:</w:t>
      </w:r>
      <w:r>
        <w:rPr>
          <w:rFonts w:eastAsia="Times New Roman"/>
          <w:szCs w:val="24"/>
        </w:rPr>
        <w:t xml:space="preserve"> Όχι.</w:t>
      </w:r>
    </w:p>
    <w:p w14:paraId="0D31A318"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μπορούσατε πολύ συγκεκριμένα, κωδικοποιημένα να πείτε δυο-τρία πράγματα της ερώτησης. Σας παρακαλώ.</w:t>
      </w:r>
    </w:p>
    <w:p w14:paraId="0D31A319" w14:textId="77777777" w:rsidR="00320123" w:rsidRDefault="00F36392">
      <w:pPr>
        <w:spacing w:after="0"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Ακούστε, το θέμα είναι πάρα πολύ απλό. Ο λαός ψηφίζει τον ΣΥΡΙΖΑ και τον κυβερνάει το ΠΑΣΟΚ, ψηφίζει τη Νέα Δημοκρατία και τον κυβερνάει το ΠΑΣΟΚ. Μόνο η Χρυσή Αυγή εγγυάται ότι η ψήφος του δεν θα πάει χαμένη, διότι η Χρυσή Αυγή αγωνίζεται για την Ελλάδα </w:t>
      </w:r>
      <w:r>
        <w:rPr>
          <w:rFonts w:eastAsia="Times New Roman"/>
          <w:szCs w:val="24"/>
        </w:rPr>
        <w:t>και τους Έλληνες.</w:t>
      </w:r>
    </w:p>
    <w:p w14:paraId="0D31A31A" w14:textId="77777777" w:rsidR="00320123" w:rsidRDefault="00F36392">
      <w:pPr>
        <w:spacing w:after="0" w:line="600" w:lineRule="auto"/>
        <w:ind w:firstLine="720"/>
        <w:jc w:val="both"/>
        <w:rPr>
          <w:rFonts w:eastAsia="Times New Roman"/>
          <w:szCs w:val="24"/>
        </w:rPr>
      </w:pPr>
      <w:r>
        <w:rPr>
          <w:rFonts w:eastAsia="Times New Roman"/>
          <w:szCs w:val="24"/>
        </w:rPr>
        <w:t>Ευχαριστώ.</w:t>
      </w:r>
    </w:p>
    <w:p w14:paraId="0D31A31B"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Συνεχίζω, λοιπόν, την ανάγνωση του καταλόγου των επικαίρων ερωτήσεων που δεν θα συζητηθούν.</w:t>
      </w:r>
    </w:p>
    <w:p w14:paraId="0D31A31C" w14:textId="77777777" w:rsidR="00320123" w:rsidRDefault="00F36392">
      <w:pPr>
        <w:spacing w:after="0" w:line="600" w:lineRule="auto"/>
        <w:ind w:firstLine="720"/>
        <w:jc w:val="both"/>
        <w:rPr>
          <w:rFonts w:eastAsia="Times New Roman"/>
          <w:szCs w:val="24"/>
        </w:rPr>
      </w:pPr>
      <w:r>
        <w:rPr>
          <w:rFonts w:eastAsia="Times New Roman"/>
          <w:szCs w:val="24"/>
        </w:rPr>
        <w:t xml:space="preserve">Λόγω κωλύματος του Υπουργού Ψηφιακής Πολιτικής, Τηλεπικοινωνιών και Ενημέρωσης κ. Νικολάου Παππά δεν </w:t>
      </w:r>
      <w:r>
        <w:rPr>
          <w:rFonts w:eastAsia="Times New Roman"/>
          <w:szCs w:val="24"/>
        </w:rPr>
        <w:t xml:space="preserve">θα συζητηθεί η </w:t>
      </w:r>
      <w:r>
        <w:rPr>
          <w:rFonts w:eastAsia="Times New Roman"/>
          <w:szCs w:val="24"/>
        </w:rPr>
        <w:t>τ</w:t>
      </w:r>
      <w:r>
        <w:rPr>
          <w:rFonts w:eastAsia="Times New Roman"/>
          <w:szCs w:val="24"/>
        </w:rPr>
        <w:t xml:space="preserve">ρίτη </w:t>
      </w:r>
      <w:r>
        <w:rPr>
          <w:rFonts w:eastAsia="Times New Roman"/>
          <w:szCs w:val="24"/>
        </w:rPr>
        <w:t xml:space="preserve">με αριθμό 333/12-1-2017 επίκαιρη ερώτηση </w:t>
      </w:r>
      <w:r>
        <w:rPr>
          <w:rFonts w:eastAsia="Times New Roman"/>
          <w:szCs w:val="24"/>
        </w:rPr>
        <w:t xml:space="preserve">δεύτερου κύκλου </w:t>
      </w:r>
      <w:r>
        <w:rPr>
          <w:rFonts w:eastAsia="Times New Roman"/>
          <w:szCs w:val="24"/>
        </w:rPr>
        <w:t xml:space="preserve">του Βουλευτή Αχαΐας της Δημοκρατικής Συμπαράταξης ΠΑΣΟΚ. – ΔΗΜ.ΑΡ. κ. </w:t>
      </w:r>
      <w:r>
        <w:rPr>
          <w:rFonts w:eastAsia="Times New Roman"/>
          <w:bCs/>
          <w:szCs w:val="24"/>
        </w:rPr>
        <w:t>Θεόδωρου Παπαθεοδώρου</w:t>
      </w:r>
      <w:r>
        <w:rPr>
          <w:rFonts w:eastAsia="Times New Roman"/>
          <w:szCs w:val="24"/>
        </w:rPr>
        <w:t xml:space="preserve"> προς </w:t>
      </w:r>
      <w:r>
        <w:rPr>
          <w:rFonts w:eastAsia="Times New Roman"/>
          <w:szCs w:val="24"/>
        </w:rPr>
        <w:lastRenderedPageBreak/>
        <w:t xml:space="preserve">τον Υπουργό </w:t>
      </w:r>
      <w:r>
        <w:rPr>
          <w:rFonts w:eastAsia="Times New Roman"/>
          <w:bCs/>
          <w:szCs w:val="24"/>
        </w:rPr>
        <w:t>Ψηφιακής Πολιτικής, Τηλεπικοινωνιών και Ενημέρωσης,</w:t>
      </w:r>
      <w:r>
        <w:rPr>
          <w:rFonts w:eastAsia="Times New Roman"/>
          <w:b/>
          <w:szCs w:val="24"/>
        </w:rPr>
        <w:t xml:space="preserve"> </w:t>
      </w:r>
      <w:r>
        <w:rPr>
          <w:rFonts w:eastAsia="Times New Roman"/>
          <w:szCs w:val="24"/>
        </w:rPr>
        <w:t>σχετικά με τη</w:t>
      </w:r>
      <w:r>
        <w:rPr>
          <w:rFonts w:eastAsia="Times New Roman"/>
          <w:szCs w:val="24"/>
        </w:rPr>
        <w:t xml:space="preserve"> χρηματοδότηση δημοσιογράφων και ιστοσελίδων.</w:t>
      </w:r>
    </w:p>
    <w:p w14:paraId="0D31A31D" w14:textId="77777777" w:rsidR="00320123" w:rsidRDefault="00F36392">
      <w:pPr>
        <w:spacing w:after="0" w:line="600" w:lineRule="auto"/>
        <w:ind w:firstLine="720"/>
        <w:jc w:val="both"/>
        <w:rPr>
          <w:rFonts w:eastAsia="Times New Roman"/>
          <w:szCs w:val="24"/>
        </w:rPr>
      </w:pPr>
      <w:r>
        <w:rPr>
          <w:rFonts w:eastAsia="Times New Roman"/>
          <w:szCs w:val="24"/>
        </w:rPr>
        <w:t xml:space="preserve">Επίσης, δεν θα συζητηθεί η </w:t>
      </w:r>
      <w:r>
        <w:rPr>
          <w:rFonts w:eastAsia="Times New Roman"/>
          <w:szCs w:val="24"/>
        </w:rPr>
        <w:t xml:space="preserve">πρώτη </w:t>
      </w:r>
      <w:r>
        <w:rPr>
          <w:rFonts w:eastAsia="Times New Roman"/>
          <w:szCs w:val="24"/>
        </w:rPr>
        <w:t xml:space="preserve">με αριθμό 91/5-10-2016 ερώτηση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w:t>
      </w:r>
      <w:r>
        <w:rPr>
          <w:rFonts w:eastAsia="Times New Roman"/>
          <w:szCs w:val="24"/>
        </w:rPr>
        <w:t xml:space="preserve"> </w:t>
      </w:r>
      <w:r>
        <w:rPr>
          <w:rFonts w:eastAsia="Times New Roman"/>
          <w:bCs/>
          <w:szCs w:val="24"/>
        </w:rPr>
        <w:t>Μεταναστευτικής Πολιτικής,</w:t>
      </w:r>
      <w:r>
        <w:rPr>
          <w:rFonts w:eastAsia="Times New Roman"/>
          <w:szCs w:val="24"/>
        </w:rPr>
        <w:t xml:space="preserve"> σχετικά</w:t>
      </w:r>
      <w:r>
        <w:rPr>
          <w:rFonts w:eastAsia="Times New Roman"/>
          <w:szCs w:val="24"/>
        </w:rPr>
        <w:t xml:space="preserve"> με το πρόγραμμα ενοικίασης διαμερισμάτων σε πρόσφυγες από την Εταιρεία Ανάπτυξης και Τουριστικής Προβολής Αθηνών (ΕΑΤΑ) και η </w:t>
      </w:r>
      <w:r>
        <w:rPr>
          <w:rFonts w:eastAsia="Times New Roman"/>
          <w:szCs w:val="24"/>
        </w:rPr>
        <w:t xml:space="preserve">έκτη </w:t>
      </w:r>
      <w:r>
        <w:rPr>
          <w:rFonts w:eastAsia="Times New Roman"/>
          <w:szCs w:val="24"/>
        </w:rPr>
        <w:t xml:space="preserve">με αριθμό 341/16-1-2017 επίκαιρη ερώτηση </w:t>
      </w:r>
      <w:r>
        <w:rPr>
          <w:rFonts w:eastAsia="Times New Roman"/>
          <w:szCs w:val="24"/>
        </w:rPr>
        <w:t xml:space="preserve">πρώτου κύκλου </w:t>
      </w:r>
      <w:r>
        <w:rPr>
          <w:rFonts w:eastAsia="Times New Roman"/>
          <w:szCs w:val="24"/>
        </w:rPr>
        <w:t>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w:t>
      </w:r>
      <w:r>
        <w:rPr>
          <w:rFonts w:eastAsia="Times New Roman"/>
          <w:bCs/>
          <w:szCs w:val="24"/>
        </w:rPr>
        <w:t>υ</w:t>
      </w:r>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 μεταφορά χρηστών της ΔΕΗ σε εταιρείες εναλλακτικών </w:t>
      </w:r>
      <w:proofErr w:type="spellStart"/>
      <w:r>
        <w:rPr>
          <w:rFonts w:eastAsia="Times New Roman"/>
          <w:szCs w:val="24"/>
        </w:rPr>
        <w:t>παρόχων</w:t>
      </w:r>
      <w:proofErr w:type="spellEnd"/>
      <w:r>
        <w:rPr>
          <w:rFonts w:eastAsia="Times New Roman"/>
          <w:szCs w:val="24"/>
        </w:rPr>
        <w:t xml:space="preserve"> ηλεκτρικής ενέργειας.</w:t>
      </w:r>
    </w:p>
    <w:p w14:paraId="0D31A31E" w14:textId="77777777" w:rsidR="00320123" w:rsidRDefault="00F36392">
      <w:pPr>
        <w:spacing w:after="0" w:line="600" w:lineRule="auto"/>
        <w:ind w:firstLine="720"/>
        <w:jc w:val="both"/>
        <w:rPr>
          <w:rFonts w:eastAsia="Times New Roman"/>
          <w:szCs w:val="24"/>
        </w:rPr>
      </w:pPr>
      <w:r>
        <w:rPr>
          <w:rFonts w:eastAsia="Times New Roman"/>
          <w:szCs w:val="24"/>
        </w:rPr>
        <w:t xml:space="preserve">Και η τελευταία ερώτηση που δεν θα συζητηθεί είναι η </w:t>
      </w:r>
      <w:r>
        <w:rPr>
          <w:rFonts w:eastAsia="Times New Roman"/>
          <w:szCs w:val="24"/>
        </w:rPr>
        <w:t xml:space="preserve">έβδομη </w:t>
      </w:r>
      <w:r>
        <w:rPr>
          <w:rFonts w:eastAsia="Times New Roman"/>
          <w:szCs w:val="24"/>
        </w:rPr>
        <w:t xml:space="preserve">με αριθμό 332/12-1-2017 επίκαιρη ερώτηση </w:t>
      </w:r>
      <w:r>
        <w:rPr>
          <w:rFonts w:eastAsia="Times New Roman"/>
          <w:szCs w:val="24"/>
        </w:rPr>
        <w:t xml:space="preserve">πρώτου κύκλου </w:t>
      </w:r>
      <w:r>
        <w:rPr>
          <w:rFonts w:eastAsia="Times New Roman"/>
          <w:szCs w:val="24"/>
        </w:rPr>
        <w:t>του Βουλευτή Λ</w:t>
      </w:r>
      <w:r>
        <w:rPr>
          <w:rFonts w:eastAsia="Times New Roman"/>
          <w:szCs w:val="24"/>
        </w:rPr>
        <w:t xml:space="preserve">άρισας του Ποταμιού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σχετικά με την ολοκλήρωση των έργων στη </w:t>
      </w:r>
      <w:proofErr w:type="spellStart"/>
      <w:r>
        <w:rPr>
          <w:rFonts w:eastAsia="Times New Roman"/>
          <w:szCs w:val="24"/>
        </w:rPr>
        <w:t>Μεσοχώρα</w:t>
      </w:r>
      <w:proofErr w:type="spellEnd"/>
      <w:r>
        <w:rPr>
          <w:rFonts w:eastAsia="Times New Roman"/>
          <w:szCs w:val="24"/>
        </w:rPr>
        <w:t xml:space="preserve"> του Νομού Τρικάλων.</w:t>
      </w:r>
    </w:p>
    <w:p w14:paraId="0D31A31F" w14:textId="77777777" w:rsidR="00320123" w:rsidRDefault="00F36392">
      <w:pPr>
        <w:spacing w:after="0" w:line="600" w:lineRule="auto"/>
        <w:ind w:firstLine="720"/>
        <w:jc w:val="both"/>
        <w:rPr>
          <w:rFonts w:eastAsia="Times New Roman"/>
          <w:szCs w:val="24"/>
        </w:rPr>
      </w:pPr>
      <w:r>
        <w:rPr>
          <w:rFonts w:eastAsia="Times New Roman"/>
          <w:szCs w:val="24"/>
        </w:rPr>
        <w:lastRenderedPageBreak/>
        <w:t>Τελευταία για σήμερα θ</w:t>
      </w:r>
      <w:r>
        <w:rPr>
          <w:rFonts w:eastAsia="Times New Roman"/>
          <w:szCs w:val="24"/>
        </w:rPr>
        <w:t xml:space="preserve">α συζητηθεί η </w:t>
      </w:r>
      <w:r>
        <w:rPr>
          <w:rFonts w:eastAsia="Times New Roman"/>
          <w:szCs w:val="24"/>
        </w:rPr>
        <w:t>πέμπτη</w:t>
      </w:r>
      <w:r>
        <w:rPr>
          <w:rFonts w:eastAsia="Times New Roman"/>
          <w:szCs w:val="24"/>
        </w:rPr>
        <w:t xml:space="preserve"> με αριθμό 342/16-1-2017 επίκαιρη ερώτηση πρώτου κύκλ</w:t>
      </w:r>
      <w:r>
        <w:rPr>
          <w:rFonts w:eastAsia="Times New Roman"/>
          <w:szCs w:val="24"/>
        </w:rPr>
        <w:t>ου του Βουλευτή Μαγνησίας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Κωνσταντίνου Στεργίου</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σχετικά με την άμεση αντιμετώπιση των προβλημάτων από την πρόσφατη κακοκαιρία στη Σκόπελο και την Αλόννησο.</w:t>
      </w:r>
    </w:p>
    <w:p w14:paraId="0D31A320" w14:textId="77777777" w:rsidR="00320123" w:rsidRDefault="00F36392">
      <w:pPr>
        <w:spacing w:after="0" w:line="600" w:lineRule="auto"/>
        <w:ind w:firstLine="720"/>
        <w:jc w:val="both"/>
        <w:rPr>
          <w:rFonts w:eastAsia="Times New Roman"/>
          <w:szCs w:val="24"/>
        </w:rPr>
      </w:pPr>
      <w:r>
        <w:rPr>
          <w:rFonts w:eastAsia="Times New Roman"/>
          <w:szCs w:val="24"/>
        </w:rPr>
        <w:t>Κύριε Στεργίου έχετε τον λόγο.</w:t>
      </w:r>
    </w:p>
    <w:p w14:paraId="0D31A321" w14:textId="77777777" w:rsidR="00320123" w:rsidRDefault="00F36392">
      <w:pPr>
        <w:spacing w:after="0" w:line="600" w:lineRule="auto"/>
        <w:ind w:firstLine="720"/>
        <w:jc w:val="both"/>
        <w:rPr>
          <w:rFonts w:eastAsia="Times New Roman"/>
          <w:szCs w:val="24"/>
        </w:rPr>
      </w:pPr>
      <w:r>
        <w:rPr>
          <w:rFonts w:eastAsia="Times New Roman"/>
          <w:b/>
          <w:szCs w:val="24"/>
        </w:rPr>
        <w:t>Κ</w:t>
      </w:r>
      <w:r>
        <w:rPr>
          <w:rFonts w:eastAsia="Times New Roman"/>
          <w:b/>
          <w:szCs w:val="24"/>
        </w:rPr>
        <w:t>ΩΝΣΤΑΝΤΙΝΟΣ ΣΤΕΡΓΙΟΥ:</w:t>
      </w:r>
      <w:r>
        <w:rPr>
          <w:rFonts w:eastAsia="Times New Roman"/>
          <w:szCs w:val="24"/>
        </w:rPr>
        <w:t xml:space="preserve"> Ευχαριστώ, κύριε Πρόεδρε.</w:t>
      </w:r>
    </w:p>
    <w:p w14:paraId="0D31A322" w14:textId="77777777" w:rsidR="00320123" w:rsidRDefault="00F36392">
      <w:pPr>
        <w:spacing w:after="0" w:line="600" w:lineRule="auto"/>
        <w:ind w:firstLine="720"/>
        <w:jc w:val="both"/>
        <w:rPr>
          <w:rFonts w:eastAsia="Times New Roman"/>
          <w:szCs w:val="24"/>
        </w:rPr>
      </w:pPr>
      <w:r>
        <w:rPr>
          <w:rFonts w:eastAsia="Times New Roman"/>
          <w:szCs w:val="24"/>
        </w:rPr>
        <w:t>Κύριε Υπουργέ, η ερώτησή μου αυτή δεν έχει χαρακτήρα ούτε λαϊκισμού ούτε εντυπωσιασμού. Ερχόμαστε να αναδείξουμε για άλλη μια φορά πραγματικά προβλήματα, τα οποία προκύπτουν από την έλλειψη ουσιαστικών μέτρων</w:t>
      </w:r>
      <w:r>
        <w:rPr>
          <w:rFonts w:eastAsia="Times New Roman"/>
          <w:szCs w:val="24"/>
        </w:rPr>
        <w:t xml:space="preserve"> προστασίας από την Κυβέρνησή σας.</w:t>
      </w:r>
    </w:p>
    <w:p w14:paraId="0D31A323" w14:textId="77777777" w:rsidR="00320123" w:rsidRDefault="00F36392">
      <w:pPr>
        <w:spacing w:after="0" w:line="600" w:lineRule="auto"/>
        <w:ind w:firstLine="720"/>
        <w:jc w:val="both"/>
        <w:rPr>
          <w:rFonts w:eastAsia="Times New Roman"/>
          <w:szCs w:val="24"/>
        </w:rPr>
      </w:pPr>
      <w:r>
        <w:rPr>
          <w:rFonts w:eastAsia="Times New Roman"/>
          <w:szCs w:val="24"/>
        </w:rPr>
        <w:t xml:space="preserve">Έτσι, λοιπόν, κύριε Υπουργέ, στην τελευταία κακοκαιρία –που είναι κακοκαιρία, δεν λέει κανένας το αντίθετο- βρέθηκαν τα δύο νησιά των </w:t>
      </w:r>
      <w:proofErr w:type="spellStart"/>
      <w:r>
        <w:rPr>
          <w:rFonts w:eastAsia="Times New Roman"/>
          <w:szCs w:val="24"/>
        </w:rPr>
        <w:t>Σποράδων</w:t>
      </w:r>
      <w:proofErr w:type="spellEnd"/>
      <w:r>
        <w:rPr>
          <w:rFonts w:eastAsia="Times New Roman"/>
          <w:szCs w:val="24"/>
        </w:rPr>
        <w:t xml:space="preserve"> πραγματικά στο έλεος της ουσιαστικής έλλειψης πολιτικής προστασίας, όμως και ι</w:t>
      </w:r>
      <w:r>
        <w:rPr>
          <w:rFonts w:eastAsia="Times New Roman"/>
          <w:szCs w:val="24"/>
        </w:rPr>
        <w:t>κανότητας αντιμετώπισης καιρικών φαινομένων, το οποίο είναι αποτέλεσμα της αντι</w:t>
      </w:r>
      <w:r>
        <w:rPr>
          <w:rFonts w:eastAsia="Times New Roman"/>
          <w:szCs w:val="24"/>
        </w:rPr>
        <w:lastRenderedPageBreak/>
        <w:t>λαϊκής πολιτικής</w:t>
      </w:r>
      <w:r>
        <w:rPr>
          <w:rFonts w:eastAsia="Times New Roman"/>
          <w:szCs w:val="24"/>
        </w:rPr>
        <w:t>,</w:t>
      </w:r>
      <w:r>
        <w:rPr>
          <w:rFonts w:eastAsia="Times New Roman"/>
          <w:szCs w:val="24"/>
        </w:rPr>
        <w:t xml:space="preserve"> την οποία εφαρμόζει η Κυβέρνηση. Έτσι, λοιπόν, κύριε Υπουργέ, οι κάτοικοι της Σκοπέλου και της Αλοννήσου βρέθηκαν χωρίς ηλεκτρικό ρεύμα και νερό, χωρίς διάνοιξ</w:t>
      </w:r>
      <w:r>
        <w:rPr>
          <w:rFonts w:eastAsia="Times New Roman"/>
          <w:szCs w:val="24"/>
        </w:rPr>
        <w:t>η τουλάχιστον των κεντρικών οδικών αξόνων, χωρίς το απαραίτητο ιατρικό προσωπικό.</w:t>
      </w:r>
    </w:p>
    <w:p w14:paraId="0D31A324" w14:textId="77777777" w:rsidR="00320123" w:rsidRDefault="00F36392">
      <w:pPr>
        <w:spacing w:after="0" w:line="600" w:lineRule="auto"/>
        <w:ind w:firstLine="720"/>
        <w:jc w:val="both"/>
        <w:rPr>
          <w:rFonts w:eastAsia="Times New Roman"/>
          <w:szCs w:val="24"/>
        </w:rPr>
      </w:pPr>
      <w:r>
        <w:rPr>
          <w:rFonts w:eastAsia="Times New Roman"/>
          <w:szCs w:val="24"/>
        </w:rPr>
        <w:t>Να επισημάνω εδώ, κύριε Υπουργέ, ότι στην Αλόννησο στο περιφερειακό ιατρείο υπήρχε και υπάρχει και σήμερα μόνο μία ιατρός για να μπορέσει να καλύψει τις ανάγκες όλου του νησι</w:t>
      </w:r>
      <w:r>
        <w:rPr>
          <w:rFonts w:eastAsia="Times New Roman"/>
          <w:szCs w:val="24"/>
        </w:rPr>
        <w:t>ού, με αποτέλεσμα η συγκεκριμένη επιστήμονας να κάνει δύο εισαγγελικές επιστολές στην Εισαγγελία Μαγνησίας για την έλλειψη ιατρικού προσωπικού.</w:t>
      </w:r>
    </w:p>
    <w:p w14:paraId="0D31A325" w14:textId="77777777" w:rsidR="00320123" w:rsidRDefault="00F36392">
      <w:pPr>
        <w:spacing w:after="0" w:line="600" w:lineRule="auto"/>
        <w:ind w:firstLine="720"/>
        <w:jc w:val="both"/>
        <w:rPr>
          <w:rFonts w:eastAsia="Times New Roman"/>
          <w:szCs w:val="24"/>
        </w:rPr>
      </w:pPr>
      <w:r>
        <w:rPr>
          <w:rFonts w:eastAsia="Times New Roman"/>
          <w:szCs w:val="24"/>
        </w:rPr>
        <w:t>Έτσι, λοιπόν, παρέμειναν οι κάτοικοι έρμαια στα φαινόμενα του χιονιά. Τα ελάχιστα μηχανήματα και οι τεράστιες ελ</w:t>
      </w:r>
      <w:r>
        <w:rPr>
          <w:rFonts w:eastAsia="Times New Roman"/>
          <w:szCs w:val="24"/>
        </w:rPr>
        <w:t xml:space="preserve">λείψεις σε απαραίτητο προσωπικό, η διάλυση των Οργανισμών Εγγείων Βελτιώσεων καθώς και των ΔΕΚΕ, η </w:t>
      </w:r>
      <w:proofErr w:type="spellStart"/>
      <w:r>
        <w:rPr>
          <w:rFonts w:eastAsia="Times New Roman"/>
          <w:szCs w:val="24"/>
        </w:rPr>
        <w:t>υποχρηματοδότηση</w:t>
      </w:r>
      <w:proofErr w:type="spellEnd"/>
      <w:r>
        <w:rPr>
          <w:rFonts w:eastAsia="Times New Roman"/>
          <w:szCs w:val="24"/>
        </w:rPr>
        <w:t xml:space="preserve"> που συνεχίζεται στους δήμους έχουν οδηγήσει στη γύμνια τους από τις απαραίτητες υποδομές. Να αναφέρω χαρακτηριστικά, κύριε Υπουργέ, ότι εκτό</w:t>
      </w:r>
      <w:r>
        <w:rPr>
          <w:rFonts w:eastAsia="Times New Roman"/>
          <w:szCs w:val="24"/>
        </w:rPr>
        <w:t>ς από τις ελλείψεις προσωπικού στους Δή</w:t>
      </w:r>
      <w:r>
        <w:rPr>
          <w:rFonts w:eastAsia="Times New Roman"/>
          <w:szCs w:val="24"/>
        </w:rPr>
        <w:lastRenderedPageBreak/>
        <w:t>μους Σκοπέλου και Αλοννήσου δεν λειτουργούν καθόλου τεχνικές υπηρεσίες με αρνητικότατες συνέπειες στον σχεδιασμό, τη λειτουργία και την πρόληψη.</w:t>
      </w:r>
    </w:p>
    <w:p w14:paraId="0D31A326" w14:textId="77777777" w:rsidR="00320123" w:rsidRDefault="00F36392">
      <w:pPr>
        <w:spacing w:after="0" w:line="600" w:lineRule="auto"/>
        <w:ind w:firstLine="720"/>
        <w:jc w:val="both"/>
        <w:rPr>
          <w:rFonts w:eastAsia="Times New Roman"/>
          <w:szCs w:val="24"/>
        </w:rPr>
      </w:pPr>
      <w:r>
        <w:rPr>
          <w:rFonts w:eastAsia="Times New Roman"/>
          <w:szCs w:val="24"/>
        </w:rPr>
        <w:t xml:space="preserve">Μάλιστα, η έλλειψη ελέγχων από την μη ύπαρξη τεχνικών υπηρεσιών είχε ως </w:t>
      </w:r>
      <w:r>
        <w:rPr>
          <w:rFonts w:eastAsia="Times New Roman"/>
          <w:szCs w:val="24"/>
        </w:rPr>
        <w:t>αποτέλεσμα εχθές, κύριε Υπουργέ –μάλλον έχετε πληροφορηθεί- να πέσει όλο το ταβάνι, ο σοφάς εννοώ, από το Δημοτικό Σχολείο της Σκοπέλου και ευτυχώς που ήταν εν ώρα διαλείμματος και δεν είχαμε τραυματισμούς.</w:t>
      </w:r>
    </w:p>
    <w:p w14:paraId="0D31A327" w14:textId="77777777" w:rsidR="00320123" w:rsidRDefault="00F36392">
      <w:pPr>
        <w:spacing w:after="0" w:line="600" w:lineRule="auto"/>
        <w:ind w:firstLine="720"/>
        <w:jc w:val="both"/>
        <w:rPr>
          <w:rFonts w:eastAsia="Times New Roman"/>
          <w:szCs w:val="24"/>
        </w:rPr>
      </w:pPr>
      <w:r>
        <w:rPr>
          <w:rFonts w:eastAsia="Times New Roman"/>
          <w:szCs w:val="24"/>
        </w:rPr>
        <w:t>Η ανάθεση, κύριε Υπουργέ της Πολιτικής Προστασίας</w:t>
      </w:r>
      <w:r>
        <w:rPr>
          <w:rFonts w:eastAsia="Times New Roman"/>
          <w:szCs w:val="24"/>
        </w:rPr>
        <w:t>, σε εθελοντικές οργανώσεις και η τακτική αξιοποίησης ιδιωτικών συνεργείων και εργολάβων οδηγούν σε τεράστιες δυσκολίες για τη στοιχειώδη αντιμετώπιση των έντονων καιρικών φαινομένων.</w:t>
      </w:r>
    </w:p>
    <w:p w14:paraId="0D31A328" w14:textId="77777777" w:rsidR="00320123" w:rsidRDefault="00F36392">
      <w:pPr>
        <w:spacing w:after="0" w:line="600" w:lineRule="auto"/>
        <w:ind w:firstLine="720"/>
        <w:jc w:val="both"/>
        <w:rPr>
          <w:rFonts w:eastAsia="Times New Roman"/>
          <w:szCs w:val="24"/>
        </w:rPr>
      </w:pPr>
      <w:r>
        <w:rPr>
          <w:rFonts w:eastAsia="Times New Roman"/>
          <w:szCs w:val="24"/>
        </w:rPr>
        <w:t>Επί έξι ημέρες, κύριε Υπουργέ, από τις 6 Γενάρη μέχρι τις 12, στη Σκόπελ</w:t>
      </w:r>
      <w:r>
        <w:rPr>
          <w:rFonts w:eastAsia="Times New Roman"/>
          <w:szCs w:val="24"/>
        </w:rPr>
        <w:t>ο και στην Αλόννησο οι δρόμοι παρέμειναν τελείως κλειστοί. Να σας ενημερώσω ότι ακόμα και σήμερα γίνονται προσπάθειες να ανοίξουν οι τελευταίοι δρόμοι επικοινωνίας μέσα τους οικισμούς κι αυτό έγινε γιατί είχαμε μικρό αριθμό μηχανοκίνητων μέσων και μειωμένη</w:t>
      </w:r>
      <w:r>
        <w:rPr>
          <w:rFonts w:eastAsia="Times New Roman"/>
          <w:szCs w:val="24"/>
        </w:rPr>
        <w:t xml:space="preserve">ς ισχύος. </w:t>
      </w:r>
    </w:p>
    <w:p w14:paraId="0D31A329" w14:textId="77777777" w:rsidR="00320123" w:rsidRDefault="00F36392">
      <w:pPr>
        <w:spacing w:after="0" w:line="600" w:lineRule="auto"/>
        <w:ind w:firstLine="720"/>
        <w:jc w:val="both"/>
        <w:rPr>
          <w:rFonts w:eastAsia="Times New Roman"/>
          <w:szCs w:val="24"/>
        </w:rPr>
      </w:pPr>
      <w:r>
        <w:rPr>
          <w:rFonts w:eastAsia="Times New Roman"/>
          <w:szCs w:val="24"/>
        </w:rPr>
        <w:t xml:space="preserve">Αυτό, λοιπόν, είχε ακόμα ένα αρνητικό αποτέλεσμα, να μην μπορούν να προσεγγίσουν τα συνεργεία της ΔΕΗ, για την </w:t>
      </w:r>
      <w:r>
        <w:rPr>
          <w:rFonts w:eastAsia="Times New Roman"/>
          <w:szCs w:val="24"/>
        </w:rPr>
        <w:lastRenderedPageBreak/>
        <w:t xml:space="preserve">αποκατάσταση των βλαβών στο ηλεκτρικό δίκτυο, με αντίστοιχες συνέπειες στην παροχή νερού στους κατοίκους, αλλά και στη θέρμανσή τους. Και η </w:t>
      </w:r>
      <w:r>
        <w:rPr>
          <w:rFonts w:eastAsia="Times New Roman"/>
          <w:szCs w:val="24"/>
        </w:rPr>
        <w:t>Π</w:t>
      </w:r>
      <w:r>
        <w:rPr>
          <w:rFonts w:eastAsia="Times New Roman"/>
          <w:szCs w:val="24"/>
        </w:rPr>
        <w:t>εριφ</w:t>
      </w:r>
      <w:r>
        <w:rPr>
          <w:rFonts w:eastAsia="Times New Roman"/>
          <w:szCs w:val="24"/>
        </w:rPr>
        <w:t>έρεια Θεσσαλίας, κύριε Υπουργέ, έχει τεράστιες ευθύνες, γιατί παρά τις κατά καιρούς πομπώδεις εξαγγελίες της για την ετοιμότητά της, σε περιπτώσεις έκτακτης ανάγκης και κάνοντας πλάτη στην αντιλαϊκή πολιτική σας, ακόμη μια φορά αποδεικνύεται ανεπαρκής σε υ</w:t>
      </w:r>
      <w:r>
        <w:rPr>
          <w:rFonts w:eastAsia="Times New Roman"/>
          <w:szCs w:val="24"/>
        </w:rPr>
        <w:t>ποδομές και μέσα.</w:t>
      </w:r>
    </w:p>
    <w:p w14:paraId="0D31A32A"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Στεργίου, ολοκληρώστε σας παρακαλώ.</w:t>
      </w:r>
    </w:p>
    <w:p w14:paraId="0D31A32B" w14:textId="77777777" w:rsidR="00320123" w:rsidRDefault="00F36392">
      <w:pPr>
        <w:spacing w:after="0" w:line="600" w:lineRule="auto"/>
        <w:ind w:firstLine="720"/>
        <w:jc w:val="both"/>
        <w:rPr>
          <w:rFonts w:eastAsia="Times New Roman"/>
          <w:szCs w:val="24"/>
        </w:rPr>
      </w:pPr>
      <w:r>
        <w:rPr>
          <w:rFonts w:eastAsia="Times New Roman"/>
          <w:b/>
          <w:szCs w:val="24"/>
        </w:rPr>
        <w:t>ΚΩΝΣΤΑΝΤΙΝΟΣ ΣΤΕΡΓΙΟΥ:</w:t>
      </w:r>
      <w:r>
        <w:rPr>
          <w:rFonts w:eastAsia="Times New Roman"/>
          <w:szCs w:val="24"/>
        </w:rPr>
        <w:t xml:space="preserve"> Κύριε Υπουργέ, σας ερωτάμε: Τι μέτρα θα λάβει η Κυβέρνηση για την αντιμετώπιση των προβλημάτων που συνεχίζονται και σήμερα από την πρόσφατη</w:t>
      </w:r>
      <w:r>
        <w:rPr>
          <w:rFonts w:eastAsia="Times New Roman"/>
          <w:szCs w:val="24"/>
        </w:rPr>
        <w:t xml:space="preserve"> κακοκαιρία στη Σκόπελο και την Αλόννησο;</w:t>
      </w:r>
    </w:p>
    <w:p w14:paraId="0D31A32C" w14:textId="77777777" w:rsidR="00320123" w:rsidRDefault="00F36392">
      <w:pPr>
        <w:spacing w:after="0" w:line="600" w:lineRule="auto"/>
        <w:ind w:firstLine="720"/>
        <w:jc w:val="both"/>
        <w:rPr>
          <w:rFonts w:eastAsia="Times New Roman"/>
          <w:szCs w:val="24"/>
        </w:rPr>
      </w:pPr>
      <w:r w:rsidRPr="00176D4F">
        <w:rPr>
          <w:rFonts w:eastAsia="Times New Roman"/>
          <w:szCs w:val="24"/>
        </w:rPr>
        <w:t>Σε ποιες ενέργειες θα προχωρήσετε άμεσα προκειμένου να εξασφαλιστούν τα απαραίτητα μηχανοκίνητα μέσα, η απαραίτητη υποδομή και το κατάλληλο προσωπικό, για να αντιμετωπιστούν τα τεράστια προβλήματα που αντιμετωπίζου</w:t>
      </w:r>
      <w:r w:rsidRPr="00176D4F">
        <w:rPr>
          <w:rFonts w:eastAsia="Times New Roman"/>
          <w:szCs w:val="24"/>
        </w:rPr>
        <w:t xml:space="preserve">ν οι κάτοικοι των </w:t>
      </w:r>
      <w:r w:rsidRPr="00176D4F">
        <w:rPr>
          <w:rFonts w:eastAsia="Times New Roman"/>
          <w:szCs w:val="24"/>
        </w:rPr>
        <w:t>Β</w:t>
      </w:r>
      <w:r w:rsidRPr="00176D4F">
        <w:rPr>
          <w:rFonts w:eastAsia="Times New Roman"/>
          <w:szCs w:val="24"/>
        </w:rPr>
        <w:t xml:space="preserve">ορείων </w:t>
      </w:r>
      <w:proofErr w:type="spellStart"/>
      <w:r w:rsidRPr="00176D4F">
        <w:rPr>
          <w:rFonts w:eastAsia="Times New Roman"/>
          <w:szCs w:val="24"/>
        </w:rPr>
        <w:t>Σποράδων</w:t>
      </w:r>
      <w:proofErr w:type="spellEnd"/>
      <w:r w:rsidRPr="00176D4F">
        <w:rPr>
          <w:rFonts w:eastAsia="Times New Roman"/>
          <w:szCs w:val="24"/>
        </w:rPr>
        <w:t>;</w:t>
      </w:r>
    </w:p>
    <w:p w14:paraId="0D31A32D" w14:textId="77777777" w:rsidR="00320123" w:rsidRDefault="00F36392">
      <w:pPr>
        <w:spacing w:after="0" w:line="600" w:lineRule="auto"/>
        <w:ind w:firstLine="720"/>
        <w:jc w:val="both"/>
        <w:rPr>
          <w:rFonts w:eastAsia="Times New Roman"/>
          <w:szCs w:val="24"/>
        </w:rPr>
      </w:pPr>
      <w:r>
        <w:rPr>
          <w:rFonts w:eastAsia="Times New Roman"/>
          <w:szCs w:val="24"/>
        </w:rPr>
        <w:lastRenderedPageBreak/>
        <w:t>Τελειώνοντας, να γίνει άμεσα, κύριε Υπουργέ, η καταγραφή των ζημιών σε φυτικό, ζωικό κεφάλαιο και στα ποιμνιοστάσια, τα οποία κατέρρευσαν και να προχωρήσει η Κυβέρνηση στην άμεση αποζημίωση όλων των πληγέντων για το 100%</w:t>
      </w:r>
      <w:r>
        <w:rPr>
          <w:rFonts w:eastAsia="Times New Roman"/>
          <w:szCs w:val="24"/>
        </w:rPr>
        <w:t xml:space="preserve"> της ζημιάς που υπέστησαν.</w:t>
      </w:r>
    </w:p>
    <w:p w14:paraId="0D31A32E" w14:textId="77777777" w:rsidR="00320123" w:rsidRDefault="00F36392">
      <w:pPr>
        <w:spacing w:after="0" w:line="600" w:lineRule="auto"/>
        <w:ind w:firstLine="720"/>
        <w:jc w:val="both"/>
        <w:rPr>
          <w:rFonts w:eastAsia="Times New Roman"/>
          <w:szCs w:val="24"/>
        </w:rPr>
      </w:pPr>
      <w:r>
        <w:rPr>
          <w:rFonts w:eastAsia="Times New Roman"/>
          <w:szCs w:val="24"/>
        </w:rPr>
        <w:t>Ευχαριστώ.</w:t>
      </w:r>
    </w:p>
    <w:p w14:paraId="0D31A32F"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Ελάτε, κύριε Υπουργέ, έχετε τον λόγο.</w:t>
      </w:r>
    </w:p>
    <w:p w14:paraId="0D31A330" w14:textId="77777777" w:rsidR="00320123" w:rsidRDefault="00F36392">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Ευχαριστώ, κύριε Πρόεδρε.</w:t>
      </w:r>
    </w:p>
    <w:p w14:paraId="0D31A331" w14:textId="77777777" w:rsidR="00320123" w:rsidRDefault="00F36392">
      <w:pPr>
        <w:spacing w:after="0" w:line="600" w:lineRule="auto"/>
        <w:ind w:firstLine="720"/>
        <w:jc w:val="both"/>
        <w:rPr>
          <w:rFonts w:eastAsia="Times New Roman"/>
          <w:szCs w:val="24"/>
        </w:rPr>
      </w:pPr>
      <w:r>
        <w:rPr>
          <w:rFonts w:eastAsia="Times New Roman"/>
          <w:szCs w:val="24"/>
        </w:rPr>
        <w:t>Κύριε Στεργίου, καταθέσατε σήμερα αυτή την επίκαιρη ερώτηση, προφαν</w:t>
      </w:r>
      <w:r>
        <w:rPr>
          <w:rFonts w:eastAsia="Times New Roman"/>
          <w:szCs w:val="24"/>
        </w:rPr>
        <w:t xml:space="preserve">ώς γνωρίζοντας ότι σχεδόν μια εβδομάδα </w:t>
      </w:r>
      <w:r>
        <w:rPr>
          <w:rFonts w:eastAsia="Times New Roman"/>
          <w:szCs w:val="24"/>
        </w:rPr>
        <w:t xml:space="preserve">πριν </w:t>
      </w:r>
      <w:r>
        <w:rPr>
          <w:rFonts w:eastAsia="Times New Roman"/>
          <w:szCs w:val="24"/>
        </w:rPr>
        <w:t xml:space="preserve">επισκέφτηκα το νησί και άρα έχω μια προσωπική αντίληψη των πραγμάτων. Ήταν την προηγούμενη Παρασκευή -λιγότερο από μια εβδομάδα- που βρέθηκα εκεί. </w:t>
      </w:r>
    </w:p>
    <w:p w14:paraId="0D31A332" w14:textId="77777777" w:rsidR="00320123" w:rsidRDefault="00F36392">
      <w:pPr>
        <w:spacing w:after="0" w:line="600" w:lineRule="auto"/>
        <w:ind w:firstLine="720"/>
        <w:jc w:val="both"/>
        <w:rPr>
          <w:rFonts w:eastAsia="Times New Roman"/>
          <w:szCs w:val="24"/>
        </w:rPr>
      </w:pPr>
      <w:r>
        <w:rPr>
          <w:rFonts w:eastAsia="Times New Roman"/>
          <w:szCs w:val="24"/>
        </w:rPr>
        <w:t xml:space="preserve">Βεβαίως η χώρα μας βρέθηκε αντιμέτωπη με μια κακοκαιρία που δεν </w:t>
      </w:r>
      <w:r>
        <w:rPr>
          <w:rFonts w:eastAsia="Times New Roman"/>
          <w:szCs w:val="24"/>
        </w:rPr>
        <w:t>έχει προηγούμενο. Αυτό δεν το άκουσα μόνο από κατοίκους της Σκοπέλου και της Αλοννήσου. Άνθρωποι μεγάλοι στην ηλικία μου είπαν ότι τα τελευταία τριάντα, σαράντα χρόνια</w:t>
      </w:r>
      <w:r>
        <w:rPr>
          <w:rFonts w:eastAsia="Times New Roman"/>
          <w:szCs w:val="24"/>
        </w:rPr>
        <w:t>,</w:t>
      </w:r>
      <w:r>
        <w:rPr>
          <w:rFonts w:eastAsia="Times New Roman"/>
          <w:szCs w:val="24"/>
        </w:rPr>
        <w:t xml:space="preserve"> </w:t>
      </w:r>
      <w:r>
        <w:rPr>
          <w:rFonts w:eastAsia="Times New Roman"/>
          <w:szCs w:val="24"/>
        </w:rPr>
        <w:lastRenderedPageBreak/>
        <w:t>δεν είχαν ξαναδεί τέτοια</w:t>
      </w:r>
      <w:r>
        <w:rPr>
          <w:rFonts w:eastAsia="Times New Roman"/>
          <w:szCs w:val="24"/>
        </w:rPr>
        <w:t>ς</w:t>
      </w:r>
      <w:r>
        <w:rPr>
          <w:rFonts w:eastAsia="Times New Roman"/>
          <w:szCs w:val="24"/>
        </w:rPr>
        <w:t xml:space="preserve"> ένταση</w:t>
      </w:r>
      <w:r>
        <w:rPr>
          <w:rFonts w:eastAsia="Times New Roman"/>
          <w:szCs w:val="24"/>
        </w:rPr>
        <w:t>ς</w:t>
      </w:r>
      <w:r>
        <w:rPr>
          <w:rFonts w:eastAsia="Times New Roman"/>
          <w:szCs w:val="24"/>
        </w:rPr>
        <w:t xml:space="preserve"> κακοκαιρία με αντίστοιχη χιονόπτωση. Τι σημαίνει αυτό</w:t>
      </w:r>
      <w:r>
        <w:rPr>
          <w:rFonts w:eastAsia="Times New Roman"/>
          <w:szCs w:val="24"/>
        </w:rPr>
        <w:t>; Σημαίνει προφανώς ότι ένας δεδομένος μηχανισμός πολιτικής προστασίας που υπάρχει</w:t>
      </w:r>
      <w:r>
        <w:rPr>
          <w:rFonts w:eastAsia="Times New Roman"/>
          <w:szCs w:val="24"/>
        </w:rPr>
        <w:t>,</w:t>
      </w:r>
      <w:r>
        <w:rPr>
          <w:rFonts w:eastAsia="Times New Roman"/>
          <w:szCs w:val="24"/>
        </w:rPr>
        <w:t xml:space="preserve"> προφανώς φθάνει στα όρια του, όταν έχει να αντιμετωπίσει φαινόμενα που εμφανίζονται στη χώρα ανά τρεις ή τέσσερις δεκαετίες. Και δεν ήταν βέβαια μόνο η Σκόπελος και η Αλόνν</w:t>
      </w:r>
      <w:r>
        <w:rPr>
          <w:rFonts w:eastAsia="Times New Roman"/>
          <w:szCs w:val="24"/>
        </w:rPr>
        <w:t xml:space="preserve">ησος. Ήταν σχεδόν το σύνολο της χώρας μας και ήδη αυτή την ώρα που μιλάμε, και μέχρι το βράδυ τουλάχιστον, υπήρχε σφοδρή χιονόπτωση στον Νομό Ιωαννίνων, αλλά και στη </w:t>
      </w:r>
      <w:r>
        <w:rPr>
          <w:rFonts w:eastAsia="Times New Roman"/>
          <w:szCs w:val="24"/>
        </w:rPr>
        <w:t>δ</w:t>
      </w:r>
      <w:r>
        <w:rPr>
          <w:rFonts w:eastAsia="Times New Roman"/>
          <w:szCs w:val="24"/>
        </w:rPr>
        <w:t>υτική Μακεδονία.</w:t>
      </w:r>
    </w:p>
    <w:p w14:paraId="0D31A333" w14:textId="77777777" w:rsidR="00320123" w:rsidRDefault="00F36392">
      <w:pPr>
        <w:spacing w:after="0" w:line="600" w:lineRule="auto"/>
        <w:ind w:firstLine="720"/>
        <w:jc w:val="both"/>
        <w:rPr>
          <w:rFonts w:eastAsia="Times New Roman"/>
          <w:szCs w:val="24"/>
        </w:rPr>
      </w:pPr>
      <w:r>
        <w:rPr>
          <w:rFonts w:eastAsia="Times New Roman"/>
          <w:szCs w:val="24"/>
        </w:rPr>
        <w:t>Παρ’ όλα αυτά νομίζω ότι αυτό που κατάφερε η Κυβέρνηση</w:t>
      </w:r>
      <w:r>
        <w:rPr>
          <w:rFonts w:eastAsia="Times New Roman"/>
          <w:szCs w:val="24"/>
        </w:rPr>
        <w:t>,</w:t>
      </w:r>
      <w:r>
        <w:rPr>
          <w:rFonts w:eastAsia="Times New Roman"/>
          <w:szCs w:val="24"/>
        </w:rPr>
        <w:t xml:space="preserve"> είναι να υπάρξει ένας καλός συντονισμός, με βάση τα διαθέσιμα μέσα που είχε και με όλες τις εμπλεκόμενες υπηρεσίες και υπό τον συντονισμό της Γενικής Γραμματείας Πολιτικής Προστασίας είτε αυτό αφορούσε την Αστυνομία, την Πυροσβεστική, το Στρατό, το ΕΚΑΒ, </w:t>
      </w:r>
      <w:r>
        <w:rPr>
          <w:rFonts w:eastAsia="Times New Roman"/>
          <w:szCs w:val="24"/>
        </w:rPr>
        <w:t xml:space="preserve">την </w:t>
      </w:r>
      <w:r>
        <w:rPr>
          <w:rFonts w:eastAsia="Times New Roman"/>
          <w:szCs w:val="24"/>
        </w:rPr>
        <w:t>π</w:t>
      </w:r>
      <w:r>
        <w:rPr>
          <w:rFonts w:eastAsia="Times New Roman"/>
          <w:szCs w:val="24"/>
        </w:rPr>
        <w:t>εριφέρεια. Μπορέσαμε, λοιπόν -και αυτό αποτυπώθηκε τελικά στα αποτελέσματα και δεν εννοώ τις υλικές ζημιές, διότι αυτές ακόμα δεν έχουν καταγραφεί και το μέγεθός τους θα φανεί μετά το λιώσιμο των χιονιών σε κάθε περιοχή- και είχαμε έναν όσο το δυνατόν</w:t>
      </w:r>
      <w:r>
        <w:rPr>
          <w:rFonts w:eastAsia="Times New Roman"/>
          <w:szCs w:val="24"/>
        </w:rPr>
        <w:t xml:space="preserve"> καλύτερο συντονισμό των εμπλεκόμενων υπηρεσιών, αλλά δεν θρηνήσαμε και θύματα. Θέλω να πω </w:t>
      </w:r>
      <w:r>
        <w:rPr>
          <w:rFonts w:eastAsia="Times New Roman"/>
          <w:szCs w:val="24"/>
        </w:rPr>
        <w:lastRenderedPageBreak/>
        <w:t>το εξής: Κοιτάξτε λίγο την εικόνα στις γύρω χώρες, που είχαν αντίστοιχα κύματα κακοκαιρίας. Μιλάμε για δεκάδες νεκρούς. Θέλετε να πείτε τύχη; Μπορεί και αυτό κάθε φο</w:t>
      </w:r>
      <w:r>
        <w:rPr>
          <w:rFonts w:eastAsia="Times New Roman"/>
          <w:szCs w:val="24"/>
        </w:rPr>
        <w:t xml:space="preserve">ρά, γιατί και αυτό συμβάλλει. Επαναλαμβάνω, όμως, ότι είχαμε μια έγκαιρη κινητοποίηση των υπηρεσιών της πολιτείας. </w:t>
      </w:r>
    </w:p>
    <w:p w14:paraId="0D31A334" w14:textId="77777777" w:rsidR="00320123" w:rsidRDefault="00F36392">
      <w:pPr>
        <w:spacing w:after="0" w:line="600" w:lineRule="auto"/>
        <w:ind w:firstLine="720"/>
        <w:jc w:val="both"/>
        <w:rPr>
          <w:rFonts w:eastAsia="Times New Roman"/>
          <w:szCs w:val="24"/>
        </w:rPr>
      </w:pPr>
      <w:r>
        <w:rPr>
          <w:rFonts w:eastAsia="Times New Roman"/>
          <w:szCs w:val="24"/>
        </w:rPr>
        <w:t>Γι’ αυτό, όπως γνωρίζετε, τα συγκεκριμένα νησιά πολύ έγκαιρα τέθηκαν σε κατάσταση έκτακτης ανάγκης. Υπήρξαν, λοιπόν, κλιμάκια από το</w:t>
      </w:r>
      <w:r>
        <w:rPr>
          <w:rFonts w:eastAsia="Times New Roman"/>
          <w:szCs w:val="24"/>
        </w:rPr>
        <w:t>ν</w:t>
      </w:r>
      <w:r>
        <w:rPr>
          <w:rFonts w:eastAsia="Times New Roman"/>
          <w:szCs w:val="24"/>
        </w:rPr>
        <w:t xml:space="preserve"> Στρατό</w:t>
      </w:r>
      <w:r>
        <w:rPr>
          <w:rFonts w:eastAsia="Times New Roman"/>
          <w:szCs w:val="24"/>
        </w:rPr>
        <w:t>, από την Πυροσβεστική, τα οποία παραμένουν στο νησί. Και δεν είναι αλήθεια ότι οι δρόμοι είναι ακόμα κλειστ</w:t>
      </w:r>
      <w:r>
        <w:rPr>
          <w:rFonts w:eastAsia="Times New Roman"/>
          <w:szCs w:val="24"/>
        </w:rPr>
        <w:t>ο</w:t>
      </w:r>
      <w:r>
        <w:rPr>
          <w:rFonts w:eastAsia="Times New Roman"/>
          <w:szCs w:val="24"/>
        </w:rPr>
        <w:t>ί, διότι εγώ την προηγούμενη Παρασκευή που πήγα</w:t>
      </w:r>
      <w:r>
        <w:rPr>
          <w:rFonts w:eastAsia="Times New Roman"/>
          <w:szCs w:val="24"/>
        </w:rPr>
        <w:t>,</w:t>
      </w:r>
      <w:r>
        <w:rPr>
          <w:rFonts w:eastAsia="Times New Roman"/>
          <w:szCs w:val="24"/>
        </w:rPr>
        <w:t xml:space="preserve"> είδα ανθρώπους να δουλεύουν, να κόβουν δένδρα, μηχανήματα να εργάζονται. </w:t>
      </w:r>
    </w:p>
    <w:p w14:paraId="0D31A335" w14:textId="77777777" w:rsidR="00320123" w:rsidRDefault="00F36392">
      <w:pPr>
        <w:spacing w:after="0" w:line="600" w:lineRule="auto"/>
        <w:ind w:firstLine="720"/>
        <w:jc w:val="both"/>
        <w:rPr>
          <w:rFonts w:eastAsia="Times New Roman"/>
          <w:szCs w:val="24"/>
        </w:rPr>
      </w:pPr>
      <w:r>
        <w:rPr>
          <w:rFonts w:eastAsia="Times New Roman"/>
          <w:szCs w:val="24"/>
        </w:rPr>
        <w:t>Άρα μπορείτε να κάνετε μ</w:t>
      </w:r>
      <w:r>
        <w:rPr>
          <w:rFonts w:eastAsia="Times New Roman"/>
          <w:szCs w:val="24"/>
        </w:rPr>
        <w:t>ια κριτική, η οποία να έχει βάση και να λέει</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 xml:space="preserve">αιδιά, τα διαθέσιμα μέσα μας σε μια χώρα η οποία ζει κάτω από τις συνθήκες των </w:t>
      </w:r>
      <w:proofErr w:type="spellStart"/>
      <w:r>
        <w:rPr>
          <w:rFonts w:eastAsia="Times New Roman"/>
          <w:szCs w:val="24"/>
        </w:rPr>
        <w:t>μνημονιακών</w:t>
      </w:r>
      <w:proofErr w:type="spellEnd"/>
      <w:r>
        <w:rPr>
          <w:rFonts w:eastAsia="Times New Roman"/>
          <w:szCs w:val="24"/>
        </w:rPr>
        <w:t xml:space="preserve"> πολιτικών από το 2010, είναι αδυνατισμένα». Αλλά με βάση αυτή την πραγματικότητα μπορέσαμε και πετύχαμε το καλύτερο δ</w:t>
      </w:r>
      <w:r>
        <w:rPr>
          <w:rFonts w:eastAsia="Times New Roman"/>
          <w:szCs w:val="24"/>
        </w:rPr>
        <w:t>υνατό αποτέλεσμα.</w:t>
      </w:r>
    </w:p>
    <w:p w14:paraId="0D31A33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Ιδιαίτερα για τα δύο νησιά έχουν υπάρξει μέσα στο 2016, στο πλαίσιο των αρμοδιοτήτων του Υπουργείου Εσωτερικών, από τους ΚΑΠ, οι εξής επενδύσεις</w:t>
      </w:r>
      <w:r>
        <w:rPr>
          <w:rFonts w:eastAsia="Times New Roman" w:cs="Times New Roman"/>
          <w:szCs w:val="24"/>
        </w:rPr>
        <w:t>.</w:t>
      </w:r>
      <w:r>
        <w:rPr>
          <w:rFonts w:eastAsia="Times New Roman" w:cs="Times New Roman"/>
          <w:szCs w:val="24"/>
        </w:rPr>
        <w:t xml:space="preserve"> Για τη Σκόπελο η έγκριση και </w:t>
      </w:r>
      <w:r>
        <w:rPr>
          <w:rFonts w:eastAsia="Times New Roman" w:cs="Times New Roman"/>
          <w:szCs w:val="24"/>
        </w:rPr>
        <w:lastRenderedPageBreak/>
        <w:t xml:space="preserve">η εκταμίευση 82.500 ευρώ, για την Αλόννησο 49.650 ευρώ. Επιπλέον μέσα στο 2016 για την αντιμετώπιση από το </w:t>
      </w:r>
      <w:r>
        <w:rPr>
          <w:rFonts w:eastAsia="Times New Roman" w:cs="Times New Roman"/>
          <w:szCs w:val="24"/>
        </w:rPr>
        <w:t>τ</w:t>
      </w:r>
      <w:r>
        <w:rPr>
          <w:rFonts w:eastAsia="Times New Roman" w:cs="Times New Roman"/>
          <w:szCs w:val="24"/>
        </w:rPr>
        <w:t>αμείο των θεομηνιών 30.000 ευρώ για τη Σκόπελο και 50.000 ευρώ για την Αλόννησο. Και μόλις την προηγούμενη Τρίτη υπέγρ</w:t>
      </w:r>
      <w:r>
        <w:rPr>
          <w:rFonts w:eastAsia="Times New Roman" w:cs="Times New Roman"/>
          <w:szCs w:val="24"/>
        </w:rPr>
        <w:t xml:space="preserve">αψα, με βάση τις τελευταίες θεομηνίες, εκταμίευση ποσού 90.000 ευρώ για τη Σκόπελο και 60.000 ευρώ για την Αλόννησο, ενώ απ’ όσο γνωρίζω, σε συνεννόηση του Δήμου και της Διεύθυνσης Έργων της Περιφέρειας Μαγνησίας συγκροτούνται τα αρμόδια συνεργεία για την </w:t>
      </w:r>
      <w:r>
        <w:rPr>
          <w:rFonts w:eastAsia="Times New Roman" w:cs="Times New Roman"/>
          <w:szCs w:val="24"/>
        </w:rPr>
        <w:t xml:space="preserve">καταγραφή των ζημιών στο νησί. Αυτά μπορούν να σας τα επιβεβαιώσουν και οι αρμόδιες αρχές και ο </w:t>
      </w:r>
      <w:r>
        <w:rPr>
          <w:rFonts w:eastAsia="Times New Roman" w:cs="Times New Roman"/>
          <w:szCs w:val="24"/>
        </w:rPr>
        <w:t>δ</w:t>
      </w:r>
      <w:r>
        <w:rPr>
          <w:rFonts w:eastAsia="Times New Roman" w:cs="Times New Roman"/>
          <w:szCs w:val="24"/>
        </w:rPr>
        <w:t xml:space="preserve">ήμαρχος και η </w:t>
      </w:r>
      <w:r>
        <w:rPr>
          <w:rFonts w:eastAsia="Times New Roman" w:cs="Times New Roman"/>
          <w:szCs w:val="24"/>
        </w:rPr>
        <w:t>π</w:t>
      </w:r>
      <w:r>
        <w:rPr>
          <w:rFonts w:eastAsia="Times New Roman" w:cs="Times New Roman"/>
          <w:szCs w:val="24"/>
        </w:rPr>
        <w:t xml:space="preserve">εριφέρεια. </w:t>
      </w:r>
    </w:p>
    <w:p w14:paraId="0D31A33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ίδιο κάνει αυτή τη στιγμή και ο ΕΛΓΑ από μεριάς του, έτσι ώστε το συντομότερο δυνατόν να έχουμε μια καταγραφή των ζημιών και να υ</w:t>
      </w:r>
      <w:r>
        <w:rPr>
          <w:rFonts w:eastAsia="Times New Roman" w:cs="Times New Roman"/>
          <w:szCs w:val="24"/>
        </w:rPr>
        <w:t xml:space="preserve">πάρξουν οι προβλεπόμενες αποζημιώσεις. Αυτά, λοιπόν, χωρίς καμμιά διάθεση λαϊκισμού, όπως είπατε εσείς, </w:t>
      </w:r>
      <w:proofErr w:type="spellStart"/>
      <w:r>
        <w:rPr>
          <w:rFonts w:eastAsia="Times New Roman" w:cs="Times New Roman"/>
          <w:szCs w:val="24"/>
        </w:rPr>
        <w:t>πομποδών</w:t>
      </w:r>
      <w:proofErr w:type="spellEnd"/>
      <w:r>
        <w:rPr>
          <w:rFonts w:eastAsia="Times New Roman" w:cs="Times New Roman"/>
          <w:szCs w:val="24"/>
        </w:rPr>
        <w:t xml:space="preserve"> δηλώσεων ή δημιουργίας εντυπώσεων. </w:t>
      </w:r>
    </w:p>
    <w:p w14:paraId="0D31A33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D31A33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0D31A33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Κωνσταντί</w:t>
      </w:r>
      <w:r>
        <w:rPr>
          <w:rFonts w:eastAsia="Times New Roman" w:cs="Times New Roman"/>
          <w:szCs w:val="24"/>
        </w:rPr>
        <w:t xml:space="preserve">νος Στεργίου για τη δευτερολογία του. </w:t>
      </w:r>
    </w:p>
    <w:p w14:paraId="0D31A33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Μακριά από εμάς η διάθεση για τέτοιες δηλώσεις, κύριε Υπουργέ. </w:t>
      </w:r>
    </w:p>
    <w:p w14:paraId="0D31A33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Στην προηγούμενη ερώτηση της κυρίας συναδέλφου είχατε πει</w:t>
      </w:r>
      <w:r>
        <w:rPr>
          <w:rFonts w:eastAsia="Times New Roman" w:cs="Times New Roman"/>
          <w:szCs w:val="24"/>
        </w:rPr>
        <w:t>,</w:t>
      </w:r>
      <w:r>
        <w:rPr>
          <w:rFonts w:eastAsia="Times New Roman" w:cs="Times New Roman"/>
          <w:szCs w:val="24"/>
        </w:rPr>
        <w:t xml:space="preserve"> ότι σήμερα υπάρχει επάρκεια επιστημονικών μέσων και δεδομένων. Θέλω να </w:t>
      </w:r>
      <w:r>
        <w:rPr>
          <w:rFonts w:eastAsia="Times New Roman" w:cs="Times New Roman"/>
          <w:szCs w:val="24"/>
        </w:rPr>
        <w:t>πω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υπήρξε ένα καιρικό φαινόμενο, το οποίο ήταν, δεν θα πω ακραίο, αλλά μεγάλης έντασης. Λέμε ότι οι επιπτώσεις αυτού του καιρικού φαινομένου –σίγουρα θα υπάρχουν επιπτώσεις- θα ήταν πολύ μικρότερης έκτασης και έντασης και η αντιμετώπιση θα</w:t>
      </w:r>
      <w:r>
        <w:rPr>
          <w:rFonts w:eastAsia="Times New Roman" w:cs="Times New Roman"/>
          <w:szCs w:val="24"/>
        </w:rPr>
        <w:t xml:space="preserve"> ήταν καλύτερα </w:t>
      </w:r>
      <w:proofErr w:type="spellStart"/>
      <w:r>
        <w:rPr>
          <w:rFonts w:eastAsia="Times New Roman" w:cs="Times New Roman"/>
          <w:szCs w:val="24"/>
        </w:rPr>
        <w:t>διαχειρίσιμη</w:t>
      </w:r>
      <w:proofErr w:type="spellEnd"/>
      <w:r>
        <w:rPr>
          <w:rFonts w:eastAsia="Times New Roman" w:cs="Times New Roman"/>
          <w:szCs w:val="24"/>
        </w:rPr>
        <w:t>, κύριε Υπουργέ, αν οι δήμοι είχαν την απαραίτητη υλικοτεχνική υποδομή και επάρκεια σε προσωπικό και αν εν κατακλείδι, αφού είχατε κι εσείς ως Υπουργείο και η Πολιτική Προστασία ενημέρωση έγκαιρη για την κακοκαιρία η οποία έρχετα</w:t>
      </w:r>
      <w:r>
        <w:rPr>
          <w:rFonts w:eastAsia="Times New Roman" w:cs="Times New Roman"/>
          <w:szCs w:val="24"/>
        </w:rPr>
        <w:t>ι, είχατε αποστείλει έγκαιρα στα νησιά βαριά μηχανήματα. Διότι αυτό, κύριε Υπουργέ, έγινε την τέταρτη ημέρα της κακοκαιρίας, όταν πλέον το χιόνι που είχε σωρευτεί στους δρόμους και στην οδοποιία της Σκοπέλου και της Αλοννήσου</w:t>
      </w:r>
      <w:r>
        <w:rPr>
          <w:rFonts w:eastAsia="Times New Roman" w:cs="Times New Roman"/>
          <w:szCs w:val="24"/>
        </w:rPr>
        <w:t>,</w:t>
      </w:r>
      <w:r>
        <w:rPr>
          <w:rFonts w:eastAsia="Times New Roman" w:cs="Times New Roman"/>
          <w:szCs w:val="24"/>
        </w:rPr>
        <w:t xml:space="preserve"> ξεπερνούσε το ένα και ενάμισι</w:t>
      </w:r>
      <w:r>
        <w:rPr>
          <w:rFonts w:eastAsia="Times New Roman" w:cs="Times New Roman"/>
          <w:szCs w:val="24"/>
        </w:rPr>
        <w:t xml:space="preserve"> μέτρο. </w:t>
      </w:r>
    </w:p>
    <w:p w14:paraId="0D31A33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τον συντονισμό -για τον οποίο είπατε και εδώ στην απάντησή σας, αλλά και στις δηλώσεις που κάνατε από τα νησιά ότι πετύχατε-όντως κάνατε έναν συντονισμό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υπήρξε μια κινητικότητα. Δεν </w:t>
      </w:r>
      <w:proofErr w:type="spellStart"/>
      <w:r>
        <w:rPr>
          <w:rFonts w:eastAsia="Times New Roman" w:cs="Times New Roman"/>
          <w:szCs w:val="24"/>
        </w:rPr>
        <w:t>απολυτοποιούμε</w:t>
      </w:r>
      <w:proofErr w:type="spellEnd"/>
      <w:r>
        <w:rPr>
          <w:rFonts w:eastAsia="Times New Roman" w:cs="Times New Roman"/>
          <w:szCs w:val="24"/>
        </w:rPr>
        <w:t xml:space="preserve"> τα πάντα και δεν είμασ</w:t>
      </w:r>
      <w:r>
        <w:rPr>
          <w:rFonts w:eastAsia="Times New Roman" w:cs="Times New Roman"/>
          <w:szCs w:val="24"/>
        </w:rPr>
        <w:t>τε αρνητές. Όμως αυτό</w:t>
      </w:r>
      <w:r>
        <w:rPr>
          <w:rFonts w:eastAsia="Times New Roman" w:cs="Times New Roman"/>
          <w:szCs w:val="24"/>
        </w:rPr>
        <w:t>ς</w:t>
      </w:r>
      <w:r>
        <w:rPr>
          <w:rFonts w:eastAsia="Times New Roman" w:cs="Times New Roman"/>
          <w:szCs w:val="24"/>
        </w:rPr>
        <w:t xml:space="preserve"> ο συντονισμός, κύριε Υπουργέ, επιτρέψτε μου να πω ότι έγινε κατόπιν εορτής, αφού</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πλέον στα νησιά επικρατούσε πραγματικό χάος. Άρα μην έχετε τόση μεγάλη χαρά ότι έχετε πετύχει ένα έργο -το οποίο υπάρχει- γιατί έχετε και σοβαρ</w:t>
      </w:r>
      <w:r>
        <w:rPr>
          <w:rFonts w:eastAsia="Times New Roman" w:cs="Times New Roman"/>
          <w:szCs w:val="24"/>
        </w:rPr>
        <w:t>ές ευθύνες</w:t>
      </w:r>
      <w:r>
        <w:rPr>
          <w:rFonts w:eastAsia="Times New Roman" w:cs="Times New Roman"/>
          <w:szCs w:val="24"/>
        </w:rPr>
        <w:t>,</w:t>
      </w:r>
      <w:r>
        <w:rPr>
          <w:rFonts w:eastAsia="Times New Roman" w:cs="Times New Roman"/>
          <w:szCs w:val="24"/>
        </w:rPr>
        <w:t xml:space="preserve"> για αυτό το οποίο υπάρχει σήμερα. </w:t>
      </w:r>
    </w:p>
    <w:p w14:paraId="0D31A33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Είπατε, κύριε Υπουργέ, στην περιοδεία που κάνατε στα νησιά</w:t>
      </w:r>
      <w:r>
        <w:rPr>
          <w:rFonts w:eastAsia="Times New Roman" w:cs="Times New Roman"/>
          <w:szCs w:val="24"/>
        </w:rPr>
        <w:t>,</w:t>
      </w:r>
      <w:r>
        <w:rPr>
          <w:rFonts w:eastAsia="Times New Roman" w:cs="Times New Roman"/>
          <w:szCs w:val="24"/>
        </w:rPr>
        <w:t xml:space="preserve"> ότι «θα κινηθούν όλες οι απαιτούμενες διαδικασίες» –αυτό είναι σε εισαγωγικά, είναι από τις δηλώσεις που κάνατε ή στη Σκόπελο ή στην Αλόννησο- «ούτως</w:t>
      </w:r>
      <w:r>
        <w:rPr>
          <w:rFonts w:eastAsia="Times New Roman" w:cs="Times New Roman"/>
          <w:szCs w:val="24"/>
        </w:rPr>
        <w:t xml:space="preserve"> ώστε να υπάρξουν οι αποζημιώσεις στους πληγέντες. Θα κινηθούν όλες οι απαιτούμενες διαδικασίες, ώστε να υπάρχουν αποζημιώσεις στους πληγέντες». </w:t>
      </w:r>
    </w:p>
    <w:p w14:paraId="0D31A33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Επιτρέψτε μου, κύριε Υπουργέ, να σας μεταφέρω, δεν θα πω την ειρωνεία, αλλά το μειδίαμα, την αμφιβολία αν θέλε</w:t>
      </w:r>
      <w:r>
        <w:rPr>
          <w:rFonts w:eastAsia="Times New Roman" w:cs="Times New Roman"/>
          <w:szCs w:val="24"/>
        </w:rPr>
        <w:t>τε των κατοίκων, ιδιαίτερα της Σκοπέλου</w:t>
      </w:r>
      <w:r>
        <w:rPr>
          <w:rFonts w:eastAsia="Times New Roman" w:cs="Times New Roman"/>
          <w:szCs w:val="24"/>
        </w:rPr>
        <w:t>,</w:t>
      </w:r>
      <w:r>
        <w:rPr>
          <w:rFonts w:eastAsia="Times New Roman" w:cs="Times New Roman"/>
          <w:szCs w:val="24"/>
        </w:rPr>
        <w:t xml:space="preserve"> όταν τον Σεπτέμβρη του 2015 </w:t>
      </w:r>
      <w:r>
        <w:rPr>
          <w:rFonts w:eastAsia="Times New Roman" w:cs="Times New Roman"/>
          <w:szCs w:val="24"/>
        </w:rPr>
        <w:lastRenderedPageBreak/>
        <w:t xml:space="preserve">πριν από ενάμιση χρόνο περίπου το νησί, αν θυμάστε, επλήγη από πλημμύρες </w:t>
      </w:r>
      <w:r>
        <w:rPr>
          <w:rFonts w:eastAsia="Times New Roman" w:cs="Times New Roman"/>
          <w:szCs w:val="24"/>
        </w:rPr>
        <w:t xml:space="preserve">μεγάλης </w:t>
      </w:r>
      <w:r>
        <w:rPr>
          <w:rFonts w:eastAsia="Times New Roman" w:cs="Times New Roman"/>
          <w:szCs w:val="24"/>
        </w:rPr>
        <w:t>έντασης οι οποίες είχαν γίνει</w:t>
      </w:r>
      <w:r>
        <w:rPr>
          <w:rFonts w:eastAsia="Times New Roman" w:cs="Times New Roman"/>
          <w:szCs w:val="24"/>
        </w:rPr>
        <w:t>,</w:t>
      </w:r>
      <w:r>
        <w:rPr>
          <w:rFonts w:eastAsia="Times New Roman" w:cs="Times New Roman"/>
          <w:szCs w:val="24"/>
        </w:rPr>
        <w:t xml:space="preserve"> γιατί ακριβώς δεν υπήρχε η ανάλογη επάρκεια σε πρόληψη. Και ανάλογες δηλώσε</w:t>
      </w:r>
      <w:r>
        <w:rPr>
          <w:rFonts w:eastAsia="Times New Roman" w:cs="Times New Roman"/>
          <w:szCs w:val="24"/>
        </w:rPr>
        <w:t>ις από το νησί έκανε όχι ο τότε Υπουργός Εσωτερικών αλλά ο ίδιος ο κ. Τσίπρας, ο Πρωθυπουργός της χώρας. Όμως μέχρι και σήμερα, κύριε Υπουργέ, αν και οι καταγεγραμμένες ζημιές των πληγέντων κατοίκων ανέρχονται σε πάνω από 1 εκατομμύριο, σύμφωνα με τις δηλώ</w:t>
      </w:r>
      <w:r>
        <w:rPr>
          <w:rFonts w:eastAsia="Times New Roman" w:cs="Times New Roman"/>
          <w:szCs w:val="24"/>
        </w:rPr>
        <w:t xml:space="preserve">σεις του Δημάρχου, δεν έχουν πάρει, κύριε Υπουργέ, ούτε </w:t>
      </w:r>
      <w:r>
        <w:rPr>
          <w:rFonts w:eastAsia="Times New Roman" w:cs="Times New Roman"/>
          <w:szCs w:val="24"/>
        </w:rPr>
        <w:t xml:space="preserve">1 </w:t>
      </w:r>
      <w:r>
        <w:rPr>
          <w:rFonts w:eastAsia="Times New Roman" w:cs="Times New Roman"/>
          <w:szCs w:val="24"/>
        </w:rPr>
        <w:t>ευρώ αποζημίωση και απεναντίας δεν υπάρχει κανένα μέτρο ανακούφισης των πληγέντων κατοίκων από τη φορολογία κ.λπ.. Όμως, κύριε Υπουργέ, επιτρέψτε μου να πω</w:t>
      </w:r>
      <w:r>
        <w:rPr>
          <w:rFonts w:eastAsia="Times New Roman" w:cs="Times New Roman"/>
          <w:szCs w:val="24"/>
        </w:rPr>
        <w:t>,</w:t>
      </w:r>
      <w:r>
        <w:rPr>
          <w:rFonts w:eastAsia="Times New Roman" w:cs="Times New Roman"/>
          <w:szCs w:val="24"/>
        </w:rPr>
        <w:t xml:space="preserve"> ότι αφειδώς η Κυβέρνησή σας συνεχίζει να </w:t>
      </w:r>
      <w:r>
        <w:rPr>
          <w:rFonts w:eastAsia="Times New Roman" w:cs="Times New Roman"/>
          <w:szCs w:val="24"/>
        </w:rPr>
        <w:t xml:space="preserve">δίνει χρήματα και προνόμια στο μεγάλο κεφάλαιο. </w:t>
      </w:r>
    </w:p>
    <w:p w14:paraId="0D31A34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31A34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Τελειώνοντας, κύριε Πρόεδρε, θέλω να πω κάτι, ότι δεν είναι της μοίρας γραφτό η ταλαιπωρία του λαού μας. Τα φυσικά φαινόμεν</w:t>
      </w:r>
      <w:r>
        <w:rPr>
          <w:rFonts w:eastAsia="Times New Roman" w:cs="Times New Roman"/>
          <w:szCs w:val="24"/>
        </w:rPr>
        <w:t xml:space="preserve">α, κύριε Υπουργέ, θα έρχονται και θα επανέρχονται ανά δεκαετία, ανά πενταετία. Όμως αυτή είναι η φύση, έτσι λειτουργεί και πάντα θα υπάρχουν. Το ζήτημα είναι, κύριε Υπουργέ, αν η </w:t>
      </w:r>
      <w:r>
        <w:rPr>
          <w:rFonts w:eastAsia="Times New Roman" w:cs="Times New Roman"/>
          <w:szCs w:val="24"/>
        </w:rPr>
        <w:lastRenderedPageBreak/>
        <w:t>ουσιαστική τους αντιμετώπιση ή αν θέλετε, η ελαχιστοποίηση των συνεπειών αυτώ</w:t>
      </w:r>
      <w:r>
        <w:rPr>
          <w:rFonts w:eastAsia="Times New Roman" w:cs="Times New Roman"/>
          <w:szCs w:val="24"/>
        </w:rPr>
        <w:t xml:space="preserve">ν των φαινομένων βρίσκεται στις πρώτες προτεραιότητες της τοπικής και της κεντρικής κρατικής διοίκησης. </w:t>
      </w:r>
    </w:p>
    <w:p w14:paraId="0D31A342" w14:textId="77777777" w:rsidR="00320123" w:rsidRDefault="00F36392">
      <w:pPr>
        <w:spacing w:after="0" w:line="600" w:lineRule="auto"/>
        <w:ind w:firstLine="720"/>
        <w:jc w:val="both"/>
        <w:rPr>
          <w:rFonts w:eastAsia="Times New Roman"/>
          <w:szCs w:val="24"/>
        </w:rPr>
      </w:pPr>
      <w:r>
        <w:rPr>
          <w:rFonts w:eastAsia="Times New Roman"/>
          <w:szCs w:val="24"/>
        </w:rPr>
        <w:t xml:space="preserve">Και αυτή η πραγματικότητα, κύριε Υπουργέ, -την οποία και εσείς είδατε με τα μάτια σας και υπάρχει σήμερα στην Ελλάδα- αποδεικνύει ότι υπάρχει τεράστια </w:t>
      </w:r>
      <w:r>
        <w:rPr>
          <w:rFonts w:eastAsia="Times New Roman"/>
          <w:szCs w:val="24"/>
        </w:rPr>
        <w:t xml:space="preserve">έλλειψη προληπτικού σχεδιασμού σε τέτοιες αντίστοιχες περιπτώσεις, έλλειψη υποδομών -είναι σημαντικό, κύριε Υπουργέ, καθώς η πρόληψη είναι ο σημαντικότερος παράγοντας για να αντιμετωπίσουμε ένα φαινόμενο- κακή συντήρηση των δικτύων ύδρευσης, ενέργειας και </w:t>
      </w:r>
      <w:r>
        <w:rPr>
          <w:rFonts w:eastAsia="Times New Roman"/>
          <w:szCs w:val="24"/>
        </w:rPr>
        <w:t>οδοποιίας.</w:t>
      </w:r>
    </w:p>
    <w:p w14:paraId="0D31A343" w14:textId="77777777" w:rsidR="00320123" w:rsidRDefault="00F36392">
      <w:pPr>
        <w:spacing w:after="0" w:line="600" w:lineRule="auto"/>
        <w:ind w:firstLine="720"/>
        <w:jc w:val="both"/>
        <w:rPr>
          <w:rFonts w:eastAsia="Times New Roman"/>
          <w:szCs w:val="24"/>
        </w:rPr>
      </w:pPr>
      <w:r>
        <w:rPr>
          <w:rFonts w:eastAsia="Times New Roman"/>
          <w:szCs w:val="24"/>
        </w:rPr>
        <w:t>Να πω εδώ</w:t>
      </w:r>
      <w:r>
        <w:rPr>
          <w:rFonts w:eastAsia="Times New Roman"/>
          <w:szCs w:val="24"/>
        </w:rPr>
        <w:t>,</w:t>
      </w:r>
      <w:r>
        <w:rPr>
          <w:rFonts w:eastAsia="Times New Roman"/>
          <w:szCs w:val="24"/>
        </w:rPr>
        <w:t xml:space="preserve"> ότι το ρεύμα κόπηκε στην Σκόπελο και την Αλόννησο γιατί έπεσαν τα δέντρα. Προσέχετε, κύριε Υπουργέ. Τα δέντρα έχουν να κλαδευτούν πάνω από δέκα χρόνια, σύμφωνα με δηλώσεις των δημάρχων. Αυτά είναι σχεδιασμός και πρόληψη. Και όλα αυτά γιατί πολύ απλά, κύρι</w:t>
      </w:r>
      <w:r>
        <w:rPr>
          <w:rFonts w:eastAsia="Times New Roman"/>
          <w:szCs w:val="24"/>
        </w:rPr>
        <w:t>ε Υπουργέ, κοστίζουν και δεν φέρνουν κέρδος. Το αποτέλεσμα είναι να «πληρώνει τη νύφη» ο λαός μας, τα λαϊκά νοικοκυριά, που εκτός από την ταλαιπωρία καλούνται να υποστούν και τα έξοδα από τις ζημιές.</w:t>
      </w:r>
    </w:p>
    <w:p w14:paraId="0D31A344" w14:textId="77777777" w:rsidR="00320123" w:rsidRDefault="00F36392">
      <w:pPr>
        <w:spacing w:after="0" w:line="600" w:lineRule="auto"/>
        <w:ind w:firstLine="720"/>
        <w:jc w:val="both"/>
        <w:rPr>
          <w:rFonts w:eastAsia="Times New Roman"/>
          <w:szCs w:val="24"/>
        </w:rPr>
      </w:pPr>
      <w:r>
        <w:rPr>
          <w:rFonts w:eastAsia="Times New Roman"/>
          <w:szCs w:val="24"/>
        </w:rPr>
        <w:lastRenderedPageBreak/>
        <w:t>Σας καλούμε, κύριε Υπουργέ, να σκύψετε με μεγάλο ενδιαφέ</w:t>
      </w:r>
      <w:r>
        <w:rPr>
          <w:rFonts w:eastAsia="Times New Roman"/>
          <w:szCs w:val="24"/>
        </w:rPr>
        <w:t xml:space="preserve">ρον, με μεγάλο ζήλο –και να το ακούσει και η κ. </w:t>
      </w:r>
      <w:proofErr w:type="spellStart"/>
      <w:r>
        <w:rPr>
          <w:rFonts w:eastAsia="Times New Roman"/>
          <w:szCs w:val="24"/>
        </w:rPr>
        <w:t>Παπανάτσιου</w:t>
      </w:r>
      <w:proofErr w:type="spellEnd"/>
      <w:r>
        <w:rPr>
          <w:rFonts w:eastAsia="Times New Roman"/>
          <w:szCs w:val="24"/>
        </w:rPr>
        <w:t xml:space="preserve"> που είναι εδώ και είναι συντοπίτισσά μας- για την αποκατάσταση των ζημιών και την ολοκληρωτική αποζημίωση των πληγέντων.</w:t>
      </w:r>
    </w:p>
    <w:p w14:paraId="0D31A345" w14:textId="77777777" w:rsidR="00320123" w:rsidRDefault="00F36392">
      <w:pPr>
        <w:spacing w:after="0" w:line="600" w:lineRule="auto"/>
        <w:ind w:firstLine="720"/>
        <w:jc w:val="both"/>
        <w:rPr>
          <w:rFonts w:eastAsia="Times New Roman"/>
          <w:szCs w:val="24"/>
        </w:rPr>
      </w:pPr>
      <w:r>
        <w:rPr>
          <w:rFonts w:eastAsia="Times New Roman"/>
          <w:szCs w:val="24"/>
        </w:rPr>
        <w:t>Ευχαριστώ.</w:t>
      </w:r>
    </w:p>
    <w:p w14:paraId="0D31A34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Στεργίου.</w:t>
      </w:r>
    </w:p>
    <w:p w14:paraId="0D31A347"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D31A348"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Κύριε Στεργίου, κατ’ αρχάς σε σχέση με αυτό που αναφέρατε για τις αποζημιώσεις από την προηγούμενη κακοκαιρία στο νησί της Σκοπέλου, απ’ όσο γνωρίζω</w:t>
      </w:r>
      <w:r>
        <w:rPr>
          <w:rFonts w:eastAsia="Times New Roman" w:cs="Times New Roman"/>
          <w:szCs w:val="24"/>
        </w:rPr>
        <w:t>,</w:t>
      </w:r>
      <w:r>
        <w:rPr>
          <w:rFonts w:eastAsia="Times New Roman" w:cs="Times New Roman"/>
          <w:szCs w:val="24"/>
        </w:rPr>
        <w:t xml:space="preserve"> τα νοικοκυριά έχουν </w:t>
      </w:r>
      <w:r>
        <w:rPr>
          <w:rFonts w:eastAsia="Times New Roman" w:cs="Times New Roman"/>
          <w:szCs w:val="24"/>
        </w:rPr>
        <w:t>ήδη αποζημιωθεί. Δεν έχουν αποζημιωθεί οι επιχειρήσεις.</w:t>
      </w:r>
    </w:p>
    <w:p w14:paraId="0D31A349"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Σωστά, έχετε δίκιο.</w:t>
      </w:r>
    </w:p>
    <w:p w14:paraId="0D31A34A"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Εγώ δεν μιλάω μόνο με προθέσεις. Σας λέω, λοιπόν, ότι την προηγούμενη Τρίτη –σήμερα είναι Πέμπτη- υπεγρά</w:t>
      </w:r>
      <w:r>
        <w:rPr>
          <w:rFonts w:eastAsia="Times New Roman" w:cs="Times New Roman"/>
          <w:szCs w:val="24"/>
        </w:rPr>
        <w:t xml:space="preserve">φη η δέσμευση των συγκεκριμένων ποσών που σας ανέφερα, των 90.000 και των 60.000 αντίστοιχα, από το ταμείο του </w:t>
      </w:r>
      <w:r>
        <w:rPr>
          <w:rFonts w:eastAsia="Times New Roman" w:cs="Times New Roman"/>
          <w:szCs w:val="24"/>
        </w:rPr>
        <w:lastRenderedPageBreak/>
        <w:t>Υπουργείου Εσωτερικών που προβλέπεται για την αντιμετώπιση των θεομηνιών. Αυτό που μένει αυτή τη στιγμή</w:t>
      </w:r>
      <w:r>
        <w:rPr>
          <w:rFonts w:eastAsia="Times New Roman" w:cs="Times New Roman"/>
          <w:szCs w:val="24"/>
        </w:rPr>
        <w:t>,</w:t>
      </w:r>
      <w:r>
        <w:rPr>
          <w:rFonts w:eastAsia="Times New Roman" w:cs="Times New Roman"/>
          <w:szCs w:val="24"/>
        </w:rPr>
        <w:t xml:space="preserve"> είναι να ξεκινήσουν τα έργα και άρα να α</w:t>
      </w:r>
      <w:r>
        <w:rPr>
          <w:rFonts w:eastAsia="Times New Roman" w:cs="Times New Roman"/>
          <w:szCs w:val="24"/>
        </w:rPr>
        <w:t>ρχίσει η εκταμίευση αυτών των ποσών.</w:t>
      </w:r>
    </w:p>
    <w:p w14:paraId="0D31A34B"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 xml:space="preserve">Αυτό δεν είναι πρόθεση. Αυτό είναι απόφαση η οποία έχει ληφθεί και έχει δρομολογηθεί. </w:t>
      </w:r>
    </w:p>
    <w:p w14:paraId="0D31A34C"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Δεν φτάνουν.</w:t>
      </w:r>
    </w:p>
    <w:p w14:paraId="0D31A34D"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Μισό λεπτό. Μιλάμε για μία πρώτη δόση. Έτσι</w:t>
      </w:r>
      <w:r>
        <w:rPr>
          <w:rFonts w:eastAsia="Times New Roman" w:cs="Times New Roman"/>
          <w:szCs w:val="24"/>
        </w:rPr>
        <w:t xml:space="preserve"> δεν είναι; Το γνωρίζετε, λοιπόν, αυτό. Ακολουθεί τον τρόπο που πρέπει.</w:t>
      </w:r>
    </w:p>
    <w:p w14:paraId="0D31A34E"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Ξέρετε πολύ καλά ότι το 85% της Αλοννήσου είναι πευκόφυτο. Άρα όταν πέφτει τέτοια ποσότητα χιονιού και δέντρα θα πέσουν και καταστροφές θα γίνουν, οι οποίες δεν μπορούν να αντιμετωπιστ</w:t>
      </w:r>
      <w:r>
        <w:rPr>
          <w:rFonts w:eastAsia="Times New Roman" w:cs="Times New Roman"/>
          <w:szCs w:val="24"/>
        </w:rPr>
        <w:t xml:space="preserve">ούν εκ των προτέρων. </w:t>
      </w:r>
    </w:p>
    <w:p w14:paraId="0D31A34F"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ν</w:t>
      </w:r>
      <w:r>
        <w:rPr>
          <w:rFonts w:eastAsia="Times New Roman" w:cs="Times New Roman"/>
          <w:szCs w:val="24"/>
        </w:rPr>
        <w:t xml:space="preserve"> αφορά δε το ζήτημα της πρόληψης που είπατε, πράγματι εκεί πρέπει να ρίξουμε το βάρος του σχεδιασμού ως πολιτεία, έτσι ώστε να γλιτώσουμε και ένα μεγάλο μέρος του κόστους από τις επιπτώσεις τέτοιων θεομηνιών. Η δέσμευση που έχει ο</w:t>
      </w:r>
      <w:r>
        <w:rPr>
          <w:rFonts w:eastAsia="Times New Roman" w:cs="Times New Roman"/>
          <w:szCs w:val="24"/>
        </w:rPr>
        <w:t xml:space="preserve"> ΔΕΔΔΗΕ σε σχέση με τα δίκτυα ηλεκτρική</w:t>
      </w:r>
      <w:r>
        <w:rPr>
          <w:rFonts w:eastAsia="Times New Roman" w:cs="Times New Roman"/>
          <w:szCs w:val="24"/>
        </w:rPr>
        <w:t>ς</w:t>
      </w:r>
      <w:r>
        <w:rPr>
          <w:rFonts w:eastAsia="Times New Roman" w:cs="Times New Roman"/>
          <w:szCs w:val="24"/>
        </w:rPr>
        <w:t xml:space="preserve"> ενέργειας</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 xml:space="preserve">να κουρεύει σε απόσταση από το δίκτυο γύρω στο </w:t>
      </w:r>
      <w:r>
        <w:rPr>
          <w:rFonts w:eastAsia="Times New Roman" w:cs="Times New Roman"/>
          <w:szCs w:val="24"/>
        </w:rPr>
        <w:t xml:space="preserve">ενάμισι </w:t>
      </w:r>
      <w:r>
        <w:rPr>
          <w:rFonts w:eastAsia="Times New Roman" w:cs="Times New Roman"/>
          <w:szCs w:val="24"/>
        </w:rPr>
        <w:t xml:space="preserve">με </w:t>
      </w:r>
      <w:r>
        <w:rPr>
          <w:rFonts w:eastAsia="Times New Roman" w:cs="Times New Roman"/>
          <w:szCs w:val="24"/>
        </w:rPr>
        <w:t>δύο</w:t>
      </w:r>
      <w:r>
        <w:rPr>
          <w:rFonts w:eastAsia="Times New Roman" w:cs="Times New Roman"/>
          <w:szCs w:val="24"/>
        </w:rPr>
        <w:t xml:space="preserve"> μέτρα. Όταν όμως μιλάμε για δέντρα τα οποία είναι ύψους τριών ή τεσσάρων μέτρων, εικοσαετίας, -έχετε πάει στο νησί και γνωρίζετε για τι </w:t>
      </w:r>
      <w:r>
        <w:rPr>
          <w:rFonts w:eastAsia="Times New Roman" w:cs="Times New Roman"/>
          <w:szCs w:val="24"/>
        </w:rPr>
        <w:t>πεύκα μιλάμε- και φορτωθούν αυτά με χιόνι, τότε δεν το σώζει τίποτα. Θέλω να πω, λοιπόν, ότι κα</w:t>
      </w:r>
      <w:r>
        <w:rPr>
          <w:rFonts w:eastAsia="Times New Roman" w:cs="Times New Roman"/>
          <w:szCs w:val="24"/>
        </w:rPr>
        <w:t>μ</w:t>
      </w:r>
      <w:r>
        <w:rPr>
          <w:rFonts w:eastAsia="Times New Roman" w:cs="Times New Roman"/>
          <w:szCs w:val="24"/>
        </w:rPr>
        <w:t xml:space="preserve">μιά φορά η ένταση των καιρικών φαινομένων μάς υπερβαίνει. Εγώ συμφωνώ, όμως, ότι θα πρέπει η πολιτεία να κινηθεί ακριβώς σε αυτή την κατεύθυνση. </w:t>
      </w:r>
    </w:p>
    <w:p w14:paraId="0D31A350"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Συνάντησα εκεί</w:t>
      </w:r>
      <w:r>
        <w:rPr>
          <w:rFonts w:eastAsia="Times New Roman" w:cs="Times New Roman"/>
          <w:szCs w:val="24"/>
        </w:rPr>
        <w:t xml:space="preserve"> επιτόπου συνεργεία του ΔΕΔΔΗΕ και τους ρώτησα. Δυστυχώς ήταν εργολάβοι. Διότι οι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δεν μας επιτρέπουν πολλές φορές να έχουμε το μόνιμο απαιτούμενο προσωπικό. Και σε αυτό ίσως να έχουμε –επιτρέψτε μου, εάν δεν σας θίγει αυτό που λέω- μ</w:t>
      </w:r>
      <w:r>
        <w:rPr>
          <w:rFonts w:eastAsia="Times New Roman" w:cs="Times New Roman"/>
          <w:szCs w:val="24"/>
        </w:rPr>
        <w:t>ια κοινή γλώσσα, μια κοινή οπτική για το πώς πρέπει η πολιτεία, οι δημόσιες υπηρεσίες να θωρακίζονται με μόνιμους υπαλλήλους και να μην υπάρχουν έκτακτοι ή να παραδίδονται κάποιες βασικές λειτουργίες του κράτους σε εργολάβους.</w:t>
      </w:r>
    </w:p>
    <w:p w14:paraId="0D31A351"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Εκεί, λοιπόν, θα πρέπει να κα</w:t>
      </w:r>
      <w:r>
        <w:rPr>
          <w:rFonts w:eastAsia="Times New Roman" w:cs="Times New Roman"/>
          <w:szCs w:val="24"/>
        </w:rPr>
        <w:t>τευθυνθούμε. Αυτά τα χαρακτηριστικά πρέπει να έχει ο σχεδιασμός μας. Και επαναλαμβάνω για δεύτερη φορά</w:t>
      </w:r>
      <w:r>
        <w:rPr>
          <w:rFonts w:eastAsia="Times New Roman" w:cs="Times New Roman"/>
          <w:szCs w:val="24"/>
        </w:rPr>
        <w:t>,</w:t>
      </w:r>
      <w:r>
        <w:rPr>
          <w:rFonts w:eastAsia="Times New Roman" w:cs="Times New Roman"/>
          <w:szCs w:val="24"/>
        </w:rPr>
        <w:t xml:space="preserve"> ότι ήδη η </w:t>
      </w:r>
      <w:r>
        <w:rPr>
          <w:rFonts w:eastAsia="Times New Roman" w:cs="Times New Roman"/>
          <w:szCs w:val="24"/>
        </w:rPr>
        <w:t>π</w:t>
      </w:r>
      <w:r>
        <w:rPr>
          <w:rFonts w:eastAsia="Times New Roman" w:cs="Times New Roman"/>
          <w:szCs w:val="24"/>
        </w:rPr>
        <w:t xml:space="preserve">εριφέρεια με τον </w:t>
      </w:r>
      <w:r>
        <w:rPr>
          <w:rFonts w:eastAsia="Times New Roman" w:cs="Times New Roman"/>
          <w:szCs w:val="24"/>
        </w:rPr>
        <w:t>δ</w:t>
      </w:r>
      <w:r>
        <w:rPr>
          <w:rFonts w:eastAsia="Times New Roman" w:cs="Times New Roman"/>
          <w:szCs w:val="24"/>
        </w:rPr>
        <w:t xml:space="preserve">ήμο συγκροτεί τα συνεργεία καταγραφής των ζημιών. Όσον αφορά τον ΕΛΓΑ, θα </w:t>
      </w:r>
      <w:r>
        <w:rPr>
          <w:rFonts w:eastAsia="Times New Roman" w:cs="Times New Roman"/>
          <w:szCs w:val="24"/>
        </w:rPr>
        <w:lastRenderedPageBreak/>
        <w:t>πρέπει να γίνει σε έναν δεύτερο χρόνο, για να δού</w:t>
      </w:r>
      <w:r>
        <w:rPr>
          <w:rFonts w:eastAsia="Times New Roman" w:cs="Times New Roman"/>
          <w:szCs w:val="24"/>
        </w:rPr>
        <w:t xml:space="preserve">με πια το φυτικό κεφάλαιο. Δεν μπορεί να αποτιμηθεί τώρα η ζημιά. Μπορεί να χρειαστεί ένας ή δύο μήνες. Γνωρίζετε ότι -όσοι έχουμε έρθει σε  επαφή με την αγροτική γη καταλαβαίνουμε- αυτού του είδους οι ζημιές από παγετούς δεν εμφανίζονται αμέσως. Και –απ’ </w:t>
      </w:r>
      <w:r>
        <w:rPr>
          <w:rFonts w:eastAsia="Times New Roman" w:cs="Times New Roman"/>
          <w:szCs w:val="24"/>
        </w:rPr>
        <w:t>όσο γνωρίζω μάλιστα από τον ΕΛΓΑ- άρα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διατεθειμένοι να υπάρξει και έκτακτη ενίσχυση σε προσωπικό</w:t>
      </w:r>
      <w:r>
        <w:rPr>
          <w:rFonts w:eastAsia="Times New Roman" w:cs="Times New Roman"/>
          <w:szCs w:val="24"/>
        </w:rPr>
        <w:t>,</w:t>
      </w:r>
      <w:r>
        <w:rPr>
          <w:rFonts w:eastAsia="Times New Roman" w:cs="Times New Roman"/>
          <w:szCs w:val="24"/>
        </w:rPr>
        <w:t xml:space="preserve"> έτσι ώστε το συντομότερο δυνατόν να γίνει αυτή η καταγραφή.</w:t>
      </w:r>
    </w:p>
    <w:p w14:paraId="0D31A352"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 xml:space="preserve"> Και -όπως είπατε και εσείς- επαναλαμβάνω τώρα τις φράσεις μου, τις δηλώσεις μου από το νησί, «το συντομότερο δυνατόν με βάση τις δυνατότητες που έχουμε, να αποζημιωθεί ο κόσμος.».</w:t>
      </w:r>
    </w:p>
    <w:p w14:paraId="0D31A353" w14:textId="77777777" w:rsidR="00320123" w:rsidRDefault="00F36392">
      <w:pPr>
        <w:tabs>
          <w:tab w:val="left" w:pos="4986"/>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D31A35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w:t>
      </w:r>
      <w:r>
        <w:rPr>
          <w:rFonts w:eastAsia="Times New Roman" w:cs="Times New Roman"/>
          <w:szCs w:val="24"/>
        </w:rPr>
        <w:t>υργό.</w:t>
      </w:r>
    </w:p>
    <w:p w14:paraId="0D31A355" w14:textId="77777777" w:rsidR="00320123" w:rsidRDefault="00F36392">
      <w:pPr>
        <w:spacing w:after="0" w:line="600" w:lineRule="auto"/>
        <w:ind w:firstLine="720"/>
        <w:jc w:val="both"/>
        <w:rPr>
          <w:rFonts w:eastAsia="Times New Roman"/>
          <w:bCs/>
          <w:szCs w:val="24"/>
        </w:rPr>
      </w:pPr>
      <w:r>
        <w:rPr>
          <w:rFonts w:eastAsia="Times New Roman" w:cs="Times New Roman"/>
          <w:szCs w:val="24"/>
        </w:rPr>
        <w:t>Ολοκληρώθηκε η συζήτηση των επικαίρων ερωτήσεων.</w:t>
      </w:r>
    </w:p>
    <w:p w14:paraId="0D31A356" w14:textId="77777777" w:rsidR="00320123" w:rsidRDefault="00F36392">
      <w:pPr>
        <w:spacing w:after="0" w:line="600" w:lineRule="auto"/>
        <w:ind w:firstLine="720"/>
        <w:jc w:val="center"/>
        <w:rPr>
          <w:rFonts w:eastAsia="Times New Roman"/>
          <w:bCs/>
          <w:color w:val="FF0000"/>
          <w:szCs w:val="24"/>
        </w:rPr>
      </w:pPr>
      <w:r w:rsidRPr="009D4C23">
        <w:rPr>
          <w:rFonts w:eastAsia="Times New Roman"/>
          <w:bCs/>
          <w:color w:val="FF0000"/>
          <w:szCs w:val="24"/>
        </w:rPr>
        <w:t>(ΑΛΛΑΓΗ ΣΕΛΙΔΑΣ ΛΟΓΩ ΑΛΛΑΓΗΣ ΘΕΜΑΤΟΣ)</w:t>
      </w:r>
    </w:p>
    <w:p w14:paraId="0D31A35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εισερχόμαστε στην ημερήσια διάταξη της </w:t>
      </w:r>
    </w:p>
    <w:p w14:paraId="0D31A358" w14:textId="77777777" w:rsidR="00320123" w:rsidRDefault="00F36392">
      <w:pPr>
        <w:tabs>
          <w:tab w:val="left" w:pos="1138"/>
          <w:tab w:val="left" w:pos="1565"/>
          <w:tab w:val="left" w:pos="2965"/>
          <w:tab w:val="center" w:pos="4753"/>
        </w:tabs>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D31A35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w:t>
      </w:r>
      <w:r>
        <w:rPr>
          <w:rFonts w:eastAsia="Times New Roman" w:cs="Times New Roman"/>
          <w:szCs w:val="24"/>
        </w:rPr>
        <w:t>, των άρθρω</w:t>
      </w:r>
      <w:r>
        <w:rPr>
          <w:rFonts w:eastAsia="Times New Roman" w:cs="Times New Roman"/>
          <w:szCs w:val="24"/>
        </w:rPr>
        <w:t>ν</w:t>
      </w:r>
      <w:r>
        <w:rPr>
          <w:rFonts w:eastAsia="Times New Roman" w:cs="Times New Roman"/>
          <w:szCs w:val="24"/>
        </w:rPr>
        <w:t xml:space="preserve">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«Υποχρεωτικός έλεγχος των ετήσιων και των ενοποιημένων χρηματοοικονομικών καταστάσεων, δημόσια εποπτεία επί του ελεγκτικού έργου και λοιπές διατάξεις».</w:t>
      </w:r>
    </w:p>
    <w:p w14:paraId="0D31A35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w:t>
      </w:r>
      <w:r>
        <w:rPr>
          <w:rFonts w:eastAsia="Times New Roman" w:cs="Times New Roman"/>
          <w:szCs w:val="24"/>
        </w:rPr>
        <w:t>σισε στη συνεδρίασή της την 16</w:t>
      </w:r>
      <w:r>
        <w:rPr>
          <w:rFonts w:eastAsia="Times New Roman" w:cs="Times New Roman"/>
          <w:szCs w:val="24"/>
          <w:vertAlign w:val="superscript"/>
        </w:rPr>
        <w:t>η</w:t>
      </w:r>
      <w:r>
        <w:rPr>
          <w:rFonts w:eastAsia="Times New Roman" w:cs="Times New Roman"/>
          <w:szCs w:val="24"/>
        </w:rPr>
        <w:t xml:space="preserve"> Ιανουαρίου 2017</w:t>
      </w:r>
      <w:r>
        <w:rPr>
          <w:rFonts w:eastAsia="Times New Roman" w:cs="Times New Roman"/>
          <w:szCs w:val="24"/>
        </w:rPr>
        <w:t>,</w:t>
      </w:r>
      <w:r>
        <w:rPr>
          <w:rFonts w:eastAsia="Times New Roman" w:cs="Times New Roman"/>
          <w:szCs w:val="24"/>
        </w:rPr>
        <w:t xml:space="preserve"> η συζήτηση του νομοσχεδίου να γίνει σε μία συνεδρίαση ενιαία επί της αρχής και επί των άρθρων και των τροπολογιών.</w:t>
      </w:r>
    </w:p>
    <w:p w14:paraId="0D31A35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Ξεκινούμε και καλούμε στο Βήμα τον </w:t>
      </w:r>
      <w:r>
        <w:rPr>
          <w:rFonts w:eastAsia="Times New Roman" w:cs="Times New Roman"/>
          <w:szCs w:val="24"/>
        </w:rPr>
        <w:t>ε</w:t>
      </w:r>
      <w:r>
        <w:rPr>
          <w:rFonts w:eastAsia="Times New Roman" w:cs="Times New Roman"/>
          <w:szCs w:val="24"/>
        </w:rPr>
        <w:t xml:space="preserve">ισηγητή του ΣΥΡΙΖΑ, τον κ. </w:t>
      </w:r>
      <w:proofErr w:type="spellStart"/>
      <w:r>
        <w:rPr>
          <w:rFonts w:eastAsia="Times New Roman" w:cs="Times New Roman"/>
          <w:szCs w:val="24"/>
        </w:rPr>
        <w:t>Γιαννακίδη</w:t>
      </w:r>
      <w:proofErr w:type="spellEnd"/>
      <w:r>
        <w:rPr>
          <w:rFonts w:eastAsia="Times New Roman" w:cs="Times New Roman"/>
          <w:szCs w:val="24"/>
        </w:rPr>
        <w:t>.</w:t>
      </w:r>
    </w:p>
    <w:p w14:paraId="0D31A35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Γιαννακίδη</w:t>
      </w:r>
      <w:proofErr w:type="spellEnd"/>
      <w:r>
        <w:rPr>
          <w:rFonts w:eastAsia="Times New Roman" w:cs="Times New Roman"/>
          <w:szCs w:val="24"/>
        </w:rPr>
        <w:t>,</w:t>
      </w:r>
      <w:r>
        <w:rPr>
          <w:rFonts w:eastAsia="Times New Roman" w:cs="Times New Roman"/>
          <w:szCs w:val="24"/>
        </w:rPr>
        <w:t xml:space="preserve"> έχετε τον λόγο.</w:t>
      </w:r>
    </w:p>
    <w:p w14:paraId="0D31A35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Ευχαριστώ, κύριε Πρόεδρε.</w:t>
      </w:r>
    </w:p>
    <w:p w14:paraId="0D31A35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σημερινή συζήτηση στην Ολομέλεια της Βουλής αφορά το σχέδιο νόμου του Υπουργείου Οικονομικών με τίτλο</w:t>
      </w:r>
      <w:r>
        <w:rPr>
          <w:rFonts w:eastAsia="Times New Roman" w:cs="Times New Roman"/>
          <w:szCs w:val="24"/>
        </w:rPr>
        <w:t>:</w:t>
      </w:r>
      <w:r>
        <w:rPr>
          <w:rFonts w:eastAsia="Times New Roman" w:cs="Times New Roman"/>
          <w:szCs w:val="24"/>
        </w:rPr>
        <w:t xml:space="preserve"> «Υποχρεωτικός έλεγχος των ετήσιων και των ενοποιημένων χρηματοοικονομικών καταστάσεων</w:t>
      </w:r>
      <w:r>
        <w:rPr>
          <w:rFonts w:eastAsia="Times New Roman" w:cs="Times New Roman"/>
          <w:szCs w:val="24"/>
        </w:rPr>
        <w:t xml:space="preserve">, δημόσια εποπτεία επί του ελεγκτικού έργου και λοιπές διατάξεις», ένα νομοσχέδιο που δόθηκε σε δημόσια διαβούλευση στις 9 Σεπτεμβρίου 2016 και παρέμεινε μέχρι </w:t>
      </w:r>
      <w:r>
        <w:rPr>
          <w:rFonts w:eastAsia="Times New Roman" w:cs="Times New Roman"/>
          <w:szCs w:val="24"/>
        </w:rPr>
        <w:lastRenderedPageBreak/>
        <w:t>τις 17 Σεπτεμβρίου 2016, ένα νομοσχέδιο που είχαμε την ευκαιρία να συζητήσουμε στο πλαίσιο των σ</w:t>
      </w:r>
      <w:r>
        <w:rPr>
          <w:rFonts w:eastAsia="Times New Roman" w:cs="Times New Roman"/>
          <w:szCs w:val="24"/>
        </w:rPr>
        <w:t xml:space="preserve">υνεδριάσεων της Διαρκούς Επιτροπής Οικονομικών Υποθέσεων αλλά και να ακούσουμε τους φορείς που κατέθεσαν τις απόψεις τους στην </w:t>
      </w:r>
      <w:r>
        <w:rPr>
          <w:rFonts w:eastAsia="Times New Roman" w:cs="Times New Roman"/>
          <w:szCs w:val="24"/>
        </w:rPr>
        <w:t>ε</w:t>
      </w:r>
      <w:r>
        <w:rPr>
          <w:rFonts w:eastAsia="Times New Roman" w:cs="Times New Roman"/>
          <w:szCs w:val="24"/>
        </w:rPr>
        <w:t>πιτροπή.</w:t>
      </w:r>
    </w:p>
    <w:p w14:paraId="0D31A35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 πως αξίζει να αναφερθεί</w:t>
      </w:r>
      <w:r>
        <w:rPr>
          <w:rFonts w:eastAsia="Times New Roman" w:cs="Times New Roman"/>
          <w:szCs w:val="24"/>
        </w:rPr>
        <w:t>,</w:t>
      </w:r>
      <w:r>
        <w:rPr>
          <w:rFonts w:eastAsia="Times New Roman" w:cs="Times New Roman"/>
          <w:szCs w:val="24"/>
        </w:rPr>
        <w:t xml:space="preserve"> ότι παρά τις όποιες διαφορετικές απόψεις που μπορεί να υπάρχουν σχετικά με το θέμα, η ε</w:t>
      </w:r>
      <w:r>
        <w:rPr>
          <w:rFonts w:eastAsia="Times New Roman" w:cs="Times New Roman"/>
          <w:szCs w:val="24"/>
        </w:rPr>
        <w:t>πίτευξη της μεγαλύτερης δυνατής διαφάνειας στους υποχρεωτικούς ελέγχους των ενοποιημένων χρηματοοικονομικών καταστάσεων, η ενίσχυση της δημόσιας εποπτείας των ελεγκτικών θεσμών, η προστασία των επενδυτών και ο σεβασμός στα δικαιώματα των εργαζομένων του κλ</w:t>
      </w:r>
      <w:r>
        <w:rPr>
          <w:rFonts w:eastAsia="Times New Roman" w:cs="Times New Roman"/>
          <w:szCs w:val="24"/>
        </w:rPr>
        <w:t xml:space="preserve">άδου είναι ζητήματα που, όπως φάνηκε και από τη διαδικασία της </w:t>
      </w:r>
      <w:r>
        <w:rPr>
          <w:rFonts w:eastAsia="Times New Roman" w:cs="Times New Roman"/>
          <w:szCs w:val="24"/>
        </w:rPr>
        <w:t>ε</w:t>
      </w:r>
      <w:r>
        <w:rPr>
          <w:rFonts w:eastAsia="Times New Roman" w:cs="Times New Roman"/>
          <w:szCs w:val="24"/>
        </w:rPr>
        <w:t>πιτροπής, όλες οι κοινοβουλευτικές δυνάμεις θεωρούν σημαντικά και αναγνωρίζουν τη σημασία τους για το δημόσιο συμφέρον.</w:t>
      </w:r>
    </w:p>
    <w:p w14:paraId="0D31A36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Έχουμε μπροστά μας, λοιπόν, ένα σχέδιο νόμου</w:t>
      </w:r>
      <w:r>
        <w:rPr>
          <w:rFonts w:eastAsia="Times New Roman" w:cs="Times New Roman"/>
          <w:szCs w:val="24"/>
        </w:rPr>
        <w:t>,</w:t>
      </w:r>
      <w:r>
        <w:rPr>
          <w:rFonts w:eastAsia="Times New Roman" w:cs="Times New Roman"/>
          <w:szCs w:val="24"/>
        </w:rPr>
        <w:t xml:space="preserve"> με το οποίο καταργείται ο ν.3693/2008 και το οποίο κινείται πλήρως στη βάση της </w:t>
      </w:r>
      <w:r>
        <w:rPr>
          <w:rFonts w:eastAsia="Times New Roman" w:cs="Times New Roman"/>
          <w:szCs w:val="24"/>
        </w:rPr>
        <w:t>ο</w:t>
      </w:r>
      <w:r>
        <w:rPr>
          <w:rFonts w:eastAsia="Times New Roman" w:cs="Times New Roman"/>
          <w:szCs w:val="24"/>
        </w:rPr>
        <w:t xml:space="preserve">δηγίας 56/2014 του Ευρωπαϊκού Κοινοβουλίου και του Συμβουλίου της 16ης Απριλίου 2014 και έχει ως στόχο την </w:t>
      </w:r>
      <w:r>
        <w:rPr>
          <w:rFonts w:eastAsia="Times New Roman" w:cs="Times New Roman"/>
          <w:szCs w:val="24"/>
        </w:rPr>
        <w:lastRenderedPageBreak/>
        <w:t>επικράτηση κοινών ελεγκτικών προτύπων σε επίπεδο Ευρωπαϊκής Ένωσης</w:t>
      </w:r>
      <w:r>
        <w:rPr>
          <w:rFonts w:eastAsia="Times New Roman" w:cs="Times New Roman"/>
          <w:szCs w:val="24"/>
        </w:rPr>
        <w:t>,</w:t>
      </w:r>
      <w:r>
        <w:rPr>
          <w:rFonts w:eastAsia="Times New Roman" w:cs="Times New Roman"/>
          <w:szCs w:val="24"/>
        </w:rPr>
        <w:t xml:space="preserve"> βάσει των οποίων διενεργούνται οι υποχρεωτικοί έλεγχοι, καθώς επίσης και την επίτευξη ακόμα μεγαλύτερης σύγκλισης των οικονομικών καταστάσεων που εκδίδουν οι ευρωπαϊκές επιχειρήσεις.</w:t>
      </w:r>
    </w:p>
    <w:p w14:paraId="0D31A36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ενισχύεται σημαντικά ο ρόλος τη Επιτροπής Λογιστικής Τυποποίησ</w:t>
      </w:r>
      <w:r>
        <w:rPr>
          <w:rFonts w:eastAsia="Times New Roman" w:cs="Times New Roman"/>
          <w:szCs w:val="24"/>
        </w:rPr>
        <w:t xml:space="preserve">ης και Ελέγχων, κάτι που αναγνώρισαν και οι φορείς κατά την ακρόαση από την </w:t>
      </w:r>
      <w:r>
        <w:rPr>
          <w:rFonts w:eastAsia="Times New Roman" w:cs="Times New Roman"/>
          <w:szCs w:val="24"/>
        </w:rPr>
        <w:t>ε</w:t>
      </w:r>
      <w:r>
        <w:rPr>
          <w:rFonts w:eastAsia="Times New Roman" w:cs="Times New Roman"/>
          <w:szCs w:val="24"/>
        </w:rPr>
        <w:t xml:space="preserve">πιτροπή και έτσι ανατίθεται αποκλειστικά η γενικότερη εποπτεία του συστήματος δημόσιας εποπτείας του ελεγκτικού επαγγέλματος. </w:t>
      </w:r>
    </w:p>
    <w:p w14:paraId="0D31A36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ενίσχυση αυτή επιτυγχάνεται με την ανάθεση στην ΕΛ</w:t>
      </w:r>
      <w:r>
        <w:rPr>
          <w:rFonts w:eastAsia="Times New Roman" w:cs="Times New Roman"/>
          <w:szCs w:val="24"/>
        </w:rPr>
        <w:t>ΤΕ αρμοδιοτήτων διενέργειας ερευνών και επιβολής κυρώσεων, ούτως ώστε να εντοπίζονται, να αποτρέπονται αλλά και να προλαμβάνονται τυχόν παραβάσεις των εφαρμοστέων κανόνων στο πλαίσιο της παροχής υπηρεσιών από ορκωτούς ελεγκτές λογιστές και ελεγκτικές εταιρ</w:t>
      </w:r>
      <w:r>
        <w:rPr>
          <w:rFonts w:eastAsia="Times New Roman" w:cs="Times New Roman"/>
          <w:szCs w:val="24"/>
        </w:rPr>
        <w:t>είες.</w:t>
      </w:r>
    </w:p>
    <w:p w14:paraId="0D31A36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 υπό συζήτηση σχέδιο νόμου εξασφαλίζεται η μεγαλύτερη δυνατή διαφάνεια, η ενίσχυση της δημόσιας εποπτείας των ορκωτών ελεγκτών λογιστών και των ελεγκτικών εταιρειών. </w:t>
      </w:r>
      <w:r>
        <w:rPr>
          <w:rFonts w:eastAsia="Times New Roman" w:cs="Times New Roman"/>
          <w:szCs w:val="24"/>
        </w:rPr>
        <w:lastRenderedPageBreak/>
        <w:t>Προβλέπεται η συνεχής εκπαίδευση για τα πρόσωπα που διενεργούν υποχρεωτικούς ελ</w:t>
      </w:r>
      <w:r>
        <w:rPr>
          <w:rFonts w:eastAsia="Times New Roman" w:cs="Times New Roman"/>
          <w:szCs w:val="24"/>
        </w:rPr>
        <w:t xml:space="preserve">έγχους, ενώ εδραιώνεται η ανεξαρτησία της ΕΛΤΕ ως αρχής δημόσιας εποπτείας. </w:t>
      </w:r>
    </w:p>
    <w:p w14:paraId="0D31A36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καθορίζονται εκ νέου οι όροι για τη χορήγηση της άδειας ασκήσεως επαγγέλματος του ορκωτού ελεγκτή λογιστή και της ελεγκτικής εταιρείας και οι διαδικασίες για τις </w:t>
      </w:r>
      <w:r>
        <w:rPr>
          <w:rFonts w:eastAsia="Times New Roman" w:cs="Times New Roman"/>
          <w:szCs w:val="24"/>
        </w:rPr>
        <w:t xml:space="preserve">επαγγελματικές εξετάσεις που απαιτούνται για την πιστοποίησή τους. </w:t>
      </w:r>
    </w:p>
    <w:p w14:paraId="0D31A36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Ρυθμίζονται οι κανόνες για την τήρηση του Δημοσίου Μητρώου από την ΕΛΤΕ, ενώ καθορίζονται οι όροι για την εγγραφή των φυσικών προσώπων και οντοτήτων που διενεργούν ελέγχους σε αυτό και τίθ</w:t>
      </w:r>
      <w:r>
        <w:rPr>
          <w:rFonts w:eastAsia="Times New Roman" w:cs="Times New Roman"/>
          <w:szCs w:val="24"/>
        </w:rPr>
        <w:t>ενται συγκεκριμένοι κανόνες για την ανεξαρτησία, την αντικειμενικότητα και την επαγγελματική δεοντολογία στο πλαίσιο του ελεγκτικού θεσμού.</w:t>
      </w:r>
    </w:p>
    <w:p w14:paraId="0D31A36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Παράλληλα με την εναρμόνιση των διατάξεων της </w:t>
      </w:r>
      <w:r>
        <w:rPr>
          <w:rFonts w:eastAsia="Times New Roman" w:cs="Times New Roman"/>
          <w:szCs w:val="24"/>
        </w:rPr>
        <w:t>ο</w:t>
      </w:r>
      <w:r>
        <w:rPr>
          <w:rFonts w:eastAsia="Times New Roman" w:cs="Times New Roman"/>
          <w:szCs w:val="24"/>
        </w:rPr>
        <w:t>δηγίας 56/2014 ενσωματώνονται και οι επιλογές που προβλέπονται για τα</w:t>
      </w:r>
      <w:r>
        <w:rPr>
          <w:rFonts w:eastAsia="Times New Roman" w:cs="Times New Roman"/>
          <w:szCs w:val="24"/>
        </w:rPr>
        <w:t xml:space="preserve"> κράτη-μέλη στον </w:t>
      </w:r>
      <w:r>
        <w:rPr>
          <w:rFonts w:eastAsia="Times New Roman" w:cs="Times New Roman"/>
          <w:szCs w:val="24"/>
        </w:rPr>
        <w:t>κ</w:t>
      </w:r>
      <w:r>
        <w:rPr>
          <w:rFonts w:eastAsia="Times New Roman" w:cs="Times New Roman"/>
          <w:szCs w:val="24"/>
        </w:rPr>
        <w:t xml:space="preserve">ανονισμό της Ευρωπαϊκής Ένωσης 537/2014 του Ευρωπαϊκού Κοινοβουλίου και του Συμβουλίου. </w:t>
      </w:r>
    </w:p>
    <w:p w14:paraId="0D31A36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Καθορίζεται το καθεστώς υποχρεωτικών ελέγχων στις οικονομικές καταστάσεις των οντοτήτων δημοσίου συμφέροντος </w:t>
      </w:r>
      <w:r>
        <w:rPr>
          <w:rFonts w:eastAsia="Times New Roman" w:cs="Times New Roman"/>
          <w:szCs w:val="24"/>
        </w:rPr>
        <w:lastRenderedPageBreak/>
        <w:t xml:space="preserve">και ορίζεται το πλαίσιο λειτουργίας της </w:t>
      </w:r>
      <w:r>
        <w:rPr>
          <w:rFonts w:eastAsia="Times New Roman" w:cs="Times New Roman"/>
          <w:szCs w:val="24"/>
        </w:rPr>
        <w:t xml:space="preserve">Επιτροπής Ελέγχου που υποχρεούνται να διαθέτουν. </w:t>
      </w:r>
    </w:p>
    <w:p w14:paraId="0D31A36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περαιτέρω εναρμόνιση των κοινοτικών κανόνων κρίνεται απολύτως αναγκαία</w:t>
      </w:r>
      <w:r>
        <w:rPr>
          <w:rFonts w:eastAsia="Times New Roman" w:cs="Times New Roman"/>
          <w:szCs w:val="24"/>
        </w:rPr>
        <w:t>,</w:t>
      </w:r>
      <w:r>
        <w:rPr>
          <w:rFonts w:eastAsia="Times New Roman" w:cs="Times New Roman"/>
          <w:szCs w:val="24"/>
        </w:rPr>
        <w:t xml:space="preserve"> καθώς διασφαλίζει υψηλά επίπεδα ποιότητας των υποχρεωτικών ελέγχων που διενεργούνται στην Ευρωπαϊκή Ένωση.</w:t>
      </w:r>
    </w:p>
    <w:p w14:paraId="0D31A36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Αντί της αποσπασματικής τ</w:t>
      </w:r>
      <w:r>
        <w:rPr>
          <w:rFonts w:eastAsia="Times New Roman" w:cs="Times New Roman"/>
          <w:szCs w:val="24"/>
        </w:rPr>
        <w:t>ροποποίησης του ν.3693/2008 για λόγους ενότητας του θεσμικού πλαισίου, επιλέχθηκε η σύνταξη ενός ενιαίου νομοθετήματος. Έχουμε</w:t>
      </w:r>
      <w:r>
        <w:rPr>
          <w:rFonts w:eastAsia="Times New Roman" w:cs="Times New Roman"/>
          <w:szCs w:val="24"/>
        </w:rPr>
        <w:t>,</w:t>
      </w:r>
      <w:r>
        <w:rPr>
          <w:rFonts w:eastAsia="Times New Roman" w:cs="Times New Roman"/>
          <w:szCs w:val="24"/>
        </w:rPr>
        <w:t xml:space="preserve"> λοιπόν, ένα νομοσχέδιο που αποτελείται από πενήντα δύο άρθρα. </w:t>
      </w:r>
    </w:p>
    <w:p w14:paraId="0D31A36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πρώτο κεφάλαιο του νομοσχεδίου</w:t>
      </w:r>
      <w:r>
        <w:rPr>
          <w:rFonts w:eastAsia="Times New Roman" w:cs="Times New Roman"/>
          <w:szCs w:val="24"/>
        </w:rPr>
        <w:t>,</w:t>
      </w:r>
      <w:r>
        <w:rPr>
          <w:rFonts w:eastAsia="Times New Roman" w:cs="Times New Roman"/>
          <w:szCs w:val="24"/>
        </w:rPr>
        <w:t xml:space="preserve"> τίθενται επιγραμματικά ο σκοπ</w:t>
      </w:r>
      <w:r>
        <w:rPr>
          <w:rFonts w:eastAsia="Times New Roman" w:cs="Times New Roman"/>
          <w:szCs w:val="24"/>
        </w:rPr>
        <w:t xml:space="preserve">ός και οι απαραίτητοι ορισμοί. Ο σκοπός, όπως είπαμε, είναι η εναρμόνιση της ελληνικής νομοθεσίας με την κοινοτική </w:t>
      </w:r>
      <w:r>
        <w:rPr>
          <w:rFonts w:eastAsia="Times New Roman" w:cs="Times New Roman"/>
          <w:szCs w:val="24"/>
        </w:rPr>
        <w:t>ο</w:t>
      </w:r>
      <w:r>
        <w:rPr>
          <w:rFonts w:eastAsia="Times New Roman" w:cs="Times New Roman"/>
          <w:szCs w:val="24"/>
        </w:rPr>
        <w:t>δηγία 2006/43/ΕΚ του Ευρωπαϊκού Κοινοβουλίου και του Συμβουλίου της 17ης</w:t>
      </w:r>
      <w:r>
        <w:rPr>
          <w:rFonts w:eastAsia="Times New Roman" w:cs="Times New Roman"/>
          <w:szCs w:val="24"/>
          <w:vertAlign w:val="superscript"/>
        </w:rPr>
        <w:t xml:space="preserve"> </w:t>
      </w:r>
      <w:r>
        <w:rPr>
          <w:rFonts w:eastAsia="Times New Roman" w:cs="Times New Roman"/>
          <w:szCs w:val="24"/>
        </w:rPr>
        <w:t xml:space="preserve">Μαΐου 2006, όπως έχει τροποποιηθεί από την </w:t>
      </w:r>
      <w:r>
        <w:rPr>
          <w:rFonts w:eastAsia="Times New Roman" w:cs="Times New Roman"/>
          <w:szCs w:val="24"/>
        </w:rPr>
        <w:t>ο</w:t>
      </w:r>
      <w:r>
        <w:rPr>
          <w:rFonts w:eastAsia="Times New Roman" w:cs="Times New Roman"/>
          <w:szCs w:val="24"/>
        </w:rPr>
        <w:t>δηγία 2014/56/ΕΕ του Ευ</w:t>
      </w:r>
      <w:r>
        <w:rPr>
          <w:rFonts w:eastAsia="Times New Roman" w:cs="Times New Roman"/>
          <w:szCs w:val="24"/>
        </w:rPr>
        <w:t>ρωπαϊκού Κοινοβουλίου της 16ης Απριλίου, σχετικά με τους κανόνες για τον υποχρεωτικό έλεγχο των ετήσιων ατομικών ή και ενοποιημένων οικονομικών καταστάσεων, ενώ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ο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lastRenderedPageBreak/>
        <w:t>537/2014 και η συνεπαγόμενη αναγκαία συμπλήρωση και μεταβο</w:t>
      </w:r>
      <w:r>
        <w:rPr>
          <w:rFonts w:eastAsia="Times New Roman" w:cs="Times New Roman"/>
          <w:szCs w:val="24"/>
        </w:rPr>
        <w:t xml:space="preserve">λή του νομοθετικού πλαισίου που διέπει τον </w:t>
      </w:r>
      <w:proofErr w:type="spellStart"/>
      <w:r>
        <w:rPr>
          <w:rFonts w:eastAsia="Times New Roman" w:cs="Times New Roman"/>
          <w:szCs w:val="24"/>
        </w:rPr>
        <w:t>ελεγκτικολογιστικό</w:t>
      </w:r>
      <w:proofErr w:type="spellEnd"/>
      <w:r>
        <w:rPr>
          <w:rFonts w:eastAsia="Times New Roman" w:cs="Times New Roman"/>
          <w:szCs w:val="24"/>
        </w:rPr>
        <w:t xml:space="preserve"> θεσμό. </w:t>
      </w:r>
    </w:p>
    <w:p w14:paraId="0D31A36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δεύτερο κεφάλαιο</w:t>
      </w:r>
      <w:r>
        <w:rPr>
          <w:rFonts w:eastAsia="Times New Roman" w:cs="Times New Roman"/>
          <w:szCs w:val="24"/>
        </w:rPr>
        <w:t>,</w:t>
      </w:r>
      <w:r>
        <w:rPr>
          <w:rFonts w:eastAsia="Times New Roman" w:cs="Times New Roman"/>
          <w:szCs w:val="24"/>
        </w:rPr>
        <w:t xml:space="preserve"> αναφέρεται στη διαδικασία χορήγησης αδειών συνεχούς εκπαίδευσης και αμοιβαίας αναγνώρισης με άλλα κράτη-μέλη της Ευρωπαϊκής Ένωσης. Ορίζονται οι προϋποθέσεις για τη </w:t>
      </w:r>
      <w:r>
        <w:rPr>
          <w:rFonts w:eastAsia="Times New Roman" w:cs="Times New Roman"/>
          <w:szCs w:val="24"/>
        </w:rPr>
        <w:t xml:space="preserve">χορήγηση από την ΕΛΤΕ της επαγγελματικής άδειας των ορκωτών ελεγκτών λογιστών και των ελεγκτικών εταιρειών. </w:t>
      </w:r>
    </w:p>
    <w:p w14:paraId="0D31A36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Πιο συγκεκριμένα, δικαίωμα διενέργειας υποχρεωτικού ελέγχου έχουν μόνο οι ορκωτοί ελεγκτές λογιστές ή οι ελεγκτικές εταιρείες που έχουν λάβει επαγγ</w:t>
      </w:r>
      <w:r>
        <w:rPr>
          <w:rFonts w:eastAsia="Times New Roman" w:cs="Times New Roman"/>
          <w:szCs w:val="24"/>
        </w:rPr>
        <w:t xml:space="preserve">ελματική άδεια από την ΕΛΤΕ και είναι μέλη του Σώματος Ορκωτών Ελεγκτών Λογιστών, που είναι η μόνη επαγγελματική ένωση επί της ουσίας με είκοσι πέντε χρόνια παρουσίας και έργου. </w:t>
      </w:r>
    </w:p>
    <w:p w14:paraId="0D31A36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Διοικητικό Συμβούλιο της ΕΛΤΕ έχει κάθε δικαίωμα να χορηγεί την επαγγελματ</w:t>
      </w:r>
      <w:r>
        <w:rPr>
          <w:rFonts w:eastAsia="Times New Roman" w:cs="Times New Roman"/>
          <w:szCs w:val="24"/>
        </w:rPr>
        <w:t xml:space="preserve">ική άδεια ή να απορρίπτει την αίτηση του ενδιαφερομένου. Οι διαδικασίες, τα δικαιολογητικά και οι λοιπές λεπτομέρειες για τη χορήγηση της άδειας και την εγγραφή των </w:t>
      </w:r>
      <w:r>
        <w:rPr>
          <w:rFonts w:eastAsia="Times New Roman" w:cs="Times New Roman"/>
          <w:szCs w:val="24"/>
        </w:rPr>
        <w:lastRenderedPageBreak/>
        <w:t>ορκωτών λογιστών και των εταιρειών στο Δημόσιο Μητρώο</w:t>
      </w:r>
      <w:r>
        <w:rPr>
          <w:rFonts w:eastAsia="Times New Roman" w:cs="Times New Roman"/>
          <w:szCs w:val="24"/>
        </w:rPr>
        <w:t>,</w:t>
      </w:r>
      <w:r>
        <w:rPr>
          <w:rFonts w:eastAsia="Times New Roman" w:cs="Times New Roman"/>
          <w:szCs w:val="24"/>
        </w:rPr>
        <w:t xml:space="preserve"> καθορίζονται με απόφαση του Διοικητι</w:t>
      </w:r>
      <w:r>
        <w:rPr>
          <w:rFonts w:eastAsia="Times New Roman" w:cs="Times New Roman"/>
          <w:szCs w:val="24"/>
        </w:rPr>
        <w:t xml:space="preserve">κού Συμβουλίου της ΕΛΤΕ. </w:t>
      </w:r>
    </w:p>
    <w:p w14:paraId="0D31A36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Παράλληλα ορίζονται και εξειδικεύονται οι προϋποθέσεις</w:t>
      </w:r>
      <w:r>
        <w:rPr>
          <w:rFonts w:eastAsia="Times New Roman" w:cs="Times New Roman"/>
          <w:szCs w:val="24"/>
        </w:rPr>
        <w:t>,</w:t>
      </w:r>
      <w:r>
        <w:rPr>
          <w:rFonts w:eastAsia="Times New Roman" w:cs="Times New Roman"/>
          <w:szCs w:val="24"/>
        </w:rPr>
        <w:t xml:space="preserve"> σύμφωνα με τις οποίες καθίσταται δυνατή η αναγνώριση ελεγκτικών εταιρειών που έχουν λάβει άδεια από άλλο κράτος-μέλος της Ευρωπαϊκής Ένωσης. </w:t>
      </w:r>
    </w:p>
    <w:p w14:paraId="0D31A36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βάση το άρθρο 5, επαγγελματικ</w:t>
      </w:r>
      <w:r>
        <w:rPr>
          <w:rFonts w:eastAsia="Times New Roman" w:cs="Times New Roman"/>
          <w:szCs w:val="24"/>
        </w:rPr>
        <w:t xml:space="preserve">ή άδεια χορηγείται μόνο σε φυσικά πρόσωπα ή εταιρείες που διαθέτουν τα απαραίτητα εχέγγυα εντιμότητας και δεν έχουν καταδικαστεί για τα αδικήματα που αναφέρονται στη δεύτερη παράγραφο του άρθρου 6 του σχεδίου νόμου. </w:t>
      </w:r>
    </w:p>
    <w:p w14:paraId="0D31A37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άρθρο 6</w:t>
      </w:r>
      <w:r>
        <w:rPr>
          <w:rFonts w:eastAsia="Times New Roman" w:cs="Times New Roman"/>
          <w:szCs w:val="24"/>
        </w:rPr>
        <w:t>,</w:t>
      </w:r>
      <w:r>
        <w:rPr>
          <w:rFonts w:eastAsia="Times New Roman" w:cs="Times New Roman"/>
          <w:szCs w:val="24"/>
        </w:rPr>
        <w:t xml:space="preserve"> τίθενται αναλυτικά οι προϋ</w:t>
      </w:r>
      <w:r>
        <w:rPr>
          <w:rFonts w:eastAsia="Times New Roman" w:cs="Times New Roman"/>
          <w:szCs w:val="24"/>
        </w:rPr>
        <w:t xml:space="preserve">ποθέσεις ανάκλησης της άδειας του ορκωτού ελεγκτή λογιστή ή της ελεγκτικής εταιρείας, καθώς και η υποχρέωση γνωστοποίησής της στις αρμόδιες αρχές των κρατών-μελών που την έχουν χορηγήσει. </w:t>
      </w:r>
    </w:p>
    <w:p w14:paraId="0D31A37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 συνέχεια περιγράφεται εκτενώς το πλαίσιο των απαιτούμενων προσό</w:t>
      </w:r>
      <w:r>
        <w:rPr>
          <w:rFonts w:eastAsia="Times New Roman" w:cs="Times New Roman"/>
          <w:szCs w:val="24"/>
        </w:rPr>
        <w:t>ντων για την άσκηση του επαγγέλματος του ελεγκτή, η διαδικασία διενέργειας επαγγελματικών εξετάσεων και τα γνωστικά τους αντικείμενα, ενώ ορίζονται οι προϋποθέσεις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βάσει των οποίων προβλέπεται απαλλαγή από αυτές σε ένα ή και περισσότερα γνωστικά αντικείμε</w:t>
      </w:r>
      <w:r>
        <w:rPr>
          <w:rFonts w:eastAsia="Times New Roman" w:cs="Times New Roman"/>
          <w:szCs w:val="24"/>
        </w:rPr>
        <w:t xml:space="preserve">να. </w:t>
      </w:r>
    </w:p>
    <w:p w14:paraId="0D31A37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Οι επαγγελματικές εξετάσεις και οι ειδικές επαγγελματικές εξετάσεις τελούν υπό την εποπτεία και τον έλεγχο της ΕΛΤΕ. Στο πλαίσιο της εποπτείας του ελέγχου αυτού η ΕΛΤΕ μπορεί με απόφαση του </w:t>
      </w:r>
      <w:r>
        <w:rPr>
          <w:rFonts w:eastAsia="Times New Roman" w:cs="Times New Roman"/>
          <w:szCs w:val="24"/>
        </w:rPr>
        <w:t>Δ.Σ.,</w:t>
      </w:r>
      <w:r>
        <w:rPr>
          <w:rFonts w:eastAsia="Times New Roman" w:cs="Times New Roman"/>
          <w:szCs w:val="24"/>
        </w:rPr>
        <w:t xml:space="preserve"> να αναθέτει την οργάνωση ή την εκτέλεση ή αμφότερα τα έ</w:t>
      </w:r>
      <w:r>
        <w:rPr>
          <w:rFonts w:eastAsia="Times New Roman" w:cs="Times New Roman"/>
          <w:szCs w:val="24"/>
        </w:rPr>
        <w:t xml:space="preserve">ργα αυτά στο ΣΟΕΛ ή σε άτομα ή σε φορείς του εσωτερικού ή του εξωτερικού με αποδεδειγμένη γνώση και εμπειρία στα θέματα αυτά και στην οποία απόφαση θα διευκρινίζονται τα ανατιθέμενα καθήκοντα και οι όροι με τους οποίους πρόκειται να διεκπεραιωθούν. </w:t>
      </w:r>
    </w:p>
    <w:p w14:paraId="0D31A37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εν</w:t>
      </w:r>
      <w:r>
        <w:rPr>
          <w:rFonts w:eastAsia="Times New Roman" w:cs="Times New Roman"/>
          <w:szCs w:val="24"/>
        </w:rPr>
        <w:t>δέκατο άρθρο</w:t>
      </w:r>
      <w:r>
        <w:rPr>
          <w:rFonts w:eastAsia="Times New Roman" w:cs="Times New Roman"/>
          <w:szCs w:val="24"/>
        </w:rPr>
        <w:t>,</w:t>
      </w:r>
      <w:r>
        <w:rPr>
          <w:rFonts w:eastAsia="Times New Roman" w:cs="Times New Roman"/>
          <w:szCs w:val="24"/>
        </w:rPr>
        <w:t xml:space="preserve"> τονίζεται η σημασία της πρακτικής εφαρμογής των θεωρητικών γνώσεων και ορίζεται η υποχρεωτική πραγματοποίηση πρακτικής άσκησης υπό την εποπτεία ορκωτού ελεγκτή λογιστή για πέντε τουλάχιστον έτη, τα δύο εκ των οποίων μετά το πέρας των επαγγελμ</w:t>
      </w:r>
      <w:r>
        <w:rPr>
          <w:rFonts w:eastAsia="Times New Roman" w:cs="Times New Roman"/>
          <w:szCs w:val="24"/>
        </w:rPr>
        <w:t xml:space="preserve">ατικών εξετάσεων, η οποία θα καλύπτει κυρίως τον έλεγχο των ατομικών ή και ενοποιημένων οικονομικών καταστάσεων ή παρόμοιων οικονομικών καταστάσεων. </w:t>
      </w:r>
    </w:p>
    <w:p w14:paraId="0D31A37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Για τη διατήρηση της άδειάς του ο ορκωτός ελεγκτής λογιστής υποχρεούται να συμμετέχει σε προγράμματα συνεχ</w:t>
      </w:r>
      <w:r>
        <w:rPr>
          <w:rFonts w:eastAsia="Times New Roman" w:cs="Times New Roman"/>
          <w:szCs w:val="24"/>
        </w:rPr>
        <w:t>ούς εκπαίδευσης. Η διάρκεια και η επάρκεια του περιεχομένου των προγραμμάτων εκπαίδευσης, καθώς και η επάρκεια των φορέων που τα παρέχουν</w:t>
      </w:r>
      <w:r>
        <w:rPr>
          <w:rFonts w:eastAsia="Times New Roman" w:cs="Times New Roman"/>
          <w:szCs w:val="24"/>
        </w:rPr>
        <w:t>,</w:t>
      </w:r>
      <w:r>
        <w:rPr>
          <w:rFonts w:eastAsia="Times New Roman" w:cs="Times New Roman"/>
          <w:szCs w:val="24"/>
        </w:rPr>
        <w:t xml:space="preserve"> ρυθμίζονται με απόφαση του Διοικητικού Συμβουλίου της ΕΛΤΕ. Στα προγράμματα συνεχούς εκπαίδευσης περιλαμβάνονται και </w:t>
      </w:r>
      <w:r>
        <w:rPr>
          <w:rFonts w:eastAsia="Times New Roman" w:cs="Times New Roman"/>
          <w:szCs w:val="24"/>
        </w:rPr>
        <w:t xml:space="preserve">τα προγράμματα που παρέχονται από τις ελεγκτικές εταιρείες. </w:t>
      </w:r>
    </w:p>
    <w:p w14:paraId="0D31A37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ορίζεται</w:t>
      </w:r>
      <w:r>
        <w:rPr>
          <w:rFonts w:eastAsia="Times New Roman" w:cs="Times New Roman"/>
          <w:szCs w:val="24"/>
        </w:rPr>
        <w:t>,</w:t>
      </w:r>
      <w:r>
        <w:rPr>
          <w:rFonts w:eastAsia="Times New Roman" w:cs="Times New Roman"/>
          <w:szCs w:val="24"/>
        </w:rPr>
        <w:t xml:space="preserve"> πως οι ορκωτοί ελεγκτές λογιστές που έχουν λάβει επαγγελματική άδεια σε οποιοδήποτε κράτος-μέλος</w:t>
      </w:r>
      <w:r>
        <w:rPr>
          <w:rFonts w:eastAsia="Times New Roman" w:cs="Times New Roman"/>
          <w:szCs w:val="24"/>
        </w:rPr>
        <w:t>,</w:t>
      </w:r>
      <w:r>
        <w:rPr>
          <w:rFonts w:eastAsia="Times New Roman" w:cs="Times New Roman"/>
          <w:szCs w:val="24"/>
        </w:rPr>
        <w:t xml:space="preserve"> έχουν δικαίωμα να λάβουν επαγγελματική άδεια στην Ελλάδα, με την προϋπόθεση ότι θα πετύχουν σε ειδικές επαγγελματικές εξετάσεις, ενώ σε περίπτωση που ο συνολικός χρόνος πρακτικής άσκησης και προϋπηρεσίας σε άλλο κράτος-μέλος είναι μικρότερος από τον προβλ</w:t>
      </w:r>
      <w:r>
        <w:rPr>
          <w:rFonts w:eastAsia="Times New Roman" w:cs="Times New Roman"/>
          <w:szCs w:val="24"/>
        </w:rPr>
        <w:t xml:space="preserve">επόμενο του παρόντος νόμου, οι ορκωτοί ελεγκτές υποχρεούνται σε πρακτική άσκηση. </w:t>
      </w:r>
    </w:p>
    <w:p w14:paraId="0D31A37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Τέλος, προβλέπεται η συνεργασία της ΕΛΤΕ με τις αρμόδιες αρχές των κρατών-μελών μέσω της Επιτροπής Ευρωπαϊκών Φορέων Εποπτείας και Ελέγχων. </w:t>
      </w:r>
    </w:p>
    <w:p w14:paraId="0D31A37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Στο τρίτο κεφάλαιο</w:t>
      </w:r>
      <w:r>
        <w:rPr>
          <w:rFonts w:eastAsia="Times New Roman" w:cs="Times New Roman"/>
          <w:szCs w:val="24"/>
        </w:rPr>
        <w:t>,</w:t>
      </w:r>
      <w:r>
        <w:rPr>
          <w:rFonts w:eastAsia="Times New Roman" w:cs="Times New Roman"/>
          <w:szCs w:val="24"/>
        </w:rPr>
        <w:t xml:space="preserve"> τίθενται οι δ</w:t>
      </w:r>
      <w:r>
        <w:rPr>
          <w:rFonts w:eastAsia="Times New Roman" w:cs="Times New Roman"/>
          <w:szCs w:val="24"/>
        </w:rPr>
        <w:t>ιαδικασίες εγγραφής και τήρησης των πληροφοριακών στοιχείων των ορκωτών ελεγκτών και των ελεγκτικών εταιρειών στο Δημόσιο Μητρώο. Οι ορκωτοί ελεγκτές λογιστές και οι ελεγκτικές εταιρείες εγγράφονται, προκειμένου να ασκήσουν το επάγγελμά τους στο Δημόσιο Μη</w:t>
      </w:r>
      <w:r>
        <w:rPr>
          <w:rFonts w:eastAsia="Times New Roman" w:cs="Times New Roman"/>
          <w:szCs w:val="24"/>
        </w:rPr>
        <w:t xml:space="preserve">τρώο το οποίο τηρείται από την ΕΛΤΕ. Με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δύναται η ΕΛΤΕ να αναθέτει τα διαδικαστικά θέματα τηρήσεως του Δημοσίου Μητρώου στον αρμόδιο επαγγελματικό φορέα, απόφαση στην οποία επίσης θα διευκρινίζονται τα ανατιθέμενα καθήκον</w:t>
      </w:r>
      <w:r>
        <w:rPr>
          <w:rFonts w:eastAsia="Times New Roman" w:cs="Times New Roman"/>
          <w:szCs w:val="24"/>
        </w:rPr>
        <w:t xml:space="preserve">τα και οι όροι υπό τους οποίους πρόκειται να διεκπεραιωθούν. </w:t>
      </w:r>
    </w:p>
    <w:p w14:paraId="0D31A37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Δημόσιο Μητρώο τηρείται σε ηλεκτρονική μορφή και η πρόσβαση σ’ αυτό γίνεται με ηλεκτρονικά μέσα και είναι προσιτό στο κοινό. Περιέχει το όνομα και τη διεύθυνση της ΕΛΤΕ ως αρμόδιας αρχής που </w:t>
      </w:r>
      <w:r>
        <w:rPr>
          <w:rFonts w:eastAsia="Times New Roman" w:cs="Times New Roman"/>
          <w:szCs w:val="24"/>
        </w:rPr>
        <w:t xml:space="preserve">έχει την τελική ευθύνη για τη χορήγηση επαγγελματικής άδειας, τη διασφάλιση της ποιότητας της εργασίας, τη διενέργεια ερευνών και επιβολής κυρώσεων, την άσκηση της δημόσιας εποπτείας. </w:t>
      </w:r>
    </w:p>
    <w:p w14:paraId="0D31A37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Καθορίζεται το ελάχιστο των στοιχείων εγγραφής στο Δημόσιο Μητρώο για </w:t>
      </w:r>
      <w:r>
        <w:rPr>
          <w:rFonts w:eastAsia="Times New Roman" w:cs="Times New Roman"/>
          <w:szCs w:val="24"/>
        </w:rPr>
        <w:t>τους ορκωτούς ελεγκτές λογιστές και τις εταιρείες, ενώ παρέχεται το δικαίωμα στην ΕΛΤΕ</w:t>
      </w:r>
      <w:r>
        <w:rPr>
          <w:rFonts w:eastAsia="Times New Roman" w:cs="Times New Roman"/>
          <w:szCs w:val="24"/>
        </w:rPr>
        <w:t>,</w:t>
      </w:r>
      <w:r>
        <w:rPr>
          <w:rFonts w:eastAsia="Times New Roman" w:cs="Times New Roman"/>
          <w:szCs w:val="24"/>
        </w:rPr>
        <w:t xml:space="preserve"> να ζητήσει τυχόν πρόσθετα στοιχεία εάν κριθεί απαραίτητο. </w:t>
      </w:r>
    </w:p>
    <w:p w14:paraId="0D31A37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υποβολή για τυχόν μεταβολή των πληροφοριακών στοιχείων προβλέπεται να γίνεται με ευθύνη των ορκωτών ελεγκτώ</w:t>
      </w:r>
      <w:r>
        <w:rPr>
          <w:rFonts w:eastAsia="Times New Roman" w:cs="Times New Roman"/>
          <w:szCs w:val="24"/>
        </w:rPr>
        <w:t>ν λογιστών και των ελεγκτικών εταιρειών, ενώ δίνεται το δικαίωμα στην ΕΛΤΕ</w:t>
      </w:r>
      <w:r>
        <w:rPr>
          <w:rFonts w:eastAsia="Times New Roman" w:cs="Times New Roman"/>
          <w:szCs w:val="24"/>
        </w:rPr>
        <w:t>,</w:t>
      </w:r>
      <w:r>
        <w:rPr>
          <w:rFonts w:eastAsia="Times New Roman" w:cs="Times New Roman"/>
          <w:szCs w:val="24"/>
        </w:rPr>
        <w:t xml:space="preserve"> να ελέγχει την πληρότητα και την ορθότητα των στοιχείων με κάθε πρόσφορο μέσο. </w:t>
      </w:r>
    </w:p>
    <w:p w14:paraId="0D31A37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καθυστέρηση στην παροχή ή η άρνηση υποβολής ή η ανακριβής υποβολή ή η παραπλανητική υποβολή από το</w:t>
      </w:r>
      <w:r>
        <w:rPr>
          <w:rFonts w:eastAsia="Times New Roman" w:cs="Times New Roman"/>
          <w:szCs w:val="24"/>
        </w:rPr>
        <w:t>υς ορκωτούς ελεγκτές λογιστές, τις ελεγκτικές εταιρείες, ορκωτούς ελεγκτές λογιστές τρίτης χώρας και τις ελεγκτικές οντότητες τρίτης χώρας των πληροφοριών που προβλέπονται από τις διατάξεις των άρθρων 15 και 16 του παρόντος νόμου</w:t>
      </w:r>
      <w:r>
        <w:rPr>
          <w:rFonts w:eastAsia="Times New Roman" w:cs="Times New Roman"/>
          <w:szCs w:val="24"/>
        </w:rPr>
        <w:t>,</w:t>
      </w:r>
      <w:r>
        <w:rPr>
          <w:rFonts w:eastAsia="Times New Roman" w:cs="Times New Roman"/>
          <w:szCs w:val="24"/>
        </w:rPr>
        <w:t xml:space="preserve"> συνιστά πειθαρχικό παράπτ</w:t>
      </w:r>
      <w:r>
        <w:rPr>
          <w:rFonts w:eastAsia="Times New Roman" w:cs="Times New Roman"/>
          <w:szCs w:val="24"/>
        </w:rPr>
        <w:t xml:space="preserve">ωμα και επισύρει τις κυρώσεις του άρθρου 35 του παρόντος νόμου. </w:t>
      </w:r>
    </w:p>
    <w:p w14:paraId="0D31A37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Όπως ορίζει το άρθρο 18, η υπογραφή των προσώπων που παρέχουν τα στοιχεία επικυρώνει την ακρίβεια και την επάρκειά τους και τεκμηριώνει την ευθύνη τους απέναντι στην ΕΛΤΕ.</w:t>
      </w:r>
    </w:p>
    <w:p w14:paraId="0D31A37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Στο τέταρτο κεφάλαι</w:t>
      </w:r>
      <w:r>
        <w:rPr>
          <w:rFonts w:eastAsia="Times New Roman" w:cs="Times New Roman"/>
          <w:szCs w:val="24"/>
        </w:rPr>
        <w:t>ο</w:t>
      </w:r>
      <w:r>
        <w:rPr>
          <w:rFonts w:eastAsia="Times New Roman" w:cs="Times New Roman"/>
          <w:szCs w:val="24"/>
        </w:rPr>
        <w:t>,</w:t>
      </w:r>
      <w:r>
        <w:rPr>
          <w:rFonts w:eastAsia="Times New Roman" w:cs="Times New Roman"/>
          <w:szCs w:val="24"/>
        </w:rPr>
        <w:t xml:space="preserve"> ενσωματώνονται τα άρθρα της </w:t>
      </w:r>
      <w:r>
        <w:rPr>
          <w:rFonts w:eastAsia="Times New Roman" w:cs="Times New Roman"/>
          <w:szCs w:val="24"/>
        </w:rPr>
        <w:t>ο</w:t>
      </w:r>
      <w:r>
        <w:rPr>
          <w:rFonts w:eastAsia="Times New Roman" w:cs="Times New Roman"/>
          <w:szCs w:val="24"/>
        </w:rPr>
        <w:t>δηγίας που αφορούν τις αρχές επαγγελματικής δεοντολογίας, το καθεστώς ανεξαρτησίας και αντικειμενικότητας των ελέγχων. Θεσπίζονται οι βασικές αρχές επαγγελματικής δεοντολογίας,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τον Κώδικα Δεοντολογίας τη</w:t>
      </w:r>
      <w:r>
        <w:rPr>
          <w:rFonts w:eastAsia="Times New Roman" w:cs="Times New Roman"/>
          <w:szCs w:val="24"/>
        </w:rPr>
        <w:t xml:space="preserve">ς Διεθνούς Ομοσπονδίας Λογιστών και θεσπίζονται οι αρχές επαγγελματικού σκεπτικισμού για τους ορκωτούς ελεγκτές λογιστές και τις ελεγκτικές εταιρείες. </w:t>
      </w:r>
    </w:p>
    <w:p w14:paraId="0D31A37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διασφάλιση της ανεξαρτησίας και της αντικειμενικότητας κατά τη διενέργεια των υποχρεωτικών ελέγχων και</w:t>
      </w:r>
      <w:r>
        <w:rPr>
          <w:rFonts w:eastAsia="Times New Roman" w:cs="Times New Roman"/>
          <w:szCs w:val="24"/>
        </w:rPr>
        <w:t xml:space="preserve"> η αποφυγή κάθε σύγκρουσης συμφερόντων είναι εξαιρετικά σημαντική. Γι’ αυτόν τον λόγο προβλέπεται, μεταξύ άλλων, η αποχή ελεγκτών ή εταιρειών από τη διενέργεια ελέγχων μιας οντότητας εάν έχουν οικονομικά ή επιχειρηματικά συμφέροντα που απορρέουν απ’ αυτή, </w:t>
      </w:r>
      <w:r>
        <w:rPr>
          <w:rFonts w:eastAsia="Times New Roman" w:cs="Times New Roman"/>
          <w:szCs w:val="24"/>
        </w:rPr>
        <w:t>ενώ όσοι εμπλέκονται άμεσα σε έναν υποχρεωτικό έλεγχο</w:t>
      </w:r>
      <w:r>
        <w:rPr>
          <w:rFonts w:eastAsia="Times New Roman" w:cs="Times New Roman"/>
          <w:szCs w:val="24"/>
        </w:rPr>
        <w:t>,</w:t>
      </w:r>
      <w:r>
        <w:rPr>
          <w:rFonts w:eastAsia="Times New Roman" w:cs="Times New Roman"/>
          <w:szCs w:val="24"/>
        </w:rPr>
        <w:t xml:space="preserve"> εμποδίζονται να αναλάβουν θέσεις ευθύνης στην ελεγχόμενη οντότητα</w:t>
      </w:r>
      <w:r>
        <w:rPr>
          <w:rFonts w:eastAsia="Times New Roman" w:cs="Times New Roman"/>
          <w:szCs w:val="24"/>
        </w:rPr>
        <w:t>,</w:t>
      </w:r>
      <w:r>
        <w:rPr>
          <w:rFonts w:eastAsia="Times New Roman" w:cs="Times New Roman"/>
          <w:szCs w:val="24"/>
        </w:rPr>
        <w:t xml:space="preserve"> έως ότου περάσει το κατάλληλο διάστημα από την περάτωση της ελεγκτικής εργασίας.</w:t>
      </w:r>
    </w:p>
    <w:p w14:paraId="0D31A37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καθεστώς απασχόλησης από ελεγχόμενες οντότητες πρώ</w:t>
      </w:r>
      <w:r>
        <w:rPr>
          <w:rFonts w:eastAsia="Times New Roman" w:cs="Times New Roman"/>
          <w:szCs w:val="24"/>
        </w:rPr>
        <w:t xml:space="preserve">ην ορκωτών ελεγκτών λογιστών και υπαλλήλων ελεγκτικών </w:t>
      </w:r>
      <w:r>
        <w:rPr>
          <w:rFonts w:eastAsia="Times New Roman" w:cs="Times New Roman"/>
          <w:szCs w:val="24"/>
        </w:rPr>
        <w:lastRenderedPageBreak/>
        <w:t>εταιρειών ρυθμίζεται με τις διατάξεις του άρθρου 12, ενώ αμέσως μετά τίθενται οι διαδικασίες για την αξιολόγηση των απειλών για την ανεξαρτησία των ελεγκτών και των εταιρειών, πριν αποδεχθούν ή συνεχίσο</w:t>
      </w:r>
      <w:r>
        <w:rPr>
          <w:rFonts w:eastAsia="Times New Roman" w:cs="Times New Roman"/>
          <w:szCs w:val="24"/>
        </w:rPr>
        <w:t xml:space="preserve">υν μια ελεγκτική εργασία. </w:t>
      </w:r>
    </w:p>
    <w:p w14:paraId="0D31A38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 συνέχεια ορίζεται με σαφήνεια</w:t>
      </w:r>
      <w:r>
        <w:rPr>
          <w:rFonts w:eastAsia="Times New Roman" w:cs="Times New Roman"/>
          <w:szCs w:val="24"/>
        </w:rPr>
        <w:t>,</w:t>
      </w:r>
      <w:r>
        <w:rPr>
          <w:rFonts w:eastAsia="Times New Roman" w:cs="Times New Roman"/>
          <w:szCs w:val="24"/>
        </w:rPr>
        <w:t xml:space="preserve"> πως οι ορκωτοί ελεγκτές λογιστές και οι εταιρείες πρέπει να σέβονται το δικαίωμα στην ιδιωτική ζωή και την προστασία των προσωπικών δεδομένων, ενώ δεσμεύονται από αυστηρούς κανόνες τήρησης της ε</w:t>
      </w:r>
      <w:r>
        <w:rPr>
          <w:rFonts w:eastAsia="Times New Roman" w:cs="Times New Roman"/>
          <w:szCs w:val="24"/>
        </w:rPr>
        <w:t>μπιστευτικότητας και του επαγγελματικού απορρήτου.</w:t>
      </w:r>
    </w:p>
    <w:p w14:paraId="0D31A38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Παράλληλα όταν οι ελεγκτές διενεργούν υποχρεωτικούς ελέγχους για λογαριασμό μιας ελεγκτικής εταιρείας, τότε οι ιδιοκτήτες και τα διοικητικά στελέχη της εταιρείας απαγορεύεται να παρεμβαίνουν, ούτως ώστε να</w:t>
      </w:r>
      <w:r>
        <w:rPr>
          <w:rFonts w:eastAsia="Times New Roman" w:cs="Times New Roman"/>
          <w:szCs w:val="24"/>
        </w:rPr>
        <w:t xml:space="preserve"> μην τίθεται σε κίνδυνο η ανεξαρτησία και η αντικειμενικότητα του ελεγκτή.</w:t>
      </w:r>
    </w:p>
    <w:p w14:paraId="0D31A38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Σε ό,τι αφορά την εσωτερική οργάνωση των ελεγκτικών εταιρειών</w:t>
      </w:r>
      <w:r>
        <w:rPr>
          <w:rFonts w:eastAsia="Times New Roman" w:cs="Times New Roman"/>
          <w:szCs w:val="24"/>
        </w:rPr>
        <w:t>,</w:t>
      </w:r>
      <w:r>
        <w:rPr>
          <w:rFonts w:eastAsia="Times New Roman" w:cs="Times New Roman"/>
          <w:szCs w:val="24"/>
        </w:rPr>
        <w:t xml:space="preserve"> προβλέπονται συγκεκριμένες πολιτικές και λογιστικές και διοικητικές διαδικασίες αλλά και μηχανισμοί εσωτερικού ελέγχου</w:t>
      </w:r>
      <w:r>
        <w:rPr>
          <w:rFonts w:eastAsia="Times New Roman" w:cs="Times New Roman"/>
          <w:szCs w:val="24"/>
        </w:rPr>
        <w:t xml:space="preserve"> που συμβάλλουν στην πρόληψη τυχόν απειλών για την ανεξαρτησία των εταιρειών και εξασφαλίζουν την ανεξαρτησία όσων διενεργούν ελέγχους.</w:t>
      </w:r>
    </w:p>
    <w:p w14:paraId="0D31A38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28, το αντικείμενο του υποχρεωτικού ελέγχου δεν περιλαμβάνει διασφάλιση σχετικά με τη μελλοντική βιω</w:t>
      </w:r>
      <w:r>
        <w:rPr>
          <w:rFonts w:eastAsia="Times New Roman" w:cs="Times New Roman"/>
          <w:szCs w:val="24"/>
        </w:rPr>
        <w:t xml:space="preserve">σιμότητα της ελεγχόμενης οντότητας, ενώ το άρθρο 29 αναφέρεται στην αμοιβή των υποχρεωτικών ελέγχων. </w:t>
      </w:r>
    </w:p>
    <w:p w14:paraId="0D31A38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πέμπτο κεφάλαιο</w:t>
      </w:r>
      <w:r>
        <w:rPr>
          <w:rFonts w:eastAsia="Times New Roman" w:cs="Times New Roman"/>
          <w:szCs w:val="24"/>
        </w:rPr>
        <w:t>,</w:t>
      </w:r>
      <w:r>
        <w:rPr>
          <w:rFonts w:eastAsia="Times New Roman" w:cs="Times New Roman"/>
          <w:szCs w:val="24"/>
        </w:rPr>
        <w:t xml:space="preserve"> καθορίζεται πως οι υποχρεωτικοί έλεγχοι πρέπει να διενεργούνται σύμφωνα με τα διεθνή ελεγκτικά πρότυπα, ώστε να διασφαλίζεται η υψηλή</w:t>
      </w:r>
      <w:r>
        <w:rPr>
          <w:rFonts w:eastAsia="Times New Roman" w:cs="Times New Roman"/>
          <w:szCs w:val="24"/>
        </w:rPr>
        <w:t xml:space="preserve"> ποιότητα των ελέγχων στην </w:t>
      </w:r>
      <w:proofErr w:type="spellStart"/>
      <w:r>
        <w:rPr>
          <w:rFonts w:eastAsia="Times New Roman" w:cs="Times New Roman"/>
          <w:szCs w:val="24"/>
        </w:rPr>
        <w:t>έ</w:t>
      </w:r>
      <w:r>
        <w:rPr>
          <w:rFonts w:eastAsia="Times New Roman" w:cs="Times New Roman"/>
          <w:szCs w:val="24"/>
        </w:rPr>
        <w:t>νωση,αλλά</w:t>
      </w:r>
      <w:proofErr w:type="spellEnd"/>
      <w:r>
        <w:rPr>
          <w:rFonts w:eastAsia="Times New Roman" w:cs="Times New Roman"/>
          <w:szCs w:val="24"/>
        </w:rPr>
        <w:t xml:space="preserve"> και το ακριβές πλαίσιο των υποχρεώσεων του ελεγκτή ή της ελεγκτικής εταιρείας που ασκεί έλεγχο επί ενοποιημένων οικονομικών καταστάσεων. Στην περίπτωση των ομίλων προβλέπεται να υπάρχει σαφής διαχωρισμός των ευθυνών με</w:t>
      </w:r>
      <w:r>
        <w:rPr>
          <w:rFonts w:eastAsia="Times New Roman" w:cs="Times New Roman"/>
          <w:szCs w:val="24"/>
        </w:rPr>
        <w:t>ταξύ των ελεγκτών που έχουν διαφορετικές οντότητες στον όμιλο. Τέλος, περιγράφεται στο πλαίσιο της κατάρτισης έκθεσης ελέγχου το οποίο πρέπει να είναι σύμφωνο με τις απαιτήσεις των διεθνών προτύπων.</w:t>
      </w:r>
    </w:p>
    <w:p w14:paraId="0D31A38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τις διατάξεις του έκτου κεφαλαίου</w:t>
      </w:r>
      <w:r>
        <w:rPr>
          <w:rFonts w:eastAsia="Times New Roman" w:cs="Times New Roman"/>
          <w:szCs w:val="24"/>
        </w:rPr>
        <w:t>,</w:t>
      </w:r>
      <w:r>
        <w:rPr>
          <w:rFonts w:eastAsia="Times New Roman" w:cs="Times New Roman"/>
          <w:szCs w:val="24"/>
        </w:rPr>
        <w:t xml:space="preserve"> ανατίθεται η γενικό</w:t>
      </w:r>
      <w:r>
        <w:rPr>
          <w:rFonts w:eastAsia="Times New Roman" w:cs="Times New Roman"/>
          <w:szCs w:val="24"/>
        </w:rPr>
        <w:t>τερη εποπτεία για τον ποιοτικό έλεγχο στην ΕΛΤΕ, ενώ η διοικητική μέριμνα για την εκτέλεση του ελέγχου ανατίθεται στο Συμβούλιο Ποιοτικού Ελέγχου.</w:t>
      </w:r>
    </w:p>
    <w:p w14:paraId="0D31A38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Η αποτελεσματική λειτουργία των συστημάτων ποιοτικού ελέγχου είναι ιδιαίτερα σημαντική και επιτυγχάνεται με τ</w:t>
      </w:r>
      <w:r>
        <w:rPr>
          <w:rFonts w:eastAsia="Times New Roman" w:cs="Times New Roman"/>
          <w:szCs w:val="24"/>
        </w:rPr>
        <w:t>ην κατάλληλη επαγγελματική εκπαίδευση και την πείρα των προσώπων που ασκούν τους ελέγχους διασφάλισης ποιότητας.</w:t>
      </w:r>
    </w:p>
    <w:p w14:paraId="0D31A38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 έβδομο κεφάλαιο</w:t>
      </w:r>
      <w:r>
        <w:rPr>
          <w:rFonts w:eastAsia="Times New Roman" w:cs="Times New Roman"/>
          <w:szCs w:val="24"/>
        </w:rPr>
        <w:t>,</w:t>
      </w:r>
      <w:r>
        <w:rPr>
          <w:rFonts w:eastAsia="Times New Roman" w:cs="Times New Roman"/>
          <w:szCs w:val="24"/>
        </w:rPr>
        <w:t xml:space="preserve"> προβλέπεται πως το Διοικητικό Συμβούλιο της ΕΛΤΕ είναι αποκλειστικά αρμόδιο όργανο για την επιβολή διοικητικών κυρώσεων</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κάθε παράβαση της νομοθεσίας και του ρυθμιστικού πλαισίου που διέπει τις εργασίες των ορκωτών ελεγκτών λογιστών και των ελεγκτικών εταιρειών. Όταν το επταμελές διοικητικό συμβούλιο συνεδριάζει ως πειθαρχικό όργανο, σε αυτό μετέχουν και δύο μέλη του Νομι</w:t>
      </w:r>
      <w:r>
        <w:rPr>
          <w:rFonts w:eastAsia="Times New Roman" w:cs="Times New Roman"/>
          <w:szCs w:val="24"/>
        </w:rPr>
        <w:t>κού Συμβουλίου του Κράτους.</w:t>
      </w:r>
    </w:p>
    <w:p w14:paraId="0D31A38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με το άρθρο 35 καθορίζεται η διαδικασία παραπομπής εποπτευόμενων προσώπων στο όργανο, η διαδικασία διερεύνησης της υπόθεσης, η διαδικασία σύνταξης του κατηγορητηρίου και λήψης της απόφασης επιβολής κυρώσεων, ενώ για λό</w:t>
      </w:r>
      <w:r>
        <w:rPr>
          <w:rFonts w:eastAsia="Times New Roman" w:cs="Times New Roman"/>
          <w:szCs w:val="24"/>
        </w:rPr>
        <w:t>γους δημοσίου συμφέροντος προβλέπεται η δημοσιοποίηση των αποφάσεων.</w:t>
      </w:r>
    </w:p>
    <w:p w14:paraId="0D31A38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στην εθνική ρύθμιση συμπεριλαμβάνονται τα θέματα αστικής ευθύνης και ασφαλιστικής κάλυψης των ελεγκτών λογιστών και των εταιρειών. </w:t>
      </w:r>
    </w:p>
    <w:p w14:paraId="0D31A38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όγδοο κεφάλαιο</w:t>
      </w:r>
      <w:r>
        <w:rPr>
          <w:rFonts w:eastAsia="Times New Roman" w:cs="Times New Roman"/>
          <w:szCs w:val="24"/>
        </w:rPr>
        <w:t>,</w:t>
      </w:r>
      <w:r>
        <w:rPr>
          <w:rFonts w:eastAsia="Times New Roman" w:cs="Times New Roman"/>
          <w:szCs w:val="24"/>
        </w:rPr>
        <w:t xml:space="preserve"> αναφέρεται στη δημόσια εποπτεία των ορκωτών ελεγκτών λογιστών και των ελεγκτικών εταιρειών αλλά και στη συνεργασία μεταξύ των κρατών-μελών. Η δημόσια εποπτεία των ορκωτών ελεγκτών λογιστών και των ελεγκτικών εταιρειών ασκείται από την ΕΛΤΕ, η οποία έχει σ</w:t>
      </w:r>
      <w:r>
        <w:rPr>
          <w:rFonts w:eastAsia="Times New Roman" w:cs="Times New Roman"/>
          <w:szCs w:val="24"/>
        </w:rPr>
        <w:t>υνολικά την ευθύνη για την εποπτεία της έγκρισης και εγγραφής στο Δημόσιο Μητρώο, της υιοθέτησης προτύπων όσον αφορά την επαγγελματική δεοντολογία, τον εσωτερικό έλεγχο ποιότητας των ελεγκτικών εταιρειών και τους ελέγχους, εκτός εάν τα πρότυπα αυτά έχουν υ</w:t>
      </w:r>
      <w:r>
        <w:rPr>
          <w:rFonts w:eastAsia="Times New Roman" w:cs="Times New Roman"/>
          <w:szCs w:val="24"/>
        </w:rPr>
        <w:t>ιοθετηθεί ή εγκριθεί από αρχές άλλου κράτους μέλους, της συνεχούς εκπαίδευσης, των συστημάτων διασφάλισης της ποιότητας των ερευνών και διοικητικών κρατικών συστημάτων, ενώ καθορίζεται το πλαίσιο ανεξαρτησίας της από τον ελεγκτικό κλάδο ως βασική προϋπόθεσ</w:t>
      </w:r>
      <w:r>
        <w:rPr>
          <w:rFonts w:eastAsia="Times New Roman" w:cs="Times New Roman"/>
          <w:szCs w:val="24"/>
        </w:rPr>
        <w:t xml:space="preserve">η για την ακεραιότητα, την αποδοτικότητα και την εύρυθμη λειτουργία της δημόσιας εποπτείας. </w:t>
      </w:r>
    </w:p>
    <w:p w14:paraId="0D31A38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ένατο κεφάλαιο</w:t>
      </w:r>
      <w:r>
        <w:rPr>
          <w:rFonts w:eastAsia="Times New Roman" w:cs="Times New Roman"/>
          <w:szCs w:val="24"/>
        </w:rPr>
        <w:t>,</w:t>
      </w:r>
      <w:r>
        <w:rPr>
          <w:rFonts w:eastAsia="Times New Roman" w:cs="Times New Roman"/>
          <w:szCs w:val="24"/>
        </w:rPr>
        <w:t xml:space="preserve"> ρυθμίζει το διαδικαστικό πλαίσιο του διορισμού και της παύσης ενός ελεγκτή και πιο συγκεκριμένα </w:t>
      </w:r>
      <w:r>
        <w:rPr>
          <w:rFonts w:eastAsia="Times New Roman" w:cs="Times New Roman"/>
          <w:szCs w:val="24"/>
        </w:rPr>
        <w:lastRenderedPageBreak/>
        <w:t>προβλέπεται πως ο διορισμός δεν μπορεί να υπερβε</w:t>
      </w:r>
      <w:r>
        <w:rPr>
          <w:rFonts w:eastAsia="Times New Roman" w:cs="Times New Roman"/>
          <w:szCs w:val="24"/>
        </w:rPr>
        <w:t>ί τα πέντε συνεχή χρόνια και πως μπορεί να αναλάβουν τα καθήκοντά τους μετά από την παρέλευση δύο συνεχών χρόνων.</w:t>
      </w:r>
    </w:p>
    <w:p w14:paraId="0D31A38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δέκατο κεφάλαιο</w:t>
      </w:r>
      <w:r>
        <w:rPr>
          <w:rFonts w:eastAsia="Times New Roman" w:cs="Times New Roman"/>
          <w:szCs w:val="24"/>
        </w:rPr>
        <w:t>,</w:t>
      </w:r>
      <w:r>
        <w:rPr>
          <w:rFonts w:eastAsia="Times New Roman" w:cs="Times New Roman"/>
          <w:szCs w:val="24"/>
        </w:rPr>
        <w:t xml:space="preserve"> αναφέρεται στο θεσμικό πλαίσιο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λέγχου, την οποία υποχρεωτικά πρέπει να διαθέτει κάθε οντότητα δημοσίου συμφ</w:t>
      </w:r>
      <w:r>
        <w:rPr>
          <w:rFonts w:eastAsia="Times New Roman" w:cs="Times New Roman"/>
          <w:szCs w:val="24"/>
        </w:rPr>
        <w:t>έροντος, ώστε να παρακολουθεί τη διαδικασία χρηματοοικονομικής πληροφόρησης, την αποτελεσματική λειτουργία του συστήματος εσωτερικού ελέγχου, την ανεξαρτησία των ελεγκτών και τη διαδικασία διορισμού αυτών. Παράλληλα προβλέπεται η τήρηση αρχείων από τους ορ</w:t>
      </w:r>
      <w:r>
        <w:rPr>
          <w:rFonts w:eastAsia="Times New Roman" w:cs="Times New Roman"/>
          <w:szCs w:val="24"/>
        </w:rPr>
        <w:t>κωτούς ελεγκτές και τις εταιρείες για δέκα χρόνια, εκτός αν υπάρχει δικαστική διερεύνηση</w:t>
      </w:r>
      <w:r>
        <w:rPr>
          <w:rFonts w:eastAsia="Times New Roman" w:cs="Times New Roman"/>
          <w:szCs w:val="24"/>
        </w:rPr>
        <w:t>,</w:t>
      </w:r>
      <w:r>
        <w:rPr>
          <w:rFonts w:eastAsia="Times New Roman" w:cs="Times New Roman"/>
          <w:szCs w:val="24"/>
        </w:rPr>
        <w:t xml:space="preserve"> που το χρονικό διάστημά της επεκτείνεται ως τη λήξη της διερεύνησης. </w:t>
      </w:r>
    </w:p>
    <w:p w14:paraId="0D31A38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διαδικασία εγγραφής στο Δημόσιο Μητρώο και η εποπτεία ορκωτών ελεγκτών λογιστών ή ελεγκτικών ε</w:t>
      </w:r>
      <w:r>
        <w:rPr>
          <w:rFonts w:eastAsia="Times New Roman" w:cs="Times New Roman"/>
          <w:szCs w:val="24"/>
        </w:rPr>
        <w:t>ταιρειών τρίτων χωρών περιγράφεται στο ενδέκατο κεφάλαιο και προτελευταίο, όπως επίσης και η διαδικασία χορήγησης επαγγελματικής άδειας σε ελεγκτή τρίτης χώρας, ενώ στο τελευταίο κεφάλαιο</w:t>
      </w:r>
      <w:r>
        <w:rPr>
          <w:rFonts w:eastAsia="Times New Roman" w:cs="Times New Roman"/>
          <w:szCs w:val="24"/>
        </w:rPr>
        <w:t>,</w:t>
      </w:r>
      <w:r>
        <w:rPr>
          <w:rFonts w:eastAsia="Times New Roman" w:cs="Times New Roman"/>
          <w:szCs w:val="24"/>
        </w:rPr>
        <w:t xml:space="preserve"> ρυθμίζονται θέματα μεταβατικής φύσεως και καταργούμενες διατάξεις τ</w:t>
      </w:r>
      <w:r>
        <w:rPr>
          <w:rFonts w:eastAsia="Times New Roman" w:cs="Times New Roman"/>
          <w:szCs w:val="24"/>
        </w:rPr>
        <w:t>ου ν.3693/2008 και του ν.3148/2003.</w:t>
      </w:r>
    </w:p>
    <w:p w14:paraId="0D31A38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παρόν σχέδιο νόμου κάνουμε σημαντικά βήματα στην κατεύθυνση του εκσυγχρονισμού του θεσμικού πλαισίου για τον κλάδο της παροχής υπηρεσιών ελέγχου, την εναρμόνιση </w:t>
      </w:r>
      <w:r>
        <w:rPr>
          <w:rFonts w:eastAsia="Times New Roman" w:cs="Times New Roman"/>
          <w:szCs w:val="24"/>
        </w:rPr>
        <w:t xml:space="preserve">της </w:t>
      </w:r>
      <w:r>
        <w:rPr>
          <w:rFonts w:eastAsia="Times New Roman" w:cs="Times New Roman"/>
          <w:szCs w:val="24"/>
        </w:rPr>
        <w:t xml:space="preserve">εθνικής νομοθεσίας με τις κοινοτικές οδηγίες και </w:t>
      </w:r>
      <w:r>
        <w:rPr>
          <w:rFonts w:eastAsia="Times New Roman" w:cs="Times New Roman"/>
          <w:szCs w:val="24"/>
        </w:rPr>
        <w:t>επιτυγχάνουμε τη μεγαλύτερη δυνατή διαφάνεια, αντικειμενικότητα και αποτελεσματικότητα των υποχρεωτικών ελέγχων. Πρόκειται για ένα σχέδιο νόμου χρήσιμο και αναγκαίο και σας καλούμε να το υπερψηφίσετε.</w:t>
      </w:r>
    </w:p>
    <w:p w14:paraId="0D31A38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D31A390" w14:textId="77777777" w:rsidR="00320123" w:rsidRDefault="00F36392">
      <w:pPr>
        <w:spacing w:after="0" w:line="600" w:lineRule="auto"/>
        <w:ind w:firstLine="720"/>
        <w:jc w:val="center"/>
        <w:rPr>
          <w:rFonts w:eastAsia="Times New Roman"/>
          <w:bCs/>
        </w:rPr>
      </w:pPr>
      <w:r>
        <w:rPr>
          <w:rFonts w:eastAsia="Times New Roman"/>
          <w:bCs/>
        </w:rPr>
        <w:t>(Χειροκροτήματα από την πτέρυγα του</w:t>
      </w:r>
      <w:r>
        <w:rPr>
          <w:rFonts w:eastAsia="Times New Roman"/>
          <w:bCs/>
        </w:rPr>
        <w:t xml:space="preserve"> ΣΥΡΙΖΑ)</w:t>
      </w:r>
    </w:p>
    <w:p w14:paraId="0D31A39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Γιαννακίδη</w:t>
      </w:r>
      <w:proofErr w:type="spellEnd"/>
      <w:r>
        <w:rPr>
          <w:rFonts w:eastAsia="Times New Roman" w:cs="Times New Roman"/>
          <w:szCs w:val="24"/>
        </w:rPr>
        <w:t>.</w:t>
      </w:r>
    </w:p>
    <w:p w14:paraId="0D31A392" w14:textId="77777777" w:rsidR="00320123" w:rsidRDefault="00F36392">
      <w:pPr>
        <w:spacing w:after="0" w:line="600" w:lineRule="auto"/>
        <w:ind w:firstLine="720"/>
        <w:jc w:val="both"/>
        <w:rPr>
          <w:rFonts w:eastAsia="Times New Roman" w:cs="Times New Roman"/>
        </w:rPr>
      </w:pPr>
      <w:r>
        <w:rPr>
          <w:rFonts w:eastAsia="Times New Roman" w:cs="Times New Roman"/>
          <w:szCs w:val="24"/>
        </w:rPr>
        <w:t>Πριν δώσω το</w:t>
      </w:r>
      <w:r>
        <w:rPr>
          <w:rFonts w:eastAsia="Times New Roman" w:cs="Times New Roman"/>
          <w:szCs w:val="24"/>
        </w:rPr>
        <w:t>ν</w:t>
      </w:r>
      <w:r>
        <w:rPr>
          <w:rFonts w:eastAsia="Times New Roman" w:cs="Times New Roman"/>
          <w:szCs w:val="24"/>
        </w:rPr>
        <w:t xml:space="preserve"> λόγο στον εισηγητή της Νέας Δημοκρατίας,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w:t>
      </w:r>
      <w:r>
        <w:rPr>
          <w:rFonts w:eastAsia="Times New Roman" w:cs="Times New Roman"/>
        </w:rPr>
        <w:t xml:space="preserve">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δύο μαθητές και μαθήτριες και </w:t>
      </w:r>
      <w:r>
        <w:rPr>
          <w:rFonts w:eastAsia="Times New Roman" w:cs="Times New Roman"/>
        </w:rPr>
        <w:lastRenderedPageBreak/>
        <w:t>τρεις εκπαιδευτικοί συνοδοί τους από το</w:t>
      </w:r>
      <w:r>
        <w:rPr>
          <w:rFonts w:eastAsia="Times New Roman" w:cs="Times New Roman"/>
        </w:rPr>
        <w:t xml:space="preserve"> 4ο Γενικό Λύκειο Νίκαιας. </w:t>
      </w:r>
    </w:p>
    <w:p w14:paraId="0D31A393"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D31A394" w14:textId="77777777" w:rsidR="00320123" w:rsidRDefault="00F36392">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D31A39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0D31A39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w:t>
      </w:r>
    </w:p>
    <w:p w14:paraId="0D31A39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νομοσχεδίου γίνεται σ</w:t>
      </w:r>
      <w:r>
        <w:rPr>
          <w:rFonts w:eastAsia="Times New Roman" w:cs="Times New Roman"/>
          <w:szCs w:val="24"/>
        </w:rPr>
        <w:t xml:space="preserve">ε μία ιδιαίτερα ζοφερή ατμόσφαιρα, στην οποία κυριαρχεί ανασφάλεια και αστάθεια για την πορεία της ελληνικής οικονομίας, αφού η αξιολόγηση έχει ενταχθεί στους πολιτικούς και κομματικούς </w:t>
      </w:r>
      <w:proofErr w:type="spellStart"/>
      <w:r>
        <w:rPr>
          <w:rFonts w:eastAsia="Times New Roman" w:cs="Times New Roman"/>
          <w:szCs w:val="24"/>
        </w:rPr>
        <w:t>τακτικισμούς</w:t>
      </w:r>
      <w:proofErr w:type="spellEnd"/>
      <w:r>
        <w:rPr>
          <w:rFonts w:eastAsia="Times New Roman" w:cs="Times New Roman"/>
          <w:szCs w:val="24"/>
        </w:rPr>
        <w:t xml:space="preserve"> της Κυβέρνησης. Κάποιοι συνεχίζουν να μην αντιλαμβάνονται</w:t>
      </w:r>
      <w:r>
        <w:rPr>
          <w:rFonts w:eastAsia="Times New Roman" w:cs="Times New Roman"/>
          <w:szCs w:val="24"/>
        </w:rPr>
        <w:t>,</w:t>
      </w:r>
      <w:r>
        <w:rPr>
          <w:rFonts w:eastAsia="Times New Roman" w:cs="Times New Roman"/>
          <w:szCs w:val="24"/>
        </w:rPr>
        <w:t xml:space="preserve"> ότι ο χρόνος κυλάει εις βάρος της χώρας, που κινδυνεύει να βρεθεί με την πλάτη στον τοίχο. </w:t>
      </w:r>
    </w:p>
    <w:p w14:paraId="0D31A39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Κυβέρνηση του κ. Τσίπρα είναι βέβαιο ότι θα καταγραφεί με μελανά χρώματα στη νεότερη πολιτική ιστορία του τόπου. Ενδέχεται μάλιστα να καταγραφεί ως 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που οδήγησε τη χώρα σε δύο μνημόνια.</w:t>
      </w:r>
    </w:p>
    <w:p w14:paraId="0D31A39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–θεωρητικά πάντα- συνιστά ενσωμάτωση και προσαρμογή στην ελληνική νομοθεσία </w:t>
      </w:r>
      <w:r>
        <w:rPr>
          <w:rFonts w:eastAsia="Times New Roman" w:cs="Times New Roman"/>
          <w:szCs w:val="24"/>
        </w:rPr>
        <w:lastRenderedPageBreak/>
        <w:t xml:space="preserve">της </w:t>
      </w:r>
      <w:r>
        <w:rPr>
          <w:rFonts w:eastAsia="Times New Roman" w:cs="Times New Roman"/>
          <w:szCs w:val="24"/>
        </w:rPr>
        <w:t>ο</w:t>
      </w:r>
      <w:r>
        <w:rPr>
          <w:rFonts w:eastAsia="Times New Roman" w:cs="Times New Roman"/>
          <w:szCs w:val="24"/>
        </w:rPr>
        <w:t>δηγίας 2014/56/ΕΕ του Ευρωπαϊκού Κοινοβουλίου και του Συμβουλίου της 16</w:t>
      </w:r>
      <w:r>
        <w:rPr>
          <w:rFonts w:eastAsia="Times New Roman" w:cs="Times New Roman"/>
          <w:szCs w:val="24"/>
          <w:vertAlign w:val="superscript"/>
        </w:rPr>
        <w:t>ης</w:t>
      </w:r>
      <w:r>
        <w:rPr>
          <w:rFonts w:eastAsia="Times New Roman" w:cs="Times New Roman"/>
          <w:szCs w:val="24"/>
        </w:rPr>
        <w:t xml:space="preserve"> Απριλίου του 2014.</w:t>
      </w:r>
    </w:p>
    <w:p w14:paraId="0D31A39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rPr>
      </w:pPr>
      <w:r>
        <w:rPr>
          <w:rFonts w:eastAsia="Times New Roman" w:cs="Times New Roman"/>
        </w:rPr>
        <w:t xml:space="preserve">Ουσιαστικά </w:t>
      </w:r>
      <w:r>
        <w:rPr>
          <w:rFonts w:eastAsia="Times New Roman" w:cs="Times New Roman"/>
        </w:rPr>
        <w:t xml:space="preserve">προβλέπει την εφαρμογή ενός νέου κανονιστικού πλαισίου για τους φορείς, τη </w:t>
      </w:r>
      <w:r>
        <w:rPr>
          <w:rFonts w:eastAsia="Times New Roman"/>
        </w:rPr>
        <w:t>διαδικασία</w:t>
      </w:r>
      <w:r>
        <w:rPr>
          <w:rFonts w:eastAsia="Times New Roman" w:cs="Times New Roman"/>
        </w:rPr>
        <w:t xml:space="preserve"> και τις προϋποθέσεις για τη διενέργεια υποχρεωτικού ελέγχου των αιτήσεων οικονομικών καταστάσεων ή και των ενοποιημένων οικονομικών καταστάσεων σε φυσικά ή νομικά πρόσωπα</w:t>
      </w:r>
      <w:r>
        <w:rPr>
          <w:rFonts w:eastAsia="Times New Roman" w:cs="Times New Roman"/>
        </w:rPr>
        <w:t xml:space="preserve"> ή άλλες οντότητες που υποχρεούνται να τηρούν τις καταστάσεις αυτές. </w:t>
      </w:r>
    </w:p>
    <w:p w14:paraId="0D31A39B" w14:textId="77777777" w:rsidR="00320123" w:rsidRDefault="00F36392">
      <w:pPr>
        <w:spacing w:after="0" w:line="600" w:lineRule="auto"/>
        <w:ind w:firstLine="720"/>
        <w:jc w:val="both"/>
        <w:rPr>
          <w:rFonts w:eastAsia="Times New Roman" w:cs="Times New Roman"/>
        </w:rPr>
      </w:pPr>
      <w:r>
        <w:rPr>
          <w:rFonts w:eastAsia="Times New Roman" w:cs="Times New Roman"/>
        </w:rPr>
        <w:t>Οφείλω να επισημάνω</w:t>
      </w:r>
      <w:r>
        <w:rPr>
          <w:rFonts w:eastAsia="Times New Roman" w:cs="Times New Roman"/>
        </w:rPr>
        <w:t>,</w:t>
      </w:r>
      <w:r>
        <w:rPr>
          <w:rFonts w:eastAsia="Times New Roman" w:cs="Times New Roman"/>
        </w:rPr>
        <w:t xml:space="preserve"> ότι η χώρα μας όφειλε να </w:t>
      </w:r>
      <w:r>
        <w:rPr>
          <w:rFonts w:eastAsia="Times New Roman"/>
          <w:bCs/>
        </w:rPr>
        <w:t>έχει</w:t>
      </w:r>
      <w:r>
        <w:rPr>
          <w:rFonts w:eastAsia="Times New Roman" w:cs="Times New Roman"/>
        </w:rPr>
        <w:t xml:space="preserve"> ενσωματώσει στο </w:t>
      </w:r>
      <w:r>
        <w:rPr>
          <w:rFonts w:eastAsia="Times New Roman" w:cs="Times New Roman"/>
        </w:rPr>
        <w:t>Ε</w:t>
      </w:r>
      <w:r>
        <w:rPr>
          <w:rFonts w:eastAsia="Times New Roman" w:cs="Times New Roman"/>
        </w:rPr>
        <w:t xml:space="preserve">θνικό της </w:t>
      </w:r>
      <w:r>
        <w:rPr>
          <w:rFonts w:eastAsia="Times New Roman" w:cs="Times New Roman"/>
        </w:rPr>
        <w:t>Δ</w:t>
      </w:r>
      <w:r>
        <w:rPr>
          <w:rFonts w:eastAsia="Times New Roman" w:cs="Times New Roman"/>
        </w:rPr>
        <w:t xml:space="preserve">ίκαιο τη </w:t>
      </w:r>
      <w:r>
        <w:rPr>
          <w:rFonts w:eastAsia="Times New Roman"/>
          <w:bCs/>
        </w:rPr>
        <w:t>συγκεκριμένη</w:t>
      </w:r>
      <w:r>
        <w:rPr>
          <w:rFonts w:eastAsia="Times New Roman" w:cs="Times New Roman"/>
        </w:rPr>
        <w:t xml:space="preserve"> </w:t>
      </w:r>
      <w:r>
        <w:rPr>
          <w:rFonts w:eastAsia="Times New Roman" w:cs="Times New Roman"/>
        </w:rPr>
        <w:t>ο</w:t>
      </w:r>
      <w:r>
        <w:rPr>
          <w:rFonts w:eastAsia="Times New Roman" w:cs="Times New Roman"/>
        </w:rPr>
        <w:t xml:space="preserve">δηγία από τον Ιούνιο του 2016. Αν θέλουμε να είμαστε ακριβείς, η καταληκτική </w:t>
      </w:r>
      <w:r>
        <w:rPr>
          <w:rFonts w:eastAsia="Times New Roman" w:cs="Times New Roman"/>
        </w:rPr>
        <w:t>ημερομηνία ήταν η 17</w:t>
      </w:r>
      <w:r>
        <w:rPr>
          <w:rFonts w:eastAsia="Times New Roman" w:cs="Times New Roman"/>
          <w:vertAlign w:val="superscript"/>
        </w:rPr>
        <w:t>η</w:t>
      </w:r>
      <w:r>
        <w:rPr>
          <w:rFonts w:eastAsia="Times New Roman" w:cs="Times New Roman"/>
        </w:rPr>
        <w:t xml:space="preserve"> Ιουνίου 2016. Η Κομισιόν, μάλιστα, με επιστολή της στις 17 Νοεμβρίου είχε καλέσει τη χώρα μας να εφαρμόσει τους κοινοτικούς κανόνες που σχετίζονται με τους λογιστικούς ελέγχους</w:t>
      </w:r>
      <w:r>
        <w:rPr>
          <w:rFonts w:eastAsia="Times New Roman" w:cs="Times New Roman"/>
        </w:rPr>
        <w:t>,</w:t>
      </w:r>
      <w:r>
        <w:rPr>
          <w:rFonts w:eastAsia="Times New Roman" w:cs="Times New Roman"/>
        </w:rPr>
        <w:t xml:space="preserve"> δίνοντας προθεσμία δύο μηνών, μετά την παρέλευση της οπο</w:t>
      </w:r>
      <w:r>
        <w:rPr>
          <w:rFonts w:eastAsia="Times New Roman" w:cs="Times New Roman"/>
        </w:rPr>
        <w:t xml:space="preserve">ίας υπήρχε ο κίνδυνος της παραπομπής στο Ευρωπαϊκό Δικαστήριο αλλά και της επιβολής προστίμου. </w:t>
      </w:r>
    </w:p>
    <w:p w14:paraId="0D31A39C"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w:t>
      </w:r>
      <w:r>
        <w:rPr>
          <w:rFonts w:eastAsia="Times New Roman"/>
          <w:bCs/>
        </w:rPr>
        <w:t>Κυβέρνηση,</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όλο αυτό το διάστημα βρισκόταν και εξακολουθεί να βρίσκεται στον αστερισμό της μακαριότητας και </w:t>
      </w:r>
      <w:r>
        <w:rPr>
          <w:rFonts w:eastAsia="Times New Roman" w:cs="Times New Roman"/>
        </w:rPr>
        <w:lastRenderedPageBreak/>
        <w:t>της ακινησίας. Η κυρία Υπουργός μιλώντας στην</w:t>
      </w:r>
      <w:r>
        <w:rPr>
          <w:rFonts w:eastAsia="Times New Roman" w:cs="Times New Roman"/>
        </w:rPr>
        <w:t xml:space="preserve"> Επιτροπή Οικονομικών</w:t>
      </w:r>
      <w:r>
        <w:rPr>
          <w:rFonts w:eastAsia="Times New Roman" w:cs="Times New Roman"/>
        </w:rPr>
        <w:t>,</w:t>
      </w:r>
      <w:r>
        <w:rPr>
          <w:rFonts w:eastAsia="Times New Roman" w:cs="Times New Roman"/>
        </w:rPr>
        <w:t xml:space="preserve"> μάς είπε ότι αδίκως εγκαλείται η </w:t>
      </w:r>
      <w:r>
        <w:rPr>
          <w:rFonts w:eastAsia="Times New Roman"/>
          <w:bCs/>
        </w:rPr>
        <w:t>Κυβέρνηση</w:t>
      </w:r>
      <w:r>
        <w:rPr>
          <w:rFonts w:eastAsia="Times New Roman" w:cs="Times New Roman"/>
        </w:rPr>
        <w:t xml:space="preserve"> για καθυστέρηση, αφού είχε καταθέσει το νομοσχέδιο για διαβούλευση τον Σεπτέμβριο. </w:t>
      </w:r>
    </w:p>
    <w:p w14:paraId="0D31A39D"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Κυρία Υπουργέ, </w:t>
      </w:r>
      <w:r>
        <w:rPr>
          <w:rFonts w:eastAsia="Times New Roman"/>
          <w:bCs/>
        </w:rPr>
        <w:t>είναι</w:t>
      </w:r>
      <w:r>
        <w:rPr>
          <w:rFonts w:eastAsia="Times New Roman" w:cs="Times New Roman"/>
        </w:rPr>
        <w:t xml:space="preserve"> τουλάχιστον ατυχής αυτή η τοποθέτηση. Δεν κυβερνάτε από τον Σεπτέμβρη, κυβερνάτε δύο </w:t>
      </w:r>
      <w:r>
        <w:rPr>
          <w:rFonts w:eastAsia="Times New Roman" w:cs="Times New Roman"/>
        </w:rPr>
        <w:t xml:space="preserve">χρόνια. Αυτή </w:t>
      </w:r>
      <w:r>
        <w:rPr>
          <w:rFonts w:eastAsia="Times New Roman"/>
          <w:bCs/>
        </w:rPr>
        <w:t>είναι</w:t>
      </w:r>
      <w:r>
        <w:rPr>
          <w:rFonts w:eastAsia="Times New Roman" w:cs="Times New Roman"/>
        </w:rPr>
        <w:t xml:space="preserve"> η πρώτη επισήμανση. </w:t>
      </w:r>
      <w:r>
        <w:rPr>
          <w:rFonts w:eastAsia="Times New Roman" w:cs="Times New Roman"/>
          <w:bCs/>
          <w:shd w:val="clear" w:color="auto" w:fill="FFFFFF"/>
        </w:rPr>
        <w:t xml:space="preserve">Επίσης </w:t>
      </w:r>
      <w:r>
        <w:rPr>
          <w:rFonts w:eastAsia="Times New Roman" w:cs="Times New Roman"/>
        </w:rPr>
        <w:t xml:space="preserve">η καταληκτική ημερομηνία για να ενσωματωθεί η </w:t>
      </w:r>
      <w:r>
        <w:rPr>
          <w:rFonts w:eastAsia="Times New Roman" w:cs="Times New Roman"/>
        </w:rPr>
        <w:t>ο</w:t>
      </w:r>
      <w:r>
        <w:rPr>
          <w:rFonts w:eastAsia="Times New Roman" w:cs="Times New Roman"/>
        </w:rPr>
        <w:t xml:space="preserve">δηγία στο </w:t>
      </w:r>
      <w:r>
        <w:rPr>
          <w:rFonts w:eastAsia="Times New Roman" w:cs="Times New Roman"/>
        </w:rPr>
        <w:t>Ε</w:t>
      </w:r>
      <w:r>
        <w:rPr>
          <w:rFonts w:eastAsia="Times New Roman" w:cs="Times New Roman"/>
        </w:rPr>
        <w:t xml:space="preserve">λληνικό </w:t>
      </w:r>
      <w:r>
        <w:rPr>
          <w:rFonts w:eastAsia="Times New Roman" w:cs="Times New Roman"/>
        </w:rPr>
        <w:t>Δ</w:t>
      </w:r>
      <w:r>
        <w:rPr>
          <w:rFonts w:eastAsia="Times New Roman" w:cs="Times New Roman"/>
        </w:rPr>
        <w:t>ίκαιο ήταν η 17</w:t>
      </w:r>
      <w:r>
        <w:rPr>
          <w:rFonts w:eastAsia="Times New Roman" w:cs="Times New Roman"/>
          <w:vertAlign w:val="superscript"/>
        </w:rPr>
        <w:t>η</w:t>
      </w:r>
      <w:r>
        <w:rPr>
          <w:rFonts w:eastAsia="Times New Roman" w:cs="Times New Roman"/>
        </w:rPr>
        <w:t xml:space="preserve"> Ιουνίου του 2016, κάτι που αποδεικνύει ότι το νομοσχέδιο το θέσατε σε διαβούλευση μετά την παρέλευση της </w:t>
      </w:r>
      <w:r>
        <w:rPr>
          <w:rFonts w:eastAsia="Times New Roman"/>
          <w:bCs/>
        </w:rPr>
        <w:t>συγκεκριμένης</w:t>
      </w:r>
      <w:r>
        <w:rPr>
          <w:rFonts w:eastAsia="Times New Roman" w:cs="Times New Roman"/>
        </w:rPr>
        <w:t xml:space="preserve"> ημερομη</w:t>
      </w:r>
      <w:r>
        <w:rPr>
          <w:rFonts w:eastAsia="Times New Roman" w:cs="Times New Roman"/>
        </w:rPr>
        <w:t xml:space="preserve">νίας. Αυτή </w:t>
      </w:r>
      <w:r>
        <w:rPr>
          <w:rFonts w:eastAsia="Times New Roman"/>
          <w:bCs/>
        </w:rPr>
        <w:t>είναι</w:t>
      </w:r>
      <w:r>
        <w:rPr>
          <w:rFonts w:eastAsia="Times New Roman" w:cs="Times New Roman"/>
        </w:rPr>
        <w:t xml:space="preserve"> η δεύτερη επισήμανση. </w:t>
      </w:r>
    </w:p>
    <w:p w14:paraId="0D31A39E"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καθυστέρηση, </w:t>
      </w:r>
      <w:r>
        <w:rPr>
          <w:rFonts w:eastAsia="Times New Roman" w:cs="Times New Roman"/>
          <w:bCs/>
          <w:shd w:val="clear" w:color="auto" w:fill="FFFFFF"/>
        </w:rPr>
        <w:t>όμως,</w:t>
      </w:r>
      <w:r>
        <w:rPr>
          <w:rFonts w:eastAsia="Times New Roman" w:cs="Times New Roman"/>
        </w:rPr>
        <w:t xml:space="preserve"> δεν σημαίνει τίποτα</w:t>
      </w:r>
      <w:r>
        <w:rPr>
          <w:rFonts w:eastAsia="Times New Roman" w:cs="Times New Roman"/>
        </w:rPr>
        <w:t>,</w:t>
      </w:r>
      <w:r>
        <w:rPr>
          <w:rFonts w:eastAsia="Times New Roman" w:cs="Times New Roman"/>
        </w:rPr>
        <w:t xml:space="preserve"> μπροστά σε ένα νομοσχέδιο που κινείται πέρα από τα όρια και τις διατάξεις της ευρωπαϊκής </w:t>
      </w:r>
      <w:r>
        <w:rPr>
          <w:rFonts w:eastAsia="Times New Roman" w:cs="Times New Roman"/>
        </w:rPr>
        <w:t>ο</w:t>
      </w:r>
      <w:r>
        <w:rPr>
          <w:rFonts w:eastAsia="Times New Roman" w:cs="Times New Roman"/>
        </w:rPr>
        <w:t xml:space="preserve">δηγίας 2014/56 και του </w:t>
      </w:r>
      <w:r>
        <w:rPr>
          <w:rFonts w:eastAsia="Times New Roman" w:cs="Times New Roman"/>
        </w:rPr>
        <w:t>κ</w:t>
      </w:r>
      <w:r>
        <w:rPr>
          <w:rFonts w:eastAsia="Times New Roman" w:cs="Times New Roman"/>
        </w:rPr>
        <w:t xml:space="preserve">ανονισμού 537/2014. Η </w:t>
      </w:r>
      <w:r>
        <w:rPr>
          <w:rFonts w:eastAsia="Times New Roman"/>
          <w:bCs/>
        </w:rPr>
        <w:t>Κυβέρνηση</w:t>
      </w:r>
      <w:r>
        <w:rPr>
          <w:rFonts w:eastAsia="Times New Roman" w:cs="Times New Roman"/>
        </w:rPr>
        <w:t xml:space="preserve"> ισχυρίζεται ότι όλα όσα εμπε</w:t>
      </w:r>
      <w:r>
        <w:rPr>
          <w:rFonts w:eastAsia="Times New Roman" w:cs="Times New Roman"/>
        </w:rPr>
        <w:t>ριέχονται στο νομοσχέδιο</w:t>
      </w:r>
      <w:r>
        <w:rPr>
          <w:rFonts w:eastAsia="Times New Roman" w:cs="Times New Roman"/>
        </w:rPr>
        <w:t>,</w:t>
      </w:r>
      <w:r>
        <w:rPr>
          <w:rFonts w:eastAsia="Times New Roman" w:cs="Times New Roman"/>
        </w:rPr>
        <w:t xml:space="preserve"> αντιστοιχούν στις διατάξεις της ευρωπαϊκής </w:t>
      </w:r>
      <w:r>
        <w:rPr>
          <w:rFonts w:eastAsia="Times New Roman" w:cs="Times New Roman"/>
        </w:rPr>
        <w:t>ο</w:t>
      </w:r>
      <w:r>
        <w:rPr>
          <w:rFonts w:eastAsia="Times New Roman" w:cs="Times New Roman"/>
        </w:rPr>
        <w:t xml:space="preserve">δηγίας. Ουδέν </w:t>
      </w:r>
      <w:proofErr w:type="spellStart"/>
      <w:r>
        <w:rPr>
          <w:rFonts w:eastAsia="Times New Roman" w:cs="Times New Roman"/>
        </w:rPr>
        <w:t>ψευδέστερον</w:t>
      </w:r>
      <w:proofErr w:type="spellEnd"/>
      <w:r>
        <w:rPr>
          <w:rFonts w:eastAsia="Times New Roman" w:cs="Times New Roman"/>
        </w:rPr>
        <w:t xml:space="preserve">. </w:t>
      </w:r>
    </w:p>
    <w:p w14:paraId="0D31A39F" w14:textId="77777777" w:rsidR="00320123" w:rsidRDefault="00F36392">
      <w:pPr>
        <w:spacing w:after="0" w:line="600" w:lineRule="auto"/>
        <w:ind w:firstLine="720"/>
        <w:jc w:val="both"/>
        <w:rPr>
          <w:rFonts w:eastAsia="Times New Roman"/>
          <w:bCs/>
        </w:rPr>
      </w:pPr>
      <w:r>
        <w:rPr>
          <w:rFonts w:eastAsia="Times New Roman" w:cs="Times New Roman"/>
        </w:rPr>
        <w:t xml:space="preserve">Στην ομιλία μου στην Επιτροπή Οικονομικών ανέφερα </w:t>
      </w:r>
      <w:r>
        <w:rPr>
          <w:rFonts w:eastAsia="Times New Roman"/>
          <w:bCs/>
        </w:rPr>
        <w:t>συγκεκριμένες διατάξεις</w:t>
      </w:r>
      <w:r>
        <w:rPr>
          <w:rFonts w:eastAsia="Times New Roman"/>
          <w:bCs/>
        </w:rPr>
        <w:t>,</w:t>
      </w:r>
      <w:r>
        <w:rPr>
          <w:rFonts w:eastAsia="Times New Roman"/>
          <w:bCs/>
        </w:rPr>
        <w:t xml:space="preserve"> που κινούνται πέρα και έξω από τα όρια </w:t>
      </w:r>
      <w:r>
        <w:rPr>
          <w:rFonts w:eastAsia="Times New Roman"/>
          <w:bCs/>
        </w:rPr>
        <w:lastRenderedPageBreak/>
        <w:t xml:space="preserve">της ευρωπαϊκής </w:t>
      </w:r>
      <w:r>
        <w:rPr>
          <w:rFonts w:eastAsia="Times New Roman"/>
          <w:bCs/>
        </w:rPr>
        <w:t>ο</w:t>
      </w:r>
      <w:r>
        <w:rPr>
          <w:rFonts w:eastAsia="Times New Roman"/>
          <w:bCs/>
        </w:rPr>
        <w:t xml:space="preserve">δηγίας αλλά και του </w:t>
      </w:r>
      <w:r>
        <w:rPr>
          <w:rFonts w:eastAsia="Times New Roman"/>
          <w:bCs/>
        </w:rPr>
        <w:t>κ</w:t>
      </w:r>
      <w:r>
        <w:rPr>
          <w:rFonts w:eastAsia="Times New Roman"/>
          <w:bCs/>
        </w:rPr>
        <w:t>ανονισμ</w:t>
      </w:r>
      <w:r>
        <w:rPr>
          <w:rFonts w:eastAsia="Times New Roman"/>
          <w:bCs/>
        </w:rPr>
        <w:t xml:space="preserve">ού. Ζήτησα εξηγήσεις και απαντήσεις από την Κυβέρνηση αλλά ούτε εξηγήσεις ούτε πειστικές απαντήσεις δόθηκαν. </w:t>
      </w:r>
    </w:p>
    <w:p w14:paraId="0D31A3A0" w14:textId="77777777" w:rsidR="00320123" w:rsidRDefault="00F36392">
      <w:pPr>
        <w:spacing w:after="0" w:line="600" w:lineRule="auto"/>
        <w:ind w:firstLine="720"/>
        <w:jc w:val="both"/>
        <w:rPr>
          <w:rFonts w:eastAsia="Times New Roman"/>
          <w:bCs/>
        </w:rPr>
      </w:pPr>
      <w:r>
        <w:rPr>
          <w:rFonts w:eastAsia="Times New Roman"/>
          <w:bCs/>
        </w:rPr>
        <w:t>Κυρίες και κύριοι συνάδελφοι, η Νέα Δημοκρατία κατέστησε σαφές</w:t>
      </w:r>
      <w:r>
        <w:rPr>
          <w:rFonts w:eastAsia="Times New Roman"/>
          <w:bCs/>
        </w:rPr>
        <w:t>,</w:t>
      </w:r>
      <w:r>
        <w:rPr>
          <w:rFonts w:eastAsia="Times New Roman"/>
          <w:bCs/>
        </w:rPr>
        <w:t xml:space="preserve"> ότι όσες διατάξεις στηρίζονται στην ευρωπαϊκή </w:t>
      </w:r>
      <w:r>
        <w:rPr>
          <w:rFonts w:eastAsia="Times New Roman"/>
          <w:bCs/>
        </w:rPr>
        <w:t>ο</w:t>
      </w:r>
      <w:r>
        <w:rPr>
          <w:rFonts w:eastAsia="Times New Roman"/>
          <w:bCs/>
        </w:rPr>
        <w:t xml:space="preserve">δηγία και στον </w:t>
      </w:r>
      <w:r>
        <w:rPr>
          <w:rFonts w:eastAsia="Times New Roman"/>
          <w:bCs/>
        </w:rPr>
        <w:t>κ</w:t>
      </w:r>
      <w:r>
        <w:rPr>
          <w:rFonts w:eastAsia="Times New Roman"/>
          <w:bCs/>
        </w:rPr>
        <w:t xml:space="preserve">ανονισμό θα τις υπερψηφίσει. Όσες, </w:t>
      </w:r>
      <w:r>
        <w:rPr>
          <w:rFonts w:eastAsia="Times New Roman"/>
          <w:bCs/>
          <w:shd w:val="clear" w:color="auto" w:fill="FFFFFF"/>
        </w:rPr>
        <w:t>όμως,</w:t>
      </w:r>
      <w:r>
        <w:rPr>
          <w:rFonts w:eastAsia="Times New Roman"/>
          <w:bCs/>
        </w:rPr>
        <w:t xml:space="preserve"> κινούνται πέρα από τα όρια και έξω από το πνεύμα της ευρωπαϊκής </w:t>
      </w:r>
      <w:r>
        <w:rPr>
          <w:rFonts w:eastAsia="Times New Roman"/>
          <w:bCs/>
        </w:rPr>
        <w:t>ο</w:t>
      </w:r>
      <w:r>
        <w:rPr>
          <w:rFonts w:eastAsia="Times New Roman"/>
          <w:bCs/>
        </w:rPr>
        <w:t xml:space="preserve">δηγίας και του </w:t>
      </w:r>
      <w:r>
        <w:rPr>
          <w:rFonts w:eastAsia="Times New Roman"/>
          <w:bCs/>
        </w:rPr>
        <w:t>κ</w:t>
      </w:r>
      <w:r>
        <w:rPr>
          <w:rFonts w:eastAsia="Times New Roman"/>
          <w:bCs/>
        </w:rPr>
        <w:t>ανονισμού</w:t>
      </w:r>
      <w:r>
        <w:rPr>
          <w:rFonts w:eastAsia="Times New Roman"/>
          <w:bCs/>
        </w:rPr>
        <w:t>,</w:t>
      </w:r>
      <w:r>
        <w:rPr>
          <w:rFonts w:eastAsia="Times New Roman"/>
          <w:bCs/>
        </w:rPr>
        <w:t xml:space="preserve"> δεν θα έχουν τη δική μας συναίνεση. </w:t>
      </w:r>
    </w:p>
    <w:p w14:paraId="0D31A3A1" w14:textId="77777777" w:rsidR="00320123" w:rsidRDefault="00F36392">
      <w:pPr>
        <w:spacing w:after="0" w:line="600" w:lineRule="auto"/>
        <w:ind w:firstLine="720"/>
        <w:jc w:val="both"/>
        <w:rPr>
          <w:rFonts w:eastAsia="Times New Roman"/>
          <w:bCs/>
        </w:rPr>
      </w:pPr>
      <w:r>
        <w:rPr>
          <w:rFonts w:eastAsia="Times New Roman"/>
          <w:bCs/>
        </w:rPr>
        <w:t xml:space="preserve">Τι επιχειρεί ή για την ακρίβεια τι μεθοδεύει η Κυβέρνηση με ορισμένες διατάξεις αυτού </w:t>
      </w:r>
      <w:r>
        <w:rPr>
          <w:rFonts w:eastAsia="Times New Roman"/>
          <w:bCs/>
        </w:rPr>
        <w:t>του νομοσχεδίου; Το πρώτο</w:t>
      </w:r>
      <w:r>
        <w:rPr>
          <w:rFonts w:eastAsia="Times New Roman"/>
          <w:bCs/>
        </w:rPr>
        <w:t>,</w:t>
      </w:r>
      <w:r>
        <w:rPr>
          <w:rFonts w:eastAsia="Times New Roman"/>
          <w:bCs/>
        </w:rPr>
        <w:t xml:space="preserve"> είναι η αναγόρευση του Σώματος Ορκωτών Ελεγκτών Λογιστών στο ρόλο του υπέρτατου φορέα σε ό,τι αφορά στο κανονιστικό πλαίσιο των ελέγχων, ακόμα και για τις περιπτώσεις εκείνες στις οποίες υπάρχει εμφανής σύγκρουση συμφερόντων. </w:t>
      </w:r>
    </w:p>
    <w:p w14:paraId="0D31A3A2" w14:textId="77777777" w:rsidR="00320123" w:rsidRDefault="00F36392">
      <w:pPr>
        <w:spacing w:after="0" w:line="600" w:lineRule="auto"/>
        <w:ind w:firstLine="720"/>
        <w:jc w:val="both"/>
        <w:rPr>
          <w:rFonts w:eastAsia="Times New Roman"/>
          <w:bCs/>
        </w:rPr>
      </w:pPr>
      <w:r>
        <w:rPr>
          <w:rFonts w:eastAsia="Times New Roman"/>
          <w:bCs/>
        </w:rPr>
        <w:t>Το</w:t>
      </w:r>
      <w:r>
        <w:rPr>
          <w:rFonts w:eastAsia="Times New Roman"/>
          <w:bCs/>
        </w:rPr>
        <w:t xml:space="preserve"> δεύτερο</w:t>
      </w:r>
      <w:r>
        <w:rPr>
          <w:rFonts w:eastAsia="Times New Roman"/>
          <w:bCs/>
        </w:rPr>
        <w:t>,</w:t>
      </w:r>
      <w:r>
        <w:rPr>
          <w:rFonts w:eastAsia="Times New Roman"/>
          <w:bCs/>
        </w:rPr>
        <w:t xml:space="preserve"> είναι η υποβάθμιση του ανεξάρτητου ελεγκτικού οργάνου της ΕΛΤΕ, που αποψιλώνεται από αρμοδιότητες και αποκτά διακοσμητικό χαρακτήρα. Να σας υπενθυμίσω</w:t>
      </w:r>
      <w:r>
        <w:rPr>
          <w:rFonts w:eastAsia="Times New Roman"/>
          <w:bCs/>
        </w:rPr>
        <w:t>,</w:t>
      </w:r>
      <w:r>
        <w:rPr>
          <w:rFonts w:eastAsia="Times New Roman"/>
          <w:bCs/>
        </w:rPr>
        <w:t xml:space="preserve"> ότι η ΕΛΤΕ είχε συσταθεί με βάση την ευρωπαϊκή νομοθεσία ως ένα </w:t>
      </w:r>
      <w:r>
        <w:rPr>
          <w:rFonts w:eastAsia="Times New Roman"/>
          <w:bCs/>
        </w:rPr>
        <w:lastRenderedPageBreak/>
        <w:t>ανεξάρτητο εποπτικό όργανο. Εί</w:t>
      </w:r>
      <w:r>
        <w:rPr>
          <w:rFonts w:eastAsia="Times New Roman"/>
          <w:bCs/>
        </w:rPr>
        <w:t xml:space="preserve">ναι γνωστή η απέχθεια που δείχνει η Κυβέρνηση απέναντι στις ανεξάρτητες αρχές, όταν δεν μπορεί να τις ελέγξει. </w:t>
      </w:r>
    </w:p>
    <w:p w14:paraId="0D31A3A3" w14:textId="77777777" w:rsidR="00320123" w:rsidRDefault="00F36392">
      <w:pPr>
        <w:spacing w:after="0" w:line="600" w:lineRule="auto"/>
        <w:ind w:firstLine="720"/>
        <w:jc w:val="both"/>
        <w:rPr>
          <w:rFonts w:eastAsia="Times New Roman"/>
          <w:bCs/>
        </w:rPr>
      </w:pPr>
      <w:r>
        <w:rPr>
          <w:rFonts w:eastAsia="Times New Roman"/>
          <w:bCs/>
        </w:rPr>
        <w:t>Δεν υπάρχει κα</w:t>
      </w:r>
      <w:r>
        <w:rPr>
          <w:rFonts w:eastAsia="Times New Roman"/>
          <w:bCs/>
        </w:rPr>
        <w:t>μ</w:t>
      </w:r>
      <w:r>
        <w:rPr>
          <w:rFonts w:eastAsia="Times New Roman"/>
          <w:bCs/>
        </w:rPr>
        <w:t>μία αμφιβολία</w:t>
      </w:r>
      <w:r>
        <w:rPr>
          <w:rFonts w:eastAsia="Times New Roman"/>
          <w:bCs/>
        </w:rPr>
        <w:t>,</w:t>
      </w:r>
      <w:r>
        <w:rPr>
          <w:rFonts w:eastAsia="Times New Roman"/>
          <w:bCs/>
        </w:rPr>
        <w:t xml:space="preserve"> ότι με τις διατάξεις που αποκλίνουν από την ορθή αποτύπωση και ενσωμάτωση της ευρωπαϊκής </w:t>
      </w:r>
      <w:r>
        <w:rPr>
          <w:rFonts w:eastAsia="Times New Roman"/>
          <w:bCs/>
        </w:rPr>
        <w:t>ο</w:t>
      </w:r>
      <w:r>
        <w:rPr>
          <w:rFonts w:eastAsia="Times New Roman"/>
          <w:bCs/>
        </w:rPr>
        <w:t xml:space="preserve">δηγίας 2014/56 στο </w:t>
      </w:r>
      <w:r>
        <w:rPr>
          <w:rFonts w:eastAsia="Times New Roman"/>
          <w:bCs/>
        </w:rPr>
        <w:t>Ε</w:t>
      </w:r>
      <w:r>
        <w:rPr>
          <w:rFonts w:eastAsia="Times New Roman"/>
          <w:bCs/>
        </w:rPr>
        <w:t>θνικ</w:t>
      </w:r>
      <w:r>
        <w:rPr>
          <w:rFonts w:eastAsia="Times New Roman"/>
          <w:bCs/>
        </w:rPr>
        <w:t xml:space="preserve">ό </w:t>
      </w:r>
      <w:r>
        <w:rPr>
          <w:rFonts w:eastAsia="Times New Roman"/>
          <w:bCs/>
        </w:rPr>
        <w:t>Δ</w:t>
      </w:r>
      <w:r>
        <w:rPr>
          <w:rFonts w:eastAsia="Times New Roman"/>
          <w:bCs/>
        </w:rPr>
        <w:t>ίκαιο</w:t>
      </w:r>
      <w:r>
        <w:rPr>
          <w:rFonts w:eastAsia="Times New Roman"/>
          <w:bCs/>
        </w:rPr>
        <w:t>,</w:t>
      </w:r>
      <w:r>
        <w:rPr>
          <w:rFonts w:eastAsia="Times New Roman"/>
          <w:bCs/>
        </w:rPr>
        <w:t xml:space="preserve"> η Κυβέρνηση δημιουργεί τις συνθήκες για να υπάρξουν προσφυγές σε ελληνικά και ευρωπαϊκά δικαστήρια από ελεγκτές και ελεγκτικές εταιρ</w:t>
      </w:r>
      <w:r>
        <w:rPr>
          <w:rFonts w:eastAsia="Times New Roman"/>
          <w:bCs/>
        </w:rPr>
        <w:t>ε</w:t>
      </w:r>
      <w:r>
        <w:rPr>
          <w:rFonts w:eastAsia="Times New Roman"/>
          <w:bCs/>
        </w:rPr>
        <w:t>ίες που δεν ανήκουν στο Σώμα Ορκωτών Ελεγκτών Λογιστών, γιατί ουσιαστικά μετατρέπει το Σώμα Ορκωτών Ελεγκτών Λογι</w:t>
      </w:r>
      <w:r>
        <w:rPr>
          <w:rFonts w:eastAsia="Times New Roman"/>
          <w:bCs/>
        </w:rPr>
        <w:t xml:space="preserve">στών σε </w:t>
      </w:r>
      <w:proofErr w:type="spellStart"/>
      <w:r>
        <w:rPr>
          <w:rFonts w:eastAsia="Times New Roman"/>
          <w:bCs/>
        </w:rPr>
        <w:t>ελέγχοντα</w:t>
      </w:r>
      <w:proofErr w:type="spellEnd"/>
      <w:r>
        <w:rPr>
          <w:rFonts w:eastAsia="Times New Roman"/>
          <w:bCs/>
        </w:rPr>
        <w:t xml:space="preserve"> και ελεγχόμενο ταυτοχρόνως και τού δίνει τη δυνατότητα να ελέγχει και τους ανταγωνιστές του, δηλαδή τις άλλες ελεγκτικές εταιρ</w:t>
      </w:r>
      <w:r>
        <w:rPr>
          <w:rFonts w:eastAsia="Times New Roman"/>
          <w:bCs/>
        </w:rPr>
        <w:t>ε</w:t>
      </w:r>
      <w:r>
        <w:rPr>
          <w:rFonts w:eastAsia="Times New Roman"/>
          <w:bCs/>
        </w:rPr>
        <w:t xml:space="preserve">ίες. </w:t>
      </w:r>
      <w:r>
        <w:rPr>
          <w:rFonts w:eastAsia="Times New Roman"/>
          <w:bCs/>
          <w:shd w:val="clear" w:color="auto" w:fill="FFFFFF"/>
        </w:rPr>
        <w:t>Υπάρχουν,</w:t>
      </w:r>
      <w:r>
        <w:rPr>
          <w:rFonts w:eastAsia="Times New Roman"/>
          <w:bCs/>
        </w:rPr>
        <w:t xml:space="preserve"> </w:t>
      </w:r>
      <w:r>
        <w:rPr>
          <w:rFonts w:eastAsia="Times New Roman"/>
          <w:bCs/>
          <w:shd w:val="clear" w:color="auto" w:fill="FFFFFF"/>
        </w:rPr>
        <w:t xml:space="preserve">επίσης, </w:t>
      </w:r>
      <w:r>
        <w:rPr>
          <w:rFonts w:eastAsia="Times New Roman"/>
          <w:bCs/>
        </w:rPr>
        <w:t>διατάξεις που μετατρέπουν σε κλειστό επάγγελμα το επάγγελμα του ελεγκτή, με όποιες συνέπ</w:t>
      </w:r>
      <w:r>
        <w:rPr>
          <w:rFonts w:eastAsia="Times New Roman"/>
          <w:bCs/>
        </w:rPr>
        <w:t xml:space="preserve">ειες αυτό έχει. </w:t>
      </w:r>
    </w:p>
    <w:p w14:paraId="0D31A3A4" w14:textId="77777777" w:rsidR="00320123" w:rsidRDefault="00F36392">
      <w:pPr>
        <w:spacing w:after="0" w:line="600" w:lineRule="auto"/>
        <w:ind w:firstLine="720"/>
        <w:jc w:val="both"/>
        <w:rPr>
          <w:rFonts w:eastAsia="Times New Roman"/>
          <w:bCs/>
        </w:rPr>
      </w:pPr>
      <w:r>
        <w:rPr>
          <w:rFonts w:eastAsia="Times New Roman"/>
          <w:bCs/>
        </w:rPr>
        <w:t xml:space="preserve">Τόσο στην Επιτροπή Οικονομικών Υποθέσεων όσο και εδώ στην Ολομέλεια, εγώ, κυρίες και κύριοι συνάδελφοι, θα μιλήσω τεκμηριωμένα και κυρίως συγκεκριμένα, έστω και αν δεν </w:t>
      </w:r>
      <w:r>
        <w:rPr>
          <w:rFonts w:eastAsia="Times New Roman"/>
          <w:bCs/>
          <w:shd w:val="clear" w:color="auto" w:fill="FFFFFF"/>
        </w:rPr>
        <w:t>υπάρχουν</w:t>
      </w:r>
      <w:r>
        <w:rPr>
          <w:rFonts w:eastAsia="Times New Roman"/>
          <w:bCs/>
        </w:rPr>
        <w:t xml:space="preserve"> απαντήσεις από την πλευρά της Κυβέρνησης. </w:t>
      </w:r>
    </w:p>
    <w:p w14:paraId="0D31A3A5" w14:textId="77777777" w:rsidR="00320123" w:rsidRDefault="00F36392">
      <w:pPr>
        <w:spacing w:after="0" w:line="600" w:lineRule="auto"/>
        <w:ind w:firstLine="720"/>
        <w:jc w:val="both"/>
        <w:rPr>
          <w:rFonts w:eastAsia="Times New Roman"/>
          <w:bCs/>
        </w:rPr>
      </w:pPr>
      <w:r>
        <w:rPr>
          <w:rFonts w:eastAsia="Times New Roman"/>
          <w:bCs/>
        </w:rPr>
        <w:lastRenderedPageBreak/>
        <w:t>Προς επίρρωση των ό</w:t>
      </w:r>
      <w:r>
        <w:rPr>
          <w:rFonts w:eastAsia="Times New Roman"/>
          <w:bCs/>
        </w:rPr>
        <w:t xml:space="preserve">σων είπα πριν, </w:t>
      </w:r>
      <w:r>
        <w:rPr>
          <w:rFonts w:eastAsia="Times New Roman"/>
          <w:bCs/>
          <w:shd w:val="clear" w:color="auto" w:fill="FFFFFF"/>
        </w:rPr>
        <w:t>υπάρχουν</w:t>
      </w:r>
      <w:r>
        <w:rPr>
          <w:rFonts w:eastAsia="Times New Roman"/>
          <w:bCs/>
        </w:rPr>
        <w:t xml:space="preserve"> οι διατάξεις του άρθρου 3 και συγκεκριμένα στην </w:t>
      </w:r>
      <w:r>
        <w:rPr>
          <w:rFonts w:eastAsia="Times New Roman"/>
          <w:bCs/>
          <w:shd w:val="clear" w:color="auto" w:fill="FFFFFF"/>
        </w:rPr>
        <w:t xml:space="preserve">παράγραφο </w:t>
      </w:r>
      <w:r>
        <w:rPr>
          <w:rFonts w:eastAsia="Times New Roman"/>
          <w:bCs/>
        </w:rPr>
        <w:t xml:space="preserve">1, σύμφωνα με την οποία </w:t>
      </w:r>
      <w:r>
        <w:rPr>
          <w:rFonts w:eastAsia="Times New Roman"/>
          <w:bCs/>
          <w:shd w:val="clear" w:color="auto" w:fill="FFFFFF"/>
        </w:rPr>
        <w:t>δικαίωμα</w:t>
      </w:r>
      <w:r>
        <w:rPr>
          <w:rFonts w:eastAsia="Times New Roman"/>
          <w:bCs/>
        </w:rPr>
        <w:t xml:space="preserve"> διενέργειας υποχρεωτικού ελέγχου έχουν μόνο οι ορκωτοί ελεγκτές λογιστές ή οι ελεγκτικές εταιρ</w:t>
      </w:r>
      <w:r>
        <w:rPr>
          <w:rFonts w:eastAsia="Times New Roman"/>
          <w:bCs/>
        </w:rPr>
        <w:t>ε</w:t>
      </w:r>
      <w:r>
        <w:rPr>
          <w:rFonts w:eastAsia="Times New Roman"/>
          <w:bCs/>
        </w:rPr>
        <w:t>ίες που έχουν λάβει άδεια άσκησης επαγγέλματος</w:t>
      </w:r>
      <w:r>
        <w:rPr>
          <w:rFonts w:eastAsia="Times New Roman"/>
          <w:bCs/>
        </w:rPr>
        <w:t xml:space="preserve"> –δηλαδή επαγγελματική άδεια– και είναι μέλη του Σώματος Ορκωτών Ελεγκτών Λογιστών. </w:t>
      </w:r>
    </w:p>
    <w:p w14:paraId="0D31A3A6" w14:textId="77777777" w:rsidR="00320123" w:rsidRDefault="00F36392">
      <w:pPr>
        <w:spacing w:after="0" w:line="600" w:lineRule="auto"/>
        <w:ind w:firstLine="720"/>
        <w:jc w:val="both"/>
        <w:rPr>
          <w:rFonts w:eastAsia="Times New Roman"/>
          <w:bCs/>
        </w:rPr>
      </w:pPr>
      <w:r>
        <w:rPr>
          <w:rFonts w:eastAsia="Times New Roman"/>
          <w:bCs/>
        </w:rPr>
        <w:t xml:space="preserve">Σας ρώτησα να μου πείτε στην </w:t>
      </w:r>
      <w:r>
        <w:rPr>
          <w:rFonts w:eastAsia="Times New Roman"/>
          <w:bCs/>
        </w:rPr>
        <w:t>ε</w:t>
      </w:r>
      <w:r>
        <w:rPr>
          <w:rFonts w:eastAsia="Times New Roman"/>
          <w:bCs/>
        </w:rPr>
        <w:t>πιτροπή –και απάντηση δεν πήρα– πού</w:t>
      </w:r>
      <w:r>
        <w:rPr>
          <w:rFonts w:eastAsia="Times New Roman"/>
          <w:bCs/>
        </w:rPr>
        <w:t>,</w:t>
      </w:r>
      <w:r>
        <w:rPr>
          <w:rFonts w:eastAsia="Times New Roman"/>
          <w:bCs/>
        </w:rPr>
        <w:t xml:space="preserve"> ακριβώς</w:t>
      </w:r>
      <w:r>
        <w:rPr>
          <w:rFonts w:eastAsia="Times New Roman"/>
          <w:bCs/>
        </w:rPr>
        <w:t>,</w:t>
      </w:r>
      <w:r>
        <w:rPr>
          <w:rFonts w:eastAsia="Times New Roman"/>
          <w:bCs/>
        </w:rPr>
        <w:t xml:space="preserve"> προβλέπει η ευρωπαϊκή </w:t>
      </w:r>
      <w:r>
        <w:rPr>
          <w:rFonts w:eastAsia="Times New Roman"/>
          <w:bCs/>
        </w:rPr>
        <w:t>ο</w:t>
      </w:r>
      <w:r>
        <w:rPr>
          <w:rFonts w:eastAsia="Times New Roman"/>
          <w:bCs/>
        </w:rPr>
        <w:t>δηγία ότι οι ελεγκτές θα πρέπει να είναι μέλη του Σώματος Ορκωτών Ελεγκτ</w:t>
      </w:r>
      <w:r>
        <w:rPr>
          <w:rFonts w:eastAsia="Times New Roman"/>
          <w:bCs/>
        </w:rPr>
        <w:t>ών Λογιστών. Γιατί θα πρέπει οι ορκωτοί λογιστές να είναι υποχρεωτικά μέλη του Σώματος Ορκωτών Ελεγκτών Λογιστών; Γιατί αποκλείει ελεγκτές που μπορεί να είναι μέλη σε αντίστοιχο φορέα άλλου κράτους μέλους; Γιατί θέτετε με αυτόν τον τρόπο απαγορευτικές διατ</w:t>
      </w:r>
      <w:r>
        <w:rPr>
          <w:rFonts w:eastAsia="Times New Roman"/>
          <w:bCs/>
        </w:rPr>
        <w:t xml:space="preserve">άξεις για τη δημιουργία ενός δεύτερου αντίστοιχου του ΣΟΕΛ </w:t>
      </w:r>
      <w:r>
        <w:rPr>
          <w:rFonts w:eastAsia="Times New Roman"/>
          <w:bCs/>
        </w:rPr>
        <w:t>σ</w:t>
      </w:r>
      <w:r>
        <w:rPr>
          <w:rFonts w:eastAsia="Times New Roman"/>
          <w:bCs/>
        </w:rPr>
        <w:t xml:space="preserve">ώματος στην Ελλάδα; </w:t>
      </w:r>
    </w:p>
    <w:p w14:paraId="0D31A3A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Υπάρχουν απαντήσεις σε όλες αυτές τις ερωτήσεις</w:t>
      </w:r>
      <w:r>
        <w:rPr>
          <w:rFonts w:eastAsia="Times New Roman" w:cs="Times New Roman"/>
          <w:szCs w:val="24"/>
        </w:rPr>
        <w:t>,</w:t>
      </w:r>
      <w:r>
        <w:rPr>
          <w:rFonts w:eastAsia="Times New Roman" w:cs="Times New Roman"/>
          <w:szCs w:val="24"/>
        </w:rPr>
        <w:t xml:space="preserve"> που είναι βέβαιο ότι θα τεθούν υπό τη μορφή προβλημάτων στο άμεσο μέλλον από ελεγκτικές εταιρείες που δεν είναι μέλη του Σώ</w:t>
      </w:r>
      <w:r>
        <w:rPr>
          <w:rFonts w:eastAsia="Times New Roman" w:cs="Times New Roman"/>
          <w:szCs w:val="24"/>
        </w:rPr>
        <w:lastRenderedPageBreak/>
        <w:t>ματος Ορκωτών Ελεγκτών Λογιστών και οι οποίες θα επικαλεστούν την παρεμπόδιση της ελεύθερης άσκησης επαγγελματικής δραστηριότητας. Θ</w:t>
      </w:r>
      <w:r>
        <w:rPr>
          <w:rFonts w:eastAsia="Times New Roman" w:cs="Times New Roman"/>
          <w:szCs w:val="24"/>
        </w:rPr>
        <w:t xml:space="preserve">εωρώ επίσης ότι θα ανακύψει και ζήτημα σε ό,τι αφορά το δικαίωμα άσκησης ελεύθερης επαγγελματικής δραστηριότητας και με τη διάταξη περί διενέργειας ελέγχων για λογαριασμό μιας μόνο ελεγκτικής εταιρείας. </w:t>
      </w:r>
    </w:p>
    <w:p w14:paraId="0D31A3A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αλήθεια και η πραγματικότητα, κυρίες και κύριοι συ</w:t>
      </w:r>
      <w:r>
        <w:rPr>
          <w:rFonts w:eastAsia="Times New Roman" w:cs="Times New Roman"/>
          <w:szCs w:val="24"/>
        </w:rPr>
        <w:t xml:space="preserve">νάδελφοι, είναι ότι τίποτα από όλα αυτά δεν προβλέπεται στην ευρωπαϊκή </w:t>
      </w:r>
      <w:r>
        <w:rPr>
          <w:rFonts w:eastAsia="Times New Roman" w:cs="Times New Roman"/>
          <w:szCs w:val="24"/>
        </w:rPr>
        <w:t>ο</w:t>
      </w:r>
      <w:r>
        <w:rPr>
          <w:rFonts w:eastAsia="Times New Roman" w:cs="Times New Roman"/>
          <w:szCs w:val="24"/>
        </w:rPr>
        <w:t xml:space="preserve">δηγία. Αντίθετα υπάρχει και σχετική τροποποίηση σε σχέση με την παλιά </w:t>
      </w:r>
      <w:r>
        <w:rPr>
          <w:rFonts w:eastAsia="Times New Roman" w:cs="Times New Roman"/>
          <w:szCs w:val="24"/>
        </w:rPr>
        <w:t>ο</w:t>
      </w:r>
      <w:r>
        <w:rPr>
          <w:rFonts w:eastAsia="Times New Roman" w:cs="Times New Roman"/>
          <w:szCs w:val="24"/>
        </w:rPr>
        <w:t xml:space="preserve">δηγία και συγκεκριμένα στο άρθρο 3 της </w:t>
      </w:r>
      <w:r>
        <w:rPr>
          <w:rFonts w:eastAsia="Times New Roman" w:cs="Times New Roman"/>
          <w:szCs w:val="24"/>
        </w:rPr>
        <w:t>ο</w:t>
      </w:r>
      <w:r>
        <w:rPr>
          <w:rFonts w:eastAsia="Times New Roman" w:cs="Times New Roman"/>
          <w:szCs w:val="24"/>
        </w:rPr>
        <w:t xml:space="preserve">δηγίας που ορίζει ότι την άδεια χορηγεί μία και μόνο αρμόδια αρχή που είναι η ΕΛΤΕ. Αυτό άλλωστε είναι και το ορθό σύμφωνα με τα διεθνώς ισχύοντα. </w:t>
      </w:r>
    </w:p>
    <w:p w14:paraId="0D31A3A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Τι θα έπρεπε να κάνει η Κυβέρνηση; Θα έπρεπε να υιοθετήσει διάταξη, σύμφωνα με την οποία δικαίωμα διενέργεια</w:t>
      </w:r>
      <w:r>
        <w:rPr>
          <w:rFonts w:eastAsia="Times New Roman" w:cs="Times New Roman"/>
          <w:szCs w:val="24"/>
        </w:rPr>
        <w:t xml:space="preserve">ς ελέγχων θα έχουν οι </w:t>
      </w:r>
      <w:r>
        <w:rPr>
          <w:rFonts w:eastAsia="Times New Roman" w:cs="Times New Roman"/>
          <w:szCs w:val="24"/>
        </w:rPr>
        <w:t>ο</w:t>
      </w:r>
      <w:r>
        <w:rPr>
          <w:rFonts w:eastAsia="Times New Roman" w:cs="Times New Roman"/>
          <w:szCs w:val="24"/>
        </w:rPr>
        <w:t xml:space="preserve">ρκωτοί </w:t>
      </w:r>
      <w:r>
        <w:rPr>
          <w:rFonts w:eastAsia="Times New Roman" w:cs="Times New Roman"/>
          <w:szCs w:val="24"/>
        </w:rPr>
        <w:t>ε</w:t>
      </w:r>
      <w:r>
        <w:rPr>
          <w:rFonts w:eastAsia="Times New Roman" w:cs="Times New Roman"/>
          <w:szCs w:val="24"/>
        </w:rPr>
        <w:t xml:space="preserve">λεγκτές </w:t>
      </w:r>
      <w:r>
        <w:rPr>
          <w:rFonts w:eastAsia="Times New Roman" w:cs="Times New Roman"/>
          <w:szCs w:val="24"/>
        </w:rPr>
        <w:t>λ</w:t>
      </w:r>
      <w:r>
        <w:rPr>
          <w:rFonts w:eastAsia="Times New Roman" w:cs="Times New Roman"/>
          <w:szCs w:val="24"/>
        </w:rPr>
        <w:t xml:space="preserve">ογιστές ή οι ελεγκτικές εταιρείες που έχουν λάβει άδεια άσκησης επαγγέλματος και είναι μέλη του αναγνωρισμένου από την ΕΛΤΕ Σώματος Ορκωτών Ελεγκτών της Ελλάδος ή είναι μέλη Σώματος Ορκωτών Ελεγκτών </w:t>
      </w:r>
      <w:r>
        <w:rPr>
          <w:rFonts w:eastAsia="Times New Roman" w:cs="Times New Roman"/>
          <w:szCs w:val="24"/>
        </w:rPr>
        <w:lastRenderedPageBreak/>
        <w:t>αντίστοιχης επαγγ</w:t>
      </w:r>
      <w:r>
        <w:rPr>
          <w:rFonts w:eastAsia="Times New Roman" w:cs="Times New Roman"/>
          <w:szCs w:val="24"/>
        </w:rPr>
        <w:t xml:space="preserve">ελματικής ένωσης κράτους-μέλους της Ευρωπαϊκής Ένωσης. Η Κυβέρνηση, όμως, για τους δικούς της λόγους θέλει να δημιουργήσει μια μονοπωλιακή κατάσταση απόλυτα ελεγχόμενη. </w:t>
      </w:r>
    </w:p>
    <w:p w14:paraId="0D31A3A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Ταυτόχρονα η συγκεκριμένη διάταξη ουσιαστικά κλείνει το επάγγελμα του ελεγκτή, περιορί</w:t>
      </w:r>
      <w:r>
        <w:rPr>
          <w:rFonts w:eastAsia="Times New Roman" w:cs="Times New Roman"/>
          <w:szCs w:val="24"/>
        </w:rPr>
        <w:t xml:space="preserve">ζει την άσκηση ατομικής δραστηριότητας </w:t>
      </w:r>
      <w:r>
        <w:rPr>
          <w:rFonts w:eastAsia="Times New Roman" w:cs="Times New Roman"/>
          <w:szCs w:val="24"/>
        </w:rPr>
        <w:t>ο</w:t>
      </w:r>
      <w:r>
        <w:rPr>
          <w:rFonts w:eastAsia="Times New Roman" w:cs="Times New Roman"/>
          <w:szCs w:val="24"/>
        </w:rPr>
        <w:t xml:space="preserve">ρκωτών </w:t>
      </w:r>
      <w:r>
        <w:rPr>
          <w:rFonts w:eastAsia="Times New Roman" w:cs="Times New Roman"/>
          <w:szCs w:val="24"/>
        </w:rPr>
        <w:t>ε</w:t>
      </w:r>
      <w:r>
        <w:rPr>
          <w:rFonts w:eastAsia="Times New Roman" w:cs="Times New Roman"/>
          <w:szCs w:val="24"/>
        </w:rPr>
        <w:t xml:space="preserve">λεγκτών </w:t>
      </w:r>
      <w:r>
        <w:rPr>
          <w:rFonts w:eastAsia="Times New Roman" w:cs="Times New Roman"/>
          <w:szCs w:val="24"/>
        </w:rPr>
        <w:t>λ</w:t>
      </w:r>
      <w:r>
        <w:rPr>
          <w:rFonts w:eastAsia="Times New Roman" w:cs="Times New Roman"/>
          <w:szCs w:val="24"/>
        </w:rPr>
        <w:t>ογιστών και ενισχύει το Σώμα Ορκωτών Ελεγκτών Λογιστών και σε οικονομικό επίπεδο λόγω της υποχρεωτικής ασφάλισης στο ταμείο</w:t>
      </w:r>
      <w:r>
        <w:rPr>
          <w:rFonts w:eastAsia="Times New Roman" w:cs="Times New Roman"/>
          <w:szCs w:val="24"/>
        </w:rPr>
        <w:t xml:space="preserve"> του.</w:t>
      </w:r>
      <w:r>
        <w:rPr>
          <w:rFonts w:eastAsia="Times New Roman" w:cs="Times New Roman"/>
          <w:szCs w:val="24"/>
        </w:rPr>
        <w:t xml:space="preserve"> Πρόκειται για μια ακόμη διάταξη που κινείται πέρα και έξω από τα όρια </w:t>
      </w:r>
      <w:r>
        <w:rPr>
          <w:rFonts w:eastAsia="Times New Roman" w:cs="Times New Roman"/>
          <w:szCs w:val="24"/>
        </w:rPr>
        <w:t xml:space="preserve">της ευρωπαϊκής </w:t>
      </w:r>
      <w:r>
        <w:rPr>
          <w:rFonts w:eastAsia="Times New Roman" w:cs="Times New Roman"/>
          <w:szCs w:val="24"/>
        </w:rPr>
        <w:t>ο</w:t>
      </w:r>
      <w:r>
        <w:rPr>
          <w:rFonts w:eastAsia="Times New Roman" w:cs="Times New Roman"/>
          <w:szCs w:val="24"/>
        </w:rPr>
        <w:t xml:space="preserve">δηγίας 2014/56, </w:t>
      </w:r>
      <w:r>
        <w:rPr>
          <w:rFonts w:eastAsia="Times New Roman" w:cs="Times New Roman"/>
          <w:szCs w:val="24"/>
        </w:rPr>
        <w:t xml:space="preserve">είναι η παράγραφος 4 του άρθρου 8 </w:t>
      </w:r>
      <w:r>
        <w:rPr>
          <w:rFonts w:eastAsia="Times New Roman" w:cs="Times New Roman"/>
          <w:szCs w:val="24"/>
        </w:rPr>
        <w:t>στην οποία ορίζεται ότι για την οργάνωση και διενέργεια των επαγγελματικών εξετάσεων συνιστάται πενταμελής εξεταστική επιτροπή, τρία μέλη της οποίας προτείνονται από το Σώμα Ορκωτών Ελεγκτών</w:t>
      </w:r>
      <w:r>
        <w:rPr>
          <w:rFonts w:eastAsia="Times New Roman" w:cs="Times New Roman"/>
          <w:szCs w:val="24"/>
        </w:rPr>
        <w:t xml:space="preserve"> Λογιστών. Πολύ απλά, δηλαδή, εκχωρείται η διενέργεια των επαγγελματικών εξετάσεων στο Σώμα Ορκωτών Ελεγκτών Λογιστών</w:t>
      </w:r>
      <w:r>
        <w:rPr>
          <w:rFonts w:eastAsia="Times New Roman" w:cs="Times New Roman"/>
          <w:szCs w:val="24"/>
        </w:rPr>
        <w:t>,</w:t>
      </w:r>
      <w:r>
        <w:rPr>
          <w:rFonts w:eastAsia="Times New Roman" w:cs="Times New Roman"/>
          <w:szCs w:val="24"/>
        </w:rPr>
        <w:t xml:space="preserve"> αντί η σύσταση της εξεταστικής επιτροπής να γίνεται από την ΕΛΤΕ, που αποτελεί ανεξάρτητο εποπτικό όργανο. Μέχρι σήμερα, σε θεωρητικό επί</w:t>
      </w:r>
      <w:r>
        <w:rPr>
          <w:rFonts w:eastAsia="Times New Roman" w:cs="Times New Roman"/>
          <w:szCs w:val="24"/>
        </w:rPr>
        <w:t xml:space="preserve">πεδο, το Σώμα Ορκωτών Ελεγκτών </w:t>
      </w:r>
      <w:r>
        <w:rPr>
          <w:rFonts w:eastAsia="Times New Roman" w:cs="Times New Roman"/>
          <w:szCs w:val="24"/>
        </w:rPr>
        <w:lastRenderedPageBreak/>
        <w:t>Λογιστών τελεί υπό την εποπτεία της ΕΛΤΕ, κάτι που ανατρέπεται με αυτές τις διατάξεις, οι οποίες φυσικά δεν έχουν κα</w:t>
      </w:r>
      <w:r>
        <w:rPr>
          <w:rFonts w:eastAsia="Times New Roman" w:cs="Times New Roman"/>
          <w:szCs w:val="24"/>
        </w:rPr>
        <w:t>μ</w:t>
      </w:r>
      <w:r>
        <w:rPr>
          <w:rFonts w:eastAsia="Times New Roman" w:cs="Times New Roman"/>
          <w:szCs w:val="24"/>
        </w:rPr>
        <w:t xml:space="preserve">μία σχέση ή σύνδεση με την ευρωπαϊκή </w:t>
      </w:r>
      <w:r>
        <w:rPr>
          <w:rFonts w:eastAsia="Times New Roman" w:cs="Times New Roman"/>
          <w:szCs w:val="24"/>
        </w:rPr>
        <w:t>ο</w:t>
      </w:r>
      <w:r>
        <w:rPr>
          <w:rFonts w:eastAsia="Times New Roman" w:cs="Times New Roman"/>
          <w:szCs w:val="24"/>
        </w:rPr>
        <w:t xml:space="preserve">δηγία. </w:t>
      </w:r>
    </w:p>
    <w:p w14:paraId="0D31A3A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Τι θα συμβεί</w:t>
      </w:r>
      <w:r>
        <w:rPr>
          <w:rFonts w:eastAsia="Times New Roman" w:cs="Times New Roman"/>
          <w:szCs w:val="24"/>
        </w:rPr>
        <w:t>,</w:t>
      </w:r>
      <w:r>
        <w:rPr>
          <w:rFonts w:eastAsia="Times New Roman" w:cs="Times New Roman"/>
          <w:szCs w:val="24"/>
        </w:rPr>
        <w:t xml:space="preserve"> εάν κάποια στιγμή συσταθεί στη χώρα μας ένας άλλ</w:t>
      </w:r>
      <w:r>
        <w:rPr>
          <w:rFonts w:eastAsia="Times New Roman" w:cs="Times New Roman"/>
          <w:szCs w:val="24"/>
        </w:rPr>
        <w:t xml:space="preserve">ος αντίστοιχος επαγγελματικός φορέας; Θα συνεχίσει να έχει την αρμοδιότητα για τις επαγγελματικές εξετάσεις το Σώμα Ορκωτών Ελεγκτών Λογιστών; </w:t>
      </w:r>
    </w:p>
    <w:p w14:paraId="0D31A3A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Εμείς καταθέσαμε και μια άλλη εναλλακτική πρόταση</w:t>
      </w:r>
      <w:r>
        <w:rPr>
          <w:rFonts w:eastAsia="Times New Roman" w:cs="Times New Roman"/>
          <w:szCs w:val="24"/>
        </w:rPr>
        <w:t>,</w:t>
      </w:r>
      <w:r>
        <w:rPr>
          <w:rFonts w:eastAsia="Times New Roman" w:cs="Times New Roman"/>
          <w:szCs w:val="24"/>
        </w:rPr>
        <w:t xml:space="preserve"> για να μην υπάρχουν στρεβλώσεις στη συγκεκριμένη διάταξη</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απαρτίζεται η επιτροπή επαγγελματικών εξετάσεων από μέλη ανεξάρτητ</w:t>
      </w:r>
      <w:r>
        <w:rPr>
          <w:rFonts w:eastAsia="Times New Roman" w:cs="Times New Roman"/>
          <w:szCs w:val="24"/>
        </w:rPr>
        <w:t>α το</w:t>
      </w:r>
      <w:r>
        <w:rPr>
          <w:rFonts w:eastAsia="Times New Roman" w:cs="Times New Roman"/>
          <w:szCs w:val="24"/>
        </w:rPr>
        <w:t>υ Σώματος Ορκωτών Ελεγκτών Λογιστών ή τυχόν άλλου επαγγελματικού φορέα με διεθνή πιστοποίηση και μακρόχρονη ελεγκτική εμπειρία, προσόντα που θα ορίζονται από την ΕΛΤΕ, η οποία θα έχει τη</w:t>
      </w:r>
      <w:r>
        <w:rPr>
          <w:rFonts w:eastAsia="Times New Roman" w:cs="Times New Roman"/>
          <w:szCs w:val="24"/>
        </w:rPr>
        <w:t>ν πλήρη αρμοδιότητα. Η επιλογή των μελών θα γίνεται με κλήρωση</w:t>
      </w:r>
      <w:r>
        <w:rPr>
          <w:rFonts w:eastAsia="Times New Roman" w:cs="Times New Roman"/>
          <w:szCs w:val="24"/>
        </w:rPr>
        <w:t>,</w:t>
      </w:r>
      <w:r>
        <w:rPr>
          <w:rFonts w:eastAsia="Times New Roman" w:cs="Times New Roman"/>
          <w:szCs w:val="24"/>
        </w:rPr>
        <w:t xml:space="preserve"> μεταξύ αυτών που πληρούν τις προϋποθέσεις. </w:t>
      </w:r>
    </w:p>
    <w:p w14:paraId="0D31A3A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Ζήτημα δημιουργείται επίσης και με την αύξηση του χρόνου της πρακτικής άσκησης από τρία σε πέντε έτη, που ενδέχεται να μετατραπεί σε περιορισμό για </w:t>
      </w:r>
      <w:r>
        <w:rPr>
          <w:rFonts w:eastAsia="Times New Roman" w:cs="Times New Roman"/>
          <w:szCs w:val="24"/>
        </w:rPr>
        <w:t xml:space="preserve">την πρόσβαση στο επάγγελμα του ελεγκτή. Η ευρωπαϊκή </w:t>
      </w:r>
      <w:r>
        <w:rPr>
          <w:rFonts w:eastAsia="Times New Roman" w:cs="Times New Roman"/>
          <w:szCs w:val="24"/>
        </w:rPr>
        <w:t>ο</w:t>
      </w:r>
      <w:r>
        <w:rPr>
          <w:rFonts w:eastAsia="Times New Roman" w:cs="Times New Roman"/>
          <w:szCs w:val="24"/>
        </w:rPr>
        <w:t xml:space="preserve">δηγία θέτει ως ελάχιστο όριο τα τρία </w:t>
      </w:r>
      <w:r>
        <w:rPr>
          <w:rFonts w:eastAsia="Times New Roman" w:cs="Times New Roman"/>
          <w:szCs w:val="24"/>
        </w:rPr>
        <w:lastRenderedPageBreak/>
        <w:t xml:space="preserve">χρόνια και δεν ορίζει τη σειρά μεταξύ πρακτικής άσκησης και εξετάσεων, αλλά με τη διάταξη που φέρνετε </w:t>
      </w:r>
      <w:r>
        <w:rPr>
          <w:rFonts w:eastAsia="Times New Roman" w:cs="Times New Roman"/>
          <w:szCs w:val="24"/>
        </w:rPr>
        <w:t>εσείς,</w:t>
      </w:r>
      <w:r>
        <w:rPr>
          <w:rFonts w:eastAsia="Times New Roman" w:cs="Times New Roman"/>
          <w:szCs w:val="24"/>
        </w:rPr>
        <w:t xml:space="preserve"> κάθε νεοεισερχόμενος στο επάγγελμα θα πρέπει υποχρεωτικά </w:t>
      </w:r>
      <w:r>
        <w:rPr>
          <w:rFonts w:eastAsia="Times New Roman" w:cs="Times New Roman"/>
          <w:szCs w:val="24"/>
        </w:rPr>
        <w:t xml:space="preserve">να διανύσει πέντε έτη σε ελεγκτική εταιρεία και να καταβάλει εισφορές στο Σώμα Ορκωτών Ελεγκτών Λογιστών για να μπορέσει να λάβει την άδεια. </w:t>
      </w:r>
    </w:p>
    <w:p w14:paraId="0D31A3A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Δημόσιο Μητρώο για τους ελεγκτές και η τήρησή του είναι ένα επίσης μείζον ζήτημα. Οι διατάξεις του νομοσχεδίου </w:t>
      </w:r>
      <w:r>
        <w:rPr>
          <w:rFonts w:eastAsia="Times New Roman" w:cs="Times New Roman"/>
          <w:szCs w:val="24"/>
        </w:rPr>
        <w:t>που φέρατε στο άρθρο 14 παράγραφος 1</w:t>
      </w:r>
      <w:r>
        <w:rPr>
          <w:rFonts w:eastAsia="Times New Roman" w:cs="Times New Roman"/>
          <w:szCs w:val="24"/>
        </w:rPr>
        <w:t>,</w:t>
      </w:r>
      <w:r>
        <w:rPr>
          <w:rFonts w:eastAsia="Times New Roman" w:cs="Times New Roman"/>
          <w:szCs w:val="24"/>
        </w:rPr>
        <w:t xml:space="preserve"> αναφέρουν ότι η ΕΛΤΕ μπορεί να αναθέτει τα διαδικαστικά θέματα τήρησης του Δημοσίου Μητρώου στον αρμόδιο επαγγελματικό φορέα και γίνεται συγκεκριμένη αναφορά στο Σώμα Ορκωτών Ελεγκτών Λογιστών. Η λογική αλλά και η ηθικ</w:t>
      </w:r>
      <w:r>
        <w:rPr>
          <w:rFonts w:eastAsia="Times New Roman" w:cs="Times New Roman"/>
          <w:szCs w:val="24"/>
        </w:rPr>
        <w:t>ή τάξη επιβάλλουν</w:t>
      </w:r>
      <w:r>
        <w:rPr>
          <w:rFonts w:eastAsia="Times New Roman" w:cs="Times New Roman"/>
          <w:szCs w:val="24"/>
        </w:rPr>
        <w:t>,</w:t>
      </w:r>
      <w:r>
        <w:rPr>
          <w:rFonts w:eastAsia="Times New Roman" w:cs="Times New Roman"/>
          <w:szCs w:val="24"/>
        </w:rPr>
        <w:t xml:space="preserve"> το Δημόσιο Μητρώο να είναι αποκλειστική ευθύνη και αρμοδιότητα της ΕΛΤΕ και όχι ενός εποπτευόμενου επαγγελματικού φορέα. Ειλικρινά απορώ πώς θα εξηγήσετε την εκχώρηση μιας τόσο σημαντικής δραστηριότητας από την ΕΛΤΕ προς το ΣΟΕΛ. </w:t>
      </w:r>
    </w:p>
    <w:p w14:paraId="0D31A3A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η κυρία Υπουργός έθεσε το θέμα του άρθρου 33 στην ομιλία της στην </w:t>
      </w:r>
      <w:r>
        <w:rPr>
          <w:rFonts w:eastAsia="Times New Roman" w:cs="Times New Roman"/>
          <w:szCs w:val="24"/>
        </w:rPr>
        <w:t>ε</w:t>
      </w:r>
      <w:r>
        <w:rPr>
          <w:rFonts w:eastAsia="Times New Roman" w:cs="Times New Roman"/>
          <w:szCs w:val="24"/>
        </w:rPr>
        <w:t>πιτροπή, ισχυριζόμενη ότι έχω άδικο σε όσα υποστήριξα, περιμένω να δω</w:t>
      </w:r>
      <w:r>
        <w:rPr>
          <w:rFonts w:eastAsia="Times New Roman" w:cs="Times New Roman"/>
          <w:szCs w:val="24"/>
        </w:rPr>
        <w:t>,</w:t>
      </w:r>
      <w:r>
        <w:rPr>
          <w:rFonts w:eastAsia="Times New Roman" w:cs="Times New Roman"/>
          <w:szCs w:val="24"/>
        </w:rPr>
        <w:t xml:space="preserve"> με ποιο</w:t>
      </w:r>
      <w:r>
        <w:rPr>
          <w:rFonts w:eastAsia="Times New Roman" w:cs="Times New Roman"/>
          <w:szCs w:val="24"/>
        </w:rPr>
        <w:t>ν</w:t>
      </w:r>
      <w:r>
        <w:rPr>
          <w:rFonts w:eastAsia="Times New Roman" w:cs="Times New Roman"/>
          <w:szCs w:val="24"/>
        </w:rPr>
        <w:t xml:space="preserve"> τρόπο θα εξηγήσει </w:t>
      </w:r>
      <w:r>
        <w:rPr>
          <w:rFonts w:eastAsia="Times New Roman" w:cs="Times New Roman"/>
          <w:szCs w:val="24"/>
        </w:rPr>
        <w:lastRenderedPageBreak/>
        <w:t>το γεγονός</w:t>
      </w:r>
      <w:r>
        <w:rPr>
          <w:rFonts w:eastAsia="Times New Roman" w:cs="Times New Roman"/>
          <w:szCs w:val="24"/>
        </w:rPr>
        <w:t>,</w:t>
      </w:r>
      <w:r>
        <w:rPr>
          <w:rFonts w:eastAsia="Times New Roman" w:cs="Times New Roman"/>
          <w:szCs w:val="24"/>
        </w:rPr>
        <w:t xml:space="preserve"> ότι με τις διατάξεις του συγκεκριμένου άρθρου το Σώμα Ορκωτών Ελεγκτών Λογιστώ</w:t>
      </w:r>
      <w:r>
        <w:rPr>
          <w:rFonts w:eastAsia="Times New Roman" w:cs="Times New Roman"/>
          <w:szCs w:val="24"/>
        </w:rPr>
        <w:t>ν μετατρέπεται σε απόλυτο κυρίαρχο, ακόμα και σε ξεκάθαρες περιπτώσεις σύγκρουσης συμφερόντων. Αναφέρομαι στην παράγραφο 12 που προβλέπει τη σύσταση πενταμελούς επιτροπής</w:t>
      </w:r>
      <w:r>
        <w:rPr>
          <w:rFonts w:eastAsia="Times New Roman" w:cs="Times New Roman"/>
          <w:szCs w:val="24"/>
        </w:rPr>
        <w:t>,</w:t>
      </w:r>
      <w:r>
        <w:rPr>
          <w:rFonts w:eastAsia="Times New Roman" w:cs="Times New Roman"/>
          <w:szCs w:val="24"/>
        </w:rPr>
        <w:t xml:space="preserve"> που η πλειοψηφία της θα ορίζεται από το Σώμα Ορκωτών Ελεγκτών Λογιστών και θα έχει δ</w:t>
      </w:r>
      <w:r>
        <w:rPr>
          <w:rFonts w:eastAsia="Times New Roman" w:cs="Times New Roman"/>
          <w:szCs w:val="24"/>
        </w:rPr>
        <w:t xml:space="preserve">ικαίωμα άσκησης ποιοτικού ελέγχου επί των </w:t>
      </w:r>
      <w:r>
        <w:rPr>
          <w:rFonts w:eastAsia="Times New Roman" w:cs="Times New Roman"/>
          <w:szCs w:val="24"/>
        </w:rPr>
        <w:t>ο</w:t>
      </w:r>
      <w:r>
        <w:rPr>
          <w:rFonts w:eastAsia="Times New Roman" w:cs="Times New Roman"/>
          <w:szCs w:val="24"/>
        </w:rPr>
        <w:t xml:space="preserve">ρκωτών </w:t>
      </w:r>
      <w:r>
        <w:rPr>
          <w:rFonts w:eastAsia="Times New Roman" w:cs="Times New Roman"/>
          <w:szCs w:val="24"/>
        </w:rPr>
        <w:t>ε</w:t>
      </w:r>
      <w:r>
        <w:rPr>
          <w:rFonts w:eastAsia="Times New Roman" w:cs="Times New Roman"/>
          <w:szCs w:val="24"/>
        </w:rPr>
        <w:t xml:space="preserve">λεγκτών και των ελεγκτικών εταιρειών. Δηλαδή το Σώμα Ορκωτών Ελεγκτών Λογιστών θα κάνει ένα είδος αυτοελέγχου για τα μέλη του, αλλά ταυτόχρονα θα ελέγχει ελεγκτές και εταιρείες που δεν συμμετέχουν σε αυτό </w:t>
      </w:r>
      <w:r>
        <w:rPr>
          <w:rFonts w:eastAsia="Times New Roman" w:cs="Times New Roman"/>
          <w:szCs w:val="24"/>
        </w:rPr>
        <w:t xml:space="preserve">και λειτουργούν ανταγωνιστικά. </w:t>
      </w:r>
    </w:p>
    <w:p w14:paraId="0D31A3B0"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Ανάλογο ζήτημα προκύπτει και με την παράγραφο 13</w:t>
      </w:r>
      <w:r>
        <w:rPr>
          <w:rFonts w:eastAsia="Times New Roman"/>
          <w:szCs w:val="24"/>
        </w:rPr>
        <w:t>,</w:t>
      </w:r>
      <w:r>
        <w:rPr>
          <w:rFonts w:eastAsia="Times New Roman"/>
          <w:szCs w:val="24"/>
        </w:rPr>
        <w:t xml:space="preserve"> που προβλέπει την ανάθεση ποιοτικού ελέγχου από την ΕΛΤΕ στο Σώμα Ορκωτών Ελεγκτών Λογιστών και όλα αυτά τη στιγμή που το Νομικό Συμβούλιο του Κράτους έχει κρίνει την εν λόγω διάταξη παράνομη με τη γνωμοδότησή του με αριθμό 273/2015, που προήλθε κατόπιν ε</w:t>
      </w:r>
      <w:r>
        <w:rPr>
          <w:rFonts w:eastAsia="Times New Roman"/>
          <w:szCs w:val="24"/>
        </w:rPr>
        <w:t xml:space="preserve">ρωτήματος της Επιτροπής Λογιστικής Τυποποίησης και Ελέγχου. </w:t>
      </w:r>
    </w:p>
    <w:p w14:paraId="0D31A3B1"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lastRenderedPageBreak/>
        <w:t xml:space="preserve">Την αρμοδιότητα για τους ποιοτικούς ελέγχους θα πρέπει να την έχει μια ανεξάρτητη αρχή, ένα ανεξάρτητο όργανο και όχι το Σώμα Ορκωτών Ελεγκτών Λογιστών. </w:t>
      </w:r>
    </w:p>
    <w:p w14:paraId="0D31A3B2"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Είναι δεδομένη, επίσης, η ένστασή μας και</w:t>
      </w:r>
      <w:r>
        <w:rPr>
          <w:rFonts w:eastAsia="Times New Roman"/>
          <w:szCs w:val="24"/>
        </w:rPr>
        <w:t xml:space="preserve"> για άλλες διατάξεις του νομοσχεδίου</w:t>
      </w:r>
      <w:r>
        <w:rPr>
          <w:rFonts w:eastAsia="Times New Roman"/>
          <w:szCs w:val="24"/>
        </w:rPr>
        <w:t>,</w:t>
      </w:r>
      <w:r>
        <w:rPr>
          <w:rFonts w:eastAsia="Times New Roman"/>
          <w:szCs w:val="24"/>
        </w:rPr>
        <w:t xml:space="preserve"> τις οποίες ανέλυσα κατά τη συζήτηση στην Επιτροπή Οικονομικών. Περιορίζομαι λόγω του χρόνου να αναφερθώ σε δύο περιπτώσεις. </w:t>
      </w:r>
    </w:p>
    <w:p w14:paraId="0D31A3B3"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Η μία αφορά στη διάταξη που ορίζει ότι τα </w:t>
      </w:r>
      <w:r>
        <w:rPr>
          <w:rFonts w:eastAsia="Times New Roman"/>
          <w:szCs w:val="24"/>
        </w:rPr>
        <w:t>αρ</w:t>
      </w:r>
      <w:r>
        <w:rPr>
          <w:rFonts w:eastAsia="Times New Roman"/>
          <w:szCs w:val="24"/>
        </w:rPr>
        <w:t xml:space="preserve">χεία των επιχειρήσεων για τους Ορκωτούς Ελεγκτές </w:t>
      </w:r>
      <w:r>
        <w:rPr>
          <w:rFonts w:eastAsia="Times New Roman"/>
          <w:szCs w:val="24"/>
        </w:rPr>
        <w:t xml:space="preserve">Λογιστές πρέπει να διατηρούνται για δέκα έτη, ένα διάστημα που πιστεύουμε ότι είναι υπερβολικό, αν σκεφτεί κανείς ότι τα αρχεία των επιχειρήσεων που φυλάσσονται για φορολογικούς σκοπούς έχουν καταληκτικό όριο τα πέντε χρόνια. </w:t>
      </w:r>
    </w:p>
    <w:p w14:paraId="0D31A3B4"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Η δεύτερη</w:t>
      </w:r>
      <w:r>
        <w:rPr>
          <w:rFonts w:eastAsia="Times New Roman"/>
          <w:szCs w:val="24"/>
        </w:rPr>
        <w:t>,</w:t>
      </w:r>
      <w:r>
        <w:rPr>
          <w:rFonts w:eastAsia="Times New Roman"/>
          <w:szCs w:val="24"/>
        </w:rPr>
        <w:t xml:space="preserve"> είναι η διάταξη σύ</w:t>
      </w:r>
      <w:r>
        <w:rPr>
          <w:rFonts w:eastAsia="Times New Roman"/>
          <w:szCs w:val="24"/>
        </w:rPr>
        <w:t>μφωνα με την οποία οι εταιρείες και οι επιχειρήσεις για τις οποίες εκδίδεται το ετήσιο φορολογικό πιστοποιητικό, υποχρεούνται να αναθέτουν ανά πέντε έτη την έκδοσή τους σε διαφορετικό νόμιμο ελεγκτή ή σε διαφορετικό ελεγκτικό γραφείο. Η συγκεκριμένη διάταξ</w:t>
      </w:r>
      <w:r>
        <w:rPr>
          <w:rFonts w:eastAsia="Times New Roman"/>
          <w:szCs w:val="24"/>
        </w:rPr>
        <w:t>η ισχύει για τα φορολογικά πιστοποιητικά που εκδίδονται για τα φορολογικά έτη που αρχίζουν από την 1</w:t>
      </w:r>
      <w:r>
        <w:rPr>
          <w:rFonts w:eastAsia="Times New Roman"/>
          <w:szCs w:val="24"/>
          <w:vertAlign w:val="superscript"/>
        </w:rPr>
        <w:t>η</w:t>
      </w:r>
      <w:r>
        <w:rPr>
          <w:rFonts w:eastAsia="Times New Roman"/>
          <w:szCs w:val="24"/>
        </w:rPr>
        <w:t xml:space="preserve"> Ιανουαρίου 2016. </w:t>
      </w:r>
    </w:p>
    <w:p w14:paraId="0D31A3B5"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lastRenderedPageBreak/>
        <w:t xml:space="preserve">Όπως επισήμανα, όμως, και στην </w:t>
      </w:r>
      <w:r>
        <w:rPr>
          <w:rFonts w:eastAsia="Times New Roman"/>
          <w:szCs w:val="24"/>
        </w:rPr>
        <w:t>ε</w:t>
      </w:r>
      <w:r>
        <w:rPr>
          <w:rFonts w:eastAsia="Times New Roman"/>
          <w:szCs w:val="24"/>
        </w:rPr>
        <w:t xml:space="preserve">πιτροπή, η συγκεκριμένη διάταξη έρχεται σε σύγκρουση με το άρθρο 17 του </w:t>
      </w:r>
      <w:r>
        <w:rPr>
          <w:rFonts w:eastAsia="Times New Roman"/>
          <w:szCs w:val="24"/>
        </w:rPr>
        <w:t>κ</w:t>
      </w:r>
      <w:r>
        <w:rPr>
          <w:rFonts w:eastAsia="Times New Roman"/>
          <w:szCs w:val="24"/>
        </w:rPr>
        <w:t>ανονισμού 537/2014</w:t>
      </w:r>
      <w:r>
        <w:rPr>
          <w:rFonts w:eastAsia="Times New Roman"/>
          <w:szCs w:val="24"/>
        </w:rPr>
        <w:t>,</w:t>
      </w:r>
      <w:r>
        <w:rPr>
          <w:rFonts w:eastAsia="Times New Roman"/>
          <w:szCs w:val="24"/>
        </w:rPr>
        <w:t xml:space="preserve"> που προβλέπ</w:t>
      </w:r>
      <w:r>
        <w:rPr>
          <w:rFonts w:eastAsia="Times New Roman"/>
          <w:szCs w:val="24"/>
        </w:rPr>
        <w:t>ει εναλλαγή της ελεγκτικής εταιρείας ανά δέκα έτη. Συνεπώς πρέπει να καθοριστεί ποιο είναι το ακριβές όριο, τα πέντε ή τα δέκα χρόνια;</w:t>
      </w:r>
    </w:p>
    <w:p w14:paraId="0D31A3B6"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η Κυβέρνηση ακόμη και στις περιπτώσεις που οφείλει να προχωρήσει στην ενσωμάτωση ευρωπαϊκών</w:t>
      </w:r>
      <w:r>
        <w:rPr>
          <w:rFonts w:eastAsia="Times New Roman"/>
          <w:szCs w:val="24"/>
        </w:rPr>
        <w:t xml:space="preserve"> οδηγιών στο εθνικό δίκαιο, επικεντρώνεται σε μεθοδεύσεις και σκοπιμότητες. Τις είδαμε να αποτυπώνονται στο συγκεκριμένο νομοσχέδιο. Υπάρχει και ένα απύθμενο θράσος και μία ακόμη πιο απίστευτη κυνικότητα από κάποιους που προσπαθούν να κάνουν το μαύρο άσπρο</w:t>
      </w:r>
      <w:r>
        <w:rPr>
          <w:rFonts w:eastAsia="Times New Roman"/>
          <w:szCs w:val="24"/>
        </w:rPr>
        <w:t xml:space="preserve">, να μας πείσουν ότι όλες οι διατάξεις του νομοσχεδίου είναι σύστοιχες με την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 xml:space="preserve">δηγία, τη στιγμή που αναδείξαμε συγκεκριμένες διατάξεις και άρθρα που κινούνται πέρα και πάνω από αυτήν. </w:t>
      </w:r>
    </w:p>
    <w:p w14:paraId="0D31A3B7"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Ο στόχος έπρεπε να είναι η αντιστοίχιση της ελληνικής νομοθεσ</w:t>
      </w:r>
      <w:r>
        <w:rPr>
          <w:rFonts w:eastAsia="Times New Roman"/>
          <w:szCs w:val="24"/>
        </w:rPr>
        <w:t>ίας σε ό,τι αφορά στα ελεγκτικά πρότυπα</w:t>
      </w:r>
      <w:r>
        <w:rPr>
          <w:rFonts w:eastAsia="Times New Roman"/>
          <w:szCs w:val="24"/>
        </w:rPr>
        <w:t>,</w:t>
      </w:r>
      <w:r>
        <w:rPr>
          <w:rFonts w:eastAsia="Times New Roman"/>
          <w:szCs w:val="24"/>
        </w:rPr>
        <w:t xml:space="preserve"> βάσει των οποίων διενεργούνται οι υποχρεωτικοί έλεγχοι. Τον στόχο αυτό</w:t>
      </w:r>
      <w:r>
        <w:rPr>
          <w:rFonts w:eastAsia="Times New Roman"/>
          <w:szCs w:val="24"/>
        </w:rPr>
        <w:t>ν</w:t>
      </w:r>
      <w:r>
        <w:rPr>
          <w:rFonts w:eastAsia="Times New Roman"/>
          <w:szCs w:val="24"/>
        </w:rPr>
        <w:t xml:space="preserve"> τον φαλκιδεύει και τον νοθεύει η ίδια η Κυβέρνηση παραμερίζο</w:t>
      </w:r>
      <w:r>
        <w:rPr>
          <w:rFonts w:eastAsia="Times New Roman"/>
          <w:szCs w:val="24"/>
        </w:rPr>
        <w:lastRenderedPageBreak/>
        <w:t>ντας και υποβαθμίζοντας την ΕΛΤΕ, καθιστώντας απόλυτο κυρίαρχο το Σώμα Ορκωτών Ελεγ</w:t>
      </w:r>
      <w:r>
        <w:rPr>
          <w:rFonts w:eastAsia="Times New Roman"/>
          <w:szCs w:val="24"/>
        </w:rPr>
        <w:t xml:space="preserve">κτών Λογιστών και εισάγοντας διατάξεις που κλείνουν, αντί να ανοίγουν, το επάγγελμα του Ορκωτού Ελεγκτή Λογιστή. </w:t>
      </w:r>
    </w:p>
    <w:p w14:paraId="0D31A3B8"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Αυτές οι πρακτικές επιβεβαιώνουν την ισχυρή αίσθηση και την πεποίθηση που υπάρχει στη συντριπτική πλειοψηφία των Ελλήνων πολιτών</w:t>
      </w:r>
      <w:r>
        <w:rPr>
          <w:rFonts w:eastAsia="Times New Roman"/>
          <w:szCs w:val="24"/>
        </w:rPr>
        <w:t>,</w:t>
      </w:r>
      <w:r>
        <w:rPr>
          <w:rFonts w:eastAsia="Times New Roman"/>
          <w:szCs w:val="24"/>
        </w:rPr>
        <w:t xml:space="preserve"> ότι η χώρα χ</w:t>
      </w:r>
      <w:r>
        <w:rPr>
          <w:rFonts w:eastAsia="Times New Roman"/>
          <w:szCs w:val="24"/>
        </w:rPr>
        <w:t>ρειάζεται πολιτική αλλαγή.</w:t>
      </w:r>
    </w:p>
    <w:p w14:paraId="0D31A3B9"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θα ψηφίσει τις διατάξεις εκείνες που είναι σύστοιχες με την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δηγία. Θα καταψηφίσει, όμως, εκείνες τις διατάξεις</w:t>
      </w:r>
      <w:r>
        <w:rPr>
          <w:rFonts w:eastAsia="Times New Roman"/>
          <w:szCs w:val="24"/>
        </w:rPr>
        <w:t>,</w:t>
      </w:r>
      <w:r>
        <w:rPr>
          <w:rFonts w:eastAsia="Times New Roman"/>
          <w:szCs w:val="24"/>
        </w:rPr>
        <w:t xml:space="preserve"> που κινούνται πέρα και πάνω από τα όρια της </w:t>
      </w:r>
      <w:r>
        <w:rPr>
          <w:rFonts w:eastAsia="Times New Roman"/>
          <w:szCs w:val="24"/>
        </w:rPr>
        <w:t>ε</w:t>
      </w:r>
      <w:r>
        <w:rPr>
          <w:rFonts w:eastAsia="Times New Roman"/>
          <w:szCs w:val="24"/>
        </w:rPr>
        <w:t xml:space="preserve">υρωπαϊκής </w:t>
      </w:r>
      <w:r>
        <w:rPr>
          <w:rFonts w:eastAsia="Times New Roman"/>
          <w:szCs w:val="24"/>
        </w:rPr>
        <w:t>ο</w:t>
      </w:r>
      <w:r>
        <w:rPr>
          <w:rFonts w:eastAsia="Times New Roman"/>
          <w:szCs w:val="24"/>
        </w:rPr>
        <w:t>δηγ</w:t>
      </w:r>
      <w:r>
        <w:rPr>
          <w:rFonts w:eastAsia="Times New Roman"/>
          <w:szCs w:val="24"/>
        </w:rPr>
        <w:t xml:space="preserve">ίας 2014/56 και του </w:t>
      </w:r>
      <w:r>
        <w:rPr>
          <w:rFonts w:eastAsia="Times New Roman"/>
          <w:szCs w:val="24"/>
        </w:rPr>
        <w:t>κ</w:t>
      </w:r>
      <w:r>
        <w:rPr>
          <w:rFonts w:eastAsia="Times New Roman"/>
          <w:szCs w:val="24"/>
        </w:rPr>
        <w:t>ανονισμού 537/2014.</w:t>
      </w:r>
    </w:p>
    <w:p w14:paraId="0D31A3BA"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Σας ευχαριστώ.</w:t>
      </w:r>
    </w:p>
    <w:p w14:paraId="0D31A3BB" w14:textId="77777777" w:rsidR="00320123" w:rsidRDefault="00F36392">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D31A3BC"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Βεσυρόπουλο</w:t>
      </w:r>
      <w:proofErr w:type="spellEnd"/>
      <w:r>
        <w:rPr>
          <w:rFonts w:eastAsia="Times New Roman"/>
          <w:szCs w:val="24"/>
        </w:rPr>
        <w:t>.</w:t>
      </w:r>
    </w:p>
    <w:p w14:paraId="0D31A3BD" w14:textId="77777777" w:rsidR="00320123" w:rsidRDefault="00F36392">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w:t>
      </w:r>
      <w:r>
        <w:rPr>
          <w:rFonts w:eastAsia="Times New Roman"/>
          <w:szCs w:val="24"/>
        </w:rPr>
        <w:t xml:space="preserve">ίασή μας παρακολουθούν από τα </w:t>
      </w:r>
      <w:r>
        <w:rPr>
          <w:rFonts w:eastAsia="Times New Roman"/>
          <w:szCs w:val="24"/>
        </w:rPr>
        <w:lastRenderedPageBreak/>
        <w:t xml:space="preserve">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 δεκατρείς μαθητές και μαθήτριες και δύο εκπαιδευτικοί από το 9</w:t>
      </w:r>
      <w:r>
        <w:rPr>
          <w:rFonts w:eastAsia="Times New Roman"/>
          <w:szCs w:val="24"/>
          <w:vertAlign w:val="superscript"/>
        </w:rPr>
        <w:t>ο</w:t>
      </w:r>
      <w:r>
        <w:rPr>
          <w:rFonts w:eastAsia="Times New Roman"/>
          <w:szCs w:val="24"/>
        </w:rPr>
        <w:t xml:space="preserve"> Δημοτικό Σχολείο Βύρωνα.</w:t>
      </w:r>
    </w:p>
    <w:p w14:paraId="0D31A3BE" w14:textId="77777777" w:rsidR="00320123" w:rsidRDefault="00F36392">
      <w:pPr>
        <w:spacing w:after="0" w:line="600" w:lineRule="auto"/>
        <w:ind w:firstLine="720"/>
        <w:jc w:val="both"/>
        <w:rPr>
          <w:rFonts w:eastAsia="Times New Roman"/>
          <w:szCs w:val="24"/>
        </w:rPr>
      </w:pPr>
      <w:r>
        <w:rPr>
          <w:rFonts w:eastAsia="Times New Roman"/>
          <w:szCs w:val="24"/>
        </w:rPr>
        <w:t xml:space="preserve">Επίσης,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w:t>
      </w:r>
      <w:r>
        <w:rPr>
          <w:rFonts w:eastAsia="Times New Roman"/>
          <w:szCs w:val="24"/>
        </w:rPr>
        <w:t>η</w:t>
      </w:r>
      <w:r>
        <w:rPr>
          <w:rFonts w:eastAsia="Times New Roman"/>
          <w:szCs w:val="24"/>
        </w:rPr>
        <w:t>ρίου και τον τρόπο οργάνωσης κα</w:t>
      </w:r>
      <w:r>
        <w:rPr>
          <w:rFonts w:eastAsia="Times New Roman"/>
          <w:szCs w:val="24"/>
        </w:rPr>
        <w:t>ι λειτουργίας της Βουλής, σαράντα τέσσερις μαθητές και μαθήτριες και τρεις συνοδοί εκπαιδευτικοί από το 3</w:t>
      </w:r>
      <w:r>
        <w:rPr>
          <w:rFonts w:eastAsia="Times New Roman"/>
          <w:szCs w:val="24"/>
          <w:vertAlign w:val="superscript"/>
        </w:rPr>
        <w:t>ο</w:t>
      </w:r>
      <w:r>
        <w:rPr>
          <w:rFonts w:eastAsia="Times New Roman"/>
          <w:szCs w:val="24"/>
        </w:rPr>
        <w:t xml:space="preserve"> Δημοτικό Σχολείο Γέρακα.</w:t>
      </w:r>
    </w:p>
    <w:p w14:paraId="0D31A3BF" w14:textId="77777777" w:rsidR="00320123" w:rsidRDefault="00F36392">
      <w:pPr>
        <w:spacing w:after="0" w:line="600" w:lineRule="auto"/>
        <w:ind w:firstLine="720"/>
        <w:jc w:val="both"/>
        <w:rPr>
          <w:rFonts w:eastAsia="Times New Roman"/>
          <w:szCs w:val="24"/>
        </w:rPr>
      </w:pPr>
      <w:r>
        <w:rPr>
          <w:rFonts w:eastAsia="Times New Roman"/>
          <w:szCs w:val="24"/>
        </w:rPr>
        <w:t>Η Βουλή τούς καλωσορίζει.</w:t>
      </w:r>
    </w:p>
    <w:p w14:paraId="0D31A3C0" w14:textId="77777777" w:rsidR="00320123" w:rsidRDefault="00F36392">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D31A3C1"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της Χρυσής </w:t>
      </w:r>
      <w:r>
        <w:rPr>
          <w:rFonts w:eastAsia="Times New Roman"/>
          <w:szCs w:val="24"/>
        </w:rPr>
        <w:t>Αυγής κ. Καρακώστας.</w:t>
      </w:r>
    </w:p>
    <w:p w14:paraId="0D31A3C2"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Με το προτεινόμενο νομοσχέδιο επιχειρείται η ενσωμάτωση στην εγχώρια νομοθεσία της </w:t>
      </w:r>
      <w:r>
        <w:rPr>
          <w:rFonts w:eastAsia="Times New Roman"/>
          <w:szCs w:val="24"/>
        </w:rPr>
        <w:t>ο</w:t>
      </w:r>
      <w:r>
        <w:rPr>
          <w:rFonts w:eastAsia="Times New Roman"/>
          <w:szCs w:val="24"/>
        </w:rPr>
        <w:t>δηγίας 2014/56 του Ευρωπαϊκού Κοινοβουλίου και του Συμβουλίου της 16</w:t>
      </w:r>
      <w:r>
        <w:rPr>
          <w:rFonts w:eastAsia="Times New Roman"/>
          <w:szCs w:val="24"/>
          <w:vertAlign w:val="superscript"/>
        </w:rPr>
        <w:t>ης</w:t>
      </w:r>
      <w:r>
        <w:rPr>
          <w:rFonts w:eastAsia="Times New Roman"/>
          <w:szCs w:val="24"/>
        </w:rPr>
        <w:t xml:space="preserve"> Απριλίου 2014 για την τροποποίηση της </w:t>
      </w:r>
      <w:r>
        <w:rPr>
          <w:rFonts w:eastAsia="Times New Roman"/>
          <w:szCs w:val="24"/>
        </w:rPr>
        <w:t>ο</w:t>
      </w:r>
      <w:r>
        <w:rPr>
          <w:rFonts w:eastAsia="Times New Roman"/>
          <w:szCs w:val="24"/>
        </w:rPr>
        <w:t>δη</w:t>
      </w:r>
      <w:r>
        <w:rPr>
          <w:rFonts w:eastAsia="Times New Roman"/>
          <w:szCs w:val="24"/>
        </w:rPr>
        <w:lastRenderedPageBreak/>
        <w:t xml:space="preserve">γίας 2016/43 του </w:t>
      </w:r>
      <w:r>
        <w:rPr>
          <w:rFonts w:eastAsia="Times New Roman"/>
          <w:szCs w:val="24"/>
        </w:rPr>
        <w:t>Ευρωπαϊκού Κοινοβουλίου και του Συμβουλίου της 17</w:t>
      </w:r>
      <w:r>
        <w:rPr>
          <w:rFonts w:eastAsia="Times New Roman"/>
          <w:szCs w:val="24"/>
          <w:vertAlign w:val="superscript"/>
        </w:rPr>
        <w:t>ης</w:t>
      </w:r>
      <w:r>
        <w:rPr>
          <w:rFonts w:eastAsia="Times New Roman"/>
          <w:szCs w:val="24"/>
        </w:rPr>
        <w:t xml:space="preserve"> Μαΐου 2016 για τους υποχρεωτικούς ελέγχους των ετήσιων και των ενοποιημένων λογαριασμών.</w:t>
      </w:r>
    </w:p>
    <w:p w14:paraId="0D31A3C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Τόσο η Κυβέρνηση όσο και η Αξιωματική Αντιπολίτευση αλλά και άλλα κόμματα του αντισυνταγματικού τόξου, ισχυρίζονται</w:t>
      </w:r>
      <w:r>
        <w:rPr>
          <w:rFonts w:eastAsia="Times New Roman" w:cs="Times New Roman"/>
          <w:szCs w:val="24"/>
        </w:rPr>
        <w:t xml:space="preserve"> πως η πολυπλοκότητα και ο τεράστιος όγκος των φορολογικών νόμων, αλλά και η δαιδαλώδης εφαρμογή τους, επιτάσσουν τους ελέγχους από ανεξάρτητες εταιρείες ορκωτών ελεγκτών, οι οποίες υποτίθεται πως διασφαλίζουν την πιστή εφαρμογή τους. </w:t>
      </w:r>
    </w:p>
    <w:p w14:paraId="0D31A3C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θέσαμε</w:t>
      </w:r>
      <w:r>
        <w:rPr>
          <w:rFonts w:eastAsia="Times New Roman" w:cs="Times New Roman"/>
          <w:szCs w:val="24"/>
        </w:rPr>
        <w:t xml:space="preserve"> δύο βασικά ερωτήματα, τα οποία βεβαίως παραμένουν αναπάντητα: Πρώτον, ποιος είναι εκείνος, ο οποίος εμποδίζει την εκάστοτε ελληνική Κυβέρνηση να απλοποιήσει την πολυπλοκότητα και τον τεράστιο όγκο των φορολογικών νόμων και να διευκολύνει τη σημερινή δαιδα</w:t>
      </w:r>
      <w:r>
        <w:rPr>
          <w:rFonts w:eastAsia="Times New Roman" w:cs="Times New Roman"/>
          <w:szCs w:val="24"/>
        </w:rPr>
        <w:t xml:space="preserve">λώδη εφαρμογή τους; </w:t>
      </w:r>
    </w:p>
    <w:p w14:paraId="0D31A3C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Δεύτερον, ποιος είναι εκείνος ο εθνικός φορέας, ο οποίος εγγυάται τη διασφάλιση της πιστής εφαρμογής των ελέγχων από τις ανεξάρτητες εταιρείες ορκωτών λογιστών, δηλαδή ποιος είναι εκείνος ο οποίος ελέγχει τους ελεγκτές; </w:t>
      </w:r>
    </w:p>
    <w:p w14:paraId="0D31A3C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εκκωφαντική </w:t>
      </w:r>
      <w:r>
        <w:rPr>
          <w:rFonts w:eastAsia="Times New Roman" w:cs="Times New Roman"/>
          <w:szCs w:val="24"/>
        </w:rPr>
        <w:t>σιωπή των εγχώριων υποτακτικών στο διεθνές κερδοσκοπικό κεφάλαιο αποδεικνύει πως σκοπός του ελέγχου εναρμόνισης δεν είναι βεβαίως η δημιουργία ενός αυστηρότερου πλαισίου φορολογικών ελέγχων επί της τήρησης των φορολογικών νόμων, αλλά αντιθέτως η νομιμοποίη</w:t>
      </w:r>
      <w:r>
        <w:rPr>
          <w:rFonts w:eastAsia="Times New Roman" w:cs="Times New Roman"/>
          <w:szCs w:val="24"/>
        </w:rPr>
        <w:t xml:space="preserve">ση της ασυδοσίας εκείνων, οι οποίοι πλούτισαν και εξακολουθούν να πλουτίζουν εις βάρος του ελληνικού λαού. </w:t>
      </w:r>
    </w:p>
    <w:p w14:paraId="0D31A3C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Τι προβλέπει επί της ουσίας το υπό συζήτηση σχέδιο νόμου; Προβλέπει τη μεταφορά αρμοδιοτήτων ελέγχου των οικονομικών καταστάσεων εταιρειών με τζίρο </w:t>
      </w:r>
      <w:r>
        <w:rPr>
          <w:rFonts w:eastAsia="Times New Roman" w:cs="Times New Roman"/>
          <w:szCs w:val="24"/>
        </w:rPr>
        <w:t xml:space="preserve">εκατομμυρίων ευρώ αποκλειστικά στις μεγάλες ελεγκτικές εταιρείες, αυτές τις οποίες η Κυβέρνηση θεωρεί ως εγγυήτριες της διασφάλισης της πιστής εφαρμογής των ελέγχων. </w:t>
      </w:r>
    </w:p>
    <w:p w14:paraId="0D31A3C8" w14:textId="77777777" w:rsidR="00320123" w:rsidRDefault="00F36392">
      <w:pPr>
        <w:spacing w:after="0" w:line="600" w:lineRule="auto"/>
        <w:ind w:firstLine="720"/>
        <w:jc w:val="both"/>
        <w:rPr>
          <w:rFonts w:eastAsia="Times New Roman"/>
          <w:bCs/>
          <w:color w:val="000000"/>
          <w:szCs w:val="24"/>
        </w:rPr>
      </w:pPr>
      <w:r>
        <w:rPr>
          <w:rFonts w:eastAsia="Times New Roman" w:cs="Times New Roman"/>
          <w:szCs w:val="24"/>
        </w:rPr>
        <w:t xml:space="preserve">Αρκεί να διαβάσει </w:t>
      </w:r>
      <w:r>
        <w:rPr>
          <w:rFonts w:eastAsia="Times New Roman" w:cs="Times New Roman"/>
          <w:szCs w:val="24"/>
        </w:rPr>
        <w:t>κάποιος</w:t>
      </w:r>
      <w:r>
        <w:rPr>
          <w:rFonts w:eastAsia="Times New Roman" w:cs="Times New Roman"/>
          <w:szCs w:val="24"/>
        </w:rPr>
        <w:t xml:space="preserve"> τον κατάλογο των προσώπων, τα οποία απαρτίζουν το Διοικητικό Συ</w:t>
      </w:r>
      <w:r>
        <w:rPr>
          <w:rFonts w:eastAsia="Times New Roman" w:cs="Times New Roman"/>
          <w:szCs w:val="24"/>
        </w:rPr>
        <w:t xml:space="preserve">μβούλιο του Σώματος Ορκωτών Ελεγκτών Λογιστών, για να αντιληφθεί ότι πρόκειται για τους εκπροσώπους των μεγαλύτερων φορολογικών ελεγκτικών εταιρειών, οι οποίες δραστηριοποιούνται στην ελληνική επικράτεια. Συγκεκριμένα, μιλάμε για εταιρείες όπως η </w:t>
      </w:r>
      <w:r>
        <w:rPr>
          <w:rFonts w:eastAsia="Times New Roman" w:cs="Times New Roman"/>
          <w:szCs w:val="24"/>
        </w:rPr>
        <w:t>«</w:t>
      </w:r>
      <w:r>
        <w:rPr>
          <w:rFonts w:eastAsia="Times New Roman" w:cs="Times New Roman"/>
          <w:szCs w:val="24"/>
        </w:rPr>
        <w:t>Κ</w:t>
      </w:r>
      <w:r>
        <w:rPr>
          <w:rFonts w:eastAsia="Times New Roman" w:cs="Times New Roman"/>
          <w:szCs w:val="24"/>
          <w:lang w:val="en-US"/>
        </w:rPr>
        <w:t>PMG</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lang w:val="en-US"/>
        </w:rPr>
        <w:t>GRAND</w:t>
      </w:r>
      <w:r>
        <w:rPr>
          <w:rFonts w:eastAsia="Times New Roman" w:cs="Times New Roman"/>
          <w:szCs w:val="24"/>
        </w:rPr>
        <w:t xml:space="preserve"> </w:t>
      </w:r>
      <w:r>
        <w:rPr>
          <w:rFonts w:eastAsia="Times New Roman" w:cs="Times New Roman"/>
          <w:szCs w:val="24"/>
          <w:lang w:val="en-US"/>
        </w:rPr>
        <w:t>THORNTON</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ERNST</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PwC</w:t>
      </w:r>
      <w:r>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rPr>
        <w:t>«</w:t>
      </w:r>
      <w:r>
        <w:rPr>
          <w:rFonts w:eastAsia="Times New Roman"/>
          <w:bCs/>
          <w:color w:val="000000"/>
          <w:szCs w:val="24"/>
          <w:lang w:val="en"/>
        </w:rPr>
        <w:t>Deloitte</w:t>
      </w:r>
      <w:r>
        <w:rPr>
          <w:rFonts w:eastAsia="Times New Roman"/>
          <w:bCs/>
          <w:color w:val="000000"/>
          <w:szCs w:val="24"/>
        </w:rPr>
        <w:t>».</w:t>
      </w:r>
    </w:p>
    <w:p w14:paraId="0D31A3C9"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t xml:space="preserve">Δηλώσαμε στην αρμόδια </w:t>
      </w:r>
      <w:r>
        <w:rPr>
          <w:rFonts w:eastAsia="Times New Roman"/>
          <w:bCs/>
          <w:color w:val="000000"/>
          <w:szCs w:val="24"/>
        </w:rPr>
        <w:t xml:space="preserve">επιτροπή </w:t>
      </w:r>
      <w:r>
        <w:rPr>
          <w:rFonts w:eastAsia="Times New Roman"/>
          <w:bCs/>
          <w:color w:val="000000"/>
          <w:szCs w:val="24"/>
        </w:rPr>
        <w:t>και το επαναλαμβάνουμε πως αυτές οι εταιρείες μπορεί να μην κατονομάζονται, αλλά ο καθένας αντιλαμβάνεται πως ευνοούνται. Είναι οι εταιρείες, οι οποίες σύμφωνα</w:t>
      </w:r>
      <w:r>
        <w:rPr>
          <w:rFonts w:eastAsia="Times New Roman"/>
          <w:bCs/>
          <w:color w:val="000000"/>
          <w:szCs w:val="24"/>
        </w:rPr>
        <w:t xml:space="preserve"> με το άρθρο 2 πρόκειται να αναλάβουν τον έλεγχο των χρηματοοικονομικών καταστάσεων εταιρειών με υψηλό τζίρο και όλα αυτά προκειμένου, υποτίθεται, να διασφαλιστεί η πάταξη της φοροδιαφυγής, ο ασφαλής οικονομικός έλεγχος και λοιπά τέτοια.</w:t>
      </w:r>
    </w:p>
    <w:p w14:paraId="0D31A3CA"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t>Τον ρόλο των περίφ</w:t>
      </w:r>
      <w:r>
        <w:rPr>
          <w:rFonts w:eastAsia="Times New Roman"/>
          <w:bCs/>
          <w:color w:val="000000"/>
          <w:szCs w:val="24"/>
        </w:rPr>
        <w:t xml:space="preserve">ημων αυτών ανεξάρτητων εταιρειών ορκωτών λογιστών, στις οποίες η Κυβέρνηση παραχωρεί το δικαίωμα των φορολογικών ελέγχων, τον αναδείξαμε κατά τη συζήτηση στην αρμόδια </w:t>
      </w:r>
      <w:r>
        <w:rPr>
          <w:rFonts w:eastAsia="Times New Roman"/>
          <w:bCs/>
          <w:color w:val="000000"/>
          <w:szCs w:val="24"/>
        </w:rPr>
        <w:t>επιτροπή</w:t>
      </w:r>
      <w:r>
        <w:rPr>
          <w:rFonts w:eastAsia="Times New Roman"/>
          <w:bCs/>
          <w:color w:val="000000"/>
          <w:szCs w:val="24"/>
        </w:rPr>
        <w:t>, μαζί με σωρεία σκανδάλων στα οποία εμπλέκονται και για τα οποία στελέχη τους έχ</w:t>
      </w:r>
      <w:r>
        <w:rPr>
          <w:rFonts w:eastAsia="Times New Roman"/>
          <w:bCs/>
          <w:color w:val="000000"/>
          <w:szCs w:val="24"/>
        </w:rPr>
        <w:t xml:space="preserve">ουν καταδικαστεί. </w:t>
      </w:r>
    </w:p>
    <w:p w14:paraId="0D31A3CB"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t xml:space="preserve">Αυτές οι πολυεθνικές εταιρείες υποτίθεται πως συστάθηκαν στη βάση των αρχών της εντιμότητας και της ακεραιότητας, προκειμένου να αποτελέσουν τον αδέκαστο και ανεξάρτητο ελεγκτή των επιχειρήσεων και αυτές τις βουτηγμένες στα σκάνδαλα </w:t>
      </w:r>
      <w:r>
        <w:rPr>
          <w:rFonts w:eastAsia="Times New Roman"/>
          <w:bCs/>
          <w:color w:val="000000"/>
          <w:szCs w:val="24"/>
        </w:rPr>
        <w:lastRenderedPageBreak/>
        <w:t>πολυ</w:t>
      </w:r>
      <w:r>
        <w:rPr>
          <w:rFonts w:eastAsia="Times New Roman"/>
          <w:bCs/>
          <w:color w:val="000000"/>
          <w:szCs w:val="24"/>
        </w:rPr>
        <w:t xml:space="preserve">εθνικές, Κυβέρνηση και Αξιωματική Αντιπολίτευση επιδιώκουν να διορίσουν ως χωροφύλακες των φορολογικών νόμων. </w:t>
      </w:r>
    </w:p>
    <w:p w14:paraId="0D31A3CC"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t>Φυσικά είναι αξιοσημείωτο το γεγονός ότι παρά τη διαρκή εμπλοκή των συγκεκριμένων πολυεθνικών κολοσσών σε οικονομικά σκάνδαλα, έχουν κατορθώσει ν</w:t>
      </w:r>
      <w:r>
        <w:rPr>
          <w:rFonts w:eastAsia="Times New Roman"/>
          <w:bCs/>
          <w:color w:val="000000"/>
          <w:szCs w:val="24"/>
        </w:rPr>
        <w:t xml:space="preserve">α τυγχάνουν της ευνοϊκής μεταχείρισης των κυβερνήσεων κατά τον ίδιο σχεδόν τρόπο με εκείνον που αντιμετωπίζονται οι μεγαλύτερες συστημικές τράπεζες, δηλαδή ως θεμελιώδους σημασίας οικονομικοί παράγοντες, οι οποίοι δεν πρέπει να αφεθούν να καταρρεύσουν. </w:t>
      </w:r>
    </w:p>
    <w:p w14:paraId="0D31A3CD"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t>Πώ</w:t>
      </w:r>
      <w:r>
        <w:rPr>
          <w:rFonts w:eastAsia="Times New Roman"/>
          <w:bCs/>
          <w:color w:val="000000"/>
          <w:szCs w:val="24"/>
        </w:rPr>
        <w:t>ς το πέτυχαν αυτό; Τα πράγματα είναι απλά: Έχουν τεράστια ισχύ στο οικονομικό και πολιτικό σύστημα διότι έχουν στήσει πανίσχυρα λόμπι, ασκούν πιέσεις, ελέγχουν αποφάσεις κυβερνήσεων, αποφάσεις που τους αφορούν. Έχουν ουσιαστικό λόγο στη διαμόρφωση των εθνι</w:t>
      </w:r>
      <w:r>
        <w:rPr>
          <w:rFonts w:eastAsia="Times New Roman"/>
          <w:bCs/>
          <w:color w:val="000000"/>
          <w:szCs w:val="24"/>
        </w:rPr>
        <w:t xml:space="preserve">κών νόμων και των κανονιστικών πλαισίων που αφορούν στη φορολογία αλλά και στις ρυθμίσεις που η διεθνής κοινότητα σχεδιάζει για το </w:t>
      </w:r>
      <w:proofErr w:type="spellStart"/>
      <w:r>
        <w:rPr>
          <w:rFonts w:eastAsia="Times New Roman"/>
          <w:bCs/>
          <w:color w:val="000000"/>
          <w:szCs w:val="24"/>
        </w:rPr>
        <w:t>υπεράκτιο</w:t>
      </w:r>
      <w:proofErr w:type="spellEnd"/>
      <w:r>
        <w:rPr>
          <w:rFonts w:eastAsia="Times New Roman"/>
          <w:bCs/>
          <w:color w:val="000000"/>
          <w:szCs w:val="24"/>
        </w:rPr>
        <w:t xml:space="preserve"> χρηματοπιστωτικό σύστημα. </w:t>
      </w:r>
    </w:p>
    <w:p w14:paraId="0D31A3CE" w14:textId="77777777" w:rsidR="00320123" w:rsidRDefault="00F36392">
      <w:pPr>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Όποιος θεωρεί τα ανωτέρω ως θεωρίες συνωμοσίας, δεν έχει παρά να παρατηρήσει το σύνηθες </w:t>
      </w:r>
      <w:r>
        <w:rPr>
          <w:rFonts w:eastAsia="Times New Roman"/>
          <w:bCs/>
          <w:color w:val="000000"/>
          <w:szCs w:val="24"/>
        </w:rPr>
        <w:t xml:space="preserve">φαινόμενο της μεταπήδησης στελεχών των εν λόγω εταιρειών σε κυβερνητικές θέσεις και το αντίστροφο. </w:t>
      </w:r>
    </w:p>
    <w:p w14:paraId="0D31A3CF" w14:textId="77777777" w:rsidR="00320123" w:rsidRDefault="00F36392">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Στη δική μας περίπτωση δε, ο σκληρά δοκιμαζόμενος ελληνικός λαός έχει βιώσει και εξακολουθεί να βιώνει τον τρόπο με τον οποίο το διεθνές κερδοσκοπικό και το</w:t>
      </w:r>
      <w:r>
        <w:rPr>
          <w:rFonts w:eastAsia="Times New Roman" w:cs="Times New Roman"/>
          <w:szCs w:val="24"/>
        </w:rPr>
        <w:t xml:space="preserve">κογλυφικό κεφάλαιο προωθεί τις βρομοδουλειές του και καλύπτει τους «αχυρανθρώπους» του. </w:t>
      </w:r>
    </w:p>
    <w:p w14:paraId="0D31A3D0"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ορισμένα από τα άρθρα του σχεδίου νόμου. </w:t>
      </w:r>
    </w:p>
    <w:p w14:paraId="0D31A3D1"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5 κάνετε λόγο για εχέγγυα εντιμότητας, την ίδια ώρα που νομιμοποιείτε την παρουσία των τεσσάρων </w:t>
      </w:r>
      <w:r>
        <w:rPr>
          <w:rFonts w:eastAsia="Times New Roman" w:cs="Times New Roman"/>
          <w:szCs w:val="24"/>
        </w:rPr>
        <w:t xml:space="preserve">μεγαλύτερων ελεγκτικών εταιρειών, οι οποίες κατηγορούνται για σωρεία παραβάσεων του Κώδικα Δεοντολογίας και είναι επιπλέον </w:t>
      </w:r>
      <w:proofErr w:type="spellStart"/>
      <w:r>
        <w:rPr>
          <w:rFonts w:eastAsia="Times New Roman" w:cs="Times New Roman"/>
          <w:szCs w:val="24"/>
        </w:rPr>
        <w:t>υπόλογες</w:t>
      </w:r>
      <w:proofErr w:type="spellEnd"/>
      <w:r>
        <w:rPr>
          <w:rFonts w:eastAsia="Times New Roman" w:cs="Times New Roman"/>
          <w:szCs w:val="24"/>
        </w:rPr>
        <w:t xml:space="preserve"> για αθέμιτες ενέργειες.</w:t>
      </w:r>
    </w:p>
    <w:p w14:paraId="0D31A3D2"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6 ορίζετε τις περιπτώσεις κατά τις οποίες νομιμοποιείται η ΕΛΤΕ να ανακαλέσει την άδεια το</w:t>
      </w:r>
      <w:r>
        <w:rPr>
          <w:rFonts w:eastAsia="Times New Roman" w:cs="Times New Roman"/>
          <w:szCs w:val="24"/>
        </w:rPr>
        <w:t xml:space="preserve">υ ορκωτού ελεγκτή ή της εταιρείας. Έχετε, όμως, ήδη ορίσει περιοριστικά -και όχι ενδεικτικά- τις περιπτώσεις ανάκλησης, πράγμα που σημαίνει ότι </w:t>
      </w:r>
      <w:r>
        <w:rPr>
          <w:rFonts w:eastAsia="Times New Roman" w:cs="Times New Roman"/>
          <w:szCs w:val="24"/>
        </w:rPr>
        <w:lastRenderedPageBreak/>
        <w:t>είναι σαφές ποιες περιπτώσεις υπάγονται στον νόμο. Άρα, το να εισάγετε απλά τον όρο «εντιμότητα» στο άρθρο 5 υπο</w:t>
      </w:r>
      <w:r>
        <w:rPr>
          <w:rFonts w:eastAsia="Times New Roman" w:cs="Times New Roman"/>
          <w:szCs w:val="24"/>
        </w:rPr>
        <w:t xml:space="preserve">δηλώνει ότι το πράττετε μόνο για λόγους δημιουργίας εντυπώσεων. Είναι δεδομένο ότι όποιος δρα σύμφωνα με το παρόν και δεν εμπίπτει στις περιπτώσεις του άρθρου 6 συμπεριφέρεται με επαγγελματική εντιμότητα. </w:t>
      </w:r>
    </w:p>
    <w:p w14:paraId="0D31A3D3"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6 παράγραφος 2 περίπτωση γ</w:t>
      </w:r>
      <w:r>
        <w:rPr>
          <w:rFonts w:eastAsia="Times New Roman" w:cs="Times New Roman"/>
          <w:szCs w:val="24"/>
        </w:rPr>
        <w:t>΄</w:t>
      </w:r>
      <w:r>
        <w:rPr>
          <w:rFonts w:eastAsia="Times New Roman" w:cs="Times New Roman"/>
          <w:szCs w:val="24"/>
        </w:rPr>
        <w:t xml:space="preserve"> γίνεται λόγο</w:t>
      </w:r>
      <w:r>
        <w:rPr>
          <w:rFonts w:eastAsia="Times New Roman" w:cs="Times New Roman"/>
          <w:szCs w:val="24"/>
        </w:rPr>
        <w:t xml:space="preserve">ς για καταδίκη με τελεσίδικη απόφαση. Η ίδια πρόβλεψη, βεβαίως, δεν προτείνεται για ελεγκτικές εταιρείες, αν διαβάσουμε την παράγραφο 3. Θα ισχυριστείτε πως δεν προβλέπεται διότι δεν είναι φυσικό πρόσωπο. Και απαντώ: Δεν υπάρχουν περιπτώσεις καταδίκης για </w:t>
      </w:r>
      <w:r>
        <w:rPr>
          <w:rFonts w:eastAsia="Times New Roman" w:cs="Times New Roman"/>
          <w:szCs w:val="24"/>
        </w:rPr>
        <w:t xml:space="preserve">σοβαρότατα αδικήματα, τα οποία </w:t>
      </w:r>
      <w:proofErr w:type="spellStart"/>
      <w:r>
        <w:rPr>
          <w:rFonts w:eastAsia="Times New Roman" w:cs="Times New Roman"/>
          <w:szCs w:val="24"/>
        </w:rPr>
        <w:t>διαπράχθησαν</w:t>
      </w:r>
      <w:proofErr w:type="spellEnd"/>
      <w:r>
        <w:rPr>
          <w:rFonts w:eastAsia="Times New Roman" w:cs="Times New Roman"/>
          <w:szCs w:val="24"/>
        </w:rPr>
        <w:t xml:space="preserve"> από το ΔΣ εταιρειών κατά την άσκηση των καθηκόντων του και μάλιστα, κατά τρόπο δόλιο, ζημιώνοντας το ελληνικό </w:t>
      </w:r>
      <w:r>
        <w:rPr>
          <w:rFonts w:eastAsia="Times New Roman" w:cs="Times New Roman"/>
          <w:szCs w:val="24"/>
        </w:rPr>
        <w:t>δημόσιο</w:t>
      </w:r>
      <w:r>
        <w:rPr>
          <w:rFonts w:eastAsia="Times New Roman" w:cs="Times New Roman"/>
          <w:szCs w:val="24"/>
        </w:rPr>
        <w:t>; Σε αυτή την περίπτωση δεν θα φέρει ευθύνη η εταιρεία; Είναι άμοιρη ευθυνών, επειδή είναι νομι</w:t>
      </w:r>
      <w:r>
        <w:rPr>
          <w:rFonts w:eastAsia="Times New Roman" w:cs="Times New Roman"/>
          <w:szCs w:val="24"/>
        </w:rPr>
        <w:t xml:space="preserve">κό πρόσωπο; Μα, ακριβώς για αυτόν τον λόγο διευθύνονται από φυσικά πρόσωπα. </w:t>
      </w:r>
    </w:p>
    <w:p w14:paraId="0D31A3D4"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Τασσόμαστε κατά του άρθρου 8, διότι προβλέπει τη δυνατότητα ανάθεσης της διενέργειας επαγγελματικών εξετάσεων και των ειδικών επαγγελματικών εξετάσεων που προβλέπονται στο </w:t>
      </w:r>
      <w:r>
        <w:rPr>
          <w:rFonts w:eastAsia="Times New Roman" w:cs="Times New Roman"/>
          <w:szCs w:val="24"/>
        </w:rPr>
        <w:lastRenderedPageBreak/>
        <w:t>άρθρο 1</w:t>
      </w:r>
      <w:r>
        <w:rPr>
          <w:rFonts w:eastAsia="Times New Roman" w:cs="Times New Roman"/>
          <w:szCs w:val="24"/>
        </w:rPr>
        <w:t xml:space="preserve">3 στο Σώμα Ορκωτών Λογιστών, το Διοικητικό Συμβούλιο του οποίου αποτελείται από εκπροσώπους των μεγαλύτερων φορολογικών ελεγκτικών εταιρειών και σε άτομα ή σε φορείς του εσωτερικού. </w:t>
      </w:r>
    </w:p>
    <w:p w14:paraId="0D31A3D5"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για εμάς ξεκάθαρη διαπίστωση πως απαιτείται εκ νέου σύσταση του Σώμ</w:t>
      </w:r>
      <w:r>
        <w:rPr>
          <w:rFonts w:eastAsia="Times New Roman" w:cs="Times New Roman"/>
          <w:szCs w:val="24"/>
        </w:rPr>
        <w:t xml:space="preserve">ατος Ορκωτών Λογιστών και η απαγκίστρωσή του από τη διαπλοκή εγχώριων και αλλοδαπών οικονομικών συμφερόντων. </w:t>
      </w:r>
    </w:p>
    <w:p w14:paraId="0D31A3D6"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άρθρα 20-21 συνιστούν τον απόλυτο εμπαιγμό. Οι πάντες στην αγορά γνωρίζουν τον τρόπο δράσης των ελεγκτικών εταιρειών, με τις ίδιες να επιλέγουν</w:t>
      </w:r>
      <w:r>
        <w:rPr>
          <w:rFonts w:eastAsia="Times New Roman" w:cs="Times New Roman"/>
          <w:szCs w:val="24"/>
        </w:rPr>
        <w:t xml:space="preserve"> την επιβολή μικρών εις βάρος τους προστίμων, καθώς τα οφέλη από τις παρανομίες τους είναι σαφώς πολλαπλάσια του ύψους των προστίμων. Το γνωρίζουν άπαντες, πλην της Κυβέρνησης, η οποία μας μιλά για ανεξαρτησία και αντικειμενικότητα του ελέγχου στο άρθρο 21</w:t>
      </w:r>
      <w:r>
        <w:rPr>
          <w:rFonts w:eastAsia="Times New Roman" w:cs="Times New Roman"/>
          <w:szCs w:val="24"/>
        </w:rPr>
        <w:t xml:space="preserve">. </w:t>
      </w:r>
    </w:p>
    <w:p w14:paraId="0D31A3D7"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Άρθρο 34: Πόσο πιθανό είναι το ΔΣ της ΕΛΤΕ με αυτή τη σύνθεση να επιβάλ</w:t>
      </w:r>
      <w:r>
        <w:rPr>
          <w:rFonts w:eastAsia="Times New Roman" w:cs="Times New Roman"/>
          <w:szCs w:val="24"/>
        </w:rPr>
        <w:t>λ</w:t>
      </w:r>
      <w:r>
        <w:rPr>
          <w:rFonts w:eastAsia="Times New Roman" w:cs="Times New Roman"/>
          <w:szCs w:val="24"/>
        </w:rPr>
        <w:t>ει κυρώσεις σε ελεγκτικές εταιρείες, να επιβά</w:t>
      </w:r>
      <w:r>
        <w:rPr>
          <w:rFonts w:eastAsia="Times New Roman" w:cs="Times New Roman"/>
          <w:szCs w:val="24"/>
        </w:rPr>
        <w:t>λ</w:t>
      </w:r>
      <w:r>
        <w:rPr>
          <w:rFonts w:eastAsia="Times New Roman" w:cs="Times New Roman"/>
          <w:szCs w:val="24"/>
        </w:rPr>
        <w:t xml:space="preserve">λει δηλαδή πρόστιμα στον ίδιο της τον εαυτό; Κανένα εχέγγυο αμεροληψίας δεν εξασφαλίζεται, ούτε καν προσχηματικά. </w:t>
      </w:r>
    </w:p>
    <w:p w14:paraId="0D31A3D8"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εντυπωσιακό, όμως</w:t>
      </w:r>
      <w:r>
        <w:rPr>
          <w:rFonts w:eastAsia="Times New Roman" w:cs="Times New Roman"/>
          <w:szCs w:val="24"/>
        </w:rPr>
        <w:t>, είναι ότι δεν προβλέπεται κα</w:t>
      </w:r>
      <w:r>
        <w:rPr>
          <w:rFonts w:eastAsia="Times New Roman" w:cs="Times New Roman"/>
          <w:szCs w:val="24"/>
        </w:rPr>
        <w:t>μ</w:t>
      </w:r>
      <w:r>
        <w:rPr>
          <w:rFonts w:eastAsia="Times New Roman" w:cs="Times New Roman"/>
          <w:szCs w:val="24"/>
        </w:rPr>
        <w:t>μία ποινική κύρωση, κα</w:t>
      </w:r>
      <w:r>
        <w:rPr>
          <w:rFonts w:eastAsia="Times New Roman" w:cs="Times New Roman"/>
          <w:szCs w:val="24"/>
        </w:rPr>
        <w:t>μ</w:t>
      </w:r>
      <w:r>
        <w:rPr>
          <w:rFonts w:eastAsia="Times New Roman" w:cs="Times New Roman"/>
          <w:szCs w:val="24"/>
        </w:rPr>
        <w:t xml:space="preserve">μία ευθύνη για τυχόν διαπραχθέντα αδικήματα, αθέμιτες ενέργειες, οι οποίες ζημιώνουν το ελληνικό </w:t>
      </w:r>
      <w:r>
        <w:rPr>
          <w:rFonts w:eastAsia="Times New Roman" w:cs="Times New Roman"/>
          <w:szCs w:val="24"/>
        </w:rPr>
        <w:t>δημόσιο</w:t>
      </w:r>
      <w:r>
        <w:rPr>
          <w:rFonts w:eastAsia="Times New Roman" w:cs="Times New Roman"/>
          <w:szCs w:val="24"/>
        </w:rPr>
        <w:t>. Εάν το ΔΣ της ΕΛΤΕ είναι απαλλαγμένο από ποινικές ευθύνες, δηλαδή εάν δεν φέρει κα</w:t>
      </w:r>
      <w:r>
        <w:rPr>
          <w:rFonts w:eastAsia="Times New Roman" w:cs="Times New Roman"/>
          <w:szCs w:val="24"/>
        </w:rPr>
        <w:t>μ</w:t>
      </w:r>
      <w:r>
        <w:rPr>
          <w:rFonts w:eastAsia="Times New Roman" w:cs="Times New Roman"/>
          <w:szCs w:val="24"/>
        </w:rPr>
        <w:t xml:space="preserve">μία ευθύνη η ΕΛΤΕ και δεν είναι </w:t>
      </w:r>
      <w:proofErr w:type="spellStart"/>
      <w:r>
        <w:rPr>
          <w:rFonts w:eastAsia="Times New Roman" w:cs="Times New Roman"/>
          <w:szCs w:val="24"/>
        </w:rPr>
        <w:t>υπόλογη</w:t>
      </w:r>
      <w:proofErr w:type="spellEnd"/>
      <w:r>
        <w:rPr>
          <w:rFonts w:eastAsia="Times New Roman" w:cs="Times New Roman"/>
          <w:szCs w:val="24"/>
        </w:rPr>
        <w:t xml:space="preserve"> σε κανέναν, είναι προφανές ότι μόνο ιδιωτικά συμφέροντα θα επιδιώξει να ικανοποιήσει μέσω των προσώπων που απαρτίζουν το ΔΣ. </w:t>
      </w:r>
      <w:r>
        <w:rPr>
          <w:rFonts w:eastAsia="Times New Roman" w:cs="Times New Roman"/>
          <w:szCs w:val="24"/>
        </w:rPr>
        <w:t>Στον ν.</w:t>
      </w:r>
      <w:r>
        <w:rPr>
          <w:rFonts w:eastAsia="Times New Roman" w:cs="Times New Roman"/>
          <w:szCs w:val="24"/>
        </w:rPr>
        <w:t>3148/03, τον ιδρυτικό της ΕΛΤΕ, δεν υπάρχει κα</w:t>
      </w:r>
      <w:r>
        <w:rPr>
          <w:rFonts w:eastAsia="Times New Roman" w:cs="Times New Roman"/>
          <w:szCs w:val="24"/>
        </w:rPr>
        <w:t>μ</w:t>
      </w:r>
      <w:r>
        <w:rPr>
          <w:rFonts w:eastAsia="Times New Roman" w:cs="Times New Roman"/>
          <w:szCs w:val="24"/>
        </w:rPr>
        <w:t xml:space="preserve">μία απολύτως αναφορά. </w:t>
      </w:r>
    </w:p>
    <w:p w14:paraId="0D31A3D9"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Καθίσταται σαφ</w:t>
      </w:r>
      <w:r>
        <w:rPr>
          <w:rFonts w:eastAsia="Times New Roman" w:cs="Times New Roman"/>
          <w:szCs w:val="24"/>
        </w:rPr>
        <w:t xml:space="preserve">ές ότι η Χρυσή Αυγή καταψηφίζει το παρόν σχέδιο νόμου, καθώς αυτό δεν προασπίζει τα συμφέροντα του ελληνικού </w:t>
      </w:r>
      <w:r>
        <w:rPr>
          <w:rFonts w:eastAsia="Times New Roman" w:cs="Times New Roman"/>
          <w:szCs w:val="24"/>
        </w:rPr>
        <w:t>δημοσίου</w:t>
      </w:r>
      <w:r>
        <w:rPr>
          <w:rFonts w:eastAsia="Times New Roman" w:cs="Times New Roman"/>
          <w:szCs w:val="24"/>
        </w:rPr>
        <w:t xml:space="preserve">, αλλά αντιθέτως διαμορφώνει ένα ακόμη ασφαλέστερο πλαίσιο ασυδοσίας των πολυεθνικών. Η Κυβέρνηση αλλά και η Αξιωματική Αντιπολίτευση τους </w:t>
      </w:r>
      <w:r>
        <w:rPr>
          <w:rFonts w:eastAsia="Times New Roman" w:cs="Times New Roman"/>
          <w:szCs w:val="24"/>
        </w:rPr>
        <w:t xml:space="preserve">«στρώνουν το χαλί», κατά την πάγια τακτική τους να αφήνουν την ελληνική οικονομία και κατ’ επέκταση την ελληνική κοινωνία έρμαιο κερδοσκόπων και τοκογλύφων. </w:t>
      </w:r>
    </w:p>
    <w:p w14:paraId="0D31A3DA"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D31A3DB" w14:textId="77777777" w:rsidR="00320123" w:rsidRDefault="00F3639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31A3DC"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 xml:space="preserve">Συνεχίζουμε με τον ειδικό αγορητή της Δημοκρατικής Συμπαράταξης κ. Κουτσούκο. </w:t>
      </w:r>
    </w:p>
    <w:p w14:paraId="0D31A3DD" w14:textId="77777777" w:rsidR="00320123" w:rsidRDefault="00F36392">
      <w:pPr>
        <w:spacing w:after="0" w:line="600" w:lineRule="auto"/>
        <w:ind w:firstLine="720"/>
        <w:jc w:val="both"/>
        <w:rPr>
          <w:rFonts w:eastAsia="Times New Roman" w:cs="Times New Roman"/>
          <w:szCs w:val="24"/>
        </w:rPr>
      </w:pPr>
      <w:r>
        <w:rPr>
          <w:rFonts w:eastAsia="Times New Roman"/>
          <w:szCs w:val="24"/>
        </w:rPr>
        <w:t xml:space="preserve">Ορίστε, κύριε Κουτσούκο, έχετε τον λόγο. </w:t>
      </w:r>
    </w:p>
    <w:p w14:paraId="0D31A3DE" w14:textId="77777777" w:rsidR="00320123" w:rsidRDefault="00F36392">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0D31A3DF" w14:textId="77777777" w:rsidR="00320123" w:rsidRDefault="00F36392">
      <w:pPr>
        <w:spacing w:after="0" w:line="600" w:lineRule="auto"/>
        <w:ind w:firstLine="720"/>
        <w:jc w:val="both"/>
        <w:rPr>
          <w:rFonts w:eastAsia="Times New Roman"/>
          <w:szCs w:val="24"/>
        </w:rPr>
      </w:pPr>
      <w:r>
        <w:rPr>
          <w:rFonts w:eastAsia="Times New Roman"/>
          <w:szCs w:val="24"/>
        </w:rPr>
        <w:t xml:space="preserve">Επισημάνθηκε και από τους </w:t>
      </w:r>
      <w:proofErr w:type="spellStart"/>
      <w:r>
        <w:rPr>
          <w:rFonts w:eastAsia="Times New Roman"/>
          <w:szCs w:val="24"/>
        </w:rPr>
        <w:t>προλαλήσαντες</w:t>
      </w:r>
      <w:proofErr w:type="spellEnd"/>
      <w:r>
        <w:rPr>
          <w:rFonts w:eastAsia="Times New Roman"/>
          <w:szCs w:val="24"/>
        </w:rPr>
        <w:t xml:space="preserve"> ότι με καθυστέρηση έρχεται αυτό το νομοσχέδιο γ</w:t>
      </w:r>
      <w:r>
        <w:rPr>
          <w:rFonts w:eastAsia="Times New Roman"/>
          <w:szCs w:val="24"/>
        </w:rPr>
        <w:t>ια να ενσωματώσει αυτήν την οδηγία για τον υποχρεωτικό έλεγχο των οικονομικών καταστάσεων. Σιγά μη στάξει η ουρά του γαϊδάρου, θα έλεγα! Εδώ όλα πάνε αργά αργά.</w:t>
      </w:r>
    </w:p>
    <w:p w14:paraId="0D31A3E0" w14:textId="77777777" w:rsidR="00320123" w:rsidRDefault="00F36392">
      <w:pPr>
        <w:spacing w:after="0" w:line="600" w:lineRule="auto"/>
        <w:ind w:firstLine="720"/>
        <w:jc w:val="both"/>
        <w:rPr>
          <w:rFonts w:eastAsia="Times New Roman"/>
          <w:szCs w:val="24"/>
        </w:rPr>
      </w:pPr>
      <w:r>
        <w:rPr>
          <w:rFonts w:eastAsia="Times New Roman"/>
          <w:szCs w:val="24"/>
        </w:rPr>
        <w:t xml:space="preserve">Η αξιολόγηση που θα έκλεινε στις 5 του Δεκέμβρη μετατίθεται από εβδομάδα σε εβδομάδα, από μήνα </w:t>
      </w:r>
      <w:r>
        <w:rPr>
          <w:rFonts w:eastAsia="Times New Roman"/>
          <w:szCs w:val="24"/>
        </w:rPr>
        <w:t>σε μήνα. Η διπλή γλώσσα της Κυβέρνησης σε σχέση με τους εταίρους μας και το Διεθνές Νομισματικό Ταμείο δυσκολεύει καθημερινά τις συνθήκες, λιγοστεύει τις συμμαχίες, μεγαλώνει τις απαιτήσεις των δανειστών και αυξάνει τις δεσμεύσεις. Αυτά είναι τα σοβαρά θέμ</w:t>
      </w:r>
      <w:r>
        <w:rPr>
          <w:rFonts w:eastAsia="Times New Roman"/>
          <w:szCs w:val="24"/>
        </w:rPr>
        <w:t xml:space="preserve">ατα. </w:t>
      </w:r>
    </w:p>
    <w:p w14:paraId="0D31A3E1" w14:textId="77777777" w:rsidR="00320123" w:rsidRDefault="00F36392">
      <w:pPr>
        <w:spacing w:after="0" w:line="600" w:lineRule="auto"/>
        <w:ind w:firstLine="720"/>
        <w:jc w:val="both"/>
        <w:rPr>
          <w:rFonts w:eastAsia="Times New Roman"/>
          <w:szCs w:val="24"/>
        </w:rPr>
      </w:pPr>
      <w:r>
        <w:rPr>
          <w:rFonts w:eastAsia="Times New Roman"/>
          <w:szCs w:val="24"/>
        </w:rPr>
        <w:t xml:space="preserve">Σε αυτό το περιβάλλον προφανώς η χώρα μας πρέπει να είναι συνεπής στις διεθνείς της υποχρεώσεις, να ενσωματώνει στο </w:t>
      </w:r>
      <w:r>
        <w:rPr>
          <w:rFonts w:eastAsia="Times New Roman"/>
          <w:szCs w:val="24"/>
        </w:rPr>
        <w:t>Εθνικό Δίκαιο</w:t>
      </w:r>
      <w:r>
        <w:rPr>
          <w:rFonts w:eastAsia="Times New Roman"/>
          <w:szCs w:val="24"/>
        </w:rPr>
        <w:t xml:space="preserve"> τις οδηγίες που είναι υποχρεωμένη. Κάτι τέτοιο κάνει, όπως είπαμε, με καθυστέρηση η Κυβέρνηση.</w:t>
      </w:r>
    </w:p>
    <w:p w14:paraId="0D31A3E2" w14:textId="77777777" w:rsidR="00320123" w:rsidRDefault="00F36392">
      <w:pPr>
        <w:spacing w:after="0" w:line="600" w:lineRule="auto"/>
        <w:ind w:firstLine="720"/>
        <w:jc w:val="both"/>
        <w:rPr>
          <w:rFonts w:eastAsia="Times New Roman"/>
          <w:szCs w:val="24"/>
        </w:rPr>
      </w:pPr>
      <w:r>
        <w:rPr>
          <w:rFonts w:eastAsia="Times New Roman"/>
          <w:szCs w:val="24"/>
        </w:rPr>
        <w:lastRenderedPageBreak/>
        <w:t>Κυρίες και κύριοι συνάδελ</w:t>
      </w:r>
      <w:r>
        <w:rPr>
          <w:rFonts w:eastAsia="Times New Roman"/>
          <w:szCs w:val="24"/>
        </w:rPr>
        <w:t>φοι, το θέμα του υποχρεωτικού ελέγχου των οικονομικών μονάδων, των οντοτήτων, σύμφωνα με την ορολογία της Ευρωπαϊκής Ένωσης και τις σχετικές οδηγίες, δεν είναι απλώς ένα τεχνικό ζήτημα. Είναι και τεχνικό ζήτημα. Είναι ένα πάρα πολύ σοβαρό θέμα. Συνδέεται μ</w:t>
      </w:r>
      <w:r>
        <w:rPr>
          <w:rFonts w:eastAsia="Times New Roman"/>
          <w:szCs w:val="24"/>
        </w:rPr>
        <w:t xml:space="preserve">ε τα συμφέροντα των μετόχων από τη μία πλευρά και με το δημόσιο συμφέρον από την άλλη. </w:t>
      </w:r>
    </w:p>
    <w:p w14:paraId="0D31A3E3" w14:textId="77777777" w:rsidR="00320123" w:rsidRDefault="00F36392">
      <w:pPr>
        <w:spacing w:after="0" w:line="600" w:lineRule="auto"/>
        <w:ind w:firstLine="720"/>
        <w:jc w:val="both"/>
        <w:rPr>
          <w:rFonts w:eastAsia="Times New Roman"/>
          <w:szCs w:val="24"/>
        </w:rPr>
      </w:pPr>
      <w:r>
        <w:rPr>
          <w:rFonts w:eastAsia="Times New Roman"/>
          <w:szCs w:val="24"/>
        </w:rPr>
        <w:t>Οφείλω να σημειώσω εισαγωγικά ότι τα ζητήματα των εσωτερικών ελέγχων ανέκυψαν όταν η συσσώρευση των κεφαλαίων οδήγησε σε τέτοια μεγέθη τις επιχειρήσεις που η διαχείριση</w:t>
      </w:r>
      <w:r>
        <w:rPr>
          <w:rFonts w:eastAsia="Times New Roman"/>
          <w:szCs w:val="24"/>
        </w:rPr>
        <w:t xml:space="preserve"> δεν ασκούνταν από τους κατά κύριο λόγο μετόχους. Η πολυμετοχική σύνθεση, δηλαδή, των επιχειρήσεων οδήγησε σε σχήματα διαχειριστικά τα οποία ήταν αποκομμένα από την πλειοψηφία των μετόχων και έπρεπε να ελέγχονται. Έτσι, ξεκίνησαν οι πρώτες διαδικασίες των </w:t>
      </w:r>
      <w:r>
        <w:rPr>
          <w:rFonts w:eastAsia="Times New Roman"/>
          <w:szCs w:val="24"/>
        </w:rPr>
        <w:t xml:space="preserve">εσωτερικών ελέγχων. </w:t>
      </w:r>
    </w:p>
    <w:p w14:paraId="0D31A3E4" w14:textId="77777777" w:rsidR="00320123" w:rsidRDefault="00F36392">
      <w:pPr>
        <w:spacing w:after="0" w:line="600" w:lineRule="auto"/>
        <w:ind w:firstLine="720"/>
        <w:jc w:val="both"/>
        <w:rPr>
          <w:rFonts w:eastAsia="Times New Roman"/>
          <w:szCs w:val="24"/>
        </w:rPr>
      </w:pPr>
      <w:r>
        <w:rPr>
          <w:rFonts w:eastAsia="Times New Roman"/>
          <w:szCs w:val="24"/>
        </w:rPr>
        <w:t xml:space="preserve">Στην πορεία αυτές οι διαδικασίες ταυτίστηκαν και με το δημόσιο συμφέρον. Ταυτίστηκαν με τα πιστοποιητικά εκείνα που διασφαλίζουν ότι μια επιχείρηση λειτουργεί με κάποιους κανόνες υγιούς ανταγωνισμού, ότι έχει υγιή οικονομικά στοιχεία, </w:t>
      </w:r>
      <w:r>
        <w:rPr>
          <w:rFonts w:eastAsia="Times New Roman"/>
          <w:szCs w:val="24"/>
        </w:rPr>
        <w:t xml:space="preserve">ενεργητικό, ότι είναι συνεπής απέναντι στις υποχρεώσεις της προς το </w:t>
      </w:r>
      <w:r>
        <w:rPr>
          <w:rFonts w:eastAsia="Times New Roman"/>
          <w:szCs w:val="24"/>
        </w:rPr>
        <w:lastRenderedPageBreak/>
        <w:t xml:space="preserve">δημόσιο και τις έδωσαν έτσι ένα πιστοποιητικό για τις αγορές, ένα πιστοποιητικό που αύξανε τη θέση της στον ανταγωνισμό. </w:t>
      </w:r>
    </w:p>
    <w:p w14:paraId="0D31A3E5" w14:textId="77777777" w:rsidR="00320123" w:rsidRDefault="00F36392">
      <w:pPr>
        <w:spacing w:after="0" w:line="600" w:lineRule="auto"/>
        <w:ind w:firstLine="720"/>
        <w:jc w:val="both"/>
        <w:rPr>
          <w:rFonts w:eastAsia="Times New Roman"/>
          <w:szCs w:val="24"/>
        </w:rPr>
      </w:pPr>
      <w:r>
        <w:rPr>
          <w:rFonts w:eastAsia="Times New Roman"/>
          <w:szCs w:val="24"/>
        </w:rPr>
        <w:t>Έχουμε, βέβαια, να παρατηρήσουμε στην πορεία πάρα πολλά φαινόμενα,</w:t>
      </w:r>
      <w:r>
        <w:rPr>
          <w:rFonts w:eastAsia="Times New Roman"/>
          <w:szCs w:val="24"/>
        </w:rPr>
        <w:t xml:space="preserve"> που καταδεικνύουν ότι οι διαδικασίες των ελέγχων όχι απλώς δεν ήταν αξιόπιστες, αλλά οδήγησαν σε μεγάλες παρεκτροπές. </w:t>
      </w:r>
    </w:p>
    <w:p w14:paraId="0D31A3E6" w14:textId="77777777" w:rsidR="00320123" w:rsidRDefault="00F36392">
      <w:pPr>
        <w:spacing w:after="0" w:line="600" w:lineRule="auto"/>
        <w:ind w:firstLine="720"/>
        <w:jc w:val="both"/>
        <w:rPr>
          <w:rFonts w:eastAsia="Times New Roman"/>
          <w:szCs w:val="24"/>
        </w:rPr>
      </w:pPr>
      <w:r>
        <w:rPr>
          <w:rFonts w:eastAsia="Times New Roman"/>
          <w:szCs w:val="24"/>
        </w:rPr>
        <w:t xml:space="preserve">Το είπα και στην </w:t>
      </w:r>
      <w:r>
        <w:rPr>
          <w:rFonts w:eastAsia="Times New Roman"/>
          <w:szCs w:val="24"/>
        </w:rPr>
        <w:t xml:space="preserve">επιτροπή </w:t>
      </w:r>
      <w:r>
        <w:rPr>
          <w:rFonts w:eastAsia="Times New Roman"/>
          <w:szCs w:val="24"/>
        </w:rPr>
        <w:t xml:space="preserve">θα το επαναλάβω και εδώ στην Ολομέλεια για την ιστορία το περιστατικό της </w:t>
      </w:r>
      <w:r>
        <w:rPr>
          <w:rFonts w:eastAsia="Times New Roman"/>
          <w:szCs w:val="24"/>
        </w:rPr>
        <w:t>«</w:t>
      </w:r>
      <w:r>
        <w:rPr>
          <w:rFonts w:eastAsia="Times New Roman"/>
          <w:szCs w:val="24"/>
          <w:lang w:val="en-US"/>
        </w:rPr>
        <w:t>ENRON</w:t>
      </w:r>
      <w:r>
        <w:rPr>
          <w:rFonts w:eastAsia="Times New Roman"/>
          <w:szCs w:val="24"/>
        </w:rPr>
        <w:t xml:space="preserve"> </w:t>
      </w:r>
      <w:r>
        <w:rPr>
          <w:rFonts w:eastAsia="Times New Roman"/>
          <w:szCs w:val="24"/>
          <w:lang w:val="en-US"/>
        </w:rPr>
        <w:t>CORPORATION</w:t>
      </w:r>
      <w:r>
        <w:rPr>
          <w:rFonts w:eastAsia="Times New Roman"/>
          <w:szCs w:val="24"/>
        </w:rPr>
        <w:t>»</w:t>
      </w:r>
      <w:r>
        <w:rPr>
          <w:rFonts w:eastAsia="Times New Roman"/>
          <w:szCs w:val="24"/>
        </w:rPr>
        <w:t xml:space="preserve"> το 2001 στην Αμε</w:t>
      </w:r>
      <w:r>
        <w:rPr>
          <w:rFonts w:eastAsia="Times New Roman"/>
          <w:szCs w:val="24"/>
        </w:rPr>
        <w:t xml:space="preserve">ρική με μια μεγάλη ελεγκτική εταιρεία, την </w:t>
      </w:r>
      <w:r>
        <w:rPr>
          <w:rFonts w:eastAsia="Times New Roman"/>
          <w:szCs w:val="24"/>
        </w:rPr>
        <w:t>«</w:t>
      </w:r>
      <w:r>
        <w:rPr>
          <w:rFonts w:eastAsia="Times New Roman"/>
          <w:szCs w:val="24"/>
          <w:lang w:val="en-US"/>
        </w:rPr>
        <w:t>ARTHUR</w:t>
      </w:r>
      <w:r>
        <w:rPr>
          <w:rFonts w:eastAsia="Times New Roman"/>
          <w:szCs w:val="24"/>
        </w:rPr>
        <w:t xml:space="preserve"> </w:t>
      </w:r>
      <w:r>
        <w:rPr>
          <w:rFonts w:eastAsia="Times New Roman"/>
          <w:szCs w:val="24"/>
          <w:lang w:val="en-US"/>
        </w:rPr>
        <w:t>ANDERSEN</w:t>
      </w:r>
      <w:r>
        <w:rPr>
          <w:rFonts w:eastAsia="Times New Roman"/>
          <w:szCs w:val="24"/>
        </w:rPr>
        <w:t>»</w:t>
      </w:r>
      <w:r>
        <w:rPr>
          <w:rFonts w:eastAsia="Times New Roman"/>
          <w:szCs w:val="24"/>
        </w:rPr>
        <w:t xml:space="preserve">. Η συγκεκριμένη επιχείρηση χρεοκόπησε. Δημιούργησε τεράστια προβλήματα στους μετόχους, στους ασφαλισμένους και ούτω καθεξής. Οι αμερικανικές εποπτικές αρχές τιμώρησαν αυστηρά την </w:t>
      </w:r>
      <w:r>
        <w:rPr>
          <w:rFonts w:eastAsia="Times New Roman"/>
          <w:szCs w:val="24"/>
        </w:rPr>
        <w:t>«</w:t>
      </w:r>
      <w:r>
        <w:rPr>
          <w:rFonts w:eastAsia="Times New Roman"/>
          <w:szCs w:val="24"/>
          <w:lang w:val="en-US"/>
        </w:rPr>
        <w:t>ARTHUR</w:t>
      </w:r>
      <w:r>
        <w:rPr>
          <w:rFonts w:eastAsia="Times New Roman"/>
          <w:szCs w:val="24"/>
        </w:rPr>
        <w:t xml:space="preserve"> </w:t>
      </w:r>
      <w:r>
        <w:rPr>
          <w:rFonts w:eastAsia="Times New Roman"/>
          <w:szCs w:val="24"/>
          <w:lang w:val="en-US"/>
        </w:rPr>
        <w:t>ANDERSEN</w:t>
      </w:r>
      <w:r>
        <w:rPr>
          <w:rFonts w:eastAsia="Times New Roman"/>
          <w:szCs w:val="24"/>
        </w:rPr>
        <w:t>»</w:t>
      </w:r>
      <w:r>
        <w:rPr>
          <w:rFonts w:eastAsia="Times New Roman"/>
          <w:szCs w:val="24"/>
        </w:rPr>
        <w:t xml:space="preserve">. Στους Έλληνες θα είναι πολύ περισσότερο γνωστή η υπόθεση -λόγω της κρίσης που ξεκίνησε το 2008 στον χρηματοπιστωτικό τομέα και επεκτάθηκε στην Ευρώπη και ήρθε στη χώρα μας την οποία την βρήκε ανοχύρωτη το 2009- η περίπτωση της </w:t>
      </w:r>
      <w:r>
        <w:rPr>
          <w:rFonts w:eastAsia="Times New Roman"/>
          <w:szCs w:val="24"/>
        </w:rPr>
        <w:t>«</w:t>
      </w:r>
      <w:r>
        <w:rPr>
          <w:rFonts w:eastAsia="Times New Roman"/>
          <w:szCs w:val="24"/>
          <w:lang w:val="en-US"/>
        </w:rPr>
        <w:t>LEHMAN</w:t>
      </w:r>
      <w:r>
        <w:rPr>
          <w:rFonts w:eastAsia="Times New Roman"/>
          <w:szCs w:val="24"/>
        </w:rPr>
        <w:t xml:space="preserve"> </w:t>
      </w:r>
      <w:r>
        <w:rPr>
          <w:rFonts w:eastAsia="Times New Roman"/>
          <w:szCs w:val="24"/>
          <w:lang w:val="en-US"/>
        </w:rPr>
        <w:t>BROTHERS</w:t>
      </w:r>
      <w:r>
        <w:rPr>
          <w:rFonts w:eastAsia="Times New Roman"/>
          <w:szCs w:val="24"/>
        </w:rPr>
        <w:t>»</w:t>
      </w:r>
      <w:r>
        <w:rPr>
          <w:rFonts w:eastAsia="Times New Roman"/>
          <w:szCs w:val="24"/>
        </w:rPr>
        <w:t>, η οποία</w:t>
      </w:r>
      <w:r>
        <w:rPr>
          <w:rFonts w:eastAsia="Times New Roman"/>
          <w:szCs w:val="24"/>
        </w:rPr>
        <w:t xml:space="preserve"> επίσης είχε ελεγχθεί και είχε πιστοποιητικά. </w:t>
      </w:r>
    </w:p>
    <w:p w14:paraId="0D31A3E7" w14:textId="77777777" w:rsidR="00320123" w:rsidRDefault="00F36392">
      <w:pPr>
        <w:spacing w:after="0" w:line="600" w:lineRule="auto"/>
        <w:ind w:firstLine="720"/>
        <w:jc w:val="both"/>
        <w:rPr>
          <w:rFonts w:eastAsia="Times New Roman"/>
          <w:szCs w:val="24"/>
        </w:rPr>
      </w:pPr>
      <w:r>
        <w:rPr>
          <w:rFonts w:eastAsia="Times New Roman"/>
          <w:szCs w:val="24"/>
        </w:rPr>
        <w:lastRenderedPageBreak/>
        <w:t>Η υπόθεση, λοιπόν, δεν είναι καθόλου αθώα. Γι’ αυτό νομίζω ότι έχει αξία να συζητήσουμε στο νομοσχέδιο ποιες είναι εκείνες οι εγγυητικές διαδικασίες που θα διασφαλίσουν ότι αυτός ο έλεγχος είναι τεχνικά επαρκή</w:t>
      </w:r>
      <w:r>
        <w:rPr>
          <w:rFonts w:eastAsia="Times New Roman"/>
          <w:szCs w:val="24"/>
        </w:rPr>
        <w:t>ς, είναι αμερόληπτος, είναι ανεξάρτητος, με όσες εγγυήσεις μπορεί να βάλει κανένας, κάνοντας την υποσημείωση ότι πάντα υπάρχει η σχέση του πελάτη, που είναι ο ελεγχόμενος, και του εντολέα.</w:t>
      </w:r>
    </w:p>
    <w:p w14:paraId="0D31A3E8" w14:textId="77777777" w:rsidR="00320123" w:rsidRDefault="00F36392">
      <w:pPr>
        <w:spacing w:after="0" w:line="600" w:lineRule="auto"/>
        <w:ind w:firstLine="720"/>
        <w:jc w:val="both"/>
        <w:rPr>
          <w:rFonts w:eastAsia="Times New Roman"/>
          <w:szCs w:val="24"/>
        </w:rPr>
      </w:pPr>
      <w:r>
        <w:rPr>
          <w:rFonts w:eastAsia="Times New Roman"/>
          <w:szCs w:val="24"/>
        </w:rPr>
        <w:t xml:space="preserve">Κυρίες και κύριοι συνάδελφοι, στην ελληνική έννομη τάξη με </w:t>
      </w:r>
      <w:r>
        <w:rPr>
          <w:rFonts w:eastAsia="Times New Roman"/>
          <w:szCs w:val="24"/>
        </w:rPr>
        <w:t>τον ν.</w:t>
      </w:r>
      <w:r>
        <w:rPr>
          <w:rFonts w:eastAsia="Times New Roman"/>
          <w:szCs w:val="24"/>
        </w:rPr>
        <w:t xml:space="preserve">3963/2008 ενσωματώθηκε η </w:t>
      </w:r>
      <w:r>
        <w:rPr>
          <w:rFonts w:eastAsia="Times New Roman"/>
          <w:szCs w:val="24"/>
        </w:rPr>
        <w:t xml:space="preserve">οδηγία </w:t>
      </w:r>
      <w:r>
        <w:rPr>
          <w:rFonts w:eastAsia="Times New Roman"/>
          <w:szCs w:val="24"/>
        </w:rPr>
        <w:t>2006/43 των Ευρωπαϊκών Κοινοτήτων περί υποχρεωτικών ελέγχων των ετήσιων και ενοποιημένων λογαριασμών.</w:t>
      </w:r>
    </w:p>
    <w:p w14:paraId="0D31A3E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Στην πορεία και η ίδια η Ευρωπαϊκή Ένωση, με βάση προβλήματα που υπήρξαν, μερικά από τα οποία ανέφερα, προσάρμοσε μέσα από</w:t>
      </w:r>
      <w:r>
        <w:rPr>
          <w:rFonts w:eastAsia="Times New Roman" w:cs="Times New Roman"/>
          <w:szCs w:val="24"/>
        </w:rPr>
        <w:t xml:space="preserve"> τις μακρόχρονες και πολύ γραφειοκρατικές διαδικασίες επεξεργασίας των ευρωπαϊκών οργάνων, αυτή την οδηγία και εξέδωσε την </w:t>
      </w:r>
      <w:r>
        <w:rPr>
          <w:rFonts w:eastAsia="Times New Roman" w:cs="Times New Roman"/>
          <w:szCs w:val="24"/>
        </w:rPr>
        <w:t xml:space="preserve">οδηγία </w:t>
      </w:r>
      <w:r>
        <w:rPr>
          <w:rFonts w:eastAsia="Times New Roman" w:cs="Times New Roman"/>
          <w:szCs w:val="24"/>
        </w:rPr>
        <w:t>2014/56, την οποία φέρνει σήμερα η Κυβέρνηση να ενσωματώσουμε στην ελληνική έννομη τάξη.</w:t>
      </w:r>
    </w:p>
    <w:p w14:paraId="0D31A3E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προφανώς, θα απαιτείτο έν</w:t>
      </w:r>
      <w:r>
        <w:rPr>
          <w:rFonts w:eastAsia="Times New Roman" w:cs="Times New Roman"/>
          <w:szCs w:val="24"/>
        </w:rPr>
        <w:t>α πλήθος αλλαγών στον παλιό νόμο, τον ν.3963/2008, η Κυβέρνηση επέλεξε να φέρει ένα αυτούσιο νομοθέτημα, τα άρθρα του οποίου αντιστοιχούνται και με τα άρθρα της οδηγίας.</w:t>
      </w:r>
    </w:p>
    <w:p w14:paraId="0D31A3E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Αυτή θεωρώ -έχει επισημανθεί και στο παρελθόν- ότι είναι η ορθή νομοθετική πρακτική. Κ</w:t>
      </w:r>
      <w:r>
        <w:rPr>
          <w:rFonts w:eastAsia="Times New Roman" w:cs="Times New Roman"/>
          <w:szCs w:val="24"/>
        </w:rPr>
        <w:t>αι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η Κυβέρνηση, όπως λέει και το πόνημα που έχουμε μπροστά μας, και τον Κανονισμό 537/2014 του Ευρωπαϊκού Κοινοβουλίου, ο οποίος περιέχει ειδικές διατάξεις για τους υποχρεωτικούς ελέγχους των οντοτήτων δημοσίου συμφέροντος.</w:t>
      </w:r>
    </w:p>
    <w:p w14:paraId="0D31A3EC" w14:textId="77777777" w:rsidR="00320123" w:rsidRDefault="00F36392">
      <w:pPr>
        <w:spacing w:after="0" w:line="600" w:lineRule="auto"/>
        <w:ind w:firstLine="720"/>
        <w:jc w:val="both"/>
        <w:rPr>
          <w:rFonts w:eastAsia="Times New Roman" w:cs="Times New Roman"/>
          <w:szCs w:val="24"/>
        </w:rPr>
      </w:pPr>
      <w:r>
        <w:rPr>
          <w:rFonts w:eastAsia="Times New Roman"/>
          <w:bCs/>
        </w:rPr>
        <w:t>Κυρίες και</w:t>
      </w:r>
      <w:r>
        <w:rPr>
          <w:rFonts w:eastAsia="Times New Roman"/>
          <w:bCs/>
        </w:rPr>
        <w:t xml:space="preserve"> κύριοι συνάδελφοι,</w:t>
      </w:r>
      <w:r>
        <w:rPr>
          <w:rFonts w:eastAsia="Times New Roman" w:cs="Times New Roman"/>
          <w:szCs w:val="24"/>
        </w:rPr>
        <w:t xml:space="preserve"> το νομοθέτημα είναι διαρθρωμένο με τέτοιο τρόπο ώστε στα κεφάλαιά του και τα άρθρα του γίνεται ειδική αναφορά στους σκοπούς και τους ορισμούς, τον τρόπο της χορήγησης άδειας, την εκπαίδευση των ελεγκτών λογιστών, τη διαδικασία εγγραφής </w:t>
      </w:r>
      <w:r>
        <w:rPr>
          <w:rFonts w:eastAsia="Times New Roman" w:cs="Times New Roman"/>
          <w:szCs w:val="24"/>
        </w:rPr>
        <w:t>στο μητρώο, την επαγγελματική δεοντολογία, την ανεξαρτησία, την αντικειμενικότητα, την εμπιστευτικότητα, το επαγγελματικό απόρρητο, τα ελεγκτικά πρότυπα και τις εκθέσεις ελέγχου –ένα ζήτημα ιδιαίτερα τεχνικό-, την πειθαρχική και αστική ευθύνη των ελεγκτών,</w:t>
      </w:r>
      <w:r>
        <w:rPr>
          <w:rFonts w:eastAsia="Times New Roman" w:cs="Times New Roman"/>
          <w:szCs w:val="24"/>
        </w:rPr>
        <w:t xml:space="preserve"> τη δημόσια εποπτεία και συνεργασία μεταξύ των κρατών μελών. </w:t>
      </w:r>
    </w:p>
    <w:p w14:paraId="0D31A3E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Θυμίζω ότι η δημόσια εποπτεία ανατίθεται στην Επιτροπή Λογιστικής Τυποποίησης και Ελέγχων, η οποία έχει θεσπιστεί στη χώρα μας από το 2003 και είναι το πλέον κρίσιμο εργαλείο άσκησης δημόσιου ελ</w:t>
      </w:r>
      <w:r>
        <w:rPr>
          <w:rFonts w:eastAsia="Times New Roman" w:cs="Times New Roman"/>
          <w:szCs w:val="24"/>
        </w:rPr>
        <w:t>έγχου στις ελεγκτικές εταιρείες.</w:t>
      </w:r>
    </w:p>
    <w:p w14:paraId="0D31A3E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νομοθέτημα, επίσης, ορίζει πώς διορίζεται και παύεται ο ελεγκτής, καθορίζει τους υποχρεωτικούς ελέγχους των οντοτήτων δημοσίου συμφέροντος -δηλαδή των μεγάλων επιχειρήσεων του δημοσίου και των επιχειρήσεων που είναι ειση</w:t>
      </w:r>
      <w:r>
        <w:rPr>
          <w:rFonts w:eastAsia="Times New Roman" w:cs="Times New Roman"/>
          <w:szCs w:val="24"/>
        </w:rPr>
        <w:t>γμένες στο χρηματιστήριο- και αναφέρεται στις μεταβατικές διατάξεις για την εφαρμογή αυτού του νομοθετήματος, καθώς, σε σχέση ιδιαίτερα με τον χρόνο άσκησης του ελέγχου από ορισμένες κατηγορίες επιχειρήσεων, αλλάζουν τα όρια.</w:t>
      </w:r>
    </w:p>
    <w:p w14:paraId="0D31A3E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Σε ό,τι αφορά, λοιπόν, τη Δημο</w:t>
      </w:r>
      <w:r>
        <w:rPr>
          <w:rFonts w:eastAsia="Times New Roman" w:cs="Times New Roman"/>
          <w:szCs w:val="24"/>
        </w:rPr>
        <w:t xml:space="preserve">κρατική Συμπαράταξη, συνεπής με την πολιτική που έχει ακολουθήσει όλα αυτά τα χρόνια, είναι βέβαιο –το είπα στην </w:t>
      </w:r>
      <w:r>
        <w:rPr>
          <w:rFonts w:eastAsia="Times New Roman" w:cs="Times New Roman"/>
          <w:szCs w:val="24"/>
        </w:rPr>
        <w:t xml:space="preserve">επιτροπή </w:t>
      </w:r>
      <w:r>
        <w:rPr>
          <w:rFonts w:eastAsia="Times New Roman" w:cs="Times New Roman"/>
          <w:szCs w:val="24"/>
        </w:rPr>
        <w:t>και το επαναλαμβάνω- ότι θα ψηφίσουμε αυτό το νομοσχέδιο. Επίσης, θα ψηφίσουμε όλα εκείνα τα άρθρα που έχουν ενσωμάτωση των αντίστοιχω</w:t>
      </w:r>
      <w:r>
        <w:rPr>
          <w:rFonts w:eastAsia="Times New Roman" w:cs="Times New Roman"/>
          <w:szCs w:val="24"/>
        </w:rPr>
        <w:t xml:space="preserve">ν άρθρων της </w:t>
      </w:r>
      <w:r>
        <w:rPr>
          <w:rFonts w:eastAsia="Times New Roman" w:cs="Times New Roman"/>
          <w:szCs w:val="24"/>
        </w:rPr>
        <w:t>οδηγίας</w:t>
      </w:r>
      <w:r>
        <w:rPr>
          <w:rFonts w:eastAsia="Times New Roman" w:cs="Times New Roman"/>
          <w:szCs w:val="24"/>
        </w:rPr>
        <w:t>.</w:t>
      </w:r>
    </w:p>
    <w:p w14:paraId="0D31A3F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Κι επειδή έχει ασκηθεί μια κριτική στην Κυβέρνηση ότι έχει κάνει κατάχρηση, ενσωματώνοντας διατάξεις οι οποίες δεν προκύπτουν από την οδηγία, περιμένουμε τη συγκεκριμένη τους αναφορά για να τοποθετηθούμε κι εμείς, καθώς, πέραν από τις</w:t>
      </w:r>
      <w:r>
        <w:rPr>
          <w:rFonts w:eastAsia="Times New Roman" w:cs="Times New Roman"/>
          <w:szCs w:val="24"/>
        </w:rPr>
        <w:t xml:space="preserve"> υποχρεώσεις της Κυβέρνησης να ενσωματώσει την οδηγία, έχει και τη δυνατότητα μιας σχετικής ευελιξίας. </w:t>
      </w:r>
    </w:p>
    <w:p w14:paraId="0D31A3F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Κατά πόσον, δηλαδή, αυτή η παρέκκλιση είναι σε βάρος των ελεγκτικών αρχών, των διαδικασιών της ανεξαρτησίας, της διαφάνειας και του δημοσίου συμφέροντος</w:t>
      </w:r>
      <w:r>
        <w:rPr>
          <w:rFonts w:eastAsia="Times New Roman" w:cs="Times New Roman"/>
          <w:szCs w:val="24"/>
        </w:rPr>
        <w:t xml:space="preserve"> είναι το κρίσιμο ζήτημα. Δεν είναι κρίσιμο το αν υπάρχει παρέκκλιση η οποία είναι επιτρεπτή από τον οδηγία και τον κανονισμό. Σημασία έχει αν αυτή η παρέκκλιση είναι σε βάρος όλης αυτή της διαδικασίας που προανέφερα και του δημοσίου συμφέροντος. </w:t>
      </w:r>
    </w:p>
    <w:p w14:paraId="0D31A3F2" w14:textId="77777777" w:rsidR="00320123" w:rsidRDefault="00F36392">
      <w:pPr>
        <w:spacing w:after="0" w:line="600" w:lineRule="auto"/>
        <w:ind w:firstLine="720"/>
        <w:jc w:val="both"/>
        <w:rPr>
          <w:rFonts w:eastAsia="Times New Roman"/>
          <w:b/>
          <w:bCs/>
        </w:rPr>
      </w:pPr>
      <w:r>
        <w:rPr>
          <w:rFonts w:eastAsia="Times New Roman" w:cs="Times New Roman"/>
          <w:szCs w:val="24"/>
        </w:rPr>
        <w:t xml:space="preserve">Εκείνο, </w:t>
      </w:r>
      <w:r>
        <w:rPr>
          <w:rFonts w:eastAsia="Times New Roman" w:cs="Times New Roman"/>
          <w:szCs w:val="24"/>
        </w:rPr>
        <w:t xml:space="preserve">όμως, που έχει, πιστεύω, περισσότερη σημασία σε αυτό είναι να δούμε γιατί η Νέα Δημοκρατία –άκουσα τον εισηγητή της και στην </w:t>
      </w:r>
      <w:r>
        <w:rPr>
          <w:rFonts w:eastAsia="Times New Roman" w:cs="Times New Roman"/>
          <w:szCs w:val="24"/>
        </w:rPr>
        <w:t xml:space="preserve">επιτροπή </w:t>
      </w:r>
      <w:r>
        <w:rPr>
          <w:rFonts w:eastAsia="Times New Roman" w:cs="Times New Roman"/>
          <w:szCs w:val="24"/>
        </w:rPr>
        <w:t xml:space="preserve">και σήμερα εδώ- επέλεξε μια γραμμή αντιπαράθεσης με το Σώμα Ορκωτών Ελεγκτών Λογιστών. Είπα στην </w:t>
      </w:r>
      <w:r>
        <w:rPr>
          <w:rFonts w:eastAsia="Times New Roman" w:cs="Times New Roman"/>
          <w:szCs w:val="24"/>
        </w:rPr>
        <w:t xml:space="preserve">επιτροπή </w:t>
      </w:r>
      <w:r>
        <w:rPr>
          <w:rFonts w:eastAsia="Times New Roman" w:cs="Times New Roman"/>
          <w:szCs w:val="24"/>
        </w:rPr>
        <w:t xml:space="preserve">και θα το </w:t>
      </w:r>
      <w:r>
        <w:rPr>
          <w:rFonts w:eastAsia="Times New Roman" w:cs="Times New Roman"/>
          <w:szCs w:val="24"/>
        </w:rPr>
        <w:t xml:space="preserve">επαναλάβω κι εδώ για να </w:t>
      </w:r>
      <w:r>
        <w:rPr>
          <w:rFonts w:eastAsia="Times New Roman" w:cs="Times New Roman"/>
          <w:szCs w:val="24"/>
        </w:rPr>
        <w:lastRenderedPageBreak/>
        <w:t>καταγραφεί: Κυριάκος Μητσοτάκης εναντίον Κωνσταντίνου Μητσοτάκη; Δηλαδή, ο μεταρρυθμι</w:t>
      </w:r>
      <w:r>
        <w:rPr>
          <w:rFonts w:eastAsia="Times New Roman" w:cs="Times New Roman"/>
          <w:szCs w:val="24"/>
        </w:rPr>
        <w:t>στ</w:t>
      </w:r>
      <w:r>
        <w:rPr>
          <w:rFonts w:eastAsia="Times New Roman" w:cs="Times New Roman"/>
          <w:szCs w:val="24"/>
        </w:rPr>
        <w:t>ής Κυριάκος εναντίον του μεταρρυθμιστή πατέρα του;</w:t>
      </w:r>
    </w:p>
    <w:p w14:paraId="0D31A3F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Διότι θέλω να θυμίσω σε όλους ότι μέχρι το 1992 ο έλεγχος ασκείτο μονοπωλιακά από το ΣΟΛ. Ασκε</w:t>
      </w:r>
      <w:r>
        <w:rPr>
          <w:rFonts w:eastAsia="Times New Roman" w:cs="Times New Roman"/>
          <w:szCs w:val="24"/>
        </w:rPr>
        <w:t xml:space="preserve">ίτο από το 1953 μέχρι το 1992, που ο Κωνσταντίνος Μητσοτάκης άνοιξε το επάγγελμα, μπήκαν όλες οι ελεγκτικές εταιρείες -και εγχώριες και διεθνείς και ανεξάρτητοι ελεγκτές-λογιστές- και θέσπισε τον επαγγελματικό φορέα, το ΣΟΕΛ, με το </w:t>
      </w:r>
      <w:r>
        <w:rPr>
          <w:rFonts w:eastAsia="Times New Roman" w:cs="Times New Roman"/>
          <w:szCs w:val="24"/>
        </w:rPr>
        <w:t>π.δ.</w:t>
      </w:r>
      <w:r>
        <w:rPr>
          <w:rFonts w:eastAsia="Times New Roman" w:cs="Times New Roman"/>
          <w:szCs w:val="24"/>
        </w:rPr>
        <w:t>226/1992.</w:t>
      </w:r>
    </w:p>
    <w:p w14:paraId="0D31A3F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ΣΟΕΛ, λ</w:t>
      </w:r>
      <w:r>
        <w:rPr>
          <w:rFonts w:eastAsia="Times New Roman" w:cs="Times New Roman"/>
          <w:szCs w:val="24"/>
        </w:rPr>
        <w:t>οιπόν, είναι δημιούργημα του Κωνσταντίνου Μητσοτάκη. Είναι ο επαγγελματικός φορέας και ό,τι αρμοδιότητες ασκεί τις ασκεί νομίμως, σύμφωνα με τις αποφάσεις της εποπτικής αρχής, που είναι η Επιτροπή Λογιστικής Τυποποίησης και Ελέγχων. Έχει εκχωρήσει, δηλαδή,</w:t>
      </w:r>
      <w:r>
        <w:rPr>
          <w:rFonts w:eastAsia="Times New Roman" w:cs="Times New Roman"/>
          <w:szCs w:val="24"/>
        </w:rPr>
        <w:t xml:space="preserve"> τη δυνατότητα να έχει το </w:t>
      </w:r>
      <w:r>
        <w:rPr>
          <w:rFonts w:eastAsia="Times New Roman" w:cs="Times New Roman"/>
          <w:szCs w:val="24"/>
        </w:rPr>
        <w:t>μητρώο</w:t>
      </w:r>
      <w:r>
        <w:rPr>
          <w:rFonts w:eastAsia="Times New Roman" w:cs="Times New Roman"/>
          <w:szCs w:val="24"/>
        </w:rPr>
        <w:t>. Του έχει εκχωρήσει τη δυνατότητα, με βάση τις διαδικασίες που προβλέπονται, να κάνει τις εξετάσεις. Έχει εκπαιδευτικό έργο σε συνεργασία με το Καποδιστριακό Πανεπιστήμιο. Δίνει μεταπτυχιακό στην Ελεγκτική.</w:t>
      </w:r>
    </w:p>
    <w:p w14:paraId="0D31A3F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Τι είναι το ΣΟΕΛ</w:t>
      </w:r>
      <w:r>
        <w:rPr>
          <w:rFonts w:eastAsia="Times New Roman" w:cs="Times New Roman"/>
          <w:szCs w:val="24"/>
        </w:rPr>
        <w:t xml:space="preserve">; Το ΣΟΕΛ, λοιπόν, είναι ένας επαγγελματικός φορέας των ορκωτών λογιστών και των επιχειρήσεων του </w:t>
      </w:r>
      <w:r>
        <w:rPr>
          <w:rFonts w:eastAsia="Times New Roman" w:cs="Times New Roman"/>
          <w:szCs w:val="24"/>
        </w:rPr>
        <w:lastRenderedPageBreak/>
        <w:t>κλάδου. Δεν υπάρχει άλλος στην Ελλάδα και κατά συνέπεια, η πολεμική της Νέας Δημοκρατίας εναντίον του ΣΟΕΛ, κατά την άποψή μου, υποκρύπτει κάτι. Μπορεί οι συν</w:t>
      </w:r>
      <w:r>
        <w:rPr>
          <w:rFonts w:eastAsia="Times New Roman" w:cs="Times New Roman"/>
          <w:szCs w:val="24"/>
        </w:rPr>
        <w:t>άδελφοι να μην έχουν το θάρρος να το πουν, αλλά κάτι υποκρύπτει. Κάποιοι δεν βλέπουν με καλό μάτι αυτόν τον επαγγελματικό φορέα.</w:t>
      </w:r>
    </w:p>
    <w:p w14:paraId="0D31A3F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ερώτημα είναι το εξής: Αυτός ο επαγγελματικός φορέας έχει προάγει το ελεγκτικό έργο ή το έχει υπονομεύσει; Αυτός ο επαγγελμα</w:t>
      </w:r>
      <w:r>
        <w:rPr>
          <w:rFonts w:eastAsia="Times New Roman" w:cs="Times New Roman"/>
          <w:szCs w:val="24"/>
        </w:rPr>
        <w:t xml:space="preserve">τικός φορέας προασπίζει απλά τα συμφέροντα των μελών του ή τοποθετείται, όπως είδαμε στην </w:t>
      </w:r>
      <w:r>
        <w:rPr>
          <w:rFonts w:eastAsia="Times New Roman" w:cs="Times New Roman"/>
          <w:szCs w:val="24"/>
        </w:rPr>
        <w:t>επιτροπή</w:t>
      </w:r>
      <w:r>
        <w:rPr>
          <w:rFonts w:eastAsia="Times New Roman" w:cs="Times New Roman"/>
          <w:szCs w:val="24"/>
        </w:rPr>
        <w:t>, για τα ζητήματα που άπτονται των αρμοδιοτήτων των λογιστών που συντάσσουν τις οικονομικές καταστάσεις και των ελεγκτών που τις ελέγχουν, προασπίζοντας την α</w:t>
      </w:r>
      <w:r>
        <w:rPr>
          <w:rFonts w:eastAsia="Times New Roman" w:cs="Times New Roman"/>
          <w:szCs w:val="24"/>
        </w:rPr>
        <w:t>νεξαρτησία τους;</w:t>
      </w:r>
    </w:p>
    <w:p w14:paraId="0D31A3F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Σε αυτά πρέπει να τοποθετηθεί η Νέα Δημοκρατία και όχι να βρίσκει ως εκτροπή από την </w:t>
      </w:r>
      <w:r>
        <w:rPr>
          <w:rFonts w:eastAsia="Times New Roman" w:cs="Times New Roman"/>
          <w:szCs w:val="24"/>
        </w:rPr>
        <w:t xml:space="preserve">οδηγία </w:t>
      </w:r>
      <w:r>
        <w:rPr>
          <w:rFonts w:eastAsia="Times New Roman" w:cs="Times New Roman"/>
          <w:szCs w:val="24"/>
        </w:rPr>
        <w:t>τις αρμοδιότητες του ΣΟΕΛ.</w:t>
      </w:r>
    </w:p>
    <w:p w14:paraId="0D31A3F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Επίσης, έρχομαι στην Κυβέρνηση, αλλά και στη Νέα Δημοκρατία. Ανέδειξα στη συζήτηση που έγινε στην </w:t>
      </w:r>
      <w:r>
        <w:rPr>
          <w:rFonts w:eastAsia="Times New Roman" w:cs="Times New Roman"/>
          <w:szCs w:val="24"/>
        </w:rPr>
        <w:t xml:space="preserve">επιτροπή </w:t>
      </w:r>
      <w:r>
        <w:rPr>
          <w:rFonts w:eastAsia="Times New Roman" w:cs="Times New Roman"/>
          <w:szCs w:val="24"/>
        </w:rPr>
        <w:t>το κρίσιμο ζή</w:t>
      </w:r>
      <w:r>
        <w:rPr>
          <w:rFonts w:eastAsia="Times New Roman" w:cs="Times New Roman"/>
          <w:szCs w:val="24"/>
        </w:rPr>
        <w:t>τημα του ορίου των ελέγχων.</w:t>
      </w:r>
    </w:p>
    <w:p w14:paraId="0D31A3F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κυρίες και κύριοι συνάδελφοι, ότι στη χώρα μας με </w:t>
      </w:r>
      <w:r>
        <w:rPr>
          <w:rFonts w:eastAsia="Times New Roman" w:cs="Times New Roman"/>
          <w:szCs w:val="24"/>
        </w:rPr>
        <w:t>τον ν.</w:t>
      </w:r>
      <w:r>
        <w:rPr>
          <w:rFonts w:eastAsia="Times New Roman" w:cs="Times New Roman"/>
          <w:szCs w:val="24"/>
        </w:rPr>
        <w:t>4336/2015 -είναι το περίφημο μνημόνιο, μήπως το ξεχνάτε εσείς του ΣΥΡΙΖΑ- ορίσαμε υποχρεωτικά τον έλεγχο μόνο για τις μεσαίες επιχειρήσεις.</w:t>
      </w:r>
    </w:p>
    <w:p w14:paraId="0D31A3F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Αυτό, κυρίες και κύριοι </w:t>
      </w:r>
      <w:r>
        <w:rPr>
          <w:rFonts w:eastAsia="Times New Roman" w:cs="Times New Roman"/>
          <w:szCs w:val="24"/>
        </w:rPr>
        <w:t xml:space="preserve">συνάδελφοι, δεν είναι συμβατό με τα δεδομένα της ελληνικής κοινωνίας, οικονομικά και κοινωνικά, διότι ο ορισμός των πολύ μικρών, μικρών, μεσαίων και μεγάλων επιχειρήσεων, σύμφωνα με </w:t>
      </w:r>
      <w:r>
        <w:rPr>
          <w:rFonts w:eastAsia="Times New Roman" w:cs="Times New Roman"/>
          <w:szCs w:val="24"/>
        </w:rPr>
        <w:t>τον ν.</w:t>
      </w:r>
      <w:r>
        <w:rPr>
          <w:rFonts w:eastAsia="Times New Roman" w:cs="Times New Roman"/>
          <w:szCs w:val="24"/>
        </w:rPr>
        <w:t xml:space="preserve">4308/2014, που ενσωμάτωσε την αντίστοιχη </w:t>
      </w:r>
      <w:r>
        <w:rPr>
          <w:rFonts w:eastAsia="Times New Roman" w:cs="Times New Roman"/>
          <w:szCs w:val="24"/>
        </w:rPr>
        <w:t>οδηγία</w:t>
      </w:r>
      <w:r>
        <w:rPr>
          <w:rFonts w:eastAsia="Times New Roman" w:cs="Times New Roman"/>
          <w:szCs w:val="24"/>
        </w:rPr>
        <w:t>, είναι ότι μια μικρή</w:t>
      </w:r>
      <w:r>
        <w:rPr>
          <w:rFonts w:eastAsia="Times New Roman" w:cs="Times New Roman"/>
          <w:szCs w:val="24"/>
        </w:rPr>
        <w:t xml:space="preserve"> επιχείρηση έχει τζίρο 8 εκατομμύρια, πενήντα άτομα εργαζόμενους και ενεργητικό γύρω στα 4 εκατομμύρια. Αυτό για την Ελλάδα είναι μια μεσαία επιχείρηση.</w:t>
      </w:r>
    </w:p>
    <w:p w14:paraId="0D31A3F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Όπως μας είπαν στην </w:t>
      </w:r>
      <w:r>
        <w:rPr>
          <w:rFonts w:eastAsia="Times New Roman" w:cs="Times New Roman"/>
          <w:szCs w:val="24"/>
        </w:rPr>
        <w:t>επιτροπή</w:t>
      </w:r>
      <w:r>
        <w:rPr>
          <w:rFonts w:eastAsia="Times New Roman" w:cs="Times New Roman"/>
          <w:szCs w:val="24"/>
        </w:rPr>
        <w:t xml:space="preserve"> τόσο οι εκπρόσωποι του ΣΟΕΛ όσο το Οικονομικό Επιμελητήριο αλλά και η Επιτ</w:t>
      </w:r>
      <w:r>
        <w:rPr>
          <w:rFonts w:eastAsia="Times New Roman" w:cs="Times New Roman"/>
          <w:szCs w:val="24"/>
        </w:rPr>
        <w:t>ροπή Κεφαλαιαγοράς, υπάρχουν χώρες μεγαλύτερου μεγέθους από την Ελλάδα, όπως η Γαλλία για παράδειγμα, που έχει άλλη τάξη μεγέθους στην οικονομία της, αλλά και χώρες ίδιες με εμάς, όπως είναι η Πορτογαλία, που έχουν πάρα πολύ χαμηλότερα όρια ελέγχου.</w:t>
      </w:r>
    </w:p>
    <w:p w14:paraId="0D31A3F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Η Κυβέ</w:t>
      </w:r>
      <w:r>
        <w:rPr>
          <w:rFonts w:eastAsia="Times New Roman" w:cs="Times New Roman"/>
          <w:szCs w:val="24"/>
        </w:rPr>
        <w:t>ρνηση έκανε μια προσπάθεια που αποτυπώθηκε στο προσχέδιο με την παράγραφο 5 του άρθρου 42, να βρει έναν συμβιβασμό μεταξύ του ορίου των 8 εκατομμυρίων που είναι οι μικρές επιχειρήσεις και των πολύ μικρών επιχειρήσεων, ορίζοντας τον υποχρεωτικό έλεγχο στα 3</w:t>
      </w:r>
      <w:r>
        <w:rPr>
          <w:rFonts w:eastAsia="Times New Roman" w:cs="Times New Roman"/>
          <w:szCs w:val="24"/>
        </w:rPr>
        <w:t xml:space="preserve"> εκατομμύρια τζίρο, 1,5 εκατομμύριο ενεργητικό και πενήντα εργαζόμενους, να συντρέχουν και αυτά τα τρία μαζί.</w:t>
      </w:r>
    </w:p>
    <w:p w14:paraId="0D31A3F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Με τα στοιχεία που παρουσίασαν οι φορείς στην </w:t>
      </w:r>
      <w:r>
        <w:rPr>
          <w:rFonts w:eastAsia="Times New Roman" w:cs="Times New Roman"/>
          <w:szCs w:val="24"/>
        </w:rPr>
        <w:t>επιτροπή</w:t>
      </w:r>
      <w:r>
        <w:rPr>
          <w:rFonts w:eastAsia="Times New Roman" w:cs="Times New Roman"/>
          <w:szCs w:val="24"/>
        </w:rPr>
        <w:t xml:space="preserve">, προκύπτει ότι από τις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επιχειρήσεις περίπου που είναι εγγεγραμμένες </w:t>
      </w:r>
      <w:r>
        <w:rPr>
          <w:rFonts w:eastAsia="Times New Roman" w:cs="Times New Roman"/>
          <w:szCs w:val="24"/>
        </w:rPr>
        <w:t>στο μητρώο ΑΕ και ΕΠΕ, γύρω στις δύο χιλιάδες είναι αυτές που θα υπάγονται στον υποχρεωτικό έλεγχο.</w:t>
      </w:r>
    </w:p>
    <w:p w14:paraId="0D31A3FE" w14:textId="77777777" w:rsidR="00320123" w:rsidRDefault="00F36392">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D31A3F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 τελειώσω, κύριε Πρόεδρε, σε ένα λεπτό.</w:t>
      </w:r>
    </w:p>
    <w:p w14:paraId="0D31A40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κυρίες και κύριοι συνάδε</w:t>
      </w:r>
      <w:r>
        <w:rPr>
          <w:rFonts w:eastAsia="Times New Roman" w:cs="Times New Roman"/>
          <w:szCs w:val="24"/>
        </w:rPr>
        <w:t>λφοι, έχει τα εξής προβλήματα: Πρώτον, δεν προάγει τον υγιή ανταγωνισμό και τη διαφάνεια, διότι μόνο ένα πολύ μικρό μέρος των οικονομικών μονάδων στην Ελλάδα θα είναι οι υπόχρεοι ελέγχου, και θα έχει το πιστοποιητικό του ορκωτού λογιστή ελεγκτή, οι υπόλοιπ</w:t>
      </w:r>
      <w:r>
        <w:rPr>
          <w:rFonts w:eastAsia="Times New Roman" w:cs="Times New Roman"/>
          <w:szCs w:val="24"/>
        </w:rPr>
        <w:t xml:space="preserve">ες θα είναι </w:t>
      </w:r>
      <w:r>
        <w:rPr>
          <w:rFonts w:eastAsia="Times New Roman" w:cs="Times New Roman"/>
          <w:szCs w:val="24"/>
        </w:rPr>
        <w:lastRenderedPageBreak/>
        <w:t xml:space="preserve">στην αδιαφάνεια. Επίσης, έχει ένα πάρα πολύ μεγάλο πρόβλημα -το επεσήμανα- </w:t>
      </w:r>
      <w:r>
        <w:rPr>
          <w:rFonts w:eastAsia="Times New Roman" w:cs="Times New Roman"/>
          <w:szCs w:val="24"/>
        </w:rPr>
        <w:t xml:space="preserve">σε </w:t>
      </w:r>
      <w:r>
        <w:rPr>
          <w:rFonts w:eastAsia="Times New Roman" w:cs="Times New Roman"/>
          <w:szCs w:val="24"/>
        </w:rPr>
        <w:t>ό,τι αφορά τη διευκόλυνση των ελέγχων του Υπουργείου Οικονομικών.</w:t>
      </w:r>
    </w:p>
    <w:p w14:paraId="0D31A40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Θυμίζω ότι το 2010 η </w:t>
      </w:r>
      <w:r>
        <w:rPr>
          <w:rFonts w:eastAsia="Times New Roman" w:cs="Times New Roman"/>
          <w:szCs w:val="24"/>
        </w:rPr>
        <w:t>κυβέρνηση</w:t>
      </w:r>
      <w:r>
        <w:rPr>
          <w:rFonts w:eastAsia="Times New Roman" w:cs="Times New Roman"/>
          <w:szCs w:val="24"/>
        </w:rPr>
        <w:t xml:space="preserve"> του ΠΑΣΟΚ που έκανε μεγάλες μεταρρυθμίσεις εκείνη την περίοδο, </w:t>
      </w:r>
      <w:r>
        <w:rPr>
          <w:rFonts w:eastAsia="Times New Roman"/>
          <w:szCs w:val="24"/>
        </w:rPr>
        <w:t xml:space="preserve">οι </w:t>
      </w:r>
      <w:r>
        <w:rPr>
          <w:rFonts w:eastAsia="Times New Roman"/>
          <w:szCs w:val="24"/>
        </w:rPr>
        <w:t>οποίες</w:t>
      </w:r>
      <w:r>
        <w:rPr>
          <w:rFonts w:eastAsia="Times New Roman" w:cs="Times New Roman"/>
          <w:szCs w:val="24"/>
        </w:rPr>
        <w:t xml:space="preserve"> όμως υποβαθμίστηκαν έναντι των άλλων μεγάλων προβλημάτων της χώρας, είχε θεσπίσει το φορολογικό πιστοποιητικό. Με το φορολογικό πιστοποιητικό οι εταιρείες είχαν το προνόμιο να μετέχουν κατά ένα μικρό ποσοστό στο δείγμα του ελέγχου, μόνο κατά 8%. Και</w:t>
      </w:r>
      <w:r>
        <w:rPr>
          <w:rFonts w:eastAsia="Times New Roman" w:cs="Times New Roman"/>
          <w:szCs w:val="24"/>
        </w:rPr>
        <w:t xml:space="preserve"> είχε αυξηθεί η φοροδοτική ικανότητα και αποδοτικότητα των επιχειρήσεων, καθώς το φοροδοτικό πιστοποιητικό έλεγε ότι είναι εντάξει στις υποχρεώσεις τους, στους </w:t>
      </w:r>
      <w:proofErr w:type="spellStart"/>
      <w:r>
        <w:rPr>
          <w:rFonts w:eastAsia="Times New Roman" w:cs="Times New Roman"/>
          <w:szCs w:val="24"/>
        </w:rPr>
        <w:t>παρακρατούμενους</w:t>
      </w:r>
      <w:proofErr w:type="spellEnd"/>
      <w:r>
        <w:rPr>
          <w:rFonts w:eastAsia="Times New Roman" w:cs="Times New Roman"/>
          <w:szCs w:val="24"/>
        </w:rPr>
        <w:t xml:space="preserve"> φόρους, στους φόρους που πρέπει να αποδώσουν </w:t>
      </w:r>
      <w:proofErr w:type="spellStart"/>
      <w:r>
        <w:rPr>
          <w:rFonts w:eastAsia="Times New Roman" w:cs="Times New Roman"/>
          <w:szCs w:val="24"/>
        </w:rPr>
        <w:t>κ.ο.κ.</w:t>
      </w:r>
      <w:proofErr w:type="spellEnd"/>
      <w:r>
        <w:rPr>
          <w:rFonts w:eastAsia="Times New Roman" w:cs="Times New Roman"/>
          <w:szCs w:val="24"/>
        </w:rPr>
        <w:t xml:space="preserve"> </w:t>
      </w:r>
    </w:p>
    <w:p w14:paraId="0D31A40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Έχει πολλαπλά προβλήματα δ</w:t>
      </w:r>
      <w:r>
        <w:rPr>
          <w:rFonts w:eastAsia="Times New Roman" w:cs="Times New Roman"/>
          <w:szCs w:val="24"/>
        </w:rPr>
        <w:t>ηλαδή το γεγονός ότι η Κυβέρνηση, κάτω από πιέσεις –Πιέσεις ποιων; Εγώ υποψιάζομαι, αλλά θέλω να το πει η Κυβέρνηση-, αφαίρεσε τη διάταξη που είχε βάλει στη διαβούλευση για να είναι το όριο ελέγχου σε ένα επίπεδο που δεν θα δημιουργούσε δυσκολία στις οικον</w:t>
      </w:r>
      <w:r>
        <w:rPr>
          <w:rFonts w:eastAsia="Times New Roman" w:cs="Times New Roman"/>
          <w:szCs w:val="24"/>
        </w:rPr>
        <w:t xml:space="preserve">ομικές μονάδες. Διότι το κόστος, από ό,τι μας είπαν, είναι περίπου 7.000 ευρώ με 10.000 ευρώ. Δηλαδή μια επιχείρηση με 8 εκατομμύρια </w:t>
      </w:r>
      <w:r>
        <w:rPr>
          <w:rFonts w:eastAsia="Times New Roman" w:cs="Times New Roman"/>
          <w:szCs w:val="24"/>
        </w:rPr>
        <w:lastRenderedPageBreak/>
        <w:t>ευρώ τζίρο δεν θα διαθέσει 10.000 ευρώ για να έχει έναν «καθρέφτη» πάνω στον οποίο θα αποτυπώνεται η οικονομική της κατάστα</w:t>
      </w:r>
      <w:r>
        <w:rPr>
          <w:rFonts w:eastAsia="Times New Roman" w:cs="Times New Roman"/>
          <w:szCs w:val="24"/>
        </w:rPr>
        <w:t xml:space="preserve">ση, θα αυξάνει την πελατεία της, θα διευκολύνεται φορολογικά; </w:t>
      </w:r>
    </w:p>
    <w:p w14:paraId="0D31A40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Έχω προκαλέσει την Κυβέρνηση! Είπε η κ. </w:t>
      </w:r>
      <w:proofErr w:type="spellStart"/>
      <w:r>
        <w:rPr>
          <w:rFonts w:eastAsia="Times New Roman" w:cs="Times New Roman"/>
          <w:szCs w:val="24"/>
        </w:rPr>
        <w:t>Παπανάτσιου</w:t>
      </w:r>
      <w:proofErr w:type="spellEnd"/>
      <w:r>
        <w:rPr>
          <w:rFonts w:eastAsia="Times New Roman" w:cs="Times New Roman"/>
          <w:szCs w:val="24"/>
        </w:rPr>
        <w:t xml:space="preserve"> ότι πρέπει να έρθει ο κ. </w:t>
      </w:r>
      <w:proofErr w:type="spellStart"/>
      <w:r>
        <w:rPr>
          <w:rFonts w:eastAsia="Times New Roman" w:cs="Times New Roman"/>
          <w:szCs w:val="24"/>
        </w:rPr>
        <w:t>Τσακαλώτος</w:t>
      </w:r>
      <w:proofErr w:type="spellEnd"/>
      <w:r>
        <w:rPr>
          <w:rFonts w:eastAsia="Times New Roman" w:cs="Times New Roman"/>
          <w:szCs w:val="24"/>
        </w:rPr>
        <w:t xml:space="preserve"> να συνεννοηθούν και να το λύσουν. </w:t>
      </w:r>
    </w:p>
    <w:p w14:paraId="0D31A40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τελειώσω και με τούτο, είπα εισαγωγικά τι προβλήματα δημιουργεί στη χώρα αυτή η διαδικασία με την οποία την έχει εμπλέξει, σε σχέση με το κλείσιμο της αξιολόγησης. </w:t>
      </w:r>
    </w:p>
    <w:p w14:paraId="0D31A40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Παράλληλη απώλεια είναι το γεγονός ότι δεν είναι διαθέσιμος ο κ.</w:t>
      </w:r>
      <w:r>
        <w:rPr>
          <w:rFonts w:eastAsia="Times New Roman" w:cs="Times New Roman"/>
          <w:szCs w:val="24"/>
        </w:rPr>
        <w:t xml:space="preserve"> </w:t>
      </w:r>
      <w:proofErr w:type="spellStart"/>
      <w:r>
        <w:rPr>
          <w:rFonts w:eastAsia="Times New Roman" w:cs="Times New Roman"/>
          <w:szCs w:val="24"/>
        </w:rPr>
        <w:t>Τσακαλώτος</w:t>
      </w:r>
      <w:proofErr w:type="spellEnd"/>
      <w:r>
        <w:rPr>
          <w:rFonts w:eastAsia="Times New Roman" w:cs="Times New Roman"/>
          <w:szCs w:val="24"/>
        </w:rPr>
        <w:t>. Ας το λύσουν, όμως, με έναν τρόπο. Ας δώσουν απάντηση σήμερα μέσα στη Βουλή. Άλλος χρόνος δεν υπάρχει.</w:t>
      </w:r>
    </w:p>
    <w:p w14:paraId="0D31A406" w14:textId="77777777" w:rsidR="00320123" w:rsidRDefault="00F36392">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31A407" w14:textId="77777777" w:rsidR="00320123" w:rsidRDefault="00F36392">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0D31A40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δώσουμ</w:t>
      </w:r>
      <w:r>
        <w:rPr>
          <w:rFonts w:eastAsia="Times New Roman" w:cs="Times New Roman"/>
          <w:szCs w:val="24"/>
        </w:rPr>
        <w:t>ε τον λόγο στον επόμενο ειδικό αγορητή, να κάνω μια ανακοίνωση προς το Σώμα.</w:t>
      </w:r>
    </w:p>
    <w:p w14:paraId="0D31A40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ότι:</w:t>
      </w:r>
    </w:p>
    <w:p w14:paraId="0D31A40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υπ’ αρ</w:t>
      </w:r>
      <w:r>
        <w:rPr>
          <w:rFonts w:eastAsia="Times New Roman" w:cs="Times New Roman"/>
          <w:szCs w:val="24"/>
        </w:rPr>
        <w:t>ιθμόν</w:t>
      </w:r>
      <w:r>
        <w:rPr>
          <w:rFonts w:eastAsia="Times New Roman" w:cs="Times New Roman"/>
          <w:szCs w:val="24"/>
        </w:rPr>
        <w:t xml:space="preserve"> 736/529, από 18 Ιανουαρίου 2017, απόφαση του Προέδρου της Βουλής συγκροτήθηκε η προβλεπόμενη από τ</w:t>
      </w:r>
      <w:r>
        <w:rPr>
          <w:rFonts w:eastAsia="Times New Roman" w:cs="Times New Roman"/>
          <w:szCs w:val="24"/>
        </w:rPr>
        <w:t xml:space="preserve">ο άρθρο 43Α του Κανονισμού της Βουλής Ειδική Μόνιμη Επιτροπή Παρακολούθησης των Αποφάσεων του Ευρωπαϊκού Δικαστηρίου των Δικαιωμάτων του Ανθρώπου, για τη </w:t>
      </w:r>
      <w:r>
        <w:rPr>
          <w:rFonts w:eastAsia="Times New Roman" w:cs="Times New Roman"/>
          <w:szCs w:val="24"/>
        </w:rPr>
        <w:t xml:space="preserve">Σύνοδο </w:t>
      </w:r>
      <w:r>
        <w:rPr>
          <w:rFonts w:eastAsia="Times New Roman" w:cs="Times New Roman"/>
          <w:szCs w:val="24"/>
        </w:rPr>
        <w:t xml:space="preserve">Β' της </w:t>
      </w:r>
      <w:r>
        <w:rPr>
          <w:rFonts w:eastAsia="Times New Roman" w:cs="Times New Roman"/>
          <w:szCs w:val="24"/>
        </w:rPr>
        <w:t xml:space="preserve">ΙΖ΄ </w:t>
      </w:r>
      <w:r>
        <w:rPr>
          <w:rFonts w:eastAsia="Times New Roman" w:cs="Times New Roman"/>
          <w:szCs w:val="24"/>
        </w:rPr>
        <w:t>Βουλευτικής Περιόδου.</w:t>
      </w:r>
    </w:p>
    <w:p w14:paraId="0D31A40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υπ’ αρ</w:t>
      </w:r>
      <w:r>
        <w:rPr>
          <w:rFonts w:eastAsia="Times New Roman" w:cs="Times New Roman"/>
          <w:szCs w:val="24"/>
        </w:rPr>
        <w:t>ιθμόν</w:t>
      </w:r>
      <w:r>
        <w:rPr>
          <w:rFonts w:eastAsia="Times New Roman" w:cs="Times New Roman"/>
          <w:szCs w:val="24"/>
        </w:rPr>
        <w:t xml:space="preserve"> 737/530, από 18 Ιανουαρίου 2017, απόφαση το</w:t>
      </w:r>
      <w:r>
        <w:rPr>
          <w:rFonts w:eastAsia="Times New Roman" w:cs="Times New Roman"/>
          <w:szCs w:val="24"/>
        </w:rPr>
        <w:t>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Ισότητας, Νεολαίας και Δικαιωμάτων του Ανθρώπου, Περιφερειών, Οδικής Ασφάλειας κα</w:t>
      </w:r>
      <w:r>
        <w:rPr>
          <w:rFonts w:eastAsia="Times New Roman" w:cs="Times New Roman"/>
          <w:szCs w:val="24"/>
        </w:rPr>
        <w:t xml:space="preserve">ι Σωφρονιστικού Συστήματος και λοιπών Δομών Εγκλεισμού Κρατουμένων για τη </w:t>
      </w:r>
      <w:r>
        <w:rPr>
          <w:rFonts w:eastAsia="Times New Roman" w:cs="Times New Roman"/>
          <w:szCs w:val="24"/>
        </w:rPr>
        <w:t xml:space="preserve">Σύνοδο </w:t>
      </w:r>
      <w:r>
        <w:rPr>
          <w:rFonts w:eastAsia="Times New Roman" w:cs="Times New Roman"/>
          <w:szCs w:val="24"/>
        </w:rPr>
        <w:t>Β</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 xml:space="preserve">ΙΖ΄ </w:t>
      </w:r>
      <w:r>
        <w:rPr>
          <w:rFonts w:eastAsia="Times New Roman" w:cs="Times New Roman"/>
          <w:szCs w:val="24"/>
        </w:rPr>
        <w:t>Βουλευτικής Περιόδου.</w:t>
      </w:r>
    </w:p>
    <w:p w14:paraId="0D31A40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Οι σχετικές αποφάσεις έχουν αναρτηθεί στην «Κοινοβουλευτική Διαφάνεια» και θα καταχωρισθούν στα Πρακτικά της σημερινής συνεδρίασης.</w:t>
      </w:r>
    </w:p>
    <w:p w14:paraId="0D31A40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(Οι προανα</w:t>
      </w:r>
      <w:r>
        <w:rPr>
          <w:rFonts w:eastAsia="Times New Roman" w:cs="Times New Roman"/>
          <w:szCs w:val="24"/>
        </w:rPr>
        <w:t>φερθείσες αποφάσεις έχουν ως εξής:</w:t>
      </w:r>
    </w:p>
    <w:p w14:paraId="0D31A40E" w14:textId="77777777" w:rsidR="00320123" w:rsidRDefault="00F36392">
      <w:pPr>
        <w:spacing w:after="0" w:line="600" w:lineRule="auto"/>
        <w:ind w:firstLine="720"/>
        <w:jc w:val="center"/>
        <w:rPr>
          <w:rFonts w:eastAsia="Times New Roman" w:cs="Times New Roman"/>
          <w:color w:val="FF0000"/>
          <w:szCs w:val="24"/>
        </w:rPr>
      </w:pPr>
      <w:r w:rsidRPr="00CF4C01">
        <w:rPr>
          <w:rFonts w:eastAsia="Times New Roman" w:cs="Times New Roman"/>
          <w:color w:val="FF0000"/>
          <w:szCs w:val="24"/>
        </w:rPr>
        <w:t>(ΑΛΛΑΓΗ ΣΕΛΙΔΑΣ)</w:t>
      </w:r>
    </w:p>
    <w:p w14:paraId="0D31A40F" w14:textId="77777777" w:rsidR="00320123" w:rsidRDefault="00F36392">
      <w:pPr>
        <w:spacing w:after="0" w:line="600" w:lineRule="auto"/>
        <w:ind w:firstLine="720"/>
        <w:jc w:val="center"/>
        <w:rPr>
          <w:rFonts w:eastAsia="Times New Roman" w:cs="Times New Roman"/>
          <w:color w:val="FF0000"/>
          <w:szCs w:val="24"/>
        </w:rPr>
      </w:pPr>
      <w:r w:rsidRPr="00CF4C01">
        <w:rPr>
          <w:rFonts w:eastAsia="Times New Roman" w:cs="Times New Roman"/>
          <w:color w:val="FF0000"/>
          <w:szCs w:val="24"/>
        </w:rPr>
        <w:t>(</w:t>
      </w:r>
      <w:r w:rsidRPr="00CF4C01">
        <w:rPr>
          <w:rFonts w:eastAsia="Times New Roman" w:cs="Times New Roman"/>
          <w:color w:val="FF0000"/>
          <w:szCs w:val="24"/>
        </w:rPr>
        <w:t>Να μπουν οι σελίδες 101</w:t>
      </w:r>
      <w:r w:rsidRPr="00CF4C01">
        <w:rPr>
          <w:rFonts w:eastAsia="Times New Roman" w:cs="Times New Roman"/>
          <w:color w:val="FF0000"/>
          <w:szCs w:val="24"/>
        </w:rPr>
        <w:t>-109)</w:t>
      </w:r>
    </w:p>
    <w:p w14:paraId="0D31A410" w14:textId="77777777" w:rsidR="00320123" w:rsidRDefault="00F36392">
      <w:pPr>
        <w:spacing w:after="0" w:line="600" w:lineRule="auto"/>
        <w:ind w:firstLine="720"/>
        <w:jc w:val="center"/>
        <w:rPr>
          <w:rFonts w:eastAsia="Times New Roman" w:cs="Times New Roman"/>
          <w:color w:val="FF0000"/>
          <w:szCs w:val="24"/>
        </w:rPr>
      </w:pPr>
      <w:r w:rsidRPr="00CF4C01">
        <w:rPr>
          <w:rFonts w:eastAsia="Times New Roman" w:cs="Times New Roman"/>
          <w:color w:val="FF0000"/>
          <w:szCs w:val="24"/>
        </w:rPr>
        <w:t>(ΑΛΛΑΓΗ ΣΕΛΙΔΑΣ)</w:t>
      </w:r>
    </w:p>
    <w:p w14:paraId="0D31A411" w14:textId="77777777" w:rsidR="00320123" w:rsidRDefault="00F36392">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ειδικός αγορητής του Κομμουνιστικού Κόμματος Ελλάδας, ο κ. Αθανάσιος </w:t>
      </w:r>
      <w:proofErr w:type="spellStart"/>
      <w:r>
        <w:rPr>
          <w:rFonts w:eastAsia="Times New Roman" w:cs="Times New Roman"/>
          <w:szCs w:val="24"/>
        </w:rPr>
        <w:t>Βαρδαλής</w:t>
      </w:r>
      <w:proofErr w:type="spellEnd"/>
      <w:r>
        <w:rPr>
          <w:rFonts w:eastAsia="Times New Roman" w:cs="Times New Roman"/>
          <w:szCs w:val="24"/>
        </w:rPr>
        <w:t>.</w:t>
      </w:r>
    </w:p>
    <w:p w14:paraId="0D31A41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olor w:val="000000"/>
          <w:szCs w:val="24"/>
        </w:rPr>
        <w:t>Ευχαριστώ, κύριε Πρόεδρε.</w:t>
      </w:r>
      <w:r>
        <w:rPr>
          <w:rFonts w:eastAsia="Times New Roman" w:cs="Times New Roman"/>
          <w:szCs w:val="24"/>
        </w:rPr>
        <w:t xml:space="preserve"> </w:t>
      </w:r>
    </w:p>
    <w:p w14:paraId="0D31A41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εδώ και χρόνια η Ευρωπαϊκή Ένωση έχει προχωρήσει στην απελευθέρωση του επαγγέλματος του ορκωτού λογιστή, κάνοντας σημαντικά βήματα τα τελευταία χρόνια στην κατεύθυνση διευκόλυνσης της δράσης και λειτο</w:t>
      </w:r>
      <w:r>
        <w:rPr>
          <w:rFonts w:eastAsia="Times New Roman" w:cs="Times New Roman"/>
          <w:szCs w:val="24"/>
        </w:rPr>
        <w:t xml:space="preserve">υργίας του μεγάλου κεφαλαίου, την εξυπηρέτηση των αναγκών των πολυεθνικών, των επιχειρηματικών ομίλων και των μονοπωλίων. Όλα αυτά έγιναν στο όνομα της ελευθερίας κίνησης κεφαλαίων. Και η ενσωμάτωση της </w:t>
      </w:r>
      <w:r>
        <w:rPr>
          <w:rFonts w:eastAsia="Times New Roman" w:cs="Times New Roman"/>
          <w:szCs w:val="24"/>
        </w:rPr>
        <w:t>οδηγίας</w:t>
      </w:r>
      <w:r>
        <w:rPr>
          <w:rFonts w:eastAsia="Times New Roman" w:cs="Times New Roman"/>
          <w:szCs w:val="24"/>
        </w:rPr>
        <w:t xml:space="preserve"> 56/2014 που συζητούμε σήμερα σε αυτή τη λογικ</w:t>
      </w:r>
      <w:r>
        <w:rPr>
          <w:rFonts w:eastAsia="Times New Roman" w:cs="Times New Roman"/>
          <w:szCs w:val="24"/>
        </w:rPr>
        <w:t xml:space="preserve">ή κινείται. </w:t>
      </w:r>
    </w:p>
    <w:p w14:paraId="0D31A41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Άλλωστε στην αιτιολογική έκθεση ρητά αναφέρεται πως αποτελεί αντικατάσταση της προηγούμενης </w:t>
      </w:r>
      <w:r>
        <w:rPr>
          <w:rFonts w:eastAsia="Times New Roman" w:cs="Times New Roman"/>
          <w:szCs w:val="24"/>
        </w:rPr>
        <w:t xml:space="preserve">οδηγίας </w:t>
      </w:r>
      <w:r>
        <w:rPr>
          <w:rFonts w:eastAsia="Times New Roman" w:cs="Times New Roman"/>
          <w:szCs w:val="24"/>
        </w:rPr>
        <w:t>45/2006 -με την οποία εμείς και τότε είχαμε συνολικά διαφωνήσει, καταψηφίζοντάς την- και γίνεται με σκοπό να βελτιωθεί η προστασία των επενδυτώ</w:t>
      </w:r>
      <w:r>
        <w:rPr>
          <w:rFonts w:eastAsia="Times New Roman" w:cs="Times New Roman"/>
          <w:szCs w:val="24"/>
        </w:rPr>
        <w:t>ν με την ενίσχυση της εποπτείας των ορκωτών λογιστών και των ελεγκτικών εταιρειών.</w:t>
      </w:r>
    </w:p>
    <w:p w14:paraId="0D31A415" w14:textId="77777777" w:rsidR="00320123" w:rsidRDefault="00F36392">
      <w:pPr>
        <w:spacing w:after="0" w:line="600" w:lineRule="auto"/>
        <w:jc w:val="both"/>
        <w:rPr>
          <w:rFonts w:eastAsia="Times New Roman" w:cs="Times New Roman"/>
          <w:szCs w:val="24"/>
        </w:rPr>
      </w:pPr>
      <w:r>
        <w:rPr>
          <w:rFonts w:eastAsia="Times New Roman" w:cs="Times New Roman"/>
          <w:szCs w:val="24"/>
        </w:rPr>
        <w:t xml:space="preserve">Και ανεξάρτητα από το αν υπάρχει καθυστέρηση στην ενσωμάτωση της συγκεκριμένης </w:t>
      </w:r>
      <w:r>
        <w:rPr>
          <w:rFonts w:eastAsia="Times New Roman" w:cs="Times New Roman"/>
          <w:szCs w:val="24"/>
        </w:rPr>
        <w:t xml:space="preserve">οδηγίας </w:t>
      </w:r>
      <w:r>
        <w:rPr>
          <w:rFonts w:eastAsia="Times New Roman" w:cs="Times New Roman"/>
          <w:szCs w:val="24"/>
        </w:rPr>
        <w:t xml:space="preserve">ή όχι, όλα τα κόμματα συμφωνείτε με τον σκοπό της. </w:t>
      </w:r>
    </w:p>
    <w:p w14:paraId="0D31A41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Τι σημαίνει, όμως, 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τον βασικό σκοπό αυτής της </w:t>
      </w:r>
      <w:r>
        <w:rPr>
          <w:rFonts w:eastAsia="Times New Roman" w:cs="Times New Roman"/>
          <w:szCs w:val="24"/>
        </w:rPr>
        <w:t>οδηγίας</w:t>
      </w:r>
      <w:r>
        <w:rPr>
          <w:rFonts w:eastAsia="Times New Roman" w:cs="Times New Roman"/>
          <w:szCs w:val="24"/>
        </w:rPr>
        <w:t>; Τι σημαίνει η προστασία των επενδυτών, την οποίαν επιδιώκει; Από τι κινδυνεύουν και πρέπει να προστατευθούν οι επενδυτές; Το πρόβλημα που έχουν οι επενδυτές είναι το πού θα αξιοποιήσουν τα συσσωρευμένα κεφάλαιά τους</w:t>
      </w:r>
      <w:r>
        <w:rPr>
          <w:rFonts w:eastAsia="Times New Roman" w:cs="Times New Roman"/>
          <w:szCs w:val="24"/>
        </w:rPr>
        <w:t xml:space="preserve">, πού θα τα επενδύσουν, ώστε να αποσπούν κάθε φορά ένα ικανοποιητικό ποσοστό κέρδους. Αυτό να γίνεται, βεβαίως, χωρίς μεγάλο ρίσκο, χωρίς να έχουν μπροστά τους κινδύνους, όπως πτωχεύσεις, «κανόνια», που οδηγούν στην απαξίωση μέρους του κεφαλαίου τους. Και </w:t>
      </w:r>
      <w:r>
        <w:rPr>
          <w:rFonts w:eastAsia="Times New Roman" w:cs="Times New Roman"/>
          <w:szCs w:val="24"/>
        </w:rPr>
        <w:t xml:space="preserve">γι’ αυτό τον λόγο, τους είναι χρήσιμες οι σωστές πληροφορίες, οι αξιόπιστοι έλεγχοι των επιχειρηματικών ομίλων, </w:t>
      </w:r>
      <w:r>
        <w:rPr>
          <w:rFonts w:eastAsia="Times New Roman" w:cs="Times New Roman"/>
          <w:szCs w:val="24"/>
        </w:rPr>
        <w:lastRenderedPageBreak/>
        <w:t>η αντικειμενικότητα των οικονομικών καταστάσεων που δημοσιεύονται από τις επιχειρήσεις. Μέσα από την περαιτέρω βελτίωση της ποιότητας των υποχρε</w:t>
      </w:r>
      <w:r>
        <w:rPr>
          <w:rFonts w:eastAsia="Times New Roman" w:cs="Times New Roman"/>
          <w:szCs w:val="24"/>
        </w:rPr>
        <w:t>ωτικών ελέγχων, οι οποίοι διενεργούνται στην Ευρωπαϊκή Ένωση και επόμενα, είναι μεγάλο το ενδιαφέρον τους για την εποπτεία πάνω στις ελεγκτικές εταιρείες.</w:t>
      </w:r>
    </w:p>
    <w:p w14:paraId="0D31A41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Βλέπουμε, λοιπόν, πως ό,τι είναι προς το συμφέρον των μονοπωλίων, η Ευρωπαϊκή Ένωση έρχεται και το νο</w:t>
      </w:r>
      <w:r>
        <w:rPr>
          <w:rFonts w:eastAsia="Times New Roman" w:cs="Times New Roman"/>
          <w:szCs w:val="24"/>
        </w:rPr>
        <w:t xml:space="preserve">μοθετεί. Ψηφίζει αντίστοιχες </w:t>
      </w:r>
      <w:r>
        <w:rPr>
          <w:rFonts w:eastAsia="Times New Roman" w:cs="Times New Roman"/>
          <w:szCs w:val="24"/>
        </w:rPr>
        <w:t xml:space="preserve">οδηγίες </w:t>
      </w:r>
      <w:r>
        <w:rPr>
          <w:rFonts w:eastAsia="Times New Roman" w:cs="Times New Roman"/>
          <w:szCs w:val="24"/>
        </w:rPr>
        <w:t xml:space="preserve">και εσείς τις ενσωματώνετε στο </w:t>
      </w:r>
      <w:r>
        <w:rPr>
          <w:rFonts w:eastAsia="Times New Roman" w:cs="Times New Roman"/>
          <w:szCs w:val="24"/>
        </w:rPr>
        <w:t xml:space="preserve">Ελληνικό </w:t>
      </w:r>
      <w:r>
        <w:rPr>
          <w:rFonts w:eastAsia="Times New Roman" w:cs="Times New Roman"/>
          <w:szCs w:val="24"/>
        </w:rPr>
        <w:t>Δίκαιο. Αυτό ακριβώς κάνετε και σήμερα.</w:t>
      </w:r>
    </w:p>
    <w:p w14:paraId="0D31A41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Βεβαίως, οι επιχειρηματικοί όμιλοι παίρνουν τα μέτρα τους. Προσπαθούν να ελαχιστοποιήσουν τους κινδύνους. Αξιοποιούν τη διεθνή εμπειρία. Πρ</w:t>
      </w:r>
      <w:r>
        <w:rPr>
          <w:rFonts w:eastAsia="Times New Roman" w:cs="Times New Roman"/>
          <w:szCs w:val="24"/>
        </w:rPr>
        <w:t>οσαρμόζονται στις εξελίξεις. Παρ’ όλα αυτά, όμως, και σε κα</w:t>
      </w:r>
      <w:r>
        <w:rPr>
          <w:rFonts w:eastAsia="Times New Roman" w:cs="Times New Roman"/>
          <w:szCs w:val="24"/>
        </w:rPr>
        <w:t>μ</w:t>
      </w:r>
      <w:r>
        <w:rPr>
          <w:rFonts w:eastAsia="Times New Roman" w:cs="Times New Roman"/>
          <w:szCs w:val="24"/>
        </w:rPr>
        <w:t>μία περίπτωση δεν μπορούν να αντιμετωπίσουν το πρόβλημα που έχουν, αν πάρουμε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βεβαίως και παραδείγματα που αναφέρθηκαν σ’ αυτή την Αίθουσα. Κυρίως, όμως, αν πάρουμε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εμπειρία </w:t>
      </w:r>
      <w:r>
        <w:rPr>
          <w:rFonts w:eastAsia="Times New Roman" w:cs="Times New Roman"/>
          <w:szCs w:val="24"/>
        </w:rPr>
        <w:t>από το χρηματοπιστωτικό σύστημα, ιδιαίτερα των Ηνωμένων Πολιτειών και κυρίως στις τράπεζες, όπου δεν απέφυγαν τη χρεοκοπία, παρά την όποια υποτιθέμενη αναβάθμιση του ελεγκτικού έργου.</w:t>
      </w:r>
    </w:p>
    <w:p w14:paraId="0D31A41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Όλοι σας γνωρίζετε πως η προσπάθεια εποπτείας του ελεγκτικού έργου δεν ε</w:t>
      </w:r>
      <w:r>
        <w:rPr>
          <w:rFonts w:eastAsia="Times New Roman" w:cs="Times New Roman"/>
          <w:szCs w:val="24"/>
        </w:rPr>
        <w:t xml:space="preserve">ίναι σημερινή. Γίνεται εδώ και χρόνια. Και αντίστοιχη </w:t>
      </w:r>
      <w:r>
        <w:rPr>
          <w:rFonts w:eastAsia="Times New Roman" w:cs="Times New Roman"/>
          <w:szCs w:val="24"/>
        </w:rPr>
        <w:t xml:space="preserve">οδηγία </w:t>
      </w:r>
      <w:r>
        <w:rPr>
          <w:rFonts w:eastAsia="Times New Roman" w:cs="Times New Roman"/>
          <w:szCs w:val="24"/>
        </w:rPr>
        <w:t xml:space="preserve">έχει κατά το παρελθόν ενσωματωθεί στο </w:t>
      </w:r>
      <w:r>
        <w:rPr>
          <w:rFonts w:eastAsia="Times New Roman" w:cs="Times New Roman"/>
          <w:szCs w:val="24"/>
        </w:rPr>
        <w:t xml:space="preserve">Ελληνικό </w:t>
      </w:r>
      <w:r>
        <w:rPr>
          <w:rFonts w:eastAsia="Times New Roman" w:cs="Times New Roman"/>
          <w:szCs w:val="24"/>
        </w:rPr>
        <w:t xml:space="preserve">Δίκαιο. Η ίδια η αιτιολογική έκθεση μας πληροφορεί πως η εναρμόνιση της νομοθεσίας κρίθηκε αναγκαία για να εξασφαλιστούν καλύτερες προϋποθέσεις για </w:t>
      </w:r>
      <w:r>
        <w:rPr>
          <w:rFonts w:eastAsia="Times New Roman" w:cs="Times New Roman"/>
          <w:szCs w:val="24"/>
        </w:rPr>
        <w:t>τον «υγιή» ανταγωνισμό. Τι σημαίνει, όμως, «υγιής ανταγωνισμός», τον οποίον όλοι σας υποστηρίζετε;</w:t>
      </w:r>
    </w:p>
    <w:p w14:paraId="0D31A41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Ξαφνικά ανακαλύψατε τις στρεβλώσεις της αγοράς και τρέχετε να βάλετε όρους και κανόνες για να μην την αφήσετε ανεξέλεγκτη, όπως οι ίδιοι υποστηρίζετε. Στόχο </w:t>
      </w:r>
      <w:r>
        <w:rPr>
          <w:rFonts w:eastAsia="Times New Roman" w:cs="Times New Roman"/>
          <w:szCs w:val="24"/>
        </w:rPr>
        <w:t xml:space="preserve">έχετε να αθωώσετε τις πολιτικές που οδηγούν στην ακόμα μεγαλύτερη μεγέθυνση των μεγάλων επιχειρηματικών ομίλων. Και εν πάση </w:t>
      </w:r>
      <w:proofErr w:type="spellStart"/>
      <w:r>
        <w:rPr>
          <w:rFonts w:eastAsia="Times New Roman" w:cs="Times New Roman"/>
          <w:szCs w:val="24"/>
        </w:rPr>
        <w:t>περιπτώσει</w:t>
      </w:r>
      <w:proofErr w:type="spellEnd"/>
      <w:r>
        <w:rPr>
          <w:rFonts w:eastAsia="Times New Roman" w:cs="Times New Roman"/>
          <w:szCs w:val="24"/>
        </w:rPr>
        <w:t>, τι προτείνετε σε αυτή την κατεύθυνση; Προτείνετε την ακόμη μεγαλύτερη εμμονή στα σχέδια της Ευρωπαϊκής Ένωσης, όπως είνα</w:t>
      </w:r>
      <w:r>
        <w:rPr>
          <w:rFonts w:eastAsia="Times New Roman" w:cs="Times New Roman"/>
          <w:szCs w:val="24"/>
        </w:rPr>
        <w:t xml:space="preserve">ι η σημερινή </w:t>
      </w:r>
      <w:r>
        <w:rPr>
          <w:rFonts w:eastAsia="Times New Roman" w:cs="Times New Roman"/>
          <w:szCs w:val="24"/>
        </w:rPr>
        <w:t>οδηγία</w:t>
      </w:r>
      <w:r>
        <w:rPr>
          <w:rFonts w:eastAsia="Times New Roman" w:cs="Times New Roman"/>
          <w:szCs w:val="24"/>
        </w:rPr>
        <w:t xml:space="preserve">, περισσότερη απελευθέρωση των αγορών και των επαγγελμάτων, μεγαλύτερη ανταγωνιστικότητα. Μάλιστα. Δηλαδή, να ενισχυθεί μια πολιτική, με την οποία, μέσω της ανάπτυξης της ανταγωνιστικότητας, οδηγηθήκαμε στη συγκέντρωση </w:t>
      </w:r>
      <w:r>
        <w:rPr>
          <w:rFonts w:eastAsia="Times New Roman" w:cs="Times New Roman"/>
          <w:szCs w:val="24"/>
        </w:rPr>
        <w:lastRenderedPageBreak/>
        <w:t>και συγκεντροποίησ</w:t>
      </w:r>
      <w:r>
        <w:rPr>
          <w:rFonts w:eastAsia="Times New Roman" w:cs="Times New Roman"/>
          <w:szCs w:val="24"/>
        </w:rPr>
        <w:t>η του κεφαλαίου και ισχυροποιήθηκαν οι μεγάλοι επιχειρηματικοί όμιλοι. Και είναι αυτοί που σήμερα αλωνίζουν ανενόχλητοι στην αγορά.</w:t>
      </w:r>
    </w:p>
    <w:p w14:paraId="0D31A41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Όλοι σας εδώ και δυο-τρεις δεκαετίες έχετε αναγάγει την απελευθέρωση και τον ανταγωνισμό σε εθνική υπόθεση. Και τώρα ονομάζε</w:t>
      </w:r>
      <w:r>
        <w:rPr>
          <w:rFonts w:eastAsia="Times New Roman" w:cs="Times New Roman"/>
          <w:szCs w:val="24"/>
        </w:rPr>
        <w:t>τε τις συνέπειες της αντιλαϊκής, αντιδραστικής πολιτικής, που υλοποιήθηκε όλα αυτά τα χρόνια, ως στρέβλωση. Αλλά για την αντιμετώπισή της ποντάρετε στην ακόμα μεγαλύτερη μονοπώληση, στην ακόμα μεγαλύτερη συγκέντρωση και συγκεντροποίηση του κεφαλαίου.</w:t>
      </w:r>
    </w:p>
    <w:p w14:paraId="0D31A41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πρα</w:t>
      </w:r>
      <w:r>
        <w:rPr>
          <w:rFonts w:eastAsia="Times New Roman" w:cs="Times New Roman"/>
          <w:szCs w:val="24"/>
        </w:rPr>
        <w:t>γματικότητα έχει αποδείξει ότι ο καπιταλιστικός, «υγιής» ανταγωνισμός, οδηγεί στα μονοπώλια και τα καρτέλ, που λειτουργούν σε βάρος όλων των λαϊκών στρωμάτων. Τα μονοπώλια, για να μπορούν να δρουν σε συνθήκες διεθνούς ανταγωνισμού, επιδιώκουν συνεχώς την α</w:t>
      </w:r>
      <w:r>
        <w:rPr>
          <w:rFonts w:eastAsia="Times New Roman" w:cs="Times New Roman"/>
          <w:szCs w:val="24"/>
        </w:rPr>
        <w:t>ύξηση των κεφαλαίων τους, τη μεγέθυνση των διαστάσεών τους. Και ανάλογα, βεβαίως, με την ισχύ τους διαμοιράζουν μεταξύ τους την αγορά. Αυτή είναι η αλήθεια.</w:t>
      </w:r>
    </w:p>
    <w:p w14:paraId="0D31A41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την αλήθεια προσπαθείτε να αντιστρέψετε, παριστάνοντας πως δεν γνωρίζετε ότι η πορεία ανάπτυξης του καπιταλισμού είναι μια πορεία συνεχούς μεγέθυνσης των επιχειρήσεων. Αυτές ακριβώς τις διαδικασίες επιδιώκει να ενισχύσει και η συγκεκριμένη </w:t>
      </w:r>
      <w:r>
        <w:rPr>
          <w:rFonts w:eastAsia="Times New Roman" w:cs="Times New Roman"/>
          <w:szCs w:val="24"/>
        </w:rPr>
        <w:t>ο</w:t>
      </w:r>
      <w:r>
        <w:rPr>
          <w:rFonts w:eastAsia="Times New Roman" w:cs="Times New Roman"/>
          <w:szCs w:val="24"/>
        </w:rPr>
        <w:t xml:space="preserve">δηγία της </w:t>
      </w:r>
      <w:r>
        <w:rPr>
          <w:rFonts w:eastAsia="Times New Roman" w:cs="Times New Roman"/>
          <w:szCs w:val="24"/>
        </w:rPr>
        <w:t>Ευρωπαϊκής Ένωσης και στον τομέα της εποπτείας του ελεγκτικού έργου.</w:t>
      </w:r>
    </w:p>
    <w:p w14:paraId="0D31A41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οι προηγούμενες κυβερνήσεις κατάργησαν το Σώμα Ορκωτών Λογιστών, που ήταν μια υπηρεσία του δημοσίου, ασκούσε το ελεγκτικό έργο στις επιχειρήσεις, στις ανώνυμε</w:t>
      </w:r>
      <w:r>
        <w:rPr>
          <w:rFonts w:eastAsia="Times New Roman" w:cs="Times New Roman"/>
          <w:szCs w:val="24"/>
        </w:rPr>
        <w:t>ς εταιρείες, στα νομικά πρόσωπα ιδιωτικού δικαίου και στη θέση του δημιούργησαν τις ιδιωτικές ελεγκτικές εταιρείες, δηλαδή ανώνυμες εταιρείες που ο χαρακτήρας τους είναι νομικά πρόσωπα ιδιωτικού δικαίου. Και τώρα τι έχουμε στην πράξη; Ο έλεγχος να ασκείται</w:t>
      </w:r>
      <w:r>
        <w:rPr>
          <w:rFonts w:eastAsia="Times New Roman" w:cs="Times New Roman"/>
          <w:szCs w:val="24"/>
        </w:rPr>
        <w:t xml:space="preserve"> από τους ίδιους ουσιαστικά τους ελεγχόμενους, δηλαδή και από τις δύο πλευρές, τους ελεγκτές και τους ελεγχόμενους, βρίσκονται ανώνυμες εταιρείες, δηλαδή νομικά πρόσωπα ιδιωτικού δικαίου. </w:t>
      </w:r>
    </w:p>
    <w:p w14:paraId="0D31A41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2003 δημιουργήθηκε η ΕΛΤΕ, μια ανεξάρτητη αρχή, όπου ουσιαστικά </w:t>
      </w:r>
      <w:r>
        <w:rPr>
          <w:rFonts w:eastAsia="Times New Roman" w:cs="Times New Roman"/>
          <w:szCs w:val="24"/>
        </w:rPr>
        <w:t xml:space="preserve">περνάει στα χέρια της ο έλεγχος και η εποπτεία του ελεγκτικού έργου και κατ’ επέκταση, λόγω βεβαίως και της </w:t>
      </w:r>
      <w:r>
        <w:rPr>
          <w:rFonts w:eastAsia="Times New Roman" w:cs="Times New Roman"/>
          <w:szCs w:val="24"/>
        </w:rPr>
        <w:lastRenderedPageBreak/>
        <w:t>σύνθεσης της συγκεκριμένης ανεξάρτητης αρχής, στις πολυεθνικές επιχειρήσεις οι οποίες δραστηριοποιούνται στον ελεγκτικό χώρο. Παρά τις διακηρύξεις π</w:t>
      </w:r>
      <w:r>
        <w:rPr>
          <w:rFonts w:eastAsia="Times New Roman" w:cs="Times New Roman"/>
          <w:szCs w:val="24"/>
        </w:rPr>
        <w:t>ερί ενίσχυσης της ανεξαρτησίας, της αξιοπιστίας των ελέγχων, την αναβάθμιση του ρόλου του ορκωτού λογιστή, στην ουσία έχουμε την κατάργηση της ανεξαρτησίας του ελεγκτή και του ελεγκτικού έργου. Από τη στιγμή που ο ελεγκτής ή η ελεγκτική επιχείρηση επιλέγετ</w:t>
      </w:r>
      <w:r>
        <w:rPr>
          <w:rFonts w:eastAsia="Times New Roman" w:cs="Times New Roman"/>
          <w:szCs w:val="24"/>
        </w:rPr>
        <w:t>αι από την ίδια την ελεγχόμενη εταιρεία, καθορίζει ουσιαστικά και τις συνθήκες ελέγχου και την αμοιβή της συγκεκριμένης εταιρείας για το ελεγκτικό έργο που θα παρέχει.</w:t>
      </w:r>
    </w:p>
    <w:p w14:paraId="0D31A42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Αποτελεί κοροϊδία, κατά τη γνώμη μας, η πρόβλεψη της παραγράφου 6 του άρθρου 21 που αναφ</w:t>
      </w:r>
      <w:r>
        <w:rPr>
          <w:rFonts w:eastAsia="Times New Roman" w:cs="Times New Roman"/>
          <w:szCs w:val="24"/>
        </w:rPr>
        <w:t xml:space="preserve">έρεται στην ανεξαρτησία και αντικειμενικότητα των ελεγκτικών εταιρειών, όπου αναφέρεται πως οι ελεγκτικές εταιρείες είναι «ανεξάρτητες», όταν δεν επιδιώκουν τη λήψη ή δεν αποδέχονται χρηματικά, αλλά και μη χρηματικά δώρα ή διευκολύνσεις από την ελεγχόμενη </w:t>
      </w:r>
      <w:r>
        <w:rPr>
          <w:rFonts w:eastAsia="Times New Roman" w:cs="Times New Roman"/>
          <w:szCs w:val="24"/>
        </w:rPr>
        <w:t>οντότητα ή οποιαδήποτε οντότητα συνδέεται με την ελεγχόμενη οντότητα, εκτός εάν η αξία αυτών θα θεωρείτο μικρή ή ασήμαντη από έναν αντικειμενικό, συνετό και ενημερωμένο τρίτο.</w:t>
      </w:r>
    </w:p>
    <w:p w14:paraId="0D31A42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Ένα άλλο ζήτημα που θέλω να βάλουμε είναι πως μέσα από τους όρους και τις προϋπο</w:t>
      </w:r>
      <w:r>
        <w:rPr>
          <w:rFonts w:eastAsia="Times New Roman" w:cs="Times New Roman"/>
          <w:szCs w:val="24"/>
        </w:rPr>
        <w:t xml:space="preserve">θέσεις για την </w:t>
      </w:r>
      <w:proofErr w:type="spellStart"/>
      <w:r>
        <w:rPr>
          <w:rFonts w:eastAsia="Times New Roman" w:cs="Times New Roman"/>
          <w:szCs w:val="24"/>
        </w:rPr>
        <w:t>αδειοδότηση</w:t>
      </w:r>
      <w:proofErr w:type="spellEnd"/>
      <w:r>
        <w:rPr>
          <w:rFonts w:eastAsia="Times New Roman" w:cs="Times New Roman"/>
          <w:szCs w:val="24"/>
        </w:rPr>
        <w:t xml:space="preserve"> και λειτουργία των ελεγκτικών εταιρειών, τη δραστηριοποίηση εταιρειών στη χώρα μας που έχουν λάβει άδεια λειτουργίας σε άλλο κράτος-μέλος της Ευρωπαϊκής Ένωσης με μοναδική προϋπόθεση να γραφτεί στο δημόσιο μητρώο αλλά και εταιρεί</w:t>
      </w:r>
      <w:r>
        <w:rPr>
          <w:rFonts w:eastAsia="Times New Roman" w:cs="Times New Roman"/>
          <w:szCs w:val="24"/>
        </w:rPr>
        <w:t>ες τρίτης χώρας μη μέλη της Ευρωπαϊκής Ένωσης, ουσιαστικά μέσα από αυτή τη διαδικασία ενισχύονται οι μεγάλες εταιρείες που δραστηριοποιούνται στον κλάδο συμβάλλοντας και με αυτόν τον τρόπο στη συγκέντρωση και συγκεντροποίηση.</w:t>
      </w:r>
    </w:p>
    <w:p w14:paraId="0D31A42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Σήμερα για παράδειγμα στην Ελλ</w:t>
      </w:r>
      <w:r>
        <w:rPr>
          <w:rFonts w:eastAsia="Times New Roman" w:cs="Times New Roman"/>
          <w:szCs w:val="24"/>
        </w:rPr>
        <w:t>άδα δραστηριοποιούνται σαράντα έξι ελεγκτικές εταιρείες και από αυτές μόνον έξι είναι μεγάλες, έχοντας πάνω από τρεις χιλιάδες διακόσιους εργαζόμενους. Οι πέντε από αυτές μάλιστα είναι τμήματα πολυεθνικών εταιρειών. Σε αυτές τις εταιρείες η ευέλικτη πολιτι</w:t>
      </w:r>
      <w:r>
        <w:rPr>
          <w:rFonts w:eastAsia="Times New Roman" w:cs="Times New Roman"/>
          <w:szCs w:val="24"/>
        </w:rPr>
        <w:t>κή μισθών σπάει κόκκαλα. Έχουμε νεοπροσλαμβανόμενους επιστήμονες εργαζόμενους που δουλεύουν με 800 ευρώ, δηλαδή μισθούς πείνας και ταυτόχρονα τα κέρδη των συγκεκριμένων εταιρειών να είναι τεράστια.</w:t>
      </w:r>
    </w:p>
    <w:p w14:paraId="0D31A42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Η εντατικοποίηση της εργασίας, η καταστρατήγηση του ωραρίο</w:t>
      </w:r>
      <w:r>
        <w:rPr>
          <w:rFonts w:eastAsia="Times New Roman" w:cs="Times New Roman"/>
          <w:szCs w:val="24"/>
        </w:rPr>
        <w:t>υ είναι μόνιμο φαινόμενο. Ειδικά μάλιστα τις περιόδους που δημοσιεύονται οι ισολογισμοί και γενικά τις περιόδους που συσσωρεύεται η δουλειά, οι εργαζόμενοι φεύγουν μετά τις 12.00΄ το βράδυ και δουλεύουν και τα Σαββατοκύριακα. Μάλιστα, δύο εταιρείες ανακοίν</w:t>
      </w:r>
      <w:r>
        <w:rPr>
          <w:rFonts w:eastAsia="Times New Roman" w:cs="Times New Roman"/>
          <w:szCs w:val="24"/>
        </w:rPr>
        <w:t xml:space="preserve">ωσαν αύξηση του επίσημου εργάσιμου ωραρίου σε εννέα ώρες. Η Κυβέρνηση σε αυτό το ζήτημα είναι απλός θεατής, όπως βεβαίως κατήγγειλε η Πανελλήνια Ομοσπονδία Λογιστών κατά τη συζήτηση στην </w:t>
      </w:r>
      <w:r>
        <w:rPr>
          <w:rFonts w:eastAsia="Times New Roman" w:cs="Times New Roman"/>
          <w:szCs w:val="24"/>
        </w:rPr>
        <w:t>επιτροπή</w:t>
      </w:r>
      <w:r>
        <w:rPr>
          <w:rFonts w:eastAsia="Times New Roman" w:cs="Times New Roman"/>
          <w:szCs w:val="24"/>
        </w:rPr>
        <w:t>.</w:t>
      </w:r>
    </w:p>
    <w:p w14:paraId="0D31A42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Αξιοποιούν την αξιολόγηση, που σε πολλές περιπτώσεις γίνετα</w:t>
      </w:r>
      <w:r>
        <w:rPr>
          <w:rFonts w:eastAsia="Times New Roman" w:cs="Times New Roman"/>
          <w:szCs w:val="24"/>
        </w:rPr>
        <w:t xml:space="preserve">ι και δυο φορές τον χρόνο, ως εργαλείο </w:t>
      </w:r>
      <w:proofErr w:type="spellStart"/>
      <w:r>
        <w:rPr>
          <w:rFonts w:eastAsia="Times New Roman" w:cs="Times New Roman"/>
          <w:szCs w:val="24"/>
        </w:rPr>
        <w:t>υπερεντατικοποίησης</w:t>
      </w:r>
      <w:proofErr w:type="spellEnd"/>
      <w:r>
        <w:rPr>
          <w:rFonts w:eastAsia="Times New Roman" w:cs="Times New Roman"/>
          <w:szCs w:val="24"/>
        </w:rPr>
        <w:t xml:space="preserve"> της εργασίας. Οι εργαζόμενοι, προκειμένου να πετύχουν καλή αξιολόγηση, αναγκάζονται να δουλεύουν όσο πιο σκληρά και απαιτητικά τους ζητηθεί, να κάνουν υπερωρίες και ό,τι είναι αναγκαίο για να πετύχ</w:t>
      </w:r>
      <w:r>
        <w:rPr>
          <w:rFonts w:eastAsia="Times New Roman" w:cs="Times New Roman"/>
          <w:szCs w:val="24"/>
        </w:rPr>
        <w:t xml:space="preserve">ουν την εύνοια των προϊσταμένων τους, δηλαδή στην πραγματικότητα να έχουμε ελεγκτικές εταιρείες που βγάζουν τεράστια κέρδη και από την άλλη να μεγαλώνει η εκμετάλλευση των εργαζόμενων σε αυτές. </w:t>
      </w:r>
    </w:p>
    <w:p w14:paraId="0D31A425" w14:textId="77777777" w:rsidR="00320123" w:rsidRDefault="00F36392">
      <w:pPr>
        <w:spacing w:after="0" w:line="600" w:lineRule="auto"/>
        <w:ind w:firstLine="720"/>
        <w:jc w:val="both"/>
        <w:rPr>
          <w:rFonts w:eastAsia="Times New Roman"/>
          <w:szCs w:val="24"/>
        </w:rPr>
      </w:pPr>
      <w:r>
        <w:rPr>
          <w:rFonts w:eastAsia="Times New Roman"/>
          <w:szCs w:val="24"/>
        </w:rPr>
        <w:t>Το γεγονός αυτό βεβαίως δεν είναι τυχαίο. Η άνοδος του βαθμού</w:t>
      </w:r>
      <w:r>
        <w:rPr>
          <w:rFonts w:eastAsia="Times New Roman"/>
          <w:szCs w:val="24"/>
        </w:rPr>
        <w:t xml:space="preserve"> εκμετάλλευσης της εργατικής δύναμης, η εντατικοποίηση </w:t>
      </w:r>
      <w:r>
        <w:rPr>
          <w:rFonts w:eastAsia="Times New Roman"/>
          <w:szCs w:val="24"/>
        </w:rPr>
        <w:lastRenderedPageBreak/>
        <w:t>της εργασίας και η προσπάθεια συμπίεσης του μισθού εργασίας κάτω από την αξία της εργατικής δύναμης αποτελούν βασικές αιτίες που συγκρατούν την τάση πτώσης του μέσου ποσοστού κέρδους, που αποτελεί γενι</w:t>
      </w:r>
      <w:r>
        <w:rPr>
          <w:rFonts w:eastAsia="Times New Roman"/>
          <w:szCs w:val="24"/>
        </w:rPr>
        <w:t xml:space="preserve">κό νόμο του συστήματος, γενικό νόμο του καπιταλισμού. Αποτελούν, επομένως, αντικειμενικά </w:t>
      </w:r>
      <w:r>
        <w:rPr>
          <w:rFonts w:eastAsia="Times New Roman"/>
          <w:szCs w:val="24"/>
        </w:rPr>
        <w:t xml:space="preserve">στρατηγικούς </w:t>
      </w:r>
      <w:r>
        <w:rPr>
          <w:rFonts w:eastAsia="Times New Roman"/>
          <w:szCs w:val="24"/>
        </w:rPr>
        <w:t>στόχους της πολιτικής του κεφαλαίου απέναντι στις δυνάμεις της εργασίας.</w:t>
      </w:r>
    </w:p>
    <w:p w14:paraId="0D31A426" w14:textId="77777777" w:rsidR="00320123" w:rsidRDefault="00F36392">
      <w:pPr>
        <w:spacing w:after="0" w:line="600" w:lineRule="auto"/>
        <w:ind w:firstLine="720"/>
        <w:jc w:val="both"/>
        <w:rPr>
          <w:rFonts w:eastAsia="Times New Roman"/>
          <w:szCs w:val="24"/>
        </w:rPr>
      </w:pPr>
      <w:r>
        <w:rPr>
          <w:rFonts w:eastAsia="Times New Roman"/>
          <w:szCs w:val="24"/>
        </w:rPr>
        <w:t xml:space="preserve">Με την παραπέρα συγκέντρωση θα έχουμε ακόμα λιγότερες και μεγαλύτερες ελεγκτικές </w:t>
      </w:r>
      <w:r>
        <w:rPr>
          <w:rFonts w:eastAsia="Times New Roman"/>
          <w:szCs w:val="24"/>
        </w:rPr>
        <w:t>εταιρείες, που θα ελέγχουν και θα κατευθύνουν επενδυτές σε κερδοφόρους παραδείσους. Πιστεύουν οι πολιτικοί εκπρόσωποι των μονοπωλίων πως με αυτόν τον τρόπο θα αποφύγουν κρίσεις, όπως αυτή που περνά το σύστημα στις μέρες μας, μια που οι επενδύσεις τους θα π</w:t>
      </w:r>
      <w:r>
        <w:rPr>
          <w:rFonts w:eastAsia="Times New Roman"/>
          <w:szCs w:val="24"/>
        </w:rPr>
        <w:t>ατούν σε πραγματικά οικονομικά δεδομένα.</w:t>
      </w:r>
    </w:p>
    <w:p w14:paraId="0D31A427" w14:textId="77777777" w:rsidR="00320123" w:rsidRDefault="00F36392">
      <w:pPr>
        <w:spacing w:after="0" w:line="600" w:lineRule="auto"/>
        <w:ind w:firstLine="720"/>
        <w:jc w:val="both"/>
        <w:rPr>
          <w:rFonts w:eastAsia="Times New Roman"/>
          <w:szCs w:val="24"/>
        </w:rPr>
      </w:pPr>
      <w:r>
        <w:rPr>
          <w:rFonts w:eastAsia="Times New Roman"/>
          <w:szCs w:val="24"/>
        </w:rPr>
        <w:t xml:space="preserve">Εδώ, όμως, λόγος γίνεται για αντιφάσεις που δημιουργεί το ίδιο το σύστημα, ο ίδιος τρόπος οργάνωσης της οικονομίας. Όσο το σύστημα δημιουργεί </w:t>
      </w:r>
      <w:proofErr w:type="spellStart"/>
      <w:r>
        <w:rPr>
          <w:rFonts w:eastAsia="Times New Roman"/>
          <w:szCs w:val="24"/>
        </w:rPr>
        <w:t>υπερσυσσώρευση</w:t>
      </w:r>
      <w:proofErr w:type="spellEnd"/>
      <w:r>
        <w:rPr>
          <w:rFonts w:eastAsia="Times New Roman"/>
          <w:szCs w:val="24"/>
        </w:rPr>
        <w:t xml:space="preserve"> κεφαλαίων σε λίγα χέρια, αυτό αποτελεί τον προθάλαμο για τ</w:t>
      </w:r>
      <w:r>
        <w:rPr>
          <w:rFonts w:eastAsia="Times New Roman"/>
          <w:szCs w:val="24"/>
        </w:rPr>
        <w:t xml:space="preserve">ην καταστροφή των παραγωγικών δυνάμεων. Έρχεται κάποια στιγμή, δηλαδή, </w:t>
      </w:r>
      <w:r>
        <w:rPr>
          <w:rFonts w:eastAsia="Times New Roman"/>
          <w:szCs w:val="24"/>
        </w:rPr>
        <w:lastRenderedPageBreak/>
        <w:t>που είναι αδύνατον όλοι οι κεφαλαιοκράτες ταυτόχρονα να μπορούν να εξασφαλίζουν το επιδιωκόμενο ποσοστό κέρδους, την αναγκαία δηλαδή απόδοση των κεφαλαίων τους σε επίπεδα που θα τους επ</w:t>
      </w:r>
      <w:r>
        <w:rPr>
          <w:rFonts w:eastAsia="Times New Roman"/>
          <w:szCs w:val="24"/>
        </w:rPr>
        <w:t xml:space="preserve">ιτρέπουν να συνεχίσουν την οικονομική τους δραστηριότητα. Τότε ξεσπάει η καπιταλιστική οικονομική κρίση, για το ξεπέρασμα της οποίας είναι αναγκαίο να καταστραφεί ένα μέρος από τις παραγωγικές δυνάμεις, εργοστάσια, εγκαταστάσεις, μέσα παραγωγής, ένα μέρος </w:t>
      </w:r>
      <w:r>
        <w:rPr>
          <w:rFonts w:eastAsia="Times New Roman"/>
          <w:szCs w:val="24"/>
        </w:rPr>
        <w:t xml:space="preserve">δηλαδή, ένα τμήμα του κεφαλαίου, που βεβαίως συγκεντρώθηκε κατά τη φάση της ανάπτυξης του καπιταλισμού. Αυτό δεν πρόκειται να αντιμετωπιστεί γενικότερα, όσες προσπάθειες και εάν κάνουν και με αυτήν τη συγκεκριμένη </w:t>
      </w:r>
      <w:r>
        <w:rPr>
          <w:rFonts w:eastAsia="Times New Roman"/>
          <w:szCs w:val="24"/>
        </w:rPr>
        <w:t>οδηγία</w:t>
      </w:r>
      <w:r>
        <w:rPr>
          <w:rFonts w:eastAsia="Times New Roman"/>
          <w:szCs w:val="24"/>
        </w:rPr>
        <w:t xml:space="preserve">. Η όποια αναβάθμιση του ελεγκτικού </w:t>
      </w:r>
      <w:r>
        <w:rPr>
          <w:rFonts w:eastAsia="Times New Roman"/>
          <w:szCs w:val="24"/>
        </w:rPr>
        <w:t xml:space="preserve">έργου δεν μπορεί να αντιμετωπίσει τέτοιου είδους </w:t>
      </w:r>
      <w:proofErr w:type="spellStart"/>
      <w:r>
        <w:rPr>
          <w:rFonts w:eastAsia="Times New Roman"/>
          <w:szCs w:val="24"/>
        </w:rPr>
        <w:t>κρισιακά</w:t>
      </w:r>
      <w:proofErr w:type="spellEnd"/>
      <w:r>
        <w:rPr>
          <w:rFonts w:eastAsia="Times New Roman"/>
          <w:szCs w:val="24"/>
        </w:rPr>
        <w:t xml:space="preserve"> φαινόμενα, όπως αυτά που ζει στις μέρες μας το σάπιο καπιταλιστικό σύστημα.</w:t>
      </w:r>
    </w:p>
    <w:p w14:paraId="0D31A428" w14:textId="77777777" w:rsidR="00320123" w:rsidRDefault="00F36392">
      <w:pPr>
        <w:spacing w:after="0" w:line="600" w:lineRule="auto"/>
        <w:ind w:firstLine="720"/>
        <w:jc w:val="both"/>
        <w:rPr>
          <w:rFonts w:eastAsia="Times New Roman"/>
          <w:szCs w:val="24"/>
        </w:rPr>
      </w:pPr>
      <w:r>
        <w:rPr>
          <w:rFonts w:eastAsia="Times New Roman"/>
          <w:szCs w:val="24"/>
        </w:rPr>
        <w:t>Τρίτο ζήτημα είναι η αποσύνδεση του πτυχίου από την επαγγελματική άδεια του ορκωτού λογιστή. Στο άρθρο 7 προβλέπονται οι π</w:t>
      </w:r>
      <w:r>
        <w:rPr>
          <w:rFonts w:eastAsia="Times New Roman"/>
          <w:szCs w:val="24"/>
        </w:rPr>
        <w:t>ροϋποθέσεις που είναι απαραίτητες για τη χορήγηση σε φυσικό πρόσωπο άδειας ορκωτού λογιστή. Σε συνδυασμό με τις προϋποθέσεις που βάζει το άρθρο 9 για τον έλεγχο των θεω</w:t>
      </w:r>
      <w:r>
        <w:rPr>
          <w:rFonts w:eastAsia="Times New Roman"/>
          <w:szCs w:val="24"/>
        </w:rPr>
        <w:lastRenderedPageBreak/>
        <w:t>ρητικών γνώσεων και τα γνωστικά αντικείμενα των επαγγελματικών εξετάσεων, στην ουσία έχο</w:t>
      </w:r>
      <w:r>
        <w:rPr>
          <w:rFonts w:eastAsia="Times New Roman"/>
          <w:szCs w:val="24"/>
        </w:rPr>
        <w:t>υμε την υποβάθμιση των πτυχίων, αλλά και την αποσύνδεσή τους από τα επαγγελματικά δικαιώματα, κάτι βεβαίως που προβλέπει και η Συνθήκη της Μπολόνια.</w:t>
      </w:r>
    </w:p>
    <w:p w14:paraId="0D31A429" w14:textId="77777777" w:rsidR="00320123" w:rsidRDefault="00F36392">
      <w:pPr>
        <w:spacing w:after="0" w:line="600" w:lineRule="auto"/>
        <w:ind w:firstLine="720"/>
        <w:jc w:val="both"/>
        <w:rPr>
          <w:rFonts w:eastAsia="Times New Roman"/>
          <w:szCs w:val="24"/>
        </w:rPr>
      </w:pPr>
      <w:r>
        <w:rPr>
          <w:rFonts w:eastAsia="Times New Roman"/>
          <w:szCs w:val="24"/>
        </w:rPr>
        <w:t xml:space="preserve">Βεβαίως, όλα τα παραπάνω δεν καθιερώνονται μέσα απ’ αυτήν την </w:t>
      </w:r>
      <w:r>
        <w:rPr>
          <w:rFonts w:eastAsia="Times New Roman"/>
          <w:szCs w:val="24"/>
        </w:rPr>
        <w:t xml:space="preserve">οδηγία </w:t>
      </w:r>
      <w:r>
        <w:rPr>
          <w:rFonts w:eastAsia="Times New Roman"/>
          <w:szCs w:val="24"/>
        </w:rPr>
        <w:t>για πρώτη φορά στην Ευρωπαϊκή Ένωση κα</w:t>
      </w:r>
      <w:r>
        <w:rPr>
          <w:rFonts w:eastAsia="Times New Roman"/>
          <w:szCs w:val="24"/>
        </w:rPr>
        <w:t xml:space="preserve">ι στη χώρα μας. Η προσπάθεια αυτή είναι διαχρονική, εξελίσσεται, παίρνει υπ’ </w:t>
      </w:r>
      <w:proofErr w:type="spellStart"/>
      <w:r>
        <w:rPr>
          <w:rFonts w:eastAsia="Times New Roman"/>
          <w:szCs w:val="24"/>
        </w:rPr>
        <w:t>όψιν</w:t>
      </w:r>
      <w:proofErr w:type="spellEnd"/>
      <w:r>
        <w:rPr>
          <w:rFonts w:eastAsia="Times New Roman"/>
          <w:szCs w:val="24"/>
        </w:rPr>
        <w:t xml:space="preserve"> τις εξελίξεις, τα νέα δεδομένα και τις ανάγκες των επιχειρηματικών ομίλων και προσαρμόζεται ανάλογα.</w:t>
      </w:r>
    </w:p>
    <w:p w14:paraId="0D31A42A" w14:textId="77777777" w:rsidR="00320123" w:rsidRDefault="00F36392">
      <w:pPr>
        <w:spacing w:after="0" w:line="600" w:lineRule="auto"/>
        <w:ind w:firstLine="720"/>
        <w:jc w:val="both"/>
        <w:rPr>
          <w:rFonts w:eastAsia="Times New Roman"/>
          <w:szCs w:val="24"/>
        </w:rPr>
      </w:pPr>
      <w:r>
        <w:rPr>
          <w:rFonts w:eastAsia="Times New Roman"/>
          <w:szCs w:val="24"/>
        </w:rPr>
        <w:t xml:space="preserve">Για αυτό υποστηρίζουμε πως και αυτή η </w:t>
      </w:r>
      <w:r>
        <w:rPr>
          <w:rFonts w:eastAsia="Times New Roman"/>
          <w:szCs w:val="24"/>
        </w:rPr>
        <w:t>οδηγία</w:t>
      </w:r>
      <w:r>
        <w:rPr>
          <w:rFonts w:eastAsia="Times New Roman"/>
          <w:szCs w:val="24"/>
        </w:rPr>
        <w:t xml:space="preserve"> αποτελεί έναν ακόμη σταθμό, </w:t>
      </w:r>
      <w:r>
        <w:rPr>
          <w:rFonts w:eastAsia="Times New Roman"/>
          <w:szCs w:val="24"/>
        </w:rPr>
        <w:t>ένα ακόμη βήμα στην κατεύθυνση ενίσχυσης της εμπιστοσύνης των επενδυτών, που σας είναι τόσο αναγκαία αυτήν την περίοδο. Όπως και οι προηγούμενες κυβερνήσεις, έχετε κι εσείς εναποθέσει τις ελπίδες σας για ανάκαμψη της καπιταλιστικής οικονομίας στην προσέλκυ</w:t>
      </w:r>
      <w:r>
        <w:rPr>
          <w:rFonts w:eastAsia="Times New Roman"/>
          <w:szCs w:val="24"/>
        </w:rPr>
        <w:t>ση των επενδυτών. Μόνο που αυτοί δεν πρόκειται να έρθουν εδώ για την ψυχή της μάνας τους ούτε επειδή τους πήρε ο πόνος για την οικονομική κρίση που περνάμε και τις επιπτώσεις που έχει αυτή στα λαϊκά στρώματα. Κέρδη αναζητούν και για αυτόν τον λόγο εσείς δη</w:t>
      </w:r>
      <w:r>
        <w:rPr>
          <w:rFonts w:eastAsia="Times New Roman"/>
          <w:szCs w:val="24"/>
        </w:rPr>
        <w:t xml:space="preserve">μιουργείτε </w:t>
      </w:r>
      <w:r>
        <w:rPr>
          <w:rFonts w:eastAsia="Times New Roman"/>
          <w:szCs w:val="24"/>
        </w:rPr>
        <w:lastRenderedPageBreak/>
        <w:t xml:space="preserve">όλες εκείνες τις προϋποθέσεις για την εξασφάλιση της κερδοφορίας τους. Και αυτή η </w:t>
      </w:r>
      <w:r>
        <w:rPr>
          <w:rFonts w:eastAsia="Times New Roman"/>
          <w:szCs w:val="24"/>
        </w:rPr>
        <w:t>οδηγία</w:t>
      </w:r>
      <w:r>
        <w:rPr>
          <w:rFonts w:eastAsia="Times New Roman"/>
          <w:szCs w:val="24"/>
        </w:rPr>
        <w:t xml:space="preserve"> αυτόν τον σκοπό υπηρετεί, σε αυτήν την κατεύθυνση κινείται.</w:t>
      </w:r>
    </w:p>
    <w:p w14:paraId="0D31A42B" w14:textId="77777777" w:rsidR="00320123" w:rsidRDefault="00F36392">
      <w:pPr>
        <w:spacing w:after="0" w:line="600" w:lineRule="auto"/>
        <w:ind w:firstLine="720"/>
        <w:jc w:val="both"/>
        <w:rPr>
          <w:rFonts w:eastAsia="Times New Roman"/>
          <w:szCs w:val="24"/>
        </w:rPr>
      </w:pPr>
      <w:r>
        <w:rPr>
          <w:rFonts w:eastAsia="Times New Roman"/>
          <w:szCs w:val="24"/>
        </w:rPr>
        <w:t>Για όλους τους παραπάνω λόγους, θα καταψηφίσουμε το συγκεκριμένο νομοσχέδιο.</w:t>
      </w:r>
    </w:p>
    <w:p w14:paraId="0D31A42C" w14:textId="77777777" w:rsidR="00320123" w:rsidRDefault="00F36392">
      <w:pPr>
        <w:spacing w:after="0" w:line="600" w:lineRule="auto"/>
        <w:ind w:firstLine="720"/>
        <w:jc w:val="both"/>
        <w:rPr>
          <w:rFonts w:eastAsia="Times New Roman"/>
          <w:szCs w:val="24"/>
        </w:rPr>
      </w:pPr>
      <w:r>
        <w:rPr>
          <w:rFonts w:eastAsia="Times New Roman"/>
          <w:szCs w:val="24"/>
        </w:rPr>
        <w:t>Ευχαριστώ, κύριε Πρ</w:t>
      </w:r>
      <w:r>
        <w:rPr>
          <w:rFonts w:eastAsia="Times New Roman"/>
          <w:szCs w:val="24"/>
        </w:rPr>
        <w:t>όεδρε, και για την ανοχή.</w:t>
      </w:r>
    </w:p>
    <w:p w14:paraId="0D31A42D"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κύριε </w:t>
      </w:r>
      <w:proofErr w:type="spellStart"/>
      <w:r>
        <w:rPr>
          <w:rFonts w:eastAsia="Times New Roman"/>
          <w:szCs w:val="24"/>
        </w:rPr>
        <w:t>Βαρδαλή</w:t>
      </w:r>
      <w:proofErr w:type="spellEnd"/>
      <w:r>
        <w:rPr>
          <w:rFonts w:eastAsia="Times New Roman"/>
          <w:szCs w:val="24"/>
        </w:rPr>
        <w:t>.</w:t>
      </w:r>
    </w:p>
    <w:p w14:paraId="0D31A42E" w14:textId="77777777" w:rsidR="00320123" w:rsidRDefault="00F36392">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 xml:space="preserve">ειδικός αγορητής </w:t>
      </w:r>
      <w:r>
        <w:rPr>
          <w:rFonts w:eastAsia="Times New Roman"/>
          <w:szCs w:val="24"/>
        </w:rPr>
        <w:t>της Ένωσης Κεντρώων κ. Γεωργιάδης.</w:t>
      </w:r>
    </w:p>
    <w:p w14:paraId="0D31A42F" w14:textId="77777777" w:rsidR="00320123" w:rsidRDefault="00F36392">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θα μπορούσα να πάρω τον λόγο;</w:t>
      </w:r>
    </w:p>
    <w:p w14:paraId="0D31A430"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Ναι, με </w:t>
      </w:r>
      <w:proofErr w:type="spellStart"/>
      <w:r>
        <w:rPr>
          <w:rFonts w:eastAsia="Times New Roman"/>
          <w:szCs w:val="24"/>
        </w:rPr>
        <w:t>συγχωρείτε</w:t>
      </w:r>
      <w:proofErr w:type="spellEnd"/>
      <w:r>
        <w:rPr>
          <w:rFonts w:eastAsia="Times New Roman"/>
          <w:szCs w:val="24"/>
        </w:rPr>
        <w:t>.</w:t>
      </w:r>
    </w:p>
    <w:p w14:paraId="0D31A431" w14:textId="77777777" w:rsidR="00320123" w:rsidRDefault="00F36392">
      <w:pPr>
        <w:spacing w:after="0" w:line="600" w:lineRule="auto"/>
        <w:ind w:firstLine="720"/>
        <w:jc w:val="both"/>
        <w:rPr>
          <w:rFonts w:eastAsia="Times New Roman"/>
          <w:szCs w:val="24"/>
        </w:rPr>
      </w:pPr>
      <w:r>
        <w:rPr>
          <w:rFonts w:eastAsia="Times New Roman"/>
          <w:szCs w:val="24"/>
        </w:rPr>
        <w:t xml:space="preserve">Κύριε Γεωργιάδη, αν επιτρέπετε, είχε ζητήσει τον λόγο ο κ. </w:t>
      </w:r>
      <w:proofErr w:type="spellStart"/>
      <w:r>
        <w:rPr>
          <w:rFonts w:eastAsia="Times New Roman"/>
          <w:szCs w:val="24"/>
        </w:rPr>
        <w:t>Γαβρόγλου</w:t>
      </w:r>
      <w:proofErr w:type="spellEnd"/>
      <w:r>
        <w:rPr>
          <w:rFonts w:eastAsia="Times New Roman"/>
          <w:szCs w:val="24"/>
        </w:rPr>
        <w:t>, για να υποστηρίξει την τροπολογία που έχει καταθέσει.</w:t>
      </w:r>
    </w:p>
    <w:p w14:paraId="0D31A432" w14:textId="77777777" w:rsidR="00320123" w:rsidRDefault="00F36392">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Παρακαλώ.</w:t>
      </w:r>
    </w:p>
    <w:p w14:paraId="0D31A433"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ΠΡΟ</w:t>
      </w:r>
      <w:r>
        <w:rPr>
          <w:rFonts w:eastAsia="Times New Roman"/>
          <w:b/>
          <w:szCs w:val="24"/>
        </w:rPr>
        <w:t xml:space="preserve">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Ελάτε, κύριε Υπουργέ.</w:t>
      </w:r>
    </w:p>
    <w:p w14:paraId="0D31A434" w14:textId="77777777" w:rsidR="00320123" w:rsidRDefault="00F36392">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Ευχαριστώ, κύριε Πρόεδρε. Κύριε Γεωργιάδη, σας ευχαριστώ κι εσάς.</w:t>
      </w:r>
    </w:p>
    <w:p w14:paraId="0D31A435" w14:textId="77777777" w:rsidR="00320123" w:rsidRDefault="00F36392">
      <w:pPr>
        <w:spacing w:after="0" w:line="600" w:lineRule="auto"/>
        <w:ind w:firstLine="720"/>
        <w:jc w:val="both"/>
        <w:rPr>
          <w:rFonts w:eastAsia="Times New Roman"/>
          <w:szCs w:val="24"/>
        </w:rPr>
      </w:pPr>
      <w:r>
        <w:rPr>
          <w:rFonts w:eastAsia="Times New Roman"/>
          <w:szCs w:val="24"/>
        </w:rPr>
        <w:t xml:space="preserve">Είναι μια τροπολογία σχετικά με τη δυνατότητα που χορηγείται στους </w:t>
      </w:r>
      <w:r>
        <w:rPr>
          <w:rFonts w:eastAsia="Times New Roman"/>
          <w:szCs w:val="24"/>
        </w:rPr>
        <w:t xml:space="preserve">επί </w:t>
      </w:r>
      <w:proofErr w:type="spellStart"/>
      <w:r>
        <w:rPr>
          <w:rFonts w:eastAsia="Times New Roman"/>
          <w:szCs w:val="24"/>
        </w:rPr>
        <w:t>πτυχίω</w:t>
      </w:r>
      <w:proofErr w:type="spellEnd"/>
      <w:r>
        <w:rPr>
          <w:rFonts w:eastAsia="Times New Roman"/>
          <w:szCs w:val="24"/>
        </w:rPr>
        <w:t xml:space="preserve"> φοιτητές των Ανωτάτων Εκπαιδευτικών Ιδρυμάτων να εξεταστούν σε μαθήματα</w:t>
      </w:r>
      <w:r>
        <w:rPr>
          <w:rFonts w:eastAsia="Times New Roman"/>
          <w:szCs w:val="24"/>
        </w:rPr>
        <w:t>,</w:t>
      </w:r>
      <w:r>
        <w:rPr>
          <w:rFonts w:eastAsia="Times New Roman"/>
          <w:szCs w:val="24"/>
        </w:rPr>
        <w:t xml:space="preserve"> που είναι και των δύο εξαμήνων τώρα.</w:t>
      </w:r>
      <w:r w:rsidDel="00A569C3">
        <w:rPr>
          <w:rFonts w:eastAsia="Times New Roman"/>
          <w:szCs w:val="24"/>
        </w:rPr>
        <w:t xml:space="preserve"> </w:t>
      </w:r>
      <w:r>
        <w:rPr>
          <w:rFonts w:eastAsia="Times New Roman"/>
          <w:szCs w:val="24"/>
        </w:rPr>
        <w:t xml:space="preserve">Αυτό είναι ένα θέμα που μας κυνηγά πολλά χρόνια. </w:t>
      </w:r>
    </w:p>
    <w:p w14:paraId="0D31A436" w14:textId="77777777" w:rsidR="00320123" w:rsidRDefault="00F36392">
      <w:pPr>
        <w:spacing w:after="0" w:line="600" w:lineRule="auto"/>
        <w:ind w:firstLine="720"/>
        <w:jc w:val="both"/>
        <w:rPr>
          <w:rFonts w:eastAsia="Times New Roman"/>
          <w:szCs w:val="24"/>
        </w:rPr>
      </w:pPr>
      <w:r>
        <w:rPr>
          <w:rFonts w:eastAsia="Times New Roman"/>
          <w:szCs w:val="24"/>
        </w:rPr>
        <w:t xml:space="preserve">Η πρόταση είναι φέτος οπωσδήποτε να γίνει και με το νομοσχέδιο που θα καταθέσουμε σε </w:t>
      </w:r>
      <w:r>
        <w:rPr>
          <w:rFonts w:eastAsia="Times New Roman"/>
          <w:szCs w:val="24"/>
        </w:rPr>
        <w:t>λίγες μέρες έχουμε μια διάταξη</w:t>
      </w:r>
      <w:r>
        <w:rPr>
          <w:rFonts w:eastAsia="Times New Roman"/>
          <w:szCs w:val="24"/>
        </w:rPr>
        <w:t>,</w:t>
      </w:r>
      <w:r>
        <w:rPr>
          <w:rFonts w:eastAsia="Times New Roman"/>
          <w:szCs w:val="24"/>
        </w:rPr>
        <w:t xml:space="preserve"> σύμφωνα με την οποία αυτά πρέπει να τα αποφασίζει το κάθε ίδρυμα μόνο του, για τους δικούς του φοιτητές. Δεν είναι ένα θέμα μιας κεντρικής ρύθμισης. Για φέτος, λοιπόν, να το κάνουμε και μονιμότερα το κάθε ίδρυμα παίρνοντας υ</w:t>
      </w:r>
      <w:r>
        <w:rPr>
          <w:rFonts w:eastAsia="Times New Roman"/>
          <w:szCs w:val="24"/>
        </w:rPr>
        <w:t>πόψη τα διάφορα προβλήματα, να μπορεί να τα καθορίζει. Δεν είναι θέμα αρχής, δηλαδή ούτε να γίνονται ούτε να μην γίνονται. Ας το αποφασίσει το κάθε ίδρυμα.</w:t>
      </w:r>
    </w:p>
    <w:p w14:paraId="0D31A437" w14:textId="77777777" w:rsidR="00320123" w:rsidRDefault="00F36392">
      <w:pPr>
        <w:spacing w:after="0" w:line="600" w:lineRule="auto"/>
        <w:ind w:firstLine="720"/>
        <w:jc w:val="both"/>
        <w:rPr>
          <w:rFonts w:eastAsia="Times New Roman"/>
          <w:szCs w:val="24"/>
        </w:rPr>
      </w:pPr>
      <w:r>
        <w:rPr>
          <w:rFonts w:eastAsia="Times New Roman"/>
          <w:szCs w:val="24"/>
        </w:rPr>
        <w:t>Σας ευχαριστώ.</w:t>
      </w:r>
    </w:p>
    <w:p w14:paraId="0D31A438"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κύριε Υπουργέ.</w:t>
      </w:r>
    </w:p>
    <w:p w14:paraId="0D31A439" w14:textId="77777777" w:rsidR="00320123" w:rsidRDefault="00F3639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w:t>
      </w:r>
    </w:p>
    <w:p w14:paraId="0D31A43A"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Τι θέλετε, κύριε Λοβέρδο;</w:t>
      </w:r>
    </w:p>
    <w:p w14:paraId="0D31A43B" w14:textId="77777777" w:rsidR="00320123" w:rsidRDefault="00F3639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Μία αντίδραση επ’ αυτού και μία ερώτηση, κύριε Πρόεδρε.</w:t>
      </w:r>
    </w:p>
    <w:p w14:paraId="0D31A43C"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Για ένα λεπτό, κύριε Λοβέρδο.</w:t>
      </w:r>
    </w:p>
    <w:p w14:paraId="0D31A43D"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Υπουργέ, σας είχα </w:t>
      </w:r>
      <w:r>
        <w:rPr>
          <w:rFonts w:eastAsia="Times New Roman"/>
          <w:szCs w:val="24"/>
        </w:rPr>
        <w:t>πει προ ημερών, εδώ</w:t>
      </w:r>
      <w:r>
        <w:rPr>
          <w:rFonts w:eastAsia="Times New Roman"/>
          <w:szCs w:val="24"/>
        </w:rPr>
        <w:t>,</w:t>
      </w:r>
      <w:r>
        <w:rPr>
          <w:rFonts w:eastAsia="Times New Roman"/>
          <w:szCs w:val="24"/>
        </w:rPr>
        <w:t xml:space="preserve"> στους διαδρόμους της Βουλής, ότι ο Υπουργός Παιδείας όταν μιλάει, εκθέτοντας έναν προβληματισμό, μια ανησυχία του, αυτό διαθλάται διά του Τύπου ως ετοιμαζόμενη, ώριμη πολιτική</w:t>
      </w:r>
      <w:r>
        <w:rPr>
          <w:rFonts w:eastAsia="Times New Roman"/>
          <w:szCs w:val="24"/>
        </w:rPr>
        <w:t>,</w:t>
      </w:r>
      <w:r>
        <w:rPr>
          <w:rFonts w:eastAsia="Times New Roman"/>
          <w:szCs w:val="24"/>
        </w:rPr>
        <w:t xml:space="preserve"> που θα κατατεθεί στη Βουλή προς ψήφιση. Δημιουργούνται δημ</w:t>
      </w:r>
      <w:r>
        <w:rPr>
          <w:rFonts w:eastAsia="Times New Roman"/>
          <w:szCs w:val="24"/>
        </w:rPr>
        <w:t>οσιεύματα, δημιουργείται αναστάτωση, δημιουργείται συζήτηση και αυτό το καταλαβαίνουν οι Υπουργοί Παιδείας κάποιους μήνες μετά</w:t>
      </w:r>
      <w:r>
        <w:rPr>
          <w:rFonts w:eastAsia="Times New Roman"/>
          <w:szCs w:val="24"/>
        </w:rPr>
        <w:t>,</w:t>
      </w:r>
      <w:r>
        <w:rPr>
          <w:rFonts w:eastAsia="Times New Roman"/>
          <w:szCs w:val="24"/>
        </w:rPr>
        <w:t xml:space="preserve"> αφότου αναλάβουν τα καθήκοντά τους.</w:t>
      </w:r>
    </w:p>
    <w:p w14:paraId="0D31A43E" w14:textId="77777777" w:rsidR="00320123" w:rsidRDefault="00F36392">
      <w:pPr>
        <w:spacing w:after="0" w:line="600" w:lineRule="auto"/>
        <w:ind w:firstLine="720"/>
        <w:jc w:val="both"/>
        <w:rPr>
          <w:rFonts w:eastAsia="Times New Roman"/>
          <w:szCs w:val="24"/>
        </w:rPr>
      </w:pPr>
      <w:r>
        <w:rPr>
          <w:rFonts w:eastAsia="Times New Roman"/>
          <w:szCs w:val="24"/>
        </w:rPr>
        <w:t xml:space="preserve">Συνεπώς, έχουμε ακούσει να λέτε πολλά. Φαντάζομαι ότι από αυτά τα οποία γράφονται ότι λέτε, </w:t>
      </w:r>
      <w:r>
        <w:rPr>
          <w:rFonts w:eastAsia="Times New Roman"/>
          <w:szCs w:val="24"/>
        </w:rPr>
        <w:t xml:space="preserve">άλλα τα λέτε με τον </w:t>
      </w:r>
      <w:r>
        <w:rPr>
          <w:rFonts w:eastAsia="Times New Roman"/>
          <w:szCs w:val="24"/>
        </w:rPr>
        <w:t>άλφα</w:t>
      </w:r>
      <w:r>
        <w:rPr>
          <w:rFonts w:eastAsia="Times New Roman"/>
          <w:szCs w:val="24"/>
        </w:rPr>
        <w:t xml:space="preserve"> </w:t>
      </w:r>
      <w:r>
        <w:rPr>
          <w:rFonts w:eastAsia="Times New Roman"/>
          <w:szCs w:val="24"/>
        </w:rPr>
        <w:lastRenderedPageBreak/>
        <w:t>άλλα τα λέτε με τον β</w:t>
      </w:r>
      <w:r>
        <w:rPr>
          <w:rFonts w:eastAsia="Times New Roman"/>
          <w:szCs w:val="24"/>
        </w:rPr>
        <w:t xml:space="preserve">ήτα </w:t>
      </w:r>
      <w:r>
        <w:rPr>
          <w:rFonts w:eastAsia="Times New Roman"/>
          <w:szCs w:val="24"/>
        </w:rPr>
        <w:t>τρόπο. Εδώ έχετε μια τροπολογία δική σας. Έρχεστε με τροπολογία. Εγκαινιάζετε τη σχέση Βουλής και Υπουργείου Παιδείας</w:t>
      </w:r>
      <w:r>
        <w:rPr>
          <w:rFonts w:eastAsia="Times New Roman"/>
          <w:szCs w:val="24"/>
        </w:rPr>
        <w:t>,</w:t>
      </w:r>
      <w:r>
        <w:rPr>
          <w:rFonts w:eastAsia="Times New Roman"/>
          <w:szCs w:val="24"/>
        </w:rPr>
        <w:t xml:space="preserve"> επί της δικής σας θητείας με τροπολογία. </w:t>
      </w:r>
    </w:p>
    <w:p w14:paraId="0D31A43F" w14:textId="77777777" w:rsidR="00320123" w:rsidRDefault="00F36392">
      <w:pPr>
        <w:spacing w:after="0" w:line="600" w:lineRule="auto"/>
        <w:ind w:firstLine="720"/>
        <w:jc w:val="both"/>
        <w:rPr>
          <w:rFonts w:eastAsia="Times New Roman"/>
          <w:szCs w:val="24"/>
        </w:rPr>
      </w:pPr>
      <w:r>
        <w:rPr>
          <w:rFonts w:eastAsia="Times New Roman"/>
          <w:szCs w:val="24"/>
        </w:rPr>
        <w:t>Μπορείτε να μας πείτε, σας παρακαλώ πάρα πολύ</w:t>
      </w:r>
      <w:r>
        <w:rPr>
          <w:rFonts w:eastAsia="Times New Roman"/>
          <w:szCs w:val="24"/>
        </w:rPr>
        <w:t xml:space="preserve">, ποια είναι η ανάγκη της νομοθετικής ρύθμισης αυτής της διπλής εξεταστικής περιόδου; Και δεύτερον, μια ερώτηση διετίας. Αυτή τη δυνατότητα των ιδρυμάτων να καθορίζουν μόνα τους τα εξεταστικά </w:t>
      </w:r>
      <w:r>
        <w:rPr>
          <w:rFonts w:eastAsia="Times New Roman"/>
          <w:szCs w:val="24"/>
        </w:rPr>
        <w:t>τους,</w:t>
      </w:r>
      <w:r>
        <w:rPr>
          <w:rFonts w:eastAsia="Times New Roman"/>
          <w:szCs w:val="24"/>
        </w:rPr>
        <w:t xml:space="preserve"> την είχαμε συζητήσει, είχε ωριμάσει όταν παρέδωσα το Υπουρ</w:t>
      </w:r>
      <w:r>
        <w:rPr>
          <w:rFonts w:eastAsia="Times New Roman"/>
          <w:szCs w:val="24"/>
        </w:rPr>
        <w:t xml:space="preserve">γείο τον Φεβρουάριο του 2015 και το έδωσα ως θέμα προς άμεση εφαρμογή. Τώρα, μας το λέτε ως πρόθεση. Μπορείτε να μας πείτε σας παρακαλώ πολύ, πότε σχεδιάζετε να φέρετε τη συγκεκριμένη </w:t>
      </w:r>
      <w:r>
        <w:rPr>
          <w:rFonts w:eastAsia="Times New Roman"/>
          <w:szCs w:val="24"/>
        </w:rPr>
        <w:t>«</w:t>
      </w:r>
      <w:r>
        <w:rPr>
          <w:rFonts w:eastAsia="Times New Roman"/>
          <w:szCs w:val="24"/>
        </w:rPr>
        <w:t>πολύ ώριμη</w:t>
      </w:r>
      <w:r>
        <w:rPr>
          <w:rFonts w:eastAsia="Times New Roman"/>
          <w:szCs w:val="24"/>
        </w:rPr>
        <w:t>»</w:t>
      </w:r>
      <w:r>
        <w:rPr>
          <w:rFonts w:eastAsia="Times New Roman"/>
          <w:szCs w:val="24"/>
        </w:rPr>
        <w:t xml:space="preserve"> ρύθμιση;</w:t>
      </w:r>
    </w:p>
    <w:p w14:paraId="0D31A440"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θ</w:t>
      </w:r>
      <w:r>
        <w:rPr>
          <w:rFonts w:eastAsia="Times New Roman"/>
          <w:szCs w:val="24"/>
        </w:rPr>
        <w:t xml:space="preserve">έλετε να απαντήσετε τώρα; Θέλετε να δώσουμε τον λόγο στον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γορητή της Ένωσης Κεντρώων και να μιλήσετε μετά;</w:t>
      </w:r>
    </w:p>
    <w:p w14:paraId="0D31A441" w14:textId="77777777" w:rsidR="00320123" w:rsidRDefault="00F36392">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μου δίνετε την δυνατότητα, τώρα</w:t>
      </w:r>
      <w:r>
        <w:rPr>
          <w:rFonts w:eastAsia="Times New Roman"/>
          <w:szCs w:val="24"/>
        </w:rPr>
        <w:t>;</w:t>
      </w:r>
    </w:p>
    <w:p w14:paraId="0D31A442"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Τώρα, ωραία.</w:t>
      </w:r>
    </w:p>
    <w:p w14:paraId="0D31A443" w14:textId="77777777" w:rsidR="00320123" w:rsidRDefault="00F36392">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Ευχαριστώ και πάλι, κύριε Γεωργιάδη. Υπάρχει μια έκτακτη σύνοδος των Προέδρων των ΤΕΙ</w:t>
      </w:r>
      <w:r>
        <w:rPr>
          <w:rFonts w:eastAsia="Times New Roman"/>
          <w:szCs w:val="24"/>
        </w:rPr>
        <w:t>,</w:t>
      </w:r>
      <w:r>
        <w:rPr>
          <w:rFonts w:eastAsia="Times New Roman"/>
          <w:szCs w:val="24"/>
        </w:rPr>
        <w:t xml:space="preserve"> στην οποία πρέπει να πάω. </w:t>
      </w:r>
    </w:p>
    <w:p w14:paraId="0D31A444" w14:textId="77777777" w:rsidR="00320123" w:rsidRDefault="00F36392">
      <w:pPr>
        <w:spacing w:after="0" w:line="600" w:lineRule="auto"/>
        <w:ind w:firstLine="720"/>
        <w:jc w:val="both"/>
        <w:rPr>
          <w:rFonts w:eastAsia="Times New Roman"/>
          <w:szCs w:val="24"/>
        </w:rPr>
      </w:pPr>
      <w:r>
        <w:rPr>
          <w:rFonts w:eastAsia="Times New Roman"/>
          <w:szCs w:val="24"/>
        </w:rPr>
        <w:t>Αναφερθήκατε σε διάφορα π</w:t>
      </w:r>
      <w:r>
        <w:rPr>
          <w:rFonts w:eastAsia="Times New Roman"/>
          <w:szCs w:val="24"/>
        </w:rPr>
        <w:t>ου ακούστηκαν αυτήν την περίοδο. Προφανώς</w:t>
      </w:r>
      <w:r>
        <w:rPr>
          <w:rFonts w:eastAsia="Times New Roman"/>
          <w:szCs w:val="24"/>
        </w:rPr>
        <w:t>,</w:t>
      </w:r>
      <w:r>
        <w:rPr>
          <w:rFonts w:eastAsia="Times New Roman"/>
          <w:szCs w:val="24"/>
        </w:rPr>
        <w:t xml:space="preserve"> αυτά που λέω σε συνεντεύξεις είναι απόψεις δικές μου, ως Υπουργού ή πιο προσωπικές απόψεις. Τα υπόλοιπα είναι αυτά που γράφονται. Δεν νομίζω να υπάρχει τίποτα χειρότερο ή καλύτερο στην εκφορά του δημόσιου λόγου.</w:t>
      </w:r>
    </w:p>
    <w:p w14:paraId="0D31A445" w14:textId="77777777" w:rsidR="00320123" w:rsidRDefault="00F36392">
      <w:pPr>
        <w:spacing w:after="0" w:line="600" w:lineRule="auto"/>
        <w:ind w:firstLine="720"/>
        <w:jc w:val="both"/>
        <w:rPr>
          <w:rFonts w:eastAsia="Times New Roman"/>
          <w:szCs w:val="24"/>
        </w:rPr>
      </w:pPr>
      <w:r>
        <w:rPr>
          <w:rFonts w:eastAsia="Times New Roman"/>
          <w:szCs w:val="24"/>
        </w:rPr>
        <w:t>Γ</w:t>
      </w:r>
      <w:r>
        <w:rPr>
          <w:rFonts w:eastAsia="Times New Roman"/>
          <w:szCs w:val="24"/>
        </w:rPr>
        <w:t>ιατί τώρα η τροπολογία; Έχετε τεράστια εμπειρία, κύριε Λοβέρδο, για να ξέρετε ότι τώρα αρχίζουν οι εξεταστικές περίοδοι και πρέπει να ρυθμιστούν και οι περίοδοι, πότε αρχίζουν τα μαθήματα, οι αίθουσες κ.λπ.</w:t>
      </w:r>
      <w:r>
        <w:rPr>
          <w:rFonts w:eastAsia="Times New Roman"/>
          <w:szCs w:val="24"/>
        </w:rPr>
        <w:t>.</w:t>
      </w:r>
      <w:r>
        <w:rPr>
          <w:rFonts w:eastAsia="Times New Roman"/>
          <w:szCs w:val="24"/>
        </w:rPr>
        <w:t xml:space="preserve"> Γι’ αυτό και δεν το βάλαμε στον νόμο που θα κατα</w:t>
      </w:r>
      <w:r>
        <w:rPr>
          <w:rFonts w:eastAsia="Times New Roman"/>
          <w:szCs w:val="24"/>
        </w:rPr>
        <w:t>θέσουμε, ελπίζω…</w:t>
      </w:r>
    </w:p>
    <w:p w14:paraId="0D31A446"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Και γιατί δεν το είχε φέρει ο κ. Φίλης ή η κ</w:t>
      </w:r>
      <w:r>
        <w:rPr>
          <w:rFonts w:eastAsia="Times New Roman"/>
          <w:szCs w:val="24"/>
        </w:rPr>
        <w:t>.</w:t>
      </w:r>
      <w:r>
        <w:rPr>
          <w:rFonts w:eastAsia="Times New Roman"/>
          <w:szCs w:val="24"/>
        </w:rPr>
        <w:t xml:space="preserve"> Αναγνωστοπούλου και το φέρνετε τώρα εσείς;</w:t>
      </w:r>
    </w:p>
    <w:p w14:paraId="0D31A447" w14:textId="77777777" w:rsidR="00320123" w:rsidRDefault="00F36392">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Τώρα, με ρωτάτε ένα πράγμα, </w:t>
      </w:r>
      <w:r>
        <w:rPr>
          <w:rFonts w:eastAsia="Times New Roman"/>
          <w:szCs w:val="24"/>
        </w:rPr>
        <w:lastRenderedPageBreak/>
        <w:t>για το οποίο δεν μπορώ να απαντήσω</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που σας απαντάω έτσι. Τι θα πει «γιατί δεν το είχε φέρει;». Το φέρνουμε και νομίζω να χειροκροτήσετε το γεγονός ότι το φέρνουμε. Και το φέρνει η ίδια η Κυβέρνηση και θα είναι η ρύθμιση με μεγάλη σαφήνεια. Είναι στον νόμο που θα καταθέσουμε </w:t>
      </w:r>
      <w:r>
        <w:rPr>
          <w:rFonts w:eastAsia="Times New Roman"/>
          <w:szCs w:val="24"/>
        </w:rPr>
        <w:t>σε λίγες μέρες. Πραγματικά</w:t>
      </w:r>
      <w:r>
        <w:rPr>
          <w:rFonts w:eastAsia="Times New Roman"/>
          <w:szCs w:val="24"/>
        </w:rPr>
        <w:t>,</w:t>
      </w:r>
      <w:r>
        <w:rPr>
          <w:rFonts w:eastAsia="Times New Roman"/>
          <w:szCs w:val="24"/>
        </w:rPr>
        <w:t xml:space="preserve"> χαιρετίζω και το γεγονός ότι επί δικής σας Υπουργίας «ωρίμασε», όπως λέτε, μια αυτονόητη τελικά διάταξη. Πέραν τούτου, το καταθέτουμε σήμερα, για να λύσουμε ένα τεχνικό πρόβλημα των φοιτητριών, των φοιτητών και των πανεπιστημίων</w:t>
      </w:r>
      <w:r>
        <w:rPr>
          <w:rFonts w:eastAsia="Times New Roman"/>
          <w:szCs w:val="24"/>
        </w:rPr>
        <w:t xml:space="preserve">. </w:t>
      </w:r>
    </w:p>
    <w:p w14:paraId="0D31A448" w14:textId="77777777" w:rsidR="00320123" w:rsidRDefault="00F36392">
      <w:pPr>
        <w:spacing w:after="0" w:line="600" w:lineRule="auto"/>
        <w:ind w:firstLine="720"/>
        <w:jc w:val="both"/>
        <w:rPr>
          <w:rFonts w:eastAsia="Times New Roman"/>
          <w:szCs w:val="24"/>
        </w:rPr>
      </w:pPr>
      <w:r>
        <w:rPr>
          <w:rFonts w:eastAsia="Times New Roman"/>
          <w:szCs w:val="24"/>
        </w:rPr>
        <w:t>Σας ευχαριστώ.</w:t>
      </w:r>
    </w:p>
    <w:p w14:paraId="0D31A449"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ευχαριστούμε, κύριε Υπουργέ.</w:t>
      </w:r>
    </w:p>
    <w:p w14:paraId="0D31A44A" w14:textId="77777777" w:rsidR="00320123" w:rsidRDefault="00F36392">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 xml:space="preserve">αγορητής </w:t>
      </w:r>
      <w:r>
        <w:rPr>
          <w:rFonts w:eastAsia="Times New Roman"/>
          <w:szCs w:val="24"/>
        </w:rPr>
        <w:t>της Ένωσης Κεντρώων κ. Μάριος Γεωργιάδης.</w:t>
      </w:r>
    </w:p>
    <w:p w14:paraId="0D31A44B" w14:textId="77777777" w:rsidR="00320123" w:rsidRDefault="00F36392">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σας παρακαλώ. Μπορώ να έχω τον λόγο να κάνω μια ερώτηση για την </w:t>
      </w:r>
      <w:r>
        <w:rPr>
          <w:rFonts w:eastAsia="Times New Roman"/>
          <w:szCs w:val="24"/>
        </w:rPr>
        <w:t>τροπολογία;</w:t>
      </w:r>
    </w:p>
    <w:p w14:paraId="0D31A44C"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Σας παρακαλώ. Είναι κάτι το οποίο δεν είναι κατανοητό σε ό,τι αφορά την </w:t>
      </w:r>
      <w:r>
        <w:rPr>
          <w:rFonts w:eastAsia="Times New Roman"/>
          <w:szCs w:val="24"/>
        </w:rPr>
        <w:lastRenderedPageBreak/>
        <w:t>τροπολογία και θέλετε να ερωτήσετε τον Υπουργό; Ή θα γίνει μια γενική ερώτηση τώρα;</w:t>
      </w:r>
    </w:p>
    <w:p w14:paraId="0D31A44D" w14:textId="77777777" w:rsidR="00320123" w:rsidRDefault="00F36392">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Υπάρχει μια αντίφαση, την οποία θα ήθ</w:t>
      </w:r>
      <w:r>
        <w:rPr>
          <w:rFonts w:eastAsia="Times New Roman"/>
          <w:szCs w:val="24"/>
        </w:rPr>
        <w:t>ελα να επισημάνω.</w:t>
      </w:r>
    </w:p>
    <w:p w14:paraId="0D31A44E"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Αντίφαση σε τι; Στην ίδια την τροπολογία;</w:t>
      </w:r>
    </w:p>
    <w:p w14:paraId="0D31A44F" w14:textId="77777777" w:rsidR="00320123" w:rsidRDefault="00F36392">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Υπάρχει μια αντίφαση για το αυτοδιοίκητο των πανεπιστημίων.</w:t>
      </w:r>
    </w:p>
    <w:p w14:paraId="0D31A450"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sidRPr="00D91A00">
        <w:rPr>
          <w:rFonts w:eastAsia="Times New Roman"/>
          <w:b/>
          <w:szCs w:val="24"/>
        </w:rPr>
        <w:t>Λαμπρούλης</w:t>
      </w:r>
      <w:proofErr w:type="spellEnd"/>
      <w:r>
        <w:rPr>
          <w:rFonts w:eastAsia="Times New Roman"/>
          <w:b/>
          <w:szCs w:val="24"/>
        </w:rPr>
        <w:t xml:space="preserve">): </w:t>
      </w:r>
      <w:r w:rsidRPr="002F7D90">
        <w:rPr>
          <w:rFonts w:eastAsia="Times New Roman"/>
          <w:szCs w:val="24"/>
        </w:rPr>
        <w:t>Ε</w:t>
      </w:r>
      <w:r>
        <w:rPr>
          <w:rFonts w:eastAsia="Times New Roman"/>
          <w:szCs w:val="24"/>
        </w:rPr>
        <w:t>ντάξει</w:t>
      </w:r>
      <w:r>
        <w:rPr>
          <w:rFonts w:eastAsia="Times New Roman"/>
          <w:szCs w:val="24"/>
        </w:rPr>
        <w:t>,</w:t>
      </w:r>
      <w:r>
        <w:rPr>
          <w:rFonts w:eastAsia="Times New Roman"/>
          <w:szCs w:val="24"/>
        </w:rPr>
        <w:t xml:space="preserve"> έχετε τον λόγο για ένα λεπτό</w:t>
      </w:r>
      <w:r>
        <w:rPr>
          <w:rFonts w:eastAsia="Times New Roman"/>
          <w:szCs w:val="24"/>
        </w:rPr>
        <w:t>,</w:t>
      </w:r>
      <w:r>
        <w:rPr>
          <w:rFonts w:eastAsia="Times New Roman"/>
          <w:szCs w:val="24"/>
        </w:rPr>
        <w:t xml:space="preserve"> για διευκρίν</w:t>
      </w:r>
      <w:r>
        <w:rPr>
          <w:rFonts w:eastAsia="Times New Roman"/>
          <w:szCs w:val="24"/>
        </w:rPr>
        <w:t>ιση επί της τροπολογίας.</w:t>
      </w:r>
    </w:p>
    <w:p w14:paraId="0D31A45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Υπουργέ, σε σχέση με την τροπολογία, πρώτον δεν υπάρχει όριο φοίτησης. Δεύτερον, τα πανεπιστήμια</w:t>
      </w:r>
      <w:r>
        <w:rPr>
          <w:rFonts w:eastAsia="Times New Roman" w:cs="Times New Roman"/>
          <w:szCs w:val="24"/>
        </w:rPr>
        <w:t>,</w:t>
      </w:r>
      <w:r>
        <w:rPr>
          <w:rFonts w:eastAsia="Times New Roman" w:cs="Times New Roman"/>
          <w:szCs w:val="24"/>
        </w:rPr>
        <w:t xml:space="preserve"> έχοντας το αυτοδιοίκητό </w:t>
      </w:r>
      <w:r>
        <w:rPr>
          <w:rFonts w:eastAsia="Times New Roman" w:cs="Times New Roman"/>
          <w:szCs w:val="24"/>
        </w:rPr>
        <w:t>τους,</w:t>
      </w:r>
      <w:r>
        <w:rPr>
          <w:rFonts w:eastAsia="Times New Roman" w:cs="Times New Roman"/>
          <w:szCs w:val="24"/>
        </w:rPr>
        <w:t xml:space="preserve"> θα έπρεπε να αποφασίζουν για τέτοια θέματα. Με αυτήν την τροπολογία μένουν στην άκρη. Τρίτον, για ποιον λόγο</w:t>
      </w:r>
      <w:r>
        <w:rPr>
          <w:rFonts w:eastAsia="Times New Roman" w:cs="Times New Roman"/>
          <w:szCs w:val="24"/>
        </w:rPr>
        <w:t>,</w:t>
      </w:r>
      <w:r>
        <w:rPr>
          <w:rFonts w:eastAsia="Times New Roman" w:cs="Times New Roman"/>
          <w:szCs w:val="24"/>
        </w:rPr>
        <w:t xml:space="preserve"> μέσω αυτής της τροπολογίας</w:t>
      </w:r>
      <w:r>
        <w:rPr>
          <w:rFonts w:eastAsia="Times New Roman" w:cs="Times New Roman"/>
          <w:szCs w:val="24"/>
        </w:rPr>
        <w:t>,</w:t>
      </w:r>
      <w:r>
        <w:rPr>
          <w:rFonts w:eastAsia="Times New Roman" w:cs="Times New Roman"/>
          <w:szCs w:val="24"/>
        </w:rPr>
        <w:t xml:space="preserve"> το πανεπιστήμιο μετατρέπεται σε ένα διαρκές εξεταστικό κέντρο;</w:t>
      </w:r>
    </w:p>
    <w:p w14:paraId="0D31A45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Κύριε Πρόεδρε, αυτά ήθελα να μεταφέρω ως προβληματισμό</w:t>
      </w:r>
      <w:r>
        <w:rPr>
          <w:rFonts w:eastAsia="Times New Roman" w:cs="Times New Roman"/>
          <w:szCs w:val="24"/>
        </w:rPr>
        <w:t xml:space="preserve"> στον Υπουργό. Να έχουμε την απάντησή του, για να ξέρουμε και εμείς πώς θα τοποθετηθούμε επί της τροπολογίας. </w:t>
      </w:r>
    </w:p>
    <w:p w14:paraId="0D31A45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D31A45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θέλετε να πείτε κάτι;</w:t>
      </w:r>
    </w:p>
    <w:p w14:paraId="0D31A45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w:t>
      </w:r>
      <w:r>
        <w:rPr>
          <w:rFonts w:eastAsia="Times New Roman" w:cs="Times New Roman"/>
          <w:b/>
          <w:szCs w:val="24"/>
        </w:rPr>
        <w:t>Θρησκευμάτων):</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αυτά τα ερωτήματα δεν είναι διευκρινιστικά. Αυτά τα ερωτήματα είναι για να συζητήσουμε για δύο εικοσιτετράωρα, εάν θέλετε. Θα έχουμε τεράστια ευκαιρία να τα συζητάμε. Προτείνω, λοιπόν, να μπει αυτή η τροπολογία, για να λύσει άμε</w:t>
      </w:r>
      <w:r>
        <w:rPr>
          <w:rFonts w:eastAsia="Times New Roman" w:cs="Times New Roman"/>
          <w:szCs w:val="24"/>
        </w:rPr>
        <w:t>σα αυτό το πρόβλημα. Για το θέμα του αυτοδιοίκητου</w:t>
      </w:r>
      <w:r>
        <w:rPr>
          <w:rFonts w:eastAsia="Times New Roman" w:cs="Times New Roman"/>
          <w:szCs w:val="24"/>
        </w:rPr>
        <w:t>,</w:t>
      </w:r>
      <w:r>
        <w:rPr>
          <w:rFonts w:eastAsia="Times New Roman" w:cs="Times New Roman"/>
          <w:szCs w:val="24"/>
        </w:rPr>
        <w:t xml:space="preserve"> όντως να δούμε τι παραπάνω πράγματα μπορούν να πάρουν τα πανεπιστήμια</w:t>
      </w:r>
      <w:r>
        <w:rPr>
          <w:rFonts w:eastAsia="Times New Roman" w:cs="Times New Roman"/>
          <w:szCs w:val="24"/>
        </w:rPr>
        <w:t>,</w:t>
      </w:r>
      <w:r>
        <w:rPr>
          <w:rFonts w:eastAsia="Times New Roman" w:cs="Times New Roman"/>
          <w:szCs w:val="24"/>
        </w:rPr>
        <w:t xml:space="preserve"> για να ενισχυθεί η αυτοδ</w:t>
      </w:r>
      <w:r>
        <w:rPr>
          <w:rFonts w:eastAsia="Times New Roman" w:cs="Times New Roman"/>
          <w:szCs w:val="24"/>
        </w:rPr>
        <w:t>υναμία</w:t>
      </w:r>
      <w:r>
        <w:rPr>
          <w:rFonts w:eastAsia="Times New Roman" w:cs="Times New Roman"/>
          <w:szCs w:val="24"/>
        </w:rPr>
        <w:t xml:space="preserve"> τους. Γι’ αυτό θα το καταθέσουμε σε μονιμότερη ρύθμιση στον νόμο. Τα υπόλοιπα που είπατε είναι προφανώ</w:t>
      </w:r>
      <w:r>
        <w:rPr>
          <w:rFonts w:eastAsia="Times New Roman" w:cs="Times New Roman"/>
          <w:szCs w:val="24"/>
        </w:rPr>
        <w:t>ς μία άποψη</w:t>
      </w:r>
      <w:r>
        <w:rPr>
          <w:rFonts w:eastAsia="Times New Roman" w:cs="Times New Roman"/>
          <w:szCs w:val="24"/>
        </w:rPr>
        <w:t>,</w:t>
      </w:r>
      <w:r>
        <w:rPr>
          <w:rFonts w:eastAsia="Times New Roman" w:cs="Times New Roman"/>
          <w:szCs w:val="24"/>
        </w:rPr>
        <w:t xml:space="preserve"> την οποία θα έχουμε καιρό να τη συζητήσουμε. </w:t>
      </w:r>
    </w:p>
    <w:p w14:paraId="0D31A45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νομίζω ότι έγινε κατανοητό. Τώρα να δώσουμε τον λόγο στον κ. Γεωργιάδη.</w:t>
      </w:r>
    </w:p>
    <w:p w14:paraId="0D31A45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θα μπορούσα να</w:t>
      </w:r>
      <w:r>
        <w:rPr>
          <w:rFonts w:eastAsia="Times New Roman" w:cs="Times New Roman"/>
          <w:szCs w:val="24"/>
        </w:rPr>
        <w:t xml:space="preserve"> έχω τον λόγο;</w:t>
      </w:r>
    </w:p>
    <w:p w14:paraId="0D31A45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καταλαβαίνω την επιθυμία σας να υποστηρίξετε τις τροπολογίες. </w:t>
      </w:r>
    </w:p>
    <w:p w14:paraId="0D31A45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Δεν υπάρχει πρόβλημα. Καλύτερα να μιλήσει η Υπουργός</w:t>
      </w:r>
      <w:r>
        <w:rPr>
          <w:rFonts w:eastAsia="Times New Roman" w:cs="Times New Roman"/>
          <w:szCs w:val="24"/>
        </w:rPr>
        <w:t>,</w:t>
      </w:r>
      <w:r>
        <w:rPr>
          <w:rFonts w:eastAsia="Times New Roman" w:cs="Times New Roman"/>
          <w:szCs w:val="24"/>
        </w:rPr>
        <w:t xml:space="preserve"> να υποστηρίξει τις τροπολογίες. </w:t>
      </w:r>
    </w:p>
    <w:p w14:paraId="0D31A45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Γεωργιάδη, παραχωρείτε τη θέση σας; </w:t>
      </w:r>
    </w:p>
    <w:p w14:paraId="0D31A45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Ό,τι θέλετε. </w:t>
      </w:r>
    </w:p>
    <w:p w14:paraId="0D31A45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είναι ό,τι θέλω εγώ. Εγώ οφείλω να ρωτήσω εσάς. </w:t>
      </w:r>
    </w:p>
    <w:p w14:paraId="0D31A45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Ωραία, επειδή βλέπω ότι ήρθε και η κ. Φωτίου, να δώσουμε τον λόγο στους Υπουργ</w:t>
      </w:r>
      <w:r>
        <w:rPr>
          <w:rFonts w:eastAsia="Times New Roman" w:cs="Times New Roman"/>
          <w:szCs w:val="24"/>
        </w:rPr>
        <w:t xml:space="preserve">ούς να υποστηρίξουν τις τροπολογίες και μετά να συνεχίσουμε με τον κύκλο των ειδικών αγορητών. </w:t>
      </w:r>
    </w:p>
    <w:p w14:paraId="0D31A45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0D31A45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Με την τροπολογία 891 κάθε ενδιαφερόμενος</w:t>
      </w:r>
      <w:r>
        <w:rPr>
          <w:rFonts w:eastAsia="Times New Roman" w:cs="Times New Roman"/>
          <w:szCs w:val="24"/>
        </w:rPr>
        <w:t>,</w:t>
      </w:r>
      <w:r>
        <w:rPr>
          <w:rFonts w:eastAsia="Times New Roman" w:cs="Times New Roman"/>
          <w:szCs w:val="24"/>
        </w:rPr>
        <w:t xml:space="preserve"> που ζητάει την εγγραφή του στο ο</w:t>
      </w:r>
      <w:r>
        <w:rPr>
          <w:rFonts w:eastAsia="Times New Roman" w:cs="Times New Roman"/>
          <w:szCs w:val="24"/>
        </w:rPr>
        <w:t xml:space="preserve">ικείο μητρώο ως ασφαλιστικός ή </w:t>
      </w:r>
      <w:proofErr w:type="spellStart"/>
      <w:r>
        <w:rPr>
          <w:rFonts w:eastAsia="Times New Roman" w:cs="Times New Roman"/>
          <w:szCs w:val="24"/>
        </w:rPr>
        <w:t>αντασφαλιστικός</w:t>
      </w:r>
      <w:proofErr w:type="spellEnd"/>
      <w:r>
        <w:rPr>
          <w:rFonts w:eastAsia="Times New Roman" w:cs="Times New Roman"/>
          <w:szCs w:val="24"/>
        </w:rPr>
        <w:t xml:space="preserve"> διαμεσολαβητής</w:t>
      </w:r>
      <w:r>
        <w:rPr>
          <w:rFonts w:eastAsia="Times New Roman" w:cs="Times New Roman"/>
          <w:szCs w:val="24"/>
        </w:rPr>
        <w:t>,</w:t>
      </w:r>
      <w:r>
        <w:rPr>
          <w:rFonts w:eastAsia="Times New Roman" w:cs="Times New Roman"/>
          <w:szCs w:val="24"/>
        </w:rPr>
        <w:t xml:space="preserve"> σύμφωνα με τις διατάξεις του άρθρου </w:t>
      </w:r>
      <w:r>
        <w:rPr>
          <w:rFonts w:eastAsia="Times New Roman" w:cs="Times New Roman"/>
          <w:szCs w:val="24"/>
        </w:rPr>
        <w:lastRenderedPageBreak/>
        <w:t xml:space="preserve">3, είχε την υποχρέωση να έχει αποδεικτικό φορολογικής ενημερότητας του άρθρου 12. </w:t>
      </w:r>
    </w:p>
    <w:p w14:paraId="0D31A46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Ερχόμαστε</w:t>
      </w:r>
      <w:r>
        <w:rPr>
          <w:rFonts w:eastAsia="Times New Roman" w:cs="Times New Roman"/>
          <w:szCs w:val="24"/>
        </w:rPr>
        <w:t>,</w:t>
      </w:r>
      <w:r>
        <w:rPr>
          <w:rFonts w:eastAsia="Times New Roman" w:cs="Times New Roman"/>
          <w:szCs w:val="24"/>
        </w:rPr>
        <w:t xml:space="preserve"> με την προτεινόμενη διάταξη</w:t>
      </w:r>
      <w:r>
        <w:rPr>
          <w:rFonts w:eastAsia="Times New Roman" w:cs="Times New Roman"/>
          <w:szCs w:val="24"/>
        </w:rPr>
        <w:t>,</w:t>
      </w:r>
      <w:r>
        <w:rPr>
          <w:rFonts w:eastAsia="Times New Roman" w:cs="Times New Roman"/>
          <w:szCs w:val="24"/>
        </w:rPr>
        <w:t xml:space="preserve"> να αντικαταστήσουμε τη φράση «αποδ</w:t>
      </w:r>
      <w:r>
        <w:rPr>
          <w:rFonts w:eastAsia="Times New Roman" w:cs="Times New Roman"/>
          <w:szCs w:val="24"/>
        </w:rPr>
        <w:t xml:space="preserve">εικτικό φορολογικής ενημερότητας του άρθρου 1» με τη φράση «πράξη διοικητικού προσδιορισμού φόρου εισοδήματος, η οποία…». </w:t>
      </w:r>
    </w:p>
    <w:p w14:paraId="0D31A46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893, με τις διατάξεις ρυθμίζονται θέματα που προκύπτουν από τις συμβάσεις παροχής υπηρεσιών μεταξύ των </w:t>
      </w:r>
      <w:proofErr w:type="spellStart"/>
      <w:r>
        <w:rPr>
          <w:rFonts w:eastAsia="Times New Roman" w:cs="Times New Roman"/>
          <w:szCs w:val="24"/>
        </w:rPr>
        <w:t>παρα</w:t>
      </w:r>
      <w:r>
        <w:rPr>
          <w:rFonts w:eastAsia="Times New Roman" w:cs="Times New Roman"/>
          <w:szCs w:val="24"/>
        </w:rPr>
        <w:t>χωρησιούχων</w:t>
      </w:r>
      <w:proofErr w:type="spellEnd"/>
      <w:r>
        <w:rPr>
          <w:rFonts w:eastAsia="Times New Roman" w:cs="Times New Roman"/>
          <w:szCs w:val="24"/>
        </w:rPr>
        <w:t xml:space="preserve"> και των αντισυμβαλλόμενων των κρατικών χρηστών, στα πλαίσια των </w:t>
      </w:r>
      <w:r>
        <w:rPr>
          <w:rFonts w:eastAsia="Times New Roman" w:cs="Times New Roman"/>
          <w:szCs w:val="24"/>
        </w:rPr>
        <w:t>συμβάσεων παραχώρησης,</w:t>
      </w:r>
      <w:r>
        <w:rPr>
          <w:rFonts w:eastAsia="Times New Roman" w:cs="Times New Roman"/>
          <w:szCs w:val="24"/>
        </w:rPr>
        <w:t xml:space="preserve"> που αφορούν στην αναβάθμιση, συντήρηση, διαχείριση και λειτουργία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Α</w:t>
      </w:r>
      <w:r>
        <w:rPr>
          <w:rFonts w:eastAsia="Times New Roman" w:cs="Times New Roman"/>
          <w:szCs w:val="24"/>
        </w:rPr>
        <w:t xml:space="preserve">εροδρομίων </w:t>
      </w:r>
      <w:r>
        <w:rPr>
          <w:rFonts w:eastAsia="Times New Roman" w:cs="Times New Roman"/>
          <w:szCs w:val="24"/>
        </w:rPr>
        <w:t>Κ</w:t>
      </w:r>
      <w:r>
        <w:rPr>
          <w:rFonts w:eastAsia="Times New Roman" w:cs="Times New Roman"/>
          <w:szCs w:val="24"/>
        </w:rPr>
        <w:t>ρήτης</w:t>
      </w:r>
      <w:r>
        <w:rPr>
          <w:rFonts w:eastAsia="Times New Roman" w:cs="Times New Roman"/>
          <w:szCs w:val="24"/>
        </w:rPr>
        <w:t xml:space="preserve">, Ηπειρωτικής Ελλάδας και Ιονίου. Δεύτερον, στην </w:t>
      </w:r>
      <w:r>
        <w:rPr>
          <w:rFonts w:eastAsia="Times New Roman" w:cs="Times New Roman"/>
          <w:szCs w:val="24"/>
        </w:rPr>
        <w:t xml:space="preserve">αναβάθμιση, συντήρηση, διαχείριση και λειτουργία Περιφερειακών Αεροδρομίων Αιγαίου, όπως αυτές κυρώθηκαν με τα άρθρα 215 και 216 αντίστοιχα του ν.4389/2016. </w:t>
      </w:r>
    </w:p>
    <w:p w14:paraId="0D31A46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2651FD">
        <w:rPr>
          <w:rFonts w:eastAsia="Times New Roman" w:cs="Times New Roman"/>
          <w:b/>
          <w:szCs w:val="24"/>
        </w:rPr>
        <w:t>ΝΙΚΗΤΑΣ ΚΑΚΛΑΜΑΝΗ</w:t>
      </w:r>
      <w:r w:rsidRPr="002651FD">
        <w:rPr>
          <w:rFonts w:eastAsia="Times New Roman" w:cs="Times New Roman"/>
          <w:b/>
          <w:szCs w:val="24"/>
        </w:rPr>
        <w:t>Σ</w:t>
      </w:r>
      <w:r>
        <w:rPr>
          <w:rFonts w:eastAsia="Times New Roman" w:cs="Times New Roman"/>
          <w:szCs w:val="24"/>
        </w:rPr>
        <w:t>)</w:t>
      </w:r>
    </w:p>
    <w:p w14:paraId="0D31A46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Συγκεκριμένα, προς τον σκοπό της ομοιόμορφης αντιμετώπισης των ζητημάτων επίλυσης των διαφορών</w:t>
      </w:r>
      <w:r>
        <w:rPr>
          <w:rFonts w:eastAsia="Times New Roman" w:cs="Times New Roman"/>
          <w:szCs w:val="24"/>
        </w:rPr>
        <w:t>,</w:t>
      </w:r>
      <w:r>
        <w:rPr>
          <w:rFonts w:eastAsia="Times New Roman" w:cs="Times New Roman"/>
          <w:szCs w:val="24"/>
        </w:rPr>
        <w:t xml:space="preserve"> που αναφύονται μεταξύ των κρατικών χρηστών και των </w:t>
      </w:r>
      <w:proofErr w:type="spellStart"/>
      <w:r>
        <w:rPr>
          <w:rFonts w:eastAsia="Times New Roman" w:cs="Times New Roman"/>
          <w:szCs w:val="24"/>
        </w:rPr>
        <w:t>παραχωρησιούχων</w:t>
      </w:r>
      <w:proofErr w:type="spellEnd"/>
      <w:r>
        <w:rPr>
          <w:rFonts w:eastAsia="Times New Roman" w:cs="Times New Roman"/>
          <w:szCs w:val="24"/>
        </w:rPr>
        <w:t xml:space="preserve"> κατά την εκτέλεση των Συμβάσεων Παροχής Υπηρεσιών, προβλέπεται ρητώς ότι όλες οι διαφορές </w:t>
      </w:r>
      <w:r>
        <w:rPr>
          <w:rFonts w:eastAsia="Times New Roman" w:cs="Times New Roman"/>
          <w:szCs w:val="24"/>
        </w:rPr>
        <w:t>θα υπάγονται σε διαιτησία</w:t>
      </w:r>
      <w:r>
        <w:rPr>
          <w:rFonts w:eastAsia="Times New Roman" w:cs="Times New Roman"/>
          <w:szCs w:val="24"/>
        </w:rPr>
        <w:t>,</w:t>
      </w:r>
      <w:r>
        <w:rPr>
          <w:rFonts w:eastAsia="Times New Roman" w:cs="Times New Roman"/>
          <w:szCs w:val="24"/>
        </w:rPr>
        <w:t xml:space="preserve"> σύμφωνα με τις προβλέψεις της αντίστοιχης σύμβασης παραχώρησης. </w:t>
      </w:r>
    </w:p>
    <w:p w14:paraId="0D31A46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Στην τροπολογία 894 παραχωρείται για σαράντα έτη αναδρομικά από 07</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1998, η χρήση του δημοσίου ακινήτου ΑΒΚ 976 της περιοχής Λαυρίου, στην Ομοσπονδία Συλλόγων Υπο</w:t>
      </w:r>
      <w:r>
        <w:rPr>
          <w:rFonts w:eastAsia="Times New Roman" w:cs="Times New Roman"/>
          <w:szCs w:val="24"/>
        </w:rPr>
        <w:t>υργείου Οικονομικών -ΟΣΥΟ-, με αντάλλαγμα το ποσό που ήδη έχει καταβάλει η Ομοσπονδία κατά τα προβλεπόμενα στην με αριθ</w:t>
      </w:r>
      <w:r>
        <w:rPr>
          <w:rFonts w:eastAsia="Times New Roman" w:cs="Times New Roman"/>
          <w:szCs w:val="24"/>
        </w:rPr>
        <w:t>μό</w:t>
      </w:r>
      <w:r>
        <w:rPr>
          <w:rFonts w:eastAsia="Times New Roman" w:cs="Times New Roman"/>
          <w:szCs w:val="24"/>
        </w:rPr>
        <w:t xml:space="preserve"> 1070789/07</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1998 κοινή απόφαση των Υπουργών Εθνικής Οικονομίας και Οικονομικών, προκειμένου να συνεχιστεί απρόσκοπτα η λειτουργία τη</w:t>
      </w:r>
      <w:r>
        <w:rPr>
          <w:rFonts w:eastAsia="Times New Roman" w:cs="Times New Roman"/>
          <w:szCs w:val="24"/>
        </w:rPr>
        <w:t xml:space="preserve">ς ήδη εγκατεστημένης παιδικής κατασκήνωσης για τα παιδιά των υπαλλήλων του Υπουργείου Οικονομικών. </w:t>
      </w:r>
    </w:p>
    <w:p w14:paraId="0D31A46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τελευταία τροπολογία 895, παρατείνεται μέχρι την 7</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η προθεσμία της παραγράφου 5 του άρθρου 58 του ν.4446/2016 για την υπαγωγή στη ρύθμιση των </w:t>
      </w:r>
      <w:r>
        <w:rPr>
          <w:rFonts w:eastAsia="Times New Roman" w:cs="Times New Roman"/>
          <w:szCs w:val="24"/>
        </w:rPr>
        <w:t xml:space="preserve">διατάξεων των </w:t>
      </w:r>
      <w:r>
        <w:rPr>
          <w:rFonts w:eastAsia="Times New Roman" w:cs="Times New Roman"/>
          <w:szCs w:val="24"/>
        </w:rPr>
        <w:lastRenderedPageBreak/>
        <w:t>άρθρων 57 - 61 του ανωτέρου νόμου</w:t>
      </w:r>
      <w:r>
        <w:rPr>
          <w:rFonts w:eastAsia="Times New Roman" w:cs="Times New Roman"/>
          <w:szCs w:val="24"/>
        </w:rPr>
        <w:t>,</w:t>
      </w:r>
      <w:r>
        <w:rPr>
          <w:rFonts w:eastAsia="Times New Roman" w:cs="Times New Roman"/>
          <w:szCs w:val="24"/>
        </w:rPr>
        <w:t xml:space="preserve"> προκειμένου να δοθεί στους φορολογούμενους ικανός χρόνος υπαγωγής σε αυτή. Είναι για την εθελούσια αποκάλυψη.</w:t>
      </w:r>
    </w:p>
    <w:p w14:paraId="0D31A46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D31A467" w14:textId="77777777" w:rsidR="00320123" w:rsidRDefault="00F36392">
      <w:pPr>
        <w:spacing w:after="0" w:line="600" w:lineRule="auto"/>
        <w:ind w:firstLine="720"/>
        <w:jc w:val="both"/>
        <w:rPr>
          <w:rFonts w:eastAsia="Times New Roman" w:cs="Times New Roman"/>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w:t>
      </w:r>
      <w:r>
        <w:rPr>
          <w:rFonts w:eastAsia="Times New Roman"/>
          <w:szCs w:val="24"/>
        </w:rPr>
        <w:t xml:space="preserve">ν τιμή να ανακοινώσω στο Σώμα ότι </w:t>
      </w:r>
      <w:r>
        <w:rPr>
          <w:rFonts w:eastAsia="Times New Roman" w:cs="Times New Roman"/>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w:t>
      </w:r>
      <w:r>
        <w:rPr>
          <w:rFonts w:eastAsia="Times New Roman" w:cs="Times New Roman"/>
        </w:rPr>
        <w:t>της Βουλής, είκοσι πέντε μαθητές και μαθήτριες και δύο εκπαιδευτικοί συνοδοί τους από το 10</w:t>
      </w:r>
      <w:r>
        <w:rPr>
          <w:rFonts w:eastAsia="Times New Roman" w:cs="Times New Roman"/>
          <w:vertAlign w:val="superscript"/>
        </w:rPr>
        <w:t>ο</w:t>
      </w:r>
      <w:r>
        <w:rPr>
          <w:rFonts w:eastAsia="Times New Roman" w:cs="Times New Roman"/>
        </w:rPr>
        <w:t xml:space="preserve"> Δημοτικό Σχολείο Αθηνών. </w:t>
      </w:r>
    </w:p>
    <w:p w14:paraId="0D31A468"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D31A469" w14:textId="77777777" w:rsidR="00320123" w:rsidRDefault="00F36392">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D31A46A" w14:textId="77777777" w:rsidR="00320123" w:rsidRDefault="00F36392">
      <w:pPr>
        <w:spacing w:after="0" w:line="600" w:lineRule="auto"/>
        <w:ind w:firstLine="720"/>
        <w:jc w:val="both"/>
        <w:rPr>
          <w:rFonts w:eastAsia="Times New Roman"/>
          <w:szCs w:val="24"/>
        </w:rPr>
      </w:pPr>
      <w:r>
        <w:rPr>
          <w:rFonts w:eastAsia="Times New Roman"/>
          <w:szCs w:val="24"/>
        </w:rPr>
        <w:t>Ακούστε τώρα, κύριοι συνάδελφοι, για να βάλουμε μια τάξη στα</w:t>
      </w:r>
      <w:r>
        <w:rPr>
          <w:rFonts w:eastAsia="Times New Roman"/>
          <w:szCs w:val="24"/>
        </w:rPr>
        <w:t xml:space="preserve"> πράγματα. Επειδή είναι εδώ η κ. Φωτίου και για να μην την κρατήσω μία ώρα, θα της δώσω για πέντε λεπτά τον λόγο, για να μιλήσει για την τροπολογία της. Με τις παρεμβάσεις της κυρίας Υφυπουργού, ήδη ολοκληρώθηκαν οι τροπολογίες, γιατί μίλησε και ο κ. </w:t>
      </w:r>
      <w:proofErr w:type="spellStart"/>
      <w:r>
        <w:rPr>
          <w:rFonts w:eastAsia="Times New Roman"/>
          <w:szCs w:val="24"/>
        </w:rPr>
        <w:t>Γαβρό</w:t>
      </w:r>
      <w:r>
        <w:rPr>
          <w:rFonts w:eastAsia="Times New Roman"/>
          <w:szCs w:val="24"/>
        </w:rPr>
        <w:t>γλου</w:t>
      </w:r>
      <w:proofErr w:type="spellEnd"/>
      <w:r>
        <w:rPr>
          <w:rFonts w:eastAsia="Times New Roman"/>
          <w:szCs w:val="24"/>
        </w:rPr>
        <w:t xml:space="preserve">. Επομένως, έχουμε πλήρη εικόνα. </w:t>
      </w:r>
      <w:r>
        <w:rPr>
          <w:rFonts w:eastAsia="Times New Roman"/>
          <w:szCs w:val="24"/>
        </w:rPr>
        <w:lastRenderedPageBreak/>
        <w:t xml:space="preserve">Τώρα θα μιλήσει η κ. Φωτίου, μετά τελειώνουμε με τους τρεις ειδικούς αγορητές, τον κ. Γεωργιάδη, τον κ. </w:t>
      </w:r>
      <w:proofErr w:type="spellStart"/>
      <w:r>
        <w:rPr>
          <w:rFonts w:eastAsia="Times New Roman"/>
          <w:szCs w:val="24"/>
        </w:rPr>
        <w:t>Δανέλλη</w:t>
      </w:r>
      <w:proofErr w:type="spellEnd"/>
      <w:r>
        <w:rPr>
          <w:rFonts w:eastAsia="Times New Roman"/>
          <w:szCs w:val="24"/>
        </w:rPr>
        <w:t xml:space="preserve">, τον κ. </w:t>
      </w:r>
      <w:proofErr w:type="spellStart"/>
      <w:r>
        <w:rPr>
          <w:rFonts w:eastAsia="Times New Roman"/>
          <w:szCs w:val="24"/>
        </w:rPr>
        <w:t>Παπαχριστόπουλο</w:t>
      </w:r>
      <w:proofErr w:type="spellEnd"/>
      <w:r>
        <w:rPr>
          <w:rFonts w:eastAsia="Times New Roman"/>
          <w:szCs w:val="24"/>
        </w:rPr>
        <w:t xml:space="preserve"> και ξεκινάμε με τους Κοινοβουλευτικούς Εκπροσώπους, εάν και όποιοι θέλουν. Εγώ θα ρ</w:t>
      </w:r>
      <w:r>
        <w:rPr>
          <w:rFonts w:eastAsia="Times New Roman"/>
          <w:szCs w:val="24"/>
        </w:rPr>
        <w:t>ωτήσω και όποιος θέλει, θα μιλήσει. Διαφορετικά, θα ρωτήσω την κυρία Υπουργό εάν θέλει να ξεκινήσει την ομιλία της εκείνη</w:t>
      </w:r>
      <w:r>
        <w:rPr>
          <w:rFonts w:eastAsia="Times New Roman"/>
          <w:szCs w:val="24"/>
        </w:rPr>
        <w:t>,</w:t>
      </w:r>
      <w:r>
        <w:rPr>
          <w:rFonts w:eastAsia="Times New Roman"/>
          <w:szCs w:val="24"/>
        </w:rPr>
        <w:t xml:space="preserve"> μετά τους ειδικούς αγορητές</w:t>
      </w:r>
      <w:r>
        <w:rPr>
          <w:rFonts w:eastAsia="Times New Roman"/>
          <w:szCs w:val="24"/>
        </w:rPr>
        <w:t>,</w:t>
      </w:r>
      <w:r>
        <w:rPr>
          <w:rFonts w:eastAsia="Times New Roman"/>
          <w:szCs w:val="24"/>
        </w:rPr>
        <w:t xml:space="preserve"> και μετά πάμε εναλλάξ, ένας Κοινοβουλευτικός Εκπρόσωπος, ένας ομιλητής. Είναι μόνο έξι οι ομιλητές, άρα </w:t>
      </w:r>
      <w:r>
        <w:rPr>
          <w:rFonts w:eastAsia="Times New Roman"/>
          <w:szCs w:val="24"/>
        </w:rPr>
        <w:t xml:space="preserve">θα πάμε ένας-ένας και θα κλείσει η συνεδρίαση. Συμφωνούμε με αυτήν τη διαδικασία; </w:t>
      </w:r>
    </w:p>
    <w:p w14:paraId="0D31A46B"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D31A46C"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έχει ζητήσει τον λόγο και ο φίλος μου, ο κ. </w:t>
      </w:r>
      <w:proofErr w:type="spellStart"/>
      <w:r>
        <w:rPr>
          <w:rFonts w:eastAsia="Times New Roman"/>
          <w:szCs w:val="24"/>
        </w:rPr>
        <w:t>Μπαλαούρας</w:t>
      </w:r>
      <w:proofErr w:type="spellEnd"/>
      <w:r>
        <w:rPr>
          <w:rFonts w:eastAsia="Times New Roman"/>
          <w:szCs w:val="24"/>
        </w:rPr>
        <w:t xml:space="preserve">, για μια τροπολογία. Τον γράψαμε στον κατάλογο έξτρα και θα του δώσουμε τον λόγο να την υπερασπιστεί. </w:t>
      </w:r>
    </w:p>
    <w:p w14:paraId="0D31A46D"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Έχετε τον λόγο, κυρία Φωτίου είτε από το Βήμα είτε από τη θέση σας, για πέντε λεπτά.</w:t>
      </w:r>
    </w:p>
    <w:p w14:paraId="0D31A46E"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ΘΕΑΝΩ ΦΩΤ</w:t>
      </w:r>
      <w:r>
        <w:rPr>
          <w:rFonts w:eastAsia="Times New Roman"/>
          <w:b/>
          <w:szCs w:val="24"/>
        </w:rPr>
        <w:t>ΙΟΥ (Αναπληρώτρια Υπουργός Εργασίας, Κοινωνικής Ασφάλισης και Κοινωνικής Αλληλεγγύης):</w:t>
      </w:r>
      <w:r>
        <w:rPr>
          <w:rFonts w:eastAsia="Times New Roman"/>
          <w:szCs w:val="24"/>
        </w:rPr>
        <w:t xml:space="preserve"> Δεν χρειάζεται, κύριε Πρόεδρε. Σας ευχαριστώ πολύ. Δεν θα </w:t>
      </w:r>
      <w:r>
        <w:rPr>
          <w:rFonts w:eastAsia="Times New Roman"/>
          <w:szCs w:val="24"/>
        </w:rPr>
        <w:lastRenderedPageBreak/>
        <w:t xml:space="preserve">χρειαστώ πέντε λεπτά, προφανώς. Δύο λεπτά θα ήθελα, γιατί είναι θέμα πάρα πολύ γνωστό σε όλους σας. </w:t>
      </w:r>
    </w:p>
    <w:p w14:paraId="0D31A46F"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Γνωρίζετε </w:t>
      </w:r>
      <w:r>
        <w:rPr>
          <w:rFonts w:eastAsia="Times New Roman"/>
          <w:szCs w:val="24"/>
        </w:rPr>
        <w:t>πολύ καλά ότι το Κοινωνικό Εισόδημα Αλληλεγγύης, το οποίο έχουμε ψηφίσει και ήταν να αρχίσει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δεν άρχισε. Θα αρχίσει, όμως, το τελευταίο δεκαήμερο, τώρα δηλαδή. Έχουν ολοκληρωθεί όλες οι διαδικασίες και οι τεχνικές και προχωράμε στην ενημέρωση</w:t>
      </w:r>
      <w:r>
        <w:rPr>
          <w:rFonts w:eastAsia="Times New Roman"/>
          <w:szCs w:val="24"/>
        </w:rPr>
        <w:t>, πλέον, όλων των πολιτών</w:t>
      </w:r>
      <w:r>
        <w:rPr>
          <w:rFonts w:eastAsia="Times New Roman"/>
          <w:szCs w:val="24"/>
        </w:rPr>
        <w:t>,</w:t>
      </w:r>
      <w:r>
        <w:rPr>
          <w:rFonts w:eastAsia="Times New Roman"/>
          <w:szCs w:val="24"/>
        </w:rPr>
        <w:t xml:space="preserve"> με όλο το υλικό. Άρα, καθυστερήσαμε αυτόν τον μήνα. </w:t>
      </w:r>
    </w:p>
    <w:p w14:paraId="0D31A470"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Για να μην αφήσουμε αυτόν τον μήνα ακάλυπτες όλες τις ευάλωτες αυτές ομάδες, οι οποίες θα μπουν στο ΚΕΑ αμέσως μετά, επεκτείνουμε την κάρτα σίτισης για έναν μήνα, για τον Ιανου</w:t>
      </w:r>
      <w:r>
        <w:rPr>
          <w:rFonts w:eastAsia="Times New Roman"/>
          <w:szCs w:val="24"/>
        </w:rPr>
        <w:t xml:space="preserve">άριο. Αυτό είναι το άρθρο 1. </w:t>
      </w:r>
    </w:p>
    <w:p w14:paraId="0D31A471"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Το άρθρο 2 αναφέρεται στην κάρτα σίτισης</w:t>
      </w:r>
      <w:r>
        <w:rPr>
          <w:rFonts w:eastAsia="Times New Roman"/>
          <w:szCs w:val="24"/>
        </w:rPr>
        <w:t>,</w:t>
      </w:r>
      <w:r>
        <w:rPr>
          <w:rFonts w:eastAsia="Times New Roman"/>
          <w:szCs w:val="24"/>
        </w:rPr>
        <w:t xml:space="preserve"> όπου δεν υπήρχαν, εξαιρούνταν, οι τριάντα </w:t>
      </w:r>
      <w:r>
        <w:rPr>
          <w:rFonts w:eastAsia="Times New Roman"/>
          <w:szCs w:val="24"/>
        </w:rPr>
        <w:t xml:space="preserve">πιλοτικοί </w:t>
      </w:r>
      <w:r>
        <w:rPr>
          <w:rFonts w:eastAsia="Times New Roman"/>
          <w:szCs w:val="24"/>
        </w:rPr>
        <w:t>δήμοι του ΚΕΑ. Άρα</w:t>
      </w:r>
      <w:r>
        <w:rPr>
          <w:rFonts w:eastAsia="Times New Roman"/>
          <w:szCs w:val="24"/>
        </w:rPr>
        <w:t>,</w:t>
      </w:r>
      <w:r>
        <w:rPr>
          <w:rFonts w:eastAsia="Times New Roman"/>
          <w:szCs w:val="24"/>
        </w:rPr>
        <w:t xml:space="preserve"> και στους τριάντα δήμους του ΚΕΑ θα γίνει επέκταση για έναν μήνα, κάρτα σίτισης για τους διακόσιους ενενήντα πέν</w:t>
      </w:r>
      <w:r>
        <w:rPr>
          <w:rFonts w:eastAsia="Times New Roman"/>
          <w:szCs w:val="24"/>
        </w:rPr>
        <w:t xml:space="preserve">τε, τριάντα δήμοι για έναν μήνα. </w:t>
      </w:r>
    </w:p>
    <w:p w14:paraId="0D31A472"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Και το τρίτο άρθρο είναι οι πολυσυζητημένες Δομές Φτώχειας που αφορούν τους εξήντα έξι δήμους από τους τριακόσιους είκοσι πέντε σε όλη την Ελλάδα</w:t>
      </w:r>
      <w:r>
        <w:rPr>
          <w:rFonts w:eastAsia="Times New Roman"/>
          <w:szCs w:val="24"/>
        </w:rPr>
        <w:t xml:space="preserve">. Οι </w:t>
      </w:r>
      <w:r>
        <w:rPr>
          <w:rFonts w:eastAsia="Times New Roman"/>
          <w:szCs w:val="24"/>
        </w:rPr>
        <w:t xml:space="preserve">Δομές Φτώχειας, ξέρετε, είναι </w:t>
      </w:r>
      <w:r>
        <w:rPr>
          <w:rFonts w:eastAsia="Times New Roman"/>
          <w:szCs w:val="24"/>
        </w:rPr>
        <w:lastRenderedPageBreak/>
        <w:t>το παλιό πρόγραμμα ΕΣΠΑ, για το οποίο έχετ</w:t>
      </w:r>
      <w:r>
        <w:rPr>
          <w:rFonts w:eastAsia="Times New Roman"/>
          <w:szCs w:val="24"/>
        </w:rPr>
        <w:t xml:space="preserve">ε ψηφίσει όλοι εδώ τις παρατάσεις. Πέντε φορές κάναμε παράταση για τις Δομές Φτώχειας από τότε που έληξε το πρόγραμμα. Έχουμε δώσει 25 εκατομμύρια για τις Δομές Φτώχειας για όλους αυτούς τους μήνες. </w:t>
      </w:r>
    </w:p>
    <w:p w14:paraId="0D31A473"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Όπως ξέρετε, επίσης, δίνουμε άλλη μια παράταση δύο μηνών</w:t>
      </w:r>
      <w:r>
        <w:rPr>
          <w:rFonts w:eastAsia="Times New Roman"/>
          <w:szCs w:val="24"/>
        </w:rPr>
        <w:t>,</w:t>
      </w:r>
      <w:r>
        <w:rPr>
          <w:rFonts w:eastAsia="Times New Roman"/>
          <w:szCs w:val="24"/>
        </w:rPr>
        <w:t xml:space="preserve"> με την ευχή, με την προσδοκία -και με την παρακολούθηση από πάνω που κάνουμε σε κάθε δήμο πια, γιατί έχουν ενταχθεί τα Κέντρα Κοινότητας και οι Δομές Φτώχειας σε όλη την Ελλάδα σε πολλούς δήμους, διακόσιους πενήντα πλέον- ότι θα έχουμε ολοκληρώσει μέχρι </w:t>
      </w:r>
      <w:r>
        <w:rPr>
          <w:rFonts w:eastAsia="Times New Roman"/>
          <w:szCs w:val="24"/>
        </w:rPr>
        <w:t xml:space="preserve">το τέλος του Φεβρουαρίου και θα αρχίσουν οι προσλήψεις. Βεβαίως, δεν γίνονται την ίδια μέρα, κύριε Πρόεδρε, αλλά με έναν ετεροχρονισμό ανάμεσα στους δήμους. Άρα καλύπτουμε γι’ αυτό το διάστημα και τις Δομές Φτώχειας. </w:t>
      </w:r>
    </w:p>
    <w:p w14:paraId="0D31A474"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Σας ευχαριστώ.</w:t>
      </w:r>
    </w:p>
    <w:p w14:paraId="0D31A475"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(Νικήτας Κακ</w:t>
      </w:r>
      <w:r>
        <w:rPr>
          <w:rFonts w:eastAsia="Times New Roman"/>
          <w:b/>
          <w:szCs w:val="24"/>
        </w:rPr>
        <w:t>λαμάνης):</w:t>
      </w:r>
      <w:r>
        <w:rPr>
          <w:rFonts w:eastAsia="Times New Roman"/>
          <w:szCs w:val="24"/>
        </w:rPr>
        <w:t xml:space="preserve"> Ωραία.</w:t>
      </w:r>
    </w:p>
    <w:p w14:paraId="0D31A476"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μια ερώτηση μπορώ να κάνω;</w:t>
      </w:r>
    </w:p>
    <w:p w14:paraId="0D31A477"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Διευκρινιστική, υποθέτω, επί των όσων είπε η κ. Φωτίου. </w:t>
      </w:r>
    </w:p>
    <w:p w14:paraId="0D31A478"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Ορίστε, έχετε τον λόγο.</w:t>
      </w:r>
    </w:p>
    <w:p w14:paraId="0D31A479"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Ακριβώς και μόνο γι’ αυτό.</w:t>
      </w:r>
    </w:p>
    <w:p w14:paraId="0D31A47A"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Κυρία Φωτίου, εντάξε</w:t>
      </w:r>
      <w:r>
        <w:rPr>
          <w:rFonts w:eastAsia="Times New Roman"/>
          <w:szCs w:val="24"/>
        </w:rPr>
        <w:t xml:space="preserve">ι για το θέμα του εγγυημένου εισοδήματος. Συμφωνούμε. </w:t>
      </w:r>
    </w:p>
    <w:p w14:paraId="0D31A47B"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Για το πρώτο θέμα, σχετικά με τις Δομές Φτώχειας, γιατί λέτε «έναν μήνα»; </w:t>
      </w:r>
    </w:p>
    <w:p w14:paraId="0D31A47C"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Δύο μήνες. Μέχρι τις 28 Φεβρου</w:t>
      </w:r>
      <w:r>
        <w:rPr>
          <w:rFonts w:eastAsia="Times New Roman"/>
          <w:szCs w:val="24"/>
        </w:rPr>
        <w:t xml:space="preserve">αρίου. </w:t>
      </w:r>
    </w:p>
    <w:p w14:paraId="0D31A47D"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Δεν θα σας φτάσει. Και θα έρθετε πάλι για τροπολογία. </w:t>
      </w:r>
    </w:p>
    <w:p w14:paraId="0D31A47E"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γίνεται.</w:t>
      </w:r>
    </w:p>
    <w:p w14:paraId="0D31A47F"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Γιατί δεν λέτε έξι μήνες; Εμείς θα συμφωνήσουμε.</w:t>
      </w:r>
    </w:p>
    <w:p w14:paraId="0D31A480"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Να απαντήσω, κύριε Πρόεδρε;</w:t>
      </w:r>
    </w:p>
    <w:p w14:paraId="0D31A481"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Καθίστε, κύριε Λοβέρδο.</w:t>
      </w:r>
    </w:p>
    <w:p w14:paraId="0D31A482"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Απαντήστε, κυρία Υπουργέ.</w:t>
      </w:r>
    </w:p>
    <w:p w14:paraId="0D31A483"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w:t>
      </w:r>
      <w:r>
        <w:rPr>
          <w:rFonts w:eastAsia="Times New Roman"/>
          <w:b/>
          <w:szCs w:val="24"/>
        </w:rPr>
        <w:t>ινωνικής Ασφάλισης και Κοινωνικής Αλληλεγγύης):</w:t>
      </w:r>
      <w:r>
        <w:rPr>
          <w:rFonts w:eastAsia="Times New Roman"/>
          <w:szCs w:val="24"/>
        </w:rPr>
        <w:t xml:space="preserve"> Κύριε Λοβέρδο, όπως ξέρετε, αυτά είναι χρήματα του κρατικού προϋπολογισμού</w:t>
      </w:r>
      <w:r>
        <w:rPr>
          <w:rFonts w:eastAsia="Times New Roman"/>
          <w:szCs w:val="24"/>
        </w:rPr>
        <w:t>,</w:t>
      </w:r>
      <w:r>
        <w:rPr>
          <w:rFonts w:eastAsia="Times New Roman"/>
          <w:szCs w:val="24"/>
        </w:rPr>
        <w:t xml:space="preserve"> που βάζουμε τώρα στις Δομές Φτώχειας. Κάθε φορά κάνουμε αγώνα για να τα βρούμε. Δεν τα έχει το Υπουργείο μου. Και κάθε φορά, με βάση τα όσα βρίσκουμε, επεκτείνουμε. Αυτό είναι το ένα.</w:t>
      </w:r>
    </w:p>
    <w:p w14:paraId="0D31A48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Δεύτερον, η ενεργοποίηση των Κέντρων Κοινότητας είναι υποχρέωσή μας, όπως ξέρετε, από τα ευρωπαϊκά προγράμματα υλοποίησης της ΕΣΚΕ. Είναι κομμάτι του εθνικού μηχανισμού, που επίσης ψηφίσατε και το κόμμα σας ψήφισε. Ο εθνικός μηχανισμός δομείται και με τα Κ</w:t>
      </w:r>
      <w:r>
        <w:rPr>
          <w:rFonts w:eastAsia="Times New Roman" w:cs="Times New Roman"/>
          <w:szCs w:val="24"/>
        </w:rPr>
        <w:t xml:space="preserve">έντρα Κοινότητας. Τα Κέντρα Κοινότητας είναι απολύτως απαραίτητο να λειτουργούν όσο το δυνατόν γρηγορότερα. </w:t>
      </w:r>
    </w:p>
    <w:p w14:paraId="0D31A48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Τι έχει συμβεί; Έχουν εγκριθεί από τις </w:t>
      </w:r>
      <w:r>
        <w:rPr>
          <w:rFonts w:eastAsia="Times New Roman" w:cs="Times New Roman"/>
          <w:szCs w:val="24"/>
        </w:rPr>
        <w:t xml:space="preserve">περιφέρειες </w:t>
      </w:r>
      <w:r>
        <w:rPr>
          <w:rFonts w:eastAsia="Times New Roman" w:cs="Times New Roman"/>
          <w:szCs w:val="24"/>
        </w:rPr>
        <w:t>όλα τα προγράμματα των δήμων</w:t>
      </w:r>
      <w:r>
        <w:rPr>
          <w:rFonts w:eastAsia="Times New Roman" w:cs="Times New Roman"/>
          <w:szCs w:val="24"/>
        </w:rPr>
        <w:t>,</w:t>
      </w:r>
      <w:r>
        <w:rPr>
          <w:rFonts w:eastAsia="Times New Roman" w:cs="Times New Roman"/>
          <w:szCs w:val="24"/>
        </w:rPr>
        <w:t xml:space="preserve"> που τα έχουν μέχρι στιγμής υποβάλει. </w:t>
      </w:r>
      <w:r>
        <w:rPr>
          <w:rFonts w:eastAsia="Times New Roman" w:cs="Times New Roman"/>
          <w:szCs w:val="24"/>
        </w:rPr>
        <w:lastRenderedPageBreak/>
        <w:t>Έχουν εγκριθεί και αυτήν τη σ</w:t>
      </w:r>
      <w:r>
        <w:rPr>
          <w:rFonts w:eastAsia="Times New Roman" w:cs="Times New Roman"/>
          <w:szCs w:val="24"/>
        </w:rPr>
        <w:t xml:space="preserve">τιγμή είμαστε σε όλους τους δήμους έτοιμοι -με διαφορετικούς βαθμούς ετοιμότητας- για προκήρυξη των θέσεων μέσω ΑΣΕΠ, όπως ξέρετε καλά. Σε διακόσια πενήντα τέσσερα </w:t>
      </w:r>
      <w:r>
        <w:rPr>
          <w:rFonts w:eastAsia="Times New Roman" w:cs="Times New Roman"/>
          <w:szCs w:val="24"/>
        </w:rPr>
        <w:t xml:space="preserve">κέντρα κοινότητας </w:t>
      </w:r>
      <w:r>
        <w:rPr>
          <w:rFonts w:eastAsia="Times New Roman" w:cs="Times New Roman"/>
          <w:szCs w:val="24"/>
        </w:rPr>
        <w:t xml:space="preserve">επτακόσιες θέσεις μέσω ΑΣΕΠ. Στις Δομές Φτώχειας άλλες επτακόσιες θέσεις, </w:t>
      </w:r>
      <w:r>
        <w:rPr>
          <w:rFonts w:eastAsia="Times New Roman" w:cs="Times New Roman"/>
          <w:szCs w:val="24"/>
        </w:rPr>
        <w:t xml:space="preserve">με διαδικασίες πάλι ΑΣΕΠ. Όλα είναι έτοιμα. Δεν μπορούμε αυτήν τη στιγμή να το κάνουμε έξι μήνες. Το έξι μήνες μάς βγάζει πολύ έξω από τον προϋπολογισμό και δεν θα φτάσουμε τους έξι μήνες. </w:t>
      </w:r>
    </w:p>
    <w:p w14:paraId="0D31A48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 αυτό σας το λέμε, μήπως δεν προλάβετε. Δεν τ</w:t>
      </w:r>
      <w:r>
        <w:rPr>
          <w:rFonts w:eastAsia="Times New Roman" w:cs="Times New Roman"/>
          <w:szCs w:val="24"/>
        </w:rPr>
        <w:t xml:space="preserve">ο λέμε για εμάς. </w:t>
      </w:r>
    </w:p>
    <w:p w14:paraId="0D31A48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Καταλαβαίνω τι λέτε, αλλά έχουμε δει και το άλλο, ότι κάθε φορά που δίνουμε μια επέκταση</w:t>
      </w:r>
      <w:r>
        <w:rPr>
          <w:rFonts w:eastAsia="Times New Roman" w:cs="Times New Roman"/>
          <w:szCs w:val="24"/>
        </w:rPr>
        <w:t>,</w:t>
      </w:r>
      <w:r>
        <w:rPr>
          <w:rFonts w:eastAsia="Times New Roman" w:cs="Times New Roman"/>
          <w:szCs w:val="24"/>
        </w:rPr>
        <w:t xml:space="preserve"> ολιγωρούν οι δήμοι. Είναι διαδικασίες που, όπως ξέρε</w:t>
      </w:r>
      <w:r>
        <w:rPr>
          <w:rFonts w:eastAsia="Times New Roman" w:cs="Times New Roman"/>
          <w:szCs w:val="24"/>
        </w:rPr>
        <w:t>τε καλά, είναι δύσκολες, επειδή υπάρχει η διαδικασία του ΑΣΕΠ. Εμείς δεν παίρνουμε τους ανθρώπους με ΜΚΟ, όπως έγινε από το προηγούμενο ΕΣΠΑ -και το ξέρετε καλά εσείς- που είναι γρήγορη η διαδικασία. Εμείς τους παίρνουμε, δυστυχώς ή ευτυχώς,…</w:t>
      </w:r>
    </w:p>
    <w:p w14:paraId="0D31A48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w:t>
      </w:r>
      <w:r>
        <w:rPr>
          <w:rFonts w:eastAsia="Times New Roman" w:cs="Times New Roman"/>
          <w:b/>
          <w:szCs w:val="24"/>
        </w:rPr>
        <w:t xml:space="preserve">ικήτας Κακλαμάνης): </w:t>
      </w:r>
      <w:r>
        <w:rPr>
          <w:rFonts w:eastAsia="Times New Roman" w:cs="Times New Roman"/>
          <w:szCs w:val="24"/>
        </w:rPr>
        <w:t>Κυρία Υπουργέ, είναι κατανοητό. Εξάλλου</w:t>
      </w:r>
      <w:r>
        <w:rPr>
          <w:rFonts w:eastAsia="Times New Roman" w:cs="Times New Roman"/>
          <w:szCs w:val="24"/>
        </w:rPr>
        <w:t>,</w:t>
      </w:r>
      <w:r>
        <w:rPr>
          <w:rFonts w:eastAsia="Times New Roman" w:cs="Times New Roman"/>
          <w:szCs w:val="24"/>
        </w:rPr>
        <w:t xml:space="preserve"> ο κ. Λοβέρδος δεν διαφωνεί επί της ουσίας. Το είπε για να διευκολύνει μην τυχόν και δεν σας φτάσει ο χρόνος και χρειαστεί να ξαναψηφίσουμε τροπολογία. Εσείς είπατε ένα σκεπτικό που</w:t>
      </w:r>
      <w:r>
        <w:rPr>
          <w:rFonts w:eastAsia="Times New Roman" w:cs="Times New Roman"/>
          <w:szCs w:val="24"/>
        </w:rPr>
        <w:t>,</w:t>
      </w:r>
      <w:r>
        <w:rPr>
          <w:rFonts w:eastAsia="Times New Roman" w:cs="Times New Roman"/>
          <w:szCs w:val="24"/>
        </w:rPr>
        <w:t xml:space="preserve"> εν μέρει είνα</w:t>
      </w:r>
      <w:r>
        <w:rPr>
          <w:rFonts w:eastAsia="Times New Roman" w:cs="Times New Roman"/>
          <w:szCs w:val="24"/>
        </w:rPr>
        <w:t xml:space="preserve">ι σωστό, να μην νιώθουν οι δήμοι χαλαροί. Ίσως το «μέχρι τέλος Μαρτίου» να έλυνε το πρόβλημα. Δείτε το αυτό. Αντί για 28 Φεβρουαρίου, κυρία Φωτίου, να βάλουμε 30 Μαρτίου, με την ευχή να έχετε τελειώσει εντός του Φεβρουαρίου. </w:t>
      </w:r>
    </w:p>
    <w:p w14:paraId="0D31A48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πιο λο</w:t>
      </w:r>
      <w:r>
        <w:rPr>
          <w:rFonts w:eastAsia="Times New Roman" w:cs="Times New Roman"/>
          <w:szCs w:val="24"/>
        </w:rPr>
        <w:t xml:space="preserve">γικό αυτό που λέτε. </w:t>
      </w:r>
    </w:p>
    <w:p w14:paraId="0D31A48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παραπάνω </w:t>
      </w:r>
      <w:r>
        <w:rPr>
          <w:rFonts w:eastAsia="Times New Roman" w:cs="Times New Roman"/>
          <w:szCs w:val="24"/>
        </w:rPr>
        <w:t>«</w:t>
      </w:r>
      <w:r>
        <w:rPr>
          <w:rFonts w:eastAsia="Times New Roman" w:cs="Times New Roman"/>
          <w:szCs w:val="24"/>
        </w:rPr>
        <w:t>δεν χαλάει τη μανέστρα</w:t>
      </w:r>
      <w:r>
        <w:rPr>
          <w:rFonts w:eastAsia="Times New Roman" w:cs="Times New Roman"/>
          <w:szCs w:val="24"/>
        </w:rPr>
        <w:t>»</w:t>
      </w:r>
      <w:r>
        <w:rPr>
          <w:rFonts w:eastAsia="Times New Roman" w:cs="Times New Roman"/>
          <w:szCs w:val="24"/>
        </w:rPr>
        <w:t xml:space="preserve">. Το λιγότερο είναι που θα χρειαστεί και πάλι τροπολογία. Δείτε το και μας λέτε. Τελειώσαμε, λοιπόν, με αυτό. </w:t>
      </w:r>
    </w:p>
    <w:p w14:paraId="0D31A48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Μάριος Γεωργιάδης. </w:t>
      </w:r>
    </w:p>
    <w:p w14:paraId="0D31A48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ΜΑΡΙΟΣ ΓΕΩΡΓΙΑΔΗ</w:t>
      </w:r>
      <w:r>
        <w:rPr>
          <w:rFonts w:eastAsia="Times New Roman" w:cs="Times New Roman"/>
          <w:b/>
          <w:szCs w:val="24"/>
        </w:rPr>
        <w:t>Σ:</w:t>
      </w:r>
      <w:r>
        <w:rPr>
          <w:rFonts w:eastAsia="Times New Roman" w:cs="Times New Roman"/>
          <w:szCs w:val="24"/>
        </w:rPr>
        <w:t xml:space="preserve"> Ευχαριστώ, κύριε Πρόεδρε. Καλημέρα σε όλους τους συναδέλφους. </w:t>
      </w:r>
    </w:p>
    <w:p w14:paraId="0D31A48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ακούστηκαν πολλά για την τροπολογία. Σε έναν-δύο μήνες μπορεί να έχουμε εκλογές και θέλουν να έχουν </w:t>
      </w:r>
      <w:r>
        <w:rPr>
          <w:rFonts w:eastAsia="Times New Roman" w:cs="Times New Roman"/>
          <w:szCs w:val="24"/>
        </w:rPr>
        <w:lastRenderedPageBreak/>
        <w:t>προλάβει να τα δώσουν τα λεφτά, οπότε πολύ πιθανόν να είναι και αυτή η απάν</w:t>
      </w:r>
      <w:r>
        <w:rPr>
          <w:rFonts w:eastAsia="Times New Roman" w:cs="Times New Roman"/>
          <w:szCs w:val="24"/>
        </w:rPr>
        <w:t>τηση</w:t>
      </w:r>
      <w:r>
        <w:rPr>
          <w:rFonts w:eastAsia="Times New Roman" w:cs="Times New Roman"/>
          <w:szCs w:val="24"/>
        </w:rPr>
        <w:t xml:space="preserve">, </w:t>
      </w:r>
      <w:r>
        <w:rPr>
          <w:rFonts w:eastAsia="Times New Roman" w:cs="Times New Roman"/>
          <w:szCs w:val="24"/>
        </w:rPr>
        <w:t xml:space="preserve">για να χαριτολογήσουμε λίγο. </w:t>
      </w:r>
    </w:p>
    <w:p w14:paraId="0D31A48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Να ξεκινήσω με την τροπολογία, κι εγώ με τη σειρά μου, με γενικό αριθμό 894 και ειδικό 129, σχετικά με την  περιβόητη παραχώρηση για σαράντα έτη, αναδρομικά από το 1998, ενός δημοσίου ακινήτου στην Ομοσπονδία Συλλόγων Υπ</w:t>
      </w:r>
      <w:r>
        <w:rPr>
          <w:rFonts w:eastAsia="Times New Roman" w:cs="Times New Roman"/>
          <w:szCs w:val="24"/>
        </w:rPr>
        <w:t>ουργείου Οικονομικών για τη δημιουργία παιδικής κατασκήνωσης για παιδιά των υπαλλήλων, κάτι που ήδη λειτουργεί. Φυσικά</w:t>
      </w:r>
      <w:r>
        <w:rPr>
          <w:rFonts w:eastAsia="Times New Roman" w:cs="Times New Roman"/>
          <w:szCs w:val="24"/>
        </w:rPr>
        <w:t>,</w:t>
      </w:r>
      <w:r>
        <w:rPr>
          <w:rFonts w:eastAsia="Times New Roman" w:cs="Times New Roman"/>
          <w:szCs w:val="24"/>
        </w:rPr>
        <w:t xml:space="preserve"> δεν είμαστε αντίθετοι σε κάτι τέτοιο, σε αυτή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αυτήν</w:t>
      </w:r>
      <w:proofErr w:type="spellEnd"/>
      <w:r>
        <w:rPr>
          <w:rFonts w:eastAsia="Times New Roman" w:cs="Times New Roman"/>
          <w:szCs w:val="24"/>
        </w:rPr>
        <w:t xml:space="preserve"> την παραχώρηση και κατά το παρελθόν έχει καταβληθεί και κάποιο τίμημα. </w:t>
      </w:r>
    </w:p>
    <w:p w14:paraId="0D31A48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όμ</w:t>
      </w:r>
      <w:r>
        <w:rPr>
          <w:rFonts w:eastAsia="Times New Roman" w:cs="Times New Roman"/>
          <w:szCs w:val="24"/>
        </w:rPr>
        <w:t>ως, που προκαλεί και τον κάθε καλόπιστο είναι ότι με την παράγραφο 2</w:t>
      </w:r>
      <w:r>
        <w:rPr>
          <w:rFonts w:eastAsia="Times New Roman" w:cs="Times New Roman"/>
          <w:szCs w:val="24"/>
        </w:rPr>
        <w:t>,</w:t>
      </w:r>
      <w:r>
        <w:rPr>
          <w:rFonts w:eastAsia="Times New Roman" w:cs="Times New Roman"/>
          <w:szCs w:val="24"/>
        </w:rPr>
        <w:t xml:space="preserve"> όχι μόνο νομιμοποιούνται οι μέχρι σήμερα δασικές καταπατήσεις, αλλά προτρέπει και τους διαχειριστές της εγκατάστασης να προβούν εκ νέου σε όποιες δασικές καταπατήσεις επιθυμούν, δίνοντας</w:t>
      </w:r>
      <w:r>
        <w:rPr>
          <w:rFonts w:eastAsia="Times New Roman" w:cs="Times New Roman"/>
          <w:szCs w:val="24"/>
        </w:rPr>
        <w:t xml:space="preserve"> μάλιστα εντολή στις δασικές αρχές να τους νομιμοποιήσουν. </w:t>
      </w:r>
    </w:p>
    <w:p w14:paraId="0D31A49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Θαυμάστε τώρα -για όσους δεν έχουν διαβάσει την τροπολογία- αόριστη διατύπωση: «Οποιαδήποτε επιπρόσθετη κατασκευή ή επέμβαση στο δάσος, που εξυπηρετεί τη λειτουργία των συγκεκριμένων παιδικών κατα</w:t>
      </w:r>
      <w:r>
        <w:rPr>
          <w:rFonts w:eastAsia="Times New Roman" w:cs="Times New Roman"/>
          <w:szCs w:val="24"/>
        </w:rPr>
        <w:t xml:space="preserve">σκηνώσεων, πραγματοποιείται </w:t>
      </w:r>
      <w:r>
        <w:rPr>
          <w:rFonts w:eastAsia="Times New Roman" w:cs="Times New Roman"/>
          <w:szCs w:val="24"/>
        </w:rPr>
        <w:lastRenderedPageBreak/>
        <w:t xml:space="preserve">στο εξής κατόπιν έγκρισης της δασικής αρχής». Τι θα πει «Οποιαδήποτε επιπρόσθετη κατασκευή»; Πώς μπορεί να επιτρέπεται εκ των προτέρων παρέμβαση σε οποιαδήποτε δασική έκταση; Ποιος θα κρίνει πραγματικά την εξυπηρέτηση γι’ αυτήν </w:t>
      </w:r>
      <w:r>
        <w:rPr>
          <w:rFonts w:eastAsia="Times New Roman" w:cs="Times New Roman"/>
          <w:szCs w:val="24"/>
        </w:rPr>
        <w:t xml:space="preserve">την εγκατάσταση και γιατί αυτό να αναφέρεται σε έναν νόμο; </w:t>
      </w:r>
    </w:p>
    <w:p w14:paraId="0D31A49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Δηλαδή τι μας λέει γενικά αυτή τη στιγμή ο ΣΥΡΙΖΑ για κάθε μελλοντικό ενδιαφερόμενο; Καταπάτησε όσο περισσότερο μπορείς και στο τέλος κάτι μπορεί και να σου μείνει. Αυτή δεν νομίζω να είναι η ηθικ</w:t>
      </w:r>
      <w:r>
        <w:rPr>
          <w:rFonts w:eastAsia="Times New Roman" w:cs="Times New Roman"/>
          <w:szCs w:val="24"/>
        </w:rPr>
        <w:t xml:space="preserve">ή της «πρώτη φορά Αριστεράς», εκτός κι αν έτσι θέλετε να το περάσετε στον κόσμο. </w:t>
      </w:r>
    </w:p>
    <w:p w14:paraId="0D31A49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Και δεν σταματάτε εδώ. Στην ουσία χθες</w:t>
      </w:r>
      <w:r>
        <w:rPr>
          <w:rFonts w:eastAsia="Times New Roman" w:cs="Times New Roman"/>
          <w:szCs w:val="24"/>
        </w:rPr>
        <w:t>,</w:t>
      </w:r>
      <w:r>
        <w:rPr>
          <w:rFonts w:eastAsia="Times New Roman" w:cs="Times New Roman"/>
          <w:szCs w:val="24"/>
        </w:rPr>
        <w:t xml:space="preserve"> ο Πρωθυπουργός παραδέχθηκε ότι στο εξής ο ΔΟΛ θα λειτουργεί υπό την αιγίδα και την επιστασία του ΣΥΡΙΖΑ. </w:t>
      </w:r>
      <w:r>
        <w:rPr>
          <w:rFonts w:eastAsia="Times New Roman" w:cs="Times New Roman"/>
          <w:szCs w:val="24"/>
        </w:rPr>
        <w:t xml:space="preserve">Το καλό της υπόθεσης είναι ότι ίσως να διασωθούν και κάποιες θέσεις εργασίας για αυτή την πάρα πολύ δύσκολη περίοδο που διανύουμε, για τους εργαζόμενους του συγκροτήματος τουλάχιστον. </w:t>
      </w:r>
    </w:p>
    <w:p w14:paraId="0D31A49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πολύ κακό, όμως, </w:t>
      </w:r>
      <w:r>
        <w:rPr>
          <w:rFonts w:eastAsia="Times New Roman" w:cs="Times New Roman"/>
          <w:szCs w:val="24"/>
        </w:rPr>
        <w:t>έ</w:t>
      </w:r>
      <w:r>
        <w:rPr>
          <w:rFonts w:eastAsia="Times New Roman" w:cs="Times New Roman"/>
          <w:szCs w:val="24"/>
        </w:rPr>
        <w:t>ως φαιδρό είναι ότι αύριο-μεθαύριο θα οριστεί κάπο</w:t>
      </w:r>
      <w:r>
        <w:rPr>
          <w:rFonts w:eastAsia="Times New Roman" w:cs="Times New Roman"/>
          <w:szCs w:val="24"/>
        </w:rPr>
        <w:t xml:space="preserve">ια πολυμελής επιτροπή από την Κυβέρνηση ΣΥΡΙΖΑ-ΑΝΕΛ, στην οποία θα αποφασιστούν διορισμοί μερικών </w:t>
      </w:r>
      <w:r>
        <w:rPr>
          <w:rFonts w:eastAsia="Times New Roman" w:cs="Times New Roman"/>
          <w:szCs w:val="24"/>
        </w:rPr>
        <w:lastRenderedPageBreak/>
        <w:t xml:space="preserve">δεκάδων ή και εκατοντάδων </w:t>
      </w:r>
      <w:proofErr w:type="spellStart"/>
      <w:r>
        <w:rPr>
          <w:rFonts w:eastAsia="Times New Roman" w:cs="Times New Roman"/>
          <w:szCs w:val="24"/>
        </w:rPr>
        <w:t>συριζαίων</w:t>
      </w:r>
      <w:proofErr w:type="spellEnd"/>
      <w:r>
        <w:rPr>
          <w:rFonts w:eastAsia="Times New Roman" w:cs="Times New Roman"/>
          <w:szCs w:val="24"/>
        </w:rPr>
        <w:t xml:space="preserve">, που θα βαφτιστούν δημοσιογράφοι, αρχισυντάκτες, διευθυντές σύνταξης και πάει λέγοντας. </w:t>
      </w:r>
    </w:p>
    <w:p w14:paraId="0D31A49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αυτή τη μέθοδο διευρύνονται οι</w:t>
      </w:r>
      <w:r>
        <w:rPr>
          <w:rFonts w:eastAsia="Times New Roman" w:cs="Times New Roman"/>
          <w:szCs w:val="24"/>
        </w:rPr>
        <w:t xml:space="preserve"> ορίζοντες για την κρατική βιομηχανία παραγωγής σανού, δηλαδή της μόνης πρωτογενούς παραγωγής</w:t>
      </w:r>
      <w:r>
        <w:rPr>
          <w:rFonts w:eastAsia="Times New Roman" w:cs="Times New Roman"/>
          <w:szCs w:val="24"/>
        </w:rPr>
        <w:t>,</w:t>
      </w:r>
      <w:r>
        <w:rPr>
          <w:rFonts w:eastAsia="Times New Roman" w:cs="Times New Roman"/>
          <w:szCs w:val="24"/>
        </w:rPr>
        <w:t xml:space="preserve"> που ανθεί σε αυτή τη χώρα. Διότι στην ουσία</w:t>
      </w:r>
      <w:r>
        <w:rPr>
          <w:rFonts w:eastAsia="Times New Roman" w:cs="Times New Roman"/>
          <w:szCs w:val="24"/>
        </w:rPr>
        <w:t>,</w:t>
      </w:r>
      <w:r>
        <w:rPr>
          <w:rFonts w:eastAsia="Times New Roman" w:cs="Times New Roman"/>
          <w:szCs w:val="24"/>
        </w:rPr>
        <w:t xml:space="preserve"> χθες δεν συζητήθηκε τίποτα αναφορικά με το </w:t>
      </w:r>
      <w:r>
        <w:rPr>
          <w:rFonts w:eastAsia="Times New Roman" w:cs="Times New Roman"/>
          <w:szCs w:val="24"/>
        </w:rPr>
        <w:t>αγροτικό</w:t>
      </w:r>
      <w:r>
        <w:rPr>
          <w:rFonts w:eastAsia="Times New Roman" w:cs="Times New Roman"/>
          <w:szCs w:val="24"/>
        </w:rPr>
        <w:t>. Όπως βλέπετε, λοιπόν, αυτή η παραγωγή θα προσφέρεται πλέον σε μ</w:t>
      </w:r>
      <w:r>
        <w:rPr>
          <w:rFonts w:eastAsia="Times New Roman" w:cs="Times New Roman"/>
          <w:szCs w:val="24"/>
        </w:rPr>
        <w:t xml:space="preserve">ια βελτιωμένη και αναβαθμισμένη μορφή, με την έγκριση και τη σφραγίδα του ΔΟΛ. </w:t>
      </w:r>
    </w:p>
    <w:p w14:paraId="0D31A49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Μάλιστα, γίναμε και μάρτυρες του εξής φαινομένου. Την κυβέρνηση που έκλεισε την ΕΡΤ -και αναφέρομαι στη Νέα Δημοκρατία-, που έστειλε στον δρόμο δύο χιλιάδες οικογένειες, χθες τ</w:t>
      </w:r>
      <w:r>
        <w:rPr>
          <w:rFonts w:eastAsia="Times New Roman" w:cs="Times New Roman"/>
          <w:szCs w:val="24"/>
        </w:rPr>
        <w:t>ην έπιασε ο πόνος για τους εργαζόμενους του ΔΟΛ, λέγοντας ότι πριν από λίγους μήνες η Κυβέρνηση δεν ενδιαφερόταν για τα κανάλια που θα κλείσει και τους εργαζόμενους που θα μείνουν στον δρόμο. Δηλαδή, μιλάμε για τέτοιον λαϊκισμό μέσα στο Κοινοβούλιο κατά τη</w:t>
      </w:r>
      <w:r>
        <w:rPr>
          <w:rFonts w:eastAsia="Times New Roman" w:cs="Times New Roman"/>
          <w:szCs w:val="24"/>
        </w:rPr>
        <w:t xml:space="preserve"> διάρκεια της χθεσινής ημέρας!</w:t>
      </w:r>
    </w:p>
    <w:p w14:paraId="0D31A49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Απευθύνομαι και στους δυο σας, δηλαδή, στα δύο μεγάλα κόμματα: Εσείς μας κυβερνάτε όλα αυτά τα χρόνια και εσείς έχετε καταντήσει τη χώρα μας έρμαιο των δανειστών. </w:t>
      </w:r>
    </w:p>
    <w:p w14:paraId="0D31A49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Υπάρχει, όμως, και ένα πραγματικά πολύ καλό στοιχείο από την </w:t>
      </w:r>
      <w:r>
        <w:rPr>
          <w:rFonts w:eastAsia="Times New Roman" w:cs="Times New Roman"/>
          <w:szCs w:val="24"/>
        </w:rPr>
        <w:t xml:space="preserve">όλη υπόθεση. Η </w:t>
      </w:r>
      <w:r>
        <w:rPr>
          <w:rFonts w:eastAsia="Times New Roman" w:cs="Times New Roman"/>
          <w:szCs w:val="24"/>
        </w:rPr>
        <w:t>πλειοψηφία</w:t>
      </w:r>
      <w:r>
        <w:rPr>
          <w:rFonts w:eastAsia="Times New Roman" w:cs="Times New Roman"/>
          <w:szCs w:val="24"/>
        </w:rPr>
        <w:t xml:space="preserve"> εδώ και μήνες ανεβάζει τους τόνους σχετικά με πραγματικά ή δήθεν φοβερά και τρομερά πράγματα και ευρήματα κατά τη διάρκεια της </w:t>
      </w:r>
      <w:r>
        <w:rPr>
          <w:rFonts w:eastAsia="Times New Roman" w:cs="Times New Roman"/>
          <w:szCs w:val="24"/>
        </w:rPr>
        <w:t>εξεταστικής επιτροπής</w:t>
      </w:r>
      <w:r>
        <w:rPr>
          <w:rFonts w:eastAsia="Times New Roman" w:cs="Times New Roman"/>
          <w:szCs w:val="24"/>
        </w:rPr>
        <w:t xml:space="preserve"> για τη δανειοδότηση των κομμάτων και των ΜΜΕ. Μιλάμε για δανεικά και αγύριστα </w:t>
      </w:r>
      <w:proofErr w:type="spellStart"/>
      <w:r>
        <w:rPr>
          <w:rFonts w:eastAsia="Times New Roman" w:cs="Times New Roman"/>
          <w:szCs w:val="24"/>
        </w:rPr>
        <w:t>κ.ο</w:t>
      </w:r>
      <w:r>
        <w:rPr>
          <w:rFonts w:eastAsia="Times New Roman" w:cs="Times New Roman"/>
          <w:szCs w:val="24"/>
        </w:rPr>
        <w:t>.κ</w:t>
      </w:r>
      <w:proofErr w:type="spellEnd"/>
      <w:r>
        <w:rPr>
          <w:rFonts w:eastAsia="Times New Roman" w:cs="Times New Roman"/>
          <w:szCs w:val="24"/>
        </w:rPr>
        <w:t xml:space="preserve">, που πιθανόν να είναι και αλήθεια. </w:t>
      </w:r>
    </w:p>
    <w:p w14:paraId="0D31A49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Άρα, εφόσον ο Πρωθυπουργός επίσημα μας δήλωσε ότι ο ΣΥΡΙΖΑ υιοθετεί τον ΔΟΛ, για να δώσει και το καλό παράδειγμα της διαχείρισης, περιμένουμε μέχρι την άλλη εβδομάδα να μας ανακοινώσει πρόγραμμα εξόφλησης όλων των υπο</w:t>
      </w:r>
      <w:r>
        <w:rPr>
          <w:rFonts w:eastAsia="Times New Roman" w:cs="Times New Roman"/>
          <w:szCs w:val="24"/>
        </w:rPr>
        <w:t xml:space="preserve">χρεώσεων του ΔΟΛ και του </w:t>
      </w:r>
      <w:r>
        <w:rPr>
          <w:rFonts w:eastAsia="Times New Roman" w:cs="Times New Roman"/>
          <w:szCs w:val="24"/>
        </w:rPr>
        <w:t>«</w:t>
      </w:r>
      <w:r>
        <w:rPr>
          <w:rFonts w:eastAsia="Times New Roman" w:cs="Times New Roman"/>
          <w:szCs w:val="24"/>
        </w:rPr>
        <w:t>MEGA</w:t>
      </w:r>
      <w:r>
        <w:rPr>
          <w:rFonts w:eastAsia="Times New Roman" w:cs="Times New Roman"/>
          <w:szCs w:val="24"/>
        </w:rPr>
        <w:t>»,</w:t>
      </w:r>
      <w:r>
        <w:rPr>
          <w:rFonts w:eastAsia="Times New Roman" w:cs="Times New Roman"/>
          <w:szCs w:val="24"/>
        </w:rPr>
        <w:t xml:space="preserve"> μέχρι το τελευταίο ευρώ. </w:t>
      </w:r>
    </w:p>
    <w:p w14:paraId="0D31A49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Για να τελειώνουμε, κύριοι,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Μουλόπουλος</w:t>
      </w:r>
      <w:proofErr w:type="spellEnd"/>
      <w:r>
        <w:rPr>
          <w:rFonts w:eastAsia="Times New Roman" w:cs="Times New Roman"/>
          <w:szCs w:val="24"/>
        </w:rPr>
        <w:t xml:space="preserve"> δεν είναι επιχειρηματίας. Δεν έχει χρήματα. Άρα, πρέπει να διευκρινιστεί ο ρόλος που θα παίξει στο συγκρότημα και ποιος κρύβεται από πίσω. Διαφορετικά, </w:t>
      </w:r>
      <w:r>
        <w:rPr>
          <w:rFonts w:eastAsia="Times New Roman" w:cs="Times New Roman"/>
          <w:szCs w:val="24"/>
        </w:rPr>
        <w:t xml:space="preserve">εύκολα κάποιος μπορεί να κατηγορήσει την Κυβέρνηση, πράγμα που βλέπετε ότι ήδη γίνεται, και κάτι τέτοιο είναι πολύ μεγάλο πρόβλημα για τη λειτουργία της δημοκρατίας. </w:t>
      </w:r>
    </w:p>
    <w:p w14:paraId="0D31A49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Ας περάσουμε τώρα στο προκείμενο σχέδιο νόμου. Οι ελεγκτικοί μηχανισμοί και η ομαλή λειτο</w:t>
      </w:r>
      <w:r>
        <w:rPr>
          <w:rFonts w:eastAsia="Times New Roman" w:cs="Times New Roman"/>
          <w:szCs w:val="24"/>
        </w:rPr>
        <w:t xml:space="preserve">υργία τους είναι αυτονόητα πράγματα σε μια δυτική κοινοβουλευτική δημοκρατία. Το τρέχον νομοσχέδιο, μάλιστα, αποτελεί ευρωπαϊκή επιταγή, στην οποία έπρεπε να είχαμε συμμορφωθεί εδώ και πολύ καιρό. </w:t>
      </w:r>
    </w:p>
    <w:p w14:paraId="0D31A49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Θυμίζω ότι ήδη από τον περασμένο Νοέμβριο η Κομισιόν απαίτ</w:t>
      </w:r>
      <w:r>
        <w:rPr>
          <w:rFonts w:eastAsia="Times New Roman" w:cs="Times New Roman"/>
          <w:szCs w:val="24"/>
        </w:rPr>
        <w:t xml:space="preserve">ησε την εφαρμογή των κοινών κανόνων της Ευρωπαϊκής Ένωσης περί λογιστικού ελέγχου και, μάλιστα, εντός δύο μηνών. Διαφορετικά, θα μας παρέπεμπε στο Ευρωπαϊκό Δικαστήριο. Και να που είμαστε σήμερα εδώ για να το ψηφίσουμε. </w:t>
      </w:r>
    </w:p>
    <w:p w14:paraId="0D31A49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αποδεικνύει ότι για μια άλλη φ</w:t>
      </w:r>
      <w:r>
        <w:rPr>
          <w:rFonts w:eastAsia="Times New Roman" w:cs="Times New Roman"/>
          <w:szCs w:val="24"/>
        </w:rPr>
        <w:t xml:space="preserve">ορά αναγκαζόμαστε να είμαστε νόμιμοι και αναγκαζόμαστε να ακολουθούμε τους αυτονόητους κανόνες της Ευρωπαϊκής Κοινότητας. </w:t>
      </w:r>
    </w:p>
    <w:p w14:paraId="0D31A49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ζητά σε γενικές γραμμές να εναρμονίσουμε το πλαίσιο των κανόνων λογιστικού ελέγχου σε επίπεδο Ευρωπαϊκής Ένωσης. Τι θα </w:t>
      </w:r>
      <w:r>
        <w:rPr>
          <w:rFonts w:eastAsia="Times New Roman" w:cs="Times New Roman"/>
          <w:szCs w:val="24"/>
        </w:rPr>
        <w:t>επιτύχουμε έτσι; Περισσότερη διαφάνεια και δικαιοσύνη, τόσο στη διαδικασία ελέγχου</w:t>
      </w:r>
      <w:r>
        <w:rPr>
          <w:rFonts w:eastAsia="Times New Roman" w:cs="Times New Roman"/>
          <w:szCs w:val="24"/>
        </w:rPr>
        <w:t>,</w:t>
      </w:r>
      <w:r>
        <w:rPr>
          <w:rFonts w:eastAsia="Times New Roman" w:cs="Times New Roman"/>
          <w:szCs w:val="24"/>
        </w:rPr>
        <w:t xml:space="preserve"> όσο και στις απαιτήσεις που έχουμε από τους ελεγκτές. </w:t>
      </w:r>
    </w:p>
    <w:p w14:paraId="0D31A49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ζητούμενο είναι ένα: Να ενισχυ</w:t>
      </w:r>
      <w:r>
        <w:rPr>
          <w:rFonts w:eastAsia="Times New Roman" w:cs="Times New Roman"/>
          <w:szCs w:val="24"/>
        </w:rPr>
        <w:t>θεί</w:t>
      </w:r>
      <w:r>
        <w:rPr>
          <w:rFonts w:eastAsia="Times New Roman" w:cs="Times New Roman"/>
          <w:szCs w:val="24"/>
        </w:rPr>
        <w:t xml:space="preserve"> η ανεξαρτησία και η αντικειμενικότητά τους κατά την άσκηση των καθηκόντων τους. </w:t>
      </w:r>
      <w:r>
        <w:rPr>
          <w:rFonts w:eastAsia="Times New Roman" w:cs="Times New Roman"/>
          <w:szCs w:val="24"/>
        </w:rPr>
        <w:lastRenderedPageBreak/>
        <w:t xml:space="preserve">Έτσι και ο ελεγχόμενος θα αισθάνεται ότι αντιμετωπίζεται τίμια από το κράτος και το κράτος θα μπορεί να αποκομίσει περισσότερα οφέλη από την αγορά. </w:t>
      </w:r>
    </w:p>
    <w:p w14:paraId="0D31A49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καταλάβει και ο κόσμος που μας παρακολουθεί: Η Κυβέρνηση είναι εντελώς απρόθυμη να ακολουθήσει τους </w:t>
      </w:r>
      <w:r>
        <w:rPr>
          <w:rFonts w:eastAsia="Times New Roman" w:cs="Times New Roman"/>
          <w:szCs w:val="24"/>
        </w:rPr>
        <w:t xml:space="preserve">ευρωπαϊκούς κανόνες. </w:t>
      </w:r>
    </w:p>
    <w:p w14:paraId="0D31A4A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Λάβετε υπόψη σας το εξής: Οι χώρες- μέλη της Ευρωπαϊκής Ένωσης έπρεπε να έχουν θέσει σε ισχύ τη συγκεκριμένη νομοθεσία σε εθνικό επίπεδο ως τις 17 Ιουνίου 2016. Η αρχική αυτή προθεσμία αγνοήθηκε από την Κυβέρνηση και η </w:t>
      </w:r>
      <w:r>
        <w:rPr>
          <w:rFonts w:eastAsia="Times New Roman" w:cs="Times New Roman"/>
          <w:szCs w:val="24"/>
        </w:rPr>
        <w:t xml:space="preserve">επιτροπή </w:t>
      </w:r>
      <w:r>
        <w:rPr>
          <w:rFonts w:eastAsia="Times New Roman" w:cs="Times New Roman"/>
          <w:szCs w:val="24"/>
        </w:rPr>
        <w:t xml:space="preserve">μάς έστειλε προειδοποιητική επιστολή τον Ιούλιο 2016. Το Νοέμβριο δεχτήκαμε αίτημα με τη μορφή αιτιολογημένης γνώμης. </w:t>
      </w:r>
    </w:p>
    <w:p w14:paraId="0D31A4A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Αν, λοιπόν, η Ελλάδα δεν λάμβανε μέτρα εντός δύο μηνών, δηλαδή μέχρι σήμερα που βρισκόμαστε εδώ, η υπόθεση θα πήγαινε στα δικαστήρια της </w:t>
      </w:r>
      <w:r>
        <w:rPr>
          <w:rFonts w:eastAsia="Times New Roman" w:cs="Times New Roman"/>
          <w:szCs w:val="24"/>
        </w:rPr>
        <w:t xml:space="preserve">Ευρωπαϊκής Ένωσης. </w:t>
      </w:r>
    </w:p>
    <w:p w14:paraId="0D31A4A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Μέχρι τις 17 Ιανουαρίου. Σήμερα έχουμε 19 Ιανουαρίου. Και αυτή η προθεσμία έχει τελειώσει.</w:t>
      </w:r>
    </w:p>
    <w:p w14:paraId="0D31A4A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Σωστά, κύριε </w:t>
      </w:r>
      <w:proofErr w:type="spellStart"/>
      <w:r>
        <w:rPr>
          <w:rFonts w:eastAsia="Times New Roman" w:cs="Times New Roman"/>
          <w:szCs w:val="24"/>
        </w:rPr>
        <w:t>Βεσυρόπουλε</w:t>
      </w:r>
      <w:proofErr w:type="spellEnd"/>
      <w:r>
        <w:rPr>
          <w:rFonts w:eastAsia="Times New Roman" w:cs="Times New Roman"/>
          <w:szCs w:val="24"/>
        </w:rPr>
        <w:t xml:space="preserve">, αλλά είμαστε εντός της προθεσμίας, έστω και με δύο, τρεις ημέρες καθυστέρηση. </w:t>
      </w:r>
    </w:p>
    <w:p w14:paraId="0D31A4A4" w14:textId="77777777" w:rsidR="00320123" w:rsidRDefault="00F36392">
      <w:pPr>
        <w:spacing w:after="0" w:line="600" w:lineRule="auto"/>
        <w:ind w:firstLine="720"/>
        <w:jc w:val="both"/>
        <w:rPr>
          <w:rFonts w:eastAsia="Times New Roman"/>
          <w:szCs w:val="24"/>
        </w:rPr>
      </w:pPr>
      <w:r>
        <w:rPr>
          <w:rFonts w:eastAsia="Times New Roman"/>
          <w:szCs w:val="24"/>
        </w:rPr>
        <w:t>Αυτό δεν το συναντάμε βέβαια</w:t>
      </w:r>
      <w:r>
        <w:rPr>
          <w:rFonts w:eastAsia="Times New Roman"/>
          <w:szCs w:val="24"/>
        </w:rPr>
        <w:t>,</w:t>
      </w:r>
      <w:r>
        <w:rPr>
          <w:rFonts w:eastAsia="Times New Roman"/>
          <w:szCs w:val="24"/>
        </w:rPr>
        <w:t xml:space="preserve"> πρώτη φορά και θα ήθελα μια ειλικρινή απάντηση. Τι από τα δύο χαρακτηρίζει την Κυβέρνηση; Ανικανότητα ή αντιευρωπαϊσμός </w:t>
      </w:r>
      <w:r>
        <w:rPr>
          <w:rFonts w:eastAsia="Times New Roman"/>
          <w:szCs w:val="24"/>
        </w:rPr>
        <w:t>ή μήπως και τα δύο; Γιατί εμάς κατηγορείτε ότι είμαστε με τον Σόιμπλε, αλλά τελικά τα φέρνετε όλα και τα ψηφίζετε όλα</w:t>
      </w:r>
      <w:r>
        <w:rPr>
          <w:rFonts w:eastAsia="Times New Roman"/>
          <w:szCs w:val="24"/>
        </w:rPr>
        <w:t>,</w:t>
      </w:r>
      <w:r>
        <w:rPr>
          <w:rFonts w:eastAsia="Times New Roman"/>
          <w:szCs w:val="24"/>
        </w:rPr>
        <w:t xml:space="preserve"> μάλιστα. Σας το λέω για άλλη μία φορά και </w:t>
      </w:r>
      <w:r>
        <w:rPr>
          <w:rFonts w:eastAsia="Times New Roman"/>
          <w:szCs w:val="24"/>
        </w:rPr>
        <w:t xml:space="preserve">μάλιστα </w:t>
      </w:r>
      <w:r>
        <w:rPr>
          <w:rFonts w:eastAsia="Times New Roman"/>
          <w:szCs w:val="24"/>
        </w:rPr>
        <w:t>ξεκάθαρα</w:t>
      </w:r>
      <w:r>
        <w:rPr>
          <w:rFonts w:eastAsia="Times New Roman"/>
          <w:szCs w:val="24"/>
        </w:rPr>
        <w:t>:</w:t>
      </w:r>
      <w:r>
        <w:rPr>
          <w:rFonts w:eastAsia="Times New Roman"/>
          <w:szCs w:val="24"/>
        </w:rPr>
        <w:t xml:space="preserve"> Η θέση της Ελλάδας είναι στην Ευρώπη. Δεν είμαστε ούτε δυτική επαρχία της Ασί</w:t>
      </w:r>
      <w:r>
        <w:rPr>
          <w:rFonts w:eastAsia="Times New Roman"/>
          <w:szCs w:val="24"/>
        </w:rPr>
        <w:t>ας ούτε βόρεια επαρχία της Αφρικής. Έπρεπε να είσαστε όλοι περήφανοι</w:t>
      </w:r>
      <w:r>
        <w:rPr>
          <w:rFonts w:eastAsia="Times New Roman"/>
          <w:szCs w:val="24"/>
        </w:rPr>
        <w:t>,</w:t>
      </w:r>
      <w:r>
        <w:rPr>
          <w:rFonts w:eastAsia="Times New Roman"/>
          <w:szCs w:val="24"/>
        </w:rPr>
        <w:t xml:space="preserve"> που βρισκόμαστε στην ευρωπαϊκή οικογένεια. Έπρεπε να είστε περήφανοι</w:t>
      </w:r>
      <w:r>
        <w:rPr>
          <w:rFonts w:eastAsia="Times New Roman"/>
          <w:szCs w:val="24"/>
        </w:rPr>
        <w:t>,</w:t>
      </w:r>
      <w:r>
        <w:rPr>
          <w:rFonts w:eastAsia="Times New Roman"/>
          <w:szCs w:val="24"/>
        </w:rPr>
        <w:t xml:space="preserve"> που είστε πολίτες μιας χώρας</w:t>
      </w:r>
      <w:r>
        <w:rPr>
          <w:rFonts w:eastAsia="Times New Roman"/>
          <w:szCs w:val="24"/>
        </w:rPr>
        <w:t>,</w:t>
      </w:r>
      <w:r>
        <w:rPr>
          <w:rFonts w:eastAsia="Times New Roman"/>
          <w:szCs w:val="24"/>
        </w:rPr>
        <w:t xml:space="preserve"> που έχει εμπνεύσει τα ευρωπαϊκά ιδεώδη της ελευθερίας, της δημοκρατίας και της δικαιοσ</w:t>
      </w:r>
      <w:r>
        <w:rPr>
          <w:rFonts w:eastAsia="Times New Roman"/>
          <w:szCs w:val="24"/>
        </w:rPr>
        <w:t>ύνης.</w:t>
      </w:r>
    </w:p>
    <w:p w14:paraId="0D31A4A5" w14:textId="77777777" w:rsidR="00320123" w:rsidRDefault="00F36392">
      <w:pPr>
        <w:spacing w:after="0" w:line="600" w:lineRule="auto"/>
        <w:ind w:firstLine="720"/>
        <w:jc w:val="both"/>
        <w:rPr>
          <w:rFonts w:eastAsia="Times New Roman"/>
          <w:szCs w:val="24"/>
        </w:rPr>
      </w:pPr>
      <w:r>
        <w:rPr>
          <w:rFonts w:eastAsia="Times New Roman"/>
          <w:szCs w:val="24"/>
        </w:rPr>
        <w:t>Έμπρακτα, όμως, δείχνετε να ντρέπεστε για όλα αυτά. Εσείς θαυμάζετε ανελεύθερα καθεστώτα, πράγμα που ποτέ δεν κρύψατε από τις δημόσιες τοποθετήσεις σας. Θα προτιμούσατε μία απομονωμένη, μία μικρή Ελλάδα λαϊκής δημοκρατίας, μία χώρα έρμαιο</w:t>
      </w:r>
      <w:r>
        <w:rPr>
          <w:rFonts w:eastAsia="Times New Roman"/>
          <w:szCs w:val="24"/>
        </w:rPr>
        <w:t>,</w:t>
      </w:r>
      <w:r>
        <w:rPr>
          <w:rFonts w:eastAsia="Times New Roman"/>
          <w:szCs w:val="24"/>
        </w:rPr>
        <w:t xml:space="preserve"> στα δικά σ</w:t>
      </w:r>
      <w:r>
        <w:rPr>
          <w:rFonts w:eastAsia="Times New Roman"/>
          <w:szCs w:val="24"/>
        </w:rPr>
        <w:t xml:space="preserve">ας χέρια και των συνεργατών </w:t>
      </w:r>
      <w:r>
        <w:rPr>
          <w:rFonts w:eastAsia="Times New Roman"/>
          <w:szCs w:val="24"/>
        </w:rPr>
        <w:t>σας,</w:t>
      </w:r>
      <w:r>
        <w:rPr>
          <w:rFonts w:eastAsia="Times New Roman"/>
          <w:szCs w:val="24"/>
        </w:rPr>
        <w:t xml:space="preserve"> εντός </w:t>
      </w:r>
      <w:r>
        <w:rPr>
          <w:rFonts w:eastAsia="Times New Roman"/>
          <w:szCs w:val="24"/>
        </w:rPr>
        <w:lastRenderedPageBreak/>
        <w:t>και εκτός των συνόρων, μία μικρή αδύναμη Ελλάδα</w:t>
      </w:r>
      <w:r>
        <w:rPr>
          <w:rFonts w:eastAsia="Times New Roman"/>
          <w:szCs w:val="24"/>
        </w:rPr>
        <w:t>,</w:t>
      </w:r>
      <w:r>
        <w:rPr>
          <w:rFonts w:eastAsia="Times New Roman"/>
          <w:szCs w:val="24"/>
        </w:rPr>
        <w:t xml:space="preserve"> χωρίς ατομικές ελευθερίες και ιδιωτικές πρωτοβουλίες. </w:t>
      </w:r>
    </w:p>
    <w:p w14:paraId="0D31A4A6" w14:textId="77777777" w:rsidR="00320123" w:rsidRDefault="00F36392">
      <w:pPr>
        <w:spacing w:after="0" w:line="600" w:lineRule="auto"/>
        <w:ind w:firstLine="720"/>
        <w:jc w:val="both"/>
        <w:rPr>
          <w:rFonts w:eastAsia="Times New Roman"/>
          <w:szCs w:val="24"/>
        </w:rPr>
      </w:pPr>
      <w:r>
        <w:rPr>
          <w:rFonts w:eastAsia="Times New Roman"/>
          <w:szCs w:val="24"/>
        </w:rPr>
        <w:t xml:space="preserve">Εμείς </w:t>
      </w:r>
      <w:r>
        <w:rPr>
          <w:rFonts w:eastAsia="Times New Roman"/>
          <w:szCs w:val="24"/>
        </w:rPr>
        <w:t>όμως,</w:t>
      </w:r>
      <w:r>
        <w:rPr>
          <w:rFonts w:eastAsia="Times New Roman"/>
          <w:szCs w:val="24"/>
        </w:rPr>
        <w:t xml:space="preserve"> ως Ένωση Κεντρώων</w:t>
      </w:r>
      <w:r>
        <w:rPr>
          <w:rFonts w:eastAsia="Times New Roman"/>
          <w:szCs w:val="24"/>
        </w:rPr>
        <w:t>,</w:t>
      </w:r>
      <w:r>
        <w:rPr>
          <w:rFonts w:eastAsia="Times New Roman"/>
          <w:szCs w:val="24"/>
        </w:rPr>
        <w:t xml:space="preserve"> θέλουμε μία χώρα κανονικής δημοκρατίας, όπου οι πολίτες θα ζουν ελεύθερα και υπεύθ</w:t>
      </w:r>
      <w:r>
        <w:rPr>
          <w:rFonts w:eastAsia="Times New Roman"/>
          <w:szCs w:val="24"/>
        </w:rPr>
        <w:t xml:space="preserve">υνα, όπου οι πολίτες θα έχουν σύμμαχο όλες τις δημοκρατίες και θα συνεργάζονται πρόθυμα σε πολιτικό επίπεδο, όχι </w:t>
      </w:r>
      <w:proofErr w:type="spellStart"/>
      <w:r>
        <w:rPr>
          <w:rFonts w:eastAsia="Times New Roman"/>
          <w:szCs w:val="24"/>
        </w:rPr>
        <w:t>σερνόμενoι</w:t>
      </w:r>
      <w:proofErr w:type="spellEnd"/>
      <w:r>
        <w:rPr>
          <w:rFonts w:eastAsia="Times New Roman"/>
          <w:szCs w:val="24"/>
        </w:rPr>
        <w:t xml:space="preserve"> και απειλούμενοι με δικαστήρια και πρόστιμα.</w:t>
      </w:r>
    </w:p>
    <w:p w14:paraId="0D31A4A7" w14:textId="77777777" w:rsidR="00320123" w:rsidRDefault="00F36392">
      <w:pPr>
        <w:spacing w:after="0" w:line="600" w:lineRule="auto"/>
        <w:ind w:firstLine="720"/>
        <w:jc w:val="both"/>
        <w:rPr>
          <w:rFonts w:eastAsia="Times New Roman"/>
          <w:szCs w:val="24"/>
        </w:rPr>
      </w:pPr>
      <w:r>
        <w:rPr>
          <w:rFonts w:eastAsia="Times New Roman"/>
          <w:szCs w:val="24"/>
        </w:rPr>
        <w:t>Και θα προχωρήσουμε τώρα στα άρθρα του νομοσχεδίου</w:t>
      </w:r>
      <w:r>
        <w:rPr>
          <w:rFonts w:eastAsia="Times New Roman"/>
          <w:szCs w:val="24"/>
        </w:rPr>
        <w:t>,</w:t>
      </w:r>
      <w:r>
        <w:rPr>
          <w:rFonts w:eastAsia="Times New Roman"/>
          <w:szCs w:val="24"/>
        </w:rPr>
        <w:t xml:space="preserve"> τα οποία είδαμε στην </w:t>
      </w:r>
      <w:r>
        <w:rPr>
          <w:rFonts w:eastAsia="Times New Roman"/>
          <w:szCs w:val="24"/>
        </w:rPr>
        <w:t xml:space="preserve">επιτροπή </w:t>
      </w:r>
      <w:r>
        <w:rPr>
          <w:rFonts w:eastAsia="Times New Roman"/>
          <w:szCs w:val="24"/>
        </w:rPr>
        <w:t>και κ</w:t>
      </w:r>
      <w:r>
        <w:rPr>
          <w:rFonts w:eastAsia="Times New Roman"/>
          <w:szCs w:val="24"/>
        </w:rPr>
        <w:t>άναμε εκτενή αναφορά. Είδαμε ότι ο υποχρεωτικός έλεγχος επεκτείνεται και σε μικρότερες επιχειρήσεις. Εμείς ιδεολογικά</w:t>
      </w:r>
      <w:r>
        <w:rPr>
          <w:rFonts w:eastAsia="Times New Roman"/>
          <w:szCs w:val="24"/>
        </w:rPr>
        <w:t>,</w:t>
      </w:r>
      <w:r>
        <w:rPr>
          <w:rFonts w:eastAsia="Times New Roman"/>
          <w:szCs w:val="24"/>
        </w:rPr>
        <w:t xml:space="preserve"> δεν είμαστε αντίθετοι στο να ελέγχονται από ορκωτούς λογιστές ακόμη και μικρότερες επιχειρήσεις απ’ αυτές που προβλέπονται στο νομοσχέδιο</w:t>
      </w:r>
      <w:r>
        <w:rPr>
          <w:rFonts w:eastAsia="Times New Roman"/>
          <w:szCs w:val="24"/>
        </w:rPr>
        <w:t xml:space="preserve">. Η διαφάνεια και η κοινωνική λογοδοσία βρίσκονται στις πρώτες μας προτεραιότητες και γι’ αυτό είμαστε και θετικοί με το εν λόγω νομοσχέδιο. </w:t>
      </w:r>
    </w:p>
    <w:p w14:paraId="0D31A4A8" w14:textId="77777777" w:rsidR="00320123" w:rsidRDefault="00F36392">
      <w:pPr>
        <w:spacing w:after="0" w:line="600" w:lineRule="auto"/>
        <w:ind w:firstLine="720"/>
        <w:jc w:val="both"/>
        <w:rPr>
          <w:rFonts w:eastAsia="Times New Roman"/>
          <w:szCs w:val="24"/>
        </w:rPr>
      </w:pPr>
      <w:r>
        <w:rPr>
          <w:rFonts w:eastAsia="Times New Roman"/>
          <w:szCs w:val="24"/>
        </w:rPr>
        <w:t xml:space="preserve">Όμως, το σημαντικότερο ερώτημα που τίθεται είναι: </w:t>
      </w:r>
      <w:r>
        <w:rPr>
          <w:rFonts w:eastAsia="Times New Roman"/>
          <w:szCs w:val="24"/>
        </w:rPr>
        <w:t>Όταν</w:t>
      </w:r>
      <w:r>
        <w:rPr>
          <w:rFonts w:eastAsia="Times New Roman"/>
          <w:szCs w:val="24"/>
        </w:rPr>
        <w:t xml:space="preserve"> αυξάνετε τη φορολογία ιδιαίτερα στις επικερδείς επιχειρήσει</w:t>
      </w:r>
      <w:r>
        <w:rPr>
          <w:rFonts w:eastAsia="Times New Roman"/>
          <w:szCs w:val="24"/>
        </w:rPr>
        <w:t xml:space="preserve">ς, όταν βάζετε ένα σωρό φόρους και εισφορές στον ιδιωτικό τομέα, όταν ακόμα και την κοινωνική ασφάλιση την εκλαμβάνετε ως </w:t>
      </w:r>
      <w:r>
        <w:rPr>
          <w:rFonts w:eastAsia="Times New Roman"/>
          <w:szCs w:val="24"/>
        </w:rPr>
        <w:lastRenderedPageBreak/>
        <w:t>φόρο, όταν συγκεντρωτικά πάνω από 60% του εισοδήματος ενός ιδιώτη περιέρχεται στα χέρια του κράτους κάθε χρόνο, όταν αυτός ο ιδιώτης δ</w:t>
      </w:r>
      <w:r>
        <w:rPr>
          <w:rFonts w:eastAsia="Times New Roman"/>
          <w:szCs w:val="24"/>
        </w:rPr>
        <w:t xml:space="preserve">εν βρίσκει ούτε ένα σύστημα υγείας της προκοπής ούτε ένα κατάλληλο σύστημα παιδείας ούτε την εθνική ασφάλεια δεδομένη, πώς περιμένετε να </w:t>
      </w:r>
      <w:proofErr w:type="spellStart"/>
      <w:r>
        <w:rPr>
          <w:rFonts w:eastAsia="Times New Roman"/>
          <w:szCs w:val="24"/>
        </w:rPr>
        <w:t>αντεπεξέλθει</w:t>
      </w:r>
      <w:proofErr w:type="spellEnd"/>
      <w:r>
        <w:rPr>
          <w:rFonts w:eastAsia="Times New Roman"/>
          <w:szCs w:val="24"/>
        </w:rPr>
        <w:t xml:space="preserve"> στις υποχρεώσεις του και σε ποια ελεγκτική διαδικασία; </w:t>
      </w:r>
    </w:p>
    <w:p w14:paraId="0D31A4A9" w14:textId="77777777" w:rsidR="00320123" w:rsidRDefault="00F36392">
      <w:pPr>
        <w:spacing w:after="0" w:line="600" w:lineRule="auto"/>
        <w:ind w:firstLine="720"/>
        <w:jc w:val="both"/>
        <w:rPr>
          <w:rFonts w:eastAsia="Times New Roman"/>
          <w:szCs w:val="24"/>
        </w:rPr>
      </w:pPr>
      <w:r>
        <w:rPr>
          <w:rFonts w:eastAsia="Times New Roman"/>
          <w:szCs w:val="24"/>
        </w:rPr>
        <w:t>Όταν φέρνετε τις υποχρεώσεις στα ύψη και ταυτόχρον</w:t>
      </w:r>
      <w:r>
        <w:rPr>
          <w:rFonts w:eastAsia="Times New Roman"/>
          <w:szCs w:val="24"/>
        </w:rPr>
        <w:t xml:space="preserve">α επιβάλλετε αυστηρούς ελέγχους, τότε ένα πράγμα θα συμβεί: </w:t>
      </w:r>
      <w:r>
        <w:rPr>
          <w:rFonts w:eastAsia="Times New Roman"/>
          <w:szCs w:val="24"/>
        </w:rPr>
        <w:t>Κ</w:t>
      </w:r>
      <w:r>
        <w:rPr>
          <w:rFonts w:eastAsia="Times New Roman"/>
          <w:szCs w:val="24"/>
        </w:rPr>
        <w:t>λείσιμο επιχειρήσεων, ανεργία, και μειωμένα φορολογικά έσοδα για το κράτος. Οι αυστηροί κανόνες ελέγχου έχουν απόδοση όταν υπάρχει ένα δίκαιο φορολογικό σύστημα. Ποτέ δεν στέριωσαν αυστηροί κανόν</w:t>
      </w:r>
      <w:r>
        <w:rPr>
          <w:rFonts w:eastAsia="Times New Roman"/>
          <w:szCs w:val="24"/>
        </w:rPr>
        <w:t xml:space="preserve">ες σε μία κοινωνία γεμάτη αδικία και διακρίσεις ανάμεσα στις κοινωνικές τάξεις. Εσείς έχετε κάνει σύνθημα </w:t>
      </w:r>
      <w:r>
        <w:rPr>
          <w:rFonts w:eastAsia="Times New Roman"/>
          <w:szCs w:val="24"/>
        </w:rPr>
        <w:t xml:space="preserve">το </w:t>
      </w:r>
      <w:r>
        <w:rPr>
          <w:rFonts w:eastAsia="Times New Roman"/>
          <w:szCs w:val="24"/>
        </w:rPr>
        <w:t xml:space="preserve">ότι ο ιδιώτης επιχειρηματίας είναι εχθρός και </w:t>
      </w:r>
      <w:proofErr w:type="spellStart"/>
      <w:r>
        <w:rPr>
          <w:rFonts w:eastAsia="Times New Roman"/>
          <w:szCs w:val="24"/>
        </w:rPr>
        <w:t>λαμόγιο</w:t>
      </w:r>
      <w:proofErr w:type="spellEnd"/>
      <w:r>
        <w:rPr>
          <w:rFonts w:eastAsia="Times New Roman"/>
          <w:szCs w:val="24"/>
        </w:rPr>
        <w:t xml:space="preserve"> και ο δημόσιος τομέας είναι ο άγιος</w:t>
      </w:r>
      <w:r w:rsidRPr="0079297D">
        <w:rPr>
          <w:rFonts w:eastAsia="Times New Roman"/>
          <w:szCs w:val="24"/>
        </w:rPr>
        <w:t>,</w:t>
      </w:r>
      <w:r>
        <w:rPr>
          <w:rFonts w:eastAsia="Times New Roman"/>
          <w:szCs w:val="24"/>
        </w:rPr>
        <w:t xml:space="preserve"> που πρέπει να προσκυνάμε και να του κάνουμε όλα τα χατίρ</w:t>
      </w:r>
      <w:r>
        <w:rPr>
          <w:rFonts w:eastAsia="Times New Roman"/>
          <w:szCs w:val="24"/>
        </w:rPr>
        <w:t>ια.</w:t>
      </w:r>
    </w:p>
    <w:p w14:paraId="0D31A4AA" w14:textId="77777777" w:rsidR="00320123" w:rsidRDefault="00F36392">
      <w:pPr>
        <w:spacing w:after="0" w:line="600" w:lineRule="auto"/>
        <w:ind w:firstLine="720"/>
        <w:jc w:val="both"/>
        <w:rPr>
          <w:rFonts w:eastAsia="Times New Roman"/>
          <w:szCs w:val="24"/>
        </w:rPr>
      </w:pPr>
      <w:r>
        <w:rPr>
          <w:rFonts w:eastAsia="Times New Roman"/>
          <w:szCs w:val="24"/>
        </w:rPr>
        <w:t>Εμείς δεν ανήκουμε σε αυτή τη θρησκεία</w:t>
      </w:r>
      <w:r w:rsidRPr="0079297D">
        <w:rPr>
          <w:rFonts w:eastAsia="Times New Roman"/>
          <w:szCs w:val="24"/>
        </w:rPr>
        <w:t>,</w:t>
      </w:r>
      <w:r>
        <w:rPr>
          <w:rFonts w:eastAsia="Times New Roman"/>
          <w:szCs w:val="24"/>
        </w:rPr>
        <w:t xml:space="preserve"> που θέλετε να μας επιβάλετε. Εμείς θεωρούμε ότι οι πολίτες είναι ισότιμοι απέναντι στο κράτος και όλοι μεταξύ τους. Έχουμε πει ότι πρέπει να καθαρίσει το </w:t>
      </w:r>
      <w:r>
        <w:rPr>
          <w:rFonts w:eastAsia="Times New Roman"/>
          <w:szCs w:val="24"/>
        </w:rPr>
        <w:t xml:space="preserve">δημόσιο </w:t>
      </w:r>
      <w:r>
        <w:rPr>
          <w:rFonts w:eastAsia="Times New Roman"/>
          <w:szCs w:val="24"/>
        </w:rPr>
        <w:t xml:space="preserve">από τους αργόμισθους και να παραμείνουν </w:t>
      </w:r>
      <w:r>
        <w:rPr>
          <w:rFonts w:eastAsia="Times New Roman"/>
          <w:szCs w:val="24"/>
        </w:rPr>
        <w:lastRenderedPageBreak/>
        <w:t>οι παραγωγ</w:t>
      </w:r>
      <w:r>
        <w:rPr>
          <w:rFonts w:eastAsia="Times New Roman"/>
          <w:szCs w:val="24"/>
        </w:rPr>
        <w:t>ικοί και αυτοί που τιμούν τα χρήματα των φορολογούμενων πολιτών. Δεν γίνεται να έχουμε δημόσιους υπαλλήλους δύο ταχυτήτων. Δεν γίνεται να ξενυχτάνε οι υπάλληλοι της Βουλής</w:t>
      </w:r>
      <w:r>
        <w:rPr>
          <w:rFonts w:eastAsia="Times New Roman"/>
          <w:szCs w:val="24"/>
        </w:rPr>
        <w:t>,</w:t>
      </w:r>
      <w:r>
        <w:rPr>
          <w:rFonts w:eastAsia="Times New Roman"/>
          <w:szCs w:val="24"/>
        </w:rPr>
        <w:t xml:space="preserve"> με τα κατεπείγοντα που μας φέρνετε και από την άλλη επιτήδειοι κομματικοί ακόλουθοί σας να απολαμβάνουν καφεδάκι στο καφενείο. </w:t>
      </w:r>
    </w:p>
    <w:p w14:paraId="0D31A4AB" w14:textId="77777777" w:rsidR="00320123" w:rsidRDefault="00F36392">
      <w:pPr>
        <w:spacing w:after="0" w:line="600" w:lineRule="auto"/>
        <w:ind w:firstLine="720"/>
        <w:jc w:val="both"/>
        <w:rPr>
          <w:rFonts w:eastAsia="Times New Roman"/>
          <w:szCs w:val="24"/>
        </w:rPr>
      </w:pPr>
      <w:r>
        <w:rPr>
          <w:rFonts w:eastAsia="Times New Roman"/>
          <w:szCs w:val="24"/>
        </w:rPr>
        <w:t>Ακόμη και αν το κράτος ευθύνεται για την χρεοκοπία της χώρας μας, το ίδιο το κράτος δεν μπόρεσε να ανταποκριθεί στις υποχρεώσει</w:t>
      </w:r>
      <w:r>
        <w:rPr>
          <w:rFonts w:eastAsia="Times New Roman"/>
          <w:szCs w:val="24"/>
        </w:rPr>
        <w:t>ς του. Το ίδιο το κράτος δημιούργησε ένα τεράστιο έλλειμμα</w:t>
      </w:r>
      <w:r>
        <w:rPr>
          <w:rFonts w:eastAsia="Times New Roman"/>
          <w:szCs w:val="24"/>
        </w:rPr>
        <w:t>,</w:t>
      </w:r>
      <w:r>
        <w:rPr>
          <w:rFonts w:eastAsia="Times New Roman"/>
          <w:szCs w:val="24"/>
        </w:rPr>
        <w:t xml:space="preserve"> με τις υπέρογκες παροχές, τους εξωφρενικούς μισθούς, τις παχυλές συντάξεις των τελευταίων δεκαετιών.</w:t>
      </w:r>
    </w:p>
    <w:p w14:paraId="0D31A4AC" w14:textId="77777777" w:rsidR="00320123" w:rsidRDefault="00F36392">
      <w:pPr>
        <w:spacing w:after="0" w:line="600" w:lineRule="auto"/>
        <w:ind w:firstLine="720"/>
        <w:jc w:val="both"/>
        <w:rPr>
          <w:rFonts w:eastAsia="Times New Roman"/>
          <w:szCs w:val="24"/>
        </w:rPr>
      </w:pPr>
      <w:r>
        <w:rPr>
          <w:rFonts w:eastAsia="Times New Roman"/>
          <w:szCs w:val="24"/>
        </w:rPr>
        <w:t>Και αντί το κράτος να περιοριστεί, αντί να εξαφανίσει τις παθογένειές του, κοιτάζει να εξαφανίσ</w:t>
      </w:r>
      <w:r>
        <w:rPr>
          <w:rFonts w:eastAsia="Times New Roman"/>
          <w:szCs w:val="24"/>
        </w:rPr>
        <w:t>ει όλους τους υπολοίπους. Και εσείς περιμένετε</w:t>
      </w:r>
      <w:r>
        <w:rPr>
          <w:rFonts w:eastAsia="Times New Roman"/>
          <w:szCs w:val="24"/>
        </w:rPr>
        <w:t>,</w:t>
      </w:r>
      <w:r>
        <w:rPr>
          <w:rFonts w:eastAsia="Times New Roman"/>
          <w:szCs w:val="24"/>
        </w:rPr>
        <w:t xml:space="preserve"> μέσα σε αυτό το πολεμικό κλίμα</w:t>
      </w:r>
      <w:r>
        <w:rPr>
          <w:rFonts w:eastAsia="Times New Roman"/>
          <w:szCs w:val="24"/>
        </w:rPr>
        <w:t>,</w:t>
      </w:r>
      <w:r>
        <w:rPr>
          <w:rFonts w:eastAsia="Times New Roman"/>
          <w:szCs w:val="24"/>
        </w:rPr>
        <w:t xml:space="preserve"> ο ιδιώτης επιχειρηματίας και επαγγελματίας να είναι το αιώνιο θύμα, η αιώνια πηγή εσόδων για ένα </w:t>
      </w:r>
      <w:r>
        <w:rPr>
          <w:rFonts w:eastAsia="Times New Roman"/>
          <w:szCs w:val="24"/>
        </w:rPr>
        <w:t>α</w:t>
      </w:r>
      <w:r>
        <w:rPr>
          <w:rFonts w:eastAsia="Times New Roman"/>
          <w:szCs w:val="24"/>
        </w:rPr>
        <w:t>διαφανές και σπάταλο κράτος. Εάν δεν το θέλει ο ιδιώτης, θα βρει χιλιάδες τρόπ</w:t>
      </w:r>
      <w:r>
        <w:rPr>
          <w:rFonts w:eastAsia="Times New Roman"/>
          <w:szCs w:val="24"/>
        </w:rPr>
        <w:t xml:space="preserve">ους να διαφύγει και των ελέγχων και των υποχρεώσεών του. Και </w:t>
      </w:r>
      <w:r>
        <w:rPr>
          <w:rFonts w:eastAsia="Times New Roman"/>
          <w:szCs w:val="24"/>
        </w:rPr>
        <w:t>εσείς,</w:t>
      </w:r>
      <w:r>
        <w:rPr>
          <w:rFonts w:eastAsia="Times New Roman"/>
          <w:szCs w:val="24"/>
        </w:rPr>
        <w:t xml:space="preserve"> αντί να καλλιερ</w:t>
      </w:r>
      <w:r>
        <w:rPr>
          <w:rFonts w:eastAsia="Times New Roman"/>
          <w:szCs w:val="24"/>
        </w:rPr>
        <w:lastRenderedPageBreak/>
        <w:t xml:space="preserve">γήσετε τη θέληση του πολίτη να πληρώσει, κοιτάζετε να του επιβάλλετε περισσότερες υποχρεώσεις και περισσότερους ελέγχους. </w:t>
      </w:r>
    </w:p>
    <w:p w14:paraId="0D31A4A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Αυτή είναι η ίδια αδιέξοδη συνταγή, η ίδια καταστρ</w:t>
      </w:r>
      <w:r>
        <w:rPr>
          <w:rFonts w:eastAsia="Times New Roman" w:cs="Times New Roman"/>
          <w:szCs w:val="24"/>
        </w:rPr>
        <w:t xml:space="preserve">οφική πολιτική των τελευταίων δεκαετιών. Δεν περιμένουμε να αλλάξετε κάτι εσείς, όσο και αν πουλήσατε ελπίδα ούτε περιμένουμε να αλλάξει η επόμενη μονοκομματική ή </w:t>
      </w:r>
      <w:proofErr w:type="spellStart"/>
      <w:r>
        <w:rPr>
          <w:rFonts w:eastAsia="Times New Roman" w:cs="Times New Roman"/>
          <w:szCs w:val="24"/>
        </w:rPr>
        <w:t>ολιγοκομματική</w:t>
      </w:r>
      <w:proofErr w:type="spellEnd"/>
      <w:r>
        <w:rPr>
          <w:rFonts w:eastAsia="Times New Roman" w:cs="Times New Roman"/>
          <w:szCs w:val="24"/>
        </w:rPr>
        <w:t xml:space="preserve"> κυβέρνηση. </w:t>
      </w:r>
    </w:p>
    <w:p w14:paraId="0D31A4A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ίδιο πλαίσιο κινούνται και ορισμένες τροπολογίες</w:t>
      </w:r>
      <w:r>
        <w:rPr>
          <w:rFonts w:eastAsia="Times New Roman" w:cs="Times New Roman"/>
          <w:szCs w:val="24"/>
        </w:rPr>
        <w:t>,</w:t>
      </w:r>
      <w:r>
        <w:rPr>
          <w:rFonts w:eastAsia="Times New Roman" w:cs="Times New Roman"/>
          <w:szCs w:val="24"/>
        </w:rPr>
        <w:t xml:space="preserve"> που φέρατε. </w:t>
      </w:r>
      <w:r>
        <w:rPr>
          <w:rFonts w:eastAsia="Times New Roman" w:cs="Times New Roman"/>
          <w:szCs w:val="24"/>
        </w:rPr>
        <w:t>Χαρακτηριστική είναι η περίπτωση της παράτασης υπαγωγής στην εθελούσια αποκάλυψη εισοδημάτων. Εδώ δηλώνετε εμμέσως ότι ο μόνος τρόπος για να αυξήσετε τα φορολογικά σας έσοδα είναι οι απειλές στους φορολογούμενους: «Πείτε μας τι μαύρα χρήματα έχετε, γιατί α</w:t>
      </w:r>
      <w:r>
        <w:rPr>
          <w:rFonts w:eastAsia="Times New Roman" w:cs="Times New Roman"/>
          <w:szCs w:val="24"/>
        </w:rPr>
        <w:t>ν δεν μας το πείτε, θα σας τα πάρουμε όλα». Έτσι φαντάζεστε το κράτος εσείς; Να στηρίζει τα φορολογικά έσοδα, χτίζοντας ένα προφίλ κράτους γκάνγκστερ; Αυτές οι πρωτοβουλίες</w:t>
      </w:r>
      <w:r>
        <w:rPr>
          <w:rFonts w:eastAsia="Times New Roman" w:cs="Times New Roman"/>
          <w:szCs w:val="24"/>
        </w:rPr>
        <w:t>,</w:t>
      </w:r>
      <w:r>
        <w:rPr>
          <w:rFonts w:eastAsia="Times New Roman" w:cs="Times New Roman"/>
          <w:szCs w:val="24"/>
        </w:rPr>
        <w:t xml:space="preserve"> σε εμάς προσωπικά θυμίζουν κάποιες αμερικάνικες ταινίες, όπου υπάρχει ο καλός και </w:t>
      </w:r>
      <w:r>
        <w:rPr>
          <w:rFonts w:eastAsia="Times New Roman" w:cs="Times New Roman"/>
          <w:szCs w:val="24"/>
        </w:rPr>
        <w:t xml:space="preserve">ο κακός αστυνομικός, «μίλα τώρα, γιατί μετά θα είναι αργά». Είναι δυνατόν το κράτος να έχει τέτοιο πρόσωπο; </w:t>
      </w:r>
    </w:p>
    <w:p w14:paraId="0D31A4A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Υποτίθεται ότι το κράτος οφείλει να διασφαλίζει τη γνώση της φορολογητέας περιουσιακής κατάστασης των πολιτών του εντός της ελληνικής </w:t>
      </w:r>
      <w:r>
        <w:rPr>
          <w:rFonts w:eastAsia="Times New Roman" w:cs="Times New Roman"/>
          <w:szCs w:val="24"/>
        </w:rPr>
        <w:t>ε</w:t>
      </w:r>
      <w:r>
        <w:rPr>
          <w:rFonts w:eastAsia="Times New Roman" w:cs="Times New Roman"/>
          <w:szCs w:val="24"/>
        </w:rPr>
        <w:t xml:space="preserve">πικράτειας. </w:t>
      </w:r>
      <w:r>
        <w:rPr>
          <w:rFonts w:eastAsia="Times New Roman" w:cs="Times New Roman"/>
          <w:szCs w:val="24"/>
        </w:rPr>
        <w:t xml:space="preserve">Τόσα εργαλεία έχετε, τόση τεχνογνωσία από την Ευρωπαϊκή Ένωση και τους διεθνείς θεσμούς, τις απειλές γιατί τις θέλετε; </w:t>
      </w:r>
    </w:p>
    <w:p w14:paraId="0D31A4B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φέρνετε σε τροπολογία την παράταση για έναν μήνα, όπως ανέφερε η Υπουργός προηγουμένως, του Κοινωνικού Εισοδήματος Αλληλεγγύης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τριάντα δήμους. Αυτές οι ενέργειες καταπολέμησης της ανθρωπιστικής κρίσης είναι πρόγραμμα που επιδοτείται, όπως πολύ σωστά αναφέρθηκε, από το ΕΣΠΑ. Τι ακριβώς έχετε κάνει εσείς σε επίπεδο κράτους, για να αντιμετωπίσετε την ανθρωπιστική κρίση; Το ότι βολ</w:t>
      </w:r>
      <w:r>
        <w:rPr>
          <w:rFonts w:eastAsia="Times New Roman" w:cs="Times New Roman"/>
          <w:szCs w:val="24"/>
        </w:rPr>
        <w:t xml:space="preserve">εύετε καθημερινά αργόμισθους σε πιθανές γραμματείες και οργανισμούς </w:t>
      </w:r>
      <w:r>
        <w:rPr>
          <w:rFonts w:eastAsia="Times New Roman" w:cs="Times New Roman"/>
          <w:szCs w:val="24"/>
        </w:rPr>
        <w:t>δ</w:t>
      </w:r>
      <w:r>
        <w:rPr>
          <w:rFonts w:eastAsia="Times New Roman" w:cs="Times New Roman"/>
          <w:szCs w:val="24"/>
        </w:rPr>
        <w:t xml:space="preserve">ημοσίου το θεωρείτε έργο; Το ότι σπαταλάτε ακόμη και χρήματα της Ευρωπαϊκής Ένωσης για τα μεταναστευτικά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σε δυόμισι χιλιάδες υποτιθέμενους εργαζόμενους, που ποτέ δεν ανέλαβαν κα</w:t>
      </w:r>
      <w:r>
        <w:rPr>
          <w:rFonts w:eastAsia="Times New Roman" w:cs="Times New Roman"/>
          <w:szCs w:val="24"/>
        </w:rPr>
        <w:t>θήκοντα, το θεωρείτε και αυτό έργο; Για τ</w:t>
      </w:r>
      <w:r>
        <w:rPr>
          <w:rFonts w:eastAsia="Times New Roman" w:cs="Times New Roman"/>
          <w:szCs w:val="24"/>
        </w:rPr>
        <w:t>ι</w:t>
      </w:r>
      <w:r>
        <w:rPr>
          <w:rFonts w:eastAsia="Times New Roman" w:cs="Times New Roman"/>
          <w:szCs w:val="24"/>
        </w:rPr>
        <w:t>ς σαράντα χιλιάδες Έλληνες άστεγους, που τους έχετε παρατήσει μέσα στα χιόνια και στο κρύο, τι έχετε κάνει</w:t>
      </w:r>
      <w:r>
        <w:rPr>
          <w:rFonts w:eastAsia="Times New Roman" w:cs="Times New Roman"/>
          <w:szCs w:val="24"/>
        </w:rPr>
        <w:t xml:space="preserve">, </w:t>
      </w:r>
      <w:r>
        <w:rPr>
          <w:rFonts w:eastAsia="Times New Roman" w:cs="Times New Roman"/>
          <w:szCs w:val="24"/>
        </w:rPr>
        <w:t xml:space="preserve">τι περιμένετε να γίνει και από </w:t>
      </w:r>
      <w:r>
        <w:rPr>
          <w:rFonts w:eastAsia="Times New Roman" w:cs="Times New Roman"/>
          <w:szCs w:val="24"/>
        </w:rPr>
        <w:lastRenderedPageBreak/>
        <w:t>ποιον; Από τις ΜΚΟ και τους δήμους; Αυτοί περιμένετε να μοιράσουν κουβέρτες</w:t>
      </w:r>
      <w:r>
        <w:rPr>
          <w:rFonts w:eastAsia="Times New Roman" w:cs="Times New Roman"/>
          <w:szCs w:val="24"/>
        </w:rPr>
        <w:t xml:space="preserve"> και φαγητό; </w:t>
      </w:r>
    </w:p>
    <w:p w14:paraId="0D31A4B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Συνεχώς σας εγκαλούμε δημόσια γι</w:t>
      </w:r>
      <w:r>
        <w:rPr>
          <w:rFonts w:eastAsia="Times New Roman" w:cs="Times New Roman"/>
          <w:szCs w:val="24"/>
        </w:rPr>
        <w:t xml:space="preserve">’ </w:t>
      </w:r>
      <w:r>
        <w:rPr>
          <w:rFonts w:eastAsia="Times New Roman" w:cs="Times New Roman"/>
          <w:szCs w:val="24"/>
        </w:rPr>
        <w:t>αυτό το θέμα και όλες οι ερωτήσεις που έχουμε κάνει έχουν καταλήξει σε κάποιο συρτάρι, στην καλύτερη των περιπτώσεων, ενός υπουργικού γραφείου. Αυτή είναι η πρόνοια της Αριστεράς; Αυτό μάθατε στα εγχειρίδια τ</w:t>
      </w:r>
      <w:r>
        <w:rPr>
          <w:rFonts w:eastAsia="Times New Roman" w:cs="Times New Roman"/>
          <w:szCs w:val="24"/>
        </w:rPr>
        <w:t xml:space="preserve">ου Μαρξ και του </w:t>
      </w:r>
      <w:proofErr w:type="spellStart"/>
      <w:r>
        <w:rPr>
          <w:rFonts w:eastAsia="Times New Roman" w:cs="Times New Roman"/>
          <w:szCs w:val="24"/>
        </w:rPr>
        <w:t>Ένγκελς</w:t>
      </w:r>
      <w:proofErr w:type="spellEnd"/>
      <w:r>
        <w:rPr>
          <w:rFonts w:eastAsia="Times New Roman" w:cs="Times New Roman"/>
          <w:szCs w:val="24"/>
        </w:rPr>
        <w:t xml:space="preserve">; Να αγνοείτε όσους έχουν ανάγκη και να επιδοτείτε με </w:t>
      </w:r>
      <w:proofErr w:type="spellStart"/>
      <w:r>
        <w:rPr>
          <w:rFonts w:eastAsia="Times New Roman" w:cs="Times New Roman"/>
          <w:szCs w:val="24"/>
        </w:rPr>
        <w:t>τριχίλιαρα</w:t>
      </w:r>
      <w:proofErr w:type="spellEnd"/>
      <w:r>
        <w:rPr>
          <w:rFonts w:eastAsia="Times New Roman" w:cs="Times New Roman"/>
          <w:szCs w:val="24"/>
        </w:rPr>
        <w:t xml:space="preserve"> συντάξεων τους υπαλλήλους στις ΔΕΚΟ; Μπράβο σας! </w:t>
      </w:r>
    </w:p>
    <w:p w14:paraId="0D31A4B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w:t>
      </w:r>
      <w:r>
        <w:rPr>
          <w:rFonts w:eastAsia="Times New Roman" w:cs="Times New Roman"/>
          <w:szCs w:val="24"/>
        </w:rPr>
        <w:t xml:space="preserve"> του κυρίου Βουλευτή)</w:t>
      </w:r>
    </w:p>
    <w:p w14:paraId="0D31A4B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w:t>
      </w:r>
      <w:r>
        <w:rPr>
          <w:rFonts w:eastAsia="Times New Roman" w:cs="Times New Roman"/>
          <w:szCs w:val="24"/>
        </w:rPr>
        <w:t>Πρόεδρε, και ευχαριστώ για την ανοχή.</w:t>
      </w:r>
    </w:p>
    <w:p w14:paraId="0D31A4B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είναι η πρώτη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π</w:t>
      </w:r>
      <w:r>
        <w:rPr>
          <w:rFonts w:eastAsia="Times New Roman" w:cs="Times New Roman"/>
          <w:szCs w:val="24"/>
        </w:rPr>
        <w:t>ερίοδος για την Ένωση Κεντρώων. Έχουμε απογοητευτεί από την απροθυμία μιας Κυβέρνησης δυτικού κράτους να εφαρμόσει τις διεθνείς συνθήκες, που είναι υποχρεωμένη να εφαρμόσε</w:t>
      </w:r>
      <w:r>
        <w:rPr>
          <w:rFonts w:eastAsia="Times New Roman" w:cs="Times New Roman"/>
          <w:szCs w:val="24"/>
        </w:rPr>
        <w:t>ι. Έχουμε απογοητευτεί που, ενώ θεωρούσαμε την ευρωπαϊκή μας ομαλή συνύπαρξη κεκτημένο κατόρθωμα, η Ελληνική Κυβέρ</w:t>
      </w:r>
      <w:r>
        <w:rPr>
          <w:rFonts w:eastAsia="Times New Roman" w:cs="Times New Roman"/>
          <w:szCs w:val="24"/>
        </w:rPr>
        <w:lastRenderedPageBreak/>
        <w:t>νηση δείχνει απρόθυμη να συμμεριστεί αυτές τις αξίες. Η απροθυμία σας για μεταρρυθμίσεις και συμπόρευση με τα ευρωπαϊκά δεδομένα σε ένα μόνο σ</w:t>
      </w:r>
      <w:r>
        <w:rPr>
          <w:rFonts w:eastAsia="Times New Roman" w:cs="Times New Roman"/>
          <w:szCs w:val="24"/>
        </w:rPr>
        <w:t xml:space="preserve">υμπέρασμα μας οδηγεί στο ότι η αποκλειστική λύση είναι μια κυβέρνηση τεχνοκρατών ευρείας κοινοβουλευτικής αποδοχής. Σωτήρες δεν υπάρχουν πια, </w:t>
      </w:r>
      <w:r>
        <w:rPr>
          <w:rFonts w:eastAsia="Times New Roman" w:cs="Times New Roman"/>
          <w:szCs w:val="24"/>
        </w:rPr>
        <w:t>μ</w:t>
      </w:r>
      <w:r>
        <w:rPr>
          <w:rFonts w:eastAsia="Times New Roman" w:cs="Times New Roman"/>
          <w:szCs w:val="24"/>
        </w:rPr>
        <w:t xml:space="preserve">εσσίες δεν υπάρχουν πια, </w:t>
      </w:r>
      <w:r>
        <w:rPr>
          <w:rFonts w:eastAsia="Times New Roman" w:cs="Times New Roman"/>
          <w:szCs w:val="24"/>
        </w:rPr>
        <w:t>«</w:t>
      </w:r>
      <w:r>
        <w:rPr>
          <w:rFonts w:eastAsia="Times New Roman" w:cs="Times New Roman"/>
          <w:szCs w:val="24"/>
        </w:rPr>
        <w:t>τους πάτησε το τρένο</w:t>
      </w:r>
      <w:r>
        <w:rPr>
          <w:rFonts w:eastAsia="Times New Roman" w:cs="Times New Roman"/>
          <w:szCs w:val="24"/>
        </w:rPr>
        <w:t>»</w:t>
      </w:r>
      <w:r>
        <w:rPr>
          <w:rFonts w:eastAsia="Times New Roman" w:cs="Times New Roman"/>
          <w:szCs w:val="24"/>
        </w:rPr>
        <w:t xml:space="preserve"> μαζί με τους μάγκες</w:t>
      </w:r>
      <w:r>
        <w:rPr>
          <w:rFonts w:eastAsia="Times New Roman" w:cs="Times New Roman"/>
          <w:szCs w:val="24"/>
        </w:rPr>
        <w:t>,</w:t>
      </w:r>
      <w:r>
        <w:rPr>
          <w:rFonts w:eastAsia="Times New Roman" w:cs="Times New Roman"/>
          <w:szCs w:val="24"/>
        </w:rPr>
        <w:t xml:space="preserve"> που έλεγε και το τραγούδι. Σταματήστε να ονε</w:t>
      </w:r>
      <w:r>
        <w:rPr>
          <w:rFonts w:eastAsia="Times New Roman" w:cs="Times New Roman"/>
          <w:szCs w:val="24"/>
        </w:rPr>
        <w:t xml:space="preserve">ιρεύεστε ότι είστε ένας απ’ αυτούς και ωριμάστε επιτέλους! Διαφορετικά, θα βρεθούμε στο περιθώριο της </w:t>
      </w:r>
      <w:r>
        <w:rPr>
          <w:rFonts w:eastAsia="Times New Roman" w:cs="Times New Roman"/>
          <w:szCs w:val="24"/>
        </w:rPr>
        <w:t>ι</w:t>
      </w:r>
      <w:r>
        <w:rPr>
          <w:rFonts w:eastAsia="Times New Roman" w:cs="Times New Roman"/>
          <w:szCs w:val="24"/>
        </w:rPr>
        <w:t>στορίας.</w:t>
      </w:r>
    </w:p>
    <w:p w14:paraId="0D31A4B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Όπως είναι γνωστό, έχουμε υπερψηφίσει επί της αρχής και των άρθρων το σχετικό σχέδιο νόμου και θα τοποθετηθούν αναλυτικά τόσο ο ομιλητής μας, ο </w:t>
      </w:r>
      <w:r>
        <w:rPr>
          <w:rFonts w:eastAsia="Times New Roman" w:cs="Times New Roman"/>
          <w:szCs w:val="24"/>
        </w:rPr>
        <w:t xml:space="preserve">κ. </w:t>
      </w:r>
      <w:proofErr w:type="spellStart"/>
      <w:r>
        <w:rPr>
          <w:rFonts w:eastAsia="Times New Roman" w:cs="Times New Roman"/>
          <w:szCs w:val="24"/>
        </w:rPr>
        <w:t>Σαρίδης</w:t>
      </w:r>
      <w:proofErr w:type="spellEnd"/>
      <w:r>
        <w:rPr>
          <w:rFonts w:eastAsia="Times New Roman" w:cs="Times New Roman"/>
          <w:szCs w:val="24"/>
        </w:rPr>
        <w:t>, όσο και ο Κοινοβουλευτικός μας Εκπρόσωπος, ο κ. Μεγαλομύστακας, κατά τη διάρκεια της συζήτησης.</w:t>
      </w:r>
    </w:p>
    <w:p w14:paraId="0D31A4B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D31A4B7" w14:textId="77777777" w:rsidR="00320123" w:rsidRDefault="00F3639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D31A4B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ειδικός αγορητής από το Ποτάμι</w:t>
      </w:r>
      <w:r>
        <w:rPr>
          <w:rFonts w:eastAsia="Times New Roman" w:cs="Times New Roman"/>
          <w:szCs w:val="24"/>
        </w:rPr>
        <w:t xml:space="preserve"> κ. </w:t>
      </w:r>
      <w:proofErr w:type="spellStart"/>
      <w:r>
        <w:rPr>
          <w:rFonts w:eastAsia="Times New Roman" w:cs="Times New Roman"/>
          <w:szCs w:val="24"/>
        </w:rPr>
        <w:t>Δανέλλης</w:t>
      </w:r>
      <w:proofErr w:type="spellEnd"/>
      <w:r>
        <w:rPr>
          <w:rFonts w:eastAsia="Times New Roman" w:cs="Times New Roman"/>
          <w:szCs w:val="24"/>
        </w:rPr>
        <w:t>.</w:t>
      </w:r>
    </w:p>
    <w:p w14:paraId="0D31A4B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0D31A4B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συζητούμε σήμερα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2014/56 του Ευρωπαϊκού Κοινοβουλίου και του Συμβουλίου της 16ης Απριλίου 2014, που στην πραγματικότητα τροποποιεί μια προηγούμενη </w:t>
      </w:r>
      <w:r>
        <w:rPr>
          <w:rFonts w:eastAsia="Times New Roman" w:cs="Times New Roman"/>
          <w:szCs w:val="24"/>
        </w:rPr>
        <w:t>ο</w:t>
      </w:r>
      <w:r>
        <w:rPr>
          <w:rFonts w:eastAsia="Times New Roman" w:cs="Times New Roman"/>
          <w:szCs w:val="24"/>
        </w:rPr>
        <w:t xml:space="preserve">δηγία της 17ης Μαΐου 2006 και συγκεκριμένα την </w:t>
      </w:r>
      <w:r>
        <w:rPr>
          <w:rFonts w:eastAsia="Times New Roman" w:cs="Times New Roman"/>
          <w:szCs w:val="24"/>
        </w:rPr>
        <w:t>ο</w:t>
      </w:r>
      <w:r>
        <w:rPr>
          <w:rFonts w:eastAsia="Times New Roman" w:cs="Times New Roman"/>
          <w:szCs w:val="24"/>
        </w:rPr>
        <w:t>δηγία 2006/43.</w:t>
      </w:r>
    </w:p>
    <w:p w14:paraId="0D31A4B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Η εν λόγω </w:t>
      </w:r>
      <w:r>
        <w:rPr>
          <w:rFonts w:eastAsia="Times New Roman" w:cs="Times New Roman"/>
          <w:szCs w:val="24"/>
        </w:rPr>
        <w:t>ο</w:t>
      </w:r>
      <w:r>
        <w:rPr>
          <w:rFonts w:eastAsia="Times New Roman" w:cs="Times New Roman"/>
          <w:szCs w:val="24"/>
        </w:rPr>
        <w:t>δηγία θα πρέπει να διευκρινιστεί πως είχε ενσ</w:t>
      </w:r>
      <w:r>
        <w:rPr>
          <w:rFonts w:eastAsia="Times New Roman" w:cs="Times New Roman"/>
          <w:szCs w:val="24"/>
        </w:rPr>
        <w:t>ωματωθεί στην ελληνική νομοθεσία με τον ν.3693/2008</w:t>
      </w:r>
      <w:r>
        <w:rPr>
          <w:rFonts w:eastAsia="Times New Roman" w:cs="Times New Roman"/>
          <w:szCs w:val="24"/>
        </w:rPr>
        <w:t>,</w:t>
      </w:r>
      <w:r>
        <w:rPr>
          <w:rFonts w:eastAsia="Times New Roman" w:cs="Times New Roman"/>
          <w:szCs w:val="24"/>
        </w:rPr>
        <w:t xml:space="preserve"> που αφορούσε στην εναρμόνιση μεταξύ ευρωπαϊκών κρατών των κανόνων</w:t>
      </w:r>
      <w:r>
        <w:rPr>
          <w:rFonts w:eastAsia="Times New Roman" w:cs="Times New Roman"/>
          <w:szCs w:val="24"/>
        </w:rPr>
        <w:t>,</w:t>
      </w:r>
      <w:r>
        <w:rPr>
          <w:rFonts w:eastAsia="Times New Roman" w:cs="Times New Roman"/>
          <w:szCs w:val="24"/>
        </w:rPr>
        <w:t xml:space="preserve"> που διέπουν τους ελεγκτικούς μηχανισμούς των οικονομικών οντοτήτων. </w:t>
      </w:r>
    </w:p>
    <w:p w14:paraId="0D31A4B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παρούσα οδηγία επιδιώκει έτι περαιτέρω την επικράτηση κοινών ελεγ</w:t>
      </w:r>
      <w:r>
        <w:rPr>
          <w:rFonts w:eastAsia="Times New Roman" w:cs="Times New Roman"/>
          <w:szCs w:val="24"/>
        </w:rPr>
        <w:t>κτικών προτύπων σε όλες τις χώρες της Ένωσης, βάσει των οποίων διενεργούνται οι υποχρεωτικοί έλεγχοι στις ενοποιημένες οικονομικές καταστάσεις των επιχειρήσεων, καταργώντας ουσιαστικά τον ν.3693 του 2008. Ο προφανής σκοπός είναι να επιτευχθεί ακόμα μεγαλύτ</w:t>
      </w:r>
      <w:r>
        <w:rPr>
          <w:rFonts w:eastAsia="Times New Roman" w:cs="Times New Roman"/>
          <w:szCs w:val="24"/>
        </w:rPr>
        <w:t>ερη σύγκλιση των οικονομικών καταστάσεων</w:t>
      </w:r>
      <w:r>
        <w:rPr>
          <w:rFonts w:eastAsia="Times New Roman" w:cs="Times New Roman"/>
          <w:szCs w:val="24"/>
        </w:rPr>
        <w:t>,</w:t>
      </w:r>
      <w:r>
        <w:rPr>
          <w:rFonts w:eastAsia="Times New Roman" w:cs="Times New Roman"/>
          <w:szCs w:val="24"/>
        </w:rPr>
        <w:t xml:space="preserve"> που εκδίδουν όλες οι ευρωπαϊκές επιχειρήσεις, έτσι ώστε να ενισχύσουμε την εμπιστοσύνη των δυνητικών επενδυτών και να βελτιώσουμε την ποιότητα των υποχρεωτικών </w:t>
      </w:r>
      <w:r>
        <w:rPr>
          <w:rFonts w:eastAsia="Times New Roman" w:cs="Times New Roman"/>
          <w:szCs w:val="24"/>
        </w:rPr>
        <w:lastRenderedPageBreak/>
        <w:t>ελέγχων, επιτρέποντας την ορθή απεικόνιση της οικονομι</w:t>
      </w:r>
      <w:r>
        <w:rPr>
          <w:rFonts w:eastAsia="Times New Roman" w:cs="Times New Roman"/>
          <w:szCs w:val="24"/>
        </w:rPr>
        <w:t xml:space="preserve">κής κατάστασης μιας επιχείρησης. </w:t>
      </w:r>
    </w:p>
    <w:p w14:paraId="0D31A4B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Σε αυτό το πλαίσιο</w:t>
      </w:r>
      <w:r>
        <w:rPr>
          <w:rFonts w:eastAsia="Times New Roman" w:cs="Times New Roman"/>
          <w:szCs w:val="24"/>
        </w:rPr>
        <w:t>,</w:t>
      </w:r>
      <w:r>
        <w:rPr>
          <w:rFonts w:eastAsia="Times New Roman" w:cs="Times New Roman"/>
          <w:szCs w:val="24"/>
        </w:rPr>
        <w:t xml:space="preserve"> το νομοσχέδιο επιχειρεί να ενισχύσει και τη δημόσια εποπτεία των ορκωτών ελεγκτών λογιστών, όπως και των ελεγκτικών εταιρειών, να ελέγξει τους ελεγκτές κατ’ ουσία και να εδραιώσει την ανεξαρτησία της </w:t>
      </w:r>
      <w:proofErr w:type="spellStart"/>
      <w:r>
        <w:rPr>
          <w:rFonts w:eastAsia="Times New Roman" w:cs="Times New Roman"/>
          <w:szCs w:val="24"/>
        </w:rPr>
        <w:t>Eπ</w:t>
      </w:r>
      <w:r>
        <w:rPr>
          <w:rFonts w:eastAsia="Times New Roman" w:cs="Times New Roman"/>
          <w:szCs w:val="24"/>
        </w:rPr>
        <w:t>ιτροπής</w:t>
      </w:r>
      <w:proofErr w:type="spellEnd"/>
      <w:r>
        <w:rPr>
          <w:rFonts w:eastAsia="Times New Roman" w:cs="Times New Roman"/>
          <w:szCs w:val="24"/>
        </w:rPr>
        <w:t xml:space="preserve"> Λογιστικής Τυποποίησης και Ελέγχων, τη γνωστή ΕΛΤΕ, ως αρχή δημόσιας εποπτείας. Γι’ αυτό τον λόγο και η συζητούμενη οδηγία φέρνει νέους όρους και προϋποθέσεις</w:t>
      </w:r>
      <w:r>
        <w:rPr>
          <w:rFonts w:eastAsia="Times New Roman" w:cs="Times New Roman"/>
          <w:szCs w:val="24"/>
        </w:rPr>
        <w:t>,</w:t>
      </w:r>
      <w:r>
        <w:rPr>
          <w:rFonts w:eastAsia="Times New Roman" w:cs="Times New Roman"/>
          <w:szCs w:val="24"/>
        </w:rPr>
        <w:t xml:space="preserve"> που αφορούν τη χορήγηση της άδειας ασκήσεως επαγγέλματος του ορκωτού ελεγκτή λογιστή, όπως και τον τρόπο λειτουργίας των ελεγκτικών εταιρειών. </w:t>
      </w:r>
    </w:p>
    <w:p w14:paraId="0D31A4B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να γινόμαστε πιο κατανοητοί, οι επιχειρήσεις που υπόκεινται σε έλεγχο από ορκωτούς λογιστές ή τις αντίστοιχ</w:t>
      </w:r>
      <w:r>
        <w:rPr>
          <w:rFonts w:eastAsia="Times New Roman" w:cs="Times New Roman"/>
          <w:szCs w:val="24"/>
        </w:rPr>
        <w:t xml:space="preserve">ες εταιρείες, δεν αρκεί μόνο να φαίνονται κερδοφόρες και υγιείς, αλλά και να είναι, γιατί πολλές φορές κατά το παρελθόν είδαμε επενδυτές να τοποθετούν τα χρήματά τους σε </w:t>
      </w:r>
      <w:proofErr w:type="spellStart"/>
      <w:r>
        <w:rPr>
          <w:rFonts w:eastAsia="Times New Roman" w:cs="Times New Roman"/>
          <w:szCs w:val="24"/>
        </w:rPr>
        <w:t>επιχειρήσεις«κουφάρια</w:t>
      </w:r>
      <w:proofErr w:type="spellEnd"/>
      <w:r>
        <w:rPr>
          <w:rFonts w:eastAsia="Times New Roman" w:cs="Times New Roman"/>
          <w:szCs w:val="24"/>
        </w:rPr>
        <w:t>, επιχειρήσεις που ωστόσο, λόγω ελλιπών και διαβλητών ελέγχων, πα</w:t>
      </w:r>
      <w:r>
        <w:rPr>
          <w:rFonts w:eastAsia="Times New Roman" w:cs="Times New Roman"/>
          <w:szCs w:val="24"/>
        </w:rPr>
        <w:t>ρουσίαζαν στοιχεία οικονομικής ευρωστίας</w:t>
      </w:r>
      <w:r>
        <w:rPr>
          <w:rFonts w:eastAsia="Times New Roman" w:cs="Times New Roman"/>
          <w:szCs w:val="24"/>
        </w:rPr>
        <w:t>,</w:t>
      </w:r>
      <w:r>
        <w:rPr>
          <w:rFonts w:eastAsia="Times New Roman" w:cs="Times New Roman"/>
          <w:szCs w:val="24"/>
        </w:rPr>
        <w:t xml:space="preserve"> που ουδόλως αντιστοιχούσαν στην πραγματική τους κατάσταση.</w:t>
      </w:r>
    </w:p>
    <w:p w14:paraId="0D31A4B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Συζητούμε, λοιπόν, ένα τεχνικό νομοσχέδιο, που ωστόσο έχει μεγάλη σημασία για την προστασία του δημοσίου συμφέροντος, αλλά και πιο συγκεκριμένα για όσους θ</w:t>
      </w:r>
      <w:r>
        <w:rPr>
          <w:rFonts w:eastAsia="Times New Roman" w:cs="Times New Roman"/>
          <w:szCs w:val="24"/>
        </w:rPr>
        <w:t xml:space="preserve">έλουν να επενδύσουν χρήματα στη χώρα μας. Και παρ’ ότι η τεχνική του φύση πιθανόν να απωθεί σε πρώτο χρόνο τον πολίτη, θα πρέπει να επισημάνουν πως μιλάμε για την πραγματική οικονομία και αυτή κάθε άλλο παρά αδιάφορη είναι για τον καθένα μας. </w:t>
      </w:r>
    </w:p>
    <w:p w14:paraId="0D31A4C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Αλλά και με </w:t>
      </w:r>
      <w:r>
        <w:rPr>
          <w:rFonts w:eastAsia="Times New Roman" w:cs="Times New Roman"/>
          <w:szCs w:val="24"/>
        </w:rPr>
        <w:t>μία άλλη ανάγνωση</w:t>
      </w:r>
      <w:r>
        <w:rPr>
          <w:rFonts w:eastAsia="Times New Roman" w:cs="Times New Roman"/>
          <w:szCs w:val="24"/>
        </w:rPr>
        <w:t>,</w:t>
      </w:r>
      <w:r>
        <w:rPr>
          <w:rFonts w:eastAsia="Times New Roman" w:cs="Times New Roman"/>
          <w:szCs w:val="24"/>
        </w:rPr>
        <w:t xml:space="preserve"> το νομοσχέδιο μάς επιβάλλει να δούμε στην πραγματική τους διάσταση τις πολυεθνικές ελεγκτικές εταιρείες, εταιρείες εγνωσμένου κύρους</w:t>
      </w:r>
      <w:r>
        <w:rPr>
          <w:rFonts w:eastAsia="Times New Roman" w:cs="Times New Roman"/>
          <w:szCs w:val="24"/>
        </w:rPr>
        <w:t>,</w:t>
      </w:r>
      <w:r>
        <w:rPr>
          <w:rFonts w:eastAsia="Times New Roman" w:cs="Times New Roman"/>
          <w:szCs w:val="24"/>
        </w:rPr>
        <w:t xml:space="preserve"> που ως τώρα παρέμεναν στο απυρόβλητο</w:t>
      </w:r>
      <w:r>
        <w:rPr>
          <w:rFonts w:eastAsia="Times New Roman" w:cs="Times New Roman"/>
          <w:szCs w:val="24"/>
        </w:rPr>
        <w:t>,</w:t>
      </w:r>
      <w:r>
        <w:rPr>
          <w:rFonts w:eastAsia="Times New Roman" w:cs="Times New Roman"/>
          <w:szCs w:val="24"/>
        </w:rPr>
        <w:t xml:space="preserve"> λόγω ονόματος και μόνο, γιατί δεν πρέπει να ξεχνούμε πως η στόχευ</w:t>
      </w:r>
      <w:r>
        <w:rPr>
          <w:rFonts w:eastAsia="Times New Roman" w:cs="Times New Roman"/>
          <w:szCs w:val="24"/>
        </w:rPr>
        <w:t>ση του ελέγχου των ελεγκτικών εταιρειών αφορά κυρίως τις λεγόμενες «</w:t>
      </w:r>
      <w:r>
        <w:rPr>
          <w:rFonts w:eastAsia="Times New Roman" w:cs="Times New Roman"/>
          <w:szCs w:val="24"/>
          <w:lang w:val="en-US"/>
        </w:rPr>
        <w:t>Big</w:t>
      </w:r>
      <w:r>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εταιρείες-κολοσσούς, που η χρηματοπιστωτική κρίση έφερε στην επιφάνεια αδυναμίες στη λειτουργία τους, που μαθηματικά οδηγούσαν σε στρεβλώσεις της αγοράς</w:t>
      </w:r>
      <w:r>
        <w:rPr>
          <w:rFonts w:eastAsia="Times New Roman" w:cs="Times New Roman"/>
          <w:szCs w:val="24"/>
        </w:rPr>
        <w:t>,</w:t>
      </w:r>
      <w:r>
        <w:rPr>
          <w:rFonts w:eastAsia="Times New Roman" w:cs="Times New Roman"/>
          <w:szCs w:val="24"/>
        </w:rPr>
        <w:t xml:space="preserve"> που πλήρωσαν ακριβά πολ</w:t>
      </w:r>
      <w:r>
        <w:rPr>
          <w:rFonts w:eastAsia="Times New Roman" w:cs="Times New Roman"/>
          <w:szCs w:val="24"/>
        </w:rPr>
        <w:t xml:space="preserve">ίτες και επενδυτές. Άλλωστε, είναι γνωστό πως η συγκεκριμένη αγορά είναι μία αγορά </w:t>
      </w:r>
      <w:proofErr w:type="spellStart"/>
      <w:r>
        <w:rPr>
          <w:rFonts w:eastAsia="Times New Roman" w:cs="Times New Roman"/>
          <w:szCs w:val="24"/>
        </w:rPr>
        <w:t>ολιγοπωλιακού</w:t>
      </w:r>
      <w:proofErr w:type="spellEnd"/>
      <w:r>
        <w:rPr>
          <w:rFonts w:eastAsia="Times New Roman" w:cs="Times New Roman"/>
          <w:szCs w:val="24"/>
        </w:rPr>
        <w:t xml:space="preserve"> χαρακτήρα και συνακόλουθα έντονης σύγκρουσης συμφερόντων.</w:t>
      </w:r>
    </w:p>
    <w:p w14:paraId="0D31A4C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Επιπρόσθετα, το συζητούμενο νομοσχέδιο ορίζει τα απαραίτητα προσόντα των ελεγκτών. Θέτει το πλαίσιο δ</w:t>
      </w:r>
      <w:r>
        <w:rPr>
          <w:rFonts w:eastAsia="Times New Roman" w:cs="Times New Roman"/>
          <w:szCs w:val="24"/>
        </w:rPr>
        <w:t xml:space="preserve">ιεξαγωγής των σχετικών επαγγελματικών εξετάσεων και πιστοποιήσεων και επανακαθορίζει νέους όρους και προϋποθέσεις για την εγγραφή τους στο δημόσιο μητρώο. </w:t>
      </w:r>
    </w:p>
    <w:p w14:paraId="0D31A4C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Τα πενήντα τέσσερα άρθρα</w:t>
      </w:r>
      <w:r>
        <w:rPr>
          <w:rFonts w:eastAsia="Times New Roman" w:cs="Times New Roman"/>
          <w:szCs w:val="24"/>
        </w:rPr>
        <w:t>,</w:t>
      </w:r>
      <w:r>
        <w:rPr>
          <w:rFonts w:eastAsia="Times New Roman" w:cs="Times New Roman"/>
          <w:szCs w:val="24"/>
        </w:rPr>
        <w:t xml:space="preserve"> τα οποία διαρθρώνονται σε δώδεκα κεφάλαια, ακολουθούν την αρχική μορφή της</w:t>
      </w:r>
      <w:r>
        <w:rPr>
          <w:rFonts w:eastAsia="Times New Roman" w:cs="Times New Roman"/>
          <w:szCs w:val="24"/>
        </w:rPr>
        <w:t xml:space="preserve"> οδηγίας και ως εκ τούτου</w:t>
      </w:r>
      <w:r>
        <w:rPr>
          <w:rFonts w:eastAsia="Times New Roman" w:cs="Times New Roman"/>
          <w:szCs w:val="24"/>
        </w:rPr>
        <w:t>,</w:t>
      </w:r>
      <w:r>
        <w:rPr>
          <w:rFonts w:eastAsia="Times New Roman" w:cs="Times New Roman"/>
          <w:szCs w:val="24"/>
        </w:rPr>
        <w:t xml:space="preserve"> δεν έχουμε κανένα πρόβλημα να υπερψηφίσουμε αυτήν την οδηγία</w:t>
      </w:r>
      <w:r>
        <w:rPr>
          <w:rFonts w:eastAsia="Times New Roman" w:cs="Times New Roman"/>
          <w:szCs w:val="24"/>
        </w:rPr>
        <w:t>,</w:t>
      </w:r>
      <w:r>
        <w:rPr>
          <w:rFonts w:eastAsia="Times New Roman" w:cs="Times New Roman"/>
          <w:szCs w:val="24"/>
        </w:rPr>
        <w:t xml:space="preserve"> έτσι όπως ενσωματώνεται στην ελληνική νομοθεσία, μένοντας βεβαίως</w:t>
      </w:r>
      <w:r>
        <w:rPr>
          <w:rFonts w:eastAsia="Times New Roman" w:cs="Times New Roman"/>
          <w:szCs w:val="24"/>
        </w:rPr>
        <w:t>,</w:t>
      </w:r>
      <w:r>
        <w:rPr>
          <w:rFonts w:eastAsia="Times New Roman" w:cs="Times New Roman"/>
          <w:szCs w:val="24"/>
        </w:rPr>
        <w:t xml:space="preserve"> και συνεπείς στη στάση που τηρούμε για τις ευρωπαϊκές οδηγίες</w:t>
      </w:r>
      <w:r>
        <w:rPr>
          <w:rFonts w:eastAsia="Times New Roman" w:cs="Times New Roman"/>
          <w:szCs w:val="24"/>
        </w:rPr>
        <w:t>,</w:t>
      </w:r>
      <w:r>
        <w:rPr>
          <w:rFonts w:eastAsia="Times New Roman" w:cs="Times New Roman"/>
          <w:szCs w:val="24"/>
        </w:rPr>
        <w:t xml:space="preserve"> που το Ελληνικό Κοινοβούλιο καλείται </w:t>
      </w:r>
      <w:r>
        <w:rPr>
          <w:rFonts w:eastAsia="Times New Roman" w:cs="Times New Roman"/>
          <w:szCs w:val="24"/>
        </w:rPr>
        <w:t xml:space="preserve">να επικυρώσει. </w:t>
      </w:r>
    </w:p>
    <w:p w14:paraId="0D31A4C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w:t>
      </w:r>
      <w:r>
        <w:rPr>
          <w:rFonts w:eastAsia="Times New Roman" w:cs="Times New Roman"/>
          <w:szCs w:val="24"/>
        </w:rPr>
        <w:t xml:space="preserve"> θέλω να σταθώ, κυρία Υπουργέ, σε ένα ζήτημα που νομίζω ότι πρέπει να επανεξεταστεί, γιατί χρήζει περαιτέρω διευκρίνισης. Δεν μπορεί μία ελεγκτική εταιρεία, η οποία διαθέτει θυγατρικές ή έμμεσα συνδεδεμένες εταιρείες, να ελέγχ</w:t>
      </w:r>
      <w:r>
        <w:rPr>
          <w:rFonts w:eastAsia="Times New Roman" w:cs="Times New Roman"/>
          <w:szCs w:val="24"/>
        </w:rPr>
        <w:t>ει και παράλληλα να κάνει και τον λογιστικό και φορολογικό έλεγχο μέσω των θυγατρικών της. Θα πρέπει να υπάρχουν διακριτοί ρόλοι στις λειτουργίες αυτές, έτσι ώστε να εξασφαλίζεται η αντικειμενικότητα και η διαφάνεια των διαδικασιών.</w:t>
      </w:r>
    </w:p>
    <w:p w14:paraId="0D31A4C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Αλλά και στο άρθρο 42</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εμφανίζεται αλλαγμένο σε σχέση με το αντίστοιχο της διαβούλευσης, θα πρέπει να ξαναδούμε ορισμένα σημεία, γιατί καλώς ή κακώς</w:t>
      </w:r>
      <w:r>
        <w:rPr>
          <w:rFonts w:eastAsia="Times New Roman" w:cs="Times New Roman"/>
          <w:szCs w:val="24"/>
        </w:rPr>
        <w:t>,</w:t>
      </w:r>
      <w:r>
        <w:rPr>
          <w:rFonts w:eastAsia="Times New Roman" w:cs="Times New Roman"/>
          <w:szCs w:val="24"/>
        </w:rPr>
        <w:t xml:space="preserve"> τα οικονομικά μεγέθη της Ελλάδας είναι διαφορετικά από τον μέσο όρο της Ευρωπαϊκής Ένωσης και εκεί όπου μιλούμε για μια μικρή</w:t>
      </w:r>
      <w:r>
        <w:rPr>
          <w:rFonts w:eastAsia="Times New Roman" w:cs="Times New Roman"/>
          <w:szCs w:val="24"/>
        </w:rPr>
        <w:t xml:space="preserve"> επιχείρηση, στα καθ’ ημάς θεωρείται μεγάλη επιχείρηση.</w:t>
      </w:r>
    </w:p>
    <w:p w14:paraId="0D31A4C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Έτσι, για παράδειγμα, το όριο των 4 εκατομμυρίων ενεργητικό και κύκλου εργασιών 8 εκατομμυρίων με πενήντα άτομα ως εργαζομένους που χαρακτηρίζει τη μικρή επιχείρηση στην Ευρώπη, για τη χώρα μας είναι </w:t>
      </w:r>
      <w:r>
        <w:rPr>
          <w:rFonts w:eastAsia="Times New Roman" w:cs="Times New Roman"/>
          <w:szCs w:val="24"/>
        </w:rPr>
        <w:t>μια μεγάλη επιχείρηση. Μια τέτοια επιχείρηση δεν είναι δυνατόν να εξαιρείται από τους ελέγχους, γιατί έτσι περιορίζεται σημαντικά ο αριθμός των υπό έλεγχο επιχειρήσεων.</w:t>
      </w:r>
      <w:r>
        <w:rPr>
          <w:rFonts w:eastAsia="Times New Roman" w:cs="Times New Roman"/>
          <w:szCs w:val="24"/>
        </w:rPr>
        <w:t xml:space="preserve"> </w:t>
      </w:r>
      <w:r>
        <w:rPr>
          <w:rFonts w:eastAsia="Times New Roman" w:cs="Times New Roman"/>
          <w:szCs w:val="24"/>
        </w:rPr>
        <w:t>Αξίζει, νομίζω, να ξαναδείτε το θέμα και να προσαρμόσετε τα όρια</w:t>
      </w:r>
      <w:r>
        <w:rPr>
          <w:rFonts w:eastAsia="Times New Roman" w:cs="Times New Roman"/>
          <w:szCs w:val="24"/>
        </w:rPr>
        <w:t>,</w:t>
      </w:r>
      <w:r>
        <w:rPr>
          <w:rFonts w:eastAsia="Times New Roman" w:cs="Times New Roman"/>
          <w:szCs w:val="24"/>
        </w:rPr>
        <w:t xml:space="preserve"> σύμφωνα με τα ελληνικ</w:t>
      </w:r>
      <w:r>
        <w:rPr>
          <w:rFonts w:eastAsia="Times New Roman" w:cs="Times New Roman"/>
          <w:szCs w:val="24"/>
        </w:rPr>
        <w:t xml:space="preserve">ά δεδομένα. Είναι στη διακριτική μας ευχέρεια.  </w:t>
      </w:r>
    </w:p>
    <w:p w14:paraId="0D31A4C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δεν μπορώ παρά να μην αναφερθώ, βεβαίως, σε μία πάγια τακτική. </w:t>
      </w:r>
    </w:p>
    <w:p w14:paraId="0D31A4C7"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Για άλλη μια φορά γινόμαστε μάρτυρες του γνωστού μοτίβου της νομοθέτησης</w:t>
      </w:r>
      <w:r>
        <w:rPr>
          <w:rFonts w:eastAsia="Times New Roman" w:cs="Times New Roman"/>
          <w:szCs w:val="24"/>
        </w:rPr>
        <w:t>,</w:t>
      </w:r>
      <w:r>
        <w:rPr>
          <w:rFonts w:eastAsia="Times New Roman" w:cs="Times New Roman"/>
          <w:szCs w:val="24"/>
        </w:rPr>
        <w:t xml:space="preserve"> όπου η ψήφιση μιας ευρωπαϊκής οδηγίας </w:t>
      </w:r>
      <w:r>
        <w:rPr>
          <w:rFonts w:eastAsia="Times New Roman" w:cs="Times New Roman"/>
          <w:szCs w:val="24"/>
        </w:rPr>
        <w:lastRenderedPageBreak/>
        <w:t>γίνεται Δούρειος Ίππος για πληθώρα ως επί τ</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πλείστο</w:t>
      </w:r>
      <w:r>
        <w:rPr>
          <w:rFonts w:eastAsia="Times New Roman" w:cs="Times New Roman"/>
          <w:szCs w:val="24"/>
        </w:rPr>
        <w:t>ν</w:t>
      </w:r>
      <w:proofErr w:type="spellEnd"/>
      <w:r>
        <w:rPr>
          <w:rFonts w:eastAsia="Times New Roman" w:cs="Times New Roman"/>
          <w:szCs w:val="24"/>
        </w:rPr>
        <w:t>,</w:t>
      </w:r>
      <w:r>
        <w:rPr>
          <w:rFonts w:eastAsia="Times New Roman" w:cs="Times New Roman"/>
          <w:szCs w:val="24"/>
        </w:rPr>
        <w:t xml:space="preserve"> άσχετων τροπολογιών</w:t>
      </w:r>
      <w:r>
        <w:rPr>
          <w:rFonts w:eastAsia="Times New Roman" w:cs="Times New Roman"/>
          <w:szCs w:val="24"/>
        </w:rPr>
        <w:t>,</w:t>
      </w:r>
      <w:r>
        <w:rPr>
          <w:rFonts w:eastAsia="Times New Roman" w:cs="Times New Roman"/>
          <w:szCs w:val="24"/>
        </w:rPr>
        <w:t xml:space="preserve"> που ώρα με την ώρα αυξάνονται, όπως είδαμε και σήμερα. Το να προσπαθείς να ενσωματώσεις επιμέρους ευρωπαϊκές οδηγίες στην ελληνική έννομη τάξ</w:t>
      </w:r>
      <w:r>
        <w:rPr>
          <w:rFonts w:eastAsia="Times New Roman" w:cs="Times New Roman"/>
          <w:szCs w:val="24"/>
        </w:rPr>
        <w:t>η, δίχως να ακολουθείς τις ευρωπαϊκές πρακτικές καλής νομοθέτησης, είναι</w:t>
      </w:r>
      <w:r>
        <w:rPr>
          <w:rFonts w:eastAsia="Times New Roman" w:cs="Times New Roman"/>
          <w:szCs w:val="24"/>
        </w:rPr>
        <w:t>,</w:t>
      </w:r>
      <w:r>
        <w:rPr>
          <w:rFonts w:eastAsia="Times New Roman" w:cs="Times New Roman"/>
          <w:szCs w:val="24"/>
        </w:rPr>
        <w:t xml:space="preserve"> αν μη τι άλλο</w:t>
      </w:r>
      <w:r>
        <w:rPr>
          <w:rFonts w:eastAsia="Times New Roman" w:cs="Times New Roman"/>
          <w:szCs w:val="24"/>
        </w:rPr>
        <w:t>,</w:t>
      </w:r>
      <w:r>
        <w:rPr>
          <w:rFonts w:eastAsia="Times New Roman" w:cs="Times New Roman"/>
          <w:szCs w:val="24"/>
        </w:rPr>
        <w:t xml:space="preserve"> αντιφατικό. </w:t>
      </w:r>
    </w:p>
    <w:p w14:paraId="0D31A4C8"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0D31A4C9" w14:textId="77777777" w:rsidR="00320123" w:rsidRDefault="00F36392">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σας ευχαριστώ για την εξοικονόμηση χρόνου, κύριε </w:t>
      </w:r>
      <w:proofErr w:type="spellStart"/>
      <w:r>
        <w:rPr>
          <w:rFonts w:eastAsia="Times New Roman" w:cs="Times New Roman"/>
          <w:szCs w:val="24"/>
        </w:rPr>
        <w:t>Δανέλλη</w:t>
      </w:r>
      <w:proofErr w:type="spellEnd"/>
      <w:r>
        <w:rPr>
          <w:rFonts w:eastAsia="Times New Roman" w:cs="Times New Roman"/>
          <w:szCs w:val="24"/>
        </w:rPr>
        <w:t xml:space="preserve">. </w:t>
      </w:r>
    </w:p>
    <w:p w14:paraId="0D31A4CA"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από του</w:t>
      </w:r>
      <w:r>
        <w:rPr>
          <w:rFonts w:eastAsia="Times New Roman" w:cs="Times New Roman"/>
          <w:szCs w:val="24"/>
        </w:rPr>
        <w:t xml:space="preserve">ς Ανεξάρτητους Έλληνες κ.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0D31A4CB"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 </w:t>
      </w:r>
    </w:p>
    <w:p w14:paraId="0D31A4CC"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Εγώ θα συνηγορήσω σε πάρα πολλά που άκουσα από τον προηγούμενο αγορητή, τον κ. </w:t>
      </w:r>
      <w:proofErr w:type="spellStart"/>
      <w:r>
        <w:rPr>
          <w:rFonts w:eastAsia="Times New Roman" w:cs="Times New Roman"/>
          <w:szCs w:val="24"/>
        </w:rPr>
        <w:t>Δανέλλη</w:t>
      </w:r>
      <w:proofErr w:type="spellEnd"/>
      <w:r>
        <w:rPr>
          <w:rFonts w:eastAsia="Times New Roman" w:cs="Times New Roman"/>
          <w:szCs w:val="24"/>
        </w:rPr>
        <w:t xml:space="preserve">. Ελέγχων και ελεγχόμενος δεν συμβιβάζονται, όπως επίσης τα όρια μιας </w:t>
      </w:r>
      <w:r>
        <w:rPr>
          <w:rFonts w:eastAsia="Times New Roman" w:cs="Times New Roman"/>
          <w:szCs w:val="24"/>
        </w:rPr>
        <w:t xml:space="preserve">μικρής ή μεγάλης επιχείρησης διαφοροποιούνται ανά έθνος. Νομίζω ότι έκανε την παρατήρηση και ο κ. Κουτσούκος και νομίζω ότι είναι κάτι που πρέπει να το λάβουμε υπόψη, τουλάχιστον σαν ειδικό θέμα. </w:t>
      </w:r>
    </w:p>
    <w:p w14:paraId="0D31A4CD"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lastRenderedPageBreak/>
        <w:t>Εδώ θέλω να πω το εξής: Θυμάμαι πριν από λίγο καιρό τους ορ</w:t>
      </w:r>
      <w:r>
        <w:rPr>
          <w:rFonts w:eastAsia="Times New Roman" w:cs="Times New Roman"/>
          <w:szCs w:val="24"/>
        </w:rPr>
        <w:t>κωτούς λογιστές σε ένα δήμο</w:t>
      </w:r>
      <w:r>
        <w:rPr>
          <w:rFonts w:eastAsia="Times New Roman" w:cs="Times New Roman"/>
          <w:szCs w:val="24"/>
        </w:rPr>
        <w:t xml:space="preserve"> -</w:t>
      </w:r>
      <w:r>
        <w:rPr>
          <w:rFonts w:eastAsia="Times New Roman" w:cs="Times New Roman"/>
          <w:szCs w:val="24"/>
        </w:rPr>
        <w:t>δεν θέλω να πω ποιόν</w:t>
      </w:r>
      <w:r>
        <w:rPr>
          <w:rFonts w:eastAsia="Times New Roman" w:cs="Times New Roman"/>
          <w:szCs w:val="24"/>
        </w:rPr>
        <w:t>-</w:t>
      </w:r>
      <w:r>
        <w:rPr>
          <w:rFonts w:eastAsia="Times New Roman" w:cs="Times New Roman"/>
          <w:szCs w:val="24"/>
        </w:rPr>
        <w:t xml:space="preserve"> για τον οποίον εγώ έκανα επίκαιρη ερώτηση εδώ μέσα. Πάντα με το τεκμήριο της αθωότητας -το δικαστήριο θα αποφασίσει σε τελική ανάλυση- οι ορκωτοί λογιστές έκαναν όχι απλώς μια φοβερή δουλειά, αλλά μια σπου</w:t>
      </w:r>
      <w:r>
        <w:rPr>
          <w:rFonts w:eastAsia="Times New Roman" w:cs="Times New Roman"/>
          <w:szCs w:val="24"/>
        </w:rPr>
        <w:t>δαία δουλειά και στην κυριολεξία</w:t>
      </w:r>
      <w:r>
        <w:rPr>
          <w:rFonts w:eastAsia="Times New Roman" w:cs="Times New Roman"/>
          <w:szCs w:val="24"/>
        </w:rPr>
        <w:t>,</w:t>
      </w:r>
      <w:r>
        <w:rPr>
          <w:rFonts w:eastAsia="Times New Roman" w:cs="Times New Roman"/>
          <w:szCs w:val="24"/>
        </w:rPr>
        <w:t xml:space="preserve"> έβγαζαν στη φόρα απίστευτα πράγματα που </w:t>
      </w:r>
      <w:proofErr w:type="spellStart"/>
      <w:r>
        <w:rPr>
          <w:rFonts w:eastAsia="Times New Roman" w:cs="Times New Roman"/>
          <w:szCs w:val="24"/>
        </w:rPr>
        <w:t>συνέβαιναν</w:t>
      </w:r>
      <w:proofErr w:type="spellEnd"/>
      <w:r>
        <w:rPr>
          <w:rFonts w:eastAsia="Times New Roman" w:cs="Times New Roman"/>
          <w:szCs w:val="24"/>
        </w:rPr>
        <w:t xml:space="preserve"> στο συγκεκριμένο δήμο. </w:t>
      </w:r>
    </w:p>
    <w:p w14:paraId="0D31A4CE"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Συνεπώς, η δουλειά των ορκωτών λογιστών είναι κάτι πολύ σοβαρό και νομίζω ότι διασφαλίζει</w:t>
      </w:r>
      <w:r>
        <w:rPr>
          <w:rFonts w:eastAsia="Times New Roman" w:cs="Times New Roman"/>
          <w:szCs w:val="24"/>
        </w:rPr>
        <w:t>,</w:t>
      </w:r>
      <w:r>
        <w:rPr>
          <w:rFonts w:eastAsia="Times New Roman" w:cs="Times New Roman"/>
          <w:szCs w:val="24"/>
        </w:rPr>
        <w:t xml:space="preserve"> όχι μόνο το κύρος των αποφάσεών τους, αλλά κυρίως την πρ</w:t>
      </w:r>
      <w:r>
        <w:rPr>
          <w:rFonts w:eastAsia="Times New Roman" w:cs="Times New Roman"/>
          <w:szCs w:val="24"/>
        </w:rPr>
        <w:t xml:space="preserve">οθυμία ή μη ενός επενδυτή να έρθει να επενδύσει σε μια χώρα. Έχει μεγάλη σημασία γι’ αυτόν να είναι σωστοί οι έλεγχοι. Αν πράγματι αυτός είναι ένας σοβαρός επενδυτής, πρέπει να βγαίνει αυτό από τον έλεγχο που του γίνεται. </w:t>
      </w:r>
    </w:p>
    <w:p w14:paraId="0D31A4CF"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Συνεπώς, είναι αμφίδρομη αυτή η σ</w:t>
      </w:r>
      <w:r>
        <w:rPr>
          <w:rFonts w:eastAsia="Times New Roman" w:cs="Times New Roman"/>
          <w:szCs w:val="24"/>
        </w:rPr>
        <w:t xml:space="preserve">χέση. Δεν είναι μόνο, δηλαδή, να ελέγξουμε τους ορκωτούς, που μπορεί να έχουν με τον </w:t>
      </w:r>
      <w:r>
        <w:rPr>
          <w:rFonts w:eastAsia="Times New Roman" w:cs="Times New Roman"/>
          <w:szCs w:val="24"/>
        </w:rPr>
        <w:t>χ</w:t>
      </w:r>
      <w:r>
        <w:rPr>
          <w:rFonts w:eastAsia="Times New Roman" w:cs="Times New Roman"/>
          <w:szCs w:val="24"/>
        </w:rPr>
        <w:t xml:space="preserve"> τρόπο επηρεαστεί, οικονομικό ή άλλον, αλλά είναι και η αξιοπιστία της απόφασής τους, των ελέγχων τους σε σχέση με τον </w:t>
      </w:r>
      <w:r>
        <w:rPr>
          <w:rFonts w:eastAsia="Times New Roman" w:cs="Times New Roman"/>
          <w:szCs w:val="24"/>
        </w:rPr>
        <w:lastRenderedPageBreak/>
        <w:t>επενδυτή. Ένας σοβαρός επενδυτής, το καταλαβαίνετε,</w:t>
      </w:r>
      <w:r>
        <w:rPr>
          <w:rFonts w:eastAsia="Times New Roman" w:cs="Times New Roman"/>
          <w:szCs w:val="24"/>
        </w:rPr>
        <w:t xml:space="preserve"> αν μυρισθεί ότι οι έλεγχοι είναι </w:t>
      </w:r>
      <w:proofErr w:type="spellStart"/>
      <w:r>
        <w:rPr>
          <w:rFonts w:eastAsia="Times New Roman" w:cs="Times New Roman"/>
          <w:szCs w:val="24"/>
        </w:rPr>
        <w:t>τύποις</w:t>
      </w:r>
      <w:proofErr w:type="spellEnd"/>
      <w:r>
        <w:rPr>
          <w:rFonts w:eastAsia="Times New Roman" w:cs="Times New Roman"/>
          <w:szCs w:val="24"/>
        </w:rPr>
        <w:t xml:space="preserve">, δεν έρχεται να επενδύσει. </w:t>
      </w:r>
    </w:p>
    <w:p w14:paraId="0D31A4D0"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Συνεπώς, θεωρώ ότι είναι πάρα πολύ σημαντικό το σημερινό θέμα, ειδικά σε μια χώρα σαν τη δικιά </w:t>
      </w:r>
      <w:r>
        <w:rPr>
          <w:rFonts w:eastAsia="Times New Roman" w:cs="Times New Roman"/>
          <w:szCs w:val="24"/>
        </w:rPr>
        <w:t>μας,</w:t>
      </w:r>
      <w:r>
        <w:rPr>
          <w:rFonts w:eastAsia="Times New Roman" w:cs="Times New Roman"/>
          <w:szCs w:val="24"/>
        </w:rPr>
        <w:t xml:space="preserve"> που ξέρουμε ότι στην κυριολεξία καίγεται για επενδύσεις. </w:t>
      </w:r>
    </w:p>
    <w:p w14:paraId="0D31A4D1"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Επίσης, θέλω να επισημάνω το </w:t>
      </w:r>
      <w:r>
        <w:rPr>
          <w:rFonts w:eastAsia="Times New Roman" w:cs="Times New Roman"/>
          <w:szCs w:val="24"/>
        </w:rPr>
        <w:t>εξής: Κάποιοι άλλοι ορκωτοί λογιστές</w:t>
      </w:r>
      <w:r>
        <w:rPr>
          <w:rFonts w:eastAsia="Times New Roman" w:cs="Times New Roman"/>
          <w:szCs w:val="24"/>
        </w:rPr>
        <w:t xml:space="preserve"> -</w:t>
      </w:r>
      <w:r>
        <w:rPr>
          <w:rFonts w:eastAsia="Times New Roman" w:cs="Times New Roman"/>
          <w:szCs w:val="24"/>
        </w:rPr>
        <w:t>δεν ξέρω πώς τους λένε και ποιος τους ελέγχει</w:t>
      </w:r>
      <w:r>
        <w:rPr>
          <w:rFonts w:eastAsia="Times New Roman" w:cs="Times New Roman"/>
          <w:szCs w:val="24"/>
        </w:rPr>
        <w:t>-</w:t>
      </w:r>
      <w:r>
        <w:rPr>
          <w:rFonts w:eastAsia="Times New Roman" w:cs="Times New Roman"/>
          <w:szCs w:val="24"/>
        </w:rPr>
        <w:t xml:space="preserve"> που είναι οι περίφημες εταιρείες αξιολόγησης</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«Μ</w:t>
      </w:r>
      <w:r>
        <w:rPr>
          <w:rFonts w:eastAsia="Times New Roman" w:cs="Times New Roman"/>
          <w:szCs w:val="24"/>
          <w:lang w:val="en-US"/>
        </w:rPr>
        <w:t>OODY</w:t>
      </w:r>
      <w:r w:rsidRPr="00EC6EB1">
        <w:rPr>
          <w:rFonts w:eastAsia="Times New Roman" w:cs="Times New Roman"/>
          <w:szCs w:val="24"/>
        </w:rPr>
        <w:t>’</w:t>
      </w:r>
      <w:r>
        <w:rPr>
          <w:rFonts w:eastAsia="Times New Roman" w:cs="Times New Roman"/>
          <w:szCs w:val="24"/>
          <w:lang w:val="en-US"/>
        </w:rPr>
        <w:t>S</w:t>
      </w:r>
      <w:r w:rsidRPr="00EC6EB1">
        <w:rPr>
          <w:rFonts w:eastAsia="Times New Roman" w:cs="Times New Roman"/>
          <w:szCs w:val="24"/>
        </w:rPr>
        <w:t>”</w:t>
      </w:r>
      <w:r>
        <w:rPr>
          <w:rFonts w:eastAsia="Times New Roman" w:cs="Times New Roman"/>
          <w:szCs w:val="24"/>
        </w:rPr>
        <w:t xml:space="preserve">, η </w:t>
      </w:r>
      <w:r w:rsidRPr="00EC6EB1">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ITCH</w:t>
      </w:r>
      <w:r w:rsidRPr="00EC6EB1">
        <w:rPr>
          <w:rFonts w:eastAsia="Times New Roman" w:cs="Times New Roman"/>
          <w:szCs w:val="24"/>
        </w:rPr>
        <w:t>”</w:t>
      </w:r>
      <w:r>
        <w:rPr>
          <w:rFonts w:eastAsia="Times New Roman" w:cs="Times New Roman"/>
          <w:szCs w:val="24"/>
        </w:rPr>
        <w:t xml:space="preserve"> κ</w:t>
      </w:r>
      <w:r w:rsidRPr="00EC6EB1">
        <w:rPr>
          <w:rFonts w:eastAsia="Times New Roman" w:cs="Times New Roman"/>
          <w:szCs w:val="24"/>
        </w:rPr>
        <w:t>.</w:t>
      </w:r>
      <w:r>
        <w:rPr>
          <w:rFonts w:eastAsia="Times New Roman" w:cs="Times New Roman"/>
          <w:szCs w:val="24"/>
        </w:rPr>
        <w:t xml:space="preserve">λπ.- μπορούν με μία απόφασή τους να ταράξουν και να τινάξουν το τραπεζικό σύστημα μιας χώρας στον αέρα και να κουνήσουν συθέμελα την οικονομία της χώρας. Θα ήθελα μια απάντηση σε αυτό. Πιστεύω, δηλαδή, ότι η Ευρωπαϊκή Ένωση πρέπει να προχωρήσει κι άλλο. </w:t>
      </w:r>
    </w:p>
    <w:p w14:paraId="0D31A4D2"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Σ</w:t>
      </w:r>
      <w:r>
        <w:rPr>
          <w:rFonts w:eastAsia="Times New Roman" w:cs="Times New Roman"/>
          <w:szCs w:val="24"/>
        </w:rPr>
        <w:t>υμφωνούμε σε όλα. Πρέπει να γίνονται σκληροί έλεγχοι στους ορκωτούς λογιστές και στις εταιρείες, επίσης, που μπορεί να είναι ελέγχων και ελεγχόμενος. Να τα δούμε όλα αυτά και να προχωρήσουμε λίγο, γιατί η χώρα μας έχει πληρώσει ακριβά κάποια σωστή ή μη απο</w:t>
      </w:r>
      <w:r>
        <w:rPr>
          <w:rFonts w:eastAsia="Times New Roman" w:cs="Times New Roman"/>
          <w:szCs w:val="24"/>
        </w:rPr>
        <w:t>τίμηση του προγράμματος</w:t>
      </w:r>
      <w:r w:rsidRPr="006058DE">
        <w:rPr>
          <w:rFonts w:eastAsia="Times New Roman" w:cs="Times New Roman"/>
          <w:szCs w:val="24"/>
        </w:rPr>
        <w:t>,</w:t>
      </w:r>
      <w:r>
        <w:rPr>
          <w:rFonts w:eastAsia="Times New Roman" w:cs="Times New Roman"/>
          <w:szCs w:val="24"/>
        </w:rPr>
        <w:t xml:space="preserve"> που ήδη διανύουμε εδώ και επτά χρόνια και δεν βγαίνει με τίποτα. Όσοι νόμιζαν </w:t>
      </w:r>
      <w:r>
        <w:rPr>
          <w:rFonts w:eastAsia="Times New Roman" w:cs="Times New Roman"/>
          <w:szCs w:val="24"/>
        </w:rPr>
        <w:lastRenderedPageBreak/>
        <w:t>ότι θα βγει, διαψεύδονται</w:t>
      </w:r>
      <w:r w:rsidRPr="00623F90">
        <w:rPr>
          <w:rFonts w:eastAsia="Times New Roman" w:cs="Times New Roman"/>
          <w:szCs w:val="24"/>
        </w:rPr>
        <w:t>,</w:t>
      </w:r>
      <w:r>
        <w:rPr>
          <w:rFonts w:eastAsia="Times New Roman" w:cs="Times New Roman"/>
          <w:szCs w:val="24"/>
        </w:rPr>
        <w:t xml:space="preserve"> μέρα με την ημέρα. Είναι ηλίου φαεινότερο ότι αυτό το πρόγραμμα που συντάξανε για μας -δεν έχει σχέση με τους ορκωτούς λογιστέ</w:t>
      </w:r>
      <w:r>
        <w:rPr>
          <w:rFonts w:eastAsia="Times New Roman" w:cs="Times New Roman"/>
          <w:szCs w:val="24"/>
        </w:rPr>
        <w:t xml:space="preserve">ς, αλλά το νιώσαμε στο πετσί μας- δεν βγήκε και </w:t>
      </w:r>
      <w:proofErr w:type="spellStart"/>
      <w:r>
        <w:rPr>
          <w:rFonts w:eastAsia="Times New Roman" w:cs="Times New Roman"/>
          <w:szCs w:val="24"/>
        </w:rPr>
        <w:t>φτωχοποιούνται</w:t>
      </w:r>
      <w:proofErr w:type="spellEnd"/>
      <w:r>
        <w:rPr>
          <w:rFonts w:eastAsia="Times New Roman" w:cs="Times New Roman"/>
          <w:szCs w:val="24"/>
        </w:rPr>
        <w:t xml:space="preserve"> ολόκληρες κοινωνίες, για να μην πω χώρες ολόκληρες, από αυτές τις λάθος εκτιμήσεις. Συνεπώς, είναι ένα ωραίο πρώτο βήμα. </w:t>
      </w:r>
    </w:p>
    <w:p w14:paraId="0D31A4D3"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Θα συμφωνήσω με την κριτική του αγορητή της Νέας Δημοκρατίας. Καλά κάνε</w:t>
      </w:r>
      <w:r>
        <w:rPr>
          <w:rFonts w:eastAsia="Times New Roman" w:cs="Times New Roman"/>
          <w:szCs w:val="24"/>
        </w:rPr>
        <w:t xml:space="preserve">ι. Αργήσαμε, ναι. Θα μπορούσαμε να το κάνουμε λίγο νωρίτερα, ξέρετε, όμως, ότι λειτουργούμε κάτω από συνθήκες πίεσης, μερικής οικονομικής ασφυξίας και δεν είναι όλα εύκολα. Δεν είναι κάτι που λες «τώρα το ξεκινάω και το τελειώνω». </w:t>
      </w:r>
    </w:p>
    <w:p w14:paraId="0D31A4D4"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Εγώ δεν θέλω να πω περισ</w:t>
      </w:r>
      <w:r>
        <w:rPr>
          <w:rFonts w:eastAsia="Times New Roman" w:cs="Times New Roman"/>
          <w:szCs w:val="24"/>
        </w:rPr>
        <w:t>σότερα. Θέλω να μιλήσω για δυο τροπολογίες. Ήμουν δέκτης μάλιστα της τροπολογίας των φοιτητών</w:t>
      </w:r>
      <w:r w:rsidRPr="00623F90">
        <w:rPr>
          <w:rFonts w:eastAsia="Times New Roman" w:cs="Times New Roman"/>
          <w:szCs w:val="24"/>
        </w:rPr>
        <w:t>,</w:t>
      </w:r>
      <w:r>
        <w:rPr>
          <w:rFonts w:eastAsia="Times New Roman" w:cs="Times New Roman"/>
          <w:szCs w:val="24"/>
        </w:rPr>
        <w:t xml:space="preserve"> που είναι επί </w:t>
      </w:r>
      <w:proofErr w:type="spellStart"/>
      <w:r>
        <w:rPr>
          <w:rFonts w:eastAsia="Times New Roman" w:cs="Times New Roman"/>
          <w:szCs w:val="24"/>
        </w:rPr>
        <w:t>πτυχίω</w:t>
      </w:r>
      <w:proofErr w:type="spellEnd"/>
      <w:r>
        <w:rPr>
          <w:rFonts w:eastAsia="Times New Roman" w:cs="Times New Roman"/>
          <w:szCs w:val="24"/>
        </w:rPr>
        <w:t xml:space="preserve"> και οι οποίοι πραγματικά καιγόντουσαν και έπρεπε να γίνει. Αν δεν έγινε πριν, κακώς δεν έγινε. Θα μπορούσε να είχε γίνει, αλλά ήταν κάτι που</w:t>
      </w:r>
      <w:r>
        <w:rPr>
          <w:rFonts w:eastAsia="Times New Roman" w:cs="Times New Roman"/>
          <w:szCs w:val="24"/>
        </w:rPr>
        <w:t xml:space="preserve"> έπρεπε να έχει γίνει. </w:t>
      </w:r>
    </w:p>
    <w:p w14:paraId="0D31A4D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Εμείς τουλάχιστον</w:t>
      </w:r>
      <w:r w:rsidRPr="005E4168">
        <w:rPr>
          <w:rFonts w:eastAsia="Times New Roman" w:cs="Times New Roman"/>
          <w:szCs w:val="24"/>
        </w:rPr>
        <w:t>,</w:t>
      </w:r>
      <w:r>
        <w:rPr>
          <w:rFonts w:eastAsia="Times New Roman" w:cs="Times New Roman"/>
          <w:szCs w:val="24"/>
        </w:rPr>
        <w:t xml:space="preserve"> το στηρίξαμε από την πρώτη φορά, γιατί ήρθαμε σε επαφή με αυτά τα παιδιά, όπως επίσης και η τροπολογία της κ. Φωτίου. Νομίζω ότι είναι ανθρώπινο. Πάντα πέφτεις έξω στους χρόνους. Εντάξει, θα μπορούσε από 1η Ιανουα</w:t>
      </w:r>
      <w:r>
        <w:rPr>
          <w:rFonts w:eastAsia="Times New Roman" w:cs="Times New Roman"/>
          <w:szCs w:val="24"/>
        </w:rPr>
        <w:t>ρίου να ισχύσει, αλλά νομίζω ότι και αυτή είναι επιβεβλημένη, γιατί αυτό το κοινωνικό επίδομα αλληλεγγύης δεν το παίρνουν ούτε δέκα ούτε δεκαπέντε χιλιάδες άνθρωποι. Το παίρνουν γύρω στις εφτακόσιες χιλιάδες άνθρωποι, οι οποίοι δεν έχουν στον ήλιο μοίρα κα</w:t>
      </w:r>
      <w:r>
        <w:rPr>
          <w:rFonts w:eastAsia="Times New Roman" w:cs="Times New Roman"/>
          <w:szCs w:val="24"/>
        </w:rPr>
        <w:t>ι μέχρι χθες αυτοί οι άνθρωποι ήταν ή στα συσσίτια της εκκλησίας ή στα συσσίτια των δήμων ή στους κάδους απορριμμάτων. Λυπάμαι που το λέω. Δεν είναι πολλά τα χρήματα. Είναι από 200 ευρώ μέχρι 400 ευρώ, ανάλογα την οικογενειακή τους κατάσταση. Δεν είναι έκτ</w:t>
      </w:r>
      <w:r>
        <w:rPr>
          <w:rFonts w:eastAsia="Times New Roman" w:cs="Times New Roman"/>
          <w:szCs w:val="24"/>
        </w:rPr>
        <w:t>ακτο, δεν είναι εφάπαξ, είναι μηνιαίο και δεν έχει κα</w:t>
      </w:r>
      <w:r>
        <w:rPr>
          <w:rFonts w:eastAsia="Times New Roman" w:cs="Times New Roman"/>
          <w:szCs w:val="24"/>
        </w:rPr>
        <w:t>μ</w:t>
      </w:r>
      <w:r>
        <w:rPr>
          <w:rFonts w:eastAsia="Times New Roman" w:cs="Times New Roman"/>
          <w:szCs w:val="24"/>
        </w:rPr>
        <w:t>μία σχέση και το λέω γι’ αυτούς που με ακούνε αυτή τη στιγμή και καλά θα κάνουν να πάνε γρήγορα στις κοινωνικές υπηρεσίες των δήμων, στα ΚΕΠ. Πολύ σύντομα</w:t>
      </w:r>
      <w:r>
        <w:rPr>
          <w:rFonts w:eastAsia="Times New Roman" w:cs="Times New Roman"/>
          <w:szCs w:val="24"/>
        </w:rPr>
        <w:t>,</w:t>
      </w:r>
      <w:r>
        <w:rPr>
          <w:rFonts w:eastAsia="Times New Roman" w:cs="Times New Roman"/>
          <w:szCs w:val="24"/>
        </w:rPr>
        <w:t xml:space="preserve"> οι διακόσιες πενήντα τέσσερις κοινότητες, όπου</w:t>
      </w:r>
      <w:r>
        <w:rPr>
          <w:rFonts w:eastAsia="Times New Roman" w:cs="Times New Roman"/>
          <w:szCs w:val="24"/>
        </w:rPr>
        <w:t xml:space="preserve"> θα γίνουν σε δήμους άνω των δέκα χιλιάδων -που είναι οι πιο πολλοί, φαντάζομαι- θα ενημερωθούν γι’ αυτό το επίδομα. </w:t>
      </w:r>
    </w:p>
    <w:p w14:paraId="0D31A4D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Θα ήθελα τελειώνοντας, επειδή πάλι άκουσα κινδυνολογίες, καταστροφολογίες και χαρακτηρισμούς, να θυμίσω τα εξής: Σύμφωνα με οικονομολόγους</w:t>
      </w:r>
      <w:r>
        <w:rPr>
          <w:rFonts w:eastAsia="Times New Roman" w:cs="Times New Roman"/>
          <w:szCs w:val="24"/>
        </w:rPr>
        <w:t>,</w:t>
      </w:r>
      <w:r>
        <w:rPr>
          <w:rFonts w:eastAsia="Times New Roman" w:cs="Times New Roman"/>
          <w:szCs w:val="24"/>
        </w:rPr>
        <w:t xml:space="preserve"> που δεν έχουν σχέση με την Ελλάδα, η χώρα αυτή τη στιγμή με ένα ελάχιστο ποσοστό</w:t>
      </w:r>
      <w:r>
        <w:rPr>
          <w:rFonts w:eastAsia="Times New Roman" w:cs="Times New Roman"/>
          <w:szCs w:val="24"/>
        </w:rPr>
        <w:t>,</w:t>
      </w:r>
      <w:r>
        <w:rPr>
          <w:rFonts w:eastAsia="Times New Roman" w:cs="Times New Roman"/>
          <w:szCs w:val="24"/>
        </w:rPr>
        <w:t xml:space="preserve"> τελειώνει με ανάπτυξη το 2016 -μικρό, ελάχιστο</w:t>
      </w:r>
      <w:r>
        <w:rPr>
          <w:rFonts w:eastAsia="Times New Roman" w:cs="Times New Roman"/>
          <w:szCs w:val="24"/>
        </w:rPr>
        <w:t>,</w:t>
      </w:r>
      <w:r>
        <w:rPr>
          <w:rFonts w:eastAsia="Times New Roman" w:cs="Times New Roman"/>
          <w:szCs w:val="24"/>
        </w:rPr>
        <w:t xml:space="preserve"> αλλά είναι ανάπτυξη- και το 2017 όλοι σχεδόν οι οικονομολόγοι του πλανήτη προβλέπουν ανάπτυξη στη χώρα, άλλος μικρότερη, άλλ</w:t>
      </w:r>
      <w:r>
        <w:rPr>
          <w:rFonts w:eastAsia="Times New Roman" w:cs="Times New Roman"/>
          <w:szCs w:val="24"/>
        </w:rPr>
        <w:t>ος μεγαλύτερη. Μπορεί μερικοί να μην προβλέπουν το 2,7% ή το 3%, αλλά προβλέπουν ανάπτυξη από τουλάχιστον 1,8% και πάνω.</w:t>
      </w:r>
    </w:p>
    <w:p w14:paraId="0D31A4D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θα ήθελα να θυμίσω ότι η Τράπεζα της Ελλάδος δέχθηκε πρόσφατα μια διορθωτική κίνηση από την Ευρωπαϊκή Κεντρική Τράπεζα, που δεί</w:t>
      </w:r>
      <w:r>
        <w:rPr>
          <w:rFonts w:eastAsia="Times New Roman" w:cs="Times New Roman"/>
          <w:szCs w:val="24"/>
        </w:rPr>
        <w:t>χνει ότι η ρευστότητά της πάει καλά. Δεν είπαμε ότι λύθηκε το θέμα των τραπεζών, αλλά ότι πάει καλά. Είναι 4,2 δισεκατομμύρια, για όσους ξέρουν από νούμερα, για τη ρευστότητα των ελληνικών τραπεζών</w:t>
      </w:r>
      <w:r>
        <w:rPr>
          <w:rFonts w:eastAsia="Times New Roman" w:cs="Times New Roman"/>
          <w:szCs w:val="24"/>
        </w:rPr>
        <w:t>,</w:t>
      </w:r>
      <w:r>
        <w:rPr>
          <w:rFonts w:eastAsia="Times New Roman" w:cs="Times New Roman"/>
          <w:szCs w:val="24"/>
        </w:rPr>
        <w:t xml:space="preserve"> που δεν χρειάζονται.</w:t>
      </w:r>
    </w:p>
    <w:p w14:paraId="0D31A4D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θέλω να θυμίσω ότι η αγνώστο</w:t>
      </w:r>
      <w:r>
        <w:rPr>
          <w:rFonts w:eastAsia="Times New Roman" w:cs="Times New Roman"/>
          <w:szCs w:val="24"/>
        </w:rPr>
        <w:t xml:space="preserve">υ προέλευσης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που, όμως, λύνει και δένει στον πλανήτη, στο παγκόσμιο στερέωμα, ενώ λέει ότι ο μέσος όρος ανάπτυξης όλων των χωρών της Ευρωπαϊκής Ένωσης θα κυμανθεί γύρω στο </w:t>
      </w:r>
      <w:r>
        <w:rPr>
          <w:rFonts w:eastAsia="Times New Roman" w:cs="Times New Roman"/>
          <w:szCs w:val="24"/>
        </w:rPr>
        <w:lastRenderedPageBreak/>
        <w:t xml:space="preserve">1,3%, για τη χώρα μας προβλέπει πολύ πιο μεγάλη ανάπτυξη, γύρω στο 1,8%, </w:t>
      </w:r>
      <w:r>
        <w:rPr>
          <w:rFonts w:eastAsia="Times New Roman" w:cs="Times New Roman"/>
          <w:szCs w:val="24"/>
        </w:rPr>
        <w:t>1,9%.</w:t>
      </w:r>
    </w:p>
    <w:p w14:paraId="0D31A4D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θέλω να θυμίσω -και είναι απάντηση, γιατί ακούω από το πρωί ως το βράδυ μιζέρια, κινδυνολογία, καταστροφολογία και κυρίως διαστρέβλωση- ότι γύρω στα 6 δισεκατομμύρια έχουν επιστρέψει από τα σεντούκια στις τράπεζες.</w:t>
      </w:r>
    </w:p>
    <w:p w14:paraId="0D31A4D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θυμίσω ότι </w:t>
      </w:r>
      <w:r>
        <w:rPr>
          <w:rFonts w:eastAsia="Times New Roman" w:cs="Times New Roman"/>
          <w:szCs w:val="24"/>
        </w:rPr>
        <w:t>τα δεκαετή ομόλογα είναι σταθερά και έχουν μια πτωτική τάση. Ξέρουμε όλοι ότι αν περάσουν το ψυχολογικό όριο των έξι μονάδων, κάτι σημαίνει αυτό.</w:t>
      </w:r>
    </w:p>
    <w:p w14:paraId="0D31A4D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θέλω να θυμίσω τα εξής για τις εξαγωγές: Έδωσε δέκα κριτήρια ο κ. Παπαδημητρίου, ο Υπουργός Οικονομίας</w:t>
      </w:r>
      <w:r>
        <w:rPr>
          <w:rFonts w:eastAsia="Times New Roman" w:cs="Times New Roman"/>
          <w:szCs w:val="24"/>
        </w:rPr>
        <w:t xml:space="preserve">, που δείχνουν ότι η χώρα μπαίνει πραγματικά σε μια άλλη φάση. </w:t>
      </w:r>
    </w:p>
    <w:p w14:paraId="0D31A4D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Κύριε Πρόεδρε, πόσο χρόνο έχω;</w:t>
      </w:r>
    </w:p>
    <w:p w14:paraId="0D31A4D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πολύ χρόνο, κύριε </w:t>
      </w:r>
      <w:proofErr w:type="spellStart"/>
      <w:r>
        <w:rPr>
          <w:rFonts w:eastAsia="Times New Roman" w:cs="Times New Roman"/>
          <w:szCs w:val="24"/>
        </w:rPr>
        <w:t>Παπαχριστόπουλε</w:t>
      </w:r>
      <w:proofErr w:type="spellEnd"/>
      <w:r>
        <w:rPr>
          <w:rFonts w:eastAsia="Times New Roman" w:cs="Times New Roman"/>
          <w:szCs w:val="24"/>
        </w:rPr>
        <w:t>. Συνεχίστε.</w:t>
      </w:r>
    </w:p>
    <w:p w14:paraId="0D31A4D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Ολοκληρώνω, κύριε Πρόεδρε. Δεν έχω παράπονο.</w:t>
      </w:r>
    </w:p>
    <w:p w14:paraId="0D31A4D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αυτή τη συγκυρία είναι εγκληματική κίνηση να γίνει οτιδήποτε άλλο και να μην τελειώσει η δεύτερη αξιολόγηση. </w:t>
      </w:r>
    </w:p>
    <w:p w14:paraId="0D31A4E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Η αίσθηση όσων παρακολουθούν τα γεγονότα από κοντά είναι η εξής: Δεν παραβλέπει κανείς ότι η ομάδα Σόιμπλε καιροφυλακτεί. Όμως, θέλω να θυμίσω ότι</w:t>
      </w:r>
      <w:r>
        <w:rPr>
          <w:rFonts w:eastAsia="Times New Roman" w:cs="Times New Roman"/>
          <w:szCs w:val="24"/>
        </w:rPr>
        <w:t xml:space="preserve"> το τελευταίο «πραξικόπημα» που έκανε με τα βραχυπρόθεσμα, εξέπληξε πολλούς από τους δεκαεννέα φίλους στην Ευρωζώνη, με εξαίρεση τις Βαλτικές χώρες, που πάντα ήταν σύμμαχοί του και τρεις, τέσσερις άλλες, που δεν είναι πολύ δυνατές οικονομικές οντότητες, όπ</w:t>
      </w:r>
      <w:r>
        <w:rPr>
          <w:rFonts w:eastAsia="Times New Roman" w:cs="Times New Roman"/>
          <w:szCs w:val="24"/>
        </w:rPr>
        <w:t>ως η Φινλανδία, για παράδειγμα, που είναι εναντίον μας, είναι το 1/8 σε οικονομία από ό,τι είναι η Γαλλία, που είναι δεύτερη, και το ένα τόσο της Ιταλίας που είναι τρίτη.</w:t>
      </w:r>
    </w:p>
    <w:p w14:paraId="0D31A4E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Τι θέλω να πω; Χώρες, όπως η Ιρλανδία, το Βέλγιο, η Γαλλία, η Ιταλία, η Κύπρος, η Πορ</w:t>
      </w:r>
      <w:r>
        <w:rPr>
          <w:rFonts w:eastAsia="Times New Roman" w:cs="Times New Roman"/>
          <w:szCs w:val="24"/>
        </w:rPr>
        <w:t xml:space="preserve">τογαλία, ακόμα και η Ισπανία, έχουν καταλάβει ότι δεν μπορεί μια χώρα να κερδίζει -100 δισεκατομμύρια μπήκαν το 2016 στην οικονομία της Γερμανίας- και όλοι οι άλλοι να </w:t>
      </w:r>
      <w:proofErr w:type="spellStart"/>
      <w:r>
        <w:rPr>
          <w:rFonts w:eastAsia="Times New Roman" w:cs="Times New Roman"/>
          <w:szCs w:val="24"/>
        </w:rPr>
        <w:t>φτωχοποιούνται</w:t>
      </w:r>
      <w:proofErr w:type="spellEnd"/>
      <w:r>
        <w:rPr>
          <w:rFonts w:eastAsia="Times New Roman" w:cs="Times New Roman"/>
          <w:szCs w:val="24"/>
        </w:rPr>
        <w:t xml:space="preserve">. Πιστεύω ότι είναι σύμμαχος σε αυτό το πράγμα. </w:t>
      </w:r>
    </w:p>
    <w:p w14:paraId="0D31A4E2" w14:textId="77777777" w:rsidR="00320123" w:rsidRDefault="00F36392">
      <w:pPr>
        <w:spacing w:after="0" w:line="600" w:lineRule="auto"/>
        <w:ind w:firstLine="720"/>
        <w:jc w:val="both"/>
        <w:rPr>
          <w:rFonts w:eastAsia="Times New Roman" w:cs="Times New Roman"/>
        </w:rPr>
      </w:pPr>
      <w:r>
        <w:rPr>
          <w:rFonts w:eastAsia="Times New Roman" w:cs="Times New Roman"/>
        </w:rPr>
        <w:t>Πιστεύω ακόμα ότι τα τρομ</w:t>
      </w:r>
      <w:r>
        <w:rPr>
          <w:rFonts w:eastAsia="Times New Roman" w:cs="Times New Roman"/>
        </w:rPr>
        <w:t xml:space="preserve">οκρατικά χτυπήματα σε όλη την Ευρώπη, εκτός από την Ελλάδα, ένας </w:t>
      </w:r>
      <w:proofErr w:type="spellStart"/>
      <w:r>
        <w:rPr>
          <w:rFonts w:eastAsia="Times New Roman" w:cs="Times New Roman"/>
        </w:rPr>
        <w:t>Ερντογάν</w:t>
      </w:r>
      <w:proofErr w:type="spellEnd"/>
      <w:r>
        <w:rPr>
          <w:rFonts w:eastAsia="Times New Roman" w:cs="Times New Roman"/>
        </w:rPr>
        <w:t xml:space="preserve"> απρόβλεπτος και απελπισμένος, κατά τη γνώμη μου, σε μια χώρα που πραγματικά </w:t>
      </w:r>
      <w:r>
        <w:rPr>
          <w:rFonts w:eastAsia="Times New Roman"/>
          <w:bCs/>
        </w:rPr>
        <w:t>είναι</w:t>
      </w:r>
      <w:r>
        <w:rPr>
          <w:rFonts w:eastAsia="Times New Roman" w:cs="Times New Roman"/>
        </w:rPr>
        <w:t xml:space="preserve"> όαση σταθερότητας και ασφάλειας και δημοκρατίας </w:t>
      </w:r>
      <w:r>
        <w:rPr>
          <w:rFonts w:eastAsia="Times New Roman"/>
        </w:rPr>
        <w:lastRenderedPageBreak/>
        <w:t>–</w:t>
      </w:r>
      <w:r>
        <w:rPr>
          <w:rFonts w:eastAsia="Times New Roman" w:cs="Times New Roman"/>
        </w:rPr>
        <w:t>το τονίζω το «δημοκρατίας»</w:t>
      </w:r>
      <w:r>
        <w:rPr>
          <w:rFonts w:eastAsia="Times New Roman"/>
        </w:rPr>
        <w:t>–</w:t>
      </w:r>
      <w:r>
        <w:rPr>
          <w:rFonts w:eastAsia="Times New Roman" w:cs="Times New Roman"/>
        </w:rPr>
        <w:t xml:space="preserve"> που φορτώθηκε στην πλάτ</w:t>
      </w:r>
      <w:r>
        <w:rPr>
          <w:rFonts w:eastAsia="Times New Roman" w:cs="Times New Roman"/>
        </w:rPr>
        <w:t xml:space="preserve">η της και το φοβερό μεταναστευτικό πρόβλημα των προσφύγων και των οικονομικών μεταναστών και μετά το γεγονός ότι η Ιταλία δοκιμάζεται σε επίπεδο τραπεζικού συστήματος, το </w:t>
      </w:r>
      <w:r>
        <w:rPr>
          <w:rFonts w:eastAsia="Times New Roman" w:cs="Times New Roman"/>
          <w:lang w:val="en-US"/>
        </w:rPr>
        <w:t>Brexit</w:t>
      </w:r>
      <w:r>
        <w:rPr>
          <w:rFonts w:eastAsia="Times New Roman" w:cs="Times New Roman"/>
        </w:rPr>
        <w:t xml:space="preserve">, ο </w:t>
      </w:r>
      <w:proofErr w:type="spellStart"/>
      <w:r>
        <w:rPr>
          <w:rFonts w:eastAsia="Times New Roman" w:cs="Times New Roman"/>
        </w:rPr>
        <w:t>Τραμπ</w:t>
      </w:r>
      <w:proofErr w:type="spellEnd"/>
      <w:r>
        <w:rPr>
          <w:rFonts w:eastAsia="Times New Roman" w:cs="Times New Roman"/>
        </w:rPr>
        <w:t xml:space="preserve">, όλα αυτά </w:t>
      </w:r>
      <w:r>
        <w:rPr>
          <w:rFonts w:eastAsia="Times New Roman"/>
          <w:bCs/>
        </w:rPr>
        <w:t>είναι</w:t>
      </w:r>
      <w:r>
        <w:rPr>
          <w:rFonts w:eastAsia="Times New Roman" w:cs="Times New Roman"/>
        </w:rPr>
        <w:t xml:space="preserve"> καινούριοι παίκτες και παράγοντες στις παγκόσμιες ισο</w:t>
      </w:r>
      <w:r>
        <w:rPr>
          <w:rFonts w:eastAsia="Times New Roman" w:cs="Times New Roman"/>
        </w:rPr>
        <w:t>ρροπίες.</w:t>
      </w:r>
    </w:p>
    <w:p w14:paraId="0D31A4E3"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Θέλω να πιστεύω ότι η ομάδα Σόιμπλε δεν θα υπερισχύσει και δεν θα γίνει το απονενοημένο διάβημα. </w:t>
      </w:r>
      <w:r>
        <w:rPr>
          <w:rFonts w:eastAsia="Times New Roman"/>
          <w:bCs/>
        </w:rPr>
        <w:t>Είναι</w:t>
      </w:r>
      <w:r>
        <w:rPr>
          <w:rFonts w:eastAsia="Times New Roman" w:cs="Times New Roman"/>
        </w:rPr>
        <w:t xml:space="preserve"> 5-10% η πιθανότητα αυτή, αλλά </w:t>
      </w:r>
      <w:r>
        <w:rPr>
          <w:rFonts w:eastAsia="Times New Roman"/>
          <w:bCs/>
        </w:rPr>
        <w:t>είναι</w:t>
      </w:r>
      <w:r>
        <w:rPr>
          <w:rFonts w:eastAsia="Times New Roman" w:cs="Times New Roman"/>
        </w:rPr>
        <w:t xml:space="preserve"> υπαρκτή. Δεν την αρνείται κανένας. </w:t>
      </w:r>
    </w:p>
    <w:p w14:paraId="0D31A4E4" w14:textId="77777777" w:rsidR="00320123" w:rsidRDefault="00F36392">
      <w:pPr>
        <w:spacing w:after="0" w:line="600" w:lineRule="auto"/>
        <w:ind w:firstLine="720"/>
        <w:jc w:val="both"/>
        <w:rPr>
          <w:rFonts w:eastAsia="Times New Roman" w:cs="Times New Roman"/>
        </w:rPr>
      </w:pPr>
      <w:r>
        <w:rPr>
          <w:rFonts w:eastAsia="Times New Roman" w:cs="Times New Roman"/>
        </w:rPr>
        <w:t>Ναι, καθυστέρησε η αξιολόγηση. Καθυστέρησε, γιατί πραγματικά γίνεται δια</w:t>
      </w:r>
      <w:r>
        <w:rPr>
          <w:rFonts w:eastAsia="Times New Roman" w:cs="Times New Roman"/>
        </w:rPr>
        <w:t xml:space="preserve">πραγμάτευση, γιατί έπρεπε να δοθούν σε αναξιοπαθούντες αυτά τα 617 εκατομμύρια ευρώ. Εγώ λέω ότι δεν </w:t>
      </w:r>
      <w:r>
        <w:rPr>
          <w:rFonts w:eastAsia="Times New Roman"/>
          <w:bCs/>
        </w:rPr>
        <w:t>είναι</w:t>
      </w:r>
      <w:r>
        <w:rPr>
          <w:rFonts w:eastAsia="Times New Roman" w:cs="Times New Roman"/>
        </w:rPr>
        <w:t xml:space="preserve"> τίποτα. Πρέπει να δοθούν τα 700 εκατομμύρια ευρώ της κ. Φωτίου σε ανθρώπους που βρίσκονται κάτω από το όριο της φτώχειας. Και κάποιος πρέπει να πληρο</w:t>
      </w:r>
      <w:r>
        <w:rPr>
          <w:rFonts w:eastAsia="Times New Roman" w:cs="Times New Roman"/>
        </w:rPr>
        <w:t xml:space="preserve">φορήσει αυτούς τους ανθρώπους που απεργάζονται διάφορα σχέδια ότι οι μισοί Έλληνες μπορεί να μην </w:t>
      </w:r>
      <w:r>
        <w:rPr>
          <w:rFonts w:eastAsia="Times New Roman"/>
          <w:bCs/>
        </w:rPr>
        <w:t>είναι</w:t>
      </w:r>
      <w:r>
        <w:rPr>
          <w:rFonts w:eastAsia="Times New Roman" w:cs="Times New Roman"/>
        </w:rPr>
        <w:t xml:space="preserve"> κάτω από τα όρια της φτώχειας, τα αγγίζουν </w:t>
      </w:r>
      <w:r>
        <w:rPr>
          <w:rFonts w:eastAsia="Times New Roman" w:cs="Times New Roman"/>
          <w:bCs/>
          <w:shd w:val="clear" w:color="auto" w:fill="FFFFFF"/>
        </w:rPr>
        <w:t>όμως</w:t>
      </w:r>
      <w:r>
        <w:rPr>
          <w:rFonts w:eastAsia="Times New Roman" w:cs="Times New Roman"/>
        </w:rPr>
        <w:t>. Συνεπώς, η λογική πάνω από όλα πρέπει να επικρατήσει και θα επικρατήσει. Πιστεύω ότι η δεύτερη αξιολόγησ</w:t>
      </w:r>
      <w:r>
        <w:rPr>
          <w:rFonts w:eastAsia="Times New Roman" w:cs="Times New Roman"/>
        </w:rPr>
        <w:t xml:space="preserve">η θα τελειώσει. </w:t>
      </w:r>
    </w:p>
    <w:p w14:paraId="0D31A4E5" w14:textId="77777777" w:rsidR="00320123" w:rsidRDefault="00F36392">
      <w:pPr>
        <w:spacing w:after="0" w:line="600" w:lineRule="auto"/>
        <w:ind w:firstLine="720"/>
        <w:jc w:val="both"/>
        <w:rPr>
          <w:rFonts w:eastAsia="Times New Roman" w:cs="Times New Roman"/>
        </w:rPr>
      </w:pPr>
      <w:r>
        <w:rPr>
          <w:rFonts w:eastAsia="Times New Roman" w:cs="Times New Roman"/>
        </w:rPr>
        <w:lastRenderedPageBreak/>
        <w:t>Εγώ παρακολούθησα για επτά ώρες χθ</w:t>
      </w:r>
      <w:r>
        <w:rPr>
          <w:rFonts w:eastAsia="Times New Roman" w:cs="Times New Roman"/>
        </w:rPr>
        <w:t>ε</w:t>
      </w:r>
      <w:r>
        <w:rPr>
          <w:rFonts w:eastAsia="Times New Roman" w:cs="Times New Roman"/>
        </w:rPr>
        <w:t xml:space="preserve">ς τη </w:t>
      </w:r>
      <w:r>
        <w:rPr>
          <w:rFonts w:eastAsia="Times New Roman"/>
        </w:rPr>
        <w:t>συνεδρίαση</w:t>
      </w:r>
      <w:r>
        <w:rPr>
          <w:rFonts w:eastAsia="Times New Roman" w:cs="Times New Roman"/>
        </w:rPr>
        <w:t xml:space="preserve"> που είχαμε εδώ στην οποία, δυστυχώς, πολύ λίγα ακούστηκαν για το αγροτικό, όπου </w:t>
      </w:r>
      <w:r>
        <w:rPr>
          <w:rFonts w:eastAsia="Times New Roman"/>
        </w:rPr>
        <w:t>–</w:t>
      </w:r>
      <w:r>
        <w:rPr>
          <w:rFonts w:eastAsia="Times New Roman" w:cs="Times New Roman"/>
        </w:rPr>
        <w:t>ας με συγχωρήσει ο φίλος μου ο κ. Αποστόλου</w:t>
      </w:r>
      <w:r>
        <w:rPr>
          <w:rFonts w:eastAsia="Times New Roman"/>
        </w:rPr>
        <w:t>–</w:t>
      </w:r>
      <w:r>
        <w:rPr>
          <w:rFonts w:eastAsia="Times New Roman" w:cs="Times New Roman"/>
        </w:rPr>
        <w:t xml:space="preserve"> ο φουκαράς ο Αποστόλου, αφού ξόφλησε τα 3 </w:t>
      </w:r>
      <w:r>
        <w:rPr>
          <w:rFonts w:eastAsia="Times New Roman" w:cs="Times New Roman"/>
          <w:bCs/>
          <w:shd w:val="clear" w:color="auto" w:fill="FFFFFF"/>
        </w:rPr>
        <w:t xml:space="preserve">δισεκατομμύρια ευρώ </w:t>
      </w:r>
      <w:r>
        <w:rPr>
          <w:rFonts w:eastAsia="Times New Roman" w:cs="Times New Roman"/>
        </w:rPr>
        <w:t xml:space="preserve">που χρωστάγανε, αφού δεν έφαγε κανένα πρόστιμο αυτά τα δύο χρόνια, αφού ήδη δίνει στους αγρότες 3,7 και άλλα πολλά </w:t>
      </w:r>
      <w:r>
        <w:rPr>
          <w:rFonts w:eastAsia="Times New Roman"/>
        </w:rPr>
        <w:t>–</w:t>
      </w:r>
      <w:r>
        <w:rPr>
          <w:rFonts w:eastAsia="Times New Roman" w:cs="Times New Roman"/>
        </w:rPr>
        <w:t>δεν ακούστηκαν αυτά</w:t>
      </w:r>
      <w:r>
        <w:rPr>
          <w:rFonts w:eastAsia="Times New Roman"/>
        </w:rPr>
        <w:t>–</w:t>
      </w:r>
      <w:r>
        <w:rPr>
          <w:rFonts w:eastAsia="Times New Roman" w:cs="Times New Roman"/>
        </w:rPr>
        <w:t xml:space="preserve"> μπαίνει η χώρα σε άλλους ρυθμούς. </w:t>
      </w:r>
    </w:p>
    <w:p w14:paraId="0D31A4E6"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Τελειώνοντας, θα πω ότι </w:t>
      </w:r>
      <w:r>
        <w:rPr>
          <w:rFonts w:eastAsia="Times New Roman"/>
          <w:bCs/>
        </w:rPr>
        <w:t>είναι</w:t>
      </w:r>
      <w:r>
        <w:rPr>
          <w:rFonts w:eastAsia="Times New Roman" w:cs="Times New Roman"/>
        </w:rPr>
        <w:t xml:space="preserve"> πολύ σημαντικό</w:t>
      </w:r>
      <w:r>
        <w:rPr>
          <w:rFonts w:eastAsia="Times New Roman"/>
        </w:rPr>
        <w:t xml:space="preserve"> ότι</w:t>
      </w:r>
      <w:r>
        <w:rPr>
          <w:rFonts w:eastAsia="Times New Roman" w:cs="Times New Roman"/>
        </w:rPr>
        <w:t xml:space="preserve"> εμείς εδώ στη </w:t>
      </w:r>
      <w:r>
        <w:rPr>
          <w:rFonts w:eastAsia="Times New Roman"/>
          <w:bCs/>
        </w:rPr>
        <w:t>Βουλή</w:t>
      </w:r>
      <w:r>
        <w:rPr>
          <w:rFonts w:eastAsia="Times New Roman" w:cs="Times New Roman"/>
        </w:rPr>
        <w:t xml:space="preserve"> </w:t>
      </w:r>
      <w:r>
        <w:rPr>
          <w:rFonts w:eastAsia="Times New Roman"/>
        </w:rPr>
        <w:t>–</w:t>
      </w:r>
      <w:r>
        <w:rPr>
          <w:rFonts w:eastAsia="Times New Roman" w:cs="Times New Roman"/>
        </w:rPr>
        <w:t xml:space="preserve">και </w:t>
      </w:r>
      <w:r>
        <w:rPr>
          <w:rFonts w:eastAsia="Times New Roman"/>
          <w:bCs/>
        </w:rPr>
        <w:t>είναι</w:t>
      </w:r>
      <w:r>
        <w:rPr>
          <w:rFonts w:eastAsia="Times New Roman" w:cs="Times New Roman"/>
        </w:rPr>
        <w:t xml:space="preserve"> προς τιμήν τους ότι το ψηφίσανε και τα κόμματα της Αντιπολίτευσης</w:t>
      </w:r>
      <w:r>
        <w:rPr>
          <w:rFonts w:eastAsia="Times New Roman"/>
        </w:rPr>
        <w:t>–</w:t>
      </w:r>
      <w:r>
        <w:rPr>
          <w:rFonts w:eastAsia="Times New Roman" w:cs="Times New Roman"/>
        </w:rPr>
        <w:t xml:space="preserve"> ψηφίσαμε την ηλεκτρονική υπογραφή, ψηφίσαμε στην κινητικότητα τη μια στάση </w:t>
      </w:r>
      <w:r>
        <w:rPr>
          <w:rFonts w:eastAsia="Times New Roman"/>
        </w:rPr>
        <w:t>–</w:t>
      </w:r>
      <w:r>
        <w:rPr>
          <w:rFonts w:eastAsia="Times New Roman" w:cs="Times New Roman"/>
        </w:rPr>
        <w:t>όχι δύο μήνες και εξήντα υπογραφές</w:t>
      </w:r>
      <w:r>
        <w:rPr>
          <w:rFonts w:eastAsia="Times New Roman"/>
        </w:rPr>
        <w:t>–</w:t>
      </w:r>
      <w:r>
        <w:rPr>
          <w:rFonts w:eastAsia="Times New Roman" w:cs="Times New Roman"/>
        </w:rPr>
        <w:t xml:space="preserve"> ψηφίσαμε το πλαστικό χρήμα και έρχονται και άλλα, γιατί πιστεύω ότι η χώρα π</w:t>
      </w:r>
      <w:r>
        <w:rPr>
          <w:rFonts w:eastAsia="Times New Roman" w:cs="Times New Roman"/>
        </w:rPr>
        <w:t xml:space="preserve">ρέπει να αλλάξει και θα αλλάξει. Κάποιοι </w:t>
      </w:r>
      <w:r>
        <w:rPr>
          <w:rFonts w:eastAsia="Times New Roman"/>
        </w:rPr>
        <w:t>–</w:t>
      </w:r>
      <w:r>
        <w:rPr>
          <w:rFonts w:eastAsia="Times New Roman" w:cs="Times New Roman"/>
        </w:rPr>
        <w:t>λυπάμαι που το λέω</w:t>
      </w:r>
      <w:r>
        <w:rPr>
          <w:rFonts w:eastAsia="Times New Roman"/>
        </w:rPr>
        <w:t>–</w:t>
      </w:r>
      <w:r>
        <w:rPr>
          <w:rFonts w:eastAsia="Times New Roman" w:cs="Times New Roman"/>
        </w:rPr>
        <w:t xml:space="preserve"> θέλουν να την κρατήσουν σε ομηρία. </w:t>
      </w:r>
    </w:p>
    <w:p w14:paraId="0D31A4E7" w14:textId="77777777" w:rsidR="00320123" w:rsidRDefault="00F36392">
      <w:pPr>
        <w:spacing w:after="0" w:line="600" w:lineRule="auto"/>
        <w:ind w:firstLine="720"/>
        <w:jc w:val="both"/>
        <w:rPr>
          <w:rFonts w:eastAsia="Times New Roman" w:cs="Times New Roman"/>
        </w:rPr>
      </w:pPr>
      <w:r>
        <w:rPr>
          <w:rFonts w:eastAsia="Times New Roman" w:cs="Times New Roman"/>
        </w:rPr>
        <w:t>Ε</w:t>
      </w:r>
      <w:r>
        <w:rPr>
          <w:rFonts w:eastAsia="Times New Roman"/>
          <w:bCs/>
        </w:rPr>
        <w:t>ίναι</w:t>
      </w:r>
      <w:r>
        <w:rPr>
          <w:rFonts w:eastAsia="Times New Roman" w:cs="Times New Roman"/>
        </w:rPr>
        <w:t xml:space="preserve"> κωμικό και αστείο γεγονός επειδή ένας συνταξιούχος δημοσιογράφος, που δούλευε στο Βήμα πάνω από είκοσι χρόνια, εγκαλείται…</w:t>
      </w:r>
    </w:p>
    <w:p w14:paraId="0D31A4E8" w14:textId="77777777" w:rsidR="00320123" w:rsidRDefault="00F36392">
      <w:pPr>
        <w:spacing w:after="0" w:line="600" w:lineRule="auto"/>
        <w:ind w:firstLine="720"/>
        <w:jc w:val="both"/>
        <w:rPr>
          <w:rFonts w:eastAsia="Times New Roman" w:cs="Times New Roman"/>
        </w:rPr>
      </w:pPr>
      <w:r>
        <w:rPr>
          <w:rFonts w:eastAsia="Times New Roman" w:cs="Times New Roman"/>
          <w:b/>
        </w:rPr>
        <w:t>ΓΙΑΝΝΗΣ ΚΟΥΤΣΟΥΚΟΣ:</w:t>
      </w:r>
      <w:r>
        <w:rPr>
          <w:rFonts w:eastAsia="Times New Roman" w:cs="Times New Roman"/>
        </w:rPr>
        <w:t xml:space="preserve"> Τριάντα.</w:t>
      </w:r>
    </w:p>
    <w:p w14:paraId="0D31A4E9" w14:textId="77777777" w:rsidR="00320123" w:rsidRDefault="00F36392">
      <w:pPr>
        <w:spacing w:after="0" w:line="600" w:lineRule="auto"/>
        <w:ind w:firstLine="720"/>
        <w:jc w:val="both"/>
        <w:rPr>
          <w:rFonts w:eastAsia="Times New Roman" w:cs="Times New Roman"/>
        </w:rPr>
      </w:pPr>
      <w:r>
        <w:rPr>
          <w:rFonts w:eastAsia="Times New Roman" w:cs="Times New Roman"/>
          <w:b/>
        </w:rPr>
        <w:lastRenderedPageBreak/>
        <w:t>ΑΘΑΝΑΣΙΟΣ ΠΑΠΑΧΡΙΣΤΟΠΟΥΛΟΣ:</w:t>
      </w:r>
      <w:r>
        <w:rPr>
          <w:rFonts w:eastAsia="Times New Roman" w:cs="Times New Roman"/>
        </w:rPr>
        <w:t xml:space="preserve"> Δεν ξέρω πόσα </w:t>
      </w:r>
      <w:r>
        <w:rPr>
          <w:rFonts w:eastAsia="Times New Roman"/>
          <w:bCs/>
        </w:rPr>
        <w:t>είναι</w:t>
      </w:r>
      <w:r>
        <w:rPr>
          <w:rFonts w:eastAsia="Times New Roman" w:cs="Times New Roman"/>
        </w:rPr>
        <w:t xml:space="preserve">. </w:t>
      </w:r>
    </w:p>
    <w:p w14:paraId="0D31A4EA" w14:textId="77777777" w:rsidR="00320123" w:rsidRDefault="00F36392">
      <w:pPr>
        <w:spacing w:after="0" w:line="600" w:lineRule="auto"/>
        <w:ind w:firstLine="720"/>
        <w:jc w:val="both"/>
        <w:rPr>
          <w:rFonts w:eastAsia="Times New Roman" w:cs="Times New Roman"/>
          <w:b/>
        </w:rPr>
      </w:pPr>
      <w:r>
        <w:rPr>
          <w:rFonts w:eastAsia="Times New Roman" w:cs="Times New Roman"/>
          <w:b/>
        </w:rPr>
        <w:t xml:space="preserve">ΓΙΑΝΝΗΣ </w:t>
      </w:r>
      <w:r>
        <w:rPr>
          <w:rFonts w:eastAsia="Times New Roman" w:cs="Times New Roman"/>
          <w:b/>
        </w:rPr>
        <w:t xml:space="preserve">ΚΟΥΤΣΟΥΚΟΣ: </w:t>
      </w:r>
      <w:r>
        <w:rPr>
          <w:rFonts w:eastAsia="Times New Roman" w:cs="Times New Roman"/>
        </w:rPr>
        <w:t>Έτσι λέει ο ίδιος.</w:t>
      </w:r>
      <w:r>
        <w:rPr>
          <w:rFonts w:eastAsia="Times New Roman" w:cs="Times New Roman"/>
          <w:b/>
        </w:rPr>
        <w:t xml:space="preserve"> </w:t>
      </w:r>
    </w:p>
    <w:p w14:paraId="0D31A4EB" w14:textId="77777777" w:rsidR="00320123" w:rsidRDefault="00F36392">
      <w:pPr>
        <w:spacing w:after="0"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 xml:space="preserve">Μακάρι να </w:t>
      </w:r>
      <w:r>
        <w:rPr>
          <w:rFonts w:eastAsia="Times New Roman"/>
          <w:bCs/>
        </w:rPr>
        <w:t>είναι</w:t>
      </w:r>
      <w:r>
        <w:rPr>
          <w:rFonts w:eastAsia="Times New Roman" w:cs="Times New Roman"/>
        </w:rPr>
        <w:t xml:space="preserve"> παραπάνω. Εγώ λέω λιγότερα. </w:t>
      </w:r>
    </w:p>
    <w:p w14:paraId="0D31A4EC" w14:textId="77777777" w:rsidR="00320123" w:rsidRDefault="00F3639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 τελειώνουμε, γιατί τώρα μιλάμε για θέματα που </w:t>
      </w:r>
      <w:r>
        <w:rPr>
          <w:rFonts w:eastAsia="Times New Roman"/>
          <w:bCs/>
        </w:rPr>
        <w:t>είναι</w:t>
      </w:r>
      <w:r>
        <w:rPr>
          <w:rFonts w:eastAsia="Times New Roman" w:cs="Times New Roman"/>
          <w:szCs w:val="24"/>
        </w:rPr>
        <w:t xml:space="preserve"> έξω από το νομοσχέδιο. </w:t>
      </w:r>
    </w:p>
    <w:p w14:paraId="0D31A4ED" w14:textId="77777777" w:rsidR="00320123" w:rsidRDefault="00F36392">
      <w:pPr>
        <w:spacing w:after="0"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 xml:space="preserve">Τέλειωσα, κύριε Πρόεδρε και ζητάω συγγνώμη. </w:t>
      </w:r>
    </w:p>
    <w:p w14:paraId="0D31A4EE" w14:textId="77777777" w:rsidR="00320123" w:rsidRDefault="00F3639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Κουτσούκο, μη διακόπτετε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0D31A4EF" w14:textId="77777777" w:rsidR="00320123" w:rsidRDefault="00F36392">
      <w:pPr>
        <w:spacing w:after="0"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 xml:space="preserve">Κι εγώ έχω ασχοληθεί. Τι σχέση έχω; Λέτε </w:t>
      </w:r>
      <w:r>
        <w:rPr>
          <w:rFonts w:eastAsia="Times New Roman" w:cs="Times New Roman"/>
        </w:rPr>
        <w:t xml:space="preserve">ότι </w:t>
      </w:r>
      <w:r>
        <w:rPr>
          <w:rFonts w:eastAsia="Times New Roman"/>
          <w:bCs/>
        </w:rPr>
        <w:t>είναι</w:t>
      </w:r>
      <w:r>
        <w:rPr>
          <w:rFonts w:eastAsia="Times New Roman" w:cs="Times New Roman"/>
        </w:rPr>
        <w:t xml:space="preserve"> τριακόσιοι εργαζόμενοι.</w:t>
      </w:r>
      <w:r>
        <w:rPr>
          <w:rFonts w:eastAsia="Times New Roman" w:cs="Times New Roman"/>
          <w:b/>
        </w:rPr>
        <w:t xml:space="preserve"> </w:t>
      </w:r>
      <w:r>
        <w:rPr>
          <w:rFonts w:eastAsia="Times New Roman" w:cs="Times New Roman"/>
        </w:rPr>
        <w:t xml:space="preserve">Δεν πρέπει κάτι να γίνει για αυτούς; </w:t>
      </w:r>
    </w:p>
    <w:p w14:paraId="0D31A4F0"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Ήταν, πραγματικά, αποστομωτική η απάντηση του Πρωθυπουργού χθες: «Ελάτε μαζί με διαφάνεια να ρυθμίσουμε το θέμα των ΜΜΕ που τόσο </w:t>
      </w:r>
      <w:proofErr w:type="spellStart"/>
      <w:r>
        <w:rPr>
          <w:rFonts w:eastAsia="Times New Roman" w:cs="Times New Roman"/>
        </w:rPr>
        <w:t>πολεμήθηκε</w:t>
      </w:r>
      <w:proofErr w:type="spellEnd"/>
      <w:r>
        <w:rPr>
          <w:rFonts w:eastAsia="Times New Roman" w:cs="Times New Roman"/>
        </w:rPr>
        <w:t>». Η «</w:t>
      </w:r>
      <w:proofErr w:type="spellStart"/>
      <w:r>
        <w:rPr>
          <w:rFonts w:eastAsia="Times New Roman" w:cs="Times New Roman"/>
        </w:rPr>
        <w:t>μιντιακή</w:t>
      </w:r>
      <w:proofErr w:type="spellEnd"/>
      <w:r>
        <w:rPr>
          <w:rFonts w:eastAsia="Times New Roman" w:cs="Times New Roman"/>
        </w:rPr>
        <w:t xml:space="preserve"> δικτατορία», δυστυχώς, πολέμησ</w:t>
      </w:r>
      <w:r>
        <w:rPr>
          <w:rFonts w:eastAsia="Times New Roman" w:cs="Times New Roman"/>
        </w:rPr>
        <w:t>ε τόσο πολύ ένα νόμο που δεν βγήκε αντισυ</w:t>
      </w:r>
      <w:r>
        <w:rPr>
          <w:rFonts w:eastAsia="Times New Roman" w:cs="Times New Roman"/>
        </w:rPr>
        <w:lastRenderedPageBreak/>
        <w:t xml:space="preserve">νταγματικός. Ένα </w:t>
      </w:r>
      <w:r>
        <w:rPr>
          <w:rFonts w:eastAsia="Times New Roman"/>
        </w:rPr>
        <w:t>άρθρο</w:t>
      </w:r>
      <w:r>
        <w:rPr>
          <w:rFonts w:eastAsia="Times New Roman" w:cs="Times New Roman"/>
        </w:rPr>
        <w:t xml:space="preserve"> του βγήκε. Και αυτό γιατί κωλυσιεργούσε η Αξιωματική Αντιπολίτευση </w:t>
      </w:r>
      <w:r>
        <w:rPr>
          <w:rFonts w:eastAsia="Times New Roman"/>
        </w:rPr>
        <w:t>–</w:t>
      </w:r>
      <w:r>
        <w:rPr>
          <w:rFonts w:eastAsia="Times New Roman" w:cs="Times New Roman"/>
        </w:rPr>
        <w:t>όχι κανένας άλλος</w:t>
      </w:r>
      <w:r>
        <w:rPr>
          <w:rFonts w:eastAsia="Times New Roman"/>
        </w:rPr>
        <w:t>–</w:t>
      </w:r>
      <w:r>
        <w:rPr>
          <w:rFonts w:eastAsia="Times New Roman" w:cs="Times New Roman"/>
        </w:rPr>
        <w:t xml:space="preserve"> επί πέντε μήνες. Το ξέραμε, το ΕΣΡ έπρεπε να το κάνει. Το ξέραμε πρώτοι. </w:t>
      </w:r>
    </w:p>
    <w:p w14:paraId="0D31A4F1" w14:textId="77777777" w:rsidR="00320123" w:rsidRDefault="00F36392">
      <w:pPr>
        <w:spacing w:after="0" w:line="600" w:lineRule="auto"/>
        <w:ind w:firstLine="720"/>
        <w:jc w:val="both"/>
        <w:rPr>
          <w:rFonts w:eastAsia="Times New Roman" w:cs="Times New Roman"/>
        </w:rPr>
      </w:pPr>
      <w:r>
        <w:rPr>
          <w:rFonts w:eastAsia="Times New Roman" w:cs="Times New Roman"/>
        </w:rPr>
        <w:t>Δεν θέλω να πω περισσότερα. Ευχ</w:t>
      </w:r>
      <w:r>
        <w:rPr>
          <w:rFonts w:eastAsia="Times New Roman" w:cs="Times New Roman"/>
        </w:rPr>
        <w:t xml:space="preserve">αριστώ. </w:t>
      </w:r>
    </w:p>
    <w:p w14:paraId="0D31A4F2" w14:textId="77777777" w:rsidR="00320123" w:rsidRDefault="00F36392">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Τ</w:t>
      </w:r>
      <w:r>
        <w:rPr>
          <w:rFonts w:eastAsia="Times New Roman" w:cs="Times New Roman"/>
        </w:rPr>
        <w:t xml:space="preserve">ελειώσαμε με τους </w:t>
      </w:r>
      <w:r>
        <w:rPr>
          <w:rFonts w:eastAsia="Times New Roman" w:cs="Times New Roman"/>
        </w:rPr>
        <w:t>ειδικούς αγορητές</w:t>
      </w:r>
      <w:r>
        <w:rPr>
          <w:rFonts w:eastAsia="Times New Roman" w:cs="Times New Roman"/>
        </w:rPr>
        <w:t>. Η κυρία Υπουργός θέλει να κάνει νομοτεχνικές βελτιώσεις. Δεν χρειάζεται να τις αναγνώσετε, κυρία Υπουργέ. Απλά πείτε δύο λέξεις και τις καταθέτετε για να φωτοτυπηθούν και να μο</w:t>
      </w:r>
      <w:r>
        <w:rPr>
          <w:rFonts w:eastAsia="Times New Roman" w:cs="Times New Roman"/>
        </w:rPr>
        <w:t xml:space="preserve">ιραστούν και μετά συνεχίζουμε. Η κυρία Υπουργός δεν θέλει να πάρει τον λόγο τώρα. Θέλει να μιλήσουν οι έξι συνάδελφοι και ύστερα. Αυτό σημαίνει ότι οι Κοινοβουλευτικοί Εκπρόσωποι </w:t>
      </w:r>
      <w:r>
        <w:rPr>
          <w:rFonts w:eastAsia="Times New Roman"/>
          <w:bCs/>
        </w:rPr>
        <w:t>έχουν</w:t>
      </w:r>
      <w:r>
        <w:rPr>
          <w:rFonts w:eastAsia="Times New Roman" w:cs="Times New Roman"/>
        </w:rPr>
        <w:t xml:space="preserve"> </w:t>
      </w:r>
      <w:r>
        <w:rPr>
          <w:rFonts w:eastAsia="Times New Roman" w:cs="Times New Roman"/>
          <w:bCs/>
          <w:shd w:val="clear" w:color="auto" w:fill="FFFFFF"/>
        </w:rPr>
        <w:t>δικαίωμα</w:t>
      </w:r>
      <w:r>
        <w:rPr>
          <w:rFonts w:eastAsia="Times New Roman" w:cs="Times New Roman"/>
        </w:rPr>
        <w:t xml:space="preserve"> να πάρουν τον λόγο όποτε θέλουν. Αν θέλουν να περιμένουν να μιλήσει η κυρία Υπουργός, εντάξει. Αν δεν θέλουν, εντάξει και πάλι. </w:t>
      </w:r>
    </w:p>
    <w:p w14:paraId="0D31A4F3" w14:textId="77777777" w:rsidR="00320123" w:rsidRDefault="00F36392">
      <w:pPr>
        <w:spacing w:after="0"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Να μιλήσει η κυρία Υπουργός και μετά. </w:t>
      </w:r>
    </w:p>
    <w:p w14:paraId="0D31A4F4" w14:textId="77777777" w:rsidR="00320123" w:rsidRDefault="00F36392">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Ωραία, εντάξει. Ήδη σας γράφω εσάς, </w:t>
      </w:r>
      <w:r>
        <w:rPr>
          <w:rFonts w:eastAsia="Times New Roman" w:cs="Times New Roman"/>
        </w:rPr>
        <w:t xml:space="preserve">κύριε </w:t>
      </w:r>
      <w:proofErr w:type="spellStart"/>
      <w:r>
        <w:rPr>
          <w:rFonts w:eastAsia="Times New Roman" w:cs="Times New Roman"/>
        </w:rPr>
        <w:t>Δένδια</w:t>
      </w:r>
      <w:proofErr w:type="spellEnd"/>
      <w:r>
        <w:rPr>
          <w:rFonts w:eastAsia="Times New Roman" w:cs="Times New Roman"/>
        </w:rPr>
        <w:t>. Ο κ. Λοβέρδος θα μου πει τι θέλει, αν θέλει να ακούσει την κυρία Υπουργό ή όχι.</w:t>
      </w:r>
    </w:p>
    <w:p w14:paraId="0D31A4F5" w14:textId="77777777" w:rsidR="00320123" w:rsidRDefault="00F36392">
      <w:pPr>
        <w:spacing w:after="0" w:line="600" w:lineRule="auto"/>
        <w:ind w:firstLine="720"/>
        <w:jc w:val="both"/>
        <w:rPr>
          <w:rFonts w:eastAsia="Times New Roman" w:cs="Times New Roman"/>
        </w:rPr>
      </w:pPr>
      <w:r>
        <w:rPr>
          <w:rFonts w:eastAsia="Times New Roman" w:cs="Times New Roman"/>
          <w:b/>
        </w:rPr>
        <w:lastRenderedPageBreak/>
        <w:t>ΑΝΔΡΕΑΣ ΛΟΒΕΡΔΟΣ:</w:t>
      </w:r>
      <w:r>
        <w:rPr>
          <w:rFonts w:eastAsia="Times New Roman" w:cs="Times New Roman"/>
        </w:rPr>
        <w:t xml:space="preserve"> Μετά, κύριε Πρόεδρε </w:t>
      </w:r>
    </w:p>
    <w:p w14:paraId="0D31A4F6" w14:textId="77777777" w:rsidR="00320123" w:rsidRDefault="00F36392">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Εντάξει, μετά, επομένως σας βάζω στο νούμερο δύο. Ο κ. Μαντάς </w:t>
      </w:r>
      <w:r>
        <w:rPr>
          <w:rFonts w:eastAsia="Times New Roman"/>
          <w:bCs/>
        </w:rPr>
        <w:t>έχει</w:t>
      </w:r>
      <w:r>
        <w:rPr>
          <w:rFonts w:eastAsia="Times New Roman" w:cs="Times New Roman"/>
        </w:rPr>
        <w:t xml:space="preserve"> ζητήσει να μιλήσει τελε</w:t>
      </w:r>
      <w:r>
        <w:rPr>
          <w:rFonts w:eastAsia="Times New Roman" w:cs="Times New Roman"/>
        </w:rPr>
        <w:t xml:space="preserve">υταίος γιατί του έτυχε κάτι. </w:t>
      </w:r>
    </w:p>
    <w:p w14:paraId="0D31A4F7"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Ορίστε, κυρία Υφυπουργέ, μιλήστε για τις νομοτεχνικές βελτιώσεις. </w:t>
      </w:r>
    </w:p>
    <w:p w14:paraId="0D31A4F8" w14:textId="77777777" w:rsidR="00320123" w:rsidRDefault="00F36392">
      <w:pPr>
        <w:spacing w:after="0" w:line="600" w:lineRule="auto"/>
        <w:ind w:firstLine="720"/>
        <w:jc w:val="both"/>
        <w:rPr>
          <w:rFonts w:eastAsia="Times New Roman" w:cs="Times New Roman"/>
        </w:rPr>
      </w:pPr>
      <w:r>
        <w:rPr>
          <w:rFonts w:eastAsia="Times New Roman" w:cs="Times New Roman"/>
          <w:b/>
        </w:rPr>
        <w:t>ΑΙΚΑΤΕΡΙΝΗ ΠΑΠΑΝΑΤΣΙΟΥ (Υφυπουργός Οικονομικών):</w:t>
      </w:r>
      <w:r>
        <w:rPr>
          <w:rFonts w:eastAsia="Times New Roman" w:cs="Times New Roman"/>
        </w:rPr>
        <w:t xml:space="preserve"> Οι περισσότερες νομοτεχνικές βελτιώσεις </w:t>
      </w:r>
      <w:r>
        <w:rPr>
          <w:rFonts w:eastAsia="Times New Roman"/>
          <w:bCs/>
        </w:rPr>
        <w:t>είναι</w:t>
      </w:r>
      <w:r>
        <w:rPr>
          <w:rFonts w:eastAsia="Times New Roman" w:cs="Times New Roman"/>
        </w:rPr>
        <w:t xml:space="preserve"> κάποιες διορθώσεις του κειμένου. Θα αναφερθώ </w:t>
      </w:r>
      <w:r>
        <w:rPr>
          <w:rFonts w:eastAsia="Times New Roman" w:cs="Times New Roman"/>
          <w:bCs/>
          <w:shd w:val="clear" w:color="auto" w:fill="FFFFFF"/>
        </w:rPr>
        <w:t>όμως</w:t>
      </w:r>
      <w:r>
        <w:rPr>
          <w:rFonts w:eastAsia="Times New Roman" w:cs="Times New Roman"/>
        </w:rPr>
        <w:t xml:space="preserve"> σε δύο-τρία πρ</w:t>
      </w:r>
      <w:r>
        <w:rPr>
          <w:rFonts w:eastAsia="Times New Roman" w:cs="Times New Roman"/>
        </w:rPr>
        <w:t xml:space="preserve">αγματάκια που πρέπει να πω. </w:t>
      </w:r>
    </w:p>
    <w:p w14:paraId="0D31A4F9" w14:textId="77777777" w:rsidR="00320123" w:rsidRDefault="00F36392">
      <w:pPr>
        <w:spacing w:after="0" w:line="600" w:lineRule="auto"/>
        <w:ind w:firstLine="720"/>
        <w:jc w:val="both"/>
        <w:rPr>
          <w:rFonts w:eastAsia="Times New Roman" w:cs="Times New Roman"/>
          <w:bCs/>
          <w:shd w:val="clear" w:color="auto" w:fill="FFFFFF"/>
        </w:rPr>
      </w:pPr>
      <w:r>
        <w:rPr>
          <w:rFonts w:eastAsia="Times New Roman" w:cs="Times New Roman"/>
        </w:rPr>
        <w:t xml:space="preserve">Στο τέλος του </w:t>
      </w:r>
      <w:r>
        <w:rPr>
          <w:rFonts w:eastAsia="Times New Roman"/>
        </w:rPr>
        <w:t>άρθρου</w:t>
      </w:r>
      <w:r>
        <w:rPr>
          <w:rFonts w:eastAsia="Times New Roman" w:cs="Times New Roman"/>
        </w:rPr>
        <w:t xml:space="preserve"> 44 προστίθεται μια </w:t>
      </w:r>
      <w:r>
        <w:rPr>
          <w:rFonts w:eastAsia="Times New Roman" w:cs="Times New Roman"/>
          <w:bCs/>
          <w:shd w:val="clear" w:color="auto" w:fill="FFFFFF"/>
        </w:rPr>
        <w:t>παράγραφος ως εξής: «Μ</w:t>
      </w:r>
      <w:r>
        <w:rPr>
          <w:rFonts w:eastAsia="Times New Roman" w:cs="Times New Roman"/>
        </w:rPr>
        <w:t xml:space="preserve">ε απόφαση του Υπουργού Οικονομικών μπορούν να ορίζονται οντότητες ως οντότητες δημοσίου συμφέροντος κατά την έννοια του παρόντος, πέραν εκείνων των περιπτώσεων των </w:t>
      </w:r>
      <w:r>
        <w:rPr>
          <w:rFonts w:eastAsia="Times New Roman" w:cs="Times New Roman"/>
          <w:bCs/>
          <w:shd w:val="clear" w:color="auto" w:fill="FFFFFF"/>
        </w:rPr>
        <w:t>π</w:t>
      </w:r>
      <w:r>
        <w:rPr>
          <w:rFonts w:eastAsia="Times New Roman" w:cs="Times New Roman"/>
          <w:bCs/>
          <w:shd w:val="clear" w:color="auto" w:fill="FFFFFF"/>
        </w:rPr>
        <w:t xml:space="preserve">αραγράφων α΄ έως γ΄ της παραγράφου 12, με γνώμονα τη φύση των δραστηριοτήτων τους, το μέγεθός τους, τον ορισμό των απασχολουμένων σε αυτές και άλλα παρεμφερή κριτήρια». </w:t>
      </w:r>
    </w:p>
    <w:p w14:paraId="0D31A4FA" w14:textId="77777777" w:rsidR="00320123" w:rsidRDefault="00F36392">
      <w:pPr>
        <w:spacing w:after="0" w:line="600" w:lineRule="auto"/>
        <w:ind w:firstLine="720"/>
        <w:jc w:val="both"/>
        <w:rPr>
          <w:rFonts w:eastAsia="Times New Roman" w:cs="Times New Roman"/>
        </w:rPr>
      </w:pPr>
      <w:r>
        <w:rPr>
          <w:rFonts w:eastAsia="Times New Roman" w:cs="Times New Roman"/>
          <w:bCs/>
          <w:shd w:val="clear" w:color="auto" w:fill="FFFFFF"/>
        </w:rPr>
        <w:t>Ένα δεύτερο σημαντικό</w:t>
      </w:r>
      <w:r>
        <w:rPr>
          <w:rFonts w:eastAsia="Times New Roman"/>
          <w:bCs/>
          <w:shd w:val="clear" w:color="auto" w:fill="FFFFFF"/>
        </w:rPr>
        <w:t>,</w:t>
      </w:r>
      <w:r>
        <w:rPr>
          <w:rFonts w:eastAsia="Times New Roman" w:cs="Times New Roman"/>
          <w:bCs/>
          <w:shd w:val="clear" w:color="auto" w:fill="FFFFFF"/>
        </w:rPr>
        <w:t xml:space="preserve"> με βάση αυτά που ειπώθηκαν από πολλούς συναδέλφους, </w:t>
      </w:r>
      <w:r>
        <w:rPr>
          <w:rFonts w:eastAsia="Times New Roman"/>
          <w:bCs/>
          <w:shd w:val="clear" w:color="auto" w:fill="FFFFFF"/>
        </w:rPr>
        <w:t>είναι</w:t>
      </w:r>
      <w:r>
        <w:rPr>
          <w:rFonts w:eastAsia="Times New Roman" w:cs="Times New Roman"/>
          <w:bCs/>
          <w:shd w:val="clear" w:color="auto" w:fill="FFFFFF"/>
        </w:rPr>
        <w:t xml:space="preserve"> ότι η</w:t>
      </w:r>
      <w:r>
        <w:rPr>
          <w:rFonts w:eastAsia="Times New Roman" w:cs="Times New Roman"/>
          <w:bCs/>
          <w:shd w:val="clear" w:color="auto" w:fill="FFFFFF"/>
        </w:rPr>
        <w:t xml:space="preserve"> τήρηση των αρχείων που </w:t>
      </w:r>
      <w:r>
        <w:rPr>
          <w:rFonts w:eastAsia="Times New Roman" w:cs="Times New Roman"/>
          <w:bCs/>
          <w:shd w:val="clear" w:color="auto" w:fill="FFFFFF"/>
        </w:rPr>
        <w:lastRenderedPageBreak/>
        <w:t xml:space="preserve">προβλέπονται για τους ορκωτούς ελεγκτές λογιστές και τις ελεγκτικές εταιρίες που διενεργούν ελέγχους σε οντότητες μη δημοσίου συμφέροντος, ισχύει για χρονικό διάστημα πέντε ετών από την παραγωγή των εν λόγω εγγράφων ή πληροφοριών. </w:t>
      </w:r>
    </w:p>
    <w:p w14:paraId="0D31A4F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Ένα τρίτο που θα ήθελα να αναφέρω είναι για το άρθρο 52. Αυτό αφορά τους ασκούμενους ορκωτούς ελεγκτές. Όσον αφορά την παράταση, το «2016» αντικαθίσταται με το «2018».</w:t>
      </w:r>
    </w:p>
    <w:p w14:paraId="0D31A4F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τις προαναφερθείσες νο</w:t>
      </w:r>
      <w:r>
        <w:rPr>
          <w:rFonts w:eastAsia="Times New Roman" w:cs="Times New Roman"/>
          <w:szCs w:val="24"/>
        </w:rPr>
        <w:t>μοτεχνικές βελτιώσεις, οι οποίες έχουν ως εξής:</w:t>
      </w:r>
    </w:p>
    <w:p w14:paraId="0D31A4FD" w14:textId="77777777" w:rsidR="00320123" w:rsidRDefault="00F36392">
      <w:pPr>
        <w:spacing w:after="0"/>
        <w:jc w:val="center"/>
        <w:rPr>
          <w:rFonts w:eastAsia="Times New Roman" w:cs="Times New Roman"/>
          <w:szCs w:val="24"/>
        </w:rPr>
      </w:pPr>
      <w:r>
        <w:rPr>
          <w:rFonts w:eastAsia="Times New Roman" w:cs="Times New Roman"/>
          <w:szCs w:val="24"/>
        </w:rPr>
        <w:t>(Αλλαγή σελίδας)</w:t>
      </w:r>
    </w:p>
    <w:p w14:paraId="0D31A4FE" w14:textId="77777777" w:rsidR="00320123" w:rsidRDefault="00320123">
      <w:pPr>
        <w:spacing w:after="0"/>
        <w:jc w:val="center"/>
        <w:rPr>
          <w:rFonts w:eastAsia="Times New Roman" w:cs="Times New Roman"/>
          <w:szCs w:val="24"/>
        </w:rPr>
      </w:pPr>
    </w:p>
    <w:p w14:paraId="0D31A4FF" w14:textId="77777777" w:rsidR="00320123" w:rsidRDefault="00F36392">
      <w:pPr>
        <w:spacing w:after="0"/>
        <w:jc w:val="center"/>
        <w:rPr>
          <w:rFonts w:eastAsia="Times New Roman" w:cs="Times New Roman"/>
          <w:szCs w:val="24"/>
        </w:rPr>
      </w:pPr>
      <w:r>
        <w:rPr>
          <w:rFonts w:eastAsia="Times New Roman" w:cs="Times New Roman"/>
          <w:szCs w:val="24"/>
        </w:rPr>
        <w:t>(Να καταχωριστούν οι σελ. 169-171)</w:t>
      </w:r>
    </w:p>
    <w:p w14:paraId="0D31A500" w14:textId="77777777" w:rsidR="00320123" w:rsidRDefault="00320123">
      <w:pPr>
        <w:spacing w:after="0"/>
        <w:jc w:val="center"/>
        <w:rPr>
          <w:rFonts w:eastAsia="Times New Roman" w:cs="Times New Roman"/>
          <w:szCs w:val="24"/>
        </w:rPr>
      </w:pPr>
    </w:p>
    <w:p w14:paraId="0D31A501" w14:textId="77777777" w:rsidR="00320123" w:rsidRDefault="00F36392">
      <w:pPr>
        <w:spacing w:after="0"/>
        <w:jc w:val="center"/>
        <w:rPr>
          <w:rFonts w:eastAsia="Times New Roman" w:cs="Times New Roman"/>
          <w:szCs w:val="24"/>
        </w:rPr>
      </w:pPr>
      <w:r>
        <w:rPr>
          <w:rFonts w:eastAsia="Times New Roman" w:cs="Times New Roman"/>
          <w:szCs w:val="24"/>
        </w:rPr>
        <w:t>(Αλλαγή σελίδας)</w:t>
      </w:r>
    </w:p>
    <w:p w14:paraId="0D31A502" w14:textId="77777777" w:rsidR="00320123" w:rsidRDefault="00320123">
      <w:pPr>
        <w:spacing w:after="0"/>
        <w:jc w:val="center"/>
        <w:rPr>
          <w:rFonts w:eastAsia="Times New Roman" w:cs="Times New Roman"/>
          <w:szCs w:val="24"/>
        </w:rPr>
      </w:pPr>
    </w:p>
    <w:p w14:paraId="0D31A50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πολύ να φωτοτυπηθούν και να διανεμηθούν στους εισηγητές και στους </w:t>
      </w:r>
      <w:r>
        <w:rPr>
          <w:rFonts w:eastAsia="Times New Roman" w:cs="Times New Roman"/>
          <w:szCs w:val="24"/>
        </w:rPr>
        <w:t>Κοινοβουλευτικούς Εκπροσώπου</w:t>
      </w:r>
      <w:r>
        <w:rPr>
          <w:rFonts w:eastAsia="Times New Roman" w:cs="Times New Roman"/>
          <w:szCs w:val="24"/>
        </w:rPr>
        <w:t xml:space="preserve">ς </w:t>
      </w:r>
      <w:r>
        <w:rPr>
          <w:rFonts w:eastAsia="Times New Roman" w:cs="Times New Roman"/>
          <w:szCs w:val="24"/>
        </w:rPr>
        <w:t xml:space="preserve">και σε όποιον άλλο συνάδελφο, βεβαίως, θέλει. </w:t>
      </w:r>
    </w:p>
    <w:p w14:paraId="0D31A50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Πριν μπούμε στον κατάλογο των ομιλητών, θα δώσω τον λόγο για δύο λεπτά στον κ. </w:t>
      </w:r>
      <w:proofErr w:type="spellStart"/>
      <w:r>
        <w:rPr>
          <w:rFonts w:eastAsia="Times New Roman" w:cs="Times New Roman"/>
          <w:szCs w:val="24"/>
        </w:rPr>
        <w:t>Μπαλαούρα</w:t>
      </w:r>
      <w:proofErr w:type="spellEnd"/>
      <w:r>
        <w:rPr>
          <w:rFonts w:eastAsia="Times New Roman" w:cs="Times New Roman"/>
          <w:szCs w:val="24"/>
        </w:rPr>
        <w:t xml:space="preserve">, ο οποίος έχει υποβάλει παράκληση να μιλήσει για μια τροπολογία. </w:t>
      </w:r>
    </w:p>
    <w:p w14:paraId="0D31A50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Μπαλαούρα</w:t>
      </w:r>
      <w:proofErr w:type="spellEnd"/>
      <w:r>
        <w:rPr>
          <w:rFonts w:eastAsia="Times New Roman" w:cs="Times New Roman"/>
          <w:szCs w:val="24"/>
        </w:rPr>
        <w:t xml:space="preserve">, έχετε τον λόγο για δύο λεπτά. Πήρα εγώ την ευθύνη για να σας δώσω τον λόγο. Δεν ρώτησα τους συναδέλφους. Σας παρακαλώ, μην ξεπεράσετε τον χρόνο. </w:t>
      </w:r>
    </w:p>
    <w:p w14:paraId="0D31A50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Ευχαριστώ, κύριε Πρόεδρε. </w:t>
      </w:r>
    </w:p>
    <w:p w14:paraId="0D31A50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αυτή έχει κατατεθεί από εξήντα τρεις Βουλευτές. Θα αναφέρω επιγραμματικά τι συμπεριλαμβάνει το πνεύμα της. </w:t>
      </w:r>
    </w:p>
    <w:p w14:paraId="0D31A50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Όταν ο ασφαλισμένος του ΟΓΑ συμπληρώσει το 67</w:t>
      </w:r>
      <w:r>
        <w:rPr>
          <w:rFonts w:eastAsia="Times New Roman" w:cs="Times New Roman"/>
          <w:szCs w:val="24"/>
          <w:vertAlign w:val="superscript"/>
        </w:rPr>
        <w:t>ο</w:t>
      </w:r>
      <w:r>
        <w:rPr>
          <w:rFonts w:eastAsia="Times New Roman" w:cs="Times New Roman"/>
          <w:szCs w:val="24"/>
        </w:rPr>
        <w:t xml:space="preserve"> έτος της ηλικίας του και κάνει αίτηση για συνταξιοδότηση, εάν ο ΟΓΑ διαπιστώσει ότι κακώ</w:t>
      </w:r>
      <w:r>
        <w:rPr>
          <w:rFonts w:eastAsia="Times New Roman" w:cs="Times New Roman"/>
          <w:szCs w:val="24"/>
        </w:rPr>
        <w:t>ς ασφαλίστηκε αρχικά στον ΟΓΑ ή στην πορεία διέκοψε το αγροτικό του εισόδημα –για παράδειγμα, έχει ένας χωράφια, κάνει πέντε-δέκα χρόνια το αγροτικό επάγγελμα και τα καλλιεργεί και μετά τα νοικιάζει και αυτός συνεχίζει να είναι ασφαλισμένος στον ΟΓΑ- με τι</w:t>
      </w:r>
      <w:r>
        <w:rPr>
          <w:rFonts w:eastAsia="Times New Roman" w:cs="Times New Roman"/>
          <w:szCs w:val="24"/>
        </w:rPr>
        <w:t xml:space="preserve">ς παλιές διατάξεις τού κόβει την ασφάλιση. Του επιστρέφει τα λεφτά, αλλά δεν παίρνει σύνταξη και μένει μετέωρος αυτός ο άνθρωπος. Αυτό το πρόβλημα λύνει χοντρικά η τροπολογία. </w:t>
      </w:r>
    </w:p>
    <w:p w14:paraId="0D31A50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Σταματάω εδώ. Θέλω, όμως, κύριε Πρόεδρε –δεν ξέρω διαδικαστικά πώς γίνεται- να </w:t>
      </w:r>
      <w:r>
        <w:rPr>
          <w:rFonts w:eastAsia="Times New Roman" w:cs="Times New Roman"/>
          <w:szCs w:val="24"/>
        </w:rPr>
        <w:t xml:space="preserve">διορθωθεί ένα λάθος σε μια ημερομηνία στην αιτιολογική έκθεση. </w:t>
      </w:r>
    </w:p>
    <w:p w14:paraId="0D31A50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Διορθώστε το λάθος και βάλτε μονογραφή, αφού την υπογράφετε και δώστε τη στα Πρακτικά να φωτοτυπηθεί και να διανεμηθεί. </w:t>
      </w:r>
    </w:p>
    <w:p w14:paraId="0D31A50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Αντί για 31 Δεκ</w:t>
      </w:r>
      <w:r>
        <w:rPr>
          <w:rFonts w:eastAsia="Times New Roman" w:cs="Times New Roman"/>
          <w:szCs w:val="24"/>
        </w:rPr>
        <w:t xml:space="preserve">εμβρίου 2016 είναι 30 Ιουνίου 2017. </w:t>
      </w:r>
    </w:p>
    <w:p w14:paraId="0D31A50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συνεργάτης μου επίσης με ενημερώνει ότι εκτός από αυτό που σας είπα, πρέπει να το μονογράψει και η κυρία Υπουργός, εφόσον κάνει δεκτή την τροπολογία. Εάν δεν την κάνει, δεν έχει σημασί</w:t>
      </w:r>
      <w:r>
        <w:rPr>
          <w:rFonts w:eastAsia="Times New Roman" w:cs="Times New Roman"/>
          <w:szCs w:val="24"/>
        </w:rPr>
        <w:t xml:space="preserve">α. </w:t>
      </w:r>
    </w:p>
    <w:p w14:paraId="0D31A50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 xml:space="preserve">Μάλλον θα την κάνει δεκτή. </w:t>
      </w:r>
    </w:p>
    <w:p w14:paraId="0D31A50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Επομένως, να τη μονογράψετε εσείς και η κυρία Υπουργός και μετά να την καταθέσετε. </w:t>
      </w:r>
    </w:p>
    <w:p w14:paraId="0D31A50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31A51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Ξεκινάμε με τον κ. Δημαρά. Μετά θα συνεχίσουμε με την κ. Καρα</w:t>
      </w:r>
      <w:r>
        <w:rPr>
          <w:rFonts w:eastAsia="Times New Roman" w:cs="Times New Roman"/>
          <w:szCs w:val="24"/>
        </w:rPr>
        <w:t xml:space="preserve">μανλή και μετά με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0D31A51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Δημαρά, έχετε τον λόγο. </w:t>
      </w:r>
    </w:p>
    <w:p w14:paraId="0D31A51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ΔΗΜΑΡΑΣ: </w:t>
      </w:r>
      <w:r>
        <w:rPr>
          <w:rFonts w:eastAsia="Times New Roman" w:cs="Times New Roman"/>
          <w:szCs w:val="24"/>
        </w:rPr>
        <w:t xml:space="preserve">Ευχαριστώ, κύριε Πρόεδρε. </w:t>
      </w:r>
    </w:p>
    <w:p w14:paraId="0D31A51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Υπουργοί κι εμείς ως Βουλευτές έχουμε υποχρέωση απέναντι στον ελληνικό λαό να περιφρουρήσουμε το δημόσιο συμφέρον</w:t>
      </w:r>
      <w:r>
        <w:rPr>
          <w:rFonts w:eastAsia="Times New Roman" w:cs="Times New Roman"/>
          <w:szCs w:val="24"/>
        </w:rPr>
        <w:t xml:space="preserve">, δηλαδή τα χρήματα των Ελλήνων, κύριε </w:t>
      </w:r>
      <w:proofErr w:type="spellStart"/>
      <w:r>
        <w:rPr>
          <w:rFonts w:eastAsia="Times New Roman" w:cs="Times New Roman"/>
          <w:szCs w:val="24"/>
        </w:rPr>
        <w:t>Μπαλαούρα</w:t>
      </w:r>
      <w:proofErr w:type="spellEnd"/>
      <w:r>
        <w:rPr>
          <w:rFonts w:eastAsia="Times New Roman" w:cs="Times New Roman"/>
          <w:szCs w:val="24"/>
        </w:rPr>
        <w:t xml:space="preserve">, από εκείνους που τα επιβουλεύονται. Αυτό δεν έγινε στο παρελθόν ή έγινε πλημμελώς. </w:t>
      </w:r>
    </w:p>
    <w:p w14:paraId="0D31A51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Γνωρίζουμε όλοι ότι ανώνυμες εταιρείες, κυρίως πολύ μεγάλες, πτώχευαν, ενώ ταυτόχρονα τα αφεντικά πλούτιζαν. Προφανώς, κάπ</w:t>
      </w:r>
      <w:r>
        <w:rPr>
          <w:rFonts w:eastAsia="Times New Roman" w:cs="Times New Roman"/>
          <w:szCs w:val="24"/>
        </w:rPr>
        <w:t>οιοι δεν έκαναν καλά τη δουλειά τους ή κάποιοι τα έκαναν «καλά» για την «</w:t>
      </w:r>
      <w:proofErr w:type="spellStart"/>
      <w:r>
        <w:rPr>
          <w:rFonts w:eastAsia="Times New Roman" w:cs="Times New Roman"/>
          <w:szCs w:val="24"/>
        </w:rPr>
        <w:t>κονομισιά</w:t>
      </w:r>
      <w:proofErr w:type="spellEnd"/>
      <w:r>
        <w:rPr>
          <w:rFonts w:eastAsia="Times New Roman" w:cs="Times New Roman"/>
          <w:szCs w:val="24"/>
        </w:rPr>
        <w:t xml:space="preserve">» σε βάρος του δημοσίου συμφέροντος, δηλαδή σε βάρος του κάθε έντιμου φορολογούμενου πολίτη. </w:t>
      </w:r>
    </w:p>
    <w:p w14:paraId="0D31A51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Υπήρχαν -και υπάρχουν ακόμη- προβλήματα στον έλεγχο των επιχειρήσεων. Συζητάμε γ</w:t>
      </w:r>
      <w:r>
        <w:rPr>
          <w:rFonts w:eastAsia="Times New Roman" w:cs="Times New Roman"/>
          <w:szCs w:val="24"/>
        </w:rPr>
        <w:t>ια τις ανώνυμες εταιρείες, όχι βέβαια όλες, αλλά για πάρα πολλές. Ιδιαίτερα το πρόβλημα σε βάρος του δημοσίου ήταν –και πιθανώς είναι ακόμη- στις εταιρείες που κινούνταν με μεγάλα δάνεια τραπεζών και ευρωπαϊκά κονδύλια.</w:t>
      </w:r>
    </w:p>
    <w:p w14:paraId="0D31A516" w14:textId="77777777" w:rsidR="00320123" w:rsidRDefault="00F36392">
      <w:pPr>
        <w:spacing w:after="0" w:line="600" w:lineRule="auto"/>
        <w:jc w:val="both"/>
        <w:rPr>
          <w:rFonts w:eastAsia="Times New Roman" w:cs="Times New Roman"/>
          <w:szCs w:val="24"/>
        </w:rPr>
      </w:pPr>
      <w:r>
        <w:rPr>
          <w:rFonts w:eastAsia="Times New Roman" w:cs="Times New Roman"/>
          <w:szCs w:val="24"/>
        </w:rPr>
        <w:lastRenderedPageBreak/>
        <w:t>Από τον μη έλεγχο ή τον πλημμελή έλε</w:t>
      </w:r>
      <w:r>
        <w:rPr>
          <w:rFonts w:eastAsia="Times New Roman" w:cs="Times New Roman"/>
          <w:szCs w:val="24"/>
        </w:rPr>
        <w:t xml:space="preserve">γχο </w:t>
      </w:r>
      <w:proofErr w:type="spellStart"/>
      <w:r>
        <w:rPr>
          <w:rFonts w:eastAsia="Times New Roman" w:cs="Times New Roman"/>
          <w:szCs w:val="24"/>
        </w:rPr>
        <w:t>προέκυπταν</w:t>
      </w:r>
      <w:proofErr w:type="spellEnd"/>
      <w:r>
        <w:rPr>
          <w:rFonts w:eastAsia="Times New Roman" w:cs="Times New Roman"/>
          <w:szCs w:val="24"/>
        </w:rPr>
        <w:t>, πρώτον, αποφυγή φορολόγησης με τεχνητή εμφάνιση ζημιών ή απόκρυψη μεγάλου μέρους των κερδών τους. Δεύτερον, είχαμε μεθοδευμένες πτωχεύσεις που τυπικά όλα εμφανίζονταν νομότυπα, αλλά μεγάλα ποσά με υπερτιμολογήσεις και άλλα τεχνάσματα πήγαιν</w:t>
      </w:r>
      <w:r>
        <w:rPr>
          <w:rFonts w:eastAsia="Times New Roman" w:cs="Times New Roman"/>
          <w:szCs w:val="24"/>
        </w:rPr>
        <w:t xml:space="preserve">αν στις τσέπες των ιδιοκτητών των </w:t>
      </w:r>
      <w:proofErr w:type="spellStart"/>
      <w:r>
        <w:rPr>
          <w:rFonts w:eastAsia="Times New Roman" w:cs="Times New Roman"/>
          <w:szCs w:val="24"/>
        </w:rPr>
        <w:t>μεγαλοστελεχών</w:t>
      </w:r>
      <w:proofErr w:type="spellEnd"/>
      <w:r>
        <w:rPr>
          <w:rFonts w:eastAsia="Times New Roman" w:cs="Times New Roman"/>
          <w:szCs w:val="24"/>
        </w:rPr>
        <w:t>. Ποιοι πλήρωναν τη νύφη; Οι εργαζόμενοι, οι προμηθευτές και οι τράπεζες. Και όταν εδώ λέμε «τράπεζες» εννοούμε τους μικρομετόχους, γιατί ξέρουμε ότι οι τράπεζες έχουν διασπαρμένες μετοχές. Δεν υπάρχει ένας ι</w:t>
      </w:r>
      <w:r>
        <w:rPr>
          <w:rFonts w:eastAsia="Times New Roman" w:cs="Times New Roman"/>
          <w:szCs w:val="24"/>
        </w:rPr>
        <w:t xml:space="preserve">διοκτήτης. </w:t>
      </w:r>
    </w:p>
    <w:p w14:paraId="0D31A51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Όμως, τελικά με τις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των τραπεζών τα πλήρωσε ο ελληνικός λαός και δυστυχώς, κυρία Καραμανλή, θα τα πληρώνουν οι επόμενες γενιές, τα παιδιά μας και τα εγγόνια μας. Αυτές οι δόλιες πτωχεύσεις που φαίνονταν τυπικά εντάξει, τελικ</w:t>
      </w:r>
      <w:r>
        <w:rPr>
          <w:rFonts w:eastAsia="Times New Roman" w:cs="Times New Roman"/>
          <w:szCs w:val="24"/>
        </w:rPr>
        <w:t xml:space="preserve">ά μεταφέρθηκαν στις επόμενες γενιές. Γι’ αυτό έχουμε όλοι ευθύνη να καταργήσουμε αυτά τα φαινόμενα ή τουλάχιστον να τα περιορίσουμε στο ελάχιστο. Όλα αυτά τα παιχνίδια των όσων κομπιναδόρων και </w:t>
      </w:r>
      <w:proofErr w:type="spellStart"/>
      <w:r>
        <w:rPr>
          <w:rFonts w:eastAsia="Times New Roman" w:cs="Times New Roman"/>
          <w:szCs w:val="24"/>
        </w:rPr>
        <w:t>αητονύχηδων</w:t>
      </w:r>
      <w:proofErr w:type="spellEnd"/>
      <w:r>
        <w:rPr>
          <w:rFonts w:eastAsia="Times New Roman" w:cs="Times New Roman"/>
          <w:szCs w:val="24"/>
        </w:rPr>
        <w:t xml:space="preserve"> έπληξαν τον ελληνικό λαό, επιτέλους πρέπει να σταμ</w:t>
      </w:r>
      <w:r>
        <w:rPr>
          <w:rFonts w:eastAsia="Times New Roman" w:cs="Times New Roman"/>
          <w:szCs w:val="24"/>
        </w:rPr>
        <w:t>ατήσουν!</w:t>
      </w:r>
    </w:p>
    <w:p w14:paraId="0D31A51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Με τον νόμο που ψηφίζουμε και με άλλα μέτρα πρέπει να θωρακίσουμε το συμφέρον των πολιτών και το μέλλον της χώρας και των νέων ανθρώπων. Προτείνω, λοιπόν, από τον διάλογο προέκυψε να ενσωματωθούν όλες οι θετικές προτάσεις που ακούστηκαν από Βουλευ</w:t>
      </w:r>
      <w:r>
        <w:rPr>
          <w:rFonts w:eastAsia="Times New Roman" w:cs="Times New Roman"/>
          <w:szCs w:val="24"/>
        </w:rPr>
        <w:t xml:space="preserve">τές και φορείς, ώστε να κλείσουμε όσο γίνεται τα «παραθυράκια» ή να τα περιορίσουμε σε πολύ μεγάλο βαθμό. </w:t>
      </w:r>
    </w:p>
    <w:p w14:paraId="0D31A51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Από τις παρατηρήσεις που ακούστηκαν, εκτιμώ ότι μερικές είναι σωστές και νομίζω, κυρία Υπουργέ, ότι θα πρέπει να υλοποιηθούν. Πρώτον, πρέπει να ξεκαθ</w:t>
      </w:r>
      <w:r>
        <w:rPr>
          <w:rFonts w:eastAsia="Times New Roman" w:cs="Times New Roman"/>
          <w:szCs w:val="24"/>
        </w:rPr>
        <w:t xml:space="preserve">αριστεί ότι οι λογιστικές επιχειρήσεις δεν πρέπει να είναι και ελεγκτικές και λογιστικές. Ο διπλός ρόλος μπορεί να δημιουργήσει προβλήματα. </w:t>
      </w:r>
    </w:p>
    <w:p w14:paraId="0D31A51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Δεύτερον, πρέπει να χαμηλώσουν κάπως τα όρια, ώστε να ελέγχονται και χαμηλότερες επιχειρήσεις με μικρότερους τζίρου</w:t>
      </w:r>
      <w:r>
        <w:rPr>
          <w:rFonts w:eastAsia="Times New Roman" w:cs="Times New Roman"/>
          <w:szCs w:val="24"/>
        </w:rPr>
        <w:t xml:space="preserve">ς, κύκλους εργασιών και ενεργητικό. </w:t>
      </w:r>
    </w:p>
    <w:p w14:paraId="0D31A51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Τρίτον, στο άρθρο 21 παρ. 6, που αφήνεται να εννοηθεί κάπως αόριστα ότι μπορεί να δέχονται «μικρά δώρα» οι </w:t>
      </w:r>
      <w:proofErr w:type="spellStart"/>
      <w:r>
        <w:rPr>
          <w:rFonts w:eastAsia="Times New Roman" w:cs="Times New Roman"/>
          <w:szCs w:val="24"/>
        </w:rPr>
        <w:t>ελέγχοντες</w:t>
      </w:r>
      <w:proofErr w:type="spellEnd"/>
      <w:r>
        <w:rPr>
          <w:rFonts w:eastAsia="Times New Roman" w:cs="Times New Roman"/>
          <w:szCs w:val="24"/>
        </w:rPr>
        <w:t xml:space="preserve"> και μένει να εξηγηθεί τι είναι «μικρό δώρο», νομίζω ότι πρέπει να είμαστε ξεκάθαροι: Πρέπει να φύγει </w:t>
      </w:r>
      <w:r>
        <w:rPr>
          <w:rFonts w:eastAsia="Times New Roman" w:cs="Times New Roman"/>
          <w:szCs w:val="24"/>
        </w:rPr>
        <w:t xml:space="preserve">αυτή η παράγραφος </w:t>
      </w:r>
      <w:r>
        <w:rPr>
          <w:rFonts w:eastAsia="Times New Roman" w:cs="Times New Roman"/>
          <w:szCs w:val="24"/>
        </w:rPr>
        <w:lastRenderedPageBreak/>
        <w:t xml:space="preserve">και κανένα δώρο, ούτε μικρό ούτε μεγάλο και δοσοληψία μεταξύ </w:t>
      </w:r>
      <w:proofErr w:type="spellStart"/>
      <w:r>
        <w:rPr>
          <w:rFonts w:eastAsia="Times New Roman" w:cs="Times New Roman"/>
          <w:szCs w:val="24"/>
        </w:rPr>
        <w:t>ελέγχοντος</w:t>
      </w:r>
      <w:proofErr w:type="spellEnd"/>
      <w:r>
        <w:rPr>
          <w:rFonts w:eastAsia="Times New Roman" w:cs="Times New Roman"/>
          <w:szCs w:val="24"/>
        </w:rPr>
        <w:t xml:space="preserve"> και </w:t>
      </w:r>
      <w:proofErr w:type="spellStart"/>
      <w:r>
        <w:rPr>
          <w:rFonts w:eastAsia="Times New Roman" w:cs="Times New Roman"/>
          <w:szCs w:val="24"/>
        </w:rPr>
        <w:t>ελεγχομένου</w:t>
      </w:r>
      <w:proofErr w:type="spellEnd"/>
      <w:r>
        <w:rPr>
          <w:rFonts w:eastAsia="Times New Roman" w:cs="Times New Roman"/>
          <w:szCs w:val="24"/>
        </w:rPr>
        <w:t xml:space="preserve"> να μην επιτρέπεται. </w:t>
      </w:r>
    </w:p>
    <w:p w14:paraId="0D31A51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Έχω δώσει γι’ αυτό και μια πρόταση για νομοτεχνική βελτίωση, όπου γράφω στην παράγραφο 6 του άρθρου 21, ότι «τα αναφερόμενα στην </w:t>
      </w:r>
      <w:r>
        <w:rPr>
          <w:rFonts w:eastAsia="Times New Roman" w:cs="Times New Roman"/>
          <w:szCs w:val="24"/>
        </w:rPr>
        <w:t>παράγραφο 2 του παρόντος άρθρου φυσικά ή νομικά πρόσωπα απαγορεύεται να επιδιώκουν τη λήψη ή να αποδέχονται χρηματικά ή μη χρηματικά δώρα ή διευκολύνσεις από τις ελεγχόμενες εταιρείες και νομικά πρόσωπα ή οποιεσδήποτε εταιρείες και νομικά πρόσωπα που συνδέ</w:t>
      </w:r>
      <w:r>
        <w:rPr>
          <w:rFonts w:eastAsia="Times New Roman" w:cs="Times New Roman"/>
          <w:szCs w:val="24"/>
        </w:rPr>
        <w:t>ονται με τις ελεγχόμενες εταιρείες ή τα νομικά πρόσωπα. Ομοίως απαγορεύεται να προσφέρουν οι εταιρείες ή άλλα νομικά πρόσωπα ή οποιεσδήποτε εταιρείες που συνδέονται με αυτές χρηματικά ή μη χρηματικά δώρα ή διευκολύνσεις».</w:t>
      </w:r>
    </w:p>
    <w:p w14:paraId="0D31A51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Επομένως, πρέπει να είμαστε καθαρο</w:t>
      </w:r>
      <w:r>
        <w:rPr>
          <w:rFonts w:eastAsia="Times New Roman" w:cs="Times New Roman"/>
          <w:szCs w:val="24"/>
        </w:rPr>
        <w:t xml:space="preserve">ί και να μην αφήνουμε κανένα παραθυράκι για μικρά ή μεγάλα δώρα. </w:t>
      </w:r>
    </w:p>
    <w:p w14:paraId="0D31A51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νομοσχέδιο σαφώς βελτιώνει πολλά πράγματα. Βέβαια, δεν κάνει καμμία επανάσταση. Είναι θετικό ότι βάσει πολλών άρθρων βελτιώνεται η εκπαίδευση των ορκωτών λογιστών. Όμως, και τα άλλα μέτρα</w:t>
      </w:r>
      <w:r>
        <w:rPr>
          <w:rFonts w:eastAsia="Times New Roman" w:cs="Times New Roman"/>
          <w:szCs w:val="24"/>
        </w:rPr>
        <w:t xml:space="preserve"> περιορισμού και όχι εξάλειψης των </w:t>
      </w:r>
      <w:proofErr w:type="spellStart"/>
      <w:r>
        <w:rPr>
          <w:rFonts w:eastAsia="Times New Roman" w:cs="Times New Roman"/>
          <w:szCs w:val="24"/>
        </w:rPr>
        <w:t>εισφερομένων</w:t>
      </w:r>
      <w:proofErr w:type="spellEnd"/>
      <w:r>
        <w:rPr>
          <w:rFonts w:eastAsia="Times New Roman" w:cs="Times New Roman"/>
          <w:szCs w:val="24"/>
        </w:rPr>
        <w:t xml:space="preserve"> είναι σε πολύ θετική κατεύθυνση. </w:t>
      </w:r>
    </w:p>
    <w:p w14:paraId="0D31A51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Τελικά, πρέπει να πούμε ότι χρειάζεται ενημέρωση και επαγρύπνηση και των πολιτών. Πέρα από τους θεσμικά αρμόδιους, πρέπει και οι Έλληνες πολίτες να επαγρυπνούν για τα χρήματα</w:t>
      </w:r>
      <w:r>
        <w:rPr>
          <w:rFonts w:eastAsia="Times New Roman" w:cs="Times New Roman"/>
          <w:szCs w:val="24"/>
        </w:rPr>
        <w:t xml:space="preserve"> που κλέβονται σε βάρος του ελληνικού </w:t>
      </w:r>
      <w:r>
        <w:rPr>
          <w:rFonts w:eastAsia="Times New Roman" w:cs="Times New Roman"/>
          <w:szCs w:val="24"/>
        </w:rPr>
        <w:t xml:space="preserve">δημοσίου </w:t>
      </w:r>
      <w:r>
        <w:rPr>
          <w:rFonts w:eastAsia="Times New Roman" w:cs="Times New Roman"/>
          <w:szCs w:val="24"/>
        </w:rPr>
        <w:t xml:space="preserve">και σε τελική ανάλυση αυτών των ιδίων. </w:t>
      </w:r>
    </w:p>
    <w:p w14:paraId="0D31A52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ερώτημα, τι θέλει ένας οικολόγος και ασχολείται με ορκωτούς λογιστές και επιχειρήσεις. Θέλω να πω ότι η βιώσιμη οικονομία, η οικονομία της επιβίωσης και η κοινωνία της δικαιοσύνης απαιτούν κανόνες δικαίου και περιφρούρησης από </w:t>
      </w:r>
      <w:r>
        <w:rPr>
          <w:rFonts w:eastAsia="Times New Roman" w:cs="Times New Roman"/>
          <w:szCs w:val="24"/>
        </w:rPr>
        <w:t xml:space="preserve">όλους τους πολίτες και τους θεσμούς του συμφέροντος της χώρας μας. </w:t>
      </w:r>
    </w:p>
    <w:p w14:paraId="0D31A52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31A52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ευχαριστώ, κύριε συνάδελφε. </w:t>
      </w:r>
    </w:p>
    <w:p w14:paraId="0D31A52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Η κ. Άννα Καραμανλή έχει τον λόγο. </w:t>
      </w:r>
    </w:p>
    <w:p w14:paraId="0D31A52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 </w:t>
      </w:r>
    </w:p>
    <w:p w14:paraId="0D31A52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συνεδρίαση διεξάγεται κάτω από τη σκιά της ωμής και απροκάλυπτης παρέμβασης της Κυβέρνησης στον χώρο του Τύπου. Η διαπλοκή της εκ</w:t>
      </w:r>
      <w:r>
        <w:rPr>
          <w:rFonts w:eastAsia="Times New Roman" w:cs="Times New Roman"/>
          <w:szCs w:val="24"/>
        </w:rPr>
        <w:lastRenderedPageBreak/>
        <w:t>δοχής ΣΥΡΙΖΑ πραγματικά προκαλεί δέος. Το συντομότερο ανέκδοτο της Κυβέρνησης ΣΥΡΙΖΑ-Α</w:t>
      </w:r>
      <w:r>
        <w:rPr>
          <w:rFonts w:eastAsia="Times New Roman" w:cs="Times New Roman"/>
          <w:szCs w:val="24"/>
        </w:rPr>
        <w:t xml:space="preserve">ΝΕΛ ήταν το σκίσιμο των μνημονίων. </w:t>
      </w:r>
    </w:p>
    <w:p w14:paraId="0D31A526"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Πρώτα ζήσαμε το φιάσκο με τις τηλεοπτικές άδειες, όταν η Κυβέρνηση μέσα από δάνεια της </w:t>
      </w:r>
      <w:r>
        <w:rPr>
          <w:rFonts w:eastAsia="Times New Roman" w:cs="Times New Roman"/>
          <w:szCs w:val="24"/>
        </w:rPr>
        <w:t>Τράπεζας Αττικής</w:t>
      </w:r>
      <w:r>
        <w:rPr>
          <w:rFonts w:eastAsia="Times New Roman" w:cs="Times New Roman"/>
          <w:szCs w:val="24"/>
        </w:rPr>
        <w:t xml:space="preserve"> και βοσκοτόπια επιχείρησε να «πατήσει πόδι» στο τηλεοπτικό τοπίο. </w:t>
      </w:r>
    </w:p>
    <w:p w14:paraId="0D31A527"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στόχαστρό της πλέον βρίσκεται ένα ιστορικό εκ</w:t>
      </w:r>
      <w:r>
        <w:rPr>
          <w:rFonts w:eastAsia="Times New Roman" w:cs="Times New Roman"/>
          <w:szCs w:val="24"/>
        </w:rPr>
        <w:t xml:space="preserve">δοτικό συγκρότημα. Μετά από κρυφές συναντήσεις, «γάτες </w:t>
      </w:r>
      <w:proofErr w:type="spellStart"/>
      <w:r>
        <w:rPr>
          <w:rFonts w:eastAsia="Times New Roman" w:cs="Times New Roman"/>
          <w:szCs w:val="24"/>
        </w:rPr>
        <w:t>Ιμαλαΐων</w:t>
      </w:r>
      <w:proofErr w:type="spellEnd"/>
      <w:r>
        <w:rPr>
          <w:rFonts w:eastAsia="Times New Roman" w:cs="Times New Roman"/>
          <w:szCs w:val="24"/>
        </w:rPr>
        <w:t xml:space="preserve">» και υπονοούμενα για συναλλαγή έρχεται η τοποθέτηση </w:t>
      </w:r>
      <w:proofErr w:type="spellStart"/>
      <w:r>
        <w:rPr>
          <w:rFonts w:eastAsia="Times New Roman" w:cs="Times New Roman"/>
          <w:szCs w:val="24"/>
        </w:rPr>
        <w:t>Μουλόπουλου</w:t>
      </w:r>
      <w:proofErr w:type="spellEnd"/>
      <w:r>
        <w:rPr>
          <w:rFonts w:eastAsia="Times New Roman" w:cs="Times New Roman"/>
          <w:szCs w:val="24"/>
        </w:rPr>
        <w:t xml:space="preserve"> ως τοποτηρητή στον ΔΟΛ. </w:t>
      </w:r>
    </w:p>
    <w:p w14:paraId="0D31A528"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εκβιασμός και η εκμετάλλευση των οικονομικών προβλημάτων και των δικαστικών εκκρεμοτήτων του συγκροτή</w:t>
      </w:r>
      <w:r>
        <w:rPr>
          <w:rFonts w:eastAsia="Times New Roman" w:cs="Times New Roman"/>
          <w:szCs w:val="24"/>
        </w:rPr>
        <w:t xml:space="preserve">ματος είναι προφανής και δεν σας τιμούν, κύριοι συνάδελφοι της Πλειοψηφίας. </w:t>
      </w:r>
    </w:p>
    <w:p w14:paraId="0D31A529"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αν οι αντισυνταγματικές μεθοδεύσεις σας στην περίπτωση των καναλιών ανακόπηκαν από τη </w:t>
      </w:r>
      <w:r>
        <w:rPr>
          <w:rFonts w:eastAsia="Times New Roman" w:cs="Times New Roman"/>
          <w:szCs w:val="24"/>
        </w:rPr>
        <w:t>δικαιοσύνη</w:t>
      </w:r>
      <w:r>
        <w:rPr>
          <w:rFonts w:eastAsia="Times New Roman" w:cs="Times New Roman"/>
          <w:szCs w:val="24"/>
        </w:rPr>
        <w:t>, οι καθεστωτικές πρακτικές σας αυτή τη φορά θα αποδοκιμαστούν από την ίδια την</w:t>
      </w:r>
      <w:r>
        <w:rPr>
          <w:rFonts w:eastAsia="Times New Roman" w:cs="Times New Roman"/>
          <w:szCs w:val="24"/>
        </w:rPr>
        <w:t xml:space="preserve"> κοινωνία. </w:t>
      </w:r>
    </w:p>
    <w:p w14:paraId="0D31A52A"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τώρα αναφέρεται στην εναρμόνιση της ελληνικής νομοθεσίας με </w:t>
      </w:r>
      <w:r>
        <w:rPr>
          <w:rFonts w:eastAsia="Times New Roman" w:cs="Times New Roman"/>
          <w:szCs w:val="24"/>
        </w:rPr>
        <w:t xml:space="preserve">οδηγία </w:t>
      </w:r>
      <w:r>
        <w:rPr>
          <w:rFonts w:eastAsia="Times New Roman" w:cs="Times New Roman"/>
          <w:szCs w:val="24"/>
        </w:rPr>
        <w:t xml:space="preserve">του Ευρωπαϊκού </w:t>
      </w:r>
      <w:r>
        <w:rPr>
          <w:rFonts w:eastAsia="Times New Roman" w:cs="Times New Roman"/>
          <w:szCs w:val="24"/>
        </w:rPr>
        <w:lastRenderedPageBreak/>
        <w:t>Κοινοβουλίου που αφορά στους υποχρεωτικούς ελέγχους των αιτήσεων και των ενοποιημένων χρηματοοικονομικών καταστάσεων. Η εν λόγω ευρωπαϊ</w:t>
      </w:r>
      <w:r>
        <w:rPr>
          <w:rFonts w:eastAsia="Times New Roman" w:cs="Times New Roman"/>
          <w:szCs w:val="24"/>
        </w:rPr>
        <w:t xml:space="preserve">κή </w:t>
      </w:r>
      <w:r>
        <w:rPr>
          <w:rFonts w:eastAsia="Times New Roman" w:cs="Times New Roman"/>
          <w:szCs w:val="24"/>
        </w:rPr>
        <w:t xml:space="preserve">οδηγία </w:t>
      </w:r>
      <w:r>
        <w:rPr>
          <w:rFonts w:eastAsia="Times New Roman" w:cs="Times New Roman"/>
          <w:szCs w:val="24"/>
        </w:rPr>
        <w:t xml:space="preserve">θέτει ένα ολοκληρωμένο πλαίσιο των κανόνων που πρέπει να διέπουν τη διαδικασία του υποχρεωτικού ελέγχου των αιτήσεων και των ενοποιημένων χρηματοοικονομικών καταστάσεων σε επιχειρήσεις ή και σε φυσικά πρόσωπα. </w:t>
      </w:r>
    </w:p>
    <w:p w14:paraId="0D31A52B"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Αξίζει να σημειωθεί ότι οι αναθεωρη</w:t>
      </w:r>
      <w:r>
        <w:rPr>
          <w:rFonts w:eastAsia="Times New Roman" w:cs="Times New Roman"/>
          <w:szCs w:val="24"/>
        </w:rPr>
        <w:t xml:space="preserve">μένες διατάξεις της σχετικής </w:t>
      </w:r>
      <w:r>
        <w:rPr>
          <w:rFonts w:eastAsia="Times New Roman" w:cs="Times New Roman"/>
          <w:szCs w:val="24"/>
        </w:rPr>
        <w:t xml:space="preserve">οδηγίας </w:t>
      </w:r>
      <w:r>
        <w:rPr>
          <w:rFonts w:eastAsia="Times New Roman" w:cs="Times New Roman"/>
          <w:szCs w:val="24"/>
        </w:rPr>
        <w:t>ισχύουν από το 2014 και η χώρα μας όφειλε να την ενσωματώσει στο δίκαιό της μέχρι τον Ιούνιο του 2016. Η Κυβέρνηση, όμως, επέδειξε για άλλη μια φορά τη γνωστή της ολιγωρία. Προφανώς, άλλες είναι οι προτεραιότητές της -ί</w:t>
      </w:r>
      <w:r>
        <w:rPr>
          <w:rFonts w:eastAsia="Times New Roman" w:cs="Times New Roman"/>
          <w:szCs w:val="24"/>
        </w:rPr>
        <w:t xml:space="preserve">σως να διοριστούν οι εναπομείναντες αδιόριστοι σύντροφοι έστω και σε </w:t>
      </w:r>
      <w:r>
        <w:rPr>
          <w:rFonts w:eastAsia="Times New Roman" w:cs="Times New Roman"/>
          <w:szCs w:val="24"/>
          <w:lang w:val="en-US"/>
        </w:rPr>
        <w:t>hot</w:t>
      </w:r>
      <w:r>
        <w:rPr>
          <w:rFonts w:eastAsia="Times New Roman" w:cs="Times New Roman"/>
          <w:szCs w:val="24"/>
        </w:rPr>
        <w:t xml:space="preserve"> </w:t>
      </w:r>
      <w:proofErr w:type="spellStart"/>
      <w:r>
        <w:rPr>
          <w:rFonts w:eastAsia="Times New Roman" w:cs="Times New Roman"/>
          <w:szCs w:val="24"/>
          <w:lang w:val="en-US"/>
        </w:rPr>
        <w:t>spo</w:t>
      </w:r>
      <w:proofErr w:type="spellEnd"/>
      <w:r>
        <w:rPr>
          <w:rFonts w:eastAsia="Times New Roman" w:cs="Times New Roman"/>
          <w:szCs w:val="24"/>
        </w:rPr>
        <w:t>t</w:t>
      </w:r>
      <w:r>
        <w:rPr>
          <w:rFonts w:eastAsia="Times New Roman" w:cs="Times New Roman"/>
          <w:szCs w:val="24"/>
          <w:lang w:val="en-US"/>
        </w:rPr>
        <w:t>s</w:t>
      </w:r>
      <w:r>
        <w:rPr>
          <w:rFonts w:eastAsia="Times New Roman" w:cs="Times New Roman"/>
          <w:szCs w:val="24"/>
        </w:rPr>
        <w:t>- και έπρεπε να φθάσουμε στο παρά ένα και να έρθει η Ευρωπαϊκή Επιτροπή να μας χτυπήσει το καμπανάκι, για να συμμορφωθούμε με τους ευρωπαϊκούς κανόνες για τους λογιστικούς ελέγχο</w:t>
      </w:r>
      <w:r>
        <w:rPr>
          <w:rFonts w:eastAsia="Times New Roman" w:cs="Times New Roman"/>
          <w:szCs w:val="24"/>
        </w:rPr>
        <w:t xml:space="preserve">υς. </w:t>
      </w:r>
    </w:p>
    <w:p w14:paraId="0D31A52C"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Όταν αδυνατείτε να ανταποκριθείτε σε τυπικές συμβατικές υποχρεώσεις της χώρας απέναντι στην </w:t>
      </w:r>
      <w:r>
        <w:rPr>
          <w:rFonts w:eastAsia="Times New Roman"/>
          <w:szCs w:val="24"/>
        </w:rPr>
        <w:t xml:space="preserve">Ευρωπαϊκή Ένωση, καταλαβαίνουμε πλέον γιατί σέρνετε εδώ και μήνες την αξιολόγηση, </w:t>
      </w:r>
      <w:r>
        <w:rPr>
          <w:rFonts w:eastAsia="Times New Roman"/>
          <w:szCs w:val="24"/>
        </w:rPr>
        <w:lastRenderedPageBreak/>
        <w:t xml:space="preserve">παριστάνοντας για άλλη μια φορά τους σκληρούς διαπραγματευτές. </w:t>
      </w:r>
    </w:p>
    <w:p w14:paraId="0D31A52D"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Αυτό που δεν </w:t>
      </w:r>
      <w:r>
        <w:rPr>
          <w:rFonts w:eastAsia="Times New Roman"/>
          <w:szCs w:val="24"/>
        </w:rPr>
        <w:t>λέτε, όμως, είναι ότι αυτές οι «</w:t>
      </w:r>
      <w:proofErr w:type="spellStart"/>
      <w:r>
        <w:rPr>
          <w:rFonts w:eastAsia="Times New Roman"/>
          <w:szCs w:val="24"/>
        </w:rPr>
        <w:t>ψευτο</w:t>
      </w:r>
      <w:r>
        <w:rPr>
          <w:rFonts w:eastAsia="Times New Roman"/>
          <w:szCs w:val="24"/>
        </w:rPr>
        <w:t>π</w:t>
      </w:r>
      <w:r>
        <w:rPr>
          <w:rFonts w:eastAsia="Times New Roman"/>
          <w:szCs w:val="24"/>
        </w:rPr>
        <w:t>αλικαριές</w:t>
      </w:r>
      <w:proofErr w:type="spellEnd"/>
      <w:r>
        <w:rPr>
          <w:rFonts w:eastAsia="Times New Roman"/>
          <w:szCs w:val="24"/>
        </w:rPr>
        <w:t xml:space="preserve">» σας και λίγο κρατούν και ακριβά κοστίζουν, φέρνοντας νέα βάρη στις πλάτες των Ελλήνων πολιτών. </w:t>
      </w:r>
    </w:p>
    <w:p w14:paraId="0D31A52E"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Η Νέα Δημοκρατία υπηρετεί διαχρονικά και με συνέπεια την ευρωπαϊκή προοπτική της πατρίδας. Συνεπώς, κάθε νομοθε</w:t>
      </w:r>
      <w:r>
        <w:rPr>
          <w:rFonts w:eastAsia="Times New Roman"/>
          <w:szCs w:val="24"/>
        </w:rPr>
        <w:t xml:space="preserve">τική πρωτοβουλία που συμβάλλει στην ευρωπαϊκή σύγκλιση δεν μπορούμε παρά να την αντιμετωπίζουμε θετικά. Δεν μπορούμε να τη δούμε ούτε μέσα από κομματικά γυαλιά ούτε ως αφορμή για άγονη αντιπαράθεση. </w:t>
      </w:r>
    </w:p>
    <w:p w14:paraId="0D31A52F"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Υπάρχουν, όμως, στο νομοσχέδιο που φέρατε διατάξεις που </w:t>
      </w:r>
      <w:r>
        <w:rPr>
          <w:rFonts w:eastAsia="Times New Roman"/>
          <w:szCs w:val="24"/>
        </w:rPr>
        <w:t xml:space="preserve">απέχουν πολύ από το περιεχόμενο της ευρωπαϊκής </w:t>
      </w:r>
      <w:r>
        <w:rPr>
          <w:rFonts w:eastAsia="Times New Roman"/>
          <w:szCs w:val="24"/>
        </w:rPr>
        <w:t xml:space="preserve">οδηγίας </w:t>
      </w:r>
      <w:r>
        <w:rPr>
          <w:rFonts w:eastAsia="Times New Roman"/>
          <w:szCs w:val="24"/>
        </w:rPr>
        <w:t>και δεν υπηρετούν τους στόχους της.</w:t>
      </w:r>
    </w:p>
    <w:p w14:paraId="0D31A530"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Στόχος της </w:t>
      </w:r>
      <w:r>
        <w:rPr>
          <w:rFonts w:eastAsia="Times New Roman"/>
          <w:szCs w:val="24"/>
        </w:rPr>
        <w:t>οδηγίας</w:t>
      </w:r>
      <w:r>
        <w:rPr>
          <w:rFonts w:eastAsia="Times New Roman"/>
          <w:szCs w:val="24"/>
        </w:rPr>
        <w:t xml:space="preserve"> είναι η διαφάνεια στη χορήγηση αδειών ασκήσεως επαγγέλματος στα πρόσωπα που εκτελούν ελέγχους, η εδραίωση της ανεξαρτησίας και της αντικειμενικότη</w:t>
      </w:r>
      <w:r>
        <w:rPr>
          <w:rFonts w:eastAsia="Times New Roman"/>
          <w:szCs w:val="24"/>
        </w:rPr>
        <w:t xml:space="preserve">τας κατά την άσκηση των καθηκόντων τους, η σύγκλιση στα ελεγκτικά πρότυπα και η θέσπιση κοινού πλαισίου για τη δημόσια εποπτεία των ελεγκτών. </w:t>
      </w:r>
    </w:p>
    <w:p w14:paraId="0D31A531"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Η προσπάθειά σας να αναδείξετε το Σώμα Ορκωτών Ελεγκτών Λογιστών σε βασικό παράγοντα των ελέγχων με την ταυτόχρον</w:t>
      </w:r>
      <w:r>
        <w:rPr>
          <w:rFonts w:eastAsia="Times New Roman"/>
          <w:szCs w:val="24"/>
        </w:rPr>
        <w:t xml:space="preserve">η υποβάθμιση της Επιτροπής Λογιστικής Τυποποίησης και Ελέγχου σίγουρα δεν ευθυγραμμίζεται με τους στόχους της </w:t>
      </w:r>
      <w:r>
        <w:rPr>
          <w:rFonts w:eastAsia="Times New Roman"/>
          <w:szCs w:val="24"/>
        </w:rPr>
        <w:t>οδηγίας</w:t>
      </w:r>
      <w:r>
        <w:rPr>
          <w:rFonts w:eastAsia="Times New Roman"/>
          <w:szCs w:val="24"/>
        </w:rPr>
        <w:t xml:space="preserve">. </w:t>
      </w:r>
    </w:p>
    <w:p w14:paraId="0D31A532"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Ειδικότερα, στο άρθρο 3 αναφέρεται ότι δικαίωμα διενέργειας υποχρεωτικού ελέγχου έχουν μόνο όσοι ορκωτοί ελεγκτές είναι μέλη του ΣΟΕΛ. Π</w:t>
      </w:r>
      <w:r>
        <w:rPr>
          <w:rFonts w:eastAsia="Times New Roman"/>
          <w:szCs w:val="24"/>
        </w:rPr>
        <w:t>οια είναι η ανάγκη που υπαγορεύει την υποχρεωτική ένταξη των ορκωτών ελεγκτών στο ΣΟΕΛ; Με ποια αιτιολογία αποκλείετε όσους δεν είναι μέλη, ή ενδεχομένως να θελήσουν μελλοντικά να δημιουργήσουν ένα αντίστοιχο Σώμα; Δεν δημιουργούνται έτσι συνθήκες μονοπωλί</w:t>
      </w:r>
      <w:r>
        <w:rPr>
          <w:rFonts w:eastAsia="Times New Roman"/>
          <w:szCs w:val="24"/>
        </w:rPr>
        <w:t xml:space="preserve">ου; </w:t>
      </w:r>
    </w:p>
    <w:p w14:paraId="0D31A533"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Η συγκεκριμένη διάταξη, επιπλέον, καθιστά ουσιαστικά απαγορευτική την άσκηση ελεύθερου επαγγέλματος για τους ορκωτούς ελεγκτές λογιστές λόγω των μεγάλων εισφορών στο ΣΟΕΛ. Τους υποχρεώνει ουσιαστικά να απασχοληθούν ως υπάλληλοι μεγάλων ελεγκτικών εται</w:t>
      </w:r>
      <w:r>
        <w:rPr>
          <w:rFonts w:eastAsia="Times New Roman"/>
          <w:szCs w:val="24"/>
        </w:rPr>
        <w:t xml:space="preserve">ρειών. </w:t>
      </w:r>
    </w:p>
    <w:p w14:paraId="0D31A534"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Επίσης, το άρθρο 8 προβλέπει τη σύσταση πενταμελούς επιτροπής που θα διενεργεί τις επαγγελματικές εξετάσεις, στις οποίες τα τρία μέλη θα προτείνονται από το ΣΟΕΛ. Ούτε αυτή η </w:t>
      </w:r>
      <w:r>
        <w:rPr>
          <w:rFonts w:eastAsia="Times New Roman"/>
          <w:szCs w:val="24"/>
        </w:rPr>
        <w:lastRenderedPageBreak/>
        <w:t xml:space="preserve">διάταξη συντάσσεται με την ευρωπαϊκή </w:t>
      </w:r>
      <w:r>
        <w:rPr>
          <w:rFonts w:eastAsia="Times New Roman"/>
          <w:szCs w:val="24"/>
        </w:rPr>
        <w:t xml:space="preserve">οδηγία </w:t>
      </w:r>
      <w:r>
        <w:rPr>
          <w:rFonts w:eastAsia="Times New Roman"/>
          <w:szCs w:val="24"/>
        </w:rPr>
        <w:t>και είναι μια ακόμη περίπτωση</w:t>
      </w:r>
      <w:r>
        <w:rPr>
          <w:rFonts w:eastAsia="Times New Roman"/>
          <w:szCs w:val="24"/>
        </w:rPr>
        <w:t xml:space="preserve"> υποβάθμισης της ΕΛΤΕ, η οποία ως ανεξάρτητο εποπτικό όργανο θα έπρεπε να έχει τον πρώτο λόγο για τις εξετάσεις. </w:t>
      </w:r>
    </w:p>
    <w:p w14:paraId="0D31A535" w14:textId="77777777" w:rsidR="00320123" w:rsidRDefault="00F36392">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Το νομοσχέδιο προβλέπει ακόμα στο άρθρο 14 ότι η τήρηση του Δημοσίου Μητρώου, στο οποίο εγγράφονται οι ορκωτοί ελεγκτές λογιστές και οι ελεγκτ</w:t>
      </w:r>
      <w:r>
        <w:rPr>
          <w:rFonts w:eastAsia="Times New Roman"/>
          <w:szCs w:val="24"/>
        </w:rPr>
        <w:t xml:space="preserve">ικές εταιρείες για να ασκήσουν το επάγγελμά τους, μπορεί να ανατεθεί από την ΕΛΤΕ στον αρμόδιο επαγγελματικό φορέα, δηλαδή στο ΣΟΕΛ. Πρόκειται για μια ακόμη περίπτωση όπου θίγονται το κύρος και η αποστολή της ΕΛΤΕ ως εποπτικής αρχής. </w:t>
      </w:r>
    </w:p>
    <w:p w14:paraId="0D31A536" w14:textId="77777777" w:rsidR="00320123" w:rsidRDefault="00F3639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szCs w:val="24"/>
        </w:rPr>
        <w:t xml:space="preserve">Για εμάς, το Δημόσιο </w:t>
      </w:r>
      <w:r>
        <w:rPr>
          <w:rFonts w:eastAsia="Times New Roman"/>
          <w:szCs w:val="24"/>
        </w:rPr>
        <w:t xml:space="preserve">Μητρώο θα πρέπει να είναι αποκλειστική ευθύνη της ΕΛΤΕ και βεβαίως να μην εκχωρείται. </w:t>
      </w:r>
    </w:p>
    <w:p w14:paraId="0D31A537" w14:textId="77777777" w:rsidR="00320123" w:rsidRDefault="00F36392">
      <w:pPr>
        <w:spacing w:after="0" w:line="600" w:lineRule="auto"/>
        <w:ind w:firstLine="720"/>
        <w:jc w:val="both"/>
        <w:rPr>
          <w:rFonts w:eastAsia="Times New Roman"/>
          <w:szCs w:val="24"/>
        </w:rPr>
      </w:pPr>
      <w:r>
        <w:rPr>
          <w:rFonts w:eastAsia="Times New Roman"/>
          <w:szCs w:val="24"/>
        </w:rPr>
        <w:t>Άλλη μία διάταξη που αποκλίνει από την ευρωπαϊκή οδηγία είναι αυτή του άρθρου 33, που προβλέπει τη δυνατότητα διενέργειας ποιοτικού ελέγχου από το ΣΟΕΛ, επί των ελεγκτικ</w:t>
      </w:r>
      <w:r>
        <w:rPr>
          <w:rFonts w:eastAsia="Times New Roman"/>
          <w:szCs w:val="24"/>
        </w:rPr>
        <w:t xml:space="preserve">ών εταιρειών. Το ΣΟΕΛ, δηλαδή, θα είναι ταυτόχρονα σε θέση ελεγκτή και ελεγχόμενου σε ό,τι αφορά τις εταιρείες που είναι μέλη του, ενώ παράλληλα θα μπορεί να ελέγχει και μη μέλη του, δηλαδή τους άμισθους ανταγωνιστές του. </w:t>
      </w:r>
    </w:p>
    <w:p w14:paraId="0D31A538" w14:textId="77777777" w:rsidR="00320123" w:rsidRDefault="00F36392">
      <w:pPr>
        <w:spacing w:after="0" w:line="600" w:lineRule="auto"/>
        <w:ind w:firstLine="720"/>
        <w:jc w:val="both"/>
        <w:rPr>
          <w:rFonts w:eastAsia="Times New Roman"/>
          <w:szCs w:val="24"/>
        </w:rPr>
      </w:pPr>
      <w:r>
        <w:rPr>
          <w:rFonts w:eastAsia="Times New Roman"/>
          <w:szCs w:val="24"/>
        </w:rPr>
        <w:lastRenderedPageBreak/>
        <w:t>Κυρίες και κύριοι συνάδελφοι, δεν</w:t>
      </w:r>
      <w:r>
        <w:rPr>
          <w:rFonts w:eastAsia="Times New Roman"/>
          <w:szCs w:val="24"/>
        </w:rPr>
        <w:t xml:space="preserve"> είναι πρώτη φορά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που η Κυβέρνηση χρησιμοποιεί την ενσωμάτωση μιας κοινοτικής οδηγίας στο εθνικό μας δίκαιο ως όχημα για την εξυπηρέτηση δικών της σκοπιμοτήτων. Άλλωστε μοναδικό της μέλημα εδώ και καιρό είναι το κομματικό της συμφέρον και η παραμονή στην εξουσία.</w:t>
      </w:r>
    </w:p>
    <w:p w14:paraId="0D31A539" w14:textId="77777777" w:rsidR="00320123" w:rsidRDefault="00F36392">
      <w:pPr>
        <w:spacing w:after="0" w:line="600" w:lineRule="auto"/>
        <w:ind w:firstLine="720"/>
        <w:jc w:val="both"/>
        <w:rPr>
          <w:rFonts w:eastAsia="Times New Roman"/>
          <w:szCs w:val="24"/>
        </w:rPr>
      </w:pPr>
      <w:r>
        <w:rPr>
          <w:rFonts w:eastAsia="Times New Roman"/>
          <w:szCs w:val="24"/>
        </w:rPr>
        <w:t xml:space="preserve">Η καταστροφική πολιτική της, όμως, την έχει οδηγήσει σε αδιέξοδο. Δεν την σώζουν ούτε οι διορισμοί ούτε η επέλαση σε εφημερίδες και σε κανάλια. Είναι τόσο μεγάλη η κοινωνική οργή που έχει προκαλέσει, που σύντομα θα υποχρεωθεί σε άτακτη φυγή. </w:t>
      </w:r>
    </w:p>
    <w:p w14:paraId="0D31A53A" w14:textId="77777777" w:rsidR="00320123" w:rsidRDefault="00F36392">
      <w:pPr>
        <w:spacing w:after="0" w:line="600" w:lineRule="auto"/>
        <w:ind w:firstLine="720"/>
        <w:jc w:val="both"/>
        <w:rPr>
          <w:rFonts w:eastAsia="Times New Roman"/>
          <w:szCs w:val="24"/>
        </w:rPr>
      </w:pPr>
      <w:r>
        <w:rPr>
          <w:rFonts w:eastAsia="Times New Roman"/>
          <w:szCs w:val="24"/>
        </w:rPr>
        <w:t>Η Νέα Δημοκρα</w:t>
      </w:r>
      <w:r>
        <w:rPr>
          <w:rFonts w:eastAsia="Times New Roman"/>
          <w:szCs w:val="24"/>
        </w:rPr>
        <w:t>τία θα ψηφίσει τις διατάξεις εκείνες που είναι σύστοιχες με την ευρωπαϊκή οδηγία. Θα καταψηφίσει, όμως, εκείνες τις διατάξεις που κινούνται πέρα και πάνω από τα όρια της ευρωπαϊκής οδηγίας.</w:t>
      </w:r>
    </w:p>
    <w:p w14:paraId="0D31A53B" w14:textId="77777777" w:rsidR="00320123" w:rsidRDefault="00F36392">
      <w:pPr>
        <w:spacing w:after="0" w:line="600" w:lineRule="auto"/>
        <w:ind w:firstLine="720"/>
        <w:jc w:val="both"/>
        <w:rPr>
          <w:rFonts w:eastAsia="Times New Roman"/>
          <w:szCs w:val="24"/>
        </w:rPr>
      </w:pPr>
      <w:r>
        <w:rPr>
          <w:rFonts w:eastAsia="Times New Roman"/>
          <w:szCs w:val="24"/>
        </w:rPr>
        <w:t>Ευχαριστώ πολύ.</w:t>
      </w:r>
    </w:p>
    <w:p w14:paraId="0D31A53C" w14:textId="77777777" w:rsidR="00320123" w:rsidRDefault="00F3639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w:t>
      </w:r>
      <w:r>
        <w:rPr>
          <w:rFonts w:eastAsia="Times New Roman"/>
          <w:szCs w:val="24"/>
        </w:rPr>
        <w:t>ας)</w:t>
      </w:r>
    </w:p>
    <w:p w14:paraId="0D31A53D" w14:textId="77777777" w:rsidR="00320123" w:rsidRDefault="00F3639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εγώ ευχαριστώ, κυρία Καραμανλή.</w:t>
      </w:r>
    </w:p>
    <w:p w14:paraId="0D31A53E" w14:textId="77777777" w:rsidR="00320123" w:rsidRDefault="00F36392">
      <w:pPr>
        <w:spacing w:after="0" w:line="600" w:lineRule="auto"/>
        <w:ind w:firstLine="720"/>
        <w:jc w:val="both"/>
        <w:rPr>
          <w:rFonts w:eastAsia="Times New Roman"/>
          <w:szCs w:val="24"/>
        </w:rPr>
      </w:pPr>
      <w:r>
        <w:rPr>
          <w:rFonts w:eastAsia="Times New Roman"/>
          <w:szCs w:val="24"/>
        </w:rPr>
        <w:lastRenderedPageBreak/>
        <w:t xml:space="preserve">Τον λόγο έχει ο κ. </w:t>
      </w:r>
      <w:proofErr w:type="spellStart"/>
      <w:r>
        <w:rPr>
          <w:rFonts w:eastAsia="Times New Roman"/>
          <w:szCs w:val="24"/>
        </w:rPr>
        <w:t>Δένδιας</w:t>
      </w:r>
      <w:proofErr w:type="spellEnd"/>
      <w:r>
        <w:rPr>
          <w:rFonts w:eastAsia="Times New Roman"/>
          <w:szCs w:val="24"/>
        </w:rPr>
        <w:t xml:space="preserve"> ως Κοινοβουλευτικός Εκπρόσωπος της Νέας Δημοκρατίας. Μετά θα μιλήσουν ο κ. </w:t>
      </w:r>
      <w:proofErr w:type="spellStart"/>
      <w:r>
        <w:rPr>
          <w:rFonts w:eastAsia="Times New Roman"/>
          <w:szCs w:val="24"/>
        </w:rPr>
        <w:t>Κεγκέρογλου</w:t>
      </w:r>
      <w:proofErr w:type="spellEnd"/>
      <w:r>
        <w:rPr>
          <w:rFonts w:eastAsia="Times New Roman"/>
          <w:szCs w:val="24"/>
        </w:rPr>
        <w:t xml:space="preserve"> και ο κ. </w:t>
      </w:r>
      <w:proofErr w:type="spellStart"/>
      <w:r>
        <w:rPr>
          <w:rFonts w:eastAsia="Times New Roman"/>
          <w:szCs w:val="24"/>
        </w:rPr>
        <w:t>Σαρίδης</w:t>
      </w:r>
      <w:proofErr w:type="spellEnd"/>
      <w:r>
        <w:rPr>
          <w:rFonts w:eastAsia="Times New Roman"/>
          <w:szCs w:val="24"/>
        </w:rPr>
        <w:t xml:space="preserve"> και αν θέλει ο κ. Λοβέρδος, θα πάρει τον λόγο.</w:t>
      </w:r>
    </w:p>
    <w:p w14:paraId="0D31A53F" w14:textId="77777777" w:rsidR="00320123" w:rsidRDefault="00F36392">
      <w:pPr>
        <w:spacing w:after="0" w:line="600" w:lineRule="auto"/>
        <w:ind w:firstLine="720"/>
        <w:jc w:val="both"/>
        <w:rPr>
          <w:rFonts w:eastAsia="Times New Roman"/>
          <w:szCs w:val="24"/>
        </w:rPr>
      </w:pPr>
      <w:r>
        <w:rPr>
          <w:rFonts w:eastAsia="Times New Roman"/>
          <w:b/>
          <w:szCs w:val="24"/>
        </w:rPr>
        <w:t>ΑΝΔΡΕ</w:t>
      </w:r>
      <w:r>
        <w:rPr>
          <w:rFonts w:eastAsia="Times New Roman"/>
          <w:b/>
          <w:szCs w:val="24"/>
        </w:rPr>
        <w:t xml:space="preserve">ΑΣ ΛΟΒΕΡΔΟΣ: </w:t>
      </w:r>
      <w:r>
        <w:rPr>
          <w:rFonts w:eastAsia="Times New Roman"/>
          <w:szCs w:val="24"/>
        </w:rPr>
        <w:t>Η Υπουργός δεν μίλησε.</w:t>
      </w:r>
    </w:p>
    <w:p w14:paraId="0D31A540" w14:textId="77777777" w:rsidR="00320123" w:rsidRDefault="00F3639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Είπε ότι θα τοποθετηθεί μετά τους ομιλητές, οπότε αν θέλετε, μένετε αμέσως μετά την κυρία Υπουργό. Αν δεν θέλετε, θα πάρει τη θέση σας ο κ. </w:t>
      </w:r>
      <w:proofErr w:type="spellStart"/>
      <w:r>
        <w:rPr>
          <w:rFonts w:eastAsia="Times New Roman"/>
          <w:szCs w:val="24"/>
        </w:rPr>
        <w:t>Αμυράς</w:t>
      </w:r>
      <w:proofErr w:type="spellEnd"/>
      <w:r>
        <w:rPr>
          <w:rFonts w:eastAsia="Times New Roman"/>
          <w:szCs w:val="24"/>
        </w:rPr>
        <w:t>.</w:t>
      </w:r>
    </w:p>
    <w:p w14:paraId="0D31A541" w14:textId="77777777" w:rsidR="00320123" w:rsidRDefault="00F36392">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έχετε τον λόγο.</w:t>
      </w:r>
    </w:p>
    <w:p w14:paraId="0D31A542" w14:textId="77777777" w:rsidR="00320123" w:rsidRDefault="00F36392">
      <w:pPr>
        <w:spacing w:after="0" w:line="600" w:lineRule="auto"/>
        <w:ind w:firstLine="720"/>
        <w:jc w:val="both"/>
        <w:rPr>
          <w:rFonts w:eastAsia="Times New Roman"/>
          <w:szCs w:val="24"/>
        </w:rPr>
      </w:pPr>
      <w:r>
        <w:rPr>
          <w:rFonts w:eastAsia="Times New Roman"/>
          <w:b/>
          <w:szCs w:val="24"/>
        </w:rPr>
        <w:t>Ν</w:t>
      </w:r>
      <w:r>
        <w:rPr>
          <w:rFonts w:eastAsia="Times New Roman"/>
          <w:b/>
          <w:szCs w:val="24"/>
        </w:rPr>
        <w:t xml:space="preserve">ΙΚΟΛΑΟΣ ΔΕΝΔΙΑΣ: </w:t>
      </w:r>
      <w:r>
        <w:rPr>
          <w:rFonts w:eastAsia="Times New Roman"/>
          <w:szCs w:val="24"/>
        </w:rPr>
        <w:t>Ευχαριστώ, κύριε Πρόεδρε.</w:t>
      </w:r>
    </w:p>
    <w:p w14:paraId="0D31A543" w14:textId="77777777" w:rsidR="00320123" w:rsidRDefault="00F36392">
      <w:pPr>
        <w:spacing w:after="0" w:line="600" w:lineRule="auto"/>
        <w:ind w:firstLine="720"/>
        <w:jc w:val="both"/>
        <w:rPr>
          <w:rFonts w:eastAsia="Times New Roman"/>
          <w:szCs w:val="24"/>
        </w:rPr>
      </w:pPr>
      <w:r>
        <w:rPr>
          <w:rFonts w:eastAsia="Times New Roman"/>
          <w:szCs w:val="24"/>
        </w:rPr>
        <w:t xml:space="preserve">Κυρία Υπουργέ, κυρίες και κύριοι συνάδελφοι, θεωρητικά δεν θα υπήρχε ανάγκη να μιλήσουν οι Κοινοβουλευτικοί Εκπρόσωποι για το υπό κρίση νομοθέτημα, διότι συνιστά </w:t>
      </w:r>
      <w:r>
        <w:rPr>
          <w:rFonts w:eastAsia="Times New Roman"/>
          <w:szCs w:val="24"/>
        </w:rPr>
        <w:t xml:space="preserve">ενσωμάτωση </w:t>
      </w:r>
      <w:r>
        <w:rPr>
          <w:rFonts w:eastAsia="Times New Roman"/>
          <w:szCs w:val="24"/>
        </w:rPr>
        <w:t>κοινοτικής οδηγίας και συνήθως σε αυτά τ</w:t>
      </w:r>
      <w:r>
        <w:rPr>
          <w:rFonts w:eastAsia="Times New Roman"/>
          <w:szCs w:val="24"/>
        </w:rPr>
        <w:t>α θέματα υπάρχει ευρύτερη συναίνεση στη Βουλή των Ελλήνων.</w:t>
      </w:r>
    </w:p>
    <w:p w14:paraId="0D31A544" w14:textId="77777777" w:rsidR="00320123" w:rsidRDefault="00F36392">
      <w:pPr>
        <w:spacing w:after="0" w:line="600" w:lineRule="auto"/>
        <w:ind w:firstLine="720"/>
        <w:jc w:val="both"/>
        <w:rPr>
          <w:rFonts w:eastAsia="Times New Roman"/>
          <w:szCs w:val="24"/>
        </w:rPr>
      </w:pPr>
      <w:r>
        <w:rPr>
          <w:rFonts w:eastAsia="Times New Roman"/>
          <w:szCs w:val="24"/>
        </w:rPr>
        <w:t xml:space="preserve">Εδώ όμως αναγκάζομαι να </w:t>
      </w:r>
      <w:r>
        <w:rPr>
          <w:rFonts w:eastAsia="Times New Roman"/>
          <w:szCs w:val="24"/>
        </w:rPr>
        <w:t>υπεισέλθω ειδικότερα</w:t>
      </w:r>
      <w:r>
        <w:rPr>
          <w:rFonts w:eastAsia="Times New Roman"/>
          <w:szCs w:val="24"/>
        </w:rPr>
        <w:t xml:space="preserve">, παρ’ ότι τόσο ο επιμελής εισηγητής της Αξιωματικής Αντιπολίτευσης, ο κ. </w:t>
      </w:r>
      <w:proofErr w:type="spellStart"/>
      <w:r>
        <w:rPr>
          <w:rFonts w:eastAsia="Times New Roman"/>
          <w:szCs w:val="24"/>
        </w:rPr>
        <w:t>Βεσυρόπουλος</w:t>
      </w:r>
      <w:proofErr w:type="spellEnd"/>
      <w:r>
        <w:rPr>
          <w:rFonts w:eastAsia="Times New Roman"/>
          <w:szCs w:val="24"/>
        </w:rPr>
        <w:t xml:space="preserve">, όσο και η κ. Καραμανλή, που μίλησε πριν, και ο κ. </w:t>
      </w:r>
      <w:proofErr w:type="spellStart"/>
      <w:r>
        <w:rPr>
          <w:rFonts w:eastAsia="Times New Roman"/>
          <w:szCs w:val="24"/>
        </w:rPr>
        <w:t>Φορτσάκης</w:t>
      </w:r>
      <w:proofErr w:type="spellEnd"/>
      <w:r>
        <w:rPr>
          <w:rFonts w:eastAsia="Times New Roman"/>
          <w:szCs w:val="24"/>
        </w:rPr>
        <w:t>, ο οπ</w:t>
      </w:r>
      <w:r>
        <w:rPr>
          <w:rFonts w:eastAsia="Times New Roman"/>
          <w:szCs w:val="24"/>
        </w:rPr>
        <w:t xml:space="preserve">οίος θα μιλήσει σε λίγο, έκαναν και θα </w:t>
      </w:r>
      <w:r>
        <w:rPr>
          <w:rFonts w:eastAsia="Times New Roman"/>
          <w:szCs w:val="24"/>
        </w:rPr>
        <w:lastRenderedPageBreak/>
        <w:t>κάνουν μια πλήρη ανάλυση των διατάξεων του συγκεκριμένου νομοθετήματος.</w:t>
      </w:r>
    </w:p>
    <w:p w14:paraId="0D31A545" w14:textId="77777777" w:rsidR="00320123" w:rsidRDefault="00F36392">
      <w:pPr>
        <w:spacing w:after="0"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xml:space="preserve">, κυρία Υπουργέ, όπως είπε ο εισηγητής μας, οφείλουμε να παρατηρήσουμε -δεν βαραίνει εσάς προσωπικά, είστε νέα Υπουργός, αλλά βαραίνει </w:t>
      </w:r>
      <w:r>
        <w:rPr>
          <w:rFonts w:eastAsia="Times New Roman"/>
          <w:szCs w:val="24"/>
        </w:rPr>
        <w:t xml:space="preserve">την Κυβέρνηση- το θέμα της καθυστέρησης. </w:t>
      </w:r>
    </w:p>
    <w:p w14:paraId="0D31A546" w14:textId="77777777" w:rsidR="00320123" w:rsidRDefault="00F36392">
      <w:pPr>
        <w:spacing w:after="0" w:line="600" w:lineRule="auto"/>
        <w:ind w:firstLine="720"/>
        <w:jc w:val="both"/>
        <w:rPr>
          <w:rFonts w:eastAsia="Times New Roman"/>
          <w:szCs w:val="24"/>
        </w:rPr>
      </w:pPr>
      <w:r>
        <w:rPr>
          <w:rFonts w:eastAsia="Times New Roman"/>
          <w:szCs w:val="24"/>
        </w:rPr>
        <w:t xml:space="preserve">Είναι προφανές ότι εδώ θα έπρεπε να έχουμε </w:t>
      </w:r>
      <w:r>
        <w:rPr>
          <w:rFonts w:eastAsia="Times New Roman"/>
          <w:szCs w:val="24"/>
        </w:rPr>
        <w:t>την ενσωμάτωση</w:t>
      </w:r>
      <w:r>
        <w:rPr>
          <w:rFonts w:eastAsia="Times New Roman"/>
          <w:szCs w:val="24"/>
        </w:rPr>
        <w:t xml:space="preserve"> τον Ιούνιο. Και όσο και αν </w:t>
      </w:r>
      <w:proofErr w:type="spellStart"/>
      <w:r>
        <w:rPr>
          <w:rFonts w:eastAsia="Times New Roman"/>
          <w:szCs w:val="24"/>
        </w:rPr>
        <w:t>ελέχθη</w:t>
      </w:r>
      <w:proofErr w:type="spellEnd"/>
      <w:r>
        <w:rPr>
          <w:rFonts w:eastAsia="Times New Roman"/>
          <w:szCs w:val="24"/>
        </w:rPr>
        <w:t xml:space="preserve"> στην </w:t>
      </w:r>
      <w:r>
        <w:rPr>
          <w:rFonts w:eastAsia="Times New Roman"/>
          <w:szCs w:val="24"/>
        </w:rPr>
        <w:t xml:space="preserve">επιτροπή </w:t>
      </w:r>
      <w:r>
        <w:rPr>
          <w:rFonts w:eastAsia="Times New Roman"/>
          <w:szCs w:val="24"/>
        </w:rPr>
        <w:t xml:space="preserve">–είδα τα Πρακτικά- από εσάς ότι είχε δοθεί σε διαβούλευση στις αρχές του φθινοπώρου, η πραγματικότητα είναι </w:t>
      </w:r>
      <w:r>
        <w:rPr>
          <w:rFonts w:eastAsia="Times New Roman"/>
          <w:szCs w:val="24"/>
        </w:rPr>
        <w:t>ότι φαίνεται να απαιτήθηκε προειδοποιητική επιστολή για να φτάσουμε στην κατάθεση νομοθετήματος και στη σημερινή συζήτηση. Δεν είναι, όμως, αυτό το μείζον, αν θέλετε.</w:t>
      </w:r>
    </w:p>
    <w:p w14:paraId="0D31A547" w14:textId="77777777" w:rsidR="00320123" w:rsidRDefault="00F36392">
      <w:pPr>
        <w:spacing w:after="0" w:line="600" w:lineRule="auto"/>
        <w:ind w:firstLine="720"/>
        <w:jc w:val="both"/>
        <w:rPr>
          <w:rFonts w:eastAsia="Times New Roman"/>
          <w:szCs w:val="24"/>
        </w:rPr>
      </w:pPr>
      <w:r>
        <w:rPr>
          <w:rFonts w:eastAsia="Times New Roman"/>
          <w:szCs w:val="24"/>
        </w:rPr>
        <w:t xml:space="preserve">Εγώ, ειλικρινά, κυρία Υπουργέ, δεν καταλαβαίνω γιατί σε κάθε νομοθέτημα που έρχεται εδώ, </w:t>
      </w:r>
      <w:r>
        <w:rPr>
          <w:rFonts w:eastAsia="Times New Roman"/>
          <w:szCs w:val="24"/>
        </w:rPr>
        <w:t xml:space="preserve">η Κυβέρνηση, η κυβερνητική πλειοψηφία επιχειρεί –και πολλές φορές επιτυγχάνει- χρησιμοποιώντας τις ψήφους των συναδέλφων να ευνοήσει ένα ιδιωτικό συμφέρον, πέραν λογικής. </w:t>
      </w:r>
    </w:p>
    <w:p w14:paraId="0D31A548" w14:textId="77777777" w:rsidR="00320123" w:rsidRDefault="00F36392">
      <w:pPr>
        <w:spacing w:after="0" w:line="600" w:lineRule="auto"/>
        <w:ind w:firstLine="720"/>
        <w:jc w:val="both"/>
        <w:rPr>
          <w:rFonts w:eastAsia="Times New Roman"/>
          <w:szCs w:val="24"/>
        </w:rPr>
      </w:pPr>
      <w:r>
        <w:rPr>
          <w:rFonts w:eastAsia="Times New Roman"/>
          <w:szCs w:val="24"/>
        </w:rPr>
        <w:t>Γιατί το κάνει; Έχει την εντύπωση ότι αθροίζοντας διάφορα μικρά συμφέροντα θα καταφέ</w:t>
      </w:r>
      <w:r>
        <w:rPr>
          <w:rFonts w:eastAsia="Times New Roman"/>
          <w:szCs w:val="24"/>
        </w:rPr>
        <w:t xml:space="preserve">ρει να διατηρήσει μια μάζα και </w:t>
      </w:r>
      <w:r>
        <w:rPr>
          <w:rFonts w:eastAsia="Times New Roman"/>
          <w:szCs w:val="24"/>
        </w:rPr>
        <w:lastRenderedPageBreak/>
        <w:t xml:space="preserve">να εμποδίσει τη </w:t>
      </w:r>
      <w:proofErr w:type="spellStart"/>
      <w:r>
        <w:rPr>
          <w:rFonts w:eastAsia="Times New Roman"/>
          <w:szCs w:val="24"/>
        </w:rPr>
        <w:t>δημοσκοπική</w:t>
      </w:r>
      <w:proofErr w:type="spellEnd"/>
      <w:r>
        <w:rPr>
          <w:rFonts w:eastAsia="Times New Roman"/>
          <w:szCs w:val="24"/>
        </w:rPr>
        <w:t xml:space="preserve"> της κατάρρευση; Αυτό είναι πίσω ή είναι κάτι βαθύτερο ή χειρότερο; </w:t>
      </w:r>
    </w:p>
    <w:p w14:paraId="0D31A549" w14:textId="77777777" w:rsidR="00320123" w:rsidRDefault="00F36392">
      <w:pPr>
        <w:spacing w:after="0" w:line="600" w:lineRule="auto"/>
        <w:ind w:firstLine="720"/>
        <w:jc w:val="both"/>
        <w:rPr>
          <w:rFonts w:eastAsia="Times New Roman"/>
          <w:szCs w:val="24"/>
        </w:rPr>
      </w:pPr>
      <w:r>
        <w:rPr>
          <w:rFonts w:eastAsia="Times New Roman"/>
          <w:szCs w:val="24"/>
        </w:rPr>
        <w:t>Η Κυβέρνηση έχει χρησιμοποιήσει εναντίον όλων των πολιτικών της αντιπάλων τον όρο «διαπλοκή». Η πραγματικότητα είναι ότι αποδεικν</w:t>
      </w:r>
      <w:r>
        <w:rPr>
          <w:rFonts w:eastAsia="Times New Roman"/>
          <w:szCs w:val="24"/>
        </w:rPr>
        <w:t xml:space="preserve">ύει σε κάθε νομοθέτημα -και μπορώ να σας το αποδείξω, άλλωστε θα κάνουμε και παρουσίαση όλων των διατάξεων που έχει κατά καιρούς εισηγηθεί η Κυβέρνηση και έχουν ψηφιστεί- ότι </w:t>
      </w:r>
      <w:proofErr w:type="spellStart"/>
      <w:r>
        <w:rPr>
          <w:rFonts w:eastAsia="Times New Roman"/>
          <w:szCs w:val="24"/>
        </w:rPr>
        <w:t>διαπλέκεται</w:t>
      </w:r>
      <w:proofErr w:type="spellEnd"/>
      <w:r>
        <w:rPr>
          <w:rFonts w:eastAsia="Times New Roman"/>
          <w:szCs w:val="24"/>
        </w:rPr>
        <w:t xml:space="preserve"> με κάποιο ιδιωτικό συμφέρον, το ευνοεί. </w:t>
      </w:r>
    </w:p>
    <w:p w14:paraId="0D31A54A" w14:textId="77777777" w:rsidR="00320123" w:rsidRDefault="00F36392">
      <w:pPr>
        <w:spacing w:after="0" w:line="600" w:lineRule="auto"/>
        <w:ind w:firstLine="720"/>
        <w:jc w:val="both"/>
        <w:rPr>
          <w:rFonts w:eastAsia="Times New Roman"/>
          <w:szCs w:val="24"/>
        </w:rPr>
      </w:pPr>
      <w:r>
        <w:rPr>
          <w:rFonts w:eastAsia="Times New Roman"/>
          <w:szCs w:val="24"/>
        </w:rPr>
        <w:t>Ερχόμαστε στο νομοσχέδιο στο</w:t>
      </w:r>
      <w:r>
        <w:rPr>
          <w:rFonts w:eastAsia="Times New Roman"/>
          <w:szCs w:val="24"/>
        </w:rPr>
        <w:t xml:space="preserve"> άρθρο 3. </w:t>
      </w:r>
      <w:proofErr w:type="spellStart"/>
      <w:r>
        <w:rPr>
          <w:rFonts w:eastAsia="Times New Roman"/>
          <w:szCs w:val="24"/>
        </w:rPr>
        <w:t>Ελέχθη</w:t>
      </w:r>
      <w:proofErr w:type="spellEnd"/>
      <w:r>
        <w:rPr>
          <w:rFonts w:eastAsia="Times New Roman"/>
          <w:szCs w:val="24"/>
        </w:rPr>
        <w:t>: υποχρέωση εγγραφής για χορήγηση άδειας διενέργειας ελέγχων στο Σώμα Ορκωτών Ελεγκτών Λογιστών.</w:t>
      </w:r>
    </w:p>
    <w:p w14:paraId="0D31A54B" w14:textId="77777777" w:rsidR="00320123" w:rsidRDefault="00F36392">
      <w:pPr>
        <w:spacing w:after="0" w:line="600" w:lineRule="auto"/>
        <w:ind w:firstLine="720"/>
        <w:jc w:val="both"/>
        <w:rPr>
          <w:rFonts w:eastAsia="Times New Roman"/>
          <w:szCs w:val="24"/>
        </w:rPr>
      </w:pPr>
      <w:r>
        <w:rPr>
          <w:rFonts w:eastAsia="Times New Roman"/>
          <w:szCs w:val="24"/>
        </w:rPr>
        <w:t xml:space="preserve">Εδώ τι κάνουν; Γίνεται το λάθος διότι η επωνυμία «Σώμα Ορκωτών Ελεγκτών Λογιστών» δίνει μια εικόνα </w:t>
      </w:r>
      <w:proofErr w:type="spellStart"/>
      <w:r>
        <w:rPr>
          <w:rFonts w:eastAsia="Times New Roman"/>
          <w:szCs w:val="24"/>
        </w:rPr>
        <w:t>θεσμικότητας</w:t>
      </w:r>
      <w:proofErr w:type="spellEnd"/>
      <w:r>
        <w:rPr>
          <w:rFonts w:eastAsia="Times New Roman"/>
          <w:szCs w:val="24"/>
        </w:rPr>
        <w:t xml:space="preserve">. </w:t>
      </w:r>
    </w:p>
    <w:p w14:paraId="0D31A54C" w14:textId="77777777" w:rsidR="00320123" w:rsidRDefault="00F36392">
      <w:pPr>
        <w:spacing w:after="0" w:line="600" w:lineRule="auto"/>
        <w:ind w:firstLine="720"/>
        <w:jc w:val="both"/>
        <w:rPr>
          <w:rFonts w:eastAsia="Times New Roman"/>
          <w:szCs w:val="24"/>
        </w:rPr>
      </w:pPr>
      <w:r>
        <w:rPr>
          <w:rFonts w:eastAsia="Times New Roman"/>
          <w:szCs w:val="24"/>
        </w:rPr>
        <w:t>Και πράγματι, αν κοιτάξει καν</w:t>
      </w:r>
      <w:r>
        <w:rPr>
          <w:rFonts w:eastAsia="Times New Roman"/>
          <w:szCs w:val="24"/>
        </w:rPr>
        <w:t xml:space="preserve">είς το αρχικό προεδρικό διάταγμα, το </w:t>
      </w:r>
      <w:proofErr w:type="spellStart"/>
      <w:r>
        <w:rPr>
          <w:rFonts w:eastAsia="Times New Roman"/>
          <w:szCs w:val="24"/>
        </w:rPr>
        <w:t>π.δ.</w:t>
      </w:r>
      <w:proofErr w:type="spellEnd"/>
      <w:r>
        <w:rPr>
          <w:rFonts w:eastAsia="Times New Roman"/>
          <w:szCs w:val="24"/>
        </w:rPr>
        <w:t xml:space="preserve"> 226/1992 θα δει ότι επρόκειτο για νομικό πρόσωπο δημοσίου δικαίου. Εάν ήταν νομικό πρόσωπο δημοσίου δικαίου, τότε οι αντιρρήσεις μας δεν θα υπήρχαν, θα ήταν διαφορετικό το θέμα.</w:t>
      </w:r>
    </w:p>
    <w:p w14:paraId="0D31A54D" w14:textId="77777777" w:rsidR="00320123" w:rsidRDefault="00F36392">
      <w:pPr>
        <w:spacing w:after="0" w:line="600" w:lineRule="auto"/>
        <w:ind w:firstLine="720"/>
        <w:jc w:val="both"/>
        <w:rPr>
          <w:rFonts w:eastAsia="Times New Roman"/>
          <w:szCs w:val="24"/>
        </w:rPr>
      </w:pPr>
      <w:r>
        <w:rPr>
          <w:rFonts w:eastAsia="Times New Roman"/>
          <w:szCs w:val="24"/>
        </w:rPr>
        <w:lastRenderedPageBreak/>
        <w:t>Ξέρετε, όμως, κυρία Υπουργέ, ότι πρό</w:t>
      </w:r>
      <w:r>
        <w:rPr>
          <w:rFonts w:eastAsia="Times New Roman"/>
          <w:szCs w:val="24"/>
        </w:rPr>
        <w:t xml:space="preserve">κειται για νομικό πρόσωπο ιδιωτικού δικαίου, το οποίο άλλαξε με το </w:t>
      </w:r>
      <w:proofErr w:type="spellStart"/>
      <w:r>
        <w:rPr>
          <w:rFonts w:eastAsia="Times New Roman"/>
          <w:szCs w:val="24"/>
        </w:rPr>
        <w:t>π.δ.</w:t>
      </w:r>
      <w:proofErr w:type="spellEnd"/>
      <w:r>
        <w:rPr>
          <w:rFonts w:eastAsia="Times New Roman"/>
          <w:szCs w:val="24"/>
        </w:rPr>
        <w:t xml:space="preserve"> 121/1993. Είναι νομικό πρόσωπο ιδιωτικού δικαίου. Σας ερωτώ, λοιπόν, με ποια λογική σε ένα νομικό πρόσωπο ιδιωτικού δικαίου αποδίδεται μονοπωλιακό δικαίωμα; Ποια είναι η λογική; Κοίταξ</w:t>
      </w:r>
      <w:r>
        <w:rPr>
          <w:rFonts w:eastAsia="Times New Roman"/>
          <w:szCs w:val="24"/>
        </w:rPr>
        <w:t xml:space="preserve">α ειλικρινά την τοποθέτησή σας στα </w:t>
      </w:r>
      <w:r>
        <w:rPr>
          <w:rFonts w:eastAsia="Times New Roman"/>
          <w:szCs w:val="24"/>
        </w:rPr>
        <w:t xml:space="preserve">πρακτικά </w:t>
      </w:r>
      <w:r>
        <w:rPr>
          <w:rFonts w:eastAsia="Times New Roman"/>
          <w:szCs w:val="24"/>
        </w:rPr>
        <w:t xml:space="preserve">της </w:t>
      </w:r>
      <w:r>
        <w:rPr>
          <w:rFonts w:eastAsia="Times New Roman"/>
          <w:szCs w:val="24"/>
        </w:rPr>
        <w:t>επιτροπής</w:t>
      </w:r>
      <w:r>
        <w:rPr>
          <w:rFonts w:eastAsia="Times New Roman"/>
          <w:szCs w:val="24"/>
        </w:rPr>
        <w:t xml:space="preserve">. Δεν το βρήκα αυτό. Έχετε να μας πείτε κάτι εσείς και η Κυβέρνηση; Μας λέτε γιατί κάνετε αυτό το χοντρό ρουσφέτι, για να σας το πω λαϊκά να το καταλαβαίνει ο κόσμος; </w:t>
      </w:r>
    </w:p>
    <w:p w14:paraId="0D31A54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w:t>
      </w:r>
      <w:r>
        <w:rPr>
          <w:rFonts w:eastAsia="Times New Roman" w:cs="Times New Roman"/>
          <w:b/>
          <w:szCs w:val="24"/>
        </w:rPr>
        <w:t>γός Οικονομικών):</w:t>
      </w:r>
      <w:r>
        <w:rPr>
          <w:rFonts w:eastAsia="Times New Roman" w:cs="Times New Roman"/>
          <w:szCs w:val="24"/>
        </w:rPr>
        <w:t xml:space="preserve"> Υπάρχει κάποιος άλλος φορέας;</w:t>
      </w:r>
    </w:p>
    <w:p w14:paraId="0D31A54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Εάν δημιουργηθεί αύριο, κυρία Υπουργέ; Εγώ σας ευχαριστώ που μου απαντάτε και δεν με πειράζει καθόλου. Αφήστε μέσα…</w:t>
      </w:r>
    </w:p>
    <w:p w14:paraId="0D31A55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Μα δεν υπάρχει…</w:t>
      </w:r>
    </w:p>
    <w:p w14:paraId="0D31A55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ΔΕΝΔΙΑΣ:</w:t>
      </w:r>
      <w:r>
        <w:rPr>
          <w:rFonts w:eastAsia="Times New Roman" w:cs="Times New Roman"/>
          <w:szCs w:val="24"/>
        </w:rPr>
        <w:t xml:space="preserve"> Όχι,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0D31A552" w14:textId="77777777" w:rsidR="00320123" w:rsidRDefault="00F3639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κάνουμε τώρα διαλεκτική! Η μεν Υπουργός σημειώνει τα ερωτήματα και θα απαντήσει όταν τοποθετηθεί.</w:t>
      </w:r>
    </w:p>
    <w:p w14:paraId="0D31A55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έχετε δίκιο σε αυτό. Εγώ πάντα δέχομαι ότι ο </w:t>
      </w:r>
      <w:proofErr w:type="spellStart"/>
      <w:r>
        <w:rPr>
          <w:rFonts w:eastAsia="Times New Roman" w:cs="Times New Roman"/>
          <w:szCs w:val="24"/>
        </w:rPr>
        <w:t>εισηγούμενος</w:t>
      </w:r>
      <w:proofErr w:type="spellEnd"/>
      <w:r>
        <w:rPr>
          <w:rFonts w:eastAsia="Times New Roman" w:cs="Times New Roman"/>
          <w:szCs w:val="24"/>
        </w:rPr>
        <w:t xml:space="preserve"> Υπουργός είναι καλών προθέσεων. </w:t>
      </w:r>
    </w:p>
    <w:p w14:paraId="0D31A55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Εάν το πρόβλημα της Κυβέρνησης είναι η έλλειψη, σε αυτή τη συγκυρία, εναλλακτικής πραγματικής υπαρκτής λύσης, μπορεί κάλλιστα να προβεί σε νομοτεχνική μεταβολή, να </w:t>
      </w:r>
      <w:r>
        <w:rPr>
          <w:rFonts w:eastAsia="Times New Roman" w:cs="Times New Roman"/>
          <w:szCs w:val="24"/>
        </w:rPr>
        <w:t xml:space="preserve">προβλέψει τη δυνατότητα, εφόσον δημιουργηθεί ο άλλος επαγγελματικός φορέας, και το θέμα να λήξει εδώ. Έτσι, όμως, όπως είναι διατυπωμένο, δεν επιτρέπει στον </w:t>
      </w:r>
      <w:proofErr w:type="spellStart"/>
      <w:r>
        <w:rPr>
          <w:rFonts w:eastAsia="Times New Roman" w:cs="Times New Roman"/>
          <w:szCs w:val="24"/>
        </w:rPr>
        <w:t>συσταθησόμενο</w:t>
      </w:r>
      <w:proofErr w:type="spellEnd"/>
      <w:r>
        <w:rPr>
          <w:rFonts w:eastAsia="Times New Roman" w:cs="Times New Roman"/>
          <w:szCs w:val="24"/>
        </w:rPr>
        <w:t xml:space="preserve"> τυχόν νέο επαγγελματικό φορέα να έχει τα ίδια δικαιώματα.</w:t>
      </w:r>
    </w:p>
    <w:p w14:paraId="0D31A55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Επιθυμούν τρεις-τέσσερις να</w:t>
      </w:r>
      <w:r>
        <w:rPr>
          <w:rFonts w:eastAsia="Times New Roman" w:cs="Times New Roman"/>
          <w:szCs w:val="24"/>
        </w:rPr>
        <w:t xml:space="preserve"> φτιάξουν κάτι άλλο. Γιατί δεν μπορούν να έχουν τα ίδια δικαιώματα, στο πλαίσιο της ορθής λειτουργίας της Ελληνικής Δημοκρατίας; </w:t>
      </w:r>
    </w:p>
    <w:p w14:paraId="0D31A55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Θέλετε να με πείσετε, κυρία Υπουργέ, δηλαδή τώρα… Γιατί ξέρετε, θα με συγχωρήσετε να σας πω, δεν είμαστε αφελείς, και αν εσείς</w:t>
      </w:r>
      <w:r>
        <w:rPr>
          <w:rFonts w:eastAsia="Times New Roman" w:cs="Times New Roman"/>
          <w:szCs w:val="24"/>
        </w:rPr>
        <w:t xml:space="preserve"> ίσως δεν το γνωρίζετε, όλοι οι άλλοι στην Αίθουσα το γνωρίζουν. Εδώ εξυπηρετείται, ξαναλέω, συγκεκριμένο ιδιωτικό συμφέρον. Δεν καταλήξατε ως νομοθετική βούληση της Κυβέρνησης σε αυτή τη λύση. Καταλήξατε </w:t>
      </w:r>
      <w:proofErr w:type="spellStart"/>
      <w:r>
        <w:rPr>
          <w:rFonts w:eastAsia="Times New Roman" w:cs="Times New Roman"/>
          <w:szCs w:val="24"/>
        </w:rPr>
        <w:t>συνδιαλεγόμενοι</w:t>
      </w:r>
      <w:proofErr w:type="spellEnd"/>
      <w:r>
        <w:rPr>
          <w:rFonts w:eastAsia="Times New Roman" w:cs="Times New Roman"/>
          <w:szCs w:val="24"/>
        </w:rPr>
        <w:t xml:space="preserve"> –όχι εσείς προσωπικά, εσείς μπορεί </w:t>
      </w:r>
      <w:r>
        <w:rPr>
          <w:rFonts w:eastAsia="Times New Roman" w:cs="Times New Roman"/>
          <w:szCs w:val="24"/>
        </w:rPr>
        <w:t xml:space="preserve">να μην έχετε συνδιαλλαγεί ποτέ, </w:t>
      </w:r>
      <w:r>
        <w:rPr>
          <w:rFonts w:eastAsia="Times New Roman" w:cs="Times New Roman"/>
          <w:szCs w:val="24"/>
        </w:rPr>
        <w:lastRenderedPageBreak/>
        <w:t>το Υπουργείο όμως, και μπορώ να το αποδείξω- με συγκεκριμένο ιδιωτικό φορέα, το συγκεκριμένο νομικό πρόσωπο. Και γι’ αυτό καταλήξατε σε αυτή τη λύση.</w:t>
      </w:r>
    </w:p>
    <w:p w14:paraId="0D31A55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Άρα, μην μου λέτε αν υπάρχει κανένας άλλος. Μπορείτε να το διορθώσετε. Αν </w:t>
      </w:r>
      <w:r>
        <w:rPr>
          <w:rFonts w:eastAsia="Times New Roman" w:cs="Times New Roman"/>
          <w:szCs w:val="24"/>
        </w:rPr>
        <w:t xml:space="preserve">δεν το διορθώσετε, θα καταγραφεί και αυτό το νομοθέτημα στη μακρά σειρά των ιδιωτικών συμφερόντων τα οποία εσείς εξυπηρετήσατε. </w:t>
      </w:r>
    </w:p>
    <w:p w14:paraId="0D31A55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Και μάλιστα, για να μην καταλείπεται η οιαδήποτε αμφιβολία, σας </w:t>
      </w:r>
      <w:r>
        <w:rPr>
          <w:rFonts w:eastAsia="Times New Roman"/>
          <w:bCs/>
        </w:rPr>
        <w:t>παρακαλώ</w:t>
      </w:r>
      <w:r>
        <w:rPr>
          <w:rFonts w:eastAsia="Times New Roman" w:cs="Times New Roman"/>
          <w:szCs w:val="24"/>
        </w:rPr>
        <w:t xml:space="preserve"> κοιτάξτε το άρθρο 33 παράγραφος 13, </w:t>
      </w:r>
      <w:r>
        <w:rPr>
          <w:rFonts w:eastAsia="Times New Roman" w:cs="Times New Roman"/>
          <w:szCs w:val="24"/>
        </w:rPr>
        <w:t xml:space="preserve">με </w:t>
      </w:r>
      <w:r>
        <w:rPr>
          <w:rFonts w:eastAsia="Times New Roman" w:cs="Times New Roman"/>
          <w:szCs w:val="24"/>
        </w:rPr>
        <w:t xml:space="preserve">το οποίο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Ποιοτικού Ελέγχου το</w:t>
      </w:r>
      <w:r>
        <w:rPr>
          <w:rFonts w:eastAsia="Times New Roman" w:cs="Times New Roman"/>
          <w:szCs w:val="24"/>
        </w:rPr>
        <w:t>υ</w:t>
      </w:r>
      <w:r>
        <w:rPr>
          <w:rFonts w:eastAsia="Times New Roman" w:cs="Times New Roman"/>
          <w:szCs w:val="24"/>
        </w:rPr>
        <w:t xml:space="preserve"> ΣΟΕΛ δίνεται η δυνατότητα </w:t>
      </w:r>
      <w:r>
        <w:rPr>
          <w:rFonts w:eastAsia="Times New Roman" w:cs="Times New Roman"/>
          <w:szCs w:val="24"/>
        </w:rPr>
        <w:t xml:space="preserve">από την </w:t>
      </w:r>
      <w:r>
        <w:rPr>
          <w:rFonts w:eastAsia="Times New Roman" w:cs="Times New Roman"/>
          <w:szCs w:val="24"/>
        </w:rPr>
        <w:t xml:space="preserve">ΕΛΤΕ, να </w:t>
      </w:r>
      <w:r>
        <w:rPr>
          <w:rFonts w:eastAsia="Times New Roman" w:cs="Times New Roman"/>
          <w:szCs w:val="24"/>
        </w:rPr>
        <w:t>διενεργεί</w:t>
      </w:r>
      <w:r>
        <w:rPr>
          <w:rFonts w:eastAsia="Times New Roman" w:cs="Times New Roman"/>
          <w:szCs w:val="24"/>
        </w:rPr>
        <w:t xml:space="preserve"> ποιοτικό έλεγχο των ορκωτών, ενώ υπάρχει γνωμοδότηση του Νομικού Συμβουλίου του Κράτους, την οποία έχει δεχθεί ο αρμόδιος Υπουργός –αν δεν την έχετε, να σας την προσκομίσουμ</w:t>
      </w:r>
      <w:r>
        <w:rPr>
          <w:rFonts w:eastAsia="Times New Roman" w:cs="Times New Roman"/>
          <w:szCs w:val="24"/>
        </w:rPr>
        <w:t>ε, είναι η 273/2015- που ευθέως διατυπώνει αντίθετη άποψη.</w:t>
      </w:r>
    </w:p>
    <w:p w14:paraId="0D31A55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Άρα, λοιπόν, εδώ τι γίνεται; Για να καταλάβουμε τι γίνεται, δηλαδή. Έρχεται ο καθένας με ένα νομοθέτημα, επιτυγχάνει δια μιας κυβερνητικής πλειοψηφίας να παραβεί τη νομιμότητα και </w:t>
      </w:r>
      <w:r>
        <w:rPr>
          <w:rFonts w:eastAsia="Times New Roman" w:cs="Times New Roman"/>
          <w:szCs w:val="24"/>
        </w:rPr>
        <w:t xml:space="preserve">«σφυρίζουμε </w:t>
      </w:r>
      <w:r>
        <w:rPr>
          <w:rFonts w:eastAsia="Times New Roman" w:cs="Times New Roman"/>
          <w:szCs w:val="24"/>
        </w:rPr>
        <w:t>κλέφτ</w:t>
      </w:r>
      <w:r>
        <w:rPr>
          <w:rFonts w:eastAsia="Times New Roman" w:cs="Times New Roman"/>
          <w:szCs w:val="24"/>
        </w:rPr>
        <w:t>ικα</w:t>
      </w:r>
      <w:r>
        <w:rPr>
          <w:rFonts w:eastAsia="Times New Roman" w:cs="Times New Roman"/>
          <w:szCs w:val="24"/>
        </w:rPr>
        <w:t>»</w:t>
      </w:r>
      <w:r>
        <w:rPr>
          <w:rFonts w:eastAsia="Times New Roman" w:cs="Times New Roman"/>
          <w:szCs w:val="24"/>
        </w:rPr>
        <w:t xml:space="preserve">; Δεν γίνονται αυτά τα πράγματα. </w:t>
      </w:r>
    </w:p>
    <w:p w14:paraId="0D31A55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-ειλικρινά σας το λέω και σας το λέω με πόνο- που συμβαίνουν με αυτή την Κυβέρνηση δεν έχουν ξανασυμβεί. Και δεν έχουν ξανασυμβεί στο πλαίσιο μιας λειτουργίας Κοινοβουλίου που πολλές φορές </w:t>
      </w:r>
      <w:proofErr w:type="spellStart"/>
      <w:r>
        <w:rPr>
          <w:rFonts w:eastAsia="Times New Roman" w:cs="Times New Roman"/>
          <w:szCs w:val="24"/>
        </w:rPr>
        <w:t>παρέβη</w:t>
      </w:r>
      <w:proofErr w:type="spellEnd"/>
      <w:r>
        <w:rPr>
          <w:rFonts w:eastAsia="Times New Roman" w:cs="Times New Roman"/>
          <w:szCs w:val="24"/>
        </w:rPr>
        <w:t xml:space="preserve"> τα όρια. Αυτά, όμ</w:t>
      </w:r>
      <w:r>
        <w:rPr>
          <w:rFonts w:eastAsia="Times New Roman" w:cs="Times New Roman"/>
          <w:szCs w:val="24"/>
        </w:rPr>
        <w:t xml:space="preserve">ως, που γίνονται τώρα είναι κατά πολύ χειρότερα. Έχουν ένα στοιχείο αυθαιρεσίας, ένα στοιχείο </w:t>
      </w:r>
      <w:proofErr w:type="spellStart"/>
      <w:r>
        <w:rPr>
          <w:rFonts w:eastAsia="Times New Roman" w:cs="Times New Roman"/>
          <w:szCs w:val="24"/>
        </w:rPr>
        <w:t>οιονεί</w:t>
      </w:r>
      <w:proofErr w:type="spellEnd"/>
      <w:r>
        <w:rPr>
          <w:rFonts w:eastAsia="Times New Roman" w:cs="Times New Roman"/>
          <w:szCs w:val="24"/>
        </w:rPr>
        <w:t xml:space="preserve"> παρανομίας. Λέω το «</w:t>
      </w:r>
      <w:proofErr w:type="spellStart"/>
      <w:r>
        <w:rPr>
          <w:rFonts w:eastAsia="Times New Roman" w:cs="Times New Roman"/>
          <w:szCs w:val="24"/>
        </w:rPr>
        <w:t>οιονεί</w:t>
      </w:r>
      <w:proofErr w:type="spellEnd"/>
      <w:r>
        <w:rPr>
          <w:rFonts w:eastAsia="Times New Roman" w:cs="Times New Roman"/>
          <w:szCs w:val="24"/>
        </w:rPr>
        <w:t>», διότι εφόσον ψηφίζονται από την πλειοψηφία αποκτούν μια επικάλυψη δικαίου. Στο τέλος, όμως, συγχωρήστε με, αλλά κάποιοι –είναι</w:t>
      </w:r>
      <w:r>
        <w:rPr>
          <w:rFonts w:eastAsia="Times New Roman" w:cs="Times New Roman"/>
          <w:szCs w:val="24"/>
        </w:rPr>
        <w:t xml:space="preserve"> βαριά η κουβέντα- θα ντρέπονται γι’ αυτά τα νομοθετήματα. </w:t>
      </w:r>
    </w:p>
    <w:p w14:paraId="0D31A55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Ελπίζω, ειλικρινά, η νέα Υπουργός, η οποία δεν μας έχει δώσει κανέναν λόγο να αμφισβητούμε ούτε την ευθυκρισία ούτε την εντιμότητά της, να τα διορθώσει αυτά πριν από την ψήφιση. Θα είναι για εμάς </w:t>
      </w:r>
      <w:r>
        <w:rPr>
          <w:rFonts w:eastAsia="Times New Roman" w:cs="Times New Roman"/>
          <w:szCs w:val="24"/>
        </w:rPr>
        <w:t>πολύ μεγάλη χαρά. Και καθόλου δεν θα θριαμβολογήσουμε. Θα θεωρήσουμε ότι είναι η ορθή λειτουργία της νομοθετικής εξουσίας, να συνεργάζεται με την πρόταση νόμου και να καταλήξουμε σε ένα έντιμο αποτέλεσμα.</w:t>
      </w:r>
    </w:p>
    <w:p w14:paraId="0D31A55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Έρχομαι τώρα στο ευρύτερο θέμα το οποίο απασχολεί τ</w:t>
      </w:r>
      <w:r>
        <w:rPr>
          <w:rFonts w:eastAsia="Times New Roman" w:cs="Times New Roman"/>
          <w:szCs w:val="24"/>
        </w:rPr>
        <w:t xml:space="preserve">η χώρα και την κοινωνία αυτές τις δύο ημέρες και για το οποίο τοποθετήθηκε </w:t>
      </w:r>
      <w:proofErr w:type="spellStart"/>
      <w:r>
        <w:rPr>
          <w:rFonts w:eastAsia="Times New Roman" w:cs="Times New Roman"/>
          <w:szCs w:val="24"/>
        </w:rPr>
        <w:t>χθές</w:t>
      </w:r>
      <w:proofErr w:type="spellEnd"/>
      <w:r>
        <w:rPr>
          <w:rFonts w:eastAsia="Times New Roman" w:cs="Times New Roman"/>
          <w:szCs w:val="24"/>
        </w:rPr>
        <w:t xml:space="preserve"> ο αρχηγός της Αξιωματικής Αντιπολίτευσης, ο κ. Κυριάκος Μητσοτάκης, και ο Πρωθυπουργός, ο κ. Τσίπρας, </w:t>
      </w:r>
      <w:r>
        <w:rPr>
          <w:rFonts w:eastAsia="Times New Roman" w:cs="Times New Roman"/>
          <w:szCs w:val="24"/>
        </w:rPr>
        <w:lastRenderedPageBreak/>
        <w:t>και άλλοι πολιτικοί αρχηγοί, την προφανή, στα δικά μας μάτια και αφανή στα</w:t>
      </w:r>
      <w:r>
        <w:rPr>
          <w:rFonts w:eastAsia="Times New Roman" w:cs="Times New Roman"/>
          <w:szCs w:val="24"/>
        </w:rPr>
        <w:t xml:space="preserve"> μάτια του Πρωθυπουργού, επιχείρηση ποδηγέτησης των μέσων μαζικής ενημέρωσης.</w:t>
      </w:r>
    </w:p>
    <w:p w14:paraId="0D31A55D" w14:textId="77777777" w:rsidR="00320123" w:rsidRDefault="00F36392">
      <w:pPr>
        <w:spacing w:after="0" w:line="600" w:lineRule="auto"/>
        <w:ind w:firstLine="720"/>
        <w:jc w:val="both"/>
        <w:rPr>
          <w:rFonts w:eastAsia="Times New Roman"/>
          <w:bCs/>
        </w:rPr>
      </w:pPr>
      <w:r>
        <w:rPr>
          <w:rFonts w:eastAsia="Times New Roman" w:cs="Times New Roman"/>
          <w:szCs w:val="24"/>
        </w:rPr>
        <w:t xml:space="preserve">Σε δυο κατευθύνσεις πρέπει να συζητήσουμε, </w:t>
      </w:r>
      <w:r>
        <w:rPr>
          <w:rFonts w:eastAsia="Times New Roman"/>
          <w:bCs/>
        </w:rPr>
        <w:t>κυρίες και κύριοι συνάδελφοι. Το πρώτο αφορά τη συζήτηση επί της δημοσιευθείσας απόφασης του Συμβουλίου της Επικρατείας που αφορά τον π</w:t>
      </w:r>
      <w:r>
        <w:rPr>
          <w:rFonts w:eastAsia="Times New Roman"/>
          <w:bCs/>
        </w:rPr>
        <w:t>λέον επώνυμο νόμο Παππά.</w:t>
      </w:r>
    </w:p>
    <w:p w14:paraId="0D31A55E" w14:textId="77777777" w:rsidR="00320123" w:rsidRDefault="00F36392">
      <w:pPr>
        <w:spacing w:after="0" w:line="600" w:lineRule="auto"/>
        <w:ind w:firstLine="720"/>
        <w:jc w:val="both"/>
        <w:rPr>
          <w:rFonts w:eastAsia="Times New Roman"/>
          <w:bCs/>
        </w:rPr>
      </w:pPr>
      <w:r>
        <w:rPr>
          <w:rFonts w:eastAsia="Times New Roman"/>
          <w:bCs/>
        </w:rPr>
        <w:t>Και ο κ. Παππά</w:t>
      </w:r>
      <w:r>
        <w:rPr>
          <w:rFonts w:eastAsia="Times New Roman"/>
          <w:bCs/>
        </w:rPr>
        <w:t>ς</w:t>
      </w:r>
      <w:r>
        <w:rPr>
          <w:rFonts w:eastAsia="Times New Roman"/>
          <w:bCs/>
        </w:rPr>
        <w:t xml:space="preserve"> –από αυτόν είναι κατανοητό και δεν πειράζει- και η Κυβέρνηση -εκεί είναι λιγότερο κατανοητό- τι πάνε να πουν; Λένε: «Ε, δεν έγινε και τίποτα. Ένα άρθρο έκρινε αντισυνταγματικό το Συμβούλιο της Επικρατείας. Όλα τα άλ</w:t>
      </w:r>
      <w:r>
        <w:rPr>
          <w:rFonts w:eastAsia="Times New Roman"/>
          <w:bCs/>
        </w:rPr>
        <w:t>λα, όσον αφορά τον νόμο Παππά, καλώς έχουν. Πολύ καλός είναι ο νόμος. Αυτός είναι ένας συνταγματικός νόμος και πρέπει να εφαρμοστεί».</w:t>
      </w:r>
    </w:p>
    <w:p w14:paraId="0D31A55F" w14:textId="77777777" w:rsidR="00320123" w:rsidRDefault="00F36392">
      <w:pPr>
        <w:spacing w:after="0" w:line="600" w:lineRule="auto"/>
        <w:ind w:firstLine="720"/>
        <w:jc w:val="both"/>
        <w:rPr>
          <w:rFonts w:eastAsia="Times New Roman"/>
          <w:bCs/>
        </w:rPr>
      </w:pPr>
      <w:proofErr w:type="spellStart"/>
      <w:r>
        <w:rPr>
          <w:rFonts w:eastAsia="Times New Roman"/>
          <w:bCs/>
        </w:rPr>
        <w:t>Κατ</w:t>
      </w:r>
      <w:r>
        <w:rPr>
          <w:rFonts w:eastAsia="Times New Roman"/>
          <w:bCs/>
        </w:rPr>
        <w:t>΄</w:t>
      </w:r>
      <w:r>
        <w:rPr>
          <w:rFonts w:eastAsia="Times New Roman"/>
          <w:bCs/>
        </w:rPr>
        <w:t>αρχ</w:t>
      </w:r>
      <w:r>
        <w:rPr>
          <w:rFonts w:eastAsia="Times New Roman"/>
          <w:bCs/>
        </w:rPr>
        <w:t>άς</w:t>
      </w:r>
      <w:proofErr w:type="spellEnd"/>
      <w:r>
        <w:rPr>
          <w:rFonts w:eastAsia="Times New Roman"/>
          <w:bCs/>
        </w:rPr>
        <w:t>, κάνουν ένα θεμελιώδες λάθος. Πρέπει να σας πω ότι η απόφαση είναι αρκετά μεγάλη. Την ανέγνωσα. Δεν τη μελέτησα.</w:t>
      </w:r>
      <w:r>
        <w:rPr>
          <w:rFonts w:eastAsia="Times New Roman"/>
          <w:bCs/>
        </w:rPr>
        <w:t xml:space="preserve"> Και για τους νομικούς, αυτή είναι μια μεγάλη διαφορά. Όταν ακυρώνεται ένα άρθρο πάνω στο οποίο βασίζεται ολόκληρο το νομοθετικό κατασκεύασμα, δεν μπορεί κανείς να πει ότι </w:t>
      </w:r>
      <w:r>
        <w:rPr>
          <w:rFonts w:eastAsia="Times New Roman"/>
          <w:bCs/>
        </w:rPr>
        <w:lastRenderedPageBreak/>
        <w:t>ακυρώθηκε ένα άρθρο. Να σας το πω με ένα παράδειγμα; Αν τινάξεις στο αέρα τα θεμέλια</w:t>
      </w:r>
      <w:r>
        <w:rPr>
          <w:rFonts w:eastAsia="Times New Roman"/>
          <w:bCs/>
        </w:rPr>
        <w:t xml:space="preserve"> ενός σπιτιού, μην περιμένεις να σταθεί το οικοδόμημα από πάνω επειδή δεν έβαλες δυναμίτη και σε αυτό. Είναι φυσιολογικό ότι καταρρέει αμέσως. </w:t>
      </w:r>
    </w:p>
    <w:p w14:paraId="0D31A560" w14:textId="77777777" w:rsidR="00320123" w:rsidRDefault="00F36392">
      <w:pPr>
        <w:spacing w:after="0" w:line="600" w:lineRule="auto"/>
        <w:ind w:firstLine="720"/>
        <w:jc w:val="both"/>
        <w:rPr>
          <w:rFonts w:eastAsia="Times New Roman"/>
          <w:b/>
          <w:bCs/>
        </w:rPr>
      </w:pPr>
      <w:r>
        <w:rPr>
          <w:rFonts w:eastAsia="Times New Roman"/>
          <w:bCs/>
        </w:rPr>
        <w:t>Πέραν αυτού, όμως, που συνιστά απλώς λογικό επιχείρημα, η ίδια η απόφαση μέσα ορίζει ότι για τον ν.4339/2015 –αυ</w:t>
      </w:r>
      <w:r>
        <w:rPr>
          <w:rFonts w:eastAsia="Times New Roman"/>
          <w:bCs/>
        </w:rPr>
        <w:t>τός είναι ο νόμος Παππά- δεν συνέπραξε το Εθνικό Συμβούλιο Ραδιοτηλεόρασης ως ορίζει το Σύνταγμα.</w:t>
      </w:r>
    </w:p>
    <w:p w14:paraId="0D31A56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ο νόμος προήλθε από μια </w:t>
      </w:r>
      <w:proofErr w:type="spellStart"/>
      <w:r>
        <w:rPr>
          <w:rFonts w:eastAsia="Times New Roman" w:cs="Times New Roman"/>
          <w:szCs w:val="24"/>
        </w:rPr>
        <w:t>εξωσυνταγματική</w:t>
      </w:r>
      <w:proofErr w:type="spellEnd"/>
      <w:r>
        <w:rPr>
          <w:rFonts w:eastAsia="Times New Roman" w:cs="Times New Roman"/>
          <w:szCs w:val="24"/>
        </w:rPr>
        <w:t xml:space="preserve"> διαδικασία. Δεν τηρήθηκαν τα απαραίτητα για να είναι αυτός ο νόμος συνταγματικός στο σύνολό του. Εδώ, ε</w:t>
      </w:r>
      <w:r>
        <w:rPr>
          <w:rFonts w:eastAsia="Times New Roman" w:cs="Times New Roman"/>
          <w:szCs w:val="24"/>
        </w:rPr>
        <w:t>ίτε θέλει η Κυβέρνηση να το καταλάβει, είτε δεν θέλει να το καταλάβει, είτε θέλει να αφομοιώσει τη δεινή πολιτική ήττα την οποία υπέστη, είτε δεν θέλει να την αφομοιώσει, αυτή είναι η πραγματικότητα.</w:t>
      </w:r>
    </w:p>
    <w:p w14:paraId="0D31A56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βασίζεται δε -επειδή, αν θυμάστε τότε, είχαμε ψάξει</w:t>
      </w:r>
      <w:r>
        <w:rPr>
          <w:rFonts w:eastAsia="Times New Roman" w:cs="Times New Roman"/>
          <w:szCs w:val="24"/>
        </w:rPr>
        <w:t xml:space="preserve"> το ζήτημα- σε μια ανταλλαγή επιστολών στην οποία το Εθνικό Συμβούλιο Ραδιοτηλεόρασης έστειλε δεκαέξι σημεία διαφωνίας στον Γενικό Γραμματέα, ο οποίος βέβαια ουδόλως τα έλαβε υπ’ </w:t>
      </w:r>
      <w:proofErr w:type="spellStart"/>
      <w:r>
        <w:rPr>
          <w:rFonts w:eastAsia="Times New Roman" w:cs="Times New Roman"/>
          <w:szCs w:val="24"/>
        </w:rPr>
        <w:t>όψιν</w:t>
      </w:r>
      <w:proofErr w:type="spellEnd"/>
      <w:r>
        <w:rPr>
          <w:rFonts w:eastAsia="Times New Roman" w:cs="Times New Roman"/>
          <w:szCs w:val="24"/>
        </w:rPr>
        <w:t xml:space="preserve"> του.</w:t>
      </w:r>
    </w:p>
    <w:p w14:paraId="0D31A56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λοιπόν, μην </w:t>
      </w:r>
      <w:proofErr w:type="spellStart"/>
      <w:r>
        <w:rPr>
          <w:rFonts w:eastAsia="Times New Roman" w:cs="Times New Roman"/>
          <w:szCs w:val="24"/>
        </w:rPr>
        <w:t>κοροϊδευόμαστε</w:t>
      </w:r>
      <w:proofErr w:type="spellEnd"/>
      <w:r>
        <w:rPr>
          <w:rFonts w:eastAsia="Times New Roman" w:cs="Times New Roman"/>
          <w:szCs w:val="24"/>
        </w:rPr>
        <w:t>. Εάν η Κυβέρνηση επιχειρε</w:t>
      </w:r>
      <w:r>
        <w:rPr>
          <w:rFonts w:eastAsia="Times New Roman" w:cs="Times New Roman"/>
          <w:szCs w:val="24"/>
        </w:rPr>
        <w:t xml:space="preserve">ί να διασώσει οτιδήποτε από τον </w:t>
      </w:r>
      <w:r>
        <w:rPr>
          <w:rFonts w:eastAsia="Times New Roman" w:cs="Times New Roman"/>
          <w:szCs w:val="24"/>
        </w:rPr>
        <w:t xml:space="preserve">νόμο </w:t>
      </w:r>
      <w:r>
        <w:rPr>
          <w:rFonts w:eastAsia="Times New Roman" w:cs="Times New Roman"/>
          <w:szCs w:val="24"/>
        </w:rPr>
        <w:t>Παππά, κάνει ένα πολύ μεγάλο λάθος και θα κάνει και ένα ολέθριο πολιτικό λάθος, διότι θα υποστεί και μια δεύτερη πολιτική ήττα πάνω στη μεγάλη πολιτική ήττα την οποία ανοίκεια υπέστη. Δεν υπήρχε κανένας λόγος. Το πολιτι</w:t>
      </w:r>
      <w:r>
        <w:rPr>
          <w:rFonts w:eastAsia="Times New Roman" w:cs="Times New Roman"/>
          <w:szCs w:val="24"/>
        </w:rPr>
        <w:t>κό έδαφος ήταν απολύτως ώριμο για συνεννόηση επί των θεμάτων των μέσων μαζικής ενημέρωσης.</w:t>
      </w:r>
    </w:p>
    <w:p w14:paraId="0D31A56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Εμείς τουλάχιστον, της Νέας Δημοκρατίας, οι οποίοι είχαμε διεξάγει την προσπάθεια εκδημοκρατισμού και ορθής λειτουργίας και είχαμε αποτύχει με την </w:t>
      </w:r>
      <w:r>
        <w:rPr>
          <w:rFonts w:eastAsia="Times New Roman" w:cs="Times New Roman"/>
          <w:szCs w:val="24"/>
        </w:rPr>
        <w:t xml:space="preserve">κυβέρνηση </w:t>
      </w:r>
      <w:r>
        <w:rPr>
          <w:rFonts w:eastAsia="Times New Roman" w:cs="Times New Roman"/>
          <w:szCs w:val="24"/>
        </w:rPr>
        <w:t>Καραμανλ</w:t>
      </w:r>
      <w:r>
        <w:rPr>
          <w:rFonts w:eastAsia="Times New Roman" w:cs="Times New Roman"/>
          <w:szCs w:val="24"/>
        </w:rPr>
        <w:t>ή, σας το λέμε ευθέως.</w:t>
      </w:r>
    </w:p>
    <w:p w14:paraId="0D31A56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Ήμασταν απολύτως ώριμοι, λοιπόν, με μια ευρύτερη συμμαχία -τότε δεν ήσασταν μαζί μας, η τωρινή κυβερνητική πλειοψηφία του ΣΥΡΙΖΑ, απέναντι σας είχαμε βρει- να ξανακάνουμε την προσπάθεια. Αντ’ αυτού, η Κυβέρνηση προτίμησε το κομματικό</w:t>
      </w:r>
      <w:r>
        <w:rPr>
          <w:rFonts w:eastAsia="Times New Roman" w:cs="Times New Roman"/>
          <w:szCs w:val="24"/>
        </w:rPr>
        <w:t xml:space="preserve"> της συμφέρον, όχι να δημιουργήσει ένα ορθό πλαίσιο θεσμικής λειτουργίας, αλλά να </w:t>
      </w:r>
      <w:r>
        <w:rPr>
          <w:rFonts w:eastAsia="Times New Roman" w:cs="Times New Roman"/>
          <w:szCs w:val="24"/>
        </w:rPr>
        <w:t xml:space="preserve">το </w:t>
      </w:r>
      <w:r>
        <w:rPr>
          <w:rFonts w:eastAsia="Times New Roman" w:cs="Times New Roman"/>
          <w:szCs w:val="24"/>
        </w:rPr>
        <w:t>ελέγξει προς όφελός της.</w:t>
      </w:r>
    </w:p>
    <w:p w14:paraId="0D31A56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Τώρα ερχόμαστε και στο θέμα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Πάλι ο κύριος Πρωθυπουργός της χώρας χθες μας είπε: «Γιατί φωνάζετε; Ποιο είναι το θέμα; Επέλεξε ο ΔΟΛ τον </w:t>
      </w:r>
      <w:r>
        <w:rPr>
          <w:rFonts w:eastAsia="Times New Roman" w:cs="Times New Roman"/>
          <w:szCs w:val="24"/>
        </w:rPr>
        <w:t xml:space="preserve">κ. </w:t>
      </w:r>
      <w:proofErr w:type="spellStart"/>
      <w:r>
        <w:rPr>
          <w:rFonts w:eastAsia="Times New Roman" w:cs="Times New Roman"/>
          <w:szCs w:val="24"/>
        </w:rPr>
        <w:t>Μουλόπουλο</w:t>
      </w:r>
      <w:proofErr w:type="spellEnd"/>
      <w:r>
        <w:rPr>
          <w:rFonts w:eastAsia="Times New Roman" w:cs="Times New Roman"/>
          <w:szCs w:val="24"/>
        </w:rPr>
        <w:t xml:space="preserve">. Τι μας αφορά </w:t>
      </w:r>
      <w:r>
        <w:rPr>
          <w:rFonts w:eastAsia="Times New Roman" w:cs="Times New Roman"/>
          <w:szCs w:val="24"/>
        </w:rPr>
        <w:lastRenderedPageBreak/>
        <w:t>εμάς αυτό το πράγμα; Είναι μια προσπάθεια διάσωσης ενός ιστορικού οργανισμού, των εφημερίδων, των θέσεων εργασίας».</w:t>
      </w:r>
    </w:p>
    <w:p w14:paraId="0D31A56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Δεν αντιλέγει κανείς, όλοι θέλουμε τη διάσωση των θέσεων εργασίας. Αν θέλετε, ίσως εμείς περισσότερο από την Κυβ</w:t>
      </w:r>
      <w:r>
        <w:rPr>
          <w:rFonts w:eastAsia="Times New Roman" w:cs="Times New Roman"/>
          <w:szCs w:val="24"/>
        </w:rPr>
        <w:t>έρνηση. Για να είμαστε και ξεκαθαρισμένοι στο κομματικό επίπεδο, ο Δημοσιογραφικός Οργανισμός Λαμπράκη και τα έντυπά του δεν υπήρξαν έντυπα φιλικά στη Νέα Δημοκρατία. Σε πολύ μετρημένες στο χέρι περιπτώσεις συμπορεύτηκαν μαζί της σε ευρύτερους στόχους, αλλ</w:t>
      </w:r>
      <w:r>
        <w:rPr>
          <w:rFonts w:eastAsia="Times New Roman" w:cs="Times New Roman"/>
          <w:szCs w:val="24"/>
        </w:rPr>
        <w:t>ά το περισσότερο διάστημα της μεγάλης ιστορικής της πορείας, της σημαντικής για τον τόπο ιστορικής της πορείας, ήταν απέναντι και ιδεολογικά και πολιτικά και κομματικά στη Νέα Δημοκρατία. Και πολλές φορές έντυπα του Δημοσιογραφικού Οργανισμού Λαμπράκη με τ</w:t>
      </w:r>
      <w:r>
        <w:rPr>
          <w:rFonts w:eastAsia="Times New Roman" w:cs="Times New Roman"/>
          <w:szCs w:val="24"/>
        </w:rPr>
        <w:t xml:space="preserve">ρόπο -μου επιτρέπετε να πω- και χυδαίο μερικές φορές εξύβρισαν </w:t>
      </w:r>
      <w:r>
        <w:rPr>
          <w:rFonts w:eastAsia="Times New Roman" w:cs="Times New Roman"/>
          <w:szCs w:val="24"/>
        </w:rPr>
        <w:t xml:space="preserve">αρχηγούς </w:t>
      </w:r>
      <w:r>
        <w:rPr>
          <w:rFonts w:eastAsia="Times New Roman" w:cs="Times New Roman"/>
          <w:szCs w:val="24"/>
        </w:rPr>
        <w:t>της Νέας Δημοκρατίας. Μήπως θυμάστε πώς είχαν χαρακτηρίσει τον τότε νέο Αρχηγό του Κόμματος της Νέας Δημοκρατίας κ. Κώστα Καραμανλή;</w:t>
      </w:r>
    </w:p>
    <w:p w14:paraId="0D31A568" w14:textId="77777777" w:rsidR="00320123" w:rsidRDefault="00F36392">
      <w:pPr>
        <w:spacing w:after="0" w:line="600" w:lineRule="auto"/>
        <w:ind w:firstLine="720"/>
        <w:jc w:val="both"/>
        <w:rPr>
          <w:rFonts w:eastAsia="Times New Roman"/>
          <w:bCs/>
        </w:rPr>
      </w:pPr>
      <w:r>
        <w:rPr>
          <w:rFonts w:eastAsia="Times New Roman"/>
          <w:bCs/>
        </w:rPr>
        <w:t>(Στο σημείο αυτό κτυπάει το προειδοποιητικό κουδούν</w:t>
      </w:r>
      <w:r>
        <w:rPr>
          <w:rFonts w:eastAsia="Times New Roman"/>
          <w:bCs/>
        </w:rPr>
        <w:t>ι λήξεως του χρόνου ομιλίας του κυρίου Βουλευτή)</w:t>
      </w:r>
    </w:p>
    <w:p w14:paraId="0D31A56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Κύριε Πρόεδρε, μια μικρή επιείκεια, αν θέλετε, ζητώ.</w:t>
      </w:r>
    </w:p>
    <w:p w14:paraId="0D31A56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 αυτή την έννοια, λοιπόν, εμείς δεν έχουμε κομματικό όφελος. Ξέρουμε πολύ καλά ότι ο φυσικός χώρος αυτών των εντύπων είναι η Κεντροαριστερά, αλλά αυτό </w:t>
      </w:r>
      <w:r>
        <w:rPr>
          <w:rFonts w:eastAsia="Times New Roman" w:cs="Times New Roman"/>
          <w:szCs w:val="24"/>
        </w:rPr>
        <w:t xml:space="preserve">είναι άλλο θέμα. Άλλο να ανήκεις σε έναν ιδεολογικό χώρο και να τον στηρίζεις πολιτικά και άλλο να λειτουργείς ως διατεταγμένο όργανο χώρου χωρίς να το λες. Διότι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που το λέει έχει κάθε δικαίωμα να το πράξει και ως προς αυτό έχει τον σεβασμό μας. Ο</w:t>
      </w:r>
      <w:r>
        <w:rPr>
          <w:rFonts w:eastAsia="Times New Roman" w:cs="Times New Roman"/>
          <w:szCs w:val="24"/>
        </w:rPr>
        <w:t xml:space="preserve"> </w:t>
      </w:r>
      <w:r>
        <w:rPr>
          <w:rFonts w:eastAsia="Times New Roman" w:cs="Times New Roman"/>
          <w:szCs w:val="24"/>
        </w:rPr>
        <w:t>«</w:t>
      </w:r>
      <w:r>
        <w:rPr>
          <w:rFonts w:eastAsia="Times New Roman" w:cs="Times New Roman"/>
          <w:szCs w:val="24"/>
        </w:rPr>
        <w:t>ΡΙΖΟΣΠΑΣΤΗΣ</w:t>
      </w:r>
      <w:r>
        <w:rPr>
          <w:rFonts w:eastAsia="Times New Roman" w:cs="Times New Roman"/>
          <w:szCs w:val="24"/>
        </w:rPr>
        <w:t>»</w:t>
      </w:r>
      <w:r>
        <w:rPr>
          <w:rFonts w:eastAsia="Times New Roman" w:cs="Times New Roman"/>
          <w:szCs w:val="24"/>
        </w:rPr>
        <w:t xml:space="preserve"> το πράττει ευθέως και έχει τον σεβασμό μας.</w:t>
      </w:r>
    </w:p>
    <w:p w14:paraId="0D31A56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να μετατρέπεται, όμως, ένα ολόκληρο συγκρότημα σε κυβερνητικό φερέφωνο μέσω μεθοδεύσεων, όχι, αυτό δεν έχει τον σεβασμό μας και θα έχει την απόλυτη αντίρρησή μας.</w:t>
      </w:r>
    </w:p>
    <w:p w14:paraId="0D31A56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Σας παρακαλώ, γιατί μπορεί να π</w:t>
      </w:r>
      <w:r>
        <w:rPr>
          <w:rFonts w:eastAsia="Times New Roman" w:cs="Times New Roman"/>
          <w:szCs w:val="24"/>
        </w:rPr>
        <w:t xml:space="preserve">ει κανείς ότι αυτές είναι υπερβολές της Αξιωματικής Αντιπολίτευσης, διαβάστε τα ίδια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σήμερα, άρθρο δημοσιογράφου των ιδίων των </w:t>
      </w:r>
      <w:r>
        <w:rPr>
          <w:rFonts w:eastAsia="Times New Roman" w:cs="Times New Roman"/>
          <w:szCs w:val="24"/>
        </w:rPr>
        <w:t>«</w:t>
      </w:r>
      <w:r>
        <w:rPr>
          <w:rFonts w:eastAsia="Times New Roman" w:cs="Times New Roman"/>
          <w:szCs w:val="24"/>
        </w:rPr>
        <w:t>ΝΕΩΝ</w:t>
      </w:r>
      <w:r>
        <w:rPr>
          <w:rFonts w:eastAsia="Times New Roman" w:cs="Times New Roman"/>
          <w:szCs w:val="24"/>
        </w:rPr>
        <w:t>»</w:t>
      </w:r>
      <w:r>
        <w:rPr>
          <w:rFonts w:eastAsia="Times New Roman" w:cs="Times New Roman"/>
          <w:szCs w:val="24"/>
        </w:rPr>
        <w:t xml:space="preserve"> γράφει ότι διεκπεραιώνεται σχέδιο άλωσης του Τύπου από την Κυβέρνηση.</w:t>
      </w:r>
    </w:p>
    <w:p w14:paraId="0D31A56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είναι </w:t>
      </w:r>
      <w:r>
        <w:rPr>
          <w:rFonts w:eastAsia="Times New Roman" w:cs="Times New Roman"/>
          <w:szCs w:val="24"/>
        </w:rPr>
        <w:t xml:space="preserve">σε πολύ δύσκολο σημείο. Είναι σε </w:t>
      </w:r>
      <w:r>
        <w:rPr>
          <w:rFonts w:eastAsia="Times New Roman" w:cs="Times New Roman"/>
          <w:szCs w:val="24"/>
        </w:rPr>
        <w:t>εξαιρετικά</w:t>
      </w:r>
      <w:r>
        <w:rPr>
          <w:rFonts w:eastAsia="Times New Roman" w:cs="Times New Roman"/>
          <w:szCs w:val="24"/>
        </w:rPr>
        <w:t xml:space="preserve"> δύσκολο σημείο, δεν πάει καλά η αξιολόγηση. Και αν κλείσει η αξιολόγηση, φαίνεται ότι θα κλεί</w:t>
      </w:r>
      <w:r>
        <w:rPr>
          <w:rFonts w:eastAsia="Times New Roman" w:cs="Times New Roman"/>
          <w:szCs w:val="24"/>
        </w:rPr>
        <w:lastRenderedPageBreak/>
        <w:t>σει με τρόπο επώδυνο και βλαβερό για τη χώρα, όπως επώδυνος και βλαβερός ήταν ο τρόπος με τον οποίο επιβλήθηκαν αυτά τα</w:t>
      </w:r>
      <w:r>
        <w:rPr>
          <w:rFonts w:eastAsia="Times New Roman" w:cs="Times New Roman"/>
          <w:szCs w:val="24"/>
        </w:rPr>
        <w:t xml:space="preserve"> ασφαλιστικά βάρη και αυτές οι φορολογικές υποχρεώσεις στην ελληνική κοινωνία. Οφείλουμε να έχουμε ένα πλαίσιο έντιμης συνεννόησης σε αυτή την Αίθουσα, οφείλουμε να μην έχουμε υψηλούς τόνους, που απομακρύνουν τους υπόλοιπους ανθρώπους από αυτόν τον διάλογο</w:t>
      </w:r>
      <w:r>
        <w:rPr>
          <w:rFonts w:eastAsia="Times New Roman" w:cs="Times New Roman"/>
          <w:szCs w:val="24"/>
        </w:rPr>
        <w:t xml:space="preserve"> και τους κάνουν να αδιαφορούν. Πρέπει να μπουν νέοι, σοβαροί άνθρωποι στην πολιτική. Όμως, για να γίνει αυτό και να καταφέρουμε κάτι, πρέπει να υπάρχει ένα καθαρό και έντιμο πλαίσιο. Προσπάθειες ελέγχου του Τύπου από την κυβερνητική πλευρά δεν συνιστούν π</w:t>
      </w:r>
      <w:r>
        <w:rPr>
          <w:rFonts w:eastAsia="Times New Roman" w:cs="Times New Roman"/>
          <w:szCs w:val="24"/>
        </w:rPr>
        <w:t>ροσπάθειες δημιουργίας αυτού του καθαρού και έντιμου πλαισίου.</w:t>
      </w:r>
    </w:p>
    <w:p w14:paraId="0D31A56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Σας έχω πει πάρα πολλές φορές τον τελευταίο καιρό από αυτή τη θέση, ότι η Κυβέρνηση απέρχεται. Είτε το θέλει, είτε της αρέσει, είτε δεν της αρέσει, απέρχεται. Μπορεί να απέλθει σε λίγες εβδομάδ</w:t>
      </w:r>
      <w:r>
        <w:rPr>
          <w:rFonts w:eastAsia="Times New Roman" w:cs="Times New Roman"/>
          <w:szCs w:val="24"/>
        </w:rPr>
        <w:t>ες ή να απέλθει σε λίγους μήνες. Απέρχεται.</w:t>
      </w:r>
    </w:p>
    <w:p w14:paraId="0D31A56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Είναι προφανές, είναι στις δημοσκοπήσεις, είναι στην κοινωνία, είναι στις καρδιές σας και στα μυαλά σας και εσείς, κύριοι συνάδελφοι της Πλειοψηφίας, το ξέρετε καλά.</w:t>
      </w:r>
    </w:p>
    <w:p w14:paraId="0D31A57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πράγμα μπορείτε να κάνετε απερχόμενοι, να </w:t>
      </w:r>
      <w:r>
        <w:rPr>
          <w:rFonts w:eastAsia="Times New Roman" w:cs="Times New Roman"/>
          <w:szCs w:val="24"/>
        </w:rPr>
        <w:t>μην βλάψετε τη χώρα. Γι’ αυτό θεωρώ ότι δεν πρέπει να επιτρέψετε να τελεσφορήσουν αυτές οι κυβερνητικές μεθοδεύσεις ελέγχου των μέσων μαζικής ενημέρωσης.</w:t>
      </w:r>
    </w:p>
    <w:p w14:paraId="0D31A571" w14:textId="77777777" w:rsidR="00320123" w:rsidRDefault="00F36392">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31A572" w14:textId="77777777" w:rsidR="00320123" w:rsidRDefault="00F36392">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31A57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Τον λόγο έχει ο συνάδελφος κ. Βασίλειος </w:t>
      </w:r>
      <w:proofErr w:type="spellStart"/>
      <w:r>
        <w:rPr>
          <w:rFonts w:eastAsia="Times New Roman" w:cs="Times New Roman"/>
          <w:szCs w:val="24"/>
        </w:rPr>
        <w:t>Κεγκέρογλου</w:t>
      </w:r>
      <w:proofErr w:type="spellEnd"/>
      <w:r>
        <w:rPr>
          <w:rFonts w:eastAsia="Times New Roman" w:cs="Times New Roman"/>
          <w:szCs w:val="24"/>
        </w:rPr>
        <w:t>.</w:t>
      </w:r>
    </w:p>
    <w:p w14:paraId="0D31A57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olor w:val="000000"/>
          <w:szCs w:val="24"/>
        </w:rPr>
        <w:t>Ευχαριστώ, κύριε Πρόεδρε.</w:t>
      </w:r>
      <w:r>
        <w:rPr>
          <w:rFonts w:eastAsia="Times New Roman" w:cs="Times New Roman"/>
          <w:szCs w:val="24"/>
        </w:rPr>
        <w:t xml:space="preserve"> </w:t>
      </w:r>
    </w:p>
    <w:p w14:paraId="0D31A575" w14:textId="77777777" w:rsidR="00320123" w:rsidRDefault="00F36392">
      <w:pPr>
        <w:spacing w:after="0" w:line="600" w:lineRule="auto"/>
        <w:ind w:firstLine="720"/>
        <w:jc w:val="both"/>
        <w:rPr>
          <w:rFonts w:eastAsia="Times New Roman"/>
          <w:bCs/>
        </w:rPr>
      </w:pPr>
      <w:r>
        <w:rPr>
          <w:rFonts w:eastAsia="Times New Roman" w:cs="Times New Roman"/>
          <w:szCs w:val="24"/>
        </w:rPr>
        <w:t>Να πω ότι το νομοσχέδιο αφορά ένα θέμα ευρύτερου ενδιαφέροντος αλλά με συγκεκριμένη στόχευση. Βεβαίως, από το περιεχόμενό του φαίνεται ότι είναι επιδεκ</w:t>
      </w:r>
      <w:r>
        <w:rPr>
          <w:rFonts w:eastAsia="Times New Roman" w:cs="Times New Roman"/>
          <w:szCs w:val="24"/>
        </w:rPr>
        <w:t xml:space="preserve">τικό συναινέσεων και συνεννοήσεων, </w:t>
      </w:r>
      <w:r>
        <w:rPr>
          <w:rFonts w:eastAsia="Times New Roman"/>
          <w:bCs/>
        </w:rPr>
        <w:t>προκειμένου η πρόθεση του νομοθέτη να έχει και αποτελεσματικότητα και να μπορεί να καλύψει τις ανάγκες οι οποίες υπάρχουν.</w:t>
      </w:r>
    </w:p>
    <w:p w14:paraId="0D31A576" w14:textId="77777777" w:rsidR="00320123" w:rsidRDefault="00F36392">
      <w:pPr>
        <w:spacing w:after="0" w:line="600" w:lineRule="auto"/>
        <w:ind w:firstLine="720"/>
        <w:jc w:val="both"/>
        <w:rPr>
          <w:rFonts w:eastAsia="Times New Roman" w:cs="Times New Roman"/>
          <w:szCs w:val="24"/>
        </w:rPr>
      </w:pPr>
      <w:r>
        <w:rPr>
          <w:rFonts w:eastAsia="Times New Roman"/>
          <w:bCs/>
        </w:rPr>
        <w:t>Θα έλεγα ότι ζητήματα τέτοια υπάρχουν πάρα πολλά</w:t>
      </w:r>
      <w:r>
        <w:rPr>
          <w:rFonts w:eastAsia="Times New Roman" w:cs="Times New Roman"/>
          <w:szCs w:val="24"/>
        </w:rPr>
        <w:t>. Και πράγματι μπορούμε πάνω σε αυτά να διαμορφώσο</w:t>
      </w:r>
      <w:r>
        <w:rPr>
          <w:rFonts w:eastAsia="Times New Roman" w:cs="Times New Roman"/>
          <w:szCs w:val="24"/>
        </w:rPr>
        <w:t xml:space="preserve">υμε συναινέσεις, στο πλαίσιο της κοινοβουλευτικής διαδικασίας και ευρύτερα </w:t>
      </w:r>
      <w:r>
        <w:rPr>
          <w:rFonts w:eastAsia="Times New Roman" w:cs="Times New Roman"/>
          <w:szCs w:val="24"/>
        </w:rPr>
        <w:lastRenderedPageBreak/>
        <w:t xml:space="preserve">βεβαίως της πολιτικής. Όμως, η Κυβέρνηση κάνει ένα βήμα μπρος και δύο πίσω. </w:t>
      </w:r>
    </w:p>
    <w:p w14:paraId="0D31A57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2014 είχα την ευθύνη για την υλοποίηση στη χώρας μας του θεσμού του ελάχιστου εγγυημένου εισοδήματος.</w:t>
      </w:r>
      <w:r>
        <w:rPr>
          <w:rFonts w:eastAsia="Times New Roman" w:cs="Times New Roman"/>
          <w:szCs w:val="24"/>
        </w:rPr>
        <w:t xml:space="preserve"> Μετά από έναν χρόνο διαβουλεύσεις, επεξεργασίες, μελέτες, συνεργασία με την Παγκόσμια Τράπεζα, καταλήξαμε στο πρόγραμμα, το οποίο ξεκίνησε πιλοτικά τον Νοέμβριο του 2014 σε δεκατρείς δήμους. </w:t>
      </w:r>
    </w:p>
    <w:p w14:paraId="0D31A57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πρόγραμμα «εγγυημένο κοινωνικό εισόδημα» θα έπρεπε να επεκτα</w:t>
      </w:r>
      <w:r>
        <w:rPr>
          <w:rFonts w:eastAsia="Times New Roman" w:cs="Times New Roman"/>
          <w:szCs w:val="24"/>
        </w:rPr>
        <w:t>θεί σε όλη τη χώρα μέσα στο δεύτερο εξάμηνο του 2015. Αυτή ήταν και συμβατική υποχρέωση, αλλά ήταν κυρίως ανάγκη για να αντιμετωπιστούν τα έντονα προβλήματα της ακραίας φτώχειας που είχαν δημιουργηθεί λόγω της κρίσης. Το πρόγραμμα αυτό είναι ένα ολοκληρωμέ</w:t>
      </w:r>
      <w:r>
        <w:rPr>
          <w:rFonts w:eastAsia="Times New Roman" w:cs="Times New Roman"/>
          <w:szCs w:val="24"/>
        </w:rPr>
        <w:t xml:space="preserve">νο πρόγραμμα που αφορά και την επανένταξη στην εργασία και βέβαια μια σειρά από βασικά αγαθά και υπηρεσίες, τα οποία θα είναι στη διάθεση των δικαιούχων. </w:t>
      </w:r>
    </w:p>
    <w:p w14:paraId="0D31A57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Κυβέρνηση των ΣΥΡΙΖΑ-ΑΝΕΛ το 2015, στην αρχή εντελώς αντίθετη με αυτή την πολιτική, αντί της επέκτα</w:t>
      </w:r>
      <w:r>
        <w:rPr>
          <w:rFonts w:eastAsia="Times New Roman" w:cs="Times New Roman"/>
          <w:szCs w:val="24"/>
        </w:rPr>
        <w:t xml:space="preserve">σης του </w:t>
      </w:r>
      <w:r>
        <w:rPr>
          <w:rFonts w:eastAsia="Times New Roman" w:cs="Times New Roman"/>
          <w:szCs w:val="24"/>
        </w:rPr>
        <w:lastRenderedPageBreak/>
        <w:t>προγράμματος, όπως είχε θεσμοθετηθεί, σε όλη τη χώρα, προτίμησε να πειραματιστεί με κάρτες σίτισης, συσσίτια και κάτι άλλα.</w:t>
      </w:r>
    </w:p>
    <w:p w14:paraId="0D31A57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Εμείς και σε αυτή την απόφασή της είπαμε ότι δεν θα έχουμε αντίρρηση. Δεν είναι μονομερείς ενέργειες, όπως έλεγαν κάποιοι, ε</w:t>
      </w:r>
      <w:r>
        <w:rPr>
          <w:rFonts w:eastAsia="Times New Roman" w:cs="Times New Roman"/>
          <w:szCs w:val="24"/>
        </w:rPr>
        <w:t>ίναι το περίφημο πρόγραμμα για την αντιμετώπιση της ανθρωπιστικής κρίσης.</w:t>
      </w:r>
    </w:p>
    <w:p w14:paraId="0D31A57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Ήρθε και αξιολογήθηκε, και το πρόγραμμα το δικό μας και το πείραμα με τις κάρτες σίτισης. Αυτό το οποίο η Ευρωπαϊκή Επιτροπή προέκρινε, </w:t>
      </w:r>
      <w:r>
        <w:rPr>
          <w:rFonts w:eastAsia="Times New Roman" w:cs="Times New Roman"/>
          <w:szCs w:val="24"/>
        </w:rPr>
        <w:t>στο πλαίσιο</w:t>
      </w:r>
      <w:r>
        <w:rPr>
          <w:rFonts w:eastAsia="Times New Roman" w:cs="Times New Roman"/>
          <w:szCs w:val="24"/>
        </w:rPr>
        <w:t xml:space="preserve"> βεβαίως και της συμφωνηθείσας </w:t>
      </w:r>
      <w:r>
        <w:rPr>
          <w:rFonts w:eastAsia="Times New Roman" w:cs="Times New Roman"/>
          <w:szCs w:val="24"/>
        </w:rPr>
        <w:t>πολιτικής για την εθνική στρατηγική για την κοινωνική ένταξη και προστασία, ήταν η επαναφορά και η θεσμοθέτηση σε όλη τη χώρα του εγγυημένου κοινωνικού εισοδήματος.</w:t>
      </w:r>
    </w:p>
    <w:p w14:paraId="0D31A57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Όμως, και πάλι η Κυβέρνηση έκανε «τσαρλατανιές». Η πρώτη είναι ότι αντί να εφαρμοστεί στο δ</w:t>
      </w:r>
      <w:r>
        <w:rPr>
          <w:rFonts w:eastAsia="Times New Roman" w:cs="Times New Roman"/>
          <w:szCs w:val="24"/>
        </w:rPr>
        <w:t>εύτερο εξάμηνο του 2015, το μετέφερε για το πρώτο διάστημα του 2017,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όπως μας είχε πει. Σε κάθε περίπτωση, ας είναι και αργά, νομίζω ότι το θετικό είναι ότι θα ξεκινήσει.</w:t>
      </w:r>
    </w:p>
    <w:p w14:paraId="0D31A57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Όμως, «κουτσούρεψε» το πρόγραμμα και αντί εγγυημένο κοινωνικό εισόδημα,</w:t>
      </w:r>
      <w:r>
        <w:rPr>
          <w:rFonts w:eastAsia="Times New Roman" w:cs="Times New Roman"/>
          <w:szCs w:val="24"/>
        </w:rPr>
        <w:t xml:space="preserve"> είναι πλέον κοινωνικό επίδομα αλληλεγγύης, όπως το ονόμασε. Αυτή είναι διαφορά όχι μόνο στο όνομα, </w:t>
      </w:r>
      <w:r>
        <w:rPr>
          <w:rFonts w:eastAsia="Times New Roman" w:cs="Times New Roman"/>
          <w:szCs w:val="24"/>
        </w:rPr>
        <w:lastRenderedPageBreak/>
        <w:t>αλλά είναι και επί της ουσίας. Το πρόγραμμα είναι πλέον ένα παθητικό επίδομα, το οποίο δίδεται σε ανθρώπους που το έχουν ανάγκη. Όμως, δεν αρκεί.</w:t>
      </w:r>
    </w:p>
    <w:p w14:paraId="0D31A57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τοπ</w:t>
      </w:r>
      <w:r>
        <w:rPr>
          <w:rFonts w:eastAsia="Times New Roman" w:cs="Times New Roman"/>
          <w:szCs w:val="24"/>
        </w:rPr>
        <w:t xml:space="preserve">οθέτησή μου αυτή σήμερα θέλω να πω ότι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το μετέθεσε για δύο χρόνια, δεν είναι ακόμα έτοιμη να το υλοποιήσει. Και ήρθε σήμερα και ζήτησε παράταση για έναν μήνα του προγράμματος της κάρτας σίτισης, </w:t>
      </w:r>
      <w:r>
        <w:rPr>
          <w:rFonts w:eastAsia="Times New Roman"/>
          <w:bCs/>
        </w:rPr>
        <w:t>προκειμένου να</w:t>
      </w:r>
      <w:r>
        <w:rPr>
          <w:rFonts w:eastAsia="Times New Roman" w:cs="Times New Roman"/>
          <w:szCs w:val="24"/>
        </w:rPr>
        <w:t xml:space="preserve"> έχει προλάβει να ολοκληρωθεί η διαδικα</w:t>
      </w:r>
      <w:r>
        <w:rPr>
          <w:rFonts w:eastAsia="Times New Roman" w:cs="Times New Roman"/>
          <w:szCs w:val="24"/>
        </w:rPr>
        <w:t xml:space="preserve">σία του κοινωνικού επιδόματος αλληλεγγύης. Θα έλεγα ότι με την ίδια λογική που δεν έγινε μέχρι τώρα, θα έπρεπε να είναι παραπάνω η παράταση, για να μη βαδίζει βιαστικά και δημιουργεί νέα προβλήματα. </w:t>
      </w:r>
      <w:r>
        <w:rPr>
          <w:rFonts w:eastAsia="Times New Roman" w:cs="Times New Roman"/>
          <w:szCs w:val="24"/>
        </w:rPr>
        <w:t xml:space="preserve">Σε κάθε περίπτωση, αυτό το ψηφίζουμε –τοποθετήθηκε ήδη ο </w:t>
      </w:r>
      <w:r>
        <w:rPr>
          <w:rFonts w:eastAsia="Times New Roman" w:cs="Times New Roman"/>
          <w:szCs w:val="24"/>
        </w:rPr>
        <w:t>Κοινοβουλευτικός μας Εκπρόσωπος, ο κ. Λοβέρδος- παρ</w:t>
      </w:r>
      <w:r>
        <w:rPr>
          <w:rFonts w:eastAsia="Times New Roman" w:cs="Times New Roman"/>
          <w:szCs w:val="24"/>
        </w:rPr>
        <w:t xml:space="preserve">’ </w:t>
      </w:r>
      <w:r>
        <w:rPr>
          <w:rFonts w:eastAsia="Times New Roman" w:cs="Times New Roman"/>
          <w:szCs w:val="24"/>
        </w:rPr>
        <w:t xml:space="preserve">ότι στο δεύτερο κομμάτι που αφορά την παράταση, δηλαδή τις δομές φτώχειας, θεωρούμε ότι η παράταση πρέπει να είναι τουλάχιστον εξαμηνιαία. </w:t>
      </w:r>
    </w:p>
    <w:p w14:paraId="0D31A57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Γιατί; Οι δομές φτώχειας, που δημιουργήθηκαν στην αρχή στα μεγά</w:t>
      </w:r>
      <w:r>
        <w:rPr>
          <w:rFonts w:eastAsia="Times New Roman" w:cs="Times New Roman"/>
          <w:szCs w:val="24"/>
        </w:rPr>
        <w:t>λα αστικά κέντρα για εξήντα έξι δήμους με πληθυσμό από 60.000 περίπου και πάνω σε όλη τη χώρα έχουν συγκεκρι</w:t>
      </w:r>
      <w:r>
        <w:rPr>
          <w:rFonts w:eastAsia="Times New Roman" w:cs="Times New Roman"/>
          <w:szCs w:val="24"/>
        </w:rPr>
        <w:lastRenderedPageBreak/>
        <w:t xml:space="preserve">μένη, </w:t>
      </w:r>
      <w:proofErr w:type="spellStart"/>
      <w:r>
        <w:rPr>
          <w:rFonts w:eastAsia="Times New Roman" w:cs="Times New Roman"/>
          <w:szCs w:val="24"/>
        </w:rPr>
        <w:t>στοχευμένη</w:t>
      </w:r>
      <w:proofErr w:type="spellEnd"/>
      <w:r>
        <w:rPr>
          <w:rFonts w:eastAsia="Times New Roman" w:cs="Times New Roman"/>
          <w:szCs w:val="24"/>
        </w:rPr>
        <w:t xml:space="preserve"> δουλειά να αντιμετωπίσουν τα έντονα προβλήματα που παρουσιάζονται στα μεγάλα αστικά κέντρα. Έχουν αξιολογηθεί άριστα. Οι εργαζόμενο</w:t>
      </w:r>
      <w:r>
        <w:rPr>
          <w:rFonts w:eastAsia="Times New Roman" w:cs="Times New Roman"/>
          <w:szCs w:val="24"/>
        </w:rPr>
        <w:t xml:space="preserve">ι έχουν εργαστεί σε αυτή την κατεύθυνση και έχουν πετύχει αυτά, τα οποία πραγματικά είχε ανάγκη, λόγω της συγκυρίας, ένα σημαντικό κομμάτι της κοινωνίας μας. </w:t>
      </w:r>
      <w:proofErr w:type="spellStart"/>
      <w:r>
        <w:rPr>
          <w:rFonts w:eastAsia="Times New Roman" w:cs="Times New Roman"/>
          <w:szCs w:val="24"/>
        </w:rPr>
        <w:t>Εκατόν</w:t>
      </w:r>
      <w:proofErr w:type="spellEnd"/>
      <w:r>
        <w:rPr>
          <w:rFonts w:eastAsia="Times New Roman" w:cs="Times New Roman"/>
          <w:szCs w:val="24"/>
        </w:rPr>
        <w:t xml:space="preserve"> δώδεκα χιλιάδες ωφελούμενοι. Η Κυβέρνηση για τη νέα προγραμματική περίοδο –μια και αυτές οι</w:t>
      </w:r>
      <w:r>
        <w:rPr>
          <w:rFonts w:eastAsia="Times New Roman" w:cs="Times New Roman"/>
          <w:szCs w:val="24"/>
        </w:rPr>
        <w:t xml:space="preserve"> δομές φτώχειας αφορούν την προηγούμενη- αξιοποίησε τη δουλειά που είχαμε κάνει, αλλά έχει καθυστερήσει πάρα πολύ -δύο χρόνια- και δεν έχει δημιουργήσει τις νέες δομές που θα χρηματοδοτηθούν από το νέο επιχειρησιακό πρόγραμμα μέχρι το 2020. </w:t>
      </w:r>
    </w:p>
    <w:p w14:paraId="0D31A58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Εδώ, όμως, υπά</w:t>
      </w:r>
      <w:r>
        <w:rPr>
          <w:rFonts w:eastAsia="Times New Roman" w:cs="Times New Roman"/>
          <w:szCs w:val="24"/>
        </w:rPr>
        <w:t>ρχουν τα προβλήματα τα σημαντικά. Τις προηγούμενες μέρες με ερώτησή μας καταγγείλαμε τη διαδικασία προσλήψεων για αυτές τις νέες δομές, ότι είναι τριών ταχυτήτων. Και πραγματικά αυτή η διαδικασία πήρε δημοσιότητα, συζητήθηκε και έτσι δόθηκε και απάντηση το</w:t>
      </w:r>
      <w:r>
        <w:rPr>
          <w:rFonts w:eastAsia="Times New Roman" w:cs="Times New Roman"/>
          <w:szCs w:val="24"/>
        </w:rPr>
        <w:t xml:space="preserve">υ Υπουργείου. Είναι τρεις οι ταχύτητες γιατί οι μεν δήμοι, εάν λειτουργήσουν οι ίδιοι τις δομές, υποχρεούνται να τηρήσουν τα κριτήρια και τη </w:t>
      </w:r>
      <w:proofErr w:type="spellStart"/>
      <w:r>
        <w:rPr>
          <w:rFonts w:eastAsia="Times New Roman" w:cs="Times New Roman"/>
          <w:szCs w:val="24"/>
        </w:rPr>
        <w:t>μοριοδότηση</w:t>
      </w:r>
      <w:proofErr w:type="spellEnd"/>
      <w:r>
        <w:rPr>
          <w:rFonts w:eastAsia="Times New Roman" w:cs="Times New Roman"/>
          <w:szCs w:val="24"/>
        </w:rPr>
        <w:t xml:space="preserve">, την οποία η Βουλή έχει εγκρίνει και το ΑΣΕΠ θα επιβλέψει για να εφαρμοστούν, ενώ οι λεγόμενες ΜΚΟ δεν </w:t>
      </w:r>
      <w:r>
        <w:rPr>
          <w:rFonts w:eastAsia="Times New Roman" w:cs="Times New Roman"/>
          <w:szCs w:val="24"/>
        </w:rPr>
        <w:t xml:space="preserve">υποχρεούνται σε αυτό, </w:t>
      </w:r>
      <w:r>
        <w:rPr>
          <w:rFonts w:eastAsia="Times New Roman" w:cs="Times New Roman"/>
          <w:szCs w:val="24"/>
        </w:rPr>
        <w:lastRenderedPageBreak/>
        <w:t>σύμφωνα με τις προσκλήσεις. Και όσες από δική τους πεποίθηση ή απόφαση τηρήσουν τα μόρια, θα είναι μια κατηγορία πραγματικά αντίστοιχη με αυτή των δήμων. Όμως, υπάρχουν και οι ΜΚΟ, οι οποίες δημιουργούν δικά τους κριτήρια, δικούς τους</w:t>
      </w:r>
      <w:r>
        <w:rPr>
          <w:rFonts w:eastAsia="Times New Roman" w:cs="Times New Roman"/>
          <w:szCs w:val="24"/>
        </w:rPr>
        <w:t xml:space="preserve"> νόμους. Με την ίδια χρηματοδότηση, για τον ίδιο λόγο ο δήμος θα παίρνει με ΑΣΕΠ και οι ΜΚΟ δίπλα θα είναι </w:t>
      </w:r>
      <w:proofErr w:type="spellStart"/>
      <w:r>
        <w:rPr>
          <w:rFonts w:eastAsia="Times New Roman" w:cs="Times New Roman"/>
          <w:szCs w:val="24"/>
        </w:rPr>
        <w:t>παραμάγαζο</w:t>
      </w:r>
      <w:proofErr w:type="spellEnd"/>
      <w:r>
        <w:rPr>
          <w:rFonts w:eastAsia="Times New Roman" w:cs="Times New Roman"/>
          <w:szCs w:val="24"/>
        </w:rPr>
        <w:t xml:space="preserve">. </w:t>
      </w:r>
    </w:p>
    <w:p w14:paraId="0D31A58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Έτσι, λοιπόν, το καταγγέλλω σήμερα και από αυτό το Βήμα. Και θα καταθέσω στη Βουλή την καταγγελία του συλλόγου εργαζομένων, ο οποίος ανα</w:t>
      </w:r>
      <w:r>
        <w:rPr>
          <w:rFonts w:eastAsia="Times New Roman" w:cs="Times New Roman"/>
          <w:szCs w:val="24"/>
        </w:rPr>
        <w:t xml:space="preserve">φέρεται σε συγκεκριμένες παραβιάσεις του νόμου που έχει να κάνει με τη </w:t>
      </w:r>
      <w:proofErr w:type="spellStart"/>
      <w:r>
        <w:rPr>
          <w:rFonts w:eastAsia="Times New Roman" w:cs="Times New Roman"/>
          <w:szCs w:val="24"/>
        </w:rPr>
        <w:t>μοριοδότηση</w:t>
      </w:r>
      <w:proofErr w:type="spellEnd"/>
      <w:r>
        <w:rPr>
          <w:rFonts w:eastAsia="Times New Roman" w:cs="Times New Roman"/>
          <w:szCs w:val="24"/>
        </w:rPr>
        <w:t xml:space="preserve">. Είναι </w:t>
      </w:r>
      <w:proofErr w:type="spellStart"/>
      <w:r>
        <w:rPr>
          <w:rFonts w:eastAsia="Times New Roman" w:cs="Times New Roman"/>
          <w:szCs w:val="24"/>
        </w:rPr>
        <w:t>πάμπολλες</w:t>
      </w:r>
      <w:proofErr w:type="spellEnd"/>
      <w:r>
        <w:rPr>
          <w:rFonts w:eastAsia="Times New Roman" w:cs="Times New Roman"/>
          <w:szCs w:val="24"/>
        </w:rPr>
        <w:t xml:space="preserve"> οι περιπτώσεις…</w:t>
      </w:r>
    </w:p>
    <w:p w14:paraId="0D31A58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πού έγιναν οι παραβιάσεις, κύριε </w:t>
      </w:r>
      <w:proofErr w:type="spellStart"/>
      <w:r>
        <w:rPr>
          <w:rFonts w:eastAsia="Times New Roman" w:cs="Times New Roman"/>
          <w:szCs w:val="24"/>
        </w:rPr>
        <w:t>Κεγκέρογλου</w:t>
      </w:r>
      <w:proofErr w:type="spellEnd"/>
      <w:r>
        <w:rPr>
          <w:rFonts w:eastAsia="Times New Roman" w:cs="Times New Roman"/>
          <w:szCs w:val="24"/>
        </w:rPr>
        <w:t>;</w:t>
      </w:r>
    </w:p>
    <w:p w14:paraId="0D31A58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Οι παραβιάσεις γίνονται </w:t>
      </w:r>
      <w:proofErr w:type="spellStart"/>
      <w:r>
        <w:rPr>
          <w:rFonts w:eastAsia="Times New Roman" w:cs="Times New Roman"/>
          <w:szCs w:val="24"/>
        </w:rPr>
        <w:t>κατ</w:t>
      </w:r>
      <w:proofErr w:type="spellEnd"/>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λόγω του ότι δεν υπάρχει εποπτεία του ΑΣΕΠ. Δηλαδή, δεν υποχρεούνται οι ΜΚΟ να στείλουν στο ΑΣΕΠ και να εγκριθούν οι όροι, όπως γινόταν παλιότερα.</w:t>
      </w:r>
    </w:p>
    <w:p w14:paraId="0D31A58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Δηλαδή, από ΜΚΟ έγιναν οι παραβιάσεις.</w:t>
      </w:r>
    </w:p>
    <w:p w14:paraId="0D31A58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Οι ΜΚΟ και οι</w:t>
      </w:r>
      <w:r>
        <w:rPr>
          <w:rFonts w:eastAsia="Times New Roman" w:cs="Times New Roman"/>
          <w:szCs w:val="24"/>
        </w:rPr>
        <w:t xml:space="preserve"> περιφέρειες, οι οποίες δεν ενέταξαν μέσα στην πρόσκλησή τους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w:t>
      </w:r>
      <w:proofErr w:type="spellStart"/>
      <w:r>
        <w:rPr>
          <w:rFonts w:eastAsia="Times New Roman" w:cs="Times New Roman"/>
          <w:szCs w:val="24"/>
        </w:rPr>
        <w:t>μοριοδότησης</w:t>
      </w:r>
      <w:proofErr w:type="spellEnd"/>
      <w:r>
        <w:rPr>
          <w:rFonts w:eastAsia="Times New Roman" w:cs="Times New Roman"/>
          <w:szCs w:val="24"/>
        </w:rPr>
        <w:t xml:space="preserve"> που ψήφισε αυτή η Βουλή πριν από περίπου δύο μήνες, αν θυμάμαι καλά. </w:t>
      </w:r>
    </w:p>
    <w:p w14:paraId="0D31A58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Έτσι, λοιπόν, θα καταθέσω αυτές τις καταγγελίες που αφορούν συγκεκριμένες προσκλήσεις. </w:t>
      </w:r>
      <w:r>
        <w:rPr>
          <w:rFonts w:eastAsia="Times New Roman" w:cs="Times New Roman"/>
          <w:szCs w:val="24"/>
        </w:rPr>
        <w:t>Θα σας πω ότι το Υπουργείο μάς λέει ότι –μπορεί να το πιστεύει, δεν λέω ότι λέει ψέματα- αν γίνουν προσλήψεις από ΜΚΟ, συνεργαζόμενες με δήμους, αυτές θα γίνουν με διαδικασίες και κριτήρια ΑΣΕΠ υπό τον έλεγχο των διαχειριστικών αρχών. Ψέμα. Δεν υφίσταται α</w:t>
      </w:r>
      <w:r>
        <w:rPr>
          <w:rFonts w:eastAsia="Times New Roman" w:cs="Times New Roman"/>
          <w:szCs w:val="24"/>
        </w:rPr>
        <w:t>υτό. Δεν γίνεται. Αυτή είναι η απάντηση του Υπουργείου στην καταγγελία μου.</w:t>
      </w:r>
    </w:p>
    <w:p w14:paraId="0D31A58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Κλείνω, λέγοντας το εξής: Δεν είναι απλή περίπτωση. Είναι στημένο. Γιατί; Από ποιους; Έρευνα από το Υπουργείο, έρευνα από τους εισαγγελείς διαφθοράς, έρευνα από τη Γενική Γραμματεί</w:t>
      </w:r>
      <w:r>
        <w:rPr>
          <w:rFonts w:eastAsia="Times New Roman" w:cs="Times New Roman"/>
          <w:szCs w:val="24"/>
        </w:rPr>
        <w:t>α Διαφθοράς. Εγώ κατέθεσα σήμερα νέα ερώτηση μόλις πληροφορήθηκα ότι μ</w:t>
      </w:r>
      <w:r>
        <w:rPr>
          <w:rFonts w:eastAsia="Times New Roman" w:cs="Times New Roman"/>
          <w:szCs w:val="24"/>
        </w:rPr>
        <w:t>ί</w:t>
      </w:r>
      <w:r>
        <w:rPr>
          <w:rFonts w:eastAsia="Times New Roman" w:cs="Times New Roman"/>
          <w:szCs w:val="24"/>
        </w:rPr>
        <w:t xml:space="preserve">α ΜΚΟ </w:t>
      </w:r>
      <w:proofErr w:type="spellStart"/>
      <w:r>
        <w:rPr>
          <w:rFonts w:eastAsia="Times New Roman" w:cs="Times New Roman"/>
          <w:szCs w:val="24"/>
        </w:rPr>
        <w:t>ονόματι</w:t>
      </w:r>
      <w:proofErr w:type="spellEnd"/>
      <w:r>
        <w:rPr>
          <w:rFonts w:eastAsia="Times New Roman" w:cs="Times New Roman"/>
          <w:szCs w:val="24"/>
        </w:rPr>
        <w:t xml:space="preserve"> «ΕΚΠ» έχει 21 δήμους. Όλες οι άλλες ΜΚΟ είναι άχρηστες και μ</w:t>
      </w:r>
      <w:r>
        <w:rPr>
          <w:rFonts w:eastAsia="Times New Roman" w:cs="Times New Roman"/>
          <w:szCs w:val="24"/>
        </w:rPr>
        <w:t>ί</w:t>
      </w:r>
      <w:r>
        <w:rPr>
          <w:rFonts w:eastAsia="Times New Roman" w:cs="Times New Roman"/>
          <w:szCs w:val="24"/>
        </w:rPr>
        <w:t xml:space="preserve">α ΜΚΟ έχει 21 δήμους. </w:t>
      </w:r>
    </w:p>
    <w:p w14:paraId="0D31A58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Ποιος είναι πρόεδρος σε αυτή τη ΜΚΟ; Το ψάξατε;</w:t>
      </w:r>
    </w:p>
    <w:p w14:paraId="0D31A58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Δεν γνωρίζω. Είναι τα στοιχεία μέσα. </w:t>
      </w:r>
    </w:p>
    <w:p w14:paraId="0D31A58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σημαντικό ποιο είναι; Ότι στο προηγούμενο πρόγραμμα η συγκεκριμένη ΜΚΟ είχε τον Δήμο Καλαμάτας και άλλους δύο δήμους εδώ στην Αττική, τους οποίους εγκατέλειψε στη μέση. </w:t>
      </w:r>
      <w:r>
        <w:rPr>
          <w:rFonts w:eastAsia="Times New Roman" w:cs="Times New Roman"/>
          <w:szCs w:val="24"/>
        </w:rPr>
        <w:t>Τ</w:t>
      </w:r>
      <w:r>
        <w:rPr>
          <w:rFonts w:eastAsia="Times New Roman" w:cs="Times New Roman"/>
          <w:szCs w:val="24"/>
        </w:rPr>
        <w:t xml:space="preserve">ώρα την εμπιστεύθηκαν </w:t>
      </w:r>
      <w:r>
        <w:rPr>
          <w:rFonts w:eastAsia="Times New Roman" w:cs="Times New Roman"/>
          <w:szCs w:val="24"/>
        </w:rPr>
        <w:t xml:space="preserve">για να τηρήσει, υποτίθεται, τα προγράμματα σε 21 δήμους. </w:t>
      </w:r>
    </w:p>
    <w:p w14:paraId="0D31A58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Ολοκληρώνετε με αυτό.</w:t>
      </w:r>
    </w:p>
    <w:p w14:paraId="0D31A58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παρακαλούσα πάρα πολύ και την Περιφέρεια Αττικής και όλες τις περιφέρειες και τους αρμόδιους να τα δουν αυτά, διότι ε</w:t>
      </w:r>
      <w:r>
        <w:rPr>
          <w:rFonts w:eastAsia="Times New Roman" w:cs="Times New Roman"/>
          <w:szCs w:val="24"/>
        </w:rPr>
        <w:t>ίναι χωρίς κριτήρια ΑΣΕΠ, χωρίς τις διαδικασίες που προβλέπονται, με δικά τους κριτήρια.</w:t>
      </w:r>
    </w:p>
    <w:p w14:paraId="0D31A58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 το καταθέσω να το δείτε.</w:t>
      </w:r>
    </w:p>
    <w:p w14:paraId="0D31A58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w:t>
      </w:r>
      <w:r>
        <w:rPr>
          <w:rFonts w:eastAsia="Times New Roman" w:cs="Times New Roman"/>
          <w:szCs w:val="24"/>
        </w:rPr>
        <w:t>ου Τμήματος Γραμματείας της Διεύθυνσης Στενογραφίας και Πρακτικών της Βουλής)</w:t>
      </w:r>
    </w:p>
    <w:p w14:paraId="0D31A58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Έχουν κάνει δικιά τους </w:t>
      </w:r>
      <w:proofErr w:type="spellStart"/>
      <w:r>
        <w:rPr>
          <w:rFonts w:eastAsia="Times New Roman" w:cs="Times New Roman"/>
          <w:szCs w:val="24"/>
        </w:rPr>
        <w:t>μοριοδότηση</w:t>
      </w:r>
      <w:proofErr w:type="spellEnd"/>
      <w:r>
        <w:rPr>
          <w:rFonts w:eastAsia="Times New Roman" w:cs="Times New Roman"/>
          <w:szCs w:val="24"/>
        </w:rPr>
        <w:t xml:space="preserve">. Ενώ ο νόμος λέει ότι από 50% μέχρι 80% αναπηρία είναι τάδε η </w:t>
      </w:r>
      <w:proofErr w:type="spellStart"/>
      <w:r>
        <w:rPr>
          <w:rFonts w:eastAsia="Times New Roman" w:cs="Times New Roman"/>
          <w:szCs w:val="24"/>
        </w:rPr>
        <w:t>μοριοδότηση</w:t>
      </w:r>
      <w:proofErr w:type="spellEnd"/>
      <w:r>
        <w:rPr>
          <w:rFonts w:eastAsia="Times New Roman" w:cs="Times New Roman"/>
          <w:szCs w:val="24"/>
        </w:rPr>
        <w:t xml:space="preserve">, αυτοί </w:t>
      </w:r>
      <w:r>
        <w:rPr>
          <w:rFonts w:eastAsia="Times New Roman" w:cs="Times New Roman"/>
          <w:szCs w:val="24"/>
        </w:rPr>
        <w:lastRenderedPageBreak/>
        <w:t xml:space="preserve">κάνουν δικά τους κριτήρια. Λένε από 35% μέχρι 50% και από 50% </w:t>
      </w:r>
      <w:r>
        <w:rPr>
          <w:rFonts w:eastAsia="Times New Roman" w:cs="Times New Roman"/>
          <w:szCs w:val="24"/>
        </w:rPr>
        <w:t>μέχρι τόσο.</w:t>
      </w:r>
    </w:p>
    <w:p w14:paraId="0D31A59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D31A59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θα τα δούμε. Καταθέστε τα στα Πρακτικά και θα τα δούμε.</w:t>
      </w:r>
    </w:p>
    <w:p w14:paraId="0D31A59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Ευχαριστούμε.</w:t>
      </w:r>
    </w:p>
    <w:p w14:paraId="0D31A59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Φοβάμαι μην έρθει κάποια στιγμή που και ο κρατικός </w:t>
      </w:r>
      <w:r>
        <w:rPr>
          <w:rFonts w:eastAsia="Times New Roman" w:cs="Times New Roman"/>
          <w:szCs w:val="24"/>
        </w:rPr>
        <w:t>π</w:t>
      </w:r>
      <w:r>
        <w:rPr>
          <w:rFonts w:eastAsia="Times New Roman" w:cs="Times New Roman"/>
          <w:szCs w:val="24"/>
        </w:rPr>
        <w:t xml:space="preserve">ροϋπολογισμός διανέμεται μέσω ΜΚΟ, γιατί εκεί </w:t>
      </w:r>
      <w:r>
        <w:rPr>
          <w:rFonts w:eastAsia="Times New Roman" w:cs="Times New Roman"/>
          <w:szCs w:val="24"/>
        </w:rPr>
        <w:t>κοντεύουμε να πάμε.</w:t>
      </w:r>
    </w:p>
    <w:p w14:paraId="0D31A594"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«ΚΑΠΟΔΙΣΤΡΙΑΣ» που οργανώνει το Ίδρυμα της Βουλής,</w:t>
      </w:r>
      <w:r>
        <w:rPr>
          <w:rFonts w:eastAsia="Times New Roman"/>
          <w:szCs w:val="24"/>
        </w:rPr>
        <w:t xml:space="preserve"> είκοσι μαθήτριες και μαθητές και δύο εκπαιδευτικοί από το 2</w:t>
      </w:r>
      <w:r>
        <w:rPr>
          <w:rFonts w:eastAsia="Times New Roman"/>
          <w:szCs w:val="24"/>
          <w:vertAlign w:val="superscript"/>
        </w:rPr>
        <w:t>ο</w:t>
      </w:r>
      <w:r>
        <w:rPr>
          <w:rFonts w:eastAsia="Times New Roman"/>
          <w:szCs w:val="24"/>
        </w:rPr>
        <w:t xml:space="preserve"> Γυμνάσιο Πετρούπολης.</w:t>
      </w:r>
    </w:p>
    <w:p w14:paraId="0D31A595" w14:textId="77777777" w:rsidR="00320123" w:rsidRDefault="00F36392">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0D31A596" w14:textId="77777777" w:rsidR="00320123" w:rsidRDefault="00F36392">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D31A597"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Σαρίδης</w:t>
      </w:r>
      <w:proofErr w:type="spellEnd"/>
      <w:r>
        <w:rPr>
          <w:rFonts w:eastAsia="Times New Roman" w:cs="Times New Roman"/>
          <w:szCs w:val="24"/>
        </w:rPr>
        <w:t xml:space="preserve">. Στη συνέχεια είναι ο κ. </w:t>
      </w:r>
      <w:proofErr w:type="spellStart"/>
      <w:r>
        <w:rPr>
          <w:rFonts w:eastAsia="Times New Roman" w:cs="Times New Roman"/>
          <w:szCs w:val="24"/>
        </w:rPr>
        <w:t>Αμυράς</w:t>
      </w:r>
      <w:proofErr w:type="spellEnd"/>
      <w:r>
        <w:rPr>
          <w:rFonts w:eastAsia="Times New Roman" w:cs="Times New Roman"/>
          <w:szCs w:val="24"/>
        </w:rPr>
        <w:t xml:space="preserve"> και κλείνουμε με τον κ. Καρρά, τ</w:t>
      </w:r>
      <w:r>
        <w:rPr>
          <w:rFonts w:eastAsia="Times New Roman" w:cs="Times New Roman"/>
          <w:szCs w:val="24"/>
        </w:rPr>
        <w:t xml:space="preserve">ον κ. </w:t>
      </w:r>
      <w:proofErr w:type="spellStart"/>
      <w:r>
        <w:rPr>
          <w:rFonts w:eastAsia="Times New Roman" w:cs="Times New Roman"/>
          <w:szCs w:val="24"/>
        </w:rPr>
        <w:t>Φορτσάκη</w:t>
      </w:r>
      <w:proofErr w:type="spellEnd"/>
      <w:r>
        <w:rPr>
          <w:rFonts w:eastAsia="Times New Roman" w:cs="Times New Roman"/>
          <w:szCs w:val="24"/>
        </w:rPr>
        <w:t xml:space="preserve"> και τον κ. Λοβέρδο.</w:t>
      </w:r>
    </w:p>
    <w:p w14:paraId="0D31A598"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Ελάτε, κύριε </w:t>
      </w:r>
      <w:proofErr w:type="spellStart"/>
      <w:r>
        <w:rPr>
          <w:rFonts w:eastAsia="Times New Roman" w:cs="Times New Roman"/>
          <w:szCs w:val="24"/>
        </w:rPr>
        <w:t>Σαρίδη</w:t>
      </w:r>
      <w:proofErr w:type="spellEnd"/>
      <w:r>
        <w:rPr>
          <w:rFonts w:eastAsia="Times New Roman" w:cs="Times New Roman"/>
          <w:szCs w:val="24"/>
        </w:rPr>
        <w:t>.</w:t>
      </w:r>
    </w:p>
    <w:p w14:paraId="0D31A599"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0D31A59A"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Κύριε Υπουργέ, κυρίες και κύριοι συνάδελφοι, το αντικείμενο του σημερινού νομοσχεδίου είναι πράγματι η εποπτεία των εποπτικών επαγγελμάτων. Η ουσία, όμω</w:t>
      </w:r>
      <w:r>
        <w:rPr>
          <w:rFonts w:eastAsia="Times New Roman" w:cs="Times New Roman"/>
          <w:szCs w:val="24"/>
        </w:rPr>
        <w:t>ς, του υπό συζήτηση νόμου είναι η θεμελίωση της πολιτικής βούλησης για αλλαγή. Η ΕΛΤΕ ενισχύεται, το επάγγελμα του ορκωτού λογιστή θωρακίζεται και οι ελεγκτικές εταιρείες μπορούν πλέον να λειτουργούν εντός ενός διαφανούς πλαισίου, σύγχρονου και λειτουργικο</w:t>
      </w:r>
      <w:r>
        <w:rPr>
          <w:rFonts w:eastAsia="Times New Roman" w:cs="Times New Roman"/>
          <w:szCs w:val="24"/>
        </w:rPr>
        <w:t>ύ. Ελπίζω αυτό να φανεί και από τα αποτελέσματα.</w:t>
      </w:r>
    </w:p>
    <w:p w14:paraId="0D31A59B"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Η ακαδημαϊκή και επαγγελματική πορεία των ορκωτών ελεγκτών λογιστών καθίσταται πλέον σαφέστατη και αποκτά τον στόχο για διαρκή και ουσιαστική αναβάθμιση των προσώπων και των δεξιοτήτων τους. Ο καθορισμός των</w:t>
      </w:r>
      <w:r>
        <w:rPr>
          <w:rFonts w:eastAsia="Times New Roman" w:cs="Times New Roman"/>
          <w:szCs w:val="24"/>
        </w:rPr>
        <w:t xml:space="preserve"> ελεγκτικών προτύπων και της ελεγκτικής ευθύνης όπως και η εισαγωγή και η λειτουργία του σχετικού δημοσίου μητρώου μας επιτρέπουν να είμαστε αισιόδοξοι και να ελπίζουμε πως η ενίσχυση των ελεγκτικών μηχανισμών θα βοηθήσει στην εξυγίανση του οικονομικού επι</w:t>
      </w:r>
      <w:r>
        <w:rPr>
          <w:rFonts w:eastAsia="Times New Roman" w:cs="Times New Roman"/>
          <w:szCs w:val="24"/>
        </w:rPr>
        <w:t>χειρηματικού περιβάλλοντος, που τόσο πολύ το έχει ανάγκη η Ελλάδα.</w:t>
      </w:r>
    </w:p>
    <w:p w14:paraId="0D31A59C"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Η Ελλάδα έχει όχι μόνον ανάγκη την πολιτική σταθερότητα, αλλά και ένα λειτουργικό πλαίσιο για το </w:t>
      </w:r>
      <w:proofErr w:type="spellStart"/>
      <w:r>
        <w:rPr>
          <w:rFonts w:eastAsia="Times New Roman" w:cs="Times New Roman"/>
          <w:szCs w:val="24"/>
        </w:rPr>
        <w:t>επιχειρείν</w:t>
      </w:r>
      <w:proofErr w:type="spellEnd"/>
      <w:r>
        <w:rPr>
          <w:rFonts w:eastAsia="Times New Roman" w:cs="Times New Roman"/>
          <w:szCs w:val="24"/>
        </w:rPr>
        <w:t xml:space="preserve"> που να εγγυάται τη διαφάνεια, τις συναλλαγές και την τήρηση των κανόνων από όλους</w:t>
      </w:r>
      <w:r>
        <w:rPr>
          <w:rFonts w:eastAsia="Times New Roman" w:cs="Times New Roman"/>
          <w:szCs w:val="24"/>
        </w:rPr>
        <w:t>.</w:t>
      </w:r>
    </w:p>
    <w:p w14:paraId="0D31A59D"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βοηθάει στο να απομακρυνθούμε από την εικόνα της «άγριας δύσης» που παρουσιάζει το </w:t>
      </w:r>
      <w:proofErr w:type="spellStart"/>
      <w:r>
        <w:rPr>
          <w:rFonts w:eastAsia="Times New Roman" w:cs="Times New Roman"/>
          <w:szCs w:val="24"/>
        </w:rPr>
        <w:t>επιχειρείν</w:t>
      </w:r>
      <w:proofErr w:type="spellEnd"/>
      <w:r>
        <w:rPr>
          <w:rFonts w:eastAsia="Times New Roman" w:cs="Times New Roman"/>
          <w:szCs w:val="24"/>
        </w:rPr>
        <w:t xml:space="preserve"> στη χώρα μας. Μπαίνουν κανόνες απλοί και ξεκάθαροι. Το αν θα τηρηθούν και το πώς θα εφαρμοστούν και το αν τελι</w:t>
      </w:r>
      <w:r>
        <w:rPr>
          <w:rFonts w:eastAsia="Times New Roman" w:cs="Times New Roman"/>
          <w:szCs w:val="24"/>
        </w:rPr>
        <w:t>κά θα καταφέρουν να ενισχύσουν το εγχώριο επενδυτικό περιβάλλον μένει να το δούμε. Θα παρακολουθούμε την εφαρμογή του νόμου με μεγάλη προσοχή, όπως κάνουμε με όλα τα νομοθετήματα που αποσκοπούν στην ενίσχυση και στην εμπέδωση κανόνων και διαδικασιών που θω</w:t>
      </w:r>
      <w:r>
        <w:rPr>
          <w:rFonts w:eastAsia="Times New Roman" w:cs="Times New Roman"/>
          <w:szCs w:val="24"/>
        </w:rPr>
        <w:t>ρακίζουν την ιδιότητα και τα δικαιώματα του πολίτη.</w:t>
      </w:r>
    </w:p>
    <w:p w14:paraId="0D31A59E"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Έχοντας πει αυτά, αιτιολογώντας και τη θετική μας ψήφο, που ούτως ή άλλως σας έχει μιλήσει για αυτήν ο εισηγητής μας κ. Γεωργιάδης, θα ήθελα να κάνω κάποια σχόλια για κάποιες από τις τροπολογίες οι οποίες</w:t>
      </w:r>
      <w:r>
        <w:rPr>
          <w:rFonts w:eastAsia="Times New Roman" w:cs="Times New Roman"/>
          <w:szCs w:val="24"/>
        </w:rPr>
        <w:t xml:space="preserve"> έχουν κατατεθεί σήμερα στο σημερινό νομοσχέδιο:</w:t>
      </w:r>
    </w:p>
    <w:p w14:paraId="0D31A59F"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Για την τροπολογία 891 σχετικά με το αποδεικτικό φορολογικής ενημερότητας πιστεύω πως το να μην απαιτείται η έκδοση φορολογικής ενημερότητας, αλλά να αρκεί μ</w:t>
      </w:r>
      <w:r>
        <w:rPr>
          <w:rFonts w:eastAsia="Times New Roman" w:cs="Times New Roman"/>
          <w:szCs w:val="24"/>
        </w:rPr>
        <w:t>ί</w:t>
      </w:r>
      <w:r>
        <w:rPr>
          <w:rFonts w:eastAsia="Times New Roman" w:cs="Times New Roman"/>
          <w:szCs w:val="24"/>
        </w:rPr>
        <w:t xml:space="preserve">α διοικητική πράξη προσδιορισμού φόρου </w:t>
      </w:r>
      <w:r>
        <w:rPr>
          <w:rFonts w:eastAsia="Times New Roman" w:cs="Times New Roman"/>
          <w:szCs w:val="24"/>
        </w:rPr>
        <w:t>εισοδήματος εξυπηρετεί το δημόσιο συμφέρον, καθώς με αυτόν τον τρόπο είναι εφικτό να αρθούν σοβαρά εμπόδια στο έργο του ασφαλιστικού διαμεσολαβητή.</w:t>
      </w:r>
    </w:p>
    <w:p w14:paraId="0D31A5A0"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Όσον αφορά την παράταση προγραμμάτων για την καταπολέμηση της φτώχειας, ζητάτε έναν μήνα ακόμα –μας το αιτιο</w:t>
      </w:r>
      <w:r>
        <w:rPr>
          <w:rFonts w:eastAsia="Times New Roman" w:cs="Times New Roman"/>
          <w:szCs w:val="24"/>
        </w:rPr>
        <w:t xml:space="preserve">λόγησε η Υπουργός- για να μπορέσετε να προλάβετε να εφαρμόσετε τα όσα αφορούν το κοινωνικό εισόδημα αλληλεγγύης και προβλέπονται στο άρθρο 22 του πρόσφατα </w:t>
      </w:r>
      <w:proofErr w:type="spellStart"/>
      <w:r>
        <w:rPr>
          <w:rFonts w:eastAsia="Times New Roman" w:cs="Times New Roman"/>
          <w:szCs w:val="24"/>
        </w:rPr>
        <w:t>ψηφισθέντος</w:t>
      </w:r>
      <w:proofErr w:type="spellEnd"/>
      <w:r>
        <w:rPr>
          <w:rFonts w:eastAsia="Times New Roman" w:cs="Times New Roman"/>
          <w:szCs w:val="24"/>
        </w:rPr>
        <w:t xml:space="preserve"> νόμου, του ν.4445/2016.</w:t>
      </w:r>
    </w:p>
    <w:p w14:paraId="0D31A5A1" w14:textId="77777777" w:rsidR="00320123" w:rsidRDefault="00F36392">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Μονίμως πέφτετε έξω στα χρονοδιαγράμματά σας. Παράταση στην παράτ</w:t>
      </w:r>
      <w:r>
        <w:rPr>
          <w:rFonts w:eastAsia="Times New Roman" w:cs="Times New Roman"/>
          <w:szCs w:val="24"/>
        </w:rPr>
        <w:t>αση. Δεν γίνεται δουλειά έτσι. Η δικαιολογία της Υπουργού ότι δεν έχει χρήματα δεν επαρκεί. Χρήματα έχετε μοιράσει σε κάποιες άλλες περιπτώσεις. Χρήματα για εδώ δεν έχει το Υπουργείο;</w:t>
      </w:r>
    </w:p>
    <w:p w14:paraId="0D31A5A2" w14:textId="77777777" w:rsidR="00320123" w:rsidRDefault="00F36392">
      <w:pPr>
        <w:spacing w:after="0" w:line="600" w:lineRule="auto"/>
        <w:ind w:firstLine="720"/>
        <w:jc w:val="both"/>
        <w:rPr>
          <w:rFonts w:eastAsia="Times New Roman"/>
          <w:szCs w:val="24"/>
        </w:rPr>
      </w:pPr>
      <w:r>
        <w:rPr>
          <w:rFonts w:eastAsia="Times New Roman"/>
          <w:szCs w:val="24"/>
        </w:rPr>
        <w:t>Όσον αφορά την παραχώρηση του δημόσιου ακινήτου της περιοχής του Λαυρίου</w:t>
      </w:r>
      <w:r>
        <w:rPr>
          <w:rFonts w:eastAsia="Times New Roman"/>
          <w:szCs w:val="24"/>
        </w:rPr>
        <w:t xml:space="preserve"> για λειτουργία παιδικής κατασκήνωσης, </w:t>
      </w:r>
      <w:r>
        <w:rPr>
          <w:rFonts w:eastAsia="Times New Roman"/>
          <w:szCs w:val="24"/>
        </w:rPr>
        <w:lastRenderedPageBreak/>
        <w:t xml:space="preserve">παραμένω στις επιφυλάξεις τις οποίες διατύπωσε και ο </w:t>
      </w:r>
      <w:r>
        <w:rPr>
          <w:rFonts w:eastAsia="Times New Roman"/>
          <w:szCs w:val="24"/>
        </w:rPr>
        <w:t>ε</w:t>
      </w:r>
      <w:r>
        <w:rPr>
          <w:rFonts w:eastAsia="Times New Roman"/>
          <w:szCs w:val="24"/>
        </w:rPr>
        <w:t xml:space="preserve">ισηγητής μας κ. Γεωργιάδης. Πρόκειται όμως, από την άλλη πλευρά, για λύση η οποία εξυπηρετεί το </w:t>
      </w:r>
      <w:r>
        <w:rPr>
          <w:rFonts w:eastAsia="Times New Roman"/>
          <w:szCs w:val="24"/>
        </w:rPr>
        <w:t>δ</w:t>
      </w:r>
      <w:r>
        <w:rPr>
          <w:rFonts w:eastAsia="Times New Roman"/>
          <w:szCs w:val="24"/>
        </w:rPr>
        <w:t>ημόσιο ή το ζημιώνει; Είναι κάτι στο οποίο δεν μπορούμε αυτήν τη σ</w:t>
      </w:r>
      <w:r>
        <w:rPr>
          <w:rFonts w:eastAsia="Times New Roman"/>
          <w:szCs w:val="24"/>
        </w:rPr>
        <w:t>τιγμή να τοποθετηθούμε εύκολα.</w:t>
      </w:r>
    </w:p>
    <w:p w14:paraId="0D31A5A3" w14:textId="77777777" w:rsidR="00320123" w:rsidRDefault="00F36392">
      <w:pPr>
        <w:spacing w:after="0" w:line="600" w:lineRule="auto"/>
        <w:ind w:firstLine="720"/>
        <w:jc w:val="both"/>
        <w:rPr>
          <w:rFonts w:eastAsia="Times New Roman"/>
          <w:szCs w:val="24"/>
        </w:rPr>
      </w:pPr>
      <w:r>
        <w:rPr>
          <w:rFonts w:eastAsia="Times New Roman"/>
          <w:szCs w:val="24"/>
        </w:rPr>
        <w:t>Για την παράταση της προθεσμίας υπαγωγής κατηγοριών φορολογουμένων στη ρύθμιση περί οικειοθελούς αποκάλυψης φορολογητέας ύλης παρελθόντων ετών, τα προβλήματα του σχετικού νόμου δεν ήταν και δεν είναι εάν είχαν ή εάν χρειάζοντ</w:t>
      </w:r>
      <w:r>
        <w:rPr>
          <w:rFonts w:eastAsia="Times New Roman"/>
          <w:szCs w:val="24"/>
        </w:rPr>
        <w:t>αι χρόνο αυτοί που απέκρυψαν χρήματα για να τα φανερώσουν. Το πρόβλημα είναι η ίδια η διάταξη. Δεν θα αποδώσει, όσες παρατάσεις και να κάνετε.</w:t>
      </w:r>
    </w:p>
    <w:p w14:paraId="0D31A5A4" w14:textId="77777777" w:rsidR="00320123" w:rsidRDefault="00F36392">
      <w:pPr>
        <w:spacing w:after="0" w:line="600" w:lineRule="auto"/>
        <w:ind w:firstLine="720"/>
        <w:jc w:val="both"/>
        <w:rPr>
          <w:rFonts w:eastAsia="Times New Roman"/>
          <w:szCs w:val="24"/>
        </w:rPr>
      </w:pPr>
      <w:r>
        <w:rPr>
          <w:rFonts w:eastAsia="Times New Roman"/>
          <w:szCs w:val="24"/>
        </w:rPr>
        <w:t xml:space="preserve">Όσον αφορά την παροχή δυνατότητας στους επί </w:t>
      </w:r>
      <w:proofErr w:type="spellStart"/>
      <w:r>
        <w:rPr>
          <w:rFonts w:eastAsia="Times New Roman"/>
          <w:szCs w:val="24"/>
        </w:rPr>
        <w:t>πτυχίω</w:t>
      </w:r>
      <w:proofErr w:type="spellEnd"/>
      <w:r>
        <w:rPr>
          <w:rFonts w:eastAsia="Times New Roman"/>
          <w:szCs w:val="24"/>
        </w:rPr>
        <w:t xml:space="preserve"> φοιτητές να εξεταστούν στην εξεταστική περίοδο του χειμερινού </w:t>
      </w:r>
      <w:r>
        <w:rPr>
          <w:rFonts w:eastAsia="Times New Roman"/>
          <w:szCs w:val="24"/>
        </w:rPr>
        <w:t xml:space="preserve">εξαμήνου του τρέχοντος ακαδημαϊκού έτους σε όλα τα μαθήματα τα οποία οφείλουν, ανεξάρτητα εάν αυτά διδάσκονται σε χειμερινό ή εαρινό εξάμηνο, η άποψή μου είναι ότι θα πρέπει να μπει ένα τέλος στην ταλαιπωρία πολλών νέων ανθρώπων που είναι έτοιμοι να βγουν </w:t>
      </w:r>
      <w:r>
        <w:rPr>
          <w:rFonts w:eastAsia="Times New Roman"/>
          <w:szCs w:val="24"/>
        </w:rPr>
        <w:t xml:space="preserve">στην αγορά. Τώρα θα μου πείτε «Σε ποια αγορά θα βγουν;». Οι άνθρωποι θέλουν να βγουν στην αγορά. Ας τους </w:t>
      </w:r>
      <w:r>
        <w:rPr>
          <w:rFonts w:eastAsia="Times New Roman"/>
          <w:szCs w:val="24"/>
        </w:rPr>
        <w:lastRenderedPageBreak/>
        <w:t>δώσουμε το δικαίωμα αυτό. Θα πρέπει, λοιπόν, να ξεπεράσουμε τη γραφειοκρατία και σε αυτήν την τροπολογία είμαι θετικός.</w:t>
      </w:r>
    </w:p>
    <w:p w14:paraId="0D31A5A5" w14:textId="77777777" w:rsidR="00320123" w:rsidRDefault="00F36392">
      <w:pPr>
        <w:spacing w:after="0" w:line="600" w:lineRule="auto"/>
        <w:ind w:firstLine="720"/>
        <w:jc w:val="both"/>
        <w:rPr>
          <w:rFonts w:eastAsia="Times New Roman"/>
          <w:szCs w:val="24"/>
        </w:rPr>
      </w:pPr>
      <w:r>
        <w:rPr>
          <w:rFonts w:eastAsia="Times New Roman"/>
          <w:szCs w:val="24"/>
        </w:rPr>
        <w:t>Όσον αφορά, τώρα, την τροπολογί</w:t>
      </w:r>
      <w:r>
        <w:rPr>
          <w:rFonts w:eastAsia="Times New Roman"/>
          <w:szCs w:val="24"/>
        </w:rPr>
        <w:t xml:space="preserve">α για την επίλυση διαφορών που προκύπτουν στο πλαίσιο της εφαρμογής των συμβάσεων παραχώρησης των αεροδρομίων, δεν έχουμε δει επαρκώς την επιχειρηματολογία του Υπουργού για την τεκμηρίωση της ανάγκης της εν λόγω τροπολογίας. Έχουμε την αίσθηση πως ή το </w:t>
      </w:r>
      <w:r>
        <w:rPr>
          <w:rFonts w:eastAsia="Times New Roman"/>
          <w:szCs w:val="24"/>
        </w:rPr>
        <w:t>δ</w:t>
      </w:r>
      <w:r>
        <w:rPr>
          <w:rFonts w:eastAsia="Times New Roman"/>
          <w:szCs w:val="24"/>
        </w:rPr>
        <w:t>ημ</w:t>
      </w:r>
      <w:r>
        <w:rPr>
          <w:rFonts w:eastAsia="Times New Roman"/>
          <w:szCs w:val="24"/>
        </w:rPr>
        <w:t>όσιο παραιτείται από κάποια καθήκοντά του ή βάζει νέα εμπόδια στην ιδιωτικοποίηση των περιφερειακών αεροδρομίων. Το πρόβλημα είναι πως η Κυβέρνηση με την ασάφειά της και την προχειρότητά της δημιουργεί περισσότερα προβλήματα από αυτά που λύνει.</w:t>
      </w:r>
    </w:p>
    <w:p w14:paraId="0D31A5A6" w14:textId="77777777" w:rsidR="00320123" w:rsidRDefault="00F36392">
      <w:pPr>
        <w:spacing w:after="0" w:line="600" w:lineRule="auto"/>
        <w:ind w:firstLine="720"/>
        <w:jc w:val="both"/>
        <w:rPr>
          <w:rFonts w:eastAsia="Times New Roman"/>
          <w:szCs w:val="24"/>
        </w:rPr>
      </w:pPr>
      <w:r>
        <w:rPr>
          <w:rFonts w:eastAsia="Times New Roman"/>
          <w:szCs w:val="24"/>
        </w:rPr>
        <w:t>Έχετε επιλέ</w:t>
      </w:r>
      <w:r>
        <w:rPr>
          <w:rFonts w:eastAsia="Times New Roman"/>
          <w:szCs w:val="24"/>
        </w:rPr>
        <w:t>ξει, κύριοι της Κυβέρνησης, την ασάφεια ως τρόπο άσκησης των κοινοβουλευτικών σας υποχρεώσεων. Δεν έχετε τη θέληση να απαντήσετε σε κα</w:t>
      </w:r>
      <w:r>
        <w:rPr>
          <w:rFonts w:eastAsia="Times New Roman"/>
          <w:szCs w:val="24"/>
        </w:rPr>
        <w:t>μ</w:t>
      </w:r>
      <w:r>
        <w:rPr>
          <w:rFonts w:eastAsia="Times New Roman"/>
          <w:szCs w:val="24"/>
        </w:rPr>
        <w:t>μιά ερώτηση που σας κάνουμε με ένα απλό «ναι» ή «όχι» και με αυτόν τον τρόπο πιστεύετε πως θα αποκρύψετε το σχέδιό σας κα</w:t>
      </w:r>
      <w:r>
        <w:rPr>
          <w:rFonts w:eastAsia="Times New Roman"/>
          <w:szCs w:val="24"/>
        </w:rPr>
        <w:t xml:space="preserve">ι τις επιδιώξεις σας. Τυπικό παράδειγμα αποτελεί η απάντηση που μόλις πήρα εχθές από τον κ. </w:t>
      </w:r>
      <w:proofErr w:type="spellStart"/>
      <w:r>
        <w:rPr>
          <w:rFonts w:eastAsia="Times New Roman"/>
          <w:szCs w:val="24"/>
        </w:rPr>
        <w:t>Τόσκα</w:t>
      </w:r>
      <w:proofErr w:type="spellEnd"/>
      <w:r>
        <w:rPr>
          <w:rFonts w:eastAsia="Times New Roman"/>
          <w:szCs w:val="24"/>
        </w:rPr>
        <w:t>. Προσπαθώ εδώ και έναν χρόνο να πάρω μ</w:t>
      </w:r>
      <w:r>
        <w:rPr>
          <w:rFonts w:eastAsia="Times New Roman"/>
          <w:szCs w:val="24"/>
        </w:rPr>
        <w:t>ί</w:t>
      </w:r>
      <w:r>
        <w:rPr>
          <w:rFonts w:eastAsia="Times New Roman"/>
          <w:szCs w:val="24"/>
        </w:rPr>
        <w:t xml:space="preserve">α </w:t>
      </w:r>
      <w:r>
        <w:rPr>
          <w:rFonts w:eastAsia="Times New Roman"/>
          <w:szCs w:val="24"/>
        </w:rPr>
        <w:lastRenderedPageBreak/>
        <w:t>ξεκάθαρη απάντηση στο ερώτημα αν είναι ή όχι, αν κρίνει ο Υπουργός ή όχι, αν αναγνωρίζει ο Υπουργός ή όχι ότι η αστυν</w:t>
      </w:r>
      <w:r>
        <w:rPr>
          <w:rFonts w:eastAsia="Times New Roman"/>
          <w:szCs w:val="24"/>
        </w:rPr>
        <w:t xml:space="preserve">ομική δύναμη της Θεσσαλονίκης είναι </w:t>
      </w:r>
      <w:proofErr w:type="spellStart"/>
      <w:r>
        <w:rPr>
          <w:rFonts w:eastAsia="Times New Roman"/>
          <w:szCs w:val="24"/>
        </w:rPr>
        <w:t>υποστελεχωμένη</w:t>
      </w:r>
      <w:proofErr w:type="spellEnd"/>
      <w:r>
        <w:rPr>
          <w:rFonts w:eastAsia="Times New Roman"/>
          <w:szCs w:val="24"/>
        </w:rPr>
        <w:t>. Αρνείται να απαντήσει. Απαξιώνει τον κοινοβουλευτικό έλεγχο, για να αποκρύψει ένα σχέδιο αποδυνάμωσης της Μακεδονίας σε αστυνομική δύναμη, σε πυροσβεστική δύναμη και σε στρατιωτική δύναμη.</w:t>
      </w:r>
    </w:p>
    <w:p w14:paraId="0D31A5A7" w14:textId="77777777" w:rsidR="00320123" w:rsidRDefault="00F36392">
      <w:pPr>
        <w:spacing w:after="0" w:line="600" w:lineRule="auto"/>
        <w:ind w:firstLine="720"/>
        <w:jc w:val="both"/>
        <w:rPr>
          <w:rFonts w:eastAsia="Times New Roman"/>
          <w:szCs w:val="24"/>
        </w:rPr>
      </w:pPr>
      <w:r>
        <w:rPr>
          <w:rFonts w:eastAsia="Times New Roman"/>
          <w:szCs w:val="24"/>
        </w:rPr>
        <w:t>Διαλύετε την Ασ</w:t>
      </w:r>
      <w:r>
        <w:rPr>
          <w:rFonts w:eastAsia="Times New Roman"/>
          <w:szCs w:val="24"/>
        </w:rPr>
        <w:t>τυνομική Διεύθυνση της Θεσσαλονίκης, διαλύετε τη δύναμη της Θεσσαλονίκης, αλλοιώνετε το έργο της Ασφάλειας και της Δίωξης των Ναρκωτικών, ενώ ταυτόχρονα αδειάζετε τη Μακεδονία από τους πυροσβέστες. Αφήνετε τη Μακεδονία έρμαιο. Οι συνέπειες θα είναι καταστρ</w:t>
      </w:r>
      <w:r>
        <w:rPr>
          <w:rFonts w:eastAsia="Times New Roman"/>
          <w:szCs w:val="24"/>
        </w:rPr>
        <w:t>οφικές. Η διάλυση του Πυροσβεστικού Σώματος στη Μακεδονία είναι μ</w:t>
      </w:r>
      <w:r>
        <w:rPr>
          <w:rFonts w:eastAsia="Times New Roman"/>
          <w:szCs w:val="24"/>
        </w:rPr>
        <w:t>ί</w:t>
      </w:r>
      <w:r>
        <w:rPr>
          <w:rFonts w:eastAsia="Times New Roman"/>
          <w:szCs w:val="24"/>
        </w:rPr>
        <w:t>α κεντρική πολιτική –από αυτό το Βήμα το λέω- απόφασή σας, όπως ήταν και η εισαγωγή του συνδικαλισμού στις Ένοπλες Δυνάμεις με τα γνωστά ντροπιαστικά αποτελέσματα, όπου σήμερα αξιωματικοί μη</w:t>
      </w:r>
      <w:r>
        <w:rPr>
          <w:rFonts w:eastAsia="Times New Roman"/>
          <w:szCs w:val="24"/>
        </w:rPr>
        <w:t>νύουν αξιωματικούς.</w:t>
      </w:r>
    </w:p>
    <w:p w14:paraId="0D31A5A8" w14:textId="77777777" w:rsidR="00320123" w:rsidRDefault="00F36392">
      <w:pPr>
        <w:spacing w:after="0" w:line="600" w:lineRule="auto"/>
        <w:ind w:firstLine="720"/>
        <w:jc w:val="both"/>
        <w:rPr>
          <w:rFonts w:eastAsia="Times New Roman"/>
          <w:szCs w:val="24"/>
        </w:rPr>
      </w:pPr>
      <w:r>
        <w:rPr>
          <w:rFonts w:eastAsia="Times New Roman"/>
          <w:szCs w:val="24"/>
        </w:rPr>
        <w:t xml:space="preserve">Θα αντιπαλέψουμε με κάθε τρόπο, όπως μας επιβάλλει η συνείδησή μας και η δέσμευσή μας να υπηρετούμε το δημόσιο </w:t>
      </w:r>
      <w:r>
        <w:rPr>
          <w:rFonts w:eastAsia="Times New Roman"/>
          <w:szCs w:val="24"/>
        </w:rPr>
        <w:lastRenderedPageBreak/>
        <w:t>συμφέρον. Η διάλυση της Αστυνομίας και της Πυροσβεστικής στη Μακεδονία και στη Θεσσαλονίκη δεν θα σας περάσει.</w:t>
      </w:r>
    </w:p>
    <w:p w14:paraId="0D31A5A9" w14:textId="77777777" w:rsidR="00320123" w:rsidRDefault="00F36392">
      <w:pPr>
        <w:spacing w:after="0" w:line="600" w:lineRule="auto"/>
        <w:ind w:firstLine="720"/>
        <w:jc w:val="both"/>
        <w:rPr>
          <w:rFonts w:eastAsia="Times New Roman"/>
          <w:szCs w:val="24"/>
        </w:rPr>
      </w:pPr>
      <w:r>
        <w:rPr>
          <w:rFonts w:eastAsia="Times New Roman"/>
          <w:szCs w:val="24"/>
        </w:rPr>
        <w:t>Ευχαριστώ πολύ</w:t>
      </w:r>
      <w:r>
        <w:rPr>
          <w:rFonts w:eastAsia="Times New Roman"/>
          <w:szCs w:val="24"/>
        </w:rPr>
        <w:t>.</w:t>
      </w:r>
    </w:p>
    <w:p w14:paraId="0D31A5AA" w14:textId="77777777" w:rsidR="00320123" w:rsidRDefault="00F36392">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D31A5AB" w14:textId="77777777" w:rsidR="00320123" w:rsidRDefault="00F3639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Κοινοβουλευτικός Εκπρόσωπος της Δημοκρατικής Συμπαράταξης, ο κ. Ανδρέας Λοβέρδος.</w:t>
      </w:r>
    </w:p>
    <w:p w14:paraId="0D31A5AC" w14:textId="77777777" w:rsidR="00320123" w:rsidRDefault="00F3639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w:t>
      </w:r>
    </w:p>
    <w:p w14:paraId="0D31A5AD" w14:textId="77777777" w:rsidR="00320123" w:rsidRDefault="00F36392">
      <w:pPr>
        <w:spacing w:after="0" w:line="600" w:lineRule="auto"/>
        <w:ind w:firstLine="720"/>
        <w:jc w:val="both"/>
        <w:rPr>
          <w:rFonts w:eastAsia="Times New Roman"/>
          <w:szCs w:val="24"/>
        </w:rPr>
      </w:pPr>
      <w:r>
        <w:rPr>
          <w:rFonts w:eastAsia="Times New Roman"/>
          <w:szCs w:val="24"/>
        </w:rPr>
        <w:t xml:space="preserve">Κύριε Πρόεδρε, κύριε Κακλαμάνη, κυρίες </w:t>
      </w:r>
      <w:r>
        <w:rPr>
          <w:rFonts w:eastAsia="Times New Roman"/>
          <w:szCs w:val="24"/>
        </w:rPr>
        <w:t>και κύριοι Βουλευτές, καλή χρονιά, με υγεία πάνω απ’ όλα. Είναι η πρώτη μου ομιλία στην Αίθουσα αυτή το 2017.</w:t>
      </w:r>
    </w:p>
    <w:p w14:paraId="0D31A5AE" w14:textId="77777777" w:rsidR="00320123" w:rsidRDefault="00F36392">
      <w:pPr>
        <w:spacing w:after="0" w:line="600" w:lineRule="auto"/>
        <w:ind w:firstLine="720"/>
        <w:jc w:val="both"/>
        <w:rPr>
          <w:rFonts w:eastAsia="Times New Roman"/>
          <w:szCs w:val="24"/>
        </w:rPr>
      </w:pPr>
      <w:r>
        <w:rPr>
          <w:rFonts w:eastAsia="Times New Roman"/>
          <w:szCs w:val="24"/>
        </w:rPr>
        <w:t xml:space="preserve">Ξεκινάμε με ένα σχέδιο νόμου, το οποίο, όπως ο κ. Κουτσούκος είπε, ψηφίζουμε. Είναι πάρα πολύ σοβαρό το θέμα της ενσωμάτωσης αυτής της </w:t>
      </w:r>
      <w:proofErr w:type="spellStart"/>
      <w:r>
        <w:rPr>
          <w:rFonts w:eastAsia="Times New Roman"/>
          <w:szCs w:val="24"/>
        </w:rPr>
        <w:t>ενωσιακής</w:t>
      </w:r>
      <w:proofErr w:type="spellEnd"/>
      <w:r>
        <w:rPr>
          <w:rFonts w:eastAsia="Times New Roman"/>
          <w:szCs w:val="24"/>
        </w:rPr>
        <w:t xml:space="preserve"> </w:t>
      </w:r>
      <w:r>
        <w:rPr>
          <w:rFonts w:eastAsia="Times New Roman"/>
          <w:szCs w:val="24"/>
        </w:rPr>
        <w:t>ο</w:t>
      </w:r>
      <w:r>
        <w:rPr>
          <w:rFonts w:eastAsia="Times New Roman"/>
          <w:szCs w:val="24"/>
        </w:rPr>
        <w:t>δηγίας.</w:t>
      </w:r>
    </w:p>
    <w:p w14:paraId="0D31A5AF" w14:textId="77777777" w:rsidR="00320123" w:rsidRDefault="00F36392">
      <w:pPr>
        <w:spacing w:after="0" w:line="600" w:lineRule="auto"/>
        <w:ind w:firstLine="720"/>
        <w:jc w:val="both"/>
        <w:rPr>
          <w:rFonts w:eastAsia="Times New Roman"/>
          <w:szCs w:val="24"/>
        </w:rPr>
      </w:pPr>
      <w:r>
        <w:rPr>
          <w:rFonts w:eastAsia="Times New Roman"/>
          <w:szCs w:val="24"/>
        </w:rPr>
        <w:t>Πιστέψτε με, κυρίες και κύριοι Βουλευτές, από δικηγορική αλλά και επιστημονική εμπειρία, το ζήτημα του αυτοελέγχου -διότι περί αυτού πρόκειται- των επιχειρήσεων είναι ένα πάρα πολύ ευαίσθητο θέμα. Ο κ. Κουτσούκος έδωσε τη διάσταση του, δη</w:t>
      </w:r>
      <w:r>
        <w:rPr>
          <w:rFonts w:eastAsia="Times New Roman"/>
          <w:szCs w:val="24"/>
        </w:rPr>
        <w:lastRenderedPageBreak/>
        <w:t>λαδή πώς μ</w:t>
      </w:r>
      <w:r>
        <w:rPr>
          <w:rFonts w:eastAsia="Times New Roman"/>
          <w:szCs w:val="24"/>
        </w:rPr>
        <w:t>πορεί ένας έλεγχος να είναι ο καθρέφτης της εταιρείας που βοηθά τη διαφάνεια στο πεδίο των καθημερινών οικονομικών σχέσεων και ταυτόχρονα αυτή η διαφάνεια και αυτός ο καθρέφτης να προκύπτει από μια πελατειακή σχέση. Ο λογιστής σου, που ελέγχει τα οικονομικ</w:t>
      </w:r>
      <w:r>
        <w:rPr>
          <w:rFonts w:eastAsia="Times New Roman"/>
          <w:szCs w:val="24"/>
        </w:rPr>
        <w:t xml:space="preserve">ά σου, η λογιστική εταιρεία, που ελέγχει τα οικονομικά σου. </w:t>
      </w:r>
    </w:p>
    <w:p w14:paraId="0D31A5B0" w14:textId="77777777" w:rsidR="00320123" w:rsidRDefault="00F36392">
      <w:pPr>
        <w:spacing w:after="0" w:line="600" w:lineRule="auto"/>
        <w:ind w:firstLine="720"/>
        <w:jc w:val="both"/>
        <w:rPr>
          <w:rFonts w:eastAsia="Times New Roman"/>
          <w:szCs w:val="24"/>
        </w:rPr>
      </w:pPr>
      <w:r>
        <w:rPr>
          <w:rFonts w:eastAsia="Times New Roman"/>
          <w:szCs w:val="24"/>
        </w:rPr>
        <w:t>Ωστόσο, παρ’ όλη τη συμφωνία μας, παρέμεινε, κυρία Υπουργέ, ανοιχτό το ερώτημα που σας έθεσε ο κ. Κουτσούκος, δηλαδή γιατί περιορίζετε τον αριθμό, δεδομένων των συνθηκών που επικρατούν στην ελλην</w:t>
      </w:r>
      <w:r>
        <w:rPr>
          <w:rFonts w:eastAsia="Times New Roman"/>
          <w:szCs w:val="24"/>
        </w:rPr>
        <w:t>ική οικονομία με τις πολλές μικρομεσαίες επιχειρήσεις. Πώς είναι δυνατόν να περιορίζετε αυτόν τον λεγόμενο «αυτοέλεγχο», σε τόσο μικρό αριθμό εταιρειών; Γιατί το κάνετε αυτό; Είναι μ</w:t>
      </w:r>
      <w:r>
        <w:rPr>
          <w:rFonts w:eastAsia="Times New Roman"/>
          <w:szCs w:val="24"/>
        </w:rPr>
        <w:t>ί</w:t>
      </w:r>
      <w:r>
        <w:rPr>
          <w:rFonts w:eastAsia="Times New Roman"/>
          <w:szCs w:val="24"/>
        </w:rPr>
        <w:t>α απάντηση που περιμένουμε να ακούσουμε από εσάς.</w:t>
      </w:r>
    </w:p>
    <w:p w14:paraId="0D31A5B1" w14:textId="77777777" w:rsidR="00320123" w:rsidRDefault="00F36392">
      <w:pPr>
        <w:spacing w:after="0" w:line="600" w:lineRule="auto"/>
        <w:ind w:firstLine="720"/>
        <w:jc w:val="both"/>
        <w:rPr>
          <w:rFonts w:eastAsia="Times New Roman"/>
          <w:szCs w:val="24"/>
        </w:rPr>
      </w:pPr>
      <w:r>
        <w:rPr>
          <w:rFonts w:eastAsia="Times New Roman"/>
          <w:szCs w:val="24"/>
        </w:rPr>
        <w:t>Τώρα, είστε Υπουργός τω</w:t>
      </w:r>
      <w:r>
        <w:rPr>
          <w:rFonts w:eastAsia="Times New Roman"/>
          <w:szCs w:val="24"/>
        </w:rPr>
        <w:t xml:space="preserve">ν Οικονομικών. Η ευθύνη σας δεν είναι μόνο τα δημόσια οικονομικά, διότι τα δημόσια οικονομικά, κυρίες και κύριοι Βουλευτές, προκύπτουν από τη λειτουργία της ιδιωτικής οικονομίας. Εκεί παράγεται ο πλούτος. </w:t>
      </w:r>
      <w:r>
        <w:rPr>
          <w:rFonts w:eastAsia="Times New Roman"/>
          <w:szCs w:val="24"/>
        </w:rPr>
        <w:t>Π</w:t>
      </w:r>
      <w:r>
        <w:rPr>
          <w:rFonts w:eastAsia="Times New Roman"/>
          <w:szCs w:val="24"/>
        </w:rPr>
        <w:t>ραγματικά δ</w:t>
      </w:r>
      <w:r>
        <w:rPr>
          <w:rFonts w:eastAsia="Times New Roman"/>
          <w:szCs w:val="24"/>
        </w:rPr>
        <w:t>ύ</w:t>
      </w:r>
      <w:r>
        <w:rPr>
          <w:rFonts w:eastAsia="Times New Roman"/>
          <w:szCs w:val="24"/>
        </w:rPr>
        <w:t>ο χρόνια στην Κυβέρνηση, από τους Υπου</w:t>
      </w:r>
      <w:r>
        <w:rPr>
          <w:rFonts w:eastAsia="Times New Roman"/>
          <w:szCs w:val="24"/>
        </w:rPr>
        <w:t xml:space="preserve">ργούς των Οικονομικών σας, τον ανεκδιήγητο </w:t>
      </w:r>
      <w:proofErr w:type="spellStart"/>
      <w:r>
        <w:rPr>
          <w:rFonts w:eastAsia="Times New Roman"/>
          <w:szCs w:val="24"/>
        </w:rPr>
        <w:t>Βαρουφάκη</w:t>
      </w:r>
      <w:proofErr w:type="spellEnd"/>
      <w:r>
        <w:rPr>
          <w:rFonts w:eastAsia="Times New Roman"/>
          <w:szCs w:val="24"/>
        </w:rPr>
        <w:t xml:space="preserve"> και τον Υπουργό </w:t>
      </w:r>
      <w:r>
        <w:rPr>
          <w:rFonts w:eastAsia="Times New Roman"/>
          <w:szCs w:val="24"/>
        </w:rPr>
        <w:lastRenderedPageBreak/>
        <w:t xml:space="preserve">κ. </w:t>
      </w:r>
      <w:proofErr w:type="spellStart"/>
      <w:r>
        <w:rPr>
          <w:rFonts w:eastAsia="Times New Roman"/>
          <w:szCs w:val="24"/>
        </w:rPr>
        <w:t>Τσακαλώτο</w:t>
      </w:r>
      <w:proofErr w:type="spellEnd"/>
      <w:r>
        <w:rPr>
          <w:rFonts w:eastAsia="Times New Roman"/>
          <w:szCs w:val="24"/>
        </w:rPr>
        <w:t>, αλλά και εσάς όλους, Αναπληρωτές, Υφυπουργούς, μια λέξη για τη λειτουργία της ιδιωτικής οικονομίας στο πλαίσιο των δυσχερειών, ελληνικών, ευρωπαϊκών και διεθνών, δεν έχει ακ</w:t>
      </w:r>
      <w:r>
        <w:rPr>
          <w:rFonts w:eastAsia="Times New Roman"/>
          <w:szCs w:val="24"/>
        </w:rPr>
        <w:t xml:space="preserve">ούσει η Αίθουσα αυτή. Μόνο τους εθνικούς λογαριασμούς χειρίζεστε και μόνο γι’ αυτούς μιλάτε. Κατά τα άλλα, έχετε αναστατώσει την αγορά και την δουλεύετε την αγορά. </w:t>
      </w:r>
    </w:p>
    <w:p w14:paraId="0D31A5B2" w14:textId="77777777" w:rsidR="00320123" w:rsidRDefault="00F36392">
      <w:pPr>
        <w:spacing w:after="0" w:line="600" w:lineRule="auto"/>
        <w:ind w:firstLine="720"/>
        <w:jc w:val="both"/>
        <w:rPr>
          <w:rFonts w:eastAsia="Times New Roman"/>
          <w:szCs w:val="24"/>
        </w:rPr>
      </w:pPr>
      <w:r>
        <w:rPr>
          <w:rFonts w:eastAsia="Times New Roman"/>
          <w:szCs w:val="24"/>
        </w:rPr>
        <w:t>Τι να πω; Τι να πρωτοπώ, κυρίες και κύριοι Βουλευτές; Να θυμηθώ τον κ. Καμμένο, παραμονές τ</w:t>
      </w:r>
      <w:r>
        <w:rPr>
          <w:rFonts w:eastAsia="Times New Roman"/>
          <w:szCs w:val="24"/>
        </w:rPr>
        <w:t>ου Πάσχα του 2016, συνάδελφε των Ανεξαρτήτων Ελλήνων, που μας έλεγε ότι το Πάσχα θα βγούμε από το μνημόνιο;</w:t>
      </w:r>
    </w:p>
    <w:p w14:paraId="0D31A5B3" w14:textId="77777777" w:rsidR="00320123" w:rsidRDefault="00F36392">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Ποιο Πάσχα;</w:t>
      </w:r>
    </w:p>
    <w:p w14:paraId="0D31A5B4" w14:textId="77777777" w:rsidR="00320123" w:rsidRDefault="00F3639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Του 2016. </w:t>
      </w:r>
    </w:p>
    <w:p w14:paraId="0D31A5B5" w14:textId="77777777" w:rsidR="00320123" w:rsidRDefault="00F36392">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Την Ανάσταση.</w:t>
      </w:r>
    </w:p>
    <w:p w14:paraId="0D31A5B6"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Να θυμηθώ τον Πρωθυπουργό της χώρας, </w:t>
      </w:r>
      <w:r>
        <w:rPr>
          <w:rFonts w:eastAsia="Times New Roman"/>
          <w:szCs w:val="24"/>
        </w:rPr>
        <w:t xml:space="preserve">τον κ. Τσίπρα, συνάδελφοι του ΣΥΡΙΖΑ, που προέβλεπε διπλή Ανάσταση, κύριε </w:t>
      </w:r>
      <w:proofErr w:type="spellStart"/>
      <w:r>
        <w:rPr>
          <w:rFonts w:eastAsia="Times New Roman"/>
          <w:szCs w:val="24"/>
        </w:rPr>
        <w:t>Αμυρά</w:t>
      </w:r>
      <w:proofErr w:type="spellEnd"/>
      <w:r>
        <w:rPr>
          <w:rFonts w:eastAsia="Times New Roman"/>
          <w:szCs w:val="24"/>
        </w:rPr>
        <w:t xml:space="preserve">; Ανάσταση του Χριστού και της οικονομίας το μεγάλο Σάββατο εκείνο; Πρόσφατη μνήμη οπωσδήποτε διαθέτετε, οφείλετε να διαθέτετε. Να θυμηθώ τον κ. </w:t>
      </w:r>
      <w:proofErr w:type="spellStart"/>
      <w:r>
        <w:rPr>
          <w:rFonts w:eastAsia="Times New Roman"/>
          <w:szCs w:val="24"/>
        </w:rPr>
        <w:t>Τσακαλώτο</w:t>
      </w:r>
      <w:proofErr w:type="spellEnd"/>
      <w:r>
        <w:rPr>
          <w:rFonts w:eastAsia="Times New Roman"/>
          <w:szCs w:val="24"/>
        </w:rPr>
        <w:t>, που προέβλεπε κλείσιμ</w:t>
      </w:r>
      <w:r>
        <w:rPr>
          <w:rFonts w:eastAsia="Times New Roman"/>
          <w:szCs w:val="24"/>
        </w:rPr>
        <w:t xml:space="preserve">ο της αξιολόγησης, ειδάλλως εκλογές; Αυτά τα έλεγε τον Νοέμβριο και η ημερομηνία που </w:t>
      </w:r>
      <w:r>
        <w:rPr>
          <w:rFonts w:eastAsia="Times New Roman"/>
          <w:szCs w:val="24"/>
        </w:rPr>
        <w:lastRenderedPageBreak/>
        <w:t>προσδιοριζόταν τότε το κλείσιμο της αξιολόγησης ήταν η 5</w:t>
      </w:r>
      <w:r>
        <w:rPr>
          <w:rFonts w:eastAsia="Times New Roman"/>
          <w:szCs w:val="24"/>
          <w:vertAlign w:val="superscript"/>
        </w:rPr>
        <w:t>η</w:t>
      </w:r>
      <w:r>
        <w:rPr>
          <w:rFonts w:eastAsia="Times New Roman"/>
          <w:szCs w:val="24"/>
        </w:rPr>
        <w:t xml:space="preserve"> Δεκεμβρίου. </w:t>
      </w:r>
      <w:r>
        <w:rPr>
          <w:rFonts w:eastAsia="Times New Roman"/>
          <w:szCs w:val="24"/>
        </w:rPr>
        <w:t>Δ</w:t>
      </w:r>
      <w:r>
        <w:rPr>
          <w:rFonts w:eastAsia="Times New Roman"/>
          <w:szCs w:val="24"/>
        </w:rPr>
        <w:t>εν σημαίνει τίποτα ότι τώρα μιλάτε για Μάρτιο, για πρώτο τρίμηνο; Τίποτα δεν σημαίνει για την οικονο</w:t>
      </w:r>
      <w:r>
        <w:rPr>
          <w:rFonts w:eastAsia="Times New Roman"/>
          <w:szCs w:val="24"/>
        </w:rPr>
        <w:t>μία αυτό; Είναι αδιάφορο μέγεθος για έναν επενδυτή που θέλει να βάλει ένα ευρώ στην αγορά μας; Δεν έχουν αυτά σχέση με την οικονομία; Η πολιτική σταθερότητα δεν έχει κα</w:t>
      </w:r>
      <w:r>
        <w:rPr>
          <w:rFonts w:eastAsia="Times New Roman"/>
          <w:szCs w:val="24"/>
        </w:rPr>
        <w:t>μ</w:t>
      </w:r>
      <w:r>
        <w:rPr>
          <w:rFonts w:eastAsia="Times New Roman"/>
          <w:szCs w:val="24"/>
        </w:rPr>
        <w:t xml:space="preserve">μία σχέση με την οικονομία; Το γεγονός ότι ο κ. </w:t>
      </w:r>
      <w:proofErr w:type="spellStart"/>
      <w:r>
        <w:rPr>
          <w:rFonts w:eastAsia="Times New Roman"/>
          <w:szCs w:val="24"/>
        </w:rPr>
        <w:t>Φλαμπουράρης</w:t>
      </w:r>
      <w:proofErr w:type="spellEnd"/>
      <w:r>
        <w:rPr>
          <w:rFonts w:eastAsia="Times New Roman"/>
          <w:szCs w:val="24"/>
        </w:rPr>
        <w:t xml:space="preserve"> πάντα ήταν αυτός που έλεγε</w:t>
      </w:r>
      <w:r>
        <w:rPr>
          <w:rFonts w:eastAsia="Times New Roman"/>
          <w:szCs w:val="24"/>
        </w:rPr>
        <w:t xml:space="preserve"> τις κακές ειδήσεις πρώτος, σε τηλεοπτική του συνέντευξη μίλησε πάλι για δημοψήφισμα, αυτά όλα δεν έχουν σχέση με την οικονομία; Είναι αδιάφορα θέματα για την οικονομία; Εσείς του Υπουργείου Οικονομικών, με αυτά χαμογελάτε. Τα θεωρείτε λογικά. </w:t>
      </w:r>
    </w:p>
    <w:p w14:paraId="0D31A5B7" w14:textId="77777777" w:rsidR="00320123" w:rsidRDefault="00F36392">
      <w:pPr>
        <w:spacing w:after="0" w:line="600" w:lineRule="auto"/>
        <w:ind w:firstLine="720"/>
        <w:jc w:val="both"/>
        <w:rPr>
          <w:rFonts w:eastAsia="Times New Roman"/>
          <w:szCs w:val="24"/>
        </w:rPr>
      </w:pPr>
      <w:r>
        <w:rPr>
          <w:rFonts w:eastAsia="Times New Roman"/>
          <w:szCs w:val="24"/>
        </w:rPr>
        <w:t>Αυτό το δίλ</w:t>
      </w:r>
      <w:r>
        <w:rPr>
          <w:rFonts w:eastAsia="Times New Roman"/>
          <w:szCs w:val="24"/>
        </w:rPr>
        <w:t xml:space="preserve">ημμα που έθεσε ο κύριος Πρωθυπουργός υπό μορφή ερωτήματος στην Αντιπολίτευση χθες; Τι λέμε, δηλαδή, εμείς, τα κόμματα της Αντιπολίτευσης στα νέα διλήμματα, στα οποία έχει περιπέσει η χώρα; Τρίτο μνημόνιο </w:t>
      </w:r>
      <w:r>
        <w:rPr>
          <w:rFonts w:eastAsia="Times New Roman"/>
          <w:szCs w:val="24"/>
          <w:lang w:val="en-US"/>
        </w:rPr>
        <w:t>plus</w:t>
      </w:r>
      <w:r>
        <w:rPr>
          <w:rFonts w:eastAsia="Times New Roman"/>
          <w:szCs w:val="24"/>
        </w:rPr>
        <w:t xml:space="preserve"> και Διεθνές Νομισματικό Ταμείο; Ή όχι Διεθνές Ν</w:t>
      </w:r>
      <w:r>
        <w:rPr>
          <w:rFonts w:eastAsia="Times New Roman"/>
          <w:szCs w:val="24"/>
        </w:rPr>
        <w:t>ομισματικό Ταμείο και τέταρτο μνημόνιο; Ρωτάει τι λέμε εμείς, όταν έχει φέρει τη χώρα σε αυτήν την κατάσταση; Εμείς λέμε «φύγετε». Αυτή είναι η απάντηση στα διλήμματα που μας θέτετε. Έχετε επιφέρει τη χώρα εκεί, «μπρος γκρεμός και πίσω ρέμα». Ο λαός το λέε</w:t>
      </w:r>
      <w:r>
        <w:rPr>
          <w:rFonts w:eastAsia="Times New Roman"/>
          <w:szCs w:val="24"/>
        </w:rPr>
        <w:t xml:space="preserve">ι πιο εύστοχα αυτό, αλλά </w:t>
      </w:r>
      <w:r>
        <w:rPr>
          <w:rFonts w:eastAsia="Times New Roman"/>
          <w:szCs w:val="24"/>
        </w:rPr>
        <w:lastRenderedPageBreak/>
        <w:t xml:space="preserve">το Βήμα αυτό δεν μου επιτρέπει να χρησιμοποιήσω κάτι σοφό που λέει ο λαός. Εμείς, όμως, θα απαντήσουμε στα διλήμματα που έχετε φέρει τη χώρα; Να φύγετε, είναι η απάντηση στο ερώτημα που θέτετε εσείς στην Αντιπολίτευση. </w:t>
      </w:r>
    </w:p>
    <w:p w14:paraId="0D31A5B8" w14:textId="77777777" w:rsidR="00320123" w:rsidRDefault="00F36392">
      <w:pPr>
        <w:spacing w:after="0" w:line="600" w:lineRule="auto"/>
        <w:ind w:firstLine="720"/>
        <w:jc w:val="both"/>
        <w:rPr>
          <w:rFonts w:eastAsia="Times New Roman"/>
          <w:szCs w:val="24"/>
        </w:rPr>
      </w:pPr>
      <w:r>
        <w:rPr>
          <w:rFonts w:eastAsia="Times New Roman"/>
          <w:szCs w:val="24"/>
        </w:rPr>
        <w:t>Εσείς, λοιπ</w:t>
      </w:r>
      <w:r>
        <w:rPr>
          <w:rFonts w:eastAsia="Times New Roman"/>
          <w:szCs w:val="24"/>
        </w:rPr>
        <w:t>όν, οι Υπουργοί των εθνικών λογαριασμών και οι εχθροί της ιδιωτικής οικονομίας, πρέπει να μας πείτε τι είναι αυτό που θα γίνει και να μας δώσετε χρονοδιαγράμματα. Όχι να έρχεστε εδώ στη Βουλή να κάνετε περιπάτους. Δεν υπάρχουν πια περίπατοι για εσάς. Υπάρχ</w:t>
      </w:r>
      <w:r>
        <w:rPr>
          <w:rFonts w:eastAsia="Times New Roman"/>
          <w:szCs w:val="24"/>
        </w:rPr>
        <w:t xml:space="preserve">ει η αδυσώπητη σκληρή πραγματικότητα, που είναι σκληρή πραγματικότητα για εσάς, γιατί είναι για τον Έλληνα και την Ελληνίδα, είναι για τους πολίτες, είναι για την οικονομία. </w:t>
      </w:r>
    </w:p>
    <w:p w14:paraId="0D31A5B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μας τρελάνετε. Σε μ</w:t>
      </w:r>
      <w:r>
        <w:rPr>
          <w:rFonts w:eastAsia="Times New Roman" w:cs="Times New Roman"/>
          <w:szCs w:val="24"/>
        </w:rPr>
        <w:t>ί</w:t>
      </w:r>
      <w:r>
        <w:rPr>
          <w:rFonts w:eastAsia="Times New Roman" w:cs="Times New Roman"/>
          <w:szCs w:val="24"/>
        </w:rPr>
        <w:t>α δήλωσή μου προχθές είπα ότι θα μας στείλετε στον ψυχ</w:t>
      </w:r>
      <w:r>
        <w:rPr>
          <w:rFonts w:eastAsia="Times New Roman" w:cs="Times New Roman"/>
          <w:szCs w:val="24"/>
        </w:rPr>
        <w:t>ίατρο. Περνάνε οι μέρες, οι ώρες και το ξανασκέφτομαι. Όχι, δεν θα μας τρελάνετε! Θα φύγετε! Αυτό θα γίνει. Δεν θα τρελάνετε εμάς.</w:t>
      </w:r>
      <w:r>
        <w:rPr>
          <w:rFonts w:eastAsia="Times New Roman" w:cs="Times New Roman"/>
          <w:szCs w:val="24"/>
        </w:rPr>
        <w:t xml:space="preserve"> Ό</w:t>
      </w:r>
      <w:r>
        <w:rPr>
          <w:rFonts w:eastAsia="Times New Roman" w:cs="Times New Roman"/>
          <w:szCs w:val="24"/>
        </w:rPr>
        <w:t xml:space="preserve">ταν θα φύγετε θα επέλθει το βασικό ζητούμενο για τη χώρα και την οικονομία της, η πολιτική σταθερότητα. </w:t>
      </w:r>
    </w:p>
    <w:p w14:paraId="0D31A5B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Pr>
          <w:rFonts w:eastAsia="Times New Roman" w:cs="Times New Roman"/>
          <w:szCs w:val="24"/>
        </w:rPr>
        <w:t>ουλευτές, σταμάτησα πια να παρακολουθώ τα επιχειρήματα της Συμπολίτευσης μπαίνοντας στην ουσία τους, γιατί σκέφτηκα ότι θα μας κοιτάνε μετά που μιλάμε, θα μας ακούνε και θα γελάνε, ότι μπαίνουμε στον διάλογο που ανοίγουν.</w:t>
      </w:r>
    </w:p>
    <w:p w14:paraId="0D31A5B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Σε ένα πολύ μεγάλο τηλεοπτικό κανά</w:t>
      </w:r>
      <w:r>
        <w:rPr>
          <w:rFonts w:eastAsia="Times New Roman" w:cs="Times New Roman"/>
          <w:szCs w:val="24"/>
        </w:rPr>
        <w:t>λι άκουγα στέλεχος επιφανέστατο και σοβαρό, κατά την εικόνα που είχα μέχρι τότε, του ΣΥΡΙΖΑ, τον Γραμματέα σας, να τον ρωτάει κάτι ένας δημοσιογράφος υπό τη μορφή αστείου και να απαντάει: «Κύριε, ξέρετε πολύ καλά το ηθικό μου πλεονέκτημα». Εκεί είπα τέλος,</w:t>
      </w:r>
      <w:r>
        <w:rPr>
          <w:rFonts w:eastAsia="Times New Roman" w:cs="Times New Roman"/>
          <w:szCs w:val="24"/>
        </w:rPr>
        <w:t xml:space="preserve"> δεν υπάρχει! Δηλαδή, δεν συζητάμε πλέον άλλο για αυτά μαζί σας. </w:t>
      </w:r>
    </w:p>
    <w:p w14:paraId="0D31A5B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Τώρα η πραγματικότητα είναι αυτό που συζητάμε, η κριτική για αυτά που έχετε κάνει και η συνεχής έντονη, σαφής και ρητή μας πρόσκληση σε εσάς να σηκωθείτε να φύγετε. Δεν υπάρχει γιατρειά σε κ</w:t>
      </w:r>
      <w:r>
        <w:rPr>
          <w:rFonts w:eastAsia="Times New Roman" w:cs="Times New Roman"/>
          <w:szCs w:val="24"/>
        </w:rPr>
        <w:t xml:space="preserve">αμμία άλλη περίπτωση. </w:t>
      </w:r>
    </w:p>
    <w:p w14:paraId="0D31A5B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κυρίες και κύριοι Βουλευτές, σε ένα ζήτημα που προέκυψε από την πραγματικότητα, αλλά το στρογγύλεψε ως επιχείρημα ο Πρωθυπουργός της χώρας χθες. Την ομιλία του και την πρακτική των δύο ετών νομίζω ότι μπορεί να την </w:t>
      </w:r>
      <w:r>
        <w:rPr>
          <w:rFonts w:eastAsia="Times New Roman" w:cs="Times New Roman"/>
          <w:szCs w:val="24"/>
        </w:rPr>
        <w:t xml:space="preserve">αποδώσει εύστοχα ο τίτλος «λαϊκίστικος αυταρχισμός». Πάμε </w:t>
      </w:r>
      <w:r>
        <w:rPr>
          <w:rFonts w:eastAsia="Times New Roman" w:cs="Times New Roman"/>
          <w:szCs w:val="24"/>
        </w:rPr>
        <w:lastRenderedPageBreak/>
        <w:t xml:space="preserve">τώρα σε τρία θέματα λαϊκίστικου αυταρχισμού που χθες ακούστηκαν στη Βουλή των Ελλήνων από τον Πρωθυπουργό. </w:t>
      </w:r>
    </w:p>
    <w:p w14:paraId="0D31A5B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πρώτο θέμα έχει να κάνει με τον ΔΟΛ. Όλη η Αντιπολίτευση του έκανε μια κριτική για την </w:t>
      </w:r>
      <w:r>
        <w:rPr>
          <w:rFonts w:eastAsia="Times New Roman" w:cs="Times New Roman"/>
          <w:szCs w:val="24"/>
        </w:rPr>
        <w:t xml:space="preserve">τοποθέτηση του κ. </w:t>
      </w:r>
      <w:proofErr w:type="spellStart"/>
      <w:r>
        <w:rPr>
          <w:rFonts w:eastAsia="Times New Roman" w:cs="Times New Roman"/>
          <w:szCs w:val="24"/>
        </w:rPr>
        <w:t>Μουλόπουλου</w:t>
      </w:r>
      <w:proofErr w:type="spellEnd"/>
      <w:r>
        <w:rPr>
          <w:rFonts w:eastAsia="Times New Roman" w:cs="Times New Roman"/>
          <w:szCs w:val="24"/>
        </w:rPr>
        <w:t>. Ο Πρωθυπουργός απάντησε στη Βουλή χθες, στο πλαίσιο του «πουλάμε τρέλα»: «Γιατί; Και ο κ. Καψής μετά από την υπουργία του δεν γύρισε σε μ</w:t>
      </w:r>
      <w:r>
        <w:rPr>
          <w:rFonts w:eastAsia="Times New Roman" w:cs="Times New Roman"/>
          <w:szCs w:val="24"/>
        </w:rPr>
        <w:t>ί</w:t>
      </w:r>
      <w:r>
        <w:rPr>
          <w:rFonts w:eastAsia="Times New Roman" w:cs="Times New Roman"/>
          <w:szCs w:val="24"/>
        </w:rPr>
        <w:t xml:space="preserve">α δουλειά; Ο κ. </w:t>
      </w:r>
      <w:proofErr w:type="spellStart"/>
      <w:r>
        <w:rPr>
          <w:rFonts w:eastAsia="Times New Roman" w:cs="Times New Roman"/>
          <w:szCs w:val="24"/>
        </w:rPr>
        <w:t>Μιχελάκης</w:t>
      </w:r>
      <w:proofErr w:type="spellEnd"/>
      <w:r>
        <w:rPr>
          <w:rFonts w:eastAsia="Times New Roman" w:cs="Times New Roman"/>
          <w:szCs w:val="24"/>
        </w:rPr>
        <w:t xml:space="preserve"> δεν έγινε διευθυντής ειδήσεων στον ΑΝΤ1;» Αυτό λέμε, το δικαίωμα του κάθε ανθρώπου να γυρίζει στο επάγγελμά του; Βεβαίως, κάθε άνθρωπος έχει το δικαίωμα να γυρίσει στο επάγγελμά του, και ο κ. </w:t>
      </w:r>
      <w:proofErr w:type="spellStart"/>
      <w:r>
        <w:rPr>
          <w:rFonts w:eastAsia="Times New Roman" w:cs="Times New Roman"/>
          <w:szCs w:val="24"/>
        </w:rPr>
        <w:t>Μουλόπουλος</w:t>
      </w:r>
      <w:proofErr w:type="spellEnd"/>
      <w:r>
        <w:rPr>
          <w:rFonts w:eastAsia="Times New Roman" w:cs="Times New Roman"/>
          <w:szCs w:val="24"/>
        </w:rPr>
        <w:t xml:space="preserve"> και ο κ. </w:t>
      </w:r>
      <w:proofErr w:type="spellStart"/>
      <w:r>
        <w:rPr>
          <w:rFonts w:eastAsia="Times New Roman" w:cs="Times New Roman"/>
          <w:szCs w:val="24"/>
        </w:rPr>
        <w:t>Αμυράς</w:t>
      </w:r>
      <w:proofErr w:type="spellEnd"/>
      <w:r>
        <w:rPr>
          <w:rFonts w:eastAsia="Times New Roman" w:cs="Times New Roman"/>
          <w:szCs w:val="24"/>
        </w:rPr>
        <w:t xml:space="preserve"> και όλοι μας, όσοι έχουμε </w:t>
      </w:r>
      <w:r>
        <w:rPr>
          <w:rFonts w:eastAsia="Times New Roman" w:cs="Times New Roman"/>
          <w:szCs w:val="24"/>
        </w:rPr>
        <w:t xml:space="preserve">εργασία, όσοι έχουμε επαγγέλματα. Γιατί υπάρχουν εδώ και ανεπάγγελτοι. Όμως όσοι έχουμε επαγγέλματα, όταν ο λαός μάς αποδοκιμάσει, θα γυρίσουμε στα επαγγέλματά μας. </w:t>
      </w:r>
    </w:p>
    <w:p w14:paraId="0D31A5B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Εδώ δεν πρόκειται περί αυτού. Εδώ πρόκειται περί τοποθετήσεως </w:t>
      </w:r>
      <w:proofErr w:type="spellStart"/>
      <w:r>
        <w:rPr>
          <w:rFonts w:eastAsia="Times New Roman" w:cs="Times New Roman"/>
          <w:szCs w:val="24"/>
        </w:rPr>
        <w:t>κομισαρίου</w:t>
      </w:r>
      <w:proofErr w:type="spellEnd"/>
      <w:r>
        <w:rPr>
          <w:rFonts w:eastAsia="Times New Roman" w:cs="Times New Roman"/>
          <w:szCs w:val="24"/>
        </w:rPr>
        <w:t>. Εδώ τοποθετήθηκε</w:t>
      </w:r>
      <w:r>
        <w:rPr>
          <w:rFonts w:eastAsia="Times New Roman" w:cs="Times New Roman"/>
          <w:szCs w:val="24"/>
        </w:rPr>
        <w:t xml:space="preserve"> κομισάριος, διότι ο κ. </w:t>
      </w:r>
      <w:proofErr w:type="spellStart"/>
      <w:r>
        <w:rPr>
          <w:rFonts w:eastAsia="Times New Roman" w:cs="Times New Roman"/>
          <w:szCs w:val="24"/>
        </w:rPr>
        <w:t>Μουλόπουλος</w:t>
      </w:r>
      <w:proofErr w:type="spellEnd"/>
      <w:r>
        <w:rPr>
          <w:rFonts w:eastAsia="Times New Roman" w:cs="Times New Roman"/>
          <w:szCs w:val="24"/>
        </w:rPr>
        <w:t xml:space="preserve"> δεν επέστρεψε ως δημοσιογράφος στον ΔΟΛ. Νομίζω ότι είναι συνταξιούχος. Ως τι επέστρεψε; Ως δημοσιογράφος απλός για να γράφει; Ως ειδικός επί της διαρρύθμισης κόκκινων» δανείων, δηλαδή θα πάει στις τράπεζες και θα ανοίξο</w:t>
      </w:r>
      <w:r>
        <w:rPr>
          <w:rFonts w:eastAsia="Times New Roman" w:cs="Times New Roman"/>
          <w:szCs w:val="24"/>
        </w:rPr>
        <w:t xml:space="preserve">υν οι </w:t>
      </w:r>
      <w:r>
        <w:rPr>
          <w:rFonts w:eastAsia="Times New Roman" w:cs="Times New Roman"/>
          <w:szCs w:val="24"/>
        </w:rPr>
        <w:lastRenderedPageBreak/>
        <w:t xml:space="preserve">πόρτες διότι ξέρει τα θέματα;  Ή ως τοποτηρητής μιας πολιτικής συμφωνίας στο πλαίσιο της οποίας </w:t>
      </w:r>
      <w:proofErr w:type="spellStart"/>
      <w:r>
        <w:rPr>
          <w:rFonts w:eastAsia="Times New Roman" w:cs="Times New Roman"/>
          <w:szCs w:val="24"/>
        </w:rPr>
        <w:t>απελύθη</w:t>
      </w:r>
      <w:proofErr w:type="spellEnd"/>
      <w:r>
        <w:rPr>
          <w:rFonts w:eastAsia="Times New Roman" w:cs="Times New Roman"/>
          <w:szCs w:val="24"/>
        </w:rPr>
        <w:t xml:space="preserve"> και ο Δημήτρης Μητρόπουλος την Κυριακή και εμφανίστηκε ως παραίτηση; Ως τι έχει πάει εκεί;</w:t>
      </w:r>
    </w:p>
    <w:p w14:paraId="0D31A5C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Δεύτερον, ο Πρωθυπουργός επιτίθεται αδίκως στα μέσα ενη</w:t>
      </w:r>
      <w:r>
        <w:rPr>
          <w:rFonts w:eastAsia="Times New Roman" w:cs="Times New Roman"/>
          <w:szCs w:val="24"/>
        </w:rPr>
        <w:t>μέρωσης, γιατί κυρία Υπουργέ, κυρίες και κύριοι Βουλευτές, από την ομολογία του Δικαστηρίου των Δικαιωμάτων του Ανθρώπου γνωρίζουμε ότι είναι υποχρέωση του πολιτικού να αποδέχεται την κριτική, όσο οξεία και αν είναι αυτή, ακόμη και εάν ο δημοσιογράφος γράφ</w:t>
      </w:r>
      <w:r>
        <w:rPr>
          <w:rFonts w:eastAsia="Times New Roman" w:cs="Times New Roman"/>
          <w:szCs w:val="24"/>
        </w:rPr>
        <w:t>ει βάσει ενδείξεων και όχι αποδείξεων. Αυτό με έχει συγκρατήσει κατά καιρούς από το να κάνω αγωγές και μηνύσεις σε δημοσιογράφους γιατί διαστρέβλωναν την πραγματικότητα και υπέφερα από αυτό.</w:t>
      </w:r>
    </w:p>
    <w:p w14:paraId="0D31A5C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Εδώ χθες επιτέθηκε με προσωπική αναφορά στον ιδιοκτήτη του «Πρώτο</w:t>
      </w:r>
      <w:r>
        <w:rPr>
          <w:rFonts w:eastAsia="Times New Roman" w:cs="Times New Roman"/>
          <w:szCs w:val="24"/>
        </w:rPr>
        <w:t>υ Θέματος», που έγινε άνανδρη όταν πέρασε στα θέματα της οικογένειάς του, για το πού κατοικούν τα παιδιά του. Γιατί; Γιατί τα τελευταία πρωτοσέλιδα αυτής της εφημερίδας αναφέρονται σε θέματα παράνομων προσλήψεων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υποχρέωση μιας εφημερίδας ε</w:t>
      </w:r>
      <w:r>
        <w:rPr>
          <w:rFonts w:eastAsia="Times New Roman" w:cs="Times New Roman"/>
          <w:szCs w:val="24"/>
        </w:rPr>
        <w:t>άν έχει ένα θέμα να το προβά</w:t>
      </w:r>
      <w:r>
        <w:rPr>
          <w:rFonts w:eastAsia="Times New Roman" w:cs="Times New Roman"/>
          <w:szCs w:val="24"/>
        </w:rPr>
        <w:lastRenderedPageBreak/>
        <w:t xml:space="preserve">λει και της Κυβέρνησης να απαντάει; Αυτό δεν είναι η </w:t>
      </w:r>
      <w:r>
        <w:rPr>
          <w:rFonts w:eastAsia="Times New Roman" w:cs="Times New Roman"/>
          <w:szCs w:val="24"/>
        </w:rPr>
        <w:t>δ</w:t>
      </w:r>
      <w:r>
        <w:rPr>
          <w:rFonts w:eastAsia="Times New Roman" w:cs="Times New Roman"/>
          <w:szCs w:val="24"/>
        </w:rPr>
        <w:t xml:space="preserve">ημοκρατία; Δημοκρατία είναι να λες «πού μένουν τα παιδιά σου;» Σε ποιόν το έδειξε αυτό; Εκτιμώ, λοιπόν, ότι αυτή η επίθεση είναι άνανδρη. </w:t>
      </w:r>
    </w:p>
    <w:p w14:paraId="0D31A5C2"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cs="Times New Roman"/>
          <w:szCs w:val="24"/>
        </w:rPr>
        <w:t>Πάμε και σε ένα τρίτο λαϊκίστικο θέ</w:t>
      </w:r>
      <w:r>
        <w:rPr>
          <w:rFonts w:eastAsia="Times New Roman" w:cs="Times New Roman"/>
          <w:szCs w:val="24"/>
        </w:rPr>
        <w:t xml:space="preserve">μα αυταρχισμού που αφορά στην ίδια συνομοταξία των θεμάτων. </w:t>
      </w:r>
      <w:r>
        <w:rPr>
          <w:rFonts w:eastAsia="Times New Roman"/>
          <w:szCs w:val="24"/>
        </w:rPr>
        <w:t>Είπε -και το είπε και ο Κοινοβουλευτικός Εκπρόσωπος των Ανεξαρτήτων Ελλήνων σήμερα- ότι η απόφαση του Συμβουλίου της Επικρατείας, κυρίες και κύριοι Βουλευτές, η απόφαση 95/2017 -την έχω εδώ- σχετι</w:t>
      </w:r>
      <w:r>
        <w:rPr>
          <w:rFonts w:eastAsia="Times New Roman"/>
          <w:szCs w:val="24"/>
        </w:rPr>
        <w:t xml:space="preserve">κά με τον νόμο Παππά, κηρύττει τον νόμο Παππά συνταγματικό, γιατί, λέει, μόνο ένα άρθρο θέτει εκποδών. Μάλιστα. </w:t>
      </w:r>
    </w:p>
    <w:p w14:paraId="0D31A5C3"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Εδώ τι χρειάζεται τώρα; Να κάνουμε φροντιστήριο στη Βουλή των Ελλήνων και να πούμε, αγαπητές και αγαπητοί συνάδελφοι, ότι το ακυρωτικό αυτό δικ</w:t>
      </w:r>
      <w:r>
        <w:rPr>
          <w:rFonts w:eastAsia="Times New Roman"/>
          <w:szCs w:val="24"/>
        </w:rPr>
        <w:t xml:space="preserve">αστήριο άπαξ και εντοπίσει μια αντισυνταγματικότητα σταματάει την εξέταση της υποθέσεως περαιτέρω; Στο πρώτο θέμα που εξέτασε, εντόπισε αντισυνταγματικότητα, στο ποιος κάνει τον διαγωνισμό. </w:t>
      </w:r>
      <w:r>
        <w:rPr>
          <w:rFonts w:eastAsia="Times New Roman"/>
          <w:szCs w:val="24"/>
        </w:rPr>
        <w:t>Τ</w:t>
      </w:r>
      <w:r>
        <w:rPr>
          <w:rFonts w:eastAsia="Times New Roman"/>
          <w:szCs w:val="24"/>
        </w:rPr>
        <w:t>ον διαγωνισμό τον κάνει το ΕΣΡ. Είναι πολύ χρήσιμο στους Υπουργού</w:t>
      </w:r>
      <w:r>
        <w:rPr>
          <w:rFonts w:eastAsia="Times New Roman"/>
          <w:szCs w:val="24"/>
        </w:rPr>
        <w:t xml:space="preserve">ς να διαβάσουν την απόφαση και θα εκπλαγούν οι δημοκράτες της Πλειοψηφίας -αν υπάρχουν ακόμη δημοκράτες στην παράταξη αυτή- όταν </w:t>
      </w:r>
      <w:r>
        <w:rPr>
          <w:rFonts w:eastAsia="Times New Roman"/>
          <w:szCs w:val="24"/>
        </w:rPr>
        <w:lastRenderedPageBreak/>
        <w:t xml:space="preserve">δουν τα επιχειρήματα των δικηγόρων του κ. Παππά, όταν δουν πόσο </w:t>
      </w:r>
      <w:proofErr w:type="spellStart"/>
      <w:r>
        <w:rPr>
          <w:rFonts w:eastAsia="Times New Roman"/>
          <w:szCs w:val="24"/>
        </w:rPr>
        <w:t>αντιδικαιοκρατικά</w:t>
      </w:r>
      <w:proofErr w:type="spellEnd"/>
      <w:r>
        <w:rPr>
          <w:rFonts w:eastAsia="Times New Roman"/>
          <w:szCs w:val="24"/>
        </w:rPr>
        <w:t xml:space="preserve"> επιχειρήματα άρθρωσαν στο Συμβούλιο της Επικρ</w:t>
      </w:r>
      <w:r>
        <w:rPr>
          <w:rFonts w:eastAsia="Times New Roman"/>
          <w:szCs w:val="24"/>
        </w:rPr>
        <w:t xml:space="preserve">ατείας οι δικηγόροι του κ. Παππά και της Κυβέρνησης, όταν θα δουν ότι αν </w:t>
      </w:r>
      <w:proofErr w:type="spellStart"/>
      <w:r>
        <w:rPr>
          <w:rFonts w:eastAsia="Times New Roman"/>
          <w:szCs w:val="24"/>
        </w:rPr>
        <w:t>εγένοντο</w:t>
      </w:r>
      <w:proofErr w:type="spellEnd"/>
      <w:r>
        <w:rPr>
          <w:rFonts w:eastAsia="Times New Roman"/>
          <w:szCs w:val="24"/>
        </w:rPr>
        <w:t xml:space="preserve"> δεκτά τα επιχειρήματα αυτά σχετικά με το έννομο συμφέρον, τότε ο έλεγχος της συνταγματικότητας των κανονιστικών πράξεων της διοίκησης θα είχε τεθεί εκποδών. </w:t>
      </w:r>
    </w:p>
    <w:p w14:paraId="0D31A5C4"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Είναι αδιανόητο </w:t>
      </w:r>
      <w:r>
        <w:rPr>
          <w:rFonts w:eastAsia="Times New Roman"/>
          <w:szCs w:val="24"/>
        </w:rPr>
        <w:t xml:space="preserve">να έχεις την απόφαση, να σου ακυρώνει την μείζονα προσπάθειά σου επί ενάμιση χρόνο που ταλαιπώρησες όλον τον κόσμο και να έρχεσαι και γι’ αυτό να λες στη Βουλή των Ελλήνων «νικήσαμε». </w:t>
      </w:r>
    </w:p>
    <w:p w14:paraId="0D31A5C5"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Δεν μπορεί αυτό, όμως, να συνεχιστεί και σας ξαναλέω, η λύση δεν είναι </w:t>
      </w:r>
      <w:r>
        <w:rPr>
          <w:rFonts w:eastAsia="Times New Roman"/>
          <w:szCs w:val="24"/>
        </w:rPr>
        <w:t xml:space="preserve">να πάμε εμείς στον γιατρό, είναι να φύγετε εσείς, γιατί ολοένα και περισσότεροι Έλληνες και Ελληνίδες καταλαβαίνουν πόσο κοροϊδεύετε τους πολίτες, πόσο κοροϊδεύετε τη χώρα. </w:t>
      </w:r>
    </w:p>
    <w:p w14:paraId="0D31A5C6"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Κυρίες και κύριοι, κλείνω με την εξής φράση. Μπαίνουμε σε μία περίοδο όπου το κλεί</w:t>
      </w:r>
      <w:r>
        <w:rPr>
          <w:rFonts w:eastAsia="Times New Roman"/>
          <w:szCs w:val="24"/>
        </w:rPr>
        <w:t xml:space="preserve">σιμο της β΄ αξιολόγησης θα μας απασχολεί κάθε μέρα. Η Κυβέρνηση δεν θα διευκρινίζει, θα μαθαίνουμε από τον διεθνή Τύπο, από τις δηλώσεις άλλων πολιτικών. </w:t>
      </w:r>
      <w:r>
        <w:rPr>
          <w:rFonts w:eastAsia="Times New Roman"/>
          <w:szCs w:val="24"/>
        </w:rPr>
        <w:lastRenderedPageBreak/>
        <w:t>Ο</w:t>
      </w:r>
      <w:r>
        <w:rPr>
          <w:rFonts w:eastAsia="Times New Roman"/>
          <w:szCs w:val="24"/>
        </w:rPr>
        <w:t>ι δικοί μας πολιτικοί, οι πολιτικοί της Πλειοψηφίας, θα περιφέρονται στα μέσα ενημέρωσης και θα χρησι</w:t>
      </w:r>
      <w:r>
        <w:rPr>
          <w:rFonts w:eastAsia="Times New Roman"/>
          <w:szCs w:val="24"/>
        </w:rPr>
        <w:t xml:space="preserve">μοποιούν αυτό το Βήμα για να λένε ότι κερδίζουν, ότι νικάνε. </w:t>
      </w:r>
    </w:p>
    <w:p w14:paraId="0D31A5C7"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Ένα πράγμα θα επαναλάβω, που είναι η φωνή του ελληνικού λαού: Σηκωθείτε και φύγετε!</w:t>
      </w:r>
    </w:p>
    <w:p w14:paraId="0D31A5C8"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Ευχαριστώ.</w:t>
      </w:r>
    </w:p>
    <w:p w14:paraId="0D31A5C9"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(Χειροκροτήματα από τις πτέρυγες της Δημοκρατικής Συμπαράταξης ΠΑΣΟΚ-ΔΗΜΑΡ, του Ποταμιού, και από τ</w:t>
      </w:r>
      <w:r>
        <w:rPr>
          <w:rFonts w:eastAsia="Times New Roman"/>
          <w:szCs w:val="24"/>
        </w:rPr>
        <w:t xml:space="preserve">ον </w:t>
      </w:r>
      <w:r>
        <w:rPr>
          <w:rFonts w:eastAsia="Times New Roman"/>
          <w:szCs w:val="24"/>
        </w:rPr>
        <w:t>Α</w:t>
      </w:r>
      <w:r>
        <w:rPr>
          <w:rFonts w:eastAsia="Times New Roman"/>
          <w:szCs w:val="24"/>
        </w:rPr>
        <w:t>νεξάρτητο Βουλευτή κ. Γεώργιο-Δημήτριο Καρρά)</w:t>
      </w:r>
    </w:p>
    <w:p w14:paraId="0D31A5CA"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Προχωρούμε.</w:t>
      </w:r>
    </w:p>
    <w:p w14:paraId="0D31A5CB"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Τον λόγο έχει ο ανεξάρτητος, πλέον, συνάδελφος κ. Γεώργιος-Δημήτριος Καρράς.</w:t>
      </w:r>
    </w:p>
    <w:p w14:paraId="0D31A5CC"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 xml:space="preserve">Μετά θα μιλήσει ο κ. </w:t>
      </w:r>
      <w:proofErr w:type="spellStart"/>
      <w:r>
        <w:rPr>
          <w:rFonts w:eastAsia="Times New Roman"/>
          <w:szCs w:val="24"/>
        </w:rPr>
        <w:t>Φορτσάκης</w:t>
      </w:r>
      <w:proofErr w:type="spellEnd"/>
      <w:r>
        <w:rPr>
          <w:rFonts w:eastAsia="Times New Roman"/>
          <w:szCs w:val="24"/>
        </w:rPr>
        <w:t xml:space="preserve">, ο κ. </w:t>
      </w:r>
      <w:proofErr w:type="spellStart"/>
      <w:r>
        <w:rPr>
          <w:rFonts w:eastAsia="Times New Roman"/>
          <w:szCs w:val="24"/>
        </w:rPr>
        <w:t>Αμυράς</w:t>
      </w:r>
      <w:proofErr w:type="spellEnd"/>
      <w:r>
        <w:rPr>
          <w:rFonts w:eastAsia="Times New Roman"/>
          <w:szCs w:val="24"/>
        </w:rPr>
        <w:t>, η κυρία Υπουργός και ακολουθούν οι υπόλ</w:t>
      </w:r>
      <w:r>
        <w:rPr>
          <w:rFonts w:eastAsia="Times New Roman"/>
          <w:szCs w:val="24"/>
        </w:rPr>
        <w:t>οιποι Κοινοβουλευτικοί, όσοι θέλουν να μιλήσουν.</w:t>
      </w:r>
    </w:p>
    <w:p w14:paraId="0D31A5CD"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Ορίστε, κύριε συνάδελφε.</w:t>
      </w:r>
    </w:p>
    <w:p w14:paraId="0D31A5CE"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szCs w:val="24"/>
        </w:rPr>
        <w:t xml:space="preserve"> Ευχαριστώ, κύριε Πρόεδρε.</w:t>
      </w:r>
    </w:p>
    <w:p w14:paraId="0D31A5CF"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Να ευχηθώ κι εγώ </w:t>
      </w:r>
      <w:r>
        <w:rPr>
          <w:rFonts w:eastAsia="Times New Roman"/>
          <w:szCs w:val="24"/>
        </w:rPr>
        <w:t>κ</w:t>
      </w:r>
      <w:r>
        <w:rPr>
          <w:rFonts w:eastAsia="Times New Roman"/>
          <w:szCs w:val="24"/>
        </w:rPr>
        <w:t xml:space="preserve">αλή </w:t>
      </w:r>
      <w:r>
        <w:rPr>
          <w:rFonts w:eastAsia="Times New Roman"/>
          <w:szCs w:val="24"/>
        </w:rPr>
        <w:t>χ</w:t>
      </w:r>
      <w:r>
        <w:rPr>
          <w:rFonts w:eastAsia="Times New Roman"/>
          <w:szCs w:val="24"/>
        </w:rPr>
        <w:t xml:space="preserve">ρονιά. Είναι η δεύτερη ομιλία που κάνω στη Βουλή, αλλά νομίζω η πρώτη υπό την προεδρία σας, κύριε </w:t>
      </w:r>
      <w:r>
        <w:rPr>
          <w:rFonts w:eastAsia="Times New Roman"/>
          <w:szCs w:val="24"/>
        </w:rPr>
        <w:t>Πρόεδρε.</w:t>
      </w:r>
    </w:p>
    <w:p w14:paraId="0D31A5D0"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w:t>
      </w:r>
    </w:p>
    <w:p w14:paraId="0D31A5D1"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szCs w:val="24"/>
        </w:rPr>
        <w:t xml:space="preserve"> Μιλάμε για έναν νόμο, λοιπόν, ο οποίος έρχεται σαν συνέχεια προηγουμένων ρυθμίσεων, που επιχειρεί να επιβάλλει τη διαφάνεια στους ισολογισμούς των εταιρειών, στις χρηματοοικο</w:t>
      </w:r>
      <w:r>
        <w:rPr>
          <w:rFonts w:eastAsia="Times New Roman"/>
          <w:szCs w:val="24"/>
        </w:rPr>
        <w:t xml:space="preserve">νομικές καταστάσεις, αλλά και στους ενοποιημένους ισολογισμούς και καταστάσεις. Είναι πραγματικά χρήσιμος. </w:t>
      </w:r>
      <w:r>
        <w:rPr>
          <w:rFonts w:eastAsia="Times New Roman"/>
          <w:szCs w:val="24"/>
        </w:rPr>
        <w:t>Ε</w:t>
      </w:r>
      <w:r>
        <w:rPr>
          <w:rFonts w:eastAsia="Times New Roman"/>
          <w:szCs w:val="24"/>
        </w:rPr>
        <w:t>ίναι χρήσιμος γιατί προάγει τη διαφάνεια, εφόσον εφαρμόζεται σωστά. Είναι μ</w:t>
      </w:r>
      <w:r>
        <w:rPr>
          <w:rFonts w:eastAsia="Times New Roman"/>
          <w:szCs w:val="24"/>
        </w:rPr>
        <w:t>ί</w:t>
      </w:r>
      <w:r>
        <w:rPr>
          <w:rFonts w:eastAsia="Times New Roman"/>
          <w:szCs w:val="24"/>
        </w:rPr>
        <w:t>α ενσωμάτωση μ</w:t>
      </w:r>
      <w:r>
        <w:rPr>
          <w:rFonts w:eastAsia="Times New Roman"/>
          <w:szCs w:val="24"/>
        </w:rPr>
        <w:t>ί</w:t>
      </w:r>
      <w:r>
        <w:rPr>
          <w:rFonts w:eastAsia="Times New Roman"/>
          <w:szCs w:val="24"/>
        </w:rPr>
        <w:t>α</w:t>
      </w:r>
      <w:r>
        <w:rPr>
          <w:rFonts w:eastAsia="Times New Roman"/>
          <w:szCs w:val="24"/>
        </w:rPr>
        <w:t>ς</w:t>
      </w:r>
      <w:r>
        <w:rPr>
          <w:rFonts w:eastAsia="Times New Roman"/>
          <w:szCs w:val="24"/>
        </w:rPr>
        <w:t xml:space="preserve"> </w:t>
      </w:r>
      <w:r>
        <w:rPr>
          <w:rFonts w:eastAsia="Times New Roman"/>
          <w:szCs w:val="24"/>
        </w:rPr>
        <w:t>ο</w:t>
      </w:r>
      <w:r>
        <w:rPr>
          <w:rFonts w:eastAsia="Times New Roman"/>
          <w:szCs w:val="24"/>
        </w:rPr>
        <w:t xml:space="preserve">δηγίας, η οποία ούτως ή άλλως αποτελεί υποχρέωση της χώρας να προχωρήσει και σε τυπικό νόμο. </w:t>
      </w:r>
    </w:p>
    <w:p w14:paraId="0D31A5D2"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cs="Times New Roman"/>
          <w:szCs w:val="24"/>
        </w:rPr>
      </w:pPr>
      <w:r>
        <w:rPr>
          <w:rFonts w:eastAsia="Times New Roman"/>
          <w:szCs w:val="24"/>
        </w:rPr>
        <w:t xml:space="preserve">Πάντοτε, όμως, με τις ενσωματώσεις τίθενται ορισμένα ζητήματα. Κοίταξα το παρόν νομοσχέδιο. Κάθε άρθρο του φαίνεται ότι αποτελεί αντιγραφή της ευρωπαϊκής </w:t>
      </w:r>
      <w:r>
        <w:rPr>
          <w:rFonts w:eastAsia="Times New Roman"/>
          <w:szCs w:val="24"/>
        </w:rPr>
        <w:t>ο</w:t>
      </w:r>
      <w:r>
        <w:rPr>
          <w:rFonts w:eastAsia="Times New Roman"/>
          <w:szCs w:val="24"/>
        </w:rPr>
        <w:t>δηγίας,</w:t>
      </w:r>
      <w:r>
        <w:rPr>
          <w:rFonts w:eastAsia="Times New Roman"/>
          <w:szCs w:val="24"/>
        </w:rPr>
        <w:t xml:space="preserve"> χωρίς να υπάρχουν ιδιαίτερες επιλογές της Κυβέρνησης που θα προχωρούσε σε μ</w:t>
      </w:r>
      <w:r>
        <w:rPr>
          <w:rFonts w:eastAsia="Times New Roman"/>
          <w:szCs w:val="24"/>
        </w:rPr>
        <w:t>ί</w:t>
      </w:r>
      <w:r>
        <w:rPr>
          <w:rFonts w:eastAsia="Times New Roman"/>
          <w:szCs w:val="24"/>
        </w:rPr>
        <w:t xml:space="preserve">α νομοθέτηση αυτόνομων διατάξεων. Μπαίνει ένα </w:t>
      </w:r>
      <w:proofErr w:type="spellStart"/>
      <w:r>
        <w:rPr>
          <w:rFonts w:eastAsia="Times New Roman"/>
          <w:szCs w:val="24"/>
        </w:rPr>
        <w:t>ζητηματάκι</w:t>
      </w:r>
      <w:proofErr w:type="spellEnd"/>
      <w:r>
        <w:rPr>
          <w:rFonts w:eastAsia="Times New Roman"/>
          <w:szCs w:val="24"/>
        </w:rPr>
        <w:t xml:space="preserve">, το οποίο παρακολούθησα προηγουμένως από όλους τους συναδέλφους, και είναι αυτό του Σώματος Ορκωτών Ελεγκτών </w:t>
      </w:r>
      <w:r>
        <w:rPr>
          <w:rFonts w:eastAsia="Times New Roman"/>
          <w:szCs w:val="24"/>
        </w:rPr>
        <w:lastRenderedPageBreak/>
        <w:t>Λογιστών. Πρά</w:t>
      </w:r>
      <w:r>
        <w:rPr>
          <w:rFonts w:eastAsia="Times New Roman"/>
          <w:szCs w:val="24"/>
        </w:rPr>
        <w:t xml:space="preserve">γματι, όπως είπε προηγουμένως συνάδελφος, είναι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Έχει μια σωματειακή, τυπικά, μορφή, αλλά παρά ταύτα, με την </w:t>
      </w:r>
      <w:proofErr w:type="spellStart"/>
      <w:r>
        <w:rPr>
          <w:rFonts w:eastAsia="Times New Roman"/>
          <w:szCs w:val="24"/>
        </w:rPr>
        <w:t>υποχρεωτικότητα</w:t>
      </w:r>
      <w:proofErr w:type="spellEnd"/>
      <w:r>
        <w:rPr>
          <w:rFonts w:eastAsia="Times New Roman"/>
          <w:szCs w:val="24"/>
        </w:rPr>
        <w:t xml:space="preserve"> εγγραφής και με τις αρμοδιότητες που του δίνει ο νέος νόμος, αποκτά -αν θέλετε- έναν διφυή χαρακτή</w:t>
      </w:r>
      <w:r>
        <w:rPr>
          <w:rFonts w:eastAsia="Times New Roman"/>
          <w:szCs w:val="24"/>
        </w:rPr>
        <w:t xml:space="preserve">ρα. Ποιος είναι αυτός ο διφυής χαρακτήρας;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από πλευράς τυπικότητας, αλλά άσκηση εξουσίας από πλευράς ουσίας κι επομένως προσιδιάζει, κυρία Υπουργέ, πλέον προς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w:t>
      </w:r>
    </w:p>
    <w:p w14:paraId="0D31A5D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δεν είναι κάτι συνηθισμέ</w:t>
      </w:r>
      <w:r>
        <w:rPr>
          <w:rFonts w:eastAsia="Times New Roman" w:cs="Times New Roman"/>
          <w:szCs w:val="24"/>
        </w:rPr>
        <w:t>νο. Είχαμε παλαιότερα -να ονομάσω- κάποιες δημόσιες επιχειρήσεις που είχαν διπλό ρόλο, αλλά σήμερα, με τις σύγχρονες οικονομικές συνθήκες, νομίζω ότι πρέπει να υπάρχει η σωματειακή μορφή και να παρασχεθεί πράγματι η δυνατότητα σε σωματειακής μορφής και άλλ</w:t>
      </w:r>
      <w:r>
        <w:rPr>
          <w:rFonts w:eastAsia="Times New Roman" w:cs="Times New Roman"/>
          <w:szCs w:val="24"/>
        </w:rPr>
        <w:t>ες οντότητες, να εγγράφουν τα μέλη τους, να βγει μ</w:t>
      </w:r>
      <w:r>
        <w:rPr>
          <w:rFonts w:eastAsia="Times New Roman" w:cs="Times New Roman"/>
          <w:szCs w:val="24"/>
        </w:rPr>
        <w:t>ί</w:t>
      </w:r>
      <w:r>
        <w:rPr>
          <w:rFonts w:eastAsia="Times New Roman" w:cs="Times New Roman"/>
          <w:szCs w:val="24"/>
        </w:rPr>
        <w:t xml:space="preserve">α διαδικασία εγκρίσεως και των άλλων  οντοτήτων αυτών, ούτως ώστε να μην </w:t>
      </w:r>
      <w:proofErr w:type="spellStart"/>
      <w:r>
        <w:rPr>
          <w:rFonts w:eastAsia="Times New Roman" w:cs="Times New Roman"/>
          <w:szCs w:val="24"/>
        </w:rPr>
        <w:t>οδηγούμεθα</w:t>
      </w:r>
      <w:proofErr w:type="spellEnd"/>
      <w:r>
        <w:rPr>
          <w:rFonts w:eastAsia="Times New Roman" w:cs="Times New Roman"/>
          <w:szCs w:val="24"/>
        </w:rPr>
        <w:t xml:space="preserve"> σε μονοπωλιακές καταστάσεις. Διότι τελικά καταλήγουμε με αυτήν τη μορφή να μεταβάλλεται ακόμα και η ανάληψη της διοίκησης</w:t>
      </w:r>
      <w:r>
        <w:rPr>
          <w:rFonts w:eastAsia="Times New Roman" w:cs="Times New Roman"/>
          <w:szCs w:val="24"/>
        </w:rPr>
        <w:t xml:space="preserve"> τέτοιων μορφών, τέτοιων οντοτήτων, σε ανταγωνισμό, σε συναγωνισμό, σε εξυπηρέτηση συμφερόντων. </w:t>
      </w:r>
    </w:p>
    <w:p w14:paraId="0D31A5D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μείνω περισσότερο στον νόμο βέβαια. Διότι η οικονομική κατάσταση της χώρας, όσο και να θεωρούμε ότι μπορεί να εκκινήσει, δεν θα δείξει τη χρησιμότη</w:t>
      </w:r>
      <w:r>
        <w:rPr>
          <w:rFonts w:eastAsia="Times New Roman" w:cs="Times New Roman"/>
          <w:szCs w:val="24"/>
        </w:rPr>
        <w:t>τα του νόμου. Οι επιχειρήσεις αυτήν τη στιγμή, σήμερα, μειώνονται. Μειώνονται οι τζίροι, οι κύκλοι εργασιών, περιορίζεται ο αριθμός τους, μεταφέρονται οι φορολογικές έδρες, οι καταστατικές έδρες στο εξωτερικό. Πώς θα ελέγξουμε, λοιπόν, την πραγματική ελλην</w:t>
      </w:r>
      <w:r>
        <w:rPr>
          <w:rFonts w:eastAsia="Times New Roman" w:cs="Times New Roman"/>
          <w:szCs w:val="24"/>
        </w:rPr>
        <w:t xml:space="preserve">ική οικονομία όταν ουσιαστικά περιορίζεται καθημερινά με έναν τέτοιο νόμο; </w:t>
      </w:r>
    </w:p>
    <w:p w14:paraId="0D31A5D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Θέλω να κάνω μ</w:t>
      </w:r>
      <w:r>
        <w:rPr>
          <w:rFonts w:eastAsia="Times New Roman" w:cs="Times New Roman"/>
          <w:szCs w:val="24"/>
        </w:rPr>
        <w:t>ί</w:t>
      </w:r>
      <w:r>
        <w:rPr>
          <w:rFonts w:eastAsia="Times New Roman" w:cs="Times New Roman"/>
          <w:szCs w:val="24"/>
        </w:rPr>
        <w:t>α σταχυολόγηση προσφάτων ρυθμίσεων, τις οποίες έφερε η Κυβέρνηση, κύριε Πρόεδρε, σχετικά με τις δυνατότητες ή όχι ανάπτυξης της ελληνικής οικονομίας. Εχθές ειπώθηκε,</w:t>
      </w:r>
      <w:r>
        <w:rPr>
          <w:rFonts w:eastAsia="Times New Roman" w:cs="Times New Roman"/>
          <w:szCs w:val="24"/>
        </w:rPr>
        <w:t xml:space="preserve"> κατακρίθηκε ότι θα χρειαστούμε είκοσι ένα χρόνια για να φτάσουμε σε επίπεδο απασχόλησης προ κρίσης και περιορισμού ανεργίας. Είκοσι ένα χρόνια όχι για να μηδενίσουμε την ανεργία, αλλά για να φτάσουμε στον μέσο όρο του 8% της ανεργίας, που είναι το ανεκτό </w:t>
      </w:r>
      <w:r>
        <w:rPr>
          <w:rFonts w:eastAsia="Times New Roman" w:cs="Times New Roman"/>
          <w:szCs w:val="24"/>
        </w:rPr>
        <w:t xml:space="preserve">από την Ευρωπαϊκή Ένωση! </w:t>
      </w:r>
    </w:p>
    <w:p w14:paraId="0D31A5D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Θέλω να πω το εξής λοιπόν: Αν αυτός είναι ο στόχος, κυρία Υπουργέ, όχι μόνο της ελληνικής Κυβέρνησης να την περιορίσουμε, αλλά και ολόκληρης της ελληνικής οικονομίας, νομίζω </w:t>
      </w:r>
      <w:r>
        <w:rPr>
          <w:rFonts w:eastAsia="Times New Roman" w:cs="Times New Roman"/>
          <w:szCs w:val="24"/>
        </w:rPr>
        <w:lastRenderedPageBreak/>
        <w:t>ότι είναι αποτυχία. Για ποιον λόγο; Διότι σήμερα με τη γ</w:t>
      </w:r>
      <w:r>
        <w:rPr>
          <w:rFonts w:eastAsia="Times New Roman" w:cs="Times New Roman"/>
          <w:szCs w:val="24"/>
        </w:rPr>
        <w:t xml:space="preserve">ιγάντωση -έστω κι αν ελάχιστα περιορίζεται η ανεργία λόγω του τουρισμού, λόγω πρόσκαιρων ευκαιριακών δραστηριοτήτων ή ευέλικτων μορφών εργασίας- δεν σημαίνει ότι αντιμετωπίσαμε το πρόβλημα της ανεργίας. Θα πω λοιπόν κάποια παραδείγματα. </w:t>
      </w:r>
    </w:p>
    <w:p w14:paraId="0D31A5D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Τους τελευταίους δ</w:t>
      </w:r>
      <w:r>
        <w:rPr>
          <w:rFonts w:eastAsia="Times New Roman" w:cs="Times New Roman"/>
          <w:szCs w:val="24"/>
        </w:rPr>
        <w:t>ύο μήνες ψηφίσαμε χωρικό σχεδιασμό και βιώσιμη ανάπτυξη και εξαγγέλθηκε ότι λύσαμε ένα πρόβλημα και δη περιβαλλοντικό, πολεοδομικό, αλλά κάναμε και κάτι άλλο. Δεν ήρθαν μαζί και οι χρήσεις γης, ούτως ώστε να δούμε πώς θα μπορούν να αναπτυχθούν δραστηριότητ</w:t>
      </w:r>
      <w:r>
        <w:rPr>
          <w:rFonts w:eastAsia="Times New Roman" w:cs="Times New Roman"/>
          <w:szCs w:val="24"/>
        </w:rPr>
        <w:t>ες και πώς δεν θα μείνει η ίδια κατάσταση του παρελθόντος που είχε αναστείλει κατόπιν δικαστικών αποφάσεων οποιαδήποτε δυνατότητα εγκαταστάσεως επιχείρησης και δη μεσαίας ή βαριάς όχλησης, για τον λόγο ότι δεν είχαν καθοριστεί οι χρήσεις γης. Είπε ο Αναπλη</w:t>
      </w:r>
      <w:r>
        <w:rPr>
          <w:rFonts w:eastAsia="Times New Roman" w:cs="Times New Roman"/>
          <w:szCs w:val="24"/>
        </w:rPr>
        <w:t xml:space="preserve">ρωτής Υπουργός Περιβάλλοντος «θα τις φέρω σύντομα». Δεν τις είδαμε ακόμα. </w:t>
      </w:r>
    </w:p>
    <w:p w14:paraId="0D31A5D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το οποίο με απασχόλησε είναι το εξής. Ήρθε ένας άλλος νόμος με τίτλο νέο θεσμικό πλαίσιο για την άσκηση οικονομικής δραστηριότητας με γνωστοποίηση. Εντάξει. </w:t>
      </w:r>
      <w:r>
        <w:rPr>
          <w:rFonts w:eastAsia="Times New Roman" w:cs="Times New Roman"/>
          <w:szCs w:val="24"/>
        </w:rPr>
        <w:lastRenderedPageBreak/>
        <w:t>Θα δηλώνο</w:t>
      </w:r>
      <w:r>
        <w:rPr>
          <w:rFonts w:eastAsia="Times New Roman" w:cs="Times New Roman"/>
          <w:szCs w:val="24"/>
        </w:rPr>
        <w:t>υμε, λοιπόν, την έναρξη της δραστηριότητας και ο έλεγχος θα γίνεται αργότερα. Καλό το ακούω. Δεν λύθηκε, όμως, ένα πρόβλημα εκεί. Έπρεπε μαζί με αυτόν τον νόμο να έρθουν και πρότυπες περιβαλλοντικές δεσμεύσεις, ούτως ώστε να αυτοδεσμεύεται εκείνος που επιδ</w:t>
      </w:r>
      <w:r>
        <w:rPr>
          <w:rFonts w:eastAsia="Times New Roman" w:cs="Times New Roman"/>
          <w:szCs w:val="24"/>
        </w:rPr>
        <w:t>ιώκει να κάνει δραστηριότητα και να μην περιμένει για να λειτουργήσει, να εγκριθεί μ</w:t>
      </w:r>
      <w:r>
        <w:rPr>
          <w:rFonts w:eastAsia="Times New Roman" w:cs="Times New Roman"/>
          <w:szCs w:val="24"/>
        </w:rPr>
        <w:t>ί</w:t>
      </w:r>
      <w:r>
        <w:rPr>
          <w:rFonts w:eastAsia="Times New Roman" w:cs="Times New Roman"/>
          <w:szCs w:val="24"/>
        </w:rPr>
        <w:t xml:space="preserve">α περιβαλλοντική μελέτη ή να απορρίπτεται η περιβαλλοντική μελέτη και να γίνεται </w:t>
      </w:r>
      <w:proofErr w:type="spellStart"/>
      <w:r>
        <w:rPr>
          <w:rFonts w:eastAsia="Times New Roman" w:cs="Times New Roman"/>
          <w:szCs w:val="24"/>
        </w:rPr>
        <w:t>δώρον</w:t>
      </w:r>
      <w:proofErr w:type="spellEnd"/>
      <w:r>
        <w:rPr>
          <w:rFonts w:eastAsia="Times New Roman" w:cs="Times New Roman"/>
          <w:szCs w:val="24"/>
        </w:rPr>
        <w:t xml:space="preserve"> άδωρον ο νόμος αυτός. </w:t>
      </w:r>
    </w:p>
    <w:p w14:paraId="0D31A5D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w:t>
      </w:r>
      <w:r>
        <w:rPr>
          <w:rFonts w:eastAsia="Times New Roman" w:cs="Times New Roman"/>
          <w:szCs w:val="24"/>
        </w:rPr>
        <w:t>ς του κυρίου Βουλευτή)</w:t>
      </w:r>
    </w:p>
    <w:p w14:paraId="0D31A5D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14:paraId="0D31A5D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Αντιστοίχως, μιλήσαμε για απλοποίηση διαδικασιών σύστασης επιχειρήσεων. Αυτά τα είπαμε στις αρχές Δεκεμβρίου. Αφορά, όμως, μόνο ομόρρυθμες και ετερόρρυθμες εταιρείες. Δεν μου λέει εμένα προσωπικά ως ν</w:t>
      </w:r>
      <w:r>
        <w:rPr>
          <w:rFonts w:eastAsia="Times New Roman" w:cs="Times New Roman"/>
          <w:szCs w:val="24"/>
        </w:rPr>
        <w:t>ομικό τίποτα. Γιατί τη λεγόμενη «υπηρεσία μιας στάσης» οφείλω να θυμίσω στην Αίθουσα ότι την έχω συναντήσει πρώτη φορά στη διαδρομή μου το 1997 με τον ν.2516. Θα ιδρυθούν υπηρεσίες μιας στάσης για να λύνονται τα ζητήματα των εταιρειών. Μα, οι εταιρείες δεν</w:t>
      </w:r>
      <w:r>
        <w:rPr>
          <w:rFonts w:eastAsia="Times New Roman" w:cs="Times New Roman"/>
          <w:szCs w:val="24"/>
        </w:rPr>
        <w:t xml:space="preserve"> χρειάζονται μόνο </w:t>
      </w:r>
      <w:r>
        <w:rPr>
          <w:rFonts w:eastAsia="Times New Roman" w:cs="Times New Roman"/>
          <w:szCs w:val="24"/>
        </w:rPr>
        <w:lastRenderedPageBreak/>
        <w:t xml:space="preserve">μία στάση, χρειάζονται τραπεζικό σύστημα, χρειάζονται κλίμα υγιές της οικονομίας, χρειάζονται επιδοτήσεις πλέον από το κράτος και επομένως, δεν τα είδαμε ούτε αυτά. </w:t>
      </w:r>
    </w:p>
    <w:p w14:paraId="0D31A5D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Ένα άλλο ζήτημα, με το οποίο και θα τελειώσω, είναι το εξής: Ψηφίσαμε μ</w:t>
      </w:r>
      <w:r>
        <w:rPr>
          <w:rFonts w:eastAsia="Times New Roman" w:cs="Times New Roman"/>
          <w:szCs w:val="24"/>
        </w:rPr>
        <w:t>ί</w:t>
      </w:r>
      <w:r>
        <w:rPr>
          <w:rFonts w:eastAsia="Times New Roman" w:cs="Times New Roman"/>
          <w:szCs w:val="24"/>
        </w:rPr>
        <w:t>α νομοθεσία για τις συμβάσεις πίστωσης για καταναλωτές για τα ακίνητα. Είναι σημαντικός νόμος, αλλά για το μέλλον, όχι για το παρόν. Γιατί; Εφόσον οι τράπεζες δεν έχουν τη δυνατότητα να δώσουν στεγαστικά δάνεια, τι αντικείμενο έχει αυτός ο νόμος;</w:t>
      </w:r>
    </w:p>
    <w:p w14:paraId="0D31A5D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Περίμενα </w:t>
      </w:r>
      <w:r>
        <w:rPr>
          <w:rFonts w:eastAsia="Times New Roman" w:cs="Times New Roman"/>
          <w:szCs w:val="24"/>
        </w:rPr>
        <w:t xml:space="preserve">-και το έθεσα- ότι με τον νόμο αυτό θα αντιμετωπιζόταν και το ζήτημα των παλαιών καταχρηστικών διατάξεων που επέτρεπαν στα πιστωτικά ιδρύματα να δανείζουν σε διαφορετικό νόμισμα και να </w:t>
      </w:r>
      <w:proofErr w:type="spellStart"/>
      <w:r>
        <w:rPr>
          <w:rFonts w:eastAsia="Times New Roman" w:cs="Times New Roman"/>
          <w:szCs w:val="24"/>
        </w:rPr>
        <w:t>αποκερδαίνουν</w:t>
      </w:r>
      <w:proofErr w:type="spellEnd"/>
      <w:r>
        <w:rPr>
          <w:rFonts w:eastAsia="Times New Roman" w:cs="Times New Roman"/>
          <w:szCs w:val="24"/>
        </w:rPr>
        <w:t xml:space="preserve"> εκ της μετατροπής του νομίσματος. Πρόκειται για το γνωστό</w:t>
      </w:r>
      <w:r>
        <w:rPr>
          <w:rFonts w:eastAsia="Times New Roman" w:cs="Times New Roman"/>
          <w:szCs w:val="24"/>
        </w:rPr>
        <w:t xml:space="preserve"> ζήτημα του ελβετικού φράγκου, το οποίο ταλανίζει δεκάδες χιλιάδες οικογένειες, καθώς η υποτίμησή του τις έχει καταστήσει νεόπτωχες. Όμως, ούτε αυτό λύθηκε. </w:t>
      </w:r>
    </w:p>
    <w:p w14:paraId="0D31A5D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Συνεπώς, ο νόμος καλός, η ουσία όμως αδύναμη. Η ψυχή πρόθυμος, η σαρξ αδύναμος. </w:t>
      </w:r>
    </w:p>
    <w:p w14:paraId="0D31A5D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Τελειώνω με την τ</w:t>
      </w:r>
      <w:r>
        <w:rPr>
          <w:rFonts w:eastAsia="Times New Roman" w:cs="Times New Roman"/>
          <w:szCs w:val="24"/>
        </w:rPr>
        <w:t>ροπολογία, με την ανοχή σας, κύριε Πρόεδρε, για το ζήτημα των συμβάσεων παραχώρησης. Έρχεται, λοιπόν, και μας λέει η νομοθεσία ότι θα μπορούν να απευθύνονται σε διαιτησία οι εταιρείες παραχώρησης των αεροδρομίων και στις περιπτώσεις σύμβασης παροχής υπηρεσ</w:t>
      </w:r>
      <w:r>
        <w:rPr>
          <w:rFonts w:eastAsia="Times New Roman" w:cs="Times New Roman"/>
          <w:szCs w:val="24"/>
        </w:rPr>
        <w:t xml:space="preserve">ιών κρατικών χρηστών. </w:t>
      </w:r>
    </w:p>
    <w:p w14:paraId="0D31A5E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Δεν το εξηγήσατε στη νομοθεσία, κύριε Υπουργέ, ποιοι είναι οι κρατικοί χρήστες των υπηρεσιών των αεροδρομίων που παραχωρούνται. Ξέρετε ποιοι είναι; Δεν ξέρω αν το έχετε αντιληφθεί οι περισσότεροι συνάδελφοι. Φαντάζομαι, ναι. Εγώ, όμω</w:t>
      </w:r>
      <w:r>
        <w:rPr>
          <w:rFonts w:eastAsia="Times New Roman" w:cs="Times New Roman"/>
          <w:szCs w:val="24"/>
        </w:rPr>
        <w:t xml:space="preserve">ς, το ερεύνησα. Είναι οι υπηρεσίες αστυνόμευσης, οι υπηρεσίες τελωνείων, οι υπηρεσίες πυρόσβεσης, που παρέχει το ελληνικό κράτος. </w:t>
      </w:r>
    </w:p>
    <w:p w14:paraId="0D31A5E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Έρχεστε τώρα και εξισώνετε τη σύμβαση παραχώρησης με τις υπηρεσίες που παρέχουν κρατικές δομές στα αεροδρόμια και διά της δια</w:t>
      </w:r>
      <w:r>
        <w:rPr>
          <w:rFonts w:eastAsia="Times New Roman" w:cs="Times New Roman"/>
          <w:szCs w:val="24"/>
        </w:rPr>
        <w:t>ιτησίας οπωσδήποτε όπου υπάρχει υποχώρηση εκατέρωθεν μειώνουμε τις δαπάνες των εταιρειών παραχώρησης και αντίστοιχα επιβαρύνουμε με τις πραγματικές δαπάνες που απαιτούνται για την πυρόσβεση, για τη φύλαξη, για την αεροπλοΐα το ελληνικό κράτος. Δείτε το σας</w:t>
      </w:r>
      <w:r>
        <w:rPr>
          <w:rFonts w:eastAsia="Times New Roman" w:cs="Times New Roman"/>
          <w:szCs w:val="24"/>
        </w:rPr>
        <w:t xml:space="preserve"> παρακαλώ αυτό. </w:t>
      </w:r>
    </w:p>
    <w:p w14:paraId="0D31A5E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πω μόνο τούτο. </w:t>
      </w:r>
    </w:p>
    <w:p w14:paraId="0D31A5E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να κλείσετε, παρακαλώ. </w:t>
      </w:r>
    </w:p>
    <w:p w14:paraId="0D31A5E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Και με αυτό θα κλείσω, κύριε Πρόεδρε. </w:t>
      </w:r>
    </w:p>
    <w:p w14:paraId="0D31A5E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καταπλεονεκτική</w:t>
      </w:r>
      <w:proofErr w:type="spellEnd"/>
      <w:r>
        <w:rPr>
          <w:rFonts w:eastAsia="Times New Roman" w:cs="Times New Roman"/>
          <w:szCs w:val="24"/>
        </w:rPr>
        <w:t>, είναι καταχρηστική και η σύμβαση των αεροδρομίων. Δεν το έθεσα προηγουμένως κατά τη συζήτηση, για να μη θεωρηθεί ότι προσπαθούμε να ματαιώσουμε συμβάσεις παραχώρησης. Είναι όμως πρωτοφανές αυτό που λέει, ότι η διαιτητική απόφαση θα ε</w:t>
      </w:r>
      <w:r>
        <w:rPr>
          <w:rFonts w:eastAsia="Times New Roman" w:cs="Times New Roman"/>
          <w:szCs w:val="24"/>
        </w:rPr>
        <w:t xml:space="preserve">ίναι τελεσίδικη, δεσμευτική και αμετάκλητη, δεν θα υπόκειται σε έφεση ή αγωγή ή ακύρωση βάσει του άρθρου 897 και επόμενα του Κώδικα Πολιτικής Δικονομίας. Ούτε σε ένα δικαστήριο δεν μπορεί να πάει το ελληνικό κράτος να προστατεύσει τα συμφέροντά του; </w:t>
      </w:r>
    </w:p>
    <w:p w14:paraId="0D31A5E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οι επισημάνσεις αυτές είναι σημαντικές και ενδιαφέρουν όλους, για τον λόγο ότι δεν ανατάσσουν την ελληνική οικονομία, την οποία έχουμε ανάγκη. </w:t>
      </w:r>
    </w:p>
    <w:p w14:paraId="0D31A5E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ιδιαίτερα, κύριε Πρόεδρε. </w:t>
      </w:r>
    </w:p>
    <w:p w14:paraId="0D31A5E8" w14:textId="77777777" w:rsidR="00320123" w:rsidRDefault="00F36392">
      <w:pPr>
        <w:spacing w:after="0"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w:t>
      </w:r>
      <w:r>
        <w:rPr>
          <w:rFonts w:eastAsia="Times New Roman" w:cs="Times New Roman"/>
          <w:szCs w:val="24"/>
        </w:rPr>
        <w:t>άταξης ΠΑΣΟΚ-ΔΗΜΑΡ)</w:t>
      </w:r>
    </w:p>
    <w:p w14:paraId="0D31A5E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Υπουργέ, νομίζω ότι την τελευταία ιδιαίτερη παρατήρηση πρέπει να τη δείτε πριν έρθει η ώρα της ψηφοφορίας. Πρώτη φορά ακούω το ελληνικό </w:t>
      </w:r>
      <w:r>
        <w:rPr>
          <w:rFonts w:eastAsia="Times New Roman" w:cs="Times New Roman"/>
          <w:szCs w:val="24"/>
        </w:rPr>
        <w:t>δ</w:t>
      </w:r>
      <w:r>
        <w:rPr>
          <w:rFonts w:eastAsia="Times New Roman" w:cs="Times New Roman"/>
          <w:szCs w:val="24"/>
        </w:rPr>
        <w:t xml:space="preserve">ημόσιο να μην μπορεί να κάνει ένσταση επί μιας απόφασης όσα </w:t>
      </w:r>
      <w:r>
        <w:rPr>
          <w:rFonts w:eastAsia="Times New Roman" w:cs="Times New Roman"/>
          <w:szCs w:val="24"/>
        </w:rPr>
        <w:t xml:space="preserve">χρόνια είμαι εδώ μέσα. </w:t>
      </w:r>
    </w:p>
    <w:p w14:paraId="0D31A5E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Κλείνουμε με τον συνάδελφο, τον καθηγητή κ. Θεόδωρο </w:t>
      </w:r>
      <w:proofErr w:type="spellStart"/>
      <w:r>
        <w:rPr>
          <w:rFonts w:eastAsia="Times New Roman" w:cs="Times New Roman"/>
          <w:szCs w:val="24"/>
        </w:rPr>
        <w:t>Φορτσάκη</w:t>
      </w:r>
      <w:proofErr w:type="spellEnd"/>
      <w:r>
        <w:rPr>
          <w:rFonts w:eastAsia="Times New Roman" w:cs="Times New Roman"/>
          <w:szCs w:val="24"/>
        </w:rPr>
        <w:t xml:space="preserve">. </w:t>
      </w:r>
    </w:p>
    <w:p w14:paraId="0D31A5E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Φορτσάκη</w:t>
      </w:r>
      <w:proofErr w:type="spellEnd"/>
      <w:r>
        <w:rPr>
          <w:rFonts w:eastAsia="Times New Roman" w:cs="Times New Roman"/>
          <w:szCs w:val="24"/>
        </w:rPr>
        <w:t xml:space="preserve">, έχετε τον λόγο. </w:t>
      </w:r>
    </w:p>
    <w:p w14:paraId="0D31A5E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Ευχαριστώ πολύ, κύριε Πρόεδρε. </w:t>
      </w:r>
    </w:p>
    <w:p w14:paraId="0D31A5E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θυμίζω ότι μιλάμε σήμερα για μ</w:t>
      </w:r>
      <w:r>
        <w:rPr>
          <w:rFonts w:eastAsia="Times New Roman" w:cs="Times New Roman"/>
          <w:szCs w:val="24"/>
        </w:rPr>
        <w:t>ί</w:t>
      </w:r>
      <w:r>
        <w:rPr>
          <w:rFonts w:eastAsia="Times New Roman" w:cs="Times New Roman"/>
          <w:szCs w:val="24"/>
        </w:rPr>
        <w:t xml:space="preserve">α ενσωμάτωση </w:t>
      </w:r>
      <w:r>
        <w:rPr>
          <w:rFonts w:eastAsia="Times New Roman" w:cs="Times New Roman"/>
          <w:szCs w:val="24"/>
        </w:rPr>
        <w:t>ο</w:t>
      </w:r>
      <w:r>
        <w:rPr>
          <w:rFonts w:eastAsia="Times New Roman" w:cs="Times New Roman"/>
          <w:szCs w:val="24"/>
        </w:rPr>
        <w:t>δηγίας πο</w:t>
      </w:r>
      <w:r>
        <w:rPr>
          <w:rFonts w:eastAsia="Times New Roman" w:cs="Times New Roman"/>
          <w:szCs w:val="24"/>
        </w:rPr>
        <w:t>υ αφορά ένα αντικείμενο το οποίο είναι εξαιρετικά σημαντικό. Το αντικείμενο είναι φυσικά να διασφαλίσουμε όσο το δυνατόν μεγαλύτερη διαφάνεια στον έλεγχο των ετήσιων</w:t>
      </w:r>
      <w:r>
        <w:rPr>
          <w:rFonts w:eastAsia="Times New Roman" w:cs="Times New Roman"/>
          <w:szCs w:val="24"/>
        </w:rPr>
        <w:t xml:space="preserve"> και των</w:t>
      </w:r>
      <w:r>
        <w:rPr>
          <w:rFonts w:eastAsia="Times New Roman" w:cs="Times New Roman"/>
          <w:szCs w:val="24"/>
        </w:rPr>
        <w:t xml:space="preserve"> ενοποιημένων </w:t>
      </w:r>
      <w:r>
        <w:rPr>
          <w:rFonts w:eastAsia="Times New Roman" w:cs="Times New Roman"/>
          <w:szCs w:val="24"/>
        </w:rPr>
        <w:t>χρηματοοικονομικών καταστάσεων</w:t>
      </w:r>
      <w:r>
        <w:rPr>
          <w:rFonts w:eastAsia="Times New Roman" w:cs="Times New Roman"/>
          <w:szCs w:val="24"/>
        </w:rPr>
        <w:t>, δηλαδή σε ένα μεγάλο κομμάτι της οικο</w:t>
      </w:r>
      <w:r>
        <w:rPr>
          <w:rFonts w:eastAsia="Times New Roman" w:cs="Times New Roman"/>
          <w:szCs w:val="24"/>
        </w:rPr>
        <w:t xml:space="preserve">νομικής ζωής της χώρας. </w:t>
      </w:r>
    </w:p>
    <w:p w14:paraId="0D31A5E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συγκυρία εξαιρετικά δύσκολη για την οικονομική ζωή είναι σημαντικό το ότι επιτέλους αποφασίζουμε να ενσωμα</w:t>
      </w:r>
      <w:r>
        <w:rPr>
          <w:rFonts w:eastAsia="Times New Roman" w:cs="Times New Roman"/>
          <w:szCs w:val="24"/>
        </w:rPr>
        <w:lastRenderedPageBreak/>
        <w:t>τώσουμε στο νομοθετικό μας σύστημα κανόνες οι οποίοι συμβάλλουν κατά τεκμήριο στον έλεγχο και τη διαφάνεια της οικονομ</w:t>
      </w:r>
      <w:r>
        <w:rPr>
          <w:rFonts w:eastAsia="Times New Roman" w:cs="Times New Roman"/>
          <w:szCs w:val="24"/>
        </w:rPr>
        <w:t xml:space="preserve">ικής ζωής των επιχειρήσεων και ιδίως διά του ελέγχου των ετήσιων και ενοποιημένων </w:t>
      </w:r>
      <w:r>
        <w:rPr>
          <w:rFonts w:eastAsia="Times New Roman" w:cs="Times New Roman"/>
          <w:szCs w:val="24"/>
        </w:rPr>
        <w:t xml:space="preserve">οικονομικών καταστάσεων </w:t>
      </w:r>
      <w:r>
        <w:rPr>
          <w:rFonts w:eastAsia="Times New Roman" w:cs="Times New Roman"/>
          <w:szCs w:val="24"/>
        </w:rPr>
        <w:t xml:space="preserve">των μεγάλων επιχειρήσεων. </w:t>
      </w:r>
    </w:p>
    <w:p w14:paraId="0D31A5EF" w14:textId="77777777" w:rsidR="00320123" w:rsidRDefault="00F36392">
      <w:pPr>
        <w:spacing w:after="0" w:line="600" w:lineRule="auto"/>
        <w:ind w:firstLine="720"/>
        <w:jc w:val="both"/>
        <w:rPr>
          <w:rFonts w:eastAsia="Times New Roman"/>
          <w:szCs w:val="24"/>
        </w:rPr>
      </w:pPr>
      <w:r>
        <w:rPr>
          <w:rFonts w:eastAsia="Times New Roman" w:cs="Times New Roman"/>
          <w:szCs w:val="24"/>
        </w:rPr>
        <w:t>Η αργοπορία μας -θα το πω και εγώ, παρ</w:t>
      </w:r>
      <w:r>
        <w:rPr>
          <w:rFonts w:eastAsia="Times New Roman" w:cs="Times New Roman"/>
          <w:szCs w:val="24"/>
        </w:rPr>
        <w:t xml:space="preserve">’ </w:t>
      </w:r>
      <w:r>
        <w:rPr>
          <w:rFonts w:eastAsia="Times New Roman" w:cs="Times New Roman"/>
          <w:szCs w:val="24"/>
        </w:rPr>
        <w:t xml:space="preserve">όλο που το έχουν τονίσει πολλοί από εκείνους που μίλησαν- είναι πραγματικά λυπηρή, </w:t>
      </w:r>
      <w:r>
        <w:rPr>
          <w:rFonts w:eastAsia="Times New Roman" w:cs="Times New Roman"/>
          <w:szCs w:val="24"/>
        </w:rPr>
        <w:t>γιατί δείχνει μ</w:t>
      </w:r>
      <w:r>
        <w:rPr>
          <w:rFonts w:eastAsia="Times New Roman" w:cs="Times New Roman"/>
          <w:szCs w:val="24"/>
        </w:rPr>
        <w:t>ι</w:t>
      </w:r>
      <w:r>
        <w:rPr>
          <w:rFonts w:eastAsia="Times New Roman" w:cs="Times New Roman"/>
          <w:szCs w:val="24"/>
        </w:rPr>
        <w:t>α στάση της ελληνικής Κυβέρνησης</w:t>
      </w:r>
      <w:r>
        <w:rPr>
          <w:rFonts w:eastAsia="Times New Roman" w:cs="Times New Roman"/>
          <w:szCs w:val="24"/>
        </w:rPr>
        <w:t>,</w:t>
      </w:r>
      <w:r>
        <w:rPr>
          <w:rFonts w:eastAsia="Times New Roman" w:cs="Times New Roman"/>
          <w:szCs w:val="24"/>
        </w:rPr>
        <w:t xml:space="preserve"> η οποία είναι στάση αδιαφορίας προς μια υποχρέωση που εδώ και πολύ καιρό μας βαραίνει για λόγους που δεν μπορώ να κατανοήσω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μη συγκροτημένης δράσης και μη σοβαρής αντιμετώπισης των υποχρεώσεών μας. </w:t>
      </w:r>
      <w:r>
        <w:rPr>
          <w:rFonts w:eastAsia="Times New Roman" w:cs="Times New Roman"/>
          <w:szCs w:val="24"/>
        </w:rPr>
        <w:t xml:space="preserve">Αδιαφορήσαμε μέχρι σήμερα να ενσωματώσουμε τις υποχρεώσεις αυτές που απορρέουν από την </w:t>
      </w:r>
      <w:r>
        <w:rPr>
          <w:rFonts w:eastAsia="Times New Roman" w:cs="Times New Roman"/>
          <w:szCs w:val="24"/>
        </w:rPr>
        <w:t>ο</w:t>
      </w:r>
      <w:r>
        <w:rPr>
          <w:rFonts w:eastAsia="Times New Roman" w:cs="Times New Roman"/>
          <w:szCs w:val="24"/>
        </w:rPr>
        <w:t xml:space="preserve">δηγία. </w:t>
      </w:r>
      <w:r>
        <w:rPr>
          <w:rFonts w:eastAsia="Times New Roman"/>
          <w:szCs w:val="24"/>
        </w:rPr>
        <w:t xml:space="preserve"> </w:t>
      </w:r>
      <w:r>
        <w:rPr>
          <w:rFonts w:eastAsia="Times New Roman"/>
          <w:szCs w:val="24"/>
        </w:rPr>
        <w:t>Μ</w:t>
      </w:r>
      <w:r>
        <w:rPr>
          <w:rFonts w:eastAsia="Times New Roman"/>
          <w:szCs w:val="24"/>
        </w:rPr>
        <w:t>άλιστα έπρεπε να περιμένουμε να κληθεί η χώρα μας να εφαρμόσει τους κοινοτικούς κανόνες με απειλή να παραπεμφθεί στο δικαστήριο, διότι αλλιώς φαντάζομαι δεν θα</w:t>
      </w:r>
      <w:r>
        <w:rPr>
          <w:rFonts w:eastAsia="Times New Roman"/>
          <w:szCs w:val="24"/>
        </w:rPr>
        <w:t xml:space="preserve"> είχε καν εκκινήσει η διαδικασία.</w:t>
      </w:r>
    </w:p>
    <w:p w14:paraId="0D31A5F0" w14:textId="77777777" w:rsidR="00320123" w:rsidRDefault="00F36392">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 xml:space="preserve">δηγία που ενσωματώνουμε μετέβαλε προηγούμενη </w:t>
      </w:r>
      <w:r>
        <w:rPr>
          <w:rFonts w:eastAsia="Times New Roman"/>
          <w:szCs w:val="24"/>
        </w:rPr>
        <w:t>ο</w:t>
      </w:r>
      <w:r>
        <w:rPr>
          <w:rFonts w:eastAsia="Times New Roman"/>
          <w:szCs w:val="24"/>
        </w:rPr>
        <w:t xml:space="preserve">δηγία του 2006, που καθόριζε τους όρους χορήγησης άδειας άσκησης επαγγέλματος και εγγραφής στο </w:t>
      </w:r>
      <w:r>
        <w:rPr>
          <w:rFonts w:eastAsia="Times New Roman"/>
          <w:szCs w:val="24"/>
        </w:rPr>
        <w:t>Δ</w:t>
      </w:r>
      <w:r>
        <w:rPr>
          <w:rFonts w:eastAsia="Times New Roman"/>
          <w:szCs w:val="24"/>
        </w:rPr>
        <w:t xml:space="preserve">ημόσιο </w:t>
      </w:r>
      <w:r>
        <w:rPr>
          <w:rFonts w:eastAsia="Times New Roman"/>
          <w:szCs w:val="24"/>
        </w:rPr>
        <w:t>Μ</w:t>
      </w:r>
      <w:r>
        <w:rPr>
          <w:rFonts w:eastAsia="Times New Roman"/>
          <w:szCs w:val="24"/>
        </w:rPr>
        <w:t xml:space="preserve">ητρώο των </w:t>
      </w:r>
      <w:r>
        <w:rPr>
          <w:rFonts w:eastAsia="Times New Roman"/>
          <w:szCs w:val="24"/>
        </w:rPr>
        <w:lastRenderedPageBreak/>
        <w:t>Ο</w:t>
      </w:r>
      <w:r>
        <w:rPr>
          <w:rFonts w:eastAsia="Times New Roman"/>
          <w:szCs w:val="24"/>
        </w:rPr>
        <w:t xml:space="preserve">ρκωτών </w:t>
      </w:r>
      <w:r>
        <w:rPr>
          <w:rFonts w:eastAsia="Times New Roman"/>
          <w:szCs w:val="24"/>
        </w:rPr>
        <w:t>Λ</w:t>
      </w:r>
      <w:r>
        <w:rPr>
          <w:rFonts w:eastAsia="Times New Roman"/>
          <w:szCs w:val="24"/>
        </w:rPr>
        <w:t xml:space="preserve">ογιστών και των ελεγκτικών εταιρειών που </w:t>
      </w:r>
      <w:r>
        <w:rPr>
          <w:rFonts w:eastAsia="Times New Roman"/>
          <w:szCs w:val="24"/>
        </w:rPr>
        <w:t>διενεργούν υποχρεωτικούς ελέγχους των οικονομικών καταστάσεων των επιχειρήσεων, τους κανόνες περί ανεξαρτησίας, αντικειμενικότητας και επαγγελματικής δεοντολογίας που εφαρμόζονται στα πρόσωπα αυτά και το πλαίσιο για τη δημόσια εποπτεία τους.</w:t>
      </w:r>
    </w:p>
    <w:p w14:paraId="0D31A5F1" w14:textId="77777777" w:rsidR="00320123" w:rsidRDefault="00F36392">
      <w:pPr>
        <w:spacing w:after="0" w:line="600" w:lineRule="auto"/>
        <w:ind w:firstLine="720"/>
        <w:jc w:val="both"/>
        <w:rPr>
          <w:rFonts w:eastAsia="Times New Roman"/>
          <w:szCs w:val="24"/>
        </w:rPr>
      </w:pPr>
      <w:r>
        <w:rPr>
          <w:rFonts w:eastAsia="Times New Roman"/>
          <w:szCs w:val="24"/>
        </w:rPr>
        <w:t xml:space="preserve">Θα ήθελα κατ’ </w:t>
      </w:r>
      <w:r>
        <w:rPr>
          <w:rFonts w:eastAsia="Times New Roman"/>
          <w:szCs w:val="24"/>
        </w:rPr>
        <w:t>αρχάς να πω ότι είναι βεβαίως επιθυμητό να υπάρχει και να δημιουργείται ένα ενιαίο, αξιόπιστο –αν θέλετε- σύστημα κανόνων, το οποίο δημιουργεί ένα κανονιστικό πλαίσιο για τους ελέγχους των ελεγκτικών εταιρειών. Εδώ, όμως, σημειώνω ότι δυστυχώς δεν επέρχετα</w:t>
      </w:r>
      <w:r>
        <w:rPr>
          <w:rFonts w:eastAsia="Times New Roman"/>
          <w:szCs w:val="24"/>
        </w:rPr>
        <w:t xml:space="preserve">ι μία ενοποίηση της όλης νομοθεσίας, η οποία παραμένει διάσπαρτη. </w:t>
      </w:r>
      <w:r>
        <w:rPr>
          <w:rFonts w:eastAsia="Times New Roman"/>
          <w:szCs w:val="24"/>
        </w:rPr>
        <w:t>Και α</w:t>
      </w:r>
      <w:r>
        <w:rPr>
          <w:rFonts w:eastAsia="Times New Roman"/>
          <w:szCs w:val="24"/>
        </w:rPr>
        <w:t>υτό το Υπουργείο πρέπει να το σημειώσει για να μπορέσει να το διορθώσει αργότερα.</w:t>
      </w:r>
    </w:p>
    <w:p w14:paraId="0D31A5F2" w14:textId="77777777" w:rsidR="00320123" w:rsidRDefault="00F36392">
      <w:pPr>
        <w:spacing w:after="0" w:line="600" w:lineRule="auto"/>
        <w:ind w:firstLine="720"/>
        <w:jc w:val="both"/>
        <w:rPr>
          <w:rFonts w:eastAsia="Times New Roman"/>
          <w:szCs w:val="24"/>
        </w:rPr>
      </w:pPr>
      <w:r>
        <w:rPr>
          <w:rFonts w:eastAsia="Times New Roman"/>
          <w:szCs w:val="24"/>
        </w:rPr>
        <w:t>Στις γενικές παρατηρήσεις που έχω να κάνω για το νομοσχέδιο αυτό –και στη συνέχεια θα πω μερικά πράγματ</w:t>
      </w:r>
      <w:r>
        <w:rPr>
          <w:rFonts w:eastAsia="Times New Roman"/>
          <w:szCs w:val="24"/>
        </w:rPr>
        <w:t>α πιο συγκεκριμένα ως παραδείγματα- θα ήθελα να τονίσω ότι η έννοια της ανεξαρτησίας</w:t>
      </w:r>
      <w:r>
        <w:rPr>
          <w:rFonts w:eastAsia="Times New Roman"/>
          <w:szCs w:val="24"/>
        </w:rPr>
        <w:t>,</w:t>
      </w:r>
      <w:r>
        <w:rPr>
          <w:rFonts w:eastAsia="Times New Roman"/>
          <w:szCs w:val="24"/>
        </w:rPr>
        <w:t xml:space="preserve"> την οποία αυτό το νομοσχέδιο αναφέρει πολλές φορές, είναι μία έννοια η οποία παραμένει αόριστη. Δεν ορίζεται.</w:t>
      </w:r>
      <w:r>
        <w:rPr>
          <w:rFonts w:eastAsia="Times New Roman"/>
          <w:szCs w:val="24"/>
        </w:rPr>
        <w:t xml:space="preserve"> </w:t>
      </w:r>
      <w:r>
        <w:rPr>
          <w:rFonts w:eastAsia="Times New Roman"/>
          <w:szCs w:val="24"/>
        </w:rPr>
        <w:t>Και ό</w:t>
      </w:r>
      <w:r>
        <w:rPr>
          <w:rFonts w:eastAsia="Times New Roman"/>
          <w:szCs w:val="24"/>
        </w:rPr>
        <w:t>ταν η ανεξαρτησία δεν ορίζεται και δεν έχει συγκεκρι</w:t>
      </w:r>
      <w:r>
        <w:rPr>
          <w:rFonts w:eastAsia="Times New Roman"/>
          <w:szCs w:val="24"/>
        </w:rPr>
        <w:lastRenderedPageBreak/>
        <w:t>μέν</w:t>
      </w:r>
      <w:r>
        <w:rPr>
          <w:rFonts w:eastAsia="Times New Roman"/>
          <w:szCs w:val="24"/>
        </w:rPr>
        <w:t>ο περιεχόμενο, ξέρουμε ότι δημιουργούνται πολλά προβλήματα, όταν η εποπτεία η οποία προβλέπεται θα αρχίσει να εφαρμόζεται</w:t>
      </w:r>
      <w:r>
        <w:rPr>
          <w:rFonts w:eastAsia="Times New Roman"/>
          <w:szCs w:val="24"/>
        </w:rPr>
        <w:t>.</w:t>
      </w:r>
      <w:r>
        <w:rPr>
          <w:rFonts w:eastAsia="Times New Roman"/>
          <w:szCs w:val="24"/>
        </w:rPr>
        <w:t xml:space="preserve"> </w:t>
      </w:r>
      <w:r>
        <w:rPr>
          <w:rFonts w:eastAsia="Times New Roman"/>
          <w:szCs w:val="24"/>
        </w:rPr>
        <w:t>Θα</w:t>
      </w:r>
      <w:r>
        <w:rPr>
          <w:rFonts w:eastAsia="Times New Roman"/>
          <w:szCs w:val="24"/>
        </w:rPr>
        <w:t xml:space="preserve"> ήταν επιθυμητό να υπάρχει ένας μεγαλύτερος προσδιορισμός της έννοιας αυτής.</w:t>
      </w:r>
    </w:p>
    <w:p w14:paraId="0D31A5F3" w14:textId="77777777" w:rsidR="00320123" w:rsidRDefault="00F36392">
      <w:pPr>
        <w:spacing w:after="0" w:line="600" w:lineRule="auto"/>
        <w:ind w:firstLine="720"/>
        <w:jc w:val="both"/>
        <w:rPr>
          <w:rFonts w:eastAsia="Times New Roman"/>
          <w:szCs w:val="24"/>
        </w:rPr>
      </w:pPr>
      <w:r>
        <w:rPr>
          <w:rFonts w:eastAsia="Times New Roman"/>
          <w:szCs w:val="24"/>
        </w:rPr>
        <w:t>Επίσης, θα ήθελα να υπογραμμίσω ότι το νομοσχέδιο αυτό</w:t>
      </w:r>
      <w:r>
        <w:rPr>
          <w:rFonts w:eastAsia="Times New Roman"/>
          <w:szCs w:val="24"/>
        </w:rPr>
        <w:t xml:space="preserve"> εκτός από την </w:t>
      </w:r>
      <w:r>
        <w:rPr>
          <w:rFonts w:eastAsia="Times New Roman"/>
          <w:szCs w:val="24"/>
        </w:rPr>
        <w:t>ο</w:t>
      </w:r>
      <w:r>
        <w:rPr>
          <w:rFonts w:eastAsia="Times New Roman"/>
          <w:szCs w:val="24"/>
        </w:rPr>
        <w:t>δηγία την οποία ενσωματώνει, έχει ως σκοπό και την αποτελεσματική εφαρμογή του Κανονισμού 537 του 2014 του Ευρωπαϊκού Κοινοβουλίου και του Συμβουλίου, ο οποίος έχει εφαρμογή στους υποχρεωτικούς ελέγχους των οικονομικών καταστάσεων οντοτήτων</w:t>
      </w:r>
      <w:r>
        <w:rPr>
          <w:rFonts w:eastAsia="Times New Roman"/>
          <w:szCs w:val="24"/>
        </w:rPr>
        <w:t xml:space="preserve"> δημοσίου συμφέροντος. </w:t>
      </w:r>
    </w:p>
    <w:p w14:paraId="0D31A5F4" w14:textId="77777777" w:rsidR="00320123" w:rsidRDefault="00F36392">
      <w:pPr>
        <w:spacing w:after="0" w:line="600" w:lineRule="auto"/>
        <w:ind w:firstLine="720"/>
        <w:jc w:val="both"/>
        <w:rPr>
          <w:rFonts w:eastAsia="Times New Roman"/>
          <w:szCs w:val="24"/>
        </w:rPr>
      </w:pPr>
      <w:r>
        <w:rPr>
          <w:rFonts w:eastAsia="Times New Roman"/>
          <w:szCs w:val="24"/>
        </w:rPr>
        <w:t>Εμείς ως κόμμα πάντοτε με σοβαρότητα και υπευθυνότητα σταθήκαμε θετικοί απέναντι στις υποχρεώσεις μας στην Ευρωπαϊκή Ένωση και βεβαίως δεν λέμε όχι σε οποιαδήποτε διάταξη αποτελεί ενσωμάτωση υποχρεωτικής ευρωπαϊκής ρύθμισης. Εδώ, όμ</w:t>
      </w:r>
      <w:r>
        <w:rPr>
          <w:rFonts w:eastAsia="Times New Roman"/>
          <w:szCs w:val="24"/>
        </w:rPr>
        <w:t xml:space="preserve">ως, -όπως είπαν και οι </w:t>
      </w:r>
      <w:proofErr w:type="spellStart"/>
      <w:r>
        <w:rPr>
          <w:rFonts w:eastAsia="Times New Roman"/>
          <w:szCs w:val="24"/>
        </w:rPr>
        <w:t>προλαλήσαντες</w:t>
      </w:r>
      <w:proofErr w:type="spellEnd"/>
      <w:r>
        <w:rPr>
          <w:rFonts w:eastAsia="Times New Roman"/>
          <w:szCs w:val="24"/>
        </w:rPr>
        <w:t xml:space="preserve">- υπάρχει σωρεία διατάξεων οι οποίες είτε κείνται εκτός του περιεχομένου της </w:t>
      </w:r>
      <w:r>
        <w:rPr>
          <w:rFonts w:eastAsia="Times New Roman"/>
          <w:szCs w:val="24"/>
        </w:rPr>
        <w:t>ο</w:t>
      </w:r>
      <w:r>
        <w:rPr>
          <w:rFonts w:eastAsia="Times New Roman"/>
          <w:szCs w:val="24"/>
        </w:rPr>
        <w:t xml:space="preserve">δηγίας είτε και το παραποιούν. </w:t>
      </w:r>
      <w:r>
        <w:rPr>
          <w:rFonts w:eastAsia="Times New Roman"/>
          <w:szCs w:val="24"/>
        </w:rPr>
        <w:t>Τ</w:t>
      </w:r>
      <w:r>
        <w:rPr>
          <w:rFonts w:eastAsia="Times New Roman"/>
          <w:szCs w:val="24"/>
        </w:rPr>
        <w:t>ο ίδιο ισχύει για τον Κανονισμό 537, στον οποίο αναφέρθηκα.</w:t>
      </w:r>
    </w:p>
    <w:p w14:paraId="0D31A5F5" w14:textId="77777777" w:rsidR="00320123" w:rsidRDefault="00F36392">
      <w:pPr>
        <w:spacing w:after="0" w:line="600" w:lineRule="auto"/>
        <w:ind w:firstLine="720"/>
        <w:jc w:val="both"/>
        <w:rPr>
          <w:rFonts w:eastAsia="Times New Roman"/>
          <w:szCs w:val="24"/>
        </w:rPr>
      </w:pPr>
      <w:r>
        <w:rPr>
          <w:rFonts w:eastAsia="Times New Roman"/>
          <w:szCs w:val="24"/>
        </w:rPr>
        <w:lastRenderedPageBreak/>
        <w:t>Υπάρχει μ</w:t>
      </w:r>
      <w:r>
        <w:rPr>
          <w:rFonts w:eastAsia="Times New Roman"/>
          <w:szCs w:val="24"/>
        </w:rPr>
        <w:t>ί</w:t>
      </w:r>
      <w:r>
        <w:rPr>
          <w:rFonts w:eastAsia="Times New Roman"/>
          <w:szCs w:val="24"/>
        </w:rPr>
        <w:t>α σαφής προσπάθεια –το τόνισαν επανειλημ</w:t>
      </w:r>
      <w:r>
        <w:rPr>
          <w:rFonts w:eastAsia="Times New Roman"/>
          <w:szCs w:val="24"/>
        </w:rPr>
        <w:t xml:space="preserve">μένα πολλοί από  τους </w:t>
      </w:r>
      <w:proofErr w:type="spellStart"/>
      <w:r>
        <w:rPr>
          <w:rFonts w:eastAsia="Times New Roman"/>
          <w:szCs w:val="24"/>
        </w:rPr>
        <w:t>προλαλήσαντες</w:t>
      </w:r>
      <w:proofErr w:type="spellEnd"/>
      <w:r>
        <w:rPr>
          <w:rFonts w:eastAsia="Times New Roman"/>
          <w:szCs w:val="24"/>
        </w:rPr>
        <w:t xml:space="preserve">- να καταστεί το Σώμα Ορκωτών Λογιστών ρυθμιστής των πραγμάτων του ελέγχου, κάτι που φυσικά δεν αναφέρεται πουθενά στην </w:t>
      </w:r>
      <w:r>
        <w:rPr>
          <w:rFonts w:eastAsia="Times New Roman"/>
          <w:szCs w:val="24"/>
        </w:rPr>
        <w:t>ο</w:t>
      </w:r>
      <w:r>
        <w:rPr>
          <w:rFonts w:eastAsia="Times New Roman"/>
          <w:szCs w:val="24"/>
        </w:rPr>
        <w:t>δηγία και στον Κανονισμό. Η ευρωπαϊκή νομοθεσία δεν επιτρέπει ο ελεγχόμενος να ελέγχει για λογαριασμ</w:t>
      </w:r>
      <w:r>
        <w:rPr>
          <w:rFonts w:eastAsia="Times New Roman"/>
          <w:szCs w:val="24"/>
        </w:rPr>
        <w:t>ό της πολιτείας τον εαυτό του και κυρίως βεβαίως τους ανταγωνιστές του. Γι’ αυτή τη διαφύλαξη της διάκρισης των ρόλων θα έπρεπε να υπάρχει μία σαφής διασφάλιση με κανόνα δικαίου, η οποία όμως λείπει.</w:t>
      </w:r>
    </w:p>
    <w:p w14:paraId="0D31A5F6" w14:textId="77777777" w:rsidR="00320123" w:rsidRDefault="00F36392">
      <w:pPr>
        <w:spacing w:after="0" w:line="600" w:lineRule="auto"/>
        <w:ind w:firstLine="720"/>
        <w:jc w:val="both"/>
        <w:rPr>
          <w:rFonts w:eastAsia="Times New Roman"/>
          <w:szCs w:val="24"/>
        </w:rPr>
      </w:pPr>
      <w:r>
        <w:rPr>
          <w:rFonts w:eastAsia="Times New Roman"/>
          <w:szCs w:val="24"/>
        </w:rPr>
        <w:t>Επίσης, δεν μπορώ να αντιληφθώ γιατί εκχωρούνται εποπτικ</w:t>
      </w:r>
      <w:r>
        <w:rPr>
          <w:rFonts w:eastAsia="Times New Roman"/>
          <w:szCs w:val="24"/>
        </w:rPr>
        <w:t>ές αρμοδιότητες από την Επιτροπή Λογιστικής Τυποποίησης και Ελέγχων, την ΕΛΤΕ, που είναι το αρμόδιο όργανο, ανεξάρτητο, εποπτικό, με βάση την ευρωπαϊκή νομοθεσία, και γιατί μεταβιβάζονται στο Σώμα Ορκωτών Ελεγκτών Λογιστών αυτές οι αρμοδιότητες που ανήκουν</w:t>
      </w:r>
      <w:r>
        <w:rPr>
          <w:rFonts w:eastAsia="Times New Roman"/>
          <w:szCs w:val="24"/>
        </w:rPr>
        <w:t xml:space="preserve"> κανονικά στην ΕΛΤΕ.</w:t>
      </w:r>
    </w:p>
    <w:p w14:paraId="0D31A5F7" w14:textId="77777777" w:rsidR="00320123" w:rsidRDefault="00F36392">
      <w:pPr>
        <w:spacing w:after="0" w:line="600" w:lineRule="auto"/>
        <w:ind w:firstLine="720"/>
        <w:jc w:val="both"/>
        <w:rPr>
          <w:rFonts w:eastAsia="Times New Roman"/>
          <w:szCs w:val="24"/>
        </w:rPr>
      </w:pPr>
      <w:r>
        <w:rPr>
          <w:rFonts w:eastAsia="Times New Roman"/>
          <w:szCs w:val="24"/>
        </w:rPr>
        <w:t xml:space="preserve">Δεν πρέπει να περιληφθούν στον νόμο διατάξεις που θίγουν το κύρος και την αποστολή της ΕΛΤΕ ως εποπτικής αρχής του ελεγκτικού και λογιστικού επαγγέλματος διότι αυτό την ΕΛΤΕ τη μειώνει σημαντικά. </w:t>
      </w:r>
    </w:p>
    <w:p w14:paraId="0D31A5F8" w14:textId="77777777" w:rsidR="00320123" w:rsidRDefault="00F36392">
      <w:pPr>
        <w:spacing w:after="0" w:line="600" w:lineRule="auto"/>
        <w:ind w:firstLine="720"/>
        <w:jc w:val="both"/>
        <w:rPr>
          <w:rFonts w:eastAsia="Times New Roman"/>
          <w:szCs w:val="24"/>
        </w:rPr>
      </w:pPr>
      <w:r>
        <w:rPr>
          <w:rFonts w:eastAsia="Times New Roman"/>
          <w:szCs w:val="24"/>
        </w:rPr>
        <w:lastRenderedPageBreak/>
        <w:t>Θα ήθελα στο ένα λεπτό που απομένει να</w:t>
      </w:r>
      <w:r>
        <w:rPr>
          <w:rFonts w:eastAsia="Times New Roman"/>
          <w:szCs w:val="24"/>
        </w:rPr>
        <w:t xml:space="preserve"> αναφερθώ με μεγάλη ταχύτητα σε οκτώ παραδείγματα τα οποία δείχνουν τις παραβιάσεις που κάνει η ενσωμάτωση της </w:t>
      </w:r>
      <w:r>
        <w:rPr>
          <w:rFonts w:eastAsia="Times New Roman"/>
          <w:szCs w:val="24"/>
        </w:rPr>
        <w:t>ο</w:t>
      </w:r>
      <w:r>
        <w:rPr>
          <w:rFonts w:eastAsia="Times New Roman"/>
          <w:szCs w:val="24"/>
        </w:rPr>
        <w:t xml:space="preserve">δηγίας, φέρνοντας στην Ελλάδα κανόνες που δεν υπάρχουν στην </w:t>
      </w:r>
      <w:r>
        <w:rPr>
          <w:rFonts w:eastAsia="Times New Roman"/>
          <w:szCs w:val="24"/>
        </w:rPr>
        <w:t>ο</w:t>
      </w:r>
      <w:r>
        <w:rPr>
          <w:rFonts w:eastAsia="Times New Roman"/>
          <w:szCs w:val="24"/>
        </w:rPr>
        <w:t>δηγία ή που δεν προβλέπονται απ’ αυτήν.</w:t>
      </w:r>
    </w:p>
    <w:p w14:paraId="0D31A5F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Άρθρο 3 παράγραφος 1. Το δικαίωμα διενέργει</w:t>
      </w:r>
      <w:r>
        <w:rPr>
          <w:rFonts w:eastAsia="Times New Roman" w:cs="Times New Roman"/>
          <w:szCs w:val="24"/>
        </w:rPr>
        <w:t>ας υποχρεωτικού ελέγχου έχουν μόνο οι ορκωτοί λογιστές ή οι ελεγκτικές εταιρείες που έχουν λάβει την άδεια. Εδώ έχουμε αντίθεση με την ελεύθερη άσκηση επαγγελματικής δραστηριότητας. Παράλληλα, και η πρόβλεψη απ’ αυτό το άρθρο ότι οι ελεγκτές ή οι ελεγκτικέ</w:t>
      </w:r>
      <w:r>
        <w:rPr>
          <w:rFonts w:eastAsia="Times New Roman" w:cs="Times New Roman"/>
          <w:szCs w:val="24"/>
        </w:rPr>
        <w:t>ς εταιρείες μπορούν να διενεργούν υποχρεωτικούς ελέγχους για λογαριασμό μιας μόνο ελεγκτικής εταιρείας συνιστά σημαντικό περιορισμό της ελευθερίας άσκησης επαγγελματικής δραστηριότητας.</w:t>
      </w:r>
    </w:p>
    <w:p w14:paraId="0D31A5F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άρθρο 8 παράγραφος 4 έχουμε το ίδιο κλίμα, όπου ορίζεται ότι για τ</w:t>
      </w:r>
      <w:r>
        <w:rPr>
          <w:rFonts w:eastAsia="Times New Roman" w:cs="Times New Roman"/>
          <w:szCs w:val="24"/>
        </w:rPr>
        <w:t>ην οργάνωση και διενέργεια των επαγγελματικών εξετάσεων συνιστάται πενταμελής επιτροπή, τρία μέλη της οποίας προτείνονται από το ΣΟΕΛ. Εδώ το ΣΟΕΛ το εποπτεύει η ΕΛΤΕ. Άρα θα έπρεπε λογικά η ΕΛΤΕ να έχει αυτό το έργο.</w:t>
      </w:r>
    </w:p>
    <w:p w14:paraId="0D31A5F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Είναι, επίσης, η διάταξη του άρθρου 11</w:t>
      </w:r>
      <w:r>
        <w:rPr>
          <w:rFonts w:eastAsia="Times New Roman" w:cs="Times New Roman"/>
          <w:szCs w:val="24"/>
        </w:rPr>
        <w:t xml:space="preserve"> παράγραφος 1, κυρίως διότι υιοθετεί διατύπωση που δεν υπάρχει στο κείμενο της </w:t>
      </w:r>
      <w:r>
        <w:rPr>
          <w:rFonts w:eastAsia="Times New Roman" w:cs="Times New Roman"/>
          <w:szCs w:val="24"/>
        </w:rPr>
        <w:t>ο</w:t>
      </w:r>
      <w:r>
        <w:rPr>
          <w:rFonts w:eastAsia="Times New Roman" w:cs="Times New Roman"/>
          <w:szCs w:val="24"/>
        </w:rPr>
        <w:t xml:space="preserve">δηγίας. Η ελληνική μετάφραση-προσαρμογή μιλά για </w:t>
      </w:r>
      <w:r>
        <w:rPr>
          <w:rFonts w:eastAsia="Times New Roman" w:cs="Times New Roman"/>
          <w:szCs w:val="24"/>
        </w:rPr>
        <w:t>«</w:t>
      </w:r>
      <w:r>
        <w:rPr>
          <w:rFonts w:eastAsia="Times New Roman" w:cs="Times New Roman"/>
          <w:szCs w:val="24"/>
        </w:rPr>
        <w:t>κυρίως</w:t>
      </w:r>
      <w:r>
        <w:rPr>
          <w:rFonts w:eastAsia="Times New Roman" w:cs="Times New Roman"/>
          <w:szCs w:val="24"/>
        </w:rPr>
        <w:t>»</w:t>
      </w:r>
      <w:r>
        <w:rPr>
          <w:rFonts w:eastAsia="Times New Roman" w:cs="Times New Roman"/>
          <w:szCs w:val="24"/>
        </w:rPr>
        <w:t xml:space="preserve"> δράσεις του ΣΟΕΛ, ενώ η </w:t>
      </w:r>
      <w:r>
        <w:rPr>
          <w:rFonts w:eastAsia="Times New Roman" w:cs="Times New Roman"/>
          <w:szCs w:val="24"/>
        </w:rPr>
        <w:t>ο</w:t>
      </w:r>
      <w:r>
        <w:rPr>
          <w:rFonts w:eastAsia="Times New Roman" w:cs="Times New Roman"/>
          <w:szCs w:val="24"/>
        </w:rPr>
        <w:t xml:space="preserve">δηγία μιλά για δράσεις </w:t>
      </w:r>
      <w:r>
        <w:rPr>
          <w:rFonts w:eastAsia="Times New Roman" w:cs="Times New Roman"/>
          <w:szCs w:val="24"/>
        </w:rPr>
        <w:t>«</w:t>
      </w:r>
      <w:r>
        <w:rPr>
          <w:rFonts w:eastAsia="Times New Roman" w:cs="Times New Roman"/>
          <w:szCs w:val="24"/>
        </w:rPr>
        <w:t>μεταξύ άλλων</w:t>
      </w:r>
      <w:r>
        <w:rPr>
          <w:rFonts w:eastAsia="Times New Roman" w:cs="Times New Roman"/>
          <w:szCs w:val="24"/>
        </w:rPr>
        <w:t>»</w:t>
      </w:r>
      <w:r>
        <w:rPr>
          <w:rFonts w:eastAsia="Times New Roman" w:cs="Times New Roman"/>
          <w:szCs w:val="24"/>
        </w:rPr>
        <w:t>, πράγμα που σημαίνει ουσιαστικά ότι ευνοείται εδώ η απο</w:t>
      </w:r>
      <w:r>
        <w:rPr>
          <w:rFonts w:eastAsia="Times New Roman" w:cs="Times New Roman"/>
          <w:szCs w:val="24"/>
        </w:rPr>
        <w:t xml:space="preserve">κλειστική υπέρ του ΣΟΕΛ κατοχύρωση των </w:t>
      </w:r>
      <w:proofErr w:type="spellStart"/>
      <w:r>
        <w:rPr>
          <w:rFonts w:eastAsia="Times New Roman" w:cs="Times New Roman"/>
          <w:szCs w:val="24"/>
        </w:rPr>
        <w:t>δράσεών</w:t>
      </w:r>
      <w:proofErr w:type="spellEnd"/>
      <w:r>
        <w:rPr>
          <w:rFonts w:eastAsia="Times New Roman" w:cs="Times New Roman"/>
          <w:szCs w:val="24"/>
        </w:rPr>
        <w:t xml:space="preserve"> του.</w:t>
      </w:r>
    </w:p>
    <w:p w14:paraId="0D31A5F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Άλλη διάταξη που δεν αποτελεί προσαρμογή της </w:t>
      </w:r>
      <w:r>
        <w:rPr>
          <w:rFonts w:eastAsia="Times New Roman" w:cs="Times New Roman"/>
          <w:szCs w:val="24"/>
        </w:rPr>
        <w:t>ο</w:t>
      </w:r>
      <w:r>
        <w:rPr>
          <w:rFonts w:eastAsia="Times New Roman" w:cs="Times New Roman"/>
          <w:szCs w:val="24"/>
        </w:rPr>
        <w:t>δηγίας είναι αυτή του άρθρου 14 παράγραφος 1, όπου ορίζεται ότι το Διοικητικό Συμβούλιο της ΕΛΤΕ μπορεί να αναθέτει διαδικαστικά θέματα τήρησης του Δημοσίου Μ</w:t>
      </w:r>
      <w:r>
        <w:rPr>
          <w:rFonts w:eastAsia="Times New Roman" w:cs="Times New Roman"/>
          <w:szCs w:val="24"/>
        </w:rPr>
        <w:t>ητρώου στο ΣΟΕΛ. Το ΣΟΕΛ δηλαδή εδώ, ενώ είναι ιδιωτικός φορέας, φαίνεται να ασκεί δημόσια εξουσία και ξέρουμε όλοι ότι χρειάζεται ειδική προσοχή όταν σε ιδιωτικούς φορείς ανατίθενται ασκήσεις δημόσιας εξουσίας.</w:t>
      </w:r>
    </w:p>
    <w:p w14:paraId="0D31A5F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Ιδιαίτερα προβληματικό είναι και το άρθρο 33 παράγραφοι 12 και 13 που προβλέπουν τη δυνατότητα διενέργειας ποιοτικών ελέγχων από το ΣΟΕΛ κατά παραβίαση και της </w:t>
      </w:r>
      <w:r>
        <w:rPr>
          <w:rFonts w:eastAsia="Times New Roman" w:cs="Times New Roman"/>
          <w:szCs w:val="24"/>
        </w:rPr>
        <w:t>ο</w:t>
      </w:r>
      <w:r>
        <w:rPr>
          <w:rFonts w:eastAsia="Times New Roman" w:cs="Times New Roman"/>
          <w:szCs w:val="24"/>
        </w:rPr>
        <w:t>δηγίας, αλλά και του δικαίου του ανταγωνισμού. Η διοίκηση του ΣΟΕΛ θα αναλαμβάνει καθεστώς αυτο</w:t>
      </w:r>
      <w:r>
        <w:rPr>
          <w:rFonts w:eastAsia="Times New Roman" w:cs="Times New Roman"/>
          <w:szCs w:val="24"/>
        </w:rPr>
        <w:t xml:space="preserve">ελέγχου για τα μέλη της, δημιουργώντας έτσι αθέμιτο ανταγωνισμό και για τους ελεγκτές και για τις ελεγκτικές εταιρείες που δεν μετέχουν στη διοίκησή του. </w:t>
      </w:r>
    </w:p>
    <w:p w14:paraId="0D31A5F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Εδώ υπογραμμίζω και εγώ τη γνωμοδότηση του Νομικού Συμβουλίου του Κράτους, στην οποία αναφέρθηκαν και</w:t>
      </w:r>
      <w:r>
        <w:rPr>
          <w:rFonts w:eastAsia="Times New Roman" w:cs="Times New Roman"/>
          <w:szCs w:val="24"/>
        </w:rPr>
        <w:t xml:space="preserve"> άλλοι ομιλητές πριν και την οποία ο εισηγητής μας, ο κ. </w:t>
      </w:r>
      <w:proofErr w:type="spellStart"/>
      <w:r>
        <w:rPr>
          <w:rFonts w:eastAsia="Times New Roman" w:cs="Times New Roman"/>
          <w:szCs w:val="24"/>
        </w:rPr>
        <w:t>Βεσυρόπουλος</w:t>
      </w:r>
      <w:proofErr w:type="spellEnd"/>
      <w:r>
        <w:rPr>
          <w:rFonts w:eastAsia="Times New Roman" w:cs="Times New Roman"/>
          <w:szCs w:val="24"/>
        </w:rPr>
        <w:t xml:space="preserve">, κατέθεσε στα Πρακτικά. </w:t>
      </w:r>
    </w:p>
    <w:p w14:paraId="0D31A5F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Ακόμα, θα πρέπει να αλλάξει η διάταξη του άρθρου 46 παράγραφος 1 που ορίζει ότι τα αρχεία των ελεγκτών πρέπει να τηρούνται για δέκα χρόνια και να προσαρμοστούμε </w:t>
      </w:r>
      <w:r>
        <w:rPr>
          <w:rFonts w:eastAsia="Times New Roman" w:cs="Times New Roman"/>
          <w:szCs w:val="24"/>
        </w:rPr>
        <w:t xml:space="preserve">στα πέντε χρόνια της υποχρέωσης διατήρησης φορολογικών στοιχείων. </w:t>
      </w:r>
    </w:p>
    <w:p w14:paraId="0D31A600" w14:textId="77777777" w:rsidR="00320123" w:rsidRDefault="00F36392">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D31A60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xml:space="preserve"> αναφερόμενος στο άρθρο 52 παράγραφος 6, όπου ορίζεται ότι οι κανονιστικές πράξεις της ΕΛΤΕ ορίζονται κατόπιν γνώμης του εποπτικού συμβουλίου του ΣΟΕΛ. </w:t>
      </w:r>
      <w:r>
        <w:rPr>
          <w:rFonts w:eastAsia="Times New Roman" w:cs="Times New Roman"/>
          <w:szCs w:val="24"/>
        </w:rPr>
        <w:t>Ε</w:t>
      </w:r>
      <w:r>
        <w:rPr>
          <w:rFonts w:eastAsia="Times New Roman" w:cs="Times New Roman"/>
          <w:szCs w:val="24"/>
        </w:rPr>
        <w:t>δώ, φυσικά, υπάρχει κίνδυνος αδιαφάνειας με συγκεκριμένα επαγγελματικά συμφέροντα που μονοπωλούν τη διο</w:t>
      </w:r>
      <w:r>
        <w:rPr>
          <w:rFonts w:eastAsia="Times New Roman" w:cs="Times New Roman"/>
          <w:szCs w:val="24"/>
        </w:rPr>
        <w:t>ίκηση του ΣΟΕΛ.</w:t>
      </w:r>
    </w:p>
    <w:p w14:paraId="0D31A60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λέξη θέλω να πω ακόμα για την ανάγκη να προσαρμοστεί ο έλεγχος που ασκείται στους ΕΛΚΕ των πανεπιστημίων. Δεν ξεχνώ ότι είμαι πανεπιστημιακός και άρα το σημείο αυτό θα ήθελα, κυρία Υπουργέ, να το δείτε. Θα πρέπει να προσαρμοστεί </w:t>
      </w:r>
      <w:r>
        <w:rPr>
          <w:rFonts w:eastAsia="Times New Roman" w:cs="Times New Roman"/>
          <w:szCs w:val="24"/>
        </w:rPr>
        <w:lastRenderedPageBreak/>
        <w:t>ο έλεγχ</w:t>
      </w:r>
      <w:r>
        <w:rPr>
          <w:rFonts w:eastAsia="Times New Roman" w:cs="Times New Roman"/>
          <w:szCs w:val="24"/>
        </w:rPr>
        <w:t>ος που ασκείται στους ΕΛΚΕ, στους ειδικούς λογαριασμούς των πανεπιστημίων και ειδικότερα να προβλεφθεί ότι μόνο ένας ελεγκτής φτάνει και ότι ο έλεγχος ασκείται όχι μόνο στις δαπάνες, αλλά στο σύνολο των λογαριασμών και βεβαίως χωρίς τους περιορισμούς που π</w:t>
      </w:r>
      <w:r>
        <w:rPr>
          <w:rFonts w:eastAsia="Times New Roman" w:cs="Times New Roman"/>
          <w:szCs w:val="24"/>
        </w:rPr>
        <w:t>ροβλέπει η σημερινή νομοθεσία.</w:t>
      </w:r>
    </w:p>
    <w:p w14:paraId="0D31A60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τελευταία λέξη για την τροπολογία του κ. </w:t>
      </w:r>
      <w:proofErr w:type="spellStart"/>
      <w:r>
        <w:rPr>
          <w:rFonts w:eastAsia="Times New Roman" w:cs="Times New Roman"/>
          <w:szCs w:val="24"/>
        </w:rPr>
        <w:t>Γαβρόγλου</w:t>
      </w:r>
      <w:proofErr w:type="spellEnd"/>
      <w:r>
        <w:rPr>
          <w:rFonts w:eastAsia="Times New Roman" w:cs="Times New Roman"/>
          <w:szCs w:val="24"/>
        </w:rPr>
        <w:t>.</w:t>
      </w:r>
    </w:p>
    <w:p w14:paraId="0D31A60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Καθηγητά, δεν μπορώ να δείξω άλλη ανοχή.</w:t>
      </w:r>
    </w:p>
    <w:p w14:paraId="0D31A60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Τελείωσα, κύριε Πρόεδρε. Μισή λέξη μόνο για την τροπολογ</w:t>
      </w:r>
      <w:r>
        <w:rPr>
          <w:rFonts w:eastAsia="Times New Roman" w:cs="Times New Roman"/>
          <w:szCs w:val="24"/>
        </w:rPr>
        <w:t xml:space="preserve">ία που έφερε ο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0D31A60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συνειδητοποιήσουμε όλοι ότι τα πανεπιστήμια αυτή την ώρα δεν μπορούν να μεταβληθούν σε εξεταστικά κέντρα. Υπάρχει, όμως, ανάγκη να αποσυμπιεστούν από τον τεράστιο αριθμό φοιτητών ο οποίος έχει συσσωρευτεί </w:t>
      </w:r>
      <w:r>
        <w:rPr>
          <w:rFonts w:eastAsia="Times New Roman" w:cs="Times New Roman"/>
          <w:szCs w:val="24"/>
        </w:rPr>
        <w:t xml:space="preserve">στο πτυχίο. Πρέπει, λοιπόν, οπωσδήποτε να διευκολυνθούν τα παιδιά τα οποία είναι στο πτυχίο να τελειώσουν, διότι οι αριθμοί που βαραίνουν τις σχολές είναι εξαιρετικά υψηλοί και δεν τις αφήνουν να λειτουργήσουν ομαλά. Μακάρι στο μέλλον αυτά τα θέματα να τα </w:t>
      </w:r>
      <w:r>
        <w:rPr>
          <w:rFonts w:eastAsia="Times New Roman" w:cs="Times New Roman"/>
          <w:szCs w:val="24"/>
        </w:rPr>
        <w:t>ρυθμίζουν τα πανεπιστήμια μόνα τους, χωρίς νομοθετική παρέμβαση.</w:t>
      </w:r>
    </w:p>
    <w:p w14:paraId="0D31A60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 κύριε Πρόεδρε.</w:t>
      </w:r>
    </w:p>
    <w:p w14:paraId="0D31A608" w14:textId="77777777" w:rsidR="00320123" w:rsidRDefault="00F36392">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D31A60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 </w:t>
      </w:r>
      <w:proofErr w:type="spellStart"/>
      <w:r>
        <w:rPr>
          <w:rFonts w:eastAsia="Times New Roman" w:cs="Times New Roman"/>
          <w:szCs w:val="24"/>
        </w:rPr>
        <w:t>Αμυρά</w:t>
      </w:r>
      <w:proofErr w:type="spellEnd"/>
      <w:r>
        <w:rPr>
          <w:rFonts w:eastAsia="Times New Roman" w:cs="Times New Roman"/>
          <w:szCs w:val="24"/>
        </w:rPr>
        <w:t>, θα δώσω τον λόγο για ένα λεπτό στο</w:t>
      </w:r>
      <w:r>
        <w:rPr>
          <w:rFonts w:eastAsia="Times New Roman" w:cs="Times New Roman"/>
          <w:szCs w:val="24"/>
        </w:rPr>
        <w:t xml:space="preserve">ν κ. </w:t>
      </w:r>
      <w:proofErr w:type="spellStart"/>
      <w:r>
        <w:rPr>
          <w:rFonts w:eastAsia="Times New Roman" w:cs="Times New Roman"/>
          <w:szCs w:val="24"/>
        </w:rPr>
        <w:t>Γιαννακίδη</w:t>
      </w:r>
      <w:proofErr w:type="spellEnd"/>
      <w:r>
        <w:rPr>
          <w:rFonts w:eastAsia="Times New Roman" w:cs="Times New Roman"/>
          <w:szCs w:val="24"/>
        </w:rPr>
        <w:t>, για να υποστηρίξει μ</w:t>
      </w:r>
      <w:r>
        <w:rPr>
          <w:rFonts w:eastAsia="Times New Roman" w:cs="Times New Roman"/>
          <w:szCs w:val="24"/>
        </w:rPr>
        <w:t>ί</w:t>
      </w:r>
      <w:r>
        <w:rPr>
          <w:rFonts w:eastAsia="Times New Roman" w:cs="Times New Roman"/>
          <w:szCs w:val="24"/>
        </w:rPr>
        <w:t>α βουλευτική τροπολογία, ώστε να ξέρει η κυρία Υπουργός, όταν ανέβει στο Βήμα, να μας πει εάν θα την κάνει δεκτή ή όχι.</w:t>
      </w:r>
    </w:p>
    <w:p w14:paraId="0D31A60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Γιαννακίδη</w:t>
      </w:r>
      <w:proofErr w:type="spellEnd"/>
      <w:r>
        <w:rPr>
          <w:rFonts w:eastAsia="Times New Roman" w:cs="Times New Roman"/>
          <w:szCs w:val="24"/>
        </w:rPr>
        <w:t>, έχετε τον λόγο για ένα λεπτό.</w:t>
      </w:r>
    </w:p>
    <w:p w14:paraId="0D31A60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Σας ευχαριστώ, κύριε Πρόεδρ</w:t>
      </w:r>
      <w:r>
        <w:rPr>
          <w:rFonts w:eastAsia="Times New Roman" w:cs="Times New Roman"/>
          <w:szCs w:val="24"/>
        </w:rPr>
        <w:t>ε.</w:t>
      </w:r>
    </w:p>
    <w:p w14:paraId="0D31A60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προτεινόμενη διάταξη ουσιαστικά ως μέλος του Διοικητικού Συμβουλίου της ΕΛΤΕ θα είναι και το Οικονομικό Επιμελητήριο σε αντικατάσταση του Συνδέσμου Βιομηχάνων Βορείου Ελλάδος προς ικανοποίηση και του αιτήματος που είχε ακουστεί στην ακρόαση φορέω</w:t>
      </w:r>
      <w:r>
        <w:rPr>
          <w:rFonts w:eastAsia="Times New Roman" w:cs="Times New Roman"/>
          <w:szCs w:val="24"/>
        </w:rPr>
        <w:t xml:space="preserve">ν κατά τη διάρκεια της συνεδρίασης της </w:t>
      </w:r>
      <w:r>
        <w:rPr>
          <w:rFonts w:eastAsia="Times New Roman" w:cs="Times New Roman"/>
          <w:szCs w:val="24"/>
        </w:rPr>
        <w:t>ε</w:t>
      </w:r>
      <w:r>
        <w:rPr>
          <w:rFonts w:eastAsia="Times New Roman" w:cs="Times New Roman"/>
          <w:szCs w:val="24"/>
        </w:rPr>
        <w:t xml:space="preserve">πιτροπής. Αφορά ουσιαστικά την παράγραφο 6 του άρθρου 1 του ν.3148/2003 και ουσιαστικά στη θέση του Συνδέσμου Βιομηχάνων Βορείου Ελλάδος μπαίνει το Οικονομικό Επιμελητήριο. </w:t>
      </w:r>
    </w:p>
    <w:p w14:paraId="0D31A60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Υπάρχουν </w:t>
      </w:r>
      <w:r>
        <w:rPr>
          <w:rFonts w:eastAsia="Times New Roman" w:cs="Times New Roman"/>
          <w:szCs w:val="24"/>
        </w:rPr>
        <w:t xml:space="preserve">ήδη αντίγραφα της τροπολογίας, κύριοι συνάδελφοι. Το λέω αυτό γιατί μπορεί να θέλουν να τη δουν οι εισηγητές πριν τοποθετηθούν στην ψηφοφορία. </w:t>
      </w:r>
    </w:p>
    <w:p w14:paraId="0D31A60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0D31A60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D31A61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w:t>
      </w:r>
      <w:r>
        <w:rPr>
          <w:rFonts w:eastAsia="Times New Roman" w:cs="Times New Roman"/>
          <w:szCs w:val="24"/>
        </w:rPr>
        <w:t>ου παρόντος νομοσχεδίου γίνεται σε μία περίοδο κατά την οποία όλα τα βασικά ζέοντα θέματα της οικονομίας βρίσκονται δυστυχώς για άλλη μία φορά στον αέρα, η δεύτερη αξιολόγηση, τα βραχυπρόθεσμα μέτρα, το μεσοπρόθεσμο πρόγραμμα, οι διαρθρωτικές μεταρρυθμίσει</w:t>
      </w:r>
      <w:r>
        <w:rPr>
          <w:rFonts w:eastAsia="Times New Roman" w:cs="Times New Roman"/>
          <w:szCs w:val="24"/>
        </w:rPr>
        <w:t xml:space="preserve">ς. </w:t>
      </w:r>
      <w:r>
        <w:rPr>
          <w:rFonts w:eastAsia="Times New Roman" w:cs="Times New Roman"/>
          <w:szCs w:val="24"/>
        </w:rPr>
        <w:t>Ό</w:t>
      </w:r>
      <w:r>
        <w:rPr>
          <w:rFonts w:eastAsia="Times New Roman" w:cs="Times New Roman"/>
          <w:szCs w:val="24"/>
        </w:rPr>
        <w:t>σο αυτά τα ζητήματα παραμένουν σε εκκρεμότητα, τόσο πιο εύκολα αιωρούνται δυσμενή, άσχημα, αιματηρά σενάρια για τη χώρα που διακινούν οι γνωστοί ακραίοι, όπως έχουμε μάθει να τους λέμε, κύκλοι της Ευρώπης, πατώντας στην αδυναμία της Κυβέρνησής σας να δ</w:t>
      </w:r>
      <w:r>
        <w:rPr>
          <w:rFonts w:eastAsia="Times New Roman" w:cs="Times New Roman"/>
          <w:szCs w:val="24"/>
        </w:rPr>
        <w:t>ιαπραγματευθεί γρήγορα και αποτελεσματικά.</w:t>
      </w:r>
    </w:p>
    <w:p w14:paraId="0D31A61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χρόνος δεν είναι με το μέρος της χώρας και δυστυχώς δεν έχουμε από σας, τους Υπουργούς, κα</w:t>
      </w:r>
      <w:r>
        <w:rPr>
          <w:rFonts w:eastAsia="Times New Roman" w:cs="Times New Roman"/>
          <w:szCs w:val="24"/>
        </w:rPr>
        <w:t>μ</w:t>
      </w:r>
      <w:r>
        <w:rPr>
          <w:rFonts w:eastAsia="Times New Roman" w:cs="Times New Roman"/>
          <w:szCs w:val="24"/>
        </w:rPr>
        <w:t xml:space="preserve">μία σαφή εικόνα των προθέσεών σας. Θα έλεγα ότι διαρκώς πελαγοδρομείτε εσείς οι </w:t>
      </w:r>
      <w:r>
        <w:rPr>
          <w:rFonts w:eastAsia="Times New Roman" w:cs="Times New Roman"/>
          <w:szCs w:val="24"/>
        </w:rPr>
        <w:lastRenderedPageBreak/>
        <w:t>Υπουργοί, θα έλεγα ότι παραβιάζετε διαρκ</w:t>
      </w:r>
      <w:r>
        <w:rPr>
          <w:rFonts w:eastAsia="Times New Roman" w:cs="Times New Roman"/>
          <w:szCs w:val="24"/>
        </w:rPr>
        <w:t xml:space="preserve">ώς προθεσμίες που οι ίδιοι έχετε θέσει. Οι λεγόμενες κόκκινες γραμμές διαρκώς ξεθωριάζουν, ανάλογα βέβαια και με την έμπνευση των συντακτών των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του Μαξίμου.</w:t>
      </w:r>
    </w:p>
    <w:p w14:paraId="0D31A61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Τελικά κανείς δεν ξέρει, όχι μόνο σε αυτήν την Αίθουσα, αλλά σε ολόκληρη τη χώρα, τι επι</w:t>
      </w:r>
      <w:r>
        <w:rPr>
          <w:rFonts w:eastAsia="Times New Roman" w:cs="Times New Roman"/>
          <w:szCs w:val="24"/>
        </w:rPr>
        <w:t xml:space="preserve">διώκετε. Θέλετε να παραμείνει το ΔΝΤ στο ελληνικό πρόγραμμα, όπως είχατε ζητήσει σε παλαιότερη επιστολή σας –και αναφέρομαι στον κ. </w:t>
      </w:r>
      <w:proofErr w:type="spellStart"/>
      <w:r>
        <w:rPr>
          <w:rFonts w:eastAsia="Times New Roman" w:cs="Times New Roman"/>
          <w:szCs w:val="24"/>
        </w:rPr>
        <w:t>Τσακαλώτο</w:t>
      </w:r>
      <w:proofErr w:type="spellEnd"/>
      <w:r>
        <w:rPr>
          <w:rFonts w:eastAsia="Times New Roman" w:cs="Times New Roman"/>
          <w:szCs w:val="24"/>
        </w:rPr>
        <w:t>- ή όχι γιατί το θεωρείτε πηγή του κακού; Δέχεστε μέτρα πέραν του 2018 ή τα αποκλείετε κατηγορηματικά, όπως μας λέγ</w:t>
      </w:r>
      <w:r>
        <w:rPr>
          <w:rFonts w:eastAsia="Times New Roman" w:cs="Times New Roman"/>
          <w:szCs w:val="24"/>
        </w:rPr>
        <w:t>ατε μέχρι το Νοέμβριο; Θα υπάρχει κόφτης και μετά το 2019 με πρωτογενή πλεονάσματα 3,5% που ξορκίζατε; Πότε θα ξεπαγώσουν τα βραχυπρόθεσμα μέτρα για το χρέος; Πότε θα συζητηθούν τα μεσοπρόθεσμα; Ποια μέτρα προτείνετε εσείς για να κλείσει η δεύτερη αξιολόγη</w:t>
      </w:r>
      <w:r>
        <w:rPr>
          <w:rFonts w:eastAsia="Times New Roman" w:cs="Times New Roman"/>
          <w:szCs w:val="24"/>
        </w:rPr>
        <w:t>ση; Δέχεστε να μειωθεί το αφορολόγητο όριο και να αυξήσετε τον ΦΠΑ; Αυτά είναι ερωτήματα όχι θεωρητικά, είναι πρακτικά, σημαντικά θέματα που ζητούν απαντήσεις.</w:t>
      </w:r>
    </w:p>
    <w:p w14:paraId="0D31A61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Προσπάθησα, λοιπόν, να βρω μία επίσημη κυβερνητική πηγή και μία γραμμή, για παράδειγμα, στο ζήτη</w:t>
      </w:r>
      <w:r>
        <w:rPr>
          <w:rFonts w:eastAsia="Times New Roman" w:cs="Times New Roman"/>
          <w:szCs w:val="24"/>
        </w:rPr>
        <w:t xml:space="preserve">μα του αφορολογήτου ορίου. </w:t>
      </w:r>
    </w:p>
    <w:p w14:paraId="0D31A61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παλαιότερη δήλωση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το Μάιο του 2016, που έλεγε ότι εάν μειωθεί το αφορολόγητο κάτω από τα 9.100 ευρώ, εκείνος θα παραιτούνταν. </w:t>
      </w:r>
      <w:r>
        <w:rPr>
          <w:rFonts w:eastAsia="Times New Roman" w:cs="Times New Roman"/>
          <w:szCs w:val="24"/>
        </w:rPr>
        <w:t>Τ</w:t>
      </w:r>
      <w:r>
        <w:rPr>
          <w:rFonts w:eastAsia="Times New Roman" w:cs="Times New Roman"/>
          <w:szCs w:val="24"/>
        </w:rPr>
        <w:t xml:space="preserve">ο αφορολόγητο έχει πέσει στα 8.600 ευρώ και ο κ. </w:t>
      </w:r>
      <w:proofErr w:type="spellStart"/>
      <w:r>
        <w:rPr>
          <w:rFonts w:eastAsia="Times New Roman" w:cs="Times New Roman"/>
          <w:szCs w:val="24"/>
        </w:rPr>
        <w:t>Τσακαλώτος</w:t>
      </w:r>
      <w:proofErr w:type="spellEnd"/>
      <w:r>
        <w:rPr>
          <w:rFonts w:eastAsia="Times New Roman" w:cs="Times New Roman"/>
          <w:szCs w:val="24"/>
        </w:rPr>
        <w:t xml:space="preserve"> μια χαρά κάθεται στη θέση του. Τι θα γίνει, λοιπόν; Ποιο είναι το μέλλον; </w:t>
      </w:r>
    </w:p>
    <w:p w14:paraId="0D31A61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Ακούστε, λοιπόν, τι έκανα, για να δείτε τη διγλωσσία αυτής της κυβέρνησης και όλων, βεβαίως, των «παπαγάλων» της. Ανέτρεξ</w:t>
      </w:r>
      <w:r>
        <w:rPr>
          <w:rFonts w:eastAsia="Times New Roman" w:cs="Times New Roman"/>
          <w:szCs w:val="24"/>
        </w:rPr>
        <w:t xml:space="preserve">α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την επομένη της συνάντησης του κ. </w:t>
      </w:r>
      <w:proofErr w:type="spellStart"/>
      <w:r>
        <w:rPr>
          <w:rFonts w:eastAsia="Times New Roman" w:cs="Times New Roman"/>
          <w:szCs w:val="24"/>
        </w:rPr>
        <w:t>Τσακαλώτου</w:t>
      </w:r>
      <w:proofErr w:type="spellEnd"/>
      <w:r>
        <w:rPr>
          <w:rFonts w:eastAsia="Times New Roman" w:cs="Times New Roman"/>
          <w:szCs w:val="24"/>
        </w:rPr>
        <w:t xml:space="preserve"> με τον Γάλλο ομόλογό του κ. Μισέλ </w:t>
      </w:r>
      <w:proofErr w:type="spellStart"/>
      <w:r>
        <w:rPr>
          <w:rFonts w:eastAsia="Times New Roman" w:cs="Times New Roman"/>
          <w:szCs w:val="24"/>
        </w:rPr>
        <w:t>Σαπέν</w:t>
      </w:r>
      <w:proofErr w:type="spellEnd"/>
      <w:r>
        <w:rPr>
          <w:rFonts w:eastAsia="Times New Roman" w:cs="Times New Roman"/>
          <w:szCs w:val="24"/>
        </w:rPr>
        <w:t xml:space="preserve"> στις 12 Ιανουαρίου. Προσέξτε, λοιπόν: Στη σελίδα 12 της κομματικής εφημερίδας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στο βασικό θέμα για τις επαφές </w:t>
      </w:r>
      <w:proofErr w:type="spellStart"/>
      <w:r>
        <w:rPr>
          <w:rFonts w:eastAsia="Times New Roman" w:cs="Times New Roman"/>
          <w:szCs w:val="24"/>
        </w:rPr>
        <w:t>Τσακαλώτου</w:t>
      </w:r>
      <w:proofErr w:type="spellEnd"/>
      <w:r>
        <w:rPr>
          <w:rFonts w:eastAsia="Times New Roman" w:cs="Times New Roman"/>
          <w:szCs w:val="24"/>
        </w:rPr>
        <w:t xml:space="preserve"> στο Παρίσι αναφέρονται επί λ</w:t>
      </w:r>
      <w:r>
        <w:rPr>
          <w:rFonts w:eastAsia="Times New Roman" w:cs="Times New Roman"/>
          <w:szCs w:val="24"/>
        </w:rPr>
        <w:t xml:space="preserve">έξει τα εξής. Σας τα διαβάζω: «Το μοναδικό ζήτημα που συζητάει η Κυβέρνηση» –είπε ο κ. </w:t>
      </w:r>
      <w:proofErr w:type="spellStart"/>
      <w:r>
        <w:rPr>
          <w:rFonts w:eastAsia="Times New Roman" w:cs="Times New Roman"/>
          <w:szCs w:val="24"/>
        </w:rPr>
        <w:t>Τσακαλώτος</w:t>
      </w:r>
      <w:proofErr w:type="spellEnd"/>
      <w:r>
        <w:rPr>
          <w:rFonts w:eastAsia="Times New Roman" w:cs="Times New Roman"/>
          <w:szCs w:val="24"/>
        </w:rPr>
        <w:t>- «είναι η παράταση του δημοσιονομικού κόφτη μετά το 2018. Με αυτά τα δεδομένα δεν αποκλείεται να υπάρξει εντός του πλαισίου για τον δημοσιονομικό κόφτη –προσέ</w:t>
      </w:r>
      <w:r>
        <w:rPr>
          <w:rFonts w:eastAsia="Times New Roman" w:cs="Times New Roman"/>
          <w:szCs w:val="24"/>
        </w:rPr>
        <w:t xml:space="preserve">ξτε- πρόβλεψη για μείωση του αφορολογήτου ορίου τη διετία 2019-2020, εφόσον δεν επιτευχθούν οι στόχοι αυτών των ετών». Αυτά στην πάνω μισή σελίδα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w:t>
      </w:r>
    </w:p>
    <w:p w14:paraId="0D31A61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κάτω μισή σελίδα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ακούστε: «Σκουρλέτης: Η Κυβέρνηση δεν αποδέχεται μείωση του αφ</w:t>
      </w:r>
      <w:r>
        <w:rPr>
          <w:rFonts w:eastAsia="Times New Roman" w:cs="Times New Roman"/>
          <w:szCs w:val="24"/>
        </w:rPr>
        <w:t xml:space="preserve">ορολογήτου». Δηλαδή, σε μία σελίδα έχουμε τον πανζουρλισμό, έχουμε αυτήν την τρέλα αυτής της Κυβέρνησης. Η μισή και πάνω σελίδα μας λέει ότι ο </w:t>
      </w:r>
      <w:proofErr w:type="spellStart"/>
      <w:r>
        <w:rPr>
          <w:rFonts w:eastAsia="Times New Roman" w:cs="Times New Roman"/>
          <w:szCs w:val="24"/>
        </w:rPr>
        <w:t>Τσακαλώτος</w:t>
      </w:r>
      <w:proofErr w:type="spellEnd"/>
      <w:r>
        <w:rPr>
          <w:rFonts w:eastAsia="Times New Roman" w:cs="Times New Roman"/>
          <w:szCs w:val="24"/>
        </w:rPr>
        <w:t xml:space="preserve"> δεν δέχεται νέα μείωση του αφορολογήτου, αλλά θα τη δεχθεί εάν τελικά δεν πιάσουμε τους στόχους και η </w:t>
      </w:r>
      <w:r>
        <w:rPr>
          <w:rFonts w:eastAsia="Times New Roman" w:cs="Times New Roman"/>
          <w:szCs w:val="24"/>
        </w:rPr>
        <w:t xml:space="preserve">επόμενη μισή κάτω σελίδα είναι η αντίσταση. Η Κυβέρνηση δεν δέχεται μείωση του αφορολογήτου. Ποιον να πιστέψω, λοιπόν, τον κ. </w:t>
      </w:r>
      <w:proofErr w:type="spellStart"/>
      <w:r>
        <w:rPr>
          <w:rFonts w:eastAsia="Times New Roman" w:cs="Times New Roman"/>
          <w:szCs w:val="24"/>
        </w:rPr>
        <w:t>Τσακαλώτο</w:t>
      </w:r>
      <w:proofErr w:type="spellEnd"/>
      <w:r>
        <w:rPr>
          <w:rFonts w:eastAsia="Times New Roman" w:cs="Times New Roman"/>
          <w:szCs w:val="24"/>
        </w:rPr>
        <w:t xml:space="preserve"> που δέχεται μείωση του αφορολογήτου ή τον κ. Σκουρλέτη που λέει ότι δεν θα δεχθεί; Ποιος είναι ο συντάκτης, ποιος είναι </w:t>
      </w:r>
      <w:r>
        <w:rPr>
          <w:rFonts w:eastAsia="Times New Roman" w:cs="Times New Roman"/>
          <w:szCs w:val="24"/>
        </w:rPr>
        <w:t xml:space="preserve">ο ρεπόρτερ ο έγκυρος; Ο πάνω ή ο κάτω; </w:t>
      </w:r>
    </w:p>
    <w:p w14:paraId="0D31A61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αυτός είναι ο τρόπος με τον οποίο αυτή η Κυβέρνηση διαπραγματεύεται και τελικά, όπως έχουμε συνηθίσει να λέμε, μεγαλώνει τον λογαριασμό, τη χασούρα για τους Έλληνες πολίτες. Εκεί που μόλις το Νοέμβριο σε άρθρο του στην Εφημερί</w:t>
      </w:r>
      <w:r>
        <w:rPr>
          <w:rFonts w:eastAsia="Times New Roman" w:cs="Times New Roman"/>
          <w:szCs w:val="24"/>
        </w:rPr>
        <w:t xml:space="preserve">δα των Συντακτών ο Πρωθυπουργός έλεγε ότι η αξιολόγηση θα έκλεινε άμεσα στις αρχές Δεκέμβρη και ότι τα μνημόνια τελειώνουν στα μέσα του 2018, τώρα τα πράγματα είναι πολύ διαφορετικά, πολύ χειρότερα και έχουμε τις εξής τρεις επιλογές: </w:t>
      </w:r>
    </w:p>
    <w:p w14:paraId="0D31A61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Πρώτος δρόμος, να υπο</w:t>
      </w:r>
      <w:r>
        <w:rPr>
          <w:rFonts w:eastAsia="Times New Roman" w:cs="Times New Roman"/>
          <w:szCs w:val="24"/>
        </w:rPr>
        <w:t>γράψετε ένα μνημόνιο 3-</w:t>
      </w:r>
      <w:r>
        <w:rPr>
          <w:rFonts w:eastAsia="Times New Roman" w:cs="Times New Roman"/>
          <w:szCs w:val="24"/>
          <w:lang w:val="en-US"/>
        </w:rPr>
        <w:t>plus</w:t>
      </w:r>
      <w:r>
        <w:rPr>
          <w:rFonts w:eastAsia="Times New Roman" w:cs="Times New Roman"/>
          <w:szCs w:val="24"/>
        </w:rPr>
        <w:t xml:space="preserve"> με τη συμμετοχή του ΔΝΤ και τον καθορισμό του να είναι ασαφής. Ο δεύτερος δρόμος είναι να υπογράψετε ένα τέταρτο μνημόνιο χωρίς το ΔΝΤ, το οποίο θα έπρεπε ή θα πρέπει να εγκρίνει το Γερμανικό Κοινοβούλιο, κάτι, που ούτε ο κ. Σόι</w:t>
      </w:r>
      <w:r>
        <w:rPr>
          <w:rFonts w:eastAsia="Times New Roman" w:cs="Times New Roman"/>
          <w:szCs w:val="24"/>
        </w:rPr>
        <w:t>μπλε δεν σας το συνιστά και ο τρίτος δρόμος, που φοβάμαι ότι μπορεί και αυτόν λίγο να τον τσαλαπατήσετε, να βάλετε λίγο το πόδι σας σε αυτόν, είναι να επαναφέρετε εφιαλτικά σενάρια που δεν θέλω ούτε να τα ονοματίσω από αυτό εδώ το Βήμα της Βουλής για την ο</w:t>
      </w:r>
      <w:r>
        <w:rPr>
          <w:rFonts w:eastAsia="Times New Roman" w:cs="Times New Roman"/>
          <w:szCs w:val="24"/>
        </w:rPr>
        <w:t xml:space="preserve">ικονομία και την ελληνική κοινωνία. </w:t>
      </w:r>
    </w:p>
    <w:p w14:paraId="0D31A61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Εκεί, λοιπόν, που θα σκίζατε τα μνημόνια, πάτε να κάνετε παγκόσμιο ρεκόρ: Δυο μνημόνια μέσα σε λιγότερο από δ</w:t>
      </w:r>
      <w:r>
        <w:rPr>
          <w:rFonts w:eastAsia="Times New Roman" w:cs="Times New Roman"/>
          <w:szCs w:val="24"/>
        </w:rPr>
        <w:t>ύ</w:t>
      </w:r>
      <w:r>
        <w:rPr>
          <w:rFonts w:eastAsia="Times New Roman" w:cs="Times New Roman"/>
          <w:szCs w:val="24"/>
        </w:rPr>
        <w:t xml:space="preserve">ο χρόνια. </w:t>
      </w:r>
    </w:p>
    <w:p w14:paraId="0D31A61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Όμως, εμείς θέλουμε ξεκάθαρες απαντήσεις και για το αφορολόγητο και για τον ΦΠΑ και για τη συμμετο</w:t>
      </w:r>
      <w:r>
        <w:rPr>
          <w:rFonts w:eastAsia="Times New Roman" w:cs="Times New Roman"/>
          <w:szCs w:val="24"/>
        </w:rPr>
        <w:t>χή ή μη του ΔΝΤ στο ελληνικό</w:t>
      </w:r>
      <w:r>
        <w:rPr>
          <w:rFonts w:eastAsia="Times New Roman" w:cs="Times New Roman"/>
          <w:b/>
          <w:szCs w:val="24"/>
        </w:rPr>
        <w:t xml:space="preserve"> </w:t>
      </w:r>
      <w:r>
        <w:rPr>
          <w:rFonts w:eastAsia="Times New Roman" w:cs="Times New Roman"/>
          <w:szCs w:val="24"/>
        </w:rPr>
        <w:t>πρόγραμμα και για τις συντάξεις, που επισήμως μπήκαν στον «κόφτη» με την επιστολή αφοσίωσης της Κυβέρνησης ΣΥΡΙΖΑ-ΑΝΕΛ στο μνημόνιο και, τέλος, θέλουμε να μάθουμε ποιες θα είναι οι περικοπές και ποιους θα πλήξουν.</w:t>
      </w:r>
    </w:p>
    <w:p w14:paraId="0D31A61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Με αυτή την ε</w:t>
      </w:r>
      <w:r>
        <w:rPr>
          <w:rFonts w:eastAsia="Times New Roman" w:cs="Times New Roman"/>
          <w:szCs w:val="24"/>
        </w:rPr>
        <w:t>υκαιρία, αγαπητή κυρία Υπουργέ, θα ήθελα να αναφερθώ και στο πρωτογενές πλεόνασμα που ανακοίνωσε το Υπουργείο Οικονομικών για το 2016.</w:t>
      </w:r>
    </w:p>
    <w:p w14:paraId="0D31A61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Διαβάζω, λοιπόν, πάλι από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«Το πρωτογενές πλεόνασμα ανέρχεται στα 4,4 δισεκατομμύρια ευρώ το 2016 έναντι στόχο</w:t>
      </w:r>
      <w:r>
        <w:rPr>
          <w:rFonts w:eastAsia="Times New Roman" w:cs="Times New Roman"/>
          <w:szCs w:val="24"/>
        </w:rPr>
        <w:t xml:space="preserve">υ 1,98 δισεκατομμυρίων». «Υπερκαλύφθηκε δηλαδή» -πανηγυρίζει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«ο στόχος κατά 121%».</w:t>
      </w:r>
    </w:p>
    <w:p w14:paraId="0D31A61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Ναι, θα μπορούσε να είναι το νέο της χρονιάς, αλλά πώς προήλθε, πώς προέκυψε αυτό το πλεόνασμα; Προέκυψε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πολιτών και επιχειρήσεων, από την π</w:t>
      </w:r>
      <w:r>
        <w:rPr>
          <w:rFonts w:eastAsia="Times New Roman" w:cs="Times New Roman"/>
          <w:szCs w:val="24"/>
        </w:rPr>
        <w:t xml:space="preserve">ερικοπή του Προγράμματος Δημοσίων Επενδύσεων κατά 500 εκατομμύρια ευρώ. Αυτό δεν είδα πουθενά να το λέτε, αλλά ούτε αναφέρετε και την αύξηση των ληξιπρόθεσμων οφειλών προς τον ιδιωτικό τομέα, του δημοσίου προς τους ιδιώτες. </w:t>
      </w:r>
    </w:p>
    <w:p w14:paraId="0D31A61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Υπάρχει, όμως, και ένα σημείο π</w:t>
      </w:r>
      <w:r>
        <w:rPr>
          <w:rFonts w:eastAsia="Times New Roman" w:cs="Times New Roman"/>
          <w:szCs w:val="24"/>
        </w:rPr>
        <w:t xml:space="preserve">ου πρέπει να προσέξετε σε σχέση με το πλεόνασμα-ρεκόρ που ανακοινώσατε. Εάν κόβετε το Πρόγραμμα Δημοσίων Επενδύσεων, εάν αυξάνετε τις οφειλές του δημοσίου προς τον ιδιώτη, εάν υπερφορολογείτε τον τελευταίο πολίτη και την οποιαδήποτε οικονομική κίνηση έτσι </w:t>
      </w:r>
      <w:r>
        <w:rPr>
          <w:rFonts w:eastAsia="Times New Roman" w:cs="Times New Roman"/>
          <w:szCs w:val="24"/>
        </w:rPr>
        <w:t xml:space="preserve">όπως το κάνετε και εμφανίζετε ένα υπέρογκο πλεόνασμα άνω του 2% του </w:t>
      </w:r>
      <w:r>
        <w:rPr>
          <w:rFonts w:eastAsia="Times New Roman" w:cs="Times New Roman"/>
          <w:szCs w:val="24"/>
        </w:rPr>
        <w:lastRenderedPageBreak/>
        <w:t>ΑΕΠ σε συνθήκες ύφεσης, φοβάμαι ότι οπλίζετε την άλλη πλευρά που εύλογα θα πει στη χώρα: Αφού αυτή η Κυβέρνηση δέχεται και εμφανίζει πλεόνασμα 2% σε αυτές τις συνθήκες της στασιμότητας, γι</w:t>
      </w:r>
      <w:r>
        <w:rPr>
          <w:rFonts w:eastAsia="Times New Roman" w:cs="Times New Roman"/>
          <w:szCs w:val="24"/>
        </w:rPr>
        <w:t>ατί να μη δεχθεί πλεόνασμα 3,5% και μετά το 2018 που θα έχει και μεγάλη ανάπτυξη, όπως μας διαβεβαιώνει αυτή η Κυβέρνηση;</w:t>
      </w:r>
    </w:p>
    <w:p w14:paraId="0D31A61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Γι’ αυτό, λοιπόν, χρειάζεται προσοχή, χρειάζονται καθαρές κουβέντες και απαντήσεις και σαφείς πολιτικές. Αμφιβάλλω αν θα τα έχουμε αυτ</w:t>
      </w:r>
      <w:r>
        <w:rPr>
          <w:rFonts w:eastAsia="Times New Roman" w:cs="Times New Roman"/>
          <w:szCs w:val="24"/>
        </w:rPr>
        <w:t>ά από αυτή την Κυβέρνηση. Ωστόσο, πάνω από όλα, θέλουμε απαντήσεις για το πού βρίσκεται η αξιολόγηση και τι αναμένει τους πολίτες σε σχέση με τη φορολογία και το ασφαλιστικό.</w:t>
      </w:r>
    </w:p>
    <w:p w14:paraId="0D31A62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Τώρα θέλω να κάνω και εγώ κάποια σχόλια σε σχέση, για παράδειγμα, με τον ΔΟΛ, αγα</w:t>
      </w:r>
      <w:r>
        <w:rPr>
          <w:rFonts w:eastAsia="Times New Roman" w:cs="Times New Roman"/>
          <w:szCs w:val="24"/>
        </w:rPr>
        <w:t xml:space="preserve">πητοί συνάδελφοι, για το Συγκρότημα Λαμπράκη και με διάδοχο τον κ. Ψυχάρη. Έχω την αίσθηση, λοιπόν, ότι ο κ. </w:t>
      </w:r>
      <w:proofErr w:type="spellStart"/>
      <w:r>
        <w:rPr>
          <w:rFonts w:eastAsia="Times New Roman" w:cs="Times New Roman"/>
          <w:szCs w:val="24"/>
        </w:rPr>
        <w:t>Μουλόπουλος</w:t>
      </w:r>
      <w:proofErr w:type="spellEnd"/>
      <w:r>
        <w:rPr>
          <w:rFonts w:eastAsia="Times New Roman" w:cs="Times New Roman"/>
          <w:szCs w:val="24"/>
        </w:rPr>
        <w:t xml:space="preserve"> δεν τοποθετήθηκε στα ηνία του ΔΟΛ ως στρατηγικός επενδυτής. Έχει χρήματα ο κ. </w:t>
      </w:r>
      <w:proofErr w:type="spellStart"/>
      <w:r>
        <w:rPr>
          <w:rFonts w:eastAsia="Times New Roman" w:cs="Times New Roman"/>
          <w:szCs w:val="24"/>
        </w:rPr>
        <w:t>Μουλόπουλος</w:t>
      </w:r>
      <w:proofErr w:type="spellEnd"/>
      <w:r>
        <w:rPr>
          <w:rFonts w:eastAsia="Times New Roman" w:cs="Times New Roman"/>
          <w:szCs w:val="24"/>
        </w:rPr>
        <w:t xml:space="preserve">; Δεν τα έχει. Νομίζω ότι μάλλον εκτελεί χρέη </w:t>
      </w:r>
      <w:r>
        <w:rPr>
          <w:rFonts w:eastAsia="Times New Roman" w:cs="Times New Roman"/>
          <w:szCs w:val="24"/>
        </w:rPr>
        <w:t xml:space="preserve">στρατηγικού «αχυράνθρωπου», φυτευτού από την Κυβέρνηση και από εκείνους που θέλουν να ποδηγετήσουν τον Τύπο. </w:t>
      </w:r>
    </w:p>
    <w:p w14:paraId="0D31A62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πρέπει, αγαπητοί συνάδελφοι, και κυρίως εσείς του ΣΥΡΙΖΑ και της Κυβέρνησης βεβαίως, να αντιληφθείτε το εξής, ότι πέρασαν εκείνες οι εποχές </w:t>
      </w:r>
      <w:r>
        <w:rPr>
          <w:rFonts w:eastAsia="Times New Roman" w:cs="Times New Roman"/>
          <w:szCs w:val="24"/>
        </w:rPr>
        <w:t>που ένα εκδοτικό συγκρότημα επηρέαζε τον κόσμο και οδηγούσε την πολιτική κατάσταση προς τα συμφέροντά του. Υπάρχει το διαδίκτυο. Υπάρχει πλέον άλλος τρόπος ο κόσμος να μάθει την αλήθεια ή τουλάχιστον να την αναζητήσει. Άρα, όσοι νομίζουν ότι με ένα στρατηγ</w:t>
      </w:r>
      <w:r>
        <w:rPr>
          <w:rFonts w:eastAsia="Times New Roman" w:cs="Times New Roman"/>
          <w:szCs w:val="24"/>
        </w:rPr>
        <w:t>ικό «αχυράνθρωπο», φυτεμένο σε ένα εκδοτικό συγκρότημα της χώρας θα κάνουν δουλειά, είναι βαθιά νυχτωμένοι.</w:t>
      </w:r>
    </w:p>
    <w:p w14:paraId="0D31A622"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Θα ήθελα να κάνω δύο παρατηρήσεις, </w:t>
      </w:r>
      <w:r>
        <w:rPr>
          <w:rFonts w:eastAsia="Times New Roman"/>
        </w:rPr>
        <w:t>κυρίες και κύριοι συνάδελφοι</w:t>
      </w:r>
      <w:r>
        <w:rPr>
          <w:rFonts w:eastAsia="Times New Roman" w:cs="Times New Roman"/>
        </w:rPr>
        <w:t xml:space="preserve">, για την κύρωση αυτής της ευρωπαϊκής </w:t>
      </w:r>
      <w:r>
        <w:rPr>
          <w:rFonts w:eastAsia="Times New Roman" w:cs="Times New Roman"/>
        </w:rPr>
        <w:t>ο</w:t>
      </w:r>
      <w:r>
        <w:rPr>
          <w:rFonts w:eastAsia="Times New Roman" w:cs="Times New Roman"/>
        </w:rPr>
        <w:t xml:space="preserve">δηγίας. Θέλω να πω τα εξής δύο πολύ </w:t>
      </w:r>
      <w:r>
        <w:rPr>
          <w:rFonts w:eastAsia="Times New Roman"/>
          <w:bCs/>
        </w:rPr>
        <w:t>συγκεκριμέ</w:t>
      </w:r>
      <w:r>
        <w:rPr>
          <w:rFonts w:eastAsia="Times New Roman"/>
          <w:bCs/>
        </w:rPr>
        <w:t>να</w:t>
      </w:r>
      <w:r>
        <w:rPr>
          <w:rFonts w:eastAsia="Times New Roman" w:cs="Times New Roman"/>
        </w:rPr>
        <w:t xml:space="preserve"> πράγματα. </w:t>
      </w:r>
    </w:p>
    <w:p w14:paraId="0D31A623"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Το </w:t>
      </w:r>
      <w:r>
        <w:rPr>
          <w:rFonts w:eastAsia="Times New Roman"/>
        </w:rPr>
        <w:t>άρθρο</w:t>
      </w:r>
      <w:r>
        <w:rPr>
          <w:rFonts w:eastAsia="Times New Roman" w:cs="Times New Roman"/>
        </w:rPr>
        <w:t xml:space="preserve"> 3 της κοινοτικής </w:t>
      </w:r>
      <w:r>
        <w:rPr>
          <w:rFonts w:eastAsia="Times New Roman" w:cs="Times New Roman"/>
        </w:rPr>
        <w:t>ο</w:t>
      </w:r>
      <w:r>
        <w:rPr>
          <w:rFonts w:eastAsia="Times New Roman" w:cs="Times New Roman"/>
        </w:rPr>
        <w:t xml:space="preserve">δηγίας, της ευρωπαϊκής </w:t>
      </w:r>
      <w:r>
        <w:rPr>
          <w:rFonts w:eastAsia="Times New Roman" w:cs="Times New Roman"/>
        </w:rPr>
        <w:t>ο</w:t>
      </w:r>
      <w:r>
        <w:rPr>
          <w:rFonts w:eastAsia="Times New Roman" w:cs="Times New Roman"/>
        </w:rPr>
        <w:t xml:space="preserve">δηγίας, προβλέπει ότι η ΕΛΤΕ, η Επιτροπή Λογιστικής Τυποποίησης και Ελέγχων, είναι μόνη αρμόδια για τη χορήγηση επαγγελματικής άδειας. Άρα, μιλάμε για μια σαφή παραβίαση της ευρωπαϊκής νομοθεσίας. </w:t>
      </w:r>
    </w:p>
    <w:p w14:paraId="0D31A624"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Θέλω, </w:t>
      </w:r>
      <w:r>
        <w:rPr>
          <w:rFonts w:eastAsia="Times New Roman" w:cs="Times New Roman"/>
          <w:bCs/>
          <w:shd w:val="clear" w:color="auto" w:fill="FFFFFF"/>
        </w:rPr>
        <w:t xml:space="preserve">επίσης, </w:t>
      </w:r>
      <w:r>
        <w:rPr>
          <w:rFonts w:eastAsia="Times New Roman" w:cs="Times New Roman"/>
        </w:rPr>
        <w:t xml:space="preserve">να σας πω κάτι άλλο σχετικά με το </w:t>
      </w:r>
      <w:r>
        <w:rPr>
          <w:rFonts w:eastAsia="Times New Roman"/>
        </w:rPr>
        <w:t>άρθρο</w:t>
      </w:r>
      <w:r>
        <w:rPr>
          <w:rFonts w:eastAsia="Times New Roman" w:cs="Times New Roman"/>
        </w:rPr>
        <w:t xml:space="preserve"> 8. Η</w:t>
      </w:r>
      <w:r>
        <w:rPr>
          <w:rFonts w:eastAsia="Times New Roman" w:cs="Times New Roman"/>
        </w:rPr>
        <w:t xml:space="preserve"> ευρωπαϊκή </w:t>
      </w:r>
      <w:r>
        <w:rPr>
          <w:rFonts w:eastAsia="Times New Roman" w:cs="Times New Roman"/>
        </w:rPr>
        <w:t>ο</w:t>
      </w:r>
      <w:r>
        <w:rPr>
          <w:rFonts w:eastAsia="Times New Roman" w:cs="Times New Roman"/>
        </w:rPr>
        <w:t xml:space="preserve">δηγία στο </w:t>
      </w:r>
      <w:r>
        <w:rPr>
          <w:rFonts w:eastAsia="Times New Roman"/>
        </w:rPr>
        <w:t>άρθρο</w:t>
      </w:r>
      <w:r>
        <w:rPr>
          <w:rFonts w:eastAsia="Times New Roman" w:cs="Times New Roman"/>
        </w:rPr>
        <w:t xml:space="preserve"> 8 λέει ότι το χρονικό όριο για την πρακτική άσκηση </w:t>
      </w:r>
      <w:r>
        <w:rPr>
          <w:rFonts w:eastAsia="Times New Roman"/>
          <w:bCs/>
        </w:rPr>
        <w:t>είναι</w:t>
      </w:r>
      <w:r>
        <w:rPr>
          <w:rFonts w:eastAsia="Times New Roman" w:cs="Times New Roman"/>
        </w:rPr>
        <w:t xml:space="preserve"> τρία έτη. Εσείς το κάνετε πέντε έτη. </w:t>
      </w:r>
      <w:r>
        <w:rPr>
          <w:rFonts w:eastAsia="Times New Roman" w:cs="Times New Roman"/>
        </w:rPr>
        <w:lastRenderedPageBreak/>
        <w:t xml:space="preserve">Γιατί αυτό; Η ευρωπαϊκή </w:t>
      </w:r>
      <w:r>
        <w:rPr>
          <w:rFonts w:eastAsia="Times New Roman" w:cs="Times New Roman"/>
        </w:rPr>
        <w:t>ο</w:t>
      </w:r>
      <w:r>
        <w:rPr>
          <w:rFonts w:eastAsia="Times New Roman" w:cs="Times New Roman"/>
        </w:rPr>
        <w:t>δηγία, λοιπόν, ορίζει ξεκάθαρα τα τρία χρόνια ως την ελάχιστη περίοδο για την πρακτική άσκηση και όχι τα πέντ</w:t>
      </w:r>
      <w:r>
        <w:rPr>
          <w:rFonts w:eastAsia="Times New Roman" w:cs="Times New Roman"/>
        </w:rPr>
        <w:t xml:space="preserve">ε. </w:t>
      </w:r>
    </w:p>
    <w:p w14:paraId="0D31A625"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Έχουμε, </w:t>
      </w:r>
      <w:r>
        <w:rPr>
          <w:rFonts w:eastAsia="Times New Roman" w:cs="Times New Roman"/>
          <w:bCs/>
          <w:shd w:val="clear" w:color="auto" w:fill="FFFFFF"/>
        </w:rPr>
        <w:t xml:space="preserve">επίσης, </w:t>
      </w:r>
      <w:r>
        <w:rPr>
          <w:rFonts w:eastAsia="Times New Roman" w:cs="Times New Roman"/>
        </w:rPr>
        <w:t>την εξής παράβαση: Η π</w:t>
      </w:r>
      <w:r>
        <w:rPr>
          <w:rFonts w:eastAsia="Times New Roman" w:cs="Times New Roman"/>
          <w:bCs/>
          <w:shd w:val="clear" w:color="auto" w:fill="FFFFFF"/>
        </w:rPr>
        <w:t>αράγραφος</w:t>
      </w:r>
      <w:r>
        <w:rPr>
          <w:rFonts w:eastAsia="Times New Roman" w:cs="Times New Roman"/>
        </w:rPr>
        <w:t xml:space="preserve"> 1 του </w:t>
      </w:r>
      <w:r>
        <w:rPr>
          <w:rFonts w:eastAsia="Times New Roman"/>
        </w:rPr>
        <w:t>άρθρου</w:t>
      </w:r>
      <w:r>
        <w:rPr>
          <w:rFonts w:eastAsia="Times New Roman" w:cs="Times New Roman"/>
        </w:rPr>
        <w:t xml:space="preserve"> 3 του παρόντος σχεδίου νόμου μάς λέει ότι </w:t>
      </w:r>
      <w:r>
        <w:rPr>
          <w:rFonts w:eastAsia="Times New Roman" w:cs="Times New Roman"/>
          <w:bCs/>
          <w:shd w:val="clear" w:color="auto" w:fill="FFFFFF"/>
        </w:rPr>
        <w:t>δικαίωμα</w:t>
      </w:r>
      <w:r>
        <w:rPr>
          <w:rFonts w:eastAsia="Times New Roman" w:cs="Times New Roman"/>
        </w:rPr>
        <w:t xml:space="preserve"> διενέργειας υποχρεωτικού ελέγχου έχουν μόνο οι ορκωτοί λογιστές ή οι ελεγκτικές εταιρίες που έχουν λάβει άδεια άσκησης επαγγέλματος και </w:t>
      </w:r>
      <w:r>
        <w:rPr>
          <w:rFonts w:eastAsia="Times New Roman"/>
          <w:bCs/>
        </w:rPr>
        <w:t>είνα</w:t>
      </w:r>
      <w:r>
        <w:rPr>
          <w:rFonts w:eastAsia="Times New Roman"/>
          <w:bCs/>
        </w:rPr>
        <w:t>ι</w:t>
      </w:r>
      <w:r>
        <w:rPr>
          <w:rFonts w:eastAsia="Times New Roman" w:cs="Times New Roman"/>
        </w:rPr>
        <w:t xml:space="preserve"> μέλη του Σώματος Ορκωτών Ελεγκτών Λογιστών. Αυτό οδηγεί σε παρεμπόδιση της ελεύθερης άσκησης της επαγγελματικής δραστηριότητας και το έχουμε συναντήσει και σε άλλες ευρωπαϊκές χώρες, οι οποίες ενσωμάτωσαν και εκείνες κατά το δοκούν στο δικό τους εθνικό δ</w:t>
      </w:r>
      <w:r>
        <w:rPr>
          <w:rFonts w:eastAsia="Times New Roman" w:cs="Times New Roman"/>
        </w:rPr>
        <w:t xml:space="preserve">ίκαιο κάποια τέτοια </w:t>
      </w:r>
      <w:r>
        <w:rPr>
          <w:rFonts w:eastAsia="Times New Roman"/>
        </w:rPr>
        <w:t>άρθρα</w:t>
      </w:r>
      <w:r>
        <w:rPr>
          <w:rFonts w:eastAsia="Times New Roman" w:cs="Times New Roman"/>
        </w:rPr>
        <w:t xml:space="preserve"> </w:t>
      </w:r>
      <w:r>
        <w:rPr>
          <w:rFonts w:eastAsia="Times New Roman"/>
        </w:rPr>
        <w:t>–</w:t>
      </w:r>
      <w:r>
        <w:rPr>
          <w:rFonts w:eastAsia="Times New Roman"/>
          <w:bCs/>
        </w:rPr>
        <w:t>συγκεκριμένα</w:t>
      </w:r>
      <w:r>
        <w:rPr>
          <w:rFonts w:eastAsia="Times New Roman" w:cs="Times New Roman"/>
        </w:rPr>
        <w:t xml:space="preserve"> και αυτό</w:t>
      </w:r>
      <w:r>
        <w:rPr>
          <w:rFonts w:eastAsia="Times New Roman"/>
        </w:rPr>
        <w:t>–</w:t>
      </w:r>
      <w:r>
        <w:rPr>
          <w:rFonts w:eastAsia="Times New Roman" w:cs="Times New Roman"/>
        </w:rPr>
        <w:t xml:space="preserve"> και αναγκάστηκαν να τα πάρουν πίσω.  </w:t>
      </w:r>
    </w:p>
    <w:p w14:paraId="0D31A626" w14:textId="77777777" w:rsidR="00320123" w:rsidRDefault="00F36392">
      <w:pPr>
        <w:spacing w:after="0"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η πολιτική κατάσταση της χώρας </w:t>
      </w:r>
      <w:r>
        <w:rPr>
          <w:rFonts w:eastAsia="Times New Roman"/>
        </w:rPr>
        <w:t>–</w:t>
      </w:r>
      <w:r>
        <w:rPr>
          <w:rFonts w:eastAsia="Times New Roman" w:cs="Times New Roman"/>
        </w:rPr>
        <w:t>θα το πω για άλλη μια φορά</w:t>
      </w:r>
      <w:r>
        <w:rPr>
          <w:rFonts w:eastAsia="Times New Roman"/>
        </w:rPr>
        <w:t>–</w:t>
      </w:r>
      <w:r>
        <w:rPr>
          <w:rFonts w:eastAsia="Times New Roman" w:cs="Times New Roman"/>
        </w:rPr>
        <w:t xml:space="preserve"> </w:t>
      </w:r>
      <w:r>
        <w:rPr>
          <w:rFonts w:eastAsia="Times New Roman"/>
          <w:bCs/>
        </w:rPr>
        <w:t>είναι</w:t>
      </w:r>
      <w:r>
        <w:rPr>
          <w:rFonts w:eastAsia="Times New Roman" w:cs="Times New Roman"/>
        </w:rPr>
        <w:t xml:space="preserve"> τέτοια που μας υποχρεώνει όλους να συνεργαστούμε. Πρέπει επιτέλους όλες </w:t>
      </w:r>
      <w:r>
        <w:rPr>
          <w:rFonts w:eastAsia="Times New Roman" w:cs="Times New Roman"/>
        </w:rPr>
        <w:t xml:space="preserve">οι πτέρυγες αυτού του </w:t>
      </w:r>
      <w:r>
        <w:rPr>
          <w:rFonts w:eastAsia="Times New Roman"/>
          <w:bCs/>
        </w:rPr>
        <w:t>Κοινοβουλίου</w:t>
      </w:r>
      <w:r>
        <w:rPr>
          <w:rFonts w:eastAsia="Times New Roman" w:cs="Times New Roman"/>
        </w:rPr>
        <w:t xml:space="preserve"> να βρούμε έναν κοινό τόπο, να αρχίσουμε να χτίσουμε σε αυτά που συμφωνούμε. Σε εκείνα που </w:t>
      </w:r>
      <w:r>
        <w:rPr>
          <w:rFonts w:eastAsia="Times New Roman" w:cs="Times New Roman"/>
        </w:rPr>
        <w:lastRenderedPageBreak/>
        <w:t xml:space="preserve">διαφωνούμε έχουμε τον τρόπο είτε μέσω εκλογών είτε </w:t>
      </w:r>
      <w:r>
        <w:rPr>
          <w:rFonts w:eastAsia="Times New Roman"/>
          <w:bCs/>
        </w:rPr>
        <w:t>μ</w:t>
      </w:r>
      <w:r>
        <w:rPr>
          <w:rFonts w:eastAsia="Times New Roman" w:cs="Times New Roman"/>
        </w:rPr>
        <w:t xml:space="preserve">έσω άλλων </w:t>
      </w:r>
      <w:r>
        <w:rPr>
          <w:rFonts w:eastAsia="Times New Roman"/>
          <w:bCs/>
        </w:rPr>
        <w:t>διαδικασιών</w:t>
      </w:r>
      <w:r>
        <w:rPr>
          <w:rFonts w:eastAsia="Times New Roman" w:cs="Times New Roman"/>
        </w:rPr>
        <w:t xml:space="preserve"> να διασταυρώσουμε τα ξίφη μας, όμως σε θέματα οικονομίας,</w:t>
      </w:r>
      <w:r>
        <w:rPr>
          <w:rFonts w:eastAsia="Times New Roman" w:cs="Times New Roman"/>
        </w:rPr>
        <w:t xml:space="preserve"> τα οποία συνδέονται άρρηκτα με την πολιτική σταθερότητα ή την αστάθεια της χώρας θα πρέπει επιτέλους να γίνουμε πιο απαιτητικοί με τον εαυτό μας. </w:t>
      </w:r>
    </w:p>
    <w:p w14:paraId="0D31A627"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Αυτά είχα να σας πω. Τα υπόλοιπα, σε σχέση με τη ψηφοφορία των άρθρων, θα σας τα πει ο κ. </w:t>
      </w:r>
      <w:proofErr w:type="spellStart"/>
      <w:r>
        <w:rPr>
          <w:rFonts w:eastAsia="Times New Roman" w:cs="Times New Roman"/>
        </w:rPr>
        <w:t>Δανέλλης</w:t>
      </w:r>
      <w:proofErr w:type="spellEnd"/>
      <w:r>
        <w:rPr>
          <w:rFonts w:eastAsia="Times New Roman" w:cs="Times New Roman"/>
        </w:rPr>
        <w:t>. Σας ευχα</w:t>
      </w:r>
      <w:r>
        <w:rPr>
          <w:rFonts w:eastAsia="Times New Roman" w:cs="Times New Roman"/>
        </w:rPr>
        <w:t xml:space="preserve">ριστώ πολύ. </w:t>
      </w:r>
    </w:p>
    <w:p w14:paraId="0D31A628" w14:textId="77777777" w:rsidR="00320123" w:rsidRDefault="00F36392">
      <w:pPr>
        <w:spacing w:after="0" w:line="600" w:lineRule="auto"/>
        <w:ind w:firstLine="709"/>
        <w:jc w:val="center"/>
        <w:rPr>
          <w:rFonts w:eastAsia="Times New Roman" w:cs="Times New Roman"/>
        </w:rPr>
      </w:pPr>
      <w:r>
        <w:rPr>
          <w:rFonts w:eastAsia="Times New Roman" w:cs="Times New Roman"/>
        </w:rPr>
        <w:t>(Χειροκροτήματα)</w:t>
      </w:r>
    </w:p>
    <w:p w14:paraId="0D31A629" w14:textId="77777777" w:rsidR="00320123" w:rsidRDefault="00F36392">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Κυρία Υπουργέ, επειδή με μεγάλη υπομονή σηκώσατε μόνη σας το βάρος εκ μέρους της </w:t>
      </w:r>
      <w:r>
        <w:rPr>
          <w:rFonts w:eastAsia="Times New Roman"/>
          <w:bCs/>
        </w:rPr>
        <w:t>Κυβέρνησης</w:t>
      </w:r>
      <w:r>
        <w:rPr>
          <w:rFonts w:eastAsia="Times New Roman" w:cs="Times New Roman"/>
        </w:rPr>
        <w:t xml:space="preserve"> και επειδή κάναμε την αρχή να μιλάνε οι Κοινοβουλευτικοί, σας κάνω μια πρόταση να κλείσουμε και με το</w:t>
      </w:r>
      <w:r>
        <w:rPr>
          <w:rFonts w:eastAsia="Times New Roman" w:cs="Times New Roman"/>
        </w:rPr>
        <w:t xml:space="preserve">υς υπόλοιπους τρεις Κοινοβουλευτικούς και να κλείσετε εσείς τη </w:t>
      </w:r>
      <w:r>
        <w:rPr>
          <w:rFonts w:eastAsia="Times New Roman"/>
        </w:rPr>
        <w:t>συνεδρίαση</w:t>
      </w:r>
      <w:r>
        <w:rPr>
          <w:rFonts w:eastAsia="Times New Roman" w:cs="Times New Roman"/>
        </w:rPr>
        <w:t xml:space="preserve">, εκτός εάν θέλουν οι Κοινοβουλευτικοί να ακούσουν την κυρία Υπουργό και να κλείσει η </w:t>
      </w:r>
      <w:r>
        <w:rPr>
          <w:rFonts w:eastAsia="Times New Roman"/>
        </w:rPr>
        <w:t>συνεδρίαση</w:t>
      </w:r>
      <w:r>
        <w:rPr>
          <w:rFonts w:eastAsia="Times New Roman" w:cs="Times New Roman"/>
        </w:rPr>
        <w:t xml:space="preserve"> με τις τοποθετήσεις των εναπομεινάντων. Ε</w:t>
      </w:r>
      <w:r>
        <w:rPr>
          <w:rFonts w:eastAsia="Times New Roman"/>
          <w:bCs/>
        </w:rPr>
        <w:t>ίναι</w:t>
      </w:r>
      <w:r>
        <w:rPr>
          <w:rFonts w:eastAsia="Times New Roman" w:cs="Times New Roman"/>
        </w:rPr>
        <w:t xml:space="preserve"> ο κ. </w:t>
      </w:r>
      <w:proofErr w:type="spellStart"/>
      <w:r>
        <w:rPr>
          <w:rFonts w:eastAsia="Times New Roman" w:cs="Times New Roman"/>
        </w:rPr>
        <w:t>Σαχινίδης</w:t>
      </w:r>
      <w:proofErr w:type="spellEnd"/>
      <w:r>
        <w:rPr>
          <w:rFonts w:eastAsia="Times New Roman" w:cs="Times New Roman"/>
        </w:rPr>
        <w:t>, ο κ. Μεγαλομύστακας, ο κ</w:t>
      </w:r>
      <w:r>
        <w:rPr>
          <w:rFonts w:eastAsia="Times New Roman" w:cs="Times New Roman"/>
        </w:rPr>
        <w:t xml:space="preserve">. Λαζαρίδης και ο κ. Μαντάς. Επομένως, να </w:t>
      </w:r>
      <w:r>
        <w:rPr>
          <w:rFonts w:eastAsia="Times New Roman" w:cs="Times New Roman"/>
        </w:rPr>
        <w:lastRenderedPageBreak/>
        <w:t xml:space="preserve">μιλήσει η Υπουργός και να κλείσετε εσείς; Θέλετε να την ακούσετε; Στους Κοινοβουλευτικούς απευθύνομαι. Συμφωνείτε όλοι. Ελάτε, τότε, κυρία Υπουργέ. </w:t>
      </w:r>
    </w:p>
    <w:p w14:paraId="0D31A62A" w14:textId="77777777" w:rsidR="00320123" w:rsidRDefault="00F36392">
      <w:pPr>
        <w:spacing w:after="0" w:line="600" w:lineRule="auto"/>
        <w:ind w:firstLine="851"/>
        <w:jc w:val="both"/>
        <w:rPr>
          <w:rFonts w:eastAsia="Times New Roman" w:cs="Times New Roman"/>
        </w:rPr>
      </w:pPr>
      <w:r>
        <w:rPr>
          <w:rFonts w:eastAsia="Times New Roman" w:cs="Times New Roman"/>
          <w:b/>
        </w:rPr>
        <w:t>ΓΙΑΝΝΗΣ ΚΟΥΤΣΟΥΚΟΣ:</w:t>
      </w:r>
      <w:r>
        <w:rPr>
          <w:rFonts w:eastAsia="Times New Roman" w:cs="Times New Roman"/>
        </w:rPr>
        <w:t xml:space="preserve"> Κύριε Πρόεδρε, πρέπει να τοποθετηθούμε και επ</w:t>
      </w:r>
      <w:r>
        <w:rPr>
          <w:rFonts w:eastAsia="Times New Roman" w:cs="Times New Roman"/>
        </w:rPr>
        <w:t xml:space="preserve">ί των τροπολογιών.  </w:t>
      </w:r>
    </w:p>
    <w:p w14:paraId="0D31A62B" w14:textId="77777777" w:rsidR="00320123" w:rsidRDefault="00F36392">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Μιλάω τώρα για τις </w:t>
      </w:r>
      <w:proofErr w:type="spellStart"/>
      <w:r>
        <w:rPr>
          <w:rFonts w:eastAsia="Times New Roman" w:cs="Times New Roman"/>
        </w:rPr>
        <w:t>πρωτολογίες</w:t>
      </w:r>
      <w:proofErr w:type="spellEnd"/>
      <w:r>
        <w:rPr>
          <w:rFonts w:eastAsia="Times New Roman" w:cs="Times New Roman"/>
        </w:rPr>
        <w:t xml:space="preserve">. Για τις τροπολογίες έχουν τοποθετηθεί οι Υπουργοί και έχουν τοποθετηθεί και αρκετοί συνάδελφοι ήδη. Κύριε Κουτσούκο, όταν </w:t>
      </w:r>
      <w:r>
        <w:rPr>
          <w:rFonts w:eastAsia="Times New Roman"/>
          <w:bCs/>
        </w:rPr>
        <w:t>είναι</w:t>
      </w:r>
      <w:r>
        <w:rPr>
          <w:rFonts w:eastAsia="Times New Roman" w:cs="Times New Roman"/>
        </w:rPr>
        <w:t xml:space="preserve"> η ώρα και θέλετε να μιλήσετε για κάποια τροπολογία, ως ο Κανονισμός ορίζει, θα πάρετε τον λόγο, αλλά μην τραβήξουμε μέχρι τις 18.00΄ για τις </w:t>
      </w:r>
      <w:r>
        <w:rPr>
          <w:rFonts w:eastAsia="Times New Roman"/>
        </w:rPr>
        <w:t>τροπολογίες</w:t>
      </w:r>
      <w:r>
        <w:rPr>
          <w:rFonts w:eastAsia="Times New Roman" w:cs="Times New Roman"/>
        </w:rPr>
        <w:t xml:space="preserve">. Μίλησε εξάλλου ο Κοινοβουλευτικός σας. Πάντως, έχετε το </w:t>
      </w:r>
      <w:r>
        <w:rPr>
          <w:rFonts w:eastAsia="Times New Roman" w:cs="Times New Roman"/>
          <w:bCs/>
          <w:shd w:val="clear" w:color="auto" w:fill="FFFFFF"/>
        </w:rPr>
        <w:t>δικαίωμα</w:t>
      </w:r>
      <w:r>
        <w:rPr>
          <w:rFonts w:eastAsia="Times New Roman" w:cs="Times New Roman"/>
        </w:rPr>
        <w:t xml:space="preserve">. </w:t>
      </w:r>
    </w:p>
    <w:p w14:paraId="0D31A62C" w14:textId="77777777" w:rsidR="00320123" w:rsidRDefault="00F36392">
      <w:pPr>
        <w:spacing w:after="0" w:line="600" w:lineRule="auto"/>
        <w:ind w:firstLine="720"/>
        <w:jc w:val="both"/>
        <w:rPr>
          <w:rFonts w:eastAsia="Times New Roman" w:cs="Times New Roman"/>
        </w:rPr>
      </w:pPr>
      <w:r>
        <w:rPr>
          <w:rFonts w:eastAsia="Times New Roman" w:cs="Times New Roman"/>
        </w:rPr>
        <w:t>Κυρία Υπουργέ, αντί για δεκαοκτώ λ</w:t>
      </w:r>
      <w:r>
        <w:rPr>
          <w:rFonts w:eastAsia="Times New Roman" w:cs="Times New Roman"/>
        </w:rPr>
        <w:t xml:space="preserve">επτά σάς δίνω είκοσι, γιατί ίσως θα θέλετε να δώσετε κάποιες απαντήσεις ή διευκρινήσεις. </w:t>
      </w:r>
    </w:p>
    <w:p w14:paraId="0D31A62D" w14:textId="77777777" w:rsidR="00320123" w:rsidRDefault="00F36392">
      <w:pPr>
        <w:spacing w:after="0" w:line="600" w:lineRule="auto"/>
        <w:ind w:firstLine="851"/>
        <w:jc w:val="both"/>
        <w:rPr>
          <w:rFonts w:eastAsia="Times New Roman" w:cs="Times New Roman"/>
        </w:rPr>
      </w:pPr>
      <w:r>
        <w:rPr>
          <w:rFonts w:eastAsia="Times New Roman" w:cs="Times New Roman"/>
          <w:b/>
        </w:rPr>
        <w:t>ΑΙΚΑΤΕΡΙΝΗ ΠΑΠΑΝΑΤΣΙΟΥ (Υφυπουργός Οικονομικών):</w:t>
      </w:r>
      <w:r>
        <w:rPr>
          <w:rFonts w:eastAsia="Times New Roman" w:cs="Times New Roman"/>
        </w:rPr>
        <w:t xml:space="preserve"> Θα τα πούμε και στις δευτερολογίες, κύριε Πρόεδρε. </w:t>
      </w:r>
    </w:p>
    <w:p w14:paraId="0D31A62E" w14:textId="77777777" w:rsidR="00320123" w:rsidRDefault="00F36392">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Να είστε μόνο μέσα στο χρονικό π</w:t>
      </w:r>
      <w:r>
        <w:rPr>
          <w:rFonts w:eastAsia="Times New Roman" w:cs="Times New Roman"/>
        </w:rPr>
        <w:t>λαίσιο, έτσι; Ευχαριστώ πολύ.</w:t>
      </w:r>
    </w:p>
    <w:p w14:paraId="0D31A62F" w14:textId="77777777" w:rsidR="00320123" w:rsidRDefault="00F36392">
      <w:pPr>
        <w:spacing w:after="0" w:line="600" w:lineRule="auto"/>
        <w:ind w:firstLine="851"/>
        <w:jc w:val="both"/>
        <w:rPr>
          <w:rFonts w:eastAsia="Times New Roman" w:cs="Times New Roman"/>
        </w:rPr>
      </w:pPr>
      <w:r>
        <w:rPr>
          <w:rFonts w:eastAsia="Times New Roman" w:cs="Times New Roman"/>
          <w:b/>
        </w:rPr>
        <w:lastRenderedPageBreak/>
        <w:t xml:space="preserve">ΑΙΚΑΤΕΡΙΝΗ ΠΑΠΑΝΑΤΣΙΟΥ (Υφυπουργός Οικονομικών): </w:t>
      </w:r>
      <w:r>
        <w:rPr>
          <w:rFonts w:eastAsia="Times New Roman" w:cs="Times New Roman"/>
        </w:rPr>
        <w:t>Σίγουρα θα μιλήσω λιγότερο.</w:t>
      </w:r>
    </w:p>
    <w:p w14:paraId="0D31A630" w14:textId="77777777" w:rsidR="00320123" w:rsidRDefault="00F36392">
      <w:pPr>
        <w:spacing w:after="0" w:line="600" w:lineRule="auto"/>
        <w:ind w:firstLine="851"/>
        <w:jc w:val="both"/>
        <w:rPr>
          <w:rFonts w:eastAsia="Times New Roman" w:cs="Times New Roman"/>
        </w:rPr>
      </w:pPr>
      <w:r>
        <w:rPr>
          <w:rFonts w:eastAsia="Times New Roman" w:cs="Times New Roman"/>
        </w:rPr>
        <w:t xml:space="preserve">Κύριε Πρόεδρε, κυρίες και κύριοι Βουλευτές, επειδή ακούστηκαν διάφορα σήμερα στην Αίθουσα που δεν αφορούν το </w:t>
      </w:r>
      <w:r>
        <w:rPr>
          <w:rFonts w:eastAsia="Times New Roman"/>
          <w:bCs/>
        </w:rPr>
        <w:t>συγκεκριμένο</w:t>
      </w:r>
      <w:r>
        <w:rPr>
          <w:rFonts w:eastAsia="Times New Roman" w:cs="Times New Roman"/>
        </w:rPr>
        <w:t xml:space="preserve"> νομοσχέδιο αλλά </w:t>
      </w:r>
      <w:r>
        <w:rPr>
          <w:rFonts w:eastAsia="Times New Roman"/>
          <w:bCs/>
        </w:rPr>
        <w:t>είναι</w:t>
      </w:r>
      <w:r>
        <w:rPr>
          <w:rFonts w:eastAsia="Times New Roman" w:cs="Times New Roman"/>
        </w:rPr>
        <w:t xml:space="preserve"> γενικότερα ζητήματα που αφορούν το οικονομικό επιτελείο, χωρίς να πανηγυρίζουμε, αλλά για να λέμε τα πράγματα με το όνομά τους, θα πω ότι έχουμε αύξηση της απασχόλησης κατά διακόσιες τριάντα δύο χιλιάδες άτομα από το πρώτο τρίμηνο του 2015 έως το τρίτο τρ</w:t>
      </w:r>
      <w:r>
        <w:rPr>
          <w:rFonts w:eastAsia="Times New Roman" w:cs="Times New Roman"/>
        </w:rPr>
        <w:t xml:space="preserve">ίμηνο του 2016 και μια πτώση της ανεργίας κατά 4%. Δεν </w:t>
      </w:r>
      <w:r>
        <w:rPr>
          <w:rFonts w:eastAsia="Times New Roman"/>
          <w:bCs/>
        </w:rPr>
        <w:t>είναι</w:t>
      </w:r>
      <w:r>
        <w:rPr>
          <w:rFonts w:eastAsia="Times New Roman" w:cs="Times New Roman"/>
        </w:rPr>
        <w:t xml:space="preserve"> σημαντικό. Δεν πανηγυρίζουμε, όμως πρέπει να το επισημάνουμε. </w:t>
      </w:r>
    </w:p>
    <w:p w14:paraId="0D31A631" w14:textId="77777777" w:rsidR="00320123" w:rsidRDefault="00F36392">
      <w:pPr>
        <w:spacing w:after="0" w:line="600" w:lineRule="auto"/>
        <w:ind w:firstLine="851"/>
        <w:jc w:val="both"/>
        <w:rPr>
          <w:rFonts w:eastAsia="Times New Roman" w:cs="Times New Roman"/>
        </w:rPr>
      </w:pPr>
      <w:r>
        <w:rPr>
          <w:rFonts w:eastAsia="Times New Roman" w:cs="Times New Roman"/>
        </w:rPr>
        <w:t xml:space="preserve">Δεύτερον, έχουμε αύξηση του ΑΕΠ για τρία συνεχόμενα τρίμηνα. Ο ορισμός της επιστροφής στην ανάπτυξη </w:t>
      </w:r>
      <w:r>
        <w:rPr>
          <w:rFonts w:eastAsia="Times New Roman"/>
          <w:bCs/>
        </w:rPr>
        <w:t>είναι</w:t>
      </w:r>
      <w:r>
        <w:rPr>
          <w:rFonts w:eastAsia="Times New Roman" w:cs="Times New Roman"/>
        </w:rPr>
        <w:t xml:space="preserve"> η συνεχόμενη αύξηση για δύ</w:t>
      </w:r>
      <w:r>
        <w:rPr>
          <w:rFonts w:eastAsia="Times New Roman" w:cs="Times New Roman"/>
        </w:rPr>
        <w:t xml:space="preserve">ο τρίμηνα. </w:t>
      </w:r>
    </w:p>
    <w:p w14:paraId="0D31A63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Τρίτον, έχουμε αύξηση 1,8% στο πραγματικό ΑΕΠ το τρίτο τρίμηνο του 2016. Τέταρτον, έχουμε αύξηση 12,6% στον όγκο των ακαθάριστων επενδύσεων παγίου κεφαλαίου. </w:t>
      </w:r>
      <w:proofErr w:type="spellStart"/>
      <w:r>
        <w:rPr>
          <w:rFonts w:eastAsia="Times New Roman" w:cs="Times New Roman"/>
          <w:szCs w:val="24"/>
        </w:rPr>
        <w:t>Πέμπτον</w:t>
      </w:r>
      <w:proofErr w:type="spellEnd"/>
      <w:r>
        <w:rPr>
          <w:rFonts w:eastAsia="Times New Roman" w:cs="Times New Roman"/>
          <w:szCs w:val="24"/>
        </w:rPr>
        <w:t>, έχουμε αύξηση 10,2% στις εξαγωγές αγαθών και υπηρεσιών. Έχουμε για πρώτη φορά</w:t>
      </w:r>
      <w:r>
        <w:rPr>
          <w:rFonts w:eastAsia="Times New Roman" w:cs="Times New Roman"/>
          <w:szCs w:val="24"/>
        </w:rPr>
        <w:t xml:space="preserve"> θετικό ισοζύγιο από το 1948. Έχουμε αύξηση 5,1% στην ιδιωτική κατανάλωση, αύξηση 228% στις άμεσες </w:t>
      </w:r>
      <w:r>
        <w:rPr>
          <w:rFonts w:eastAsia="Times New Roman" w:cs="Times New Roman"/>
          <w:szCs w:val="24"/>
        </w:rPr>
        <w:lastRenderedPageBreak/>
        <w:t>ξένες επενδύσεις, αύξηση 2,3% του γενικού δείκτη βιομηχανικής παραγωγής. Έχουμε άνοδο κατά 2,2 μονάδες του δείκτη οικονομικού κλίματος τον Δεκέμβριο. Όλα αυτ</w:t>
      </w:r>
      <w:r>
        <w:rPr>
          <w:rFonts w:eastAsia="Times New Roman" w:cs="Times New Roman"/>
          <w:szCs w:val="24"/>
        </w:rPr>
        <w:t>ά –επιμένω- χωρίς να πανηγυρίζουμε, από την πρώτη Κυβέρνηση που έπιασε τους στόχους. Και η Κυβέρνηση δεν έπιασε απλά τους στόχους, αλλά τους ξεπέρασε, δίνοντας 620 εκατομμύρια στους συνταξιούχους. Αυτό έγινε γιατί με τη διαπραγμάτευση μειώσαμε τους στόχους</w:t>
      </w:r>
      <w:r>
        <w:rPr>
          <w:rFonts w:eastAsia="Times New Roman" w:cs="Times New Roman"/>
          <w:szCs w:val="24"/>
        </w:rPr>
        <w:t xml:space="preserve">. </w:t>
      </w:r>
    </w:p>
    <w:p w14:paraId="0D31A63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Μας λέτε επικίνδυνους, εσείς που υπογράψατε πλεονάσματα 6,7% και κάποιοι άλλοι θα υπέγραφαν το 2016 πλεονάσματα 4,2%, το 2017 4,5%, το 2018 4,5%. Είχατε υπογράψει μέτρα 20 δισεκατομμυρίων παραπάνω για την τετραετία 2015-2018. </w:t>
      </w:r>
    </w:p>
    <w:p w14:paraId="0D31A63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Είναι γεγονός ότι η Κυβέρν</w:t>
      </w:r>
      <w:r>
        <w:rPr>
          <w:rFonts w:eastAsia="Times New Roman" w:cs="Times New Roman"/>
          <w:szCs w:val="24"/>
        </w:rPr>
        <w:t>ηση εργάζεται σκληρά για το κλείσιμο της δεύτερης αξιολόγησης και μάλιστα προσπαθεί ούτως ώστε το κλείσιμο να γίνει το ταχύτερο δυνατό. Είμαστε στη σωστή κατεύθυνση. Όλοι οι εμπλεκόμενοι παίκτες επιθυμούν μια λύση. Το κλείσιμο της αξιολόγησης θα γίνει χωρί</w:t>
      </w:r>
      <w:r>
        <w:rPr>
          <w:rFonts w:eastAsia="Times New Roman" w:cs="Times New Roman"/>
          <w:szCs w:val="24"/>
        </w:rPr>
        <w:t xml:space="preserve">ς νομοθέτηση νέων μέτρων. Αυτό που ακόμα, όμως, δεν έχουμε δει είναι η υποστήριξη της Αντιπολίτευσης στην προσπάθεια της ελληνικής Κυβέρνησης. </w:t>
      </w:r>
    </w:p>
    <w:p w14:paraId="0D31A63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Κάθε φορά όταν πλησιάζουμε στη συμφωνία, η Αντιπολίτευση δημιουργεί μια αίσθηση δράματος. Η Νέα Δημοκρατία ζητάε</w:t>
      </w:r>
      <w:r>
        <w:rPr>
          <w:rFonts w:eastAsia="Times New Roman" w:cs="Times New Roman"/>
          <w:szCs w:val="24"/>
        </w:rPr>
        <w:t>ι εκλογές. Σήμερα ακούσαμε καινούρ</w:t>
      </w:r>
      <w:r>
        <w:rPr>
          <w:rFonts w:eastAsia="Times New Roman" w:cs="Times New Roman"/>
          <w:szCs w:val="24"/>
        </w:rPr>
        <w:t>γ</w:t>
      </w:r>
      <w:r>
        <w:rPr>
          <w:rFonts w:eastAsia="Times New Roman" w:cs="Times New Roman"/>
          <w:szCs w:val="24"/>
        </w:rPr>
        <w:t xml:space="preserve">ιο νέο. Θέλει να μας πει και η Δημοκρατική Συμπαράταξη εάν θέλει και αυτή εκλογές, ή είναι μόνο προσωπική άποψη του κ. Λοβέρδου; </w:t>
      </w:r>
    </w:p>
    <w:p w14:paraId="0D31A63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Λοβέρδος είναι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και με βάσ</w:t>
      </w:r>
      <w:r>
        <w:rPr>
          <w:rFonts w:eastAsia="Times New Roman" w:cs="Times New Roman"/>
          <w:szCs w:val="24"/>
        </w:rPr>
        <w:t xml:space="preserve">η τον Κανονισμό εκπροσωπεί το κόμμα του. </w:t>
      </w:r>
    </w:p>
    <w:p w14:paraId="0D31A63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Τότε, λοιπόν, καταλαβαίνουμε ότι είναι και δική σας πρόθεση, κύριοι συνάδελφοι. Ελπίζουμε, όμως, οι θέσεις σας αυτή τη στιγμή να μην είναι ίδιες με τις θέσεις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Ξαφά</w:t>
      </w:r>
      <w:proofErr w:type="spellEnd"/>
      <w:r>
        <w:rPr>
          <w:rFonts w:eastAsia="Times New Roman" w:cs="Times New Roman"/>
          <w:szCs w:val="24"/>
        </w:rPr>
        <w:t xml:space="preserve"> του Διεθνούς Νομισματικού Ταμείου. </w:t>
      </w:r>
    </w:p>
    <w:p w14:paraId="0D31A63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Όσον αφορά κάποια ζητήματα που τέθηκαν από τον κ. </w:t>
      </w:r>
      <w:proofErr w:type="spellStart"/>
      <w:r>
        <w:rPr>
          <w:rFonts w:eastAsia="Times New Roman" w:cs="Times New Roman"/>
          <w:szCs w:val="24"/>
        </w:rPr>
        <w:t>Αμυρά</w:t>
      </w:r>
      <w:proofErr w:type="spellEnd"/>
      <w:r>
        <w:rPr>
          <w:rFonts w:eastAsia="Times New Roman" w:cs="Times New Roman"/>
          <w:szCs w:val="24"/>
        </w:rPr>
        <w:t xml:space="preserve">, τα βραχυπρόθεσμα ξεπάγωσαν στις 24 Δεκεμβρίου 2016. Για όλα τα υπόλοιπα έχουν δοθεί απαντήσεις. Όσον αφορά το Πρόγραμμα Δημοσίων Επενδύσεων, δεν υλοποιήθηκε </w:t>
      </w:r>
      <w:r>
        <w:rPr>
          <w:rFonts w:eastAsia="Times New Roman" w:cs="Times New Roman"/>
          <w:szCs w:val="24"/>
        </w:rPr>
        <w:t xml:space="preserve">όλο το </w:t>
      </w:r>
      <w:r>
        <w:rPr>
          <w:rFonts w:eastAsia="Times New Roman" w:cs="Times New Roman"/>
          <w:szCs w:val="24"/>
        </w:rPr>
        <w:t>π</w:t>
      </w:r>
      <w:r>
        <w:rPr>
          <w:rFonts w:eastAsia="Times New Roman" w:cs="Times New Roman"/>
          <w:szCs w:val="24"/>
        </w:rPr>
        <w:t xml:space="preserve">ρόγραμμα. Το γεγονός αυτό δεν σημαίνει ότι έχει να κάνει κάτι με τα έσοδα. Το Πρόγραμμα Δημοσίων Επενδύσεων του 2017 </w:t>
      </w:r>
      <w:r>
        <w:rPr>
          <w:rFonts w:eastAsia="Times New Roman" w:cs="Times New Roman"/>
          <w:szCs w:val="24"/>
        </w:rPr>
        <w:lastRenderedPageBreak/>
        <w:t xml:space="preserve">είναι πολύ μεγαλύτερο. Είναι κατά 500 εκατομμύρια μεγαλύτερο απ’ ό,τι ήταν το προηγούμενο. </w:t>
      </w:r>
    </w:p>
    <w:p w14:paraId="0D31A63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Δεν θα υπάρξει καμ</w:t>
      </w:r>
      <w:r>
        <w:rPr>
          <w:rFonts w:eastAsia="Times New Roman" w:cs="Times New Roman"/>
          <w:szCs w:val="24"/>
        </w:rPr>
        <w:t>μ</w:t>
      </w:r>
      <w:r>
        <w:rPr>
          <w:rFonts w:eastAsia="Times New Roman" w:cs="Times New Roman"/>
          <w:szCs w:val="24"/>
        </w:rPr>
        <w:t>ιά νομοθέτηση νέων μ</w:t>
      </w:r>
      <w:r>
        <w:rPr>
          <w:rFonts w:eastAsia="Times New Roman" w:cs="Times New Roman"/>
          <w:szCs w:val="24"/>
        </w:rPr>
        <w:t>έτρων. Το είπα και πριν. Αν θεωρείτε πως ό,τι περιγράφεται για τον κόφτη ισοδυναμεί με κάτι νομοθετικό, λυπάμαι, αλλά η πραγματικότητα διαφωνεί μαζί σας. Αυτό φάνηκε και το 2016. Μας λέγατε ότι ο κόφτης θα εφαρμοστεί. Το 2016 όχι μόνο δεν βγήκαμε εκτός στό</w:t>
      </w:r>
      <w:r>
        <w:rPr>
          <w:rFonts w:eastAsia="Times New Roman" w:cs="Times New Roman"/>
          <w:szCs w:val="24"/>
        </w:rPr>
        <w:t xml:space="preserve">χων, αλλά τους ξεπεράσαμε κιόλας. Μέχρι τώρα μας κάνατε κριτική γιατί δεν πιάνουμε τους στόχους και τι θα γίνει και τώρα λέτε ότι κακώς τους πιάνουμε. Αποφασίστε τι θέλετε, τέλος πάντων, από μια </w:t>
      </w:r>
      <w:r>
        <w:rPr>
          <w:rFonts w:eastAsia="Times New Roman" w:cs="Times New Roman"/>
          <w:szCs w:val="24"/>
        </w:rPr>
        <w:t>κ</w:t>
      </w:r>
      <w:r>
        <w:rPr>
          <w:rFonts w:eastAsia="Times New Roman" w:cs="Times New Roman"/>
          <w:szCs w:val="24"/>
        </w:rPr>
        <w:t xml:space="preserve">υβέρνηση σαν τη δική μας. </w:t>
      </w:r>
    </w:p>
    <w:p w14:paraId="0D31A63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Να δούμε τώρα και κάποια θέματα γ</w:t>
      </w:r>
      <w:r>
        <w:rPr>
          <w:rFonts w:eastAsia="Times New Roman" w:cs="Times New Roman"/>
          <w:szCs w:val="24"/>
        </w:rPr>
        <w:t xml:space="preserve">ια το νομοσχέδιο. </w:t>
      </w:r>
    </w:p>
    <w:p w14:paraId="0D31A63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Το προτεινόμενο νομοσχέδιο ενσωματώνει στη νομοθεσία της χώρας μας την </w:t>
      </w:r>
      <w:r>
        <w:rPr>
          <w:rFonts w:eastAsia="Times New Roman" w:cs="Times New Roman"/>
          <w:szCs w:val="24"/>
        </w:rPr>
        <w:t>ο</w:t>
      </w:r>
      <w:r>
        <w:rPr>
          <w:rFonts w:eastAsia="Times New Roman" w:cs="Times New Roman"/>
          <w:szCs w:val="24"/>
        </w:rPr>
        <w:t xml:space="preserve">δηγία του Ευρωπαϊκού Κοινοβουλίου και τροποποιεί την </w:t>
      </w:r>
      <w:r>
        <w:rPr>
          <w:rFonts w:eastAsia="Times New Roman" w:cs="Times New Roman"/>
          <w:szCs w:val="24"/>
        </w:rPr>
        <w:t>ο</w:t>
      </w:r>
      <w:r>
        <w:rPr>
          <w:rFonts w:eastAsia="Times New Roman" w:cs="Times New Roman"/>
          <w:szCs w:val="24"/>
        </w:rPr>
        <w:t xml:space="preserve">δηγία 2014/56 του Ευρωπαϊκού Κοινοβουλίου και τροποποιεί την </w:t>
      </w:r>
      <w:r>
        <w:rPr>
          <w:rFonts w:eastAsia="Times New Roman" w:cs="Times New Roman"/>
          <w:szCs w:val="24"/>
        </w:rPr>
        <w:t>ο</w:t>
      </w:r>
      <w:r>
        <w:rPr>
          <w:rFonts w:eastAsia="Times New Roman" w:cs="Times New Roman"/>
          <w:szCs w:val="24"/>
        </w:rPr>
        <w:t>δηγία 2006/43, σχετικά με τους υποχρεωτικούς ελέγχους των ετήσιων και των ενοποιημένων χρηματοοικονομικών καταστάσεων. Στόχος είναι η περαιτέρω εναρμόνιση μεταξύ των ευρωπαϊκών χωρών των κανόνων για τους όρους χορήγησης άδειας ασκήσεως επαγγέλματος και εγγ</w:t>
      </w:r>
      <w:r>
        <w:rPr>
          <w:rFonts w:eastAsia="Times New Roman" w:cs="Times New Roman"/>
          <w:szCs w:val="24"/>
        </w:rPr>
        <w:t xml:space="preserve">ραφής </w:t>
      </w:r>
      <w:r>
        <w:rPr>
          <w:rFonts w:eastAsia="Times New Roman" w:cs="Times New Roman"/>
          <w:szCs w:val="24"/>
        </w:rPr>
        <w:lastRenderedPageBreak/>
        <w:t>στο Δημόσιο Μητρώο των φυσικών προσώπων και οντοτήτων που διενεργούν υποχρεωτικούς ελέγχους των οικονομικών καταστάσεων των επιχειρήσεων, τους κανόνες περί ανεξαρτησίας, αντικειμενικότητας και επαγγελματικής δεοντολογίας και το πλαίσιο για τη δημόσια</w:t>
      </w:r>
      <w:r>
        <w:rPr>
          <w:rFonts w:eastAsia="Times New Roman" w:cs="Times New Roman"/>
          <w:szCs w:val="24"/>
        </w:rPr>
        <w:t xml:space="preserve"> εποπτεία τους. </w:t>
      </w:r>
    </w:p>
    <w:p w14:paraId="0D31A63C"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Επειδή ο αριθμός των απαιτούμενων τροποποιήσεων για την προσαρμογή της ελληνικής νομοθεσίας είναι μεγάλος, προτιμήσαμε τη σύνταξη νέου ενιαίου νομοθετήματος και σε αυτό συμφωνήσατε κι εσείς. Κατ’ εξαίρεση διατηρούνται ορισμένες τροποποιήσε</w:t>
      </w:r>
      <w:r>
        <w:rPr>
          <w:rFonts w:eastAsia="Times New Roman"/>
          <w:szCs w:val="24"/>
        </w:rPr>
        <w:t xml:space="preserve">ις οι διατάξεις που αφορούν την Επιτροπή Λογιστικής Τυποποίησης και Ελέγχων, ώστε να ενισχυθεί ο ρόλος της αρμόδιας αρχής στο κομμάτι των ποιοτικών ελέγχων. </w:t>
      </w:r>
    </w:p>
    <w:p w14:paraId="0D31A63D"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Ο ρόλος της αρμόδιας αρχής ενισχύεται, ενώ παρέχεται μόνο η δυνατότητα, όχι η υποχρέωση, ανάθεσης </w:t>
      </w:r>
      <w:r>
        <w:rPr>
          <w:rFonts w:eastAsia="Times New Roman"/>
          <w:szCs w:val="24"/>
        </w:rPr>
        <w:t xml:space="preserve">συγκεκριμένων εξουσιών στον επαγγελματικό φορέα. Και μάλιστα από τους όρους που θέτει η </w:t>
      </w:r>
      <w:r>
        <w:rPr>
          <w:rFonts w:eastAsia="Times New Roman"/>
          <w:szCs w:val="24"/>
        </w:rPr>
        <w:t>ο</w:t>
      </w:r>
      <w:r>
        <w:rPr>
          <w:rFonts w:eastAsia="Times New Roman"/>
          <w:szCs w:val="24"/>
        </w:rPr>
        <w:t xml:space="preserve">δηγία για εξασφάλιση της αναγκαίας αποφυγής συγκρούσεων συμφερόντων, η όποια διακριτική ευχέρεια ασκείται εντός του γράμματος και του πνεύματος της </w:t>
      </w:r>
      <w:r>
        <w:rPr>
          <w:rFonts w:eastAsia="Times New Roman"/>
          <w:szCs w:val="24"/>
        </w:rPr>
        <w:t>ο</w:t>
      </w:r>
      <w:r>
        <w:rPr>
          <w:rFonts w:eastAsia="Times New Roman"/>
          <w:szCs w:val="24"/>
        </w:rPr>
        <w:t>δηγίας και είναι π</w:t>
      </w:r>
      <w:r>
        <w:rPr>
          <w:rFonts w:eastAsia="Times New Roman"/>
          <w:szCs w:val="24"/>
        </w:rPr>
        <w:t xml:space="preserve">λήρως εναρμονισμένη με το σχετικό υφιστάμενο ελληνικό </w:t>
      </w:r>
      <w:r>
        <w:rPr>
          <w:rFonts w:eastAsia="Times New Roman"/>
          <w:szCs w:val="24"/>
        </w:rPr>
        <w:lastRenderedPageBreak/>
        <w:t xml:space="preserve">και διεθνές πλαίσιο. Σε αυτό συμφώνησαν άλλωστε και οι φορείς που παρέστησαν στη συνεδρίαση της αρμόδιας </w:t>
      </w:r>
      <w:r>
        <w:rPr>
          <w:rFonts w:eastAsia="Times New Roman"/>
          <w:szCs w:val="24"/>
        </w:rPr>
        <w:t>ε</w:t>
      </w:r>
      <w:r>
        <w:rPr>
          <w:rFonts w:eastAsia="Times New Roman"/>
          <w:szCs w:val="24"/>
        </w:rPr>
        <w:t xml:space="preserve">πιτροπής. </w:t>
      </w:r>
    </w:p>
    <w:p w14:paraId="0D31A63E"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Αναφέρθηκε ο Κοινοβουλευτικός Εκπρόσωπος της Νέας Δημοκρατίας στο άρθρο 3 για το οποί</w:t>
      </w:r>
      <w:r>
        <w:rPr>
          <w:rFonts w:eastAsia="Times New Roman"/>
          <w:szCs w:val="24"/>
        </w:rPr>
        <w:t xml:space="preserve">ο οι ελεγκτές έχουν δικαίωμα υποχρεωτικού ελέγχου και η υποχρέωση να είναι μέλη του ΣΟΕΛ. Το ΣΟΕΛ, από ό,τι είπατε κι εσείς, έχει συσταθεί με το προεδρικό διάταγμα 226 του 1992 και δεν ήταν </w:t>
      </w:r>
      <w:r>
        <w:rPr>
          <w:rFonts w:eastAsia="Times New Roman"/>
          <w:szCs w:val="24"/>
        </w:rPr>
        <w:t>κ</w:t>
      </w:r>
      <w:r>
        <w:rPr>
          <w:rFonts w:eastAsia="Times New Roman"/>
          <w:szCs w:val="24"/>
        </w:rPr>
        <w:t xml:space="preserve">υβέρνηση ο ΣΥΡΙΖΑ, </w:t>
      </w:r>
      <w:r>
        <w:rPr>
          <w:rFonts w:eastAsia="Times New Roman"/>
          <w:szCs w:val="24"/>
        </w:rPr>
        <w:t>κ</w:t>
      </w:r>
      <w:r>
        <w:rPr>
          <w:rFonts w:eastAsia="Times New Roman"/>
          <w:szCs w:val="24"/>
        </w:rPr>
        <w:t>υβέρνηση ήταν η Νέα Δημοκρατία και ο Κωνσταντ</w:t>
      </w:r>
      <w:r>
        <w:rPr>
          <w:rFonts w:eastAsia="Times New Roman"/>
          <w:szCs w:val="24"/>
        </w:rPr>
        <w:t xml:space="preserve">ίνος Μητσοτάκης. Και τότε το ΣΟΕΛ καθόριζε από πού θα δίνονται οι άδειες και τώρα παραμένει το ίδιο. Πραγματικά είναι ο μοναδικός επαγγελματικός φορέας του χώρου. </w:t>
      </w:r>
    </w:p>
    <w:p w14:paraId="0D31A63F"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Όλες οι εταιρείες, όλοι οι ορκωτοί ελεγκτές είναι μέλη του ΣΟΕΛ. Αν έχετε να μας πείτε ότι υ</w:t>
      </w:r>
      <w:r>
        <w:rPr>
          <w:rFonts w:eastAsia="Times New Roman"/>
          <w:szCs w:val="24"/>
        </w:rPr>
        <w:t>πάρχουν κάποιοι, κατονομάστε τους να τους ακούσουμε κι εμείς εδώ πέρα.</w:t>
      </w:r>
    </w:p>
    <w:p w14:paraId="0D31A640"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Δεν το λέμε εμείς, κυρία Υπουργέ. Η έκθεση της Επιστημονικής Υπηρεσίας της Βουλής το λέει.</w:t>
      </w:r>
    </w:p>
    <w:p w14:paraId="0D31A641"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Κατονομάστε το κι από</w:t>
      </w:r>
      <w:r>
        <w:rPr>
          <w:rFonts w:eastAsia="Times New Roman"/>
          <w:szCs w:val="24"/>
        </w:rPr>
        <w:t xml:space="preserve"> κει και μετά, αν υπάρχει…</w:t>
      </w:r>
    </w:p>
    <w:p w14:paraId="0D31A642"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lastRenderedPageBreak/>
        <w:t xml:space="preserve">ΑΠΟΣΤΟΛΟΣ ΒΕΣΥΡΟΠΟΥΛΟΣ: </w:t>
      </w:r>
      <w:r>
        <w:rPr>
          <w:rFonts w:eastAsia="Times New Roman"/>
          <w:szCs w:val="24"/>
        </w:rPr>
        <w:t>Διαβάσατε την έκθεση της Επιστημονικής Υπηρεσίας;</w:t>
      </w:r>
    </w:p>
    <w:p w14:paraId="0D31A643"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Βεβαίως, τη διαβάσαμε.</w:t>
      </w:r>
    </w:p>
    <w:p w14:paraId="0D31A644"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Βεζυρόπουλε</w:t>
      </w:r>
      <w:proofErr w:type="spellEnd"/>
      <w:r>
        <w:rPr>
          <w:rFonts w:eastAsia="Times New Roman"/>
          <w:szCs w:val="24"/>
        </w:rPr>
        <w:t>, μην διακόπτετε. Θα μιλήσετε μετ</w:t>
      </w:r>
      <w:r>
        <w:rPr>
          <w:rFonts w:eastAsia="Times New Roman"/>
          <w:szCs w:val="24"/>
        </w:rPr>
        <w:t>ά.</w:t>
      </w:r>
    </w:p>
    <w:p w14:paraId="0D31A645" w14:textId="77777777" w:rsidR="00320123" w:rsidRDefault="00F36392">
      <w:pPr>
        <w:tabs>
          <w:tab w:val="left" w:pos="2820"/>
        </w:tabs>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Από κει και μετά, αν προκύψει κάποιος άλλος φορέας, καμ</w:t>
      </w:r>
      <w:r>
        <w:rPr>
          <w:rFonts w:eastAsia="Times New Roman"/>
          <w:szCs w:val="24"/>
        </w:rPr>
        <w:t>μ</w:t>
      </w:r>
      <w:r>
        <w:rPr>
          <w:rFonts w:eastAsia="Times New Roman"/>
          <w:szCs w:val="24"/>
        </w:rPr>
        <w:t>ία αντίρρηση να δούμε πώς θα γίνει. Και μάλιστα, ανέφερα και πριν ότι είναι δυνητικό. Δεν είναι υποχρεωτικό.</w:t>
      </w:r>
    </w:p>
    <w:p w14:paraId="0D31A646"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Να συμπληρώσω και κάτι εδώ, ότι κάποια </w:t>
      </w:r>
      <w:r>
        <w:rPr>
          <w:rFonts w:eastAsia="Times New Roman"/>
          <w:szCs w:val="24"/>
        </w:rPr>
        <w:t xml:space="preserve">στιγμή ο κ. </w:t>
      </w:r>
      <w:proofErr w:type="spellStart"/>
      <w:r>
        <w:rPr>
          <w:rFonts w:eastAsia="Times New Roman"/>
          <w:szCs w:val="24"/>
        </w:rPr>
        <w:t>Φορτσάκης</w:t>
      </w:r>
      <w:proofErr w:type="spellEnd"/>
      <w:r>
        <w:rPr>
          <w:rFonts w:eastAsia="Times New Roman"/>
          <w:szCs w:val="24"/>
        </w:rPr>
        <w:t xml:space="preserve"> ανέφερε το ΣΟΛ. Υπάρχει διαφορά μεταξύ ΣΟΛ και ΣΟΕΛ. ΣΟΛ είναι μια συγκεκριμένη εταιρεία ορκωτών λογιστών. ΣΟΕΛ είναι το Σώμα Ορκωτών Ελεγκτών Λογιστών. Είναι, όπως το είπε και ο κ. Καρράς, ένα νομικό πρόσωπο ιδιωτικού δικαίου. Πραγμα</w:t>
      </w:r>
      <w:r>
        <w:rPr>
          <w:rFonts w:eastAsia="Times New Roman"/>
          <w:szCs w:val="24"/>
        </w:rPr>
        <w:t>τικά δεν βλέπω πού δίνεται η δυνατότητα εδώ πέρα σε μια οντότητα η οποία έχει κάτω από την ομπρέλα της όλους τους ορκωτούς ελεγκτές και τι πρόβλημα δημιουργεί.</w:t>
      </w:r>
    </w:p>
    <w:p w14:paraId="0D31A647"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Με την </w:t>
      </w:r>
      <w:r>
        <w:rPr>
          <w:rFonts w:eastAsia="Times New Roman"/>
          <w:szCs w:val="24"/>
        </w:rPr>
        <w:t>ο</w:t>
      </w:r>
      <w:r>
        <w:rPr>
          <w:rFonts w:eastAsia="Times New Roman"/>
          <w:szCs w:val="24"/>
        </w:rPr>
        <w:t xml:space="preserve">δηγία καθίσταται δυνατή η μεγαλύτερη διαφάνεια και </w:t>
      </w:r>
      <w:proofErr w:type="spellStart"/>
      <w:r>
        <w:rPr>
          <w:rFonts w:eastAsia="Times New Roman"/>
          <w:szCs w:val="24"/>
        </w:rPr>
        <w:t>προβλεψιμότητα</w:t>
      </w:r>
      <w:proofErr w:type="spellEnd"/>
      <w:r>
        <w:rPr>
          <w:rFonts w:eastAsia="Times New Roman"/>
          <w:szCs w:val="24"/>
        </w:rPr>
        <w:t xml:space="preserve"> που εφαρμόζεται στα </w:t>
      </w:r>
      <w:r>
        <w:rPr>
          <w:rFonts w:eastAsia="Times New Roman"/>
          <w:szCs w:val="24"/>
        </w:rPr>
        <w:t xml:space="preserve">πρόσωπα αυτά, ώστε </w:t>
      </w:r>
      <w:r>
        <w:rPr>
          <w:rFonts w:eastAsia="Times New Roman"/>
          <w:szCs w:val="24"/>
        </w:rPr>
        <w:lastRenderedPageBreak/>
        <w:t>να ενισχυθεί η ανεξαρτησία, η αντικειμενικότητά τους με ενιαίο τρόπο σε ευρωπαϊκό επίπεδο.</w:t>
      </w:r>
    </w:p>
    <w:p w14:paraId="0D31A648"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Παράλληλα, ενισχύεται η δημόσια εποπτεία των ορκωτών ελεγκτών λογιστών και των ελεγκτικών εταιρειών για να βελτιωθεί η προστασία των επενδυτών. Αυ</w:t>
      </w:r>
      <w:r>
        <w:rPr>
          <w:rFonts w:eastAsia="Times New Roman"/>
          <w:szCs w:val="24"/>
        </w:rPr>
        <w:t xml:space="preserve">τό επιτυγχάνεται με την εδραίωση της ανεξαρτησίας των αρχών δημόσιας εποπτείας και την ανάθεση των κατάλληλων αρμοδιοτήτων σε αυτές, ώστε να εντοπίζονται, να αποτρέπονται και να προλαμβάνονται παραβάσεις. </w:t>
      </w:r>
    </w:p>
    <w:p w14:paraId="0D31A649"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Συνοπτικά, με το νέο νομικό πλαίσιο επανακαθορίζον</w:t>
      </w:r>
      <w:r>
        <w:rPr>
          <w:rFonts w:eastAsia="Times New Roman"/>
          <w:szCs w:val="24"/>
        </w:rPr>
        <w:t xml:space="preserve">ται οι όροι και οι προϋποθέσεις για τη χορήγηση επαγγελματικής άδειας σε ορκωτούς ελεγκτές λογιστές και σε λογιστικές εταιρείες, οι όροι εγγραφής τους στο </w:t>
      </w:r>
      <w:r>
        <w:rPr>
          <w:rFonts w:eastAsia="Times New Roman"/>
          <w:szCs w:val="24"/>
        </w:rPr>
        <w:t>Δ</w:t>
      </w:r>
      <w:r>
        <w:rPr>
          <w:rFonts w:eastAsia="Times New Roman"/>
          <w:szCs w:val="24"/>
        </w:rPr>
        <w:t xml:space="preserve">ημόσιο </w:t>
      </w:r>
      <w:r>
        <w:rPr>
          <w:rFonts w:eastAsia="Times New Roman"/>
          <w:szCs w:val="24"/>
        </w:rPr>
        <w:t>Μ</w:t>
      </w:r>
      <w:r>
        <w:rPr>
          <w:rFonts w:eastAsia="Times New Roman"/>
          <w:szCs w:val="24"/>
        </w:rPr>
        <w:t>ητρώο, οι κανόνες επαγγελματικής δεοντολογίας που εξασφαλίζουν την ανεξαρτησία, την αντικειμ</w:t>
      </w:r>
      <w:r>
        <w:rPr>
          <w:rFonts w:eastAsia="Times New Roman"/>
          <w:szCs w:val="24"/>
        </w:rPr>
        <w:t>ενικότητα, την εμπιστευτικότητα, αλλά και το επαγγελματικό απόρρητο κατά την εκτέλεση των καθηκόντων τους.</w:t>
      </w:r>
    </w:p>
    <w:p w14:paraId="0D31A64A"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Καθορίζονται τα ελεγκτικά πρότυπα και ανατίθεται αποκλειστικά στην ΕΛΤΕ η γενικότερη εποπτεία του συστήματος δη</w:t>
      </w:r>
      <w:r>
        <w:rPr>
          <w:rFonts w:eastAsia="Times New Roman"/>
          <w:szCs w:val="24"/>
        </w:rPr>
        <w:lastRenderedPageBreak/>
        <w:t>μόσιας εποπτείας του ελεγκτικού επαγγέ</w:t>
      </w:r>
      <w:r>
        <w:rPr>
          <w:rFonts w:eastAsia="Times New Roman"/>
          <w:szCs w:val="24"/>
        </w:rPr>
        <w:t>λματος. Η εποπτεία ενισχύεται με την ανάθεση αρμοδιοτήτων διενέργειας ερευνών και επιβολής κυρώσεων όποτε εντοπίζονται παραβάσεις.</w:t>
      </w:r>
    </w:p>
    <w:p w14:paraId="0D31A64B"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Λαμβάνεται ειδική μέριμνα για την εφαρμογή υποχρεωτικών ελέγχων στις οικονομικές καταστάσεις των οντοτήτων δημοσίου ενδιαφέρο</w:t>
      </w:r>
      <w:r>
        <w:rPr>
          <w:rFonts w:eastAsia="Times New Roman"/>
          <w:szCs w:val="24"/>
        </w:rPr>
        <w:t xml:space="preserve">ντος και περιγράφεται το θεσμικό πλαίσιο της Επιτροπής Ελέγχου, την οποία υποχρεωτικά πρέπει να διαθέτει κάθε οντότητα δημοσίου συμφέροντος. </w:t>
      </w:r>
    </w:p>
    <w:p w14:paraId="0D31A64C" w14:textId="77777777" w:rsidR="00320123" w:rsidRDefault="00F36392">
      <w:pPr>
        <w:tabs>
          <w:tab w:val="left" w:pos="2820"/>
        </w:tabs>
        <w:spacing w:after="0" w:line="600" w:lineRule="auto"/>
        <w:ind w:firstLine="720"/>
        <w:jc w:val="both"/>
        <w:rPr>
          <w:rFonts w:eastAsia="Times New Roman"/>
          <w:szCs w:val="24"/>
        </w:rPr>
      </w:pPr>
      <w:r>
        <w:rPr>
          <w:rFonts w:eastAsia="Times New Roman"/>
          <w:szCs w:val="24"/>
        </w:rPr>
        <w:t xml:space="preserve">Συνοψίζοντας, με την ενσωμάτωση της </w:t>
      </w:r>
      <w:r>
        <w:rPr>
          <w:rFonts w:eastAsia="Times New Roman"/>
          <w:szCs w:val="24"/>
        </w:rPr>
        <w:t>ο</w:t>
      </w:r>
      <w:r>
        <w:rPr>
          <w:rFonts w:eastAsia="Times New Roman"/>
          <w:szCs w:val="24"/>
        </w:rPr>
        <w:t>δηγίας δίνεται ιδιαίτερη έμφαση στα εξής: Πρώτον, στις οντότητες δημοσίου συμ</w:t>
      </w:r>
      <w:r>
        <w:rPr>
          <w:rFonts w:eastAsia="Times New Roman"/>
          <w:szCs w:val="24"/>
        </w:rPr>
        <w:t>φέροντος, τράπεζες, εισηγμένες και όσες ορίζονται με υπουργική απόφαση, λόγω του σημαντικού δημοσίου αντικτύπου της, ο οποίος απορρέει από την κλίμακα και την πολυπλοκότητα των δραστηριοτήτων τους ή από τη φύση των δραστηριοτήτων τους.</w:t>
      </w:r>
    </w:p>
    <w:p w14:paraId="0D31A64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Δεύτερον, στην ανεξα</w:t>
      </w:r>
      <w:r>
        <w:rPr>
          <w:rFonts w:eastAsia="Times New Roman" w:cs="Times New Roman"/>
          <w:szCs w:val="24"/>
        </w:rPr>
        <w:t>ρτησία ελεγχόμενου-ελεγκτή. Προβλέπεται μεταξύ άλλων η τήρηση σχετικών αρχείων, η έννοια του δικτύου. Τρίτον, στην τήρηση κανόνων απορρήτου. Τέταρτον, στη δημόσια εποπτεία των νόμιμων ελεγκτών και των ελεγκτικών μηχανισμών και τη δυνατότητα επιβολής κυρώσε</w:t>
      </w:r>
      <w:r>
        <w:rPr>
          <w:rFonts w:eastAsia="Times New Roman" w:cs="Times New Roman"/>
          <w:szCs w:val="24"/>
        </w:rPr>
        <w:t xml:space="preserve">ων. </w:t>
      </w:r>
      <w:proofErr w:type="spellStart"/>
      <w:r>
        <w:rPr>
          <w:rFonts w:eastAsia="Times New Roman" w:cs="Times New Roman"/>
          <w:szCs w:val="24"/>
        </w:rPr>
        <w:t>Πέμπτον</w:t>
      </w:r>
      <w:proofErr w:type="spellEnd"/>
      <w:r>
        <w:rPr>
          <w:rFonts w:eastAsia="Times New Roman" w:cs="Times New Roman"/>
          <w:szCs w:val="24"/>
        </w:rPr>
        <w:t xml:space="preserve">, </w:t>
      </w:r>
      <w:r>
        <w:rPr>
          <w:rFonts w:eastAsia="Times New Roman" w:cs="Times New Roman"/>
          <w:szCs w:val="24"/>
        </w:rPr>
        <w:lastRenderedPageBreak/>
        <w:t xml:space="preserve">στην προστασία των πληροφοριοδοτών. </w:t>
      </w:r>
      <w:proofErr w:type="spellStart"/>
      <w:r>
        <w:rPr>
          <w:rFonts w:eastAsia="Times New Roman" w:cs="Times New Roman"/>
          <w:szCs w:val="24"/>
        </w:rPr>
        <w:t>Έκτον</w:t>
      </w:r>
      <w:proofErr w:type="spellEnd"/>
      <w:r>
        <w:rPr>
          <w:rFonts w:eastAsia="Times New Roman" w:cs="Times New Roman"/>
          <w:szCs w:val="24"/>
        </w:rPr>
        <w:t xml:space="preserve">, στις προϋποθέσεις </w:t>
      </w:r>
      <w:proofErr w:type="spellStart"/>
      <w:r>
        <w:rPr>
          <w:rFonts w:eastAsia="Times New Roman" w:cs="Times New Roman"/>
          <w:szCs w:val="24"/>
        </w:rPr>
        <w:t>αδειοδότησης</w:t>
      </w:r>
      <w:proofErr w:type="spellEnd"/>
      <w:r>
        <w:rPr>
          <w:rFonts w:eastAsia="Times New Roman" w:cs="Times New Roman"/>
          <w:szCs w:val="24"/>
        </w:rPr>
        <w:t xml:space="preserve"> και </w:t>
      </w:r>
      <w:proofErr w:type="spellStart"/>
      <w:r>
        <w:rPr>
          <w:rFonts w:eastAsia="Times New Roman" w:cs="Times New Roman"/>
          <w:szCs w:val="24"/>
        </w:rPr>
        <w:t>έβδομον</w:t>
      </w:r>
      <w:proofErr w:type="spellEnd"/>
      <w:r>
        <w:rPr>
          <w:rFonts w:eastAsia="Times New Roman" w:cs="Times New Roman"/>
          <w:szCs w:val="24"/>
        </w:rPr>
        <w:t xml:space="preserve">, στη βελτίωση του επιχειρηματικού περιβάλλοντος για τις μικρές επιχειρήσεις. </w:t>
      </w:r>
    </w:p>
    <w:p w14:paraId="0D31A64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Pr>
          <w:rFonts w:eastAsia="Times New Roman" w:cs="Times New Roman"/>
          <w:szCs w:val="24"/>
        </w:rPr>
        <w:t xml:space="preserve">. </w:t>
      </w:r>
      <w:r w:rsidRPr="00220960">
        <w:rPr>
          <w:rFonts w:eastAsia="Times New Roman" w:cs="Times New Roman"/>
          <w:b/>
          <w:szCs w:val="24"/>
        </w:rPr>
        <w:t>ΑΝΑΣΤΑΣΙΟΣ ΚΟΥΡΑΚΗΣ</w:t>
      </w:r>
      <w:r>
        <w:rPr>
          <w:rFonts w:eastAsia="Times New Roman" w:cs="Times New Roman"/>
          <w:szCs w:val="24"/>
        </w:rPr>
        <w:t>)</w:t>
      </w:r>
    </w:p>
    <w:p w14:paraId="0D31A64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Όσον αφορά στις τροπολογίες που έχουν κατατεθεί, με την πρώτη απαιτείται πλέον από τους ασφαλιστικούς διαμεσολαβητές-μεσολαβητές να προσκομίσουν πράξη διοικητικού προσδιορισμού φόρου εισοδήματος αντί για αποδεικτικό φορολογικής ενημερότητας για την εγγραφή</w:t>
      </w:r>
      <w:r>
        <w:rPr>
          <w:rFonts w:eastAsia="Times New Roman" w:cs="Times New Roman"/>
          <w:szCs w:val="24"/>
        </w:rPr>
        <w:t xml:space="preserve"> τους στο οικείο μητρώο. </w:t>
      </w:r>
    </w:p>
    <w:p w14:paraId="0D31A65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δίνεται μηνιαία παράταση της περιόδου επιδότησης σίτισης, ώστε να καλυφθεί το διάστημα μέχρι την ενεργοποίηση του Κοινωνικού Εισοδήματος Αλληλεγγύης και όχι </w:t>
      </w:r>
      <w:r>
        <w:rPr>
          <w:rFonts w:eastAsia="Times New Roman" w:cs="Times New Roman"/>
          <w:szCs w:val="24"/>
        </w:rPr>
        <w:t>ε</w:t>
      </w:r>
      <w:r>
        <w:rPr>
          <w:rFonts w:eastAsia="Times New Roman" w:cs="Times New Roman"/>
          <w:szCs w:val="24"/>
        </w:rPr>
        <w:t>πιδόματος, που ακούστηκε από κάποιον συνάδελφο της Αντιπολ</w:t>
      </w:r>
      <w:r>
        <w:rPr>
          <w:rFonts w:eastAsia="Times New Roman" w:cs="Times New Roman"/>
          <w:szCs w:val="24"/>
        </w:rPr>
        <w:t xml:space="preserve">ίτευσης και την έναρξη της διαδικασίας των πληρωμών εντός Φεβρουαρίου. </w:t>
      </w:r>
    </w:p>
    <w:p w14:paraId="0D31A65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δίνεται παράταση στους τριάντα πιλοτικούς δήμους μέχρι την καθολική εφαρμογή του Κοινωνικού Εισοδήματος Αλληλεγγύης και την ακώλυτη εξυπηρέτηση των αναγκών των ευάλωτων μερίδων</w:t>
      </w:r>
      <w:r>
        <w:rPr>
          <w:rFonts w:eastAsia="Times New Roman" w:cs="Times New Roman"/>
          <w:szCs w:val="24"/>
        </w:rPr>
        <w:t xml:space="preserve"> του πληθυσμού. </w:t>
      </w:r>
    </w:p>
    <w:p w14:paraId="0D31A65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Αντίστοιχα, καλύπτεται από εθνικούς πόρους το κενό στη χρηματοδότηση των κοινωνικών δομών άμεσης αντιμετώπισης της φτώχειας, καθώς έληξε η συγχρηματοδοτούμενη περίοδος από το ΕΣΠΑ 2007-2013 και έως ότου ενταχθούν στο ΕΣΠΑ 2014-2020, ώστε ν</w:t>
      </w:r>
      <w:r>
        <w:rPr>
          <w:rFonts w:eastAsia="Times New Roman" w:cs="Times New Roman"/>
          <w:szCs w:val="24"/>
        </w:rPr>
        <w:t xml:space="preserve">α μην μείνουν ακάλυπτοι από υπηρεσίες οι ωφελούμενοι. </w:t>
      </w:r>
    </w:p>
    <w:p w14:paraId="0D31A65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Με την τρίτη τροπολογία προβλέπεται ότι οι διαφορές μεταξύ των κρατικών χρηστών των αεροδρομίων και των </w:t>
      </w:r>
      <w:proofErr w:type="spellStart"/>
      <w:r>
        <w:rPr>
          <w:rFonts w:eastAsia="Times New Roman" w:cs="Times New Roman"/>
          <w:szCs w:val="24"/>
        </w:rPr>
        <w:t>παραχωρησιούχων</w:t>
      </w:r>
      <w:proofErr w:type="spellEnd"/>
      <w:r>
        <w:rPr>
          <w:rFonts w:eastAsia="Times New Roman" w:cs="Times New Roman"/>
          <w:szCs w:val="24"/>
        </w:rPr>
        <w:t xml:space="preserve"> θα υπάγονται στη διαιτησία, σύμφωνα με τη σύμβαση παραχώρησης. Αφορά διαφορές χωρ</w:t>
      </w:r>
      <w:r>
        <w:rPr>
          <w:rFonts w:eastAsia="Times New Roman" w:cs="Times New Roman"/>
          <w:szCs w:val="24"/>
        </w:rPr>
        <w:t xml:space="preserve">οταξικές, αναβάθμισης, συντήρησης και διαχείρισης των εγκαταστάσεων. </w:t>
      </w:r>
    </w:p>
    <w:p w14:paraId="0D31A65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 την τέταρτη τροπολογία αντιμετωπίζεται το πρόβλημα, ώστε να συνεχίσει να λειτουργεί απρόσκοπτα η παιδική κατασκήνωση της Ομοσπονδίας Συλλόγων Υπουργείου Οικονομικών στο Λαύριο. Παραχω</w:t>
      </w:r>
      <w:r>
        <w:rPr>
          <w:rFonts w:eastAsia="Times New Roman" w:cs="Times New Roman"/>
          <w:szCs w:val="24"/>
        </w:rPr>
        <w:t xml:space="preserve">ρείται στην </w:t>
      </w:r>
      <w:r>
        <w:rPr>
          <w:rFonts w:eastAsia="Times New Roman" w:cs="Times New Roman"/>
          <w:szCs w:val="24"/>
        </w:rPr>
        <w:t>ο</w:t>
      </w:r>
      <w:r>
        <w:rPr>
          <w:rFonts w:eastAsia="Times New Roman" w:cs="Times New Roman"/>
          <w:szCs w:val="24"/>
        </w:rPr>
        <w:t>μοσπονδία για σαράντα έτη αναδρομικά από το 1998 η χρήση του δημοσίου ακινήτου στο Λαύριο με αντάλλαγμα το ποσό που ήδη έχει καταβληθεί, ύψους 30 εκατομμυρίων δραχμών και το οποίο σε άλλη περίπτωση θα έπρεπε να επιστραφεί εντόκως με επιτόκιο 7</w:t>
      </w:r>
      <w:r>
        <w:rPr>
          <w:rFonts w:eastAsia="Times New Roman" w:cs="Times New Roman"/>
          <w:szCs w:val="24"/>
        </w:rPr>
        <w:t>%.</w:t>
      </w:r>
    </w:p>
    <w:p w14:paraId="0D31A65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Τέλος, με την πέμπτη τροπολογία παρατείνεται μέχρι τις 7 Φεβρουαρίου η προθεσμία για την υπαγωγή στις ρυθμίσεις του ν.4446/2016 για τα αδήλωτα εισοδήματα, προκειμένου να δοθεί ικανός χρόνος στους φορολογούμενους που τους έχει ήδη κοινοποιηθεί προσωρινός</w:t>
      </w:r>
      <w:r>
        <w:rPr>
          <w:rFonts w:eastAsia="Times New Roman" w:cs="Times New Roman"/>
          <w:szCs w:val="24"/>
        </w:rPr>
        <w:t xml:space="preserve"> διορθωτικός προσδιορισμός φόρου ή προστίμου, που έληγε σε λίγες ημέρες. Ήταν έτοιμη και από διαφόρους συναδέλφους της Αντιπολίτευσης η πρόταση για παράταση της συγκεκριμένης προθεσμίας. </w:t>
      </w:r>
    </w:p>
    <w:p w14:paraId="0D31A65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στο σημείο αυτό και στις βουλευτικές τροπολογίε</w:t>
      </w:r>
      <w:r>
        <w:rPr>
          <w:rFonts w:eastAsia="Times New Roman" w:cs="Times New Roman"/>
          <w:szCs w:val="24"/>
        </w:rPr>
        <w:t>ς, τις οποίες κάνω δεκτές. Η πρώτη, που αφορά στον ΟΓΑ, είναι μια πολύ σημαντική τροπολογία. Λύνονται προβλήματα σε ανθρώπους που είχαν πληρώσει αρκετά χρήματα στον ΟΓΑ και δεν έπαιρναν σύνταξη στο τέλος σε όλη την ελληνική επικράτεια. Τώρα έχουν τη δυνατό</w:t>
      </w:r>
      <w:r>
        <w:rPr>
          <w:rFonts w:eastAsia="Times New Roman" w:cs="Times New Roman"/>
          <w:szCs w:val="24"/>
        </w:rPr>
        <w:t xml:space="preserve">τητα, δεν είναι υποχρεωμένοι να τους επιστραφούν τα χρήματα αλλά να βγουν στη σύνταξη. Κάνω, λοιπόν, αποδεκτή αυτή την τροπολογία, όπως επίσης και τη διόρθωση της ημερομηνίας που έχει γίνει. </w:t>
      </w:r>
    </w:p>
    <w:p w14:paraId="0D31A65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Επίσης, κάνω αποδεκτή και τη δεύτερη τροπολογία και σαν μέλος το</w:t>
      </w:r>
      <w:r>
        <w:rPr>
          <w:rFonts w:eastAsia="Times New Roman" w:cs="Times New Roman"/>
          <w:szCs w:val="24"/>
        </w:rPr>
        <w:t xml:space="preserve">υ Οικονομικού Επιμελητηρίου Ελλάδας χαιρετίζω και εγώ την πρωτοβουλία των Βουλευτών, μέλος του Διοικητικού </w:t>
      </w:r>
      <w:r>
        <w:rPr>
          <w:rFonts w:eastAsia="Times New Roman" w:cs="Times New Roman"/>
          <w:szCs w:val="24"/>
        </w:rPr>
        <w:lastRenderedPageBreak/>
        <w:t>Συμβουλίου της ΕΛΤΕ να είναι και το Οικονομικό Επιμελητήριο. Νομίζω ότι δεν υπάρχει πρόβλημα με την εκπροσώπηση από τον ΣΕΒ, γιατί η θέση του ΣΕΒ Βορ</w:t>
      </w:r>
      <w:r>
        <w:rPr>
          <w:rFonts w:eastAsia="Times New Roman" w:cs="Times New Roman"/>
          <w:szCs w:val="24"/>
        </w:rPr>
        <w:t>είου Ελλάδ</w:t>
      </w:r>
      <w:r>
        <w:rPr>
          <w:rFonts w:eastAsia="Times New Roman" w:cs="Times New Roman"/>
          <w:szCs w:val="24"/>
        </w:rPr>
        <w:t>α</w:t>
      </w:r>
      <w:r>
        <w:rPr>
          <w:rFonts w:eastAsia="Times New Roman" w:cs="Times New Roman"/>
          <w:szCs w:val="24"/>
        </w:rPr>
        <w:t xml:space="preserve">ς μπορεί καλυφθεί από τον ΣΕΒ. </w:t>
      </w:r>
    </w:p>
    <w:p w14:paraId="0D31A65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με τις τροπολογίες και επιστρέφοντας στο κύριο θέμα του νομοσχεδίου, θα ήθελα να τονίσω συνοπτικά ότι με την ενσωμάτωση της </w:t>
      </w:r>
      <w:r>
        <w:rPr>
          <w:rFonts w:eastAsia="Times New Roman" w:cs="Times New Roman"/>
          <w:szCs w:val="24"/>
        </w:rPr>
        <w:t>ο</w:t>
      </w:r>
      <w:r>
        <w:rPr>
          <w:rFonts w:eastAsia="Times New Roman" w:cs="Times New Roman"/>
          <w:szCs w:val="24"/>
        </w:rPr>
        <w:t>δηγίας δίνεται ιδιαίτερη έμφαση στα εξής: Πρώτον, στο γεγονός ότι θα συμβάλ</w:t>
      </w:r>
      <w:r>
        <w:rPr>
          <w:rFonts w:eastAsia="Times New Roman" w:cs="Times New Roman"/>
          <w:szCs w:val="24"/>
        </w:rPr>
        <w:t>ει θετικά στην αντιμετώπιση ζητημάτων σχετικά με τους υποχρεωτικούς ελέγχους των ετησίων και ενοποιημένων χρηματοοικονομικών καταστάσεων, ενώ οι τροπολογίες που προστέθηκαν και οι νομοτεχνικές βελτιώσεις λύνουν μια σειρά ζητημάτων, τα οποία φάνηκαν στην πο</w:t>
      </w:r>
      <w:r>
        <w:rPr>
          <w:rFonts w:eastAsia="Times New Roman" w:cs="Times New Roman"/>
          <w:szCs w:val="24"/>
        </w:rPr>
        <w:t xml:space="preserve">ρεία της συζήτησης, είτε στις </w:t>
      </w:r>
      <w:r>
        <w:rPr>
          <w:rFonts w:eastAsia="Times New Roman" w:cs="Times New Roman"/>
          <w:szCs w:val="24"/>
        </w:rPr>
        <w:t>ε</w:t>
      </w:r>
      <w:r>
        <w:rPr>
          <w:rFonts w:eastAsia="Times New Roman" w:cs="Times New Roman"/>
          <w:szCs w:val="24"/>
        </w:rPr>
        <w:t xml:space="preserve">πιτροπές είτε στην </w:t>
      </w:r>
      <w:r>
        <w:rPr>
          <w:rFonts w:eastAsia="Times New Roman" w:cs="Times New Roman"/>
          <w:szCs w:val="24"/>
        </w:rPr>
        <w:t>ο</w:t>
      </w:r>
      <w:r>
        <w:rPr>
          <w:rFonts w:eastAsia="Times New Roman" w:cs="Times New Roman"/>
          <w:szCs w:val="24"/>
        </w:rPr>
        <w:t xml:space="preserve">λομέλεια. </w:t>
      </w:r>
    </w:p>
    <w:p w14:paraId="0D31A65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Εάν υπάρχουν κάποια άλλα ερωτήματα, θα τα δούμε και στη λήξη της συνεδρίασης. </w:t>
      </w:r>
    </w:p>
    <w:p w14:paraId="0D31A65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D31A65B" w14:textId="77777777" w:rsidR="00320123" w:rsidRDefault="00F36392">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0D31A65C"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Υφυπουργ</w:t>
      </w:r>
      <w:r>
        <w:rPr>
          <w:rFonts w:eastAsia="Times New Roman"/>
          <w:szCs w:val="24"/>
        </w:rPr>
        <w:t xml:space="preserve">ό Οικονομικών κ. Αικατερίνη </w:t>
      </w:r>
      <w:proofErr w:type="spellStart"/>
      <w:r>
        <w:rPr>
          <w:rFonts w:eastAsia="Times New Roman"/>
          <w:szCs w:val="24"/>
        </w:rPr>
        <w:t>Παπανάτσιου</w:t>
      </w:r>
      <w:proofErr w:type="spellEnd"/>
      <w:r>
        <w:rPr>
          <w:rFonts w:eastAsia="Times New Roman"/>
          <w:szCs w:val="24"/>
        </w:rPr>
        <w:t xml:space="preserve">. </w:t>
      </w:r>
    </w:p>
    <w:p w14:paraId="0D31A65D" w14:textId="77777777" w:rsidR="00320123" w:rsidRDefault="00F36392">
      <w:pPr>
        <w:spacing w:after="0" w:line="600" w:lineRule="auto"/>
        <w:ind w:firstLine="720"/>
        <w:jc w:val="both"/>
        <w:rPr>
          <w:rFonts w:eastAsia="Times New Roman"/>
          <w:szCs w:val="24"/>
        </w:rPr>
      </w:pPr>
      <w:r>
        <w:rPr>
          <w:rFonts w:eastAsia="Times New Roman"/>
          <w:szCs w:val="24"/>
        </w:rPr>
        <w:lastRenderedPageBreak/>
        <w:t>Προχωράμε στους Κοινοβουλευτικούς Εκπροσώπους.</w:t>
      </w:r>
    </w:p>
    <w:p w14:paraId="0D31A65E"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μπορώ να έχω τον λόγο; </w:t>
      </w:r>
    </w:p>
    <w:p w14:paraId="0D31A65F"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Λοβέρδο, ορίστε, έχετε τον λόγο. </w:t>
      </w:r>
    </w:p>
    <w:p w14:paraId="0D31A660"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Υπουργέ, κάνατε μια αναφορά σε εμένα και στα όσα είπα ως πολιτικό σύνθημα. Στο πλαίσιο της ομιλίας μου σας μίλησα για το αίτημα της ελληνικής κοινωνίας και της Δημοκρατικής Συμπαράταξης, που είναι «σηκωθείτε, φύγετε!». Αναρωτηθήκατε αν αυτό, άραγε, α</w:t>
      </w:r>
      <w:r>
        <w:rPr>
          <w:rFonts w:eastAsia="Times New Roman"/>
          <w:szCs w:val="24"/>
        </w:rPr>
        <w:t xml:space="preserve">φορά εμένα προσωπικά ή την Κοινοβουλευτική Ομάδα. Δεν είστε υποχρεωμένη –έχετε και φόρτο εργασίας- ούτε να διαβάζετε ούτε να ακούτε όσα λέγονται εδώ στη Βουλή. </w:t>
      </w:r>
    </w:p>
    <w:p w14:paraId="0D31A661" w14:textId="77777777" w:rsidR="00320123" w:rsidRDefault="00F36392">
      <w:pPr>
        <w:spacing w:after="0" w:line="600" w:lineRule="auto"/>
        <w:ind w:firstLine="720"/>
        <w:jc w:val="both"/>
        <w:rPr>
          <w:rFonts w:eastAsia="Times New Roman"/>
          <w:szCs w:val="24"/>
        </w:rPr>
      </w:pPr>
      <w:r>
        <w:rPr>
          <w:rFonts w:eastAsia="Times New Roman"/>
          <w:szCs w:val="24"/>
        </w:rPr>
        <w:t>Ωστόσο, ο Κανονισμός της Βουλής, κυρία Υπουργέ, επιβάλλει σε όλους μας να γνωρίζουμε ότι ο Κοιν</w:t>
      </w:r>
      <w:r>
        <w:rPr>
          <w:rFonts w:eastAsia="Times New Roman"/>
          <w:szCs w:val="24"/>
        </w:rPr>
        <w:t xml:space="preserve">οβουλευτικός Εκπρόσωπος εκφράζει τον Πρόεδρο –εν προκειμένω την Πρόεδρο της Δημοκρατικής Συμπαράταξης- και όλους τους Βουλευτές. </w:t>
      </w:r>
    </w:p>
    <w:p w14:paraId="0D31A662" w14:textId="77777777" w:rsidR="00320123" w:rsidRDefault="00F36392">
      <w:pPr>
        <w:spacing w:after="0" w:line="600" w:lineRule="auto"/>
        <w:ind w:firstLine="720"/>
        <w:jc w:val="both"/>
        <w:rPr>
          <w:rFonts w:eastAsia="Times New Roman"/>
          <w:szCs w:val="24"/>
        </w:rPr>
      </w:pPr>
      <w:r>
        <w:rPr>
          <w:rFonts w:eastAsia="Times New Roman"/>
          <w:szCs w:val="24"/>
        </w:rPr>
        <w:t>Και αν είχατε τον χρόνο να διαβάζετε και καμ</w:t>
      </w:r>
      <w:r>
        <w:rPr>
          <w:rFonts w:eastAsia="Times New Roman"/>
          <w:szCs w:val="24"/>
        </w:rPr>
        <w:t>μ</w:t>
      </w:r>
      <w:r>
        <w:rPr>
          <w:rFonts w:eastAsia="Times New Roman"/>
          <w:szCs w:val="24"/>
        </w:rPr>
        <w:t xml:space="preserve">ιά εφημερίδα –βέβαια, ο Πρωθυπουργός σάς το απαγορεύει- θα βλέπατε ότι </w:t>
      </w:r>
      <w:r>
        <w:rPr>
          <w:rFonts w:eastAsia="Times New Roman"/>
          <w:szCs w:val="24"/>
        </w:rPr>
        <w:lastRenderedPageBreak/>
        <w:t>αυτό το αί</w:t>
      </w:r>
      <w:r>
        <w:rPr>
          <w:rFonts w:eastAsia="Times New Roman"/>
          <w:szCs w:val="24"/>
        </w:rPr>
        <w:t xml:space="preserve">τημα είναι αίτημα καθολικό της Δημοκρατικής Συμπαράταξης. Και δεν έχει και τόση σημασία αν είναι αίτημα της Δημοκρατικής Συμπαράταξης όσο έχει σημασία ότι είναι αίτημα όλου του λαού. </w:t>
      </w:r>
    </w:p>
    <w:p w14:paraId="0D31A663" w14:textId="77777777" w:rsidR="00320123" w:rsidRDefault="00F36392">
      <w:pPr>
        <w:spacing w:after="0" w:line="600" w:lineRule="auto"/>
        <w:ind w:firstLine="720"/>
        <w:jc w:val="both"/>
        <w:rPr>
          <w:rFonts w:eastAsia="Times New Roman"/>
          <w:szCs w:val="24"/>
        </w:rPr>
      </w:pPr>
      <w:r>
        <w:rPr>
          <w:rFonts w:eastAsia="Times New Roman"/>
          <w:szCs w:val="24"/>
        </w:rPr>
        <w:t>Και αν πάτε στη Ζαγορά –γιατί από το βιογραφικό σας έχω δει ότι από εκεί</w:t>
      </w:r>
      <w:r>
        <w:rPr>
          <w:rFonts w:eastAsia="Times New Roman"/>
          <w:szCs w:val="24"/>
        </w:rPr>
        <w:t xml:space="preserve"> είστε- θα σας το πουν και στις τρεις πλατείες της Ζαγοράς. Είναι καθολικό αίτημα της ελληνικής κοινωνίας. </w:t>
      </w:r>
    </w:p>
    <w:p w14:paraId="0D31A664" w14:textId="77777777" w:rsidR="00320123" w:rsidRDefault="00F36392">
      <w:pPr>
        <w:spacing w:after="0" w:line="600" w:lineRule="auto"/>
        <w:ind w:firstLine="720"/>
        <w:jc w:val="both"/>
        <w:rPr>
          <w:rFonts w:eastAsia="Times New Roman"/>
          <w:szCs w:val="24"/>
        </w:rPr>
      </w:pPr>
      <w:r>
        <w:rPr>
          <w:rFonts w:eastAsia="Times New Roman"/>
          <w:szCs w:val="24"/>
        </w:rPr>
        <w:t xml:space="preserve">Τέλος, κύριε Πρόεδρε, μου «χτύπησε» κάτι που είπε η κυρία Υπουργός και τώρα απευθύνομαι σε εσάς. </w:t>
      </w:r>
    </w:p>
    <w:p w14:paraId="0D31A665"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Ναι, αλλά τώρα κ</w:t>
      </w:r>
      <w:r>
        <w:rPr>
          <w:rFonts w:eastAsia="Times New Roman"/>
          <w:szCs w:val="24"/>
        </w:rPr>
        <w:t xml:space="preserve">άνετε σχολιασμό της τοποθέτησης; </w:t>
      </w:r>
    </w:p>
    <w:p w14:paraId="0D31A666"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Ναι, ολοκλήρωσα. </w:t>
      </w:r>
    </w:p>
    <w:p w14:paraId="0D31A667"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Σας παρακαλώ! </w:t>
      </w:r>
    </w:p>
    <w:p w14:paraId="0D31A668"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Ολοκλήρωσα, κύριε Πρόεδρε. </w:t>
      </w:r>
    </w:p>
    <w:p w14:paraId="0D31A669"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σε τριάντα δευτερόλεπτα. </w:t>
      </w:r>
    </w:p>
    <w:p w14:paraId="0D31A66A"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Μου δώσατε δυο λεπτά και δεν έχω μιλήσει ούτε το ένα. Θα είχα τελειώσει τώρα. </w:t>
      </w:r>
    </w:p>
    <w:p w14:paraId="0D31A66B" w14:textId="77777777" w:rsidR="00320123" w:rsidRDefault="00F36392">
      <w:pPr>
        <w:spacing w:after="0" w:line="600" w:lineRule="auto"/>
        <w:ind w:firstLine="720"/>
        <w:jc w:val="both"/>
        <w:rPr>
          <w:rFonts w:eastAsia="Times New Roman"/>
          <w:szCs w:val="24"/>
        </w:rPr>
      </w:pPr>
      <w:r>
        <w:rPr>
          <w:rFonts w:eastAsia="Times New Roman"/>
          <w:szCs w:val="24"/>
        </w:rPr>
        <w:lastRenderedPageBreak/>
        <w:t>Λέει η κυρία Υπουργός</w:t>
      </w:r>
      <w:r>
        <w:rPr>
          <w:rFonts w:eastAsia="Times New Roman"/>
          <w:szCs w:val="24"/>
        </w:rPr>
        <w:t>:</w:t>
      </w:r>
      <w:r>
        <w:rPr>
          <w:rFonts w:eastAsia="Times New Roman"/>
          <w:szCs w:val="24"/>
        </w:rPr>
        <w:t xml:space="preserve"> «αποδέχομαι την τροπολογία του Βουλευτή τάδε και του Βουλευτή δείνα</w:t>
      </w:r>
      <w:r>
        <w:rPr>
          <w:rFonts w:eastAsia="Times New Roman"/>
          <w:szCs w:val="24"/>
        </w:rPr>
        <w:t>.»</w:t>
      </w:r>
      <w:r>
        <w:rPr>
          <w:rFonts w:eastAsia="Times New Roman"/>
          <w:szCs w:val="24"/>
        </w:rPr>
        <w:t>. Μάλιστα! Έχει νομοθετική πρωτοβουλία; Αυτό προκύπτει –το ξέρει η ίδια- από την εκχώ</w:t>
      </w:r>
      <w:r>
        <w:rPr>
          <w:rFonts w:eastAsia="Times New Roman"/>
          <w:szCs w:val="24"/>
        </w:rPr>
        <w:t xml:space="preserve">ρηση αρμοδιοτήτων από τον κ. </w:t>
      </w:r>
      <w:proofErr w:type="spellStart"/>
      <w:r>
        <w:rPr>
          <w:rFonts w:eastAsia="Times New Roman"/>
          <w:szCs w:val="24"/>
        </w:rPr>
        <w:t>Τσακαλώτο</w:t>
      </w:r>
      <w:proofErr w:type="spellEnd"/>
      <w:r>
        <w:rPr>
          <w:rFonts w:eastAsia="Times New Roman"/>
          <w:szCs w:val="24"/>
        </w:rPr>
        <w:t xml:space="preserve"> και τον Πρωθυπουργό. Έχει νομοθετική πρωτοβουλία; Αν δεν έχει νομοθετική πρωτοβουλία –και αυτό προκύπτει από τη σχετική πρωθυπουργική και υπουργική απόφαση- δεν μπορεί να κάνει δεκτές τροπολογίες. </w:t>
      </w:r>
    </w:p>
    <w:p w14:paraId="0D31A66C" w14:textId="77777777" w:rsidR="00320123" w:rsidRDefault="00F36392">
      <w:pPr>
        <w:spacing w:after="0" w:line="600" w:lineRule="auto"/>
        <w:ind w:firstLine="720"/>
        <w:jc w:val="both"/>
        <w:rPr>
          <w:rFonts w:eastAsia="Times New Roman"/>
          <w:szCs w:val="24"/>
        </w:rPr>
      </w:pPr>
      <w:r>
        <w:rPr>
          <w:rFonts w:eastAsia="Times New Roman"/>
          <w:szCs w:val="24"/>
        </w:rPr>
        <w:t>Να το ρυθμίσετε τώρ</w:t>
      </w:r>
      <w:r>
        <w:rPr>
          <w:rFonts w:eastAsia="Times New Roman"/>
          <w:szCs w:val="24"/>
        </w:rPr>
        <w:t xml:space="preserve">α εσείς, κύριε Πρόεδρε και μέχρι να κλείσει η συνεδρίαση, διότι εμείς έχουμε τοποθετηθεί στις τροπολογίες και έχουμε πει ότι ψηφίζουμε. </w:t>
      </w:r>
    </w:p>
    <w:p w14:paraId="0D31A66D"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Εντάξει, κατανοητό. </w:t>
      </w:r>
    </w:p>
    <w:p w14:paraId="0D31A66E" w14:textId="77777777" w:rsidR="00320123" w:rsidRDefault="00F36392">
      <w:pPr>
        <w:spacing w:after="0" w:line="600" w:lineRule="auto"/>
        <w:ind w:firstLine="720"/>
        <w:jc w:val="both"/>
        <w:rPr>
          <w:rFonts w:eastAsia="Times New Roman"/>
          <w:szCs w:val="24"/>
        </w:rPr>
      </w:pPr>
      <w:r>
        <w:rPr>
          <w:rFonts w:eastAsia="Times New Roman"/>
          <w:szCs w:val="24"/>
        </w:rPr>
        <w:t xml:space="preserve">Θα σας απαντήσει η κυρία Υφυπουργός. </w:t>
      </w:r>
    </w:p>
    <w:p w14:paraId="0D31A66F" w14:textId="77777777" w:rsidR="00320123" w:rsidRDefault="00F36392">
      <w:pPr>
        <w:spacing w:after="0" w:line="600" w:lineRule="auto"/>
        <w:ind w:firstLine="720"/>
        <w:jc w:val="both"/>
        <w:rPr>
          <w:rFonts w:eastAsia="Times New Roman"/>
          <w:szCs w:val="24"/>
        </w:rPr>
      </w:pPr>
      <w:r>
        <w:rPr>
          <w:rFonts w:eastAsia="Times New Roman"/>
          <w:szCs w:val="24"/>
        </w:rPr>
        <w:t>Ορίστε, κυρία Υφυπουργέ, έ</w:t>
      </w:r>
      <w:r>
        <w:rPr>
          <w:rFonts w:eastAsia="Times New Roman"/>
          <w:szCs w:val="24"/>
        </w:rPr>
        <w:t xml:space="preserve">χετε τον λόγο. </w:t>
      </w:r>
    </w:p>
    <w:p w14:paraId="0D31A670"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Κατ’ αρχάς, είναι πάρα πολύ προσβλητικό αυτό που είπατε και θέλω να το πάρετε πίσω και να σβηστεί από τα Πρακτικά, αυτό που αναφέρατε, ότι ο Πρωθυπουργός δεν μας επιτρέπει να διαβάζουμε εφημε</w:t>
      </w:r>
      <w:r>
        <w:rPr>
          <w:rFonts w:eastAsia="Times New Roman"/>
          <w:szCs w:val="24"/>
        </w:rPr>
        <w:t xml:space="preserve">ρίδες. </w:t>
      </w:r>
    </w:p>
    <w:p w14:paraId="0D31A671"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Αφού το είπε. </w:t>
      </w:r>
    </w:p>
    <w:p w14:paraId="0D31A672"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Δεν είπε κάτι τέτοιο.</w:t>
      </w:r>
    </w:p>
    <w:p w14:paraId="0D31A673" w14:textId="77777777" w:rsidR="00320123" w:rsidRDefault="00F36392">
      <w:pPr>
        <w:spacing w:after="0" w:line="600" w:lineRule="auto"/>
        <w:ind w:firstLine="720"/>
        <w:jc w:val="both"/>
        <w:rPr>
          <w:rFonts w:eastAsia="Times New Roman"/>
          <w:szCs w:val="24"/>
        </w:rPr>
      </w:pPr>
      <w:r>
        <w:rPr>
          <w:rFonts w:eastAsia="Times New Roman"/>
          <w:szCs w:val="24"/>
        </w:rPr>
        <w:t xml:space="preserve">Και σας παρακαλώ πολύ, απαιτώ να σβηστεί από τα Πρακτικά, κύριε Πρόεδρε. </w:t>
      </w:r>
    </w:p>
    <w:p w14:paraId="0D31A674" w14:textId="77777777" w:rsidR="00320123" w:rsidRDefault="00F36392">
      <w:pPr>
        <w:spacing w:after="0" w:line="600" w:lineRule="auto"/>
        <w:ind w:firstLine="720"/>
        <w:jc w:val="both"/>
        <w:rPr>
          <w:rFonts w:eastAsia="Times New Roman"/>
          <w:szCs w:val="24"/>
        </w:rPr>
      </w:pPr>
      <w:r>
        <w:rPr>
          <w:rFonts w:eastAsia="Times New Roman"/>
          <w:szCs w:val="24"/>
        </w:rPr>
        <w:t>Πρέπει να το πάρετε πίσω.</w:t>
      </w:r>
    </w:p>
    <w:p w14:paraId="0D31A675" w14:textId="77777777" w:rsidR="00320123" w:rsidRDefault="00F3639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Επιμένω. Ό,τι λέει ο Πρωθυ</w:t>
      </w:r>
      <w:r>
        <w:rPr>
          <w:rFonts w:eastAsia="Times New Roman"/>
          <w:szCs w:val="24"/>
        </w:rPr>
        <w:t xml:space="preserve">πουργός είναι αυτό που λέει ο Πρωθυπουργός και όχι εγώ. </w:t>
      </w:r>
    </w:p>
    <w:p w14:paraId="0D31A676"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Μάλιστα, εντάξει. </w:t>
      </w:r>
    </w:p>
    <w:p w14:paraId="0D31A677" w14:textId="77777777" w:rsidR="00320123" w:rsidRDefault="00F36392">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D31A678" w14:textId="77777777" w:rsidR="00320123" w:rsidRDefault="00F36392">
      <w:pPr>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Τόσο χαμηλά, κύριε συνάδελφε;</w:t>
      </w:r>
    </w:p>
    <w:p w14:paraId="0D31A679"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Από εκεί και </w:t>
      </w:r>
      <w:r>
        <w:rPr>
          <w:rFonts w:eastAsia="Times New Roman"/>
          <w:szCs w:val="24"/>
        </w:rPr>
        <w:t>μετά, στο χαρτοφυλάκιό μου είναι και η νομοθέτηση μαζί με τον Υπουργό. Οπότε, μπορώ επισήμως…</w:t>
      </w:r>
    </w:p>
    <w:p w14:paraId="0D31A67A" w14:textId="77777777" w:rsidR="00320123" w:rsidRDefault="00F3639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Εντάξει, ευχαριστώ. </w:t>
      </w:r>
    </w:p>
    <w:p w14:paraId="0D31A67B"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w:t>
      </w:r>
      <w:r>
        <w:rPr>
          <w:rFonts w:eastAsia="Times New Roman"/>
          <w:szCs w:val="24"/>
        </w:rPr>
        <w:t>πριν προχωρήσουμε, έ</w:t>
      </w:r>
      <w:r>
        <w:rPr>
          <w:rFonts w:eastAsia="Times New Roman" w:cs="Times New Roman"/>
        </w:rPr>
        <w:t xml:space="preserve">χω την τιμή να ανακοινώσω στο Σώμα ότι τη συνεδρίασή μας </w:t>
      </w:r>
      <w:r>
        <w:rPr>
          <w:rFonts w:eastAsia="Times New Roman" w:cs="Times New Roman"/>
        </w:rPr>
        <w:t>παρα</w:t>
      </w:r>
      <w:r>
        <w:rPr>
          <w:rFonts w:eastAsia="Times New Roman" w:cs="Times New Roman"/>
        </w:rPr>
        <w:lastRenderedPageBreak/>
        <w:t>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μαθήτριες και μαθητές, καθ</w:t>
      </w:r>
      <w:r>
        <w:rPr>
          <w:rFonts w:eastAsia="Times New Roman" w:cs="Times New Roman"/>
        </w:rPr>
        <w:t>ώς και τρεις συνοδοί εκπαιδευτικοί από το 8</w:t>
      </w:r>
      <w:r>
        <w:rPr>
          <w:rFonts w:eastAsia="Times New Roman" w:cs="Times New Roman"/>
          <w:vertAlign w:val="superscript"/>
        </w:rPr>
        <w:t>ο</w:t>
      </w:r>
      <w:r>
        <w:rPr>
          <w:rFonts w:eastAsia="Times New Roman" w:cs="Times New Roman"/>
        </w:rPr>
        <w:t xml:space="preserve"> Γενικό Λύκειο Πάτρας. </w:t>
      </w:r>
    </w:p>
    <w:p w14:paraId="0D31A67C"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0D31A67D" w14:textId="77777777" w:rsidR="00320123" w:rsidRDefault="00F36392">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D31A67E" w14:textId="77777777" w:rsidR="00320123" w:rsidRDefault="00F36392">
      <w:pPr>
        <w:spacing w:after="0" w:line="600" w:lineRule="auto"/>
        <w:ind w:firstLine="720"/>
        <w:jc w:val="both"/>
        <w:rPr>
          <w:rFonts w:eastAsia="Times New Roman" w:cs="Times New Roman"/>
        </w:rPr>
      </w:pPr>
      <w:r>
        <w:rPr>
          <w:rFonts w:eastAsia="Times New Roman" w:cs="Times New Roman"/>
        </w:rPr>
        <w:t>Να ενημερώσουμε τις μαθήτριες και τους μαθητές ότι παρακολουθούν νομοθετική εργασία. Είμαστε στο στάδιο της συζή</w:t>
      </w:r>
      <w:r>
        <w:rPr>
          <w:rFonts w:eastAsia="Times New Roman" w:cs="Times New Roman"/>
        </w:rPr>
        <w:t>τησης σχεδίου νόμου του Υπουργείου Οικονομικών. Μετά το πέρας της συζήτησης θα γίνει ψηφοφορία και το σχέδιο νόμου θα γίνει νόμος του κράτους, σύμφωνα με την απόφαση του Σώματος.</w:t>
      </w:r>
    </w:p>
    <w:p w14:paraId="0D31A67F"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Τον λόγο έχει ο Κοινοβουλευτικός Εκπρόσωπος της Χρυσής Αυγής κ. Ιωάννης </w:t>
      </w:r>
      <w:proofErr w:type="spellStart"/>
      <w:r>
        <w:rPr>
          <w:rFonts w:eastAsia="Times New Roman" w:cs="Times New Roman"/>
        </w:rPr>
        <w:t>Σαχιν</w:t>
      </w:r>
      <w:r>
        <w:rPr>
          <w:rFonts w:eastAsia="Times New Roman" w:cs="Times New Roman"/>
        </w:rPr>
        <w:t>ίδης</w:t>
      </w:r>
      <w:proofErr w:type="spellEnd"/>
      <w:r>
        <w:rPr>
          <w:rFonts w:eastAsia="Times New Roman" w:cs="Times New Roman"/>
        </w:rPr>
        <w:t xml:space="preserve"> για δώδεκα λεπτά. </w:t>
      </w:r>
    </w:p>
    <w:p w14:paraId="0D31A680" w14:textId="77777777" w:rsidR="00320123" w:rsidRDefault="00F36392">
      <w:pPr>
        <w:spacing w:after="0" w:line="600" w:lineRule="auto"/>
        <w:ind w:firstLine="720"/>
        <w:jc w:val="both"/>
        <w:rPr>
          <w:rFonts w:eastAsia="Times New Roman" w:cs="Times New Roman"/>
        </w:rPr>
      </w:pPr>
      <w:r>
        <w:rPr>
          <w:rFonts w:eastAsia="Times New Roman" w:cs="Times New Roman"/>
          <w:b/>
        </w:rPr>
        <w:t xml:space="preserve">ΙΩΑΝΝΗΣ ΣΑΧΙΝΙΔΗΣ: </w:t>
      </w:r>
      <w:r>
        <w:rPr>
          <w:rFonts w:eastAsia="Times New Roman" w:cs="Times New Roman"/>
        </w:rPr>
        <w:t xml:space="preserve">Ευχαριστώ, κύριε Πρόεδρε. </w:t>
      </w:r>
    </w:p>
    <w:p w14:paraId="0D31A681"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Πριν αναφερθώ στο παρόν σχέδιο νόμου, θα αναφερθώ λίγο σε κάποιες τρέχουσες εξελίξεις. Όσον αφορά το σχέδιο νόμου, θα μιλήσω για τις τροπολογίες. </w:t>
      </w:r>
    </w:p>
    <w:p w14:paraId="0D31A682" w14:textId="77777777" w:rsidR="00320123" w:rsidRDefault="00F36392">
      <w:pPr>
        <w:spacing w:after="0" w:line="600" w:lineRule="auto"/>
        <w:ind w:firstLine="720"/>
        <w:jc w:val="both"/>
        <w:rPr>
          <w:rFonts w:eastAsia="Times New Roman" w:cs="Times New Roman"/>
        </w:rPr>
      </w:pPr>
      <w:r>
        <w:rPr>
          <w:rFonts w:eastAsia="Times New Roman" w:cs="Times New Roman"/>
        </w:rPr>
        <w:lastRenderedPageBreak/>
        <w:t xml:space="preserve">Αυτό που είδαμε τις τελευταίες μέρες από τα μέσα μαζικής ενημέρωσης -είτε λέγονται κανάλια, είτε έντυπα, είτε διάφορα </w:t>
      </w:r>
      <w:r>
        <w:rPr>
          <w:rFonts w:eastAsia="Times New Roman" w:cs="Times New Roman"/>
          <w:lang w:val="en-US"/>
        </w:rPr>
        <w:t>sites</w:t>
      </w:r>
      <w:r>
        <w:rPr>
          <w:rFonts w:eastAsia="Times New Roman" w:cs="Times New Roman"/>
        </w:rPr>
        <w:t xml:space="preserve"> στο διαδίκτυο- είναι ότι υπάρχει μια παραπληροφόρηση, αλλά παράλληλα και μια αποσιώπηση. Γιατί το λέμε αυτό; Διότι υπήρξε χθες μια σ</w:t>
      </w:r>
      <w:r>
        <w:rPr>
          <w:rFonts w:eastAsia="Times New Roman" w:cs="Times New Roman"/>
        </w:rPr>
        <w:t xml:space="preserve">ύγκληση δημοτικού συμβουλίου στο Πέραμα, σχετικά με τα επεισόδια στα οποία αναφέρθηκαν πάρα πολλοί και εντός αυτής της Αιθούσης. </w:t>
      </w:r>
    </w:p>
    <w:p w14:paraId="0D31A683" w14:textId="77777777" w:rsidR="00320123" w:rsidRDefault="00F36392">
      <w:pPr>
        <w:spacing w:after="0" w:line="600" w:lineRule="auto"/>
        <w:ind w:firstLine="720"/>
        <w:jc w:val="both"/>
        <w:rPr>
          <w:rFonts w:eastAsia="Times New Roman" w:cs="Times New Roman"/>
          <w:szCs w:val="24"/>
        </w:rPr>
      </w:pPr>
      <w:r>
        <w:rPr>
          <w:rFonts w:eastAsia="Times New Roman" w:cs="Times New Roman"/>
        </w:rPr>
        <w:t>Μάλιστα, χθες κάποια πρώην Υπουργός είχε το θράσος κατά τη διάρκεια της ομιλίας του Αρχηγού του τρίτου πολιτικού κόμματος να θ</w:t>
      </w:r>
      <w:r>
        <w:rPr>
          <w:rFonts w:eastAsia="Times New Roman" w:cs="Times New Roman"/>
        </w:rPr>
        <w:t xml:space="preserve">έλει να διακόψει τη διαδικασία, που ήταν σε επίπεδο Αρχηγών κομμάτων, για να ζητήσει από την </w:t>
      </w:r>
      <w:r>
        <w:rPr>
          <w:rFonts w:eastAsia="Times New Roman" w:cs="Times New Roman"/>
        </w:rPr>
        <w:t>ο</w:t>
      </w:r>
      <w:r>
        <w:rPr>
          <w:rFonts w:eastAsia="Times New Roman" w:cs="Times New Roman"/>
        </w:rPr>
        <w:t xml:space="preserve">λομέλεια να καταδικάσει τη Χρυσή Αυγή. </w:t>
      </w:r>
    </w:p>
    <w:p w14:paraId="0D31A684" w14:textId="77777777" w:rsidR="00320123" w:rsidRDefault="00F36392">
      <w:pPr>
        <w:spacing w:after="0" w:line="600" w:lineRule="auto"/>
        <w:ind w:firstLine="720"/>
        <w:jc w:val="both"/>
        <w:rPr>
          <w:rFonts w:eastAsia="Times New Roman"/>
          <w:szCs w:val="24"/>
        </w:rPr>
      </w:pPr>
      <w:r>
        <w:rPr>
          <w:rFonts w:eastAsia="Times New Roman"/>
          <w:szCs w:val="24"/>
        </w:rPr>
        <w:t>Αλήθεια, είναι πάρα πολύ επιλεκτική αυτή η καταδίκη. Όχι μόνο δεν βγήκε κανένα κόμμα, αλλά υπήρξε μάλιστα και παρότρυνση ν</w:t>
      </w:r>
      <w:r>
        <w:rPr>
          <w:rFonts w:eastAsia="Times New Roman"/>
          <w:szCs w:val="24"/>
        </w:rPr>
        <w:t>α υπάρξουν επεισόδια σε βάρος της Χρυσής Αυγής, όπως είχαμε δει στα εγκαίνια που έγιναν στην πόλη της Βέροιας στα γραφεία της τοπικής οργάνωσης. Και μάλιστα, σύσσωμο το συνταγματικό τόξο... Και δεν βγήκε κανένας, μα κανένας εντός αυτής της Αιθούσης να κατα</w:t>
      </w:r>
      <w:r>
        <w:rPr>
          <w:rFonts w:eastAsia="Times New Roman"/>
          <w:szCs w:val="24"/>
        </w:rPr>
        <w:t xml:space="preserve">δικάσει τη βία. </w:t>
      </w:r>
    </w:p>
    <w:p w14:paraId="0D31A685" w14:textId="77777777" w:rsidR="00320123" w:rsidRDefault="00F36392">
      <w:pPr>
        <w:spacing w:after="0" w:line="600" w:lineRule="auto"/>
        <w:ind w:firstLine="720"/>
        <w:jc w:val="both"/>
        <w:rPr>
          <w:rFonts w:eastAsia="Times New Roman"/>
          <w:szCs w:val="24"/>
        </w:rPr>
      </w:pPr>
      <w:r>
        <w:rPr>
          <w:rFonts w:eastAsia="Times New Roman"/>
          <w:szCs w:val="24"/>
        </w:rPr>
        <w:lastRenderedPageBreak/>
        <w:t xml:space="preserve">Για σας υπάρχει καλή βία και κακή βία. Να έχετε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σας λοιπόν ότι, όποτε και αν χρειαστεί, η Χρυσή Αυγή ασκεί μόνο καλή βία, γιατί δεν ασκεί βία. Καταλάβετε κάποια πράγματα. </w:t>
      </w:r>
    </w:p>
    <w:p w14:paraId="0D31A686" w14:textId="77777777" w:rsidR="00320123" w:rsidRDefault="00F36392">
      <w:pPr>
        <w:spacing w:after="0" w:line="600" w:lineRule="auto"/>
        <w:ind w:firstLine="720"/>
        <w:jc w:val="both"/>
        <w:rPr>
          <w:rFonts w:eastAsia="Times New Roman"/>
          <w:szCs w:val="24"/>
        </w:rPr>
      </w:pPr>
      <w:r>
        <w:rPr>
          <w:rFonts w:eastAsia="Times New Roman"/>
          <w:szCs w:val="24"/>
        </w:rPr>
        <w:t>Χθες στην ομιλία του Αρχηγού μας υπήρχε –τελείως τυχαία!- μ</w:t>
      </w:r>
      <w:r>
        <w:rPr>
          <w:rFonts w:eastAsia="Times New Roman"/>
          <w:szCs w:val="24"/>
        </w:rPr>
        <w:t>ια διακοπή του σήματος στο μεγαλύτερο κομμάτι του λεκανοπεδίου της Αττικής, όπως και σε όλη την Ελλάδα και ως εκ θαύματος μετά το πέρας της ομιλίας του Αρχηγού μας αποκαταστάθηκε η βλάβη! Είναι κάτι που το έχουμε συνηθίσει πλέον εμείς. Ξέρουμε πάρα πολύ κα</w:t>
      </w:r>
      <w:r>
        <w:rPr>
          <w:rFonts w:eastAsia="Times New Roman"/>
          <w:szCs w:val="24"/>
        </w:rPr>
        <w:t xml:space="preserve">λά πώς μας αντιμετωπίζει το σύστημα. Αυτό, όμως, που δεν ξέρει το σύστημα είναι το πώς θα τους αντιμετωπίσουμε εμείς. </w:t>
      </w:r>
    </w:p>
    <w:p w14:paraId="0D31A687" w14:textId="77777777" w:rsidR="00320123" w:rsidRDefault="00F36392">
      <w:pPr>
        <w:spacing w:after="0" w:line="600" w:lineRule="auto"/>
        <w:ind w:firstLine="720"/>
        <w:jc w:val="both"/>
        <w:rPr>
          <w:rFonts w:eastAsia="Times New Roman"/>
          <w:szCs w:val="24"/>
        </w:rPr>
      </w:pPr>
      <w:r>
        <w:rPr>
          <w:rFonts w:eastAsia="Times New Roman"/>
          <w:szCs w:val="24"/>
        </w:rPr>
        <w:t xml:space="preserve">Εχθές, λοιπόν, όπως ανέφερα και πριν έγινε δημοτικό συμβούλιο στο Πέραμα όπου πάλι σήμερα οι φυλλάδες έγραψαν ότι </w:t>
      </w:r>
      <w:proofErr w:type="spellStart"/>
      <w:r>
        <w:rPr>
          <w:rFonts w:eastAsia="Times New Roman"/>
          <w:szCs w:val="24"/>
        </w:rPr>
        <w:t>χ</w:t>
      </w:r>
      <w:r>
        <w:rPr>
          <w:rFonts w:eastAsia="Times New Roman"/>
          <w:szCs w:val="24"/>
        </w:rPr>
        <w:t>ρυσαυγίτες</w:t>
      </w:r>
      <w:proofErr w:type="spellEnd"/>
      <w:r>
        <w:rPr>
          <w:rFonts w:eastAsia="Times New Roman"/>
          <w:szCs w:val="24"/>
        </w:rPr>
        <w:t xml:space="preserve"> γονείς ξανα</w:t>
      </w:r>
      <w:r>
        <w:rPr>
          <w:rFonts w:eastAsia="Times New Roman"/>
          <w:szCs w:val="24"/>
        </w:rPr>
        <w:t xml:space="preserve">δημιούργησαν επεισόδιο. Εάν όλους αυτούς που διαμαρτύρονται για τα δίκαια του ελληνικού έθνους τούς βαφτίζετε </w:t>
      </w:r>
      <w:proofErr w:type="spellStart"/>
      <w:r>
        <w:rPr>
          <w:rFonts w:eastAsia="Times New Roman"/>
          <w:szCs w:val="24"/>
        </w:rPr>
        <w:t>χ</w:t>
      </w:r>
      <w:r>
        <w:rPr>
          <w:rFonts w:eastAsia="Times New Roman"/>
          <w:szCs w:val="24"/>
        </w:rPr>
        <w:t>ρυσαυγίτες</w:t>
      </w:r>
      <w:proofErr w:type="spellEnd"/>
      <w:r>
        <w:rPr>
          <w:rFonts w:eastAsia="Times New Roman"/>
          <w:szCs w:val="24"/>
        </w:rPr>
        <w:t xml:space="preserve">, είναι πράγματι τιμή μας. </w:t>
      </w:r>
    </w:p>
    <w:p w14:paraId="0D31A688" w14:textId="77777777" w:rsidR="00320123" w:rsidRDefault="00F36392">
      <w:pPr>
        <w:spacing w:after="0" w:line="600" w:lineRule="auto"/>
        <w:ind w:firstLine="720"/>
        <w:jc w:val="both"/>
        <w:rPr>
          <w:rFonts w:eastAsia="Times New Roman"/>
          <w:szCs w:val="24"/>
        </w:rPr>
      </w:pPr>
      <w:r>
        <w:rPr>
          <w:rFonts w:eastAsia="Times New Roman"/>
          <w:szCs w:val="24"/>
        </w:rPr>
        <w:t>Δεν ακούσαμε, όμως, πουθενά, ούτε σε κανένα κανάλι ούτε σε κα</w:t>
      </w:r>
      <w:r>
        <w:rPr>
          <w:rFonts w:eastAsia="Times New Roman"/>
          <w:szCs w:val="24"/>
        </w:rPr>
        <w:t>μ</w:t>
      </w:r>
      <w:r>
        <w:rPr>
          <w:rFonts w:eastAsia="Times New Roman"/>
          <w:szCs w:val="24"/>
        </w:rPr>
        <w:t>μία εφημερίδα, το ψήφισμα του διοικητικού συμ</w:t>
      </w:r>
      <w:r>
        <w:rPr>
          <w:rFonts w:eastAsia="Times New Roman"/>
          <w:szCs w:val="24"/>
        </w:rPr>
        <w:t xml:space="preserve">βουλίου του συλλόγου γονέων και κηδεμόνων το οποίο, κύριοι, ήταν </w:t>
      </w:r>
      <w:r>
        <w:rPr>
          <w:rFonts w:eastAsia="Times New Roman"/>
          <w:szCs w:val="24"/>
        </w:rPr>
        <w:lastRenderedPageBreak/>
        <w:t>86–0. Οι άνθρωποι που είχαν πάει στο σχολείο, όπου διαδραματίστηκαν αυτά που διαδραματίστηκαν, ήταν από συλλόγους γονέων και κηδεμόνων άλλων σχολείων. Ο σύλλογος γονέων και κηδεμόνων στο Πέρα</w:t>
      </w:r>
      <w:r>
        <w:rPr>
          <w:rFonts w:eastAsia="Times New Roman"/>
          <w:szCs w:val="24"/>
        </w:rPr>
        <w:t xml:space="preserve">μα είχε αποφασίσει ότι δεν θέλει να συμμετέχουν σε αυτήν τη διαδικασία τα εντός εισαγωγικών προσφυγόπουλα και μάλιστα όπως σας είπαμε με πλειοψηφία 86–0. Κανείς δεν έλαβε λοιπόν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του αυτό. Απλώς με διαδικασίες δημοκρατικές –ξανά εντός εισαγωγικών- α</w:t>
      </w:r>
      <w:r>
        <w:rPr>
          <w:rFonts w:eastAsia="Times New Roman"/>
          <w:szCs w:val="24"/>
        </w:rPr>
        <w:t xml:space="preserve">ποφάσισαν ότι μπορούν να φέρουν σε οποιοδήποτε σχολείο παιδιά τα οποία τα έχουν βαφτίσει παιδιά του πολέμου. </w:t>
      </w:r>
    </w:p>
    <w:p w14:paraId="0D31A689" w14:textId="77777777" w:rsidR="00320123" w:rsidRDefault="00F36392">
      <w:pPr>
        <w:spacing w:after="0" w:line="600" w:lineRule="auto"/>
        <w:ind w:firstLine="720"/>
        <w:jc w:val="both"/>
        <w:rPr>
          <w:rFonts w:eastAsia="Times New Roman"/>
          <w:szCs w:val="24"/>
        </w:rPr>
      </w:pPr>
      <w:r>
        <w:rPr>
          <w:rFonts w:eastAsia="Times New Roman"/>
          <w:szCs w:val="24"/>
        </w:rPr>
        <w:t xml:space="preserve">Όχι, κύριοι! Σας το έχουμε πει επανειλημμένα. Πράγματι, κάποια παιδιά προέρχονται από χώρες που είχαν πόλεμο. Έχετε όμως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σας –το έχουμε πε</w:t>
      </w:r>
      <w:r>
        <w:rPr>
          <w:rFonts w:eastAsia="Times New Roman"/>
          <w:szCs w:val="24"/>
        </w:rPr>
        <w:t xml:space="preserve">ι επανειλημμένα- ότι στο σύνολο προέρχονται τουλάχιστον από εβδομήντα οκτώ χώρες. Αυτό προκύπτει από την καταγραφή των </w:t>
      </w:r>
      <w:proofErr w:type="spellStart"/>
      <w:r>
        <w:rPr>
          <w:rFonts w:eastAsia="Times New Roman"/>
          <w:szCs w:val="24"/>
        </w:rPr>
        <w:t>λαθροεισβολέων</w:t>
      </w:r>
      <w:proofErr w:type="spellEnd"/>
      <w:r>
        <w:rPr>
          <w:rFonts w:eastAsia="Times New Roman"/>
          <w:szCs w:val="24"/>
        </w:rPr>
        <w:t>. Δεν μπορεί, λοιπόν, όλοι αυτοί να χαρακτηρίζονται πρόσφυγες. Δεν είναι όλοι από χώρες που έχουν πόλεμο.</w:t>
      </w:r>
    </w:p>
    <w:p w14:paraId="0D31A68A" w14:textId="77777777" w:rsidR="00320123" w:rsidRDefault="00F36392">
      <w:pPr>
        <w:spacing w:after="0" w:line="600" w:lineRule="auto"/>
        <w:ind w:firstLine="720"/>
        <w:jc w:val="both"/>
        <w:rPr>
          <w:rFonts w:eastAsia="Times New Roman"/>
          <w:szCs w:val="24"/>
        </w:rPr>
      </w:pPr>
      <w:r>
        <w:rPr>
          <w:rFonts w:eastAsia="Times New Roman"/>
          <w:szCs w:val="24"/>
        </w:rPr>
        <w:t xml:space="preserve">Τι βλέπουμε όμως </w:t>
      </w:r>
      <w:r>
        <w:rPr>
          <w:rFonts w:eastAsia="Times New Roman"/>
          <w:szCs w:val="24"/>
        </w:rPr>
        <w:t xml:space="preserve">εδώ; Βλέπουμε ότι ο ίδιος ο κ. </w:t>
      </w:r>
      <w:proofErr w:type="spellStart"/>
      <w:r>
        <w:rPr>
          <w:rFonts w:eastAsia="Times New Roman"/>
          <w:szCs w:val="24"/>
        </w:rPr>
        <w:t>Μουζάλας</w:t>
      </w:r>
      <w:proofErr w:type="spellEnd"/>
      <w:r>
        <w:rPr>
          <w:rFonts w:eastAsia="Times New Roman"/>
          <w:szCs w:val="24"/>
        </w:rPr>
        <w:t xml:space="preserve"> είχε πει ότι δεν είναι σε θέση να ελέγξει τις ΜΚΟ, οι οποίες </w:t>
      </w:r>
      <w:r>
        <w:rPr>
          <w:rFonts w:eastAsia="Times New Roman"/>
          <w:szCs w:val="24"/>
        </w:rPr>
        <w:lastRenderedPageBreak/>
        <w:t xml:space="preserve">έχουν αναλάβει να αντικαταστήσουν την ελληνική </w:t>
      </w:r>
      <w:r>
        <w:rPr>
          <w:rFonts w:eastAsia="Times New Roman"/>
          <w:szCs w:val="24"/>
        </w:rPr>
        <w:t>Κ</w:t>
      </w:r>
      <w:r>
        <w:rPr>
          <w:rFonts w:eastAsia="Times New Roman"/>
          <w:szCs w:val="24"/>
        </w:rPr>
        <w:t>υβέρνηση στο έργο της.</w:t>
      </w:r>
    </w:p>
    <w:p w14:paraId="0D31A68B" w14:textId="77777777" w:rsidR="00320123" w:rsidRDefault="00F36392">
      <w:pPr>
        <w:spacing w:after="0" w:line="600" w:lineRule="auto"/>
        <w:ind w:firstLine="720"/>
        <w:jc w:val="both"/>
        <w:rPr>
          <w:rFonts w:eastAsia="Times New Roman"/>
          <w:szCs w:val="24"/>
        </w:rPr>
      </w:pPr>
      <w:r>
        <w:rPr>
          <w:rFonts w:eastAsia="Times New Roman"/>
          <w:szCs w:val="24"/>
        </w:rPr>
        <w:t xml:space="preserve"> Αλήθεια, αυτό γιατί έγινε; Μάλλον έκριναν, κυρία Υπουργέ, ότι είστε άτομα στα οποία</w:t>
      </w:r>
      <w:r>
        <w:rPr>
          <w:rFonts w:eastAsia="Times New Roman"/>
          <w:szCs w:val="24"/>
        </w:rPr>
        <w:t xml:space="preserve"> δεν μπορούν να εμπιστευθούν τη διαχείριση των χρημάτων. Έχουν υπάρξει σκάνδαλα των σκανδάλων.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ακόμα και εδώ στην Αθήνα, πριν την έλευση των ορδών, υπήρχαν διάφορα νυχτερινά σχολεία μεταναστών. </w:t>
      </w:r>
    </w:p>
    <w:p w14:paraId="0D31A68C" w14:textId="77777777" w:rsidR="00320123" w:rsidRDefault="00F36392">
      <w:pPr>
        <w:spacing w:after="0" w:line="600" w:lineRule="auto"/>
        <w:ind w:firstLine="720"/>
        <w:jc w:val="both"/>
        <w:rPr>
          <w:rFonts w:eastAsia="Times New Roman"/>
          <w:szCs w:val="24"/>
        </w:rPr>
      </w:pPr>
      <w:r>
        <w:rPr>
          <w:rFonts w:eastAsia="Times New Roman"/>
          <w:szCs w:val="24"/>
        </w:rPr>
        <w:t>Υπάρχουν συγκεκριμένοι κύριοι, οι οποί</w:t>
      </w:r>
      <w:r>
        <w:rPr>
          <w:rFonts w:eastAsia="Times New Roman"/>
          <w:szCs w:val="24"/>
        </w:rPr>
        <w:t xml:space="preserve">οι έπρεπε όχι απλά να είναι υπόδικοι, αλλά κατάδικοι για το κάψιμο της </w:t>
      </w:r>
      <w:r>
        <w:rPr>
          <w:rFonts w:eastAsia="Times New Roman"/>
          <w:szCs w:val="24"/>
          <w:lang w:val="en-US"/>
        </w:rPr>
        <w:t>MARFIN</w:t>
      </w:r>
      <w:r>
        <w:rPr>
          <w:rFonts w:eastAsia="Times New Roman"/>
          <w:szCs w:val="24"/>
        </w:rPr>
        <w:t xml:space="preserve"> και τα γνωστά, οι οποίοι διαχειρίζονται πολλές ΜΚΟ. Ένας εξ αυτών διαχειρίζεται έντεκα ΜΚΟ. Δύο από αυτές έχουν διαχειριστεί εντός μίας δεκαετίας 3.800.000 ευρώ για σχολεία μεταν</w:t>
      </w:r>
      <w:r>
        <w:rPr>
          <w:rFonts w:eastAsia="Times New Roman"/>
          <w:szCs w:val="24"/>
        </w:rPr>
        <w:t xml:space="preserve">αστών. Νοικιάζουν κάποια ημιυπόγεια, βάζουν επάνω μια πινακίδα και στο τέλος ξέρετε τι κάνουν; Έχουν ένα τραπεζάκι με πέντε μπισκότα και με δύο αναψυκτικά και χρεώνουν κέτερινγκ 4.000, 6.000, 8.000 ευρώ. </w:t>
      </w:r>
    </w:p>
    <w:p w14:paraId="0D31A68D" w14:textId="77777777" w:rsidR="00320123" w:rsidRDefault="00F36392">
      <w:pPr>
        <w:spacing w:after="0" w:line="600" w:lineRule="auto"/>
        <w:ind w:firstLine="720"/>
        <w:jc w:val="both"/>
        <w:rPr>
          <w:rFonts w:eastAsia="Times New Roman"/>
          <w:szCs w:val="24"/>
        </w:rPr>
      </w:pPr>
      <w:r>
        <w:rPr>
          <w:rFonts w:eastAsia="Times New Roman"/>
          <w:szCs w:val="24"/>
        </w:rPr>
        <w:lastRenderedPageBreak/>
        <w:t>Πράγματι έχει στηθεί ένα πάρτι σε βάρος του ελληνικ</w:t>
      </w:r>
      <w:r>
        <w:rPr>
          <w:rFonts w:eastAsia="Times New Roman"/>
          <w:szCs w:val="24"/>
        </w:rPr>
        <w:t xml:space="preserve">ού λαού. Η Χρυσή Αυγή είναι διατεθειμένη όλα αυτά να τα καταγγείλει, να τα ξεσκεπάσει και όλοι αυτοί που φταίνε να πληρώσουν για όλα αυτά που έχουν γίνει. </w:t>
      </w:r>
    </w:p>
    <w:p w14:paraId="0D31A68E" w14:textId="77777777" w:rsidR="00320123" w:rsidRDefault="00F36392">
      <w:pPr>
        <w:spacing w:after="0" w:line="600" w:lineRule="auto"/>
        <w:ind w:firstLine="720"/>
        <w:jc w:val="both"/>
        <w:rPr>
          <w:rFonts w:eastAsia="Times New Roman"/>
          <w:szCs w:val="24"/>
        </w:rPr>
      </w:pPr>
      <w:r>
        <w:rPr>
          <w:rFonts w:eastAsia="Times New Roman"/>
          <w:szCs w:val="24"/>
        </w:rPr>
        <w:t xml:space="preserve">Χθες υπήρξαν κάποια </w:t>
      </w:r>
      <w:r>
        <w:rPr>
          <w:rFonts w:eastAsia="Times New Roman"/>
          <w:szCs w:val="24"/>
          <w:lang w:val="en-US"/>
        </w:rPr>
        <w:t>sites</w:t>
      </w:r>
      <w:r>
        <w:rPr>
          <w:rFonts w:eastAsia="Times New Roman"/>
          <w:szCs w:val="24"/>
        </w:rPr>
        <w:t xml:space="preserve"> τα οποία ανέβασαν πράγματι την ομιλία του Αρχηγού μας, αλλά δυστυχώς τα πε</w:t>
      </w:r>
      <w:r>
        <w:rPr>
          <w:rFonts w:eastAsia="Times New Roman"/>
          <w:szCs w:val="24"/>
        </w:rPr>
        <w:t xml:space="preserve">ρισσότερα δεν την ανέβασαν. Και ξέρετε γιατί; Θα σας εξηγήσουμε τον λόγο. Φοβήθηκαν να προβάλουν τις θέσεις της Χρυσής Αυγής πάνω στα αγροτικά θέματα. </w:t>
      </w:r>
    </w:p>
    <w:p w14:paraId="0D31A68F" w14:textId="77777777" w:rsidR="00320123" w:rsidRDefault="00F36392">
      <w:pPr>
        <w:spacing w:after="0" w:line="600" w:lineRule="auto"/>
        <w:ind w:firstLine="720"/>
        <w:jc w:val="both"/>
        <w:rPr>
          <w:rFonts w:eastAsia="Times New Roman"/>
          <w:szCs w:val="24"/>
        </w:rPr>
      </w:pPr>
      <w:r>
        <w:rPr>
          <w:rFonts w:eastAsia="Times New Roman"/>
          <w:szCs w:val="24"/>
        </w:rPr>
        <w:t>Ποιος από εσάς, ποιο άλλο κόμμα εντός αυτής της Αιθούσης έχει το θάρρος δημόσια να πει ότι εάν και εφόσο</w:t>
      </w:r>
      <w:r>
        <w:rPr>
          <w:rFonts w:eastAsia="Times New Roman"/>
          <w:szCs w:val="24"/>
        </w:rPr>
        <w:t>ν κάποια στιγμή αξιωθούν να αναλάβουν την εξουσία σε αυτήν τη χώρα, θα διαγράψουν τα χρέη των αγροτών. Μόνο η Χρυσή Αυγή και κανένας άλλος δεν μπορεί να το κάνει αυτό.</w:t>
      </w:r>
    </w:p>
    <w:p w14:paraId="0D31A69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Όπως είπα, υπάρχει μια πολύ επιλεκτική ευαισθησία σε θέματα. Χθες συγκεκριμένα, υπήρξε ά</w:t>
      </w:r>
      <w:r>
        <w:rPr>
          <w:rFonts w:eastAsia="Times New Roman" w:cs="Times New Roman"/>
          <w:szCs w:val="24"/>
        </w:rPr>
        <w:t xml:space="preserve">λλη μια επίθεση σε βάρος ενός ανθρώπου στην πόλη της Βέροιας, τον οποίο, απ’ ό,τι γράφουν όλα τα μέσα στο διαδίκτυο, τον πέρασαν, λέει, οι </w:t>
      </w:r>
      <w:proofErr w:type="spellStart"/>
      <w:r>
        <w:rPr>
          <w:rFonts w:eastAsia="Times New Roman" w:cs="Times New Roman"/>
          <w:szCs w:val="24"/>
        </w:rPr>
        <w:t>αναρχοκαθεστωτικοί</w:t>
      </w:r>
      <w:proofErr w:type="spellEnd"/>
      <w:r>
        <w:rPr>
          <w:rFonts w:eastAsia="Times New Roman" w:cs="Times New Roman"/>
          <w:szCs w:val="24"/>
        </w:rPr>
        <w:t xml:space="preserve"> για </w:t>
      </w:r>
      <w:proofErr w:type="spellStart"/>
      <w:r>
        <w:rPr>
          <w:rFonts w:eastAsia="Times New Roman" w:cs="Times New Roman"/>
          <w:szCs w:val="24"/>
        </w:rPr>
        <w:t>χ</w:t>
      </w:r>
      <w:r>
        <w:rPr>
          <w:rFonts w:eastAsia="Times New Roman" w:cs="Times New Roman"/>
          <w:szCs w:val="24"/>
        </w:rPr>
        <w:t>ρυσαυγίτη</w:t>
      </w:r>
      <w:proofErr w:type="spellEnd"/>
      <w:r>
        <w:rPr>
          <w:rFonts w:eastAsia="Times New Roman" w:cs="Times New Roman"/>
          <w:szCs w:val="24"/>
        </w:rPr>
        <w:t xml:space="preserve">. Και ζήτησαν και συγγνώμη για το λάθος που έκαναν. Δηλαδή, τι γίνεται; Μπορούν αυτά τα σκουπίδια </w:t>
      </w:r>
      <w:r>
        <w:rPr>
          <w:rFonts w:eastAsia="Times New Roman" w:cs="Times New Roman"/>
          <w:szCs w:val="24"/>
        </w:rPr>
        <w:lastRenderedPageBreak/>
        <w:t>να κάνουν συγκεντρώσεις σε βάρος της τρίτης πολιτικής δύναμης; Μπορούν αυτά τα σκουπίδια να έχουν την επίσημη συνοδεία του ελληνικού κράτους με την α</w:t>
      </w:r>
      <w:r>
        <w:rPr>
          <w:rFonts w:eastAsia="Times New Roman" w:cs="Times New Roman"/>
          <w:szCs w:val="24"/>
        </w:rPr>
        <w:t xml:space="preserve">στυνομία και να περιφέρονται; </w:t>
      </w:r>
    </w:p>
    <w:p w14:paraId="0D31A69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Από πού, αλήθεια –και αυτό θα πρέπει να το δει ο Υπουργός </w:t>
      </w:r>
      <w:r>
        <w:rPr>
          <w:rFonts w:eastAsia="Times New Roman" w:cs="Times New Roman"/>
          <w:szCs w:val="24"/>
        </w:rPr>
        <w:t>ΠΡΟΠΟ</w:t>
      </w:r>
      <w:r>
        <w:rPr>
          <w:rFonts w:eastAsia="Times New Roman" w:cs="Times New Roman"/>
          <w:szCs w:val="24"/>
        </w:rPr>
        <w:t xml:space="preserve">, ο κ. </w:t>
      </w:r>
      <w:proofErr w:type="spellStart"/>
      <w:r>
        <w:rPr>
          <w:rFonts w:eastAsia="Times New Roman" w:cs="Times New Roman"/>
          <w:szCs w:val="24"/>
        </w:rPr>
        <w:t>Τόσκας</w:t>
      </w:r>
      <w:proofErr w:type="spellEnd"/>
      <w:r>
        <w:rPr>
          <w:rFonts w:eastAsia="Times New Roman" w:cs="Times New Roman"/>
          <w:szCs w:val="24"/>
        </w:rPr>
        <w:t>- μισθώθηκαν αυτά τα τρία λεωφορεία που ήρθαν στην πόλη της Βέροιας και τα δέκα ταξί για να αποτρέψουν τα εγκαίνια ενός νόμιμου πολιτικού κόμματος. Θ</w:t>
      </w:r>
      <w:r>
        <w:rPr>
          <w:rFonts w:eastAsia="Times New Roman" w:cs="Times New Roman"/>
          <w:szCs w:val="24"/>
        </w:rPr>
        <w:t>α πρέπει, τέλος πάντων, να υπάρξουν ευθύνες. Και είναι υποχρέωση του Υπουργού Προστασίας του Πολίτη, ο οποίος μάλιστα δεν ντράπηκε καθόλου να τους καλέσει και σε διάλογο. Τι άλλο θα δούμε;</w:t>
      </w:r>
    </w:p>
    <w:p w14:paraId="0D31A69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Ακούσαμε προηγουμένως από την Υπουργό ότι υπήρξαν αυξήσεις σε θέσει</w:t>
      </w:r>
      <w:r>
        <w:rPr>
          <w:rFonts w:eastAsia="Times New Roman" w:cs="Times New Roman"/>
          <w:szCs w:val="24"/>
        </w:rPr>
        <w:t xml:space="preserve">ς εργασίας. Αλήθεια, πού τα βλέπετε αυτά; Βλέπετε αυτούς τους πίνακες, οι οποίοι για εμάς κατ’ </w:t>
      </w:r>
      <w:proofErr w:type="spellStart"/>
      <w:r>
        <w:rPr>
          <w:rFonts w:eastAsia="Times New Roman" w:cs="Times New Roman"/>
          <w:szCs w:val="24"/>
        </w:rPr>
        <w:t>ουσίαν</w:t>
      </w:r>
      <w:proofErr w:type="spellEnd"/>
      <w:r>
        <w:rPr>
          <w:rFonts w:eastAsia="Times New Roman" w:cs="Times New Roman"/>
          <w:szCs w:val="24"/>
        </w:rPr>
        <w:t xml:space="preserve"> δεν υπάρχουν; Υπάρχουν και άλλοι πίνακες. Γιατί δεν τους λαμβάνετε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w:t>
      </w:r>
    </w:p>
    <w:p w14:paraId="0D31A69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Πρόσφατα ψηφίστηκε αυτό για το πλαστικό χρήμα. Ξέρετε ότι εντός του </w:t>
      </w:r>
      <w:r>
        <w:rPr>
          <w:rFonts w:eastAsia="Times New Roman" w:cs="Times New Roman"/>
          <w:szCs w:val="24"/>
        </w:rPr>
        <w:t>πρώτου τριμήνου του 2016 υπήρξαν τριάντα χιλιάδες περιπτώσεις απάτης με το πλαστικό χρήμα; Δηλαδή, συνο</w:t>
      </w:r>
      <w:r>
        <w:rPr>
          <w:rFonts w:eastAsia="Times New Roman" w:cs="Times New Roman"/>
          <w:szCs w:val="24"/>
        </w:rPr>
        <w:lastRenderedPageBreak/>
        <w:t xml:space="preserve">πτικά και όταν θα είναι καθολική η χρήση του πλαστικού χρήματος, θα έχουμε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με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περιπτώσεις παρανομίας. Θα έ</w:t>
      </w:r>
      <w:r>
        <w:rPr>
          <w:rFonts w:eastAsia="Times New Roman" w:cs="Times New Roman"/>
          <w:szCs w:val="24"/>
        </w:rPr>
        <w:t>χουν κλέψει τους κωδικούς από το πλαστικό χρήμα και φαντάζεστε τι πρόκειται να γίνει. Είναι πράγματι όλα πολύ επιλεκτικά.</w:t>
      </w:r>
    </w:p>
    <w:p w14:paraId="0D31A69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Αυτό, όμως, που βλέπουμε και τις τελευταίες ημέρες είναι η ανικανότητάς σας να διαχειριστείτε τα χρήματα για το λεγόμενο προσφυγικό. Μ</w:t>
      </w:r>
      <w:r>
        <w:rPr>
          <w:rFonts w:eastAsia="Times New Roman" w:cs="Times New Roman"/>
          <w:szCs w:val="24"/>
        </w:rPr>
        <w:t xml:space="preserve">ου έκανε εντύπωση ότι εχθές αργά το βράδυ ότι σε όποιο κανάλι και να άλλαζα, μετά τις 2.00΄, υπήρχαν ασταμάτητα διαφημίσεις από τις λεγόμενες ΜΚΟ. </w:t>
      </w:r>
    </w:p>
    <w:p w14:paraId="0D31A69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Μάλιστα, μία εξ αυτών προσφέρει 75 ευρώ για κάθε πρόσφυγα που θα φιλοξενήσει οποιοσδήποτε Έλληνας στο σπίτι </w:t>
      </w:r>
      <w:r>
        <w:rPr>
          <w:rFonts w:eastAsia="Times New Roman" w:cs="Times New Roman"/>
          <w:szCs w:val="24"/>
        </w:rPr>
        <w:t xml:space="preserve">του. Διαφημίζει, επίσης, ότι θα παίρνει ένα βοήθημα 100 ευρώ ο κάθε πρόσφυγας, ο οποίος θα φιλοξενείται από τα συγκεκριμένα άτομα. Δεν μας αναφέρει, όμως, κανείς πουθενά πόσες απ’ αυτές τις ΜΚΟ έχουν ελεγχθεί. Το έχουμε πει και άλλη φορά. </w:t>
      </w:r>
    </w:p>
    <w:p w14:paraId="0D31A69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Από το 2000 ως τ</w:t>
      </w:r>
      <w:r>
        <w:rPr>
          <w:rFonts w:eastAsia="Times New Roman" w:cs="Times New Roman"/>
          <w:szCs w:val="24"/>
        </w:rPr>
        <w:t xml:space="preserve">ο 2010 στην Ελλάδα δραστηριοποιήθηκαν πάνω από δέκα χιλιάδες μη κυβερνητικές οργανώσεις και όχι μη κερδοσκοπικές. Ξέρετε πολύ καλά, </w:t>
      </w:r>
      <w:r>
        <w:rPr>
          <w:rFonts w:eastAsia="Times New Roman"/>
          <w:bCs/>
        </w:rPr>
        <w:t>κύριε Υπουργέ,</w:t>
      </w:r>
      <w:r>
        <w:rPr>
          <w:rFonts w:eastAsia="Times New Roman" w:cs="Times New Roman"/>
          <w:szCs w:val="24"/>
        </w:rPr>
        <w:t xml:space="preserve"> τι πάρτι έχει στηθεί πάνω σε αυτό.</w:t>
      </w:r>
    </w:p>
    <w:p w14:paraId="0D31A69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Αναφέρθηκαν, επίσης, στα μέσα μαζικής ενημέρωσης -και πρέπει αυτά να τα δι</w:t>
      </w:r>
      <w:r>
        <w:rPr>
          <w:rFonts w:eastAsia="Times New Roman" w:cs="Times New Roman"/>
          <w:szCs w:val="24"/>
        </w:rPr>
        <w:t xml:space="preserve">ευκρινίζουμε, επειδή μας παίρνουν τηλέφωνο και μας καταγγέλλουν πολλοί πολλά πράγματα- σε συνεργασίες που θα υπάρξουν οποτεδήποτε προκύψουν εκλογές της Χρυσής Αυγής με κάποια άλλα κόμματα. </w:t>
      </w:r>
    </w:p>
    <w:p w14:paraId="0D31A69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Καταγγέλλουμε από το Βήμα αυτό ότι η Χρυσή Αυγή θα συνεργαστεί μόν</w:t>
      </w:r>
      <w:r>
        <w:rPr>
          <w:rFonts w:eastAsia="Times New Roman" w:cs="Times New Roman"/>
          <w:szCs w:val="24"/>
        </w:rPr>
        <w:t>ο με τη Χρυσή Αυγή και με κανένα άλλο από τα υπόλοιπα προδοτικά συνταγματικά κόμματα. Το έχουμε δηλώσει ξεκάθαρα. Και μάλιστα, έχει δηλώσει ο αρχηγός μας ότι εάν θέλει κάποιος να έρθει στις τάξεις της Χρυσής Αυγής, απαραίτητη προϋπόθεση είναι να μην έχει ψ</w:t>
      </w:r>
      <w:r>
        <w:rPr>
          <w:rFonts w:eastAsia="Times New Roman" w:cs="Times New Roman"/>
          <w:szCs w:val="24"/>
        </w:rPr>
        <w:t>ηφίσει μνημόνια και να μην έχει καταχραστεί χρήματα του δημοσίου.</w:t>
      </w:r>
    </w:p>
    <w:p w14:paraId="0D31A69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Όπως συνηθίζετε κάθε φορά σε κάθε σχέδιο νόμου, φέρνετε πάρα πολλές τροπολογίες. Δεν έχετε κάνει, όμως, ποτέ μα ποτέ δεκτή τροπολογία που να προέρχεται από τον Λαϊκό Σύνδεσμο Χρυσή Αυγή. Η Χ</w:t>
      </w:r>
      <w:r>
        <w:rPr>
          <w:rFonts w:eastAsia="Times New Roman" w:cs="Times New Roman"/>
          <w:szCs w:val="24"/>
        </w:rPr>
        <w:t>ρυσή Αυγή έχει καταθέσει τροπολογία με γενικό αριθμό 896 και ειδικό 131, η οποία αναφέρεται στο ειδικό προσωπικό ασφαλείας. Και σας διαβάζω, κυρία Υπουργέ:</w:t>
      </w:r>
    </w:p>
    <w:p w14:paraId="0D31A69A" w14:textId="77777777" w:rsidR="00320123" w:rsidRDefault="00F36392">
      <w:pPr>
        <w:spacing w:after="0" w:line="600" w:lineRule="auto"/>
        <w:ind w:firstLine="720"/>
        <w:jc w:val="both"/>
        <w:rPr>
          <w:rFonts w:eastAsia="Times New Roman"/>
          <w:b/>
          <w:bCs/>
        </w:rPr>
      </w:pPr>
      <w:r>
        <w:rPr>
          <w:rFonts w:eastAsia="Times New Roman" w:cs="Times New Roman"/>
          <w:szCs w:val="24"/>
        </w:rPr>
        <w:t>«Στο σχέδιο νόμου του Υπουργείου Οικονομικών, το άρθρο 19 του ν.1339/1983 αντικαθίσταται ως εξής: Γι</w:t>
      </w:r>
      <w:r>
        <w:rPr>
          <w:rFonts w:eastAsia="Times New Roman" w:cs="Times New Roman"/>
          <w:szCs w:val="24"/>
        </w:rPr>
        <w:t xml:space="preserve">α τις ανάγκες </w:t>
      </w:r>
      <w:r>
        <w:rPr>
          <w:rFonts w:eastAsia="Times New Roman" w:cs="Times New Roman"/>
          <w:szCs w:val="24"/>
        </w:rPr>
        <w:lastRenderedPageBreak/>
        <w:t>ασφάλειας ή φρούρησης εγκαταστάσεων ή χώρων του δημοσίου, όπως Υπουργεία, γενικές και ειδικές γραμματείες, αποκεντρωμένες διοικήσεις, ανεξάρτητες και ρυθμιστικές διοικητικές αρχές κ.λπ. των οργανισμών τοπικής αυτοδιοίκησης α΄ και β΄ βαθμού, τ</w:t>
      </w:r>
      <w:r>
        <w:rPr>
          <w:rFonts w:eastAsia="Times New Roman" w:cs="Times New Roman"/>
          <w:szCs w:val="24"/>
        </w:rPr>
        <w:t>ων νομικών προσώπων δημοσίου δικαίου, δημοσίων επιχειρήσεων και οργανισμών, επιχειρήσεων κοινής ωφέλειας, τραπεζών, τη διαφύλαξη της δημόσιας περιουσίας, την πρόληψη εγκλημάτων κατά προσώπων ή αγαθών στις παραπάνω εγκαταστάσεις και χώρους, καθώς και την ασ</w:t>
      </w:r>
      <w:r>
        <w:rPr>
          <w:rFonts w:eastAsia="Times New Roman" w:cs="Times New Roman"/>
          <w:szCs w:val="24"/>
        </w:rPr>
        <w:t>φαλή συνοδεία χρηματαποστολών των παραπάνω φορέων, επιτρέπεται, μετά από αίτηση της ενδιαφερόμενης υπηρεσίας, νομικού προσώπου, οργανισμού ή επιχείρησης και έγκριση από τον Υπουργό Προστασίας του Πολίτη, η πρόσληψη από αυτές ειδικού προσωπικού ασφαλείας, φ</w:t>
      </w:r>
      <w:r>
        <w:rPr>
          <w:rFonts w:eastAsia="Times New Roman" w:cs="Times New Roman"/>
          <w:szCs w:val="24"/>
        </w:rPr>
        <w:t>ρουροί ασφαλείας. Με απόφαση του Υπουργού Προστασίας του Πολίτη καθορίζεται η διαδικασία έγκρισης για την πρόσληψη ειδικού προσωπικού ασφαλείας.</w:t>
      </w:r>
    </w:p>
    <w:p w14:paraId="0D31A69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Δεύτερον, το ειδικό προσωπικό ασφαλείας, οι φρουροί ασφαλείας δηλαδή, αποτελεί ειδική κατηγορία προσωπικού του </w:t>
      </w:r>
      <w:r>
        <w:rPr>
          <w:rFonts w:eastAsia="Times New Roman" w:cs="Times New Roman"/>
          <w:szCs w:val="24"/>
        </w:rPr>
        <w:t xml:space="preserve">φορέα στον οποίο προσλαμβάνεται και εκτελεί αποκλειστικά τα καθήκοντα της παραγράφου 1. Απαγορεύεται η απασχόληση του </w:t>
      </w:r>
      <w:r>
        <w:rPr>
          <w:rFonts w:eastAsia="Times New Roman" w:cs="Times New Roman"/>
          <w:szCs w:val="24"/>
        </w:rPr>
        <w:lastRenderedPageBreak/>
        <w:t>προσωπικού αυτού σε καθήκοντα διαφορετικά του σκοπού για τον οποίο προσλαμβάνεται και κάθε πράξη με την οποία ανατίθενται σε αυτό διαφορετ</w:t>
      </w:r>
      <w:r>
        <w:rPr>
          <w:rFonts w:eastAsia="Times New Roman" w:cs="Times New Roman"/>
          <w:szCs w:val="24"/>
        </w:rPr>
        <w:t>ικά καθήκοντα είναι αυτοδικαίως άκυρη. Στις διοικήσεις των φορέων που παρανομούν, παραβιάζοντας την παραπάνω απαγόρευση, επιβάλλονται οι προβλεπόμενες κυρώσεις.</w:t>
      </w:r>
    </w:p>
    <w:p w14:paraId="0D31A69C" w14:textId="77777777" w:rsidR="00320123" w:rsidRDefault="00F36392">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D31A69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Τελειώνω, κ</w:t>
      </w:r>
      <w:r>
        <w:rPr>
          <w:rFonts w:eastAsia="Times New Roman" w:cs="Times New Roman"/>
          <w:szCs w:val="24"/>
        </w:rPr>
        <w:t>ύριε Πρόεδρε.</w:t>
      </w:r>
    </w:p>
    <w:p w14:paraId="0D31A69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Τρίτον, το ειδικό προσωπικό ασφαλείας εκπαιδεύεται θεωρητικά και πρακτικά στις Σχολές της Ελληνικής Αστυνομίας.</w:t>
      </w:r>
    </w:p>
    <w:p w14:paraId="0D31A69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Τέταρτον, το ειδικό προσωπικό ασφαλείας φέρει υποχρεωτικά στολή και προστατευτικά μέσα κατά την εκτέλεση των καθηκόντων του. Ο τύπ</w:t>
      </w:r>
      <w:r>
        <w:rPr>
          <w:rFonts w:eastAsia="Times New Roman" w:cs="Times New Roman"/>
          <w:szCs w:val="24"/>
        </w:rPr>
        <w:t>ος της στολής είναι ενιαίος για όλους τους φορείς.</w:t>
      </w:r>
    </w:p>
    <w:p w14:paraId="0D31A6A0"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για τα θέματα οπλοφορίας του προσωπικού αυτού εφαρμόζονται οι διατάξεις του άρθρου 10 του ν.2168/1993 όσον αφορά στη ρύθμιση θεμάτων που αφορούν τα όπλα, </w:t>
      </w:r>
      <w:proofErr w:type="spellStart"/>
      <w:r>
        <w:rPr>
          <w:rFonts w:eastAsia="Times New Roman" w:cs="Times New Roman"/>
          <w:szCs w:val="24"/>
        </w:rPr>
        <w:t>πυρομαχικά</w:t>
      </w:r>
      <w:proofErr w:type="spellEnd"/>
      <w:r>
        <w:rPr>
          <w:rFonts w:eastAsia="Times New Roman" w:cs="Times New Roman"/>
          <w:szCs w:val="24"/>
        </w:rPr>
        <w:t>, εκρηκτικές ύλες, εκρηκτικούς μ</w:t>
      </w:r>
      <w:r>
        <w:rPr>
          <w:rFonts w:eastAsia="Times New Roman" w:cs="Times New Roman"/>
          <w:szCs w:val="24"/>
        </w:rPr>
        <w:t xml:space="preserve">ηχανισμούς και άλλες διατάξεις και των κατ’ εξουσιοδότηση του νόμου αυτού εκδιδομένων </w:t>
      </w:r>
      <w:r>
        <w:rPr>
          <w:rFonts w:eastAsia="Times New Roman" w:cs="Times New Roman"/>
          <w:szCs w:val="24"/>
        </w:rPr>
        <w:lastRenderedPageBreak/>
        <w:t>κανονιστικών πράξεων. Με απόφαση του Υπουργού Προστασίας του Πολίτη καθορίζονται οι προϋποθέσεις και η διαδικασία για τη χορήγηση άδειας οπλοκατοχής, οπλοφορίας, εισαγωγή</w:t>
      </w:r>
      <w:r>
        <w:rPr>
          <w:rFonts w:eastAsia="Times New Roman" w:cs="Times New Roman"/>
          <w:szCs w:val="24"/>
        </w:rPr>
        <w:t xml:space="preserve">ς, μεταφοράς και αγοράς όπλων και φυσιγγίων, οι όροι ασφαλούς φύλαξης του οπλισμού και οι συναφείς υποχρεώσεις, τα ζητήματα χρέωσης και </w:t>
      </w:r>
      <w:proofErr w:type="spellStart"/>
      <w:r>
        <w:rPr>
          <w:rFonts w:eastAsia="Times New Roman" w:cs="Times New Roman"/>
          <w:szCs w:val="24"/>
        </w:rPr>
        <w:t>αποχρέωσης</w:t>
      </w:r>
      <w:proofErr w:type="spellEnd"/>
      <w:r>
        <w:rPr>
          <w:rFonts w:eastAsia="Times New Roman" w:cs="Times New Roman"/>
          <w:szCs w:val="24"/>
        </w:rPr>
        <w:t xml:space="preserve"> του οπλισμού και κάθε αναγκαία λεπτομέρεια.</w:t>
      </w:r>
    </w:p>
    <w:p w14:paraId="0D31A6A1"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οι αποδοχές και οι δαπάνες για την προμήθεια ειδών στολής </w:t>
      </w:r>
      <w:r>
        <w:rPr>
          <w:rFonts w:eastAsia="Times New Roman" w:cs="Times New Roman"/>
          <w:szCs w:val="24"/>
        </w:rPr>
        <w:t>και οπλισμού και την εκπαίδευση του προσωπικού ασφαλείας βαρύνουν τους φορείς στους οποίους προσλαμβάνεται το προσωπικό αυτό.</w:t>
      </w:r>
    </w:p>
    <w:p w14:paraId="0D31A6A2"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για το ειδικό προσωπικό ασφαλείας οι συμβατικές εργασιακές σχέσεις εργαζομένων και εργοδότη και τα εν γένει δικαιώματα κα</w:t>
      </w:r>
      <w:r>
        <w:rPr>
          <w:rFonts w:eastAsia="Times New Roman" w:cs="Times New Roman"/>
          <w:szCs w:val="24"/>
        </w:rPr>
        <w:t>ι οι υποχρεώσεις τους ρυθμίζονται από τις σχετικές διατάξεις που ισχύουν για το προσωπικό των φορέων που ενεργούν τις προσλήψεις, με επιφύλαξη των διατάξεων της εργατικής νομοθεσίας οι οποίες ρυθμίζουν ευνοϊκότερα τα ίδια θέματα. Οι αποδοχές τους δεν μπορο</w:t>
      </w:r>
      <w:r>
        <w:rPr>
          <w:rFonts w:eastAsia="Times New Roman" w:cs="Times New Roman"/>
          <w:szCs w:val="24"/>
        </w:rPr>
        <w:t xml:space="preserve">ύν να ορίζονται κατώτερες του </w:t>
      </w:r>
      <w:proofErr w:type="spellStart"/>
      <w:r>
        <w:rPr>
          <w:rFonts w:eastAsia="Times New Roman" w:cs="Times New Roman"/>
          <w:szCs w:val="24"/>
        </w:rPr>
        <w:t>πρωτοδιοριζόμενου</w:t>
      </w:r>
      <w:proofErr w:type="spellEnd"/>
      <w:r>
        <w:rPr>
          <w:rFonts w:eastAsia="Times New Roman" w:cs="Times New Roman"/>
          <w:szCs w:val="24"/>
        </w:rPr>
        <w:t xml:space="preserve"> αστυφύλακα.</w:t>
      </w:r>
    </w:p>
    <w:p w14:paraId="0D31A6A3"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Όγδοον</w:t>
      </w:r>
      <w:proofErr w:type="spellEnd"/>
      <w:r>
        <w:rPr>
          <w:rFonts w:eastAsia="Times New Roman" w:cs="Times New Roman"/>
          <w:szCs w:val="24"/>
        </w:rPr>
        <w:t>, η λύση της σύμβασης εργασίας δικαιολογείται, πρώτον, για πειθαρχικά παραπτώματα ή για υπηρεσιακή ανεπάρκεια, δεύτερον, λόγω λήξης του χρόνου διάρκειας ή καταγγελίας της σύμβασης εργασίας ή</w:t>
      </w:r>
      <w:r>
        <w:rPr>
          <w:rFonts w:eastAsia="Times New Roman" w:cs="Times New Roman"/>
          <w:szCs w:val="24"/>
        </w:rPr>
        <w:t xml:space="preserve"> απόλυσης, σύμφωνα με τις σχετικές διατάξεις οι οποίες ισχύουν για το προσωπικό των φορέων που ενεργούν τις προσλήψεις με τις διατάξεις της εργατικής νομοθεσίας. Η αποζημίωση λόγω καταγγελίας της σύμβασης εργασίας ή απόλυσης καταβάλλεται από τον εργοδότη, </w:t>
      </w:r>
      <w:r>
        <w:rPr>
          <w:rFonts w:eastAsia="Times New Roman" w:cs="Times New Roman"/>
          <w:szCs w:val="24"/>
        </w:rPr>
        <w:t>σύμφωνα με όσα ορίζονται στις διατάξεις της εργατικής νομοθεσίας. Το δημόσιο δεν υποχρεώνεται σε αποζημίωση απολυόμενου.</w:t>
      </w:r>
    </w:p>
    <w:p w14:paraId="0D31A6A4"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στην απόλυση για τους λόγους που αναφέρονται στο εδάφιο α’ της προηγούμενης παραγράφου δικαιούται να ζητήσει και αστυνομική υπη</w:t>
      </w:r>
      <w:r>
        <w:rPr>
          <w:rFonts w:eastAsia="Times New Roman" w:cs="Times New Roman"/>
          <w:szCs w:val="24"/>
        </w:rPr>
        <w:t>ρεσία που ορίζεται για την εποπτεία του προσωπικού ασφαλείας.</w:t>
      </w:r>
    </w:p>
    <w:p w14:paraId="0D31A6A5"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xml:space="preserve">, με αποφάσεις του Υπουργού Προστασίας του Πολίτη, καθορίζονται για το ειδικό προσωπικό ασφαλείας, πρώτον, ο τρόπος και η διαδικασία επιλογής και πρόσληψης και τα ειδικότερα προσόντα των </w:t>
      </w:r>
      <w:r>
        <w:rPr>
          <w:rFonts w:eastAsia="Times New Roman" w:cs="Times New Roman"/>
          <w:szCs w:val="24"/>
        </w:rPr>
        <w:t xml:space="preserve">υποψηφίων, δεύτερον, η εκπαίδευση και μετεκπαίδευσή τους, τρίτον, η στολή που πρέπει να φέρουν και η εμφάνιση που πρέπει να έχουν, τέταρτον, η οπλοφορία και </w:t>
      </w:r>
      <w:r>
        <w:rPr>
          <w:rFonts w:eastAsia="Times New Roman" w:cs="Times New Roman"/>
          <w:szCs w:val="24"/>
        </w:rPr>
        <w:lastRenderedPageBreak/>
        <w:t xml:space="preserve">τα παραπάνω οριζόμενα, </w:t>
      </w:r>
      <w:proofErr w:type="spellStart"/>
      <w:r>
        <w:rPr>
          <w:rFonts w:eastAsia="Times New Roman" w:cs="Times New Roman"/>
          <w:szCs w:val="24"/>
        </w:rPr>
        <w:t>πέμπτον</w:t>
      </w:r>
      <w:proofErr w:type="spellEnd"/>
      <w:r>
        <w:rPr>
          <w:rFonts w:eastAsia="Times New Roman" w:cs="Times New Roman"/>
          <w:szCs w:val="24"/>
        </w:rPr>
        <w:t>, τα πειθαρχικά παραπτώματα κατά την εργασία ή εκτός αυτής και ο τρόπ</w:t>
      </w:r>
      <w:r>
        <w:rPr>
          <w:rFonts w:eastAsia="Times New Roman" w:cs="Times New Roman"/>
          <w:szCs w:val="24"/>
        </w:rPr>
        <w:t xml:space="preserve">ος βεβαίωσής τους, καθώς και τα πειθαρχικά όργανα ή η πειθαρχική διαδικασία σε πειθαρχικές ποινές και ο τρόπος επιβολή τους, </w:t>
      </w:r>
      <w:proofErr w:type="spellStart"/>
      <w:r>
        <w:rPr>
          <w:rFonts w:eastAsia="Times New Roman" w:cs="Times New Roman"/>
          <w:szCs w:val="24"/>
        </w:rPr>
        <w:t>έκτον</w:t>
      </w:r>
      <w:proofErr w:type="spellEnd"/>
      <w:r>
        <w:rPr>
          <w:rFonts w:eastAsia="Times New Roman" w:cs="Times New Roman"/>
          <w:szCs w:val="24"/>
        </w:rPr>
        <w:t xml:space="preserve">, τα πειθαρχικά παραπτώματα τα οποία δικαιολογούν λύση της σύμβασης εργασίας και απόλυση, καθώς και η διαδικασία απόλυσης, </w:t>
      </w:r>
      <w:proofErr w:type="spellStart"/>
      <w:r>
        <w:rPr>
          <w:rFonts w:eastAsia="Times New Roman" w:cs="Times New Roman"/>
          <w:szCs w:val="24"/>
        </w:rPr>
        <w:t>έβδ</w:t>
      </w:r>
      <w:r>
        <w:rPr>
          <w:rFonts w:eastAsia="Times New Roman" w:cs="Times New Roman"/>
          <w:szCs w:val="24"/>
        </w:rPr>
        <w:t>ομον</w:t>
      </w:r>
      <w:proofErr w:type="spellEnd"/>
      <w:r>
        <w:rPr>
          <w:rFonts w:eastAsia="Times New Roman" w:cs="Times New Roman"/>
          <w:szCs w:val="24"/>
        </w:rPr>
        <w:t xml:space="preserve">, η αστυνομική υπηρεσία που ορίζεται για τον έλεγχο και την τήρηση των διατάξεων του άρθρου αυτού και των κανονιστικών πράξεων που εκδίδονται για την εφαρμογή του, καθώς και για την εποπτεία του προσωπικού ασφαλείας, </w:t>
      </w:r>
      <w:proofErr w:type="spellStart"/>
      <w:r>
        <w:rPr>
          <w:rFonts w:eastAsia="Times New Roman" w:cs="Times New Roman"/>
          <w:szCs w:val="24"/>
        </w:rPr>
        <w:t>όγδοον</w:t>
      </w:r>
      <w:proofErr w:type="spellEnd"/>
      <w:r>
        <w:rPr>
          <w:rFonts w:eastAsia="Times New Roman" w:cs="Times New Roman"/>
          <w:szCs w:val="24"/>
        </w:rPr>
        <w:t>, κάθε λεπτομέρεια αναγκαία γ</w:t>
      </w:r>
      <w:r>
        <w:rPr>
          <w:rFonts w:eastAsia="Times New Roman" w:cs="Times New Roman"/>
          <w:szCs w:val="24"/>
        </w:rPr>
        <w:t>ια την εφαρμογή του άρθρου αυτού.</w:t>
      </w:r>
    </w:p>
    <w:p w14:paraId="0D31A6A6"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Ενδέκατον</w:t>
      </w:r>
      <w:proofErr w:type="spellEnd"/>
      <w:r>
        <w:rPr>
          <w:rFonts w:eastAsia="Times New Roman" w:cs="Times New Roman"/>
          <w:szCs w:val="24"/>
        </w:rPr>
        <w:t>, η εποπτεία για την ακριβή εκτέλεση των καθηκόντων του ειδικού προσωπικού ασφαλείας ενεργείται τόσο από τους φορείς όπου το προσωπικό αυτό παρέχει τις υπηρεσίες του όσο και από την αστυνομική υπηρεσία, όπου ορίζε</w:t>
      </w:r>
      <w:r>
        <w:rPr>
          <w:rFonts w:eastAsia="Times New Roman" w:cs="Times New Roman"/>
          <w:szCs w:val="24"/>
        </w:rPr>
        <w:t>ται, για την εποπτεία του προσωπικού ασφαλείας.</w:t>
      </w:r>
    </w:p>
    <w:p w14:paraId="0D31A6A7"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t>Δωδέκατον</w:t>
      </w:r>
      <w:proofErr w:type="spellEnd"/>
      <w:r>
        <w:rPr>
          <w:rFonts w:eastAsia="Times New Roman" w:cs="Times New Roman"/>
          <w:szCs w:val="24"/>
        </w:rPr>
        <w:t>, το δημόσιο σε κα</w:t>
      </w:r>
      <w:r>
        <w:rPr>
          <w:rFonts w:eastAsia="Times New Roman" w:cs="Times New Roman"/>
          <w:szCs w:val="24"/>
        </w:rPr>
        <w:t>μ</w:t>
      </w:r>
      <w:r>
        <w:rPr>
          <w:rFonts w:eastAsia="Times New Roman" w:cs="Times New Roman"/>
          <w:szCs w:val="24"/>
        </w:rPr>
        <w:t>μιά περίπτωση δεν υποχρεούται σε αποζημίωση τρίτου για πράξεις ή παραλείψεις κατά την εκτέλεση των καθηκόντων του ειδικού προσωπικού ασφαλείας.</w:t>
      </w:r>
    </w:p>
    <w:p w14:paraId="0D31A6A8" w14:textId="77777777" w:rsidR="00320123" w:rsidRDefault="00F36392">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Δέκατον</w:t>
      </w:r>
      <w:proofErr w:type="spellEnd"/>
      <w:r>
        <w:rPr>
          <w:rFonts w:eastAsia="Times New Roman" w:cs="Times New Roman"/>
          <w:szCs w:val="24"/>
        </w:rPr>
        <w:t xml:space="preserve"> τρίτον, απαγορεύεται η μετάτ</w:t>
      </w:r>
      <w:r>
        <w:rPr>
          <w:rFonts w:eastAsia="Times New Roman" w:cs="Times New Roman"/>
          <w:szCs w:val="24"/>
        </w:rPr>
        <w:t>αξη αυτού που προσλαμβάνεται ως ειδικό προσωπικό ασφαλείας σε άλλη κατηγορία ή κλάδο προσωπικού του ιδίου ή άλλου φορέα πριν τη συμπλήρωση οκταετούς πραγματικής υπηρεσίας από την αποπεράτωση της βασικής εκπαίδευσης στις σχολές της Ελληνικής Αστυνομίας. Κάθ</w:t>
      </w:r>
      <w:r>
        <w:rPr>
          <w:rFonts w:eastAsia="Times New Roman" w:cs="Times New Roman"/>
          <w:szCs w:val="24"/>
        </w:rPr>
        <w:t>ε πράξη μετάταξης που αντιβαίνει στο προηγούμενο εδάφιο είναι αυτοδικαίως άκυρη.</w:t>
      </w:r>
    </w:p>
    <w:p w14:paraId="0D31A6A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Αιτούμαστε, κυρία Υπουργέ, να κάνετε δεκτή την </w:t>
      </w:r>
      <w:r>
        <w:rPr>
          <w:rFonts w:eastAsia="Times New Roman" w:cs="Times New Roman"/>
          <w:bCs/>
          <w:szCs w:val="24"/>
        </w:rPr>
        <w:t>τροπολογία</w:t>
      </w:r>
      <w:r>
        <w:rPr>
          <w:rFonts w:eastAsia="Times New Roman" w:cs="Times New Roman"/>
          <w:szCs w:val="24"/>
        </w:rPr>
        <w:t xml:space="preserve"> της Χρυσής Αυγής. </w:t>
      </w:r>
    </w:p>
    <w:p w14:paraId="0D31A6A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Κλείνοντας, να σημειώσω και να πω το εξής: </w:t>
      </w:r>
      <w:r>
        <w:rPr>
          <w:rFonts w:eastAsia="Times New Roman" w:cs="Times New Roman"/>
          <w:szCs w:val="24"/>
        </w:rPr>
        <w:t>α</w:t>
      </w:r>
      <w:r>
        <w:rPr>
          <w:rFonts w:eastAsia="Times New Roman" w:cs="Times New Roman"/>
          <w:szCs w:val="24"/>
        </w:rPr>
        <w:t xml:space="preserve">ναρχικοί και </w:t>
      </w:r>
      <w:r>
        <w:rPr>
          <w:rFonts w:eastAsia="Times New Roman" w:cs="Times New Roman"/>
          <w:szCs w:val="24"/>
        </w:rPr>
        <w:t>μ</w:t>
      </w:r>
      <w:r>
        <w:rPr>
          <w:rFonts w:eastAsia="Times New Roman" w:cs="Times New Roman"/>
          <w:szCs w:val="24"/>
        </w:rPr>
        <w:t>πολσεβίκοι, αυτή η γη δεν σας ανήκει. Θα</w:t>
      </w:r>
      <w:r>
        <w:rPr>
          <w:rFonts w:eastAsia="Times New Roman" w:cs="Times New Roman"/>
          <w:szCs w:val="24"/>
        </w:rPr>
        <w:t xml:space="preserve"> πάρουμε την πατρίδα μας πίσω, είτε το θέλετε είτε όχι.</w:t>
      </w:r>
    </w:p>
    <w:p w14:paraId="0D31A6AB" w14:textId="77777777" w:rsidR="00320123" w:rsidRDefault="00F36392">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31A6AC" w14:textId="77777777" w:rsidR="00320123" w:rsidRDefault="00F3639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31A6A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Κύριε Λοβέρδο, θα μου επιτρέψετε να πω ότι για το ζήτημα που βάλατε, περιμένουμε ένα έγγραφο από τη Γενική Γραμματεία της Κυβέρνησης, όπου τεκμηριώνει τον ισχυρισμό της Υφυπουργού. Οπότε, θα σας δώσω τον λόγο, μόλις έχουμε ένα έγγραφο.</w:t>
      </w:r>
    </w:p>
    <w:p w14:paraId="0D31A6A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Δ</w:t>
      </w:r>
      <w:r>
        <w:rPr>
          <w:rFonts w:eastAsia="Times New Roman" w:cs="Times New Roman"/>
          <w:szCs w:val="24"/>
        </w:rPr>
        <w:t>εν έχω να πω τίποτα. Όμως, ζητάω τώρα τον λόγο επί του Κανονισμού, γιατί έχω εγώ το έγγραφο και θέλω να σας πω ποιο είναι το επιχείρημά μου.</w:t>
      </w:r>
    </w:p>
    <w:p w14:paraId="0D31A6A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ακούω.</w:t>
      </w:r>
    </w:p>
    <w:p w14:paraId="0D31A6B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ξέρετε ότι, επειδή έχω αρκετά χρόνια στη Βου</w:t>
      </w:r>
      <w:r>
        <w:rPr>
          <w:rFonts w:eastAsia="Times New Roman" w:cs="Times New Roman"/>
          <w:szCs w:val="24"/>
        </w:rPr>
        <w:t xml:space="preserve">λή, ουδέποτε υπήρξα </w:t>
      </w:r>
      <w:proofErr w:type="spellStart"/>
      <w:r>
        <w:rPr>
          <w:rFonts w:eastAsia="Times New Roman" w:cs="Times New Roman"/>
          <w:szCs w:val="24"/>
        </w:rPr>
        <w:t>λεγκαλιστής</w:t>
      </w:r>
      <w:proofErr w:type="spellEnd"/>
      <w:r>
        <w:rPr>
          <w:rFonts w:eastAsia="Times New Roman" w:cs="Times New Roman"/>
          <w:szCs w:val="24"/>
        </w:rPr>
        <w:t xml:space="preserve"> ή σχολαστικός, όπως άλλοι. </w:t>
      </w:r>
    </w:p>
    <w:p w14:paraId="0D31A6B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Ούτε έχω πρόβλημα με την κυρία Υπουργό, κανένα απολύτως πρόβλημα. Την σέβομαι, όπως όλους και όλες. Όμως, την ρώτησα: Έχετε νομοθετική πρωτοβουλία; Και μου λέει έχω. Διαβάζω, λοιπόν, εγώ τη σχετικ</w:t>
      </w:r>
      <w:r>
        <w:rPr>
          <w:rFonts w:eastAsia="Times New Roman" w:cs="Times New Roman"/>
          <w:szCs w:val="24"/>
        </w:rPr>
        <w:t xml:space="preserve">ή πράξη για τις αρμοδιότητες που ανατίθενται στην Υφυπουργό κ. </w:t>
      </w:r>
      <w:proofErr w:type="spellStart"/>
      <w:r>
        <w:rPr>
          <w:rFonts w:eastAsia="Times New Roman" w:cs="Times New Roman"/>
          <w:szCs w:val="24"/>
        </w:rPr>
        <w:t>Παπανάτσιου</w:t>
      </w:r>
      <w:proofErr w:type="spellEnd"/>
      <w:r>
        <w:rPr>
          <w:rFonts w:eastAsia="Times New Roman" w:cs="Times New Roman"/>
          <w:szCs w:val="24"/>
        </w:rPr>
        <w:t xml:space="preserve"> και λέει: «Νομοθετική πρωτοβουλία η οποία ασκείται μόνο από κοινού με τον Υπουργό».</w:t>
      </w:r>
    </w:p>
    <w:p w14:paraId="0D31A6B2" w14:textId="77777777" w:rsidR="00320123" w:rsidRDefault="00F36392">
      <w:pPr>
        <w:spacing w:after="0" w:line="600" w:lineRule="auto"/>
        <w:ind w:firstLine="720"/>
        <w:jc w:val="both"/>
        <w:rPr>
          <w:rFonts w:eastAsia="Times New Roman" w:cs="Times New Roman"/>
          <w:bCs/>
          <w:szCs w:val="24"/>
        </w:rPr>
      </w:pPr>
      <w:r>
        <w:rPr>
          <w:rFonts w:eastAsia="Times New Roman" w:cs="Times New Roman"/>
          <w:szCs w:val="24"/>
        </w:rPr>
        <w:t xml:space="preserve">Σε </w:t>
      </w:r>
      <w:r>
        <w:rPr>
          <w:rFonts w:eastAsia="Times New Roman" w:cs="Times New Roman"/>
          <w:szCs w:val="24"/>
        </w:rPr>
        <w:t xml:space="preserve">ό,τι αφορά τις </w:t>
      </w:r>
      <w:r>
        <w:rPr>
          <w:rFonts w:eastAsia="Times New Roman" w:cs="Times New Roman"/>
          <w:bCs/>
          <w:szCs w:val="24"/>
        </w:rPr>
        <w:t>τροπολογίες</w:t>
      </w:r>
      <w:r>
        <w:rPr>
          <w:rFonts w:eastAsia="Times New Roman" w:cs="Times New Roman"/>
          <w:szCs w:val="24"/>
        </w:rPr>
        <w:t xml:space="preserve"> τις υπουργικές, δεν υπάρχει κα</w:t>
      </w:r>
      <w:r>
        <w:rPr>
          <w:rFonts w:eastAsia="Times New Roman" w:cs="Times New Roman"/>
          <w:szCs w:val="24"/>
        </w:rPr>
        <w:t>μ</w:t>
      </w:r>
      <w:r>
        <w:rPr>
          <w:rFonts w:eastAsia="Times New Roman" w:cs="Times New Roman"/>
          <w:szCs w:val="24"/>
        </w:rPr>
        <w:t>μία αντίρρηση. Σ' ό,τι αφορά τις βου</w:t>
      </w:r>
      <w:r>
        <w:rPr>
          <w:rFonts w:eastAsia="Times New Roman" w:cs="Times New Roman"/>
          <w:szCs w:val="24"/>
        </w:rPr>
        <w:t xml:space="preserve">λευτικές </w:t>
      </w:r>
      <w:r>
        <w:rPr>
          <w:rFonts w:eastAsia="Times New Roman" w:cs="Times New Roman"/>
          <w:bCs/>
          <w:szCs w:val="24"/>
        </w:rPr>
        <w:t>τροπολογίες -τις οποίες και στηρίζουμε, αν όχι όλες, πάντως τις στηρίζουμε- έχουμε ήδη τοποθετηθεί, δεν έχουμε αντίρρηση. Όμως, πρέπει να εκφραστεί η σύμφωνη γνώμη του Υπουργού, ειδάλλως δεν γίνεται, κύριε Πρόεδρε. Είναι δικό σας θέμα.</w:t>
      </w:r>
    </w:p>
    <w:p w14:paraId="0D31A6B3" w14:textId="77777777" w:rsidR="00320123" w:rsidRDefault="00F36392">
      <w:pPr>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w:t>
      </w:r>
      <w:r>
        <w:rPr>
          <w:rFonts w:eastAsia="Times New Roman" w:cs="Times New Roman"/>
          <w:b/>
          <w:bCs/>
          <w:szCs w:val="24"/>
        </w:rPr>
        <w:t>(Αναστάσιος Κουράκης):</w:t>
      </w:r>
      <w:r>
        <w:rPr>
          <w:rFonts w:eastAsia="Times New Roman" w:cs="Times New Roman"/>
          <w:bCs/>
          <w:szCs w:val="24"/>
        </w:rPr>
        <w:t xml:space="preserve"> Θα το δούμε. Θα περιμένουμε λίγο και θα επανέλθουμε.</w:t>
      </w:r>
    </w:p>
    <w:p w14:paraId="0D31A6B4" w14:textId="77777777" w:rsidR="00320123" w:rsidRDefault="00F36392">
      <w:pPr>
        <w:spacing w:after="0" w:line="600" w:lineRule="auto"/>
        <w:ind w:firstLine="720"/>
        <w:jc w:val="both"/>
        <w:rPr>
          <w:rFonts w:eastAsia="Times New Roman" w:cs="Times New Roman"/>
          <w:bCs/>
          <w:szCs w:val="24"/>
        </w:rPr>
      </w:pPr>
      <w:r>
        <w:rPr>
          <w:rFonts w:eastAsia="Times New Roman" w:cs="Times New Roman"/>
          <w:bCs/>
          <w:szCs w:val="24"/>
        </w:rPr>
        <w:t>Θα δώσουμε εν τω μεταξύ τον λόγο στον κ. Γεώργιο Λαζαρίδη, Κοινοβουλευτικό Εκπρόσωπο των Ανεξάρτητων Ελλήνων, για δώδεκα λεπτά. Και θα δούμε στη συνέχεια.</w:t>
      </w:r>
    </w:p>
    <w:p w14:paraId="0D31A6B5" w14:textId="77777777" w:rsidR="00320123" w:rsidRDefault="00F36392">
      <w:pPr>
        <w:spacing w:after="0" w:line="600" w:lineRule="auto"/>
        <w:ind w:firstLine="720"/>
        <w:jc w:val="both"/>
        <w:rPr>
          <w:rFonts w:eastAsia="Times New Roman" w:cs="Times New Roman"/>
          <w:szCs w:val="24"/>
        </w:rPr>
      </w:pPr>
      <w:r>
        <w:rPr>
          <w:rFonts w:eastAsia="Times New Roman" w:cs="Times New Roman"/>
          <w:b/>
          <w:bCs/>
          <w:szCs w:val="24"/>
        </w:rPr>
        <w:t xml:space="preserve">ΓΕΩΡΓΙΟΣ ΛΑΖΑΡΙΔΗΣ: </w:t>
      </w:r>
      <w:r>
        <w:rPr>
          <w:rFonts w:eastAsia="Times New Roman" w:cs="Times New Roman"/>
          <w:bCs/>
          <w:szCs w:val="24"/>
        </w:rPr>
        <w:t>Σας ε</w:t>
      </w:r>
      <w:r>
        <w:rPr>
          <w:rFonts w:eastAsia="Times New Roman"/>
          <w:bCs/>
          <w:color w:val="000000"/>
          <w:szCs w:val="24"/>
        </w:rPr>
        <w:t>υχαριστώ, κύριε Πρόεδρε.</w:t>
      </w:r>
      <w:r>
        <w:rPr>
          <w:rFonts w:eastAsia="Times New Roman" w:cs="Times New Roman"/>
          <w:bCs/>
          <w:szCs w:val="24"/>
        </w:rPr>
        <w:t xml:space="preserve"> </w:t>
      </w:r>
    </w:p>
    <w:p w14:paraId="0D31A6B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Πριν ξεκινήσω τα σχόλια μου για το παρόν νομοσχέδιο, θα ήθελα να κάνω μερικά σχόλια στο μόνιμο αίτημα –και μάλιστα τώρα τελευταία το βγάζει και πιο δυναμικά- της Αντιπολίτευσης, όπου λέει «να φύγει αυτή η Κυβέρνηση», κάνει σχολιασ</w:t>
      </w:r>
      <w:r>
        <w:rPr>
          <w:rFonts w:eastAsia="Times New Roman" w:cs="Times New Roman"/>
          <w:szCs w:val="24"/>
        </w:rPr>
        <w:t>μούς για την καθυστέρηση της αξιολόγησης κ.λπ.</w:t>
      </w:r>
      <w:r>
        <w:rPr>
          <w:rFonts w:eastAsia="Times New Roman" w:cs="Times New Roman"/>
          <w:szCs w:val="24"/>
        </w:rPr>
        <w:t>.</w:t>
      </w:r>
    </w:p>
    <w:p w14:paraId="0D31A6B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Και θέλω να πω τώρα εγώ το εξής. Να φύγει αυτή η Κυβέρνηση για να έρθει ποιος; Για να έρθουν αυτοί, των οποίων η καταστροφή της χώρας φέρει την υπογραφή τους; Γιατί η καταστροφή της χώρας έχει ονοματεπώνυμο, </w:t>
      </w:r>
      <w:r>
        <w:rPr>
          <w:rFonts w:eastAsia="Times New Roman" w:cs="Times New Roman"/>
          <w:szCs w:val="24"/>
        </w:rPr>
        <w:t>το έχουμε ξαναπεί, ΠΑΣΟΚ και Νέα Δημοκρατία. Γιατί το χρέος, το 120% -γιατί από εκεί ξεκίνησε η κρίση της χώρας-, το έφεραν αυτοί. Δεν το έφερε αυτή η Κυβέρνηση. Στη συνέχεια έπεισαν τον ελληνικό λαό, ο οποίος τους εμπιστεύθηκε, και τους έδωσε τη Κυβέρνηση</w:t>
      </w:r>
      <w:r>
        <w:rPr>
          <w:rFonts w:eastAsia="Times New Roman" w:cs="Times New Roman"/>
          <w:szCs w:val="24"/>
        </w:rPr>
        <w:t xml:space="preserve">, και από 120% το πήγαν στο 180%. Αυτοί ήταν οι σωτήρες της χώρας! Δηλαδή </w:t>
      </w:r>
      <w:r>
        <w:rPr>
          <w:rFonts w:eastAsia="Times New Roman" w:cs="Times New Roman"/>
          <w:szCs w:val="24"/>
        </w:rPr>
        <w:lastRenderedPageBreak/>
        <w:t xml:space="preserve">το αυξήσαν κατά 50%. Και τώρα ζητούν να τους εμπιστευθεί και πάλι ο ελληνικός λαός. </w:t>
      </w:r>
    </w:p>
    <w:p w14:paraId="0D31A6B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λογική ξέρετε τι λέει; Άλλα 50% να το ανεβάσουν, να το πάνε 270%. Αυτό είναι το μόνο σίγουρο, α</w:t>
      </w:r>
      <w:r>
        <w:rPr>
          <w:rFonts w:eastAsia="Times New Roman" w:cs="Times New Roman"/>
          <w:szCs w:val="24"/>
        </w:rPr>
        <w:t xml:space="preserve">ν τους εμπιστευθεί αυτούς ο ελληνικός λαός. Μέσα στα πέντε χρόνια που κυβέρνησαν τη χώρα από την έναρξη της κρίσης δεν έχουν ούτε έναν δείκτη ο οποίος να έδινε τα περιθώρια στον πολίτη να χαμογελάσει. Όλοι τους οι δείκτες ήταν αρνητικοί. </w:t>
      </w:r>
    </w:p>
    <w:p w14:paraId="0D31A6B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Παρέλαβαν την ανε</w:t>
      </w:r>
      <w:r>
        <w:rPr>
          <w:rFonts w:eastAsia="Times New Roman" w:cs="Times New Roman"/>
          <w:szCs w:val="24"/>
        </w:rPr>
        <w:t xml:space="preserve">ργία στο 9% το 2009 και την παρέδωσαν τον Δεκέμβριο του 2014 στο 27%. Αυτή η Κυβέρνηση μέσα σε ενάμισι χρόνο από 27% κατέβασε την ανεργία στο 23%. Φυσικά κανένας δεν μπορεί να πανηγυρίζει γι’ αυτό, αλλά, εν πάση </w:t>
      </w:r>
      <w:proofErr w:type="spellStart"/>
      <w:r>
        <w:rPr>
          <w:rFonts w:eastAsia="Times New Roman" w:cs="Times New Roman"/>
          <w:szCs w:val="24"/>
        </w:rPr>
        <w:t>περιπτώσει</w:t>
      </w:r>
      <w:proofErr w:type="spellEnd"/>
      <w:r>
        <w:rPr>
          <w:rFonts w:eastAsia="Times New Roman" w:cs="Times New Roman"/>
          <w:szCs w:val="24"/>
        </w:rPr>
        <w:t>, είναι ένα βήμα ότι η Κυβέρνηση κ</w:t>
      </w:r>
      <w:r>
        <w:rPr>
          <w:rFonts w:eastAsia="Times New Roman" w:cs="Times New Roman"/>
          <w:szCs w:val="24"/>
        </w:rPr>
        <w:t>άνει κάποιες προσπάθειες, κάνει κάποια βήματα και προχωράει προς τη σωστή κατεύθυνση.</w:t>
      </w:r>
    </w:p>
    <w:p w14:paraId="0D31A6B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Άκουσα προηγουμένως από τον </w:t>
      </w:r>
      <w:r>
        <w:rPr>
          <w:rFonts w:eastAsia="Times New Roman" w:cs="Times New Roman"/>
          <w:szCs w:val="24"/>
        </w:rPr>
        <w:t>ε</w:t>
      </w:r>
      <w:r>
        <w:rPr>
          <w:rFonts w:eastAsia="Times New Roman" w:cs="Times New Roman"/>
          <w:szCs w:val="24"/>
        </w:rPr>
        <w:t>κπρόσωπο της Δημοκρατικής Συμπαράταξης να μιλάει για την αντισυνταγματικότητα του νόμου που αφορά τις άδειες για τα κανάλια, για τα ηλεκτρονι</w:t>
      </w:r>
      <w:r>
        <w:rPr>
          <w:rFonts w:eastAsia="Times New Roman" w:cs="Times New Roman"/>
          <w:szCs w:val="24"/>
        </w:rPr>
        <w:t xml:space="preserve">κά </w:t>
      </w:r>
      <w:r>
        <w:rPr>
          <w:rFonts w:eastAsia="Times New Roman" w:cs="Times New Roman"/>
          <w:szCs w:val="24"/>
        </w:rPr>
        <w:t>μ</w:t>
      </w:r>
      <w:r>
        <w:rPr>
          <w:rFonts w:eastAsia="Times New Roman" w:cs="Times New Roman"/>
          <w:szCs w:val="24"/>
        </w:rPr>
        <w:t xml:space="preserve">έσα. Μίλησε για την αντισυνταγματικότητα του νόμου και </w:t>
      </w:r>
      <w:r>
        <w:rPr>
          <w:rFonts w:eastAsia="Times New Roman" w:cs="Times New Roman"/>
          <w:szCs w:val="24"/>
        </w:rPr>
        <w:lastRenderedPageBreak/>
        <w:t>συγκεκριμένα για το ποιος θα είναι υπεύθυνος για τον διαγωνισμό για τις άδειες των καναλιών.</w:t>
      </w:r>
    </w:p>
    <w:p w14:paraId="0D31A6B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Είπε ότι η απόφαση μιλάει για αντισυνταγματικότητα όσον αφορά τον Υπουργό και λέει ότι κανονικά πρέπει </w:t>
      </w:r>
      <w:r>
        <w:rPr>
          <w:rFonts w:eastAsia="Times New Roman" w:cs="Times New Roman"/>
          <w:szCs w:val="24"/>
        </w:rPr>
        <w:t>να είναι υπεύθυνος για τον διαγωνισμό το ΕΣΡ. Αυτό λέει πράγματι η απόφαση, αλλά η απόφαση συνεχίζει και λέει κάτι άλλο, ότι ήταν αντισυνταγματική και η παρεμπόδιση της σύνθεσης του ΕΣΡ, γιατί τα εμπόδια για να γίνει η σύνθεση του καινούρ</w:t>
      </w:r>
      <w:r>
        <w:rPr>
          <w:rFonts w:eastAsia="Times New Roman" w:cs="Times New Roman"/>
          <w:szCs w:val="24"/>
        </w:rPr>
        <w:t>γ</w:t>
      </w:r>
      <w:r>
        <w:rPr>
          <w:rFonts w:eastAsia="Times New Roman" w:cs="Times New Roman"/>
          <w:szCs w:val="24"/>
        </w:rPr>
        <w:t>ιου ΕΣΡ δεν τα έβ</w:t>
      </w:r>
      <w:r>
        <w:rPr>
          <w:rFonts w:eastAsia="Times New Roman" w:cs="Times New Roman"/>
          <w:szCs w:val="24"/>
        </w:rPr>
        <w:t>αλε αυτή η Κυβέρνηση. Τα έβαλαν τα δύο κόμματα της Αντιπολίτευσης, η Νέα Δημοκρατία και το ΠΑΣΟΚ. Αυτοί εμπόδιζαν τη σύνθεση του καινούρ</w:t>
      </w:r>
      <w:r>
        <w:rPr>
          <w:rFonts w:eastAsia="Times New Roman" w:cs="Times New Roman"/>
          <w:szCs w:val="24"/>
        </w:rPr>
        <w:t>γ</w:t>
      </w:r>
      <w:r>
        <w:rPr>
          <w:rFonts w:eastAsia="Times New Roman" w:cs="Times New Roman"/>
          <w:szCs w:val="24"/>
        </w:rPr>
        <w:t>ιου ΕΣΡ.</w:t>
      </w:r>
    </w:p>
    <w:p w14:paraId="0D31A6B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Όπως επίσης, συνεχίζει η απόφαση και λέει ότι ήταν αντισυνταγματική και μη νόμιμη και η λειτουργία επί τόσα χρ</w:t>
      </w:r>
      <w:r>
        <w:rPr>
          <w:rFonts w:eastAsia="Times New Roman" w:cs="Times New Roman"/>
          <w:szCs w:val="24"/>
        </w:rPr>
        <w:t>όνια των καναλιών. Αυτό που έχω πει και άλλη φορά από το Βήμα της Ολομέλειας, ότι δεν μπορεί κανείς να δεχτεί ότι επί είκοσι επτά χρόνια που λειτουργούσαν χωρίς κανονικές άδειες αυτά τα κανάλια συμβαδίζει αυτό με το Σύνταγμα ή με το κοινό περί δικαίου αίσθ</w:t>
      </w:r>
      <w:r>
        <w:rPr>
          <w:rFonts w:eastAsia="Times New Roman" w:cs="Times New Roman"/>
          <w:szCs w:val="24"/>
        </w:rPr>
        <w:t>ημα. Για να λέμε την αλήθεια, γιατί –ξέρετε- η μισή αλήθεια αντιστοιχεί σε ολόκληρο ψέμα.</w:t>
      </w:r>
    </w:p>
    <w:p w14:paraId="0D31A6B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κάποια σχόλια για το νομοσχέδιο. Το παρόν νομοσχέδιο ασχολείται και βάζει κανόνες για έναν σημαντικό επαγγελματικό φορέα, τους ορκωτούς λογιστές, κάτ</w:t>
      </w:r>
      <w:r>
        <w:rPr>
          <w:rFonts w:eastAsia="Times New Roman" w:cs="Times New Roman"/>
          <w:szCs w:val="24"/>
        </w:rPr>
        <w:t>ι το οποίο είναι απαραίτητο ειδικά σήμερα που χρειαζόμαστε να μας έρθουν επενδύσεις από το εξωτερικό, που χρειάζεται να γίνουν έλεγχοι σε επιχειρήσεις, προκειμένου να έχουμε μία φωτογραφία για τη λειτουργία των επιχειρήσεων, αλλά και για τα πραγματικά οικο</w:t>
      </w:r>
      <w:r>
        <w:rPr>
          <w:rFonts w:eastAsia="Times New Roman" w:cs="Times New Roman"/>
          <w:szCs w:val="24"/>
        </w:rPr>
        <w:t>νομικά μεγέθη τους.</w:t>
      </w:r>
    </w:p>
    <w:p w14:paraId="0D31A6B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Επομένως είναι ένα νομοσχέδιο στη σωστή κατεύθυνση όσον αφορά για τους ορκωτούς λογιστές της αγοράς, γιατί έχουμε και τους άλλους λογιστές των αγορών, που εκεί δεν υπάρχει κανένας έλεγχος, εκεί υπάρχουν άλλοι κανόνες. Είναι αυτή η κατηγ</w:t>
      </w:r>
      <w:r>
        <w:rPr>
          <w:rFonts w:eastAsia="Times New Roman" w:cs="Times New Roman"/>
          <w:szCs w:val="24"/>
        </w:rPr>
        <w:t>ορία στην οποία μας έβαλαν τότε</w:t>
      </w:r>
      <w:r>
        <w:rPr>
          <w:rFonts w:eastAsia="Times New Roman" w:cs="Times New Roman"/>
          <w:szCs w:val="24"/>
        </w:rPr>
        <w:t>,</w:t>
      </w:r>
      <w:r>
        <w:rPr>
          <w:rFonts w:eastAsia="Times New Roman" w:cs="Times New Roman"/>
          <w:szCs w:val="24"/>
        </w:rPr>
        <w:t xml:space="preserve"> το 2010, όταν μας έφεραν εδώ το ΔΝΤ και μας παρέδωσαν στις αγορές, γιατί γι’ αυτούς δεν υπάρχει κανένας κανόνας, αυτοί οι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-δεν ξέρω κι εγώ πώς λέγονται- είναι αυτοί οι οποίοι ανεβάζουν και κατεβάζουν κυβερνήσεις κ</w:t>
      </w:r>
      <w:r>
        <w:rPr>
          <w:rFonts w:eastAsia="Times New Roman" w:cs="Times New Roman"/>
          <w:szCs w:val="24"/>
        </w:rPr>
        <w:t>αι δημιουργούν κάποιες εικονικές πραγματικότητες, είτε αφορά χώρες είτε αφορά λαούς είτε αφορά χρηματιστήρια.</w:t>
      </w:r>
    </w:p>
    <w:p w14:paraId="0D31A6B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νομοσχέδιο ενσωματώνεται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w:t>
      </w:r>
      <w:r>
        <w:rPr>
          <w:rFonts w:eastAsia="Times New Roman" w:cs="Times New Roman"/>
          <w:szCs w:val="24"/>
        </w:rPr>
        <w:t>ο</w:t>
      </w:r>
      <w:r>
        <w:rPr>
          <w:rFonts w:eastAsia="Times New Roman" w:cs="Times New Roman"/>
          <w:szCs w:val="24"/>
        </w:rPr>
        <w:t>δηγία του Ευρωπαϊκού Κοινοβουλίου και του Συμβουλίου της 16</w:t>
      </w:r>
      <w:r>
        <w:rPr>
          <w:rFonts w:eastAsia="Times New Roman" w:cs="Times New Roman"/>
          <w:szCs w:val="24"/>
          <w:vertAlign w:val="superscript"/>
        </w:rPr>
        <w:t>ης</w:t>
      </w:r>
      <w:r>
        <w:rPr>
          <w:rFonts w:eastAsia="Times New Roman" w:cs="Times New Roman"/>
          <w:szCs w:val="24"/>
        </w:rPr>
        <w:t xml:space="preserve"> Απ</w:t>
      </w:r>
      <w:r>
        <w:rPr>
          <w:rFonts w:eastAsia="Times New Roman" w:cs="Times New Roman"/>
          <w:szCs w:val="24"/>
        </w:rPr>
        <w:t xml:space="preserve">ριλίου 2014 για την τροποποίηση της </w:t>
      </w:r>
      <w:r>
        <w:rPr>
          <w:rFonts w:eastAsia="Times New Roman" w:cs="Times New Roman"/>
          <w:szCs w:val="24"/>
        </w:rPr>
        <w:t>ο</w:t>
      </w:r>
      <w:r>
        <w:rPr>
          <w:rFonts w:eastAsia="Times New Roman" w:cs="Times New Roman"/>
          <w:szCs w:val="24"/>
        </w:rPr>
        <w:t>δηγίας 43/2006 του Ευρωπαϊκού Κοινοβουλίου και του Συμβουλίου της 17</w:t>
      </w:r>
      <w:r>
        <w:rPr>
          <w:rFonts w:eastAsia="Times New Roman" w:cs="Times New Roman"/>
          <w:szCs w:val="24"/>
          <w:vertAlign w:val="superscript"/>
        </w:rPr>
        <w:t>ης</w:t>
      </w:r>
      <w:r>
        <w:rPr>
          <w:rFonts w:eastAsia="Times New Roman" w:cs="Times New Roman"/>
          <w:szCs w:val="24"/>
        </w:rPr>
        <w:t xml:space="preserve"> Μαΐου 2006 για τους υποχρεωτικούς ελέγχους των αιτήσεων και των ενοποιημένων λογαριασμών. Η </w:t>
      </w:r>
      <w:r>
        <w:rPr>
          <w:rFonts w:eastAsia="Times New Roman" w:cs="Times New Roman"/>
          <w:szCs w:val="24"/>
        </w:rPr>
        <w:t>ο</w:t>
      </w:r>
      <w:r>
        <w:rPr>
          <w:rFonts w:eastAsia="Times New Roman" w:cs="Times New Roman"/>
          <w:szCs w:val="24"/>
        </w:rPr>
        <w:t xml:space="preserve">δηγία αυτή, όπως τροποποιήθηκε και συμπληρώθηκε με την </w:t>
      </w:r>
      <w:r>
        <w:rPr>
          <w:rFonts w:eastAsia="Times New Roman" w:cs="Times New Roman"/>
          <w:szCs w:val="24"/>
        </w:rPr>
        <w:t>ο</w:t>
      </w:r>
      <w:r>
        <w:rPr>
          <w:rFonts w:eastAsia="Times New Roman" w:cs="Times New Roman"/>
          <w:szCs w:val="24"/>
        </w:rPr>
        <w:t>δηγία 56 του Ευρωπαϊκού Κοινοβουλίου και του Συμβουλίου της 16</w:t>
      </w:r>
      <w:r>
        <w:rPr>
          <w:rFonts w:eastAsia="Times New Roman" w:cs="Times New Roman"/>
          <w:szCs w:val="24"/>
          <w:vertAlign w:val="superscript"/>
        </w:rPr>
        <w:t>ης</w:t>
      </w:r>
      <w:r>
        <w:rPr>
          <w:rFonts w:eastAsia="Times New Roman" w:cs="Times New Roman"/>
          <w:szCs w:val="24"/>
        </w:rPr>
        <w:t xml:space="preserve"> Απριλίου</w:t>
      </w:r>
      <w:r>
        <w:rPr>
          <w:rFonts w:eastAsia="Times New Roman" w:cs="Times New Roman"/>
          <w:szCs w:val="24"/>
        </w:rPr>
        <w:t>,</w:t>
      </w:r>
      <w:r>
        <w:rPr>
          <w:rFonts w:eastAsia="Times New Roman" w:cs="Times New Roman"/>
          <w:szCs w:val="24"/>
        </w:rPr>
        <w:t xml:space="preserve"> καθορίζει τους όρους χορήγησης αδείας ασκήσεως επαγγέλματος και εγγραφής στο δημόσιο μητρώο των φυσικών προσώπων και οντοτήτων, όπως αναφέρονται στο νομοσχέδιο, που διενεργούν υποχ</w:t>
      </w:r>
      <w:r>
        <w:rPr>
          <w:rFonts w:eastAsia="Times New Roman" w:cs="Times New Roman"/>
          <w:szCs w:val="24"/>
        </w:rPr>
        <w:t>ρεωτικούς ελέγχους των οικονομικών καταστάσεων των επιχειρήσεων, τους κανόνες περί ανεξαρτησίας, αντικειμενικότητας και επαγγελματικής δεοντολογίας που εφαρμόζονται στα πρόσωπα αυτά και το πλαίσιο για τη δημόσια εποπτεία τους.</w:t>
      </w:r>
    </w:p>
    <w:p w14:paraId="0D31A6C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Μετά την πάροδο των χρόνων κρ</w:t>
      </w:r>
      <w:r>
        <w:rPr>
          <w:rFonts w:eastAsia="Times New Roman" w:cs="Times New Roman"/>
          <w:szCs w:val="24"/>
        </w:rPr>
        <w:t>ίθηκε αναγκαία η περαιτέρω εναρμόνιση των κανόνων αυτών σε επίπεδο χωρών της Ευρωπαϊκής Ένωσης, προκειμένου να καταστεί δυνατή η μεγα</w:t>
      </w:r>
      <w:r>
        <w:rPr>
          <w:rFonts w:eastAsia="Times New Roman" w:cs="Times New Roman"/>
          <w:szCs w:val="24"/>
        </w:rPr>
        <w:lastRenderedPageBreak/>
        <w:t xml:space="preserve">λύτερη διαφάνεια και </w:t>
      </w:r>
      <w:proofErr w:type="spellStart"/>
      <w:r>
        <w:rPr>
          <w:rFonts w:eastAsia="Times New Roman" w:cs="Times New Roman"/>
          <w:szCs w:val="24"/>
        </w:rPr>
        <w:t>προβλεψιμότητα</w:t>
      </w:r>
      <w:proofErr w:type="spellEnd"/>
      <w:r>
        <w:rPr>
          <w:rFonts w:eastAsia="Times New Roman" w:cs="Times New Roman"/>
          <w:szCs w:val="24"/>
        </w:rPr>
        <w:t xml:space="preserve"> των απαιτήσεων που εφαρμόζονται στα πρόσωπα αυτά και να ενισχυθεί η ανεξαρτησία και η α</w:t>
      </w:r>
      <w:r>
        <w:rPr>
          <w:rFonts w:eastAsia="Times New Roman" w:cs="Times New Roman"/>
          <w:szCs w:val="24"/>
        </w:rPr>
        <w:t>ντικειμενικότητά τους κατά την άσκηση των καθηκόντων τους.</w:t>
      </w:r>
    </w:p>
    <w:p w14:paraId="0D31A6C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Σκοπός της τροποποίησης είναι να αυξηθεί ο ελάχιστος βαθμός σύγκλισης</w:t>
      </w:r>
      <w:r>
        <w:rPr>
          <w:rFonts w:eastAsia="Times New Roman" w:cs="Times New Roman"/>
          <w:szCs w:val="24"/>
        </w:rPr>
        <w:t>,</w:t>
      </w:r>
      <w:r>
        <w:rPr>
          <w:rFonts w:eastAsia="Times New Roman" w:cs="Times New Roman"/>
          <w:szCs w:val="24"/>
        </w:rPr>
        <w:t xml:space="preserve"> σε ό,τι αφορά τα ελεγκτικά πρότυπα βάσει των οποίων διενεργούνται οι υποχρεωτικοί έλεγχοι.</w:t>
      </w:r>
    </w:p>
    <w:p w14:paraId="0D31A6C2" w14:textId="77777777" w:rsidR="00320123" w:rsidRDefault="00F36392">
      <w:pPr>
        <w:spacing w:after="0" w:line="600" w:lineRule="auto"/>
        <w:ind w:firstLine="720"/>
        <w:jc w:val="both"/>
        <w:rPr>
          <w:rFonts w:eastAsia="Times New Roman"/>
          <w:szCs w:val="24"/>
        </w:rPr>
      </w:pPr>
      <w:r>
        <w:rPr>
          <w:rFonts w:eastAsia="Times New Roman"/>
          <w:szCs w:val="24"/>
        </w:rPr>
        <w:t>Επίσης επιδιώκεται η ενίσχυση της δ</w:t>
      </w:r>
      <w:r>
        <w:rPr>
          <w:rFonts w:eastAsia="Times New Roman"/>
          <w:szCs w:val="24"/>
        </w:rPr>
        <w:t>ημόσιας εποπτείας των ορκωτών ελεγκτών, λογιστών και των ελεγκτικών εταιρειών, ώστε να εντοπίζονται, να αποτρέπονται και να προλαμβάνονται οι παραβάσεις των εφαρμοστέων κανόνων στο πλαίσιο της παροχής υπηρεσιών ελέγχου από ορκωτούς ελεγκτές, λογιστές και ε</w:t>
      </w:r>
      <w:r>
        <w:rPr>
          <w:rFonts w:eastAsia="Times New Roman"/>
          <w:szCs w:val="24"/>
        </w:rPr>
        <w:t>λεγκτικές εταιρείες. Στόχος, φυσικά, είναι η πάταξη της διαφθοράς και η εισαγωγή των μηχανισμών, βάσει των οποίων θα ελέγχονται οι ορκωτοί λογιστές και οι εταιρείες που πραγματοποιούν την εκπόνηση και τους ελέγχους των ισολογισμών.</w:t>
      </w:r>
    </w:p>
    <w:p w14:paraId="0D31A6C3" w14:textId="77777777" w:rsidR="00320123" w:rsidRDefault="00F36392">
      <w:pPr>
        <w:spacing w:after="0" w:line="600" w:lineRule="auto"/>
        <w:ind w:firstLine="720"/>
        <w:jc w:val="both"/>
        <w:rPr>
          <w:rFonts w:eastAsia="Times New Roman"/>
          <w:szCs w:val="24"/>
        </w:rPr>
      </w:pPr>
      <w:r>
        <w:rPr>
          <w:rFonts w:eastAsia="Times New Roman"/>
          <w:szCs w:val="24"/>
        </w:rPr>
        <w:t>Μεταξύ άλλων, ο κανονισμ</w:t>
      </w:r>
      <w:r>
        <w:rPr>
          <w:rFonts w:eastAsia="Times New Roman"/>
          <w:szCs w:val="24"/>
        </w:rPr>
        <w:t>ός θέτει κανόνες άμεσης εφαρμογής, αλλά σε ορισμένα σημεία παρέχει την ευχέρεια στα κράτη-μέλη να προβούν σε εθνικές επιλογές.</w:t>
      </w:r>
    </w:p>
    <w:p w14:paraId="0D31A6C4" w14:textId="77777777" w:rsidR="00320123" w:rsidRDefault="00F36392">
      <w:pPr>
        <w:spacing w:after="0" w:line="600" w:lineRule="auto"/>
        <w:ind w:firstLine="720"/>
        <w:jc w:val="both"/>
        <w:rPr>
          <w:rFonts w:eastAsia="Times New Roman"/>
          <w:szCs w:val="24"/>
        </w:rPr>
      </w:pPr>
      <w:r>
        <w:rPr>
          <w:rFonts w:eastAsia="Times New Roman"/>
          <w:szCs w:val="24"/>
        </w:rPr>
        <w:lastRenderedPageBreak/>
        <w:t xml:space="preserve">Το πνεύμα του νομοσχεδίου είναι σαφές και φαίνεται πως υιοθετείται από την πλειοψηφία των κομμάτων. Όπως άλλωστε αναφέρθηκε στις </w:t>
      </w:r>
      <w:r>
        <w:rPr>
          <w:rFonts w:eastAsia="Times New Roman"/>
          <w:szCs w:val="24"/>
        </w:rPr>
        <w:t xml:space="preserve">τοποθετήσεις των </w:t>
      </w:r>
      <w:r>
        <w:rPr>
          <w:rFonts w:eastAsia="Times New Roman"/>
          <w:szCs w:val="24"/>
        </w:rPr>
        <w:t>ε</w:t>
      </w:r>
      <w:r>
        <w:rPr>
          <w:rFonts w:eastAsia="Times New Roman"/>
          <w:szCs w:val="24"/>
        </w:rPr>
        <w:t xml:space="preserve">ισηγητών, είναι σημαντικό να ενισχυθεί η δημόσια εποπτεία των ορκωτών ελεγκτών, λογιστών και των ελεγκτικών εταιρειών με την ανεξαρτησία των αρχών δημόσιας εποπτείας στην Ένωση και την ανάθεση σε αυτές των κατάλληλων αρμοδιοτήτων, μεταξύ </w:t>
      </w:r>
      <w:r>
        <w:rPr>
          <w:rFonts w:eastAsia="Times New Roman"/>
          <w:szCs w:val="24"/>
        </w:rPr>
        <w:t>των άλλων εξουσιών διενέργειας ερευνών και επιβολής κυρώσεων, προκειμένου να εντοπίζονται, να αποτρέπονται και να προλαμβάνονται οι παραβάσεις από ορκωτούς ελεγκτές, λογιστές και ελεγκτικές εταιρείες.</w:t>
      </w:r>
    </w:p>
    <w:p w14:paraId="0D31A6C5" w14:textId="77777777" w:rsidR="00320123" w:rsidRDefault="00F36392">
      <w:pPr>
        <w:spacing w:after="0" w:line="600" w:lineRule="auto"/>
        <w:ind w:firstLine="720"/>
        <w:jc w:val="both"/>
        <w:rPr>
          <w:rFonts w:eastAsia="Times New Roman"/>
          <w:szCs w:val="24"/>
        </w:rPr>
      </w:pPr>
      <w:r>
        <w:rPr>
          <w:rFonts w:eastAsia="Times New Roman"/>
          <w:szCs w:val="24"/>
        </w:rPr>
        <w:t>Όσον αφορά τις τροπολογίες, θα ήθελα να αναφερθώ στην υ</w:t>
      </w:r>
      <w:r>
        <w:rPr>
          <w:rFonts w:eastAsia="Times New Roman"/>
          <w:szCs w:val="24"/>
        </w:rPr>
        <w:t xml:space="preserve">π’ αριθμόν 897/132 του Υπουργείου Παιδείας, με την οποία δίνεται η δυνατότητα στους επί </w:t>
      </w:r>
      <w:proofErr w:type="spellStart"/>
      <w:r>
        <w:rPr>
          <w:rFonts w:eastAsia="Times New Roman"/>
          <w:szCs w:val="24"/>
        </w:rPr>
        <w:t>πτυχίω</w:t>
      </w:r>
      <w:proofErr w:type="spellEnd"/>
      <w:r>
        <w:rPr>
          <w:rFonts w:eastAsia="Times New Roman"/>
          <w:szCs w:val="24"/>
        </w:rPr>
        <w:t xml:space="preserve"> φοιτητές να εξεταστούν στην εξεταστική περίοδο του χειμερινού εξαμήνου του τρέχοντος ακαδημαϊκού έτους 2016-2017 σε όλα τα μαθήματα που οφείλουν, ανεξάρτητα εάν </w:t>
      </w:r>
      <w:r>
        <w:rPr>
          <w:rFonts w:eastAsia="Times New Roman"/>
          <w:szCs w:val="24"/>
        </w:rPr>
        <w:t xml:space="preserve">αυτά διδάσκονται σε χειμερινό ή εαρινό εξάμηνο, διευκολύνοντας με αυτόν τον τρόπο την περαίωση των σπουδών τους και την απόκτηση των πτυχίων τους. Η ρύθμιση είναι σημαντική, καθώς αφορά χιλιάδες επί </w:t>
      </w:r>
      <w:proofErr w:type="spellStart"/>
      <w:r>
        <w:rPr>
          <w:rFonts w:eastAsia="Times New Roman"/>
          <w:szCs w:val="24"/>
        </w:rPr>
        <w:t>πτυχίω</w:t>
      </w:r>
      <w:proofErr w:type="spellEnd"/>
      <w:r>
        <w:rPr>
          <w:rFonts w:eastAsia="Times New Roman"/>
          <w:szCs w:val="24"/>
        </w:rPr>
        <w:t xml:space="preserve"> φοιτητές</w:t>
      </w:r>
      <w:r>
        <w:rPr>
          <w:rFonts w:eastAsia="Times New Roman"/>
          <w:szCs w:val="24"/>
        </w:rPr>
        <w:t>,</w:t>
      </w:r>
      <w:r>
        <w:rPr>
          <w:rFonts w:eastAsia="Times New Roman"/>
          <w:szCs w:val="24"/>
        </w:rPr>
        <w:t xml:space="preserve"> που τους δίνεται η δυνατότητα να ολοκληρώσουν τις σπουδές τους</w:t>
      </w:r>
      <w:r>
        <w:rPr>
          <w:rFonts w:eastAsia="Times New Roman"/>
          <w:szCs w:val="24"/>
        </w:rPr>
        <w:t>,</w:t>
      </w:r>
      <w:r>
        <w:rPr>
          <w:rFonts w:eastAsia="Times New Roman"/>
          <w:szCs w:val="24"/>
        </w:rPr>
        <w:t xml:space="preserve"> </w:t>
      </w:r>
      <w:r>
        <w:rPr>
          <w:rFonts w:eastAsia="Times New Roman"/>
          <w:szCs w:val="24"/>
        </w:rPr>
        <w:lastRenderedPageBreak/>
        <w:t>και αντιστοίχως τις οικογένειές τους</w:t>
      </w:r>
      <w:r>
        <w:rPr>
          <w:rFonts w:eastAsia="Times New Roman"/>
          <w:szCs w:val="24"/>
        </w:rPr>
        <w:t>,</w:t>
      </w:r>
      <w:r>
        <w:rPr>
          <w:rFonts w:eastAsia="Times New Roman"/>
          <w:szCs w:val="24"/>
        </w:rPr>
        <w:t xml:space="preserve"> που επιβαρύνονται με συναφή έξοδα –ενοίκια και λοιπές δαπάνες διαβίωσης- είτε υποβάλλονται σε πολυέξοδες μετακινήσεις. Ας δώσουμε, λοιπόν, τη δυνατότητα </w:t>
      </w:r>
      <w:r>
        <w:rPr>
          <w:rFonts w:eastAsia="Times New Roman"/>
          <w:szCs w:val="24"/>
        </w:rPr>
        <w:t>στους φοιτητές μας να ολοκληρώσουν τις σπουδές τους.</w:t>
      </w:r>
    </w:p>
    <w:p w14:paraId="0D31A6C6" w14:textId="77777777" w:rsidR="00320123" w:rsidRDefault="00F36392">
      <w:pPr>
        <w:spacing w:after="0" w:line="600" w:lineRule="auto"/>
        <w:ind w:firstLine="720"/>
        <w:jc w:val="both"/>
        <w:rPr>
          <w:rFonts w:eastAsia="Times New Roman"/>
          <w:szCs w:val="24"/>
        </w:rPr>
      </w:pPr>
      <w:r>
        <w:rPr>
          <w:rFonts w:eastAsia="Times New Roman"/>
          <w:szCs w:val="24"/>
        </w:rPr>
        <w:t>Εδώ, κυρία Υπουργέ, θα ήθελα την προσοχή σας λιγάκι. Στην αιτιολογική έκθεση, αν πάμε στην τροπολογία, αυτή που έχω στα χέρια μου, κάνει αναφορά εντός παρενθέσεως για «εαρινό και χειμερινό». Εάν πάμε τώρ</w:t>
      </w:r>
      <w:r>
        <w:rPr>
          <w:rFonts w:eastAsia="Times New Roman"/>
          <w:szCs w:val="24"/>
        </w:rPr>
        <w:t>α εδώ και διαβάσουμε την τροπολογία, λέει να εξεταστούν στην εξεταστική περίοδο του χειμερινού εξαμήνου του τρέχοντος ακαδημαϊκού έτους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Εδώ, επειδή μιλάμε για χειμερινό και εαρινό, θα πρέπει να προσθέσουμε «του χειμερινού και του εαρινού εξαμήνο</w:t>
      </w:r>
      <w:r>
        <w:rPr>
          <w:rFonts w:eastAsia="Times New Roman"/>
          <w:szCs w:val="24"/>
        </w:rPr>
        <w:t>υ».</w:t>
      </w:r>
    </w:p>
    <w:p w14:paraId="0D31A6C7" w14:textId="77777777" w:rsidR="00320123" w:rsidRDefault="00F36392">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Δεν είναι του Υπουργείου μας.</w:t>
      </w:r>
    </w:p>
    <w:p w14:paraId="0D31A6C8" w14:textId="77777777" w:rsidR="00320123" w:rsidRDefault="00F36392">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Ωραία. Θα σας το δείξω μετά, να τελειώσω.</w:t>
      </w:r>
    </w:p>
    <w:p w14:paraId="0D31A6C9" w14:textId="77777777" w:rsidR="00320123" w:rsidRDefault="00F36392">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Δεν είναι του Υπουργείου Οικονομικών.</w:t>
      </w:r>
    </w:p>
    <w:p w14:paraId="0D31A6CA"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 δεν διαφωνώ. Πρέπει, όμως, να το διορθώσουμε εδώ, γιατί κάνουμε αναφορά στην αιτιολογική έκθεση.</w:t>
      </w:r>
    </w:p>
    <w:p w14:paraId="0D31A6CB" w14:textId="77777777" w:rsidR="00320123" w:rsidRDefault="00F36392">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Εγώ δεν μπορώ να το κάνω.</w:t>
      </w:r>
    </w:p>
    <w:p w14:paraId="0D31A6CC" w14:textId="77777777" w:rsidR="00320123" w:rsidRDefault="00F36392">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λέω ότι η αιτιολογική έκθεση είναι σαφής. Να σας τη δι</w:t>
      </w:r>
      <w:r>
        <w:rPr>
          <w:rFonts w:eastAsia="Times New Roman"/>
          <w:szCs w:val="24"/>
        </w:rPr>
        <w:t xml:space="preserve">αβάσω. Λέει: «Με τη διάταξη χορηγείται η δυνατότητα για το ακαδημαϊκό έτος 2016-2017 στους επί </w:t>
      </w:r>
      <w:proofErr w:type="spellStart"/>
      <w:r>
        <w:rPr>
          <w:rFonts w:eastAsia="Times New Roman"/>
          <w:szCs w:val="24"/>
        </w:rPr>
        <w:t>πτυχίω</w:t>
      </w:r>
      <w:proofErr w:type="spellEnd"/>
      <w:r>
        <w:rPr>
          <w:rFonts w:eastAsia="Times New Roman"/>
          <w:szCs w:val="24"/>
        </w:rPr>
        <w:t xml:space="preserve"> φοιτητές των ΑΕΙ να εξεταστούν σε μαθήματα και των δύο εξαμήνων σπουδών (εαρινό-χειμερινό)</w:t>
      </w:r>
      <w:r>
        <w:rPr>
          <w:rFonts w:eastAsia="Times New Roman"/>
          <w:szCs w:val="24"/>
        </w:rPr>
        <w:t>.</w:t>
      </w:r>
      <w:r>
        <w:rPr>
          <w:rFonts w:eastAsia="Times New Roman"/>
          <w:szCs w:val="24"/>
        </w:rPr>
        <w:t>».</w:t>
      </w:r>
    </w:p>
    <w:p w14:paraId="0D31A6CD" w14:textId="77777777" w:rsidR="00320123" w:rsidRDefault="00F36392">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w:t>
      </w:r>
      <w:r>
        <w:rPr>
          <w:rFonts w:eastAsia="Times New Roman"/>
          <w:szCs w:val="24"/>
        </w:rPr>
        <w:t>ας του κυρίου Βουλευτή)</w:t>
      </w:r>
    </w:p>
    <w:p w14:paraId="0D31A6CE" w14:textId="77777777" w:rsidR="00320123" w:rsidRDefault="00F36392">
      <w:pPr>
        <w:spacing w:after="0" w:line="600" w:lineRule="auto"/>
        <w:ind w:firstLine="720"/>
        <w:jc w:val="both"/>
        <w:rPr>
          <w:rFonts w:eastAsia="Times New Roman"/>
          <w:szCs w:val="24"/>
        </w:rPr>
      </w:pPr>
      <w:r>
        <w:rPr>
          <w:rFonts w:eastAsia="Times New Roman"/>
          <w:szCs w:val="24"/>
        </w:rPr>
        <w:t>Πηγαίνοντας τώρα στην τροπολογία –λίγο την ανοχή σας, σας παρακαλώ, κύριε Πρόεδρε-</w:t>
      </w:r>
      <w:r>
        <w:rPr>
          <w:rFonts w:eastAsia="Times New Roman"/>
          <w:szCs w:val="24"/>
        </w:rPr>
        <w:t>,</w:t>
      </w:r>
      <w:r>
        <w:rPr>
          <w:rFonts w:eastAsia="Times New Roman"/>
          <w:szCs w:val="24"/>
        </w:rPr>
        <w:t xml:space="preserve"> λέει «οι φοιτητές που περάτωσαν την κανονική φοίτηση, η οποία ισούται με τον ελάχιστο αριθμό των αναγκαίων για την απονομή του τίτλου σπουδών εξαμήν</w:t>
      </w:r>
      <w:r>
        <w:rPr>
          <w:rFonts w:eastAsia="Times New Roman"/>
          <w:szCs w:val="24"/>
        </w:rPr>
        <w:t xml:space="preserve">ων, σύμφωνα με το ενδεικτικό πρόγραμμα σπουδών, έχουν τη δυνατότητα να εξεταστούν στην εξεταστική περίοδο του χειμερινού εξαμήνου του τρέχοντος ακαδημαϊκού έτους 2016-2017 σε </w:t>
      </w:r>
      <w:r>
        <w:rPr>
          <w:rFonts w:eastAsia="Times New Roman"/>
          <w:szCs w:val="24"/>
        </w:rPr>
        <w:lastRenderedPageBreak/>
        <w:t>όλα τα μαθήματα που οφείλουν, ανεξάρτητα εάν αυτά διδάσκονται σε χειμερινό ή εαρι</w:t>
      </w:r>
      <w:r>
        <w:rPr>
          <w:rFonts w:eastAsia="Times New Roman"/>
          <w:szCs w:val="24"/>
        </w:rPr>
        <w:t>νό εξάμηνο». Επομένως εκεί που λέει «περίοδο χειμερινού εξαμήνου» πρέπει να προσθέσουμε κι αυτό. Εντάξει;</w:t>
      </w:r>
    </w:p>
    <w:p w14:paraId="0D31A6CF" w14:textId="77777777" w:rsidR="00320123" w:rsidRDefault="00F36392">
      <w:pPr>
        <w:spacing w:after="0" w:line="600" w:lineRule="auto"/>
        <w:ind w:firstLine="720"/>
        <w:jc w:val="both"/>
        <w:rPr>
          <w:rFonts w:eastAsia="Times New Roman"/>
          <w:szCs w:val="24"/>
        </w:rPr>
      </w:pPr>
      <w:r>
        <w:rPr>
          <w:rFonts w:eastAsia="Times New Roman"/>
          <w:szCs w:val="24"/>
        </w:rPr>
        <w:t>Σας ευχαριστώ.</w:t>
      </w:r>
    </w:p>
    <w:p w14:paraId="0D31A6D0"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Κύριε Πρόεδρε, μπορώ να έχω τον λόγο;</w:t>
      </w:r>
    </w:p>
    <w:p w14:paraId="0D31A6D1" w14:textId="77777777" w:rsidR="00320123" w:rsidRDefault="00F36392">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κυρία Υφυ</w:t>
      </w:r>
      <w:r>
        <w:rPr>
          <w:rFonts w:eastAsia="Times New Roman"/>
          <w:szCs w:val="24"/>
        </w:rPr>
        <w:t>πουργέ.</w:t>
      </w:r>
    </w:p>
    <w:p w14:paraId="0D31A6D2"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Είναι μια τροπολογία του Υπουργείου Παιδείας, θα μπορέσει να μας βοηθήσει και ο κ. Λοβέρδος, μια και είχε την εμπειρία του Υπουργείου Παιδείας. Νομίζω ότι είναι σωστή η τροπολογία, έτσι όπως αναγράφε</w:t>
      </w:r>
      <w:r>
        <w:rPr>
          <w:rFonts w:eastAsia="Times New Roman"/>
          <w:szCs w:val="24"/>
        </w:rPr>
        <w:t>ται, γιατί τώρα είναι το χειμερινό εξάμηνο. Απλά, τα μαθήματα που θα δοθούν τον Φεβρουάριο μήνα, θα μπορούν να είναι από τα προγενέστερα, χειμερινό και εαρινό, οποιαδήποτε μαθήματα και να γίνουν οι εξετάσεις στο χειμερινό εξάμηνο.</w:t>
      </w:r>
    </w:p>
    <w:p w14:paraId="0D31A6D3" w14:textId="77777777" w:rsidR="00320123" w:rsidRDefault="00F36392">
      <w:pPr>
        <w:spacing w:after="0" w:line="600" w:lineRule="auto"/>
        <w:ind w:firstLine="720"/>
        <w:jc w:val="both"/>
        <w:rPr>
          <w:rFonts w:eastAsia="Times New Roman"/>
          <w:szCs w:val="24"/>
        </w:rPr>
      </w:pPr>
      <w:r>
        <w:rPr>
          <w:rFonts w:eastAsia="Times New Roman"/>
          <w:szCs w:val="24"/>
        </w:rPr>
        <w:t>Δεν νομίζω ότι χρειάζεται</w:t>
      </w:r>
      <w:r>
        <w:rPr>
          <w:rFonts w:eastAsia="Times New Roman"/>
          <w:szCs w:val="24"/>
        </w:rPr>
        <w:t xml:space="preserve"> κάποια βελτίωση.</w:t>
      </w:r>
    </w:p>
    <w:p w14:paraId="0D31A6D4" w14:textId="77777777" w:rsidR="00320123" w:rsidRDefault="00F36392">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Κυρία Υπουργέ, δεν διαφωνώ. Επειδή η αιτιολογική έκθεση το γράφει με σαφήνεια, εγώ κάνω αυτή την πρόταση</w:t>
      </w:r>
      <w:r>
        <w:rPr>
          <w:rFonts w:eastAsia="Times New Roman"/>
          <w:szCs w:val="24"/>
        </w:rPr>
        <w:t>,</w:t>
      </w:r>
      <w:r>
        <w:rPr>
          <w:rFonts w:eastAsia="Times New Roman"/>
          <w:szCs w:val="24"/>
        </w:rPr>
        <w:t xml:space="preserve"> προκειμένου να μην υπάρχει κα</w:t>
      </w:r>
      <w:r>
        <w:rPr>
          <w:rFonts w:eastAsia="Times New Roman"/>
          <w:szCs w:val="24"/>
        </w:rPr>
        <w:t>μ</w:t>
      </w:r>
      <w:r>
        <w:rPr>
          <w:rFonts w:eastAsia="Times New Roman"/>
          <w:szCs w:val="24"/>
        </w:rPr>
        <w:t>μία απολύτως σκιά. Δηλαδή, προσθέτοντας αυτό νομίζω ότι…</w:t>
      </w:r>
    </w:p>
    <w:p w14:paraId="0D31A6D5" w14:textId="77777777" w:rsidR="00320123" w:rsidRDefault="00F3639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Μην το </w:t>
      </w:r>
      <w:r>
        <w:rPr>
          <w:rFonts w:eastAsia="Times New Roman"/>
          <w:szCs w:val="24"/>
        </w:rPr>
        <w:t xml:space="preserve">κάνετε αυτό, κυρία Υπουργέ. Ρωτήστε τον κ. </w:t>
      </w:r>
      <w:proofErr w:type="spellStart"/>
      <w:r>
        <w:rPr>
          <w:rFonts w:eastAsia="Times New Roman"/>
          <w:szCs w:val="24"/>
        </w:rPr>
        <w:t>Γαβρόγλου</w:t>
      </w:r>
      <w:proofErr w:type="spellEnd"/>
      <w:r>
        <w:rPr>
          <w:rFonts w:eastAsia="Times New Roman"/>
          <w:szCs w:val="24"/>
        </w:rPr>
        <w:t>. Είναι καλή η διάταξη.</w:t>
      </w:r>
    </w:p>
    <w:p w14:paraId="0D31A6D6" w14:textId="77777777" w:rsidR="00320123" w:rsidRDefault="00F36392">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Μπορώ να ρωτήσω τον κ. </w:t>
      </w:r>
      <w:proofErr w:type="spellStart"/>
      <w:r>
        <w:rPr>
          <w:rFonts w:eastAsia="Times New Roman"/>
          <w:szCs w:val="24"/>
        </w:rPr>
        <w:t>Γαβρόγλου</w:t>
      </w:r>
      <w:proofErr w:type="spellEnd"/>
      <w:r>
        <w:rPr>
          <w:rFonts w:eastAsia="Times New Roman"/>
          <w:szCs w:val="24"/>
        </w:rPr>
        <w:t>. Νομίζω όμως ότι καλύπτεται. Σε αυτό συμφωνεί και ο κ. Λοβέρδος.</w:t>
      </w:r>
    </w:p>
    <w:p w14:paraId="0D31A6D7" w14:textId="77777777" w:rsidR="00320123" w:rsidRDefault="00F36392">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Σύμφωνοι. Εγώ</w:t>
      </w:r>
      <w:r>
        <w:rPr>
          <w:rFonts w:eastAsia="Times New Roman"/>
          <w:szCs w:val="24"/>
        </w:rPr>
        <w:t xml:space="preserve"> έκανα μια πρόταση.</w:t>
      </w:r>
    </w:p>
    <w:p w14:paraId="0D31A6D8" w14:textId="77777777" w:rsidR="00320123" w:rsidRDefault="00F36392">
      <w:pPr>
        <w:spacing w:after="0" w:line="600" w:lineRule="auto"/>
        <w:ind w:firstLine="720"/>
        <w:jc w:val="both"/>
        <w:rPr>
          <w:rFonts w:eastAsia="Times New Roman"/>
          <w:szCs w:val="24"/>
        </w:rPr>
      </w:pPr>
      <w:r>
        <w:rPr>
          <w:rFonts w:eastAsia="Times New Roman"/>
          <w:szCs w:val="24"/>
        </w:rPr>
        <w:t>Ολοκληρώνω, λοιπόν, σε λιγότερο από ένα λεπτό, κύριε Πρόεδρε.</w:t>
      </w:r>
    </w:p>
    <w:p w14:paraId="0D31A6D9" w14:textId="77777777" w:rsidR="00320123" w:rsidRDefault="00F36392">
      <w:pPr>
        <w:spacing w:after="0" w:line="600" w:lineRule="auto"/>
        <w:ind w:firstLine="720"/>
        <w:jc w:val="both"/>
        <w:rPr>
          <w:rFonts w:eastAsia="Times New Roman"/>
          <w:szCs w:val="24"/>
        </w:rPr>
      </w:pPr>
      <w:r>
        <w:rPr>
          <w:rFonts w:eastAsia="Times New Roman"/>
          <w:szCs w:val="24"/>
        </w:rPr>
        <w:t>Κυρίες και κύριοι συνάδελφοι, η Κυβέρνηση προχωρά σε αναγκαίες ρυθμίσεις και για τον εκσυγχρονισμό του δημόσιου τομέα. Η ενίσχυση της δημόσιας εποπτείας των ορκωτών ελεγκτών,</w:t>
      </w:r>
      <w:r>
        <w:rPr>
          <w:rFonts w:eastAsia="Times New Roman"/>
          <w:szCs w:val="24"/>
        </w:rPr>
        <w:t xml:space="preserve"> λογιστών και εταιρειών και η εδραίωση της ανεξαρτησίας της Επιτροπής Λογιστικής Τυποποίησης και Ελέγχων ως αρχής δημόσιας εποπτείας επιδιώκει τα εξής: να ενισχύσει την ανεξαρ</w:t>
      </w:r>
      <w:r>
        <w:rPr>
          <w:rFonts w:eastAsia="Times New Roman"/>
          <w:szCs w:val="24"/>
        </w:rPr>
        <w:lastRenderedPageBreak/>
        <w:t>τησία και την αντικειμενικότητά τους στην άσκηση των καθηκόντων τους και να επιφέ</w:t>
      </w:r>
      <w:r>
        <w:rPr>
          <w:rFonts w:eastAsia="Times New Roman"/>
          <w:szCs w:val="24"/>
        </w:rPr>
        <w:t>ρουν καλύτερα αποτελέσματα σε όρους διαφάνειας και προστασίας για τους επενδυτές και το επενδυτικό περιβάλλον.</w:t>
      </w:r>
    </w:p>
    <w:p w14:paraId="0D31A6DA" w14:textId="77777777" w:rsidR="00320123" w:rsidRDefault="00F36392">
      <w:pPr>
        <w:spacing w:after="0" w:line="600" w:lineRule="auto"/>
        <w:ind w:firstLine="720"/>
        <w:jc w:val="both"/>
        <w:rPr>
          <w:rFonts w:eastAsia="Times New Roman"/>
          <w:szCs w:val="24"/>
        </w:rPr>
      </w:pPr>
      <w:r>
        <w:rPr>
          <w:rFonts w:eastAsia="Times New Roman"/>
          <w:szCs w:val="24"/>
        </w:rPr>
        <w:t>Για τους λόγους αυτούς οι Ανεξάρτητοι Έλληνες στηρίζουμε το παρόν νομοσχέδιο.</w:t>
      </w:r>
    </w:p>
    <w:p w14:paraId="0D31A6DB" w14:textId="77777777" w:rsidR="00320123" w:rsidRDefault="00F36392">
      <w:pPr>
        <w:spacing w:after="0" w:line="600" w:lineRule="auto"/>
        <w:ind w:firstLine="720"/>
        <w:jc w:val="both"/>
        <w:rPr>
          <w:rFonts w:eastAsia="Times New Roman"/>
          <w:szCs w:val="24"/>
        </w:rPr>
      </w:pPr>
      <w:r>
        <w:rPr>
          <w:rFonts w:eastAsia="Times New Roman"/>
          <w:szCs w:val="24"/>
        </w:rPr>
        <w:t>Ευχαριστώ.</w:t>
      </w:r>
    </w:p>
    <w:p w14:paraId="0D31A6DC" w14:textId="77777777" w:rsidR="00320123" w:rsidRDefault="00F36392">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Λαζαρίδη.</w:t>
      </w:r>
    </w:p>
    <w:p w14:paraId="0D31A6DD" w14:textId="77777777" w:rsidR="00320123" w:rsidRDefault="00F36392">
      <w:pPr>
        <w:spacing w:after="0" w:line="600" w:lineRule="auto"/>
        <w:ind w:firstLine="720"/>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w:t>
      </w:r>
      <w:r>
        <w:rPr>
          <w:rFonts w:eastAsia="Times New Roman"/>
        </w:rPr>
        <w:t>ια την ιστορία του κτηρίου και τον τρόπο οργάνωσης και λειτουργίας της Βουλής, σαράντα μαθήτριες και μαθητές και δύο εκπαιδευτικοί συνοδοί τους από το 4</w:t>
      </w:r>
      <w:r>
        <w:rPr>
          <w:rFonts w:eastAsia="Times New Roman"/>
          <w:vertAlign w:val="superscript"/>
        </w:rPr>
        <w:t>ο</w:t>
      </w:r>
      <w:r>
        <w:rPr>
          <w:rFonts w:eastAsia="Times New Roman"/>
        </w:rPr>
        <w:t xml:space="preserve"> Γυμνάσιο Δράμας </w:t>
      </w:r>
      <w:r>
        <w:rPr>
          <w:rFonts w:eastAsia="Times New Roman"/>
        </w:rPr>
        <w:t>(πρώτο</w:t>
      </w:r>
      <w:r>
        <w:rPr>
          <w:rFonts w:eastAsia="Times New Roman"/>
        </w:rPr>
        <w:t xml:space="preserve"> </w:t>
      </w:r>
      <w:r>
        <w:rPr>
          <w:rFonts w:eastAsia="Times New Roman"/>
        </w:rPr>
        <w:t>τ</w:t>
      </w:r>
      <w:r>
        <w:rPr>
          <w:rFonts w:eastAsia="Times New Roman"/>
        </w:rPr>
        <w:t>μήμα</w:t>
      </w:r>
      <w:r>
        <w:rPr>
          <w:rFonts w:eastAsia="Times New Roman"/>
        </w:rPr>
        <w:t>)</w:t>
      </w:r>
      <w:r>
        <w:rPr>
          <w:rFonts w:eastAsia="Times New Roman"/>
        </w:rPr>
        <w:t xml:space="preserve">. </w:t>
      </w:r>
    </w:p>
    <w:p w14:paraId="0D31A6DE" w14:textId="77777777" w:rsidR="00320123" w:rsidRDefault="00F36392">
      <w:pPr>
        <w:spacing w:after="0" w:line="600" w:lineRule="auto"/>
        <w:ind w:left="360" w:firstLine="360"/>
        <w:jc w:val="both"/>
        <w:rPr>
          <w:rFonts w:eastAsia="Times New Roman"/>
        </w:rPr>
      </w:pPr>
      <w:r>
        <w:rPr>
          <w:rFonts w:eastAsia="Times New Roman"/>
        </w:rPr>
        <w:t xml:space="preserve">Η Βουλή τούς καλωσορίζει. </w:t>
      </w:r>
    </w:p>
    <w:p w14:paraId="0D31A6DF" w14:textId="77777777" w:rsidR="00320123" w:rsidRDefault="00F36392">
      <w:pPr>
        <w:spacing w:after="0" w:line="600" w:lineRule="auto"/>
        <w:ind w:left="360"/>
        <w:jc w:val="center"/>
        <w:rPr>
          <w:rFonts w:eastAsia="Times New Roman"/>
        </w:rPr>
      </w:pPr>
      <w:r>
        <w:rPr>
          <w:rFonts w:eastAsia="Times New Roman"/>
        </w:rPr>
        <w:t>(Χειροκροτήματα απ’ όλες τις πτέρυγες της Β</w:t>
      </w:r>
      <w:r>
        <w:rPr>
          <w:rFonts w:eastAsia="Times New Roman"/>
        </w:rPr>
        <w:t>ουλής)</w:t>
      </w:r>
    </w:p>
    <w:p w14:paraId="0D31A6E0" w14:textId="77777777" w:rsidR="00320123" w:rsidRDefault="00F36392">
      <w:pPr>
        <w:spacing w:after="0" w:line="600" w:lineRule="auto"/>
        <w:ind w:firstLine="720"/>
        <w:jc w:val="both"/>
        <w:rPr>
          <w:rFonts w:eastAsia="Times New Roman"/>
          <w:szCs w:val="24"/>
        </w:rPr>
      </w:pPr>
      <w:r>
        <w:rPr>
          <w:rFonts w:eastAsia="Times New Roman"/>
          <w:szCs w:val="24"/>
        </w:rPr>
        <w:lastRenderedPageBreak/>
        <w:t>Τον λόγο έχει ο Κοινοβουλευτικός Εκπρόσωπος του ΣΥΡΙΖΑ κ. Χρήστος Μαντάς.</w:t>
      </w:r>
    </w:p>
    <w:p w14:paraId="0D31A6E1" w14:textId="77777777" w:rsidR="00320123" w:rsidRDefault="00F36392">
      <w:pPr>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Κύριε Πρόεδρε, κυρία Υπουργέ, κυρίες και κύριοι Βουλευτές, πρώτα απ’ όλα θέλω να πω με κατηγορηματικό τρόπο ότι όσες προσπάθειες έγιναν ή σχεδιάζονται να </w:t>
      </w:r>
      <w:r>
        <w:rPr>
          <w:rFonts w:eastAsia="Times New Roman"/>
          <w:szCs w:val="24"/>
        </w:rPr>
        <w:t>γίνουν</w:t>
      </w:r>
      <w:r>
        <w:rPr>
          <w:rFonts w:eastAsia="Times New Roman"/>
          <w:szCs w:val="24"/>
        </w:rPr>
        <w:t>,</w:t>
      </w:r>
      <w:r>
        <w:rPr>
          <w:rFonts w:eastAsia="Times New Roman"/>
          <w:szCs w:val="24"/>
        </w:rPr>
        <w:t xml:space="preserve"> που θέλουν να αποκλείσουν από τη γνώση αυτά τα κατατρεγμένα παιδιά από τους πολέμους και τη φτώχεια, δεν πρόκειται να περάσουν. Σε αυτούς τους ανθρώπους, που έχουν βαθιά χαραγμένο στη μνήμη τους τον φασισμό και τον ναζισμό, δεν πρόκειται σε καμ</w:t>
      </w:r>
      <w:r>
        <w:rPr>
          <w:rFonts w:eastAsia="Times New Roman"/>
          <w:szCs w:val="24"/>
        </w:rPr>
        <w:t>μ</w:t>
      </w:r>
      <w:r>
        <w:rPr>
          <w:rFonts w:eastAsia="Times New Roman"/>
          <w:szCs w:val="24"/>
        </w:rPr>
        <w:t xml:space="preserve">ία </w:t>
      </w:r>
      <w:r>
        <w:rPr>
          <w:rFonts w:eastAsia="Times New Roman"/>
          <w:szCs w:val="24"/>
        </w:rPr>
        <w:t>περίπτωση να επιτρέψουμε να επικρατήσουν τέτοιες πρακτικές. Τα προσφυγόπουλα θα πάνε σχολείο, όπως δικαιούνται όλα τα παιδιά του κόσμου να πάνε σχολείο και να έχουν πρόσβαση στη γνώση</w:t>
      </w:r>
      <w:r>
        <w:rPr>
          <w:rFonts w:eastAsia="Times New Roman"/>
          <w:szCs w:val="24"/>
        </w:rPr>
        <w:t>,</w:t>
      </w:r>
      <w:r>
        <w:rPr>
          <w:rFonts w:eastAsia="Times New Roman"/>
          <w:szCs w:val="24"/>
        </w:rPr>
        <w:t xml:space="preserve"> και η ίδια η απάντηση των μαθητών με ανακοίνωση του δεκαπενταμελούς του</w:t>
      </w:r>
      <w:r>
        <w:rPr>
          <w:rFonts w:eastAsia="Times New Roman"/>
          <w:szCs w:val="24"/>
        </w:rPr>
        <w:t xml:space="preserve"> ίδιου του σχολείου βάζει τα πράγματα στη θέση τους.</w:t>
      </w:r>
    </w:p>
    <w:p w14:paraId="0D31A6E2" w14:textId="77777777" w:rsidR="00320123" w:rsidRDefault="00F36392">
      <w:pPr>
        <w:spacing w:after="0" w:line="600" w:lineRule="auto"/>
        <w:ind w:firstLine="720"/>
        <w:jc w:val="center"/>
        <w:rPr>
          <w:rFonts w:eastAsia="Times New Roman"/>
          <w:szCs w:val="24"/>
        </w:rPr>
      </w:pPr>
      <w:r>
        <w:rPr>
          <w:rFonts w:eastAsia="Times New Roman"/>
          <w:szCs w:val="24"/>
        </w:rPr>
        <w:t>(Χειροκροτήματα)</w:t>
      </w:r>
    </w:p>
    <w:p w14:paraId="0D31A6E3" w14:textId="77777777" w:rsidR="00320123" w:rsidRDefault="00F36392">
      <w:pPr>
        <w:spacing w:after="0" w:line="600" w:lineRule="auto"/>
        <w:ind w:firstLine="720"/>
        <w:jc w:val="both"/>
        <w:rPr>
          <w:rFonts w:eastAsia="Times New Roman"/>
          <w:szCs w:val="24"/>
        </w:rPr>
      </w:pPr>
      <w:r>
        <w:rPr>
          <w:rFonts w:eastAsia="Times New Roman"/>
          <w:szCs w:val="24"/>
        </w:rPr>
        <w:t>Δεν θα αναφερθώ ιδιαίτερα στο νομοσχέδιο, νομίζω ότι υπάρχει μια γενικότερη σύγκλιση, πέρα από τις μη κατανοητές -θα χρησιμοποιούσα αυτόν τον ήπιο όρο- αντιδράσεις της Αξιωματι</w:t>
      </w:r>
      <w:r>
        <w:rPr>
          <w:rFonts w:eastAsia="Times New Roman"/>
          <w:szCs w:val="24"/>
        </w:rPr>
        <w:lastRenderedPageBreak/>
        <w:t>κής Αντιπο</w:t>
      </w:r>
      <w:r>
        <w:rPr>
          <w:rFonts w:eastAsia="Times New Roman"/>
          <w:szCs w:val="24"/>
        </w:rPr>
        <w:t>λίτευσης και τις έχουν επισημάνει και άλλοι συνάδελφοι από διάφορες πτέρυγες της Βουλής. Νομίζω ότι είναι ένα νομοσχέδιο, το οποίο προφανώς δίνει πιο μεγάλα όπλα, πιο σοβαρά εργαλεία, στο</w:t>
      </w:r>
      <w:r>
        <w:rPr>
          <w:rFonts w:eastAsia="Times New Roman"/>
          <w:szCs w:val="24"/>
        </w:rPr>
        <w:t>ν</w:t>
      </w:r>
      <w:r>
        <w:rPr>
          <w:rFonts w:eastAsia="Times New Roman"/>
          <w:szCs w:val="24"/>
        </w:rPr>
        <w:t xml:space="preserve"> δημόσιο έλεγχο και στην εποπτεία, γι’ αυτό είναι ενσωμάτωση οδηγίας</w:t>
      </w:r>
      <w:r>
        <w:rPr>
          <w:rFonts w:eastAsia="Times New Roman"/>
          <w:szCs w:val="24"/>
        </w:rPr>
        <w:t xml:space="preserve"> και νομίζω ότι γι’ αυτό βρίσκει και την ανταπόκριση από πολλές πτέρυγες της Βουλής. </w:t>
      </w:r>
    </w:p>
    <w:p w14:paraId="0D31A6E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Θα μου επιτρέψετε να αναφερθώ σε δύο ακόμα ζητήματα της τρέχουσας επικαιρότητας</w:t>
      </w:r>
      <w:r>
        <w:rPr>
          <w:rFonts w:eastAsia="Times New Roman" w:cs="Times New Roman"/>
          <w:szCs w:val="24"/>
        </w:rPr>
        <w:t>,</w:t>
      </w:r>
      <w:r>
        <w:rPr>
          <w:rFonts w:eastAsia="Times New Roman" w:cs="Times New Roman"/>
          <w:szCs w:val="24"/>
        </w:rPr>
        <w:t xml:space="preserve"> που έχουν ενδιαφέρον και έχουν σχολιαστεί και από άλλους συναδέλφους. Πρώτα από όλα, κυρί</w:t>
      </w:r>
      <w:r>
        <w:rPr>
          <w:rFonts w:eastAsia="Times New Roman" w:cs="Times New Roman"/>
          <w:szCs w:val="24"/>
        </w:rPr>
        <w:t>ες και κύριοι, πρέπει να συνεννοηθούμε νομίζω σε αυτή την Αίθουσα όταν μιλάμε να μιλάμε με βάση τα στοιχεία, μέσα σε αυτή την πολύ δύσκολη πραγματικότητα που βιώνουν οι πολίτες αυτής της χώρας, οι άνθρωποι αυτής της χώρας και να μπορούμε να έχουμε μια βάση</w:t>
      </w:r>
      <w:r>
        <w:rPr>
          <w:rFonts w:eastAsia="Times New Roman" w:cs="Times New Roman"/>
          <w:szCs w:val="24"/>
        </w:rPr>
        <w:t xml:space="preserve"> σοβαρής πολιτικής αντιπαράθεσης. </w:t>
      </w:r>
    </w:p>
    <w:p w14:paraId="0D31A6E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Εγώ δεν λέω ότι κάποιες φορές και εμείς δεν υπερβάλλουμε, αλλά υπάρχουν στοιχεία αναμφισβήτητα που νομίζω ότι δείχνουν ότι βρισκόμαστε βεβαίως σε μια δύσκολη κατάσταση, βεβαίως σε μια κρίσιμη καμπή, αλλά υπάρχουν σαφείς ε</w:t>
      </w:r>
      <w:r>
        <w:rPr>
          <w:rFonts w:eastAsia="Times New Roman" w:cs="Times New Roman"/>
          <w:szCs w:val="24"/>
        </w:rPr>
        <w:t xml:space="preserve">νδείξεις ότι η χώρα μας μπορεί να βγει μέσα από αυτόν τον δύσκολο κλοιό που τη σφίγγει όλα αυτά τα χρόνια, με την κοινωνία όρθια. </w:t>
      </w:r>
    </w:p>
    <w:p w14:paraId="0D31A6E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Δεν θα κάνω άλλες αναφορές</w:t>
      </w:r>
      <w:r>
        <w:rPr>
          <w:rFonts w:eastAsia="Times New Roman" w:cs="Times New Roman"/>
          <w:szCs w:val="24"/>
        </w:rPr>
        <w:t>,</w:t>
      </w:r>
      <w:r>
        <w:rPr>
          <w:rFonts w:eastAsia="Times New Roman" w:cs="Times New Roman"/>
          <w:szCs w:val="24"/>
        </w:rPr>
        <w:t xml:space="preserve"> παρά μόνο μία ακόμα. Η κυρία Υπουργός είπε και συγκεκριμένα στοιχεία</w:t>
      </w:r>
      <w:r>
        <w:rPr>
          <w:rFonts w:eastAsia="Times New Roman" w:cs="Times New Roman"/>
          <w:szCs w:val="24"/>
        </w:rPr>
        <w:t>,</w:t>
      </w:r>
      <w:r>
        <w:rPr>
          <w:rFonts w:eastAsia="Times New Roman" w:cs="Times New Roman"/>
          <w:szCs w:val="24"/>
        </w:rPr>
        <w:t xml:space="preserve"> που τεκμηριώνουν αυτή την α</w:t>
      </w:r>
      <w:r>
        <w:rPr>
          <w:rFonts w:eastAsia="Times New Roman" w:cs="Times New Roman"/>
          <w:szCs w:val="24"/>
        </w:rPr>
        <w:t xml:space="preserve">ντίληψη. Επειδή πάρα πολλές φορές γίνεται λόγος ότι η υπέρβαση του στόχου είναι εικονική, ότι δεν ισχύουν αυτά τα νούμερα, θα ήθελα να σας διαβάσω –και να κάνουμε σοβαρή συζήτηση, εάν θέλετε- την απάντηση του Φραγκίσκου </w:t>
      </w:r>
      <w:proofErr w:type="spellStart"/>
      <w:r>
        <w:rPr>
          <w:rFonts w:eastAsia="Times New Roman" w:cs="Times New Roman"/>
          <w:szCs w:val="24"/>
        </w:rPr>
        <w:t>Κουτεντάκη</w:t>
      </w:r>
      <w:proofErr w:type="spellEnd"/>
      <w:r>
        <w:rPr>
          <w:rFonts w:eastAsia="Times New Roman" w:cs="Times New Roman"/>
          <w:szCs w:val="24"/>
        </w:rPr>
        <w:t>, Γενικού Γραμματέα Δημοσι</w:t>
      </w:r>
      <w:r>
        <w:rPr>
          <w:rFonts w:eastAsia="Times New Roman" w:cs="Times New Roman"/>
          <w:szCs w:val="24"/>
        </w:rPr>
        <w:t>ονομικής Πολιτικής, σε σχέση με αυτό το ζήτημα. Απαντώντας στο επιχείρημα ότι η υπέρβαση του στόχου είναι εικονική</w:t>
      </w:r>
      <w:r>
        <w:rPr>
          <w:rFonts w:eastAsia="Times New Roman" w:cs="Times New Roman"/>
          <w:szCs w:val="24"/>
        </w:rPr>
        <w:t>,</w:t>
      </w:r>
      <w:r>
        <w:rPr>
          <w:rFonts w:eastAsia="Times New Roman" w:cs="Times New Roman"/>
          <w:szCs w:val="24"/>
        </w:rPr>
        <w:t xml:space="preserve"> λόγω των ληξιπρόθεσμων οφειλών και των ανεξόφλητων φορολογικών υποχρεώσεων των πολιτών</w:t>
      </w:r>
      <w:r>
        <w:rPr>
          <w:rFonts w:eastAsia="Times New Roman" w:cs="Times New Roman"/>
          <w:szCs w:val="24"/>
        </w:rPr>
        <w:t>,</w:t>
      </w:r>
      <w:r>
        <w:rPr>
          <w:rFonts w:eastAsia="Times New Roman" w:cs="Times New Roman"/>
          <w:szCs w:val="24"/>
        </w:rPr>
        <w:t xml:space="preserve"> λέει: «Οι ληξιπρόθεσμες οφειλές είναι έτσι και αλλιώ</w:t>
      </w:r>
      <w:r>
        <w:rPr>
          <w:rFonts w:eastAsia="Times New Roman" w:cs="Times New Roman"/>
          <w:szCs w:val="24"/>
        </w:rPr>
        <w:t>ς ενσωματωμένες στο δημοσιονομικό αποτέλεσμα</w:t>
      </w:r>
      <w:r>
        <w:rPr>
          <w:rFonts w:eastAsia="Times New Roman" w:cs="Times New Roman"/>
          <w:szCs w:val="24"/>
        </w:rPr>
        <w:t>,</w:t>
      </w:r>
      <w:r>
        <w:rPr>
          <w:rFonts w:eastAsia="Times New Roman" w:cs="Times New Roman"/>
          <w:szCs w:val="24"/>
        </w:rPr>
        <w:t xml:space="preserve"> αφού το τελευταίο αποτυπώνεται σε δεδουλευμένη βάση, δηλαδή περιλαμβάνει τις μεταβολές των υποχρεώσεων έναντι τρίτων</w:t>
      </w:r>
      <w:r>
        <w:rPr>
          <w:rFonts w:eastAsia="Times New Roman" w:cs="Times New Roman"/>
          <w:szCs w:val="24"/>
        </w:rPr>
        <w:t>,</w:t>
      </w:r>
      <w:r>
        <w:rPr>
          <w:rFonts w:eastAsia="Times New Roman" w:cs="Times New Roman"/>
          <w:szCs w:val="24"/>
        </w:rPr>
        <w:t xml:space="preserve"> όπως είναι οι ληξιπρόθεσμες οφειλές προς ιδιώτες. Όσον αφορά δε τις ανεξόφλητες φορολογικές </w:t>
      </w:r>
      <w:r>
        <w:rPr>
          <w:rFonts w:eastAsia="Times New Roman" w:cs="Times New Roman"/>
          <w:szCs w:val="24"/>
        </w:rPr>
        <w:t>οφειλές των ιδιωτών, αυτές δεν έχουν απολύτως καμμία επίπτωση στο πλεόνασμα ή στο έλλειμμα του προϋπολογισμού</w:t>
      </w:r>
      <w:r>
        <w:rPr>
          <w:rFonts w:eastAsia="Times New Roman" w:cs="Times New Roman"/>
          <w:szCs w:val="24"/>
        </w:rPr>
        <w:t>.</w:t>
      </w:r>
      <w:r>
        <w:rPr>
          <w:rFonts w:eastAsia="Times New Roman" w:cs="Times New Roman"/>
          <w:szCs w:val="24"/>
        </w:rPr>
        <w:t>». Αυτή είναι η πραγματικότητα, κυρίες και κύριοι συνάδελφοι και νομίζω ότι πηγαίνουμε σε μια πολύ δύσκολη δια</w:t>
      </w:r>
      <w:r>
        <w:rPr>
          <w:rFonts w:eastAsia="Times New Roman" w:cs="Times New Roman"/>
          <w:szCs w:val="24"/>
        </w:rPr>
        <w:lastRenderedPageBreak/>
        <w:t xml:space="preserve">πραγμάτευση. Είναι μπροστά μας κρίσιμες μέρες. Ένα ισχυρό όπλο που έχουμε ως χώρα –θα έλεγα εγώ- είναι το δημοσιονομικό αποτέλεσμα που έχουμε και </w:t>
      </w:r>
      <w:r>
        <w:rPr>
          <w:rFonts w:eastAsia="Times New Roman" w:cs="Times New Roman"/>
          <w:szCs w:val="24"/>
        </w:rPr>
        <w:t xml:space="preserve">για το 2016. Αυτό οφείλουμε να το χρησιμοποιήσουμε έτσι όπως πρέπει να το χρησιμοποιήσουμε. </w:t>
      </w:r>
    </w:p>
    <w:p w14:paraId="0D31A6E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Επειδή γίνεται πάρα πολλή συζήτηση για τις υποχωρήσεις της Κυβέρνησης, για τις δεσμεύσεις της Κυβέρνησης, για το ότι παραβιάζονται οι κόκκινες γραμμές και για πάρα</w:t>
      </w:r>
      <w:r>
        <w:rPr>
          <w:rFonts w:eastAsia="Times New Roman" w:cs="Times New Roman"/>
          <w:szCs w:val="24"/>
        </w:rPr>
        <w:t xml:space="preserve"> πολλά άλλα,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σε αυτή την Ευρώπη, που βεβαίως πρέπει να αλλάξει και πρέπει να φύγει από τη μέγγενη της λιτότητας, εκτός από τις χώρες που βρίσκονται σε πρόγραμμα, δηλαδή στα μνημόνια, υπάρχει και το Δημοσιονομικό Σύμφωνο. Τ</w:t>
      </w:r>
      <w:r>
        <w:rPr>
          <w:rFonts w:eastAsia="Times New Roman" w:cs="Times New Roman"/>
          <w:szCs w:val="24"/>
        </w:rPr>
        <w:t>ο Δημοσιονομικό Σύμφωνο -και</w:t>
      </w:r>
      <w:r>
        <w:rPr>
          <w:rFonts w:eastAsia="Times New Roman" w:cs="Times New Roman"/>
          <w:szCs w:val="24"/>
        </w:rPr>
        <w:t>,</w:t>
      </w:r>
      <w:r>
        <w:rPr>
          <w:rFonts w:eastAsia="Times New Roman" w:cs="Times New Roman"/>
          <w:szCs w:val="24"/>
        </w:rPr>
        <w:t xml:space="preserve"> εάν κάνω λάθος, διορθώστε με- επιβάλλει συγκεκριμένα μέτρα και διαδικασίες</w:t>
      </w:r>
      <w:r>
        <w:rPr>
          <w:rFonts w:eastAsia="Times New Roman" w:cs="Times New Roman"/>
          <w:szCs w:val="24"/>
        </w:rPr>
        <w:t>,</w:t>
      </w:r>
      <w:r>
        <w:rPr>
          <w:rFonts w:eastAsia="Times New Roman" w:cs="Times New Roman"/>
          <w:szCs w:val="24"/>
        </w:rPr>
        <w:t xml:space="preserve"> που αφορούν τόσο το ύψος των πρωτογενών πλεονασμάτων που πρέπει να έχουν και χώρες εκτός προγράμματος, που είναι κοντά στο 2%, ίσως και λίγο πιο πάνω.</w:t>
      </w:r>
      <w:r>
        <w:rPr>
          <w:rFonts w:eastAsia="Times New Roman" w:cs="Times New Roman"/>
          <w:szCs w:val="24"/>
        </w:rPr>
        <w:t xml:space="preserve"> Επίσης, περιλαμβάνει και μέτρα διόρθωσης</w:t>
      </w:r>
      <w:r>
        <w:rPr>
          <w:rFonts w:eastAsia="Times New Roman" w:cs="Times New Roman"/>
          <w:szCs w:val="24"/>
        </w:rPr>
        <w:t>,</w:t>
      </w:r>
      <w:r>
        <w:rPr>
          <w:rFonts w:eastAsia="Times New Roman" w:cs="Times New Roman"/>
          <w:szCs w:val="24"/>
        </w:rPr>
        <w:t xml:space="preserve"> όταν δεν πιάνονται οι στόχοι. Αυτό το γνωρίζουμε όλοι πάρα πολύ καλά και ιδιαίτερα συνάδελφοι που έχουν και ευρωπαϊκή εμπειρία. </w:t>
      </w:r>
    </w:p>
    <w:p w14:paraId="0D31A6E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Αυτό που έχει πει με σαφήνεια η ελληνική Κυβέρνηση είναι ότι εμείς έχουμε πιάσει του</w:t>
      </w:r>
      <w:r>
        <w:rPr>
          <w:rFonts w:eastAsia="Times New Roman" w:cs="Times New Roman"/>
          <w:szCs w:val="24"/>
        </w:rPr>
        <w:t>ς στόχους του προγράμματος. Το πρόβλημα πια δεν είναι τεχνικό. Είναι ζήτημα το οποίο πλέον βρίσκεται σε ένα επίπεδο πολιτικής λύσης. Είναι ένα πρόβλημα στο οποίο πρέπει, κατά τη δική μου γνώμη, όλη η χώρα με μια φωνή να πει ότι στο όνομα των όποιων διαφορώ</w:t>
      </w:r>
      <w:r>
        <w:rPr>
          <w:rFonts w:eastAsia="Times New Roman" w:cs="Times New Roman"/>
          <w:szCs w:val="24"/>
        </w:rPr>
        <w:t xml:space="preserve">ν, παραδείγματος χάριν, μεταξύ του Διεθνούς Νομισματικού Ταμείου ή της γερμανικής πλευράς, δεν μπορεί η χώρα μας να υποστεί τιμωρία για μια ακόμη φορά. </w:t>
      </w:r>
    </w:p>
    <w:p w14:paraId="0D31A6E9"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Η χώρα μας αυτή τη στιγμή έχει τις δυνατότητες να ακολουθήσει έναν δρόμο -τον έχει περιγράψει πάρα πολλ</w:t>
      </w:r>
      <w:r>
        <w:rPr>
          <w:rFonts w:eastAsia="Times New Roman"/>
          <w:szCs w:val="24"/>
        </w:rPr>
        <w:t>ές φορές η Κυβέρνηση και ο Υπουργός Οικονομικών-</w:t>
      </w:r>
      <w:r>
        <w:rPr>
          <w:rFonts w:eastAsia="Times New Roman"/>
          <w:szCs w:val="24"/>
        </w:rPr>
        <w:t>,</w:t>
      </w:r>
      <w:r>
        <w:rPr>
          <w:rFonts w:eastAsia="Times New Roman"/>
          <w:szCs w:val="24"/>
        </w:rPr>
        <w:t xml:space="preserve"> ώστε να μπορέσει να μπει μέσα στο πρώτο τρίμηνο του 2017 στην ποσοτική χαλάρωση και να δώσει ένα ισχυρό σήμα, για να μπορέσει πραγματικά να μπει σε κανονικότητα η οικονομική και κοινωνική ζωή της χώρας, για</w:t>
      </w:r>
      <w:r>
        <w:rPr>
          <w:rFonts w:eastAsia="Times New Roman"/>
          <w:szCs w:val="24"/>
        </w:rPr>
        <w:t xml:space="preserve"> να μπορέσουν να έρθουν επενδύσεις και να υπάρχει ένας καθαρός διάδρομος από εκεί και πέρα. </w:t>
      </w:r>
    </w:p>
    <w:p w14:paraId="0D31A6EA"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Αυτός είναι ένα στόχος ρεαλιστικός, κατά τη γνώμη μου, είναι ένας στόχος εφικτός και ελπίζω και εύχομαι πραγματικά τις επόμενες μέρες η Ευρώπη να μη δώσει ένα διαφ</w:t>
      </w:r>
      <w:r>
        <w:rPr>
          <w:rFonts w:eastAsia="Times New Roman"/>
          <w:szCs w:val="24"/>
        </w:rPr>
        <w:t xml:space="preserve">ορετικό σήμα </w:t>
      </w:r>
      <w:r>
        <w:rPr>
          <w:rFonts w:eastAsia="Times New Roman"/>
          <w:szCs w:val="24"/>
        </w:rPr>
        <w:lastRenderedPageBreak/>
        <w:t xml:space="preserve">μιας ακόμα τιμωρίας, αλλά να βαδίσουμε -γιατί είναι ταραγμένο το 2017, το καταλαβαίνουμε όλοι, από την εκλογή του </w:t>
      </w:r>
      <w:proofErr w:type="spellStart"/>
      <w:r>
        <w:rPr>
          <w:rFonts w:eastAsia="Times New Roman"/>
          <w:szCs w:val="24"/>
        </w:rPr>
        <w:t>Τραμπ</w:t>
      </w:r>
      <w:proofErr w:type="spellEnd"/>
      <w:r>
        <w:rPr>
          <w:rFonts w:eastAsia="Times New Roman"/>
          <w:szCs w:val="24"/>
        </w:rPr>
        <w:t xml:space="preserve"> και μετά, από την άνοδο των ακροδεξιών μορφωμάτων στο ευρωπαϊκό επίπεδο- όλοι μαζί. Χρειάζεται </w:t>
      </w:r>
      <w:proofErr w:type="spellStart"/>
      <w:r>
        <w:rPr>
          <w:rFonts w:eastAsia="Times New Roman"/>
          <w:szCs w:val="24"/>
        </w:rPr>
        <w:t>συστράτευση</w:t>
      </w:r>
      <w:proofErr w:type="spellEnd"/>
      <w:r>
        <w:rPr>
          <w:rFonts w:eastAsia="Times New Roman"/>
          <w:szCs w:val="24"/>
        </w:rPr>
        <w:t xml:space="preserve"> όλων των προοδευ</w:t>
      </w:r>
      <w:r>
        <w:rPr>
          <w:rFonts w:eastAsia="Times New Roman"/>
          <w:szCs w:val="24"/>
        </w:rPr>
        <w:t>τικών δυνάμεων -δεν υπάρχει καμ</w:t>
      </w:r>
      <w:r>
        <w:rPr>
          <w:rFonts w:eastAsia="Times New Roman"/>
          <w:szCs w:val="24"/>
        </w:rPr>
        <w:t>μ</w:t>
      </w:r>
      <w:r>
        <w:rPr>
          <w:rFonts w:eastAsia="Times New Roman"/>
          <w:szCs w:val="24"/>
        </w:rPr>
        <w:t>ιά αμφιβολία- σε ευρωπαϊκό επίπεδο, για να αντιμετωπίσουμε αυτές τις μεγάλες προκλήσεις που βρίσκονται μπροστά μας και βεβαίως χρειάζεται ανατροπή αυτού του μοντέλου που μέχρι τώρα ακολουθήθηκε και που επιμένει δογματικά στη</w:t>
      </w:r>
      <w:r>
        <w:rPr>
          <w:rFonts w:eastAsia="Times New Roman"/>
          <w:szCs w:val="24"/>
        </w:rPr>
        <w:t xml:space="preserve"> σκληρή και μονόπλευρη λιτότητα, που φέρνει αυτά τα αποτελέσματα που ξέρουμε όλοι ότι υπάρχουν πια σε ευρωπαϊκό επίπεδο, πέρα από τις χώρες όπως η δική μας, που βρίσκεται σε ακόμη πιο δύσκολη θέση</w:t>
      </w:r>
      <w:r>
        <w:rPr>
          <w:rFonts w:eastAsia="Times New Roman"/>
          <w:szCs w:val="24"/>
        </w:rPr>
        <w:t>,</w:t>
      </w:r>
      <w:r>
        <w:rPr>
          <w:rFonts w:eastAsia="Times New Roman"/>
          <w:szCs w:val="24"/>
        </w:rPr>
        <w:t xml:space="preserve"> αφού είναι σε μνημόνιο.</w:t>
      </w:r>
    </w:p>
    <w:p w14:paraId="0D31A6EB"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Το τελευταίο που θα ήθελα να σχολι</w:t>
      </w:r>
      <w:r>
        <w:rPr>
          <w:rFonts w:eastAsia="Times New Roman"/>
          <w:szCs w:val="24"/>
        </w:rPr>
        <w:t>άσω, κυρίες και κύριοι Βουλευτές, είναι όλη αυτή τη συζήτηση που γίνεται σε σχέση με τα μέσα μαζικής ενημέρωσης, με αποκορύφωμα θα έλεγα τις τελευταίες εξελίξεις στον ΔΟΛ. Μάλιστα, η χάρη της αντίστοιχης εφημερίδας έπιασε κι εμένα προσωπικά, αφού παρακολου</w:t>
      </w:r>
      <w:r>
        <w:rPr>
          <w:rFonts w:eastAsia="Times New Roman"/>
          <w:szCs w:val="24"/>
        </w:rPr>
        <w:t>θώντας χθες το πώς κάθομαι και τι εφημερίδες διαβάζω «ανακάλυψε» -και με σχολιάζει σήμερα- ότι έβαλα πάνω πάνω, λέει, «</w:t>
      </w:r>
      <w:r>
        <w:rPr>
          <w:rFonts w:eastAsia="Times New Roman"/>
          <w:szCs w:val="24"/>
        </w:rPr>
        <w:t>ΤΑ ΝΕΑ</w:t>
      </w:r>
      <w:r>
        <w:rPr>
          <w:rFonts w:eastAsia="Times New Roman"/>
          <w:szCs w:val="24"/>
        </w:rPr>
        <w:t xml:space="preserve">», </w:t>
      </w:r>
      <w:r>
        <w:rPr>
          <w:rFonts w:eastAsia="Times New Roman"/>
          <w:szCs w:val="24"/>
        </w:rPr>
        <w:lastRenderedPageBreak/>
        <w:t>ότι αντικατέστησα –μάλλον- τις κομματικές εφημερίδες που συνήθως κυκλοφορούν στα έδρανα του ΣΥΡΙΖΑ, με τη νέα μας αγάπη, τον ΔΟΛ</w:t>
      </w:r>
      <w:r>
        <w:rPr>
          <w:rFonts w:eastAsia="Times New Roman"/>
          <w:szCs w:val="24"/>
        </w:rPr>
        <w:t>!</w:t>
      </w:r>
    </w:p>
    <w:p w14:paraId="0D31A6EC"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Θέλω, λοιπόν, κυρίες και κύριοι Βουλευτές, να ενημερώσω τους ανθρώπους που γράφουν αυτά τα σχόλια -στη στήλη «Μικροπολιτικός» είναι το συγκεκριμένο σχόλιο- ότι συνηθίζω να φέρνω πακέτα τις εφημερίδες και προσπαθώ να ενημερώνομαι από όλες τις πλευρές. Αυτ</w:t>
      </w:r>
      <w:r>
        <w:rPr>
          <w:rFonts w:eastAsia="Times New Roman"/>
          <w:szCs w:val="24"/>
        </w:rPr>
        <w:t xml:space="preserve">ό θα συνεχίσω να το κάνω έτσι κι αλλιώς. </w:t>
      </w:r>
      <w:r>
        <w:rPr>
          <w:rFonts w:eastAsia="Times New Roman"/>
          <w:szCs w:val="24"/>
        </w:rPr>
        <w:t>Α</w:t>
      </w:r>
      <w:r>
        <w:rPr>
          <w:rFonts w:eastAsia="Times New Roman"/>
          <w:szCs w:val="24"/>
        </w:rPr>
        <w:t>υτό δεν σημαίνει πολύ περισσότερο βεβαίως κα</w:t>
      </w:r>
      <w:r>
        <w:rPr>
          <w:rFonts w:eastAsia="Times New Roman"/>
          <w:szCs w:val="24"/>
        </w:rPr>
        <w:t>μ</w:t>
      </w:r>
      <w:r>
        <w:rPr>
          <w:rFonts w:eastAsia="Times New Roman"/>
          <w:szCs w:val="24"/>
        </w:rPr>
        <w:t>μιά ιδιαίτερη αγάπη ή ιδιαίτερη απέχθεια για ό,τι γράφεται στον ημερήσιο Τύπο. Μόνο που αυτό που συμβαίνει νομίζω ότι υπερβαίνει αυτό το σχόλιο και το προσωπικό σχόλιο π</w:t>
      </w:r>
      <w:r>
        <w:rPr>
          <w:rFonts w:eastAsia="Times New Roman"/>
          <w:szCs w:val="24"/>
        </w:rPr>
        <w:t xml:space="preserve">ου γίνεται για μένα. </w:t>
      </w:r>
    </w:p>
    <w:p w14:paraId="0D31A6ED" w14:textId="77777777" w:rsidR="00320123" w:rsidRDefault="00F36392">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t>Θ</w:t>
      </w:r>
      <w:r>
        <w:rPr>
          <w:rFonts w:eastAsia="Times New Roman"/>
          <w:szCs w:val="24"/>
        </w:rPr>
        <w:t>α ήθελα να κλείσω με αυτά τα δύο λόγια</w:t>
      </w:r>
      <w:r>
        <w:rPr>
          <w:rFonts w:eastAsia="Times New Roman"/>
          <w:szCs w:val="24"/>
        </w:rPr>
        <w:t>.</w:t>
      </w:r>
      <w:r>
        <w:rPr>
          <w:rFonts w:eastAsia="Times New Roman"/>
          <w:szCs w:val="24"/>
        </w:rPr>
        <w:t xml:space="preserve"> Νομίζω ότι κάποιες πολιτικές δυνάμεις -δεν αναφέρομαι βεβαίως σε πρόσωπα- μάλλον τις ενοχλεί -γιατί ο πυρήνας εκεί βρίσκεται- το ότι στη διακυβέρνηση της χώρας είναι αυτοί που άλλοτε τους λέγαν</w:t>
      </w:r>
      <w:r>
        <w:rPr>
          <w:rFonts w:eastAsia="Times New Roman"/>
          <w:szCs w:val="24"/>
        </w:rPr>
        <w:t xml:space="preserve">ε «ξεβράκωτους». Από τη Γαλλική Επανάσταση και μετά είναι αυτοί οι όροι. Δεν μπορούν, λοιπόν, αυτό να το χωνέψουν. Δεν μπορούν να διανοηθούν ότι ένας άνθρωπος που έχει περγαμηνές στη δημοσιογραφία και που μπορεί να είναι και αριστερός μπορεί </w:t>
      </w:r>
      <w:r>
        <w:rPr>
          <w:rFonts w:eastAsia="Times New Roman"/>
          <w:szCs w:val="24"/>
        </w:rPr>
        <w:lastRenderedPageBreak/>
        <w:t>να αναλάβει μι</w:t>
      </w:r>
      <w:r>
        <w:rPr>
          <w:rFonts w:eastAsia="Times New Roman"/>
          <w:szCs w:val="24"/>
        </w:rPr>
        <w:t xml:space="preserve">α διοικητική ευθύνη, με πρόσκληση και άλλων συναδέλφων του, στο δημοσιογραφικό συγκρότημα όπου εργαζόταν και δεν μπορεί αυτός να λέγεται </w:t>
      </w:r>
      <w:proofErr w:type="spellStart"/>
      <w:r>
        <w:rPr>
          <w:rFonts w:eastAsia="Times New Roman"/>
          <w:szCs w:val="24"/>
        </w:rPr>
        <w:t>Μουλόπουλος</w:t>
      </w:r>
      <w:proofErr w:type="spellEnd"/>
      <w:r>
        <w:rPr>
          <w:rFonts w:eastAsia="Times New Roman"/>
          <w:szCs w:val="24"/>
        </w:rPr>
        <w:t xml:space="preserve">, ενώ αν λεγόταν -ας πούμε- Καψής, αν λεγόταν </w:t>
      </w:r>
      <w:proofErr w:type="spellStart"/>
      <w:r>
        <w:rPr>
          <w:rFonts w:eastAsia="Times New Roman"/>
          <w:szCs w:val="24"/>
        </w:rPr>
        <w:t>Μιχελάκης</w:t>
      </w:r>
      <w:proofErr w:type="spellEnd"/>
      <w:r>
        <w:rPr>
          <w:rFonts w:eastAsia="Times New Roman"/>
          <w:szCs w:val="24"/>
        </w:rPr>
        <w:t>, αν λεγόταν κάπως αλλιώς, τότε δεν θα έτρεχε τίποτα.</w:t>
      </w:r>
      <w:r>
        <w:rPr>
          <w:rFonts w:eastAsia="Times New Roman"/>
          <w:szCs w:val="24"/>
        </w:rPr>
        <w:t xml:space="preserve"> Περί αυτού πρόκειται. </w:t>
      </w:r>
    </w:p>
    <w:p w14:paraId="0D31A6EE" w14:textId="77777777" w:rsidR="00320123" w:rsidRDefault="00F36392">
      <w:pPr>
        <w:spacing w:after="0" w:line="600" w:lineRule="auto"/>
        <w:ind w:firstLine="720"/>
        <w:jc w:val="both"/>
        <w:rPr>
          <w:rFonts w:eastAsia="Times New Roman" w:cs="Times New Roman"/>
          <w:szCs w:val="24"/>
        </w:rPr>
      </w:pPr>
      <w:r>
        <w:rPr>
          <w:rFonts w:eastAsia="Times New Roman"/>
          <w:szCs w:val="24"/>
        </w:rPr>
        <w:t xml:space="preserve">Πρόκειται, δηλαδή, για μια ιδιοκτησιακή αντίληψη σε όλα τα επίπεδα, στο κράτος, στα μέσα μαζικής ενημέρωσης, στα πάντα, ώστε να μην παρεισφρήσει τίποτα που μπορεί να μολύνει αυτή την περίφημη αρμονία που έχει καθιερωθεί ως καθεστώς </w:t>
      </w:r>
      <w:r>
        <w:rPr>
          <w:rFonts w:eastAsia="Times New Roman"/>
          <w:szCs w:val="24"/>
        </w:rPr>
        <w:t>όλα αυτά τα χρόνια της Μεταπολίτευσης.</w:t>
      </w:r>
    </w:p>
    <w:p w14:paraId="0D31A6E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«διά ταύτα» εμένα με ενδιαφέρει και το «διά ταύτα» είναι ότι οι πολιτικές δυνάμεις νομίζω ότι πρέπει να τοποθετηθούν με σαφήνεια πάνω στην πρόταση που πολύ καθαρά είπε χθες ο Πρωθυπουρ</w:t>
      </w:r>
      <w:r>
        <w:rPr>
          <w:rFonts w:eastAsia="Times New Roman" w:cs="Times New Roman"/>
          <w:szCs w:val="24"/>
        </w:rPr>
        <w:t>γός. Να πάρουμε μια πρωτοβουλία όλοι μαζί, παρά τις διαφορές μας -γιατί δεν είναι μόνο μία η βόμβα που έσκασε εκεί, υπάρχουν κι άλλες που είναι πολύ κοντά μας-</w:t>
      </w:r>
      <w:r>
        <w:rPr>
          <w:rFonts w:eastAsia="Times New Roman" w:cs="Times New Roman"/>
          <w:szCs w:val="24"/>
        </w:rPr>
        <w:t>,</w:t>
      </w:r>
      <w:r>
        <w:rPr>
          <w:rFonts w:eastAsia="Times New Roman" w:cs="Times New Roman"/>
          <w:szCs w:val="24"/>
        </w:rPr>
        <w:t xml:space="preserve"> έτσι ώστε σε αυτό το επίπεδο να δημιουργήσουμε ένα πλαίσιο στο οποίο να δώσουμε τη δυνατότητα -</w:t>
      </w:r>
      <w:r>
        <w:rPr>
          <w:rFonts w:eastAsia="Times New Roman" w:cs="Times New Roman"/>
          <w:szCs w:val="24"/>
        </w:rPr>
        <w:t>χωρίς πράγματα κάτω από το τραπέζι, όλα να είναι στο φως- να συνεχί</w:t>
      </w:r>
      <w:r>
        <w:rPr>
          <w:rFonts w:eastAsia="Times New Roman" w:cs="Times New Roman"/>
          <w:szCs w:val="24"/>
        </w:rPr>
        <w:lastRenderedPageBreak/>
        <w:t>σουν εφημερίδες να κυκλοφορούν, να συνεχίσει να υπάρχει πολυφωνία, να συνεχίσουν άνθρωποι τη δουλειά τους, να μη χαθούν άλλες θέσεις εργασίας, γιατί ήδη έχουν χαθεί πάρα πολλές στον χώρο τω</w:t>
      </w:r>
      <w:r>
        <w:rPr>
          <w:rFonts w:eastAsia="Times New Roman" w:cs="Times New Roman"/>
          <w:szCs w:val="24"/>
        </w:rPr>
        <w:t xml:space="preserve">ν μέσων μαζικής ενημέρωσης. </w:t>
      </w:r>
    </w:p>
    <w:p w14:paraId="0D31A6F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Περί αυτού πρόκειται και ας αφήσουμε, λοιπόν, όλη την υπόλοιπη συζήτηση και ας πάμε στο ουσιαστικό. Εδώ είμαστε. Εγώ προσωπικά τις πρώτες αντιδράσεις τις υπολογίζω μεν, αλλά νομίζω ότι θα υπάρχουν και δεύτερες και τρίτες σκέψει</w:t>
      </w:r>
      <w:r>
        <w:rPr>
          <w:rFonts w:eastAsia="Times New Roman" w:cs="Times New Roman"/>
          <w:szCs w:val="24"/>
        </w:rPr>
        <w:t xml:space="preserve">ς και εύχομαι πραγματικά να φτάσουμε σε ένα τέτοιο πλαίσιο. </w:t>
      </w:r>
    </w:p>
    <w:p w14:paraId="0D31A6F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31A6F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Μαντά, τον Κοινοβουλευτικό Εκπρόσωπο του ΣΥΡΙΖΑ. </w:t>
      </w:r>
    </w:p>
    <w:p w14:paraId="0D31A6F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Προχωράμε στον τελευταίο Κοινοβουλευτικό Εκπρόσωπο, </w:t>
      </w:r>
      <w:r>
        <w:rPr>
          <w:rFonts w:eastAsia="Times New Roman" w:cs="Times New Roman"/>
          <w:szCs w:val="24"/>
        </w:rPr>
        <w:t xml:space="preserve">τον </w:t>
      </w:r>
      <w:r>
        <w:rPr>
          <w:rFonts w:eastAsia="Times New Roman" w:cs="Times New Roman"/>
          <w:szCs w:val="24"/>
        </w:rPr>
        <w:t>κ. Αναστάσιο Μεγαλ</w:t>
      </w:r>
      <w:r>
        <w:rPr>
          <w:rFonts w:eastAsia="Times New Roman" w:cs="Times New Roman"/>
          <w:szCs w:val="24"/>
        </w:rPr>
        <w:t xml:space="preserve">ομύστακα. Μετά, θα ήθελα να παρακαλέσω, αν δεν υπάρχουν ιδιαίτερα πράγματα να ειπωθούν στις ομιλίες των εισηγητών, να προχωρήσουμε στην κυρία Υπουργό και στην ψηφοφορία. </w:t>
      </w:r>
    </w:p>
    <w:p w14:paraId="0D31A6F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Όποιος θέλει τον λόγο, βέβαια, δεν θα τον στερηθεί. Για δυο</w:t>
      </w:r>
      <w:r>
        <w:rPr>
          <w:rFonts w:eastAsia="Times New Roman" w:cs="Times New Roman"/>
          <w:szCs w:val="24"/>
        </w:rPr>
        <w:t xml:space="preserve">, </w:t>
      </w:r>
      <w:r>
        <w:rPr>
          <w:rFonts w:eastAsia="Times New Roman" w:cs="Times New Roman"/>
          <w:szCs w:val="24"/>
        </w:rPr>
        <w:t xml:space="preserve">τρία λεπτά θα μπορέσετε να μιλήσετε. </w:t>
      </w:r>
    </w:p>
    <w:p w14:paraId="0D31A6F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Μεγαλομύστακα, έχετε τον λόγο. </w:t>
      </w:r>
    </w:p>
    <w:p w14:paraId="0D31A6F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Κύριε Πρόεδρε, κυρίες και κύριοι συνάδελφοι, θα ήθελα να τοποθετηθώ κυρίως για τις τροπολογίες οι οποίες έχουν κατατεθεί, καθώς για το κυρίως νομοσχέδιο </w:t>
      </w:r>
      <w:r>
        <w:rPr>
          <w:rFonts w:eastAsia="Times New Roman" w:cs="Times New Roman"/>
          <w:szCs w:val="24"/>
        </w:rPr>
        <w:t xml:space="preserve">έχει τοποθετηθεί τόσο στις </w:t>
      </w:r>
      <w:r>
        <w:rPr>
          <w:rFonts w:eastAsia="Times New Roman" w:cs="Times New Roman"/>
          <w:szCs w:val="24"/>
        </w:rPr>
        <w:t>ε</w:t>
      </w:r>
      <w:r>
        <w:rPr>
          <w:rFonts w:eastAsia="Times New Roman" w:cs="Times New Roman"/>
          <w:szCs w:val="24"/>
        </w:rPr>
        <w:t xml:space="preserve">πιτροπές όσο και σήμερα στην Ολομέλεια ο εισηγητής μας. Πρόκειται άλλωστε για μια ευρωπαϊκή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στην οποία δεν μπορούμε να έχουμε και πολλές αντιρρήσεις και αυτές που είχαμε έχω την εντύπωση ότι εκφράστηκαν επαρκώς. </w:t>
      </w:r>
    </w:p>
    <w:p w14:paraId="0D31A6F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Πάλι όμ</w:t>
      </w:r>
      <w:r>
        <w:rPr>
          <w:rFonts w:eastAsia="Times New Roman" w:cs="Times New Roman"/>
          <w:szCs w:val="24"/>
        </w:rPr>
        <w:t xml:space="preserve">ως φέρνετε μια </w:t>
      </w:r>
      <w:r>
        <w:rPr>
          <w:rFonts w:eastAsia="Times New Roman" w:cs="Times New Roman"/>
          <w:szCs w:val="24"/>
        </w:rPr>
        <w:t>ο</w:t>
      </w:r>
      <w:r>
        <w:rPr>
          <w:rFonts w:eastAsia="Times New Roman" w:cs="Times New Roman"/>
          <w:szCs w:val="24"/>
        </w:rPr>
        <w:t xml:space="preserve">δηγία όχι στον χρόνο της. Δυστυχώς, βλέπουμε ότι δεν υπάρχει σχέδιο και η προχειρότητα είναι πρόδηλη σε όλη την πολιτική που ασκείτε. </w:t>
      </w:r>
      <w:r>
        <w:rPr>
          <w:rFonts w:eastAsia="Times New Roman" w:cs="Times New Roman"/>
          <w:szCs w:val="24"/>
        </w:rPr>
        <w:t>Α</w:t>
      </w:r>
      <w:r>
        <w:rPr>
          <w:rFonts w:eastAsia="Times New Roman" w:cs="Times New Roman"/>
          <w:szCs w:val="24"/>
        </w:rPr>
        <w:t>υτό φαίνεται και από τις τροπολογίες, οι οποίες σήμερα δεν είναι πολλές, σε σχέση με άλλες φορές που είχα</w:t>
      </w:r>
      <w:r>
        <w:rPr>
          <w:rFonts w:eastAsia="Times New Roman" w:cs="Times New Roman"/>
          <w:szCs w:val="24"/>
        </w:rPr>
        <w:t>τε φέρει δεκαπέντε και δεκαέξι. Είναι μόλις ο</w:t>
      </w:r>
      <w:r>
        <w:rPr>
          <w:rFonts w:eastAsia="Times New Roman" w:cs="Times New Roman"/>
          <w:szCs w:val="24"/>
        </w:rPr>
        <w:t>κ</w:t>
      </w:r>
      <w:r>
        <w:rPr>
          <w:rFonts w:eastAsia="Times New Roman" w:cs="Times New Roman"/>
          <w:szCs w:val="24"/>
        </w:rPr>
        <w:t>τώ. Όμως, από τις ο</w:t>
      </w:r>
      <w:r>
        <w:rPr>
          <w:rFonts w:eastAsia="Times New Roman" w:cs="Times New Roman"/>
          <w:szCs w:val="24"/>
        </w:rPr>
        <w:t>κ</w:t>
      </w:r>
      <w:r>
        <w:rPr>
          <w:rFonts w:eastAsia="Times New Roman" w:cs="Times New Roman"/>
          <w:szCs w:val="24"/>
        </w:rPr>
        <w:t>τώ τροπολογίες οι τέσσερις έρχονται να τροποποιήσουν νόμους οι οποίοι ψηφίστηκαν πέρσι, το 2016. Έναν μήνα πριν είχαμε ακόμα 2016. Θα τοποθετηθούμε σε αυτές και θα σας πούμε ποιες είναι οι α</w:t>
      </w:r>
      <w:r>
        <w:rPr>
          <w:rFonts w:eastAsia="Times New Roman" w:cs="Times New Roman"/>
          <w:szCs w:val="24"/>
        </w:rPr>
        <w:t xml:space="preserve">ντιρρήσεις μας και με ποιες συμφωνούμε. </w:t>
      </w:r>
    </w:p>
    <w:p w14:paraId="0D31A6F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Στην τροπολογία 891/126 θα είμαστε θετικοί, καθώς ρυθμίζει το ζήτημα της εγγραφής των ασφαλιστικών διαμεσολαβητών και δη για φορολογική ενημερότητα ζητάμε εκκαθαριστικό. Επομένως</w:t>
      </w:r>
      <w:r>
        <w:rPr>
          <w:rFonts w:eastAsia="Times New Roman" w:cs="Times New Roman"/>
          <w:szCs w:val="24"/>
        </w:rPr>
        <w:t xml:space="preserve"> διευκολύνεται λίγο η κατάσταση και δεν μπορούμε να είμαστε αρνητικοί σε αυτό. </w:t>
      </w:r>
    </w:p>
    <w:p w14:paraId="0D31A6F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Στην τροπολογία 892/127 είμαστε επίσης θετικοί, αλλά δείχνετε για άλλη μια φορά ότι δεν έχετε σωστό σχεδιασμό. Έρχεστε και ζητάτε παρατάσεις ενός μήνα, δύο μηνών για τις ευπαθε</w:t>
      </w:r>
      <w:r>
        <w:rPr>
          <w:rFonts w:eastAsia="Times New Roman" w:cs="Times New Roman"/>
          <w:szCs w:val="24"/>
        </w:rPr>
        <w:t>ίς ομάδες. Γιατί; Δεν μπορείτε να το προβλέψετε από την αρχή; Το 2016 ψηφίστηκε και σχετικός νόμος</w:t>
      </w:r>
      <w:r>
        <w:rPr>
          <w:rFonts w:eastAsia="Times New Roman" w:cs="Times New Roman"/>
          <w:szCs w:val="24"/>
        </w:rPr>
        <w:t xml:space="preserve"> κ</w:t>
      </w:r>
      <w:r>
        <w:rPr>
          <w:rFonts w:eastAsia="Times New Roman" w:cs="Times New Roman"/>
          <w:szCs w:val="24"/>
        </w:rPr>
        <w:t xml:space="preserve">αι όλα είπαμε ότι είναι συγχρηματοδοτούμενα από την Ευρώπη. Εμείς σαν κράτος δεν ξέρω τι θα κάνουμε για τους φτωχούς. </w:t>
      </w:r>
    </w:p>
    <w:p w14:paraId="0D31A6F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Στην επόμενη τροπολογία με αριθμό 893</w:t>
      </w:r>
      <w:r>
        <w:rPr>
          <w:rFonts w:eastAsia="Times New Roman" w:cs="Times New Roman"/>
          <w:szCs w:val="24"/>
        </w:rPr>
        <w:t xml:space="preserve">/128 είμαστε αρνητικοί -σε αυτή την τροπολογία αναφέρθηκε εκτενέστερα ο ομιλητής μας κ. </w:t>
      </w:r>
      <w:proofErr w:type="spellStart"/>
      <w:r>
        <w:rPr>
          <w:rFonts w:eastAsia="Times New Roman" w:cs="Times New Roman"/>
          <w:szCs w:val="24"/>
        </w:rPr>
        <w:t>Σαρίδης</w:t>
      </w:r>
      <w:proofErr w:type="spellEnd"/>
      <w:r>
        <w:rPr>
          <w:rFonts w:eastAsia="Times New Roman" w:cs="Times New Roman"/>
          <w:szCs w:val="24"/>
        </w:rPr>
        <w:t>- καθώς δεν μας εξηγήσατε ξεκάθαρα, δεν δώσατε σαφείς απαντήσεις στα ερωτήματα που υπήρξαν, στα θέματα διαιτησίας. Μήπως χάνουμε την εθνική κυριαρχία; Μήπως θα έ</w:t>
      </w:r>
      <w:r>
        <w:rPr>
          <w:rFonts w:eastAsia="Times New Roman" w:cs="Times New Roman"/>
          <w:szCs w:val="24"/>
        </w:rPr>
        <w:t>πρεπε να ρυθμίζονται αλλιώς με την αρχική σύμβαση όλα τα θέματα; Δεν θα υπερψηφίσουμε σίγουρα αυτή την τροπολογία.</w:t>
      </w:r>
    </w:p>
    <w:p w14:paraId="0D31A6F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άμε σε μια ακόμα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την οποία</w:t>
      </w:r>
      <w:r>
        <w:rPr>
          <w:rFonts w:eastAsia="Times New Roman" w:cs="Times New Roman"/>
          <w:szCs w:val="24"/>
        </w:rPr>
        <w:t xml:space="preserve"> θα υπερψηφίσουμε, αλλά θα εκφράσουμε τις ενστάσεις μας, την 894/129, στην οποία παραχωρείτε έκταση το</w:t>
      </w:r>
      <w:r>
        <w:rPr>
          <w:rFonts w:eastAsia="Times New Roman" w:cs="Times New Roman"/>
          <w:szCs w:val="24"/>
        </w:rPr>
        <w:t xml:space="preserve">υ Υπουργείου και πολύ σωστά κάνετε. </w:t>
      </w:r>
    </w:p>
    <w:p w14:paraId="0D31A6FC" w14:textId="77777777" w:rsidR="00320123" w:rsidRDefault="00F36392">
      <w:pPr>
        <w:spacing w:after="0" w:line="600" w:lineRule="auto"/>
        <w:ind w:firstLine="709"/>
        <w:jc w:val="both"/>
        <w:rPr>
          <w:rFonts w:eastAsia="Times New Roman" w:cs="Times New Roman"/>
          <w:szCs w:val="24"/>
        </w:rPr>
      </w:pPr>
      <w:r>
        <w:rPr>
          <w:rFonts w:eastAsia="Times New Roman" w:cs="Times New Roman"/>
          <w:szCs w:val="24"/>
        </w:rPr>
        <w:t xml:space="preserve">Ωστόσο, αναφέρεται ότι μπορείτε να κάνετε επέμβαση στο δασικό περιβάλλον, πάντοτε με την έγκριση της Δασικής Υπηρεσίας. </w:t>
      </w:r>
    </w:p>
    <w:p w14:paraId="0D31A6F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Εμείς θα είμαστε εδώ</w:t>
      </w:r>
      <w:r>
        <w:rPr>
          <w:rFonts w:eastAsia="Times New Roman" w:cs="Times New Roman"/>
          <w:szCs w:val="24"/>
        </w:rPr>
        <w:t>,</w:t>
      </w:r>
      <w:r>
        <w:rPr>
          <w:rFonts w:eastAsia="Times New Roman" w:cs="Times New Roman"/>
          <w:szCs w:val="24"/>
        </w:rPr>
        <w:t xml:space="preserve"> για να ελέγξουμε αν θα υπάρξει αυτό. Θα υπερψηφίσουμε και αυτή την τροπολογί</w:t>
      </w:r>
      <w:r>
        <w:rPr>
          <w:rFonts w:eastAsia="Times New Roman" w:cs="Times New Roman"/>
          <w:szCs w:val="24"/>
        </w:rPr>
        <w:t xml:space="preserve">α. Ωστόσο, αυτός δεν είναι ο σωστός τρόπος, όπως είπα και πριν, να νομοθετείτε. </w:t>
      </w:r>
    </w:p>
    <w:p w14:paraId="0D31A6F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Προχωρώ τώρα στην τροπολογία 895/130, την οποία θα υπερψηφίσουμε, καθώς είναι τυπικό το θέμα. Ζητάτε παράταση</w:t>
      </w:r>
      <w:r>
        <w:rPr>
          <w:rFonts w:eastAsia="Times New Roman" w:cs="Times New Roman"/>
          <w:szCs w:val="24"/>
        </w:rPr>
        <w:t>,</w:t>
      </w:r>
      <w:r>
        <w:rPr>
          <w:rFonts w:eastAsia="Times New Roman" w:cs="Times New Roman"/>
          <w:szCs w:val="24"/>
        </w:rPr>
        <w:t xml:space="preserve"> για να φέρουν τα κρυμμένα πίσω με το καθεστώς που ζητάτε εσείς. </w:t>
      </w:r>
      <w:r>
        <w:rPr>
          <w:rFonts w:eastAsia="Times New Roman" w:cs="Times New Roman"/>
          <w:szCs w:val="24"/>
        </w:rPr>
        <w:t>Δεν υπάρχει περίπτωση. Δεν πιάσατε τους στόχους σας την πρώτη φορά ούτε πιστεύουμε ότι θα τους πιάσετε τώρα. Μακάρι! Όμως, νομίζω ότι η πρότασή μας</w:t>
      </w:r>
      <w:r>
        <w:rPr>
          <w:rFonts w:eastAsia="Times New Roman" w:cs="Times New Roman"/>
          <w:szCs w:val="24"/>
        </w:rPr>
        <w:t>,</w:t>
      </w:r>
      <w:r>
        <w:rPr>
          <w:rFonts w:eastAsia="Times New Roman" w:cs="Times New Roman"/>
          <w:szCs w:val="24"/>
        </w:rPr>
        <w:t xml:space="preserve"> να υποχρεώσουμε αυτούς που έχουν τα λεφτά έξω να τα γυρίσουν πίσω με δεσμεύσεις να τα επενδύσουν μέσα στην </w:t>
      </w:r>
      <w:r>
        <w:rPr>
          <w:rFonts w:eastAsia="Times New Roman" w:cs="Times New Roman"/>
          <w:szCs w:val="24"/>
        </w:rPr>
        <w:t>Ελλάδα</w:t>
      </w:r>
      <w:r>
        <w:rPr>
          <w:rFonts w:eastAsia="Times New Roman" w:cs="Times New Roman"/>
          <w:szCs w:val="24"/>
        </w:rPr>
        <w:t>,</w:t>
      </w:r>
      <w:r>
        <w:rPr>
          <w:rFonts w:eastAsia="Times New Roman" w:cs="Times New Roman"/>
          <w:szCs w:val="24"/>
        </w:rPr>
        <w:t xml:space="preserve"> θα ήταν πιο κερδοφόρα για τη δική μας πραγματική οικονομία. </w:t>
      </w:r>
    </w:p>
    <w:p w14:paraId="0D31A6F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Πηγαίνω τώρα στην τροπολογία 897/132</w:t>
      </w:r>
      <w:r>
        <w:rPr>
          <w:rFonts w:eastAsia="Times New Roman" w:cs="Times New Roman"/>
          <w:szCs w:val="24"/>
        </w:rPr>
        <w:t>,</w:t>
      </w:r>
      <w:r>
        <w:rPr>
          <w:rFonts w:eastAsia="Times New Roman" w:cs="Times New Roman"/>
          <w:szCs w:val="24"/>
        </w:rPr>
        <w:t xml:space="preserve"> που αφορά το Υπουργείο Παιδείας και στην οποία είμαστε σύμφωνοι. Μάλιστα, θα θέλαμε να προσθέσουμε ότι στους δύσκολους αυτούς καιρούς των μνημονίων, </w:t>
      </w:r>
      <w:r>
        <w:rPr>
          <w:rFonts w:eastAsia="Times New Roman" w:cs="Times New Roman"/>
          <w:szCs w:val="24"/>
        </w:rPr>
        <w:t>που πολλοί φοιτητές είναι αναγκασμένοι να εργάζονται και να παρακολουθούν τα μαθήματά τους από απόσταση, καθώς δεν μπορούν να νοικιάσουν σπίτι στην περιοχή που είναι το πανεπιστήμιο ή το ΤΕΙ τους και η οικονομική τους κατάσταση είναι πολύ δύσκολη, θα έπρεπ</w:t>
      </w:r>
      <w:r>
        <w:rPr>
          <w:rFonts w:eastAsia="Times New Roman" w:cs="Times New Roman"/>
          <w:szCs w:val="24"/>
        </w:rPr>
        <w:t xml:space="preserve">ε να υπάρχει συνεννόηση και συζήτηση με τα πανεπιστήμια και τον Υπουργό, ώστε σε ανάλογες καταστάσεις -καθώς ανάλογα φαινόμενα συμβαίνουν και άλλες φορές- να εξυπηρετούνται οι ανάγκες των φοιτητών. </w:t>
      </w:r>
    </w:p>
    <w:p w14:paraId="0D31A70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στις βουλευτικές τροπολογίες και συγκεκριμένα </w:t>
      </w:r>
      <w:r>
        <w:rPr>
          <w:rFonts w:eastAsia="Times New Roman" w:cs="Times New Roman"/>
          <w:szCs w:val="24"/>
        </w:rPr>
        <w:t>στην 898/133, η οποία αφορά ζητήματα του ΟΓΑ και την οποία θα την υπερψηφίσουμε, καθώς λύνει προβλήματα αρκετών συμπολιτών μας.</w:t>
      </w:r>
    </w:p>
    <w:p w14:paraId="0D31A70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Κλείνω με την τροπολογία 899/134, την οποία επίσης θα υπερψηφίσουμε, καθώς δίνει καθήκοντα στο Οικονομικό Επιμελητήριο, διότι δε</w:t>
      </w:r>
      <w:r>
        <w:rPr>
          <w:rFonts w:eastAsia="Times New Roman" w:cs="Times New Roman"/>
          <w:szCs w:val="24"/>
        </w:rPr>
        <w:t xml:space="preserve">ν μπορούμε να είμαστε αντίθετοι με αυτό, αφού είναι ένας ευρύτερος φορέας για την οικονομία του τόπου μας. </w:t>
      </w:r>
    </w:p>
    <w:p w14:paraId="0D31A70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Συνήθως δεν αναφέρομαι σε άσχετα με το νομοσχέδιο που συζητείται θέματα, αλλά δεν μπορώ να αφήσω ασχολίαστα τα όσα είπε η Υπουργός προηγουμένως, η ο</w:t>
      </w:r>
      <w:r>
        <w:rPr>
          <w:rFonts w:eastAsia="Times New Roman" w:cs="Times New Roman"/>
          <w:szCs w:val="24"/>
        </w:rPr>
        <w:t xml:space="preserve">ποία μίλησε για ανάπτυξη. </w:t>
      </w:r>
    </w:p>
    <w:p w14:paraId="0D31A70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Πραγματικά, ο κόσμος</w:t>
      </w:r>
      <w:r>
        <w:rPr>
          <w:rFonts w:eastAsia="Times New Roman" w:cs="Times New Roman"/>
          <w:szCs w:val="24"/>
        </w:rPr>
        <w:t>,</w:t>
      </w:r>
      <w:r>
        <w:rPr>
          <w:rFonts w:eastAsia="Times New Roman" w:cs="Times New Roman"/>
          <w:szCs w:val="24"/>
        </w:rPr>
        <w:t xml:space="preserve"> όταν ακούει να μιλάμε σε αυτή την Αίθουσα για ανάπτυξη -όχι μόνο τώρα, αλλά και κατά τις προηγούμενες περιόδους-</w:t>
      </w:r>
      <w:r>
        <w:rPr>
          <w:rFonts w:eastAsia="Times New Roman" w:cs="Times New Roman"/>
          <w:szCs w:val="24"/>
        </w:rPr>
        <w:t>,</w:t>
      </w:r>
      <w:r>
        <w:rPr>
          <w:rFonts w:eastAsia="Times New Roman" w:cs="Times New Roman"/>
          <w:szCs w:val="24"/>
        </w:rPr>
        <w:t xml:space="preserve"> αισθάνεται ότι τον κοροϊδεύουμε. </w:t>
      </w:r>
    </w:p>
    <w:p w14:paraId="0D31A70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Μιλήσατε για ανάπτυξη και καταπολέμηση της ανεργίας με τι καθεστώτα εργασιακά; Με τα τετράωρα και τα δίωρα; </w:t>
      </w:r>
    </w:p>
    <w:p w14:paraId="0D31A70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Είπατε ότι ανέβηκε η αγοραστική δυνατότητα των πολιτών. Πού το είδατε αυτό; Ίσως ανέβηκαν οι εισπράξεις σας, επειδή ανεβάσατε τους φόρους, αλλά σίγ</w:t>
      </w:r>
      <w:r>
        <w:rPr>
          <w:rFonts w:eastAsia="Times New Roman" w:cs="Times New Roman"/>
          <w:szCs w:val="24"/>
        </w:rPr>
        <w:t xml:space="preserve">ουρα δεν ανέβηκε η αγοραστική δυνατότητα των πολιτών. </w:t>
      </w:r>
    </w:p>
    <w:p w14:paraId="0D31A70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Ο κόσμος αισθάνεται ότι τον κοροϊδεύουμε</w:t>
      </w:r>
      <w:r>
        <w:rPr>
          <w:rFonts w:eastAsia="Times New Roman" w:cs="Times New Roman"/>
          <w:szCs w:val="24"/>
        </w:rPr>
        <w:t>,</w:t>
      </w:r>
      <w:r>
        <w:rPr>
          <w:rFonts w:eastAsia="Times New Roman" w:cs="Times New Roman"/>
          <w:szCs w:val="24"/>
        </w:rPr>
        <w:t xml:space="preserve"> όταν ακούει τέτοια πράγματα. Κανένας Έλληνας το 2016 δεν είπε ότι ήρθε η ανάπτυξη. Ακόμη και αυτοί που τα οικονομικά τους μπορεί να άνθησαν, να ήταν από τους τ</w:t>
      </w:r>
      <w:r>
        <w:rPr>
          <w:rFonts w:eastAsia="Times New Roman" w:cs="Times New Roman"/>
          <w:szCs w:val="24"/>
        </w:rPr>
        <w:t>υχερούς ή τους προκο</w:t>
      </w:r>
      <w:r>
        <w:rPr>
          <w:rFonts w:eastAsia="Times New Roman" w:cs="Times New Roman"/>
          <w:szCs w:val="24"/>
        </w:rPr>
        <w:t>μ</w:t>
      </w:r>
      <w:r>
        <w:rPr>
          <w:rFonts w:eastAsia="Times New Roman" w:cs="Times New Roman"/>
          <w:szCs w:val="24"/>
        </w:rPr>
        <w:t xml:space="preserve">μένους, όπως θέλετε πείτε το, δεν βλέπουν γύρω τους την ανάπτυξη. Ούτε εγώ τη βλέπω την ανάπτυξη. </w:t>
      </w:r>
    </w:p>
    <w:p w14:paraId="0D31A70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Επίσης και όταν μιλάτε για καταπολέμηση της διαφθοράς, αισθάνεται πάλι ο κόσμος ότι τον κοροϊδεύουμε. Πώς θα καταπολεμήσουμε τη διαφθορά</w:t>
      </w:r>
      <w:r>
        <w:rPr>
          <w:rFonts w:eastAsia="Times New Roman" w:cs="Times New Roman"/>
          <w:szCs w:val="24"/>
        </w:rPr>
        <w:t>,</w:t>
      </w:r>
      <w:r>
        <w:rPr>
          <w:rFonts w:eastAsia="Times New Roman" w:cs="Times New Roman"/>
          <w:szCs w:val="24"/>
        </w:rPr>
        <w:t xml:space="preserve"> όταν βλέπουμε και ακούμε Υπουργούς να δηλώνουν ότι «εμάς δεν μας νοιάζει ποιοι θα πάρουν τα κανάλια, θα τα πάρουν αυτοί που θα δώσουν περισσότερα» ή με αυτό που έγινε τώρα με τον ΔΟΛ; </w:t>
      </w:r>
    </w:p>
    <w:p w14:paraId="0D31A70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Πριν είχαμε τον ΔΟΛ με τον Ψυχάρη και τώρα έχουμε τον </w:t>
      </w:r>
      <w:proofErr w:type="spellStart"/>
      <w:r>
        <w:rPr>
          <w:rFonts w:eastAsia="Times New Roman" w:cs="Times New Roman"/>
          <w:szCs w:val="24"/>
        </w:rPr>
        <w:t>Μουλόπουλο</w:t>
      </w:r>
      <w:proofErr w:type="spellEnd"/>
      <w:r>
        <w:rPr>
          <w:rFonts w:eastAsia="Times New Roman" w:cs="Times New Roman"/>
          <w:szCs w:val="24"/>
        </w:rPr>
        <w:t>. Δηλ</w:t>
      </w:r>
      <w:r>
        <w:rPr>
          <w:rFonts w:eastAsia="Times New Roman" w:cs="Times New Roman"/>
          <w:szCs w:val="24"/>
        </w:rPr>
        <w:t xml:space="preserve">αδή, πρέπει να χειραγωγούνται πάντα τα </w:t>
      </w:r>
      <w:r>
        <w:rPr>
          <w:rFonts w:eastAsia="Times New Roman" w:cs="Times New Roman"/>
          <w:szCs w:val="24"/>
        </w:rPr>
        <w:t>μ</w:t>
      </w:r>
      <w:r>
        <w:rPr>
          <w:rFonts w:eastAsia="Times New Roman" w:cs="Times New Roman"/>
          <w:szCs w:val="24"/>
        </w:rPr>
        <w:t>έσα από κάποιον; Φυσικά, πρέπει να δοθεί λύση</w:t>
      </w:r>
      <w:r>
        <w:rPr>
          <w:rFonts w:eastAsia="Times New Roman" w:cs="Times New Roman"/>
          <w:szCs w:val="24"/>
        </w:rPr>
        <w:t>,</w:t>
      </w:r>
      <w:r>
        <w:rPr>
          <w:rFonts w:eastAsia="Times New Roman" w:cs="Times New Roman"/>
          <w:szCs w:val="24"/>
        </w:rPr>
        <w:t xml:space="preserve"> για να μη μείνουν στον δρόμο όλες οι οικογένειες που τρώνε ψωμί από τον </w:t>
      </w:r>
      <w:r>
        <w:rPr>
          <w:rFonts w:eastAsia="Times New Roman" w:cs="Times New Roman"/>
          <w:szCs w:val="24"/>
        </w:rPr>
        <w:t>ό</w:t>
      </w:r>
      <w:r>
        <w:rPr>
          <w:rFonts w:eastAsia="Times New Roman" w:cs="Times New Roman"/>
          <w:szCs w:val="24"/>
        </w:rPr>
        <w:t xml:space="preserve">μιλο αυτόν. Ωστόσο, θα έπρεπε να γίνει άλλη επιλογή. </w:t>
      </w:r>
    </w:p>
    <w:p w14:paraId="0D31A70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Το ξέρετε κι εσείς, το ξέρει όλος ο κόσμος</w:t>
      </w:r>
      <w:r>
        <w:rPr>
          <w:rFonts w:eastAsia="Times New Roman" w:cs="Times New Roman"/>
          <w:szCs w:val="24"/>
        </w:rPr>
        <w:t>. Πραγματικά κουράζουμε τον κόσμο</w:t>
      </w:r>
      <w:r>
        <w:rPr>
          <w:rFonts w:eastAsia="Times New Roman" w:cs="Times New Roman"/>
          <w:szCs w:val="24"/>
        </w:rPr>
        <w:t>,</w:t>
      </w:r>
      <w:r>
        <w:rPr>
          <w:rFonts w:eastAsia="Times New Roman" w:cs="Times New Roman"/>
          <w:szCs w:val="24"/>
        </w:rPr>
        <w:t xml:space="preserve"> όταν ζητάμε να γίνουν τα αυτονόητα και συζητάμε για πράγματα που δεν βλέπει κανένας άλλος, εκτός από κάποιους εδώ μέσα. </w:t>
      </w:r>
    </w:p>
    <w:p w14:paraId="0D31A70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Ελπίζω να ανατρέψουμε το κλίμα και να ξαναφέρουμε την ελπίδα στους Έλληνες κι αυτό θα γίνει μόνο αν </w:t>
      </w:r>
      <w:r>
        <w:rPr>
          <w:rFonts w:eastAsia="Times New Roman" w:cs="Times New Roman"/>
          <w:szCs w:val="24"/>
        </w:rPr>
        <w:t xml:space="preserve">κάνουμε αυτό που είπε και ο κ. </w:t>
      </w:r>
      <w:proofErr w:type="spellStart"/>
      <w:r>
        <w:rPr>
          <w:rFonts w:eastAsia="Times New Roman" w:cs="Times New Roman"/>
          <w:szCs w:val="24"/>
        </w:rPr>
        <w:t>Αμυράς</w:t>
      </w:r>
      <w:proofErr w:type="spellEnd"/>
      <w:r>
        <w:rPr>
          <w:rFonts w:eastAsia="Times New Roman" w:cs="Times New Roman"/>
          <w:szCs w:val="24"/>
        </w:rPr>
        <w:t xml:space="preserve"> προηγουμένως και εμείς υποστηρίζουμε από την πρώτη ημέρα που μπήκαμε εδώ μέσα, δηλαδή να συ</w:t>
      </w:r>
      <w:r>
        <w:rPr>
          <w:rFonts w:eastAsia="Times New Roman" w:cs="Times New Roman"/>
          <w:szCs w:val="24"/>
        </w:rPr>
        <w:lastRenderedPageBreak/>
        <w:t xml:space="preserve">νεργαστούμε, να παραμερίσουμε τα πολιτικά και τα μικροκομματικά οφέλη, να μη λαμβάνουμε υπ’ </w:t>
      </w:r>
      <w:proofErr w:type="spellStart"/>
      <w:r>
        <w:rPr>
          <w:rFonts w:eastAsia="Times New Roman" w:cs="Times New Roman"/>
          <w:szCs w:val="24"/>
        </w:rPr>
        <w:t>όψιν</w:t>
      </w:r>
      <w:proofErr w:type="spellEnd"/>
      <w:r>
        <w:rPr>
          <w:rFonts w:eastAsia="Times New Roman" w:cs="Times New Roman"/>
          <w:szCs w:val="24"/>
        </w:rPr>
        <w:t xml:space="preserve"> το πολιτικό κόστος, αλλά να έρ</w:t>
      </w:r>
      <w:r>
        <w:rPr>
          <w:rFonts w:eastAsia="Times New Roman" w:cs="Times New Roman"/>
          <w:szCs w:val="24"/>
        </w:rPr>
        <w:t>θουμε ενωμένοι</w:t>
      </w:r>
      <w:r>
        <w:rPr>
          <w:rFonts w:eastAsia="Times New Roman" w:cs="Times New Roman"/>
          <w:szCs w:val="24"/>
        </w:rPr>
        <w:t>,</w:t>
      </w:r>
      <w:r>
        <w:rPr>
          <w:rFonts w:eastAsia="Times New Roman" w:cs="Times New Roman"/>
          <w:szCs w:val="24"/>
        </w:rPr>
        <w:t xml:space="preserve"> για να βγάλουμε τη χώρα από αυτή την κρίση. </w:t>
      </w:r>
    </w:p>
    <w:p w14:paraId="0D31A70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D31A70C" w14:textId="77777777" w:rsidR="00320123" w:rsidRDefault="00F36392">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D31A70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Μεγαλομύστακα.</w:t>
      </w:r>
    </w:p>
    <w:p w14:paraId="0D31A70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Παράκληση, εάν έχουν κάτι ουσιαστικό να πουν στη δευ</w:t>
      </w:r>
      <w:r>
        <w:rPr>
          <w:rFonts w:eastAsia="Times New Roman" w:cs="Times New Roman"/>
          <w:szCs w:val="24"/>
        </w:rPr>
        <w:t>τερολογία τους οι ειδικοί αγορητές, να το πουν σύντομα.</w:t>
      </w:r>
    </w:p>
    <w:p w14:paraId="0D31A70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Γιαννακίδη</w:t>
      </w:r>
      <w:proofErr w:type="spellEnd"/>
      <w:r>
        <w:rPr>
          <w:rFonts w:eastAsia="Times New Roman" w:cs="Times New Roman"/>
          <w:szCs w:val="24"/>
        </w:rPr>
        <w:t xml:space="preserve">, θέλετε τον λόγο για να δευτερολογήσετε; </w:t>
      </w:r>
    </w:p>
    <w:p w14:paraId="0D31A71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Όχι. </w:t>
      </w:r>
    </w:p>
    <w:p w14:paraId="0D31A71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Βεσυρόπουλε</w:t>
      </w:r>
      <w:proofErr w:type="spellEnd"/>
      <w:r>
        <w:rPr>
          <w:rFonts w:eastAsia="Times New Roman" w:cs="Times New Roman"/>
          <w:szCs w:val="24"/>
        </w:rPr>
        <w:t xml:space="preserve">, εσείς; </w:t>
      </w:r>
    </w:p>
    <w:p w14:paraId="0D31A71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0D31A71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Κύριε Καρακώστα, εσείς;</w:t>
      </w:r>
    </w:p>
    <w:p w14:paraId="0D31A71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 </w:t>
      </w:r>
    </w:p>
    <w:p w14:paraId="0D31A71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Νομίζω ότι είχε σηκώσει το χέρι του πριν ο κ. Κουτσούκος και ζήτησε τον λόγο για να πει κάτι. Σχετικά σύντομα, όμως, παρακαλώ.</w:t>
      </w:r>
    </w:p>
    <w:p w14:paraId="0D31A71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Ορίστε, κύριε Κουτσο</w:t>
      </w:r>
      <w:r>
        <w:rPr>
          <w:rFonts w:eastAsia="Times New Roman" w:cs="Times New Roman"/>
          <w:szCs w:val="24"/>
        </w:rPr>
        <w:t>ύκο, έχετε τον λόγο.</w:t>
      </w:r>
    </w:p>
    <w:p w14:paraId="0D31A71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Πρέπει πρώτα, πρώτα να τοποθετηθούμε για τις τροπολογίες και μετά μέσα σε αυτόν τον σύντομο χρόνο θέλω να κάνω και ένα σχόλιο σχετικά με το νομοσχέδιο. </w:t>
      </w:r>
    </w:p>
    <w:p w14:paraId="0D31A71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Περίμενα από την κυρία Υφυπουργό να τοποθετηθεί στο αίτημα της</w:t>
      </w:r>
      <w:r>
        <w:rPr>
          <w:rFonts w:eastAsia="Times New Roman" w:cs="Times New Roman"/>
          <w:szCs w:val="24"/>
        </w:rPr>
        <w:t xml:space="preserve"> Δημοκρατικής Συμπαράταξης αλλά και των φορέων που είχαμε καλέσει στην </w:t>
      </w:r>
      <w:r>
        <w:rPr>
          <w:rFonts w:eastAsia="Times New Roman" w:cs="Times New Roman"/>
          <w:szCs w:val="24"/>
        </w:rPr>
        <w:t>ε</w:t>
      </w:r>
      <w:r>
        <w:rPr>
          <w:rFonts w:eastAsia="Times New Roman" w:cs="Times New Roman"/>
          <w:szCs w:val="24"/>
        </w:rPr>
        <w:t>πιτροπή, σε σχέση με τα όρια ελέγχου, το οποίο, όπως είπα στην τοποθέτησή μου, έχει να κάνει με τους κανόνες του υγιούς ανταγωνισμού, της διαφάνειας στην οικονομία και με το δημόσιο συ</w:t>
      </w:r>
      <w:r>
        <w:rPr>
          <w:rFonts w:eastAsia="Times New Roman" w:cs="Times New Roman"/>
          <w:szCs w:val="24"/>
        </w:rPr>
        <w:t xml:space="preserve">μφέρον. </w:t>
      </w:r>
    </w:p>
    <w:p w14:paraId="0D31A71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Η κυρία Υφυπουργός των Οικονομικών δεν είναι σε θέση εδώ σήμερα να μας πει τι θα κάνει με τις χιλιάδες των επιχειρήσεων που δεν θα έχουν ένα πιστοποιητικό από τους ορκωτούς λογιστές σε σχέση με τις φορολογικές τους υποχρεώσεις. Ξέρουμε ποια είναι </w:t>
      </w:r>
      <w:r>
        <w:rPr>
          <w:rFonts w:eastAsia="Times New Roman" w:cs="Times New Roman"/>
          <w:szCs w:val="24"/>
        </w:rPr>
        <w:t xml:space="preserve">η αδυναμία των ελεγκτικών μηχανισμών του Υπουργείου. Οι επιχειρήσεις αυτές θα μείνουν ουσιαστικά χωρίς </w:t>
      </w:r>
      <w:r>
        <w:rPr>
          <w:rFonts w:eastAsia="Times New Roman" w:cs="Times New Roman"/>
          <w:szCs w:val="24"/>
        </w:rPr>
        <w:lastRenderedPageBreak/>
        <w:t xml:space="preserve">κανέναν έλεγχο ποτέ. </w:t>
      </w:r>
      <w:r>
        <w:rPr>
          <w:rFonts w:eastAsia="Times New Roman" w:cs="Times New Roman"/>
          <w:szCs w:val="24"/>
        </w:rPr>
        <w:t>Π</w:t>
      </w:r>
      <w:r>
        <w:rPr>
          <w:rFonts w:eastAsia="Times New Roman" w:cs="Times New Roman"/>
          <w:szCs w:val="24"/>
        </w:rPr>
        <w:t>εριμένουμε μία απάντηση. Είναι τόσο μεγάλες οι πιέσεις που δέχεται η Κυβέρνηση και ποια συμφέροντα</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τις ασκούν; </w:t>
      </w:r>
    </w:p>
    <w:p w14:paraId="0D31A71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Η δεύτερη παρατήρησή μου για το νομοσχέδιο είναι η εμμονή της Νέας Δημοκρατίας απέναντι στο ΣΟΕΛ, ο οποίος είναι ένας επαγγελματικός φορέας κατοχυρωμένος από τον Κωνσταντίνο Μητσοτάκη το 1992 και του εκχωρούμε με βάση τον νόμο ορισμένες αρμοδ</w:t>
      </w:r>
      <w:r>
        <w:rPr>
          <w:rFonts w:eastAsia="Times New Roman" w:cs="Times New Roman"/>
          <w:szCs w:val="24"/>
        </w:rPr>
        <w:t>ιότητες. Αυτό δεν αντίκειται και κυρίως έχει να κάνει με τη δική μας νομοθετική δυνατότητα.</w:t>
      </w:r>
    </w:p>
    <w:p w14:paraId="0D31A71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κύριε Πρόεδρε, στις τροπολογίες. Τοποθετήθηκε ο κ. Λοβέρδος για την τροπολογία που αφορά τις εξετάσεις, ο κ. </w:t>
      </w:r>
      <w:proofErr w:type="spellStart"/>
      <w:r>
        <w:rPr>
          <w:rFonts w:eastAsia="Times New Roman" w:cs="Times New Roman"/>
          <w:szCs w:val="24"/>
        </w:rPr>
        <w:t>Κεγκέρογλου</w:t>
      </w:r>
      <w:proofErr w:type="spellEnd"/>
      <w:r>
        <w:rPr>
          <w:rFonts w:eastAsia="Times New Roman" w:cs="Times New Roman"/>
          <w:szCs w:val="24"/>
        </w:rPr>
        <w:t xml:space="preserve"> για την τροπολογία που αφορά </w:t>
      </w:r>
      <w:r>
        <w:rPr>
          <w:rFonts w:eastAsia="Times New Roman" w:cs="Times New Roman"/>
          <w:szCs w:val="24"/>
        </w:rPr>
        <w:t>την παράταση των προγραμμάτων φτώχειας, κάνοντας την κριτική ότι η Κυβέρνηση είναι ανέτοιμη.</w:t>
      </w:r>
    </w:p>
    <w:p w14:paraId="0D31A71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Θέλω να τοποθετηθώ για την τροπολογία –είναι αρμοδιότητας της κ. </w:t>
      </w:r>
      <w:proofErr w:type="spellStart"/>
      <w:r>
        <w:rPr>
          <w:rFonts w:eastAsia="Times New Roman" w:cs="Times New Roman"/>
          <w:szCs w:val="24"/>
        </w:rPr>
        <w:t>Παπανάτσιου</w:t>
      </w:r>
      <w:proofErr w:type="spellEnd"/>
      <w:r>
        <w:rPr>
          <w:rFonts w:eastAsia="Times New Roman" w:cs="Times New Roman"/>
          <w:szCs w:val="24"/>
        </w:rPr>
        <w:t xml:space="preserve">- που δίνει παράταση στη δυνατότητα των φορολογουμένων να υποβάλλουν αιτήσεις υπαγωγής </w:t>
      </w:r>
      <w:r>
        <w:rPr>
          <w:rFonts w:eastAsia="Times New Roman" w:cs="Times New Roman"/>
          <w:szCs w:val="24"/>
        </w:rPr>
        <w:t xml:space="preserve">στις ευνοϊκές ρυθμίσεις που ψηφίσαμε παραμονές του έτους από 22 </w:t>
      </w:r>
      <w:r>
        <w:rPr>
          <w:rFonts w:eastAsia="Times New Roman" w:cs="Times New Roman"/>
          <w:szCs w:val="24"/>
        </w:rPr>
        <w:t>Ιανουαρίου</w:t>
      </w:r>
      <w:r>
        <w:rPr>
          <w:rFonts w:eastAsia="Times New Roman" w:cs="Times New Roman"/>
          <w:szCs w:val="24"/>
        </w:rPr>
        <w:t xml:space="preserve"> έως 7</w:t>
      </w:r>
      <w:r>
        <w:rPr>
          <w:rFonts w:eastAsia="Times New Roman" w:cs="Times New Roman"/>
          <w:szCs w:val="24"/>
        </w:rPr>
        <w:t xml:space="preserve"> Φεβρουαρίου</w:t>
      </w:r>
      <w:r>
        <w:rPr>
          <w:rFonts w:eastAsia="Times New Roman" w:cs="Times New Roman"/>
          <w:szCs w:val="24"/>
        </w:rPr>
        <w:t xml:space="preserve">. Θεωρεί, δηλαδή, η Κυβέρνηση ότι αυτό που εγώ είπα ότι θα καταστεί ατελέσφορο, με δεδομένο </w:t>
      </w:r>
      <w:r>
        <w:rPr>
          <w:rFonts w:eastAsia="Times New Roman" w:cs="Times New Roman"/>
          <w:szCs w:val="24"/>
        </w:rPr>
        <w:lastRenderedPageBreak/>
        <w:t xml:space="preserve">ότι απευθύνεται σε αυτούς που είναι στο δόκανο της εφορίας, θα αποδώσει </w:t>
      </w:r>
      <w:r>
        <w:rPr>
          <w:rFonts w:eastAsia="Times New Roman" w:cs="Times New Roman"/>
          <w:szCs w:val="24"/>
        </w:rPr>
        <w:t xml:space="preserve">με μία παράταση δεκαπέντε ημερών; Θεωρώ ότι ουσιαστικά κάνει μια τρύπα στο νερό.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την ψηφίσουμε, αλλά δεν κατανοώ τη σκοπιμότητα.</w:t>
      </w:r>
    </w:p>
    <w:p w14:paraId="0D31A71D"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Επίσης, για την τροπολογία που αφορά στην επίλυση των ζητημάτων μεταξύ </w:t>
      </w:r>
      <w:proofErr w:type="spellStart"/>
      <w:r>
        <w:rPr>
          <w:rFonts w:eastAsia="Times New Roman" w:cs="Times New Roman"/>
          <w:szCs w:val="24"/>
        </w:rPr>
        <w:t>παραχωρησιούχων</w:t>
      </w:r>
      <w:proofErr w:type="spellEnd"/>
      <w:r>
        <w:rPr>
          <w:rFonts w:eastAsia="Times New Roman" w:cs="Times New Roman"/>
          <w:szCs w:val="24"/>
        </w:rPr>
        <w:t xml:space="preserve"> και κρατικών χρηστ</w:t>
      </w:r>
      <w:r>
        <w:rPr>
          <w:rFonts w:eastAsia="Times New Roman" w:cs="Times New Roman"/>
          <w:szCs w:val="24"/>
        </w:rPr>
        <w:t>ών στα περιφερειακά αεροδρόμια, έκανε πολύ λογικές παρατηρήσεις για το δημόσιο συμφέρον ο κ. Καρράς. Όμως</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εδώ φαίνεται ότι έχουν μπλοκαριστεί τα πάντα και κάνει η Κυβέρνηση και ο κ. </w:t>
      </w:r>
      <w:proofErr w:type="spellStart"/>
      <w:r>
        <w:rPr>
          <w:rFonts w:eastAsia="Times New Roman" w:cs="Times New Roman"/>
          <w:szCs w:val="24"/>
        </w:rPr>
        <w:t>Τσακαλώτος</w:t>
      </w:r>
      <w:proofErr w:type="spellEnd"/>
      <w:r>
        <w:rPr>
          <w:rFonts w:eastAsia="Times New Roman" w:cs="Times New Roman"/>
          <w:szCs w:val="24"/>
        </w:rPr>
        <w:t xml:space="preserve"> μια προσπάθεια για να τα ξεμπλοκάρει. Με τ</w:t>
      </w:r>
      <w:r>
        <w:rPr>
          <w:rFonts w:eastAsia="Times New Roman" w:cs="Times New Roman"/>
          <w:szCs w:val="24"/>
        </w:rPr>
        <w:t>ις επιφυλάξεις, λοιπόν, αυτές είμαστε υποχρεωμένοι να την ψηφίσουμε.</w:t>
      </w:r>
    </w:p>
    <w:p w14:paraId="0D31A71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Υπάρχει η τροπολογία των εξήντα Βουλευτών του ΣΥΡΙΖΑ</w:t>
      </w:r>
      <w:r>
        <w:rPr>
          <w:rFonts w:eastAsia="Times New Roman" w:cs="Times New Roman"/>
          <w:szCs w:val="24"/>
        </w:rPr>
        <w:t>,</w:t>
      </w:r>
      <w:r>
        <w:rPr>
          <w:rFonts w:eastAsia="Times New Roman" w:cs="Times New Roman"/>
          <w:szCs w:val="24"/>
        </w:rPr>
        <w:t xml:space="preserve"> που αναφέρεται στα ζητήματα του ΟΓΑ. Πρόκειται, κυρίες και κύριοι συνάδελφοι, για εγκλωβισμένους ανθρώπους από τη νομοθετική πρωτοβου</w:t>
      </w:r>
      <w:r>
        <w:rPr>
          <w:rFonts w:eastAsia="Times New Roman" w:cs="Times New Roman"/>
          <w:szCs w:val="24"/>
        </w:rPr>
        <w:t xml:space="preserve">λία της Κυβέρνησης, διότι ο ΟΓΑ καταργήθηκε. Από εκεί προκύπτουν τα θέματα. </w:t>
      </w:r>
      <w:r>
        <w:rPr>
          <w:rFonts w:eastAsia="Times New Roman" w:cs="Times New Roman"/>
          <w:szCs w:val="24"/>
        </w:rPr>
        <w:t>Θ</w:t>
      </w:r>
      <w:r>
        <w:rPr>
          <w:rFonts w:eastAsia="Times New Roman" w:cs="Times New Roman"/>
          <w:szCs w:val="24"/>
        </w:rPr>
        <w:t>α έπρεπε εδώ -δεν είναι μόνο τυπικό της αρμοδιότητας της κυρίας Υπουργού, όπως έθιξε ο κ. Λοβέρδος, αλλά είναι και ουσιαστικό- να μας εξηγήσει ο αρμόδιος Υπουργός ποιοι διευκολύνο</w:t>
      </w:r>
      <w:r>
        <w:rPr>
          <w:rFonts w:eastAsia="Times New Roman" w:cs="Times New Roman"/>
          <w:szCs w:val="24"/>
        </w:rPr>
        <w:t xml:space="preserve">νται και ποιοι ενδεχομένως </w:t>
      </w:r>
      <w:r>
        <w:rPr>
          <w:rFonts w:eastAsia="Times New Roman" w:cs="Times New Roman"/>
          <w:szCs w:val="24"/>
        </w:rPr>
        <w:lastRenderedPageBreak/>
        <w:t xml:space="preserve">εγκλωβίζονται και τι κόστος έχει αυτό για το ασφαλιστικό σύστημα. </w:t>
      </w:r>
    </w:p>
    <w:p w14:paraId="0D31A71F" w14:textId="77777777" w:rsidR="00320123" w:rsidRDefault="00F36392">
      <w:pPr>
        <w:spacing w:after="0" w:line="600" w:lineRule="auto"/>
        <w:ind w:firstLine="720"/>
        <w:jc w:val="both"/>
        <w:rPr>
          <w:rFonts w:eastAsia="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επειδή φαίνεται ότι πάει να λύσει ένα υπαρκτό πρόβλημα, θα ψηφίσουμε και αυτή την τροπολογία</w:t>
      </w:r>
      <w:r>
        <w:rPr>
          <w:rFonts w:eastAsia="Times New Roman" w:cs="Times New Roman"/>
          <w:szCs w:val="24"/>
        </w:rPr>
        <w:t>,</w:t>
      </w:r>
      <w:r>
        <w:rPr>
          <w:rFonts w:eastAsia="Times New Roman" w:cs="Times New Roman"/>
          <w:szCs w:val="24"/>
        </w:rPr>
        <w:t xml:space="preserve"> όπως θα ψηφίσουμε και την αντίστοιχη των συναδέλ</w:t>
      </w:r>
      <w:r>
        <w:rPr>
          <w:rFonts w:eastAsia="Times New Roman" w:cs="Times New Roman"/>
          <w:szCs w:val="24"/>
        </w:rPr>
        <w:t xml:space="preserve">φων του ΣΥΡΙΖΑ για τη δυνατότητα του Οικονομικού Επιμελητηρίου να έχει εκπροσώπηση στην Επιτροπή Λογιστικής Τυποποίησης. </w:t>
      </w:r>
    </w:p>
    <w:p w14:paraId="0D31A720"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Κύριε Πρόεδρε, θέλω να τελειώσω με την τροπολογία που το Υπουργείο Οικονομικών παραχωρεί κατά χρήση την έκταση για κατασκηνώσεις στους</w:t>
      </w:r>
      <w:r>
        <w:rPr>
          <w:rFonts w:eastAsia="Times New Roman" w:cs="Times New Roman"/>
          <w:szCs w:val="24"/>
        </w:rPr>
        <w:t xml:space="preserve"> υπαλλήλους του Υπουργείου Οικονομικών. Ήταν μια υποχρέωσή σας, καθώς εσείς οι ίδιοι ακυρώσατε πέρυσι την παραχώρηση κατά κυριότητα και έπρεπε να επιστρέψετε και το τίμημα. Είναι μια συμβιβαστική λύση, η οποία θα δώσει τη δυνατότητα για τα επόμενα χρόνια ν</w:t>
      </w:r>
      <w:r>
        <w:rPr>
          <w:rFonts w:eastAsia="Times New Roman" w:cs="Times New Roman"/>
          <w:szCs w:val="24"/>
        </w:rPr>
        <w:t xml:space="preserve">α ασκείται αυτό το έργο από την ΟΣΥΟ, χωρίς να υποχρεώσει και την Κυβέρνηση να επιστρέψει το τίμημα για τους λόγους που ακύρωσε την παραχώρηση. </w:t>
      </w:r>
    </w:p>
    <w:p w14:paraId="0D31A721"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Αυτά ήθελα να πω, κύριε Πρόεδρε. Σας ευχαριστώ. </w:t>
      </w:r>
    </w:p>
    <w:p w14:paraId="0D31A722" w14:textId="77777777" w:rsidR="00320123" w:rsidRDefault="00F36392">
      <w:pPr>
        <w:spacing w:after="0"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Ευχαριστώ, κύριε Κουτσούκο. </w:t>
      </w:r>
    </w:p>
    <w:p w14:paraId="0D31A723"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Βαρδαλής</w:t>
      </w:r>
      <w:proofErr w:type="spellEnd"/>
      <w:r>
        <w:rPr>
          <w:rFonts w:eastAsia="Times New Roman" w:cs="Times New Roman"/>
          <w:szCs w:val="24"/>
        </w:rPr>
        <w:t xml:space="preserve"> έχει τον λόγο για τρία λεπτά.</w:t>
      </w:r>
    </w:p>
    <w:p w14:paraId="0D31A724"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 </w:t>
      </w:r>
    </w:p>
    <w:p w14:paraId="0D31A725"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ξεκινήσω με ένα ζήτημα για το οποίο έγινε αρκετή συζήτηση στην Ολομέλεια και αφορά τα όρια των υποχρεωτικών ελέγχων. </w:t>
      </w:r>
    </w:p>
    <w:p w14:paraId="0D31A726"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Ακούστε, κυρίες και κύ</w:t>
      </w:r>
      <w:r>
        <w:rPr>
          <w:rFonts w:eastAsia="Times New Roman" w:cs="Times New Roman"/>
          <w:szCs w:val="24"/>
        </w:rPr>
        <w:t xml:space="preserve">ριοι Βουλευτές. Ποιος είναι ο σκοπός της </w:t>
      </w:r>
      <w:r>
        <w:rPr>
          <w:rFonts w:eastAsia="Times New Roman" w:cs="Times New Roman"/>
          <w:szCs w:val="24"/>
        </w:rPr>
        <w:t>ο</w:t>
      </w:r>
      <w:r>
        <w:rPr>
          <w:rFonts w:eastAsia="Times New Roman" w:cs="Times New Roman"/>
          <w:szCs w:val="24"/>
        </w:rPr>
        <w:t xml:space="preserve">δηγίας και του νομοσχεδίου που συζητούμε; Θα πρέπει τα επιμέρους άρθρα αυτού του νομοσχεδίου και αυτής της </w:t>
      </w:r>
      <w:r>
        <w:rPr>
          <w:rFonts w:eastAsia="Times New Roman" w:cs="Times New Roman"/>
          <w:szCs w:val="24"/>
        </w:rPr>
        <w:t>ο</w:t>
      </w:r>
      <w:r>
        <w:rPr>
          <w:rFonts w:eastAsia="Times New Roman" w:cs="Times New Roman"/>
          <w:szCs w:val="24"/>
        </w:rPr>
        <w:t xml:space="preserve">δηγίας να υπηρετούν τον βασικό σκοπό του νομοσχεδίου; Κατά τη γνώμη μας, προφανώς και τα υπηρετούν. </w:t>
      </w:r>
    </w:p>
    <w:p w14:paraId="0D31A727"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Ο βασ</w:t>
      </w:r>
      <w:r>
        <w:rPr>
          <w:rFonts w:eastAsia="Times New Roman" w:cs="Times New Roman"/>
          <w:szCs w:val="24"/>
        </w:rPr>
        <w:t xml:space="preserve">ικός στόχος του νομοσχεδίου, λοιπόν, είναι πώς θα βοηθηθούν οι επενδυτές, να ξέρουν πού θα πάνε να ακουμπήσουν τα κεφάλαιά τους, πού θα πάνε να κάνουν επενδύσεις. </w:t>
      </w:r>
    </w:p>
    <w:p w14:paraId="0D31A728"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Τι λέτε τώρα; Οι επενδυτές ενδιαφέρονται γενικώς και αορίστως για όλες τις επιχειρήσεις; Ποι</w:t>
      </w:r>
      <w:r>
        <w:rPr>
          <w:rFonts w:eastAsia="Times New Roman" w:cs="Times New Roman"/>
          <w:szCs w:val="24"/>
        </w:rPr>
        <w:t>ες είναι πιο ανταγωνιστικές επιχειρήσεις; Οι μικρές ή οι μεγάλες;</w:t>
      </w:r>
    </w:p>
    <w:p w14:paraId="0D31A729"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Όποιες να </w:t>
      </w:r>
      <w:r>
        <w:rPr>
          <w:rFonts w:eastAsia="Times New Roman" w:cs="Times New Roman"/>
          <w:szCs w:val="24"/>
        </w:rPr>
        <w:t>’</w:t>
      </w:r>
      <w:r>
        <w:rPr>
          <w:rFonts w:eastAsia="Times New Roman" w:cs="Times New Roman"/>
          <w:szCs w:val="24"/>
        </w:rPr>
        <w:t xml:space="preserve">ναι. Μπορεί να είναι και μια μικρή επιχείρηση. </w:t>
      </w:r>
    </w:p>
    <w:p w14:paraId="0D31A72A"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Όποιες να </w:t>
      </w:r>
      <w:r>
        <w:rPr>
          <w:rFonts w:eastAsia="Times New Roman" w:cs="Times New Roman"/>
          <w:szCs w:val="24"/>
        </w:rPr>
        <w:t>’</w:t>
      </w:r>
      <w:r>
        <w:rPr>
          <w:rFonts w:eastAsia="Times New Roman" w:cs="Times New Roman"/>
          <w:szCs w:val="24"/>
        </w:rPr>
        <w:t xml:space="preserve">ναι; Στον καπιταλισμό το μεγάλο ψάρι τρώει το μικρό, κύριε </w:t>
      </w:r>
      <w:proofErr w:type="spellStart"/>
      <w:r>
        <w:rPr>
          <w:rFonts w:eastAsia="Times New Roman" w:cs="Times New Roman"/>
          <w:szCs w:val="24"/>
        </w:rPr>
        <w:t>Λοβέρδε</w:t>
      </w:r>
      <w:proofErr w:type="spellEnd"/>
      <w:r>
        <w:rPr>
          <w:rFonts w:eastAsia="Times New Roman" w:cs="Times New Roman"/>
          <w:szCs w:val="24"/>
        </w:rPr>
        <w:t xml:space="preserve">. </w:t>
      </w:r>
    </w:p>
    <w:p w14:paraId="0D31A72B"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lastRenderedPageBreak/>
        <w:t xml:space="preserve">ΑΝΔΡΕΑΣ </w:t>
      </w:r>
      <w:r>
        <w:rPr>
          <w:rFonts w:eastAsia="Times New Roman" w:cs="Times New Roman"/>
          <w:b/>
          <w:szCs w:val="24"/>
        </w:rPr>
        <w:t>ΛΟΒΕΡΔΟΣ:</w:t>
      </w:r>
      <w:r>
        <w:rPr>
          <w:rFonts w:eastAsia="Times New Roman" w:cs="Times New Roman"/>
          <w:szCs w:val="24"/>
        </w:rPr>
        <w:t xml:space="preserve"> Αν το πάτε έτσι. </w:t>
      </w:r>
    </w:p>
    <w:p w14:paraId="0D31A72C"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Άρα την τάση βλέπουμε. Εξαιρέσεις βεβαίως μπορεί να υπάρχουν, αλλά την τάση βλέπουμε. Άρα αυτός που θέλει να εξασφαλίσει τα κέρδη του ενδιαφέρεται για τις μεγάλες επιχειρήσεις. Αυτός είναι πιο ανταγωνιστικός </w:t>
      </w:r>
      <w:r>
        <w:rPr>
          <w:rFonts w:eastAsia="Times New Roman" w:cs="Times New Roman"/>
          <w:szCs w:val="24"/>
        </w:rPr>
        <w:t xml:space="preserve">σήμερα σ’ αυτή την οικονομία, έτσι όπως είναι σχεδιασμένη, σ’ αυτό που λέμε καπιταλιστική οικονομία, η οποία είναι σχεδιασμένη με βάση την κερδοφορία. </w:t>
      </w:r>
    </w:p>
    <w:p w14:paraId="0D31A72D"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Άρα, λοιπόν, το συγκεκριμένο άρθρο με τα συγκεκριμένα όρια έρχεται να υπηρετήσει ακριβώς αυτόν τον σκοπό</w:t>
      </w:r>
      <w:r>
        <w:rPr>
          <w:rFonts w:eastAsia="Times New Roman" w:cs="Times New Roman"/>
          <w:szCs w:val="24"/>
        </w:rPr>
        <w:t xml:space="preserve">, τα συμφέροντα των μεγάλων μονοπωλιακών ομίλων, τα συμφέροντα των μεγάλων επιχειρηματικών ομίλων. Αυτή είναι η αλήθεια. </w:t>
      </w:r>
    </w:p>
    <w:p w14:paraId="0D31A72E"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Το δεύτερο που θέλω να πω είναι το εξής. Εγώ καταλαβαίνω ότι, όταν συμφωνείς επί της ουσίας με αυτόν τον στόχο που ανέφερα προηγουμένω</w:t>
      </w:r>
      <w:r>
        <w:rPr>
          <w:rFonts w:eastAsia="Times New Roman" w:cs="Times New Roman"/>
          <w:szCs w:val="24"/>
        </w:rPr>
        <w:t>ς, ψάχνεις να βρεις επιμέρους διαφορές, δευτερεύουσες ή ακόμα και θέματα που δεν έχουν σχέση με το νομοσχέδιο</w:t>
      </w:r>
      <w:r>
        <w:rPr>
          <w:rFonts w:eastAsia="Times New Roman" w:cs="Times New Roman"/>
          <w:szCs w:val="24"/>
        </w:rPr>
        <w:t>,</w:t>
      </w:r>
      <w:r>
        <w:rPr>
          <w:rFonts w:eastAsia="Times New Roman" w:cs="Times New Roman"/>
          <w:szCs w:val="24"/>
        </w:rPr>
        <w:t xml:space="preserve"> για να πεις κάτι, για να δείξεις ότι έχεις διαφορετική πολιτική απ’ αυτή της Κυβέρνησης. </w:t>
      </w:r>
    </w:p>
    <w:p w14:paraId="0D31A72F"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Μέχρι εδώ λέω ότι μπορεί να είναι κατανοητά τα πράγματα</w:t>
      </w:r>
      <w:r>
        <w:rPr>
          <w:rFonts w:eastAsia="Times New Roman" w:cs="Times New Roman"/>
          <w:szCs w:val="24"/>
        </w:rPr>
        <w:t xml:space="preserve">, όμως δεν μπορεί κανείς να κατανοήσει πώς μπορεί, παίρνοντας </w:t>
      </w:r>
      <w:r>
        <w:rPr>
          <w:rFonts w:eastAsia="Times New Roman" w:cs="Times New Roman"/>
          <w:szCs w:val="24"/>
        </w:rPr>
        <w:lastRenderedPageBreak/>
        <w:t xml:space="preserve">υπ’ </w:t>
      </w:r>
      <w:proofErr w:type="spellStart"/>
      <w:r>
        <w:rPr>
          <w:rFonts w:eastAsia="Times New Roman" w:cs="Times New Roman"/>
          <w:szCs w:val="24"/>
        </w:rPr>
        <w:t>όψιν</w:t>
      </w:r>
      <w:proofErr w:type="spellEnd"/>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xml:space="preserve">, το ζήτημα της καθυστέρησης της ενσωμάτωσης της συγκεκριμένης </w:t>
      </w:r>
      <w:r>
        <w:rPr>
          <w:rFonts w:eastAsia="Times New Roman" w:cs="Times New Roman"/>
          <w:szCs w:val="24"/>
        </w:rPr>
        <w:t>ο</w:t>
      </w:r>
      <w:r>
        <w:rPr>
          <w:rFonts w:eastAsia="Times New Roman" w:cs="Times New Roman"/>
          <w:szCs w:val="24"/>
        </w:rPr>
        <w:t xml:space="preserve">δηγίας, να οδηγείσαι στο συμπέρασμα ότι η Κυβέρνηση είναι αντιευρωπαϊκή. Ακούστηκε αυτό εδώ μέσα. </w:t>
      </w:r>
      <w:r>
        <w:rPr>
          <w:rFonts w:eastAsia="Times New Roman" w:cs="Times New Roman"/>
          <w:szCs w:val="24"/>
        </w:rPr>
        <w:t>Γ</w:t>
      </w:r>
      <w:r>
        <w:rPr>
          <w:rFonts w:eastAsia="Times New Roman" w:cs="Times New Roman"/>
          <w:szCs w:val="24"/>
        </w:rPr>
        <w:t>ια</w:t>
      </w:r>
      <w:r>
        <w:rPr>
          <w:rFonts w:eastAsia="Times New Roman" w:cs="Times New Roman"/>
          <w:szCs w:val="24"/>
        </w:rPr>
        <w:t xml:space="preserve"> να είναι αντιευρωπαϊκή, άρα είναι ενάντια στην ελεύθερη αγορά, ενάντια στην ελεύθερη οικονομία, άρα είναι μαρξιστές, θέλουν τον κρατισμό και πάει λέγοντας. Ε, πρέπει να έχεις πολύ μεγάλη φαντασία! Περί αυτού πρόκειται</w:t>
      </w:r>
      <w:r>
        <w:rPr>
          <w:rFonts w:eastAsia="Times New Roman" w:cs="Times New Roman"/>
          <w:szCs w:val="24"/>
        </w:rPr>
        <w:t>,</w:t>
      </w:r>
      <w:r>
        <w:rPr>
          <w:rFonts w:eastAsia="Times New Roman" w:cs="Times New Roman"/>
          <w:szCs w:val="24"/>
        </w:rPr>
        <w:t xml:space="preserve"> δηλαδή. Γιατί; Για να κρύψουμε την ο</w:t>
      </w:r>
      <w:r>
        <w:rPr>
          <w:rFonts w:eastAsia="Times New Roman" w:cs="Times New Roman"/>
          <w:szCs w:val="24"/>
        </w:rPr>
        <w:t xml:space="preserve">υσία, ότι και με την </w:t>
      </w:r>
      <w:r>
        <w:rPr>
          <w:rFonts w:eastAsia="Times New Roman" w:cs="Times New Roman"/>
          <w:szCs w:val="24"/>
        </w:rPr>
        <w:t>ο</w:t>
      </w:r>
      <w:r>
        <w:rPr>
          <w:rFonts w:eastAsia="Times New Roman" w:cs="Times New Roman"/>
          <w:szCs w:val="24"/>
        </w:rPr>
        <w:t xml:space="preserve">δηγία και με τον σκοπό και με τα πάντα, με το νομοσχέδιο, έτσι όπως έρχεται να υιοθετηθεί η </w:t>
      </w:r>
      <w:r>
        <w:rPr>
          <w:rFonts w:eastAsia="Times New Roman" w:cs="Times New Roman"/>
          <w:szCs w:val="24"/>
        </w:rPr>
        <w:t>ο</w:t>
      </w:r>
      <w:r>
        <w:rPr>
          <w:rFonts w:eastAsia="Times New Roman" w:cs="Times New Roman"/>
          <w:szCs w:val="24"/>
        </w:rPr>
        <w:t xml:space="preserve">δηγία, συμφωνούμε. Αυτή είναι η αλήθεια. </w:t>
      </w:r>
    </w:p>
    <w:p w14:paraId="0D31A730"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Και πού αλλού συμφωνούμε</w:t>
      </w:r>
      <w:r>
        <w:rPr>
          <w:rFonts w:eastAsia="Times New Roman" w:cs="Times New Roman"/>
          <w:szCs w:val="24"/>
        </w:rPr>
        <w:t>,</w:t>
      </w:r>
      <w:r>
        <w:rPr>
          <w:rFonts w:eastAsia="Times New Roman" w:cs="Times New Roman"/>
          <w:szCs w:val="24"/>
        </w:rPr>
        <w:t xml:space="preserve"> δηλαδή; Συμφωνούμε στον δρόμο ανάπτυξης, συμφωνούμε ότι πρέπει να δημιουρ</w:t>
      </w:r>
      <w:r>
        <w:rPr>
          <w:rFonts w:eastAsia="Times New Roman" w:cs="Times New Roman"/>
          <w:szCs w:val="24"/>
        </w:rPr>
        <w:t xml:space="preserve">γήσουμε όλες τις προϋποθέσεις για να υπάρξει κερδοφορία, αλλιώς ανάπτυξη δεν υπάρχει. Συμφωνείτε, λοιπόν, σε όλα αυτά. Κάνετε τα πάντα. Έχετε ένα πρόβλημα βέβαια. Ενώ προσπαθείτε και δημιουργείτε όλες τις προϋποθέσεις, αυτή η ριμάδα η καπιταλιστική μηχανή </w:t>
      </w:r>
      <w:r>
        <w:rPr>
          <w:rFonts w:eastAsia="Times New Roman" w:cs="Times New Roman"/>
          <w:szCs w:val="24"/>
        </w:rPr>
        <w:t xml:space="preserve">δεν πάει μπροστά, δεν παίρνει μπροστά. Αυτό είναι το πρόβλημά σας. Γι’ αυτό θα συνεχίσετε να παίρνετε αντιλαϊκά μέτρα, μέτρα σε βάρος του λαού και πριν </w:t>
      </w:r>
      <w:r>
        <w:rPr>
          <w:rFonts w:eastAsia="Times New Roman" w:cs="Times New Roman"/>
          <w:szCs w:val="24"/>
        </w:rPr>
        <w:t xml:space="preserve">από </w:t>
      </w:r>
      <w:r>
        <w:rPr>
          <w:rFonts w:eastAsia="Times New Roman" w:cs="Times New Roman"/>
          <w:szCs w:val="24"/>
        </w:rPr>
        <w:t xml:space="preserve">το 2018 και μετά το </w:t>
      </w:r>
      <w:r>
        <w:rPr>
          <w:rFonts w:eastAsia="Times New Roman" w:cs="Times New Roman"/>
          <w:szCs w:val="24"/>
        </w:rPr>
        <w:lastRenderedPageBreak/>
        <w:t xml:space="preserve">2018. </w:t>
      </w:r>
      <w:r>
        <w:rPr>
          <w:rFonts w:eastAsia="Times New Roman" w:cs="Times New Roman"/>
          <w:szCs w:val="24"/>
        </w:rPr>
        <w:t>Μ</w:t>
      </w:r>
      <w:r>
        <w:rPr>
          <w:rFonts w:eastAsia="Times New Roman" w:cs="Times New Roman"/>
          <w:szCs w:val="24"/>
        </w:rPr>
        <w:t>ην έχετε καμ</w:t>
      </w:r>
      <w:r>
        <w:rPr>
          <w:rFonts w:eastAsia="Times New Roman" w:cs="Times New Roman"/>
          <w:szCs w:val="24"/>
        </w:rPr>
        <w:t>μ</w:t>
      </w:r>
      <w:r>
        <w:rPr>
          <w:rFonts w:eastAsia="Times New Roman" w:cs="Times New Roman"/>
          <w:szCs w:val="24"/>
        </w:rPr>
        <w:t>ιά αγωνία εάν θα περάσει και πότε θα περάσει, εάν καθυστερεί</w:t>
      </w:r>
      <w:r>
        <w:rPr>
          <w:rFonts w:eastAsia="Times New Roman" w:cs="Times New Roman"/>
          <w:szCs w:val="24"/>
        </w:rPr>
        <w:t xml:space="preserve"> ή δεν καθυστερεί η δεύτερη αξιολόγηση, εάν θα μείνει ή δεν θα μείνει το ΔΝΤ. Το μόνο σίγουρο είναι ότι τα αντιλαϊκά μέτρα σε κάθε περίπτωση, με κάθε σενάριο, θα μείνουν και θα συνεχίσετε να τα παίρνετε.</w:t>
      </w:r>
    </w:p>
    <w:p w14:paraId="0D31A731"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 xml:space="preserve">Ευχαριστώ, κύριε Πρόεδρε. </w:t>
      </w:r>
    </w:p>
    <w:p w14:paraId="0D31A732" w14:textId="77777777" w:rsidR="00320123" w:rsidRDefault="00F36392">
      <w:pPr>
        <w:spacing w:after="0" w:line="600" w:lineRule="auto"/>
        <w:ind w:firstLine="567"/>
        <w:jc w:val="both"/>
        <w:rPr>
          <w:rFonts w:eastAsia="Times New Roman" w:cs="Times New Roman"/>
          <w:szCs w:val="24"/>
        </w:rPr>
      </w:pPr>
      <w:r>
        <w:rPr>
          <w:rFonts w:eastAsia="Times New Roman"/>
          <w:b/>
          <w:bCs/>
        </w:rPr>
        <w:t>ΠΡΟΕΔΡΕΥΩΝ (Αναστάσιος Κο</w:t>
      </w:r>
      <w:r>
        <w:rPr>
          <w:rFonts w:eastAsia="Times New Roman"/>
          <w:b/>
          <w:bCs/>
        </w:rPr>
        <w:t>υράκης):</w:t>
      </w:r>
      <w:r>
        <w:rPr>
          <w:rFonts w:eastAsia="Times New Roman" w:cs="Times New Roman"/>
          <w:szCs w:val="24"/>
        </w:rPr>
        <w:t xml:space="preserve"> Ευχαριστούμε τον κ. </w:t>
      </w:r>
      <w:proofErr w:type="spellStart"/>
      <w:r>
        <w:rPr>
          <w:rFonts w:eastAsia="Times New Roman" w:cs="Times New Roman"/>
          <w:szCs w:val="24"/>
        </w:rPr>
        <w:t>Βαρδαλή</w:t>
      </w:r>
      <w:proofErr w:type="spellEnd"/>
      <w:r>
        <w:rPr>
          <w:rFonts w:eastAsia="Times New Roman" w:cs="Times New Roman"/>
          <w:szCs w:val="24"/>
        </w:rPr>
        <w:t xml:space="preserve">. </w:t>
      </w:r>
    </w:p>
    <w:p w14:paraId="0D31A733" w14:textId="77777777" w:rsidR="00320123" w:rsidRDefault="00F36392">
      <w:pPr>
        <w:spacing w:after="0" w:line="600" w:lineRule="auto"/>
        <w:ind w:firstLine="567"/>
        <w:jc w:val="both"/>
        <w:rPr>
          <w:rFonts w:eastAsia="Times New Roman" w:cs="Times New Roman"/>
          <w:szCs w:val="24"/>
        </w:rPr>
      </w:pPr>
      <w:r>
        <w:rPr>
          <w:rFonts w:eastAsia="Times New Roman" w:cs="Times New Roman"/>
          <w:szCs w:val="24"/>
        </w:rPr>
        <w:t>Κύριε Γεωργιάδη, θα δευτερολογήσετε;</w:t>
      </w:r>
    </w:p>
    <w:p w14:paraId="0D31A734" w14:textId="77777777" w:rsidR="00320123" w:rsidRDefault="00F36392">
      <w:pPr>
        <w:spacing w:after="0" w:line="600" w:lineRule="auto"/>
        <w:ind w:firstLine="567"/>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 κύριε Πρόεδρε.</w:t>
      </w:r>
    </w:p>
    <w:p w14:paraId="0D31A735" w14:textId="77777777" w:rsidR="00320123" w:rsidRDefault="00F36392">
      <w:pPr>
        <w:spacing w:after="0"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Δανέλλη</w:t>
      </w:r>
      <w:proofErr w:type="spellEnd"/>
      <w:r>
        <w:rPr>
          <w:rFonts w:eastAsia="Times New Roman" w:cs="Times New Roman"/>
          <w:szCs w:val="24"/>
        </w:rPr>
        <w:t xml:space="preserve">, έχετε τον λόγο. </w:t>
      </w:r>
    </w:p>
    <w:p w14:paraId="0D31A73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0D31A737"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Θέλω μονάχα να κάνω ένα σχόλιο</w:t>
      </w:r>
      <w:r>
        <w:rPr>
          <w:rFonts w:eastAsia="Times New Roman" w:cs="Times New Roman"/>
          <w:szCs w:val="24"/>
        </w:rPr>
        <w:t xml:space="preserve"> για τη βουλευτική τροπολογία για τους ασφαλισμένους στον ΟΓΑ. Εμείς αναγνωρίζουμε ότι υπάρχει πρόβλημα σε έναν αριθμό ασφαλισμένων του ΟΓΑ, οι οποίοι έχουν εγκλωβιστεί στη μετάβασή τους στο νέο καθεστώς στον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σφάλισης, αλλά θεωρούμ</w:t>
      </w:r>
      <w:r>
        <w:rPr>
          <w:rFonts w:eastAsia="Times New Roman" w:cs="Times New Roman"/>
          <w:szCs w:val="24"/>
        </w:rPr>
        <w:t xml:space="preserve">ε ότι δεν είναι ο ενδεδειγμένος τρόπος να επιλυθεί αυτό το υπαρκτό πρόβλημα. Δεν είναι τρόπος να έρχεται μια βουλευτική </w:t>
      </w:r>
      <w:r>
        <w:rPr>
          <w:rFonts w:eastAsia="Times New Roman" w:cs="Times New Roman"/>
          <w:szCs w:val="24"/>
        </w:rPr>
        <w:lastRenderedPageBreak/>
        <w:t>τροπολογία για ένα σοβαρό υφιστάμενο ζήτημα. Δεν ξέρουμε για πόσους συζητάμε, δεν ξέρουμε τι επιβάρυνση θα φέρει στο νέο ταμείο αυτή η τ</w:t>
      </w:r>
      <w:r>
        <w:rPr>
          <w:rFonts w:eastAsia="Times New Roman" w:cs="Times New Roman"/>
          <w:szCs w:val="24"/>
        </w:rPr>
        <w:t>ακτοποίηση, δεν ξέρουμε με ποιους τρόπους θα γίνει αυτή η τακτοποίηση των εκκρεμοτήτων, άρα δεν είναι ο ενδεδειγμένος</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w:t>
      </w:r>
      <w:r>
        <w:rPr>
          <w:rFonts w:eastAsia="Times New Roman" w:cs="Times New Roman"/>
          <w:szCs w:val="24"/>
        </w:rPr>
        <w:t>,</w:t>
      </w:r>
      <w:r>
        <w:rPr>
          <w:rFonts w:eastAsia="Times New Roman" w:cs="Times New Roman"/>
          <w:szCs w:val="24"/>
        </w:rPr>
        <w:t xml:space="preserve"> τρόπος νομοθέτησης μιας επίλυσης ενός υπαρκτού προβλήματος. Αυτή είναι μια κλασική περίπτωση που μια υπουργική τροπολογία θα έπρεπε να έρθει να επιλύσει αυτό το ζήτημα. </w:t>
      </w:r>
    </w:p>
    <w:p w14:paraId="0D31A73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Εμείς θέλουμε να συμβάλουμε στην επίλυση, αλλά δεν μπορούμε να ψηφίσουμε μια τροπολογ</w:t>
      </w:r>
      <w:r>
        <w:rPr>
          <w:rFonts w:eastAsia="Times New Roman" w:cs="Times New Roman"/>
          <w:szCs w:val="24"/>
        </w:rPr>
        <w:t>ία αυτής της μορφής με αυτόν τον τρόπο επίλυσης ενός μείζονος προβλήματος, το οποίο δεν αντιμετωπίζεται με τέτοια προχειρότητα.</w:t>
      </w:r>
    </w:p>
    <w:p w14:paraId="0D31A739"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Ευχαριστώ.</w:t>
      </w:r>
    </w:p>
    <w:p w14:paraId="0D31A73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w:t>
      </w:r>
    </w:p>
    <w:p w14:paraId="0D31A73B"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Νομίζω ότι μπορούμε να δώσουμε τον λόγο στην κυρία Υπο</w:t>
      </w:r>
      <w:r>
        <w:rPr>
          <w:rFonts w:eastAsia="Times New Roman" w:cs="Times New Roman"/>
          <w:szCs w:val="24"/>
        </w:rPr>
        <w:t>υργό, για να  δώσει τις απαντήσεις</w:t>
      </w:r>
      <w:r>
        <w:rPr>
          <w:rFonts w:eastAsia="Times New Roman" w:cs="Times New Roman"/>
          <w:szCs w:val="24"/>
        </w:rPr>
        <w:t>,</w:t>
      </w:r>
      <w:r>
        <w:rPr>
          <w:rFonts w:eastAsia="Times New Roman" w:cs="Times New Roman"/>
          <w:szCs w:val="24"/>
        </w:rPr>
        <w:t xml:space="preserve"> και να προχωρήσουμε στην ψηφοφορία.</w:t>
      </w:r>
    </w:p>
    <w:p w14:paraId="0D31A73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Κυρία Υπουργέ, σας ακούμε.</w:t>
      </w:r>
    </w:p>
    <w:p w14:paraId="0D31A73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αναφερθώ, αν και δεν το είχα σκοπό, αλλά επειδή αναφέρθηκε από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της Ένωσης Κεντρώων, στα μέσα μαζικής ενημέρωσης και τον ΔΟΛ. Ακούστηκε κάτι από όλες τις πλευρές σε σχέση με τα μέσα μαζικής ενημέρωσης και συγκεκριμένα με τον ΔΟΛ. </w:t>
      </w:r>
    </w:p>
    <w:p w14:paraId="0D31A73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Εγώ θα ξαναπώ ότι όλοι μας θα πρέπει να δεχθούμε την πρόταση του Πρωθυπουργού</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γίνει μια συζήτηση στη Βουλή</w:t>
      </w:r>
      <w:r>
        <w:rPr>
          <w:rFonts w:eastAsia="Times New Roman" w:cs="Times New Roman"/>
          <w:szCs w:val="24"/>
        </w:rPr>
        <w:t>,</w:t>
      </w:r>
      <w:r>
        <w:rPr>
          <w:rFonts w:eastAsia="Times New Roman" w:cs="Times New Roman"/>
          <w:szCs w:val="24"/>
        </w:rPr>
        <w:t xml:space="preserve"> για να συμφωνήσουμε όλοι μαζί για το θεσμικό πλαίσιο και πώς θα λύνονται όλα αυτά τα προβλήματα. Δεν είναι ούτε ο ΔΟΛ τώρα ούτε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πριν. Νομίζω ότι τα προβλήματα της εποχής μας είναι τέτοια</w:t>
      </w:r>
      <w:r>
        <w:rPr>
          <w:rFonts w:eastAsia="Times New Roman" w:cs="Times New Roman"/>
          <w:szCs w:val="24"/>
        </w:rPr>
        <w:t>,</w:t>
      </w:r>
      <w:r>
        <w:rPr>
          <w:rFonts w:eastAsia="Times New Roman" w:cs="Times New Roman"/>
          <w:szCs w:val="24"/>
        </w:rPr>
        <w:t xml:space="preserve"> που το ένα μετά το άλλο θα</w:t>
      </w:r>
      <w:r>
        <w:rPr>
          <w:rFonts w:eastAsia="Times New Roman" w:cs="Times New Roman"/>
          <w:szCs w:val="24"/>
        </w:rPr>
        <w:t xml:space="preserve"> δημιουργούν τέτοιου είδους ζητήματα. Θα πρέπει να τα αντιμετωπίσουμε από κοινού και καλώ όλες τις πολιτικές δυνάμεις να δεχθούν την πρόταση του Πρωθυπουργού να προχωρήσουμε στο θεσμικό πλαίσιο.</w:t>
      </w:r>
    </w:p>
    <w:p w14:paraId="0D31A73F"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Όσον αφορά κάποια ζητήματα για την πολιτική σταθερότητα, σε σ</w:t>
      </w:r>
      <w:r>
        <w:rPr>
          <w:rFonts w:eastAsia="Times New Roman" w:cs="Times New Roman"/>
          <w:szCs w:val="24"/>
        </w:rPr>
        <w:t xml:space="preserve">ημερινό της δημοσίευμα η </w:t>
      </w:r>
      <w:r>
        <w:rPr>
          <w:rFonts w:eastAsia="Times New Roman" w:cs="Times New Roman"/>
          <w:szCs w:val="24"/>
        </w:rPr>
        <w:t>«</w:t>
      </w:r>
      <w:r>
        <w:rPr>
          <w:rFonts w:eastAsia="Times New Roman" w:cs="Times New Roman"/>
          <w:szCs w:val="24"/>
          <w:lang w:val="en-US"/>
        </w:rPr>
        <w:t>DIE</w:t>
      </w:r>
      <w:r w:rsidRPr="00F41FBE">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r>
        <w:rPr>
          <w:rFonts w:eastAsia="Times New Roman" w:cs="Times New Roman"/>
          <w:szCs w:val="24"/>
        </w:rPr>
        <w:t xml:space="preserve"> αναφέρθηκε στην Ελλάδα ως «η πολιτικά σταθερή Ελλάδα, ένας από τους μεγάλους νικητές της τουριστικής περιόδου 2017»</w:t>
      </w:r>
      <w:r>
        <w:rPr>
          <w:rFonts w:eastAsia="Times New Roman" w:cs="Times New Roman"/>
          <w:szCs w:val="24"/>
        </w:rPr>
        <w:t>.</w:t>
      </w:r>
      <w:r>
        <w:rPr>
          <w:rFonts w:eastAsia="Times New Roman" w:cs="Times New Roman"/>
          <w:szCs w:val="24"/>
        </w:rPr>
        <w:t xml:space="preserve"> Πραγματικά, νομίζω πως το ότι η χώρα μας είναι πολιτικά σταθερή, αυτό δεν </w:t>
      </w:r>
      <w:r>
        <w:rPr>
          <w:rFonts w:eastAsia="Times New Roman" w:cs="Times New Roman"/>
          <w:szCs w:val="24"/>
        </w:rPr>
        <w:lastRenderedPageBreak/>
        <w:t>έχει γίνει από μόνο του, αλλά</w:t>
      </w:r>
      <w:r>
        <w:rPr>
          <w:rFonts w:eastAsia="Times New Roman" w:cs="Times New Roman"/>
          <w:szCs w:val="24"/>
        </w:rPr>
        <w:t xml:space="preserve"> έχει γίνει μετά από την πολιτική που έχει εφαρμόσει η σημερινή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0D31A74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Όσον αφορά στο κομμάτι των εκλογών</w:t>
      </w:r>
      <w:r>
        <w:rPr>
          <w:rFonts w:eastAsia="Times New Roman" w:cs="Times New Roman"/>
          <w:szCs w:val="24"/>
        </w:rPr>
        <w:t>,</w:t>
      </w:r>
      <w:r>
        <w:rPr>
          <w:rFonts w:eastAsia="Times New Roman" w:cs="Times New Roman"/>
          <w:szCs w:val="24"/>
        </w:rPr>
        <w:t xml:space="preserve"> που ακούστηκε από διάφορες παρατάξεις μέσα στην Ολομέλεια σήμερα, έχω να μεταφέρω το εξής</w:t>
      </w:r>
      <w:r>
        <w:rPr>
          <w:rFonts w:eastAsia="Times New Roman" w:cs="Times New Roman"/>
          <w:szCs w:val="24"/>
        </w:rPr>
        <w:t>.</w:t>
      </w:r>
      <w:r>
        <w:rPr>
          <w:rFonts w:eastAsia="Times New Roman" w:cs="Times New Roman"/>
          <w:szCs w:val="24"/>
        </w:rPr>
        <w:t xml:space="preserve"> Πραγματικά εμείς δεν κρυβόμαστε από κανέναν. Πηγαίνουμε στα χωριά μας, πηγαίνουμε στις πόλεις μας, μιλάμε με τον κόσμο και δεχόμαστε προβλήματα, μας ρίχνουν και προκηρύξεις άμα χρειαστεί κα</w:t>
      </w:r>
      <w:r>
        <w:rPr>
          <w:rFonts w:eastAsia="Times New Roman" w:cs="Times New Roman"/>
          <w:szCs w:val="24"/>
        </w:rPr>
        <w:t>μ</w:t>
      </w:r>
      <w:r>
        <w:rPr>
          <w:rFonts w:eastAsia="Times New Roman" w:cs="Times New Roman"/>
          <w:szCs w:val="24"/>
        </w:rPr>
        <w:t>μιά φορά, αλλά δεν κρυβόμαστε, δεν πάμε σε άλλη πόλη</w:t>
      </w:r>
      <w:r>
        <w:rPr>
          <w:rFonts w:eastAsia="Times New Roman" w:cs="Times New Roman"/>
          <w:szCs w:val="24"/>
        </w:rPr>
        <w:t>,</w:t>
      </w:r>
      <w:r>
        <w:rPr>
          <w:rFonts w:eastAsia="Times New Roman" w:cs="Times New Roman"/>
          <w:szCs w:val="24"/>
        </w:rPr>
        <w:t xml:space="preserve"> αντί να πάμ</w:t>
      </w:r>
      <w:r>
        <w:rPr>
          <w:rFonts w:eastAsia="Times New Roman" w:cs="Times New Roman"/>
          <w:szCs w:val="24"/>
        </w:rPr>
        <w:t>ε σε εκείνη που ήταν αρχικά προγραμματισμένο να πάμε. Τους βλέπουμε, μας βλέπουν, είμαστε μαζί τους, συνεχίζουμε να είμαστε κοντά τους, ξέρουμε ότι δεν μπορούμε να λύσουμε όλα τα προβλήματά τους και εκείνοι το ξέρουν, αλλά βλέπουν τις προσπάθειές μας και α</w:t>
      </w:r>
      <w:r>
        <w:rPr>
          <w:rFonts w:eastAsia="Times New Roman" w:cs="Times New Roman"/>
          <w:szCs w:val="24"/>
        </w:rPr>
        <w:t xml:space="preserve">υτό είναι που επικροτούν και μας λένε όλοι «μην προχωράτε σε εκλογές, δεν θέλουμε εκλογές». Αυτό είναι που μεταφέρεται από όλους τους Υπουργούς και από όλους τους Βουλευτές στην Κυβέρνηση σήμερα. </w:t>
      </w:r>
    </w:p>
    <w:p w14:paraId="0D31A741"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Όσον αφορά τώρα κάποια ζητήματα που τέθηκαν, κύριε Κουτσούκ</w:t>
      </w:r>
      <w:r>
        <w:rPr>
          <w:rFonts w:eastAsia="Times New Roman" w:cs="Times New Roman"/>
          <w:szCs w:val="24"/>
        </w:rPr>
        <w:t>ο, πραγματικά είναι μεγάλη παράλειψή μου το ότι δεν σας απάντησα για τα όρια ελέγχου.</w:t>
      </w:r>
    </w:p>
    <w:p w14:paraId="0D31A74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όρια ελέγχου, επειδή το συζητήσαμε στο Υπουργείο και με τον Υπουργό κ. </w:t>
      </w:r>
      <w:proofErr w:type="spellStart"/>
      <w:r>
        <w:rPr>
          <w:rFonts w:eastAsia="Times New Roman" w:cs="Times New Roman"/>
          <w:szCs w:val="24"/>
        </w:rPr>
        <w:t>Τσακαλώτο</w:t>
      </w:r>
      <w:proofErr w:type="spellEnd"/>
      <w:r>
        <w:rPr>
          <w:rFonts w:eastAsia="Times New Roman" w:cs="Times New Roman"/>
          <w:szCs w:val="24"/>
        </w:rPr>
        <w:t>, από τη διαβούλευση υπήρχε οικονομικό θέμα από τους φορείς -οι οποίοι δεν ή</w:t>
      </w:r>
      <w:r>
        <w:rPr>
          <w:rFonts w:eastAsia="Times New Roman" w:cs="Times New Roman"/>
          <w:szCs w:val="24"/>
        </w:rPr>
        <w:t>ρθαν και στην ακρόαση των φορέων- ότι δεν μπορούν να το αντιμετωπίσουν και το ξαναέβαλε η ΠΟΦΕΕ στην ακρόαση φορέων πάλι το θέμα με τα όρια. Γι’ αυτό και εμείς αποφασίσαμε να το δούμε αργότερα, αφού κάνουμε κάποια διαβούλευση με τους εμπλεκόμενους φορείς κ</w:t>
      </w:r>
      <w:r>
        <w:rPr>
          <w:rFonts w:eastAsia="Times New Roman" w:cs="Times New Roman"/>
          <w:szCs w:val="24"/>
        </w:rPr>
        <w:t>αι με τ</w:t>
      </w:r>
      <w:r>
        <w:rPr>
          <w:rFonts w:eastAsia="Times New Roman" w:cs="Times New Roman"/>
          <w:szCs w:val="24"/>
        </w:rPr>
        <w:t>ο</w:t>
      </w:r>
      <w:r>
        <w:rPr>
          <w:rFonts w:eastAsia="Times New Roman" w:cs="Times New Roman"/>
          <w:szCs w:val="24"/>
        </w:rPr>
        <w:t xml:space="preserve"> ΣΟΕΛ και με τους φορείς των λογιστών και με τους παραγωγικούς φορείς, ούτως ώστε να είναι κάτι πιο συντονισμένο, παρά να το προχωρήσουμε τώρα.</w:t>
      </w:r>
    </w:p>
    <w:p w14:paraId="0D31A743"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895</w:t>
      </w:r>
      <w:r>
        <w:rPr>
          <w:rFonts w:eastAsia="Times New Roman" w:cs="Times New Roman"/>
          <w:szCs w:val="24"/>
        </w:rPr>
        <w:t>,</w:t>
      </w:r>
      <w:r>
        <w:rPr>
          <w:rFonts w:eastAsia="Times New Roman" w:cs="Times New Roman"/>
          <w:szCs w:val="24"/>
        </w:rPr>
        <w:t xml:space="preserve"> που έχει να κάνει με την παράταση για τις 8 Φεβρουαρίου, δεν υπήρχε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πρόθεση να δοθεί παράταση. Απλά η διευκρινιστική εγκύκλιος από την Ανεξάρτητη Αρχή Δημοσίων Εσόδων δημοσιεύτηκε μόλις προχθές, με αποτέλεσμα να υπάρχουν πάρα πολλά ζητήματα. </w:t>
      </w:r>
    </w:p>
    <w:p w14:paraId="0D31A74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Υπήρχαν κάποιες ασάφειες. Δεν μπορούσαν να κάνουν φορολογικές δηλώσεις οι </w:t>
      </w:r>
      <w:r>
        <w:rPr>
          <w:rFonts w:eastAsia="Times New Roman" w:cs="Times New Roman"/>
          <w:szCs w:val="24"/>
        </w:rPr>
        <w:t>ενδιαφερόμενοι και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αφού πρώτα δημοσιεύθηκε η εγκύκλιος, δόθηκε η παράταση</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έχουμε τη δυνατότητα να μπορέσουμε να υποβάλουμε τις δηλώσεις τους. Ας ελπίσουμε ότι δεν θα είστε ο μάντης των κακών ειδήσεων που έχετε προβλέψει.</w:t>
      </w:r>
    </w:p>
    <w:p w14:paraId="0D31A74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ορά το άλλο θέμα που μπήκε από τον κ. Λοβέρδο</w:t>
      </w:r>
      <w:r>
        <w:rPr>
          <w:rFonts w:eastAsia="Times New Roman" w:cs="Times New Roman"/>
          <w:szCs w:val="24"/>
        </w:rPr>
        <w:t>,</w:t>
      </w:r>
      <w:r>
        <w:rPr>
          <w:rFonts w:eastAsia="Times New Roman" w:cs="Times New Roman"/>
          <w:szCs w:val="24"/>
        </w:rPr>
        <w:t xml:space="preserve"> σε σχέση με τις αρμοδιότητες της Υφυπουργού, στο </w:t>
      </w:r>
      <w:r>
        <w:rPr>
          <w:rFonts w:eastAsia="Times New Roman" w:cs="Times New Roman"/>
          <w:szCs w:val="24"/>
        </w:rPr>
        <w:t>Φ</w:t>
      </w:r>
      <w:r>
        <w:rPr>
          <w:rFonts w:eastAsia="Times New Roman" w:cs="Times New Roman"/>
          <w:szCs w:val="24"/>
        </w:rPr>
        <w:t>ύλλο της Εφημερίδας της Κυβερνήσεως στις 15 Νοεμβρίου, το 3696, στο άρθρο 2 λέει: Στις κατά το άρθρο 1 αρμοδιότητες περιλαμβάνονται: Πρώτον, οι κοινοβουλευτικέ</w:t>
      </w:r>
      <w:r>
        <w:rPr>
          <w:rFonts w:eastAsia="Times New Roman" w:cs="Times New Roman"/>
          <w:szCs w:val="24"/>
        </w:rPr>
        <w:t>ς αρμοδιότητες και</w:t>
      </w:r>
      <w:r>
        <w:rPr>
          <w:rFonts w:eastAsia="Times New Roman" w:cs="Times New Roman"/>
          <w:szCs w:val="24"/>
        </w:rPr>
        <w:t>,</w:t>
      </w:r>
      <w:r>
        <w:rPr>
          <w:rFonts w:eastAsia="Times New Roman" w:cs="Times New Roman"/>
          <w:szCs w:val="24"/>
        </w:rPr>
        <w:t xml:space="preserve"> δεύτερον, η νομοθετική πρωτοβουλία, η οποία ασκείται μόνο από κοινού με τον Υπουργό.</w:t>
      </w:r>
    </w:p>
    <w:p w14:paraId="0D31A74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Λοβέρδε</w:t>
      </w:r>
      <w:proofErr w:type="spellEnd"/>
      <w:r>
        <w:rPr>
          <w:rFonts w:eastAsia="Times New Roman" w:cs="Times New Roman"/>
          <w:szCs w:val="24"/>
        </w:rPr>
        <w:t>, νομικός δεν είμαι, αλλά εσείς</w:t>
      </w:r>
      <w:r>
        <w:rPr>
          <w:rFonts w:eastAsia="Times New Roman" w:cs="Times New Roman"/>
          <w:szCs w:val="24"/>
        </w:rPr>
        <w:t>,</w:t>
      </w:r>
      <w:r>
        <w:rPr>
          <w:rFonts w:eastAsia="Times New Roman" w:cs="Times New Roman"/>
          <w:szCs w:val="24"/>
        </w:rPr>
        <w:t xml:space="preserve"> που είστε, τουλάχιστον καταλαβαίνετε ότι το να αποδεχθώ μια τροπολογία είναι μέσα στις κοινοβουλευτικές α</w:t>
      </w:r>
      <w:r>
        <w:rPr>
          <w:rFonts w:eastAsia="Times New Roman" w:cs="Times New Roman"/>
          <w:szCs w:val="24"/>
        </w:rPr>
        <w:t>ρμοδιότητες τουλάχιστον.</w:t>
      </w:r>
    </w:p>
    <w:p w14:paraId="0D31A74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στις νομοθετικές. Είναι άλλο αυτό.</w:t>
      </w:r>
    </w:p>
    <w:p w14:paraId="0D31A74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Το να αποδεχθώ, όχι το να καταθέσω. Το να καταθέσω δεν είναι. Το να αποδεχθώ είναι στις κοινοβουλευτικές αρμοδιότητες. Τουλ</w:t>
      </w:r>
      <w:r>
        <w:rPr>
          <w:rFonts w:eastAsia="Times New Roman" w:cs="Times New Roman"/>
          <w:szCs w:val="24"/>
        </w:rPr>
        <w:t xml:space="preserve">άχιστον αυτή την ερμηνεία έχουμε από τις </w:t>
      </w:r>
      <w:r>
        <w:rPr>
          <w:rFonts w:eastAsia="Times New Roman" w:cs="Times New Roman"/>
          <w:szCs w:val="24"/>
        </w:rPr>
        <w:t>υ</w:t>
      </w:r>
      <w:r>
        <w:rPr>
          <w:rFonts w:eastAsia="Times New Roman" w:cs="Times New Roman"/>
          <w:szCs w:val="24"/>
        </w:rPr>
        <w:t>πηρεσίες της Βουλής.</w:t>
      </w:r>
    </w:p>
    <w:p w14:paraId="0D31A74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0D31A74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D31A74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Διαφάνειας και Ανθρωπίνων Δικαιωμάτων διαβίβασε στη Βουλή σύμφωνα με τ</w:t>
      </w:r>
      <w:r>
        <w:rPr>
          <w:rFonts w:eastAsia="Times New Roman" w:cs="Times New Roman"/>
          <w:szCs w:val="24"/>
        </w:rPr>
        <w:t xml:space="preserve">ο άρθρο 86 του Συντάγματος και τον ν.3126/2003 «Ποινική ευθύνη των Υπουργών», όπως ισχύει: </w:t>
      </w:r>
    </w:p>
    <w:p w14:paraId="0D31A74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Πρώτον, στις 25-10-2016 ποινική δικογραφία που αφορά στον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και δεύτερον, στις 17-1-2017 ποινική δικογραφία που αφορά στον π</w:t>
      </w:r>
      <w:r>
        <w:rPr>
          <w:rFonts w:eastAsia="Times New Roman" w:cs="Times New Roman"/>
          <w:szCs w:val="24"/>
        </w:rPr>
        <w:t>ρώην Υπουργό Παιδείας και Θρησκευμάτων κ. Ανδρέα Λοβέρδο.</w:t>
      </w:r>
    </w:p>
    <w:p w14:paraId="0D31A74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«Υποχρεωτικός έλεγχος των ετήσ</w:t>
      </w:r>
      <w:r>
        <w:rPr>
          <w:rFonts w:eastAsia="Times New Roman" w:cs="Times New Roman"/>
          <w:szCs w:val="24"/>
        </w:rPr>
        <w:t>ιων και των ενοποιημένων χρηματοοικονομικών καταστάσεων, δημόσια εποπτεία επί του ελεγκτικού έργου και λοιπές διατάξεις».</w:t>
      </w:r>
    </w:p>
    <w:p w14:paraId="0D31A74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D31A74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5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Ναι. </w:t>
      </w:r>
    </w:p>
    <w:p w14:paraId="0D31A75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Όχι.</w:t>
      </w:r>
    </w:p>
    <w:p w14:paraId="0D31A75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5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5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0D31A75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0D31A75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0D31A75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σχέδιο του Υπουργείου Οικονομικών</w:t>
      </w:r>
      <w:r>
        <w:rPr>
          <w:rFonts w:eastAsia="Times New Roman" w:cs="Times New Roman"/>
          <w:szCs w:val="24"/>
        </w:rPr>
        <w:t>:</w:t>
      </w:r>
      <w:r>
        <w:rPr>
          <w:rFonts w:eastAsia="Times New Roman" w:cs="Times New Roman"/>
          <w:szCs w:val="24"/>
        </w:rPr>
        <w:t xml:space="preserve"> «Υποχρεωτικός έλεγχος των ετήσιων κ</w:t>
      </w:r>
      <w:r>
        <w:rPr>
          <w:rFonts w:eastAsia="Times New Roman" w:cs="Times New Roman"/>
          <w:szCs w:val="24"/>
        </w:rPr>
        <w:t>αι των ενοποιημένων χρηματοοικονομικών καταστάσεων, δημόσια εποπτεία επί του ελεγκτικού έργου και λοιπές διατάξεις» έγινε δεκτό επί της αρχής κατά πλειοψηφία.</w:t>
      </w:r>
    </w:p>
    <w:p w14:paraId="0D31A75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 και η ψήφισή τους θα γίνει χωριστά.</w:t>
      </w:r>
    </w:p>
    <w:p w14:paraId="0D31A75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w:t>
      </w:r>
      <w:r>
        <w:rPr>
          <w:rFonts w:eastAsia="Times New Roman" w:cs="Times New Roman"/>
          <w:szCs w:val="24"/>
        </w:rPr>
        <w:t>ται το Σώμα: Γίνεται δεκτό το άρθρο 1 ως έχει;</w:t>
      </w:r>
    </w:p>
    <w:p w14:paraId="0D31A75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5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5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5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5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D31A75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6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6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6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 έγινε δεκτό ως έχει κατά πλειοψηφία. </w:t>
      </w:r>
    </w:p>
    <w:p w14:paraId="0D31A76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6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6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6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Όχι.</w:t>
      </w:r>
    </w:p>
    <w:p w14:paraId="0D31A76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6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6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6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6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6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 έγινε δεκτό, όπως τροποποιήθηκε από τ</w:t>
      </w:r>
      <w:r>
        <w:rPr>
          <w:rFonts w:eastAsia="Times New Roman" w:cs="Times New Roman"/>
          <w:szCs w:val="24"/>
        </w:rPr>
        <w:t>ο</w:t>
      </w:r>
      <w:r>
        <w:rPr>
          <w:rFonts w:eastAsia="Times New Roman" w:cs="Times New Roman"/>
          <w:szCs w:val="24"/>
        </w:rPr>
        <w:t xml:space="preserve">ν </w:t>
      </w:r>
      <w:r>
        <w:rPr>
          <w:rFonts w:eastAsia="Times New Roman" w:cs="Times New Roman"/>
          <w:szCs w:val="24"/>
        </w:rPr>
        <w:t>κύριο</w:t>
      </w:r>
      <w:r>
        <w:rPr>
          <w:rFonts w:eastAsia="Times New Roman" w:cs="Times New Roman"/>
          <w:szCs w:val="24"/>
        </w:rPr>
        <w:t xml:space="preserve"> Υπουργό, κατά πλειοψηφία. </w:t>
      </w:r>
    </w:p>
    <w:p w14:paraId="0D31A76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6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6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77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7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7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7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7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w:t>
      </w:r>
      <w:r>
        <w:rPr>
          <w:rFonts w:eastAsia="Times New Roman" w:cs="Times New Roman"/>
          <w:b/>
          <w:szCs w:val="24"/>
        </w:rPr>
        <w:t>ΡΓΙΑΔΗΣ:</w:t>
      </w:r>
      <w:r>
        <w:rPr>
          <w:rFonts w:eastAsia="Times New Roman" w:cs="Times New Roman"/>
          <w:szCs w:val="24"/>
        </w:rPr>
        <w:t xml:space="preserve"> Ναι. </w:t>
      </w:r>
    </w:p>
    <w:p w14:paraId="0D31A77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7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77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D31A77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7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w:t>
      </w:r>
      <w:r>
        <w:rPr>
          <w:rFonts w:eastAsia="Times New Roman" w:cs="Times New Roman"/>
          <w:b/>
          <w:szCs w:val="24"/>
        </w:rPr>
        <w:t>ΕΣΥΡΟΠΟΥΛΟΣ:</w:t>
      </w:r>
      <w:r>
        <w:rPr>
          <w:rFonts w:eastAsia="Times New Roman" w:cs="Times New Roman"/>
          <w:szCs w:val="24"/>
        </w:rPr>
        <w:t xml:space="preserve"> Ναι.</w:t>
      </w:r>
    </w:p>
    <w:p w14:paraId="0D31A77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7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7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7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 </w:t>
      </w:r>
    </w:p>
    <w:p w14:paraId="0D31A77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7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8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4 έγινε δεκτό ως έχει κατά πλειοψηφία. </w:t>
      </w:r>
    </w:p>
    <w:p w14:paraId="0D31A78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0D31A78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8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8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8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sidRPr="005A1A77">
        <w:rPr>
          <w:rFonts w:eastAsia="Times New Roman" w:cs="Times New Roman"/>
          <w:b/>
          <w:szCs w:val="24"/>
        </w:rPr>
        <w:t>ΓΙΑΝΝΗΣ ΚΟΥΤΣΟΥΚΟΣ:</w:t>
      </w:r>
      <w:r w:rsidRPr="00F6683E">
        <w:rPr>
          <w:rFonts w:eastAsia="Times New Roman" w:cs="Times New Roman"/>
          <w:szCs w:val="24"/>
        </w:rPr>
        <w:t xml:space="preserve"> Ναι.</w:t>
      </w:r>
    </w:p>
    <w:p w14:paraId="0D31A78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8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8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8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8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 xml:space="preserve">το άρθρο 5 έγινε δεκτό ως έχει κατά πλειοψηφία. </w:t>
      </w:r>
    </w:p>
    <w:p w14:paraId="0D31A78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8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w:t>
      </w:r>
      <w:r>
        <w:rPr>
          <w:rFonts w:eastAsia="Times New Roman" w:cs="Times New Roman"/>
          <w:szCs w:val="24"/>
        </w:rPr>
        <w:t>Ναι.</w:t>
      </w:r>
    </w:p>
    <w:p w14:paraId="0D31A78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Ναι.</w:t>
      </w:r>
    </w:p>
    <w:p w14:paraId="0D31A78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8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9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9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9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9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9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6 έγινε δεκτό, όπως</w:t>
      </w:r>
      <w:r>
        <w:rPr>
          <w:rFonts w:eastAsia="Times New Roman" w:cs="Times New Roman"/>
          <w:szCs w:val="24"/>
        </w:rPr>
        <w:t xml:space="preserve">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79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ως </w:t>
      </w:r>
      <w:r>
        <w:rPr>
          <w:rFonts w:eastAsia="Times New Roman"/>
          <w:bCs/>
        </w:rPr>
        <w:t>έχει</w:t>
      </w:r>
      <w:r>
        <w:rPr>
          <w:rFonts w:eastAsia="Times New Roman" w:cs="Times New Roman"/>
          <w:szCs w:val="24"/>
        </w:rPr>
        <w:t xml:space="preserve">; </w:t>
      </w:r>
    </w:p>
    <w:p w14:paraId="0D31A79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9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9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9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9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9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 </w:t>
      </w:r>
    </w:p>
    <w:p w14:paraId="0D31A79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9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9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7 έγινε δεκτό ως </w:t>
      </w:r>
      <w:r>
        <w:rPr>
          <w:rFonts w:eastAsia="Times New Roman"/>
          <w:bCs/>
        </w:rPr>
        <w:t>έχει</w:t>
      </w:r>
      <w:r>
        <w:rPr>
          <w:rFonts w:eastAsia="Times New Roman" w:cs="Times New Roman"/>
          <w:szCs w:val="24"/>
        </w:rPr>
        <w:t xml:space="preserve"> κατά πλειοψηφία. </w:t>
      </w:r>
    </w:p>
    <w:p w14:paraId="0D31A79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ως </w:t>
      </w:r>
      <w:r>
        <w:rPr>
          <w:rFonts w:eastAsia="Times New Roman"/>
          <w:bCs/>
        </w:rPr>
        <w:t>έχει</w:t>
      </w:r>
      <w:r>
        <w:rPr>
          <w:rFonts w:eastAsia="Times New Roman" w:cs="Times New Roman"/>
          <w:szCs w:val="24"/>
        </w:rPr>
        <w:t xml:space="preserve">; </w:t>
      </w:r>
    </w:p>
    <w:p w14:paraId="0D31A7A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A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w:t>
      </w:r>
      <w:r>
        <w:rPr>
          <w:rFonts w:eastAsia="Times New Roman" w:cs="Times New Roman"/>
          <w:b/>
          <w:szCs w:val="24"/>
        </w:rPr>
        <w:t>ΥΛΟΣ:</w:t>
      </w:r>
      <w:r>
        <w:rPr>
          <w:rFonts w:eastAsia="Times New Roman" w:cs="Times New Roman"/>
          <w:szCs w:val="24"/>
        </w:rPr>
        <w:t xml:space="preserve"> Όχι. </w:t>
      </w:r>
    </w:p>
    <w:p w14:paraId="0D31A7A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A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A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A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A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A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A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8 έγινε δεκτό ως </w:t>
      </w:r>
      <w:r>
        <w:rPr>
          <w:rFonts w:eastAsia="Times New Roman"/>
          <w:bCs/>
        </w:rPr>
        <w:t>έχει</w:t>
      </w:r>
      <w:r>
        <w:rPr>
          <w:rFonts w:eastAsia="Times New Roman" w:cs="Times New Roman"/>
          <w:szCs w:val="24"/>
        </w:rPr>
        <w:t xml:space="preserve"> κατά πλειοψηφία. </w:t>
      </w:r>
    </w:p>
    <w:p w14:paraId="0D31A7A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9</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A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A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A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A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A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D31A7A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B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w:t>
      </w:r>
      <w:r>
        <w:rPr>
          <w:rFonts w:eastAsia="Times New Roman" w:cs="Times New Roman"/>
          <w:szCs w:val="24"/>
        </w:rPr>
        <w:t xml:space="preserve"> Ναι. </w:t>
      </w:r>
    </w:p>
    <w:p w14:paraId="0D31A7B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B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9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7B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w:t>
      </w:r>
      <w:r>
        <w:rPr>
          <w:rFonts w:eastAsia="Times New Roman"/>
          <w:bCs/>
        </w:rPr>
        <w:t>έχει</w:t>
      </w:r>
      <w:r>
        <w:rPr>
          <w:rFonts w:eastAsia="Times New Roman" w:cs="Times New Roman"/>
          <w:szCs w:val="24"/>
        </w:rPr>
        <w:t xml:space="preserve">; </w:t>
      </w:r>
    </w:p>
    <w:p w14:paraId="0D31A7B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B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B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B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B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B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B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B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B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 xml:space="preserve">το άρθρο 10 έγινε δεκτό ως </w:t>
      </w:r>
      <w:r>
        <w:rPr>
          <w:rFonts w:eastAsia="Times New Roman"/>
          <w:bCs/>
        </w:rPr>
        <w:t>έχει</w:t>
      </w:r>
      <w:r>
        <w:rPr>
          <w:rFonts w:eastAsia="Times New Roman" w:cs="Times New Roman"/>
          <w:szCs w:val="24"/>
        </w:rPr>
        <w:t xml:space="preserve"> κ</w:t>
      </w:r>
      <w:r>
        <w:rPr>
          <w:rFonts w:eastAsia="Times New Roman" w:cs="Times New Roman"/>
          <w:szCs w:val="24"/>
        </w:rPr>
        <w:t xml:space="preserve">ατά πλειοψηφία. </w:t>
      </w:r>
    </w:p>
    <w:p w14:paraId="0D31A7B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11 ως </w:t>
      </w:r>
      <w:r>
        <w:rPr>
          <w:rFonts w:eastAsia="Times New Roman"/>
          <w:bCs/>
        </w:rPr>
        <w:t>έχει</w:t>
      </w:r>
      <w:r>
        <w:rPr>
          <w:rFonts w:eastAsia="Times New Roman" w:cs="Times New Roman"/>
          <w:szCs w:val="24"/>
        </w:rPr>
        <w:t xml:space="preserve">; </w:t>
      </w:r>
    </w:p>
    <w:p w14:paraId="0D31A7B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ΕΥΣΤΑΘΙΟΣ ΓΙΑΝΝΑΚΙΔΗΣ:</w:t>
      </w:r>
      <w:r>
        <w:rPr>
          <w:rFonts w:eastAsia="Times New Roman" w:cs="Times New Roman"/>
          <w:szCs w:val="24"/>
        </w:rPr>
        <w:t xml:space="preserve"> Ναι.</w:t>
      </w:r>
    </w:p>
    <w:p w14:paraId="0D31A7B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7C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C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0D31A7C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C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C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C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0D31A7C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11 έγινε δεκτό ως </w:t>
      </w:r>
      <w:r>
        <w:rPr>
          <w:rFonts w:eastAsia="Times New Roman"/>
          <w:bCs/>
        </w:rPr>
        <w:t>έχει</w:t>
      </w:r>
      <w:r>
        <w:rPr>
          <w:rFonts w:eastAsia="Times New Roman" w:cs="Times New Roman"/>
          <w:szCs w:val="24"/>
        </w:rPr>
        <w:t xml:space="preserve"> κατά πλειοψηφία. </w:t>
      </w:r>
    </w:p>
    <w:p w14:paraId="0D31A7C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12 ως </w:t>
      </w:r>
      <w:r>
        <w:rPr>
          <w:rFonts w:eastAsia="Times New Roman"/>
          <w:bCs/>
        </w:rPr>
        <w:t>έχει</w:t>
      </w:r>
      <w:r>
        <w:rPr>
          <w:rFonts w:eastAsia="Times New Roman" w:cs="Times New Roman"/>
          <w:szCs w:val="24"/>
        </w:rPr>
        <w:t xml:space="preserve">; </w:t>
      </w:r>
    </w:p>
    <w:p w14:paraId="0D31A7C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C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C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C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C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C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C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C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D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12 έγινε δεκτό ως </w:t>
      </w:r>
      <w:r>
        <w:rPr>
          <w:rFonts w:eastAsia="Times New Roman"/>
          <w:bCs/>
        </w:rPr>
        <w:t>έχει</w:t>
      </w:r>
      <w:r>
        <w:rPr>
          <w:rFonts w:eastAsia="Times New Roman" w:cs="Times New Roman"/>
          <w:szCs w:val="24"/>
        </w:rPr>
        <w:t xml:space="preserve"> κατά πλειοψηφία. </w:t>
      </w:r>
    </w:p>
    <w:p w14:paraId="0D31A7D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 xml:space="preserve">ο 13 ως </w:t>
      </w:r>
      <w:r>
        <w:rPr>
          <w:rFonts w:eastAsia="Times New Roman"/>
          <w:bCs/>
        </w:rPr>
        <w:t>έχει</w:t>
      </w:r>
      <w:r>
        <w:rPr>
          <w:rFonts w:eastAsia="Times New Roman" w:cs="Times New Roman"/>
          <w:szCs w:val="24"/>
        </w:rPr>
        <w:t xml:space="preserve">; </w:t>
      </w:r>
    </w:p>
    <w:p w14:paraId="0D31A7D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D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D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D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D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D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D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D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D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Συνεπώς το άρθρο 13 έγινε δεκτό ως </w:t>
      </w:r>
      <w:r>
        <w:rPr>
          <w:rFonts w:eastAsia="Times New Roman"/>
          <w:bCs/>
        </w:rPr>
        <w:t>έχει</w:t>
      </w:r>
      <w:r>
        <w:rPr>
          <w:rFonts w:eastAsia="Times New Roman" w:cs="Times New Roman"/>
          <w:szCs w:val="24"/>
        </w:rPr>
        <w:t xml:space="preserve"> κατά πλειοψηφία. </w:t>
      </w:r>
    </w:p>
    <w:p w14:paraId="0D31A7D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D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D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7D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D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E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D31A7E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E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E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E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14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7E5"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w:t>
      </w:r>
      <w:r>
        <w:rPr>
          <w:rFonts w:eastAsia="Times New Roman" w:cs="Times New Roman"/>
          <w:bCs/>
          <w:shd w:val="clear" w:color="auto" w:fill="FFFFFF"/>
        </w:rPr>
        <w:t>επτά</w:t>
      </w:r>
      <w:r>
        <w:rPr>
          <w:rFonts w:eastAsia="Times New Roman" w:cs="Times New Roman"/>
        </w:rPr>
        <w:t xml:space="preserve"> μαθητές και μαθήτριες και τρεις εκπαιδευτικοί συνοδοί τους από το δεύτερο τμήμα του 4</w:t>
      </w:r>
      <w:r>
        <w:rPr>
          <w:rFonts w:eastAsia="Times New Roman" w:cs="Times New Roman"/>
          <w:vertAlign w:val="superscript"/>
        </w:rPr>
        <w:t>ου</w:t>
      </w:r>
      <w:r>
        <w:rPr>
          <w:rFonts w:eastAsia="Times New Roman" w:cs="Times New Roman"/>
        </w:rPr>
        <w:t xml:space="preserve"> Γυμνασίου Δράμας.</w:t>
      </w:r>
    </w:p>
    <w:p w14:paraId="0D31A7E6" w14:textId="77777777" w:rsidR="00320123" w:rsidRDefault="00F36392">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D31A7E7" w14:textId="77777777" w:rsidR="00320123" w:rsidRDefault="00F36392">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D31A7E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Ερωτάται το</w:t>
      </w:r>
      <w:r>
        <w:rPr>
          <w:rFonts w:eastAsia="Times New Roman" w:cs="Times New Roman"/>
          <w:szCs w:val="24"/>
        </w:rPr>
        <w:t xml:space="preserve"> Σώμα: Γίνεται δεκτό το άρθρο 15</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E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E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Ναι.</w:t>
      </w:r>
    </w:p>
    <w:p w14:paraId="0D31A7E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E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E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E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E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w:t>
      </w:r>
      <w:r>
        <w:rPr>
          <w:rFonts w:eastAsia="Times New Roman" w:cs="Times New Roman"/>
          <w:szCs w:val="24"/>
        </w:rPr>
        <w:t xml:space="preserve">αι. </w:t>
      </w:r>
    </w:p>
    <w:p w14:paraId="0D31A7F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7F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15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7F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7F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ΕΥΣΤΑΘΙΟΣ </w:t>
      </w:r>
      <w:r>
        <w:rPr>
          <w:rFonts w:eastAsia="Times New Roman" w:cs="Times New Roman"/>
          <w:b/>
          <w:szCs w:val="24"/>
        </w:rPr>
        <w:t>ΓΙΑΝΝΑΚΙΔΗΣ:</w:t>
      </w:r>
      <w:r>
        <w:rPr>
          <w:rFonts w:eastAsia="Times New Roman" w:cs="Times New Roman"/>
          <w:szCs w:val="24"/>
        </w:rPr>
        <w:t xml:space="preserve"> Ναι.</w:t>
      </w:r>
    </w:p>
    <w:p w14:paraId="0D31A7F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F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7F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7F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7F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7F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7F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0D31A7F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16 έγι</w:t>
      </w:r>
      <w:r>
        <w:rPr>
          <w:rFonts w:eastAsia="Times New Roman" w:cs="Times New Roman"/>
          <w:szCs w:val="24"/>
        </w:rPr>
        <w:t>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7F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w:t>
      </w:r>
      <w:r>
        <w:rPr>
          <w:rFonts w:eastAsia="Times New Roman"/>
          <w:bCs/>
        </w:rPr>
        <w:t>έχει</w:t>
      </w:r>
      <w:r>
        <w:rPr>
          <w:rFonts w:eastAsia="Times New Roman" w:cs="Times New Roman"/>
          <w:szCs w:val="24"/>
        </w:rPr>
        <w:t xml:space="preserve">; </w:t>
      </w:r>
    </w:p>
    <w:p w14:paraId="0D31A7F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7F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7F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0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0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0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0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0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0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17 έγινε δεκτό ως </w:t>
      </w:r>
      <w:r>
        <w:rPr>
          <w:rFonts w:eastAsia="Times New Roman"/>
          <w:bCs/>
        </w:rPr>
        <w:t>έχει</w:t>
      </w:r>
      <w:r>
        <w:rPr>
          <w:rFonts w:eastAsia="Times New Roman" w:cs="Times New Roman"/>
          <w:szCs w:val="24"/>
        </w:rPr>
        <w:t xml:space="preserve"> κατά πλειοψηφία. </w:t>
      </w:r>
    </w:p>
    <w:p w14:paraId="0D31A80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w:t>
      </w:r>
      <w:r>
        <w:rPr>
          <w:rFonts w:eastAsia="Times New Roman"/>
          <w:bCs/>
        </w:rPr>
        <w:t>έχει</w:t>
      </w:r>
      <w:r>
        <w:rPr>
          <w:rFonts w:eastAsia="Times New Roman" w:cs="Times New Roman"/>
          <w:szCs w:val="24"/>
        </w:rPr>
        <w:t xml:space="preserve">; </w:t>
      </w:r>
    </w:p>
    <w:p w14:paraId="0D31A80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0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0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0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0D31A80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0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0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0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0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18 έγινε δεκτό ως </w:t>
      </w:r>
      <w:r>
        <w:rPr>
          <w:rFonts w:eastAsia="Times New Roman"/>
          <w:bCs/>
        </w:rPr>
        <w:t>έχει</w:t>
      </w:r>
      <w:r>
        <w:rPr>
          <w:rFonts w:eastAsia="Times New Roman" w:cs="Times New Roman"/>
          <w:szCs w:val="24"/>
        </w:rPr>
        <w:t xml:space="preserve"> κ</w:t>
      </w:r>
      <w:r>
        <w:rPr>
          <w:rFonts w:eastAsia="Times New Roman" w:cs="Times New Roman"/>
          <w:szCs w:val="24"/>
        </w:rPr>
        <w:t xml:space="preserve">ατά πλειοψηφία. </w:t>
      </w:r>
    </w:p>
    <w:p w14:paraId="0D31A81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w:t>
      </w:r>
      <w:r>
        <w:rPr>
          <w:rFonts w:eastAsia="Times New Roman"/>
          <w:bCs/>
        </w:rPr>
        <w:t>έχει</w:t>
      </w:r>
      <w:r>
        <w:rPr>
          <w:rFonts w:eastAsia="Times New Roman" w:cs="Times New Roman"/>
          <w:szCs w:val="24"/>
        </w:rPr>
        <w:t xml:space="preserve">; </w:t>
      </w:r>
    </w:p>
    <w:p w14:paraId="0D31A81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1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1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0D31A81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1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1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1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1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1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19 έγινε δεκτό ως </w:t>
      </w:r>
      <w:r>
        <w:rPr>
          <w:rFonts w:eastAsia="Times New Roman"/>
          <w:bCs/>
        </w:rPr>
        <w:t>έχει</w:t>
      </w:r>
      <w:r>
        <w:rPr>
          <w:rFonts w:eastAsia="Times New Roman" w:cs="Times New Roman"/>
          <w:szCs w:val="24"/>
        </w:rPr>
        <w:t xml:space="preserve"> κατά πλειοψηφία. </w:t>
      </w:r>
    </w:p>
    <w:p w14:paraId="0D31A81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20 ως </w:t>
      </w:r>
      <w:r>
        <w:rPr>
          <w:rFonts w:eastAsia="Times New Roman"/>
          <w:bCs/>
        </w:rPr>
        <w:t>έχει</w:t>
      </w:r>
      <w:r>
        <w:rPr>
          <w:rFonts w:eastAsia="Times New Roman" w:cs="Times New Roman"/>
          <w:szCs w:val="24"/>
        </w:rPr>
        <w:t xml:space="preserve">; </w:t>
      </w:r>
    </w:p>
    <w:p w14:paraId="0D31A81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ΕΥΣΤΑΘΙΟΣ ΓΙΑΝΝΑΚΙΔΗΣ:</w:t>
      </w:r>
      <w:r>
        <w:rPr>
          <w:rFonts w:eastAsia="Times New Roman" w:cs="Times New Roman"/>
          <w:szCs w:val="24"/>
        </w:rPr>
        <w:t xml:space="preserve"> Ναι.</w:t>
      </w:r>
    </w:p>
    <w:p w14:paraId="0D31A81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1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w:t>
      </w:r>
      <w:r>
        <w:rPr>
          <w:rFonts w:eastAsia="Times New Roman" w:cs="Times New Roman"/>
          <w:szCs w:val="24"/>
        </w:rPr>
        <w:t>Όχι.</w:t>
      </w:r>
    </w:p>
    <w:p w14:paraId="0D31A81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1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2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2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2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2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20 έγινε δεκτό ως </w:t>
      </w:r>
      <w:r>
        <w:rPr>
          <w:rFonts w:eastAsia="Times New Roman"/>
          <w:bCs/>
        </w:rPr>
        <w:t>έχει</w:t>
      </w:r>
      <w:r>
        <w:rPr>
          <w:rFonts w:eastAsia="Times New Roman" w:cs="Times New Roman"/>
          <w:szCs w:val="24"/>
        </w:rPr>
        <w:t xml:space="preserve"> κατά πλειοψηφία. </w:t>
      </w:r>
    </w:p>
    <w:p w14:paraId="0D31A82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21</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82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2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2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2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2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2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2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2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0D31A82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21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82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22 ως </w:t>
      </w:r>
      <w:r>
        <w:rPr>
          <w:rFonts w:eastAsia="Times New Roman"/>
          <w:bCs/>
        </w:rPr>
        <w:t>έχει</w:t>
      </w:r>
      <w:r>
        <w:rPr>
          <w:rFonts w:eastAsia="Times New Roman" w:cs="Times New Roman"/>
          <w:szCs w:val="24"/>
        </w:rPr>
        <w:t xml:space="preserve">; </w:t>
      </w:r>
    </w:p>
    <w:p w14:paraId="0D31A82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3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3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w:t>
      </w:r>
      <w:r>
        <w:rPr>
          <w:rFonts w:eastAsia="Times New Roman" w:cs="Times New Roman"/>
          <w:b/>
          <w:szCs w:val="24"/>
        </w:rPr>
        <w:t>ΡΑΚΩΣΤΑΣ:</w:t>
      </w:r>
      <w:r>
        <w:rPr>
          <w:rFonts w:eastAsia="Times New Roman" w:cs="Times New Roman"/>
          <w:szCs w:val="24"/>
        </w:rPr>
        <w:t xml:space="preserve"> Όχι.</w:t>
      </w:r>
    </w:p>
    <w:p w14:paraId="0D31A83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3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3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3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3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3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22 έγινε δεκτό ως </w:t>
      </w:r>
      <w:r>
        <w:rPr>
          <w:rFonts w:eastAsia="Times New Roman"/>
          <w:bCs/>
        </w:rPr>
        <w:t>έχει</w:t>
      </w:r>
      <w:r>
        <w:rPr>
          <w:rFonts w:eastAsia="Times New Roman" w:cs="Times New Roman"/>
          <w:szCs w:val="24"/>
        </w:rPr>
        <w:t xml:space="preserve"> κατά πλειοψηφία. </w:t>
      </w:r>
    </w:p>
    <w:p w14:paraId="0D31A83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23</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83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3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3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Όχι.</w:t>
      </w:r>
    </w:p>
    <w:p w14:paraId="0D31A83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3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3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3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4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w:t>
      </w:r>
      <w:r>
        <w:rPr>
          <w:rFonts w:eastAsia="Times New Roman" w:cs="Times New Roman"/>
          <w:b/>
          <w:szCs w:val="24"/>
        </w:rPr>
        <w:t>ΥΡΙΔΩΝ ΔΑΝΕΛΛΗΣ:</w:t>
      </w:r>
      <w:r>
        <w:rPr>
          <w:rFonts w:eastAsia="Times New Roman" w:cs="Times New Roman"/>
          <w:szCs w:val="24"/>
        </w:rPr>
        <w:t xml:space="preserve"> Ναι.</w:t>
      </w:r>
    </w:p>
    <w:p w14:paraId="0D31A84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23 έγινε δεκτό</w:t>
      </w:r>
      <w:r>
        <w:rPr>
          <w:rFonts w:eastAsia="Times New Roman" w:cs="Times New Roman"/>
          <w:szCs w:val="24"/>
        </w:rPr>
        <w:t xml:space="preserve">, </w:t>
      </w:r>
      <w:r>
        <w:rPr>
          <w:rFonts w:eastAsia="Times New Roman" w:cs="Times New Roman"/>
          <w:szCs w:val="24"/>
        </w:rPr>
        <w:t>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84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84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w:t>
      </w:r>
      <w:r>
        <w:rPr>
          <w:rFonts w:eastAsia="Times New Roman" w:cs="Times New Roman"/>
          <w:b/>
          <w:szCs w:val="24"/>
        </w:rPr>
        <w:t>Σ:</w:t>
      </w:r>
      <w:r>
        <w:rPr>
          <w:rFonts w:eastAsia="Times New Roman" w:cs="Times New Roman"/>
          <w:szCs w:val="24"/>
        </w:rPr>
        <w:t xml:space="preserve"> Ναι.</w:t>
      </w:r>
    </w:p>
    <w:p w14:paraId="0D31A84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4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4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4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4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4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4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4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24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84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ως </w:t>
      </w:r>
      <w:r>
        <w:rPr>
          <w:rFonts w:eastAsia="Times New Roman"/>
          <w:bCs/>
        </w:rPr>
        <w:t>έχει</w:t>
      </w:r>
      <w:r>
        <w:rPr>
          <w:rFonts w:eastAsia="Times New Roman" w:cs="Times New Roman"/>
          <w:szCs w:val="24"/>
        </w:rPr>
        <w:t xml:space="preserve">; </w:t>
      </w:r>
    </w:p>
    <w:p w14:paraId="0D31A84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4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4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5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5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5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5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5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5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25 έγινε δεκτό ως </w:t>
      </w:r>
      <w:r>
        <w:rPr>
          <w:rFonts w:eastAsia="Times New Roman"/>
          <w:bCs/>
        </w:rPr>
        <w:t>έχει</w:t>
      </w:r>
      <w:r>
        <w:rPr>
          <w:rFonts w:eastAsia="Times New Roman" w:cs="Times New Roman"/>
          <w:szCs w:val="24"/>
        </w:rPr>
        <w:t xml:space="preserve"> κατά πλειοψηφία. </w:t>
      </w:r>
    </w:p>
    <w:p w14:paraId="0D31A85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85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ΣΤΑΘΙΟΣ ΓΙΑΝΝΑΚΙΔΗΣ:</w:t>
      </w:r>
      <w:r>
        <w:rPr>
          <w:rFonts w:eastAsia="Times New Roman" w:cs="Times New Roman"/>
          <w:szCs w:val="24"/>
        </w:rPr>
        <w:t xml:space="preserve"> Ναι.</w:t>
      </w:r>
    </w:p>
    <w:p w14:paraId="0D31A85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5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5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0D31A85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5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5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5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5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26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86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86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86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86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86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86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86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86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86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86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27 έγινε δεκτό</w:t>
      </w:r>
      <w:r>
        <w:rPr>
          <w:rFonts w:eastAsia="Times New Roman" w:cs="Times New Roman"/>
          <w:szCs w:val="24"/>
        </w:rPr>
        <w:t>,</w:t>
      </w:r>
      <w:r>
        <w:rPr>
          <w:rFonts w:eastAsia="Times New Roman" w:cs="Times New Roman"/>
          <w:szCs w:val="24"/>
        </w:rPr>
        <w:t xml:space="preserve">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r>
        <w:rPr>
          <w:rFonts w:eastAsia="Times New Roman" w:cs="Times New Roman"/>
          <w:szCs w:val="24"/>
        </w:rPr>
        <w:t>,</w:t>
      </w:r>
      <w:r>
        <w:rPr>
          <w:rFonts w:eastAsia="Times New Roman" w:cs="Times New Roman"/>
          <w:szCs w:val="24"/>
        </w:rPr>
        <w:t xml:space="preserve"> κατά πλειοψηφία. </w:t>
      </w:r>
    </w:p>
    <w:p w14:paraId="0D31A86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0D31A86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6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Ναι.</w:t>
      </w:r>
    </w:p>
    <w:p w14:paraId="0D31A86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0D31A86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0D31A86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70" w14:textId="77777777" w:rsidR="00320123" w:rsidRDefault="00F36392">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 xml:space="preserve">Ναι. </w:t>
      </w:r>
      <w:r>
        <w:rPr>
          <w:rFonts w:eastAsia="Times New Roman" w:cs="Times New Roman"/>
          <w:b/>
          <w:szCs w:val="24"/>
        </w:rPr>
        <w:t xml:space="preserve"> </w:t>
      </w:r>
    </w:p>
    <w:p w14:paraId="0D31A87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0D31A87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7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28 έγινε δεκτό ως έχει κατά πλειοψηφία. </w:t>
      </w:r>
    </w:p>
    <w:p w14:paraId="0D31A87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29 ως έχει;  </w:t>
      </w:r>
    </w:p>
    <w:p w14:paraId="0D31A87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7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Όχι. </w:t>
      </w:r>
    </w:p>
    <w:p w14:paraId="0D31A87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r>
        <w:rPr>
          <w:rFonts w:eastAsia="Times New Roman" w:cs="Times New Roman"/>
          <w:szCs w:val="24"/>
        </w:rPr>
        <w:t xml:space="preserve">. </w:t>
      </w:r>
    </w:p>
    <w:p w14:paraId="0D31A87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7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0D31A87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7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7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7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29 έγινε δεκτό ως έχει κατά πλειοψηφία. </w:t>
      </w:r>
    </w:p>
    <w:p w14:paraId="0D31A87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 xml:space="preserve">το άρθρο 30 ως έχει; </w:t>
      </w:r>
    </w:p>
    <w:p w14:paraId="0D31A87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8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8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8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8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8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8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8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8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30 έγινε δεκτό ως έχει κατά πλειοψηφία. </w:t>
      </w:r>
    </w:p>
    <w:p w14:paraId="0D31A88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8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ΕΥΣΤΑΘΙΟΣ ΓΙΑΝΝΑΚΙΔΗΣ: </w:t>
      </w:r>
      <w:r>
        <w:rPr>
          <w:rFonts w:eastAsia="Times New Roman" w:cs="Times New Roman"/>
          <w:szCs w:val="24"/>
        </w:rPr>
        <w:t xml:space="preserve">Ναι. </w:t>
      </w:r>
    </w:p>
    <w:p w14:paraId="0D31A88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8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8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8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8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8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9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9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31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w:t>
      </w:r>
      <w:r>
        <w:rPr>
          <w:rFonts w:eastAsia="Times New Roman" w:cs="Times New Roman"/>
          <w:szCs w:val="24"/>
        </w:rPr>
        <w:t xml:space="preserve">Υπουργό, κατά πλειοψηφία. </w:t>
      </w:r>
    </w:p>
    <w:p w14:paraId="0D31A89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32 ως έχει; </w:t>
      </w:r>
    </w:p>
    <w:p w14:paraId="0D31A89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9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9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9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9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9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9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ΜΑΡΙΟΣ ΓΕΩ</w:t>
      </w:r>
      <w:r>
        <w:rPr>
          <w:rFonts w:eastAsia="Times New Roman" w:cs="Times New Roman"/>
          <w:b/>
          <w:szCs w:val="24"/>
        </w:rPr>
        <w:t xml:space="preserve">ΡΓΙΑΔΗΣ: </w:t>
      </w:r>
      <w:r>
        <w:rPr>
          <w:rFonts w:eastAsia="Times New Roman" w:cs="Times New Roman"/>
          <w:szCs w:val="24"/>
        </w:rPr>
        <w:t xml:space="preserve">Ναι. </w:t>
      </w:r>
    </w:p>
    <w:p w14:paraId="0D31A89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Ναι. </w:t>
      </w:r>
    </w:p>
    <w:p w14:paraId="0D31A89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32 έγινε δεκτό ως έχει κατά πλειοψηφία. </w:t>
      </w:r>
    </w:p>
    <w:p w14:paraId="0D31A89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9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9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Όχι.</w:t>
      </w:r>
    </w:p>
    <w:p w14:paraId="0D31A89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A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0D31A8A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A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A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A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A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33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8A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A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A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w:t>
      </w:r>
      <w:r>
        <w:rPr>
          <w:rFonts w:eastAsia="Times New Roman" w:cs="Times New Roman"/>
          <w:szCs w:val="24"/>
        </w:rPr>
        <w:t xml:space="preserve">Όχι. </w:t>
      </w:r>
    </w:p>
    <w:p w14:paraId="0D31A8A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A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A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A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A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A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A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34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 xml:space="preserve">ύριο </w:t>
      </w:r>
      <w:r>
        <w:rPr>
          <w:rFonts w:eastAsia="Times New Roman" w:cs="Times New Roman"/>
          <w:szCs w:val="24"/>
        </w:rPr>
        <w:t>Υπουργό, κατά πλειοψηφ</w:t>
      </w:r>
      <w:r>
        <w:rPr>
          <w:rFonts w:eastAsia="Times New Roman" w:cs="Times New Roman"/>
          <w:szCs w:val="24"/>
        </w:rPr>
        <w:t xml:space="preserve">ία. </w:t>
      </w:r>
    </w:p>
    <w:p w14:paraId="0D31A8B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B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B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Όχι. </w:t>
      </w:r>
    </w:p>
    <w:p w14:paraId="0D31A8B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B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B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B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r>
        <w:rPr>
          <w:rFonts w:eastAsia="Times New Roman" w:cs="Times New Roman"/>
          <w:szCs w:val="24"/>
        </w:rPr>
        <w:t xml:space="preserve">. </w:t>
      </w:r>
    </w:p>
    <w:p w14:paraId="0D31A8B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B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Ναι. </w:t>
      </w:r>
    </w:p>
    <w:p w14:paraId="0D31A8B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35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8B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36 ως έχει;  </w:t>
      </w:r>
    </w:p>
    <w:p w14:paraId="0D31A8B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B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B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B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B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C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C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C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C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36 έγινε δεκτό ως έχει κατά πλειοψηφία. </w:t>
      </w:r>
    </w:p>
    <w:p w14:paraId="0D31A8C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0D31A8C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C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C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C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Ναι. </w:t>
      </w:r>
    </w:p>
    <w:p w14:paraId="0D31A8C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C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ΓΕΩΡΓΙΟΣ ΛΑΖΑ</w:t>
      </w:r>
      <w:r>
        <w:rPr>
          <w:rFonts w:eastAsia="Times New Roman" w:cs="Times New Roman"/>
          <w:b/>
          <w:szCs w:val="24"/>
        </w:rPr>
        <w:t xml:space="preserve">ΡΙΔΗΣ: </w:t>
      </w:r>
      <w:r>
        <w:rPr>
          <w:rFonts w:eastAsia="Times New Roman" w:cs="Times New Roman"/>
          <w:szCs w:val="24"/>
        </w:rPr>
        <w:t xml:space="preserve">Ναι. </w:t>
      </w:r>
    </w:p>
    <w:p w14:paraId="0D31A8C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C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C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37 έγινε δεκτό ως έχει κατά πλειοψηφία. </w:t>
      </w:r>
    </w:p>
    <w:p w14:paraId="0D31A8C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C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ΕΥΣΤΑΘΙΟΣ ΓΙ</w:t>
      </w:r>
      <w:r>
        <w:rPr>
          <w:rFonts w:eastAsia="Times New Roman" w:cs="Times New Roman"/>
          <w:b/>
          <w:szCs w:val="24"/>
        </w:rPr>
        <w:t xml:space="preserve">ΑΝΝΑΚΙΔΗΣ: </w:t>
      </w:r>
      <w:r>
        <w:rPr>
          <w:rFonts w:eastAsia="Times New Roman" w:cs="Times New Roman"/>
          <w:szCs w:val="24"/>
        </w:rPr>
        <w:t xml:space="preserve">Ναι. </w:t>
      </w:r>
    </w:p>
    <w:p w14:paraId="0D31A8D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Όχι. </w:t>
      </w:r>
    </w:p>
    <w:p w14:paraId="0D31A8D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D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D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D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D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D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D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38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8D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39 ως έχει;  </w:t>
      </w:r>
    </w:p>
    <w:p w14:paraId="0D31A8D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D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D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D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D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 xml:space="preserve">ΑΝΑΣΙΟΣ ΒΑΡΔΑΛΗΣ: </w:t>
      </w:r>
      <w:r>
        <w:rPr>
          <w:rFonts w:eastAsia="Times New Roman" w:cs="Times New Roman"/>
          <w:szCs w:val="24"/>
        </w:rPr>
        <w:t xml:space="preserve">Όχι. </w:t>
      </w:r>
    </w:p>
    <w:p w14:paraId="0D31A8D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D31A8D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E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E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39 έγινε δεκτό ως έχει κατά πλειοψηφία. </w:t>
      </w:r>
    </w:p>
    <w:p w14:paraId="0D31A8E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όπως τροποποιήθηκε α</w:t>
      </w:r>
      <w:r>
        <w:rPr>
          <w:rFonts w:eastAsia="Times New Roman" w:cs="Times New Roman"/>
          <w:szCs w:val="24"/>
        </w:rPr>
        <w:t>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E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E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E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 </w:t>
      </w:r>
    </w:p>
    <w:p w14:paraId="0D31A8E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Ναι. </w:t>
      </w:r>
    </w:p>
    <w:p w14:paraId="0D31A8E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E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E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E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E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 xml:space="preserve">άσιος Κουράκης): </w:t>
      </w:r>
      <w:r>
        <w:rPr>
          <w:rFonts w:eastAsia="Times New Roman" w:cs="Times New Roman"/>
          <w:szCs w:val="24"/>
        </w:rPr>
        <w:t>Συνεπώς το άρθρο 40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8EC"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41 ως έχει;  </w:t>
      </w:r>
    </w:p>
    <w:p w14:paraId="0D31A8E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E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E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F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8F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F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F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F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8F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41 έγινε δεκτό ως έχει κατά πλειοψηφία. </w:t>
      </w:r>
    </w:p>
    <w:p w14:paraId="0D31A8F6"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w:t>
      </w:r>
      <w:r>
        <w:rPr>
          <w:rFonts w:eastAsia="Times New Roman" w:cs="Times New Roman"/>
          <w:szCs w:val="24"/>
        </w:rPr>
        <w:t>άρθρο 42,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8F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8F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8F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8F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Όχι. </w:t>
      </w:r>
    </w:p>
    <w:p w14:paraId="0D31A8F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8F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8F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8F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ΣΠΥΡΙΔΩΝ ΔΑΝ</w:t>
      </w:r>
      <w:r>
        <w:rPr>
          <w:rFonts w:eastAsia="Times New Roman" w:cs="Times New Roman"/>
          <w:b/>
          <w:szCs w:val="24"/>
        </w:rPr>
        <w:t xml:space="preserve">ΕΛΛΗΣ: </w:t>
      </w:r>
      <w:r>
        <w:rPr>
          <w:rFonts w:eastAsia="Times New Roman" w:cs="Times New Roman"/>
          <w:szCs w:val="24"/>
        </w:rPr>
        <w:t xml:space="preserve">Ναι. </w:t>
      </w:r>
    </w:p>
    <w:p w14:paraId="0D31A8F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42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900"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43 ως έχει;  </w:t>
      </w:r>
    </w:p>
    <w:p w14:paraId="0D31A90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90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0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 xml:space="preserve">ΑΓΓΕΛΟΣ ΚΑΡΑΚΩΣΤΑΣ: </w:t>
      </w:r>
      <w:r>
        <w:rPr>
          <w:rFonts w:eastAsia="Times New Roman" w:cs="Times New Roman"/>
          <w:szCs w:val="24"/>
        </w:rPr>
        <w:t xml:space="preserve">Όχι. </w:t>
      </w:r>
    </w:p>
    <w:p w14:paraId="0D31A90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90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90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Ναι. </w:t>
      </w:r>
    </w:p>
    <w:p w14:paraId="0D31A90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90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90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43 έγινε δεκτό ως έχει κατά πλειοψηφία. </w:t>
      </w:r>
    </w:p>
    <w:p w14:paraId="0D31A90A"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άρθρο 44,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90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90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0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90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90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91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91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0D31A91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91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44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914"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ως έχει; </w:t>
      </w:r>
    </w:p>
    <w:p w14:paraId="0D31A91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ΕΥΣΤΑΘΙΟΣ ΓΙΑΝΝΑΚΙΔΗΣ: </w:t>
      </w:r>
      <w:r>
        <w:rPr>
          <w:rFonts w:eastAsia="Times New Roman" w:cs="Times New Roman"/>
          <w:szCs w:val="24"/>
        </w:rPr>
        <w:t>Ναι</w:t>
      </w:r>
      <w:r>
        <w:rPr>
          <w:rFonts w:eastAsia="Times New Roman" w:cs="Times New Roman"/>
          <w:szCs w:val="24"/>
        </w:rPr>
        <w:t xml:space="preserve">. </w:t>
      </w:r>
    </w:p>
    <w:p w14:paraId="0D31A91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1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91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91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91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91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91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91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45 έγινε δεκτό ω</w:t>
      </w:r>
      <w:r>
        <w:rPr>
          <w:rFonts w:eastAsia="Times New Roman" w:cs="Times New Roman"/>
          <w:szCs w:val="24"/>
        </w:rPr>
        <w:t xml:space="preserve">ς έχει κατά πλειοψηφία. </w:t>
      </w:r>
    </w:p>
    <w:p w14:paraId="0D31A91E"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w:t>
      </w:r>
    </w:p>
    <w:p w14:paraId="0D31A91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92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2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0D31A92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92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92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ΛΑΖΑΡΙΔΗΣ: </w:t>
      </w:r>
      <w:r>
        <w:rPr>
          <w:rFonts w:eastAsia="Times New Roman" w:cs="Times New Roman"/>
          <w:szCs w:val="24"/>
        </w:rPr>
        <w:t xml:space="preserve">Ναι. </w:t>
      </w:r>
    </w:p>
    <w:p w14:paraId="0D31A92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92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Ναι. </w:t>
      </w:r>
    </w:p>
    <w:p w14:paraId="0D31A92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46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92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47 ως έχει;  </w:t>
      </w:r>
    </w:p>
    <w:p w14:paraId="0D31A92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92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2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92C"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0D31A92D"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0D31A92E"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0D31A92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930"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931"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w:t>
      </w:r>
      <w:r>
        <w:rPr>
          <w:rFonts w:eastAsia="Times New Roman" w:cs="Times New Roman"/>
          <w:szCs w:val="24"/>
        </w:rPr>
        <w:t xml:space="preserve">το άρθρο 47 έγινε δεκτό ως έχει κατά πλειοψηφία. </w:t>
      </w:r>
    </w:p>
    <w:p w14:paraId="0D31A932"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48 ως έχει;  </w:t>
      </w:r>
    </w:p>
    <w:p w14:paraId="0D31A93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ΕΥΣΤΑΘΙΟΣ ΓΙΑΝΝΑΚΙΔΗΣ: </w:t>
      </w:r>
      <w:r>
        <w:rPr>
          <w:rFonts w:eastAsia="Times New Roman" w:cs="Times New Roman"/>
          <w:szCs w:val="24"/>
        </w:rPr>
        <w:t xml:space="preserve">Ναι. </w:t>
      </w:r>
    </w:p>
    <w:p w14:paraId="0D31A93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Ναι. </w:t>
      </w:r>
    </w:p>
    <w:p w14:paraId="0D31A935"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D31A93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Παρών. </w:t>
      </w:r>
    </w:p>
    <w:p w14:paraId="0D31A93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D31A938"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ΓΕΩΡΓΙΟΣ Λ</w:t>
      </w:r>
      <w:r>
        <w:rPr>
          <w:rFonts w:eastAsia="Times New Roman" w:cs="Times New Roman"/>
          <w:b/>
          <w:szCs w:val="24"/>
        </w:rPr>
        <w:t xml:space="preserve">ΑΖΑΡΙΔΗΣ: </w:t>
      </w:r>
      <w:r>
        <w:rPr>
          <w:rFonts w:eastAsia="Times New Roman" w:cs="Times New Roman"/>
          <w:szCs w:val="24"/>
        </w:rPr>
        <w:t xml:space="preserve">Ναι. </w:t>
      </w:r>
    </w:p>
    <w:p w14:paraId="0D31A93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Ναι. </w:t>
      </w:r>
    </w:p>
    <w:p w14:paraId="0D31A93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0D31A93B"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48 έγινε δεκτό ως έχει κατά πλειοψηφία. </w:t>
      </w:r>
    </w:p>
    <w:p w14:paraId="0D31A93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93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w:t>
      </w:r>
      <w:r>
        <w:rPr>
          <w:rFonts w:eastAsia="Times New Roman" w:cs="Times New Roman"/>
          <w:b/>
          <w:szCs w:val="24"/>
        </w:rPr>
        <w:t>ΙΑΝΝΑΚΙΔΗΣ:</w:t>
      </w:r>
      <w:r>
        <w:rPr>
          <w:rFonts w:eastAsia="Times New Roman" w:cs="Times New Roman"/>
          <w:szCs w:val="24"/>
        </w:rPr>
        <w:t xml:space="preserve"> Ναι.</w:t>
      </w:r>
    </w:p>
    <w:p w14:paraId="0D31A93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3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4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4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4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4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4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4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49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94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0D31A94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4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4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4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4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w:t>
      </w:r>
      <w:r>
        <w:rPr>
          <w:rFonts w:eastAsia="Times New Roman" w:cs="Times New Roman"/>
          <w:b/>
          <w:szCs w:val="24"/>
        </w:rPr>
        <w:t>Σ ΒΑΡΔΑΛΗΣ:</w:t>
      </w:r>
      <w:r>
        <w:rPr>
          <w:rFonts w:eastAsia="Times New Roman" w:cs="Times New Roman"/>
          <w:szCs w:val="24"/>
        </w:rPr>
        <w:t xml:space="preserve"> Όχι.</w:t>
      </w:r>
    </w:p>
    <w:p w14:paraId="0D31A94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4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4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4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50 έγινε δεκτό ως έχει κατά πλειοψηφία. </w:t>
      </w:r>
    </w:p>
    <w:p w14:paraId="0D31A95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0D31A95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w:t>
      </w:r>
      <w:r>
        <w:rPr>
          <w:rFonts w:eastAsia="Times New Roman" w:cs="Times New Roman"/>
          <w:b/>
          <w:szCs w:val="24"/>
        </w:rPr>
        <w:t>ΗΣ:</w:t>
      </w:r>
      <w:r>
        <w:rPr>
          <w:rFonts w:eastAsia="Times New Roman" w:cs="Times New Roman"/>
          <w:szCs w:val="24"/>
        </w:rPr>
        <w:t xml:space="preserve"> Ναι.</w:t>
      </w:r>
    </w:p>
    <w:p w14:paraId="0D31A95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5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5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5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D31A95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5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5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5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51 έγινε δεκτό </w:t>
      </w:r>
      <w:r>
        <w:rPr>
          <w:rFonts w:eastAsia="Times New Roman" w:cs="Times New Roman"/>
          <w:szCs w:val="24"/>
        </w:rPr>
        <w:t xml:space="preserve">ως έχει κατά πλειοψηφία. </w:t>
      </w:r>
    </w:p>
    <w:p w14:paraId="0D31A95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w:t>
      </w:r>
    </w:p>
    <w:p w14:paraId="0D31A95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5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95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5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5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6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 </w:t>
      </w:r>
    </w:p>
    <w:p w14:paraId="0D31A96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6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6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52 έγινε δεκτό, όπως τροποποιήθηκε από τ</w:t>
      </w:r>
      <w:r>
        <w:rPr>
          <w:rFonts w:eastAsia="Times New Roman" w:cs="Times New Roman"/>
          <w:szCs w:val="24"/>
        </w:rPr>
        <w:t>ο</w:t>
      </w:r>
      <w:r>
        <w:rPr>
          <w:rFonts w:eastAsia="Times New Roman" w:cs="Times New Roman"/>
          <w:szCs w:val="24"/>
        </w:rPr>
        <w:t>ν κ</w:t>
      </w:r>
      <w:r>
        <w:rPr>
          <w:rFonts w:eastAsia="Times New Roman" w:cs="Times New Roman"/>
          <w:szCs w:val="24"/>
        </w:rPr>
        <w:t>ύριο</w:t>
      </w:r>
      <w:r>
        <w:rPr>
          <w:rFonts w:eastAsia="Times New Roman" w:cs="Times New Roman"/>
          <w:szCs w:val="24"/>
        </w:rPr>
        <w:t xml:space="preserve"> Υπουργό, κατά πλειοψηφία. </w:t>
      </w:r>
    </w:p>
    <w:p w14:paraId="0D31A96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53 ως έχει;</w:t>
      </w:r>
    </w:p>
    <w:p w14:paraId="0D31A96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ΕΥΣΤΑΘΙΟΣ </w:t>
      </w:r>
      <w:r>
        <w:rPr>
          <w:rFonts w:eastAsia="Times New Roman" w:cs="Times New Roman"/>
          <w:b/>
          <w:szCs w:val="24"/>
        </w:rPr>
        <w:t>ΓΙΑΝΝΑΚΙΔΗΣ:</w:t>
      </w:r>
      <w:r>
        <w:rPr>
          <w:rFonts w:eastAsia="Times New Roman" w:cs="Times New Roman"/>
          <w:szCs w:val="24"/>
        </w:rPr>
        <w:t xml:space="preserve"> Ναι.</w:t>
      </w:r>
    </w:p>
    <w:p w14:paraId="0D31A96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6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6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6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6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6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6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6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53 έγι</w:t>
      </w:r>
      <w:r>
        <w:rPr>
          <w:rFonts w:eastAsia="Times New Roman" w:cs="Times New Roman"/>
          <w:szCs w:val="24"/>
        </w:rPr>
        <w:t xml:space="preserve">νε δεκτό ως έχει κατά πλειοψηφία. </w:t>
      </w:r>
    </w:p>
    <w:p w14:paraId="0D31A96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τροπολογιών.</w:t>
      </w:r>
    </w:p>
    <w:p w14:paraId="0D31A96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891 και ειδικό 126 ως έχει;</w:t>
      </w:r>
    </w:p>
    <w:p w14:paraId="0D31A97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7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97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D31A97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w:t>
      </w:r>
      <w:r>
        <w:rPr>
          <w:rFonts w:eastAsia="Times New Roman" w:cs="Times New Roman"/>
          <w:b/>
          <w:szCs w:val="24"/>
        </w:rPr>
        <w:t>ΝΝΗΣ ΚΟΥΤΣΟΥΚΟΣ:</w:t>
      </w:r>
      <w:r>
        <w:rPr>
          <w:rFonts w:eastAsia="Times New Roman" w:cs="Times New Roman"/>
          <w:szCs w:val="24"/>
        </w:rPr>
        <w:t xml:space="preserve"> Ναι.</w:t>
      </w:r>
    </w:p>
    <w:p w14:paraId="0D31A97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0D31A97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 </w:t>
      </w:r>
    </w:p>
    <w:p w14:paraId="0D31A97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7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7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891 και ειδικό </w:t>
      </w:r>
      <w:r>
        <w:rPr>
          <w:rFonts w:eastAsia="Times New Roman" w:cs="Times New Roman"/>
          <w:szCs w:val="24"/>
        </w:rPr>
        <w:t xml:space="preserve">126 έγινε δεκτή ως έχει κατά πλειοψηφία και εντάσσεται στο νομοσχέδιο ως ίδιο άρθρο. </w:t>
      </w:r>
    </w:p>
    <w:p w14:paraId="0D31A97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της τροπολογίας με γενικό αριθμό 892 και ειδικό 127.</w:t>
      </w:r>
    </w:p>
    <w:p w14:paraId="0D31A97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Πρόεδρε, θα ήθελα να τοποθετηθώ σε μια-δυο τροπολογίες, γιατί </w:t>
      </w:r>
      <w:r>
        <w:rPr>
          <w:rFonts w:eastAsia="Times New Roman" w:cs="Times New Roman"/>
          <w:szCs w:val="24"/>
        </w:rPr>
        <w:t xml:space="preserve">δεν ζήτησα τον λόγο επί των τροπολογιών. </w:t>
      </w:r>
    </w:p>
    <w:p w14:paraId="0D31A97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Τώρα ψηφίζουμε, όμως. Ένα σχόλιο κάντε μόνο.</w:t>
      </w:r>
    </w:p>
    <w:p w14:paraId="0D31A97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Ένα σχόλιο.</w:t>
      </w:r>
    </w:p>
    <w:p w14:paraId="0D31A97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Αν και είμαστε θετικοί στα προγράμματα αντιμετώπισης κατά της φτώχειας, λέμε «όχι» για τη νομιμοποί</w:t>
      </w:r>
      <w:r>
        <w:rPr>
          <w:rFonts w:eastAsia="Times New Roman" w:cs="Times New Roman"/>
          <w:szCs w:val="24"/>
        </w:rPr>
        <w:t>ηση παράνομων συμβάσεων σε υπηρεσίες χωρίς την υποβολή εγγυητικής επι</w:t>
      </w:r>
      <w:r>
        <w:rPr>
          <w:rFonts w:eastAsia="Times New Roman" w:cs="Times New Roman"/>
          <w:szCs w:val="24"/>
        </w:rPr>
        <w:lastRenderedPageBreak/>
        <w:t>στολής καλής εκτέλεσης, γιατί διαφορετικά τίθεται ζήτημα διαφάνειας και μετατρέπεται η συγκεκριμένη διάταξη σε πλυντήριο για τη νομιμοποίηση παράνομων συμβάσεων. Γι’ αυτό λέμε «όχι».</w:t>
      </w:r>
    </w:p>
    <w:p w14:paraId="0D31A97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(Αναστάσιος Κουράκης): </w:t>
      </w:r>
      <w:r>
        <w:rPr>
          <w:rFonts w:eastAsia="Times New Roman" w:cs="Times New Roman"/>
          <w:szCs w:val="24"/>
        </w:rPr>
        <w:t>Πολύ ωραία.</w:t>
      </w:r>
    </w:p>
    <w:p w14:paraId="0D31A97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892 και ειδικό 127 ως έχει;</w:t>
      </w:r>
    </w:p>
    <w:p w14:paraId="0D31A98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8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98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D31A98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8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w:t>
      </w:r>
      <w:r>
        <w:rPr>
          <w:rFonts w:eastAsia="Times New Roman" w:cs="Times New Roman"/>
          <w:b/>
          <w:szCs w:val="24"/>
        </w:rPr>
        <w:t>ΔΑΛΗΣ:</w:t>
      </w:r>
      <w:r>
        <w:rPr>
          <w:rFonts w:eastAsia="Times New Roman" w:cs="Times New Roman"/>
          <w:szCs w:val="24"/>
        </w:rPr>
        <w:t xml:space="preserve"> Παρών.</w:t>
      </w:r>
    </w:p>
    <w:p w14:paraId="0D31A98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8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8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8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892 και ειδικό 127 έγινε δεκτή ως έχει κατά πλειοψηφία και εντάσσεται στο νομοσχέδιο ως ίδιο άρ</w:t>
      </w:r>
      <w:r>
        <w:rPr>
          <w:rFonts w:eastAsia="Times New Roman" w:cs="Times New Roman"/>
          <w:szCs w:val="24"/>
        </w:rPr>
        <w:t>θρο.</w:t>
      </w:r>
    </w:p>
    <w:p w14:paraId="0D31A98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της τροπολογίας με γενικό αριθμό 893 και ειδικό 128.</w:t>
      </w:r>
    </w:p>
    <w:p w14:paraId="0D31A98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w:t>
      </w:r>
      <w:r>
        <w:rPr>
          <w:rFonts w:eastAsia="Times New Roman" w:cs="Times New Roman"/>
          <w:szCs w:val="24"/>
        </w:rPr>
        <w:t xml:space="preserve"> Μία διευκρίνιση, κύριε Πρόεδρε, για να μην πω και στις άλλες.</w:t>
      </w:r>
    </w:p>
    <w:p w14:paraId="0D31A98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Ενώ θέλουμε να ψηφίσουμε κάποιες τροπολογίες που συμφωνούμε επί της ουσίας, δεν το κάνο</w:t>
      </w:r>
      <w:r>
        <w:rPr>
          <w:rFonts w:eastAsia="Times New Roman" w:cs="Times New Roman"/>
          <w:szCs w:val="24"/>
        </w:rPr>
        <w:t xml:space="preserve">υμε γιατί υπάρχει έλλειψη νομιμότητας στη διατύπωσή τους και κρύβονται διάφορα. Σε αυτή λέμε «παρών». Το λέω, για να μην </w:t>
      </w:r>
      <w:proofErr w:type="spellStart"/>
      <w:r>
        <w:rPr>
          <w:rFonts w:eastAsia="Times New Roman" w:cs="Times New Roman"/>
          <w:szCs w:val="24"/>
        </w:rPr>
        <w:t>ξανασχολιάσω</w:t>
      </w:r>
      <w:proofErr w:type="spellEnd"/>
      <w:r>
        <w:rPr>
          <w:rFonts w:eastAsia="Times New Roman" w:cs="Times New Roman"/>
          <w:szCs w:val="24"/>
        </w:rPr>
        <w:t>.</w:t>
      </w:r>
    </w:p>
    <w:p w14:paraId="0D31A98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Μάλιστα. Πολύ ωραία.</w:t>
      </w:r>
    </w:p>
    <w:p w14:paraId="0D31A98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893 </w:t>
      </w:r>
      <w:r>
        <w:rPr>
          <w:rFonts w:eastAsia="Times New Roman" w:cs="Times New Roman"/>
          <w:szCs w:val="24"/>
        </w:rPr>
        <w:t>και ειδικό 128 ως έχει;</w:t>
      </w:r>
    </w:p>
    <w:p w14:paraId="0D31A98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8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Παρών.</w:t>
      </w:r>
    </w:p>
    <w:p w14:paraId="0D31A99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9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9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9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9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 </w:t>
      </w:r>
    </w:p>
    <w:p w14:paraId="0D31A99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9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Συνεπώς η τροπολογία με γενικό αριθμό 893 και ειδικό 128 έγινε δεκτή ως </w:t>
      </w:r>
      <w:r>
        <w:rPr>
          <w:rFonts w:eastAsia="Times New Roman" w:cs="Times New Roman"/>
          <w:szCs w:val="24"/>
        </w:rPr>
        <w:lastRenderedPageBreak/>
        <w:t xml:space="preserve">έχει κατά πλειοψηφία και εντάσσεται στο νομοσχέδιο ως ίδιο άρθρο. </w:t>
      </w:r>
    </w:p>
    <w:p w14:paraId="0D31A99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894 και ειδικό 129 ως έχει;</w:t>
      </w:r>
    </w:p>
    <w:p w14:paraId="0D31A99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9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0D31A99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D31A99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9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w:t>
      </w:r>
    </w:p>
    <w:p w14:paraId="0D31A99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9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9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A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w:t>
      </w:r>
      <w:r>
        <w:rPr>
          <w:rFonts w:eastAsia="Times New Roman" w:cs="Times New Roman"/>
          <w:szCs w:val="24"/>
        </w:rPr>
        <w:t xml:space="preserve">ροπολογία με γενικό αριθμό 894 και ειδικό 129 έγινε δεκτή ως έχει κατά πλειοψηφία και εντάσσεται στο νομοσχέδιο ως ίδιο άρθρο. </w:t>
      </w:r>
    </w:p>
    <w:p w14:paraId="0D31A9A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895 και ειδικό 130 ως έχει;</w:t>
      </w:r>
    </w:p>
    <w:p w14:paraId="0D31A9A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A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ΑΠΟΣΤΟΛΟΣ </w:t>
      </w:r>
      <w:r>
        <w:rPr>
          <w:rFonts w:eastAsia="Times New Roman" w:cs="Times New Roman"/>
          <w:b/>
          <w:szCs w:val="24"/>
        </w:rPr>
        <w:t>ΒΕΣΥΡΟΠΟΥΛΟΣ:</w:t>
      </w:r>
      <w:r>
        <w:rPr>
          <w:rFonts w:eastAsia="Times New Roman" w:cs="Times New Roman"/>
          <w:szCs w:val="24"/>
        </w:rPr>
        <w:t xml:space="preserve"> Όχι.</w:t>
      </w:r>
    </w:p>
    <w:p w14:paraId="0D31A9A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ΕΥΑΓΓΕΛΟΣ ΚΑΡΑΚΩΣΤΑΣ:</w:t>
      </w:r>
      <w:r>
        <w:rPr>
          <w:rFonts w:eastAsia="Times New Roman" w:cs="Times New Roman"/>
          <w:szCs w:val="24"/>
        </w:rPr>
        <w:t xml:space="preserve"> Όχι.</w:t>
      </w:r>
    </w:p>
    <w:p w14:paraId="0D31A9A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A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A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A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A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A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895 και ειδικ</w:t>
      </w:r>
      <w:r>
        <w:rPr>
          <w:rFonts w:eastAsia="Times New Roman" w:cs="Times New Roman"/>
          <w:szCs w:val="24"/>
        </w:rPr>
        <w:t>ό 130 έγινε δεκτή ως έχει κατά πλειοψηφία και εντάσσεται στο νομοσχέδιο ως ίδιο άρθρο.</w:t>
      </w:r>
    </w:p>
    <w:p w14:paraId="0D31A9A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897 και ειδικό 132 ως έχει;</w:t>
      </w:r>
    </w:p>
    <w:p w14:paraId="0D31A9A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A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A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D31A9A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B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w:t>
      </w:r>
    </w:p>
    <w:p w14:paraId="0D31A9B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B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B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Παρών.</w:t>
      </w:r>
    </w:p>
    <w:p w14:paraId="0D31A9B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897 και ειδικό 132 έγινε δεκτή ως έχει κατά πλειο</w:t>
      </w:r>
      <w:r>
        <w:rPr>
          <w:rFonts w:eastAsia="Times New Roman" w:cs="Times New Roman"/>
          <w:szCs w:val="24"/>
        </w:rPr>
        <w:t xml:space="preserve">ψηφία και εντάσσεται στο νομοσχέδιο ως ίδιο άρθρο. </w:t>
      </w:r>
    </w:p>
    <w:p w14:paraId="0D31A9B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898 και ειδικό 133 ως έχει;</w:t>
      </w:r>
    </w:p>
    <w:p w14:paraId="0D31A9B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B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B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0D31A9B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B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w:t>
      </w:r>
    </w:p>
    <w:p w14:paraId="0D31A9B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B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B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0D31A9B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w:t>
      </w:r>
      <w:r>
        <w:rPr>
          <w:rFonts w:eastAsia="Times New Roman" w:cs="Times New Roman"/>
          <w:szCs w:val="24"/>
        </w:rPr>
        <w:t>ς</w:t>
      </w:r>
      <w:r>
        <w:rPr>
          <w:rFonts w:eastAsia="Times New Roman" w:cs="Times New Roman"/>
          <w:szCs w:val="24"/>
        </w:rPr>
        <w:t xml:space="preserve"> η τροπολογία με γενικό αριθμό 898 και ειδικό 13</w:t>
      </w:r>
      <w:r>
        <w:rPr>
          <w:rFonts w:eastAsia="Times New Roman" w:cs="Times New Roman"/>
          <w:szCs w:val="24"/>
        </w:rPr>
        <w:t>3</w:t>
      </w:r>
      <w:r>
        <w:rPr>
          <w:rFonts w:eastAsia="Times New Roman" w:cs="Times New Roman"/>
          <w:szCs w:val="24"/>
        </w:rPr>
        <w:t xml:space="preserve"> έγινε δεκτή ως έχει κατά πλειοψηφία και εντάσσεται στο νομοσχέδ</w:t>
      </w:r>
      <w:r>
        <w:rPr>
          <w:rFonts w:eastAsia="Times New Roman" w:cs="Times New Roman"/>
          <w:szCs w:val="24"/>
        </w:rPr>
        <w:t>ιο ως ίδιο άρθρο.</w:t>
      </w:r>
    </w:p>
    <w:p w14:paraId="0D31A9B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899 και ειδικό 134 ως έχει;</w:t>
      </w:r>
    </w:p>
    <w:p w14:paraId="0D31A9C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C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C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C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C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0D31A9C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w:t>
      </w:r>
      <w:r>
        <w:rPr>
          <w:rFonts w:eastAsia="Times New Roman" w:cs="Times New Roman"/>
          <w:b/>
          <w:szCs w:val="24"/>
        </w:rPr>
        <w:t>ΑΡΙΔΗΣ:</w:t>
      </w:r>
      <w:r>
        <w:rPr>
          <w:rFonts w:eastAsia="Times New Roman" w:cs="Times New Roman"/>
          <w:szCs w:val="24"/>
        </w:rPr>
        <w:t xml:space="preserve"> Ναι. </w:t>
      </w:r>
    </w:p>
    <w:p w14:paraId="0D31A9C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C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C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899 και ειδικό 134 έγινε δεκτή ως έχει κατά πλειοψηφία και εντάσσεται στο νομοσχέδιο ως ίδιο άρθρο.</w:t>
      </w:r>
    </w:p>
    <w:p w14:paraId="0D31A9C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ψήφιση του ακροτελεύτιου άρθρου.</w:t>
      </w:r>
    </w:p>
    <w:p w14:paraId="0D31A9C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D31A9C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C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C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C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0D31A9CF"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0D31A9D0"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D1"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w:t>
      </w:r>
      <w:r>
        <w:rPr>
          <w:rFonts w:eastAsia="Times New Roman" w:cs="Times New Roman"/>
          <w:b/>
          <w:szCs w:val="24"/>
        </w:rPr>
        <w:t>ΕΩΡΓΙΑΔΗΣ:</w:t>
      </w:r>
      <w:r>
        <w:rPr>
          <w:rFonts w:eastAsia="Times New Roman" w:cs="Times New Roman"/>
          <w:szCs w:val="24"/>
        </w:rPr>
        <w:t xml:space="preserve"> Ναι. </w:t>
      </w:r>
    </w:p>
    <w:p w14:paraId="0D31A9D2"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0D31A9D3"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ακροτελεύτιο άρθρο έγινε δεκτό κατά πλειοψηφία. </w:t>
      </w:r>
    </w:p>
    <w:p w14:paraId="0D31A9D4"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«Υποχρεωτικός έλεγχος των ετήσιων και των ενοποιημένων χρηματοοικονομικών καταστάσεων, δημόσια εποπτεία επί του ελεγκτικού έργου και λοιπές διατάξεις» έγινε δεκτό επί της αρχής και επί των άρθρων</w:t>
      </w:r>
      <w:r>
        <w:rPr>
          <w:rFonts w:eastAsia="Times New Roman" w:cs="Times New Roman"/>
          <w:szCs w:val="24"/>
        </w:rPr>
        <w:t>.</w:t>
      </w:r>
      <w:r>
        <w:rPr>
          <w:rFonts w:eastAsia="Times New Roman" w:cs="Times New Roman"/>
          <w:szCs w:val="24"/>
        </w:rPr>
        <w:t xml:space="preserve"> </w:t>
      </w:r>
    </w:p>
    <w:p w14:paraId="0D31A9D5"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ψήφιση του </w:t>
      </w:r>
      <w:r>
        <w:rPr>
          <w:rFonts w:eastAsia="Times New Roman" w:cs="Times New Roman"/>
          <w:szCs w:val="24"/>
        </w:rPr>
        <w:t>νομοσχ</w:t>
      </w:r>
      <w:r>
        <w:rPr>
          <w:rFonts w:eastAsia="Times New Roman" w:cs="Times New Roman"/>
          <w:szCs w:val="24"/>
        </w:rPr>
        <w:t>ε</w:t>
      </w:r>
      <w:r>
        <w:rPr>
          <w:rFonts w:eastAsia="Times New Roman" w:cs="Times New Roman"/>
          <w:szCs w:val="24"/>
        </w:rPr>
        <w:t>δ</w:t>
      </w:r>
      <w:r>
        <w:rPr>
          <w:rFonts w:eastAsia="Times New Roman" w:cs="Times New Roman"/>
          <w:szCs w:val="24"/>
        </w:rPr>
        <w:t>ί</w:t>
      </w:r>
      <w:r>
        <w:rPr>
          <w:rFonts w:eastAsia="Times New Roman" w:cs="Times New Roman"/>
          <w:szCs w:val="24"/>
        </w:rPr>
        <w:t>ο</w:t>
      </w:r>
      <w:r>
        <w:rPr>
          <w:rFonts w:eastAsia="Times New Roman" w:cs="Times New Roman"/>
          <w:szCs w:val="24"/>
        </w:rPr>
        <w:t>υ και</w:t>
      </w:r>
      <w:r>
        <w:rPr>
          <w:rFonts w:eastAsia="Times New Roman" w:cs="Times New Roman"/>
          <w:szCs w:val="24"/>
        </w:rPr>
        <w:t xml:space="preserve"> στο σύνολό του</w:t>
      </w:r>
      <w:r>
        <w:rPr>
          <w:rFonts w:eastAsia="Times New Roman" w:cs="Times New Roman"/>
          <w:szCs w:val="24"/>
        </w:rPr>
        <w:t>.</w:t>
      </w:r>
    </w:p>
    <w:p w14:paraId="0D31A9D6"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b/>
          <w:szCs w:val="24"/>
        </w:rPr>
      </w:pPr>
      <w:r>
        <w:rPr>
          <w:rFonts w:eastAsia="Times New Roman" w:cs="Times New Roman"/>
          <w:szCs w:val="24"/>
        </w:rPr>
        <w:t>Ερωτάται το Σώμα: Γίνεται δεκτό το νομοσχέδιο και στο σύνολο;</w:t>
      </w:r>
    </w:p>
    <w:p w14:paraId="0D31A9D7"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ΕΥΣΤΑΘΙΟΣ ΓΙΑΝΝΑΚΙΔΗΣ:</w:t>
      </w:r>
      <w:r>
        <w:rPr>
          <w:rFonts w:eastAsia="Times New Roman" w:cs="Times New Roman"/>
          <w:szCs w:val="24"/>
        </w:rPr>
        <w:t xml:space="preserve"> Ναι.</w:t>
      </w:r>
    </w:p>
    <w:p w14:paraId="0D31A9D8"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0D31A9D9"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0D31A9DA"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0D31A9DB"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0D31A9DC"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w:t>
      </w:r>
    </w:p>
    <w:p w14:paraId="0D31A9DD"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 </w:t>
      </w:r>
    </w:p>
    <w:p w14:paraId="0D31A9DE" w14:textId="77777777" w:rsidR="00320123" w:rsidRDefault="00F3639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w:t>
      </w:r>
      <w:r>
        <w:rPr>
          <w:rFonts w:eastAsia="Times New Roman" w:cs="Times New Roman"/>
          <w:b/>
          <w:szCs w:val="24"/>
        </w:rPr>
        <w:t>Ν ΔΑΝΕΛΛΗΣ:</w:t>
      </w:r>
      <w:r>
        <w:rPr>
          <w:rFonts w:eastAsia="Times New Roman" w:cs="Times New Roman"/>
          <w:szCs w:val="24"/>
        </w:rPr>
        <w:t xml:space="preserve"> Ναι.</w:t>
      </w:r>
    </w:p>
    <w:p w14:paraId="0D31A9DF"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νομοσχέδιο έγινε δεκτό στο σύνολο κατά πλειοψηφία.</w:t>
      </w:r>
    </w:p>
    <w:p w14:paraId="0D31A9E0" w14:textId="77777777" w:rsidR="00320123" w:rsidRDefault="00F36392">
      <w:pPr>
        <w:spacing w:after="0" w:line="600" w:lineRule="auto"/>
        <w:ind w:firstLine="720"/>
        <w:jc w:val="both"/>
        <w:rPr>
          <w:rFonts w:eastAsia="Times New Roman"/>
          <w:color w:val="000000"/>
          <w:szCs w:val="24"/>
          <w:shd w:val="clear" w:color="auto" w:fill="FFFFFF"/>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«Υποχρεωτικός έλεγχος των ετήσιων και των ενοποιημένων χρηματοοικονομικών καταστάσεων, δημόσια εποπ</w:t>
      </w:r>
      <w:r>
        <w:rPr>
          <w:rFonts w:eastAsia="Times New Roman"/>
          <w:color w:val="000000"/>
          <w:szCs w:val="24"/>
          <w:shd w:val="clear" w:color="auto" w:fill="FFFFFF"/>
        </w:rPr>
        <w:t xml:space="preserve">τεία επί του ελεγκτικού έργου και λοιπές διατάξεις» έγινε δεκτό </w:t>
      </w:r>
      <w:r>
        <w:rPr>
          <w:rFonts w:eastAsia="Times New Roman"/>
          <w:color w:val="000000"/>
          <w:szCs w:val="24"/>
          <w:shd w:val="clear" w:color="auto" w:fill="FFFFFF"/>
        </w:rPr>
        <w:t>κατά πλειοψηφία,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σε μόνη συζήτηση, </w:t>
      </w:r>
      <w:r>
        <w:rPr>
          <w:rFonts w:eastAsia="Times New Roman"/>
          <w:color w:val="000000"/>
          <w:szCs w:val="24"/>
          <w:shd w:val="clear" w:color="auto" w:fill="FFFFFF"/>
        </w:rPr>
        <w:t>επί της αρχής, των</w:t>
      </w:r>
      <w:r>
        <w:rPr>
          <w:rFonts w:eastAsia="Times New Roman"/>
          <w:color w:val="000000"/>
          <w:szCs w:val="24"/>
          <w:shd w:val="clear" w:color="auto" w:fill="FFFFFF"/>
        </w:rPr>
        <w:t xml:space="preserve"> άρθρ</w:t>
      </w:r>
      <w:r>
        <w:rPr>
          <w:rFonts w:eastAsia="Times New Roman"/>
          <w:color w:val="000000"/>
          <w:szCs w:val="24"/>
          <w:shd w:val="clear" w:color="auto" w:fill="FFFFFF"/>
        </w:rPr>
        <w:t>ων</w:t>
      </w:r>
      <w:r>
        <w:rPr>
          <w:rFonts w:eastAsia="Times New Roman"/>
          <w:color w:val="000000"/>
          <w:szCs w:val="24"/>
          <w:shd w:val="clear" w:color="auto" w:fill="FFFFFF"/>
        </w:rPr>
        <w:t xml:space="preserve"> και</w:t>
      </w:r>
      <w:r>
        <w:rPr>
          <w:rFonts w:eastAsia="Times New Roman"/>
          <w:color w:val="000000"/>
          <w:szCs w:val="24"/>
          <w:shd w:val="clear" w:color="auto" w:fill="FFFFFF"/>
        </w:rPr>
        <w:t xml:space="preserve"> </w:t>
      </w:r>
      <w:r>
        <w:rPr>
          <w:rFonts w:eastAsia="Times New Roman"/>
          <w:color w:val="000000"/>
          <w:szCs w:val="24"/>
          <w:shd w:val="clear" w:color="auto" w:fill="FFFFFF"/>
        </w:rPr>
        <w:t>το</w:t>
      </w:r>
      <w:r>
        <w:rPr>
          <w:rFonts w:eastAsia="Times New Roman"/>
          <w:color w:val="000000"/>
          <w:szCs w:val="24"/>
          <w:shd w:val="clear" w:color="auto" w:fill="FFFFFF"/>
        </w:rPr>
        <w:t>υ</w:t>
      </w:r>
      <w:r>
        <w:rPr>
          <w:rFonts w:eastAsia="Times New Roman"/>
          <w:color w:val="000000"/>
          <w:szCs w:val="24"/>
          <w:shd w:val="clear" w:color="auto" w:fill="FFFFFF"/>
        </w:rPr>
        <w:t xml:space="preserve"> σ</w:t>
      </w:r>
      <w:r>
        <w:rPr>
          <w:rFonts w:eastAsia="Times New Roman"/>
          <w:color w:val="000000"/>
          <w:szCs w:val="24"/>
          <w:shd w:val="clear" w:color="auto" w:fill="FFFFFF"/>
        </w:rPr>
        <w:t>υ</w:t>
      </w:r>
      <w:r>
        <w:rPr>
          <w:rFonts w:eastAsia="Times New Roman"/>
          <w:color w:val="000000"/>
          <w:szCs w:val="24"/>
          <w:shd w:val="clear" w:color="auto" w:fill="FFFFFF"/>
        </w:rPr>
        <w:t>ν</w:t>
      </w:r>
      <w:r>
        <w:rPr>
          <w:rFonts w:eastAsia="Times New Roman"/>
          <w:color w:val="000000"/>
          <w:szCs w:val="24"/>
          <w:shd w:val="clear" w:color="auto" w:fill="FFFFFF"/>
        </w:rPr>
        <w:t>ό</w:t>
      </w:r>
      <w:r>
        <w:rPr>
          <w:rFonts w:eastAsia="Times New Roman"/>
          <w:color w:val="000000"/>
          <w:szCs w:val="24"/>
          <w:shd w:val="clear" w:color="auto" w:fill="FFFFFF"/>
        </w:rPr>
        <w:t>λο</w:t>
      </w:r>
      <w:r>
        <w:rPr>
          <w:rFonts w:eastAsia="Times New Roman"/>
          <w:color w:val="000000"/>
          <w:szCs w:val="24"/>
          <w:shd w:val="clear" w:color="auto" w:fill="FFFFFF"/>
        </w:rPr>
        <w:t>υ</w:t>
      </w:r>
      <w:r>
        <w:rPr>
          <w:rFonts w:eastAsia="Times New Roman"/>
          <w:color w:val="000000"/>
          <w:szCs w:val="24"/>
          <w:shd w:val="clear" w:color="auto" w:fill="FFFFFF"/>
        </w:rPr>
        <w:t xml:space="preserve"> και έχει ως εξής:</w:t>
      </w:r>
    </w:p>
    <w:p w14:paraId="0D31A9E1" w14:textId="77777777" w:rsidR="00320123" w:rsidRDefault="00F36392">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(Να καταχωρισθεί το κείμενο του νομοσχεδίου</w:t>
      </w:r>
      <w:r>
        <w:rPr>
          <w:rFonts w:eastAsia="Times New Roman"/>
          <w:color w:val="000000"/>
          <w:szCs w:val="24"/>
          <w:shd w:val="clear" w:color="auto" w:fill="FFFFFF"/>
        </w:rPr>
        <w:t>, σελ. 359α</w:t>
      </w:r>
      <w:r>
        <w:rPr>
          <w:rFonts w:eastAsia="Times New Roman"/>
          <w:color w:val="000000"/>
          <w:szCs w:val="24"/>
          <w:shd w:val="clear" w:color="auto" w:fill="FFFFFF"/>
        </w:rPr>
        <w:t>)</w:t>
      </w:r>
    </w:p>
    <w:p w14:paraId="0D31A9E2"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D31A9E3"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 </w:t>
      </w:r>
    </w:p>
    <w:p w14:paraId="0D31A9E4"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υνεπώς το Σώμα παρέσχε τη ζητηθείσα </w:t>
      </w:r>
      <w:r>
        <w:rPr>
          <w:rFonts w:eastAsia="Times New Roman" w:cs="Times New Roman"/>
          <w:szCs w:val="24"/>
        </w:rPr>
        <w:t xml:space="preserve">εξουσιοδότηση. </w:t>
      </w:r>
    </w:p>
    <w:p w14:paraId="0D31A9E5"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της Πέμπτης 10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xml:space="preserve">, της Παρασκευής 18 Νοεμβρίου 2016, της Δευτέρας 21 Νοεμβρίου 2016, της Τετάρτης 23 Νοεμβρίου 2016 </w:t>
      </w:r>
      <w:r>
        <w:rPr>
          <w:rFonts w:eastAsia="Times New Roman" w:cs="Times New Roman"/>
          <w:szCs w:val="24"/>
        </w:rPr>
        <w:t>(</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της Τετάρτης 23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xml:space="preserve">, της Πέμπτης 24 Νοεμβρίου 2016 </w:t>
      </w:r>
      <w:r>
        <w:rPr>
          <w:rFonts w:eastAsia="Times New Roman" w:cs="Times New Roman"/>
          <w:szCs w:val="24"/>
        </w:rPr>
        <w:t>(</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της Πέμπτης 24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xml:space="preserve"> και της Παρασκευής 25 Νοεμβρίου 2016 και ερωτάται το Σώμα εάν τα επικυρώνει. </w:t>
      </w:r>
    </w:p>
    <w:p w14:paraId="0D31A9E6"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0D31A9E7"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Συνεπώς τα Πρακτικά της Πέμπτης 10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xml:space="preserve">, της Παρασκευής 18 Νοεμβρίου 2016, της Δευτέρας 21 Νοεμβρίου 2016, της Τετάρτης 23 Νοεμβρίου 2016 </w:t>
      </w:r>
      <w:r>
        <w:rPr>
          <w:rFonts w:eastAsia="Times New Roman" w:cs="Times New Roman"/>
          <w:szCs w:val="24"/>
        </w:rPr>
        <w:t>(</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της Τετάρτης 23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της Πέμπτης 24 Νοεμβρίου 201</w:t>
      </w:r>
      <w:r>
        <w:rPr>
          <w:rFonts w:eastAsia="Times New Roman" w:cs="Times New Roman"/>
          <w:szCs w:val="24"/>
        </w:rPr>
        <w:t xml:space="preserve">6 </w:t>
      </w:r>
      <w:r>
        <w:rPr>
          <w:rFonts w:eastAsia="Times New Roman" w:cs="Times New Roman"/>
          <w:szCs w:val="24"/>
        </w:rPr>
        <w:t>(</w:t>
      </w:r>
      <w:r>
        <w:rPr>
          <w:rFonts w:eastAsia="Times New Roman" w:cs="Times New Roman"/>
          <w:szCs w:val="24"/>
        </w:rPr>
        <w:t>πρωί</w:t>
      </w:r>
      <w:r>
        <w:rPr>
          <w:rFonts w:eastAsia="Times New Roman" w:cs="Times New Roman"/>
          <w:szCs w:val="24"/>
        </w:rPr>
        <w:t>)</w:t>
      </w:r>
      <w:r>
        <w:rPr>
          <w:rFonts w:eastAsia="Times New Roman" w:cs="Times New Roman"/>
          <w:szCs w:val="24"/>
        </w:rPr>
        <w:t xml:space="preserve">, της Πέμπτης 24 Νοεμβρίου 2016 </w:t>
      </w:r>
      <w:r>
        <w:rPr>
          <w:rFonts w:eastAsia="Times New Roman" w:cs="Times New Roman"/>
          <w:szCs w:val="24"/>
        </w:rPr>
        <w:t>(</w:t>
      </w:r>
      <w:r>
        <w:rPr>
          <w:rFonts w:eastAsia="Times New Roman" w:cs="Times New Roman"/>
          <w:szCs w:val="24"/>
        </w:rPr>
        <w:t>απόγευμα</w:t>
      </w:r>
      <w:r>
        <w:rPr>
          <w:rFonts w:eastAsia="Times New Roman" w:cs="Times New Roman"/>
          <w:szCs w:val="24"/>
        </w:rPr>
        <w:t>)</w:t>
      </w:r>
      <w:r>
        <w:rPr>
          <w:rFonts w:eastAsia="Times New Roman" w:cs="Times New Roman"/>
          <w:szCs w:val="24"/>
        </w:rPr>
        <w:t xml:space="preserve"> και της Παρασκευής 25 Νοεμβρίου 2016 επικυρώθηκαν. </w:t>
      </w:r>
    </w:p>
    <w:p w14:paraId="0D31A9E8" w14:textId="77777777" w:rsidR="00320123" w:rsidRDefault="00F36392">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D31A9E9"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 </w:t>
      </w:r>
    </w:p>
    <w:p w14:paraId="0D31A9EA" w14:textId="77777777" w:rsidR="00320123" w:rsidRDefault="00F3639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w:t>
      </w:r>
      <w:r>
        <w:rPr>
          <w:rFonts w:eastAsia="Times New Roman" w:cs="Times New Roman"/>
          <w:szCs w:val="24"/>
        </w:rPr>
        <w:t xml:space="preserve">ε τη συναίνεση του Σώματος και ώρα 16.25΄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ημ</w:t>
      </w:r>
      <w:r>
        <w:rPr>
          <w:rFonts w:eastAsia="Times New Roman" w:cs="Times New Roman"/>
          <w:szCs w:val="24"/>
        </w:rPr>
        <w:t>έ</w:t>
      </w:r>
      <w:r>
        <w:rPr>
          <w:rFonts w:eastAsia="Times New Roman" w:cs="Times New Roman"/>
          <w:szCs w:val="24"/>
        </w:rPr>
        <w:t xml:space="preserve">ρα </w:t>
      </w:r>
      <w:r>
        <w:rPr>
          <w:rFonts w:eastAsia="Times New Roman" w:cs="Times New Roman"/>
          <w:szCs w:val="24"/>
        </w:rPr>
        <w:t>Παρασκευή 20 Ιανουαρίου 2017 και ώρα 10.00΄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συζήτηση επίκαιρων ερωτήσεων. </w:t>
      </w:r>
    </w:p>
    <w:p w14:paraId="0D31A9EB" w14:textId="77777777" w:rsidR="00320123" w:rsidRDefault="00F36392">
      <w:pPr>
        <w:spacing w:after="0" w:line="600" w:lineRule="auto"/>
        <w:jc w:val="both"/>
        <w:rPr>
          <w:rFonts w:eastAsia="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3201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hnYMNZvCdLuniwibcz7X7v6mSqw=" w:salt="3LegnV27SF6TiYUCnIv9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23"/>
    <w:rsid w:val="00320123"/>
    <w:rsid w:val="00445C0B"/>
    <w:rsid w:val="00F363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A27D"/>
  <w15:docId w15:val="{F6EF3426-7956-43ED-AF0E-E22A062A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420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9420A"/>
    <w:rPr>
      <w:rFonts w:ascii="Segoe UI" w:hAnsi="Segoe UI" w:cs="Segoe UI"/>
      <w:sz w:val="18"/>
      <w:szCs w:val="18"/>
    </w:rPr>
  </w:style>
  <w:style w:type="paragraph" w:styleId="a4">
    <w:name w:val="header"/>
    <w:basedOn w:val="a"/>
    <w:link w:val="Char0"/>
    <w:uiPriority w:val="99"/>
    <w:unhideWhenUsed/>
    <w:rsid w:val="009D78AD"/>
    <w:pPr>
      <w:tabs>
        <w:tab w:val="center" w:pos="4153"/>
        <w:tab w:val="right" w:pos="8306"/>
      </w:tabs>
      <w:spacing w:after="0" w:line="240" w:lineRule="auto"/>
    </w:pPr>
  </w:style>
  <w:style w:type="character" w:customStyle="1" w:styleId="Char0">
    <w:name w:val="Κεφαλίδα Char"/>
    <w:basedOn w:val="a0"/>
    <w:link w:val="a4"/>
    <w:uiPriority w:val="99"/>
    <w:rsid w:val="009D78AD"/>
  </w:style>
  <w:style w:type="paragraph" w:styleId="a5">
    <w:name w:val="footer"/>
    <w:basedOn w:val="a"/>
    <w:link w:val="Char1"/>
    <w:uiPriority w:val="99"/>
    <w:unhideWhenUsed/>
    <w:rsid w:val="009D78AD"/>
    <w:pPr>
      <w:tabs>
        <w:tab w:val="center" w:pos="4153"/>
        <w:tab w:val="right" w:pos="8306"/>
      </w:tabs>
      <w:spacing w:after="0" w:line="240" w:lineRule="auto"/>
    </w:pPr>
  </w:style>
  <w:style w:type="character" w:customStyle="1" w:styleId="Char1">
    <w:name w:val="Υποσέλιδο Char"/>
    <w:basedOn w:val="a0"/>
    <w:link w:val="a5"/>
    <w:uiPriority w:val="99"/>
    <w:rsid w:val="009D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384</MetadataID>
    <Session xmlns="641f345b-441b-4b81-9152-adc2e73ba5e1">Β´</Session>
    <Date xmlns="641f345b-441b-4b81-9152-adc2e73ba5e1">2017-01-18T22:00:00+00:00</Date>
    <Status xmlns="641f345b-441b-4b81-9152-adc2e73ba5e1">
      <Url>http://srv-sp1/praktika/Lists/Incoming_Metadata/EditForm.aspx?ID=384&amp;Source=/praktika/Recordings_Library/Forms/AllItems.aspx</Url>
      <Description>Δημοσιεύτηκε</Description>
    </Status>
    <Meeting xmlns="641f345b-441b-4b81-9152-adc2e73ba5e1">ΝΗ´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CFD3A-F440-411C-B160-F8E926AFF6E7}">
  <ds:schemaRefs>
    <ds:schemaRef ds:uri="http://schemas.openxmlformats.org/package/2006/metadata/core-properties"/>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A4C3D0A2-3647-4F9A-8B21-1994DA9F7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79D796-EEB2-485E-A6C5-0C6EA99B37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320</Pages>
  <Words>57795</Words>
  <Characters>312099</Characters>
  <Application>Microsoft Office Word</Application>
  <DocSecurity>0</DocSecurity>
  <Lines>2600</Lines>
  <Paragraphs>738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2017-01-26T11:13:00Z</dcterms:created>
  <dcterms:modified xsi:type="dcterms:W3CDTF">2017-01-26T11:13:00Z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