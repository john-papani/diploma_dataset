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268E" w14:textId="77777777" w:rsidR="001F132F" w:rsidRPr="001F132F" w:rsidRDefault="001F132F" w:rsidP="001F132F">
      <w:pPr>
        <w:spacing w:after="0" w:line="360" w:lineRule="auto"/>
        <w:rPr>
          <w:ins w:id="0" w:author="Φλούδα Χριστίνα" w:date="2016-09-22T13:07:00Z"/>
          <w:rFonts w:eastAsia="Times New Roman"/>
          <w:szCs w:val="24"/>
          <w:lang w:eastAsia="en-US"/>
        </w:rPr>
      </w:pPr>
      <w:bookmarkStart w:id="1" w:name="_GoBack"/>
      <w:bookmarkEnd w:id="1"/>
      <w:ins w:id="2" w:author="Φλούδα Χριστίνα" w:date="2016-09-22T13:07:00Z">
        <w:r w:rsidRPr="001F132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DBC1A49" w14:textId="77777777" w:rsidR="001F132F" w:rsidRPr="001F132F" w:rsidRDefault="001F132F" w:rsidP="001F132F">
      <w:pPr>
        <w:spacing w:after="0" w:line="360" w:lineRule="auto"/>
        <w:rPr>
          <w:ins w:id="3" w:author="Φλούδα Χριστίνα" w:date="2016-09-22T13:07:00Z"/>
          <w:rFonts w:eastAsia="Times New Roman"/>
          <w:szCs w:val="24"/>
          <w:lang w:eastAsia="en-US"/>
        </w:rPr>
      </w:pPr>
    </w:p>
    <w:p w14:paraId="7449305E" w14:textId="77777777" w:rsidR="001F132F" w:rsidRPr="001F132F" w:rsidRDefault="001F132F" w:rsidP="001F132F">
      <w:pPr>
        <w:spacing w:after="0" w:line="360" w:lineRule="auto"/>
        <w:rPr>
          <w:ins w:id="4" w:author="Φλούδα Χριστίνα" w:date="2016-09-22T13:07:00Z"/>
          <w:rFonts w:eastAsia="Times New Roman"/>
          <w:szCs w:val="24"/>
          <w:lang w:eastAsia="en-US"/>
        </w:rPr>
      </w:pPr>
      <w:ins w:id="5" w:author="Φλούδα Χριστίνα" w:date="2016-09-22T13:07:00Z">
        <w:r w:rsidRPr="001F132F">
          <w:rPr>
            <w:rFonts w:eastAsia="Times New Roman"/>
            <w:szCs w:val="24"/>
            <w:lang w:eastAsia="en-US"/>
          </w:rPr>
          <w:t>ΠΙΝΑΚΑΣ ΠΕΡΙΕΧΟΜΕΝΩΝ</w:t>
        </w:r>
      </w:ins>
    </w:p>
    <w:p w14:paraId="36D17BC9" w14:textId="77777777" w:rsidR="001F132F" w:rsidRPr="001F132F" w:rsidRDefault="001F132F" w:rsidP="001F132F">
      <w:pPr>
        <w:spacing w:after="0" w:line="360" w:lineRule="auto"/>
        <w:rPr>
          <w:ins w:id="6" w:author="Φλούδα Χριστίνα" w:date="2016-09-22T13:07:00Z"/>
          <w:rFonts w:eastAsia="Times New Roman"/>
          <w:szCs w:val="24"/>
          <w:lang w:eastAsia="en-US"/>
        </w:rPr>
      </w:pPr>
      <w:ins w:id="7" w:author="Φλούδα Χριστίνα" w:date="2016-09-22T13:07:00Z">
        <w:r w:rsidRPr="001F132F">
          <w:rPr>
            <w:rFonts w:eastAsia="Times New Roman"/>
            <w:szCs w:val="24"/>
            <w:lang w:eastAsia="en-US"/>
          </w:rPr>
          <w:t xml:space="preserve">ΙΖ΄ ΠΕΡΙΟΔΟΣ </w:t>
        </w:r>
      </w:ins>
    </w:p>
    <w:p w14:paraId="1D86AEC1" w14:textId="77777777" w:rsidR="001F132F" w:rsidRPr="001F132F" w:rsidRDefault="001F132F" w:rsidP="001F132F">
      <w:pPr>
        <w:spacing w:after="0" w:line="360" w:lineRule="auto"/>
        <w:rPr>
          <w:ins w:id="8" w:author="Φλούδα Χριστίνα" w:date="2016-09-22T13:07:00Z"/>
          <w:rFonts w:eastAsia="Times New Roman"/>
          <w:szCs w:val="24"/>
          <w:lang w:eastAsia="en-US"/>
        </w:rPr>
      </w:pPr>
      <w:ins w:id="9" w:author="Φλούδα Χριστίνα" w:date="2016-09-22T13:07:00Z">
        <w:r w:rsidRPr="001F132F">
          <w:rPr>
            <w:rFonts w:eastAsia="Times New Roman"/>
            <w:szCs w:val="24"/>
            <w:lang w:eastAsia="en-US"/>
          </w:rPr>
          <w:t>ΠΡΟΕΔΡΕΥΟΜΕΝΗΣ ΚΟΙΝΟΒΟΥΛΕΥΤΙΚΗΣ ΔΗΜΟΚΡΑΤΙΑΣ</w:t>
        </w:r>
      </w:ins>
    </w:p>
    <w:p w14:paraId="52EAE8B2" w14:textId="77777777" w:rsidR="001F132F" w:rsidRPr="001F132F" w:rsidRDefault="001F132F" w:rsidP="001F132F">
      <w:pPr>
        <w:spacing w:after="0" w:line="360" w:lineRule="auto"/>
        <w:rPr>
          <w:ins w:id="10" w:author="Φλούδα Χριστίνα" w:date="2016-09-22T13:07:00Z"/>
          <w:rFonts w:eastAsia="Times New Roman"/>
          <w:szCs w:val="24"/>
          <w:lang w:eastAsia="en-US"/>
        </w:rPr>
      </w:pPr>
      <w:ins w:id="11" w:author="Φλούδα Χριστίνα" w:date="2016-09-22T13:07:00Z">
        <w:r w:rsidRPr="001F132F">
          <w:rPr>
            <w:rFonts w:eastAsia="Times New Roman"/>
            <w:szCs w:val="24"/>
            <w:lang w:eastAsia="en-US"/>
          </w:rPr>
          <w:t>ΣΥΝΟΔΟΣ Α΄</w:t>
        </w:r>
      </w:ins>
    </w:p>
    <w:p w14:paraId="18EDD28D" w14:textId="77777777" w:rsidR="001F132F" w:rsidRPr="001F132F" w:rsidRDefault="001F132F" w:rsidP="001F132F">
      <w:pPr>
        <w:spacing w:after="0" w:line="360" w:lineRule="auto"/>
        <w:rPr>
          <w:ins w:id="12" w:author="Φλούδα Χριστίνα" w:date="2016-09-22T13:07:00Z"/>
          <w:rFonts w:eastAsia="Times New Roman"/>
          <w:szCs w:val="24"/>
          <w:lang w:eastAsia="en-US"/>
        </w:rPr>
      </w:pPr>
    </w:p>
    <w:p w14:paraId="76B3358C" w14:textId="77777777" w:rsidR="001F132F" w:rsidRPr="001F132F" w:rsidRDefault="001F132F" w:rsidP="001F132F">
      <w:pPr>
        <w:spacing w:after="0" w:line="360" w:lineRule="auto"/>
        <w:rPr>
          <w:ins w:id="13" w:author="Φλούδα Χριστίνα" w:date="2016-09-22T13:07:00Z"/>
          <w:rFonts w:eastAsia="Times New Roman"/>
          <w:szCs w:val="24"/>
          <w:lang w:eastAsia="en-US"/>
        </w:rPr>
      </w:pPr>
      <w:ins w:id="14" w:author="Φλούδα Χριστίνα" w:date="2016-09-22T13:07:00Z">
        <w:r w:rsidRPr="001F132F">
          <w:rPr>
            <w:rFonts w:eastAsia="Times New Roman"/>
            <w:szCs w:val="24"/>
            <w:lang w:eastAsia="en-US"/>
          </w:rPr>
          <w:t>ΣΥΝΕΔΡΙΑΣΗ ΡϞ΄</w:t>
        </w:r>
      </w:ins>
    </w:p>
    <w:p w14:paraId="541A4341" w14:textId="77777777" w:rsidR="001F132F" w:rsidRPr="001F132F" w:rsidRDefault="001F132F" w:rsidP="001F132F">
      <w:pPr>
        <w:spacing w:after="0" w:line="360" w:lineRule="auto"/>
        <w:rPr>
          <w:ins w:id="15" w:author="Φλούδα Χριστίνα" w:date="2016-09-22T13:07:00Z"/>
          <w:rFonts w:eastAsia="Times New Roman"/>
          <w:szCs w:val="24"/>
          <w:lang w:eastAsia="en-US"/>
        </w:rPr>
      </w:pPr>
      <w:ins w:id="16" w:author="Φλούδα Χριστίνα" w:date="2016-09-22T13:07:00Z">
        <w:r w:rsidRPr="001F132F">
          <w:rPr>
            <w:rFonts w:eastAsia="Times New Roman"/>
            <w:szCs w:val="24"/>
            <w:lang w:eastAsia="en-US"/>
          </w:rPr>
          <w:t>Παρασκευή  16 Σεπτεμβρίου 2016</w:t>
        </w:r>
      </w:ins>
    </w:p>
    <w:p w14:paraId="0E92F726" w14:textId="77777777" w:rsidR="001F132F" w:rsidRPr="001F132F" w:rsidRDefault="001F132F" w:rsidP="001F132F">
      <w:pPr>
        <w:spacing w:after="0" w:line="360" w:lineRule="auto"/>
        <w:rPr>
          <w:ins w:id="17" w:author="Φλούδα Χριστίνα" w:date="2016-09-22T13:07:00Z"/>
          <w:rFonts w:eastAsia="Times New Roman"/>
          <w:szCs w:val="24"/>
          <w:lang w:eastAsia="en-US"/>
        </w:rPr>
      </w:pPr>
    </w:p>
    <w:p w14:paraId="37201AD0" w14:textId="77777777" w:rsidR="001F132F" w:rsidRPr="001F132F" w:rsidRDefault="001F132F" w:rsidP="001F132F">
      <w:pPr>
        <w:spacing w:after="0" w:line="360" w:lineRule="auto"/>
        <w:rPr>
          <w:ins w:id="18" w:author="Φλούδα Χριστίνα" w:date="2016-09-22T13:07:00Z"/>
          <w:rFonts w:eastAsia="Times New Roman"/>
          <w:szCs w:val="24"/>
          <w:lang w:eastAsia="en-US"/>
        </w:rPr>
      </w:pPr>
      <w:ins w:id="19" w:author="Φλούδα Χριστίνα" w:date="2016-09-22T13:07:00Z">
        <w:r w:rsidRPr="001F132F">
          <w:rPr>
            <w:rFonts w:eastAsia="Times New Roman"/>
            <w:szCs w:val="24"/>
            <w:lang w:eastAsia="en-US"/>
          </w:rPr>
          <w:t>ΘΕΜΑΤΑ</w:t>
        </w:r>
      </w:ins>
    </w:p>
    <w:p w14:paraId="65B16544" w14:textId="77777777" w:rsidR="001F132F" w:rsidRPr="001F132F" w:rsidRDefault="001F132F" w:rsidP="001F132F">
      <w:pPr>
        <w:spacing w:after="0" w:line="360" w:lineRule="auto"/>
        <w:rPr>
          <w:ins w:id="20" w:author="Φλούδα Χριστίνα" w:date="2016-09-22T13:07:00Z"/>
          <w:rFonts w:eastAsia="Times New Roman"/>
          <w:szCs w:val="24"/>
          <w:lang w:eastAsia="en-US"/>
        </w:rPr>
      </w:pPr>
      <w:ins w:id="21" w:author="Φλούδα Χριστίνα" w:date="2016-09-22T13:07:00Z">
        <w:r w:rsidRPr="001F132F">
          <w:rPr>
            <w:rFonts w:eastAsia="Times New Roman"/>
            <w:szCs w:val="24"/>
            <w:lang w:eastAsia="en-US"/>
          </w:rPr>
          <w:t xml:space="preserve"> </w:t>
        </w:r>
        <w:r w:rsidRPr="001F132F">
          <w:rPr>
            <w:rFonts w:eastAsia="Times New Roman"/>
            <w:szCs w:val="24"/>
            <w:lang w:eastAsia="en-US"/>
          </w:rPr>
          <w:br/>
          <w:t xml:space="preserve">Α. ΕΙΔΙΚΑ ΘΕΜΑΤΑ </w:t>
        </w:r>
        <w:r w:rsidRPr="001F132F">
          <w:rPr>
            <w:rFonts w:eastAsia="Times New Roman"/>
            <w:szCs w:val="24"/>
            <w:lang w:eastAsia="en-US"/>
          </w:rPr>
          <w:br/>
          <w:t xml:space="preserve">Επί διαδικαστικού θέματος, σελ. </w:t>
        </w:r>
        <w:r w:rsidRPr="001F132F">
          <w:rPr>
            <w:rFonts w:eastAsia="Times New Roman"/>
            <w:szCs w:val="24"/>
            <w:lang w:eastAsia="en-US"/>
          </w:rPr>
          <w:br/>
          <w:t xml:space="preserve"> </w:t>
        </w:r>
        <w:r w:rsidRPr="001F132F">
          <w:rPr>
            <w:rFonts w:eastAsia="Times New Roman"/>
            <w:szCs w:val="24"/>
            <w:lang w:eastAsia="en-US"/>
          </w:rPr>
          <w:br/>
          <w:t xml:space="preserve">Β. ΚΟΙΝΟΒΟΥΛΕΥΤΙΚΟΣ ΕΛΕΓΧΟΣ </w:t>
        </w:r>
        <w:r w:rsidRPr="001F132F">
          <w:rPr>
            <w:rFonts w:eastAsia="Times New Roman"/>
            <w:szCs w:val="24"/>
            <w:lang w:eastAsia="en-US"/>
          </w:rPr>
          <w:br/>
          <w:t xml:space="preserve">1. Κατάθεση αναφορών, σελ. </w:t>
        </w:r>
        <w:r w:rsidRPr="001F132F">
          <w:rPr>
            <w:rFonts w:eastAsia="Times New Roman"/>
            <w:szCs w:val="24"/>
            <w:lang w:eastAsia="en-US"/>
          </w:rPr>
          <w:br/>
          <w:t xml:space="preserve">2. Ανακοίνωση του δελτίου επικαίρων ερωτήσεων της Δευτέρας 19 Σεπτεμβρίου 2016, σελ. </w:t>
        </w:r>
        <w:r w:rsidRPr="001F132F">
          <w:rPr>
            <w:rFonts w:eastAsia="Times New Roman"/>
            <w:szCs w:val="24"/>
            <w:lang w:eastAsia="en-US"/>
          </w:rPr>
          <w:br/>
          <w:t>3. Συζήτηση επικαίρων ερωτήσεων:</w:t>
        </w:r>
        <w:r w:rsidRPr="001F132F">
          <w:rPr>
            <w:rFonts w:eastAsia="Times New Roman"/>
            <w:szCs w:val="24"/>
            <w:lang w:eastAsia="en-US"/>
          </w:rPr>
          <w:br/>
          <w:t xml:space="preserve">    α) Προς τον Υπουργό Οικονομικών:</w:t>
        </w:r>
        <w:r w:rsidRPr="001F132F">
          <w:rPr>
            <w:rFonts w:eastAsia="Times New Roman"/>
            <w:szCs w:val="24"/>
            <w:lang w:eastAsia="en-US"/>
          </w:rPr>
          <w:br/>
          <w:t xml:space="preserve">        i. σχετικά με την καταπολέμηση του λαθρεμπορίου καυσίμων, σελ. </w:t>
        </w:r>
        <w:r w:rsidRPr="001F132F">
          <w:rPr>
            <w:rFonts w:eastAsia="Times New Roman"/>
            <w:szCs w:val="24"/>
            <w:lang w:eastAsia="en-US"/>
          </w:rPr>
          <w:br/>
          <w:t xml:space="preserve">        </w:t>
        </w:r>
        <w:proofErr w:type="spellStart"/>
        <w:r w:rsidRPr="001F132F">
          <w:rPr>
            <w:rFonts w:eastAsia="Times New Roman"/>
            <w:szCs w:val="24"/>
            <w:lang w:eastAsia="en-US"/>
          </w:rPr>
          <w:t>ii</w:t>
        </w:r>
        <w:proofErr w:type="spellEnd"/>
        <w:r w:rsidRPr="001F132F">
          <w:rPr>
            <w:rFonts w:eastAsia="Times New Roman"/>
            <w:szCs w:val="24"/>
            <w:lang w:eastAsia="en-US"/>
          </w:rPr>
          <w:t xml:space="preserve">. σχετικά με την αδράνεια για την αντιμετώπιση των «γκρίζων μισθώσεων» στις μισθώσεις ιδιωτικών χώρων ως τουριστικών καταλυμάτων, σελ. </w:t>
        </w:r>
        <w:r w:rsidRPr="001F132F">
          <w:rPr>
            <w:rFonts w:eastAsia="Times New Roman"/>
            <w:szCs w:val="24"/>
            <w:lang w:eastAsia="en-US"/>
          </w:rPr>
          <w:br/>
          <w:t xml:space="preserve">     β) Προς τον Υπουργό  Εσωτερικών και Διοικητικής Ανασυγκρότησης:</w:t>
        </w:r>
        <w:r w:rsidRPr="001F132F">
          <w:rPr>
            <w:rFonts w:eastAsia="Times New Roman"/>
            <w:szCs w:val="24"/>
            <w:lang w:eastAsia="en-US"/>
          </w:rPr>
          <w:br/>
          <w:t xml:space="preserve">         i. σχετικά με την έξαρση του μεταναστευτικού προβλήματος στη Χίο, σελ. </w:t>
        </w:r>
        <w:r w:rsidRPr="001F132F">
          <w:rPr>
            <w:rFonts w:eastAsia="Times New Roman"/>
            <w:szCs w:val="24"/>
            <w:lang w:eastAsia="en-US"/>
          </w:rPr>
          <w:br/>
          <w:t xml:space="preserve">         </w:t>
        </w:r>
        <w:proofErr w:type="spellStart"/>
        <w:r w:rsidRPr="001F132F">
          <w:rPr>
            <w:rFonts w:eastAsia="Times New Roman"/>
            <w:szCs w:val="24"/>
            <w:lang w:eastAsia="en-US"/>
          </w:rPr>
          <w:t>ii</w:t>
        </w:r>
        <w:proofErr w:type="spellEnd"/>
        <w:r w:rsidRPr="001F132F">
          <w:rPr>
            <w:rFonts w:eastAsia="Times New Roman"/>
            <w:szCs w:val="24"/>
            <w:lang w:eastAsia="en-US"/>
          </w:rPr>
          <w:t xml:space="preserve">. σχετικά με την ηλεκτρονική διακυβέρνηση, σελ. </w:t>
        </w:r>
        <w:r w:rsidRPr="001F132F">
          <w:rPr>
            <w:rFonts w:eastAsia="Times New Roman"/>
            <w:szCs w:val="24"/>
            <w:lang w:eastAsia="en-US"/>
          </w:rPr>
          <w:br/>
          <w:t xml:space="preserve">     γ) Προς τον Υπουργό Εργασίας, Κοινωνικής Ασφάλισης και Κοινωνικής Αλληλεγγύης:</w:t>
        </w:r>
      </w:ins>
    </w:p>
    <w:p w14:paraId="6186DB63" w14:textId="77777777" w:rsidR="001F132F" w:rsidRPr="001F132F" w:rsidRDefault="001F132F" w:rsidP="001F132F">
      <w:pPr>
        <w:spacing w:after="0" w:line="360" w:lineRule="auto"/>
        <w:rPr>
          <w:ins w:id="22" w:author="Φλούδα Χριστίνα" w:date="2016-09-22T13:07:00Z"/>
          <w:rFonts w:eastAsia="Times New Roman"/>
          <w:szCs w:val="24"/>
          <w:lang w:eastAsia="en-US"/>
        </w:rPr>
      </w:pPr>
      <w:ins w:id="23" w:author="Φλούδα Χριστίνα" w:date="2016-09-22T13:07:00Z">
        <w:r w:rsidRPr="001F132F">
          <w:rPr>
            <w:rFonts w:eastAsia="Times New Roman"/>
            <w:szCs w:val="24"/>
            <w:lang w:eastAsia="en-US"/>
          </w:rPr>
          <w:t xml:space="preserve">         i. σχετικά με την προστασία από την κατάσχεση των αναδρομικά καταβαλλόμενων συντάξεων, σελ.</w:t>
        </w:r>
        <w:r w:rsidRPr="001F132F">
          <w:rPr>
            <w:rFonts w:eastAsia="Times New Roman"/>
            <w:szCs w:val="24"/>
            <w:lang w:eastAsia="en-US"/>
          </w:rPr>
          <w:br/>
          <w:t xml:space="preserve">         </w:t>
        </w:r>
        <w:proofErr w:type="spellStart"/>
        <w:r w:rsidRPr="001F132F">
          <w:rPr>
            <w:rFonts w:eastAsia="Times New Roman"/>
            <w:szCs w:val="24"/>
            <w:lang w:eastAsia="en-US"/>
          </w:rPr>
          <w:t>ii</w:t>
        </w:r>
        <w:proofErr w:type="spellEnd"/>
        <w:r w:rsidRPr="001F132F">
          <w:rPr>
            <w:rFonts w:eastAsia="Times New Roman"/>
            <w:szCs w:val="24"/>
            <w:lang w:eastAsia="en-US"/>
          </w:rPr>
          <w:t xml:space="preserve">. σχετικά με τον αποκλεισμό από το νέο Πρόγραμμα Κοινωφελούς Εργασίας Δήμων και Ανέργων από ολόκληρες περιφέρειες, σελ. </w:t>
        </w:r>
        <w:r w:rsidRPr="001F132F">
          <w:rPr>
            <w:rFonts w:eastAsia="Times New Roman"/>
            <w:szCs w:val="24"/>
            <w:lang w:eastAsia="en-US"/>
          </w:rPr>
          <w:br/>
        </w:r>
        <w:r w:rsidRPr="001F132F">
          <w:rPr>
            <w:rFonts w:eastAsia="Times New Roman"/>
            <w:szCs w:val="24"/>
            <w:lang w:eastAsia="en-US"/>
          </w:rPr>
          <w:br/>
          <w:t xml:space="preserve"> </w:t>
        </w:r>
        <w:r w:rsidRPr="001F132F">
          <w:rPr>
            <w:rFonts w:eastAsia="Times New Roman"/>
            <w:szCs w:val="24"/>
            <w:lang w:eastAsia="en-US"/>
          </w:rPr>
          <w:br/>
          <w:t xml:space="preserve">Γ. ΝΟΜΟΘΕΤΙΚΗ ΕΡΓΑΣΙΑ </w:t>
        </w:r>
        <w:r w:rsidRPr="001F132F">
          <w:rPr>
            <w:rFonts w:eastAsia="Times New Roman"/>
            <w:szCs w:val="24"/>
            <w:lang w:eastAsia="en-US"/>
          </w:rPr>
          <w:br/>
          <w:t>Κατάθεση σχεδίων νόμων:</w:t>
        </w:r>
        <w:r w:rsidRPr="001F132F">
          <w:rPr>
            <w:rFonts w:eastAsia="Times New Roman"/>
            <w:szCs w:val="24"/>
            <w:lang w:eastAsia="en-US"/>
          </w:rPr>
          <w:br/>
          <w:t xml:space="preserve">   α) Οι Υπουργοί Ναυτιλίας και Νησιωτικής Πολιτικής, Εσωτερικής και Διοικητικής Ανασυγκρότησης, Εθνικής  Άμυνας, Εξωτερικών, Οικονομικών και οι Αναπληρωτές Υπουργοί Εσωτερικών και Διοικητικής Ανασυγκρότησης κατέθεσαν στις 15.9.2016 σχέδιο νόμου: «Κύρωση της 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σελ. </w:t>
        </w:r>
        <w:r w:rsidRPr="001F132F">
          <w:rPr>
            <w:rFonts w:eastAsia="Times New Roman"/>
            <w:szCs w:val="24"/>
            <w:lang w:eastAsia="en-US"/>
          </w:rPr>
          <w:br/>
          <w:t xml:space="preserve">   β) Οι Υπουργοί Οικονομικών, Πολιτισμού και Αθλητισμού, Περιβάλλοντος και Ενέργειας και Υποδομών, Μεταφορών και Δικτύων κατέθεσαν στις 15.9.2016 σχέδιο νόμου: «Κύρωση της από 14.11.2014 Σύμβασης Αγοραπωλησίας Μετοχών για την απόκτηση του 100% του μετοχικού κεφαλαίου της εταιρείας ΕΛΛΗΝΙΚΟ Α.Ε. και της από 19.7.2016 Τροποποιητικής Σύμβασης και ρύθμιση λοιπών συναφών θεμάτων», σελ. </w:t>
        </w:r>
        <w:r w:rsidRPr="001F132F">
          <w:rPr>
            <w:rFonts w:eastAsia="Times New Roman"/>
            <w:szCs w:val="24"/>
            <w:lang w:eastAsia="en-US"/>
          </w:rPr>
          <w:br/>
          <w:t xml:space="preserve"> </w:t>
        </w:r>
      </w:ins>
    </w:p>
    <w:p w14:paraId="0D9B3E35" w14:textId="77777777" w:rsidR="001F132F" w:rsidRPr="001F132F" w:rsidRDefault="001F132F" w:rsidP="001F132F">
      <w:pPr>
        <w:spacing w:after="0" w:line="360" w:lineRule="auto"/>
        <w:rPr>
          <w:ins w:id="24" w:author="Φλούδα Χριστίνα" w:date="2016-09-22T13:07:00Z"/>
          <w:rFonts w:eastAsia="Times New Roman"/>
          <w:szCs w:val="24"/>
          <w:lang w:eastAsia="en-US"/>
        </w:rPr>
      </w:pPr>
      <w:ins w:id="25" w:author="Φλούδα Χριστίνα" w:date="2016-09-22T13:07:00Z">
        <w:r w:rsidRPr="001F132F">
          <w:rPr>
            <w:rFonts w:eastAsia="Times New Roman"/>
            <w:szCs w:val="24"/>
            <w:lang w:eastAsia="en-US"/>
          </w:rPr>
          <w:br/>
          <w:t>ΠΡΟΕΔΡΕΥΟΝΤΕΣ</w:t>
        </w:r>
      </w:ins>
    </w:p>
    <w:p w14:paraId="17AE378C" w14:textId="77777777" w:rsidR="001F132F" w:rsidRPr="001F132F" w:rsidRDefault="001F132F" w:rsidP="001F132F">
      <w:pPr>
        <w:spacing w:after="0" w:line="360" w:lineRule="auto"/>
        <w:rPr>
          <w:ins w:id="26" w:author="Φλούδα Χριστίνα" w:date="2016-09-22T13:07:00Z"/>
          <w:rFonts w:eastAsia="Times New Roman"/>
          <w:szCs w:val="24"/>
          <w:lang w:eastAsia="en-US"/>
        </w:rPr>
      </w:pPr>
    </w:p>
    <w:p w14:paraId="1195A37E" w14:textId="77777777" w:rsidR="001F132F" w:rsidRPr="001F132F" w:rsidRDefault="001F132F" w:rsidP="001F132F">
      <w:pPr>
        <w:spacing w:after="0" w:line="360" w:lineRule="auto"/>
        <w:rPr>
          <w:ins w:id="27" w:author="Φλούδα Χριστίνα" w:date="2016-09-22T13:07:00Z"/>
          <w:rFonts w:eastAsia="Times New Roman"/>
          <w:szCs w:val="24"/>
          <w:lang w:eastAsia="en-US"/>
        </w:rPr>
      </w:pPr>
      <w:ins w:id="28" w:author="Φλούδα Χριστίνα" w:date="2016-09-22T13:07:00Z">
        <w:r w:rsidRPr="001F132F">
          <w:rPr>
            <w:rFonts w:eastAsia="Times New Roman"/>
            <w:szCs w:val="24"/>
            <w:lang w:eastAsia="en-US"/>
          </w:rPr>
          <w:t>ΚΑΚΛΑΜΑΝΗΣ Ν. , σελ.</w:t>
        </w:r>
        <w:r w:rsidRPr="001F132F">
          <w:rPr>
            <w:rFonts w:eastAsia="Times New Roman"/>
            <w:szCs w:val="24"/>
            <w:lang w:eastAsia="en-US"/>
          </w:rPr>
          <w:br/>
        </w:r>
        <w:r w:rsidRPr="001F132F">
          <w:rPr>
            <w:rFonts w:eastAsia="Times New Roman"/>
            <w:szCs w:val="24"/>
            <w:lang w:eastAsia="en-US"/>
          </w:rPr>
          <w:br/>
        </w:r>
      </w:ins>
    </w:p>
    <w:p w14:paraId="34ADE401" w14:textId="77777777" w:rsidR="001F132F" w:rsidRPr="001F132F" w:rsidRDefault="001F132F" w:rsidP="001F132F">
      <w:pPr>
        <w:spacing w:after="0" w:line="360" w:lineRule="auto"/>
        <w:rPr>
          <w:ins w:id="29" w:author="Φλούδα Χριστίνα" w:date="2016-09-22T13:07:00Z"/>
          <w:rFonts w:eastAsia="Times New Roman"/>
          <w:szCs w:val="24"/>
          <w:lang w:eastAsia="en-US"/>
        </w:rPr>
      </w:pPr>
    </w:p>
    <w:p w14:paraId="0E10BBEE" w14:textId="77777777" w:rsidR="001F132F" w:rsidRPr="001F132F" w:rsidRDefault="001F132F" w:rsidP="001F132F">
      <w:pPr>
        <w:spacing w:after="0" w:line="360" w:lineRule="auto"/>
        <w:rPr>
          <w:ins w:id="30" w:author="Φλούδα Χριστίνα" w:date="2016-09-22T13:07:00Z"/>
          <w:rFonts w:eastAsia="Times New Roman"/>
          <w:szCs w:val="24"/>
          <w:lang w:eastAsia="en-US"/>
        </w:rPr>
      </w:pPr>
      <w:ins w:id="31" w:author="Φλούδα Χριστίνα" w:date="2016-09-22T13:07:00Z">
        <w:r w:rsidRPr="001F132F">
          <w:rPr>
            <w:rFonts w:eastAsia="Times New Roman"/>
            <w:szCs w:val="24"/>
            <w:lang w:eastAsia="en-US"/>
          </w:rPr>
          <w:t>ΟΜΙΛΗΤΕΣ</w:t>
        </w:r>
      </w:ins>
    </w:p>
    <w:p w14:paraId="33064A77" w14:textId="77777777" w:rsidR="001F132F" w:rsidRPr="001F132F" w:rsidRDefault="001F132F" w:rsidP="001F132F">
      <w:pPr>
        <w:spacing w:after="0" w:line="360" w:lineRule="auto"/>
        <w:rPr>
          <w:ins w:id="32" w:author="Φλούδα Χριστίνα" w:date="2016-09-22T13:07:00Z"/>
          <w:rFonts w:eastAsia="Times New Roman"/>
          <w:szCs w:val="24"/>
          <w:lang w:eastAsia="en-US"/>
        </w:rPr>
      </w:pPr>
      <w:ins w:id="33" w:author="Φλούδα Χριστίνα" w:date="2016-09-22T13:07:00Z">
        <w:r w:rsidRPr="001F132F">
          <w:rPr>
            <w:rFonts w:eastAsia="Times New Roman"/>
            <w:szCs w:val="24"/>
            <w:lang w:eastAsia="en-US"/>
          </w:rPr>
          <w:br/>
          <w:t>Α. Επί διαδικαστικού θέματος:</w:t>
        </w:r>
        <w:r w:rsidRPr="001F132F">
          <w:rPr>
            <w:rFonts w:eastAsia="Times New Roman"/>
            <w:szCs w:val="24"/>
            <w:lang w:eastAsia="en-US"/>
          </w:rPr>
          <w:br/>
          <w:t>ΑΛΕΞΙΑΔΗΣ Τ. , σελ.</w:t>
        </w:r>
        <w:r w:rsidRPr="001F132F">
          <w:rPr>
            <w:rFonts w:eastAsia="Times New Roman"/>
            <w:szCs w:val="24"/>
            <w:lang w:eastAsia="en-US"/>
          </w:rPr>
          <w:br/>
          <w:t>ΚΑΚΛΑΜΑΝΗΣ Ν. , σελ.</w:t>
        </w:r>
        <w:r w:rsidRPr="001F132F">
          <w:rPr>
            <w:rFonts w:eastAsia="Times New Roman"/>
            <w:szCs w:val="24"/>
            <w:lang w:eastAsia="en-US"/>
          </w:rPr>
          <w:br/>
          <w:t>ΜΗΤΑΡΑΚΗΣ Π. , σελ.</w:t>
        </w:r>
        <w:r w:rsidRPr="001F132F">
          <w:rPr>
            <w:rFonts w:eastAsia="Times New Roman"/>
            <w:szCs w:val="24"/>
            <w:lang w:eastAsia="en-US"/>
          </w:rPr>
          <w:br/>
          <w:t>ΣΥΝΤΥΧΑΚΗΣ Ε. , σελ.</w:t>
        </w:r>
        <w:r w:rsidRPr="001F132F">
          <w:rPr>
            <w:rFonts w:eastAsia="Times New Roman"/>
            <w:szCs w:val="24"/>
            <w:lang w:eastAsia="en-US"/>
          </w:rPr>
          <w:br/>
        </w:r>
        <w:r w:rsidRPr="001F132F">
          <w:rPr>
            <w:rFonts w:eastAsia="Times New Roman"/>
            <w:szCs w:val="24"/>
            <w:lang w:eastAsia="en-US"/>
          </w:rPr>
          <w:br/>
          <w:t>Β. Επί των επικαίρων ερωτήσεων:</w:t>
        </w:r>
        <w:r w:rsidRPr="001F132F">
          <w:rPr>
            <w:rFonts w:eastAsia="Times New Roman"/>
            <w:szCs w:val="24"/>
            <w:lang w:eastAsia="en-US"/>
          </w:rPr>
          <w:br/>
          <w:t>ΑΛΕΞΙΑΔΗΣ Τ. , σελ.</w:t>
        </w:r>
        <w:r w:rsidRPr="001F132F">
          <w:rPr>
            <w:rFonts w:eastAsia="Times New Roman"/>
            <w:szCs w:val="24"/>
            <w:lang w:eastAsia="en-US"/>
          </w:rPr>
          <w:br/>
          <w:t>ΑΝΤΩΝΟΠΟΥΛΟΥ Ο. , σελ.</w:t>
        </w:r>
        <w:r w:rsidRPr="001F132F">
          <w:rPr>
            <w:rFonts w:eastAsia="Times New Roman"/>
            <w:szCs w:val="24"/>
            <w:lang w:eastAsia="en-US"/>
          </w:rPr>
          <w:br/>
          <w:t>ΑΡΑΜΠΑΤΖΗ Φ. , σελ.</w:t>
        </w:r>
        <w:r w:rsidRPr="001F132F">
          <w:rPr>
            <w:rFonts w:eastAsia="Times New Roman"/>
            <w:szCs w:val="24"/>
            <w:lang w:eastAsia="en-US"/>
          </w:rPr>
          <w:br/>
          <w:t>ΒΕΡΝΑΡΔΑΚΗΣ Χ. , σελ.</w:t>
        </w:r>
        <w:r w:rsidRPr="001F132F">
          <w:rPr>
            <w:rFonts w:eastAsia="Times New Roman"/>
            <w:szCs w:val="24"/>
            <w:lang w:eastAsia="en-US"/>
          </w:rPr>
          <w:br/>
          <w:t>ΘΕΟΦΥΛΑΚΤΟΣ Ι. , σελ.</w:t>
        </w:r>
        <w:r w:rsidRPr="001F132F">
          <w:rPr>
            <w:rFonts w:eastAsia="Times New Roman"/>
            <w:szCs w:val="24"/>
            <w:lang w:eastAsia="en-US"/>
          </w:rPr>
          <w:br/>
          <w:t>ΚΑΜΜΕΝΟΣ Δ. , σελ.</w:t>
        </w:r>
        <w:r w:rsidRPr="001F132F">
          <w:rPr>
            <w:rFonts w:eastAsia="Times New Roman"/>
            <w:szCs w:val="24"/>
            <w:lang w:eastAsia="en-US"/>
          </w:rPr>
          <w:br/>
          <w:t>ΚΕΓΚΕΡΟΓΛΟΥ Β. , σελ.</w:t>
        </w:r>
        <w:r w:rsidRPr="001F132F">
          <w:rPr>
            <w:rFonts w:eastAsia="Times New Roman"/>
            <w:szCs w:val="24"/>
            <w:lang w:eastAsia="en-US"/>
          </w:rPr>
          <w:br/>
          <w:t>ΜΗΤΑΡΑΚΗΣ Π. , σελ.</w:t>
        </w:r>
        <w:r w:rsidRPr="001F132F">
          <w:rPr>
            <w:rFonts w:eastAsia="Times New Roman"/>
            <w:szCs w:val="24"/>
            <w:lang w:eastAsia="en-US"/>
          </w:rPr>
          <w:br/>
          <w:t>ΜΟΥΖΑΛΑΣ Γ. , σελ.</w:t>
        </w:r>
        <w:r w:rsidRPr="001F132F">
          <w:rPr>
            <w:rFonts w:eastAsia="Times New Roman"/>
            <w:szCs w:val="24"/>
            <w:lang w:eastAsia="en-US"/>
          </w:rPr>
          <w:br/>
          <w:t>ΠΑΠΑΧΡΙΣΤΟΠΟΥΛΟΣ Α. , σελ.</w:t>
        </w:r>
        <w:r w:rsidRPr="001F132F">
          <w:rPr>
            <w:rFonts w:eastAsia="Times New Roman"/>
            <w:szCs w:val="24"/>
            <w:lang w:eastAsia="en-US"/>
          </w:rPr>
          <w:br/>
          <w:t>ΠΕΤΡΟΠΟΥΛΟΣ Α. , σελ.</w:t>
        </w:r>
        <w:r w:rsidRPr="001F132F">
          <w:rPr>
            <w:rFonts w:eastAsia="Times New Roman"/>
            <w:szCs w:val="24"/>
            <w:lang w:eastAsia="en-US"/>
          </w:rPr>
          <w:br/>
        </w:r>
      </w:ins>
    </w:p>
    <w:p w14:paraId="13638921" w14:textId="77777777" w:rsidR="001F132F" w:rsidRPr="001F132F" w:rsidRDefault="001F132F" w:rsidP="001F132F">
      <w:pPr>
        <w:spacing w:after="0" w:line="360" w:lineRule="auto"/>
        <w:rPr>
          <w:ins w:id="34" w:author="Φλούδα Χριστίνα" w:date="2016-09-22T13:07:00Z"/>
          <w:rFonts w:eastAsia="Times New Roman"/>
          <w:szCs w:val="24"/>
          <w:lang w:eastAsia="en-US"/>
        </w:rPr>
      </w:pPr>
      <w:ins w:id="35" w:author="Φλούδα Χριστίνα" w:date="2016-09-22T13:07:00Z">
        <w:r w:rsidRPr="001F132F">
          <w:rPr>
            <w:rFonts w:eastAsia="Times New Roman"/>
            <w:szCs w:val="24"/>
            <w:lang w:eastAsia="en-US"/>
          </w:rPr>
          <w:t>ΠΑΡΕΜΒΑΣΕΙΣ:</w:t>
        </w:r>
      </w:ins>
    </w:p>
    <w:p w14:paraId="6C907EEB" w14:textId="77777777" w:rsidR="001F132F" w:rsidRPr="001F132F" w:rsidRDefault="001F132F" w:rsidP="001F132F">
      <w:pPr>
        <w:spacing w:after="0" w:line="360" w:lineRule="auto"/>
        <w:rPr>
          <w:ins w:id="36" w:author="Φλούδα Χριστίνα" w:date="2016-09-22T13:07:00Z"/>
          <w:rFonts w:eastAsia="Times New Roman"/>
          <w:szCs w:val="24"/>
          <w:lang w:eastAsia="en-US"/>
        </w:rPr>
      </w:pPr>
      <w:ins w:id="37" w:author="Φλούδα Χριστίνα" w:date="2016-09-22T13:07:00Z">
        <w:r w:rsidRPr="001F132F">
          <w:rPr>
            <w:rFonts w:eastAsia="Times New Roman"/>
            <w:szCs w:val="24"/>
            <w:lang w:eastAsia="en-US"/>
          </w:rPr>
          <w:t>ΚΑΚΛΑΜΑΝΗΣ Ν. , σελ.</w:t>
        </w:r>
        <w:r w:rsidRPr="001F132F">
          <w:rPr>
            <w:rFonts w:eastAsia="Times New Roman"/>
            <w:szCs w:val="24"/>
            <w:lang w:eastAsia="en-US"/>
          </w:rPr>
          <w:br/>
        </w:r>
      </w:ins>
    </w:p>
    <w:p w14:paraId="79ECA494" w14:textId="77777777" w:rsidR="001F132F" w:rsidRDefault="001F132F" w:rsidP="001F132F">
      <w:pPr>
        <w:spacing w:after="0" w:line="600" w:lineRule="auto"/>
        <w:ind w:firstLine="720"/>
        <w:jc w:val="both"/>
        <w:rPr>
          <w:ins w:id="38" w:author="Φλούδα Χριστίνα" w:date="2016-09-22T13:07:00Z"/>
          <w:rFonts w:eastAsia="Times New Roman"/>
          <w:szCs w:val="24"/>
        </w:rPr>
        <w:pPrChange w:id="39" w:author="Φλούδα Χριστίνα" w:date="2016-09-22T13:07:00Z">
          <w:pPr>
            <w:spacing w:after="0" w:line="600" w:lineRule="auto"/>
            <w:ind w:firstLine="720"/>
            <w:jc w:val="center"/>
          </w:pPr>
        </w:pPrChange>
      </w:pPr>
    </w:p>
    <w:p w14:paraId="1FBBA4FA" w14:textId="77777777" w:rsidR="00B341EB" w:rsidRDefault="001F132F">
      <w:pPr>
        <w:spacing w:after="0" w:line="600" w:lineRule="auto"/>
        <w:ind w:firstLine="720"/>
        <w:jc w:val="center"/>
        <w:rPr>
          <w:rFonts w:eastAsia="Times New Roman"/>
          <w:szCs w:val="24"/>
        </w:rPr>
      </w:pPr>
      <w:r>
        <w:rPr>
          <w:rFonts w:eastAsia="Times New Roman"/>
          <w:szCs w:val="24"/>
        </w:rPr>
        <w:t>ΠΡΑΚΤΙΚΑ ΒΟΥΛΗΣ</w:t>
      </w:r>
    </w:p>
    <w:p w14:paraId="1FBBA4FB" w14:textId="77777777" w:rsidR="00B341EB" w:rsidRDefault="001F132F">
      <w:pPr>
        <w:spacing w:after="0" w:line="600" w:lineRule="auto"/>
        <w:ind w:firstLine="720"/>
        <w:jc w:val="center"/>
        <w:rPr>
          <w:rFonts w:eastAsia="Times New Roman"/>
          <w:szCs w:val="24"/>
        </w:rPr>
      </w:pPr>
      <w:r>
        <w:rPr>
          <w:rFonts w:eastAsia="Times New Roman"/>
          <w:szCs w:val="24"/>
        </w:rPr>
        <w:t xml:space="preserve">ΙΖ΄ ΠΕΡΙΟΔΟΣ </w:t>
      </w:r>
    </w:p>
    <w:p w14:paraId="1FBBA4FC" w14:textId="77777777" w:rsidR="00B341EB" w:rsidRDefault="001F132F">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FBBA4FD" w14:textId="77777777" w:rsidR="00B341EB" w:rsidRDefault="001F132F">
      <w:pPr>
        <w:spacing w:after="0" w:line="600" w:lineRule="auto"/>
        <w:ind w:firstLine="720"/>
        <w:jc w:val="center"/>
        <w:rPr>
          <w:rFonts w:eastAsia="Times New Roman"/>
          <w:szCs w:val="24"/>
        </w:rPr>
      </w:pPr>
      <w:r>
        <w:rPr>
          <w:rFonts w:eastAsia="Times New Roman"/>
          <w:szCs w:val="24"/>
        </w:rPr>
        <w:t>ΣΥΝΟΔΟΣ Α΄</w:t>
      </w:r>
    </w:p>
    <w:p w14:paraId="1FBBA4FE" w14:textId="77777777" w:rsidR="00B341EB" w:rsidRDefault="001F132F">
      <w:pPr>
        <w:spacing w:after="0" w:line="600" w:lineRule="auto"/>
        <w:ind w:firstLine="720"/>
        <w:jc w:val="center"/>
        <w:rPr>
          <w:rFonts w:eastAsia="Times New Roman"/>
          <w:szCs w:val="24"/>
        </w:rPr>
      </w:pPr>
      <w:r>
        <w:rPr>
          <w:rFonts w:eastAsia="Times New Roman"/>
          <w:szCs w:val="24"/>
        </w:rPr>
        <w:t xml:space="preserve">ΣΥΝΕΔΡΙΑΣΗ </w:t>
      </w:r>
      <w:proofErr w:type="spellStart"/>
      <w:r>
        <w:rPr>
          <w:rFonts w:eastAsia="Times New Roman"/>
          <w:szCs w:val="24"/>
        </w:rPr>
        <w:t>Ρϟ</w:t>
      </w:r>
      <w:proofErr w:type="spellEnd"/>
      <w:r>
        <w:rPr>
          <w:rFonts w:eastAsia="Times New Roman"/>
          <w:szCs w:val="24"/>
        </w:rPr>
        <w:t>΄</w:t>
      </w:r>
    </w:p>
    <w:p w14:paraId="1FBBA4FF" w14:textId="77777777" w:rsidR="00B341EB" w:rsidRDefault="001F132F">
      <w:pPr>
        <w:spacing w:after="0" w:line="600" w:lineRule="auto"/>
        <w:ind w:firstLine="720"/>
        <w:jc w:val="center"/>
        <w:rPr>
          <w:rFonts w:eastAsia="Times New Roman"/>
          <w:szCs w:val="24"/>
        </w:rPr>
      </w:pPr>
      <w:r>
        <w:rPr>
          <w:rFonts w:eastAsia="Times New Roman"/>
          <w:szCs w:val="24"/>
        </w:rPr>
        <w:t>Παρασκευή 16 Σεπτεμβρίου 2016</w:t>
      </w:r>
    </w:p>
    <w:p w14:paraId="1FBBA500" w14:textId="77777777" w:rsidR="00B341EB" w:rsidRDefault="001F132F">
      <w:pPr>
        <w:spacing w:after="0" w:line="600" w:lineRule="auto"/>
        <w:ind w:firstLine="720"/>
        <w:jc w:val="both"/>
        <w:rPr>
          <w:rFonts w:eastAsia="Times New Roman"/>
          <w:szCs w:val="24"/>
        </w:rPr>
      </w:pPr>
      <w:r>
        <w:rPr>
          <w:rFonts w:eastAsia="Times New Roman"/>
          <w:szCs w:val="24"/>
        </w:rPr>
        <w:t xml:space="preserve">Αθήνα, σήμερα στις 16 Σεπτεμβρίου 2016, ημέρα Παρασκευή και ώρα 10.10΄ συνήλθε στην Αίθουσα των συνεδριάσεων του Βουλευτηρίου η Βουλή σε ολομέλεια για να συνεδριάσει υπό την προεδρία του Δ΄ Αντιπροέδρου αυτής </w:t>
      </w:r>
      <w:r w:rsidRPr="00626C0D">
        <w:rPr>
          <w:rFonts w:eastAsia="Times New Roman"/>
          <w:szCs w:val="24"/>
        </w:rPr>
        <w:t>κ.</w:t>
      </w:r>
      <w:r w:rsidRPr="00B316A1">
        <w:rPr>
          <w:rFonts w:eastAsia="Times New Roman"/>
          <w:b/>
          <w:szCs w:val="24"/>
        </w:rPr>
        <w:t xml:space="preserve"> ΝΙΚΗΤΑ ΚΑΚΛΑΜΑΝΗ</w:t>
      </w:r>
      <w:r>
        <w:rPr>
          <w:rFonts w:eastAsia="Times New Roman"/>
          <w:szCs w:val="24"/>
        </w:rPr>
        <w:t>.</w:t>
      </w:r>
    </w:p>
    <w:p w14:paraId="1FBBA501" w14:textId="77777777" w:rsidR="00B341EB" w:rsidRDefault="001F132F">
      <w:pPr>
        <w:spacing w:after="0" w:line="600" w:lineRule="auto"/>
        <w:ind w:firstLine="720"/>
        <w:jc w:val="both"/>
        <w:rPr>
          <w:rFonts w:eastAsia="Times New Roman"/>
          <w:b/>
          <w:bCs/>
          <w:szCs w:val="24"/>
        </w:rPr>
      </w:pPr>
      <w:r>
        <w:rPr>
          <w:rFonts w:eastAsia="Times New Roman"/>
          <w:b/>
          <w:bCs/>
          <w:szCs w:val="24"/>
        </w:rPr>
        <w:t>ΠΡΟΕΔΡΕΥΩΝ (Νικήτας Κακλαμ</w:t>
      </w:r>
      <w:r>
        <w:rPr>
          <w:rFonts w:eastAsia="Times New Roman"/>
          <w:b/>
          <w:bCs/>
          <w:szCs w:val="24"/>
        </w:rPr>
        <w:t xml:space="preserve">άνης): </w:t>
      </w:r>
      <w:r>
        <w:rPr>
          <w:rFonts w:eastAsia="Times New Roman"/>
          <w:szCs w:val="24"/>
        </w:rPr>
        <w:t>Κυρίες και κύριοι συνάδελφοι, αρχίζει η συνεδρίαση.</w:t>
      </w:r>
    </w:p>
    <w:p w14:paraId="1FBBA502" w14:textId="77777777" w:rsidR="00B341EB" w:rsidRDefault="001F132F">
      <w:pPr>
        <w:spacing w:after="0" w:line="600" w:lineRule="auto"/>
        <w:ind w:firstLine="720"/>
        <w:jc w:val="both"/>
        <w:rPr>
          <w:rFonts w:eastAsia="Times New Roman"/>
          <w:szCs w:val="24"/>
        </w:rPr>
      </w:pPr>
      <w:r>
        <w:rPr>
          <w:rFonts w:eastAsia="Times New Roman"/>
          <w:szCs w:val="24"/>
        </w:rPr>
        <w:t xml:space="preserve">Παρακαλείται ο κύριος Γραμματέας να ανακοινώσει τις αναφορές προς το Σώμα. </w:t>
      </w:r>
    </w:p>
    <w:p w14:paraId="1FBBA503" w14:textId="77777777" w:rsidR="00B341EB" w:rsidRDefault="001F132F">
      <w:pPr>
        <w:spacing w:after="0"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τον Γραμματέα της Βουλής κ. Μάριο </w:t>
      </w:r>
      <w:proofErr w:type="spellStart"/>
      <w:r>
        <w:rPr>
          <w:rFonts w:eastAsia="Times New Roman"/>
          <w:szCs w:val="24"/>
        </w:rPr>
        <w:t>Κάτση</w:t>
      </w:r>
      <w:proofErr w:type="spellEnd"/>
      <w:r>
        <w:rPr>
          <w:rFonts w:eastAsia="Times New Roman"/>
          <w:szCs w:val="24"/>
        </w:rPr>
        <w:t xml:space="preserve">, Βουλευτή Θεσπρωτίας, τα ακόλουθα: </w:t>
      </w:r>
    </w:p>
    <w:p w14:paraId="1FBBA504" w14:textId="77777777" w:rsidR="00B341EB" w:rsidRDefault="001F132F">
      <w:pPr>
        <w:spacing w:line="600" w:lineRule="auto"/>
        <w:ind w:firstLine="720"/>
        <w:jc w:val="both"/>
        <w:rPr>
          <w:rFonts w:eastAsia="Times New Roman"/>
          <w:szCs w:val="24"/>
        </w:rPr>
      </w:pPr>
      <w:r w:rsidRPr="005E4304">
        <w:rPr>
          <w:rFonts w:eastAsia="Times New Roman"/>
          <w:szCs w:val="24"/>
        </w:rPr>
        <w:t xml:space="preserve">Α. ΚΑΤΑΘΕΣΗ </w:t>
      </w:r>
      <w:r w:rsidRPr="005E4304">
        <w:rPr>
          <w:rFonts w:eastAsia="Times New Roman"/>
          <w:szCs w:val="24"/>
        </w:rPr>
        <w:t>ΑΝΑΦΟΡΩΝ</w:t>
      </w:r>
    </w:p>
    <w:p w14:paraId="1FBBA505" w14:textId="77777777" w:rsidR="00B341EB" w:rsidRDefault="001F132F">
      <w:pPr>
        <w:spacing w:line="600" w:lineRule="auto"/>
        <w:ind w:firstLine="720"/>
        <w:jc w:val="center"/>
        <w:rPr>
          <w:rFonts w:eastAsia="Times New Roman"/>
          <w:szCs w:val="24"/>
        </w:rPr>
      </w:pPr>
      <w:r>
        <w:rPr>
          <w:rFonts w:eastAsia="Times New Roman"/>
          <w:szCs w:val="24"/>
        </w:rPr>
        <w:t>(Να μπει η σελίδα 1</w:t>
      </w:r>
      <w:r w:rsidRPr="005E4304">
        <w:rPr>
          <w:rFonts w:eastAsia="Times New Roman"/>
          <w:szCs w:val="24"/>
        </w:rPr>
        <w:t>α)</w:t>
      </w:r>
    </w:p>
    <w:p w14:paraId="1FBBA506" w14:textId="77777777" w:rsidR="00B341EB" w:rsidRDefault="001F132F">
      <w:pPr>
        <w:spacing w:line="600" w:lineRule="auto"/>
        <w:ind w:firstLine="720"/>
        <w:jc w:val="both"/>
        <w:rPr>
          <w:rFonts w:eastAsia="Times New Roman"/>
          <w:szCs w:val="24"/>
        </w:rPr>
      </w:pPr>
      <w:r w:rsidRPr="005E4304">
        <w:rPr>
          <w:rFonts w:eastAsia="Times New Roman"/>
          <w:szCs w:val="24"/>
        </w:rPr>
        <w:t>Β. ΑΠΑΝΤΗΣΕΙΣ ΥΠΟΥΡΓΩΝ ΣΕ ΕΡΩΤΗΣΕΙΣ ΒΟΥΛΕΥΤΩΝ</w:t>
      </w:r>
    </w:p>
    <w:p w14:paraId="1FBBA507" w14:textId="77777777" w:rsidR="00B341EB" w:rsidRDefault="001F132F">
      <w:pPr>
        <w:spacing w:line="600" w:lineRule="auto"/>
        <w:ind w:firstLine="720"/>
        <w:jc w:val="center"/>
        <w:rPr>
          <w:rFonts w:eastAsia="Times New Roman"/>
          <w:szCs w:val="24"/>
        </w:rPr>
      </w:pPr>
      <w:r>
        <w:rPr>
          <w:rFonts w:eastAsia="Times New Roman"/>
          <w:szCs w:val="24"/>
        </w:rPr>
        <w:t>(Να μπει η σελίδα 1</w:t>
      </w:r>
      <w:r w:rsidRPr="005E4304">
        <w:rPr>
          <w:rFonts w:eastAsia="Times New Roman"/>
          <w:szCs w:val="24"/>
        </w:rPr>
        <w:t>β)</w:t>
      </w:r>
    </w:p>
    <w:p w14:paraId="1FBBA508"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το δελτίο επικαίρων ερωτήσεων της Δευτέρας 19 Σεπτεμβρίου </w:t>
      </w:r>
      <w:r>
        <w:rPr>
          <w:rFonts w:eastAsia="Times New Roman" w:cs="Times New Roman"/>
          <w:szCs w:val="24"/>
        </w:rPr>
        <w:t>2016.</w:t>
      </w:r>
    </w:p>
    <w:p w14:paraId="1FBBA509"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(Άρθρο 130</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1FBBA50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1. Η με αριθμό 1260/13-9-2016 επίκαιρη ερώτηση του Βουλευτή Ηλείας της Νέας Δημοκρατίας κ. Κωνσταντίνου Τζαβάρα προς τον Υπουργό Εσωτερικών και Διοικητικής</w:t>
      </w:r>
      <w:r>
        <w:rPr>
          <w:rFonts w:eastAsia="Times New Roman" w:cs="Times New Roman"/>
          <w:szCs w:val="24"/>
        </w:rPr>
        <w:t xml:space="preserve"> Ανασυγκρότησης, σχετικά με την κήρυξη ως </w:t>
      </w:r>
      <w:proofErr w:type="spellStart"/>
      <w:r>
        <w:rPr>
          <w:rFonts w:eastAsia="Times New Roman" w:cs="Times New Roman"/>
          <w:szCs w:val="24"/>
        </w:rPr>
        <w:t>θεομηνιόπληκτων</w:t>
      </w:r>
      <w:proofErr w:type="spellEnd"/>
      <w:r>
        <w:rPr>
          <w:rFonts w:eastAsia="Times New Roman" w:cs="Times New Roman"/>
          <w:szCs w:val="24"/>
        </w:rPr>
        <w:t xml:space="preserve"> των Δήμων Ανδραβίδας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Κυλλήνης και Πηνειού και τη λήψη μέτρων για τις αποζημιώσεις των πληγέντων πολιτών.</w:t>
      </w:r>
    </w:p>
    <w:p w14:paraId="1FBBA50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2. Η με αριθμό 1253/12-9-2016 επίκαιρη ερώτηση του Βουλευτή Εύβοιας του Λαϊκού Συνδέσμου – </w:t>
      </w:r>
      <w:r>
        <w:rPr>
          <w:rFonts w:eastAsia="Times New Roman" w:cs="Times New Roman"/>
          <w:szCs w:val="24"/>
        </w:rPr>
        <w:t xml:space="preserve">Χρυσή Αυγή κ. Νικολάου Μίχου προς τον Υπουργό Εσωτερικών και Διοικητικής Ανασυγκρότησης, σχετικά με την </w:t>
      </w:r>
      <w:r>
        <w:rPr>
          <w:rFonts w:eastAsia="Times New Roman" w:cs="Times New Roman"/>
          <w:szCs w:val="24"/>
        </w:rPr>
        <w:t>«</w:t>
      </w:r>
      <w:r>
        <w:rPr>
          <w:rFonts w:eastAsia="Times New Roman" w:cs="Times New Roman"/>
          <w:szCs w:val="24"/>
        </w:rPr>
        <w:t>εκτόπιση 36.769 τέκνων Ελλήνων από τους βρεφονηπιακούς σταθμούς</w:t>
      </w:r>
      <w:r>
        <w:rPr>
          <w:rFonts w:eastAsia="Times New Roman" w:cs="Times New Roman"/>
          <w:szCs w:val="24"/>
        </w:rPr>
        <w:t>»</w:t>
      </w:r>
      <w:r>
        <w:rPr>
          <w:rFonts w:eastAsia="Times New Roman" w:cs="Times New Roman"/>
          <w:szCs w:val="24"/>
        </w:rPr>
        <w:t>.</w:t>
      </w:r>
    </w:p>
    <w:p w14:paraId="1FBBA50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3. Η με αριθμό 1265/13-9-2016 επίκαιρη ερώτηση του Βουλευτή Αχαΐας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επαναλειτουργία του εργοστασίου </w:t>
      </w:r>
      <w:proofErr w:type="spellStart"/>
      <w:r>
        <w:rPr>
          <w:rFonts w:eastAsia="Times New Roman" w:cs="Times New Roman"/>
          <w:szCs w:val="24"/>
        </w:rPr>
        <w:t>χ</w:t>
      </w:r>
      <w:r>
        <w:rPr>
          <w:rFonts w:eastAsia="Times New Roman" w:cs="Times New Roman"/>
          <w:szCs w:val="24"/>
        </w:rPr>
        <w:t>υμοποίησης</w:t>
      </w:r>
      <w:proofErr w:type="spellEnd"/>
      <w:r>
        <w:rPr>
          <w:rFonts w:eastAsia="Times New Roman" w:cs="Times New Roman"/>
          <w:szCs w:val="24"/>
        </w:rPr>
        <w:t xml:space="preserve"> και τυποποίησης χυμού της Ένωσης Αγροτικών Συνεταιρισμών (ΕΑΣ) Αργολίδας «Εσπερίδες».</w:t>
      </w:r>
    </w:p>
    <w:p w14:paraId="1FBBA50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4. Η με αριθμό 1257/13-9-2016 επίκαιρη ερώτηση του Βουλευτή Λαρίσης των Ανεξαρτήτων Ελλήνων κ. Βασιλείου Κόκκαλη προς τον Υπουργό Αγροτικής Ανάπτυξης και Τροφί</w:t>
      </w:r>
      <w:r>
        <w:rPr>
          <w:rFonts w:eastAsia="Times New Roman" w:cs="Times New Roman"/>
          <w:szCs w:val="24"/>
        </w:rPr>
        <w:t>μων, σχετικά με τη δίκαιη αποζημίωση των πληγέντων παραγωγών από τον παγετό του Μαρτίου 2016, ο οποίος προκάλεσε εκτεταμένες ζημιές στις δενδροκαλλιέργειες του Νομού Λάρισας.</w:t>
      </w:r>
    </w:p>
    <w:p w14:paraId="1FBBA50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Β. ΕΠΙΚΑΙΡΕΣ ΕΡΩΤΗΣΕΙΣ Δεύτερου Κύκλου (Άρθρο 130</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w:t>
      </w:r>
      <w:r>
        <w:rPr>
          <w:rFonts w:eastAsia="Times New Roman" w:cs="Times New Roman"/>
          <w:szCs w:val="24"/>
        </w:rPr>
        <w:t>μού της</w:t>
      </w:r>
      <w:r>
        <w:rPr>
          <w:rFonts w:eastAsia="Times New Roman" w:cs="Times New Roman"/>
          <w:szCs w:val="24"/>
        </w:rPr>
        <w:t xml:space="preserve"> Βουλής)</w:t>
      </w:r>
    </w:p>
    <w:p w14:paraId="1FBBA50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1. Η με αριθμό 1261/13-9-2016 επίκαιρη ερώτηση του Βουλευτή Άρτας της Νέας Δημοκρατίας κ. Γεωργίου </w:t>
      </w:r>
      <w:proofErr w:type="spellStart"/>
      <w:r>
        <w:rPr>
          <w:rFonts w:eastAsia="Times New Roman" w:cs="Times New Roman"/>
          <w:szCs w:val="24"/>
        </w:rPr>
        <w:t>Στύλιου</w:t>
      </w:r>
      <w:proofErr w:type="spellEnd"/>
      <w:r>
        <w:rPr>
          <w:rFonts w:eastAsia="Times New Roman" w:cs="Times New Roman"/>
          <w:szCs w:val="24"/>
        </w:rPr>
        <w:t xml:space="preserve"> προς τον Υπουργό Οικονομικών, σχετικά με τα οικονομικά προβλήματα που αντιμετωπίζουν οι προμηθευτές της εταιρείας «Μαρινόπουλος».</w:t>
      </w:r>
    </w:p>
    <w:p w14:paraId="1FBBA51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2. Η με αριθμό 1266/13-9-2016 επίκαιρη ερώτηση 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Σάκη </w:t>
      </w:r>
      <w:proofErr w:type="spellStart"/>
      <w:r>
        <w:rPr>
          <w:rFonts w:eastAsia="Times New Roman" w:cs="Times New Roman"/>
          <w:szCs w:val="24"/>
        </w:rPr>
        <w:t>Βαρδαλή</w:t>
      </w:r>
      <w:proofErr w:type="spellEnd"/>
      <w:r>
        <w:rPr>
          <w:rFonts w:eastAsia="Times New Roman" w:cs="Times New Roman"/>
          <w:szCs w:val="24"/>
        </w:rPr>
        <w:t xml:space="preserve"> προς τους Υπουργούς Εσωτερικών και Διοικητικής Ανασυγκρότησης και Αγροτικής Ανάπτυξης και Τροφίμων, σχετικά με την αντιμετώπιση </w:t>
      </w:r>
      <w:r>
        <w:rPr>
          <w:rFonts w:eastAsia="Times New Roman" w:cs="Times New Roman"/>
          <w:szCs w:val="24"/>
        </w:rPr>
        <w:t>των προβλημάτων που προκάλεσε έντονη βροχόπτωση στον Δήμο Θερμαϊκού της Περιφερειακής Ενότητας Θεσσαλονίκης.</w:t>
      </w:r>
    </w:p>
    <w:p w14:paraId="1FBBA51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3. Η με αριθμό 1226/6-9-2016 επίκαιρη ερώτηση του Βουλευτή Αττικής της Νέας Δημοκρατίας κ. Γεωργίου Βλάχου προς τον Υπουργό Εσωτερικών και Διοικητι</w:t>
      </w:r>
      <w:r>
        <w:rPr>
          <w:rFonts w:eastAsia="Times New Roman" w:cs="Times New Roman"/>
          <w:szCs w:val="24"/>
        </w:rPr>
        <w:t>κής Ανασυγκρότησης, σχετικά με την κατάργηση Αστυνομικών Τμημάτων στην Περιφέρεια Αττικής.</w:t>
      </w:r>
    </w:p>
    <w:p w14:paraId="1FBBA51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4. Η με αριθμό 1217/5-9-2016 επίκαιρη ερώτηση του Βουλευτή Β΄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Πολιτισμού και Αθλητισμού, σχετ</w:t>
      </w:r>
      <w:r>
        <w:rPr>
          <w:rFonts w:eastAsia="Times New Roman" w:cs="Times New Roman"/>
          <w:szCs w:val="24"/>
        </w:rPr>
        <w:t>ικά με τον δημοσιευμένο ισολογισμό της Σκοπευτικής Ομοσπονδίας (ΣΚΟΕ).</w:t>
      </w:r>
    </w:p>
    <w:p w14:paraId="1FBBA51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5. Η με αριθμό 1220/5-9-2016 επίκαιρη ερώτηση του Βουλευτή A΄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Εξωτερικών, σχετικά με τη θεώρηση διαβατηρίων με την ένδ</w:t>
      </w:r>
      <w:r>
        <w:rPr>
          <w:rFonts w:eastAsia="Times New Roman" w:cs="Times New Roman"/>
          <w:szCs w:val="24"/>
        </w:rPr>
        <w:t>ειξη «Μακεδονία».</w:t>
      </w:r>
    </w:p>
    <w:p w14:paraId="1FBBA51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6. Η με αριθμό 1227/6-9-2016 επίκαιρη ερώτηση του Βουλευτή Έβρου της Νέας Δημοκρατίας κ. Αναστασίου </w:t>
      </w:r>
      <w:proofErr w:type="spellStart"/>
      <w:r>
        <w:rPr>
          <w:rFonts w:eastAsia="Times New Roman" w:cs="Times New Roman"/>
          <w:szCs w:val="24"/>
        </w:rPr>
        <w:t>Δημοσχάκη</w:t>
      </w:r>
      <w:proofErr w:type="spellEnd"/>
      <w:r>
        <w:rPr>
          <w:rFonts w:eastAsia="Times New Roman" w:cs="Times New Roman"/>
          <w:szCs w:val="24"/>
        </w:rPr>
        <w:t xml:space="preserve"> προς τον Υπουργό Οικονομίας, Ανάπτυξης και Τουρισμού, σχετικά με την κατάσταση των κόκκινων δανείων στον Έβρο και τη Θράκη.</w:t>
      </w:r>
    </w:p>
    <w:p w14:paraId="1FBBA51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7. Η</w:t>
      </w:r>
      <w:r>
        <w:rPr>
          <w:rFonts w:eastAsia="Times New Roman" w:cs="Times New Roman"/>
          <w:szCs w:val="24"/>
        </w:rPr>
        <w:t xml:space="preserve"> με αριθμό 1222/5-9-2016 επίκαιρη ερώτηση του Βουλευτή Β΄ Αθηνών του Λαϊκού Συνδέσμου – 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Ναυτιλίας και Νησιωτικής Πολιτικής, σχετικά με την </w:t>
      </w:r>
      <w:r>
        <w:rPr>
          <w:rFonts w:eastAsia="Times New Roman" w:cs="Times New Roman"/>
          <w:szCs w:val="24"/>
        </w:rPr>
        <w:t>«</w:t>
      </w:r>
      <w:r>
        <w:rPr>
          <w:rFonts w:eastAsia="Times New Roman" w:cs="Times New Roman"/>
          <w:szCs w:val="24"/>
        </w:rPr>
        <w:t>αδικαιολόγητη αποπομπή της μονάδας βατραχανθρώπων από τον Άγιο Κοσμ</w:t>
      </w:r>
      <w:r>
        <w:rPr>
          <w:rFonts w:eastAsia="Times New Roman" w:cs="Times New Roman"/>
          <w:szCs w:val="24"/>
        </w:rPr>
        <w:t>ά</w:t>
      </w:r>
      <w:r>
        <w:rPr>
          <w:rFonts w:eastAsia="Times New Roman" w:cs="Times New Roman"/>
          <w:szCs w:val="24"/>
        </w:rPr>
        <w:t>»</w:t>
      </w:r>
      <w:r>
        <w:rPr>
          <w:rFonts w:eastAsia="Times New Roman" w:cs="Times New Roman"/>
          <w:szCs w:val="24"/>
        </w:rPr>
        <w:t>.</w:t>
      </w:r>
    </w:p>
    <w:p w14:paraId="1FBBA51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8. Η με αριθμό 1225/6-9-2016 επίκαιρη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 δυνατότητα επανένταξης σ</w:t>
      </w:r>
      <w:r>
        <w:rPr>
          <w:rFonts w:eastAsia="Times New Roman" w:cs="Times New Roman"/>
          <w:szCs w:val="24"/>
        </w:rPr>
        <w:t xml:space="preserve">τη ρύθμιση των εκατό δόσεων για όλους </w:t>
      </w:r>
      <w:r>
        <w:rPr>
          <w:rFonts w:eastAsia="Times New Roman" w:cs="Times New Roman"/>
          <w:szCs w:val="24"/>
        </w:rPr>
        <w:t>όσο</w:t>
      </w:r>
      <w:r>
        <w:rPr>
          <w:rFonts w:eastAsia="Times New Roman" w:cs="Times New Roman"/>
          <w:szCs w:val="24"/>
        </w:rPr>
        <w:t>ι</w:t>
      </w:r>
      <w:r>
        <w:rPr>
          <w:rFonts w:eastAsia="Times New Roman" w:cs="Times New Roman"/>
          <w:szCs w:val="24"/>
        </w:rPr>
        <w:t xml:space="preserve"> την απώλεσαν και ανεξαρτήτως λόγου.</w:t>
      </w:r>
    </w:p>
    <w:p w14:paraId="1FBBA51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9. Η με αριθμό 1231/6-9-2016 επίκαιρη ερώτηση του ΣΤ΄ Αντιπροέδρου της Βουλής και Βουλευτή Λάρισας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Εργ</w:t>
      </w:r>
      <w:r>
        <w:rPr>
          <w:rFonts w:eastAsia="Times New Roman" w:cs="Times New Roman"/>
          <w:szCs w:val="24"/>
        </w:rPr>
        <w:t xml:space="preserve">ασίας, Κοινωνικής Ασφάλισης και Κοινωνικής Αλληλεγγύης, σχετικά με τη δραστική περικοπή των αναπηρικών συντάξεων και επιδομάτων των </w:t>
      </w:r>
      <w:r>
        <w:rPr>
          <w:rFonts w:eastAsia="Times New Roman" w:cs="Times New Roman"/>
          <w:szCs w:val="24"/>
        </w:rPr>
        <w:t>Α</w:t>
      </w:r>
      <w:r>
        <w:rPr>
          <w:rFonts w:eastAsia="Times New Roman" w:cs="Times New Roman"/>
          <w:szCs w:val="24"/>
        </w:rPr>
        <w:t>Μ</w:t>
      </w:r>
      <w:r>
        <w:rPr>
          <w:rFonts w:eastAsia="Times New Roman" w:cs="Times New Roman"/>
          <w:szCs w:val="24"/>
        </w:rPr>
        <w:t>ΕΑ.</w:t>
      </w:r>
    </w:p>
    <w:p w14:paraId="1FBBA51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10. Η με αριθμό 1191/29-8-2016 επίκαιρη ερώτηση του Βουλευτή Ηρακλείου της Δημοκρατικής Συμπαράταξης ΠΑΣΟΚ – ΔΗΜΑΡ κ. </w:t>
      </w:r>
      <w:r>
        <w:rPr>
          <w:rFonts w:eastAsia="Times New Roman" w:cs="Times New Roman"/>
          <w:szCs w:val="24"/>
        </w:rPr>
        <w:t xml:space="preserve">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σχετικά με την προστασία των πολιτών από τις υπερβολικές χρεώσεις των </w:t>
      </w:r>
      <w:r>
        <w:rPr>
          <w:rFonts w:eastAsia="Times New Roman" w:cs="Times New Roman"/>
          <w:szCs w:val="24"/>
        </w:rPr>
        <w:t>τραπεζών</w:t>
      </w:r>
      <w:r>
        <w:rPr>
          <w:rFonts w:eastAsia="Times New Roman" w:cs="Times New Roman"/>
          <w:szCs w:val="24"/>
        </w:rPr>
        <w:t>.</w:t>
      </w:r>
    </w:p>
    <w:p w14:paraId="1FBBA519" w14:textId="77777777" w:rsidR="00B341EB" w:rsidRDefault="001F132F">
      <w:pPr>
        <w:spacing w:after="0" w:line="600" w:lineRule="auto"/>
        <w:ind w:firstLine="720"/>
        <w:jc w:val="center"/>
        <w:rPr>
          <w:rFonts w:eastAsia="Times New Roman" w:cs="Times New Roman"/>
          <w:szCs w:val="24"/>
        </w:rPr>
      </w:pPr>
      <w:r w:rsidRPr="001B0E0B">
        <w:rPr>
          <w:rFonts w:eastAsia="Times New Roman" w:cs="Times New Roman"/>
          <w:color w:val="FF0000"/>
          <w:szCs w:val="24"/>
        </w:rPr>
        <w:t>(ΑΛΛΑΓΗ ΣΕΛΙΔΑΣ ΛΟΓΩ ΑΛΛΑΓΗΣ ΘΕΜΑΤΟΣ)</w:t>
      </w:r>
    </w:p>
    <w:p w14:paraId="1FBBA51A"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Κυρίες και κύριοι συνάδελφοι, εισερχόμαστε στη συζήτηση των </w:t>
      </w:r>
    </w:p>
    <w:p w14:paraId="1FBBA51B" w14:textId="77777777" w:rsidR="00B341EB" w:rsidRDefault="001F132F">
      <w:pPr>
        <w:spacing w:after="0"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1FBBA51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5916/6-6-2016 ερώτηση του Βουλευτή Λακωνίας της Νέας Δημοκρατίας κ. </w:t>
      </w:r>
      <w:r>
        <w:rPr>
          <w:rFonts w:eastAsia="Times New Roman" w:cs="Times New Roman"/>
          <w:bCs/>
          <w:szCs w:val="24"/>
        </w:rPr>
        <w:t>Αθανασίου Δαβάκη</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w:t>
      </w:r>
      <w:r>
        <w:rPr>
          <w:rFonts w:eastAsia="Times New Roman" w:cs="Times New Roman"/>
          <w:szCs w:val="24"/>
        </w:rPr>
        <w:t xml:space="preserve"> σχετικά με το πάγωμα των διμερών σχέσεων με</w:t>
      </w:r>
      <w:r>
        <w:rPr>
          <w:rFonts w:eastAsia="Times New Roman" w:cs="Times New Roman"/>
          <w:szCs w:val="24"/>
        </w:rPr>
        <w:t xml:space="preserve"> το Ιράν, δεν θα συζητηθεί λόγω απουσίας του αρμόδιου Υπουργού, του κ. </w:t>
      </w:r>
      <w:proofErr w:type="spellStart"/>
      <w:r>
        <w:rPr>
          <w:rFonts w:eastAsia="Times New Roman" w:cs="Times New Roman"/>
          <w:szCs w:val="24"/>
        </w:rPr>
        <w:t>Ξυδάκη</w:t>
      </w:r>
      <w:proofErr w:type="spellEnd"/>
      <w:r>
        <w:rPr>
          <w:rFonts w:eastAsia="Times New Roman" w:cs="Times New Roman"/>
          <w:szCs w:val="24"/>
        </w:rPr>
        <w:t xml:space="preserve">, στο εξωτερικό. </w:t>
      </w:r>
    </w:p>
    <w:p w14:paraId="1FBBA51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Η δεύτερη με αριθμό 1252/12-9-2016 επίκαιρη ερώτηση πρώτου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w:t>
      </w:r>
      <w:r>
        <w:rPr>
          <w:rFonts w:eastAsia="Times New Roman" w:cs="Times New Roman"/>
          <w:szCs w:val="24"/>
        </w:rPr>
        <w:t>«</w:t>
      </w:r>
      <w:r>
        <w:rPr>
          <w:rFonts w:eastAsia="Times New Roman" w:cs="Times New Roman"/>
          <w:szCs w:val="24"/>
        </w:rPr>
        <w:t>ανθελληνική δράση Τούρκων πρακτόρων και εκπροσώπων τους στη Θράκη</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λόγω ανειλημμένων υποχρεώσεων του Αναπληρωτή Υπουργού Προστασίας του Πολίτη κ. Νικολάου </w:t>
      </w:r>
      <w:proofErr w:type="spellStart"/>
      <w:r>
        <w:rPr>
          <w:rFonts w:eastAsia="Times New Roman" w:cs="Times New Roman"/>
          <w:szCs w:val="24"/>
        </w:rPr>
        <w:t>Τόσκα</w:t>
      </w:r>
      <w:proofErr w:type="spellEnd"/>
      <w:r>
        <w:rPr>
          <w:rFonts w:eastAsia="Times New Roman" w:cs="Times New Roman"/>
          <w:szCs w:val="24"/>
        </w:rPr>
        <w:t>.</w:t>
      </w:r>
    </w:p>
    <w:p w14:paraId="1FBBA51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Η όγδοη με αριθμό</w:t>
      </w:r>
      <w:r>
        <w:rPr>
          <w:rFonts w:eastAsia="Times New Roman" w:cs="Times New Roman"/>
          <w:szCs w:val="24"/>
        </w:rPr>
        <w:t xml:space="preserve"> 1208/2-9-2016 επίκαιρη ερώτηση δεύτερου κύκλου του Βουλευτή Β΄ Θεσσαλονίκης των Ανεξαρτήτων Ελλήνων κ. </w:t>
      </w:r>
      <w:r>
        <w:rPr>
          <w:rFonts w:eastAsia="Times New Roman" w:cs="Times New Roman"/>
          <w:bCs/>
          <w:szCs w:val="24"/>
        </w:rPr>
        <w:t>Γεωργίου Λαζαρίδη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τις συγχωνεύσεις Αστυνομικών Τμημάτων στον Νομό Θεσσαλονίκης, δ</w:t>
      </w:r>
      <w:r>
        <w:rPr>
          <w:rFonts w:eastAsia="Times New Roman" w:cs="Times New Roman"/>
          <w:szCs w:val="24"/>
        </w:rPr>
        <w:t xml:space="preserve">εν θα συζητηθεί λόγω ανειλημμένων υποχρεώσεων του Αναπληρωτή Υπουργού Προστασίας του Πολίτη κ. Νικολάου </w:t>
      </w:r>
      <w:proofErr w:type="spellStart"/>
      <w:r>
        <w:rPr>
          <w:rFonts w:eastAsia="Times New Roman" w:cs="Times New Roman"/>
          <w:szCs w:val="24"/>
        </w:rPr>
        <w:t>Τόσκα</w:t>
      </w:r>
      <w:proofErr w:type="spellEnd"/>
      <w:r>
        <w:rPr>
          <w:rFonts w:eastAsia="Times New Roman" w:cs="Times New Roman"/>
          <w:szCs w:val="24"/>
        </w:rPr>
        <w:t>.</w:t>
      </w:r>
    </w:p>
    <w:p w14:paraId="1FBBA51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Η τρίτη με αριθμό 1254/12-9-2016 επίκαιρη ερώτηση πρώτου κύκλου του Βουλευτή Β΄ Αθηνών της Δημοκρατικής Συμπαράταξης ΠΑΣΟΚ – ΔΗΜΑΡ κ. </w:t>
      </w:r>
      <w:r>
        <w:rPr>
          <w:rFonts w:eastAsia="Times New Roman" w:cs="Times New Roman"/>
          <w:bCs/>
          <w:szCs w:val="24"/>
        </w:rPr>
        <w:t>Ανδρέα Λοβέ</w:t>
      </w:r>
      <w:r>
        <w:rPr>
          <w:rFonts w:eastAsia="Times New Roman" w:cs="Times New Roman"/>
          <w:bCs/>
          <w:szCs w:val="24"/>
        </w:rPr>
        <w:t>ρδου</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την κατάσταση στον Οργανισμό Μεγάρου Μουσικής Αθηνών, δεν θα συζητηθεί για λόγους υγείας του Υπουργού Πολιτισμού κ. Αριστείδη Μπαλτά. </w:t>
      </w:r>
      <w:r>
        <w:rPr>
          <w:rFonts w:eastAsia="Times New Roman" w:cs="Times New Roman"/>
          <w:szCs w:val="24"/>
        </w:rPr>
        <w:t>Του ευχόμ</w:t>
      </w:r>
      <w:r>
        <w:rPr>
          <w:rFonts w:eastAsia="Times New Roman" w:cs="Times New Roman"/>
          <w:szCs w:val="24"/>
        </w:rPr>
        <w:t>αστε</w:t>
      </w:r>
      <w:r>
        <w:rPr>
          <w:rFonts w:eastAsia="Times New Roman" w:cs="Times New Roman"/>
          <w:szCs w:val="24"/>
        </w:rPr>
        <w:t xml:space="preserve"> περαστικά.</w:t>
      </w:r>
    </w:p>
    <w:p w14:paraId="1FBBA52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Η τέταρτη με αριθμό 1263/13-9-2016 επ</w:t>
      </w:r>
      <w:r>
        <w:rPr>
          <w:rFonts w:eastAsia="Times New Roman" w:cs="Times New Roman"/>
          <w:szCs w:val="24"/>
        </w:rPr>
        <w:t xml:space="preserve">ίκαιρη ερώτηση πρώτου κύκλου του Βουλευτή Β΄ Αθηνών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lastRenderedPageBreak/>
        <w:t xml:space="preserve">αντιμετώπιση των προβλημάτων των δημόσιων νοσοκομείων εξαιτίας των ελλείψεων σε σύγχρονο </w:t>
      </w:r>
      <w:proofErr w:type="spellStart"/>
      <w:r>
        <w:rPr>
          <w:rFonts w:eastAsia="Times New Roman" w:cs="Times New Roman"/>
          <w:szCs w:val="24"/>
        </w:rPr>
        <w:t>ιατροτεχνολογικό</w:t>
      </w:r>
      <w:proofErr w:type="spellEnd"/>
      <w:r>
        <w:rPr>
          <w:rFonts w:eastAsia="Times New Roman" w:cs="Times New Roman"/>
          <w:szCs w:val="24"/>
        </w:rPr>
        <w:t xml:space="preserve"> </w:t>
      </w:r>
      <w:r>
        <w:rPr>
          <w:rFonts w:eastAsia="Times New Roman" w:cs="Times New Roman"/>
          <w:szCs w:val="24"/>
        </w:rPr>
        <w:t xml:space="preserve">εξοπλισμό, δεν θα συζητηθεί λόγω φόρτου εργασίας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 xml:space="preserve">. </w:t>
      </w:r>
    </w:p>
    <w:p w14:paraId="1FBBA52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Η πέμπτη με αριθμό 1249/12-9-2016 επίκαιρη ερώτηση πρώτου κύκλου του Βουλευτή Αχαΐας του Ποταμιού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Υπουργό </w:t>
      </w:r>
      <w:r>
        <w:rPr>
          <w:rFonts w:eastAsia="Times New Roman" w:cs="Times New Roman"/>
          <w:bCs/>
          <w:szCs w:val="24"/>
        </w:rPr>
        <w:t>Οικονομίας, Ανάπτυξης και</w:t>
      </w:r>
      <w:r>
        <w:rPr>
          <w:rFonts w:eastAsia="Times New Roman" w:cs="Times New Roman"/>
          <w:bCs/>
          <w:szCs w:val="24"/>
        </w:rPr>
        <w:t xml:space="preserve"> Τουρισμού,</w:t>
      </w:r>
      <w:r>
        <w:rPr>
          <w:rFonts w:eastAsia="Times New Roman" w:cs="Times New Roman"/>
          <w:szCs w:val="24"/>
        </w:rPr>
        <w:t xml:space="preserve"> σχετικά με την επαναφορά της ενιαίας τιμής βιβλίου, δεν θα συζητηθεί λόγω συνάντησης με τους θεσμούς του Υπουργού Οικονομίας, Ανάπτυξης και Τουρισμού κ. Γεωργίου Σταθάκη. </w:t>
      </w:r>
    </w:p>
    <w:p w14:paraId="1FBBA52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Η τέταρτη με αριθμό 1248/12-9-2016 επίκαιρη ερώτηση δεύτερου κύκλου του </w:t>
      </w:r>
      <w:r>
        <w:rPr>
          <w:rFonts w:eastAsia="Times New Roman" w:cs="Times New Roman"/>
          <w:szCs w:val="24"/>
        </w:rPr>
        <w:t xml:space="preserve">Ανεξάρτητου Βουλευτή Β΄ Αθηνών κ. </w:t>
      </w:r>
      <w:r>
        <w:rPr>
          <w:rFonts w:eastAsia="Times New Roman" w:cs="Times New Roman"/>
          <w:bCs/>
          <w:szCs w:val="24"/>
        </w:rPr>
        <w:t>Ευσταθίου (Στάθη) Παναγούλη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το κόστος των «εκπροσώπων των θεσμών» στο δημόσιο, δεν θα συζητηθεί λόγω κωλύματος – φόρτου εργασίας του Υπουργού Οικονομικών</w:t>
      </w:r>
      <w:r>
        <w:rPr>
          <w:rFonts w:eastAsia="Times New Roman" w:cs="Times New Roman"/>
          <w:szCs w:val="24"/>
        </w:rPr>
        <w:t xml:space="preserve"> </w:t>
      </w:r>
      <w:r>
        <w:rPr>
          <w:rFonts w:eastAsia="Times New Roman" w:cs="Times New Roman"/>
          <w:szCs w:val="24"/>
        </w:rPr>
        <w:t xml:space="preserve">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1FBBA52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έκτη με αριθμό 1206/31-8-2016 επίκαιρη ερώτηση δεύτερου 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b/>
          <w:bCs/>
          <w:szCs w:val="24"/>
        </w:rPr>
        <w:t xml:space="preserve"> </w:t>
      </w:r>
      <w:r>
        <w:rPr>
          <w:rFonts w:eastAsia="Times New Roman" w:cs="Times New Roman"/>
          <w:szCs w:val="24"/>
        </w:rPr>
        <w:t xml:space="preserve">σχετικά με την </w:t>
      </w:r>
      <w:r>
        <w:rPr>
          <w:rFonts w:eastAsia="Times New Roman" w:cs="Times New Roman"/>
          <w:szCs w:val="24"/>
        </w:rPr>
        <w:t>«</w:t>
      </w:r>
      <w:r>
        <w:rPr>
          <w:rFonts w:eastAsia="Times New Roman" w:cs="Times New Roman"/>
          <w:szCs w:val="24"/>
        </w:rPr>
        <w:t>ανθελληνική δράση Τούρκων πρακτόρων και εκπροσώπων τους στη Θράκη</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 xml:space="preserve">ν θα συζητηθεί λόγω υπηρεσιακών υποχρεώσεων του Υφυπουργού Εξωτερικών κ. Ιωάννη Αμανατίδη. </w:t>
      </w:r>
    </w:p>
    <w:p w14:paraId="1FBBA52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Επίσης, λόγω ανειλημμένων υποχρεώσεων του Υπουργού Εσωτερικών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δεν θα συζητηθούν η δεύτερη με αριθμό 1264/13-9-2016 επίκαιρη ερώτηση δεύτερου</w:t>
      </w:r>
      <w:r>
        <w:rPr>
          <w:rFonts w:eastAsia="Times New Roman" w:cs="Times New Roman"/>
          <w:szCs w:val="24"/>
        </w:rPr>
        <w:t xml:space="preserve"> κύκλου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Νικολάου Μωραΐτη</w:t>
      </w:r>
      <w:r>
        <w:rPr>
          <w:rFonts w:eastAsia="Times New Roman" w:cs="Times New Roman"/>
          <w:b/>
          <w:bCs/>
          <w:szCs w:val="24"/>
        </w:rPr>
        <w:t xml:space="preserve"> </w:t>
      </w:r>
      <w:r>
        <w:rPr>
          <w:rFonts w:eastAsia="Times New Roman" w:cs="Times New Roman"/>
          <w:szCs w:val="24"/>
        </w:rPr>
        <w:t>προς τους Υπουργούς</w:t>
      </w:r>
      <w:r>
        <w:rPr>
          <w:rFonts w:eastAsia="Times New Roman" w:cs="Times New Roman"/>
          <w:b/>
          <w:bCs/>
          <w:szCs w:val="24"/>
        </w:rPr>
        <w:t xml:space="preserve">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και </w:t>
      </w:r>
      <w:r>
        <w:rPr>
          <w:rFonts w:eastAsia="Times New Roman" w:cs="Times New Roman"/>
          <w:bCs/>
          <w:szCs w:val="24"/>
        </w:rPr>
        <w:t>Αγροτικής</w:t>
      </w:r>
      <w:r>
        <w:rPr>
          <w:rFonts w:eastAsia="Times New Roman" w:cs="Times New Roman"/>
          <w:b/>
          <w:bCs/>
          <w:szCs w:val="24"/>
        </w:rPr>
        <w:t xml:space="preserve"> </w:t>
      </w:r>
      <w:r>
        <w:rPr>
          <w:rFonts w:eastAsia="Times New Roman" w:cs="Times New Roman"/>
          <w:bCs/>
          <w:szCs w:val="24"/>
        </w:rPr>
        <w:t>Ανάπτυξης και Τροφίμων,</w:t>
      </w:r>
      <w:r>
        <w:rPr>
          <w:rFonts w:eastAsia="Times New Roman" w:cs="Times New Roman"/>
          <w:szCs w:val="24"/>
        </w:rPr>
        <w:t xml:space="preserve"> σχετικά με τις πρόσφατες καταστροφικές πλημμύρες στην Πελοπόνν</w:t>
      </w:r>
      <w:r>
        <w:rPr>
          <w:rFonts w:eastAsia="Times New Roman" w:cs="Times New Roman"/>
          <w:szCs w:val="24"/>
        </w:rPr>
        <w:t xml:space="preserve">ησο, η έβδομη με αριθμό 1250/12-9-2016 επίκαιρη ερώτηση πρώτου κύκλου του Βουλευτή A΄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της Τεχνικής Υπηρεσίας του Δήμου</w:t>
      </w:r>
      <w:r>
        <w:rPr>
          <w:rFonts w:eastAsia="Times New Roman" w:cs="Times New Roman"/>
          <w:szCs w:val="24"/>
        </w:rPr>
        <w:t xml:space="preserve"> </w:t>
      </w:r>
      <w:proofErr w:type="spellStart"/>
      <w:r>
        <w:rPr>
          <w:rFonts w:eastAsia="Times New Roman" w:cs="Times New Roman"/>
          <w:szCs w:val="24"/>
        </w:rPr>
        <w:t>Αρριανών</w:t>
      </w:r>
      <w:proofErr w:type="spellEnd"/>
      <w:r>
        <w:rPr>
          <w:rFonts w:eastAsia="Times New Roman" w:cs="Times New Roman"/>
          <w:szCs w:val="24"/>
        </w:rPr>
        <w:t xml:space="preserve"> του Νομού Ροδόπης, καθώς και η έβδομη με αριθμό 1216/5-</w:t>
      </w:r>
      <w:r>
        <w:rPr>
          <w:rFonts w:eastAsia="Times New Roman" w:cs="Times New Roman"/>
          <w:szCs w:val="24"/>
        </w:rPr>
        <w:lastRenderedPageBreak/>
        <w:t xml:space="preserve">9-2016 επίκαιρη ερώτηση δεύτερου κύκλου του Βουλευτή Ηρακλείου του Κομμουνιστικού Κόμματος Ελλάδος κ. </w:t>
      </w:r>
      <w:r>
        <w:rPr>
          <w:rFonts w:eastAsia="Times New Roman" w:cs="Times New Roman"/>
          <w:bCs/>
          <w:szCs w:val="24"/>
        </w:rPr>
        <w:t>Εμμανουήλ Συντυχάκη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szCs w:val="24"/>
        </w:rPr>
        <w:t xml:space="preserve"> σχετικά μ</w:t>
      </w:r>
      <w:r>
        <w:rPr>
          <w:rFonts w:eastAsia="Times New Roman" w:cs="Times New Roman"/>
          <w:szCs w:val="24"/>
        </w:rPr>
        <w:t>ε τη λήψη μέτρων για την απορρόφηση όλων των παιδιών στους παιδικούς σταθμούς.</w:t>
      </w:r>
    </w:p>
    <w:p w14:paraId="1FBBA52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Για όλες αυτές τις ερωτήσεις που αναβλήθηκαν, υπάρχει και επιστολή του Γραμματέα της Κυβέρνησης κ. Μιχάλη Καλογήρου, που επιβεβαιώνει τους λόγους. Είναι πολύ ευγενικό εκ μέρους </w:t>
      </w:r>
      <w:r>
        <w:rPr>
          <w:rFonts w:eastAsia="Times New Roman" w:cs="Times New Roman"/>
          <w:szCs w:val="24"/>
        </w:rPr>
        <w:t xml:space="preserve">του που μας ενημερώνει. Είναι οι ίδιοι ακριβώς λόγοι κι έτσι επιβεβαιώνει όσα ακούσατε. </w:t>
      </w:r>
    </w:p>
    <w:p w14:paraId="1FBBA52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Κύριε Πρόεδρε, μπορώ να έχω τον λόγο για μισό λεπτό; </w:t>
      </w:r>
    </w:p>
    <w:p w14:paraId="1FBBA527"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ποιόν λόγο;  </w:t>
      </w:r>
    </w:p>
    <w:p w14:paraId="1FBBA528"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Θέλω να γίνει μια </w:t>
      </w:r>
      <w:r>
        <w:rPr>
          <w:rFonts w:eastAsia="Times New Roman" w:cs="Times New Roman"/>
          <w:szCs w:val="24"/>
        </w:rPr>
        <w:t xml:space="preserve">διευκρίνιση. Παρ’ ότι είμαι νέος Βουλευτής, όπως γνωρίζετε </w:t>
      </w:r>
      <w:proofErr w:type="spellStart"/>
      <w:r>
        <w:rPr>
          <w:rFonts w:eastAsia="Times New Roman" w:cs="Times New Roman"/>
          <w:szCs w:val="24"/>
        </w:rPr>
        <w:t>πρωτοεξελέγην</w:t>
      </w:r>
      <w:proofErr w:type="spellEnd"/>
      <w:r>
        <w:rPr>
          <w:rFonts w:eastAsia="Times New Roman" w:cs="Times New Roman"/>
          <w:szCs w:val="24"/>
        </w:rPr>
        <w:t xml:space="preserve"> το 2012, τον όρο «φόρτος εργασίας» Υπουργού σε κοινοβουλευτικό έλεγχο δεν τον έχω ξανακούσει. Δηλαδή, στην ΙΕ΄ Περίοδο δεν υπήρχε αυτός ο όρος. Οι Υπουργοί, όταν ήταν στην Ελλάδα, έρχ</w:t>
      </w:r>
      <w:r>
        <w:rPr>
          <w:rFonts w:eastAsia="Times New Roman" w:cs="Times New Roman"/>
          <w:szCs w:val="24"/>
        </w:rPr>
        <w:t xml:space="preserve">ονταν και απαντούσαν. Όταν ήταν στο εξωτερικό, σε αποστολή της Κυβέρνησης, για </w:t>
      </w:r>
      <w:r>
        <w:rPr>
          <w:rFonts w:eastAsia="Times New Roman" w:cs="Times New Roman"/>
          <w:szCs w:val="24"/>
        </w:rPr>
        <w:lastRenderedPageBreak/>
        <w:t xml:space="preserve">την οποία είχε δοθεί άδεια του Πρωθυπουργού, σύμφωνα με το </w:t>
      </w:r>
      <w:r w:rsidRPr="000B7573">
        <w:rPr>
          <w:rFonts w:eastAsia="Times New Roman" w:cs="Times New Roman"/>
          <w:szCs w:val="24"/>
        </w:rPr>
        <w:t>προεδρικό δ</w:t>
      </w:r>
      <w:r>
        <w:rPr>
          <w:rFonts w:eastAsia="Times New Roman" w:cs="Times New Roman"/>
          <w:szCs w:val="24"/>
        </w:rPr>
        <w:t>ιάταγμα</w:t>
      </w:r>
      <w:r>
        <w:rPr>
          <w:rFonts w:eastAsia="Times New Roman" w:cs="Times New Roman"/>
          <w:szCs w:val="24"/>
        </w:rPr>
        <w:t xml:space="preserve"> περί λειτουργίας της Κυβέρνησης, φυσικά και απουσίαζαν. Κι εγώ για δυόμισι χρόνια</w:t>
      </w:r>
      <w:r>
        <w:rPr>
          <w:rFonts w:eastAsia="Times New Roman" w:cs="Times New Roman"/>
          <w:szCs w:val="24"/>
        </w:rPr>
        <w:t>,</w:t>
      </w:r>
      <w:r>
        <w:rPr>
          <w:rFonts w:eastAsia="Times New Roman" w:cs="Times New Roman"/>
          <w:szCs w:val="24"/>
        </w:rPr>
        <w:t xml:space="preserve"> που ήμουν Υπουργός</w:t>
      </w:r>
      <w:r>
        <w:rPr>
          <w:rFonts w:eastAsia="Times New Roman" w:cs="Times New Roman"/>
          <w:szCs w:val="24"/>
        </w:rPr>
        <w:t>,</w:t>
      </w:r>
      <w:r>
        <w:rPr>
          <w:rFonts w:eastAsia="Times New Roman" w:cs="Times New Roman"/>
          <w:szCs w:val="24"/>
        </w:rPr>
        <w:t xml:space="preserve"> δούλευα δεκατέσσερις ώρες την ημέρα, αλλά δεν νομίζω ότι έχασα καμμία ερώτηση. </w:t>
      </w:r>
    </w:p>
    <w:p w14:paraId="1FBBA529"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επειδή δικαίως διαμαρτύρεστε -έχουν διαμαρτυρηθεί και άλλοι συνάδελφοι- και το θέμα έχει απασχολήσει τη Διάσκεψη των Προέδρων, θα σας ενημερώσω σχετικά. </w:t>
      </w:r>
    </w:p>
    <w:p w14:paraId="1FBBA52A" w14:textId="77777777" w:rsidR="00B341EB" w:rsidRDefault="001F132F">
      <w:pPr>
        <w:spacing w:after="0" w:line="600" w:lineRule="auto"/>
        <w:ind w:firstLine="720"/>
        <w:jc w:val="both"/>
        <w:rPr>
          <w:rFonts w:eastAsia="Times New Roman"/>
          <w:szCs w:val="24"/>
        </w:rPr>
      </w:pPr>
      <w:r>
        <w:rPr>
          <w:rFonts w:eastAsia="Times New Roman"/>
          <w:szCs w:val="24"/>
        </w:rPr>
        <w:t xml:space="preserve">Πράγματι, οι ερωτήσεις που δεν συζητούνται, σύμφωνα με τον κ. </w:t>
      </w:r>
      <w:proofErr w:type="spellStart"/>
      <w:r>
        <w:rPr>
          <w:rFonts w:eastAsia="Times New Roman"/>
          <w:szCs w:val="24"/>
        </w:rPr>
        <w:t>Βούτση</w:t>
      </w:r>
      <w:proofErr w:type="spellEnd"/>
      <w:r>
        <w:rPr>
          <w:rFonts w:eastAsia="Times New Roman"/>
          <w:szCs w:val="24"/>
        </w:rPr>
        <w:t xml:space="preserve"> που μας ενημέρωσε</w:t>
      </w:r>
      <w:r>
        <w:rPr>
          <w:rFonts w:eastAsia="Times New Roman"/>
          <w:szCs w:val="24"/>
        </w:rPr>
        <w:t xml:space="preserve">, έχουν φτάσει περίπου το επίπεδο του 70%, δηλαδή είναι πολύ παραπάνω απ’ αυτό που πάντοτε συναντούσαμε στη Βουλή. </w:t>
      </w:r>
    </w:p>
    <w:p w14:paraId="1FBBA52B" w14:textId="77777777" w:rsidR="00B341EB" w:rsidRDefault="001F132F">
      <w:pPr>
        <w:spacing w:after="0" w:line="600" w:lineRule="auto"/>
        <w:ind w:firstLine="720"/>
        <w:jc w:val="both"/>
        <w:rPr>
          <w:rFonts w:eastAsia="Times New Roman"/>
          <w:szCs w:val="24"/>
        </w:rPr>
      </w:pPr>
      <w:r>
        <w:rPr>
          <w:rFonts w:eastAsia="Times New Roman"/>
          <w:szCs w:val="24"/>
        </w:rPr>
        <w:t xml:space="preserve">Έχουμε πάρει μία απόφαση: Θα γίνει αναθεώρηση του Β΄ τμήματος του Κανονισμού </w:t>
      </w:r>
      <w:r>
        <w:rPr>
          <w:rFonts w:eastAsia="Times New Roman"/>
          <w:szCs w:val="24"/>
        </w:rPr>
        <w:t>λ</w:t>
      </w:r>
      <w:r>
        <w:rPr>
          <w:rFonts w:eastAsia="Times New Roman"/>
          <w:szCs w:val="24"/>
        </w:rPr>
        <w:t>ειτουργίας της Βουλής, που αφορά τα συγκεκριμένα θέματα, και ε</w:t>
      </w:r>
      <w:r>
        <w:rPr>
          <w:rFonts w:eastAsia="Times New Roman"/>
          <w:szCs w:val="24"/>
        </w:rPr>
        <w:t xml:space="preserve">κεί θα κοιτάξουμε πώς θα βελτιωθεί αυτό και από άποψη δικής μας λειτουργίας αλλά και από άποψη «ποινολογίου» των Υπουργών. </w:t>
      </w:r>
    </w:p>
    <w:p w14:paraId="1FBBA52C" w14:textId="77777777" w:rsidR="00B341EB" w:rsidRDefault="001F132F">
      <w:pPr>
        <w:spacing w:after="0" w:line="600" w:lineRule="auto"/>
        <w:ind w:firstLine="720"/>
        <w:jc w:val="both"/>
        <w:rPr>
          <w:rFonts w:eastAsia="Times New Roman"/>
          <w:szCs w:val="24"/>
        </w:rPr>
      </w:pPr>
      <w:r>
        <w:rPr>
          <w:rFonts w:eastAsia="Times New Roman"/>
          <w:b/>
          <w:szCs w:val="24"/>
        </w:rPr>
        <w:lastRenderedPageBreak/>
        <w:t>ΠΑΝΑΓΙΩΤΗΣ ΜΗΤΑΡΑΚΗΣ:</w:t>
      </w:r>
      <w:r>
        <w:rPr>
          <w:rFonts w:eastAsia="Times New Roman"/>
          <w:szCs w:val="24"/>
        </w:rPr>
        <w:t xml:space="preserve"> Έχει προταθεί από συναδέλφους –και νομίζω ότι είναι πολύ καλή σκέψη- να δίνεται η δυνατότητα της </w:t>
      </w:r>
      <w:proofErr w:type="spellStart"/>
      <w:r>
        <w:rPr>
          <w:rFonts w:eastAsia="Times New Roman"/>
          <w:szCs w:val="24"/>
        </w:rPr>
        <w:t>πρωτολογίας</w:t>
      </w:r>
      <w:proofErr w:type="spellEnd"/>
      <w:r>
        <w:rPr>
          <w:rFonts w:eastAsia="Times New Roman"/>
          <w:szCs w:val="24"/>
        </w:rPr>
        <w:t xml:space="preserve"> τ</w:t>
      </w:r>
      <w:r>
        <w:rPr>
          <w:rFonts w:eastAsia="Times New Roman"/>
          <w:szCs w:val="24"/>
        </w:rPr>
        <w:t xml:space="preserve">ου ερωτώντα Βουλευτή, εν απουσία του Υπουργού. </w:t>
      </w:r>
    </w:p>
    <w:p w14:paraId="1FBBA52D"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Όλα αυτά έχουν συζητηθεί στη Διάσκεψη των Προέδρων και θα ληφθούν υπ’ </w:t>
      </w:r>
      <w:proofErr w:type="spellStart"/>
      <w:r>
        <w:rPr>
          <w:rFonts w:eastAsia="Times New Roman"/>
          <w:szCs w:val="24"/>
        </w:rPr>
        <w:t>όψιν</w:t>
      </w:r>
      <w:proofErr w:type="spellEnd"/>
      <w:r>
        <w:rPr>
          <w:rFonts w:eastAsia="Times New Roman"/>
          <w:szCs w:val="24"/>
        </w:rPr>
        <w:t xml:space="preserve">, όταν αρχίσει η συζήτηση για την αναθεώρηση του Β΄ τμήματος του Κανονισμού της Βουλής τον Οκτώβριο. </w:t>
      </w:r>
    </w:p>
    <w:p w14:paraId="1FBBA52E"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Κύριε Πρόεδρε, μπορώ να έχω τον λόγο; </w:t>
      </w:r>
    </w:p>
    <w:p w14:paraId="1FBBA52F"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Συντυχάκη. </w:t>
      </w:r>
    </w:p>
    <w:p w14:paraId="1FBBA530"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Ευχαριστώ, κύριε Πρόεδρε.</w:t>
      </w:r>
    </w:p>
    <w:p w14:paraId="1FBBA531" w14:textId="77777777" w:rsidR="00B341EB" w:rsidRDefault="001F132F">
      <w:pPr>
        <w:spacing w:after="0" w:line="600" w:lineRule="auto"/>
        <w:ind w:firstLine="720"/>
        <w:jc w:val="both"/>
        <w:rPr>
          <w:rFonts w:eastAsia="Times New Roman"/>
          <w:szCs w:val="24"/>
        </w:rPr>
      </w:pPr>
      <w:r>
        <w:rPr>
          <w:rFonts w:eastAsia="Times New Roman"/>
          <w:szCs w:val="24"/>
        </w:rPr>
        <w:t>Στο ίδιο πνεύμα θα μιλήσω. Ήταν σήμερα να συζητηθεί η επίκαιρη ερώτησή μου.</w:t>
      </w:r>
    </w:p>
    <w:p w14:paraId="1FBBA532" w14:textId="77777777" w:rsidR="00B341EB" w:rsidRDefault="001F132F">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(Νικήτας Κακλαμάνης): </w:t>
      </w:r>
      <w:r>
        <w:rPr>
          <w:rFonts w:eastAsia="Times New Roman"/>
          <w:szCs w:val="24"/>
        </w:rPr>
        <w:t>Ναι το είδα. Έχετε δίκιο.</w:t>
      </w:r>
    </w:p>
    <w:p w14:paraId="1FBBA533" w14:textId="77777777" w:rsidR="00B341EB" w:rsidRDefault="001F132F">
      <w:pPr>
        <w:spacing w:after="0" w:line="600" w:lineRule="auto"/>
        <w:ind w:firstLine="720"/>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Είναι εξ αναβολής επίκαιρη ερώτηση. Θα μου πείτε είναι δύο, ενώ έχει συμβεί να έχουμε και οκτώ αναβολές. Όπως είπατε κι εσείς, είναι περίπου το 70% των επικαίρων που δεν συζητιούνται. Το</w:t>
      </w:r>
      <w:r>
        <w:rPr>
          <w:rFonts w:eastAsia="Times New Roman"/>
          <w:szCs w:val="24"/>
        </w:rPr>
        <w:t xml:space="preserve"> ποιοτικό στοιχείο, όμως, ποιο είναι; Το ποιοτικό στοιχείο είναι ότι γίνεται κατ’ εξακολούθηση, γίνεται συστηματικά και το εκλαμβάνουμε, τουλάχιστον εμείς, ως άρνηση του Υπουργού ή του οποιουδήποτε Υπουργού να τοποθετηθεί για ένα κρίσιμο θέμα των παιδικών </w:t>
      </w:r>
      <w:r>
        <w:rPr>
          <w:rFonts w:eastAsia="Times New Roman"/>
          <w:szCs w:val="24"/>
        </w:rPr>
        <w:t xml:space="preserve">σταθμών, όταν γνωρίζουμε ότι σαράντα οκτώ χιλιάδες παιδιά θα μείνουν εκτός. </w:t>
      </w:r>
    </w:p>
    <w:p w14:paraId="1FBBA534"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Χάνεται η επικαιρότητα, έχετε δίκιο. </w:t>
      </w:r>
    </w:p>
    <w:p w14:paraId="1FBBA535"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Χάνεται η επικαιρότητα. Κατά συνέπεια να ληφθούν σοβαρά υπ’ </w:t>
      </w:r>
      <w:proofErr w:type="spellStart"/>
      <w:r>
        <w:rPr>
          <w:rFonts w:eastAsia="Times New Roman"/>
          <w:szCs w:val="24"/>
        </w:rPr>
        <w:t>όψιν</w:t>
      </w:r>
      <w:proofErr w:type="spellEnd"/>
      <w:r>
        <w:rPr>
          <w:rFonts w:eastAsia="Times New Roman"/>
          <w:szCs w:val="24"/>
        </w:rPr>
        <w:t xml:space="preserve"> και από το Προεδρείο </w:t>
      </w:r>
      <w:r>
        <w:rPr>
          <w:rFonts w:eastAsia="Times New Roman"/>
          <w:szCs w:val="24"/>
        </w:rPr>
        <w:t>της Βουλής…</w:t>
      </w:r>
    </w:p>
    <w:p w14:paraId="1FBBA536"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Συντυχάκη, δεν είναι ο κατάλληλος χώρος εδώ. Έχετε τους εκπροσώπους σας και ο κ. </w:t>
      </w:r>
      <w:proofErr w:type="spellStart"/>
      <w:r>
        <w:rPr>
          <w:rFonts w:eastAsia="Times New Roman"/>
          <w:szCs w:val="24"/>
        </w:rPr>
        <w:t>Παφίλης</w:t>
      </w:r>
      <w:proofErr w:type="spellEnd"/>
      <w:r>
        <w:rPr>
          <w:rFonts w:eastAsia="Times New Roman"/>
          <w:szCs w:val="24"/>
        </w:rPr>
        <w:t xml:space="preserve"> στη Διάσκεψη των Προέδρων όλα αυτά που λέτε τα έχει </w:t>
      </w:r>
      <w:r>
        <w:rPr>
          <w:rFonts w:eastAsia="Times New Roman"/>
          <w:szCs w:val="24"/>
        </w:rPr>
        <w:lastRenderedPageBreak/>
        <w:t>πει επανειλημμένως. Απλώς τώρα στην Ολομέλεια εγώ δίνω καταχρηστ</w:t>
      </w:r>
      <w:r>
        <w:rPr>
          <w:rFonts w:eastAsia="Times New Roman"/>
          <w:szCs w:val="24"/>
        </w:rPr>
        <w:t>ικά τον λόγο, επειδή σήμερα είναι λίγες οι ερωτήσεις.</w:t>
      </w:r>
    </w:p>
    <w:p w14:paraId="1FBBA537"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Έχει και μια επιπλέον αξία, γιατί </w:t>
      </w:r>
      <w:r>
        <w:rPr>
          <w:rFonts w:eastAsia="Times New Roman"/>
          <w:szCs w:val="24"/>
        </w:rPr>
        <w:t>υπάρχει</w:t>
      </w:r>
      <w:r>
        <w:rPr>
          <w:rFonts w:eastAsia="Times New Roman"/>
          <w:szCs w:val="24"/>
        </w:rPr>
        <w:t xml:space="preserve"> κόσμος </w:t>
      </w:r>
      <w:r>
        <w:rPr>
          <w:rFonts w:eastAsia="Times New Roman"/>
          <w:szCs w:val="24"/>
        </w:rPr>
        <w:t xml:space="preserve">που </w:t>
      </w:r>
      <w:r>
        <w:rPr>
          <w:rFonts w:eastAsia="Times New Roman"/>
          <w:szCs w:val="24"/>
        </w:rPr>
        <w:t xml:space="preserve">παρακολουθεί τις επίκαιρες ερωτήσεις. Όταν βλέπει ότι αναβάλλεται η μία επίκαιρη ερώτηση πίσω από την άλλη, αντιλαμβάνεστε ότι </w:t>
      </w:r>
      <w:r>
        <w:rPr>
          <w:rFonts w:eastAsia="Times New Roman"/>
          <w:szCs w:val="24"/>
        </w:rPr>
        <w:t xml:space="preserve">αυτό </w:t>
      </w:r>
      <w:r>
        <w:rPr>
          <w:rFonts w:eastAsia="Times New Roman"/>
          <w:szCs w:val="24"/>
        </w:rPr>
        <w:t>είναι αρνητικό.</w:t>
      </w:r>
    </w:p>
    <w:p w14:paraId="1FBBA538"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σας αδικώ. Όμως, υπάρχουν και Υπουργοί</w:t>
      </w:r>
      <w:r>
        <w:rPr>
          <w:rFonts w:eastAsia="Times New Roman"/>
          <w:szCs w:val="24"/>
        </w:rPr>
        <w:t>,</w:t>
      </w:r>
      <w:r>
        <w:rPr>
          <w:rFonts w:eastAsia="Times New Roman"/>
          <w:szCs w:val="24"/>
        </w:rPr>
        <w:t xml:space="preserve"> οι οποίοι είναι εξαιρετικά συνεπείς. </w:t>
      </w:r>
    </w:p>
    <w:p w14:paraId="1FBBA539"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Ας σταματήσει αυτή η παρωχημένη δικαιολογία για «ανειλημμένες υποχρεώσεις». </w:t>
      </w:r>
    </w:p>
    <w:p w14:paraId="1FBBA53A" w14:textId="77777777" w:rsidR="00B341EB" w:rsidRDefault="001F132F">
      <w:pPr>
        <w:spacing w:after="0"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Δεν θα δοθεί λύση εδώ, κύριε Συντυχάκη. </w:t>
      </w:r>
    </w:p>
    <w:p w14:paraId="1FBBA53B" w14:textId="77777777" w:rsidR="00B341EB" w:rsidRDefault="001F132F">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 xml:space="preserve">Υποχρέωση είναι να έρθει να απαντήσει ο Υπουργός. Είναι απαράδεκτη η διαδικασία και η στάση του Υπουργού! </w:t>
      </w:r>
    </w:p>
    <w:p w14:paraId="1FBBA53C" w14:textId="77777777" w:rsidR="00B341EB" w:rsidRDefault="001F132F">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Εντάξει. Σας ευχαριστώ. </w:t>
      </w:r>
    </w:p>
    <w:p w14:paraId="1FBBA53D" w14:textId="77777777" w:rsidR="00B341EB" w:rsidRDefault="001F132F">
      <w:pPr>
        <w:spacing w:after="0" w:line="600" w:lineRule="auto"/>
        <w:ind w:firstLine="720"/>
        <w:jc w:val="both"/>
        <w:rPr>
          <w:rFonts w:eastAsia="Times New Roman"/>
          <w:szCs w:val="24"/>
        </w:rPr>
      </w:pPr>
      <w:r>
        <w:rPr>
          <w:rFonts w:eastAsia="Times New Roman"/>
          <w:b/>
          <w:szCs w:val="24"/>
        </w:rPr>
        <w:t>ΤΡΥΦΩΝ ΑΛΕΞΙΑΔΗ</w:t>
      </w:r>
      <w:r>
        <w:rPr>
          <w:rFonts w:eastAsia="Times New Roman"/>
          <w:b/>
          <w:szCs w:val="24"/>
        </w:rPr>
        <w:t xml:space="preserve">Σ (Αναπληρωτής Υπουργός Οικονομικών): </w:t>
      </w:r>
      <w:r>
        <w:rPr>
          <w:rFonts w:eastAsia="Times New Roman"/>
          <w:szCs w:val="24"/>
        </w:rPr>
        <w:t>Κύριε Πρόεδρε, μπορώ να δώσω μια απάντηση;</w:t>
      </w:r>
    </w:p>
    <w:p w14:paraId="1FBBA53E"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Έχετε τον λόγο, κύριε Αλεξιάδη, παρ’ ότι δεν σας αφορούν τα παράπονα. </w:t>
      </w:r>
    </w:p>
    <w:p w14:paraId="1FBBA53F" w14:textId="77777777" w:rsidR="00B341EB" w:rsidRDefault="001F132F">
      <w:pPr>
        <w:spacing w:after="0"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Ο κ. Αλεξιάδης είναι επιμελής</w:t>
      </w:r>
      <w:r>
        <w:rPr>
          <w:rFonts w:eastAsia="Times New Roman"/>
          <w:szCs w:val="24"/>
        </w:rPr>
        <w:t>!</w:t>
      </w:r>
      <w:r>
        <w:rPr>
          <w:rFonts w:eastAsia="Times New Roman"/>
          <w:szCs w:val="24"/>
        </w:rPr>
        <w:t xml:space="preserve"> </w:t>
      </w:r>
    </w:p>
    <w:p w14:paraId="1FBBA540" w14:textId="77777777" w:rsidR="00B341EB" w:rsidRDefault="001F132F">
      <w:pPr>
        <w:spacing w:after="0" w:line="600" w:lineRule="auto"/>
        <w:ind w:firstLine="720"/>
        <w:jc w:val="both"/>
        <w:rPr>
          <w:rFonts w:eastAsia="Times New Roman"/>
          <w:szCs w:val="24"/>
        </w:rPr>
      </w:pPr>
      <w:r>
        <w:rPr>
          <w:rFonts w:eastAsia="Times New Roman"/>
          <w:b/>
          <w:szCs w:val="24"/>
        </w:rPr>
        <w:t xml:space="preserve">ΤΡΥΦΩΝ ΑΛΕΞΙΑΔΗΣ </w:t>
      </w:r>
      <w:r>
        <w:rPr>
          <w:rFonts w:eastAsia="Times New Roman"/>
          <w:b/>
          <w:szCs w:val="24"/>
        </w:rPr>
        <w:t xml:space="preserve">(Αναπληρωτής Υπουργός Οικονομικών): </w:t>
      </w:r>
      <w:r>
        <w:rPr>
          <w:rFonts w:eastAsia="Times New Roman"/>
          <w:szCs w:val="24"/>
        </w:rPr>
        <w:t>Δεν αφορούν εμένα, αλλά αφορούν την Κυβέρνηση. Επιτρέψτε μου να δώσω μία απάντηση.</w:t>
      </w:r>
    </w:p>
    <w:p w14:paraId="1FBBA541" w14:textId="77777777" w:rsidR="00B341EB" w:rsidRDefault="001F132F">
      <w:pPr>
        <w:spacing w:after="0" w:line="600" w:lineRule="auto"/>
        <w:ind w:firstLine="720"/>
        <w:jc w:val="both"/>
        <w:rPr>
          <w:rFonts w:eastAsia="Times New Roman"/>
          <w:szCs w:val="24"/>
        </w:rPr>
      </w:pPr>
      <w:r>
        <w:rPr>
          <w:rFonts w:eastAsia="Times New Roman"/>
          <w:szCs w:val="24"/>
        </w:rPr>
        <w:t>Αυτό που ακούγεται είναι η μία πλευρά του φεγγαριού</w:t>
      </w:r>
      <w:r>
        <w:rPr>
          <w:rFonts w:eastAsia="Times New Roman"/>
          <w:szCs w:val="24"/>
        </w:rPr>
        <w:t>!</w:t>
      </w:r>
      <w:r>
        <w:rPr>
          <w:rFonts w:eastAsia="Times New Roman"/>
          <w:szCs w:val="24"/>
        </w:rPr>
        <w:t xml:space="preserve"> Ας δούμε και την άλλη. Την προηγούμενη εβδομάδα</w:t>
      </w:r>
      <w:r>
        <w:rPr>
          <w:rFonts w:eastAsia="Times New Roman"/>
          <w:szCs w:val="24"/>
        </w:rPr>
        <w:t>,</w:t>
      </w:r>
      <w:r>
        <w:rPr>
          <w:rFonts w:eastAsia="Times New Roman"/>
          <w:szCs w:val="24"/>
        </w:rPr>
        <w:t xml:space="preserve"> Δευτέρα, Πέμπτη, Παρασκευή</w:t>
      </w:r>
      <w:r>
        <w:rPr>
          <w:rFonts w:eastAsia="Times New Roman"/>
          <w:szCs w:val="24"/>
        </w:rPr>
        <w:t>,</w:t>
      </w:r>
      <w:r>
        <w:rPr>
          <w:rFonts w:eastAsia="Times New Roman"/>
          <w:szCs w:val="24"/>
        </w:rPr>
        <w:t xml:space="preserve"> έπρεπε </w:t>
      </w:r>
      <w:r>
        <w:rPr>
          <w:rFonts w:eastAsia="Times New Roman"/>
          <w:szCs w:val="24"/>
        </w:rPr>
        <w:t>να έρθω να απαντήσω σε επίκαιρες ερωτήσεις, αυτή την εβδομάδα Πέμπτη, Παρασκευή και μαθαίνω ότι έχω και τη Δευτέρα. Σε λίγο καιρό θα έρθω κι εγώ στην κατηγορία αυτών, γιατί πρέπει να ρυθμιστεί σε επίπεδο Βουλής. Ένα αυτό.</w:t>
      </w:r>
    </w:p>
    <w:p w14:paraId="1FBBA542" w14:textId="77777777" w:rsidR="00B341EB" w:rsidRDefault="001F132F">
      <w:pPr>
        <w:spacing w:after="0" w:line="600" w:lineRule="auto"/>
        <w:ind w:firstLine="720"/>
        <w:jc w:val="both"/>
        <w:rPr>
          <w:rFonts w:eastAsia="Times New Roman"/>
          <w:szCs w:val="24"/>
        </w:rPr>
      </w:pPr>
      <w:r>
        <w:rPr>
          <w:rFonts w:eastAsia="Times New Roman"/>
          <w:szCs w:val="24"/>
        </w:rPr>
        <w:lastRenderedPageBreak/>
        <w:t xml:space="preserve">Δεύτερον, το πρόγραμμα του κ. </w:t>
      </w:r>
      <w:proofErr w:type="spellStart"/>
      <w:r>
        <w:rPr>
          <w:rFonts w:eastAsia="Times New Roman"/>
          <w:szCs w:val="24"/>
        </w:rPr>
        <w:t>Τσακ</w:t>
      </w:r>
      <w:r>
        <w:rPr>
          <w:rFonts w:eastAsia="Times New Roman"/>
          <w:szCs w:val="24"/>
        </w:rPr>
        <w:t>αλώτου</w:t>
      </w:r>
      <w:proofErr w:type="spellEnd"/>
      <w:r>
        <w:rPr>
          <w:rFonts w:eastAsia="Times New Roman"/>
          <w:szCs w:val="24"/>
        </w:rPr>
        <w:t xml:space="preserve">, για το οποίο έχω πλήρη εικόνα λόγω του ότι είμαστε στο ίδιο Υπουργείο, είναι τόσο επιβαρυμένο, όχι μόνο δεκατέσσερις ώρες την ημέρα, αν βάλουμε και τα ταξίδια στο εξωτερικό και τις υποχρεώσεις και την προετοιμασία για τους </w:t>
      </w:r>
      <w:r>
        <w:rPr>
          <w:rFonts w:eastAsia="Times New Roman"/>
          <w:szCs w:val="24"/>
        </w:rPr>
        <w:t>θ</w:t>
      </w:r>
      <w:r>
        <w:rPr>
          <w:rFonts w:eastAsia="Times New Roman"/>
          <w:szCs w:val="24"/>
        </w:rPr>
        <w:t>εσμούς. Αυτό το διάστημα</w:t>
      </w:r>
      <w:r>
        <w:rPr>
          <w:rFonts w:eastAsia="Times New Roman"/>
          <w:szCs w:val="24"/>
        </w:rPr>
        <w:t xml:space="preserve"> είναι οι </w:t>
      </w:r>
      <w:r>
        <w:rPr>
          <w:rFonts w:eastAsia="Times New Roman"/>
          <w:szCs w:val="24"/>
        </w:rPr>
        <w:t>θ</w:t>
      </w:r>
      <w:r>
        <w:rPr>
          <w:rFonts w:eastAsia="Times New Roman"/>
          <w:szCs w:val="24"/>
        </w:rPr>
        <w:t xml:space="preserve">εσμοί εδώ και έχει ένα τεράστιο έργο στην πλάτη του. </w:t>
      </w:r>
    </w:p>
    <w:p w14:paraId="1FBBA543" w14:textId="77777777" w:rsidR="00B341EB" w:rsidRDefault="001F132F">
      <w:pPr>
        <w:spacing w:after="0" w:line="600" w:lineRule="auto"/>
        <w:ind w:firstLine="720"/>
        <w:jc w:val="both"/>
        <w:rPr>
          <w:rFonts w:eastAsia="Times New Roman"/>
          <w:szCs w:val="24"/>
        </w:rPr>
      </w:pPr>
      <w:r>
        <w:rPr>
          <w:rFonts w:eastAsia="Times New Roman"/>
          <w:szCs w:val="24"/>
        </w:rPr>
        <w:t>Δεν είναι δυνατόν να ακούγονται συνθήματα για την απουσία του. Μιλάω για τον συγκεκριμένο Υπουργό, γιατί έχω εικόνα του προγράμματος του, που ξεπερνάει κατά πολύ τις δεκατέσσερις ώρες. Μερικέ</w:t>
      </w:r>
      <w:r>
        <w:rPr>
          <w:rFonts w:eastAsia="Times New Roman"/>
          <w:szCs w:val="24"/>
        </w:rPr>
        <w:t xml:space="preserve">ς φορές είναι από τις πέντε η ώρα το πρωί, γιατί επιστρέφει από ένα ταξίδι κι έχει υποχρέωση στη Βουλή ή οτιδήποτε άλλο. </w:t>
      </w:r>
    </w:p>
    <w:p w14:paraId="1FBBA544" w14:textId="77777777" w:rsidR="00B341EB" w:rsidRDefault="001F132F">
      <w:pPr>
        <w:spacing w:after="0" w:line="600" w:lineRule="auto"/>
        <w:ind w:firstLine="720"/>
        <w:jc w:val="both"/>
        <w:rPr>
          <w:rFonts w:eastAsia="Times New Roman"/>
          <w:szCs w:val="24"/>
        </w:rPr>
      </w:pPr>
      <w:r>
        <w:rPr>
          <w:rFonts w:eastAsia="Times New Roman"/>
          <w:szCs w:val="24"/>
        </w:rPr>
        <w:t>Άρα να δούμε τα πράγματα στην πραγματική τους διάσταση και να κοιτάξουμε όλοι πώς θα τα αντιμετωπίσουμε.</w:t>
      </w:r>
    </w:p>
    <w:p w14:paraId="1FBBA545" w14:textId="77777777" w:rsidR="00B341EB" w:rsidRDefault="001F132F">
      <w:pPr>
        <w:spacing w:after="0" w:line="600" w:lineRule="auto"/>
        <w:ind w:firstLine="720"/>
        <w:jc w:val="both"/>
        <w:rPr>
          <w:rFonts w:eastAsia="Times New Roman"/>
          <w:szCs w:val="24"/>
        </w:rPr>
      </w:pPr>
      <w:r>
        <w:rPr>
          <w:rFonts w:eastAsia="Times New Roman"/>
          <w:b/>
          <w:szCs w:val="24"/>
        </w:rPr>
        <w:lastRenderedPageBreak/>
        <w:t xml:space="preserve">ΠΡΟΕΔΡΕΥΩΝ (Νικήτας </w:t>
      </w:r>
      <w:r>
        <w:rPr>
          <w:rFonts w:eastAsia="Times New Roman"/>
          <w:b/>
          <w:szCs w:val="24"/>
        </w:rPr>
        <w:t>Κακλαμάνης):</w:t>
      </w:r>
      <w:r>
        <w:rPr>
          <w:rFonts w:eastAsia="Times New Roman"/>
          <w:szCs w:val="24"/>
        </w:rPr>
        <w:t xml:space="preserve"> Εκτιμώ την προσπάθεια να πάρετε στην πλάτη σας όλο το Υπουργείο Οικονομικών, κύριε Αλεξιάδη. Αφού, όμως, με τσιγκλήσατε, θα σας πω ότι, παρ’ ότι αναγνωρίζω πως ο κ. </w:t>
      </w:r>
      <w:proofErr w:type="spellStart"/>
      <w:r>
        <w:rPr>
          <w:rFonts w:eastAsia="Times New Roman"/>
          <w:szCs w:val="24"/>
        </w:rPr>
        <w:t>Τσακαλώτος</w:t>
      </w:r>
      <w:proofErr w:type="spellEnd"/>
      <w:r>
        <w:rPr>
          <w:rFonts w:eastAsia="Times New Roman"/>
          <w:szCs w:val="24"/>
        </w:rPr>
        <w:t xml:space="preserve"> είναι ένας Υπουργός που και ταξίδια έχει, δεν δικαιολογείται να έχε</w:t>
      </w:r>
      <w:r>
        <w:rPr>
          <w:rFonts w:eastAsia="Times New Roman"/>
          <w:szCs w:val="24"/>
        </w:rPr>
        <w:t>ι αναβληθεί επτά φορές επίκαιρη ερώτηση για τον περιβόητο κ. Κιμ Γκλεν. Όσα ταξίδια κι όσο φόρτο εργασίας κι αν έχει, δεν δικαιολογείται να έχει αναβληθεί επτά φορές!</w:t>
      </w:r>
    </w:p>
    <w:p w14:paraId="1FBBA546" w14:textId="77777777" w:rsidR="00B341EB" w:rsidRDefault="001F132F">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για εσάς μόνο καλά λόγια μπορώ να λέω κι έχετε δίκιο για το κάθε μέρα</w:t>
      </w:r>
      <w:r>
        <w:rPr>
          <w:rFonts w:eastAsia="Times New Roman"/>
          <w:szCs w:val="24"/>
        </w:rPr>
        <w:t xml:space="preserve"> που σας βάζουν, επειδή έρχεστε. Κι αυτό είναι ένα θέμα που επίσης θα λυθεί διά </w:t>
      </w:r>
      <w:proofErr w:type="spellStart"/>
      <w:r>
        <w:rPr>
          <w:rFonts w:eastAsia="Times New Roman"/>
          <w:szCs w:val="24"/>
        </w:rPr>
        <w:t>ομογενοποιήσεως</w:t>
      </w:r>
      <w:proofErr w:type="spellEnd"/>
      <w:r>
        <w:rPr>
          <w:rFonts w:eastAsia="Times New Roman"/>
          <w:szCs w:val="24"/>
        </w:rPr>
        <w:t xml:space="preserve"> των ερωτήσεων ενός Υπουργείου. Έχετε δίκιο. Το έχουμε συζητήσει με τον κ. </w:t>
      </w:r>
      <w:proofErr w:type="spellStart"/>
      <w:r>
        <w:rPr>
          <w:rFonts w:eastAsia="Times New Roman"/>
          <w:szCs w:val="24"/>
        </w:rPr>
        <w:t>Βούτση</w:t>
      </w:r>
      <w:proofErr w:type="spellEnd"/>
      <w:r>
        <w:rPr>
          <w:rFonts w:eastAsia="Times New Roman"/>
          <w:szCs w:val="24"/>
        </w:rPr>
        <w:t xml:space="preserve">. Θα κάνετε υπομονή </w:t>
      </w:r>
      <w:r>
        <w:rPr>
          <w:rFonts w:eastAsia="Times New Roman"/>
          <w:szCs w:val="24"/>
        </w:rPr>
        <w:t xml:space="preserve">περί τον έναν </w:t>
      </w:r>
      <w:r>
        <w:rPr>
          <w:rFonts w:eastAsia="Times New Roman"/>
          <w:szCs w:val="24"/>
        </w:rPr>
        <w:t xml:space="preserve">μήνα. </w:t>
      </w:r>
      <w:r>
        <w:rPr>
          <w:rFonts w:eastAsia="Times New Roman"/>
          <w:szCs w:val="24"/>
        </w:rPr>
        <w:t xml:space="preserve">Δεν θα σας ταλαιπωρούμε συνεχώς. </w:t>
      </w:r>
    </w:p>
    <w:p w14:paraId="1FBBA547" w14:textId="77777777" w:rsidR="00B341EB" w:rsidRDefault="001F132F">
      <w:pPr>
        <w:spacing w:after="0" w:line="600" w:lineRule="auto"/>
        <w:ind w:firstLine="720"/>
        <w:jc w:val="both"/>
        <w:rPr>
          <w:rFonts w:eastAsia="Times New Roman"/>
          <w:szCs w:val="24"/>
        </w:rPr>
      </w:pPr>
      <w:r>
        <w:rPr>
          <w:rFonts w:eastAsia="Times New Roman"/>
          <w:szCs w:val="24"/>
        </w:rPr>
        <w:t>Αρχίζο</w:t>
      </w:r>
      <w:r>
        <w:rPr>
          <w:rFonts w:eastAsia="Times New Roman"/>
          <w:szCs w:val="24"/>
        </w:rPr>
        <w:t>υμε, λοιπόν, τη συζήτηση με την</w:t>
      </w:r>
      <w:r>
        <w:rPr>
          <w:rFonts w:eastAsia="Times New Roman"/>
          <w:szCs w:val="24"/>
        </w:rPr>
        <w:t xml:space="preserve"> έκτη με αριθμό 1255/13-9-2016 επίκαιρη ερώτηση πρώτου κύκλου του Βουλευτή Β΄ </w:t>
      </w:r>
      <w:r>
        <w:rPr>
          <w:rFonts w:eastAsia="Times New Roman"/>
          <w:szCs w:val="24"/>
        </w:rPr>
        <w:t>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 xml:space="preserve">Δημητρίου Καμμένου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την καταπολέμηση του λαθρεμπορίου καυσίμων. </w:t>
      </w:r>
    </w:p>
    <w:p w14:paraId="1FBBA548" w14:textId="77777777" w:rsidR="00B341EB" w:rsidRDefault="001F132F">
      <w:pPr>
        <w:spacing w:after="0" w:line="600" w:lineRule="auto"/>
        <w:ind w:firstLine="720"/>
        <w:jc w:val="both"/>
        <w:rPr>
          <w:rFonts w:eastAsia="Times New Roman"/>
          <w:szCs w:val="24"/>
        </w:rPr>
      </w:pPr>
      <w:r>
        <w:rPr>
          <w:rFonts w:eastAsia="Times New Roman"/>
          <w:szCs w:val="24"/>
        </w:rPr>
        <w:lastRenderedPageBreak/>
        <w:t>Ορίστε</w:t>
      </w:r>
      <w:r>
        <w:rPr>
          <w:rFonts w:eastAsia="Times New Roman"/>
          <w:szCs w:val="24"/>
        </w:rPr>
        <w:t xml:space="preserve">, κύριε </w:t>
      </w:r>
      <w:proofErr w:type="spellStart"/>
      <w:r>
        <w:rPr>
          <w:rFonts w:eastAsia="Times New Roman"/>
          <w:szCs w:val="24"/>
        </w:rPr>
        <w:t>Καμμέν</w:t>
      </w:r>
      <w:r>
        <w:rPr>
          <w:rFonts w:eastAsia="Times New Roman"/>
          <w:szCs w:val="24"/>
        </w:rPr>
        <w:t>ε</w:t>
      </w:r>
      <w:proofErr w:type="spellEnd"/>
      <w:r>
        <w:rPr>
          <w:rFonts w:eastAsia="Times New Roman"/>
          <w:szCs w:val="24"/>
        </w:rPr>
        <w:t xml:space="preserve">, έχετε τον λόγο. </w:t>
      </w:r>
    </w:p>
    <w:p w14:paraId="1FBBA549" w14:textId="77777777" w:rsidR="00B341EB" w:rsidRDefault="001F132F">
      <w:pPr>
        <w:tabs>
          <w:tab w:val="left" w:pos="3695"/>
        </w:tabs>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κύριε Πρόεδρε.</w:t>
      </w:r>
    </w:p>
    <w:p w14:paraId="1FBBA54A"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Καλημέρα, κύριε Αλεξιάδη. Σας ευχαριστώ που είστε σήμερα εδώ και χθες ήμασταν μαζί.</w:t>
      </w:r>
    </w:p>
    <w:p w14:paraId="1FBBA54B"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 xml:space="preserve">Σήμερα πρέπει να συζητήσουμε το ζήτημα, το οποίο χρονίζει, της καταπολέμησης του </w:t>
      </w:r>
      <w:r>
        <w:rPr>
          <w:rFonts w:eastAsia="Times New Roman"/>
          <w:szCs w:val="24"/>
        </w:rPr>
        <w:t>λαθρεμπορίου καυσίμων. Θα καταθέσω στα Πρακτικά</w:t>
      </w:r>
      <w:r>
        <w:rPr>
          <w:rFonts w:eastAsia="Times New Roman"/>
          <w:szCs w:val="24"/>
        </w:rPr>
        <w:t>,</w:t>
      </w:r>
      <w:r>
        <w:rPr>
          <w:rFonts w:eastAsia="Times New Roman"/>
          <w:szCs w:val="24"/>
        </w:rPr>
        <w:t xml:space="preserve"> για όποιον συνάδελφο χρειαστεί να έχει μια εικόνα</w:t>
      </w:r>
      <w:r>
        <w:rPr>
          <w:rFonts w:eastAsia="Times New Roman"/>
          <w:szCs w:val="24"/>
        </w:rPr>
        <w:t>,</w:t>
      </w:r>
      <w:r>
        <w:rPr>
          <w:rFonts w:eastAsia="Times New Roman"/>
          <w:szCs w:val="24"/>
        </w:rPr>
        <w:t xml:space="preserve"> την έκθεση του κ. </w:t>
      </w:r>
      <w:proofErr w:type="spellStart"/>
      <w:r>
        <w:rPr>
          <w:rFonts w:eastAsia="Times New Roman"/>
          <w:szCs w:val="24"/>
        </w:rPr>
        <w:t>Μάρδα</w:t>
      </w:r>
      <w:proofErr w:type="spellEnd"/>
      <w:r>
        <w:rPr>
          <w:rFonts w:eastAsia="Times New Roman"/>
          <w:szCs w:val="24"/>
        </w:rPr>
        <w:t>, ο οποίος μιλάει για 2,5 δισεκατομμύρια ευρώ διαφυγόντα έσοδα ετησίως από το λαθρεμπόριο καυσίμων. Οι πιο συντηρητικές μελέτες το κα</w:t>
      </w:r>
      <w:r>
        <w:rPr>
          <w:rFonts w:eastAsia="Times New Roman"/>
          <w:szCs w:val="24"/>
        </w:rPr>
        <w:t xml:space="preserve">τεβάζουν στα 600. Δεν είναι, όμως, </w:t>
      </w:r>
      <w:r>
        <w:rPr>
          <w:rFonts w:eastAsia="Times New Roman"/>
          <w:szCs w:val="24"/>
        </w:rPr>
        <w:t>6</w:t>
      </w:r>
      <w:r>
        <w:rPr>
          <w:rFonts w:eastAsia="Times New Roman"/>
          <w:szCs w:val="24"/>
        </w:rPr>
        <w:t xml:space="preserve"> ευρώ. Είναι πάρα πολλά τα χρήματα που χάνονται.</w:t>
      </w:r>
    </w:p>
    <w:p w14:paraId="1FBBA54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w:t>
      </w:r>
      <w:r>
        <w:rPr>
          <w:rFonts w:eastAsia="Times New Roman" w:cs="Times New Roman"/>
          <w:szCs w:val="24"/>
        </w:rPr>
        <w:t xml:space="preserve"> Στενογραφίας και Πρακτικών της Βουλής)</w:t>
      </w:r>
    </w:p>
    <w:p w14:paraId="1FBBA54D"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lastRenderedPageBreak/>
        <w:t>Το λαθρεμπόριο και η νοθεία καυσίμων έχει αναδειχθεί ως το μεγαλύτερο, σοβαρότερο και ανεξέλεγκτο πρόβλημα</w:t>
      </w:r>
      <w:r>
        <w:rPr>
          <w:rFonts w:eastAsia="Times New Roman"/>
          <w:szCs w:val="24"/>
        </w:rPr>
        <w:t>,</w:t>
      </w:r>
      <w:r>
        <w:rPr>
          <w:rFonts w:eastAsia="Times New Roman"/>
          <w:szCs w:val="24"/>
        </w:rPr>
        <w:t xml:space="preserve"> το οποίο θέτει σε κίνδυνο και τη δημόσια υγεία αλλά και δημιουργεί τρύπες στα έσοδα του ελληνικού δημοσίου. </w:t>
      </w:r>
      <w:r>
        <w:rPr>
          <w:rFonts w:eastAsia="Times New Roman"/>
          <w:szCs w:val="24"/>
        </w:rPr>
        <w:t>Σύμφωνα με μελέτες</w:t>
      </w:r>
      <w:r>
        <w:rPr>
          <w:rFonts w:eastAsia="Times New Roman"/>
          <w:szCs w:val="24"/>
        </w:rPr>
        <w:t>,</w:t>
      </w:r>
      <w:r>
        <w:rPr>
          <w:rFonts w:eastAsia="Times New Roman"/>
          <w:szCs w:val="24"/>
        </w:rPr>
        <w:t xml:space="preserve"> η πιο σύγχρονη και αποτελεσματική μέθοδος στον έλεγχο της νοθείας στα καύσιμα είναι η μοριακή </w:t>
      </w:r>
      <w:proofErr w:type="spellStart"/>
      <w:r>
        <w:rPr>
          <w:rFonts w:eastAsia="Times New Roman"/>
          <w:szCs w:val="24"/>
        </w:rPr>
        <w:t>ιχνηθεσία</w:t>
      </w:r>
      <w:proofErr w:type="spellEnd"/>
      <w:r>
        <w:rPr>
          <w:rFonts w:eastAsia="Times New Roman"/>
          <w:szCs w:val="24"/>
        </w:rPr>
        <w:t xml:space="preserve">. Είναι ένα </w:t>
      </w:r>
      <w:r w:rsidRPr="00A233A4">
        <w:rPr>
          <w:rFonts w:eastAsia="Times New Roman"/>
          <w:color w:val="000000" w:themeColor="text1"/>
          <w:szCs w:val="24"/>
        </w:rPr>
        <w:t>χημικό στοιχείο</w:t>
      </w:r>
      <w:r w:rsidRPr="00A233A4">
        <w:rPr>
          <w:rFonts w:eastAsia="Times New Roman"/>
          <w:color w:val="000000" w:themeColor="text1"/>
          <w:szCs w:val="24"/>
        </w:rPr>
        <w:t>,</w:t>
      </w:r>
      <w:r w:rsidRPr="00A233A4">
        <w:rPr>
          <w:rFonts w:eastAsia="Times New Roman"/>
          <w:color w:val="000000" w:themeColor="text1"/>
          <w:szCs w:val="24"/>
        </w:rPr>
        <w:t xml:space="preserve"> το οποίο τοποθετείται στις ποσότητες των υγρών καυσίμων και είναι δυνατή η παρακολούθηση της διακίνησής </w:t>
      </w:r>
      <w:r w:rsidRPr="00A233A4">
        <w:rPr>
          <w:rFonts w:eastAsia="Times New Roman"/>
          <w:color w:val="000000" w:themeColor="text1"/>
          <w:szCs w:val="24"/>
        </w:rPr>
        <w:t xml:space="preserve">τους σε όλα τα επίπεδα. </w:t>
      </w:r>
    </w:p>
    <w:p w14:paraId="1FBBA54E"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Το Υπουργείο Οικονομικών εξέφραζε από τις αρχές του 2016 την αισιοδοξία ότι όλα τα μέτρα θα έμπαιναν σε εφαρμογή το αργότερο μέχρι τα τέλη του περασμένου Ιουνίου. Γνωρίζω τις κοινές υπουργικές αποφάσεις, όπως την από 27</w:t>
      </w:r>
      <w:r>
        <w:rPr>
          <w:rFonts w:eastAsia="Times New Roman"/>
          <w:szCs w:val="24"/>
        </w:rPr>
        <w:t>-</w:t>
      </w:r>
      <w:r>
        <w:rPr>
          <w:rFonts w:eastAsia="Times New Roman"/>
          <w:szCs w:val="24"/>
        </w:rPr>
        <w:t>6</w:t>
      </w:r>
      <w:r>
        <w:rPr>
          <w:rFonts w:eastAsia="Times New Roman"/>
          <w:szCs w:val="24"/>
        </w:rPr>
        <w:t>-</w:t>
      </w:r>
      <w:r>
        <w:rPr>
          <w:rFonts w:eastAsia="Times New Roman"/>
          <w:szCs w:val="24"/>
        </w:rPr>
        <w:t>2014, αλλ</w:t>
      </w:r>
      <w:r>
        <w:rPr>
          <w:rFonts w:eastAsia="Times New Roman"/>
          <w:szCs w:val="24"/>
        </w:rPr>
        <w:t>ά και την από 3</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2016 -τις έχω μπροστά μου, αλλά δεν τις καταθέτω, γιατί είναι δημόσια έγγραφα- για τη συγκρότηση των μελών εργασίας του Υπουργείου Οικονομικών για τη σύσταση σχεδίου κοινής υπουργικής απόφασης γι’ αυτά τα ζητήματα. </w:t>
      </w:r>
    </w:p>
    <w:p w14:paraId="1FBBA54F"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lastRenderedPageBreak/>
        <w:t>Είμαι ενήμερος, επίσης</w:t>
      </w:r>
      <w:r>
        <w:rPr>
          <w:rFonts w:eastAsia="Times New Roman"/>
          <w:szCs w:val="24"/>
        </w:rPr>
        <w:t>, ότι η σύσταση της ομάδας εργασίας ολοκλήρωσε το έργο της στις 8 Μαρτίου, πριν από αρκετούς μήνες. Το έστειλε στο Υπουργείο Οικονομικών και θα ερωτηθείτε γι’ αυτό. Άρα, έχουμε και ένα πόρισμα για το τι πρέπει να κάνουμε από τον Μάρτιο και πρέπει πλέον, εφ</w:t>
      </w:r>
      <w:r>
        <w:rPr>
          <w:rFonts w:eastAsia="Times New Roman"/>
          <w:szCs w:val="24"/>
        </w:rPr>
        <w:t>όσον</w:t>
      </w:r>
      <w:r>
        <w:rPr>
          <w:rFonts w:eastAsia="Times New Roman"/>
          <w:szCs w:val="24"/>
        </w:rPr>
        <w:t xml:space="preserve"> τελείωσε η πρώτη διαπραγμάτευση -και καταλαβαίνω την καθυστέρηση λόγω των διαπραγματεύσεων με τους </w:t>
      </w:r>
      <w:r>
        <w:rPr>
          <w:rFonts w:eastAsia="Times New Roman"/>
          <w:szCs w:val="24"/>
        </w:rPr>
        <w:t>θεσμούς</w:t>
      </w:r>
      <w:r>
        <w:rPr>
          <w:rFonts w:eastAsia="Times New Roman"/>
          <w:szCs w:val="24"/>
        </w:rPr>
        <w:t>- να επιταχύνουμε.</w:t>
      </w:r>
    </w:p>
    <w:p w14:paraId="1FBBA550"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Ένα ακόμη μέτρο που δεν βοήθησε την πάταξη του λαθρεμπορίου -και πρέπει να το πούμε- είναι αυτό της εγκατάστασης του συστήματο</w:t>
      </w:r>
      <w:r>
        <w:rPr>
          <w:rFonts w:eastAsia="Times New Roman"/>
          <w:szCs w:val="24"/>
        </w:rPr>
        <w:t xml:space="preserve">ς εισροών-εκροών στα πρατήρια, που κόστισε συνολικά στους πρατηριούχους και στο </w:t>
      </w:r>
      <w:r>
        <w:rPr>
          <w:rFonts w:eastAsia="Times New Roman"/>
          <w:szCs w:val="24"/>
        </w:rPr>
        <w:t xml:space="preserve">δημόσιο </w:t>
      </w:r>
      <w:r>
        <w:rPr>
          <w:rFonts w:eastAsia="Times New Roman"/>
          <w:szCs w:val="24"/>
        </w:rPr>
        <w:t>πάνω από 100 εκατομμύρια ευρώ και δεν έχει αξιοποιηθεί.</w:t>
      </w:r>
    </w:p>
    <w:p w14:paraId="1FBBA551"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Πώς δεν έχει αξιοποιηθεί; Θα πρέπει να το αναφέρουμε. Ο Σύνδεσμος των Εταιρειών Εμπορίας Πετρελαιοειδών αναφέρει</w:t>
      </w:r>
      <w:r>
        <w:rPr>
          <w:rFonts w:eastAsia="Times New Roman"/>
          <w:szCs w:val="24"/>
        </w:rPr>
        <w:t xml:space="preserve"> ότι το 98% των πρατηρίων έχει το σύστημα. Το 94% των δεδομένων πηγαίνουν στο Υπουργείο, αλλά ούτε ελέγχονται ούτε αξιοποιούνται από τη Γενική Γραμματεία Πληροφοριακών Συστημάτων λόγω έλλειψης στελέχωσής της. Αυτό καταγγέλλει ο Σύνδεσμος. Πρέπει να το ελέγ</w:t>
      </w:r>
      <w:r>
        <w:rPr>
          <w:rFonts w:eastAsia="Times New Roman"/>
          <w:szCs w:val="24"/>
        </w:rPr>
        <w:t xml:space="preserve">ξουμε. </w:t>
      </w:r>
    </w:p>
    <w:p w14:paraId="1FBBA552"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lastRenderedPageBreak/>
        <w:t xml:space="preserve">Βάλαμε το σύστημα. Εάν δεν έχουμε, όμως, και τον κόσμο για να ελέγξουμε; Κάποιος θα πει ότι όχι δεν το βάλαμε εμείς, το έβαλε η προηγούμενη </w:t>
      </w:r>
      <w:r>
        <w:rPr>
          <w:rFonts w:eastAsia="Times New Roman"/>
          <w:szCs w:val="24"/>
        </w:rPr>
        <w:t>κυβέρνηση</w:t>
      </w:r>
      <w:r>
        <w:rPr>
          <w:rFonts w:eastAsia="Times New Roman"/>
          <w:szCs w:val="24"/>
        </w:rPr>
        <w:t xml:space="preserve">. Όμως, δεν θέλω να ψέξω –είναι εδώ και ο κ. </w:t>
      </w:r>
      <w:proofErr w:type="spellStart"/>
      <w:r>
        <w:rPr>
          <w:rFonts w:eastAsia="Times New Roman"/>
          <w:szCs w:val="24"/>
        </w:rPr>
        <w:t>Μηταράκης</w:t>
      </w:r>
      <w:proofErr w:type="spellEnd"/>
      <w:r>
        <w:rPr>
          <w:rFonts w:eastAsia="Times New Roman"/>
          <w:szCs w:val="24"/>
        </w:rPr>
        <w:t xml:space="preserve">- την προηγούμενη </w:t>
      </w:r>
      <w:r>
        <w:rPr>
          <w:rFonts w:eastAsia="Times New Roman"/>
          <w:szCs w:val="24"/>
        </w:rPr>
        <w:t xml:space="preserve">κυβέρνηση </w:t>
      </w:r>
      <w:r>
        <w:rPr>
          <w:rFonts w:eastAsia="Times New Roman"/>
          <w:szCs w:val="24"/>
        </w:rPr>
        <w:t>ότι έβαλε το σύστ</w:t>
      </w:r>
      <w:r>
        <w:rPr>
          <w:rFonts w:eastAsia="Times New Roman"/>
          <w:szCs w:val="24"/>
        </w:rPr>
        <w:t>ημα, για να γίνει η προμήθεια των 100 εκατομμυρίων ευρώ. Διότι εάν δεν φέρεις και το έσοδο, τότε τι κάνεις; Βάζεις ένα σύστημα χωρίς να έχεις στελεχώσει αυτούς που θα ελέγχουν τα δεδομένα για το λαθρεμπόριο;</w:t>
      </w:r>
    </w:p>
    <w:p w14:paraId="1FBBA553"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w:t>
      </w:r>
      <w:r>
        <w:rPr>
          <w:rFonts w:eastAsia="Times New Roman" w:cs="Times New Roman"/>
          <w:szCs w:val="24"/>
        </w:rPr>
        <w:t>χρόνου ομιλίας του κυρίου Βουλευτή)</w:t>
      </w:r>
    </w:p>
    <w:p w14:paraId="1FBBA554"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szCs w:val="24"/>
        </w:rPr>
        <w:t>Συγγνώμη, κύριε Πρόεδρε, που θα καταχραστώ άλλα είκοσι δευτερόλεπτα.</w:t>
      </w:r>
    </w:p>
    <w:p w14:paraId="1FBBA555"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szCs w:val="24"/>
        </w:rPr>
        <w:t>Ερωτάσθε εν τάχει, κύριε Υπουργέ: Πώς προτίθεστε να αντιμετωπίσετε το λαθρεμπόριο καυσίμων; Γιατί ενώ ισχύει η νομοθετική ρύθμιση από το 2012, καθυστερ</w:t>
      </w:r>
      <w:r>
        <w:rPr>
          <w:rFonts w:eastAsia="Times New Roman" w:cs="Times New Roman"/>
          <w:szCs w:val="24"/>
        </w:rPr>
        <w:t xml:space="preserve">εί η έκθεση της ενεργοποιημένης διάταξης για τη μοριακή </w:t>
      </w:r>
      <w:proofErr w:type="spellStart"/>
      <w:r>
        <w:rPr>
          <w:rFonts w:eastAsia="Times New Roman" w:cs="Times New Roman"/>
          <w:szCs w:val="24"/>
        </w:rPr>
        <w:t>ιχνηθεσία</w:t>
      </w:r>
      <w:proofErr w:type="spellEnd"/>
      <w:r>
        <w:rPr>
          <w:rFonts w:eastAsia="Times New Roman" w:cs="Times New Roman"/>
          <w:szCs w:val="24"/>
        </w:rPr>
        <w:t>; Ποια είναι μέχρι τώρα τα αποτελέσματα εργασίας της ομάδας διοίκησης, όπως είπα, και το πόρισμα που έχει βγει από τον Μάρτιο του 2016; Και γιατί…</w:t>
      </w:r>
    </w:p>
    <w:p w14:paraId="1FBBA556" w14:textId="77777777" w:rsidR="00B341EB" w:rsidRDefault="001F132F">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Οι </w:t>
      </w:r>
      <w:r>
        <w:rPr>
          <w:rFonts w:eastAsia="Times New Roman"/>
          <w:bCs/>
          <w:szCs w:val="24"/>
        </w:rPr>
        <w:t>ερωτήσεις είναι γραμμένες. Τις έχει δει ο Υπουργός.</w:t>
      </w:r>
    </w:p>
    <w:p w14:paraId="1FBBA557" w14:textId="77777777" w:rsidR="00B341EB" w:rsidRDefault="001F132F">
      <w:pPr>
        <w:tabs>
          <w:tab w:val="left" w:pos="3695"/>
        </w:tabs>
        <w:spacing w:after="0" w:line="600" w:lineRule="auto"/>
        <w:ind w:firstLine="720"/>
        <w:jc w:val="both"/>
        <w:rPr>
          <w:rFonts w:eastAsia="Times New Roman"/>
          <w:szCs w:val="24"/>
        </w:rPr>
      </w:pPr>
      <w:r>
        <w:rPr>
          <w:rFonts w:eastAsia="Times New Roman"/>
          <w:b/>
          <w:szCs w:val="24"/>
        </w:rPr>
        <w:lastRenderedPageBreak/>
        <w:t>ΔΗΜΗΤΡΙΟΣ ΚΑΜΜΕΝΟΣ:</w:t>
      </w:r>
      <w:r>
        <w:rPr>
          <w:rFonts w:eastAsia="Times New Roman"/>
          <w:szCs w:val="24"/>
        </w:rPr>
        <w:t xml:space="preserve"> Ευχαριστώ πολύ. Θα επανέλθω στη δευτερολογία μου.</w:t>
      </w:r>
    </w:p>
    <w:p w14:paraId="1FBBA558" w14:textId="77777777" w:rsidR="00B341EB" w:rsidRDefault="001F132F">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Ορίστε, κύριε Υπουργέ, έχετε τον λόγο.</w:t>
      </w:r>
    </w:p>
    <w:p w14:paraId="1FBBA559" w14:textId="77777777" w:rsidR="00B341EB" w:rsidRDefault="001F132F">
      <w:pPr>
        <w:tabs>
          <w:tab w:val="left" w:pos="3695"/>
        </w:tabs>
        <w:spacing w:after="0"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Ευχαριστώ</w:t>
      </w:r>
      <w:r>
        <w:rPr>
          <w:rFonts w:eastAsia="Times New Roman"/>
          <w:szCs w:val="24"/>
        </w:rPr>
        <w:t>, κύριε Πρόεδρε.</w:t>
      </w:r>
    </w:p>
    <w:p w14:paraId="1FBBA55A"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 xml:space="preserve">Πραγματικά είναι ένα σημαντικότατο θέμα το θέμα του λαθρεμπορίου καυσίμων. Εγώ προτείνω ότι θα πρέπει κάποια στιγμή, κύριε </w:t>
      </w:r>
      <w:proofErr w:type="spellStart"/>
      <w:r>
        <w:rPr>
          <w:rFonts w:eastAsia="Times New Roman"/>
          <w:szCs w:val="24"/>
        </w:rPr>
        <w:t>Καμμένε</w:t>
      </w:r>
      <w:proofErr w:type="spellEnd"/>
      <w:r>
        <w:rPr>
          <w:rFonts w:eastAsia="Times New Roman"/>
          <w:szCs w:val="24"/>
        </w:rPr>
        <w:t>, να κάνουμε μια αναλυτική συζήτηση στην Επιτροπή Οικονομικών Υποθέσεων για το τι έχει γίνει στον τομέα του λ</w:t>
      </w:r>
      <w:r>
        <w:rPr>
          <w:rFonts w:eastAsia="Times New Roman"/>
          <w:szCs w:val="24"/>
        </w:rPr>
        <w:t>αθρεμπορίου καυσίμων, στον τομέα του λαθρεμπορίου καπνικών, να έχουμε τον χρόνο να καταθέσουμε τα πάντα.</w:t>
      </w:r>
    </w:p>
    <w:p w14:paraId="1FBBA55B"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Εδώ έχουμε το εξής δεδομένο. Έχουμε ένα πλήρες νομοθετικό πλαίσιο. Στο θέμα του λαθρεμπορίου καυσίμων δεν έχουμε να φέρουμε κάποια καινούργια νομοθετικ</w:t>
      </w:r>
      <w:r>
        <w:rPr>
          <w:rFonts w:eastAsia="Times New Roman"/>
          <w:szCs w:val="24"/>
        </w:rPr>
        <w:t xml:space="preserve">ή διάταξη, δηλαδή, να φέρουμε καινούργιο νομοσχέδιο, όπως είχαμε στο λαθρεμπόριο των καπνικών. Όμως, έχουμε το περίεργο να υπάρχουν πολύ καλές νομοθετικές διατάξεις από το 2012, 2013, 2014 οι οποίες τι προέβλεπαν; Προέβλεπαν πολύ σωστά </w:t>
      </w:r>
      <w:r>
        <w:rPr>
          <w:rFonts w:eastAsia="Times New Roman"/>
          <w:szCs w:val="24"/>
        </w:rPr>
        <w:lastRenderedPageBreak/>
        <w:t>μέτρα με μία δηλητηρ</w:t>
      </w:r>
      <w:r>
        <w:rPr>
          <w:rFonts w:eastAsia="Times New Roman"/>
          <w:szCs w:val="24"/>
        </w:rPr>
        <w:t>ιώδη λεπτομέρεια, ότι έπρεπε να εκδοθεί κοινή υπουργική απόφαση. Και αυτό παρέμενε κάπου στα συρτάρια του Υπουργείου.</w:t>
      </w:r>
    </w:p>
    <w:p w14:paraId="1FBBA55C"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Θέλω να σας διαβεβαιώσω ότι και για τα τρία θέματα -θα μιλήσω αναλυτικά γι’ αυτά- υπάρχει προσπάθεια να επιταχυνθούν οι ενέργειες. Και λέω</w:t>
      </w:r>
      <w:r>
        <w:rPr>
          <w:rFonts w:eastAsia="Times New Roman"/>
          <w:szCs w:val="24"/>
        </w:rPr>
        <w:t xml:space="preserve"> να επιταχυνθούν πάρα πολύ και καταλαβαίνω το γλωσσικό ατόπημα. Όμως, κάνουμε μεγάλη προσπάθεια στο να γίνουν πολύ πιο γρήγορα αυτά τα πράγματα, να βγουν αυτές οι υπουργικές αποφάσεις. Έχει τελειώσει η συγκεκριμένη </w:t>
      </w:r>
      <w:r>
        <w:rPr>
          <w:rFonts w:eastAsia="Times New Roman"/>
          <w:szCs w:val="24"/>
        </w:rPr>
        <w:t>επιτροπή</w:t>
      </w:r>
      <w:r>
        <w:rPr>
          <w:rFonts w:eastAsia="Times New Roman"/>
          <w:szCs w:val="24"/>
        </w:rPr>
        <w:t>. Είμαστε τώρα στη φάση μελέτης γ</w:t>
      </w:r>
      <w:r>
        <w:rPr>
          <w:rFonts w:eastAsia="Times New Roman"/>
          <w:szCs w:val="24"/>
        </w:rPr>
        <w:t xml:space="preserve">ια να βγει η κοινή υπουργική απόφαση, για να λύσει το θέμα των ιχνηθετών. </w:t>
      </w:r>
    </w:p>
    <w:p w14:paraId="1FBBA55D" w14:textId="77777777" w:rsidR="00B341EB" w:rsidRDefault="001F132F">
      <w:pPr>
        <w:tabs>
          <w:tab w:val="left" w:pos="3695"/>
        </w:tabs>
        <w:spacing w:after="0" w:line="600" w:lineRule="auto"/>
        <w:ind w:firstLine="720"/>
        <w:jc w:val="both"/>
        <w:rPr>
          <w:rFonts w:eastAsia="Times New Roman"/>
          <w:szCs w:val="24"/>
        </w:rPr>
      </w:pPr>
      <w:r>
        <w:rPr>
          <w:rFonts w:eastAsia="Times New Roman"/>
          <w:szCs w:val="24"/>
        </w:rPr>
        <w:t>Οι ιχνηθέτες –θα το πω πολύ σύντομα, όπως και εσείς- είναι ένα στοιχείο το οποίο θα μπαίνει μέσα στο καύσιμο, όταν βγαίνει από το διυλιστήριο. Και οποτεδήποτε βρούμε αυτό το καύσιμο</w:t>
      </w:r>
      <w:r>
        <w:rPr>
          <w:rFonts w:eastAsia="Times New Roman"/>
          <w:szCs w:val="24"/>
        </w:rPr>
        <w:t xml:space="preserve"> και το ελέγξουμε, θα ξέρουμε πότε, από πού έφυγε, ποια ποσότητα και για πού προοριζόταν.</w:t>
      </w:r>
    </w:p>
    <w:p w14:paraId="1FBBA55E" w14:textId="77777777" w:rsidR="00B341EB" w:rsidRDefault="001F132F">
      <w:pPr>
        <w:tabs>
          <w:tab w:val="left" w:pos="3695"/>
        </w:tabs>
        <w:spacing w:after="0" w:line="600" w:lineRule="auto"/>
        <w:ind w:firstLine="720"/>
        <w:jc w:val="both"/>
        <w:rPr>
          <w:rFonts w:eastAsia="Times New Roman" w:cs="Times New Roman"/>
          <w:szCs w:val="24"/>
        </w:rPr>
      </w:pPr>
      <w:r>
        <w:rPr>
          <w:rFonts w:eastAsia="Times New Roman" w:cs="Times New Roman"/>
          <w:szCs w:val="24"/>
        </w:rPr>
        <w:t>Έτσι αν βρούμε καύσιμο στη Λαμία που έπρεπε να πάει στην Τρίπολη θα ξέρουμε ότι είναι προϊόν λαθρεμπορίας. Ή εάν βρούμε καύσιμο</w:t>
      </w:r>
      <w:r>
        <w:rPr>
          <w:rFonts w:eastAsia="Times New Roman" w:cs="Times New Roman"/>
          <w:szCs w:val="24"/>
        </w:rPr>
        <w:t>,</w:t>
      </w:r>
      <w:r>
        <w:rPr>
          <w:rFonts w:eastAsia="Times New Roman" w:cs="Times New Roman"/>
          <w:szCs w:val="24"/>
        </w:rPr>
        <w:t xml:space="preserve"> το οποίο είναι για άλλη χρήση</w:t>
      </w:r>
      <w:r>
        <w:rPr>
          <w:rFonts w:eastAsia="Times New Roman" w:cs="Times New Roman"/>
          <w:szCs w:val="24"/>
        </w:rPr>
        <w:t>,</w:t>
      </w:r>
      <w:r>
        <w:rPr>
          <w:rFonts w:eastAsia="Times New Roman" w:cs="Times New Roman"/>
          <w:szCs w:val="24"/>
        </w:rPr>
        <w:t xml:space="preserve"> να πηγ</w:t>
      </w:r>
      <w:r>
        <w:rPr>
          <w:rFonts w:eastAsia="Times New Roman" w:cs="Times New Roman"/>
          <w:szCs w:val="24"/>
        </w:rPr>
        <w:t>αίνει για άλλη χρήση</w:t>
      </w:r>
      <w:r>
        <w:rPr>
          <w:rFonts w:eastAsia="Times New Roman" w:cs="Times New Roman"/>
          <w:szCs w:val="24"/>
        </w:rPr>
        <w:t>,</w:t>
      </w:r>
      <w:r>
        <w:rPr>
          <w:rFonts w:eastAsia="Times New Roman" w:cs="Times New Roman"/>
          <w:szCs w:val="24"/>
        </w:rPr>
        <w:t xml:space="preserve"> πάλι </w:t>
      </w:r>
      <w:r>
        <w:rPr>
          <w:rFonts w:eastAsia="Times New Roman" w:cs="Times New Roman"/>
          <w:szCs w:val="24"/>
        </w:rPr>
        <w:lastRenderedPageBreak/>
        <w:t xml:space="preserve">θα είναι προϊόν λαθρεμπορίας. Θα μας δώσει ένα πάρα πολύ καλό εργαλείο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t>ελέγξουμε μετά τη διακίνηση του πετρελαίου.</w:t>
      </w:r>
    </w:p>
    <w:p w14:paraId="1FBBA55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Διαβεβαιώνω, λοιπόν, </w:t>
      </w:r>
      <w:r>
        <w:rPr>
          <w:rFonts w:eastAsia="Times New Roman" w:cs="Times New Roman"/>
          <w:szCs w:val="24"/>
        </w:rPr>
        <w:t>πως</w:t>
      </w:r>
      <w:r>
        <w:rPr>
          <w:rFonts w:eastAsia="Times New Roman" w:cs="Times New Roman"/>
          <w:szCs w:val="24"/>
        </w:rPr>
        <w:t xml:space="preserve"> σε ό,τι αφορά τους ιχνηθέτες</w:t>
      </w:r>
      <w:r>
        <w:rPr>
          <w:rFonts w:eastAsia="Times New Roman" w:cs="Times New Roman"/>
          <w:szCs w:val="24"/>
        </w:rPr>
        <w:t>,</w:t>
      </w:r>
      <w:r>
        <w:rPr>
          <w:rFonts w:eastAsia="Times New Roman" w:cs="Times New Roman"/>
          <w:szCs w:val="24"/>
        </w:rPr>
        <w:t xml:space="preserve"> τρέχουν οι διαδικασίες πάρα πολύ. Υπήρχε ένα ζήτημα στο αν θα πρέπει να αποκαλυφθεί ή όχι το χημικό μόριο του ιχνηθέτη. Αυτό δημιουργούσε προβλήματα διότι οι σοβαρές εταιρείες, που μπορούν να διεκδικήσουν τους διαγωνισμούς, δεν θα έρχονταν ποτέ να πουν ότ</w:t>
      </w:r>
      <w:r>
        <w:rPr>
          <w:rFonts w:eastAsia="Times New Roman" w:cs="Times New Roman"/>
          <w:szCs w:val="24"/>
        </w:rPr>
        <w:t>ι αυτό είναι το χημικό μόριο, δηλαδή, «αυτή είναι η σύνθεση του ιχνηθέτη που πουλάω»</w:t>
      </w:r>
      <w:r>
        <w:rPr>
          <w:rFonts w:eastAsia="Times New Roman" w:cs="Times New Roman"/>
          <w:szCs w:val="24"/>
        </w:rPr>
        <w:t>,</w:t>
      </w:r>
      <w:r>
        <w:rPr>
          <w:rFonts w:eastAsia="Times New Roman" w:cs="Times New Roman"/>
          <w:szCs w:val="24"/>
        </w:rPr>
        <w:t xml:space="preserve"> διότι μετά θα μπορούσε να αντιγραφεί. Αυτό ξεπεράστηκε με έγγραφο που κάναμε στην Ευρωπαϊκή Ένωση και σύμφωνα με γραπτή απάντηση της Ευρωπαϊκής Επιτροπής</w:t>
      </w:r>
      <w:r>
        <w:rPr>
          <w:rFonts w:eastAsia="Times New Roman" w:cs="Times New Roman"/>
          <w:szCs w:val="24"/>
        </w:rPr>
        <w:t>,</w:t>
      </w:r>
      <w:r>
        <w:rPr>
          <w:rFonts w:eastAsia="Times New Roman" w:cs="Times New Roman"/>
          <w:szCs w:val="24"/>
        </w:rPr>
        <w:t xml:space="preserve"> δεν κρίνεται υπ</w:t>
      </w:r>
      <w:r>
        <w:rPr>
          <w:rFonts w:eastAsia="Times New Roman" w:cs="Times New Roman"/>
          <w:szCs w:val="24"/>
        </w:rPr>
        <w:t xml:space="preserve">οχρεωτική η εκ μέρους των κρατών-μελών δημοσιοποίηση του χημικού τύπου. </w:t>
      </w:r>
    </w:p>
    <w:p w14:paraId="1FBBA56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Και θέλω να σας ενημερώσω ότι ήδη η Ευρωπαϊκή Επιτροπή έχει προβεί σε πρόκληση εκδήλωσης ενδιαφέροντος για ευρωπαϊκό ιχνηθέτη νέας τεχνολογίας με ημερομηνία υποβολής προσφορών μέχρι 3</w:t>
      </w:r>
      <w:r>
        <w:rPr>
          <w:rFonts w:eastAsia="Times New Roman" w:cs="Times New Roman"/>
          <w:szCs w:val="24"/>
        </w:rPr>
        <w:t>1</w:t>
      </w:r>
      <w:r>
        <w:rPr>
          <w:rFonts w:eastAsia="Times New Roman" w:cs="Times New Roman"/>
          <w:szCs w:val="24"/>
        </w:rPr>
        <w:t>-</w:t>
      </w:r>
      <w:r>
        <w:rPr>
          <w:rFonts w:eastAsia="Times New Roman" w:cs="Times New Roman"/>
          <w:szCs w:val="24"/>
        </w:rPr>
        <w:t>3 και ολοκλήρωση επιβολής του νέου μορίου πριν την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2016. </w:t>
      </w:r>
    </w:p>
    <w:p w14:paraId="1FBBA56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Για πλήρη ενημέρωσή σας καταθέτω μια σειρά από έγγραφα του Υπουργείου Οικονομικών, της Γενικής Γραμματείας Βιομηχανίας του Υπουργείου Οικονομίας και Ανάπτυξης, της Γενικής Γραμματείας Πληροφ</w:t>
      </w:r>
      <w:r>
        <w:rPr>
          <w:rFonts w:eastAsia="Times New Roman" w:cs="Times New Roman"/>
          <w:szCs w:val="24"/>
        </w:rPr>
        <w:t>οριακών Συστημάτων, της Γενικής Γραμματείας Δημοσίων Εσόδων για το πόσοι έλεγχοι έγιναν κλπ.</w:t>
      </w:r>
    </w:p>
    <w:p w14:paraId="1FBBA56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w:t>
      </w:r>
      <w:r>
        <w:rPr>
          <w:rFonts w:eastAsia="Times New Roman" w:cs="Times New Roman"/>
          <w:szCs w:val="24"/>
        </w:rPr>
        <w:t>Τμήματος Γραμματείας της Διεύθυνσης Στενογραφίας και Πρακτικών της Βουλής)</w:t>
      </w:r>
    </w:p>
    <w:p w14:paraId="1FBBA56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Στη </w:t>
      </w:r>
      <w:proofErr w:type="spellStart"/>
      <w:r>
        <w:rPr>
          <w:rFonts w:eastAsia="Times New Roman" w:cs="Times New Roman"/>
          <w:szCs w:val="24"/>
        </w:rPr>
        <w:t>δευτερομιλία</w:t>
      </w:r>
      <w:proofErr w:type="spellEnd"/>
      <w:r>
        <w:rPr>
          <w:rFonts w:eastAsia="Times New Roman" w:cs="Times New Roman"/>
          <w:szCs w:val="24"/>
        </w:rPr>
        <w:t xml:space="preserve"> μου θα απαντήσω στα υπόλοιπα.</w:t>
      </w:r>
    </w:p>
    <w:p w14:paraId="1FBBA564"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Καμμένος.</w:t>
      </w:r>
    </w:p>
    <w:p w14:paraId="1FBBA56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Υπουργέ.</w:t>
      </w:r>
    </w:p>
    <w:p w14:paraId="1FBBA56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Η εικόνα που μας δίνε</w:t>
      </w:r>
      <w:r>
        <w:rPr>
          <w:rFonts w:eastAsia="Times New Roman" w:cs="Times New Roman"/>
          <w:szCs w:val="24"/>
        </w:rPr>
        <w:t xml:space="preserve">τε είναι ενθαρρυντική. Θέλω να ελπίζω και πιστεύω -και θα ελεγχθούμε γι’ αυτό- ότι μέσα στο έτος, στο 2016 που διανύουμε τώρα και τους επόμενους μήνες, εφόσον υπογράψουμε </w:t>
      </w:r>
      <w:r>
        <w:rPr>
          <w:rFonts w:eastAsia="Times New Roman" w:cs="Times New Roman"/>
          <w:szCs w:val="24"/>
        </w:rPr>
        <w:lastRenderedPageBreak/>
        <w:t>εμείς τις κοινές υπουργικές αποφάσεις, υπάρχουν τα συστήματα, γίνει ο διαγωνισμός, να</w:t>
      </w:r>
      <w:r>
        <w:rPr>
          <w:rFonts w:eastAsia="Times New Roman" w:cs="Times New Roman"/>
          <w:szCs w:val="24"/>
        </w:rPr>
        <w:t xml:space="preserve"> τελειώσουμε με τη διαδικασία έτσι ώστε </w:t>
      </w:r>
      <w:r>
        <w:rPr>
          <w:rFonts w:eastAsia="Times New Roman" w:cs="Times New Roman"/>
          <w:szCs w:val="24"/>
        </w:rPr>
        <w:t xml:space="preserve">στο </w:t>
      </w:r>
      <w:r>
        <w:rPr>
          <w:rFonts w:eastAsia="Times New Roman" w:cs="Times New Roman"/>
          <w:szCs w:val="24"/>
        </w:rPr>
        <w:t xml:space="preserve">τέλος του χρόνου ή αρχή του 2017 να μπορέσουμε να έχουμε βάλει το σύστημα σε εφαρμογή. Να ξεκινήσουμε να μειώνουμε την απώλεια εσόδων έτσι ώστε αυτήν τη μείωση της απώλειας των εσόδων να μπορέσουμε να τη βάλουμε </w:t>
      </w:r>
      <w:r>
        <w:rPr>
          <w:rFonts w:eastAsia="Times New Roman" w:cs="Times New Roman"/>
          <w:szCs w:val="24"/>
        </w:rPr>
        <w:t xml:space="preserve">και σε αριθμούς στον προϋπολογισμό του 2017 για το 2018. Διότι και 600 εκατομμύρια τον χρόνο να είναι ή 700 και όχι 2,5 δισεκατομμύρια, που είχε υπολογίσει ο κ. </w:t>
      </w:r>
      <w:proofErr w:type="spellStart"/>
      <w:r>
        <w:rPr>
          <w:rFonts w:eastAsia="Times New Roman" w:cs="Times New Roman"/>
          <w:szCs w:val="24"/>
        </w:rPr>
        <w:t>Μάρδας</w:t>
      </w:r>
      <w:proofErr w:type="spellEnd"/>
      <w:r>
        <w:rPr>
          <w:rFonts w:eastAsia="Times New Roman" w:cs="Times New Roman"/>
          <w:szCs w:val="24"/>
        </w:rPr>
        <w:t>, είναι πάρα πολύ υψηλό το ποσό και δεν μπορούμε να κλείσουμε τα μάτια ούτε να καθυστερήσ</w:t>
      </w:r>
      <w:r>
        <w:rPr>
          <w:rFonts w:eastAsia="Times New Roman" w:cs="Times New Roman"/>
          <w:szCs w:val="24"/>
        </w:rPr>
        <w:t>ουμε άλλο. Μαζί με τα καπνικά, που τελειώσαμε, πρέπει να τελειώσει και το θέμα των καυσίμων και του ΦΠΑ, όπως είπαμε χθες, και κλείνουμε σχεδόν το 90% της απώλειας, τουλάχιστον της φανερής και τεράστιας, εσόδων για το δημόσιο, που είναι και της αρμοδιότητά</w:t>
      </w:r>
      <w:r>
        <w:rPr>
          <w:rFonts w:eastAsia="Times New Roman" w:cs="Times New Roman"/>
          <w:szCs w:val="24"/>
        </w:rPr>
        <w:t>ς σας.</w:t>
      </w:r>
    </w:p>
    <w:p w14:paraId="1FBBA56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Τίθεται ένα επίσης τεράστιο ζήτημα με τα τελωνεία. Θα πρέπει να το αναφέρω διότι τόσο στον Έβρο, από την Τουρκία, τόσο στα σύνορά μας με την Αλβανία όσο με τα Σκόπια και με τη Βουλγαρία, λόγω και της κρίσεως -και δεν είναι μόνο αυτού του τρέχοντος έ</w:t>
      </w:r>
      <w:r>
        <w:rPr>
          <w:rFonts w:eastAsia="Times New Roman" w:cs="Times New Roman"/>
          <w:szCs w:val="24"/>
        </w:rPr>
        <w:t xml:space="preserve">τους, αλλά και των προηγούμενων ετών- πολλά </w:t>
      </w:r>
      <w:r>
        <w:rPr>
          <w:rFonts w:eastAsia="Times New Roman" w:cs="Times New Roman"/>
          <w:szCs w:val="24"/>
        </w:rPr>
        <w:lastRenderedPageBreak/>
        <w:t>βυτιοφόρα με πάρα πολλούς τρόπους κάνουν λαθρεμπόριο. Θα αφήσω και ένα μικρό έγγραφο που έχω, το οποίο εξηγεί ακριβώς πώς γίνεται το λαθρεμπόριο βήμα-βήμα στα σύνορα, τι δηλώνουν τι δεν δηλώνουν, πώς μεταφορτώνου</w:t>
      </w:r>
      <w:r>
        <w:rPr>
          <w:rFonts w:eastAsia="Times New Roman" w:cs="Times New Roman"/>
          <w:szCs w:val="24"/>
        </w:rPr>
        <w:t xml:space="preserve">ν τα υγρά καύσιμα και στην Τουρκία και σε όλα τα σύνορα για ενημέρωση όλων. Και θα κάνω μια ειδική ερώτηση και για τα τελωνεία γι’ αυτόν τον λόγο. </w:t>
      </w:r>
    </w:p>
    <w:p w14:paraId="1FBBA56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Όπως, επίσης, και για τα σκάφη, τα λεγόμενα σλέπια ή </w:t>
      </w:r>
      <w:proofErr w:type="spellStart"/>
      <w:r>
        <w:rPr>
          <w:rFonts w:eastAsia="Times New Roman" w:cs="Times New Roman"/>
          <w:szCs w:val="24"/>
        </w:rPr>
        <w:t>μπάρτζες</w:t>
      </w:r>
      <w:proofErr w:type="spellEnd"/>
      <w:r>
        <w:rPr>
          <w:rFonts w:eastAsia="Times New Roman" w:cs="Times New Roman"/>
          <w:szCs w:val="24"/>
        </w:rPr>
        <w:t>, όπως τα λένε στην αγορά, τα οποία ξεφορτώνουν</w:t>
      </w:r>
      <w:r>
        <w:rPr>
          <w:rFonts w:eastAsia="Times New Roman" w:cs="Times New Roman"/>
          <w:szCs w:val="24"/>
        </w:rPr>
        <w:t xml:space="preserve"> μεσοπέλαγα καύσιμα και γίνεται το λαθρεμπόριο. Εκεί επισήμαινε ο κ. Σιούφας, αν δεν κάνω λάθος, μπορεί να θυμάται και ο κ. Κακλαμάνης καλύτερα από εμάς γιατί δεν ήμασταν και στη Βουλή, ότι παραμένουν </w:t>
      </w:r>
      <w:proofErr w:type="spellStart"/>
      <w:r>
        <w:rPr>
          <w:rFonts w:eastAsia="Times New Roman" w:cs="Times New Roman"/>
          <w:szCs w:val="24"/>
        </w:rPr>
        <w:t>ακινητοποιημένα</w:t>
      </w:r>
      <w:proofErr w:type="spellEnd"/>
      <w:r>
        <w:rPr>
          <w:rFonts w:eastAsia="Times New Roman" w:cs="Times New Roman"/>
          <w:szCs w:val="24"/>
        </w:rPr>
        <w:t xml:space="preserve"> επί τέσσερα χρόνια σκάφη δίωξης λαθρεμπ</w:t>
      </w:r>
      <w:r>
        <w:rPr>
          <w:rFonts w:eastAsia="Times New Roman" w:cs="Times New Roman"/>
          <w:szCs w:val="24"/>
        </w:rPr>
        <w:t>ορίου που παρελήφθησαν το 2008 με κόστος αγοράς δύο εκατομμυρίων ευρώ για να εντοπίζουν τα αόρατα σλέπια, αυτά τα μικρά σκάφη που ξεφορτώνουν μεσοπέλαγα. Το καταθέτω.</w:t>
      </w:r>
    </w:p>
    <w:p w14:paraId="1FBBA56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Δημήτριος Καμμένος καταθέτει για τα Πρακτικά το προαναφερ</w:t>
      </w:r>
      <w:r>
        <w:rPr>
          <w:rFonts w:eastAsia="Times New Roman" w:cs="Times New Roman"/>
          <w:szCs w:val="24"/>
        </w:rPr>
        <w:t xml:space="preserve">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FBBA56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Θα ήθελα, κύριε Υπουργέ, εάν έχετε τον χρόνο και την καλοσύνη να μας ενημερώσετε, για να μην αναγκαστώ να κάνω άλλη ερώτηση. Αυτά τα σ</w:t>
      </w:r>
      <w:r>
        <w:rPr>
          <w:rFonts w:eastAsia="Times New Roman" w:cs="Times New Roman"/>
          <w:szCs w:val="24"/>
        </w:rPr>
        <w:t>κάφη τα έχουμε παραλάβει; Έχει γίνει κάτι; Τα έχει πάρει το δημόσιο; Είναι σε λειτουργία; Αν όχι ας το κάνουμε εμείς αν δεν το έκαναν οι άλλοι από το 2008. Για να μπορέσουμε να καταδιώξουμε και το λαθρεμπόριο στη θάλασσα.</w:t>
      </w:r>
    </w:p>
    <w:p w14:paraId="1FBBA56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FBBA56C"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Pr>
          <w:rFonts w:eastAsia="Times New Roman" w:cs="Times New Roman"/>
          <w:szCs w:val="24"/>
        </w:rPr>
        <w:t xml:space="preserve"> Τον λόγο έχει ο κύριος Υπουργός.</w:t>
      </w:r>
    </w:p>
    <w:p w14:paraId="1FBBA56D"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είμαι ο τελευταίος, κύριε </w:t>
      </w:r>
      <w:r>
        <w:rPr>
          <w:rFonts w:eastAsia="Times New Roman" w:cs="Times New Roman"/>
          <w:szCs w:val="24"/>
        </w:rPr>
        <w:t>Βουλευτά</w:t>
      </w:r>
      <w:r>
        <w:rPr>
          <w:rFonts w:eastAsia="Times New Roman" w:cs="Times New Roman"/>
          <w:szCs w:val="24"/>
        </w:rPr>
        <w:t xml:space="preserve">, που θα πω ότι στον τομέα του λαθρεμπορίου, στον τομέα φοροδιαφυγής έχουμε κάνει ό,τι </w:t>
      </w:r>
      <w:r>
        <w:rPr>
          <w:rFonts w:eastAsia="Times New Roman" w:cs="Times New Roman"/>
          <w:szCs w:val="24"/>
        </w:rPr>
        <w:lastRenderedPageBreak/>
        <w:t>έπρεπε να κάνουμε και είμαστε ε</w:t>
      </w:r>
      <w:r>
        <w:rPr>
          <w:rFonts w:eastAsia="Times New Roman" w:cs="Times New Roman"/>
          <w:szCs w:val="24"/>
        </w:rPr>
        <w:t>φησυχασμένοι και επαναπαυόμαστε στις δάφνες μας. Έχουμε να κάνουμε πάρα πολλή δουλειά και πρέπει να κινηθούμε πολύ πιο γρήγορα και έχουμε να κάνουμε πολλά πράγματα. Γνωρίζουμε τα προβλήματα και ειδικά στο λαθρεμπόριο καυσίμων γνωρίζουμε το τι κρύβεται πίσω</w:t>
      </w:r>
      <w:r>
        <w:rPr>
          <w:rFonts w:eastAsia="Times New Roman" w:cs="Times New Roman"/>
          <w:szCs w:val="24"/>
        </w:rPr>
        <w:t xml:space="preserve"> απ’ αυτήν την ιστορία, το ποιοι εξυπηρετούνται.</w:t>
      </w:r>
    </w:p>
    <w:p w14:paraId="1FBBA56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Υπάρχει, όμως, και ένας άλλος σημαντικότατος παράγοντας, το θέμα του ανταγωνισμού, διότι επιχειρήσεις σοβαρές, οι οποίες δεν θέλουν να εμπλακούν σ’ αυτό το σπορ, δεν μπορούν να ανταποκριθούν και αναγκάζονται</w:t>
      </w:r>
      <w:r>
        <w:rPr>
          <w:rFonts w:eastAsia="Times New Roman" w:cs="Times New Roman"/>
          <w:szCs w:val="24"/>
        </w:rPr>
        <w:t xml:space="preserve"> και αποσύρονται από την αγορά ή έχουν τρομερά οικονομικά προβλήματα, ενώ κάποιοι άλλοι δημιουργούν τέτοιες δομές που βοηθούν το λαθρεμπόριο και μπορούν και επιβάλουν την άποψή τους στην αγορά των καυσίμων και όχι μόνο, διότι επεκτείνονται και αλλού. Γνωρί</w:t>
      </w:r>
      <w:r>
        <w:rPr>
          <w:rFonts w:eastAsia="Times New Roman" w:cs="Times New Roman"/>
          <w:szCs w:val="24"/>
        </w:rPr>
        <w:t>ζουμε καταστάσεις, πρόσωπα κ</w:t>
      </w:r>
      <w:r>
        <w:rPr>
          <w:rFonts w:eastAsia="Times New Roman" w:cs="Times New Roman"/>
          <w:szCs w:val="24"/>
        </w:rPr>
        <w:t>.</w:t>
      </w:r>
      <w:r>
        <w:rPr>
          <w:rFonts w:eastAsia="Times New Roman" w:cs="Times New Roman"/>
          <w:szCs w:val="24"/>
        </w:rPr>
        <w:t>λπ..</w:t>
      </w:r>
    </w:p>
    <w:p w14:paraId="1FBBA56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λαθρεμπόριο καυσίμων, τρεις είναι οι άξονες που κινούμαστε: Πρώτο είναι το θέμα της </w:t>
      </w:r>
      <w:proofErr w:type="spellStart"/>
      <w:r>
        <w:rPr>
          <w:rFonts w:eastAsia="Times New Roman" w:cs="Times New Roman"/>
          <w:szCs w:val="24"/>
        </w:rPr>
        <w:t>ιχνηθέτησης</w:t>
      </w:r>
      <w:proofErr w:type="spellEnd"/>
      <w:r>
        <w:rPr>
          <w:rFonts w:eastAsia="Times New Roman" w:cs="Times New Roman"/>
          <w:szCs w:val="24"/>
        </w:rPr>
        <w:t xml:space="preserve"> των καυσίμων, δεύτερο το θέμα της τοποθέτησης </w:t>
      </w:r>
      <w:r>
        <w:rPr>
          <w:rFonts w:eastAsia="Times New Roman" w:cs="Times New Roman"/>
          <w:szCs w:val="24"/>
          <w:lang w:val="en-US"/>
        </w:rPr>
        <w:t>GPS</w:t>
      </w:r>
      <w:r>
        <w:rPr>
          <w:rFonts w:eastAsia="Times New Roman" w:cs="Times New Roman"/>
          <w:szCs w:val="24"/>
        </w:rPr>
        <w:t xml:space="preserve"> και τρίτο το θέμα της πλήρους εφαρμογής του συστήματος εισρ</w:t>
      </w:r>
      <w:r>
        <w:rPr>
          <w:rFonts w:eastAsia="Times New Roman" w:cs="Times New Roman"/>
          <w:szCs w:val="24"/>
        </w:rPr>
        <w:t>οών-εκροών.</w:t>
      </w:r>
    </w:p>
    <w:p w14:paraId="1FBBA57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Θα ξεκινήσω από το σύστημα εισροών-εκροών, γιατί για την </w:t>
      </w:r>
      <w:proofErr w:type="spellStart"/>
      <w:r>
        <w:rPr>
          <w:rFonts w:eastAsia="Times New Roman" w:cs="Times New Roman"/>
          <w:szCs w:val="24"/>
        </w:rPr>
        <w:t>ιχνηθεσία</w:t>
      </w:r>
      <w:proofErr w:type="spellEnd"/>
      <w:r>
        <w:rPr>
          <w:rFonts w:eastAsia="Times New Roman" w:cs="Times New Roman"/>
          <w:szCs w:val="24"/>
        </w:rPr>
        <w:t xml:space="preserve"> είπα. Το σύστημα εισροών-εκροών έχει τοποθετηθεί στο 98% των βενζινάδικων, όπως είπαμε. Έχει τοποθετηθεί περίπου στο 72% των δομών για διυλιστήρια και φορολογητέες αποθήκες. Εκε</w:t>
      </w:r>
      <w:r>
        <w:rPr>
          <w:rFonts w:eastAsia="Times New Roman" w:cs="Times New Roman"/>
          <w:szCs w:val="24"/>
        </w:rPr>
        <w:t>ί είμαστε στο στάδιο εφαρμογής και προχωρά αυτή η διαδικασία. Είμαστε, δηλαδή, στο να εφαρμοστούν αυτά τα πράγματα και θα πιέσουμε να εφαρμοστούν πιο γρήγορα και να εφαρμοστεί και το νομοθετικό πλαίσιο που υπάρχει στο σύστημα εισροών-εκροών. Βεβαίως, το θέ</w:t>
      </w:r>
      <w:r>
        <w:rPr>
          <w:rFonts w:eastAsia="Times New Roman" w:cs="Times New Roman"/>
          <w:szCs w:val="24"/>
        </w:rPr>
        <w:t xml:space="preserve">μα δεν είναι μόνο να τοποθετηθεί το σύστημα και να συλλέγουμε τα στοιχεία, διότι έχουμε γεμίσει στο Υπουργείο Οικονομικών από αποθήκες -θυμάμαι παλαιότερα- με ένα σωρό αρχεία, τα οποία δεν ήλεγχε κανείς ή τώρα με ηλεκτρονικά αρχεία που δεν ελέγχονται όπως </w:t>
      </w:r>
      <w:r>
        <w:rPr>
          <w:rFonts w:eastAsia="Times New Roman" w:cs="Times New Roman"/>
          <w:szCs w:val="24"/>
        </w:rPr>
        <w:t>θα έπρεπε. Άρα, εκεί κάνουμε συγκεκριμένες ενέργειες και θα έχουμε αποτελέσματα.</w:t>
      </w:r>
    </w:p>
    <w:p w14:paraId="1FBBA57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κλείσω με το σύστημα </w:t>
      </w:r>
      <w:r>
        <w:rPr>
          <w:rFonts w:eastAsia="Times New Roman" w:cs="Times New Roman"/>
          <w:szCs w:val="24"/>
          <w:lang w:val="en-US"/>
        </w:rPr>
        <w:t>GPS</w:t>
      </w:r>
      <w:r>
        <w:rPr>
          <w:rFonts w:eastAsia="Times New Roman" w:cs="Times New Roman"/>
          <w:szCs w:val="24"/>
        </w:rPr>
        <w:t>. Έχει τελειώσει το πόρισμα της επιτροπής που προβλεπόταν εδώ και χρόνια και δεν είχε γίνει ποτέ, εκδόθηκαν δυο κοινές υπουργικές αποφάσεις τον</w:t>
      </w:r>
      <w:r>
        <w:rPr>
          <w:rFonts w:eastAsia="Times New Roman" w:cs="Times New Roman"/>
          <w:szCs w:val="24"/>
        </w:rPr>
        <w:t xml:space="preserve"> Δεκέμβριο και τον Απρίλιο και πλέον είμαστε στο στάδιο εφαρμογής αυτού του συστήματος. </w:t>
      </w:r>
    </w:p>
    <w:p w14:paraId="1FBBA57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Αυτό που θέλω να σας πω είναι ότι και τα τρία συστήματα, η </w:t>
      </w:r>
      <w:proofErr w:type="spellStart"/>
      <w:r>
        <w:rPr>
          <w:rFonts w:eastAsia="Times New Roman" w:cs="Times New Roman"/>
          <w:szCs w:val="24"/>
        </w:rPr>
        <w:t>ιχνηθεσία</w:t>
      </w:r>
      <w:proofErr w:type="spellEnd"/>
      <w:r>
        <w:rPr>
          <w:rFonts w:eastAsia="Times New Roman" w:cs="Times New Roman"/>
          <w:szCs w:val="24"/>
        </w:rPr>
        <w:t xml:space="preserve">, το </w:t>
      </w:r>
      <w:r>
        <w:rPr>
          <w:rFonts w:eastAsia="Times New Roman" w:cs="Times New Roman"/>
          <w:szCs w:val="24"/>
          <w:lang w:val="en-US"/>
        </w:rPr>
        <w:t>GPS</w:t>
      </w:r>
      <w:r>
        <w:rPr>
          <w:rFonts w:eastAsia="Times New Roman" w:cs="Times New Roman"/>
          <w:szCs w:val="24"/>
        </w:rPr>
        <w:t xml:space="preserve"> και τα συστήματα εισροών-εκροών είναι τρεις παράλληλες δράσεις, τις οποίες πιέζουμε να «τρ</w:t>
      </w:r>
      <w:r>
        <w:rPr>
          <w:rFonts w:eastAsia="Times New Roman" w:cs="Times New Roman"/>
          <w:szCs w:val="24"/>
        </w:rPr>
        <w:t xml:space="preserve">έξουν» όσο γίνεται πιο γρήγορα, διότι έχουμε την αίσθηση και την πληροφόρηση ότι μόλις αυτά τα συστήματα λειτουργήσουν, ένα μεγάλο κομμάτι της αγοράς θα εξυγιανθεί, θα αυξηθούν τα δημόσια έσοδα του </w:t>
      </w:r>
      <w:r>
        <w:rPr>
          <w:rFonts w:eastAsia="Times New Roman" w:cs="Times New Roman"/>
          <w:szCs w:val="24"/>
        </w:rPr>
        <w:t xml:space="preserve">δημοσίου </w:t>
      </w:r>
      <w:r>
        <w:rPr>
          <w:rFonts w:eastAsia="Times New Roman" w:cs="Times New Roman"/>
          <w:szCs w:val="24"/>
        </w:rPr>
        <w:t>και θα σταματήσουν αυτά τα παρατράγουδα που υπάρχ</w:t>
      </w:r>
      <w:r>
        <w:rPr>
          <w:rFonts w:eastAsia="Times New Roman" w:cs="Times New Roman"/>
          <w:szCs w:val="24"/>
        </w:rPr>
        <w:t>ουν αυτή την περίοδο.</w:t>
      </w:r>
    </w:p>
    <w:p w14:paraId="1FBBA57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FBBA574"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εάν ξέρετε, μπορείτε να μας πείτε για τα δυο ειδικά καράβια που είπε ο κύριος συνάδελφος; Υπάρχει απάντηση;</w:t>
      </w:r>
    </w:p>
    <w:p w14:paraId="1FBBA57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Δεν έχω ε</w:t>
      </w:r>
      <w:r>
        <w:rPr>
          <w:rFonts w:eastAsia="Times New Roman" w:cs="Times New Roman"/>
          <w:szCs w:val="24"/>
        </w:rPr>
        <w:t xml:space="preserve">ικόνα ακριβώς αυτή τη στιγμή. </w:t>
      </w:r>
    </w:p>
    <w:p w14:paraId="1FBBA57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w:t>
      </w:r>
    </w:p>
    <w:p w14:paraId="1FBBA577"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Η εικόνα που έχω αυτή τη στιγμή είναι ότι έχουν χρησιμοποιηθεί αυτά τα σκάφη, αλλά πιο αναλυτικά θα σας ενημερώσω. </w:t>
      </w:r>
    </w:p>
    <w:p w14:paraId="1FBBA578"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Καλυφθήκατε, κύριε </w:t>
      </w:r>
      <w:proofErr w:type="spellStart"/>
      <w:r>
        <w:rPr>
          <w:rFonts w:eastAsia="Times New Roman" w:cs="Times New Roman"/>
          <w:szCs w:val="24"/>
        </w:rPr>
        <w:t>Καμμένε</w:t>
      </w:r>
      <w:proofErr w:type="spellEnd"/>
      <w:r>
        <w:rPr>
          <w:rFonts w:eastAsia="Times New Roman" w:cs="Times New Roman"/>
          <w:szCs w:val="24"/>
        </w:rPr>
        <w:t>, εν μέρει ίσως προς το τέλος, αλλά μπορεί να το δει ο κύριος Υπουργός.</w:t>
      </w:r>
    </w:p>
    <w:p w14:paraId="1FBBA57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Πριν προχωρήσουμε στη συζήτηση της δεύτερης επίκαιρης ερώτησης προς τον κ. Αλεξιάδη, έχω την τιμή να ανακοινώσω στο </w:t>
      </w:r>
      <w:r>
        <w:rPr>
          <w:rFonts w:eastAsia="Times New Roman" w:cs="Times New Roman"/>
          <w:szCs w:val="24"/>
        </w:rPr>
        <w:t>Σώμα ότι οι Υπουργοί Ναυτιλίας και Νησιωτικής Πολιτικής, Εσωτερικής και Διοικητικής Ανασυγκρότησης, Εθνικής Άμυνας, Εξωτερικών, Οικονομικών και οι Αναπληρωτές Υπουργοί Εσωτερικών και Διοικητικής Ανασυγκρότησης κατέθεσαν στις 15</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σχέδιο νόμου: «Κύρωση</w:t>
      </w:r>
      <w:r>
        <w:rPr>
          <w:rFonts w:eastAsia="Times New Roman" w:cs="Times New Roman"/>
          <w:szCs w:val="24"/>
        </w:rPr>
        <w:t xml:space="preserve"> της </w:t>
      </w:r>
      <w:r>
        <w:rPr>
          <w:rFonts w:eastAsia="Times New Roman" w:cs="Times New Roman"/>
          <w:szCs w:val="24"/>
        </w:rPr>
        <w:lastRenderedPageBreak/>
        <w:t xml:space="preserve">Συμφωνίας μεταξύ της Κυβέρνησης της Ελληνικής Δημοκρατίας και της Κυβέρνησης της Κυπριακής Δημοκρατίας σχετικά με τη συνεργασία στους τομείς Έρευνας και Διάσωσης». </w:t>
      </w:r>
    </w:p>
    <w:p w14:paraId="1FBBA57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Δεύτερον, οι Υπουργοί Οικονομικών, Πολιτισμού και Αθλητισμού, Περιβάλλοντος και Ενέργε</w:t>
      </w:r>
      <w:r>
        <w:rPr>
          <w:rFonts w:eastAsia="Times New Roman" w:cs="Times New Roman"/>
          <w:szCs w:val="24"/>
        </w:rPr>
        <w:t>ιας και Υποδομών, Μεταφορών και Δικτύων κατέθεσαν στις 15</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σχέδιο νόμου: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2014 Σύμβασης Αγοραπωλησίας Μετοχών για την απόκτηση του 100% του μετοχικού κεφαλαίου της εταιρείας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και της από 19</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Τροποιητικής Σύμβ</w:t>
      </w:r>
      <w:r>
        <w:rPr>
          <w:rFonts w:eastAsia="Times New Roman" w:cs="Times New Roman"/>
          <w:szCs w:val="24"/>
        </w:rPr>
        <w:t xml:space="preserve">ασης και ρύθμιση λοιπών συναφών θεμάτων». </w:t>
      </w:r>
    </w:p>
    <w:p w14:paraId="1FBBA57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Παραπέμπονται στις αρμόδιες Διαρκείς Επιτροπές.</w:t>
      </w:r>
    </w:p>
    <w:p w14:paraId="1FBBA57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Προχωρούμε στη συζήτηση της πρώτης με αριθμό 1259/13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2016 επίκαιρης ερώτησης </w:t>
      </w:r>
      <w:r>
        <w:rPr>
          <w:rFonts w:eastAsia="Times New Roman" w:cs="Times New Roman"/>
          <w:szCs w:val="24"/>
        </w:rPr>
        <w:t xml:space="preserve">δεύτερου κύκλου της Βουλευτού Σερρών της Νέας Δημοκρατίας κ. Φωτεινής Αραμπατζή προς τον Υπουργό Οικονομικών, σχετικά με την αδράνεια για την αντιμετώπιση των «γκρίζων μισθώσεων» στις μισθώσεις ιδιωτικών χώρων ως τουριστικών καταλυμάτων. </w:t>
      </w:r>
    </w:p>
    <w:p w14:paraId="1FBBA57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Αραμπατζή, </w:t>
      </w:r>
      <w:r>
        <w:rPr>
          <w:rFonts w:eastAsia="Times New Roman" w:cs="Times New Roman"/>
          <w:szCs w:val="24"/>
        </w:rPr>
        <w:t>έχετε τον λόγο.</w:t>
      </w:r>
    </w:p>
    <w:p w14:paraId="1FBBA57E"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Ευχαριστώ, κύριε Πρόεδρε.</w:t>
      </w:r>
    </w:p>
    <w:p w14:paraId="1FBBA57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Κύριε Υπουργέ, βρίσκεστε σήμερα εδώ για να απαντήσετε στην επίκαιρη ερώτησή μου για τις «γκρίζες μισθώσεις» των τουριστικών καταλυμάτων, ενώ βεβαίως θα περίμενα την αρμόδια Υπουργό, την κ. Κουντο</w:t>
      </w:r>
      <w:r>
        <w:rPr>
          <w:rFonts w:eastAsia="Times New Roman" w:cs="Times New Roman"/>
          <w:szCs w:val="24"/>
        </w:rPr>
        <w:t>υρά, να απαντήσει για το θέμα, στην οποία είχα απευθύνει αρμοδίως την ερώτηση.</w:t>
      </w:r>
    </w:p>
    <w:p w14:paraId="1FBBA58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Βεβαίως, η κ. Κουντουρά δήλωσε αναρμόδια και πέταξε το μπαλάκι στο δικό σας Υπουργείο. Είναι, όμως, απορίας άξιο πώς δηλώνει αναρμόδια, όταν είναι το Υπουργείο Οικονομίας, Ανάπτ</w:t>
      </w:r>
      <w:r>
        <w:rPr>
          <w:rFonts w:eastAsia="Times New Roman" w:cs="Times New Roman"/>
          <w:szCs w:val="24"/>
        </w:rPr>
        <w:t>υξης και Τουρισμού αυτό το οποίο απελευθέρωσε πλήρως τις συγκεκριμένες μισθώσεις με το ν.4336/2015, όταν είναι το συγκεκριμένο Υπουργείο το οποίο είναι υπεύθυνο και καθ’ ύλην αρμόδιο για το θεσμικό πλαίσιο των τουριστικών μισθώσεων εν γένει και όταν βεβαίω</w:t>
      </w:r>
      <w:r>
        <w:rPr>
          <w:rFonts w:eastAsia="Times New Roman" w:cs="Times New Roman"/>
          <w:szCs w:val="24"/>
        </w:rPr>
        <w:t xml:space="preserve">ς και η κ. Κουντουρά και ο κ. Σταθάκης όπου βρεθούν και όπου σταθούν δηλώνουν ότι </w:t>
      </w:r>
      <w:proofErr w:type="spellStart"/>
      <w:r>
        <w:rPr>
          <w:rFonts w:eastAsia="Times New Roman" w:cs="Times New Roman"/>
          <w:szCs w:val="24"/>
        </w:rPr>
        <w:t>οσονούπω</w:t>
      </w:r>
      <w:proofErr w:type="spellEnd"/>
      <w:r>
        <w:rPr>
          <w:rFonts w:eastAsia="Times New Roman" w:cs="Times New Roman"/>
          <w:szCs w:val="24"/>
        </w:rPr>
        <w:t xml:space="preserve"> έρχεται με δική τους υπογραφή –κυκλοφόρησε, άλλωστε, και σχέδιο στη διαβούλευση- η συγκεκριμένη νομοθετική ρύθμιση. </w:t>
      </w:r>
    </w:p>
    <w:p w14:paraId="1FBBA581"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Βεβαίως, παρ’ ότι δεν είναι εδώ παρούσα η κυρία </w:t>
      </w:r>
      <w:r>
        <w:rPr>
          <w:rFonts w:eastAsia="Times New Roman" w:cs="Times New Roman"/>
          <w:szCs w:val="24"/>
        </w:rPr>
        <w:t>Υπουργός, δεν είναι η πρώτη φορά που δεν έρχεται να απαντήσει. Ακόμη περιμένω, κύριε Υπουργέ –και θέλω να καταγραφεί στα Πρακτικά- την απάντηση της κυρίας Υπουργού για τις επιπτώσεις του προσφυγικού στον τουρισμό των νησιών του βορειοανατολικού Αιγαίου και</w:t>
      </w:r>
      <w:r>
        <w:rPr>
          <w:rFonts w:eastAsia="Times New Roman" w:cs="Times New Roman"/>
          <w:szCs w:val="24"/>
        </w:rPr>
        <w:t xml:space="preserve"> νησιών της Δωδεκανήσου. Παρακαλώ, λοιπόν, να καταγραφεί. </w:t>
      </w:r>
    </w:p>
    <w:p w14:paraId="1FBBA582"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 xml:space="preserve">Να πάω πολύ γρήγορα στην ουσία της συγκεκριμένης ερώτησης. Την ίδια στιγμή, λοιπόν, κύριε Υπουργέ, που η Κυβέρνησή σας παρακαλεί την </w:t>
      </w:r>
      <w:r>
        <w:rPr>
          <w:rFonts w:eastAsia="Times New Roman" w:cs="Times New Roman"/>
          <w:szCs w:val="24"/>
        </w:rPr>
        <w:t xml:space="preserve">τρόικα </w:t>
      </w:r>
      <w:r>
        <w:rPr>
          <w:rFonts w:eastAsia="Times New Roman" w:cs="Times New Roman"/>
          <w:szCs w:val="24"/>
        </w:rPr>
        <w:t xml:space="preserve">για την </w:t>
      </w:r>
      <w:proofErr w:type="spellStart"/>
      <w:r>
        <w:rPr>
          <w:rFonts w:eastAsia="Times New Roman" w:cs="Times New Roman"/>
          <w:szCs w:val="24"/>
        </w:rPr>
        <w:t>υποδόση</w:t>
      </w:r>
      <w:proofErr w:type="spellEnd"/>
      <w:r>
        <w:rPr>
          <w:rFonts w:eastAsia="Times New Roman" w:cs="Times New Roman"/>
          <w:szCs w:val="24"/>
        </w:rPr>
        <w:t xml:space="preserve"> των 2,8 δισεκατομμυρίων ευρώ, η οποία δυσ</w:t>
      </w:r>
      <w:r>
        <w:rPr>
          <w:rFonts w:eastAsia="Times New Roman" w:cs="Times New Roman"/>
          <w:szCs w:val="24"/>
        </w:rPr>
        <w:t xml:space="preserve">τυχώς είναι στον αέρα, λόγω της ακόμη μια φορά πολιτικής σας ανεπάρκειας, κλείνετε τα μάτια μπροστά σε μια σκιώδη οικονομία, την οικονομία των «γκρίζων» μισθώσεων, με τζίρο όπως λένε οι μελέτες άνω των 2 δισεκατομμυρίων ευρώ ετησίως. </w:t>
      </w:r>
    </w:p>
    <w:p w14:paraId="1FBBA583"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Η Κυβέρνησή σας προκλ</w:t>
      </w:r>
      <w:r>
        <w:rPr>
          <w:rFonts w:eastAsia="Times New Roman" w:cs="Times New Roman"/>
          <w:szCs w:val="24"/>
        </w:rPr>
        <w:t>ητικά αδιαφορεί, παρά τις επανειλημμένες εξαγγελίες, να φέρει νομοθέτημα στη Βουλή, για την πάταξη αυτή της παραοικονομίας και η Κυβέρνησή σας είναι απολύτως υπεύθυνη, κύριε Υπουργέ, γιατί μόλις αναλάβατε τη διακυβέρνηση, από το καλοκαίρι του 2015, απελευθ</w:t>
      </w:r>
      <w:r>
        <w:rPr>
          <w:rFonts w:eastAsia="Times New Roman" w:cs="Times New Roman"/>
          <w:szCs w:val="24"/>
        </w:rPr>
        <w:t xml:space="preserve">ερώσατε </w:t>
      </w:r>
      <w:r>
        <w:rPr>
          <w:rFonts w:eastAsia="Times New Roman" w:cs="Times New Roman"/>
          <w:szCs w:val="24"/>
        </w:rPr>
        <w:lastRenderedPageBreak/>
        <w:t xml:space="preserve">πλήρως αυτές τις μισθώσεις, με αποτέλεσμα η διάκριση ανάμεσα σε </w:t>
      </w:r>
      <w:proofErr w:type="spellStart"/>
      <w:r>
        <w:rPr>
          <w:rFonts w:eastAsia="Times New Roman" w:cs="Times New Roman"/>
          <w:szCs w:val="24"/>
        </w:rPr>
        <w:t>αδειοδοτημένα</w:t>
      </w:r>
      <w:proofErr w:type="spellEnd"/>
      <w:r>
        <w:rPr>
          <w:rFonts w:eastAsia="Times New Roman" w:cs="Times New Roman"/>
          <w:szCs w:val="24"/>
        </w:rPr>
        <w:t xml:space="preserve"> και μη καταλύματα να καταργηθεί με δική σας νομοθετική παρέμβαση και έτσι ο καθένας να μπορεί να ενοικιάζει από μια μέρα όσο χρόνο θέλει «μαύρα», χωρίς κα</w:t>
      </w:r>
      <w:r>
        <w:rPr>
          <w:rFonts w:eastAsia="Times New Roman" w:cs="Times New Roman"/>
          <w:szCs w:val="24"/>
        </w:rPr>
        <w:t>μ</w:t>
      </w:r>
      <w:r>
        <w:rPr>
          <w:rFonts w:eastAsia="Times New Roman" w:cs="Times New Roman"/>
          <w:szCs w:val="24"/>
        </w:rPr>
        <w:t>μία απόδοση, τα</w:t>
      </w:r>
      <w:r>
        <w:rPr>
          <w:rFonts w:eastAsia="Times New Roman" w:cs="Times New Roman"/>
          <w:szCs w:val="24"/>
        </w:rPr>
        <w:t xml:space="preserve"> ιδιωτικά του ακίνητα ως τουριστικά καταλύματα. </w:t>
      </w:r>
    </w:p>
    <w:p w14:paraId="1FBBA584"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Ρωτάω, λοιπόν, πολύ γρήγορα, κύριε Υπουργέ, γιατί ένα χρόνο μετά απ’ αυτήν την πλήρη απελευθέρωση δεν έχετε φέρει το αναγκαίο νομοθετικό πλαίσιο ρύθμισης αυτού του καθεστώτος, μέχρι τον Ιούλιο του 2016, όπως</w:t>
      </w:r>
      <w:r>
        <w:rPr>
          <w:rFonts w:eastAsia="Times New Roman" w:cs="Times New Roman"/>
          <w:szCs w:val="24"/>
        </w:rPr>
        <w:t xml:space="preserve"> είχατε επανειλημμένως υποσχεθεί. </w:t>
      </w:r>
    </w:p>
    <w:p w14:paraId="1FBBA585"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Και μιας και ο Κοινοβουλευτικός Έλεγχος –θα μου επιτρέψετε, κύριε Πρόεδρε- πρέπει να απηχεί τη ζώσα πολιτική πραγματικότητα, θα ήθελα να σας ρωτήσω, κύριε Υπουργέ. Γιατί από χθες το βράδυ παρακολουθούμε εμβρόντητοι τα όσα</w:t>
      </w:r>
      <w:r>
        <w:rPr>
          <w:rFonts w:eastAsia="Times New Roman" w:cs="Times New Roman"/>
          <w:szCs w:val="24"/>
        </w:rPr>
        <w:t xml:space="preserve"> έχουν συμβεί με τον κεντρικό τραπεζίτη τον κ. Στουρνάρα με τους </w:t>
      </w:r>
      <w:r>
        <w:rPr>
          <w:rFonts w:eastAsia="Times New Roman" w:cs="Times New Roman"/>
          <w:szCs w:val="24"/>
        </w:rPr>
        <w:t xml:space="preserve">εισαγγελείς </w:t>
      </w:r>
      <w:r>
        <w:rPr>
          <w:rFonts w:eastAsia="Times New Roman" w:cs="Times New Roman"/>
          <w:szCs w:val="24"/>
        </w:rPr>
        <w:t xml:space="preserve">οι οποίοι στάλθηκαν στην οικία του, </w:t>
      </w:r>
      <w:proofErr w:type="spellStart"/>
      <w:r>
        <w:rPr>
          <w:rFonts w:eastAsia="Times New Roman" w:cs="Times New Roman"/>
          <w:szCs w:val="24"/>
        </w:rPr>
        <w:t>συμπτωματικά</w:t>
      </w:r>
      <w:proofErr w:type="spellEnd"/>
      <w:r>
        <w:rPr>
          <w:rFonts w:eastAsia="Times New Roman" w:cs="Times New Roman"/>
          <w:szCs w:val="24"/>
        </w:rPr>
        <w:t xml:space="preserve"> λίγες ώρες μετά, αφού η Τράπεζα της </w:t>
      </w:r>
      <w:r>
        <w:rPr>
          <w:rFonts w:eastAsia="Times New Roman" w:cs="Times New Roman"/>
          <w:szCs w:val="24"/>
        </w:rPr>
        <w:lastRenderedPageBreak/>
        <w:t xml:space="preserve">Ελλάδος δεν ενέκρινε τη νέα ηγεσία της </w:t>
      </w:r>
      <w:proofErr w:type="spellStart"/>
      <w:r>
        <w:rPr>
          <w:rFonts w:eastAsia="Times New Roman" w:cs="Times New Roman"/>
          <w:szCs w:val="24"/>
        </w:rPr>
        <w:t>A</w:t>
      </w:r>
      <w:r>
        <w:rPr>
          <w:rFonts w:eastAsia="Times New Roman" w:cs="Times New Roman"/>
          <w:szCs w:val="24"/>
        </w:rPr>
        <w:t>tti</w:t>
      </w:r>
      <w:proofErr w:type="spellEnd"/>
      <w:r>
        <w:rPr>
          <w:rFonts w:eastAsia="Times New Roman" w:cs="Times New Roman"/>
          <w:szCs w:val="24"/>
          <w:lang w:val="en-US"/>
        </w:rPr>
        <w:t>c</w:t>
      </w:r>
      <w:r>
        <w:rPr>
          <w:rFonts w:eastAsia="Times New Roman" w:cs="Times New Roman"/>
          <w:szCs w:val="24"/>
        </w:rPr>
        <w:t>a</w:t>
      </w:r>
      <w:r>
        <w:rPr>
          <w:rFonts w:eastAsia="Times New Roman" w:cs="Times New Roman"/>
          <w:szCs w:val="24"/>
        </w:rPr>
        <w:t xml:space="preserve"> B</w:t>
      </w:r>
      <w:r>
        <w:rPr>
          <w:rFonts w:eastAsia="Times New Roman" w:cs="Times New Roman"/>
          <w:szCs w:val="24"/>
        </w:rPr>
        <w:t>ank</w:t>
      </w:r>
      <w:r>
        <w:rPr>
          <w:rFonts w:eastAsia="Times New Roman" w:cs="Times New Roman"/>
          <w:szCs w:val="24"/>
        </w:rPr>
        <w:t xml:space="preserve"> -τους εκλεκτούς δηλαδή της δικής σας Κυβέρνησης- και η σύζυγος του κ. Στουρνάρα μιλάει για σκοπιμότητα που έχει στόχο τον σύζυγό της. </w:t>
      </w:r>
    </w:p>
    <w:p w14:paraId="1FBBA586" w14:textId="77777777" w:rsidR="00B341EB" w:rsidRDefault="001F132F">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Πείτε την ερώτησή σας, μην κάνετε κατάχρηση. </w:t>
      </w:r>
    </w:p>
    <w:p w14:paraId="1FBBA587" w14:textId="77777777" w:rsidR="00B341EB" w:rsidRDefault="001F132F">
      <w:pPr>
        <w:spacing w:after="0" w:line="600" w:lineRule="auto"/>
        <w:ind w:firstLine="567"/>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Επιτρέψτε μου, κύριε Π</w:t>
      </w:r>
      <w:r>
        <w:rPr>
          <w:rFonts w:eastAsia="Times New Roman" w:cs="Times New Roman"/>
          <w:szCs w:val="24"/>
        </w:rPr>
        <w:t>ρόεδρε, ολοκληρώνω.</w:t>
      </w:r>
    </w:p>
    <w:p w14:paraId="1FBBA588"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 xml:space="preserve">Πείτε μας, λοιπόν, εσείς, κύριε Υπουργέ και διαφωτίστε την κοινή γνώμη, τι συμβαίνει με την υπόθεση του </w:t>
      </w:r>
      <w:r>
        <w:rPr>
          <w:rFonts w:eastAsia="Times New Roman" w:cs="Times New Roman"/>
          <w:szCs w:val="24"/>
        </w:rPr>
        <w:t xml:space="preserve">κ. </w:t>
      </w:r>
      <w:r>
        <w:rPr>
          <w:rFonts w:eastAsia="Times New Roman" w:cs="Times New Roman"/>
          <w:szCs w:val="24"/>
        </w:rPr>
        <w:t xml:space="preserve">Στουρνάρα; </w:t>
      </w:r>
    </w:p>
    <w:p w14:paraId="1FBBA589"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1FBBA58A" w14:textId="77777777" w:rsidR="00B341EB" w:rsidRDefault="001F132F">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κοινοβουλευτικά σπεύδω να πω ότι εάν θέλει μπορεί να απαντήσ</w:t>
      </w:r>
      <w:r>
        <w:rPr>
          <w:rFonts w:eastAsia="Times New Roman" w:cs="Times New Roman"/>
          <w:szCs w:val="24"/>
        </w:rPr>
        <w:t xml:space="preserve">ει επί του δευτέρου ερωτήματος ο κύριος Υπουργός, αλλά τυπικά δεν υποχρεούται. </w:t>
      </w:r>
    </w:p>
    <w:p w14:paraId="1FBBA58B"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Ο κύριος Υπουργός έχει τον λόγο.</w:t>
      </w:r>
    </w:p>
    <w:p w14:paraId="1FBBA58C" w14:textId="77777777" w:rsidR="00B341EB" w:rsidRDefault="001F132F">
      <w:pPr>
        <w:spacing w:after="0"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και ευχαριστώ και για την ερώτησή σας, κυρία </w:t>
      </w:r>
      <w:r>
        <w:rPr>
          <w:rFonts w:eastAsia="Times New Roman" w:cs="Times New Roman"/>
          <w:szCs w:val="24"/>
        </w:rPr>
        <w:t>Βουλευτά</w:t>
      </w:r>
      <w:r>
        <w:rPr>
          <w:rFonts w:eastAsia="Times New Roman" w:cs="Times New Roman"/>
          <w:szCs w:val="24"/>
        </w:rPr>
        <w:t xml:space="preserve">. </w:t>
      </w:r>
    </w:p>
    <w:p w14:paraId="1FBBA58D"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Εγώ θέλω </w:t>
      </w:r>
      <w:r>
        <w:rPr>
          <w:rFonts w:eastAsia="Times New Roman" w:cs="Times New Roman"/>
          <w:szCs w:val="24"/>
        </w:rPr>
        <w:t>να συζητήσουμε, ειλικρινά, ένα σημαντικό πρόβλημα που απασχολεί τον ελληνικό τουρισμό, εσείς θελήσατε να επεκταθείτε σε άλλα ζητήματα και σε άλλους Υπουργούς. Να μπορέσω να απαντήσω εγώ για άλλους Υπουργούς δεν έχω τη δυνατότητα. Βεβαίως, εκπλήσσομαι από τ</w:t>
      </w:r>
      <w:r>
        <w:rPr>
          <w:rFonts w:eastAsia="Times New Roman" w:cs="Times New Roman"/>
          <w:szCs w:val="24"/>
        </w:rPr>
        <w:t>ον μικρό κατάλογο ευθυνών που έχετε γι’ αυτήν την Κυβέρνηση. Εγώ πίστευα ότι θα μας ρίχνατε την ευθύνη για την αποχουντοποίηση του 1974, για το σκάνδαλο του Χρηματιστηρίου, για όλα αυτά που έγιναν στη χώρα και μας οδήγησαν εδώ. Δεν μας τα καταλογίσατε αυτά</w:t>
      </w:r>
      <w:r>
        <w:rPr>
          <w:rFonts w:eastAsia="Times New Roman" w:cs="Times New Roman"/>
          <w:szCs w:val="24"/>
        </w:rPr>
        <w:t xml:space="preserve"> ακόμη. Φαντάζομαι σε κάποια επόμενη παρέμβασή σας, αλλά δεν θα σταθώ σε αυτό. Θα σταθώ σε ένα βαρύτατο πολιτικό επιχείρημα που ακούστηκε σε αυτήν την Αίθουσα, σε ένα βαρύτατο πολιτικό επιχείρημα το οποίο θέλω να το τονίσω. </w:t>
      </w:r>
    </w:p>
    <w:p w14:paraId="1FBBA58E"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Είπατε: «Οι Εισαγγελείς στάλθηκ</w:t>
      </w:r>
      <w:r>
        <w:rPr>
          <w:rFonts w:eastAsia="Times New Roman" w:cs="Times New Roman"/>
          <w:szCs w:val="24"/>
        </w:rPr>
        <w:t>αν». Ξέρετε εδώ πρέπει να αποφασίσετε. Ή η δικαιοσύνη είναι ανεξάρτητη και υπερασπιζόμαστε όλοι την ανεξαρτησία της δικαιοσύνης ή θέλετε να επαναφέρουμε τη δικαιοσύνη σε λειτουργίες που έχουν αποδειχθεί τα προηγούμενα χρόνια και πολλές φορές έχει καταγγείλ</w:t>
      </w:r>
      <w:r>
        <w:rPr>
          <w:rFonts w:eastAsia="Times New Roman" w:cs="Times New Roman"/>
          <w:szCs w:val="24"/>
        </w:rPr>
        <w:t>ει και το δικό σας κόμμα ή δικά σας στελέχη</w:t>
      </w:r>
      <w:r>
        <w:rPr>
          <w:rFonts w:eastAsia="Times New Roman" w:cs="Times New Roman"/>
          <w:szCs w:val="24"/>
        </w:rPr>
        <w:t>,</w:t>
      </w:r>
      <w:r>
        <w:rPr>
          <w:rFonts w:eastAsia="Times New Roman" w:cs="Times New Roman"/>
          <w:szCs w:val="24"/>
        </w:rPr>
        <w:t xml:space="preserve"> όταν ήταν σε κάποιες συγκεκριμένες θέσεις. Εμείς, λοιπόν, </w:t>
      </w:r>
      <w:r>
        <w:rPr>
          <w:rFonts w:eastAsia="Times New Roman" w:cs="Times New Roman"/>
          <w:szCs w:val="24"/>
        </w:rPr>
        <w:lastRenderedPageBreak/>
        <w:t xml:space="preserve">ούτε τις φορολογικές υπηρεσίες χρησιμοποιούμε, για να τις στείλουμε για ελέγχους σε </w:t>
      </w:r>
      <w:r>
        <w:rPr>
          <w:rFonts w:eastAsia="Times New Roman" w:cs="Times New Roman"/>
          <w:szCs w:val="24"/>
        </w:rPr>
        <w:t xml:space="preserve">μέσα μαζικής ενημέρωσης </w:t>
      </w:r>
      <w:r>
        <w:rPr>
          <w:rFonts w:eastAsia="Times New Roman" w:cs="Times New Roman"/>
          <w:szCs w:val="24"/>
        </w:rPr>
        <w:t>που κάνουν κριτική προς την Κυβέρνηση, όπως έ</w:t>
      </w:r>
      <w:r>
        <w:rPr>
          <w:rFonts w:eastAsia="Times New Roman" w:cs="Times New Roman"/>
          <w:szCs w:val="24"/>
        </w:rPr>
        <w:t>γινε επί των ημερών σας ή επί προηγουμένων Κυβερνήσεων ούτε σε καμ</w:t>
      </w:r>
      <w:r>
        <w:rPr>
          <w:rFonts w:eastAsia="Times New Roman" w:cs="Times New Roman"/>
          <w:szCs w:val="24"/>
        </w:rPr>
        <w:t>μ</w:t>
      </w:r>
      <w:r>
        <w:rPr>
          <w:rFonts w:eastAsia="Times New Roman" w:cs="Times New Roman"/>
          <w:szCs w:val="24"/>
        </w:rPr>
        <w:t xml:space="preserve">ία περίπτωση έχουμε μια λογική να χρησιμοποιήσουμε τη δικαιοσύνη και τους </w:t>
      </w:r>
      <w:r>
        <w:rPr>
          <w:rFonts w:eastAsia="Times New Roman" w:cs="Times New Roman"/>
          <w:szCs w:val="24"/>
        </w:rPr>
        <w:t>εισαγγελείς</w:t>
      </w:r>
      <w:r>
        <w:rPr>
          <w:rFonts w:eastAsia="Times New Roman" w:cs="Times New Roman"/>
          <w:szCs w:val="24"/>
        </w:rPr>
        <w:t xml:space="preserve">. Είναι βαρύτατο αυτό που είπατε και ελπίζω να καταλάβετε το τι είπατε, ότι οι </w:t>
      </w:r>
      <w:r>
        <w:rPr>
          <w:rFonts w:eastAsia="Times New Roman" w:cs="Times New Roman"/>
          <w:szCs w:val="24"/>
        </w:rPr>
        <w:t xml:space="preserve">εισαγγελείς </w:t>
      </w:r>
      <w:r>
        <w:rPr>
          <w:rFonts w:eastAsia="Times New Roman" w:cs="Times New Roman"/>
          <w:szCs w:val="24"/>
        </w:rPr>
        <w:t>στάλθηκαν. Θε</w:t>
      </w:r>
      <w:r>
        <w:rPr>
          <w:rFonts w:eastAsia="Times New Roman" w:cs="Times New Roman"/>
          <w:szCs w:val="24"/>
        </w:rPr>
        <w:t>ωρείτε, δηλαδή, ότι αυτήν την περίοδο γίνονται εισαγγελικές έρευνες κατά παραγγελία; Είναι βαρύτατο πολιτικό επιχείρημα. Πρέπει να πάρετε θέση. Εγώ δεν θέλω να σταθώ άλλο πάνω σ’ αυτό, διότι θέλω να πάω στην ουσία της ερώτησης.</w:t>
      </w:r>
    </w:p>
    <w:p w14:paraId="1FBBA58F" w14:textId="77777777" w:rsidR="00B341EB" w:rsidRDefault="001F132F">
      <w:pPr>
        <w:tabs>
          <w:tab w:val="left" w:pos="2608"/>
        </w:tabs>
        <w:spacing w:after="0" w:line="600" w:lineRule="auto"/>
        <w:ind w:firstLine="720"/>
        <w:jc w:val="both"/>
        <w:rPr>
          <w:rFonts w:eastAsia="Times New Roman"/>
          <w:szCs w:val="24"/>
        </w:rPr>
      </w:pPr>
      <w:r>
        <w:rPr>
          <w:rFonts w:eastAsia="Times New Roman" w:cs="Times New Roman"/>
          <w:szCs w:val="24"/>
        </w:rPr>
        <w:t>Μας καταλογίσατε στην ερώτησ</w:t>
      </w:r>
      <w:r>
        <w:rPr>
          <w:rFonts w:eastAsia="Times New Roman" w:cs="Times New Roman"/>
          <w:szCs w:val="24"/>
        </w:rPr>
        <w:t>ή σας συνεχιζόμενη αδιαφορία για το θέμα αυτό. Συγγνώμη, τώρα, για να καταλάβουμε, βεβαίως και έχουμε ευθύνη ως Κυβέρνηση για το ότι δεν φέραμε νωρίτερα αυτό το νομοθετικό πλαίσιο, το οποίο είπατε κι εσείς και γνωρίζετε. Αλλά γνωρίζετε πολύ καλά ότι δεν φέ</w:t>
      </w:r>
      <w:r>
        <w:rPr>
          <w:rFonts w:eastAsia="Times New Roman" w:cs="Times New Roman"/>
          <w:szCs w:val="24"/>
        </w:rPr>
        <w:t xml:space="preserve">ραμε αυτό το νομοθετικό πλαίσιο, διότι είμαστε ακόμη σε μια φάση </w:t>
      </w:r>
      <w:proofErr w:type="spellStart"/>
      <w:r>
        <w:rPr>
          <w:rFonts w:eastAsia="Times New Roman" w:cs="Times New Roman"/>
          <w:szCs w:val="24"/>
        </w:rPr>
        <w:t>διαπραγμάτευσης.</w:t>
      </w:r>
      <w:r>
        <w:rPr>
          <w:rFonts w:eastAsia="Times New Roman"/>
          <w:szCs w:val="24"/>
        </w:rPr>
        <w:t>Μπορούσαμε</w:t>
      </w:r>
      <w:proofErr w:type="spellEnd"/>
      <w:r>
        <w:rPr>
          <w:rFonts w:eastAsia="Times New Roman"/>
          <w:szCs w:val="24"/>
        </w:rPr>
        <w:t xml:space="preserve"> να φέρουμε και για τον ακατάσχετο λογαριασμό και για την οικειοθελή αποκάλυψη κεφαλαίων και για το πλαστικό </w:t>
      </w:r>
      <w:r>
        <w:rPr>
          <w:rFonts w:eastAsia="Times New Roman"/>
          <w:szCs w:val="24"/>
        </w:rPr>
        <w:lastRenderedPageBreak/>
        <w:t>χρήμα και γι’ αυτό νωρίτερα τις διατάξεις. Σας διαβεβαιώ</w:t>
      </w:r>
      <w:r>
        <w:rPr>
          <w:rFonts w:eastAsia="Times New Roman"/>
          <w:szCs w:val="24"/>
        </w:rPr>
        <w:t xml:space="preserve"> ότι δεν θα ήταν διατάξεις</w:t>
      </w:r>
      <w:r>
        <w:rPr>
          <w:rFonts w:eastAsia="Times New Roman"/>
          <w:szCs w:val="24"/>
        </w:rPr>
        <w:t>,</w:t>
      </w:r>
      <w:r>
        <w:rPr>
          <w:rFonts w:eastAsia="Times New Roman"/>
          <w:szCs w:val="24"/>
        </w:rPr>
        <w:t xml:space="preserve"> οι οποίες θα αντιμετώπιζαν τα προβλήματα, θα δίνανε δηλαδή λύση και θα φέρνανε έσοδα στο δημόσιο, γι’ αυτό και συνεχίζονται οι διαπραγματεύσεις. Εμείς δεν το κρύβουμε. </w:t>
      </w:r>
    </w:p>
    <w:p w14:paraId="1FBBA590"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Άλλωστε</w:t>
      </w:r>
      <w:r>
        <w:rPr>
          <w:rFonts w:eastAsia="Times New Roman"/>
          <w:szCs w:val="24"/>
        </w:rPr>
        <w:t>,</w:t>
      </w:r>
      <w:r>
        <w:rPr>
          <w:rFonts w:eastAsia="Times New Roman"/>
          <w:szCs w:val="24"/>
        </w:rPr>
        <w:t xml:space="preserve"> ο Πρωθυπουργός στη Θεσσαλονίκη</w:t>
      </w:r>
      <w:r>
        <w:rPr>
          <w:rFonts w:eastAsia="Times New Roman"/>
          <w:szCs w:val="24"/>
        </w:rPr>
        <w:t>,</w:t>
      </w:r>
      <w:r>
        <w:rPr>
          <w:rFonts w:eastAsia="Times New Roman"/>
          <w:szCs w:val="24"/>
        </w:rPr>
        <w:t xml:space="preserve"> με περισσή πολιτική επάρκεια</w:t>
      </w:r>
      <w:r>
        <w:rPr>
          <w:rFonts w:eastAsia="Times New Roman"/>
          <w:szCs w:val="24"/>
        </w:rPr>
        <w:t>,</w:t>
      </w:r>
      <w:r>
        <w:rPr>
          <w:rFonts w:eastAsia="Times New Roman"/>
          <w:szCs w:val="24"/>
        </w:rPr>
        <w:t xml:space="preserve"> είπε και το θέμα της ταχύτητας και της καθυστέρησης στις διαπραγματεύσεις. Το είπε δημόσια ο Πρωθυπουργός της χώρας. Δεν χρειάζεται να το πω εγώ αυτό.</w:t>
      </w:r>
    </w:p>
    <w:p w14:paraId="1FBBA591"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Δεν συμφωνώ, λοιπόν, σε κα</w:t>
      </w:r>
      <w:r>
        <w:rPr>
          <w:rFonts w:eastAsia="Times New Roman"/>
          <w:szCs w:val="24"/>
        </w:rPr>
        <w:t>μ</w:t>
      </w:r>
      <w:r>
        <w:rPr>
          <w:rFonts w:eastAsia="Times New Roman"/>
          <w:szCs w:val="24"/>
        </w:rPr>
        <w:t xml:space="preserve">μία περίπτωση ότι υπάρχει καθυστέρηση. Υπάρχει </w:t>
      </w:r>
      <w:r>
        <w:rPr>
          <w:rFonts w:eastAsia="Times New Roman"/>
          <w:szCs w:val="24"/>
        </w:rPr>
        <w:t xml:space="preserve">διαπραγμάτευση και υπάρχει σκληρή διαπραγμάτευση και να είστε σίγουρη ότι από τη διαπραγμάτευση θα βγει κάτι πολύ θετικό. </w:t>
      </w:r>
    </w:p>
    <w:p w14:paraId="1FBBA592"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 xml:space="preserve">Για το περιεχόμενο τώρα ακριβώς των διατάξεων που θα φέρουμε θα σας απαντήσω αμέσως στη </w:t>
      </w:r>
      <w:proofErr w:type="spellStart"/>
      <w:r>
        <w:rPr>
          <w:rFonts w:eastAsia="Times New Roman"/>
          <w:szCs w:val="24"/>
        </w:rPr>
        <w:t>δευτερομιλία</w:t>
      </w:r>
      <w:proofErr w:type="spellEnd"/>
      <w:r>
        <w:rPr>
          <w:rFonts w:eastAsia="Times New Roman"/>
          <w:szCs w:val="24"/>
        </w:rPr>
        <w:t xml:space="preserve"> μου.</w:t>
      </w:r>
    </w:p>
    <w:p w14:paraId="1FBBA593" w14:textId="77777777" w:rsidR="00B341EB" w:rsidRDefault="001F132F">
      <w:pPr>
        <w:tabs>
          <w:tab w:val="left" w:pos="2608"/>
        </w:tabs>
        <w:spacing w:after="0"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Ορίστε, κυρία Αραμπατζή, έχετε τον λόγο.</w:t>
      </w:r>
    </w:p>
    <w:p w14:paraId="1FBBA594" w14:textId="77777777" w:rsidR="00B341EB" w:rsidRDefault="001F132F">
      <w:pPr>
        <w:tabs>
          <w:tab w:val="left" w:pos="2608"/>
        </w:tabs>
        <w:spacing w:after="0" w:line="600" w:lineRule="auto"/>
        <w:ind w:firstLine="720"/>
        <w:jc w:val="both"/>
        <w:rPr>
          <w:rFonts w:eastAsia="Times New Roman"/>
          <w:szCs w:val="24"/>
        </w:rPr>
      </w:pPr>
      <w:r>
        <w:rPr>
          <w:rFonts w:eastAsia="Times New Roman"/>
          <w:b/>
          <w:szCs w:val="24"/>
        </w:rPr>
        <w:lastRenderedPageBreak/>
        <w:t xml:space="preserve">ΦΩΤΕΙΝΗ ΑΡΑΜΠΑΤΖΗ: </w:t>
      </w:r>
      <w:r>
        <w:rPr>
          <w:rFonts w:eastAsia="Times New Roman"/>
          <w:szCs w:val="24"/>
        </w:rPr>
        <w:t>Σε ό,τι αφορά το «στάλθηκαν», κύριε Υπουργέ, θα έλεγα ότι «όποιος έχει τη μύγα μυγιάζεται». Το λέει ο ελληνικός λαός. Άλλωστε</w:t>
      </w:r>
      <w:r>
        <w:rPr>
          <w:rFonts w:eastAsia="Times New Roman"/>
          <w:szCs w:val="24"/>
        </w:rPr>
        <w:t>,</w:t>
      </w:r>
      <w:r>
        <w:rPr>
          <w:rFonts w:eastAsia="Times New Roman"/>
          <w:szCs w:val="24"/>
        </w:rPr>
        <w:t xml:space="preserve"> μετά τις απαντήσεις του κυρίου Πρωθυπουργού στη ΔΕΘ σε σ</w:t>
      </w:r>
      <w:r>
        <w:rPr>
          <w:rFonts w:eastAsia="Times New Roman"/>
          <w:szCs w:val="24"/>
        </w:rPr>
        <w:t xml:space="preserve">χέση με το Συμβούλιο της Επικρατείας, προφανώς έχετε τον λόγο να «μυγιάζεστε». </w:t>
      </w:r>
    </w:p>
    <w:p w14:paraId="1FBBA595"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Εγώ ρώτησα συγκεκριμένα, κύριε Υπουργέ. Είναι γνωστές οι θέσεις της Νέας Δημοκρατίας για την ανεξαρτησία και την προάσπιση της ανεξαρτησίας της δικαιοσύνης και παρακαλώ μην ρίχ</w:t>
      </w:r>
      <w:r>
        <w:rPr>
          <w:rFonts w:eastAsia="Times New Roman"/>
          <w:szCs w:val="24"/>
        </w:rPr>
        <w:t xml:space="preserve">νετε τα πυρά εκεί που δεν αρμόζουν. Εγώ ρώτησα συγκεκριμένα επί της ουσίας να διαφωτίσετε τον ελληνικό λαό, ο οποίος μας ακούει, αλλά εσείς προτιμήσατε την παρελκυστική λογική και τη λογική του εκφοβισμού, θα μου επιτρέψετε να πω. </w:t>
      </w:r>
    </w:p>
    <w:p w14:paraId="1FBBA596"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Τώρα, δεν ξέρω τι διαπρα</w:t>
      </w:r>
      <w:r>
        <w:rPr>
          <w:rFonts w:eastAsia="Times New Roman"/>
          <w:szCs w:val="24"/>
        </w:rPr>
        <w:t xml:space="preserve">γμάτευση κάνετε, κύριε Υπουργέ, ένα χρόνο μετά από την πλήρη απελευθέρωση των μισθώσεων, αλλά να θυμίσουμε ότι κάτι ανάλογο είχε γίνει και με τον κ. </w:t>
      </w:r>
      <w:proofErr w:type="spellStart"/>
      <w:r>
        <w:rPr>
          <w:rFonts w:eastAsia="Times New Roman"/>
          <w:szCs w:val="24"/>
        </w:rPr>
        <w:t>Βαρουφάκη</w:t>
      </w:r>
      <w:proofErr w:type="spellEnd"/>
      <w:r>
        <w:rPr>
          <w:rFonts w:eastAsia="Times New Roman"/>
          <w:szCs w:val="24"/>
        </w:rPr>
        <w:t xml:space="preserve">, όπως φαντάζομαι θα θέλετε να μην θυμάστε, με την ενοικίαση του σπιτιού στο οποίο δεν αποδόθηκαν </w:t>
      </w:r>
      <w:r>
        <w:rPr>
          <w:rFonts w:eastAsia="Times New Roman"/>
          <w:szCs w:val="24"/>
        </w:rPr>
        <w:t xml:space="preserve">οι φόροι κλπ.. Ήταν ένα ανάλογο παράδειγμα αυτών των «γκρίζων» μισθώσεων. </w:t>
      </w:r>
    </w:p>
    <w:p w14:paraId="1FBBA597"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lastRenderedPageBreak/>
        <w:t>Δείχνετε μία σκανδαλώδη αδιαφορία, κύριε Υπουργέ, για να προστατεύσετε τον νόμιμο ανταγωνισμό, τον νόμιμο τουριστικό επαγγελματία, τον τουρισμό μας και κυρίως να περισώσετε</w:t>
      </w:r>
      <w:r>
        <w:rPr>
          <w:rFonts w:eastAsia="Times New Roman"/>
          <w:szCs w:val="24"/>
        </w:rPr>
        <w:t xml:space="preserve"> -</w:t>
      </w:r>
      <w:r>
        <w:rPr>
          <w:rFonts w:eastAsia="Times New Roman"/>
          <w:szCs w:val="24"/>
        </w:rPr>
        <w:t>και αυτ</w:t>
      </w:r>
      <w:r>
        <w:rPr>
          <w:rFonts w:eastAsia="Times New Roman"/>
          <w:szCs w:val="24"/>
        </w:rPr>
        <w:t>ό θα έπρεπε να σας ενδιαφέρει εσάς, κύριε Υπουργέ</w:t>
      </w:r>
      <w:r>
        <w:rPr>
          <w:rFonts w:eastAsia="Times New Roman"/>
          <w:szCs w:val="24"/>
        </w:rPr>
        <w:t>-</w:t>
      </w:r>
      <w:r>
        <w:rPr>
          <w:rFonts w:eastAsia="Times New Roman"/>
          <w:szCs w:val="24"/>
        </w:rPr>
        <w:t xml:space="preserve"> τα απολεσθέντα δημόσια έσοδα για την εθνική οικονομία. Αδιαφορείτε, λοιπόν, για έναν κλάδο που εισφέρει το 20% του ΑΕΠ στην εθνική οικονομία. Προσφέρει αυτές τις εφτακόσιες χιλιάδες πολύτιμες θέσεις εργασί</w:t>
      </w:r>
      <w:r>
        <w:rPr>
          <w:rFonts w:eastAsia="Times New Roman"/>
          <w:szCs w:val="24"/>
        </w:rPr>
        <w:t xml:space="preserve">ας. </w:t>
      </w:r>
    </w:p>
    <w:p w14:paraId="1FBBA598"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 xml:space="preserve">Τα νούμερα τα ξέρετε, κύριε Υπουργέ; Είναι πράγματι </w:t>
      </w:r>
      <w:proofErr w:type="spellStart"/>
      <w:r>
        <w:rPr>
          <w:rFonts w:eastAsia="Times New Roman"/>
          <w:szCs w:val="24"/>
        </w:rPr>
        <w:t>σοκαριστικά</w:t>
      </w:r>
      <w:proofErr w:type="spellEnd"/>
      <w:r>
        <w:rPr>
          <w:rFonts w:eastAsia="Times New Roman"/>
          <w:szCs w:val="24"/>
        </w:rPr>
        <w:t xml:space="preserve"> από αυτή τη «γκρίζα» οικονομία των μισθώσεων κι εσείς έρχεστε εδώ, από το Βήμα της Βουλής, και μας λέτε ότι ένα χρόνο διαπραγματεύεστε για ένα τοπίο το οποίο αφήσατε αρρύθμιστο. Δεν το αφ</w:t>
      </w:r>
      <w:r>
        <w:rPr>
          <w:rFonts w:eastAsia="Times New Roman"/>
          <w:szCs w:val="24"/>
        </w:rPr>
        <w:t>ήσαμε εμείς. Εσείς τις απελευθερώσατε πλήρως ως συνεπείς στην τρόικα, στην εργαλειοθήκη του ΟΟΣΑ. Τα απελευθερώσατε όλα, όπως απελευθερώσατε τις μέρες της διάρκειας του γάλακτος, όπως απελευθερώσατε το καθεστώς στο γιαούρτι. Εσείς που θα σκίζατε τα μνημόνι</w:t>
      </w:r>
      <w:r>
        <w:rPr>
          <w:rFonts w:eastAsia="Times New Roman"/>
          <w:szCs w:val="24"/>
        </w:rPr>
        <w:t xml:space="preserve">α, έχετε γίνει οι πιο πρόθυμοι θιασώτες των μνημονίων και της εργαλειοθήκης του ΟΟΣΑ. </w:t>
      </w:r>
    </w:p>
    <w:p w14:paraId="1FBBA599"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lastRenderedPageBreak/>
        <w:t xml:space="preserve">Τα νούμερα, κύριε Υπουργέ, είναι πράγματι </w:t>
      </w:r>
      <w:proofErr w:type="spellStart"/>
      <w:r>
        <w:rPr>
          <w:rFonts w:eastAsia="Times New Roman"/>
          <w:szCs w:val="24"/>
        </w:rPr>
        <w:t>σοκαριστικά</w:t>
      </w:r>
      <w:proofErr w:type="spellEnd"/>
      <w:r>
        <w:rPr>
          <w:rFonts w:eastAsia="Times New Roman"/>
          <w:szCs w:val="24"/>
        </w:rPr>
        <w:t xml:space="preserve">. Είπαμε: Είναι δύο δισεκατομμύρια τζίρος αυτής της «γκρίζας» οικονομίας, 270 εκατομμύρια ευρώ τον χρόνο από φόρους </w:t>
      </w:r>
      <w:r>
        <w:rPr>
          <w:rFonts w:eastAsia="Times New Roman"/>
          <w:szCs w:val="24"/>
        </w:rPr>
        <w:t xml:space="preserve">που δεν αποδίδονται, φόρους εισοδήματος, ασφαλιστικές εισφορές, ΦΠΑ, δημοτικά τέλη, φόροι </w:t>
      </w:r>
      <w:proofErr w:type="spellStart"/>
      <w:r>
        <w:rPr>
          <w:rFonts w:eastAsia="Times New Roman"/>
          <w:szCs w:val="24"/>
        </w:rPr>
        <w:t>παρεπιδημούντων</w:t>
      </w:r>
      <w:proofErr w:type="spellEnd"/>
      <w:r>
        <w:rPr>
          <w:rFonts w:eastAsia="Times New Roman"/>
          <w:szCs w:val="24"/>
        </w:rPr>
        <w:t xml:space="preserve">, 588 εκατομμύρια ευρώ απώλειες για τον ξενοδοχειακό κλάδο, με ό,τι σημαίνει αυτό για την ανταγωνιστικότητά του και πάνω από δεκαπέντε χιλιάδες θέσεις </w:t>
      </w:r>
      <w:r>
        <w:rPr>
          <w:rFonts w:eastAsia="Times New Roman"/>
          <w:szCs w:val="24"/>
        </w:rPr>
        <w:t>εργασίας τον χρόνο. Αυτές είναι μελέτες που έχει καταθέσει το Ξενοδοχειακό Επιμελητήριο Ελλάδος, το ΙΤΕΠ, και μιλάμε για το 2015.</w:t>
      </w:r>
    </w:p>
    <w:p w14:paraId="1FBBA59A"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 xml:space="preserve">Φοβάμαι, κύριε Υπουργέ, για να μην πω ότι είμαι σίγουρη, ότι αν μετρηθεί -που </w:t>
      </w:r>
      <w:proofErr w:type="spellStart"/>
      <w:r>
        <w:rPr>
          <w:rFonts w:eastAsia="Times New Roman"/>
          <w:szCs w:val="24"/>
        </w:rPr>
        <w:t>μετράται</w:t>
      </w:r>
      <w:proofErr w:type="spellEnd"/>
      <w:r>
        <w:rPr>
          <w:rFonts w:eastAsia="Times New Roman"/>
          <w:szCs w:val="24"/>
        </w:rPr>
        <w:t xml:space="preserve"> αυτή τη στιγμή- και δοθούν τα σχετικά α</w:t>
      </w:r>
      <w:r>
        <w:rPr>
          <w:rFonts w:eastAsia="Times New Roman"/>
          <w:szCs w:val="24"/>
        </w:rPr>
        <w:t xml:space="preserve">ποτελέσματα, θα είναι πολύ υψηλότερα. </w:t>
      </w:r>
    </w:p>
    <w:p w14:paraId="1FBBA59B"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t>Θα πρέπει να ξεκαθαρίσουμε, κύριε Υπουργέ, κάτι. Βεβαίως, η Νέα Δημοκρατία δεν αντιτίθεται στην οικονομία του διαμοιρασμού. Η οικονομία του διαμοιρασμού είναι ένα προϊόν, μια διεθνής πρακτική που παίρνει βεβαίως μεγάλ</w:t>
      </w:r>
      <w:r>
        <w:rPr>
          <w:rFonts w:eastAsia="Times New Roman"/>
          <w:szCs w:val="24"/>
        </w:rPr>
        <w:t xml:space="preserve">ες διαστάσεις. Η Νέα Δημοκρατία θέλει αυτό να γίνεται με κανόνες και νομιμότητα. </w:t>
      </w:r>
    </w:p>
    <w:p w14:paraId="1FBBA59C" w14:textId="77777777" w:rsidR="00B341EB" w:rsidRDefault="001F132F">
      <w:pPr>
        <w:tabs>
          <w:tab w:val="left" w:pos="2608"/>
        </w:tabs>
        <w:spacing w:after="0" w:line="600" w:lineRule="auto"/>
        <w:ind w:firstLine="720"/>
        <w:jc w:val="both"/>
        <w:rPr>
          <w:rFonts w:eastAsia="Times New Roman"/>
          <w:szCs w:val="24"/>
        </w:rPr>
      </w:pPr>
      <w:r>
        <w:rPr>
          <w:rFonts w:eastAsia="Times New Roman"/>
          <w:szCs w:val="24"/>
        </w:rPr>
        <w:lastRenderedPageBreak/>
        <w:t>Αυτό στο οποίο αντιτίθεται είναι η «γκρίζα» οικονομία που ανθεί μέσα σε αυτή. Είναι απόρροια της δικής σας αδυναμίας. Υπάρχει πλήρης απουσία συστηματικής καταγραφής μέσω ειδι</w:t>
      </w:r>
      <w:r>
        <w:rPr>
          <w:rFonts w:eastAsia="Times New Roman"/>
          <w:szCs w:val="24"/>
        </w:rPr>
        <w:t>κού μητρώου των παράνομων καταλυμάτων, πλήρης αδυναμία πιστοποίησης της υγιεινής και της ασφάλειας αυτών των καταλυμάτων, παγίωση φορολογικής ασυμμετρίας στον τουρισμό, που θα πρέπει εσάς πάρα πολύ να σας ενδιαφέρει, διόγκωση της «μαύρης» εργασίας, εκτόξευ</w:t>
      </w:r>
      <w:r>
        <w:rPr>
          <w:rFonts w:eastAsia="Times New Roman"/>
          <w:szCs w:val="24"/>
        </w:rPr>
        <w:t xml:space="preserve">ση της φοροδιαφυγής και της </w:t>
      </w:r>
      <w:proofErr w:type="spellStart"/>
      <w:r>
        <w:rPr>
          <w:rFonts w:eastAsia="Times New Roman"/>
          <w:szCs w:val="24"/>
        </w:rPr>
        <w:t>φοροαποφυγής</w:t>
      </w:r>
      <w:proofErr w:type="spellEnd"/>
      <w:r>
        <w:rPr>
          <w:rFonts w:eastAsia="Times New Roman"/>
          <w:szCs w:val="24"/>
        </w:rPr>
        <w:t xml:space="preserve">. </w:t>
      </w:r>
    </w:p>
    <w:p w14:paraId="1FBBA59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Φυσικά, είναι ακόμη ένα πλήγμα στην εικόνα της χώρας μας ως του ασφαλούς τουριστικά προορισμού.</w:t>
      </w:r>
    </w:p>
    <w:p w14:paraId="1FBBA59E"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κυρία Αραμπατζή.</w:t>
      </w:r>
    </w:p>
    <w:p w14:paraId="1FBBA59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Ένα λεπτό, κύριε Πρόεδρε. Δώστε μου</w:t>
      </w:r>
      <w:r>
        <w:rPr>
          <w:rFonts w:eastAsia="Times New Roman" w:cs="Times New Roman"/>
          <w:szCs w:val="24"/>
        </w:rPr>
        <w:t>, σας παρακαλώ, ένα λεπτό.</w:t>
      </w:r>
    </w:p>
    <w:p w14:paraId="1FBBA5A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Θέλω να επιμείνω, κύριε Υπουργέ. Η Νέα Δημοκρατία κράτησε με νύχια και με δόντια, παρά την επιμονή της τρόικας, τις μισθώσεις στις τριάντα ημέρες, κάτω από τις οποίες οι μισθώσεις θεωρούνται </w:t>
      </w:r>
      <w:r>
        <w:rPr>
          <w:rFonts w:eastAsia="Times New Roman" w:cs="Times New Roman"/>
          <w:szCs w:val="24"/>
        </w:rPr>
        <w:lastRenderedPageBreak/>
        <w:t>τουριστικές, αλλά υπάρχει έλεγχος. Εσε</w:t>
      </w:r>
      <w:r>
        <w:rPr>
          <w:rFonts w:eastAsia="Times New Roman" w:cs="Times New Roman"/>
          <w:szCs w:val="24"/>
        </w:rPr>
        <w:t>ίς ήρθατε και από μια ημέρα ο καθένας νοικιάζει σε όποιον θέλει το οτιδήποτε, θεωρώντας το τουριστική μίσθωση χωρίς κανέναν έλεγχο.</w:t>
      </w:r>
    </w:p>
    <w:p w14:paraId="1FBBA5A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Είναι, κύριε Υπουργέ, προκλητικό το γεγονός ότι αφήσατε αρρύθμιστο το τοπίο σε μια πολύ κρίσιμη τουριστικά και οικονομικά πε</w:t>
      </w:r>
      <w:r>
        <w:rPr>
          <w:rFonts w:eastAsia="Times New Roman" w:cs="Times New Roman"/>
          <w:szCs w:val="24"/>
        </w:rPr>
        <w:t xml:space="preserve">ρίοδο, την καλοκαιρινή σεζόν. Δηλαδή, εκεί που θα υπήρχε το όργιο της συγκεκριμένης «γκρίζας» οικονομίας, εσείς αφήσατε αρρύθμιστο το τοπίο με τις εξαγγελίες για τέλος Ιουλίου 2016 ρύθμιση. </w:t>
      </w:r>
    </w:p>
    <w:p w14:paraId="1FBBA5A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Αυτό έγινε τη στιγμή, μάλιστα, κύριε Υπουργέ, που φορολογήσατε αν</w:t>
      </w:r>
      <w:r>
        <w:rPr>
          <w:rFonts w:eastAsia="Times New Roman" w:cs="Times New Roman"/>
          <w:szCs w:val="24"/>
        </w:rPr>
        <w:t xml:space="preserve">ηλέως τον τουριστικό κλάδο </w:t>
      </w:r>
      <w:r>
        <w:rPr>
          <w:rFonts w:eastAsia="Times New Roman" w:cs="Times New Roman"/>
          <w:szCs w:val="24"/>
        </w:rPr>
        <w:t xml:space="preserve">από </w:t>
      </w:r>
      <w:r>
        <w:rPr>
          <w:rFonts w:eastAsia="Times New Roman" w:cs="Times New Roman"/>
          <w:szCs w:val="24"/>
        </w:rPr>
        <w:t xml:space="preserve">το 13% στο 24%, την κατάργηση της </w:t>
      </w:r>
      <w:proofErr w:type="spellStart"/>
      <w:r>
        <w:rPr>
          <w:rFonts w:eastAsia="Times New Roman" w:cs="Times New Roman"/>
          <w:szCs w:val="24"/>
        </w:rPr>
        <w:t>νησιωτικότητας</w:t>
      </w:r>
      <w:proofErr w:type="spellEnd"/>
      <w:r>
        <w:rPr>
          <w:rFonts w:eastAsia="Times New Roman" w:cs="Times New Roman"/>
          <w:szCs w:val="24"/>
        </w:rPr>
        <w:t>, το 6,5% στο 13%.</w:t>
      </w:r>
    </w:p>
    <w:p w14:paraId="1FBBA5A3"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Αραμπατζή, πρέπει να ολοκληρώσετε.</w:t>
      </w:r>
    </w:p>
    <w:p w14:paraId="1FBBA5A4"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Τελειώνω, κύριε Πρόεδρε. Ευχαριστώ για την ανοχή σας.</w:t>
      </w:r>
    </w:p>
    <w:p w14:paraId="1FBBA5A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Φορολογήσατ</w:t>
      </w:r>
      <w:r>
        <w:rPr>
          <w:rFonts w:eastAsia="Times New Roman" w:cs="Times New Roman"/>
          <w:szCs w:val="24"/>
        </w:rPr>
        <w:t>ε ανηλεώς τη νόμιμη τουριστική επιχειρηματικότητα, από την οποία η εθνική μας οικονομία εξαρτά πάρα πολλά έσοδα.</w:t>
      </w:r>
    </w:p>
    <w:p w14:paraId="1FBBA5A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Αραμπατζή, δεν μπορώ να κάνω άλλη κατάχρηση. Μιλάτε πέντε λεπτά και πέντε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 Αντί για </w:t>
      </w:r>
      <w:r>
        <w:rPr>
          <w:rFonts w:eastAsia="Times New Roman" w:cs="Times New Roman"/>
          <w:szCs w:val="24"/>
        </w:rPr>
        <w:t>πέντε συνολικά, δέκα σας έχω αφήσει. Παρακαλώ, κλείστε.</w:t>
      </w:r>
    </w:p>
    <w:p w14:paraId="1FBBA5A7"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Έκλεισα.</w:t>
      </w:r>
    </w:p>
    <w:p w14:paraId="1FBBA5A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Εφόσον δεν ήταν ρυθμισμένο το τοπίο, κύριε Υπουργέ, γιατί δεν κάνατε ελέγχους για να πατάξετε τις «γκρίζες» αυτές μισθώσεις με τους μηχανισμούς, τους οποίους διαθέτετε εσεί</w:t>
      </w:r>
      <w:r>
        <w:rPr>
          <w:rFonts w:eastAsia="Times New Roman" w:cs="Times New Roman"/>
          <w:szCs w:val="24"/>
        </w:rPr>
        <w:t>ς ως Υπουργείο Οικονομικών;</w:t>
      </w:r>
    </w:p>
    <w:p w14:paraId="1FBBA5A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 πολύ και για την ανοχή σας.</w:t>
      </w:r>
    </w:p>
    <w:p w14:paraId="1FBBA5AA"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έχετε τη σχετική ανοχή, εφόσον τη χρειαστείτε.</w:t>
      </w:r>
    </w:p>
    <w:p w14:paraId="1FBBA5AB"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Δεν θα χρειαστεί, κύριε Πρόεδρε, γιατί εγώ πιστεύω ότι σημασία δεν έχει η διάρκεια ανάπτυξης ενός επιχειρήματος, αλλά η βαρύτητα ενός επιχειρήματος. </w:t>
      </w:r>
    </w:p>
    <w:p w14:paraId="1FBBA5A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Παρά το νεαρό της ηλικίας της κυρίας Βουλευτή, που της δίνει δυνατότητα μνήμης μεγαλύτερης από μένα, που </w:t>
      </w:r>
      <w:r>
        <w:rPr>
          <w:rFonts w:eastAsia="Times New Roman" w:cs="Times New Roman"/>
          <w:szCs w:val="24"/>
        </w:rPr>
        <w:t xml:space="preserve">στα πενήντα έξι μου καταλαβαίνω ότι η μνήμη μου έχει αρχίσει και με εγκαταλείπει, θυμάμαι πολύ καλά το τι είχε ειπωθεί σε κάτι </w:t>
      </w:r>
      <w:proofErr w:type="spellStart"/>
      <w:r>
        <w:rPr>
          <w:rFonts w:eastAsia="Times New Roman" w:cs="Times New Roman"/>
          <w:szCs w:val="24"/>
        </w:rPr>
        <w:t>Ζάππεια</w:t>
      </w:r>
      <w:proofErr w:type="spellEnd"/>
      <w:r>
        <w:rPr>
          <w:rFonts w:eastAsia="Times New Roman" w:cs="Times New Roman"/>
          <w:szCs w:val="24"/>
        </w:rPr>
        <w:t>, το τι λέγατε προεκλογικά για μια σειρά από πράγματα και θυμάμαι, κυρίως και θυμάται και ο ελληνικός λαός το τι κάνατε σα</w:t>
      </w:r>
      <w:r>
        <w:rPr>
          <w:rFonts w:eastAsia="Times New Roman" w:cs="Times New Roman"/>
          <w:szCs w:val="24"/>
        </w:rPr>
        <w:t xml:space="preserve">ν Κυβέρνηση. </w:t>
      </w:r>
    </w:p>
    <w:p w14:paraId="1FBBA5A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δεν μπορεί να καταλάβει η Νέα Δημοκρατία είναι ότι ο λαός δεν την κρίνει για την αντιπολίτευση που κάνει στην Κυβέρνηση ΣΥΡΙΖΑ-ΑΝΕΛ. Ο λαός την κρίνει για όσα έκανε. Και, ευτυχώς, για εμάς σαν Κυβέρνηση αυτό που προωθείται και </w:t>
      </w:r>
      <w:r>
        <w:rPr>
          <w:rFonts w:eastAsia="Times New Roman" w:cs="Times New Roman"/>
          <w:szCs w:val="24"/>
        </w:rPr>
        <w:t>αυτό που εμφανίζεται είναι η επανάληψη των όσων κάνατε. Άρα, ευχαριστούμε πάρα πολύ για το δώρο. Όσο καιρό θέλετε να γυρίσουμε ξανά την Ελλάδα εκεί που τη φέρατε, για εμάς είναι η καλύτερη επιχειρηματολογία.</w:t>
      </w:r>
    </w:p>
    <w:p w14:paraId="1FBBA5A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όμως, της ερώτησης, δεν συμφωνώ </w:t>
      </w:r>
      <w:r>
        <w:rPr>
          <w:rFonts w:eastAsia="Times New Roman" w:cs="Times New Roman"/>
          <w:szCs w:val="24"/>
        </w:rPr>
        <w:t>ότι δεν έγινε τίποτα. Έχουμε διενεργήσει ελέγχους και θα σας δώσω έγγραφα και της Γενικής Γραμματείας Δημοσίων Εσόδων και του Υπουργείου Οικονομίας και Ανάπτυξης και του Σώματος Επιθεωρητών Εργασίας και του Υπουργείου Κοινωνικής Ασφάλισης και μια σειράς υπ</w:t>
      </w:r>
      <w:r>
        <w:rPr>
          <w:rFonts w:eastAsia="Times New Roman" w:cs="Times New Roman"/>
          <w:szCs w:val="24"/>
        </w:rPr>
        <w:t xml:space="preserve">ηρεσιών. Δεν θα σας κουράσω. Θα σας δώσω έγγραφα για όλα αυτά τα θέματα, όπου φαίνεται το τι έλεγχοι διενεργηθήκαν και διενεργούνται συνεχώς και, μάλιστα, είναι σε όλες τις κατευθύνσεις, χωρίς διακρίσεις και συμμετέχουμε και σε σχετικές ευρωπαϊκές δράσεις </w:t>
      </w:r>
      <w:r>
        <w:rPr>
          <w:rFonts w:eastAsia="Times New Roman" w:cs="Times New Roman"/>
          <w:szCs w:val="24"/>
        </w:rPr>
        <w:t>για τέτοια φαινόμενα φοροδιαφυγής και στα πλαίσια της αμοιβαίας διοικητικής συνδρομής με άλλα κράτη-μέλη. Δηλαδή, δεν ισχύει αυτό που είπατε ότι δεν κάναμε ελέγχους. Κάναμε πάρα πολλούς ελέγχους, αλλά κάνουμε και μια διαπραγμάτευση</w:t>
      </w:r>
      <w:r>
        <w:rPr>
          <w:rFonts w:eastAsia="Times New Roman" w:cs="Times New Roman"/>
          <w:szCs w:val="24"/>
        </w:rPr>
        <w:t>,</w:t>
      </w:r>
      <w:r>
        <w:rPr>
          <w:rFonts w:eastAsia="Times New Roman" w:cs="Times New Roman"/>
          <w:szCs w:val="24"/>
        </w:rPr>
        <w:t xml:space="preserve"> όχι δέκα μήνες. Κάνουμε</w:t>
      </w:r>
      <w:r>
        <w:rPr>
          <w:rFonts w:eastAsia="Times New Roman" w:cs="Times New Roman"/>
          <w:szCs w:val="24"/>
        </w:rPr>
        <w:t xml:space="preserve"> μια διαπραγμάτευση για το συγκεκριμένο διάστημα τους τελευταίους μήνες για να δούμε το πώς θα αντιμετωπίσουμε το συγκεκριμένο νομοθετικό πλαίσιο.</w:t>
      </w:r>
    </w:p>
    <w:p w14:paraId="1FBBA5A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Σας υπενθυμίζω ξανά ότι πριν από ένα χρόνο εδώ ψηφίστηκε ένα νομοθέτημα, ο ν.4346, που προέβλεπε μια σειρά απ</w:t>
      </w:r>
      <w:r>
        <w:rPr>
          <w:rFonts w:eastAsia="Times New Roman" w:cs="Times New Roman"/>
          <w:szCs w:val="24"/>
        </w:rPr>
        <w:t xml:space="preserve">ό </w:t>
      </w:r>
      <w:proofErr w:type="spellStart"/>
      <w:r>
        <w:rPr>
          <w:rFonts w:eastAsia="Times New Roman" w:cs="Times New Roman"/>
          <w:szCs w:val="24"/>
        </w:rPr>
        <w:t>προαπαιτούμενα</w:t>
      </w:r>
      <w:proofErr w:type="spellEnd"/>
      <w:r>
        <w:rPr>
          <w:rFonts w:eastAsia="Times New Roman" w:cs="Times New Roman"/>
          <w:szCs w:val="24"/>
        </w:rPr>
        <w:t>. Ψηφίσατε αυτόν τον νόμο τότε -διακόσιοι είκοσι ένα Βουλευτές τον ψήφισαν- και όταν πάμε να υλοποιήσουμε αυτόν τον νόμο, έρχεστε και μας κάνετε κριτική γι’ αυτά που υλοποιούμε. Δεν υπάρχει μεγαλύτερο μνημείο πολιτικής υποκρισίας ως πολιτικ</w:t>
      </w:r>
      <w:r>
        <w:rPr>
          <w:rFonts w:eastAsia="Times New Roman" w:cs="Times New Roman"/>
          <w:szCs w:val="24"/>
        </w:rPr>
        <w:t>ό κόμμα να κάνετε αυτό</w:t>
      </w:r>
      <w:r>
        <w:rPr>
          <w:rFonts w:eastAsia="Times New Roman" w:cs="Times New Roman"/>
          <w:szCs w:val="24"/>
        </w:rPr>
        <w:t>.</w:t>
      </w:r>
    </w:p>
    <w:p w14:paraId="1FBBA5B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Σε ό,τι αφορά, όμως, το νομοσχέδιο, το οποίο διαπραγματευόμαστε και είναι στο τελικό στάδιο, προβλέπει τη χορήγηση ηλεκτρονικού μητρώου σε κάθε έναν πολίτη, ο οποίος θέλει να ασχοληθεί μ’ αυτήν τη δραστηριότητα, διότι εμείς θέλουμε </w:t>
      </w:r>
      <w:r>
        <w:rPr>
          <w:rFonts w:eastAsia="Times New Roman" w:cs="Times New Roman"/>
          <w:szCs w:val="24"/>
        </w:rPr>
        <w:t>να εντάξουμε μια καινούρια δραστηριότητα στην επιχειρηματική δράση. Δεν έχουμε κλειστά τα αυτιά μας και δεν κλείνουμε τα μάτια μας μπροστά στην πραγματικότητα. Θα το εντάξουμε, λοιπόν. Θα χορηγηθεί ένα μητρώο γι</w:t>
      </w:r>
      <w:r>
        <w:rPr>
          <w:rFonts w:eastAsia="Times New Roman" w:cs="Times New Roman"/>
          <w:szCs w:val="24"/>
        </w:rPr>
        <w:t>’</w:t>
      </w:r>
      <w:r>
        <w:rPr>
          <w:rFonts w:eastAsia="Times New Roman" w:cs="Times New Roman"/>
          <w:szCs w:val="24"/>
        </w:rPr>
        <w:t xml:space="preserve"> αυτήν τη δραστηριότητα σε καθέναν και, από </w:t>
      </w:r>
      <w:r>
        <w:rPr>
          <w:rFonts w:eastAsia="Times New Roman" w:cs="Times New Roman"/>
          <w:szCs w:val="24"/>
        </w:rPr>
        <w:t xml:space="preserve">εκεί και πέρα, θα ελέγχει συγκεκριμένη υπηρεσία εάν η ανάρτηση για την ενοικίαση ενός τέτοιου ακινήτου στην Αθήνα ή οπουδήποτε αλλού εμπίπτει ή όχι στο νομοθετικό πλαίσιο αυτό.      </w:t>
      </w:r>
    </w:p>
    <w:p w14:paraId="1FBBA5B1" w14:textId="77777777" w:rsidR="00B341EB" w:rsidRDefault="001F132F">
      <w:pPr>
        <w:spacing w:after="0" w:line="600" w:lineRule="auto"/>
        <w:jc w:val="both"/>
        <w:rPr>
          <w:rFonts w:eastAsia="Times New Roman" w:cs="Times New Roman"/>
          <w:szCs w:val="24"/>
        </w:rPr>
      </w:pPr>
      <w:r>
        <w:rPr>
          <w:rFonts w:eastAsia="Times New Roman" w:cs="Times New Roman"/>
          <w:szCs w:val="24"/>
        </w:rPr>
        <w:lastRenderedPageBreak/>
        <w:t>Θα μπορούν να γίνονται πιο εύκολα οι έλεγχοι και οι διασταυρώσεις.</w:t>
      </w:r>
    </w:p>
    <w:p w14:paraId="1FBBA5B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Μπορεί</w:t>
      </w:r>
      <w:r>
        <w:rPr>
          <w:rFonts w:eastAsia="Times New Roman" w:cs="Times New Roman"/>
          <w:szCs w:val="24"/>
        </w:rPr>
        <w:t>τε να μας καταλογίσετε ότι υπάρχει καθυστέρηση, σε κα</w:t>
      </w:r>
      <w:r>
        <w:rPr>
          <w:rFonts w:eastAsia="Times New Roman" w:cs="Times New Roman"/>
          <w:szCs w:val="24"/>
        </w:rPr>
        <w:t>μ</w:t>
      </w:r>
      <w:r>
        <w:rPr>
          <w:rFonts w:eastAsia="Times New Roman" w:cs="Times New Roman"/>
          <w:szCs w:val="24"/>
        </w:rPr>
        <w:t xml:space="preserve">μία περίπτωση όμως αδιαφορία. Αδιαφορία δεν έχουμε και ειδικά για τον τουρισμό, έναν κλάδο ο οποίος συνεισφέρει πάρα πολλά στον τομέα της εθνικής οικονομίας, αλλά, όπως έδειξαν οι καλοκαιρινοί έλεγχοι, </w:t>
      </w:r>
      <w:r>
        <w:rPr>
          <w:rFonts w:eastAsia="Times New Roman" w:cs="Times New Roman"/>
          <w:szCs w:val="24"/>
        </w:rPr>
        <w:t xml:space="preserve">συνεισφέρει πάρα πολλά και στον τομέα της φοροδιαφυγής. Οι καλοκαιρινοί έλεγχοι που κάναμε και τα σφραγίσματα καταστημάτων έδειξαν ότι χωρίς διακρίσεις κάνουμε ελέγχους εκεί που πρέπει. Ως προς αυτό να είστε σίγουροι. </w:t>
      </w:r>
    </w:p>
    <w:p w14:paraId="1FBBA5B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FBBA5B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(Στο σημείο αυτό ο Α</w:t>
      </w:r>
      <w:r>
        <w:rPr>
          <w:rFonts w:eastAsia="Times New Roman" w:cs="Times New Roman"/>
          <w:szCs w:val="24"/>
        </w:rPr>
        <w:t xml:space="preserve">ναπληρωτής Υπουργός Οικονομικών κ. Τρύφων Αλεξιάδης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FBBA5B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Να σας ε</w:t>
      </w:r>
      <w:r>
        <w:rPr>
          <w:rFonts w:eastAsia="Times New Roman" w:cs="Times New Roman"/>
          <w:szCs w:val="24"/>
        </w:rPr>
        <w:t xml:space="preserve">υχαριστήσουμε, κύριε Υπουργέ για την παρουσία σας. Επειδή κάνετε συχνά αναφορές στο τι ψηφίσαμε πέρυσι, εάν θυμάμαι καλά ούτε ο «κόφτης» ούτε το </w:t>
      </w:r>
      <w:proofErr w:type="spellStart"/>
      <w:r>
        <w:rPr>
          <w:rFonts w:eastAsia="Times New Roman" w:cs="Times New Roman"/>
          <w:szCs w:val="24"/>
        </w:rPr>
        <w:t>υπερταμείο</w:t>
      </w:r>
      <w:proofErr w:type="spellEnd"/>
      <w:r>
        <w:rPr>
          <w:rFonts w:eastAsia="Times New Roman" w:cs="Times New Roman"/>
          <w:szCs w:val="24"/>
        </w:rPr>
        <w:t xml:space="preserve"> ήταν μέσα σε αυτά που ψηφίσαμε. </w:t>
      </w:r>
    </w:p>
    <w:p w14:paraId="1FBBA5B6" w14:textId="77777777" w:rsidR="00B341EB" w:rsidRDefault="001F132F">
      <w:pPr>
        <w:spacing w:after="0" w:line="600" w:lineRule="auto"/>
        <w:ind w:firstLine="720"/>
        <w:jc w:val="both"/>
        <w:rPr>
          <w:rFonts w:eastAsia="Times New Roman"/>
          <w:color w:val="000000"/>
          <w:szCs w:val="24"/>
          <w:shd w:val="clear" w:color="auto" w:fill="FFFFFF"/>
        </w:rPr>
      </w:pPr>
      <w:r>
        <w:rPr>
          <w:rFonts w:eastAsia="Times New Roman"/>
          <w:szCs w:val="24"/>
        </w:rPr>
        <w:t xml:space="preserve">Προχωράμε στη συζήτηση της πρώτης με αριθμό </w:t>
      </w:r>
      <w:r>
        <w:rPr>
          <w:rFonts w:eastAsia="Times New Roman"/>
          <w:color w:val="000000"/>
          <w:szCs w:val="24"/>
          <w:shd w:val="clear" w:color="auto" w:fill="FFFFFF"/>
        </w:rPr>
        <w:t>1258/13-9-2016 επίκαιρη</w:t>
      </w:r>
      <w:r>
        <w:rPr>
          <w:rFonts w:eastAsia="Times New Roman"/>
          <w:color w:val="000000"/>
          <w:szCs w:val="24"/>
          <w:shd w:val="clear" w:color="auto" w:fill="FFFFFF"/>
        </w:rPr>
        <w:t>ς ερώτησης πρώτου κύκλου του Βουλευτή Χίου της Νέας Δημοκρατίας κ. </w:t>
      </w:r>
      <w:r>
        <w:rPr>
          <w:rFonts w:eastAsia="Times New Roman"/>
          <w:bCs/>
          <w:color w:val="000000"/>
          <w:szCs w:val="24"/>
          <w:shd w:val="clear" w:color="auto" w:fill="FFFFFF"/>
        </w:rPr>
        <w:t xml:space="preserve">Παναγιώτη </w:t>
      </w:r>
      <w:proofErr w:type="spellStart"/>
      <w:r>
        <w:rPr>
          <w:rFonts w:eastAsia="Times New Roman"/>
          <w:bCs/>
          <w:color w:val="000000"/>
          <w:szCs w:val="24"/>
          <w:shd w:val="clear" w:color="auto" w:fill="FFFFFF"/>
        </w:rPr>
        <w:t>Μηταράκη</w:t>
      </w:r>
      <w:proofErr w:type="spellEnd"/>
      <w:r>
        <w:rPr>
          <w:rFonts w:eastAsia="Times New Roman"/>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Εσωτερικών και Διοικητικής Ανασυγκρότησης,</w:t>
      </w:r>
      <w:r>
        <w:rPr>
          <w:rFonts w:eastAsia="Times New Roman"/>
          <w:b/>
          <w:color w:val="000000"/>
          <w:szCs w:val="24"/>
          <w:shd w:val="clear" w:color="auto" w:fill="FFFFFF"/>
        </w:rPr>
        <w:t> </w:t>
      </w:r>
      <w:r>
        <w:rPr>
          <w:rFonts w:eastAsia="Times New Roman"/>
          <w:color w:val="000000"/>
          <w:szCs w:val="24"/>
          <w:shd w:val="clear" w:color="auto" w:fill="FFFFFF"/>
        </w:rPr>
        <w:t>σχετικά με την έξαρση του μεταναστευτικού προβλήματος στη Χίο.</w:t>
      </w:r>
    </w:p>
    <w:p w14:paraId="1FBBA5B7" w14:textId="77777777" w:rsidR="00B341EB" w:rsidRDefault="001F132F">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Πιστεύω ότι θα ακούσουμε ενδιαφέροντα πράγματα και από τις δύο πλευρές. </w:t>
      </w:r>
    </w:p>
    <w:p w14:paraId="1FBBA5B8" w14:textId="77777777" w:rsidR="00B341EB" w:rsidRDefault="001F132F">
      <w:pPr>
        <w:spacing w:after="0" w:line="600" w:lineRule="auto"/>
        <w:ind w:firstLine="709"/>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Μηταράκη</w:t>
      </w:r>
      <w:proofErr w:type="spellEnd"/>
      <w:r>
        <w:rPr>
          <w:rFonts w:eastAsia="Times New Roman"/>
          <w:color w:val="000000"/>
          <w:szCs w:val="24"/>
          <w:shd w:val="clear" w:color="auto" w:fill="FFFFFF"/>
        </w:rPr>
        <w:t xml:space="preserve">, έχετε τον λόγο. </w:t>
      </w:r>
    </w:p>
    <w:p w14:paraId="1FBBA5B9" w14:textId="77777777" w:rsidR="00B341EB" w:rsidRDefault="001F132F">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ΠΑΝΑΓΙΩΤΗΣ ΜΗΤΑΡΑΚΗΣ:</w:t>
      </w:r>
      <w:r>
        <w:rPr>
          <w:rFonts w:eastAsia="Times New Roman"/>
          <w:color w:val="000000"/>
          <w:szCs w:val="24"/>
          <w:shd w:val="clear" w:color="auto" w:fill="FFFFFF"/>
        </w:rPr>
        <w:t xml:space="preserve"> Ευχαριστώ πολύ, κύριε Πρόεδρε.</w:t>
      </w:r>
    </w:p>
    <w:p w14:paraId="1FBBA5BA" w14:textId="77777777" w:rsidR="00B341EB" w:rsidRDefault="001F132F">
      <w:pPr>
        <w:spacing w:after="0" w:line="600" w:lineRule="auto"/>
        <w:jc w:val="both"/>
        <w:rPr>
          <w:rFonts w:eastAsia="Times New Roman"/>
          <w:color w:val="000000"/>
          <w:szCs w:val="24"/>
          <w:shd w:val="clear" w:color="auto" w:fill="FFFFFF"/>
        </w:rPr>
      </w:pPr>
      <w:r>
        <w:rPr>
          <w:rFonts w:eastAsia="Times New Roman"/>
          <w:color w:val="000000"/>
          <w:szCs w:val="24"/>
          <w:shd w:val="clear" w:color="auto" w:fill="FFFFFF"/>
        </w:rPr>
        <w:t>Θα ξεκινήσω με κάτι θετικό: Ευχαριστώ, κύριε Υπουργέ, που εντός ολίγων ημερών προσήλθατε στη Βουλ</w:t>
      </w:r>
      <w:r>
        <w:rPr>
          <w:rFonts w:eastAsia="Times New Roman"/>
          <w:color w:val="000000"/>
          <w:szCs w:val="24"/>
          <w:shd w:val="clear" w:color="auto" w:fill="FFFFFF"/>
        </w:rPr>
        <w:t xml:space="preserve">ή για να απαντήσετε άμεσα σε αυτή την επίκαιρη ερώτηση, που αφορά ένα θέμα το οποίο απασχολεί </w:t>
      </w:r>
      <w:r>
        <w:rPr>
          <w:rFonts w:eastAsia="Times New Roman"/>
          <w:color w:val="000000"/>
          <w:szCs w:val="24"/>
          <w:shd w:val="clear" w:color="auto" w:fill="FFFFFF"/>
        </w:rPr>
        <w:lastRenderedPageBreak/>
        <w:t>πραγματικά την κοινή γνώμη. Δυστυχώς, άλλοι συνάδελφοί σας δεν έχουν την ίδια ευαισθησία προς το Σώμα, όπως συζητήσαμε σήμερα</w:t>
      </w:r>
      <w:r>
        <w:rPr>
          <w:rFonts w:eastAsia="Times New Roman"/>
          <w:color w:val="000000"/>
          <w:szCs w:val="24"/>
          <w:shd w:val="clear" w:color="auto" w:fill="FFFFFF"/>
        </w:rPr>
        <w:t>,</w:t>
      </w:r>
      <w:r>
        <w:rPr>
          <w:rFonts w:eastAsia="Times New Roman"/>
          <w:color w:val="000000"/>
          <w:szCs w:val="24"/>
          <w:shd w:val="clear" w:color="auto" w:fill="FFFFFF"/>
        </w:rPr>
        <w:t xml:space="preserve"> κατά την έναρξη της συνεδρίασης. </w:t>
      </w:r>
    </w:p>
    <w:p w14:paraId="1FBBA5BB" w14:textId="77777777" w:rsidR="00B341EB" w:rsidRDefault="001F132F">
      <w:pPr>
        <w:spacing w:after="0" w:line="600" w:lineRule="auto"/>
        <w:ind w:firstLine="709"/>
        <w:jc w:val="both"/>
        <w:rPr>
          <w:rFonts w:eastAsia="Times New Roman"/>
          <w:szCs w:val="24"/>
        </w:rPr>
      </w:pPr>
      <w:r>
        <w:rPr>
          <w:rFonts w:eastAsia="Times New Roman"/>
          <w:szCs w:val="24"/>
        </w:rPr>
        <w:t>Κ</w:t>
      </w:r>
      <w:r>
        <w:rPr>
          <w:rFonts w:eastAsia="Times New Roman"/>
          <w:szCs w:val="24"/>
        </w:rPr>
        <w:t xml:space="preserve">ατέθεσα αυτή την επίκαιρη ερώτηση γιατί η Κυβέρνηση έρχεται, σύμφωνα με μια ανακοίνωση που είδαμε στο ΑΠΕ την προηγούμενη Παρασκευή, να προτείνει τη δημιουργία τριών </w:t>
      </w:r>
      <w:r>
        <w:rPr>
          <w:rFonts w:eastAsia="Times New Roman"/>
          <w:szCs w:val="24"/>
          <w:lang w:val="en-US"/>
        </w:rPr>
        <w:t>hotspot</w:t>
      </w:r>
      <w:r>
        <w:rPr>
          <w:rFonts w:eastAsia="Times New Roman"/>
          <w:szCs w:val="24"/>
        </w:rPr>
        <w:t xml:space="preserve"> στη Χίο, φορτώνοντας το νησί με δυσανάλογο βάρος, αντί να δείξετε την ευαισθησία π</w:t>
      </w:r>
      <w:r>
        <w:rPr>
          <w:rFonts w:eastAsia="Times New Roman"/>
          <w:szCs w:val="24"/>
        </w:rPr>
        <w:t xml:space="preserve">ου χρειάζεται μια εθνική περιοχή. </w:t>
      </w:r>
    </w:p>
    <w:p w14:paraId="1FBBA5BC" w14:textId="77777777" w:rsidR="00B341EB" w:rsidRDefault="001F132F">
      <w:pPr>
        <w:spacing w:after="0" w:line="600" w:lineRule="auto"/>
        <w:ind w:firstLine="720"/>
        <w:jc w:val="both"/>
        <w:rPr>
          <w:rFonts w:eastAsia="Times New Roman"/>
          <w:szCs w:val="24"/>
        </w:rPr>
      </w:pPr>
      <w:r>
        <w:rPr>
          <w:rFonts w:eastAsia="Times New Roman"/>
          <w:szCs w:val="24"/>
        </w:rPr>
        <w:t>Από τότε, βέβαια, προέκυψαν και δύο νέα γεγονότα: Πρώτον, τα προχθεσινά επεισόδια στη Χίο, που φυσικά όλοι καταδικάζουμε, και δεύτερον η τηλεοπτική παραίτηση του κ. Βουδούρη. Θα σας πω ευθέως ότι με τις επιλογές που κάνει</w:t>
      </w:r>
      <w:r>
        <w:rPr>
          <w:rFonts w:eastAsia="Times New Roman"/>
          <w:szCs w:val="24"/>
        </w:rPr>
        <w:t xml:space="preserve"> η Κυβέρνηση, με την πολιτική που ακολουθείτε, το μόνο που πετυχαίνετε είναι αφενός να εγκλωβίζετε τους πρόσφυγες και τους μετανάστες και αφετέρου να ρίχνετε νερό στον </w:t>
      </w:r>
      <w:r>
        <w:rPr>
          <w:rFonts w:eastAsia="Times New Roman"/>
          <w:szCs w:val="24"/>
        </w:rPr>
        <w:lastRenderedPageBreak/>
        <w:t xml:space="preserve">μύλο των ρατσιστικών αντιλήψεων και στον φόβο. Το δεύτερο θέμα στο οποίο πρέπει βεβαίως </w:t>
      </w:r>
      <w:r>
        <w:rPr>
          <w:rFonts w:eastAsia="Times New Roman"/>
          <w:szCs w:val="24"/>
        </w:rPr>
        <w:t xml:space="preserve">να τοποθετηθεί η Κυβέρνηση είναι οι καταγγελίες του κ. Βουδούρη για καθυστερήσεις, ολιγωρίες και υπερβολικές δαπάνες για τους μετανάστες. </w:t>
      </w:r>
    </w:p>
    <w:p w14:paraId="1FBBA5BD" w14:textId="77777777" w:rsidR="00B341EB" w:rsidRDefault="001F132F">
      <w:pPr>
        <w:spacing w:after="0" w:line="600" w:lineRule="auto"/>
        <w:ind w:firstLine="720"/>
        <w:jc w:val="both"/>
        <w:rPr>
          <w:rFonts w:eastAsia="Times New Roman"/>
          <w:szCs w:val="24"/>
        </w:rPr>
      </w:pPr>
      <w:r>
        <w:rPr>
          <w:rFonts w:eastAsia="Times New Roman"/>
          <w:szCs w:val="24"/>
        </w:rPr>
        <w:t xml:space="preserve">Κύριε Υπουργέ, οι Χιώτες από την πρώτη στιγμή επέλεξαν να σηκώσουν ένα βάρος που δεν τους αναλογούσε. Ήταν οι πρώτοι </w:t>
      </w:r>
      <w:r>
        <w:rPr>
          <w:rFonts w:eastAsia="Times New Roman"/>
          <w:szCs w:val="24"/>
        </w:rPr>
        <w:t xml:space="preserve">που δέχθηκαν να δημιουργηθεί </w:t>
      </w:r>
      <w:r>
        <w:rPr>
          <w:rFonts w:eastAsia="Times New Roman"/>
          <w:szCs w:val="24"/>
          <w:lang w:val="en-US"/>
        </w:rPr>
        <w:t>hotspot</w:t>
      </w:r>
      <w:r>
        <w:rPr>
          <w:rFonts w:eastAsia="Times New Roman"/>
          <w:szCs w:val="24"/>
        </w:rPr>
        <w:t xml:space="preserve"> στο νησί. Με δικές τους δαπάνες, με δαπάνες του Δήμου Χίου αγοράστηκε η ΒΙΑΛ. Όμως, αυτό δεν αναγνωρίστηκε από τους ιθύνοντες. Αντίθετα, φαίνεται ότι εκλαμβάνεται ως αδυναμία και η Χίος μετατρέπεται σε μια νέα </w:t>
      </w:r>
      <w:proofErr w:type="spellStart"/>
      <w:r>
        <w:rPr>
          <w:rFonts w:eastAsia="Times New Roman"/>
          <w:szCs w:val="24"/>
        </w:rPr>
        <w:t>Ειδομένη</w:t>
      </w:r>
      <w:proofErr w:type="spellEnd"/>
      <w:r>
        <w:rPr>
          <w:rFonts w:eastAsia="Times New Roman"/>
          <w:szCs w:val="24"/>
        </w:rPr>
        <w:t>.</w:t>
      </w:r>
      <w:r>
        <w:rPr>
          <w:rFonts w:eastAsia="Times New Roman"/>
          <w:szCs w:val="24"/>
        </w:rPr>
        <w:t xml:space="preserve"> Έχει σήμερα τρεις χιλιάδες πρόσφυγες και μετανάστες, αριθμό διπλάσιο απ’ ότι τον Μάιο, όταν τέθηκε σε ισχύ η συμφωνία Ευρωπαϊκής Ένωσης και Τουρκίας. Σήμερα η Χίος, κύριε Πρόεδρε, κυρίες και κύριοι συνάδελφοι, φιλοξενεί </w:t>
      </w:r>
      <w:proofErr w:type="spellStart"/>
      <w:r>
        <w:rPr>
          <w:rFonts w:eastAsia="Times New Roman"/>
          <w:szCs w:val="24"/>
        </w:rPr>
        <w:t>δωδεκαπλάσιο</w:t>
      </w:r>
      <w:proofErr w:type="spellEnd"/>
      <w:r>
        <w:rPr>
          <w:rFonts w:eastAsia="Times New Roman"/>
          <w:szCs w:val="24"/>
        </w:rPr>
        <w:t xml:space="preserve"> αριθμό προσφύγων και μ</w:t>
      </w:r>
      <w:r>
        <w:rPr>
          <w:rFonts w:eastAsia="Times New Roman"/>
          <w:szCs w:val="24"/>
        </w:rPr>
        <w:t>εταναστών</w:t>
      </w:r>
      <w:r>
        <w:rPr>
          <w:rFonts w:eastAsia="Times New Roman"/>
          <w:szCs w:val="24"/>
        </w:rPr>
        <w:t>,</w:t>
      </w:r>
      <w:r>
        <w:rPr>
          <w:rFonts w:eastAsia="Times New Roman"/>
          <w:szCs w:val="24"/>
        </w:rPr>
        <w:t xml:space="preserve"> σε σχέση με τον εθνικό μέσο όρο.</w:t>
      </w:r>
    </w:p>
    <w:p w14:paraId="1FBBA5BE" w14:textId="77777777" w:rsidR="00B341EB" w:rsidRDefault="001F132F">
      <w:pPr>
        <w:spacing w:after="0" w:line="600" w:lineRule="auto"/>
        <w:ind w:firstLine="720"/>
        <w:jc w:val="both"/>
        <w:rPr>
          <w:rFonts w:eastAsia="Times New Roman"/>
          <w:szCs w:val="24"/>
        </w:rPr>
      </w:pPr>
      <w:r>
        <w:rPr>
          <w:rFonts w:eastAsia="Times New Roman"/>
          <w:szCs w:val="24"/>
        </w:rPr>
        <w:lastRenderedPageBreak/>
        <w:t xml:space="preserve">Κάνατε μια σύσκεψη την προηγούμενη Παρασκευή, από την οποία έλειπαν οι δύο Βουλευτές του </w:t>
      </w:r>
      <w:r>
        <w:rPr>
          <w:rFonts w:eastAsia="Times New Roman"/>
          <w:szCs w:val="24"/>
        </w:rPr>
        <w:t>ν</w:t>
      </w:r>
      <w:r>
        <w:rPr>
          <w:rFonts w:eastAsia="Times New Roman"/>
          <w:szCs w:val="24"/>
        </w:rPr>
        <w:t>ομού, ο κ. Μιχαηλίδης του ΣΥΡΙΖΑ και εγώ. Εκεί αποφασίσατε, όπως λέει η ανακοίνωση, να δημιουργηθούν τρία σημεία φιλοξενία</w:t>
      </w:r>
      <w:r>
        <w:rPr>
          <w:rFonts w:eastAsia="Times New Roman"/>
          <w:szCs w:val="24"/>
        </w:rPr>
        <w:t>ς στη Χίο. Όταν έχουμε επίσημη χωρητικότητα για χίλια εκατό άτομα, σήμερα έχουμε τρείς χιλιάδες εξακόσια. Όταν πάμε σε επίσημη χωρητικότητα τρεις χιλιάδες, πόσους θα έχει η Χίος; Οκτώ χιλιάδες;</w:t>
      </w:r>
    </w:p>
    <w:p w14:paraId="1FBBA5BF" w14:textId="77777777" w:rsidR="00B341EB" w:rsidRDefault="001F132F">
      <w:pPr>
        <w:spacing w:after="0" w:line="600" w:lineRule="auto"/>
        <w:ind w:firstLine="720"/>
        <w:jc w:val="both"/>
        <w:rPr>
          <w:rFonts w:eastAsia="Times New Roman"/>
          <w:szCs w:val="24"/>
        </w:rPr>
      </w:pPr>
      <w:r>
        <w:rPr>
          <w:rFonts w:eastAsia="Times New Roman"/>
          <w:szCs w:val="24"/>
        </w:rPr>
        <w:t>Κύριε Υπουργέ</w:t>
      </w:r>
      <w:r>
        <w:rPr>
          <w:rFonts w:eastAsia="Times New Roman"/>
          <w:szCs w:val="24"/>
        </w:rPr>
        <w:t xml:space="preserve"> -</w:t>
      </w:r>
      <w:r>
        <w:rPr>
          <w:rFonts w:eastAsia="Times New Roman"/>
          <w:szCs w:val="24"/>
        </w:rPr>
        <w:t>και θα κλείσω με αυτό, κύριε Πρόεδρε</w:t>
      </w:r>
      <w:r>
        <w:rPr>
          <w:rFonts w:eastAsia="Times New Roman"/>
          <w:szCs w:val="24"/>
        </w:rPr>
        <w:t>-</w:t>
      </w:r>
      <w:r>
        <w:rPr>
          <w:rFonts w:eastAsia="Times New Roman"/>
          <w:szCs w:val="24"/>
        </w:rPr>
        <w:t xml:space="preserve"> η Χίος δε</w:t>
      </w:r>
      <w:r>
        <w:rPr>
          <w:rFonts w:eastAsia="Times New Roman"/>
          <w:szCs w:val="24"/>
        </w:rPr>
        <w:t xml:space="preserve">ν εμπιστεύεται αυτή την Κυβέρνηση. Τον Οκτώβριο του 2015 υποσχεθήκατε ότι θα ορισθεί συντονιστής στο νησί. Είχαμε έναν έντονο διάλογο στο Δημαρχείο, σας θυμίζω. Δυστυχώς, δικαιωθήκαμε. Ακόμα δεν έχει ορισθεί συντονιστής. </w:t>
      </w:r>
    </w:p>
    <w:p w14:paraId="1FBBA5C0" w14:textId="77777777" w:rsidR="00B341EB" w:rsidRDefault="001F132F">
      <w:pPr>
        <w:spacing w:after="0" w:line="600" w:lineRule="auto"/>
        <w:jc w:val="both"/>
        <w:rPr>
          <w:rFonts w:eastAsia="Times New Roman"/>
          <w:szCs w:val="24"/>
        </w:rPr>
      </w:pPr>
      <w:r>
        <w:rPr>
          <w:rFonts w:eastAsia="Times New Roman"/>
          <w:szCs w:val="24"/>
        </w:rPr>
        <w:t>Οι Χιώτες δέχθηκαν να μισθώσουν, ν</w:t>
      </w:r>
      <w:r>
        <w:rPr>
          <w:rFonts w:eastAsia="Times New Roman"/>
          <w:szCs w:val="24"/>
        </w:rPr>
        <w:t xml:space="preserve">α αγοράσουν το </w:t>
      </w:r>
      <w:r>
        <w:rPr>
          <w:rFonts w:eastAsia="Times New Roman"/>
          <w:szCs w:val="24"/>
          <w:lang w:val="en-US"/>
        </w:rPr>
        <w:t>hotspot</w:t>
      </w:r>
      <w:r>
        <w:rPr>
          <w:rFonts w:eastAsia="Times New Roman"/>
          <w:szCs w:val="24"/>
        </w:rPr>
        <w:t xml:space="preserve"> και να το δώσουν δωρεάν στο Υπουργείο, με τη δέσμευση ότι οι πρόσφυγες θα μένουν για εβδομήντα δύο ώρες. Δεν τηρήσατε αυτή την υποχρέωση. Λέγατε ότι οι διαδικασίες ασύλου θα προχωρήσουν μέσα σε ελάχιστες εβδομάδες. Δεν τηρήσατε αυτή </w:t>
      </w:r>
      <w:r>
        <w:rPr>
          <w:rFonts w:eastAsia="Times New Roman"/>
          <w:szCs w:val="24"/>
        </w:rPr>
        <w:lastRenderedPageBreak/>
        <w:t xml:space="preserve">την υπόσχεση. Διαβεβαιώνατε ότι με τη συμφωνία Ευρωπαϊκής Ένωσης και Τουρκίας θα </w:t>
      </w:r>
      <w:proofErr w:type="spellStart"/>
      <w:r>
        <w:rPr>
          <w:rFonts w:eastAsia="Times New Roman"/>
          <w:szCs w:val="24"/>
        </w:rPr>
        <w:t>αποσυμφορήσετε</w:t>
      </w:r>
      <w:proofErr w:type="spellEnd"/>
      <w:r>
        <w:rPr>
          <w:rFonts w:eastAsia="Times New Roman"/>
          <w:szCs w:val="24"/>
        </w:rPr>
        <w:t xml:space="preserve"> το νησί. Αυτό δεν έγινε. Αντίθετα, αυτή τη στιγμή έχουμε μια έκρυθμη κατάσταση. </w:t>
      </w:r>
    </w:p>
    <w:p w14:paraId="1FBBA5C1" w14:textId="77777777" w:rsidR="00B341EB" w:rsidRDefault="001F132F">
      <w:pPr>
        <w:spacing w:after="0" w:line="600" w:lineRule="auto"/>
        <w:ind w:firstLine="720"/>
        <w:jc w:val="both"/>
        <w:rPr>
          <w:rFonts w:eastAsia="Times New Roman"/>
          <w:szCs w:val="24"/>
        </w:rPr>
      </w:pPr>
      <w:r>
        <w:rPr>
          <w:rFonts w:eastAsia="Times New Roman"/>
          <w:szCs w:val="24"/>
        </w:rPr>
        <w:t>Σας ρωτώ, λοιπόν, συγκεκριμένα: Πώς και πότε, με ποιες διαδικασίες και ποιους σ</w:t>
      </w:r>
      <w:r>
        <w:rPr>
          <w:rFonts w:eastAsia="Times New Roman"/>
          <w:szCs w:val="24"/>
        </w:rPr>
        <w:t>τόχους θα προχωρήσετε σε μέτρα, ώστε η Χίος να σηκώσει ανάλογο βάρος με την υπόλοιπη χώρα</w:t>
      </w:r>
      <w:r>
        <w:rPr>
          <w:rFonts w:eastAsia="Times New Roman"/>
          <w:szCs w:val="24"/>
        </w:rPr>
        <w:t>;</w:t>
      </w:r>
      <w:r>
        <w:rPr>
          <w:rFonts w:eastAsia="Times New Roman"/>
          <w:szCs w:val="24"/>
        </w:rPr>
        <w:t xml:space="preserve"> </w:t>
      </w:r>
    </w:p>
    <w:p w14:paraId="1FBBA5C2" w14:textId="77777777" w:rsidR="00B341EB" w:rsidRDefault="001F132F">
      <w:pPr>
        <w:spacing w:after="0" w:line="600" w:lineRule="auto"/>
        <w:ind w:firstLine="720"/>
        <w:jc w:val="both"/>
        <w:rPr>
          <w:rFonts w:eastAsia="Times New Roman"/>
          <w:szCs w:val="24"/>
        </w:rPr>
      </w:pPr>
      <w:r>
        <w:rPr>
          <w:rFonts w:eastAsia="Times New Roman"/>
          <w:szCs w:val="24"/>
        </w:rPr>
        <w:t xml:space="preserve">Ευχαριστώ πολύ.  </w:t>
      </w:r>
    </w:p>
    <w:p w14:paraId="1FBBA5C3" w14:textId="77777777" w:rsidR="00B341EB" w:rsidRDefault="001F132F">
      <w:pPr>
        <w:spacing w:after="0" w:line="600" w:lineRule="auto"/>
        <w:jc w:val="both"/>
        <w:rPr>
          <w:rFonts w:eastAsia="Times New Roman" w:cs="Times New Roman"/>
          <w:szCs w:val="24"/>
        </w:rPr>
      </w:pPr>
      <w:r>
        <w:rPr>
          <w:rFonts w:eastAsia="Times New Roman"/>
          <w:szCs w:val="24"/>
        </w:rPr>
        <w:t xml:space="preserve"> </w:t>
      </w:r>
      <w:r>
        <w:rPr>
          <w:rFonts w:eastAsia="Times New Roman"/>
          <w:szCs w:val="24"/>
        </w:rPr>
        <w:tab/>
      </w: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1FBBA5C4" w14:textId="77777777" w:rsidR="00B341EB" w:rsidRDefault="001F132F">
      <w:pPr>
        <w:spacing w:after="0" w:line="600" w:lineRule="auto"/>
        <w:ind w:firstLine="720"/>
        <w:jc w:val="both"/>
        <w:rPr>
          <w:rFonts w:eastAsia="Times New Roman"/>
          <w:szCs w:val="24"/>
        </w:rPr>
      </w:pPr>
      <w:r>
        <w:rPr>
          <w:rFonts w:eastAsia="Times New Roman"/>
          <w:b/>
          <w:szCs w:val="24"/>
        </w:rPr>
        <w:t xml:space="preserve"> ΙΩΑΝΝΗΣ ΜΟΥΖΑΛΑΣ (Αναπληρωτής Υπουργός Εσωτερικών και Διοικητικής Ανασυγκρότησης): </w:t>
      </w:r>
      <w:r>
        <w:rPr>
          <w:rFonts w:eastAsia="Times New Roman"/>
          <w:szCs w:val="24"/>
        </w:rPr>
        <w:t xml:space="preserve">Κύριε Πρόεδρε, κυρίες και κύριοι Βουλευτές, όσον αφορά τον κ. </w:t>
      </w:r>
      <w:proofErr w:type="spellStart"/>
      <w:r>
        <w:rPr>
          <w:rFonts w:eastAsia="Times New Roman"/>
          <w:szCs w:val="24"/>
        </w:rPr>
        <w:t>Μηταράκη</w:t>
      </w:r>
      <w:proofErr w:type="spellEnd"/>
      <w:r>
        <w:rPr>
          <w:rFonts w:eastAsia="Times New Roman"/>
          <w:szCs w:val="24"/>
        </w:rPr>
        <w:t>, εγώ θεωρώ ότι πρόκειται για έναν νοήμονα και καλλιεργημένο Βουλευτή μας με μια προσωπική επαγγελματι</w:t>
      </w:r>
      <w:r>
        <w:rPr>
          <w:rFonts w:eastAsia="Times New Roman"/>
          <w:szCs w:val="24"/>
        </w:rPr>
        <w:t xml:space="preserve">κή θητεία που εγγυάται αυτά που είπα προηγούμενα, ότι πρόκειται για έναν έξυπνο άνθρωπο και καλλιεργημένο. Ο τρόπος με τον οποίο απευθύνεται στη Βουλή είναι κόσμιος. Δεν είναι κόσμιος, όμως, ο τρόπος με τον οποίο απευθύνεται στον λαό της Χίου. </w:t>
      </w:r>
    </w:p>
    <w:p w14:paraId="1FBBA5C5" w14:textId="77777777" w:rsidR="00B341EB" w:rsidRDefault="001F132F">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Μηταρ</w:t>
      </w:r>
      <w:r>
        <w:rPr>
          <w:rFonts w:eastAsia="Times New Roman"/>
          <w:szCs w:val="24"/>
        </w:rPr>
        <w:t>άκη</w:t>
      </w:r>
      <w:proofErr w:type="spellEnd"/>
      <w:r>
        <w:rPr>
          <w:rFonts w:eastAsia="Times New Roman"/>
          <w:szCs w:val="24"/>
        </w:rPr>
        <w:t xml:space="preserve">, έχω εδώ δικά σας δημοσιεύματα –θα τα καταθέσω- όπου καλείτε πρακτικά τον λαό της Χίου σε εξέγερση. Καλύπτετε πρακτικά τις εξεγέρσεις. Καλύπτετε πρακτικά με τις φωνές σας αυτά τα οποία δεν θα έπρεπε να γίνονται. Γιατί ζητάτε την παραίτησή μου; </w:t>
      </w:r>
    </w:p>
    <w:p w14:paraId="1FBBA5C6" w14:textId="77777777" w:rsidR="00B341EB" w:rsidRDefault="001F132F">
      <w:pPr>
        <w:spacing w:after="0"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δημοσιεύματα,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w:t>
      </w:r>
      <w:r>
        <w:rPr>
          <w:rFonts w:eastAsia="Times New Roman" w:cs="Times New Roman"/>
          <w:szCs w:val="24"/>
        </w:rPr>
        <w:t>ν της Βουλής)</w:t>
      </w:r>
    </w:p>
    <w:p w14:paraId="1FBBA5C7" w14:textId="77777777" w:rsidR="00B341EB" w:rsidRDefault="001F132F">
      <w:pPr>
        <w:spacing w:after="0" w:line="600" w:lineRule="auto"/>
        <w:ind w:firstLine="720"/>
        <w:jc w:val="both"/>
        <w:rPr>
          <w:rFonts w:eastAsia="Times New Roman"/>
          <w:szCs w:val="24"/>
        </w:rPr>
      </w:pPr>
      <w:r>
        <w:rPr>
          <w:rFonts w:eastAsia="Times New Roman"/>
          <w:szCs w:val="24"/>
        </w:rPr>
        <w:t xml:space="preserve">Μαζί με τον Δήμαρχο, τον </w:t>
      </w:r>
      <w:proofErr w:type="spellStart"/>
      <w:r>
        <w:rPr>
          <w:rFonts w:eastAsia="Times New Roman"/>
          <w:szCs w:val="24"/>
        </w:rPr>
        <w:t>Αντιπεριφερειάρχη</w:t>
      </w:r>
      <w:proofErr w:type="spellEnd"/>
      <w:r>
        <w:rPr>
          <w:rFonts w:eastAsia="Times New Roman"/>
          <w:szCs w:val="24"/>
        </w:rPr>
        <w:t>, τον υπεύθυνο από την Ύπατη Αρμοστεία του ΟΗΕ και τον Εκπρόσωπο της Ευρωπαϊκής Επιτροπής –και το τονίζω αυτό- προτείναμε πολύ συγκεκριμένα μέτρα, για να ανακουφίσουμε τα πραγματικά προβλήματα</w:t>
      </w:r>
      <w:r>
        <w:rPr>
          <w:rFonts w:eastAsia="Times New Roman"/>
          <w:szCs w:val="24"/>
        </w:rPr>
        <w:t>,</w:t>
      </w:r>
      <w:r>
        <w:rPr>
          <w:rFonts w:eastAsia="Times New Roman"/>
          <w:szCs w:val="24"/>
        </w:rPr>
        <w:t xml:space="preserve"> που ο </w:t>
      </w:r>
      <w:r>
        <w:rPr>
          <w:rFonts w:eastAsia="Times New Roman"/>
          <w:szCs w:val="24"/>
        </w:rPr>
        <w:t xml:space="preserve">λαός της Χίου αντιμετωπίζει. </w:t>
      </w:r>
    </w:p>
    <w:p w14:paraId="1FBBA5C8" w14:textId="77777777" w:rsidR="00B341EB" w:rsidRDefault="001F132F">
      <w:pPr>
        <w:spacing w:after="0" w:line="600" w:lineRule="auto"/>
        <w:ind w:firstLine="720"/>
        <w:jc w:val="both"/>
        <w:rPr>
          <w:rFonts w:eastAsia="Times New Roman"/>
          <w:szCs w:val="24"/>
        </w:rPr>
      </w:pPr>
      <w:r>
        <w:rPr>
          <w:rFonts w:eastAsia="Times New Roman"/>
          <w:szCs w:val="24"/>
        </w:rPr>
        <w:t xml:space="preserve">Και είναι αλήθεια ότι υπάρχει ένας υπερπληθυσμός στα νησιά μας, ειδικά στην Χίο και στη Μυτιλήνη, ο οποίος επειδή έχει αλλάξει και η φύση του προβλήματος, δημιουργεί πραγματικά θέματα που πριν δεν υπήρχαν. </w:t>
      </w:r>
    </w:p>
    <w:p w14:paraId="1FBBA5C9" w14:textId="77777777" w:rsidR="00B341EB" w:rsidRDefault="001F132F">
      <w:pPr>
        <w:spacing w:after="0" w:line="600" w:lineRule="auto"/>
        <w:ind w:firstLine="720"/>
        <w:jc w:val="both"/>
        <w:rPr>
          <w:rFonts w:eastAsia="Times New Roman"/>
          <w:szCs w:val="24"/>
        </w:rPr>
      </w:pPr>
      <w:r>
        <w:rPr>
          <w:rFonts w:eastAsia="Times New Roman"/>
          <w:szCs w:val="24"/>
        </w:rPr>
        <w:lastRenderedPageBreak/>
        <w:t>Προτείναμε, λοιπόν,</w:t>
      </w:r>
      <w:r>
        <w:rPr>
          <w:rFonts w:eastAsia="Times New Roman"/>
          <w:szCs w:val="24"/>
        </w:rPr>
        <w:t xml:space="preserve"> άμεση μεταφορά στην ενδοχώρα σημαντικού αριθμού προσφύγων</w:t>
      </w:r>
      <w:r>
        <w:rPr>
          <w:rFonts w:eastAsia="Times New Roman"/>
          <w:szCs w:val="24"/>
        </w:rPr>
        <w:t>,</w:t>
      </w:r>
      <w:r>
        <w:rPr>
          <w:rFonts w:eastAsia="Times New Roman"/>
          <w:szCs w:val="24"/>
        </w:rPr>
        <w:t xml:space="preserve"> που το αίτημα ασύλου τους παραπέμφθηκε στην κανονική διαδικασία, λειτουργία ενδιαμέσου κέντρου κράτησης στην περιοχή </w:t>
      </w:r>
      <w:proofErr w:type="spellStart"/>
      <w:r>
        <w:rPr>
          <w:rFonts w:eastAsia="Times New Roman"/>
          <w:szCs w:val="24"/>
        </w:rPr>
        <w:t>Μυρσινίδι</w:t>
      </w:r>
      <w:proofErr w:type="spellEnd"/>
      <w:r>
        <w:rPr>
          <w:rFonts w:eastAsia="Times New Roman"/>
          <w:szCs w:val="24"/>
        </w:rPr>
        <w:t xml:space="preserve"> για ανθρώπους με </w:t>
      </w:r>
      <w:proofErr w:type="spellStart"/>
      <w:r>
        <w:rPr>
          <w:rFonts w:eastAsia="Times New Roman"/>
          <w:szCs w:val="24"/>
        </w:rPr>
        <w:t>παραβατική</w:t>
      </w:r>
      <w:proofErr w:type="spellEnd"/>
      <w:r>
        <w:rPr>
          <w:rFonts w:eastAsia="Times New Roman"/>
          <w:szCs w:val="24"/>
        </w:rPr>
        <w:t xml:space="preserve"> συμπεριφορά. </w:t>
      </w:r>
    </w:p>
    <w:p w14:paraId="1FBBA5CA" w14:textId="77777777" w:rsidR="00B341EB" w:rsidRDefault="001F132F">
      <w:pPr>
        <w:spacing w:after="0" w:line="600" w:lineRule="auto"/>
        <w:ind w:firstLine="720"/>
        <w:jc w:val="both"/>
        <w:rPr>
          <w:rFonts w:eastAsia="Times New Roman"/>
          <w:szCs w:val="24"/>
        </w:rPr>
      </w:pPr>
      <w:r>
        <w:rPr>
          <w:rFonts w:eastAsia="Times New Roman"/>
          <w:szCs w:val="24"/>
        </w:rPr>
        <w:t>Και είχαμε διαδήλωση –που τ</w:t>
      </w:r>
      <w:r>
        <w:rPr>
          <w:rFonts w:eastAsia="Times New Roman"/>
          <w:szCs w:val="24"/>
        </w:rPr>
        <w:t xml:space="preserve">ην υποστηρίξατε, κύριε </w:t>
      </w:r>
      <w:proofErr w:type="spellStart"/>
      <w:r>
        <w:rPr>
          <w:rFonts w:eastAsia="Times New Roman"/>
          <w:szCs w:val="24"/>
        </w:rPr>
        <w:t>Μηταράκη</w:t>
      </w:r>
      <w:proofErr w:type="spellEnd"/>
      <w:r>
        <w:rPr>
          <w:rFonts w:eastAsia="Times New Roman"/>
          <w:szCs w:val="24"/>
        </w:rPr>
        <w:t xml:space="preserve">- των χωριών στο </w:t>
      </w:r>
      <w:proofErr w:type="spellStart"/>
      <w:r>
        <w:rPr>
          <w:rFonts w:eastAsia="Times New Roman"/>
          <w:szCs w:val="24"/>
        </w:rPr>
        <w:t>Μυρσινίδι</w:t>
      </w:r>
      <w:proofErr w:type="spellEnd"/>
      <w:r>
        <w:rPr>
          <w:rFonts w:eastAsia="Times New Roman"/>
          <w:szCs w:val="24"/>
        </w:rPr>
        <w:t xml:space="preserve">. Θα σας καταθέσω τις φωτογραφίες από το </w:t>
      </w:r>
      <w:proofErr w:type="spellStart"/>
      <w:r>
        <w:rPr>
          <w:rFonts w:eastAsia="Times New Roman"/>
          <w:szCs w:val="24"/>
        </w:rPr>
        <w:t>Μυρσινίδι</w:t>
      </w:r>
      <w:proofErr w:type="spellEnd"/>
      <w:r>
        <w:rPr>
          <w:rFonts w:eastAsia="Times New Roman"/>
          <w:szCs w:val="24"/>
        </w:rPr>
        <w:t xml:space="preserve">. Δεν έχει χωριά. Ο </w:t>
      </w:r>
      <w:proofErr w:type="spellStart"/>
      <w:r>
        <w:rPr>
          <w:rFonts w:eastAsia="Times New Roman"/>
          <w:szCs w:val="24"/>
        </w:rPr>
        <w:t>Βροντάδος</w:t>
      </w:r>
      <w:proofErr w:type="spellEnd"/>
      <w:r>
        <w:rPr>
          <w:rFonts w:eastAsia="Times New Roman"/>
          <w:szCs w:val="24"/>
        </w:rPr>
        <w:t xml:space="preserve"> είναι μονάχα, ο οποίος είναι σε μια απόσταση οδικά τριών χιλιομέτρων, αφού περάσεις τρία βουνά. Και μιλάμε για κέντρο κ</w:t>
      </w:r>
      <w:r>
        <w:rPr>
          <w:rFonts w:eastAsia="Times New Roman"/>
          <w:szCs w:val="24"/>
        </w:rPr>
        <w:t>ράτησης, το οποίο λειτουργούσε από το 1997 και απλά ανακαινίζεται</w:t>
      </w:r>
      <w:r>
        <w:rPr>
          <w:rFonts w:eastAsia="Times New Roman"/>
          <w:szCs w:val="24"/>
        </w:rPr>
        <w:t>,</w:t>
      </w:r>
      <w:r>
        <w:rPr>
          <w:rFonts w:eastAsia="Times New Roman"/>
          <w:szCs w:val="24"/>
        </w:rPr>
        <w:t xml:space="preserve"> για να λειτουργήσει πάλι με καλύτερες συνθήκες. Θα τα καταθέσω και αυτά. </w:t>
      </w:r>
    </w:p>
    <w:p w14:paraId="1FBBA5C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Εσωτερικών 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w:t>
      </w:r>
      <w:r>
        <w:rPr>
          <w:rFonts w:eastAsia="Times New Roman" w:cs="Times New Roman"/>
          <w:szCs w:val="24"/>
        </w:rPr>
        <w:t xml:space="preserve">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FBBA5C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Προτείναμε και εξασφαλίσαμε 3,7 εκατομμύρια ευρώ για τη δημιουργία καινούργιου χώρου, ώστε να μπορέσει να </w:t>
      </w:r>
      <w:r>
        <w:rPr>
          <w:rFonts w:eastAsia="Times New Roman" w:cs="Times New Roman"/>
          <w:szCs w:val="24"/>
        </w:rPr>
        <w:t xml:space="preserve">ανακουφιστεί η ΒΙΑΛ και –κάτι το οποίο αποκρύπτετε, κύριε </w:t>
      </w:r>
      <w:proofErr w:type="spellStart"/>
      <w:r>
        <w:rPr>
          <w:rFonts w:eastAsia="Times New Roman" w:cs="Times New Roman"/>
          <w:szCs w:val="24"/>
        </w:rPr>
        <w:t>Μηταράκη</w:t>
      </w:r>
      <w:proofErr w:type="spellEnd"/>
      <w:r>
        <w:rPr>
          <w:rFonts w:eastAsia="Times New Roman" w:cs="Times New Roman"/>
          <w:szCs w:val="24"/>
        </w:rPr>
        <w:t xml:space="preserve"> και το κάνετε επίτηδες- να διαλυθεί επιτέλους η Σούδα και το ΔΗΠΕΘΕ</w:t>
      </w:r>
      <w:r>
        <w:rPr>
          <w:rFonts w:eastAsia="Times New Roman" w:cs="Times New Roman"/>
          <w:szCs w:val="24"/>
        </w:rPr>
        <w:t>,</w:t>
      </w:r>
      <w:r>
        <w:rPr>
          <w:rFonts w:eastAsia="Times New Roman" w:cs="Times New Roman"/>
          <w:szCs w:val="24"/>
        </w:rPr>
        <w:t xml:space="preserve"> που δημιουργούν αισθητικό και πολιτικό </w:t>
      </w:r>
      <w:r>
        <w:rPr>
          <w:rFonts w:eastAsia="Times New Roman" w:cs="Times New Roman"/>
          <w:szCs w:val="24"/>
        </w:rPr>
        <w:t xml:space="preserve">πρόβλημα </w:t>
      </w:r>
      <w:r>
        <w:rPr>
          <w:rFonts w:eastAsia="Times New Roman" w:cs="Times New Roman"/>
          <w:szCs w:val="24"/>
        </w:rPr>
        <w:t>στην πόλη και για τους ανθρώπους</w:t>
      </w:r>
      <w:r>
        <w:rPr>
          <w:rFonts w:eastAsia="Times New Roman" w:cs="Times New Roman"/>
          <w:szCs w:val="24"/>
        </w:rPr>
        <w:t>,</w:t>
      </w:r>
      <w:r>
        <w:rPr>
          <w:rFonts w:eastAsia="Times New Roman" w:cs="Times New Roman"/>
          <w:szCs w:val="24"/>
        </w:rPr>
        <w:t xml:space="preserve"> οι οποίοι ζουν εκεί μέσα. Και εκεί έχο</w:t>
      </w:r>
      <w:r>
        <w:rPr>
          <w:rFonts w:eastAsia="Times New Roman" w:cs="Times New Roman"/>
          <w:szCs w:val="24"/>
        </w:rPr>
        <w:t xml:space="preserve">υμε αντιρρήσεις. </w:t>
      </w:r>
    </w:p>
    <w:p w14:paraId="1FBBA5C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Σας καταθέτω και τον ΧΑΔΑ. Σας καταθέτω και την άλλη πρόταση -διότι δεν ξέρουμε πού- για το </w:t>
      </w:r>
      <w:proofErr w:type="spellStart"/>
      <w:r>
        <w:rPr>
          <w:rFonts w:eastAsia="Times New Roman" w:cs="Times New Roman"/>
          <w:szCs w:val="24"/>
        </w:rPr>
        <w:t>Αίπος</w:t>
      </w:r>
      <w:proofErr w:type="spellEnd"/>
      <w:r>
        <w:rPr>
          <w:rFonts w:eastAsia="Times New Roman" w:cs="Times New Roman"/>
          <w:szCs w:val="24"/>
        </w:rPr>
        <w:t xml:space="preserve">. Και εκεί δεν υπάρχουν χωριά. Τρία βουνά πρέπει να περάσουν. </w:t>
      </w:r>
    </w:p>
    <w:p w14:paraId="1FBBA5C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Εσωτερικών και Διοικητικής Ανασυγκρότη</w:t>
      </w:r>
      <w:r>
        <w:rPr>
          <w:rFonts w:eastAsia="Times New Roman" w:cs="Times New Roman"/>
          <w:szCs w:val="24"/>
        </w:rPr>
        <w:t xml:space="preserve">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FBBA5CF" w14:textId="77777777" w:rsidR="00B341EB" w:rsidRDefault="001F132F">
      <w:pPr>
        <w:spacing w:after="0" w:line="600" w:lineRule="auto"/>
        <w:ind w:firstLine="720"/>
        <w:jc w:val="both"/>
        <w:rPr>
          <w:rFonts w:eastAsia="Times New Roman"/>
          <w:szCs w:val="24"/>
        </w:rPr>
      </w:pPr>
      <w:r>
        <w:rPr>
          <w:rFonts w:eastAsia="Times New Roman"/>
          <w:szCs w:val="24"/>
        </w:rPr>
        <w:t xml:space="preserve">Δεν θέλετε, κύριε </w:t>
      </w:r>
      <w:proofErr w:type="spellStart"/>
      <w:r>
        <w:rPr>
          <w:rFonts w:eastAsia="Times New Roman"/>
          <w:szCs w:val="24"/>
        </w:rPr>
        <w:t>Μηταράκη</w:t>
      </w:r>
      <w:proofErr w:type="spellEnd"/>
      <w:r>
        <w:rPr>
          <w:rFonts w:eastAsia="Times New Roman"/>
          <w:szCs w:val="24"/>
        </w:rPr>
        <w:t xml:space="preserve">, την επίλυση του προβλήματος. Δεν ξέρω αν </w:t>
      </w:r>
      <w:r>
        <w:rPr>
          <w:rFonts w:eastAsia="Times New Roman"/>
          <w:szCs w:val="24"/>
        </w:rPr>
        <w:t xml:space="preserve">ακολουθείτε τη θέση της Νέας Δημοκρατίας και του Λαϊκού Κόμματος που λέει ότι η συμφωνία Ευρωπαϊκής Ένωσης-Τουρκίας είναι η λύση. Εμείς αυτό ακολουθούμε. Δεν θέλετε πρόσφυγες και μετανάστες. Δεν επιλέξαμε εμείς τη </w:t>
      </w:r>
      <w:r>
        <w:rPr>
          <w:rFonts w:eastAsia="Times New Roman"/>
          <w:szCs w:val="24"/>
        </w:rPr>
        <w:lastRenderedPageBreak/>
        <w:t xml:space="preserve">Χίο. Δεν επιλέξαμε εμείς τη Μυτιλήνη. Δεν </w:t>
      </w:r>
      <w:r>
        <w:rPr>
          <w:rFonts w:eastAsia="Times New Roman"/>
          <w:szCs w:val="24"/>
        </w:rPr>
        <w:t xml:space="preserve">επιλέξαμε εμείς τη Σάμο. Τα βρήκαμε. Τα νησιά είναι εκεί. Δεν γίνεται να μεταφερθούν τα νησιά. Δεν γίνεται να μεταφερθούν οι αρχές της Τουρκίας. Να «βάλετε πλάτη» να ανακουφιστεί ο λαός πραγματικά εκεί πέρα στη Χίο. </w:t>
      </w:r>
    </w:p>
    <w:p w14:paraId="1FBBA5D0" w14:textId="77777777" w:rsidR="00B341EB" w:rsidRDefault="001F132F">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w:t>
      </w:r>
      <w:r>
        <w:rPr>
          <w:rFonts w:eastAsia="Times New Roman"/>
          <w:szCs w:val="24"/>
        </w:rPr>
        <w:t>ξεως του χρόνου ομιλίας του κυρίου Υπουργού)</w:t>
      </w:r>
    </w:p>
    <w:p w14:paraId="1FBBA5D1" w14:textId="77777777" w:rsidR="00B341EB" w:rsidRDefault="001F132F">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1FBBA5D2" w14:textId="77777777" w:rsidR="00B341EB" w:rsidRDefault="001F132F">
      <w:pPr>
        <w:spacing w:after="0" w:line="600" w:lineRule="auto"/>
        <w:ind w:firstLine="720"/>
        <w:jc w:val="both"/>
        <w:rPr>
          <w:rFonts w:eastAsia="Times New Roman"/>
          <w:szCs w:val="24"/>
        </w:rPr>
      </w:pPr>
      <w:r>
        <w:rPr>
          <w:rFonts w:eastAsia="Times New Roman"/>
          <w:szCs w:val="24"/>
        </w:rPr>
        <w:t xml:space="preserve">Δεν έχει νόημα. Έχουμε ψηφίσει την ενίσχυση του </w:t>
      </w:r>
      <w:r>
        <w:rPr>
          <w:rFonts w:eastAsia="Times New Roman"/>
          <w:szCs w:val="24"/>
        </w:rPr>
        <w:t>ν</w:t>
      </w:r>
      <w:r>
        <w:rPr>
          <w:rFonts w:eastAsia="Times New Roman"/>
          <w:szCs w:val="24"/>
        </w:rPr>
        <w:t xml:space="preserve">οσοκομείου και έχουν εξασφαλιστεί χρήματα. </w:t>
      </w:r>
    </w:p>
    <w:p w14:paraId="1FBBA5D3" w14:textId="77777777" w:rsidR="00B341EB" w:rsidRDefault="001F132F">
      <w:pPr>
        <w:spacing w:after="0" w:line="600" w:lineRule="auto"/>
        <w:ind w:firstLine="720"/>
        <w:jc w:val="both"/>
        <w:rPr>
          <w:rFonts w:eastAsia="Times New Roman"/>
          <w:szCs w:val="24"/>
        </w:rPr>
      </w:pPr>
      <w:r>
        <w:rPr>
          <w:rFonts w:eastAsia="Times New Roman"/>
          <w:szCs w:val="24"/>
        </w:rPr>
        <w:t>Ακούστε με για το άσυλο: Το 2015, όταν ήρθε η Κυβέρνηση του ΣΥΡΙΖΑ, το άσυλο είχε διακόσια ά</w:t>
      </w:r>
      <w:r>
        <w:rPr>
          <w:rFonts w:eastAsia="Times New Roman"/>
          <w:szCs w:val="24"/>
        </w:rPr>
        <w:t>τομα. Τον Αύγουστο του 2016 έχει τετρακόσια ογδόντα συν πενήντα, τα οποία έχει από την Ύπατη Αρμοστεία. Η Χίος</w:t>
      </w:r>
      <w:r>
        <w:rPr>
          <w:rFonts w:eastAsia="Times New Roman"/>
          <w:szCs w:val="24"/>
        </w:rPr>
        <w:t>,</w:t>
      </w:r>
      <w:r>
        <w:rPr>
          <w:rFonts w:eastAsia="Times New Roman"/>
          <w:szCs w:val="24"/>
        </w:rPr>
        <w:t xml:space="preserve"> πριν από έξι μήνες</w:t>
      </w:r>
      <w:r>
        <w:rPr>
          <w:rFonts w:eastAsia="Times New Roman"/>
          <w:szCs w:val="24"/>
        </w:rPr>
        <w:t>,</w:t>
      </w:r>
      <w:r>
        <w:rPr>
          <w:rFonts w:eastAsia="Times New Roman"/>
          <w:szCs w:val="24"/>
        </w:rPr>
        <w:t xml:space="preserve"> δεν είχε κανέναν για το άσυλο. Σήμερα έχει δέκα και σε δεκαπέντε μέρες θα έχει δεκαοκτώ. </w:t>
      </w:r>
    </w:p>
    <w:p w14:paraId="1FBBA5D4" w14:textId="77777777" w:rsidR="00B341EB" w:rsidRDefault="001F132F">
      <w:pPr>
        <w:spacing w:after="0" w:line="600" w:lineRule="auto"/>
        <w:ind w:firstLine="720"/>
        <w:jc w:val="both"/>
        <w:rPr>
          <w:rFonts w:eastAsia="Times New Roman"/>
          <w:szCs w:val="24"/>
        </w:rPr>
      </w:pPr>
      <w:r>
        <w:rPr>
          <w:rFonts w:eastAsia="Times New Roman"/>
          <w:szCs w:val="24"/>
        </w:rPr>
        <w:lastRenderedPageBreak/>
        <w:t>Θέλουμε μαζί με μας να υποστηρίξετ</w:t>
      </w:r>
      <w:r>
        <w:rPr>
          <w:rFonts w:eastAsia="Times New Roman"/>
          <w:szCs w:val="24"/>
        </w:rPr>
        <w:t xml:space="preserve">ε στο Λαϊκό Κόμμα το αίτημα που σας καταθέτω, το οποίο έχουμε στείλει σε όλους τους Υπουργούς, για να έρθουν επιτέλους οι τετρακόσιοι που έχουν υποσχεθεί από την </w:t>
      </w:r>
      <w:r>
        <w:rPr>
          <w:rFonts w:eastAsia="Times New Roman"/>
          <w:szCs w:val="24"/>
          <w:lang w:val="en-US"/>
        </w:rPr>
        <w:t>EASO</w:t>
      </w:r>
      <w:r>
        <w:rPr>
          <w:rFonts w:eastAsia="Times New Roman"/>
          <w:szCs w:val="24"/>
        </w:rPr>
        <w:t xml:space="preserve">, ώστε να προχωρήσουν οι διαδικασίες. </w:t>
      </w:r>
    </w:p>
    <w:p w14:paraId="1FBBA5D5" w14:textId="77777777" w:rsidR="00B341EB" w:rsidRDefault="001F132F">
      <w:pPr>
        <w:spacing w:after="0" w:line="600" w:lineRule="auto"/>
        <w:ind w:firstLine="720"/>
        <w:jc w:val="both"/>
        <w:rPr>
          <w:rFonts w:eastAsia="Times New Roman"/>
          <w:szCs w:val="24"/>
        </w:rPr>
      </w:pPr>
      <w:r>
        <w:rPr>
          <w:rFonts w:eastAsia="Times New Roman" w:cs="Times New Roman"/>
          <w:szCs w:val="24"/>
        </w:rPr>
        <w:t xml:space="preserve">(Στο σημείο αυτό ο Αναπληρωτής Υπουργός Εσωτερικών </w:t>
      </w:r>
      <w:r>
        <w:rPr>
          <w:rFonts w:eastAsia="Times New Roman" w:cs="Times New Roman"/>
          <w:szCs w:val="24"/>
        </w:rPr>
        <w:t xml:space="preserve">και Διοικητικής Ανασυγκρότησης κ. Ιωάννης </w:t>
      </w:r>
      <w:proofErr w:type="spellStart"/>
      <w:r>
        <w:rPr>
          <w:rFonts w:eastAsia="Times New Roman" w:cs="Times New Roman"/>
          <w:szCs w:val="24"/>
        </w:rPr>
        <w:t>Μουζάλας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FBBA5D6" w14:textId="77777777" w:rsidR="00B341EB" w:rsidRDefault="001F132F">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xml:space="preserve">, δεν λέτε αλήθεια όταν λέτε ότι αγόρασε ο </w:t>
      </w:r>
      <w:r>
        <w:rPr>
          <w:rFonts w:eastAsia="Times New Roman"/>
          <w:szCs w:val="24"/>
        </w:rPr>
        <w:t>δ</w:t>
      </w:r>
      <w:r>
        <w:rPr>
          <w:rFonts w:eastAsia="Times New Roman"/>
          <w:szCs w:val="24"/>
        </w:rPr>
        <w:t xml:space="preserve">ήμος τη ΒΙΑΛ. Ο </w:t>
      </w:r>
      <w:r>
        <w:rPr>
          <w:rFonts w:eastAsia="Times New Roman"/>
          <w:szCs w:val="24"/>
        </w:rPr>
        <w:t xml:space="preserve">Δήμος </w:t>
      </w:r>
      <w:r>
        <w:rPr>
          <w:rFonts w:eastAsia="Times New Roman"/>
          <w:szCs w:val="24"/>
        </w:rPr>
        <w:t xml:space="preserve">αγόρασε τη ΒΙΑΛ με λεφτά που επίσης έδωσαν τα Υπουργεία, έδωσε η Κυβέρνηση και πληρώθηκε. Ήταν ένα σχέδιο του </w:t>
      </w:r>
      <w:r>
        <w:rPr>
          <w:rFonts w:eastAsia="Times New Roman"/>
          <w:szCs w:val="24"/>
        </w:rPr>
        <w:t>δ</w:t>
      </w:r>
      <w:r>
        <w:rPr>
          <w:rFonts w:eastAsia="Times New Roman"/>
          <w:szCs w:val="24"/>
        </w:rPr>
        <w:t>ήμου να το αξιοποιήσει και όπως ξέρετε, η μισή ΒΙΑΛ αξιοποιείται</w:t>
      </w:r>
      <w:r>
        <w:rPr>
          <w:rFonts w:eastAsia="Times New Roman"/>
          <w:szCs w:val="24"/>
        </w:rPr>
        <w:t>,</w:t>
      </w:r>
      <w:r>
        <w:rPr>
          <w:rFonts w:eastAsia="Times New Roman"/>
          <w:szCs w:val="24"/>
        </w:rPr>
        <w:t xml:space="preserve"> έτσι όπως ο </w:t>
      </w:r>
      <w:r>
        <w:rPr>
          <w:rFonts w:eastAsia="Times New Roman"/>
          <w:szCs w:val="24"/>
        </w:rPr>
        <w:t>δ</w:t>
      </w:r>
      <w:r>
        <w:rPr>
          <w:rFonts w:eastAsia="Times New Roman"/>
          <w:szCs w:val="24"/>
        </w:rPr>
        <w:t xml:space="preserve">ήμος ήθελε και η άλλη μισή αξιοποιείται για </w:t>
      </w:r>
      <w:r>
        <w:rPr>
          <w:rFonts w:eastAsia="Times New Roman"/>
          <w:szCs w:val="24"/>
          <w:lang w:val="en-US"/>
        </w:rPr>
        <w:t>hotspot</w:t>
      </w:r>
      <w:r>
        <w:rPr>
          <w:rFonts w:eastAsia="Times New Roman"/>
          <w:szCs w:val="24"/>
        </w:rPr>
        <w:t xml:space="preserve">. </w:t>
      </w:r>
    </w:p>
    <w:p w14:paraId="1FBBA5D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Συνολικά από το δικό μου Υπουργείο, που δεν έχει χρήματα, από τα παράβολα των </w:t>
      </w:r>
      <w:proofErr w:type="spellStart"/>
      <w:r>
        <w:rPr>
          <w:rFonts w:eastAsia="Times New Roman" w:cs="Times New Roman"/>
          <w:szCs w:val="24"/>
        </w:rPr>
        <w:t>νομίμων</w:t>
      </w:r>
      <w:proofErr w:type="spellEnd"/>
      <w:r>
        <w:rPr>
          <w:rFonts w:eastAsia="Times New Roman" w:cs="Times New Roman"/>
          <w:szCs w:val="24"/>
        </w:rPr>
        <w:t xml:space="preserve"> μεταναστών στην Ελλάδα, ο Δήμος Χίου έχει πάρει 650.000 ευρώ, χώρια αυτά που έχουν παρθεί στην </w:t>
      </w:r>
      <w:r>
        <w:rPr>
          <w:rFonts w:eastAsia="Times New Roman" w:cs="Times New Roman"/>
          <w:szCs w:val="24"/>
        </w:rPr>
        <w:t>π</w:t>
      </w:r>
      <w:r>
        <w:rPr>
          <w:rFonts w:eastAsia="Times New Roman" w:cs="Times New Roman"/>
          <w:szCs w:val="24"/>
        </w:rPr>
        <w:t>εριφέρ</w:t>
      </w:r>
      <w:r>
        <w:rPr>
          <w:rFonts w:eastAsia="Times New Roman" w:cs="Times New Roman"/>
          <w:szCs w:val="24"/>
        </w:rPr>
        <w:t xml:space="preserve">εια και στο </w:t>
      </w:r>
      <w:r>
        <w:rPr>
          <w:rFonts w:eastAsia="Times New Roman" w:cs="Times New Roman"/>
          <w:szCs w:val="24"/>
        </w:rPr>
        <w:t>δ</w:t>
      </w:r>
      <w:r>
        <w:rPr>
          <w:rFonts w:eastAsia="Times New Roman" w:cs="Times New Roman"/>
          <w:szCs w:val="24"/>
        </w:rPr>
        <w:t xml:space="preserve">ήμο από τον κ. </w:t>
      </w:r>
      <w:proofErr w:type="spellStart"/>
      <w:r>
        <w:rPr>
          <w:rFonts w:eastAsia="Times New Roman" w:cs="Times New Roman"/>
          <w:szCs w:val="24"/>
        </w:rPr>
        <w:t>Κουρουμπλή</w:t>
      </w:r>
      <w:proofErr w:type="spellEnd"/>
      <w:r>
        <w:rPr>
          <w:rFonts w:eastAsia="Times New Roman" w:cs="Times New Roman"/>
          <w:szCs w:val="24"/>
        </w:rPr>
        <w:t>.</w:t>
      </w:r>
    </w:p>
    <w:p w14:paraId="1FBBA5D8"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Υπουργέ.</w:t>
      </w:r>
    </w:p>
    <w:p w14:paraId="1FBBA5D9"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Ολοκληρώνω, κύριε Πρόεδρε. </w:t>
      </w:r>
    </w:p>
    <w:p w14:paraId="1FBBA5D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Επιμένετε να μεταφερθούν στην ενδοχώρα. Θα χ</w:t>
      </w:r>
      <w:r>
        <w:rPr>
          <w:rFonts w:eastAsia="Times New Roman" w:cs="Times New Roman"/>
          <w:szCs w:val="24"/>
        </w:rPr>
        <w:t xml:space="preserve">αλάσει η συμφωνία. Η Κυβέρνηση θα παλέψει για να ισχύσει η συμφωνία μαζί με την Ευρωπαϊκή Ένωση. Θα πρέπει να επιλέξετε. Εμείς την επιλογή μας την έχουμε κάνει. Τον λαό της Χίου θα τον ανακουφίσουμε με πολύ συγκεκριμένα μέτρα. </w:t>
      </w:r>
    </w:p>
    <w:p w14:paraId="1FBBA5D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Σε αυτά, σας παρακαλώ πολύ, </w:t>
      </w:r>
      <w:r>
        <w:rPr>
          <w:rFonts w:eastAsia="Times New Roman" w:cs="Times New Roman"/>
          <w:szCs w:val="24"/>
        </w:rPr>
        <w:t>να ανακαλέσετε τη μνήμη σας περί πατριωτισμού, που δεν σας τον αμφισβητώ, τη μνήμη μας περί καλλιεργημένου ανθρώπου, που δεν σας το αμφισβητώ, και να μπορέσετε να βάλετε πλάτη, ώστε να λυθούν τα πρακτικά προβλήματα.</w:t>
      </w:r>
    </w:p>
    <w:p w14:paraId="1FBBA5D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Καταθέτω και το υπόμνημα που φτιάξαμε με</w:t>
      </w:r>
      <w:r>
        <w:rPr>
          <w:rFonts w:eastAsia="Times New Roman" w:cs="Times New Roman"/>
          <w:szCs w:val="24"/>
        </w:rPr>
        <w:t xml:space="preserve"> τον </w:t>
      </w:r>
      <w:r>
        <w:rPr>
          <w:rFonts w:eastAsia="Times New Roman" w:cs="Times New Roman"/>
          <w:szCs w:val="24"/>
        </w:rPr>
        <w:t>δ</w:t>
      </w:r>
      <w:r>
        <w:rPr>
          <w:rFonts w:eastAsia="Times New Roman" w:cs="Times New Roman"/>
          <w:szCs w:val="24"/>
        </w:rPr>
        <w:t xml:space="preserve">ήμαρχο και με τον </w:t>
      </w:r>
      <w:proofErr w:type="spellStart"/>
      <w:r>
        <w:rPr>
          <w:rFonts w:eastAsia="Times New Roman" w:cs="Times New Roman"/>
          <w:szCs w:val="24"/>
        </w:rPr>
        <w:t>α</w:t>
      </w:r>
      <w:r>
        <w:rPr>
          <w:rFonts w:eastAsia="Times New Roman" w:cs="Times New Roman"/>
          <w:szCs w:val="24"/>
        </w:rPr>
        <w:t>ντιπεριφερειάρχη</w:t>
      </w:r>
      <w:proofErr w:type="spellEnd"/>
      <w:r>
        <w:rPr>
          <w:rFonts w:eastAsia="Times New Roman" w:cs="Times New Roman"/>
          <w:szCs w:val="24"/>
        </w:rPr>
        <w:t>, όπου αναφερόμαστε στην αύξηση της Αστυνομίας και σε όλα τα άλλα μέτρα.</w:t>
      </w:r>
    </w:p>
    <w:p w14:paraId="1FBBA5DD" w14:textId="77777777" w:rsidR="00B341EB" w:rsidRDefault="001F132F">
      <w:pPr>
        <w:spacing w:after="0" w:line="600" w:lineRule="auto"/>
        <w:ind w:firstLine="720"/>
        <w:jc w:val="both"/>
        <w:rPr>
          <w:rFonts w:eastAsia="Times New Roman" w:cs="Times New Roman"/>
        </w:rPr>
      </w:pPr>
      <w:r>
        <w:rPr>
          <w:rFonts w:eastAsia="Times New Roman" w:cs="Times New Roman"/>
        </w:rPr>
        <w:t xml:space="preserve">(Στο σημείο αυτό ο </w:t>
      </w:r>
      <w:r>
        <w:rPr>
          <w:rFonts w:eastAsia="Times New Roman" w:cs="Times New Roman"/>
          <w:szCs w:val="24"/>
        </w:rPr>
        <w:t>Αναπληρωτής Υπουργός Εσωτερικών και Διοικητικής Ανασυγκρότησης</w:t>
      </w:r>
      <w:r>
        <w:rPr>
          <w:rFonts w:eastAsia="Times New Roman" w:cs="Times New Roman"/>
        </w:rPr>
        <w:t xml:space="preserve"> κ. Ιωάννης </w:t>
      </w:r>
      <w:proofErr w:type="spellStart"/>
      <w:r>
        <w:rPr>
          <w:rFonts w:eastAsia="Times New Roman" w:cs="Times New Roman"/>
        </w:rPr>
        <w:t>Μουζάλας</w:t>
      </w:r>
      <w:proofErr w:type="spellEnd"/>
      <w:r>
        <w:rPr>
          <w:rFonts w:eastAsia="Times New Roman" w:cs="Times New Roman"/>
        </w:rPr>
        <w:t xml:space="preserve"> καταθέτει για τα Πρακτικά το προαναφερθέ</w:t>
      </w:r>
      <w:r>
        <w:rPr>
          <w:rFonts w:eastAsia="Times New Roman" w:cs="Times New Roman"/>
        </w:rPr>
        <w:t>ν υπόμνημα, το οποία βρίσκονται στο αρχείο του Τμήματος Γραμματείας της Διεύθυνσης Στενογραφίας και Πρακτικών της Βουλής)</w:t>
      </w:r>
    </w:p>
    <w:p w14:paraId="1FBBA5DE"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Κλείνετε με αυτό την </w:t>
      </w:r>
      <w:proofErr w:type="spellStart"/>
      <w:r>
        <w:rPr>
          <w:rFonts w:eastAsia="Times New Roman" w:cs="Times New Roman"/>
          <w:szCs w:val="24"/>
        </w:rPr>
        <w:t>πρωτολογία</w:t>
      </w:r>
      <w:proofErr w:type="spellEnd"/>
      <w:r>
        <w:rPr>
          <w:rFonts w:eastAsia="Times New Roman" w:cs="Times New Roman"/>
          <w:szCs w:val="24"/>
        </w:rPr>
        <w:t xml:space="preserve"> σας, κύριε Υπουργέ.</w:t>
      </w:r>
    </w:p>
    <w:p w14:paraId="1FBBA5DF" w14:textId="77777777" w:rsidR="00B341EB" w:rsidRDefault="001F132F">
      <w:pPr>
        <w:spacing w:after="0" w:line="600" w:lineRule="auto"/>
        <w:ind w:firstLine="720"/>
        <w:jc w:val="both"/>
        <w:rPr>
          <w:rFonts w:eastAsia="Times New Roman" w:cs="Times New Roman"/>
          <w:szCs w:val="24"/>
        </w:rPr>
      </w:pPr>
      <w:r>
        <w:rPr>
          <w:rFonts w:eastAsia="Times New Roman" w:cs="Times New Roman"/>
          <w:b/>
        </w:rPr>
        <w:t>ΙΩΑΝΝΗΣ ΜΟΥΖΑΛΑΣ (Αναπληρωτής Υπουργός Εσωτερικών</w:t>
      </w:r>
      <w:r>
        <w:rPr>
          <w:rFonts w:eastAsia="Times New Roman" w:cs="Times New Roman"/>
          <w:b/>
        </w:rPr>
        <w:t xml:space="preserve"> και Διοικητικής Ανασυγκρότησης):</w:t>
      </w:r>
      <w:r>
        <w:rPr>
          <w:rFonts w:eastAsia="Times New Roman" w:cs="Times New Roman"/>
          <w:szCs w:val="24"/>
        </w:rPr>
        <w:t xml:space="preserve"> Κλείνω, κύριε Πρόεδρε.</w:t>
      </w:r>
    </w:p>
    <w:p w14:paraId="1FBBA5E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θα πρέπει να συνταχθείτε με τη λύση του προβλήματος και όχι με τη δημιουργία καινούργιων προβλημάτων πάνω σε υπαρκτά προβλήματα που πρέπει να λυθούν. Αντίστοιχα προβλήματα έχουμε στη </w:t>
      </w:r>
      <w:r>
        <w:rPr>
          <w:rFonts w:eastAsia="Times New Roman" w:cs="Times New Roman"/>
          <w:szCs w:val="24"/>
        </w:rPr>
        <w:t>Μυτιλήνη. Ο κύριος …</w:t>
      </w:r>
    </w:p>
    <w:p w14:paraId="1FBBA5E1"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Μουζάλα</w:t>
      </w:r>
      <w:proofErr w:type="spellEnd"/>
      <w:r>
        <w:rPr>
          <w:rFonts w:eastAsia="Times New Roman" w:cs="Times New Roman"/>
          <w:szCs w:val="24"/>
        </w:rPr>
        <w:t>, στη δευτερολογία σας τα υπόλοιπα. Δεν μπορώ να σας αφήσω άλλο, μιλάτε επτά λεπτά αντί για τρία.</w:t>
      </w:r>
    </w:p>
    <w:p w14:paraId="1FBBA5E2" w14:textId="77777777" w:rsidR="00B341EB" w:rsidRDefault="001F132F">
      <w:pPr>
        <w:spacing w:after="0" w:line="600" w:lineRule="auto"/>
        <w:ind w:firstLine="720"/>
        <w:jc w:val="both"/>
        <w:rPr>
          <w:rFonts w:eastAsia="Times New Roman" w:cs="Times New Roman"/>
          <w:szCs w:val="24"/>
        </w:rPr>
      </w:pPr>
      <w:r>
        <w:rPr>
          <w:rFonts w:eastAsia="Times New Roman" w:cs="Times New Roman"/>
          <w:b/>
        </w:rPr>
        <w:t>ΙΩΑΝΝΗΣ ΜΟΥΖΑΛΑΣ (Αναπληρωτής Υπουργός Εσωτερικών και Διοικητικής Ανασυγκρότησης):</w:t>
      </w:r>
      <w:r>
        <w:rPr>
          <w:rFonts w:eastAsia="Times New Roman" w:cs="Times New Roman"/>
          <w:szCs w:val="24"/>
        </w:rPr>
        <w:t xml:space="preserve"> Ευχαριστώ, κύριε Πρόεδρε. </w:t>
      </w:r>
    </w:p>
    <w:p w14:paraId="1FBBA5E3"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Λόγω του θέματος άφησα και εσάς να μιλήσετε λίγο παραπάνω, θα αφήσω και τον κ. </w:t>
      </w:r>
      <w:proofErr w:type="spellStart"/>
      <w:r>
        <w:rPr>
          <w:rFonts w:eastAsia="Times New Roman" w:cs="Times New Roman"/>
          <w:szCs w:val="24"/>
        </w:rPr>
        <w:t>Μηταράκη</w:t>
      </w:r>
      <w:proofErr w:type="spellEnd"/>
      <w:r>
        <w:rPr>
          <w:rFonts w:eastAsia="Times New Roman" w:cs="Times New Roman"/>
          <w:szCs w:val="24"/>
        </w:rPr>
        <w:t>, αλλά να μην το παρακάνουμε.</w:t>
      </w:r>
    </w:p>
    <w:p w14:paraId="1FBBA5E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έχετε τον λόγο.</w:t>
      </w:r>
    </w:p>
    <w:p w14:paraId="1FBBA5E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Υπουργέ, κατ’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ευχαριστώ για τα προσωπικά καλά σας λόγια και τα ανταποδίδω. Θεωρώ, όμως, προσβλητικό τον ισχυρισμό ότι έχω οποιαδήποτε σχέση, έμμεση ή άμεση, με τα επεισόδια ή τις κινητοποιήσεις που έγιναν στη Χίο και σας καλώ στη δευτερολογία σας να το αποδείξετε συγκ</w:t>
      </w:r>
      <w:r>
        <w:rPr>
          <w:rFonts w:eastAsia="Times New Roman" w:cs="Times New Roman"/>
          <w:szCs w:val="24"/>
        </w:rPr>
        <w:t>εκριμένα ή παρακαλώ για λόγους τάξης και ήθους να το ανακαλέσετε.</w:t>
      </w:r>
    </w:p>
    <w:p w14:paraId="1FBBA5E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Έχω δείξει από τον πρώτη στιγμή κάθε διάθεση συνεργασίας. Ο Αναπληρωτής Υπουργός Άμυνας, ο κ. Βίτσας, που κατά σύμπτωση βρίσκεται στην Αίθουσα, μπορεί να το βεβαιώσει από τις επισκέψεις που </w:t>
      </w:r>
      <w:r>
        <w:rPr>
          <w:rFonts w:eastAsia="Times New Roman" w:cs="Times New Roman"/>
          <w:szCs w:val="24"/>
        </w:rPr>
        <w:t>έκανε στη Χίο.</w:t>
      </w:r>
    </w:p>
    <w:p w14:paraId="1FBBA5E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υποδεχθήκαμε με ανοιχτές αγκάλες στη Χίο. Ήρθατε και δεσμευθήκατε για κάποια πράγματα.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αυτά για τα οποία δεσμευθήκατε, δεν τα κάνατε. Αποτέλεσμα; Εμείς δυσκολευόμαστε να σας εμπιστευθούμε σε </w:t>
      </w:r>
      <w:r>
        <w:rPr>
          <w:rFonts w:eastAsia="Times New Roman" w:cs="Times New Roman"/>
          <w:szCs w:val="24"/>
        </w:rPr>
        <w:t>αυτά που λέτε τώρα. Δεν σας κάνει εντύπωση αυτό φαντάζομαι. Εδώ υπάρχουν συγκεκριμένα πράγματα.</w:t>
      </w:r>
    </w:p>
    <w:p w14:paraId="1FBBA5E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Κάνατε σύσκεψη την Παρασκευή και επαναλαμβάνω ότι δεν καλέσατε τους Βουλευτές. Σας θυμίζω ότι σας έχει ασκήσει οξεία κριτική και ο συνάδελφός μου του ΣΥΡΙΖΑ. Δε</w:t>
      </w:r>
      <w:r>
        <w:rPr>
          <w:rFonts w:eastAsia="Times New Roman" w:cs="Times New Roman"/>
          <w:szCs w:val="24"/>
        </w:rPr>
        <w:t>ν τον καλέσατε, όπως δεν καλέσατε και εμένα. Αν με είχατε καλέσει, θα σας απαντούσα -στην προσπάθειά σας να φέρετε στο φιλότιμο τον</w:t>
      </w:r>
      <w:r>
        <w:rPr>
          <w:rFonts w:eastAsia="Times New Roman" w:cs="Times New Roman"/>
          <w:szCs w:val="24"/>
        </w:rPr>
        <w:t xml:space="preserve"> δ</w:t>
      </w:r>
      <w:r>
        <w:rPr>
          <w:rFonts w:eastAsia="Times New Roman" w:cs="Times New Roman"/>
          <w:szCs w:val="24"/>
        </w:rPr>
        <w:t xml:space="preserve">ήμαρχο και τον </w:t>
      </w:r>
      <w:proofErr w:type="spellStart"/>
      <w:r>
        <w:rPr>
          <w:rFonts w:eastAsia="Times New Roman" w:cs="Times New Roman"/>
          <w:szCs w:val="24"/>
        </w:rPr>
        <w:t>α</w:t>
      </w:r>
      <w:r>
        <w:rPr>
          <w:rFonts w:eastAsia="Times New Roman" w:cs="Times New Roman"/>
          <w:szCs w:val="24"/>
        </w:rPr>
        <w:t>ντιπεριφερειάρχη</w:t>
      </w:r>
      <w:proofErr w:type="spellEnd"/>
      <w:r>
        <w:rPr>
          <w:rFonts w:eastAsia="Times New Roman" w:cs="Times New Roman"/>
          <w:szCs w:val="24"/>
        </w:rPr>
        <w:t xml:space="preserve"> ότι δεν μπορεί να είναι η Χίος αυτή που θα τινάξει στον αέρα τη συμφωνία Ευρωπαϊκής Ένωσης</w:t>
      </w:r>
      <w:r>
        <w:rPr>
          <w:rFonts w:eastAsia="Times New Roman" w:cs="Times New Roman"/>
          <w:szCs w:val="24"/>
        </w:rPr>
        <w:t xml:space="preserve">-Τουρκίας- ότι συμφωνούμε με τη συμφωνία. Όμως, η συμφωνία, όπως </w:t>
      </w:r>
      <w:r>
        <w:rPr>
          <w:rFonts w:eastAsia="Times New Roman" w:cs="Times New Roman"/>
          <w:szCs w:val="24"/>
        </w:rPr>
        <w:lastRenderedPageBreak/>
        <w:t>παρουσιάστηκε το Μάϊο του 2016, προέβλεπε, κύριε Πρόεδρε, κυρίες και κύριοι συνάδελφοι, εξέταση των αιτημάτων ασύλου ταχύτατα.</w:t>
      </w:r>
    </w:p>
    <w:p w14:paraId="1FBBA5E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Τα νούμερα που μας δώσατε με κάνουν να τρομάζω. Οι ροές είκοσι φ</w:t>
      </w:r>
      <w:r>
        <w:rPr>
          <w:rFonts w:eastAsia="Times New Roman" w:cs="Times New Roman"/>
          <w:szCs w:val="24"/>
        </w:rPr>
        <w:t xml:space="preserve">ορές λιγότερες στη Χίο. Το 2014 μπήκαν πέντε χιλιάδες άτομα, το 2015 </w:t>
      </w:r>
      <w:proofErr w:type="spellStart"/>
      <w:r>
        <w:rPr>
          <w:rFonts w:eastAsia="Times New Roman" w:cs="Times New Roman"/>
          <w:szCs w:val="24"/>
        </w:rPr>
        <w:t>εκατόν</w:t>
      </w:r>
      <w:proofErr w:type="spellEnd"/>
      <w:r>
        <w:rPr>
          <w:rFonts w:eastAsia="Times New Roman" w:cs="Times New Roman"/>
          <w:szCs w:val="24"/>
        </w:rPr>
        <w:t xml:space="preserve"> είκοσι τέσσερις χιλιάδες. Οι ροές εικοσαπλασιάστηκαν. Τι μου λέτε; Ότι σε πανελλαδικό επίπεδο πήγατε από τους διακόσιους στους τετρακόσιους ογδόντα και πενήντα πέντε, τριάντα; Δηλα</w:t>
      </w:r>
      <w:r>
        <w:rPr>
          <w:rFonts w:eastAsia="Times New Roman" w:cs="Times New Roman"/>
          <w:szCs w:val="24"/>
        </w:rPr>
        <w:t xml:space="preserve">δή τριπλασιάσατε το άσυλο, όταν εικοσαπλασιάστηκαν οι ροές; Να γιατί έχει κολλήσει το σύστημα, να γιατί παραιτήθηκε ο κ. Βουδούρης. </w:t>
      </w:r>
    </w:p>
    <w:p w14:paraId="1FBBA5E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Μου λέτε ότι έχετε δεκαοκτώ άτομα στη Χίο. Για τρεις χιλιάδες εξακόσιους; Πόσες μέρες θέλει ο καθένας για να εξεταστεί το ά</w:t>
      </w:r>
      <w:r>
        <w:rPr>
          <w:rFonts w:eastAsia="Times New Roman" w:cs="Times New Roman"/>
          <w:szCs w:val="24"/>
        </w:rPr>
        <w:t>συλό του; Για να πάρουν αυτοί τρίπτυχο, θα έχει τελειώσει το 2018.</w:t>
      </w:r>
    </w:p>
    <w:p w14:paraId="1FBBA5E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Λέτε ότι ένας σημαντικός αριθμός ανθρώπων θα μεταφερθεί. Ωραία. Πόσοι και σε ποια ημερομηνία; Πείτε το στη δευτερολογία σας. Ελπίζω αυτοί που θα φύγουν μέσα στον Σεπτέμβριο να είναι περισσό</w:t>
      </w:r>
      <w:r>
        <w:rPr>
          <w:rFonts w:eastAsia="Times New Roman" w:cs="Times New Roman"/>
          <w:szCs w:val="24"/>
        </w:rPr>
        <w:t xml:space="preserve">τεροι </w:t>
      </w:r>
      <w:r>
        <w:rPr>
          <w:rFonts w:eastAsia="Times New Roman" w:cs="Times New Roman"/>
          <w:szCs w:val="24"/>
        </w:rPr>
        <w:lastRenderedPageBreak/>
        <w:t>από αυτούς που έρχονται μέσα στο Σεπτέμβριο, γιατί από τότε που ψηφίστηκε η συμφωνία Ευρωπαϊκής Ένωσης-Τουρκίας έχει διπλασιαστεί ο αριθμός των προσφύγων και μεταναστών που βρίσκονται στη Χίο.</w:t>
      </w:r>
    </w:p>
    <w:p w14:paraId="1FBBA5E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Επιβεβαιώσατε ακόμα στην ομιλία σας αυτό που είπα στην αν</w:t>
      </w:r>
      <w:r>
        <w:rPr>
          <w:rFonts w:eastAsia="Times New Roman" w:cs="Times New Roman"/>
          <w:szCs w:val="24"/>
        </w:rPr>
        <w:t xml:space="preserve">ακοίνωσή μου, ότι θα κάνετε τρία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στη Χίο. Σας προλαβαίνω, γιατί θα μου φέρετε το επιχείρημα ότι θα κλείσετε τη Σούδα και το ΔΗΠΕΘΕ. Μα αυτό ήταν το επιχείρημα πίσω από τη ΒΙΑΛ, κύριε Υπουργέ. Δημιουργήσαμε το πρώτο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στη Χίο για να κλείσου</w:t>
      </w:r>
      <w:r>
        <w:rPr>
          <w:rFonts w:eastAsia="Times New Roman" w:cs="Times New Roman"/>
          <w:szCs w:val="24"/>
        </w:rPr>
        <w:t xml:space="preserve">με τους παράνομους καταυλισμούς. </w:t>
      </w:r>
    </w:p>
    <w:p w14:paraId="1FBBA5E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Όμως, η ΒΙΑΛ γέμισε, έγιναν οι παράνομοι και τώρα το Υπουργείο τι λέει; Να κάνουμε τρεις τους νόμιμους, να φτάσουν δηλαδή στη χωρητικότητα περίπου των τριών χιλιάδων –πείτε μας, δεν ξέρω τι σχεδιασμό έχετε- και όταν με το </w:t>
      </w:r>
      <w:r>
        <w:rPr>
          <w:rFonts w:eastAsia="Times New Roman" w:cs="Times New Roman"/>
          <w:szCs w:val="24"/>
        </w:rPr>
        <w:t xml:space="preserve">καλό έρθουν και οι υπόλοιποι, τι να κάνουμε; Θα ξανανοίξει το ΔΗΠΕΘΕ και η ΒΙΑΛ αναγκαστικά -προς Θεού, μη ρίξουμε τη συμφωνία εμείς- και θα πάμε στα πέντε, στα επτά, στα εννιά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w:t>
      </w:r>
    </w:p>
    <w:p w14:paraId="1FBBA5E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Αποδεικνύει, κύριε Υπουργέ, ότι δεν υπάρχει σχέδιο και δεν λειτουργο</w:t>
      </w:r>
      <w:r>
        <w:rPr>
          <w:rFonts w:eastAsia="Times New Roman" w:cs="Times New Roman"/>
          <w:szCs w:val="24"/>
        </w:rPr>
        <w:t xml:space="preserve">ύν τα </w:t>
      </w:r>
      <w:r>
        <w:rPr>
          <w:rFonts w:eastAsia="Times New Roman" w:cs="Times New Roman"/>
          <w:szCs w:val="24"/>
          <w:lang w:val="en-US"/>
        </w:rPr>
        <w:t>hot</w:t>
      </w:r>
      <w:r w:rsidRPr="008C0485">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lang w:val="en-US"/>
        </w:rPr>
        <w:t>s</w:t>
      </w:r>
      <w:r>
        <w:rPr>
          <w:rFonts w:eastAsia="Times New Roman" w:cs="Times New Roman"/>
          <w:szCs w:val="24"/>
        </w:rPr>
        <w:t xml:space="preserve"> ούτε φυλάσσονται πλέον, αν ξέρετε. Αν πάει τώρα κάποιος στο </w:t>
      </w:r>
      <w:r>
        <w:rPr>
          <w:rFonts w:eastAsia="Times New Roman" w:cs="Times New Roman"/>
          <w:szCs w:val="24"/>
          <w:lang w:val="en-US"/>
        </w:rPr>
        <w:t>hot</w:t>
      </w:r>
      <w:r w:rsidRPr="008C0485">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δεν υπάρχει φυλάκιο πλέον. Έχει φύγει το αστυνομικό φυλάκιο. Λέτε στην ανακοίνωση ότι θα δώσετε αποζημιώσεις στους κατοίκους για τις ζημιές που υπέστησαν. Πότε; Βγήκε η α</w:t>
      </w:r>
      <w:r>
        <w:rPr>
          <w:rFonts w:eastAsia="Times New Roman" w:cs="Times New Roman"/>
          <w:szCs w:val="24"/>
        </w:rPr>
        <w:t xml:space="preserve">πόφαση; </w:t>
      </w:r>
    </w:p>
    <w:p w14:paraId="1FBBA5E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 που μιλάμε για αποφάσεις, κύριε Πρόεδρε, γιατί εμένα μου αρέσει το συγκεκριμένο, εγώ σας λέω συγκεκριμένα ότι ο </w:t>
      </w:r>
      <w:r>
        <w:rPr>
          <w:rFonts w:eastAsia="Times New Roman" w:cs="Times New Roman"/>
          <w:szCs w:val="24"/>
        </w:rPr>
        <w:t>δ</w:t>
      </w:r>
      <w:r>
        <w:rPr>
          <w:rFonts w:eastAsia="Times New Roman" w:cs="Times New Roman"/>
          <w:szCs w:val="24"/>
        </w:rPr>
        <w:t xml:space="preserve">ήμος αγόρασε και πλήρωσε τη ΒΙΑΛ. </w:t>
      </w:r>
      <w:r>
        <w:rPr>
          <w:rFonts w:eastAsia="Times New Roman" w:cs="Times New Roman"/>
          <w:szCs w:val="24"/>
        </w:rPr>
        <w:t>Π</w:t>
      </w:r>
      <w:r>
        <w:rPr>
          <w:rFonts w:eastAsia="Times New Roman" w:cs="Times New Roman"/>
          <w:szCs w:val="24"/>
        </w:rPr>
        <w:t>ήρε δάνειο τώρα, το οποίο εγκρίθηκε από το δημοτικό συμβούλιο μέσα στον Σεπτέμβριο, για να πληρ</w:t>
      </w:r>
      <w:r>
        <w:rPr>
          <w:rFonts w:eastAsia="Times New Roman" w:cs="Times New Roman"/>
          <w:szCs w:val="24"/>
        </w:rPr>
        <w:t xml:space="preserve">ώσει τα δύο τρίτα που υπολείπονται. </w:t>
      </w:r>
    </w:p>
    <w:p w14:paraId="1FBBA5F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Λέτε ότι τα πληρώσατε εσείς. Θαυμάσια! Θα καταθέσω αίτηση κατάθεσης εγγράφων, κύριε Πρόεδρε, να μου κοινοποιήσετε την απόφαση του Υπουργείου με την οποία πληρώνετε τη ΒΙΑΛ. </w:t>
      </w:r>
      <w:r>
        <w:rPr>
          <w:rFonts w:eastAsia="Times New Roman" w:cs="Times New Roman"/>
          <w:szCs w:val="24"/>
        </w:rPr>
        <w:t>Μ</w:t>
      </w:r>
      <w:r>
        <w:rPr>
          <w:rFonts w:eastAsia="Times New Roman" w:cs="Times New Roman"/>
          <w:szCs w:val="24"/>
        </w:rPr>
        <w:t xml:space="preserve">όλις το κάνετε αυτό κι έχει περάσει στη </w:t>
      </w:r>
      <w:r>
        <w:rPr>
          <w:rFonts w:eastAsia="Times New Roman" w:cs="Times New Roman"/>
          <w:szCs w:val="24"/>
        </w:rPr>
        <w:t>«</w:t>
      </w:r>
      <w:r>
        <w:rPr>
          <w:rFonts w:eastAsia="Times New Roman" w:cs="Times New Roman"/>
          <w:szCs w:val="24"/>
        </w:rPr>
        <w:t>ΔΙΑΥ</w:t>
      </w:r>
      <w:r>
        <w:rPr>
          <w:rFonts w:eastAsia="Times New Roman" w:cs="Times New Roman"/>
          <w:szCs w:val="24"/>
        </w:rPr>
        <w:t>ΓΕΙΑ</w:t>
      </w:r>
      <w:r>
        <w:rPr>
          <w:rFonts w:eastAsia="Times New Roman" w:cs="Times New Roman"/>
          <w:szCs w:val="24"/>
        </w:rPr>
        <w:t>»</w:t>
      </w:r>
      <w:r>
        <w:rPr>
          <w:rFonts w:eastAsia="Times New Roman" w:cs="Times New Roman"/>
          <w:szCs w:val="24"/>
        </w:rPr>
        <w:t xml:space="preserve"> η απόφαση, θα σας ζητήσω δημοσίως συγγνώμη.</w:t>
      </w:r>
    </w:p>
    <w:p w14:paraId="1FBBA5F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Όταν, όμως, έρχεστε σήμερα και κατηγορείτε εμένα προσωπικά, που ξέρετε πόσο μετριοπαθής είμαι, ότι έχω την παραμικρή σχέση με τα επεισόδια στη Χίο και όταν βλέπω ότι δεν έχετε σχέδιο και δεν </w:t>
      </w:r>
      <w:r>
        <w:rPr>
          <w:rFonts w:eastAsia="Times New Roman" w:cs="Times New Roman"/>
          <w:szCs w:val="24"/>
        </w:rPr>
        <w:lastRenderedPageBreak/>
        <w:t>είπατε κάτι για</w:t>
      </w:r>
      <w:r>
        <w:rPr>
          <w:rFonts w:eastAsia="Times New Roman" w:cs="Times New Roman"/>
          <w:szCs w:val="24"/>
        </w:rPr>
        <w:t xml:space="preserve"> το πώς θα χειριστείτε τα άσυλα, ίσως τελικά αυτό που είπα ότι αυτή η Κυβέρνηση δεν μπορεί να διαχειριστεί αυτή την κρίση, απ’ ό,τι φαίνεται, δυστυχώς, είναι η πραγματικότητα.</w:t>
      </w:r>
    </w:p>
    <w:p w14:paraId="1FBBA5F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Στη δευτερολογία σας, κύριε Υπουργέ –εσείς, φυσικά, θα επιλέξετε τι θέλετε να πε</w:t>
      </w:r>
      <w:r>
        <w:rPr>
          <w:rFonts w:eastAsia="Times New Roman" w:cs="Times New Roman"/>
          <w:szCs w:val="24"/>
        </w:rPr>
        <w:t>ίτε- θα ήθελα, αν μπορείτε, να αναφερθείτε σε δ</w:t>
      </w:r>
      <w:r>
        <w:rPr>
          <w:rFonts w:eastAsia="Times New Roman" w:cs="Times New Roman"/>
          <w:szCs w:val="24"/>
        </w:rPr>
        <w:t>ύ</w:t>
      </w:r>
      <w:r>
        <w:rPr>
          <w:rFonts w:eastAsia="Times New Roman" w:cs="Times New Roman"/>
          <w:szCs w:val="24"/>
        </w:rPr>
        <w:t xml:space="preserve">ο πράγματα: Συγκεκριμένα πού εγώ εμπλέκομαι σε οποιαδήποτε κινητοποίηση, αλλιώς παρακαλώ να το ανακαλέσετε. </w:t>
      </w:r>
      <w:r>
        <w:rPr>
          <w:rFonts w:eastAsia="Times New Roman" w:cs="Times New Roman"/>
          <w:szCs w:val="24"/>
        </w:rPr>
        <w:t>Δ</w:t>
      </w:r>
      <w:r>
        <w:rPr>
          <w:rFonts w:eastAsia="Times New Roman" w:cs="Times New Roman"/>
          <w:szCs w:val="24"/>
        </w:rPr>
        <w:t>εύτερον, συγκεκριμένα αυτοί οι τρεις χιλιάδες εξακόσιοι άνθρωποι που είναι σήμερα στη Χίο, ποια ημε</w:t>
      </w:r>
      <w:r>
        <w:rPr>
          <w:rFonts w:eastAsia="Times New Roman" w:cs="Times New Roman"/>
          <w:szCs w:val="24"/>
        </w:rPr>
        <w:t>ρομηνία θα έχουν πάρει τα τρίπτυχα στο χέρι τους και θα έχουν φύγει. Θα τα έχουν πάρει 1</w:t>
      </w:r>
      <w:r>
        <w:rPr>
          <w:rFonts w:eastAsia="Times New Roman" w:cs="Times New Roman"/>
          <w:szCs w:val="24"/>
          <w:vertAlign w:val="superscript"/>
        </w:rPr>
        <w:t>η</w:t>
      </w:r>
      <w:r>
        <w:rPr>
          <w:rFonts w:eastAsia="Times New Roman" w:cs="Times New Roman"/>
          <w:szCs w:val="24"/>
        </w:rPr>
        <w:t xml:space="preserve"> Οκτωβρίου, 1</w:t>
      </w:r>
      <w:r>
        <w:rPr>
          <w:rFonts w:eastAsia="Times New Roman" w:cs="Times New Roman"/>
          <w:szCs w:val="24"/>
          <w:vertAlign w:val="superscript"/>
        </w:rPr>
        <w:t>η</w:t>
      </w:r>
      <w:r>
        <w:rPr>
          <w:rFonts w:eastAsia="Times New Roman" w:cs="Times New Roman"/>
          <w:szCs w:val="24"/>
        </w:rPr>
        <w:t xml:space="preserve"> Νοεμβρίου, 1</w:t>
      </w:r>
      <w:r>
        <w:rPr>
          <w:rFonts w:eastAsia="Times New Roman" w:cs="Times New Roman"/>
          <w:szCs w:val="24"/>
          <w:vertAlign w:val="superscript"/>
        </w:rPr>
        <w:t>η</w:t>
      </w:r>
      <w:r>
        <w:rPr>
          <w:rFonts w:eastAsia="Times New Roman" w:cs="Times New Roman"/>
          <w:szCs w:val="24"/>
        </w:rPr>
        <w:t xml:space="preserve"> Δεκεμβρίου, 1</w:t>
      </w:r>
      <w:r>
        <w:rPr>
          <w:rFonts w:eastAsia="Times New Roman" w:cs="Times New Roman"/>
          <w:szCs w:val="24"/>
          <w:vertAlign w:val="superscript"/>
        </w:rPr>
        <w:t>η</w:t>
      </w:r>
      <w:r>
        <w:rPr>
          <w:rFonts w:eastAsia="Times New Roman" w:cs="Times New Roman"/>
          <w:szCs w:val="24"/>
        </w:rPr>
        <w:t xml:space="preserve"> Ιανουαρίου του 2017; Θέλουμε να μας πείτε μ</w:t>
      </w:r>
      <w:r>
        <w:rPr>
          <w:rFonts w:eastAsia="Times New Roman" w:cs="Times New Roman"/>
          <w:szCs w:val="24"/>
        </w:rPr>
        <w:t>ί</w:t>
      </w:r>
      <w:r>
        <w:rPr>
          <w:rFonts w:eastAsia="Times New Roman" w:cs="Times New Roman"/>
          <w:szCs w:val="24"/>
        </w:rPr>
        <w:t>α ημερομηνία συγκεκριμένα. Δεν μπορεί να μην έχετε στόχους.</w:t>
      </w:r>
    </w:p>
    <w:p w14:paraId="1FBBA5F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w:t>
      </w:r>
    </w:p>
    <w:p w14:paraId="1FBBA5F4"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Είστε σαφής.</w:t>
      </w:r>
    </w:p>
    <w:p w14:paraId="1FBBA5F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1FBBA5F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Μετερχόμαστε το παιγνίδι των ημερομηνιών, ενώ γνωρίζετε πολύ καλύτερα από εμένα –είστε χρόνια στην πολιτ</w:t>
      </w:r>
      <w:r>
        <w:rPr>
          <w:rFonts w:eastAsia="Times New Roman" w:cs="Times New Roman"/>
          <w:szCs w:val="24"/>
        </w:rPr>
        <w:t xml:space="preserve">ική σκηνή- ότι ημερομηνία δεν μπορεί να δοθεί ποτέ, γιατί είναι συνάρτηση πολλών παραγόντων. Αυτό που μπορεί να δοθεί είναι η ημερομηνία έναρξης. </w:t>
      </w:r>
      <w:r>
        <w:rPr>
          <w:rFonts w:eastAsia="Times New Roman" w:cs="Times New Roman"/>
          <w:szCs w:val="24"/>
        </w:rPr>
        <w:t>Η</w:t>
      </w:r>
      <w:r>
        <w:rPr>
          <w:rFonts w:eastAsia="Times New Roman" w:cs="Times New Roman"/>
          <w:szCs w:val="24"/>
        </w:rPr>
        <w:t xml:space="preserve"> έναρξη έχει ξεκινήσει.</w:t>
      </w:r>
    </w:p>
    <w:p w14:paraId="1FBBA5F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Δεν έχετε δίκιο για το άσυλο. Δεν εικοσαπλασιάζεται το άσυλο, γιατί καταρρέει. Χρειάζ</w:t>
      </w:r>
      <w:r>
        <w:rPr>
          <w:rFonts w:eastAsia="Times New Roman" w:cs="Times New Roman"/>
          <w:szCs w:val="24"/>
        </w:rPr>
        <w:t xml:space="preserve">εται να γίνει μεθοδευμένα. </w:t>
      </w:r>
      <w:r>
        <w:rPr>
          <w:rFonts w:eastAsia="Times New Roman" w:cs="Times New Roman"/>
          <w:szCs w:val="24"/>
        </w:rPr>
        <w:t>Ν</w:t>
      </w:r>
      <w:r>
        <w:rPr>
          <w:rFonts w:eastAsia="Times New Roman" w:cs="Times New Roman"/>
          <w:szCs w:val="24"/>
        </w:rPr>
        <w:t xml:space="preserve">α σας πω κάτι; Το άσυλο τριπλασιάστηκε. Το σχέδιο είναι να έρθουν άλλοι τετρακόσιοι της </w:t>
      </w:r>
      <w:r>
        <w:rPr>
          <w:rFonts w:eastAsia="Times New Roman" w:cs="Times New Roman"/>
          <w:szCs w:val="24"/>
          <w:lang w:val="en-US"/>
        </w:rPr>
        <w:t>EASO</w:t>
      </w:r>
      <w:r>
        <w:rPr>
          <w:rFonts w:eastAsia="Times New Roman" w:cs="Times New Roman"/>
          <w:szCs w:val="24"/>
        </w:rPr>
        <w:t xml:space="preserve">. </w:t>
      </w:r>
    </w:p>
    <w:p w14:paraId="1FBBA5F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Αντί να φωνάζετε στην Κυβέρνηση, η οποία παλεύει γι’ αυτό, φαντάζομαι ότι φωνάζετε όταν πηγαίνετε στο Λαϊκό Κόμμα, που το 70% των ηγε</w:t>
      </w:r>
      <w:r>
        <w:rPr>
          <w:rFonts w:eastAsia="Times New Roman" w:cs="Times New Roman"/>
          <w:szCs w:val="24"/>
        </w:rPr>
        <w:t xml:space="preserve">τών της Ευρωπαϊκής Ένωσης ανήκουν στο Λαϊκό Κόμμα. </w:t>
      </w:r>
      <w:r>
        <w:rPr>
          <w:rFonts w:eastAsia="Times New Roman" w:cs="Times New Roman"/>
          <w:szCs w:val="24"/>
        </w:rPr>
        <w:t>Α</w:t>
      </w:r>
      <w:r>
        <w:rPr>
          <w:rFonts w:eastAsia="Times New Roman" w:cs="Times New Roman"/>
          <w:szCs w:val="24"/>
        </w:rPr>
        <w:t xml:space="preserve">ντί να λέτε σε εμάς ότι δεν μας ακούν οι Πρωθυπουργοί, θα πρέπει να πούμε σε εσάς: «Τι ακριβώς κάνετε στο Λαϊκό Κόμμα; Ποια ακριβώς είναι η πίεσή σας στους Πρωθυπουργούς εκεί, για να μας φέρουν αυτά </w:t>
      </w:r>
      <w:r>
        <w:rPr>
          <w:rFonts w:eastAsia="Times New Roman" w:cs="Times New Roman"/>
          <w:szCs w:val="24"/>
        </w:rPr>
        <w:lastRenderedPageBreak/>
        <w:t>τα οπ</w:t>
      </w:r>
      <w:r>
        <w:rPr>
          <w:rFonts w:eastAsia="Times New Roman" w:cs="Times New Roman"/>
          <w:szCs w:val="24"/>
        </w:rPr>
        <w:t xml:space="preserve">οία υποσχέθηκαν;», αντί να κατηγορείτε την Κυβέρνηση ότι η </w:t>
      </w:r>
      <w:r>
        <w:rPr>
          <w:rFonts w:eastAsia="Times New Roman" w:cs="Times New Roman"/>
          <w:szCs w:val="24"/>
          <w:lang w:val="en-US"/>
        </w:rPr>
        <w:t>EASO</w:t>
      </w:r>
      <w:r>
        <w:rPr>
          <w:rFonts w:eastAsia="Times New Roman" w:cs="Times New Roman"/>
          <w:szCs w:val="24"/>
        </w:rPr>
        <w:t xml:space="preserve"> δεν ήρθε και αυτό που μας υποσχέθηκε η Ευρώπη δεν έγινε. </w:t>
      </w:r>
    </w:p>
    <w:p w14:paraId="1FBBA5F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Φαντάζομαι ότι όταν πηγαίνετε στο Λαϊκό Κόμμα ζητάτε το ίδιο. Εκεί μέσα έχετε το 70% των Πρωθυπουργών, το 70% των Υπουργών Εσωτερικών.</w:t>
      </w:r>
      <w:r>
        <w:rPr>
          <w:rFonts w:eastAsia="Times New Roman" w:cs="Times New Roman"/>
          <w:szCs w:val="24"/>
        </w:rPr>
        <w:t xml:space="preserve"> Εγώ δεν λέω ότι αυτό είναι δική σας ευθύνη. Εσείς λέτε ότι αυτό είναι δική μας ευθύνη. </w:t>
      </w:r>
      <w:r>
        <w:rPr>
          <w:rFonts w:eastAsia="Times New Roman" w:cs="Times New Roman"/>
          <w:szCs w:val="24"/>
        </w:rPr>
        <w:t>Ν</w:t>
      </w:r>
      <w:r>
        <w:rPr>
          <w:rFonts w:eastAsia="Times New Roman" w:cs="Times New Roman"/>
          <w:szCs w:val="24"/>
        </w:rPr>
        <w:t>ομίζω ότι το κάνετε σκόπιμα.</w:t>
      </w:r>
    </w:p>
    <w:p w14:paraId="1FBBA5F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Θέλω να σας πω, επίσης, ότι δεν φορτώνουμε το νησί με νέα βάρη. Τα νέα βάρη φορτώθηκαν από την κατάσταση. Δεν μπορείτε να λέτε ότι δεν ισχ</w:t>
      </w:r>
      <w:r>
        <w:rPr>
          <w:rFonts w:eastAsia="Times New Roman" w:cs="Times New Roman"/>
          <w:szCs w:val="24"/>
        </w:rPr>
        <w:t xml:space="preserve">ύει η υπόσχεση που δώσαμε ότι σε σαράντα οκτώ ώρες θα φεύγουν. Άλλαξε η συμφωνία. </w:t>
      </w:r>
      <w:r>
        <w:rPr>
          <w:rFonts w:eastAsia="Times New Roman" w:cs="Times New Roman"/>
          <w:szCs w:val="24"/>
        </w:rPr>
        <w:t>Η</w:t>
      </w:r>
      <w:r>
        <w:rPr>
          <w:rFonts w:eastAsia="Times New Roman" w:cs="Times New Roman"/>
          <w:szCs w:val="24"/>
        </w:rPr>
        <w:t xml:space="preserve"> συμφωνία αυτή μπορεί να είναι η μόνη λύση που έχετε, η μόνη λύση που έχει η χώρα μας. Άλλαξε η συμφωνία. Είστε υπέρ της συμφωνίας. Μέσα στο Λαϊκό Κόμμα ο κ. Μητσοτάκης είνα</w:t>
      </w:r>
      <w:r>
        <w:rPr>
          <w:rFonts w:eastAsia="Times New Roman" w:cs="Times New Roman"/>
          <w:szCs w:val="24"/>
        </w:rPr>
        <w:t xml:space="preserve">ι υπέρ της συμφωνίας. </w:t>
      </w:r>
    </w:p>
    <w:p w14:paraId="1FBBA5F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αποζημιώσεις και όλα αυτά έχουν εγκριθεί. Είναι ζητήματα του τρόπου που λειτουργεί το κράτος και το ξέρετε και αυτό, επίσης. Επιμένω στο ότι η ΒΙΑΛ αγοράστηκε με τη συνδρομή του Υπουργείου και ότι έχουν δοθεί χρήματα. </w:t>
      </w:r>
    </w:p>
    <w:p w14:paraId="1FBBA5F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Τελειώνω με</w:t>
      </w:r>
      <w:r>
        <w:rPr>
          <w:rFonts w:eastAsia="Times New Roman" w:cs="Times New Roman"/>
          <w:szCs w:val="24"/>
        </w:rPr>
        <w:t xml:space="preserve"> το εξής. Κύριε </w:t>
      </w:r>
      <w:proofErr w:type="spellStart"/>
      <w:r>
        <w:rPr>
          <w:rFonts w:eastAsia="Times New Roman" w:cs="Times New Roman"/>
          <w:szCs w:val="24"/>
        </w:rPr>
        <w:t>Μηταράκη</w:t>
      </w:r>
      <w:proofErr w:type="spellEnd"/>
      <w:r>
        <w:rPr>
          <w:rFonts w:eastAsia="Times New Roman" w:cs="Times New Roman"/>
          <w:szCs w:val="24"/>
        </w:rPr>
        <w:t xml:space="preserve">, εγώ αναγνωρίζω πολλά πράγματα από αυτά που είπατε. Αυτά τα οποία γίνονται το τελευταίο διάστημα είναι που δεν σας αναγνωρίζω και που πραγματικά προσδοκώ ότι θα έχω μπροστά μου τον </w:t>
      </w:r>
      <w:proofErr w:type="spellStart"/>
      <w:r>
        <w:rPr>
          <w:rFonts w:eastAsia="Times New Roman" w:cs="Times New Roman"/>
          <w:szCs w:val="24"/>
        </w:rPr>
        <w:t>Μηταράκη</w:t>
      </w:r>
      <w:proofErr w:type="spellEnd"/>
      <w:r>
        <w:rPr>
          <w:rFonts w:eastAsia="Times New Roman" w:cs="Times New Roman"/>
          <w:szCs w:val="24"/>
        </w:rPr>
        <w:t xml:space="preserve"> ο οποίος βάζει πλάτη σε δέκα συγκεκριμένα</w:t>
      </w:r>
      <w:r>
        <w:rPr>
          <w:rFonts w:eastAsia="Times New Roman" w:cs="Times New Roman"/>
          <w:szCs w:val="24"/>
        </w:rPr>
        <w:t xml:space="preserve"> πράγματα και μπορεί να προτείνει άλλα τρία-τέσσερα και να τα δούμε. </w:t>
      </w:r>
    </w:p>
    <w:p w14:paraId="1FBBA5F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Μην συνταχθείτε με τον κ. Κουτσαντώνη, ο οποίος στη Λέσβο καλεί σε ομάδες πολιτοφυλακής. Είναι δικό σας στέλεχος. Μην συνταχθείτε με τον κ. </w:t>
      </w:r>
      <w:proofErr w:type="spellStart"/>
      <w:r>
        <w:rPr>
          <w:rFonts w:eastAsia="Times New Roman" w:cs="Times New Roman"/>
          <w:szCs w:val="24"/>
        </w:rPr>
        <w:t>Γκοβότση</w:t>
      </w:r>
      <w:proofErr w:type="spellEnd"/>
      <w:r>
        <w:rPr>
          <w:rFonts w:eastAsia="Times New Roman" w:cs="Times New Roman"/>
          <w:szCs w:val="24"/>
        </w:rPr>
        <w:t>, ο οποίος πάει να πετάξει τα παιδιά έ</w:t>
      </w:r>
      <w:r>
        <w:rPr>
          <w:rFonts w:eastAsia="Times New Roman" w:cs="Times New Roman"/>
          <w:szCs w:val="24"/>
        </w:rPr>
        <w:t xml:space="preserve">ξω από τα σχολεία. Είναι δικό σας στέλεχος. </w:t>
      </w:r>
    </w:p>
    <w:p w14:paraId="1FBBA5F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Να συνταχθείτε με αυτό το κομμάτι των αστικών κομμάτων, των λαϊκών κομμάτων, το οποίο υπερασπίζεται τη συμφωνία και ψάχνει να βρει τρόπους ώστε να ισορροπήσουν τα δικαιώματα των κατοίκων </w:t>
      </w:r>
      <w:r>
        <w:rPr>
          <w:rFonts w:eastAsia="Times New Roman" w:cs="Times New Roman"/>
          <w:szCs w:val="24"/>
        </w:rPr>
        <w:lastRenderedPageBreak/>
        <w:t>με τα δικαιώματα και τις υποχρεώσεις που απορρέουν από τη συμφωνία. Σ</w:t>
      </w:r>
      <w:r>
        <w:rPr>
          <w:rFonts w:eastAsia="Times New Roman" w:cs="Times New Roman"/>
          <w:szCs w:val="24"/>
        </w:rPr>
        <w:t xml:space="preserve">ε αυτό τον αγώνα σάς θέλουμε μαζί μας. </w:t>
      </w:r>
    </w:p>
    <w:p w14:paraId="1FBBA5F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συγγνώμη.</w:t>
      </w:r>
    </w:p>
    <w:p w14:paraId="1FBBA600"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δεν προβλέπεται από τη διαδικασία.</w:t>
      </w:r>
    </w:p>
    <w:p w14:paraId="1FBBA601"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είναι δευτερολογία.</w:t>
      </w:r>
    </w:p>
    <w:p w14:paraId="1FBBA602"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w:t>
      </w:r>
      <w:r>
        <w:rPr>
          <w:rFonts w:eastAsia="Times New Roman" w:cs="Times New Roman"/>
          <w:szCs w:val="24"/>
        </w:rPr>
        <w:t>μη, αλλά για τι πράγμα ζητάτε τον λόγο;</w:t>
      </w:r>
    </w:p>
    <w:p w14:paraId="1FBBA603"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Επί προσωπικού να πω μ</w:t>
      </w:r>
      <w:r>
        <w:rPr>
          <w:rFonts w:eastAsia="Times New Roman" w:cs="Times New Roman"/>
          <w:szCs w:val="24"/>
        </w:rPr>
        <w:t>ί</w:t>
      </w:r>
      <w:r>
        <w:rPr>
          <w:rFonts w:eastAsia="Times New Roman" w:cs="Times New Roman"/>
          <w:szCs w:val="24"/>
        </w:rPr>
        <w:t>α λέξη.</w:t>
      </w:r>
    </w:p>
    <w:p w14:paraId="1FBBA604"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επί προσωπικού; Στις επίκαιρες ερωτήσεις δεν υπάρχει προσωπικό.</w:t>
      </w:r>
    </w:p>
    <w:p w14:paraId="1FBBA60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Θέλω ο κύριος Υπουργός να διευκρινίσει…</w:t>
      </w:r>
    </w:p>
    <w:p w14:paraId="1FBBA60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ΡΟΕΔΡΕΥΩΝ (Νικήτας Κακλαμάνης):</w:t>
      </w:r>
      <w:r>
        <w:rPr>
          <w:rFonts w:eastAsia="Times New Roman" w:cs="Times New Roman"/>
          <w:szCs w:val="24"/>
        </w:rPr>
        <w:t xml:space="preserve"> Κατάλαβα. Δεν σας </w:t>
      </w:r>
      <w:proofErr w:type="spellStart"/>
      <w:r>
        <w:rPr>
          <w:rFonts w:eastAsia="Times New Roman" w:cs="Times New Roman"/>
          <w:szCs w:val="24"/>
        </w:rPr>
        <w:t>απήντησε</w:t>
      </w:r>
      <w:proofErr w:type="spellEnd"/>
      <w:r>
        <w:rPr>
          <w:rFonts w:eastAsia="Times New Roman" w:cs="Times New Roman"/>
          <w:szCs w:val="24"/>
        </w:rPr>
        <w:t xml:space="preserve"> στην πρώτη ερώτηση που κάνατε. Εντάξει. Δηλαδή, αν έχετε στοιχεία που ευθύνεται ότι καλεί σε επανάσταση τον λαό της Χίου.</w:t>
      </w:r>
    </w:p>
    <w:p w14:paraId="1FBBA607"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w:t>
      </w:r>
      <w:r>
        <w:rPr>
          <w:rFonts w:eastAsia="Times New Roman" w:cs="Times New Roman"/>
          <w:b/>
          <w:szCs w:val="24"/>
        </w:rPr>
        <w:t>τησης):</w:t>
      </w:r>
      <w:r>
        <w:rPr>
          <w:rFonts w:eastAsia="Times New Roman" w:cs="Times New Roman"/>
          <w:szCs w:val="24"/>
        </w:rPr>
        <w:t xml:space="preserve"> Νομίζω ότι το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Είπα ότι ο τρόπος με τον οποίο θέτει ψέματα, δηλαδή όταν ο κ. </w:t>
      </w:r>
      <w:proofErr w:type="spellStart"/>
      <w:r>
        <w:rPr>
          <w:rFonts w:eastAsia="Times New Roman" w:cs="Times New Roman"/>
          <w:szCs w:val="24"/>
        </w:rPr>
        <w:t>Μηταράκης</w:t>
      </w:r>
      <w:proofErr w:type="spellEnd"/>
      <w:r>
        <w:rPr>
          <w:rFonts w:eastAsia="Times New Roman" w:cs="Times New Roman"/>
          <w:szCs w:val="24"/>
        </w:rPr>
        <w:t xml:space="preserve"> λέει ότι θα δημιουργηθούν τρία νέα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ενώ αυτό το οποίο θα γίνει είναι ότι οι υπάρχουσες δομές θα γίνουν καλύτερες και θα </w:t>
      </w:r>
      <w:r>
        <w:rPr>
          <w:rFonts w:eastAsia="Times New Roman" w:cs="Times New Roman"/>
          <w:szCs w:val="24"/>
        </w:rPr>
        <w:t>φύγουν έξω από το κέντρο της πόλης, αυτό δημιουργεί πανικό. Αυτό είπα και αυτό χρησιμοποιείται γι’ αυτές τις συγκεντρώσεις.</w:t>
      </w:r>
    </w:p>
    <w:p w14:paraId="1FBBA608"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Ανασκευάσατε εν μέρει, απ’ ό,τι καταλαβαίνω, διότι δεν ειπώθηκε ακριβώς έτσι, κύριε Υπουργέ. Εν πάσ</w:t>
      </w:r>
      <w:r>
        <w:rPr>
          <w:rFonts w:eastAsia="Times New Roman" w:cs="Times New Roman"/>
          <w:szCs w:val="24"/>
        </w:rPr>
        <w:t xml:space="preserve">η </w:t>
      </w:r>
      <w:proofErr w:type="spellStart"/>
      <w:r>
        <w:rPr>
          <w:rFonts w:eastAsia="Times New Roman" w:cs="Times New Roman"/>
          <w:szCs w:val="24"/>
        </w:rPr>
        <w:t>περιπτώσει</w:t>
      </w:r>
      <w:proofErr w:type="spellEnd"/>
      <w:r>
        <w:rPr>
          <w:rFonts w:eastAsia="Times New Roman" w:cs="Times New Roman"/>
          <w:szCs w:val="24"/>
        </w:rPr>
        <w:t xml:space="preserve">, το λαμβάνει ο κ. </w:t>
      </w:r>
      <w:proofErr w:type="spellStart"/>
      <w:r>
        <w:rPr>
          <w:rFonts w:eastAsia="Times New Roman" w:cs="Times New Roman"/>
          <w:szCs w:val="24"/>
        </w:rPr>
        <w:t>Μηταράκης</w:t>
      </w:r>
      <w:proofErr w:type="spellEnd"/>
      <w:r>
        <w:rPr>
          <w:rFonts w:eastAsia="Times New Roman" w:cs="Times New Roman"/>
          <w:szCs w:val="24"/>
        </w:rPr>
        <w:t xml:space="preserve"> ως απάντηση.</w:t>
      </w:r>
    </w:p>
    <w:p w14:paraId="1FBBA60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Πριν φύγετε, επειδή είμαστε και οι δύο γιατροί και είπατε για το Ωραιόκαστρο, με </w:t>
      </w:r>
      <w:proofErr w:type="spellStart"/>
      <w:r>
        <w:rPr>
          <w:rFonts w:eastAsia="Times New Roman" w:cs="Times New Roman"/>
          <w:szCs w:val="24"/>
        </w:rPr>
        <w:t>συγχωρείτε</w:t>
      </w:r>
      <w:proofErr w:type="spellEnd"/>
      <w:r>
        <w:rPr>
          <w:rFonts w:eastAsia="Times New Roman" w:cs="Times New Roman"/>
          <w:szCs w:val="24"/>
        </w:rPr>
        <w:t xml:space="preserve"> πολύ, αλλά γιατί δεν βρίσκεται η λύση που θα τέλειωνε το θέμα του βιβλιαρίου υγείας στα παιδάκια από τη Συρία;</w:t>
      </w:r>
      <w:r>
        <w:rPr>
          <w:rFonts w:eastAsia="Times New Roman" w:cs="Times New Roman"/>
          <w:szCs w:val="24"/>
        </w:rPr>
        <w:t xml:space="preserve"> Όπως όλα τα Ελληνόπουλα από την ημέρα που γεννιούνται έχουν βιβλιάριο υγείας -βεβαίως, αυτά </w:t>
      </w:r>
      <w:r>
        <w:rPr>
          <w:rFonts w:eastAsia="Times New Roman" w:cs="Times New Roman"/>
          <w:szCs w:val="24"/>
        </w:rPr>
        <w:lastRenderedPageBreak/>
        <w:t xml:space="preserve">δεν είχαν αυτή την πολυτέλεια- μπορεί να βγει τώρα βιβλιάριο υγείας, αφού γίνουν οι εξετάσεις και οι όποιοι εμβολιασμοί, άρα να λήξει και το ότι είναι ή δεν είναι </w:t>
      </w:r>
      <w:r>
        <w:rPr>
          <w:rFonts w:eastAsia="Times New Roman" w:cs="Times New Roman"/>
          <w:szCs w:val="24"/>
        </w:rPr>
        <w:t>άρρωστα.</w:t>
      </w:r>
    </w:p>
    <w:p w14:paraId="1FBBA60A"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Κύριε Πρόεδρε…</w:t>
      </w:r>
    </w:p>
    <w:p w14:paraId="1FBBA60B"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Συγγνώμη, δεν μου επιτρέπεται, αλλά μια και είμαστε τώρα εδώ…</w:t>
      </w:r>
    </w:p>
    <w:p w14:paraId="1FBBA60C"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w:t>
      </w:r>
      <w:r>
        <w:rPr>
          <w:rFonts w:eastAsia="Times New Roman" w:cs="Times New Roman"/>
          <w:b/>
          <w:szCs w:val="24"/>
        </w:rPr>
        <w:t>Διοικητικής Ανασυγκρότησης):</w:t>
      </w:r>
      <w:r>
        <w:rPr>
          <w:rFonts w:eastAsia="Times New Roman" w:cs="Times New Roman"/>
          <w:szCs w:val="24"/>
        </w:rPr>
        <w:t xml:space="preserve"> Είστε πολύ έμπειρος γιατρός, κατ’ αρχ</w:t>
      </w:r>
      <w:r>
        <w:rPr>
          <w:rFonts w:eastAsia="Times New Roman" w:cs="Times New Roman"/>
          <w:szCs w:val="24"/>
        </w:rPr>
        <w:t>άς</w:t>
      </w:r>
      <w:r>
        <w:rPr>
          <w:rFonts w:eastAsia="Times New Roman" w:cs="Times New Roman"/>
          <w:szCs w:val="24"/>
        </w:rPr>
        <w:t>, αλλά και στην πολιτική.</w:t>
      </w:r>
    </w:p>
    <w:p w14:paraId="1FBBA60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Αυτό είναι κάτι το οποίο γίνεται. Τα παιδάκια είναι εμβολιασμένα σχεδόν στο 90%. Βιβλιάριο υγείας…</w:t>
      </w:r>
    </w:p>
    <w:p w14:paraId="1FBBA60E"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Βιβλιάριο, κύριε Υπουργέ.</w:t>
      </w:r>
    </w:p>
    <w:p w14:paraId="1FBBA60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ΙΩΑΝ</w:t>
      </w:r>
      <w:r>
        <w:rPr>
          <w:rFonts w:eastAsia="Times New Roman" w:cs="Times New Roman"/>
          <w:b/>
          <w:szCs w:val="24"/>
        </w:rPr>
        <w:t>ΝΗΣ ΜΟΥΖΑΛΑΣ (Αναπληρωτής Υπουργός Εσωτερικών και Διοικητικής Ανασυγκρότησης):</w:t>
      </w:r>
      <w:r>
        <w:rPr>
          <w:rFonts w:eastAsia="Times New Roman" w:cs="Times New Roman"/>
          <w:szCs w:val="24"/>
        </w:rPr>
        <w:t xml:space="preserve"> Συγγνώμη, κύριε Πρόεδρε.</w:t>
      </w:r>
    </w:p>
    <w:p w14:paraId="1FBBA61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Βιβλιάριο υγείας, όπως ξέρετε, τα τελευταία δύο χρόνια υπάρχει. Από το 1914 δεν έχει καν ένας μεγάλος αριθμός Ελληνόπουλων. Εμείς θα δώσουμε και σε αυτά</w:t>
      </w:r>
      <w:r>
        <w:rPr>
          <w:rFonts w:eastAsia="Times New Roman" w:cs="Times New Roman"/>
          <w:szCs w:val="24"/>
        </w:rPr>
        <w:t xml:space="preserve"> τα παιδιά κάρτες. Δεν γίνεται μέσα σε αυτούς τους τρεις μήνες να έχουν τελειώσει όλα αυτά. Είναι, όμως, σωστό αυτό που λέτε και θα πρέπει…</w:t>
      </w:r>
    </w:p>
    <w:p w14:paraId="1FBBA611"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Επιτρέψτε μου να σας πω ότι πολλά από αυτά τα παιδιά είναι από πέρσι στην Ελλάδα, α</w:t>
      </w:r>
      <w:r>
        <w:rPr>
          <w:rFonts w:eastAsia="Times New Roman" w:cs="Times New Roman"/>
          <w:szCs w:val="24"/>
        </w:rPr>
        <w:t>πλώς φέτος έγιναν έξι-επτά χρόνων και πρέπει να πάνε σχολείο. Άρα ένας χρόνος χάθηκε χωρίς να γίνει προετοιμασία για το βιβλιάριο υγείας. Δεν είναι αποκλειστικά δική σας δουλειά ως Υπουργού.</w:t>
      </w:r>
    </w:p>
    <w:p w14:paraId="1FBBA612"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w:t>
      </w:r>
      <w:r>
        <w:rPr>
          <w:rFonts w:eastAsia="Times New Roman" w:cs="Times New Roman"/>
          <w:b/>
          <w:szCs w:val="24"/>
        </w:rPr>
        <w:t xml:space="preserve"> Ανασυγκρότησης):</w:t>
      </w:r>
      <w:r>
        <w:rPr>
          <w:rFonts w:eastAsia="Times New Roman" w:cs="Times New Roman"/>
          <w:szCs w:val="24"/>
        </w:rPr>
        <w:t xml:space="preserve"> Απλώς, κύριε Πρόεδρε, κάνατε λάθος. Αυτά τα παιδιά είναι εδώ πέρα από τις 20 Μαρτίου.</w:t>
      </w:r>
    </w:p>
    <w:p w14:paraId="1FBBA613"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πάλι, είναι έξι-επτά μήνες.</w:t>
      </w:r>
    </w:p>
    <w:p w14:paraId="1FBBA614"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ΜΟΥΖΑΛΑΣ (Αναπληρωτής Υπουργός Εσωτερικών και Διοικητικής Ανασυγκρότησης):</w:t>
      </w:r>
      <w:r>
        <w:rPr>
          <w:rFonts w:eastAsia="Times New Roman" w:cs="Times New Roman"/>
          <w:szCs w:val="24"/>
        </w:rPr>
        <w:t xml:space="preserve"> Έξι </w:t>
      </w:r>
      <w:r>
        <w:rPr>
          <w:rFonts w:eastAsia="Times New Roman" w:cs="Times New Roman"/>
          <w:szCs w:val="24"/>
        </w:rPr>
        <w:t xml:space="preserve">μήνες ήταν εν κινήσει. Έπρεπε να διαλυθεί η </w:t>
      </w:r>
      <w:proofErr w:type="spellStart"/>
      <w:r>
        <w:rPr>
          <w:rFonts w:eastAsia="Times New Roman" w:cs="Times New Roman"/>
          <w:szCs w:val="24"/>
        </w:rPr>
        <w:t>Ειδομένη</w:t>
      </w:r>
      <w:proofErr w:type="spellEnd"/>
      <w:r>
        <w:rPr>
          <w:rFonts w:eastAsia="Times New Roman" w:cs="Times New Roman"/>
          <w:szCs w:val="24"/>
        </w:rPr>
        <w:t>.</w:t>
      </w:r>
    </w:p>
    <w:p w14:paraId="1FBBA61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Πάντως, κρατώ το ότι δεν είστε αρνητικός να πάρουν βιβλιάριο υγείας.</w:t>
      </w:r>
    </w:p>
    <w:p w14:paraId="1FBBA61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γώ κρατ</w:t>
      </w:r>
      <w:r>
        <w:rPr>
          <w:rFonts w:eastAsia="Times New Roman" w:cs="Times New Roman"/>
          <w:szCs w:val="24"/>
        </w:rPr>
        <w:t>ώ το ότι η πρότασή σας είναι σωστή και πρέπει να υλοποιηθεί.</w:t>
      </w:r>
    </w:p>
    <w:p w14:paraId="1FBBA617"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εντάξει. Ευχαριστούμε πολύ.</w:t>
      </w:r>
    </w:p>
    <w:p w14:paraId="1FBBA61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Προχωρούμε λοιπόν με τη συζήτηση </w:t>
      </w:r>
      <w:r>
        <w:rPr>
          <w:rFonts w:eastAsia="Times New Roman" w:cs="Times New Roman"/>
          <w:szCs w:val="24"/>
        </w:rPr>
        <w:t>της πέμπτης</w:t>
      </w:r>
      <w:r>
        <w:rPr>
          <w:rFonts w:eastAsia="Times New Roman" w:cs="Times New Roman"/>
          <w:szCs w:val="24"/>
        </w:rPr>
        <w:t xml:space="preserve"> με αριθμό 1210/5-9-2016 επίκαιρης ερώτησης δεύτερου κύκλου του Βουλευτή Κοζάνης το</w:t>
      </w:r>
      <w:r>
        <w:rPr>
          <w:rFonts w:eastAsia="Times New Roman" w:cs="Times New Roman"/>
          <w:szCs w:val="24"/>
        </w:rPr>
        <w:t xml:space="preserve">υ Συνασπισμού Ριζοσπαστικής Αριστεράς κ. </w:t>
      </w:r>
      <w:r>
        <w:rPr>
          <w:rFonts w:eastAsia="Times New Roman" w:cs="Times New Roman"/>
          <w:bCs/>
          <w:szCs w:val="24"/>
        </w:rPr>
        <w:t>Ιωάννη Θεοφύλακτου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την προστασία από την κατάσχεση των αναδρομικά καταβαλλόμενων συντάξεων.</w:t>
      </w:r>
    </w:p>
    <w:p w14:paraId="1FBBA61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14:paraId="1FBBA61A"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Κύριε Υπουργέ, η ερώτηση αφορά το ακατάσχετο των συντάξεων. Διαπιστώνεται μ</w:t>
      </w:r>
      <w:r>
        <w:rPr>
          <w:rFonts w:eastAsia="Times New Roman" w:cs="Times New Roman"/>
          <w:szCs w:val="24"/>
        </w:rPr>
        <w:t>ί</w:t>
      </w:r>
      <w:r>
        <w:rPr>
          <w:rFonts w:eastAsia="Times New Roman" w:cs="Times New Roman"/>
          <w:szCs w:val="24"/>
        </w:rPr>
        <w:t>α καταστρατήγηση των διατάξεων που ορίζουν το ακατάσχετο και αυτό συμβαίνει, γιατί με τη δόση που λαμβάνουν οι συνταξιούχοι -γιατί παίρνουν αναδρομικά μαζεμένε</w:t>
      </w:r>
      <w:r>
        <w:rPr>
          <w:rFonts w:eastAsia="Times New Roman" w:cs="Times New Roman"/>
          <w:szCs w:val="24"/>
        </w:rPr>
        <w:t xml:space="preserve">ς τις συντάξεις- το ποσό που παίρνουν ξεπερνά τα 1.000 ευρώ. Έτσι έχουμε συνταξιούχους που περιμένουν τέσσερις, πέντε και παραπάνω μήνες -ιδίως όταν η περίπτωσή τους αφορά παράλληλη σύνταξη και ταλαιπωρούνται ούτως ή άλλως στην καταβολή της σύνταξής τους- </w:t>
      </w:r>
      <w:r>
        <w:rPr>
          <w:rFonts w:eastAsia="Times New Roman" w:cs="Times New Roman"/>
          <w:szCs w:val="24"/>
        </w:rPr>
        <w:t xml:space="preserve">και όταν τους έρχεται μαζεμένη η καταβολή του ποσού, που μπορεί να είναι 4.000 ευρώ ή 5.000 ευρώ, μπορεί και 8.000 ευρώ και 10.000 ευρώ, τότε, εάν οφείλει στην </w:t>
      </w:r>
      <w:r>
        <w:rPr>
          <w:rFonts w:eastAsia="Times New Roman" w:cs="Times New Roman"/>
          <w:szCs w:val="24"/>
        </w:rPr>
        <w:t>ε</w:t>
      </w:r>
      <w:r>
        <w:rPr>
          <w:rFonts w:eastAsia="Times New Roman" w:cs="Times New Roman"/>
          <w:szCs w:val="24"/>
        </w:rPr>
        <w:t>φορία, στα ασφαλιστικά ταμεία ή σε τράπεζες, επειδή βλέπουν ότι το ποσό είναι πάνω από 1.000 ευ</w:t>
      </w:r>
      <w:r>
        <w:rPr>
          <w:rFonts w:eastAsia="Times New Roman" w:cs="Times New Roman"/>
          <w:szCs w:val="24"/>
        </w:rPr>
        <w:t>ρώ, προχωρούν στην κατάσχεση του ποσού πάνω από 1.000 ευρώ.</w:t>
      </w:r>
    </w:p>
    <w:p w14:paraId="1FBBA61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Αυτό είναι πολύ δυσμενές και τραγικό για τον συνταξιούχο που περιμένει ούτως ή άλλως και έχει εισέλθει σε έναν κυκεώνα γραφειοκρατίας και αναμονής, αλλά με τον τρόπο αυτό παραβιάζεται και καταστρα</w:t>
      </w:r>
      <w:r>
        <w:rPr>
          <w:rFonts w:eastAsia="Times New Roman" w:cs="Times New Roman"/>
          <w:szCs w:val="24"/>
        </w:rPr>
        <w:t>τηγείται και το άρθρο 982 του Κώδικα Πολιτικής Δικονομίας, που ορίζει το ακατάσχετο και του μισθού και της σύνταξης, αλλά και το άρθρο 31 του ΚΕΔΕ.</w:t>
      </w:r>
    </w:p>
    <w:p w14:paraId="1FBBA61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Με το γεγονός ότι καταβάλλονται αναδρομικά θεωρώ ότι δεν χάνει την ιδιότητα της σύνταξης ή του μισθού. Γι’ α</w:t>
      </w:r>
      <w:r>
        <w:rPr>
          <w:rFonts w:eastAsia="Times New Roman" w:cs="Times New Roman"/>
          <w:szCs w:val="24"/>
        </w:rPr>
        <w:t>υτό περιμένουμε κάποια μέτρα που να διευκρινίζουν αυτή την κατάσταση, ώστε ιδίως στις συντάξεις, αλλά και σε περίπτωση μισθών που καταβάλλονται αναδρομικά και είναι η πρώτη δόση -επαναλαμβάνω- που λαμβάνει ο συνταξιούχος, γιατί είναι ένα μαζεμένο ποσό να λ</w:t>
      </w:r>
      <w:r>
        <w:rPr>
          <w:rFonts w:eastAsia="Times New Roman" w:cs="Times New Roman"/>
          <w:szCs w:val="24"/>
        </w:rPr>
        <w:t>υθεί το θέμα και να προστατεύεται όπως προστατεύεται και το μηνιαίως καταβαλλόμενο ποσό. Το ότι καταβάλλεται όλο μαζί δεν μεταβάλλει τον χαρακτήρα του.</w:t>
      </w:r>
    </w:p>
    <w:p w14:paraId="1FBBA61D"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Ευχαριστώ πολύ, κύριε συνάδελφε, γιατί ήσασταν και συνεπής στον χρόνο. </w:t>
      </w:r>
    </w:p>
    <w:p w14:paraId="1FBBA61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Πετρόπουλε, έχετε τον λόγο. </w:t>
      </w:r>
    </w:p>
    <w:p w14:paraId="1FBBA61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Πρόεδρε, θα είμαι συνοπτικός στην απάντησή μου και σας ευχαριστώ που μου δίνετε τον λόγο. </w:t>
      </w:r>
    </w:p>
    <w:p w14:paraId="1FBBA62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Θα είμαι συνοπτικός </w:t>
      </w:r>
      <w:r>
        <w:rPr>
          <w:rFonts w:eastAsia="Times New Roman" w:cs="Times New Roman"/>
          <w:szCs w:val="24"/>
        </w:rPr>
        <w:t>στην απάντηση, διότι πράγματι αυτό το οποίο ο κ. Θεοφύλακτος επισημαίνει είναι ένα σοβαρό πρόβλημα. Είναι πρόβλημα, διότι διάφοροι πιστωτές-δανειστές ασφαλισμένων μας που παίρνουν αναδρομικά τις συντάξεις που οφείλονται σε αυτούς, αντιμετωπίζουν τη συμπερι</w:t>
      </w:r>
      <w:r>
        <w:rPr>
          <w:rFonts w:eastAsia="Times New Roman" w:cs="Times New Roman"/>
          <w:szCs w:val="24"/>
        </w:rPr>
        <w:t>φορά δανειστών –τραπεζών κυρίως- που επικαλούμενοι το άρθρο 1498 του Αστικού Κώδικα το οποίο ορίζει ότι η διατροφή για το παρελθόν δεν οφείλεται παρά μόνο από την ημέρα που δημιουργείται η υπερημερία, δηλαδή από την άσκηση της αγωγής, θεωρούν ότι δεν μπορε</w:t>
      </w:r>
      <w:r>
        <w:rPr>
          <w:rFonts w:eastAsia="Times New Roman" w:cs="Times New Roman"/>
          <w:szCs w:val="24"/>
        </w:rPr>
        <w:t>ί να γίνει μία αναδρομική καταβολή συντάξεων, αφού αυτό δεν επιτρέπεται από το άρθρο 1498 του Αστικού Κώδικα.</w:t>
      </w:r>
    </w:p>
    <w:p w14:paraId="1FBBA62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τούτοις, επειδή συμφωνούμε πως πρέπει να είναι άλλη η αντιμετώπιση σ’ αυτές τις συνθήκες, πολύ περισσότερο διότι είναι </w:t>
      </w:r>
      <w:proofErr w:type="spellStart"/>
      <w:r>
        <w:rPr>
          <w:rFonts w:eastAsia="Times New Roman" w:cs="Times New Roman"/>
          <w:szCs w:val="24"/>
        </w:rPr>
        <w:t>ανυπαίτια</w:t>
      </w:r>
      <w:proofErr w:type="spellEnd"/>
      <w:r>
        <w:rPr>
          <w:rFonts w:eastAsia="Times New Roman" w:cs="Times New Roman"/>
          <w:szCs w:val="24"/>
        </w:rPr>
        <w:t xml:space="preserve"> για τους ασφαλ</w:t>
      </w:r>
      <w:r>
        <w:rPr>
          <w:rFonts w:eastAsia="Times New Roman" w:cs="Times New Roman"/>
          <w:szCs w:val="24"/>
        </w:rPr>
        <w:t xml:space="preserve">ισμένους η καθυστερημένη καταβολή των συντάξεων οι οποίες οφείλονται από το παρελθόν και επειδή, πράγματι, οι ανάγκες διαβίωσης πολλές φορές καλύπτονται με δανεισμό, θα πρέπει να δούμε πώς θα αντιμετωπιστεί αυτό το θέμα. Έχει υποβληθεί σχετικό ερώτημα στο </w:t>
      </w:r>
      <w:r>
        <w:rPr>
          <w:rFonts w:eastAsia="Times New Roman" w:cs="Times New Roman"/>
          <w:szCs w:val="24"/>
        </w:rPr>
        <w:t xml:space="preserve">Νομικό Συμβούλιο του Κράτους από τη φορολογική Αρχή, από το Υπουργείο Οικονομικών και αναμένουμε από την Ολομέλεια σχετική αντιμετώπιση του προβλήματος. </w:t>
      </w:r>
    </w:p>
    <w:p w14:paraId="1FBBA62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Όμως, πρέπει να θυμίσω τον ν.4336/2015 με τον οποίο η Κυβέρνησή μας ενέταξε στο ακατάσχετο των ρυθμίσε</w:t>
      </w:r>
      <w:r>
        <w:rPr>
          <w:rFonts w:eastAsia="Times New Roman" w:cs="Times New Roman"/>
          <w:szCs w:val="24"/>
        </w:rPr>
        <w:t>ων του ΚΕΔΕ και τις συντάξεις. Επομένως, έχουμε εκφράσει τη δική μας αντίληψη για το πώς πρέπει να αντιμετωπίσουμε το ζήτημα της εξασφάλισης των όρων διαβίωσης των ασφαλισμένων και είμαστε στην κατεύθυνση αυτής της σκέψης, προκειμένου να αντιμετωπίσουμε με</w:t>
      </w:r>
      <w:r>
        <w:rPr>
          <w:rFonts w:eastAsia="Times New Roman" w:cs="Times New Roman"/>
          <w:szCs w:val="24"/>
        </w:rPr>
        <w:t xml:space="preserve"> τον πιο σωστό και ορθολογικό τρόπο αυτό το ζήτημα. </w:t>
      </w:r>
    </w:p>
    <w:p w14:paraId="1FBBA62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Περιμένουμε τη γνώμη του Νομικού Συμβουλίου του Κράτους και θα δούμε τι άλλο μπορούμε να κάνουμε γι’ αυτό το θέμα.</w:t>
      </w:r>
    </w:p>
    <w:p w14:paraId="1FBBA62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BBA625"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Θεοφύλακτε, έχετε τον λόγ</w:t>
      </w:r>
      <w:r>
        <w:rPr>
          <w:rFonts w:eastAsia="Times New Roman" w:cs="Times New Roman"/>
          <w:szCs w:val="24"/>
        </w:rPr>
        <w:t>ο.</w:t>
      </w:r>
    </w:p>
    <w:p w14:paraId="1FBBA62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Κύριε Υπουργέ, είναι όντως ικανοποιητική η απάντησή σας και περιμένουμε την όσο το δυνατόν ταχύτερη αντιμετώπιση. Άλλωστε, ένα από τα πρώτιστα μελήματα της Κυβέρνησης είναι πλέον τα ζητήματα της καθημερινότητας που πρέπει να αντιμετ</w:t>
      </w:r>
      <w:r>
        <w:rPr>
          <w:rFonts w:eastAsia="Times New Roman" w:cs="Times New Roman"/>
          <w:szCs w:val="24"/>
        </w:rPr>
        <w:t>ωπιστούν με τον καλύτερο δυνατό τρόπο, γιατί δεν αρκεί η εργώδης προσπάθεια που καταβάλλεται από την Κυβέρνηση και την Κοινοβουλευτική Ομάδα του ΣΥΡΙΖΑ στα μεγάλα, στους οικονομικούς δείκτες, αλλά πρέπει να υπάρχει αποτελεσματικότητα και αυτό να το βλέπουν</w:t>
      </w:r>
      <w:r>
        <w:rPr>
          <w:rFonts w:eastAsia="Times New Roman" w:cs="Times New Roman"/>
          <w:szCs w:val="24"/>
        </w:rPr>
        <w:t xml:space="preserve"> οι πολίτες και στην καθημερινότητα. </w:t>
      </w:r>
    </w:p>
    <w:p w14:paraId="1FBBA62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ζητήματα που πρέπει να λυθούν. Επιμένω δε, στο συγκεκριμένο, γιατί προσβάλλεται η αξιοπρέπεια των συνταξιούχων. Μπλέκουν με τους υπαλλήλους των τραπεζών που ο καθένας </w:t>
      </w:r>
      <w:r>
        <w:rPr>
          <w:rFonts w:eastAsia="Times New Roman" w:cs="Times New Roman"/>
          <w:szCs w:val="24"/>
        </w:rPr>
        <w:lastRenderedPageBreak/>
        <w:t>τούς συμπεριφέρεται κατά το δοκού</w:t>
      </w:r>
      <w:r>
        <w:rPr>
          <w:rFonts w:eastAsia="Times New Roman" w:cs="Times New Roman"/>
          <w:szCs w:val="24"/>
        </w:rPr>
        <w:t xml:space="preserve">ν. Άλλος τους θίγει βάναυσα και τους προσβάλλει, λέγοντας «Εσύ χρωστάς. Άρα, τι περιμένεις; Γιατί να πάρεις σύνταξη;» και άλλοι λένε «Α, από τις 8.000 ευρώ που σου κατασχέσαμε, θα σου αφήσουμε 500 ευρώ, επειδή είμαστε καλοί», δηλαδή του πωλούν εκδούλευση, </w:t>
      </w:r>
      <w:r>
        <w:rPr>
          <w:rFonts w:eastAsia="Times New Roman" w:cs="Times New Roman"/>
          <w:szCs w:val="24"/>
        </w:rPr>
        <w:t xml:space="preserve">και άλλα τέτοια τα οποία θίγουν την αξιοπρέπεια των συνταξιούχων. </w:t>
      </w:r>
    </w:p>
    <w:p w14:paraId="1FBBA62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Γι’ αυτό περιμένουμε με αγωνία, πραγματικά, τη νομοθετική επίλυση του θέματος. Θα έπρεπε, αφού θα ασχοληθεί το Υπουργείο, να είναι διττή η αντιμετώπιση και η επίλυση του ζητήματος, δηλαδή ε</w:t>
      </w:r>
      <w:r>
        <w:rPr>
          <w:rFonts w:eastAsia="Times New Roman" w:cs="Times New Roman"/>
          <w:szCs w:val="24"/>
        </w:rPr>
        <w:t xml:space="preserve">κτός από τις συντάξεις να αφορά και τους μισθούς, αλλά και πολλαπλούς αποδέκτες, όπως φαντάζομαι ότι είναι ευνόητο, δηλαδή ό,τι χρέος αφορά είτε στο </w:t>
      </w:r>
      <w:r>
        <w:rPr>
          <w:rFonts w:eastAsia="Times New Roman" w:cs="Times New Roman"/>
          <w:szCs w:val="24"/>
        </w:rPr>
        <w:t>δ</w:t>
      </w:r>
      <w:r>
        <w:rPr>
          <w:rFonts w:eastAsia="Times New Roman" w:cs="Times New Roman"/>
          <w:szCs w:val="24"/>
        </w:rPr>
        <w:t xml:space="preserve">ημόσιο, είτε στα ασφαλιστικά ταμεία, είτε στα πιστωτικά ιδρύματα. </w:t>
      </w:r>
    </w:p>
    <w:p w14:paraId="1FBBA62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Πρέπει να διασφαλιστεί το ακατάσχετο τω</w:t>
      </w:r>
      <w:r>
        <w:rPr>
          <w:rFonts w:eastAsia="Times New Roman" w:cs="Times New Roman"/>
          <w:szCs w:val="24"/>
        </w:rPr>
        <w:t>ν 1.000 ευρώ τον μήνα στις συντάξεις και στους μισθούς, γιατί αυτό, κύριε Υπουργέ, μπορεί να το έχουμε και στους μισθούς. Δράττομαι της ευκαιρίας και επεκτείνω το αντικείμενο της ερώτησης. Πολλοί εργοδότες έχουν δυσκολία πληρωμής για πέντε-έξι μήνες και με</w:t>
      </w:r>
      <w:r>
        <w:rPr>
          <w:rFonts w:eastAsia="Times New Roman" w:cs="Times New Roman"/>
          <w:szCs w:val="24"/>
        </w:rPr>
        <w:t xml:space="preserve">τά </w:t>
      </w:r>
      <w:r>
        <w:rPr>
          <w:rFonts w:eastAsia="Times New Roman" w:cs="Times New Roman"/>
          <w:szCs w:val="24"/>
        </w:rPr>
        <w:lastRenderedPageBreak/>
        <w:t xml:space="preserve">τα καταβάλλουν αναδρομικά. Οπότε, καλό είναι, αφού θα επιλυθεί που θα επιλυθεί το θέμα, να είναι διττή η αντιμετώπιση και να αφορά και τους μισθούς και περισσότερους αποδέκτες. </w:t>
      </w:r>
    </w:p>
    <w:p w14:paraId="1FBBA62A" w14:textId="77777777" w:rsidR="00B341EB" w:rsidRDefault="001F132F">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Υπουργέ, έχετε τον λόγο. </w:t>
      </w:r>
    </w:p>
    <w:p w14:paraId="1FBBA62B"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ΑΣΤΑΣΙΟΣ ΠΕΤΡΟΠΟΥΛΟΣ (Υφυπουργός Εργασίας, Κοινωνικής Ασφάλισης και Κοινωνικής Αλληλεγγύης): </w:t>
      </w:r>
      <w:r>
        <w:rPr>
          <w:rFonts w:eastAsia="Times New Roman" w:cs="Times New Roman"/>
          <w:szCs w:val="24"/>
        </w:rPr>
        <w:t>Οι μισθοί προστατεύονται από την ίδια διάταξη, όπως και οι συντάξεις. Υπενθυμίζω ότι το όριο είναι μέχρι τα 1</w:t>
      </w:r>
      <w:r>
        <w:rPr>
          <w:rFonts w:eastAsia="Times New Roman" w:cs="Times New Roman"/>
          <w:szCs w:val="24"/>
        </w:rPr>
        <w:t>.</w:t>
      </w:r>
      <w:r>
        <w:rPr>
          <w:rFonts w:eastAsia="Times New Roman" w:cs="Times New Roman"/>
          <w:szCs w:val="24"/>
        </w:rPr>
        <w:t>000 ευρώ και από 1</w:t>
      </w:r>
      <w:r>
        <w:rPr>
          <w:rFonts w:eastAsia="Times New Roman" w:cs="Times New Roman"/>
          <w:szCs w:val="24"/>
        </w:rPr>
        <w:t>.</w:t>
      </w:r>
      <w:r>
        <w:rPr>
          <w:rFonts w:eastAsia="Times New Roman" w:cs="Times New Roman"/>
          <w:szCs w:val="24"/>
        </w:rPr>
        <w:t>000 ευρώ μέχρι 1</w:t>
      </w:r>
      <w:r>
        <w:rPr>
          <w:rFonts w:eastAsia="Times New Roman" w:cs="Times New Roman"/>
          <w:szCs w:val="24"/>
        </w:rPr>
        <w:t>.</w:t>
      </w:r>
      <w:r>
        <w:rPr>
          <w:rFonts w:eastAsia="Times New Roman" w:cs="Times New Roman"/>
          <w:szCs w:val="24"/>
        </w:rPr>
        <w:t>500 ευρώ είναι το</w:t>
      </w:r>
      <w:r>
        <w:rPr>
          <w:rFonts w:eastAsia="Times New Roman" w:cs="Times New Roman"/>
          <w:szCs w:val="24"/>
        </w:rPr>
        <w:t xml:space="preserve"> ήμισυ, ό,τι προκύπτει δηλαδή</w:t>
      </w:r>
      <w:r>
        <w:rPr>
          <w:rFonts w:eastAsia="Times New Roman" w:cs="Times New Roman"/>
          <w:szCs w:val="24"/>
        </w:rPr>
        <w:t>,</w:t>
      </w:r>
      <w:r>
        <w:rPr>
          <w:rFonts w:eastAsia="Times New Roman" w:cs="Times New Roman"/>
          <w:szCs w:val="24"/>
        </w:rPr>
        <w:t xml:space="preserve"> και το ανώτατο είναι 1</w:t>
      </w:r>
      <w:r>
        <w:rPr>
          <w:rFonts w:eastAsia="Times New Roman" w:cs="Times New Roman"/>
          <w:szCs w:val="24"/>
        </w:rPr>
        <w:t>.</w:t>
      </w:r>
      <w:r>
        <w:rPr>
          <w:rFonts w:eastAsia="Times New Roman" w:cs="Times New Roman"/>
          <w:szCs w:val="24"/>
        </w:rPr>
        <w:t>250 ευρώ.</w:t>
      </w:r>
    </w:p>
    <w:p w14:paraId="1FBBA62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Όλα αυτά, όπως είπατε, κύριε Θεοφύλακτε, τα εξετάζουμε. Εκείνο που επίσης εξετάζουμε και έχω την ευκαιρία να το ανακοινώσω από τη θέση αυτή, είναι να ενημερώσουμε εμείς κατευθείαν τα συστήματα</w:t>
      </w:r>
      <w:r>
        <w:rPr>
          <w:rFonts w:eastAsia="Times New Roman" w:cs="Times New Roman"/>
          <w:szCs w:val="24"/>
        </w:rPr>
        <w:t xml:space="preserve"> των τραπεζών. Είμαστε σε μια συζήτηση μαζί τους για το ακατάσχετο όριο των συντάξεων, το όριο όλων, διότι ο νόμος προβλέπει δήλωση από τους ίδιους τους δικαιούχους συντάξεων, να δηλώσουν δηλαδή από </w:t>
      </w:r>
      <w:r>
        <w:rPr>
          <w:rFonts w:eastAsia="Times New Roman" w:cs="Times New Roman"/>
          <w:szCs w:val="24"/>
        </w:rPr>
        <w:lastRenderedPageBreak/>
        <w:t>ποιον λογαριασμό -από έναν λογαριασμό ή έναν κοινό λογαρι</w:t>
      </w:r>
      <w:r>
        <w:rPr>
          <w:rFonts w:eastAsia="Times New Roman" w:cs="Times New Roman"/>
          <w:szCs w:val="24"/>
        </w:rPr>
        <w:t>ασμό- θα γίνεται η κατάσχεση, μέχρι τα όρια που επιτρέπει ο νόμος.</w:t>
      </w:r>
    </w:p>
    <w:p w14:paraId="1FBBA62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Αυτό που εξετάζουμε και είναι ένα τεχνικό θέμα, γι’ αυτό πρέπει και οι τράπεζες να συμβάλλουν στην εξεύρεση μιας λύσης, είναι να δηλώνουμε εμείς από το ίδιο μας το σύστημα το ποσό που έχουν</w:t>
      </w:r>
      <w:r>
        <w:rPr>
          <w:rFonts w:eastAsia="Times New Roman" w:cs="Times New Roman"/>
          <w:szCs w:val="24"/>
        </w:rPr>
        <w:t xml:space="preserve"> ήδη οι ασφαλισμένοι και μέχρι ποιο ύψος είναι επιτρεπτό, διότι παρατηρήθηκε ότι υπάρχουν πολλοί ηλικιωμένοι, </w:t>
      </w:r>
      <w:r>
        <w:rPr>
          <w:rFonts w:eastAsia="Times New Roman"/>
          <w:szCs w:val="24"/>
        </w:rPr>
        <w:t>οι οποίοι</w:t>
      </w:r>
      <w:r>
        <w:rPr>
          <w:rFonts w:eastAsia="Times New Roman" w:cs="Times New Roman"/>
          <w:szCs w:val="24"/>
        </w:rPr>
        <w:t xml:space="preserve"> δεν έχουν πρόσβαση σε διάφορα τέτοια συστήματα και μέσα, που δεν έχουν κάνει τη δήλωση και γίνεται κατάσχεση χωρίς αυτοί οι άνθρωποι να </w:t>
      </w:r>
      <w:r>
        <w:rPr>
          <w:rFonts w:eastAsia="Times New Roman" w:cs="Times New Roman"/>
          <w:szCs w:val="24"/>
        </w:rPr>
        <w:t>έχουν προστασία. Είναι θέμα που έχουμε διαπιστώσει ότι είναι πρόβλημα και θα το αντιμετωπίσουμε και αυτό.</w:t>
      </w:r>
    </w:p>
    <w:p w14:paraId="1FBBA62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FBBA62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για τη συντομία.</w:t>
      </w:r>
    </w:p>
    <w:p w14:paraId="1FBBA63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Πάντως, κύριε Υπουργέ, οι τράπεζες μην περιμένετε να συμβάλλουν εάν δεν υπά</w:t>
      </w:r>
      <w:r>
        <w:rPr>
          <w:rFonts w:eastAsia="Times New Roman" w:cs="Times New Roman"/>
          <w:szCs w:val="24"/>
        </w:rPr>
        <w:t>ρχει ποινολόγιο, δηλαδή ότι</w:t>
      </w:r>
      <w:r>
        <w:rPr>
          <w:rFonts w:eastAsia="Times New Roman" w:cs="Times New Roman"/>
          <w:szCs w:val="24"/>
        </w:rPr>
        <w:t>,</w:t>
      </w:r>
      <w:r>
        <w:rPr>
          <w:rFonts w:eastAsia="Times New Roman" w:cs="Times New Roman"/>
          <w:szCs w:val="24"/>
        </w:rPr>
        <w:t xml:space="preserve"> αν δεν εφαρμόσεις τον νόμο, υπάρχει ποινή. Διαφορετικά μην ευελπιστείτε ότι θα συμβάλλουν, </w:t>
      </w:r>
      <w:proofErr w:type="spellStart"/>
      <w:r>
        <w:rPr>
          <w:rFonts w:eastAsia="Times New Roman" w:cs="Times New Roman"/>
          <w:szCs w:val="24"/>
        </w:rPr>
        <w:t>μηδε</w:t>
      </w:r>
      <w:r>
        <w:rPr>
          <w:rFonts w:eastAsia="Times New Roman" w:cs="Times New Roman"/>
          <w:szCs w:val="24"/>
        </w:rPr>
        <w:t>μιάς</w:t>
      </w:r>
      <w:proofErr w:type="spellEnd"/>
      <w:r>
        <w:rPr>
          <w:rFonts w:eastAsia="Times New Roman" w:cs="Times New Roman"/>
          <w:szCs w:val="24"/>
        </w:rPr>
        <w:t xml:space="preserve"> εξαιρουμένης. Ευχαριστώ και για την παρουσία.</w:t>
      </w:r>
    </w:p>
    <w:p w14:paraId="1FBBA63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Εισερχόμαστε στην τρίτη με αριθμό 1256/13-9-2016 επίκαιρη ερώτηση δεύτερου κύκλου</w:t>
      </w:r>
      <w:r>
        <w:rPr>
          <w:rFonts w:eastAsia="Times New Roman" w:cs="Times New Roman"/>
          <w:szCs w:val="24"/>
        </w:rPr>
        <w:t xml:space="preserve"> του Βουλευτή Β΄ Αθηνών των Ανεξαρτήτων Ελλήνων κ. 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 Εσωτερικών και Διοικητικής Ανασυγκρότησης, σχετικά με την ηλεκτρονική διακυβέρνηση.</w:t>
      </w:r>
    </w:p>
    <w:p w14:paraId="1FBBA63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1FBBA633"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olor w:val="000000"/>
          <w:szCs w:val="24"/>
        </w:rPr>
        <w:t>Ευχαριστώ, κύριε</w:t>
      </w:r>
      <w:r>
        <w:rPr>
          <w:rFonts w:eastAsia="Times New Roman"/>
          <w:color w:val="000000"/>
          <w:szCs w:val="24"/>
        </w:rPr>
        <w:t xml:space="preserve"> Πρόεδρε.</w:t>
      </w:r>
      <w:r>
        <w:rPr>
          <w:rFonts w:eastAsia="Times New Roman" w:cs="Times New Roman"/>
          <w:szCs w:val="24"/>
        </w:rPr>
        <w:t xml:space="preserve"> </w:t>
      </w:r>
    </w:p>
    <w:p w14:paraId="1FBBA63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Κύριε Βερναρδάκη, κύριε Υπουργέ, ειλικρινά με πολύ καλή πρόθεση κάνω αυτή την επίκαιρη ερώτηση, γιατί πιστεύω ότι δεν είναι μόνο θέμα γραφειοκρατίας, διαφθοράς, πελατειακού κράτους η προσέλκυση επενδύσεων και τα δημόσια έσοδα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κυρίως βήμα </w:t>
      </w:r>
      <w:r>
        <w:rPr>
          <w:rFonts w:eastAsia="Times New Roman" w:cs="Times New Roman"/>
          <w:szCs w:val="24"/>
        </w:rPr>
        <w:t xml:space="preserve">δημοκρατίας, μεγάλο βήμα, κατά τη γνώμη </w:t>
      </w:r>
      <w:r>
        <w:rPr>
          <w:rFonts w:eastAsia="Times New Roman" w:cs="Times New Roman"/>
          <w:szCs w:val="24"/>
        </w:rPr>
        <w:lastRenderedPageBreak/>
        <w:t>μου, δημοκρατίας</w:t>
      </w:r>
      <w:r w:rsidRPr="001F554D">
        <w:rPr>
          <w:rFonts w:eastAsia="Times New Roman" w:cs="Times New Roman"/>
          <w:szCs w:val="24"/>
        </w:rPr>
        <w:t>,</w:t>
      </w:r>
      <w:r>
        <w:rPr>
          <w:rFonts w:eastAsia="Times New Roman" w:cs="Times New Roman"/>
          <w:szCs w:val="24"/>
        </w:rPr>
        <w:t xml:space="preserve"> για να ξαναποκτήσει ο πολίτης εμπιστοσύνη στο κράτος του, που</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για πολλές δεκαετίες ήταν αναξιόπιστο απέναντι στον πολίτη.</w:t>
      </w:r>
    </w:p>
    <w:p w14:paraId="1FBBA63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Εδώ θέλω, κύριε Υπουργέ, να αναδείξω το θέμα της ηλεκτρονικής δια</w:t>
      </w:r>
      <w:r>
        <w:rPr>
          <w:rFonts w:eastAsia="Times New Roman" w:cs="Times New Roman"/>
          <w:szCs w:val="24"/>
        </w:rPr>
        <w:t>κυβέρνησης. Υπάρχει ένα μεγάλο κομμάτι ανάμεσα και σε Βουλευτές δικούς μας</w:t>
      </w:r>
      <w:r w:rsidRPr="001F554D">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επειδή περάσαν τα πενήντα, τα πενήντα πέντε, κα</w:t>
      </w:r>
      <w:r>
        <w:rPr>
          <w:rFonts w:eastAsia="Times New Roman" w:cs="Times New Roman"/>
          <w:szCs w:val="24"/>
        </w:rPr>
        <w:t>μ</w:t>
      </w:r>
      <w:r>
        <w:rPr>
          <w:rFonts w:eastAsia="Times New Roman" w:cs="Times New Roman"/>
          <w:szCs w:val="24"/>
        </w:rPr>
        <w:t>μιά φορά μπορεί να το θεωρούν και κάτι μεταξύ «τυριού και αχλαδιού». Όχι! Θέλω να το αναδείξουμε αυτό το θέμα μαζί.</w:t>
      </w:r>
    </w:p>
    <w:p w14:paraId="1FBBA63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Έχω διαβάσει τις είκοσι μία σελίδες που έχετε δώσει για το πρόγραμμα ηλεκτρονικής διακυβέρνησης με μεγάλη προσοχή και πολύ σεβασμό. Και δεν θέλω να επικαλεστώ το τι γίνεται στις Ηνωμένες Πολιτείες, που είναι μια χώρα αρκετά προηγμένη, που έχει φτάσει στο σ</w:t>
      </w:r>
      <w:r>
        <w:rPr>
          <w:rFonts w:eastAsia="Times New Roman" w:cs="Times New Roman"/>
          <w:szCs w:val="24"/>
        </w:rPr>
        <w:t xml:space="preserve">ημείο για </w:t>
      </w:r>
      <w:r>
        <w:rPr>
          <w:rFonts w:eastAsia="Times New Roman" w:cs="Times New Roman"/>
          <w:szCs w:val="24"/>
          <w:lang w:val="en-US"/>
        </w:rPr>
        <w:t>online</w:t>
      </w:r>
      <w:r>
        <w:rPr>
          <w:rFonts w:eastAsia="Times New Roman" w:cs="Times New Roman"/>
          <w:szCs w:val="24"/>
        </w:rPr>
        <w:t xml:space="preserve"> διακυβέρνηση. Μιλάμε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τα οργανογράμματα περιγράφουν στρατηγικούς στόχους, προγράμματα, ομάδες, ποιος είναι υπεύθυνος, ανά πάσα στιγμή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μπορείς να ελέγξεις οποιοδήποτε </w:t>
      </w:r>
      <w:r>
        <w:rPr>
          <w:rFonts w:eastAsia="Times New Roman" w:cs="Times New Roman"/>
          <w:szCs w:val="24"/>
        </w:rPr>
        <w:t>Υ</w:t>
      </w:r>
      <w:r>
        <w:rPr>
          <w:rFonts w:eastAsia="Times New Roman" w:cs="Times New Roman"/>
          <w:szCs w:val="24"/>
        </w:rPr>
        <w:t xml:space="preserve">πουργείο. Ξεχνάω την Αμερική, γιατί μπορεί κάποιος </w:t>
      </w:r>
      <w:r>
        <w:rPr>
          <w:rFonts w:eastAsia="Times New Roman" w:cs="Times New Roman"/>
          <w:szCs w:val="24"/>
        </w:rPr>
        <w:t>να μου πει «τόσα χρόνια, αναπτυγμένη χώρα»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FBBA63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απλά να θυμίσω ότι η Λιθουανία, η Εσθονία και η Λετονία δεν ήταν καν χώρες –πότε έγινε το ρήγμα;- όταν εμείς ήμασταν από τις δέκα πρώτες που μπήκαν στην τότε ΕΟΚ. </w:t>
      </w:r>
    </w:p>
    <w:p w14:paraId="1FBBA63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Η Εσθονία σήμερα, κύριε Υπουργέ -</w:t>
      </w:r>
      <w:r>
        <w:rPr>
          <w:rFonts w:eastAsia="Times New Roman" w:cs="Times New Roman"/>
          <w:szCs w:val="24"/>
        </w:rPr>
        <w:t>και το ξέρετε και εσείς, γιατί νομίζω ότι το έχετε επικαλεστεί-, έχει κάνει ένα απίστευτο ψηφιακό άλμα. Είναι η χώρα στην οποία σε δεκαοκτώ λεπτά, μέσω διαδικτύου, στήνεις εταιρεία. Είναι η χώρα που δεν χρειάζεται πια την ταυτότητα. Ακόμα και το τηλέφωνο σ</w:t>
      </w:r>
      <w:r>
        <w:rPr>
          <w:rFonts w:eastAsia="Times New Roman" w:cs="Times New Roman"/>
          <w:szCs w:val="24"/>
        </w:rPr>
        <w:t xml:space="preserve">ου, η </w:t>
      </w:r>
      <w:r>
        <w:rPr>
          <w:rFonts w:eastAsia="Times New Roman" w:cs="Times New Roman"/>
          <w:szCs w:val="24"/>
          <w:lang w:val="en-US"/>
        </w:rPr>
        <w:t>sim</w:t>
      </w:r>
      <w:r>
        <w:rPr>
          <w:rFonts w:eastAsia="Times New Roman" w:cs="Times New Roman"/>
          <w:szCs w:val="24"/>
        </w:rPr>
        <w:t>, είναι ισοδύναμο με την ταυτότητα. Είναι η χώρα του e-</w:t>
      </w:r>
      <w:proofErr w:type="spellStart"/>
      <w:r>
        <w:rPr>
          <w:rFonts w:eastAsia="Times New Roman" w:cs="Times New Roman"/>
          <w:szCs w:val="24"/>
        </w:rPr>
        <w:t>resident</w:t>
      </w:r>
      <w:proofErr w:type="spellEnd"/>
      <w:r>
        <w:rPr>
          <w:rFonts w:eastAsia="Times New Roman" w:cs="Times New Roman"/>
          <w:szCs w:val="24"/>
        </w:rPr>
        <w:t>, δηλαδή ένας επιχειρηματίας δεν χρειάζεται αυτοπροσώπως να πάει να κλείσει τις δουλειές του, με την ηλεκτρονική κατοικία το έχει καταφέρει.</w:t>
      </w:r>
    </w:p>
    <w:p w14:paraId="1FBBA639"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Το λέω αυτό</w:t>
      </w:r>
      <w:r>
        <w:rPr>
          <w:rFonts w:eastAsia="Times New Roman" w:cs="Times New Roman"/>
          <w:szCs w:val="24"/>
        </w:rPr>
        <w:t>,</w:t>
      </w:r>
      <w:r>
        <w:rPr>
          <w:rFonts w:eastAsia="Times New Roman" w:cs="Times New Roman"/>
          <w:szCs w:val="24"/>
        </w:rPr>
        <w:t xml:space="preserve"> για να μη νομίσει κανείς ότι ε</w:t>
      </w:r>
      <w:r>
        <w:rPr>
          <w:rFonts w:eastAsia="Times New Roman" w:cs="Times New Roman"/>
          <w:szCs w:val="24"/>
        </w:rPr>
        <w:t xml:space="preserve">ίναι θέμα πολύ προηγμένων χωρών. Και σήμερα πάνω από οκτώ χιλιάδες άτομα και </w:t>
      </w:r>
      <w:proofErr w:type="spellStart"/>
      <w:r>
        <w:rPr>
          <w:rFonts w:eastAsia="Times New Roman" w:cs="Times New Roman"/>
          <w:szCs w:val="24"/>
        </w:rPr>
        <w:t>εκατόν</w:t>
      </w:r>
      <w:proofErr w:type="spellEnd"/>
      <w:r>
        <w:rPr>
          <w:rFonts w:eastAsia="Times New Roman" w:cs="Times New Roman"/>
          <w:szCs w:val="24"/>
        </w:rPr>
        <w:t xml:space="preserve"> είκοσι τρεις χώρες επενδύουν στην Εσθονία. Κλείνω αυτή την παρένθεση. Και ξέρετε σε τι κατάσταση βρίσκεται η χώρα μας. </w:t>
      </w:r>
    </w:p>
    <w:p w14:paraId="1FBBA63A"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w:t>
      </w:r>
      <w:r>
        <w:rPr>
          <w:rFonts w:eastAsia="Times New Roman" w:cs="Times New Roman"/>
          <w:szCs w:val="24"/>
        </w:rPr>
        <w:t>ου ομιλίας του κυρίου Βουλευτή)</w:t>
      </w:r>
    </w:p>
    <w:p w14:paraId="1FBBA63B"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Θέλω, επίσης, να θυμίσω ότι έχουμε ζήσει το φρικτό θέαμα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για να πάρεις τη σύνταξή σου</w:t>
      </w:r>
      <w:r>
        <w:rPr>
          <w:rFonts w:eastAsia="Times New Roman" w:cs="Times New Roman"/>
          <w:szCs w:val="24"/>
        </w:rPr>
        <w:t>,</w:t>
      </w:r>
      <w:r>
        <w:rPr>
          <w:rFonts w:eastAsia="Times New Roman" w:cs="Times New Roman"/>
          <w:szCs w:val="24"/>
        </w:rPr>
        <w:t xml:space="preserve"> ταλαιπωρείσαι από δώδεκα μέχρι τριάντα τρεις μήνες. Δεν χρειάζεται να τα πω. Τα έχω πει άλλες φορές. </w:t>
      </w:r>
    </w:p>
    <w:p w14:paraId="1FBBA63C"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Επίσης, θέλω να θυμίσω τι γιν</w:t>
      </w:r>
      <w:r>
        <w:rPr>
          <w:rFonts w:eastAsia="Times New Roman" w:cs="Times New Roman"/>
          <w:szCs w:val="24"/>
        </w:rPr>
        <w:t xml:space="preserve">όταν παλιότερα στο </w:t>
      </w:r>
      <w:r>
        <w:rPr>
          <w:rFonts w:eastAsia="Times New Roman" w:cs="Times New Roman"/>
          <w:szCs w:val="24"/>
        </w:rPr>
        <w:t>π</w:t>
      </w:r>
      <w:r>
        <w:rPr>
          <w:rFonts w:eastAsia="Times New Roman" w:cs="Times New Roman"/>
          <w:szCs w:val="24"/>
        </w:rPr>
        <w:t>ρωτοδικείο με τις ψηφοφορίες -δεν λέω, μπορεί να είναι αδέκαστ</w:t>
      </w:r>
      <w:r>
        <w:rPr>
          <w:rFonts w:eastAsia="Times New Roman" w:cs="Times New Roman"/>
          <w:szCs w:val="24"/>
        </w:rPr>
        <w:t>α</w:t>
      </w:r>
      <w:r>
        <w:rPr>
          <w:rFonts w:eastAsia="Times New Roman" w:cs="Times New Roman"/>
          <w:szCs w:val="24"/>
        </w:rPr>
        <w:t xml:space="preserve"> και οι επιτροπές και όλα- που συμπλήρωναν τα κενά ενός φουκαρά υποψηφίου -και μάλιστα ήταν συμφωνία των δύο μεγάλων κομμάτων τότε, παλιά</w:t>
      </w:r>
      <w:r w:rsidRPr="00565C5B">
        <w:rPr>
          <w:rFonts w:eastAsia="Times New Roman" w:cs="Times New Roman"/>
          <w:szCs w:val="24"/>
        </w:rPr>
        <w:t>,</w:t>
      </w:r>
      <w:r>
        <w:rPr>
          <w:rFonts w:eastAsia="Times New Roman" w:cs="Times New Roman"/>
          <w:szCs w:val="24"/>
        </w:rPr>
        <w:t xml:space="preserve"> για να μην έχω παράπονα- που δεν ήξερε τα κόλπα, με αποτέλεσμα κάποιος με δώδεκα, δεκατρείς χιλιάδες ψήφους να φτάνει τις σαράντα χιλιάδες. Δεν θέλω να πω περισσότερα. </w:t>
      </w:r>
    </w:p>
    <w:p w14:paraId="1FBBA63D"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1FBBA63E"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w:t>
      </w:r>
      <w:r>
        <w:rPr>
          <w:rFonts w:eastAsia="Times New Roman" w:cs="Times New Roman"/>
          <w:b/>
          <w:szCs w:val="24"/>
        </w:rPr>
        <w:t>ΙΣΤΟΠΟΥΛΟΣ: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ρχομαι στην ηλεκτρονική ψηφοφορία. Διάβασα ότι έχετε δώσει ένα χρονοδιάγραμμα επτά χρόνων. Εγώ το εκτιμώ, γιατί δείχνει ρεαλισμό. Ωστόσο, υπάρχουν και αντίθετες απόψεις, όπως ότι τουλάχιστον σε μερικά θα μπορούσαμε –και θα τα εκθέσω ένα, ένα- </w:t>
      </w:r>
      <w:r>
        <w:rPr>
          <w:rFonts w:eastAsia="Times New Roman" w:cs="Times New Roman"/>
          <w:szCs w:val="24"/>
        </w:rPr>
        <w:t xml:space="preserve">να μπούμε νωρίτερα. </w:t>
      </w:r>
    </w:p>
    <w:p w14:paraId="1FBBA63F"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ξηγούμαι, κύριε Υπουργέ. Το θέμα των ταυτοτήτων είναι εύκολο και μπορεί να γίνει γρήγορα. Μάλιστα, μας εξασφαλίζει όχι μία, όχι δύο, αλλά πάνω από δέκα υποχρεώσεις με ένα απλό χαρτάκι…</w:t>
      </w:r>
    </w:p>
    <w:p w14:paraId="1FBBA640"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Παπαχριστό</w:t>
      </w:r>
      <w:r>
        <w:rPr>
          <w:rFonts w:eastAsia="Times New Roman" w:cs="Times New Roman"/>
          <w:szCs w:val="24"/>
        </w:rPr>
        <w:t>πουλε</w:t>
      </w:r>
      <w:proofErr w:type="spellEnd"/>
      <w:r>
        <w:rPr>
          <w:rFonts w:eastAsia="Times New Roman" w:cs="Times New Roman"/>
          <w:szCs w:val="24"/>
        </w:rPr>
        <w:t>, κρατήστε και για τη δευτερολογία κάτι.</w:t>
      </w:r>
    </w:p>
    <w:p w14:paraId="1FBBA641"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Πρόεδρε, δώστε μου…</w:t>
      </w:r>
    </w:p>
    <w:p w14:paraId="1FBBA642"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Σας έχω ήδη δώσει τρία λεπτά επιπλέον. </w:t>
      </w:r>
    </w:p>
    <w:p w14:paraId="1FBBA643"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Πρόεδρε, καλά κάνετε και κάνετε παρεμβάσεις, γιατ</w:t>
      </w:r>
      <w:r>
        <w:rPr>
          <w:rFonts w:eastAsia="Times New Roman" w:cs="Times New Roman"/>
          <w:szCs w:val="24"/>
        </w:rPr>
        <w:t xml:space="preserve">ί είστε πιο παλιά καραβάνα. Πιστεύω ότι είναι θετικές οι παρεμβάσεις σας, αλλά σας παρακαλώ να μου δώσετε μισό λεπτό ακόμα για να τελειώσω. Δεν είναι τίποτα. </w:t>
      </w:r>
    </w:p>
    <w:p w14:paraId="1FBBA644" w14:textId="77777777" w:rsidR="00B341EB" w:rsidRDefault="001F132F">
      <w:pPr>
        <w:tabs>
          <w:tab w:val="left" w:pos="2304"/>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Συνεχίστε, </w:t>
      </w: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xml:space="preserve">. </w:t>
      </w:r>
    </w:p>
    <w:p w14:paraId="1FBBA645"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ρχομαι στην ηλεκτρονική κατοικία. Εξήγησα τι σημαίνει «κάνω επενδύσεις από μακριά». Μιλάμε για ένα εθνικό σύστημα ηλεκτρονικών δημοσίων συμβάσεων</w:t>
      </w:r>
      <w:r>
        <w:rPr>
          <w:rFonts w:eastAsia="Times New Roman" w:cs="Times New Roman"/>
          <w:szCs w:val="24"/>
        </w:rPr>
        <w:t>,</w:t>
      </w:r>
      <w:r>
        <w:rPr>
          <w:rFonts w:eastAsia="Times New Roman" w:cs="Times New Roman"/>
          <w:szCs w:val="24"/>
        </w:rPr>
        <w:t xml:space="preserve"> που θα βάλει τέλος στη </w:t>
      </w:r>
      <w:proofErr w:type="spellStart"/>
      <w:r>
        <w:rPr>
          <w:rFonts w:eastAsia="Times New Roman" w:cs="Times New Roman"/>
          <w:szCs w:val="24"/>
        </w:rPr>
        <w:t>χαρτούρα</w:t>
      </w:r>
      <w:proofErr w:type="spellEnd"/>
      <w:r>
        <w:rPr>
          <w:rFonts w:eastAsia="Times New Roman" w:cs="Times New Roman"/>
          <w:szCs w:val="24"/>
        </w:rPr>
        <w:t xml:space="preserve">. Υπογράφουμε μέσα σε δευτερόλεπτα και γλιτώνουμε και 400.000.000 τον χρόνο. </w:t>
      </w:r>
    </w:p>
    <w:p w14:paraId="1FBBA646"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Ηλεκτρονική δικαιοσύνη. Πολύ σημαντικό. Τέσσερα χρόνια κάνουν να εκδικαστούν οι αποφάσεις. Αυτή τη στιγμή υπάρχουν τετρακόσιες χιλιάδες εκκρεμούσες. Θα μπορούσα να σας πω λεπτομέρειες, σχετικά με το τι κάνουμε εκεί. Για τις επιχειρήσεις χρειαζόμαστε τριάντ</w:t>
      </w:r>
      <w:r>
        <w:rPr>
          <w:rFonts w:eastAsia="Times New Roman" w:cs="Times New Roman"/>
          <w:szCs w:val="24"/>
        </w:rPr>
        <w:t xml:space="preserve">α τρία έγγραφα. Έλεος! Εκεί τι κάνουμε; </w:t>
      </w:r>
    </w:p>
    <w:p w14:paraId="1FBBA647"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Ηλεκτρονική </w:t>
      </w:r>
      <w:proofErr w:type="spellStart"/>
      <w:r>
        <w:rPr>
          <w:rFonts w:eastAsia="Times New Roman" w:cs="Times New Roman"/>
          <w:szCs w:val="24"/>
        </w:rPr>
        <w:t>συνταγογράφηση</w:t>
      </w:r>
      <w:proofErr w:type="spellEnd"/>
      <w:r>
        <w:rPr>
          <w:rFonts w:eastAsia="Times New Roman" w:cs="Times New Roman"/>
          <w:szCs w:val="24"/>
        </w:rPr>
        <w:t xml:space="preserve">. Ακόμα είμαστε η τρίτη χώρα σε μεγαλύτερη φαρμακευτική δαπάνη, παρά το γεγονός ότι έγινε το θετικό βήμα γι’ αυτή τη </w:t>
      </w:r>
      <w:proofErr w:type="spellStart"/>
      <w:r>
        <w:rPr>
          <w:rFonts w:eastAsia="Times New Roman" w:cs="Times New Roman"/>
          <w:szCs w:val="24"/>
        </w:rPr>
        <w:t>συνταγογράφηση</w:t>
      </w:r>
      <w:proofErr w:type="spellEnd"/>
      <w:r>
        <w:rPr>
          <w:rFonts w:eastAsia="Times New Roman" w:cs="Times New Roman"/>
          <w:szCs w:val="24"/>
        </w:rPr>
        <w:t xml:space="preserve">. </w:t>
      </w:r>
    </w:p>
    <w:p w14:paraId="1FBBA648"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Ηλεκτρονικά τιμολόγια. Ασυδοσία στην αγορά. Τελειώνουν </w:t>
      </w:r>
      <w:r>
        <w:rPr>
          <w:rFonts w:eastAsia="Times New Roman" w:cs="Times New Roman"/>
          <w:szCs w:val="24"/>
        </w:rPr>
        <w:t xml:space="preserve">οι κλοπές, τελειώνουν τα πλαστά. Ακούω με σεβασμό ότι θεσμοθετούνται σύντομα οι ηλεκτρονικές πληρωμές. Αργήσαμε πολύ. Πρέπει να γίνονται με την κάρτα. Εγώ έβλεπα παλιά και έλεγα «για 1,5 ευρώ;». Ναι, για 1,5 ευρώ! </w:t>
      </w:r>
    </w:p>
    <w:p w14:paraId="1FBBA649"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Κύριε συ</w:t>
      </w:r>
      <w:r>
        <w:rPr>
          <w:rFonts w:eastAsia="Times New Roman"/>
          <w:szCs w:val="24"/>
        </w:rPr>
        <w:t>νάδελφε,</w:t>
      </w:r>
      <w:r>
        <w:rPr>
          <w:rFonts w:eastAsia="Times New Roman" w:cs="Times New Roman"/>
          <w:szCs w:val="24"/>
        </w:rPr>
        <w:t xml:space="preserve"> κλείστε, σας παρακαλώ. </w:t>
      </w:r>
    </w:p>
    <w:p w14:paraId="1FBBA64A"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Τελειώνω, κύριε Πρόεδρε. </w:t>
      </w:r>
    </w:p>
    <w:p w14:paraId="1FBBA64B"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Έχετε και δευτερολογία! </w:t>
      </w:r>
    </w:p>
    <w:p w14:paraId="1FBBA64C"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 μην πω για τα ηλεκτρονικά συστήματα λαθρεμπορίου; Είναι πολύ εύκολο με </w:t>
      </w:r>
      <w:r>
        <w:rPr>
          <w:rFonts w:eastAsia="Times New Roman" w:cs="Times New Roman"/>
          <w:szCs w:val="24"/>
          <w:lang w:val="en-US"/>
        </w:rPr>
        <w:t>GPS</w:t>
      </w:r>
      <w:r>
        <w:rPr>
          <w:rFonts w:eastAsia="Times New Roman" w:cs="Times New Roman"/>
          <w:szCs w:val="24"/>
        </w:rPr>
        <w:t xml:space="preserve"> και…</w:t>
      </w:r>
    </w:p>
    <w:p w14:paraId="1FBBA64D"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proofErr w:type="spellStart"/>
      <w:r>
        <w:rPr>
          <w:rFonts w:eastAsia="Times New Roman"/>
          <w:szCs w:val="24"/>
        </w:rPr>
        <w:t>Απήντησε</w:t>
      </w:r>
      <w:proofErr w:type="spellEnd"/>
      <w:r>
        <w:rPr>
          <w:rFonts w:eastAsia="Times New Roman"/>
          <w:szCs w:val="24"/>
        </w:rPr>
        <w:t xml:space="preserve"> πριν </w:t>
      </w:r>
      <w:r>
        <w:rPr>
          <w:rFonts w:eastAsia="Times New Roman"/>
          <w:szCs w:val="24"/>
        </w:rPr>
        <w:t>από</w:t>
      </w:r>
      <w:r>
        <w:rPr>
          <w:rFonts w:eastAsia="Times New Roman"/>
          <w:szCs w:val="24"/>
        </w:rPr>
        <w:t xml:space="preserve"> λίγο ο κ. Αλεξιάδης επ’ αυτών. </w:t>
      </w:r>
      <w:r>
        <w:rPr>
          <w:rFonts w:eastAsia="Times New Roman" w:cs="Times New Roman"/>
          <w:szCs w:val="24"/>
        </w:rPr>
        <w:t xml:space="preserve"> </w:t>
      </w:r>
    </w:p>
    <w:p w14:paraId="1FBBA64E"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Αυτές είναι κατακτήσεις δεκαετιών σε όλες τις χώρες της Ευρώπης. </w:t>
      </w:r>
    </w:p>
    <w:p w14:paraId="1FBBA64F"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1FBBA650"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Ορίστε, κύριε Υπουργέ, έχετε τον λόγο. </w:t>
      </w:r>
    </w:p>
    <w:p w14:paraId="1FBBA651"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Ευχαριστώ, κύριε Πρόεδρε. </w:t>
      </w:r>
    </w:p>
    <w:p w14:paraId="1FBBA652"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Αγαπητέ κύριε </w:t>
      </w:r>
      <w:proofErr w:type="spellStart"/>
      <w:r>
        <w:rPr>
          <w:rFonts w:eastAsia="Times New Roman" w:cs="Times New Roman"/>
          <w:szCs w:val="24"/>
        </w:rPr>
        <w:t>Παπαχριστόπουλε</w:t>
      </w:r>
      <w:proofErr w:type="spellEnd"/>
      <w:r>
        <w:rPr>
          <w:rFonts w:eastAsia="Times New Roman" w:cs="Times New Roman"/>
          <w:szCs w:val="24"/>
        </w:rPr>
        <w:t>, δεν χωρά αμφιβολία ότι όλες αυτές οι επισημάνσεις που κάνατε είναι α</w:t>
      </w:r>
      <w:r>
        <w:rPr>
          <w:rFonts w:eastAsia="Times New Roman" w:cs="Times New Roman"/>
          <w:szCs w:val="24"/>
        </w:rPr>
        <w:t>πολύτως σωστές. Βεβαίως δεν είναι όλες αυτές της αρμοδιότητάς μου και γι’ αυτό θα προσπαθήσω να σας απαντήσω κάπως γενικότερα</w:t>
      </w:r>
      <w:r>
        <w:rPr>
          <w:rFonts w:eastAsia="Times New Roman" w:cs="Times New Roman"/>
          <w:szCs w:val="24"/>
        </w:rPr>
        <w:t>,</w:t>
      </w:r>
      <w:r>
        <w:rPr>
          <w:rFonts w:eastAsia="Times New Roman" w:cs="Times New Roman"/>
          <w:szCs w:val="24"/>
        </w:rPr>
        <w:t xml:space="preserve"> σχετικά με το τι ακριβώς έχει συμβεί κατ’ αρχάς στη χώρα και με το τι ακριβώς μπορούμε να κάνουμε άμεσα σε συγκεκριμένα πράγματα.</w:t>
      </w:r>
      <w:r>
        <w:rPr>
          <w:rFonts w:eastAsia="Times New Roman" w:cs="Times New Roman"/>
          <w:szCs w:val="24"/>
        </w:rPr>
        <w:t xml:space="preserve"> </w:t>
      </w:r>
    </w:p>
    <w:p w14:paraId="1FBBA653"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t>Κατ’ αρχάς έχετε δίκιο ότι όλες οι υποδομές και οι υπηρεσίες ηλεκτρονικής διακυβέρνησης είναι πάρα πολύ χαμηλές. Αυτό είναι γεγονός. Επίσης, είναι γεγονός ότι όλη η αρχιτεκτονική των έργων ηλεκτρονικής διακυβέρνησης εδώ και πάρα πολλά χρόνια, από τις αρχ</w:t>
      </w:r>
      <w:r>
        <w:rPr>
          <w:rFonts w:eastAsia="Times New Roman" w:cs="Times New Roman"/>
          <w:szCs w:val="24"/>
        </w:rPr>
        <w:t xml:space="preserve">ές της δεκαετίας του 2000, ήταν όλη δομημένη με λάθος τρόπο. </w:t>
      </w:r>
    </w:p>
    <w:p w14:paraId="1FBBA654" w14:textId="77777777" w:rsidR="00B341EB" w:rsidRDefault="001F132F">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Αυτό έχει σαν αποτέλεσμα πια, για να σας το πω λιγάκι απλά, να έχουμε χτίσει μερικούς ουρανοξύστες</w:t>
      </w:r>
      <w:r>
        <w:rPr>
          <w:rFonts w:eastAsia="Times New Roman" w:cs="Times New Roman"/>
          <w:szCs w:val="24"/>
        </w:rPr>
        <w:t>,</w:t>
      </w:r>
      <w:r>
        <w:rPr>
          <w:rFonts w:eastAsia="Times New Roman" w:cs="Times New Roman"/>
          <w:szCs w:val="24"/>
        </w:rPr>
        <w:t xml:space="preserve"> οι οποίοι δεν έχουν θεμέλια. Για παράδειγμα, έχουμε προβλέψει μεγάλα πληροφοριακά σύστημα</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οποία δεν επικοινωνούν μεταξύ τους, κάτι που αποτελεί ένα τεράστιο πρόβλημα. Δεν ξέρω αν υπήρχαν λάθη στο</w:t>
      </w:r>
      <w:r>
        <w:rPr>
          <w:rFonts w:eastAsia="Times New Roman" w:cs="Times New Roman"/>
          <w:szCs w:val="24"/>
        </w:rPr>
        <w:t>ν</w:t>
      </w:r>
      <w:r>
        <w:rPr>
          <w:rFonts w:eastAsia="Times New Roman" w:cs="Times New Roman"/>
          <w:szCs w:val="24"/>
        </w:rPr>
        <w:t xml:space="preserve"> σχεδιασμό, σκοπιμότητες. Ο κατακερματισμός της διοίκησης είναι και διοικητικό πρόβλημα αλλά και πρόβλημα οικονομικής διαχείρισης. Όμως, η ουσία είναι</w:t>
      </w:r>
      <w:r>
        <w:rPr>
          <w:rFonts w:eastAsia="Times New Roman" w:cs="Times New Roman"/>
          <w:szCs w:val="24"/>
        </w:rPr>
        <w:t xml:space="preserve"> ότι τα πληροφοριακά συστήματα του δημοσίου δεν επικοινωνούν μεταξύ τους. </w:t>
      </w:r>
    </w:p>
    <w:p w14:paraId="1FBBA655"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Και τώρα, τα τελευταία χρόνια, πρέπει πια να ξαναφτιάξεις μηχανισμούς, να χρησιμοποιήσεις βεβαίως τις υποδομές της νέας τεχνολογίας ή της πολύ νεότερης τεχνολογίας</w:t>
      </w:r>
      <w:r>
        <w:rPr>
          <w:rFonts w:eastAsia="Times New Roman" w:cs="Times New Roman"/>
          <w:szCs w:val="24"/>
        </w:rPr>
        <w:t>,</w:t>
      </w:r>
      <w:r>
        <w:rPr>
          <w:rFonts w:eastAsia="Times New Roman" w:cs="Times New Roman"/>
          <w:szCs w:val="24"/>
        </w:rPr>
        <w:t xml:space="preserve"> για να μπορέσεις</w:t>
      </w:r>
      <w:r>
        <w:rPr>
          <w:rFonts w:eastAsia="Times New Roman" w:cs="Times New Roman"/>
          <w:szCs w:val="24"/>
        </w:rPr>
        <w:t xml:space="preserve"> να λύσεις αυτά τα ζητήματα. Αυτό είναι ένα γενικό πρόβλημα, πολύ γενικό πρόβλημα. </w:t>
      </w:r>
    </w:p>
    <w:p w14:paraId="1FBBA656"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Επίσης, ένα πρόβλημα είναι το ποιος χαράσσει την πολιτική της ηλεκτρονικής διακυβέρνησης και της ψηφιακής πολιτικής. Δεν είναι μόνο η ηλεκτρονική διακυβέρνηση από την άποψη</w:t>
      </w:r>
      <w:r>
        <w:rPr>
          <w:rFonts w:eastAsia="Times New Roman" w:cs="Times New Roman"/>
          <w:szCs w:val="24"/>
        </w:rPr>
        <w:t xml:space="preserve"> των πληροφοριακών συστημάτων, είναι και η στρατηγική ψηφιακή που πρέπει να έχει η χώρα. </w:t>
      </w:r>
    </w:p>
    <w:p w14:paraId="1FBBA657"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Γι’ αυτόν ακριβώς τον λόγο, χρειαζόταν ένα θεσμικό όργανο. Έχει επισημανθεί πολλά χρόνια τώρα ότι δεν υπήρχε μια κεντρική υπηρεσία υψηλής νομιμοποίησης –να το πω έτσι</w:t>
      </w:r>
      <w:r>
        <w:rPr>
          <w:rFonts w:eastAsia="Times New Roman" w:cs="Times New Roman"/>
          <w:szCs w:val="24"/>
        </w:rPr>
        <w:t xml:space="preserve">- στη χάραξη της εθνικής πολιτικής. Αυτό το έχουμε πια και είναι η Γενική Γραμματεία Ψηφιακής Πολιτικής, ακριβώς για να κάνει αυτή τη δουλειά, για να θέσει προδιαγραφές ενιαίες, για να μπορεί να δημιουργεί τις υποδομές οι οποίες θα </w:t>
      </w:r>
      <w:proofErr w:type="spellStart"/>
      <w:r>
        <w:rPr>
          <w:rFonts w:eastAsia="Times New Roman" w:cs="Times New Roman"/>
          <w:szCs w:val="24"/>
        </w:rPr>
        <w:t>διαλειτουργούν</w:t>
      </w:r>
      <w:proofErr w:type="spellEnd"/>
      <w:r>
        <w:rPr>
          <w:rFonts w:eastAsia="Times New Roman" w:cs="Times New Roman"/>
          <w:szCs w:val="24"/>
        </w:rPr>
        <w:t>, για να μ</w:t>
      </w:r>
      <w:r>
        <w:rPr>
          <w:rFonts w:eastAsia="Times New Roman" w:cs="Times New Roman"/>
          <w:szCs w:val="24"/>
        </w:rPr>
        <w:t xml:space="preserve">πορεί να πει σε όλο το φάσμα της διοίκησης με ποιον ακριβώς τρόπο και με ποιες καλύτερες διαδικασίες </w:t>
      </w:r>
      <w:r>
        <w:rPr>
          <w:rFonts w:eastAsia="Times New Roman" w:cs="Times New Roman"/>
          <w:szCs w:val="24"/>
        </w:rPr>
        <w:t>–</w:t>
      </w:r>
      <w:r>
        <w:rPr>
          <w:rFonts w:eastAsia="Times New Roman" w:cs="Times New Roman"/>
          <w:szCs w:val="24"/>
        </w:rPr>
        <w:t>και διοικητικές και οικονομικές</w:t>
      </w:r>
      <w:r>
        <w:rPr>
          <w:rFonts w:eastAsia="Times New Roman" w:cs="Times New Roman"/>
          <w:szCs w:val="24"/>
        </w:rPr>
        <w:t>–</w:t>
      </w:r>
      <w:r>
        <w:rPr>
          <w:rFonts w:eastAsia="Times New Roman" w:cs="Times New Roman"/>
          <w:szCs w:val="24"/>
        </w:rPr>
        <w:t xml:space="preserve"> μπορεί να σχεδιαστεί όλη αυτή η πολιτική. </w:t>
      </w:r>
    </w:p>
    <w:p w14:paraId="1FBBA658"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Άρα έχουμε αυτή τη στιγμή το βασικό εργαλείο, που</w:t>
      </w:r>
      <w:r>
        <w:rPr>
          <w:rFonts w:eastAsia="Times New Roman" w:cs="Times New Roman"/>
          <w:szCs w:val="24"/>
        </w:rPr>
        <w:t>,</w:t>
      </w:r>
      <w:r>
        <w:rPr>
          <w:rFonts w:eastAsia="Times New Roman" w:cs="Times New Roman"/>
          <w:szCs w:val="24"/>
        </w:rPr>
        <w:t xml:space="preserve"> παρεμπιπτόντως</w:t>
      </w:r>
      <w:r>
        <w:rPr>
          <w:rFonts w:eastAsia="Times New Roman" w:cs="Times New Roman"/>
          <w:szCs w:val="24"/>
        </w:rPr>
        <w:t>,</w:t>
      </w:r>
      <w:r>
        <w:rPr>
          <w:rFonts w:eastAsia="Times New Roman" w:cs="Times New Roman"/>
          <w:szCs w:val="24"/>
        </w:rPr>
        <w:t xml:space="preserve"> αποτελούσε </w:t>
      </w:r>
      <w:proofErr w:type="spellStart"/>
      <w:r>
        <w:rPr>
          <w:rFonts w:eastAsia="Times New Roman" w:cs="Times New Roman"/>
          <w:szCs w:val="24"/>
        </w:rPr>
        <w:t>αιρεσιμότητα</w:t>
      </w:r>
      <w:proofErr w:type="spellEnd"/>
      <w:r>
        <w:rPr>
          <w:rFonts w:eastAsia="Times New Roman" w:cs="Times New Roman"/>
          <w:szCs w:val="24"/>
        </w:rPr>
        <w:t xml:space="preserve"> του ΕΣΠΑ, αυτού που τρέχει τώρα, ακριβώς γιατί είναι γνωστό σε όλους και στην Ευρώπη ότι η </w:t>
      </w:r>
      <w:proofErr w:type="spellStart"/>
      <w:r>
        <w:rPr>
          <w:rFonts w:eastAsia="Times New Roman" w:cs="Times New Roman"/>
          <w:szCs w:val="24"/>
        </w:rPr>
        <w:t>πολυδιάσταση</w:t>
      </w:r>
      <w:proofErr w:type="spellEnd"/>
      <w:r>
        <w:rPr>
          <w:rFonts w:eastAsia="Times New Roman" w:cs="Times New Roman"/>
          <w:szCs w:val="24"/>
        </w:rPr>
        <w:t xml:space="preserve"> πόρων, δυνάμεων στο κομμάτι της ηλεκτρονικής διακυβέρνησης ήταν στην Ελλάδα χαοτική. </w:t>
      </w:r>
    </w:p>
    <w:p w14:paraId="1FBBA659" w14:textId="77777777" w:rsidR="00B341EB" w:rsidRDefault="001F132F">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w:t>
      </w:r>
      <w:r>
        <w:rPr>
          <w:rFonts w:eastAsia="Times New Roman"/>
          <w:bCs/>
        </w:rPr>
        <w:t>υ ομιλίας του κυρίου Αναπληρωτή Υπουργού)</w:t>
      </w:r>
    </w:p>
    <w:p w14:paraId="1FBBA65A"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Μισό λεπτό, κύριε Πρόεδρε.</w:t>
      </w:r>
    </w:p>
    <w:p w14:paraId="1FBBA65B"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Τώρα, τι μπορούμε να κάνουμε άμεσα; Είναι αλήθεια βέβαια ότι έχουν γίνει και κάποια πράγματα. Είναι αλήθεια ότι τα τελευταία ένα, δύο χρόνια γίνονται ορισμένα πράγματα –και τα παλιότερα χ</w:t>
      </w:r>
      <w:r>
        <w:rPr>
          <w:rFonts w:eastAsia="Times New Roman" w:cs="Times New Roman"/>
          <w:szCs w:val="24"/>
        </w:rPr>
        <w:t>ρόνια, δεν πρέπει να υποτιμούμε τίποτα. Αυτό που μπροστά μας έχουμε αυτή τη στιγμή απ’ αυτά που είπατε και θέλω να σας τα επισημάνω, να σας τα περιγράψω λίγο, είναι κατ’ αρχ</w:t>
      </w:r>
      <w:r>
        <w:rPr>
          <w:rFonts w:eastAsia="Times New Roman" w:cs="Times New Roman"/>
          <w:szCs w:val="24"/>
        </w:rPr>
        <w:t>άς</w:t>
      </w:r>
      <w:r>
        <w:rPr>
          <w:rFonts w:eastAsia="Times New Roman" w:cs="Times New Roman"/>
          <w:szCs w:val="24"/>
        </w:rPr>
        <w:t xml:space="preserve"> ότι πράγματι έχουμε δύο μεγάλες πρωτοβουλίες</w:t>
      </w:r>
      <w:r>
        <w:rPr>
          <w:rFonts w:eastAsia="Times New Roman" w:cs="Times New Roman"/>
          <w:szCs w:val="24"/>
        </w:rPr>
        <w:t>,</w:t>
      </w:r>
      <w:r>
        <w:rPr>
          <w:rFonts w:eastAsia="Times New Roman" w:cs="Times New Roman"/>
          <w:szCs w:val="24"/>
        </w:rPr>
        <w:t xml:space="preserve"> οι οποίες στο αμέσως προσεχές διάσ</w:t>
      </w:r>
      <w:r>
        <w:rPr>
          <w:rFonts w:eastAsia="Times New Roman" w:cs="Times New Roman"/>
          <w:szCs w:val="24"/>
        </w:rPr>
        <w:t xml:space="preserve">τημα θα έχουν ολοκληρωθεί. </w:t>
      </w:r>
    </w:p>
    <w:p w14:paraId="1FBBA65C"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Η μία είναι όλη η διοικητική αναδιάρθρωση της διοίκησης με νέα οργανογράμματα</w:t>
      </w:r>
      <w:r>
        <w:rPr>
          <w:rFonts w:eastAsia="Times New Roman" w:cs="Times New Roman"/>
          <w:szCs w:val="24"/>
        </w:rPr>
        <w:t>,</w:t>
      </w:r>
      <w:r>
        <w:rPr>
          <w:rFonts w:eastAsia="Times New Roman" w:cs="Times New Roman"/>
          <w:szCs w:val="24"/>
        </w:rPr>
        <w:t xml:space="preserve"> τα οποία θα είναι ψηφιακά, ακριβώς για να μπορεί ο καθένας να παρακολουθεί τη δομή, τα </w:t>
      </w:r>
      <w:proofErr w:type="spellStart"/>
      <w:r>
        <w:rPr>
          <w:rFonts w:eastAsia="Times New Roman" w:cs="Times New Roman"/>
          <w:szCs w:val="24"/>
        </w:rPr>
        <w:t>καθηκοντολόγια</w:t>
      </w:r>
      <w:proofErr w:type="spellEnd"/>
      <w:r>
        <w:rPr>
          <w:rFonts w:eastAsia="Times New Roman" w:cs="Times New Roman"/>
          <w:szCs w:val="24"/>
        </w:rPr>
        <w:t xml:space="preserve">, τα </w:t>
      </w:r>
      <w:proofErr w:type="spellStart"/>
      <w:r>
        <w:rPr>
          <w:rFonts w:eastAsia="Times New Roman" w:cs="Times New Roman"/>
          <w:szCs w:val="24"/>
        </w:rPr>
        <w:t>προσοντολόγια</w:t>
      </w:r>
      <w:proofErr w:type="spellEnd"/>
      <w:r>
        <w:rPr>
          <w:rFonts w:eastAsia="Times New Roman" w:cs="Times New Roman"/>
          <w:szCs w:val="24"/>
        </w:rPr>
        <w:t>, τις οργανικές θέσεις, τις κε</w:t>
      </w:r>
      <w:r>
        <w:rPr>
          <w:rFonts w:eastAsia="Times New Roman" w:cs="Times New Roman"/>
          <w:szCs w:val="24"/>
        </w:rPr>
        <w:t>νές οργανικές θέσεις.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πια ένα ψηφιακό οργανόγραμμα του συνόλου της διοίκησης. Και αυτή είναι μια δουλειά η οποία θα μας δώσει εξαιρετικά καλύτερη διαχείριση στο ανθρώπινο δυναμικό της διοίκησης, αλλά περνάει μέσα απ’ αυτή</w:t>
      </w:r>
      <w:r>
        <w:rPr>
          <w:rFonts w:eastAsia="Times New Roman" w:cs="Times New Roman"/>
          <w:szCs w:val="24"/>
        </w:rPr>
        <w:t xml:space="preserve"> την έννοια του ψηφιακού οργανογράμματος, που περιγράψατε κι εσείς.</w:t>
      </w:r>
    </w:p>
    <w:p w14:paraId="1FBBA65D"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δεύτερη σοβαρή τομή που πρέπει να κάνουμε –και δεν νομίζω ότι θα υπάρξει αντίρρηση- είναι ότι πρέπει να υποχρεωθεί η διοίκηση να έχει ηλεκτρονική διακίνηση εγγράφων επί ποινή</w:t>
      </w:r>
      <w:r>
        <w:rPr>
          <w:rFonts w:eastAsia="Times New Roman" w:cs="Times New Roman"/>
          <w:szCs w:val="24"/>
        </w:rPr>
        <w:t>,</w:t>
      </w:r>
      <w:r>
        <w:rPr>
          <w:rFonts w:eastAsia="Times New Roman" w:cs="Times New Roman"/>
          <w:szCs w:val="24"/>
        </w:rPr>
        <w:t xml:space="preserve"> ότι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απόφαση της διοίκησης να μην είναι εκτελεστή και νόμιμη εάν δεν έχει αυτά τα δύο, αυτή την ψηφιακή πορεία, την ψηφιακή υπογραφή</w:t>
      </w:r>
      <w:r w:rsidRPr="004D0E10">
        <w:rPr>
          <w:rFonts w:eastAsia="Times New Roman" w:cs="Times New Roman"/>
          <w:szCs w:val="24"/>
        </w:rPr>
        <w:t>,</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βεβαίως, την ψηφιακή καταγραφή. </w:t>
      </w:r>
    </w:p>
    <w:p w14:paraId="1FBBA65E" w14:textId="77777777" w:rsidR="00B341EB" w:rsidRDefault="001F132F">
      <w:pPr>
        <w:spacing w:after="0" w:line="600" w:lineRule="auto"/>
        <w:ind w:firstLine="567"/>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ένα από τα βασικά ζητήματα του δημοσίου -αυτά που λέμε πολλές φορές ό</w:t>
      </w:r>
      <w:r>
        <w:rPr>
          <w:rFonts w:eastAsia="Times New Roman" w:cs="Times New Roman"/>
          <w:szCs w:val="24"/>
        </w:rPr>
        <w:t>ταν αλλάζουν οι Υπουργοί, οι κυβερνήσεις, δεν παρέλαβε, τι παρέλαβε, ποιος παρέλαβε, κ</w:t>
      </w:r>
      <w:r>
        <w:rPr>
          <w:rFonts w:eastAsia="Times New Roman" w:cs="Times New Roman"/>
          <w:szCs w:val="24"/>
        </w:rPr>
        <w:t>.</w:t>
      </w:r>
      <w:r>
        <w:rPr>
          <w:rFonts w:eastAsia="Times New Roman" w:cs="Times New Roman"/>
          <w:szCs w:val="24"/>
        </w:rPr>
        <w:t>λπ.- αφορούν σε ένα</w:t>
      </w:r>
      <w:r>
        <w:rPr>
          <w:rFonts w:eastAsia="Times New Roman" w:cs="Times New Roman"/>
          <w:szCs w:val="24"/>
        </w:rPr>
        <w:t>ν</w:t>
      </w:r>
      <w:r>
        <w:rPr>
          <w:rFonts w:eastAsia="Times New Roman" w:cs="Times New Roman"/>
          <w:szCs w:val="24"/>
        </w:rPr>
        <w:t xml:space="preserve"> μεγάλο βαθμό και στο διοικητικό έργο, το γεγονός ότι δεν υπάρχουν ηλεκτρονικά πρωτόκολλα ή υπάρχουν όταν η διοίκηση θέλει. Ο νόμος της </w:t>
      </w:r>
      <w:r>
        <w:rPr>
          <w:rFonts w:eastAsia="Times New Roman" w:cs="Times New Roman"/>
          <w:szCs w:val="24"/>
        </w:rPr>
        <w:t>η</w:t>
      </w:r>
      <w:r>
        <w:rPr>
          <w:rFonts w:eastAsia="Times New Roman" w:cs="Times New Roman"/>
          <w:szCs w:val="24"/>
        </w:rPr>
        <w:t xml:space="preserve">λεκτρονικής </w:t>
      </w:r>
      <w:r>
        <w:rPr>
          <w:rFonts w:eastAsia="Times New Roman" w:cs="Times New Roman"/>
          <w:szCs w:val="24"/>
        </w:rPr>
        <w:t>δ</w:t>
      </w:r>
      <w:r>
        <w:rPr>
          <w:rFonts w:eastAsia="Times New Roman" w:cs="Times New Roman"/>
          <w:szCs w:val="24"/>
        </w:rPr>
        <w:t>ιακυβέρνησης του 2011 έλεγε ότι η διοίκηση δύναται να χρησιμοποιήσει ηλεκτρονική διακίνηση εγγράφων. Δεν έγινε ποτέ υποχρεωτικό</w:t>
      </w:r>
      <w:r>
        <w:rPr>
          <w:rFonts w:eastAsia="Times New Roman" w:cs="Times New Roman"/>
          <w:szCs w:val="24"/>
        </w:rPr>
        <w:t>,</w:t>
      </w:r>
      <w:r>
        <w:rPr>
          <w:rFonts w:eastAsia="Times New Roman" w:cs="Times New Roman"/>
          <w:szCs w:val="24"/>
        </w:rPr>
        <w:t xml:space="preserve"> με αποτέλεσμα επί της ουσίας να μην εφαρμοστεί ποτέ, παρά το γεγονός ότι πρέπει να αναγνωρίσουμε ότι υπήρξαν υπηρεσίες ή περιφ</w:t>
      </w:r>
      <w:r>
        <w:rPr>
          <w:rFonts w:eastAsia="Times New Roman" w:cs="Times New Roman"/>
          <w:szCs w:val="24"/>
        </w:rPr>
        <w:t xml:space="preserve">έρειες, οι οποίες είχαν πολύ καλές πρακτικές στο κομμάτι αυτό. Κι αυτό δεν είναι μόνο θέμα διαφάνειας, είναι πολλά πράγματα, είναι και θέμα οικονομικό. </w:t>
      </w:r>
    </w:p>
    <w:p w14:paraId="1FBBA65F"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Σταματώ εδώ, για να επανέλθω στη δευτερολογία μου.</w:t>
      </w:r>
    </w:p>
    <w:p w14:paraId="1FBBA660" w14:textId="77777777" w:rsidR="00B341EB" w:rsidRDefault="001F132F">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Παπαχ</w:t>
      </w:r>
      <w:r>
        <w:rPr>
          <w:rFonts w:eastAsia="Times New Roman" w:cs="Times New Roman"/>
          <w:szCs w:val="24"/>
        </w:rPr>
        <w:t>ριστόπουλε</w:t>
      </w:r>
      <w:proofErr w:type="spellEnd"/>
      <w:r>
        <w:rPr>
          <w:rFonts w:eastAsia="Times New Roman" w:cs="Times New Roman"/>
          <w:szCs w:val="24"/>
        </w:rPr>
        <w:t xml:space="preserve">, έχετε τον λόγο και αυτή τη φορά για τρία λεπτά. </w:t>
      </w:r>
    </w:p>
    <w:p w14:paraId="1FBBA661" w14:textId="77777777" w:rsidR="00B341EB" w:rsidRDefault="001F132F">
      <w:pPr>
        <w:spacing w:after="0" w:line="600" w:lineRule="auto"/>
        <w:ind w:firstLine="567"/>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Κύριε Υπουργέ, χαίρομαι ειλικρινά. Πιστεύω ότι μιλάμε την ίδια γλώσσα. </w:t>
      </w:r>
    </w:p>
    <w:p w14:paraId="1FBBA662"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t>Ο λόγος αυτής της</w:t>
      </w:r>
      <w:r w:rsidRPr="00474C1F">
        <w:rPr>
          <w:rFonts w:eastAsia="Times New Roman" w:cs="Times New Roman"/>
          <w:szCs w:val="24"/>
        </w:rPr>
        <w:t xml:space="preserve"> </w:t>
      </w:r>
      <w:r>
        <w:rPr>
          <w:rFonts w:eastAsia="Times New Roman" w:cs="Times New Roman"/>
          <w:szCs w:val="24"/>
        </w:rPr>
        <w:t>επίκαιρης</w:t>
      </w:r>
      <w:r>
        <w:rPr>
          <w:rFonts w:eastAsia="Times New Roman" w:cs="Times New Roman"/>
          <w:szCs w:val="24"/>
        </w:rPr>
        <w:t xml:space="preserve"> ερώτησης είναι να αφυπνίσουμε αυτούς που πρέπει να αφυπνιστούν. Πρα</w:t>
      </w:r>
      <w:r>
        <w:rPr>
          <w:rFonts w:eastAsia="Times New Roman" w:cs="Times New Roman"/>
          <w:szCs w:val="24"/>
        </w:rPr>
        <w:t>γματικά πιστεύω ότι η χώρα θα βγει πιο γρήγορα από την κρίση</w:t>
      </w:r>
      <w:r>
        <w:rPr>
          <w:rFonts w:eastAsia="Times New Roman" w:cs="Times New Roman"/>
          <w:szCs w:val="24"/>
        </w:rPr>
        <w:t xml:space="preserve">, </w:t>
      </w:r>
      <w:r>
        <w:rPr>
          <w:rFonts w:eastAsia="Times New Roman" w:cs="Times New Roman"/>
          <w:szCs w:val="24"/>
        </w:rPr>
        <w:t xml:space="preserve">καλές οι καταγγελίες για το τι δεν έκαναν οι άλλοι στο παρελθόν </w:t>
      </w:r>
      <w:r>
        <w:rPr>
          <w:rFonts w:eastAsia="Times New Roman" w:cs="Times New Roman"/>
          <w:szCs w:val="24"/>
        </w:rPr>
        <w:t>–</w:t>
      </w:r>
      <w:r>
        <w:rPr>
          <w:rFonts w:eastAsia="Times New Roman" w:cs="Times New Roman"/>
          <w:szCs w:val="24"/>
        </w:rPr>
        <w:t>γιατί χάσαμε 15 δισεκατομμύρια τα τελευταία χρόνια, γιατί, γιατί, γιατί-</w:t>
      </w:r>
      <w:r>
        <w:rPr>
          <w:rFonts w:eastAsia="Times New Roman" w:cs="Times New Roman"/>
          <w:szCs w:val="24"/>
        </w:rPr>
        <w:t>,</w:t>
      </w:r>
      <w:r>
        <w:rPr>
          <w:rFonts w:eastAsia="Times New Roman" w:cs="Times New Roman"/>
          <w:szCs w:val="24"/>
        </w:rPr>
        <w:t xml:space="preserve"> αλλά δεν φτάνουν. Δουλειά εδώ και τώρα! Ήδη κυβερνάτε δ</w:t>
      </w:r>
      <w:r>
        <w:rPr>
          <w:rFonts w:eastAsia="Times New Roman" w:cs="Times New Roman"/>
          <w:szCs w:val="24"/>
        </w:rPr>
        <w:t xml:space="preserve">ύο χρόνια. Νόμιμο είναι –κι εσείς το είπατε- ότι δεν είστε αρμόδιος για όλα, γιατί πολύ σωστά αφορά όλα τα Υπουργεία, δεν αφορά μόνο το δικό σας -ίσως το δικό σας κεντρικά. </w:t>
      </w:r>
    </w:p>
    <w:p w14:paraId="1FBBA663" w14:textId="77777777" w:rsidR="00B341EB" w:rsidRDefault="001F132F">
      <w:pPr>
        <w:spacing w:after="0" w:line="600" w:lineRule="auto"/>
        <w:ind w:firstLine="567"/>
        <w:jc w:val="both"/>
        <w:rPr>
          <w:rFonts w:eastAsia="Times New Roman" w:cs="Times New Roman"/>
          <w:szCs w:val="24"/>
        </w:rPr>
      </w:pPr>
      <w:r>
        <w:rPr>
          <w:rFonts w:eastAsia="Times New Roman" w:cs="Times New Roman"/>
          <w:szCs w:val="24"/>
        </w:rPr>
        <w:lastRenderedPageBreak/>
        <w:t>Αναβάθμιση επομένως της Γραμματείας. Αναβάθμιση του Υπουργού. Πιστεύω ότι είναι πο</w:t>
      </w:r>
      <w:r>
        <w:rPr>
          <w:rFonts w:eastAsia="Times New Roman" w:cs="Times New Roman"/>
          <w:szCs w:val="24"/>
        </w:rPr>
        <w:t>λύ σημαντικό να γίνει κατανοητό απ’ αυτούς που πρέπει να γίνει ότι δεν μπορούμε αυτή τη στιγμή να πηγαίνουμε με άροτρο –γιατί είμαστε τελευταία χώρα πλέον σε χρήση διαδικτύου, τα γράφετε εσείς ο ίδιος, δεν είναι ότι σας τα λέω εγώ-</w:t>
      </w:r>
      <w:r>
        <w:rPr>
          <w:rFonts w:eastAsia="Times New Roman" w:cs="Times New Roman"/>
          <w:szCs w:val="24"/>
        </w:rPr>
        <w:t>,</w:t>
      </w:r>
      <w:r>
        <w:rPr>
          <w:rFonts w:eastAsia="Times New Roman" w:cs="Times New Roman"/>
          <w:szCs w:val="24"/>
        </w:rPr>
        <w:t xml:space="preserve"> δεν μπορεί να πηγαίνουμ</w:t>
      </w:r>
      <w:r>
        <w:rPr>
          <w:rFonts w:eastAsia="Times New Roman" w:cs="Times New Roman"/>
          <w:szCs w:val="24"/>
        </w:rPr>
        <w:t>ε εμείς με το μουλάρι και το αλέτρι, τη στιγμή που κάποιοι άλλοι χτυπάνε ένα κουμπάκι και δεν κουβαλούν φακέλους, όπως βλέπω μέσα στο ΙΚΑ ή άλλα διάφορα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FBBA66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άνω και πρόταση εδώ και τώρα για την ηλεκτρονική ψήφο. Ξαναλέω: Έχουν γίνει δεκάδες αλχημεί</w:t>
      </w:r>
      <w:r>
        <w:rPr>
          <w:rFonts w:eastAsia="Times New Roman" w:cs="Times New Roman"/>
          <w:szCs w:val="24"/>
        </w:rPr>
        <w:t xml:space="preserve">ες σε αυτή εδώ τη χώρα σε πολλές ψηφοφορίες -και δεν μιλάω για βία, μιλάω μόνο για νοθεία- και μάλιστα με συνεργασία των δύο μεγάλων κομμάτων τότε. Δεν αναφέρομαι τώρα, για να μην έχω γκρίνιες. </w:t>
      </w:r>
    </w:p>
    <w:p w14:paraId="1FBBA66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Τι θέλω να πω: Είναι μεγάλο θέμα βήματος δημοκρατίας η ηλεκτρ</w:t>
      </w:r>
      <w:r>
        <w:rPr>
          <w:rFonts w:eastAsia="Times New Roman" w:cs="Times New Roman"/>
          <w:szCs w:val="24"/>
        </w:rPr>
        <w:t xml:space="preserve">ονική διακυβέρνηση. Και ο λόγος που κάνω αυτή την ερώτηση -δεν εγκαλώ εσάς, ξέρω ότι κάνετε μια πολύ σπουδαία δουλειά- είναι να αναδείξουμε το θέμα και όσο γίνεται περισσότεροι Βουλευτές να συνειδητοποιήσουμε ότι θα βγούμε πιο </w:t>
      </w:r>
      <w:r>
        <w:rPr>
          <w:rFonts w:eastAsia="Times New Roman" w:cs="Times New Roman"/>
          <w:szCs w:val="24"/>
        </w:rPr>
        <w:lastRenderedPageBreak/>
        <w:t>εύκολα από την κρίση. Η Εσθον</w:t>
      </w:r>
      <w:r>
        <w:rPr>
          <w:rFonts w:eastAsia="Times New Roman" w:cs="Times New Roman"/>
          <w:szCs w:val="24"/>
        </w:rPr>
        <w:t>ία είναι το χειροπιαστό παράδειγμα. Μια ανύπαρκτη χώρα πριν από είκοσι πέντε χρόνια.</w:t>
      </w:r>
    </w:p>
    <w:p w14:paraId="1FBBA66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w:t>
      </w:r>
    </w:p>
    <w:p w14:paraId="1FBBA66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Ήμουν στα τρία λεπτά εντάξει, κύριε Πρόεδρε;</w:t>
      </w:r>
    </w:p>
    <w:p w14:paraId="1FBBA668"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Λιγότερο, κύριε συνάδελφε.</w:t>
      </w:r>
    </w:p>
    <w:p w14:paraId="1FBBA66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FBBA66A"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Κύριε συνάδελφε, ευχαριστώ για την</w:t>
      </w:r>
      <w:r>
        <w:rPr>
          <w:rFonts w:eastAsia="Times New Roman" w:cs="Times New Roman"/>
          <w:szCs w:val="24"/>
        </w:rPr>
        <w:t xml:space="preserve"> επίκαιρη</w:t>
      </w:r>
      <w:r>
        <w:rPr>
          <w:rFonts w:eastAsia="Times New Roman" w:cs="Times New Roman"/>
          <w:szCs w:val="24"/>
        </w:rPr>
        <w:t xml:space="preserve"> ερώτηση. Είναι υποχρέωση, όχι μόνο για εσάς, αλλά για οποιονδήποτε Βουλευτή, τη στιγμή που υποβάλ</w:t>
      </w:r>
      <w:r>
        <w:rPr>
          <w:rFonts w:eastAsia="Times New Roman" w:cs="Times New Roman"/>
          <w:szCs w:val="24"/>
        </w:rPr>
        <w:t>λ</w:t>
      </w:r>
      <w:r>
        <w:rPr>
          <w:rFonts w:eastAsia="Times New Roman" w:cs="Times New Roman"/>
          <w:szCs w:val="24"/>
        </w:rPr>
        <w:t>ει μία ερώτηση να γίνετα</w:t>
      </w:r>
      <w:r>
        <w:rPr>
          <w:rFonts w:eastAsia="Times New Roman" w:cs="Times New Roman"/>
          <w:szCs w:val="24"/>
        </w:rPr>
        <w:t xml:space="preserve">ι και μια ουσιαστική συζήτηση, κατά τη γνώμη μου. Γι’ αυτό νομίζω ότι είμαστε στο ίδιο μήκος κύματος. </w:t>
      </w:r>
    </w:p>
    <w:p w14:paraId="1FBBA66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Κύριε συνάδελφε, συμφωνώ. Δεν έχω κάτι να προσθέσω. Είναι γεγονός ότι η χώρα πρέπει να επιταχύνει. Η Γενική Γραμματεία Ψηφιακής Πολιτικής έχει αναλάβει α</w:t>
      </w:r>
      <w:r>
        <w:rPr>
          <w:rFonts w:eastAsia="Times New Roman" w:cs="Times New Roman"/>
          <w:szCs w:val="24"/>
        </w:rPr>
        <w:t xml:space="preserve">υτή τη στιγμή τον κεντρικό ρόλο σχεδιασμού όλης αυτής της ψηφιακής στρατηγικής της χώρας αλλά και των υποδομών ηλεκτρονικής διακυβέρνησης. Εμείς προφανώς σαν Υπουργείο θα υποστηρίξουμε –και υποστηρίζουμε- αυτή την πολιτική. Και βεβαίως, «επιβάλλουμε» κατά </w:t>
      </w:r>
      <w:r>
        <w:rPr>
          <w:rFonts w:eastAsia="Times New Roman" w:cs="Times New Roman"/>
          <w:szCs w:val="24"/>
        </w:rPr>
        <w:t xml:space="preserve">κάποιον τρόπο πρακτικές, οι οποίες θα μας φέρουν σε μια άλλη κατάσταση. </w:t>
      </w:r>
    </w:p>
    <w:p w14:paraId="1FBBA66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Έχουμε τεράστια προβλήματα στα δικαστήρια, στην υγεία, στην κοινωνική ασφάλιση. Όλα αυτά που λέτε είναι γεγονός. Παρ’ όλα αυτά</w:t>
      </w:r>
      <w:r>
        <w:rPr>
          <w:rFonts w:eastAsia="Times New Roman" w:cs="Times New Roman"/>
          <w:szCs w:val="24"/>
        </w:rPr>
        <w:t>,</w:t>
      </w:r>
      <w:r>
        <w:rPr>
          <w:rFonts w:eastAsia="Times New Roman" w:cs="Times New Roman"/>
          <w:szCs w:val="24"/>
        </w:rPr>
        <w:t xml:space="preserve"> γίνονται και ορισμένα πράγματα, τα οποία δεν πρέπει να </w:t>
      </w:r>
      <w:r>
        <w:rPr>
          <w:rFonts w:eastAsia="Times New Roman" w:cs="Times New Roman"/>
          <w:szCs w:val="24"/>
        </w:rPr>
        <w:t xml:space="preserve">υποτιμούμε. Μέχρι το τέλος του χρόνου θα έχουμε καταφέρει μια κεντρική </w:t>
      </w:r>
      <w:proofErr w:type="spellStart"/>
      <w:r>
        <w:rPr>
          <w:rFonts w:eastAsia="Times New Roman" w:cs="Times New Roman"/>
          <w:szCs w:val="24"/>
        </w:rPr>
        <w:t>διαλειτουργικότητα</w:t>
      </w:r>
      <w:proofErr w:type="spellEnd"/>
      <w:r>
        <w:rPr>
          <w:rFonts w:eastAsia="Times New Roman" w:cs="Times New Roman"/>
          <w:szCs w:val="24"/>
        </w:rPr>
        <w:t xml:space="preserve"> στο ελληνικό δημόσιο, δηλαδή, στο </w:t>
      </w:r>
      <w:r>
        <w:rPr>
          <w:rFonts w:eastAsia="Times New Roman" w:cs="Times New Roman"/>
          <w:szCs w:val="24"/>
        </w:rPr>
        <w:t>δ</w:t>
      </w:r>
      <w:r>
        <w:rPr>
          <w:rFonts w:eastAsia="Times New Roman" w:cs="Times New Roman"/>
          <w:szCs w:val="24"/>
        </w:rPr>
        <w:t xml:space="preserve">ημοτολόγιο, στο </w:t>
      </w:r>
      <w:r>
        <w:rPr>
          <w:rFonts w:eastAsia="Times New Roman" w:cs="Times New Roman"/>
          <w:szCs w:val="24"/>
        </w:rPr>
        <w:t>λ</w:t>
      </w:r>
      <w:r>
        <w:rPr>
          <w:rFonts w:eastAsia="Times New Roman" w:cs="Times New Roman"/>
          <w:szCs w:val="24"/>
        </w:rPr>
        <w:t xml:space="preserve">ηξιαρχείο, στο </w:t>
      </w:r>
      <w:r>
        <w:rPr>
          <w:rFonts w:eastAsia="Times New Roman" w:cs="Times New Roman"/>
          <w:szCs w:val="24"/>
        </w:rPr>
        <w:t>«</w:t>
      </w:r>
      <w:r>
        <w:rPr>
          <w:rFonts w:eastAsia="Times New Roman" w:cs="Times New Roman"/>
          <w:szCs w:val="24"/>
          <w:lang w:val="en-US"/>
        </w:rPr>
        <w:t>TAXIS</w:t>
      </w:r>
      <w:r>
        <w:rPr>
          <w:rFonts w:eastAsia="Times New Roman" w:cs="Times New Roman"/>
          <w:szCs w:val="24"/>
        </w:rPr>
        <w:t>»</w:t>
      </w:r>
      <w:r>
        <w:rPr>
          <w:rFonts w:eastAsia="Times New Roman" w:cs="Times New Roman"/>
          <w:szCs w:val="24"/>
        </w:rPr>
        <w:t xml:space="preserve"> και στις αστυνομικές ταυτότητες. Έτσι, θα έχουμε </w:t>
      </w:r>
      <w:r>
        <w:rPr>
          <w:rFonts w:eastAsia="Times New Roman" w:cs="Times New Roman"/>
          <w:szCs w:val="24"/>
        </w:rPr>
        <w:lastRenderedPageBreak/>
        <w:t>τις πολύ μεγάλες βάσεις δεδομένων του ελλη</w:t>
      </w:r>
      <w:r>
        <w:rPr>
          <w:rFonts w:eastAsia="Times New Roman" w:cs="Times New Roman"/>
          <w:szCs w:val="24"/>
        </w:rPr>
        <w:t xml:space="preserve">νικού δημοσίου, τις κεντρικές βάσεις, σε μια </w:t>
      </w:r>
      <w:proofErr w:type="spellStart"/>
      <w:r>
        <w:rPr>
          <w:rFonts w:eastAsia="Times New Roman" w:cs="Times New Roman"/>
          <w:szCs w:val="24"/>
        </w:rPr>
        <w:t>διαλειτουργικότητα</w:t>
      </w:r>
      <w:proofErr w:type="spellEnd"/>
      <w:r>
        <w:rPr>
          <w:rFonts w:eastAsia="Times New Roman" w:cs="Times New Roman"/>
          <w:szCs w:val="24"/>
        </w:rPr>
        <w:t>,</w:t>
      </w:r>
      <w:r>
        <w:rPr>
          <w:rFonts w:eastAsia="Times New Roman" w:cs="Times New Roman"/>
          <w:szCs w:val="24"/>
        </w:rPr>
        <w:t xml:space="preserve"> που θα μας επιτρέψει να περάσουμε σε αυτό που λέμε «Κάρτα του Πολίτη», «Μητρώο του Πολίτη». Αυτό θα μπορέσει από εκεί και πέρα να επιταχύνει τέτοιες διαδικασίες. </w:t>
      </w:r>
    </w:p>
    <w:p w14:paraId="1FBBA66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Έχουν γίνει και πολλά μικρότ</w:t>
      </w:r>
      <w:r>
        <w:rPr>
          <w:rFonts w:eastAsia="Times New Roman" w:cs="Times New Roman"/>
          <w:szCs w:val="24"/>
        </w:rPr>
        <w:t>ερα πράγματα, όπως είναι η αυτεπάγγελτη αναζήτηση από το δημόσιο εγγράφων μέσω της ηλεκτρονικής διασύνδεσης που έχει. Επίσης, έχει αναβαθμιστεί ή προσπαθούμε να αναβαθμίσουμε, γιατί υπάρχουν και τεχνικά προβλήματα. Μια διάσταση είναι το τεχνικό κομμάτι</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πρέπει να το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w:t>
      </w:r>
    </w:p>
    <w:p w14:paraId="1FBBA66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Δεν είμαστε Εσθονία, δυστυχώς. Αλλά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η Εσθονία ξεκίνησε από το μηδέν πολύ πρόσφατα, δηλαδή με καινούργιες τεχνολογικές υποδομές. Και είναι και μια πολύ μικρή χώρα, </w:t>
      </w:r>
      <w:r>
        <w:rPr>
          <w:rFonts w:eastAsia="Times New Roman" w:cs="Times New Roman"/>
          <w:szCs w:val="24"/>
        </w:rPr>
        <w:t xml:space="preserve">στην οποία </w:t>
      </w:r>
      <w:r>
        <w:rPr>
          <w:rFonts w:eastAsia="Times New Roman" w:cs="Times New Roman"/>
          <w:szCs w:val="24"/>
        </w:rPr>
        <w:t>οι άμεσοι χρήσ</w:t>
      </w:r>
      <w:r>
        <w:rPr>
          <w:rFonts w:eastAsia="Times New Roman" w:cs="Times New Roman"/>
          <w:szCs w:val="24"/>
        </w:rPr>
        <w:t xml:space="preserve">τες δημοσίων υπηρεσιών δεν είναι πάνω από ένα εκατομμύριο. Βεβαίως, είναι ένα παράδειγμα καλής και ορθής διαχείρισης αυτών των πολιτικών. </w:t>
      </w:r>
    </w:p>
    <w:p w14:paraId="1FBBA66F"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από το τέλος του χρόνου και μετά θα έχουμε πια να δείχνουμε συγκεκριμένες, απτές πράξεις μεγάλης προόδου τ</w:t>
      </w:r>
      <w:r>
        <w:rPr>
          <w:rFonts w:eastAsia="Times New Roman" w:cs="Times New Roman"/>
          <w:szCs w:val="24"/>
        </w:rPr>
        <w:t>ης χώρας στο κομμάτι της ηλεκτρονικής διακυβέρνησης.</w:t>
      </w:r>
    </w:p>
    <w:p w14:paraId="1FBBA67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w:t>
      </w:r>
    </w:p>
    <w:p w14:paraId="1FBBA671"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Βερναρδάκη.</w:t>
      </w:r>
    </w:p>
    <w:p w14:paraId="1FBBA67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Κι επειδή ξέρω τον κ. </w:t>
      </w:r>
      <w:proofErr w:type="spellStart"/>
      <w:r>
        <w:rPr>
          <w:rFonts w:eastAsia="Times New Roman" w:cs="Times New Roman"/>
          <w:szCs w:val="24"/>
        </w:rPr>
        <w:t>Παπαχριστόπουλο</w:t>
      </w:r>
      <w:proofErr w:type="spellEnd"/>
      <w:r>
        <w:rPr>
          <w:rFonts w:eastAsia="Times New Roman" w:cs="Times New Roman"/>
          <w:szCs w:val="24"/>
        </w:rPr>
        <w:t>, τον Ιανουάριο του 2017 θα υποβάλει πάλι ερώτηση. Να δούμε πού θα είστε με τις δεσμεύσεις</w:t>
      </w:r>
      <w:r>
        <w:rPr>
          <w:rFonts w:eastAsia="Times New Roman" w:cs="Times New Roman"/>
          <w:szCs w:val="24"/>
        </w:rPr>
        <w:t xml:space="preserve"> που πήρατε για το τέλος του χρόνου.</w:t>
      </w:r>
    </w:p>
    <w:p w14:paraId="1FBBA67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Τελειώνουμε τη σημερινή συζήτηση με τη </w:t>
      </w:r>
      <w:r>
        <w:rPr>
          <w:rFonts w:eastAsia="Times New Roman" w:cs="Times New Roman"/>
          <w:szCs w:val="24"/>
        </w:rPr>
        <w:t>δεύτερη</w:t>
      </w:r>
      <w:r>
        <w:rPr>
          <w:rFonts w:eastAsia="Times New Roman" w:cs="Times New Roman"/>
          <w:szCs w:val="24"/>
        </w:rPr>
        <w:t xml:space="preserve"> με αριθμό 4117/21-3-2016 ερώτηση του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w:t>
      </w:r>
      <w:r>
        <w:rPr>
          <w:rFonts w:eastAsia="Times New Roman" w:cs="Times New Roman"/>
          <w:szCs w:val="24"/>
        </w:rPr>
        <w:t xml:space="preserve">αι Κοινωνικής Αλληλεγγύης, σχετικά με τον αποκλεισμό από το νέο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κ</w:t>
      </w:r>
      <w:r>
        <w:rPr>
          <w:rFonts w:eastAsia="Times New Roman" w:cs="Times New Roman"/>
          <w:szCs w:val="24"/>
        </w:rPr>
        <w:t xml:space="preserve">οινωφελούς </w:t>
      </w:r>
      <w:r>
        <w:rPr>
          <w:rFonts w:eastAsia="Times New Roman" w:cs="Times New Roman"/>
          <w:szCs w:val="24"/>
        </w:rPr>
        <w:t>ε</w:t>
      </w:r>
      <w:r>
        <w:rPr>
          <w:rFonts w:eastAsia="Times New Roman" w:cs="Times New Roman"/>
          <w:szCs w:val="24"/>
        </w:rPr>
        <w:t xml:space="preserve">ργασίας </w:t>
      </w:r>
      <w:r>
        <w:rPr>
          <w:rFonts w:eastAsia="Times New Roman" w:cs="Times New Roman"/>
          <w:szCs w:val="24"/>
        </w:rPr>
        <w:t>δ</w:t>
      </w:r>
      <w:r>
        <w:rPr>
          <w:rFonts w:eastAsia="Times New Roman" w:cs="Times New Roman"/>
          <w:szCs w:val="24"/>
        </w:rPr>
        <w:t xml:space="preserve">ήμων και </w:t>
      </w:r>
      <w:r>
        <w:rPr>
          <w:rFonts w:eastAsia="Times New Roman" w:cs="Times New Roman"/>
          <w:szCs w:val="24"/>
        </w:rPr>
        <w:t>α</w:t>
      </w:r>
      <w:r>
        <w:rPr>
          <w:rFonts w:eastAsia="Times New Roman" w:cs="Times New Roman"/>
          <w:szCs w:val="24"/>
        </w:rPr>
        <w:t xml:space="preserve">νέργων </w:t>
      </w:r>
      <w:r w:rsidRPr="002F5243">
        <w:rPr>
          <w:rFonts w:eastAsia="Times New Roman" w:cs="Times New Roman"/>
          <w:szCs w:val="24"/>
        </w:rPr>
        <w:t xml:space="preserve">από ολόκληρες περιφέρειες. </w:t>
      </w:r>
    </w:p>
    <w:p w14:paraId="1FBBA67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Στον κ. </w:t>
      </w:r>
      <w:proofErr w:type="spellStart"/>
      <w:r>
        <w:rPr>
          <w:rFonts w:eastAsia="Times New Roman" w:cs="Times New Roman"/>
          <w:szCs w:val="24"/>
        </w:rPr>
        <w:t>Κεγκέρογλου</w:t>
      </w:r>
      <w:proofErr w:type="spellEnd"/>
      <w:r>
        <w:rPr>
          <w:rFonts w:eastAsia="Times New Roman" w:cs="Times New Roman"/>
          <w:szCs w:val="24"/>
        </w:rPr>
        <w:t xml:space="preserve"> θα απαντήσει η Αναπληρώτρια Υπουργός κ</w:t>
      </w:r>
      <w:r>
        <w:rPr>
          <w:rFonts w:eastAsia="Times New Roman" w:cs="Times New Roman"/>
          <w:szCs w:val="24"/>
        </w:rPr>
        <w:t>.</w:t>
      </w:r>
      <w:r>
        <w:rPr>
          <w:rFonts w:eastAsia="Times New Roman" w:cs="Times New Roman"/>
          <w:szCs w:val="24"/>
        </w:rPr>
        <w:t xml:space="preserve"> Ουρανία Αντωνοπούλου.</w:t>
      </w:r>
    </w:p>
    <w:p w14:paraId="1FBBA67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w:t>
      </w:r>
      <w:r>
        <w:rPr>
          <w:rFonts w:eastAsia="Times New Roman" w:cs="Times New Roman"/>
          <w:szCs w:val="24"/>
        </w:rPr>
        <w:t>λόγο.</w:t>
      </w:r>
    </w:p>
    <w:p w14:paraId="1FBBA67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14:paraId="1FBBA67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Βασικό σε όλες τις πολιτικές είναι το στοιχείο της αντίληψης για τα πράγματα και της αποτελεσματικότητας. Και συνδεόμενος με το προηγούμενο, να πω πως όταν εισήχθη η ηλεκτρονική ψήφος από την προηγούμε</w:t>
      </w:r>
      <w:r>
        <w:rPr>
          <w:rFonts w:eastAsia="Times New Roman" w:cs="Times New Roman"/>
          <w:szCs w:val="24"/>
        </w:rPr>
        <w:t xml:space="preserve">νη κυβέρνηση, ο ΣΥΡΙΖΑ τότε μίλησε περί </w:t>
      </w:r>
      <w:proofErr w:type="spellStart"/>
      <w:r>
        <w:rPr>
          <w:rFonts w:eastAsia="Times New Roman" w:cs="Times New Roman"/>
          <w:szCs w:val="24"/>
        </w:rPr>
        <w:t>τεχνοφασισμού</w:t>
      </w:r>
      <w:proofErr w:type="spellEnd"/>
      <w:r>
        <w:rPr>
          <w:rFonts w:eastAsia="Times New Roman" w:cs="Times New Roman"/>
          <w:szCs w:val="24"/>
        </w:rPr>
        <w:t>. Και είναι θετικό που τίθεται από τον έναν κυβερνητικό εταίρο σήμερα το θέμα και δεν απάντησε με τον ίδιο τρόπο ο κ. Βερναρδάκης, αλλά το άφησε ανοι</w:t>
      </w:r>
      <w:r>
        <w:rPr>
          <w:rFonts w:eastAsia="Times New Roman" w:cs="Times New Roman"/>
          <w:szCs w:val="24"/>
        </w:rPr>
        <w:t>κ</w:t>
      </w:r>
      <w:r>
        <w:rPr>
          <w:rFonts w:eastAsia="Times New Roman" w:cs="Times New Roman"/>
          <w:szCs w:val="24"/>
        </w:rPr>
        <w:t>τό.</w:t>
      </w:r>
    </w:p>
    <w:p w14:paraId="1FBBA67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Είναι αντίληψη, λοιπόν, των πραγμάτων και πιστεύω</w:t>
      </w:r>
      <w:r>
        <w:rPr>
          <w:rFonts w:eastAsia="Times New Roman" w:cs="Times New Roman"/>
          <w:szCs w:val="24"/>
        </w:rPr>
        <w:t xml:space="preserve"> ότι αν αλλάξουμε νοοτροπία και αντίληψη πολλά πράγματα μπορούμε να πετύχουμε. Να πω, όμως, ότι μέσω της κοινωφελούς εργασίας, σε ένα μικρό </w:t>
      </w:r>
      <w:proofErr w:type="spellStart"/>
      <w:r>
        <w:rPr>
          <w:rFonts w:eastAsia="Times New Roman" w:cs="Times New Roman"/>
          <w:szCs w:val="24"/>
        </w:rPr>
        <w:t>προγραμματάκι</w:t>
      </w:r>
      <w:proofErr w:type="spellEnd"/>
      <w:r>
        <w:rPr>
          <w:rFonts w:eastAsia="Times New Roman" w:cs="Times New Roman"/>
          <w:szCs w:val="24"/>
        </w:rPr>
        <w:t xml:space="preserve"> που δούλεψαν τέσσερα παιδιά της πληροφορικής στη Διεύθυνση Επικοινωνιών και Μεταφορών της Περιφέρειας </w:t>
      </w:r>
      <w:r>
        <w:rPr>
          <w:rFonts w:eastAsia="Times New Roman" w:cs="Times New Roman"/>
          <w:szCs w:val="24"/>
        </w:rPr>
        <w:t xml:space="preserve">Κρήτης, ψηφιοποιήθηκε όλο το αρχείο αδειών οδήγησης, αδειών κυκλοφορίας και γενικότερα το αρχείο της Διεύθυνσης Επικοινωνιών και Μεταφορών και είναι ένα επίτευγμα </w:t>
      </w:r>
      <w:r>
        <w:rPr>
          <w:rFonts w:eastAsia="Times New Roman" w:cs="Times New Roman"/>
          <w:szCs w:val="24"/>
        </w:rPr>
        <w:lastRenderedPageBreak/>
        <w:t>με πάρα πολύ μικρό κόστος, μέσα από την κοινωφελή εργασία, που είναι και το αντικείμενο της ε</w:t>
      </w:r>
      <w:r>
        <w:rPr>
          <w:rFonts w:eastAsia="Times New Roman" w:cs="Times New Roman"/>
          <w:szCs w:val="24"/>
        </w:rPr>
        <w:t>ρώτησής μας.</w:t>
      </w:r>
    </w:p>
    <w:p w14:paraId="1FBBA67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Να πω ότι και με την Κυβέρνηση έχουμε μια θεμελιώδη διαφορά ως προς το θέμα της ανεργίας γενικότερα. Εμείς πιστεύαμε και πιστεύουμε ότι μόνον η επανεκκίνηση της οικονομίας, η ανάπτυξη και βεβαίως πολιτικές που έχουν να κάνουν με τη σύνδεση της</w:t>
      </w:r>
      <w:r>
        <w:rPr>
          <w:rFonts w:eastAsia="Times New Roman" w:cs="Times New Roman"/>
          <w:szCs w:val="24"/>
        </w:rPr>
        <w:t xml:space="preserve"> ανάπτυξης με την απασχόληση, όπως είναι η ρήτρα απασχόλησης, μπορούν να δώσουν οριστική λύση στο θέμα της ανεργίας.</w:t>
      </w:r>
    </w:p>
    <w:p w14:paraId="1FBBA67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Βεβαίως, τα προγράμματα έχουν συμβάλει κατά καιρούς πάρα πολύ στην ανάσχεση της ανεργίας και στην αντιμετώπιση προβλημάτων που αφορούν ιδια</w:t>
      </w:r>
      <w:r>
        <w:rPr>
          <w:rFonts w:eastAsia="Times New Roman" w:cs="Times New Roman"/>
          <w:szCs w:val="24"/>
        </w:rPr>
        <w:t>ίτερες ομάδες, όπως είναι οι μακροχρόνια άνεργοι ή άνθρωποι οι οποίοι είναι μέλη οικογενειών που δεν έχουν κανέναν εργαζόμενο. Τα προγράμματα, λοιπόν, παίζουν σημαντικό ρόλο, αλλά δεν είναι το άπαν.</w:t>
      </w:r>
    </w:p>
    <w:p w14:paraId="1FBBA67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Έρχομαι, λοιπόν, να πω ότι η Κυβέρνηση υποσχέθηκε πάρα πο</w:t>
      </w:r>
      <w:r>
        <w:rPr>
          <w:rFonts w:eastAsia="Times New Roman" w:cs="Times New Roman"/>
          <w:szCs w:val="24"/>
        </w:rPr>
        <w:t xml:space="preserve">λλά σε σχέση με τα προγράμματα. Βεβαίως, πιστεύω ότι έχει προσγειωθεί σήμερα στην πραγματικότητα, αλλά εκτός από την προσγείωση </w:t>
      </w:r>
      <w:r>
        <w:rPr>
          <w:rFonts w:eastAsia="Times New Roman" w:cs="Times New Roman"/>
          <w:szCs w:val="24"/>
        </w:rPr>
        <w:lastRenderedPageBreak/>
        <w:t>στην πραγματικότητα έχει και μια καθυστέρηση, η οποία πιστεύω ότι οφείλεται γενικότερα στην υλοποίηση του ΕΣΠΑ και των κονδυλίων</w:t>
      </w:r>
      <w:r>
        <w:rPr>
          <w:rFonts w:eastAsia="Times New Roman" w:cs="Times New Roman"/>
          <w:szCs w:val="24"/>
        </w:rPr>
        <w:t xml:space="preserve"> του Ευρωπαϊκού Κοινωνικού Ταμείου, που αυτό περιλαμβάνει. </w:t>
      </w:r>
    </w:p>
    <w:p w14:paraId="1FBBA67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έχουμε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κ</w:t>
      </w:r>
      <w:r>
        <w:rPr>
          <w:rFonts w:eastAsia="Times New Roman" w:cs="Times New Roman"/>
          <w:szCs w:val="24"/>
        </w:rPr>
        <w:t xml:space="preserve">οινωφελούς </w:t>
      </w:r>
      <w:r>
        <w:rPr>
          <w:rFonts w:eastAsia="Times New Roman" w:cs="Times New Roman"/>
          <w:szCs w:val="24"/>
        </w:rPr>
        <w:t>ε</w:t>
      </w:r>
      <w:r>
        <w:rPr>
          <w:rFonts w:eastAsia="Times New Roman" w:cs="Times New Roman"/>
          <w:szCs w:val="24"/>
        </w:rPr>
        <w:t>ργασίας να έχει προκηρυχθεί για δεκαεπτά δήμους, και νομίζω ότι έχει μπει και σε λειτουργία. Έχουμε την υπόσχεση ότι θα έρθει για τριάντα τέσσερ</w:t>
      </w:r>
      <w:r>
        <w:rPr>
          <w:rFonts w:eastAsia="Times New Roman" w:cs="Times New Roman"/>
          <w:szCs w:val="24"/>
        </w:rPr>
        <w:t>ις άλλους δήμους και μια δεύτερη υπόσχεση ότι θα έρθει και για τους υπόλοιπους διακόσιους εβδομήντα τέσσερις.</w:t>
      </w:r>
    </w:p>
    <w:p w14:paraId="1FBBA67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Αυτή τη μεγάλη καθυστέρηση θέλω να μας εξηγήσει η κυρία Υπουργός και να μας δώσει τα στοιχεία σήμερα για το πώς εκτιμά ότι θα υλοποιηθούν όλα αυτά</w:t>
      </w:r>
      <w:r>
        <w:rPr>
          <w:rFonts w:eastAsia="Times New Roman" w:cs="Times New Roman"/>
          <w:szCs w:val="24"/>
        </w:rPr>
        <w:t xml:space="preserve"> τα προγράμματα.</w:t>
      </w:r>
    </w:p>
    <w:p w14:paraId="1FBBA67E"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Ευχαριστώ.</w:t>
      </w:r>
    </w:p>
    <w:p w14:paraId="1FBBA67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Ήσασταν σαφής.</w:t>
      </w:r>
    </w:p>
    <w:p w14:paraId="1FBBA68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FBBA681"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ΟΥΡΑΝΙΑ ΑΝΤΩΝΟΠΟΥΛΟΥ (Αναπληρώτρια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1FBBA68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για την ερώτηση, παρ</w:t>
      </w:r>
      <w:r>
        <w:rPr>
          <w:rFonts w:eastAsia="Times New Roman" w:cs="Times New Roman"/>
          <w:szCs w:val="24"/>
        </w:rPr>
        <w:t xml:space="preserve">’ </w:t>
      </w:r>
      <w:r>
        <w:rPr>
          <w:rFonts w:eastAsia="Times New Roman" w:cs="Times New Roman"/>
          <w:szCs w:val="24"/>
        </w:rPr>
        <w:t>ότι θα διαφωνήσω ριζικά με τις πρώτες παρατηρήσεις που</w:t>
      </w:r>
      <w:r>
        <w:rPr>
          <w:rFonts w:eastAsia="Times New Roman" w:cs="Times New Roman"/>
          <w:szCs w:val="24"/>
        </w:rPr>
        <w:t xml:space="preserve"> κάνατε</w:t>
      </w:r>
      <w:r>
        <w:rPr>
          <w:rFonts w:eastAsia="Times New Roman" w:cs="Times New Roman"/>
          <w:szCs w:val="24"/>
        </w:rPr>
        <w:t xml:space="preserve">. Δεν νομίζω ότι υπάρχει κανείς σε αυτή την Κυβέρνηση, κανείς σκεπτόμενος άνθρωπος, που πιστεύει ότι το τεράστιο πρόβλημα της ανεργίας που κληρονομήσαμε, </w:t>
      </w:r>
      <w:r>
        <w:rPr>
          <w:rFonts w:eastAsia="Times New Roman" w:cs="Times New Roman"/>
          <w:szCs w:val="24"/>
        </w:rPr>
        <w:t>ένα εκατομμύριο διακόσιες πενήντα χιλιάδες ανέργους, με το 75% μακροχρόνια ανέργους –αυτό πήραμε στα χέρια μας τον Ιανουάριο του 2015-, θα το λύσουν οι υποστηρικτικές δράσεις προς τους ανέργους. Κανείς δεν το λέει αυτό. Είναι καταγεγραμμένο.</w:t>
      </w:r>
    </w:p>
    <w:p w14:paraId="1FBBA683"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Πολλές φορές έ</w:t>
      </w:r>
      <w:r>
        <w:rPr>
          <w:rFonts w:eastAsia="Times New Roman" w:cs="Times New Roman"/>
          <w:szCs w:val="24"/>
        </w:rPr>
        <w:t>χω πει ότι η ανεργία θα λυθεί με την ανάπτυξη της οικονομίας. Όμως, στο ενδιάμεσο εμείς υποστηρίζουμε τον ιδιωτικό τομέα και ιδιαίτερα τις μικρομεσαίες επιχειρήσεις με προγράμματα τα οποία υποστηρίζουν το μισθολογικό και μη μισθολογικό κόστος, για να διευκ</w:t>
      </w:r>
      <w:r>
        <w:rPr>
          <w:rFonts w:eastAsia="Times New Roman" w:cs="Times New Roman"/>
          <w:szCs w:val="24"/>
        </w:rPr>
        <w:t xml:space="preserve">ολύνουμε προσλήψεις στον </w:t>
      </w:r>
      <w:r>
        <w:rPr>
          <w:rFonts w:eastAsia="Times New Roman" w:cs="Times New Roman"/>
          <w:szCs w:val="24"/>
        </w:rPr>
        <w:lastRenderedPageBreak/>
        <w:t xml:space="preserve">ιδιωτικό τομέα. Κάνουμε πλέον </w:t>
      </w:r>
      <w:proofErr w:type="spellStart"/>
      <w:r>
        <w:rPr>
          <w:rFonts w:eastAsia="Times New Roman" w:cs="Times New Roman"/>
          <w:szCs w:val="24"/>
        </w:rPr>
        <w:t>στοχευμένη</w:t>
      </w:r>
      <w:proofErr w:type="spellEnd"/>
      <w:r>
        <w:rPr>
          <w:rFonts w:eastAsia="Times New Roman" w:cs="Times New Roman"/>
          <w:szCs w:val="24"/>
        </w:rPr>
        <w:t xml:space="preserve"> κατάρτιση, ώστε μετά την πρακτική άσκηση, να προσλαμβάνονται, να έχουν ένα μέλλον οι άνεργοι. </w:t>
      </w:r>
    </w:p>
    <w:p w14:paraId="1FBBA68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Δεν υπήρχε σύστημα διάγνωσης των αναγκών της αγοράς εργασίας, όπως γνωρίζετε, κύριε </w:t>
      </w:r>
      <w:proofErr w:type="spellStart"/>
      <w:r>
        <w:rPr>
          <w:rFonts w:eastAsia="Times New Roman" w:cs="Times New Roman"/>
          <w:szCs w:val="24"/>
        </w:rPr>
        <w:t>Κεγκέρογλου</w:t>
      </w:r>
      <w:proofErr w:type="spellEnd"/>
      <w:r>
        <w:rPr>
          <w:rFonts w:eastAsia="Times New Roman" w:cs="Times New Roman"/>
          <w:szCs w:val="24"/>
        </w:rPr>
        <w:t xml:space="preserve">. Εμείς το ολοκληρώσαμε και πλέον όλα τα προγράμματα, επειδή έχουμε εξορθολογήσει τους πόρους, πηγαίνουν σε κλάδους της οικονομίας και επαγγέλματα, τα οποία έχουν ζήτηση, ώστε να γίνονται προσλήψεις. Να μαθαίνουμε κάτι και μετά να έχουμε κάποιο </w:t>
      </w:r>
      <w:r>
        <w:rPr>
          <w:rFonts w:eastAsia="Times New Roman" w:cs="Times New Roman"/>
          <w:szCs w:val="24"/>
        </w:rPr>
        <w:t xml:space="preserve"> αποτέλεσμα αυτό που μάθαμε, όχι να κάνουμε οριζόντιες καταρτήσεις.</w:t>
      </w:r>
    </w:p>
    <w:p w14:paraId="1FBBA685"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Η τρίτη μεγάλη παρέμβαση που έχουμε, πέρα από αυτές τις δύο που είπα, είναι η κοινωφελής εργασία. Κοιτάξτε, όταν ανέλαβα τα καθήκοντά μου, το 2014 διαπίστωσα ότι είχε ανατεθεί μια έρευνα α</w:t>
      </w:r>
      <w:r>
        <w:rPr>
          <w:rFonts w:eastAsia="Times New Roman" w:cs="Times New Roman"/>
          <w:szCs w:val="24"/>
        </w:rPr>
        <w:t>ξιολόγησης στον ΙΟΒΕ, από το δικό σας Υπουργείο, επί δικής σας Υπουργίας.</w:t>
      </w:r>
    </w:p>
    <w:p w14:paraId="1FBBA686"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Τα αποτελέσματα που έβγαλε ο ΙΟΒΕ, φαντάζομαι θα τα έχετε δει, λέγανε ότι τα προγράμματα κοινωφελούς εργασίας δεν έπιαναν τις ομάδες στόχους, δεν ήταν οι μακροχρόνια άνεργοι που εντά</w:t>
      </w:r>
      <w:r>
        <w:rPr>
          <w:rFonts w:eastAsia="Times New Roman" w:cs="Times New Roman"/>
          <w:szCs w:val="24"/>
        </w:rPr>
        <w:t>σσονταν στην πλειοψηφία τους, δεν ήταν τα χαμηλότερα εισοδήματα που εντάσσονταν και επίσης μετά το πέρας των προγραμμάτων δεν είχε κα</w:t>
      </w:r>
      <w:r>
        <w:rPr>
          <w:rFonts w:eastAsia="Times New Roman" w:cs="Times New Roman"/>
          <w:szCs w:val="24"/>
        </w:rPr>
        <w:t>μ</w:t>
      </w:r>
      <w:r>
        <w:rPr>
          <w:rFonts w:eastAsia="Times New Roman" w:cs="Times New Roman"/>
          <w:szCs w:val="24"/>
        </w:rPr>
        <w:t>μία βελτίωση το ανθρώπινο δυναμικό, οι άνθρωποι που είχαν ενταχθεί εκεί πέρα, άρα δεν είχαν και κανένα μέλλον.</w:t>
      </w:r>
    </w:p>
    <w:p w14:paraId="1FBBA687" w14:textId="77777777" w:rsidR="00B341EB" w:rsidRDefault="001F132F">
      <w:pPr>
        <w:spacing w:after="0" w:line="600" w:lineRule="auto"/>
        <w:ind w:firstLine="720"/>
        <w:jc w:val="both"/>
        <w:rPr>
          <w:rFonts w:eastAsia="Times New Roman"/>
          <w:szCs w:val="24"/>
        </w:rPr>
      </w:pPr>
      <w:r>
        <w:rPr>
          <w:rFonts w:eastAsia="Times New Roman"/>
          <w:szCs w:val="24"/>
        </w:rPr>
        <w:t xml:space="preserve">Έτσι, </w:t>
      </w:r>
      <w:r>
        <w:rPr>
          <w:rFonts w:eastAsia="Times New Roman"/>
          <w:szCs w:val="24"/>
        </w:rPr>
        <w:t>λοιπόν, εμείς υποχρεωθήκαμε να ανασχεδιάσουμε. Και σήμερα, όπως γνωρίζετε, παρ</w:t>
      </w:r>
      <w:r>
        <w:rPr>
          <w:rFonts w:eastAsia="Times New Roman"/>
          <w:szCs w:val="24"/>
        </w:rPr>
        <w:t xml:space="preserve">’ </w:t>
      </w:r>
      <w:r>
        <w:rPr>
          <w:rFonts w:eastAsia="Times New Roman"/>
          <w:szCs w:val="24"/>
        </w:rPr>
        <w:t>ότι αυτά τα προβλήματα ήταν πολύ γνωστά στην Ευρωπαϊκή Επιτροπή και μας είπαν «όχι πλέον κοινωφελείς εργασίες», εμείς καταφέραμε όχι μόνο να κρατήσουμε το πρόγραμμα ζωντανό, αλ</w:t>
      </w:r>
      <w:r>
        <w:rPr>
          <w:rFonts w:eastAsia="Times New Roman"/>
          <w:szCs w:val="24"/>
        </w:rPr>
        <w:t>λά πλέον να είναι για οκτώ μήνες.</w:t>
      </w:r>
    </w:p>
    <w:p w14:paraId="1FBBA688"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 xml:space="preserve">Επειδή αναφερθήκατε συγκεκριμένα για το τι κάνουμε, όσον αφορά την ερώτηση την οποία έχω απαντήσει </w:t>
      </w:r>
      <w:proofErr w:type="spellStart"/>
      <w:r>
        <w:rPr>
          <w:rFonts w:eastAsia="Times New Roman"/>
          <w:szCs w:val="24"/>
        </w:rPr>
        <w:t>πολλάκις</w:t>
      </w:r>
      <w:proofErr w:type="spellEnd"/>
      <w:r>
        <w:rPr>
          <w:rFonts w:eastAsia="Times New Roman"/>
          <w:szCs w:val="24"/>
        </w:rPr>
        <w:t xml:space="preserve"> στη Βουλή και έχουμε βγάλει δελτία Τύπου, ανακοινώσεις κ.λπ., να σας </w:t>
      </w:r>
      <w:r>
        <w:rPr>
          <w:rFonts w:eastAsia="Times New Roman"/>
          <w:szCs w:val="24"/>
        </w:rPr>
        <w:t xml:space="preserve">πω </w:t>
      </w:r>
      <w:r>
        <w:rPr>
          <w:rFonts w:eastAsia="Times New Roman"/>
          <w:szCs w:val="24"/>
        </w:rPr>
        <w:t>πού βρισκόμαστε σήμερα.</w:t>
      </w:r>
    </w:p>
    <w:p w14:paraId="1FBBA689"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lastRenderedPageBreak/>
        <w:t>Όσον αφορά τους δε</w:t>
      </w:r>
      <w:r>
        <w:rPr>
          <w:rFonts w:eastAsia="Times New Roman"/>
          <w:szCs w:val="24"/>
        </w:rPr>
        <w:t>καεπτά δήμους, οι διαδικασίες έχουν ολοκληρωθεί και οι προσλήψεις είναι άμεσες. Ξεκινάνε αύριο.</w:t>
      </w:r>
    </w:p>
    <w:p w14:paraId="1FBBA68A"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 xml:space="preserve">Όσον αφορά τους τριάντα τέσσερις δήμους, βρισκόμαστε σε εκείνο το στάδιο που εγγράφονται πλέον οι άνεργοι, δηλαδή ανοίγει η πλατφόρμα του ΟΑΕΔ για να εγγραφούν </w:t>
      </w:r>
      <w:r>
        <w:rPr>
          <w:rFonts w:eastAsia="Times New Roman"/>
          <w:szCs w:val="24"/>
        </w:rPr>
        <w:t>οι άνεργοι, αφού έχουμε κάνει την προεργασία με τους δήμους και έχουμε καταγράψει τα έργα στα οποία θα εντάσσονται.</w:t>
      </w:r>
    </w:p>
    <w:p w14:paraId="1FBBA68B"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Όσον αφορά τους διακόσιους εβδομήντα τέσσερις δήμους, σήμερα έχει φύγει η επιστολή και στην ΚΕΔΕ και στους δήμους με τους οποίους έχουμε συν</w:t>
      </w:r>
      <w:r>
        <w:rPr>
          <w:rFonts w:eastAsia="Times New Roman"/>
          <w:szCs w:val="24"/>
        </w:rPr>
        <w:t>εργαστεί οριζόντια, να μπουν στην ηλεκτρονική πλατφόρμα που για πρώτη φορά εμείς κάναμε, όπου οι δήμοι ηλεκτρονικά πλέον καταγράφουν τι έργα υλοποιούν, ποια είναι η αντιστοίχιση των θέσεων που θέλουν να προσλάβουν μέσα από την οκτάμηνη κοινωφελή εργασία. Ά</w:t>
      </w:r>
      <w:r>
        <w:rPr>
          <w:rFonts w:eastAsia="Times New Roman"/>
          <w:szCs w:val="24"/>
        </w:rPr>
        <w:t>ρα η διαδικασία και για τους διακόσιους εβδομήντα τέσσερις έχει ολοκληρωθεί.</w:t>
      </w:r>
    </w:p>
    <w:p w14:paraId="1FBBA68C"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 xml:space="preserve">Οι πόροι είναι υπαρκτοί και έχουν εγγραφτεί. Ξέρουμε ακριβώς από πού έρχεται η χρηματοδότηση. Υπάρχει ένα τμήμα και από τον τακτικό προϋπολογισμό, διότι με όλα τα </w:t>
      </w:r>
      <w:proofErr w:type="spellStart"/>
      <w:r>
        <w:rPr>
          <w:rFonts w:eastAsia="Times New Roman"/>
          <w:szCs w:val="24"/>
        </w:rPr>
        <w:t>εμπροσθοβαρή</w:t>
      </w:r>
      <w:proofErr w:type="spellEnd"/>
      <w:r>
        <w:rPr>
          <w:rFonts w:eastAsia="Times New Roman"/>
          <w:szCs w:val="24"/>
        </w:rPr>
        <w:t xml:space="preserve"> έργ</w:t>
      </w:r>
      <w:r>
        <w:rPr>
          <w:rFonts w:eastAsia="Times New Roman"/>
          <w:szCs w:val="24"/>
        </w:rPr>
        <w:t xml:space="preserve">α τα οποία </w:t>
      </w:r>
      <w:r>
        <w:rPr>
          <w:rFonts w:eastAsia="Times New Roman"/>
          <w:szCs w:val="24"/>
        </w:rPr>
        <w:lastRenderedPageBreak/>
        <w:t xml:space="preserve">είχαν βγει, η Αττική και το </w:t>
      </w:r>
      <w:r>
        <w:rPr>
          <w:rFonts w:eastAsia="Times New Roman"/>
          <w:szCs w:val="24"/>
        </w:rPr>
        <w:t>Ν</w:t>
      </w:r>
      <w:r>
        <w:rPr>
          <w:rFonts w:eastAsia="Times New Roman"/>
          <w:szCs w:val="24"/>
        </w:rPr>
        <w:t>ότιο Αιγαίο πλέον είχαν μηδέν –μηδέν!- δυνατότητα να χρηματοδοτηθούν από το Ευρωπαϊκό Κοινωνικό Ταμείο. Για αυτά όλα χρειάστηκε να κάνουμε διαβουλεύσεις, ούτως ώστε να μπορέσουμε να το στήσουμε. Το έχουμε ολοκληρώσει</w:t>
      </w:r>
      <w:r>
        <w:rPr>
          <w:rFonts w:eastAsia="Times New Roman"/>
          <w:szCs w:val="24"/>
        </w:rPr>
        <w:t>.</w:t>
      </w:r>
    </w:p>
    <w:p w14:paraId="1FBBA68D"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Θέλω να τελειώσω λέγοντας ότι οι άνεργοι πλέον, οι οποίοι εγγράφονται σε αυτά τα προγράμματα, πέρα από την εργασία την οποία προσφέρουν σαν κοινωφελή δράση προς τους δήμους, με αποτελέσματα τα οποία τα παρακολουθούμε και τα ελέγχουμε σε συνεργασία με τον</w:t>
      </w:r>
      <w:r>
        <w:rPr>
          <w:rFonts w:eastAsia="Times New Roman"/>
          <w:szCs w:val="24"/>
        </w:rPr>
        <w:t xml:space="preserve"> Διεθνή Οργανισμό Εργασίας, κάθε πέμπτη μέρα πηγαίνουν για αναβάθμιση τυπικών προσόντων. Οι πρώτες δράσεις που έχουμε είναι σε τρία επίπεδα: κατάρτισης, τεχνολογίας και πληροφορικής. Ακόμα και ένας πολίτης για να μπορεί να χρησιμοποιεί τις ηλεκτρονικές υπη</w:t>
      </w:r>
      <w:r>
        <w:rPr>
          <w:rFonts w:eastAsia="Times New Roman"/>
          <w:szCs w:val="24"/>
        </w:rPr>
        <w:t>ρεσίες που θα του δίνουμε, θα πρέπει να έχει τη δυνατότητα να μπαίνει μέσα στο διαδίκτυο και να μπορεί να εγγράφεται, να μπορεί να βλέπει και να ρωτάει.</w:t>
      </w:r>
    </w:p>
    <w:p w14:paraId="1FBBA68E"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lastRenderedPageBreak/>
        <w:t xml:space="preserve">Εμείς αυτά τα λαμβάνουμε υπ’ </w:t>
      </w:r>
      <w:proofErr w:type="spellStart"/>
      <w:r>
        <w:rPr>
          <w:rFonts w:eastAsia="Times New Roman"/>
          <w:szCs w:val="24"/>
        </w:rPr>
        <w:t>όψιν</w:t>
      </w:r>
      <w:proofErr w:type="spellEnd"/>
      <w:r>
        <w:rPr>
          <w:rFonts w:eastAsia="Times New Roman"/>
          <w:szCs w:val="24"/>
        </w:rPr>
        <w:t xml:space="preserve"> μας, έτσι ώστε τα προγράμματα αυτά που βγάζουμε, της κοινωφελούς εργα</w:t>
      </w:r>
      <w:r>
        <w:rPr>
          <w:rFonts w:eastAsia="Times New Roman"/>
          <w:szCs w:val="24"/>
        </w:rPr>
        <w:t>σίας, να μην έχουν τα αρνητικά αποτελέσματα, να πω, που είχαν προηγούμενες γενιές κοινωφελούς εργασίας.</w:t>
      </w:r>
    </w:p>
    <w:p w14:paraId="1FBBA68F" w14:textId="77777777" w:rsidR="00B341EB" w:rsidRDefault="001F132F">
      <w:pPr>
        <w:tabs>
          <w:tab w:val="left" w:pos="1812"/>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w:t>
      </w:r>
      <w:proofErr w:type="spellStart"/>
      <w:r>
        <w:rPr>
          <w:rFonts w:eastAsia="Times New Roman"/>
          <w:szCs w:val="24"/>
        </w:rPr>
        <w:t>Κεγκέρογλου</w:t>
      </w:r>
      <w:proofErr w:type="spellEnd"/>
      <w:r>
        <w:rPr>
          <w:rFonts w:eastAsia="Times New Roman"/>
          <w:szCs w:val="24"/>
        </w:rPr>
        <w:t>, έχετε τον λόγο.</w:t>
      </w:r>
    </w:p>
    <w:p w14:paraId="1FBBA690" w14:textId="77777777" w:rsidR="00B341EB" w:rsidRDefault="001F132F">
      <w:pPr>
        <w:tabs>
          <w:tab w:val="left" w:pos="1812"/>
        </w:tabs>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Πρόεδρε, είμαι υποχρεωμένος να πω ότι το Υπουργ</w:t>
      </w:r>
      <w:r>
        <w:rPr>
          <w:rFonts w:eastAsia="Times New Roman"/>
          <w:szCs w:val="24"/>
        </w:rPr>
        <w:t>είο από ανακοινώσεις και δελτία Τύπου, τα οποία επικαλέστηκε, πάει καλά. Από αποτελεσματικότητα στην υλοποίηση των προγραμμάτων πάσχει.</w:t>
      </w:r>
    </w:p>
    <w:p w14:paraId="1FBBA691"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Θα πρέπει να σας ενημερώσω ότι, για να πάρουμε την έγκριση για τη νέα γενιά προγραμμάτων κοινωφελούς εργασίας, παρατέθηκ</w:t>
      </w:r>
      <w:r>
        <w:rPr>
          <w:rFonts w:eastAsia="Times New Roman"/>
          <w:szCs w:val="24"/>
        </w:rPr>
        <w:t xml:space="preserve">αν προς τους συνομιλητές μας και δη την αρμόδια Γενική Διεύθυνση της Ευρωπαϊκής Επιτροπής τα επιτεύγματα -εντός ή εκτός εισαγωγικών-, τα θετικά αποτελέσματα του προγράμματος κοινωφελούς εργασίας που είχε υλοποιηθεί πριν. Άρα η όποια προσπάθεια απαξίωσης </w:t>
      </w:r>
      <w:r>
        <w:rPr>
          <w:rFonts w:eastAsia="Times New Roman"/>
          <w:szCs w:val="24"/>
        </w:rPr>
        <w:lastRenderedPageBreak/>
        <w:t>το</w:t>
      </w:r>
      <w:r>
        <w:rPr>
          <w:rFonts w:eastAsia="Times New Roman"/>
          <w:szCs w:val="24"/>
        </w:rPr>
        <w:t>υ προηγούμενου προγράμματος που έχρηζε βελτίωσης –και έγιναν βελτιώσεις τις οποίες έχουμε επισημάνει και έχουμε ψηφίσει εδώ στη Βουλή- δεν είναι δόκιμη από την πλευρά της κυρίας Υπουργού.</w:t>
      </w:r>
    </w:p>
    <w:p w14:paraId="1FBBA692"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Έρχομαι τώρα στο θέμα των ποσοστών ανεργίας, τα οποία είναι πράγματι</w:t>
      </w:r>
      <w:r>
        <w:rPr>
          <w:rFonts w:eastAsia="Times New Roman"/>
          <w:szCs w:val="24"/>
        </w:rPr>
        <w:t xml:space="preserve"> τρομακτικά, συνεχίζουν να είναι. Απ’ ό,τι θυμάστε, το γενικό ποσοστό ανεργίας είχε φτάσει περίπου στο 28%. Αυτό το ποσοστό από 2013 και μετά άρχισε να έχει πτωτική τάση και έφτασε μέχρι το 25%, 24,5%, ανάλογα με ποιο μήνα γινόταν η μέτρηση και συνέχισε κα</w:t>
      </w:r>
      <w:r>
        <w:rPr>
          <w:rFonts w:eastAsia="Times New Roman"/>
          <w:szCs w:val="24"/>
        </w:rPr>
        <w:t>ι στον ενάμιση χρόνο να έχει μια πτώση περίπου 1,5% ή μπορεί και παραπάνω ή και λιγότερο. Θα το δούμε τον Οκτώβρη που θα έχει τελειώσει η εποχιακή απασχόληση.</w:t>
      </w:r>
    </w:p>
    <w:p w14:paraId="1FBBA693" w14:textId="77777777" w:rsidR="00B341EB" w:rsidRDefault="001F132F">
      <w:pPr>
        <w:tabs>
          <w:tab w:val="left" w:pos="1812"/>
        </w:tabs>
        <w:spacing w:after="0" w:line="600" w:lineRule="auto"/>
        <w:ind w:firstLine="720"/>
        <w:jc w:val="both"/>
        <w:rPr>
          <w:rFonts w:eastAsia="Times New Roman"/>
          <w:szCs w:val="24"/>
        </w:rPr>
      </w:pPr>
      <w:r>
        <w:rPr>
          <w:rFonts w:eastAsia="Times New Roman"/>
          <w:szCs w:val="24"/>
        </w:rPr>
        <w:t>Ενώ φαίνεται να έχει πτωτική τάση η ανεργία, τα ποιοτικά στοιχεία είναι δραματικά. Θα πω ότι οι μ</w:t>
      </w:r>
      <w:r>
        <w:rPr>
          <w:rFonts w:eastAsia="Times New Roman"/>
          <w:szCs w:val="24"/>
        </w:rPr>
        <w:t>ακροχρονίως άνεργοι</w:t>
      </w:r>
      <w:r>
        <w:rPr>
          <w:rFonts w:eastAsia="Times New Roman"/>
          <w:szCs w:val="24"/>
        </w:rPr>
        <w:t>,</w:t>
      </w:r>
      <w:r>
        <w:rPr>
          <w:rFonts w:eastAsia="Times New Roman"/>
          <w:szCs w:val="24"/>
        </w:rPr>
        <w:t xml:space="preserve"> ενώ τον Ιούλιο του 2013 σε σύνολο οκτακοσίων εξήντα εννέα χιλιάδων που αναζητούσαν εργασία -γιατί είναι και κάποιοι που δεν αναζητούν εργασία, αλλά εγγράφονται στον ΟΑΕΔ για να φαίνονται ως άνεργοι- είχαμε τριακόσιες ογδόντα οκτώ χιλιά</w:t>
      </w:r>
      <w:r>
        <w:rPr>
          <w:rFonts w:eastAsia="Times New Roman"/>
          <w:szCs w:val="24"/>
        </w:rPr>
        <w:t xml:space="preserve">δες μακροχρονίους ανέργους, τον Ιούλιο του 2016, τον </w:t>
      </w:r>
      <w:proofErr w:type="spellStart"/>
      <w:r>
        <w:rPr>
          <w:rFonts w:eastAsia="Times New Roman"/>
          <w:szCs w:val="24"/>
        </w:rPr>
        <w:t>προπροηγούμενο</w:t>
      </w:r>
      <w:proofErr w:type="spellEnd"/>
      <w:r>
        <w:rPr>
          <w:rFonts w:eastAsia="Times New Roman"/>
          <w:szCs w:val="24"/>
        </w:rPr>
        <w:t xml:space="preserve"> μήνα αυτό το νούμερο εκτινάχθηκε στις τετρακόσιες σαράντα χιλιάδες.</w:t>
      </w:r>
    </w:p>
    <w:p w14:paraId="1FBBA694" w14:textId="77777777" w:rsidR="00B341EB" w:rsidRDefault="001F132F">
      <w:pPr>
        <w:spacing w:after="0" w:line="600" w:lineRule="auto"/>
        <w:ind w:firstLine="720"/>
        <w:jc w:val="both"/>
        <w:rPr>
          <w:rFonts w:eastAsia="Times New Roman"/>
          <w:szCs w:val="24"/>
        </w:rPr>
      </w:pPr>
      <w:r>
        <w:rPr>
          <w:rFonts w:eastAsia="Times New Roman"/>
          <w:szCs w:val="24"/>
        </w:rPr>
        <w:lastRenderedPageBreak/>
        <w:t>Αν κάνουμε άλλη μια ανάλυση σε αυτούς που απασχολούνται στο αντίστοιχο διάστημα ή αυτούς που βρήκαν δουλειά, θα δούμε ότ</w:t>
      </w:r>
      <w:r>
        <w:rPr>
          <w:rFonts w:eastAsia="Times New Roman"/>
          <w:szCs w:val="24"/>
        </w:rPr>
        <w:t xml:space="preserve">ι βρήκαν κυρίως </w:t>
      </w:r>
      <w:proofErr w:type="spellStart"/>
      <w:r>
        <w:rPr>
          <w:rFonts w:eastAsia="Times New Roman"/>
          <w:szCs w:val="24"/>
        </w:rPr>
        <w:t>ημιαπασχόληση</w:t>
      </w:r>
      <w:proofErr w:type="spellEnd"/>
      <w:r>
        <w:rPr>
          <w:rFonts w:eastAsia="Times New Roman"/>
          <w:szCs w:val="24"/>
        </w:rPr>
        <w:t xml:space="preserve">. Αυτά τα δύο ποιοτικά στοιχεία πρέπει να μας ανησυχήσουν πάρα πολύ, γιατί ενώ φαίνεται ποσοτικά η ανεργία να πέφτει, έχουμε δραματοποιήσει αυτό το στοιχείο. Τα έχει νομίζω υπ’ </w:t>
      </w:r>
      <w:proofErr w:type="spellStart"/>
      <w:r>
        <w:rPr>
          <w:rFonts w:eastAsia="Times New Roman"/>
          <w:szCs w:val="24"/>
        </w:rPr>
        <w:t>όψιν</w:t>
      </w:r>
      <w:proofErr w:type="spellEnd"/>
      <w:r>
        <w:rPr>
          <w:rFonts w:eastAsia="Times New Roman"/>
          <w:szCs w:val="24"/>
        </w:rPr>
        <w:t xml:space="preserve"> του το Υπουργείο, τα επισημαίνω όμως για να τ</w:t>
      </w:r>
      <w:r>
        <w:rPr>
          <w:rFonts w:eastAsia="Times New Roman"/>
          <w:szCs w:val="24"/>
        </w:rPr>
        <w:t>α γνωρίζουμε.</w:t>
      </w:r>
    </w:p>
    <w:p w14:paraId="1FBBA695" w14:textId="77777777" w:rsidR="00B341EB" w:rsidRDefault="001F132F">
      <w:pPr>
        <w:spacing w:after="0" w:line="600" w:lineRule="auto"/>
        <w:ind w:firstLine="720"/>
        <w:jc w:val="both"/>
        <w:rPr>
          <w:rFonts w:eastAsia="Times New Roman"/>
          <w:szCs w:val="24"/>
        </w:rPr>
      </w:pPr>
      <w:r>
        <w:rPr>
          <w:rFonts w:eastAsia="Times New Roman"/>
          <w:szCs w:val="24"/>
        </w:rPr>
        <w:t>Θέλω σε αυτά που είπε η κυρία Υπουργός να πω τα εξής: Σύμφωνα με τα στοιχεία τα οποία μου έδωσε το Υπουργείο Οικονομίας φαίνεται ότι υπάρχει μια χρηματοδότηση και για τους δεκαεπτά δήμους και για τους τριάντα τέσσερις. Δεν είναι σαφές ότι υπά</w:t>
      </w:r>
      <w:r>
        <w:rPr>
          <w:rFonts w:eastAsia="Times New Roman"/>
          <w:szCs w:val="24"/>
        </w:rPr>
        <w:t xml:space="preserve">ρχει για τους διακόσιους εβδομήντα τέσσερις δήμους. </w:t>
      </w:r>
    </w:p>
    <w:p w14:paraId="1FBBA696" w14:textId="77777777" w:rsidR="00B341EB" w:rsidRDefault="001F132F">
      <w:pPr>
        <w:spacing w:after="0" w:line="600" w:lineRule="auto"/>
        <w:ind w:firstLine="720"/>
        <w:jc w:val="both"/>
        <w:rPr>
          <w:rFonts w:eastAsia="Times New Roman"/>
          <w:szCs w:val="24"/>
        </w:rPr>
      </w:pPr>
      <w:r>
        <w:rPr>
          <w:rFonts w:eastAsia="Times New Roman"/>
          <w:szCs w:val="24"/>
        </w:rPr>
        <w:t>Η χρηματοδότηση, βεβαίως, χωρίζεται σε δύο τμήματα. Αφ</w:t>
      </w:r>
      <w:r>
        <w:rPr>
          <w:rFonts w:eastAsia="Times New Roman"/>
          <w:szCs w:val="24"/>
        </w:rPr>
        <w:t xml:space="preserve">’ </w:t>
      </w:r>
      <w:r>
        <w:rPr>
          <w:rFonts w:eastAsia="Times New Roman"/>
          <w:szCs w:val="24"/>
        </w:rPr>
        <w:t>ενός μεν για την εργασία και αφ</w:t>
      </w:r>
      <w:r>
        <w:rPr>
          <w:rFonts w:eastAsia="Times New Roman"/>
          <w:szCs w:val="24"/>
        </w:rPr>
        <w:t xml:space="preserve">’ </w:t>
      </w:r>
      <w:r>
        <w:rPr>
          <w:rFonts w:eastAsia="Times New Roman"/>
          <w:szCs w:val="24"/>
        </w:rPr>
        <w:t>ετέρου για την κατάρτιση. Η κατάρτιση, η οποία συνολικά -αν έχω κάνει καλά τους λογαριασμούς-, είναι γύρω στα 40 ε</w:t>
      </w:r>
      <w:r>
        <w:rPr>
          <w:rFonts w:eastAsia="Times New Roman"/>
          <w:szCs w:val="24"/>
        </w:rPr>
        <w:t xml:space="preserve">κατομμύρια ευρώ, φαίνεται ότι δεν αφορά τους εργαζόμενους. Ενώ, δηλαδή, θα κληθούν να </w:t>
      </w:r>
      <w:r>
        <w:rPr>
          <w:rFonts w:eastAsia="Times New Roman"/>
          <w:szCs w:val="24"/>
        </w:rPr>
        <w:lastRenderedPageBreak/>
        <w:t>καταρτιστούν εις βάρος του χρόνου εργασίας -χωρίς το «εις βάρος» να είναι πάντα αρνητικό-, στο οικονομικό είναι εις βάρος των αμοιβών που θα λάβουν. Δεν φαίνεται ότι οι ε</w:t>
      </w:r>
      <w:r>
        <w:rPr>
          <w:rFonts w:eastAsia="Times New Roman"/>
          <w:szCs w:val="24"/>
        </w:rPr>
        <w:t>ργαζόμενοι που θα καταρτιστούν θα πάρουν χρήματα για την κατάρτιση, από τα 40 περίπου εκατομμύρια και αυτό είναι ένα ερώτημα προς την Υπουργό και να δούμε αν το διευκρινίσουν.</w:t>
      </w:r>
    </w:p>
    <w:p w14:paraId="1FBBA697" w14:textId="77777777" w:rsidR="00B341EB" w:rsidRDefault="001F132F">
      <w:pPr>
        <w:spacing w:after="0" w:line="600" w:lineRule="auto"/>
        <w:ind w:firstLine="720"/>
        <w:jc w:val="both"/>
        <w:rPr>
          <w:rFonts w:eastAsia="Times New Roman"/>
          <w:szCs w:val="24"/>
        </w:rPr>
      </w:pPr>
      <w:r>
        <w:rPr>
          <w:rFonts w:eastAsia="Times New Roman"/>
          <w:szCs w:val="24"/>
        </w:rPr>
        <w:t>Το δεύτερο στοιχείο είναι ότι ενώ υπάρχουν οι πόροι του ΕΚΤ –οι ασφαλισμένοι είτ</w:t>
      </w:r>
      <w:r>
        <w:rPr>
          <w:rFonts w:eastAsia="Times New Roman"/>
          <w:szCs w:val="24"/>
        </w:rPr>
        <w:t xml:space="preserve">ε με την </w:t>
      </w:r>
      <w:proofErr w:type="spellStart"/>
      <w:r>
        <w:rPr>
          <w:rFonts w:eastAsia="Times New Roman"/>
          <w:szCs w:val="24"/>
        </w:rPr>
        <w:t>εμπροσθοβαρή</w:t>
      </w:r>
      <w:proofErr w:type="spellEnd"/>
      <w:r>
        <w:rPr>
          <w:rFonts w:eastAsia="Times New Roman"/>
          <w:szCs w:val="24"/>
        </w:rPr>
        <w:t xml:space="preserve"> αξιοποίηση είτε από το 2014-2020- τα 50 εκατομμύρια από τον προϋπολογισμό δεν έχουν εγγραφεί ή αν έχουν εγγραφεί θα ήθελα να το μάθω. Αυτό είναι πάρα πολύ σημαντικό, γιατί άκουσα και τον Πρωθυπουργό στη Θεσσαλονίκη και υποσχέθηκε ότι </w:t>
      </w:r>
      <w:r>
        <w:rPr>
          <w:rFonts w:eastAsia="Times New Roman"/>
          <w:szCs w:val="24"/>
        </w:rPr>
        <w:t>θα είναι από τα 246 εκατομμύρια. Το πρόγραμμα δεν μπορεί να υλοποιηθεί αν δεν εγγραφούν. Πότε θα τα εισπράξει τα 246 εκατομμύρια για να τα βάλει;</w:t>
      </w:r>
    </w:p>
    <w:p w14:paraId="1FBBA698" w14:textId="77777777" w:rsidR="00B341EB" w:rsidRDefault="001F132F">
      <w:pPr>
        <w:spacing w:after="0" w:line="600" w:lineRule="auto"/>
        <w:ind w:firstLine="720"/>
        <w:jc w:val="both"/>
        <w:rPr>
          <w:rFonts w:eastAsia="Times New Roman"/>
          <w:szCs w:val="24"/>
        </w:rPr>
      </w:pPr>
      <w:r>
        <w:rPr>
          <w:rFonts w:eastAsia="Times New Roman"/>
          <w:szCs w:val="24"/>
        </w:rPr>
        <w:t xml:space="preserve">Κλείνω, ρωτώντας </w:t>
      </w:r>
      <w:r>
        <w:rPr>
          <w:rFonts w:eastAsia="Times New Roman"/>
          <w:szCs w:val="24"/>
        </w:rPr>
        <w:t xml:space="preserve">αν </w:t>
      </w:r>
      <w:r>
        <w:rPr>
          <w:rFonts w:eastAsia="Times New Roman"/>
          <w:szCs w:val="24"/>
        </w:rPr>
        <w:t>το πρόγραμμα κοινωφελούς εργασίας αφορά συγκεκριμένα έργα που προτείνουν οι δήμοι. Οι δήμο</w:t>
      </w:r>
      <w:r>
        <w:rPr>
          <w:rFonts w:eastAsia="Times New Roman"/>
          <w:szCs w:val="24"/>
        </w:rPr>
        <w:t xml:space="preserve">ι, λοιπόν, προτείνουν έργα που είναι άμεσης απόδοσης, με ειδικότητες οικοδόμους, </w:t>
      </w:r>
      <w:r>
        <w:rPr>
          <w:rFonts w:eastAsia="Times New Roman"/>
          <w:szCs w:val="24"/>
        </w:rPr>
        <w:lastRenderedPageBreak/>
        <w:t xml:space="preserve">τεχνίτες, ελαιοχρωματιστές, οδοκαθαριστές, </w:t>
      </w:r>
      <w:proofErr w:type="spellStart"/>
      <w:r>
        <w:rPr>
          <w:rFonts w:eastAsia="Times New Roman"/>
          <w:szCs w:val="24"/>
        </w:rPr>
        <w:t>αποψιλωτές</w:t>
      </w:r>
      <w:proofErr w:type="spellEnd"/>
      <w:r>
        <w:rPr>
          <w:rFonts w:eastAsia="Times New Roman"/>
          <w:szCs w:val="24"/>
        </w:rPr>
        <w:t xml:space="preserve"> χόρτων, αυτών των ειδικοτήτων. Και το πρόγραμμα προβλέπει ότι οι άνεργοι που θα μπουν θα είναι μέχρι κάποιας ηλικίας για </w:t>
      </w:r>
      <w:r>
        <w:rPr>
          <w:rFonts w:eastAsia="Times New Roman"/>
          <w:szCs w:val="24"/>
        </w:rPr>
        <w:t xml:space="preserve">να είναι επιλέξιμη η χρηματοδότηση -δεν μπορεί να είναι ανεξαρτήτου ηλικίας- και βεβαίως, θα πρέπει να καταρτιστούν στην πληροφορική. </w:t>
      </w:r>
    </w:p>
    <w:p w14:paraId="1FBBA699" w14:textId="77777777" w:rsidR="00B341EB" w:rsidRDefault="001F132F">
      <w:pPr>
        <w:spacing w:after="0" w:line="600" w:lineRule="auto"/>
        <w:ind w:firstLine="720"/>
        <w:jc w:val="both"/>
        <w:rPr>
          <w:rFonts w:eastAsia="Times New Roman"/>
          <w:szCs w:val="24"/>
        </w:rPr>
      </w:pPr>
      <w:r>
        <w:rPr>
          <w:rFonts w:eastAsia="Times New Roman"/>
          <w:szCs w:val="24"/>
        </w:rPr>
        <w:t xml:space="preserve">Τώρα, να καταρτιστούν οι οικοδόμοι, οι ελαιοχρωματιστές, οι </w:t>
      </w:r>
      <w:proofErr w:type="spellStart"/>
      <w:r>
        <w:rPr>
          <w:rFonts w:eastAsia="Times New Roman"/>
          <w:szCs w:val="24"/>
        </w:rPr>
        <w:t>αποψιλωτές</w:t>
      </w:r>
      <w:proofErr w:type="spellEnd"/>
      <w:r>
        <w:rPr>
          <w:rFonts w:eastAsia="Times New Roman"/>
          <w:szCs w:val="24"/>
        </w:rPr>
        <w:t xml:space="preserve"> χόρτων και οι οδοκαθαριστές στην πληροφορική για ν</w:t>
      </w:r>
      <w:r>
        <w:rPr>
          <w:rFonts w:eastAsia="Times New Roman"/>
          <w:szCs w:val="24"/>
        </w:rPr>
        <w:t>α λάβουν την αμοιβή από την κατάρτιση -και αν την λάβουν- είναι ένα θέμα. Θα ήθελα διευκρινίσεις σε αυτό για να δω μήπως είναι και αυτή η αιτία που έχει πάει πίσω το πρόγραμμα και δεν είναι μια απλή αδράνεια του Υπουργείου, γιατί, κυρία Υπουργέ, φθάνουμε ν</w:t>
      </w:r>
      <w:r>
        <w:rPr>
          <w:rFonts w:eastAsia="Times New Roman"/>
          <w:szCs w:val="24"/>
        </w:rPr>
        <w:t>α είστε δύο χρόνια στην Κυβέρνηση.</w:t>
      </w:r>
    </w:p>
    <w:p w14:paraId="1FBBA69A"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παρακαλώ.</w:t>
      </w:r>
    </w:p>
    <w:p w14:paraId="1FBBA69B" w14:textId="77777777" w:rsidR="00B341EB" w:rsidRDefault="001F132F">
      <w:pPr>
        <w:spacing w:after="0" w:line="600" w:lineRule="auto"/>
        <w:ind w:firstLine="720"/>
        <w:jc w:val="both"/>
        <w:rPr>
          <w:rFonts w:eastAsia="Times New Roman"/>
          <w:szCs w:val="24"/>
        </w:rPr>
      </w:pPr>
      <w:r>
        <w:rPr>
          <w:rFonts w:eastAsia="Times New Roman"/>
          <w:b/>
          <w:szCs w:val="24"/>
        </w:rPr>
        <w:lastRenderedPageBreak/>
        <w:t>ΒΑΣΙΛΕΙΟΣ ΚΕΓΚΕΡΟΓΛΟΥ:</w:t>
      </w:r>
      <w:r>
        <w:rPr>
          <w:rFonts w:eastAsia="Times New Roman"/>
          <w:szCs w:val="24"/>
        </w:rPr>
        <w:t xml:space="preserve"> Δεν μπορείτε να επικαλείστε πλέον τις αδυναμίες του προηγούμενου συστήματος. Εγώ δεν ήμουν αρμόδιος για τον ΟΑΕΔ και τα προγράμματα ανεργίας. </w:t>
      </w:r>
      <w:r>
        <w:rPr>
          <w:rFonts w:eastAsia="Times New Roman"/>
          <w:szCs w:val="24"/>
        </w:rPr>
        <w:t>Ήταν άλλος συνάδελφος. Όμως, οφείλω να πω τέρμα πια η επίκληση των αδυναμιών των προηγούμενων. Τώρα θα μιλήσετε για τις δικές σας αδυναμίες, είκοσι έναν μήνες που έχετε το τιμόνι της χώρας.</w:t>
      </w:r>
    </w:p>
    <w:p w14:paraId="1FBBA69C" w14:textId="77777777" w:rsidR="00B341EB" w:rsidRDefault="001F132F">
      <w:pPr>
        <w:spacing w:after="0" w:line="600" w:lineRule="auto"/>
        <w:ind w:firstLine="720"/>
        <w:jc w:val="both"/>
        <w:rPr>
          <w:rFonts w:eastAsia="Times New Roman"/>
          <w:szCs w:val="24"/>
        </w:rPr>
      </w:pPr>
      <w:r>
        <w:rPr>
          <w:rFonts w:eastAsia="Times New Roman"/>
          <w:szCs w:val="24"/>
        </w:rPr>
        <w:t>Ευχαριστώ.</w:t>
      </w:r>
    </w:p>
    <w:p w14:paraId="1FBBA69D" w14:textId="77777777" w:rsidR="00B341EB" w:rsidRDefault="001F132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Υπουργέ, έχετε τ</w:t>
      </w:r>
      <w:r>
        <w:rPr>
          <w:rFonts w:eastAsia="Times New Roman"/>
          <w:szCs w:val="24"/>
        </w:rPr>
        <w:t>ον λόγο.</w:t>
      </w:r>
    </w:p>
    <w:p w14:paraId="1FBBA69E" w14:textId="77777777" w:rsidR="00B341EB" w:rsidRDefault="001F132F">
      <w:pPr>
        <w:spacing w:after="0" w:line="600" w:lineRule="auto"/>
        <w:ind w:firstLine="720"/>
        <w:jc w:val="both"/>
        <w:rPr>
          <w:rFonts w:eastAsia="Times New Roman"/>
          <w:szCs w:val="24"/>
        </w:rPr>
      </w:pPr>
      <w:r>
        <w:rPr>
          <w:rFonts w:eastAsia="Times New Roman"/>
          <w:b/>
          <w:szCs w:val="24"/>
        </w:rPr>
        <w:t xml:space="preserve">ΟΥΡΑΝΙΑ ΑΝΤΩΝΟΠΟΥΛΟΥ (Αναπληρώτρια Υπουργός Εργασίας, Κοινωνικής Ασφάλισης και Κοινωνικής Αλληλεγγύης): </w:t>
      </w:r>
      <w:r>
        <w:rPr>
          <w:rFonts w:eastAsia="Times New Roman"/>
          <w:szCs w:val="24"/>
        </w:rPr>
        <w:t>Ευχαριστώ, κύριε Πρόεδρε.</w:t>
      </w:r>
    </w:p>
    <w:p w14:paraId="1FBBA69F" w14:textId="77777777" w:rsidR="00B341EB" w:rsidRDefault="001F132F">
      <w:pPr>
        <w:spacing w:after="0" w:line="600" w:lineRule="auto"/>
        <w:ind w:firstLine="720"/>
        <w:jc w:val="both"/>
        <w:rPr>
          <w:rFonts w:eastAsia="Times New Roman"/>
          <w:szCs w:val="24"/>
        </w:rPr>
      </w:pPr>
      <w:r>
        <w:rPr>
          <w:rFonts w:eastAsia="Times New Roman"/>
          <w:szCs w:val="24"/>
        </w:rPr>
        <w:t xml:space="preserve">Δεν με εκπλήσσει ο λόγος που εκφέρετε, κύριε </w:t>
      </w:r>
      <w:proofErr w:type="spellStart"/>
      <w:r>
        <w:rPr>
          <w:rFonts w:eastAsia="Times New Roman"/>
          <w:szCs w:val="24"/>
        </w:rPr>
        <w:t>Κεγκέρογλου</w:t>
      </w:r>
      <w:proofErr w:type="spellEnd"/>
      <w:r>
        <w:rPr>
          <w:rFonts w:eastAsia="Times New Roman"/>
          <w:szCs w:val="24"/>
        </w:rPr>
        <w:t xml:space="preserve">, δεν είναι η πρώτη φορά. Μιλάτε για αδυναμίες, </w:t>
      </w:r>
      <w:r>
        <w:rPr>
          <w:rFonts w:eastAsia="Times New Roman"/>
          <w:szCs w:val="24"/>
        </w:rPr>
        <w:t xml:space="preserve">χρησιμοποιείτε μια γλώσσα, η οποία επικοινωνιακά προσπαθεί να δημιουργήσει εσφαλμένες εικόνες φυσικά, διότι σε όλα τα θέματα που αναφερθήκατε υπάρχει απάντηση, υπάρχουν δημοσιεύσεις </w:t>
      </w:r>
      <w:r>
        <w:rPr>
          <w:rFonts w:eastAsia="Times New Roman"/>
          <w:szCs w:val="24"/>
        </w:rPr>
        <w:lastRenderedPageBreak/>
        <w:t>μας, οι προσκλήσεις οι ίδιες περιγράφουν το πρόγραμμα και παρ’ όλα αυτά εσ</w:t>
      </w:r>
      <w:r>
        <w:rPr>
          <w:rFonts w:eastAsia="Times New Roman"/>
          <w:szCs w:val="24"/>
        </w:rPr>
        <w:t>είς επιμένετε να συνεχίζετε, να κινδυνολογείτε και να λέτε ότι δεν κάνουμε τόσους μήνες τίποτα κ</w:t>
      </w:r>
      <w:r>
        <w:rPr>
          <w:rFonts w:eastAsia="Times New Roman"/>
          <w:szCs w:val="24"/>
        </w:rPr>
        <w:t>αι λοιπά</w:t>
      </w:r>
      <w:r>
        <w:rPr>
          <w:rFonts w:eastAsia="Times New Roman"/>
          <w:szCs w:val="24"/>
        </w:rPr>
        <w:t xml:space="preserve">. </w:t>
      </w:r>
    </w:p>
    <w:p w14:paraId="1FBBA6A0" w14:textId="77777777" w:rsidR="00B341EB" w:rsidRDefault="001F132F">
      <w:pPr>
        <w:spacing w:after="0" w:line="600" w:lineRule="auto"/>
        <w:ind w:firstLine="720"/>
        <w:jc w:val="both"/>
        <w:rPr>
          <w:rFonts w:eastAsia="Times New Roman"/>
          <w:szCs w:val="24"/>
        </w:rPr>
      </w:pPr>
      <w:r>
        <w:rPr>
          <w:rFonts w:eastAsia="Times New Roman"/>
          <w:szCs w:val="24"/>
        </w:rPr>
        <w:t>Κοιτάξτε, το εύκολο να απαντήσει κανείς είναι να πει ότι μπλέξατε τα χρήματα της κατάρτισης, το πόσα θα πάρουν οι άνεργοι, το που θα βρούμε τα λεφτά.</w:t>
      </w:r>
      <w:r>
        <w:rPr>
          <w:rFonts w:eastAsia="Times New Roman"/>
          <w:szCs w:val="24"/>
        </w:rPr>
        <w:t xml:space="preserve"> Τα κάνατε μια σούμα εκεί και αρχίσατε να εκφέρετε λόγο για το πώς θα γίνουν όλα αυτά. Θα σας πω πώς θα γίνουν. Οι ωφελούμενοι πληρώνονται κανονικά ακριβώς τον κατώτατο μισθό, όπως πρέπει να πληρώνονται. Την πέμπτη μέρα παίρνουν άδεια από την εργασία τους.</w:t>
      </w:r>
    </w:p>
    <w:p w14:paraId="1FBBA6A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Το να έχουμε ένα σύστημα που πληρώνουμε για να πας να μάθεις πέντε πράγματα, αυτό είναι παθογένεια και δεν υπάρχει σε ευρωπαϊκό επίπεδο. Εμείς τα κάνουμε αυτά και κάποιες άλλες χώρες. Δηλαδή, χρησιμοποιούμε την κατάρτιση επιδοματικά. Τους δίνουμε επίδομα. </w:t>
      </w:r>
      <w:r>
        <w:rPr>
          <w:rFonts w:eastAsia="Times New Roman" w:cs="Times New Roman"/>
          <w:szCs w:val="24"/>
        </w:rPr>
        <w:t xml:space="preserve">Θέλετε να το συνεχίσουμε εμείς αυτό; </w:t>
      </w:r>
    </w:p>
    <w:p w14:paraId="1FBBA6A2"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Στην κατάρτιση αυτή δεν υπάρχει επίδομα και εμείς λέμε στον άνεργο: Έχεις την επιλογή. Θες να μάθεις τις βασικές αρχές επιχειρηματικότητας για να μην εμπλακείς εσύ και η οικογένειά σου να ανοίγετε μια επιχείρηση σήμερα</w:t>
      </w:r>
      <w:r>
        <w:rPr>
          <w:rFonts w:eastAsia="Times New Roman" w:cs="Times New Roman"/>
          <w:szCs w:val="24"/>
        </w:rPr>
        <w:t xml:space="preserve"> και αύριο να κλείνει; Έλα να παρακολουθείς ενημερωτικά σεμινάρια. Ενδιαφέρεσαι για το</w:t>
      </w:r>
      <w:r>
        <w:rPr>
          <w:rFonts w:eastAsia="Times New Roman" w:cs="Times New Roman"/>
          <w:szCs w:val="24"/>
        </w:rPr>
        <w:t>ν</w:t>
      </w:r>
      <w:r>
        <w:rPr>
          <w:rFonts w:eastAsia="Times New Roman" w:cs="Times New Roman"/>
          <w:szCs w:val="24"/>
        </w:rPr>
        <w:t xml:space="preserve"> χώρο της κοινωνικής επιχειρηματικότητας; Ειδικά σεμινάρια. Δεν ξέρεις πώς να χρησιμοποιείς ένα κομπιούτερ και πώς να μπεις ηλεκτρονικά να εγγραφείς στον ΟΑΕΔ; Έλα να μά</w:t>
      </w:r>
      <w:r>
        <w:rPr>
          <w:rFonts w:eastAsia="Times New Roman" w:cs="Times New Roman"/>
          <w:szCs w:val="24"/>
        </w:rPr>
        <w:t>θεις.</w:t>
      </w:r>
    </w:p>
    <w:p w14:paraId="1FBBA6A3" w14:textId="77777777" w:rsidR="00B341EB" w:rsidRDefault="001F132F">
      <w:pPr>
        <w:spacing w:after="0"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w:t>
      </w:r>
      <w:r>
        <w:rPr>
          <w:rFonts w:eastAsia="Times New Roman"/>
          <w:szCs w:val="24"/>
        </w:rPr>
        <w:t xml:space="preserve"> Αναπληρώτριας</w:t>
      </w:r>
      <w:r>
        <w:rPr>
          <w:rFonts w:eastAsia="Times New Roman"/>
          <w:szCs w:val="24"/>
        </w:rPr>
        <w:t xml:space="preserve"> Υπουργού)</w:t>
      </w:r>
    </w:p>
    <w:p w14:paraId="1FBBA6A4"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Θα ήθελα να είχαμε πολύ χρόνο, κύριε </w:t>
      </w:r>
      <w:proofErr w:type="spellStart"/>
      <w:r>
        <w:rPr>
          <w:rFonts w:eastAsia="Times New Roman" w:cs="Times New Roman"/>
          <w:szCs w:val="24"/>
        </w:rPr>
        <w:t>Κεγκέρογλου</w:t>
      </w:r>
      <w:proofErr w:type="spellEnd"/>
      <w:r>
        <w:rPr>
          <w:rFonts w:eastAsia="Times New Roman" w:cs="Times New Roman"/>
          <w:szCs w:val="24"/>
        </w:rPr>
        <w:t xml:space="preserve">, να το συζητήσουμε. Όπως ξέρετε όταν οι δήμοι προσλαμβάνουν, δίπλα ακριβώς από την ειδικότητα υπάρχει </w:t>
      </w:r>
      <w:proofErr w:type="spellStart"/>
      <w:r>
        <w:rPr>
          <w:rFonts w:eastAsia="Times New Roman" w:cs="Times New Roman"/>
          <w:szCs w:val="24"/>
        </w:rPr>
        <w:t>π</w:t>
      </w:r>
      <w:r>
        <w:rPr>
          <w:rFonts w:eastAsia="Times New Roman" w:cs="Times New Roman"/>
          <w:szCs w:val="24"/>
        </w:rPr>
        <w:t>ροσοντολόγιο</w:t>
      </w:r>
      <w:proofErr w:type="spellEnd"/>
      <w:r>
        <w:rPr>
          <w:rFonts w:eastAsia="Times New Roman" w:cs="Times New Roman"/>
          <w:szCs w:val="24"/>
        </w:rPr>
        <w:t>. Δηλαδή, να στείλουμε αυτόν ο οποίος ξέρει να μπογιατίζει, να πάει να κάνει κατάρτιση για να μπογιατίσει; Αυτό μας προτείνετε; Γι’ αυτό λέμε εμείς, λοιπόν, ότι ήταν ανορθολογικός ο τρόπος…</w:t>
      </w:r>
    </w:p>
    <w:p w14:paraId="1FBBA6A5"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νομίζω ότι πρότει</w:t>
      </w:r>
      <w:r>
        <w:rPr>
          <w:rFonts w:eastAsia="Times New Roman" w:cs="Times New Roman"/>
          <w:szCs w:val="24"/>
        </w:rPr>
        <w:t xml:space="preserve">νε αυτό. </w:t>
      </w:r>
    </w:p>
    <w:p w14:paraId="1FBBA6A6"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ΟΥΡΑΝΙΑ ΑΝΤ</w:t>
      </w:r>
      <w:r>
        <w:rPr>
          <w:rFonts w:eastAsia="Times New Roman" w:cs="Times New Roman"/>
          <w:b/>
          <w:szCs w:val="24"/>
        </w:rPr>
        <w:t>ΩΝΟΠΟΥΛΟΥ (</w:t>
      </w:r>
      <w:r>
        <w:rPr>
          <w:rFonts w:eastAsia="Times New Roman" w:cs="Times New Roman"/>
          <w:b/>
          <w:szCs w:val="24"/>
        </w:rPr>
        <w:t xml:space="preserve">Αναπληρώτρια Υπουργός Εργασίας, Κοινωνικής Ασφάλισης και Κοινωνικής Αλληλεγγύης): </w:t>
      </w:r>
      <w:r>
        <w:rPr>
          <w:rFonts w:eastAsia="Times New Roman" w:cs="Times New Roman"/>
          <w:szCs w:val="24"/>
        </w:rPr>
        <w:t xml:space="preserve">Επιτρέψτε μου να ολοκληρώσω. </w:t>
      </w:r>
    </w:p>
    <w:p w14:paraId="1FBBA6A7"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Άρα η ιδέα του ότι ο ένας άνθρωπος εργάζεται σε μια δουλειά και </w:t>
      </w:r>
      <w:r>
        <w:rPr>
          <w:rFonts w:eastAsia="Times New Roman" w:cs="Times New Roman"/>
          <w:szCs w:val="24"/>
        </w:rPr>
        <w:t xml:space="preserve">πάνω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w:t>
      </w:r>
      <w:r>
        <w:rPr>
          <w:rFonts w:eastAsia="Times New Roman" w:cs="Times New Roman"/>
          <w:szCs w:val="24"/>
        </w:rPr>
        <w:t>ή</w:t>
      </w:r>
      <w:r>
        <w:rPr>
          <w:rFonts w:eastAsia="Times New Roman" w:cs="Times New Roman"/>
          <w:szCs w:val="24"/>
        </w:rPr>
        <w:t xml:space="preserve"> </w:t>
      </w:r>
      <w:r>
        <w:rPr>
          <w:rFonts w:eastAsia="Times New Roman" w:cs="Times New Roman"/>
          <w:szCs w:val="24"/>
        </w:rPr>
        <w:t>τη δουλειά πρέπει να τον καταρτίσου</w:t>
      </w:r>
      <w:r>
        <w:rPr>
          <w:rFonts w:eastAsia="Times New Roman" w:cs="Times New Roman"/>
          <w:szCs w:val="24"/>
        </w:rPr>
        <w:t xml:space="preserve">με δεν προκύπτει. Δεν πρέπει να γίνεται έτσι η δουλειά. Πρέπει ο ΟΑΕΔ, όπως καταγράφει το ατομικό σχέδιο δράσης, να μας λέει ποιος από τους ανέργους πρέπει να πάει για κατάρτιση και ποιος δεν χρήζει κατάρτισης. </w:t>
      </w:r>
    </w:p>
    <w:p w14:paraId="1FBBA6A8"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Για παράδειγμα, πηγαίνει κάποιος να δουλέψει</w:t>
      </w:r>
      <w:r>
        <w:rPr>
          <w:rFonts w:eastAsia="Times New Roman" w:cs="Times New Roman"/>
          <w:szCs w:val="24"/>
        </w:rPr>
        <w:t xml:space="preserve"> σε ένα βενζινάδικο. Εάν ξέρει να χρησιμοποιεί </w:t>
      </w:r>
      <w:r>
        <w:rPr>
          <w:rFonts w:eastAsia="Times New Roman" w:cs="Times New Roman"/>
          <w:szCs w:val="24"/>
          <w:lang w:val="en-US"/>
        </w:rPr>
        <w:t>Excel</w:t>
      </w:r>
      <w:r>
        <w:rPr>
          <w:rFonts w:eastAsia="Times New Roman" w:cs="Times New Roman"/>
          <w:szCs w:val="24"/>
        </w:rPr>
        <w:t xml:space="preserve"> </w:t>
      </w:r>
      <w:r>
        <w:rPr>
          <w:rFonts w:eastAsia="Times New Roman" w:cs="Times New Roman"/>
          <w:szCs w:val="24"/>
        </w:rPr>
        <w:t xml:space="preserve">ενώ ο άλλος δεν ξέρει, τον προσλαμβάνει πιο εύκολο η εταιρεία. Αυτό μας λέει η διάγνωση αναγκών της αγοράς εργασίας. Οι ΤΠΕ είναι απαραίτητες σε όλα τα επαγγέλματα που υπάρχουν σήμερα. </w:t>
      </w:r>
    </w:p>
    <w:p w14:paraId="1FBBA6A9"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Όσο για τους πόρο</w:t>
      </w:r>
      <w:r>
        <w:rPr>
          <w:rFonts w:eastAsia="Times New Roman" w:cs="Times New Roman"/>
          <w:szCs w:val="24"/>
        </w:rPr>
        <w:t xml:space="preserve">υς, πάλι μπλέξατε κάποιους αριθμούς. Θέλω να επισημάνω στους πολίτες που πιθανόν μας παρακολουθούν αυτή τη στιγμή ότι όσον αφορά τη χρηματοδότηση, δεν υπάρχει κανένας </w:t>
      </w:r>
      <w:r>
        <w:rPr>
          <w:rFonts w:eastAsia="Times New Roman" w:cs="Times New Roman"/>
          <w:szCs w:val="24"/>
        </w:rPr>
        <w:lastRenderedPageBreak/>
        <w:t>κίνδυνος. Είναι τελείως ξεκάθαρη η εικόνα από πού έρχονται τα χρήματα και πότε θα εκχωρηθ</w:t>
      </w:r>
      <w:r>
        <w:rPr>
          <w:rFonts w:eastAsia="Times New Roman" w:cs="Times New Roman"/>
          <w:szCs w:val="24"/>
        </w:rPr>
        <w:t xml:space="preserve">ούν. Άρα δεν έχουμε κανένα πρόβλημα σε αυτό. </w:t>
      </w:r>
    </w:p>
    <w:p w14:paraId="1FBBA6AA"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Θέλω να κλείσω με μια παρατήρηση. Όσον αφορά τη μακροχρόνια ανεργία, θα πρέπει να είναι κατανοητό στον οποιονδήποτε, σε ένα μικρό παιδί, ότι όταν έχουμε μια χρονική διάρκεια πέντε, έξι ετών βαριάς ανεργίας για </w:t>
      </w:r>
      <w:r>
        <w:rPr>
          <w:rFonts w:eastAsia="Times New Roman" w:cs="Times New Roman"/>
          <w:szCs w:val="24"/>
        </w:rPr>
        <w:t xml:space="preserve">τη χώρα μας, όποιος μπαίνει και είναι άνεργος σήμερα, εάν δεν έχει βρει δουλειά μετά από δώδεκα μήνες περνάει στους μακροχρόνια ανέργους. Άρα ο όγκος και η μετάβαση από τη βραχυχρόνια ανεργία στην μακροχρόνια ανεργία είναι ένα πρόβλημα. </w:t>
      </w:r>
    </w:p>
    <w:p w14:paraId="1FBBA6AB"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Όμως, επισημαίνω ό</w:t>
      </w:r>
      <w:r>
        <w:rPr>
          <w:rFonts w:eastAsia="Times New Roman" w:cs="Times New Roman"/>
          <w:szCs w:val="24"/>
        </w:rPr>
        <w:t xml:space="preserve">τι όταν ήρθαμε εμείς σαν Κυβέρνηση, οι μακροχρόνια άνεργοι ήταν γύρω στις εννιακόσιες χιλιάδες. Σήμερα, πόσοι είναι; Μιλάμε για αρχές του 2015 μέχρι σήμερα. Κοιτάξτε το,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θα δείτε ότι έχει πέσει ο αριθμός. </w:t>
      </w:r>
    </w:p>
    <w:p w14:paraId="1FBBA6AC"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lastRenderedPageBreak/>
        <w:t>Επίσης, να επισημάνω ότι η Ε</w:t>
      </w:r>
      <w:r>
        <w:rPr>
          <w:rFonts w:eastAsia="Times New Roman" w:cs="Times New Roman"/>
          <w:szCs w:val="24"/>
        </w:rPr>
        <w:t>ΛΣΤΑΤ μας είπε χθες ότι όχι μόνο έπεσε το ποσοστό ανεργίας</w:t>
      </w:r>
      <w:r>
        <w:rPr>
          <w:rFonts w:eastAsia="Times New Roman" w:cs="Times New Roman"/>
          <w:szCs w:val="24"/>
        </w:rPr>
        <w:t>,</w:t>
      </w:r>
      <w:r>
        <w:rPr>
          <w:rFonts w:eastAsia="Times New Roman" w:cs="Times New Roman"/>
          <w:szCs w:val="24"/>
        </w:rPr>
        <w:t xml:space="preserve"> αλλά ότι έχουμε από τον Ιανουάριο του 2015 μέχρι σήμερα συν διακόσι</w:t>
      </w:r>
      <w:r>
        <w:rPr>
          <w:rFonts w:eastAsia="Times New Roman" w:cs="Times New Roman"/>
          <w:szCs w:val="24"/>
        </w:rPr>
        <w:t>ε</w:t>
      </w:r>
      <w:r>
        <w:rPr>
          <w:rFonts w:eastAsia="Times New Roman" w:cs="Times New Roman"/>
          <w:szCs w:val="24"/>
        </w:rPr>
        <w:t xml:space="preserve">ς χιλιάδες απασχολούμενους. Δηλαδή, διακόσιες χιλιάδες άνθρωποι παραπάνω έχουν απασχόληση σήμερα από ό,τι είχαμε το 2019. </w:t>
      </w:r>
    </w:p>
    <w:p w14:paraId="1FBBA6AD"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 xml:space="preserve">καταθέτω. Και αν κάνουμε καλά τη δουλειά μας ή όχι και οι αριθμοί αλλά και η κοινωνία μάς το λέει σε καθημερινή βάση. </w:t>
      </w:r>
    </w:p>
    <w:p w14:paraId="1FBBA6AE"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Εγώ, κύριε Πρόεδρε, έδωσα μια ευκαιρία να φταίει η έλλειψη χρηματοδότησης!</w:t>
      </w:r>
    </w:p>
    <w:p w14:paraId="1FBBA6AF"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w:t>
      </w:r>
      <w:r>
        <w:rPr>
          <w:rFonts w:eastAsia="Times New Roman" w:cs="Times New Roman"/>
          <w:szCs w:val="24"/>
        </w:rPr>
        <w:t xml:space="preserve">ι, δεν απαντήθηκε αυτό. </w:t>
      </w:r>
    </w:p>
    <w:p w14:paraId="1FBBA6B0"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r>
        <w:rPr>
          <w:rFonts w:eastAsia="Times New Roman" w:cs="Times New Roman"/>
          <w:szCs w:val="24"/>
        </w:rPr>
        <w:t>. Να</w:t>
      </w:r>
      <w:r>
        <w:rPr>
          <w:rFonts w:eastAsia="Times New Roman" w:cs="Times New Roman"/>
          <w:szCs w:val="24"/>
        </w:rPr>
        <w:t xml:space="preserve"> ευχαριστήσω τον συνάδελφο κ. </w:t>
      </w:r>
      <w:proofErr w:type="spellStart"/>
      <w:r>
        <w:rPr>
          <w:rFonts w:eastAsia="Times New Roman" w:cs="Times New Roman"/>
          <w:szCs w:val="24"/>
        </w:rPr>
        <w:t>Θεωνά</w:t>
      </w:r>
      <w:proofErr w:type="spellEnd"/>
      <w:r>
        <w:rPr>
          <w:rFonts w:eastAsia="Times New Roman" w:cs="Times New Roman"/>
          <w:szCs w:val="24"/>
        </w:rPr>
        <w:t xml:space="preserve"> για τη συντροφιά που μας έκανε και να θυμόμαστε ότι η ανεργία το 2009 ήταν 7,34%. Αυτό να το θυμόμαστε. </w:t>
      </w:r>
    </w:p>
    <w:p w14:paraId="1FBBA6B1" w14:textId="77777777" w:rsidR="00B341EB" w:rsidRDefault="001F132F">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w:t>
      </w:r>
      <w:r>
        <w:rPr>
          <w:rFonts w:eastAsia="Times New Roman" w:cs="Times New Roman"/>
          <w:szCs w:val="24"/>
        </w:rPr>
        <w:t xml:space="preserve">αυτό </w:t>
      </w:r>
      <w:r>
        <w:rPr>
          <w:rFonts w:eastAsia="Times New Roman" w:cs="Times New Roman"/>
          <w:szCs w:val="24"/>
        </w:rPr>
        <w:t>να λύσουμε τη συνεδρίαση;</w:t>
      </w:r>
    </w:p>
    <w:p w14:paraId="1FBBA6B2" w14:textId="77777777" w:rsidR="00B341EB" w:rsidRDefault="001F132F">
      <w:pPr>
        <w:spacing w:after="0"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1FBBA6B3" w14:textId="77777777" w:rsidR="00B341EB" w:rsidRDefault="001F132F">
      <w:pPr>
        <w:spacing w:after="0" w:line="600" w:lineRule="auto"/>
        <w:ind w:firstLine="720"/>
        <w:jc w:val="both"/>
        <w:rPr>
          <w:rFonts w:eastAsia="Times New Roman" w:cs="Times New Roman"/>
          <w:b/>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12.05΄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19 Σεπτεμβρίου 2016 και ώρα 18.00΄, με α</w:t>
      </w:r>
      <w:r>
        <w:rPr>
          <w:rFonts w:eastAsia="Times New Roman" w:cs="Times New Roman"/>
          <w:szCs w:val="24"/>
        </w:rPr>
        <w:t>ντικείμενο εργασιών του Σώματος κοινοβουλευτικό έλεγχο: συζήτηση επικαίρων ερωτήσεων.</w:t>
      </w:r>
    </w:p>
    <w:p w14:paraId="1FBBA6B4" w14:textId="77777777" w:rsidR="00B341EB" w:rsidRDefault="001F132F">
      <w:pPr>
        <w:spacing w:after="0" w:line="600" w:lineRule="auto"/>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lang w:val="en-US"/>
        </w:rPr>
        <w:t xml:space="preserve">    </w:t>
      </w:r>
      <w:r>
        <w:rPr>
          <w:rFonts w:eastAsia="Times New Roman" w:cs="Times New Roman"/>
          <w:b/>
          <w:szCs w:val="24"/>
        </w:rPr>
        <w:t xml:space="preserve"> </w:t>
      </w:r>
      <w:r>
        <w:rPr>
          <w:rFonts w:eastAsia="Times New Roman" w:cs="Times New Roman"/>
          <w:b/>
          <w:szCs w:val="24"/>
          <w:lang w:val="en-US"/>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ΟΙ ΓΡΑΜΜΑΤΕΙΣ</w:t>
      </w:r>
    </w:p>
    <w:p w14:paraId="1FBBA6B5" w14:textId="77777777" w:rsidR="00B341EB" w:rsidRDefault="00B341EB">
      <w:pPr>
        <w:spacing w:after="0" w:line="600" w:lineRule="auto"/>
        <w:ind w:firstLine="720"/>
        <w:jc w:val="both"/>
        <w:rPr>
          <w:rFonts w:eastAsia="Times New Roman" w:cs="Times New Roman"/>
          <w:szCs w:val="24"/>
        </w:rPr>
      </w:pPr>
    </w:p>
    <w:sectPr w:rsidR="00B341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jut94F2vVdINP1yo/pdhv4AnXg8=" w:salt="l3n4tFjmpa1a5QvBgfng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EB"/>
    <w:rsid w:val="001F132F"/>
    <w:rsid w:val="00B341EB"/>
    <w:rsid w:val="00C629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A4FA"/>
  <w15:docId w15:val="{A4D1B60E-20B6-439F-9F6F-54287B16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8390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839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315</MetadataID>
    <Session xmlns="641f345b-441b-4b81-9152-adc2e73ba5e1">Α´</Session>
    <Date xmlns="641f345b-441b-4b81-9152-adc2e73ba5e1">2016-09-15T21:00:00+00:00</Date>
    <Status xmlns="641f345b-441b-4b81-9152-adc2e73ba5e1">
      <Url>http://srv-sp1/praktika/Lists/Incoming_Metadata/EditForm.aspx?ID=315&amp;Source=/praktika/Recordings_Library/Forms/AllItems.aspx</Url>
      <Description>Δημοσιεύτηκε</Description>
    </Status>
    <Meeting xmlns="641f345b-441b-4b81-9152-adc2e73ba5e1">ΡϞ´</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3A07A-6CFC-452F-A215-B9448230C2D8}">
  <ds:schemaRef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 ds:uri="http://schemas.microsoft.com/office/infopath/2007/PartnerControls"/>
    <ds:schemaRef ds:uri="http://schemas.microsoft.com/office/2006/documentManagement/types"/>
    <ds:schemaRef ds:uri="641f345b-441b-4b81-9152-adc2e73ba5e1"/>
    <ds:schemaRef ds:uri="http://purl.org/dc/terms/"/>
  </ds:schemaRefs>
</ds:datastoreItem>
</file>

<file path=customXml/itemProps2.xml><?xml version="1.0" encoding="utf-8"?>
<ds:datastoreItem xmlns:ds="http://schemas.openxmlformats.org/officeDocument/2006/customXml" ds:itemID="{93735C6B-096B-4FAD-A53D-A4FF83AC3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EF912-BFED-47D9-B862-022E397D29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17922</Words>
  <Characters>96779</Characters>
  <Application>Microsoft Office Word</Application>
  <DocSecurity>0</DocSecurity>
  <Lines>806</Lines>
  <Paragraphs>228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114473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2016-09-22T10:08:00Z</dcterms:created>
  <dcterms:modified xsi:type="dcterms:W3CDTF">2016-09-22T10:08:00Z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