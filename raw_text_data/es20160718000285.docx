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CD6E3" w14:textId="77777777" w:rsidR="008634FC" w:rsidRPr="008634FC" w:rsidRDefault="008634FC" w:rsidP="008634FC">
      <w:pPr>
        <w:spacing w:after="0" w:line="360" w:lineRule="auto"/>
        <w:rPr>
          <w:ins w:id="0" w:author="Φλούδα Χριστίνα" w:date="2016-07-22T12:03:00Z"/>
          <w:rFonts w:eastAsia="Times New Roman"/>
          <w:szCs w:val="24"/>
          <w:lang w:eastAsia="en-US"/>
        </w:rPr>
      </w:pPr>
      <w:ins w:id="1" w:author="Φλούδα Χριστίνα" w:date="2016-07-22T12:03:00Z">
        <w:r w:rsidRPr="008634F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D1CBBED" w14:textId="77777777" w:rsidR="008634FC" w:rsidRPr="008634FC" w:rsidRDefault="008634FC" w:rsidP="008634FC">
      <w:pPr>
        <w:spacing w:after="0" w:line="360" w:lineRule="auto"/>
        <w:rPr>
          <w:ins w:id="2" w:author="Φλούδα Χριστίνα" w:date="2016-07-22T12:03:00Z"/>
          <w:rFonts w:eastAsia="Times New Roman"/>
          <w:szCs w:val="24"/>
          <w:lang w:eastAsia="en-US"/>
        </w:rPr>
      </w:pPr>
    </w:p>
    <w:p w14:paraId="4262376F" w14:textId="77777777" w:rsidR="008634FC" w:rsidRPr="008634FC" w:rsidRDefault="008634FC" w:rsidP="008634FC">
      <w:pPr>
        <w:spacing w:after="0" w:line="360" w:lineRule="auto"/>
        <w:rPr>
          <w:ins w:id="3" w:author="Φλούδα Χριστίνα" w:date="2016-07-22T12:03:00Z"/>
          <w:rFonts w:eastAsia="Times New Roman"/>
          <w:szCs w:val="24"/>
          <w:lang w:eastAsia="en-US"/>
        </w:rPr>
      </w:pPr>
      <w:ins w:id="4" w:author="Φλούδα Χριστίνα" w:date="2016-07-22T12:03:00Z">
        <w:r w:rsidRPr="008634FC">
          <w:rPr>
            <w:rFonts w:eastAsia="Times New Roman"/>
            <w:szCs w:val="24"/>
            <w:lang w:eastAsia="en-US"/>
          </w:rPr>
          <w:t>ΠΙΝΑΚΑΣ ΠΕΡΙΕΧΟΜΕΝΩΝ</w:t>
        </w:r>
      </w:ins>
    </w:p>
    <w:p w14:paraId="4CF569FA" w14:textId="77777777" w:rsidR="008634FC" w:rsidRPr="008634FC" w:rsidRDefault="008634FC" w:rsidP="008634FC">
      <w:pPr>
        <w:spacing w:after="0" w:line="360" w:lineRule="auto"/>
        <w:rPr>
          <w:ins w:id="5" w:author="Φλούδα Χριστίνα" w:date="2016-07-22T12:03:00Z"/>
          <w:rFonts w:eastAsia="Times New Roman"/>
          <w:szCs w:val="24"/>
          <w:lang w:eastAsia="en-US"/>
        </w:rPr>
      </w:pPr>
      <w:ins w:id="6" w:author="Φλούδα Χριστίνα" w:date="2016-07-22T12:03:00Z">
        <w:r w:rsidRPr="008634FC">
          <w:rPr>
            <w:rFonts w:eastAsia="Times New Roman"/>
            <w:szCs w:val="24"/>
            <w:lang w:eastAsia="en-US"/>
          </w:rPr>
          <w:t xml:space="preserve">ΙΖ΄ ΠΕΡΙΟΔΟΣ </w:t>
        </w:r>
      </w:ins>
    </w:p>
    <w:p w14:paraId="7DEF6EB0" w14:textId="77777777" w:rsidR="008634FC" w:rsidRPr="008634FC" w:rsidRDefault="008634FC" w:rsidP="008634FC">
      <w:pPr>
        <w:spacing w:after="0" w:line="360" w:lineRule="auto"/>
        <w:rPr>
          <w:ins w:id="7" w:author="Φλούδα Χριστίνα" w:date="2016-07-22T12:03:00Z"/>
          <w:rFonts w:eastAsia="Times New Roman"/>
          <w:szCs w:val="24"/>
          <w:lang w:eastAsia="en-US"/>
        </w:rPr>
      </w:pPr>
      <w:ins w:id="8" w:author="Φλούδα Χριστίνα" w:date="2016-07-22T12:03:00Z">
        <w:r w:rsidRPr="008634FC">
          <w:rPr>
            <w:rFonts w:eastAsia="Times New Roman"/>
            <w:szCs w:val="24"/>
            <w:lang w:eastAsia="en-US"/>
          </w:rPr>
          <w:t>ΠΡΟΕΔΡΕΥΟΜΕΝΗΣ ΚΟΙΝΟΒΟΥΛΕΥΤΙΚΗΣ ΔΗΜΟΚΡΑΤΙΑΣ</w:t>
        </w:r>
      </w:ins>
    </w:p>
    <w:p w14:paraId="65765217" w14:textId="77777777" w:rsidR="008634FC" w:rsidRPr="008634FC" w:rsidRDefault="008634FC" w:rsidP="008634FC">
      <w:pPr>
        <w:spacing w:after="0" w:line="360" w:lineRule="auto"/>
        <w:rPr>
          <w:ins w:id="9" w:author="Φλούδα Χριστίνα" w:date="2016-07-22T12:03:00Z"/>
          <w:rFonts w:eastAsia="Times New Roman"/>
          <w:szCs w:val="24"/>
          <w:lang w:eastAsia="en-US"/>
        </w:rPr>
      </w:pPr>
      <w:ins w:id="10" w:author="Φλούδα Χριστίνα" w:date="2016-07-22T12:03:00Z">
        <w:r w:rsidRPr="008634FC">
          <w:rPr>
            <w:rFonts w:eastAsia="Times New Roman"/>
            <w:szCs w:val="24"/>
            <w:lang w:eastAsia="en-US"/>
          </w:rPr>
          <w:t>ΣΥΝΟΔΟΣ Α΄</w:t>
        </w:r>
      </w:ins>
    </w:p>
    <w:p w14:paraId="07383BD0" w14:textId="77777777" w:rsidR="008634FC" w:rsidRPr="008634FC" w:rsidRDefault="008634FC" w:rsidP="008634FC">
      <w:pPr>
        <w:spacing w:after="0" w:line="360" w:lineRule="auto"/>
        <w:rPr>
          <w:ins w:id="11" w:author="Φλούδα Χριστίνα" w:date="2016-07-22T12:03:00Z"/>
          <w:rFonts w:eastAsia="Times New Roman"/>
          <w:szCs w:val="24"/>
          <w:lang w:eastAsia="en-US"/>
        </w:rPr>
      </w:pPr>
    </w:p>
    <w:p w14:paraId="135B4CEB" w14:textId="77777777" w:rsidR="008634FC" w:rsidRPr="008634FC" w:rsidRDefault="008634FC" w:rsidP="008634FC">
      <w:pPr>
        <w:spacing w:after="0" w:line="360" w:lineRule="auto"/>
        <w:rPr>
          <w:ins w:id="12" w:author="Φλούδα Χριστίνα" w:date="2016-07-22T12:03:00Z"/>
          <w:rFonts w:eastAsia="Times New Roman"/>
          <w:szCs w:val="24"/>
          <w:lang w:eastAsia="en-US"/>
        </w:rPr>
      </w:pPr>
      <w:ins w:id="13" w:author="Φλούδα Χριστίνα" w:date="2016-07-22T12:03:00Z">
        <w:r w:rsidRPr="008634FC">
          <w:rPr>
            <w:rFonts w:eastAsia="Times New Roman"/>
            <w:szCs w:val="24"/>
            <w:lang w:eastAsia="en-US"/>
          </w:rPr>
          <w:t>ΣΥΝΕΔΡΙΑΣΗ ΡΞΒ΄</w:t>
        </w:r>
      </w:ins>
    </w:p>
    <w:p w14:paraId="30A2893F" w14:textId="77777777" w:rsidR="008634FC" w:rsidRPr="008634FC" w:rsidRDefault="008634FC" w:rsidP="008634FC">
      <w:pPr>
        <w:spacing w:after="0" w:line="360" w:lineRule="auto"/>
        <w:rPr>
          <w:ins w:id="14" w:author="Φλούδα Χριστίνα" w:date="2016-07-22T12:03:00Z"/>
          <w:rFonts w:eastAsia="Times New Roman"/>
          <w:szCs w:val="24"/>
          <w:lang w:eastAsia="en-US"/>
        </w:rPr>
      </w:pPr>
      <w:ins w:id="15" w:author="Φλούδα Χριστίνα" w:date="2016-07-22T12:03:00Z">
        <w:r w:rsidRPr="008634FC">
          <w:rPr>
            <w:rFonts w:eastAsia="Times New Roman"/>
            <w:szCs w:val="24"/>
            <w:lang w:eastAsia="en-US"/>
          </w:rPr>
          <w:t>Δευτέρα  18 Ιουλίου 2016</w:t>
        </w:r>
      </w:ins>
    </w:p>
    <w:p w14:paraId="6678005D" w14:textId="77777777" w:rsidR="008634FC" w:rsidRPr="008634FC" w:rsidRDefault="008634FC" w:rsidP="008634FC">
      <w:pPr>
        <w:spacing w:after="0" w:line="360" w:lineRule="auto"/>
        <w:rPr>
          <w:ins w:id="16" w:author="Φλούδα Χριστίνα" w:date="2016-07-22T12:03:00Z"/>
          <w:rFonts w:eastAsia="Times New Roman"/>
          <w:szCs w:val="24"/>
          <w:lang w:eastAsia="en-US"/>
        </w:rPr>
      </w:pPr>
    </w:p>
    <w:p w14:paraId="24B2DEC2" w14:textId="77777777" w:rsidR="008634FC" w:rsidRPr="008634FC" w:rsidRDefault="008634FC" w:rsidP="008634FC">
      <w:pPr>
        <w:spacing w:after="0" w:line="360" w:lineRule="auto"/>
        <w:rPr>
          <w:ins w:id="17" w:author="Φλούδα Χριστίνα" w:date="2016-07-22T12:03:00Z"/>
          <w:rFonts w:eastAsia="Times New Roman"/>
          <w:szCs w:val="24"/>
          <w:lang w:eastAsia="en-US"/>
        </w:rPr>
      </w:pPr>
      <w:ins w:id="18" w:author="Φλούδα Χριστίνα" w:date="2016-07-22T12:03:00Z">
        <w:r w:rsidRPr="008634FC">
          <w:rPr>
            <w:rFonts w:eastAsia="Times New Roman"/>
            <w:szCs w:val="24"/>
            <w:lang w:eastAsia="en-US"/>
          </w:rPr>
          <w:t>ΘΕΜΑΤΑ</w:t>
        </w:r>
      </w:ins>
    </w:p>
    <w:p w14:paraId="7D186C53" w14:textId="77777777" w:rsidR="008634FC" w:rsidRPr="008634FC" w:rsidRDefault="008634FC" w:rsidP="008634FC">
      <w:pPr>
        <w:spacing w:after="0" w:line="360" w:lineRule="auto"/>
        <w:rPr>
          <w:ins w:id="19" w:author="Φλούδα Χριστίνα" w:date="2016-07-22T12:03:00Z"/>
          <w:rFonts w:eastAsia="Times New Roman"/>
          <w:szCs w:val="24"/>
          <w:lang w:eastAsia="en-US"/>
        </w:rPr>
      </w:pPr>
      <w:ins w:id="20" w:author="Φλούδα Χριστίνα" w:date="2016-07-22T12:03:00Z">
        <w:r w:rsidRPr="008634FC">
          <w:rPr>
            <w:rFonts w:eastAsia="Times New Roman"/>
            <w:szCs w:val="24"/>
            <w:lang w:eastAsia="en-US"/>
          </w:rPr>
          <w:t xml:space="preserve"> </w:t>
        </w:r>
        <w:r w:rsidRPr="008634FC">
          <w:rPr>
            <w:rFonts w:eastAsia="Times New Roman"/>
            <w:szCs w:val="24"/>
            <w:lang w:eastAsia="en-US"/>
          </w:rPr>
          <w:br/>
          <w:t xml:space="preserve">Α. ΕΙΔΙΚΑ ΘΕΜΑΤΑ </w:t>
        </w:r>
        <w:r w:rsidRPr="008634FC">
          <w:rPr>
            <w:rFonts w:eastAsia="Times New Roman"/>
            <w:szCs w:val="24"/>
            <w:lang w:eastAsia="en-US"/>
          </w:rPr>
          <w:br/>
          <w:t xml:space="preserve">1. Επικύρωση Πρακτικών, σελ. </w:t>
        </w:r>
        <w:r w:rsidRPr="008634FC">
          <w:rPr>
            <w:rFonts w:eastAsia="Times New Roman"/>
            <w:szCs w:val="24"/>
            <w:lang w:eastAsia="en-US"/>
          </w:rPr>
          <w:br/>
          <w:t xml:space="preserve">2.  Άδεια απουσίας του Βουλευτή κ. Σ. Γεωργιάδη, σελ. </w:t>
        </w:r>
        <w:r w:rsidRPr="008634FC">
          <w:rPr>
            <w:rFonts w:eastAsia="Times New Roman"/>
            <w:szCs w:val="24"/>
            <w:lang w:eastAsia="en-US"/>
          </w:rPr>
          <w:br/>
          <w:t xml:space="preserve">3. Επί διαδικαστικού θέματος, σελ. </w:t>
        </w:r>
        <w:r w:rsidRPr="008634FC">
          <w:rPr>
            <w:rFonts w:eastAsia="Times New Roman"/>
            <w:szCs w:val="24"/>
            <w:lang w:eastAsia="en-US"/>
          </w:rPr>
          <w:br/>
          <w:t xml:space="preserve"> </w:t>
        </w:r>
        <w:r w:rsidRPr="008634FC">
          <w:rPr>
            <w:rFonts w:eastAsia="Times New Roman"/>
            <w:szCs w:val="24"/>
            <w:lang w:eastAsia="en-US"/>
          </w:rPr>
          <w:br/>
          <w:t xml:space="preserve">Β. ΚΟΙΝΟΒΟΥΛΕΥΤΙΚΟΣ ΕΛΕΓΧΟΣ </w:t>
        </w:r>
        <w:r w:rsidRPr="008634FC">
          <w:rPr>
            <w:rFonts w:eastAsia="Times New Roman"/>
            <w:szCs w:val="24"/>
            <w:lang w:eastAsia="en-US"/>
          </w:rPr>
          <w:br/>
          <w:t>1. Συζήτηση επικαίρων ερωτήσεων:</w:t>
        </w:r>
        <w:r w:rsidRPr="008634FC">
          <w:rPr>
            <w:rFonts w:eastAsia="Times New Roman"/>
            <w:szCs w:val="24"/>
            <w:lang w:eastAsia="en-US"/>
          </w:rPr>
          <w:br/>
          <w:t xml:space="preserve">    α) Προς τον Υπουργό Παιδείας,  Έρευνας και Θρησκευμάτων:</w:t>
        </w:r>
      </w:ins>
    </w:p>
    <w:p w14:paraId="2D00A0AB" w14:textId="77777777" w:rsidR="008634FC" w:rsidRPr="008634FC" w:rsidRDefault="008634FC" w:rsidP="008634FC">
      <w:pPr>
        <w:spacing w:after="0" w:line="360" w:lineRule="auto"/>
        <w:rPr>
          <w:ins w:id="21" w:author="Φλούδα Χριστίνα" w:date="2016-07-22T12:03:00Z"/>
          <w:rFonts w:eastAsia="Times New Roman"/>
          <w:szCs w:val="24"/>
          <w:lang w:eastAsia="en-US"/>
        </w:rPr>
      </w:pPr>
      <w:ins w:id="22" w:author="Φλούδα Χριστίνα" w:date="2016-07-22T12:03:00Z">
        <w:r w:rsidRPr="008634FC">
          <w:rPr>
            <w:rFonts w:eastAsia="Times New Roman"/>
            <w:szCs w:val="24"/>
            <w:lang w:eastAsia="en-US"/>
          </w:rPr>
          <w:t xml:space="preserve">        i. σχετικά με την μετατροπή της Σχολής Επαγγελματικής Κατάρτισης (ΣΕΚ) Επιδαύρου σε Δημόσιο Ινστιτούτο Επαγγελματικής Κατάρτισης (ΔΙΕΚ) ενηλίκων, σελ. </w:t>
        </w:r>
        <w:r w:rsidRPr="008634FC">
          <w:rPr>
            <w:rFonts w:eastAsia="Times New Roman"/>
            <w:szCs w:val="24"/>
            <w:lang w:eastAsia="en-US"/>
          </w:rPr>
          <w:br/>
          <w:t xml:space="preserve">        ii. σχετικά με την εξασφάλιση του απαραίτητου εξοπλισμού προκειμένου να λειτουργήσουν από τον Σεπτέμβρη οι πέντε έτοιμες σχολικές μονάδες στον Δήμο Ρεθύμνου, σελ. </w:t>
        </w:r>
        <w:r w:rsidRPr="008634FC">
          <w:rPr>
            <w:rFonts w:eastAsia="Times New Roman"/>
            <w:szCs w:val="24"/>
            <w:lang w:eastAsia="en-US"/>
          </w:rPr>
          <w:br/>
          <w:t xml:space="preserve">    β) Προς τον Υπουργό Εργασίας, Κοινωνικής Ασφάλισης και Κοινωνικής Αλληλεγγύης:</w:t>
        </w:r>
        <w:r w:rsidRPr="008634FC">
          <w:rPr>
            <w:rFonts w:eastAsia="Times New Roman"/>
            <w:szCs w:val="24"/>
            <w:lang w:eastAsia="en-US"/>
          </w:rPr>
          <w:br/>
          <w:t xml:space="preserve">        i. σχετικά με την εφαρμογή κριτηρίου εντοπιότητας στις προσλήψεις προσωπικού από την εταιρεία FRAPORT Α.Ε., σελ. </w:t>
        </w:r>
        <w:r w:rsidRPr="008634FC">
          <w:rPr>
            <w:rFonts w:eastAsia="Times New Roman"/>
            <w:szCs w:val="24"/>
            <w:lang w:eastAsia="en-US"/>
          </w:rPr>
          <w:br/>
          <w:t xml:space="preserve">        ii. σχετικά με την εναρμόνιση των Διαδικασιών Αποπληρωμής Δανείων Τρίτεκνων Οικογενειών του Ιδιωτικού Τομέα με τις Τρίτεκνες Οικογένειες του Δημοσίου, σελ. </w:t>
        </w:r>
        <w:r w:rsidRPr="008634FC">
          <w:rPr>
            <w:rFonts w:eastAsia="Times New Roman"/>
            <w:szCs w:val="24"/>
            <w:lang w:eastAsia="en-US"/>
          </w:rPr>
          <w:br/>
          <w:t xml:space="preserve">       iii. σχετικά με τα θανατηφόρα εργατικά ατυχήματα σε λατομεία της περιφερειακής ενότητας Δράμας, σελ. </w:t>
        </w:r>
        <w:r w:rsidRPr="008634FC">
          <w:rPr>
            <w:rFonts w:eastAsia="Times New Roman"/>
            <w:szCs w:val="24"/>
            <w:lang w:eastAsia="en-US"/>
          </w:rPr>
          <w:br/>
          <w:t xml:space="preserve">       iv. σχετικά με την κατάργηση του ΕΚΑΣ, σελ. </w:t>
        </w:r>
        <w:r w:rsidRPr="008634FC">
          <w:rPr>
            <w:rFonts w:eastAsia="Times New Roman"/>
            <w:szCs w:val="24"/>
            <w:lang w:eastAsia="en-US"/>
          </w:rPr>
          <w:br/>
          <w:t xml:space="preserve">    γ) Προς τον Υπουργό Υποδομών, Μεταφορών και Δικτύων, σχετικά με την  κατασκευή του οδικού άξονα Φλώρινας - Πτολεμαΐδας, σελ. </w:t>
        </w:r>
        <w:r w:rsidRPr="008634FC">
          <w:rPr>
            <w:rFonts w:eastAsia="Times New Roman"/>
            <w:szCs w:val="24"/>
            <w:lang w:eastAsia="en-US"/>
          </w:rPr>
          <w:br/>
          <w:t xml:space="preserve">2. Συζήτηση επίκαιρης επερώτησης 15 Βουλευτών της Νέας Δημοκρατίας προς τους Υπουργούς Εξωτερικών και τον Αναπληρωτή Υπουργό Ευρωπαϊκών Υποθέσεων, Εσωτερικών και Διοικητικής Ανασυγκρότησης και Αναπληρωτές Υπουργούς Μεταναστευτικής Πολιτικής και Προστασίας του Πολίτη και Οικονομίας, Ανάπτυξης και Τουρισμού, με θέμα «Ανέτοιμη η Κυβέρνηση να απορροφήσει τα ευρωπαϊκά κονδύλια του Ταμείου Ασύλου, Μετανάστευσης και  Ένταξης και του Ταμείου Εσωτερικής Ασφάλειας», σελ. </w:t>
        </w:r>
        <w:r w:rsidRPr="008634FC">
          <w:rPr>
            <w:rFonts w:eastAsia="Times New Roman"/>
            <w:szCs w:val="24"/>
            <w:lang w:eastAsia="en-US"/>
          </w:rPr>
          <w:br/>
          <w:t xml:space="preserve"> </w:t>
        </w:r>
        <w:r w:rsidRPr="008634FC">
          <w:rPr>
            <w:rFonts w:eastAsia="Times New Roman"/>
            <w:szCs w:val="24"/>
            <w:lang w:eastAsia="en-US"/>
          </w:rPr>
          <w:br/>
          <w:t xml:space="preserve">Γ. ΝΟΜΟΘΕΤΙΚΗ ΕΡΓΑΣΙΑ </w:t>
        </w:r>
        <w:r w:rsidRPr="008634FC">
          <w:rPr>
            <w:rFonts w:eastAsia="Times New Roman"/>
            <w:szCs w:val="24"/>
            <w:lang w:eastAsia="en-US"/>
          </w:rPr>
          <w:br/>
          <w:t>Κατάθεση σχεδίου νόμου:</w:t>
        </w:r>
      </w:ins>
    </w:p>
    <w:p w14:paraId="0C2084FC" w14:textId="77777777" w:rsidR="008634FC" w:rsidRPr="008634FC" w:rsidRDefault="008634FC" w:rsidP="008634FC">
      <w:pPr>
        <w:spacing w:after="0" w:line="360" w:lineRule="auto"/>
        <w:rPr>
          <w:ins w:id="23" w:author="Φλούδα Χριστίνα" w:date="2016-07-22T12:03:00Z"/>
          <w:rFonts w:eastAsia="Times New Roman"/>
          <w:szCs w:val="24"/>
          <w:lang w:eastAsia="en-US"/>
        </w:rPr>
      </w:pPr>
      <w:ins w:id="24" w:author="Φλούδα Χριστίνα" w:date="2016-07-22T12:03:00Z">
        <w:r w:rsidRPr="008634FC">
          <w:rPr>
            <w:rFonts w:eastAsia="Times New Roman"/>
            <w:szCs w:val="24"/>
            <w:lang w:eastAsia="en-US"/>
          </w:rPr>
          <w:t xml:space="preserve">Οι Υπουργοί Υγείας, Οικονομίας, Ανάπτυξης και Τουρισμού, Οικονομικών, Αγροτικής Ανάπτυξης και Τροφίμων, ο Αναπληρωτής Υπουργός Οικονομικών, καθώς και η Υφυπουργός Οικονομίας, Ανάπτυξης και Τουρισμού κατέθεσαν στις 15.7.2016 σχέδιο νόμου: «Προσαρμογή της ελληνικής νομοθεσίας προς την Οδηγία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(αριθμ. L 127/1 της 29.4.2014), όπως το Παράρτημα II της Οδηγίας αυτής τροποποιήθηκε με την κατ’ εξουσιοδότηση εκδοθείσα Οδηγία 2014/109/ΕΕ της Επιτροπής της 10ης Οκτωβρίου 2014 για την τροποποίηση του Παραρτήματος II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 σελ. </w:t>
        </w:r>
        <w:r w:rsidRPr="008634FC">
          <w:rPr>
            <w:rFonts w:eastAsia="Times New Roman"/>
            <w:szCs w:val="24"/>
            <w:lang w:eastAsia="en-US"/>
          </w:rPr>
          <w:br/>
        </w:r>
      </w:ins>
    </w:p>
    <w:p w14:paraId="569A6840" w14:textId="77777777" w:rsidR="008634FC" w:rsidRPr="008634FC" w:rsidRDefault="008634FC" w:rsidP="008634FC">
      <w:pPr>
        <w:spacing w:after="0" w:line="360" w:lineRule="auto"/>
        <w:rPr>
          <w:ins w:id="25" w:author="Φλούδα Χριστίνα" w:date="2016-07-22T12:03:00Z"/>
          <w:rFonts w:eastAsia="Times New Roman"/>
          <w:szCs w:val="24"/>
          <w:lang w:eastAsia="en-US"/>
        </w:rPr>
      </w:pPr>
    </w:p>
    <w:p w14:paraId="7C9E3BA2" w14:textId="77777777" w:rsidR="008634FC" w:rsidRPr="008634FC" w:rsidRDefault="008634FC" w:rsidP="008634FC">
      <w:pPr>
        <w:spacing w:after="0" w:line="360" w:lineRule="auto"/>
        <w:rPr>
          <w:ins w:id="26" w:author="Φλούδα Χριστίνα" w:date="2016-07-22T12:03:00Z"/>
          <w:rFonts w:eastAsia="Times New Roman"/>
          <w:szCs w:val="24"/>
          <w:lang w:eastAsia="en-US"/>
        </w:rPr>
      </w:pPr>
      <w:ins w:id="27" w:author="Φλούδα Χριστίνα" w:date="2016-07-22T12:03:00Z">
        <w:r w:rsidRPr="008634FC">
          <w:rPr>
            <w:rFonts w:eastAsia="Times New Roman"/>
            <w:szCs w:val="24"/>
            <w:lang w:eastAsia="en-US"/>
          </w:rPr>
          <w:t>ΠΡΟΕΔΡΕΥΟΝΤΕΣ</w:t>
        </w:r>
      </w:ins>
    </w:p>
    <w:p w14:paraId="5D62B4A1" w14:textId="77777777" w:rsidR="008634FC" w:rsidRPr="008634FC" w:rsidRDefault="008634FC" w:rsidP="008634FC">
      <w:pPr>
        <w:spacing w:after="0" w:line="360" w:lineRule="auto"/>
        <w:rPr>
          <w:ins w:id="28" w:author="Φλούδα Χριστίνα" w:date="2016-07-22T12:03:00Z"/>
          <w:rFonts w:eastAsia="Times New Roman"/>
          <w:szCs w:val="24"/>
          <w:lang w:eastAsia="en-US"/>
        </w:rPr>
      </w:pPr>
      <w:ins w:id="29" w:author="Φλούδα Χριστίνα" w:date="2016-07-22T12:03:00Z">
        <w:r w:rsidRPr="008634FC">
          <w:rPr>
            <w:rFonts w:eastAsia="Times New Roman"/>
            <w:szCs w:val="24"/>
            <w:lang w:eastAsia="en-US"/>
          </w:rPr>
          <w:t>ΛΥΚΟΥΔΗΣ Σ. , σελ.</w:t>
        </w:r>
        <w:r w:rsidRPr="008634FC">
          <w:rPr>
            <w:rFonts w:eastAsia="Times New Roman"/>
            <w:szCs w:val="24"/>
            <w:lang w:eastAsia="en-US"/>
          </w:rPr>
          <w:br/>
          <w:t>ΧΡΙΣΤΟΔΟΥΛΟΠΟΥΛΟΥ Α. , σελ.</w:t>
        </w:r>
      </w:ins>
    </w:p>
    <w:p w14:paraId="2EB86B37" w14:textId="77777777" w:rsidR="008634FC" w:rsidRPr="008634FC" w:rsidRDefault="008634FC" w:rsidP="008634FC">
      <w:pPr>
        <w:spacing w:after="0" w:line="360" w:lineRule="auto"/>
        <w:rPr>
          <w:ins w:id="30" w:author="Φλούδα Χριστίνα" w:date="2016-07-22T12:03:00Z"/>
          <w:rFonts w:eastAsia="Times New Roman"/>
          <w:szCs w:val="24"/>
          <w:lang w:eastAsia="en-US"/>
        </w:rPr>
      </w:pPr>
    </w:p>
    <w:p w14:paraId="73F5F7F1" w14:textId="77777777" w:rsidR="008634FC" w:rsidRPr="008634FC" w:rsidRDefault="008634FC" w:rsidP="008634FC">
      <w:pPr>
        <w:spacing w:after="0" w:line="360" w:lineRule="auto"/>
        <w:rPr>
          <w:ins w:id="31" w:author="Φλούδα Χριστίνα" w:date="2016-07-22T12:03:00Z"/>
          <w:rFonts w:eastAsia="Times New Roman"/>
          <w:szCs w:val="24"/>
          <w:lang w:eastAsia="en-US"/>
        </w:rPr>
      </w:pPr>
    </w:p>
    <w:p w14:paraId="3E35C605" w14:textId="77777777" w:rsidR="008634FC" w:rsidRPr="008634FC" w:rsidRDefault="008634FC" w:rsidP="008634FC">
      <w:pPr>
        <w:spacing w:after="0" w:line="360" w:lineRule="auto"/>
        <w:rPr>
          <w:ins w:id="32" w:author="Φλούδα Χριστίνα" w:date="2016-07-22T12:03:00Z"/>
          <w:rFonts w:eastAsia="Times New Roman"/>
          <w:szCs w:val="24"/>
          <w:lang w:eastAsia="en-US"/>
        </w:rPr>
      </w:pPr>
      <w:ins w:id="33" w:author="Φλούδα Χριστίνα" w:date="2016-07-22T12:03:00Z">
        <w:r w:rsidRPr="008634FC">
          <w:rPr>
            <w:rFonts w:eastAsia="Times New Roman"/>
            <w:szCs w:val="24"/>
            <w:lang w:eastAsia="en-US"/>
          </w:rPr>
          <w:t>ΟΜΙΛΗΤΕΣ</w:t>
        </w:r>
      </w:ins>
    </w:p>
    <w:p w14:paraId="1B7B482E" w14:textId="2FFA9631" w:rsidR="008634FC" w:rsidRDefault="008634FC" w:rsidP="008634FC">
      <w:pPr>
        <w:spacing w:line="600" w:lineRule="auto"/>
        <w:ind w:firstLine="720"/>
        <w:jc w:val="both"/>
        <w:rPr>
          <w:ins w:id="34" w:author="Φλούδα Χριστίνα" w:date="2016-07-22T12:03:00Z"/>
          <w:rFonts w:eastAsia="Times New Roman"/>
          <w:szCs w:val="24"/>
        </w:rPr>
        <w:pPrChange w:id="35" w:author="Φλούδα Χριστίνα" w:date="2016-07-22T12:03:00Z">
          <w:pPr>
            <w:spacing w:line="600" w:lineRule="auto"/>
            <w:ind w:firstLine="720"/>
            <w:jc w:val="center"/>
          </w:pPr>
        </w:pPrChange>
      </w:pPr>
      <w:ins w:id="36" w:author="Φλούδα Χριστίνα" w:date="2016-07-22T12:03:00Z">
        <w:r w:rsidRPr="008634FC">
          <w:rPr>
            <w:rFonts w:eastAsia="Times New Roman"/>
            <w:szCs w:val="24"/>
            <w:lang w:eastAsia="en-US"/>
          </w:rPr>
          <w:br/>
          <w:t>Α. Επί διαδικαστικού θέματος:</w:t>
        </w:r>
        <w:r w:rsidRPr="008634FC">
          <w:rPr>
            <w:rFonts w:eastAsia="Times New Roman"/>
            <w:szCs w:val="24"/>
            <w:lang w:eastAsia="en-US"/>
          </w:rPr>
          <w:br/>
          <w:t>ΚΙΚΙΛΙΑΣ Β. , σελ.</w:t>
        </w:r>
        <w:r w:rsidRPr="008634FC">
          <w:rPr>
            <w:rFonts w:eastAsia="Times New Roman"/>
            <w:szCs w:val="24"/>
            <w:lang w:eastAsia="en-US"/>
          </w:rPr>
          <w:br/>
          <w:t>ΚΟΥΤΣΟΥΚΟΣ Γ. , σελ.</w:t>
        </w:r>
        <w:r w:rsidRPr="008634FC">
          <w:rPr>
            <w:rFonts w:eastAsia="Times New Roman"/>
            <w:szCs w:val="24"/>
            <w:lang w:eastAsia="en-US"/>
          </w:rPr>
          <w:br/>
          <w:t>ΛΥΚΟΥΔΗΣ Σ. , σελ.</w:t>
        </w:r>
        <w:r w:rsidRPr="008634FC">
          <w:rPr>
            <w:rFonts w:eastAsia="Times New Roman"/>
            <w:szCs w:val="24"/>
            <w:lang w:eastAsia="en-US"/>
          </w:rPr>
          <w:br/>
        </w:r>
        <w:r w:rsidRPr="008634FC">
          <w:rPr>
            <w:rFonts w:eastAsia="Times New Roman"/>
            <w:szCs w:val="24"/>
            <w:lang w:eastAsia="en-US"/>
          </w:rPr>
          <w:br/>
          <w:t>Β. Επί των επικαίρων ερωτήσεων:</w:t>
        </w:r>
        <w:r w:rsidRPr="008634FC">
          <w:rPr>
            <w:rFonts w:eastAsia="Times New Roman"/>
            <w:szCs w:val="24"/>
            <w:lang w:eastAsia="en-US"/>
          </w:rPr>
          <w:br/>
          <w:t>ΑΝΤΩΝΙΑΔΗΣ Ι. , σελ.</w:t>
        </w:r>
        <w:r w:rsidRPr="008634FC">
          <w:rPr>
            <w:rFonts w:eastAsia="Times New Roman"/>
            <w:szCs w:val="24"/>
            <w:lang w:eastAsia="en-US"/>
          </w:rPr>
          <w:br/>
          <w:t>ΔΕΛΗΣ Ι. , σελ.</w:t>
        </w:r>
        <w:r w:rsidRPr="008634FC">
          <w:rPr>
            <w:rFonts w:eastAsia="Times New Roman"/>
            <w:szCs w:val="24"/>
            <w:lang w:eastAsia="en-US"/>
          </w:rPr>
          <w:br/>
          <w:t>ΔΡΙΤΣΑΣ Θ. , σελ.</w:t>
        </w:r>
        <w:r w:rsidRPr="008634FC">
          <w:rPr>
            <w:rFonts w:eastAsia="Times New Roman"/>
            <w:szCs w:val="24"/>
            <w:lang w:eastAsia="en-US"/>
          </w:rPr>
          <w:br/>
          <w:t>ΚΑΤΡΟΥΓΚΑΛΟΣ Γ. , σελ.</w:t>
        </w:r>
        <w:r w:rsidRPr="008634FC">
          <w:rPr>
            <w:rFonts w:eastAsia="Times New Roman"/>
            <w:szCs w:val="24"/>
            <w:lang w:eastAsia="en-US"/>
          </w:rPr>
          <w:br/>
          <w:t>ΚΑΤΣΑΦΑΔΟΣ Κ. , σελ.</w:t>
        </w:r>
        <w:r w:rsidRPr="008634FC">
          <w:rPr>
            <w:rFonts w:eastAsia="Times New Roman"/>
            <w:szCs w:val="24"/>
            <w:lang w:eastAsia="en-US"/>
          </w:rPr>
          <w:br/>
          <w:t>ΚΕΓΚΕΡΟΓΛΟΥ Β. , σελ.</w:t>
        </w:r>
        <w:r w:rsidRPr="008634FC">
          <w:rPr>
            <w:rFonts w:eastAsia="Times New Roman"/>
            <w:szCs w:val="24"/>
            <w:lang w:eastAsia="en-US"/>
          </w:rPr>
          <w:br/>
          <w:t>ΜΑΝΙΑΤΗΣ Ι. , σελ.</w:t>
        </w:r>
        <w:r w:rsidRPr="008634FC">
          <w:rPr>
            <w:rFonts w:eastAsia="Times New Roman"/>
            <w:szCs w:val="24"/>
            <w:lang w:eastAsia="en-US"/>
          </w:rPr>
          <w:br/>
          <w:t>ΜΠΑΛΩΜΕΝΑΚΗΣ Α. , σελ.</w:t>
        </w:r>
        <w:r w:rsidRPr="008634FC">
          <w:rPr>
            <w:rFonts w:eastAsia="Times New Roman"/>
            <w:szCs w:val="24"/>
            <w:lang w:eastAsia="en-US"/>
          </w:rPr>
          <w:br/>
          <w:t>ΠΑΠΑΚΩΣΤΑ - ΣΙΔΗΡΟΠΟΥΛΟΥ Α. , σελ.</w:t>
        </w:r>
        <w:r w:rsidRPr="008634FC">
          <w:rPr>
            <w:rFonts w:eastAsia="Times New Roman"/>
            <w:szCs w:val="24"/>
            <w:lang w:eastAsia="en-US"/>
          </w:rPr>
          <w:br/>
          <w:t>ΠΕΛΕΓΡΙΝΗΣ Θ. , σελ.</w:t>
        </w:r>
        <w:r w:rsidRPr="008634FC">
          <w:rPr>
            <w:rFonts w:eastAsia="Times New Roman"/>
            <w:szCs w:val="24"/>
            <w:lang w:eastAsia="en-US"/>
          </w:rPr>
          <w:br/>
          <w:t>ΠΕΤΡΟΠΟΥΛΟΣ Α. , σελ.</w:t>
        </w:r>
        <w:r w:rsidRPr="008634FC">
          <w:rPr>
            <w:rFonts w:eastAsia="Times New Roman"/>
            <w:szCs w:val="24"/>
            <w:lang w:eastAsia="en-US"/>
          </w:rPr>
          <w:br/>
          <w:t>ΣΠΙΡΤΖΗΣ Χ. , σελ.</w:t>
        </w:r>
        <w:r w:rsidRPr="008634FC">
          <w:rPr>
            <w:rFonts w:eastAsia="Times New Roman"/>
            <w:szCs w:val="24"/>
            <w:lang w:eastAsia="en-US"/>
          </w:rPr>
          <w:br/>
        </w:r>
        <w:r w:rsidRPr="008634FC">
          <w:rPr>
            <w:rFonts w:eastAsia="Times New Roman"/>
            <w:szCs w:val="24"/>
            <w:lang w:eastAsia="en-US"/>
          </w:rPr>
          <w:br/>
          <w:t>Γ. Επί της επίκαιρης επερώτησης:</w:t>
        </w:r>
        <w:r w:rsidRPr="008634FC">
          <w:rPr>
            <w:rFonts w:eastAsia="Times New Roman"/>
            <w:szCs w:val="24"/>
            <w:lang w:eastAsia="en-US"/>
          </w:rPr>
          <w:br/>
          <w:t>ΑΣΗΜΑΚΟΠΟΥΛΟΥ  Ά. , σελ.</w:t>
        </w:r>
        <w:r w:rsidRPr="008634FC">
          <w:rPr>
            <w:rFonts w:eastAsia="Times New Roman"/>
            <w:szCs w:val="24"/>
            <w:lang w:eastAsia="en-US"/>
          </w:rPr>
          <w:br/>
          <w:t>ΘΕΟΧΑΡΟΠΟΥΛΟΣ Α. , σελ.</w:t>
        </w:r>
        <w:r w:rsidRPr="008634FC">
          <w:rPr>
            <w:rFonts w:eastAsia="Times New Roman"/>
            <w:szCs w:val="24"/>
            <w:lang w:eastAsia="en-US"/>
          </w:rPr>
          <w:br/>
          <w:t>ΚΑΛΑΦΑΤΗΣ Σ. , σελ.</w:t>
        </w:r>
        <w:r w:rsidRPr="008634FC">
          <w:rPr>
            <w:rFonts w:eastAsia="Times New Roman"/>
            <w:szCs w:val="24"/>
            <w:lang w:eastAsia="en-US"/>
          </w:rPr>
          <w:br/>
          <w:t>ΚΑΡΡΑΣ Γ. , σελ.</w:t>
        </w:r>
        <w:r w:rsidRPr="008634FC">
          <w:rPr>
            <w:rFonts w:eastAsia="Times New Roman"/>
            <w:szCs w:val="24"/>
            <w:lang w:eastAsia="en-US"/>
          </w:rPr>
          <w:br/>
          <w:t>ΚΑΤΣΩΤΗΣ Χ. , σελ.</w:t>
        </w:r>
        <w:r w:rsidRPr="008634FC">
          <w:rPr>
            <w:rFonts w:eastAsia="Times New Roman"/>
            <w:szCs w:val="24"/>
            <w:lang w:eastAsia="en-US"/>
          </w:rPr>
          <w:br/>
          <w:t>ΚΕΦΑΛΙΔΟΥ Χ. , σελ.</w:t>
        </w:r>
        <w:r w:rsidRPr="008634FC">
          <w:rPr>
            <w:rFonts w:eastAsia="Times New Roman"/>
            <w:szCs w:val="24"/>
            <w:lang w:eastAsia="en-US"/>
          </w:rPr>
          <w:br/>
          <w:t>ΚΙΚΙΛΙΑΣ Β. , σελ.</w:t>
        </w:r>
        <w:r w:rsidRPr="008634FC">
          <w:rPr>
            <w:rFonts w:eastAsia="Times New Roman"/>
            <w:szCs w:val="24"/>
            <w:lang w:eastAsia="en-US"/>
          </w:rPr>
          <w:br/>
          <w:t>ΚΥΡΙΑΖΙΔΗΣ Δ. , σελ.</w:t>
        </w:r>
        <w:r w:rsidRPr="008634FC">
          <w:rPr>
            <w:rFonts w:eastAsia="Times New Roman"/>
            <w:szCs w:val="24"/>
            <w:lang w:eastAsia="en-US"/>
          </w:rPr>
          <w:br/>
          <w:t>ΜΟΥΖΑΛΑΣ Γ. , σελ.</w:t>
        </w:r>
        <w:r w:rsidRPr="008634FC">
          <w:rPr>
            <w:rFonts w:eastAsia="Times New Roman"/>
            <w:szCs w:val="24"/>
            <w:lang w:eastAsia="en-US"/>
          </w:rPr>
          <w:br/>
          <w:t>ΠΑΠΑΧΡΙΣΤΟΠΟΥΛΟΣ Α. , σελ.</w:t>
        </w:r>
        <w:r w:rsidRPr="008634FC">
          <w:rPr>
            <w:rFonts w:eastAsia="Times New Roman"/>
            <w:szCs w:val="24"/>
            <w:lang w:eastAsia="en-US"/>
          </w:rPr>
          <w:br/>
          <w:t>ΣΑΧΙΝΙΔΗΣ Ι. , σελ.</w:t>
        </w:r>
        <w:r w:rsidRPr="008634FC">
          <w:rPr>
            <w:rFonts w:eastAsia="Times New Roman"/>
            <w:szCs w:val="24"/>
            <w:lang w:eastAsia="en-US"/>
          </w:rPr>
          <w:br/>
          <w:t>ΣΤΑΘΑΚΗΣ Γ. , σελ.</w:t>
        </w:r>
        <w:r w:rsidRPr="008634FC">
          <w:rPr>
            <w:rFonts w:eastAsia="Times New Roman"/>
            <w:szCs w:val="24"/>
            <w:lang w:eastAsia="en-US"/>
          </w:rPr>
          <w:br/>
          <w:t>ΤΖΑΒΑΡΑΣ Κ. , σελ.</w:t>
        </w:r>
        <w:r w:rsidRPr="008634FC">
          <w:rPr>
            <w:rFonts w:eastAsia="Times New Roman"/>
            <w:szCs w:val="24"/>
            <w:lang w:eastAsia="en-US"/>
          </w:rPr>
          <w:br/>
          <w:t>ΤΣΙΑΡΑΣ Κ. , σελ.</w:t>
        </w:r>
        <w:r w:rsidRPr="008634FC">
          <w:rPr>
            <w:rFonts w:eastAsia="Times New Roman"/>
            <w:szCs w:val="24"/>
            <w:lang w:eastAsia="en-US"/>
          </w:rPr>
          <w:br/>
          <w:t>ΦΟΡΤΣΑΚΗΣ Θ. , σελ.</w:t>
        </w:r>
        <w:r w:rsidRPr="008634FC">
          <w:rPr>
            <w:rFonts w:eastAsia="Times New Roman"/>
            <w:szCs w:val="24"/>
            <w:lang w:eastAsia="en-US"/>
          </w:rPr>
          <w:br/>
          <w:t>ΦΩΤΗΛΑΣ Ι. , σελ.</w:t>
        </w:r>
        <w:r w:rsidRPr="008634FC">
          <w:rPr>
            <w:rFonts w:eastAsia="Times New Roman"/>
            <w:szCs w:val="24"/>
            <w:lang w:eastAsia="en-US"/>
          </w:rPr>
          <w:br/>
          <w:t>ΨΥΧΟΓΙΟΣ Γ. , σελ.</w:t>
        </w:r>
        <w:r w:rsidRPr="008634FC">
          <w:rPr>
            <w:rFonts w:eastAsia="Times New Roman"/>
            <w:szCs w:val="24"/>
            <w:lang w:eastAsia="en-US"/>
          </w:rPr>
          <w:br/>
        </w:r>
        <w:bookmarkStart w:id="37" w:name="_GoBack"/>
        <w:bookmarkEnd w:id="37"/>
      </w:ins>
    </w:p>
    <w:p w14:paraId="6E842E9F" w14:textId="77777777" w:rsidR="00FC1CD6" w:rsidRDefault="008634FC">
      <w:pPr>
        <w:spacing w:line="600" w:lineRule="auto"/>
        <w:ind w:firstLine="720"/>
        <w:jc w:val="center"/>
        <w:rPr>
          <w:rFonts w:eastAsia="Times New Roman"/>
          <w:szCs w:val="24"/>
        </w:rPr>
      </w:pPr>
      <w:r>
        <w:rPr>
          <w:rFonts w:eastAsia="Times New Roman"/>
          <w:szCs w:val="24"/>
        </w:rPr>
        <w:t>ΠΡΑΚΤΙΚΑ ΒΟΥΛΗΣ</w:t>
      </w:r>
    </w:p>
    <w:p w14:paraId="6E842EA0" w14:textId="77777777" w:rsidR="00FC1CD6" w:rsidRDefault="008634FC">
      <w:pPr>
        <w:spacing w:line="600" w:lineRule="auto"/>
        <w:ind w:firstLine="720"/>
        <w:jc w:val="center"/>
        <w:rPr>
          <w:rFonts w:eastAsia="Times New Roman"/>
          <w:szCs w:val="24"/>
        </w:rPr>
      </w:pPr>
      <w:r>
        <w:rPr>
          <w:rFonts w:eastAsia="Times New Roman"/>
          <w:szCs w:val="24"/>
        </w:rPr>
        <w:t>ΙΖ΄ ΠΕΡΙΟΔΟΣ</w:t>
      </w:r>
    </w:p>
    <w:p w14:paraId="6E842EA1" w14:textId="77777777" w:rsidR="00FC1CD6" w:rsidRDefault="008634F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E842EA2" w14:textId="77777777" w:rsidR="00FC1CD6" w:rsidRDefault="008634FC">
      <w:pPr>
        <w:spacing w:line="600" w:lineRule="auto"/>
        <w:ind w:firstLine="720"/>
        <w:jc w:val="center"/>
        <w:rPr>
          <w:rFonts w:eastAsia="Times New Roman"/>
          <w:szCs w:val="24"/>
        </w:rPr>
      </w:pPr>
      <w:r>
        <w:rPr>
          <w:rFonts w:eastAsia="Times New Roman"/>
          <w:szCs w:val="24"/>
        </w:rPr>
        <w:t>ΣΥΝΟΔΟΣ Α΄</w:t>
      </w:r>
    </w:p>
    <w:p w14:paraId="6E842EA3" w14:textId="77777777" w:rsidR="00FC1CD6" w:rsidRDefault="008634FC">
      <w:pPr>
        <w:spacing w:line="600" w:lineRule="auto"/>
        <w:ind w:firstLine="720"/>
        <w:jc w:val="center"/>
        <w:rPr>
          <w:rFonts w:eastAsia="Times New Roman"/>
          <w:szCs w:val="24"/>
        </w:rPr>
      </w:pPr>
      <w:r>
        <w:rPr>
          <w:rFonts w:eastAsia="Times New Roman"/>
          <w:szCs w:val="24"/>
        </w:rPr>
        <w:t>ΣΥΝΕΔΡΙΑΣΗ ΡΞΒ΄</w:t>
      </w:r>
    </w:p>
    <w:p w14:paraId="6E842EA4" w14:textId="77777777" w:rsidR="00FC1CD6" w:rsidRDefault="008634FC">
      <w:pPr>
        <w:spacing w:line="600" w:lineRule="auto"/>
        <w:ind w:firstLine="720"/>
        <w:jc w:val="center"/>
        <w:rPr>
          <w:rFonts w:eastAsia="Times New Roman"/>
          <w:szCs w:val="24"/>
        </w:rPr>
      </w:pPr>
      <w:r>
        <w:rPr>
          <w:rFonts w:eastAsia="Times New Roman"/>
          <w:szCs w:val="24"/>
        </w:rPr>
        <w:t>Δευτέρα 18 Ιουλίου 2016</w:t>
      </w:r>
    </w:p>
    <w:p w14:paraId="6E842EA5" w14:textId="77777777" w:rsidR="00FC1CD6" w:rsidRDefault="008634FC">
      <w:pPr>
        <w:spacing w:line="600" w:lineRule="auto"/>
        <w:ind w:firstLine="720"/>
        <w:jc w:val="both"/>
        <w:rPr>
          <w:rFonts w:eastAsia="Times New Roman" w:cs="Times New Roman"/>
        </w:rPr>
      </w:pPr>
      <w:r>
        <w:rPr>
          <w:rFonts w:eastAsia="Times New Roman" w:cs="Times New Roman"/>
        </w:rPr>
        <w:t xml:space="preserve">Αθήνα, σήμερα στις 18 Ιουλίου 2016, ημέρα Δευτέρα και ώρα 17:00΄ συνήλθε στην Αίθουσα των συνεδριάσεων του Βουλευτηρίου η Βουλή σε ολομέλεια για να συνεδριάσει υπό την προεδρία του Ζ΄ Αντιπροέδρου αυτής κ. </w:t>
      </w:r>
      <w:r w:rsidRPr="005C62E1">
        <w:rPr>
          <w:rFonts w:eastAsia="Times New Roman" w:cs="Times New Roman"/>
          <w:b/>
        </w:rPr>
        <w:t>ΣΠΥΡΙΔΩΝΟΣ ΛΥΚΟΥΔΗ</w:t>
      </w:r>
      <w:r>
        <w:rPr>
          <w:rFonts w:eastAsia="Times New Roman" w:cs="Times New Roman"/>
        </w:rPr>
        <w:t>.</w:t>
      </w:r>
    </w:p>
    <w:p w14:paraId="6E842EA6" w14:textId="77777777" w:rsidR="00FC1CD6" w:rsidRDefault="008634FC">
      <w:pPr>
        <w:spacing w:line="600" w:lineRule="auto"/>
        <w:ind w:firstLine="720"/>
        <w:jc w:val="both"/>
        <w:rPr>
          <w:rFonts w:eastAsia="Times New Roman" w:cs="Times New Roman"/>
        </w:rPr>
      </w:pPr>
      <w:r>
        <w:rPr>
          <w:rFonts w:eastAsia="Times New Roman" w:cs="Times New Roman"/>
          <w:b/>
        </w:rPr>
        <w:t>ΠΡΟΕΔΡΕΥΩΝ (Σπυρίδων Λυκούδης)</w:t>
      </w:r>
      <w:r>
        <w:rPr>
          <w:rFonts w:eastAsia="Times New Roman" w:cs="Times New Roman"/>
          <w:b/>
        </w:rPr>
        <w:t>:</w:t>
      </w:r>
      <w:r>
        <w:rPr>
          <w:rFonts w:eastAsia="Times New Roman" w:cs="Times New Roman"/>
        </w:rPr>
        <w:t xml:space="preserve"> Κυρίες και κύριοι συνάδελφοι, αρχίζει η συνεδρίαση. </w:t>
      </w:r>
    </w:p>
    <w:p w14:paraId="6E842EA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 συζήτηση των</w:t>
      </w:r>
    </w:p>
    <w:p w14:paraId="6E842EA8" w14:textId="77777777" w:rsidR="00FC1CD6" w:rsidRDefault="008634FC">
      <w:pPr>
        <w:spacing w:line="600" w:lineRule="auto"/>
        <w:jc w:val="center"/>
        <w:rPr>
          <w:rFonts w:eastAsia="Times New Roman" w:cs="Times New Roman"/>
          <w:b/>
          <w:szCs w:val="24"/>
        </w:rPr>
      </w:pPr>
      <w:r>
        <w:rPr>
          <w:rFonts w:eastAsia="Times New Roman" w:cs="Times New Roman"/>
          <w:b/>
          <w:szCs w:val="24"/>
        </w:rPr>
        <w:t>ΕΠΙΚΑΙΡΩΝ ΕΡΩΤΗΣΕΩΝ</w:t>
      </w:r>
    </w:p>
    <w:p w14:paraId="6E842EA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Από τις</w:t>
      </w:r>
      <w:r>
        <w:rPr>
          <w:rFonts w:eastAsia="Times New Roman" w:cs="Times New Roman"/>
          <w:b/>
          <w:szCs w:val="24"/>
        </w:rPr>
        <w:t xml:space="preserve"> </w:t>
      </w:r>
      <w:r>
        <w:rPr>
          <w:rFonts w:eastAsia="Times New Roman" w:cs="Times New Roman"/>
          <w:szCs w:val="24"/>
        </w:rPr>
        <w:t>είκοσι μία επίκαιρες ερωτήσεις θα διαγραφούν δεκατρείς λόγω κωλύματος των αρμοδίων Υπουργών και θα επαναπροσδιοριστoύν για συζήτηση. Κατά τη δι</w:t>
      </w:r>
      <w:r>
        <w:rPr>
          <w:rFonts w:eastAsia="Times New Roman" w:cs="Times New Roman"/>
          <w:szCs w:val="24"/>
        </w:rPr>
        <w:t>άρκεια της διαδικασίας θα αναγνώσω τις αναβαλλόμενες.</w:t>
      </w:r>
    </w:p>
    <w:p w14:paraId="6E842EA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ξεκινήσουμε με την πρώτη με αριθμό 1116/11-7-2016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Ναυτιλίας και Νησιωτικής Π</w:t>
      </w:r>
      <w:r>
        <w:rPr>
          <w:rFonts w:eastAsia="Times New Roman" w:cs="Times New Roman"/>
          <w:bCs/>
          <w:szCs w:val="24"/>
        </w:rPr>
        <w:t>ολιτικής,</w:t>
      </w:r>
      <w:r>
        <w:rPr>
          <w:rFonts w:eastAsia="Times New Roman" w:cs="Times New Roman"/>
          <w:szCs w:val="24"/>
        </w:rPr>
        <w:t xml:space="preserve"> σχετικά με το περιστατικό με πρόσφυγες σε κρουαζιερόπλοιο στη Μυτιλήνη. </w:t>
      </w:r>
    </w:p>
    <w:p w14:paraId="6E842EA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απαντήσει ο Υπουργός κ. Θεόδωρος Δρίτσας.</w:t>
      </w:r>
    </w:p>
    <w:p w14:paraId="6E842EA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Κατσαφάδο, έχετε τον λόγο για δύο λεπτά για την πρωτολογία σας.</w:t>
      </w:r>
    </w:p>
    <w:p w14:paraId="6E842EA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Ευχαριστώ πολύ, κύριε Πρόεδρε.</w:t>
      </w:r>
    </w:p>
    <w:p w14:paraId="6E842EA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Κύ</w:t>
      </w:r>
      <w:r>
        <w:rPr>
          <w:rFonts w:eastAsia="Times New Roman" w:cs="Times New Roman"/>
          <w:szCs w:val="24"/>
        </w:rPr>
        <w:t xml:space="preserve">ριε Υπουργέ, στις 12 Μαΐου κατά την παραμονή του κρουαζιερόπλοιου </w:t>
      </w:r>
      <w:r>
        <w:rPr>
          <w:rFonts w:eastAsia="Times New Roman" w:cs="Times New Roman"/>
          <w:szCs w:val="24"/>
          <w:lang w:val="en-US"/>
        </w:rPr>
        <w:t>EURODAM</w:t>
      </w:r>
      <w:r>
        <w:rPr>
          <w:rFonts w:eastAsia="Times New Roman" w:cs="Times New Roman"/>
          <w:szCs w:val="24"/>
        </w:rPr>
        <w:t xml:space="preserve"> στο λιμάνι της Μυτιλήνης, δημιουργήθηκε ένα επεισόδιο το οποίο προβλημάτισε πάρα πολύ τις ναυτιλιακές εταιρείες που ασχολούνται με τον τουρισμό και με την κρουαζιέρα. Δύο μετανάστες </w:t>
      </w:r>
      <w:r>
        <w:rPr>
          <w:rFonts w:eastAsia="Times New Roman" w:cs="Times New Roman"/>
          <w:szCs w:val="24"/>
        </w:rPr>
        <w:t xml:space="preserve">επιχείρησαν να επιβιβαστούν, φθάνοντας στο σημείο παραβολής των λεμβών εντός της λιμενικής χερσαίας ζώνης, όπου εφαρμόζονται τα απαραίτητα μέτρα ασφαλείας. </w:t>
      </w:r>
    </w:p>
    <w:p w14:paraId="6E842EAF" w14:textId="77777777" w:rsidR="00FC1CD6" w:rsidRDefault="008634FC">
      <w:pPr>
        <w:spacing w:line="600" w:lineRule="auto"/>
        <w:ind w:firstLine="720"/>
        <w:jc w:val="both"/>
        <w:rPr>
          <w:rFonts w:eastAsia="Times New Roman" w:cs="Times New Roman"/>
        </w:rPr>
      </w:pPr>
      <w:r>
        <w:rPr>
          <w:rFonts w:eastAsia="Times New Roman" w:cs="Times New Roman"/>
        </w:rPr>
        <w:t>Έγινε ένα επεισόδιο με το πλήρωμα του κρουαζιερόπλοιου. Απώθησαν τους μετανάστες και δεν τους επέτρ</w:t>
      </w:r>
      <w:r>
        <w:rPr>
          <w:rFonts w:eastAsia="Times New Roman" w:cs="Times New Roman"/>
        </w:rPr>
        <w:t>εψαν να επιβιβαστούν στο κρουαζιερόπλοιο. Αυτό ήταν ένα πάρα πολύ ανησυχητικό γεγονός, το οποίο, απ’ ό,τι φάνηκε, θορύβησε όλους τους τουριστικούς πράκτορες</w:t>
      </w:r>
      <w:r>
        <w:rPr>
          <w:rFonts w:eastAsia="Times New Roman" w:cs="Times New Roman"/>
        </w:rPr>
        <w:t>,</w:t>
      </w:r>
      <w:r>
        <w:rPr>
          <w:rFonts w:eastAsia="Times New Roman" w:cs="Times New Roman"/>
        </w:rPr>
        <w:t xml:space="preserve"> που ασχολούνται με την κρουαζιέρα. </w:t>
      </w:r>
    </w:p>
    <w:p w14:paraId="6E842EB0" w14:textId="77777777" w:rsidR="00FC1CD6" w:rsidRDefault="008634FC">
      <w:pPr>
        <w:spacing w:line="600" w:lineRule="auto"/>
        <w:ind w:firstLine="720"/>
        <w:jc w:val="both"/>
        <w:rPr>
          <w:rFonts w:eastAsia="Times New Roman" w:cs="Times New Roman"/>
        </w:rPr>
      </w:pPr>
      <w:r>
        <w:rPr>
          <w:rFonts w:eastAsia="Times New Roman" w:cs="Times New Roman"/>
        </w:rPr>
        <w:t xml:space="preserve">Αυτό αποτελεί και αφορμή για να σας καταθέσω μια ερώτηση σχετικά με το αν υπάρχουν και αν εφαρμόζονται τα ενδεδειγμένα μέτρα ασφαλείας σε όλους τους λιμένες της χώρας. </w:t>
      </w:r>
    </w:p>
    <w:p w14:paraId="6E842EB1" w14:textId="77777777" w:rsidR="00FC1CD6" w:rsidRDefault="008634FC">
      <w:pPr>
        <w:spacing w:line="600" w:lineRule="auto"/>
        <w:ind w:firstLine="720"/>
        <w:jc w:val="both"/>
        <w:rPr>
          <w:rFonts w:eastAsia="Times New Roman" w:cs="Times New Roman"/>
        </w:rPr>
      </w:pPr>
      <w:r>
        <w:rPr>
          <w:rFonts w:eastAsia="Times New Roman" w:cs="Times New Roman"/>
        </w:rPr>
        <w:lastRenderedPageBreak/>
        <w:t>Θεωρώ ότι το ζήτημα της κρουαζιέρας είναι μια εθνική υποχρέωση. Είναι μια τουριστική δρ</w:t>
      </w:r>
      <w:r>
        <w:rPr>
          <w:rFonts w:eastAsia="Times New Roman" w:cs="Times New Roman"/>
        </w:rPr>
        <w:t xml:space="preserve">αστηριότητα, η οποία θα μπορούσε να ωφελήσει πάρα πολύ τη χώρα. Θεωρώ ότι υπάρχουν ακόμα πάρα πολλά περιθώρια ούτως ώστε να ενισχύσουμε αυτό το τουριστικό προϊόν. </w:t>
      </w:r>
    </w:p>
    <w:p w14:paraId="6E842EB2" w14:textId="77777777" w:rsidR="00FC1CD6" w:rsidRDefault="008634FC">
      <w:pPr>
        <w:spacing w:line="600" w:lineRule="auto"/>
        <w:ind w:firstLine="720"/>
        <w:jc w:val="both"/>
        <w:rPr>
          <w:rFonts w:eastAsia="Times New Roman" w:cs="Times New Roman"/>
        </w:rPr>
      </w:pPr>
      <w:r>
        <w:rPr>
          <w:rFonts w:eastAsia="Times New Roman" w:cs="Times New Roman"/>
        </w:rPr>
        <w:t>Επίσης, θεωρώ ότι μέσα από όλη αυτή την κατάσταση</w:t>
      </w:r>
      <w:r>
        <w:rPr>
          <w:rFonts w:eastAsia="Times New Roman" w:cs="Times New Roman"/>
        </w:rPr>
        <w:t>,</w:t>
      </w:r>
      <w:r>
        <w:rPr>
          <w:rFonts w:eastAsia="Times New Roman" w:cs="Times New Roman"/>
        </w:rPr>
        <w:t xml:space="preserve"> που βιώνουμε στο παγκόσμιο περιβάλλον και</w:t>
      </w:r>
      <w:r>
        <w:rPr>
          <w:rFonts w:eastAsia="Times New Roman" w:cs="Times New Roman"/>
        </w:rPr>
        <w:t xml:space="preserve"> γύρω από την περιοχή μας -γιατί τα πρόσφατα περιστατικά στην Τουρκία είναι περιστατικά</w:t>
      </w:r>
      <w:r>
        <w:rPr>
          <w:rFonts w:eastAsia="Times New Roman" w:cs="Times New Roman"/>
        </w:rPr>
        <w:t>,</w:t>
      </w:r>
      <w:r>
        <w:rPr>
          <w:rFonts w:eastAsia="Times New Roman" w:cs="Times New Roman"/>
        </w:rPr>
        <w:t xml:space="preserve"> που μπορούν να ενισχύσουν και να βοηθήσουν την κίνηση της κρουαζιέρας στη χώρα- θα μπορέσουμε να τους βοηθήσουμε με την κατάλληλη προβολή, κάτι που νομίζω ότι ήρθαν σχ</w:t>
      </w:r>
      <w:r>
        <w:rPr>
          <w:rFonts w:eastAsia="Times New Roman" w:cs="Times New Roman"/>
        </w:rPr>
        <w:t>ετικά πρόσφατα και σας το ζήτησαν οι άνθρωποι της κρουαζιέρας. Σας ζήτησαν να αναλάβετε πρωτοβουλίες ούτως ώστε να υπάρξει μια καλύτερη προβολή του τουριστικού προϊόντος της κρουαζιέρας από πλευράς της χώρας μας.</w:t>
      </w:r>
    </w:p>
    <w:p w14:paraId="6E842EB3" w14:textId="77777777" w:rsidR="00FC1CD6" w:rsidRDefault="008634FC">
      <w:pPr>
        <w:spacing w:line="600" w:lineRule="auto"/>
        <w:ind w:firstLine="720"/>
        <w:jc w:val="both"/>
        <w:rPr>
          <w:rFonts w:eastAsia="Times New Roman" w:cs="Times New Roman"/>
        </w:rPr>
      </w:pPr>
      <w:r>
        <w:rPr>
          <w:rFonts w:eastAsia="Times New Roman" w:cs="Times New Roman"/>
        </w:rPr>
        <w:t>Θεωρώ, λοιπόν, ότι μπορεί να αποτελέσει ένα</w:t>
      </w:r>
      <w:r>
        <w:rPr>
          <w:rFonts w:eastAsia="Times New Roman" w:cs="Times New Roman"/>
        </w:rPr>
        <w:t xml:space="preserve"> πεδίο για να μπορέσουμε να αγωνιστούμε σκληρά και να φέρουμε πολύ σοβαρά τουριστικά και κατ’ επέκταση οικονομικά αποτελέσματα. Η κρουαζιέρα έχει </w:t>
      </w:r>
      <w:r>
        <w:rPr>
          <w:rFonts w:eastAsia="Times New Roman" w:cs="Times New Roman"/>
        </w:rPr>
        <w:lastRenderedPageBreak/>
        <w:t xml:space="preserve">πληγεί κυρίως στο Ανατολικό Αιγαίο. Ξέρετε ότι τα νησιά έχουν πτώση της κίνησης της κρουαζιέρας της τάξης του </w:t>
      </w:r>
      <w:r>
        <w:rPr>
          <w:rFonts w:eastAsia="Times New Roman" w:cs="Times New Roman"/>
        </w:rPr>
        <w:t>80% και για να είμαι πιο ακριβής, άνω του 75%.</w:t>
      </w:r>
    </w:p>
    <w:p w14:paraId="6E842EB4" w14:textId="77777777" w:rsidR="00FC1CD6" w:rsidRDefault="008634FC">
      <w:pPr>
        <w:spacing w:line="600" w:lineRule="auto"/>
        <w:ind w:firstLine="720"/>
        <w:jc w:val="both"/>
        <w:rPr>
          <w:rFonts w:eastAsia="Times New Roman" w:cs="Times New Roman"/>
        </w:rPr>
      </w:pPr>
      <w:r>
        <w:rPr>
          <w:rFonts w:eastAsia="Times New Roman" w:cs="Times New Roman"/>
        </w:rPr>
        <w:t>Γνωρίζετε ότι όλες αυτές οι απεργίες των ναυτεργατών δημιούργησαν πάρα πολύ σοβαρά προβλήματα. Νομίζω, λοιπόν, ότι πρέπει να σταθούμε με τη δέουσα σοβαρότητα και να αντιμετωπίσουμε το πρόβλημα, με δεδομένο ότι</w:t>
      </w:r>
      <w:r>
        <w:rPr>
          <w:rFonts w:eastAsia="Times New Roman" w:cs="Times New Roman"/>
        </w:rPr>
        <w:t xml:space="preserve"> παρουσιάζεται μια πτώση της κίνησης στην κρουαζιέρα σε σχέση με την περσινή χρονιά. </w:t>
      </w:r>
    </w:p>
    <w:p w14:paraId="6E842EB5" w14:textId="77777777" w:rsidR="00FC1CD6" w:rsidRDefault="008634FC">
      <w:pPr>
        <w:spacing w:line="600" w:lineRule="auto"/>
        <w:ind w:firstLine="720"/>
        <w:jc w:val="both"/>
        <w:rPr>
          <w:rFonts w:eastAsia="Times New Roman" w:cs="Times New Roman"/>
        </w:rPr>
      </w:pPr>
      <w:r>
        <w:rPr>
          <w:rFonts w:eastAsia="Times New Roman" w:cs="Times New Roman"/>
        </w:rPr>
        <w:t xml:space="preserve">Σας ευχαριστώ πολύ. </w:t>
      </w:r>
    </w:p>
    <w:p w14:paraId="6E842EB6" w14:textId="77777777" w:rsidR="00FC1CD6" w:rsidRDefault="008634FC">
      <w:pPr>
        <w:spacing w:line="600" w:lineRule="auto"/>
        <w:ind w:firstLine="720"/>
        <w:jc w:val="both"/>
        <w:rPr>
          <w:rFonts w:eastAsia="Times New Roman" w:cs="Times New Roman"/>
        </w:rPr>
      </w:pPr>
      <w:r>
        <w:rPr>
          <w:rFonts w:eastAsia="Times New Roman"/>
          <w:b/>
          <w:bCs/>
        </w:rPr>
        <w:t>ΠΡΟΕΔΡΕΥΩΝ (Σπυρίδων Λυκούδης):</w:t>
      </w:r>
      <w:r>
        <w:rPr>
          <w:rFonts w:eastAsia="Times New Roman" w:cs="Times New Roman"/>
        </w:rPr>
        <w:t xml:space="preserve"> Ευχαριστούμε, κύριε συνάδελφε. </w:t>
      </w:r>
    </w:p>
    <w:p w14:paraId="6E842EB7" w14:textId="77777777" w:rsidR="00FC1CD6" w:rsidRDefault="008634FC">
      <w:pPr>
        <w:spacing w:line="600" w:lineRule="auto"/>
        <w:ind w:firstLine="720"/>
        <w:jc w:val="both"/>
        <w:rPr>
          <w:rFonts w:eastAsia="Times New Roman" w:cs="Times New Roman"/>
        </w:rPr>
      </w:pPr>
      <w:r>
        <w:rPr>
          <w:rFonts w:eastAsia="Times New Roman" w:cs="Times New Roman"/>
        </w:rPr>
        <w:t xml:space="preserve">Κύριε Υπουργέ, έχετε τον λόγο για τρία λεπτά. </w:t>
      </w:r>
    </w:p>
    <w:p w14:paraId="6E842EB8" w14:textId="77777777" w:rsidR="00FC1CD6" w:rsidRDefault="008634FC">
      <w:pPr>
        <w:spacing w:line="600" w:lineRule="auto"/>
        <w:ind w:firstLine="720"/>
        <w:jc w:val="both"/>
        <w:rPr>
          <w:rFonts w:eastAsia="Times New Roman" w:cs="Times New Roman"/>
        </w:rPr>
      </w:pPr>
      <w:r>
        <w:rPr>
          <w:rFonts w:eastAsia="Times New Roman" w:cs="Times New Roman"/>
          <w:b/>
        </w:rPr>
        <w:lastRenderedPageBreak/>
        <w:t>ΘΕΟΔΩΡΟΣ ΔΡΙΤΣΑΣ (Υπουργός Ναυτιλίας κ</w:t>
      </w:r>
      <w:r>
        <w:rPr>
          <w:rFonts w:eastAsia="Times New Roman" w:cs="Times New Roman"/>
          <w:b/>
        </w:rPr>
        <w:t>αι Νησιωτικής Πολιτικής):</w:t>
      </w:r>
      <w:r>
        <w:rPr>
          <w:rFonts w:eastAsia="Times New Roman" w:cs="Times New Roman"/>
        </w:rPr>
        <w:t xml:space="preserve"> Κύριε συνάδελφε, ευχαριστώ για την ερώτηση, αλλά νομίζω ότι αναδεικνύετε από ένα περιστατικό ένα ευρύτερο ζήτημα</w:t>
      </w:r>
      <w:r>
        <w:rPr>
          <w:rFonts w:eastAsia="Times New Roman" w:cs="Times New Roman"/>
        </w:rPr>
        <w:t>,</w:t>
      </w:r>
      <w:r>
        <w:rPr>
          <w:rFonts w:eastAsia="Times New Roman" w:cs="Times New Roman"/>
        </w:rPr>
        <w:t xml:space="preserve"> που δεν συνδέεται και δεν έχει τις διαστάσεις</w:t>
      </w:r>
      <w:r>
        <w:rPr>
          <w:rFonts w:eastAsia="Times New Roman" w:cs="Times New Roman"/>
        </w:rPr>
        <w:t>,</w:t>
      </w:r>
      <w:r>
        <w:rPr>
          <w:rFonts w:eastAsia="Times New Roman" w:cs="Times New Roman"/>
        </w:rPr>
        <w:t xml:space="preserve"> που του δίνετε με την ερώτηση και την παρουσίασή σας.</w:t>
      </w:r>
    </w:p>
    <w:p w14:paraId="6E842EB9" w14:textId="77777777" w:rsidR="00FC1CD6" w:rsidRDefault="008634FC">
      <w:pPr>
        <w:spacing w:line="600" w:lineRule="auto"/>
        <w:jc w:val="both"/>
        <w:rPr>
          <w:rFonts w:eastAsia="Times New Roman" w:cs="Times New Roman"/>
          <w:szCs w:val="24"/>
        </w:rPr>
      </w:pPr>
      <w:r>
        <w:rPr>
          <w:rFonts w:eastAsia="Times New Roman" w:cs="Times New Roman"/>
        </w:rPr>
        <w:t>Κατ’ αρχ</w:t>
      </w:r>
      <w:r>
        <w:rPr>
          <w:rFonts w:eastAsia="Times New Roman" w:cs="Times New Roman"/>
        </w:rPr>
        <w:t>άς</w:t>
      </w:r>
      <w:r>
        <w:rPr>
          <w:rFonts w:eastAsia="Times New Roman" w:cs="Times New Roman"/>
        </w:rPr>
        <w:t xml:space="preserve">, η </w:t>
      </w:r>
      <w:r>
        <w:rPr>
          <w:rFonts w:eastAsia="Times New Roman" w:cs="Times New Roman"/>
        </w:rPr>
        <w:t>κρουαζιέρα δεν έχει πτώση. Η πτώση στα νησιά συνδέεται περισσότερο με την πτώση της κρουαζιέρας στην Τουρκία και σε ό,τι αφορά τα ταξίδια εκείνα και τις περιηγήσεις των πλοίων της κρουαζιέρας που συμπεριελάμβαναν επισκέψεις στα νησιά και στις τουρκικές ακτ</w:t>
      </w:r>
      <w:r>
        <w:rPr>
          <w:rFonts w:eastAsia="Times New Roman" w:cs="Times New Roman"/>
        </w:rPr>
        <w:t>ές που τώρα πια έχουν σταματήσει για τους γνωστούς λόγους. Αυτή είναι η αιτία. Αλλιώς η κρουαζιέρα γενικότερα στη χώρα μας και το 2016 έχει αυξητική τάση, όπως είχε και το 2015.</w:t>
      </w:r>
      <w:r>
        <w:rPr>
          <w:rFonts w:eastAsia="Times New Roman" w:cs="Times New Roman"/>
        </w:rPr>
        <w:t xml:space="preserve"> </w:t>
      </w:r>
      <w:r>
        <w:rPr>
          <w:rFonts w:eastAsia="Times New Roman" w:cs="Times New Roman"/>
          <w:szCs w:val="24"/>
        </w:rPr>
        <w:t>Επίσης, είχε σχετική αποκατάσταση το 2014, σε σχέση με τη σημαντική κάμψη το 2</w:t>
      </w:r>
      <w:r>
        <w:rPr>
          <w:rFonts w:eastAsia="Times New Roman" w:cs="Times New Roman"/>
          <w:szCs w:val="24"/>
        </w:rPr>
        <w:t xml:space="preserve">012 και 2013. </w:t>
      </w:r>
    </w:p>
    <w:p w14:paraId="6E842EB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συνοπτικά η εικόνα. </w:t>
      </w:r>
    </w:p>
    <w:p w14:paraId="6E842EB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Και φυσικά, κανένας μας δεν εφησυχάζει, γιατί όλοι προσπαθούμε, πραγματικά, το τουριστικό προϊόν, και μέσα από την ανάπτυξη της περιήγησης με τα πλοία της κρουαζιέρας, να έχει αυξητική τάση. Αυτά τα φ</w:t>
      </w:r>
      <w:r>
        <w:rPr>
          <w:rFonts w:eastAsia="Times New Roman" w:cs="Times New Roman"/>
          <w:szCs w:val="24"/>
        </w:rPr>
        <w:t>ροντίζει και το Υπουργείου Τουρισμού, τα φροντίζουμε κι εμείς. Και πάντα είμαστε σε συνεργασία με τις αρμόδιες ενώσεις. Αυτές τις ημέρες, μάλιστα, ανακοινώσαμε και την ίδρυση -θα αρχίσει να λειτουργεί- της εθνικής επιτροπής για την κρουαζιέρα.</w:t>
      </w:r>
    </w:p>
    <w:p w14:paraId="6E842EB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Όμως, το γεγ</w:t>
      </w:r>
      <w:r>
        <w:rPr>
          <w:rFonts w:eastAsia="Times New Roman" w:cs="Times New Roman"/>
          <w:szCs w:val="24"/>
        </w:rPr>
        <w:t xml:space="preserve">ονός που επισημαίνετε, το συμβάν αυτό, θέλω να σας πω ότι ούτε έκρυθμη κατάσταση αποτυπώνει ούτε είναι ένα ακόμη περιστατικό, όπως λέτε στην ερώτησή σας. Είναι ένα περιστατικό για το οποίο από τη μια μεριά χαίρομαι, διότι μακάρι να είναι έτσι η κατάσταση, </w:t>
      </w:r>
      <w:r>
        <w:rPr>
          <w:rFonts w:eastAsia="Times New Roman" w:cs="Times New Roman"/>
          <w:szCs w:val="24"/>
        </w:rPr>
        <w:t xml:space="preserve">να είναι τόσο ασφαλή τα πράγματα όσο πραγματικά φροντίζουμε να είναι, που το μόνο σημείο που θα μπορούσε να αναδειχθεί να είναι αυτό το περιστατικό. </w:t>
      </w:r>
    </w:p>
    <w:p w14:paraId="6E842EB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Γιατί το λέω αυτό: Διότι το Λιμενικό Σώμα -που γνωρίζετε πολύ καλά την επάρκειά του, τον επαγγελματισμό το</w:t>
      </w:r>
      <w:r>
        <w:rPr>
          <w:rFonts w:eastAsia="Times New Roman" w:cs="Times New Roman"/>
          <w:szCs w:val="24"/>
        </w:rPr>
        <w:t xml:space="preserve">υ, τη συστηματική προσπάθεια που καταβάλλουν τα στελέχη του στην αστυνόμευση των θαλασσίων συνόρων, αλλά και τον έλεγχο των λιμένων- δεν κατέγραψε καν το συγκεκριμένο περιστατικό. Δηλαδή, σύμφωνα με τις επίσημες αναφορές και του Λιμεναρχείου και των άλλων </w:t>
      </w:r>
      <w:r>
        <w:rPr>
          <w:rFonts w:eastAsia="Times New Roman" w:cs="Times New Roman"/>
          <w:szCs w:val="24"/>
        </w:rPr>
        <w:t xml:space="preserve">αρμοδίων διευθύνσεων και υπηρεσιών του Λιμενικού Σώματος, και σε αυτή την άφιξη του συγκεκριμένου κρουαζιερόπλοιου, υπήρχε η εφαρμογή του κώδικα </w:t>
      </w:r>
      <w:r>
        <w:rPr>
          <w:rFonts w:eastAsia="Times New Roman" w:cs="Times New Roman"/>
          <w:szCs w:val="24"/>
          <w:lang w:val="en-US"/>
        </w:rPr>
        <w:t>ISPS</w:t>
      </w:r>
      <w:r>
        <w:rPr>
          <w:rFonts w:eastAsia="Times New Roman" w:cs="Times New Roman"/>
          <w:szCs w:val="24"/>
        </w:rPr>
        <w:t xml:space="preserve"> και μάλιστα με τα πρόσθετα μέτρα, όπως αυτά από τις 24 Φεβρουαρίου του 2016 συγκροτήθηκαν σε ειδικό σχέδιο</w:t>
      </w:r>
      <w:r>
        <w:rPr>
          <w:rFonts w:eastAsia="Times New Roman" w:cs="Times New Roman"/>
          <w:szCs w:val="24"/>
        </w:rPr>
        <w:t xml:space="preserve"> μέτρων αστυνόμευσης και τάξης ειδικά για τα κρουαζιερόπλοια, με μονάδες της Λιμενικής Αστυνομίας, με ασκήσεις και μέτρα τάξης και ανάπτυξης προσωπικού, με τα ΚΕΑ, με τα γραφεία ασφαλείας, με τα λιμενικά όργανα σε καίρια σημεία εντός και εκτός του λιμένα, </w:t>
      </w:r>
      <w:r>
        <w:rPr>
          <w:rFonts w:eastAsia="Times New Roman" w:cs="Times New Roman"/>
          <w:szCs w:val="24"/>
        </w:rPr>
        <w:t xml:space="preserve">με τον υποκείμενο τελωνειακό έλεγχο, με τη συμμετοχή και στελεχών των τελωνείων, με έλεγχο εισόδου και εξόδου Σένγκεν. Και, φυσικά, σε αυτό συμμετέχουν και αστυνομικοί και υπάλληλοι των τελωνείων και το Λιμενικό Σώμα. </w:t>
      </w:r>
    </w:p>
    <w:p w14:paraId="6E842EB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Μάλιστα, υπήρχε και πλωτό της υπηρεσί</w:t>
      </w:r>
      <w:r>
        <w:rPr>
          <w:rFonts w:eastAsia="Times New Roman" w:cs="Times New Roman"/>
          <w:szCs w:val="24"/>
        </w:rPr>
        <w:t>ας και στο συγκεκριμένο σκάφος όταν προσήλθε και ελλιμενίσθηκε στο λιμάνι της Λέσβου στη Μυτιλήνη, που επιτηρούσε τον θαλάσσιο χώρο αγκυροβολίας του συγκεκριμένου κρουαζιερόπλοιου.</w:t>
      </w:r>
    </w:p>
    <w:p w14:paraId="6E842EB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σας προβληματίζει ότι επισήμως δεν κατεγράφη αυτό το περιστατικό; Την ε</w:t>
      </w:r>
      <w:r>
        <w:rPr>
          <w:rFonts w:eastAsia="Times New Roman" w:cs="Times New Roman"/>
          <w:szCs w:val="24"/>
        </w:rPr>
        <w:t xml:space="preserve">πόμενη ημέρα ο πράκτορας όντως ενημέρωσε το </w:t>
      </w:r>
      <w:r>
        <w:rPr>
          <w:rFonts w:eastAsia="Times New Roman" w:cs="Times New Roman"/>
          <w:szCs w:val="24"/>
        </w:rPr>
        <w:t>λ</w:t>
      </w:r>
      <w:r>
        <w:rPr>
          <w:rFonts w:eastAsia="Times New Roman" w:cs="Times New Roman"/>
          <w:szCs w:val="24"/>
        </w:rPr>
        <w:t>ιμεναρχείο με μια επιστολή του ότι συνέβη αυτό, δηλαδή</w:t>
      </w:r>
      <w:r>
        <w:rPr>
          <w:rFonts w:eastAsia="Times New Roman" w:cs="Times New Roman"/>
          <w:szCs w:val="24"/>
        </w:rPr>
        <w:t>,</w:t>
      </w:r>
      <w:r>
        <w:rPr>
          <w:rFonts w:eastAsia="Times New Roman" w:cs="Times New Roman"/>
          <w:szCs w:val="24"/>
        </w:rPr>
        <w:t xml:space="preserve"> ότι δύο άτομα, την ίδια ημέρα -μπορεί να ήταν και τα ίδια και ήδη συνελήφθησαν στον χώρο αυτό από δυνάμεις του Λιμενικού Σώματος και απομακρύνθηκαν- επιχεί</w:t>
      </w:r>
      <w:r>
        <w:rPr>
          <w:rFonts w:eastAsia="Times New Roman" w:cs="Times New Roman"/>
          <w:szCs w:val="24"/>
        </w:rPr>
        <w:t xml:space="preserve">ρησαν, εξεδήλωσαν πρόθεση να επιβιβασθούν σε μια λέμβο. </w:t>
      </w:r>
    </w:p>
    <w:p w14:paraId="6E842EC0" w14:textId="77777777" w:rsidR="00FC1CD6" w:rsidRDefault="008634FC">
      <w:pPr>
        <w:spacing w:after="0" w:line="600" w:lineRule="auto"/>
        <w:ind w:firstLine="720"/>
        <w:jc w:val="both"/>
        <w:rPr>
          <w:rFonts w:eastAsia="Times New Roman"/>
          <w:szCs w:val="24"/>
        </w:rPr>
      </w:pPr>
      <w:r>
        <w:rPr>
          <w:rFonts w:eastAsia="Times New Roman" w:cs="Times New Roman"/>
          <w:szCs w:val="24"/>
        </w:rPr>
        <w:t>Κανείς, λοιπόν, δεν κατήγγειλε ότι συνέβη αυτό το περιστατικό, ούτε το πλήρωμα ούτε κανείς άλλος, παρά μόνο ο πράκτορας την επομένη ημέρα και αφού το πλοίο είχε αναχωρήσει. Κι επειδή ακριβώς όλα ελέγ</w:t>
      </w:r>
      <w:r>
        <w:rPr>
          <w:rFonts w:eastAsia="Times New Roman" w:cs="Times New Roman"/>
          <w:szCs w:val="24"/>
        </w:rPr>
        <w:t xml:space="preserve">χονται, έγιναν απολύτως αντιληπτοί, όπως ήταν και πολύ φυσιολογικό. </w:t>
      </w:r>
      <w:r>
        <w:rPr>
          <w:rFonts w:eastAsia="Times New Roman"/>
          <w:szCs w:val="24"/>
        </w:rPr>
        <w:t xml:space="preserve">Και δεν χρειάστηκε καν να </w:t>
      </w:r>
      <w:r>
        <w:rPr>
          <w:rFonts w:eastAsia="Times New Roman"/>
          <w:szCs w:val="24"/>
        </w:rPr>
        <w:lastRenderedPageBreak/>
        <w:t>κληθεί το Λιμενικό Σώμα, όπως λέτε στην αφήγησή σας. Το Λιμενικό δεν το γνωρίζει αυτό. Εγώ, όμως, σέβομαι και δέχομαι την αφήγησή σας. Τα ίδια τα μέλη του πληρώμα</w:t>
      </w:r>
      <w:r>
        <w:rPr>
          <w:rFonts w:eastAsia="Times New Roman"/>
          <w:szCs w:val="24"/>
        </w:rPr>
        <w:t>τος δεν τους άφησαν να μπουν στη λέμβο.</w:t>
      </w:r>
    </w:p>
    <w:p w14:paraId="6E842EC1" w14:textId="77777777" w:rsidR="00FC1CD6" w:rsidRDefault="008634FC">
      <w:pPr>
        <w:spacing w:line="600" w:lineRule="auto"/>
        <w:ind w:firstLine="720"/>
        <w:jc w:val="both"/>
        <w:rPr>
          <w:rFonts w:eastAsia="Times New Roman"/>
          <w:szCs w:val="24"/>
        </w:rPr>
      </w:pPr>
      <w:r>
        <w:rPr>
          <w:rFonts w:eastAsia="Times New Roman"/>
          <w:szCs w:val="24"/>
        </w:rPr>
        <w:t>Αυτό είναι ένα μοναδικό περιστατικό</w:t>
      </w:r>
      <w:r>
        <w:rPr>
          <w:rFonts w:eastAsia="Times New Roman"/>
          <w:szCs w:val="24"/>
        </w:rPr>
        <w:t>,</w:t>
      </w:r>
      <w:r>
        <w:rPr>
          <w:rFonts w:eastAsia="Times New Roman"/>
          <w:szCs w:val="24"/>
        </w:rPr>
        <w:t xml:space="preserve"> που δεν το ξέρουμε, γιατί επισήμως δεν έχει καταγραφεί. Εγώ παρ’ όλα αυτά, δέχομαι να το συζητήσω, γιατί </w:t>
      </w:r>
      <w:r>
        <w:rPr>
          <w:rFonts w:eastAsia="Times New Roman"/>
          <w:szCs w:val="24"/>
        </w:rPr>
        <w:t>σας</w:t>
      </w:r>
      <w:r>
        <w:rPr>
          <w:rFonts w:eastAsia="Times New Roman"/>
          <w:szCs w:val="24"/>
        </w:rPr>
        <w:t xml:space="preserve"> σέβομαι. Όμως, δεν δημιούργησε σε κανέναν κα</w:t>
      </w:r>
      <w:r>
        <w:rPr>
          <w:rFonts w:eastAsia="Times New Roman"/>
          <w:szCs w:val="24"/>
        </w:rPr>
        <w:t>μ</w:t>
      </w:r>
      <w:r>
        <w:rPr>
          <w:rFonts w:eastAsia="Times New Roman"/>
          <w:szCs w:val="24"/>
        </w:rPr>
        <w:t xml:space="preserve">μία ανησυχία. Θα σας πω </w:t>
      </w:r>
      <w:r>
        <w:rPr>
          <w:rFonts w:eastAsia="Times New Roman"/>
          <w:szCs w:val="24"/>
        </w:rPr>
        <w:t>στη δευτερολογία μου πόσες διαβεβαιώσεις συγχαρητηρίων έχουμε από κράτη και ενώσεις για την ασφάλεια την οποία παρέχει το Λιμενικό Σώμα στα ελληνικά λιμάνια, ειδικά για την κρουαζιέρα.</w:t>
      </w:r>
    </w:p>
    <w:p w14:paraId="6E842EC2" w14:textId="77777777" w:rsidR="00FC1CD6" w:rsidRDefault="008634FC">
      <w:pPr>
        <w:spacing w:line="600" w:lineRule="auto"/>
        <w:ind w:firstLine="720"/>
        <w:jc w:val="both"/>
        <w:rPr>
          <w:rFonts w:eastAsia="Times New Roman"/>
          <w:szCs w:val="28"/>
        </w:rPr>
      </w:pPr>
      <w:r>
        <w:rPr>
          <w:rFonts w:eastAsia="Times New Roman"/>
          <w:b/>
          <w:szCs w:val="24"/>
        </w:rPr>
        <w:t xml:space="preserve">ΠΡΟΕΔΡΕΥΩΝ (Σπυρίδων Λυκούδης): </w:t>
      </w:r>
      <w:r>
        <w:rPr>
          <w:rFonts w:eastAsia="Times New Roman"/>
          <w:szCs w:val="24"/>
        </w:rPr>
        <w:t xml:space="preserve">Ευχαριστώ, </w:t>
      </w:r>
      <w:r>
        <w:rPr>
          <w:rFonts w:eastAsia="Times New Roman"/>
          <w:szCs w:val="28"/>
        </w:rPr>
        <w:t>κύριε Υπουργέ.</w:t>
      </w:r>
    </w:p>
    <w:p w14:paraId="6E842EC3" w14:textId="77777777" w:rsidR="00FC1CD6" w:rsidRDefault="008634FC">
      <w:pPr>
        <w:spacing w:line="600" w:lineRule="auto"/>
        <w:ind w:firstLine="720"/>
        <w:jc w:val="both"/>
        <w:rPr>
          <w:rFonts w:eastAsia="Times New Roman"/>
          <w:szCs w:val="24"/>
        </w:rPr>
      </w:pPr>
      <w:r>
        <w:rPr>
          <w:rFonts w:eastAsia="Times New Roman"/>
          <w:szCs w:val="28"/>
        </w:rPr>
        <w:t>Κύριε συνάδελ</w:t>
      </w:r>
      <w:r>
        <w:rPr>
          <w:rFonts w:eastAsia="Times New Roman"/>
          <w:szCs w:val="28"/>
        </w:rPr>
        <w:t>φε, έχετε τον λόγο για τρία λεπτά.</w:t>
      </w:r>
    </w:p>
    <w:p w14:paraId="6E842EC4" w14:textId="77777777" w:rsidR="00FC1CD6" w:rsidRDefault="008634FC">
      <w:pPr>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Ευχαριστώ, κύριε Πρόεδρε.</w:t>
      </w:r>
    </w:p>
    <w:p w14:paraId="6E842EC5" w14:textId="77777777" w:rsidR="00FC1CD6" w:rsidRDefault="008634FC">
      <w:pPr>
        <w:spacing w:line="600" w:lineRule="auto"/>
        <w:ind w:firstLine="720"/>
        <w:jc w:val="both"/>
        <w:rPr>
          <w:rFonts w:eastAsia="Times New Roman"/>
          <w:szCs w:val="24"/>
        </w:rPr>
      </w:pPr>
      <w:r>
        <w:rPr>
          <w:rFonts w:eastAsia="Times New Roman"/>
          <w:szCs w:val="28"/>
        </w:rPr>
        <w:lastRenderedPageBreak/>
        <w:t xml:space="preserve">Κύριε Υπουργέ, </w:t>
      </w:r>
      <w:r>
        <w:rPr>
          <w:rFonts w:eastAsia="Times New Roman"/>
          <w:szCs w:val="24"/>
        </w:rPr>
        <w:t xml:space="preserve">το ότι δεν αναφέρθηκε στο Λιμενικό και το ότι έγινε μία συλλογική προσπάθεια για να κρατηθεί το θέμα χαμηλά, δεν είναι κάτι το οποίο είναι κακό ούτε είναι </w:t>
      </w:r>
      <w:r>
        <w:rPr>
          <w:rFonts w:eastAsia="Times New Roman"/>
          <w:szCs w:val="24"/>
        </w:rPr>
        <w:t>κάτι το οποίο είναι πρωτόγνωρο.</w:t>
      </w:r>
    </w:p>
    <w:p w14:paraId="6E842EC6" w14:textId="77777777" w:rsidR="00FC1CD6" w:rsidRDefault="008634FC">
      <w:pPr>
        <w:spacing w:line="600" w:lineRule="auto"/>
        <w:ind w:firstLine="720"/>
        <w:jc w:val="both"/>
        <w:rPr>
          <w:rFonts w:eastAsia="Times New Roman"/>
          <w:szCs w:val="24"/>
        </w:rPr>
      </w:pPr>
      <w:r>
        <w:rPr>
          <w:rFonts w:eastAsia="Times New Roman"/>
          <w:szCs w:val="24"/>
        </w:rPr>
        <w:t>Κατά δεύτερον, αν υπάρχει τέτοιος σοβαρός έλεγχος με τόσο πολλές υπηρεσίες τις οποίες μας αναφέρετε, πώς μπόρεσαν και έφτασαν αυτοί οι δύο πρόσφυγες μέχρι την περιοχή που απαγορεύεται; Δεν τους έλεγξε κανένας; Αόρατοι ήταν κ</w:t>
      </w:r>
      <w:r>
        <w:rPr>
          <w:rFonts w:eastAsia="Times New Roman"/>
          <w:szCs w:val="24"/>
        </w:rPr>
        <w:t>αι πέρασαν μέσα απ’ όλους αυτούς τους ελέγχους και όλες αυτές τις υπηρεσίες;</w:t>
      </w:r>
    </w:p>
    <w:p w14:paraId="6E842EC7" w14:textId="77777777" w:rsidR="00FC1CD6" w:rsidRDefault="008634FC">
      <w:pPr>
        <w:spacing w:line="600" w:lineRule="auto"/>
        <w:ind w:firstLine="720"/>
        <w:jc w:val="both"/>
        <w:rPr>
          <w:rFonts w:eastAsia="Times New Roman"/>
          <w:szCs w:val="24"/>
        </w:rPr>
      </w:pPr>
      <w:r>
        <w:rPr>
          <w:rFonts w:eastAsia="Times New Roman"/>
          <w:szCs w:val="24"/>
        </w:rPr>
        <w:t>Εγώ δεν είμαι εδώ για να σπείρω τον φόβο. Όμως, είμαι εδώ για να προβληματίσω, προκειμένου να έχουμε τη λογική του προλαμβάνειν η οποία μπορεί να μας βοηθήσει ουσιαστικά να μην έρ</w:t>
      </w:r>
      <w:r>
        <w:rPr>
          <w:rFonts w:eastAsia="Times New Roman"/>
          <w:szCs w:val="24"/>
        </w:rPr>
        <w:t xml:space="preserve">θουμε αντιμέτωποι με πολύ μεγαλύτερες και δυσκολότερες καταστάσεις. </w:t>
      </w:r>
    </w:p>
    <w:p w14:paraId="6E842EC8" w14:textId="77777777" w:rsidR="00FC1CD6" w:rsidRDefault="008634FC">
      <w:pPr>
        <w:spacing w:line="600" w:lineRule="auto"/>
        <w:ind w:firstLine="720"/>
        <w:jc w:val="both"/>
        <w:rPr>
          <w:rFonts w:eastAsia="Times New Roman"/>
          <w:szCs w:val="24"/>
        </w:rPr>
      </w:pPr>
      <w:r>
        <w:rPr>
          <w:rFonts w:eastAsia="Times New Roman"/>
          <w:szCs w:val="24"/>
        </w:rPr>
        <w:t xml:space="preserve">Σε ό,τι έχει να κάνει με την κρουαζιέρα, </w:t>
      </w:r>
      <w:r>
        <w:rPr>
          <w:rFonts w:eastAsia="Times New Roman"/>
          <w:szCs w:val="28"/>
        </w:rPr>
        <w:t xml:space="preserve">κύριε Υπουργέ, </w:t>
      </w:r>
      <w:r>
        <w:rPr>
          <w:rFonts w:eastAsia="Times New Roman"/>
          <w:szCs w:val="24"/>
        </w:rPr>
        <w:t>θέλω να σας πω κάτι, επειδή είπατε ότι η κρουαζιέρα πηγαίνει πολύ καλύτερα απ’ ό,τι πήγαινε πέρυσι και πρόπερσι. Εδώ έχω κάποια επί</w:t>
      </w:r>
      <w:r>
        <w:rPr>
          <w:rFonts w:eastAsia="Times New Roman"/>
          <w:szCs w:val="24"/>
        </w:rPr>
        <w:t xml:space="preserve">σημα </w:t>
      </w:r>
      <w:r>
        <w:rPr>
          <w:rFonts w:eastAsia="Times New Roman"/>
          <w:szCs w:val="24"/>
        </w:rPr>
        <w:lastRenderedPageBreak/>
        <w:t>στοιχεία, σύμφωνα με τα οποία το 2014 οι ελληνικοί τουριστικοί προορισμοί μέσα από την κρουαζιέρα κατείχαν το 14% της αγοράς της Ευρώπης. Πέρυσι είχαμε το 13% της αγοράς –και δεν τα λέω εγώ αυτά, είναι τα επίσημα στοιχεία- και ενώ τα έσοδα για τη χώρα</w:t>
      </w:r>
      <w:r>
        <w:rPr>
          <w:rFonts w:eastAsia="Times New Roman"/>
          <w:szCs w:val="24"/>
        </w:rPr>
        <w:t xml:space="preserve"> μας μέσα από την κρουαζιέρα το 2014 ήταν 510 εκατομμύρια ευρώ, πέρυσι ήταν 480 εκατομμύρια ευρώ. Αυτά είναι αυτά που λέει σήμερα η αγορά. Ήδη από πέρυσι έχει σημειωθεί μία πτώση της τάξεως του 14% και μόνο για τον Ιούνιο η ζημιά η οποία έχει σημειωθεί αγγ</w:t>
      </w:r>
      <w:r>
        <w:rPr>
          <w:rFonts w:eastAsia="Times New Roman"/>
          <w:szCs w:val="24"/>
        </w:rPr>
        <w:t>ίζει τα 12 εκατομμύρια ευρώ.</w:t>
      </w:r>
    </w:p>
    <w:p w14:paraId="6E842EC9" w14:textId="77777777" w:rsidR="00FC1CD6" w:rsidRDefault="008634FC">
      <w:pPr>
        <w:spacing w:line="600" w:lineRule="auto"/>
        <w:ind w:firstLine="720"/>
        <w:jc w:val="both"/>
        <w:rPr>
          <w:rFonts w:eastAsia="Times New Roman"/>
          <w:szCs w:val="24"/>
        </w:rPr>
      </w:pPr>
      <w:r>
        <w:rPr>
          <w:rFonts w:eastAsia="Times New Roman"/>
          <w:szCs w:val="24"/>
        </w:rPr>
        <w:t xml:space="preserve">Λέω ξανά, </w:t>
      </w:r>
      <w:r>
        <w:rPr>
          <w:rFonts w:eastAsia="Times New Roman"/>
          <w:szCs w:val="28"/>
        </w:rPr>
        <w:t xml:space="preserve">κύριε Υπουργέ, </w:t>
      </w:r>
      <w:r>
        <w:rPr>
          <w:rFonts w:eastAsia="Times New Roman"/>
          <w:szCs w:val="24"/>
        </w:rPr>
        <w:t>ότι αυτά δεν τα λέω εγώ. Αυτά τα λένε άνθρωποι της αγοράς, άνθρωποι οι οποίοι ασχολούνται με την κρουαζιέρα. Είναι και οι επίσημες μετρήσεις από τον Διεθνή Οργανισμό Κρουαζιέρας.</w:t>
      </w:r>
    </w:p>
    <w:p w14:paraId="6E842ECA" w14:textId="77777777" w:rsidR="00FC1CD6" w:rsidRDefault="008634FC">
      <w:pPr>
        <w:spacing w:line="600" w:lineRule="auto"/>
        <w:ind w:firstLine="720"/>
        <w:jc w:val="both"/>
        <w:rPr>
          <w:rFonts w:eastAsia="Times New Roman"/>
          <w:szCs w:val="24"/>
        </w:rPr>
      </w:pPr>
      <w:r>
        <w:rPr>
          <w:rFonts w:eastAsia="Times New Roman"/>
          <w:szCs w:val="24"/>
        </w:rPr>
        <w:t xml:space="preserve">Τέλος, σε ό,τι έχει να </w:t>
      </w:r>
      <w:r>
        <w:rPr>
          <w:rFonts w:eastAsia="Times New Roman"/>
          <w:szCs w:val="24"/>
        </w:rPr>
        <w:t xml:space="preserve">κάνει με την </w:t>
      </w:r>
      <w:r>
        <w:rPr>
          <w:rFonts w:eastAsia="Times New Roman"/>
          <w:szCs w:val="24"/>
        </w:rPr>
        <w:t>ε</w:t>
      </w:r>
      <w:r>
        <w:rPr>
          <w:rFonts w:eastAsia="Times New Roman"/>
          <w:szCs w:val="24"/>
        </w:rPr>
        <w:t xml:space="preserve">πιτροπή την οποία συστήσατε την περασμένη Πέμπτη, την Εθνική Συντονιστική Επιτροπή Κρουαζιέρας –κάτι το οποίο έπρεπε να γίνει- μιλάμε για μία επιτροπή η οποία </w:t>
      </w:r>
      <w:r>
        <w:rPr>
          <w:rFonts w:eastAsia="Times New Roman"/>
          <w:szCs w:val="24"/>
        </w:rPr>
        <w:lastRenderedPageBreak/>
        <w:t>αριθμεί είκοσι οκτώ μέλη. Αυτό το οποίο σας ζήτησαν οι άνθρωποι και οι φορείς οι οπ</w:t>
      </w:r>
      <w:r>
        <w:rPr>
          <w:rFonts w:eastAsia="Times New Roman"/>
          <w:szCs w:val="24"/>
        </w:rPr>
        <w:t xml:space="preserve">οίοι εμπλέκονται με την κρουαζιέρα, είναι επιτέλους να μπορούσε να γίνει ένα λειτουργικό όργανο. Φυσικά, σήμερα, όλοι όσοι σχετίζονταν μ’ αυτήν την προσπάθεια να σας πείσουν να γίνει αυτή η </w:t>
      </w:r>
      <w:r>
        <w:rPr>
          <w:rFonts w:eastAsia="Times New Roman"/>
          <w:szCs w:val="24"/>
        </w:rPr>
        <w:t>ε</w:t>
      </w:r>
      <w:r>
        <w:rPr>
          <w:rFonts w:eastAsia="Times New Roman"/>
          <w:szCs w:val="24"/>
        </w:rPr>
        <w:t xml:space="preserve">πιτροπή, διαφοροποιούνται και λένε ότι τα είκοσι οκτώ μέλη είναι </w:t>
      </w:r>
      <w:r>
        <w:rPr>
          <w:rFonts w:eastAsia="Times New Roman"/>
          <w:szCs w:val="24"/>
        </w:rPr>
        <w:t>υπεραρκετά. Πάρα πολλοί απ’ αυτούς, μάλιστα, δεν έχουν κα</w:t>
      </w:r>
      <w:r>
        <w:rPr>
          <w:rFonts w:eastAsia="Times New Roman"/>
          <w:szCs w:val="24"/>
        </w:rPr>
        <w:t>μ</w:t>
      </w:r>
      <w:r>
        <w:rPr>
          <w:rFonts w:eastAsia="Times New Roman"/>
          <w:szCs w:val="24"/>
        </w:rPr>
        <w:t xml:space="preserve">μία σχέση με την κρουαζιέρα και με το τουριστικό προϊόν. </w:t>
      </w:r>
    </w:p>
    <w:p w14:paraId="6E842ECB" w14:textId="77777777" w:rsidR="00FC1CD6" w:rsidRDefault="008634FC">
      <w:pPr>
        <w:spacing w:line="600" w:lineRule="auto"/>
        <w:ind w:firstLine="720"/>
        <w:jc w:val="both"/>
        <w:rPr>
          <w:rFonts w:eastAsia="Times New Roman"/>
          <w:szCs w:val="24"/>
        </w:rPr>
      </w:pPr>
      <w:r>
        <w:rPr>
          <w:rFonts w:eastAsia="Times New Roman"/>
          <w:szCs w:val="24"/>
        </w:rPr>
        <w:t xml:space="preserve">Πώς θα μπορέσει να λειτουργήσει μία επιτροπή με είκοσι οκτώ μέλη, </w:t>
      </w:r>
      <w:r>
        <w:rPr>
          <w:rFonts w:eastAsia="Times New Roman"/>
          <w:szCs w:val="28"/>
        </w:rPr>
        <w:t xml:space="preserve">κύριε Υπουργέ, </w:t>
      </w:r>
      <w:r>
        <w:rPr>
          <w:rFonts w:eastAsia="Times New Roman"/>
          <w:szCs w:val="24"/>
        </w:rPr>
        <w:t xml:space="preserve">η οποία θα έπρεπε να είναι όσο το δυνατόν πιο ευέλικτη; </w:t>
      </w:r>
    </w:p>
    <w:p w14:paraId="6E842ECC" w14:textId="77777777" w:rsidR="00FC1CD6" w:rsidRDefault="008634FC">
      <w:pPr>
        <w:spacing w:line="600" w:lineRule="auto"/>
        <w:ind w:firstLine="720"/>
        <w:jc w:val="both"/>
        <w:rPr>
          <w:rFonts w:eastAsia="Times New Roman"/>
          <w:szCs w:val="24"/>
        </w:rPr>
      </w:pPr>
      <w:r>
        <w:rPr>
          <w:rFonts w:eastAsia="Times New Roman"/>
          <w:szCs w:val="24"/>
        </w:rPr>
        <w:t>Γι</w:t>
      </w:r>
      <w:r>
        <w:rPr>
          <w:rFonts w:eastAsia="Times New Roman"/>
          <w:szCs w:val="24"/>
        </w:rPr>
        <w:t>α το αν υπάρχει ανησυχία ή όχι, σαφέστατα όλοι εδώ μέσα σ’ αυτήν την Αίθουσα πρέπει να προσπαθούμε να περνάμε προς τα έξω ότι η χώρα μας είναι ένας ασφαλής προορισμός. Χαίρομαι που υπάρχουν κι άλλες χώρες οι οποίες το αναγνωρίζουν. Όμως, μη μου πείτε ότι δ</w:t>
      </w:r>
      <w:r>
        <w:rPr>
          <w:rFonts w:eastAsia="Times New Roman"/>
          <w:szCs w:val="24"/>
        </w:rPr>
        <w:t xml:space="preserve">εν δημιούργησε πρόβλημα η εικόνα του προσφυγικού σε σχέση με την κρουαζιέρα στη χώρα μας και αυτό αποτυπώνεται από την </w:t>
      </w:r>
      <w:r>
        <w:rPr>
          <w:rFonts w:eastAsia="Times New Roman"/>
          <w:szCs w:val="24"/>
        </w:rPr>
        <w:lastRenderedPageBreak/>
        <w:t>πτώση την οποία έχουν οι αφίξεις στο ανατολικό Αιγαίο. Μη μου πείτε ότι δεν δημιούργησαν πρόβλημα σε σχέση με την κρουαζιέρα οι κινητοποι</w:t>
      </w:r>
      <w:r>
        <w:rPr>
          <w:rFonts w:eastAsia="Times New Roman"/>
          <w:szCs w:val="24"/>
        </w:rPr>
        <w:t>ήσεις οι οποίες έγιναν, γιατί εσείς ο ίδιος βγήκατε και απευθύνατε δημόσια έκκληση στους ναυτεργάτες</w:t>
      </w:r>
      <w:r>
        <w:rPr>
          <w:rFonts w:eastAsia="Times New Roman"/>
          <w:szCs w:val="24"/>
        </w:rPr>
        <w:t>,</w:t>
      </w:r>
      <w:r>
        <w:rPr>
          <w:rFonts w:eastAsia="Times New Roman"/>
          <w:szCs w:val="24"/>
        </w:rPr>
        <w:t xml:space="preserve"> που κινδύνευαν να μην μπουν στο λιμάνι του Πειραιά.</w:t>
      </w:r>
    </w:p>
    <w:p w14:paraId="6E842ECD" w14:textId="77777777" w:rsidR="00FC1CD6" w:rsidRDefault="008634FC">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μιλάμε για ένα λιμάνι</w:t>
      </w:r>
      <w:r>
        <w:rPr>
          <w:rFonts w:eastAsia="Times New Roman"/>
          <w:szCs w:val="28"/>
        </w:rPr>
        <w:t xml:space="preserve">, </w:t>
      </w:r>
      <w:r>
        <w:rPr>
          <w:rFonts w:eastAsia="Times New Roman"/>
          <w:szCs w:val="24"/>
        </w:rPr>
        <w:t>το οποίο ενώ κανονικά θα έπρεπε να είναι «</w:t>
      </w:r>
      <w:r>
        <w:rPr>
          <w:rFonts w:eastAsia="Times New Roman"/>
          <w:szCs w:val="24"/>
          <w:lang w:val="en-US"/>
        </w:rPr>
        <w:t>home</w:t>
      </w:r>
      <w:r>
        <w:rPr>
          <w:rFonts w:eastAsia="Times New Roman"/>
          <w:szCs w:val="24"/>
        </w:rPr>
        <w:t xml:space="preserve"> </w:t>
      </w:r>
      <w:r>
        <w:rPr>
          <w:rFonts w:eastAsia="Times New Roman"/>
          <w:szCs w:val="24"/>
          <w:lang w:val="en-US"/>
        </w:rPr>
        <w:t>port</w:t>
      </w:r>
      <w:r>
        <w:rPr>
          <w:rFonts w:eastAsia="Times New Roman"/>
          <w:szCs w:val="24"/>
        </w:rPr>
        <w:t>» για την κρο</w:t>
      </w:r>
      <w:r>
        <w:rPr>
          <w:rFonts w:eastAsia="Times New Roman"/>
          <w:szCs w:val="24"/>
        </w:rPr>
        <w:t>υαζιέρα, είναι λιμάνι «</w:t>
      </w:r>
      <w:r>
        <w:rPr>
          <w:rFonts w:eastAsia="Times New Roman"/>
          <w:szCs w:val="24"/>
          <w:lang w:val="en-US"/>
        </w:rPr>
        <w:t>transit</w:t>
      </w:r>
      <w:r>
        <w:rPr>
          <w:rFonts w:eastAsia="Times New Roman"/>
          <w:szCs w:val="24"/>
        </w:rPr>
        <w:t xml:space="preserve">» ακόμα και σήμερα, γιατί δεν έχουμε κάτσει να μιλήσουμε σοβαρά και δεν έχουμε αποφασίσει ότι αυτό είναι ένα εθνικό προϊόν το οποίο πρέπει να το προστατεύσουμε ως κόρη οφθαλμού σ’ αυτές τις δύσκολες οικονομικές συνθήκες. </w:t>
      </w:r>
    </w:p>
    <w:p w14:paraId="6E842ECE" w14:textId="77777777" w:rsidR="00FC1CD6" w:rsidRDefault="008634FC">
      <w:pPr>
        <w:spacing w:line="600" w:lineRule="auto"/>
        <w:ind w:firstLine="720"/>
        <w:jc w:val="both"/>
        <w:rPr>
          <w:rFonts w:eastAsia="Times New Roman"/>
          <w:szCs w:val="28"/>
        </w:rPr>
      </w:pPr>
      <w:r>
        <w:rPr>
          <w:rFonts w:eastAsia="Times New Roman"/>
          <w:szCs w:val="24"/>
        </w:rPr>
        <w:t>Εσεί</w:t>
      </w:r>
      <w:r>
        <w:rPr>
          <w:rFonts w:eastAsia="Times New Roman"/>
          <w:szCs w:val="24"/>
        </w:rPr>
        <w:t xml:space="preserve">ς ο ίδιος ήσασταν που εκλιπαρούσατε, που παρακαλούσατε τους λιμενεργάτες να σταματήσουν την απεργία για να μην κουβαλούν οι τουρίστες τις αποσκευές τους γιατί δεν ήξεραν πού να πάνε. Αυτή είναι η πραγματικότητα, </w:t>
      </w:r>
      <w:r>
        <w:rPr>
          <w:rFonts w:eastAsia="Times New Roman"/>
          <w:szCs w:val="28"/>
        </w:rPr>
        <w:t>κύριε Υπουργέ. Τελειώνει αυτή η χρονιά. Είμα</w:t>
      </w:r>
      <w:r>
        <w:rPr>
          <w:rFonts w:eastAsia="Times New Roman"/>
          <w:szCs w:val="28"/>
        </w:rPr>
        <w:t xml:space="preserve">στε στα μέσα του Ιουλίου, αλλά τουλάχιστον να προετοιμαστούμε για την επόμενη χρονιά, γιατί δεν μπορούμε να χάνουμε χρόνο. Θα </w:t>
      </w:r>
      <w:r>
        <w:rPr>
          <w:rFonts w:eastAsia="Times New Roman"/>
          <w:szCs w:val="28"/>
        </w:rPr>
        <w:lastRenderedPageBreak/>
        <w:t>έπρεπε πολλά πράγματα να γίνονταν εχθές για το καλό του τόπου και όχι να περιμένουμε να γίνουν σήμερα και αύριο.</w:t>
      </w:r>
    </w:p>
    <w:p w14:paraId="6E842ECF" w14:textId="77777777" w:rsidR="00FC1CD6" w:rsidRDefault="008634FC">
      <w:pPr>
        <w:spacing w:line="600" w:lineRule="auto"/>
        <w:ind w:firstLine="720"/>
        <w:jc w:val="both"/>
        <w:rPr>
          <w:rFonts w:eastAsia="Times New Roman"/>
          <w:szCs w:val="28"/>
        </w:rPr>
      </w:pPr>
      <w:r>
        <w:rPr>
          <w:rFonts w:eastAsia="Times New Roman"/>
          <w:szCs w:val="28"/>
        </w:rPr>
        <w:t>Σας ευχαριστώ πολ</w:t>
      </w:r>
      <w:r>
        <w:rPr>
          <w:rFonts w:eastAsia="Times New Roman"/>
          <w:szCs w:val="28"/>
        </w:rPr>
        <w:t>ύ.</w:t>
      </w:r>
    </w:p>
    <w:p w14:paraId="6E842ED0"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E842ED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842ED2"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Αγαπητέ συνάδελφε, αν θέλετε να κάνετε μια ερώτηση για την κρουαζιέρα, κάντε την για να είμαι και καλύτερα προετοιμασμένος και να μιλήσουμε για τα στοιχεία και για όλα. Όχι, όμως, με αφορμή ένα επεισόδιο, όπως το λέτε και εσείς, δύο ανθρώπων που επιχείρησα</w:t>
      </w:r>
      <w:r>
        <w:rPr>
          <w:rFonts w:eastAsia="Times New Roman" w:cs="Times New Roman"/>
          <w:szCs w:val="24"/>
        </w:rPr>
        <w:t xml:space="preserve">ν να πλησιάσουν τις λάντζες, να γεννήσουμε μια τέτοια συζήτηση. Δεν προσπαθώ να κρατήσω τίποτα χαμηλά. Η αξιοπρέπεια της σκέψης μου, μου επιβάλλει να σταθώ στο ζήτημα με τις διαστάσεις που έχει. Θέλετε να το μεγαλώσετε; Μεγαλώστε το όσο θέλετε. Θέλετε να </w:t>
      </w:r>
      <w:r>
        <w:rPr>
          <w:rFonts w:eastAsia="Times New Roman" w:cs="Times New Roman"/>
          <w:szCs w:val="24"/>
        </w:rPr>
        <w:lastRenderedPageBreak/>
        <w:t>τ</w:t>
      </w:r>
      <w:r>
        <w:rPr>
          <w:rFonts w:eastAsia="Times New Roman" w:cs="Times New Roman"/>
          <w:szCs w:val="24"/>
        </w:rPr>
        <w:t xml:space="preserve">ο γενικεύσετε; Γενικεύστε το όσο θέλετε.  Δεν είναι, όμως, δυνατόν όταν μία ερώτηση έχει ένα αντικείμενο, να επεκτεινόμαστε μέχρι εκεί που δεν χωράει άλλο. Με λίγα λόγια πάτε να «βγάλετε από τη μύγα ξίγκι». Ε, δεν μπορείτε να το βγάλετε. </w:t>
      </w:r>
    </w:p>
    <w:p w14:paraId="6E842ED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 σας λέω και πάλι ότι είναι μικρό το διάστημα από τότε που επισκεφθήκαμε όλη η Κυβέρνηση, με τον Πρωθυπουργό, το Ισραήλ και είχαμε τη διακυβερνητική συνάντηση. Το ίδιο και πρόσφατα, λίγο αργότερα, στη Σμύρνη. Στο Ισραήλ –που ξέρετε πόσο βάρος δίνει το κρά</w:t>
      </w:r>
      <w:r>
        <w:rPr>
          <w:rFonts w:eastAsia="Times New Roman" w:cs="Times New Roman"/>
          <w:szCs w:val="24"/>
        </w:rPr>
        <w:t>τος αυτό στα ζητήματα ασφάλειας- τόσο στην ωριαία συνάντηση με τον ομόλογο Υπουργό στην επίσκεψη αυτή, όσο εν συνεχεία και στο γεύμα εργασίας με τους δύο Πρωθυπουργούς, με τον Νετανιάχου και τον Αλέξη Τσίπρα και όλους τους Υπουργούς, ο ίδιος ο Νιετανιάχου,</w:t>
      </w:r>
      <w:r>
        <w:rPr>
          <w:rFonts w:eastAsia="Times New Roman" w:cs="Times New Roman"/>
          <w:szCs w:val="24"/>
        </w:rPr>
        <w:t xml:space="preserve"> πέρα από τον αρμόδιο Υπουργό, στάθηκε πολύ συγκεκριμένα σε αυτό το σημείο. Και όταν ενημερώθηκε ότι εγώ είμαι ο πολιτικός προϊστάμενος του Λιμενικού Σώματος, μου είπε: «Επιθυμώ και οφείλω να σας εκφράσω τα συγχαρητήρια της κυβέρνησής μου και εμού προσωπικ</w:t>
      </w:r>
      <w:r>
        <w:rPr>
          <w:rFonts w:eastAsia="Times New Roman" w:cs="Times New Roman"/>
          <w:szCs w:val="24"/>
        </w:rPr>
        <w:t xml:space="preserve">ά, διότι έχω ενημέρωση και το παρακολουθούμε το θέμα αυτό, ότι το Λιμενικό </w:t>
      </w:r>
      <w:r>
        <w:rPr>
          <w:rFonts w:eastAsia="Times New Roman" w:cs="Times New Roman"/>
          <w:szCs w:val="24"/>
        </w:rPr>
        <w:lastRenderedPageBreak/>
        <w:t>Σώμα εξασφαλίζει πλήρη ασφάλεια, με κανόνες απολύτως εγγυημένους, για τους πολίτες του Ισραήλ. Γι’ αυτό και συμμετέχουμε στα ταξίδια κρουαζιέρας». Αυτό το είπε ο Νιετανιάχου, το είπ</w:t>
      </w:r>
      <w:r>
        <w:rPr>
          <w:rFonts w:eastAsia="Times New Roman" w:cs="Times New Roman"/>
          <w:szCs w:val="24"/>
        </w:rPr>
        <w:t>ε ο ομόλογος Υπουργός, το είπαν οι αρμόδιοι Υπουργοί στη Σμύρνη, όταν την επισκεφθήκαμε, με άλλους όρους και για άλλους λόγους. Και εν πάση περιπτώσει, όλες οι εκθέσεις που έχουμε αυτό λένε, ότι οι κανόνες ασφαλείας στα ελληνικά λιμάνια τηρούνται.</w:t>
      </w:r>
    </w:p>
    <w:p w14:paraId="6E842ED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 Εγρήγορ</w:t>
      </w:r>
      <w:r>
        <w:rPr>
          <w:rFonts w:eastAsia="Times New Roman" w:cs="Times New Roman"/>
          <w:szCs w:val="24"/>
        </w:rPr>
        <w:t xml:space="preserve">ση; Προσοχή; Πράγματι, συνεχή. Ποτέ δεν μπορείς και δεν πρέπει να εφησυχάζεις. Αυτό είναι αλήθεια. Υπάρχει, όμως, κανένα στοιχείο ότι δεν τηρούνται οι κανόνες, ότι δεν υπάρχει ασφάλεια για να αναδείξετε τέτοιου είδους θέματα και μάλιστα ότι επηρεάζεται εξ </w:t>
      </w:r>
      <w:r>
        <w:rPr>
          <w:rFonts w:eastAsia="Times New Roman" w:cs="Times New Roman"/>
          <w:szCs w:val="24"/>
        </w:rPr>
        <w:t xml:space="preserve">αυτού η κρουαζιέρα; Μα δεν καταλαβαίνετε τι κακό κάνετε και μάλιστα χωρίς λόγο, ακριβώς αν κάποιος πιστέψει τα λεγόμενά σας; Οι εταιρείες κρουαζιέρας προφανώς και δεν στέκονται, παρά μόνο στα πραγματικά περιστατικά. </w:t>
      </w:r>
    </w:p>
    <w:p w14:paraId="6E842ED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-σας το λέω και πάλι-</w:t>
      </w:r>
      <w:r>
        <w:rPr>
          <w:rFonts w:eastAsia="Times New Roman" w:cs="Times New Roman"/>
          <w:szCs w:val="24"/>
        </w:rPr>
        <w:t xml:space="preserve"> η τάση και για τη φετινή χρονιά της κρουαζιέρας είναι αυξητική. Πράγματι ο ανταγωνισμός είναι μεγάλος. Αυτό δεν σημαίνει τίποτα. Πράγματι, οι σχεδιασμοί για το 2017 έχουν αρχίσει από τώρα. Το αρμόδιο Υπουργείο, το Υπουργείο Τουρισμού ακριβώς αυτά φροντίζε</w:t>
      </w:r>
      <w:r>
        <w:rPr>
          <w:rFonts w:eastAsia="Times New Roman" w:cs="Times New Roman"/>
          <w:szCs w:val="24"/>
        </w:rPr>
        <w:t>ι.</w:t>
      </w:r>
    </w:p>
    <w:p w14:paraId="6E842ED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Τελειώνοντας, θα ήθελα να προσθέσω -μισό λεπτό, ακόμα, κύριε Πρόεδρε- ότι υπάρχει κυρίως στους μετανάστες και πρόσφυγες, που είναι αυτήν τη στιγμή προσωρινά διαμένοντες στα νησιά υπό περιορισμό και υπό έλεγχο, μία μικρή τάση φυγής. Το τελευταίο διάστημα</w:t>
      </w:r>
      <w:r>
        <w:rPr>
          <w:rFonts w:eastAsia="Times New Roman" w:cs="Times New Roman"/>
          <w:szCs w:val="24"/>
        </w:rPr>
        <w:t xml:space="preserve"> έχουν καταγραφεί είκοσι έξι περιστατικά με τα πλοία της ακτοπλοΐας, όχι με τα πλοία της κρουαζιέρας. Εκεί είναι άλλοι χώροι, φυλασσόμενοι απολύτως κ.λπ.</w:t>
      </w:r>
      <w:r w:rsidRPr="000D7394">
        <w:rPr>
          <w:rFonts w:eastAsia="Times New Roman" w:cs="Times New Roman"/>
          <w:szCs w:val="24"/>
        </w:rPr>
        <w:t>.</w:t>
      </w:r>
      <w:r>
        <w:rPr>
          <w:rFonts w:eastAsia="Times New Roman" w:cs="Times New Roman"/>
          <w:szCs w:val="24"/>
        </w:rPr>
        <w:t xml:space="preserve"> Με λίγα λόγια, ένα περιστατικό, όπως και εσείς το ονομάζετε, δεν μπορεί να έχει τη γενίκευση που θέλε</w:t>
      </w:r>
      <w:r>
        <w:rPr>
          <w:rFonts w:eastAsia="Times New Roman" w:cs="Times New Roman"/>
          <w:szCs w:val="24"/>
        </w:rPr>
        <w:t>τε να του δώσετε.</w:t>
      </w:r>
    </w:p>
    <w:p w14:paraId="6E842ED7"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πολύ, κύριε Υπουργέ.</w:t>
      </w:r>
    </w:p>
    <w:p w14:paraId="6E842ED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o Βουλευτής κ. Σπυρίδων - Άδωνις Γεωργιάδης ζητεί άδεια ολιγοήμερης απουσίας στο εξωτερικό. Η Βουλή εγκρίνει;</w:t>
      </w:r>
    </w:p>
    <w:p w14:paraId="6E842ED9"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w:t>
      </w:r>
      <w:r>
        <w:rPr>
          <w:rFonts w:eastAsia="Times New Roman" w:cs="Times New Roman"/>
          <w:szCs w:val="24"/>
        </w:rPr>
        <w:t>στα.</w:t>
      </w:r>
    </w:p>
    <w:p w14:paraId="6E842EDA"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6E842EDB" w14:textId="77777777" w:rsidR="00FC1CD6" w:rsidRDefault="008634FC">
      <w:pPr>
        <w:spacing w:after="300" w:line="600" w:lineRule="auto"/>
        <w:ind w:firstLine="720"/>
        <w:contextualSpacing/>
        <w:jc w:val="both"/>
        <w:rPr>
          <w:rFonts w:eastAsia="Times New Roman"/>
          <w:szCs w:val="24"/>
        </w:rPr>
      </w:pPr>
      <w:r>
        <w:rPr>
          <w:rFonts w:eastAsia="Times New Roman"/>
          <w:szCs w:val="24"/>
        </w:rPr>
        <w:t xml:space="preserve">Ακολουθούν δύο επίκαιρες ερωτήσεις προς </w:t>
      </w:r>
      <w:r>
        <w:rPr>
          <w:rFonts w:eastAsia="Times New Roman"/>
          <w:color w:val="000000"/>
          <w:szCs w:val="24"/>
        </w:rPr>
        <w:t xml:space="preserve">τον Υπουργό </w:t>
      </w:r>
      <w:r>
        <w:rPr>
          <w:rFonts w:eastAsia="Times New Roman"/>
          <w:bCs/>
          <w:color w:val="000000"/>
          <w:szCs w:val="24"/>
        </w:rPr>
        <w:t xml:space="preserve">Παιδείας, Έρευνας και Θρησκευμάτων, τις οποίες θα απαντήσει ο </w:t>
      </w:r>
      <w:r>
        <w:rPr>
          <w:rFonts w:eastAsia="Times New Roman"/>
          <w:color w:val="000000"/>
          <w:szCs w:val="24"/>
        </w:rPr>
        <w:t xml:space="preserve">Υφυπουργός </w:t>
      </w:r>
      <w:r>
        <w:rPr>
          <w:rFonts w:eastAsia="Times New Roman"/>
          <w:bCs/>
          <w:color w:val="000000"/>
          <w:szCs w:val="24"/>
        </w:rPr>
        <w:t>Παιδείας, Έρευνας και Θρησκευμάτων κ. Θεοδόσης Πε</w:t>
      </w:r>
      <w:r>
        <w:rPr>
          <w:rFonts w:eastAsia="Times New Roman"/>
          <w:bCs/>
          <w:color w:val="000000"/>
          <w:szCs w:val="24"/>
        </w:rPr>
        <w:t xml:space="preserve">λεγρίνης. </w:t>
      </w:r>
    </w:p>
    <w:p w14:paraId="6E842EDC"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Πρώτη θα συζητηθεί η με αριθμό 1099/6-7-2016 δεύτερη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 xml:space="preserve">ρου κύκλου, του Βουλευτή Αργολίδας της Δημοκρατικής Συμπαράταξης ΠΑΣΟΚ-ΔΗΜΑΡ κ. </w:t>
      </w:r>
      <w:r>
        <w:rPr>
          <w:rFonts w:eastAsia="Times New Roman"/>
          <w:bCs/>
          <w:color w:val="000000"/>
          <w:szCs w:val="24"/>
        </w:rPr>
        <w:t xml:space="preserve">Ιωάννη Μανιάτη </w:t>
      </w:r>
      <w:r>
        <w:rPr>
          <w:rFonts w:eastAsia="Times New Roman"/>
          <w:color w:val="000000"/>
          <w:szCs w:val="24"/>
        </w:rPr>
        <w:t xml:space="preserve">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σχετικά με την μετατρο</w:t>
      </w:r>
      <w:r>
        <w:rPr>
          <w:rFonts w:eastAsia="Times New Roman"/>
          <w:color w:val="000000"/>
          <w:szCs w:val="24"/>
        </w:rPr>
        <w:t>πή της Σχολής Επαγγελματικής Κατάρτισης (ΣΕΚ) Επιδαύρου σε Δημόσιο Ινστιτούτο Επαγγελματικής Κατάρτισης (ΔΙΕΚ) ενηλίκων.</w:t>
      </w:r>
    </w:p>
    <w:p w14:paraId="6E842EDD"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Ορίστε, κύριε συνάδελφε, έχετε τον λόγο για δύο λεπτά, για να αναπτύξετε την πρωτολογία σας.</w:t>
      </w:r>
    </w:p>
    <w:p w14:paraId="6E842EDE"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lastRenderedPageBreak/>
        <w:t>ΙΩΑΝΝΗΣ ΜΑΝΙΑΤΗΣ:</w:t>
      </w:r>
      <w:r>
        <w:rPr>
          <w:rFonts w:eastAsia="Times New Roman"/>
          <w:color w:val="000000"/>
          <w:szCs w:val="24"/>
        </w:rPr>
        <w:t xml:space="preserve"> Ευχαριστώ, κύριε Πρόεδρε</w:t>
      </w:r>
      <w:r>
        <w:rPr>
          <w:rFonts w:eastAsia="Times New Roman"/>
          <w:color w:val="000000"/>
          <w:szCs w:val="24"/>
        </w:rPr>
        <w:t>.</w:t>
      </w:r>
    </w:p>
    <w:p w14:paraId="6E842EDF"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Κύριε Υπουργέ, γνωρίζετε ότι με το ν.4386 οι Σχολές Επαγγελματικής Κατάρτισης καταργήθηκαν, δόθηκε όμως η δυνατότητα σε ειδικές περιπτώσεις και για ειδικές ομάδες εκπαιδευομένων, οι σχολές αυτές να μετατραπούν σε δημόσια ΙΕΚ. </w:t>
      </w:r>
    </w:p>
    <w:p w14:paraId="6E842EE0"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Στην ερώτηση που σας </w:t>
      </w:r>
      <w:r>
        <w:rPr>
          <w:rFonts w:eastAsia="Times New Roman"/>
          <w:color w:val="000000"/>
          <w:szCs w:val="24"/>
        </w:rPr>
        <w:t xml:space="preserve">κατέθεσα αναφέρομαι στη Σχολή Επαγγελματικής Κατάρτισης Επιδαύρου, η οποία έχει μερικά πολύ ενδιαφέροντα –νομίζω- χαρακτηριστικά. Πρώτα από όλα, είναι μία σχολή που εκπαιδεύει πάνω από εκατόν είκοσι μαθητές, έχει είκοσι τρία άτομα προσωπικό, κυρίως, όμως, </w:t>
      </w:r>
      <w:r>
        <w:rPr>
          <w:rFonts w:eastAsia="Times New Roman"/>
          <w:color w:val="000000"/>
          <w:szCs w:val="24"/>
        </w:rPr>
        <w:t>έχει τη μοναδική στην Ελλάδα ειδικότητα</w:t>
      </w:r>
      <w:r>
        <w:rPr>
          <w:rFonts w:eastAsia="Times New Roman"/>
          <w:color w:val="000000"/>
          <w:szCs w:val="24"/>
        </w:rPr>
        <w:t>,</w:t>
      </w:r>
      <w:r>
        <w:rPr>
          <w:rFonts w:eastAsia="Times New Roman"/>
          <w:color w:val="000000"/>
          <w:szCs w:val="24"/>
        </w:rPr>
        <w:t xml:space="preserve"> που παρέχει πιστοποίηση στην ειδικότητα της Μελισσοκομίας. Ταυτόχρονα, έχει τη μοναδική ειδικότητα</w:t>
      </w:r>
      <w:r>
        <w:rPr>
          <w:rFonts w:eastAsia="Times New Roman"/>
          <w:color w:val="000000"/>
          <w:szCs w:val="24"/>
        </w:rPr>
        <w:t>,</w:t>
      </w:r>
      <w:r>
        <w:rPr>
          <w:rFonts w:eastAsia="Times New Roman"/>
          <w:color w:val="000000"/>
          <w:szCs w:val="24"/>
        </w:rPr>
        <w:t xml:space="preserve"> που υπάγεται στο Υπουργείο Παιδείας για θέματα Γαλακτοκομίας και Τυροκομίας, ενώ επιπλέον, στην ίδια σχολή η ειδικό</w:t>
      </w:r>
      <w:r>
        <w:rPr>
          <w:rFonts w:eastAsia="Times New Roman"/>
          <w:color w:val="000000"/>
          <w:szCs w:val="24"/>
        </w:rPr>
        <w:t xml:space="preserve">τητα της Λιθοξοΐας, που είναι μία από τις πολύ ενδιαφέρουσες, ιδιαίτερα σε αυτούς τους δύσκολους καιρούς, είναι μία ειδικότητα η οποία υπηρετείται και εισακούεται από πολλούς μαθητές. </w:t>
      </w:r>
    </w:p>
    <w:p w14:paraId="6E842EE1"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Το αίτημα, λοιπόν, είναι πάρα πολύ συγκεκριμένο. Σε μία εποχή όπου η δι</w:t>
      </w:r>
      <w:r>
        <w:rPr>
          <w:rFonts w:eastAsia="Times New Roman"/>
          <w:color w:val="000000"/>
          <w:szCs w:val="24"/>
        </w:rPr>
        <w:t>ά βίου μάθηση -ιδιαίτερα σε εξειδικευμένες κοινωνικές ομάδες, όπως είναι οι άνεργοι, όπως είναι οι μονογονεϊκές οικογένειες, όπως είναι τα παιδιά πολυτέκνων οικογενειών, όπως είναι τα άτομα με αναπηρία- έχει μεγάλη σημασία, είναι σημαντικό σε σχολές</w:t>
      </w:r>
      <w:r>
        <w:rPr>
          <w:rFonts w:eastAsia="Times New Roman"/>
          <w:color w:val="000000"/>
          <w:szCs w:val="24"/>
        </w:rPr>
        <w:t>,</w:t>
      </w:r>
      <w:r>
        <w:rPr>
          <w:rFonts w:eastAsia="Times New Roman"/>
          <w:color w:val="000000"/>
          <w:szCs w:val="24"/>
        </w:rPr>
        <w:t xml:space="preserve"> που α</w:t>
      </w:r>
      <w:r>
        <w:rPr>
          <w:rFonts w:eastAsia="Times New Roman"/>
          <w:color w:val="000000"/>
          <w:szCs w:val="24"/>
        </w:rPr>
        <w:t>πό την πράξη έχουν αποδείξει ότι δικαιούται να διεκδικούν μία συνέχιση της λειτουργίας τους, να καταφέρνουμε να τους δώσουμε αυτή τη δυνατότητα.</w:t>
      </w:r>
    </w:p>
    <w:p w14:paraId="6E842EE2"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Πρέπει να σας πω, κύριε Υπουργέ, μάλιστα</w:t>
      </w:r>
      <w:r>
        <w:rPr>
          <w:rFonts w:eastAsia="Times New Roman"/>
          <w:color w:val="000000"/>
          <w:szCs w:val="24"/>
        </w:rPr>
        <w:t>,</w:t>
      </w:r>
      <w:r>
        <w:rPr>
          <w:rFonts w:eastAsia="Times New Roman"/>
          <w:color w:val="000000"/>
          <w:szCs w:val="24"/>
        </w:rPr>
        <w:t xml:space="preserve"> ότι σε πάρα πολλές περιπτώσεις τα προϊόντα</w:t>
      </w:r>
      <w:r>
        <w:rPr>
          <w:rFonts w:eastAsia="Times New Roman"/>
          <w:color w:val="000000"/>
          <w:szCs w:val="24"/>
        </w:rPr>
        <w:t>,</w:t>
      </w:r>
      <w:r>
        <w:rPr>
          <w:rFonts w:eastAsia="Times New Roman"/>
          <w:color w:val="000000"/>
          <w:szCs w:val="24"/>
        </w:rPr>
        <w:t xml:space="preserve"> που έχουν παράξει κατά τη</w:t>
      </w:r>
      <w:r>
        <w:rPr>
          <w:rFonts w:eastAsia="Times New Roman"/>
          <w:color w:val="000000"/>
          <w:szCs w:val="24"/>
        </w:rPr>
        <w:t xml:space="preserve"> διάρκεια της εκπαίδευσής τους οι μαθητές των επιμέρους </w:t>
      </w:r>
      <w:r>
        <w:rPr>
          <w:rFonts w:eastAsia="Times New Roman"/>
          <w:color w:val="000000"/>
          <w:szCs w:val="24"/>
        </w:rPr>
        <w:t>τ</w:t>
      </w:r>
      <w:r>
        <w:rPr>
          <w:rFonts w:eastAsia="Times New Roman"/>
          <w:color w:val="000000"/>
          <w:szCs w:val="24"/>
        </w:rPr>
        <w:t>μημάτων, έχουν πάρει βραβεία και έχουν πάρει διακρίσεις σε διεθνείς διαγωνισμούς.</w:t>
      </w:r>
    </w:p>
    <w:p w14:paraId="6E842EE3"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Συνοψίζω, λοιπόν: Η Σχολή Επαγγελματικής Κατάρτισης Επιδαύρου -με την υποδομή που έχει, με το προσωπικό που διαθέτει </w:t>
      </w:r>
      <w:r>
        <w:rPr>
          <w:rFonts w:eastAsia="Times New Roman"/>
          <w:color w:val="000000"/>
          <w:szCs w:val="24"/>
        </w:rPr>
        <w:t xml:space="preserve">και την ελκυστικότητα σε εκπαιδευόμενους για διά βίου μάθηση, ιδιαίτερα στις ειδικότητες που σας προανέφερα, συν μία ακόμη, την ειδικότητα του Αγροτουρισμού- ζητούμε να </w:t>
      </w:r>
      <w:r>
        <w:rPr>
          <w:rFonts w:eastAsia="Times New Roman"/>
          <w:color w:val="000000"/>
          <w:szCs w:val="24"/>
        </w:rPr>
        <w:lastRenderedPageBreak/>
        <w:t>μετασχηματιστεί σε ένα δημόσιο ΙΕΚ, έτσι ώστε να συνεχίσει να συμβάλλει στην περιφερεια</w:t>
      </w:r>
      <w:r>
        <w:rPr>
          <w:rFonts w:eastAsia="Times New Roman"/>
          <w:color w:val="000000"/>
          <w:szCs w:val="24"/>
        </w:rPr>
        <w:t xml:space="preserve">κή και αγροτική ανάπτυξη, όχι μόνο βέβαια της Αργολίδας αλλά και ολόκληρης της Πελοποννήσου. </w:t>
      </w:r>
    </w:p>
    <w:p w14:paraId="6E842EE4" w14:textId="77777777" w:rsidR="00FC1CD6" w:rsidRDefault="008634FC">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Σας ευχαριστώ πολύ, κύριε Πρόεδρε.</w:t>
      </w:r>
    </w:p>
    <w:p w14:paraId="6E842EE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6E842EE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842EE7" w14:textId="77777777" w:rsidR="00FC1CD6" w:rsidRDefault="008634FC">
      <w:pPr>
        <w:spacing w:line="600" w:lineRule="auto"/>
        <w:ind w:firstLine="720"/>
        <w:jc w:val="both"/>
        <w:rPr>
          <w:rFonts w:eastAsia="Times New Roman"/>
          <w:bCs/>
          <w:color w:val="000000"/>
          <w:szCs w:val="24"/>
        </w:rPr>
      </w:pPr>
      <w:r>
        <w:rPr>
          <w:rFonts w:eastAsia="Times New Roman"/>
          <w:b/>
          <w:color w:val="000000"/>
          <w:szCs w:val="24"/>
        </w:rPr>
        <w:t xml:space="preserve">ΘΕΟΔΟΣΗΣ ΠΕΛΕΓΡΙΝΗΣ (Υφυπουργός </w:t>
      </w:r>
      <w:r>
        <w:rPr>
          <w:rFonts w:eastAsia="Times New Roman"/>
          <w:b/>
          <w:bCs/>
          <w:color w:val="000000"/>
          <w:szCs w:val="24"/>
        </w:rPr>
        <w:t>Παιδείας, Έρευνας και Θρησκευμάτων):</w:t>
      </w:r>
      <w:r>
        <w:rPr>
          <w:rFonts w:eastAsia="Times New Roman"/>
          <w:bCs/>
          <w:color w:val="000000"/>
          <w:szCs w:val="24"/>
        </w:rPr>
        <w:t xml:space="preserve"> Πρώτα από όλα ένα σχόλιο άσχετο. Αντί αυτού του «παράξει», που έχει γίνει του συρμού -«παράξω» αόριστος- υπάρχει το απείρως καλύτερο αισθητικά «παραγάγω», αόριστος δεύτερος. Το «παράξει» ακούγεται πάρα πολύ άσχημα, αλλά</w:t>
      </w:r>
      <w:r>
        <w:rPr>
          <w:rFonts w:eastAsia="Times New Roman"/>
          <w:bCs/>
          <w:color w:val="000000"/>
          <w:szCs w:val="24"/>
        </w:rPr>
        <w:t xml:space="preserve"> έχει περάσει πια μέσα στην καθομιλουμένη.</w:t>
      </w:r>
    </w:p>
    <w:p w14:paraId="6E842EE8" w14:textId="77777777" w:rsidR="00FC1CD6" w:rsidRDefault="008634FC">
      <w:pPr>
        <w:spacing w:line="600" w:lineRule="auto"/>
        <w:ind w:firstLine="720"/>
        <w:jc w:val="both"/>
        <w:rPr>
          <w:rFonts w:eastAsia="Times New Roman"/>
          <w:bCs/>
          <w:color w:val="000000"/>
          <w:szCs w:val="24"/>
        </w:rPr>
      </w:pPr>
      <w:r>
        <w:rPr>
          <w:rFonts w:eastAsia="Times New Roman"/>
          <w:b/>
          <w:bCs/>
          <w:color w:val="000000"/>
          <w:szCs w:val="24"/>
        </w:rPr>
        <w:t>ΙΩΑΝΝΗΣ ΜΑΝΙΑΤΗΣ:</w:t>
      </w:r>
      <w:r>
        <w:rPr>
          <w:rFonts w:eastAsia="Times New Roman"/>
          <w:bCs/>
          <w:color w:val="000000"/>
          <w:szCs w:val="24"/>
        </w:rPr>
        <w:t xml:space="preserve"> Εξαρτάται αν είναι στιγμιαίο ή παρατεταμένο.</w:t>
      </w:r>
    </w:p>
    <w:p w14:paraId="6E842EE9" w14:textId="77777777" w:rsidR="00FC1CD6" w:rsidRDefault="008634FC">
      <w:pPr>
        <w:spacing w:line="600" w:lineRule="auto"/>
        <w:ind w:firstLine="720"/>
        <w:jc w:val="both"/>
        <w:rPr>
          <w:rFonts w:eastAsia="Times New Roman"/>
          <w:bCs/>
          <w:color w:val="000000"/>
          <w:szCs w:val="24"/>
        </w:rPr>
      </w:pPr>
      <w:r>
        <w:rPr>
          <w:rFonts w:eastAsia="Times New Roman"/>
          <w:b/>
          <w:color w:val="000000"/>
          <w:szCs w:val="24"/>
        </w:rPr>
        <w:lastRenderedPageBreak/>
        <w:t xml:space="preserve">ΘΕΟΔΟΣΗΣ ΠΕΛΕΓΡΙΝΗΣ (Υφυπουργός </w:t>
      </w:r>
      <w:r>
        <w:rPr>
          <w:rFonts w:eastAsia="Times New Roman"/>
          <w:b/>
          <w:bCs/>
          <w:color w:val="000000"/>
          <w:szCs w:val="24"/>
        </w:rPr>
        <w:t>Παιδείας, Έρευνας και Θρησκευμάτων):</w:t>
      </w:r>
      <w:r>
        <w:rPr>
          <w:rFonts w:eastAsia="Times New Roman"/>
          <w:bCs/>
          <w:color w:val="000000"/>
          <w:szCs w:val="24"/>
        </w:rPr>
        <w:t xml:space="preserve"> Σας λέω ότι το «παραγάγω» το ίδιο σημαίνει και είναι πιο εύηχο. </w:t>
      </w:r>
    </w:p>
    <w:p w14:paraId="6E842EEA" w14:textId="77777777" w:rsidR="00FC1CD6" w:rsidRDefault="008634FC">
      <w:pPr>
        <w:spacing w:line="600" w:lineRule="auto"/>
        <w:ind w:firstLine="720"/>
        <w:jc w:val="both"/>
        <w:rPr>
          <w:rFonts w:eastAsia="Times New Roman"/>
          <w:bCs/>
          <w:color w:val="000000"/>
          <w:szCs w:val="24"/>
        </w:rPr>
      </w:pPr>
      <w:r>
        <w:rPr>
          <w:rFonts w:eastAsia="Times New Roman"/>
          <w:bCs/>
          <w:color w:val="000000"/>
          <w:szCs w:val="24"/>
        </w:rPr>
        <w:t xml:space="preserve">Αξιότιμε κύριε </w:t>
      </w:r>
      <w:r>
        <w:rPr>
          <w:rFonts w:eastAsia="Times New Roman"/>
          <w:bCs/>
          <w:color w:val="000000"/>
          <w:szCs w:val="24"/>
        </w:rPr>
        <w:t>Βουλευτά, με πρόσφατη διάταξη</w:t>
      </w:r>
      <w:r>
        <w:rPr>
          <w:rFonts w:eastAsia="Times New Roman"/>
          <w:bCs/>
          <w:color w:val="000000"/>
          <w:szCs w:val="24"/>
        </w:rPr>
        <w:t>,</w:t>
      </w:r>
      <w:r>
        <w:rPr>
          <w:rFonts w:eastAsia="Times New Roman"/>
          <w:bCs/>
          <w:color w:val="000000"/>
          <w:szCs w:val="24"/>
        </w:rPr>
        <w:t xml:space="preserve"> που ψηφίσαμε τον Μάρτιο του 2016, καταργήσαμε τις Σχολές Επαγγελματικής Κατάρτισης (ΣΕΚ), έναν θεσμό</w:t>
      </w:r>
      <w:r>
        <w:rPr>
          <w:rFonts w:eastAsia="Times New Roman"/>
          <w:bCs/>
          <w:color w:val="000000"/>
          <w:szCs w:val="24"/>
        </w:rPr>
        <w:t>,</w:t>
      </w:r>
      <w:r>
        <w:rPr>
          <w:rFonts w:eastAsia="Times New Roman"/>
          <w:bCs/>
          <w:color w:val="000000"/>
          <w:szCs w:val="24"/>
        </w:rPr>
        <w:t xml:space="preserve"> που δεν έτυχε της αποδοχής της κοινωνίας. Είναι γεγονός ότι τέσσερις μόνο σχολές λειτούργησαν από τις ενενήντα πέντε που πρ</w:t>
      </w:r>
      <w:r>
        <w:rPr>
          <w:rFonts w:eastAsia="Times New Roman"/>
          <w:bCs/>
          <w:color w:val="000000"/>
          <w:szCs w:val="24"/>
        </w:rPr>
        <w:t>οβλεπόταν να λειτουργήσουν. Με αυτόν τον τρόπο κάναμε ένα βήμα για τον εξορθολογισμό της πολυτυπίας του συστήματος της επαγγελματικής εκπαίδευσης και κατάρτισης και κυρίως, αποφεύγουμε την πρόωρη εγκατάλειψη του σχολείου και την πρόωρη κατάρτιση στη μη τυπ</w:t>
      </w:r>
      <w:r>
        <w:rPr>
          <w:rFonts w:eastAsia="Times New Roman"/>
          <w:bCs/>
          <w:color w:val="000000"/>
          <w:szCs w:val="24"/>
        </w:rPr>
        <w:t xml:space="preserve">ική εκπαίδευση. </w:t>
      </w:r>
    </w:p>
    <w:p w14:paraId="6E842EEB" w14:textId="77777777" w:rsidR="00FC1CD6" w:rsidRDefault="008634FC">
      <w:pPr>
        <w:spacing w:line="600" w:lineRule="auto"/>
        <w:ind w:firstLine="720"/>
        <w:jc w:val="both"/>
        <w:rPr>
          <w:rFonts w:eastAsia="Times New Roman"/>
          <w:bCs/>
          <w:color w:val="000000"/>
          <w:szCs w:val="24"/>
        </w:rPr>
      </w:pPr>
      <w:r>
        <w:rPr>
          <w:rFonts w:eastAsia="Times New Roman"/>
          <w:bCs/>
          <w:color w:val="000000"/>
          <w:szCs w:val="24"/>
        </w:rPr>
        <w:t>Ασφαλώς, η ολοκλήρωση των σπουδών όσων μαθητών και μαθητριών σπούδαζαν σε καταργούμενες σχολές, θα συνεχίσει με τα ίδια δικαιώματα, όπως ξεκίνησαν της σπουδές τους. Προβλέπεται, επίσης, η μετατροπή των καταργούμενων ΣΕΚ, σε Δημόσια Ινστιτο</w:t>
      </w:r>
      <w:r>
        <w:rPr>
          <w:rFonts w:eastAsia="Times New Roman"/>
          <w:bCs/>
          <w:color w:val="000000"/>
          <w:szCs w:val="24"/>
        </w:rPr>
        <w:t xml:space="preserve">ύτα Επαγγελματικής Κατάρτισης, τα ΔΙΕΚ, </w:t>
      </w:r>
      <w:r>
        <w:rPr>
          <w:rFonts w:eastAsia="Times New Roman"/>
          <w:bCs/>
          <w:color w:val="000000"/>
          <w:szCs w:val="24"/>
        </w:rPr>
        <w:lastRenderedPageBreak/>
        <w:t>για ειδικές ευαίσθητες κατηγορίες πληθυσμού, ενηλίκων αποφοίτων υποχρεωτικής εκπαίδευσης ύστερα από απόφαση του Υπουργού Παιδείας.</w:t>
      </w:r>
    </w:p>
    <w:p w14:paraId="6E842EE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Πράγματι, όσον αφορά τη Σχολή της Επιδαύρου, που λειτουργεί -οφείλω να πω- με μεγάλη </w:t>
      </w:r>
      <w:r>
        <w:rPr>
          <w:rFonts w:eastAsia="Times New Roman" w:cs="Times New Roman"/>
          <w:szCs w:val="24"/>
        </w:rPr>
        <w:t>επιτυχία, με τέσσερις ειδικότητες, του τεχνίτη λιθοξοΐας, του τεχνίτη γαλακτοκομίας και τυροκομίας, του τεχνίτη μελισσοκομίας και του τεχνίτη κοπτικής-ραπτικής, η Γενική Γραμματεία Διά Βίου Μάθησης και Νέας Γενιάς έδειξε από την αρχή ενδιαφέρον τόσο για τι</w:t>
      </w:r>
      <w:r>
        <w:rPr>
          <w:rFonts w:eastAsia="Times New Roman" w:cs="Times New Roman"/>
          <w:szCs w:val="24"/>
        </w:rPr>
        <w:t>ς ειδικότητες</w:t>
      </w:r>
      <w:r>
        <w:rPr>
          <w:rFonts w:eastAsia="Times New Roman" w:cs="Times New Roman"/>
          <w:szCs w:val="24"/>
        </w:rPr>
        <w:t>,</w:t>
      </w:r>
      <w:r>
        <w:rPr>
          <w:rFonts w:eastAsia="Times New Roman" w:cs="Times New Roman"/>
          <w:szCs w:val="24"/>
        </w:rPr>
        <w:t xml:space="preserve"> που προσφέρονται και εξυπηρετούν πρακτικές ανάγκες της ευρύτερης περιοχής όσο και για τις προσπάθειες που έχουν καταβληθεί για τη λειτουργία της από την τοπική κοινωνία με ιδιωτικές δωρεές.</w:t>
      </w:r>
    </w:p>
    <w:p w14:paraId="6E842EE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από το 2015 υπάρχει ΦΕΚ για ίδρυση ΙΕΚ Επιδαύρου με φύλλο της Εφημερίδας της Κυβερνήσεως 2004/15-9-2015. Δεδομένου ότι η </w:t>
      </w:r>
      <w:r>
        <w:rPr>
          <w:rFonts w:eastAsia="Times New Roman" w:cs="Times New Roman"/>
          <w:szCs w:val="24"/>
        </w:rPr>
        <w:t>σ</w:t>
      </w:r>
      <w:r>
        <w:rPr>
          <w:rFonts w:eastAsia="Times New Roman" w:cs="Times New Roman"/>
          <w:szCs w:val="24"/>
        </w:rPr>
        <w:t xml:space="preserve">χολή δεν λειτούργησε ποτέ ως ΙΕΚ, αλλά συνέχισε </w:t>
      </w:r>
      <w:r>
        <w:rPr>
          <w:rFonts w:eastAsia="Times New Roman" w:cs="Times New Roman"/>
          <w:szCs w:val="24"/>
        </w:rPr>
        <w:lastRenderedPageBreak/>
        <w:t>ως ΣΕΚ, αν καταργηθούν οι ΣΕΚ, μπορεί να λειτουργήσει ως ΙΕΚ βάσει</w:t>
      </w:r>
      <w:r>
        <w:rPr>
          <w:rFonts w:eastAsia="Times New Roman" w:cs="Times New Roman"/>
          <w:szCs w:val="24"/>
        </w:rPr>
        <w:t xml:space="preserve"> του ΦΕΚ του 2015 με τις ειδικότητες που ήδη έχει.</w:t>
      </w:r>
    </w:p>
    <w:p w14:paraId="6E842EE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Θέλω να καθησυχάσω τους σπουδαστές, τους εκπαιδευτικούς και την τοπική κοινωνία της Αργολίδας και γενικότερα της Πελοποννήσου ότι η </w:t>
      </w:r>
      <w:r>
        <w:rPr>
          <w:rFonts w:eastAsia="Times New Roman" w:cs="Times New Roman"/>
          <w:szCs w:val="24"/>
        </w:rPr>
        <w:t>σ</w:t>
      </w:r>
      <w:r>
        <w:rPr>
          <w:rFonts w:eastAsia="Times New Roman" w:cs="Times New Roman"/>
          <w:szCs w:val="24"/>
        </w:rPr>
        <w:t>χολή θα συνεχίσει να λειτουργεί απρόσκοπτα. Είναι αυτονόητο πως όποια δο</w:t>
      </w:r>
      <w:r>
        <w:rPr>
          <w:rFonts w:eastAsia="Times New Roman" w:cs="Times New Roman"/>
          <w:szCs w:val="24"/>
        </w:rPr>
        <w:t>μή κατάρτισης λειτουργεί θετικά και με αναπτυσσόμενη δυναμική, τη στηρίζουμε και την ενισχύουμε.</w:t>
      </w:r>
    </w:p>
    <w:p w14:paraId="6E842EE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Στόχος μας, αξιότιμε κύριε Βουλευτά, είναι η αναβάθμιση της σημερινής πολυδιασπασμένης τεχνικής και επαγγελματικής κατάρτισης, με ανασυγκρότηση ενός δημόσιου κ</w:t>
      </w:r>
      <w:r>
        <w:rPr>
          <w:rFonts w:eastAsia="Times New Roman" w:cs="Times New Roman"/>
          <w:szCs w:val="24"/>
        </w:rPr>
        <w:t>αι δωρεάν, επαρκούς και αποτελεσματικού συστήματος μεταλυκειακής τεχνικής επαγγελματικής εκπαίδευσης και κατάρτισης.</w:t>
      </w:r>
    </w:p>
    <w:p w14:paraId="6E842EF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w:t>
      </w:r>
    </w:p>
    <w:p w14:paraId="6E842EF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6E842EF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τη δευτερολογία σας για τρία λε</w:t>
      </w:r>
      <w:r>
        <w:rPr>
          <w:rFonts w:eastAsia="Times New Roman" w:cs="Times New Roman"/>
          <w:szCs w:val="24"/>
        </w:rPr>
        <w:t>πτά.</w:t>
      </w:r>
    </w:p>
    <w:p w14:paraId="6E842EF3"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χαίρομαι που παραγάγαμε ή θα παράξουμε, όπως θέλετε να το πείτε, μία θετική είδηση, αν καλά ερμηνεύω την απάντησή σας.</w:t>
      </w:r>
    </w:p>
    <w:p w14:paraId="6E842EF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Αντιλαμβάνομαι ότι με βάση το προϋπάρχουν ΦΕΚ για τη δημιουργία και ίδρυση ενός δημοσίου ΙΕΚ, η αγω</w:t>
      </w:r>
      <w:r>
        <w:rPr>
          <w:rFonts w:eastAsia="Times New Roman" w:cs="Times New Roman"/>
          <w:szCs w:val="24"/>
        </w:rPr>
        <w:t xml:space="preserve">νία που υπάρχει στους σπουδαστές αλλά και η αγωνία που καταγράφεται στο έγγραφο της </w:t>
      </w:r>
      <w:r>
        <w:rPr>
          <w:rFonts w:eastAsia="Times New Roman" w:cs="Times New Roman"/>
          <w:szCs w:val="24"/>
        </w:rPr>
        <w:t>δ</w:t>
      </w:r>
      <w:r>
        <w:rPr>
          <w:rFonts w:eastAsia="Times New Roman" w:cs="Times New Roman"/>
          <w:szCs w:val="24"/>
        </w:rPr>
        <w:t xml:space="preserve">ιευθύντριας της </w:t>
      </w:r>
      <w:r>
        <w:rPr>
          <w:rFonts w:eastAsia="Times New Roman" w:cs="Times New Roman"/>
          <w:szCs w:val="24"/>
        </w:rPr>
        <w:t>σ</w:t>
      </w:r>
      <w:r>
        <w:rPr>
          <w:rFonts w:eastAsia="Times New Roman" w:cs="Times New Roman"/>
          <w:szCs w:val="24"/>
        </w:rPr>
        <w:t>χολής μόλις πριν δέκα ημέρες, προκειμένου να μετασχηματιστεί η Σχολή Επαγγελματικής Κατάρτισης Επιδαύρου σε δημόσιο ΙΕΚ, παίρνει θετική απάντηση από την π</w:t>
      </w:r>
      <w:r>
        <w:rPr>
          <w:rFonts w:eastAsia="Times New Roman" w:cs="Times New Roman"/>
          <w:szCs w:val="24"/>
        </w:rPr>
        <w:t>λευρά σας.</w:t>
      </w:r>
    </w:p>
    <w:p w14:paraId="6E842EF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Κατά συνέπεια, μπορούμε να δώσουμε το θετικό γεγονός ότι μια σχολή, η οποία στην πράξη έχει αποδείξει ότι νομιμοποιείται να διεκδικεί την παρουσία της στο μεγάλο φάσμα</w:t>
      </w:r>
      <w:r>
        <w:rPr>
          <w:rFonts w:eastAsia="Times New Roman" w:cs="Times New Roman"/>
          <w:szCs w:val="24"/>
        </w:rPr>
        <w:t>,</w:t>
      </w:r>
      <w:r>
        <w:rPr>
          <w:rFonts w:eastAsia="Times New Roman" w:cs="Times New Roman"/>
          <w:szCs w:val="24"/>
        </w:rPr>
        <w:t xml:space="preserve"> που έχει ανάγκη η χώρα της διά βίου μάθηση σε εξειδικευμένες κοινωνικές ομάδ</w:t>
      </w:r>
      <w:r>
        <w:rPr>
          <w:rFonts w:eastAsia="Times New Roman" w:cs="Times New Roman"/>
          <w:szCs w:val="24"/>
        </w:rPr>
        <w:t>ες, θα συνεχίσει να προσφέρει τις υπηρεσίες της.</w:t>
      </w:r>
    </w:p>
    <w:p w14:paraId="6E842EF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Παρακαλώ, εάν ορθώς έχω αντιληφθεί, να το επαναλάβετε στη δευτερολογία σας.</w:t>
      </w:r>
    </w:p>
    <w:p w14:paraId="6E842EF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E842EF8"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E842EF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w:t>
      </w:r>
      <w:r>
        <w:rPr>
          <w:rFonts w:eastAsia="Times New Roman" w:cs="Times New Roman"/>
          <w:szCs w:val="24"/>
        </w:rPr>
        <w:t>ς.</w:t>
      </w:r>
    </w:p>
    <w:p w14:paraId="6E842EFA"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Κύριε Πρόεδρε, δεν υπάρχει λόγο</w:t>
      </w:r>
      <w:r>
        <w:rPr>
          <w:rFonts w:eastAsia="Times New Roman" w:cs="Times New Roman"/>
          <w:szCs w:val="24"/>
        </w:rPr>
        <w:t>ς</w:t>
      </w:r>
      <w:r>
        <w:rPr>
          <w:rFonts w:eastAsia="Times New Roman" w:cs="Times New Roman"/>
          <w:szCs w:val="24"/>
        </w:rPr>
        <w:t xml:space="preserve"> να δευτερολογήσω. Απλώς θα παρακαλέσω τον αξιότιμο κύριο Βουλευτή, επειδή είναι πιο κοντά στην κοινωνία της Αργολίδας, να μεταφέρει αυτήν την απόφαση τ</w:t>
      </w:r>
      <w:r>
        <w:rPr>
          <w:rFonts w:eastAsia="Times New Roman" w:cs="Times New Roman"/>
          <w:szCs w:val="24"/>
        </w:rPr>
        <w:t>ου Υπουργείου.</w:t>
      </w:r>
    </w:p>
    <w:p w14:paraId="6E842EF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42EFC"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κι εμείς, κύριε Υπουργέ.</w:t>
      </w:r>
    </w:p>
    <w:p w14:paraId="6E842EF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Είναι θετική η έκβαση της ερώτησής σας, κύριε συνάδελφε.</w:t>
      </w:r>
    </w:p>
    <w:p w14:paraId="6E842EF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Ακολουθεί η έκτη με αριθμό 1082/4-7-2016 επίκαιρη ερώτηση δεύτερου κύκλου του Βουλευτή Ηρακλείου τ</w:t>
      </w:r>
      <w:r>
        <w:rPr>
          <w:rFonts w:eastAsia="Times New Roman" w:cs="Times New Roman"/>
          <w:szCs w:val="24"/>
        </w:rPr>
        <w:t xml:space="preserve">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εξασφάλιση του απαραίτητου εξοπλισμού προκειμένου να λειτουργήσουν από τον Σεπτέμβρη οι πέντε έτοιμες σχολικές μονάδες σ</w:t>
      </w:r>
      <w:r>
        <w:rPr>
          <w:rFonts w:eastAsia="Times New Roman" w:cs="Times New Roman"/>
          <w:szCs w:val="24"/>
        </w:rPr>
        <w:t>τον Δήμο Ρεθύμνου.</w:t>
      </w:r>
    </w:p>
    <w:p w14:paraId="6E842EF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απαντήσει ο Υφυπουργός κ. Πελεγρίνης.</w:t>
      </w:r>
    </w:p>
    <w:p w14:paraId="6E842F0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τρία λεπτά.</w:t>
      </w:r>
    </w:p>
    <w:p w14:paraId="6E842F0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E842F0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Καταλαβαίνετε, κύριε Πρόεδρε, κύριε Υπουργέ, εάν σε συνέχεια της προηγούμενης ερώτησης δεν πάρω κ</w:t>
      </w:r>
      <w:r>
        <w:rPr>
          <w:rFonts w:eastAsia="Times New Roman" w:cs="Times New Roman"/>
          <w:szCs w:val="24"/>
        </w:rPr>
        <w:t>ι εγώ θετική απάντηση, τι θα γίνει εδώ!</w:t>
      </w:r>
    </w:p>
    <w:p w14:paraId="6E842F03"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έχουμε ενδοπαραταξιακό πρόβλημα! Κανονίστε θετική απάντηση.</w:t>
      </w:r>
    </w:p>
    <w:p w14:paraId="6E842F04" w14:textId="77777777" w:rsidR="00FC1CD6" w:rsidRDefault="008634FC">
      <w:pPr>
        <w:spacing w:line="600" w:lineRule="auto"/>
        <w:ind w:firstLine="720"/>
        <w:jc w:val="both"/>
        <w:rPr>
          <w:rFonts w:eastAsia="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Υπουργέ, με την ερώτησή μου, θέλω να θέσω υπ’ όψιν σας ένα θέμα το οποίο υπάρχει από πέρυσι. Συγκεκριμένα </w:t>
      </w:r>
      <w:r>
        <w:rPr>
          <w:rFonts w:eastAsia="Times New Roman" w:cs="Times New Roman"/>
          <w:szCs w:val="24"/>
        </w:rPr>
        <w:t>στο Ρέθυμνο είναι έτοιμες τέσσερις σχολικές μονάδες, δύο γυμνάσια και δύο λύκεια, καθώς και ένα δημοτικό, και προκειμένου να ενταχθούν στον προγραμματισμό και να ενδυναμώσουν τη σχολική στέγη του Δήμου Ρεθύμνου, θα πρέπει να έχουμε και τον εξοπλισμό. Δεν φ</w:t>
      </w:r>
      <w:r>
        <w:rPr>
          <w:rFonts w:eastAsia="Times New Roman" w:cs="Times New Roman"/>
          <w:szCs w:val="24"/>
        </w:rPr>
        <w:t>τάνουν τα κτήρια. Βεβαίως, σύμφωνα με την ενημέρωσή μου, έχει προχωρήσει ο προγραμματισμός για τους εκπαιδευτικούς.</w:t>
      </w:r>
      <w:r>
        <w:rPr>
          <w:rFonts w:eastAsia="Times New Roman"/>
          <w:szCs w:val="24"/>
        </w:rPr>
        <w:t>Θέλουμε τη διαβεβαίωσή σας ότι εντός των επόμενων ημερών</w:t>
      </w:r>
      <w:r>
        <w:rPr>
          <w:rFonts w:eastAsia="Times New Roman"/>
          <w:szCs w:val="24"/>
        </w:rPr>
        <w:t>,</w:t>
      </w:r>
      <w:r>
        <w:rPr>
          <w:rFonts w:eastAsia="Times New Roman"/>
          <w:szCs w:val="24"/>
        </w:rPr>
        <w:t xml:space="preserve"> που είναι απαραίτητο</w:t>
      </w:r>
      <w:r>
        <w:rPr>
          <w:rFonts w:eastAsia="Times New Roman"/>
          <w:szCs w:val="24"/>
        </w:rPr>
        <w:t>,</w:t>
      </w:r>
      <w:r>
        <w:rPr>
          <w:rFonts w:eastAsia="Times New Roman"/>
          <w:szCs w:val="24"/>
        </w:rPr>
        <w:t xml:space="preserve"> θα έχουμε και τον εξοπλισμό.</w:t>
      </w:r>
    </w:p>
    <w:p w14:paraId="6E842F05" w14:textId="77777777" w:rsidR="00FC1CD6" w:rsidRDefault="008634FC">
      <w:pPr>
        <w:spacing w:line="600" w:lineRule="auto"/>
        <w:ind w:firstLine="720"/>
        <w:jc w:val="both"/>
        <w:rPr>
          <w:rFonts w:eastAsia="Times New Roman"/>
          <w:szCs w:val="24"/>
        </w:rPr>
      </w:pPr>
      <w:r>
        <w:rPr>
          <w:rFonts w:eastAsia="Times New Roman"/>
          <w:szCs w:val="24"/>
        </w:rPr>
        <w:t>Να σημειώσω ότι τα σχολεία αυτά ήταν από πέρσι έτοιμα, αλλά επειδή δεν υπήρχε η προετοιμασία –εσείς βεβαίως δεν ήσασταν τότε στο Υπουργείο, αναλάβατε εκείνες τις μέρες- δεν λειτούργησαν λόγω προβλήματος στη σχολική στέγη του δήμου. Γι’ αυτό, λοιπόν, ζητάμε</w:t>
      </w:r>
      <w:r>
        <w:rPr>
          <w:rFonts w:eastAsia="Times New Roman"/>
          <w:szCs w:val="24"/>
        </w:rPr>
        <w:t xml:space="preserve"> αυτές οι οκτακόσιες εβδομήντα </w:t>
      </w:r>
      <w:r>
        <w:rPr>
          <w:rFonts w:eastAsia="Times New Roman"/>
          <w:szCs w:val="24"/>
        </w:rPr>
        <w:lastRenderedPageBreak/>
        <w:t>θέσεις μαθητών, που ουσιαστικά καλύπτουν αυτές τις σχολικές μονάδες, να έχουν τη δυνατότητα να ενισχύσουν τη σχολική στέγη του Δήμου Ρεθύμνου.</w:t>
      </w:r>
    </w:p>
    <w:p w14:paraId="6E842F06" w14:textId="77777777" w:rsidR="00FC1CD6" w:rsidRDefault="008634FC">
      <w:pPr>
        <w:spacing w:line="600" w:lineRule="auto"/>
        <w:ind w:firstLine="720"/>
        <w:jc w:val="both"/>
        <w:rPr>
          <w:rFonts w:eastAsia="Times New Roman"/>
          <w:szCs w:val="24"/>
        </w:rPr>
      </w:pPr>
      <w:r>
        <w:rPr>
          <w:rFonts w:eastAsia="Times New Roman"/>
          <w:szCs w:val="24"/>
        </w:rPr>
        <w:t>Σας ευχαριστώ.</w:t>
      </w:r>
    </w:p>
    <w:p w14:paraId="6E842F07"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E842F08" w14:textId="77777777" w:rsidR="00FC1CD6" w:rsidRDefault="008634FC">
      <w:pPr>
        <w:spacing w:line="600" w:lineRule="auto"/>
        <w:ind w:firstLine="720"/>
        <w:jc w:val="both"/>
        <w:rPr>
          <w:rFonts w:eastAsia="Times New Roman"/>
          <w:szCs w:val="24"/>
        </w:rPr>
      </w:pPr>
      <w:r>
        <w:rPr>
          <w:rFonts w:eastAsia="Times New Roman"/>
          <w:szCs w:val="24"/>
        </w:rPr>
        <w:t xml:space="preserve">Κύριε </w:t>
      </w:r>
      <w:r>
        <w:rPr>
          <w:rFonts w:eastAsia="Times New Roman"/>
          <w:szCs w:val="24"/>
        </w:rPr>
        <w:t>Υπουργέ, έχετε τον λόγο.</w:t>
      </w:r>
    </w:p>
    <w:p w14:paraId="6E842F09" w14:textId="77777777" w:rsidR="00FC1CD6" w:rsidRDefault="008634FC">
      <w:pPr>
        <w:spacing w:line="600" w:lineRule="auto"/>
        <w:ind w:firstLine="720"/>
        <w:jc w:val="both"/>
        <w:rPr>
          <w:rFonts w:eastAsia="Times New Roman"/>
          <w:szCs w:val="24"/>
        </w:rPr>
      </w:pPr>
      <w:r>
        <w:rPr>
          <w:rFonts w:eastAsia="Times New Roman"/>
          <w:b/>
          <w:szCs w:val="24"/>
        </w:rPr>
        <w:t>ΘΕΟΔΟΣΗΣ ΠΕΛΕΓΡΙΝΗΣ (Υφυπουργός Παιδείας,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Αξιότιμε κύριε Βουλευτά, κατ’ αρχάς … </w:t>
      </w:r>
    </w:p>
    <w:p w14:paraId="6E842F0A" w14:textId="77777777" w:rsidR="00FC1CD6" w:rsidRDefault="008634FC">
      <w:pPr>
        <w:spacing w:line="600" w:lineRule="auto"/>
        <w:ind w:firstLine="720"/>
        <w:jc w:val="both"/>
        <w:rPr>
          <w:rFonts w:eastAsia="Times New Roman"/>
          <w:szCs w:val="24"/>
        </w:rPr>
      </w:pPr>
      <w:r>
        <w:rPr>
          <w:rFonts w:eastAsia="Times New Roman"/>
          <w:szCs w:val="24"/>
        </w:rPr>
        <w:t>Να αναφέρω και τη διάκριση μεταξύ του «κατ’ αρχάς» και του «κατ’ αρχήν»; Το «κατ’ αρχήν» είναι το «βασικά», το «κατ’ αρχάς»</w:t>
      </w:r>
      <w:r>
        <w:rPr>
          <w:rFonts w:eastAsia="Times New Roman"/>
          <w:szCs w:val="24"/>
        </w:rPr>
        <w:t xml:space="preserve"> είναι το χρονικό. Το λέω γιατί πολλές φορές μπερδεύονται.</w:t>
      </w:r>
    </w:p>
    <w:p w14:paraId="6E842F0B"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Έχουμε διαδικασία μάθησης σήμερα, κύριε Υπουργέ.</w:t>
      </w:r>
    </w:p>
    <w:p w14:paraId="6E842F0C" w14:textId="77777777" w:rsidR="00FC1CD6" w:rsidRDefault="008634FC">
      <w:pPr>
        <w:spacing w:line="600" w:lineRule="auto"/>
        <w:ind w:firstLine="720"/>
        <w:jc w:val="both"/>
        <w:rPr>
          <w:rFonts w:eastAsia="Times New Roman"/>
          <w:szCs w:val="24"/>
        </w:rPr>
      </w:pPr>
      <w:r>
        <w:rPr>
          <w:rFonts w:eastAsia="Times New Roman"/>
          <w:b/>
          <w:szCs w:val="24"/>
        </w:rPr>
        <w:lastRenderedPageBreak/>
        <w:t>ΘΕΟΔΟΣΗΣ ΠΕΛΕΓΡΙΝΗΣ (Υφυπουργός Παιδείας,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Ήρθα από πάνω, από το Υπουργείο, γι’ αυτό.</w:t>
      </w:r>
    </w:p>
    <w:p w14:paraId="6E842F0D" w14:textId="77777777" w:rsidR="00FC1CD6" w:rsidRDefault="008634FC">
      <w:pPr>
        <w:spacing w:line="600" w:lineRule="auto"/>
        <w:ind w:firstLine="709"/>
        <w:jc w:val="both"/>
        <w:rPr>
          <w:rFonts w:eastAsia="Times New Roman"/>
          <w:szCs w:val="24"/>
        </w:rPr>
      </w:pPr>
      <w:r>
        <w:rPr>
          <w:rFonts w:eastAsia="Times New Roman"/>
          <w:szCs w:val="24"/>
        </w:rPr>
        <w:t>Πάντ</w:t>
      </w:r>
      <w:r>
        <w:rPr>
          <w:rFonts w:eastAsia="Times New Roman"/>
          <w:szCs w:val="24"/>
        </w:rPr>
        <w:t>ως προκαταβολικώς σας λέω ότι θα είμαι θετικός στην απάντησή μου στην ερώτηση που θέσατε, κύριε συνάδελφε. Να επαναλάβω ότι το Υπουργείο Παιδείας ναι μεν έχει ενταγμένη στο εθνικό σκέλος του Προγράμματος Δημοσίων Επενδύσεων προμήθεια ηλεκτρονικού εξοπλισμο</w:t>
      </w:r>
      <w:r>
        <w:rPr>
          <w:rFonts w:eastAsia="Times New Roman"/>
          <w:szCs w:val="24"/>
        </w:rPr>
        <w:t>ύ εργαστηρίου για σχολικές μονάδες με φορέα υλοποίησης τη Διεύθυνση Κτηριακής και Υλικοτεχνικής Υποδομής, πλην όμως η μέριμνα για τον εξοπλισμό και τη βελτίωση των υλικοτεχνικών υποδομών των σχολικών κτηρίων πρωτοβάθμιας και δευτεροβάθμιας εκπαίδευσης εμπί</w:t>
      </w:r>
      <w:r>
        <w:rPr>
          <w:rFonts w:eastAsia="Times New Roman"/>
          <w:szCs w:val="24"/>
        </w:rPr>
        <w:t xml:space="preserve">πτει στις αρμοδιότητες των δήμων. Ως εκ τούτου, η χρηματοδότηση για εξοπλισμό και υλικοτεχνική υποδομή προέρχεται κυρίως από τις πιστώσεις του Υπουργείου Εσωτερικών και Διοικητικής Ανασυγκρότησης. </w:t>
      </w:r>
    </w:p>
    <w:p w14:paraId="6E842F0E"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Επιπλέον, ανάλογες δράσεις που αφορούν στον εξοπλισμό των </w:t>
      </w:r>
      <w:r>
        <w:rPr>
          <w:rFonts w:eastAsia="Times New Roman"/>
          <w:szCs w:val="24"/>
        </w:rPr>
        <w:t xml:space="preserve">εγκαταστάσεων των δομών εκπαίδευσης του Υπουργείου Παιδείας υλοποιεί και η εταιρεία «Κτηριακές Υποδομές Ανώνυμη Εταιρεία» μέσω του Προγράμματος Δημοσίων Επενδύσεων του Υπουργείου Υποδομών, Μεταφορών και Δικτύων στο οποίο έχει μεταφερθεί η αρμοδιότητα. </w:t>
      </w:r>
    </w:p>
    <w:p w14:paraId="6E842F0F" w14:textId="77777777" w:rsidR="00FC1CD6" w:rsidRDefault="008634FC">
      <w:pPr>
        <w:spacing w:line="600" w:lineRule="auto"/>
        <w:ind w:firstLine="720"/>
        <w:jc w:val="both"/>
        <w:rPr>
          <w:rFonts w:eastAsia="Times New Roman"/>
          <w:szCs w:val="24"/>
        </w:rPr>
      </w:pPr>
      <w:r>
        <w:rPr>
          <w:rFonts w:eastAsia="Times New Roman"/>
          <w:szCs w:val="24"/>
        </w:rPr>
        <w:t>Ειδ</w:t>
      </w:r>
      <w:r>
        <w:rPr>
          <w:rFonts w:eastAsia="Times New Roman"/>
          <w:szCs w:val="24"/>
        </w:rPr>
        <w:t>ικότερα, αν και δεν αναφέρετε στην επίκαιρη ερώτησή σας τις σχολικές μονάδες για τις οποίες προορίζονται τα νεοεγερθέντα κτήρια, σας ενημερώνω ότι από τα στοιχεία που διαθέτει η αρμόδια υπηρεσία του Υπουργείου μας, στο Δήμο Ρεθύμνου είναι έτοιμα και μπορού</w:t>
      </w:r>
      <w:r>
        <w:rPr>
          <w:rFonts w:eastAsia="Times New Roman"/>
          <w:szCs w:val="24"/>
        </w:rPr>
        <w:t>ν να λειτουργήσουν από τον Σεπτέμβριο, πρώτον, το Δημοτικό Σχολείο Γερανίου και το Γυμνάσιο Ασημοπούλου που είναι υπό μετεγκατάσταση και, δεύτερον, το Γενικό Λύκειο Ασημοπούλου, το 4</w:t>
      </w:r>
      <w:r>
        <w:rPr>
          <w:rFonts w:eastAsia="Times New Roman"/>
          <w:szCs w:val="24"/>
          <w:vertAlign w:val="superscript"/>
        </w:rPr>
        <w:t>ο</w:t>
      </w:r>
      <w:r>
        <w:rPr>
          <w:rFonts w:eastAsia="Times New Roman"/>
          <w:szCs w:val="24"/>
        </w:rPr>
        <w:t xml:space="preserve"> Γενικό Λύκειο Ρεθύμνου και το 5</w:t>
      </w:r>
      <w:r>
        <w:rPr>
          <w:rFonts w:eastAsia="Times New Roman"/>
          <w:szCs w:val="24"/>
          <w:vertAlign w:val="superscript"/>
        </w:rPr>
        <w:t>ο</w:t>
      </w:r>
      <w:r>
        <w:rPr>
          <w:rFonts w:eastAsia="Times New Roman"/>
          <w:szCs w:val="24"/>
        </w:rPr>
        <w:t xml:space="preserve"> Γυμνάσιο Ρεθύμνου που είναι νεοανεγερθέ</w:t>
      </w:r>
      <w:r>
        <w:rPr>
          <w:rFonts w:eastAsia="Times New Roman"/>
          <w:szCs w:val="24"/>
        </w:rPr>
        <w:t xml:space="preserve">ντα. </w:t>
      </w:r>
    </w:p>
    <w:p w14:paraId="6E842F10" w14:textId="77777777" w:rsidR="00FC1CD6" w:rsidRDefault="008634FC">
      <w:pPr>
        <w:spacing w:line="600" w:lineRule="auto"/>
        <w:ind w:firstLine="720"/>
        <w:jc w:val="both"/>
        <w:rPr>
          <w:rFonts w:eastAsia="Times New Roman"/>
          <w:szCs w:val="24"/>
        </w:rPr>
      </w:pPr>
      <w:r>
        <w:rPr>
          <w:rFonts w:eastAsia="Times New Roman"/>
          <w:szCs w:val="24"/>
        </w:rPr>
        <w:lastRenderedPageBreak/>
        <w:t>Όσον αφορά στην εξασφάλιση της απαραίτητης υλικοτεχνικής υποδομής για τη λειτουργία αυτών των σχολείων, στην περίπτωση της μετεγκατάστασης εκπαιδευτηρίων ο διαθέσιμος εξοπλισμός μεταφέρεται στα νέα διδακτήρια. Στην περίπτωση των νεοανεγερθέντων σχολε</w:t>
      </w:r>
      <w:r>
        <w:rPr>
          <w:rFonts w:eastAsia="Times New Roman"/>
          <w:szCs w:val="24"/>
        </w:rPr>
        <w:t>ίων έχει εξασφαλιστεί η παροχή εξοπλισμού τους από τις «Κτηριακές Υποδομές Ανώνυμη Εταιρεία». Ήδη βρίσκονται σε εξέλιξη δύο διαγωνισμοί για θρανία μεταλλικά και καθίσματα τραπεζοθρανίων. Ήδη προβλέπονται και θα βρίσκονται στις αποθήκες των κτηριακών υποδομ</w:t>
      </w:r>
      <w:r>
        <w:rPr>
          <w:rFonts w:eastAsia="Times New Roman"/>
          <w:szCs w:val="24"/>
        </w:rPr>
        <w:t>ών τμηματικά από τις αρχές Σεπτεμβρίου 2016 μέχρι τον Δεκέμβριο του 2016.</w:t>
      </w:r>
    </w:p>
    <w:p w14:paraId="6E842F11" w14:textId="77777777" w:rsidR="00FC1CD6" w:rsidRDefault="008634FC">
      <w:pPr>
        <w:spacing w:line="600" w:lineRule="auto"/>
        <w:ind w:firstLine="720"/>
        <w:jc w:val="both"/>
        <w:rPr>
          <w:rFonts w:eastAsia="Times New Roman"/>
          <w:szCs w:val="24"/>
        </w:rPr>
      </w:pPr>
      <w:r>
        <w:rPr>
          <w:rFonts w:eastAsia="Times New Roman"/>
          <w:szCs w:val="24"/>
        </w:rPr>
        <w:t>Είναι αλήθεια ότι τα δύο σχολικά συγκροτήματα έπρεπε να παραδοθούν και να λειτουργήσουν βάσει σχετικών συμβάσεων κατά το σχολικό έτος 2015-2016. Ωστόσο, ο Δήμος Ρεθύμνου ενημέρωσε ότ</w:t>
      </w:r>
      <w:r>
        <w:rPr>
          <w:rFonts w:eastAsia="Times New Roman"/>
          <w:szCs w:val="24"/>
        </w:rPr>
        <w:t>ι οι εργολάβοι είχαν ζητήσει παράταση από την τεχνική υπηρεσία του δήμου λόγω τεχνικών προβλημάτων που ανέκυψαν για τα οποία δεν ευθύνονται οι ίδιοι. Τελικά η διοικητική παραλαβή του σχολικού συγκροτήματος Ασημοπούλου, Γυμνάσιο και Λύκειο, από τον Δήμο Ρεθ</w:t>
      </w:r>
      <w:r>
        <w:rPr>
          <w:rFonts w:eastAsia="Times New Roman"/>
          <w:szCs w:val="24"/>
        </w:rPr>
        <w:t xml:space="preserve">ύμνου έγινε τον Απρίλιο του 2016. Το </w:t>
      </w:r>
      <w:r>
        <w:rPr>
          <w:rFonts w:eastAsia="Times New Roman"/>
          <w:szCs w:val="24"/>
        </w:rPr>
        <w:lastRenderedPageBreak/>
        <w:t>Γυμνάσιο Ασημοπούλου μετεγκαταστάθηκε και λειτούργησε στις 9 Μαΐου του 2016 χάρη στην προσπάθεια βέβαια του Δήμου Ρεθύμνου να συγκεντρώσει τον απαιτούμενο εξοπλισμό από άλλες σχολικές μονάδες στις οποίες υπήρχε πλεόνασμ</w:t>
      </w:r>
      <w:r>
        <w:rPr>
          <w:rFonts w:eastAsia="Times New Roman"/>
          <w:szCs w:val="24"/>
        </w:rPr>
        <w:t>α, καθώς και με εξοπλισμό –συγκεκριμένα γραφεία και ντουλάπες καθηγητών- που είχε αποσταλεί από τον ΟΣΚ για το 2</w:t>
      </w:r>
      <w:r>
        <w:rPr>
          <w:rFonts w:eastAsia="Times New Roman"/>
          <w:szCs w:val="24"/>
          <w:vertAlign w:val="superscript"/>
        </w:rPr>
        <w:t>ο</w:t>
      </w:r>
      <w:r>
        <w:rPr>
          <w:rFonts w:eastAsia="Times New Roman"/>
          <w:szCs w:val="24"/>
        </w:rPr>
        <w:t xml:space="preserve"> Επαγγελματικό Λύκειο.</w:t>
      </w:r>
    </w:p>
    <w:p w14:paraId="6E842F12"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να αφήσουμε τα άλλα για τη δευτερολογία σας;</w:t>
      </w:r>
    </w:p>
    <w:p w14:paraId="6E842F13" w14:textId="77777777" w:rsidR="00FC1CD6" w:rsidRDefault="008634FC">
      <w:pPr>
        <w:spacing w:line="600" w:lineRule="auto"/>
        <w:ind w:firstLine="720"/>
        <w:jc w:val="both"/>
        <w:rPr>
          <w:rFonts w:eastAsia="Times New Roman"/>
          <w:szCs w:val="24"/>
        </w:rPr>
      </w:pPr>
      <w:r>
        <w:rPr>
          <w:rFonts w:eastAsia="Times New Roman"/>
          <w:b/>
          <w:szCs w:val="24"/>
        </w:rPr>
        <w:t>ΘΕΟΔΟΣΗΣ ΠΕΛΕΓΡΙΝΗΣ (Υφυπουρ</w:t>
      </w:r>
      <w:r>
        <w:rPr>
          <w:rFonts w:eastAsia="Times New Roman"/>
          <w:b/>
          <w:szCs w:val="24"/>
        </w:rPr>
        <w:t>γός Παιδείας, Έρευνας και Θρησκευμάτων):</w:t>
      </w:r>
      <w:r>
        <w:rPr>
          <w:rFonts w:eastAsia="Times New Roman"/>
          <w:szCs w:val="24"/>
        </w:rPr>
        <w:t xml:space="preserve"> Θα τα πω όλα μαζί. Δεν θα δευτερολογήσω.</w:t>
      </w:r>
    </w:p>
    <w:p w14:paraId="6E842F14"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Ξέρετε, έχουμε η σημερινή διαδικασία έχει πρόβλημα, διότι ακολουθεί και επίκαιρη επερώτηση.</w:t>
      </w:r>
    </w:p>
    <w:p w14:paraId="6E842F15" w14:textId="77777777" w:rsidR="00FC1CD6" w:rsidRDefault="008634FC">
      <w:pPr>
        <w:spacing w:line="600" w:lineRule="auto"/>
        <w:ind w:firstLine="720"/>
        <w:jc w:val="both"/>
        <w:rPr>
          <w:rFonts w:eastAsia="Times New Roman"/>
          <w:szCs w:val="24"/>
        </w:rPr>
      </w:pPr>
      <w:r>
        <w:rPr>
          <w:rFonts w:eastAsia="Times New Roman"/>
          <w:b/>
          <w:szCs w:val="24"/>
        </w:rPr>
        <w:lastRenderedPageBreak/>
        <w:t xml:space="preserve">ΘΕΟΔΟΣΗΣ ΠΕΛΕΓΡΙΝΗΣ (Υφυπουργός Παιδείας, Έρευνας </w:t>
      </w:r>
      <w:r>
        <w:rPr>
          <w:rFonts w:eastAsia="Times New Roman"/>
          <w:b/>
          <w:szCs w:val="24"/>
        </w:rPr>
        <w:t>και Θρησκευμάτων):</w:t>
      </w:r>
      <w:r>
        <w:rPr>
          <w:rFonts w:eastAsia="Times New Roman"/>
          <w:szCs w:val="24"/>
        </w:rPr>
        <w:t xml:space="preserve"> Εντάξει, κύριε Πρόεδρε.</w:t>
      </w:r>
    </w:p>
    <w:p w14:paraId="6E842F16"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πολύ.</w:t>
      </w:r>
    </w:p>
    <w:p w14:paraId="6E842F17" w14:textId="77777777" w:rsidR="00FC1CD6" w:rsidRDefault="008634FC">
      <w:pPr>
        <w:spacing w:line="600" w:lineRule="auto"/>
        <w:ind w:firstLine="720"/>
        <w:jc w:val="both"/>
        <w:rPr>
          <w:rFonts w:eastAsia="Times New Roman"/>
          <w:szCs w:val="24"/>
        </w:rPr>
      </w:pPr>
      <w:r>
        <w:rPr>
          <w:rFonts w:eastAsia="Times New Roman"/>
          <w:szCs w:val="24"/>
        </w:rPr>
        <w:t>Κύριε συνάδελφε, έχετε τον λόγο για τρία λεπτά.</w:t>
      </w:r>
    </w:p>
    <w:p w14:paraId="6E842F18" w14:textId="77777777" w:rsidR="00FC1CD6" w:rsidRDefault="008634FC">
      <w:pPr>
        <w:tabs>
          <w:tab w:val="left" w:pos="4624"/>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πολλές πληροφορίες, αλλά για να μην υπάρξει σύγχυση, εγώ θα ανακεφαλαιώσω.</w:t>
      </w:r>
    </w:p>
    <w:p w14:paraId="6E842F19"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Έχου</w:t>
      </w:r>
      <w:r>
        <w:rPr>
          <w:rFonts w:eastAsia="Times New Roman"/>
          <w:szCs w:val="24"/>
        </w:rPr>
        <w:t>με πέντε καινούργιες σχολικές μονάδες, ως προς τις υποδομές. Για τις δύο, όπως σωστά είπατε, έχουν εξασφαλιστεί ο τεχνικός εξοπλισμός -θρανία, πίνακες και υπολογιστές- από τις προηγούμενες σχολικές μονάδες που μετεγκαταστάθηκαν. Υπάρχει, όμως, η ανάγκη για</w:t>
      </w:r>
      <w:r>
        <w:rPr>
          <w:rFonts w:eastAsia="Times New Roman"/>
          <w:szCs w:val="24"/>
        </w:rPr>
        <w:t xml:space="preserve"> τριακόσια θρανία, εξακόσιες καρέκλες, σαράντα πέντε πίνακες και εξήντα ηλεκτρονικούς υπολογιστές, που είναι για να συμπληρωθεί </w:t>
      </w:r>
      <w:r>
        <w:rPr>
          <w:rFonts w:eastAsia="Times New Roman"/>
          <w:szCs w:val="24"/>
        </w:rPr>
        <w:lastRenderedPageBreak/>
        <w:t>ο εξοπλισμός των πέντε σχολείων. Οκτακόσιους εβδομήντα μαθητές είναι συνολικά η δυναμικότητα των σχολείων. Μιλάμε για εξακόσιους</w:t>
      </w:r>
      <w:r>
        <w:rPr>
          <w:rFonts w:eastAsia="Times New Roman"/>
          <w:szCs w:val="24"/>
        </w:rPr>
        <w:t>, με αυτά που χρειάζονται.</w:t>
      </w:r>
    </w:p>
    <w:p w14:paraId="6E842F1A"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Η απάντηση που θέλουμε είναι στην ερώτηση: Τον Σεπτέμβρη που θα χτυπήσει το κουδούνι, θα είναι ο εξοπλισμός στο σχολείο; Αυτή είναι η ερώτηση και σε αυτήν θέλω μια απάντηση. Γιατί η απάντησή σας ήταν λίγο θολή. Είπατε ότι θα παρα</w:t>
      </w:r>
      <w:r>
        <w:rPr>
          <w:rFonts w:eastAsia="Times New Roman"/>
          <w:szCs w:val="24"/>
        </w:rPr>
        <w:t>δοθούν από τον Σεπτέμβρη μέχρι τον Δεκέμβρη. Είναι θολή τελείως. Θέλουμε, λοιπόν, απάντηση στην ερώτηση αν όταν θα χτυπήσει το κουδούνι, θα είναι τα τραπεζοθρανία και οι ηλεκτρονικοί υπολογιστές στη θέση τους.</w:t>
      </w:r>
    </w:p>
    <w:p w14:paraId="6E842F1B"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Ευχαριστούμε.</w:t>
      </w:r>
    </w:p>
    <w:p w14:paraId="6E842F1C" w14:textId="77777777" w:rsidR="00FC1CD6" w:rsidRDefault="008634FC">
      <w:pPr>
        <w:tabs>
          <w:tab w:val="left" w:pos="4624"/>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Ευχαριστώ, κύριε συνάδελφε.</w:t>
      </w:r>
    </w:p>
    <w:p w14:paraId="6E842F1D"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Κύριε Υπουργέ, έχετε τον λόγο.</w:t>
      </w:r>
    </w:p>
    <w:p w14:paraId="6E842F1E" w14:textId="77777777" w:rsidR="00FC1CD6" w:rsidRDefault="008634FC">
      <w:pPr>
        <w:spacing w:line="600" w:lineRule="auto"/>
        <w:ind w:firstLine="720"/>
        <w:jc w:val="both"/>
        <w:rPr>
          <w:rFonts w:eastAsia="Times New Roman"/>
          <w:szCs w:val="24"/>
        </w:rPr>
      </w:pPr>
      <w:r>
        <w:rPr>
          <w:rFonts w:eastAsia="Times New Roman"/>
          <w:b/>
          <w:szCs w:val="24"/>
        </w:rPr>
        <w:lastRenderedPageBreak/>
        <w:t>ΘΕΟΔΟΣΗΣ ΠΕΛΕΓΡΙΝΗΣ (Υφυπουργός Παιδείας, Έρευνας και Θρησκευμάτων):</w:t>
      </w:r>
      <w:r>
        <w:rPr>
          <w:rFonts w:eastAsia="Times New Roman"/>
          <w:szCs w:val="24"/>
        </w:rPr>
        <w:t xml:space="preserve"> Θα είναι, κύριε Βουλευτά. Θα είναι.</w:t>
      </w:r>
    </w:p>
    <w:p w14:paraId="6E842F1F" w14:textId="77777777" w:rsidR="00FC1CD6" w:rsidRDefault="008634FC">
      <w:pPr>
        <w:spacing w:line="600" w:lineRule="auto"/>
        <w:ind w:firstLine="720"/>
        <w:jc w:val="both"/>
        <w:rPr>
          <w:rFonts w:eastAsia="Times New Roman"/>
          <w:szCs w:val="24"/>
        </w:rPr>
      </w:pPr>
      <w:r>
        <w:rPr>
          <w:rFonts w:eastAsia="Times New Roman"/>
          <w:szCs w:val="24"/>
        </w:rPr>
        <w:t xml:space="preserve">Αλλά επιτρέψτε μου να σας πω κάτι. Η μάχη που δίνουμε την περίοδο αυτή για τα σχολεία όλα, </w:t>
      </w:r>
      <w:r>
        <w:rPr>
          <w:rFonts w:eastAsia="Times New Roman"/>
          <w:szCs w:val="24"/>
        </w:rPr>
        <w:t>γενικής, τεχνικής εκπαίδευσης και ειδικής αγωγής, είναι να λειτουργήσουν τον Σεπτέμβριο, από την πρώτη ημέρα, με τον απαραίτητο εξοπλισμός και τους εκπαιδευτικούς στη θέση τους. Γνωρίζετε ότι επί τριάντα χρόνια έχουμε χάσει το στοίχημα αυτό. Φέτος θα το πε</w:t>
      </w:r>
      <w:r>
        <w:rPr>
          <w:rFonts w:eastAsia="Times New Roman"/>
          <w:szCs w:val="24"/>
        </w:rPr>
        <w:t>τύχουμε. Θα πρέπει να ξέρετε και θα πρέπει να επικροτήσετε το γεγονός ότι ήδη τα βιβλία βρίσκονται στα σχολεία. Νομίζω ότι αυτό είναι ένα δείγμα του πώς εργάζεται το Υπουργείο, πόσο αποδοτικά. Αλλά σας λέω ότι θα είναι έτοιμα τα σχολεία να λειτουργήσουν με</w:t>
      </w:r>
      <w:r>
        <w:rPr>
          <w:rFonts w:eastAsia="Times New Roman"/>
          <w:szCs w:val="24"/>
        </w:rPr>
        <w:t xml:space="preserve"> τον εξοπλισμό και τους εκπαιδευτικούς στη θέση τους. Να μην μπω σε λεπτομέρειες. Νομίζω σας καλύπτω.</w:t>
      </w:r>
    </w:p>
    <w:p w14:paraId="6E842F20" w14:textId="77777777" w:rsidR="00FC1CD6" w:rsidRDefault="008634FC">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πολύ, κύριε Υπουργέ, για το σύντομο του χρόνου.</w:t>
      </w:r>
    </w:p>
    <w:p w14:paraId="6E842F21" w14:textId="77777777" w:rsidR="00FC1CD6" w:rsidRDefault="008634FC">
      <w:pPr>
        <w:tabs>
          <w:tab w:val="left" w:pos="4624"/>
        </w:tabs>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δεν μας λέτε αυτές τις ερωτήσ</w:t>
      </w:r>
      <w:r>
        <w:rPr>
          <w:rFonts w:eastAsia="Times New Roman"/>
          <w:szCs w:val="24"/>
        </w:rPr>
        <w:t>εις που δεν θα γίνουν, για να μην περιμένουμε εδώ;</w:t>
      </w:r>
    </w:p>
    <w:p w14:paraId="6E842F22" w14:textId="77777777" w:rsidR="00FC1CD6" w:rsidRDefault="008634FC">
      <w:pPr>
        <w:tabs>
          <w:tab w:val="left" w:pos="4624"/>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Αυτή την ώρα ήθελα να αναγνώσω μ</w:t>
      </w:r>
      <w:r>
        <w:rPr>
          <w:rFonts w:eastAsia="Times New Roman"/>
          <w:szCs w:val="24"/>
        </w:rPr>
        <w:t>ί</w:t>
      </w:r>
      <w:r>
        <w:rPr>
          <w:rFonts w:eastAsia="Times New Roman"/>
          <w:szCs w:val="24"/>
        </w:rPr>
        <w:t>α ανακοίνωση προς το Σώμα, αλλά να πάμε με αυτήν τη σειρά.</w:t>
      </w:r>
    </w:p>
    <w:p w14:paraId="6E842F23"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Κύριε Υπουργέ, θα περιμένετε λίγο.</w:t>
      </w:r>
    </w:p>
    <w:p w14:paraId="6E842F24"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 xml:space="preserve">Δεν θα συζητηθούν λόγω κωλύματος των αρμοδίων </w:t>
      </w:r>
      <w:r>
        <w:rPr>
          <w:rFonts w:eastAsia="Times New Roman"/>
          <w:szCs w:val="24"/>
        </w:rPr>
        <w:t>Υπουργών, κατ’ αρχάς λόγω κωλύματος της Αναπληρώτριας Υπουργού Εργασίας, Κοινωνικής Ασφάλισης και Κοινωνικής Αλληλεγγύης κ. Ουρανίας Αντωνοπούλου, με αιτία τον φόρτο εργασίας, η τέταρτη με αριθμό 1132/12-7-2016 επίκαιρη ερώτηση πρώτου κύκλου του Βουλευτή Λ</w:t>
      </w:r>
      <w:r>
        <w:rPr>
          <w:rFonts w:eastAsia="Times New Roman"/>
          <w:szCs w:val="24"/>
        </w:rPr>
        <w:t>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b/>
          <w:bCs/>
          <w:szCs w:val="24"/>
        </w:rPr>
        <w:t xml:space="preserve"> </w:t>
      </w:r>
      <w:r>
        <w:rPr>
          <w:rFonts w:eastAsia="Times New Roman"/>
          <w:szCs w:val="24"/>
        </w:rPr>
        <w:t xml:space="preserve">προς </w:t>
      </w:r>
      <w:r>
        <w:rPr>
          <w:rFonts w:eastAsia="Times New Roman"/>
          <w:szCs w:val="24"/>
        </w:rPr>
        <w:lastRenderedPageBreak/>
        <w:t xml:space="preserve">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ανάκληση της απόφασης για συρρίκνωση των Επαγγελματικών Σχολών</w:t>
      </w:r>
      <w:r>
        <w:rPr>
          <w:rFonts w:eastAsia="Times New Roman"/>
          <w:szCs w:val="24"/>
        </w:rPr>
        <w:t>(ΕΠΑ.Σ.)</w:t>
      </w:r>
      <w:r>
        <w:rPr>
          <w:rFonts w:eastAsia="Times New Roman"/>
          <w:szCs w:val="24"/>
        </w:rPr>
        <w:t xml:space="preserve"> Μυτιλήνης. </w:t>
      </w:r>
    </w:p>
    <w:p w14:paraId="6E842F25"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Δεν θα συζητηθούν οκτώ</w:t>
      </w:r>
      <w:r>
        <w:rPr>
          <w:rFonts w:eastAsia="Times New Roman"/>
          <w:szCs w:val="24"/>
        </w:rPr>
        <w:t xml:space="preserve"> επίκαιρες ερωτήσεις, στις οποίες θα απαντούσε ο Αναπληρωτής Υπουργός Υγείας κ. Παύλος Πολάκης και η αιτία είναι ο φόρτος εργασίας του Υπουργού: </w:t>
      </w:r>
    </w:p>
    <w:p w14:paraId="6E842F26"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Η τρίτη με αριθμό 1101/7-7-2016 επίκαιρη ερώτηση πρώτου κύκλου του Βουλευτή Ηλείας της Δημοκρατικής Συμπαράταξ</w:t>
      </w:r>
      <w:r>
        <w:rPr>
          <w:rFonts w:eastAsia="Times New Roman"/>
          <w:szCs w:val="24"/>
        </w:rPr>
        <w:t xml:space="preserve">ης ΠΑΣΟΚ – ΔΗΜΑΡ κ. </w:t>
      </w:r>
      <w:r>
        <w:rPr>
          <w:rFonts w:eastAsia="Times New Roman"/>
          <w:bCs/>
          <w:szCs w:val="24"/>
        </w:rPr>
        <w:t>Ιωάννη Κουτσούκου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αντιμετώπιση των προβλημάτων στο Νοσοκομείο της Αμαλιάδας.</w:t>
      </w:r>
    </w:p>
    <w:p w14:paraId="6E842F27" w14:textId="77777777" w:rsidR="00FC1CD6" w:rsidRDefault="008634FC">
      <w:pPr>
        <w:tabs>
          <w:tab w:val="left" w:pos="4624"/>
        </w:tabs>
        <w:spacing w:line="600" w:lineRule="auto"/>
        <w:ind w:firstLine="720"/>
        <w:jc w:val="both"/>
        <w:rPr>
          <w:rFonts w:eastAsia="Times New Roman" w:cs="Times New Roman"/>
          <w:szCs w:val="24"/>
        </w:rPr>
      </w:pPr>
      <w:r>
        <w:rPr>
          <w:rFonts w:eastAsia="Times New Roman"/>
          <w:szCs w:val="24"/>
        </w:rPr>
        <w:t xml:space="preserve">Η έκτη </w:t>
      </w:r>
      <w:r>
        <w:rPr>
          <w:rFonts w:eastAsia="Times New Roman" w:cs="Times New Roman"/>
          <w:szCs w:val="24"/>
        </w:rPr>
        <w:t>με αριθμό 1098/6-7-2016 επίκαιρη ερώτηση πρώτου κύκλου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 κ. </w:t>
      </w:r>
      <w:r>
        <w:rPr>
          <w:rFonts w:eastAsia="Times New Roman" w:cs="Times New Roman"/>
          <w:bCs/>
          <w:szCs w:val="24"/>
        </w:rPr>
        <w:t>Θεοδώρας</w:t>
      </w:r>
      <w:r>
        <w:rPr>
          <w:rFonts w:eastAsia="Times New Roman" w:cs="Times New Roman"/>
          <w:bCs/>
          <w:szCs w:val="24"/>
        </w:rPr>
        <w:t xml:space="preserve"> Μεγαλοοικονόμου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τον προβληματισμό από την υποστελέχωση και υποχρηματοδότηση του Νοσοκομείου Ζακύνθου.</w:t>
      </w:r>
    </w:p>
    <w:p w14:paraId="6E842F28" w14:textId="77777777" w:rsidR="00FC1CD6" w:rsidRDefault="008634FC">
      <w:pPr>
        <w:tabs>
          <w:tab w:val="left" w:pos="4624"/>
        </w:tabs>
        <w:spacing w:line="600" w:lineRule="auto"/>
        <w:ind w:firstLine="720"/>
        <w:jc w:val="both"/>
        <w:rPr>
          <w:rFonts w:eastAsia="Times New Roman"/>
          <w:szCs w:val="24"/>
        </w:rPr>
      </w:pPr>
      <w:r>
        <w:rPr>
          <w:rFonts w:eastAsia="Times New Roman" w:cs="Times New Roman"/>
          <w:szCs w:val="24"/>
        </w:rPr>
        <w:lastRenderedPageBreak/>
        <w:t xml:space="preserve">Η ένατη </w:t>
      </w:r>
      <w:r>
        <w:rPr>
          <w:rFonts w:eastAsia="Times New Roman"/>
          <w:szCs w:val="24"/>
        </w:rPr>
        <w:t>με αριθμό 1003/14-6-2016 επίκαιρη ερώτηση δεύτερου κύκλου της Βουλευτού Β΄ Πειραι</w:t>
      </w:r>
      <w:r>
        <w:rPr>
          <w:rFonts w:eastAsia="Times New Roman"/>
          <w:szCs w:val="24"/>
        </w:rPr>
        <w:t>ώς</w:t>
      </w:r>
      <w:r>
        <w:rPr>
          <w:rFonts w:eastAsia="Times New Roman"/>
          <w:szCs w:val="24"/>
        </w:rPr>
        <w:t xml:space="preserve"> του Κομμουνιστικού Κόμματ</w:t>
      </w:r>
      <w:r>
        <w:rPr>
          <w:rFonts w:eastAsia="Times New Roman"/>
          <w:szCs w:val="24"/>
        </w:rPr>
        <w:t>ος Ελλάδ</w:t>
      </w:r>
      <w:r>
        <w:rPr>
          <w:rFonts w:eastAsia="Times New Roman"/>
          <w:szCs w:val="24"/>
        </w:rPr>
        <w:t>α</w:t>
      </w:r>
      <w:r>
        <w:rPr>
          <w:rFonts w:eastAsia="Times New Roman"/>
          <w:szCs w:val="24"/>
        </w:rPr>
        <w:t xml:space="preserve">ς κ. </w:t>
      </w:r>
      <w:r>
        <w:rPr>
          <w:rFonts w:eastAsia="Times New Roman"/>
          <w:bCs/>
          <w:szCs w:val="24"/>
        </w:rPr>
        <w:t>Διαμάτως Μανωλάκου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τα λειτουργικά προβλήματα στο αντικαρκινικό νοσοκομείο «ΜΕΤΑΞΑ».</w:t>
      </w:r>
    </w:p>
    <w:p w14:paraId="6E842F29" w14:textId="77777777" w:rsidR="00FC1CD6" w:rsidRDefault="008634FC">
      <w:pPr>
        <w:tabs>
          <w:tab w:val="left" w:pos="4624"/>
        </w:tabs>
        <w:spacing w:line="600" w:lineRule="auto"/>
        <w:ind w:firstLine="720"/>
        <w:jc w:val="both"/>
        <w:rPr>
          <w:rFonts w:eastAsia="Times New Roman" w:cs="Times New Roman"/>
          <w:szCs w:val="24"/>
        </w:rPr>
      </w:pPr>
      <w:r>
        <w:rPr>
          <w:rFonts w:eastAsia="Times New Roman"/>
          <w:szCs w:val="24"/>
        </w:rPr>
        <w:t xml:space="preserve">Η δέκατη με αριθμό </w:t>
      </w:r>
      <w:r>
        <w:rPr>
          <w:rFonts w:eastAsia="Times New Roman" w:cs="Times New Roman"/>
          <w:szCs w:val="24"/>
        </w:rPr>
        <w:t xml:space="preserve">899/23-5-2016 επίκαιρη ερώτηση δεύτερου κύκλου του Βουλευτή Μαγνησίας της Νέας Δημοκρατίας κ. </w:t>
      </w:r>
      <w:r>
        <w:rPr>
          <w:rFonts w:eastAsia="Times New Roman" w:cs="Times New Roman"/>
          <w:bCs/>
          <w:szCs w:val="24"/>
        </w:rPr>
        <w:t>Χρήστου Μ</w:t>
      </w:r>
      <w:r>
        <w:rPr>
          <w:rFonts w:eastAsia="Times New Roman" w:cs="Times New Roman"/>
          <w:bCs/>
          <w:szCs w:val="24"/>
        </w:rPr>
        <w:t>πουκώρου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σχετικά με τον αποκλεισμό του Νοσοκομείου Βόλου από το πρόγραμμα ΕΣΠΑ.</w:t>
      </w:r>
    </w:p>
    <w:p w14:paraId="6E842F2A" w14:textId="77777777" w:rsidR="00FC1CD6" w:rsidRDefault="008634FC">
      <w:pPr>
        <w:tabs>
          <w:tab w:val="left" w:pos="4624"/>
        </w:tabs>
        <w:spacing w:line="600" w:lineRule="auto"/>
        <w:ind w:firstLine="720"/>
        <w:jc w:val="both"/>
        <w:rPr>
          <w:rFonts w:eastAsia="Times New Roman" w:cs="Times New Roman"/>
          <w:szCs w:val="24"/>
        </w:rPr>
      </w:pPr>
      <w:r>
        <w:rPr>
          <w:rFonts w:eastAsia="Times New Roman" w:cs="Times New Roman"/>
          <w:szCs w:val="24"/>
        </w:rPr>
        <w:t>Η ενδέκατη με αριθμό 708/28-3-2016 επίκαιρη ερώτηση δεύτερου κύκλου του Βουλευτή Φθιώτιδας της Νέας Δημοκρατίας κ. Χρήστου Σταϊκούρα προς τον Υπουργό</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 σχετικά με την αντιμετώπιση των προβλημάτων του Γενικού Νοσοκομείου Λαμίας.</w:t>
      </w:r>
    </w:p>
    <w:p w14:paraId="6E842F2B" w14:textId="77777777" w:rsidR="00FC1CD6" w:rsidRDefault="008634FC">
      <w:pPr>
        <w:tabs>
          <w:tab w:val="left" w:pos="4624"/>
        </w:tabs>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5192/5-5-2016 ερώτηση του Βουλευτή Β΄ Αθηνών της Νέας Δημοκρατίας κ. </w:t>
      </w:r>
      <w:r>
        <w:rPr>
          <w:rFonts w:eastAsia="Times New Roman" w:cs="Times New Roman"/>
          <w:bCs/>
          <w:szCs w:val="24"/>
        </w:rPr>
        <w:t>Γεράσιμου Γιακουμάτου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σχετικά με τα προβλήματα στο </w:t>
      </w:r>
      <w:r>
        <w:rPr>
          <w:rFonts w:eastAsia="Times New Roman" w:cs="Times New Roman"/>
          <w:szCs w:val="24"/>
        </w:rPr>
        <w:t>«</w:t>
      </w:r>
      <w:r>
        <w:rPr>
          <w:rFonts w:eastAsia="Times New Roman" w:cs="Times New Roman"/>
          <w:szCs w:val="24"/>
        </w:rPr>
        <w:t>Μαντζαβινάτειο</w:t>
      </w:r>
      <w:r>
        <w:rPr>
          <w:rFonts w:eastAsia="Times New Roman" w:cs="Times New Roman"/>
          <w:szCs w:val="24"/>
        </w:rPr>
        <w:t>»</w:t>
      </w:r>
      <w:r>
        <w:rPr>
          <w:rFonts w:eastAsia="Times New Roman" w:cs="Times New Roman"/>
          <w:szCs w:val="24"/>
        </w:rPr>
        <w:t xml:space="preserve"> Νοσοκομείο Ληξουρίου.</w:t>
      </w:r>
    </w:p>
    <w:p w14:paraId="6E842F2C" w14:textId="77777777" w:rsidR="00FC1CD6" w:rsidRDefault="008634FC">
      <w:pPr>
        <w:tabs>
          <w:tab w:val="left" w:pos="4624"/>
        </w:tabs>
        <w:spacing w:line="600" w:lineRule="auto"/>
        <w:ind w:firstLine="720"/>
        <w:jc w:val="both"/>
        <w:rPr>
          <w:rFonts w:eastAsia="Times New Roman"/>
          <w:szCs w:val="24"/>
        </w:rPr>
      </w:pPr>
      <w:r>
        <w:rPr>
          <w:rFonts w:eastAsia="Times New Roman"/>
          <w:szCs w:val="24"/>
        </w:rPr>
        <w:t xml:space="preserve">Η τρίτη </w:t>
      </w:r>
      <w:r>
        <w:rPr>
          <w:rFonts w:eastAsia="Times New Roman" w:cs="Times New Roman"/>
          <w:szCs w:val="24"/>
        </w:rPr>
        <w:t>με αριθμό 3970/15-3-2016 ερώτηση της Βουλευτού Αττικής της Δημοκρατικής Συμπαράταξης ΠΑΣΟΚ – ΔΗΜΑΡ κ. Παρασκευής Χριστοφιλοπούλου προς τον Υπουργό Υγείας, σχετικά με τα προβλήματα στη λειτουργία των χειρουργικώ</w:t>
      </w:r>
      <w:r>
        <w:rPr>
          <w:rFonts w:eastAsia="Times New Roman" w:cs="Times New Roman"/>
          <w:szCs w:val="24"/>
        </w:rPr>
        <w:t>ν αιθουσών του Γενικού Νοσοκομείου Ελευσίνας «Θριάσιο».</w:t>
      </w:r>
    </w:p>
    <w:p w14:paraId="6E842F2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Επίσης, λόγω κωλύματος του Αναπληρωτή Υπουργού Εθνικής Άμυνας κ. Δημητρίου Βίτσα με αιτία φόρτου εργασίας δεν θα συζητηθεί η</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π</w:t>
      </w:r>
      <w:r>
        <w:rPr>
          <w:rFonts w:eastAsia="Times New Roman"/>
          <w:color w:val="000000"/>
          <w:szCs w:val="24"/>
          <w:shd w:val="clear" w:color="auto" w:fill="FFFFFF"/>
        </w:rPr>
        <w:t xml:space="preserve">έμπτη </w:t>
      </w:r>
      <w:r>
        <w:rPr>
          <w:rFonts w:eastAsia="Times New Roman" w:cs="Times New Roman"/>
          <w:szCs w:val="24"/>
        </w:rPr>
        <w:t>με αριθμό 1072/29-6-2016 επίκαιρη ερώτηση δευτέρου κύκλου του Βουλευ</w:t>
      </w:r>
      <w:r>
        <w:rPr>
          <w:rFonts w:eastAsia="Times New Roman" w:cs="Times New Roman"/>
          <w:szCs w:val="24"/>
        </w:rPr>
        <w:t>τή Α΄ Πειραι</w:t>
      </w:r>
      <w:r>
        <w:rPr>
          <w:rFonts w:eastAsia="Times New Roman" w:cs="Times New Roman"/>
          <w:szCs w:val="24"/>
        </w:rPr>
        <w:t>ώς</w:t>
      </w:r>
      <w:r>
        <w:rPr>
          <w:rFonts w:eastAsia="Times New Roman" w:cs="Times New Roman"/>
          <w:szCs w:val="24"/>
        </w:rPr>
        <w:t xml:space="preserve"> του Λαϊκού Συνδέσμου – Χρυσή Αυγή κ. Νικολάου Κούζηλου προς τον Υπουργό Εθνικής Άμυνας, σχετικά με την κατάσταση που επικρατεί στα Ελληνικά Αμυντικά Συστήματα.</w:t>
      </w:r>
    </w:p>
    <w:p w14:paraId="6E842F2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Λόγω κωλύματος της Αναπληρώτριας Υπουργού Οικονομίας, Ανάπτυξης και Τουρισμού κ. </w:t>
      </w:r>
      <w:r>
        <w:rPr>
          <w:rFonts w:eastAsia="Times New Roman" w:cs="Times New Roman"/>
          <w:szCs w:val="24"/>
        </w:rPr>
        <w:t>Κουντουρά, η οποία θα βρίσκεται εκτός Αθηνών, δεν θα συζητηθεί η έβδομη με αριθμό 1056/28-6-2016 επίκαιρη ερώτηση δεύτερου κύκλου της Βουλευτού Αιτωλοακαρνανίας του Συνασπισμού Ριζοσπαστικής Αριστεράς κ. Μαρίας Τριανταφύλλου</w:t>
      </w:r>
      <w:r>
        <w:rPr>
          <w:rFonts w:eastAsia="Times New Roman" w:cs="Times New Roman"/>
          <w:szCs w:val="24"/>
        </w:rPr>
        <w:t xml:space="preserve"> </w:t>
      </w:r>
      <w:r>
        <w:rPr>
          <w:rFonts w:eastAsia="Times New Roman" w:cs="Times New Roman"/>
          <w:szCs w:val="24"/>
        </w:rPr>
        <w:t>προς τον Υπουργό Οικονομίας, Αν</w:t>
      </w:r>
      <w:r>
        <w:rPr>
          <w:rFonts w:eastAsia="Times New Roman" w:cs="Times New Roman"/>
          <w:szCs w:val="24"/>
        </w:rPr>
        <w:t>άπτυξης και Τουρισμού, σχετικά με την ολοκλήρωση του έργου της Μαρίνας Μεσολογγίου.</w:t>
      </w:r>
    </w:p>
    <w:p w14:paraId="6E842F2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Λόγω κωλύματος του Υπουργού Περιβάλλοντος και Ενέργειας κ. Πάνου Σκουρλέτη, επειδή θα βρίσκεται εκτός Αθηνών, δεν θα συζητηθεί η όγδοη με αριθμό 1048/27-6-2016 επίκαιρη ερώ</w:t>
      </w:r>
      <w:r>
        <w:rPr>
          <w:rFonts w:eastAsia="Times New Roman" w:cs="Times New Roman"/>
          <w:szCs w:val="24"/>
        </w:rPr>
        <w:t>τηση δεύτερου κύκλου του Βουλευτή Λάρισας των Ανεξαρτήτων Ελλήνων κ. Βασιλείου Κόκκαλη προς τον Υπουργό Περιβάλλοντος και Ενέργειας, σχετικά με «την καταστροφική και αχρεώστητη απαίτηση του ΔΕΔΔΗΕ για πληρωμή υπέρογκου και άδικου προστίμου σε επιχειρήσεις,</w:t>
      </w:r>
      <w:r>
        <w:rPr>
          <w:rFonts w:eastAsia="Times New Roman" w:cs="Times New Roman"/>
          <w:szCs w:val="24"/>
        </w:rPr>
        <w:t xml:space="preserve"> που είχαν κλείσει κατά τη διάρκεια της κρίσης και τώρα ζητούν να ενεργοποιηθούν ξανά».</w:t>
      </w:r>
    </w:p>
    <w:p w14:paraId="6E842F3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Λόγω κωλύματος της Αναπληρώτριας Υπουργού Παιδείας, Έρευνας και Θρησκευμάτων κ. Σίας Αναγνωστοπούλου, η οποία θα βρίσκεται εκτός Αθηνών, δεν θα συζητηθεί η </w:t>
      </w:r>
      <w:r>
        <w:rPr>
          <w:rFonts w:eastAsia="Times New Roman" w:cs="Times New Roman"/>
          <w:szCs w:val="24"/>
        </w:rPr>
        <w:t>πρώτη</w:t>
      </w:r>
      <w:r>
        <w:rPr>
          <w:rFonts w:eastAsia="Times New Roman" w:cs="Times New Roman"/>
          <w:szCs w:val="24"/>
        </w:rPr>
        <w:t xml:space="preserve"> με αρι</w:t>
      </w:r>
      <w:r>
        <w:rPr>
          <w:rFonts w:eastAsia="Times New Roman" w:cs="Times New Roman"/>
          <w:szCs w:val="24"/>
        </w:rPr>
        <w:t>θμό 5920/6-6-2016 ερώτηση του Δ΄ Αντιπροέδρου της Βουλής και Βουλευτή Α΄ Αθηνών της Νέας Δημοκρατίας κ. Νικήτα Κακλαμάνη προς τον Υπουργό Παιδείας, Έρευνας και Θρησκευμάτων,</w:t>
      </w:r>
      <w:r>
        <w:rPr>
          <w:rFonts w:eastAsia="Times New Roman" w:cs="Times New Roman"/>
          <w:szCs w:val="24"/>
        </w:rPr>
        <w:t xml:space="preserve"> </w:t>
      </w:r>
      <w:r>
        <w:rPr>
          <w:rFonts w:eastAsia="Times New Roman" w:cs="Times New Roman"/>
          <w:szCs w:val="24"/>
        </w:rPr>
        <w:t>σχετικά με την επιτροπή κατ’ εξαίρεση μετεγγραφών.</w:t>
      </w:r>
    </w:p>
    <w:p w14:paraId="6E842F3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λόγω κωλύματος του Υπουργ</w:t>
      </w:r>
      <w:r>
        <w:rPr>
          <w:rFonts w:eastAsia="Times New Roman" w:cs="Times New Roman"/>
          <w:szCs w:val="24"/>
        </w:rPr>
        <w:t xml:space="preserve">ού Πολιτισμού και Αθλητισμού κ. Αριστείδη Μπαλτά εξαιτίας ανειλημμένων υποχρεώσεων δεν θα συζητηθεί η </w:t>
      </w:r>
      <w:r>
        <w:rPr>
          <w:rFonts w:eastAsia="Times New Roman" w:cs="Times New Roman"/>
          <w:szCs w:val="24"/>
        </w:rPr>
        <w:t>π</w:t>
      </w:r>
      <w:r>
        <w:rPr>
          <w:rFonts w:eastAsia="Times New Roman" w:cs="Times New Roman"/>
          <w:szCs w:val="24"/>
        </w:rPr>
        <w:t>έμπτη με αριθμό 1130/12-7-2016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Πολ</w:t>
      </w:r>
      <w:r>
        <w:rPr>
          <w:rFonts w:eastAsia="Times New Roman" w:cs="Times New Roman"/>
          <w:szCs w:val="24"/>
        </w:rPr>
        <w:t>ιτισμού και Αθλητισμού, σχετικά με το καλλιτεχνικό πρόγραμμα του Φεστιβάλ Αθηνών 2016 και τις αντιδράσεις για την παράσταση «4» του Ροντρίγκο Γκαρσία.</w:t>
      </w:r>
    </w:p>
    <w:p w14:paraId="6E842F3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ήθελα να ανακοινώσω ότι οι Υπουργοί Υγείας, Οικονομίας, Ανάπτυξης και Το</w:t>
      </w:r>
      <w:r>
        <w:rPr>
          <w:rFonts w:eastAsia="Times New Roman" w:cs="Times New Roman"/>
          <w:szCs w:val="24"/>
        </w:rPr>
        <w:t>υρισμού, Οικονομικών, Αγροτικής Ανάπτυξης και Τροφίμων, ο Αναπληρωτής Υπουργός Οικονομικών, καθώς και η Υφυπουργός Οικονομίας, Ανάπτυξης και Τουρισμού κατέθεσαν στις 15</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2016 σχέδιο νόμου: «Προσαρμογή της ελληνικής νομοθεσίας προς την Οδηγία 2014/40/ΕΕ </w:t>
      </w:r>
      <w:r>
        <w:rPr>
          <w:rFonts w:eastAsia="Times New Roman" w:cs="Times New Roman"/>
          <w:szCs w:val="24"/>
        </w:rPr>
        <w:t>του Ευρωπαϊκού Κοινοβουλίου και του Συμβουλίου της 3</w:t>
      </w:r>
      <w:r>
        <w:rPr>
          <w:rFonts w:eastAsia="Times New Roman" w:cs="Times New Roman"/>
          <w:szCs w:val="24"/>
          <w:vertAlign w:val="superscript"/>
        </w:rPr>
        <w:t>ης</w:t>
      </w:r>
      <w:r>
        <w:rPr>
          <w:rFonts w:eastAsia="Times New Roman" w:cs="Times New Roman"/>
          <w:szCs w:val="24"/>
        </w:rPr>
        <w:t xml:space="preserve">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w:t>
      </w:r>
      <w:r>
        <w:rPr>
          <w:rFonts w:eastAsia="Times New Roman" w:cs="Times New Roman"/>
          <w:szCs w:val="24"/>
        </w:rPr>
        <w:t xml:space="preserve">και την κατάργηση της Οδηγίας 2001/37/ΕΚ (αριθμ. L 127/1 της 29.4.2014), όπως το Παράρτημα II της Οδηγίας αυτής τροποποιήθηκε με την κατ’ εξουσιοδότηση εκδοθείσα Οδηγία 2014/109/ΕΕ της Επιτροπής της 10ης Οκτωβρίου 2014 για την τροποποίηση του Παραρτήματος </w:t>
      </w:r>
      <w:r>
        <w:rPr>
          <w:rFonts w:eastAsia="Times New Roman" w:cs="Times New Roman"/>
          <w:szCs w:val="24"/>
        </w:rPr>
        <w:t xml:space="preserve">II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 </w:t>
      </w:r>
    </w:p>
    <w:p w14:paraId="6E842F3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Παραπέμπεται στην αρμόδια</w:t>
      </w:r>
      <w:r>
        <w:rPr>
          <w:rFonts w:eastAsia="Times New Roman" w:cs="Times New Roman"/>
          <w:szCs w:val="24"/>
        </w:rPr>
        <w:t xml:space="preserve"> Διαρκή Επιτροπή.</w:t>
      </w:r>
    </w:p>
    <w:p w14:paraId="6E842F34"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θα ήθελα τον λόγο.</w:t>
      </w:r>
    </w:p>
    <w:p w14:paraId="6E842F3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συνάδελφε, έχετε τον λόγο. </w:t>
      </w:r>
    </w:p>
    <w:p w14:paraId="6E842F36"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ήθελα να κάνω τρία σύντομα σχόλια, κύριε Πρόεδρε. </w:t>
      </w:r>
    </w:p>
    <w:p w14:paraId="6E842F3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Επειδή είμαι αρκετά χρόνια σε αυτήν </w:t>
      </w:r>
      <w:r>
        <w:rPr>
          <w:rFonts w:eastAsia="Times New Roman" w:cs="Times New Roman"/>
          <w:szCs w:val="24"/>
        </w:rPr>
        <w:t>την Αίθουσα, αυτό που γίνεται από τους Υπουργούς του ΣΥΡΙΖΑ δεν έχει προηγούμενο. Μόλις αναγνώσατε την αναβολή του 50% του κοινοβουλευτικού ελέγχου. Αυτό γίνεται κατά σύστημα. Δεν ξέρω τι θα κάνει το Προεδρείο. Έχει συζητηθεί πάρα πολλές αυτό στην Αίθουσα,</w:t>
      </w:r>
      <w:r>
        <w:rPr>
          <w:rFonts w:eastAsia="Times New Roman" w:cs="Times New Roman"/>
          <w:szCs w:val="24"/>
        </w:rPr>
        <w:t xml:space="preserve"> αλλά υπάρχουν και όρια. </w:t>
      </w:r>
    </w:p>
    <w:p w14:paraId="6E842F3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έχει να κάνει με το ότι οι οκτώ επίκαιρες ερωτήσεις που ανεβλήθησαν αφορούσαν το Υπουργείο Υγείας. Δεν δήλωσε κώλυμα ο κύριος Υπουργός, δήλωσε ο κύριος Υφυπουργός. </w:t>
      </w:r>
      <w:r>
        <w:rPr>
          <w:rFonts w:eastAsia="Times New Roman" w:cs="Times New Roman"/>
          <w:szCs w:val="24"/>
        </w:rPr>
        <w:lastRenderedPageBreak/>
        <w:t>Οι ερωτήσεις είναι στην πολιτική ηγεσία. Αυτό</w:t>
      </w:r>
      <w:r>
        <w:rPr>
          <w:rFonts w:eastAsia="Times New Roman" w:cs="Times New Roman"/>
          <w:szCs w:val="24"/>
        </w:rPr>
        <w:t xml:space="preserve"> είναι διαδικαστική παρατήρηση και πρέπει να ληφθεί υπ</w:t>
      </w:r>
      <w:r>
        <w:rPr>
          <w:rFonts w:eastAsia="Times New Roman" w:cs="Times New Roman"/>
          <w:szCs w:val="24"/>
        </w:rPr>
        <w:t xml:space="preserve">’ </w:t>
      </w:r>
      <w:r>
        <w:rPr>
          <w:rFonts w:eastAsia="Times New Roman" w:cs="Times New Roman"/>
          <w:szCs w:val="24"/>
        </w:rPr>
        <w:t xml:space="preserve">όψιν. </w:t>
      </w:r>
    </w:p>
    <w:p w14:paraId="6E842F3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τρίτο και πιο σπουδαίο, οι οκτώ επίκαιρες αφορούσαν περιφερειακά νοσοκομεία. Ο κ. Πολάκης κρύβεται κατά σύστημα. Πηγαίνει στις φιέστες. Θέλω να τον ενημερώσετε ότι θα επιμείνω και εγώ και οι άλλοι συνάδελφοι και θα έρθει εδώ να απολογηθεί για την κατάστα</w:t>
      </w:r>
      <w:r>
        <w:rPr>
          <w:rFonts w:eastAsia="Times New Roman" w:cs="Times New Roman"/>
          <w:szCs w:val="24"/>
        </w:rPr>
        <w:t xml:space="preserve">ση στα νοσοκομεία πριν κλείσουν. </w:t>
      </w:r>
    </w:p>
    <w:p w14:paraId="6E842F3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E842F3B"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κρατούνται από το Προεδρείο οι παρατηρήσεις σας. Κι επειδή σας αφορά το θέμα, καθώς δεν συζητείται η δική σας ερώτηση, ελπίζω ότι θα έχετε από το Προεδρείο τις α</w:t>
      </w:r>
      <w:r>
        <w:rPr>
          <w:rFonts w:eastAsia="Times New Roman"/>
          <w:szCs w:val="24"/>
        </w:rPr>
        <w:t>παντήσεις που ζητάτε.</w:t>
      </w:r>
    </w:p>
    <w:p w14:paraId="6E842F3C" w14:textId="77777777" w:rsidR="00FC1CD6" w:rsidRDefault="008634FC">
      <w:pPr>
        <w:spacing w:line="600" w:lineRule="auto"/>
        <w:ind w:firstLine="720"/>
        <w:jc w:val="both"/>
        <w:rPr>
          <w:rFonts w:eastAsia="Times New Roman"/>
          <w:szCs w:val="24"/>
        </w:rPr>
      </w:pPr>
      <w:r>
        <w:rPr>
          <w:rFonts w:eastAsia="Times New Roman"/>
          <w:szCs w:val="24"/>
        </w:rPr>
        <w:t>Ακολουθούν τρεις επίκαιρες ερωτήσεις στις οποίες θα απαντήσει ο Υπουργός κ. Γεώργιος Κατρούγκαλος.</w:t>
      </w:r>
    </w:p>
    <w:p w14:paraId="6E842F3D" w14:textId="77777777" w:rsidR="00FC1CD6" w:rsidRDefault="008634FC">
      <w:pPr>
        <w:spacing w:line="600" w:lineRule="auto"/>
        <w:ind w:firstLine="720"/>
        <w:jc w:val="both"/>
        <w:rPr>
          <w:rFonts w:eastAsia="Times New Roman"/>
          <w:szCs w:val="24"/>
        </w:rPr>
      </w:pPr>
      <w:r>
        <w:rPr>
          <w:rFonts w:eastAsia="Times New Roman"/>
          <w:szCs w:val="24"/>
        </w:rPr>
        <w:lastRenderedPageBreak/>
        <w:t>Θα συζητηθεί τώρα η πρώτη με αριθμό 1128/12-7-2016 επίκαιρη ερώτηση πρώτου κύκλου του Βουλευτή Χανίων του Συνασπισμού Ριζοσπαστικής Αρι</w:t>
      </w:r>
      <w:r>
        <w:rPr>
          <w:rFonts w:eastAsia="Times New Roman"/>
          <w:szCs w:val="24"/>
        </w:rPr>
        <w:t xml:space="preserve">στεράς κ. </w:t>
      </w:r>
      <w:r>
        <w:rPr>
          <w:rFonts w:eastAsia="Times New Roman"/>
          <w:bCs/>
          <w:szCs w:val="24"/>
        </w:rPr>
        <w:t>Αντωνίου Μπαλωμενάκη</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εφαρμογή κριτηρίου εντοπιότητας στις προσλήψεις προσωπικού από την εταιρεία </w:t>
      </w:r>
      <w:r>
        <w:rPr>
          <w:rFonts w:eastAsia="Times New Roman"/>
          <w:szCs w:val="24"/>
        </w:rPr>
        <w:t>«</w:t>
      </w:r>
      <w:r>
        <w:rPr>
          <w:rFonts w:eastAsia="Times New Roman"/>
          <w:szCs w:val="24"/>
        </w:rPr>
        <w:t>FRAPORT Α.Ε.</w:t>
      </w:r>
      <w:r>
        <w:rPr>
          <w:rFonts w:eastAsia="Times New Roman"/>
          <w:szCs w:val="24"/>
        </w:rPr>
        <w:t>».</w:t>
      </w:r>
    </w:p>
    <w:p w14:paraId="6E842F3E" w14:textId="77777777" w:rsidR="00FC1CD6" w:rsidRDefault="008634FC">
      <w:pPr>
        <w:spacing w:line="600" w:lineRule="auto"/>
        <w:ind w:firstLine="720"/>
        <w:jc w:val="both"/>
        <w:rPr>
          <w:rFonts w:eastAsia="Times New Roman"/>
          <w:szCs w:val="24"/>
        </w:rPr>
      </w:pPr>
      <w:r>
        <w:rPr>
          <w:rFonts w:eastAsia="Times New Roman"/>
          <w:szCs w:val="24"/>
        </w:rPr>
        <w:t>Κύριε συνάδελφε, έχετε τον λόγο για δύο λε</w:t>
      </w:r>
      <w:r>
        <w:rPr>
          <w:rFonts w:eastAsia="Times New Roman"/>
          <w:szCs w:val="24"/>
        </w:rPr>
        <w:t>πτά.</w:t>
      </w:r>
    </w:p>
    <w:p w14:paraId="6E842F3F" w14:textId="77777777" w:rsidR="00FC1CD6" w:rsidRDefault="008634FC">
      <w:pPr>
        <w:spacing w:line="600" w:lineRule="auto"/>
        <w:ind w:firstLine="720"/>
        <w:jc w:val="both"/>
        <w:rPr>
          <w:rFonts w:eastAsia="Times New Roman"/>
          <w:szCs w:val="24"/>
        </w:rPr>
      </w:pPr>
      <w:r>
        <w:rPr>
          <w:rFonts w:eastAsia="Times New Roman"/>
          <w:b/>
          <w:szCs w:val="24"/>
        </w:rPr>
        <w:t>ΑΝΤΩΝΙΟΣ ΜΠΑΛΩΜΕΝΑΚΗΣ:</w:t>
      </w:r>
      <w:r>
        <w:rPr>
          <w:rFonts w:eastAsia="Times New Roman"/>
          <w:szCs w:val="24"/>
        </w:rPr>
        <w:t xml:space="preserve"> Ευχαριστώ, κύριε Πρόεδρε.</w:t>
      </w:r>
    </w:p>
    <w:p w14:paraId="6E842F40" w14:textId="77777777" w:rsidR="00FC1CD6" w:rsidRDefault="008634FC">
      <w:pPr>
        <w:spacing w:line="600" w:lineRule="auto"/>
        <w:ind w:firstLine="720"/>
        <w:jc w:val="both"/>
        <w:rPr>
          <w:rFonts w:eastAsia="Times New Roman"/>
          <w:szCs w:val="24"/>
        </w:rPr>
      </w:pPr>
      <w:r>
        <w:rPr>
          <w:rFonts w:eastAsia="Times New Roman"/>
          <w:szCs w:val="24"/>
        </w:rPr>
        <w:t xml:space="preserve">Κύριε Υπουργέ, όπως ξέρουμε η σύμβαση παραχώρησης των δεκατεσσάρων περιφερειακών αεροδρομίων της χώρας μας στην εταιρεία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υπήρξε η αναγκαστική κατάληξη ενός διεθνούς διαγωνισμού που έγινε τον Ν</w:t>
      </w:r>
      <w:r>
        <w:rPr>
          <w:rFonts w:eastAsia="Times New Roman"/>
          <w:szCs w:val="24"/>
        </w:rPr>
        <w:t xml:space="preserve">οέμβριο του 2014. Η σημερινή Κυβέρνηση ήταν υποχρεωμένη να κυρώσει και να δεχτεί αυτήν τη διεθνή της υποχρέωση, επιπροσθέτως, επειδή μεσολάβησε και η συμφωνία του Ιουλίου του ’15 που γνωρίζουμε όλοι. </w:t>
      </w:r>
    </w:p>
    <w:p w14:paraId="6E842F41" w14:textId="77777777" w:rsidR="00FC1CD6" w:rsidRDefault="008634FC">
      <w:pPr>
        <w:spacing w:line="600" w:lineRule="auto"/>
        <w:ind w:firstLine="720"/>
        <w:jc w:val="both"/>
        <w:rPr>
          <w:rFonts w:eastAsia="Times New Roman"/>
          <w:szCs w:val="24"/>
        </w:rPr>
      </w:pPr>
      <w:r>
        <w:rPr>
          <w:rFonts w:eastAsia="Times New Roman"/>
          <w:szCs w:val="24"/>
        </w:rPr>
        <w:lastRenderedPageBreak/>
        <w:t>Στην παράγραφο 5 αυτής της Σύμβασης αναφέρεται ρητά ότι</w:t>
      </w:r>
      <w:r>
        <w:rPr>
          <w:rFonts w:eastAsia="Times New Roman"/>
          <w:szCs w:val="24"/>
        </w:rPr>
        <w:t xml:space="preserve"> ουδεμία υποχρέωση έχει η εταιρεία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να συνδιαλλαγεί, να συνομιλήσει, με την ελληνική Κυβέρνηση, σχετικά είτε με την τύχη του προσωπικού που σήμερα δουλεύει είτε με τις μελλοντικές προσλήψεις. Πριν, όμως, ο νέος Διευθύνων Σύμβουλος κ. Τσινέλ σε μ</w:t>
      </w:r>
      <w:r>
        <w:rPr>
          <w:rFonts w:eastAsia="Times New Roman"/>
          <w:szCs w:val="24"/>
        </w:rPr>
        <w:t>ί</w:t>
      </w:r>
      <w:r>
        <w:rPr>
          <w:rFonts w:eastAsia="Times New Roman"/>
          <w:szCs w:val="24"/>
        </w:rPr>
        <w:t>α</w:t>
      </w:r>
      <w:r>
        <w:rPr>
          <w:rFonts w:eastAsia="Times New Roman"/>
          <w:szCs w:val="24"/>
        </w:rPr>
        <w:t xml:space="preserve"> επίδειξη πιθανότατα καλών προθέσεων, που βεβαίως δεν έχουν δεσμευτικότητα, είπε ότι θα κυριαρχήσει το ελληνικό στοιχείο στις προσλήψεις. Οι τοπικές κοινωνίες όπου βρίσκονται τα αεροδρόμια, παρά ταύτα, επιμένουν ότι θα πρέπει να εισαχθεί και το κριτήριο τη</w:t>
      </w:r>
      <w:r>
        <w:rPr>
          <w:rFonts w:eastAsia="Times New Roman"/>
          <w:szCs w:val="24"/>
        </w:rPr>
        <w:t xml:space="preserve">ς εντοπιότητας για ευνόητους λόγους. </w:t>
      </w:r>
    </w:p>
    <w:p w14:paraId="6E842F42" w14:textId="77777777" w:rsidR="00FC1CD6" w:rsidRDefault="008634FC">
      <w:pPr>
        <w:spacing w:line="600" w:lineRule="auto"/>
        <w:ind w:firstLine="720"/>
        <w:jc w:val="both"/>
        <w:rPr>
          <w:rFonts w:eastAsia="Times New Roman"/>
          <w:szCs w:val="24"/>
        </w:rPr>
      </w:pPr>
      <w:r>
        <w:rPr>
          <w:rFonts w:eastAsia="Times New Roman"/>
          <w:szCs w:val="24"/>
        </w:rPr>
        <w:t>Επιπροσθέτως, με αυτήν την ευκαιρία θέλω να σχολιάσω ότι υπάρχει μ</w:t>
      </w:r>
      <w:r>
        <w:rPr>
          <w:rFonts w:eastAsia="Times New Roman"/>
          <w:szCs w:val="24"/>
        </w:rPr>
        <w:t>ί</w:t>
      </w:r>
      <w:r>
        <w:rPr>
          <w:rFonts w:eastAsia="Times New Roman"/>
          <w:szCs w:val="24"/>
        </w:rPr>
        <w:t>α ρήτρα ότι οι μελλοντικές προσλήψεις θα γίνονται «με όρους αγοράς». Έχω την εντύπωση ότι εδώ εμφιλοχωρεί μ</w:t>
      </w:r>
      <w:r>
        <w:rPr>
          <w:rFonts w:eastAsia="Times New Roman"/>
          <w:szCs w:val="24"/>
        </w:rPr>
        <w:t>ί</w:t>
      </w:r>
      <w:r>
        <w:rPr>
          <w:rFonts w:eastAsia="Times New Roman"/>
          <w:szCs w:val="24"/>
        </w:rPr>
        <w:t>α διατύπωση που υπερβαίνει, ακυρώνοντας ουσ</w:t>
      </w:r>
      <w:r>
        <w:rPr>
          <w:rFonts w:eastAsia="Times New Roman"/>
          <w:szCs w:val="24"/>
        </w:rPr>
        <w:t>ιαστικά το σημερινό νομικό ρυθμιστικό πλαίσιο των εργασιακών σχέσεων της Ελλάδος, και ασφαλώς υπερβαίνει και αντιστρατεύεται εκείνο που και η Κυβέρνηση θέλει να καθιερωθεί, να παραμείνει και να αναπτυχθεί στην Ελλάδα, της υπεροχής των συλλογικών συμβάσεων.</w:t>
      </w:r>
      <w:r>
        <w:rPr>
          <w:rFonts w:eastAsia="Times New Roman"/>
          <w:szCs w:val="24"/>
        </w:rPr>
        <w:t xml:space="preserve"> </w:t>
      </w:r>
    </w:p>
    <w:p w14:paraId="6E842F43" w14:textId="77777777" w:rsidR="00FC1CD6" w:rsidRDefault="008634FC">
      <w:pPr>
        <w:spacing w:line="600" w:lineRule="auto"/>
        <w:ind w:firstLine="720"/>
        <w:jc w:val="both"/>
        <w:rPr>
          <w:rFonts w:eastAsia="Times New Roman"/>
          <w:szCs w:val="24"/>
        </w:rPr>
      </w:pPr>
      <w:r>
        <w:rPr>
          <w:rFonts w:eastAsia="Times New Roman"/>
          <w:szCs w:val="24"/>
        </w:rPr>
        <w:lastRenderedPageBreak/>
        <w:t>Θα ήθελα, λοιπόν, την άποψή σας για το τι είναι δυνατόν να γίνει σε αυτήν την κατεύθυνση.</w:t>
      </w:r>
    </w:p>
    <w:p w14:paraId="6E842F44"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 και για τον σεβασμό του χρόνου.</w:t>
      </w:r>
    </w:p>
    <w:p w14:paraId="6E842F45" w14:textId="77777777" w:rsidR="00FC1CD6" w:rsidRDefault="008634FC">
      <w:pPr>
        <w:spacing w:line="600" w:lineRule="auto"/>
        <w:ind w:firstLine="720"/>
        <w:jc w:val="both"/>
        <w:rPr>
          <w:rFonts w:eastAsia="Times New Roman"/>
          <w:szCs w:val="24"/>
        </w:rPr>
      </w:pPr>
      <w:r>
        <w:rPr>
          <w:rFonts w:eastAsia="Times New Roman"/>
          <w:szCs w:val="24"/>
        </w:rPr>
        <w:t>Κύριε Υπουργέ, έχετε τον λόγο.</w:t>
      </w:r>
    </w:p>
    <w:p w14:paraId="6E842F46" w14:textId="77777777" w:rsidR="00FC1CD6" w:rsidRDefault="008634FC">
      <w:pPr>
        <w:spacing w:line="600" w:lineRule="auto"/>
        <w:ind w:firstLine="720"/>
        <w:jc w:val="both"/>
        <w:rPr>
          <w:rFonts w:eastAsia="Times New Roman"/>
          <w:szCs w:val="24"/>
        </w:rPr>
      </w:pPr>
      <w:r>
        <w:rPr>
          <w:rFonts w:eastAsia="Times New Roman"/>
          <w:b/>
          <w:szCs w:val="24"/>
        </w:rPr>
        <w:t>ΓΕΩΡΓΙΟΣ ΚΑΤΡΟΥΓΚΑΛΟΣ (Υπουργός Εργασίας,</w:t>
      </w:r>
      <w:r>
        <w:rPr>
          <w:rFonts w:eastAsia="Times New Roman"/>
          <w:b/>
          <w:szCs w:val="24"/>
        </w:rPr>
        <w:t xml:space="preserve"> Κοινωνικής Ασφάλισης και Κοινωνικής Αλληλεγγύης):</w:t>
      </w:r>
      <w:r>
        <w:rPr>
          <w:rFonts w:eastAsia="Times New Roman"/>
          <w:szCs w:val="24"/>
        </w:rPr>
        <w:t xml:space="preserve"> Κύριε συνάδελφε, όπως πολύ σωστά αναφέρατε, είναι γνωστό το πολιτικό πλαίσιο της μεταφοράς στη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του συγκεκριμένου αεροδρομίου. Όπως ξέρετε, τα θέματα αυτά ιδιωτικοποιήσεων επιβλέπονται από το ΤΑΙΠ</w:t>
      </w:r>
      <w:r>
        <w:rPr>
          <w:rFonts w:eastAsia="Times New Roman"/>
          <w:szCs w:val="24"/>
        </w:rPr>
        <w:t xml:space="preserve">ΕΔ. Αυτό, όμως, δεν σημαίνει ότι εμείς ως Υπουργείο Εργασίας αδιαφορούμε για τα θέματα που θέσατε. </w:t>
      </w:r>
    </w:p>
    <w:p w14:paraId="6E842F47"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Ακριβώς αυτή τη στιγμή στο επίκεντρο των διαπραγματεύσεων με τους </w:t>
      </w:r>
      <w:r>
        <w:rPr>
          <w:rFonts w:eastAsia="Times New Roman"/>
          <w:szCs w:val="24"/>
        </w:rPr>
        <w:t>θ</w:t>
      </w:r>
      <w:r>
        <w:rPr>
          <w:rFonts w:eastAsia="Times New Roman"/>
          <w:szCs w:val="24"/>
        </w:rPr>
        <w:t>εσμούς βρίσκεται η ανάγκη επαναφοράς των συλλογικών διαπραγματεύσεων, επομένως, επαναρύθμ</w:t>
      </w:r>
      <w:r>
        <w:rPr>
          <w:rFonts w:eastAsia="Times New Roman"/>
          <w:szCs w:val="24"/>
        </w:rPr>
        <w:t>ισης της αγοράς μέσω των κοινωνικών και των εργασιακών δικαιωμάτων</w:t>
      </w:r>
      <w:r>
        <w:rPr>
          <w:rFonts w:eastAsia="Times New Roman"/>
          <w:szCs w:val="24"/>
        </w:rPr>
        <w:t>,</w:t>
      </w:r>
      <w:r>
        <w:rPr>
          <w:rFonts w:eastAsia="Times New Roman"/>
          <w:szCs w:val="24"/>
        </w:rPr>
        <w:t xml:space="preserve"> όπως είναι το ευρωπαϊκό κοινωνικό μοντέλο. Προφανώς, αυτό αφορά και το προσωπικό των επιχειρήσεων που έχουν ιδιωτικοποιηθεί. </w:t>
      </w:r>
    </w:p>
    <w:p w14:paraId="6E842F48" w14:textId="77777777" w:rsidR="00FC1CD6" w:rsidRDefault="008634FC">
      <w:pPr>
        <w:spacing w:line="600" w:lineRule="auto"/>
        <w:ind w:firstLine="720"/>
        <w:jc w:val="both"/>
        <w:rPr>
          <w:rFonts w:eastAsia="Times New Roman"/>
          <w:szCs w:val="24"/>
        </w:rPr>
      </w:pPr>
      <w:r>
        <w:rPr>
          <w:rFonts w:eastAsia="Times New Roman"/>
          <w:szCs w:val="24"/>
        </w:rPr>
        <w:t>Επομένως, δεδομένου ότι δίνουμε ιδιαίτερη έμφαση στην επαναφορ</w:t>
      </w:r>
      <w:r>
        <w:rPr>
          <w:rFonts w:eastAsia="Times New Roman"/>
          <w:szCs w:val="24"/>
        </w:rPr>
        <w:t>ά των κλαδικών συμβάσεων εργασίας, είναι πεποίθησή μου ότι μετά το αίσιο πέρας των διαπραγματεύσεων του φθινοπώρου, θα μπορέσει η Ελλάδα να επιστρέψει στ</w:t>
      </w:r>
      <w:r>
        <w:rPr>
          <w:rFonts w:eastAsia="Times New Roman"/>
          <w:szCs w:val="24"/>
        </w:rPr>
        <w:t>ην</w:t>
      </w:r>
      <w:r>
        <w:rPr>
          <w:rFonts w:eastAsia="Times New Roman"/>
          <w:szCs w:val="24"/>
        </w:rPr>
        <w:t xml:space="preserve"> ευρωπαϊκ</w:t>
      </w:r>
      <w:r>
        <w:rPr>
          <w:rFonts w:eastAsia="Times New Roman"/>
          <w:szCs w:val="24"/>
        </w:rPr>
        <w:t>ή</w:t>
      </w:r>
      <w:r>
        <w:rPr>
          <w:rFonts w:eastAsia="Times New Roman"/>
          <w:szCs w:val="24"/>
        </w:rPr>
        <w:t xml:space="preserve"> κ</w:t>
      </w:r>
      <w:r>
        <w:rPr>
          <w:rFonts w:eastAsia="Times New Roman"/>
          <w:szCs w:val="24"/>
        </w:rPr>
        <w:t>ανονικότητα</w:t>
      </w:r>
      <w:r>
        <w:rPr>
          <w:rFonts w:eastAsia="Times New Roman"/>
          <w:szCs w:val="24"/>
        </w:rPr>
        <w:t>, μια που τα προηγούμενα μνημόνια ισοδυναμούσαν με εισιτήριο αποχώρησης από αυ</w:t>
      </w:r>
      <w:r>
        <w:rPr>
          <w:rFonts w:eastAsia="Times New Roman"/>
          <w:szCs w:val="24"/>
        </w:rPr>
        <w:t>τ</w:t>
      </w:r>
      <w:r>
        <w:rPr>
          <w:rFonts w:eastAsia="Times New Roman"/>
          <w:szCs w:val="24"/>
        </w:rPr>
        <w:t>ή</w:t>
      </w:r>
      <w:r>
        <w:rPr>
          <w:rFonts w:eastAsia="Times New Roman"/>
          <w:szCs w:val="24"/>
        </w:rPr>
        <w:t xml:space="preserve"> κι επομένως θα μπορέσουμε να ρυθμίσουμε και το ζήτημα των εργαζομένων στη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w:t>
      </w:r>
    </w:p>
    <w:p w14:paraId="6E842F49" w14:textId="77777777" w:rsidR="00FC1CD6" w:rsidRDefault="008634FC">
      <w:pPr>
        <w:spacing w:line="600" w:lineRule="auto"/>
        <w:ind w:firstLine="720"/>
        <w:jc w:val="both"/>
        <w:rPr>
          <w:rFonts w:eastAsia="Times New Roman"/>
          <w:szCs w:val="24"/>
        </w:rPr>
      </w:pPr>
      <w:r>
        <w:rPr>
          <w:rFonts w:eastAsia="Times New Roman"/>
          <w:szCs w:val="24"/>
        </w:rPr>
        <w:t>Ευχαριστώ.</w:t>
      </w:r>
    </w:p>
    <w:p w14:paraId="6E842F4A"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6E842F4B" w14:textId="77777777" w:rsidR="00FC1CD6" w:rsidRDefault="008634FC">
      <w:pPr>
        <w:spacing w:line="600" w:lineRule="auto"/>
        <w:ind w:firstLine="720"/>
        <w:jc w:val="both"/>
        <w:rPr>
          <w:rFonts w:eastAsia="Times New Roman"/>
          <w:szCs w:val="24"/>
        </w:rPr>
      </w:pPr>
      <w:r>
        <w:rPr>
          <w:rFonts w:eastAsia="Times New Roman"/>
          <w:szCs w:val="24"/>
        </w:rPr>
        <w:lastRenderedPageBreak/>
        <w:t>Κύριε συνάδελφε, έχετε τον λόγο για τρία λεπτά.</w:t>
      </w:r>
    </w:p>
    <w:p w14:paraId="6E842F4C" w14:textId="77777777" w:rsidR="00FC1CD6" w:rsidRDefault="008634FC">
      <w:pPr>
        <w:spacing w:line="600" w:lineRule="auto"/>
        <w:ind w:firstLine="720"/>
        <w:jc w:val="both"/>
        <w:rPr>
          <w:rFonts w:eastAsia="Times New Roman"/>
          <w:szCs w:val="24"/>
        </w:rPr>
      </w:pPr>
      <w:r>
        <w:rPr>
          <w:rFonts w:eastAsia="Times New Roman"/>
          <w:b/>
          <w:szCs w:val="24"/>
        </w:rPr>
        <w:t>ΑΝΤΩΝΙΟΣ ΜΠΑΛΩΜΕΝΑΚΗΣ:</w:t>
      </w:r>
      <w:r>
        <w:rPr>
          <w:rFonts w:eastAsia="Times New Roman"/>
          <w:szCs w:val="24"/>
        </w:rPr>
        <w:t xml:space="preserve"> Θα ήθελα να παρακαλέσω, κύρι</w:t>
      </w:r>
      <w:r>
        <w:rPr>
          <w:rFonts w:eastAsia="Times New Roman"/>
          <w:szCs w:val="24"/>
        </w:rPr>
        <w:t>ε Υπουργέ, αν έχετε κάτι συγκεκριμένο, πιο ειδικό, να μας το πείτε. Δηλαδή σκέφτομαι το εξής: Όσον αφορά το θέμα της εντοπιότητας, καταλαβαίνω ότι είναι θέμα διαπραγματεύσεων και δεν τίθεται θέμα νομικό, προφανώς, δεν υπάρχει δεσμευτικότητα. Όμως, στο θέμα</w:t>
      </w:r>
      <w:r>
        <w:rPr>
          <w:rFonts w:eastAsia="Times New Roman"/>
          <w:szCs w:val="24"/>
        </w:rPr>
        <w:t xml:space="preserve"> της ερμηνείας του όρου «ελεύθερες προσλήψεις», «όροι αγοράς» κ.λπ. νομίζω –χωρίς ας πούμε να προκαταλαμβάνω τίποτα, διότι αντιλαμβάνομαι ότι είναι θέματα διαπραγματεύσεων και θέματα, αν θέλετε, και συσχετισμών και συγκυρίας- ότι είναι δυνατόν να επιδιώξει</w:t>
      </w:r>
      <w:r>
        <w:rPr>
          <w:rFonts w:eastAsia="Times New Roman"/>
          <w:szCs w:val="24"/>
        </w:rPr>
        <w:t xml:space="preserve"> η ελληνική Κυβέρνηση μια ερμηνευτική δήλωση στη σύμβαση αυτή. </w:t>
      </w:r>
    </w:p>
    <w:p w14:paraId="6E842F4D" w14:textId="77777777" w:rsidR="00FC1CD6" w:rsidRDefault="008634FC">
      <w:pPr>
        <w:spacing w:line="600" w:lineRule="auto"/>
        <w:ind w:firstLine="720"/>
        <w:jc w:val="both"/>
        <w:rPr>
          <w:rFonts w:eastAsia="Times New Roman"/>
          <w:szCs w:val="24"/>
        </w:rPr>
      </w:pPr>
      <w:r>
        <w:rPr>
          <w:rFonts w:eastAsia="Times New Roman"/>
          <w:szCs w:val="24"/>
        </w:rPr>
        <w:t>Αν μπορείτε να το εξετάσετε αυτό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κανόνων που ισχύουν στο διεθνές δίκαιο, δεδομένου βέβαια ότι δεν μπορούμε να εκφράσουμε εμείς επιφύλαξη διότι έχει ήδη υπογραφεί και έχει κυρωθ</w:t>
      </w:r>
      <w:r>
        <w:rPr>
          <w:rFonts w:eastAsia="Times New Roman"/>
          <w:szCs w:val="24"/>
        </w:rPr>
        <w:t xml:space="preserve">εί. Γιατί, όπως είναι παγίως γνωστό, κυρωθείσης της συμβάσεως δεν μπορούμε να διατυπώσουμε εμείς </w:t>
      </w:r>
      <w:r>
        <w:rPr>
          <w:rFonts w:eastAsia="Times New Roman"/>
          <w:szCs w:val="24"/>
        </w:rPr>
        <w:lastRenderedPageBreak/>
        <w:t>κανενός είδους επιφύλαξη. Μπορούμε, όμως, να προβούμε σε μια ερμηνευτική δήλωση ότι σε κάθε περίπτωση υπερισχύουν οι κανόνες που ρυθμίζουν την αγορά εργασίας τ</w:t>
      </w:r>
      <w:r>
        <w:rPr>
          <w:rFonts w:eastAsia="Times New Roman"/>
          <w:szCs w:val="24"/>
        </w:rPr>
        <w:t>ης Ελλάδας και με αυτό το πλαίσιο νομίζω ότι μπορούμε να διαπραγματευτούμε και να διεκδικήσουμε αυτό που εσείς είπατε.</w:t>
      </w:r>
    </w:p>
    <w:p w14:paraId="6E842F4E" w14:textId="77777777" w:rsidR="00FC1CD6" w:rsidRDefault="008634F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6E842F4F" w14:textId="77777777" w:rsidR="00FC1CD6" w:rsidRDefault="008634FC">
      <w:pPr>
        <w:spacing w:line="600" w:lineRule="auto"/>
        <w:ind w:firstLine="720"/>
        <w:jc w:val="both"/>
        <w:rPr>
          <w:rFonts w:eastAsia="Times New Roman"/>
          <w:szCs w:val="24"/>
        </w:rPr>
      </w:pPr>
      <w:r>
        <w:rPr>
          <w:rFonts w:eastAsia="Times New Roman"/>
          <w:szCs w:val="24"/>
        </w:rPr>
        <w:t>Κύριε Υπουργέ, έχετε τον λόγο.</w:t>
      </w:r>
    </w:p>
    <w:p w14:paraId="6E842F50" w14:textId="77777777" w:rsidR="00FC1CD6" w:rsidRDefault="008634FC">
      <w:pPr>
        <w:spacing w:line="600" w:lineRule="auto"/>
        <w:ind w:firstLine="720"/>
        <w:jc w:val="both"/>
        <w:rPr>
          <w:rFonts w:eastAsia="Times New Roman"/>
          <w:szCs w:val="24"/>
        </w:rPr>
      </w:pPr>
      <w:r>
        <w:rPr>
          <w:rFonts w:eastAsia="Times New Roman"/>
          <w:b/>
          <w:szCs w:val="24"/>
        </w:rPr>
        <w:t>ΓΕΩΡΓΙΟΣ ΚΑΤΡΟΥΓΚΑΛΟΣ (Υπουργός Εργασίας, Κοιν</w:t>
      </w:r>
      <w:r>
        <w:rPr>
          <w:rFonts w:eastAsia="Times New Roman"/>
          <w:b/>
          <w:szCs w:val="24"/>
        </w:rPr>
        <w:t>ωνικής Ασφάλισης και Κοινωνικής Αλληλεγγύης):</w:t>
      </w:r>
      <w:r>
        <w:rPr>
          <w:rFonts w:eastAsia="Times New Roman"/>
          <w:szCs w:val="24"/>
        </w:rPr>
        <w:t xml:space="preserve"> Κύριε συνάδελφε, θεωρώ ότι αντί να προσπαθήσουμε να ερμηνεύσουμε αυθεντικά τον όρο της σύμβασης, αρκεί και παρέχει μεγαλύτερη προστασία στους εργαζομένους να αναφερθούμε στη σχετική διάταξη του Συντάγματος που </w:t>
      </w:r>
      <w:r>
        <w:rPr>
          <w:rFonts w:eastAsia="Times New Roman"/>
          <w:szCs w:val="24"/>
        </w:rPr>
        <w:t xml:space="preserve">αναφέρει ρητά ότι οι γενικοί όροι των εργασιακών σχέσεων ρυθμίζονται με γενικό τρόπο από τον νόμο και </w:t>
      </w:r>
      <w:r>
        <w:rPr>
          <w:rFonts w:eastAsia="Times New Roman"/>
          <w:szCs w:val="24"/>
        </w:rPr>
        <w:t>στη συνέχεια από</w:t>
      </w:r>
      <w:r>
        <w:rPr>
          <w:rFonts w:eastAsia="Times New Roman"/>
          <w:szCs w:val="24"/>
        </w:rPr>
        <w:t xml:space="preserve"> τις συλλογικές συμβάσεις εργασίας.</w:t>
      </w:r>
    </w:p>
    <w:p w14:paraId="6E842F51" w14:textId="77777777" w:rsidR="00FC1CD6" w:rsidRDefault="008634FC">
      <w:pPr>
        <w:spacing w:line="600" w:lineRule="auto"/>
        <w:ind w:firstLine="720"/>
        <w:jc w:val="both"/>
        <w:rPr>
          <w:rFonts w:eastAsia="Times New Roman"/>
          <w:b/>
          <w:szCs w:val="24"/>
        </w:rPr>
      </w:pPr>
      <w:r>
        <w:rPr>
          <w:rFonts w:eastAsia="Times New Roman"/>
          <w:szCs w:val="24"/>
        </w:rPr>
        <w:lastRenderedPageBreak/>
        <w:t xml:space="preserve">Επομένως, να θεωρήσουμε ότι και ο νόμος και η κλαδική συλλογική σύμβαση εργασίας, όταν γίνει δυνατή η </w:t>
      </w:r>
      <w:r>
        <w:rPr>
          <w:rFonts w:eastAsia="Times New Roman"/>
          <w:szCs w:val="24"/>
        </w:rPr>
        <w:t>συμφωνία της, θα μπορέσει να αποτελέσει επαρκές προστατευτικό πεδίο για τους εργαζομένους αυτούς. Είμαι, όμως, πρόθυμος να συζητήσουμε μαζί και εναλλακτικές λύσεις, όπως αυτές που είπατε. Επομένως, με ιδιαίτερη χαρά μπορούμε να συνεργαστούμε για το θέμα αυ</w:t>
      </w:r>
      <w:r>
        <w:rPr>
          <w:rFonts w:eastAsia="Times New Roman"/>
          <w:szCs w:val="24"/>
        </w:rPr>
        <w:t>τό.</w:t>
      </w:r>
    </w:p>
    <w:p w14:paraId="6E842F52" w14:textId="77777777" w:rsidR="00FC1CD6" w:rsidRDefault="008634FC">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6E842F5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Ακολουθεί η δεύτερη με αριθμό 1117/11-7-2016 επίκαιρη ερώτηση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 xml:space="preserve">ύκλου της Βουλευτού Β΄ Αθηνών της Νέας Δημοκρατίας κ. </w:t>
      </w:r>
      <w:r>
        <w:rPr>
          <w:rFonts w:eastAsia="Times New Roman" w:cs="Times New Roman"/>
          <w:bCs/>
          <w:szCs w:val="24"/>
        </w:rPr>
        <w:t>Αικατερίνης Παπακώστα-Σιδηροπούλου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Εργασίας, </w:t>
      </w:r>
      <w:r>
        <w:rPr>
          <w:rFonts w:eastAsia="Times New Roman" w:cs="Times New Roman"/>
          <w:bCs/>
          <w:szCs w:val="24"/>
        </w:rPr>
        <w:t>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εναρμόνιση των </w:t>
      </w:r>
      <w:r>
        <w:rPr>
          <w:rFonts w:eastAsia="Times New Roman" w:cs="Times New Roman"/>
          <w:szCs w:val="24"/>
        </w:rPr>
        <w:t>δ</w:t>
      </w:r>
      <w:r>
        <w:rPr>
          <w:rFonts w:eastAsia="Times New Roman" w:cs="Times New Roman"/>
          <w:szCs w:val="24"/>
        </w:rPr>
        <w:t xml:space="preserve">ιαδικασιών </w:t>
      </w:r>
      <w:r>
        <w:rPr>
          <w:rFonts w:eastAsia="Times New Roman" w:cs="Times New Roman"/>
          <w:szCs w:val="24"/>
        </w:rPr>
        <w:t>α</w:t>
      </w:r>
      <w:r>
        <w:rPr>
          <w:rFonts w:eastAsia="Times New Roman" w:cs="Times New Roman"/>
          <w:szCs w:val="24"/>
        </w:rPr>
        <w:t xml:space="preserve">ποπληρωμής </w:t>
      </w:r>
      <w:r>
        <w:rPr>
          <w:rFonts w:eastAsia="Times New Roman" w:cs="Times New Roman"/>
          <w:szCs w:val="24"/>
        </w:rPr>
        <w:t>δ</w:t>
      </w:r>
      <w:r>
        <w:rPr>
          <w:rFonts w:eastAsia="Times New Roman" w:cs="Times New Roman"/>
          <w:szCs w:val="24"/>
        </w:rPr>
        <w:t xml:space="preserve">ανείων </w:t>
      </w:r>
      <w:r>
        <w:rPr>
          <w:rFonts w:eastAsia="Times New Roman" w:cs="Times New Roman"/>
          <w:szCs w:val="24"/>
        </w:rPr>
        <w:t>τ</w:t>
      </w:r>
      <w:r>
        <w:rPr>
          <w:rFonts w:eastAsia="Times New Roman" w:cs="Times New Roman"/>
          <w:szCs w:val="24"/>
        </w:rPr>
        <w:t xml:space="preserve">ρίτεκνων </w:t>
      </w:r>
      <w:r>
        <w:rPr>
          <w:rFonts w:eastAsia="Times New Roman" w:cs="Times New Roman"/>
          <w:szCs w:val="24"/>
        </w:rPr>
        <w:t>ο</w:t>
      </w:r>
      <w:r>
        <w:rPr>
          <w:rFonts w:eastAsia="Times New Roman" w:cs="Times New Roman"/>
          <w:szCs w:val="24"/>
        </w:rPr>
        <w:t xml:space="preserve">ικογενειών του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με τις </w:t>
      </w:r>
      <w:r>
        <w:rPr>
          <w:rFonts w:eastAsia="Times New Roman" w:cs="Times New Roman"/>
          <w:szCs w:val="24"/>
        </w:rPr>
        <w:t>τ</w:t>
      </w:r>
      <w:r>
        <w:rPr>
          <w:rFonts w:eastAsia="Times New Roman" w:cs="Times New Roman"/>
          <w:szCs w:val="24"/>
        </w:rPr>
        <w:t xml:space="preserve">ρίτεκνες </w:t>
      </w:r>
      <w:r>
        <w:rPr>
          <w:rFonts w:eastAsia="Times New Roman" w:cs="Times New Roman"/>
          <w:szCs w:val="24"/>
        </w:rPr>
        <w:t>ο</w:t>
      </w:r>
      <w:r>
        <w:rPr>
          <w:rFonts w:eastAsia="Times New Roman" w:cs="Times New Roman"/>
          <w:szCs w:val="24"/>
        </w:rPr>
        <w:t xml:space="preserve">ικογένειες του </w:t>
      </w:r>
      <w:r>
        <w:rPr>
          <w:rFonts w:eastAsia="Times New Roman" w:cs="Times New Roman"/>
          <w:szCs w:val="24"/>
        </w:rPr>
        <w:t>δ</w:t>
      </w:r>
      <w:r>
        <w:rPr>
          <w:rFonts w:eastAsia="Times New Roman" w:cs="Times New Roman"/>
          <w:szCs w:val="24"/>
        </w:rPr>
        <w:t>ημοσίου.</w:t>
      </w:r>
    </w:p>
    <w:p w14:paraId="6E842F5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14:paraId="6E842F5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ΠΑΠΑΚΩΣΤΑ-ΣΙΔΗΡΟΠΟΥΛΟΥ: </w:t>
      </w:r>
      <w:r>
        <w:rPr>
          <w:rFonts w:eastAsia="Times New Roman" w:cs="Times New Roman"/>
          <w:szCs w:val="24"/>
        </w:rPr>
        <w:t>Ευχαριστώ πολύ, κύριε Πρόεδρε.</w:t>
      </w:r>
    </w:p>
    <w:p w14:paraId="6E842F5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Επιτέλους, κύριε Υπουργέ, ήρθατε για να απαντήσετε σε ζητήματα, τα οποία έχουν τεθεί από εμένα –φαντάζομαι και από άλλους συναδέλφους με άλλο περιεχόμενο βεβαίως- για θέματα ευαίσθητα που άπ</w:t>
      </w:r>
      <w:r>
        <w:rPr>
          <w:rFonts w:eastAsia="Times New Roman" w:cs="Times New Roman"/>
          <w:szCs w:val="24"/>
        </w:rPr>
        <w:t>τονται της καθημερινότητας ευαίσθητων κοινωνικών ομάδων. Όλοι είναι ευαίσθητοι πλέον σήμερα λόγω της κρίσης και των επιπτώσεών της. Θεωρώ, όμως, παραπάνω ευαίσθητη την κοινωνική ομάδα των τριτέκνων και με δεδομένη την ανάγκη που έχει η χώρα να κτίσει μ</w:t>
      </w:r>
      <w:r>
        <w:rPr>
          <w:rFonts w:eastAsia="Times New Roman" w:cs="Times New Roman"/>
          <w:szCs w:val="24"/>
        </w:rPr>
        <w:t>ί</w:t>
      </w:r>
      <w:r>
        <w:rPr>
          <w:rFonts w:eastAsia="Times New Roman" w:cs="Times New Roman"/>
          <w:szCs w:val="24"/>
        </w:rPr>
        <w:t>α ε</w:t>
      </w:r>
      <w:r>
        <w:rPr>
          <w:rFonts w:eastAsia="Times New Roman" w:cs="Times New Roman"/>
          <w:szCs w:val="24"/>
        </w:rPr>
        <w:t>θνική στρατηγική για το δημογραφικό πρόβλημα, νομίζω ότι θα έπρεπε να ήσασταν επισπεύδοντες στα ζητήματα αυτά.</w:t>
      </w:r>
    </w:p>
    <w:p w14:paraId="6E842F5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 θέμα της ερώτησής μου, κύριε Πρόεδρε, έχει να κάνει με την εναρμόνιση των διαδικασιών αποπληρωμής των δανείων των τριτέκνων οικογενειών του ιδ</w:t>
      </w:r>
      <w:r>
        <w:rPr>
          <w:rFonts w:eastAsia="Times New Roman" w:cs="Times New Roman"/>
          <w:szCs w:val="24"/>
        </w:rPr>
        <w:t>ιωτικού τομέα ανάλογα με τον τρόπο που αποπληρώνουν οι τρίτεκνες οικογένειες του δημοσίου τομέα.</w:t>
      </w:r>
    </w:p>
    <w:p w14:paraId="6E842F5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λοιπόν, πρέπει να σας πω ότι το 2006 με νόμο που ψηφίσαμε εδώ στη Βουλή, τον ν.3454/2006, δώσαμε τότε στις τρίτεκνες οικογένειες την δυνατότητα,</w:t>
      </w:r>
      <w:r>
        <w:rPr>
          <w:rFonts w:eastAsia="Times New Roman" w:cs="Times New Roman"/>
          <w:szCs w:val="24"/>
        </w:rPr>
        <w:t xml:space="preserve"> κύριε Πρόεδρε και αγαπητοί συνάδελφοι, να λάβουν άτοκο δάνειο ύψους 160.000 ευρώ από τα κεφάλαια του Οργανισμού Εργατικής Κατοικίας. Οικογένειες που απασχολούνταν στον ιδιωτικό τομέα είχαν αναλάβει την υποχρέωση να καταβάλλουν μηνιαία δόση ύψους 550 ευρώ </w:t>
      </w:r>
      <w:r>
        <w:rPr>
          <w:rFonts w:eastAsia="Times New Roman" w:cs="Times New Roman"/>
          <w:szCs w:val="24"/>
        </w:rPr>
        <w:t xml:space="preserve">και σε περίπτωση καθυστέρησης το επιτόκιο θα ανερχόταν στο 11%. </w:t>
      </w:r>
    </w:p>
    <w:p w14:paraId="6E842F5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Μεσολαβεί η οικονομική κρίση, κύριε Πρόεδρε, με ό,τι αυτό συνεπάγεται για την επίπτωση στο οικογενειακό εισόδημα των οικογενειών όλης της ελληνικής κοινωνίας, αλλά ένα παραπάνω των τριτέκνων </w:t>
      </w:r>
      <w:r>
        <w:rPr>
          <w:rFonts w:eastAsia="Times New Roman" w:cs="Times New Roman"/>
          <w:szCs w:val="24"/>
        </w:rPr>
        <w:t xml:space="preserve">οικογενειών. Πρέπει να σας πω ότι δεν υπάρχει καμμία μέριμνα για αυτήν την ευαίσθητη κοινωνική ομάδα να υπαχθεί –σε ποιο καθεστώς;- στο καθεστώς το οποίο υπάρχει αυτήν την ώρα και εφαρμόζεται, κύριε Πρόεδρε, από το Ταμείο Παρακαταθηκών και Δανείων, δηλαδή </w:t>
      </w:r>
      <w:r>
        <w:rPr>
          <w:rFonts w:eastAsia="Times New Roman" w:cs="Times New Roman"/>
          <w:szCs w:val="24"/>
        </w:rPr>
        <w:t xml:space="preserve">η περίπτωση καθυστέρησης της καταβολής της μηνιαίας δόσης να μην εμπίπτει στο επιτόκιο του 11%, αλλά να φτάνει στο επιτόκιο του 4,5%. </w:t>
      </w:r>
    </w:p>
    <w:p w14:paraId="6E842F5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ερώτημα που τίθεται είναι: Η Κυβέρνηση έχει σχέδιο, έχει πρόθεση να μειώσει τη μηνιαία δόση των 550 ευρώ και την επίπτ</w:t>
      </w:r>
      <w:r>
        <w:rPr>
          <w:rFonts w:eastAsia="Times New Roman" w:cs="Times New Roman"/>
          <w:szCs w:val="24"/>
        </w:rPr>
        <w:t>ωση από την καθυστέρηση του επιτοκίου από το 11% στο 4,5%; Αυτό είναι το ένα ερώτημα.</w:t>
      </w:r>
    </w:p>
    <w:p w14:paraId="6E842F5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Δεύτερον, αν δεν έχει αυτήν την πρόθεση, τουλάχιστον, θα προχωρήσει σε εναρμόνιση της συμπεριφοράς, η οποία επιδεικνύεται στην ανάλογη περίπτωση στις τρίτεκνες οικογένειε</w:t>
      </w:r>
      <w:r>
        <w:rPr>
          <w:rFonts w:eastAsia="Times New Roman" w:cs="Times New Roman"/>
          <w:szCs w:val="24"/>
        </w:rPr>
        <w:t>ς του δημοσίου τομέα ή όχι, κύριε Υπουργέ;</w:t>
      </w:r>
    </w:p>
    <w:p w14:paraId="6E842F5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w:t>
      </w:r>
    </w:p>
    <w:p w14:paraId="6E842F5D" w14:textId="77777777" w:rsidR="00FC1CD6" w:rsidRDefault="008634F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κυρία συνάδελφε.</w:t>
      </w:r>
    </w:p>
    <w:p w14:paraId="6E842F5E" w14:textId="77777777" w:rsidR="00FC1CD6" w:rsidRDefault="008634FC">
      <w:pPr>
        <w:spacing w:line="600" w:lineRule="auto"/>
        <w:ind w:firstLine="720"/>
        <w:jc w:val="both"/>
        <w:rPr>
          <w:rFonts w:eastAsia="Times New Roman"/>
          <w:b/>
          <w:szCs w:val="24"/>
        </w:rPr>
      </w:pPr>
      <w:r>
        <w:rPr>
          <w:rFonts w:eastAsia="Times New Roman"/>
          <w:szCs w:val="24"/>
        </w:rPr>
        <w:t>Κύριε Υπουργέ, έχετε τον λόγο.</w:t>
      </w:r>
    </w:p>
    <w:p w14:paraId="6E842F5F" w14:textId="77777777" w:rsidR="00FC1CD6" w:rsidRDefault="008634FC">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Ευχαριστώ, κυρία συ</w:t>
      </w:r>
      <w:r>
        <w:rPr>
          <w:rFonts w:eastAsia="Times New Roman"/>
          <w:szCs w:val="24"/>
        </w:rPr>
        <w:t>νάδελφε, για την ερώτηση.</w:t>
      </w:r>
    </w:p>
    <w:p w14:paraId="6E842F60" w14:textId="77777777" w:rsidR="00FC1CD6" w:rsidRDefault="008634FC">
      <w:pPr>
        <w:spacing w:line="600" w:lineRule="auto"/>
        <w:ind w:firstLine="720"/>
        <w:jc w:val="both"/>
        <w:rPr>
          <w:rFonts w:eastAsia="Times New Roman"/>
          <w:szCs w:val="24"/>
        </w:rPr>
      </w:pPr>
      <w:r>
        <w:rPr>
          <w:rFonts w:eastAsia="Times New Roman"/>
          <w:szCs w:val="24"/>
        </w:rPr>
        <w:lastRenderedPageBreak/>
        <w:t>Όπως είχα διευκρινίσει</w:t>
      </w:r>
      <w:r>
        <w:rPr>
          <w:rFonts w:eastAsia="Times New Roman"/>
          <w:szCs w:val="24"/>
        </w:rPr>
        <w:t>,</w:t>
      </w:r>
      <w:r>
        <w:rPr>
          <w:rFonts w:eastAsia="Times New Roman"/>
          <w:szCs w:val="24"/>
        </w:rPr>
        <w:t xml:space="preserve"> </w:t>
      </w:r>
      <w:r>
        <w:rPr>
          <w:rFonts w:eastAsia="Times New Roman"/>
          <w:szCs w:val="24"/>
        </w:rPr>
        <w:t>οφειλόταν σε</w:t>
      </w:r>
      <w:r>
        <w:rPr>
          <w:rFonts w:eastAsia="Times New Roman"/>
          <w:szCs w:val="24"/>
        </w:rPr>
        <w:t xml:space="preserve"> αντικειμενική αδυναμία το γεγονός ότι δεν μπόρεσα να απαντήσω νωρίτερα στην ερώτησή σας. Συμμερίζομαι, όμως, την ευαισθησία σας και όχι μόνο απέναντι στο πολύ συγκεκριμένο κοινωνικό θέμα που αντιμετωπίζουν οι τρίτεκνες και οι πολύτεκνες οικογένειες, αλλά </w:t>
      </w:r>
      <w:r>
        <w:rPr>
          <w:rFonts w:eastAsia="Times New Roman"/>
          <w:szCs w:val="24"/>
        </w:rPr>
        <w:t>και γενικότερα για το ζήτημα των δανείων του ΟΕΚ.</w:t>
      </w:r>
    </w:p>
    <w:p w14:paraId="6E842F61" w14:textId="77777777" w:rsidR="00FC1CD6" w:rsidRDefault="008634FC">
      <w:pPr>
        <w:spacing w:line="600" w:lineRule="auto"/>
        <w:ind w:firstLine="720"/>
        <w:jc w:val="both"/>
        <w:rPr>
          <w:rFonts w:eastAsia="Times New Roman"/>
          <w:szCs w:val="24"/>
        </w:rPr>
      </w:pPr>
      <w:r>
        <w:rPr>
          <w:rFonts w:eastAsia="Times New Roman"/>
          <w:szCs w:val="24"/>
        </w:rPr>
        <w:t>Από τον Μάρτιο, κατόπιν εντολής μου</w:t>
      </w:r>
      <w:r>
        <w:rPr>
          <w:rFonts w:eastAsia="Times New Roman"/>
          <w:szCs w:val="24"/>
        </w:rPr>
        <w:t>,</w:t>
      </w:r>
      <w:r>
        <w:rPr>
          <w:rFonts w:eastAsia="Times New Roman"/>
          <w:szCs w:val="24"/>
        </w:rPr>
        <w:t xml:space="preserve"> με απόφαση της διοικήτριας του ΟΑΕΔ, συγκροτήθηκε </w:t>
      </w:r>
      <w:r>
        <w:rPr>
          <w:rFonts w:eastAsia="Times New Roman"/>
          <w:szCs w:val="24"/>
        </w:rPr>
        <w:t>ε</w:t>
      </w:r>
      <w:r>
        <w:rPr>
          <w:rFonts w:eastAsia="Times New Roman"/>
          <w:szCs w:val="24"/>
        </w:rPr>
        <w:t>πιτροπή για να προτείνει σφαιρική λύση ως προς το ζήτημα των δανείων γενικότερα του ΟΕΚ. Ποιο πρόβλημα υπάρχει εδώ;</w:t>
      </w:r>
    </w:p>
    <w:p w14:paraId="6E842F62" w14:textId="77777777" w:rsidR="00FC1CD6" w:rsidRDefault="008634FC">
      <w:pPr>
        <w:spacing w:line="600" w:lineRule="auto"/>
        <w:ind w:firstLine="720"/>
        <w:jc w:val="both"/>
        <w:rPr>
          <w:rFonts w:eastAsia="Times New Roman"/>
          <w:szCs w:val="24"/>
        </w:rPr>
      </w:pPr>
      <w:r>
        <w:rPr>
          <w:rFonts w:eastAsia="Times New Roman"/>
          <w:szCs w:val="24"/>
        </w:rPr>
        <w:t>Πέ</w:t>
      </w:r>
      <w:r>
        <w:rPr>
          <w:rFonts w:eastAsia="Times New Roman"/>
          <w:szCs w:val="24"/>
        </w:rPr>
        <w:t xml:space="preserve">ρα από το προφανές ότι με νόμο της κυβέρνησης ΠΑΣΟΚ και Νέας Δημοκρατίας καταργήθηκε ο ΟΕΚ και αυτή τη στιγμή δεν έχουμε στην πραγματικότητα φορέα, ο οποίος να εφαρμόζει τη συνταγματική επιταγή για το δικαίωμα της κατοικίας, υπήρχε και </w:t>
      </w:r>
      <w:r>
        <w:rPr>
          <w:rFonts w:eastAsia="Times New Roman"/>
          <w:szCs w:val="24"/>
        </w:rPr>
        <w:t>η</w:t>
      </w:r>
      <w:r>
        <w:rPr>
          <w:rFonts w:eastAsia="Times New Roman"/>
          <w:szCs w:val="24"/>
        </w:rPr>
        <w:t xml:space="preserve"> τεχνική ιδι</w:t>
      </w:r>
      <w:r>
        <w:rPr>
          <w:rFonts w:eastAsia="Times New Roman"/>
          <w:szCs w:val="24"/>
        </w:rPr>
        <w:t>αιτερότ</w:t>
      </w:r>
      <w:r>
        <w:rPr>
          <w:rFonts w:eastAsia="Times New Roman"/>
          <w:szCs w:val="24"/>
        </w:rPr>
        <w:t>ητα</w:t>
      </w:r>
      <w:r>
        <w:rPr>
          <w:rFonts w:eastAsia="Times New Roman"/>
          <w:szCs w:val="24"/>
        </w:rPr>
        <w:t xml:space="preserve"> ως προς τα δάνεια που παρείχε </w:t>
      </w:r>
      <w:r>
        <w:rPr>
          <w:rFonts w:eastAsia="Times New Roman"/>
          <w:szCs w:val="24"/>
        </w:rPr>
        <w:lastRenderedPageBreak/>
        <w:t>πριν καταργηθεί ο ΟΕΚ, δεδομένου ότι υφίσταται μία τριγωνική σχέση ανάμεσα στον ΟΕΚ, στο πιστωτικό ίδρυμα που έδινε το δάνειο, Εθνική Τράπεζα και Τράπεζα Πειραιώς και στον δανειολήπτη.</w:t>
      </w:r>
    </w:p>
    <w:p w14:paraId="6E842F63" w14:textId="77777777" w:rsidR="00FC1CD6" w:rsidRDefault="008634FC">
      <w:pPr>
        <w:spacing w:line="600" w:lineRule="auto"/>
        <w:ind w:firstLine="720"/>
        <w:jc w:val="both"/>
        <w:rPr>
          <w:rFonts w:eastAsia="Times New Roman"/>
          <w:szCs w:val="24"/>
        </w:rPr>
      </w:pPr>
      <w:r>
        <w:rPr>
          <w:rFonts w:eastAsia="Times New Roman"/>
          <w:szCs w:val="24"/>
        </w:rPr>
        <w:t xml:space="preserve">Το αντικείμενο της </w:t>
      </w:r>
      <w:r>
        <w:rPr>
          <w:rFonts w:eastAsia="Times New Roman"/>
          <w:szCs w:val="24"/>
        </w:rPr>
        <w:t>ε</w:t>
      </w:r>
      <w:r>
        <w:rPr>
          <w:rFonts w:eastAsia="Times New Roman"/>
          <w:szCs w:val="24"/>
        </w:rPr>
        <w:t>πιτροπής ήταν ακρ</w:t>
      </w:r>
      <w:r>
        <w:rPr>
          <w:rFonts w:eastAsia="Times New Roman"/>
          <w:szCs w:val="24"/>
        </w:rPr>
        <w:t xml:space="preserve">ιβώς να δούμε πώς θα μπορέσουμε να εναρμονίσουμε τις ρυθμίσεις που υπάρχουν σε άλλες κατηγορίες δανειοληπτών με αυτές του ΟΕΚ. Θέλω να ελπίζω ότι μέσα στο φθινόπωρο, όταν θα επεξεργαστούμε το πόρισμα της </w:t>
      </w:r>
      <w:r>
        <w:rPr>
          <w:rFonts w:eastAsia="Times New Roman"/>
          <w:szCs w:val="24"/>
        </w:rPr>
        <w:t>ε</w:t>
      </w:r>
      <w:r>
        <w:rPr>
          <w:rFonts w:eastAsia="Times New Roman"/>
          <w:szCs w:val="24"/>
        </w:rPr>
        <w:t xml:space="preserve">πιτροπής αυτής, θα μπορέσουμε να </w:t>
      </w:r>
      <w:r>
        <w:rPr>
          <w:rFonts w:eastAsia="Times New Roman"/>
          <w:szCs w:val="24"/>
        </w:rPr>
        <w:t>καταθέσουμε</w:t>
      </w:r>
      <w:r>
        <w:rPr>
          <w:rFonts w:eastAsia="Times New Roman"/>
          <w:szCs w:val="24"/>
        </w:rPr>
        <w:t xml:space="preserve"> μία αν</w:t>
      </w:r>
      <w:r>
        <w:rPr>
          <w:rFonts w:eastAsia="Times New Roman"/>
          <w:szCs w:val="24"/>
        </w:rPr>
        <w:t>τίστοιχη ρύθμιση, μάλλον θα χρειαστεί νομοθετική ρύθμιση, για να μπορέσουμε να έχουμε την εναρμόνιση.</w:t>
      </w:r>
    </w:p>
    <w:p w14:paraId="6E842F64" w14:textId="77777777" w:rsidR="00FC1CD6" w:rsidRDefault="008634FC">
      <w:pPr>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αφ’ ενός</w:t>
      </w:r>
      <w:r>
        <w:rPr>
          <w:rFonts w:eastAsia="Times New Roman"/>
          <w:szCs w:val="24"/>
        </w:rPr>
        <w:t xml:space="preserve"> να σας βεβαιώσω ότι και πριν από την εκδήλωση της δικής σας ευαισθησίας είχαμε φροντίσει να συγκροτηθεί αυτή η </w:t>
      </w:r>
      <w:r>
        <w:rPr>
          <w:rFonts w:eastAsia="Times New Roman"/>
          <w:szCs w:val="24"/>
        </w:rPr>
        <w:t>ε</w:t>
      </w:r>
      <w:r>
        <w:rPr>
          <w:rFonts w:eastAsia="Times New Roman"/>
          <w:szCs w:val="24"/>
        </w:rPr>
        <w:t xml:space="preserve">πιτροπή, γιατί και για </w:t>
      </w:r>
      <w:r>
        <w:rPr>
          <w:rFonts w:eastAsia="Times New Roman"/>
          <w:szCs w:val="24"/>
        </w:rPr>
        <w:t xml:space="preserve">εμάς είναι από τα μείζονα θέματα της καθημερινότητας και </w:t>
      </w:r>
      <w:r>
        <w:rPr>
          <w:rFonts w:eastAsia="Times New Roman"/>
          <w:szCs w:val="24"/>
        </w:rPr>
        <w:t>αφ’ ετέρου</w:t>
      </w:r>
      <w:r>
        <w:rPr>
          <w:rFonts w:eastAsia="Times New Roman"/>
          <w:szCs w:val="24"/>
        </w:rPr>
        <w:t xml:space="preserve"> να δεσμευθώ ότι σύντομα, μέσα στο έτος δηλαδή, θα φέρουμε σχετική ρύθμιση.</w:t>
      </w:r>
    </w:p>
    <w:p w14:paraId="6E842F65" w14:textId="77777777" w:rsidR="00FC1CD6" w:rsidRDefault="008634FC">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Ευχαριστούμε, κύριε Υπουργέ.</w:t>
      </w:r>
    </w:p>
    <w:p w14:paraId="6E842F66" w14:textId="77777777" w:rsidR="00FC1CD6" w:rsidRDefault="008634FC">
      <w:pPr>
        <w:spacing w:line="600" w:lineRule="auto"/>
        <w:ind w:firstLine="720"/>
        <w:jc w:val="both"/>
        <w:rPr>
          <w:rFonts w:eastAsia="Times New Roman"/>
          <w:szCs w:val="24"/>
        </w:rPr>
      </w:pPr>
      <w:r>
        <w:rPr>
          <w:rFonts w:eastAsia="Times New Roman"/>
          <w:szCs w:val="24"/>
        </w:rPr>
        <w:t xml:space="preserve">Κυρία συνάδελφε, έχετε τον λόγο. </w:t>
      </w:r>
      <w:r>
        <w:rPr>
          <w:rFonts w:eastAsia="Times New Roman"/>
          <w:b/>
          <w:szCs w:val="24"/>
        </w:rPr>
        <w:t xml:space="preserve"> </w:t>
      </w:r>
    </w:p>
    <w:p w14:paraId="6E842F67" w14:textId="77777777" w:rsidR="00FC1CD6" w:rsidRDefault="008634FC">
      <w:pPr>
        <w:spacing w:line="600" w:lineRule="auto"/>
        <w:ind w:firstLine="720"/>
        <w:jc w:val="both"/>
        <w:rPr>
          <w:rFonts w:eastAsia="Times New Roman"/>
          <w:szCs w:val="24"/>
        </w:rPr>
      </w:pPr>
      <w:r>
        <w:rPr>
          <w:rFonts w:eastAsia="Times New Roman"/>
          <w:b/>
          <w:szCs w:val="24"/>
        </w:rPr>
        <w:t>ΑΙΚΑΤΕΡΙΝΗ ΠΑΠΑΚΩ</w:t>
      </w:r>
      <w:r>
        <w:rPr>
          <w:rFonts w:eastAsia="Times New Roman"/>
          <w:b/>
          <w:szCs w:val="24"/>
        </w:rPr>
        <w:t xml:space="preserve">ΣΤΑ-ΣΙΔΗΡΟΠΟΥΛΟΥ: </w:t>
      </w:r>
      <w:r>
        <w:rPr>
          <w:rFonts w:eastAsia="Times New Roman"/>
          <w:szCs w:val="24"/>
        </w:rPr>
        <w:t xml:space="preserve">Ευχαριστώ πάρα πολύ, κύριε Πρόεδρε. </w:t>
      </w:r>
    </w:p>
    <w:p w14:paraId="6E842F68" w14:textId="77777777" w:rsidR="00FC1CD6" w:rsidRDefault="008634FC">
      <w:pPr>
        <w:spacing w:line="600" w:lineRule="auto"/>
        <w:ind w:firstLine="720"/>
        <w:jc w:val="both"/>
        <w:rPr>
          <w:rFonts w:eastAsia="Times New Roman"/>
          <w:szCs w:val="24"/>
        </w:rPr>
      </w:pPr>
      <w:r>
        <w:rPr>
          <w:rFonts w:eastAsia="Times New Roman"/>
          <w:szCs w:val="24"/>
        </w:rPr>
        <w:t>Ευχαριστώ και τον Υπουργό για την αναφορά του στην ευαισθησία μου, η οποία βεβαίως εστιάζεται στους πολύτεκνους, αλλά εκεί μέσα συμπεριλαμβάνονται –όσον αφορά την εναρμόνιση αναλογικής μεταχείρισης, όπ</w:t>
      </w:r>
      <w:r>
        <w:rPr>
          <w:rFonts w:eastAsia="Times New Roman"/>
          <w:szCs w:val="24"/>
        </w:rPr>
        <w:t>ως είναι το θέμα της ερώτησής μου- και άλλες κοινωνικές ομάδες, όπως είναι τα άτομα με αναπηρία, όπως είναι οι σεισμόπληκτοι, όπως είναι και οι πολύτεκνοι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6E842F69" w14:textId="77777777" w:rsidR="00FC1CD6" w:rsidRDefault="008634FC">
      <w:pPr>
        <w:spacing w:line="600" w:lineRule="auto"/>
        <w:ind w:firstLine="720"/>
        <w:jc w:val="both"/>
        <w:rPr>
          <w:rFonts w:eastAsia="Times New Roman"/>
          <w:szCs w:val="24"/>
        </w:rPr>
      </w:pPr>
      <w:r>
        <w:rPr>
          <w:rFonts w:eastAsia="Times New Roman"/>
          <w:szCs w:val="24"/>
        </w:rPr>
        <w:t>Θέλω, λοιπόν, απευθυνόμενη στον κύριο Υπουργό, ο οποίος είπε ότι και η δική του ευαισθησία κα</w:t>
      </w:r>
      <w:r>
        <w:rPr>
          <w:rFonts w:eastAsia="Times New Roman"/>
          <w:szCs w:val="24"/>
        </w:rPr>
        <w:t>ι των συνεργατών του τον οδήγησε στο να αποφασίσει να ασχοληθεί με το θέμα, να πω πως γνωρίζω πολύ καλά, γιατί έχω μπροστά μου όλα τα σχετικά στοιχεία, ότι ήδη από το τέλος Φεβρουαρίου του 201</w:t>
      </w:r>
      <w:r>
        <w:rPr>
          <w:rFonts w:eastAsia="Times New Roman"/>
          <w:szCs w:val="24"/>
        </w:rPr>
        <w:t>6</w:t>
      </w:r>
      <w:r>
        <w:rPr>
          <w:rFonts w:eastAsia="Times New Roman"/>
          <w:szCs w:val="24"/>
        </w:rPr>
        <w:t xml:space="preserve"> η </w:t>
      </w:r>
      <w:r>
        <w:rPr>
          <w:rFonts w:eastAsia="Times New Roman"/>
          <w:szCs w:val="24"/>
        </w:rPr>
        <w:t>δ</w:t>
      </w:r>
      <w:r>
        <w:rPr>
          <w:rFonts w:eastAsia="Times New Roman"/>
          <w:szCs w:val="24"/>
        </w:rPr>
        <w:t xml:space="preserve">ιοικητής του ΟΑΕΔ –η νέα </w:t>
      </w:r>
      <w:r>
        <w:rPr>
          <w:rFonts w:eastAsia="Times New Roman"/>
          <w:szCs w:val="24"/>
        </w:rPr>
        <w:t>δ</w:t>
      </w:r>
      <w:r>
        <w:rPr>
          <w:rFonts w:eastAsia="Times New Roman"/>
          <w:szCs w:val="24"/>
        </w:rPr>
        <w:t>ιοικητής του ΟΑΕΔ, της Κυβέρνησης</w:t>
      </w:r>
      <w:r>
        <w:rPr>
          <w:rFonts w:eastAsia="Times New Roman"/>
          <w:szCs w:val="24"/>
        </w:rPr>
        <w:t xml:space="preserve"> ΣΥΡΙΖΑ-ΑΝΕΛ- δεσμεύθηκε ότι έχει </w:t>
      </w:r>
      <w:r>
        <w:rPr>
          <w:rFonts w:eastAsia="Times New Roman"/>
          <w:szCs w:val="24"/>
        </w:rPr>
        <w:lastRenderedPageBreak/>
        <w:t xml:space="preserve">συσταθεί ομάδα εργασίας, η οποία επεξεργάζεται προτάσεις, προκειμένου να ρυθμιστούν οι οφειλές των δικαιούχων δανείων εξ ιδίων κεφαλαίων του ΟΕΚ. </w:t>
      </w:r>
      <w:r>
        <w:rPr>
          <w:rFonts w:eastAsia="Times New Roman"/>
          <w:szCs w:val="24"/>
        </w:rPr>
        <w:t>Μ</w:t>
      </w:r>
      <w:r>
        <w:rPr>
          <w:rFonts w:eastAsia="Times New Roman"/>
          <w:szCs w:val="24"/>
        </w:rPr>
        <w:t>άλιστα, δεσμεύθηκε ότι αυτές οι προτάσεις από τον Φεβρουάριο του 201</w:t>
      </w:r>
      <w:r>
        <w:rPr>
          <w:rFonts w:eastAsia="Times New Roman"/>
          <w:szCs w:val="24"/>
        </w:rPr>
        <w:t>6</w:t>
      </w:r>
      <w:r>
        <w:rPr>
          <w:rFonts w:eastAsia="Times New Roman"/>
          <w:szCs w:val="24"/>
        </w:rPr>
        <w:t>, κύρι</w:t>
      </w:r>
      <w:r>
        <w:rPr>
          <w:rFonts w:eastAsia="Times New Roman"/>
          <w:szCs w:val="24"/>
        </w:rPr>
        <w:t>ε Πρόεδρε, θα δοθούν στη συνέχεια στο Υπουργείο Εργασίας, δηλαδή στον κύριο Υπουργό και στην ομάδα του, έτσι ώστε να συμπεριληφθούν σε νομοσχέδιο, προκειμένου να επιλυθεί το ήδη υπαρκτό ζήτημα.</w:t>
      </w:r>
    </w:p>
    <w:p w14:paraId="6E842F6A" w14:textId="77777777" w:rsidR="00FC1CD6" w:rsidRDefault="008634FC">
      <w:pPr>
        <w:spacing w:line="600" w:lineRule="auto"/>
        <w:ind w:firstLine="720"/>
        <w:jc w:val="both"/>
        <w:rPr>
          <w:rFonts w:eastAsia="Times New Roman"/>
          <w:szCs w:val="24"/>
        </w:rPr>
      </w:pPr>
      <w:r>
        <w:rPr>
          <w:rFonts w:eastAsia="Times New Roman"/>
          <w:szCs w:val="24"/>
        </w:rPr>
        <w:t xml:space="preserve">Το ερώτημα είναι ότι αν η ευαισθησία μεταφράζεται στο ότι από </w:t>
      </w:r>
      <w:r>
        <w:rPr>
          <w:rFonts w:eastAsia="Times New Roman"/>
          <w:szCs w:val="24"/>
        </w:rPr>
        <w:t xml:space="preserve">τον Φεβρουάριο του 2015 που δεσμεύθηκε η </w:t>
      </w:r>
      <w:r>
        <w:rPr>
          <w:rFonts w:eastAsia="Times New Roman"/>
          <w:szCs w:val="24"/>
        </w:rPr>
        <w:t>δ</w:t>
      </w:r>
      <w:r>
        <w:rPr>
          <w:rFonts w:eastAsia="Times New Roman"/>
          <w:szCs w:val="24"/>
        </w:rPr>
        <w:t xml:space="preserve">ιοικητής του ΟΑΕΔ ότι θα φέρει τις προτάσεις της προς τον αρμόδιο Υπουργό για να λυθεί το πρόβλημα διά του νομοσχέδιου και να πάψουν να ανησυχούν και να υφίστανται τις συνέπειες και τις οικονομικές επιπτώσεις όλες </w:t>
      </w:r>
      <w:r>
        <w:rPr>
          <w:rFonts w:eastAsia="Times New Roman"/>
          <w:szCs w:val="24"/>
        </w:rPr>
        <w:t>αυτές οι ευαίσθητες κοινωνικές ομάδες, βρισκόμαστε στα τέλη του Ιουλίου του 2016 και άκουσα τον Υπουργό να λέει μόλις τώρα ότι το φθινόπωρο θα έχουμε κάποιες προτάσεις.</w:t>
      </w:r>
    </w:p>
    <w:p w14:paraId="6E842F6B"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 Επειδή η ζωή κυλάει και επειδή η κοινωνία και οι οικογένειες έχουν στομάχι, κύριε Πρόε</w:t>
      </w:r>
      <w:r>
        <w:rPr>
          <w:rFonts w:eastAsia="Times New Roman"/>
          <w:szCs w:val="24"/>
        </w:rPr>
        <w:t>δρε, και οι οικονομικές υποχρεώσεις είναι εδώ και είναι υπαρκτές, το ερώτημα που τίθεται είναι το εξής: Σε αυτό το στάδιο που ψάχνετε να βρείτε τον τρόπο, νομοθετικά, να επιλύσετε το πρόβλημα, εγώ σας λέω ότι ο τρόπος είναι αυτό που έχει προτείνει ο Συνήγο</w:t>
      </w:r>
      <w:r>
        <w:rPr>
          <w:rFonts w:eastAsia="Times New Roman"/>
          <w:szCs w:val="24"/>
        </w:rPr>
        <w:t>ρος του Πολίτη.</w:t>
      </w:r>
    </w:p>
    <w:p w14:paraId="6E842F6C" w14:textId="77777777" w:rsidR="00FC1CD6" w:rsidRDefault="008634FC">
      <w:pPr>
        <w:spacing w:line="600" w:lineRule="auto"/>
        <w:ind w:firstLine="720"/>
        <w:jc w:val="both"/>
        <w:rPr>
          <w:rFonts w:eastAsia="Times New Roman"/>
          <w:szCs w:val="24"/>
        </w:rPr>
      </w:pPr>
      <w:r>
        <w:rPr>
          <w:rFonts w:eastAsia="Times New Roman"/>
          <w:szCs w:val="24"/>
        </w:rPr>
        <w:t xml:space="preserve"> Ο Συνήγορος του Πολίτη, πρέπει να σας πω, έχει ασχοληθεί κατ’ επανάληψη με το ζήτημα. Δεν υπάρχει συνεργάτης ή κάποιος, ο οποίος να πει στον Υπουργό Εργασίας ότι ο Συνήγορος του Πολίτη έχει πει ότι για να επιλυθεί το πρόβλημα, στο μεταβατι</w:t>
      </w:r>
      <w:r>
        <w:rPr>
          <w:rFonts w:eastAsia="Times New Roman"/>
          <w:szCs w:val="24"/>
        </w:rPr>
        <w:t>κό διάστημα μέχρι να έρθει να γίνει νόμος και να λυθεί οριστικά το θέμα, μπορούν να συνεκτιμηθούν όλα τα στοιχεία των δανειοληπτών, όπως είναι το διάστημα της ανεργίας, τα εισοδηματικά τους κριτήρια, τα οικογενειακά τους κριτήρια, αν είναι τρίτεκνοι, αν εί</w:t>
      </w:r>
      <w:r>
        <w:rPr>
          <w:rFonts w:eastAsia="Times New Roman"/>
          <w:szCs w:val="24"/>
        </w:rPr>
        <w:t>ναι πολύτεκνοι, ώστε να βρεθούν λύσεις για τον τρόπο διαχείρισης της μη εξυπηρέτησης των δανείων.</w:t>
      </w:r>
    </w:p>
    <w:p w14:paraId="6E842F6D"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Σημειωτέον, κύριε Πρόεδρε –και ρωτώ τον κύριο Υπουργό- αυτά τα δάνεια εάν δεν εξυπηρετούνται, θα πουληθούν σε </w:t>
      </w:r>
      <w:r>
        <w:rPr>
          <w:rFonts w:eastAsia="Times New Roman"/>
          <w:szCs w:val="24"/>
          <w:lang w:val="en-US"/>
        </w:rPr>
        <w:t>funds</w:t>
      </w:r>
      <w:r>
        <w:rPr>
          <w:rFonts w:eastAsia="Times New Roman"/>
          <w:szCs w:val="24"/>
        </w:rPr>
        <w:t xml:space="preserve"> μέχρι να αποφασίσει να νομοθετήσει η Κυβέρ</w:t>
      </w:r>
      <w:r>
        <w:rPr>
          <w:rFonts w:eastAsia="Times New Roman"/>
          <w:szCs w:val="24"/>
        </w:rPr>
        <w:t xml:space="preserve">νηση διά του αρμοδίου Υπουργού; </w:t>
      </w:r>
    </w:p>
    <w:p w14:paraId="6E842F6E" w14:textId="77777777" w:rsidR="00FC1CD6" w:rsidRDefault="008634FC">
      <w:pPr>
        <w:spacing w:line="600" w:lineRule="auto"/>
        <w:ind w:firstLine="720"/>
        <w:jc w:val="both"/>
        <w:rPr>
          <w:rFonts w:eastAsia="Times New Roman"/>
          <w:szCs w:val="24"/>
        </w:rPr>
      </w:pPr>
      <w:r>
        <w:rPr>
          <w:rFonts w:eastAsia="Times New Roman"/>
          <w:szCs w:val="24"/>
        </w:rPr>
        <w:t xml:space="preserve">Επίσης, ο Συνήγορος του Πολίτη έχει πει ότι πρέπει να υιοθετηθεί μία περίοδος χάριτος τεσσάρων ετών για τους δανειολήπτες. Και επειδή είμαστε συνάδελφοι, κύριε Υπουργέ, οι Έλληνες δικαστές έχουν πει ότι πρέπει να παίρνουμε </w:t>
      </w:r>
      <w:r>
        <w:rPr>
          <w:rFonts w:eastAsia="Times New Roman"/>
          <w:szCs w:val="24"/>
        </w:rPr>
        <w:t>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τις ειδικότερες συνθήκες και παραμέτρους του κάθε δανειολήπτη και εκδίδουν αποφάσεις βάσει των πραγματικών δεδομένων και καταστάσεων που αντιμετωπίζει ο κάθε δανειολήπτης. </w:t>
      </w:r>
    </w:p>
    <w:p w14:paraId="6E842F6F" w14:textId="77777777" w:rsidR="00FC1CD6" w:rsidRDefault="008634FC">
      <w:pPr>
        <w:spacing w:line="600" w:lineRule="auto"/>
        <w:ind w:firstLine="720"/>
        <w:jc w:val="both"/>
        <w:rPr>
          <w:rFonts w:eastAsia="Times New Roman"/>
          <w:szCs w:val="24"/>
        </w:rPr>
      </w:pPr>
      <w:r>
        <w:rPr>
          <w:rFonts w:eastAsia="Times New Roman"/>
          <w:szCs w:val="24"/>
        </w:rPr>
        <w:t xml:space="preserve">Λέω, λοιπόν, εσείς αυτή τη στιγμή πώς σκέφτεστε να καλύψετε όλον αυτό τον πληθυσμό των ευαίσθητων κοινωνικών ομάδων, μέχρις ότου καταλήξετε να νομοθετήσετε, όπου θα έρθετε εδώ στη Βουλή για να δούμε το προϊόν αυτής της νομοθετικής πρωτοβουλίας; Μέχρι τότε </w:t>
      </w:r>
      <w:r>
        <w:rPr>
          <w:rFonts w:eastAsia="Times New Roman"/>
          <w:szCs w:val="24"/>
        </w:rPr>
        <w:t xml:space="preserve">τι θα συμβεί, κύριε Υπουργέ; </w:t>
      </w:r>
    </w:p>
    <w:p w14:paraId="6E842F70" w14:textId="77777777" w:rsidR="00FC1CD6" w:rsidRDefault="008634FC">
      <w:pPr>
        <w:spacing w:line="600" w:lineRule="auto"/>
        <w:ind w:firstLine="720"/>
        <w:jc w:val="both"/>
        <w:rPr>
          <w:rFonts w:eastAsia="Times New Roman"/>
          <w:szCs w:val="24"/>
        </w:rPr>
      </w:pPr>
      <w:r>
        <w:rPr>
          <w:rFonts w:eastAsia="Times New Roman"/>
          <w:szCs w:val="24"/>
        </w:rPr>
        <w:t>Ευχαριστώ, κύριε Πρόεδρε.</w:t>
      </w:r>
    </w:p>
    <w:p w14:paraId="6E842F7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κυρία συνάδελφε.</w:t>
      </w:r>
    </w:p>
    <w:p w14:paraId="6E842F7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842F73"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Κυρία συνάδελφε, ήθελα να διακρίνω τη δική σας προσωπική, καλή, πολιτική πρόθεση από τις ευθύνες των προηγούμενων κυβερνήσεων που δημιούργησαν το θέμα. Γι’ αυτό αναφέρθηκα σε ευαισθησία. Προφανώς, σε τέτοια ζητήματα </w:t>
      </w:r>
      <w:r>
        <w:rPr>
          <w:rFonts w:eastAsia="Times New Roman" w:cs="Times New Roman"/>
          <w:szCs w:val="24"/>
        </w:rPr>
        <w:t xml:space="preserve">πέραν προσωπικών εαισθησιών </w:t>
      </w:r>
      <w:r>
        <w:rPr>
          <w:rFonts w:eastAsia="Times New Roman" w:cs="Times New Roman"/>
          <w:szCs w:val="24"/>
        </w:rPr>
        <w:t>μας δεσμεύει</w:t>
      </w:r>
      <w:r>
        <w:rPr>
          <w:rFonts w:eastAsia="Times New Roman" w:cs="Times New Roman"/>
          <w:szCs w:val="24"/>
        </w:rPr>
        <w:t xml:space="preserve"> η συνταγματική υποχρέωση. </w:t>
      </w:r>
    </w:p>
    <w:p w14:paraId="6E842F7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Να τονίσω, βέβαια, ότι ουσιαστικά μας εγκαλείτε διότι το κληρονομημένο από εσάς πρόβλημα, το οποίο ουσιαστικά ισχύει</w:t>
      </w:r>
      <w:r w:rsidRPr="00C6026D">
        <w:rPr>
          <w:rFonts w:eastAsia="Times New Roman" w:cs="Times New Roman"/>
          <w:szCs w:val="24"/>
        </w:rPr>
        <w:t xml:space="preserve"> </w:t>
      </w:r>
      <w:r>
        <w:rPr>
          <w:rFonts w:eastAsia="Times New Roman" w:cs="Times New Roman"/>
          <w:szCs w:val="24"/>
        </w:rPr>
        <w:t>από το 2006</w:t>
      </w:r>
      <w:r>
        <w:rPr>
          <w:rFonts w:eastAsia="Times New Roman" w:cs="Times New Roman"/>
          <w:szCs w:val="24"/>
        </w:rPr>
        <w:t xml:space="preserve"> δεν το επιλύσαμε στις πολύ δυσκολότερες συνθήκες, </w:t>
      </w:r>
      <w:r>
        <w:rPr>
          <w:rFonts w:eastAsia="Times New Roman" w:cs="Times New Roman"/>
          <w:szCs w:val="24"/>
        </w:rPr>
        <w:t>υπό</w:t>
      </w:r>
      <w:r>
        <w:rPr>
          <w:rFonts w:eastAsia="Times New Roman" w:cs="Times New Roman"/>
          <w:szCs w:val="24"/>
        </w:rPr>
        <w:t xml:space="preserve"> τις οποίες διαχειριζόμαστε αυτή τη στιγμή το </w:t>
      </w:r>
      <w:r>
        <w:rPr>
          <w:rFonts w:eastAsia="Times New Roman" w:cs="Times New Roman"/>
          <w:szCs w:val="24"/>
        </w:rPr>
        <w:t xml:space="preserve">πρόβλημα. </w:t>
      </w:r>
    </w:p>
    <w:p w14:paraId="6E842F7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ότι η πρότασή μας, ακριβώς επειδή εμάς δεν μας διακρίνει η προηγούμενη πελατειακή λογική των αποσπασματικών και μεμονωμένων ρυθμίσεων, είναι να φέρουμε μια συνολική </w:t>
      </w:r>
      <w:r>
        <w:rPr>
          <w:rFonts w:eastAsia="Times New Roman" w:cs="Times New Roman"/>
          <w:szCs w:val="24"/>
        </w:rPr>
        <w:t>ρύθμιση</w:t>
      </w:r>
      <w:r>
        <w:rPr>
          <w:rFonts w:eastAsia="Times New Roman" w:cs="Times New Roman"/>
          <w:szCs w:val="24"/>
        </w:rPr>
        <w:t xml:space="preserve"> ενώπιον της Βουλής. Έχουμε αυτή τη στιγμή σχέδιο πρότασης νόμου</w:t>
      </w:r>
      <w:r>
        <w:rPr>
          <w:rFonts w:eastAsia="Times New Roman" w:cs="Times New Roman"/>
          <w:szCs w:val="24"/>
        </w:rPr>
        <w:t xml:space="preserve"> από τον ΟΑΕΔ. Θέλουμε όμως αυτή η πρόταση να εναρμονιστεί με τις γενικότερες ρυθμίσεις που θα </w:t>
      </w:r>
      <w:r>
        <w:rPr>
          <w:rFonts w:eastAsia="Times New Roman" w:cs="Times New Roman"/>
          <w:szCs w:val="24"/>
        </w:rPr>
        <w:t>εισάγουμε</w:t>
      </w:r>
      <w:r>
        <w:rPr>
          <w:rFonts w:eastAsia="Times New Roman" w:cs="Times New Roman"/>
          <w:szCs w:val="24"/>
        </w:rPr>
        <w:t xml:space="preserve"> πάντα προς πολύ αποτελεσματικότερη προστασία απ’ αυτή που παρείχατε εσείς, ο πολιτικός χώρος τον οποίον εκπροσωπείτε, όχι εσείς προσωπικά. Νομίζω ότι ε</w:t>
      </w:r>
      <w:r>
        <w:rPr>
          <w:rFonts w:eastAsia="Times New Roman" w:cs="Times New Roman"/>
          <w:szCs w:val="24"/>
        </w:rPr>
        <w:t xml:space="preserve">ίναι εξόχως υποκριτικό έχοντας δημιουργήσει ως παλαιοκομματικό σύστημα όλη αυτή την κατάσταση σε βάρος των δανειοληπτών να εγκαλείτε εμάς που την κληρονομήσαμε. </w:t>
      </w:r>
    </w:p>
    <w:p w14:paraId="6E842F7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Εμείς θα κάνουμε το καλύτερο δυνατό σε βραχύ χρόνο, όπως σας είπα, ούτως ώστε η ρύθμιση που θα</w:t>
      </w:r>
      <w:r>
        <w:rPr>
          <w:rFonts w:eastAsia="Times New Roman" w:cs="Times New Roman"/>
          <w:szCs w:val="24"/>
        </w:rPr>
        <w:t xml:space="preserve"> φέρουμε να εναρμονίζεται πλήρως με τις δεσμεύσεις μας και κυρίως με τη συνταγματική επιταγή και για την προστασία των αδυνάμων και για το δικαίωμα στην κατοικία. </w:t>
      </w:r>
    </w:p>
    <w:p w14:paraId="6E842F77"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E842F7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Ακολουθεί η τρίτη με αριθμό 1133/1</w:t>
      </w:r>
      <w:r>
        <w:rPr>
          <w:rFonts w:eastAsia="Times New Roman" w:cs="Times New Roman"/>
          <w:szCs w:val="24"/>
        </w:rPr>
        <w:t>2-7-2016 επίκαιρη ερώτηση δεύτερου κύκλου του Βουλευτή Α΄ Θεσσαλονίκης του Κομμουνιστικού Κόμματος Ελλάδας κ. Ιωάννη Δελή, σχετικά με τα θανατηφόρα εργατικά ατυχήματα σε λατομεία της περιφερειακής ενότητας Δράμας.</w:t>
      </w:r>
    </w:p>
    <w:p w14:paraId="6E842F7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δυο λε</w:t>
      </w:r>
      <w:r>
        <w:rPr>
          <w:rFonts w:eastAsia="Times New Roman" w:cs="Times New Roman"/>
          <w:szCs w:val="24"/>
        </w:rPr>
        <w:t>πτά.</w:t>
      </w:r>
    </w:p>
    <w:p w14:paraId="6E842F7A"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14:paraId="6E842F7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Υπάρχουν φορές, κύριε Υπουργέ, που η ταξική εκμετάλλευση, η εκμετάλλευση δηλαδή της εργατικής δύναμης, οδηγεί σε ακρότατες συνέπειες. Οδηγεί στον θάνατο τους εργαζόμενους. </w:t>
      </w:r>
    </w:p>
    <w:p w14:paraId="6E842F7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Πριν από λίγες εβδομάδες, λοιπόν και </w:t>
      </w:r>
      <w:r>
        <w:rPr>
          <w:rFonts w:eastAsia="Times New Roman" w:cs="Times New Roman"/>
          <w:szCs w:val="24"/>
        </w:rPr>
        <w:t>μέσα σε διάστημα λίγων ημερών στην περιφερειακή ενότητα της Δράμας είχαμε δυο θανατηφόρα εργατικά ατυχήματα. Είναι μια περιοχή στην οποία έχουμε έντονη δραστηριότητα εξόρυξης και επεξεργασίας μαρμάρου. Σε δυο λατομεία μαρμάρου της περιοχής της Δράμας δυο ε</w:t>
      </w:r>
      <w:r>
        <w:rPr>
          <w:rFonts w:eastAsia="Times New Roman" w:cs="Times New Roman"/>
          <w:szCs w:val="24"/>
        </w:rPr>
        <w:t xml:space="preserve">ργαζόμενοι έχασαν τη ζωή τους. </w:t>
      </w:r>
    </w:p>
    <w:p w14:paraId="6E842F7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Φυσικά αναδεικνύονται από μόνες τους οι συνθήκες εργασίας και στον χώρο τ</w:t>
      </w:r>
      <w:r>
        <w:rPr>
          <w:rFonts w:eastAsia="Times New Roman" w:cs="Times New Roman"/>
          <w:szCs w:val="24"/>
        </w:rPr>
        <w:t>ω</w:t>
      </w:r>
      <w:r>
        <w:rPr>
          <w:rFonts w:eastAsia="Times New Roman" w:cs="Times New Roman"/>
          <w:szCs w:val="24"/>
        </w:rPr>
        <w:t>ν λατομείων αλλά και στους περισσότερους εργασιακούς χώρους της χώρας μας. Στο συγκεκριμένο χώρο δεν είναι μόνο οι μειώσεις των μισθών, ιδιαίτερα στου</w:t>
      </w:r>
      <w:r>
        <w:rPr>
          <w:rFonts w:eastAsia="Times New Roman" w:cs="Times New Roman"/>
          <w:szCs w:val="24"/>
        </w:rPr>
        <w:t>ς εργαζόμενους. Δεν είναι μόνο η ελαστικοποίηση του ωραρίου, των εργαζομένων, οι ατομικές συμβάσεις οι οποίες αυξάνονται διαρκώς. Είναι και μια άλλη πλευρά αυτής της ταξικής εκμετάλλευσης, που είναι βέβαια οι συνθήκες υγιεινής και ασφάλειας και η μη τήρηση</w:t>
      </w:r>
      <w:r>
        <w:rPr>
          <w:rFonts w:eastAsia="Times New Roman" w:cs="Times New Roman"/>
          <w:szCs w:val="24"/>
        </w:rPr>
        <w:t xml:space="preserve"> από τη μεριά της εργοδοσίας των  υποχρεώσεών της να καλύπτει αυτές τις ανάγκες των εργαζομένων. Η μη τήρηση οδηγεί πολλές φορές, όπως είπαμε, σε πολλά εργατικά ατυχήματα και αρκετές φορές στον θάνατο. </w:t>
      </w:r>
    </w:p>
    <w:p w14:paraId="6E842F7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Την ίδια στιγμή από την πλευρά της πολιτείας, οι αρμό</w:t>
      </w:r>
      <w:r>
        <w:rPr>
          <w:rFonts w:eastAsia="Times New Roman" w:cs="Times New Roman"/>
          <w:szCs w:val="24"/>
        </w:rPr>
        <w:t xml:space="preserve">διες εποπτεύουσες, ελεγκτικές αρχές, όπως είναι το Σώμα Επιθεωρητών Εργασίας, οι Επιτροπές Υγιεινής και Ασφάλειας είναι υποστελεχωμένες σε επικίνδυνο βαθμό. Έχει σημασία να πούμε εδώ ότι η Επιθεώρηση Μεταλλείων, αρμόδια για τον έλεγχο, </w:t>
      </w:r>
      <w:r>
        <w:rPr>
          <w:rFonts w:eastAsia="Times New Roman" w:cs="Times New Roman"/>
          <w:szCs w:val="24"/>
        </w:rPr>
        <w:lastRenderedPageBreak/>
        <w:t>έχει έδρα τη Θεσσαλο</w:t>
      </w:r>
      <w:r>
        <w:rPr>
          <w:rFonts w:eastAsia="Times New Roman" w:cs="Times New Roman"/>
          <w:szCs w:val="24"/>
        </w:rPr>
        <w:t>νίκη και στην ευθύνη της όλη τη Μακεδονία και τη Θράκη. Καταλαβαίνετε, λοιπόν, τι έλεγχοι μπορούν να γίνουν.</w:t>
      </w:r>
    </w:p>
    <w:p w14:paraId="6E842F7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Η ερώτησή μας που ταυτόχρονα διαμορφώνεται κι ως αίτημα είναι: Τι θα κάνετε για τη διερεύνηση αυτών των ατυχημάτων, για την απόδοση των ευθυνών και</w:t>
      </w:r>
      <w:r>
        <w:rPr>
          <w:rFonts w:eastAsia="Times New Roman" w:cs="Times New Roman"/>
          <w:szCs w:val="24"/>
        </w:rPr>
        <w:t xml:space="preserve"> για την κάλυψη των αναγκών των οικογενειών των δυο εργατών; </w:t>
      </w:r>
    </w:p>
    <w:p w14:paraId="6E842F8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Τι θα κάνετε για την λήψη αναγκαίων μέτρων για να υπάρχουν και τηρούνται επιτέλους εκείνοι οι κανόνες και οι όροι ασφαλείας για τους εργαζόμενους, με την απαραίτητη βεβαίως ενίσχυση των αρμόδιων</w:t>
      </w:r>
      <w:r>
        <w:rPr>
          <w:rFonts w:eastAsia="Times New Roman" w:cs="Times New Roman"/>
          <w:szCs w:val="24"/>
        </w:rPr>
        <w:t xml:space="preserve"> ελεγκτικών αρχών του κράτους;</w:t>
      </w:r>
    </w:p>
    <w:p w14:paraId="6E842F8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E842F8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6E842F83" w14:textId="77777777" w:rsidR="00FC1CD6" w:rsidRDefault="008634FC">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Έχετε δίκιο, ο θάνατος είναι το πιο ακραίο φαινόμενο εκμετάλλευσης.</w:t>
      </w:r>
    </w:p>
    <w:p w14:paraId="6E842F84" w14:textId="77777777" w:rsidR="00FC1CD6" w:rsidRDefault="008634FC">
      <w:pPr>
        <w:spacing w:line="600" w:lineRule="auto"/>
        <w:ind w:firstLine="720"/>
        <w:contextualSpacing/>
        <w:jc w:val="both"/>
        <w:rPr>
          <w:rFonts w:eastAsia="Times New Roman" w:cs="Times New Roman"/>
          <w:szCs w:val="24"/>
        </w:rPr>
      </w:pPr>
      <w:r>
        <w:rPr>
          <w:rFonts w:eastAsia="Times New Roman" w:cs="Times New Roman"/>
          <w:szCs w:val="24"/>
        </w:rPr>
        <w:t>Στη συγκεκριμένη περίπτωση η αρμοδιότητα της επιθεώρησης των μεταλλείων ανήκει σε ένα ειδικό σώμα επιθεωρητών που υπάγεται όχι στο Υπουργείο Εργασίας, αλλά στο Υπουργείο Περιβάλλοντος και</w:t>
      </w:r>
      <w:r>
        <w:rPr>
          <w:rFonts w:eastAsia="Times New Roman" w:cs="Times New Roman"/>
          <w:szCs w:val="24"/>
        </w:rPr>
        <w:t xml:space="preserve"> Ενέργειας. Όλες οι παρατηρήσεις σας, όμως, για την υποστελέχωση των μηχανισμών ελέγχου –και αυτών του δικού μας Υπουργείου και αυτών άλλων Υπουργείων- ισχύουν και τις προσυπογράφω και προσπαθούμε να τις αντιμετωπίσουμε όσο μπορούμε σε ιδιαίτερα αντίξοες σ</w:t>
      </w:r>
      <w:r>
        <w:rPr>
          <w:rFonts w:eastAsia="Times New Roman" w:cs="Times New Roman"/>
          <w:szCs w:val="24"/>
        </w:rPr>
        <w:t>υνθήκες.</w:t>
      </w:r>
    </w:p>
    <w:p w14:paraId="6E842F85" w14:textId="77777777" w:rsidR="00FC1CD6" w:rsidRDefault="008634FC">
      <w:pPr>
        <w:spacing w:line="600" w:lineRule="auto"/>
        <w:ind w:firstLine="720"/>
        <w:contextualSpacing/>
        <w:jc w:val="both"/>
        <w:rPr>
          <w:rFonts w:eastAsia="Times New Roman" w:cs="Times New Roman"/>
          <w:szCs w:val="24"/>
        </w:rPr>
      </w:pPr>
      <w:r>
        <w:rPr>
          <w:rFonts w:eastAsia="Times New Roman" w:cs="Times New Roman"/>
          <w:szCs w:val="24"/>
        </w:rPr>
        <w:t xml:space="preserve"> Για παράδειγμα, οι μοναδικές προσλήψεις μονίμου προσωπικού, εκτός από τον ΟΑΕΔ, που θα γίνουν στο Υπουργείο Εργασίας, θα είναι στο Σώμα Επιθεώρησης Εργασίας και με νομοθετική ρύθμιση που συμπεριλάβαμε στο ασφαλιστικό νομοσχέδιο προβλέπουμε τη δυν</w:t>
      </w:r>
      <w:r>
        <w:rPr>
          <w:rFonts w:eastAsia="Times New Roman" w:cs="Times New Roman"/>
          <w:szCs w:val="24"/>
        </w:rPr>
        <w:t xml:space="preserve">ατότητα μετακίνησης προσωπικού από άλλους φορείς του Υπουργείου </w:t>
      </w:r>
      <w:r>
        <w:rPr>
          <w:rFonts w:eastAsia="Times New Roman" w:cs="Times New Roman"/>
          <w:szCs w:val="24"/>
        </w:rPr>
        <w:t>μας</w:t>
      </w:r>
      <w:r>
        <w:rPr>
          <w:rFonts w:eastAsia="Times New Roman" w:cs="Times New Roman"/>
          <w:szCs w:val="24"/>
        </w:rPr>
        <w:t xml:space="preserve">, ακριβώς για να ενισχυθεί το Σώμα Επιθεώρησης Εργασίας. Και επειδή θέλουμε να μη διερευνούμε μόνο τα προφανή σε ό,τι αφορά την αρμοδιότητα του δικού μας </w:t>
      </w:r>
      <w:r>
        <w:rPr>
          <w:rFonts w:eastAsia="Times New Roman" w:cs="Times New Roman"/>
          <w:szCs w:val="24"/>
        </w:rPr>
        <w:lastRenderedPageBreak/>
        <w:t>ελεγκτικού σώματος, που είναι η διε</w:t>
      </w:r>
      <w:r>
        <w:rPr>
          <w:rFonts w:eastAsia="Times New Roman" w:cs="Times New Roman"/>
          <w:szCs w:val="24"/>
        </w:rPr>
        <w:t>ρεύνηση των σχέσεων εργασίας, σας είπα ότι γι’ αυτήν την περίεργη διάκριση που κληρονομήσαμε από το παρελθόν για τα θέματα υγιεινής και ασφάλειας στα ορυχεία δεν είναι αρμόδιο το ΣΕΠΕ, το Σώμα Επιθεώρησης Εργασίας, αλλά το Ειδικό Σώμα Επιθεωρητών του Υπουρ</w:t>
      </w:r>
      <w:r>
        <w:rPr>
          <w:rFonts w:eastAsia="Times New Roman" w:cs="Times New Roman"/>
          <w:szCs w:val="24"/>
        </w:rPr>
        <w:t xml:space="preserve">γείου Ενέργειας και Περιβάλλοντος. </w:t>
      </w:r>
    </w:p>
    <w:p w14:paraId="6E842F86" w14:textId="77777777" w:rsidR="00FC1CD6" w:rsidRDefault="008634FC">
      <w:pPr>
        <w:spacing w:line="600" w:lineRule="auto"/>
        <w:ind w:firstLine="720"/>
        <w:contextualSpacing/>
        <w:jc w:val="both"/>
        <w:rPr>
          <w:rFonts w:eastAsia="Times New Roman" w:cs="Times New Roman"/>
          <w:szCs w:val="24"/>
        </w:rPr>
      </w:pPr>
      <w:r>
        <w:rPr>
          <w:rFonts w:eastAsia="Times New Roman" w:cs="Times New Roman"/>
          <w:szCs w:val="24"/>
        </w:rPr>
        <w:t>Παρ’ όλα αυτά, επειδή είχα δώσει εντολή να διερευνηθεί, όπως και σε κάθε θανατηφόρο ατύχημα, σε βάθος η υπόθεση, εδώ διαπιστώσαμε ότι ο εργαζόμενος που υπέστη το θανατηφόρο ατύχημα, το οποίο συνέβη στις 9.00΄το πρωί δηλώ</w:t>
      </w:r>
      <w:r>
        <w:rPr>
          <w:rFonts w:eastAsia="Times New Roman" w:cs="Times New Roman"/>
          <w:szCs w:val="24"/>
        </w:rPr>
        <w:t xml:space="preserve">θηκε στο σύστημα ΕΡΓΑΝΗ δεκατρία λεπτά νωρίτερα, στις 9.00΄ παρά 13 λεπτά. Ενδέχεται, επομένως, η απασχόλησή του να ήταν κατά παράβαση της νομοθεσίας, δηλαδή να μην είχε δηλωθεί ως εργαζόμενος, πράγμα που σημαίνει ότι μπορεί να υπάρχουν και άλλες ευθύνες, </w:t>
      </w:r>
      <w:r>
        <w:rPr>
          <w:rFonts w:eastAsia="Times New Roman" w:cs="Times New Roman"/>
          <w:szCs w:val="24"/>
        </w:rPr>
        <w:t xml:space="preserve">εάν για παράδειγμα δεν είχαν φροντίσει να τον εξοπλίσουν. Αν δεν είχε δηλωθεί επίσημα, δεν θα είχε και τα αντίστοιχα μέτρα, ενδεχομένως, υγιεινής και ασφάλειας. </w:t>
      </w:r>
    </w:p>
    <w:p w14:paraId="6E842F87" w14:textId="77777777" w:rsidR="00FC1CD6" w:rsidRDefault="008634FC">
      <w:pPr>
        <w:spacing w:line="600" w:lineRule="auto"/>
        <w:ind w:firstLine="720"/>
        <w:contextualSpacing/>
        <w:jc w:val="both"/>
        <w:rPr>
          <w:rFonts w:eastAsia="Times New Roman" w:cs="Times New Roman"/>
          <w:szCs w:val="24"/>
        </w:rPr>
      </w:pPr>
      <w:r>
        <w:rPr>
          <w:rFonts w:eastAsia="Times New Roman" w:cs="Times New Roman"/>
          <w:szCs w:val="24"/>
        </w:rPr>
        <w:lastRenderedPageBreak/>
        <w:t>Διερευνάται αυτό το ζήτημα από την Επιθεώρηση Εργασίας και είναι προφανές ότι εάν διαπιστώσουμ</w:t>
      </w:r>
      <w:r>
        <w:rPr>
          <w:rFonts w:eastAsia="Times New Roman" w:cs="Times New Roman"/>
          <w:szCs w:val="24"/>
        </w:rPr>
        <w:t xml:space="preserve">ε ότι πράγματι έτσι είναι και δεν </w:t>
      </w:r>
      <w:r>
        <w:rPr>
          <w:rFonts w:eastAsia="Times New Roman" w:cs="Times New Roman"/>
          <w:szCs w:val="24"/>
        </w:rPr>
        <w:t>πρόκειται για</w:t>
      </w:r>
      <w:r>
        <w:rPr>
          <w:rFonts w:eastAsia="Times New Roman" w:cs="Times New Roman"/>
          <w:szCs w:val="24"/>
        </w:rPr>
        <w:t xml:space="preserve"> μια τραγική σύμπτωση, και κυρώσεις θα υπάρχουν και θα ενημερωθεί ο φάκελος, ώστε και η οικογένεια του χαμένου αυτού ανθρώπου να έχει πρόσθετα νομικά δικαιώματα.</w:t>
      </w:r>
    </w:p>
    <w:p w14:paraId="6E842F88"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w:t>
      </w:r>
      <w:r>
        <w:rPr>
          <w:rFonts w:eastAsia="Times New Roman" w:cs="Times New Roman"/>
          <w:szCs w:val="24"/>
        </w:rPr>
        <w:t>ύριε Υπουργέ.</w:t>
      </w:r>
    </w:p>
    <w:p w14:paraId="6E842F8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 συνάδελφος κ. Δελής έχει τον λόγο για τρία λεπτά για να δευτερολογήσει.</w:t>
      </w:r>
    </w:p>
    <w:p w14:paraId="6E842F8A"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Πιθανά και λιγότερο.</w:t>
      </w:r>
    </w:p>
    <w:p w14:paraId="6E842F8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σχέση με το τελευταίο που είπατε για το ένα από τα δύο θανατηφόρα ατυχήματα είναι στην αρμοδιότητά σας να το ψάξετε, να το ερευνήσετε, να δείτε τι τέλος πάντων συμβαίνει, γιατί αυτό που γνωρίζουμε εμείς είναι ότι στους περισσότερους εργασιακούς χώρους ε</w:t>
      </w:r>
      <w:r>
        <w:rPr>
          <w:rFonts w:eastAsia="Times New Roman" w:cs="Times New Roman"/>
          <w:szCs w:val="24"/>
        </w:rPr>
        <w:t xml:space="preserve">πικρατεί ένα καθεστώς –να το πω- γαλέρας εργασιακών συνθηκών. </w:t>
      </w:r>
    </w:p>
    <w:p w14:paraId="6E842F8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Βεβαίως, η ερώτησή μας απευθυνόταν, κύριε Υπουργέ, και στο Υπουργείο Περιβάλλοντος, γιατί γνωρίζουμε ότι η Επιθεώρηση Μεταλλείων ανήκει εκεί.  Έχουμε καταθέσει βέβαια και μία γραπτή ερώτηση, πι</w:t>
      </w:r>
      <w:r>
        <w:rPr>
          <w:rFonts w:eastAsia="Times New Roman" w:cs="Times New Roman"/>
          <w:szCs w:val="24"/>
        </w:rPr>
        <w:t>θανά να μας αποσταλεί γραπτώς η απάντηση. Σε κάθε περίπτωση αυτή που ερωτάται διά του Υπουργού είναι η Κυβέρνηση φυσικά και όχι, δεν είναι προσωπική ερώτηση.</w:t>
      </w:r>
    </w:p>
    <w:p w14:paraId="6E842F8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Είπατε ότι θα γίνουν προσλήψεις στο Σώμα Επιθεωρητών Εργασίας. Αμήν και πότε! Το θέμα είναι ότι πε</w:t>
      </w:r>
      <w:r>
        <w:rPr>
          <w:rFonts w:eastAsia="Times New Roman" w:cs="Times New Roman"/>
          <w:szCs w:val="24"/>
        </w:rPr>
        <w:t>ρνάει ο χρόνος. Είναι πραγματικά διαλυμένες αυτές οι υπηρεσίες και δεν είναι τυχαίο καθόλου αυτό και πάνω σε αυτό το έδαφος ανθεί η εργοδοτική αυθαιρεσία.</w:t>
      </w:r>
    </w:p>
    <w:p w14:paraId="6E842F8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Υπάρχει, όμως, μία πλευρά, κύριε Υπουργέ, που θα θέλαμε να τη θίξουμε ιδιαίτερα σε σχέση με τον κλάδο</w:t>
      </w:r>
      <w:r>
        <w:rPr>
          <w:rFonts w:eastAsia="Times New Roman" w:cs="Times New Roman"/>
          <w:szCs w:val="24"/>
        </w:rPr>
        <w:t xml:space="preserve"> του μαρμάρου. Είναι ένας κλάδος, ο οποίος σε αντίθεση με τους περισσότερους κλάδους της οικονομίας στη χώρα μας γνωρίζει τα τελευταία χρόνια ιδιαίτερη ανάπτυξη που φέρνει πάρα πολλά κέρδη βεβαίως στους επενδυτές, στους καπιταλιστές αυτού του συγκεκριμένου</w:t>
      </w:r>
      <w:r>
        <w:rPr>
          <w:rFonts w:eastAsia="Times New Roman" w:cs="Times New Roman"/>
          <w:szCs w:val="24"/>
        </w:rPr>
        <w:t xml:space="preserve"> κλάδου. Όμως, βλέπουμε –και </w:t>
      </w:r>
      <w:r>
        <w:rPr>
          <w:rFonts w:eastAsia="Times New Roman" w:cs="Times New Roman"/>
          <w:szCs w:val="24"/>
        </w:rPr>
        <w:lastRenderedPageBreak/>
        <w:t>αυτό έρχεται να διαψεύσει, αν θέλετε, και τις δικές σας διακηρύξεις ότι με την ανάπτυξη θα περάσουμε και στην ευημερία κατά κάποιον τρόπο των εργαζομένων- ότι αυτή η ανάπτυξη, η οποία συμβαίνει στο συγκεκριμένο χώρο ανάπτυξης π</w:t>
      </w:r>
      <w:r>
        <w:rPr>
          <w:rFonts w:eastAsia="Times New Roman" w:cs="Times New Roman"/>
          <w:szCs w:val="24"/>
        </w:rPr>
        <w:t>ου βασίζεται στις εξαγωγές του μαρμάρου, δεν σημαίνει καμ</w:t>
      </w:r>
      <w:r>
        <w:rPr>
          <w:rFonts w:eastAsia="Times New Roman" w:cs="Times New Roman"/>
          <w:szCs w:val="24"/>
        </w:rPr>
        <w:t>μ</w:t>
      </w:r>
      <w:r>
        <w:rPr>
          <w:rFonts w:eastAsia="Times New Roman" w:cs="Times New Roman"/>
          <w:szCs w:val="24"/>
        </w:rPr>
        <w:t>ία ανάπτυξη για τα δικαιώματα των εργαζομένων, για τους μισθούς τους, για τις εργασιακές τους συνθήκες.</w:t>
      </w:r>
    </w:p>
    <w:p w14:paraId="6E842F8F"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Ίσα ίσα, αυτές οι εργασιακές συνθήκες και αυτοί οι πετσοκομμένοι μισθοί των εργαζομένων επιβεβ</w:t>
      </w:r>
      <w:r>
        <w:rPr>
          <w:rFonts w:eastAsia="Times New Roman" w:cs="Times New Roman"/>
          <w:szCs w:val="24"/>
        </w:rPr>
        <w:t>αιώνουν αυτό που λέμε εμείς, δηλαδή επιβεβαιώνεται ότι ακριβώς η ανάπτυξη θα πατήσει πάνω στα συντρίμμια και στα αποκαΐδια των εργατικών δικαιωμάτων και κατακτήσεων, προκειμένου να περπατήσει. Αυτό το βλέπουμε πολύ χαρακτηριστικά στο ζήτημα του συγκεκριμέν</w:t>
      </w:r>
      <w:r>
        <w:rPr>
          <w:rFonts w:eastAsia="Times New Roman" w:cs="Times New Roman"/>
          <w:szCs w:val="24"/>
        </w:rPr>
        <w:t xml:space="preserve">ου κλάδου στη Δράμα. </w:t>
      </w:r>
    </w:p>
    <w:p w14:paraId="6E842F90"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Φυσικά, θα θέλαμε –και κάνουμε έκκληση και αίτημα προς εσάς- να γίνει ουσιαστική διερεύνηση και των δυο δυστυχημάτων όπου είχαμε δυο νεκρούς. Θα πρέπει να αποδοθούν οι ευθύνες, γιατί ξέρουμε πάρα πολύ καλά ότι πολλές φορές η εργοδοσία</w:t>
      </w:r>
      <w:r>
        <w:rPr>
          <w:rFonts w:eastAsia="Times New Roman" w:cs="Times New Roman"/>
          <w:szCs w:val="24"/>
        </w:rPr>
        <w:t xml:space="preserve"> έχει πολλούς και διάφορους τρόπους να τα φορτώνει όλα </w:t>
      </w:r>
      <w:r>
        <w:rPr>
          <w:rFonts w:eastAsia="Times New Roman" w:cs="Times New Roman"/>
          <w:szCs w:val="24"/>
        </w:rPr>
        <w:lastRenderedPageBreak/>
        <w:t xml:space="preserve">αυτά στην απροσεξία ή στην αμέλεια των εργαζομένων. Νομίζουμε ότι το Υπουργείο έχει ευθύνη και πρέπει να επιμείνει στην απόδοση των ευθυνών εκεί που πραγματικά ανήκουν. </w:t>
      </w:r>
    </w:p>
    <w:p w14:paraId="6E842F91" w14:textId="77777777" w:rsidR="00FC1CD6" w:rsidRDefault="008634FC">
      <w:pPr>
        <w:spacing w:line="600" w:lineRule="auto"/>
        <w:ind w:firstLine="567"/>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E842F92"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Κύριε Υπουργέ, έχετε τον λόγο.</w:t>
      </w:r>
    </w:p>
    <w:p w14:paraId="6E842F93" w14:textId="77777777" w:rsidR="00FC1CD6" w:rsidRDefault="008634FC">
      <w:pPr>
        <w:spacing w:line="600" w:lineRule="auto"/>
        <w:ind w:firstLine="567"/>
        <w:jc w:val="both"/>
        <w:rPr>
          <w:rFonts w:eastAsia="Times New Roman" w:cs="Times New Roman"/>
          <w:szCs w:val="24"/>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cs="Times New Roman"/>
          <w:szCs w:val="24"/>
        </w:rPr>
        <w:t xml:space="preserve"> Δεν έχουμε πει ποτέ, γιατί δεν ισχύει και το αποδεικνύει όλη η ιστορική πραγματικότητα, ότι αυτομάτως η </w:t>
      </w:r>
      <w:r>
        <w:rPr>
          <w:rFonts w:eastAsia="Times New Roman" w:cs="Times New Roman"/>
          <w:szCs w:val="24"/>
        </w:rPr>
        <w:t>ανάπτυξη, η μεγέθυνση της οικονομίας φέρνει ευημερία. Ακριβώς γι’ αυτόν τον λόγο μιλάμε για δίκαιη ανάπτυξη, όχι μόνο με την έννοια ότι όλοι θα πρέπει να έχουν συμμετοχή στα οφέλη, αλλά ακριβώς γιατί δεν νοείται ανάπτυξη αν δεν υπάρχει ταυτόχρονα προστασία</w:t>
      </w:r>
      <w:r>
        <w:rPr>
          <w:rFonts w:eastAsia="Times New Roman" w:cs="Times New Roman"/>
          <w:szCs w:val="24"/>
        </w:rPr>
        <w:t xml:space="preserve"> των εργαζομένων. </w:t>
      </w:r>
    </w:p>
    <w:p w14:paraId="6E842F94"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Συμφ</w:t>
      </w:r>
      <w:r>
        <w:rPr>
          <w:rFonts w:eastAsia="Times New Roman" w:cs="Times New Roman"/>
          <w:szCs w:val="24"/>
        </w:rPr>
        <w:t>ωνώ επί της ουσίας</w:t>
      </w:r>
      <w:r>
        <w:rPr>
          <w:rFonts w:eastAsia="Times New Roman" w:cs="Times New Roman"/>
          <w:szCs w:val="24"/>
        </w:rPr>
        <w:t>, όπως έχω πει πολλές φορές,</w:t>
      </w:r>
      <w:r>
        <w:rPr>
          <w:rFonts w:eastAsia="Times New Roman" w:cs="Times New Roman"/>
          <w:szCs w:val="24"/>
        </w:rPr>
        <w:t xml:space="preserve"> με</w:t>
      </w:r>
      <w:r>
        <w:rPr>
          <w:rFonts w:eastAsia="Times New Roman" w:cs="Times New Roman"/>
          <w:szCs w:val="24"/>
        </w:rPr>
        <w:t xml:space="preserve"> τις ερωτήσεις του Κομμουνιστικού Κόμματος ως προς την καταγγελία φαινομένων εργασιακής ζούγκλας. Έτσι είναι. Σ’ αυτήν την κατάσταση </w:t>
      </w:r>
      <w:r>
        <w:rPr>
          <w:rFonts w:eastAsia="Times New Roman" w:cs="Times New Roman"/>
          <w:szCs w:val="24"/>
        </w:rPr>
        <w:lastRenderedPageBreak/>
        <w:t>είχε οδηγήσει και η γενικευμένη απορρύθμιση και η κ</w:t>
      </w:r>
      <w:r>
        <w:rPr>
          <w:rFonts w:eastAsia="Times New Roman" w:cs="Times New Roman"/>
          <w:szCs w:val="24"/>
        </w:rPr>
        <w:t xml:space="preserve">ρίση. Οι μέχρι τώρα προσπάθειές μας για αναστροφή αυτής της κατάστασης δεν </w:t>
      </w:r>
      <w:r>
        <w:rPr>
          <w:rFonts w:eastAsia="Times New Roman" w:cs="Times New Roman"/>
          <w:szCs w:val="24"/>
        </w:rPr>
        <w:t xml:space="preserve">την </w:t>
      </w:r>
      <w:r>
        <w:rPr>
          <w:rFonts w:eastAsia="Times New Roman" w:cs="Times New Roman"/>
          <w:szCs w:val="24"/>
        </w:rPr>
        <w:t>έχουν σε καμ</w:t>
      </w:r>
      <w:r>
        <w:rPr>
          <w:rFonts w:eastAsia="Times New Roman" w:cs="Times New Roman"/>
          <w:szCs w:val="24"/>
        </w:rPr>
        <w:t>μ</w:t>
      </w:r>
      <w:r>
        <w:rPr>
          <w:rFonts w:eastAsia="Times New Roman" w:cs="Times New Roman"/>
          <w:szCs w:val="24"/>
        </w:rPr>
        <w:t>ία περίπτωση αναστρέψει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πλήρως</w:t>
      </w:r>
      <w:r>
        <w:rPr>
          <w:rFonts w:eastAsia="Times New Roman" w:cs="Times New Roman"/>
          <w:szCs w:val="24"/>
        </w:rPr>
        <w:t xml:space="preserve"> ακριβώς και γιατί τα μέσα τα οποία έχουμε από πλευράς στελέχωσης είναι μικρά και γιατί τώρα βρίσκεται σε εξέλιξη η προσπάθειά μας όσον αφορά το κανονιστικό πλαίσιο, δηλαδή να επαναφέρουμε στον βαθμό που μπορούμε τα εργασιακά δικαιώματα, τόσο τα ατομικά όσ</w:t>
      </w:r>
      <w:r>
        <w:rPr>
          <w:rFonts w:eastAsia="Times New Roman" w:cs="Times New Roman"/>
          <w:szCs w:val="24"/>
        </w:rPr>
        <w:t>ο και τα συλλογικά</w:t>
      </w:r>
      <w:r>
        <w:rPr>
          <w:rFonts w:eastAsia="Times New Roman" w:cs="Times New Roman"/>
          <w:szCs w:val="24"/>
        </w:rPr>
        <w:t xml:space="preserve"> τουλάχιστον</w:t>
      </w:r>
      <w:r>
        <w:rPr>
          <w:rFonts w:eastAsia="Times New Roman" w:cs="Times New Roman"/>
          <w:szCs w:val="24"/>
        </w:rPr>
        <w:t xml:space="preserve"> στο επίπεδο που ήταν πριν από την επέλαση των μνημονίων. Για το μόνο που μπορώ να δεσμευθώ, δηλαδή η Κυβέρνησή μας, απέναντί σας είναι ότι είμαστε απόλυτα δεσμευμένοι σε αυτήν την προσπάθεια. Θεωρούμε το θέμα των εργασιακών δ</w:t>
      </w:r>
      <w:r>
        <w:rPr>
          <w:rFonts w:eastAsia="Times New Roman" w:cs="Times New Roman"/>
          <w:szCs w:val="24"/>
        </w:rPr>
        <w:t>ιαπραγματεύσεων από τα βασικότερα ταυτοτικά θέματα</w:t>
      </w:r>
      <w:r>
        <w:rPr>
          <w:rFonts w:eastAsia="Times New Roman" w:cs="Times New Roman"/>
          <w:b/>
          <w:szCs w:val="24"/>
        </w:rPr>
        <w:t xml:space="preserve"> </w:t>
      </w:r>
      <w:r>
        <w:rPr>
          <w:rFonts w:eastAsia="Times New Roman" w:cs="Times New Roman"/>
          <w:szCs w:val="24"/>
        </w:rPr>
        <w:t>για μας και παράλληλα με αυτό, δηλαδή την επαναφορά της Ελλάδας στην ευρωπαϊκή κανονικότητα, στο ευρωπαϊκό κοινωνικό μοντέλο, θα κάνουμε και ό,τι μπορούμε ώστε φαινόμενα παραβατικότητας στην αγορά εργασίας</w:t>
      </w:r>
      <w:r>
        <w:rPr>
          <w:rFonts w:eastAsia="Times New Roman" w:cs="Times New Roman"/>
          <w:szCs w:val="24"/>
        </w:rPr>
        <w:t xml:space="preserve">, φαινόμενα αδήλωτης εργασίας, φαινόμενα παραβίασης των συνθηκών υγιεινής και ασφάλειας να τα εντοπίσουμε και να τα τιμωρήσουμε. Γι’ αυτόν τον λόγο έχουμε συνάψει και μια προγραμματική σύμβαση με τη Διεθνή </w:t>
      </w:r>
      <w:r>
        <w:rPr>
          <w:rFonts w:eastAsia="Times New Roman" w:cs="Times New Roman"/>
          <w:szCs w:val="24"/>
        </w:rPr>
        <w:lastRenderedPageBreak/>
        <w:t>Οργάνωση Εργασίας, ούτως ώστε πέρα από τα μέτρα πο</w:t>
      </w:r>
      <w:r>
        <w:rPr>
          <w:rFonts w:eastAsia="Times New Roman" w:cs="Times New Roman"/>
          <w:szCs w:val="24"/>
        </w:rPr>
        <w:t xml:space="preserve">σοτικής ενίσχυσης των ελεγκτικών μηχανισμών να έχουμε και τη σχετική τεχνογνωσία, ώστε οι έλεγχοι αυτοί να είναι όσο το δυνατόν αποτελεσματικότεροι. </w:t>
      </w:r>
    </w:p>
    <w:p w14:paraId="6E842F95" w14:textId="77777777" w:rsidR="00FC1CD6" w:rsidRDefault="008634FC">
      <w:pPr>
        <w:spacing w:line="600" w:lineRule="auto"/>
        <w:ind w:firstLine="567"/>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 </w:t>
      </w:r>
    </w:p>
    <w:p w14:paraId="6E842F96"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Ακολουθεί η δωδέκατη με αριθμό 1093/5-7-2016 επ</w:t>
      </w:r>
      <w:r>
        <w:rPr>
          <w:rFonts w:eastAsia="Times New Roman" w:cs="Times New Roman"/>
          <w:szCs w:val="24"/>
        </w:rPr>
        <w:t xml:space="preserve">ίκαιρη ερώτηση δεύτερου κύκλου του Βουλευτή Ηρακλείου της Δημοκρατικής Συμπαράταξης ΠΑΣΟΚ-ΔΗΜΑΡ κ. Βασιλείου Κεγκέρογλου προς τον Υπουργό Εργασίας, Κοινωνικής Ασφάλισης και Κοινωνικής Αλληλεγγύης, σχετικά με την κατάργηση του ΕΚΑΣ. </w:t>
      </w:r>
    </w:p>
    <w:p w14:paraId="6E842F97"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Θα απαντήσει ο Υφυπουργ</w:t>
      </w:r>
      <w:r>
        <w:rPr>
          <w:rFonts w:eastAsia="Times New Roman" w:cs="Times New Roman"/>
          <w:szCs w:val="24"/>
        </w:rPr>
        <w:t xml:space="preserve">ός κ. Αναστάσιος Πετρόπουλος. </w:t>
      </w:r>
    </w:p>
    <w:p w14:paraId="6E842F98"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6E842F99" w14:textId="77777777" w:rsidR="00FC1CD6" w:rsidRDefault="008634FC">
      <w:pPr>
        <w:spacing w:line="600" w:lineRule="auto"/>
        <w:ind w:firstLine="567"/>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6E842F9A"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lastRenderedPageBreak/>
        <w:t xml:space="preserve">Κύριε Υπουργέ, όπως είναι γνωστό, στο τρίτο </w:t>
      </w:r>
      <w:r>
        <w:rPr>
          <w:rFonts w:eastAsia="Times New Roman" w:cs="Times New Roman"/>
          <w:szCs w:val="24"/>
        </w:rPr>
        <w:t>μ</w:t>
      </w:r>
      <w:r>
        <w:rPr>
          <w:rFonts w:eastAsia="Times New Roman" w:cs="Times New Roman"/>
          <w:szCs w:val="24"/>
        </w:rPr>
        <w:t>νημόνιο συμπεριελήφθη, δυστυχώς, η πρόταση να καταργηθεί το ΕΚΑΣ σταδιακά. Επειδή</w:t>
      </w:r>
      <w:r>
        <w:rPr>
          <w:rFonts w:eastAsia="Times New Roman" w:cs="Times New Roman"/>
          <w:szCs w:val="24"/>
        </w:rPr>
        <w:t xml:space="preserve"> πολλές φορές στην αιτιολόγηση ή στην απολογία γιατί καταργήθηκε έχετε αναφέρει κι εσείς αλλά και άλλα στελέχη της Κυβέρνησης ότι αυτό ήταν δεδομένο, γιατί ήταν απόφαση ή συμφωνία με την προηγούμενη </w:t>
      </w:r>
      <w:r>
        <w:rPr>
          <w:rFonts w:eastAsia="Times New Roman" w:cs="Times New Roman"/>
          <w:szCs w:val="24"/>
        </w:rPr>
        <w:t>κ</w:t>
      </w:r>
      <w:r>
        <w:rPr>
          <w:rFonts w:eastAsia="Times New Roman" w:cs="Times New Roman"/>
          <w:szCs w:val="24"/>
        </w:rPr>
        <w:t xml:space="preserve">υβέρνηση, θα σας καταθέσω το κείμενο που αναφέρεται στο </w:t>
      </w:r>
      <w:r>
        <w:rPr>
          <w:rFonts w:eastAsia="Times New Roman" w:cs="Times New Roman"/>
          <w:szCs w:val="24"/>
        </w:rPr>
        <w:t xml:space="preserve">τι πρότεινε η προηγούμενη </w:t>
      </w:r>
      <w:r>
        <w:rPr>
          <w:rFonts w:eastAsia="Times New Roman" w:cs="Times New Roman"/>
          <w:szCs w:val="24"/>
        </w:rPr>
        <w:t>κ</w:t>
      </w:r>
      <w:r>
        <w:rPr>
          <w:rFonts w:eastAsia="Times New Roman" w:cs="Times New Roman"/>
          <w:szCs w:val="24"/>
        </w:rPr>
        <w:t xml:space="preserve">υβέρνηση, που για το θέμα του ΕΚΑΣ σας λέω και προσωπικά ότι είχε υπάρξει η συμφωνία του επανασχεδιασμού, ούτως ώστε να μην υπάρχει αύξηση των δικαιούχων λόγω της μείωσης των εισοδημάτων. </w:t>
      </w:r>
    </w:p>
    <w:p w14:paraId="6E842F9B" w14:textId="77777777" w:rsidR="00FC1CD6" w:rsidRDefault="008634FC">
      <w:pPr>
        <w:spacing w:line="600" w:lineRule="auto"/>
        <w:ind w:firstLine="567"/>
        <w:jc w:val="both"/>
        <w:rPr>
          <w:rFonts w:eastAsia="Times New Roman" w:cs="Times New Roman"/>
          <w:szCs w:val="24"/>
        </w:rPr>
      </w:pPr>
      <w:r>
        <w:rPr>
          <w:rFonts w:eastAsia="Times New Roman" w:cs="Times New Roman"/>
          <w:szCs w:val="24"/>
        </w:rPr>
        <w:t>Καταθέτω, λοιπόν, για τα Πρακτικά και το</w:t>
      </w:r>
      <w:r>
        <w:rPr>
          <w:rFonts w:eastAsia="Times New Roman" w:cs="Times New Roman"/>
          <w:szCs w:val="24"/>
        </w:rPr>
        <w:t xml:space="preserve"> αγγλικό κείμενο και τη μετάφρασή του, προκειμένου να είναι ξεκάθαρο αυτό. </w:t>
      </w:r>
    </w:p>
    <w:p w14:paraId="6E842F9C" w14:textId="77777777" w:rsidR="00FC1CD6" w:rsidRDefault="008634FC">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Κεγκέρογλου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w:t>
      </w:r>
      <w:r>
        <w:rPr>
          <w:rFonts w:eastAsia="Times New Roman" w:cs="Times New Roman"/>
        </w:rPr>
        <w:t>ογραφίας και  Πρακτικών της Βουλής)</w:t>
      </w:r>
    </w:p>
    <w:p w14:paraId="6E842F9D" w14:textId="77777777" w:rsidR="00FC1CD6" w:rsidRDefault="008634FC">
      <w:pPr>
        <w:spacing w:line="600" w:lineRule="auto"/>
        <w:ind w:firstLine="720"/>
        <w:jc w:val="both"/>
        <w:rPr>
          <w:rFonts w:eastAsia="Times New Roman" w:cs="Times New Roman"/>
          <w:szCs w:val="24"/>
        </w:rPr>
      </w:pPr>
      <w:r>
        <w:rPr>
          <w:rFonts w:eastAsia="Times New Roman" w:cs="Times New Roman"/>
        </w:rPr>
        <w:t>Από εκεί και πέρα, συμφωνήθηκε, όπως συμφωνήθηκε, η σταδιακή κατάργηση του ΕΚΑΣ και τον πρώτο χρόνο προβλέπατε ότι γύρω στις ογδόντα χιλιάδες θα ήταν αυτοί οι οποίοι θα χάσουν το ΕΚΑΣ.</w:t>
      </w:r>
    </w:p>
    <w:p w14:paraId="6E842F9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Από ό,τι φαίνεται από τα στοιχεία τ</w:t>
      </w:r>
      <w:r>
        <w:rPr>
          <w:rFonts w:eastAsia="Times New Roman" w:cs="Times New Roman"/>
          <w:szCs w:val="24"/>
        </w:rPr>
        <w:t xml:space="preserve">α οποία </w:t>
      </w:r>
      <w:r>
        <w:rPr>
          <w:rFonts w:eastAsia="Times New Roman"/>
          <w:bCs/>
        </w:rPr>
        <w:t>έ</w:t>
      </w:r>
      <w:r>
        <w:rPr>
          <w:rFonts w:eastAsia="Times New Roman" w:cs="Times New Roman"/>
          <w:szCs w:val="24"/>
        </w:rPr>
        <w:t xml:space="preserve">χουν δοθεί στη δημοσιότητα, ο αριθμός </w:t>
      </w:r>
      <w:r>
        <w:rPr>
          <w:rFonts w:eastAsia="Times New Roman"/>
          <w:bCs/>
        </w:rPr>
        <w:t>έχει ανέβει</w:t>
      </w:r>
      <w:r>
        <w:rPr>
          <w:rFonts w:eastAsia="Times New Roman" w:cs="Times New Roman"/>
          <w:szCs w:val="24"/>
        </w:rPr>
        <w:t xml:space="preserve"> πάρα πολύ στην πρώτη εφαρμογή του νόμου, γύρω στις εκατόν είκοσι με εκατόν τριάντα χιλιάδες. Δεν μπορώ να υπολογίσω ακριβώς πόσοι </w:t>
      </w:r>
      <w:r>
        <w:rPr>
          <w:rFonts w:eastAsia="Times New Roman"/>
          <w:bCs/>
        </w:rPr>
        <w:t>είναι,</w:t>
      </w:r>
      <w:r>
        <w:rPr>
          <w:rFonts w:eastAsia="Times New Roman" w:cs="Times New Roman"/>
          <w:szCs w:val="24"/>
        </w:rPr>
        <w:t xml:space="preserve"> γιατί υπάρχει αυτή η διακύμανση στα στοιχεία που </w:t>
      </w:r>
      <w:r>
        <w:rPr>
          <w:rFonts w:eastAsia="Times New Roman"/>
          <w:bCs/>
        </w:rPr>
        <w:t>έ</w:t>
      </w:r>
      <w:r>
        <w:rPr>
          <w:rFonts w:eastAsia="Times New Roman" w:cs="Times New Roman"/>
          <w:szCs w:val="24"/>
        </w:rPr>
        <w:t>χουν δοθεί</w:t>
      </w:r>
      <w:r>
        <w:rPr>
          <w:rFonts w:eastAsia="Times New Roman" w:cs="Times New Roman"/>
          <w:szCs w:val="24"/>
        </w:rPr>
        <w:t xml:space="preserve"> στη δημοσιότητα. </w:t>
      </w:r>
    </w:p>
    <w:p w14:paraId="6E842F9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Αυτό το οποίο σας ερωτώ </w:t>
      </w:r>
      <w:r>
        <w:rPr>
          <w:rFonts w:eastAsia="Times New Roman"/>
          <w:bCs/>
        </w:rPr>
        <w:t>είναι</w:t>
      </w:r>
      <w:r>
        <w:rPr>
          <w:rFonts w:eastAsia="Times New Roman" w:cs="Times New Roman"/>
          <w:szCs w:val="24"/>
        </w:rPr>
        <w:t xml:space="preserve"> -πέρα από το γεγονός και την κριτική την οποία σας ασκούμε, γιατί αποδεχθήκατε αυτή την απόφαση, αυτή την πρόταση, την κατάργηση του ΕΚΑΣ, που αποτελούσε ένα </w:t>
      </w:r>
      <w:r>
        <w:rPr>
          <w:rFonts w:eastAsia="Times New Roman" w:cs="Times New Roman"/>
          <w:szCs w:val="24"/>
        </w:rPr>
        <w:lastRenderedPageBreak/>
        <w:t xml:space="preserve">στήριγμα για τους μικροσυνταξιούχους- τι </w:t>
      </w:r>
      <w:r>
        <w:rPr>
          <w:rFonts w:eastAsia="Times New Roman"/>
          <w:bCs/>
        </w:rPr>
        <w:t>είναι</w:t>
      </w:r>
      <w:r>
        <w:rPr>
          <w:rFonts w:eastAsia="Times New Roman" w:cs="Times New Roman"/>
          <w:szCs w:val="24"/>
        </w:rPr>
        <w:t xml:space="preserve"> αυ</w:t>
      </w:r>
      <w:r>
        <w:rPr>
          <w:rFonts w:eastAsia="Times New Roman" w:cs="Times New Roman"/>
          <w:szCs w:val="24"/>
        </w:rPr>
        <w:t xml:space="preserve">τό που σήμερα η </w:t>
      </w:r>
      <w:r>
        <w:rPr>
          <w:rFonts w:eastAsia="Times New Roman"/>
          <w:bCs/>
        </w:rPr>
        <w:t>Κυβέρνηση</w:t>
      </w:r>
      <w:r>
        <w:rPr>
          <w:rFonts w:eastAsia="Times New Roman" w:cs="Times New Roman"/>
          <w:szCs w:val="24"/>
        </w:rPr>
        <w:t xml:space="preserve"> σκέπτεται να κάνει, αν σκέφτεται να αναθεωρήσει αυτή την απόφαση, αν σκέφτεται να αντισταθμίσει αυτή την αρνητική εξέλιξη για τους οικονομικά αδύναμους πολίτες και πώς σκέφτεστε να θεραπεύσετε σε  κάθε περίπτωση και το ζήτημα του </w:t>
      </w:r>
      <w:r>
        <w:rPr>
          <w:rFonts w:eastAsia="Times New Roman" w:cs="Times New Roman"/>
          <w:szCs w:val="24"/>
        </w:rPr>
        <w:t xml:space="preserve">ότι από ογδόντα χιλιάδες αυξήθηκε σε εκατόν τριάντα χιλιάδες ο αριθμός των ατόμων που έχασαν για πρώτη χρονιά το ΕΚΑΣ. </w:t>
      </w:r>
    </w:p>
    <w:p w14:paraId="6E842FA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E842FA1" w14:textId="77777777" w:rsidR="00FC1CD6" w:rsidRDefault="008634F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 Κύριε Υπουργέ, έχετε τον λόγο. </w:t>
      </w:r>
    </w:p>
    <w:p w14:paraId="6E842FA2"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rPr>
        <w:t xml:space="preserve">Ευχαριστώ, κύριε Πρόεδρε. </w:t>
      </w:r>
    </w:p>
    <w:p w14:paraId="6E842FA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11 Ιουλίου 2015 η κυρία Γεννηματά έλεγε: «Έχετε εντολή για λύση. Έχετε χρέος να κινηθείτε γρήγορα, αποτελεσματικά και </w:t>
      </w:r>
      <w:r>
        <w:rPr>
          <w:rFonts w:eastAsia="Times New Roman" w:cs="Times New Roman"/>
        </w:rPr>
        <w:t>χωρίς</w:t>
      </w:r>
      <w:r>
        <w:rPr>
          <w:rFonts w:eastAsia="Times New Roman" w:cs="Times New Roman"/>
          <w:szCs w:val="24"/>
        </w:rPr>
        <w:t xml:space="preserve"> άλλη καθυστέρηση</w:t>
      </w:r>
      <w:r>
        <w:rPr>
          <w:rFonts w:eastAsia="Times New Roman" w:cs="Times New Roman"/>
          <w:szCs w:val="24"/>
        </w:rPr>
        <w:t xml:space="preserve"> και δισταγμούς. Το </w:t>
      </w:r>
      <w:r>
        <w:rPr>
          <w:rFonts w:eastAsia="Times New Roman" w:cs="Times New Roman"/>
          <w:szCs w:val="24"/>
          <w:lang w:val="en-US"/>
        </w:rPr>
        <w:t>Eurogroup</w:t>
      </w:r>
      <w:r>
        <w:rPr>
          <w:rFonts w:eastAsia="Times New Roman" w:cs="Times New Roman"/>
          <w:szCs w:val="24"/>
        </w:rPr>
        <w:t xml:space="preserve"> δεν πρέπει να ολοκληρωθεί άδοξα και μοιραία για τη χώρα, </w:t>
      </w:r>
      <w:r>
        <w:rPr>
          <w:rFonts w:eastAsia="Times New Roman" w:cs="Times New Roman"/>
        </w:rPr>
        <w:t>χωρίς</w:t>
      </w:r>
      <w:r>
        <w:rPr>
          <w:rFonts w:eastAsia="Times New Roman" w:cs="Times New Roman"/>
          <w:szCs w:val="24"/>
        </w:rPr>
        <w:t xml:space="preserve"> συμφωνία». </w:t>
      </w:r>
    </w:p>
    <w:p w14:paraId="6E842FA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Και εσείς ο ίδιος, κύριε Κεγκέρογλου, λέγατε: «Τι σημαίνει το </w:t>
      </w:r>
      <w:r>
        <w:rPr>
          <w:rFonts w:eastAsia="Times New Roman" w:cs="Times New Roman"/>
          <w:szCs w:val="24"/>
        </w:rPr>
        <w:t>«όχι»</w:t>
      </w:r>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ημοψηφίσματος; </w:t>
      </w:r>
      <w:r>
        <w:rPr>
          <w:rFonts w:eastAsia="Times New Roman" w:cs="Times New Roman"/>
          <w:szCs w:val="24"/>
        </w:rPr>
        <w:t>«</w:t>
      </w:r>
      <w:r>
        <w:rPr>
          <w:rFonts w:eastAsia="Times New Roman" w:cs="Times New Roman"/>
          <w:szCs w:val="24"/>
        </w:rPr>
        <w:t>Ν</w:t>
      </w:r>
      <w:r>
        <w:rPr>
          <w:rFonts w:eastAsia="Times New Roman" w:cs="Times New Roman"/>
          <w:szCs w:val="24"/>
        </w:rPr>
        <w:t>αι»</w:t>
      </w:r>
      <w:r>
        <w:rPr>
          <w:rFonts w:eastAsia="Times New Roman" w:cs="Times New Roman"/>
          <w:szCs w:val="24"/>
        </w:rPr>
        <w:t xml:space="preserve"> στην έξοδο από την </w:t>
      </w:r>
      <w:r>
        <w:rPr>
          <w:rFonts w:eastAsia="Times New Roman" w:cs="Times New Roman"/>
          <w:szCs w:val="24"/>
        </w:rPr>
        <w:t>Ε</w:t>
      </w:r>
      <w:r>
        <w:rPr>
          <w:rFonts w:eastAsia="Times New Roman" w:cs="Times New Roman"/>
          <w:szCs w:val="24"/>
        </w:rPr>
        <w:t>υρωζώνη ή μήπως κάτι περισσότερο, όπω</w:t>
      </w:r>
      <w:r>
        <w:rPr>
          <w:rFonts w:eastAsia="Times New Roman" w:cs="Times New Roman"/>
          <w:szCs w:val="24"/>
        </w:rPr>
        <w:t xml:space="preserve">ς έξοδο από την Ευρωπαϊκή Ένωση;». </w:t>
      </w:r>
    </w:p>
    <w:p w14:paraId="6E842FA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Θυμάστε όλοι ότι οι σχετικές </w:t>
      </w:r>
      <w:r>
        <w:rPr>
          <w:rFonts w:eastAsia="Times New Roman" w:cs="Times New Roman"/>
        </w:rPr>
        <w:t>διατάξεις</w:t>
      </w:r>
      <w:r>
        <w:rPr>
          <w:rFonts w:eastAsia="Times New Roman" w:cs="Times New Roman"/>
          <w:szCs w:val="24"/>
        </w:rPr>
        <w:t xml:space="preserve"> για το ΕΚΑΣ ψηφίστηκαν με παρότρυνση τέτοιας έντασης από την πλευρά σας και ψηφίστηκε και από εσάς. Συνεπώς, οι </w:t>
      </w:r>
      <w:r>
        <w:rPr>
          <w:rFonts w:eastAsia="Times New Roman" w:cs="Times New Roman"/>
        </w:rPr>
        <w:t>διατάξεις</w:t>
      </w:r>
      <w:r>
        <w:rPr>
          <w:rFonts w:eastAsia="Times New Roman" w:cs="Times New Roman"/>
          <w:szCs w:val="24"/>
        </w:rPr>
        <w:t xml:space="preserve"> αυτές γνωρίζετε ότι ήταν υπό τη δική σας πίεση δεδομένες και δεν έχει νόημα να αναρωτιέστε τώρα τι σημαίνει αυτό. </w:t>
      </w:r>
      <w:r>
        <w:rPr>
          <w:rFonts w:eastAsia="Times New Roman"/>
          <w:bCs/>
        </w:rPr>
        <w:t>Είναι</w:t>
      </w:r>
      <w:r>
        <w:rPr>
          <w:rFonts w:eastAsia="Times New Roman" w:cs="Times New Roman"/>
          <w:szCs w:val="24"/>
        </w:rPr>
        <w:t xml:space="preserve"> ό,τι λέγατε, πως μπροστά στον κίνδυνο της απομάκρυνσης της χώρας από την Ευρωπαϊκή Ένωση έπρεπε εμείς, ως </w:t>
      </w:r>
      <w:r>
        <w:rPr>
          <w:rFonts w:eastAsia="Times New Roman"/>
          <w:bCs/>
        </w:rPr>
        <w:t>Κυβέρνηση,</w:t>
      </w:r>
      <w:r>
        <w:rPr>
          <w:rFonts w:eastAsia="Times New Roman" w:cs="Times New Roman"/>
          <w:szCs w:val="24"/>
        </w:rPr>
        <w:t xml:space="preserve"> να συμφωνήσουμε. </w:t>
      </w:r>
    </w:p>
    <w:p w14:paraId="6E842FA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Το ΕΚΑΣ θεσμοθετήθηκε το 1996, πράγματι, και προέβλεπε κατά την περίοδο εκείνη, που ήταν το μέσο εισόδημα του πληθυσμού περίπου 5.208 ευρώ το έτος, </w:t>
      </w:r>
      <w:r>
        <w:rPr>
          <w:rFonts w:eastAsia="Times New Roman" w:cs="Times New Roman"/>
        </w:rPr>
        <w:t>δηλαδή</w:t>
      </w:r>
      <w:r>
        <w:rPr>
          <w:rFonts w:eastAsia="Times New Roman" w:cs="Times New Roman"/>
          <w:szCs w:val="24"/>
        </w:rPr>
        <w:t xml:space="preserve"> περίπου 434 ευρώ τον μήνα, να καλύπτεται η μεγάλη απόκλιση που υπήρχε σε σχέση με τα εισοδήματα των α</w:t>
      </w:r>
      <w:r>
        <w:rPr>
          <w:rFonts w:eastAsia="Times New Roman" w:cs="Times New Roman"/>
          <w:szCs w:val="24"/>
        </w:rPr>
        <w:t xml:space="preserve">τόμων άνω των 65, των συνταξιούχων, που ήταν μόλις 3.923 ευρώ το έτος τότε, </w:t>
      </w:r>
      <w:r>
        <w:rPr>
          <w:rFonts w:eastAsia="Times New Roman" w:cs="Times New Roman"/>
        </w:rPr>
        <w:t>δηλαδή</w:t>
      </w:r>
      <w:r>
        <w:rPr>
          <w:rFonts w:eastAsia="Times New Roman" w:cs="Times New Roman"/>
          <w:szCs w:val="24"/>
        </w:rPr>
        <w:t xml:space="preserve"> 324 ευρώ τον μήνα. Αυτή τη στιγμή κλείσαμε με περίπου 663 ευρώ, που </w:t>
      </w:r>
      <w:r>
        <w:rPr>
          <w:rFonts w:eastAsia="Times New Roman"/>
          <w:bCs/>
        </w:rPr>
        <w:t>είναι</w:t>
      </w:r>
      <w:r>
        <w:rPr>
          <w:rFonts w:eastAsia="Times New Roman" w:cs="Times New Roman"/>
          <w:szCs w:val="24"/>
        </w:rPr>
        <w:t xml:space="preserve"> το ύψος του ΕΚΑΣ, αυτή την ψαλίδα με έναν τρόπο που προέβλεπε ο ίδιος ο νόμος του 1996 ότι θα έπρεπ</w:t>
      </w:r>
      <w:r>
        <w:rPr>
          <w:rFonts w:eastAsia="Times New Roman" w:cs="Times New Roman"/>
          <w:szCs w:val="24"/>
        </w:rPr>
        <w:t xml:space="preserve">ε να τηρείται. </w:t>
      </w:r>
    </w:p>
    <w:p w14:paraId="6E842FA7" w14:textId="77777777" w:rsidR="00FC1CD6" w:rsidRDefault="008634FC">
      <w:pPr>
        <w:spacing w:line="600" w:lineRule="auto"/>
        <w:ind w:firstLine="720"/>
        <w:jc w:val="both"/>
        <w:rPr>
          <w:rFonts w:eastAsia="Times New Roman" w:cs="Times New Roman"/>
        </w:rPr>
      </w:pPr>
      <w:r>
        <w:rPr>
          <w:rFonts w:eastAsia="Times New Roman" w:cs="Times New Roman"/>
          <w:szCs w:val="24"/>
        </w:rPr>
        <w:t xml:space="preserve">Επομένως, πρέπει να πάρουμε υπ’ όψιν μας και το </w:t>
      </w:r>
      <w:r>
        <w:rPr>
          <w:rFonts w:eastAsia="Times New Roman" w:cs="Times New Roman"/>
          <w:szCs w:val="24"/>
          <w:lang w:val="en-US"/>
        </w:rPr>
        <w:t>mail</w:t>
      </w:r>
      <w:r>
        <w:rPr>
          <w:rFonts w:eastAsia="Times New Roman" w:cs="Times New Roman"/>
          <w:szCs w:val="24"/>
        </w:rPr>
        <w:t xml:space="preserve"> Χαρδούβελη, που είχε σταλεί τότε με δέσμευση του ΠΑΣΟΚ και της </w:t>
      </w:r>
      <w:r>
        <w:rPr>
          <w:rFonts w:eastAsia="Times New Roman" w:cs="Times New Roman"/>
        </w:rPr>
        <w:t xml:space="preserve">Νέας Δημοκρατίας, σύμφωνα με το οποίο η </w:t>
      </w:r>
      <w:r>
        <w:rPr>
          <w:rFonts w:eastAsia="Times New Roman"/>
          <w:bCs/>
        </w:rPr>
        <w:t>Κυβέρνηση</w:t>
      </w:r>
      <w:r>
        <w:rPr>
          <w:rFonts w:eastAsia="Times New Roman" w:cs="Times New Roman"/>
        </w:rPr>
        <w:t xml:space="preserve"> δεσμεύεται να επανασχεδιάσει το ΕΚΑΣ, λαμβάνοντας υπ’ όψιν την συνολική οι</w:t>
      </w:r>
      <w:r>
        <w:rPr>
          <w:rFonts w:eastAsia="Times New Roman" w:cs="Times New Roman"/>
        </w:rPr>
        <w:t xml:space="preserve">κονομική και περιουσιακή κατάσταση του συνταξιούχου και να λάβουμε υπ’ όψιν εκείνες τις παραδοχές του νόμου του 1996, ο οποίος αντικειμενικά οδηγούσε σε εκ των προτέρων δέσμευση ότι αυτό το ΕΚΑΣ θα καταργηθεί. Αντικειμενικά. </w:t>
      </w:r>
    </w:p>
    <w:p w14:paraId="6E842FA8" w14:textId="77777777" w:rsidR="00FC1CD6" w:rsidRDefault="008634FC">
      <w:pPr>
        <w:spacing w:line="600" w:lineRule="auto"/>
        <w:ind w:firstLine="720"/>
        <w:jc w:val="both"/>
        <w:rPr>
          <w:rFonts w:eastAsia="Times New Roman" w:cs="Times New Roman"/>
        </w:rPr>
      </w:pPr>
      <w:r>
        <w:rPr>
          <w:rFonts w:eastAsia="Times New Roman" w:cs="Times New Roman"/>
        </w:rPr>
        <w:lastRenderedPageBreak/>
        <w:t>Επομένως, κύριε Κεγκέρογλου, τ</w:t>
      </w:r>
      <w:r>
        <w:rPr>
          <w:rFonts w:eastAsia="Times New Roman" w:cs="Times New Roman"/>
        </w:rPr>
        <w:t xml:space="preserve">α θέματα </w:t>
      </w:r>
      <w:r>
        <w:rPr>
          <w:rFonts w:eastAsia="Times New Roman"/>
          <w:bCs/>
        </w:rPr>
        <w:t>είναι</w:t>
      </w:r>
      <w:r>
        <w:rPr>
          <w:rFonts w:eastAsia="Times New Roman" w:cs="Times New Roman"/>
        </w:rPr>
        <w:t xml:space="preserve"> πολύ πιο διαφορετικά από ό,τι τα εμφανίζετε. Εμείς δεν είμαστε ικανοποιημένοι ούτε δηλώσαμε ικανοποίηση για την απώλεια εισοδημάτων για τους μικροσυνταξιούχους. Εκείνο που είπα και εγώ προσωπικά στην πρώτη </w:t>
      </w:r>
      <w:r>
        <w:rPr>
          <w:rFonts w:eastAsia="Times New Roman"/>
        </w:rPr>
        <w:t>συζήτηση</w:t>
      </w:r>
      <w:r>
        <w:rPr>
          <w:rFonts w:eastAsia="Times New Roman" w:cs="Times New Roman"/>
        </w:rPr>
        <w:t xml:space="preserve"> ήταν ότι θα έπρεπε να ενισ</w:t>
      </w:r>
      <w:r>
        <w:rPr>
          <w:rFonts w:eastAsia="Times New Roman" w:cs="Times New Roman"/>
        </w:rPr>
        <w:t xml:space="preserve">χυθούν οι κατώτερες συντάξεις, αντί να δίνεται ένα επίδομα προνοιακού χαρακτήρα. Αυτό το πράγμα οφείλουμε να το αντιμετωπίσουμε. </w:t>
      </w:r>
    </w:p>
    <w:p w14:paraId="6E842FA9" w14:textId="77777777" w:rsidR="00FC1CD6" w:rsidRDefault="008634F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σας λέω ότι το </w:t>
      </w:r>
      <w:r>
        <w:rPr>
          <w:rFonts w:eastAsia="Times New Roman" w:cs="Times New Roman"/>
          <w:lang w:val="en-US"/>
        </w:rPr>
        <w:t>e</w:t>
      </w:r>
      <w:r>
        <w:rPr>
          <w:rFonts w:eastAsia="Times New Roman" w:cs="Times New Roman"/>
        </w:rPr>
        <w:t xml:space="preserve"> - </w:t>
      </w:r>
      <w:r>
        <w:rPr>
          <w:rFonts w:eastAsia="Times New Roman" w:cs="Times New Roman"/>
          <w:lang w:val="en-US"/>
        </w:rPr>
        <w:t>mail</w:t>
      </w:r>
      <w:r>
        <w:rPr>
          <w:rFonts w:eastAsia="Times New Roman" w:cs="Times New Roman"/>
        </w:rPr>
        <w:t xml:space="preserve"> Χαρδούβελη, το οποίο πολλές φορές επικαλείστε όλοι σας, από την πλευρά τη δική σας εννοώ, αύξανε σε είκοσι έτη τα ελάχιστα όρια για θεμελίωση συνταξιοδοτικού δικαιώματος και από τεσσερισήμισι χιλιάδες ένσημα τα ανέβαζε σε έξι χιλιάδες ένσημα. </w:t>
      </w:r>
    </w:p>
    <w:p w14:paraId="6E842FAA" w14:textId="77777777" w:rsidR="00FC1CD6" w:rsidRDefault="008634FC">
      <w:pPr>
        <w:spacing w:line="600" w:lineRule="auto"/>
        <w:ind w:firstLine="720"/>
        <w:jc w:val="both"/>
        <w:rPr>
          <w:rFonts w:eastAsia="Times New Roman" w:cs="Times New Roman"/>
          <w:szCs w:val="24"/>
        </w:rPr>
      </w:pPr>
      <w:r>
        <w:rPr>
          <w:rFonts w:eastAsia="Times New Roman" w:cs="Times New Roman"/>
        </w:rPr>
        <w:t>Επομένως, α</w:t>
      </w:r>
      <w:r>
        <w:rPr>
          <w:rFonts w:eastAsia="Times New Roman" w:cs="Times New Roman"/>
        </w:rPr>
        <w:t xml:space="preserve">ν πάρουμε υπ’ όψιν μας και τη δέσμευση ότι θα ήταν 4,5% το πλεόνασμα το 2016, αντιλαμβάνεστε -και το ξέρετε βέβαια πολύ καλά, αλλά να το ακούει και ο ελληνικός λαός- ότι τα μέτρα </w:t>
      </w:r>
      <w:r>
        <w:rPr>
          <w:rFonts w:eastAsia="Times New Roman" w:cs="Times New Roman"/>
        </w:rPr>
        <w:lastRenderedPageBreak/>
        <w:t>που θα λαμβάνονταν σήμερα θα ήταν δραματικά και αδύνατον να αντιμετωπιστούν μ</w:t>
      </w:r>
      <w:r>
        <w:rPr>
          <w:rFonts w:eastAsia="Times New Roman" w:cs="Times New Roman"/>
        </w:rPr>
        <w:t xml:space="preserve">ε τον τρόπο που εμείς θα τα αντιμετωπίσουμε, όπως θα πω και στη συνέχεια. </w:t>
      </w:r>
    </w:p>
    <w:p w14:paraId="6E842FA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6E842FA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6E842FA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Εάν πράγματι δεν υπήρχε η τραγελαφική, υποτιθέμενη διαπραγμά</w:t>
      </w:r>
      <w:r>
        <w:rPr>
          <w:rFonts w:eastAsia="Times New Roman" w:cs="Times New Roman"/>
          <w:szCs w:val="24"/>
        </w:rPr>
        <w:t xml:space="preserve">τευση του πρώτου εξαμήνου, εάν δεν υπήρχε αυτή η τακτική που οδήγησε τη χώρα στο χείλος του γκρεμού, εάν συνεχίζατε από εκεί που σταμάτησε το </w:t>
      </w:r>
      <w:r>
        <w:rPr>
          <w:rFonts w:eastAsia="Times New Roman" w:cs="Times New Roman"/>
          <w:szCs w:val="24"/>
          <w:lang w:val="en-US"/>
        </w:rPr>
        <w:t>e</w:t>
      </w:r>
      <w:r w:rsidRPr="0050156F">
        <w:rPr>
          <w:rFonts w:eastAsia="Times New Roman" w:cs="Times New Roman"/>
          <w:szCs w:val="24"/>
        </w:rPr>
        <w:t xml:space="preserve"> -</w:t>
      </w:r>
      <w:r w:rsidRPr="0050156F">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 xml:space="preserve"> Χαρδούβελη, το οποίο θα σας το δώσω, για να μην διαβάζετε από τον Μπαξεβάνη και από κάτι άλλους, αλλά να </w:t>
      </w:r>
      <w:r>
        <w:rPr>
          <w:rFonts w:eastAsia="Times New Roman" w:cs="Times New Roman"/>
          <w:szCs w:val="24"/>
        </w:rPr>
        <w:t xml:space="preserve">διαβάσετε το πραγματικό, πράγματι δεν θα αναγκαζόταν η χώρα και εσείς να προβείτε σε τέτοιες αποφάσεις, οι οποίες είναι κοινωνικά ανάλγητες και σε κάθε περίπτωση, δεν δικαιολογούνται. Άρα, δεν μπορεί να υπάρξει δικαιολογία η οποία να ανάγεται </w:t>
      </w:r>
      <w:r>
        <w:rPr>
          <w:rFonts w:eastAsia="Times New Roman" w:cs="Times New Roman"/>
          <w:szCs w:val="24"/>
        </w:rPr>
        <w:lastRenderedPageBreak/>
        <w:t>πριν το πρώτο</w:t>
      </w:r>
      <w:r>
        <w:rPr>
          <w:rFonts w:eastAsia="Times New Roman" w:cs="Times New Roman"/>
          <w:szCs w:val="24"/>
        </w:rPr>
        <w:t xml:space="preserve"> εξάμηνο του 2015. Κα</w:t>
      </w:r>
      <w:r>
        <w:rPr>
          <w:rFonts w:eastAsia="Times New Roman" w:cs="Times New Roman"/>
          <w:szCs w:val="24"/>
        </w:rPr>
        <w:t>μ</w:t>
      </w:r>
      <w:r>
        <w:rPr>
          <w:rFonts w:eastAsia="Times New Roman" w:cs="Times New Roman"/>
          <w:szCs w:val="24"/>
        </w:rPr>
        <w:t xml:space="preserve">μία δικαιολογία. Διότι ο Πρωθυπουργός και μετά το πρώτο εξάμηνο είχε πει ότι δεν καταργείται το ΕΚΑΣ. </w:t>
      </w:r>
    </w:p>
    <w:p w14:paraId="6E842FA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Άσε, που σ’ εκείνον τον δύσμοιρο τον συνταξιούχο, όταν συναντήθηκε τον Δεκέμβρη του 2014, ο οποίος άνθρωπος είχε υποστεί περικοπές </w:t>
      </w:r>
      <w:r>
        <w:rPr>
          <w:rFonts w:eastAsia="Times New Roman" w:cs="Times New Roman"/>
          <w:szCs w:val="24"/>
        </w:rPr>
        <w:t>και του είχε πει «σαράντα χρόνια δουλεύω στο ΙΚΑ, μου τα κόψανε, και τώρα θα πληρώσουμε και επίδομα αλληλεγγύης» -παράπονο από έναν άνθρωπο που ήταν σαράντα χρόνια στη δουλειά- είπε ο Αρχηγός της τότε Αξιωματικής Αντιπολίτευσης κ. Τσίπρας: «Τώρα, με το περ</w:t>
      </w:r>
      <w:r>
        <w:rPr>
          <w:rFonts w:eastAsia="Times New Roman" w:cs="Times New Roman"/>
          <w:szCs w:val="24"/>
        </w:rPr>
        <w:t xml:space="preserve">ίφημο </w:t>
      </w:r>
      <w:r>
        <w:rPr>
          <w:rFonts w:eastAsia="Times New Roman" w:cs="Times New Roman"/>
          <w:szCs w:val="24"/>
          <w:lang w:val="en-US"/>
        </w:rPr>
        <w:t>e</w:t>
      </w:r>
      <w:r>
        <w:rPr>
          <w:rFonts w:eastAsia="Times New Roman" w:cs="Times New Roman"/>
          <w:szCs w:val="24"/>
        </w:rPr>
        <w:t xml:space="preserve"> - </w:t>
      </w:r>
      <w:r>
        <w:rPr>
          <w:rFonts w:eastAsia="Times New Roman" w:cs="Times New Roman"/>
          <w:szCs w:val="24"/>
          <w:lang w:val="en-US"/>
        </w:rPr>
        <w:t>mail</w:t>
      </w:r>
      <w:r>
        <w:rPr>
          <w:rFonts w:eastAsia="Times New Roman" w:cs="Times New Roman"/>
          <w:szCs w:val="24"/>
        </w:rPr>
        <w:t xml:space="preserve"> Χαρδούβελη θα σου κόψουν και το ΕΚΑΣ. Να το έχεις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σου». Και ο συνταξιούχος είπε: «Και τι πρέπει να κάνουμε, Πρόεδρε;». «Μα, να σηκώσετε κεφάλι». Και ο συνταξιούχος της προάλλες δήλωνε: «Σηκώσαμε κεφάλι και ψηφίσαμε ΣΥΡΙΖΑ και μας έκ</w:t>
      </w:r>
      <w:r>
        <w:rPr>
          <w:rFonts w:eastAsia="Times New Roman" w:cs="Times New Roman"/>
          <w:szCs w:val="24"/>
        </w:rPr>
        <w:t xml:space="preserve">οψε το κεφάλι! Μας έκοψε το ΕΚΑΣ». </w:t>
      </w:r>
    </w:p>
    <w:p w14:paraId="6E842FA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Δυστυχώς, αυτή είναι η πραγματικότητα. Δεν υπάρχει δικαιολογία σε αυτό. Πρέπει να καταλάβετε ότι, σε κάθε περίπτωση, είναι δική σας απόφαση. Εμείς ψηφίσαμε τη δανειακή σύμβαση της χώρας και δεν ψηφίσαμε κανένα από τα μέτ</w:t>
      </w:r>
      <w:r>
        <w:rPr>
          <w:rFonts w:eastAsia="Times New Roman" w:cs="Times New Roman"/>
          <w:szCs w:val="24"/>
        </w:rPr>
        <w:t>ρα της κάκιστης συμφωνίας που έφερε ο κ. Τσίπρας. Του είπαμε να φέρει συμφωνία, αλλά δεν δεχόμαστε κάκιστη συμφωνία. Του είπαμε να φέρει συμφωνία παραγωγής της χώρας, αλλά όχι με αρνητικούς όρους. Η δεκαεπτάωρη διαπραγμάτευση δεν ήταν τίποτε άλλο, φαίνεται</w:t>
      </w:r>
      <w:r>
        <w:rPr>
          <w:rFonts w:eastAsia="Times New Roman" w:cs="Times New Roman"/>
          <w:szCs w:val="24"/>
        </w:rPr>
        <w:t xml:space="preserve">, παρά δεκαεπτά ώρες υπογραφές σε ό,τι του προτείνανε. Εκτός εάν υπήρχαν και ελληνικές προτάσεις που είχαν τέτοιο χαρακτήρα. Αυτό δεν το έχουμε διαπιστώσει ακόμη. </w:t>
      </w:r>
    </w:p>
    <w:p w14:paraId="6E842FB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κάθε περίπτωση, τον Δεκέμβρη του 2015 ο Πρωθυπουργός λέει ότι το ΕΚΑΣ δεν θα κοπεί. Έχω ε</w:t>
      </w:r>
      <w:r>
        <w:rPr>
          <w:rFonts w:eastAsia="Times New Roman" w:cs="Times New Roman"/>
          <w:szCs w:val="24"/>
        </w:rPr>
        <w:t>δώ τις δηλώσεις του. «Καμ</w:t>
      </w:r>
      <w:r>
        <w:rPr>
          <w:rFonts w:eastAsia="Times New Roman" w:cs="Times New Roman"/>
          <w:szCs w:val="24"/>
        </w:rPr>
        <w:t>μ</w:t>
      </w:r>
      <w:r>
        <w:rPr>
          <w:rFonts w:eastAsia="Times New Roman" w:cs="Times New Roman"/>
          <w:szCs w:val="24"/>
        </w:rPr>
        <w:t>ία περικοπή σε καμ</w:t>
      </w:r>
      <w:r>
        <w:rPr>
          <w:rFonts w:eastAsia="Times New Roman" w:cs="Times New Roman"/>
          <w:szCs w:val="24"/>
        </w:rPr>
        <w:t>μ</w:t>
      </w:r>
      <w:r>
        <w:rPr>
          <w:rFonts w:eastAsia="Times New Roman" w:cs="Times New Roman"/>
          <w:szCs w:val="24"/>
        </w:rPr>
        <w:t xml:space="preserve">ία σύνταξη…», αυτό το δήλωσε στις 7 Δεκεμβρίου 2015, «…αλλά ούτε το ΕΚΑΣ θα κοπεί. Θα συνεχιστεί και θα δίνεται ακόμη για μια τριετία, με άλλον τρόπο». Αυτές οι δηλώσεις του Πρωθυπουργού είναι μετά τη Συμφωνία. </w:t>
      </w:r>
      <w:r>
        <w:rPr>
          <w:rFonts w:eastAsia="Times New Roman" w:cs="Times New Roman"/>
          <w:szCs w:val="24"/>
        </w:rPr>
        <w:t xml:space="preserve">Είναι στη διάθεσή σας. </w:t>
      </w:r>
    </w:p>
    <w:p w14:paraId="6E842FB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αυτό το οποίο είπατε για τα 663 και τα 665 ευρώ, ότι αυτός που έχει σύνταξη 663 ευρώ παίρνει το ΕΚΑΣ, ενώ αυτός που έχει 665 ευρώ σύνταξη δεν το παίρνει και άρα, πρέπει να κόψουμε το ΕΚΑΣ για όλους -το είπατε προχθές στον </w:t>
      </w:r>
      <w:r>
        <w:rPr>
          <w:rFonts w:eastAsia="Times New Roman" w:cs="Times New Roman"/>
          <w:szCs w:val="24"/>
        </w:rPr>
        <w:t>κ. Κατσώτη κι ότι φταίνε οι οικοδόμοι- δεν είναι σοβαρό. Εκτός εάν θέλετε να δικαιολογήσετε το γιατί δεν δώσατε στους μικροσυνταξιούχους την 13</w:t>
      </w:r>
      <w:r>
        <w:rPr>
          <w:rFonts w:eastAsia="Times New Roman" w:cs="Times New Roman"/>
          <w:szCs w:val="24"/>
          <w:vertAlign w:val="superscript"/>
        </w:rPr>
        <w:t>η</w:t>
      </w:r>
      <w:r>
        <w:rPr>
          <w:rFonts w:eastAsia="Times New Roman" w:cs="Times New Roman"/>
          <w:szCs w:val="24"/>
        </w:rPr>
        <w:t xml:space="preserve"> σύνταξη. Διότι σε αυτούς με σύνταξη από 700 ευρώ και κάτω θα δινόταν. Αυτός που είχε σύνταξη 701 ευρώ πράγματι </w:t>
      </w:r>
      <w:r>
        <w:rPr>
          <w:rFonts w:eastAsia="Times New Roman" w:cs="Times New Roman"/>
          <w:szCs w:val="24"/>
        </w:rPr>
        <w:t xml:space="preserve">δεν θα έπαιρνε. Και λέτε «προκειμένου να αδικήσουμε τους παραπάνω, δεν δίνουμε και στους παρακάτω». Δεν ξέρω τι λογική είναι αυτή. </w:t>
      </w:r>
    </w:p>
    <w:p w14:paraId="6E842FB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Να πούμε, όμως, συγκεκριμένα πράγματα που ενδιαφέρουν τον κόσμο. Έχετε σκοπό με κάποια αντίρροπα μέτρα να στηρίξετε τους μικ</w:t>
      </w:r>
      <w:r>
        <w:rPr>
          <w:rFonts w:eastAsia="Times New Roman" w:cs="Times New Roman"/>
          <w:szCs w:val="24"/>
        </w:rPr>
        <w:t>ροσυνταξιούχους, ούτως ώστε την απώλεια την οποία έχουν να την αναπληρώσουν; Ένα ζευγάρι που παίρνει 460 ευρώ, ο σύζυγος και η σύζυγος, έπαιρνε ΕΚΑΣ. Έπαιρνε 5.520 ευρώ τον χρόνο. Ό,τι και να πείτε περί αδικίας, αυτό το 5.520 το κόψατε. Τι μέτρα συγκεκριμέ</w:t>
      </w:r>
      <w:r>
        <w:rPr>
          <w:rFonts w:eastAsia="Times New Roman" w:cs="Times New Roman"/>
          <w:szCs w:val="24"/>
        </w:rPr>
        <w:t xml:space="preserve">να έχετε σκοπό να πάρετε, ούτως ώστε να αναπληρωθεί; Αυτό είναι το ένα ερώτημα. </w:t>
      </w:r>
    </w:p>
    <w:p w14:paraId="6E842FB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Το άλλο ερώτημα είναι: Όσον αφορά αυτό που σας ξέφυγε, το 80.000 που έγινε 130.000 και δεν είναι μέσα στο «κακό» </w:t>
      </w:r>
      <w:r>
        <w:rPr>
          <w:rFonts w:eastAsia="Times New Roman" w:cs="Times New Roman"/>
          <w:szCs w:val="24"/>
        </w:rPr>
        <w:t>μ</w:t>
      </w:r>
      <w:r>
        <w:rPr>
          <w:rFonts w:eastAsia="Times New Roman" w:cs="Times New Roman"/>
          <w:szCs w:val="24"/>
        </w:rPr>
        <w:t>νημόνιο, που το ψήφισαν όλα τα «κακά» κόμματα, έχετε σκοπό το</w:t>
      </w:r>
      <w:r>
        <w:rPr>
          <w:rFonts w:eastAsia="Times New Roman" w:cs="Times New Roman"/>
          <w:szCs w:val="24"/>
        </w:rPr>
        <w:t xml:space="preserve">υς 50.000 να τους αποκαταστήσετε, τουλάχιστον για τη μια χρονιά; Μια χρονιά είναι, ολόκληρη. Θα τους αποκαταστήσετε; Αυτό είναι το δεύτερο ερώτημα. </w:t>
      </w:r>
    </w:p>
    <w:p w14:paraId="6E842FB4"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Το τι μπορεί να σημαίνει οτιδήποτε άλλο έχει να κάνει με το συνταξιοδοτικό, που εάν το κάναμε έτσι θα γινότ</w:t>
      </w:r>
      <w:r>
        <w:rPr>
          <w:rFonts w:eastAsia="Times New Roman" w:cs="Times New Roman"/>
          <w:szCs w:val="24"/>
        </w:rPr>
        <w:t>αν αλλιώς και εάν τα τεσσερισήμισι γίνονταν έξι, να το αφήσουμε. Τα δύο συγκεκριμένα ερωτήματα νομίζω ότι θα μας βοηθήσουν στο να ενημερωθούν και οι άνθρωποι που έχουν την απώλεια του ΕΚΑΣ. Ό,τι και εάν λέμε και εγώ και εσείς, αυτοί οι άνθρωποι είναι που έ</w:t>
      </w:r>
      <w:r>
        <w:rPr>
          <w:rFonts w:eastAsia="Times New Roman" w:cs="Times New Roman"/>
          <w:szCs w:val="24"/>
        </w:rPr>
        <w:t xml:space="preserve">χουν την απώλεια και περιμένουν να ακούσουν μια θετική κουβέντα από εσάς. </w:t>
      </w:r>
    </w:p>
    <w:p w14:paraId="6E842FB5"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842FB6" w14:textId="77777777" w:rsidR="00FC1CD6" w:rsidRDefault="008634FC">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Κεγκέρογλου  καταθέτει για τα Πρακτικά τα προαναφερθέντα έγγραφα, τα οποία βρίσκονται στο </w:t>
      </w:r>
      <w:r>
        <w:rPr>
          <w:rFonts w:eastAsia="Times New Roman" w:cs="Times New Roman"/>
        </w:rPr>
        <w:t>α</w:t>
      </w:r>
      <w:r>
        <w:rPr>
          <w:rFonts w:eastAsia="Times New Roman" w:cs="Times New Roman"/>
        </w:rPr>
        <w:t xml:space="preserve">ρχείο του Τμήματος Γραμματείας της </w:t>
      </w:r>
      <w:r>
        <w:rPr>
          <w:rFonts w:eastAsia="Times New Roman" w:cs="Times New Roman"/>
        </w:rPr>
        <w:t>Διεύθυνσης Στενογραφίας και  Πρακτικών της Βουλής)</w:t>
      </w:r>
    </w:p>
    <w:p w14:paraId="6E842FB7" w14:textId="77777777" w:rsidR="00FC1CD6" w:rsidRDefault="008634FC">
      <w:pPr>
        <w:spacing w:after="0" w:line="600" w:lineRule="auto"/>
        <w:ind w:firstLine="720"/>
        <w:jc w:val="both"/>
        <w:rPr>
          <w:rFonts w:eastAsia="Times New Roman" w:cs="Times New Roman"/>
        </w:rPr>
      </w:pPr>
      <w:r>
        <w:rPr>
          <w:rFonts w:eastAsia="Times New Roman" w:cs="Times New Roman"/>
          <w:b/>
        </w:rPr>
        <w:t>ΠΡΟΕΔΡΕΥΩΝ (Σπυρίδων Λυκούδης):</w:t>
      </w:r>
      <w:r>
        <w:rPr>
          <w:rFonts w:eastAsia="Times New Roman" w:cs="Times New Roman"/>
        </w:rPr>
        <w:t xml:space="preserve"> Ευχαριστώ, κύριε συνάδελφε. </w:t>
      </w:r>
    </w:p>
    <w:p w14:paraId="6E842FB8" w14:textId="77777777" w:rsidR="00FC1CD6" w:rsidRDefault="008634FC">
      <w:pPr>
        <w:spacing w:after="0" w:line="600" w:lineRule="auto"/>
        <w:ind w:firstLine="720"/>
        <w:jc w:val="both"/>
        <w:rPr>
          <w:rFonts w:eastAsia="Times New Roman" w:cs="Times New Roman"/>
        </w:rPr>
      </w:pPr>
      <w:r>
        <w:rPr>
          <w:rFonts w:eastAsia="Times New Roman" w:cs="Times New Roman"/>
        </w:rPr>
        <w:t xml:space="preserve">Κύριε Υπουργέ, έχετε τον λόγο. </w:t>
      </w:r>
    </w:p>
    <w:p w14:paraId="6E842FB9" w14:textId="77777777" w:rsidR="00FC1CD6" w:rsidRDefault="008634FC">
      <w:pPr>
        <w:spacing w:after="0" w:line="600" w:lineRule="auto"/>
        <w:ind w:firstLine="720"/>
        <w:jc w:val="both"/>
        <w:rPr>
          <w:rFonts w:eastAsia="Times New Roman" w:cs="Times New Roman"/>
        </w:rPr>
      </w:pPr>
      <w:r>
        <w:rPr>
          <w:rFonts w:eastAsia="Times New Roman" w:cs="Times New Roman"/>
          <w:b/>
        </w:rPr>
        <w:t xml:space="preserve">ΑΝΑΣΤΑΣΙΟΣ ΠΕΤΡΟΠΟΥΛΟΣ (Υφυπουργός Εργασίας, Κοινωνικής Ασφάλισης και Κοινωνικής Αλληλεγγύης): </w:t>
      </w:r>
      <w:r>
        <w:rPr>
          <w:rFonts w:eastAsia="Times New Roman" w:cs="Times New Roman"/>
        </w:rPr>
        <w:t>Κύριε Κεγκέρογλου</w:t>
      </w:r>
      <w:r>
        <w:rPr>
          <w:rFonts w:eastAsia="Times New Roman" w:cs="Times New Roman"/>
        </w:rPr>
        <w:t xml:space="preserve">, η Κυβέρνηση εξετάζει μέτρα για την υποστήριξη των χαμηλοσυνταξιούχων και θα τα ανακοινώσει σύντομα. </w:t>
      </w:r>
    </w:p>
    <w:p w14:paraId="6E842FBA" w14:textId="77777777" w:rsidR="00FC1CD6" w:rsidRDefault="008634FC">
      <w:pPr>
        <w:spacing w:after="0" w:line="600" w:lineRule="auto"/>
        <w:ind w:firstLine="720"/>
        <w:jc w:val="both"/>
        <w:rPr>
          <w:rFonts w:eastAsia="Times New Roman" w:cs="Times New Roman"/>
        </w:rPr>
      </w:pPr>
      <w:r>
        <w:rPr>
          <w:rFonts w:eastAsia="Times New Roman" w:cs="Times New Roman"/>
        </w:rPr>
        <w:t>Όμως, πρέπει να δούμε τα νέα πλεονεκτήματα που δημιουργεί το σύστημα κοινωνικής ασφάλισης όπως αποτυπώνεται στον ν.4387, για να έχουμε επιτέλους ένα καθα</w:t>
      </w:r>
      <w:r>
        <w:rPr>
          <w:rFonts w:eastAsia="Times New Roman" w:cs="Times New Roman"/>
        </w:rPr>
        <w:t>ρό σύστημα κοινωνικής ασφάλισης που ενισχύει για πρώτη φορά τα χαμηλά εισοδήματα.</w:t>
      </w:r>
    </w:p>
    <w:p w14:paraId="6E842FBB" w14:textId="77777777" w:rsidR="00FC1CD6" w:rsidRDefault="008634FC">
      <w:pPr>
        <w:spacing w:after="0" w:line="600" w:lineRule="auto"/>
        <w:ind w:firstLine="720"/>
        <w:jc w:val="both"/>
        <w:rPr>
          <w:rFonts w:eastAsia="Times New Roman" w:cs="Times New Roman"/>
        </w:rPr>
      </w:pPr>
      <w:r>
        <w:rPr>
          <w:rFonts w:eastAsia="Times New Roman" w:cs="Times New Roman"/>
        </w:rPr>
        <w:lastRenderedPageBreak/>
        <w:t>Υποστήκαμε πολύ μεγάλη κριτική όλο το προηγούμενο διάστημα γιατί ενισχύουμε τα χαμηλά εισοδήματα και όχι τα υψηλά. Το κάναμε γιατί έπρεπε η κοινωνική ασφάλιση να ανταποκρίνετ</w:t>
      </w:r>
      <w:r>
        <w:rPr>
          <w:rFonts w:eastAsia="Times New Roman" w:cs="Times New Roman"/>
        </w:rPr>
        <w:t xml:space="preserve">αι κυρίως στους πιο αδυνάμους. Αυτή είναι η άποψη μας και πρέπει όλοι να υποστηρίξουμε αυτόν τον σκοπό. </w:t>
      </w:r>
    </w:p>
    <w:p w14:paraId="6E842FBC" w14:textId="77777777" w:rsidR="00FC1CD6" w:rsidRDefault="008634FC">
      <w:pPr>
        <w:spacing w:after="0" w:line="600" w:lineRule="auto"/>
        <w:ind w:firstLine="720"/>
        <w:jc w:val="both"/>
        <w:rPr>
          <w:rFonts w:eastAsia="Times New Roman" w:cs="Times New Roman"/>
        </w:rPr>
      </w:pPr>
      <w:r>
        <w:rPr>
          <w:rFonts w:eastAsia="Times New Roman" w:cs="Times New Roman"/>
        </w:rPr>
        <w:t>Στο πλαίσιο αυτό, η Κυβέρνηση αποφάσισε να μην είναι από 1-1-2016 η μείωση του ΕΚΑΣ, δηλαδή να μην είναι αναδρομική η μείωση. Το είπε ο Πρωθυπουργός κα</w:t>
      </w:r>
      <w:r>
        <w:rPr>
          <w:rFonts w:eastAsia="Times New Roman" w:cs="Times New Roman"/>
        </w:rPr>
        <w:t xml:space="preserve">ι το κάναμε με τον νόμο που ψηφίσαμε τον Ιούνιο. </w:t>
      </w:r>
    </w:p>
    <w:p w14:paraId="6E842FBD" w14:textId="77777777" w:rsidR="00FC1CD6" w:rsidRDefault="008634FC">
      <w:pPr>
        <w:spacing w:after="0" w:line="600" w:lineRule="auto"/>
        <w:ind w:firstLine="720"/>
        <w:jc w:val="both"/>
        <w:rPr>
          <w:rFonts w:eastAsia="Times New Roman" w:cs="Times New Roman"/>
        </w:rPr>
      </w:pPr>
      <w:r>
        <w:rPr>
          <w:rFonts w:eastAsia="Times New Roman" w:cs="Times New Roman"/>
        </w:rPr>
        <w:t>Τώρα οφείλουμε –και θα το κάνουμε- να πάρουμε μέτρα υπεράσπισης των χαμηλών εισοδημάτων, τα οποία υπέστησαν πραγματικά πλήγμα από αυτή τη μείωση του ΕΚΑΣ, που όμως είναι ψηφισμένη στο σύνολό της ως ποσό και</w:t>
      </w:r>
      <w:r>
        <w:rPr>
          <w:rFonts w:eastAsia="Times New Roman" w:cs="Times New Roman"/>
        </w:rPr>
        <w:t xml:space="preserve"> για το 2016 και για τα επόμενα χρόνια, υπό τις συνθήκες τις οποίες περιέγραψα λίγο πριν. </w:t>
      </w:r>
    </w:p>
    <w:p w14:paraId="6E842FBE" w14:textId="77777777" w:rsidR="00FC1CD6" w:rsidRDefault="008634FC">
      <w:pPr>
        <w:spacing w:after="0" w:line="600" w:lineRule="auto"/>
        <w:ind w:firstLine="720"/>
        <w:jc w:val="both"/>
        <w:rPr>
          <w:rFonts w:eastAsia="Times New Roman" w:cs="Times New Roman"/>
        </w:rPr>
      </w:pPr>
      <w:r>
        <w:rPr>
          <w:rFonts w:eastAsia="Times New Roman" w:cs="Times New Roman"/>
        </w:rPr>
        <w:t>Δεν μπορούμε να ξεχνάμε τις συνθήκες υπό τις οποίες η Βουλή ψήφισε και η δική μας Κυβέρνηση εξαναγκάστηκε να συμφωνήσει την προηγούμενη χρονιά. Δεν μπορούμε να ξεχνά</w:t>
      </w:r>
      <w:r>
        <w:rPr>
          <w:rFonts w:eastAsia="Times New Roman" w:cs="Times New Roman"/>
        </w:rPr>
        <w:t xml:space="preserve">με τις προσπάθειες </w:t>
      </w:r>
      <w:r>
        <w:rPr>
          <w:rFonts w:eastAsia="Times New Roman" w:cs="Times New Roman"/>
        </w:rPr>
        <w:lastRenderedPageBreak/>
        <w:t xml:space="preserve">που καταβάλαμε όλο το προηγούμενο διάστημα για να δημιουργήσουμε ένα σύστημα κοινωνικής ασφάλισης που δεν θα δημιουργεί ελλείμματα και θα ενισχύει τους χαμηλοσυνταξιούχους. </w:t>
      </w:r>
    </w:p>
    <w:p w14:paraId="6E842FBF" w14:textId="77777777" w:rsidR="00FC1CD6" w:rsidRDefault="008634FC">
      <w:pPr>
        <w:spacing w:after="0" w:line="600" w:lineRule="auto"/>
        <w:ind w:firstLine="720"/>
        <w:jc w:val="both"/>
        <w:rPr>
          <w:rFonts w:eastAsia="Times New Roman" w:cs="Times New Roman"/>
        </w:rPr>
      </w:pPr>
      <w:r>
        <w:rPr>
          <w:rFonts w:eastAsia="Times New Roman" w:cs="Times New Roman"/>
        </w:rPr>
        <w:t xml:space="preserve">Τις επόμενες μέρες θα ανακοινωθούν τα μέτρα που επεξεργαζόμαστε. Πράγματι, πρέπει να στηρίξουμε αυτούς τους ανθρώπους και θα το κάνουμε στο επόμενο διάστημα και θα </w:t>
      </w:r>
      <w:r>
        <w:rPr>
          <w:rFonts w:eastAsia="Times New Roman" w:cs="Times New Roman"/>
        </w:rPr>
        <w:t xml:space="preserve">έρθει </w:t>
      </w:r>
      <w:r>
        <w:rPr>
          <w:rFonts w:eastAsia="Times New Roman" w:cs="Times New Roman"/>
        </w:rPr>
        <w:t>σύντομα η μέρα εκείνη κατά την οποία</w:t>
      </w:r>
      <w:r>
        <w:rPr>
          <w:rFonts w:eastAsia="Times New Roman" w:cs="Times New Roman"/>
        </w:rPr>
        <w:t>,</w:t>
      </w:r>
      <w:r>
        <w:rPr>
          <w:rFonts w:eastAsia="Times New Roman" w:cs="Times New Roman"/>
        </w:rPr>
        <w:t xml:space="preserve"> πράγματι</w:t>
      </w:r>
      <w:r>
        <w:rPr>
          <w:rFonts w:eastAsia="Times New Roman" w:cs="Times New Roman"/>
        </w:rPr>
        <w:t>,</w:t>
      </w:r>
      <w:r>
        <w:rPr>
          <w:rFonts w:eastAsia="Times New Roman" w:cs="Times New Roman"/>
        </w:rPr>
        <w:t xml:space="preserve"> θα καλύψουμε τέτοιες ανάγκες. </w:t>
      </w:r>
    </w:p>
    <w:p w14:paraId="6E842FC0" w14:textId="77777777" w:rsidR="00FC1CD6" w:rsidRDefault="008634FC">
      <w:pPr>
        <w:spacing w:after="0" w:line="600" w:lineRule="auto"/>
        <w:ind w:firstLine="720"/>
        <w:jc w:val="both"/>
        <w:rPr>
          <w:rFonts w:eastAsia="Times New Roman" w:cs="Times New Roman"/>
        </w:rPr>
      </w:pPr>
      <w:r>
        <w:rPr>
          <w:rFonts w:eastAsia="Times New Roman" w:cs="Times New Roman"/>
        </w:rPr>
        <w:t>Σας ευχ</w:t>
      </w:r>
      <w:r>
        <w:rPr>
          <w:rFonts w:eastAsia="Times New Roman" w:cs="Times New Roman"/>
        </w:rPr>
        <w:t xml:space="preserve">αριστώ για την ερώτηση, για να ακούσει πραγματικά ο κόσμος ότι η Κυβέρνηση νοιάζεται και δεν θα πάψει να νοιάζεται για εκείνους που είναι οικονομικά πιο αδύναμοι. </w:t>
      </w:r>
    </w:p>
    <w:p w14:paraId="6E842FC1" w14:textId="77777777" w:rsidR="00FC1CD6" w:rsidRDefault="008634FC">
      <w:pPr>
        <w:spacing w:after="0"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Αναμένουμε. </w:t>
      </w:r>
    </w:p>
    <w:p w14:paraId="6E842FC2" w14:textId="77777777" w:rsidR="00FC1CD6" w:rsidRDefault="008634FC">
      <w:pPr>
        <w:spacing w:after="0" w:line="600" w:lineRule="auto"/>
        <w:ind w:firstLine="720"/>
        <w:jc w:val="both"/>
        <w:rPr>
          <w:rFonts w:eastAsia="Times New Roman" w:cs="Times New Roman"/>
        </w:rPr>
      </w:pPr>
      <w:r>
        <w:rPr>
          <w:rFonts w:eastAsia="Times New Roman" w:cs="Times New Roman"/>
          <w:b/>
        </w:rPr>
        <w:t>ΠΡΟΕΔΡΕΥΩΝ (Σπυρίδων Λυκούδης):</w:t>
      </w:r>
      <w:r>
        <w:rPr>
          <w:rFonts w:eastAsia="Times New Roman" w:cs="Times New Roman"/>
        </w:rPr>
        <w:t xml:space="preserve"> Ευχαριστώ, κύριε Υπουργέ</w:t>
      </w:r>
      <w:r>
        <w:rPr>
          <w:rFonts w:eastAsia="Times New Roman" w:cs="Times New Roman"/>
        </w:rPr>
        <w:t xml:space="preserve">. </w:t>
      </w:r>
    </w:p>
    <w:p w14:paraId="6E842FC3" w14:textId="77777777" w:rsidR="00FC1CD6" w:rsidRDefault="008634FC">
      <w:pPr>
        <w:spacing w:after="0" w:line="600" w:lineRule="auto"/>
        <w:ind w:firstLine="720"/>
        <w:jc w:val="both"/>
        <w:rPr>
          <w:rFonts w:eastAsia="Times New Roman"/>
          <w:color w:val="000000"/>
          <w:szCs w:val="24"/>
        </w:rPr>
      </w:pPr>
      <w:r>
        <w:rPr>
          <w:rFonts w:eastAsia="Times New Roman"/>
          <w:szCs w:val="24"/>
        </w:rPr>
        <w:t>Θ</w:t>
      </w:r>
      <w:r>
        <w:rPr>
          <w:rFonts w:eastAsia="Times New Roman"/>
          <w:szCs w:val="24"/>
        </w:rPr>
        <w:t xml:space="preserve">α συζητηθεί η τέταρτη με αριθμό </w:t>
      </w:r>
      <w:r>
        <w:rPr>
          <w:rFonts w:eastAsia="Times New Roman"/>
          <w:color w:val="000000"/>
          <w:szCs w:val="24"/>
        </w:rPr>
        <w:t>1086/4-7-2016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Φλώρινας της Νέας Δημοκρατίας κ. </w:t>
      </w:r>
      <w:r>
        <w:rPr>
          <w:rFonts w:eastAsia="Times New Roman"/>
          <w:bCs/>
          <w:color w:val="000000"/>
          <w:szCs w:val="24"/>
        </w:rPr>
        <w:t>Ιωάννη Αντωνιάδη</w:t>
      </w:r>
      <w:r>
        <w:rPr>
          <w:rFonts w:eastAsia="Times New Roman"/>
          <w:color w:val="000000"/>
          <w:szCs w:val="24"/>
        </w:rPr>
        <w:t> προς τον Υπουργό </w:t>
      </w:r>
      <w:r>
        <w:rPr>
          <w:rFonts w:eastAsia="Times New Roman"/>
          <w:bCs/>
          <w:color w:val="000000"/>
          <w:szCs w:val="24"/>
        </w:rPr>
        <w:t>Υποδομών, Μεταφορών και Δικτύων,</w:t>
      </w:r>
      <w:r>
        <w:rPr>
          <w:rFonts w:eastAsia="Times New Roman"/>
          <w:b/>
          <w:color w:val="000000"/>
          <w:szCs w:val="24"/>
        </w:rPr>
        <w:t> </w:t>
      </w:r>
      <w:r>
        <w:rPr>
          <w:rFonts w:eastAsia="Times New Roman"/>
          <w:color w:val="000000"/>
          <w:szCs w:val="24"/>
        </w:rPr>
        <w:t>σχετικά με την  κατασκευή του οδικού άξονα Φλώρινας - Πτολεμ</w:t>
      </w:r>
      <w:r>
        <w:rPr>
          <w:rFonts w:eastAsia="Times New Roman"/>
          <w:color w:val="000000"/>
          <w:szCs w:val="24"/>
        </w:rPr>
        <w:t>αΐδας.</w:t>
      </w:r>
    </w:p>
    <w:p w14:paraId="6E842FC4" w14:textId="77777777" w:rsidR="00FC1CD6" w:rsidRDefault="008634FC">
      <w:pPr>
        <w:spacing w:after="0" w:line="600" w:lineRule="auto"/>
        <w:ind w:firstLine="720"/>
        <w:jc w:val="both"/>
        <w:rPr>
          <w:rFonts w:eastAsia="Times New Roman"/>
          <w:color w:val="000000"/>
          <w:szCs w:val="24"/>
        </w:rPr>
      </w:pPr>
      <w:r>
        <w:rPr>
          <w:rFonts w:eastAsia="Times New Roman"/>
          <w:color w:val="000000"/>
          <w:szCs w:val="24"/>
        </w:rPr>
        <w:lastRenderedPageBreak/>
        <w:t>Θα απαντήσει ο Υπουργός κ. Χρήστος Σπίρτζης.</w:t>
      </w:r>
    </w:p>
    <w:p w14:paraId="6E842FC5" w14:textId="77777777" w:rsidR="00FC1CD6" w:rsidRDefault="008634FC">
      <w:pPr>
        <w:spacing w:after="0" w:line="600" w:lineRule="auto"/>
        <w:ind w:firstLine="720"/>
        <w:jc w:val="both"/>
        <w:rPr>
          <w:rFonts w:eastAsia="Times New Roman"/>
          <w:color w:val="000000"/>
          <w:szCs w:val="24"/>
        </w:rPr>
      </w:pPr>
      <w:r>
        <w:rPr>
          <w:rFonts w:eastAsia="Times New Roman"/>
          <w:color w:val="000000"/>
          <w:szCs w:val="24"/>
        </w:rPr>
        <w:t xml:space="preserve">Κύριε συνάδελφε, έχετε τον λόγο για δύο λεπτά για την πρωτολογία σας. </w:t>
      </w:r>
    </w:p>
    <w:p w14:paraId="6E842FC6" w14:textId="77777777" w:rsidR="00FC1CD6" w:rsidRDefault="008634FC">
      <w:pPr>
        <w:spacing w:after="0" w:line="600" w:lineRule="auto"/>
        <w:ind w:firstLine="720"/>
        <w:jc w:val="both"/>
        <w:rPr>
          <w:rFonts w:eastAsia="Times New Roman"/>
          <w:color w:val="000000"/>
          <w:szCs w:val="24"/>
        </w:rPr>
      </w:pPr>
      <w:r>
        <w:rPr>
          <w:rFonts w:eastAsia="Times New Roman"/>
          <w:b/>
          <w:color w:val="000000"/>
          <w:szCs w:val="24"/>
        </w:rPr>
        <w:t>ΙΩΑΝΝΗΣ ΑΝΤΩΝΙΑΔΗΣ:</w:t>
      </w:r>
      <w:r>
        <w:rPr>
          <w:rFonts w:eastAsia="Times New Roman"/>
          <w:color w:val="000000"/>
          <w:szCs w:val="24"/>
        </w:rPr>
        <w:t xml:space="preserve"> Κύριε Υπουργέ, η επίκαιρη ερώτηση αφορά τον οδικό άξονα Φλώρινας- Πτολεμαΐδας. Είναι ένα έργο το οποίο δυστυχώς, </w:t>
      </w:r>
      <w:r>
        <w:rPr>
          <w:rFonts w:eastAsia="Times New Roman"/>
          <w:color w:val="000000"/>
          <w:szCs w:val="24"/>
        </w:rPr>
        <w:t xml:space="preserve">μετά από σαράντα χρόνια καθυστερήσεων, έχει ξεφύγει από τις πραγματικές του διαστάσεις, τις αναπτυξιακές, τις πολιτιστικές, της υγείας και της ασφάλειας. </w:t>
      </w:r>
    </w:p>
    <w:p w14:paraId="6E842FC7" w14:textId="77777777" w:rsidR="00FC1CD6" w:rsidRDefault="008634FC">
      <w:pPr>
        <w:spacing w:after="0" w:line="600" w:lineRule="auto"/>
        <w:ind w:firstLine="720"/>
        <w:jc w:val="both"/>
        <w:rPr>
          <w:rFonts w:eastAsia="Times New Roman"/>
          <w:color w:val="000000"/>
          <w:szCs w:val="24"/>
        </w:rPr>
      </w:pPr>
      <w:r>
        <w:rPr>
          <w:rFonts w:eastAsia="Times New Roman"/>
          <w:color w:val="000000"/>
          <w:szCs w:val="24"/>
        </w:rPr>
        <w:t>Είναι πλέον ένα θέμα τιμής και γοήτρου για τους Φλωρινιώτες, οι οποίοι βλέπουν ότι επί σαράντα χρόνια</w:t>
      </w:r>
      <w:r>
        <w:rPr>
          <w:rFonts w:eastAsia="Times New Roman"/>
          <w:color w:val="000000"/>
          <w:szCs w:val="24"/>
        </w:rPr>
        <w:t xml:space="preserve"> η </w:t>
      </w:r>
      <w:r>
        <w:rPr>
          <w:rFonts w:eastAsia="Times New Roman"/>
          <w:color w:val="000000"/>
          <w:szCs w:val="24"/>
        </w:rPr>
        <w:t>π</w:t>
      </w:r>
      <w:r>
        <w:rPr>
          <w:rFonts w:eastAsia="Times New Roman"/>
          <w:color w:val="000000"/>
          <w:szCs w:val="24"/>
        </w:rPr>
        <w:t xml:space="preserve">ολιτεία τούς εμπαίζει και ουσιαστικά τους αντιμετωπίζει ως υποτελείς. </w:t>
      </w:r>
    </w:p>
    <w:p w14:paraId="6E842FC8" w14:textId="77777777" w:rsidR="00FC1CD6" w:rsidRDefault="008634FC">
      <w:pPr>
        <w:spacing w:after="0" w:line="600" w:lineRule="auto"/>
        <w:ind w:firstLine="720"/>
        <w:jc w:val="both"/>
        <w:rPr>
          <w:rFonts w:eastAsia="Times New Roman"/>
          <w:color w:val="000000"/>
          <w:szCs w:val="24"/>
        </w:rPr>
      </w:pPr>
      <w:r>
        <w:rPr>
          <w:rFonts w:eastAsia="Times New Roman"/>
          <w:color w:val="000000"/>
          <w:szCs w:val="24"/>
        </w:rPr>
        <w:t xml:space="preserve">Έχουμε χάσει το δεύτερο «τρένο» του δεύτερου πακέτου Ντελόρ. Έχουμε χάσει το τρίτο «τρένο» του τρίτου Κοινοτικού Πλαισίου Στήριξης. Χάσαμε το τέταρτο ΕΣΠΑ και τώρα κοντεύουμε να </w:t>
      </w:r>
      <w:r>
        <w:rPr>
          <w:rFonts w:eastAsia="Times New Roman"/>
          <w:color w:val="000000"/>
          <w:szCs w:val="24"/>
        </w:rPr>
        <w:t>χάσουμε και το πέμπτο ΣΕΣ.</w:t>
      </w:r>
    </w:p>
    <w:p w14:paraId="6E842FC9" w14:textId="77777777" w:rsidR="00FC1CD6" w:rsidRDefault="008634FC">
      <w:pPr>
        <w:spacing w:after="0" w:line="600" w:lineRule="auto"/>
        <w:ind w:firstLine="720"/>
        <w:jc w:val="both"/>
        <w:rPr>
          <w:rFonts w:eastAsia="Times New Roman"/>
          <w:color w:val="000000"/>
          <w:szCs w:val="24"/>
        </w:rPr>
      </w:pPr>
      <w:r>
        <w:rPr>
          <w:rFonts w:eastAsia="Times New Roman"/>
          <w:color w:val="000000"/>
          <w:szCs w:val="24"/>
        </w:rPr>
        <w:lastRenderedPageBreak/>
        <w:t xml:space="preserve">Επίσης, για να δείτε το αλαλούμ του Εθνικού Στρατηγικού Σχεδιασμού Ανάπτυξης και της ελληνικής γραφειοκρατίας, έχει συντελεστεί και ένα άλλο έγκλημα στην περιοχή: Η περιοχή εδώ και δέκα με δεκαπέντε χρόνια αιμορραγεί καθημερινά, </w:t>
      </w:r>
      <w:r>
        <w:rPr>
          <w:rFonts w:eastAsia="Times New Roman"/>
          <w:color w:val="000000"/>
          <w:szCs w:val="24"/>
        </w:rPr>
        <w:t xml:space="preserve">γιατί μεταφέρεται όλη η αγορά από τη Φλώρινα δίπλα στην αγορά των Σκοπίων, στο Μοναστήρι, και καθημερινά δεκάδες χιλιάδες ευρώ μετακομίζουν εκεί. </w:t>
      </w:r>
    </w:p>
    <w:p w14:paraId="6E842FCA" w14:textId="77777777" w:rsidR="00FC1CD6" w:rsidRDefault="008634FC">
      <w:pPr>
        <w:spacing w:after="0" w:line="600" w:lineRule="auto"/>
        <w:ind w:firstLine="720"/>
        <w:jc w:val="both"/>
        <w:rPr>
          <w:rFonts w:eastAsia="Times New Roman"/>
          <w:color w:val="000000"/>
          <w:szCs w:val="24"/>
        </w:rPr>
      </w:pPr>
      <w:r>
        <w:rPr>
          <w:rFonts w:eastAsia="Times New Roman"/>
          <w:color w:val="000000"/>
          <w:szCs w:val="24"/>
        </w:rPr>
        <w:t xml:space="preserve">Και η ελληνική </w:t>
      </w:r>
      <w:r>
        <w:rPr>
          <w:rFonts w:eastAsia="Times New Roman"/>
          <w:color w:val="000000"/>
          <w:szCs w:val="24"/>
        </w:rPr>
        <w:t>π</w:t>
      </w:r>
      <w:r>
        <w:rPr>
          <w:rFonts w:eastAsia="Times New Roman"/>
          <w:color w:val="000000"/>
          <w:szCs w:val="24"/>
        </w:rPr>
        <w:t>ολιτεία τι έκανε; Αντί να κατασκευάσει τον οδικό άξονα Φλώρινας - Πτολεμαΐδας, κατασκεύασε το</w:t>
      </w:r>
      <w:r>
        <w:rPr>
          <w:rFonts w:eastAsia="Times New Roman"/>
          <w:color w:val="000000"/>
          <w:szCs w:val="24"/>
        </w:rPr>
        <w:t xml:space="preserve">ν οδικό άξονα Φλώρινας-Νίκης, στα σύνορα δηλαδή, και από δεκαπέντε λεπτά απόστασή του με τον τετράγωνο άξονα, τον έκανε πέντε λεπτά. Σαν να λέει στους Φλωρινιώτες «η αγορά σας είναι δίπλα, στα Σκόπια, πηγαίνετε να ψωνίσετε εκεί».  </w:t>
      </w:r>
    </w:p>
    <w:p w14:paraId="6E842FCB" w14:textId="77777777" w:rsidR="00FC1CD6" w:rsidRDefault="008634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είναι τα τραγικά λά</w:t>
      </w:r>
      <w:r>
        <w:rPr>
          <w:rFonts w:eastAsia="Times New Roman" w:cs="Times New Roman"/>
          <w:szCs w:val="24"/>
        </w:rPr>
        <w:t xml:space="preserve">θη, τα οποία δυστυχώς οδηγούν σε ένα εθνικό δράμα. </w:t>
      </w:r>
    </w:p>
    <w:p w14:paraId="6E842FCC" w14:textId="77777777" w:rsidR="00FC1CD6" w:rsidRDefault="008634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ποιες είναι οι διαστάσεις που λαμβάνει αυτός ο οδικός άξονας συν όλα τα υπόλοιπα. Ξέρετε ότι στην περιοχή δεν υπάρχει νοσοκομείο. Οτιδήποτε συμβαίνει, από μια απλή επέμβαση, ένα </w:t>
      </w:r>
      <w:r>
        <w:rPr>
          <w:rFonts w:eastAsia="Times New Roman" w:cs="Times New Roman"/>
          <w:szCs w:val="24"/>
          <w:lang w:val="en-US"/>
        </w:rPr>
        <w:t>byp</w:t>
      </w:r>
      <w:r>
        <w:rPr>
          <w:rFonts w:eastAsia="Times New Roman" w:cs="Times New Roman"/>
          <w:szCs w:val="24"/>
          <w:lang w:val="en-US"/>
        </w:rPr>
        <w:t>ass</w:t>
      </w:r>
      <w:r>
        <w:rPr>
          <w:rFonts w:eastAsia="Times New Roman" w:cs="Times New Roman"/>
          <w:szCs w:val="24"/>
        </w:rPr>
        <w:t xml:space="preserve">, ένα «μπαλονάκι», ό,τι έχει σχέση με καρκίνους, τα πάντα γίνονται στη Θεσσαλονίκη. </w:t>
      </w:r>
      <w:r>
        <w:rPr>
          <w:rFonts w:eastAsia="Times New Roman" w:cs="Times New Roman"/>
          <w:szCs w:val="24"/>
        </w:rPr>
        <w:lastRenderedPageBreak/>
        <w:t xml:space="preserve">Άρα η πρόσβαση είναι δυσκολότατη. Ο άξονας αυτός, λοιπόν, είναι θέμα ζωής και θανάτου για την περιοχή. </w:t>
      </w:r>
    </w:p>
    <w:p w14:paraId="6E842FCD" w14:textId="77777777" w:rsidR="00FC1CD6" w:rsidRDefault="008634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ερώτηση είναι –και σταματώ εδώ σε πρώτη φάση- τι γίνεται με τη </w:t>
      </w:r>
      <w:r>
        <w:rPr>
          <w:rFonts w:eastAsia="Times New Roman" w:cs="Times New Roman"/>
          <w:szCs w:val="24"/>
        </w:rPr>
        <w:t>μελέτη και αν έχουν δεσμευτεί χρήματα από το 5</w:t>
      </w:r>
      <w:r>
        <w:rPr>
          <w:rFonts w:eastAsia="Times New Roman" w:cs="Times New Roman"/>
          <w:szCs w:val="24"/>
          <w:vertAlign w:val="superscript"/>
        </w:rPr>
        <w:t>ο</w:t>
      </w:r>
      <w:r>
        <w:rPr>
          <w:rFonts w:eastAsia="Times New Roman" w:cs="Times New Roman"/>
          <w:szCs w:val="24"/>
        </w:rPr>
        <w:t xml:space="preserve"> ΣΕΣ για την κατασκευή αυτού του άξονα. </w:t>
      </w:r>
    </w:p>
    <w:p w14:paraId="6E842FCE" w14:textId="77777777" w:rsidR="00FC1CD6" w:rsidRDefault="008634F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E842FCF" w14:textId="77777777" w:rsidR="00FC1CD6" w:rsidRDefault="008634F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6E842FD0" w14:textId="77777777" w:rsidR="00FC1CD6" w:rsidRDefault="008634F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Ευχαρι</w:t>
      </w:r>
      <w:r>
        <w:rPr>
          <w:rFonts w:eastAsia="Times New Roman"/>
          <w:szCs w:val="24"/>
        </w:rPr>
        <w:t xml:space="preserve">στώ, κύριε Πρόεδρε. </w:t>
      </w:r>
    </w:p>
    <w:p w14:paraId="6E842FD1" w14:textId="77777777" w:rsidR="00FC1CD6" w:rsidRDefault="008634FC">
      <w:pPr>
        <w:spacing w:line="600" w:lineRule="auto"/>
        <w:ind w:firstLine="720"/>
        <w:jc w:val="both"/>
        <w:rPr>
          <w:rFonts w:eastAsia="Times New Roman"/>
          <w:szCs w:val="24"/>
        </w:rPr>
      </w:pPr>
      <w:r>
        <w:rPr>
          <w:rFonts w:eastAsia="Times New Roman"/>
          <w:szCs w:val="24"/>
        </w:rPr>
        <w:t xml:space="preserve">Αγαπητέ συνάδελφε, έχετε απόλυτο δίκιο για αυτά που συνέβαιναν στο παρελθόν. Οι επιλογές, οι καθυστερήσεις, η προχειρότητα, η έλλειψη σχεδιασμού και πολιτικής βούλησης των κυβερνήσεων του παρελθόντος έχουν οδηγήσει δυστυχώς και τη </w:t>
      </w:r>
      <w:r>
        <w:rPr>
          <w:rFonts w:eastAsia="Times New Roman"/>
          <w:szCs w:val="24"/>
        </w:rPr>
        <w:t>δ</w:t>
      </w:r>
      <w:r>
        <w:rPr>
          <w:rFonts w:eastAsia="Times New Roman"/>
          <w:szCs w:val="24"/>
        </w:rPr>
        <w:t>υτι</w:t>
      </w:r>
      <w:r>
        <w:rPr>
          <w:rFonts w:eastAsia="Times New Roman"/>
          <w:szCs w:val="24"/>
        </w:rPr>
        <w:t xml:space="preserve">κή Μακεδονία σε ένα ιδιότυπο καθεστώς απομόνωσης </w:t>
      </w:r>
      <w:r>
        <w:rPr>
          <w:rFonts w:eastAsia="Times New Roman"/>
          <w:szCs w:val="24"/>
        </w:rPr>
        <w:lastRenderedPageBreak/>
        <w:t>που οδηγεί με τη σειρά του σε αντιαναπτυξιακή σκοπιμότητα –αν όχι υποχώρηση- τη στιγμή μάλιστα που η περιοχή είναι –ή έπρεπε να είναι- ένα από τα βασικά κέντρα διασύνδεσης με την υπόλοιπη χώρα, αλλά και με τ</w:t>
      </w:r>
      <w:r>
        <w:rPr>
          <w:rFonts w:eastAsia="Times New Roman"/>
          <w:szCs w:val="24"/>
        </w:rPr>
        <w:t xml:space="preserve">ην Ευρώπη και τα Βαλκάνια μέσω των υπόλοιπων αξόνων. </w:t>
      </w:r>
    </w:p>
    <w:p w14:paraId="6E842FD2" w14:textId="77777777" w:rsidR="00FC1CD6" w:rsidRDefault="008634FC">
      <w:pPr>
        <w:spacing w:line="600" w:lineRule="auto"/>
        <w:ind w:firstLine="720"/>
        <w:jc w:val="both"/>
        <w:rPr>
          <w:rFonts w:eastAsia="Times New Roman"/>
          <w:szCs w:val="24"/>
        </w:rPr>
      </w:pPr>
      <w:r>
        <w:rPr>
          <w:rFonts w:eastAsia="Times New Roman"/>
          <w:szCs w:val="24"/>
        </w:rPr>
        <w:t xml:space="preserve">Αυτό που διαπιστώσατε και εσείς με την ερώτησή σας –και σας ευχαριστώ- μας δίνει την ευκαιρία να δώσουμε, επιτέλους, μια καθαρή απάντηση και να αλλάξει όλο αυτό το σκηνικό που είχαμε για τη </w:t>
      </w:r>
      <w:r>
        <w:rPr>
          <w:rFonts w:eastAsia="Times New Roman"/>
          <w:szCs w:val="24"/>
        </w:rPr>
        <w:t>δ</w:t>
      </w:r>
      <w:r>
        <w:rPr>
          <w:rFonts w:eastAsia="Times New Roman"/>
          <w:szCs w:val="24"/>
        </w:rPr>
        <w:t>υτική Μακεδ</w:t>
      </w:r>
      <w:r>
        <w:rPr>
          <w:rFonts w:eastAsia="Times New Roman"/>
          <w:szCs w:val="24"/>
        </w:rPr>
        <w:t xml:space="preserve">ονία. </w:t>
      </w:r>
    </w:p>
    <w:p w14:paraId="6E842FD3" w14:textId="77777777" w:rsidR="00FC1CD6" w:rsidRDefault="008634FC">
      <w:pPr>
        <w:spacing w:line="600" w:lineRule="auto"/>
        <w:ind w:firstLine="720"/>
        <w:jc w:val="both"/>
        <w:rPr>
          <w:rFonts w:eastAsia="Times New Roman"/>
          <w:szCs w:val="24"/>
        </w:rPr>
      </w:pPr>
      <w:r>
        <w:rPr>
          <w:rFonts w:eastAsia="Times New Roman"/>
          <w:szCs w:val="24"/>
        </w:rPr>
        <w:t xml:space="preserve">Παρά τα προβλήματα και τις δυσκολίες, το πρόβλημα είναι υπαρκτό και πρέπει να λυθεί. </w:t>
      </w:r>
    </w:p>
    <w:p w14:paraId="6E842FD4" w14:textId="77777777" w:rsidR="00FC1CD6" w:rsidRDefault="008634FC">
      <w:pPr>
        <w:spacing w:line="600" w:lineRule="auto"/>
        <w:ind w:firstLine="720"/>
        <w:jc w:val="both"/>
        <w:rPr>
          <w:rFonts w:eastAsia="Times New Roman"/>
          <w:szCs w:val="24"/>
        </w:rPr>
      </w:pPr>
      <w:r>
        <w:rPr>
          <w:rFonts w:eastAsia="Times New Roman"/>
          <w:szCs w:val="24"/>
        </w:rPr>
        <w:t>Καταθέτω στα Πρακτικά, για να το έχετε, το έγγραφο της «</w:t>
      </w:r>
      <w:r>
        <w:rPr>
          <w:rFonts w:eastAsia="Times New Roman"/>
          <w:szCs w:val="24"/>
        </w:rPr>
        <w:t>ΕΓΝΑΤΙΑΣ ΟΔΟΥ</w:t>
      </w:r>
      <w:r>
        <w:rPr>
          <w:rFonts w:eastAsia="Times New Roman"/>
          <w:szCs w:val="24"/>
        </w:rPr>
        <w:t>», το οποίο δείχνει τι έχει γίνει μέχρι σήμερα από τις προηγούμενες κυβερνήσεις για τον συγκεκ</w:t>
      </w:r>
      <w:r>
        <w:rPr>
          <w:rFonts w:eastAsia="Times New Roman"/>
          <w:szCs w:val="24"/>
        </w:rPr>
        <w:t xml:space="preserve">ριμένο δρόμο. </w:t>
      </w:r>
    </w:p>
    <w:p w14:paraId="6E842FD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Υποδομών, Μεταφορών και Δικτύων κ. Χρήστος Σπίρτζης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842FD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Τον Σεπτέμβριο του 2010 μεταβιβάστηκε στην «</w:t>
      </w:r>
      <w:r>
        <w:rPr>
          <w:rFonts w:eastAsia="Times New Roman" w:cs="Times New Roman"/>
          <w:szCs w:val="24"/>
        </w:rPr>
        <w:t xml:space="preserve">ΕΓΝΑΤΙΑ ΟΔΟ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αρμοδιότητα για τη μελέτη και κατασκευή του </w:t>
      </w:r>
      <w:r>
        <w:rPr>
          <w:rFonts w:eastAsia="Times New Roman" w:cs="Times New Roman"/>
          <w:szCs w:val="24"/>
        </w:rPr>
        <w:t>ά</w:t>
      </w:r>
      <w:r>
        <w:rPr>
          <w:rFonts w:eastAsia="Times New Roman" w:cs="Times New Roman"/>
          <w:szCs w:val="24"/>
        </w:rPr>
        <w:t>ξονα «</w:t>
      </w:r>
      <w:r>
        <w:rPr>
          <w:rFonts w:eastAsia="Times New Roman" w:cs="Times New Roman"/>
          <w:szCs w:val="24"/>
        </w:rPr>
        <w:t>Ό</w:t>
      </w:r>
      <w:r>
        <w:rPr>
          <w:rFonts w:eastAsia="Times New Roman" w:cs="Times New Roman"/>
          <w:szCs w:val="24"/>
        </w:rPr>
        <w:t xml:space="preserve">ρια Νομών Λάρισας/ Κοζάνης-Κοζάνη-Φλώρινα-Νίκη» μήκους εκατόν είκοσι επτά χιλιομέτρων περίπου. </w:t>
      </w:r>
    </w:p>
    <w:p w14:paraId="6E842FD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 2011 η «</w:t>
      </w:r>
      <w:r>
        <w:rPr>
          <w:rFonts w:eastAsia="Times New Roman" w:cs="Times New Roman"/>
          <w:szCs w:val="24"/>
        </w:rPr>
        <w:t>ΕΓΝΑΤΙΑ ΟΔΟΣ</w:t>
      </w:r>
      <w:r>
        <w:rPr>
          <w:rFonts w:eastAsia="Times New Roman" w:cs="Times New Roman"/>
          <w:szCs w:val="24"/>
        </w:rPr>
        <w:t>» διερεύνησε λύση μήκους πενήντα χιλιομέτρων περίπου, σύμφωνα με την οποία διατηρείται και βελτιώνεται η υφιστάμενη οδός. Στη συνέχεια, προτείνεται νέα χάραξη για τη διέλευση του όρους Βέρνου από ανατολικά και για τα τελευταία χιλιόμετρα προτάθηκε, επίσης,</w:t>
      </w:r>
      <w:r>
        <w:rPr>
          <w:rFonts w:eastAsia="Times New Roman" w:cs="Times New Roman"/>
          <w:szCs w:val="24"/>
        </w:rPr>
        <w:t xml:space="preserve"> βελτίωση της πρόσφατα κατασκευασμένης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ο</w:t>
      </w:r>
      <w:r>
        <w:rPr>
          <w:rFonts w:eastAsia="Times New Roman" w:cs="Times New Roman"/>
          <w:szCs w:val="24"/>
        </w:rPr>
        <w:t>δού. Η λύση αυτή παρουσιάστηκε στους τοπικούς φορείς τον Σεπτέμβριο του 2011.</w:t>
      </w:r>
    </w:p>
    <w:p w14:paraId="6E842FD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E842FD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ακόμα, κύριε Πρόεδρε. </w:t>
      </w:r>
    </w:p>
    <w:p w14:paraId="6E842FD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Στι</w:t>
      </w:r>
      <w:r>
        <w:rPr>
          <w:rFonts w:eastAsia="Times New Roman" w:cs="Times New Roman"/>
          <w:szCs w:val="24"/>
        </w:rPr>
        <w:t xml:space="preserve">ς 11 Ιουλίου 2013 εγκρίνεται η πρόταση χρηματοδότησης μελετών από τον τότε προϋπολογισμό των Διευρωπαϊκών Δικτύων Μεταφορών και τον Αύγουστο του 2013 εγκρίθηκε η ματαίωση της προηγούμενης απόφασης. </w:t>
      </w:r>
    </w:p>
    <w:p w14:paraId="6E842FD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Τον Δεκέμβριο του 2014 επανυποβάλεται έγγραφο με πλήρη πε</w:t>
      </w:r>
      <w:r>
        <w:rPr>
          <w:rFonts w:eastAsia="Times New Roman" w:cs="Times New Roman"/>
          <w:szCs w:val="24"/>
        </w:rPr>
        <w:t xml:space="preserve">ριγραφή της λύσης στη νέα </w:t>
      </w:r>
      <w:r>
        <w:rPr>
          <w:rFonts w:eastAsia="Times New Roman" w:cs="Times New Roman"/>
          <w:szCs w:val="24"/>
        </w:rPr>
        <w:t>δ</w:t>
      </w:r>
      <w:r>
        <w:rPr>
          <w:rFonts w:eastAsia="Times New Roman" w:cs="Times New Roman"/>
          <w:szCs w:val="24"/>
        </w:rPr>
        <w:t>ιοίκηση Περιφέρειας Δυτικής Μακεδονίας και ακολούθως, τον Φεβρουάριο του 2015 η Περιφέρεια Δυτικής Μακεδονίας διευκρινίζει ότι συμφωνεί τελικά με την προτεινόμενη από την «</w:t>
      </w:r>
      <w:r>
        <w:rPr>
          <w:rFonts w:eastAsia="Times New Roman" w:cs="Times New Roman"/>
          <w:szCs w:val="24"/>
        </w:rPr>
        <w:t>ΕΓΝΑΤΙΑ ΟΔΟ</w:t>
      </w:r>
      <w:r>
        <w:rPr>
          <w:rFonts w:eastAsia="Times New Roman" w:cs="Times New Roman"/>
          <w:szCs w:val="24"/>
        </w:rPr>
        <w:t xml:space="preserve">» λύση για τη χάραξη του </w:t>
      </w:r>
      <w:r>
        <w:rPr>
          <w:rFonts w:eastAsia="Times New Roman" w:cs="Times New Roman"/>
          <w:szCs w:val="24"/>
        </w:rPr>
        <w:t>τ</w:t>
      </w:r>
      <w:r>
        <w:rPr>
          <w:rFonts w:eastAsia="Times New Roman" w:cs="Times New Roman"/>
          <w:szCs w:val="24"/>
        </w:rPr>
        <w:t>μήματος Πτολεμαΐδα-Φ</w:t>
      </w:r>
      <w:r>
        <w:rPr>
          <w:rFonts w:eastAsia="Times New Roman" w:cs="Times New Roman"/>
          <w:szCs w:val="24"/>
        </w:rPr>
        <w:t xml:space="preserve">λώρινα. </w:t>
      </w:r>
    </w:p>
    <w:p w14:paraId="6E842FD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Όλα αυτά αποτελούν ένα χαρακτηριστικό παράδειγμα τού πώς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δ</w:t>
      </w:r>
      <w:r>
        <w:rPr>
          <w:rFonts w:eastAsia="Times New Roman" w:cs="Times New Roman"/>
          <w:szCs w:val="24"/>
        </w:rPr>
        <w:t xml:space="preserve">ιοίκηση αντιλαμβανόταν μέχρι σήμερα τον σχεδιασμό για την υλοποίηση ενός έργου, χωρίς καμμία προηγούμενη ή παράλληλη </w:t>
      </w:r>
      <w:r>
        <w:rPr>
          <w:rFonts w:eastAsia="Times New Roman" w:cs="Times New Roman"/>
          <w:szCs w:val="24"/>
        </w:rPr>
        <w:lastRenderedPageBreak/>
        <w:t>συνεννόηση με την περιφερειακή τοπική αυτοδιοίκηση, οδηγώντας</w:t>
      </w:r>
      <w:r>
        <w:rPr>
          <w:rFonts w:eastAsia="Times New Roman" w:cs="Times New Roman"/>
          <w:szCs w:val="24"/>
        </w:rPr>
        <w:t xml:space="preserve"> τα έργα σε ένα αδιάκοπο «πήγαινε-έλα» με κατάληξη το βάλτωμά τους και τα χρόνια αδιέξοδα. </w:t>
      </w:r>
    </w:p>
    <w:p w14:paraId="6E842FD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Τι έχουμε κάνει; Στις 28 Μαρτίου 2016 εγκρίθηκε χρηματοδότηση 800.000 ευρώ στο πλαίσιο του </w:t>
      </w:r>
      <w:r>
        <w:rPr>
          <w:rFonts w:eastAsia="Times New Roman" w:cs="Times New Roman"/>
          <w:szCs w:val="24"/>
        </w:rPr>
        <w:t>π</w:t>
      </w:r>
      <w:r>
        <w:rPr>
          <w:rFonts w:eastAsia="Times New Roman" w:cs="Times New Roman"/>
          <w:szCs w:val="24"/>
        </w:rPr>
        <w:t>ρογράμματος «4</w:t>
      </w:r>
      <w:r>
        <w:rPr>
          <w:rFonts w:eastAsia="Times New Roman" w:cs="Times New Roman"/>
          <w:szCs w:val="24"/>
          <w:vertAlign w:val="superscript"/>
        </w:rPr>
        <w:t>ο</w:t>
      </w:r>
      <w:r>
        <w:rPr>
          <w:rFonts w:eastAsia="Times New Roman" w:cs="Times New Roman"/>
          <w:szCs w:val="24"/>
        </w:rPr>
        <w:t xml:space="preserve"> ΕΑΠ Δυτικής Μακεδονίας 2012-2016» για τη χρηματοδότηση τ</w:t>
      </w:r>
      <w:r>
        <w:rPr>
          <w:rFonts w:eastAsia="Times New Roman" w:cs="Times New Roman"/>
          <w:szCs w:val="24"/>
        </w:rPr>
        <w:t xml:space="preserve">ων μελετών του </w:t>
      </w:r>
      <w:r>
        <w:rPr>
          <w:rFonts w:eastAsia="Times New Roman" w:cs="Times New Roman"/>
          <w:szCs w:val="24"/>
        </w:rPr>
        <w:t>ο</w:t>
      </w:r>
      <w:r>
        <w:rPr>
          <w:rFonts w:eastAsia="Times New Roman" w:cs="Times New Roman"/>
          <w:szCs w:val="24"/>
        </w:rPr>
        <w:t xml:space="preserve">δικού </w:t>
      </w:r>
      <w:r>
        <w:rPr>
          <w:rFonts w:eastAsia="Times New Roman" w:cs="Times New Roman"/>
          <w:szCs w:val="24"/>
        </w:rPr>
        <w:t>ά</w:t>
      </w:r>
      <w:r>
        <w:rPr>
          <w:rFonts w:eastAsia="Times New Roman" w:cs="Times New Roman"/>
          <w:szCs w:val="24"/>
        </w:rPr>
        <w:t xml:space="preserve">ξονα Πτολεμαΐδα- Φλώρινα. </w:t>
      </w:r>
    </w:p>
    <w:p w14:paraId="6E842FD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Στις 20 Μαΐου 2016 η «</w:t>
      </w:r>
      <w:r>
        <w:rPr>
          <w:rFonts w:eastAsia="Times New Roman" w:cs="Times New Roman"/>
          <w:szCs w:val="24"/>
        </w:rPr>
        <w:t>ΕΓΝΑΤΙΑ ΟΔΟΣ</w:t>
      </w:r>
      <w:r>
        <w:rPr>
          <w:rFonts w:eastAsia="Times New Roman" w:cs="Times New Roman"/>
          <w:szCs w:val="24"/>
        </w:rPr>
        <w:t xml:space="preserve">» απέστειλε στην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Ε</w:t>
      </w:r>
      <w:r>
        <w:rPr>
          <w:rFonts w:eastAsia="Times New Roman" w:cs="Times New Roman"/>
          <w:szCs w:val="24"/>
        </w:rPr>
        <w:t xml:space="preserve">νότητα Φλώρινας τη βελτιωμένη πρόταση νέας χάραξης δεκαεπτά χιλιομέτρων περίπου για το </w:t>
      </w:r>
      <w:r>
        <w:rPr>
          <w:rFonts w:eastAsia="Times New Roman" w:cs="Times New Roman"/>
          <w:szCs w:val="24"/>
        </w:rPr>
        <w:t>τ</w:t>
      </w:r>
      <w:r>
        <w:rPr>
          <w:rFonts w:eastAsia="Times New Roman" w:cs="Times New Roman"/>
          <w:szCs w:val="24"/>
        </w:rPr>
        <w:t>μήμα Ξινό Νερό-Αμμοχώρι, η οποία διέρχεται πλήρως εκτ</w:t>
      </w:r>
      <w:r>
        <w:rPr>
          <w:rFonts w:eastAsia="Times New Roman" w:cs="Times New Roman"/>
          <w:szCs w:val="24"/>
        </w:rPr>
        <w:t xml:space="preserve">ός των λιγνιτωρυχείων της Βεύης, όπως ξέρετε, και των χαρακτηρισμένων περιοχών μεταλλειοκτησίας. </w:t>
      </w:r>
    </w:p>
    <w:p w14:paraId="6E842FD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Τέλος, στις 31 Μαΐου η Περιφερειακή Ενότητα Φλώρινας συμφώνησε οριστικά με τη νέα χάραξη των δεκαεπτά χιλιομέτρων. </w:t>
      </w:r>
    </w:p>
    <w:p w14:paraId="6E842FE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Τα υπόλοιπα θα τα πω στη δευτερολογία μου, για να μη σπαταλάω και τον χρόνο. Έχουμε κάνει και άλλες κινήσεις. </w:t>
      </w:r>
    </w:p>
    <w:p w14:paraId="6E842FE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E842FE2"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6E842FE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6E842FE4"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Ευχ</w:t>
      </w:r>
      <w:r>
        <w:rPr>
          <w:rFonts w:eastAsia="Times New Roman" w:cs="Times New Roman"/>
          <w:szCs w:val="24"/>
        </w:rPr>
        <w:t xml:space="preserve">αριστώ, κύριε Πρόεδρε. </w:t>
      </w:r>
    </w:p>
    <w:p w14:paraId="6E842FE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Υπουργέ, στις διαπιστώσεις συμφωνούμε απόλυτα. Θέλω να πω το εξής: Η Εγνατία, απ’ ό,τι φαίνεται, έχει χωρίσει το έργο σε τρία κομμάτια. Έχει αναλάβει τη μελέτη μόνο για το κομμάτι Αμμοχώρι-Αμύνταιο. Απομένει το κομμάτι Φλώρινα</w:t>
      </w:r>
      <w:r>
        <w:rPr>
          <w:rFonts w:eastAsia="Times New Roman" w:cs="Times New Roman"/>
          <w:szCs w:val="24"/>
        </w:rPr>
        <w:t xml:space="preserve">-Αμμοχώρι και Αμύνταιο- Πτολεμαΐδα. Ας πούμε ότι και γι’ αυτό το κομμάτι θα βρεθούν τα χρήματα. Υπ’ όψιν ότι αυτά τα χρήματα είναι από τον αναπτυξιακό πόρο. Το αναλαμβάνει η Φλώρινα από ίδιους πόρους. </w:t>
      </w:r>
    </w:p>
    <w:p w14:paraId="6E842FE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Εδώ θέλω να τονίσω ότι και οι τοπικοί παράγοντες, πέρα</w:t>
      </w:r>
      <w:r>
        <w:rPr>
          <w:rFonts w:eastAsia="Times New Roman" w:cs="Times New Roman"/>
          <w:szCs w:val="24"/>
        </w:rPr>
        <w:t>ν της πολιτείας, έχουν τις δικές τους ευθύνες. Διαχρονικά, επί τριάντα χρόνια, υπάρχει κακός σχεδιασμός, αδιαφορία κ</w:t>
      </w:r>
      <w:r w:rsidRPr="00E15252">
        <w:rPr>
          <w:rFonts w:eastAsia="Times New Roman" w:cs="Times New Roman"/>
          <w:szCs w:val="24"/>
        </w:rPr>
        <w:t>.</w:t>
      </w:r>
      <w:r>
        <w:rPr>
          <w:rFonts w:eastAsia="Times New Roman" w:cs="Times New Roman"/>
          <w:szCs w:val="24"/>
        </w:rPr>
        <w:t>λπ., ό,τι θέλετε καταλογίστε. Τις βασικές ευθύνες, όμως, τις έχει η πολιτεία.</w:t>
      </w:r>
    </w:p>
    <w:p w14:paraId="6E842FE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Τη μελέτη θα τη χρηματοδοτήσει η Φλώρινα και με τη δική σας β</w:t>
      </w:r>
      <w:r>
        <w:rPr>
          <w:rFonts w:eastAsia="Times New Roman" w:cs="Times New Roman"/>
          <w:szCs w:val="24"/>
        </w:rPr>
        <w:t>οήθεια. Το θέμα είναι αν θα προλάβουμε το πέμπτο ΣΕΣ. Θα δεσμευτούν τα 150 εκατομμύρια; Γιατί από τα 400 εκατομμύρια που ήταν ο σύντομος σχεδιασμός, με ένα τούνελ πέντε χιλιομέτρων, κατέβηκε στα 150 εκατομμύρια και με μία έκπτωση 30%, μιλάμε για 100 εκατομ</w:t>
      </w:r>
      <w:r>
        <w:rPr>
          <w:rFonts w:eastAsia="Times New Roman" w:cs="Times New Roman"/>
          <w:szCs w:val="24"/>
        </w:rPr>
        <w:t>μύρια.</w:t>
      </w:r>
    </w:p>
    <w:p w14:paraId="6E842FE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Αυτό που θέλω από εσάς είναι μία ξεκάθαρη απάντηση, μια συνάντηση με τους τοπικούς φορείς και δέσμευση ότι η μελέτη θα γίνει. Η Εγνατία</w:t>
      </w:r>
      <w:r>
        <w:rPr>
          <w:rFonts w:eastAsia="Times New Roman" w:cs="Times New Roman"/>
          <w:szCs w:val="24"/>
        </w:rPr>
        <w:t xml:space="preserve"> </w:t>
      </w:r>
      <w:r>
        <w:rPr>
          <w:rFonts w:eastAsia="Times New Roman" w:cs="Times New Roman"/>
          <w:szCs w:val="24"/>
        </w:rPr>
        <w:t>μάλλον θα το επιταχύνει και θα τελειώσει. Να δεσμευτούν τα 150 εκατομμύρια από τα τομεακά του Υπουργείου για να ε</w:t>
      </w:r>
      <w:r>
        <w:rPr>
          <w:rFonts w:eastAsia="Times New Roman" w:cs="Times New Roman"/>
          <w:szCs w:val="24"/>
        </w:rPr>
        <w:t>νταχθεί στο πέμπτο ΣΕΣ.</w:t>
      </w:r>
    </w:p>
    <w:p w14:paraId="6E842FE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Το λέω εδώ και πολλά χρόνια. Από τους είκοσι νομούς που αγκαλιάζουν την Εγνατία, μόνο δύο νομοί δεν έχουν κάθετη σύνδεση. Ο ένας είναι η Φλώρινα. Όλοι οι υπόλοιποι έχουν κάθετη σύνδεση. Δεν λέω τον δεύτερο. Αν δεν γίνει αυτή η σύνδε</w:t>
      </w:r>
      <w:r>
        <w:rPr>
          <w:rFonts w:eastAsia="Times New Roman" w:cs="Times New Roman"/>
          <w:szCs w:val="24"/>
        </w:rPr>
        <w:t>ση, η Φλώρινα παραμένει βαλκανική περιφέρεια. Δεν θα ενταχθεί στις ευρωπαϊκές περιφέρειες.</w:t>
      </w:r>
    </w:p>
    <w:p w14:paraId="6E842FE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Αυτό θέλουμε από εσάς, μία ξεκάθαρη απάντηση για τα 150 εκατομμύρια, αν θα υπάρχει δέσμευση στο πέμπτο ΣΕΣ.</w:t>
      </w:r>
    </w:p>
    <w:p w14:paraId="6E842FEB"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w:t>
      </w:r>
      <w:r>
        <w:rPr>
          <w:rFonts w:eastAsia="Times New Roman" w:cs="Times New Roman"/>
          <w:szCs w:val="24"/>
        </w:rPr>
        <w:t>ελφε.</w:t>
      </w:r>
    </w:p>
    <w:p w14:paraId="6E842FE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6E842FED" w14:textId="77777777" w:rsidR="00FC1CD6" w:rsidRDefault="008634FC">
      <w:pPr>
        <w:spacing w:line="600" w:lineRule="auto"/>
        <w:ind w:firstLine="720"/>
        <w:jc w:val="both"/>
        <w:rPr>
          <w:rFonts w:eastAsia="Times New Roman" w:cs="Times New Roman"/>
          <w:szCs w:val="24"/>
        </w:rPr>
      </w:pPr>
      <w:r>
        <w:rPr>
          <w:rFonts w:eastAsia="Times New Roman"/>
          <w:b/>
          <w:bCs/>
          <w:color w:val="242424"/>
          <w:szCs w:val="24"/>
        </w:rPr>
        <w:t xml:space="preserve">ΧΡΗΣΤΟΣ ΣΠΙΡΤΖΗΣ (Υπουργός Υποδομών, Μεταφορών και Δικτύων): </w:t>
      </w:r>
      <w:r>
        <w:rPr>
          <w:rFonts w:eastAsia="Times New Roman" w:cs="Times New Roman"/>
          <w:szCs w:val="24"/>
        </w:rPr>
        <w:t xml:space="preserve">Θα επανέλθω στο τι θα κάνουμε από εδώ και πέρα μέσω της </w:t>
      </w:r>
      <w:r>
        <w:rPr>
          <w:rFonts w:eastAsia="Times New Roman" w:cs="Times New Roman"/>
          <w:szCs w:val="24"/>
        </w:rPr>
        <w:t>«ΕΓΝΑΤΙΑΣ ΟΔΟΥ»</w:t>
      </w:r>
      <w:r>
        <w:rPr>
          <w:rFonts w:eastAsia="Times New Roman" w:cs="Times New Roman"/>
          <w:szCs w:val="24"/>
        </w:rPr>
        <w:t xml:space="preserve"> και μέσω του Υπουργείου. </w:t>
      </w:r>
    </w:p>
    <w:p w14:paraId="6E842FE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Κατ’ αρχάς, να κάνω μία διευκρίνιση. Δεν είνα</w:t>
      </w:r>
      <w:r>
        <w:rPr>
          <w:rFonts w:eastAsia="Times New Roman" w:cs="Times New Roman"/>
          <w:szCs w:val="24"/>
        </w:rPr>
        <w:t xml:space="preserve">ι 150 εκατομμύρια. Είναι λιγότερα από 100 εκατομμύρια, με τη λύση που έχει προκριθεί. Δεύτερον, η </w:t>
      </w:r>
      <w:r>
        <w:rPr>
          <w:rFonts w:eastAsia="Times New Roman" w:cs="Times New Roman"/>
          <w:szCs w:val="24"/>
        </w:rPr>
        <w:t>«ΕΓΝΑΤΙΑ ΟΔΟΣ»</w:t>
      </w:r>
      <w:r>
        <w:rPr>
          <w:rFonts w:eastAsia="Times New Roman" w:cs="Times New Roman"/>
          <w:szCs w:val="24"/>
        </w:rPr>
        <w:t xml:space="preserve"> προχωρά σε συνδυασμένες κινήσεις. </w:t>
      </w:r>
    </w:p>
    <w:p w14:paraId="6E842FE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Πρώτον, τροποποιεί την απόφαση του 2013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ως προς το σκέλος περί ματαίωσης στρατηγι</w:t>
      </w:r>
      <w:r>
        <w:rPr>
          <w:rFonts w:eastAsia="Times New Roman" w:cs="Times New Roman"/>
          <w:szCs w:val="24"/>
        </w:rPr>
        <w:t xml:space="preserve">κής υλοποίησης μελετών στο τμήμα Πτολεμαΐδα-Φλώρινα. </w:t>
      </w:r>
    </w:p>
    <w:p w14:paraId="6E842FF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Δεύτερον, στην έγκριση νέας στρατηγικής υλοποίησης μελετών στο τμήμα Πτολεμαΐδα-Φλώρινα, σύμφωνα με την προτεινόμενη από την </w:t>
      </w:r>
      <w:r>
        <w:rPr>
          <w:rFonts w:eastAsia="Times New Roman" w:cs="Times New Roman"/>
          <w:szCs w:val="24"/>
        </w:rPr>
        <w:t>«ΕΓΝΑΤΙΑ ΟΔΟ»</w:t>
      </w:r>
      <w:r>
        <w:rPr>
          <w:rFonts w:eastAsia="Times New Roman" w:cs="Times New Roman"/>
          <w:szCs w:val="24"/>
        </w:rPr>
        <w:t xml:space="preserve"> λύση μήκους περίπου </w:t>
      </w:r>
      <w:r>
        <w:rPr>
          <w:rFonts w:eastAsia="Times New Roman" w:cs="Times New Roman"/>
          <w:szCs w:val="24"/>
        </w:rPr>
        <w:t xml:space="preserve">πενήντα ενός </w:t>
      </w:r>
      <w:r>
        <w:rPr>
          <w:rFonts w:eastAsia="Times New Roman" w:cs="Times New Roman"/>
          <w:szCs w:val="24"/>
        </w:rPr>
        <w:t>χιλιομέτρων, η οποία έχει εγγρ</w:t>
      </w:r>
      <w:r>
        <w:rPr>
          <w:rFonts w:eastAsia="Times New Roman" w:cs="Times New Roman"/>
          <w:szCs w:val="24"/>
        </w:rPr>
        <w:t xml:space="preserve">άφως την αποδοχή της Περιφέρειας Δυτικής Μακεδονίας. </w:t>
      </w:r>
    </w:p>
    <w:p w14:paraId="6E842FF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Τρίτον, προχωράει άμεσα στην ανάθεση εκπόνησης προωθημένης αναγνωριστικής μελέτης οδοποιίας για τη νέα χάραξη του τμήματος Ξυνό Νερό- Αμμοχώρι</w:t>
      </w:r>
      <w:r>
        <w:rPr>
          <w:rFonts w:eastAsia="Times New Roman" w:cs="Times New Roman"/>
          <w:szCs w:val="24"/>
        </w:rPr>
        <w:t xml:space="preserve"> –αυτό που είπατε- έχοντας ήδη εξασφαλισμένη τη χρηματοδότηση των 800 χιλιάδων ευρώ. </w:t>
      </w:r>
    </w:p>
    <w:p w14:paraId="6E842FF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w:t>
      </w:r>
      <w:r>
        <w:rPr>
          <w:rFonts w:eastAsia="Times New Roman" w:cs="Times New Roman"/>
          <w:szCs w:val="24"/>
        </w:rPr>
        <w:t>σ</w:t>
      </w:r>
      <w:r>
        <w:rPr>
          <w:rFonts w:eastAsia="Times New Roman" w:cs="Times New Roman"/>
          <w:szCs w:val="24"/>
        </w:rPr>
        <w:t>το ίδιο ως άνω εγκεκριμένο κονδύλι και με βάση την ως άνω μελέτη θα ετοιμαστούν οι διαγωνισμοί για την ανάδειξη αναδόχων εκπόνησης όλων των υπολοίπων απαραίτητ</w:t>
      </w:r>
      <w:r>
        <w:rPr>
          <w:rFonts w:eastAsia="Times New Roman" w:cs="Times New Roman"/>
          <w:szCs w:val="24"/>
        </w:rPr>
        <w:t xml:space="preserve">ων για την πλήρη ωρίμανση του τμήματος Ξυνό Νερό-Αμμοχώρι. </w:t>
      </w:r>
    </w:p>
    <w:p w14:paraId="6E842FF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Πέμπτον, γίνονται παράλληλα οι απαραίτητες ενέργειες τόσο από την Περιφέρεια Δυτικής Μακεδονίας όσο και από την </w:t>
      </w:r>
      <w:r>
        <w:rPr>
          <w:rFonts w:eastAsia="Times New Roman" w:cs="Times New Roman"/>
          <w:szCs w:val="24"/>
        </w:rPr>
        <w:t>«ΕΓΝΑΤΙΑ ΟΔΟ»</w:t>
      </w:r>
      <w:r>
        <w:rPr>
          <w:rFonts w:eastAsia="Times New Roman" w:cs="Times New Roman"/>
          <w:szCs w:val="24"/>
        </w:rPr>
        <w:t xml:space="preserve"> για την προώθηση των μελετών Πτολεμαΐδα-Ξυνό Νερό, μέσω του ίδιου χρημ</w:t>
      </w:r>
      <w:r>
        <w:rPr>
          <w:rFonts w:eastAsia="Times New Roman" w:cs="Times New Roman"/>
          <w:szCs w:val="24"/>
        </w:rPr>
        <w:t xml:space="preserve">ατοδοτικού πλαισίου. Γι’ αυτό θα καταθέσω το έγγραφο του </w:t>
      </w:r>
      <w:r>
        <w:rPr>
          <w:rFonts w:eastAsia="Times New Roman" w:cs="Times New Roman"/>
          <w:szCs w:val="24"/>
        </w:rPr>
        <w:t>Γ</w:t>
      </w:r>
      <w:r>
        <w:rPr>
          <w:rFonts w:eastAsia="Times New Roman" w:cs="Times New Roman"/>
          <w:szCs w:val="24"/>
        </w:rPr>
        <w:t>ενικού Γραμματέα του ΕΣΠΑ που το αναφέρει.</w:t>
      </w:r>
    </w:p>
    <w:p w14:paraId="6E842FF4" w14:textId="77777777" w:rsidR="00FC1CD6" w:rsidRDefault="008634FC">
      <w:pPr>
        <w:spacing w:line="600" w:lineRule="auto"/>
        <w:ind w:firstLine="720"/>
        <w:jc w:val="both"/>
        <w:rPr>
          <w:rFonts w:eastAsia="Times New Roman" w:cs="Times New Roman"/>
        </w:rPr>
      </w:pPr>
      <w:r>
        <w:rPr>
          <w:rFonts w:eastAsia="Times New Roman" w:cs="Times New Roman"/>
        </w:rPr>
        <w:t>(Στο σημείο αυτό ο Υπουργός Υποδομών, Μεταφορών και Δικτύων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842FF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Σημειώνεται, επί</w:t>
      </w:r>
      <w:r>
        <w:rPr>
          <w:rFonts w:eastAsia="Times New Roman" w:cs="Times New Roman"/>
          <w:szCs w:val="24"/>
        </w:rPr>
        <w:t>σης, ότι το τελευταίο τμήμα Φλώρινα-Νίκη –όπως είπατε και εσείς- δόθηκε φέτος τον Μάιο στην κυκλοφορία. Είναι ένα σημαντικό έργο. Καταλαβαίνω τις επιπτώσεις που υπάρχουν. Δεν είναι η μόνη ακριτική περιοχή που έχει αυτά τα προβλήματα. Αυτό, όμως, δεν σημαίν</w:t>
      </w:r>
      <w:r>
        <w:rPr>
          <w:rFonts w:eastAsia="Times New Roman" w:cs="Times New Roman"/>
          <w:szCs w:val="24"/>
        </w:rPr>
        <w:t xml:space="preserve">ει ότι δεν πρέπει να ολοκληρωθούν οι συνδέσεις της χώρας με τις γύρω χώρες. Αυτό ισχύει σχεδόν για όλα τα βόρεια σύνορά μας. </w:t>
      </w:r>
    </w:p>
    <w:p w14:paraId="6E842FF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Εκτιμώ, επίσης, ότι πρέπει να εγκαταλείψουμε τη γνωστή λογική που είχαμε στο παρελθόν του </w:t>
      </w:r>
      <w:r>
        <w:rPr>
          <w:rFonts w:eastAsia="Times New Roman" w:cs="Times New Roman"/>
          <w:szCs w:val="24"/>
          <w:lang w:val="en-US"/>
        </w:rPr>
        <w:t>overbooking</w:t>
      </w:r>
      <w:r>
        <w:rPr>
          <w:rFonts w:eastAsia="Times New Roman" w:cs="Times New Roman"/>
          <w:szCs w:val="24"/>
        </w:rPr>
        <w:t xml:space="preserve"> και που κληρονομήσαμε ειδικά</w:t>
      </w:r>
      <w:r>
        <w:rPr>
          <w:rFonts w:eastAsia="Times New Roman" w:cs="Times New Roman"/>
          <w:szCs w:val="24"/>
        </w:rPr>
        <w:t xml:space="preserve"> για τα έργα οδοποιίας. </w:t>
      </w:r>
    </w:p>
    <w:p w14:paraId="6E842FF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Πρόεδρε, βρήκαμε έναν προγραμματισμό 250% μεγαλύτερο από αυτόν που όφειλε να έχει η χώρα για το ΣΕΣ σε σχέση με τα έργα οδοποιίας που πρέπει να ενταχθούν. Αυτό είναι μία κοροϊδία. Αυτή η πολιτική πρέπει να σταματήσει. Είναι κ</w:t>
      </w:r>
      <w:r>
        <w:rPr>
          <w:rFonts w:eastAsia="Times New Roman" w:cs="Times New Roman"/>
          <w:szCs w:val="24"/>
        </w:rPr>
        <w:t xml:space="preserve">οροϊδία για τις τοπικές κοινωνίες και τον ελληνικό λαό. </w:t>
      </w:r>
    </w:p>
    <w:p w14:paraId="6E842FF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Πρέπει όλοι να έχουμε κατά νου πόσα λεφτά έχουμε από το Πρόγραμμα Δημοσίων Επενδύσεων, πόσα έχουμε από το ΣΕΣ ή προηγουμένως από το ΕΣΠΑ, να μην κοροϊδεύουμε τον κόσμο και να έχουμε μια ιεράρχηση των</w:t>
      </w:r>
      <w:r>
        <w:rPr>
          <w:rFonts w:eastAsia="Times New Roman" w:cs="Times New Roman"/>
          <w:szCs w:val="24"/>
        </w:rPr>
        <w:t xml:space="preserve"> έργων που να είναι γνωστή σε όλους και να κρινόμαστε για την υλοποίηση αυτού του τμήματος και στις τιμές που πρέπει, αλλά και στα χρονοδιαγράμματα που πρέπει.</w:t>
      </w:r>
    </w:p>
    <w:p w14:paraId="6E842FF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w:t>
      </w:r>
      <w:r>
        <w:rPr>
          <w:rFonts w:eastAsia="Times New Roman" w:cs="Times New Roman"/>
          <w:szCs w:val="24"/>
        </w:rPr>
        <w:t xml:space="preserve">για να κλείσω και ουσιαστικά την ερώτησή σας, εγώ πιστεύω ότι μετά από δύο ως δυόμισι </w:t>
      </w:r>
      <w:r>
        <w:rPr>
          <w:rFonts w:eastAsia="Times New Roman" w:cs="Times New Roman"/>
          <w:szCs w:val="24"/>
        </w:rPr>
        <w:t>χρόνια που θα ολοκληρωθούν οι μελέτες και θα έχουμε αναθεωρήσει μέσα στη χρονιά και το πρόγραμμα που βρήκαμε με το νέο ΣΕΣ, έχουμε τον χρόνο για να δούμε ποια έργα δεν έχουν τρέξει, προκειμένου να ενταχθεί αυτό το έργο οδοποιίας και να μην πάμε πάλι σε λογ</w:t>
      </w:r>
      <w:r>
        <w:rPr>
          <w:rFonts w:eastAsia="Times New Roman" w:cs="Times New Roman"/>
          <w:szCs w:val="24"/>
        </w:rPr>
        <w:t>ικές πλασματικών, αν θέλετε, προϋπολογισμών, σε σχέση με τον προγραμματισμό των έργων, είτε είναι από το ΕΣΠΑ είτε είναι από το ΠΔΕ.</w:t>
      </w:r>
    </w:p>
    <w:p w14:paraId="6E842FF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42FFB" w14:textId="77777777" w:rsidR="00FC1CD6" w:rsidRDefault="008634F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Υπουργέ.</w:t>
      </w:r>
    </w:p>
    <w:p w14:paraId="6E842FF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w:t>
      </w:r>
      <w:r>
        <w:rPr>
          <w:rFonts w:eastAsia="Times New Roman" w:cs="Times New Roman"/>
          <w:szCs w:val="24"/>
        </w:rPr>
        <w:t xml:space="preserve">τηση των επικαίρων ερωτήσεων. </w:t>
      </w:r>
    </w:p>
    <w:p w14:paraId="6E842FF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ελειώσαμε γρηγορότερα τις επίκαιρες</w:t>
      </w:r>
      <w:r>
        <w:rPr>
          <w:rFonts w:eastAsia="Times New Roman" w:cs="Times New Roman"/>
          <w:szCs w:val="24"/>
        </w:rPr>
        <w:t xml:space="preserve"> ερωτήσεις</w:t>
      </w:r>
      <w:r>
        <w:rPr>
          <w:rFonts w:eastAsia="Times New Roman" w:cs="Times New Roman"/>
          <w:szCs w:val="24"/>
        </w:rPr>
        <w:t xml:space="preserve">, αφού αυτή τη φορά </w:t>
      </w:r>
      <w:r>
        <w:rPr>
          <w:rFonts w:eastAsia="Times New Roman" w:cs="Times New Roman"/>
          <w:szCs w:val="24"/>
        </w:rPr>
        <w:t xml:space="preserve">οι κύριοι Υπουργοί </w:t>
      </w:r>
      <w:r>
        <w:rPr>
          <w:rFonts w:eastAsia="Times New Roman" w:cs="Times New Roman"/>
          <w:szCs w:val="24"/>
        </w:rPr>
        <w:t xml:space="preserve">συντόμευσαν τις απαντήσεις </w:t>
      </w:r>
      <w:r>
        <w:rPr>
          <w:rFonts w:eastAsia="Times New Roman" w:cs="Times New Roman"/>
          <w:szCs w:val="24"/>
        </w:rPr>
        <w:t xml:space="preserve">τους. </w:t>
      </w:r>
      <w:r>
        <w:rPr>
          <w:rFonts w:eastAsia="Times New Roman" w:cs="Times New Roman"/>
          <w:szCs w:val="24"/>
        </w:rPr>
        <w:t>Οπότε, πριν εισέλθουμε στη συζήτηση της επίκαιρης επερώτησης, θα αναγκαστούμε να κάνουμε μια ολιγόλεπτη δια</w:t>
      </w:r>
      <w:r>
        <w:rPr>
          <w:rFonts w:eastAsia="Times New Roman" w:cs="Times New Roman"/>
          <w:szCs w:val="24"/>
        </w:rPr>
        <w:t>κοπή</w:t>
      </w:r>
      <w:r>
        <w:rPr>
          <w:rFonts w:eastAsia="Times New Roman" w:cs="Times New Roman"/>
          <w:szCs w:val="24"/>
        </w:rPr>
        <w:t>,</w:t>
      </w:r>
      <w:r>
        <w:rPr>
          <w:rFonts w:eastAsia="Times New Roman" w:cs="Times New Roman"/>
          <w:szCs w:val="24"/>
        </w:rPr>
        <w:t xml:space="preserve"> μέχρι να έρθει ο κύριος Υπουργός</w:t>
      </w:r>
      <w:r>
        <w:rPr>
          <w:rFonts w:eastAsia="Times New Roman" w:cs="Times New Roman"/>
          <w:szCs w:val="24"/>
        </w:rPr>
        <w:t>, ο οποίος</w:t>
      </w:r>
      <w:r w:rsidRPr="00E07A3B">
        <w:rPr>
          <w:rFonts w:eastAsia="Times New Roman" w:cs="Times New Roman"/>
          <w:szCs w:val="24"/>
        </w:rPr>
        <w:t xml:space="preserve"> </w:t>
      </w:r>
      <w:r>
        <w:rPr>
          <w:rFonts w:eastAsia="Times New Roman" w:cs="Times New Roman"/>
          <w:szCs w:val="24"/>
        </w:rPr>
        <w:t>είχε ειδοποιηθεί να είναι εδώ στις 19.00΄.</w:t>
      </w:r>
      <w:r>
        <w:rPr>
          <w:rFonts w:eastAsia="Times New Roman" w:cs="Times New Roman"/>
          <w:szCs w:val="24"/>
        </w:rPr>
        <w:t xml:space="preserve"> Θα έρθει, όμως, νωρίτερα.</w:t>
      </w:r>
    </w:p>
    <w:p w14:paraId="6E842FFE" w14:textId="77777777" w:rsidR="00FC1CD6" w:rsidRDefault="008634FC">
      <w:pPr>
        <w:spacing w:line="600" w:lineRule="auto"/>
        <w:ind w:firstLine="720"/>
        <w:jc w:val="center"/>
        <w:rPr>
          <w:rFonts w:eastAsia="Times New Roman" w:cs="Times New Roman"/>
          <w:szCs w:val="24"/>
        </w:rPr>
      </w:pPr>
      <w:r>
        <w:rPr>
          <w:rFonts w:eastAsia="Times New Roman" w:cs="Times New Roman"/>
          <w:szCs w:val="24"/>
        </w:rPr>
        <w:t>(ΔΙΑΚΟΠΗ)</w:t>
      </w:r>
    </w:p>
    <w:p w14:paraId="6E842FFF" w14:textId="77777777" w:rsidR="00FC1CD6" w:rsidRDefault="008634FC">
      <w:pPr>
        <w:spacing w:before="100" w:beforeAutospacing="1" w:after="100" w:afterAutospacing="1" w:line="240" w:lineRule="auto"/>
        <w:contextualSpacing/>
        <w:jc w:val="center"/>
        <w:rPr>
          <w:color w:val="FF0000"/>
          <w:szCs w:val="24"/>
        </w:rPr>
      </w:pPr>
      <w:r>
        <w:rPr>
          <w:color w:val="FF0000"/>
          <w:szCs w:val="24"/>
        </w:rPr>
        <w:t>(Αλλαγή σελίδας λόγω αλλαγής ΘΕΜΑΤΟΣ)</w:t>
      </w:r>
    </w:p>
    <w:p w14:paraId="6E843000" w14:textId="77777777" w:rsidR="00FC1CD6" w:rsidRDefault="00FC1CD6">
      <w:pPr>
        <w:spacing w:line="600" w:lineRule="auto"/>
        <w:ind w:firstLine="720"/>
        <w:jc w:val="center"/>
        <w:rPr>
          <w:rFonts w:eastAsia="Times New Roman" w:cs="Times New Roman"/>
          <w:szCs w:val="24"/>
        </w:rPr>
      </w:pPr>
    </w:p>
    <w:p w14:paraId="6E843001" w14:textId="77777777" w:rsidR="00FC1CD6" w:rsidRDefault="008634FC">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E843002" w14:textId="77777777" w:rsidR="00FC1CD6" w:rsidRDefault="008634FC">
      <w:pPr>
        <w:spacing w:line="600" w:lineRule="auto"/>
        <w:ind w:firstLine="720"/>
        <w:jc w:val="both"/>
        <w:rPr>
          <w:rFonts w:eastAsia="Times New Roman" w:cs="Times New Roman"/>
          <w:szCs w:val="24"/>
        </w:rPr>
      </w:pPr>
      <w:r>
        <w:rPr>
          <w:rFonts w:eastAsia="Times New Roman" w:cs="Times New Roman"/>
          <w:b/>
          <w:bCs/>
          <w:szCs w:val="24"/>
        </w:rPr>
        <w:t xml:space="preserve">ΠΡΟΕΔΡΕΥΩΝ (Σπυρίδων Λυκούδης): </w:t>
      </w:r>
      <w:r>
        <w:rPr>
          <w:rFonts w:eastAsia="Times New Roman" w:cs="Times New Roman"/>
          <w:szCs w:val="24"/>
        </w:rPr>
        <w:t xml:space="preserve">Κυρίες και κύριοι συνάδελφοι, </w:t>
      </w:r>
      <w:r>
        <w:rPr>
          <w:rFonts w:eastAsia="Times New Roman" w:cs="Times New Roman"/>
          <w:szCs w:val="24"/>
        </w:rPr>
        <w:t>συνεχίζ</w:t>
      </w:r>
      <w:r>
        <w:rPr>
          <w:rFonts w:eastAsia="Times New Roman" w:cs="Times New Roman"/>
          <w:szCs w:val="24"/>
        </w:rPr>
        <w:t>εται</w:t>
      </w:r>
      <w:r>
        <w:rPr>
          <w:rFonts w:eastAsia="Times New Roman" w:cs="Times New Roman"/>
          <w:szCs w:val="24"/>
        </w:rPr>
        <w:t xml:space="preserve"> η </w:t>
      </w:r>
      <w:r>
        <w:rPr>
          <w:rFonts w:eastAsia="Times New Roman" w:cs="Times New Roman"/>
          <w:szCs w:val="24"/>
        </w:rPr>
        <w:t>συνεδρίαση.</w:t>
      </w:r>
    </w:p>
    <w:p w14:paraId="6E84300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των</w:t>
      </w:r>
    </w:p>
    <w:p w14:paraId="6E843004" w14:textId="77777777" w:rsidR="00FC1CD6" w:rsidRDefault="008634FC">
      <w:pPr>
        <w:spacing w:line="600" w:lineRule="auto"/>
        <w:ind w:firstLine="720"/>
        <w:jc w:val="center"/>
        <w:rPr>
          <w:rFonts w:eastAsia="Times New Roman" w:cs="Times New Roman"/>
          <w:b/>
          <w:szCs w:val="24"/>
        </w:rPr>
      </w:pPr>
      <w:r>
        <w:rPr>
          <w:rFonts w:eastAsia="Times New Roman" w:cs="Times New Roman"/>
          <w:b/>
          <w:szCs w:val="24"/>
        </w:rPr>
        <w:lastRenderedPageBreak/>
        <w:t>ΕΠΕΡΩΤΗΣΕΩΝ</w:t>
      </w:r>
    </w:p>
    <w:p w14:paraId="6E84300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συζητηθεί η υπ’ αριθμόν 18/12/24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επίκαιρη επερώτηση </w:t>
      </w:r>
      <w:r>
        <w:rPr>
          <w:rFonts w:eastAsia="Times New Roman" w:cs="Times New Roman"/>
          <w:szCs w:val="24"/>
        </w:rPr>
        <w:t xml:space="preserve">των </w:t>
      </w:r>
      <w:r>
        <w:rPr>
          <w:rFonts w:eastAsia="Times New Roman" w:cs="Times New Roman"/>
          <w:szCs w:val="24"/>
        </w:rPr>
        <w:t xml:space="preserve">Βουλευτών της Νέας Δημοκρατίας </w:t>
      </w:r>
      <w:r>
        <w:rPr>
          <w:rFonts w:eastAsia="Times New Roman" w:cs="Times New Roman"/>
          <w:szCs w:val="24"/>
        </w:rPr>
        <w:t>κ.κ. Σταύρου Καλαφάτη, Νικολάου Δένδια, Βασίλειου Κικίλια, Θεοδώρας Μπακογιάννη, Μαυρουδή</w:t>
      </w:r>
      <w:r>
        <w:rPr>
          <w:rFonts w:eastAsia="Times New Roman" w:cs="Times New Roman"/>
          <w:szCs w:val="24"/>
        </w:rPr>
        <w:t xml:space="preserve"> Βορίδη, Όλγας Κεφαλογιάννη</w:t>
      </w:r>
      <w:r>
        <w:rPr>
          <w:rFonts w:eastAsia="Times New Roman" w:cs="Times New Roman"/>
          <w:szCs w:val="24"/>
        </w:rPr>
        <w:t>, Νικολάου Πανα</w:t>
      </w:r>
      <w:r>
        <w:rPr>
          <w:rFonts w:eastAsia="Times New Roman" w:cs="Times New Roman"/>
          <w:szCs w:val="24"/>
        </w:rPr>
        <w:t>γιωτόπουλου, Θεοδώ</w:t>
      </w:r>
      <w:r>
        <w:rPr>
          <w:rFonts w:eastAsia="Times New Roman" w:cs="Times New Roman"/>
          <w:szCs w:val="24"/>
        </w:rPr>
        <w:t xml:space="preserve">ρου Φορτσάκη, Ιωάννη Κεφαλογιάννη, Δημητρίου Κυριαζίδη, Κωνσταντίνου Τζαβάρα, Κωνσταντίνου </w:t>
      </w:r>
      <w:r>
        <w:rPr>
          <w:rFonts w:eastAsia="Times New Roman" w:cs="Times New Roman"/>
          <w:szCs w:val="24"/>
        </w:rPr>
        <w:t>Α.Χ. Καραμανλή, Άννας -Μισέλ</w:t>
      </w:r>
      <w:r>
        <w:rPr>
          <w:rFonts w:eastAsia="Times New Roman" w:cs="Times New Roman"/>
          <w:szCs w:val="24"/>
        </w:rPr>
        <w:t xml:space="preserve"> </w:t>
      </w:r>
      <w:r>
        <w:rPr>
          <w:rFonts w:eastAsia="Times New Roman" w:cs="Times New Roman"/>
          <w:szCs w:val="24"/>
        </w:rPr>
        <w:t xml:space="preserve">Ασημακοπούλου, Κωνσταντίνου Τσιάρα και Χρήστου Σταϊκούρα </w:t>
      </w:r>
      <w:r>
        <w:rPr>
          <w:rFonts w:eastAsia="Times New Roman" w:cs="Times New Roman"/>
          <w:szCs w:val="24"/>
        </w:rPr>
        <w:t>προς τους Υπουργούς</w:t>
      </w:r>
      <w:r>
        <w:rPr>
          <w:rFonts w:eastAsia="Times New Roman" w:cs="Times New Roman"/>
          <w:szCs w:val="24"/>
        </w:rPr>
        <w:t xml:space="preserve"> Εξωτερικών, Εσωτερικών και Διοικητικής Ανασυγκρότησης</w:t>
      </w:r>
      <w:r>
        <w:rPr>
          <w:rFonts w:eastAsia="Times New Roman" w:cs="Times New Roman"/>
          <w:szCs w:val="24"/>
        </w:rPr>
        <w:t>,</w:t>
      </w:r>
      <w:r>
        <w:rPr>
          <w:rFonts w:eastAsia="Times New Roman" w:cs="Times New Roman"/>
          <w:szCs w:val="24"/>
        </w:rPr>
        <w:t xml:space="preserve"> Οικονομίας, Ανάπτυξης και Τουρισμού με θέμα</w:t>
      </w:r>
      <w:r>
        <w:rPr>
          <w:rFonts w:eastAsia="Times New Roman" w:cs="Times New Roman"/>
          <w:szCs w:val="24"/>
        </w:rPr>
        <w:t xml:space="preserve"> </w:t>
      </w:r>
      <w:r>
        <w:rPr>
          <w:rFonts w:eastAsia="Times New Roman" w:cs="Times New Roman"/>
          <w:szCs w:val="24"/>
        </w:rPr>
        <w:t xml:space="preserve">«Ανέτοιμη η </w:t>
      </w:r>
      <w:r>
        <w:rPr>
          <w:rFonts w:eastAsia="Times New Roman" w:cs="Times New Roman"/>
          <w:szCs w:val="24"/>
        </w:rPr>
        <w:t>κ</w:t>
      </w:r>
      <w:r>
        <w:rPr>
          <w:rFonts w:eastAsia="Times New Roman" w:cs="Times New Roman"/>
          <w:szCs w:val="24"/>
        </w:rPr>
        <w:t>υβέρνηση να απορροφήσει τα ευρωπαϊκά κονδύλια του Ταμείου Ασύλου, Μετανάστευσης και Ένταξης και του Ταμείου Εσωτερικής Ασφάλειας».</w:t>
      </w:r>
    </w:p>
    <w:p w14:paraId="6E84300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Από τους </w:t>
      </w:r>
      <w:r>
        <w:rPr>
          <w:rFonts w:eastAsia="Times New Roman" w:cs="Times New Roman"/>
          <w:szCs w:val="24"/>
        </w:rPr>
        <w:t>επε</w:t>
      </w:r>
      <w:r>
        <w:rPr>
          <w:rFonts w:eastAsia="Times New Roman" w:cs="Times New Roman"/>
          <w:szCs w:val="24"/>
        </w:rPr>
        <w:t>ρωτώντες Βουλευτές ο κ. Σταύρος Καλαφάτης από την Α΄ Θεσσαλονίκης έχει δέκα λεπτά στην πρωτολογία του και πέντε λεπτά στη δευτερολογία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κ. Κωνσταντίνος Τζαβάρας από </w:t>
      </w: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Νομό Ηλείας έχει πέντε λεπτά στην πρωτολογία του και τρία λεπτά στη δευτερολογία </w:t>
      </w:r>
      <w:r>
        <w:rPr>
          <w:rFonts w:eastAsia="Times New Roman" w:cs="Times New Roman"/>
          <w:szCs w:val="24"/>
        </w:rPr>
        <w:t>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κ. Ιωάννης Κεφαλογιάννης από τον Νομό Ρεθύμνης</w:t>
      </w:r>
      <w:r>
        <w:rPr>
          <w:rFonts w:eastAsia="Times New Roman" w:cs="Times New Roman"/>
          <w:szCs w:val="24"/>
        </w:rPr>
        <w:t xml:space="preserve"> </w:t>
      </w:r>
      <w:r>
        <w:rPr>
          <w:rFonts w:eastAsia="Times New Roman" w:cs="Times New Roman"/>
          <w:szCs w:val="24"/>
        </w:rPr>
        <w:t>έχει πέντε λεπτά στην πρωτολογία του και τρία λεπτά στη δευτερολογία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κ. Θεόδωρος Φορτσάκης, Βουλευτής Επικρατείας, έχει πέντε λεπτά στην πρωτολογία του και τρία λεπτά στη δευτερολογία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Άννα-Μισέλ Ασημακοπούλου της Β΄ Αθηνών έχει πέντε λεπτά στην πρωτολογία της και τρία λεπτά στη δευτερολογία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κ. Δημήτριος Κυριαζίδης, Βουλευτής Δράμας, έχει τρία λεπτά στην πρωτολογία του και δύο λεπτά στη δευτερολογία του και ο κ. Κωνσταντίνος Τσιά</w:t>
      </w:r>
      <w:r>
        <w:rPr>
          <w:rFonts w:eastAsia="Times New Roman" w:cs="Times New Roman"/>
          <w:szCs w:val="24"/>
        </w:rPr>
        <w:t>ρας, Βουλευτής Καρδίτσας, έχει τρία λεπτά στην πρωτολογία του και δύο λεπτά στη δευτερολογία του.</w:t>
      </w:r>
    </w:p>
    <w:p w14:paraId="6E84300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Εκ μέρους της Κυβέρνησης απαντά και παρεμβαίνει ο Υπουργός Οικονομίας, Ανάπτυξης και Τουρισμού κ. Γεώργιος Σταθάκης με είκοσι λεπτά στην πρωτολογία του, δέκα </w:t>
      </w:r>
      <w:r>
        <w:rPr>
          <w:rFonts w:eastAsia="Times New Roman" w:cs="Times New Roman"/>
          <w:szCs w:val="24"/>
        </w:rPr>
        <w:t>λεπτά στη δευτερολογία του και πέντε λεπτά στην τριτολογία του.</w:t>
      </w:r>
    </w:p>
    <w:p w14:paraId="6E84300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Επίσης, παρεμβαίνει ο Αναπληρωτής Υπουργός Εσωτερικών και Διοικητικής Ανασυγκρότησης, αρμόδιος για θέματα μεταναστευτικής πολιτικής, κ. Ιωάννης Μουζάλας.</w:t>
      </w:r>
    </w:p>
    <w:p w14:paraId="6E843009"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Κοινοβουλευτικοί Εκπρόσωποι από τα κόμ</w:t>
      </w:r>
      <w:r>
        <w:rPr>
          <w:rFonts w:eastAsia="Times New Roman" w:cs="Times New Roman"/>
          <w:szCs w:val="28"/>
        </w:rPr>
        <w:t>ματα είναι από τη Νέα Δημοκρατία ο κ. Βασίλειος Κικίλιας της Α΄ Αθηνών με δώδεκα λεπτά πρωτολογία, έξι λεπτά δευτερολογία και τρία λεπτά τριτολογία, από τον ΣΥΡΙΖΑ ο κ. Γεώργιος Ψυχογιός με έξι λεπτά και όλοι οι υπόλοιποι Κοινοβουλευτικοί Εκπρόσωποι των άλ</w:t>
      </w:r>
      <w:r>
        <w:rPr>
          <w:rFonts w:eastAsia="Times New Roman" w:cs="Times New Roman"/>
          <w:szCs w:val="28"/>
        </w:rPr>
        <w:t xml:space="preserve">λων κομμάτων με εξάλεπτες παρεμβάσεις. Από τον Λαϊκό Σύνδεσμο-Χρυσή Αυγή Κοινοβουλευτικός Εκπρόσωπος είναι ο κ. Ιωάννης Σαχινίδης του Νομού Πέλλας, από τη Δημοκρατική Συμπαράταξη ΠΑΣΟΚ-ΔΗΜΑΡ ο Βουλευτής Επικρατείας κ. Αθανάσιος Θεοχαρόπουλος, από το ΚΚΕ ο </w:t>
      </w:r>
      <w:r>
        <w:rPr>
          <w:rFonts w:eastAsia="Times New Roman" w:cs="Times New Roman"/>
          <w:szCs w:val="28"/>
        </w:rPr>
        <w:t>κ. Χρήστος Κατσώτης της Β΄ Αθηνών, από το Ποτάμι ο κ. Ιάσων Φωτήλας από την Αχαΐα με έξι λεπτά και αυτός, από τους Ανεξάρτητους Έλληνες ο κ. Αθανάσιος Παπαχριστόπουλος, Βουλευτής Β΄ Αθηνών με έξι λεπτά και από την Ένωση Κεντρώων ο κ. Γεώργιος-Δημήτριος Καρ</w:t>
      </w:r>
      <w:r>
        <w:rPr>
          <w:rFonts w:eastAsia="Times New Roman" w:cs="Times New Roman"/>
          <w:szCs w:val="28"/>
        </w:rPr>
        <w:t>ράς, Βουλευτής Αθηνών, επίσης για έξι λεπτά.</w:t>
      </w:r>
    </w:p>
    <w:p w14:paraId="6E84300A"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lastRenderedPageBreak/>
        <w:t>Πρώτος έχει τον λόγο ο επερωτών Βουλευτής κ. Σταύρος Καλαφάτης για δέκα λεπτά.</w:t>
      </w:r>
    </w:p>
    <w:p w14:paraId="6E84300B"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Ορίστε, κύριε συνάδελφε, έχετε τον λόγο.</w:t>
      </w:r>
    </w:p>
    <w:p w14:paraId="6E84300C"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Ευχαριστώ πολύ, κύριε Πρόεδρε.</w:t>
      </w:r>
    </w:p>
    <w:p w14:paraId="6E84300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Εκ των προτέρων, θα ήθελα να ζητήσω να </w:t>
      </w:r>
      <w:r>
        <w:rPr>
          <w:rFonts w:eastAsia="Times New Roman" w:cs="Times New Roman"/>
          <w:szCs w:val="24"/>
        </w:rPr>
        <w:t>κάνω χρήση ενός μεγάλου μέρους και της δευτερολογίας μου, εφόσον δεν επαρκεί ο χρόνος για την πρωτολογία.</w:t>
      </w:r>
    </w:p>
    <w:p w14:paraId="6E84300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θα μπορούσα να ξεκινήσω την εισήγησή μου δίχως να εκφράσω τη διαμαρτυρία μου, κύριε Πρόεδρε, για το γεγονός ότι συζητάμε μια επίκαιρη επερώτηση γι</w:t>
      </w:r>
      <w:r>
        <w:rPr>
          <w:rFonts w:eastAsia="Times New Roman" w:cs="Times New Roman"/>
          <w:szCs w:val="24"/>
        </w:rPr>
        <w:t xml:space="preserve">α ένα πάρα πολύ σημαντικό θέμα που αφορά τη δυνατότητα αξιοποίησης </w:t>
      </w:r>
      <w:r>
        <w:rPr>
          <w:rFonts w:eastAsia="Times New Roman" w:cs="Times New Roman"/>
          <w:szCs w:val="24"/>
        </w:rPr>
        <w:t xml:space="preserve">κοινοτικών </w:t>
      </w:r>
      <w:r>
        <w:rPr>
          <w:rFonts w:eastAsia="Times New Roman" w:cs="Times New Roman"/>
          <w:szCs w:val="24"/>
        </w:rPr>
        <w:t>κονδυλίων και όχι μόνο σε σχέση με το προσφυγικό, πέντε ουσιαστικά μήνες μετά την κατάθεση της συγκεκριμένης επερώτησης.</w:t>
      </w:r>
    </w:p>
    <w:p w14:paraId="6E84300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Μέσα από την έρευνα που έχουμε κάνει -και εγώ προσωπικά κ</w:t>
      </w:r>
      <w:r>
        <w:rPr>
          <w:rFonts w:eastAsia="Times New Roman" w:cs="Times New Roman"/>
          <w:szCs w:val="24"/>
        </w:rPr>
        <w:t xml:space="preserve">αι οι συνάδελφοι μου, βεβαίως- αντιλαμβανόμαστε ότι συνεχίζει, δυστυχώς, να είναι επίκαιρη αυτή η </w:t>
      </w:r>
      <w:r>
        <w:rPr>
          <w:rFonts w:eastAsia="Times New Roman" w:cs="Times New Roman"/>
          <w:szCs w:val="24"/>
        </w:rPr>
        <w:t>επ</w:t>
      </w:r>
      <w:r>
        <w:rPr>
          <w:rFonts w:eastAsia="Times New Roman" w:cs="Times New Roman"/>
          <w:szCs w:val="24"/>
        </w:rPr>
        <w:t xml:space="preserve">ερώτηση ακόμα και μετά από πέντε </w:t>
      </w:r>
      <w:r>
        <w:rPr>
          <w:rFonts w:eastAsia="Times New Roman" w:cs="Times New Roman"/>
          <w:szCs w:val="24"/>
        </w:rPr>
        <w:lastRenderedPageBreak/>
        <w:t>μήνες από την κατάθεσή της από το γεγονός –και ελπίζω να μας διασκεδάσετε τις εντυπώσεις, κύριε Υπουργέ- ότι δεν έχει γίνει</w:t>
      </w:r>
      <w:r>
        <w:rPr>
          <w:rFonts w:eastAsia="Times New Roman" w:cs="Times New Roman"/>
          <w:szCs w:val="24"/>
        </w:rPr>
        <w:t xml:space="preserve"> κανένα ουσιαστικό βήμα στο διάστημα των πέντε μηνών, από τότε, δηλαδή, που καταθέσαμε την </w:t>
      </w:r>
      <w:r>
        <w:rPr>
          <w:rFonts w:eastAsia="Times New Roman" w:cs="Times New Roman"/>
          <w:szCs w:val="24"/>
        </w:rPr>
        <w:t>επ</w:t>
      </w:r>
      <w:r>
        <w:rPr>
          <w:rFonts w:eastAsia="Times New Roman" w:cs="Times New Roman"/>
          <w:szCs w:val="24"/>
        </w:rPr>
        <w:t>ερώτηση. Νομίζω, όμως, ότι είναι κοινοβουλευτικά, ηθικά, πολιτικά, μη αποδεκτό -για να μην πω απαράδεκτο- να συζητούνται επερωτήσεις συναδέλφων, από οποιαδήποτε πτ</w:t>
      </w:r>
      <w:r>
        <w:rPr>
          <w:rFonts w:eastAsia="Times New Roman" w:cs="Times New Roman"/>
          <w:szCs w:val="24"/>
        </w:rPr>
        <w:t xml:space="preserve">έρυγα και αν προέρχονται αυτές οι επερωτήσεις, πέντε μήνες –αντιλαμβάνεστε- μετά την κατάθεση της συγκεκριμένης επερώτησης. </w:t>
      </w:r>
      <w:r>
        <w:rPr>
          <w:rFonts w:eastAsia="Times New Roman" w:cs="Times New Roman"/>
          <w:szCs w:val="24"/>
          <w:lang w:val="en-US"/>
        </w:rPr>
        <w:t>X</w:t>
      </w:r>
      <w:r>
        <w:rPr>
          <w:rFonts w:eastAsia="Times New Roman" w:cs="Times New Roman"/>
          <w:szCs w:val="24"/>
        </w:rPr>
        <w:t xml:space="preserve">άνεται και ο επίκαιρος χαρακτήρας και, ουσιαστικά, ευτελίζεται -αν θέλετε- και όλη η κοινοβουλευτική διαδικασία και είναι κάτι που </w:t>
      </w:r>
      <w:r>
        <w:rPr>
          <w:rFonts w:eastAsia="Times New Roman" w:cs="Times New Roman"/>
          <w:szCs w:val="24"/>
        </w:rPr>
        <w:t>δεν τιμά κανέναν σε αυτόν τον τόπο και σε αυτόν τον χώρο.</w:t>
      </w:r>
    </w:p>
    <w:p w14:paraId="6E84301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Να μπω στην ουσία της συζήτησης. </w:t>
      </w:r>
    </w:p>
    <w:p w14:paraId="6E84301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κύριε Πρόεδρε, κυρίες και κύριοι συνάδελφοι, στις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εγκρίθηκε το εθνικό πρόγραμμα της Ελλάδας για ενίσχυση από το Ταμείο Ασύλου Μετανάστευσ</w:t>
      </w:r>
      <w:r>
        <w:rPr>
          <w:rFonts w:eastAsia="Times New Roman" w:cs="Times New Roman"/>
          <w:szCs w:val="24"/>
        </w:rPr>
        <w:t>ης και Ένταξης (ΤΑΜΕ) και το Ταμείο Εσωτερικής Ασφάλειας (Τ</w:t>
      </w:r>
      <w:r>
        <w:rPr>
          <w:rFonts w:eastAsia="Times New Roman" w:cs="Times New Roman"/>
          <w:szCs w:val="24"/>
          <w:lang w:val="en-US"/>
        </w:rPr>
        <w:t>EA</w:t>
      </w:r>
      <w:r>
        <w:rPr>
          <w:rFonts w:eastAsia="Times New Roman" w:cs="Times New Roman"/>
          <w:szCs w:val="24"/>
        </w:rPr>
        <w:t xml:space="preserve">) της Ευρωπαϊκής Ένωσης για την περίοδο 2014-2020. </w:t>
      </w:r>
    </w:p>
    <w:p w14:paraId="6E84301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Υπάρχει ένα ποσό το οποίο επικαιροποιημένο φτάνει στα 509,4 εκατομμύρια ευρώ. Η</w:t>
      </w:r>
      <w:r>
        <w:rPr>
          <w:rFonts w:eastAsia="Times New Roman" w:cs="Times New Roman"/>
          <w:szCs w:val="24"/>
        </w:rPr>
        <w:t xml:space="preserve"> επ</w:t>
      </w:r>
      <w:r>
        <w:rPr>
          <w:rFonts w:eastAsia="Times New Roman" w:cs="Times New Roman"/>
          <w:szCs w:val="24"/>
        </w:rPr>
        <w:t>ερώτηση έχει γίνει γιατί υπάρχουν συγκεκριμένα σημάδια, στοιχεία, αποδείξεις –νομίζω, δεν θα σταματούσα στις ενδείξεις- της διαχειριστικής ανεπάρκειας, όσον αφορά την αξιοποίηση κονδυλίων. Και βεβαίως, αυτό έχει και μια πάρα πολύ δυσμενή συνέπεια, ένα δυσμ</w:t>
      </w:r>
      <w:r>
        <w:rPr>
          <w:rFonts w:eastAsia="Times New Roman" w:cs="Times New Roman"/>
          <w:szCs w:val="24"/>
        </w:rPr>
        <w:t>ενές αποτύπωμα και στη διεθνή εικόνα της χώρας μας, όσον αφορά την αντιμετώπιση αυτής της πολύ σοβαρής προσφυγικής κρίσης και σε σχέση με τη δυνατότητα της διαχειριστικής επάρκειας της χώρας μας να αξιοποιήσει κονδύλια, τα οποία έχουν προβλεφθεί από την κο</w:t>
      </w:r>
      <w:r>
        <w:rPr>
          <w:rFonts w:eastAsia="Times New Roman" w:cs="Times New Roman"/>
          <w:szCs w:val="24"/>
        </w:rPr>
        <w:t xml:space="preserve">ινοτική νομοθεσία και λόγω της αβελτηρίας της Κυβέρνησης δεν μπορούν να αξιοποιηθούν. </w:t>
      </w:r>
    </w:p>
    <w:p w14:paraId="6E84301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πολύμηνες παλινωδίες σχετικά με την πολιτική διαχείριση του πολιτικού-μεταναστευτικού η Κυβέρνηση επέδειξε αδικαιολόγητη κωλυσιεργία και διοικητική ανεπάρκεια, </w:t>
      </w:r>
      <w:r>
        <w:rPr>
          <w:rFonts w:eastAsia="Times New Roman" w:cs="Times New Roman"/>
          <w:szCs w:val="24"/>
        </w:rPr>
        <w:t xml:space="preserve">με αποτέλεσμα να υφίσταται η χώρα μας συνεχείς προειδοποιήσεις από την εποχή της αναγκαιότητας της καταγραφής, της ταυτοποίησης και της πρώτης υποδοχής, της δημιουργίας των κέντρων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την απειλή προσωρινής επαναφοράς συνοριακών ελέγχων εντός Σένγκε</w:t>
      </w:r>
      <w:r>
        <w:rPr>
          <w:rFonts w:eastAsia="Times New Roman" w:cs="Times New Roman"/>
          <w:szCs w:val="24"/>
        </w:rPr>
        <w:t>ν και, βεβαίως, να αποδεικνύεται στο τέλος ότι υπάρχει προφανής ανετοιμότητα από την πλευρά της διοικήσεως να αντεπεξέλθει στις υποχρεώσεις της.</w:t>
      </w:r>
    </w:p>
    <w:p w14:paraId="6E84301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προσπαθήσω να πω με επικεφαλίδες -σεβόμενος τον χρόνο που έχω- τις παλινωδίες που υπήρξαν σε σχέση με την επ</w:t>
      </w:r>
      <w:r>
        <w:rPr>
          <w:rFonts w:eastAsia="Times New Roman" w:cs="Times New Roman"/>
          <w:szCs w:val="24"/>
        </w:rPr>
        <w:t>ιτελική δομή ΕΣΠΑ –θυμίζω ότι αυτή υπήρχε στο Υπουργείο Εσωτερικών, αδρανοποιούμενη, όμως, για πάρα πολλούς μήνες- τα μεγάλα ερωτηματικά που αφορούν τη σύσταση της Υπηρεσίας Διαχείρισης Ευρωπαϊκών Προγραμμάτων Ασύλου Υποδοχής και Ένταξης -αυτή ουσιαστικά σ</w:t>
      </w:r>
      <w:r>
        <w:rPr>
          <w:rFonts w:eastAsia="Times New Roman" w:cs="Times New Roman"/>
          <w:szCs w:val="24"/>
        </w:rPr>
        <w:t xml:space="preserve">υστάθηκε στα τέλη Αυγούστου του 2015- και λυπάμαι </w:t>
      </w:r>
      <w:r>
        <w:rPr>
          <w:rFonts w:eastAsia="Times New Roman" w:cs="Times New Roman"/>
          <w:szCs w:val="24"/>
        </w:rPr>
        <w:t xml:space="preserve">αλλά </w:t>
      </w:r>
      <w:r>
        <w:rPr>
          <w:rFonts w:eastAsia="Times New Roman" w:cs="Times New Roman"/>
          <w:szCs w:val="24"/>
        </w:rPr>
        <w:t xml:space="preserve">αυτά τα οποία γνωρίζουμε μέχρι στιγμής </w:t>
      </w:r>
      <w:r>
        <w:rPr>
          <w:rFonts w:eastAsia="Times New Roman" w:cs="Times New Roman"/>
          <w:szCs w:val="24"/>
        </w:rPr>
        <w:lastRenderedPageBreak/>
        <w:t>είναι ότι καμμία από αυτές τις αρχές ουσιαστικά δεν λειτουργεί, ακόμα και αρκετούς μήνες μετά την τυπική σύστασή τους.</w:t>
      </w:r>
    </w:p>
    <w:p w14:paraId="6E84301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Και βέβαια θα πρέπει να σταματήσουμε –γιατί</w:t>
      </w:r>
      <w:r>
        <w:rPr>
          <w:rFonts w:eastAsia="Times New Roman" w:cs="Times New Roman"/>
          <w:szCs w:val="24"/>
        </w:rPr>
        <w:t xml:space="preserve"> ακούω σε συνεντεύξεις και σε τοποθετήσεις δημόσιων λειτουργών και βεβαίως και Υπουργών- να υπάρχει το φαινόμενο της επίρριψης των ευθυνών, είτε για την άγνοια που υπάρχει είτε για την κρισιμότητα της κατάστασης, που δεν επέτρεψε να είστε έτοιμοι όσον αφορ</w:t>
      </w:r>
      <w:r>
        <w:rPr>
          <w:rFonts w:eastAsia="Times New Roman" w:cs="Times New Roman"/>
          <w:szCs w:val="24"/>
        </w:rPr>
        <w:t>ά τη σύσταση και τη λειτουργία αυτών των συγκεκριμένων αρχών, που θα βοηθούσαν την αξιοποίηση κοινοτικών κονδυλίων.</w:t>
      </w:r>
    </w:p>
    <w:p w14:paraId="6E84301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Εδώ απλώς θέλω να θυμίσω, για να διασκεδάσω αυτές τις εντυπώσεις και να απαντήσω λέγοντας ότι δεν είναι έτσι, δήλωση στις 2</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2015 της </w:t>
      </w:r>
      <w:r>
        <w:rPr>
          <w:rFonts w:eastAsia="Times New Roman" w:cs="Times New Roman"/>
          <w:szCs w:val="24"/>
        </w:rPr>
        <w:t>Ε</w:t>
      </w:r>
      <w:r>
        <w:rPr>
          <w:rFonts w:eastAsia="Times New Roman" w:cs="Times New Roman"/>
          <w:szCs w:val="24"/>
        </w:rPr>
        <w:t>κπρο</w:t>
      </w:r>
      <w:r>
        <w:rPr>
          <w:rFonts w:eastAsia="Times New Roman" w:cs="Times New Roman"/>
          <w:szCs w:val="24"/>
        </w:rPr>
        <w:t xml:space="preserve">σώπου της Κομισιόν κ. Μπερτρό, όπου αναφέρεται ότι ο αρμόδιος Επίτροπος για θέματα μετανάστευσης κ. Αβραμόπουλος απέστειλε την ίδια μέρα επιστολή προς τις ελληνικές αρχές με τέσσερις τομείς, μεταξύ των οποίων είναι η επιστολή η οποία αναφέρει ότι η </w:t>
      </w:r>
      <w:r>
        <w:rPr>
          <w:rFonts w:eastAsia="Times New Roman" w:cs="Times New Roman"/>
          <w:szCs w:val="24"/>
        </w:rPr>
        <w:lastRenderedPageBreak/>
        <w:t>Κομισιό</w:t>
      </w:r>
      <w:r>
        <w:rPr>
          <w:rFonts w:eastAsia="Times New Roman" w:cs="Times New Roman"/>
          <w:szCs w:val="24"/>
        </w:rPr>
        <w:t>ν αναμένει από τις ελληνικές αρχές να υποβάλουν αίτημα για χρηματοδότηση έκτακτης ανάγκης. Μας χτυπούσε, δηλαδή, το καμπανάκι η Κομισιόν και μας έλεγε: «Ελάτε να ζητήσετε χρήματα για το κονδύλι της έκτακτης ανάγκης».</w:t>
      </w:r>
    </w:p>
    <w:p w14:paraId="6E84301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Ένα άλλο ζήτημα που τότε έθεσε η Κομισι</w:t>
      </w:r>
      <w:r>
        <w:rPr>
          <w:rFonts w:eastAsia="Times New Roman" w:cs="Times New Roman"/>
          <w:szCs w:val="24"/>
        </w:rPr>
        <w:t xml:space="preserve">όν ήταν η ανάγκη ολοκλήρωσης της </w:t>
      </w:r>
      <w:r>
        <w:rPr>
          <w:rFonts w:eastAsia="Times New Roman" w:cs="Times New Roman"/>
          <w:szCs w:val="24"/>
        </w:rPr>
        <w:t>ρ</w:t>
      </w:r>
      <w:r>
        <w:rPr>
          <w:rFonts w:eastAsia="Times New Roman" w:cs="Times New Roman"/>
          <w:szCs w:val="24"/>
        </w:rPr>
        <w:t xml:space="preserve">υθμιστικής </w:t>
      </w:r>
      <w:r>
        <w:rPr>
          <w:rFonts w:eastAsia="Times New Roman" w:cs="Times New Roman"/>
          <w:szCs w:val="24"/>
        </w:rPr>
        <w:t>α</w:t>
      </w:r>
      <w:r>
        <w:rPr>
          <w:rFonts w:eastAsia="Times New Roman" w:cs="Times New Roman"/>
          <w:szCs w:val="24"/>
        </w:rPr>
        <w:t>ρχής που θα διαχειριστεί τα χρήματα που θα προέλθουν από την Ευρωπαϊκή Ένωση για την αντιμετώπιση του μεταναστευτικού.</w:t>
      </w:r>
    </w:p>
    <w:p w14:paraId="6E84301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Αρχές Φεβρουαρίου, κύριε Υπουργέ, ο κ. Αβραμόπουλος δήλωνε ότι η ελληνική Κυβέρνηση ακόμη κ</w:t>
      </w:r>
      <w:r>
        <w:rPr>
          <w:rFonts w:eastAsia="Times New Roman" w:cs="Times New Roman"/>
          <w:szCs w:val="24"/>
        </w:rPr>
        <w:t xml:space="preserve">αι σήμερα δεν είναι πλήρως έτοιμη να απορροφήσει τα ευρωπαϊκά κονδύλια, τα οποία, όπως χαρακτηριστικά δήλωσε, παραμένουν αδρανή. </w:t>
      </w:r>
    </w:p>
    <w:p w14:paraId="6E84301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Ομοίως, στις 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η Επίτροπος Περιφερειακής Ανάπτυξης κ. Κορίνα Κρέτσου δήλωνε στο Ευρωπαϊκό Κοινοβούλιο ότι η Ελλάδα, δυσ</w:t>
      </w:r>
      <w:r>
        <w:rPr>
          <w:rFonts w:eastAsia="Times New Roman" w:cs="Times New Roman"/>
          <w:szCs w:val="24"/>
        </w:rPr>
        <w:t>τυχώς, δεν χρησιμοποίησε τα ευρωπαϊκά κονδύλια, για να αντιμετωπίσει τα προβλήματα της μετανάστευσης, αντιπαραβάλλοντας το παράδειγμα της Ιταλίας, η οποία ζήτησε εγκαίρως τη συμβολή των ταμείων και έλαβε ήδη σημαντικά ποσά.</w:t>
      </w:r>
    </w:p>
    <w:p w14:paraId="6E84301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Άρα υπάρχει μια σειρά ερωτημάτων</w:t>
      </w:r>
      <w:r>
        <w:rPr>
          <w:rFonts w:eastAsia="Times New Roman" w:cs="Times New Roman"/>
          <w:szCs w:val="24"/>
        </w:rPr>
        <w:t xml:space="preserve">, κύριε Υπουργέ. Από τον Μάιο του 2015, πάνω από έναν χρόνο, που η </w:t>
      </w:r>
      <w:r>
        <w:rPr>
          <w:rFonts w:eastAsia="Times New Roman" w:cs="Times New Roman"/>
          <w:szCs w:val="24"/>
        </w:rPr>
        <w:t>ε</w:t>
      </w:r>
      <w:r>
        <w:rPr>
          <w:rFonts w:eastAsia="Times New Roman" w:cs="Times New Roman"/>
          <w:szCs w:val="24"/>
        </w:rPr>
        <w:t>πιτροπή διπλασίασε τα διαθέσιμα κονδύλια για το μεταναστευτικό, ποιο ποσό έχει εκταμιευτεί από τα ευρωπαϊκά κονδύλια στην Ελλάδα;</w:t>
      </w:r>
    </w:p>
    <w:p w14:paraId="6E84301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Επτά ολόκληρους μήνες μετά τη νομοθετική πρόβλεψη στον ν.4</w:t>
      </w:r>
      <w:r>
        <w:rPr>
          <w:rFonts w:eastAsia="Times New Roman" w:cs="Times New Roman"/>
          <w:szCs w:val="24"/>
        </w:rPr>
        <w:t xml:space="preserve">332/2015 για την τροποποίηση του Κώδικα Ελληνικής Ιθαγένειας και την έκδοση των απαιτούμενων εκλογικών αποφάσεων στα τέλη Αυγούστου του 2015 λειτουργεί πλήρως η Επιτελική Δομή ΕΣΠΑ του Υπουργείου Εσωτερικών; Μεταφέρθηκε </w:t>
      </w:r>
      <w:r>
        <w:rPr>
          <w:rFonts w:eastAsia="Times New Roman" w:cs="Times New Roman"/>
          <w:szCs w:val="24"/>
        </w:rPr>
        <w:lastRenderedPageBreak/>
        <w:t>αλλού; Λειτουργεί η Υπηρεσία Διαχείρ</w:t>
      </w:r>
      <w:r>
        <w:rPr>
          <w:rFonts w:eastAsia="Times New Roman" w:cs="Times New Roman"/>
          <w:szCs w:val="24"/>
        </w:rPr>
        <w:t>ισης Ασύλου Υποδοχής και Ένταξης; Υπάρχουν κτήρια τα οποία ουσιαστικά φιλοξενούν αυτές τις δομές και τελικά σε τι βαθμό εγρήγορσης και επάρκειας βρισκόμαστε;</w:t>
      </w:r>
    </w:p>
    <w:p w14:paraId="6E84301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Είναι πραγματικά λυπηρό –ξέρετε- να περιγράφω μια τέτοια κατάσταση, διότι, αν η Ελλάδα είχε συστήσ</w:t>
      </w:r>
      <w:r>
        <w:rPr>
          <w:rFonts w:eastAsia="Times New Roman" w:cs="Times New Roman"/>
          <w:szCs w:val="24"/>
        </w:rPr>
        <w:t>ει την ειδική υπηρεσία εγκαίρως, θα μπορούσε ήδη από τα μέσα του 2015 να απορροφήσει τότε άμεσα το 4% του συνολικού προγράμματος 2014-2020, που σας είπα ότι είναι 500 εκατομμύρια, αλλά και εμπροσθοβαρώς το 3% των χρημάτων του 2015.</w:t>
      </w:r>
    </w:p>
    <w:p w14:paraId="6E84301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Δεύτερο κομμάτι, είναι η</w:t>
      </w:r>
      <w:r>
        <w:rPr>
          <w:rFonts w:eastAsia="Times New Roman" w:cs="Times New Roman"/>
          <w:szCs w:val="24"/>
        </w:rPr>
        <w:t xml:space="preserve"> έλλειψη πρόβλεψης ειδικού κονδυλίου για τον επαναπατρισμό και τη μετεγκατάσταση. Υπάρχει ένας πίνακας στο παράρτημα που αφορά τις χρηματοδοτήσεις ανά κράτος με ημερομηνία 10</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2015, που είναι δελτίο Τύπου της Ευρωπαϊκής Επιτροπής που εκδόθηκε μετά την έγκ</w:t>
      </w:r>
      <w:r>
        <w:rPr>
          <w:rFonts w:eastAsia="Times New Roman" w:cs="Times New Roman"/>
          <w:szCs w:val="24"/>
        </w:rPr>
        <w:t>ριση των εθνικών προγραμμάτων. Δεν προβλέπεται για την Ελλάδα ειδικό κονδύλι για τον επαναπατρισμό και τη μετεγκατάσταση.</w:t>
      </w:r>
    </w:p>
    <w:p w14:paraId="6E84301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Αντίθετα, τέτοια κονδύλια προβλέπονται για την Ιταλία, 3 εκατομμύρια, για την Ισπανία, 2,6 εκατομμύρια, και για τη Σουηδία, 31,2 εκατο</w:t>
      </w:r>
      <w:r>
        <w:rPr>
          <w:rFonts w:eastAsia="Times New Roman" w:cs="Times New Roman"/>
          <w:szCs w:val="24"/>
        </w:rPr>
        <w:t>μμύρια. Αυτές οι χώρες είχαν ήδη προβλέψει και εντάξει στο εθνικό τους πρόγραμμα χρηματοδότηση για την επανεγκατάσταση και τη μετεγκατάσταση προσφύγων και μεταναστών.</w:t>
      </w:r>
    </w:p>
    <w:p w14:paraId="6E84301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εμάς υπάρχει ένα θέμα, κύριε Υπουργέ. Θυμίζω ότι το εθνικό πρόγραμμα ουσιαστικά το υπέ</w:t>
      </w:r>
      <w:r>
        <w:rPr>
          <w:rFonts w:eastAsia="Times New Roman" w:cs="Times New Roman"/>
          <w:szCs w:val="24"/>
        </w:rPr>
        <w:t>βαλε τροποποιημένο η Κυβέρνηση στις 17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2015, με την απόφαση της </w:t>
      </w:r>
      <w:r>
        <w:rPr>
          <w:rFonts w:eastAsia="Times New Roman" w:cs="Times New Roman"/>
          <w:szCs w:val="24"/>
        </w:rPr>
        <w:t>ε</w:t>
      </w:r>
      <w:r>
        <w:rPr>
          <w:rFonts w:eastAsia="Times New Roman" w:cs="Times New Roman"/>
          <w:szCs w:val="24"/>
        </w:rPr>
        <w:t>πιτροπής 5313/31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που ενέκρινε το εθνικό πρόγραμμα. Όμως, στην από 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γραπτή απάντηση του Αναπληρωτή Υπουργού Μεταναστευτικής Πολιτικής στην ερώτησή μου, αναφέρεται ότι με την </w:t>
      </w:r>
      <w:r>
        <w:rPr>
          <w:rFonts w:eastAsia="Times New Roman" w:cs="Times New Roman"/>
          <w:szCs w:val="24"/>
        </w:rPr>
        <w:t>απόφαση 9607/2015 που τροποποιεί την 5313/31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2015, που είναι η απόφαση της έγκρισης ουσιαστικά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 xml:space="preserve">ρογράμματος από την πλευρά της </w:t>
      </w:r>
      <w:r>
        <w:rPr>
          <w:rFonts w:eastAsia="Times New Roman" w:cs="Times New Roman"/>
          <w:szCs w:val="24"/>
        </w:rPr>
        <w:t>ε</w:t>
      </w:r>
      <w:r>
        <w:rPr>
          <w:rFonts w:eastAsia="Times New Roman" w:cs="Times New Roman"/>
          <w:szCs w:val="24"/>
        </w:rPr>
        <w:t>πιτροπής, προβλέφθηκαν πρόσφατα χρηματοδοτικά κονδύλια για επανεγκατάσταση 3.540.000 ευρώ και για μετεγκατάσταση σ</w:t>
      </w:r>
      <w:r>
        <w:rPr>
          <w:rFonts w:eastAsia="Times New Roman" w:cs="Times New Roman"/>
          <w:szCs w:val="24"/>
        </w:rPr>
        <w:t>ε χώρες της Ευρωπαϊκής Ένωσης 31.765.000 ευρώ. Αυτή η απόφαση εκδόθηκε μόλις στις 17</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w:t>
      </w:r>
    </w:p>
    <w:p w14:paraId="6E84302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Ουσιαστικά, δηλαδή, στο Εθνικό Πρόγραμμα Χρηματοδότησης δεν είχατε προβλέψει, από ό,τι φαίνεται από τα στοιχεία, μία τέτοια χρηματοδότηση για τη μετεγκατάσταση. Κ</w:t>
      </w:r>
      <w:r>
        <w:rPr>
          <w:rFonts w:eastAsia="Times New Roman" w:cs="Times New Roman"/>
          <w:szCs w:val="24"/>
        </w:rPr>
        <w:t>αι νομίζω ότι αυτό αποδεικνύει και τη σοβαρότατη παράλειψη που είναι ή αβελτηρία ή είναι -αν θέλετε- μια αντίληψη που είχατε ίσως στο παρελθόν -δεν ξέρω αν την έχετε και τώρα- σχετικά με την αναγκαιότητα των ανοι</w:t>
      </w:r>
      <w:r>
        <w:rPr>
          <w:rFonts w:eastAsia="Times New Roman" w:cs="Times New Roman"/>
          <w:szCs w:val="24"/>
        </w:rPr>
        <w:t>κ</w:t>
      </w:r>
      <w:r>
        <w:rPr>
          <w:rFonts w:eastAsia="Times New Roman" w:cs="Times New Roman"/>
          <w:szCs w:val="24"/>
        </w:rPr>
        <w:t>τών συνόρων. Είναι αβλεψία; Είναι επιλογή σ</w:t>
      </w:r>
      <w:r>
        <w:rPr>
          <w:rFonts w:eastAsia="Times New Roman" w:cs="Times New Roman"/>
          <w:szCs w:val="24"/>
        </w:rPr>
        <w:t>ας; Είναι κάτι που πρέπει να απαντηθεί.</w:t>
      </w:r>
    </w:p>
    <w:p w14:paraId="6E84302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Επαναλαμβάνω το αίτημά μου για κατάθεση στη Βουλή του Εθνικού Προγράμματος Χρηματοδότησης από το ΤΑΜΕ και το ΤΕΑ, καθώς και όλων των παρατηρήσεων της </w:t>
      </w:r>
      <w:r>
        <w:rPr>
          <w:rFonts w:eastAsia="Times New Roman" w:cs="Times New Roman"/>
          <w:szCs w:val="24"/>
        </w:rPr>
        <w:t>ε</w:t>
      </w:r>
      <w:r>
        <w:rPr>
          <w:rFonts w:eastAsia="Times New Roman" w:cs="Times New Roman"/>
          <w:szCs w:val="24"/>
        </w:rPr>
        <w:t>πιτροπής τροποποιήσεων που υπέβαλε η Κυβέρνηση και όλων των τροπο</w:t>
      </w:r>
      <w:r>
        <w:rPr>
          <w:rFonts w:eastAsia="Times New Roman" w:cs="Times New Roman"/>
          <w:szCs w:val="24"/>
        </w:rPr>
        <w:t xml:space="preserve">ποιητικών αποφάσεων της </w:t>
      </w:r>
      <w:r>
        <w:rPr>
          <w:rFonts w:eastAsia="Times New Roman" w:cs="Times New Roman"/>
          <w:szCs w:val="24"/>
        </w:rPr>
        <w:t>ε</w:t>
      </w:r>
      <w:r>
        <w:rPr>
          <w:rFonts w:eastAsia="Times New Roman" w:cs="Times New Roman"/>
          <w:szCs w:val="24"/>
        </w:rPr>
        <w:t xml:space="preserve">πιτροπής, καθώς δεν υπάρχει πρόσβαση από το αρχείο της </w:t>
      </w:r>
      <w:r>
        <w:rPr>
          <w:rFonts w:eastAsia="Times New Roman" w:cs="Times New Roman"/>
          <w:szCs w:val="24"/>
        </w:rPr>
        <w:t>ε</w:t>
      </w:r>
      <w:r>
        <w:rPr>
          <w:rFonts w:eastAsia="Times New Roman" w:cs="Times New Roman"/>
          <w:szCs w:val="24"/>
        </w:rPr>
        <w:t>πιτροπής στην απόφαση του 9607, που τροποποιεί την απόφαση 5313/2015, που προβλέφθηκαν κατά δήλωση του κυρίου Υπουργού χρηματοδοτικά κονδύλια για επανεγκατάσταση και μετεγκατά</w:t>
      </w:r>
      <w:r>
        <w:rPr>
          <w:rFonts w:eastAsia="Times New Roman" w:cs="Times New Roman"/>
          <w:szCs w:val="24"/>
        </w:rPr>
        <w:t>σταση.</w:t>
      </w:r>
    </w:p>
    <w:p w14:paraId="6E843022"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Τρίτο κομμάτι: Η έλλειψη πρόβλεψης χρηματοδότησης από τα ευρωπαϊκά ταμεία της δημιουργίας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Και εδώ, κύριοι Υπουργοί, ολιγωρία, οργανωτική ανεπάρκεια είναι τα χαρακτηριστικά που σηματοδοτούν την αντίληψη της Κυβέρνησης για το προσφυγικό στο</w:t>
      </w:r>
      <w:r>
        <w:rPr>
          <w:rFonts w:eastAsia="Times New Roman"/>
          <w:szCs w:val="24"/>
        </w:rPr>
        <w:t xml:space="preserve"> ζήτημα των δαπανών για την κατασκευή και λειτουργία των κέντρων υποδοχής και ταυτοποίησης, των γνωστών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τα οποία δεν προβλέπεται να χρηματοδοτηθούν από ευρωπαϊκά κονδύλια, γιατί απλώς κι αυτά δεν εντάχθηκαν στο Εθνικό Πρόγραμμα Χρηματοδότησης.</w:t>
      </w:r>
    </w:p>
    <w:p w14:paraId="6E843023" w14:textId="77777777" w:rsidR="00FC1CD6" w:rsidRDefault="008634FC">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κατασκευή και λειτουργία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θυμίζω ότι λοιδορήθηκε η χώρα μας πριν από ενάμιση χρόνο ακριβώς για το ζήτημα της αντιμετώπισης των συγκεκριμένων χώρων κατασκευής και υποδοχής- κατέστη βασική αιτία που παρέσχε τη δικαιολογία στις γειτονικές μ</w:t>
      </w:r>
      <w:r>
        <w:rPr>
          <w:rFonts w:eastAsia="Times New Roman"/>
          <w:szCs w:val="24"/>
        </w:rPr>
        <w:t>ας χώρες να κλείσουν τα σύνορα και αυτό ουσιαστικά να οδηγήσει σε δύσκολες αποφάσεις όλη την Ευρωπαϊκή Ένωση και σε δυσμενή θέση τη χώρα μας.</w:t>
      </w:r>
    </w:p>
    <w:p w14:paraId="6E843024" w14:textId="77777777" w:rsidR="00FC1CD6" w:rsidRDefault="008634FC">
      <w:pPr>
        <w:spacing w:line="600" w:lineRule="auto"/>
        <w:ind w:firstLine="720"/>
        <w:jc w:val="both"/>
        <w:rPr>
          <w:rFonts w:eastAsia="Times New Roman"/>
          <w:szCs w:val="24"/>
        </w:rPr>
      </w:pPr>
      <w:r>
        <w:rPr>
          <w:rFonts w:eastAsia="Times New Roman"/>
          <w:szCs w:val="24"/>
        </w:rPr>
        <w:lastRenderedPageBreak/>
        <w:t>Στη γραπτή του απάντηση στην ερώτηση που κατέθεσα στη Βουλή, ο κύριος Υπουργός αναφέρει ότι η δαπάνη κατασκευής δε</w:t>
      </w:r>
      <w:r>
        <w:rPr>
          <w:rFonts w:eastAsia="Times New Roman"/>
          <w:szCs w:val="24"/>
        </w:rPr>
        <w:t xml:space="preserve">ν περιλήφθηκε στο Εθνικό Πρόγραμμα Χρηματοδότησης από ΤΑΜΕ, με την αιτιολογία ότι η ανάγκη δημιουργίας τους προέκυψε μεταγενέστερα. Υπενθυμίζω στον κύριο Υπουργό ότι το </w:t>
      </w:r>
      <w:r>
        <w:rPr>
          <w:rFonts w:eastAsia="Times New Roman"/>
          <w:szCs w:val="24"/>
        </w:rPr>
        <w:t>ε</w:t>
      </w:r>
      <w:r>
        <w:rPr>
          <w:rFonts w:eastAsia="Times New Roman"/>
          <w:szCs w:val="24"/>
        </w:rPr>
        <w:t xml:space="preserve">θνικό </w:t>
      </w:r>
      <w:r>
        <w:rPr>
          <w:rFonts w:eastAsia="Times New Roman"/>
          <w:szCs w:val="24"/>
        </w:rPr>
        <w:t>π</w:t>
      </w:r>
      <w:r>
        <w:rPr>
          <w:rFonts w:eastAsia="Times New Roman"/>
          <w:szCs w:val="24"/>
        </w:rPr>
        <w:t>ρόγραμμα εγκρίθηκε στις 31</w:t>
      </w:r>
      <w:r>
        <w:rPr>
          <w:rFonts w:eastAsia="Times New Roman"/>
          <w:szCs w:val="24"/>
        </w:rPr>
        <w:t>-</w:t>
      </w:r>
      <w:r>
        <w:rPr>
          <w:rFonts w:eastAsia="Times New Roman"/>
          <w:szCs w:val="24"/>
        </w:rPr>
        <w:t>7</w:t>
      </w:r>
      <w:r>
        <w:rPr>
          <w:rFonts w:eastAsia="Times New Roman"/>
          <w:szCs w:val="24"/>
        </w:rPr>
        <w:t>-</w:t>
      </w:r>
      <w:r>
        <w:rPr>
          <w:rFonts w:eastAsia="Times New Roman"/>
          <w:szCs w:val="24"/>
        </w:rPr>
        <w:t>2015, ενώ τροποποιητικές αποφάσεις εκδόθηκαν τον Δ</w:t>
      </w:r>
      <w:r>
        <w:rPr>
          <w:rFonts w:eastAsia="Times New Roman"/>
          <w:szCs w:val="24"/>
        </w:rPr>
        <w:t xml:space="preserve">εκέμβρη του 2015. Είναι αυτονόητο και βέβαιο ότι η υποχρέωση κατασκευής των κέντρων πρώτης υποδοχής και ταυτοποίησης είχε επιβληθεί και αναληφθεί από την Κυβέρνηση το 2015 και τουλάχιστον τον Μάιο, όταν η </w:t>
      </w:r>
      <w:r>
        <w:rPr>
          <w:rFonts w:eastAsia="Times New Roman"/>
          <w:szCs w:val="24"/>
        </w:rPr>
        <w:t>ε</w:t>
      </w:r>
      <w:r>
        <w:rPr>
          <w:rFonts w:eastAsia="Times New Roman"/>
          <w:szCs w:val="24"/>
        </w:rPr>
        <w:t>πιτροπή παρουσίασε την ατζέντα για το μεταναστευτι</w:t>
      </w:r>
      <w:r>
        <w:rPr>
          <w:rFonts w:eastAsia="Times New Roman"/>
          <w:szCs w:val="24"/>
        </w:rPr>
        <w:t>κό.</w:t>
      </w:r>
    </w:p>
    <w:p w14:paraId="6E843025" w14:textId="77777777" w:rsidR="00FC1CD6" w:rsidRDefault="008634FC">
      <w:pPr>
        <w:spacing w:line="600" w:lineRule="auto"/>
        <w:ind w:firstLine="720"/>
        <w:jc w:val="both"/>
        <w:rPr>
          <w:rFonts w:eastAsia="Times New Roman"/>
          <w:szCs w:val="24"/>
        </w:rPr>
      </w:pPr>
      <w:r w:rsidRPr="00DB3997">
        <w:rPr>
          <w:rFonts w:eastAsia="Times New Roman"/>
          <w:color w:val="000000" w:themeColor="text1"/>
          <w:szCs w:val="24"/>
        </w:rPr>
        <w:t xml:space="preserve">Έτσι, λοιπόν, υπάρχει ένα άλλο ερώτημα, κύριε Υπουργέ: Σε ποιο ποσό </w:t>
      </w:r>
      <w:r>
        <w:rPr>
          <w:rFonts w:eastAsia="Times New Roman"/>
          <w:szCs w:val="24"/>
        </w:rPr>
        <w:t>ανέρχεται η δαπάνη κατασκευής και λειτουργίας των κέντρων καταγραφής και ταυτοποίησης, το οποίο προήλθε από τον κρατικό προϋπολογισμό αποκλειστικά;</w:t>
      </w:r>
    </w:p>
    <w:p w14:paraId="6E843026"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Τέταρτο σημείο: Χρηματοδότηση έργων </w:t>
      </w:r>
      <w:r>
        <w:rPr>
          <w:rFonts w:eastAsia="Times New Roman"/>
          <w:szCs w:val="24"/>
        </w:rPr>
        <w:t>ΤΑΜΕ και ΤΕΑ από το ΠΔΕ. Το Υπουργείο Οικονομίας μάς ενημερώνει σε συγκεκριμένη απάντηση, κατόπιν ερωτήσεως που έθεσα στη Βουλή, ότι στο συγχρηματοδοτούμενο σκέλος του Προγράμματος Δημοσίων Επενδύσεων του έτους 2016 έχουν ενταχθεί έργα που χρηματοδοτούνται</w:t>
      </w:r>
      <w:r>
        <w:rPr>
          <w:rFonts w:eastAsia="Times New Roman"/>
          <w:szCs w:val="24"/>
        </w:rPr>
        <w:t xml:space="preserve"> από ΤΑΜΕ και ΤΕΑ με φορείς υλοποίησης το Υπουργείο Εσωτερικών και το Υπουργείο Ναυτιλίας τρία έργα με συνολική πίστωση έτους 2016 περίπου 4,5 εκατομμύρια ευρώ.</w:t>
      </w:r>
    </w:p>
    <w:p w14:paraId="6E843027" w14:textId="77777777" w:rsidR="00FC1CD6" w:rsidRDefault="008634FC">
      <w:pPr>
        <w:spacing w:line="600" w:lineRule="auto"/>
        <w:ind w:firstLine="720"/>
        <w:jc w:val="both"/>
        <w:rPr>
          <w:rFonts w:eastAsia="Times New Roman"/>
          <w:szCs w:val="24"/>
        </w:rPr>
      </w:pPr>
      <w:r>
        <w:rPr>
          <w:rFonts w:eastAsia="Times New Roman"/>
          <w:szCs w:val="24"/>
        </w:rPr>
        <w:t>Με την τεράστια οικονομική επιβάρυνση</w:t>
      </w:r>
      <w:r>
        <w:rPr>
          <w:rFonts w:eastAsia="Times New Roman"/>
          <w:szCs w:val="24"/>
        </w:rPr>
        <w:t>,</w:t>
      </w:r>
      <w:r>
        <w:rPr>
          <w:rFonts w:eastAsia="Times New Roman"/>
          <w:szCs w:val="24"/>
        </w:rPr>
        <w:t xml:space="preserve"> που υφίσταται ο κρατικός προϋπολογισμός για τη διαχείριση του προσφυγικού ζητήματος, η συνολική μέχρι σήμερα πίστωση για το 2016 για τα συγχρηματοδοτούμενα έργα είναι μόνο 4,5 εκατομμύρια ευρώ, ενώ συγχρόνως δεν έχει πραγματοποιηθεί κα</w:t>
      </w:r>
      <w:r>
        <w:rPr>
          <w:rFonts w:eastAsia="Times New Roman"/>
          <w:szCs w:val="24"/>
        </w:rPr>
        <w:t>μ</w:t>
      </w:r>
      <w:r>
        <w:rPr>
          <w:rFonts w:eastAsia="Times New Roman"/>
          <w:szCs w:val="24"/>
        </w:rPr>
        <w:t>μιά πληρωμή, τουλάχ</w:t>
      </w:r>
      <w:r>
        <w:rPr>
          <w:rFonts w:eastAsia="Times New Roman"/>
          <w:szCs w:val="24"/>
        </w:rPr>
        <w:t>ιστον ως το τέλος του Φεβρουαρίου, απ’ όσο γνωρίζω από τα στοιχεία που έχουμε μέχρι στιγμής. Πρέπει να μας απαντήσετε για το ύψος των πληρωμών που έγιναν για το 2015.</w:t>
      </w:r>
    </w:p>
    <w:p w14:paraId="6E843028" w14:textId="77777777" w:rsidR="00FC1CD6" w:rsidRDefault="008634FC">
      <w:pPr>
        <w:spacing w:line="600" w:lineRule="auto"/>
        <w:ind w:firstLine="720"/>
        <w:jc w:val="both"/>
        <w:rPr>
          <w:rFonts w:eastAsia="Times New Roman"/>
          <w:szCs w:val="24"/>
        </w:rPr>
      </w:pPr>
      <w:r>
        <w:rPr>
          <w:rFonts w:eastAsia="Times New Roman"/>
          <w:szCs w:val="24"/>
        </w:rPr>
        <w:lastRenderedPageBreak/>
        <w:t>Σύμφωνα με τα στοιχεία</w:t>
      </w:r>
      <w:r>
        <w:rPr>
          <w:rFonts w:eastAsia="Times New Roman"/>
          <w:szCs w:val="24"/>
        </w:rPr>
        <w:t>,</w:t>
      </w:r>
      <w:r>
        <w:rPr>
          <w:rFonts w:eastAsia="Times New Roman"/>
          <w:szCs w:val="24"/>
        </w:rPr>
        <w:t xml:space="preserve"> που έχουμε στη διάθεσή μας, για το 2015, είχαν ενταχθεί στο ΠΔΕ τ</w:t>
      </w:r>
      <w:r>
        <w:rPr>
          <w:rFonts w:eastAsia="Times New Roman"/>
          <w:szCs w:val="24"/>
        </w:rPr>
        <w:t>ο ΤΑΜΕ έργα ύψους περίπου 36,5 εκατομμυρίων ευρώ, ενώ το αντίστοιχο ποσό για το 2014 ήταν 30,2 εκατομμύρια ευρώ, παρ</w:t>
      </w:r>
      <w:r>
        <w:rPr>
          <w:rFonts w:eastAsia="Times New Roman"/>
          <w:szCs w:val="24"/>
        </w:rPr>
        <w:t xml:space="preserve">’ </w:t>
      </w:r>
      <w:r>
        <w:rPr>
          <w:rFonts w:eastAsia="Times New Roman"/>
          <w:szCs w:val="24"/>
        </w:rPr>
        <w:t>όλο που οι μεταναστευτικές ροές ήταν σημαντικά χαμηλότερες, ενώ στο ΤΕΑ οι εντάξεις έργων ήταν της τάξης των 8,4 εκατομμύρια ευρώ περίπου.</w:t>
      </w:r>
      <w:r>
        <w:rPr>
          <w:rFonts w:eastAsia="Times New Roman"/>
          <w:szCs w:val="24"/>
        </w:rPr>
        <w:t xml:space="preserve"> Πόσες πληρωμές…</w:t>
      </w:r>
    </w:p>
    <w:p w14:paraId="6E843029"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να ολοκληρώσετε;</w:t>
      </w:r>
    </w:p>
    <w:p w14:paraId="6E84302A" w14:textId="77777777" w:rsidR="00FC1CD6" w:rsidRDefault="008634FC">
      <w:pPr>
        <w:spacing w:line="600" w:lineRule="auto"/>
        <w:ind w:firstLine="720"/>
        <w:jc w:val="both"/>
        <w:rPr>
          <w:rFonts w:eastAsia="Times New Roman"/>
          <w:szCs w:val="24"/>
        </w:rPr>
      </w:pPr>
      <w:r>
        <w:rPr>
          <w:rFonts w:eastAsia="Times New Roman"/>
          <w:b/>
          <w:szCs w:val="24"/>
        </w:rPr>
        <w:t>ΣΤΑΥΡΟΣ ΚΑΛΑΦΑΤΗΣ:</w:t>
      </w:r>
      <w:r>
        <w:rPr>
          <w:rFonts w:eastAsia="Times New Roman"/>
          <w:szCs w:val="24"/>
        </w:rPr>
        <w:t xml:space="preserve"> Ολοκληρώνω. Είχα ζητήσει να πάρω και μέρος της δευτερολογίας μου, κύριε Πρόεδρε.</w:t>
      </w:r>
    </w:p>
    <w:p w14:paraId="6E84302B"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Θέλετε να κάνετε χρήση και της δευτερολογ</w:t>
      </w:r>
      <w:r>
        <w:rPr>
          <w:rFonts w:eastAsia="Times New Roman"/>
          <w:szCs w:val="24"/>
        </w:rPr>
        <w:t>ίας σας; Να την πάρετε, κύριε συνάδελφε.</w:t>
      </w:r>
    </w:p>
    <w:p w14:paraId="6E84302C" w14:textId="77777777" w:rsidR="00FC1CD6" w:rsidRDefault="008634FC">
      <w:pPr>
        <w:spacing w:line="600" w:lineRule="auto"/>
        <w:ind w:firstLine="720"/>
        <w:jc w:val="both"/>
        <w:rPr>
          <w:rFonts w:eastAsia="Times New Roman"/>
          <w:szCs w:val="24"/>
        </w:rPr>
      </w:pPr>
      <w:r>
        <w:rPr>
          <w:rFonts w:eastAsia="Times New Roman"/>
          <w:b/>
          <w:szCs w:val="24"/>
        </w:rPr>
        <w:t>ΣΤΑΥΡΟΣ ΚΑΛΑΦΑΤΗΣ:</w:t>
      </w:r>
      <w:r>
        <w:rPr>
          <w:rFonts w:eastAsia="Times New Roman"/>
          <w:szCs w:val="24"/>
        </w:rPr>
        <w:t xml:space="preserve"> Ένα μεγάλο μέρος της δευτερολογίας μου ζήτησα εκ των προτέρων.</w:t>
      </w:r>
    </w:p>
    <w:p w14:paraId="6E84302D" w14:textId="77777777" w:rsidR="00FC1CD6" w:rsidRDefault="008634FC">
      <w:pPr>
        <w:spacing w:line="600" w:lineRule="auto"/>
        <w:ind w:firstLine="720"/>
        <w:jc w:val="both"/>
        <w:rPr>
          <w:rFonts w:eastAsia="Times New Roman"/>
          <w:szCs w:val="24"/>
        </w:rPr>
      </w:pPr>
      <w:r>
        <w:rPr>
          <w:rFonts w:eastAsia="Times New Roman"/>
          <w:szCs w:val="24"/>
        </w:rPr>
        <w:t>Να ρωτήσω και πόσες προπληρωμές έχουν γίνει για τα έργα αυτά.</w:t>
      </w:r>
    </w:p>
    <w:p w14:paraId="6E84302E" w14:textId="77777777" w:rsidR="00FC1CD6" w:rsidRDefault="008634FC">
      <w:pPr>
        <w:spacing w:line="600" w:lineRule="auto"/>
        <w:ind w:firstLine="720"/>
        <w:jc w:val="both"/>
        <w:rPr>
          <w:rFonts w:eastAsia="Times New Roman"/>
          <w:szCs w:val="24"/>
        </w:rPr>
      </w:pPr>
      <w:r>
        <w:rPr>
          <w:rFonts w:eastAsia="Times New Roman"/>
          <w:szCs w:val="24"/>
        </w:rPr>
        <w:lastRenderedPageBreak/>
        <w:t>Κλείνω</w:t>
      </w:r>
      <w:r>
        <w:rPr>
          <w:rFonts w:eastAsia="Times New Roman"/>
          <w:szCs w:val="24"/>
        </w:rPr>
        <w:t>,</w:t>
      </w:r>
      <w:r>
        <w:rPr>
          <w:rFonts w:eastAsia="Times New Roman"/>
          <w:szCs w:val="24"/>
        </w:rPr>
        <w:t xml:space="preserve"> λοιπόν, για να κρατήσω και ένα μικρό κομμάτι για τη δευτερολογί</w:t>
      </w:r>
      <w:r>
        <w:rPr>
          <w:rFonts w:eastAsia="Times New Roman"/>
          <w:szCs w:val="24"/>
        </w:rPr>
        <w:t>α μου. Ο Υπουργός Εθνικής Άμυνας στις 8</w:t>
      </w:r>
      <w:r>
        <w:rPr>
          <w:rFonts w:eastAsia="Times New Roman"/>
          <w:szCs w:val="24"/>
        </w:rPr>
        <w:t>-</w:t>
      </w:r>
      <w:r>
        <w:rPr>
          <w:rFonts w:eastAsia="Times New Roman"/>
          <w:szCs w:val="24"/>
        </w:rPr>
        <w:t>2</w:t>
      </w:r>
      <w:r>
        <w:rPr>
          <w:rFonts w:eastAsia="Times New Roman"/>
          <w:szCs w:val="24"/>
        </w:rPr>
        <w:t>-</w:t>
      </w:r>
      <w:r>
        <w:rPr>
          <w:rFonts w:eastAsia="Times New Roman"/>
          <w:szCs w:val="24"/>
        </w:rPr>
        <w:t>2016 δήλωσε ότι τον τελευταίο χρόνο μπήκαν και έφυγαν από τη χώρα εννιακόσιες εξήντα χιλιάδες πρόσφυγες-μετανάστες και διευκρίνισε ότι το κόστος για την Ελλάδα τα τελευταία δυόμισι χρόνια ανέρχεται σε 2,7 δισεκατομ</w:t>
      </w:r>
      <w:r>
        <w:rPr>
          <w:rFonts w:eastAsia="Times New Roman"/>
          <w:szCs w:val="24"/>
        </w:rPr>
        <w:t>μύρια ευρώ. Το τεράστιο δημοσιονομικό κόστος</w:t>
      </w:r>
      <w:r>
        <w:rPr>
          <w:rFonts w:eastAsia="Times New Roman"/>
          <w:szCs w:val="24"/>
        </w:rPr>
        <w:t>,</w:t>
      </w:r>
      <w:r>
        <w:rPr>
          <w:rFonts w:eastAsia="Times New Roman"/>
          <w:szCs w:val="24"/>
        </w:rPr>
        <w:t xml:space="preserve"> που προκύπτει από τη διαχείριση του προσφυγικού</w:t>
      </w:r>
      <w:r>
        <w:rPr>
          <w:rFonts w:eastAsia="Times New Roman"/>
          <w:szCs w:val="24"/>
        </w:rPr>
        <w:t>,</w:t>
      </w:r>
      <w:r>
        <w:rPr>
          <w:rFonts w:eastAsia="Times New Roman"/>
          <w:szCs w:val="24"/>
        </w:rPr>
        <w:t xml:space="preserve"> καταδεικνύει προδημοσίευση έκθεσης της Τράπεζας της Ελλάδος </w:t>
      </w:r>
      <w:r>
        <w:rPr>
          <w:rFonts w:eastAsia="Times New Roman"/>
          <w:szCs w:val="24"/>
        </w:rPr>
        <w:t xml:space="preserve">στις </w:t>
      </w:r>
      <w:r>
        <w:rPr>
          <w:rFonts w:eastAsia="Times New Roman"/>
          <w:szCs w:val="24"/>
        </w:rPr>
        <w:t>αρχές Φεβρουαρίου, η οποία υπολογίζει την κρατική δαπάνη για το 2016 στο ποσό των 600 εκατομμυρί</w:t>
      </w:r>
      <w:r>
        <w:rPr>
          <w:rFonts w:eastAsia="Times New Roman"/>
          <w:szCs w:val="24"/>
        </w:rPr>
        <w:t>ων ευρώ, με βάση συντηρητικές προβλέψεις.</w:t>
      </w:r>
    </w:p>
    <w:p w14:paraId="6E84302F" w14:textId="77777777" w:rsidR="00FC1CD6" w:rsidRDefault="008634FC">
      <w:pPr>
        <w:spacing w:line="600" w:lineRule="auto"/>
        <w:ind w:firstLine="720"/>
        <w:jc w:val="both"/>
        <w:rPr>
          <w:rFonts w:eastAsia="Times New Roman"/>
          <w:szCs w:val="24"/>
        </w:rPr>
      </w:pPr>
      <w:r>
        <w:rPr>
          <w:rFonts w:eastAsia="Times New Roman"/>
          <w:szCs w:val="24"/>
        </w:rPr>
        <w:t>Η Κυβέρνηση και οι αρμόδιοι Υπουργοί πρέπει να δώσουν απαντήσεις στους Βουλευτές του ελληνικού Κοινοβουλίου, σχετικά με το ποσό στο οποίο ανήλθε συνολικά το δημοσιονομικό κόστος διαχείρισης του προσφυγικού ζητήματο</w:t>
      </w:r>
      <w:r>
        <w:rPr>
          <w:rFonts w:eastAsia="Times New Roman"/>
          <w:szCs w:val="24"/>
        </w:rPr>
        <w:t>ς για το 2015 και ποια προβλέπεται να είναι η συνολική κρατική δαπάνη για την εκπλήρωση των υποχρεώσεων της χώρας μας εντός του 2016.</w:t>
      </w:r>
    </w:p>
    <w:p w14:paraId="6E843030" w14:textId="77777777" w:rsidR="00FC1CD6" w:rsidRDefault="008634FC">
      <w:pPr>
        <w:spacing w:line="600" w:lineRule="auto"/>
        <w:ind w:firstLine="720"/>
        <w:jc w:val="both"/>
        <w:rPr>
          <w:rFonts w:eastAsia="Times New Roman"/>
          <w:szCs w:val="24"/>
        </w:rPr>
      </w:pPr>
      <w:r>
        <w:rPr>
          <w:rFonts w:eastAsia="Times New Roman"/>
          <w:szCs w:val="24"/>
        </w:rPr>
        <w:lastRenderedPageBreak/>
        <w:t>Ευχαριστώ πολύ.</w:t>
      </w:r>
    </w:p>
    <w:p w14:paraId="6E843031" w14:textId="77777777" w:rsidR="00FC1CD6" w:rsidRDefault="008634F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843032" w14:textId="77777777" w:rsidR="00FC1CD6" w:rsidRDefault="008634F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w:t>
      </w:r>
      <w:r>
        <w:rPr>
          <w:rFonts w:eastAsia="Times New Roman"/>
          <w:szCs w:val="24"/>
        </w:rPr>
        <w:t>άδελφε. Αλλάζουμε λίγο τη σειρά των επερωτώντων συναδέλφων. Ο κ. Κωνσταντίνος Τσιάρας, συνάδελφος Βουλευτής Καρδίτσας, λόγω ανειλημμένων υποχρεώσεων, ζήτησε και μπορεί να μιλήσει τώρα για τρία λεπτά.</w:t>
      </w:r>
    </w:p>
    <w:p w14:paraId="6E843033" w14:textId="77777777" w:rsidR="00FC1CD6" w:rsidRDefault="008634FC">
      <w:pPr>
        <w:spacing w:line="600" w:lineRule="auto"/>
        <w:ind w:firstLine="720"/>
        <w:jc w:val="both"/>
        <w:rPr>
          <w:rFonts w:eastAsia="Times New Roman"/>
          <w:szCs w:val="24"/>
        </w:rPr>
      </w:pPr>
      <w:r>
        <w:rPr>
          <w:rFonts w:eastAsia="Times New Roman"/>
          <w:szCs w:val="24"/>
        </w:rPr>
        <w:t>Κύριε συνάδελφε, έχετε τον λόγο.</w:t>
      </w:r>
    </w:p>
    <w:p w14:paraId="6E843034" w14:textId="77777777" w:rsidR="00FC1CD6" w:rsidRDefault="008634FC">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Σ</w:t>
      </w:r>
      <w:r>
        <w:rPr>
          <w:rFonts w:eastAsia="Times New Roman"/>
          <w:szCs w:val="24"/>
        </w:rPr>
        <w:t>ας ευχαριστώ πολύ, κύριε Πρόεδρε.</w:t>
      </w:r>
    </w:p>
    <w:p w14:paraId="6E843035" w14:textId="77777777" w:rsidR="00FC1CD6" w:rsidRDefault="008634FC">
      <w:pPr>
        <w:spacing w:line="600" w:lineRule="auto"/>
        <w:ind w:firstLine="720"/>
        <w:jc w:val="both"/>
        <w:rPr>
          <w:rFonts w:eastAsia="Times New Roman"/>
          <w:szCs w:val="24"/>
        </w:rPr>
      </w:pPr>
      <w:r>
        <w:rPr>
          <w:rFonts w:eastAsia="Times New Roman"/>
          <w:szCs w:val="24"/>
        </w:rPr>
        <w:t xml:space="preserve">Κύριε Πρόεδρε, η συγκεκριμένη </w:t>
      </w:r>
      <w:r>
        <w:rPr>
          <w:rFonts w:eastAsia="Times New Roman"/>
          <w:szCs w:val="24"/>
        </w:rPr>
        <w:t>επ</w:t>
      </w:r>
      <w:r>
        <w:rPr>
          <w:rFonts w:eastAsia="Times New Roman"/>
          <w:szCs w:val="24"/>
        </w:rPr>
        <w:t>ερώτηση</w:t>
      </w:r>
      <w:r>
        <w:rPr>
          <w:rFonts w:eastAsia="Times New Roman"/>
          <w:szCs w:val="24"/>
        </w:rPr>
        <w:t>,</w:t>
      </w:r>
      <w:r>
        <w:rPr>
          <w:rFonts w:eastAsia="Times New Roman"/>
          <w:szCs w:val="24"/>
        </w:rPr>
        <w:t xml:space="preserve"> την οποία συζητάμε σήμερα, υπεβλήθη στις 24 Φεβρουαρίου. Αντιλαμβάνεστε ότι από τότε έχει παρέλθει ικανός χρόνος, ώστε ενδεχομένως η έννοια του επίκαιρου να μην υφίσταται.</w:t>
      </w:r>
    </w:p>
    <w:p w14:paraId="6E843036" w14:textId="77777777" w:rsidR="00FC1CD6" w:rsidRDefault="008634FC">
      <w:pPr>
        <w:spacing w:line="600" w:lineRule="auto"/>
        <w:ind w:firstLine="720"/>
        <w:jc w:val="both"/>
        <w:rPr>
          <w:rFonts w:eastAsia="Times New Roman"/>
          <w:szCs w:val="24"/>
        </w:rPr>
      </w:pPr>
      <w:r>
        <w:rPr>
          <w:rFonts w:eastAsia="Times New Roman"/>
          <w:szCs w:val="24"/>
        </w:rPr>
        <w:lastRenderedPageBreak/>
        <w:t>Και το λέ</w:t>
      </w:r>
      <w:r>
        <w:rPr>
          <w:rFonts w:eastAsia="Times New Roman"/>
          <w:szCs w:val="24"/>
        </w:rPr>
        <w:t>ω διότι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το τελευταίο διάστημα –και το έχουμε επισημάνει πάρα πολλές φορές και μέσα από τη Διάσκεψη των Προέδρων και μέσα από την Αίθουσα του Κοινοβουλίου- παρατηρούμε μια σοβαρή υποβάθμιση της κοινοβουλευτικής δραστηριότητας.</w:t>
      </w:r>
    </w:p>
    <w:p w14:paraId="6E843037" w14:textId="77777777" w:rsidR="00FC1CD6" w:rsidRDefault="008634FC">
      <w:pPr>
        <w:spacing w:line="600" w:lineRule="auto"/>
        <w:ind w:firstLine="720"/>
        <w:jc w:val="both"/>
        <w:rPr>
          <w:rFonts w:eastAsia="Times New Roman"/>
          <w:szCs w:val="24"/>
        </w:rPr>
      </w:pPr>
      <w:r>
        <w:rPr>
          <w:rFonts w:eastAsia="Times New Roman"/>
          <w:szCs w:val="24"/>
        </w:rPr>
        <w:t>Δεν είναι δυνατόν ε</w:t>
      </w:r>
      <w:r>
        <w:rPr>
          <w:rFonts w:eastAsia="Times New Roman"/>
          <w:szCs w:val="24"/>
        </w:rPr>
        <w:t>πίκαιρες επερωτήσεις</w:t>
      </w:r>
      <w:r>
        <w:rPr>
          <w:rFonts w:eastAsia="Times New Roman"/>
          <w:szCs w:val="24"/>
        </w:rPr>
        <w:t>,</w:t>
      </w:r>
      <w:r>
        <w:rPr>
          <w:rFonts w:eastAsia="Times New Roman"/>
          <w:szCs w:val="24"/>
        </w:rPr>
        <w:t xml:space="preserve"> οι οποίες υποβάλλονται –θα σας έλεγα- με μία λογική μέτρου, τουλάχιστον από την πλευρά της Αξιωματικής Αντιπολίτευσης, της Νέας Δημοκρατίας, να μη συζητούνται στο</w:t>
      </w:r>
      <w:r>
        <w:rPr>
          <w:rFonts w:eastAsia="Times New Roman"/>
          <w:szCs w:val="24"/>
        </w:rPr>
        <w:t>ν</w:t>
      </w:r>
      <w:r>
        <w:rPr>
          <w:rFonts w:eastAsia="Times New Roman"/>
          <w:szCs w:val="24"/>
        </w:rPr>
        <w:t xml:space="preserve"> χρόνο που πρέπει. Λυπάμαι που το λέω αυτό. Είναι ένα επαναλαμβανόμενο </w:t>
      </w:r>
      <w:r>
        <w:rPr>
          <w:rFonts w:eastAsia="Times New Roman"/>
          <w:szCs w:val="24"/>
        </w:rPr>
        <w:t>φαινόμενο από την πλευρά της Κυβέρνησης, των κ</w:t>
      </w:r>
      <w:r>
        <w:rPr>
          <w:rFonts w:eastAsia="Times New Roman"/>
          <w:szCs w:val="24"/>
        </w:rPr>
        <w:t>υρίων</w:t>
      </w:r>
      <w:r>
        <w:rPr>
          <w:rFonts w:eastAsia="Times New Roman"/>
          <w:szCs w:val="24"/>
        </w:rPr>
        <w:t xml:space="preserve"> Υπουργών, οι οποίοι είτε δεν έχουν τη διάθεση να έλθουν, μιας και το φαινόμενο επεκτείνεται και στις επίκαιρες ερωτήσεις συναδέλφων Βουλευτών, είτε από την άλλη πλευρά απαξιώνουν την ίδια την κοινοβουλευτ</w:t>
      </w:r>
      <w:r>
        <w:rPr>
          <w:rFonts w:eastAsia="Times New Roman"/>
          <w:szCs w:val="24"/>
        </w:rPr>
        <w:t>ική διαδικασία. Αυτή είναι μία επισήμανση</w:t>
      </w:r>
      <w:r>
        <w:rPr>
          <w:rFonts w:eastAsia="Times New Roman"/>
          <w:szCs w:val="24"/>
        </w:rPr>
        <w:t>,</w:t>
      </w:r>
      <w:r>
        <w:rPr>
          <w:rFonts w:eastAsia="Times New Roman"/>
          <w:szCs w:val="24"/>
        </w:rPr>
        <w:t xml:space="preserve"> την οποία κάναμε πάρα πολλές φορές και επιμένω, διότι ξέρουμε πολύ καλά ότι η ίδια η κοινοβουλευτική διαδικασία είναι εγγύηση και στην πραγματικότητα δείκτης ποιότητας της δημοκρατίας μας. </w:t>
      </w:r>
    </w:p>
    <w:p w14:paraId="6E843038" w14:textId="77777777" w:rsidR="00FC1CD6" w:rsidRDefault="008634FC">
      <w:pPr>
        <w:spacing w:line="600" w:lineRule="auto"/>
        <w:ind w:firstLine="720"/>
        <w:jc w:val="both"/>
        <w:rPr>
          <w:rFonts w:eastAsia="Times New Roman"/>
          <w:szCs w:val="24"/>
        </w:rPr>
      </w:pPr>
      <w:r>
        <w:rPr>
          <w:rFonts w:eastAsia="Times New Roman"/>
          <w:szCs w:val="24"/>
        </w:rPr>
        <w:lastRenderedPageBreak/>
        <w:t>Όταν μ’ αυτόν τον τρόπο</w:t>
      </w:r>
      <w:r>
        <w:rPr>
          <w:rFonts w:eastAsia="Times New Roman"/>
          <w:szCs w:val="24"/>
        </w:rPr>
        <w:t xml:space="preserve"> απαξιώνεται η κοινοβουλευτική διαδικασία και δεν λειτουργεί</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μέσα από τα πλαίσια ή τους όρους που εδώ και πολλά χρόνια έχουν θεσπιστεί, τουλάχιστον από τη Μεταπολίτευση και μετά, δηλαδή από την τελευταία φάση εμπέδωσης της δημοκρατίας στη χώρ</w:t>
      </w:r>
      <w:r>
        <w:rPr>
          <w:rFonts w:eastAsia="Times New Roman"/>
          <w:szCs w:val="24"/>
        </w:rPr>
        <w:t xml:space="preserve">α μας, λυπάμαι που το επαναλαμβάνω, αλλά αρχίζουμε να συζητάμε για υποβάθμιση της ποιότητας της δημοκρατίας. </w:t>
      </w:r>
    </w:p>
    <w:p w14:paraId="6E843039" w14:textId="77777777" w:rsidR="00FC1CD6" w:rsidRDefault="008634FC">
      <w:pPr>
        <w:spacing w:line="600" w:lineRule="auto"/>
        <w:ind w:firstLine="720"/>
        <w:jc w:val="both"/>
        <w:rPr>
          <w:rFonts w:eastAsia="Times New Roman"/>
          <w:szCs w:val="24"/>
        </w:rPr>
      </w:pPr>
      <w:r>
        <w:rPr>
          <w:rFonts w:eastAsia="Times New Roman"/>
          <w:szCs w:val="24"/>
        </w:rPr>
        <w:t>Αυτό, μάλιστα, έρχεται να ενισχυθεί από ένα γεγονός</w:t>
      </w:r>
      <w:r>
        <w:rPr>
          <w:rFonts w:eastAsia="Times New Roman"/>
          <w:szCs w:val="24"/>
        </w:rPr>
        <w:t>,</w:t>
      </w:r>
      <w:r>
        <w:rPr>
          <w:rFonts w:eastAsia="Times New Roman"/>
          <w:szCs w:val="24"/>
        </w:rPr>
        <w:t xml:space="preserve"> το οποίο μόλις πριν από λίγες ώρες είδαμε να συμβαίνει και ουσιαστικά το πληροφορηθήκαμε, που</w:t>
      </w:r>
      <w:r>
        <w:rPr>
          <w:rFonts w:eastAsia="Times New Roman"/>
          <w:szCs w:val="24"/>
        </w:rPr>
        <w:t xml:space="preserve"> είναι η αλλαγή των ημερών της συζήτησης για τον εκλογικό νόμο. Ενώ έγινε Διάσκεψη των Προέδρων την προηγούμενη Παρασκευή και υπάρχει συγκεκριμένη ανακοίνωση-απόφαση από την </w:t>
      </w:r>
      <w:r>
        <w:rPr>
          <w:rFonts w:eastAsia="Times New Roman"/>
          <w:szCs w:val="24"/>
        </w:rPr>
        <w:t>ο</w:t>
      </w:r>
      <w:r>
        <w:rPr>
          <w:rFonts w:eastAsia="Times New Roman"/>
          <w:szCs w:val="24"/>
        </w:rPr>
        <w:t>λομέλεια της Διάσκεψης των Προέδρων ότι η συγκεκριμένη συζήτηση θα γίνει την Τρίτ</w:t>
      </w:r>
      <w:r>
        <w:rPr>
          <w:rFonts w:eastAsia="Times New Roman"/>
          <w:szCs w:val="24"/>
        </w:rPr>
        <w:t>η και την Τετάρτη και ότι την Πέμπτη επρόκειτο να συζητηθεί ένα νομοσχέδιο του Υπουργείου Εθνικής Άμυνας και αυτό στην πραγματικότητα αλλάζει αυθαίρετα, αντιλαμβάνεστε ότι υπάρχει ένα σοβαρό ζήτημα. Πρέπει κάποια στιγμή να εξηγήσουμε κατ’ αρχ</w:t>
      </w:r>
      <w:r>
        <w:rPr>
          <w:rFonts w:eastAsia="Times New Roman"/>
          <w:szCs w:val="24"/>
        </w:rPr>
        <w:t>άς</w:t>
      </w:r>
      <w:r>
        <w:rPr>
          <w:rFonts w:eastAsia="Times New Roman"/>
          <w:szCs w:val="24"/>
        </w:rPr>
        <w:t xml:space="preserve"> στο Σώμα, σ</w:t>
      </w:r>
      <w:r>
        <w:rPr>
          <w:rFonts w:eastAsia="Times New Roman"/>
          <w:szCs w:val="24"/>
        </w:rPr>
        <w:t xml:space="preserve">τους αξιότιμους </w:t>
      </w:r>
      <w:r>
        <w:rPr>
          <w:rFonts w:eastAsia="Times New Roman"/>
          <w:szCs w:val="24"/>
        </w:rPr>
        <w:lastRenderedPageBreak/>
        <w:t>συναδέλφους Βουλευτές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στους Έλληνες πολίτες που παρακολουθούν, με ποια λογική επιχειρούνται αυτές οι αλλαγές. Αν οι αλλαγές γίνονται επειδή κάποιος βολεύεται να μιλήσει σήμερα ή κάποιος βολεύεται να μιλήσει αύριο –και προφ</w:t>
      </w:r>
      <w:r>
        <w:rPr>
          <w:rFonts w:eastAsia="Times New Roman"/>
          <w:szCs w:val="24"/>
        </w:rPr>
        <w:t>ανώς αναφέρομαι ενδεχομένως στο πρόσωπο του κυρίου Πρωθυπουργού</w:t>
      </w:r>
      <w:r>
        <w:rPr>
          <w:rFonts w:eastAsia="Times New Roman"/>
          <w:szCs w:val="24"/>
        </w:rPr>
        <w:t>,</w:t>
      </w:r>
      <w:r>
        <w:rPr>
          <w:rFonts w:eastAsia="Times New Roman"/>
          <w:szCs w:val="24"/>
        </w:rPr>
        <w:t xml:space="preserve"> που μπορεί να μην μπορεί να μιλήσει την Τρίτη ή την Τετάρτη και να θέλει να μιλήσει την Πέμπτη για το νομοσχέδιο του εκλογικού νόμου και απευθύνομαι σε σας, κύριε Πρόεδρε, διότι εσείς πρέπει </w:t>
      </w:r>
      <w:r>
        <w:rPr>
          <w:rFonts w:eastAsia="Times New Roman"/>
          <w:szCs w:val="24"/>
        </w:rPr>
        <w:t>να είστε ο δέκτης</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όλων αυτών των σκέψεων- πρέπει κάποια στιγμή να υπάρξει ένα μήνυμα προς την Κυβέρνηση ότι το Κοινοβούλιο δεν λειτουργεί με βάση τη</w:t>
      </w:r>
      <w:r>
        <w:rPr>
          <w:rFonts w:eastAsia="Times New Roman"/>
          <w:szCs w:val="24"/>
        </w:rPr>
        <w:t xml:space="preserve"> </w:t>
      </w:r>
      <w:r>
        <w:rPr>
          <w:rFonts w:eastAsia="Times New Roman"/>
          <w:szCs w:val="24"/>
        </w:rPr>
        <w:t>βούληση του Πρωθυπουργού ή της Κυβέρνησης. Το Κοινοβούλιο έχει τη δική του διαδικασία λειτουργ</w:t>
      </w:r>
      <w:r>
        <w:rPr>
          <w:rFonts w:eastAsia="Times New Roman"/>
          <w:szCs w:val="24"/>
        </w:rPr>
        <w:t xml:space="preserve">ίας και αυτό είναι κάτι το οποίο το έχουμε προστατεύσει εδώ και δεκαετίες και δεν μπορεί να απαξιώνεται με τόση μεγάλη ευκολία και με τόση μεγάλη ελαφρότητα. </w:t>
      </w:r>
    </w:p>
    <w:p w14:paraId="6E84303A" w14:textId="77777777" w:rsidR="00FC1CD6" w:rsidRDefault="008634FC">
      <w:pPr>
        <w:spacing w:line="600" w:lineRule="auto"/>
        <w:ind w:firstLine="720"/>
        <w:jc w:val="both"/>
        <w:rPr>
          <w:rFonts w:eastAsia="Times New Roman"/>
          <w:szCs w:val="24"/>
        </w:rPr>
      </w:pPr>
      <w:r>
        <w:rPr>
          <w:rFonts w:eastAsia="Times New Roman"/>
          <w:szCs w:val="24"/>
        </w:rPr>
        <w:t xml:space="preserve">Επαναλαμβάνω: </w:t>
      </w:r>
      <w:r>
        <w:rPr>
          <w:rFonts w:eastAsia="Times New Roman"/>
          <w:szCs w:val="24"/>
          <w:lang w:val="en-US"/>
        </w:rPr>
        <w:t>To</w:t>
      </w:r>
      <w:r>
        <w:rPr>
          <w:rFonts w:eastAsia="Times New Roman"/>
          <w:szCs w:val="24"/>
        </w:rPr>
        <w:t xml:space="preserve"> παιδαγωγικό μήνυμα το οποίο εκπέμπεται αυτή τη στιγμή από την Αίθουσα της Ολομέλ</w:t>
      </w:r>
      <w:r>
        <w:rPr>
          <w:rFonts w:eastAsia="Times New Roman"/>
          <w:szCs w:val="24"/>
        </w:rPr>
        <w:t xml:space="preserve">ειας του </w:t>
      </w:r>
      <w:r>
        <w:rPr>
          <w:rFonts w:eastAsia="Times New Roman"/>
          <w:szCs w:val="24"/>
        </w:rPr>
        <w:t>ε</w:t>
      </w:r>
      <w:r>
        <w:rPr>
          <w:rFonts w:eastAsia="Times New Roman"/>
          <w:szCs w:val="24"/>
        </w:rPr>
        <w:t xml:space="preserve">λληνικού Κοινοβουλίου προς την ελληνική κοινωνία είναι ένα μήνυμα απαξίωσης της </w:t>
      </w:r>
      <w:r>
        <w:rPr>
          <w:rFonts w:eastAsia="Times New Roman"/>
          <w:szCs w:val="24"/>
        </w:rPr>
        <w:lastRenderedPageBreak/>
        <w:t xml:space="preserve">κοινοβουλευτικής διαδικασίας και πρέπει κάποια στιγμή –επαναλαμβάνω- να σταθούμε όλοι μας στο ύψος των ευθυνών που μας αναλογούν. Την προηγούμενη εβδομάδα δεν είχαμε </w:t>
      </w:r>
      <w:r>
        <w:rPr>
          <w:rFonts w:eastAsia="Times New Roman"/>
          <w:szCs w:val="24"/>
        </w:rPr>
        <w:t>καμ</w:t>
      </w:r>
      <w:r>
        <w:rPr>
          <w:rFonts w:eastAsia="Times New Roman"/>
          <w:szCs w:val="24"/>
        </w:rPr>
        <w:t>μ</w:t>
      </w:r>
      <w:r>
        <w:rPr>
          <w:rFonts w:eastAsia="Times New Roman"/>
          <w:szCs w:val="24"/>
        </w:rPr>
        <w:t>ία επίκαιρη επερώτηση, όπως ενδεχομένως γνωρίζετε, και πολλές ημέρες δεν υπάρχει καν κοινοβουλευτική λειτουργία.</w:t>
      </w:r>
    </w:p>
    <w:p w14:paraId="6E84303B" w14:textId="77777777" w:rsidR="00FC1CD6" w:rsidRDefault="008634FC">
      <w:pPr>
        <w:spacing w:line="600" w:lineRule="auto"/>
        <w:ind w:firstLine="720"/>
        <w:jc w:val="both"/>
        <w:rPr>
          <w:rFonts w:eastAsia="Times New Roman"/>
          <w:szCs w:val="24"/>
        </w:rPr>
      </w:pPr>
      <w:r>
        <w:rPr>
          <w:rFonts w:eastAsia="Times New Roman"/>
          <w:szCs w:val="24"/>
        </w:rPr>
        <w:t>Αφού, λοιπόν, οι επερωτήσεις έρχονται μετά από μία διαδικασία</w:t>
      </w:r>
      <w:r>
        <w:rPr>
          <w:rFonts w:eastAsia="Times New Roman"/>
          <w:szCs w:val="24"/>
        </w:rPr>
        <w:t>,</w:t>
      </w:r>
      <w:r>
        <w:rPr>
          <w:rFonts w:eastAsia="Times New Roman"/>
          <w:szCs w:val="24"/>
        </w:rPr>
        <w:t xml:space="preserve"> η οποία πρέπει να ακολουθήσει μία πολύμηνη</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αναμονή, θα σας πω </w:t>
      </w:r>
      <w:r>
        <w:rPr>
          <w:rFonts w:eastAsia="Times New Roman"/>
          <w:szCs w:val="24"/>
        </w:rPr>
        <w:t xml:space="preserve">κάποιες πολύ γρήγορες σκέψεις σε σχέση με την επίκαιρη επερώτηση, οι οποίες στην πραγματικότητα έχουν να κάνουν με το γεγονός ότι στην ετήσια έκθεση που υποβάλαμε προς την Ευρωπαϊκή Επιτροπή –για να μπω και στην ουσία της επίκαιρης επερώτησης- ως χώρα, ως </w:t>
      </w:r>
      <w:r>
        <w:rPr>
          <w:rFonts w:eastAsia="Times New Roman"/>
          <w:szCs w:val="24"/>
        </w:rPr>
        <w:t>Ελλάδα τον Φεβρουάριο του 2016, η Ελλάδα υπέβαλε μηδενική εκκαθάριση λογαριασμών, δηλαδή κα</w:t>
      </w:r>
      <w:r>
        <w:rPr>
          <w:rFonts w:eastAsia="Times New Roman"/>
          <w:szCs w:val="24"/>
        </w:rPr>
        <w:t>μ</w:t>
      </w:r>
      <w:r>
        <w:rPr>
          <w:rFonts w:eastAsia="Times New Roman"/>
          <w:szCs w:val="24"/>
        </w:rPr>
        <w:t>μία δαπάνη προς πληρωμή. Μάλιστα, υπάρχουν μαρτυρίες όπως αυτή του κ. Μοσκοβισί -είχαμε την ευκαιρία να τον ακούσουμε νωρίτερα στην Επιτροπή Οικονομικών και Ευρωπαϊ</w:t>
      </w:r>
      <w:r>
        <w:rPr>
          <w:rFonts w:eastAsia="Times New Roman"/>
          <w:szCs w:val="24"/>
        </w:rPr>
        <w:lastRenderedPageBreak/>
        <w:t xml:space="preserve">κών Υποθέσεων- ο οποίος λέει ότι μέχρι σήμερα η ελληνική Κυβέρνηση δεν έχει κάνει χρήση των χρηματοδοτικών εργαλείων που προβλέπονται με τη συνδρομή της Ευρωπαϊκής Τράπεζας Επενδύσεων και του ΕΣΠΑ για τη δημιουργία υποδομών στα σημεία υποδοχής. </w:t>
      </w:r>
    </w:p>
    <w:p w14:paraId="6E84303C" w14:textId="77777777" w:rsidR="00FC1CD6" w:rsidRDefault="008634FC">
      <w:pPr>
        <w:spacing w:line="600" w:lineRule="auto"/>
        <w:ind w:firstLine="720"/>
        <w:jc w:val="both"/>
        <w:rPr>
          <w:rFonts w:eastAsia="Times New Roman"/>
          <w:szCs w:val="24"/>
        </w:rPr>
      </w:pPr>
      <w:r>
        <w:rPr>
          <w:rFonts w:eastAsia="Times New Roman"/>
          <w:szCs w:val="24"/>
        </w:rPr>
        <w:t xml:space="preserve">Η επιλογή </w:t>
      </w:r>
      <w:r>
        <w:rPr>
          <w:rFonts w:eastAsia="Times New Roman"/>
          <w:szCs w:val="24"/>
        </w:rPr>
        <w:t>των προς χρηματοδότηση δράσεων προφανώς είναι εθνική αρμοδιότητα. Υπάρχει και η μαρτυρία του Έλληνα Επιτρόπου, του κ. Αβραμόπουλου, από τις 29 Ιουνίου</w:t>
      </w:r>
      <w:r>
        <w:rPr>
          <w:rFonts w:eastAsia="Times New Roman"/>
          <w:szCs w:val="24"/>
        </w:rPr>
        <w:t>,</w:t>
      </w:r>
      <w:r>
        <w:rPr>
          <w:rFonts w:eastAsia="Times New Roman"/>
          <w:szCs w:val="24"/>
        </w:rPr>
        <w:t xml:space="preserve"> που λέει ότι η Κυβέρνηση δεν έχει υποβάλει καμ</w:t>
      </w:r>
      <w:r>
        <w:rPr>
          <w:rFonts w:eastAsia="Times New Roman"/>
          <w:szCs w:val="24"/>
        </w:rPr>
        <w:t>μ</w:t>
      </w:r>
      <w:r>
        <w:rPr>
          <w:rFonts w:eastAsia="Times New Roman"/>
          <w:szCs w:val="24"/>
        </w:rPr>
        <w:t>ία δαπάνη προς πληρωμή στο πλαίσιο των εθνικών προγραμμάτ</w:t>
      </w:r>
      <w:r>
        <w:rPr>
          <w:rFonts w:eastAsia="Times New Roman"/>
          <w:szCs w:val="24"/>
        </w:rPr>
        <w:t>ων του Ταμείου Ασύλου, Μετανάστευσης και Ένταξης και του Ταμείου Εσωτερικής Ασφάλειας, τα εβδομήντα εκατομμύρια</w:t>
      </w:r>
      <w:r>
        <w:rPr>
          <w:rFonts w:eastAsia="Times New Roman"/>
          <w:szCs w:val="24"/>
        </w:rPr>
        <w:t>,</w:t>
      </w:r>
      <w:r>
        <w:rPr>
          <w:rFonts w:eastAsia="Times New Roman"/>
          <w:szCs w:val="24"/>
        </w:rPr>
        <w:t xml:space="preserve"> των οποίων έχουν βεβαίως καταβληθεί ως προχρηματοδότηση, αλλά παραμένουν εντελώς αναξιοποίητα. </w:t>
      </w:r>
    </w:p>
    <w:p w14:paraId="6E84303D" w14:textId="77777777" w:rsidR="00FC1CD6" w:rsidRDefault="008634FC">
      <w:pPr>
        <w:spacing w:line="600" w:lineRule="auto"/>
        <w:ind w:firstLine="720"/>
        <w:jc w:val="both"/>
        <w:rPr>
          <w:rFonts w:eastAsia="Times New Roman"/>
          <w:szCs w:val="24"/>
        </w:rPr>
      </w:pPr>
      <w:r>
        <w:rPr>
          <w:rFonts w:eastAsia="Times New Roman"/>
          <w:szCs w:val="24"/>
        </w:rPr>
        <w:t>Κυρίοι Υπουργοί, βρισκόμαστε μπροστά σε μία πολ</w:t>
      </w:r>
      <w:r>
        <w:rPr>
          <w:rFonts w:eastAsia="Times New Roman"/>
          <w:szCs w:val="24"/>
        </w:rPr>
        <w:t>ύ μεγάλη ανάγκη της ίδιας της ελληνικής πολιτείας. Βεβαίως</w:t>
      </w:r>
      <w:r>
        <w:rPr>
          <w:rFonts w:eastAsia="Times New Roman"/>
          <w:szCs w:val="24"/>
        </w:rPr>
        <w:t>,</w:t>
      </w:r>
      <w:r>
        <w:rPr>
          <w:rFonts w:eastAsia="Times New Roman"/>
          <w:szCs w:val="24"/>
        </w:rPr>
        <w:t xml:space="preserve"> το όλο ζήτημα με το προσφυγικό-μεταναστευτικό μπορεί να έχει υποβαθμιστεί αυτές τις </w:t>
      </w:r>
      <w:r>
        <w:rPr>
          <w:rFonts w:eastAsia="Times New Roman"/>
          <w:szCs w:val="24"/>
        </w:rPr>
        <w:lastRenderedPageBreak/>
        <w:t>μέρες και να μην έχει την ίδια ένταση που είχε πριν από μερικούς μήνες, ωστόσο η Ελλάδα εξακολουθεί να μην εκμετ</w:t>
      </w:r>
      <w:r>
        <w:rPr>
          <w:rFonts w:eastAsia="Times New Roman"/>
          <w:szCs w:val="24"/>
        </w:rPr>
        <w:t>αλλεύεται τις δυνατότητες ή τα εργαλεία που της παρέχει η Ευρωπαϊκή Επιτροπή, με αποτέλεσμα να σας καλούμε να ενεργοποιηθείτε άμεσα προκειμένου να διεκδικήσουμε πόρους, προκειμένου ένα ολοκληρωμένο σχέδιο με συνεργασία με την Ευρωπαϊκή Επιτροπή να μπορεί ν</w:t>
      </w:r>
      <w:r>
        <w:rPr>
          <w:rFonts w:eastAsia="Times New Roman"/>
          <w:szCs w:val="24"/>
        </w:rPr>
        <w:t>α εντάξει πλήρεις χρηματοδοτήσεις δράσεων, αφού η κατανομή των κονδυλίων υπέρ της χώρας μας –το ξέρουμε καλά- αναμένεται να ενισχυθεί τα επόμενα χρόνια, ειδικά το 2018.</w:t>
      </w:r>
    </w:p>
    <w:p w14:paraId="6E84303E"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 κύριε συνάδελφε. Έχετε συμπληρώσει έξι λεπ</w:t>
      </w:r>
      <w:r>
        <w:rPr>
          <w:rFonts w:eastAsia="Times New Roman" w:cs="Times New Roman"/>
          <w:szCs w:val="24"/>
        </w:rPr>
        <w:t xml:space="preserve">τά περίπου. </w:t>
      </w:r>
    </w:p>
    <w:p w14:paraId="6E84303F"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Κλείνω, κύριε Πρόεδρε. </w:t>
      </w:r>
    </w:p>
    <w:p w14:paraId="6E84304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Τέλος, θέλουμε να πιστεύουμε ότι αυτό που</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συνέβη όλο το προηγούμενο διάστημα –προφανώς</w:t>
      </w:r>
      <w:r>
        <w:rPr>
          <w:rFonts w:eastAsia="Times New Roman" w:cs="Times New Roman"/>
          <w:szCs w:val="24"/>
        </w:rPr>
        <w:t xml:space="preserve"> λόγω </w:t>
      </w:r>
      <w:r>
        <w:rPr>
          <w:rFonts w:eastAsia="Times New Roman" w:cs="Times New Roman"/>
          <w:szCs w:val="24"/>
        </w:rPr>
        <w:t>απειρία</w:t>
      </w:r>
      <w:r>
        <w:rPr>
          <w:rFonts w:eastAsia="Times New Roman" w:cs="Times New Roman"/>
          <w:szCs w:val="24"/>
        </w:rPr>
        <w:t>ς</w:t>
      </w:r>
      <w:r>
        <w:rPr>
          <w:rFonts w:eastAsia="Times New Roman" w:cs="Times New Roman"/>
          <w:szCs w:val="24"/>
        </w:rPr>
        <w:t xml:space="preserve"> της Κυβέρνησης- θα μας γίνει ένα σοβαρό μάθημα</w:t>
      </w:r>
      <w:r>
        <w:rPr>
          <w:rFonts w:eastAsia="Times New Roman" w:cs="Times New Roman"/>
          <w:szCs w:val="24"/>
        </w:rPr>
        <w:t>,</w:t>
      </w:r>
      <w:r>
        <w:rPr>
          <w:rFonts w:eastAsia="Times New Roman" w:cs="Times New Roman"/>
          <w:szCs w:val="24"/>
        </w:rPr>
        <w:t xml:space="preserve"> ούτως ώστε </w:t>
      </w:r>
      <w:r>
        <w:rPr>
          <w:rFonts w:eastAsia="Times New Roman" w:cs="Times New Roman"/>
          <w:szCs w:val="24"/>
        </w:rPr>
        <w:lastRenderedPageBreak/>
        <w:t>στο μέλλον η χώρα μας να μη βρίσκεται σε αυτή τη θέση και να μπορούμε με ένα πολύ συγκεκριμένο τρόπο να διεκδικούμε αυτά που</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μπορούμε, είτε σε επίπεδο Ευρώπης είτε σε επίπεδο αναγκών</w:t>
      </w:r>
      <w:r>
        <w:rPr>
          <w:rFonts w:eastAsia="Times New Roman" w:cs="Times New Roman"/>
          <w:szCs w:val="24"/>
        </w:rPr>
        <w:t>,</w:t>
      </w:r>
      <w:r>
        <w:rPr>
          <w:rFonts w:eastAsia="Times New Roman" w:cs="Times New Roman"/>
          <w:szCs w:val="24"/>
        </w:rPr>
        <w:t xml:space="preserve"> που η χώρα μας με έναν πολύ συγκεκριμέν</w:t>
      </w:r>
      <w:r>
        <w:rPr>
          <w:rFonts w:eastAsia="Times New Roman" w:cs="Times New Roman"/>
          <w:szCs w:val="24"/>
        </w:rPr>
        <w:t xml:space="preserve">ο τρόπο καταγράφει αυτή την περίοδο. </w:t>
      </w:r>
    </w:p>
    <w:p w14:paraId="6E84304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843042" w14:textId="77777777" w:rsidR="00FC1CD6" w:rsidRDefault="008634FC">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43043"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6E84304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Ο κ. Κωνσταντίνος Τζαβάρας, </w:t>
      </w:r>
      <w:r>
        <w:rPr>
          <w:rFonts w:eastAsia="Times New Roman" w:cs="Times New Roman"/>
          <w:szCs w:val="24"/>
        </w:rPr>
        <w:t>Β</w:t>
      </w:r>
      <w:r>
        <w:rPr>
          <w:rFonts w:eastAsia="Times New Roman" w:cs="Times New Roman"/>
          <w:szCs w:val="24"/>
        </w:rPr>
        <w:t xml:space="preserve">ουλευτής Ηλίας, έχει τον λόγο για πέντε λεπτά. </w:t>
      </w:r>
    </w:p>
    <w:p w14:paraId="6E84304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 xml:space="preserve">ΝΤΙΝΟΣ ΤΖΑΒΑΡΑΣ: </w:t>
      </w:r>
      <w:r>
        <w:rPr>
          <w:rFonts w:eastAsia="Times New Roman" w:cs="Times New Roman"/>
          <w:szCs w:val="24"/>
        </w:rPr>
        <w:t xml:space="preserve">Ευχαριστώ πολύ, κύριε Πρόεδρε. </w:t>
      </w:r>
    </w:p>
    <w:p w14:paraId="6E84304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Θα ήθελα ευθύς εξαρχής να θέσω ένα πολύ σοβαρό, μεγάλο και οξύ ζήτημα. Ίσως στα κοινοβουλευτικά χρονικά να είναι η πρώτη φορά που μεγαλύτερη σημασία, αξία και σπουδαιότητα από το περιεχόμενο μιας επίκαιρης ε</w:t>
      </w:r>
      <w:r>
        <w:rPr>
          <w:rFonts w:eastAsia="Times New Roman" w:cs="Times New Roman"/>
          <w:szCs w:val="24"/>
        </w:rPr>
        <w:t>περώτησης έχει ο κακός τρόπος, ο αντιδημοκρατικός και αντικοινοβουλευτικός τρόπος</w:t>
      </w:r>
      <w:r>
        <w:rPr>
          <w:rFonts w:eastAsia="Times New Roman" w:cs="Times New Roman"/>
          <w:szCs w:val="24"/>
        </w:rPr>
        <w:t>,</w:t>
      </w:r>
      <w:r>
        <w:rPr>
          <w:rFonts w:eastAsia="Times New Roman" w:cs="Times New Roman"/>
          <w:szCs w:val="24"/>
        </w:rPr>
        <w:t xml:space="preserve"> με τον οποίο η Βουλή αντιμετωπίζει την ίδια αυτή την επίκαιρη επερώτηση. </w:t>
      </w:r>
    </w:p>
    <w:p w14:paraId="6E84304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Γιατί, ο μεγάλος χρόνος που έχει μεσολαβήσει από τότε που κατατέθηκε η επίκαιρη αυτή επερώτηση μέχρ</w:t>
      </w:r>
      <w:r>
        <w:rPr>
          <w:rFonts w:eastAsia="Times New Roman" w:cs="Times New Roman"/>
          <w:szCs w:val="24"/>
        </w:rPr>
        <w:t>ι τώρα ουσιαστικά θα έπρεπε να έχει αποδυναμώσει πλήρως την αξία, τη σπουδαιότητα και την αποτελεσματικότητα αυτού του πολύ σοβαρού μέσου κοινοβουλευτικού ελέγχου. Και όπως γνωρίζετε, κύριοι συνάδελφοι, η επίκαιρη επερώτηση είναι το δεύτερο κατά σειρά σπου</w:t>
      </w:r>
      <w:r>
        <w:rPr>
          <w:rFonts w:eastAsia="Times New Roman" w:cs="Times New Roman"/>
          <w:szCs w:val="24"/>
        </w:rPr>
        <w:t xml:space="preserve">δαιότητας μέσω κοινοβουλευτικού ελέγχου μετά την άσκηση μομφής προς την Κυβέρνηση. </w:t>
      </w:r>
    </w:p>
    <w:p w14:paraId="6E84304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Άρα, όταν κατ’ αυτό τον τρόπο καθίσταται αναποτελεσματικό το μέσο αυτό, ουσιαστικά πλήττεται η κοινοβουλευτική δημοκρατία. Ουσιαστικά πλήττεται κατά έναν τρόπο που είναι απ</w:t>
      </w:r>
      <w:r>
        <w:rPr>
          <w:rFonts w:eastAsia="Times New Roman" w:cs="Times New Roman"/>
          <w:szCs w:val="24"/>
        </w:rPr>
        <w:t xml:space="preserve">αράδεκτος η ίδια η </w:t>
      </w:r>
      <w:r>
        <w:rPr>
          <w:rFonts w:eastAsia="Times New Roman" w:cs="Times New Roman"/>
          <w:szCs w:val="24"/>
        </w:rPr>
        <w:lastRenderedPageBreak/>
        <w:t>κοινοβουλευτική διαδικασία και μάλιστα σε μια στιγμή</w:t>
      </w:r>
      <w:r>
        <w:rPr>
          <w:rFonts w:eastAsia="Times New Roman" w:cs="Times New Roman"/>
          <w:szCs w:val="24"/>
        </w:rPr>
        <w:t>,</w:t>
      </w:r>
      <w:r>
        <w:rPr>
          <w:rFonts w:eastAsia="Times New Roman" w:cs="Times New Roman"/>
          <w:szCs w:val="24"/>
        </w:rPr>
        <w:t xml:space="preserve"> που δυστυχώς πληθαίνουν τα μηνύματα και οι διαπιστώσεις ότι η </w:t>
      </w:r>
      <w:r>
        <w:rPr>
          <w:rFonts w:eastAsia="Times New Roman" w:cs="Times New Roman"/>
          <w:szCs w:val="24"/>
        </w:rPr>
        <w:t>δ</w:t>
      </w:r>
      <w:r>
        <w:rPr>
          <w:rFonts w:eastAsia="Times New Roman" w:cs="Times New Roman"/>
          <w:szCs w:val="24"/>
        </w:rPr>
        <w:t xml:space="preserve">ημοκρατία κάθε μέρα που περνάει σε αυτή τη χώρα λιγοστεύει. </w:t>
      </w:r>
    </w:p>
    <w:p w14:paraId="6E84304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δυστυχώς, δεν λιγοστεύει γιατί δεν είναι υπεύθυνη η Αξ</w:t>
      </w:r>
      <w:r>
        <w:rPr>
          <w:rFonts w:eastAsia="Times New Roman" w:cs="Times New Roman"/>
          <w:szCs w:val="24"/>
        </w:rPr>
        <w:t xml:space="preserve">ιωματική Αντιπολίτευση. Δεν λιγοστεύει, γιατί δεν υπερασπίζεται τα εθνικά συμφέροντα η Αξιωματική Αντιπολίτευση. Λιγοστεύει, γιατί η Κυβέρνηση έχει αποδυθεί με έναν τρόπο μεθοδικό, σε μια συστηματική απαξίωση των δημοκρατικών θεσμών. </w:t>
      </w:r>
    </w:p>
    <w:p w14:paraId="6E84304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Υπάρχουν Υπουργοί</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επανειλημμένως βάλλουν κατά της δικαιοσύνης. Υπάρχουν Υπουργοί</w:t>
      </w:r>
      <w:r>
        <w:rPr>
          <w:rFonts w:eastAsia="Times New Roman" w:cs="Times New Roman"/>
          <w:szCs w:val="24"/>
        </w:rPr>
        <w:t>,</w:t>
      </w:r>
      <w:r>
        <w:rPr>
          <w:rFonts w:eastAsia="Times New Roman" w:cs="Times New Roman"/>
          <w:szCs w:val="24"/>
        </w:rPr>
        <w:t xml:space="preserve"> οι οποίοι δεν χάνουν ευκαιρία να μιλάνε με γενικούς αφορισμούς για επίορκους δικαστές. Υπάρχουν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αλλά και παράγοντες το ίδιου του Κοινοβουλίου</w:t>
      </w:r>
      <w:r>
        <w:rPr>
          <w:rFonts w:eastAsia="Times New Roman" w:cs="Times New Roman"/>
          <w:szCs w:val="24"/>
        </w:rPr>
        <w:t>,</w:t>
      </w:r>
      <w:r>
        <w:rPr>
          <w:rFonts w:eastAsia="Times New Roman" w:cs="Times New Roman"/>
          <w:szCs w:val="24"/>
        </w:rPr>
        <w:t xml:space="preserve"> που δεν κάνουν τίπο</w:t>
      </w:r>
      <w:r>
        <w:rPr>
          <w:rFonts w:eastAsia="Times New Roman" w:cs="Times New Roman"/>
          <w:szCs w:val="24"/>
        </w:rPr>
        <w:t xml:space="preserve">τα άλλο από το να αποδυναμώνουν αυτή την κοινοβουλευτική σχέση, που συνδέει την </w:t>
      </w:r>
      <w:r>
        <w:rPr>
          <w:rFonts w:eastAsia="Times New Roman" w:cs="Times New Roman"/>
          <w:szCs w:val="24"/>
        </w:rPr>
        <w:t>Π</w:t>
      </w:r>
      <w:r>
        <w:rPr>
          <w:rFonts w:eastAsia="Times New Roman" w:cs="Times New Roman"/>
          <w:szCs w:val="24"/>
        </w:rPr>
        <w:t xml:space="preserve">λειοψηφία με τη </w:t>
      </w:r>
      <w:r>
        <w:rPr>
          <w:rFonts w:eastAsia="Times New Roman" w:cs="Times New Roman"/>
          <w:szCs w:val="24"/>
        </w:rPr>
        <w:t>Μ</w:t>
      </w:r>
      <w:r>
        <w:rPr>
          <w:rFonts w:eastAsia="Times New Roman" w:cs="Times New Roman"/>
          <w:szCs w:val="24"/>
        </w:rPr>
        <w:t xml:space="preserve">ειοψηφία, που με βάση το Σύνταγμα και τον Κανονισμό της Βουλής θα έπρεπε να είναι μια σχέση δημιουργική, </w:t>
      </w:r>
      <w:r>
        <w:rPr>
          <w:rFonts w:eastAsia="Times New Roman" w:cs="Times New Roman"/>
          <w:szCs w:val="24"/>
        </w:rPr>
        <w:lastRenderedPageBreak/>
        <w:t>διαλεκτική, μια σχέση από την οποία θα έπρεπε να παρά</w:t>
      </w:r>
      <w:r>
        <w:rPr>
          <w:rFonts w:eastAsia="Times New Roman" w:cs="Times New Roman"/>
          <w:szCs w:val="24"/>
        </w:rPr>
        <w:t>γονται μηνύματα και νοήματα που θα δυναμώνουν το</w:t>
      </w:r>
      <w:r>
        <w:rPr>
          <w:rFonts w:eastAsia="Times New Roman" w:cs="Times New Roman"/>
          <w:szCs w:val="24"/>
        </w:rPr>
        <w:t>ν</w:t>
      </w:r>
      <w:r>
        <w:rPr>
          <w:rFonts w:eastAsia="Times New Roman" w:cs="Times New Roman"/>
          <w:szCs w:val="24"/>
        </w:rPr>
        <w:t xml:space="preserve"> δημοκρατικό διάλογο. </w:t>
      </w:r>
    </w:p>
    <w:p w14:paraId="6E84304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Εντούτοις, ο τρόπος με τον οποίο ο Πρόεδρος της Βουλής μεταχειρίστηκε αυτή την επίκαιρη επερώτηση –και το λέω με παρρησία βεβαίως, κύριε Πρόεδρε, ειδικά σε εσάς που γνωρίζω τη δημοκρατ</w:t>
      </w:r>
      <w:r>
        <w:rPr>
          <w:rFonts w:eastAsia="Times New Roman" w:cs="Times New Roman"/>
          <w:szCs w:val="24"/>
        </w:rPr>
        <w:t>ική σας ευαισθησία- μ</w:t>
      </w:r>
      <w:r>
        <w:rPr>
          <w:rFonts w:eastAsia="Times New Roman" w:cs="Times New Roman"/>
          <w:szCs w:val="24"/>
        </w:rPr>
        <w:t>α</w:t>
      </w:r>
      <w:r>
        <w:rPr>
          <w:rFonts w:eastAsia="Times New Roman" w:cs="Times New Roman"/>
          <w:szCs w:val="24"/>
        </w:rPr>
        <w:t>ς οδηγεί στο συμπέρασμα πολύ θλιβερών διαπιστώσεων για το επίπεδο και την ποιότητα της κοινοβουλευτικής πάλης μέσα εδώ στην Αίθουσα</w:t>
      </w:r>
      <w:r>
        <w:rPr>
          <w:rFonts w:eastAsia="Times New Roman" w:cs="Times New Roman"/>
          <w:szCs w:val="24"/>
        </w:rPr>
        <w:t>,</w:t>
      </w:r>
      <w:r>
        <w:rPr>
          <w:rFonts w:eastAsia="Times New Roman" w:cs="Times New Roman"/>
          <w:szCs w:val="24"/>
        </w:rPr>
        <w:t xml:space="preserve"> που ασκείται η λαϊκή κυριαρχία κατά τρόπο αληθινό, κατά τρόπο συμβολικό και πραγματικό. </w:t>
      </w:r>
    </w:p>
    <w:p w14:paraId="6E84304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Ευτυχώς, βέβαια, που η ανεπάρκεια της Κυβέρνησης -παρ’ όλο που αυτή η επερώτηση κατέστη αναγκαία </w:t>
      </w:r>
      <w:r>
        <w:rPr>
          <w:rFonts w:eastAsia="Times New Roman" w:cs="Times New Roman"/>
          <w:szCs w:val="24"/>
        </w:rPr>
        <w:t>σ</w:t>
      </w:r>
      <w:r>
        <w:rPr>
          <w:rFonts w:eastAsia="Times New Roman" w:cs="Times New Roman"/>
          <w:szCs w:val="24"/>
        </w:rPr>
        <w:t xml:space="preserve">τα τέλη Φεβρουαρίου του 2016, θα έπρεπε ήδη να μην ανταποκρίνεται σε κανένα από τα επικαιρικά δεδομένα του δημόσιου βίου- της έχει στερήσει όχι το νόημα, όχι </w:t>
      </w:r>
      <w:r>
        <w:rPr>
          <w:rFonts w:eastAsia="Times New Roman" w:cs="Times New Roman"/>
          <w:szCs w:val="24"/>
        </w:rPr>
        <w:t xml:space="preserve">την αιτία, αλλά ουσιαστικά </w:t>
      </w:r>
      <w:r>
        <w:rPr>
          <w:rFonts w:eastAsia="Times New Roman" w:cs="Times New Roman"/>
          <w:szCs w:val="24"/>
        </w:rPr>
        <w:lastRenderedPageBreak/>
        <w:t>την έχει δυναμώσει και την κάνει ακόμα πιο πολύ επίκαιρη, γιατί πέντε μήνες μετά εξακολουθούν να ισχύουν οι λόγοι</w:t>
      </w:r>
      <w:r>
        <w:rPr>
          <w:rFonts w:eastAsia="Times New Roman" w:cs="Times New Roman"/>
          <w:szCs w:val="24"/>
        </w:rPr>
        <w:t>,</w:t>
      </w:r>
      <w:r>
        <w:rPr>
          <w:rFonts w:eastAsia="Times New Roman" w:cs="Times New Roman"/>
          <w:szCs w:val="24"/>
        </w:rPr>
        <w:t xml:space="preserve"> για τους οποίους έγινε αυτή η επερώτηση.</w:t>
      </w:r>
    </w:p>
    <w:p w14:paraId="6E84304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Όπως ακούσαμε από τους προηγούμενους ομιλητές, σ’ αυτόν τον τομέα της αξι</w:t>
      </w:r>
      <w:r>
        <w:rPr>
          <w:rFonts w:eastAsia="Times New Roman" w:cs="Times New Roman"/>
          <w:szCs w:val="24"/>
        </w:rPr>
        <w:t>οποίησης κονδυλίων της Ευρωπαϊκής Ένωσης για την αντιμετώπιση αυτής της πρωτοφανούς πραγματικά κρίσης</w:t>
      </w:r>
      <w:r>
        <w:rPr>
          <w:rFonts w:eastAsia="Times New Roman" w:cs="Times New Roman"/>
          <w:szCs w:val="24"/>
        </w:rPr>
        <w:t>,</w:t>
      </w:r>
      <w:r>
        <w:rPr>
          <w:rFonts w:eastAsia="Times New Roman" w:cs="Times New Roman"/>
          <w:szCs w:val="24"/>
        </w:rPr>
        <w:t xml:space="preserve"> που έχει σχέση με το προσφυγικό και το μεταναστευτικό -και δεν υπάρχει σ’ αυτή την Αίθουσα κάποιος που να έχει αντίθετη γνώμη- δυστυχώς η Κυβέρνηση δεν α</w:t>
      </w:r>
      <w:r>
        <w:rPr>
          <w:rFonts w:eastAsia="Times New Roman" w:cs="Times New Roman"/>
          <w:szCs w:val="24"/>
        </w:rPr>
        <w:t>ξιοποίησε τα χρηματοδοτικά εργαλεία που προσφέρει η Ευρωπαϊκή Ένωση και στη θέση αυτών αξιοποίησε εθνικούς πόρους λιγοστεύοντας και περιορίζοντας ακόμα πιο πολύ τις δυνατότητες που έχει η Κυβέρνηση να χρηματοδοτεί άλλου είδους σκοπούς για άλλες διαδικασίες</w:t>
      </w:r>
      <w:r>
        <w:rPr>
          <w:rFonts w:eastAsia="Times New Roman" w:cs="Times New Roman"/>
          <w:szCs w:val="24"/>
        </w:rPr>
        <w:t xml:space="preserve"> και δραστηριότητες, οι οποίες θα είχαν σαν σκοπό</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ανακουφίσουν τη δυσκολία και τη δεινή συνθήκη</w:t>
      </w:r>
      <w:r>
        <w:rPr>
          <w:rFonts w:eastAsia="Times New Roman" w:cs="Times New Roman"/>
          <w:szCs w:val="24"/>
        </w:rPr>
        <w:t>,</w:t>
      </w:r>
      <w:r>
        <w:rPr>
          <w:rFonts w:eastAsia="Times New Roman" w:cs="Times New Roman"/>
          <w:szCs w:val="24"/>
        </w:rPr>
        <w:t xml:space="preserve"> στην οποία είναι αναγκασμένος να ζει ο λαός. </w:t>
      </w:r>
    </w:p>
    <w:p w14:paraId="6E84304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Θα επανέλθω, κύριε Πρόεδρε, στη δευτερολογία μου. </w:t>
      </w:r>
    </w:p>
    <w:p w14:paraId="6E84304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6E843050"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 xml:space="preserve">ν Λυκούδης): </w:t>
      </w:r>
      <w:r>
        <w:rPr>
          <w:rFonts w:eastAsia="Times New Roman" w:cs="Times New Roman"/>
          <w:szCs w:val="24"/>
        </w:rPr>
        <w:t>Σειρά έχει ο κ. Ιωάννης Κεφαλογιάννης, Βουλευτής Ρεθύμνου.</w:t>
      </w:r>
    </w:p>
    <w:p w14:paraId="6E84305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Έχετε τον λόγο για πέντε λεπτά, κύριε συνάδελφε.</w:t>
      </w:r>
    </w:p>
    <w:p w14:paraId="6E843052"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Εγώ προσωπικά, κύριε συνάδελφοι, δεν εκπλήσσομαι από το χρονικό διάστημα που απαιτήθηκε για να απαντήσει η Κυβέρ</w:t>
      </w:r>
      <w:r>
        <w:rPr>
          <w:rFonts w:eastAsia="Times New Roman" w:cs="Times New Roman"/>
          <w:szCs w:val="24"/>
        </w:rPr>
        <w:t xml:space="preserve">νηση στη συγκεκριμένη </w:t>
      </w:r>
      <w:r>
        <w:rPr>
          <w:rFonts w:eastAsia="Times New Roman" w:cs="Times New Roman"/>
          <w:szCs w:val="24"/>
        </w:rPr>
        <w:t>ε</w:t>
      </w:r>
      <w:r>
        <w:rPr>
          <w:rFonts w:eastAsia="Times New Roman" w:cs="Times New Roman"/>
          <w:szCs w:val="24"/>
        </w:rPr>
        <w:t xml:space="preserve">περώτηση, γιατί πολύ απλά είναι ενδεικτικό του ρυθμού απορρόφησης των κοινοτικών κονδυλίων στο μεταναστευτικό ζήτημα. </w:t>
      </w:r>
    </w:p>
    <w:p w14:paraId="6E84305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Είναι αλήθεια, κύριοι Υπουργοί, πως πέντε μήνες μετά την κατάθεση αυτής της </w:t>
      </w:r>
      <w:r>
        <w:rPr>
          <w:rFonts w:eastAsia="Times New Roman" w:cs="Times New Roman"/>
          <w:szCs w:val="24"/>
        </w:rPr>
        <w:t>επ</w:t>
      </w:r>
      <w:r>
        <w:rPr>
          <w:rFonts w:eastAsia="Times New Roman" w:cs="Times New Roman"/>
          <w:szCs w:val="24"/>
        </w:rPr>
        <w:t>ερώτησης και ενώ έχουν μεσολαβήσει κ</w:t>
      </w:r>
      <w:r>
        <w:rPr>
          <w:rFonts w:eastAsia="Times New Roman" w:cs="Times New Roman"/>
          <w:szCs w:val="24"/>
        </w:rPr>
        <w:t xml:space="preserve">ατακλυσμιαίες αλλαγές στη διαχείριση του προσφυγικού, η Αντιπολίτευση και οι Έλληνες πολίτες δεν έχουν καταφέρει ακόμα να μάθουν πόσο έχει κοστίσει δημοσιονομικά η προσφυγική </w:t>
      </w:r>
      <w:r>
        <w:rPr>
          <w:rFonts w:eastAsia="Times New Roman" w:cs="Times New Roman"/>
          <w:szCs w:val="24"/>
        </w:rPr>
        <w:lastRenderedPageBreak/>
        <w:t>κρίση στη χώρα μας. Και καλά να μην το γνωρίζει η Αντιπολίτευση, αλλά να μην το γ</w:t>
      </w:r>
      <w:r>
        <w:rPr>
          <w:rFonts w:eastAsia="Times New Roman" w:cs="Times New Roman"/>
          <w:szCs w:val="24"/>
        </w:rPr>
        <w:t>νωρίζει, κύριοι Υπουργοί, ούτε και ο κρατικός μηχανισμός; Κι όμως είναι δυνατόν.</w:t>
      </w:r>
    </w:p>
    <w:p w14:paraId="6E84305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γραπτή απάντηση που έδωσε ο κ. Τόσκας στον συνάδελφο κ. Καλαφάτη τον περασμένο Μάρτιο για το δημοσιονομικό κόστος από τις δαπάνες του τακτικού προϋπολογισμού του Υπουργείου</w:t>
      </w:r>
      <w:r>
        <w:rPr>
          <w:rFonts w:eastAsia="Times New Roman" w:cs="Times New Roman"/>
          <w:szCs w:val="24"/>
        </w:rPr>
        <w:t xml:space="preserve"> Προστασίας του Πολίτη</w:t>
      </w:r>
      <w:r>
        <w:rPr>
          <w:rFonts w:eastAsia="Times New Roman" w:cs="Times New Roman"/>
          <w:szCs w:val="24"/>
        </w:rPr>
        <w:t>,</w:t>
      </w:r>
      <w:r>
        <w:rPr>
          <w:rFonts w:eastAsia="Times New Roman" w:cs="Times New Roman"/>
          <w:szCs w:val="24"/>
        </w:rPr>
        <w:t xml:space="preserve"> λέει χαρακτηριστικά: «Σε ό,τι αφορά στις δαπάνες του τακτικού προϋπολογισμού</w:t>
      </w:r>
      <w:r>
        <w:rPr>
          <w:rFonts w:eastAsia="Times New Roman" w:cs="Times New Roman"/>
          <w:szCs w:val="24"/>
        </w:rPr>
        <w:t>…</w:t>
      </w:r>
      <w:r>
        <w:rPr>
          <w:rFonts w:eastAsia="Times New Roman" w:cs="Times New Roman"/>
          <w:szCs w:val="24"/>
        </w:rPr>
        <w:t>» και εννοεί μόνο του Υπουργείου του «</w:t>
      </w:r>
      <w:r>
        <w:rPr>
          <w:rFonts w:eastAsia="Times New Roman" w:cs="Times New Roman"/>
          <w:szCs w:val="24"/>
        </w:rPr>
        <w:t>…</w:t>
      </w:r>
      <w:r>
        <w:rPr>
          <w:rFonts w:eastAsia="Times New Roman" w:cs="Times New Roman"/>
          <w:szCs w:val="24"/>
        </w:rPr>
        <w:t>δεν υπάρχει πληροφοριακό σύστημα για την παρακολούθηση των σχετικών με τις προσφυγικές ροές δαπανών. Επομένως</w:t>
      </w:r>
      <w:r>
        <w:rPr>
          <w:rFonts w:eastAsia="Times New Roman" w:cs="Times New Roman"/>
          <w:szCs w:val="24"/>
        </w:rPr>
        <w:t>…</w:t>
      </w:r>
      <w:r>
        <w:rPr>
          <w:rFonts w:eastAsia="Times New Roman" w:cs="Times New Roman"/>
          <w:szCs w:val="24"/>
        </w:rPr>
        <w:t>», κατ</w:t>
      </w:r>
      <w:r>
        <w:rPr>
          <w:rFonts w:eastAsia="Times New Roman" w:cs="Times New Roman"/>
          <w:szCs w:val="24"/>
        </w:rPr>
        <w:t>αλήγει ο κύριος Υπουργός, «</w:t>
      </w:r>
      <w:r>
        <w:rPr>
          <w:rFonts w:eastAsia="Times New Roman" w:cs="Times New Roman"/>
          <w:szCs w:val="24"/>
        </w:rPr>
        <w:t>…</w:t>
      </w:r>
      <w:r>
        <w:rPr>
          <w:rFonts w:eastAsia="Times New Roman" w:cs="Times New Roman"/>
          <w:szCs w:val="24"/>
        </w:rPr>
        <w:t xml:space="preserve">δεν δύναται να καταγραφεί το συνολικό κόστος». </w:t>
      </w:r>
    </w:p>
    <w:p w14:paraId="6E84305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Η απάντηση αυτή, κυρίες και κύριοι συνάδελφοι, συμπυκνώνει –πιστεύω- όλη την ουσία στο ζήτημα της αξιοποίησης των ευρωπαϊκών κονδυλίων, την αδυναμία, δηλαδή, της Κυβέρνησης να πράξ</w:t>
      </w:r>
      <w:r>
        <w:rPr>
          <w:rFonts w:eastAsia="Times New Roman" w:cs="Times New Roman"/>
          <w:szCs w:val="24"/>
        </w:rPr>
        <w:t xml:space="preserve">ει στα </w:t>
      </w:r>
      <w:r>
        <w:rPr>
          <w:rFonts w:eastAsia="Times New Roman" w:cs="Times New Roman"/>
          <w:szCs w:val="24"/>
        </w:rPr>
        <w:lastRenderedPageBreak/>
        <w:t xml:space="preserve">στοιχειώδη, δηλαδή, να καταγράψει το κόστος, πόσω μάλλον να καταγράψει κονδύλια για το μεταναστευτικό. </w:t>
      </w:r>
    </w:p>
    <w:p w14:paraId="6E84305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Λέει όμως και κάτι άλλο ο κ. Τόσκας στην απάντησή του. Λέει ότι για το 2015 υπολογίζει τις δαπάνες από τον τακτικό προϋπολογισμό του Υπουργείου γ</w:t>
      </w:r>
      <w:r>
        <w:rPr>
          <w:rFonts w:eastAsia="Times New Roman" w:cs="Times New Roman"/>
          <w:szCs w:val="24"/>
        </w:rPr>
        <w:t>ια το μεταναστευτικό στα περίπου 40 εκατομμύρια ευρώ. Είναι χρήματα</w:t>
      </w:r>
      <w:r>
        <w:rPr>
          <w:rFonts w:eastAsia="Times New Roman" w:cs="Times New Roman"/>
          <w:szCs w:val="24"/>
        </w:rPr>
        <w:t>,</w:t>
      </w:r>
      <w:r>
        <w:rPr>
          <w:rFonts w:eastAsia="Times New Roman" w:cs="Times New Roman"/>
          <w:szCs w:val="24"/>
        </w:rPr>
        <w:t xml:space="preserve"> που προφανώς έλειψαν από κύριες λειτουργίες των υπηρεσιών του Υπουργείου Προστασίας του Πολίτη και χρήματα</w:t>
      </w:r>
      <w:r>
        <w:rPr>
          <w:rFonts w:eastAsia="Times New Roman" w:cs="Times New Roman"/>
          <w:szCs w:val="24"/>
        </w:rPr>
        <w:t>,</w:t>
      </w:r>
      <w:r>
        <w:rPr>
          <w:rFonts w:eastAsia="Times New Roman" w:cs="Times New Roman"/>
          <w:szCs w:val="24"/>
        </w:rPr>
        <w:t xml:space="preserve"> που προφανώς δεν μπορούν να αναπληρωθούν από ευρωπαϊκούς πόρους</w:t>
      </w:r>
      <w:r>
        <w:rPr>
          <w:rFonts w:eastAsia="Times New Roman" w:cs="Times New Roman"/>
          <w:szCs w:val="24"/>
        </w:rPr>
        <w:t>,</w:t>
      </w:r>
      <w:r>
        <w:rPr>
          <w:rFonts w:eastAsia="Times New Roman" w:cs="Times New Roman"/>
          <w:szCs w:val="24"/>
        </w:rPr>
        <w:t xml:space="preserve"> αφού δεν έχουν</w:t>
      </w:r>
      <w:r>
        <w:rPr>
          <w:rFonts w:eastAsia="Times New Roman" w:cs="Times New Roman"/>
          <w:szCs w:val="24"/>
        </w:rPr>
        <w:t xml:space="preserve"> καν καταγραφεί. </w:t>
      </w:r>
    </w:p>
    <w:p w14:paraId="6E84305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Αυτό που περιμένουμε εδώ και καιρό, κύριοι Υπουργοί, για να μη χαθούν οι πολίτες στη μετάφραση των όποιων τεχνικών ζητημάτων θέσετε, είναι απαντήσεις σε δ</w:t>
      </w:r>
      <w:r>
        <w:rPr>
          <w:rFonts w:eastAsia="Times New Roman" w:cs="Times New Roman"/>
          <w:szCs w:val="24"/>
        </w:rPr>
        <w:t>ύ</w:t>
      </w:r>
      <w:r>
        <w:rPr>
          <w:rFonts w:eastAsia="Times New Roman" w:cs="Times New Roman"/>
          <w:szCs w:val="24"/>
        </w:rPr>
        <w:t>ο πολύ συγκεκριμένα ερωτήματα: Πρώτον, πόσο κόστισε σε εθνικούς πόρους η διαχείριση</w:t>
      </w:r>
      <w:r>
        <w:rPr>
          <w:rFonts w:eastAsia="Times New Roman" w:cs="Times New Roman"/>
          <w:szCs w:val="24"/>
        </w:rPr>
        <w:t xml:space="preserve"> του μεταναστευτικού-προσφυγικού για το 2015 και το 2016 μέχρι τη στιγμή που συζητάμε; Και</w:t>
      </w:r>
      <w:r>
        <w:rPr>
          <w:rFonts w:eastAsia="Times New Roman" w:cs="Times New Roman"/>
          <w:szCs w:val="24"/>
        </w:rPr>
        <w:t>,</w:t>
      </w:r>
      <w:r>
        <w:rPr>
          <w:rFonts w:eastAsia="Times New Roman" w:cs="Times New Roman"/>
          <w:szCs w:val="24"/>
        </w:rPr>
        <w:t xml:space="preserve"> μάλιστα, κόστος σε εθνικούς πόρους</w:t>
      </w:r>
      <w:r>
        <w:rPr>
          <w:rFonts w:eastAsia="Times New Roman" w:cs="Times New Roman"/>
          <w:szCs w:val="24"/>
        </w:rPr>
        <w:t>,</w:t>
      </w:r>
      <w:r>
        <w:rPr>
          <w:rFonts w:eastAsia="Times New Roman" w:cs="Times New Roman"/>
          <w:szCs w:val="24"/>
        </w:rPr>
        <w:t xml:space="preserve"> οι οποίοι δεν μπορούν </w:t>
      </w:r>
      <w:r>
        <w:rPr>
          <w:rFonts w:eastAsia="Times New Roman" w:cs="Times New Roman"/>
          <w:szCs w:val="24"/>
        </w:rPr>
        <w:lastRenderedPageBreak/>
        <w:t>να αναπληρωθούν από κοινοτικά κονδύλια. Δεύτερον, τι ποσό έχετε απορροφήσει για το 2015 και 2016 από τα περίπου 500 εκατομμύρια ευρώ</w:t>
      </w:r>
      <w:r>
        <w:rPr>
          <w:rFonts w:eastAsia="Times New Roman" w:cs="Times New Roman"/>
          <w:szCs w:val="24"/>
        </w:rPr>
        <w:t>,</w:t>
      </w:r>
      <w:r>
        <w:rPr>
          <w:rFonts w:eastAsia="Times New Roman" w:cs="Times New Roman"/>
          <w:szCs w:val="24"/>
        </w:rPr>
        <w:t xml:space="preserve"> που έχουν κατανεμηθεί στη χώρα μας; Σε αυτά τα δυο ερωτήματα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έχει δοθεί καμ</w:t>
      </w:r>
      <w:r>
        <w:rPr>
          <w:rFonts w:eastAsia="Times New Roman" w:cs="Times New Roman"/>
          <w:szCs w:val="24"/>
        </w:rPr>
        <w:t>μ</w:t>
      </w:r>
      <w:r>
        <w:rPr>
          <w:rFonts w:eastAsia="Times New Roman" w:cs="Times New Roman"/>
          <w:szCs w:val="24"/>
        </w:rPr>
        <w:t>ία απάντη</w:t>
      </w:r>
      <w:r>
        <w:rPr>
          <w:rFonts w:eastAsia="Times New Roman" w:cs="Times New Roman"/>
          <w:szCs w:val="24"/>
        </w:rPr>
        <w:t xml:space="preserve">ση. Κι από όσο γνωρίζουμε η Ευρωπαϊκή Επιτροπή έχει εγκρίνει για τις ανάγκες του μεταναστευτικού μια υποχρηματοδότηση με περίπου 70 εκατομμύρια ευρώ μόνο για το 2015. </w:t>
      </w:r>
    </w:p>
    <w:p w14:paraId="6E84305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Γνωρίζουμε, επίσης, από ερώτηση που έχει υποβάλει Ευρωβουλευτής της Νέας Δημοκρατίας και</w:t>
      </w:r>
      <w:r>
        <w:rPr>
          <w:rFonts w:eastAsia="Times New Roman" w:cs="Times New Roman"/>
          <w:szCs w:val="24"/>
        </w:rPr>
        <w:t xml:space="preserve"> σχετική απάντηση του Επιτρόπου κ. Αβραμόπουλου ότι η Ελλάδα στην ετήσια έκθεση</w:t>
      </w:r>
      <w:r>
        <w:rPr>
          <w:rFonts w:eastAsia="Times New Roman" w:cs="Times New Roman"/>
          <w:szCs w:val="24"/>
        </w:rPr>
        <w:t>,</w:t>
      </w:r>
      <w:r>
        <w:rPr>
          <w:rFonts w:eastAsia="Times New Roman" w:cs="Times New Roman"/>
          <w:szCs w:val="24"/>
        </w:rPr>
        <w:t xml:space="preserve"> που υπέβαλε τον Φεβρουάριο του 2016</w:t>
      </w:r>
      <w:r>
        <w:rPr>
          <w:rFonts w:eastAsia="Times New Roman" w:cs="Times New Roman"/>
          <w:szCs w:val="24"/>
        </w:rPr>
        <w:t>,</w:t>
      </w:r>
      <w:r>
        <w:rPr>
          <w:rFonts w:eastAsia="Times New Roman" w:cs="Times New Roman"/>
          <w:szCs w:val="24"/>
        </w:rPr>
        <w:t xml:space="preserve"> δεν υπέβαλε κα</w:t>
      </w:r>
      <w:r>
        <w:rPr>
          <w:rFonts w:eastAsia="Times New Roman" w:cs="Times New Roman"/>
          <w:szCs w:val="24"/>
        </w:rPr>
        <w:t>μ</w:t>
      </w:r>
      <w:r>
        <w:rPr>
          <w:rFonts w:eastAsia="Times New Roman" w:cs="Times New Roman"/>
          <w:szCs w:val="24"/>
        </w:rPr>
        <w:t>μία δαπάνη προς πληρωμή. Νομίζω, κύριοι Υπουργοί, ότι θα πρέπει να δώσετε πειστικές απαντήσεις γι’ αυτή την ολιγωρία. Θα πρ</w:t>
      </w:r>
      <w:r>
        <w:rPr>
          <w:rFonts w:eastAsia="Times New Roman" w:cs="Times New Roman"/>
          <w:szCs w:val="24"/>
        </w:rPr>
        <w:t xml:space="preserve">έπει να μας εξηγήσετε αν υπάρχει ο κίνδυνος να χαθούν αυτά τα 70 εκατομμύρια ευρώ και αν σας έχει τεθεί συγκεκριμένη προθεσμία για την υποβολή δαπανών από την Ευρωπαϊκή Επιτροπή. </w:t>
      </w:r>
    </w:p>
    <w:p w14:paraId="6E84305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Για να έχουν οι Έλληνες πολίτες ένα μέτρο σύγκρισης, όσον αφορά στη δική σας</w:t>
      </w:r>
      <w:r>
        <w:rPr>
          <w:rFonts w:eastAsia="Times New Roman" w:cs="Times New Roman"/>
          <w:szCs w:val="24"/>
        </w:rPr>
        <w:t xml:space="preserve"> αναποτελεσματικότητα, θα πρέπει να πούμε εδώ ότι η γείτονα χώρα, η Τουρκία, με τα χίλια προβλήματα, την εμπόλεμη κατάσταση, την απόπειρα πραξικοπήματος</w:t>
      </w:r>
      <w:r>
        <w:rPr>
          <w:rFonts w:eastAsia="Times New Roman" w:cs="Times New Roman"/>
          <w:szCs w:val="24"/>
        </w:rPr>
        <w:t>,</w:t>
      </w:r>
      <w:r>
        <w:rPr>
          <w:rFonts w:eastAsia="Times New Roman" w:cs="Times New Roman"/>
          <w:szCs w:val="24"/>
        </w:rPr>
        <w:t xml:space="preserve"> έχει συμβασιοποιήσει μέσα στους τρεις μήνες, που είναι σε ισχύ η συμφωνία με την Ευρωπαϊκή Ένωση, 150 </w:t>
      </w:r>
      <w:r>
        <w:rPr>
          <w:rFonts w:eastAsia="Times New Roman" w:cs="Times New Roman"/>
          <w:szCs w:val="24"/>
        </w:rPr>
        <w:t xml:space="preserve">εκατομμύρια ευρώ και έχει εκταμιεύσει ήδη τα 105 εκατομμύρια ευρώ. </w:t>
      </w:r>
    </w:p>
    <w:p w14:paraId="6E84305A" w14:textId="77777777" w:rsidR="00FC1CD6" w:rsidRDefault="008634FC">
      <w:pPr>
        <w:spacing w:line="600" w:lineRule="auto"/>
        <w:ind w:firstLine="720"/>
        <w:jc w:val="both"/>
        <w:rPr>
          <w:rFonts w:eastAsia="Times New Roman"/>
          <w:szCs w:val="24"/>
        </w:rPr>
      </w:pPr>
      <w:r>
        <w:rPr>
          <w:rFonts w:eastAsia="Times New Roman"/>
          <w:szCs w:val="24"/>
        </w:rPr>
        <w:t>Το δεύτερο μεγάλο ζήτημα, το οποίο καλύπτεται από μια αχλή μυστηρίου, είναι αυτό των δαπανών που έχει πραγματοποιήσει το Υπουργείο Εθνικής Άμυνας. Καταθέτω στα Πρακτικά μια υπουργική απόφαση της 22ας Απριλίου, όσον αφορά το Υπουργείο Εθνικής Άμυνας, για έν</w:t>
      </w:r>
      <w:r>
        <w:rPr>
          <w:rFonts w:eastAsia="Times New Roman"/>
          <w:szCs w:val="24"/>
        </w:rPr>
        <w:t xml:space="preserve">ταξη στο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έργου με τίτλο «Μετεγκατάσταση προσφύγων σε χώρους αρμοδιότητας ΓΕΣ και ΓΕΝ» ύψους </w:t>
      </w:r>
      <w:r>
        <w:rPr>
          <w:rFonts w:eastAsia="Times New Roman"/>
          <w:szCs w:val="24"/>
        </w:rPr>
        <w:t>1.000.000</w:t>
      </w:r>
      <w:r>
        <w:rPr>
          <w:rFonts w:eastAsia="Times New Roman"/>
          <w:szCs w:val="24"/>
        </w:rPr>
        <w:t xml:space="preserve"> ευρώ. </w:t>
      </w:r>
    </w:p>
    <w:p w14:paraId="6E84305B" w14:textId="77777777" w:rsidR="00FC1CD6" w:rsidRDefault="008634FC">
      <w:pPr>
        <w:spacing w:line="600" w:lineRule="auto"/>
        <w:ind w:firstLine="709"/>
        <w:jc w:val="both"/>
        <w:rPr>
          <w:rFonts w:eastAsia="Times New Roman" w:cs="Times New Roman"/>
          <w:szCs w:val="24"/>
        </w:rPr>
      </w:pPr>
      <w:r>
        <w:rPr>
          <w:rFonts w:eastAsia="Times New Roman" w:cs="Times New Roman"/>
          <w:szCs w:val="24"/>
        </w:rPr>
        <w:lastRenderedPageBreak/>
        <w:t>(Στο σημείο αυτό ο Βουλευτής κ. Ιωάννης Κεφαλογιάννης καταθέτει για τα Πρακτικά το προαναφερθέν έγγραφο, το οποίο βρί</w:t>
      </w:r>
      <w:r>
        <w:rPr>
          <w:rFonts w:eastAsia="Times New Roman" w:cs="Times New Roman"/>
          <w:szCs w:val="24"/>
        </w:rPr>
        <w:t xml:space="preserve">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84305C" w14:textId="77777777" w:rsidR="00FC1CD6" w:rsidRDefault="008634FC">
      <w:pPr>
        <w:spacing w:line="600" w:lineRule="auto"/>
        <w:ind w:firstLine="709"/>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6E84305D" w14:textId="77777777" w:rsidR="00FC1CD6" w:rsidRDefault="008634FC">
      <w:pPr>
        <w:spacing w:line="600" w:lineRule="auto"/>
        <w:ind w:firstLine="720"/>
        <w:jc w:val="both"/>
        <w:rPr>
          <w:rFonts w:eastAsia="Times New Roman"/>
          <w:szCs w:val="24"/>
        </w:rPr>
      </w:pPr>
      <w:r>
        <w:rPr>
          <w:rFonts w:eastAsia="Times New Roman"/>
          <w:szCs w:val="24"/>
        </w:rPr>
        <w:t>Ένα λεπτό, κύριε Πρόεδρε.</w:t>
      </w:r>
    </w:p>
    <w:p w14:paraId="6E84305E" w14:textId="77777777" w:rsidR="00FC1CD6" w:rsidRDefault="008634FC">
      <w:pPr>
        <w:spacing w:line="600" w:lineRule="auto"/>
        <w:ind w:firstLine="720"/>
        <w:jc w:val="both"/>
        <w:rPr>
          <w:rFonts w:eastAsia="Times New Roman"/>
          <w:szCs w:val="24"/>
        </w:rPr>
      </w:pPr>
      <w:r>
        <w:rPr>
          <w:rFonts w:eastAsia="Times New Roman"/>
          <w:szCs w:val="24"/>
        </w:rPr>
        <w:t>Το έργο αυτό επιλέχθηκε να χρηματ</w:t>
      </w:r>
      <w:r>
        <w:rPr>
          <w:rFonts w:eastAsia="Times New Roman"/>
          <w:szCs w:val="24"/>
        </w:rPr>
        <w:t>οδοτηθεί καθαρά από εθνικούς πόρους, καθότι, όπως μπορείτε να δείτε, δεν συνοδεύεται από κα</w:t>
      </w:r>
      <w:r>
        <w:rPr>
          <w:rFonts w:eastAsia="Times New Roman"/>
          <w:szCs w:val="24"/>
        </w:rPr>
        <w:t>μ</w:t>
      </w:r>
      <w:r>
        <w:rPr>
          <w:rFonts w:eastAsia="Times New Roman"/>
          <w:szCs w:val="24"/>
        </w:rPr>
        <w:t>μία απόφαση ένταξης σε κάποια από τα ευρωπαϊκά ταμεία και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δεν είναι το μοναδικό. Υπάρχουν δεκάδες άλλα τέτοια παραδείγματα από συμβάσεις έργου για τη σίτ</w:t>
      </w:r>
      <w:r>
        <w:rPr>
          <w:rFonts w:eastAsia="Times New Roman"/>
          <w:szCs w:val="24"/>
        </w:rPr>
        <w:t>ιση, εργασίες για τη φιλοξενία, δαπάνες για τη μεταφορά, για τη μετεγκατάσταση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
    <w:p w14:paraId="6E84305F" w14:textId="77777777" w:rsidR="00FC1CD6" w:rsidRDefault="008634FC">
      <w:pPr>
        <w:spacing w:line="600" w:lineRule="auto"/>
        <w:ind w:firstLine="720"/>
        <w:jc w:val="both"/>
        <w:rPr>
          <w:rFonts w:eastAsia="Times New Roman" w:cs="Times New Roman"/>
          <w:szCs w:val="24"/>
        </w:rPr>
      </w:pPr>
      <w:r>
        <w:rPr>
          <w:rFonts w:eastAsia="Times New Roman"/>
          <w:szCs w:val="24"/>
        </w:rPr>
        <w:lastRenderedPageBreak/>
        <w:t xml:space="preserve">Το ερώτημα, λοιπόν, που προκύπτει αβίαστα, </w:t>
      </w:r>
      <w:r>
        <w:rPr>
          <w:rFonts w:eastAsia="Times New Roman" w:cs="Times New Roman"/>
          <w:szCs w:val="24"/>
        </w:rPr>
        <w:t>κυρίες και κύριοι συνάδελφοι, είναι γιατί δεν εξαντλήθηκαν οι δυνατότητες χρηματοδότησής του από ευρωπαϊκούς πόρους και επιλέχ</w:t>
      </w:r>
      <w:r>
        <w:rPr>
          <w:rFonts w:eastAsia="Times New Roman" w:cs="Times New Roman"/>
          <w:szCs w:val="24"/>
        </w:rPr>
        <w:t xml:space="preserve">θηκε το πενιχρό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το</w:t>
      </w:r>
      <w:r>
        <w:rPr>
          <w:rFonts w:eastAsia="Times New Roman" w:cs="Times New Roman"/>
          <w:szCs w:val="24"/>
        </w:rPr>
        <w:t>υ</w:t>
      </w:r>
      <w:r>
        <w:rPr>
          <w:rFonts w:eastAsia="Times New Roman" w:cs="Times New Roman"/>
          <w:szCs w:val="24"/>
        </w:rPr>
        <w:t xml:space="preserve"> οποίο</w:t>
      </w:r>
      <w:r>
        <w:rPr>
          <w:rFonts w:eastAsia="Times New Roman" w:cs="Times New Roman"/>
          <w:szCs w:val="24"/>
        </w:rPr>
        <w:t>υ</w:t>
      </w:r>
      <w:r>
        <w:rPr>
          <w:rFonts w:eastAsia="Times New Roman" w:cs="Times New Roman"/>
          <w:szCs w:val="24"/>
        </w:rPr>
        <w:t xml:space="preserve"> ξέρετε πολύ καλά ότι οι πόροι είναι πολύ συγκεκριμένοι; Και για ποιον λόγο δεν αναρτήθηκε σχετική πρόσκληση από την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Π</w:t>
      </w:r>
      <w:r>
        <w:rPr>
          <w:rFonts w:eastAsia="Times New Roman" w:cs="Times New Roman"/>
          <w:szCs w:val="24"/>
        </w:rPr>
        <w:t>ρογραμμάτων</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τέλος, θα ήθελα να απαντήσετε σε αυτό: Αυτός είναι ο τρόπος με τον οποίο η Κυβέρνηση αντιλαμβάνεται τη διαχείριση των δημοσίων επενδύσεων; </w:t>
      </w:r>
    </w:p>
    <w:p w14:paraId="6E84306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Πολύ φοβάμαι, κυρίες και κύριοι συνάδελφοι, ότι η επιλογή της Κυβέρνησης να εμπλέξει τις Ένοπλες Δυνάμεις στη διαχε</w:t>
      </w:r>
      <w:r>
        <w:rPr>
          <w:rFonts w:eastAsia="Times New Roman" w:cs="Times New Roman"/>
          <w:szCs w:val="24"/>
        </w:rPr>
        <w:t xml:space="preserve">ίριση της καθημερινότητας του προσφυγικού, έχει οδηγήσει σε ένα αδιέξοδο την απορρόφηση των κοινοτικών κονδυλίων. Κι εδώ, βεβαίως, η Κυβέρνηση πρέπει να απαντήσει σε δύο συγκεκριμένα ερωτήματα: Είναι ή όχι το Υπουργείο Εθνικής Άμυνας μεταξύ των δικαιούχων </w:t>
      </w:r>
      <w:r>
        <w:rPr>
          <w:rFonts w:eastAsia="Times New Roman" w:cs="Times New Roman"/>
          <w:szCs w:val="24"/>
        </w:rPr>
        <w:t xml:space="preserve">των ευρωπαϊκών ταμείων για τη μετανάστευση; Αν ναι, γιατί μέχρι στιγμής δεν έχει δημοσιευθεί ούτε μια πρόσκληση για την ένταξη έργων με δικαιούχους τα γενικά επιτελεία; Αν πάλι όχι, γιατί συνεχίζετε να σπαταλάτε </w:t>
      </w:r>
      <w:r>
        <w:rPr>
          <w:rFonts w:eastAsia="Times New Roman" w:cs="Times New Roman"/>
          <w:szCs w:val="24"/>
        </w:rPr>
        <w:lastRenderedPageBreak/>
        <w:t>πόρους από τον τακτικό προϋπολογισμό του Υπο</w:t>
      </w:r>
      <w:r>
        <w:rPr>
          <w:rFonts w:eastAsia="Times New Roman" w:cs="Times New Roman"/>
          <w:szCs w:val="24"/>
        </w:rPr>
        <w:t xml:space="preserve">υργείου Εθνικής Άμυνας και το Πρόγραμμα Δημοσίων Επενδύσεων; Και σε τι ποσό τελικά έχει ανέλθει αυτό το κόστος για το ελληνικό </w:t>
      </w:r>
      <w:r>
        <w:rPr>
          <w:rFonts w:eastAsia="Times New Roman" w:cs="Times New Roman"/>
          <w:szCs w:val="24"/>
        </w:rPr>
        <w:t>δ</w:t>
      </w:r>
      <w:r>
        <w:rPr>
          <w:rFonts w:eastAsia="Times New Roman" w:cs="Times New Roman"/>
          <w:szCs w:val="24"/>
        </w:rPr>
        <w:t xml:space="preserve">ημόσιο; </w:t>
      </w:r>
    </w:p>
    <w:p w14:paraId="6E84306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Και ολοκληρώνω την τοποθέτησή μου, κύριε Πρόεδρε, με μια αναφορά στο ζήτημα της εκπαίδευσης των παιδιών των προσφύγων. </w:t>
      </w:r>
      <w:r>
        <w:rPr>
          <w:rFonts w:eastAsia="Times New Roman" w:cs="Times New Roman"/>
          <w:szCs w:val="24"/>
        </w:rPr>
        <w:t>Σε περίπου ενάμιση μήνα αρχίζει η νέα εκπαιδευτική χρονιά. Πέρα από τις διατυπωμένες προθέσεις</w:t>
      </w:r>
      <w:r>
        <w:rPr>
          <w:rFonts w:eastAsia="Times New Roman" w:cs="Times New Roman"/>
          <w:szCs w:val="24"/>
        </w:rPr>
        <w:t>,</w:t>
      </w:r>
      <w:r>
        <w:rPr>
          <w:rFonts w:eastAsia="Times New Roman" w:cs="Times New Roman"/>
          <w:szCs w:val="24"/>
        </w:rPr>
        <w:t xml:space="preserve"> σχετικά με την ανάγκη εκπαίδευσης των παιδιών των προσφύγων, μέχρι στιγμής, δεν έχει παρουσιαστεί ούτε ένα ολοκληρωμένο σχέδιο και φυσικά ούτε οι πόροι μέσω των</w:t>
      </w:r>
      <w:r>
        <w:rPr>
          <w:rFonts w:eastAsia="Times New Roman" w:cs="Times New Roman"/>
          <w:szCs w:val="24"/>
        </w:rPr>
        <w:t xml:space="preserve"> οποίων αυτό θα χρηματοδοτηθεί. Και εδώ θα πρέπει να γίνουν πρώτα τα αυτονόητα, η καταγραφή και η γεωγραφική κατανομή των παιδιών νηπιακής, σχολικής και μετασχολικής ηλικίας, με στόχο να προσδιοριστούν οι ανάγκες υποστήριξης ανθρώπινου δυναμικού και υποδομ</w:t>
      </w:r>
      <w:r>
        <w:rPr>
          <w:rFonts w:eastAsia="Times New Roman" w:cs="Times New Roman"/>
          <w:szCs w:val="24"/>
        </w:rPr>
        <w:t>ών, ο προσφορότερος τρόπος για την εκπαίδευση αυτών των παιδιών -αν θα γίνει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ξεχωριστά σχολεία ή εντός των υπαρχόντων με ειδικά τμήματα ένταξης- και η καταγραφή των προσφύγων που θα μπορούσαν να εργαστούν ή να προσφέρουν εθελοντικά στις εκπαιδε</w:t>
      </w:r>
      <w:r>
        <w:rPr>
          <w:rFonts w:eastAsia="Times New Roman" w:cs="Times New Roman"/>
          <w:szCs w:val="24"/>
        </w:rPr>
        <w:t xml:space="preserve">υτικές δομές και δράσεις βάσει πιστοποιημένων επαγγελματικών προσόντων και </w:t>
      </w:r>
      <w:r>
        <w:rPr>
          <w:rFonts w:eastAsia="Times New Roman" w:cs="Times New Roman"/>
          <w:szCs w:val="24"/>
        </w:rPr>
        <w:lastRenderedPageBreak/>
        <w:t>δεξιοτήτων. Και ερωτώ: Έχει συμβεί τίποτα από τα παραπάνω; Αν όχι, τότε από τον Σεπτέμβρη, δυστυχώς, θα βρεθούμε σε νέα αδιέξοδα, σε νέες δαπάνες από τον κρατικό προϋπολογισμό και σ</w:t>
      </w:r>
      <w:r>
        <w:rPr>
          <w:rFonts w:eastAsia="Times New Roman" w:cs="Times New Roman"/>
          <w:szCs w:val="24"/>
        </w:rPr>
        <w:t>ε νέες κυβερνητικές αλληγορίες.</w:t>
      </w:r>
    </w:p>
    <w:p w14:paraId="6E84306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E843063" w14:textId="77777777" w:rsidR="00FC1CD6" w:rsidRDefault="008634F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43064"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E84306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Ακολουθεί ο Βουλευτής Επικρατείας της Νέας Δημοκρατίας κ. Θεόδωρος Φορτσάκης.</w:t>
      </w:r>
    </w:p>
    <w:p w14:paraId="6E84306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Έχετε τον λ</w:t>
      </w:r>
      <w:r>
        <w:rPr>
          <w:rFonts w:eastAsia="Times New Roman" w:cs="Times New Roman"/>
          <w:szCs w:val="24"/>
        </w:rPr>
        <w:t>όγο για πέντε λεπτά, κύριε συνάδελφε.</w:t>
      </w:r>
    </w:p>
    <w:p w14:paraId="6E843067"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πολύ, κύριε Πρόεδρε.</w:t>
      </w:r>
    </w:p>
    <w:p w14:paraId="6E843068" w14:textId="77777777" w:rsidR="00FC1CD6" w:rsidRDefault="008634FC">
      <w:pPr>
        <w:spacing w:line="600" w:lineRule="auto"/>
        <w:ind w:firstLine="720"/>
        <w:jc w:val="both"/>
        <w:rPr>
          <w:rFonts w:eastAsia="Times New Roman"/>
          <w:szCs w:val="24"/>
        </w:rPr>
      </w:pPr>
      <w:r>
        <w:rPr>
          <w:rFonts w:eastAsia="Times New Roman" w:cs="Times New Roman"/>
          <w:szCs w:val="24"/>
        </w:rPr>
        <w:t xml:space="preserve">Θα κάνω χρήση, αν μου επιτρέπετε, και του χρόνου που έχω για τη δευτερολογία μου. </w:t>
      </w:r>
    </w:p>
    <w:p w14:paraId="6E843069"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Ωραία.</w:t>
      </w:r>
    </w:p>
    <w:p w14:paraId="6E84306A"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Ήδη τονίστηκε από τους συ</w:t>
      </w:r>
      <w:r>
        <w:rPr>
          <w:rFonts w:eastAsia="Times New Roman" w:cs="Times New Roman"/>
          <w:szCs w:val="24"/>
        </w:rPr>
        <w:t xml:space="preserve">ναδέλφους μου πόσο θλιβερό </w:t>
      </w:r>
      <w:r>
        <w:rPr>
          <w:rFonts w:eastAsia="Times New Roman" w:cs="Times New Roman"/>
          <w:szCs w:val="24"/>
        </w:rPr>
        <w:t xml:space="preserve">είναι </w:t>
      </w:r>
      <w:r>
        <w:rPr>
          <w:rFonts w:eastAsia="Times New Roman" w:cs="Times New Roman"/>
          <w:szCs w:val="24"/>
        </w:rPr>
        <w:t xml:space="preserve">ότι μία επίκαιρη επερώτηση δεν έρχεται σε συζήτηση στη Βουλή, κύριε Υπουργέ, στον χρόνο που προβλέπεται, αλλά έρχεται με τόσο μεγάλη καθυστέρηση. Δεν θα επαναλάβω αυτά που ελέχθησαν, τα οποία </w:t>
      </w:r>
      <w:r>
        <w:rPr>
          <w:rFonts w:eastAsia="Times New Roman" w:cs="Times New Roman"/>
          <w:szCs w:val="24"/>
        </w:rPr>
        <w:t>όμως,</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σημαίνουν πολύ </w:t>
      </w:r>
      <w:r>
        <w:rPr>
          <w:rFonts w:eastAsia="Times New Roman" w:cs="Times New Roman"/>
          <w:szCs w:val="24"/>
        </w:rPr>
        <w:t>μεγάλη υποβάθμιση του Κοινοβουλίου. Όμως ακόμα πιο θλιβερό είναι, κατά τη γνώμη μου, το ότι αυτή η ερώτηση, που δεν συζητήθηκε όταν έπρεπε, παραμένει εντούτοις επίκαιρη, διότι δυστυχώς κα</w:t>
      </w:r>
      <w:r>
        <w:rPr>
          <w:rFonts w:eastAsia="Times New Roman" w:cs="Times New Roman"/>
          <w:szCs w:val="24"/>
        </w:rPr>
        <w:t>μ</w:t>
      </w:r>
      <w:r>
        <w:rPr>
          <w:rFonts w:eastAsia="Times New Roman" w:cs="Times New Roman"/>
          <w:szCs w:val="24"/>
        </w:rPr>
        <w:t xml:space="preserve">μία ενέργεια δεν έχει γίνει από τότε μέχρι σήμερα για να μπορέσει η </w:t>
      </w:r>
      <w:r>
        <w:rPr>
          <w:rFonts w:eastAsia="Times New Roman" w:cs="Times New Roman"/>
          <w:szCs w:val="24"/>
        </w:rPr>
        <w:t>κατάσταση να βελτιωθεί. Είναι αδικαιολόγητη</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η κωλυσιεργία που έχει επιδείξει η Κυβέρνηση ΣΥΡΙΖΑ-ΑΝΕΝ στην αξιοποίηση των ευρωπαϊκών κονδυλίων για το προσφυγικό, τη στιγμή που είναι γνωστό ότι οι οικονομικές επιπτώσεις του προσφυγικού ζητήματος</w:t>
      </w:r>
      <w:r>
        <w:rPr>
          <w:rFonts w:eastAsia="Times New Roman" w:cs="Times New Roman"/>
          <w:szCs w:val="24"/>
        </w:rPr>
        <w:t xml:space="preserve"> είναι τεράστιες για τη χώρα μας, η οποία βρίσκεται σε αυτή τη γνωστή δεινή οικονομική θέση.</w:t>
      </w:r>
    </w:p>
    <w:p w14:paraId="6E84306B" w14:textId="77777777" w:rsidR="00FC1CD6" w:rsidRDefault="008634FC">
      <w:pPr>
        <w:spacing w:line="600" w:lineRule="auto"/>
        <w:ind w:firstLine="720"/>
        <w:jc w:val="both"/>
        <w:rPr>
          <w:rFonts w:eastAsia="Times New Roman"/>
          <w:szCs w:val="24"/>
        </w:rPr>
      </w:pPr>
      <w:r>
        <w:rPr>
          <w:rFonts w:eastAsia="Times New Roman" w:cs="Times New Roman"/>
          <w:szCs w:val="24"/>
        </w:rPr>
        <w:lastRenderedPageBreak/>
        <w:t xml:space="preserve">Σύμφωνα με </w:t>
      </w:r>
      <w:r>
        <w:rPr>
          <w:rFonts w:eastAsia="Times New Roman" w:cs="Times New Roman"/>
          <w:szCs w:val="24"/>
        </w:rPr>
        <w:t>δ</w:t>
      </w:r>
      <w:r>
        <w:rPr>
          <w:rFonts w:eastAsia="Times New Roman" w:cs="Times New Roman"/>
          <w:szCs w:val="24"/>
        </w:rPr>
        <w:t xml:space="preserve">ελτίο Τύπου της Ευρωπαϊκής Επιτροπής από 10 Φεβρουαρίου της φετινής χρονιάς, το ποσό της χρηματοδότησης της Ελλάδας από το Ταμείο Ασύλου Μετανάστευσης </w:t>
      </w:r>
      <w:r>
        <w:rPr>
          <w:rFonts w:eastAsia="Times New Roman" w:cs="Times New Roman"/>
          <w:szCs w:val="24"/>
        </w:rPr>
        <w:t>και Ένταξης και το Ταμείο Εσωτερικής Ασφάλειας, τα οποία αποτελούν ως γνωστόν τα κύρια χρηματοδοτικά εργαλεία της Ευρωπαϊκής Ένωσης στον τομέα της μετανάστευσης και των εσωτερικών υποθέσεων ανέρχεται στα 509.498</w:t>
      </w:r>
      <w:r>
        <w:rPr>
          <w:rFonts w:eastAsia="Times New Roman" w:cs="Times New Roman"/>
          <w:szCs w:val="24"/>
        </w:rPr>
        <w:t xml:space="preserve">.000 </w:t>
      </w:r>
      <w:r>
        <w:rPr>
          <w:rFonts w:eastAsia="Times New Roman" w:cs="Times New Roman"/>
          <w:szCs w:val="24"/>
        </w:rPr>
        <w:t xml:space="preserve">εκατομμύρια ευρώ για την περίοδο 2014-2015. </w:t>
      </w:r>
    </w:p>
    <w:p w14:paraId="6E84306C" w14:textId="77777777" w:rsidR="00FC1CD6" w:rsidRDefault="008634FC">
      <w:pPr>
        <w:spacing w:line="600" w:lineRule="auto"/>
        <w:ind w:firstLine="720"/>
        <w:jc w:val="both"/>
        <w:rPr>
          <w:rFonts w:eastAsia="Times New Roman"/>
          <w:szCs w:val="24"/>
        </w:rPr>
      </w:pPr>
      <w:r>
        <w:rPr>
          <w:rFonts w:eastAsia="Times New Roman"/>
          <w:szCs w:val="24"/>
        </w:rPr>
        <w:t>Είχαν προβλεφθεί για την Ελλάδα ως προχρηματοδότηση στο πλαίσιο των προγραμμάτων του Ταμείου Ασύλου Μετανάστευσης και Ένταξης και του Ταμείου Εσωτερικής Ασφάλειας 70 εκατομμύρια ευρώ: ειδικότερα 33 εκατομμύρια τ</w:t>
      </w:r>
      <w:r>
        <w:rPr>
          <w:rFonts w:eastAsia="Times New Roman"/>
          <w:szCs w:val="24"/>
        </w:rPr>
        <w:t>ον Σεπτέμβριο του 2015 και 36 εκατομμύρια τον Φλεβάρη του 2016.</w:t>
      </w:r>
    </w:p>
    <w:p w14:paraId="6E84306D" w14:textId="77777777" w:rsidR="00FC1CD6" w:rsidRDefault="008634FC">
      <w:pPr>
        <w:spacing w:line="600" w:lineRule="auto"/>
        <w:ind w:firstLine="720"/>
        <w:jc w:val="both"/>
        <w:rPr>
          <w:rFonts w:eastAsia="Times New Roman"/>
          <w:szCs w:val="24"/>
        </w:rPr>
      </w:pPr>
      <w:r>
        <w:rPr>
          <w:rFonts w:eastAsia="Times New Roman"/>
          <w:szCs w:val="24"/>
        </w:rPr>
        <w:t xml:space="preserve">Ωστόσο, δυστυχώς, η ελληνική Κυβέρνηση δεν έχει υποβάλει μέχρι σήμερα καμμία δαπάνη προς πληρωμή στο πλαίσιο των εθνικών προγραμμάτων των </w:t>
      </w:r>
      <w:r>
        <w:rPr>
          <w:rFonts w:eastAsia="Times New Roman"/>
          <w:szCs w:val="24"/>
        </w:rPr>
        <w:t>τ</w:t>
      </w:r>
      <w:r>
        <w:rPr>
          <w:rFonts w:eastAsia="Times New Roman"/>
          <w:szCs w:val="24"/>
        </w:rPr>
        <w:t>αμείων αυτών με αποτέλεσμα τα 70 εκατομμύρια να παραμ</w:t>
      </w:r>
      <w:r>
        <w:rPr>
          <w:rFonts w:eastAsia="Times New Roman"/>
          <w:szCs w:val="24"/>
        </w:rPr>
        <w:t>ένουν εντελώς αναξιοποίητα.</w:t>
      </w:r>
    </w:p>
    <w:p w14:paraId="6E84306E" w14:textId="77777777" w:rsidR="00FC1CD6" w:rsidRDefault="008634FC">
      <w:pPr>
        <w:spacing w:line="600" w:lineRule="auto"/>
        <w:ind w:firstLine="720"/>
        <w:jc w:val="both"/>
        <w:rPr>
          <w:rFonts w:eastAsia="Times New Roman"/>
          <w:szCs w:val="24"/>
        </w:rPr>
      </w:pPr>
      <w:r>
        <w:rPr>
          <w:rFonts w:eastAsia="Times New Roman"/>
          <w:szCs w:val="24"/>
        </w:rPr>
        <w:lastRenderedPageBreak/>
        <w:t>Στην έκθεσή της, που υποβλήθηκε τον Φλεβάρη του 2016, η Ελλάδα υπέβαλε δήλωση εκκαθαριστική μηδενική. Τα στοιχεία αυτά έδωσε η Ευρωπαϊκή Επιτροπή σε σχετική ερώτηση της Ευρωβουλευτού της Νέας Δημοκρατίας κ. Βόζεμπεργκ, στις 27</w:t>
      </w:r>
      <w:r>
        <w:rPr>
          <w:rFonts w:eastAsia="Times New Roman"/>
          <w:szCs w:val="24"/>
        </w:rPr>
        <w:t>-</w:t>
      </w:r>
      <w:r>
        <w:rPr>
          <w:rFonts w:eastAsia="Times New Roman"/>
          <w:szCs w:val="24"/>
        </w:rPr>
        <w:t>6</w:t>
      </w:r>
      <w:r>
        <w:rPr>
          <w:rFonts w:eastAsia="Times New Roman"/>
          <w:szCs w:val="24"/>
        </w:rPr>
        <w:t>-</w:t>
      </w:r>
      <w:r>
        <w:rPr>
          <w:rFonts w:eastAsia="Times New Roman"/>
          <w:szCs w:val="24"/>
        </w:rPr>
        <w:t>2016, σχετικά με την άμεση διαθεσιμότητα των ευρωπαϊκών κονδυλίων προς την Ελλάδα και τις αυξημένες ανάγκες της χώρας.</w:t>
      </w:r>
    </w:p>
    <w:p w14:paraId="6E84306F" w14:textId="77777777" w:rsidR="00FC1CD6" w:rsidRDefault="008634FC">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πιτροπή υπογραμμίζει ότι, αν ληφθεί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 σύνολο της χρηματοδότησης στο πλαίσιο εθνικών προγραμμάτων και υπό μορφή βοήθειας έκτ</w:t>
      </w:r>
      <w:r>
        <w:rPr>
          <w:rFonts w:eastAsia="Times New Roman"/>
          <w:szCs w:val="24"/>
        </w:rPr>
        <w:t>ακτης ανάγκης, η Ελλάδα είναι ο πρώτος αποδέκτης κονδυλίων. Εξάλλου από την έναρξη της μεταναστευτικής κρίσης έχουν χορηγηθεί στην Ελλάδα περίπου 181 εκατομμύρια ευρώ ως έκτακτη βοήθεια ανάγκης για δράσεις στην ηπειρωτική χώρα και στα ελληνικά νησιά</w:t>
      </w:r>
      <w:r>
        <w:rPr>
          <w:rFonts w:eastAsia="Times New Roman"/>
          <w:szCs w:val="24"/>
        </w:rPr>
        <w:t>,</w:t>
      </w:r>
      <w:r>
        <w:rPr>
          <w:rFonts w:eastAsia="Times New Roman"/>
          <w:szCs w:val="24"/>
        </w:rPr>
        <w:t xml:space="preserve"> είτε </w:t>
      </w:r>
      <w:r>
        <w:rPr>
          <w:rFonts w:eastAsia="Times New Roman"/>
          <w:szCs w:val="24"/>
        </w:rPr>
        <w:t>απευθείας στις ελληνικές αρχές είτε μέσω Οργανισμών της Ευρωπαϊκής Ένωσης και Διεθνών Οργανισμών, όπως ο Διεθνής Οργανισμός Μετανάστευσης και η Ύπατη Αρμοστεία των Ηνωμένων Ε</w:t>
      </w:r>
      <w:r>
        <w:rPr>
          <w:rFonts w:eastAsia="Times New Roman"/>
          <w:szCs w:val="24"/>
        </w:rPr>
        <w:lastRenderedPageBreak/>
        <w:t xml:space="preserve">θνών για τους </w:t>
      </w:r>
      <w:r>
        <w:rPr>
          <w:rFonts w:eastAsia="Times New Roman"/>
          <w:szCs w:val="24"/>
        </w:rPr>
        <w:t>Π</w:t>
      </w:r>
      <w:r>
        <w:rPr>
          <w:rFonts w:eastAsia="Times New Roman"/>
          <w:szCs w:val="24"/>
        </w:rPr>
        <w:t>ρόσφυγες. Η κατανομή των κονδυλίων υπέρ της χώρας μας αναμένεται να</w:t>
      </w:r>
      <w:r>
        <w:rPr>
          <w:rFonts w:eastAsia="Times New Roman"/>
          <w:szCs w:val="24"/>
        </w:rPr>
        <w:t xml:space="preserve"> αυξηθεί σταδιακά από το 2018 στην ενδιάμεση επανεξέταση του Ταμείου Ασύλου Μετανάστευσης και Ένταξης και του Ταμείου Εσωτερικής Ασφάλειας.</w:t>
      </w:r>
    </w:p>
    <w:p w14:paraId="6E843070" w14:textId="77777777" w:rsidR="00FC1CD6" w:rsidRDefault="008634FC">
      <w:pPr>
        <w:spacing w:line="600" w:lineRule="auto"/>
        <w:ind w:firstLine="720"/>
        <w:jc w:val="both"/>
        <w:rPr>
          <w:rFonts w:eastAsia="Times New Roman"/>
          <w:szCs w:val="24"/>
        </w:rPr>
      </w:pPr>
      <w:r>
        <w:rPr>
          <w:rFonts w:eastAsia="Times New Roman"/>
          <w:szCs w:val="24"/>
        </w:rPr>
        <w:t>Τέλος, στις 16 Μαρτίου του 2016, τέθηκε σε ισχύ το νέο ευρωπαϊκό μέσο υποστήριξης έκτακτης ανάγκης για την κάλυψη αν</w:t>
      </w:r>
      <w:r>
        <w:rPr>
          <w:rFonts w:eastAsia="Times New Roman"/>
          <w:szCs w:val="24"/>
        </w:rPr>
        <w:t>θρωπιστικών αναγκών της προσφυγικής κρίσης, στο πλαίσιο του οποίου έχουν ήδη δοθεί 83 εκατομμύρια ευρώ σε διεθνείς οργανισμούς</w:t>
      </w:r>
      <w:r>
        <w:rPr>
          <w:rFonts w:eastAsia="Times New Roman"/>
          <w:szCs w:val="24"/>
        </w:rPr>
        <w:t>,</w:t>
      </w:r>
      <w:r>
        <w:rPr>
          <w:rFonts w:eastAsia="Times New Roman"/>
          <w:szCs w:val="24"/>
        </w:rPr>
        <w:t xml:space="preserve"> που δραστηριοποιούνται στην Ελλάδα για τους πρόσφυγες.</w:t>
      </w:r>
    </w:p>
    <w:p w14:paraId="6E843071" w14:textId="77777777" w:rsidR="00FC1CD6" w:rsidRDefault="008634FC">
      <w:pPr>
        <w:spacing w:line="600" w:lineRule="auto"/>
        <w:ind w:firstLine="720"/>
        <w:jc w:val="both"/>
        <w:rPr>
          <w:rFonts w:eastAsia="Times New Roman"/>
          <w:szCs w:val="24"/>
        </w:rPr>
      </w:pPr>
      <w:r>
        <w:rPr>
          <w:rFonts w:eastAsia="Times New Roman"/>
          <w:szCs w:val="24"/>
        </w:rPr>
        <w:t>Ωστόσο, δυστυχώς, η ελληνική Κυβέρνηση αποδεικνύεται διοικητικά ανεπαρκής</w:t>
      </w:r>
      <w:r>
        <w:rPr>
          <w:rFonts w:eastAsia="Times New Roman"/>
          <w:szCs w:val="24"/>
        </w:rPr>
        <w:t xml:space="preserve"> και</w:t>
      </w:r>
      <w:r>
        <w:rPr>
          <w:rFonts w:eastAsia="Times New Roman"/>
          <w:szCs w:val="24"/>
        </w:rPr>
        <w:t>,</w:t>
      </w:r>
      <w:r>
        <w:rPr>
          <w:rFonts w:eastAsia="Times New Roman"/>
          <w:szCs w:val="24"/>
        </w:rPr>
        <w:t xml:space="preserve"> όπως φαίνεται</w:t>
      </w:r>
      <w:r>
        <w:rPr>
          <w:rFonts w:eastAsia="Times New Roman"/>
          <w:szCs w:val="24"/>
        </w:rPr>
        <w:t>,</w:t>
      </w:r>
      <w:r>
        <w:rPr>
          <w:rFonts w:eastAsia="Times New Roman"/>
          <w:szCs w:val="24"/>
        </w:rPr>
        <w:t xml:space="preserve"> χωρίς την ικανότητα να αξιοποιήσει αυτή τη βοήθεια που της προσφέρεται από την Ευρωπαϊκή Ένωση. </w:t>
      </w:r>
    </w:p>
    <w:p w14:paraId="6E843072"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Ενδεικτικά αναφέρεται για τις παλαιότερες καθυστερήσεις μόλις τον Σεπτέμβρη του 2015, δηλαδή πολύ μετά αφότου </w:t>
      </w:r>
      <w:r>
        <w:rPr>
          <w:rFonts w:eastAsia="Times New Roman"/>
          <w:szCs w:val="24"/>
        </w:rPr>
        <w:t>ξεκίνησε</w:t>
      </w:r>
      <w:r>
        <w:rPr>
          <w:rFonts w:eastAsia="Times New Roman"/>
          <w:szCs w:val="24"/>
        </w:rPr>
        <w:t xml:space="preserve"> το αρχικό πρόβλημα,</w:t>
      </w:r>
      <w:r>
        <w:rPr>
          <w:rFonts w:eastAsia="Times New Roman"/>
          <w:szCs w:val="24"/>
        </w:rPr>
        <w:t xml:space="preserve"> ένα</w:t>
      </w:r>
      <w:r>
        <w:rPr>
          <w:rFonts w:eastAsia="Times New Roman"/>
          <w:szCs w:val="24"/>
        </w:rPr>
        <w:t>ν</w:t>
      </w:r>
      <w:r>
        <w:rPr>
          <w:rFonts w:eastAsia="Times New Roman"/>
          <w:szCs w:val="24"/>
        </w:rPr>
        <w:t xml:space="preserve"> χρόνο σχεδόν πριν, είχε ολοκληρωθεί η πιστοποίηση της επιτελικής δομής ΕΣΠΑ του Υπουργείου Εσωτερικών και Διοικητικής Ανασυγκρότησης</w:t>
      </w:r>
      <w:r>
        <w:rPr>
          <w:rFonts w:eastAsia="Times New Roman"/>
          <w:szCs w:val="24"/>
        </w:rPr>
        <w:t>,</w:t>
      </w:r>
      <w:r>
        <w:rPr>
          <w:rFonts w:eastAsia="Times New Roman"/>
          <w:szCs w:val="24"/>
        </w:rPr>
        <w:t xml:space="preserve"> που είναι υπεύθυνη </w:t>
      </w:r>
      <w:r>
        <w:rPr>
          <w:rFonts w:eastAsia="Times New Roman"/>
          <w:szCs w:val="24"/>
        </w:rPr>
        <w:t>α</w:t>
      </w:r>
      <w:r>
        <w:rPr>
          <w:rFonts w:eastAsia="Times New Roman"/>
          <w:szCs w:val="24"/>
        </w:rPr>
        <w:t>ρχή για τον συντονισμό και τη διαχείριση των ευρωπαϊκών κονδυλίων για την αντιμετώπιση του προσφ</w:t>
      </w:r>
      <w:r>
        <w:rPr>
          <w:rFonts w:eastAsia="Times New Roman"/>
          <w:szCs w:val="24"/>
        </w:rPr>
        <w:t>υγικού-μεταναστευτικού, ενώ μόλις τον Αύγουστο της ίδιας χρονιάς συστάθηκε η Υπηρεσία Διαχείρισης Ευρωπαϊκών Προγραμμάτων Ασύλου. Και όσο η Κυβέρνηση αδρανεί</w:t>
      </w:r>
      <w:r>
        <w:rPr>
          <w:rFonts w:eastAsia="Times New Roman"/>
          <w:szCs w:val="24"/>
        </w:rPr>
        <w:t>,</w:t>
      </w:r>
      <w:r>
        <w:rPr>
          <w:rFonts w:eastAsia="Times New Roman"/>
          <w:szCs w:val="24"/>
        </w:rPr>
        <w:t xml:space="preserve"> την Ελλάδα βαρύνει το τεράστιο δημοσιονομικό κόστος που προκύπτει από τη διαχείριση του προσφυγικ</w:t>
      </w:r>
      <w:r>
        <w:rPr>
          <w:rFonts w:eastAsia="Times New Roman"/>
          <w:szCs w:val="24"/>
        </w:rPr>
        <w:t>ού.</w:t>
      </w:r>
    </w:p>
    <w:p w14:paraId="6E843073" w14:textId="77777777" w:rsidR="00FC1CD6" w:rsidRDefault="008634FC">
      <w:pPr>
        <w:spacing w:line="600" w:lineRule="auto"/>
        <w:ind w:firstLine="720"/>
        <w:jc w:val="both"/>
        <w:rPr>
          <w:rFonts w:eastAsia="Times New Roman"/>
          <w:szCs w:val="24"/>
        </w:rPr>
      </w:pPr>
      <w:r>
        <w:rPr>
          <w:rFonts w:eastAsia="Times New Roman"/>
          <w:szCs w:val="24"/>
        </w:rPr>
        <w:t>Χαρακτηριστική είναι η προδημοσίευση έκθεσης της Τράπεζας της Ελλάδος, η οποία υπολογίζει την κρατική δαπάνη για το 2016 στο ποσό των 600 εκατομμυρίων ευρώ. Τα κονδύλια για την κατασκευή των υποδομών είναι πάρα πολύ μεγάλα, αφού οι δαπάνες για τις ανοικτές</w:t>
      </w:r>
      <w:r>
        <w:rPr>
          <w:rFonts w:eastAsia="Times New Roman"/>
          <w:szCs w:val="24"/>
        </w:rPr>
        <w:t xml:space="preserve"> υποδομές υποδοχής υπολογίζονται σε περισσότερο από 200 εκατομμύρια ευρώ, ενώ οι δαπάνες για να δημιουργηθούν οι εγκαταστάσεις της </w:t>
      </w:r>
      <w:r>
        <w:rPr>
          <w:rFonts w:eastAsia="Times New Roman"/>
          <w:szCs w:val="24"/>
        </w:rPr>
        <w:lastRenderedPageBreak/>
        <w:t xml:space="preserve">πρώτης υποδοχής, τα λεγόμενα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επίσης σε ποσά που μετρούν σε εκατοντάδες εκατομμύρια ευρώ.</w:t>
      </w:r>
    </w:p>
    <w:p w14:paraId="6E843074" w14:textId="77777777" w:rsidR="00FC1CD6" w:rsidRDefault="008634FC">
      <w:pPr>
        <w:spacing w:line="600" w:lineRule="auto"/>
        <w:ind w:firstLine="720"/>
        <w:jc w:val="both"/>
        <w:rPr>
          <w:rFonts w:eastAsia="Times New Roman"/>
          <w:szCs w:val="24"/>
        </w:rPr>
      </w:pPr>
      <w:r>
        <w:rPr>
          <w:rFonts w:eastAsia="Times New Roman"/>
          <w:szCs w:val="24"/>
        </w:rPr>
        <w:t>Θα ήθελα να παρακαλέσω το</w:t>
      </w:r>
      <w:r>
        <w:rPr>
          <w:rFonts w:eastAsia="Times New Roman"/>
          <w:szCs w:val="24"/>
        </w:rPr>
        <w:t>υς κυρίους Υπουργούς να απαντήσουν στα εξής ερωτήματα: Σε ποιο ποσό ανέρχεται το δημοσιονομικό κόστος το 2015 για τη διαχείριση του μεταναστευτικού-προσφυγικού; Σε ποιες δράσεις έχει κατανεμηθεί; Ποια προβλέπεται να είναι η συνολική δαπάνη για την εκπλήρωσ</w:t>
      </w:r>
      <w:r>
        <w:rPr>
          <w:rFonts w:eastAsia="Times New Roman"/>
          <w:szCs w:val="24"/>
        </w:rPr>
        <w:t>η των υποχρεώσεων της χώρας για το 2016; Για ποιο</w:t>
      </w:r>
      <w:r>
        <w:rPr>
          <w:rFonts w:eastAsia="Times New Roman"/>
          <w:szCs w:val="24"/>
        </w:rPr>
        <w:t>ν</w:t>
      </w:r>
      <w:r>
        <w:rPr>
          <w:rFonts w:eastAsia="Times New Roman"/>
          <w:szCs w:val="24"/>
        </w:rPr>
        <w:t xml:space="preserve"> λόγο η ελληνική Κυβέρνηση δεν έχει υποβάλει μέχρι σήμερα τις δαπάνες προς πληρωμή στα αρμόδια </w:t>
      </w:r>
      <w:r>
        <w:rPr>
          <w:rFonts w:eastAsia="Times New Roman"/>
          <w:szCs w:val="24"/>
        </w:rPr>
        <w:t>τ</w:t>
      </w:r>
      <w:r>
        <w:rPr>
          <w:rFonts w:eastAsia="Times New Roman"/>
          <w:szCs w:val="24"/>
        </w:rPr>
        <w:t>αμεία και σε ποιες ανάγκες πρόκειται να προβεί η Κυβέρνηση προκειμένου να απορροφηθούν τα σχετικά ευρωπαϊκά κο</w:t>
      </w:r>
      <w:r>
        <w:rPr>
          <w:rFonts w:eastAsia="Times New Roman"/>
          <w:szCs w:val="24"/>
        </w:rPr>
        <w:t>νδύλια;</w:t>
      </w:r>
    </w:p>
    <w:p w14:paraId="6E843075" w14:textId="77777777" w:rsidR="00FC1CD6" w:rsidRDefault="008634FC">
      <w:pPr>
        <w:spacing w:line="600" w:lineRule="auto"/>
        <w:ind w:firstLine="720"/>
        <w:jc w:val="both"/>
        <w:rPr>
          <w:rFonts w:eastAsia="Times New Roman"/>
          <w:szCs w:val="24"/>
        </w:rPr>
      </w:pPr>
      <w:r>
        <w:rPr>
          <w:rFonts w:eastAsia="Times New Roman"/>
          <w:szCs w:val="24"/>
        </w:rPr>
        <w:t>Σας ευχαριστώ πολύ.</w:t>
      </w:r>
    </w:p>
    <w:p w14:paraId="6E843076" w14:textId="77777777" w:rsidR="00FC1CD6" w:rsidRDefault="008634FC">
      <w:pPr>
        <w:spacing w:line="600" w:lineRule="auto"/>
        <w:ind w:firstLine="720"/>
        <w:jc w:val="center"/>
        <w:rPr>
          <w:rFonts w:eastAsia="Times New Roman"/>
          <w:color w:val="000000" w:themeColor="text1"/>
          <w:szCs w:val="24"/>
        </w:rPr>
      </w:pPr>
      <w:r w:rsidRPr="00DB3997">
        <w:rPr>
          <w:rFonts w:eastAsia="Times New Roman" w:cs="Times New Roman"/>
          <w:color w:val="000000" w:themeColor="text1"/>
          <w:szCs w:val="24"/>
        </w:rPr>
        <w:t>(Χειροκροτήματα από την πτέρυγα της Νέας Δημοκρατίας)</w:t>
      </w:r>
    </w:p>
    <w:p w14:paraId="6E843077" w14:textId="77777777" w:rsidR="00FC1CD6" w:rsidRDefault="008634FC">
      <w:pPr>
        <w:spacing w:line="600" w:lineRule="auto"/>
        <w:ind w:firstLine="720"/>
        <w:jc w:val="both"/>
        <w:rPr>
          <w:rFonts w:eastAsia="Times New Roman"/>
          <w:color w:val="000000" w:themeColor="text1"/>
          <w:szCs w:val="24"/>
        </w:rPr>
      </w:pPr>
      <w:r w:rsidRPr="00DB3997">
        <w:rPr>
          <w:rFonts w:eastAsia="Times New Roman"/>
          <w:b/>
          <w:color w:val="000000" w:themeColor="text1"/>
          <w:szCs w:val="24"/>
        </w:rPr>
        <w:t xml:space="preserve">ΠΡΟΕΔΡΕΥΩΝ (Σπυρίδων Λυκούδης): </w:t>
      </w:r>
      <w:r w:rsidRPr="00DB3997">
        <w:rPr>
          <w:rFonts w:eastAsia="Times New Roman"/>
          <w:color w:val="000000" w:themeColor="text1"/>
          <w:szCs w:val="24"/>
        </w:rPr>
        <w:t>Ευχαριστώ, κύριε συνάδελφε.</w:t>
      </w:r>
    </w:p>
    <w:p w14:paraId="6E843078" w14:textId="77777777" w:rsidR="00FC1CD6" w:rsidRDefault="008634FC">
      <w:pPr>
        <w:spacing w:line="600" w:lineRule="auto"/>
        <w:ind w:firstLine="720"/>
        <w:jc w:val="both"/>
        <w:rPr>
          <w:rFonts w:eastAsia="Times New Roman"/>
          <w:szCs w:val="24"/>
        </w:rPr>
      </w:pPr>
      <w:r w:rsidRPr="00574864">
        <w:rPr>
          <w:rFonts w:eastAsia="Times New Roman"/>
          <w:szCs w:val="24"/>
        </w:rPr>
        <w:lastRenderedPageBreak/>
        <w:t xml:space="preserve">Τον λόγο έχει η </w:t>
      </w:r>
      <w:r>
        <w:rPr>
          <w:rFonts w:eastAsia="Times New Roman"/>
          <w:szCs w:val="24"/>
        </w:rPr>
        <w:t>κ. Άννα-Μισέλ Ασημακοπούλου, Βουλευτής Β΄ Αθηνών για πέντε λεπτά.</w:t>
      </w:r>
    </w:p>
    <w:p w14:paraId="6E843079" w14:textId="77777777" w:rsidR="00FC1CD6" w:rsidRDefault="008634FC">
      <w:pPr>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Ευχαριστώ, κύριε Πρόεδρε. Αν έχετε την καλοσύνη, θα χρησιμοποιήσω και τη δευτερολογία μου.</w:t>
      </w:r>
    </w:p>
    <w:p w14:paraId="6E84307A" w14:textId="77777777" w:rsidR="00FC1CD6" w:rsidRDefault="008634FC">
      <w:pPr>
        <w:spacing w:line="600" w:lineRule="auto"/>
        <w:ind w:firstLine="720"/>
        <w:jc w:val="both"/>
        <w:rPr>
          <w:rFonts w:eastAsia="Times New Roman"/>
          <w:szCs w:val="24"/>
        </w:rPr>
      </w:pPr>
      <w:r>
        <w:rPr>
          <w:rFonts w:eastAsia="Times New Roman"/>
          <w:szCs w:val="24"/>
        </w:rPr>
        <w:t>Κύριε Πρόεδρε, κύριοι Υπουργοί, κυρίες και κύριοι συνάδελφοι, η καταστροφική πολιτική που εφαρμόζει αυτή η Κυβέρνηση σε όλους τους τομείς έχει μονίμως δύο πυλώνες, ο</w:t>
      </w:r>
      <w:r>
        <w:rPr>
          <w:rFonts w:eastAsia="Times New Roman"/>
          <w:szCs w:val="24"/>
        </w:rPr>
        <w:t xml:space="preserve"> ένας είναι η ιδεοληψία της Κυβέρνησης και ο δεύτερος είναι η ανικανότητα. Σήμερα συζητάμε μια επίκαιρη επερώτηση, η οποία αναδεικνύει τον δεύτερο πυλώνα, δηλαδή την ανικανότητα της Κυβέρνησης. Συγκεκριμένα συζητάμε την ανικανότητα της Κυβέρνησης στην απορ</w:t>
      </w:r>
      <w:r>
        <w:rPr>
          <w:rFonts w:eastAsia="Times New Roman"/>
          <w:szCs w:val="24"/>
        </w:rPr>
        <w:t xml:space="preserve">ρόφηση και τη διαχείριση κονδυλίων που διατίθενται από την Ευρώπη για το προσφυγικό. </w:t>
      </w:r>
    </w:p>
    <w:p w14:paraId="6E84307B"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Σας έχουμε ρωτήσει γι’ αυτό το θέμα από τον Φεβρουάριο όχι μόνο με αυτή την επίκαιρη επερώτηση αλλά σας έχουμε ρωτήσει και σαράντα πέντε συνάδελφοι της Νέας Δημοκρατίας, </w:t>
      </w:r>
      <w:r>
        <w:rPr>
          <w:rFonts w:eastAsia="Times New Roman"/>
          <w:szCs w:val="24"/>
        </w:rPr>
        <w:t>ειδικά για το τι έχετε κάνει για να απορροφήσετε τους πόρους που διατίθενται από την Ευρώπη, συγκεκριμένα από τα ΕΔΕΤ.</w:t>
      </w:r>
    </w:p>
    <w:p w14:paraId="6E84307C" w14:textId="77777777" w:rsidR="00FC1CD6" w:rsidRDefault="008634FC">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η Γ</w:t>
      </w:r>
      <w:r>
        <w:rPr>
          <w:rFonts w:eastAsia="Times New Roman"/>
          <w:szCs w:val="24"/>
        </w:rPr>
        <w:t>΄</w:t>
      </w:r>
      <w:r>
        <w:rPr>
          <w:rFonts w:eastAsia="Times New Roman"/>
          <w:szCs w:val="24"/>
        </w:rPr>
        <w:t xml:space="preserve"> Αντιπρόεδρος της Βουλής, κ. </w:t>
      </w:r>
      <w:r w:rsidRPr="00C5383C">
        <w:rPr>
          <w:rFonts w:eastAsia="Times New Roman"/>
          <w:b/>
          <w:szCs w:val="24"/>
        </w:rPr>
        <w:t>ΑΝΑΣΤΑΣΙΑ ΧΡΙΣΤΟΔΟΥΛΟΠΟΥΛΟΥ</w:t>
      </w:r>
      <w:r>
        <w:rPr>
          <w:rFonts w:eastAsia="Times New Roman"/>
          <w:szCs w:val="24"/>
        </w:rPr>
        <w:t>)</w:t>
      </w:r>
    </w:p>
    <w:p w14:paraId="6E84307D" w14:textId="77777777" w:rsidR="00FC1CD6" w:rsidRDefault="008634FC">
      <w:pPr>
        <w:spacing w:line="600" w:lineRule="auto"/>
        <w:ind w:firstLine="720"/>
        <w:jc w:val="both"/>
        <w:rPr>
          <w:rFonts w:eastAsia="Times New Roman"/>
          <w:szCs w:val="24"/>
        </w:rPr>
      </w:pPr>
      <w:r>
        <w:rPr>
          <w:rFonts w:eastAsia="Times New Roman"/>
          <w:szCs w:val="24"/>
        </w:rPr>
        <w:t>Τι λέει η απάντησή σας, τη</w:t>
      </w:r>
      <w:r>
        <w:rPr>
          <w:rFonts w:eastAsia="Times New Roman"/>
          <w:szCs w:val="24"/>
        </w:rPr>
        <w:t xml:space="preserve">ν οποία έχω εδώ και την οποία δώσατε τον Μάρτιο του 2015; Όλες αυτές οι σελίδες λένε το εξής: Κάποια χρήματα έχετε δαπανήσει από το εθνικό σκέλος του </w:t>
      </w:r>
      <w:r>
        <w:rPr>
          <w:rFonts w:eastAsia="Times New Roman"/>
          <w:szCs w:val="24"/>
        </w:rPr>
        <w:t>Π</w:t>
      </w:r>
      <w:r>
        <w:rPr>
          <w:rFonts w:eastAsia="Times New Roman"/>
          <w:szCs w:val="24"/>
        </w:rPr>
        <w:t xml:space="preserve">ρογράμματος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πενδύσεων. Αυτά δεν είναι ευρωπαϊκά χρήματα. Λέει ότι αναγνωρίζετε ότι δύναται να χ</w:t>
      </w:r>
      <w:r>
        <w:rPr>
          <w:rFonts w:eastAsia="Times New Roman"/>
          <w:szCs w:val="24"/>
        </w:rPr>
        <w:t xml:space="preserve">ρησιμοποιήσετε χρήματα από τα ευρωπαϊκά διαρθρωτικά και επενδυτικά ταμεία. Αναφέρεστε, για παράδειγμα, στο θεματικό στόχο 9. Λέει ότι έχετε χρησιμοποιήσει κάποια χρήματα για τη βελτίωση πληροφοριακών </w:t>
      </w:r>
      <w:r>
        <w:rPr>
          <w:rFonts w:eastAsia="Times New Roman"/>
          <w:szCs w:val="24"/>
        </w:rPr>
        <w:lastRenderedPageBreak/>
        <w:t xml:space="preserve">συστημάτων διαχείρισης. </w:t>
      </w:r>
      <w:r>
        <w:rPr>
          <w:rFonts w:eastAsia="Times New Roman"/>
          <w:szCs w:val="24"/>
        </w:rPr>
        <w:t>Λ</w:t>
      </w:r>
      <w:r>
        <w:rPr>
          <w:rFonts w:eastAsia="Times New Roman"/>
          <w:szCs w:val="24"/>
        </w:rPr>
        <w:t>έει, επίσης, ότι έχετε κάνει οκ</w:t>
      </w:r>
      <w:r>
        <w:rPr>
          <w:rFonts w:eastAsia="Times New Roman"/>
          <w:szCs w:val="24"/>
        </w:rPr>
        <w:t xml:space="preserve">τάμηνα στους δήμους που μπορεί να χρησιμοποιηθεί το προσωπικό,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για παράδειγμα. Αυτά λέει. </w:t>
      </w:r>
    </w:p>
    <w:p w14:paraId="6E84307E" w14:textId="77777777" w:rsidR="00FC1CD6" w:rsidRDefault="008634FC">
      <w:pPr>
        <w:spacing w:line="600" w:lineRule="auto"/>
        <w:ind w:firstLine="720"/>
        <w:jc w:val="both"/>
        <w:rPr>
          <w:rFonts w:eastAsia="Times New Roman"/>
          <w:szCs w:val="24"/>
        </w:rPr>
      </w:pPr>
      <w:r>
        <w:rPr>
          <w:rFonts w:eastAsia="Times New Roman"/>
          <w:szCs w:val="24"/>
        </w:rPr>
        <w:t>Καταθέτω για τα Πρακτικά τις πολυσέλιδες απαντήσεις, οι οποίες βασικά λένε ότι μέχρι τον Μάρτιο, όταν απαντήσατε σε αυτή την ερώτηση, δεν είχατε κά</w:t>
      </w:r>
      <w:r>
        <w:rPr>
          <w:rFonts w:eastAsia="Times New Roman"/>
          <w:szCs w:val="24"/>
        </w:rPr>
        <w:t>νει τίποτα απολύτως</w:t>
      </w:r>
      <w:r>
        <w:rPr>
          <w:rFonts w:eastAsia="Times New Roman"/>
          <w:szCs w:val="24"/>
        </w:rPr>
        <w:t>,</w:t>
      </w:r>
      <w:r>
        <w:rPr>
          <w:rFonts w:eastAsia="Times New Roman"/>
          <w:szCs w:val="24"/>
        </w:rPr>
        <w:t xml:space="preserve"> για να αξιοποιήσετε τα συγκεκριμένα κονδύλια από τα ευρωπαϊκά διαρθρωτικά και επενδυτικά ταμεία. Τίποτα απολύτως. Αυτό το είχε αναδείξει και η Επίτροπος, η κ. Κρέτσου, όπως είπε και ο κ. Καλαφάτης. </w:t>
      </w:r>
    </w:p>
    <w:p w14:paraId="6E84307F" w14:textId="77777777" w:rsidR="00FC1CD6" w:rsidRDefault="008634FC">
      <w:pPr>
        <w:spacing w:line="600" w:lineRule="auto"/>
        <w:ind w:firstLine="720"/>
        <w:jc w:val="both"/>
        <w:rPr>
          <w:rFonts w:eastAsia="Times New Roman"/>
          <w:szCs w:val="24"/>
        </w:rPr>
      </w:pPr>
      <w:r>
        <w:rPr>
          <w:rFonts w:eastAsia="Times New Roman"/>
          <w:szCs w:val="24"/>
        </w:rPr>
        <w:t>(Στο σημείο αυτό η Βουλευτής κ. Άννα</w:t>
      </w:r>
      <w:r>
        <w:rPr>
          <w:rFonts w:eastAsia="Times New Roman"/>
          <w:szCs w:val="24"/>
        </w:rPr>
        <w:t xml:space="preserve">-Μισέλ Ασημακοπούλου καταθέτει για τα Πρακτικά τα προαναφερθέντα έγγραφα, τα οποία βρίσκονται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6E843080" w14:textId="77777777" w:rsidR="00FC1CD6" w:rsidRDefault="008634FC">
      <w:pPr>
        <w:spacing w:line="600" w:lineRule="auto"/>
        <w:ind w:firstLine="720"/>
        <w:jc w:val="both"/>
        <w:rPr>
          <w:rFonts w:eastAsia="Times New Roman"/>
          <w:szCs w:val="24"/>
        </w:rPr>
      </w:pPr>
      <w:r>
        <w:rPr>
          <w:rFonts w:eastAsia="Times New Roman"/>
          <w:szCs w:val="24"/>
        </w:rPr>
        <w:t>Την ίδια εποχή η Ιταλία είχε ήδη απορροφήσει ένα πολύ επιτυχημένο πρόγρ</w:t>
      </w:r>
      <w:r>
        <w:rPr>
          <w:rFonts w:eastAsia="Times New Roman"/>
          <w:szCs w:val="24"/>
        </w:rPr>
        <w:t xml:space="preserve">αμμα 377,6 εκατομμύρια ευρώ για παρόμοιες δράσεις.  </w:t>
      </w:r>
    </w:p>
    <w:p w14:paraId="6E843081" w14:textId="77777777" w:rsidR="00FC1CD6" w:rsidRDefault="008634FC">
      <w:pPr>
        <w:spacing w:line="600" w:lineRule="auto"/>
        <w:ind w:firstLine="720"/>
        <w:jc w:val="both"/>
        <w:rPr>
          <w:rFonts w:eastAsia="Times New Roman"/>
          <w:szCs w:val="24"/>
        </w:rPr>
      </w:pPr>
      <w:r>
        <w:rPr>
          <w:rFonts w:eastAsia="Times New Roman"/>
          <w:szCs w:val="24"/>
        </w:rPr>
        <w:lastRenderedPageBreak/>
        <w:t>Για να ξεκαθαρίζουμε, γιατί είναι απλά τα πράγματα. Σήμερα, λοιπόν, τι έχει η χώρα μας; Έχει 509 εκατομμύρια ευρώ, τα οποία διατίθενται από διάφορα ταμεία, συγκεκριμένα το ΤΑΜΕ και το ΤΕΑ, έχει 150 εκατο</w:t>
      </w:r>
      <w:r>
        <w:rPr>
          <w:rFonts w:eastAsia="Times New Roman"/>
          <w:szCs w:val="24"/>
        </w:rPr>
        <w:t xml:space="preserve">μμύρια ευρώ περίπου έκτακτη βοήθεια κι έχετε πάρει προκαταβολή 70 εκατομμύρια ευρώ. </w:t>
      </w:r>
    </w:p>
    <w:p w14:paraId="6E843082" w14:textId="77777777" w:rsidR="00FC1CD6" w:rsidRDefault="008634FC">
      <w:pPr>
        <w:spacing w:line="600" w:lineRule="auto"/>
        <w:ind w:firstLine="720"/>
        <w:jc w:val="both"/>
        <w:rPr>
          <w:rFonts w:eastAsia="Times New Roman"/>
          <w:szCs w:val="24"/>
        </w:rPr>
      </w:pPr>
      <w:r>
        <w:rPr>
          <w:rFonts w:eastAsia="Times New Roman"/>
          <w:szCs w:val="24"/>
        </w:rPr>
        <w:t>Τ</w:t>
      </w:r>
      <w:r>
        <w:rPr>
          <w:rFonts w:eastAsia="Times New Roman"/>
          <w:szCs w:val="24"/>
        </w:rPr>
        <w:t>ι έχετε κάνει γι’ αυτό το θέμα, για τη διαχείριση αυτών των χρημάτων και την απορρόφησή τους; Έχετε κάνει αυτό που ξέρετε πολύ καλά να κάνετε</w:t>
      </w:r>
      <w:r>
        <w:rPr>
          <w:rFonts w:eastAsia="Times New Roman"/>
          <w:szCs w:val="24"/>
        </w:rPr>
        <w:t>.</w:t>
      </w:r>
      <w:r>
        <w:rPr>
          <w:rFonts w:eastAsia="Times New Roman"/>
          <w:szCs w:val="24"/>
        </w:rPr>
        <w:t xml:space="preserve"> Με τον ν.4375 έχετε φτιάξει μια ειδική </w:t>
      </w:r>
      <w:r>
        <w:rPr>
          <w:rFonts w:eastAsia="Times New Roman"/>
          <w:szCs w:val="24"/>
        </w:rPr>
        <w:t>γ</w:t>
      </w:r>
      <w:r>
        <w:rPr>
          <w:rFonts w:eastAsia="Times New Roman"/>
          <w:szCs w:val="24"/>
        </w:rPr>
        <w:t>ραμματεία, μια συντονιστική αρχή, την οποία έχετε στελεχώσει και με απόφαση σας, κύριε Υπουργέ, στις 14/4, έχετε αναθέσει στον κ. Χαρίτση, που είναι υπεύθυνος για το ΕΣΠΑ, γενικώς τη διαχείριση των συγκεκριμένων κον</w:t>
      </w:r>
      <w:r>
        <w:rPr>
          <w:rFonts w:eastAsia="Times New Roman"/>
          <w:szCs w:val="24"/>
        </w:rPr>
        <w:t xml:space="preserve">δυλίων. Αυτό έχετε κάνει. </w:t>
      </w:r>
    </w:p>
    <w:p w14:paraId="6E843083" w14:textId="77777777" w:rsidR="00FC1CD6" w:rsidRDefault="008634FC">
      <w:pPr>
        <w:spacing w:line="600" w:lineRule="auto"/>
        <w:ind w:firstLine="720"/>
        <w:jc w:val="both"/>
        <w:rPr>
          <w:rFonts w:eastAsia="Times New Roman"/>
          <w:szCs w:val="24"/>
        </w:rPr>
      </w:pPr>
      <w:r>
        <w:rPr>
          <w:rFonts w:eastAsia="Times New Roman"/>
          <w:szCs w:val="24"/>
        </w:rPr>
        <w:t>Αυτό που ρωτάμε σήμερα είναι</w:t>
      </w:r>
      <w:r>
        <w:rPr>
          <w:rFonts w:eastAsia="Times New Roman"/>
          <w:szCs w:val="24"/>
        </w:rPr>
        <w:t>.</w:t>
      </w:r>
      <w:r>
        <w:rPr>
          <w:rFonts w:eastAsia="Times New Roman"/>
          <w:szCs w:val="24"/>
        </w:rPr>
        <w:t xml:space="preserve"> Από αυτά τα χρήματα –επαναλαμβάνω 509 εκατομμύρια συν 150 εκατομμύρια, 70 εκατομμύρια η προκαταβολή μέχρι στιγμής- τι ακριβώς έχετε απορροφήσει και πώς; </w:t>
      </w:r>
      <w:r>
        <w:rPr>
          <w:rFonts w:eastAsia="Times New Roman"/>
          <w:szCs w:val="24"/>
        </w:rPr>
        <w:lastRenderedPageBreak/>
        <w:t>Δεν θέλω μία πολυσέλιδη απάντηση. Ένα πινακάκι</w:t>
      </w:r>
      <w:r>
        <w:rPr>
          <w:rFonts w:eastAsia="Times New Roman"/>
          <w:szCs w:val="24"/>
        </w:rPr>
        <w:t xml:space="preserve"> που να λέει αυτό, αυτό κι αυτό</w:t>
      </w:r>
      <w:r>
        <w:rPr>
          <w:rFonts w:eastAsia="Times New Roman"/>
          <w:szCs w:val="24"/>
        </w:rPr>
        <w:t>,</w:t>
      </w:r>
      <w:r>
        <w:rPr>
          <w:rFonts w:eastAsia="Times New Roman"/>
          <w:szCs w:val="24"/>
        </w:rPr>
        <w:t xml:space="preserve"> νομίζω ότι είναι υπεραρκετό για να ξεκαθαρίσει την απάντηση.</w:t>
      </w:r>
    </w:p>
    <w:p w14:paraId="6E843084" w14:textId="77777777" w:rsidR="00FC1CD6" w:rsidRDefault="008634FC">
      <w:pPr>
        <w:spacing w:line="600" w:lineRule="auto"/>
        <w:ind w:firstLine="720"/>
        <w:jc w:val="both"/>
        <w:rPr>
          <w:rFonts w:eastAsia="Times New Roman"/>
          <w:szCs w:val="24"/>
        </w:rPr>
      </w:pPr>
      <w:r>
        <w:rPr>
          <w:rFonts w:eastAsia="Times New Roman"/>
          <w:szCs w:val="24"/>
        </w:rPr>
        <w:t xml:space="preserve">Φοβάμαι –χωρίς να θέλω να σας προκαταλάβω- πως η απάντησή </w:t>
      </w:r>
      <w:r>
        <w:rPr>
          <w:rFonts w:eastAsia="Times New Roman"/>
          <w:szCs w:val="24"/>
        </w:rPr>
        <w:t>σας,</w:t>
      </w:r>
      <w:r>
        <w:rPr>
          <w:rFonts w:eastAsia="Times New Roman"/>
          <w:szCs w:val="24"/>
        </w:rPr>
        <w:t xml:space="preserve"> θα δείξει ότι η ανικανότητα στη διαχείριση των ευρωπαϊκών χρημάτων για την προσφυγική κρίση</w:t>
      </w:r>
      <w:r>
        <w:rPr>
          <w:rFonts w:eastAsia="Times New Roman"/>
          <w:szCs w:val="24"/>
        </w:rPr>
        <w:t>,</w:t>
      </w:r>
      <w:r>
        <w:rPr>
          <w:rFonts w:eastAsia="Times New Roman"/>
          <w:szCs w:val="24"/>
        </w:rPr>
        <w:t xml:space="preserve"> είναι </w:t>
      </w:r>
      <w:r>
        <w:rPr>
          <w:rFonts w:eastAsia="Times New Roman"/>
          <w:szCs w:val="24"/>
        </w:rPr>
        <w:t>μία ειδική ανικανότητα που εντάσσεται στη γενικότερη ανικανότητά σας να διαχειριστείτε τα κονδύλια του ΕΣΠΑ. Γιατί τα επιχειρησιακά προγράμματα του ΕΣΠΑ, όπως όλοι ξέρουμε, έχουν εγκριθεί ήδη από τον Δεκέμβριο του 2014. Στην πράξη όμως είκοσι μήνες μετά, ε</w:t>
      </w:r>
      <w:r>
        <w:rPr>
          <w:rFonts w:eastAsia="Times New Roman"/>
          <w:szCs w:val="24"/>
        </w:rPr>
        <w:t xml:space="preserve">ίναι ανενεργά. </w:t>
      </w:r>
    </w:p>
    <w:p w14:paraId="6E843085" w14:textId="77777777" w:rsidR="00FC1CD6" w:rsidRDefault="008634FC">
      <w:pPr>
        <w:spacing w:line="600" w:lineRule="auto"/>
        <w:ind w:firstLine="720"/>
        <w:jc w:val="both"/>
        <w:rPr>
          <w:rFonts w:eastAsia="Times New Roman"/>
          <w:szCs w:val="24"/>
        </w:rPr>
      </w:pPr>
      <w:r>
        <w:rPr>
          <w:rFonts w:eastAsia="Times New Roman"/>
          <w:szCs w:val="24"/>
        </w:rPr>
        <w:t xml:space="preserve">Το ΕΣΠΑ, γενικώς, παραμένει στα χαρτιά. Ξεκίνησε δυναμικά το 2014, πριν αναλάβετε τη διακυβέρνηση της χώρας, με τα έργα-γέφυρα. </w:t>
      </w:r>
      <w:r>
        <w:rPr>
          <w:rFonts w:eastAsia="Times New Roman"/>
          <w:szCs w:val="24"/>
        </w:rPr>
        <w:t>Ε</w:t>
      </w:r>
      <w:r>
        <w:rPr>
          <w:rFonts w:eastAsia="Times New Roman"/>
          <w:szCs w:val="24"/>
        </w:rPr>
        <w:t>ξασφαλίστηκε η γεφύρωση αυτών των μεγάλων έργων, πλην όμως όταν εσείς αναλάβατε έξι μήνες μετά, τον Ιούνιο δηλα</w:t>
      </w:r>
      <w:r>
        <w:rPr>
          <w:rFonts w:eastAsia="Times New Roman"/>
          <w:szCs w:val="24"/>
        </w:rPr>
        <w:t xml:space="preserve">δή του 2015, απεντάξατε οκτακόσια δέκα έξι έργα προϋπολογισμού 0,5 δισεκατομμυρίου. Τι ήταν αυτά τα έργα; Ήταν τα μεγάλα έργα. </w:t>
      </w:r>
    </w:p>
    <w:p w14:paraId="6E843086" w14:textId="77777777" w:rsidR="00FC1CD6" w:rsidRDefault="008634FC">
      <w:pPr>
        <w:spacing w:line="600" w:lineRule="auto"/>
        <w:ind w:firstLine="720"/>
        <w:jc w:val="both"/>
        <w:rPr>
          <w:rFonts w:eastAsia="Times New Roman"/>
          <w:szCs w:val="24"/>
        </w:rPr>
      </w:pPr>
      <w:r>
        <w:rPr>
          <w:rFonts w:eastAsia="Times New Roman"/>
          <w:b/>
          <w:szCs w:val="24"/>
        </w:rPr>
        <w:lastRenderedPageBreak/>
        <w:t xml:space="preserve">ΓΕΩΡΓΙΟΣ ΣΤΑΘΑΚΗΣ (Υπουργός Οικονομίας, Ανάπτυξης και Τουρισμού): </w:t>
      </w:r>
      <w:r>
        <w:rPr>
          <w:rFonts w:eastAsia="Times New Roman"/>
          <w:szCs w:val="24"/>
        </w:rPr>
        <w:t>Ευτυχώς!</w:t>
      </w:r>
    </w:p>
    <w:p w14:paraId="6E843087" w14:textId="77777777" w:rsidR="00FC1CD6" w:rsidRDefault="008634FC">
      <w:pPr>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«Ευτυχώς» τα απεντάξατε. Βε</w:t>
      </w:r>
      <w:r>
        <w:rPr>
          <w:rFonts w:eastAsia="Times New Roman"/>
          <w:szCs w:val="24"/>
        </w:rPr>
        <w:t>βαίως, κύριε Υπουργέ, έτσι λέτε. «Ευτυχώς». Αυτό, όμως, το κάνατε</w:t>
      </w:r>
      <w:r>
        <w:rPr>
          <w:rFonts w:eastAsia="Times New Roman"/>
          <w:szCs w:val="24"/>
        </w:rPr>
        <w:t>,</w:t>
      </w:r>
      <w:r>
        <w:rPr>
          <w:rFonts w:eastAsia="Times New Roman"/>
          <w:szCs w:val="24"/>
        </w:rPr>
        <w:t xml:space="preserve"> διότι τότε είχατε «σκουπίσει» τα ταμειακά διαθέσιμα, γιατί υπήρχε πιστωτική ασφυξία, το κάνατε</w:t>
      </w:r>
      <w:r>
        <w:rPr>
          <w:rFonts w:eastAsia="Times New Roman"/>
          <w:szCs w:val="24"/>
        </w:rPr>
        <w:t>,</w:t>
      </w:r>
      <w:r>
        <w:rPr>
          <w:rFonts w:eastAsia="Times New Roman"/>
          <w:szCs w:val="24"/>
        </w:rPr>
        <w:t xml:space="preserve"> γιατί είχαν κλείσει οι τράπεζες, υπήρχαν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w:t>
      </w:r>
      <w:r>
        <w:rPr>
          <w:rFonts w:eastAsia="Times New Roman"/>
          <w:szCs w:val="24"/>
        </w:rPr>
        <w:t>Ό</w:t>
      </w:r>
      <w:r>
        <w:rPr>
          <w:rFonts w:eastAsia="Times New Roman"/>
          <w:szCs w:val="24"/>
        </w:rPr>
        <w:t>ταν τα κάνατε όλα αυτά, σταμάτη</w:t>
      </w:r>
      <w:r>
        <w:rPr>
          <w:rFonts w:eastAsia="Times New Roman"/>
          <w:szCs w:val="24"/>
        </w:rPr>
        <w:t>σαν να δουλεύουν τα μεγάλα έργα –«ευτυχώς», που λέτε εσείς-, έχασε ο κόσμος τις δουλειές τους –«ευτυχώς», λέτε εσείς-, «ευτυχώς» κάποιες επιχειρήσεις κόντεψαν να πέσουν έξω και «ευτυχώς», αυτά που απεντάξατε</w:t>
      </w:r>
      <w:r>
        <w:rPr>
          <w:rFonts w:eastAsia="Times New Roman"/>
          <w:szCs w:val="24"/>
        </w:rPr>
        <w:t>,</w:t>
      </w:r>
      <w:r>
        <w:rPr>
          <w:rFonts w:eastAsia="Times New Roman"/>
          <w:szCs w:val="24"/>
        </w:rPr>
        <w:t xml:space="preserve"> πρέπει να καλυφθούν τώρα από το Πρόγραμμα Δημοσ</w:t>
      </w:r>
      <w:r>
        <w:rPr>
          <w:rFonts w:eastAsia="Times New Roman"/>
          <w:szCs w:val="24"/>
        </w:rPr>
        <w:t xml:space="preserve">ίων Επενδύσεων, οπότε «ευτυχώς» δεν υπάρχουν και κρατικά χρήματα για να κάνουμε άλλα έργα. «Ευτυχώς», κύριε Υπουργέ. Θα απαντήσετε είμαι σίγουρη. </w:t>
      </w:r>
    </w:p>
    <w:p w14:paraId="6E843088" w14:textId="77777777" w:rsidR="00FC1CD6" w:rsidRDefault="008634FC">
      <w:pPr>
        <w:spacing w:line="600" w:lineRule="auto"/>
        <w:ind w:firstLine="720"/>
        <w:jc w:val="both"/>
        <w:rPr>
          <w:rFonts w:eastAsia="Times New Roman"/>
          <w:szCs w:val="24"/>
        </w:rPr>
      </w:pPr>
      <w:r>
        <w:rPr>
          <w:rFonts w:eastAsia="Times New Roman"/>
          <w:szCs w:val="24"/>
        </w:rPr>
        <w:t>Πάμε στο πού βρισκόμαστε σήμερα. Βρισκόμαστε με ένα ΕΣΠΑ, σχεδόν εν μέσω του προγράμματος, το οποίο –επαναλαμ</w:t>
      </w:r>
      <w:r>
        <w:rPr>
          <w:rFonts w:eastAsia="Times New Roman"/>
          <w:szCs w:val="24"/>
        </w:rPr>
        <w:t xml:space="preserve">βάνω- είναι μόνο στα χαρτιά. Τι έχει πέσει στην αγορά από το ΕΣΠΑ; Καταθέτω </w:t>
      </w:r>
      <w:r>
        <w:rPr>
          <w:rFonts w:eastAsia="Times New Roman"/>
          <w:szCs w:val="24"/>
        </w:rPr>
        <w:lastRenderedPageBreak/>
        <w:t xml:space="preserve">έναν πίνακα, τον οποίο έχω ξανακαταθέσει, κύριε Υπουργέ, τον οποίον, όμως, τύπωσα σήμερα και δεν έχει αλλάξει κάτι. </w:t>
      </w:r>
    </w:p>
    <w:p w14:paraId="6E843089" w14:textId="77777777" w:rsidR="00FC1CD6" w:rsidRDefault="008634FC">
      <w:pPr>
        <w:spacing w:line="600" w:lineRule="auto"/>
        <w:ind w:firstLine="720"/>
        <w:jc w:val="both"/>
        <w:rPr>
          <w:rFonts w:eastAsia="Times New Roman"/>
          <w:szCs w:val="24"/>
        </w:rPr>
      </w:pPr>
      <w:r>
        <w:rPr>
          <w:rFonts w:eastAsia="Times New Roman"/>
          <w:szCs w:val="24"/>
        </w:rPr>
        <w:t>(Στο σημείο αυτό η Βουλευτής κ. Άννα-Μισέλ Ασημακοπούλου καταθέ</w:t>
      </w:r>
      <w:r>
        <w:rPr>
          <w:rFonts w:eastAsia="Times New Roman"/>
          <w:szCs w:val="24"/>
        </w:rPr>
        <w:t xml:space="preserve">τει για τα Πρακτικά τον προαναφερθέντα πίνακα, ο οποίος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6E84308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Ο πίνακας αυτός αναφέρεται στην ενεργοποίηση του ΕΣΠΑ και στην απορρόφηση. Ποια είναι η απορρόφηση </w:t>
      </w:r>
      <w:r>
        <w:rPr>
          <w:rFonts w:eastAsia="Times New Roman" w:cs="Times New Roman"/>
          <w:szCs w:val="24"/>
        </w:rPr>
        <w:t>του ΕΣΠΑ σήμερα; Είναι 1,4%. Αυτό το λέω, γιατί ο κ. Χαρίτσης και άλλοι συνάδελφοι Υπουργοί λένε ότι μέσα στο έτος</w:t>
      </w:r>
      <w:r>
        <w:rPr>
          <w:rFonts w:eastAsia="Times New Roman" w:cs="Times New Roman"/>
          <w:szCs w:val="24"/>
        </w:rPr>
        <w:t>,</w:t>
      </w:r>
      <w:r>
        <w:rPr>
          <w:rFonts w:eastAsia="Times New Roman" w:cs="Times New Roman"/>
          <w:szCs w:val="24"/>
        </w:rPr>
        <w:t xml:space="preserve"> θα πέσουν στην ελληνική οικονομία 8 δισεκατομμύρια λέει ο ένας, 10 δισεκατομμύρια λέει ο άλλος. Η απορρόφηση είναι 1,4%. Θα ενεργοποιήσουμε </w:t>
      </w:r>
      <w:r>
        <w:rPr>
          <w:rFonts w:eastAsia="Times New Roman" w:cs="Times New Roman"/>
          <w:szCs w:val="24"/>
        </w:rPr>
        <w:t xml:space="preserve">το 50% του ΕΣΠΑ μέχρι τον Σεπτέμβριο. Τι θα πει αυτό; Τώρα έχει ενεργοποιηθεί παρεμπιπτόντως το 25,2%. Τι θα πει «θα το ενεργοποιήσετε»; Θα πει ότι θα συγκεκριμενοποιήσετε τι θέλετε να κάνετε με αυτά τα χρήματα. Πρέπει </w:t>
      </w:r>
      <w:r>
        <w:rPr>
          <w:rFonts w:eastAsia="Times New Roman" w:cs="Times New Roman"/>
          <w:szCs w:val="24"/>
        </w:rPr>
        <w:lastRenderedPageBreak/>
        <w:t>να σας πει κάποιος συγχαρητήρια</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στο μέσο του προγράμματος ακόμα δεν έχετε αποφασίσει πού πρέπει να τα διαθέσετε; </w:t>
      </w:r>
    </w:p>
    <w:p w14:paraId="6E84308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 50%, τι μας ενδιαφέρει; Μας ενδιαφέρει πόσα χρήματα θα πέσουν στην αγορά. Πόσα χρήματα θα πέσουν στην αγορά φέτος από το ΕΣΠΑ; Ελάχιστα. Γιατί; Διότι δεν το έχετε συγκεκρ</w:t>
      </w:r>
      <w:r>
        <w:rPr>
          <w:rFonts w:eastAsia="Times New Roman" w:cs="Times New Roman"/>
          <w:szCs w:val="24"/>
        </w:rPr>
        <w:t>ιμενοποιήσει, δεν το έχει προκηρύξει και διότι αυτά τα πράγματα θέλουν μια διαδικασία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υποβάλει ο κόσμος προτάσεις, να τις αξιολογήσετε, αυτό που ενδιαφέρει είναι η απορρόφηση του ΕΣΠΑ. Τα χρήματα που ενισχύουν τη ρευστότητα, που έρχονται στα χέρια ανθρ</w:t>
      </w:r>
      <w:r>
        <w:rPr>
          <w:rFonts w:eastAsia="Times New Roman" w:cs="Times New Roman"/>
          <w:szCs w:val="24"/>
        </w:rPr>
        <w:t xml:space="preserve">ώπων στην πραγματική οικονομία. Αυτό. </w:t>
      </w:r>
    </w:p>
    <w:p w14:paraId="6E84308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Δεν ξέρω αν θα μάθουμε σήμερα συγκεκριμένα τι έχετε κάνει με τα χρήματα για το προσφυγικό. Ελπίζω ότι θα μας κατατοπίσετε. </w:t>
      </w:r>
      <w:r>
        <w:rPr>
          <w:rFonts w:eastAsia="Times New Roman" w:cs="Times New Roman"/>
          <w:szCs w:val="24"/>
        </w:rPr>
        <w:t>Τ</w:t>
      </w:r>
      <w:r>
        <w:rPr>
          <w:rFonts w:eastAsia="Times New Roman" w:cs="Times New Roman"/>
          <w:szCs w:val="24"/>
        </w:rPr>
        <w:t>ο λέω αυτό, διότι το μείγμα αυτό της ανικανότητας και της ιδεοληψίας σας, έχει κοστίσει μέχρι</w:t>
      </w:r>
      <w:r>
        <w:rPr>
          <w:rFonts w:eastAsia="Times New Roman" w:cs="Times New Roman"/>
          <w:szCs w:val="24"/>
        </w:rPr>
        <w:t xml:space="preserve"> στιγμής, άλλοι λένε 86 δισεκατομμύρια, άλλοι λένε 100 δισεκατομμύρια.</w:t>
      </w:r>
    </w:p>
    <w:p w14:paraId="6E84308D" w14:textId="77777777" w:rsidR="00FC1CD6" w:rsidRDefault="008634F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6E84308E" w14:textId="77777777" w:rsidR="00FC1CD6" w:rsidRDefault="008634FC">
      <w:pPr>
        <w:spacing w:line="600" w:lineRule="auto"/>
        <w:ind w:firstLine="720"/>
        <w:jc w:val="both"/>
        <w:rPr>
          <w:rFonts w:eastAsia="Times New Roman"/>
          <w:bCs/>
        </w:rPr>
      </w:pPr>
      <w:r>
        <w:rPr>
          <w:rFonts w:eastAsia="Times New Roman"/>
          <w:bCs/>
        </w:rPr>
        <w:lastRenderedPageBreak/>
        <w:t xml:space="preserve">Ολοκληρώνω, κυρία Πρόεδρε. </w:t>
      </w:r>
    </w:p>
    <w:p w14:paraId="6E84308F" w14:textId="77777777" w:rsidR="00FC1CD6" w:rsidRDefault="008634FC">
      <w:pPr>
        <w:spacing w:line="600" w:lineRule="auto"/>
        <w:ind w:firstLine="720"/>
        <w:jc w:val="both"/>
        <w:rPr>
          <w:rFonts w:eastAsia="Times New Roman"/>
          <w:bCs/>
        </w:rPr>
      </w:pPr>
      <w:r>
        <w:rPr>
          <w:rFonts w:eastAsia="Times New Roman"/>
          <w:bCs/>
        </w:rPr>
        <w:t xml:space="preserve">Το ΕΣΠΑ, κύριε Υπουργέ, όπως πολύ καλά ξέρετε, είναι 20 δισεκατομμύρια ευρώ. Ελπίζω ότι η ιδεοληψία σας και η ανικανότητά σας δεν θα οδηγήσουν στο να προστεθεί σε αυτόν τον τεράστιο λογαριασμό και αυτό το ποσό, το οποίο η χώρα μας τόσο πολύ έχει ανάγκη. </w:t>
      </w:r>
    </w:p>
    <w:p w14:paraId="6E843090" w14:textId="77777777" w:rsidR="00FC1CD6" w:rsidRDefault="008634FC">
      <w:pPr>
        <w:spacing w:line="600" w:lineRule="auto"/>
        <w:ind w:firstLine="720"/>
        <w:jc w:val="both"/>
        <w:rPr>
          <w:rFonts w:eastAsia="Times New Roman"/>
          <w:bCs/>
        </w:rPr>
      </w:pPr>
      <w:r>
        <w:rPr>
          <w:rFonts w:eastAsia="Times New Roman"/>
          <w:bCs/>
        </w:rPr>
        <w:t>Ε</w:t>
      </w:r>
      <w:r>
        <w:rPr>
          <w:rFonts w:eastAsia="Times New Roman"/>
          <w:bCs/>
        </w:rPr>
        <w:t>υχαριστώ πολύ.</w:t>
      </w:r>
    </w:p>
    <w:p w14:paraId="6E843091" w14:textId="77777777" w:rsidR="00FC1CD6" w:rsidRDefault="008634F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E843092" w14:textId="77777777" w:rsidR="00FC1CD6" w:rsidRDefault="008634FC">
      <w:pPr>
        <w:spacing w:line="600" w:lineRule="auto"/>
        <w:ind w:firstLine="720"/>
        <w:jc w:val="both"/>
        <w:rPr>
          <w:rFonts w:eastAsia="Times New Roman"/>
          <w:bCs/>
        </w:rPr>
      </w:pPr>
      <w:r>
        <w:rPr>
          <w:rFonts w:eastAsia="Times New Roman"/>
          <w:bCs/>
        </w:rPr>
        <w:t xml:space="preserve"> </w:t>
      </w:r>
      <w:r>
        <w:rPr>
          <w:rFonts w:eastAsia="Times New Roman"/>
          <w:b/>
          <w:bCs/>
        </w:rPr>
        <w:t xml:space="preserve">ΠΡΟΕΔΡΕΥΟΥΣΑ (Αναστασία Χριστοδουλοπούλου): </w:t>
      </w:r>
      <w:r>
        <w:rPr>
          <w:rFonts w:eastAsia="Times New Roman"/>
          <w:bCs/>
        </w:rPr>
        <w:t>Ευχαριστούμε και εμείς</w:t>
      </w:r>
      <w:r>
        <w:rPr>
          <w:rFonts w:eastAsia="Times New Roman"/>
          <w:bCs/>
        </w:rPr>
        <w:t>,</w:t>
      </w:r>
      <w:r>
        <w:rPr>
          <w:rFonts w:eastAsia="Times New Roman"/>
          <w:bCs/>
        </w:rPr>
        <w:t xml:space="preserve"> κυρία Ασημακοπούλου.</w:t>
      </w:r>
    </w:p>
    <w:p w14:paraId="6E843093" w14:textId="77777777" w:rsidR="00FC1CD6" w:rsidRDefault="008634FC">
      <w:pPr>
        <w:spacing w:line="600" w:lineRule="auto"/>
        <w:ind w:firstLine="720"/>
        <w:jc w:val="both"/>
        <w:rPr>
          <w:rFonts w:eastAsia="Times New Roman"/>
          <w:bCs/>
        </w:rPr>
      </w:pPr>
      <w:r>
        <w:rPr>
          <w:rFonts w:eastAsia="Times New Roman"/>
          <w:bCs/>
        </w:rPr>
        <w:t>Τον λόγο έχει ο κ. Κυριαζίδης.</w:t>
      </w:r>
    </w:p>
    <w:p w14:paraId="6E843094" w14:textId="77777777" w:rsidR="00FC1CD6" w:rsidRDefault="008634FC">
      <w:pPr>
        <w:spacing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Κυρία Πρόεδρε, θα κάνω χρήση και της δευτερο</w:t>
      </w:r>
      <w:r>
        <w:rPr>
          <w:rFonts w:eastAsia="Times New Roman"/>
          <w:bCs/>
        </w:rPr>
        <w:t>λογίας μου και ευχαριστώ και για την ανοχή που θα επιδείξετε.</w:t>
      </w:r>
    </w:p>
    <w:p w14:paraId="6E843095" w14:textId="77777777" w:rsidR="00FC1CD6" w:rsidRDefault="008634FC">
      <w:pPr>
        <w:spacing w:line="600" w:lineRule="auto"/>
        <w:ind w:firstLine="720"/>
        <w:jc w:val="both"/>
        <w:rPr>
          <w:rFonts w:eastAsia="Times New Roman"/>
          <w:bCs/>
        </w:rPr>
      </w:pPr>
      <w:r>
        <w:rPr>
          <w:rFonts w:eastAsia="Times New Roman"/>
          <w:b/>
          <w:bCs/>
        </w:rPr>
        <w:lastRenderedPageBreak/>
        <w:t>ΠΡΟΕΔΡΕΥΟΥΣΑ (Αναστασία Χριστοδουλοπούλου):</w:t>
      </w:r>
      <w:r>
        <w:rPr>
          <w:rFonts w:eastAsia="Times New Roman"/>
          <w:bCs/>
        </w:rPr>
        <w:t xml:space="preserve"> Πέντε λεπτά σας βάζω.</w:t>
      </w:r>
    </w:p>
    <w:p w14:paraId="6E843096" w14:textId="77777777" w:rsidR="00FC1CD6" w:rsidRDefault="008634FC">
      <w:pPr>
        <w:spacing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Επειδή είμαι και ο τελευταίος εκ των ομιλητών</w:t>
      </w:r>
      <w:r>
        <w:rPr>
          <w:rFonts w:eastAsia="Times New Roman"/>
          <w:bCs/>
        </w:rPr>
        <w:t>,</w:t>
      </w:r>
      <w:r>
        <w:rPr>
          <w:rFonts w:eastAsia="Times New Roman"/>
          <w:bCs/>
        </w:rPr>
        <w:t xml:space="preserve"> θα παρακαλούσα την ανοχή σας.</w:t>
      </w:r>
    </w:p>
    <w:p w14:paraId="6E843097" w14:textId="77777777" w:rsidR="00FC1CD6" w:rsidRDefault="008634FC">
      <w:pPr>
        <w:spacing w:line="600" w:lineRule="auto"/>
        <w:ind w:firstLine="720"/>
        <w:jc w:val="both"/>
        <w:rPr>
          <w:rFonts w:eastAsia="Times New Roman"/>
          <w:bCs/>
        </w:rPr>
      </w:pPr>
      <w:r>
        <w:rPr>
          <w:rFonts w:eastAsia="Times New Roman"/>
          <w:b/>
          <w:bCs/>
        </w:rPr>
        <w:t>ΠΡΟΕΔΡΕΥΟΥΣΑ (Αναστασία Χριστ</w:t>
      </w:r>
      <w:r>
        <w:rPr>
          <w:rFonts w:eastAsia="Times New Roman"/>
          <w:b/>
          <w:bCs/>
        </w:rPr>
        <w:t>οδουλοπούλου):</w:t>
      </w:r>
      <w:r>
        <w:rPr>
          <w:rFonts w:eastAsia="Times New Roman"/>
          <w:bCs/>
        </w:rPr>
        <w:t xml:space="preserve"> Ωραία. </w:t>
      </w:r>
    </w:p>
    <w:p w14:paraId="6E843098" w14:textId="77777777" w:rsidR="00FC1CD6" w:rsidRDefault="008634FC">
      <w:pPr>
        <w:spacing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Θα ήθελα να πω στους κυρίους Υπουργούς ότι δεν είναι μόνο δις εξαμαρτείν, είναι και τρις και τετράκις, καθότι πέρυσι αρχές Φεβρουαρίου είχε κ</w:t>
      </w:r>
      <w:r>
        <w:rPr>
          <w:rFonts w:eastAsia="Times New Roman"/>
          <w:bCs/>
        </w:rPr>
        <w:t>ατατεθεί</w:t>
      </w:r>
      <w:r>
        <w:rPr>
          <w:rFonts w:eastAsia="Times New Roman"/>
          <w:bCs/>
        </w:rPr>
        <w:t xml:space="preserve"> από πλευράς της Νέας Δημοκρατίας πάλι επίκαιρη επερώτηση</w:t>
      </w:r>
      <w:r>
        <w:rPr>
          <w:rFonts w:eastAsia="Times New Roman"/>
          <w:bCs/>
        </w:rPr>
        <w:t>,</w:t>
      </w:r>
      <w:r>
        <w:rPr>
          <w:rFonts w:eastAsia="Times New Roman"/>
          <w:bCs/>
        </w:rPr>
        <w:t xml:space="preserve"> σε </w:t>
      </w:r>
      <w:r>
        <w:rPr>
          <w:rFonts w:eastAsia="Times New Roman"/>
          <w:bCs/>
        </w:rPr>
        <w:t>ό,τι αφορά το προσφυγικό-μεταναστευτικό</w:t>
      </w:r>
      <w:r>
        <w:rPr>
          <w:rFonts w:eastAsia="Times New Roman"/>
          <w:bCs/>
        </w:rPr>
        <w:t>.</w:t>
      </w:r>
      <w:r>
        <w:rPr>
          <w:rFonts w:eastAsia="Times New Roman"/>
          <w:bCs/>
        </w:rPr>
        <w:t xml:space="preserve"> </w:t>
      </w:r>
      <w:r>
        <w:rPr>
          <w:rFonts w:eastAsia="Times New Roman"/>
          <w:bCs/>
        </w:rPr>
        <w:t>Μ</w:t>
      </w:r>
      <w:r>
        <w:rPr>
          <w:rFonts w:eastAsia="Times New Roman"/>
          <w:bCs/>
        </w:rPr>
        <w:t>ε τη δική σας θεωρία των ανοιχτών συνόρων του laissez passer ότι ανοίξαμε και σας περιμένουμε και η συγκεκριμένη επίκαιρη επερώτηση από αρχές Φεβρουαρίου</w:t>
      </w:r>
      <w:r>
        <w:rPr>
          <w:rFonts w:eastAsia="Times New Roman"/>
          <w:bCs/>
        </w:rPr>
        <w:t>,</w:t>
      </w:r>
      <w:r>
        <w:rPr>
          <w:rFonts w:eastAsia="Times New Roman"/>
          <w:bCs/>
        </w:rPr>
        <w:t xml:space="preserve"> συζητήθηκε πέρυσι το Νοέμβριο και είχαμε όλες εκείνες τις σ</w:t>
      </w:r>
      <w:r>
        <w:rPr>
          <w:rFonts w:eastAsia="Times New Roman"/>
          <w:bCs/>
        </w:rPr>
        <w:t xml:space="preserve">υνέπειες που επισώρευσε στη χώρα μας το προσφυγικό-μεταναστευτικό. Άρα, λοιπόν, είναι </w:t>
      </w:r>
      <w:r>
        <w:rPr>
          <w:rFonts w:eastAsia="Times New Roman"/>
          <w:bCs/>
        </w:rPr>
        <w:lastRenderedPageBreak/>
        <w:t>εκ συστήματος και δεν είναι κάτι για το οποίο, λόγω άλλων υποχρεώσεών σας, ήρθε αυτή η επίκαιρη επερώτηση καθυστερημένα.</w:t>
      </w:r>
    </w:p>
    <w:p w14:paraId="6E843099" w14:textId="77777777" w:rsidR="00FC1CD6" w:rsidRDefault="008634FC">
      <w:pPr>
        <w:spacing w:line="600" w:lineRule="auto"/>
        <w:ind w:firstLine="720"/>
        <w:jc w:val="both"/>
        <w:rPr>
          <w:rFonts w:eastAsia="Times New Roman"/>
          <w:bCs/>
        </w:rPr>
      </w:pPr>
      <w:r>
        <w:rPr>
          <w:rFonts w:eastAsia="Times New Roman"/>
          <w:bCs/>
        </w:rPr>
        <w:t>Μεταναστευτικό-προσφυγικό, ένα πρόβλημα που με τη</w:t>
      </w:r>
      <w:r>
        <w:rPr>
          <w:rFonts w:eastAsia="Times New Roman"/>
          <w:bCs/>
        </w:rPr>
        <w:t xml:space="preserve">ν εσφαλμένη στρατηγική διαχείριση και τις διαρκείς παλινωδίες της Κυβέρνησής </w:t>
      </w:r>
      <w:r>
        <w:rPr>
          <w:rFonts w:eastAsia="Times New Roman"/>
          <w:bCs/>
        </w:rPr>
        <w:t>σας,</w:t>
      </w:r>
      <w:r>
        <w:rPr>
          <w:rFonts w:eastAsia="Times New Roman"/>
          <w:bCs/>
        </w:rPr>
        <w:t xml:space="preserve"> μεταβλήθηκε σε ένα πρόβλημα βαθιά εθνικό, πολιτικό και κοινωνικό, ένα πρόβλημα τη διαχείριση του οποίου αφήσατε αρχικά στην τύχη και στη μοίρα και στη συνέχεια, όταν διογκώθη</w:t>
      </w:r>
      <w:r>
        <w:rPr>
          <w:rFonts w:eastAsia="Times New Roman"/>
          <w:bCs/>
        </w:rPr>
        <w:t xml:space="preserve">κε και ξέφευγε από κάθε έλεγχο, όταν δηλαδή –να το πούμε λαϊκά- χάσατε τον μπούσουλα, σηκώσατε τα χέρια ψηλά και τρέχατε και δεν φτάνατε. </w:t>
      </w:r>
      <w:r>
        <w:rPr>
          <w:rFonts w:eastAsia="Times New Roman"/>
          <w:bCs/>
        </w:rPr>
        <w:t>Ό</w:t>
      </w:r>
      <w:r>
        <w:rPr>
          <w:rFonts w:eastAsia="Times New Roman"/>
          <w:bCs/>
        </w:rPr>
        <w:t>ταν συνειδητοποιήσατε εκ των υστέρων ότι αδυνατείτε ως Κυβέρνηση να τα μαζέψετε, χτυπήσατε την τελευταία στιγμή την π</w:t>
      </w:r>
      <w:r>
        <w:rPr>
          <w:rFonts w:eastAsia="Times New Roman"/>
          <w:bCs/>
        </w:rPr>
        <w:t xml:space="preserve">όρτα της Ευρωπαϊκής Ένωσης να ρίξει μάννα εξ ουρανού. </w:t>
      </w:r>
      <w:r>
        <w:rPr>
          <w:rFonts w:eastAsia="Times New Roman"/>
          <w:bCs/>
        </w:rPr>
        <w:t>Ό</w:t>
      </w:r>
      <w:r>
        <w:rPr>
          <w:rFonts w:eastAsia="Times New Roman"/>
          <w:bCs/>
        </w:rPr>
        <w:t xml:space="preserve">ταν από την Ευρωπαϊκή Ένωση άνοιξαν οι γραμμές χρηματοδότησης για την καλύτερη διαχείριση του όλου προβλήματος, εσείς και πάλι κρατούσατε ομπρέλες. </w:t>
      </w:r>
      <w:r>
        <w:rPr>
          <w:rFonts w:eastAsia="Times New Roman"/>
          <w:bCs/>
        </w:rPr>
        <w:t>Σ</w:t>
      </w:r>
      <w:r>
        <w:rPr>
          <w:rFonts w:eastAsia="Times New Roman"/>
          <w:bCs/>
        </w:rPr>
        <w:t>ε συνέχεια όσων προείπαν οι συνάδελφοί μου. αναρωτιέ</w:t>
      </w:r>
      <w:r>
        <w:rPr>
          <w:rFonts w:eastAsia="Times New Roman"/>
          <w:bCs/>
        </w:rPr>
        <w:t>ται κανείς</w:t>
      </w:r>
      <w:r>
        <w:rPr>
          <w:rFonts w:eastAsia="Times New Roman"/>
          <w:bCs/>
        </w:rPr>
        <w:t>.</w:t>
      </w:r>
      <w:r>
        <w:rPr>
          <w:rFonts w:eastAsia="Times New Roman"/>
          <w:bCs/>
        </w:rPr>
        <w:t xml:space="preserve"> Ήταν η ανικανότητα και η έλλειψη εμπειρίας χειρισμού που έφτασε το πρόβλημα εκεί που έφτασε ή εντέλει συνειδητά αφήσατε το όλο </w:t>
      </w:r>
      <w:r>
        <w:rPr>
          <w:rFonts w:eastAsia="Times New Roman"/>
          <w:bCs/>
        </w:rPr>
        <w:lastRenderedPageBreak/>
        <w:t>ζήτημα να εξελιχθεί σε αυτόν τον οριακό βαθμό, προκειμένου να ξεκινήσει το πάρτι με τις απευθείας αναθέσεις και την κ</w:t>
      </w:r>
      <w:r>
        <w:rPr>
          <w:rFonts w:eastAsia="Times New Roman"/>
          <w:bCs/>
        </w:rPr>
        <w:t xml:space="preserve">ραυγαλέα καταστρατήγηση του δημόσιου λογιστικού; </w:t>
      </w:r>
    </w:p>
    <w:p w14:paraId="6E84309A" w14:textId="77777777" w:rsidR="00FC1CD6" w:rsidRDefault="008634FC">
      <w:pPr>
        <w:spacing w:line="600" w:lineRule="auto"/>
        <w:ind w:firstLine="720"/>
        <w:jc w:val="both"/>
        <w:rPr>
          <w:rFonts w:eastAsia="Times New Roman"/>
          <w:bCs/>
        </w:rPr>
      </w:pPr>
      <w:r>
        <w:rPr>
          <w:rFonts w:eastAsia="Times New Roman"/>
          <w:bCs/>
        </w:rPr>
        <w:t>Όμως όποια και αν είναι η απάντηση και με δεδομένη την προχειρότητα και την ελαφρότητα με την οποία χειριστήκατε το όλο ζήτημα, το μόνο απτό επίτευγμα της Κυβέρνησης</w:t>
      </w:r>
      <w:r>
        <w:rPr>
          <w:rFonts w:eastAsia="Times New Roman"/>
          <w:bCs/>
        </w:rPr>
        <w:t>,</w:t>
      </w:r>
      <w:r>
        <w:rPr>
          <w:rFonts w:eastAsia="Times New Roman"/>
          <w:bCs/>
        </w:rPr>
        <w:t xml:space="preserve"> ήταν να βαπτιστούν όλες αδιακρίτως οι δ</w:t>
      </w:r>
      <w:r>
        <w:rPr>
          <w:rFonts w:eastAsia="Times New Roman"/>
          <w:bCs/>
        </w:rPr>
        <w:t>απάνες επείγουσες και να μην εφαρμοστεί ούτε μια γραμμή από όσα άλλα επιτάσσει η κείμενη νομοθεσία</w:t>
      </w:r>
      <w:r>
        <w:rPr>
          <w:rFonts w:eastAsia="Times New Roman"/>
          <w:bCs/>
        </w:rPr>
        <w:t>,</w:t>
      </w:r>
      <w:r>
        <w:rPr>
          <w:rFonts w:eastAsia="Times New Roman"/>
          <w:bCs/>
        </w:rPr>
        <w:t xml:space="preserve"> αναφορικά με την επιβαλλόμενη δημοσιότητα και τη διαφάνεια των προμηθειών. </w:t>
      </w:r>
    </w:p>
    <w:p w14:paraId="6E84309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Όλα με απευθείας αναθέσεις και πρόχειρους διαγωνισμούς, αν και νομίζω πως ούτε κ</w:t>
      </w:r>
      <w:r>
        <w:rPr>
          <w:rFonts w:eastAsia="Times New Roman" w:cs="Times New Roman"/>
          <w:szCs w:val="24"/>
        </w:rPr>
        <w:t>αι αυτοί έγιναν. Όμως αναθέσεις σε ποιους και με ποια κριτήρια; Αναθέσεις με τι τίμημα; Αναθέσεις με εγγυήσεις; Απάντηση</w:t>
      </w:r>
      <w:r>
        <w:rPr>
          <w:rFonts w:eastAsia="Times New Roman" w:cs="Times New Roman"/>
          <w:szCs w:val="24"/>
        </w:rPr>
        <w:t>.</w:t>
      </w:r>
      <w:r>
        <w:rPr>
          <w:rFonts w:eastAsia="Times New Roman" w:cs="Times New Roman"/>
          <w:szCs w:val="24"/>
        </w:rPr>
        <w:t xml:space="preserve"> Αναθέσεις της προχειρότητας και της ντροπής, για τις οποίες η Κυβέρνηση πρέπει να σκύβει το κεφάλι και να κατανοήσει ότι κάποιες εκ των πραγμάτων επείγουσες, ειδικά στην αρχή σε ό,τι αφορά τη σίτιση και τη στέγαση, έχει καλώς. </w:t>
      </w:r>
    </w:p>
    <w:p w14:paraId="6E84309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Όμως τώρα γιατί εξακολουθεί</w:t>
      </w:r>
      <w:r>
        <w:rPr>
          <w:rFonts w:eastAsia="Times New Roman" w:cs="Times New Roman"/>
          <w:szCs w:val="24"/>
        </w:rPr>
        <w:t xml:space="preserve"> αυτό το παρασύστημα των αναθέσεων; Τώρα που πέρασε τόσος χρόνος, γιατί εξακολουθείτε να κουρελιάζετε έτσι το δημόσιο λογιστικό και διά διατάξεως μάλιστα νόμου που φέρατε</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νομιμοποιήσατε όλες τις πραγματοποιηθείσες δαπάνες και αφ</w:t>
      </w:r>
      <w:r>
        <w:rPr>
          <w:rFonts w:eastAsia="Times New Roman" w:cs="Times New Roman"/>
          <w:szCs w:val="24"/>
        </w:rPr>
        <w:t xml:space="preserve">’ </w:t>
      </w:r>
      <w:r>
        <w:rPr>
          <w:rFonts w:eastAsia="Times New Roman" w:cs="Times New Roman"/>
          <w:szCs w:val="24"/>
        </w:rPr>
        <w:t>ετέρου διατηρείτ</w:t>
      </w:r>
      <w:r>
        <w:rPr>
          <w:rFonts w:eastAsia="Times New Roman" w:cs="Times New Roman"/>
          <w:szCs w:val="24"/>
        </w:rPr>
        <w:t xml:space="preserve">ε πλασματικά τον χαρακτήρα των δαπανών ως κατεπειγουσών, προκειμένου να προβαίνετε σωρηδόν στη διαδικασία των απευθείας αναθέσεων κατά παρέκκλιση των περί της συνάψεως δημοσίων συμβάσεων κανόνων. </w:t>
      </w:r>
    </w:p>
    <w:p w14:paraId="6E84309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Σας καταθέτω και σχετικές τροπολογίες, οι περισσότερες εκπρ</w:t>
      </w:r>
      <w:r>
        <w:rPr>
          <w:rFonts w:eastAsia="Times New Roman" w:cs="Times New Roman"/>
          <w:szCs w:val="24"/>
        </w:rPr>
        <w:t xml:space="preserve">όθεσμες, από τον Γενάρη, Φλεβάρη, Μάρτιο, Απρίλιο, Μάιο και μέχρι τέλος Ιουνίου. Όλες αυτές κατά παρέκκλιση. </w:t>
      </w:r>
    </w:p>
    <w:p w14:paraId="6E84309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w:t>
      </w:r>
      <w:r>
        <w:rPr>
          <w:rFonts w:eastAsia="Times New Roman" w:cs="Times New Roman"/>
          <w:szCs w:val="24"/>
        </w:rPr>
        <w:t>τος Γραμματείας της Διεύθυνσης Στενογραφίας και Πρακτικών της Βουλής)</w:t>
      </w:r>
    </w:p>
    <w:p w14:paraId="6E84309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και στο διά ταύτα. Ποιους ευνοεί αυτή η κατάσταση; Ποιος επωφελείται από όλο αυτό το πρωτοφανές για τα ελληνικά χρονικά νοσηρό πάρτι αναθέσεων; Υποτίθεται ότι είστε </w:t>
      </w:r>
      <w:r>
        <w:rPr>
          <w:rFonts w:eastAsia="Times New Roman" w:cs="Times New Roman"/>
          <w:szCs w:val="24"/>
        </w:rPr>
        <w:t>Κ</w:t>
      </w:r>
      <w:r>
        <w:rPr>
          <w:rFonts w:eastAsia="Times New Roman" w:cs="Times New Roman"/>
          <w:szCs w:val="24"/>
        </w:rPr>
        <w:t>υβέρνηση της</w:t>
      </w:r>
      <w:r>
        <w:rPr>
          <w:rFonts w:eastAsia="Times New Roman" w:cs="Times New Roman"/>
          <w:szCs w:val="24"/>
        </w:rPr>
        <w:t xml:space="preserve"> διαφάνειας και κάτι το καινούρ</w:t>
      </w:r>
      <w:r>
        <w:rPr>
          <w:rFonts w:eastAsia="Times New Roman" w:cs="Times New Roman"/>
          <w:szCs w:val="24"/>
        </w:rPr>
        <w:t>γ</w:t>
      </w:r>
      <w:r>
        <w:rPr>
          <w:rFonts w:eastAsia="Times New Roman" w:cs="Times New Roman"/>
          <w:szCs w:val="24"/>
        </w:rPr>
        <w:t>ιο και το ξεχωριστό. Όμως είστε; Τα πεπραγμένα σας στον τομέα αυτό σας δικαιώνουν άραγε ή μήπως αποδεικνύουν ότι ναι, είστε ξεχωριστοί</w:t>
      </w:r>
      <w:r>
        <w:rPr>
          <w:rFonts w:eastAsia="Times New Roman" w:cs="Times New Roman"/>
          <w:szCs w:val="24"/>
        </w:rPr>
        <w:t>,</w:t>
      </w:r>
      <w:r>
        <w:rPr>
          <w:rFonts w:eastAsia="Times New Roman" w:cs="Times New Roman"/>
          <w:szCs w:val="24"/>
        </w:rPr>
        <w:t xml:space="preserve"> γιατί εφηύρατε πατέντες και μεθοδεύσεις, που κα</w:t>
      </w:r>
      <w:r>
        <w:rPr>
          <w:rFonts w:eastAsia="Times New Roman" w:cs="Times New Roman"/>
          <w:szCs w:val="24"/>
        </w:rPr>
        <w:t>μ</w:t>
      </w:r>
      <w:r>
        <w:rPr>
          <w:rFonts w:eastAsia="Times New Roman" w:cs="Times New Roman"/>
          <w:szCs w:val="24"/>
        </w:rPr>
        <w:t>μία κυβέρνηση δεν θα τολμούσε να ακολουθ</w:t>
      </w:r>
      <w:r>
        <w:rPr>
          <w:rFonts w:eastAsia="Times New Roman" w:cs="Times New Roman"/>
          <w:szCs w:val="24"/>
        </w:rPr>
        <w:t>ήσει</w:t>
      </w:r>
      <w:r>
        <w:rPr>
          <w:rFonts w:eastAsia="Times New Roman" w:cs="Times New Roman"/>
          <w:szCs w:val="24"/>
        </w:rPr>
        <w:t>,</w:t>
      </w:r>
      <w:r>
        <w:rPr>
          <w:rFonts w:eastAsia="Times New Roman" w:cs="Times New Roman"/>
          <w:szCs w:val="24"/>
        </w:rPr>
        <w:t xml:space="preserve"> γιατί θα ήταν υπόλογη πολιτικά και δικαστικά; </w:t>
      </w:r>
    </w:p>
    <w:p w14:paraId="6E8430A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Απολογισμό και αυτοκριτική θα κάνετε και πότε; Θα μάθει ο ελληνικός λαός πού και κυρίως πώς διατέθηκαν τα χρήματα και οι πόροι της Ένωσης; Αλήθεια, θα απαντήσετε επιτέλους στο ερώτημα</w:t>
      </w:r>
      <w:r>
        <w:rPr>
          <w:rFonts w:eastAsia="Times New Roman" w:cs="Times New Roman"/>
          <w:szCs w:val="24"/>
        </w:rPr>
        <w:t>,</w:t>
      </w:r>
      <w:r>
        <w:rPr>
          <w:rFonts w:eastAsia="Times New Roman" w:cs="Times New Roman"/>
          <w:szCs w:val="24"/>
        </w:rPr>
        <w:t xml:space="preserve"> πόσο κόστισε στους</w:t>
      </w:r>
      <w:r>
        <w:rPr>
          <w:rFonts w:eastAsia="Times New Roman" w:cs="Times New Roman"/>
          <w:szCs w:val="24"/>
        </w:rPr>
        <w:t xml:space="preserve"> πολίτες το </w:t>
      </w:r>
      <w:r>
        <w:rPr>
          <w:rFonts w:eastAsia="Times New Roman" w:cs="Times New Roman"/>
          <w:szCs w:val="24"/>
          <w:lang w:val="en-US"/>
        </w:rPr>
        <w:t>laissez</w:t>
      </w:r>
      <w:r>
        <w:rPr>
          <w:rFonts w:eastAsia="Times New Roman" w:cs="Times New Roman"/>
          <w:szCs w:val="24"/>
        </w:rPr>
        <w:t xml:space="preserve"> </w:t>
      </w:r>
      <w:r>
        <w:rPr>
          <w:rFonts w:eastAsia="Times New Roman" w:cs="Times New Roman"/>
          <w:szCs w:val="24"/>
          <w:lang w:val="en-US"/>
        </w:rPr>
        <w:t>faire</w:t>
      </w:r>
      <w:r>
        <w:rPr>
          <w:rFonts w:eastAsia="Times New Roman" w:cs="Times New Roman"/>
          <w:szCs w:val="24"/>
        </w:rPr>
        <w:t xml:space="preserve">, το laissez passez του –κατά τον ΣΥΡΙΖΑ- ανθρωπισμού και της πολιτικής των ανοιχτών συνόρων; Επιτέλους, θα μας κάνετε την τιμή να κάνετε ταμείο και πότε; </w:t>
      </w:r>
    </w:p>
    <w:p w14:paraId="6E8430A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Συναδέλφισσες και συνάδελφοι, τα χρήματα που βγαίνουν από το δημόσιο ταμείο</w:t>
      </w:r>
      <w:r>
        <w:rPr>
          <w:rFonts w:eastAsia="Times New Roman" w:cs="Times New Roman"/>
          <w:szCs w:val="24"/>
        </w:rPr>
        <w:t>,</w:t>
      </w:r>
      <w:r>
        <w:rPr>
          <w:rFonts w:eastAsia="Times New Roman" w:cs="Times New Roman"/>
          <w:szCs w:val="24"/>
        </w:rPr>
        <w:t xml:space="preserve"> είναι χρήματα του ελληνικού λαού που κατατίθενται στον δημόσιο κορβανά με κόπο και αίμα. Είναι χρήματα</w:t>
      </w:r>
      <w:r>
        <w:rPr>
          <w:rFonts w:eastAsia="Times New Roman" w:cs="Times New Roman"/>
          <w:szCs w:val="24"/>
        </w:rPr>
        <w:t>,</w:t>
      </w:r>
      <w:r>
        <w:rPr>
          <w:rFonts w:eastAsia="Times New Roman" w:cs="Times New Roman"/>
          <w:szCs w:val="24"/>
        </w:rPr>
        <w:t xml:space="preserve"> που η ελληνική Κυβέρνηση οφείλει να χειρίζεται με φειδώ και κυρίως να λογοδοτεί γι’ αυτά. Ομοίως πρέπει να λογοδοτεί για όσα λαμβάνει από την Κοινότητ</w:t>
      </w:r>
      <w:r>
        <w:rPr>
          <w:rFonts w:eastAsia="Times New Roman" w:cs="Times New Roman"/>
          <w:szCs w:val="24"/>
        </w:rPr>
        <w:t xml:space="preserve">α και για όλα όσα από την ανικανότητά της και την προχειρότητά της απέτυχε να λάβει. </w:t>
      </w:r>
    </w:p>
    <w:p w14:paraId="6E8430A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Πραγματικά προκαλεί απορία το γεγονός ότι ενώ η μακροπρόθεσμη χρηματοδότηση από κοινοτικούς πόρους φτάνει στο ύψος των 509 εκατομμυρίων ευρώ, τα οποία προέρχονται από το </w:t>
      </w:r>
      <w:r>
        <w:rPr>
          <w:rFonts w:eastAsia="Times New Roman" w:cs="Times New Roman"/>
          <w:szCs w:val="24"/>
        </w:rPr>
        <w:t>Ταμείο Ασύλου, Μετανάστευση και Ένταξης και από το Ταμείο Εσωτερικής Ασφάλειας, εσείς –από όσα ανέφερε η Ευρωπαϊκή Επιτροπή στην ετήσια έκθεσή της για το 2015- υποβάλατε μηδενική εκκαθάριση. Τουτέστιν κα</w:t>
      </w:r>
      <w:r>
        <w:rPr>
          <w:rFonts w:eastAsia="Times New Roman" w:cs="Times New Roman"/>
          <w:szCs w:val="24"/>
        </w:rPr>
        <w:t>μ</w:t>
      </w:r>
      <w:r>
        <w:rPr>
          <w:rFonts w:eastAsia="Times New Roman" w:cs="Times New Roman"/>
          <w:szCs w:val="24"/>
        </w:rPr>
        <w:t>μία δαπάνη προς πληρωμή και καμ</w:t>
      </w:r>
      <w:r>
        <w:rPr>
          <w:rFonts w:eastAsia="Times New Roman" w:cs="Times New Roman"/>
          <w:szCs w:val="24"/>
        </w:rPr>
        <w:t>μ</w:t>
      </w:r>
      <w:r>
        <w:rPr>
          <w:rFonts w:eastAsia="Times New Roman" w:cs="Times New Roman"/>
          <w:szCs w:val="24"/>
        </w:rPr>
        <w:t>ία αίτηση για απορρό</w:t>
      </w:r>
      <w:r>
        <w:rPr>
          <w:rFonts w:eastAsia="Times New Roman" w:cs="Times New Roman"/>
          <w:szCs w:val="24"/>
        </w:rPr>
        <w:t xml:space="preserve">φηση μέρους των 509 εκατομμυρίων. </w:t>
      </w:r>
    </w:p>
    <w:p w14:paraId="6E8430A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Αντ’ αυτού είτε προτιμάτε να πληρώνετε από λογαριασμούς και κωδικούς του </w:t>
      </w:r>
      <w:r>
        <w:rPr>
          <w:rFonts w:eastAsia="Times New Roman" w:cs="Times New Roman"/>
          <w:szCs w:val="24"/>
        </w:rPr>
        <w:t>π</w:t>
      </w:r>
      <w:r>
        <w:rPr>
          <w:rFonts w:eastAsia="Times New Roman" w:cs="Times New Roman"/>
          <w:szCs w:val="24"/>
        </w:rPr>
        <w:t xml:space="preserve">ροϋπολογισμού του </w:t>
      </w:r>
      <w:r>
        <w:rPr>
          <w:rFonts w:eastAsia="Times New Roman" w:cs="Times New Roman"/>
          <w:szCs w:val="24"/>
        </w:rPr>
        <w:t>κ</w:t>
      </w:r>
      <w:r>
        <w:rPr>
          <w:rFonts w:eastAsia="Times New Roman" w:cs="Times New Roman"/>
          <w:szCs w:val="24"/>
        </w:rPr>
        <w:t>ράτους είτε να λαμβάνετε την κοινοτική χρηματοδότηση υπό μορφή έκτακτης ανάγκης, χωρίς ποτέ να έχετε αιτηθεί να λάβετε μέρος έστ</w:t>
      </w:r>
      <w:r>
        <w:rPr>
          <w:rFonts w:eastAsia="Times New Roman" w:cs="Times New Roman"/>
          <w:szCs w:val="24"/>
        </w:rPr>
        <w:t xml:space="preserve">ω των 509 εκατομμυρίων. Γιατί όμως; Μήπως βολεύει καλύτερα από πλευράς δημοσίου λογιστικού, αδιαφάνειας και έλλειψη δημοσιότητας των πόρων της έκθεσης χρηματοδότησης, η οποία μάλιστα υπολείπεται του ποσού των 509 εκατομμυρίων ευρώ; </w:t>
      </w:r>
    </w:p>
    <w:p w14:paraId="6E8430A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Σκοπεύετ</w:t>
      </w:r>
      <w:r>
        <w:rPr>
          <w:rFonts w:eastAsia="Times New Roman" w:cs="Times New Roman"/>
          <w:szCs w:val="24"/>
        </w:rPr>
        <w:t>ε</w:t>
      </w:r>
      <w:r>
        <w:rPr>
          <w:rFonts w:eastAsia="Times New Roman" w:cs="Times New Roman"/>
          <w:szCs w:val="24"/>
        </w:rPr>
        <w:t xml:space="preserve"> να ζητήσετε κ</w:t>
      </w:r>
      <w:r>
        <w:rPr>
          <w:rFonts w:eastAsia="Times New Roman" w:cs="Times New Roman"/>
          <w:szCs w:val="24"/>
        </w:rPr>
        <w:t>αι πότε το ποσό αυτό; Ποιος θα μας πει τι έγινε η προχρηματοδότηση που πήρατε των 70 εκατομμυρίων ευρώ; Τελικά μου φαίνεται ότι ο κατά ΣΥΡΙΖΑ ανθρωπισμός</w:t>
      </w:r>
      <w:r>
        <w:rPr>
          <w:rFonts w:eastAsia="Times New Roman" w:cs="Times New Roman"/>
          <w:szCs w:val="24"/>
        </w:rPr>
        <w:t>,</w:t>
      </w:r>
      <w:r>
        <w:rPr>
          <w:rFonts w:eastAsia="Times New Roman" w:cs="Times New Roman"/>
          <w:szCs w:val="24"/>
        </w:rPr>
        <w:t xml:space="preserve"> είναι μονομερής και μονόφθαλμος. Κινείται αποκλειστικά στο χώρο της θεωρίας και των ιδεών και σκαλώνε</w:t>
      </w:r>
      <w:r>
        <w:rPr>
          <w:rFonts w:eastAsia="Times New Roman" w:cs="Times New Roman"/>
          <w:szCs w:val="24"/>
        </w:rPr>
        <w:t xml:space="preserve">ι στην ανικανότητα και στην έλλειψη στρατηγικής. Σκοντάφτει μπροστά στο δημόσιο λογιστικό και βγάζει φλύκταινες μπροστά στη νομιμότητα. </w:t>
      </w:r>
    </w:p>
    <w:p w14:paraId="6E8430A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Έτσι όμως θα πορευτούμε, κύριοι της Κυβέρνησης; Κανενός οι προθέσεις δεν αμφισβητούνται σε αυτή την Αίθουσα. Όμως είναι</w:t>
      </w:r>
      <w:r>
        <w:rPr>
          <w:rFonts w:eastAsia="Times New Roman" w:cs="Times New Roman"/>
          <w:szCs w:val="24"/>
        </w:rPr>
        <w:t xml:space="preserve"> δυνατόν μετά από ενάμιση χρόνο</w:t>
      </w:r>
      <w:r>
        <w:rPr>
          <w:rFonts w:eastAsia="Times New Roman" w:cs="Times New Roman"/>
          <w:szCs w:val="24"/>
        </w:rPr>
        <w:t>,</w:t>
      </w:r>
      <w:r>
        <w:rPr>
          <w:rFonts w:eastAsia="Times New Roman" w:cs="Times New Roman"/>
          <w:szCs w:val="24"/>
        </w:rPr>
        <w:t xml:space="preserve"> να μην υφίσταται προγραμματισμός και ορθολογική διαχείριση; </w:t>
      </w:r>
    </w:p>
    <w:p w14:paraId="6E8430A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προσγειωθήκατε ακόμη από τις αυταπάτες; Δεν έχετε αντιληφθεί ότι πρέπει να κυβερνήσετε τον κόσμο με κανόνες και με σοβαρότητα; Ειλικρινά, πρέπει να συνέλθετε. Δεν είναι δυνατόν να υπάρχει η δυνατότητα να απορροφηθούν κονδύλια από την Ένωση, να αναβαθμι</w:t>
      </w:r>
      <w:r>
        <w:rPr>
          <w:rFonts w:eastAsia="Times New Roman" w:cs="Times New Roman"/>
          <w:szCs w:val="24"/>
        </w:rPr>
        <w:t xml:space="preserve">στούν οι υφιστάμενες υποδομές φιλοξενίας, να  ενισχυθούν οι υπηρεσίες του κράτους σε υλικοτεχνικές υποδομές και εμείς να σφυρίζουμε αδιάφορα. </w:t>
      </w:r>
    </w:p>
    <w:p w14:paraId="6E8430A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Αλήθεια</w:t>
      </w:r>
      <w:r>
        <w:rPr>
          <w:rFonts w:eastAsia="Times New Roman" w:cs="Times New Roman"/>
          <w:szCs w:val="24"/>
        </w:rPr>
        <w:t xml:space="preserve"> σε ό,τι αφορά την Ελληνική Αστυνομία και το Λιμενικό, που τόσα έχουν προσφέρει στη διαχείριση του όλου προβλήματος, ποια ενίσχυση καταφέρατε μέχρι σήμερα; Ενισχύσατε καθόλου τις υποδομές των Σωμάτων Ασφαλείας; Φροντίσατε καθόλου για το προσωπικό και την π</w:t>
      </w:r>
      <w:r>
        <w:rPr>
          <w:rFonts w:eastAsia="Times New Roman" w:cs="Times New Roman"/>
          <w:szCs w:val="24"/>
        </w:rPr>
        <w:t xml:space="preserve">ροφύλαξή του; </w:t>
      </w:r>
      <w:r>
        <w:rPr>
          <w:rFonts w:eastAsia="Times New Roman" w:cs="Times New Roman"/>
          <w:szCs w:val="24"/>
        </w:rPr>
        <w:lastRenderedPageBreak/>
        <w:t xml:space="preserve">Κανείς δεν νοιάστηκε! Προσετέθη αυτό μέσω της αναγκαίας τήρησης των κανόνων υγιεινής και ασφάλειας στην εργασία, όταν δεν τους παρείχατε ούτε γάντια; </w:t>
      </w:r>
    </w:p>
    <w:p w14:paraId="6E8430A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Ποιος ευθύνεται εντέλει και για το γεγονός ότι σημαντικός αριθμός εργαζομένων στην Αστυνομί</w:t>
      </w:r>
      <w:r>
        <w:rPr>
          <w:rFonts w:eastAsia="Times New Roman" w:cs="Times New Roman"/>
          <w:szCs w:val="24"/>
        </w:rPr>
        <w:t>α και στο Λιμενικό</w:t>
      </w:r>
      <w:r>
        <w:rPr>
          <w:rFonts w:eastAsia="Times New Roman" w:cs="Times New Roman"/>
          <w:szCs w:val="24"/>
        </w:rPr>
        <w:t>,</w:t>
      </w:r>
      <w:r>
        <w:rPr>
          <w:rFonts w:eastAsia="Times New Roman" w:cs="Times New Roman"/>
          <w:szCs w:val="24"/>
        </w:rPr>
        <w:t xml:space="preserve"> έχουν κολλήσει ασθένειες που έχουν εξαφανιστεί από τη δεκαετία του 1950; </w:t>
      </w:r>
      <w:r>
        <w:rPr>
          <w:rFonts w:eastAsia="Times New Roman" w:cs="Times New Roman"/>
          <w:szCs w:val="24"/>
        </w:rPr>
        <w:t>Γ</w:t>
      </w:r>
      <w:r>
        <w:rPr>
          <w:rFonts w:eastAsia="Times New Roman" w:cs="Times New Roman"/>
          <w:szCs w:val="24"/>
        </w:rPr>
        <w:t xml:space="preserve">ιατί δεν εμβολιάζεται το προσωπικό; Εκεί δεν υπάρχει αναγκαιότητα; Δεν υπάρχει ανθρωπισμός, κύριοι Υπουργοί; Περιμένουμε μια απάντησή σας. </w:t>
      </w:r>
    </w:p>
    <w:p w14:paraId="6E8430A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w:t>
      </w:r>
    </w:p>
    <w:p w14:paraId="6E8430AA" w14:textId="77777777" w:rsidR="00FC1CD6" w:rsidRDefault="008634FC">
      <w:pPr>
        <w:spacing w:line="600" w:lineRule="auto"/>
        <w:jc w:val="center"/>
        <w:rPr>
          <w:rFonts w:eastAsia="Times New Roman" w:cs="Times New Roman"/>
        </w:rPr>
      </w:pPr>
      <w:r>
        <w:rPr>
          <w:rFonts w:eastAsia="Times New Roman" w:cs="Times New Roman"/>
        </w:rPr>
        <w:t>(Χειροκροτή</w:t>
      </w:r>
      <w:r>
        <w:rPr>
          <w:rFonts w:eastAsia="Times New Roman" w:cs="Times New Roman"/>
        </w:rPr>
        <w:t>ματα από την πτέρυγα της Νέας Δημοκρατίας)</w:t>
      </w:r>
    </w:p>
    <w:p w14:paraId="6E8430AB" w14:textId="77777777" w:rsidR="00FC1CD6" w:rsidRDefault="008634FC">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b/>
          <w:bCs/>
        </w:rPr>
        <w:t>ΠΡΟΕΔΡΕΥΟΥΣΑ (Αναστασία Χριστοδουλοπούλου):</w:t>
      </w:r>
      <w:r>
        <w:rPr>
          <w:rFonts w:eastAsia="Times New Roman" w:cs="Times New Roman"/>
        </w:rPr>
        <w:t xml:space="preserve"> Ευχαριστούμε. </w:t>
      </w:r>
    </w:p>
    <w:p w14:paraId="6E8430AC" w14:textId="77777777" w:rsidR="00FC1CD6" w:rsidRDefault="008634FC">
      <w:pPr>
        <w:spacing w:line="600" w:lineRule="auto"/>
        <w:ind w:firstLine="720"/>
        <w:jc w:val="both"/>
        <w:rPr>
          <w:rFonts w:eastAsia="Times New Roman" w:cs="Times New Roman"/>
        </w:rPr>
      </w:pPr>
      <w:r>
        <w:rPr>
          <w:rFonts w:eastAsia="Times New Roman" w:cs="Times New Roman"/>
        </w:rPr>
        <w:t>Τον λόγο έχει ο κ. Σταθάκης.</w:t>
      </w:r>
    </w:p>
    <w:p w14:paraId="6E8430AD" w14:textId="77777777" w:rsidR="00FC1CD6" w:rsidRDefault="008634FC">
      <w:pPr>
        <w:spacing w:line="600" w:lineRule="auto"/>
        <w:ind w:firstLine="720"/>
        <w:jc w:val="both"/>
        <w:rPr>
          <w:rFonts w:eastAsia="Times New Roman" w:cs="Times New Roman"/>
        </w:rPr>
      </w:pPr>
      <w:r>
        <w:rPr>
          <w:rFonts w:eastAsia="Times New Roman" w:cs="Times New Roman"/>
        </w:rPr>
        <w:t>Κύριε Υπουργέ, θα μιλήσετε είκοσι λεπτά;</w:t>
      </w:r>
    </w:p>
    <w:p w14:paraId="6E8430AE" w14:textId="77777777" w:rsidR="00FC1CD6" w:rsidRDefault="008634FC">
      <w:pPr>
        <w:spacing w:line="600" w:lineRule="auto"/>
        <w:ind w:firstLine="720"/>
        <w:jc w:val="both"/>
        <w:rPr>
          <w:rFonts w:eastAsia="Times New Roman" w:cs="Times New Roman"/>
        </w:rPr>
      </w:pPr>
      <w:r>
        <w:rPr>
          <w:rFonts w:eastAsia="Times New Roman" w:cs="Times New Roman"/>
          <w:b/>
        </w:rPr>
        <w:lastRenderedPageBreak/>
        <w:t>ΓΕΩΡΓΙΟΣ ΣΤΑΘΑΚΗΣ</w:t>
      </w:r>
      <w:r>
        <w:rPr>
          <w:rFonts w:eastAsia="Times New Roman" w:cs="Times New Roman"/>
          <w:b/>
        </w:rPr>
        <w:t xml:space="preserve"> (Υπουργός Οικονομίας, Ανάπτυξης και Τουρισμού)</w:t>
      </w:r>
      <w:r>
        <w:rPr>
          <w:rFonts w:eastAsia="Times New Roman" w:cs="Times New Roman"/>
          <w:b/>
        </w:rPr>
        <w:t>:</w:t>
      </w:r>
      <w:r>
        <w:rPr>
          <w:rFonts w:eastAsia="Times New Roman" w:cs="Times New Roman"/>
        </w:rPr>
        <w:t xml:space="preserve"> Ναι, </w:t>
      </w:r>
      <w:r>
        <w:rPr>
          <w:rFonts w:eastAsia="Times New Roman" w:cs="Times New Roman"/>
          <w:bCs/>
          <w:shd w:val="clear" w:color="auto" w:fill="FFFFFF"/>
        </w:rPr>
        <w:t>κυρία Πρόεδρ</w:t>
      </w:r>
      <w:r>
        <w:rPr>
          <w:rFonts w:eastAsia="Times New Roman" w:cs="Times New Roman"/>
          <w:bCs/>
          <w:shd w:val="clear" w:color="auto" w:fill="FFFFFF"/>
        </w:rPr>
        <w:t>ε</w:t>
      </w:r>
      <w:r>
        <w:rPr>
          <w:rFonts w:eastAsia="Times New Roman" w:cs="Times New Roman"/>
        </w:rPr>
        <w:t xml:space="preserve">. </w:t>
      </w:r>
    </w:p>
    <w:p w14:paraId="6E8430AF" w14:textId="77777777" w:rsidR="00FC1CD6" w:rsidRDefault="008634FC">
      <w:pPr>
        <w:spacing w:line="600" w:lineRule="auto"/>
        <w:ind w:firstLine="720"/>
        <w:jc w:val="both"/>
        <w:rPr>
          <w:rFonts w:eastAsia="Times New Roman" w:cs="Times New Roman"/>
        </w:rPr>
      </w:pPr>
      <w:r>
        <w:rPr>
          <w:rFonts w:eastAsia="Times New Roman" w:cs="Times New Roman"/>
        </w:rPr>
        <w:t xml:space="preserve">Αγαπητές και αγαπητοί συνάδελφοι, η Νέα Δημοκρατία όντως, κυρίως τώρα </w:t>
      </w:r>
      <w:r>
        <w:rPr>
          <w:rFonts w:eastAsia="Times New Roman" w:cs="Times New Roman"/>
          <w:bCs/>
          <w:shd w:val="clear" w:color="auto" w:fill="FFFFFF"/>
        </w:rPr>
        <w:t>όμως</w:t>
      </w:r>
      <w:r>
        <w:rPr>
          <w:rFonts w:eastAsia="Times New Roman" w:cs="Times New Roman"/>
        </w:rPr>
        <w:t xml:space="preserve"> μετά την πρώτη αξιολόγηση, έχει μια μόνιμη αγωνία</w:t>
      </w:r>
      <w:r>
        <w:rPr>
          <w:rFonts w:eastAsia="Times New Roman" w:cs="Times New Roman"/>
        </w:rPr>
        <w:t>,</w:t>
      </w:r>
      <w:r>
        <w:rPr>
          <w:rFonts w:eastAsia="Times New Roman" w:cs="Times New Roman"/>
        </w:rPr>
        <w:t xml:space="preserve"> να αποδεικνύει κάθε φορά ότι η </w:t>
      </w:r>
      <w:r>
        <w:rPr>
          <w:rFonts w:eastAsia="Times New Roman"/>
          <w:bCs/>
        </w:rPr>
        <w:t>Κυβέρνηση</w:t>
      </w:r>
      <w:r>
        <w:rPr>
          <w:rFonts w:eastAsia="Times New Roman" w:cs="Times New Roman"/>
        </w:rPr>
        <w:t xml:space="preserve"> του ΣΥΡΙΖΑ </w:t>
      </w:r>
      <w:r>
        <w:rPr>
          <w:rFonts w:eastAsia="Times New Roman"/>
          <w:bCs/>
        </w:rPr>
        <w:t>είναι</w:t>
      </w:r>
      <w:r>
        <w:rPr>
          <w:rFonts w:eastAsia="Times New Roman" w:cs="Times New Roman"/>
        </w:rPr>
        <w:t xml:space="preserve"> μια αποτυχημένη </w:t>
      </w:r>
      <w:r>
        <w:rPr>
          <w:rFonts w:eastAsia="Times New Roman"/>
          <w:bCs/>
        </w:rPr>
        <w:t>Κυβέρνηση,</w:t>
      </w:r>
      <w:r>
        <w:rPr>
          <w:rFonts w:eastAsia="Times New Roman" w:cs="Times New Roman"/>
        </w:rPr>
        <w:t xml:space="preserve"> που εδράζεται σε δύο βασικούς κανόνες</w:t>
      </w:r>
      <w:r>
        <w:rPr>
          <w:rFonts w:eastAsia="Times New Roman" w:cs="Times New Roman"/>
        </w:rPr>
        <w:t>.</w:t>
      </w:r>
      <w:r>
        <w:rPr>
          <w:rFonts w:eastAsia="Times New Roman" w:cs="Times New Roman"/>
        </w:rPr>
        <w:t xml:space="preserve"> </w:t>
      </w:r>
      <w:r>
        <w:rPr>
          <w:rFonts w:eastAsia="Times New Roman" w:cs="Times New Roman"/>
        </w:rPr>
        <w:t>Ι</w:t>
      </w:r>
      <w:r>
        <w:rPr>
          <w:rFonts w:eastAsia="Times New Roman" w:cs="Times New Roman"/>
        </w:rPr>
        <w:t>δ</w:t>
      </w:r>
      <w:r>
        <w:rPr>
          <w:rFonts w:eastAsia="Times New Roman" w:cs="Times New Roman"/>
        </w:rPr>
        <w:t xml:space="preserve">εολογία και ανικανότητα. </w:t>
      </w:r>
      <w:r>
        <w:rPr>
          <w:rFonts w:eastAsia="Times New Roman" w:cs="Times New Roman"/>
        </w:rPr>
        <w:t>Π</w:t>
      </w:r>
      <w:r>
        <w:rPr>
          <w:rFonts w:eastAsia="Times New Roman" w:cs="Times New Roman"/>
        </w:rPr>
        <w:t>αρασυρμένη από αυτή την αγωνία</w:t>
      </w:r>
      <w:r>
        <w:rPr>
          <w:rFonts w:eastAsia="Times New Roman" w:cs="Times New Roman"/>
        </w:rPr>
        <w:t>,</w:t>
      </w:r>
      <w:r>
        <w:rPr>
          <w:rFonts w:eastAsia="Times New Roman" w:cs="Times New Roman"/>
        </w:rPr>
        <w:t xml:space="preserve"> καταλήγει </w:t>
      </w:r>
      <w:r>
        <w:rPr>
          <w:rFonts w:eastAsia="Times New Roman"/>
          <w:bCs/>
          <w:shd w:val="clear" w:color="auto" w:fill="FFFFFF"/>
        </w:rPr>
        <w:t>βεβαίως στο ότι</w:t>
      </w:r>
      <w:r>
        <w:rPr>
          <w:rFonts w:eastAsia="Times New Roman" w:cs="Times New Roman"/>
        </w:rPr>
        <w:t xml:space="preserve"> η ιδεολογία και η ανικανότητα επιφέρουν φυσικά επιπρόσθετο κόστος για την ελληνική οικονομία. </w:t>
      </w:r>
    </w:p>
    <w:p w14:paraId="6E8430B0"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rPr>
        <w:t>Επαναλαμβάνω για πολλοστή φορά. Περιμένω τη Νέα Δημοκρατία</w:t>
      </w:r>
      <w:r>
        <w:rPr>
          <w:rFonts w:eastAsia="Times New Roman" w:cs="Times New Roman"/>
        </w:rPr>
        <w:t>,</w:t>
      </w:r>
      <w:r>
        <w:rPr>
          <w:rFonts w:eastAsia="Times New Roman" w:cs="Times New Roman"/>
        </w:rPr>
        <w:t xml:space="preserve"> να μας καταθέσει αναλυτικό πίνακα του κόστους του ΣΥΡΙΖΑ. </w:t>
      </w:r>
      <w:r>
        <w:rPr>
          <w:rFonts w:eastAsia="Times New Roman"/>
          <w:bCs/>
        </w:rPr>
        <w:t>Είναι</w:t>
      </w:r>
      <w:r>
        <w:rPr>
          <w:rFonts w:eastAsia="Times New Roman" w:cs="Times New Roman"/>
        </w:rPr>
        <w:t xml:space="preserve"> η τρίτη φορά που το αναφέρω. Τα 86, </w:t>
      </w:r>
      <w:r>
        <w:rPr>
          <w:rFonts w:eastAsia="Times New Roman" w:cs="Times New Roman"/>
          <w:bCs/>
          <w:shd w:val="clear" w:color="auto" w:fill="FFFFFF"/>
        </w:rPr>
        <w:t xml:space="preserve">100, 300 δισεκατομμύρια ευρώ, ό,τι λέτε, να μας το αποτυπώσετε επιτέλους μια φορά να το δούμε κι εμείς, για να μπορέσουμε να το αξιολογήσουμε. </w:t>
      </w:r>
    </w:p>
    <w:p w14:paraId="6E8430B1"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Δεύτερον, α</w:t>
      </w:r>
      <w:r>
        <w:rPr>
          <w:rFonts w:eastAsia="Times New Roman" w:cs="Times New Roman"/>
          <w:bCs/>
          <w:shd w:val="clear" w:color="auto" w:fill="FFFFFF"/>
        </w:rPr>
        <w:t xml:space="preserve">μφισβητήθηκε η λειτουργία του ΕΣΠΑ και η απορροφητικότητα που επέτυχε η </w:t>
      </w:r>
      <w:r>
        <w:rPr>
          <w:rFonts w:eastAsia="Times New Roman"/>
          <w:bCs/>
          <w:shd w:val="clear" w:color="auto" w:fill="FFFFFF"/>
        </w:rPr>
        <w:t>Κυβέρνηση</w:t>
      </w:r>
      <w:r>
        <w:rPr>
          <w:rFonts w:eastAsia="Times New Roman" w:cs="Times New Roman"/>
          <w:bCs/>
          <w:shd w:val="clear" w:color="auto" w:fill="FFFFFF"/>
        </w:rPr>
        <w:t xml:space="preserve"> ΣΥΡΙΖΑ-ΑΝΕΛ το 2015; Βρήκαμε ένα ΕΣΠΑ -για πολλοστή φορά, κυρία Ασημακοπούλου, σας το λέω- το οποίο είχε υπερδεσμεύσεις 140%. Θα τις κάνατε το τελευταίο ενιάμηνο του ΕΣΠΑ; Έτ</w:t>
      </w:r>
      <w:r>
        <w:rPr>
          <w:rFonts w:eastAsia="Times New Roman" w:cs="Times New Roman"/>
          <w:bCs/>
          <w:shd w:val="clear" w:color="auto" w:fill="FFFFFF"/>
        </w:rPr>
        <w:t xml:space="preserve">σι λειτουργούσε η προηγουμένη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Υποσχόταν σε κάθε έναν ό,τι ήθελε. </w:t>
      </w:r>
    </w:p>
    <w:p w14:paraId="6E8430B2"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Πας να δεις το ΕΣΠΑ τον Απρίλιο, και βλέπεις ότι περάσαμε όλα τα </w:t>
      </w:r>
      <w:r>
        <w:rPr>
          <w:rFonts w:eastAsia="Times New Roman"/>
          <w:bCs/>
          <w:shd w:val="clear" w:color="auto" w:fill="FFFFFF"/>
        </w:rPr>
        <w:t>έ</w:t>
      </w:r>
      <w:r>
        <w:rPr>
          <w:rFonts w:eastAsia="Times New Roman" w:cs="Times New Roman"/>
          <w:bCs/>
          <w:shd w:val="clear" w:color="auto" w:fill="FFFFFF"/>
        </w:rPr>
        <w:t>ργα. Είπαμε αυτά ολοκληρώνονται, γιατί μπορούν να ολοκληρωθούν μέχρι τέλος του 2015, αυτά μεταφέρονται στην επόμε</w:t>
      </w:r>
      <w:r>
        <w:rPr>
          <w:rFonts w:eastAsia="Times New Roman" w:cs="Times New Roman"/>
          <w:bCs/>
          <w:shd w:val="clear" w:color="auto" w:fill="FFFFFF"/>
        </w:rPr>
        <w:t xml:space="preserve">νη περίοδο, γιατί </w:t>
      </w:r>
      <w:r>
        <w:rPr>
          <w:rFonts w:eastAsia="Times New Roman"/>
          <w:bCs/>
          <w:shd w:val="clear" w:color="auto" w:fill="FFFFFF"/>
        </w:rPr>
        <w:t>είναι</w:t>
      </w:r>
      <w:r>
        <w:rPr>
          <w:rFonts w:eastAsia="Times New Roman" w:cs="Times New Roman"/>
          <w:bCs/>
          <w:shd w:val="clear" w:color="auto" w:fill="FFFFFF"/>
        </w:rPr>
        <w:t xml:space="preserve"> συνεχιζόμενα και πρέπει να ολοκληρωθούν και αυτά απεντάσσονται. Ευτυχώς που το κάναμε. Ένα το κρατούμενο. </w:t>
      </w:r>
    </w:p>
    <w:p w14:paraId="6E8430B3"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w:t>
      </w:r>
      <w:r>
        <w:rPr>
          <w:rFonts w:eastAsia="Times New Roman" w:cs="Times New Roman"/>
          <w:bCs/>
          <w:shd w:val="clear" w:color="auto" w:fill="FFFFFF"/>
        </w:rPr>
        <w:t xml:space="preserve">ο δεύτερο «ευτυχώς» </w:t>
      </w:r>
      <w:r>
        <w:rPr>
          <w:rFonts w:eastAsia="Times New Roman"/>
          <w:bCs/>
          <w:shd w:val="clear" w:color="auto" w:fill="FFFFFF"/>
        </w:rPr>
        <w:t>είναι</w:t>
      </w:r>
      <w:r>
        <w:rPr>
          <w:rFonts w:eastAsia="Times New Roman" w:cs="Times New Roman"/>
          <w:bCs/>
          <w:shd w:val="clear" w:color="auto" w:fill="FFFFFF"/>
        </w:rPr>
        <w:t xml:space="preserve"> που η «ανίκανη» </w:t>
      </w:r>
      <w:r>
        <w:rPr>
          <w:rFonts w:eastAsia="Times New Roman"/>
          <w:bCs/>
          <w:shd w:val="clear" w:color="auto" w:fill="FFFFFF"/>
        </w:rPr>
        <w:t>Κυβέρνησή</w:t>
      </w:r>
      <w:r>
        <w:rPr>
          <w:rFonts w:eastAsia="Times New Roman" w:cs="Times New Roman"/>
          <w:bCs/>
          <w:shd w:val="clear" w:color="auto" w:fill="FFFFFF"/>
        </w:rPr>
        <w:t xml:space="preserve"> </w:t>
      </w:r>
      <w:r>
        <w:rPr>
          <w:rFonts w:eastAsia="Times New Roman" w:cs="Times New Roman"/>
          <w:bCs/>
          <w:shd w:val="clear" w:color="auto" w:fill="FFFFFF"/>
        </w:rPr>
        <w:t>μας,</w:t>
      </w:r>
      <w:r>
        <w:rPr>
          <w:rFonts w:eastAsia="Times New Roman" w:cs="Times New Roman"/>
          <w:bCs/>
          <w:shd w:val="clear" w:color="auto" w:fill="FFFFFF"/>
        </w:rPr>
        <w:t xml:space="preserve"> υπό τις δυσκολίες τις οποίες αντιμετώπιζε η χώρα, προσέφυγε σε έναν</w:t>
      </w:r>
      <w:r>
        <w:rPr>
          <w:rFonts w:eastAsia="Times New Roman" w:cs="Times New Roman"/>
          <w:bCs/>
          <w:shd w:val="clear" w:color="auto" w:fill="FFFFFF"/>
        </w:rPr>
        <w:t xml:space="preserve"> δανεισμό από την Ευρωπαϊκή Τράπεζα Επενδύσεων 1 δισεκατομμυρίου ευρώ, αποκλειστικά για την ολοκλήρωση του ΕΣΠΑ. Με αυτό το 1 δισεκατομμύρια ευρώ, λοιπόν, </w:t>
      </w:r>
      <w:r>
        <w:rPr>
          <w:rFonts w:eastAsia="Times New Roman" w:cs="Times New Roman"/>
          <w:bCs/>
          <w:shd w:val="clear" w:color="auto" w:fill="FFFFFF"/>
        </w:rPr>
        <w:lastRenderedPageBreak/>
        <w:t>διευκολύνθηκε η χρηματοδότηση από τον μήνα Αύγουστο -ομαλή χρηματοδότηση- και η αποπληρωμή όλων των έ</w:t>
      </w:r>
      <w:r>
        <w:rPr>
          <w:rFonts w:eastAsia="Times New Roman" w:cs="Times New Roman"/>
          <w:bCs/>
          <w:shd w:val="clear" w:color="auto" w:fill="FFFFFF"/>
        </w:rPr>
        <w:t xml:space="preserve">ργων. </w:t>
      </w:r>
    </w:p>
    <w:p w14:paraId="6E8430B4"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περασμένο Οκτώβριο του 2015 δεν χρωστούσαμε σε κανέναν κατασκευαστή έργων στην Ελλάδα ούτε </w:t>
      </w:r>
      <w:r>
        <w:rPr>
          <w:rFonts w:eastAsia="Times New Roman" w:cs="Times New Roman"/>
          <w:bCs/>
          <w:shd w:val="clear" w:color="auto" w:fill="FFFFFF"/>
        </w:rPr>
        <w:t xml:space="preserve">1 </w:t>
      </w:r>
      <w:r>
        <w:rPr>
          <w:rFonts w:eastAsia="Times New Roman" w:cs="Times New Roman"/>
          <w:bCs/>
          <w:shd w:val="clear" w:color="auto" w:fill="FFFFFF"/>
        </w:rPr>
        <w:t xml:space="preserve">ευρώ. Είχαμε αποπληρώσει μεγάλους, μικρούς, μεσαίους. </w:t>
      </w:r>
    </w:p>
    <w:p w14:paraId="6E8430B5"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ολοκληρώθηκε το ΕΣΠΑ με την επιτυχία που είχαμε, να είμαστε η πρώτη χώρα σε απορρόφηση ΕΣΠΑ </w:t>
      </w:r>
      <w:r>
        <w:rPr>
          <w:rFonts w:eastAsia="Times New Roman" w:cs="Times New Roman"/>
          <w:bCs/>
          <w:shd w:val="clear" w:color="auto" w:fill="FFFFFF"/>
        </w:rPr>
        <w:t xml:space="preserve">στην Ευρώπη, στην ολοκλήρωση, δηλαδή, της προηγούμενης προγραμματικής περιόδου. </w:t>
      </w:r>
      <w:r>
        <w:rPr>
          <w:rFonts w:eastAsia="Times New Roman" w:cs="Times New Roman"/>
          <w:bCs/>
          <w:shd w:val="clear" w:color="auto" w:fill="FFFFFF"/>
        </w:rPr>
        <w:t>Α</w:t>
      </w:r>
      <w:r>
        <w:rPr>
          <w:rFonts w:eastAsia="Times New Roman" w:cs="Times New Roman"/>
          <w:bCs/>
          <w:shd w:val="clear" w:color="auto" w:fill="FFFFFF"/>
        </w:rPr>
        <w:t>πορώ</w:t>
      </w:r>
      <w:r>
        <w:rPr>
          <w:rFonts w:eastAsia="Times New Roman" w:cs="Times New Roman"/>
          <w:bCs/>
          <w:shd w:val="clear" w:color="auto" w:fill="FFFFFF"/>
        </w:rPr>
        <w:t>,</w:t>
      </w:r>
      <w:r>
        <w:rPr>
          <w:rFonts w:eastAsia="Times New Roman" w:cs="Times New Roman"/>
          <w:bCs/>
          <w:shd w:val="clear" w:color="auto" w:fill="FFFFFF"/>
        </w:rPr>
        <w:t xml:space="preserve"> γιατί εκεί που τα δεδομένα </w:t>
      </w:r>
      <w:r>
        <w:rPr>
          <w:rFonts w:eastAsia="Times New Roman"/>
          <w:bCs/>
          <w:shd w:val="clear" w:color="auto" w:fill="FFFFFF"/>
        </w:rPr>
        <w:t>είναι</w:t>
      </w:r>
      <w:r>
        <w:rPr>
          <w:rFonts w:eastAsia="Times New Roman" w:cs="Times New Roman"/>
          <w:bCs/>
          <w:shd w:val="clear" w:color="auto" w:fill="FFFFFF"/>
        </w:rPr>
        <w:t xml:space="preserve"> εναντίον σας, επαναφέρετε αυτό το επιχείρημα. </w:t>
      </w:r>
    </w:p>
    <w:p w14:paraId="6E8430B6"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Πάμε τώρα στο θέμα της σημερινής μας </w:t>
      </w:r>
      <w:r>
        <w:rPr>
          <w:rFonts w:eastAsia="Times New Roman"/>
          <w:bCs/>
          <w:shd w:val="clear" w:color="auto" w:fill="FFFFFF"/>
        </w:rPr>
        <w:t>συζήτηση</w:t>
      </w:r>
      <w:r>
        <w:rPr>
          <w:rFonts w:eastAsia="Times New Roman" w:cs="Times New Roman"/>
          <w:bCs/>
          <w:shd w:val="clear" w:color="auto" w:fill="FFFFFF"/>
        </w:rPr>
        <w:t xml:space="preserve">ς, που </w:t>
      </w:r>
      <w:r>
        <w:rPr>
          <w:rFonts w:eastAsia="Times New Roman"/>
          <w:bCs/>
          <w:shd w:val="clear" w:color="auto" w:fill="FFFFFF"/>
        </w:rPr>
        <w:t>είναι</w:t>
      </w:r>
      <w:r>
        <w:rPr>
          <w:rFonts w:eastAsia="Times New Roman" w:cs="Times New Roman"/>
          <w:bCs/>
          <w:shd w:val="clear" w:color="auto" w:fill="FFFFFF"/>
        </w:rPr>
        <w:t xml:space="preserve"> καθυστερημένη –το αναγνωρίζω. Α</w:t>
      </w:r>
      <w:r>
        <w:rPr>
          <w:rFonts w:eastAsia="Times New Roman" w:cs="Times New Roman"/>
          <w:bCs/>
          <w:shd w:val="clear" w:color="auto" w:fill="FFFFFF"/>
        </w:rPr>
        <w:t>πό την αρχή του 2015 μέχρι το πρώτο τετράμηνο του 2016</w:t>
      </w:r>
      <w:r>
        <w:rPr>
          <w:rFonts w:eastAsia="Times New Roman" w:cs="Times New Roman"/>
          <w:bCs/>
          <w:shd w:val="clear" w:color="auto" w:fill="FFFFFF"/>
        </w:rPr>
        <w:t>,</w:t>
      </w:r>
      <w:r>
        <w:rPr>
          <w:rFonts w:eastAsia="Times New Roman" w:cs="Times New Roman"/>
          <w:bCs/>
          <w:shd w:val="clear" w:color="auto" w:fill="FFFFFF"/>
        </w:rPr>
        <w:t xml:space="preserve"> έγινε μια έκρηξη η οποία δεν υπήρχε. Ένα εκατομμύριο άνθρωποι περάσαν το κατώφλι αυτής της χώρας, αναζητώντας μια καλύτερη ζωή στις άλλες χώρες της Ευρωπαϊκής </w:t>
      </w:r>
      <w:r>
        <w:rPr>
          <w:rFonts w:eastAsia="Times New Roman"/>
          <w:bCs/>
          <w:shd w:val="clear" w:color="auto" w:fill="FFFFFF"/>
        </w:rPr>
        <w:t>Έ</w:t>
      </w:r>
      <w:r>
        <w:rPr>
          <w:rFonts w:eastAsia="Times New Roman" w:cs="Times New Roman"/>
          <w:bCs/>
          <w:shd w:val="clear" w:color="auto" w:fill="FFFFFF"/>
        </w:rPr>
        <w:t xml:space="preserve">νωσης. </w:t>
      </w:r>
    </w:p>
    <w:p w14:paraId="6E8430B7"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Αυτό το ευρωπαϊκό πρόβλημα, προφ</w:t>
      </w:r>
      <w:r>
        <w:rPr>
          <w:rFonts w:eastAsia="Times New Roman" w:cs="Times New Roman"/>
          <w:bCs/>
          <w:shd w:val="clear" w:color="auto" w:fill="FFFFFF"/>
        </w:rPr>
        <w:t>ανώς, δεν ήταν εύκολο να αντιμετωπιστεί. Απαιτούσε περαιτέρω εμπλοκή των κρατών</w:t>
      </w:r>
      <w:r>
        <w:rPr>
          <w:rFonts w:eastAsia="Times New Roman" w:cs="Times New Roman"/>
          <w:bCs/>
          <w:shd w:val="clear" w:color="auto" w:fill="FFFFFF"/>
        </w:rPr>
        <w:t xml:space="preserve"> </w:t>
      </w:r>
      <w:r>
        <w:rPr>
          <w:rFonts w:eastAsia="Times New Roman" w:cs="Times New Roman"/>
          <w:bCs/>
          <w:shd w:val="clear" w:color="auto" w:fill="FFFFFF"/>
        </w:rPr>
        <w:t>μελών για τη λύση του. Σε καμμία περίπτωση, όμως, κανένας δεν μπορεί να ισχυριστεί ότι πρώτον</w:t>
      </w:r>
      <w:r>
        <w:rPr>
          <w:rFonts w:eastAsia="Times New Roman" w:cs="Times New Roman"/>
          <w:bCs/>
          <w:shd w:val="clear" w:color="auto" w:fill="FFFFFF"/>
        </w:rPr>
        <w:t>,</w:t>
      </w:r>
      <w:r>
        <w:rPr>
          <w:rFonts w:eastAsia="Times New Roman" w:cs="Times New Roman"/>
          <w:bCs/>
          <w:shd w:val="clear" w:color="auto" w:fill="FFFFFF"/>
        </w:rPr>
        <w:t xml:space="preserve"> η Ευρωπαϊκή Ένωση ήταν έτοιμη να αντιμετωπίσει το πρόβλημα και σε επίπεδο πόρων και κονδυλίων ή ότι η Ελλάδα ήταν έτοιμη</w:t>
      </w:r>
      <w:r>
        <w:rPr>
          <w:rFonts w:eastAsia="Times New Roman" w:cs="Times New Roman"/>
          <w:bCs/>
          <w:shd w:val="clear" w:color="auto" w:fill="FFFFFF"/>
        </w:rPr>
        <w:t>,</w:t>
      </w:r>
      <w:r>
        <w:rPr>
          <w:rFonts w:eastAsia="Times New Roman" w:cs="Times New Roman"/>
          <w:bCs/>
          <w:shd w:val="clear" w:color="auto" w:fill="FFFFFF"/>
        </w:rPr>
        <w:t xml:space="preserve"> να αντιμετωπίσει αυτό το πρόβλημα σε επίπεδο πόρων και διαχείρισης. </w:t>
      </w:r>
    </w:p>
    <w:p w14:paraId="6E8430B8"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σας θυμίσω ότι της Ευρωπαϊκής Ένωσης της πήρε έξι μήνες για ν</w:t>
      </w:r>
      <w:r>
        <w:rPr>
          <w:rFonts w:eastAsia="Times New Roman" w:cs="Times New Roman"/>
          <w:bCs/>
          <w:shd w:val="clear" w:color="auto" w:fill="FFFFFF"/>
        </w:rPr>
        <w:t>α βρει τον τρόπο με τον οποίο θα χρηματοδοτεί τις υποδομές για να αντιμετωπίσει τα προβλήματα, διότι τα χρήματα που είχε η Ευρωπαϊκή Ένωση</w:t>
      </w:r>
      <w:r>
        <w:rPr>
          <w:rFonts w:eastAsia="Times New Roman" w:cs="Times New Roman"/>
          <w:bCs/>
          <w:shd w:val="clear" w:color="auto" w:fill="FFFFFF"/>
        </w:rPr>
        <w:t>,</w:t>
      </w:r>
      <w:r>
        <w:rPr>
          <w:rFonts w:eastAsia="Times New Roman" w:cs="Times New Roman"/>
          <w:bCs/>
          <w:shd w:val="clear" w:color="auto" w:fill="FFFFFF"/>
        </w:rPr>
        <w:t xml:space="preserve"> αφορούσαν μεταναστευτικά ρεύματα εκτός Ευρώπης. Ήταν κονδύλια, τα οποία προορίζονταν αποκλειστικά για τη χρηματοδότη</w:t>
      </w:r>
      <w:r>
        <w:rPr>
          <w:rFonts w:eastAsia="Times New Roman" w:cs="Times New Roman"/>
          <w:bCs/>
          <w:shd w:val="clear" w:color="auto" w:fill="FFFFFF"/>
        </w:rPr>
        <w:t xml:space="preserve">ση </w:t>
      </w:r>
      <w:r>
        <w:rPr>
          <w:rFonts w:eastAsia="Times New Roman" w:cs="Times New Roman"/>
          <w:bCs/>
          <w:shd w:val="clear" w:color="auto" w:fill="FFFFFF"/>
        </w:rPr>
        <w:t>δ</w:t>
      </w:r>
      <w:r>
        <w:rPr>
          <w:rFonts w:eastAsia="Times New Roman" w:cs="Times New Roman"/>
          <w:bCs/>
          <w:shd w:val="clear" w:color="auto" w:fill="FFFFFF"/>
        </w:rPr>
        <w:t xml:space="preserve">ιεθνών </w:t>
      </w:r>
      <w:r>
        <w:rPr>
          <w:rFonts w:eastAsia="Times New Roman" w:cs="Times New Roman"/>
          <w:bCs/>
          <w:shd w:val="clear" w:color="auto" w:fill="FFFFFF"/>
        </w:rPr>
        <w:t>ο</w:t>
      </w:r>
      <w:r>
        <w:rPr>
          <w:rFonts w:eastAsia="Times New Roman" w:cs="Times New Roman"/>
          <w:bCs/>
          <w:shd w:val="clear" w:color="auto" w:fill="FFFFFF"/>
        </w:rPr>
        <w:t>ργανισμών</w:t>
      </w:r>
      <w:r>
        <w:rPr>
          <w:rFonts w:eastAsia="Times New Roman" w:cs="Times New Roman"/>
          <w:bCs/>
          <w:shd w:val="clear" w:color="auto" w:fill="FFFFFF"/>
        </w:rPr>
        <w:t>,</w:t>
      </w:r>
      <w:r>
        <w:rPr>
          <w:rFonts w:eastAsia="Times New Roman" w:cs="Times New Roman"/>
          <w:bCs/>
          <w:shd w:val="clear" w:color="auto" w:fill="FFFFFF"/>
        </w:rPr>
        <w:t xml:space="preserve"> που δραστηριοποιούνται προς τα έξω. Έως ότου γίνει η μεταφορά πόρων από αυτού του τύπου τα κονδύλια και ενσωματωθούν σε δραστηριότητες της Ευρωπαϊκής </w:t>
      </w:r>
      <w:r>
        <w:rPr>
          <w:rFonts w:eastAsia="Times New Roman"/>
          <w:bCs/>
          <w:shd w:val="clear" w:color="auto" w:fill="FFFFFF"/>
        </w:rPr>
        <w:t>Έ</w:t>
      </w:r>
      <w:r>
        <w:rPr>
          <w:rFonts w:eastAsia="Times New Roman" w:cs="Times New Roman"/>
          <w:bCs/>
          <w:shd w:val="clear" w:color="auto" w:fill="FFFFFF"/>
        </w:rPr>
        <w:t>νωσης</w:t>
      </w:r>
      <w:r>
        <w:rPr>
          <w:rFonts w:eastAsia="Times New Roman" w:cs="Times New Roman"/>
          <w:bCs/>
          <w:shd w:val="clear" w:color="auto" w:fill="FFFFFF"/>
        </w:rPr>
        <w:t>,</w:t>
      </w:r>
      <w:r>
        <w:rPr>
          <w:rFonts w:eastAsia="Times New Roman" w:cs="Times New Roman"/>
          <w:bCs/>
          <w:shd w:val="clear" w:color="auto" w:fill="FFFFFF"/>
        </w:rPr>
        <w:t xml:space="preserve"> πήρε ένα μεγάλο χρονικό διάστημα. </w:t>
      </w:r>
    </w:p>
    <w:p w14:paraId="6E8430B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Δεύτερον, η Ελλάδα είχε κα</w:t>
      </w:r>
      <w:r>
        <w:rPr>
          <w:rFonts w:eastAsia="Times New Roman" w:cs="Times New Roman"/>
          <w:szCs w:val="24"/>
        </w:rPr>
        <w:t>μ</w:t>
      </w:r>
      <w:r>
        <w:rPr>
          <w:rFonts w:eastAsia="Times New Roman" w:cs="Times New Roman"/>
          <w:szCs w:val="24"/>
        </w:rPr>
        <w:t>μία διαχειρισ</w:t>
      </w:r>
      <w:r>
        <w:rPr>
          <w:rFonts w:eastAsia="Times New Roman" w:cs="Times New Roman"/>
          <w:szCs w:val="24"/>
        </w:rPr>
        <w:t xml:space="preserve">τική </w:t>
      </w:r>
      <w:r>
        <w:rPr>
          <w:rFonts w:eastAsia="Times New Roman" w:cs="Times New Roman"/>
          <w:szCs w:val="24"/>
        </w:rPr>
        <w:t>α</w:t>
      </w:r>
      <w:r>
        <w:rPr>
          <w:rFonts w:eastAsia="Times New Roman" w:cs="Times New Roman"/>
          <w:szCs w:val="24"/>
        </w:rPr>
        <w:t>ρχή; Κληρονόμησε η παρούσα Κυβέρνηση κα</w:t>
      </w:r>
      <w:r>
        <w:rPr>
          <w:rFonts w:eastAsia="Times New Roman" w:cs="Times New Roman"/>
          <w:szCs w:val="24"/>
        </w:rPr>
        <w:t>μ</w:t>
      </w:r>
      <w:r>
        <w:rPr>
          <w:rFonts w:eastAsia="Times New Roman" w:cs="Times New Roman"/>
          <w:szCs w:val="24"/>
        </w:rPr>
        <w:t xml:space="preserve">μιά διαχειριστική </w:t>
      </w:r>
      <w:r>
        <w:rPr>
          <w:rFonts w:eastAsia="Times New Roman" w:cs="Times New Roman"/>
          <w:szCs w:val="24"/>
        </w:rPr>
        <w:t>α</w:t>
      </w:r>
      <w:r>
        <w:rPr>
          <w:rFonts w:eastAsia="Times New Roman" w:cs="Times New Roman"/>
          <w:szCs w:val="24"/>
        </w:rPr>
        <w:t xml:space="preserve">ρχή γι’ αυτά τα κονδύλια; </w:t>
      </w:r>
    </w:p>
    <w:p w14:paraId="6E8430BA"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Κύριε Υπουργέ, για να μην εκτίθεστε, μήπως να ρωτήσετε τον κύριο Υπουργό; Με όλο τον σεβασμό. Δεν ισχύει</w:t>
      </w:r>
      <w:r>
        <w:rPr>
          <w:rFonts w:eastAsia="Times New Roman" w:cs="Times New Roman"/>
          <w:szCs w:val="24"/>
        </w:rPr>
        <w:t>..</w:t>
      </w:r>
    </w:p>
    <w:p w14:paraId="6E8430BB"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w:t>
      </w:r>
      <w:r>
        <w:rPr>
          <w:rFonts w:eastAsia="Times New Roman" w:cs="Times New Roman"/>
          <w:b/>
          <w:szCs w:val="24"/>
        </w:rPr>
        <w:t xml:space="preserve">ς, Ανάπτυξης και Τουρισμού): </w:t>
      </w:r>
      <w:r>
        <w:rPr>
          <w:rFonts w:eastAsia="Times New Roman" w:cs="Times New Roman"/>
          <w:szCs w:val="24"/>
        </w:rPr>
        <w:t xml:space="preserve">Καλά, θα με διορθώσετε εσείς μετά. </w:t>
      </w:r>
    </w:p>
    <w:p w14:paraId="6E8430BC"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Εσείς με το να λέτε ότι η Ευρωπαϊκή Ένωση δεν είχε διαχειριστική </w:t>
      </w:r>
      <w:r>
        <w:rPr>
          <w:rFonts w:eastAsia="Times New Roman" w:cs="Times New Roman"/>
          <w:szCs w:val="24"/>
        </w:rPr>
        <w:t>α</w:t>
      </w:r>
      <w:r>
        <w:rPr>
          <w:rFonts w:eastAsia="Times New Roman" w:cs="Times New Roman"/>
          <w:szCs w:val="24"/>
        </w:rPr>
        <w:t>ρχή, δεν είχε στην Ελλάδα για τα χρήματα αυτά…</w:t>
      </w:r>
    </w:p>
    <w:p w14:paraId="6E8430B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w:t>
      </w:r>
      <w:r>
        <w:rPr>
          <w:rFonts w:eastAsia="Times New Roman" w:cs="Times New Roman"/>
          <w:b/>
          <w:szCs w:val="24"/>
        </w:rPr>
        <w:t xml:space="preserve">ισμού): </w:t>
      </w:r>
      <w:r>
        <w:rPr>
          <w:rFonts w:eastAsia="Times New Roman" w:cs="Times New Roman"/>
          <w:szCs w:val="24"/>
        </w:rPr>
        <w:t xml:space="preserve">Όχι, δεν είπα εγώ διαχειριστική </w:t>
      </w:r>
      <w:r>
        <w:rPr>
          <w:rFonts w:eastAsia="Times New Roman" w:cs="Times New Roman"/>
          <w:szCs w:val="24"/>
        </w:rPr>
        <w:t>α</w:t>
      </w:r>
      <w:r>
        <w:rPr>
          <w:rFonts w:eastAsia="Times New Roman" w:cs="Times New Roman"/>
          <w:szCs w:val="24"/>
        </w:rPr>
        <w:t xml:space="preserve">ρχή. Ήμουν πολύ ακριβής. </w:t>
      </w:r>
    </w:p>
    <w:p w14:paraId="6E8430BE"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…και ότι δεν υπήρχε στην Ευρωπαϊκή Ένωση μηχανισμός…</w:t>
      </w:r>
    </w:p>
    <w:p w14:paraId="6E8430BF"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Μη με διακόπτετε. Είναι άδικος κόπος να κάνω διάλογο μαζί σας. Θα τα πείτε εσείς και θα αποκαταστήστε επακριβώς τα δεδομένα. </w:t>
      </w:r>
    </w:p>
    <w:p w14:paraId="6E8430C0"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Κικίλια, σας παρακαλώ μη διακόπτετε, γιατί δυσκολεύετε…</w:t>
      </w:r>
    </w:p>
    <w:p w14:paraId="6E8430C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ΓΕΩΡΓΙΟΣ ΣΤΑΘΑΚΗΣ (Υπου</w:t>
      </w:r>
      <w:r>
        <w:rPr>
          <w:rFonts w:eastAsia="Times New Roman" w:cs="Times New Roman"/>
          <w:b/>
          <w:szCs w:val="24"/>
        </w:rPr>
        <w:t xml:space="preserve">ργός Οικονομίας, Ανάπτυξης και Τουρισμού): </w:t>
      </w:r>
      <w:r>
        <w:rPr>
          <w:rFonts w:eastAsia="Times New Roman" w:cs="Times New Roman"/>
          <w:szCs w:val="24"/>
        </w:rPr>
        <w:t>Θα μας πείτε</w:t>
      </w:r>
      <w:r>
        <w:rPr>
          <w:rFonts w:eastAsia="Times New Roman" w:cs="Times New Roman"/>
          <w:szCs w:val="24"/>
        </w:rPr>
        <w:t>,</w:t>
      </w:r>
      <w:r>
        <w:rPr>
          <w:rFonts w:eastAsia="Times New Roman" w:cs="Times New Roman"/>
          <w:szCs w:val="24"/>
        </w:rPr>
        <w:t xml:space="preserve"> ποια ήταν τα κονδύλια που ήταν έτοιμα στην Ευρωπαϊκή Ένωση για τη μετανάστευση. Θα μας πείτε και ποιες διαχειριστικές </w:t>
      </w:r>
      <w:r>
        <w:rPr>
          <w:rFonts w:eastAsia="Times New Roman" w:cs="Times New Roman"/>
          <w:szCs w:val="24"/>
        </w:rPr>
        <w:t>α</w:t>
      </w:r>
      <w:r>
        <w:rPr>
          <w:rFonts w:eastAsia="Times New Roman" w:cs="Times New Roman"/>
          <w:szCs w:val="24"/>
        </w:rPr>
        <w:t xml:space="preserve">ρχές υπήρχαν. Θα μας πείτε και ποιες διαχειριστικές </w:t>
      </w:r>
      <w:r>
        <w:rPr>
          <w:rFonts w:eastAsia="Times New Roman" w:cs="Times New Roman"/>
          <w:szCs w:val="24"/>
        </w:rPr>
        <w:t>α</w:t>
      </w:r>
      <w:r>
        <w:rPr>
          <w:rFonts w:eastAsia="Times New Roman" w:cs="Times New Roman"/>
          <w:szCs w:val="24"/>
        </w:rPr>
        <w:t xml:space="preserve">ρχές μας κληρονόμησε η </w:t>
      </w:r>
      <w:r>
        <w:rPr>
          <w:rFonts w:eastAsia="Times New Roman" w:cs="Times New Roman"/>
          <w:szCs w:val="24"/>
        </w:rPr>
        <w:t>κ</w:t>
      </w:r>
      <w:r>
        <w:rPr>
          <w:rFonts w:eastAsia="Times New Roman" w:cs="Times New Roman"/>
          <w:szCs w:val="24"/>
        </w:rPr>
        <w:t>υβέ</w:t>
      </w:r>
      <w:r>
        <w:rPr>
          <w:rFonts w:eastAsia="Times New Roman" w:cs="Times New Roman"/>
          <w:szCs w:val="24"/>
        </w:rPr>
        <w:t xml:space="preserve">ρνησή σας, για την αντιμετώπιση αυτού του προβλήματος. </w:t>
      </w:r>
    </w:p>
    <w:p w14:paraId="6E8430C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Τι έχει γίνει για την μετανάστευση και ποιες ήταν οι επιδράσεις και το δημοσιονομικό κόστος για την ελληνική οικονομία</w:t>
      </w:r>
      <w:r>
        <w:rPr>
          <w:rFonts w:eastAsia="Times New Roman" w:cs="Times New Roman"/>
          <w:szCs w:val="24"/>
        </w:rPr>
        <w:t>.</w:t>
      </w:r>
      <w:r>
        <w:rPr>
          <w:rFonts w:eastAsia="Times New Roman" w:cs="Times New Roman"/>
          <w:szCs w:val="24"/>
        </w:rPr>
        <w:t xml:space="preserve"> Η μελέτη είναι εκτενής και την καταθέτω για τα Πρακτικά. </w:t>
      </w:r>
    </w:p>
    <w:p w14:paraId="6E8430C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Times New Roman" w:cs="Times New Roman"/>
          <w:szCs w:val="24"/>
        </w:rPr>
        <w:t>Υπουργός Οικονομίας, Ανάπτυξης και Τουρισμού κ. Γεώργιος Σταθάκης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14:paraId="6E8430C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Είναι οι επιδράσεις των προσ</w:t>
      </w:r>
      <w:r>
        <w:rPr>
          <w:rFonts w:eastAsia="Times New Roman" w:cs="Times New Roman"/>
          <w:szCs w:val="24"/>
        </w:rPr>
        <w:t>φυγικών, μεταναστευτικών ροών στην ελληνική οικονομία, δημοσιονομικές δαπάνες, έσοδα, μακροοικονομικές επιπτώσεις, Γενικό Λογιστήριο του Κράτους. Σε όλα τα ερωτήματά σας, οι απαντήσεις βρίσκονται εκεί σε αυτή τη μελέτη. Πόσα χρήματα δαπανήθηκαν…</w:t>
      </w:r>
    </w:p>
    <w:p w14:paraId="6E8430C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ΤΖΑΒΑΡΑΣ: </w:t>
      </w:r>
      <w:r>
        <w:rPr>
          <w:rFonts w:eastAsia="Times New Roman" w:cs="Times New Roman"/>
          <w:szCs w:val="24"/>
        </w:rPr>
        <w:t xml:space="preserve">Τις απαντήσεις πρέπει να τις δίνετε εδώ, όχι στα χαρτιά. </w:t>
      </w:r>
    </w:p>
    <w:p w14:paraId="6E8430C6"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Σας παρακαλώ. Σας βλέπω λίγο επιρρεπή. Απλώς σας λέω από πού είναι τα στοιχεία τα οποία θα σας καταθέσω.</w:t>
      </w:r>
    </w:p>
    <w:p w14:paraId="6E8430C7"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Αφήστε τον κύριο Υπουργό να ολοκληρώσει. </w:t>
      </w:r>
    </w:p>
    <w:p w14:paraId="6E8430C8"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 xml:space="preserve">Εκεί υπάρχει λεπτομερής καταγραφή όλων των δαπανών του 2014 και του 2015 απολογιστικά και των προβλέψεων για το 2016. </w:t>
      </w:r>
    </w:p>
    <w:p w14:paraId="6E8430C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Η Κυβέρνηση τι έχει κάνει; Η Κυβέρνηση, ως γνωστόν, έχει συγκροτήσει διαχειριστική </w:t>
      </w:r>
      <w:r>
        <w:rPr>
          <w:rFonts w:eastAsia="Times New Roman" w:cs="Times New Roman"/>
          <w:szCs w:val="24"/>
        </w:rPr>
        <w:t>α</w:t>
      </w:r>
      <w:r>
        <w:rPr>
          <w:rFonts w:eastAsia="Times New Roman" w:cs="Times New Roman"/>
          <w:szCs w:val="24"/>
        </w:rPr>
        <w:t xml:space="preserve">ρχή στο Υπουργείο Οικονομίας και θα διαχειριστεί στη συνέχεια τις δύο μεγάλες κατηγορίες χρηματοδοτήσεων. </w:t>
      </w:r>
    </w:p>
    <w:p w14:paraId="6E8430C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Δύο είναι τα βασικά εργαλεία της ευρωπαϊκής πολιτικής που έχει σ</w:t>
      </w:r>
      <w:r>
        <w:rPr>
          <w:rFonts w:eastAsia="Times New Roman" w:cs="Times New Roman"/>
          <w:szCs w:val="24"/>
        </w:rPr>
        <w:t xml:space="preserve">τη διάθεσή της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 xml:space="preserve">ιοίκηση. Πρώτον, είναι το Ταμείο Ασύλου Μετανάστευσης και Ένταξης, το ΤΑΜΕ, με τους γνωστούς στόχους, ενίσχυσης, δηλαδή, των δομών φιλοξενίας για τους αιτούντες άσυλο και τους δικαιούχους του </w:t>
      </w:r>
      <w:r>
        <w:rPr>
          <w:rFonts w:eastAsia="Times New Roman" w:cs="Times New Roman"/>
          <w:szCs w:val="24"/>
          <w:lang w:val="en-US"/>
        </w:rPr>
        <w:t>relocation</w:t>
      </w:r>
      <w:r>
        <w:rPr>
          <w:rFonts w:eastAsia="Times New Roman" w:cs="Times New Roman"/>
          <w:szCs w:val="24"/>
        </w:rPr>
        <w:t xml:space="preserve">, ενίσχυση των διαδικασιών </w:t>
      </w:r>
      <w:r>
        <w:rPr>
          <w:rFonts w:eastAsia="Times New Roman" w:cs="Times New Roman"/>
          <w:szCs w:val="24"/>
        </w:rPr>
        <w:t xml:space="preserve">εξέτασης των αιτημάτων ασύλου, δράσεις ενσωμάτωσης προσφύγων και μεταναστών, προστασία ασυνόδευτων ανηλίκων. Τέλος, στόχος του προγράμματος είναι επιστροφές -εθελούσιες και μη- προς τρίτες χώρες. </w:t>
      </w:r>
    </w:p>
    <w:p w14:paraId="6E8430C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w:t>
      </w:r>
      <w:r>
        <w:rPr>
          <w:rFonts w:eastAsia="Times New Roman" w:cs="Times New Roman"/>
          <w:szCs w:val="24"/>
        </w:rPr>
        <w:t>τ</w:t>
      </w:r>
      <w:r>
        <w:rPr>
          <w:rFonts w:eastAsia="Times New Roman" w:cs="Times New Roman"/>
          <w:szCs w:val="24"/>
        </w:rPr>
        <w:t>αμείο</w:t>
      </w:r>
      <w:r>
        <w:rPr>
          <w:rFonts w:eastAsia="Times New Roman" w:cs="Times New Roman"/>
          <w:szCs w:val="24"/>
        </w:rPr>
        <w:t>,</w:t>
      </w:r>
      <w:r>
        <w:rPr>
          <w:rFonts w:eastAsia="Times New Roman" w:cs="Times New Roman"/>
          <w:szCs w:val="24"/>
        </w:rPr>
        <w:t xml:space="preserve"> είναι το Ταμείο Εσωτερικής Ασφάλειας, όπ</w:t>
      </w:r>
      <w:r>
        <w:rPr>
          <w:rFonts w:eastAsia="Times New Roman" w:cs="Times New Roman"/>
          <w:szCs w:val="24"/>
        </w:rPr>
        <w:t>ου οι στόχοι του είναι, επίσης, καταγεγραμμένοι</w:t>
      </w:r>
      <w:r>
        <w:rPr>
          <w:rFonts w:eastAsia="Times New Roman" w:cs="Times New Roman"/>
          <w:szCs w:val="24"/>
        </w:rPr>
        <w:t>.</w:t>
      </w:r>
      <w:r>
        <w:rPr>
          <w:rFonts w:eastAsia="Times New Roman" w:cs="Times New Roman"/>
          <w:szCs w:val="24"/>
        </w:rPr>
        <w:t xml:space="preserve"> Ενίσχυση διαδικασιών θεωρήσεων βίζα, η φύλαξη των συνόρων και ενέργειες για την πρόληψη του εγκλήματος. </w:t>
      </w:r>
    </w:p>
    <w:p w14:paraId="6E8430C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Οι δύο βασικές προκλήσεις που αντιμετωπίζει αυτή η Κυβέρνηση</w:t>
      </w:r>
      <w:r>
        <w:rPr>
          <w:rFonts w:eastAsia="Times New Roman" w:cs="Times New Roman"/>
          <w:szCs w:val="24"/>
        </w:rPr>
        <w:t>.</w:t>
      </w:r>
      <w:r>
        <w:rPr>
          <w:rFonts w:eastAsia="Times New Roman" w:cs="Times New Roman"/>
          <w:szCs w:val="24"/>
        </w:rPr>
        <w:t xml:space="preserve"> Προφανώς πρέπει να δρομολογήσει όλες τις</w:t>
      </w:r>
      <w:r>
        <w:rPr>
          <w:rFonts w:eastAsia="Times New Roman" w:cs="Times New Roman"/>
          <w:szCs w:val="24"/>
        </w:rPr>
        <w:t xml:space="preserve"> απαιτούμενες διαδικασίες ταυτοποίησης των προσφύγων και ταυτόχρονα να έχει ολοκληρώσει όλες τις δράσεις</w:t>
      </w:r>
      <w:r>
        <w:rPr>
          <w:rFonts w:eastAsia="Times New Roman" w:cs="Times New Roman"/>
          <w:szCs w:val="24"/>
        </w:rPr>
        <w:t>,</w:t>
      </w:r>
      <w:r>
        <w:rPr>
          <w:rFonts w:eastAsia="Times New Roman" w:cs="Times New Roman"/>
          <w:szCs w:val="24"/>
        </w:rPr>
        <w:t xml:space="preserve"> που είναι αναγκαίες με βάση τη συμφωνία που έχουμε με την Ευρωπαϊκή Ένωση για τη διαχείριση των ροών. </w:t>
      </w:r>
    </w:p>
    <w:p w14:paraId="6E8430C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Για τη στελέχωση της </w:t>
      </w:r>
      <w:r>
        <w:rPr>
          <w:rFonts w:eastAsia="Times New Roman" w:cs="Times New Roman"/>
          <w:szCs w:val="24"/>
        </w:rPr>
        <w:t>α</w:t>
      </w:r>
      <w:r>
        <w:rPr>
          <w:rFonts w:eastAsia="Times New Roman" w:cs="Times New Roman"/>
          <w:szCs w:val="24"/>
        </w:rPr>
        <w:t xml:space="preserve">ρχής έχουν εκδοθεί φυσικά Υπουργικές αποφάσεις κ.λπ., Οι εντεταλμένες </w:t>
      </w:r>
      <w:r>
        <w:rPr>
          <w:rFonts w:eastAsia="Times New Roman" w:cs="Times New Roman"/>
          <w:szCs w:val="24"/>
        </w:rPr>
        <w:t>α</w:t>
      </w:r>
      <w:r>
        <w:rPr>
          <w:rFonts w:eastAsia="Times New Roman" w:cs="Times New Roman"/>
          <w:szCs w:val="24"/>
        </w:rPr>
        <w:t xml:space="preserve">ρχές πλέον είναι πλήρως λειτουργικές. </w:t>
      </w:r>
    </w:p>
    <w:p w14:paraId="6E8430C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Όσον αφορά την απορρόφηση πόρων το 2016, ακολουθούν τα παρακάτω στοιχεία: Η μία Αρχή η ΤΑΕ, για το έτος 2016 έχει δημοσιεύσει ήδη προσκλήσεις 68.3</w:t>
      </w:r>
      <w:r>
        <w:rPr>
          <w:rFonts w:eastAsia="Times New Roman" w:cs="Times New Roman"/>
          <w:szCs w:val="24"/>
        </w:rPr>
        <w:t xml:space="preserve">50.000 ευρώ. Αυτές είναι δημοσιευθείσες </w:t>
      </w:r>
      <w:r>
        <w:rPr>
          <w:rFonts w:eastAsia="Times New Roman" w:cs="Times New Roman"/>
          <w:szCs w:val="24"/>
        </w:rPr>
        <w:lastRenderedPageBreak/>
        <w:t>προσκλήσεις. Αυτές είναι στο στάδιο συμβασιοποίησης. Εντός του 2016 προγραμματίζει έκδοση προσκλήσεων 56.430.000 ευρώ. Το σύνολο για το 2016 για το ΤΑΕ είναι 125.000.000 ευρώ, δημοσιευθείσες προσκλήσεις και προγραμμα</w:t>
      </w:r>
      <w:r>
        <w:rPr>
          <w:rFonts w:eastAsia="Times New Roman" w:cs="Times New Roman"/>
          <w:szCs w:val="24"/>
        </w:rPr>
        <w:t xml:space="preserve">τιζόμενες προσκλήσεις. Πάει το ένα </w:t>
      </w:r>
      <w:r>
        <w:rPr>
          <w:rFonts w:eastAsia="Times New Roman" w:cs="Times New Roman"/>
          <w:szCs w:val="24"/>
        </w:rPr>
        <w:t>τ</w:t>
      </w:r>
      <w:r>
        <w:rPr>
          <w:rFonts w:eastAsia="Times New Roman" w:cs="Times New Roman"/>
          <w:szCs w:val="24"/>
        </w:rPr>
        <w:t xml:space="preserve">αμείο. </w:t>
      </w:r>
    </w:p>
    <w:p w14:paraId="6E8430C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 δεύτερο Ταμείο είναι το ΤΑΜΕ. Το ΤΑΜΕ για το έτος 2016</w:t>
      </w:r>
      <w:r>
        <w:rPr>
          <w:rFonts w:eastAsia="Times New Roman" w:cs="Times New Roman"/>
          <w:szCs w:val="24"/>
        </w:rPr>
        <w:t>,</w:t>
      </w:r>
      <w:r>
        <w:rPr>
          <w:rFonts w:eastAsia="Times New Roman" w:cs="Times New Roman"/>
          <w:szCs w:val="24"/>
        </w:rPr>
        <w:t xml:space="preserve"> έχει δημοσιευθείσες προσκλήσεις 137.000.000 ευρώ. </w:t>
      </w:r>
    </w:p>
    <w:p w14:paraId="6E8430D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Συνεπώς ο ισχυρισμός ότι το 2016 η Ελλάδα δεν απορροφά τους προβλεπόμενους πόρους, είναι ατυχής. Η Ελλ</w:t>
      </w:r>
      <w:r>
        <w:rPr>
          <w:rFonts w:eastAsia="Times New Roman" w:cs="Times New Roman"/>
          <w:szCs w:val="24"/>
        </w:rPr>
        <w:t>άδα θα απορροφήσει, με βάση τη ροή των προσκλήσεων και τη συμβασιοποίησή τους, 260 εκατομμύρια το 2016.</w:t>
      </w:r>
    </w:p>
    <w:p w14:paraId="6E8430D1"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Έχουμε τα απολογιστικά στοιχεία των δαπανών</w:t>
      </w:r>
      <w:r>
        <w:rPr>
          <w:rFonts w:eastAsia="Times New Roman" w:cs="Times New Roman"/>
          <w:szCs w:val="24"/>
        </w:rPr>
        <w:t>.</w:t>
      </w:r>
      <w:r>
        <w:rPr>
          <w:rFonts w:eastAsia="Times New Roman" w:cs="Times New Roman"/>
          <w:szCs w:val="24"/>
        </w:rPr>
        <w:t xml:space="preserve"> Το 2014</w:t>
      </w:r>
      <w:r>
        <w:rPr>
          <w:rFonts w:eastAsia="Times New Roman" w:cs="Times New Roman"/>
          <w:szCs w:val="24"/>
        </w:rPr>
        <w:t>,</w:t>
      </w:r>
      <w:r>
        <w:rPr>
          <w:rFonts w:eastAsia="Times New Roman" w:cs="Times New Roman"/>
          <w:szCs w:val="24"/>
        </w:rPr>
        <w:t xml:space="preserve"> τα απολογιστικά στοιχεία ήταν 272 εκατομμύρια, το 2015</w:t>
      </w:r>
      <w:r>
        <w:rPr>
          <w:rFonts w:eastAsia="Times New Roman" w:cs="Times New Roman"/>
          <w:szCs w:val="24"/>
        </w:rPr>
        <w:t>,</w:t>
      </w:r>
      <w:r>
        <w:rPr>
          <w:rFonts w:eastAsia="Times New Roman" w:cs="Times New Roman"/>
          <w:szCs w:val="24"/>
        </w:rPr>
        <w:t xml:space="preserve"> ήταν 277 εκατομμύρια και η αποτίμηση για τ</w:t>
      </w:r>
      <w:r>
        <w:rPr>
          <w:rFonts w:eastAsia="Times New Roman" w:cs="Times New Roman"/>
          <w:szCs w:val="24"/>
        </w:rPr>
        <w:t>ις ανάγκες το 2016</w:t>
      </w:r>
      <w:r>
        <w:rPr>
          <w:rFonts w:eastAsia="Times New Roman" w:cs="Times New Roman"/>
          <w:szCs w:val="24"/>
        </w:rPr>
        <w:t>,</w:t>
      </w:r>
      <w:r>
        <w:rPr>
          <w:rFonts w:eastAsia="Times New Roman" w:cs="Times New Roman"/>
          <w:szCs w:val="24"/>
        </w:rPr>
        <w:t xml:space="preserve"> είναι πάνω από 600 εκατομμύρια και ανάλογα με τον τρόπο αποτίμησης μπορεί να φτάσει και μέχρι τα 683 εκατομμύρια.</w:t>
      </w:r>
    </w:p>
    <w:p w14:paraId="6E8430D2"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lastRenderedPageBreak/>
        <w:t>Στο πρόγραμμά μας υπάρχουν τα 200 εκατομμύρια περίπου που ανέφερα και υπάρχει επιπρόσθετη, έκτακτη χρηματοδότηση. Η χρηματ</w:t>
      </w:r>
      <w:r>
        <w:rPr>
          <w:rFonts w:eastAsia="Times New Roman" w:cs="Times New Roman"/>
          <w:szCs w:val="24"/>
        </w:rPr>
        <w:t>οδότηση από έκτακτους πόρους από την Ευρωπαϊκή Ένωση προς την Ελλάδα για το 2016 υπολογίζεται στα 210 εκατομμύρια ευρώ και το Πρόγραμμα Δημοσίων Επενδύσεων έχει προεγγράψει 400 εκατομμύρια ευρώ για το 2016.</w:t>
      </w:r>
    </w:p>
    <w:p w14:paraId="6E8430D3"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Αυτά είναι τα δεδομένα για το τρέχον έτος. Προφαν</w:t>
      </w:r>
      <w:r>
        <w:rPr>
          <w:rFonts w:eastAsia="Times New Roman" w:cs="Times New Roman"/>
          <w:szCs w:val="24"/>
        </w:rPr>
        <w:t xml:space="preserve">ώς έχει ληφθεί μέριμνα και για το 2015 και για το 2016 και υπάρχουν έκτακτες χρηματοδοτήσεις στις περιφέρειες που δέχθηκαν τις μεγαλύτερες ροές προσφύγων, καθώς και τα προγράμματα των δήμων, τα οποία είναι επίσης γνωστά. </w:t>
      </w:r>
    </w:p>
    <w:p w14:paraId="6E8430D4"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Τα 500 εκατομμύρια υπάρχουν στο </w:t>
      </w:r>
      <w:r>
        <w:rPr>
          <w:rFonts w:eastAsia="Times New Roman" w:cs="Times New Roman"/>
          <w:szCs w:val="24"/>
        </w:rPr>
        <w:t>π</w:t>
      </w:r>
      <w:r>
        <w:rPr>
          <w:rFonts w:eastAsia="Times New Roman" w:cs="Times New Roman"/>
          <w:szCs w:val="24"/>
        </w:rPr>
        <w:t>α</w:t>
      </w:r>
      <w:r>
        <w:rPr>
          <w:rFonts w:eastAsia="Times New Roman" w:cs="Times New Roman"/>
          <w:szCs w:val="24"/>
        </w:rPr>
        <w:t xml:space="preserve">ράρτημα και δεν χρειάζεται να το ξανακαταθέσω και αφορούν τα δύο μεγάλα προγράμματα για όλη την περίοδο μέχρι το 2020. Είναι ο πλήρης προγραμματισμός έως το τέλος της μελέτης, το Παράρτημα Π3/2, η κατανομή των 500 εκατομμυρίων στο ΤΑΜΕ και στο ΤΕΑ και πώς </w:t>
      </w:r>
      <w:r>
        <w:rPr>
          <w:rFonts w:eastAsia="Times New Roman" w:cs="Times New Roman"/>
          <w:szCs w:val="24"/>
        </w:rPr>
        <w:t xml:space="preserve">προβλέπεται κάθε κατηγορία δαπανών με βάση τον προγραμματισμό για τα αμέσως επόμενα χρόνια. </w:t>
      </w:r>
    </w:p>
    <w:p w14:paraId="6E8430D5"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 xml:space="preserve">Αυτά είναι για από εδώ και πέρα. </w:t>
      </w:r>
    </w:p>
    <w:p w14:paraId="6E8430D6"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Ναι</w:t>
      </w:r>
      <w:r>
        <w:rPr>
          <w:rFonts w:eastAsia="Times New Roman" w:cs="Times New Roman"/>
          <w:szCs w:val="24"/>
        </w:rPr>
        <w:t xml:space="preserve"> </w:t>
      </w:r>
      <w:r>
        <w:rPr>
          <w:rFonts w:eastAsia="Times New Roman" w:cs="Times New Roman"/>
          <w:szCs w:val="24"/>
        </w:rPr>
        <w:t xml:space="preserve">αυτά είναι για από εδώ και πέρα. </w:t>
      </w:r>
    </w:p>
    <w:p w14:paraId="6E8430D7"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ΣΤΑ</w:t>
      </w:r>
      <w:r>
        <w:rPr>
          <w:rFonts w:eastAsia="Times New Roman" w:cs="Times New Roman"/>
          <w:b/>
          <w:szCs w:val="24"/>
        </w:rPr>
        <w:t>ΥΡΟΣ ΚΑΛΑΦΑΤΗΣ:</w:t>
      </w:r>
      <w:r>
        <w:rPr>
          <w:rFonts w:eastAsia="Times New Roman" w:cs="Times New Roman"/>
          <w:szCs w:val="24"/>
        </w:rPr>
        <w:t xml:space="preserve"> Είναι 509 εκατομμύρια. </w:t>
      </w:r>
    </w:p>
    <w:p w14:paraId="6E8430D8"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Είναι για το σύνολο της περιόδου. </w:t>
      </w:r>
    </w:p>
    <w:p w14:paraId="6E8430D9"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Με τα δεδομένα αυτά -απαντώ στα ερωτήματά σας- πρώτον, έχει αποτυπωθεί το κόστος της προσφυγικής κρίσης για το 2015</w:t>
      </w:r>
      <w:r>
        <w:rPr>
          <w:rFonts w:eastAsia="Times New Roman" w:cs="Times New Roman"/>
          <w:szCs w:val="24"/>
        </w:rPr>
        <w:t>. Είναι πλήρως αποτυπωμένο για το 2016. Η ενεργοποίηση των ευρωπαϊκών πόρων</w:t>
      </w:r>
      <w:r>
        <w:rPr>
          <w:rFonts w:eastAsia="Times New Roman" w:cs="Times New Roman"/>
          <w:szCs w:val="24"/>
        </w:rPr>
        <w:t>,</w:t>
      </w:r>
      <w:r>
        <w:rPr>
          <w:rFonts w:eastAsia="Times New Roman" w:cs="Times New Roman"/>
          <w:szCs w:val="24"/>
        </w:rPr>
        <w:t xml:space="preserve"> έχει σαφές χρονοδιάγραμμα από το 2016 και μέχρι την πλήρη απορρόφησή τους.</w:t>
      </w:r>
    </w:p>
    <w:p w14:paraId="6E8430DA"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Διεκδικούσαμε και διεκδικούμε έκτακτα κονδύλια, οπουδήποτε είναι αυτό εφικτό. Ανέφερα ότι έκτακτα κονδύλ</w:t>
      </w:r>
      <w:r>
        <w:rPr>
          <w:rFonts w:eastAsia="Times New Roman" w:cs="Times New Roman"/>
          <w:szCs w:val="24"/>
        </w:rPr>
        <w:t>ια αυτή τη στιγμή απορροφούν και δραστηριότητες εκτός Κυβέρνησης, δηλαδή δραστηριότητες που γίνονται με αφορμή τους πρόσφυγες. Αυτά είναι έκτακτες διεκδικήσεις.</w:t>
      </w:r>
    </w:p>
    <w:p w14:paraId="6E8430DB"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lastRenderedPageBreak/>
        <w:t>Η εικόνα αυτή επικεντρώνεται στο ένα και βασικότερο θέμα, το οποίο είναι εξαιρετικά σημαντικό γ</w:t>
      </w:r>
      <w:r>
        <w:rPr>
          <w:rFonts w:eastAsia="Times New Roman" w:cs="Times New Roman"/>
          <w:szCs w:val="24"/>
        </w:rPr>
        <w:t>ια την Κυβέρνησή μας, δηλαδή να καλυφθούν ανάγκες στέγασης και περίθαλψης αυτών των ανθρώπων. Το κόστος είναι η μία διάσταση. Αυτό που έχει προτεραιότητα</w:t>
      </w:r>
      <w:r>
        <w:rPr>
          <w:rFonts w:eastAsia="Times New Roman" w:cs="Times New Roman"/>
          <w:szCs w:val="24"/>
        </w:rPr>
        <w:t>,</w:t>
      </w:r>
      <w:r>
        <w:rPr>
          <w:rFonts w:eastAsia="Times New Roman" w:cs="Times New Roman"/>
          <w:szCs w:val="24"/>
        </w:rPr>
        <w:t xml:space="preserve"> είναι να συλλάβουμε ότι πρόκειται για μια μεγάλη ανθρωπιστική κρίση. Εμείς θα συνεχίσουμε να στηρίζου</w:t>
      </w:r>
      <w:r>
        <w:rPr>
          <w:rFonts w:eastAsia="Times New Roman" w:cs="Times New Roman"/>
          <w:szCs w:val="24"/>
        </w:rPr>
        <w:t>με αυτή την προσπάθεια με τον καλύτερο δυνατό τρόπο, στο πλαίσιο των συμφωνιών που έχουμε κάνει με τους Ευρωπαίους και την Τουρκία. Θεωρούμε και είμαστε δεσμευμένοι απέναντι στους Έλληνες πολίτες ότι ως Κυβέρνηση θα κάνουμε το καλύτερο δυνατόν, προκειμένου</w:t>
      </w:r>
      <w:r>
        <w:rPr>
          <w:rFonts w:eastAsia="Times New Roman" w:cs="Times New Roman"/>
          <w:szCs w:val="24"/>
        </w:rPr>
        <w:t xml:space="preserve"> να υπάρξουν αξιοπρεπείς συνθήκες διαβίωσης των προσφύγων, για τους οποίους η χώρα έχει δεσμευτεί με βάση τις συμφωνίες ότι θα παραμείνουν στη χώρα μας. </w:t>
      </w:r>
    </w:p>
    <w:p w14:paraId="6E8430DC"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8430DD" w14:textId="77777777" w:rsidR="00FC1CD6" w:rsidRDefault="008634FC">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E8430DE"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Ευχαριστούμε τον κύριο Υπουργό.</w:t>
      </w:r>
    </w:p>
    <w:p w14:paraId="6E8430DF"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Κύριε Μουζάλα, έχετε τον λόγο για δέκα λεπτά. </w:t>
      </w:r>
    </w:p>
    <w:p w14:paraId="6E8430E0" w14:textId="77777777" w:rsidR="00FC1CD6" w:rsidRDefault="008634FC">
      <w:pPr>
        <w:spacing w:after="0" w:line="600" w:lineRule="auto"/>
        <w:ind w:firstLine="720"/>
        <w:jc w:val="both"/>
        <w:rPr>
          <w:rFonts w:eastAsia="Times New Roman"/>
          <w:szCs w:val="24"/>
        </w:rPr>
      </w:pPr>
      <w:r>
        <w:rPr>
          <w:rFonts w:eastAsia="Times New Roman"/>
          <w:b/>
          <w:szCs w:val="24"/>
        </w:rPr>
        <w:lastRenderedPageBreak/>
        <w:t xml:space="preserve">ΙΩΑΝΝΗΣ ΜΟΥΖΑΛΑΣ (Αναπληρωτής Υπουργός Εσωτερικών και Διοικητικής Ανασυγκρότησης): </w:t>
      </w:r>
      <w:r>
        <w:rPr>
          <w:rFonts w:eastAsia="Times New Roman"/>
          <w:szCs w:val="24"/>
        </w:rPr>
        <w:t xml:space="preserve">Κυρία Πρόεδρε, κυρίες και κύριοι Βουλευτές, ένα κομμάτι του λόγου μου θα είναι πάνω στα οικονομικά -γιατί νομίζω ότι αδικείτε την κατάσταση ή δεν έχετε πλήρη ενημέρωση- και ένα κομμάτι πάνω στα ζητήματα ουσίας. </w:t>
      </w:r>
    </w:p>
    <w:p w14:paraId="6E8430E1" w14:textId="77777777" w:rsidR="00FC1CD6" w:rsidRDefault="008634FC">
      <w:pPr>
        <w:spacing w:line="600" w:lineRule="auto"/>
        <w:ind w:firstLine="720"/>
        <w:jc w:val="both"/>
        <w:rPr>
          <w:rFonts w:eastAsia="Times New Roman"/>
          <w:szCs w:val="24"/>
        </w:rPr>
      </w:pPr>
      <w:r>
        <w:rPr>
          <w:rFonts w:eastAsia="Times New Roman"/>
          <w:szCs w:val="24"/>
        </w:rPr>
        <w:t>Κοιτάξτε να δείτε, τα λεφτά από τα έκτακτα γ</w:t>
      </w:r>
      <w:r>
        <w:rPr>
          <w:rFonts w:eastAsia="Times New Roman"/>
          <w:szCs w:val="24"/>
        </w:rPr>
        <w:t>ια το 2015 τα έχουμε απορροφήσει όλα και έχουν δοθεί στην Αστυνομία και στο Λιμενικό. Είναι λίγα. Δεν ήταν αυτά τα οποία χρειαζόμασταν. Αυτό δεν είναι ευθύνη της Κυβέρνησης. Είναι αλήθεια ότι κατελήφθη η Ευρωπαϊκή Ένωση εξ απήνης και τα λεφτά τα οποία διέθ</w:t>
      </w:r>
      <w:r>
        <w:rPr>
          <w:rFonts w:eastAsia="Times New Roman"/>
          <w:szCs w:val="24"/>
        </w:rPr>
        <w:t xml:space="preserve">εσε δεν ήταν πάρα πολλά. Για το 2015 διέθεσε 51,96 εκατομμύρια ευρώ στα έκτακτα, από τα οποία τα 27,83 εκατομμύρια δόθηκαν στο κράτος, τα 24,13 εκατομμύρια σε διεθνείς οργανισμούς. Τους διεθνείς οργανισμούς θα τους δούμε μπροστά μας και πιο κάτω. Αυτά του </w:t>
      </w:r>
      <w:r>
        <w:rPr>
          <w:rFonts w:eastAsia="Times New Roman"/>
          <w:szCs w:val="24"/>
        </w:rPr>
        <w:t xml:space="preserve">κράτους μπορείτε να τα ελέγξετε. Είναι θεμιτό και νομίζω ότι αυτή είναι και η λειτουργία που πρέπει να έχει οποιοσδήποτε είναι στην </w:t>
      </w:r>
      <w:r>
        <w:rPr>
          <w:rFonts w:eastAsia="Times New Roman"/>
          <w:szCs w:val="24"/>
        </w:rPr>
        <w:t xml:space="preserve">Αντιπολίτευση </w:t>
      </w:r>
      <w:r>
        <w:rPr>
          <w:rFonts w:eastAsia="Times New Roman"/>
          <w:szCs w:val="24"/>
        </w:rPr>
        <w:t xml:space="preserve">ή στη συμπολίτευση. Είναι δικαίωμα. </w:t>
      </w:r>
    </w:p>
    <w:p w14:paraId="6E8430E2" w14:textId="77777777" w:rsidR="00FC1CD6" w:rsidRDefault="008634FC">
      <w:pPr>
        <w:spacing w:line="600" w:lineRule="auto"/>
        <w:ind w:firstLine="720"/>
        <w:jc w:val="both"/>
        <w:rPr>
          <w:rFonts w:eastAsia="Times New Roman"/>
          <w:szCs w:val="24"/>
        </w:rPr>
      </w:pPr>
      <w:r>
        <w:rPr>
          <w:rFonts w:eastAsia="Times New Roman"/>
          <w:szCs w:val="24"/>
        </w:rPr>
        <w:lastRenderedPageBreak/>
        <w:t>Δυστυχώς, τα άλλα λεφτά δεν μπορούμε να τα ελέγξουμε, τα λεφτά, δηλαδή, π</w:t>
      </w:r>
      <w:r>
        <w:rPr>
          <w:rFonts w:eastAsia="Times New Roman"/>
          <w:szCs w:val="24"/>
        </w:rPr>
        <w:t xml:space="preserve">ου δόθηκαν σε διεθνείς οργανισμούς, σε ΜΚΟ. Αυτό είναι ένα ζήτημα. Το έχουμε θέσει επανειλημμένως. Όσο κι αν συνεργαζόμαστε πολύ καλά και με τον κ. Αβραμόπουλο και με τον κ. Στυλιανίδη, εκεί πέρα υπάρχουν τεράστια ποσά που δεν μπορούμε να τα ελέγξουμε. </w:t>
      </w:r>
    </w:p>
    <w:p w14:paraId="6E8430E3" w14:textId="77777777" w:rsidR="00FC1CD6" w:rsidRDefault="008634FC">
      <w:pPr>
        <w:spacing w:line="600" w:lineRule="auto"/>
        <w:ind w:firstLine="720"/>
        <w:jc w:val="both"/>
        <w:rPr>
          <w:rFonts w:eastAsia="Times New Roman"/>
          <w:szCs w:val="24"/>
        </w:rPr>
      </w:pPr>
      <w:r>
        <w:rPr>
          <w:rFonts w:eastAsia="Times New Roman"/>
          <w:szCs w:val="24"/>
        </w:rPr>
        <w:t>Γι</w:t>
      </w:r>
      <w:r>
        <w:rPr>
          <w:rFonts w:eastAsia="Times New Roman"/>
          <w:szCs w:val="24"/>
        </w:rPr>
        <w:t>α το 2015, λοιπόν, τα χρήματα από τα έκτακτα έχουν απορροφηθεί. Για το 2016 έχουν υποβληθεί. Το 2016 έχουμε μια χειροτέρευση. Τα λεφτά που μπορούσε να δώσει η Ευρωπαϊκή Επιτροπή μέσα από αυτά τα προγράμματα των εκτάκτων, ήταν 210 εκατομμύρια ευρώ. Προσέξτε</w:t>
      </w:r>
      <w:r>
        <w:rPr>
          <w:rFonts w:eastAsia="Times New Roman"/>
          <w:szCs w:val="24"/>
        </w:rPr>
        <w:t xml:space="preserve"> τώρα: Από τα 210 εκατομμύρια ευρώ τα 59,82 εκατομμύρια ευρώ δόθηκαν στο κράτος και τα 150,62 εκατομμύρια ευρώ δόθηκαν σε διεθνείς οργανισμούς, τους οποίους πάλι δεν μπορούμε να ελέγξουμε. Αυτοί όλοι θα ελεγχθούν αργότερα από την Ευρωπαϊκή Επιτροπή. Εμείς </w:t>
      </w:r>
      <w:r>
        <w:rPr>
          <w:rFonts w:eastAsia="Times New Roman"/>
          <w:szCs w:val="24"/>
        </w:rPr>
        <w:t xml:space="preserve">δεν μπορούμε να τους ελέγξουμε. Κάνουμε διάφορα πράγματα, προκειμένου αυτά τα λεφτά να μείνουν στον τόπο. Είναι δύσκολο. </w:t>
      </w:r>
    </w:p>
    <w:p w14:paraId="6E8430E4"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Επίσης, είναι εις βάρος της οικονομικής κατάστασης το γεγονός ότι με βάση τα διεθνή </w:t>
      </w:r>
      <w:r>
        <w:rPr>
          <w:rFonts w:eastAsia="Times New Roman"/>
          <w:szCs w:val="24"/>
          <w:lang w:val="en-US"/>
        </w:rPr>
        <w:t>standards</w:t>
      </w:r>
      <w:r>
        <w:rPr>
          <w:rFonts w:eastAsia="Times New Roman"/>
          <w:szCs w:val="24"/>
        </w:rPr>
        <w:t xml:space="preserve"> ένας διεθνής οργανισμός ή μια ΜΚΟ που αξ</w:t>
      </w:r>
      <w:r>
        <w:rPr>
          <w:rFonts w:eastAsia="Times New Roman"/>
          <w:szCs w:val="24"/>
        </w:rPr>
        <w:t>ιοποιεί τα χρήματα που της δίνουν ξοδεύοντας το 20% με 25% για δικά της διοικητικά έξοδα -αυτό αφορά το 25% στα 150 εκατομμύρια ευρώ- θεωρείται χρηστή διοίκηση. Δεν είναι καλό για τον τόπο το ότι έγινε έτσι. Προφανώς δεν είναι ευθύνη της Κυβέρνησης του ΣΥΡ</w:t>
      </w:r>
      <w:r>
        <w:rPr>
          <w:rFonts w:eastAsia="Times New Roman"/>
          <w:szCs w:val="24"/>
        </w:rPr>
        <w:t xml:space="preserve">ΙΖΑ ή, αν κυβερνούσε η Νέα Δημοκρατία, της κυβέρνησης της Νέας Δημοκρατίας. Είναι ευρωπαϊκοί τρόποι προσέγγισης του προβλήματος. Εγώ συμμετείχα σε αυτές τις διαδικασίες. Κάναμε πολύ μεγάλη προσπάθεια για να αλλάξει η κατανομή. Δεν τα καταφέραμε. </w:t>
      </w:r>
    </w:p>
    <w:p w14:paraId="6E8430E5" w14:textId="77777777" w:rsidR="00FC1CD6" w:rsidRDefault="008634FC">
      <w:pPr>
        <w:spacing w:line="600" w:lineRule="auto"/>
        <w:ind w:firstLine="720"/>
        <w:jc w:val="both"/>
        <w:rPr>
          <w:rFonts w:eastAsia="Times New Roman"/>
          <w:szCs w:val="24"/>
        </w:rPr>
      </w:pPr>
      <w:r>
        <w:rPr>
          <w:rFonts w:eastAsia="Times New Roman"/>
          <w:szCs w:val="24"/>
        </w:rPr>
        <w:t>Και για τ</w:t>
      </w:r>
      <w:r>
        <w:rPr>
          <w:rFonts w:eastAsia="Times New Roman"/>
          <w:szCs w:val="24"/>
        </w:rPr>
        <w:t xml:space="preserve">ο 2016 έχουν απορροφηθεί χρήματα και έχουν γίνει και τα προγράμματα, τα οποία βεβαιώνω ότι θα απορροφήσουν τα άλλα. </w:t>
      </w:r>
    </w:p>
    <w:p w14:paraId="6E8430E6" w14:textId="77777777" w:rsidR="00FC1CD6" w:rsidRDefault="008634FC">
      <w:pPr>
        <w:spacing w:line="600" w:lineRule="auto"/>
        <w:ind w:firstLine="720"/>
        <w:jc w:val="both"/>
        <w:rPr>
          <w:rFonts w:eastAsia="Times New Roman"/>
          <w:szCs w:val="24"/>
        </w:rPr>
      </w:pPr>
      <w:r>
        <w:rPr>
          <w:rFonts w:eastAsia="Times New Roman"/>
          <w:szCs w:val="24"/>
        </w:rPr>
        <w:lastRenderedPageBreak/>
        <w:t>Σας βεβαιώνω -γιατί το έχω ζήσει από κοντά και συμφωνώ απόλυτα μαζί σας- για τον τεράστιο ρόλο που έπαιξε το Λιμενικό και η Αστυνομία. Πήρα</w:t>
      </w:r>
      <w:r>
        <w:rPr>
          <w:rFonts w:eastAsia="Times New Roman"/>
          <w:szCs w:val="24"/>
        </w:rPr>
        <w:t xml:space="preserve">ν χρήματα. Πήραν αρκετές φορές χρήματα, αλλά δεν έφθαναν. Αυτό είναι αλήθεια. Δεν έφθαναν γενικότερα. </w:t>
      </w:r>
    </w:p>
    <w:p w14:paraId="6E8430E7" w14:textId="77777777" w:rsidR="00FC1CD6" w:rsidRDefault="008634FC">
      <w:pPr>
        <w:spacing w:line="600" w:lineRule="auto"/>
        <w:ind w:firstLine="720"/>
        <w:jc w:val="both"/>
        <w:rPr>
          <w:rFonts w:eastAsia="Times New Roman"/>
          <w:szCs w:val="24"/>
        </w:rPr>
      </w:pPr>
      <w:r>
        <w:rPr>
          <w:rFonts w:eastAsia="Times New Roman"/>
          <w:szCs w:val="24"/>
        </w:rPr>
        <w:t xml:space="preserve">Δεν μπορώ να μπω σε πιο δύσκολα οικονομικά νερά. Δεν είμαι ο κατάλληλος. </w:t>
      </w:r>
    </w:p>
    <w:p w14:paraId="6E8430E8" w14:textId="77777777" w:rsidR="00FC1CD6" w:rsidRDefault="008634FC">
      <w:pPr>
        <w:spacing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 xml:space="preserve">Για το 2016 από τα έκτακτα 210 εκατομμύρια ευρώ </w:t>
      </w:r>
      <w:r>
        <w:rPr>
          <w:rFonts w:eastAsia="Times New Roman"/>
          <w:szCs w:val="24"/>
        </w:rPr>
        <w:t xml:space="preserve">πήρε </w:t>
      </w:r>
      <w:r>
        <w:rPr>
          <w:rFonts w:eastAsia="Times New Roman"/>
          <w:szCs w:val="24"/>
        </w:rPr>
        <w:t>η Ελλάδ</w:t>
      </w:r>
      <w:r>
        <w:rPr>
          <w:rFonts w:eastAsia="Times New Roman"/>
          <w:szCs w:val="24"/>
        </w:rPr>
        <w:t>α;</w:t>
      </w:r>
    </w:p>
    <w:p w14:paraId="6E8430E9" w14:textId="77777777" w:rsidR="00FC1CD6" w:rsidRDefault="008634F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Για το 2016 από τα έκτακτα η Ελλάδα πήρε 210,44 εκατομμύρια, χώρια αυτά που πήγαν απευθείας στις ΜΚΟ. Από τα 210,44 εκατομμύρια ευρώ τα 59,82 εκατομμύρια ευρώ πήγαν σε κρ</w:t>
      </w:r>
      <w:r>
        <w:rPr>
          <w:rFonts w:eastAsia="Times New Roman"/>
          <w:szCs w:val="24"/>
        </w:rPr>
        <w:t xml:space="preserve">ατικούς φορείς και τα 150,62 εκατομμύρια ευρώ σε διεθνείς οργανισμούς. Εννοώ τον Διεθνή Οργανισμό Μετανάστευσης, την Ύπατη Αρμοστεία του ΟΗΕ. </w:t>
      </w:r>
    </w:p>
    <w:p w14:paraId="6E8430EA" w14:textId="77777777" w:rsidR="00FC1CD6" w:rsidRDefault="008634FC">
      <w:pPr>
        <w:spacing w:line="600" w:lineRule="auto"/>
        <w:ind w:firstLine="720"/>
        <w:jc w:val="both"/>
        <w:rPr>
          <w:rFonts w:eastAsia="Times New Roman"/>
          <w:szCs w:val="24"/>
        </w:rPr>
      </w:pPr>
      <w:r>
        <w:rPr>
          <w:rFonts w:eastAsia="Times New Roman"/>
          <w:b/>
          <w:szCs w:val="24"/>
        </w:rPr>
        <w:lastRenderedPageBreak/>
        <w:t xml:space="preserve">ΣΤΑΥΡΟΣ ΚΑΛΑΦΑΤΗΣ: </w:t>
      </w:r>
      <w:r>
        <w:rPr>
          <w:rFonts w:eastAsia="Times New Roman"/>
          <w:szCs w:val="24"/>
        </w:rPr>
        <w:t xml:space="preserve">Συγγνώμη, όταν λέτε «χώρια αυτά που πήγαν στις ΜΚΟ», τι εννοείτε; Άλλο κονδύλι πήγε στις ΜΚΟ; </w:t>
      </w:r>
    </w:p>
    <w:p w14:paraId="6E8430EB" w14:textId="77777777" w:rsidR="00FC1CD6" w:rsidRDefault="008634F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Το </w:t>
      </w:r>
      <w:r>
        <w:rPr>
          <w:rFonts w:eastAsia="Times New Roman"/>
          <w:szCs w:val="24"/>
          <w:lang w:val="en-US"/>
        </w:rPr>
        <w:t>DG</w:t>
      </w:r>
      <w:r>
        <w:rPr>
          <w:rFonts w:eastAsia="Times New Roman"/>
          <w:szCs w:val="24"/>
        </w:rPr>
        <w:t xml:space="preserve"> </w:t>
      </w:r>
      <w:r>
        <w:rPr>
          <w:rFonts w:eastAsia="Times New Roman"/>
          <w:szCs w:val="24"/>
          <w:lang w:val="en-US"/>
        </w:rPr>
        <w:t>EC</w:t>
      </w:r>
      <w:r>
        <w:rPr>
          <w:rFonts w:eastAsia="Times New Roman"/>
          <w:szCs w:val="24"/>
        </w:rPr>
        <w:t>Η</w:t>
      </w:r>
      <w:r>
        <w:rPr>
          <w:rFonts w:eastAsia="Times New Roman"/>
          <w:szCs w:val="24"/>
          <w:lang w:val="en-US"/>
        </w:rPr>
        <w:t>O</w:t>
      </w:r>
      <w:r>
        <w:rPr>
          <w:rFonts w:eastAsia="Times New Roman"/>
          <w:szCs w:val="24"/>
        </w:rPr>
        <w:t xml:space="preserve"> είναι άλλο </w:t>
      </w:r>
      <w:r>
        <w:rPr>
          <w:rFonts w:eastAsia="Times New Roman"/>
          <w:szCs w:val="24"/>
        </w:rPr>
        <w:t>ταμείο</w:t>
      </w:r>
      <w:r>
        <w:rPr>
          <w:rFonts w:eastAsia="Times New Roman"/>
          <w:szCs w:val="24"/>
        </w:rPr>
        <w:t xml:space="preserve">. Αυτό είναι από το </w:t>
      </w:r>
      <w:r>
        <w:rPr>
          <w:rFonts w:eastAsia="Times New Roman"/>
          <w:szCs w:val="24"/>
          <w:lang w:val="en-US"/>
        </w:rPr>
        <w:t>DG</w:t>
      </w:r>
      <w:r>
        <w:rPr>
          <w:rFonts w:eastAsia="Times New Roman"/>
          <w:szCs w:val="24"/>
        </w:rPr>
        <w:t xml:space="preserve"> </w:t>
      </w:r>
      <w:r>
        <w:rPr>
          <w:rFonts w:eastAsia="Times New Roman"/>
          <w:szCs w:val="24"/>
          <w:lang w:val="en-US"/>
        </w:rPr>
        <w:t>HOME</w:t>
      </w:r>
      <w:r>
        <w:rPr>
          <w:rFonts w:eastAsia="Times New Roman"/>
          <w:szCs w:val="24"/>
        </w:rPr>
        <w:t xml:space="preserve">. </w:t>
      </w:r>
    </w:p>
    <w:p w14:paraId="6E8430EC" w14:textId="77777777" w:rsidR="00FC1CD6" w:rsidRDefault="008634FC">
      <w:pPr>
        <w:spacing w:line="600" w:lineRule="auto"/>
        <w:ind w:firstLine="720"/>
        <w:jc w:val="both"/>
        <w:rPr>
          <w:rFonts w:eastAsia="Times New Roman"/>
          <w:szCs w:val="24"/>
        </w:rPr>
      </w:pPr>
      <w:r>
        <w:rPr>
          <w:rFonts w:eastAsia="Times New Roman"/>
          <w:szCs w:val="24"/>
        </w:rPr>
        <w:t xml:space="preserve">Επιτρέψτε μου τώρα να σας πω κάτι. Εγώ προσπαθώ πάντα να είμαι ήπιος. Νομίζω ότι σήμερα κάνατε μια απόλυτα θεμιτή </w:t>
      </w:r>
      <w:r>
        <w:rPr>
          <w:rFonts w:eastAsia="Times New Roman"/>
          <w:szCs w:val="24"/>
        </w:rPr>
        <w:t>επερώτηση, η οποία χρησίμευσε για να πάμε -και δεν το λέω ως κατηγορία- σε μη θεμιτές θεμελιώσεις κατηγοριών. Δεν υπάρχει ιδεοληψία. Καταντάει ιδεοληψία από την άλλη πλευρά. Κανείς δεν τους κάλεσε. Εάν τους κάλεσε κάποιος, αυτός δεν ήταν η Ελλάδα. Τους κάλ</w:t>
      </w:r>
      <w:r>
        <w:rPr>
          <w:rFonts w:eastAsia="Times New Roman"/>
          <w:szCs w:val="24"/>
        </w:rPr>
        <w:t xml:space="preserve">εσαν διάφορα πράγματα. Πιστεύω ότι τα ξέρετε αυτά. </w:t>
      </w:r>
    </w:p>
    <w:p w14:paraId="6E8430ED" w14:textId="77777777" w:rsidR="00FC1CD6" w:rsidRDefault="008634FC">
      <w:pPr>
        <w:spacing w:line="600" w:lineRule="auto"/>
        <w:jc w:val="both"/>
        <w:rPr>
          <w:rFonts w:eastAsia="Times New Roman" w:cs="Times New Roman"/>
          <w:szCs w:val="24"/>
        </w:rPr>
      </w:pPr>
      <w:r>
        <w:rPr>
          <w:rFonts w:eastAsia="Times New Roman" w:cs="Times New Roman"/>
          <w:szCs w:val="24"/>
        </w:rPr>
        <w:t xml:space="preserve">Θέλω, επίσης, να σας πω το εξής: Είπε ο κ. Φορτσάκης –είναι πανεπιστημιακός- για την εκπαίδευση των προσφύγων και μεταναστών, ότι τον Σεπτέμβριο δεν θα είμαστε έτοιμοι. Δεν θα είμαστε έτοιμοι, κύριε </w:t>
      </w:r>
      <w:r>
        <w:rPr>
          <w:rFonts w:eastAsia="Times New Roman" w:cs="Times New Roman"/>
          <w:szCs w:val="24"/>
        </w:rPr>
        <w:lastRenderedPageBreak/>
        <w:t>Φορτσ</w:t>
      </w:r>
      <w:r>
        <w:rPr>
          <w:rFonts w:eastAsia="Times New Roman" w:cs="Times New Roman"/>
          <w:szCs w:val="24"/>
        </w:rPr>
        <w:t>άκη. Και όποιος πιστεύει ότι οποιοδήποτε κράτος που του έτυχε αυτό το πράγμα Μάρτιο με Απρίλιο, με έναν πληθυσμό όπου ακόμα δεν ξέρουμε πόσος θα μείνει στην Ελλάδα, τον Σεπτέμβριο θα είναι έτοιμο για να εκπαιδεύσει τα παιδιά, δεν λέει αλήθεια. Το ξέρετε αυ</w:t>
      </w:r>
      <w:r>
        <w:rPr>
          <w:rFonts w:eastAsia="Times New Roman" w:cs="Times New Roman"/>
          <w:szCs w:val="24"/>
        </w:rPr>
        <w:t xml:space="preserve">τό το πράγμα. </w:t>
      </w:r>
    </w:p>
    <w:p w14:paraId="6E8430E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Τι θα κάνουμε; Έχουμε φτιάξει ένα πολύ σοβαρό πρόγραμμα το οποίο θα δίνει για έναν χρόνο αυτό που στη Γερμανία λένε «προκαταρκτική τάξη». Άλλο θα γίνεται στα </w:t>
      </w:r>
      <w:r>
        <w:rPr>
          <w:rFonts w:eastAsia="Times New Roman" w:cs="Times New Roman"/>
          <w:szCs w:val="24"/>
          <w:lang w:val="en-US"/>
        </w:rPr>
        <w:t>camp</w:t>
      </w:r>
      <w:r>
        <w:rPr>
          <w:rFonts w:eastAsia="Times New Roman" w:cs="Times New Roman"/>
          <w:szCs w:val="24"/>
        </w:rPr>
        <w:t xml:space="preserve">, άλλο θα γίνεται στα σχολεία. Εξασφαλίσαμε 13 εκατομμύρια γι’ αυτό. </w:t>
      </w:r>
    </w:p>
    <w:p w14:paraId="6E8430E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 ίδιο ι</w:t>
      </w:r>
      <w:r>
        <w:rPr>
          <w:rFonts w:eastAsia="Times New Roman" w:cs="Times New Roman"/>
          <w:szCs w:val="24"/>
        </w:rPr>
        <w:t>σχύει και για την καταγραφή. Δεν θυμάμαι εάν το είπατε εσείς ή κάποιος άλλος. Κάνουμε γρήγορα την καταγραφή. Δυόμισι μήνες αφότου έκλεισαν τα σύνορα, έχουμε τελειώσει σχεδόν την προκαταγραφή. Στη Γερμανία -σας το έχω ξαναπεί- ήθελε πεντέμισι μήνες για να γ</w:t>
      </w:r>
      <w:r>
        <w:rPr>
          <w:rFonts w:eastAsia="Times New Roman" w:cs="Times New Roman"/>
          <w:szCs w:val="24"/>
        </w:rPr>
        <w:t xml:space="preserve">ίνει αυτό το πράγμα. Όσον αφορά </w:t>
      </w:r>
      <w:r>
        <w:rPr>
          <w:rFonts w:eastAsia="Times New Roman" w:cs="Times New Roman"/>
          <w:szCs w:val="24"/>
        </w:rPr>
        <w:t>τις</w:t>
      </w:r>
      <w:r>
        <w:rPr>
          <w:rFonts w:eastAsia="Times New Roman" w:cs="Times New Roman"/>
          <w:szCs w:val="24"/>
        </w:rPr>
        <w:t xml:space="preserve"> εξήντα χιλιάδες ανθρώπους που έχουν μείνει εδώ και που εμείς θεωρούμε ότι είναι τόσοι, η αντιστοιχία είναι σαν να μπήκαν σε είκοσι ημέρες πεντακόσιες ογδόντα χιλιάδες άνθρωποι στη Γερμανία.</w:t>
      </w:r>
    </w:p>
    <w:p w14:paraId="6E8430F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 Νομίζω ότι όλα τα κοινοβουλευ</w:t>
      </w:r>
      <w:r>
        <w:rPr>
          <w:rFonts w:eastAsia="Times New Roman" w:cs="Times New Roman"/>
          <w:szCs w:val="24"/>
        </w:rPr>
        <w:t>τικά κόμματα προσεγγίζουν με σοβαρότητα αυτήν την κατάσταση. Θέλω να επισημάνω ότι από εχθές, προχθές η κατάσταση έχει διαφοροποιήσεις. Τα γεγονότα στην Τουρκία θα έχουν πιθανότατα επιπτώσεις στο προσφυγικό. Σε αυτές τις επιπτώσεις θα πρέπει ενωμένη η Βουλ</w:t>
      </w:r>
      <w:r>
        <w:rPr>
          <w:rFonts w:eastAsia="Times New Roman" w:cs="Times New Roman"/>
          <w:szCs w:val="24"/>
        </w:rPr>
        <w:t xml:space="preserve">ή, </w:t>
      </w:r>
      <w:r>
        <w:rPr>
          <w:rFonts w:eastAsia="Times New Roman" w:cs="Times New Roman"/>
          <w:szCs w:val="24"/>
        </w:rPr>
        <w:t xml:space="preserve">συμπολίτευση </w:t>
      </w:r>
      <w:r>
        <w:rPr>
          <w:rFonts w:eastAsia="Times New Roman" w:cs="Times New Roman"/>
          <w:szCs w:val="24"/>
        </w:rPr>
        <w:t xml:space="preserve">και Αντιπολίτευση, με υποχωρήσεις και από τη </w:t>
      </w:r>
      <w:r>
        <w:rPr>
          <w:rFonts w:eastAsia="Times New Roman" w:cs="Times New Roman"/>
          <w:szCs w:val="24"/>
        </w:rPr>
        <w:t>συμπολίτευση</w:t>
      </w:r>
      <w:r>
        <w:rPr>
          <w:rFonts w:eastAsia="Times New Roman" w:cs="Times New Roman"/>
          <w:szCs w:val="24"/>
        </w:rPr>
        <w:t>, με υποχωρήσεις και από την Αντιπολίτευση, να μπορέσει να τις αντιμετωπίσει έγκαιρα, γιατί το πρόβλημα μπορεί ξαφνικά να δυσκολέψει.</w:t>
      </w:r>
    </w:p>
    <w:p w14:paraId="6E8430F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Αυτό δεν το λέω για να σπείρω πανικό. Το λέω γιατ</w:t>
      </w:r>
      <w:r>
        <w:rPr>
          <w:rFonts w:eastAsia="Times New Roman" w:cs="Times New Roman"/>
          <w:szCs w:val="24"/>
        </w:rPr>
        <w:t xml:space="preserve">ί δουλειά του Κοινοβουλίου είναι να είναι σε μία ετοιμότητα. </w:t>
      </w:r>
    </w:p>
    <w:p w14:paraId="6E8430F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Επομένως συνεχίζω να σας παρακαλώ –αυτό που κάνω από την αρχή- για το εξής: Όσο πιο χαμηλούς τόνους χρησιμοποιούμε, τόσο πιο καλά θα μπορέσουμε να το αντιμετωπίσουμε.</w:t>
      </w:r>
    </w:p>
    <w:p w14:paraId="6E8430F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Σας ευχαριστώ.</w:t>
      </w:r>
    </w:p>
    <w:p w14:paraId="6E8430F4" w14:textId="77777777" w:rsidR="00FC1CD6" w:rsidRDefault="008634FC">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E8430F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Μουζάλα.</w:t>
      </w:r>
    </w:p>
    <w:p w14:paraId="6E8430F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Τώρα αρχίζει ο κύκλος των </w:t>
      </w:r>
      <w:r>
        <w:rPr>
          <w:rFonts w:eastAsia="Times New Roman" w:cs="Times New Roman"/>
          <w:szCs w:val="24"/>
        </w:rPr>
        <w:t xml:space="preserve">Κοινοβουλευτικών Εκπροσώπων </w:t>
      </w:r>
      <w:r>
        <w:rPr>
          <w:rFonts w:eastAsia="Times New Roman" w:cs="Times New Roman"/>
          <w:szCs w:val="24"/>
        </w:rPr>
        <w:t xml:space="preserve">με πρώτο τον κ. Κικίλια. </w:t>
      </w:r>
    </w:p>
    <w:p w14:paraId="6E8430F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Κικίλια, έχετε τον λόγο για δώδεκα λεπτ</w:t>
      </w:r>
      <w:r>
        <w:rPr>
          <w:rFonts w:eastAsia="Times New Roman" w:cs="Times New Roman"/>
          <w:szCs w:val="24"/>
        </w:rPr>
        <w:t>ά.</w:t>
      </w:r>
    </w:p>
    <w:p w14:paraId="6E8430F8"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Σας ευχαριστώ πολύ, κυρία Πρόεδρε.</w:t>
      </w:r>
    </w:p>
    <w:p w14:paraId="6E8430F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Κύριοι Υπουργοί, θέλοντας να συνοψίσω αυτά που είπαν οι συνάδελφοί μου ως εισαγωγή </w:t>
      </w:r>
      <w:r>
        <w:rPr>
          <w:rFonts w:eastAsia="Times New Roman" w:cs="Times New Roman"/>
          <w:szCs w:val="24"/>
        </w:rPr>
        <w:t>θ</w:t>
      </w:r>
      <w:r>
        <w:rPr>
          <w:rFonts w:eastAsia="Times New Roman" w:cs="Times New Roman"/>
          <w:szCs w:val="24"/>
        </w:rPr>
        <w:t xml:space="preserve">α προσπαθήσω να είμαι σύντομος και περιεκτικός. </w:t>
      </w:r>
    </w:p>
    <w:p w14:paraId="6E8430F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Πριν από αυτό, όμως, απευθυνόμενος στο Προεδρείο -αυτήν τη στιγμή</w:t>
      </w:r>
      <w:r>
        <w:rPr>
          <w:rFonts w:eastAsia="Times New Roman" w:cs="Times New Roman"/>
          <w:szCs w:val="24"/>
        </w:rPr>
        <w:t xml:space="preserve"> είστε εσείς, κυρία Πρόεδρε- θα ήθελα να πω ότι για μία ακόμη φορά βλέπουμε πως το Κοινοβούλιο, η διαδικασία και αυτό το οποίο προβλέπεται από τη λειτουργία της </w:t>
      </w:r>
      <w:r>
        <w:rPr>
          <w:rFonts w:eastAsia="Times New Roman" w:cs="Times New Roman"/>
          <w:szCs w:val="24"/>
        </w:rPr>
        <w:t>ε</w:t>
      </w:r>
      <w:r>
        <w:rPr>
          <w:rFonts w:eastAsia="Times New Roman" w:cs="Times New Roman"/>
          <w:szCs w:val="24"/>
        </w:rPr>
        <w:t>λληνικής Βουλής, μπαίνει σε δεύτερη μοίρα.</w:t>
      </w:r>
    </w:p>
    <w:p w14:paraId="6E8430F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Με συγχωρείτε, το Πρωθυπουργικό Γραφείο αποφασίζει </w:t>
      </w:r>
      <w:r>
        <w:rPr>
          <w:rFonts w:eastAsia="Times New Roman" w:cs="Times New Roman"/>
          <w:szCs w:val="24"/>
        </w:rPr>
        <w:t xml:space="preserve">ότι θα αλλάξει η διαδικασία συζήτησης του εκλογικού νόμου από δύο ημέρες σε τρεις και το ανακοινώνει διά των δημοσιογράφων στα κόμματα της Βουλής; Διότι εμείς αυτό αντιλαμβανόμαστε. </w:t>
      </w:r>
    </w:p>
    <w:p w14:paraId="6E8430F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Γνωρίζαμε, κυρία Πρόεδρε, ότι η διαδικασία θα είναι της τάξεως των δύο ημ</w:t>
      </w:r>
      <w:r>
        <w:rPr>
          <w:rFonts w:eastAsia="Times New Roman" w:cs="Times New Roman"/>
          <w:szCs w:val="24"/>
        </w:rPr>
        <w:t xml:space="preserve">ερών και μαθαίνουμε ότι, ελαφρά τη καρδία, επειδή κάποιοι το αποφάσισαν, θα είναι τρεις ημέρες, με άλλη διαδικασία. Πού προβλέπεται αυτό; </w:t>
      </w:r>
    </w:p>
    <w:p w14:paraId="6E8430F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Και έρχεται να προστεθεί σε αυτό το εξής: Θα σας θυμίσω ότι ο Αρχηγός της Αξιωματικής Αντιπολίτευσης ο κ. Κυριάκος Μη</w:t>
      </w:r>
      <w:r>
        <w:rPr>
          <w:rFonts w:eastAsia="Times New Roman" w:cs="Times New Roman"/>
          <w:szCs w:val="24"/>
        </w:rPr>
        <w:t xml:space="preserve">τσοτάκης, με επιστολή του προς τον κ. Βούτση ζήτησε να τηρούνται οι διαδικασίες στο </w:t>
      </w:r>
      <w:r>
        <w:rPr>
          <w:rFonts w:eastAsia="Times New Roman" w:cs="Times New Roman"/>
          <w:szCs w:val="24"/>
        </w:rPr>
        <w:t xml:space="preserve">ελληνικό </w:t>
      </w:r>
      <w:r>
        <w:rPr>
          <w:rFonts w:eastAsia="Times New Roman" w:cs="Times New Roman"/>
          <w:szCs w:val="24"/>
        </w:rPr>
        <w:t xml:space="preserve">Κοινοβούλιο, να μην ευτελίζεται ο θεσμός και η λειτουργία του. </w:t>
      </w:r>
    </w:p>
    <w:p w14:paraId="6E8430F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Η σημερινή επερώτηση, την οποία συζητάμε, κύριοι Υπουργοί, με συγχωρείτε πάρα πολύ, κατατέθηκε από </w:t>
      </w:r>
      <w:r>
        <w:rPr>
          <w:rFonts w:eastAsia="Times New Roman" w:cs="Times New Roman"/>
          <w:szCs w:val="24"/>
        </w:rPr>
        <w:t xml:space="preserve">τη Νέα Δημοκρατία στις 24 Φεβρουαρίου του 2016 και συζητείται σήμερα, στα μέσα Ιουλίου. </w:t>
      </w:r>
      <w:r>
        <w:rPr>
          <w:rFonts w:eastAsia="Times New Roman" w:cs="Times New Roman"/>
          <w:szCs w:val="24"/>
        </w:rPr>
        <w:lastRenderedPageBreak/>
        <w:t xml:space="preserve">Είναι αυτό </w:t>
      </w:r>
      <w:r>
        <w:rPr>
          <w:rFonts w:eastAsia="Times New Roman" w:cs="Times New Roman"/>
          <w:szCs w:val="24"/>
        </w:rPr>
        <w:t>κοινοβουλευτικός έλεγχος</w:t>
      </w:r>
      <w:r>
        <w:rPr>
          <w:rFonts w:eastAsia="Times New Roman" w:cs="Times New Roman"/>
          <w:szCs w:val="24"/>
        </w:rPr>
        <w:t xml:space="preserve">; Μπορεί αυτό να λειτουργήσει προς όφελος των Ελλήνων πολιτών και της </w:t>
      </w:r>
      <w:r>
        <w:rPr>
          <w:rFonts w:eastAsia="Times New Roman" w:cs="Times New Roman"/>
          <w:szCs w:val="24"/>
        </w:rPr>
        <w:t>δημοκρατίας</w:t>
      </w:r>
      <w:r>
        <w:rPr>
          <w:rFonts w:eastAsia="Times New Roman" w:cs="Times New Roman"/>
          <w:szCs w:val="24"/>
        </w:rPr>
        <w:t xml:space="preserve">; </w:t>
      </w:r>
    </w:p>
    <w:p w14:paraId="6E8430F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Είχε αντικείμενο η επερώτηση, κύριε Σταθάκη και κ</w:t>
      </w:r>
      <w:r>
        <w:rPr>
          <w:rFonts w:eastAsia="Times New Roman" w:cs="Times New Roman"/>
          <w:szCs w:val="24"/>
        </w:rPr>
        <w:t>ύριε Μουζάλα, την απορρόφηση των ευρωπαϊκών κονδυλίων για το Ταμείο Ασύλου, Μετανάστευσης και Ένταξης και το Ταμείο Εσωτερικής Ασφάλειας, ένα θέμα τότε απολύτου επικαιρότητας. Δυστυχώς, είναι και σήμερα. Φοβάμαι ότι είναι τακτικισμός που ήρθε σήμερα, γιατί</w:t>
      </w:r>
      <w:r>
        <w:rPr>
          <w:rFonts w:eastAsia="Times New Roman" w:cs="Times New Roman"/>
          <w:szCs w:val="24"/>
        </w:rPr>
        <w:t xml:space="preserve"> θεωρείτε ότι το θέμα δεν είναι της ίδιας έντασης όπως τότε.</w:t>
      </w:r>
    </w:p>
    <w:p w14:paraId="6E84310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Σας είπε, όμως, ο κ. Μουζάλας σήμερα ότι μάλλον τα πράγματα δεν είναι έτσι, δεν θα είναι έτσι ενδεχομένως. Με συγχωρείτε πάρα πολύ, πέντε μήνες για να συζητήσουμε κάτι το οποίο έχει να κάνει με τ</w:t>
      </w:r>
      <w:r>
        <w:rPr>
          <w:rFonts w:eastAsia="Times New Roman" w:cs="Times New Roman"/>
          <w:szCs w:val="24"/>
        </w:rPr>
        <w:t xml:space="preserve">ον ενάμιση χρόνο της διαχείρισης του προσφυγικού ζητήματος από εσάς; Δηλαδή, τι περιμένατε; Και ήρθατε να μας απαντήσετε μετά από πέντε μήνες. </w:t>
      </w:r>
    </w:p>
    <w:p w14:paraId="6E84310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Το πρόβλημα, όμως, παραμένει το ίδιο, κυρίες και κύριοι συνάδελφοι. Αυτή είναι η αλήθεια, ότι δεν έχετε ολοκληρω</w:t>
      </w:r>
      <w:r>
        <w:rPr>
          <w:rFonts w:eastAsia="Times New Roman" w:cs="Times New Roman"/>
          <w:szCs w:val="24"/>
        </w:rPr>
        <w:t xml:space="preserve">μένη και πλήρη εικόνα -εγώ αυτό κατάλαβα από αυτά τα οποία μας είπατε- ούτε για τη διάθεση των πόρων και των κονδυλίων ούτε για το πού βρίσκονται αυτά. </w:t>
      </w:r>
    </w:p>
    <w:p w14:paraId="6E84310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Σταθάκη, ξέρετε ότι οι πόροι και τα κονδύλια βρίσκονται ή απορροφώνται ή θα έπρεπε να απορροφώντα</w:t>
      </w:r>
      <w:r>
        <w:rPr>
          <w:rFonts w:eastAsia="Times New Roman" w:cs="Times New Roman"/>
          <w:szCs w:val="24"/>
        </w:rPr>
        <w:t>ι από το Λιμενικό Σώμα, την Ελληνική Ακτοφυλακή, την ΕΛ.ΑΣ., το Υπουργείο Εθνικής Αμύνης, το Υπουργείο Οικονομίας, Ανάπτυξης και Τουρισμού, το δικό σας, την Υπηρεσία Ασύλου, την Υπηρεσία Πρώτης Υποδοχής, το Υπουργείο Υγείας, το Υπουργείο Υποδομών, Μεταφορώ</w:t>
      </w:r>
      <w:r>
        <w:rPr>
          <w:rFonts w:eastAsia="Times New Roman" w:cs="Times New Roman"/>
          <w:szCs w:val="24"/>
        </w:rPr>
        <w:t xml:space="preserve">ν και Δικτύων, το Υπουργείο Εσωτερικών. Όλοι αυτοί οι φορείς ενεργούν κατά το δοκούν, χωρίς συντονισμό και χωρίς σχέδιο, γι’ αυτό και δεν βλέπουμε αποτέλεσμα. Είναι σαν </w:t>
      </w:r>
      <w:r>
        <w:rPr>
          <w:rFonts w:eastAsia="Times New Roman" w:cs="Times New Roman"/>
          <w:szCs w:val="24"/>
        </w:rPr>
        <w:t>να</w:t>
      </w:r>
      <w:r>
        <w:rPr>
          <w:rFonts w:eastAsia="Times New Roman" w:cs="Times New Roman"/>
          <w:szCs w:val="24"/>
        </w:rPr>
        <w:t xml:space="preserve"> πέφτει, κύριε Υπουργέ, κάποιος σε ένα πηγάδι χωρίς πάτο. </w:t>
      </w:r>
    </w:p>
    <w:p w14:paraId="6E84310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θυμίσω -επ</w:t>
      </w:r>
      <w:r>
        <w:rPr>
          <w:rFonts w:eastAsia="Times New Roman" w:cs="Times New Roman"/>
          <w:szCs w:val="24"/>
        </w:rPr>
        <w:t>ειδή εμείς ως Αξιωματική Αντιπολίτευση θεωρούμε ότι είναι πολύ σημαντική η νομοθέτηση- ότι φέρατε με κατεπείγουσες διαδικασίες προς ψήφιση ένα νομοσχέδιο, που είναι πλέον νόμος του κράτους, το ν.4375/2016, προ τρεισήμισι μηνών, ο οποίος για να εφαρμοστεί έ</w:t>
      </w:r>
      <w:r>
        <w:rPr>
          <w:rFonts w:eastAsia="Times New Roman" w:cs="Times New Roman"/>
          <w:szCs w:val="24"/>
        </w:rPr>
        <w:t>πρεπε να εκδοθούν πενήντα έξι κανονιστικές πράξεις, όλες σχεδόν αναφορικά με νέες δομές και τη δική σας υπηρεσία για την απορρόφηση των κονδυλίων.</w:t>
      </w:r>
    </w:p>
    <w:p w14:paraId="6E84310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σας προβλημάτισε ποτέ, κύριοι συνάδελφοι, το πότε θα γίνονταν όλα αυτά; Πενήντα έξι κανονιστικές πράξεις!</w:t>
      </w:r>
      <w:r>
        <w:rPr>
          <w:rFonts w:eastAsia="Times New Roman" w:cs="Times New Roman"/>
          <w:szCs w:val="24"/>
        </w:rPr>
        <w:t xml:space="preserve"> Πώς θα πορευόταν η χώρα αυτούς τους κρίσιμους μήνες με τις αρμόδιες υπηρεσίες να προσπαθούν να ξαναβρούν τον βηματισμό τους; </w:t>
      </w:r>
    </w:p>
    <w:p w14:paraId="6E84310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Σήμερα, λοιπόν, τρεισήμισι μήνες μετά από τη δημοσίευση του ΦΕΚ αυτού του νόμου, μπορείτε να μου πείτε, κύριε Υπουργέ, πόσες από </w:t>
      </w:r>
      <w:r>
        <w:rPr>
          <w:rFonts w:eastAsia="Times New Roman" w:cs="Times New Roman"/>
          <w:szCs w:val="24"/>
        </w:rPr>
        <w:t xml:space="preserve">τις πενήντα έξι αυτές κανονιστικές πράξεις έχουν εκδοθεί, προκειμένου να λειτουργήσει ο νόμος που φέρατε; </w:t>
      </w:r>
    </w:p>
    <w:p w14:paraId="6E84310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Σε απάντηση, κύριε Σταθάκη, αυτού που είπατε, σας ενημερώνω ότι, όπως προέβλεπε η Ευρωπαϊκή Επιτροπή, υπήρχε στο Υπουργείο Δημόσιας Τάξης έτοιμη υπηρ</w:t>
      </w:r>
      <w:r>
        <w:rPr>
          <w:rFonts w:eastAsia="Times New Roman" w:cs="Times New Roman"/>
          <w:szCs w:val="24"/>
        </w:rPr>
        <w:t>εσία διαχείρισης των πόρων των Ταμείων της Ευρωπαϊκής Ένωσης. Ήταν τέσσερα ταμεία και έγιναν δύο. Ίδια η απορρόφηση από τον τακτικό προϋπολογισμό.</w:t>
      </w:r>
    </w:p>
    <w:p w14:paraId="6E84310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Αυτή την Επιτροπή Διαχείρισης Πόρων στο Υπουργείο Δημόσιας Τάξης, που ήταν έτοιμη, δεν την αξιοποιήσατε και θ</w:t>
      </w:r>
      <w:r>
        <w:rPr>
          <w:rFonts w:eastAsia="Times New Roman" w:cs="Times New Roman"/>
          <w:szCs w:val="24"/>
        </w:rPr>
        <w:t xml:space="preserve">ελήσατε να συστήσετε μία νέα </w:t>
      </w:r>
      <w:r>
        <w:rPr>
          <w:rFonts w:eastAsia="Times New Roman" w:cs="Times New Roman"/>
          <w:szCs w:val="24"/>
        </w:rPr>
        <w:t xml:space="preserve">αρχή </w:t>
      </w:r>
      <w:r>
        <w:rPr>
          <w:rFonts w:eastAsia="Times New Roman" w:cs="Times New Roman"/>
          <w:szCs w:val="24"/>
        </w:rPr>
        <w:t xml:space="preserve">εξαρχής και μάλιστα σε ένα άλλο Υπουργείο, το Υπουργείο Οικονομίας, Ανάπτυξης και Τουρισμού ως Ειδική Γραμματεία, για να κάνει αυτό που </w:t>
      </w:r>
      <w:r>
        <w:rPr>
          <w:rFonts w:eastAsia="Times New Roman" w:cs="Times New Roman"/>
          <w:szCs w:val="24"/>
        </w:rPr>
        <w:t xml:space="preserve">έκανε </w:t>
      </w:r>
      <w:r>
        <w:rPr>
          <w:rFonts w:eastAsia="Times New Roman" w:cs="Times New Roman"/>
          <w:szCs w:val="24"/>
        </w:rPr>
        <w:t xml:space="preserve">ήδη η υφιστάμενη υπηρεσία. Αντί να δυναμώσετε αυτή που είχατε, θέλατε να συστήσετε μία άλλη, μια Ειδική Γραμματεία. </w:t>
      </w:r>
    </w:p>
    <w:p w14:paraId="6E84310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Και σας πληροφορώ -γιατί δεν είστε καλά ενημερωμένος- ότι ακόμα, πέραν της νομοθέτησης, κανονιστικές πράξεις δεν υπάρχουν. Υφίστανται μόνο </w:t>
      </w:r>
      <w:r>
        <w:rPr>
          <w:rFonts w:eastAsia="Times New Roman" w:cs="Times New Roman"/>
          <w:szCs w:val="24"/>
        </w:rPr>
        <w:t xml:space="preserve">στα χαρτιά και έχει ακόμα πολύ διαδικασία από ό,τι </w:t>
      </w:r>
      <w:r>
        <w:rPr>
          <w:rFonts w:eastAsia="Times New Roman" w:cs="Times New Roman"/>
          <w:szCs w:val="24"/>
        </w:rPr>
        <w:lastRenderedPageBreak/>
        <w:t>βλέπω. Ξέρετε ή μπορείτε να υπολογίσετε ενδεχομένως από τον τακτικό προϋπολογισμό πόσα εκατομμύρια ευρώ έχουν χαθεί σε αυτούς τους πειραματισμούς;</w:t>
      </w:r>
    </w:p>
    <w:p w14:paraId="6E84310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Ειρήσθω εν παρόδω να ενημερώσω -επειδή κατηγορείτε την Αξι</w:t>
      </w:r>
      <w:r>
        <w:rPr>
          <w:rFonts w:eastAsia="Times New Roman" w:cs="Times New Roman"/>
          <w:szCs w:val="24"/>
        </w:rPr>
        <w:t>ωματική Αντιπολίτευση ότι σας κάνει κριτική για τη ζημιά που έχετε κάνει στη χώρα αυτόν τον ενάμιση χρόνο- ότι ο Διοικητής της Τράπεζας της Ελλάδας μίλησε για 86 δισεκατομμύρια κατ’ αρχάς επιβάρυνσης της ελληνικής οικονομίας από τους πολιτικούς σας χειρισμ</w:t>
      </w:r>
      <w:r>
        <w:rPr>
          <w:rFonts w:eastAsia="Times New Roman" w:cs="Times New Roman"/>
          <w:szCs w:val="24"/>
        </w:rPr>
        <w:t xml:space="preserve">ούς στο θέμα της διαπραγμάτευσης της διακυβέρνησης αυτών των δεκαέξι μηνών. </w:t>
      </w:r>
    </w:p>
    <w:p w14:paraId="6E84310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αυτόν, λοιπόν, πρέπει να απαντήσετε -όχι σε μας- κατ’ αρχάς για τα νούμερα, τους αριθμούς και στους ευρωπαίους αξιωματούχους που έχουν επανειλημμένως αναφερθεί στη ζημιά που έχ</w:t>
      </w:r>
      <w:r>
        <w:rPr>
          <w:rFonts w:eastAsia="Times New Roman" w:cs="Times New Roman"/>
          <w:szCs w:val="24"/>
        </w:rPr>
        <w:t xml:space="preserve">ει κάνει στην ελληνική οικονομία η διακυβέρνηση ΣΥΡΙΖΑ-ΑΝΕΛ. </w:t>
      </w:r>
    </w:p>
    <w:p w14:paraId="6E84310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Προσέξτε τώρα. Η πραγματικότητα είναι ότι από τον τακτικό προϋπολογισμό της Ευρωπαϊκής Ένωσης –γιατί μας μιλήσατε για τις έκτακτες χρηματοδοτικές ανάγκες, τι απορροφήθηκε το 2015 και τι θα </w:t>
      </w:r>
      <w:r>
        <w:rPr>
          <w:rFonts w:eastAsia="Times New Roman" w:cs="Times New Roman"/>
          <w:szCs w:val="24"/>
        </w:rPr>
        <w:lastRenderedPageBreak/>
        <w:t>απορρ</w:t>
      </w:r>
      <w:r>
        <w:rPr>
          <w:rFonts w:eastAsia="Times New Roman" w:cs="Times New Roman"/>
          <w:szCs w:val="24"/>
        </w:rPr>
        <w:t xml:space="preserve">οφηθεί το 2016- δεν έχετε απορροφήσει τίποτα. Έχετε μία διαχειριστική </w:t>
      </w:r>
      <w:r>
        <w:rPr>
          <w:rFonts w:eastAsia="Times New Roman" w:cs="Times New Roman"/>
          <w:szCs w:val="24"/>
        </w:rPr>
        <w:t>αρχή</w:t>
      </w:r>
      <w:r>
        <w:rPr>
          <w:rFonts w:eastAsia="Times New Roman" w:cs="Times New Roman"/>
          <w:szCs w:val="24"/>
        </w:rPr>
        <w:t xml:space="preserve"> για τα θέματα του προσφυγικού. Τις θέσεις δεν τις έχετε καλύψει ακόμα. Δεν γνωρίζουμε πότε θα τις καλύψετε και με ποιες διαδικασίες. Δεν γνωρίζουμε εάν έχετε βρει εξειδικευμένο προσ</w:t>
      </w:r>
      <w:r>
        <w:rPr>
          <w:rFonts w:eastAsia="Times New Roman" w:cs="Times New Roman"/>
          <w:szCs w:val="24"/>
        </w:rPr>
        <w:t xml:space="preserve">ωπικό ή θα είναι οι «ημέτεροι». Επίσης, δεν γνωρίζουμε εάν η δική σας διακυβέρνηση έχει κάποιο έλεγχο στη χρηματοδότηση των ΜΚΟ που ασχολούνται με το συγκεκριμένο θέμα στη χώρα μας ή αν προτίθεστε να χρηματοδοτήσετε την αποκεντρωμένη διοίκηση ή τους ΟΤΑ. </w:t>
      </w:r>
    </w:p>
    <w:p w14:paraId="6E84310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Ψηφίζετε ένα μεταναστευτικό νόμο με στόχο τη διαχείριση του προσφυγικού. Το αποτέλεσμα είναι ότι τον ξηλώνετε σιγά-σιγά, φέρνοντας τροπολογίες από νομοσχέδιο σε νομοσχέδιο, προκειμένου να μαζέψετε τα λάθη αυτού του νόμου. </w:t>
      </w:r>
    </w:p>
    <w:p w14:paraId="6E84310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τα άλλα, θα ήθελα να θυμίσω </w:t>
      </w:r>
      <w:r>
        <w:rPr>
          <w:rFonts w:eastAsia="Times New Roman" w:cs="Times New Roman"/>
          <w:szCs w:val="24"/>
        </w:rPr>
        <w:t>ότι έχουμε δεκαπέντε νέες περιπτώσεις κατά παρέκκλιση διατάξεων για προμήθειες μη δημοσίευσης συμβάσεων, διαγωνισμούς, κάλυψη θέσεων κ.λπ. από τον ν.4375/2016.</w:t>
      </w:r>
    </w:p>
    <w:p w14:paraId="6E84310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Σε τι ακριβώς βοηθούν αυτές οι διατάξεις; Μπορείτε να μας πείτε πόσα εκατομμύρια ευρώ διατέθηκαν αυτούς τους μήνες μέσα από αυτές τις διαδικασίες, τις οποίες εμείς χαρακτηρίζουμε αδιαφανείς και εσείς μας κατηγορείτε γι’ αυτό; </w:t>
      </w:r>
    </w:p>
    <w:p w14:paraId="6E84310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Κύριοι Υπουργοί, το θέμα είνα</w:t>
      </w:r>
      <w:r>
        <w:rPr>
          <w:rFonts w:eastAsia="Times New Roman" w:cs="Times New Roman"/>
          <w:szCs w:val="24"/>
        </w:rPr>
        <w:t xml:space="preserve">ι πάρα πολύ σοβαρό. Δείχνει τον τρόπο με τον οποίο αντιμετωπίζετε γενικά τη διοίκηση στη χώρα. </w:t>
      </w:r>
    </w:p>
    <w:p w14:paraId="6E84311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 Υπουργός κ. Σταθάκης μίλησε για μια αναλογιστική έρευνα-μελέτη συμβουλευτικού χαρακτήρα, η οποία έχει κατατεθεί στο Γραφείο του Πρωθυπουργού και μας την έφερε</w:t>
      </w:r>
      <w:r>
        <w:rPr>
          <w:rFonts w:eastAsia="Times New Roman" w:cs="Times New Roman"/>
          <w:szCs w:val="24"/>
        </w:rPr>
        <w:t xml:space="preserve"> εδώ ως το πρόγραμμά σας </w:t>
      </w:r>
      <w:r>
        <w:rPr>
          <w:rFonts w:eastAsia="Times New Roman" w:cs="Times New Roman"/>
          <w:szCs w:val="24"/>
        </w:rPr>
        <w:lastRenderedPageBreak/>
        <w:t>για το μεταναστευτικό-προσφυγικό και τον τρόπο με τον οποίο θα απορροφήσετε κονδύλια. Πρόκειται περί θεωρίας, έτσι;</w:t>
      </w:r>
    </w:p>
    <w:p w14:paraId="6E84311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Εγώ αυτό το οποίο κατάλαβα, κύριε Υπουργέ, είναι ότι λόγω των καθυστερήσεών σας, υπολογίζετε ότι το κόστος του μετα</w:t>
      </w:r>
      <w:r>
        <w:rPr>
          <w:rFonts w:eastAsia="Times New Roman" w:cs="Times New Roman"/>
          <w:szCs w:val="24"/>
        </w:rPr>
        <w:t xml:space="preserve">ναστευτικού-προσφυγικού θα είναι περί το ένα δισεκατομμύριο. Υπολογίζετε ότι περίπου 400 εκατομμύρια θα πάρετε από την Ευρώπη και άρα, χρεώνετε στο ΠΔΕ –προγράφετε, όπως είπατε- 600 εκατομμύρια ευρώ. </w:t>
      </w:r>
    </w:p>
    <w:p w14:paraId="6E84311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Άρα, χρεώνετε τον ελληνικό λαό με 600 εκατομμύρια ευρώ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εποχή, κατά την οποία έχουμε προβλήματα με τα νοσοκομεία μας, τις δομές μας, το ελληνικό δημόσιο, την κοινωνική αλληλεγγύη που θα έπρεπε να επιδείξουμε, ακριβώς επειδή υστερήσατε στο να δημιουργήσετε στοιχειωδώς τις δομές, ώστε να απορροφήσετε τα</w:t>
      </w:r>
      <w:r>
        <w:rPr>
          <w:rFonts w:eastAsia="Times New Roman" w:cs="Times New Roman"/>
          <w:szCs w:val="24"/>
        </w:rPr>
        <w:t xml:space="preserve"> χρήματα τα οποία μας δίνουν οι Ευρωπαίοι εταίροι μας για το πρόβλημα το οποίο πρέπει να αντιμετωπίσουμε.</w:t>
      </w:r>
    </w:p>
    <w:p w14:paraId="6E84311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Αυτό εγώ κατάλαβα. Είπατε ότι είναι 600 εκατομμύρια ευρώ από το ΠΔΕ, κύριε Υπουργέ. Άρα,  όχι μόνο δεν παίρνουμε τα χρήματα που μας δίνουν οι Ευρωπαίο</w:t>
      </w:r>
      <w:r>
        <w:rPr>
          <w:rFonts w:eastAsia="Times New Roman" w:cs="Times New Roman"/>
          <w:szCs w:val="24"/>
        </w:rPr>
        <w:t>ι εταίροι μας και δικαιούμαστε από τον τακτικό προϋπολογισμό -δεν ήταν κάτι έκτακτο, έπρεπε να αφήσετε τη διαχειριστική αρχή του Υπουργείου Δημοσίας Τάξης να κάνει τη δουλειά της– αλλά χρεώνετε και άλλα 600 εκατομμύρια ευρώ από τον προϋπολογισμό μας στον ε</w:t>
      </w:r>
      <w:r>
        <w:rPr>
          <w:rFonts w:eastAsia="Times New Roman" w:cs="Times New Roman"/>
          <w:szCs w:val="24"/>
        </w:rPr>
        <w:t>λληνικό λαό, εν μέσω κρίσης.</w:t>
      </w:r>
    </w:p>
    <w:p w14:paraId="6E84311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Εν τοιαύτη περιπτώσει, νομίζω ότι δεν θα έπρεπε να μας κουνάτε και το</w:t>
      </w:r>
      <w:r>
        <w:rPr>
          <w:rFonts w:eastAsia="Times New Roman" w:cs="Times New Roman"/>
          <w:szCs w:val="24"/>
        </w:rPr>
        <w:t>ν</w:t>
      </w:r>
      <w:r>
        <w:rPr>
          <w:rFonts w:eastAsia="Times New Roman" w:cs="Times New Roman"/>
          <w:szCs w:val="24"/>
        </w:rPr>
        <w:t xml:space="preserve"> δάκτυλο. Και θα έπρεπε να έρθετε εδώ προετοιμασμένοι να δώσετε στοιχεία, να ξέρουμε τι γίνεται. Οι συνάδελφοι μίλησαν για επιμέρους θέματα τα οποία έχουν πο</w:t>
      </w:r>
      <w:r>
        <w:rPr>
          <w:rFonts w:eastAsia="Times New Roman" w:cs="Times New Roman"/>
          <w:szCs w:val="24"/>
        </w:rPr>
        <w:t xml:space="preserve">λύ μεγάλη σημασία. Και θα παρακαλούσα στις δευτερολογίες σας να είστε συγκεκριμένοι. </w:t>
      </w:r>
    </w:p>
    <w:p w14:paraId="6E84311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Πρώτον, είδατε ότι με πολύ μεγάλη φειδώ καταθέτουμε επίκαιρες επερωτήσεις. Κάνατε πέντε μήνες να απαντήσετε στην επερώτησή μας. Δυστυχώς, είναι ακόμη επίκαιρη. </w:t>
      </w:r>
    </w:p>
    <w:p w14:paraId="6E84311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Pr>
          <w:rFonts w:eastAsia="Times New Roman" w:cs="Times New Roman"/>
          <w:szCs w:val="24"/>
        </w:rPr>
        <w:t xml:space="preserve"> τίθεται θέμα συνταγματικής τάξης και λειτουργίας του Κοινοβουλίου. Μας ενημέρωσαν την Παρασκευή για μια επίκαιρη επερώτηση η οποία θα συζητιόταν τη Δευτέρα και 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μεταξύ, αλλάξατε και τη διαδικασία για τον εκλογικό νόμο, ο οποίος ήταν κατατεθειμένος στ</w:t>
      </w:r>
      <w:r>
        <w:rPr>
          <w:rFonts w:eastAsia="Times New Roman" w:cs="Times New Roman"/>
          <w:szCs w:val="24"/>
        </w:rPr>
        <w:t>η Βουλή. Πλήρης απαξίωση του κοινοβουλευτικού έργου!</w:t>
      </w:r>
    </w:p>
    <w:p w14:paraId="6E84311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Τρίτον, σας μιλούν με στοιχεία οι συνάδελφοι, οι οποίοι είναι υπεύθυνοι σε επιμέρους τομείς, για διαδικασίες απευθείας ανάθεσης ή διαγωνισμών έξω από το δημόσιο λογιστικό στα Υπουργεία στα οποία είναι υπ</w:t>
      </w:r>
      <w:r>
        <w:rPr>
          <w:rFonts w:eastAsia="Times New Roman" w:cs="Times New Roman"/>
          <w:szCs w:val="24"/>
        </w:rPr>
        <w:t xml:space="preserve">εύθυνοι για τον έλεγχο, σε ό,τι έχει να κάνει με το μεταναστευτικό. Δεν δίνετε απαντήσεις. Γενικολογίες! </w:t>
      </w:r>
    </w:p>
    <w:p w14:paraId="6E84311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προσέξτε, καλή τη πίστη έχουμε επανειλημμένως δείξει ως Αξιωματική Αντιπολίτευση ότι στηρίζουμε την εθνική προσπάθεια. Και στην Ευρώπη ο κ. </w:t>
      </w:r>
      <w:r>
        <w:rPr>
          <w:rFonts w:eastAsia="Times New Roman" w:cs="Times New Roman"/>
          <w:szCs w:val="24"/>
        </w:rPr>
        <w:t>Κυριάκος Μητσοτάκης το έκανε όποτε χρειάστηκε, αλλά και οι υπόλοιποι συνάδελφοι σε όλα τα θέματα, αντιλαμβανόμενοι, επίσης, και τα προβλήματα μιας πολύ μεγάλης κρίσης. Αλλά δεν μπορούμε να τα ξεχάσουμε όλα.</w:t>
      </w:r>
    </w:p>
    <w:p w14:paraId="6E84311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μπορούμε να ξεχάσουμε ότι μας είπατε, για παρ</w:t>
      </w:r>
      <w:r>
        <w:rPr>
          <w:rFonts w:eastAsia="Times New Roman" w:cs="Times New Roman"/>
          <w:szCs w:val="24"/>
        </w:rPr>
        <w:t xml:space="preserve">άδειγμα, ότι στις 20 του μηνός θα έχει αδειάσει και το λιμάνι του Πειραιά και το Ελληνικό. Έγινε ένας φόνος προχθές. Είναι ακόμη εκεί αυτοί οι άνθρωποι, στο έλεος του Θεού. </w:t>
      </w:r>
    </w:p>
    <w:p w14:paraId="6E84311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Δεν μπορούμε να ξεχάσουμε τις ανακοινώσεις περί φροντίδας των ευπαθών κομματιών </w:t>
      </w:r>
      <w:r>
        <w:rPr>
          <w:rFonts w:eastAsia="Times New Roman" w:cs="Times New Roman"/>
          <w:szCs w:val="24"/>
        </w:rPr>
        <w:t>τη</w:t>
      </w:r>
      <w:r>
        <w:rPr>
          <w:rFonts w:eastAsia="Times New Roman" w:cs="Times New Roman"/>
          <w:szCs w:val="24"/>
        </w:rPr>
        <w:t xml:space="preserve">ς </w:t>
      </w:r>
      <w:r>
        <w:rPr>
          <w:rFonts w:eastAsia="Times New Roman" w:cs="Times New Roman"/>
          <w:szCs w:val="24"/>
        </w:rPr>
        <w:t xml:space="preserve">ζωής </w:t>
      </w:r>
      <w:r>
        <w:rPr>
          <w:rFonts w:eastAsia="Times New Roman" w:cs="Times New Roman"/>
          <w:szCs w:val="24"/>
        </w:rPr>
        <w:t>αυτών των δυστυχών ανθρώπων που έχουν να κάνουν κυρίως, για παράδειγμα, με την πρόσβαση των παιδιών στην εκπαίδευση. Κι έρχεται σήμερα ο κύριος Υπουργός και μας λέει: «Πράγματι δεν θα είμαστε έτοιμοι τον Σεπτέμβρη».</w:t>
      </w:r>
    </w:p>
    <w:p w14:paraId="6E84311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Δεν μπορούμε να ξεχάσουμε ότι απο</w:t>
      </w:r>
      <w:r>
        <w:rPr>
          <w:rFonts w:eastAsia="Times New Roman" w:cs="Times New Roman"/>
          <w:szCs w:val="24"/>
        </w:rPr>
        <w:t>δεικνύεται από αυτά τα οποία μας λέτε ότι δεν έχετε ακόμη σχέδιο μετά από ενάμιση χρόνο για το πώς θα αντιμετωπίσετε αυτή την τόσο μεγάλη κρίση.</w:t>
      </w:r>
    </w:p>
    <w:p w14:paraId="6E84311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Και εν τοιαύτη περιπτώσει, σας παρακαλούμε, αφού μας κάνετε την τιμή μετά από πέντε μήνες να έρθετε εδώ και να </w:t>
      </w:r>
      <w:r>
        <w:rPr>
          <w:rFonts w:eastAsia="Times New Roman" w:cs="Times New Roman"/>
          <w:szCs w:val="24"/>
        </w:rPr>
        <w:t xml:space="preserve">απαντήσετε, να δώσετε κανένα στοιχείο της προκοπής, να ξέρει πραγματικά ο ελληνικός λαός και η Αξιωματική Αντιπολίτευση που είναι υποχρέωσή της να ελέγχει τι γίνεται με τα χρήματά του. Γιατί εδώ φαίνεται ότι κωλυσιεργείτε. </w:t>
      </w:r>
    </w:p>
    <w:p w14:paraId="6E84311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απορροφάτε τα χρήματα από τη</w:t>
      </w:r>
      <w:r>
        <w:rPr>
          <w:rFonts w:eastAsia="Times New Roman" w:cs="Times New Roman"/>
          <w:szCs w:val="24"/>
        </w:rPr>
        <w:t>ν Ευρώπη και χρεώνετε και άλλα στον ελληνικό λαό. Σας το λένε όλοι. Ο κόσμος το έχει τούμπανο κι εσείς κρυφό καμάρι.</w:t>
      </w:r>
    </w:p>
    <w:p w14:paraId="6E84311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4311F" w14:textId="77777777" w:rsidR="00FC1CD6" w:rsidRDefault="008634F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E843120" w14:textId="77777777" w:rsidR="00FC1CD6" w:rsidRDefault="008634F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κύριε Κικίλια.</w:t>
      </w:r>
    </w:p>
    <w:p w14:paraId="6E84312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Ψυχογιός, Κοινοβουλευτικός Εκπρόσωπος του ΣΥΡΙΖΑ, για έξι λεπτά.</w:t>
      </w:r>
    </w:p>
    <w:p w14:paraId="6E843122"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πολύ, κυρία Πρόεδρε.</w:t>
      </w:r>
    </w:p>
    <w:p w14:paraId="6E84312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μέσα από τις τοποθετήσεις των αρμόδιων Υπουργ</w:t>
      </w:r>
      <w:r>
        <w:rPr>
          <w:rFonts w:eastAsia="Times New Roman" w:cs="Times New Roman"/>
          <w:szCs w:val="24"/>
        </w:rPr>
        <w:t>ών σκιαγραφήθηκε με τον πληρέστερο τρόπο η τιτάνια προσπάθεια που καταβάλλει αυτή η Κυβέρνηση, για να αντιμετωπίσει την πρωτοφανή προσφυγική κρίση.</w:t>
      </w:r>
    </w:p>
    <w:p w14:paraId="6E84312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Νομίζω, κύριε Κυριαζίδη, ότι ήσασταν μηδενιστικός στον τρόπο που παρουσιάσατε τα πράγματα, διότι ξέρετε και </w:t>
      </w:r>
      <w:r>
        <w:rPr>
          <w:rFonts w:eastAsia="Times New Roman" w:cs="Times New Roman"/>
          <w:szCs w:val="24"/>
        </w:rPr>
        <w:t>τα πρακτικά θέματα που υπάρχουν στην διαχείριση αυτών των ζητημάτων.</w:t>
      </w:r>
    </w:p>
    <w:p w14:paraId="6E843125"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είναι μία, δεν είναι δύο φορές. Γίνεται κατ’ επανάληψη.</w:t>
      </w:r>
    </w:p>
    <w:p w14:paraId="6E843126"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Εντάξει, παρακαλώ.</w:t>
      </w:r>
    </w:p>
    <w:p w14:paraId="6E84312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Άλλωστε, η ομαλοποίηση της κατάστασης στο προσφυγικό τους τελευταίο</w:t>
      </w:r>
      <w:r>
        <w:rPr>
          <w:rFonts w:eastAsia="Times New Roman" w:cs="Times New Roman"/>
          <w:szCs w:val="24"/>
        </w:rPr>
        <w:t>υς μήνες είναι η καλύτερη απόδειξη για αυτό.</w:t>
      </w:r>
    </w:p>
    <w:p w14:paraId="6E84312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Υπάρχει πλήρης συντονισμός όλων των συναρμόδιων Υπουργείων, τα οποία σχεδιάζουν από κοινού την οργάνωση και αντιμετώπιση του κρίσιμου και δύσκολου αυτού ζητήματος. Παρ</w:t>
      </w:r>
      <w:r>
        <w:rPr>
          <w:rFonts w:eastAsia="Times New Roman" w:cs="Times New Roman"/>
          <w:szCs w:val="24"/>
        </w:rPr>
        <w:t xml:space="preserve">’ </w:t>
      </w:r>
      <w:r>
        <w:rPr>
          <w:rFonts w:eastAsia="Times New Roman" w:cs="Times New Roman"/>
          <w:szCs w:val="24"/>
        </w:rPr>
        <w:t xml:space="preserve">όλα αυτά, η Νέα Δημοκρατία επιλέγει να </w:t>
      </w:r>
      <w:r>
        <w:rPr>
          <w:rFonts w:eastAsia="Times New Roman" w:cs="Times New Roman"/>
          <w:szCs w:val="24"/>
        </w:rPr>
        <w:t>εθελοτυφλεί και αρέσκεται στο να καταθέτει επίκαιρες επερωτήσεις που αφορούν στην προσφυγική μεταναστευτική πολιτική της Κυβέρνησης.</w:t>
      </w:r>
    </w:p>
    <w:p w14:paraId="6E84312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Διαβάζω συγκεκριμένα από το κείμενο της επίκαιρης επερώτησης το εξής: «Δυστυχώς, η Κυβέρνηση ΣΥΡΙΖΑ-ΑΝΕΛ, παγιδευμένη σε πο</w:t>
      </w:r>
      <w:r>
        <w:rPr>
          <w:rFonts w:eastAsia="Times New Roman" w:cs="Times New Roman"/>
          <w:szCs w:val="24"/>
        </w:rPr>
        <w:t>λύμηνες παλινωδίες σχετικά με την πολιτική διαχείριση του προσφυγικού-μεταναστευτικού ζητήματος, επέδειξε αδικαιολόγητη κωλυσιεργία και διοικητική ανεπάρκεια».</w:t>
      </w:r>
    </w:p>
    <w:p w14:paraId="6E84312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Αναρωτιέμαι, πράγματι, αν οι συνάδελφοι της Νέας Δημοκρατίας έχουν δει ή καταλάβει τι έχει καταφ</w:t>
      </w:r>
      <w:r>
        <w:rPr>
          <w:rFonts w:eastAsia="Times New Roman" w:cs="Times New Roman"/>
          <w:szCs w:val="24"/>
        </w:rPr>
        <w:t xml:space="preserve">έρει μέσα σ’ αυτό το ελάχιστο χρονικό διάστημα η </w:t>
      </w:r>
      <w:r>
        <w:rPr>
          <w:rFonts w:eastAsia="Times New Roman" w:cs="Times New Roman"/>
          <w:szCs w:val="24"/>
        </w:rPr>
        <w:t xml:space="preserve">ελληνική </w:t>
      </w:r>
      <w:r>
        <w:rPr>
          <w:rFonts w:eastAsia="Times New Roman" w:cs="Times New Roman"/>
          <w:szCs w:val="24"/>
        </w:rPr>
        <w:t>Κυβέρνηση σε σχέση με το προσφυγικό.</w:t>
      </w:r>
    </w:p>
    <w:p w14:paraId="6E84312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Αυτό, λοιπόν, που πρέπει αρχικά να συνειδητοποιήσει η Αξιωματική Αντιπολίτευση είναι ότι η Κυβέρνηση του ΣΥΡΙΖΑ, έχοντας υπερνικήσει δυσθεώρητα αντικειμενικά εμπ</w:t>
      </w:r>
      <w:r>
        <w:rPr>
          <w:rFonts w:eastAsia="Times New Roman" w:cs="Times New Roman"/>
          <w:szCs w:val="24"/>
        </w:rPr>
        <w:t>όδια, έχει καταφέρει πολύ σημαντικά πράγματα το τελευταίο διάστημα. Με δεδομένη και την οικονομική κρίση που μαστίζει τα τελευταία χρόνια τη χώρα μας, η Ελλάδα κλήθηκε να υποδεχτεί έναν πολύ μεγάλο αριθμό προσφύγων στην πιο δύσκολη γι’ αυτήν οικονομική συγ</w:t>
      </w:r>
      <w:r>
        <w:rPr>
          <w:rFonts w:eastAsia="Times New Roman" w:cs="Times New Roman"/>
          <w:szCs w:val="24"/>
        </w:rPr>
        <w:t>κυρία. Παράλληλα, τον τελευταίο χρόνο, υπήρξαν ανεξέλεγκτες και συνεχείς προσφυγικές ροές, ενώ γίναμε μάρτυρες του κλεισίματος των συνόρων, με μονομερείς ενέργειες, από διάφορες ευρωπαϊκές χώρες.</w:t>
      </w:r>
    </w:p>
    <w:p w14:paraId="6E84312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Μέσα σε όλες αυτές τις ασφυκτικές συνθήκες η Ελλάδα κατάφερε</w:t>
      </w:r>
      <w:r>
        <w:rPr>
          <w:rFonts w:eastAsia="Times New Roman" w:cs="Times New Roman"/>
          <w:szCs w:val="24"/>
        </w:rPr>
        <w:t xml:space="preserve"> κάτι που αρχικά φαινόταν αδύνατο, να διαχειριστεί το ζήτημα, σεβόμενη τα δικαιώματα των ανθρώπων αυτών που εισήλθαν στη χώρα μας και να ομαλοποιήσει μια πραγματικά δύσκολη κατάσταση, σχεδόν από το μηδέν. Δεν αναφέρομαι μόνο στην προεργασία που είχε γίνει </w:t>
      </w:r>
      <w:r>
        <w:rPr>
          <w:rFonts w:eastAsia="Times New Roman" w:cs="Times New Roman"/>
          <w:szCs w:val="24"/>
        </w:rPr>
        <w:t xml:space="preserve">από την προηγούμενη </w:t>
      </w:r>
      <w:r>
        <w:rPr>
          <w:rFonts w:eastAsia="Times New Roman" w:cs="Times New Roman"/>
          <w:szCs w:val="24"/>
        </w:rPr>
        <w:t>κυβέρνηση</w:t>
      </w:r>
      <w:r>
        <w:rPr>
          <w:rFonts w:eastAsia="Times New Roman" w:cs="Times New Roman"/>
          <w:szCs w:val="24"/>
        </w:rPr>
        <w:t xml:space="preserve">, αλλά ακόμα και στην προεργασία που είχε γίνει από την υπογραφή της Συνθήκης Δουβλίνο ΙΙ, η οποία είχε καταστήσει την Ελλάδα «αποθήκη </w:t>
      </w:r>
      <w:r>
        <w:rPr>
          <w:rFonts w:eastAsia="Times New Roman" w:cs="Times New Roman"/>
          <w:szCs w:val="24"/>
        </w:rPr>
        <w:lastRenderedPageBreak/>
        <w:t>ψυχών» και τα κονδύλια που είχαν έρθει, δεν είχαν αξιοποιηθεί. Δεν είναι, δηλαδή, μόνο της π</w:t>
      </w:r>
      <w:r>
        <w:rPr>
          <w:rFonts w:eastAsia="Times New Roman" w:cs="Times New Roman"/>
          <w:szCs w:val="24"/>
        </w:rPr>
        <w:t>ροηγούμενης κυβέρνησης η έλλειψη προετοιμασίας, αλλά είναι συνολικά των κυβερνήσεων από το Δουβλίνο ΙΙ και μετά.</w:t>
      </w:r>
    </w:p>
    <w:p w14:paraId="6E84312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Όλα αυτά, βέβαια, δεν θα τα κατάφερνε μόνη της, αλλά με την καθοριστική συμβολή του ελληνικού λαού, ενός λαού που όλους αυτούς τους μήνες έχει </w:t>
      </w:r>
      <w:r>
        <w:rPr>
          <w:rFonts w:eastAsia="Times New Roman" w:cs="Times New Roman"/>
          <w:szCs w:val="24"/>
        </w:rPr>
        <w:t>επιδείξει πρωτοφανή αλληλεγγύη κόντρα στην κινδυνολογία, την παραπληροφόρηση και τη συντονισμένη προσπάθεια μετάδοσης φόβου, ρατσισμού και ξενοφοβίας.</w:t>
      </w:r>
    </w:p>
    <w:p w14:paraId="6E84312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Βέβαια, πρέπει να σημειώσουμε ότι και ο χειρισμός της Κυβέρνησης και στον δημόσιο λόγο, αλλά και στο επίπ</w:t>
      </w:r>
      <w:r>
        <w:rPr>
          <w:rFonts w:eastAsia="Times New Roman" w:cs="Times New Roman"/>
          <w:szCs w:val="24"/>
        </w:rPr>
        <w:t>εδο των πολιτικών βοήθησε προς αυτή</w:t>
      </w:r>
      <w:r>
        <w:rPr>
          <w:rFonts w:eastAsia="Times New Roman" w:cs="Times New Roman"/>
          <w:szCs w:val="24"/>
        </w:rPr>
        <w:t>ν</w:t>
      </w:r>
      <w:r>
        <w:rPr>
          <w:rFonts w:eastAsia="Times New Roman" w:cs="Times New Roman"/>
          <w:szCs w:val="24"/>
        </w:rPr>
        <w:t xml:space="preserve"> την κατεύθυνση, καθώς δεν υπήρξαν, όπως σε άλλες ευρωπαϊκές χώρες, ούτε διαδηλώσεις ρατσιστικές και αντιπροσφυγικές, αλλά και το νομοθετικό πλαίσιο το οποίο υπάρχει με τον αντιρατσιστικό νόμο, εμβαθύνθηκε. Επίσης και αυ</w:t>
      </w:r>
      <w:r>
        <w:rPr>
          <w:rFonts w:eastAsia="Times New Roman" w:cs="Times New Roman"/>
          <w:szCs w:val="24"/>
        </w:rPr>
        <w:t xml:space="preserve">τό το οποίο έρχεται για το </w:t>
      </w:r>
      <w:r>
        <w:rPr>
          <w:rFonts w:eastAsia="Times New Roman" w:cs="Times New Roman"/>
          <w:szCs w:val="24"/>
        </w:rPr>
        <w:lastRenderedPageBreak/>
        <w:t>κυβερνοέγκλημα και σε σχέση με τα εγκλήματα ρατσισμού και μίσους, συμβάλλει σε αυτή</w:t>
      </w:r>
      <w:r>
        <w:rPr>
          <w:rFonts w:eastAsia="Times New Roman" w:cs="Times New Roman"/>
          <w:szCs w:val="24"/>
        </w:rPr>
        <w:t>ν</w:t>
      </w:r>
      <w:r>
        <w:rPr>
          <w:rFonts w:eastAsia="Times New Roman" w:cs="Times New Roman"/>
          <w:szCs w:val="24"/>
        </w:rPr>
        <w:t xml:space="preserve"> την κατεύθυνση.</w:t>
      </w:r>
    </w:p>
    <w:p w14:paraId="6E84312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αυτήν, επίσης, την κατεύθυνση ήταν και το ψήφισμα του Συμβουλίου της Ευρώπης, στο οποίο παραβρεθήκαμε ως ελληνική αποστολή, π</w:t>
      </w:r>
      <w:r>
        <w:rPr>
          <w:rFonts w:eastAsia="Times New Roman" w:cs="Times New Roman"/>
          <w:szCs w:val="24"/>
        </w:rPr>
        <w:t>ου παραδέχεται ότι είναι ένα ευρωπαϊκό ζήτημα, ότι η Ελλάδα έχει κάνει το καλύτερο που μπορεί με τα δεδομένα της οικονομικής της κρίσης και ότι χρειάζεται στήριξη.</w:t>
      </w:r>
    </w:p>
    <w:p w14:paraId="6E84313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το έργο της Κυβέρνησης, θα ήθελα να επικεντρωθώ στα εξής σημεία. Σύμφωνα </w:t>
      </w:r>
      <w:r>
        <w:rPr>
          <w:rFonts w:eastAsia="Times New Roman" w:cs="Times New Roman"/>
          <w:szCs w:val="24"/>
        </w:rPr>
        <w:t>με τα σημερινά επίσημα στοιχεία, ο αριθμός των καταγεγραμμένων προσφύγων αυτή</w:t>
      </w:r>
      <w:r>
        <w:rPr>
          <w:rFonts w:eastAsia="Times New Roman" w:cs="Times New Roman"/>
          <w:szCs w:val="24"/>
        </w:rPr>
        <w:t>ν</w:t>
      </w:r>
      <w:r>
        <w:rPr>
          <w:rFonts w:eastAsia="Times New Roman" w:cs="Times New Roman"/>
          <w:szCs w:val="24"/>
        </w:rPr>
        <w:t xml:space="preserve"> τη στιγμή στη χώρα μας είναι </w:t>
      </w:r>
      <w:r>
        <w:rPr>
          <w:rFonts w:eastAsia="Times New Roman" w:cs="Times New Roman"/>
          <w:szCs w:val="24"/>
        </w:rPr>
        <w:t>πενήντα επτά χιλιάδες</w:t>
      </w:r>
      <w:r>
        <w:rPr>
          <w:rFonts w:eastAsia="Times New Roman" w:cs="Times New Roman"/>
          <w:szCs w:val="24"/>
        </w:rPr>
        <w:t xml:space="preserve"> διακόσιοι πενήντα οκτώ</w:t>
      </w:r>
      <w:r>
        <w:rPr>
          <w:rFonts w:eastAsia="Times New Roman" w:cs="Times New Roman"/>
          <w:szCs w:val="24"/>
        </w:rPr>
        <w:t xml:space="preserve">, ενώ η ονομαστική χωρητικότητα οργανωμένων δομών ανέρχεται στις </w:t>
      </w:r>
      <w:r>
        <w:rPr>
          <w:rFonts w:eastAsia="Times New Roman" w:cs="Times New Roman"/>
          <w:szCs w:val="24"/>
        </w:rPr>
        <w:t>πενήντα επτά χιλιάδες εξακόσιες</w:t>
      </w:r>
      <w:r>
        <w:rPr>
          <w:rFonts w:eastAsia="Times New Roman" w:cs="Times New Roman"/>
          <w:szCs w:val="24"/>
        </w:rPr>
        <w:t xml:space="preserve"> εβδομήν</w:t>
      </w:r>
      <w:r>
        <w:rPr>
          <w:rFonts w:eastAsia="Times New Roman" w:cs="Times New Roman"/>
          <w:szCs w:val="24"/>
        </w:rPr>
        <w:t>τα μία</w:t>
      </w:r>
      <w:r>
        <w:rPr>
          <w:rFonts w:eastAsia="Times New Roman" w:cs="Times New Roman"/>
          <w:szCs w:val="24"/>
        </w:rPr>
        <w:t xml:space="preserve"> θέσεις.</w:t>
      </w:r>
    </w:p>
    <w:p w14:paraId="6E84313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Η άκρως βελτιωμένη εικόνα της αναλογίας προσφύγων και θέσεων στις δομές είναι απόρροια μιας συντονισμένης υπερπροσπάθειας των Υπουργείων, τα οποία δημιούργησαν είκοσι χιλιάδες νέες θέσεις </w:t>
      </w:r>
      <w:r>
        <w:rPr>
          <w:rFonts w:eastAsia="Times New Roman" w:cs="Times New Roman"/>
          <w:szCs w:val="24"/>
        </w:rPr>
        <w:lastRenderedPageBreak/>
        <w:t>σε δομές μέσα σε ελάχιστο χρονικό διάστημα, όπως επίσ</w:t>
      </w:r>
      <w:r>
        <w:rPr>
          <w:rFonts w:eastAsia="Times New Roman" w:cs="Times New Roman"/>
          <w:szCs w:val="24"/>
        </w:rPr>
        <w:t>ης εκκενώθηκε και η Ειδομένη επιτυχώς και με έναν τρόπο χωρίς συμπλοκές και βία. Η κατάσταση αναμένεται να εξομαλυνθεί πλήρως το αμέσως επόμενο διάστημα σε σχέση και με το Ελληνικό και με τον Πειραιά -κύριε Κατσώτη, είχαμε και μια σχετική συζήτηση όσον αφο</w:t>
      </w:r>
      <w:r>
        <w:rPr>
          <w:rFonts w:eastAsia="Times New Roman" w:cs="Times New Roman"/>
          <w:szCs w:val="24"/>
        </w:rPr>
        <w:t>ρά στο Ελληνικό- με την ολοκλήρωση των υπόλοιπων χώρων και την τελική κατανομή των προσφύγων ανά τις διάφορες δομές φιλοξενίας.</w:t>
      </w:r>
    </w:p>
    <w:p w14:paraId="6E84313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Οι μέχρι τώρα αιτήσεις ασύλου και μετά τη συμφωνία ΕΕ-Τουρκίας έχουν εξεταστεί επαρκώς και εξατομικευμένα, σύμφωνα με τις επιταγ</w:t>
      </w:r>
      <w:r>
        <w:rPr>
          <w:rFonts w:eastAsia="Times New Roman" w:cs="Times New Roman"/>
          <w:szCs w:val="24"/>
        </w:rPr>
        <w:t xml:space="preserve">ές του </w:t>
      </w:r>
      <w:r>
        <w:rPr>
          <w:rFonts w:eastAsia="Times New Roman" w:cs="Times New Roman"/>
          <w:szCs w:val="24"/>
        </w:rPr>
        <w:t>Διεθνούς Δικαίου</w:t>
      </w:r>
      <w:r>
        <w:rPr>
          <w:rFonts w:eastAsia="Times New Roman" w:cs="Times New Roman"/>
          <w:szCs w:val="24"/>
        </w:rPr>
        <w:t xml:space="preserve"> και των ανθρωπίνων δικαιωμάτων και αυτό πρέπει να συνεχιστεί.</w:t>
      </w:r>
    </w:p>
    <w:p w14:paraId="6E84313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Η νεοσύστατη Υπηρεσία Ασύλου είναι λειτουργική και σαφώς πιο γρήγορη, όπως ανέφερε και ο αρμόδιος Υπουργός. Η δημιουργία ανοικτών δομών φιλοξενίας αποτελεί κύριο μέλημα της Κυβέρνησης, </w:t>
      </w:r>
      <w:r>
        <w:rPr>
          <w:rFonts w:eastAsia="Times New Roman" w:cs="Times New Roman"/>
          <w:szCs w:val="24"/>
        </w:rPr>
        <w:lastRenderedPageBreak/>
        <w:t>ώστε να αποφευχθούν φαινόμενα γκετοποίησης των προσφύγων. Περαιτέρω δε,</w:t>
      </w:r>
      <w:r>
        <w:rPr>
          <w:rFonts w:eastAsia="Times New Roman" w:cs="Times New Roman"/>
          <w:szCs w:val="24"/>
        </w:rPr>
        <w:t xml:space="preserve"> έχει αρχίσει ο σχεδιασμός πολιτικής ένταξης όσων προσφύγων διαμείνουν στη χώρα μας, όπως επιτάσσουν οι σχετικές διεθνείς συμβάσεις και εκθέσεις διεθνών οργανισμών. Ήδη το Υπουργείο Παιδείας -αναφέρθηκε ο κ. Κικίλιας- δημιούργησε μια ειδική επιστημονική επ</w:t>
      </w:r>
      <w:r>
        <w:rPr>
          <w:rFonts w:eastAsia="Times New Roman" w:cs="Times New Roman"/>
          <w:szCs w:val="24"/>
        </w:rPr>
        <w:t>ιτροπή η οποία εκπόνησε ένα ολοκληρωμένο σχέδιο για τα παιδιά πρόσφυγες προκειμένου να ενταχθούν στο εκπαιδευτικό σύστημα την επόμενη σχολική χρονιά.</w:t>
      </w:r>
    </w:p>
    <w:p w14:paraId="6E84313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μπορούσα, επίσης, αρκετή ώρα να παραθέτω πληροφορίες για τον γενικότερο σχεδιασμό και τις δράσεις της Κ</w:t>
      </w:r>
      <w:r>
        <w:rPr>
          <w:rFonts w:eastAsia="Times New Roman" w:cs="Times New Roman"/>
          <w:szCs w:val="24"/>
        </w:rPr>
        <w:t>υβέρνησης σχετικά με το προσφυγικό. Όμως, θέλω να επικεντρωθώ για λίγο σε κάποια ζητήματα της επίκαιρης επερώτησης και της απορρόφησης των σχετικών ευρωπαϊκών κονδυλίων.</w:t>
      </w:r>
    </w:p>
    <w:p w14:paraId="6E84313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Οι αρμόδιοι Υπουργοί αναφέρθηκαν λεπτομερώς στην ομιλία τους σε συγκεκριμένα νούμερα κ</w:t>
      </w:r>
      <w:r>
        <w:rPr>
          <w:rFonts w:eastAsia="Times New Roman" w:cs="Times New Roman"/>
          <w:szCs w:val="24"/>
        </w:rPr>
        <w:t xml:space="preserve">αι στοιχεία. Αυτό που πρέπει κατ’ αρχάς να καταστεί σαφές, όσον αφορά την έκτακτη χρηματοδότηση, είναι ο πολύ αυστηρός έλεγχος για την έγκριση των εκάστοτε κονδυλίων. Είναι γνωστό, άλλωστε, αυτό που </w:t>
      </w:r>
      <w:r>
        <w:rPr>
          <w:rFonts w:eastAsia="Times New Roman" w:cs="Times New Roman"/>
          <w:szCs w:val="24"/>
        </w:rPr>
        <w:lastRenderedPageBreak/>
        <w:t>και ο κ. Μοσκοβισί παραδέχθηκε πριν από λίγο στην αρμόδια</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ότι δηλαδή υπάρχουν γραφειοκρατικές και δαιδαλώδεις διαδικασίες οι οποίες πρέπει να ακολουθηθούν και οι οποίες καθυστερούν την εκταμίευση συγκεκριμένων κονδυλίων.</w:t>
      </w:r>
    </w:p>
    <w:p w14:paraId="6E84313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Επίσης, κατά τη δική σας περίοδο διακυβέρνησης παρατηρήθηκε μία αδράνεια και μία έ</w:t>
      </w:r>
      <w:r>
        <w:rPr>
          <w:rFonts w:eastAsia="Times New Roman" w:cs="Times New Roman"/>
          <w:szCs w:val="24"/>
        </w:rPr>
        <w:t>λλειψη οργάνωσης τόσο ως προς την απορρόφηση κονδυλίων όσο και ως προς τον καταμερισμό τους. Η τεράστια προσφυγική κρίση ήρθε σε ένα σημείο που ο κρατικός μηχανισμός είχε υπηρεσίες υποστελεχωμένες και αποδιαρθρωμένες. Αντίθετα, η δική μας Κυβέρνηση ενήργησ</w:t>
      </w:r>
      <w:r>
        <w:rPr>
          <w:rFonts w:eastAsia="Times New Roman" w:cs="Times New Roman"/>
          <w:szCs w:val="24"/>
        </w:rPr>
        <w:t>ε άμεσα για να διορθώσει την κατάσταση που παραλάβαμε ως προς τη διαχείριση των ευρωπαϊκών προγραμμάτων.</w:t>
      </w:r>
    </w:p>
    <w:p w14:paraId="6E843137"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το κουδούνι λήξεως του χρόνου ομιλίας του κυρίου Βουλευτή)</w:t>
      </w:r>
    </w:p>
    <w:p w14:paraId="6E843138"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Ένα λεπτό, κυρία Πρόεδρε.</w:t>
      </w:r>
    </w:p>
    <w:p w14:paraId="6E843139"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lastRenderedPageBreak/>
        <w:t>Ειδικότερα, όσον αφορά στα εθνικά προγράμμα</w:t>
      </w:r>
      <w:r>
        <w:rPr>
          <w:rFonts w:eastAsia="Times New Roman" w:cs="Times New Roman"/>
          <w:szCs w:val="28"/>
        </w:rPr>
        <w:t xml:space="preserve">τα των Ταμείων Ασύλου και Μετανάστευσης –ΤΑΜΕ ή </w:t>
      </w:r>
      <w:r>
        <w:rPr>
          <w:rFonts w:eastAsia="Times New Roman" w:cs="Times New Roman"/>
          <w:szCs w:val="28"/>
          <w:lang w:val="en-US"/>
        </w:rPr>
        <w:t>AMIF</w:t>
      </w:r>
      <w:r>
        <w:rPr>
          <w:rFonts w:eastAsia="Times New Roman" w:cs="Times New Roman"/>
          <w:szCs w:val="28"/>
        </w:rPr>
        <w:t xml:space="preserve"> στα αγγλικά- αλλά και του Ταμείου Εσωτερικής Ασφάλειας –ΤΑΕ ή </w:t>
      </w:r>
      <w:r>
        <w:rPr>
          <w:rFonts w:eastAsia="Times New Roman" w:cs="Times New Roman"/>
          <w:szCs w:val="28"/>
          <w:lang w:val="en-US"/>
        </w:rPr>
        <w:t>ISF</w:t>
      </w:r>
      <w:r>
        <w:rPr>
          <w:rFonts w:eastAsia="Times New Roman" w:cs="Times New Roman"/>
          <w:szCs w:val="28"/>
        </w:rPr>
        <w:t xml:space="preserve"> στα αγγλικά- στα οποία επικεντρώνεται η επερώτησή σας, θα πρέπει να υπογραμμιστούν τα εξής: Τα ποσά απ’ αυτά τα δύο προγράμματα δεν διατί</w:t>
      </w:r>
      <w:r>
        <w:rPr>
          <w:rFonts w:eastAsia="Times New Roman" w:cs="Times New Roman"/>
          <w:szCs w:val="28"/>
        </w:rPr>
        <w:t>θενται στο σύνολό τους για την κάλυψη των αναγκών των μεταναστευτικών ροών για κάποιους βασικούς λόγους. Στα προγράμματα έχουν προϋπολογιστεί δράσεις υψηλής σημασίας, εκτός από τα κονδύλια για το προσφυγικό, που πρέπει να υλοποιηθούν και δεν αφορούν προσφυ</w:t>
      </w:r>
      <w:r>
        <w:rPr>
          <w:rFonts w:eastAsia="Times New Roman" w:cs="Times New Roman"/>
          <w:szCs w:val="28"/>
        </w:rPr>
        <w:t>γικές και μεταναστευτικές ροές, αλλά αφορούν, για παράδειγμα, την έκδοση βίζας σε πολίτες χωρών όπως η Ρωσία.</w:t>
      </w:r>
    </w:p>
    <w:p w14:paraId="6E84313A"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Όπως ανέφερε ο Υπουργός, οι δικαιούχοι των δράσεων φιλοξενίας των εθνικών προγραμμάτων είναι οι αιτούντες άσυλο στην Ελλάδα για ένα εξάμηνο ή όσοι</w:t>
      </w:r>
      <w:r>
        <w:rPr>
          <w:rFonts w:eastAsia="Times New Roman" w:cs="Times New Roman"/>
          <w:szCs w:val="28"/>
        </w:rPr>
        <w:t xml:space="preserve"> μετέχουν στη διαδικασία του «</w:t>
      </w:r>
      <w:r>
        <w:rPr>
          <w:rFonts w:eastAsia="Times New Roman" w:cs="Times New Roman"/>
          <w:szCs w:val="28"/>
          <w:lang w:val="en-US"/>
        </w:rPr>
        <w:t>relocation</w:t>
      </w:r>
      <w:r>
        <w:rPr>
          <w:rFonts w:eastAsia="Times New Roman" w:cs="Times New Roman"/>
          <w:szCs w:val="28"/>
        </w:rPr>
        <w:t xml:space="preserve">», κάτι το οποίο περιορίζει τους δικαιούχους. </w:t>
      </w:r>
    </w:p>
    <w:p w14:paraId="6E84313B"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lastRenderedPageBreak/>
        <w:t xml:space="preserve">Προς την καλύτερη δυνατή διαχείριση των πόρων, συστάθηκε η Διαχειριστική Αρχή αυτών των δύο </w:t>
      </w:r>
      <w:r>
        <w:rPr>
          <w:rFonts w:eastAsia="Times New Roman" w:cs="Times New Roman"/>
          <w:szCs w:val="28"/>
        </w:rPr>
        <w:t xml:space="preserve">ταμείων </w:t>
      </w:r>
      <w:r>
        <w:rPr>
          <w:rFonts w:eastAsia="Times New Roman" w:cs="Times New Roman"/>
          <w:szCs w:val="28"/>
        </w:rPr>
        <w:t>με Ειδική Γραμματεία στο Υπουργείο Οικονομίας, με επεξεργασία του Συσ</w:t>
      </w:r>
      <w:r>
        <w:rPr>
          <w:rFonts w:eastAsia="Times New Roman" w:cs="Times New Roman"/>
          <w:szCs w:val="28"/>
        </w:rPr>
        <w:t xml:space="preserve">τήματος Διαχείρισης και Ελέγχου των δύο </w:t>
      </w:r>
      <w:r>
        <w:rPr>
          <w:rFonts w:eastAsia="Times New Roman" w:cs="Times New Roman"/>
          <w:szCs w:val="28"/>
        </w:rPr>
        <w:t xml:space="preserve">ταμείων </w:t>
      </w:r>
      <w:r>
        <w:rPr>
          <w:rFonts w:eastAsia="Times New Roman" w:cs="Times New Roman"/>
          <w:szCs w:val="28"/>
        </w:rPr>
        <w:t xml:space="preserve">και με διαβούλευση στην οποία βρισκόμαστε τώρα για την τροποποίηση των προγραμμάτων αυτών των δύο </w:t>
      </w:r>
      <w:r>
        <w:rPr>
          <w:rFonts w:eastAsia="Times New Roman" w:cs="Times New Roman"/>
          <w:szCs w:val="28"/>
        </w:rPr>
        <w:t>ταμείων</w:t>
      </w:r>
      <w:r>
        <w:rPr>
          <w:rFonts w:eastAsia="Times New Roman" w:cs="Times New Roman"/>
          <w:szCs w:val="28"/>
        </w:rPr>
        <w:t>.</w:t>
      </w:r>
    </w:p>
    <w:p w14:paraId="6E84313C"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 xml:space="preserve">Με βάση τα παραπάνω, η κατηγορία ότι δεν απορροφούμε χρήματα δεν ευσταθεί επ’ ουδενί. Έχοντας κανείς </w:t>
      </w:r>
      <w:r>
        <w:rPr>
          <w:rFonts w:eastAsia="Times New Roman" w:cs="Times New Roman"/>
          <w:szCs w:val="28"/>
        </w:rPr>
        <w:t>υπ’ όψιν του τα παραπάνω στοιχεία, απορεί όταν η Νέα Δημοκρατία έρχεται και κουνά το δάχτυλο στη διαχείριση του προσφυγικού ζητήματος, όντας είτε αμέτοχος θεατής είτε σκληρός επικριτής, όπως έχουμε διατυπώσει και σε άλλες ερωτήσεις.</w:t>
      </w:r>
    </w:p>
    <w:p w14:paraId="6E84313D"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 xml:space="preserve">Κλείνοντας, κυρίες και </w:t>
      </w:r>
      <w:r>
        <w:rPr>
          <w:rFonts w:eastAsia="Times New Roman" w:cs="Times New Roman"/>
          <w:szCs w:val="28"/>
        </w:rPr>
        <w:t xml:space="preserve">κύριοι συνάδελφοι, θα ήθελα να πω το εξής: Έχουμε πει και άλλες φορές ότι ιδεολογικά μπορεί να μας χωρίζουν πράγματα όπως αυτό στη διαχείριση του προσφυγικού –και αυτό δεν </w:t>
      </w:r>
      <w:r>
        <w:rPr>
          <w:rFonts w:eastAsia="Times New Roman" w:cs="Times New Roman"/>
          <w:szCs w:val="28"/>
        </w:rPr>
        <w:lastRenderedPageBreak/>
        <w:t>είναι ιδεοληψία- αλλά είναι μία κατάσταση με εθνικές διαστάσεις που θα πρέπει από κο</w:t>
      </w:r>
      <w:r>
        <w:rPr>
          <w:rFonts w:eastAsia="Times New Roman" w:cs="Times New Roman"/>
          <w:szCs w:val="28"/>
        </w:rPr>
        <w:t>ινού να την αντιμετωπίζουμε –το είπε στο τέλος ο κ. Κικίλιας- και να διεκδικούμε χωρίς μικροπολιτική.</w:t>
      </w:r>
    </w:p>
    <w:p w14:paraId="6E84313E"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Όσον αφορά τη δική μας πλευρά, σε συνεργασία με τα αρμόδια Υπουργεία και με έλεγχο δικό μας ως Βουλευτές, εμείς θα συνεχίσουμε αδιάκοπα συντονισμένες προσ</w:t>
      </w:r>
      <w:r>
        <w:rPr>
          <w:rFonts w:eastAsia="Times New Roman" w:cs="Times New Roman"/>
          <w:szCs w:val="28"/>
        </w:rPr>
        <w:t>πάθειες για ολοκληρωμένη αντιμετώπιση του ζητήματος, πιέζοντας την Ευρωπαϊκή Ένωση να αναλάβει τις υποχρεώσεις της και οικονομικά και ως προς τη μετεγκατάσταση, αλλά και μην ξεχνώντας και υπερασπιζόμενοι τα δικαιώματα των προσφύγων.</w:t>
      </w:r>
    </w:p>
    <w:p w14:paraId="6E84313F"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Ευχαριστώ.</w:t>
      </w:r>
    </w:p>
    <w:p w14:paraId="6E843140" w14:textId="77777777" w:rsidR="00FC1CD6" w:rsidRDefault="008634FC">
      <w:pPr>
        <w:spacing w:line="600" w:lineRule="auto"/>
        <w:ind w:firstLine="720"/>
        <w:jc w:val="center"/>
        <w:rPr>
          <w:rFonts w:eastAsia="Times New Roman" w:cs="Times New Roman"/>
          <w:szCs w:val="24"/>
        </w:rPr>
      </w:pPr>
      <w:r>
        <w:rPr>
          <w:rFonts w:eastAsia="Times New Roman" w:cs="Times New Roman"/>
          <w:szCs w:val="28"/>
        </w:rPr>
        <w:t>(Χειροκροτήμ</w:t>
      </w:r>
      <w:r>
        <w:rPr>
          <w:rFonts w:eastAsia="Times New Roman" w:cs="Times New Roman"/>
          <w:szCs w:val="28"/>
        </w:rPr>
        <w:t xml:space="preserve">ατα από την πτέρυγα του ΣΥΡΙΖΑ) </w:t>
      </w:r>
    </w:p>
    <w:p w14:paraId="6E84314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6E84314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8"/>
        </w:rPr>
        <w:t xml:space="preserve">Κοινοβουλευτικός Εκπρόσωπος </w:t>
      </w:r>
      <w:r>
        <w:rPr>
          <w:rFonts w:eastAsia="Times New Roman" w:cs="Times New Roman"/>
          <w:szCs w:val="24"/>
        </w:rPr>
        <w:t>της Χρυσής Αυγής κ. Ιωάννης Σαχινίδης για έξι λεπτά.</w:t>
      </w:r>
    </w:p>
    <w:p w14:paraId="6E843143"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κυρία Πρόεδρε.</w:t>
      </w:r>
    </w:p>
    <w:p w14:paraId="6E843144"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 xml:space="preserve">Κύριε Υπουργέ, κυρίες </w:t>
      </w:r>
      <w:r>
        <w:rPr>
          <w:rFonts w:eastAsia="Times New Roman" w:cs="Times New Roman"/>
          <w:szCs w:val="28"/>
        </w:rPr>
        <w:t>και κύριοι Βουλευτές, η Νέα Δημοκρατία</w:t>
      </w:r>
      <w:r>
        <w:rPr>
          <w:rFonts w:eastAsia="Times New Roman" w:cs="Times New Roman"/>
          <w:szCs w:val="24"/>
        </w:rPr>
        <w:t xml:space="preserve"> </w:t>
      </w:r>
      <w:r>
        <w:rPr>
          <w:rFonts w:eastAsia="Times New Roman" w:cs="Times New Roman"/>
          <w:szCs w:val="28"/>
        </w:rPr>
        <w:t>θα έπρεπε να μη διαμαρτύρεται σε ό,τι αφορά την απάντηση της επίκαιρης επερώτησης από πλευράς Υπουργού. Τους ενημερώνουμε για άλλη μία φορά ότι οι δικές μας ερωτήσεις δεν απαντώνται ποτέ. Άλλωστε, σε ένα πράγμα που έχ</w:t>
      </w:r>
      <w:r>
        <w:rPr>
          <w:rFonts w:eastAsia="Times New Roman" w:cs="Times New Roman"/>
          <w:szCs w:val="28"/>
        </w:rPr>
        <w:t>ετε δίκιο είναι ότι είτε πριν από πέντε χρόνια κάνατε αυτήν την ερώτηση είτε την κάνετε ξανά μετά από πέντε χρόνια από σήμερα, θα συνεχίσει να είναι πάντα επίκαιρη. Ο λόγος είναι ότι δεν πρόκειται ούτε στο άμεσο μέλλον να σταματήσουν αυτές οι ροές των μετα</w:t>
      </w:r>
      <w:r>
        <w:rPr>
          <w:rFonts w:eastAsia="Times New Roman" w:cs="Times New Roman"/>
          <w:szCs w:val="28"/>
        </w:rPr>
        <w:t>ναστών, όπως εσείς τους λέτε επανειλημμένα ή των λαθρομεταναστών, όπως τους αποκαλούμε εμείς.</w:t>
      </w:r>
    </w:p>
    <w:p w14:paraId="6E843145"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lastRenderedPageBreak/>
        <w:t xml:space="preserve">Ακούσαμε τον κύριο Υπουργό, ο οποίος δήλωσε αδυναμία –εμείς θα το πούμε ανικανότητα- σε ό,τι αφορά το να ελεγχθούν πόσα χρήματα δόθηκαν και σε ποιες </w:t>
      </w:r>
      <w:r>
        <w:rPr>
          <w:rFonts w:eastAsia="Times New Roman" w:cs="Times New Roman"/>
          <w:szCs w:val="28"/>
        </w:rPr>
        <w:t>μη κυβερνητικ</w:t>
      </w:r>
      <w:r>
        <w:rPr>
          <w:rFonts w:eastAsia="Times New Roman" w:cs="Times New Roman"/>
          <w:szCs w:val="28"/>
        </w:rPr>
        <w:t>ές οργανώσεις</w:t>
      </w:r>
      <w:r>
        <w:rPr>
          <w:rFonts w:eastAsia="Times New Roman" w:cs="Times New Roman"/>
          <w:szCs w:val="28"/>
        </w:rPr>
        <w:t>.</w:t>
      </w:r>
    </w:p>
    <w:p w14:paraId="6E843146" w14:textId="77777777" w:rsidR="00FC1CD6" w:rsidRDefault="008634FC">
      <w:pPr>
        <w:spacing w:line="600" w:lineRule="auto"/>
        <w:ind w:firstLine="720"/>
        <w:jc w:val="both"/>
        <w:rPr>
          <w:rFonts w:eastAsia="Times New Roman" w:cs="Times New Roman"/>
          <w:szCs w:val="28"/>
        </w:rPr>
      </w:pPr>
      <w:r>
        <w:rPr>
          <w:rFonts w:eastAsia="Times New Roman" w:cs="Times New Roman"/>
          <w:szCs w:val="28"/>
        </w:rPr>
        <w:t xml:space="preserve">Σοβαρά, κύριε Υπουργέ; Δικές σας ελεγχόμενες δεν είναι οι </w:t>
      </w:r>
      <w:r>
        <w:rPr>
          <w:rFonts w:eastAsia="Times New Roman" w:cs="Times New Roman"/>
          <w:szCs w:val="28"/>
        </w:rPr>
        <w:t>μη κυβερνητικές οργανώσεις</w:t>
      </w:r>
      <w:r>
        <w:rPr>
          <w:rFonts w:eastAsia="Times New Roman" w:cs="Times New Roman"/>
          <w:szCs w:val="28"/>
        </w:rPr>
        <w:t xml:space="preserve">; Δικά σας «μαγαζάκια», δηλαδή όλου του συνταγματικού τόξου ανεξαιρέτως, δεν είναι; Πείτε μου ένα διοικητικό συμβούλιο μίας </w:t>
      </w:r>
      <w:r>
        <w:rPr>
          <w:rFonts w:eastAsia="Times New Roman" w:cs="Times New Roman"/>
          <w:szCs w:val="28"/>
        </w:rPr>
        <w:t>μη κυβερνητικής οργάνωσης</w:t>
      </w:r>
      <w:r>
        <w:rPr>
          <w:rFonts w:eastAsia="Times New Roman" w:cs="Times New Roman"/>
          <w:szCs w:val="28"/>
        </w:rPr>
        <w:t xml:space="preserve">, στο </w:t>
      </w:r>
      <w:r>
        <w:rPr>
          <w:rFonts w:eastAsia="Times New Roman" w:cs="Times New Roman"/>
          <w:szCs w:val="28"/>
        </w:rPr>
        <w:t>οποίο να μη συμμετέχουν πρώην Βουλευτές ή μεγαλοστελέχη όλων των κομμάτων του ελληνικού Κοινοβουλίου, πλην της Χρυσής Αυγής.</w:t>
      </w:r>
    </w:p>
    <w:p w14:paraId="6E84314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Εάν θέλετε, όμως, πραγματικά να έχετε μία εικόνα μέσα στο Κοινοβούλιο για το τι πραγματικά φταίει γι’ αυτές τις ροές, όπως λέτε επα</w:t>
      </w:r>
      <w:r>
        <w:rPr>
          <w:rFonts w:eastAsia="Times New Roman" w:cs="Times New Roman"/>
          <w:szCs w:val="24"/>
        </w:rPr>
        <w:t>νειλημμένα, το ανέφερα και πρόσφατα σε μία επιτροπή. Και μάλιστα, κάποιοι διαμαρτυρήθηκαν ότι είναι τελείως άσχετο με το θέμα συζήτησης, οπότε αφού είναι σχετικότατο με τη σημερινή επερώτηση της Νέας Δημοκρατίας, σας το αναφέρω και σε εσάς, κύριε Υπουργέ.</w:t>
      </w:r>
    </w:p>
    <w:p w14:paraId="6E84314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Πριν από δύο μήνες επισκέφτηκα το κράτος της Συρίας και του Λιβάνου. Όλοι οι θρησκευτικοί ηγέτες μού ζήτησαν –επειδή έχει διακόψει το ελληνικό κράτος τις διπλωματικές σχέσεις μαζί τους- να τους καλέσετε εντός του Κοινοβουλίου. Και αφού έχετε διακόψει τις δ</w:t>
      </w:r>
      <w:r>
        <w:rPr>
          <w:rFonts w:eastAsia="Times New Roman" w:cs="Times New Roman"/>
          <w:szCs w:val="24"/>
        </w:rPr>
        <w:t xml:space="preserve">ιπλωματικές σχέσεις με το επίσημο κράτος, δεν νομίζω να υπάρχει πρόβλημα να καλέσετε τους θρησκευτικούς ηγέτες. </w:t>
      </w:r>
    </w:p>
    <w:p w14:paraId="6E84314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Επισκέφθηκα και τον Ιμάμη, ο οποίος είναι σουνίτης μουσουλμάνος και τον Ελληνορθόδοξο Πατριάρχη του Πατριαρχείου Αντιοχείας. Τι μου είπαν και ο</w:t>
      </w:r>
      <w:r>
        <w:rPr>
          <w:rFonts w:eastAsia="Times New Roman" w:cs="Times New Roman"/>
          <w:szCs w:val="24"/>
        </w:rPr>
        <w:t>ι δύο; «Προσέξτε, αυτοί οι οποίοι έρχονται στη χώρα σας δεν έχουν απολύτως καμμία σχέση με οικονομικούς μετανάστες ή γενικά με πρόσφυγες. Ενώ τους έχει παραχωρήσει το κράτος της Συρίας, ο Πρόεδρος Άσαντ, αμνηστία, φεύγουν και έρχονται εδώ φοβούμενοι τα αντ</w:t>
      </w:r>
      <w:r>
        <w:rPr>
          <w:rFonts w:eastAsia="Times New Roman" w:cs="Times New Roman"/>
          <w:szCs w:val="24"/>
        </w:rPr>
        <w:t xml:space="preserve">ίποινα που πρόκειται να κάνουν σε αυτούς και στις οικογένειές </w:t>
      </w:r>
      <w:r>
        <w:rPr>
          <w:rFonts w:eastAsia="Times New Roman" w:cs="Times New Roman"/>
          <w:szCs w:val="24"/>
        </w:rPr>
        <w:t>τους"</w:t>
      </w:r>
      <w:r>
        <w:rPr>
          <w:rFonts w:eastAsia="Times New Roman" w:cs="Times New Roman"/>
          <w:szCs w:val="24"/>
        </w:rPr>
        <w:t xml:space="preserve">. </w:t>
      </w:r>
    </w:p>
    <w:p w14:paraId="6E84314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Οπότε, εάν θέλετε να έχετε μια εικόνα πραγματικά για το τι συμβαίνει, καλέστε τους εδώ</w:t>
      </w:r>
      <w:r>
        <w:rPr>
          <w:rFonts w:eastAsia="Times New Roman" w:cs="Times New Roman"/>
          <w:szCs w:val="24"/>
        </w:rPr>
        <w:t>,</w:t>
      </w:r>
      <w:r>
        <w:rPr>
          <w:rFonts w:eastAsia="Times New Roman" w:cs="Times New Roman"/>
          <w:szCs w:val="24"/>
        </w:rPr>
        <w:t xml:space="preserve"> στο Ελληνικό Κοινοβούλιο να σας ενημερώσουν οι ίδιοι, για να μη λέτε ότι έχουμε ιδεοληψίες. Και εμ</w:t>
      </w:r>
      <w:r>
        <w:rPr>
          <w:rFonts w:eastAsia="Times New Roman" w:cs="Times New Roman"/>
          <w:szCs w:val="24"/>
        </w:rPr>
        <w:t>είς ως Χρυσή Αυγή, βλέπετε ότι κάνουμε επαφές και με χριστιανούς, κάνουμε επαφές και με μουσουλμάνους.</w:t>
      </w:r>
    </w:p>
    <w:p w14:paraId="6E84314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Και σε ό,τι αφορά την ερώτηση της Νέας Δημοκρατίας, σύμφωνα με το περιεχόμενο αυτής της ερώτησης οι Βουλευτές μέμφονται την Κυβέρνηση για ελλιπή και μη ο</w:t>
      </w:r>
      <w:r>
        <w:rPr>
          <w:rFonts w:eastAsia="Times New Roman" w:cs="Times New Roman"/>
          <w:szCs w:val="24"/>
        </w:rPr>
        <w:t>ρθή απορρόφηση των κονδυλίων, τα οποία ανέρχονται, δυνάμει των στοιχείων που έχουν επικαλεστεί οι υπογράφοντες Βουλευτές, στο ποσό των 509,4 εκατομμυρίων ευρώ. Εδώ καταλαβαίνει και ο πιο αδαής με τα πολιτικά και εθνικά θέματα πολίτης ότι ο δήθεν πατριωτισμ</w:t>
      </w:r>
      <w:r>
        <w:rPr>
          <w:rFonts w:eastAsia="Times New Roman" w:cs="Times New Roman"/>
          <w:szCs w:val="24"/>
        </w:rPr>
        <w:t>ός της Νέας Δημοκρατίας, που θέλει να εκφράσει, αφορά περισσότερο το οικονομικό σκέλος του προβλήματος, το οποίο γεννάται από τη λαθραία είσοδο ανθρωπίνων πληθυσμών στην Ευρώπη, αφού εξ όσων συνάγονται από τη δομή της συγκεκριμένης επίκαιρης επερώτησης</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μμία αναφορά ή μομφή δεν γίνεται για το ζήτημα της επιβίωσης των Ελλήνων πολιτών, οι οποίοι καθημερινά έρχονται αντιμέτωποι με τον ανάλγητο κρατικό μηχανισμό.</w:t>
      </w:r>
    </w:p>
    <w:p w14:paraId="6E84314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Γινόμαστε για άλλη μία φορά μάρτυρες της απεχθούς νεοφιλελεύθερης πολιτικής θεώρησης, η οποία χαρ</w:t>
      </w:r>
      <w:r>
        <w:rPr>
          <w:rFonts w:eastAsia="Times New Roman" w:cs="Times New Roman"/>
          <w:szCs w:val="24"/>
        </w:rPr>
        <w:t>ακτηρίζει το κόμμα της Νέας Δημοκρατίας, ενός κόμματος</w:t>
      </w:r>
      <w:r>
        <w:rPr>
          <w:rFonts w:eastAsia="Times New Roman" w:cs="Times New Roman"/>
          <w:szCs w:val="24"/>
        </w:rPr>
        <w:t>,</w:t>
      </w:r>
      <w:r>
        <w:rPr>
          <w:rFonts w:eastAsia="Times New Roman" w:cs="Times New Roman"/>
          <w:szCs w:val="24"/>
        </w:rPr>
        <w:t xml:space="preserve"> το οποίο</w:t>
      </w:r>
      <w:r>
        <w:rPr>
          <w:rFonts w:eastAsia="Times New Roman" w:cs="Times New Roman"/>
          <w:szCs w:val="24"/>
        </w:rPr>
        <w:t>,</w:t>
      </w:r>
      <w:r>
        <w:rPr>
          <w:rFonts w:eastAsia="Times New Roman" w:cs="Times New Roman"/>
          <w:szCs w:val="24"/>
        </w:rPr>
        <w:t xml:space="preserve"> όχι πολύ καιρό πριν</w:t>
      </w:r>
      <w:r>
        <w:rPr>
          <w:rFonts w:eastAsia="Times New Roman" w:cs="Times New Roman"/>
          <w:szCs w:val="24"/>
        </w:rPr>
        <w:t>,</w:t>
      </w:r>
      <w:r>
        <w:rPr>
          <w:rFonts w:eastAsia="Times New Roman" w:cs="Times New Roman"/>
          <w:szCs w:val="24"/>
        </w:rPr>
        <w:t xml:space="preserve"> ισχυριζόταν ότι έχει λύση για όλα τα προβλήματα</w:t>
      </w:r>
      <w:r>
        <w:rPr>
          <w:rFonts w:eastAsia="Times New Roman" w:cs="Times New Roman"/>
          <w:szCs w:val="24"/>
        </w:rPr>
        <w:t>,</w:t>
      </w:r>
      <w:r>
        <w:rPr>
          <w:rFonts w:eastAsia="Times New Roman" w:cs="Times New Roman"/>
          <w:szCs w:val="24"/>
        </w:rPr>
        <w:t xml:space="preserve"> τα οποία ταλανίζουν την πατρίδα μας, συμπεριλαμβανομένου βεβαίως και του μείζονος προβλήματος του μεταναστευτικού. </w:t>
      </w:r>
    </w:p>
    <w:p w14:paraId="6E84314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εδώ, εάν ανατρέξουμε λίγο στο παρελθόν, θα θυμηθούμε τον πρώην Αρχηγό σας, τον Σαμαρά, ο οποίος στο Ζάππειο δήλωνε ευθαρσώς  ότι θα απομακρύνει τους λαθρομετανάστες –έτσι τους αποκαλούσε τότε και αυτός- και μάλιστα έλεγε «θα ανακαταλάβουμε τις πόλεις και θ</w:t>
      </w:r>
      <w:r>
        <w:rPr>
          <w:rFonts w:eastAsia="Times New Roman" w:cs="Times New Roman"/>
          <w:szCs w:val="24"/>
        </w:rPr>
        <w:t>α τις πάρουμε πίσω». Τελικά, όμως, όταν ήλθε στην εξουσία, το μόνο που κατάφερε να επιδείξει σε όλους μας ήταν ένα αληθινό πρόσωπο. Όλα, λοιπόν στο βωμό των πολιτικών σκοπιμοτήτων και του ηθικού εκπεσμού. Αυτός είναι ο αστικός πατριωτισμός της Νέας Δημοκρα</w:t>
      </w:r>
      <w:r>
        <w:rPr>
          <w:rFonts w:eastAsia="Times New Roman" w:cs="Times New Roman"/>
          <w:szCs w:val="24"/>
        </w:rPr>
        <w:t>τίας.</w:t>
      </w:r>
    </w:p>
    <w:p w14:paraId="6E84314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Δεν άκουσα, όμως, από κανένα στην Αίθουσα αυτή να αναφέρεται στο πραξικόπημα </w:t>
      </w:r>
      <w:r>
        <w:rPr>
          <w:rFonts w:eastAsia="Times New Roman" w:cs="Times New Roman"/>
          <w:szCs w:val="24"/>
        </w:rPr>
        <w:t>σ</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Τουρκία. Θα μου πείτε, έχει σχέση με τη συγκεκριμένη ερώτηση; Βεβαίως και έχει. Ήδη από χθες έχουν αυξηθεί οι ροές μεταναστών –όπως σας αρέσει να τους λέτε- με βάρκες σ</w:t>
      </w:r>
      <w:r>
        <w:rPr>
          <w:rFonts w:eastAsia="Times New Roman" w:cs="Times New Roman"/>
          <w:szCs w:val="24"/>
        </w:rPr>
        <w:t xml:space="preserve">ε όλα τα ελληνικά νησιά. </w:t>
      </w:r>
    </w:p>
    <w:p w14:paraId="6E84314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Εμείς εν αντιθέσει, ως Χρυσή Αυγή, επειδή εσείς σύσσωμοι τρέξατε να συγχαρείτε τη δημοκρατική επικράτηση του «σουλτάνου» Ερντογάν, πήραμε τελείως διαφορετική θέση, όχι για το ποιος θα επικρατούσε –για εμάς είτε ισλαμιστές είτε κεμ</w:t>
      </w:r>
      <w:r>
        <w:rPr>
          <w:rFonts w:eastAsia="Times New Roman" w:cs="Times New Roman"/>
          <w:szCs w:val="24"/>
        </w:rPr>
        <w:t>αλιστές επικρατούσαν σε αυτή τη χώρα, ήταν αδιάφορο- αλλά γιατί εμείς</w:t>
      </w:r>
      <w:r>
        <w:rPr>
          <w:rFonts w:eastAsia="Times New Roman" w:cs="Times New Roman"/>
          <w:szCs w:val="24"/>
        </w:rPr>
        <w:t>,</w:t>
      </w:r>
      <w:r>
        <w:rPr>
          <w:rFonts w:eastAsia="Times New Roman" w:cs="Times New Roman"/>
          <w:szCs w:val="24"/>
        </w:rPr>
        <w:t xml:space="preserve"> ως Έλληνες εθνικιστές</w:t>
      </w:r>
      <w:r>
        <w:rPr>
          <w:rFonts w:eastAsia="Times New Roman" w:cs="Times New Roman"/>
          <w:szCs w:val="24"/>
        </w:rPr>
        <w:t>,</w:t>
      </w:r>
      <w:r>
        <w:rPr>
          <w:rFonts w:eastAsia="Times New Roman" w:cs="Times New Roman"/>
          <w:szCs w:val="24"/>
        </w:rPr>
        <w:t xml:space="preserve"> αυτό που θα προσπαθήσουμε να κάνουμε –και είναι στόχος μας- είναι η αποδυνάμωσή του και όσο το δυνατόν περισσότερο ο διχασμός σε αυτή τη χώρα. </w:t>
      </w:r>
    </w:p>
    <w:p w14:paraId="6E84315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Ποιες είναι, όμως,</w:t>
      </w:r>
      <w:r>
        <w:rPr>
          <w:rFonts w:eastAsia="Times New Roman" w:cs="Times New Roman"/>
          <w:szCs w:val="24"/>
        </w:rPr>
        <w:t xml:space="preserve"> αλήθεια οι δημοκρατικές δυνάμεις οι οποίες νίκησαν; Είδαμε πώς φέρονται οι Τούρκοι πολίτες, οι οποίοι επικράτησαν με τις απόψεις του Ερντογάν, είδαμε πόσο δημοκρατικά λιντσάρησαν στρατιώτες που εκτελούσαν διαταγές στην ώρα του καθήκοντός τους, είδαμε να α</w:t>
      </w:r>
      <w:r>
        <w:rPr>
          <w:rFonts w:eastAsia="Times New Roman" w:cs="Times New Roman"/>
          <w:szCs w:val="24"/>
        </w:rPr>
        <w:t>ποκεφαλίζεται στρατιώτης σε δημόσιο χώρο, πάλι δημοκρατικά.</w:t>
      </w:r>
    </w:p>
    <w:p w14:paraId="6E84315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E84315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Τελειώνω, κυρία Πρόεδρε. Θα ήθελα λίγο την ανοχή σας.</w:t>
      </w:r>
    </w:p>
    <w:p w14:paraId="6E84315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Η Τουρκία, λοιπόν, ήταν, είναι και θα είναι υποχείριο των</w:t>
      </w:r>
      <w:r>
        <w:rPr>
          <w:rFonts w:eastAsia="Times New Roman" w:cs="Times New Roman"/>
          <w:szCs w:val="24"/>
        </w:rPr>
        <w:t xml:space="preserve"> Αμερικανών και των Εβραίων. Είναι αυτή που</w:t>
      </w:r>
      <w:r>
        <w:rPr>
          <w:rFonts w:eastAsia="Times New Roman" w:cs="Times New Roman"/>
          <w:szCs w:val="24"/>
        </w:rPr>
        <w:t>,</w:t>
      </w:r>
      <w:r>
        <w:rPr>
          <w:rFonts w:eastAsia="Times New Roman" w:cs="Times New Roman"/>
          <w:szCs w:val="24"/>
        </w:rPr>
        <w:t xml:space="preserve"> μαζί με τη Σαουδική Αραβία και το Κατάρ ευθύνονται για όλα τα προβλήματα στη Μέση Ανατολή και τον αραβικό κόσμο.</w:t>
      </w:r>
    </w:p>
    <w:p w14:paraId="6E84315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Αλήθεια, πώς δεν σκέφτηκε –και μου κάνει τρομερή εντύπωση- ο κύριος Πρωθυπουργός να ήταν ο πρώτος </w:t>
      </w:r>
      <w:r>
        <w:rPr>
          <w:rFonts w:eastAsia="Times New Roman" w:cs="Times New Roman"/>
          <w:szCs w:val="24"/>
        </w:rPr>
        <w:t xml:space="preserve">που θα παρείχε άσυλο στον κ. Ερντογάν, όταν γυρνούσε ανά την Ευρώπη με το αεροπλάνο και </w:t>
      </w:r>
      <w:r>
        <w:rPr>
          <w:rFonts w:eastAsia="Times New Roman" w:cs="Times New Roman"/>
          <w:szCs w:val="24"/>
        </w:rPr>
        <w:lastRenderedPageBreak/>
        <w:t>«έφαγε πόρτα» από την Αγγλία, «έφαγε πόρτα» από την Ιταλία</w:t>
      </w:r>
      <w:r>
        <w:rPr>
          <w:rFonts w:eastAsia="Times New Roman" w:cs="Times New Roman"/>
          <w:szCs w:val="24"/>
        </w:rPr>
        <w:t xml:space="preserve">; </w:t>
      </w:r>
      <w:r>
        <w:rPr>
          <w:rFonts w:eastAsia="Times New Roman" w:cs="Times New Roman"/>
          <w:szCs w:val="24"/>
        </w:rPr>
        <w:t xml:space="preserve">Πώς δεν το σκεφτήκατε αλήθεια να παρέχετε άσυλο στον κ. Ερντογάν, κύριε Μουζάλα; </w:t>
      </w:r>
    </w:p>
    <w:p w14:paraId="6E84315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Εδώ, όμως, είδαμε και το ε</w:t>
      </w:r>
      <w:r>
        <w:rPr>
          <w:rFonts w:eastAsia="Times New Roman" w:cs="Times New Roman"/>
          <w:szCs w:val="24"/>
        </w:rPr>
        <w:t>ξής παράλογο: Ποτέ μα ποτέ</w:t>
      </w:r>
      <w:r>
        <w:rPr>
          <w:rFonts w:eastAsia="Times New Roman" w:cs="Times New Roman"/>
          <w:szCs w:val="24"/>
        </w:rPr>
        <w:t>,</w:t>
      </w:r>
      <w:r>
        <w:rPr>
          <w:rFonts w:eastAsia="Times New Roman" w:cs="Times New Roman"/>
          <w:szCs w:val="24"/>
        </w:rPr>
        <w:t xml:space="preserve"> δεν θυμάμαι ιστορικά σε ένα στρατιωτικό πραξικόπημα να μπόρεσε να αντισταθεί η αστυνομία του κράτους. Εδώ γελάμε. Εδώ τι συμπεραίνουμε; Ότι αν ποτέ, ο μη γένοιτο, υπάρξει στο μέλλον κάποια σύρραξη της Ελλάδας με την Τουρκία, θα </w:t>
      </w:r>
      <w:r>
        <w:rPr>
          <w:rFonts w:eastAsia="Times New Roman" w:cs="Times New Roman"/>
          <w:szCs w:val="24"/>
        </w:rPr>
        <w:t>ξέρουμε πολύ καλά ποιους θα βάλουμε μπροστά να τους αντιμετωπίσουν, την Ελληνική Αστυνομία. Αλλιώς, δεν χωράει άλλη εξήγηση.</w:t>
      </w:r>
    </w:p>
    <w:p w14:paraId="6E84315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πρέπει αυτοί που έκαναν το πραξικόπημα –και τα λέω όλα αυτά και θα καταλάβετε γιατί τα λέω, κύριε Υπουργέ- αυτοί οι στρατιωτικοί</w:t>
      </w:r>
      <w:r>
        <w:rPr>
          <w:rFonts w:eastAsia="Times New Roman" w:cs="Times New Roman"/>
          <w:szCs w:val="24"/>
        </w:rPr>
        <w:t xml:space="preserve"> που το έκαναν, μάλλον </w:t>
      </w:r>
      <w:r>
        <w:rPr>
          <w:rFonts w:eastAsia="Times New Roman" w:cs="Times New Roman"/>
          <w:szCs w:val="24"/>
        </w:rPr>
        <w:t xml:space="preserve">να </w:t>
      </w:r>
      <w:r>
        <w:rPr>
          <w:rFonts w:eastAsia="Times New Roman" w:cs="Times New Roman"/>
          <w:szCs w:val="24"/>
        </w:rPr>
        <w:t xml:space="preserve">κυνηγούσαν τα </w:t>
      </w:r>
      <w:r>
        <w:rPr>
          <w:rFonts w:eastAsia="Times New Roman" w:cs="Times New Roman"/>
          <w:szCs w:val="24"/>
        </w:rPr>
        <w:t>π</w:t>
      </w:r>
      <w:r>
        <w:rPr>
          <w:rFonts w:eastAsia="Times New Roman" w:cs="Times New Roman"/>
          <w:szCs w:val="24"/>
        </w:rPr>
        <w:t xml:space="preserve">όκεμον, πώς τα λένε, παρά </w:t>
      </w:r>
      <w:r>
        <w:rPr>
          <w:rFonts w:eastAsia="Times New Roman" w:cs="Times New Roman"/>
          <w:szCs w:val="24"/>
        </w:rPr>
        <w:t xml:space="preserve">να </w:t>
      </w:r>
      <w:r>
        <w:rPr>
          <w:rFonts w:eastAsia="Times New Roman" w:cs="Times New Roman"/>
          <w:szCs w:val="24"/>
        </w:rPr>
        <w:t xml:space="preserve">έκαναν πραξικόπημα. Αυτό έδειξαν. Δεν υπήρχε καμμία διάθεση για κανένα πραξικόπημα. Ήταν προμελετημένα όλα, γιατί γνωρίζουμε πάρα πολύ καλά ότι όταν η Τουρκία αντιμετώπιζε προβλήματα, τα </w:t>
      </w:r>
      <w:r>
        <w:rPr>
          <w:rFonts w:eastAsia="Times New Roman" w:cs="Times New Roman"/>
          <w:szCs w:val="24"/>
        </w:rPr>
        <w:lastRenderedPageBreak/>
        <w:t xml:space="preserve">εξωτερίκευε και πάντα τα εξωτερίκευε στις όμορες χώρες της. Η Ελλάδα </w:t>
      </w:r>
      <w:r>
        <w:rPr>
          <w:rFonts w:eastAsia="Times New Roman" w:cs="Times New Roman"/>
          <w:szCs w:val="24"/>
        </w:rPr>
        <w:t>έχει πληρώσει επανειλημμένα την εξωτερική πολιτική της Τουρκίας.</w:t>
      </w:r>
    </w:p>
    <w:p w14:paraId="6E84315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Εδώ είμαστε και δυστυχώς θα επιβεβαιωθούμε για άλλη μια φορά. Στο άμεσο μέλλον θα υπάρξουν συνεχιζόμενες ροές</w:t>
      </w:r>
      <w:r>
        <w:rPr>
          <w:rFonts w:eastAsia="Times New Roman" w:cs="Times New Roman"/>
          <w:szCs w:val="24"/>
        </w:rPr>
        <w:t>,</w:t>
      </w:r>
      <w:r>
        <w:rPr>
          <w:rFonts w:eastAsia="Times New Roman" w:cs="Times New Roman"/>
          <w:szCs w:val="24"/>
        </w:rPr>
        <w:t xml:space="preserve"> μεταναστών για σας, λαθρομεταναστών για εμάς. Η λύση, λοιπόν, και απαντώ σε ό,τι</w:t>
      </w:r>
      <w:r>
        <w:rPr>
          <w:rFonts w:eastAsia="Times New Roman" w:cs="Times New Roman"/>
          <w:szCs w:val="24"/>
        </w:rPr>
        <w:t xml:space="preserve"> αφορά τη Νέα Δημοκρατία, για όλα αυτά και γενικά για όλα τα προβλήματα που αντιμετωπίζει η πατρίδα μας είναι μία και μοναδική: </w:t>
      </w:r>
      <w:r>
        <w:rPr>
          <w:rFonts w:eastAsia="Times New Roman" w:cs="Times New Roman"/>
          <w:szCs w:val="24"/>
        </w:rPr>
        <w:t xml:space="preserve">η </w:t>
      </w:r>
      <w:r>
        <w:rPr>
          <w:rFonts w:eastAsia="Times New Roman" w:cs="Times New Roman"/>
          <w:szCs w:val="24"/>
        </w:rPr>
        <w:t>εθνική κυβέρνηση με τη Χρυσή Αυγή.</w:t>
      </w:r>
    </w:p>
    <w:p w14:paraId="6E84315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Ευχαριστώ.</w:t>
      </w:r>
    </w:p>
    <w:p w14:paraId="6E843159"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6E84315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Παρακαλώ να κάνετε όλο</w:t>
      </w:r>
      <w:r>
        <w:rPr>
          <w:rFonts w:eastAsia="Times New Roman" w:cs="Times New Roman"/>
          <w:szCs w:val="24"/>
        </w:rPr>
        <w:t>ι καλύτερη διαχείριση του χρόνου.</w:t>
      </w:r>
    </w:p>
    <w:p w14:paraId="6E84315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Τον λόγο έχει ο κ. Θεοχαρόπουλος από τη Δημοκρατική Συμπαράταξη ΠΑΣΟΚ-ΔΗΜΑΡ.</w:t>
      </w:r>
    </w:p>
    <w:p w14:paraId="6E84315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Κι εσείς, κύριε Θεοχαρόπουλε, έχετε έξι λεπτά.</w:t>
      </w:r>
    </w:p>
    <w:p w14:paraId="6E84315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Κύριοι Υπουργοί, κυρίες και κύριοι Βουλευτές, βρισκόμαστε σήμερα εδώ για </w:t>
      </w:r>
      <w:r>
        <w:rPr>
          <w:rFonts w:eastAsia="Times New Roman" w:cs="Times New Roman"/>
          <w:szCs w:val="24"/>
        </w:rPr>
        <w:t>να συζητήσουμε για μία ακόμη φορά ζητήματα που αφορούν στη διαχείριση της προσφυγικής και μεταναστευτικής κρίσης. Μιας κρίσης</w:t>
      </w:r>
      <w:r>
        <w:rPr>
          <w:rFonts w:eastAsia="Times New Roman" w:cs="Times New Roman"/>
          <w:szCs w:val="24"/>
        </w:rPr>
        <w:t>,</w:t>
      </w:r>
      <w:r>
        <w:rPr>
          <w:rFonts w:eastAsia="Times New Roman" w:cs="Times New Roman"/>
          <w:szCs w:val="24"/>
        </w:rPr>
        <w:t xml:space="preserve"> για την αντιμετώπιση της οποίας η σημερινή Κυβέρνηση αποδεικνύεται συνεχώς απροετοίμαστη, αμήχανη, χωρίς ένα ολοκληρωμένο και συν</w:t>
      </w:r>
      <w:r>
        <w:rPr>
          <w:rFonts w:eastAsia="Times New Roman" w:cs="Times New Roman"/>
          <w:szCs w:val="24"/>
        </w:rPr>
        <w:t>εκτικό σχέδιο.</w:t>
      </w:r>
    </w:p>
    <w:p w14:paraId="6E84315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Σε πρόσφατες δηλώσεις σας, κύριε Υπουργέ, αναγνωρίσατε ότι υπήρξαν και πάλι καθυστερήσεις. Καθυστέρηση στη δημιουργία χώρων φιλοξενίας, καθυστέρηση και στην εκκένωση του Ελληνικού. Η εκτίμησή σας ήταν ότι περίπου στα μέσα Ιουνίου θα έχει </w:t>
      </w:r>
      <w:r>
        <w:rPr>
          <w:rFonts w:eastAsia="Times New Roman" w:cs="Times New Roman"/>
          <w:szCs w:val="24"/>
        </w:rPr>
        <w:t>εκκενωθεί. Μάλιστα, σας είχα ζητήσει αυτό να επιταχυνθεί και να γίνει άμεσα. Να μην υπάρξει καμμία καθυστέρηση, διότι δεν είναι συνθήκες αυτές ούτε για τους πρόσφυγες ούτε για τους κατοίκους των περιοχών.</w:t>
      </w:r>
    </w:p>
    <w:p w14:paraId="6E84315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Σήμερα 18 Ιουλίου, έναν μήνα μετά από τότε που θα ε</w:t>
      </w:r>
      <w:r>
        <w:rPr>
          <w:rFonts w:eastAsia="Times New Roman" w:cs="Times New Roman"/>
          <w:szCs w:val="24"/>
        </w:rPr>
        <w:t>ίχε εκκενωθεί, δεν έχει γίνει τίποτα. Προχθές διαβεβαιώσατε ότι θα γίνει μια τεράστια προσπάθεια να επισπευσθεί η εκκένωση του Ελληνικού.</w:t>
      </w:r>
    </w:p>
    <w:p w14:paraId="6E84316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Δεν χρειάζεται, όμως, κύριε Υπουργέ, να φτάνουμε σε αυτό το οριακό σημείο για να επιχειρούμε αυτές τις προσπάθειες. Η </w:t>
      </w:r>
      <w:r>
        <w:rPr>
          <w:rFonts w:eastAsia="Times New Roman" w:cs="Times New Roman"/>
          <w:szCs w:val="24"/>
        </w:rPr>
        <w:t>αδικαιολόγητη καθυστέρηση έχει τραγικές συνέπειες και αυτό φάνηκε και τις προηγούμενες ημέρες στα επεισόδια που έγιναν στο κέντρο. Προχθές μάλιστα</w:t>
      </w:r>
      <w:r>
        <w:rPr>
          <w:rFonts w:eastAsia="Times New Roman" w:cs="Times New Roman"/>
          <w:szCs w:val="24"/>
        </w:rPr>
        <w:t>,</w:t>
      </w:r>
      <w:r>
        <w:rPr>
          <w:rFonts w:eastAsia="Times New Roman" w:cs="Times New Roman"/>
          <w:szCs w:val="24"/>
        </w:rPr>
        <w:t xml:space="preserve"> δηλώσατε ότι έχετε την ευθύνη, την οποία αναλαμβάνετε, καθώς είχατε δεσμευτεί, όπως είπατε προχθές στις δηλώ</w:t>
      </w:r>
      <w:r>
        <w:rPr>
          <w:rFonts w:eastAsia="Times New Roman" w:cs="Times New Roman"/>
          <w:szCs w:val="24"/>
        </w:rPr>
        <w:t>σεις σας, πως το Ελληνικό θα αδειάσει πιο νωρίς.</w:t>
      </w:r>
    </w:p>
    <w:p w14:paraId="6E84316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Αυτό, όμως, που έχει νόημα είναι να προχωρείτε σε άμεσες και ουσιαστικές ενέργειες για την επίλυση του προβλήματος. Και παλιότερα είχατε δεσμευτεί και για άλλα πράγματα, τα οποία δεν υλοποιήθηκαν.</w:t>
      </w:r>
    </w:p>
    <w:p w14:paraId="6E84316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Σας το λέμ</w:t>
      </w:r>
      <w:r>
        <w:rPr>
          <w:rFonts w:eastAsia="Times New Roman" w:cs="Times New Roman"/>
          <w:szCs w:val="24"/>
        </w:rPr>
        <w:t>ε αυτό εμείς, οι οποίοι όπως βλέπετε προσπαθούμε –γιατί το είπατε- να υπάρχει μία συνεννόηση. Σε όλη αυτήν την προηγούμενη περίοδο</w:t>
      </w:r>
      <w:r>
        <w:rPr>
          <w:rFonts w:eastAsia="Times New Roman" w:cs="Times New Roman"/>
          <w:szCs w:val="24"/>
        </w:rPr>
        <w:t>,</w:t>
      </w:r>
      <w:r>
        <w:rPr>
          <w:rFonts w:eastAsia="Times New Roman" w:cs="Times New Roman"/>
          <w:szCs w:val="24"/>
        </w:rPr>
        <w:t xml:space="preserve"> αυτό το πνεύμα έχουμε δείξει στο θέμα του προσφυγικού. Και στο Συμβούλιο Πολιτικών Αρχηγών, στο πρώτο συμβούλιο εννοώ, στην </w:t>
      </w:r>
      <w:r>
        <w:rPr>
          <w:rFonts w:eastAsia="Times New Roman" w:cs="Times New Roman"/>
          <w:szCs w:val="24"/>
        </w:rPr>
        <w:t xml:space="preserve">κοινή εθνική </w:t>
      </w:r>
      <w:r>
        <w:rPr>
          <w:rFonts w:eastAsia="Times New Roman" w:cs="Times New Roman"/>
          <w:szCs w:val="24"/>
        </w:rPr>
        <w:lastRenderedPageBreak/>
        <w:t>γραμμή, όταν τη ζητήσατε, αλλά και στη συνέχεια</w:t>
      </w:r>
      <w:r>
        <w:rPr>
          <w:rFonts w:eastAsia="Times New Roman" w:cs="Times New Roman"/>
          <w:szCs w:val="24"/>
        </w:rPr>
        <w:t>,</w:t>
      </w:r>
      <w:r>
        <w:rPr>
          <w:rFonts w:eastAsia="Times New Roman" w:cs="Times New Roman"/>
          <w:szCs w:val="24"/>
        </w:rPr>
        <w:t xml:space="preserve"> όταν ήρθε η σύμβαση σε σχέση με την Τουρκία και την Ευρωπαϊκή Ένωση.</w:t>
      </w:r>
    </w:p>
    <w:p w14:paraId="6E84316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Όμως, και παλιότερα είχατε δεσμευτεί και για άλλα πράγματα, όπως για τη δημιουργία διακομματικής επιτροπής, η οποία θα έχει ω</w:t>
      </w:r>
      <w:r>
        <w:rPr>
          <w:rFonts w:eastAsia="Times New Roman" w:cs="Times New Roman"/>
          <w:szCs w:val="24"/>
        </w:rPr>
        <w:t>ς στόχο την επίλυση των προβλημάτων και δυστυχώς</w:t>
      </w:r>
      <w:r>
        <w:rPr>
          <w:rFonts w:eastAsia="Times New Roman" w:cs="Times New Roman"/>
          <w:szCs w:val="24"/>
        </w:rPr>
        <w:t>,</w:t>
      </w:r>
      <w:r>
        <w:rPr>
          <w:rFonts w:eastAsia="Times New Roman" w:cs="Times New Roman"/>
          <w:szCs w:val="24"/>
        </w:rPr>
        <w:t xml:space="preserve"> δεν προχώρησε ούτε αυτή στην πορεία.</w:t>
      </w:r>
    </w:p>
    <w:p w14:paraId="6E84316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Τώρα, όσον αφορά το σύστημα της μετεγκατάστασης, μιας και έχουμε την ευκαιρία σήμερα να συζητούμε κάποια πράγματα, να πούμε ότι δεν υπάρχει καμμία αμφιβολία ότι δεν λειτ</w:t>
      </w:r>
      <w:r>
        <w:rPr>
          <w:rFonts w:eastAsia="Times New Roman" w:cs="Times New Roman"/>
          <w:szCs w:val="24"/>
        </w:rPr>
        <w:t>ουργεί αποτελεσματικά. Από τις 21 Μαρτίου, σε συζήτηση επίκαιρης επερώτησης στη Βουλή, σάς είχα πει ότι η απόφαση της συνόδου σε πολλά σημεία της είναι απλώς ένα ευχολόγιο, καθώς δεν υπάρχει ο τρόπος εγγύησης της εφαρμογής της.</w:t>
      </w:r>
    </w:p>
    <w:p w14:paraId="6E843165"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Δεν προβλεπόταν με σαφήνεια </w:t>
      </w:r>
      <w:r>
        <w:rPr>
          <w:rFonts w:eastAsia="Times New Roman"/>
          <w:szCs w:val="24"/>
        </w:rPr>
        <w:t>το αν</w:t>
      </w:r>
      <w:r>
        <w:rPr>
          <w:rFonts w:eastAsia="Times New Roman"/>
          <w:szCs w:val="24"/>
        </w:rPr>
        <w:t xml:space="preserve"> και </w:t>
      </w:r>
      <w:r>
        <w:rPr>
          <w:rFonts w:eastAsia="Times New Roman"/>
          <w:szCs w:val="24"/>
        </w:rPr>
        <w:t>το πότε θα γίνει η μετεγκατάσταση των προσφύγων από την Ελλάδα στις χώρες της Ευρωπαϊκής Ένωσης, δεν υπήρχαν υποχρεώσεις, με λίγα λόγια, με αποτέλεσμα να κινδυνεύουν να παραμείνουν εγκλωβισμένες πολλές χιλιάδες ανθρώπων στη χώρα μας. Ήδη, σύμφωνα</w:t>
      </w:r>
      <w:r>
        <w:rPr>
          <w:rFonts w:eastAsia="Times New Roman"/>
          <w:szCs w:val="24"/>
        </w:rPr>
        <w:t xml:space="preserve"> με τα αναλυτικά στοιχεία του συντονιστικού οργάνου Διαχείρισης Προσφυγικής Κρίσης, οι πρόσφυγες ανέρχονται σε πενήντα επτά χιλιάδες περίπου.</w:t>
      </w:r>
    </w:p>
    <w:p w14:paraId="6E843166" w14:textId="77777777" w:rsidR="00FC1CD6" w:rsidRDefault="008634FC">
      <w:pPr>
        <w:spacing w:line="600" w:lineRule="auto"/>
        <w:ind w:firstLine="720"/>
        <w:jc w:val="both"/>
        <w:rPr>
          <w:rFonts w:eastAsia="Times New Roman"/>
          <w:szCs w:val="24"/>
        </w:rPr>
      </w:pPr>
      <w:r>
        <w:rPr>
          <w:rFonts w:eastAsia="Times New Roman"/>
          <w:szCs w:val="24"/>
        </w:rPr>
        <w:t>Αυτό το οποίο θέλουμε</w:t>
      </w:r>
      <w:r>
        <w:rPr>
          <w:rFonts w:eastAsia="Times New Roman"/>
          <w:szCs w:val="24"/>
        </w:rPr>
        <w:t>,</w:t>
      </w:r>
      <w:r>
        <w:rPr>
          <w:rFonts w:eastAsia="Times New Roman"/>
          <w:szCs w:val="24"/>
        </w:rPr>
        <w:t xml:space="preserve"> είναι να μας ενημερώσετε πώς θα γίνει και ο απεγκλωβισμός αυτών των προσφύγων, αν υπάρχει κ</w:t>
      </w:r>
      <w:r>
        <w:rPr>
          <w:rFonts w:eastAsia="Times New Roman"/>
          <w:szCs w:val="24"/>
        </w:rPr>
        <w:t>άποιο σχέδιο. Σας κρούαμε τον κώδωνα του κινδύνου</w:t>
      </w:r>
      <w:r>
        <w:rPr>
          <w:rFonts w:eastAsia="Times New Roman"/>
          <w:szCs w:val="24"/>
        </w:rPr>
        <w:t>,</w:t>
      </w:r>
      <w:r>
        <w:rPr>
          <w:rFonts w:eastAsia="Times New Roman"/>
          <w:szCs w:val="24"/>
        </w:rPr>
        <w:t xml:space="preserve"> σε σχέση με τις δεσμεύσεις της Τουρκίας. Λέγαμε ότι φαινομενικές υποχωρήσεις της, σε σχέση με το αρχικό σχέδιο της συμφωνίας, μπο</w:t>
      </w:r>
      <w:r>
        <w:rPr>
          <w:rFonts w:eastAsia="Times New Roman"/>
          <w:szCs w:val="24"/>
        </w:rPr>
        <w:t>ρεί</w:t>
      </w:r>
      <w:r>
        <w:rPr>
          <w:rFonts w:eastAsia="Times New Roman"/>
          <w:szCs w:val="24"/>
        </w:rPr>
        <w:t xml:space="preserve"> να τεθούν ξανά στο τραπέζι των διαπραγματεύσεων σύντομα, γι’ αυτό πρέπει</w:t>
      </w:r>
      <w:r>
        <w:rPr>
          <w:rFonts w:eastAsia="Times New Roman"/>
          <w:szCs w:val="24"/>
        </w:rPr>
        <w:t xml:space="preserve"> να είμαστε έτοιμοι ως χώρα, γιατί θα τα ξαναδούμε μπροστά μας.</w:t>
      </w:r>
    </w:p>
    <w:p w14:paraId="6E843167"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Με αφορμή, λοιπόν, τα πρόσφατα γεγονότα στην Τουρκία, εκτιμάτε ότι οι εξελίξεις αυτές θα έχουν αντίκτυπο –σήμερα εκτιμήσατε- θα έχουν επιπτώσεις στο προσφυγικό ζήτημα για τη χώρα μας, και στη </w:t>
      </w:r>
      <w:r>
        <w:rPr>
          <w:rFonts w:eastAsia="Times New Roman"/>
          <w:szCs w:val="24"/>
        </w:rPr>
        <w:t>συμφωνία δηλαδή μεταξύ Τουρκίας και Ευρωπαϊκής Ένωσης.</w:t>
      </w:r>
    </w:p>
    <w:p w14:paraId="6E843168" w14:textId="77777777" w:rsidR="00FC1CD6" w:rsidRDefault="008634FC">
      <w:pPr>
        <w:spacing w:line="600" w:lineRule="auto"/>
        <w:ind w:firstLine="720"/>
        <w:jc w:val="both"/>
        <w:rPr>
          <w:rFonts w:eastAsia="Times New Roman"/>
          <w:szCs w:val="24"/>
        </w:rPr>
      </w:pPr>
      <w:r>
        <w:rPr>
          <w:rFonts w:eastAsia="Times New Roman"/>
          <w:szCs w:val="24"/>
        </w:rPr>
        <w:t>Ποιες θα είναι, λοιπόν, αυτές οι επιπτώσεις, τις οποίες αναφέρατε σήμερα και τι μέτρα λαμβάνετε γι</w:t>
      </w:r>
      <w:r>
        <w:rPr>
          <w:rFonts w:eastAsia="Times New Roman"/>
          <w:szCs w:val="24"/>
        </w:rPr>
        <w:t>’</w:t>
      </w:r>
      <w:r>
        <w:rPr>
          <w:rFonts w:eastAsia="Times New Roman"/>
          <w:szCs w:val="24"/>
        </w:rPr>
        <w:t xml:space="preserve"> αυτό; Γιατί ζητάτε από τη Βουλή, όπως ακούσαμε πριν από λίγο, χαμηλούς τόνους την επόμενη περίοδο για</w:t>
      </w:r>
      <w:r>
        <w:rPr>
          <w:rFonts w:eastAsia="Times New Roman"/>
          <w:szCs w:val="24"/>
        </w:rPr>
        <w:t xml:space="preserve"> το ζήτημα αυτό</w:t>
      </w:r>
      <w:r>
        <w:rPr>
          <w:rFonts w:eastAsia="Times New Roman"/>
          <w:szCs w:val="24"/>
        </w:rPr>
        <w:t>,</w:t>
      </w:r>
      <w:r>
        <w:rPr>
          <w:rFonts w:eastAsia="Times New Roman"/>
          <w:szCs w:val="24"/>
        </w:rPr>
        <w:t xml:space="preserve"> το οποίο είναι εθνικό. Αυτούς τους τόνους κρατάμε στο συγκεκριμένο ζήτημα του προσφυγικού σε όλη την περίοδο και το έχουμε αποδείξει ως Δημοκρατική Συμπαράταξη -είναι ξεκάθαρο- και με τη βοήθεια που προσπαθούμε να δώσουμε με τις συνόδους </w:t>
      </w:r>
      <w:r>
        <w:rPr>
          <w:rFonts w:eastAsia="Times New Roman"/>
          <w:szCs w:val="24"/>
        </w:rPr>
        <w:t>των σοσιαλιστικών κομμάτων στην Ευρωπαϊκή Ένωση και σε όλες τις παρεμβάσεις τις οποίες κάνουμε.</w:t>
      </w:r>
    </w:p>
    <w:p w14:paraId="6E843169" w14:textId="77777777" w:rsidR="00FC1CD6" w:rsidRDefault="008634FC">
      <w:pPr>
        <w:spacing w:line="600" w:lineRule="auto"/>
        <w:ind w:firstLine="720"/>
        <w:jc w:val="both"/>
        <w:rPr>
          <w:rFonts w:eastAsia="Times New Roman"/>
          <w:szCs w:val="24"/>
        </w:rPr>
      </w:pPr>
      <w:r>
        <w:rPr>
          <w:rFonts w:eastAsia="Times New Roman"/>
          <w:szCs w:val="24"/>
        </w:rPr>
        <w:t>Πρέπει, όμως, να πείτε εδώ τι νομίζετε ότι μπορεί να συμβεί σε σχέση με τη συμφωνία, πού δεν θα τηρηθεί και ποια είναι η διαδικασία</w:t>
      </w:r>
      <w:r>
        <w:rPr>
          <w:rFonts w:eastAsia="Times New Roman"/>
          <w:szCs w:val="24"/>
        </w:rPr>
        <w:t>,</w:t>
      </w:r>
      <w:r>
        <w:rPr>
          <w:rFonts w:eastAsia="Times New Roman"/>
          <w:szCs w:val="24"/>
        </w:rPr>
        <w:t xml:space="preserve"> την οποία εσείς θα ακολουθή</w:t>
      </w:r>
      <w:r>
        <w:rPr>
          <w:rFonts w:eastAsia="Times New Roman"/>
          <w:szCs w:val="24"/>
        </w:rPr>
        <w:t>σετε από εδώ και στο εξής.</w:t>
      </w:r>
    </w:p>
    <w:p w14:paraId="6E84316A" w14:textId="77777777" w:rsidR="00FC1CD6" w:rsidRDefault="008634FC">
      <w:pPr>
        <w:spacing w:line="600" w:lineRule="auto"/>
        <w:ind w:firstLine="720"/>
        <w:jc w:val="both"/>
        <w:rPr>
          <w:rFonts w:eastAsia="Times New Roman"/>
          <w:szCs w:val="24"/>
        </w:rPr>
      </w:pPr>
      <w:r>
        <w:rPr>
          <w:rFonts w:eastAsia="Times New Roman"/>
          <w:szCs w:val="24"/>
        </w:rPr>
        <w:lastRenderedPageBreak/>
        <w:t>Και με την ευκαιρία, επειδή τέθηκε προηγουμένως, να τονίσω για άλλη μια φορά ότι η απάντηση στα υπαρκτά μεγάλα ελλείμ</w:t>
      </w:r>
      <w:r>
        <w:rPr>
          <w:rFonts w:eastAsia="Times New Roman"/>
          <w:szCs w:val="24"/>
        </w:rPr>
        <w:t>μ</w:t>
      </w:r>
      <w:r>
        <w:rPr>
          <w:rFonts w:eastAsia="Times New Roman"/>
          <w:szCs w:val="24"/>
        </w:rPr>
        <w:t>ατα της δημοκρατίας στην Τουρκία –και αναφέρομαι σε αυτά που είπε προηγουμένως ο εκπρόσωπος της οργάνωσης που κ</w:t>
      </w:r>
      <w:r>
        <w:rPr>
          <w:rFonts w:eastAsia="Times New Roman"/>
          <w:szCs w:val="24"/>
        </w:rPr>
        <w:t>ατηγορείται για εγκληματικές ενέργειες- είναι η περισσότερη δημοκρατία κι όχι η κατάλυσή της από πραξικοπηματίες. Ευτυχώς</w:t>
      </w:r>
      <w:r>
        <w:rPr>
          <w:rFonts w:eastAsia="Times New Roman"/>
          <w:szCs w:val="24"/>
        </w:rPr>
        <w:t>,</w:t>
      </w:r>
      <w:r>
        <w:rPr>
          <w:rFonts w:eastAsia="Times New Roman"/>
          <w:szCs w:val="24"/>
        </w:rPr>
        <w:t xml:space="preserve"> το πραξικόπημα απέτυχε και αποφεύγονται ανεξέλεγκτες αρνητικές συνέπειες.</w:t>
      </w:r>
    </w:p>
    <w:p w14:paraId="6E84316B" w14:textId="77777777" w:rsidR="00FC1CD6" w:rsidRDefault="008634FC">
      <w:pPr>
        <w:spacing w:line="600" w:lineRule="auto"/>
        <w:ind w:firstLine="720"/>
        <w:jc w:val="both"/>
        <w:rPr>
          <w:rFonts w:eastAsia="Times New Roman"/>
          <w:szCs w:val="24"/>
        </w:rPr>
      </w:pPr>
      <w:r>
        <w:rPr>
          <w:rFonts w:eastAsia="Times New Roman"/>
          <w:szCs w:val="24"/>
        </w:rPr>
        <w:t>Κυρίες και κύριοι Βουλευτές, ο εγκλωβισμός της σημερινής Κυ</w:t>
      </w:r>
      <w:r>
        <w:rPr>
          <w:rFonts w:eastAsia="Times New Roman"/>
          <w:szCs w:val="24"/>
        </w:rPr>
        <w:t>βέρνησης, οι λανθασμένοι χειρισμοί και η αδυναμία ολοκλήρωσης όλων των διοικητικών διαδικασιών</w:t>
      </w:r>
      <w:r>
        <w:rPr>
          <w:rFonts w:eastAsia="Times New Roman"/>
          <w:szCs w:val="24"/>
        </w:rPr>
        <w:t>,</w:t>
      </w:r>
      <w:r>
        <w:rPr>
          <w:rFonts w:eastAsia="Times New Roman"/>
          <w:szCs w:val="24"/>
        </w:rPr>
        <w:t xml:space="preserve"> είχαν ως αποτέλεσμα να μην απορροφηθούν τα ευρωπαϊκά κονδύλια, να μην αξιοποιηθούν οι ευρωπαϊκοί πόροι στον τομέα της μετανάστευσης.</w:t>
      </w:r>
    </w:p>
    <w:p w14:paraId="6E84316C" w14:textId="77777777" w:rsidR="00FC1CD6" w:rsidRDefault="008634FC">
      <w:pPr>
        <w:spacing w:line="600" w:lineRule="auto"/>
        <w:ind w:firstLine="720"/>
        <w:jc w:val="both"/>
        <w:rPr>
          <w:rFonts w:eastAsia="Times New Roman"/>
          <w:szCs w:val="24"/>
        </w:rPr>
      </w:pPr>
      <w:r>
        <w:rPr>
          <w:rFonts w:eastAsia="Times New Roman"/>
          <w:szCs w:val="24"/>
        </w:rPr>
        <w:lastRenderedPageBreak/>
        <w:t>Επιτρέψτε μου στο σημείο αυ</w:t>
      </w:r>
      <w:r>
        <w:rPr>
          <w:rFonts w:eastAsia="Times New Roman"/>
          <w:szCs w:val="24"/>
        </w:rPr>
        <w:t>τό να αναφερθώ στην ερώτηση που είχα καταθέσει προς εσάς στις 16 Φεβρουαρίου, κύριε Υπουργέ, και στην οποία επεσήμανα την αναγκαιότητα ολοκλήρωσης όλων των διαδικασιών για τη λήψη κοινοτικής χρηματοδοτικής βοήθειας. Από τον Φεβρουάριο ακόμη σας επεσήμανα τ</w:t>
      </w:r>
      <w:r>
        <w:rPr>
          <w:rFonts w:eastAsia="Times New Roman"/>
          <w:szCs w:val="24"/>
        </w:rPr>
        <w:t>ην επίπληξη-σύσταση των ευρωπαϊκών θεσμών και την υποστήριξη της θέσης από Ευρωπαίους αξιωματούχους ότι δεν λάβαμε χρηματοδότηση, γιατί δεν υποβάλαμε αιτήματα. Στην απάντησή σας, στις 11 Μαρτίου, με ενημερώσατε για το ποσό που είχε εκταμιευθεί από την Ευρω</w:t>
      </w:r>
      <w:r>
        <w:rPr>
          <w:rFonts w:eastAsia="Times New Roman"/>
          <w:szCs w:val="24"/>
        </w:rPr>
        <w:t>παϊκή Επιτροπή ως προχρηματοδότηση και αρκεστήκατε σε μια αναλυτική περιγραφή των δράσεων</w:t>
      </w:r>
      <w:r>
        <w:rPr>
          <w:rFonts w:eastAsia="Times New Roman"/>
          <w:szCs w:val="24"/>
        </w:rPr>
        <w:t>,</w:t>
      </w:r>
      <w:r>
        <w:rPr>
          <w:rFonts w:eastAsia="Times New Roman"/>
          <w:szCs w:val="24"/>
        </w:rPr>
        <w:t xml:space="preserve"> για τις οποίες έχει εκδοθεί πρόσκληση υποβολής αιτημάτων χρηματοδότησης. Τι έχει γίνει από τότε; Τίποτα.</w:t>
      </w:r>
    </w:p>
    <w:p w14:paraId="6E84316D" w14:textId="77777777" w:rsidR="00FC1CD6" w:rsidRDefault="008634F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w:t>
      </w:r>
      <w:r>
        <w:rPr>
          <w:rFonts w:eastAsia="Times New Roman"/>
          <w:szCs w:val="24"/>
        </w:rPr>
        <w:t>ας του κυρίου Βουλευτή)</w:t>
      </w:r>
    </w:p>
    <w:p w14:paraId="6E84316E" w14:textId="77777777" w:rsidR="00FC1CD6" w:rsidRDefault="008634FC">
      <w:pPr>
        <w:spacing w:line="600" w:lineRule="auto"/>
        <w:ind w:firstLine="720"/>
        <w:jc w:val="both"/>
        <w:rPr>
          <w:rFonts w:eastAsia="Times New Roman"/>
          <w:szCs w:val="24"/>
        </w:rPr>
      </w:pPr>
      <w:r>
        <w:rPr>
          <w:rFonts w:eastAsia="Times New Roman"/>
          <w:szCs w:val="24"/>
        </w:rPr>
        <w:t xml:space="preserve">Θα καταθέσω για τα Πρακτικά την ερώτηση στην οποία σας ρωτούσα τον Φεβρουάριο «σε τι ύψος ανέρχονται τα κονδύλια που έχουν χορηγηθεί έως τώρα;» καθώς και την απάντησή σας τον Μάρτιο. </w:t>
      </w:r>
      <w:r>
        <w:rPr>
          <w:rFonts w:eastAsia="Times New Roman"/>
          <w:szCs w:val="24"/>
        </w:rPr>
        <w:lastRenderedPageBreak/>
        <w:t xml:space="preserve">Βλέπω, για παράδειγμα, ότι «για το επιχειρησιακό </w:t>
      </w:r>
      <w:r>
        <w:rPr>
          <w:rFonts w:eastAsia="Times New Roman"/>
          <w:szCs w:val="24"/>
        </w:rPr>
        <w:t>έτος 2015» –γιατί άκουσα πριν από λίγο ότι το 2015 πήγαν όλα καλά- «δεν συμβασιοποιήθηκαν έργα στο πλαίσιο των τακτικών ευρωπαϊκών πόρων ΤΑΜΕ και ΤΕΑ. Ωστόσο, δεδομένου ότι το πρόγραμμα είναι πολυετές, οι δαπάνες που έχουν πραγματοποιηθεί με εθνική χρηματο</w:t>
      </w:r>
      <w:r>
        <w:rPr>
          <w:rFonts w:eastAsia="Times New Roman"/>
          <w:szCs w:val="24"/>
        </w:rPr>
        <w:t>δότηση για τη διαχείριση των μεταναστευτικών ροών για το διάστημα αυτό δύνανται να είναι επιλέξιμες προς χρηματοδότηση, στο πλαίσιο των Εθνικών Προγραμμάτων». Αυτή ήταν η απάντησή σας και βέβαια μαζί με πολλά άλλα στοιχεία τα οποία εμπεριέχονται.</w:t>
      </w:r>
    </w:p>
    <w:p w14:paraId="6E84316F" w14:textId="77777777" w:rsidR="00FC1CD6" w:rsidRDefault="008634FC">
      <w:pPr>
        <w:spacing w:line="600" w:lineRule="auto"/>
        <w:ind w:firstLine="720"/>
        <w:jc w:val="both"/>
        <w:rPr>
          <w:rFonts w:eastAsia="Times New Roman"/>
          <w:szCs w:val="24"/>
        </w:rPr>
      </w:pPr>
      <w:r>
        <w:rPr>
          <w:rFonts w:eastAsia="Times New Roman"/>
          <w:szCs w:val="24"/>
        </w:rPr>
        <w:t xml:space="preserve"> (Στο σημ</w:t>
      </w:r>
      <w:r>
        <w:rPr>
          <w:rFonts w:eastAsia="Times New Roman"/>
          <w:szCs w:val="24"/>
        </w:rPr>
        <w:t>είο αυτό ο Βουλευτής κ. Αθανάσιος Θεοχαρόπουλος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843170" w14:textId="77777777" w:rsidR="00FC1CD6" w:rsidRDefault="008634FC">
      <w:pPr>
        <w:spacing w:line="600" w:lineRule="auto"/>
        <w:ind w:firstLine="720"/>
        <w:jc w:val="both"/>
        <w:rPr>
          <w:rFonts w:eastAsia="Times New Roman"/>
          <w:szCs w:val="24"/>
        </w:rPr>
      </w:pPr>
      <w:r>
        <w:rPr>
          <w:rFonts w:eastAsia="Times New Roman"/>
          <w:szCs w:val="24"/>
        </w:rPr>
        <w:t xml:space="preserve"> Σήμερα διαβάζουμε στη σχετική απάντηση του Ε</w:t>
      </w:r>
      <w:r>
        <w:rPr>
          <w:rFonts w:eastAsia="Times New Roman"/>
          <w:szCs w:val="24"/>
        </w:rPr>
        <w:t xml:space="preserve">υρωπαίου Επιτρόπου Μετανάστευσης το τελευταίο χρονικό διάστημα, ότι τα κονδύλια για την Ελλάδα στο πλαίσιο των </w:t>
      </w:r>
      <w:r>
        <w:rPr>
          <w:rFonts w:eastAsia="Times New Roman"/>
          <w:szCs w:val="24"/>
        </w:rPr>
        <w:t>εθνικών προγραμμάτων</w:t>
      </w:r>
      <w:r>
        <w:rPr>
          <w:rFonts w:eastAsia="Times New Roman"/>
          <w:szCs w:val="24"/>
        </w:rPr>
        <w:t xml:space="preserve">, προκειμένου </w:t>
      </w:r>
      <w:r>
        <w:rPr>
          <w:rFonts w:eastAsia="Times New Roman"/>
          <w:szCs w:val="24"/>
        </w:rPr>
        <w:lastRenderedPageBreak/>
        <w:t>να ενισχυθούν οι ικανότητες υποδοχής προσφύγων της χώρας, είναι περίπου 509 εκατομμύρια ευρώ. Η ελληνική Κυβέρν</w:t>
      </w:r>
      <w:r>
        <w:rPr>
          <w:rFonts w:eastAsia="Times New Roman"/>
          <w:szCs w:val="24"/>
        </w:rPr>
        <w:t xml:space="preserve">ηση δεν έχει υποβάλει καμμία δαπάνη προς πληρωμή στο πλαίσιο των </w:t>
      </w:r>
      <w:r>
        <w:rPr>
          <w:rFonts w:eastAsia="Times New Roman"/>
          <w:szCs w:val="24"/>
        </w:rPr>
        <w:t>εθνικών προγραμμάτων</w:t>
      </w:r>
      <w:r>
        <w:rPr>
          <w:rFonts w:eastAsia="Times New Roman"/>
          <w:szCs w:val="24"/>
        </w:rPr>
        <w:t>, με αποτέλεσμα τα 70 εκατομμύρια ευρώ που έχουν καταβληθεί στη χώρα μας ως προχρηματοδότηση</w:t>
      </w:r>
      <w:r>
        <w:rPr>
          <w:rFonts w:eastAsia="Times New Roman"/>
          <w:szCs w:val="24"/>
        </w:rPr>
        <w:t>,</w:t>
      </w:r>
      <w:r>
        <w:rPr>
          <w:rFonts w:eastAsia="Times New Roman"/>
          <w:szCs w:val="24"/>
        </w:rPr>
        <w:t xml:space="preserve"> να παραμένουν αναξιοποίητα. Αυτή είναι η πραγματικότητα.</w:t>
      </w:r>
    </w:p>
    <w:p w14:paraId="6E843171" w14:textId="77777777" w:rsidR="00FC1CD6" w:rsidRDefault="008634FC">
      <w:pPr>
        <w:spacing w:line="600" w:lineRule="auto"/>
        <w:ind w:firstLine="720"/>
        <w:jc w:val="both"/>
        <w:rPr>
          <w:rFonts w:eastAsia="Times New Roman"/>
          <w:szCs w:val="24"/>
        </w:rPr>
      </w:pPr>
      <w:r>
        <w:rPr>
          <w:rFonts w:eastAsia="Times New Roman"/>
          <w:szCs w:val="24"/>
        </w:rPr>
        <w:t>Πληροφορούμαστε, επί</w:t>
      </w:r>
      <w:r>
        <w:rPr>
          <w:rFonts w:eastAsia="Times New Roman"/>
          <w:szCs w:val="24"/>
        </w:rPr>
        <w:t>σης, ότι η κατανομή κονδυλίων υπέρ της χώρας μας αναμένεται να αυξηθεί το 2018 και γι</w:t>
      </w:r>
      <w:r>
        <w:rPr>
          <w:rFonts w:eastAsia="Times New Roman"/>
          <w:szCs w:val="24"/>
        </w:rPr>
        <w:t>’</w:t>
      </w:r>
      <w:r>
        <w:rPr>
          <w:rFonts w:eastAsia="Times New Roman"/>
          <w:szCs w:val="24"/>
        </w:rPr>
        <w:t xml:space="preserve"> αυτό μας βλέπετε ανήσυχους, γιατί θα αυξηθούν τα κονδύλια και δεν βλέπουμε τις διαδικασίες αυτές απορρόφησής τους.</w:t>
      </w:r>
    </w:p>
    <w:p w14:paraId="6E843172" w14:textId="77777777" w:rsidR="00FC1CD6" w:rsidRDefault="008634FC">
      <w:pPr>
        <w:spacing w:line="600" w:lineRule="auto"/>
        <w:ind w:firstLine="720"/>
        <w:jc w:val="both"/>
        <w:rPr>
          <w:rFonts w:eastAsia="Times New Roman"/>
          <w:szCs w:val="24"/>
        </w:rPr>
      </w:pPr>
      <w:r>
        <w:rPr>
          <w:rFonts w:eastAsia="Times New Roman"/>
          <w:szCs w:val="24"/>
        </w:rPr>
        <w:t>Είναι δυνατόν, λοιπόν, κύριε Υπουργέ, η χώρα μας να δο</w:t>
      </w:r>
      <w:r>
        <w:rPr>
          <w:rFonts w:eastAsia="Times New Roman"/>
          <w:szCs w:val="24"/>
        </w:rPr>
        <w:t xml:space="preserve">κιμάζεται καθημερινά τόσο σκληρά, να προσπαθεί να αντεπεξέλθει στις προκλήσεις και στα σύνθετα προβλήματα της πολύπλευρης κρίσης και να μην αξιοποιούμε την οικονομική βοήθεια από την Ευρώπη; Είναι δυνατόν να αποδεικνύεται ανέτοιμη </w:t>
      </w:r>
      <w:r>
        <w:rPr>
          <w:rFonts w:eastAsia="Times New Roman"/>
          <w:szCs w:val="24"/>
        </w:rPr>
        <w:lastRenderedPageBreak/>
        <w:t>η ελληνική Κυβέρνηση να α</w:t>
      </w:r>
      <w:r>
        <w:rPr>
          <w:rFonts w:eastAsia="Times New Roman"/>
          <w:szCs w:val="24"/>
        </w:rPr>
        <w:t>πορροφήσει τα ευρωπαϊκά κονδύλια και αυτά να παραμένουν αδρανή εις βάρος των προσφύγων, των μεταναστών, των Ελλήνων πολιτών αλλά και της οικονομίας της χώρας;</w:t>
      </w:r>
    </w:p>
    <w:p w14:paraId="6E843173" w14:textId="77777777" w:rsidR="00FC1CD6" w:rsidRDefault="008634FC">
      <w:pPr>
        <w:spacing w:line="600" w:lineRule="auto"/>
        <w:ind w:firstLine="720"/>
        <w:jc w:val="both"/>
        <w:rPr>
          <w:rFonts w:eastAsia="Times New Roman"/>
          <w:szCs w:val="24"/>
        </w:rPr>
      </w:pPr>
      <w:r>
        <w:rPr>
          <w:rFonts w:eastAsia="Times New Roman"/>
          <w:szCs w:val="24"/>
        </w:rPr>
        <w:t>Σας ερωτώ: Είναι δυνατόν η Ελλάδα να είναι ο κύριος αποδέκτης κονδυλίων από τα εν λόγω ταμεία και</w:t>
      </w:r>
      <w:r>
        <w:rPr>
          <w:rFonts w:eastAsia="Times New Roman"/>
          <w:szCs w:val="24"/>
        </w:rPr>
        <w:t xml:space="preserve"> η εικόνα της χώρας μας να είναι η σημερινή; Πρέπει επιτέλους η ελληνική Κυβέρνηση να μπορέσει να συντονίσει την κατάσταση. Συντονισμός απαιτείται στη χώρα μας και στον τομέα αξιοποίησης των πόρων, όπως και σ’ όλους τους άλλους τομείς -αυτός ο συντονισμός </w:t>
      </w:r>
      <w:r>
        <w:rPr>
          <w:rFonts w:eastAsia="Times New Roman"/>
          <w:szCs w:val="24"/>
        </w:rPr>
        <w:t>λείπει- γιατί αλλιώς οι συνέπειες θα είναι επώδυνες</w:t>
      </w:r>
      <w:r>
        <w:rPr>
          <w:rFonts w:eastAsia="Times New Roman"/>
          <w:szCs w:val="24"/>
        </w:rPr>
        <w:t>,</w:t>
      </w:r>
      <w:r>
        <w:rPr>
          <w:rFonts w:eastAsia="Times New Roman"/>
          <w:szCs w:val="24"/>
        </w:rPr>
        <w:t xml:space="preserve"> τόσο στο οικονομικό</w:t>
      </w:r>
      <w:r>
        <w:rPr>
          <w:rFonts w:eastAsia="Times New Roman"/>
          <w:szCs w:val="24"/>
        </w:rPr>
        <w:t>,</w:t>
      </w:r>
      <w:r>
        <w:rPr>
          <w:rFonts w:eastAsia="Times New Roman"/>
          <w:szCs w:val="24"/>
        </w:rPr>
        <w:t xml:space="preserve"> όσο και στο ανθρωπιστικό πεδίο. Αυτή, δυστυχώς, είναι η πραγματικότητα.</w:t>
      </w:r>
    </w:p>
    <w:p w14:paraId="6E843174" w14:textId="77777777" w:rsidR="00FC1CD6" w:rsidRDefault="008634FC">
      <w:pPr>
        <w:spacing w:line="600" w:lineRule="auto"/>
        <w:ind w:firstLine="720"/>
        <w:jc w:val="both"/>
        <w:rPr>
          <w:rFonts w:eastAsia="Times New Roman"/>
          <w:szCs w:val="24"/>
        </w:rPr>
      </w:pPr>
      <w:r>
        <w:rPr>
          <w:rFonts w:eastAsia="Times New Roman"/>
          <w:szCs w:val="24"/>
        </w:rPr>
        <w:t>Σας ευχαριστώ.</w:t>
      </w:r>
    </w:p>
    <w:p w14:paraId="6E843175" w14:textId="77777777" w:rsidR="00FC1CD6" w:rsidRDefault="008634F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O</w:t>
      </w:r>
      <w:r>
        <w:rPr>
          <w:rFonts w:eastAsia="Times New Roman"/>
          <w:szCs w:val="24"/>
        </w:rPr>
        <w:t xml:space="preserve"> Κοινοβουλευτικός Εκπρόσωπος του Κομμουνιστικού Κό</w:t>
      </w:r>
      <w:r>
        <w:rPr>
          <w:rFonts w:eastAsia="Times New Roman"/>
          <w:szCs w:val="24"/>
        </w:rPr>
        <w:t>μματος Ελλάδας κ. Κατσώτης έχει τον λόγο.</w:t>
      </w:r>
    </w:p>
    <w:p w14:paraId="6E843176" w14:textId="77777777" w:rsidR="00FC1CD6" w:rsidRDefault="008634FC">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Ευχαριστώ, κυρία Πρόεδρε.</w:t>
      </w:r>
    </w:p>
    <w:p w14:paraId="6E843177" w14:textId="77777777" w:rsidR="00FC1CD6" w:rsidRDefault="008634FC">
      <w:pPr>
        <w:spacing w:line="600" w:lineRule="auto"/>
        <w:ind w:firstLine="720"/>
        <w:jc w:val="both"/>
        <w:rPr>
          <w:rFonts w:eastAsia="Times New Roman"/>
          <w:szCs w:val="24"/>
        </w:rPr>
      </w:pPr>
      <w:r>
        <w:rPr>
          <w:rFonts w:eastAsia="Times New Roman"/>
          <w:szCs w:val="24"/>
        </w:rPr>
        <w:t>Το προσφυγικό, το μεταναστευτικό ζήτημα απασχόλησε και απασχολεί, αφού έχει πάρει εκρηκτικές διαστάσεις, με ευθύνη βέβαια των ιμπεριαλιστικών κέντρων. Τα στοιχεία του ΟΗΕ</w:t>
      </w:r>
      <w:r>
        <w:rPr>
          <w:rFonts w:eastAsia="Times New Roman"/>
          <w:szCs w:val="24"/>
        </w:rPr>
        <w:t xml:space="preserve"> για το 2015 συγκλονίζουν. Ο αριθμός των 65,3 εκατομμυρίων προσφύγων και εσωτερικά εκτοπισμένων, από τους οποίους το 50% είναι παιδιά, με τους 5,4 εκατομμύρια ανθρώπους να έ</w:t>
      </w:r>
      <w:r>
        <w:rPr>
          <w:rFonts w:eastAsia="Times New Roman"/>
          <w:szCs w:val="24"/>
        </w:rPr>
        <w:t>χου</w:t>
      </w:r>
      <w:r>
        <w:rPr>
          <w:rFonts w:eastAsia="Times New Roman"/>
          <w:szCs w:val="24"/>
        </w:rPr>
        <w:t xml:space="preserve">ν </w:t>
      </w:r>
      <w:r>
        <w:rPr>
          <w:rFonts w:eastAsia="Times New Roman"/>
          <w:szCs w:val="24"/>
        </w:rPr>
        <w:t xml:space="preserve">γίνει </w:t>
      </w:r>
      <w:r>
        <w:rPr>
          <w:rFonts w:eastAsia="Times New Roman"/>
          <w:szCs w:val="24"/>
        </w:rPr>
        <w:t>πρόσφυγες το 2015, είναι το αποτέλεσμα της βαρβαρότητας του καπιταλισμού</w:t>
      </w:r>
      <w:r>
        <w:rPr>
          <w:rFonts w:eastAsia="Times New Roman"/>
          <w:szCs w:val="24"/>
        </w:rPr>
        <w:t xml:space="preserve"> και των ανταγωνισμών των ιμπεριαλιστικών κέντρων, που το μόνο που έχει να προσφέρει είναι κρίσεις, φτώχεια, πολέμους, ξεριζωμό και προσφυγιά. </w:t>
      </w:r>
    </w:p>
    <w:p w14:paraId="6E843178" w14:textId="77777777" w:rsidR="00FC1CD6" w:rsidRDefault="008634FC">
      <w:pPr>
        <w:spacing w:line="600" w:lineRule="auto"/>
        <w:ind w:firstLine="720"/>
        <w:jc w:val="both"/>
        <w:rPr>
          <w:rFonts w:eastAsia="Times New Roman"/>
          <w:szCs w:val="24"/>
        </w:rPr>
      </w:pPr>
      <w:r>
        <w:rPr>
          <w:rFonts w:eastAsia="Times New Roman"/>
          <w:szCs w:val="24"/>
        </w:rPr>
        <w:t>Η Κυβέρνηση, έχοντας τη συμφωνία και των άλλων κομμάτων, φέρει τεράστιες ευθύνες για τη στάση της απέναντι στο π</w:t>
      </w:r>
      <w:r>
        <w:rPr>
          <w:rFonts w:eastAsia="Times New Roman"/>
          <w:szCs w:val="24"/>
        </w:rPr>
        <w:t>ροσφυγικό ζήτημα. Ψήφισε όλες τις αποφάσεις της Ευρωπαϊκής Ένωσης</w:t>
      </w:r>
      <w:r>
        <w:rPr>
          <w:rFonts w:eastAsia="Times New Roman"/>
          <w:szCs w:val="24"/>
        </w:rPr>
        <w:t>,</w:t>
      </w:r>
      <w:r>
        <w:rPr>
          <w:rFonts w:eastAsia="Times New Roman"/>
          <w:szCs w:val="24"/>
        </w:rPr>
        <w:t xml:space="preserve"> που ανοιγοκλείνουν τα σύνορα ανάλογα με τις ανάγκες του κεφαλαίου. Κουβέντα δεν λέει γι’ αυτό η επερώτηση </w:t>
      </w:r>
      <w:r>
        <w:rPr>
          <w:rFonts w:eastAsia="Times New Roman"/>
          <w:szCs w:val="24"/>
        </w:rPr>
        <w:lastRenderedPageBreak/>
        <w:t>της Νέας Δημοκρατίας. Ψήφισε τη συμφωνία Ευρωπαϊκής Ένωσης – Τουρκίας. Ψήφισε νόμου</w:t>
      </w:r>
      <w:r>
        <w:rPr>
          <w:rFonts w:eastAsia="Times New Roman"/>
          <w:szCs w:val="24"/>
        </w:rPr>
        <w:t>ς και τροπολογίες</w:t>
      </w:r>
      <w:r>
        <w:rPr>
          <w:rFonts w:eastAsia="Times New Roman"/>
          <w:szCs w:val="24"/>
        </w:rPr>
        <w:t>,</w:t>
      </w:r>
      <w:r>
        <w:rPr>
          <w:rFonts w:eastAsia="Times New Roman"/>
          <w:szCs w:val="24"/>
        </w:rPr>
        <w:t xml:space="preserve"> που καταπάτησαν βάναυσα τα δικαιώματα των προσφύγων. Κουρέλιασε το </w:t>
      </w:r>
      <w:r>
        <w:rPr>
          <w:rFonts w:eastAsia="Times New Roman"/>
          <w:szCs w:val="24"/>
        </w:rPr>
        <w:t>Διεθνές Δίκαιο</w:t>
      </w:r>
      <w:r>
        <w:rPr>
          <w:rFonts w:eastAsia="Times New Roman"/>
          <w:szCs w:val="24"/>
        </w:rPr>
        <w:t>, οδηγώντας στον εγκλωβισμό των προσφύγων στην Ελλάδα. Έφερε το ΝΑΤΟ στο Αιγαίο</w:t>
      </w:r>
      <w:r>
        <w:rPr>
          <w:rFonts w:eastAsia="Times New Roman"/>
          <w:szCs w:val="24"/>
        </w:rPr>
        <w:t>,</w:t>
      </w:r>
      <w:r>
        <w:rPr>
          <w:rFonts w:eastAsia="Times New Roman"/>
          <w:szCs w:val="24"/>
        </w:rPr>
        <w:t xml:space="preserve"> με πρόσχημα τη φύλαξη των θαλάσσιων ελληνοτουρκικών συνόρων και στηρίζει όλ</w:t>
      </w:r>
      <w:r>
        <w:rPr>
          <w:rFonts w:eastAsia="Times New Roman"/>
          <w:szCs w:val="24"/>
        </w:rPr>
        <w:t>ες τις αποφάσεις του ΝΑΤΟ, όπως και την τελευταία επικίνδυνη πολεμική Σύνοδο της Βαρσοβίας. Στηρίζει τη δραματική αύξηση των ευρωνατοϊκών στρατιωτικών δυνάμεων στην περιοχή για κλιμάκωση των επεμβάσεων στη Μέση Ανατολή και νέα επέμβαση στη Λιβύη, με μεγάλε</w:t>
      </w:r>
      <w:r>
        <w:rPr>
          <w:rFonts w:eastAsia="Times New Roman"/>
          <w:szCs w:val="24"/>
        </w:rPr>
        <w:t>ς, επώδυνες συνέπειες για την περιοχή. Δίνει γη και ύδωρ στις ιμπεριαλιστικές ενώσεις</w:t>
      </w:r>
      <w:r>
        <w:rPr>
          <w:rFonts w:eastAsia="Times New Roman"/>
          <w:szCs w:val="24"/>
        </w:rPr>
        <w:t>,</w:t>
      </w:r>
      <w:r>
        <w:rPr>
          <w:rFonts w:eastAsia="Times New Roman"/>
          <w:szCs w:val="24"/>
        </w:rPr>
        <w:t xml:space="preserve"> στις οποίες συμμετέχει ενεργά. Εμπλέκει τον ελληνικό λαό σε σοβαρούς κινδύνους. </w:t>
      </w:r>
    </w:p>
    <w:p w14:paraId="6E843179" w14:textId="77777777" w:rsidR="00FC1CD6" w:rsidRDefault="008634FC">
      <w:pPr>
        <w:spacing w:line="600" w:lineRule="auto"/>
        <w:ind w:firstLine="720"/>
        <w:jc w:val="both"/>
        <w:rPr>
          <w:rFonts w:eastAsia="Times New Roman"/>
          <w:szCs w:val="24"/>
        </w:rPr>
      </w:pPr>
      <w:r>
        <w:rPr>
          <w:rFonts w:eastAsia="Times New Roman"/>
          <w:szCs w:val="24"/>
        </w:rPr>
        <w:t>Το κύριο ζήτημα είναι να ανατραπούν όλες οι αποφάσεις</w:t>
      </w:r>
      <w:r>
        <w:rPr>
          <w:rFonts w:eastAsia="Times New Roman"/>
          <w:szCs w:val="24"/>
        </w:rPr>
        <w:t>,</w:t>
      </w:r>
      <w:r>
        <w:rPr>
          <w:rFonts w:eastAsia="Times New Roman"/>
          <w:szCs w:val="24"/>
        </w:rPr>
        <w:t xml:space="preserve"> που καταπατούν τα δικαιώματα των προσφύγων, που εγκλωβίζουν πρόσφυγες στη χώρα μας, όπως η απαράδεκτη συμφωνία Ευρωπαϊκής Ένωσης – Τουρκίας, την οποία αποδέχεται η Νέα Δημοκρατία. Να εξασφαλιστεί η ασφαλής μετακίνηση των προσφύγων στις χώρες τελικού προορ</w:t>
      </w:r>
      <w:r>
        <w:rPr>
          <w:rFonts w:eastAsia="Times New Roman"/>
          <w:szCs w:val="24"/>
        </w:rPr>
        <w:t xml:space="preserve">ισμού τους, να αναγνωριστεί η ιδιότητα του πρόσφυγα σ’ </w:t>
      </w:r>
      <w:r>
        <w:rPr>
          <w:rFonts w:eastAsia="Times New Roman"/>
          <w:szCs w:val="24"/>
        </w:rPr>
        <w:lastRenderedPageBreak/>
        <w:t>όλους τους λαούς</w:t>
      </w:r>
      <w:r>
        <w:rPr>
          <w:rFonts w:eastAsia="Times New Roman"/>
          <w:szCs w:val="24"/>
        </w:rPr>
        <w:t>,</w:t>
      </w:r>
      <w:r>
        <w:rPr>
          <w:rFonts w:eastAsia="Times New Roman"/>
          <w:szCs w:val="24"/>
        </w:rPr>
        <w:t xml:space="preserve"> που είναι θύματα ιμπεριαλιστικών επεμβάσεων και αντιδραστικών καθεστώτων. Να φύγουν το ΝΑΤΟ, η </w:t>
      </w:r>
      <w:r>
        <w:rPr>
          <w:rFonts w:eastAsia="Times New Roman"/>
          <w:szCs w:val="24"/>
          <w:lang w:val="en-US"/>
        </w:rPr>
        <w:t>FRONTEX</w:t>
      </w:r>
      <w:r>
        <w:rPr>
          <w:rFonts w:eastAsia="Times New Roman"/>
          <w:szCs w:val="24"/>
        </w:rPr>
        <w:t xml:space="preserve"> και οι ανάλογοι μηχανισμοί της Ευρωπαϊκής Ένωσης από την Ελλάδα. Στο πλαίσιο και</w:t>
      </w:r>
      <w:r>
        <w:rPr>
          <w:rFonts w:eastAsia="Times New Roman"/>
          <w:szCs w:val="24"/>
        </w:rPr>
        <w:t xml:space="preserve"> μόνο της διαμόρφωσης προσωρινών χώρων φιλοξενίας προσφύγων με κρατική φροντίδα, χωρίς ιδιώτες και ΜΚΟ, με ειδική μέριμνα για τα παιδιά, τους ασυνόδευτους ανήλικους, τις εγκύους, τα άτομα με αναπηρίες να αξιοποιηθούν τα όποια κονδύλια. Να ενισχυθούν οι υπη</w:t>
      </w:r>
      <w:r>
        <w:rPr>
          <w:rFonts w:eastAsia="Times New Roman"/>
          <w:szCs w:val="24"/>
        </w:rPr>
        <w:t>ρεσίες πρώτης υποδοχής και οι επιτροπές ασύλου. Να παρέχεται δωρεάν νομική βοήθεια και διερμηνεία για τη γρήγορη, αξιόπιστη και δίκαιη εξέταση των αιτημάτων για άσυλο.</w:t>
      </w:r>
    </w:p>
    <w:p w14:paraId="6E84317A" w14:textId="77777777" w:rsidR="00FC1CD6" w:rsidRDefault="008634FC">
      <w:pPr>
        <w:spacing w:line="600" w:lineRule="auto"/>
        <w:ind w:firstLine="720"/>
        <w:jc w:val="both"/>
        <w:rPr>
          <w:rFonts w:eastAsia="Times New Roman"/>
          <w:szCs w:val="24"/>
        </w:rPr>
      </w:pPr>
      <w:r>
        <w:rPr>
          <w:rFonts w:eastAsia="Times New Roman"/>
          <w:szCs w:val="24"/>
        </w:rPr>
        <w:t xml:space="preserve">Το ΚΚΕ, κύριε Υπουργέ, στις 18 Απριλίου του 2016 είχε καταθέσει ερώτημα στο Υπουργείο </w:t>
      </w:r>
      <w:r>
        <w:rPr>
          <w:rFonts w:eastAsia="Times New Roman"/>
          <w:szCs w:val="24"/>
        </w:rPr>
        <w:t>Δικαιοσύνης και πήρε απάντηση στις 12 Μαΐου του 2016</w:t>
      </w:r>
      <w:r>
        <w:rPr>
          <w:rFonts w:eastAsia="Times New Roman"/>
          <w:szCs w:val="24"/>
        </w:rPr>
        <w:t>,</w:t>
      </w:r>
      <w:r>
        <w:rPr>
          <w:rFonts w:eastAsia="Times New Roman"/>
          <w:szCs w:val="24"/>
        </w:rPr>
        <w:t xml:space="preserve"> που λέει ότι δεν υπάρχει μητρώο ΜΚΟ και ότι η απάντηση στο ερώτημα είναι εν τοις πράγμασι αδύνατη. Έτσι απάντησε ο κ. Παρασκευόπουλος.</w:t>
      </w:r>
    </w:p>
    <w:p w14:paraId="6E84317B" w14:textId="77777777" w:rsidR="00FC1CD6" w:rsidRDefault="008634FC">
      <w:pPr>
        <w:spacing w:line="600" w:lineRule="auto"/>
        <w:ind w:firstLine="720"/>
        <w:jc w:val="both"/>
        <w:rPr>
          <w:rFonts w:eastAsia="Times New Roman"/>
          <w:szCs w:val="24"/>
        </w:rPr>
      </w:pPr>
      <w:r>
        <w:rPr>
          <w:rFonts w:eastAsia="Times New Roman"/>
          <w:szCs w:val="24"/>
        </w:rPr>
        <w:lastRenderedPageBreak/>
        <w:t>Έναν μήνα μετά, σε ερώτηση των Ευρωβουλευτών του ΚΚΕ στην Ευρωβουλή</w:t>
      </w:r>
      <w:r>
        <w:rPr>
          <w:rFonts w:eastAsia="Times New Roman"/>
          <w:szCs w:val="24"/>
        </w:rPr>
        <w:t>, δόθηκε απάντηση από τον Επίτροπο κ. Αβραμόπουλο</w:t>
      </w:r>
      <w:r>
        <w:rPr>
          <w:rFonts w:eastAsia="Times New Roman"/>
          <w:szCs w:val="24"/>
        </w:rPr>
        <w:t>,</w:t>
      </w:r>
      <w:r>
        <w:rPr>
          <w:rFonts w:eastAsia="Times New Roman"/>
          <w:szCs w:val="24"/>
        </w:rPr>
        <w:t xml:space="preserve"> που </w:t>
      </w:r>
      <w:r>
        <w:rPr>
          <w:rFonts w:eastAsia="Times New Roman"/>
          <w:szCs w:val="24"/>
        </w:rPr>
        <w:t>ονομάτισε</w:t>
      </w:r>
      <w:r>
        <w:rPr>
          <w:rFonts w:eastAsia="Times New Roman"/>
          <w:szCs w:val="24"/>
        </w:rPr>
        <w:t xml:space="preserve"> οκτώ ΜΚΟ</w:t>
      </w:r>
      <w:r>
        <w:rPr>
          <w:rFonts w:eastAsia="Times New Roman"/>
          <w:szCs w:val="24"/>
        </w:rPr>
        <w:t>,</w:t>
      </w:r>
      <w:r>
        <w:rPr>
          <w:rFonts w:eastAsia="Times New Roman"/>
          <w:szCs w:val="24"/>
        </w:rPr>
        <w:t xml:space="preserve"> που επιλέχθηκαν μεταξύ των δεκατριών και χρηματοδοτήθηκαν.</w:t>
      </w:r>
    </w:p>
    <w:p w14:paraId="6E84317C" w14:textId="77777777" w:rsidR="00FC1CD6" w:rsidRDefault="008634FC">
      <w:pPr>
        <w:spacing w:line="600" w:lineRule="auto"/>
        <w:ind w:firstLine="720"/>
        <w:jc w:val="both"/>
        <w:rPr>
          <w:rFonts w:eastAsia="Times New Roman"/>
          <w:szCs w:val="24"/>
        </w:rPr>
      </w:pPr>
      <w:r>
        <w:rPr>
          <w:rFonts w:eastAsia="Times New Roman"/>
          <w:szCs w:val="24"/>
        </w:rPr>
        <w:t>Ο κ. Μουζάλας σήμερα ήταν αποκαλυπτικός για το πάρτι που γίνεται από τις ΜΚΟ</w:t>
      </w:r>
      <w:r>
        <w:rPr>
          <w:rFonts w:eastAsia="Times New Roman"/>
          <w:szCs w:val="24"/>
        </w:rPr>
        <w:t>,</w:t>
      </w:r>
      <w:r>
        <w:rPr>
          <w:rFonts w:eastAsia="Times New Roman"/>
          <w:szCs w:val="24"/>
        </w:rPr>
        <w:t xml:space="preserve"> που η μεγάλη τους πλειοψηφία έχει διασυνδέσε</w:t>
      </w:r>
      <w:r>
        <w:rPr>
          <w:rFonts w:eastAsia="Times New Roman"/>
          <w:szCs w:val="24"/>
        </w:rPr>
        <w:t>ις με μεγάλους επιχειρηματικούς ομίλους και άλλους μηχανισμούς του κεφαλαίου. Δεν αναφέρεται σ’ αυτό η Νέα Δημοκρατία. Φαίνεται ότι είναι σύμφωνη με τις ΜΚΟ και με τη δράση τους. Δεν υπάρχει στην επερώτησή της κα</w:t>
      </w:r>
      <w:r>
        <w:rPr>
          <w:rFonts w:eastAsia="Times New Roman"/>
          <w:szCs w:val="24"/>
        </w:rPr>
        <w:t>μ</w:t>
      </w:r>
      <w:r>
        <w:rPr>
          <w:rFonts w:eastAsia="Times New Roman"/>
          <w:szCs w:val="24"/>
        </w:rPr>
        <w:t>μία αναφορά.</w:t>
      </w:r>
    </w:p>
    <w:p w14:paraId="6E84317D" w14:textId="77777777" w:rsidR="00FC1CD6" w:rsidRDefault="008634FC">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Άλλο εί</w:t>
      </w:r>
      <w:r>
        <w:rPr>
          <w:rFonts w:eastAsia="Times New Roman"/>
          <w:szCs w:val="24"/>
        </w:rPr>
        <w:t>ναι το αντικείμενο της επερώτησης.</w:t>
      </w:r>
    </w:p>
    <w:p w14:paraId="6E84317E" w14:textId="77777777" w:rsidR="00FC1CD6" w:rsidRDefault="008634FC">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Είσαστε υπέρ, όμως, της διαχείρισης και από τις ΜΚΟ των κονδυλίων αυτών. Είστε αντίθετοι;</w:t>
      </w:r>
    </w:p>
    <w:p w14:paraId="6E84317F" w14:textId="77777777" w:rsidR="00FC1CD6" w:rsidRDefault="008634FC">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Βεβαίως.</w:t>
      </w:r>
    </w:p>
    <w:p w14:paraId="6E843180" w14:textId="77777777" w:rsidR="00FC1CD6" w:rsidRDefault="008634FC">
      <w:pPr>
        <w:spacing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Τότε, λοιπόν, η ευθύνη είναι μόνο στην Κυβέρνηση.</w:t>
      </w:r>
    </w:p>
    <w:p w14:paraId="6E843181" w14:textId="77777777" w:rsidR="00FC1CD6" w:rsidRDefault="008634FC">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 xml:space="preserve">ΤΖΑΒΑΡΑΣ: </w:t>
      </w:r>
      <w:r>
        <w:rPr>
          <w:rFonts w:eastAsia="Times New Roman"/>
          <w:szCs w:val="24"/>
        </w:rPr>
        <w:t>Βεβαίως.</w:t>
      </w:r>
    </w:p>
    <w:p w14:paraId="6E843182" w14:textId="77777777" w:rsidR="00FC1CD6" w:rsidRDefault="008634FC">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Εμείς βέβαια θα καταθέσουμε και ένα έγγραφο που έχει δημοσιευτεί στον «Ρ</w:t>
      </w:r>
      <w:r>
        <w:rPr>
          <w:rFonts w:eastAsia="Times New Roman"/>
          <w:szCs w:val="24"/>
        </w:rPr>
        <w:t>ΙΖΟΣΠΑΣΤΗ</w:t>
      </w:r>
      <w:r>
        <w:rPr>
          <w:rFonts w:eastAsia="Times New Roman"/>
          <w:szCs w:val="24"/>
        </w:rPr>
        <w:t xml:space="preserve">» για τις </w:t>
      </w:r>
      <w:r>
        <w:rPr>
          <w:rFonts w:eastAsia="Times New Roman"/>
          <w:szCs w:val="24"/>
        </w:rPr>
        <w:t xml:space="preserve">μη κυβερνητικές οργανώσεις </w:t>
      </w:r>
      <w:r>
        <w:rPr>
          <w:rFonts w:eastAsia="Times New Roman"/>
          <w:szCs w:val="24"/>
        </w:rPr>
        <w:t>και την ασύδοτη δράση, με την υποστήριξη της Κυβέρνησης, και καλό θα είναι ο κ. Μουζάλας να το διαβάσ</w:t>
      </w:r>
      <w:r>
        <w:rPr>
          <w:rFonts w:eastAsia="Times New Roman"/>
          <w:szCs w:val="24"/>
        </w:rPr>
        <w:t>ει.</w:t>
      </w:r>
    </w:p>
    <w:p w14:paraId="6E843183" w14:textId="77777777" w:rsidR="00FC1CD6" w:rsidRDefault="008634FC">
      <w:pPr>
        <w:spacing w:line="600" w:lineRule="auto"/>
        <w:ind w:firstLine="720"/>
        <w:jc w:val="both"/>
        <w:rPr>
          <w:rFonts w:eastAsia="Times New Roman"/>
          <w:szCs w:val="24"/>
        </w:rPr>
      </w:pPr>
      <w:r>
        <w:rPr>
          <w:rFonts w:eastAsia="Times New Roman"/>
          <w:szCs w:val="24"/>
        </w:rPr>
        <w:t xml:space="preserve">(Στο σημείο αυτό ο Βουλευτής κ. Χρήστος Κατσώτης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E84318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Είπε ο κ. Μουζάλας ότι η Κυβέρνηση έκανε πρ</w:t>
      </w:r>
      <w:r>
        <w:rPr>
          <w:rFonts w:eastAsia="Times New Roman" w:cs="Times New Roman"/>
          <w:szCs w:val="24"/>
        </w:rPr>
        <w:t>οσπάθεια να αλλάξει την κατανομή των κονδυλίων, αλλά δεν μπόρεσε να πείσει την Ευρωπαϊκή Ένωση. Αυτό δεν απαλλάσσει από την ευθύνη την Κυβέρνηση, η οποία αφήνει να αλωνίζουν οι ΜΚΟ και να κερδοσκοπούν πάνω στην ίδια τη ζωή των προσφύγων. Γιατί αυτό κάνουν!</w:t>
      </w:r>
      <w:r>
        <w:rPr>
          <w:rFonts w:eastAsia="Times New Roman" w:cs="Times New Roman"/>
          <w:szCs w:val="24"/>
        </w:rPr>
        <w:t xml:space="preserve"> </w:t>
      </w:r>
    </w:p>
    <w:p w14:paraId="6E84318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Οι συνθήκες διαβίωσης είναι άθλιες και είναι αποτέλεσμα της παραχώρησης που έχει γίνει στις ΜΚΟ, στην απουσία της οργανωμένης, σχεδιασμένης παρέμβασης του κράτους.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σχεδιάστηκαν για ολιγοήμερη παραμονή και σε αυτά παραμένουν μήνες τώρα, πολύ </w:t>
      </w:r>
      <w:r>
        <w:rPr>
          <w:rFonts w:eastAsia="Times New Roman" w:cs="Times New Roman"/>
          <w:szCs w:val="24"/>
        </w:rPr>
        <w:t xml:space="preserve">πάνω από τον αριθμό που είχε σχεδιαστεί. Δεν μιλάμε βέβαια για το Ελληνικό, τις συνθήκες που επικρατούν εκεί, για τον Πειραιά, αλλά και για άλλους ακατάλληλους χώρους με παντελή έλλειψη υποδομών, που δεν επιτρέπουν τη στοιχειώδη αξιοπρεπή διαβίωση. </w:t>
      </w:r>
    </w:p>
    <w:p w14:paraId="6E84318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Σε πολ</w:t>
      </w:r>
      <w:r>
        <w:rPr>
          <w:rFonts w:eastAsia="Times New Roman" w:cs="Times New Roman"/>
          <w:szCs w:val="24"/>
        </w:rPr>
        <w:t>λά κέντρα, κύριε Υπουργέ, είχαμε απεργία πείνας των προσφύγων, γιατί το φαγητό ήταν λίγο. Ήταν πεινασμένοι οι ίδιοι οι πρόσφυγες, δεν μπορούσαν να χορτάσουν. Ποιος είναι αυτός που έχει αναλάβει τη σίτιση; Δεν μπορεί το Υπουργείο να πάει και να ελέγξει; Είχ</w:t>
      </w:r>
      <w:r>
        <w:rPr>
          <w:rFonts w:eastAsia="Times New Roman" w:cs="Times New Roman"/>
          <w:szCs w:val="24"/>
        </w:rPr>
        <w:t xml:space="preserve">αμε απεργία πείνας, γιατί η ποιότητα του φαγητού ήταν κακή. Ποιος είναι αυτός που ελέγχει την ποιότητα; Δεν είναι ευθύνη του κράτους, των μηχανισμών του; </w:t>
      </w:r>
    </w:p>
    <w:p w14:paraId="6E84318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Σε πολλά κέντρα υπάρχουν διαμαρτυρίες γιατί η διατροφή των παιδιών δεν είναι για παιδιά. Δεν είναι αυ</w:t>
      </w:r>
      <w:r>
        <w:rPr>
          <w:rFonts w:eastAsia="Times New Roman" w:cs="Times New Roman"/>
          <w:szCs w:val="24"/>
        </w:rPr>
        <w:t xml:space="preserve">τό ευθύνη του κράτους, του Υπουργείου Μετανάστευσης; Δηλαδή, την αφήνουμε στην ασυδοσία των ΜΚΟ; </w:t>
      </w:r>
    </w:p>
    <w:p w14:paraId="6E84318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Επίσης, υπάρχουν διαμαρτυρίες για παιδιά που καταλήγουν σε νοσοκομεία με πολύμηνη παραμονή, μετά από πόνους στο στομάχι και διάρροιες! Δεν είναι ευθύνες του κ</w:t>
      </w:r>
      <w:r>
        <w:rPr>
          <w:rFonts w:eastAsia="Times New Roman" w:cs="Times New Roman"/>
          <w:szCs w:val="24"/>
        </w:rPr>
        <w:t xml:space="preserve">ράτους αυτές, να ελέγξουν ποια ΜΚΟ είναι αυτή που σιτίζει αυτό το κέντρο; </w:t>
      </w:r>
    </w:p>
    <w:p w14:paraId="6E84318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Οι ιατρικές εξετάσεις είναι ανεπαρκείς, αφού δεν υπάρχει το αναγκαίο προσωπικό ούτε οι κατάλληλες υποδομές στον χώρο. Όσο για την φροντίδα της εκπαίδευσης των παιδιών αυτή δειλά-δει</w:t>
      </w:r>
      <w:r>
        <w:rPr>
          <w:rFonts w:eastAsia="Times New Roman" w:cs="Times New Roman"/>
          <w:szCs w:val="24"/>
        </w:rPr>
        <w:t>λά έγινε υπόθεση των ίδιων των προσφύγων, με τη βοήθεια της λαϊκής αλληλεγγύης. Απαιτείται βέβαια</w:t>
      </w:r>
      <w:r>
        <w:rPr>
          <w:rFonts w:eastAsia="Times New Roman" w:cs="Times New Roman"/>
          <w:szCs w:val="24"/>
        </w:rPr>
        <w:t>,</w:t>
      </w:r>
      <w:r>
        <w:rPr>
          <w:rFonts w:eastAsia="Times New Roman" w:cs="Times New Roman"/>
          <w:szCs w:val="24"/>
        </w:rPr>
        <w:t xml:space="preserve"> η Κυβέρνηση να σχεδιάσει και να καλύψει και αυτή τη ζωτική ανάγκη. Αυτή είναι μια σημαντική πλευρά και καλούμε τον λαό</w:t>
      </w:r>
      <w:r>
        <w:rPr>
          <w:rFonts w:eastAsia="Times New Roman" w:cs="Times New Roman"/>
          <w:szCs w:val="24"/>
        </w:rPr>
        <w:t>,</w:t>
      </w:r>
      <w:r>
        <w:rPr>
          <w:rFonts w:eastAsia="Times New Roman" w:cs="Times New Roman"/>
          <w:szCs w:val="24"/>
        </w:rPr>
        <w:t xml:space="preserve"> πέρα από την απίστευτη αλληλεγγύη που δείχνει, να απαιτήσει</w:t>
      </w:r>
      <w:r>
        <w:rPr>
          <w:rFonts w:eastAsia="Times New Roman" w:cs="Times New Roman"/>
          <w:szCs w:val="24"/>
        </w:rPr>
        <w:t>,</w:t>
      </w:r>
      <w:r>
        <w:rPr>
          <w:rFonts w:eastAsia="Times New Roman" w:cs="Times New Roman"/>
          <w:szCs w:val="24"/>
        </w:rPr>
        <w:t xml:space="preserve"> μαζί με τους πρόσφυγες αξιοπρεπείς συνθήκες διαβίωσης όσο διαρκεί ο εγκλωβισμός τους, πέρα και έξω από τις ΜΚΟ. Πέρα οι ΜΚΟ από το προσφυγικό! Εμείς θα κάνουμε ό,τι μπορούμε πάνω σε αυτό. </w:t>
      </w:r>
    </w:p>
    <w:p w14:paraId="6E84318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πιο σημαντική πλευρά είναι ο αγώνας ενάντια στις αιτίες που δημιουργούν τους πρόσφυγες -και μπροστά μας θα έχουμε νέα επιδείνωση της κατάστασης- ενάντια στις αποφάσεις της Ευρωπαϊκής Ένωσης και της Κυβέρνησης, για την υπεράσπιση των δικαιωμάτων των προσ</w:t>
      </w:r>
      <w:r>
        <w:rPr>
          <w:rFonts w:eastAsia="Times New Roman" w:cs="Times New Roman"/>
          <w:szCs w:val="24"/>
        </w:rPr>
        <w:t xml:space="preserve">φύγων, που πάνε πολλά χρόνια πίσω. Η Συνθήκη της Γενεύης ουσιαστικά δεν λειτουργεί, δεν υπάρχει. Υπάρχει νέο προσφυγικό </w:t>
      </w:r>
      <w:r>
        <w:rPr>
          <w:rFonts w:eastAsia="Times New Roman" w:cs="Times New Roman"/>
          <w:szCs w:val="24"/>
        </w:rPr>
        <w:lastRenderedPageBreak/>
        <w:t>δίκαιο, το οποίο είναι σύμφωνο με όλη αυτή την αντιλαϊκή, την αντεργατική πολιτική, την εχθρική πολιτική του κεφαλαίου απέναντι στον λαό</w:t>
      </w:r>
      <w:r>
        <w:rPr>
          <w:rFonts w:eastAsia="Times New Roman" w:cs="Times New Roman"/>
          <w:szCs w:val="24"/>
        </w:rPr>
        <w:t xml:space="preserve"> και στις ανάγκες του. </w:t>
      </w:r>
    </w:p>
    <w:p w14:paraId="6E84318B"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w:t>
      </w:r>
      <w:r>
        <w:rPr>
          <w:rFonts w:eastAsia="Times New Roman" w:cs="Times New Roman"/>
          <w:b/>
          <w:szCs w:val="24"/>
        </w:rPr>
        <w:t xml:space="preserve">(Αναστασία Χριστοδουλοπούλου): </w:t>
      </w:r>
      <w:r>
        <w:rPr>
          <w:rFonts w:eastAsia="Times New Roman" w:cs="Times New Roman"/>
          <w:szCs w:val="24"/>
        </w:rPr>
        <w:t xml:space="preserve">Ευχαριστούμε, κύριε Κατσώτη. </w:t>
      </w:r>
    </w:p>
    <w:p w14:paraId="6E84318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Κοινοβουλευτικός Εκπρόσωπος από το Ποτάμι, κ Φωτήλας. </w:t>
      </w:r>
    </w:p>
    <w:p w14:paraId="6E84318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Ευχαριστώ, κυρία Πρόεδρε. </w:t>
      </w:r>
    </w:p>
    <w:p w14:paraId="6E84318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Νιώθω ντροπή και οργή</w:t>
      </w:r>
      <w:r>
        <w:rPr>
          <w:rFonts w:eastAsia="Times New Roman" w:cs="Times New Roman"/>
          <w:szCs w:val="24"/>
        </w:rPr>
        <w:t>,</w:t>
      </w:r>
      <w:r>
        <w:rPr>
          <w:rFonts w:eastAsia="Times New Roman" w:cs="Times New Roman"/>
          <w:szCs w:val="24"/>
        </w:rPr>
        <w:t xml:space="preserve"> που άκουσα από </w:t>
      </w:r>
      <w:r>
        <w:rPr>
          <w:rFonts w:eastAsia="Times New Roman" w:cs="Times New Roman"/>
          <w:szCs w:val="24"/>
        </w:rPr>
        <w:t>αυτό το Βήμα Βουλευτή του ελληνικού Κοινοβουλίου να λέει ότι</w:t>
      </w:r>
      <w:r>
        <w:rPr>
          <w:rFonts w:eastAsia="Times New Roman" w:cs="Times New Roman"/>
          <w:szCs w:val="24"/>
        </w:rPr>
        <w:t>,</w:t>
      </w:r>
      <w:r>
        <w:rPr>
          <w:rFonts w:eastAsia="Times New Roman" w:cs="Times New Roman"/>
          <w:szCs w:val="24"/>
        </w:rPr>
        <w:t xml:space="preserve"> ενώ όλες οι πολιτικές δυνάμεις είμαστε υπέρ της αποκατάστασης της ομαλότητας στην Τουρκία, η Χρυσή Αυγή ήταν η μοναδική πολιτική δύναμη η οποία ήταν με τους άλλους. Ας αναλογιστούμε τι θα μπορού</w:t>
      </w:r>
      <w:r>
        <w:rPr>
          <w:rFonts w:eastAsia="Times New Roman" w:cs="Times New Roman"/>
          <w:szCs w:val="24"/>
        </w:rPr>
        <w:t xml:space="preserve">σαν να κάνουν, εάν είχαν τη δυνατότητα. </w:t>
      </w:r>
    </w:p>
    <w:p w14:paraId="6E84318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Παρ’ όλο που η επερώτηση της Νέας Δημοκρατίας κατατέθηκε τον Φλεβάρη μήνα και συζητείται στις 18 Ιουλίου -πέντε μήνες μετά- παρά ταύτα, σε αντίθεση με τον κ. Τσιάρα</w:t>
      </w:r>
      <w:r>
        <w:rPr>
          <w:rFonts w:eastAsia="Times New Roman" w:cs="Times New Roman"/>
          <w:szCs w:val="24"/>
        </w:rPr>
        <w:t>,</w:t>
      </w:r>
      <w:r>
        <w:rPr>
          <w:rFonts w:eastAsia="Times New Roman" w:cs="Times New Roman"/>
          <w:szCs w:val="24"/>
        </w:rPr>
        <w:t xml:space="preserve"> που είναι και φίλος μου, θα </w:t>
      </w:r>
      <w:r>
        <w:rPr>
          <w:rFonts w:eastAsia="Times New Roman" w:cs="Times New Roman"/>
          <w:szCs w:val="24"/>
        </w:rPr>
        <w:lastRenderedPageBreak/>
        <w:t>πω ότι συνεχίζει ακόμ</w:t>
      </w:r>
      <w:r>
        <w:rPr>
          <w:rFonts w:eastAsia="Times New Roman" w:cs="Times New Roman"/>
          <w:szCs w:val="24"/>
        </w:rPr>
        <w:t xml:space="preserve">α και σήμερα να είναι εξαιρετικά επίκαιρη, ειδικά αν λάβει υπ’ όψιν του κανείς τα γεγονότα που είδαμε στη Γαλλία. </w:t>
      </w:r>
    </w:p>
    <w:p w14:paraId="6E84319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Δράττομαι της ευκαιρίας</w:t>
      </w:r>
      <w:r>
        <w:rPr>
          <w:rFonts w:eastAsia="Times New Roman" w:cs="Times New Roman"/>
          <w:szCs w:val="24"/>
        </w:rPr>
        <w:t>,</w:t>
      </w:r>
      <w:r>
        <w:rPr>
          <w:rFonts w:eastAsia="Times New Roman" w:cs="Times New Roman"/>
          <w:szCs w:val="24"/>
        </w:rPr>
        <w:t xml:space="preserve"> για να εκφράσω και εγώ τη θλίψη και την αλληλεγγύη μου στον γαλλικό λαό, ο οποίος για ακόμη μια φορά βιώνει τη βία κ</w:t>
      </w:r>
      <w:r>
        <w:rPr>
          <w:rFonts w:eastAsia="Times New Roman" w:cs="Times New Roman"/>
          <w:szCs w:val="24"/>
        </w:rPr>
        <w:t xml:space="preserve">αι ζει πλέον με τον φόβο της τρομοκρατίας. Ας μην ξεχνάμε ότι κάθε χτύπημα σε ένα μέλος της ευρωπαϊκής οικογένειας είναι ένα χτύπημα στο σπίτι μας. </w:t>
      </w:r>
    </w:p>
    <w:p w14:paraId="6E84319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Επιστρέφω τώρα στην επερώτηση. Απ’ αυτό εδώ το Βήμα έχουμε τονίσει πολλές φορές ότι το μεταναστευτικό και π</w:t>
      </w:r>
      <w:r>
        <w:rPr>
          <w:rFonts w:eastAsia="Times New Roman" w:cs="Times New Roman"/>
          <w:szCs w:val="24"/>
        </w:rPr>
        <w:t xml:space="preserve">ροσφυγικό είναι ένα ζήτημα με παγκόσμιες προεκτάσεις και άγνωστες ακόμα συνέπειες και επιτρέψτε μου να επισημάνω ότι ακόμα δεν έχουμε δει όλες τις διαστάσεις των συνεπειών του. </w:t>
      </w:r>
    </w:p>
    <w:p w14:paraId="6E84319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Εμείς στο Ποτάμι από την πρώτη στιγμή σάς επισημάναμε την κρισιμότητα του ζητή</w:t>
      </w:r>
      <w:r>
        <w:rPr>
          <w:rFonts w:eastAsia="Times New Roman" w:cs="Times New Roman"/>
          <w:szCs w:val="24"/>
        </w:rPr>
        <w:t>ματος. Και όχι μόνο αυτό. Δεν περιοριστήκαμε στο να φωνάζουμε, αλλά έγκαιρα σας παρουσιάσαμε δέκα συγκεκριμένα σημεία</w:t>
      </w:r>
      <w:r>
        <w:rPr>
          <w:rFonts w:eastAsia="Times New Roman" w:cs="Times New Roman"/>
          <w:szCs w:val="24"/>
        </w:rPr>
        <w:t>,</w:t>
      </w:r>
      <w:r>
        <w:rPr>
          <w:rFonts w:eastAsia="Times New Roman" w:cs="Times New Roman"/>
          <w:szCs w:val="24"/>
        </w:rPr>
        <w:t xml:space="preserve"> που θα μπορούσαν να βοηθήσουν στην αποτελεσματική διαχείριση της κρίσιμης κατάστασης. </w:t>
      </w:r>
      <w:r>
        <w:rPr>
          <w:rFonts w:eastAsia="Times New Roman" w:cs="Times New Roman"/>
          <w:szCs w:val="24"/>
        </w:rPr>
        <w:lastRenderedPageBreak/>
        <w:t>Ενδεικτικά σας αναφέρω την πρόταση για επαναχρησιμο</w:t>
      </w:r>
      <w:r>
        <w:rPr>
          <w:rFonts w:eastAsia="Times New Roman" w:cs="Times New Roman"/>
          <w:szCs w:val="24"/>
        </w:rPr>
        <w:t>ποίηση παλιών κτηριακών εγκαταστάσεων, παλιά στρατόπεδα κ</w:t>
      </w:r>
      <w:r>
        <w:rPr>
          <w:rFonts w:eastAsia="Times New Roman" w:cs="Times New Roman"/>
          <w:szCs w:val="24"/>
        </w:rPr>
        <w:t>.</w:t>
      </w:r>
      <w:r>
        <w:rPr>
          <w:rFonts w:eastAsia="Times New Roman" w:cs="Times New Roman"/>
          <w:szCs w:val="24"/>
        </w:rPr>
        <w:t xml:space="preserve">λπ. και κυρίως την πρόταση για τη δημιουργία ενός συντονιστικού υπερυπουργείου. </w:t>
      </w:r>
    </w:p>
    <w:p w14:paraId="6E84319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κάλλιον του θεραπεύειν είναι το προλαμβάνειν. Εσείς όμως ούτε καν μας ακούσατε. Αντ</w:t>
      </w:r>
      <w:r>
        <w:rPr>
          <w:rFonts w:eastAsia="Times New Roman" w:cs="Times New Roman"/>
          <w:szCs w:val="24"/>
        </w:rPr>
        <w:t xml:space="preserve">ίθετα, συνεχίσατε να </w:t>
      </w:r>
      <w:r>
        <w:rPr>
          <w:rFonts w:eastAsia="Times New Roman" w:cs="Times New Roman"/>
          <w:szCs w:val="24"/>
        </w:rPr>
        <w:t>«</w:t>
      </w:r>
      <w:r>
        <w:rPr>
          <w:rFonts w:eastAsia="Times New Roman" w:cs="Times New Roman"/>
          <w:szCs w:val="24"/>
        </w:rPr>
        <w:t>σφυρίζετε αδιάφορα</w:t>
      </w:r>
      <w:r>
        <w:rPr>
          <w:rFonts w:eastAsia="Times New Roman" w:cs="Times New Roman"/>
          <w:szCs w:val="24"/>
        </w:rPr>
        <w:t>»</w:t>
      </w:r>
      <w:r>
        <w:rPr>
          <w:rFonts w:eastAsia="Times New Roman" w:cs="Times New Roman"/>
          <w:szCs w:val="24"/>
        </w:rPr>
        <w:t xml:space="preserve">, λες και το πρόβλημα θα εξαφανιζόταν από μόνο του. Δυστυχώς </w:t>
      </w:r>
      <w:r>
        <w:rPr>
          <w:rFonts w:eastAsia="Times New Roman" w:cs="Times New Roman"/>
          <w:szCs w:val="24"/>
        </w:rPr>
        <w:t>όμως,</w:t>
      </w:r>
      <w:r>
        <w:rPr>
          <w:rFonts w:eastAsia="Times New Roman" w:cs="Times New Roman"/>
          <w:szCs w:val="24"/>
        </w:rPr>
        <w:t xml:space="preserve"> η πραγματικότητα επιβεβαίωσε τις ανησυχίες μας. Η αδράνειά σας ξεπέρασε ακόμα και την άγνοιά σας. Το αλαλούμ με τις αρμοδιότητες μεταξύ των Υπουργών</w:t>
      </w:r>
      <w:r>
        <w:rPr>
          <w:rFonts w:eastAsia="Times New Roman" w:cs="Times New Roman"/>
          <w:szCs w:val="24"/>
        </w:rPr>
        <w:t xml:space="preserve"> της Κυβέρνησης καλά κρατεί, ενώ πλέον φαίνεται ότι έχουν προκύψει και θέματα κακοδιαχείρισης, όσον αφορά στο προσφυγικό. Το θέμα των χρηματοδοτήσεων, ειδικά με τη δεδομένη οικονομική συγκυρία στη χώρα μας, θα έπρεπε να είναι ψηλά στην ατζέντα της Κυβέρνησ</w:t>
      </w:r>
      <w:r>
        <w:rPr>
          <w:rFonts w:eastAsia="Times New Roman" w:cs="Times New Roman"/>
          <w:szCs w:val="24"/>
        </w:rPr>
        <w:t xml:space="preserve">ης. Όμως εσείς προτιμάτε να παίζετε με τον εκλογικό νόμο και με τις τηλεοπτικές άδειες. </w:t>
      </w:r>
    </w:p>
    <w:p w14:paraId="6E84319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Πραγματικά όμως με κάνει να αναρωτιέμαι, κυρίες και κύριοι της Αντιπολίτευσης, γιατί απουσιάζει το Υπουργείο Εθνικής Άμυνας από τη συζήτηση της επίκαιρης επερώτησής σα</w:t>
      </w:r>
      <w:r>
        <w:rPr>
          <w:rFonts w:eastAsia="Times New Roman" w:cs="Times New Roman"/>
          <w:szCs w:val="24"/>
        </w:rPr>
        <w:t>ς. Μήπως αυτό δεν προωθεί προγράμματα για τη διαχείριση του προσφυγικού; Θα ήταν ιδιαίτερα χρήσιμο να είχαμε τον Υπουργό σήμερα εδώ, γιατί, βλέπετε, το Υπουργείο αυτό αποφεύγει επιμελώς να ασχοληθεί με τις δικές μας ερωτήσεις. Μπορεί στη δική σας να ένιωθε</w:t>
      </w:r>
      <w:r>
        <w:rPr>
          <w:rFonts w:eastAsia="Times New Roman" w:cs="Times New Roman"/>
          <w:szCs w:val="24"/>
        </w:rPr>
        <w:t xml:space="preserve"> λίγη παραπάνω ευθιξία και να το έκανε. </w:t>
      </w:r>
    </w:p>
    <w:p w14:paraId="6E84319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Επειδή στις 21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καταθέσαμε αντίστοιχη ερώτηση προς τα ίδια Υπουργεία</w:t>
      </w:r>
      <w:r>
        <w:rPr>
          <w:rFonts w:eastAsia="Times New Roman" w:cs="Times New Roman"/>
          <w:szCs w:val="24"/>
        </w:rPr>
        <w:t>,</w:t>
      </w:r>
      <w:r>
        <w:rPr>
          <w:rFonts w:eastAsia="Times New Roman" w:cs="Times New Roman"/>
          <w:szCs w:val="24"/>
        </w:rPr>
        <w:t xml:space="preserve"> μάς δίνεται τώρα η δυνατότητα να σας πούμε τι ακριβώς μάθαμε. Το 2015, με το φαινόμενο σε έξαρση, η Κυβέρνηση ΣΥΡΙΖΑ-ΑΝΕΛ επέλεξε να είναι </w:t>
      </w:r>
      <w:r>
        <w:rPr>
          <w:rFonts w:eastAsia="Times New Roman" w:cs="Times New Roman"/>
          <w:szCs w:val="24"/>
          <w:lang w:val="en-US"/>
        </w:rPr>
        <w:t>large</w:t>
      </w:r>
      <w:r>
        <w:rPr>
          <w:rFonts w:eastAsia="Times New Roman" w:cs="Times New Roman"/>
          <w:szCs w:val="24"/>
        </w:rPr>
        <w:t xml:space="preserve">. Ήταν μάλιστα τόσο </w:t>
      </w:r>
      <w:r>
        <w:rPr>
          <w:rFonts w:eastAsia="Times New Roman" w:cs="Times New Roman"/>
          <w:szCs w:val="24"/>
          <w:lang w:val="en-US"/>
        </w:rPr>
        <w:t>large</w:t>
      </w:r>
      <w:r>
        <w:rPr>
          <w:rFonts w:eastAsia="Times New Roman" w:cs="Times New Roman"/>
          <w:szCs w:val="24"/>
        </w:rPr>
        <w:t xml:space="preserve"> που κατάφερε στις διαπραγματεύσεις να πάρει 100 εκατομμύρια λιγότερα από τους Ιταλούς, που αντιμετωπίζουν λιγότερες προσφυγικές ροές από ό,τι εμείς! Όμως, για να είμαστε ειλικρινείς, το έχουμε πάρει απόφαση, κυρίες και κύριοι</w:t>
      </w:r>
      <w:r>
        <w:rPr>
          <w:rFonts w:eastAsia="Times New Roman" w:cs="Times New Roman"/>
          <w:szCs w:val="24"/>
        </w:rPr>
        <w:t xml:space="preserve"> της Κυβέρνησης. Όταν διαπραγματεύεστε</w:t>
      </w:r>
      <w:r>
        <w:rPr>
          <w:rFonts w:eastAsia="Times New Roman" w:cs="Times New Roman"/>
          <w:szCs w:val="24"/>
        </w:rPr>
        <w:t>,</w:t>
      </w:r>
      <w:r>
        <w:rPr>
          <w:rFonts w:eastAsia="Times New Roman" w:cs="Times New Roman"/>
          <w:szCs w:val="24"/>
        </w:rPr>
        <w:t xml:space="preserve"> χαμένοι θα βγαίνουμε! </w:t>
      </w:r>
    </w:p>
    <w:p w14:paraId="6E84319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Ακόμα κι αυτά τα λεφτά που εξασφαλίσατε δεν ήσασταν σε θέση να τα απορροφήσετε. Τα έξοδα όμως τρέχουν</w:t>
      </w:r>
      <w:r>
        <w:rPr>
          <w:rFonts w:eastAsia="Times New Roman" w:cs="Times New Roman"/>
          <w:szCs w:val="24"/>
        </w:rPr>
        <w:t xml:space="preserve"> και οι χρηματοδοτήσεις από την Ευρωπαϊκή Επιτροπή δεν θα είναι συνέχεια εκεί να μας περιμένουν. Η Κυβέρνηση</w:t>
      </w:r>
      <w:r>
        <w:rPr>
          <w:rFonts w:eastAsia="Times New Roman" w:cs="Times New Roman"/>
          <w:szCs w:val="24"/>
        </w:rPr>
        <w:t>,</w:t>
      </w:r>
      <w:r>
        <w:rPr>
          <w:rFonts w:eastAsia="Times New Roman" w:cs="Times New Roman"/>
          <w:szCs w:val="24"/>
        </w:rPr>
        <w:t xml:space="preserve"> για έναν ανεξήγητο λόγο</w:t>
      </w:r>
      <w:r>
        <w:rPr>
          <w:rFonts w:eastAsia="Times New Roman" w:cs="Times New Roman"/>
          <w:szCs w:val="24"/>
        </w:rPr>
        <w:t>,</w:t>
      </w:r>
      <w:r>
        <w:rPr>
          <w:rFonts w:eastAsia="Times New Roman" w:cs="Times New Roman"/>
          <w:szCs w:val="24"/>
        </w:rPr>
        <w:t xml:space="preserve"> φαίνεται ότι έχει κολλήσει στον διαρκή σχεδιασμό. Σχεδιάζει, αλλά δεν υλοποιεί. Προγραμματίζει, αλλά δεν παράγει. Φτιάχνε</w:t>
      </w:r>
      <w:r>
        <w:rPr>
          <w:rFonts w:eastAsia="Times New Roman" w:cs="Times New Roman"/>
          <w:szCs w:val="24"/>
        </w:rPr>
        <w:t xml:space="preserve">ι </w:t>
      </w:r>
      <w:r>
        <w:rPr>
          <w:rFonts w:eastAsia="Times New Roman" w:cs="Times New Roman"/>
          <w:szCs w:val="24"/>
        </w:rPr>
        <w:t>υ</w:t>
      </w:r>
      <w:r>
        <w:rPr>
          <w:rFonts w:eastAsia="Times New Roman" w:cs="Times New Roman"/>
          <w:szCs w:val="24"/>
        </w:rPr>
        <w:t>πηρεσία για τον συντονισμό και τη διαχείριση των ευρωπαϊκών κονδυλίων τον Αύγουστο του 2015 και ένα χρόνο μετά</w:t>
      </w:r>
      <w:r>
        <w:rPr>
          <w:rFonts w:eastAsia="Times New Roman" w:cs="Times New Roman"/>
          <w:szCs w:val="24"/>
        </w:rPr>
        <w:t>,</w:t>
      </w:r>
      <w:r>
        <w:rPr>
          <w:rFonts w:eastAsia="Times New Roman" w:cs="Times New Roman"/>
          <w:szCs w:val="24"/>
        </w:rPr>
        <w:t xml:space="preserve"> την καταργεί με τον ν</w:t>
      </w:r>
      <w:r>
        <w:rPr>
          <w:rFonts w:eastAsia="Times New Roman" w:cs="Times New Roman"/>
          <w:szCs w:val="24"/>
        </w:rPr>
        <w:t>.</w:t>
      </w:r>
      <w:r>
        <w:rPr>
          <w:rFonts w:eastAsia="Times New Roman" w:cs="Times New Roman"/>
          <w:szCs w:val="24"/>
        </w:rPr>
        <w:t>4376/2016. Το «κερασάκι στην τούρτα» είναι ότι με τον ίδιο νόμο συστήνει μια ειδική γραμματεία και εκ νέου μια ειδική υ</w:t>
      </w:r>
      <w:r>
        <w:rPr>
          <w:rFonts w:eastAsia="Times New Roman" w:cs="Times New Roman"/>
          <w:szCs w:val="24"/>
        </w:rPr>
        <w:t xml:space="preserve">πηρεσία. Σας παραδέχομαι πάντως. Στη δημιουργία γραμματειών και  υπηρεσιών παραμένετε άπαιχτοι! </w:t>
      </w:r>
    </w:p>
    <w:p w14:paraId="6E84319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Επί του συγκεκριμένου πάλι. Η Κυβέρνηση ανακοινώνει και «τρέχει» προγράμματα, αλλά δεν παίρνει και τις αντίστοιχες χρηματοδοτήσεις ή –καλύτερα- επιλέγει ποιες </w:t>
      </w:r>
      <w:r>
        <w:rPr>
          <w:rFonts w:eastAsia="Times New Roman" w:cs="Times New Roman"/>
          <w:szCs w:val="24"/>
        </w:rPr>
        <w:t xml:space="preserve">χρηματοδοτήσεις θέλει να πάρει, ποιες τη βολεύουν και ποιες εκπληρώνουν τους στόχους της Κυβέρνησης. Και ποιος είναι ο μόνος στόχος της Κυβέρνησης; Η χρηματοδότηση των λειτουργικών εξόδων των υπηρεσιών που συστήνει κάθε φορά. </w:t>
      </w:r>
      <w:r>
        <w:rPr>
          <w:rFonts w:eastAsia="Times New Roman" w:cs="Times New Roman"/>
          <w:szCs w:val="24"/>
        </w:rPr>
        <w:lastRenderedPageBreak/>
        <w:t xml:space="preserve">Ενδεικτικά αναφέρουμε το </w:t>
      </w:r>
      <w:r>
        <w:rPr>
          <w:rFonts w:eastAsia="Times New Roman" w:cs="Times New Roman"/>
          <w:szCs w:val="24"/>
        </w:rPr>
        <w:t>π</w:t>
      </w:r>
      <w:r>
        <w:rPr>
          <w:rFonts w:eastAsia="Times New Roman" w:cs="Times New Roman"/>
          <w:szCs w:val="24"/>
        </w:rPr>
        <w:t>ρόγρ</w:t>
      </w:r>
      <w:r>
        <w:rPr>
          <w:rFonts w:eastAsia="Times New Roman" w:cs="Times New Roman"/>
          <w:szCs w:val="24"/>
        </w:rPr>
        <w:t xml:space="preserve">αμμα «Βοήθεια στην Υπηρεσία Ασύλου» ή το «Ενίσχυση του Ανθρώπινου Δυναμικού στα Κέντρα Πρώτης Υποδοχής», τα οποία απολαμβάνουν υψηλή απορροφητικότητα, από 72% και άνω. </w:t>
      </w:r>
    </w:p>
    <w:p w14:paraId="6E84319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Με άλλα λόγια, παίρνετε και προωθείτε τις χρηματοδοτήσεις εκείνες που σας βοηθούν ταυτό</w:t>
      </w:r>
      <w:r>
        <w:rPr>
          <w:rFonts w:eastAsia="Times New Roman" w:cs="Times New Roman"/>
          <w:szCs w:val="24"/>
        </w:rPr>
        <w:t>χρονα να ικανοποιήσετε τις πελατειακές σας σχέσεις, να δημιουργήσετε ένα νέο κομματικό κράτος και να φανείτε αντάξιοι των υποσχέσεών σας στους φίλους και στους ψηφοφόρους σας. Και αυτή θα είναι η μόνη υπόσχεση που θα έχετε τηρήσει στο τέλος του γαντζώματός</w:t>
      </w:r>
      <w:r>
        <w:rPr>
          <w:rFonts w:eastAsia="Times New Roman" w:cs="Times New Roman"/>
          <w:szCs w:val="24"/>
        </w:rPr>
        <w:t xml:space="preserve"> σας στην εξουσία. </w:t>
      </w:r>
    </w:p>
    <w:p w14:paraId="6E84319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Δημιουργήσατε έναν ελλιπή μηχανισμό όχι μόνο για την υποστήριξη των προσφύγων και μεταναστών αλλά και για τη φιλοξενία αυτών. Ξοδέψατε εκατομμύρια για την κατασκευή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με απευθείας συμβάσεις όπως, για παράδειγμα, το 1.200.000</w:t>
      </w:r>
      <w:r>
        <w:rPr>
          <w:rFonts w:eastAsia="Times New Roman" w:cs="Times New Roman"/>
          <w:szCs w:val="24"/>
        </w:rPr>
        <w:t xml:space="preserve"> ευρώ που δώσατε για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Χίου. Ανα</w:t>
      </w:r>
      <w:r>
        <w:rPr>
          <w:rFonts w:eastAsia="Times New Roman" w:cs="Times New Roman"/>
          <w:szCs w:val="24"/>
        </w:rPr>
        <w:lastRenderedPageBreak/>
        <w:t>ρωτηθήκατε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ποια είναι η κατάσταση σήμερα εκεί, πώς ζουν, τι τρώνε, αν έχουν γιατρούς, εκπαίδευση; Αν δεν ξέρετε, να σας ενημερώσουμε εμείς. Συγκατοικούν με ερπετά και τρωκτικά και την ίδια στιγμή σιτίζον</w:t>
      </w:r>
      <w:r>
        <w:rPr>
          <w:rFonts w:eastAsia="Times New Roman" w:cs="Times New Roman"/>
          <w:szCs w:val="24"/>
        </w:rPr>
        <w:t>ται με αγνώστου ποιότητας τρόφιμα. Τα βρέφη υποσιτίζονται. Όσον αφορά στην ιατρική τους περίθαλψη</w:t>
      </w:r>
      <w:r>
        <w:rPr>
          <w:rFonts w:eastAsia="Times New Roman" w:cs="Times New Roman"/>
          <w:szCs w:val="24"/>
        </w:rPr>
        <w:t>,</w:t>
      </w:r>
      <w:r>
        <w:rPr>
          <w:rFonts w:eastAsia="Times New Roman" w:cs="Times New Roman"/>
          <w:szCs w:val="24"/>
        </w:rPr>
        <w:t xml:space="preserve"> χρωστάτε ένα μεγάλο ευχαριστώ στους ιατρικούς συλλόγους</w:t>
      </w:r>
      <w:r>
        <w:rPr>
          <w:rFonts w:eastAsia="Times New Roman" w:cs="Times New Roman"/>
          <w:szCs w:val="24"/>
        </w:rPr>
        <w:t>,</w:t>
      </w:r>
      <w:r>
        <w:rPr>
          <w:rFonts w:eastAsia="Times New Roman" w:cs="Times New Roman"/>
          <w:szCs w:val="24"/>
        </w:rPr>
        <w:t xml:space="preserve"> καθώς επίσης και στα πανεπιστήμια</w:t>
      </w:r>
      <w:r>
        <w:rPr>
          <w:rFonts w:eastAsia="Times New Roman" w:cs="Times New Roman"/>
          <w:szCs w:val="24"/>
        </w:rPr>
        <w:t>,</w:t>
      </w:r>
      <w:r>
        <w:rPr>
          <w:rFonts w:eastAsia="Times New Roman" w:cs="Times New Roman"/>
          <w:szCs w:val="24"/>
        </w:rPr>
        <w:t xml:space="preserve"> που με δικές τους πρωτοβουλίες στηρίζουν την εκπαίδευσή τους για </w:t>
      </w:r>
      <w:r>
        <w:rPr>
          <w:rFonts w:eastAsia="Times New Roman" w:cs="Times New Roman"/>
          <w:szCs w:val="24"/>
        </w:rPr>
        <w:t xml:space="preserve">την ενσωμάτωσή τους στην νέα ευρωπαϊκή πραγματικότητα. Τα προβλήματα αυτά σας τα έχουμε επισημάνει με ερωτήσεις προς τα αρμόδια Υπουργεία ξανά και ξανά. </w:t>
      </w:r>
    </w:p>
    <w:p w14:paraId="6E84319A" w14:textId="77777777" w:rsidR="00FC1CD6" w:rsidRDefault="008634FC">
      <w:pPr>
        <w:spacing w:line="600" w:lineRule="auto"/>
        <w:ind w:firstLine="720"/>
        <w:jc w:val="both"/>
        <w:rPr>
          <w:rFonts w:eastAsia="Times New Roman"/>
          <w:szCs w:val="24"/>
        </w:rPr>
      </w:pPr>
      <w:r>
        <w:rPr>
          <w:rFonts w:eastAsia="Times New Roman"/>
          <w:szCs w:val="24"/>
        </w:rPr>
        <w:t xml:space="preserve">Η αναποτελεσματικότητά σας και η ανεπάρκειά σας να χρησιμοποιήσετε χρήματα από τα σχετικά </w:t>
      </w:r>
      <w:r>
        <w:rPr>
          <w:rFonts w:eastAsia="Times New Roman"/>
          <w:szCs w:val="24"/>
        </w:rPr>
        <w:t>Τ</w:t>
      </w:r>
      <w:r>
        <w:rPr>
          <w:rFonts w:eastAsia="Times New Roman"/>
          <w:szCs w:val="24"/>
        </w:rPr>
        <w:t xml:space="preserve">αμεία ΤΕΑ, </w:t>
      </w:r>
      <w:r>
        <w:rPr>
          <w:rFonts w:eastAsia="Times New Roman"/>
          <w:szCs w:val="24"/>
        </w:rPr>
        <w:t xml:space="preserve">ΤΑΜΕ, προκειμένου να βελτιώσετε τις συνθήκες διαβίωσης των προσφύγων, έχουν οδηγήσει τις τοπικές κοινωνίες γύρω από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σε αδιέξοδο και δυσφορία. </w:t>
      </w:r>
    </w:p>
    <w:p w14:paraId="6E84319B" w14:textId="77777777" w:rsidR="00FC1CD6" w:rsidRDefault="008634FC">
      <w:pPr>
        <w:spacing w:line="600" w:lineRule="auto"/>
        <w:ind w:firstLine="720"/>
        <w:jc w:val="both"/>
        <w:rPr>
          <w:rFonts w:eastAsia="Times New Roman"/>
          <w:szCs w:val="24"/>
        </w:rPr>
      </w:pPr>
      <w:r>
        <w:rPr>
          <w:rFonts w:eastAsia="Times New Roman"/>
          <w:szCs w:val="24"/>
        </w:rPr>
        <w:lastRenderedPageBreak/>
        <w:t>Επίσης στην ερώτησή μας πριν λίγο καιρό</w:t>
      </w:r>
      <w:r>
        <w:rPr>
          <w:rFonts w:eastAsia="Times New Roman"/>
          <w:szCs w:val="24"/>
        </w:rPr>
        <w:t>,</w:t>
      </w:r>
      <w:r>
        <w:rPr>
          <w:rFonts w:eastAsia="Times New Roman"/>
          <w:szCs w:val="24"/>
        </w:rPr>
        <w:t xml:space="preserve"> σ</w:t>
      </w:r>
      <w:r>
        <w:rPr>
          <w:rFonts w:eastAsia="Times New Roman"/>
          <w:szCs w:val="24"/>
        </w:rPr>
        <w:t>α</w:t>
      </w:r>
      <w:r>
        <w:rPr>
          <w:rFonts w:eastAsia="Times New Roman"/>
          <w:szCs w:val="24"/>
        </w:rPr>
        <w:t>ς ρωτήσαμε για τα χρήματα που απορροφούν οι ΜΚΟ. Μας δώσα</w:t>
      </w:r>
      <w:r>
        <w:rPr>
          <w:rFonts w:eastAsia="Times New Roman"/>
          <w:szCs w:val="24"/>
        </w:rPr>
        <w:t>τε στοιχεία μόνο για ένα πρόγραμμα που «τρέχει», μια συγκεκριμένη τέτοια οργάνωση. Αλήθεια, γνωρίζετε αν έχουν χρηματοδοτηθεί άλλες οργανώσεις, πόσα χρήματα έχουν εισπράξει αυτές, και αν εκπλήρωσαν τους σκοπούς για τους οποίους πήραν τις αντίστοιχες χρηματ</w:t>
      </w:r>
      <w:r>
        <w:rPr>
          <w:rFonts w:eastAsia="Times New Roman"/>
          <w:szCs w:val="24"/>
        </w:rPr>
        <w:t xml:space="preserve">οδοτήσεις ή τις έχετε αφήσει ανεξέλεγκτες; Σε όλα αυτά τα ερωτήματα δεν μας έχετε απαντήσει. Ελπίζαμε σήμερα να ακούσουμε κάτι. </w:t>
      </w:r>
    </w:p>
    <w:p w14:paraId="6E84319C" w14:textId="77777777" w:rsidR="00FC1CD6" w:rsidRDefault="008634FC">
      <w:pPr>
        <w:spacing w:line="600" w:lineRule="auto"/>
        <w:ind w:firstLine="720"/>
        <w:jc w:val="both"/>
        <w:rPr>
          <w:rFonts w:eastAsia="Times New Roman"/>
          <w:szCs w:val="24"/>
        </w:rPr>
      </w:pPr>
      <w:r>
        <w:rPr>
          <w:rFonts w:eastAsia="Times New Roman"/>
          <w:szCs w:val="24"/>
        </w:rPr>
        <w:t>Αντ’ αυτού, ακούσαμε τον Υπουργό να λέει, πάλι, για άλλη μια φορά ότι δεν γνωρίζουμε πόσα χρήματα έχουν δοθεί ούτε τι έχουν γίν</w:t>
      </w:r>
      <w:r>
        <w:rPr>
          <w:rFonts w:eastAsia="Times New Roman"/>
          <w:szCs w:val="24"/>
        </w:rPr>
        <w:t xml:space="preserve">ει αυτά τα χρήματα και αν έχουν αξιοποιηθεί. Η Τράπεζα της Ελλάδος ήδη το ανακοίνωσε ξεκάθαρα: Η πρόβλεψη, με βάση τα πιο ευνοϊκά σενάρια, υπολογίζει το κόστος διαχείρισης του θέματος για το </w:t>
      </w:r>
      <w:r>
        <w:rPr>
          <w:rFonts w:eastAsia="Times New Roman"/>
          <w:szCs w:val="24"/>
        </w:rPr>
        <w:t>΄</w:t>
      </w:r>
      <w:r>
        <w:rPr>
          <w:rFonts w:eastAsia="Times New Roman"/>
          <w:szCs w:val="24"/>
        </w:rPr>
        <w:t>16 ότι θα φτάσει τα 600 εκατομμύρια. Την ίδια στιγμή όμως, το τε</w:t>
      </w:r>
      <w:r>
        <w:rPr>
          <w:rFonts w:eastAsia="Times New Roman"/>
          <w:szCs w:val="24"/>
        </w:rPr>
        <w:t xml:space="preserve">χνικό μνημόνιο συνεννόησης προβλέπει ότι σε περίπτωση ενεργοποίησης του κόφτη –κι έτσι όπως το πάτε είναι, με μαθηματική ακρίβεια, σίγουρο ότι θα ενεργοποιηθεί ο κόφτης- εξαιρείται το 0,2% του ΑΕΠ για το </w:t>
      </w:r>
      <w:r>
        <w:rPr>
          <w:rFonts w:eastAsia="Times New Roman"/>
          <w:szCs w:val="24"/>
        </w:rPr>
        <w:lastRenderedPageBreak/>
        <w:t>προσφυγικό. Ξέρετε, κυρίες και κύριοι, σε τι ποσό αν</w:t>
      </w:r>
      <w:r>
        <w:rPr>
          <w:rFonts w:eastAsia="Times New Roman"/>
          <w:szCs w:val="24"/>
        </w:rPr>
        <w:t xml:space="preserve">έρχεται το 0,2% του ΑΕΠ; Αντιστοιχεί σε 350 εκατομμύρια, ενώ το προσφυγικό για το </w:t>
      </w:r>
      <w:r>
        <w:rPr>
          <w:rFonts w:eastAsia="Times New Roman"/>
          <w:szCs w:val="24"/>
        </w:rPr>
        <w:t>΄</w:t>
      </w:r>
      <w:r>
        <w:rPr>
          <w:rFonts w:eastAsia="Times New Roman"/>
          <w:szCs w:val="24"/>
        </w:rPr>
        <w:t xml:space="preserve">16 θα στοιχίσει σχεδόν τα διπλάσια. Πού θα τα βρούμε αυτά τα λεφτά, κυρίες και κύριοι της Κυβέρνησης; </w:t>
      </w:r>
    </w:p>
    <w:p w14:paraId="6E84319D" w14:textId="77777777" w:rsidR="00FC1CD6" w:rsidRDefault="008634FC">
      <w:pPr>
        <w:spacing w:line="600" w:lineRule="auto"/>
        <w:ind w:firstLine="720"/>
        <w:jc w:val="both"/>
        <w:rPr>
          <w:rFonts w:eastAsia="Times New Roman"/>
          <w:szCs w:val="24"/>
        </w:rPr>
      </w:pPr>
      <w:r>
        <w:rPr>
          <w:rFonts w:eastAsia="Times New Roman"/>
          <w:szCs w:val="24"/>
        </w:rPr>
        <w:t>Ολοκληρώνοντας, κύριοι συνάδελφοι, πρέπει να δεχτώ ότι καλώς ή κακώς τ</w:t>
      </w:r>
      <w:r>
        <w:rPr>
          <w:rFonts w:eastAsia="Times New Roman"/>
          <w:szCs w:val="24"/>
        </w:rPr>
        <w:t>ο προσφυγικό και μεταναστευτικό ζήτημα δεν θα λυθεί αύριο. Καλώς ή κακώς, όσο είστε εσείς στην εξουσία, θα πρέπει εσείς να το διαχειριστείτε και δυστυχώς στην πραγματική ζωή δεν υπάρχουν από μηχανής θεοί, οπότε θα πρέπει επιτέλους να ξεκινήσετε να εργάζεστ</w:t>
      </w:r>
      <w:r>
        <w:rPr>
          <w:rFonts w:eastAsia="Times New Roman"/>
          <w:szCs w:val="24"/>
        </w:rPr>
        <w:t xml:space="preserve">ε. </w:t>
      </w:r>
    </w:p>
    <w:p w14:paraId="6E84319E" w14:textId="77777777" w:rsidR="00FC1CD6" w:rsidRDefault="008634FC">
      <w:pPr>
        <w:spacing w:line="600" w:lineRule="auto"/>
        <w:ind w:firstLine="720"/>
        <w:jc w:val="both"/>
        <w:rPr>
          <w:rFonts w:eastAsia="Times New Roman"/>
          <w:szCs w:val="24"/>
        </w:rPr>
      </w:pPr>
      <w:r>
        <w:rPr>
          <w:rFonts w:eastAsia="Times New Roman"/>
          <w:szCs w:val="24"/>
        </w:rPr>
        <w:t>Σας ευχαριστώ.</w:t>
      </w:r>
    </w:p>
    <w:p w14:paraId="6E84319F" w14:textId="77777777" w:rsidR="00FC1CD6" w:rsidRDefault="008634F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έχει τον λόγο ο κ. Παπαχριστόπουλος από τους Ανεξάρτητους Έλληνες.</w:t>
      </w:r>
    </w:p>
    <w:p w14:paraId="6E8431A0" w14:textId="77777777" w:rsidR="00FC1CD6" w:rsidRDefault="008634FC">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πολύ.</w:t>
      </w:r>
    </w:p>
    <w:p w14:paraId="6E8431A1" w14:textId="77777777" w:rsidR="00FC1CD6" w:rsidRDefault="008634FC">
      <w:pPr>
        <w:spacing w:line="600" w:lineRule="auto"/>
        <w:ind w:firstLine="720"/>
        <w:jc w:val="both"/>
        <w:rPr>
          <w:rFonts w:eastAsia="Times New Roman"/>
          <w:szCs w:val="24"/>
        </w:rPr>
      </w:pPr>
      <w:r>
        <w:rPr>
          <w:rFonts w:eastAsia="Times New Roman"/>
          <w:szCs w:val="24"/>
        </w:rPr>
        <w:lastRenderedPageBreak/>
        <w:t>Θα συμφωνήσω κατ’ αρχάς με το κόμμα που κάνει την επερώτηση</w:t>
      </w:r>
      <w:r>
        <w:rPr>
          <w:rFonts w:eastAsia="Times New Roman"/>
          <w:szCs w:val="24"/>
        </w:rPr>
        <w:t>,</w:t>
      </w:r>
      <w:r>
        <w:rPr>
          <w:rFonts w:eastAsia="Times New Roman"/>
          <w:szCs w:val="24"/>
        </w:rPr>
        <w:t xml:space="preserve"> ότι είναι σεβαστός ο κ. Βούτσης και το Προεδρείο, αλλά δεν μπορεί μια επερώτηση να γίνεται τον Φεβρουάριο και να απαντιέται τον Ιούλιο. Στη Διάσκεψη των Προέδρων εγώ δεσμεύομαι, όπως πιστεύω και όλοι οι συνάδελφοι, ότι το κύρος αυτής της Αίθουσας πρέπει ε</w:t>
      </w:r>
      <w:r>
        <w:rPr>
          <w:rFonts w:eastAsia="Times New Roman"/>
          <w:szCs w:val="24"/>
        </w:rPr>
        <w:t xml:space="preserve">μείς πρώτα απ’ όλα να το θωρακίσουμε. Σε αυτό το σημείο πιστεύω ότι έχει απόλυτο δίκιο η Νέα Δημοκρατία να γκρινιάζει, διότι δεν μπορεί μια επερώτηση να γίνεται τον Φεβρουάριο και να απαντιέται τον Ιούλιο. Όμως αυτό δεν είναι θέμα των Υπουργών, είναι θέμα </w:t>
      </w:r>
      <w:r>
        <w:rPr>
          <w:rFonts w:eastAsia="Times New Roman"/>
          <w:szCs w:val="24"/>
        </w:rPr>
        <w:t xml:space="preserve">του ίδιου του Προεδρείου της Βουλής και θα πρέπει αργά ή γρήγορα να το διορθώσει. </w:t>
      </w:r>
    </w:p>
    <w:p w14:paraId="6E8431A2" w14:textId="77777777" w:rsidR="00FC1CD6" w:rsidRDefault="008634FC">
      <w:pPr>
        <w:spacing w:line="600" w:lineRule="auto"/>
        <w:ind w:firstLine="720"/>
        <w:jc w:val="both"/>
        <w:rPr>
          <w:rFonts w:eastAsia="Times New Roman"/>
          <w:szCs w:val="24"/>
        </w:rPr>
      </w:pPr>
      <w:r>
        <w:rPr>
          <w:rFonts w:eastAsia="Times New Roman"/>
          <w:szCs w:val="24"/>
        </w:rPr>
        <w:t>Κλείνω αυτή την παρένθεση και θέλω να θυμίσω τα εξής. Παρ’ όλα αυτά, αυτή η επερώτηση εγώ έχω την αίσθηση ότι είναι επίκαιρη. Συνέβη ένα απίστευτο γεγονός από αυτά που σχεδό</w:t>
      </w:r>
      <w:r>
        <w:rPr>
          <w:rFonts w:eastAsia="Times New Roman"/>
          <w:szCs w:val="24"/>
        </w:rPr>
        <w:t xml:space="preserve">ν τα είχαμε ξεχάσει. Εμείς ζήσαμε το </w:t>
      </w:r>
      <w:r>
        <w:rPr>
          <w:rFonts w:eastAsia="Times New Roman"/>
          <w:szCs w:val="24"/>
        </w:rPr>
        <w:t>΄</w:t>
      </w:r>
      <w:r>
        <w:rPr>
          <w:rFonts w:eastAsia="Times New Roman"/>
          <w:szCs w:val="24"/>
        </w:rPr>
        <w:t xml:space="preserve">67 κάτι ανάλογο και το είδαμε να εκτυλίσσεται μπροστά στα μάτια μας και τηλεοπτικά στη γείτονα Τουρκία. Κι έχει άμεση σχέση και είμαστε στην επικαιρότητα για πάρα πολλούς λόγους. Θα φτάσω και στην επερώτηση, έχω να πω </w:t>
      </w:r>
      <w:r>
        <w:rPr>
          <w:rFonts w:eastAsia="Times New Roman"/>
          <w:szCs w:val="24"/>
        </w:rPr>
        <w:t xml:space="preserve">αρκετά. </w:t>
      </w:r>
    </w:p>
    <w:p w14:paraId="6E8431A3" w14:textId="77777777" w:rsidR="00FC1CD6" w:rsidRDefault="008634FC">
      <w:pPr>
        <w:spacing w:line="600" w:lineRule="auto"/>
        <w:ind w:firstLine="720"/>
        <w:jc w:val="both"/>
        <w:rPr>
          <w:rFonts w:eastAsia="Times New Roman"/>
          <w:szCs w:val="24"/>
        </w:rPr>
      </w:pPr>
      <w:r>
        <w:rPr>
          <w:rFonts w:eastAsia="Times New Roman"/>
          <w:szCs w:val="24"/>
        </w:rPr>
        <w:lastRenderedPageBreak/>
        <w:t>Θέλω να θίξω, όμως, εδώ δύο σημεία, ότι μετά από αυτό το πραξικόπημα που επιχειρήθηκε το τι ακριβώς θα συμβεί δεν το ξέρουμε. Πρέπει να είμαστε πολύ προσεκτικοί και επιφυλακτικοί. Το σίγουρο, όμως, είναι ότι δεκατρία χρόνια που ο Ερντογάν κυβερνάε</w:t>
      </w:r>
      <w:r>
        <w:rPr>
          <w:rFonts w:eastAsia="Times New Roman"/>
          <w:szCs w:val="24"/>
        </w:rPr>
        <w:t xml:space="preserve">ι την Τουρκία -και που νομίζω ότι κανείς δεν πιστεύει εδώ πέρα ότι είναι το αγλάισμα της </w:t>
      </w:r>
      <w:r>
        <w:rPr>
          <w:rFonts w:eastAsia="Times New Roman"/>
          <w:szCs w:val="24"/>
        </w:rPr>
        <w:t>δ</w:t>
      </w:r>
      <w:r>
        <w:rPr>
          <w:rFonts w:eastAsia="Times New Roman"/>
          <w:szCs w:val="24"/>
        </w:rPr>
        <w:t>ημοκρατίας η διακυβέρνησή του- μείζον θέμα δεν έχει προκύψει ανάμεσα στις χώρες μας, σε εμάς και στην Τουρκία. Και θα σας θυμίσω ότι τα Ίμια ήταν πριν από τον Ερντογά</w:t>
      </w:r>
      <w:r>
        <w:rPr>
          <w:rFonts w:eastAsia="Times New Roman"/>
          <w:szCs w:val="24"/>
        </w:rPr>
        <w:t xml:space="preserve">ν και πολλά άλλα επεισόδια, πολύ χειρότερα από αυτά που έγιναν εδώ. </w:t>
      </w:r>
    </w:p>
    <w:p w14:paraId="6E8431A4" w14:textId="77777777" w:rsidR="00FC1CD6" w:rsidRDefault="008634FC">
      <w:pPr>
        <w:spacing w:line="600" w:lineRule="auto"/>
        <w:ind w:firstLine="720"/>
        <w:jc w:val="both"/>
        <w:rPr>
          <w:rFonts w:eastAsia="Times New Roman"/>
          <w:szCs w:val="24"/>
        </w:rPr>
      </w:pPr>
      <w:r>
        <w:rPr>
          <w:rFonts w:eastAsia="Times New Roman"/>
          <w:szCs w:val="24"/>
        </w:rPr>
        <w:t xml:space="preserve">Επίσης, υπάρχει η φήμη ότι ένα μεγάλο κομμάτι αυθαιρεσιών γίνονταν με την πρωτοβουλία του στρατού. Δεν μπορώ να το αποδείξω. Μπορεί να είμαι και λάθος, αλλά έτσι ακούγεται. Θέλω να πω το </w:t>
      </w:r>
      <w:r>
        <w:rPr>
          <w:rFonts w:eastAsia="Times New Roman"/>
          <w:szCs w:val="24"/>
        </w:rPr>
        <w:t xml:space="preserve">εξής: Καλό το συναίσθημα, γιατί η </w:t>
      </w:r>
      <w:r>
        <w:rPr>
          <w:rFonts w:eastAsia="Times New Roman"/>
          <w:szCs w:val="24"/>
        </w:rPr>
        <w:t>δ</w:t>
      </w:r>
      <w:r>
        <w:rPr>
          <w:rFonts w:eastAsia="Times New Roman"/>
          <w:szCs w:val="24"/>
        </w:rPr>
        <w:t xml:space="preserve">ημοκρατία είναι πάνω απ’ όλα, αλλά πάνω απ’ όλα είναι το συμφέρον της χώρας. Και αυτήν τη στιγμή πρέπει να είμαστε πάρα πολύ προσεκτικοί πώς θα χειριστούμε αυτήν την κρίση. </w:t>
      </w:r>
    </w:p>
    <w:p w14:paraId="6E8431A5"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Λέω πάντως ένα πράγμα και </w:t>
      </w:r>
      <w:r>
        <w:rPr>
          <w:rFonts w:eastAsia="Times New Roman"/>
          <w:szCs w:val="24"/>
        </w:rPr>
        <w:t>θεωρώ</w:t>
      </w:r>
      <w:r>
        <w:rPr>
          <w:rFonts w:eastAsia="Times New Roman"/>
          <w:szCs w:val="24"/>
        </w:rPr>
        <w:t xml:space="preserve"> ότι το πιστεύου</w:t>
      </w:r>
      <w:r>
        <w:rPr>
          <w:rFonts w:eastAsia="Times New Roman"/>
          <w:szCs w:val="24"/>
        </w:rPr>
        <w:t>ν όλοι σε αυτήν την Αίθουσα</w:t>
      </w:r>
      <w:r>
        <w:rPr>
          <w:rFonts w:eastAsia="Times New Roman"/>
          <w:szCs w:val="24"/>
        </w:rPr>
        <w:t>.</w:t>
      </w:r>
      <w:r>
        <w:rPr>
          <w:rFonts w:eastAsia="Times New Roman"/>
          <w:szCs w:val="24"/>
        </w:rPr>
        <w:t xml:space="preserve"> Κανείς δεν αγάπησε περισσότερο τον Ερντογάν με αυτό που έγινε προχθές το βράδυ. Όλη η Ευρώπη, όλη η υφήλιος είναι επιφυλακτική μαζί του. Αυτό αυτόματα ισχυροποιεί τη θέση της Ελλάδας, που είναι μια πραγματική </w:t>
      </w:r>
      <w:r>
        <w:rPr>
          <w:rFonts w:eastAsia="Times New Roman"/>
          <w:szCs w:val="24"/>
        </w:rPr>
        <w:t>δ</w:t>
      </w:r>
      <w:r>
        <w:rPr>
          <w:rFonts w:eastAsia="Times New Roman"/>
          <w:szCs w:val="24"/>
        </w:rPr>
        <w:t>ημοκρατία, που εί</w:t>
      </w:r>
      <w:r>
        <w:rPr>
          <w:rFonts w:eastAsia="Times New Roman"/>
          <w:szCs w:val="24"/>
        </w:rPr>
        <w:t xml:space="preserve">ναι πόλος σταθερότητας για τους Ευρωπαίους, για τους Αμερικάνους και για τους Ρώσους, και νομίζω ότι αυτό το εισπράττουμε. Δεν αναφέρομαι καθόλου στον τουρισμό. </w:t>
      </w:r>
    </w:p>
    <w:p w14:paraId="6E8431A6" w14:textId="77777777" w:rsidR="00FC1CD6" w:rsidRDefault="008634FC">
      <w:pPr>
        <w:spacing w:line="600" w:lineRule="auto"/>
        <w:ind w:firstLine="720"/>
        <w:jc w:val="both"/>
        <w:rPr>
          <w:rFonts w:eastAsia="Times New Roman"/>
          <w:szCs w:val="24"/>
        </w:rPr>
      </w:pPr>
      <w:r>
        <w:rPr>
          <w:rFonts w:eastAsia="Times New Roman"/>
          <w:szCs w:val="24"/>
        </w:rPr>
        <w:t>Πραγματικά, όταν ακούω ότι π</w:t>
      </w:r>
      <w:r>
        <w:rPr>
          <w:rFonts w:eastAsia="Times New Roman"/>
          <w:szCs w:val="24"/>
        </w:rPr>
        <w:t>έθα</w:t>
      </w:r>
      <w:r>
        <w:rPr>
          <w:rFonts w:eastAsia="Times New Roman"/>
          <w:szCs w:val="24"/>
        </w:rPr>
        <w:t xml:space="preserve">ναν διακόσιοι εξήντα, τριακόσιοι άνθρωποι, μακριά από εμάς, να </w:t>
      </w:r>
      <w:r>
        <w:rPr>
          <w:rFonts w:eastAsia="Times New Roman"/>
          <w:szCs w:val="24"/>
        </w:rPr>
        <w:t>οικονομήσουμε δέκα φράγκα από τον τουρισμό. Ας μην έρθει ούτε ένας παραπάνω! Δεν με νοιάζει αυτό. Με νοιάζει, όμως, ότι ο Ερντογάν είναι στο μάτι του κυκλώνα και η χώρα μας με τον χειρισμό που έχει κάνει σε θέματα δημοκρατίας -και εδώ έρχομαι στο θέμα- και</w:t>
      </w:r>
      <w:r>
        <w:rPr>
          <w:rFonts w:eastAsia="Times New Roman"/>
          <w:szCs w:val="24"/>
        </w:rPr>
        <w:t xml:space="preserve"> με τον χειρισμό που έκανε στο θέμα των προσφύγων και των οικονομικών μεταναστών</w:t>
      </w:r>
      <w:r>
        <w:rPr>
          <w:rFonts w:eastAsia="Times New Roman"/>
          <w:szCs w:val="24"/>
        </w:rPr>
        <w:t>,</w:t>
      </w:r>
      <w:r>
        <w:rPr>
          <w:rFonts w:eastAsia="Times New Roman"/>
          <w:szCs w:val="24"/>
        </w:rPr>
        <w:t xml:space="preserve"> είναι μια χώρα δημοκρατίας με τα όλα της και επαινέθηκε </w:t>
      </w:r>
      <w:r>
        <w:rPr>
          <w:rFonts w:eastAsia="Times New Roman"/>
          <w:szCs w:val="24"/>
        </w:rPr>
        <w:lastRenderedPageBreak/>
        <w:t xml:space="preserve">απ’ όλους τους πραγματικούς δημοκράτες στον πλανήτη. Πιστεύω ότι αυτό θα λειτουργήσει θετικά. Κάποιοι που μας έβλεπαν </w:t>
      </w:r>
      <w:r>
        <w:rPr>
          <w:rFonts w:eastAsia="Times New Roman"/>
          <w:szCs w:val="24"/>
        </w:rPr>
        <w:t xml:space="preserve">οικονομικά, -το περιβάλλον Σόιμπλε, να μην κρυβόμαστε- θα είναι πιο μαλακοί μαζί μας τώρα και </w:t>
      </w:r>
      <w:r>
        <w:rPr>
          <w:rFonts w:eastAsia="Times New Roman"/>
          <w:szCs w:val="24"/>
        </w:rPr>
        <w:t>θ</w:t>
      </w:r>
      <w:r>
        <w:rPr>
          <w:rFonts w:eastAsia="Times New Roman"/>
          <w:szCs w:val="24"/>
        </w:rPr>
        <w:t>α το δούμε.</w:t>
      </w:r>
    </w:p>
    <w:p w14:paraId="6E8431A7" w14:textId="77777777" w:rsidR="00FC1CD6" w:rsidRDefault="008634FC">
      <w:pPr>
        <w:spacing w:line="600" w:lineRule="auto"/>
        <w:ind w:firstLine="720"/>
        <w:jc w:val="both"/>
        <w:rPr>
          <w:rFonts w:eastAsia="Times New Roman"/>
          <w:szCs w:val="24"/>
        </w:rPr>
      </w:pPr>
      <w:r>
        <w:rPr>
          <w:rFonts w:eastAsia="Times New Roman"/>
          <w:szCs w:val="24"/>
        </w:rPr>
        <w:t xml:space="preserve">Πέρα από εκεί, όμως, θέλω να πω τα εξής: Ήταν μια πρωτόγνωρη εμπειρία όχι για την Ελλάδα, για όλη την Ευρώπη. Η Γερμανία δεν είχε την εμπειρία αυτής </w:t>
      </w:r>
      <w:r>
        <w:rPr>
          <w:rFonts w:eastAsia="Times New Roman"/>
          <w:szCs w:val="24"/>
        </w:rPr>
        <w:t>της ιστορίας με τους μετανάστες, ούτε η Αυστρία, ούτε οι χώρες της Κεντρικής Ευρώπης, ούτε κανείς. Βέβαια, ούτε και εμείς. Και όμως, αυτήν την πραγματικά πρωτόγνωρη αρνητική εμπειρία, όπου ερχόντουσαν τα καραβάνια -έξι, επτά χιλιάδες- κάθε μέρα, αυτή η Κυβ</w:t>
      </w:r>
      <w:r>
        <w:rPr>
          <w:rFonts w:eastAsia="Times New Roman"/>
          <w:szCs w:val="24"/>
        </w:rPr>
        <w:t>έρνηση τη φορτώθηκε. Και να είμαστε λίγο ειλικρινείς και όχι μικρόψυχοι. Μπορεί να μην έχουμε το αίσιο τέλος, φανταστείτε, όμως, τι γινόταν καθημερινά με τις εφημερίδες, τις τηλεοράσεις. Απίστευτα πράγματα! Βλέπαμε απίστευτες εικόνες κ.λπ</w:t>
      </w:r>
      <w:r>
        <w:rPr>
          <w:rFonts w:eastAsia="Times New Roman"/>
          <w:szCs w:val="24"/>
        </w:rPr>
        <w:t>.</w:t>
      </w:r>
      <w:r>
        <w:rPr>
          <w:rFonts w:eastAsia="Times New Roman"/>
          <w:szCs w:val="24"/>
        </w:rPr>
        <w:t xml:space="preserve">. </w:t>
      </w:r>
    </w:p>
    <w:p w14:paraId="6E8431A8" w14:textId="77777777" w:rsidR="00FC1CD6" w:rsidRDefault="008634FC">
      <w:pPr>
        <w:spacing w:line="600" w:lineRule="auto"/>
        <w:ind w:firstLine="720"/>
        <w:jc w:val="both"/>
        <w:rPr>
          <w:rFonts w:eastAsia="Times New Roman"/>
          <w:szCs w:val="24"/>
        </w:rPr>
      </w:pPr>
      <w:r>
        <w:rPr>
          <w:rFonts w:eastAsia="Times New Roman"/>
          <w:szCs w:val="24"/>
        </w:rPr>
        <w:lastRenderedPageBreak/>
        <w:t>Πιστεύω ότι αυ</w:t>
      </w:r>
      <w:r>
        <w:rPr>
          <w:rFonts w:eastAsia="Times New Roman"/>
          <w:szCs w:val="24"/>
        </w:rPr>
        <w:t>τή η εικόνα τώρα έχει μετριαστεί. Κατάλαβαν πολλοί ότι δεν ωφελεί την χώρα, δεν είναι καλό για τους επιχειρηματίες, και βλέπουμε τον τελευταίο μήνα μια αλλαγή στάσης. Συν το γεγονός ότι -να μην τα ξεχνάμε αυτά- οι αυτόκλητοι διακινητές της τρομολαγνείας, τ</w:t>
      </w:r>
      <w:r>
        <w:rPr>
          <w:rFonts w:eastAsia="Times New Roman"/>
          <w:szCs w:val="24"/>
        </w:rPr>
        <w:t xml:space="preserve">ης τρομοκρατίας και της καταστροφής ήταν εδώ παρόντες. </w:t>
      </w:r>
    </w:p>
    <w:p w14:paraId="6E8431A9" w14:textId="77777777" w:rsidR="00FC1CD6" w:rsidRDefault="008634FC">
      <w:pPr>
        <w:spacing w:line="600" w:lineRule="auto"/>
        <w:ind w:firstLine="720"/>
        <w:jc w:val="both"/>
        <w:rPr>
          <w:rFonts w:eastAsia="Times New Roman"/>
          <w:szCs w:val="24"/>
        </w:rPr>
      </w:pPr>
      <w:r>
        <w:rPr>
          <w:rFonts w:eastAsia="Times New Roman"/>
          <w:szCs w:val="24"/>
        </w:rPr>
        <w:t>Και είναι άθλος γι’ αυτήν την Κυβέρνηση και για τον συγκεκριμένο Υπουργό -και δεν αναφέρομαι στον κ. Σταθάκη, που πραγματικά τον εκτιμάω- αναφέρομαι στον Γιάννη τον Μουζάλα που φορτώθηκε π</w:t>
      </w:r>
      <w:r>
        <w:rPr>
          <w:rFonts w:eastAsia="Times New Roman"/>
          <w:szCs w:val="24"/>
        </w:rPr>
        <w:t>α</w:t>
      </w:r>
      <w:r>
        <w:rPr>
          <w:rFonts w:eastAsia="Times New Roman"/>
          <w:szCs w:val="24"/>
        </w:rPr>
        <w:t xml:space="preserve">ραπάνω απ’ </w:t>
      </w:r>
      <w:r>
        <w:rPr>
          <w:rFonts w:eastAsia="Times New Roman"/>
          <w:szCs w:val="24"/>
        </w:rPr>
        <w:t>όσα του αναλογούσαν σε αυτήν την κρίση και σε εσάς, κυρία Πρόεδρε, που και εσείς στην αρχή διαχειριστήκατε και το τι ακούσατε, το ξέρετε εσείς και το ξέρουν και άνθρωποι σας.</w:t>
      </w:r>
    </w:p>
    <w:p w14:paraId="6E8431AA" w14:textId="77777777" w:rsidR="00FC1CD6" w:rsidRDefault="008634FC">
      <w:pPr>
        <w:spacing w:line="600" w:lineRule="auto"/>
        <w:ind w:firstLine="720"/>
        <w:jc w:val="both"/>
        <w:rPr>
          <w:rFonts w:eastAsia="Times New Roman"/>
          <w:szCs w:val="24"/>
        </w:rPr>
      </w:pPr>
      <w:r>
        <w:rPr>
          <w:rFonts w:eastAsia="Times New Roman"/>
          <w:szCs w:val="24"/>
        </w:rPr>
        <w:t>Τι θέλω να πω; Μισό λεπτό ακόμα δώστε μου, αν έχετε την καλοσύνη και τελειώνω. Επ</w:t>
      </w:r>
      <w:r>
        <w:rPr>
          <w:rFonts w:eastAsia="Times New Roman"/>
          <w:szCs w:val="24"/>
        </w:rPr>
        <w:t>ειδή άκουσα πάλι καταστροφολογίες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θέλω να επικαλεστώ ένα χθεσινό πρωτοσέλιδο άρθρο όχι της </w:t>
      </w:r>
      <w:r>
        <w:rPr>
          <w:rFonts w:eastAsia="Times New Roman"/>
          <w:szCs w:val="24"/>
        </w:rPr>
        <w:t>«</w:t>
      </w:r>
      <w:r>
        <w:rPr>
          <w:rFonts w:eastAsia="Times New Roman"/>
          <w:szCs w:val="24"/>
        </w:rPr>
        <w:t>ΑΥ</w:t>
      </w:r>
      <w:r>
        <w:rPr>
          <w:rFonts w:eastAsia="Times New Roman"/>
          <w:szCs w:val="24"/>
        </w:rPr>
        <w:lastRenderedPageBreak/>
        <w:t>ΓΗΣ</w:t>
      </w:r>
      <w:r>
        <w:rPr>
          <w:rFonts w:eastAsia="Times New Roman"/>
          <w:szCs w:val="24"/>
        </w:rPr>
        <w:t>»</w:t>
      </w:r>
      <w:r>
        <w:rPr>
          <w:rFonts w:eastAsia="Times New Roman"/>
          <w:szCs w:val="24"/>
        </w:rPr>
        <w:t xml:space="preserve">, αλλά της </w:t>
      </w:r>
      <w:r>
        <w:rPr>
          <w:rFonts w:eastAsia="Times New Roman"/>
          <w:szCs w:val="24"/>
        </w:rPr>
        <w:t>ε</w:t>
      </w:r>
      <w:r>
        <w:rPr>
          <w:rFonts w:eastAsia="Times New Roman"/>
          <w:szCs w:val="24"/>
        </w:rPr>
        <w:t xml:space="preserve">φημερίδας </w:t>
      </w:r>
      <w:r>
        <w:rPr>
          <w:rFonts w:eastAsia="Times New Roman"/>
          <w:szCs w:val="24"/>
        </w:rPr>
        <w:t xml:space="preserve">«Η </w:t>
      </w:r>
      <w:r>
        <w:rPr>
          <w:rFonts w:eastAsia="Times New Roman"/>
          <w:szCs w:val="24"/>
        </w:rPr>
        <w:t>ΚΑΘΗΜΕΡΙΝΗ</w:t>
      </w:r>
      <w:r>
        <w:rPr>
          <w:rFonts w:eastAsia="Times New Roman"/>
          <w:szCs w:val="24"/>
        </w:rPr>
        <w:t>»</w:t>
      </w:r>
      <w:r>
        <w:rPr>
          <w:rFonts w:eastAsia="Times New Roman"/>
          <w:szCs w:val="24"/>
        </w:rPr>
        <w:t>, που δεν είναι φίλα προσκείμενη προς αυτήν την Κυβέρνηση, το πρωτοσέλιδο του οικονομικού ένθετού της. Ο κ. Μαρ</w:t>
      </w:r>
      <w:r>
        <w:rPr>
          <w:rFonts w:eastAsia="Times New Roman"/>
          <w:szCs w:val="24"/>
        </w:rPr>
        <w:t xml:space="preserve">ούλης, που μέχρι πρότινος ήταν οικονομικός αναλυτής στην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λέει με ευθύνη ότι κάτι αλλάζει σε αυτήν την χώρα. Το πλεόνασμα -προσέξτε- η ανάκαμψη ήδη αυτήν τη στιγμή υπάρχει. Με πολύ μικρούς ρυθμούς μεν, αλλά κάτι υπάρχει στον ορίζοντα. Με νούμερα</w:t>
      </w:r>
      <w:r>
        <w:rPr>
          <w:rFonts w:eastAsia="Times New Roman"/>
          <w:szCs w:val="24"/>
        </w:rPr>
        <w:t xml:space="preserve">. Η ανεργία, όχι μεγάλα πράγματα, αλλά το 25,8% έγινε 24,3%. Μετά πήγε στο 23,3%. </w:t>
      </w:r>
    </w:p>
    <w:p w14:paraId="6E8431AB" w14:textId="77777777" w:rsidR="00FC1CD6" w:rsidRDefault="008634FC">
      <w:pPr>
        <w:spacing w:line="600" w:lineRule="auto"/>
        <w:ind w:firstLine="720"/>
        <w:jc w:val="both"/>
        <w:rPr>
          <w:rFonts w:eastAsia="Times New Roman"/>
          <w:szCs w:val="24"/>
        </w:rPr>
      </w:pPr>
      <w:r>
        <w:rPr>
          <w:rFonts w:eastAsia="Times New Roman"/>
          <w:szCs w:val="24"/>
        </w:rPr>
        <w:t>Επίσης, 4 δισεκατομμύρια επιστρέφουν στις τράπεζες. Οι επενδύσεις οι κρατικές, τα 6,5 δισεκατομμύρια, θα πέσουν στην οικονομία. Ήδη αυτήν τη στιγμή εκταμιεύεται ένα ποσό γύρ</w:t>
      </w:r>
      <w:r>
        <w:rPr>
          <w:rFonts w:eastAsia="Times New Roman"/>
          <w:szCs w:val="24"/>
        </w:rPr>
        <w:t>ω στα 800 εκατομμύρια κάθε μήνα και θα προχωρήσουμε μέχρι 5,4 όπου θα δίνουμε ληξιπρόθεσμες οφειλές στους ιδιώτες. Και δεν μιλάω καθόλου για το ΕΣΠΑ. Μίλησε ο Υπουργός Οικονομικών και σας είπε πάρα πολλά. Δεν μιλάω για την χαλάρωση του Ντράγκι καθόλου. Ανα</w:t>
      </w:r>
      <w:r>
        <w:rPr>
          <w:rFonts w:eastAsia="Times New Roman"/>
          <w:szCs w:val="24"/>
        </w:rPr>
        <w:t>φέρομαι, όμως, σε νούμερα, όπως τα 14 δισεκατομμύρια, που είναι δρομολογημένες επενδύσεις και πραγματικά αυτήν τη στιγμή είναι έτοιμες να αξιοποιηθούν από τα πράγματι σκληρά γρανάζια της γραφειοκρατίας.</w:t>
      </w:r>
    </w:p>
    <w:p w14:paraId="6E8431AC" w14:textId="77777777" w:rsidR="00FC1CD6" w:rsidRDefault="008634FC">
      <w:pPr>
        <w:spacing w:line="600" w:lineRule="auto"/>
        <w:ind w:firstLine="720"/>
        <w:jc w:val="both"/>
        <w:rPr>
          <w:rFonts w:eastAsia="Times New Roman"/>
          <w:szCs w:val="24"/>
        </w:rPr>
      </w:pPr>
      <w:r>
        <w:rPr>
          <w:rFonts w:eastAsia="Times New Roman"/>
          <w:szCs w:val="24"/>
        </w:rPr>
        <w:lastRenderedPageBreak/>
        <w:t>Θέλω τελειώνοντας να πω το εξής: Όσο και αν κάποιοι κ</w:t>
      </w:r>
      <w:r>
        <w:rPr>
          <w:rFonts w:eastAsia="Times New Roman"/>
          <w:szCs w:val="24"/>
        </w:rPr>
        <w:t>ραυγάζουν και κινδυνολογούν, το γεγονός ότι η Κίνα δέχτηκε τον Έλληνα Πρωθυπουργό σαν ισότιμό της και η χώρα γίνεται πύλη εισόδου μιας κινέζικης, τεράστιας ανάπτυξης θα το δούμε στο μέλλον. Το γεγονός ότι ο Πούτιν δύο φορές είχε επαφές με τον Έλληνα Πρωθυπ</w:t>
      </w:r>
      <w:r>
        <w:rPr>
          <w:rFonts w:eastAsia="Times New Roman"/>
          <w:szCs w:val="24"/>
        </w:rPr>
        <w:t>ουργό, το γεγονός ότι ο Μπαράκ Ομπάμα δύο ώρες καθόταν και μίλαγε με τον Έλληνα Πρωθυπουργό είναι το πιο αδιάψευστο κριτήριο για τις υπερβολές που ακούμε από αυτήν την παράταξη.</w:t>
      </w:r>
    </w:p>
    <w:p w14:paraId="6E8431AD" w14:textId="77777777" w:rsidR="00FC1CD6" w:rsidRDefault="008634FC">
      <w:pPr>
        <w:spacing w:line="600" w:lineRule="auto"/>
        <w:ind w:firstLine="720"/>
        <w:jc w:val="both"/>
        <w:rPr>
          <w:rFonts w:eastAsia="Times New Roman"/>
          <w:szCs w:val="24"/>
        </w:rPr>
      </w:pPr>
      <w:r>
        <w:rPr>
          <w:rFonts w:eastAsia="Times New Roman"/>
          <w:szCs w:val="24"/>
        </w:rPr>
        <w:t>Δεν θέλω να τις επαναλάβω, γιατί είναι έξω από την αισθητική μου. Όμως θέλω να</w:t>
      </w:r>
      <w:r>
        <w:rPr>
          <w:rFonts w:eastAsia="Times New Roman"/>
          <w:szCs w:val="24"/>
        </w:rPr>
        <w:t xml:space="preserve"> πω</w:t>
      </w:r>
      <w:r>
        <w:rPr>
          <w:rFonts w:eastAsia="Times New Roman"/>
          <w:szCs w:val="24"/>
        </w:rPr>
        <w:t>,</w:t>
      </w:r>
      <w:r>
        <w:rPr>
          <w:rFonts w:eastAsia="Times New Roman"/>
          <w:szCs w:val="24"/>
        </w:rPr>
        <w:t xml:space="preserve"> ότι πράγματι κάτι αλλάζει, εάν εμείς το αξιοποιήσουμε με τον σωστό τρόπο από εδώ και πέρα.</w:t>
      </w:r>
    </w:p>
    <w:p w14:paraId="6E8431AE" w14:textId="77777777" w:rsidR="00FC1CD6" w:rsidRDefault="008634FC">
      <w:pPr>
        <w:spacing w:line="600" w:lineRule="auto"/>
        <w:ind w:firstLine="720"/>
        <w:jc w:val="both"/>
        <w:rPr>
          <w:rFonts w:eastAsia="Times New Roman"/>
          <w:szCs w:val="24"/>
        </w:rPr>
      </w:pPr>
      <w:r>
        <w:rPr>
          <w:rFonts w:eastAsia="Times New Roman"/>
          <w:szCs w:val="24"/>
        </w:rPr>
        <w:t xml:space="preserve">Ευχαριστώ. </w:t>
      </w:r>
    </w:p>
    <w:p w14:paraId="6E8431AF" w14:textId="77777777" w:rsidR="00FC1CD6" w:rsidRDefault="008634F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Τελευταίος Κοινοβουλευτικός Εκπρόσωπος είναι ο κ. Καρράς από την Ένωση Κεντρώων. </w:t>
      </w:r>
    </w:p>
    <w:p w14:paraId="6E8431B0"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Κύριε Καρρά, έχετε τον λόγο. </w:t>
      </w:r>
    </w:p>
    <w:p w14:paraId="6E8431B1" w14:textId="77777777" w:rsidR="00FC1CD6" w:rsidRDefault="008634FC">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Είναι δεδομένο ότι η Ελλάδα βρίσκεται σε ένα γεωγραφικό σταυροδρόμι λαών και πολιτισμών, από τους ιστορικούς χρόνους μέχρι σήμερα. </w:t>
      </w:r>
    </w:p>
    <w:p w14:paraId="6E8431B2" w14:textId="77777777" w:rsidR="00FC1CD6" w:rsidRDefault="008634FC">
      <w:pPr>
        <w:spacing w:line="600" w:lineRule="auto"/>
        <w:ind w:firstLine="720"/>
        <w:jc w:val="both"/>
        <w:rPr>
          <w:rFonts w:eastAsia="Times New Roman"/>
          <w:szCs w:val="24"/>
        </w:rPr>
      </w:pPr>
      <w:r>
        <w:rPr>
          <w:rFonts w:eastAsia="Times New Roman"/>
          <w:szCs w:val="24"/>
        </w:rPr>
        <w:t>Ο αντίκτυπος του σταυροδρομιού αυτού σήμερα</w:t>
      </w:r>
      <w:r>
        <w:rPr>
          <w:rFonts w:eastAsia="Times New Roman"/>
          <w:szCs w:val="24"/>
        </w:rPr>
        <w:t>,</w:t>
      </w:r>
      <w:r>
        <w:rPr>
          <w:rFonts w:eastAsia="Times New Roman"/>
          <w:szCs w:val="24"/>
        </w:rPr>
        <w:t xml:space="preserve"> είναι το μεταναστευτικό-προσφυγικό ζήτημα, διότι αποτελεί, καλώς ή κακώς, πύλη εισόδου, αξίωση, απαίτηση, επιθυμία λαών, πληθυσμών να μετακινηθούν προς την Ευρώπη. </w:t>
      </w:r>
    </w:p>
    <w:p w14:paraId="6E8431B3" w14:textId="77777777" w:rsidR="00FC1CD6" w:rsidRDefault="008634FC">
      <w:pPr>
        <w:spacing w:line="600" w:lineRule="auto"/>
        <w:ind w:firstLine="720"/>
        <w:jc w:val="both"/>
        <w:rPr>
          <w:rFonts w:eastAsia="Times New Roman"/>
          <w:szCs w:val="24"/>
        </w:rPr>
      </w:pPr>
      <w:r>
        <w:rPr>
          <w:rFonts w:eastAsia="Times New Roman"/>
          <w:szCs w:val="24"/>
        </w:rPr>
        <w:t>Δεν έχει σημασία από πού ξεκινούν. Ξεκινούν από τη Μέση Ανατολή, από τη Βόρεια Αφρική, από</w:t>
      </w:r>
      <w:r>
        <w:rPr>
          <w:rFonts w:eastAsia="Times New Roman"/>
          <w:szCs w:val="24"/>
        </w:rPr>
        <w:t xml:space="preserve"> τα εσώτερα της Ασίας, αλλά θέλουν να περάσουν στην Ευρώπη μέσω της Ελλάδος, διότι είναι </w:t>
      </w:r>
      <w:r>
        <w:rPr>
          <w:rFonts w:eastAsia="Times New Roman"/>
          <w:szCs w:val="24"/>
          <w:lang w:val="en-US"/>
        </w:rPr>
        <w:t>o</w:t>
      </w:r>
      <w:r>
        <w:rPr>
          <w:rFonts w:eastAsia="Times New Roman"/>
          <w:szCs w:val="24"/>
        </w:rPr>
        <w:t xml:space="preserve"> συντομότερος χερσαίος δρόμος.  </w:t>
      </w:r>
    </w:p>
    <w:p w14:paraId="6E8431B4" w14:textId="77777777" w:rsidR="00FC1CD6" w:rsidRDefault="008634FC">
      <w:pPr>
        <w:spacing w:line="600" w:lineRule="auto"/>
        <w:ind w:firstLine="720"/>
        <w:jc w:val="both"/>
        <w:rPr>
          <w:rFonts w:eastAsia="Times New Roman"/>
          <w:szCs w:val="24"/>
        </w:rPr>
      </w:pPr>
      <w:r>
        <w:rPr>
          <w:rFonts w:eastAsia="Times New Roman"/>
          <w:szCs w:val="24"/>
        </w:rPr>
        <w:t>Είχαμε την εμπειρία το 2015 της διέλευσης ενός εκατομμυρίου οκτακοσίων χιλιάδων περίπου κι έχουμε την εμπειρία σήμερα να έχουμε περίπ</w:t>
      </w:r>
      <w:r>
        <w:rPr>
          <w:rFonts w:eastAsia="Times New Roman"/>
          <w:szCs w:val="24"/>
        </w:rPr>
        <w:t xml:space="preserve">ου εξήντα χιλιάδες εγκλωβισμένους μέσα στην ελληνική </w:t>
      </w:r>
      <w:r>
        <w:rPr>
          <w:rFonts w:eastAsia="Times New Roman"/>
          <w:szCs w:val="24"/>
        </w:rPr>
        <w:lastRenderedPageBreak/>
        <w:t>επικράτεια, για τους οποίους υπάρχει πραγματική αβεβαιότητα της τύχης τους και για το μέλλον. Δεν έχει ξεκαθαρίσει, κυρία Πρόεδρε, κυρίες και κύριοι συνάδελφοι, το ζήτημα της τύχης αυτών των ανθρώπων, όσ</w:t>
      </w:r>
      <w:r>
        <w:rPr>
          <w:rFonts w:eastAsia="Times New Roman"/>
          <w:szCs w:val="24"/>
        </w:rPr>
        <w:t xml:space="preserve">ο και να επιθυμούμε τη διευθέτηση. </w:t>
      </w:r>
    </w:p>
    <w:p w14:paraId="6E8431B5" w14:textId="77777777" w:rsidR="00FC1CD6" w:rsidRDefault="008634FC">
      <w:pPr>
        <w:spacing w:line="600" w:lineRule="auto"/>
        <w:ind w:firstLine="720"/>
        <w:jc w:val="both"/>
        <w:rPr>
          <w:rFonts w:eastAsia="Times New Roman"/>
          <w:szCs w:val="24"/>
        </w:rPr>
      </w:pPr>
      <w:r>
        <w:rPr>
          <w:rFonts w:eastAsia="Times New Roman"/>
          <w:szCs w:val="24"/>
        </w:rPr>
        <w:t>Επίσης, δεν έχει ξεκαθαρίσει ακόμα -και φοβούμαι ότι δεν θα ξεκαθαρίσει και στο μέλλον- το ζήτημα της επανεισδοχής στην Τουρκία εκείνων που δεν δικαιούνται ασύλου στην Ελλάδα, ούτως ώστε να μετακινηθούν προς τις ευρωπαϊκ</w:t>
      </w:r>
      <w:r>
        <w:rPr>
          <w:rFonts w:eastAsia="Times New Roman"/>
          <w:szCs w:val="24"/>
        </w:rPr>
        <w:t>ές και άλλες χώρες, μετά τα τελευταία γεγονότα των προηγούμενων δύο-τριών ημερών.</w:t>
      </w:r>
    </w:p>
    <w:p w14:paraId="6E8431B6" w14:textId="77777777" w:rsidR="00FC1CD6" w:rsidRDefault="008634FC">
      <w:pPr>
        <w:spacing w:line="600" w:lineRule="auto"/>
        <w:ind w:firstLine="720"/>
        <w:jc w:val="both"/>
        <w:rPr>
          <w:rFonts w:eastAsia="Times New Roman"/>
          <w:szCs w:val="24"/>
        </w:rPr>
      </w:pPr>
      <w:r>
        <w:rPr>
          <w:rFonts w:eastAsia="Times New Roman"/>
          <w:szCs w:val="24"/>
        </w:rPr>
        <w:t>Όλη αυτή η περιγραφή που έκανα, κυρία Πρόεδρε, σημαίνει κόστος, σημαίνει δημοσιονομικό κόστος, σημαίνει κοινωνικό κόστος. Οι άνθρωποι αυτοί, που είτε διέρχονται είτε βρίσκοντ</w:t>
      </w:r>
      <w:r>
        <w:rPr>
          <w:rFonts w:eastAsia="Times New Roman"/>
          <w:szCs w:val="24"/>
        </w:rPr>
        <w:t>αι στην Ελλάδα προσωρινώς ή περισσότερο χρόνο και καταλήγουν σε οριστική παραμονή, έχουν ανάγκες περίθαλψης, σίτισης, διαμονής, εκπαίδευσης. Ακούστηκαν απ’ όλους τους συναδέλφους αυτά.</w:t>
      </w:r>
    </w:p>
    <w:p w14:paraId="6E8431B7" w14:textId="77777777" w:rsidR="00FC1CD6" w:rsidRDefault="008634FC">
      <w:pPr>
        <w:spacing w:line="600" w:lineRule="auto"/>
        <w:ind w:firstLine="720"/>
        <w:jc w:val="both"/>
        <w:rPr>
          <w:rFonts w:eastAsia="Times New Roman"/>
          <w:szCs w:val="24"/>
        </w:rPr>
      </w:pPr>
      <w:r>
        <w:rPr>
          <w:rFonts w:eastAsia="Times New Roman"/>
          <w:szCs w:val="24"/>
        </w:rPr>
        <w:lastRenderedPageBreak/>
        <w:t>Εξασφαλίζει η ελληνική Κυβέρνηση τη χρηματοδότηση αυτή; Άκουσα τα νούμε</w:t>
      </w:r>
      <w:r>
        <w:rPr>
          <w:rFonts w:eastAsia="Times New Roman"/>
          <w:szCs w:val="24"/>
        </w:rPr>
        <w:t xml:space="preserve">ρα, διάβασα την επίκαιρη επερώτηση των συναδέλφων της Νέας Δημοκρατίας. Εξακολουθεί, κατά την άποψή μου, να παραμένει επίκαιρη και για τον λόγο ότι σήμερα έχουμε μεταβαλλόμενες διεθνείς συνθήκες στην περιοχή, λόγω των γεγονότων της Τουρκίας. </w:t>
      </w:r>
    </w:p>
    <w:p w14:paraId="6E8431B8" w14:textId="77777777" w:rsidR="00FC1CD6" w:rsidRDefault="008634FC">
      <w:pPr>
        <w:spacing w:line="600" w:lineRule="auto"/>
        <w:ind w:firstLine="720"/>
        <w:jc w:val="both"/>
        <w:rPr>
          <w:rFonts w:eastAsia="Times New Roman"/>
          <w:szCs w:val="24"/>
        </w:rPr>
      </w:pPr>
      <w:r>
        <w:rPr>
          <w:rFonts w:eastAsia="Times New Roman"/>
          <w:szCs w:val="24"/>
        </w:rPr>
        <w:t>Ακούστηκαν τι</w:t>
      </w:r>
      <w:r>
        <w:rPr>
          <w:rFonts w:eastAsia="Times New Roman"/>
          <w:szCs w:val="24"/>
        </w:rPr>
        <w:t xml:space="preserve">ς τελευταίες ώρες κάποιες πιέσεις μεγαλύτερες για μετακίνηση προσφύγων και μεταναστών -δεν έχει σημασία η ιδιότητα τους-, ακούστηκε και από τον κ. Μουζάλα και ο κίνδυνος ότι μπορεί να αυξηθούν οι ροές. Δεν κάνει πρόβλεψη, αλλά αισθάνεται κάποια ανασφάλεια </w:t>
      </w:r>
      <w:r>
        <w:rPr>
          <w:rFonts w:eastAsia="Times New Roman"/>
          <w:szCs w:val="24"/>
        </w:rPr>
        <w:t xml:space="preserve">–αν δεν κάνω λάθος, κύριε Υπουργέ- στον παρόντα χρόνο. </w:t>
      </w:r>
    </w:p>
    <w:p w14:paraId="6E8431B9" w14:textId="77777777" w:rsidR="00FC1CD6" w:rsidRDefault="008634FC">
      <w:pPr>
        <w:spacing w:line="600" w:lineRule="auto"/>
        <w:ind w:firstLine="720"/>
        <w:jc w:val="both"/>
        <w:rPr>
          <w:rFonts w:eastAsia="Times New Roman"/>
          <w:szCs w:val="24"/>
        </w:rPr>
      </w:pPr>
      <w:r>
        <w:rPr>
          <w:rFonts w:eastAsia="Times New Roman"/>
          <w:szCs w:val="24"/>
        </w:rPr>
        <w:t xml:space="preserve">Εξασφαλίσαμε, λοιπόν, τα χρήματα τα οποία είναι αναγκαία; Τα κονδύλια τα οποία διατίθενται από τα ταμεία της Ευρωπαϊκής Ένωσης για τα εθνικά προγράμματα είναι επαρκή; Δόθηκαν; </w:t>
      </w:r>
    </w:p>
    <w:p w14:paraId="6E8431BA" w14:textId="77777777" w:rsidR="00FC1CD6" w:rsidRDefault="008634FC">
      <w:pPr>
        <w:spacing w:line="600" w:lineRule="auto"/>
        <w:ind w:firstLine="720"/>
        <w:jc w:val="both"/>
        <w:rPr>
          <w:rFonts w:eastAsia="Times New Roman"/>
          <w:szCs w:val="24"/>
        </w:rPr>
      </w:pPr>
      <w:r>
        <w:rPr>
          <w:rFonts w:eastAsia="Times New Roman"/>
          <w:szCs w:val="24"/>
        </w:rPr>
        <w:lastRenderedPageBreak/>
        <w:t>Απάντηση εγώ, κυρία Πρό</w:t>
      </w:r>
      <w:r>
        <w:rPr>
          <w:rFonts w:eastAsia="Times New Roman"/>
          <w:szCs w:val="24"/>
        </w:rPr>
        <w:t xml:space="preserve">εδρε, κύριοι συνάδελφοι, δεν έλαβα σήμερα στην Αίθουσα για το αν πραγματικά αυτά τα χρήματα που αναφέρονται στην επερώτηση των συναδέλφων της Νέας Δημοκρατίας διατέθηκαν. </w:t>
      </w:r>
    </w:p>
    <w:p w14:paraId="6E8431BB" w14:textId="77777777" w:rsidR="00FC1CD6" w:rsidRDefault="008634FC">
      <w:pPr>
        <w:spacing w:line="600" w:lineRule="auto"/>
        <w:ind w:firstLine="720"/>
        <w:jc w:val="both"/>
        <w:rPr>
          <w:rFonts w:eastAsia="Times New Roman"/>
          <w:szCs w:val="24"/>
        </w:rPr>
      </w:pPr>
      <w:r>
        <w:rPr>
          <w:rFonts w:eastAsia="Times New Roman"/>
          <w:szCs w:val="24"/>
        </w:rPr>
        <w:t>Ακούω για κάποιους διαγωνισμούς, ενδεχόμενα κάποια προγράμματα που ξεκινάνε. Δεν ξέρ</w:t>
      </w:r>
      <w:r>
        <w:rPr>
          <w:rFonts w:eastAsia="Times New Roman"/>
          <w:szCs w:val="24"/>
        </w:rPr>
        <w:t>ουμε την τύχη τους. Άκουσα, όμως, και κάτι άλλο από τον Υπουργό τον κ. Μουζάλα</w:t>
      </w:r>
      <w:r>
        <w:rPr>
          <w:rFonts w:eastAsia="Times New Roman"/>
          <w:szCs w:val="24"/>
        </w:rPr>
        <w:t>,</w:t>
      </w:r>
      <w:r>
        <w:rPr>
          <w:rFonts w:eastAsia="Times New Roman"/>
          <w:szCs w:val="24"/>
        </w:rPr>
        <w:t xml:space="preserve"> στο οποίο θέλω να σταθώ. Κατευθύνονται χρήματα πολλά σε διεθνείς οργανισμούς, σε μη κυβερνητικές οργανώσεις, για τις οποίες η ελληνική Κυβέρνηση, αν δεν κάνω λάθος, δεν έχει κα</w:t>
      </w:r>
      <w:r>
        <w:rPr>
          <w:rFonts w:eastAsia="Times New Roman"/>
          <w:szCs w:val="24"/>
        </w:rPr>
        <w:t>ν τη δυνατότητα ενημέρωσης. Δεν θα πω για τη δυνατότητα ελέγχου -αυτό το θεωρώ δεδομένο, δεν έχει δυνατότητα ελέγχου η ελληνική Κυβέρνηση- αλλά δεν έχει και τη δυνατότητα ενημέρωσης.</w:t>
      </w:r>
    </w:p>
    <w:p w14:paraId="6E8431BC" w14:textId="77777777" w:rsidR="00FC1CD6" w:rsidRDefault="008634FC">
      <w:pPr>
        <w:spacing w:line="600" w:lineRule="auto"/>
        <w:ind w:firstLine="720"/>
        <w:jc w:val="both"/>
        <w:rPr>
          <w:rFonts w:eastAsia="Times New Roman"/>
          <w:szCs w:val="24"/>
        </w:rPr>
      </w:pPr>
      <w:r>
        <w:rPr>
          <w:rFonts w:eastAsia="Times New Roman"/>
          <w:szCs w:val="24"/>
        </w:rPr>
        <w:t xml:space="preserve">Άκουσα και κάτι άλλο. Άκουσα ότι θεωρείται χρηστή διοίκηση, όταν από τις </w:t>
      </w:r>
      <w:r>
        <w:rPr>
          <w:rFonts w:eastAsia="Times New Roman"/>
          <w:szCs w:val="24"/>
        </w:rPr>
        <w:t xml:space="preserve">μη κυβερνητικές οργανώσεις αναφέρεται ότι ένα ποσοστό 20%-25% των χρηματοδοτήσεών τους είναι τα λειτουργικά έξοδα, </w:t>
      </w:r>
      <w:r>
        <w:rPr>
          <w:rFonts w:eastAsia="Times New Roman"/>
          <w:szCs w:val="24"/>
        </w:rPr>
        <w:lastRenderedPageBreak/>
        <w:t>είναι τα διοικητικά έξοδα. Και μπορώ να πω ότι, αφού δεν μπορούμε να ελέγξουμε, ξεφεύγει πια ο στόχος, ο οποίος είναι η δυνατότητα καλύψεως τ</w:t>
      </w:r>
      <w:r>
        <w:rPr>
          <w:rFonts w:eastAsia="Times New Roman"/>
          <w:szCs w:val="24"/>
        </w:rPr>
        <w:t>ων δαπανών αυτών της χώρας. Έχει ξεφύγει ο στόχος.</w:t>
      </w:r>
    </w:p>
    <w:p w14:paraId="6E8431BD" w14:textId="77777777" w:rsidR="00FC1CD6" w:rsidRDefault="008634FC">
      <w:pPr>
        <w:spacing w:line="600" w:lineRule="auto"/>
        <w:ind w:firstLine="720"/>
        <w:jc w:val="both"/>
        <w:rPr>
          <w:rFonts w:eastAsia="Times New Roman"/>
          <w:szCs w:val="24"/>
        </w:rPr>
      </w:pPr>
      <w:r>
        <w:rPr>
          <w:rFonts w:eastAsia="Times New Roman"/>
          <w:szCs w:val="24"/>
        </w:rPr>
        <w:t xml:space="preserve">Και γιατί το λέω αυτό, κυρία Πρόεδρε; Το λέω, διότι εγώ ο ίδιος –θα μου επιτρέψετε μια προσωπική αναφορά- έκανα επίκαιρη ερώτηση στο Υπουργείο Οικονομικών. Τι ήθελα να μου απαντήσει; </w:t>
      </w:r>
    </w:p>
    <w:p w14:paraId="6E8431B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Δημιουργήθηκε ένας ει</w:t>
      </w:r>
      <w:r>
        <w:rPr>
          <w:rFonts w:eastAsia="Times New Roman" w:cs="Times New Roman"/>
          <w:szCs w:val="24"/>
        </w:rPr>
        <w:t>δικός λογαριασμός στην Τράπεζα της Ελλάδος, όπου λέει ότι θα κατευθύνονται οι επιχορηγήσεις της Ευρωπαϊκής Ένωσης ως χορηγίες για να διαχειρίζονται. Ξέρετε ότι τρεις μήνες δεν έλαβα απάντηση; Και γιατί δεν έλαβα απάντηση; Διότι ο νόμος ο οποίος εισήχθη λέε</w:t>
      </w:r>
      <w:r>
        <w:rPr>
          <w:rFonts w:eastAsia="Times New Roman" w:cs="Times New Roman"/>
          <w:szCs w:val="24"/>
        </w:rPr>
        <w:t xml:space="preserve">ι «ανεξαρτήτως και εκτός του δημόσιου λογιστικού». Το δημόσιο λογιστικό, όμως, το ζητάει να εφαρμόζεται η Ευρωπαϊκή Ένωση για να χρηματοδοτεί προγράμματα. </w:t>
      </w:r>
    </w:p>
    <w:p w14:paraId="6E8431B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έλαβα, λοιπόν, απάντηση από το Υπουργείο Οικονομικών, λέγοντάς μου ότι ήταν οι αναρμόδιοι. Την κ</w:t>
      </w:r>
      <w:r>
        <w:rPr>
          <w:rFonts w:eastAsia="Times New Roman" w:cs="Times New Roman"/>
          <w:szCs w:val="24"/>
        </w:rPr>
        <w:t xml:space="preserve">ατεύθυνα στο Υπουργείο Οικονομίας και Ανταγωνιστικότητας στον κ. Σταθάκη. Εκεί ήταν ειλικρινείς, </w:t>
      </w:r>
      <w:r>
        <w:rPr>
          <w:rFonts w:eastAsia="Times New Roman" w:cs="Times New Roman"/>
          <w:szCs w:val="24"/>
        </w:rPr>
        <w:lastRenderedPageBreak/>
        <w:t xml:space="preserve">οφείλω να το πω. Μου έστειλαν και έγγραφο και μου είπαν ότι αρμοδιότητα του Υπουργείου Οικονομικών και όχι δική τους και κακώς μου την κατεύθυναν την επίκαιρη </w:t>
      </w:r>
      <w:r>
        <w:rPr>
          <w:rFonts w:eastAsia="Times New Roman" w:cs="Times New Roman"/>
          <w:szCs w:val="24"/>
        </w:rPr>
        <w:t xml:space="preserve">ερώτηση. Παραμένει το πρόβλημα, δεν έχω λάβει απάντηση. </w:t>
      </w:r>
    </w:p>
    <w:p w14:paraId="6E8431C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Ένα δεύτερο ζήτημα, που τίθεται πλέον, είναι και το ζήτημα του ασύλου. Έχουμε πολυτελείς υπηρεσίες ασύλου. Έχουμε πολυτελέστατες διαδικασίες ασύλου. Έχω κάνει ερώτηση στον κ. Παρασκευόπουλο, στον Υπο</w:t>
      </w:r>
      <w:r>
        <w:rPr>
          <w:rFonts w:eastAsia="Times New Roman" w:cs="Times New Roman"/>
          <w:szCs w:val="24"/>
        </w:rPr>
        <w:t xml:space="preserve">υργό Δικαιοσύνης. Γιατί να έχουμε τρεις βαθμούς δικαστικής έρευνας των αιτήσεων που απορρίπτει η αρχή ασύλου; Τρεις βαθμούς έχουμε, κυρία Πρόεδρε. Δεν το έχω συναντήσει, έκανα έρευνα. Στη νομοθεσία την ευρωπαϊκή δεν είδα ανάλογη πολυτέλεια. </w:t>
      </w:r>
    </w:p>
    <w:p w14:paraId="6E8431C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Προχωρώ παραπέ</w:t>
      </w:r>
      <w:r>
        <w:rPr>
          <w:rFonts w:eastAsia="Times New Roman" w:cs="Times New Roman"/>
          <w:szCs w:val="24"/>
        </w:rPr>
        <w:t>ρα. Προχθές έφεραν έναν τόμο -δεν το καταλογίζω στον κ. Μουζάλα, δεν είναι νομικός ο κ. Μουζάλας να πω ότι έχει ευθύνη- και είπαν ότι στο εξής θα έχουμε στην Υπηρεσία Ασύλου δικαστές. Δεν θα έχουμε διοικητικούς υπαλλήλους, δεν θα έχουμε –έστω- νομικούς του</w:t>
      </w:r>
      <w:r>
        <w:rPr>
          <w:rFonts w:eastAsia="Times New Roman" w:cs="Times New Roman"/>
          <w:szCs w:val="24"/>
        </w:rPr>
        <w:t xml:space="preserve"> δημοσίου, θα </w:t>
      </w:r>
      <w:r>
        <w:rPr>
          <w:rFonts w:eastAsia="Times New Roman" w:cs="Times New Roman"/>
          <w:szCs w:val="24"/>
        </w:rPr>
        <w:lastRenderedPageBreak/>
        <w:t xml:space="preserve">έχουμε την πλειοψηφία από δυο δικαστές και έναν εκπρόσωπο της Ύπατης Αρμοστείας. Και μετά θα πηγαίνουμε στο Διοικητικό Εφετείο και μετά θα πηγαίνουμε στο Συμβούλιο της Επικρατείας κατ’ έφεση να βρούμε τη λύση. Όσο μένουν αυτές οι διαδικασίες </w:t>
      </w:r>
      <w:r>
        <w:rPr>
          <w:rFonts w:eastAsia="Times New Roman" w:cs="Times New Roman"/>
          <w:szCs w:val="24"/>
        </w:rPr>
        <w:t xml:space="preserve">και δεν αντιμετωπίζονται, θα παραμένει το πρόβλημα. </w:t>
      </w:r>
    </w:p>
    <w:p w14:paraId="6E8431C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Ξέρετε γιατί το λέω, κυρία Πρόεδρε; Διότι η Ελλάδα είναι ευρωπαϊκή χώρα και παραμένει ευρωπαϊκή χώρα και οι άνθρωποι αυτοί είναι κατατρεγμένοι και θα βρίσκουν αφορμή, για να μην επιστρέψουν στις πατρίδες</w:t>
      </w:r>
      <w:r>
        <w:rPr>
          <w:rFonts w:eastAsia="Times New Roman" w:cs="Times New Roman"/>
          <w:szCs w:val="24"/>
        </w:rPr>
        <w:t xml:space="preserve"> τους, αφού δεν έχουν τη δυνατότητα να κατευθυνθούν στη </w:t>
      </w:r>
      <w:r>
        <w:rPr>
          <w:rFonts w:eastAsia="Times New Roman" w:cs="Times New Roman"/>
          <w:szCs w:val="24"/>
        </w:rPr>
        <w:t>β</w:t>
      </w:r>
      <w:r>
        <w:rPr>
          <w:rFonts w:eastAsia="Times New Roman" w:cs="Times New Roman"/>
          <w:szCs w:val="24"/>
        </w:rPr>
        <w:t xml:space="preserve">όρεια Ευρώπη, να εξαντλούν και μέσω της χρηματοδότησης από τις ΜΚΟ τα ένδικα μέσα. </w:t>
      </w:r>
    </w:p>
    <w:p w14:paraId="6E8431C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δημιουργηθούν, λοιπόν, συνθήκες, κοινωνικές, ηθικές που θα επιβάλλουν να παραμείνουν στη χώρα μας, χωρίς να γνωρ</w:t>
      </w:r>
      <w:r>
        <w:rPr>
          <w:rFonts w:eastAsia="Times New Roman" w:cs="Times New Roman"/>
          <w:szCs w:val="24"/>
        </w:rPr>
        <w:t xml:space="preserve">ίζουμε ούτε την προέλευσή τους τις περισσότερες φορές, αλλά ούτε και τον </w:t>
      </w:r>
      <w:r>
        <w:rPr>
          <w:rFonts w:eastAsia="Times New Roman" w:cs="Times New Roman"/>
          <w:szCs w:val="24"/>
        </w:rPr>
        <w:lastRenderedPageBreak/>
        <w:t xml:space="preserve">σκοπό που έφτασαν. Και αν μεν είναι οικονομικοί μετανάστες που έχουν ανάγκη, μπορώ να πω καλοδεχούμενοι. Αν είναι πρόσφυγες οι οποίοι πράγματι ξεριζώθηκαν από πολέμους, επίσης, θα πω </w:t>
      </w:r>
      <w:r>
        <w:rPr>
          <w:rFonts w:eastAsia="Times New Roman" w:cs="Times New Roman"/>
          <w:szCs w:val="24"/>
        </w:rPr>
        <w:t xml:space="preserve">καλοδεχούμενοι. Αν, όμως, κρύβονται άλλα στοιχεία και υπό την επίφαση της προστασίας παραμένουν στη χώρα μας, ποιος θα το πει; </w:t>
      </w:r>
    </w:p>
    <w:p w14:paraId="6E8431C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Τελευταίο παράδειγμα θα δώσω. Νομοθετήθηκε με τον ν.4375 ότι λαμβάνουν πενταετή άδεια παραμονής περίπου είκοσι οκτώ χιλιάδες οικ</w:t>
      </w:r>
      <w:r>
        <w:rPr>
          <w:rFonts w:eastAsia="Times New Roman" w:cs="Times New Roman"/>
          <w:szCs w:val="24"/>
        </w:rPr>
        <w:t>ογένειες –αν κάνω λάθος, κύριε Μουζάλα, παρακαλώ να με διορθώσετε- γιατί επί πενταετία δεν κατέστη δυνατόν να κριθούν τα αιτήματά τους περί παροχής ασύλου. Η πενταετία, όμως, αυτή αφορούσε και τις προηγούμενες κυβερνήσεις, διότι αν προσμετρήσουμε από το 20</w:t>
      </w:r>
      <w:r>
        <w:rPr>
          <w:rFonts w:eastAsia="Times New Roman" w:cs="Times New Roman"/>
          <w:szCs w:val="24"/>
        </w:rPr>
        <w:t xml:space="preserve">15 και πίσω, πάμε στο 2010. Πάλι δεν λειτούργησε η πολιτεία, πάλι δεν έλυσε το πρόβλημα. </w:t>
      </w:r>
    </w:p>
    <w:p w14:paraId="6E8431C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Σήμερα, λοιπόν, που μιλάμε με την επίκαιρη επερώτηση της Νέας Δημοκρατίας, θέλω να απεύχομαι ότι το ίδιο μπορεί να μιλάμε για ένα χρόνο, μπορεί να αναζητούμε κονδύλια</w:t>
      </w:r>
      <w:r>
        <w:rPr>
          <w:rFonts w:eastAsia="Times New Roman" w:cs="Times New Roman"/>
          <w:szCs w:val="24"/>
        </w:rPr>
        <w:t xml:space="preserve"> μετά ένα χρόνο, μπορεί να </w:t>
      </w:r>
      <w:r>
        <w:rPr>
          <w:rFonts w:eastAsia="Times New Roman" w:cs="Times New Roman"/>
          <w:szCs w:val="24"/>
        </w:rPr>
        <w:lastRenderedPageBreak/>
        <w:t xml:space="preserve">αναζητούμε αριθμούς ανθρώπων που βρίσκονται εδώ και εύχομαι να μη μεταβληθούν οι συνθήκες στη γείτονα χώρα, διότι εκεί δεν υπάρχει καμία πρόβλεψη. </w:t>
      </w:r>
    </w:p>
    <w:p w14:paraId="6E8431C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6E8431C7" w14:textId="77777777" w:rsidR="00FC1CD6" w:rsidRDefault="008634F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Ολοκληρώθη</w:t>
      </w:r>
      <w:r>
        <w:rPr>
          <w:rFonts w:eastAsia="Times New Roman" w:cs="Times New Roman"/>
          <w:szCs w:val="24"/>
        </w:rPr>
        <w:t>κε ο πρώτος κύκλος όλων των ομιλητών, επερωτώντων, Κοινοβουλευτικών Εκπροσώπων, Υπουργών, κλπ</w:t>
      </w:r>
      <w:r>
        <w:rPr>
          <w:rFonts w:eastAsia="Times New Roman" w:cs="Times New Roman"/>
          <w:szCs w:val="24"/>
        </w:rPr>
        <w:t>.</w:t>
      </w:r>
      <w:r>
        <w:rPr>
          <w:rFonts w:eastAsia="Times New Roman" w:cs="Times New Roman"/>
          <w:szCs w:val="24"/>
        </w:rPr>
        <w:t>.</w:t>
      </w:r>
    </w:p>
    <w:p w14:paraId="6E8431C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Τώρα μπαίνουμε στον δεύτερο κύκλο. Κατ’ αρχάς, από τους επερωτώντες Βουλευτές έχουν δικαίωμα στον δεύτερο κύκλο ο κ. Καλαφάτης, ο κ. Τζαβάρας, ο κ. Κεφαλογιάννη</w:t>
      </w:r>
      <w:r>
        <w:rPr>
          <w:rFonts w:eastAsia="Times New Roman" w:cs="Times New Roman"/>
          <w:szCs w:val="24"/>
        </w:rPr>
        <w:t xml:space="preserve">ς, ο οποίος έφυγε, και ο κ. Τσιάρας, ο οποίος, επίσης, έφυγε. </w:t>
      </w:r>
    </w:p>
    <w:p w14:paraId="6E8431C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Επομένως, είστε μόνο εσείς οι δυο. Ο κ. Καλαφάτης έχει έξι λεπτά και ο κ. Τζαβάρας έχει τρία λεπτά. </w:t>
      </w:r>
    </w:p>
    <w:p w14:paraId="6E8431C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Επίσης, έχουν δικαίωμα οι δυο Υπουργοί και από τους Κοινοβουλευτικούς Εκπροσώπους έχει μόνο </w:t>
      </w:r>
      <w:r>
        <w:rPr>
          <w:rFonts w:eastAsia="Times New Roman" w:cs="Times New Roman"/>
          <w:szCs w:val="24"/>
        </w:rPr>
        <w:t xml:space="preserve">ο κ. Κικίλιας. </w:t>
      </w:r>
    </w:p>
    <w:p w14:paraId="6E8431C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Θα κάνουμε μια οικονομία στο χρόνο, γιατί εσείς θα έχετε και τριτολογία. Μπορείτε, λοιπόν, να πάρετε τον λόγο για να μιλήσετε και αν θέλετε μετά να τριτολογήσετε κιόλας. Έτσι το έχουμε καθιερώσει. </w:t>
      </w:r>
    </w:p>
    <w:p w14:paraId="6E8431C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Κύριε Καλαφάτη, έχετε τον λόγο.</w:t>
      </w:r>
    </w:p>
    <w:p w14:paraId="6E8431C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Ευχαριστώ, κυρία Πρόεδρε. </w:t>
      </w:r>
    </w:p>
    <w:p w14:paraId="6E8431C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Κοιτάξτε, κύριοι Υπουργοί, κυρίες και κύριοι συνάδελφοι, για να είμαι ειλικρινής, θα περίμενα από την πλευρά της Κυβέρνησης να υπάρχει μεγαλύτερη και καλύτερη προετοιμασία αναφορικά με τις απαντήσεις, που προσδοκούσαμε να λάβουμε, σε σχέση με ένα τόσο κρίσ</w:t>
      </w:r>
      <w:r>
        <w:rPr>
          <w:rFonts w:eastAsia="Times New Roman" w:cs="Times New Roman"/>
          <w:szCs w:val="24"/>
        </w:rPr>
        <w:t xml:space="preserve">ιμο θέμα, όπως είναι το προσφυγικό. </w:t>
      </w:r>
    </w:p>
    <w:p w14:paraId="6E8431C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Μπορώ να πω, κύριοι συνάδελφοι, ότι δεν ικανοποιήθηκα καθόλου από τις απαντήσεις που δέχθηκα από τους κυρίους συναδέλφους, ανεξαρτήτως του κλίματος που προσπάθησαν οι Υπουργοί να δημιουργήσουν και που απαιτείται σε ένα </w:t>
      </w:r>
      <w:r>
        <w:rPr>
          <w:rFonts w:eastAsia="Times New Roman" w:cs="Times New Roman"/>
          <w:szCs w:val="24"/>
        </w:rPr>
        <w:t xml:space="preserve">βαθμό, δηλαδή, σε σχέση με την συναίνεση που απαιτείται σε ένα </w:t>
      </w:r>
      <w:r>
        <w:rPr>
          <w:rFonts w:eastAsia="Times New Roman" w:cs="Times New Roman"/>
          <w:szCs w:val="24"/>
        </w:rPr>
        <w:lastRenderedPageBreak/>
        <w:t>βαθμό στο Σώμα για ένα τόσο κρίσιμο ζήτημα. Όμως τα ερωτήματα, κύριοι Υπουργοί, παραμένουν και δεν δόθηκαν απαντήσεις.</w:t>
      </w:r>
    </w:p>
    <w:p w14:paraId="6E8431D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Θα ήθελα να κάνω μια πολιτική σημείωση. Δεν είναι θέμα ιδεολογίας, κύριε Υ</w:t>
      </w:r>
      <w:r>
        <w:rPr>
          <w:rFonts w:eastAsia="Times New Roman" w:cs="Times New Roman"/>
          <w:szCs w:val="24"/>
        </w:rPr>
        <w:t>πουργέ, κύριε Σταθάκη, και ένα μείγμα ιδεολογίας και ανικανότητας. Είναι και θέμα ιδεοληψίας. Δεν πρέπει να παραγράφουμε την αντιμετώπιση, τη θέση και τη στάση της Κυβέρνησης τους πρώτους μήνες που αντιμετώπισε την προσφυγική κρίση. Αυτή η στάση και η θέση</w:t>
      </w:r>
      <w:r>
        <w:rPr>
          <w:rFonts w:eastAsia="Times New Roman" w:cs="Times New Roman"/>
          <w:szCs w:val="24"/>
        </w:rPr>
        <w:t xml:space="preserve"> της Κυβέρνησης</w:t>
      </w:r>
      <w:r>
        <w:rPr>
          <w:rFonts w:eastAsia="Times New Roman" w:cs="Times New Roman"/>
          <w:szCs w:val="24"/>
        </w:rPr>
        <w:t>,</w:t>
      </w:r>
      <w:r>
        <w:rPr>
          <w:rFonts w:eastAsia="Times New Roman" w:cs="Times New Roman"/>
          <w:szCs w:val="24"/>
        </w:rPr>
        <w:t xml:space="preserve"> αποτυπώνεται με συγκεκριμένες πολιτικές συμπεριφορές, είτε τοποθετήσεις των αρμοδίων Υπουργών, που υπηρετούσαν τότε σε θέσεις κλειδιά, είτε, βεβαίως, έχουν να κάνουν με συγκεκριμένα μηνύματα που εξέπεμπε η Κυβέρνηση τους πρώτους μήνες της </w:t>
      </w:r>
      <w:r>
        <w:rPr>
          <w:rFonts w:eastAsia="Times New Roman" w:cs="Times New Roman"/>
          <w:szCs w:val="24"/>
        </w:rPr>
        <w:t>διακυβέρνησης της χώρας από εκείνη, όσον αφορά το προσφυγικό ζήτημα, δηλαδή, το γεγονός ότι εξέπεμπε ένα εντελώς διαφορετικό μήνυμα από αυτό το οποίο τώρα εκπέμπει</w:t>
      </w:r>
      <w:r>
        <w:rPr>
          <w:rFonts w:eastAsia="Times New Roman" w:cs="Times New Roman"/>
          <w:b/>
          <w:szCs w:val="24"/>
        </w:rPr>
        <w:t xml:space="preserve"> </w:t>
      </w:r>
      <w:r>
        <w:rPr>
          <w:rFonts w:eastAsia="Times New Roman" w:cs="Times New Roman"/>
          <w:szCs w:val="24"/>
        </w:rPr>
        <w:t xml:space="preserve">μετά από ενάμιση χρόνο, αυτό δεν σημαίνει ότι παραγράφονται οι πολιτικές ευθύνες. </w:t>
      </w:r>
    </w:p>
    <w:p w14:paraId="6E8431D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Μην ζητάτ</w:t>
      </w:r>
      <w:r>
        <w:rPr>
          <w:rFonts w:eastAsia="Times New Roman" w:cs="Times New Roman"/>
          <w:szCs w:val="24"/>
        </w:rPr>
        <w:t>ε από εμάς να αποδεχθούμε ότι θα πληρώσει η ελληνική κοινωνία και στο ζήτημα του προσφυγικού το «φροντιστήριο» της Κυβέρνησης, για να μάθει πώς πρέπει να αντιμετωπίζει ένα τέτοιο ζήτημα. Βεβαίως, αν το κομμάτι των ιδεοληψιών ουσιαστικά παραμερίστηκε κατά κ</w:t>
      </w:r>
      <w:r>
        <w:rPr>
          <w:rFonts w:eastAsia="Times New Roman" w:cs="Times New Roman"/>
          <w:szCs w:val="24"/>
        </w:rPr>
        <w:t xml:space="preserve">άποιον τρόπο, γιατί μπήκατε στην πραγματική πραγματικότητα, ωστόσο το ζήτημα της ανικανότητας παραμένει, γιατί έχουμε να μιλήσουμε με συγκεκριμένους αριθμούς και με απτά αποτελέσματα, τα οποία δεν φαίνονται ούτε από τα νούμερα ούτε από τις απαντήσεις, που </w:t>
      </w:r>
      <w:r>
        <w:rPr>
          <w:rFonts w:eastAsia="Times New Roman" w:cs="Times New Roman"/>
          <w:szCs w:val="24"/>
        </w:rPr>
        <w:t>μας δώσατε, κύριε Υπουργέ.</w:t>
      </w:r>
    </w:p>
    <w:p w14:paraId="6E8431D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Βεβαίως, αυτό φαίνεται και από επίσημες απαντήσεις της Ευρωπαϊκής Επιτροπής. Σε επερωτήσεις συναδέλφου Ευρωβουλευτού της Νέας Δημοκρατίας</w:t>
      </w:r>
      <w:r>
        <w:rPr>
          <w:rFonts w:eastAsia="Times New Roman" w:cs="Times New Roman"/>
          <w:szCs w:val="24"/>
        </w:rPr>
        <w:t>,</w:t>
      </w:r>
      <w:r>
        <w:rPr>
          <w:rFonts w:eastAsia="Times New Roman" w:cs="Times New Roman"/>
          <w:szCs w:val="24"/>
        </w:rPr>
        <w:t xml:space="preserve"> είναι συγκεκριμένη η απάντηση της Ευρωπαϊκής Επιτροπής, που λέει για το ποσό των </w:t>
      </w:r>
      <w:r>
        <w:rPr>
          <w:rFonts w:eastAsia="Times New Roman" w:cs="Times New Roman"/>
          <w:szCs w:val="24"/>
        </w:rPr>
        <w:t>70</w:t>
      </w:r>
      <w:r>
        <w:rPr>
          <w:rFonts w:eastAsia="Times New Roman" w:cs="Times New Roman"/>
          <w:szCs w:val="24"/>
        </w:rPr>
        <w:t xml:space="preserve"> περίπο</w:t>
      </w:r>
      <w:r>
        <w:rPr>
          <w:rFonts w:eastAsia="Times New Roman" w:cs="Times New Roman"/>
          <w:szCs w:val="24"/>
        </w:rPr>
        <w:t>υ εκατομμυρίων ευρώ, το οποίο έχει διατεθεί, αλλά δεν έχει απορροφηθεί από την ελληνική Κυβέρνηση, γιατί δεν ήταν έτοιμη. Αυτό είναι απτό αποτέλεσμα, που είναι ένα επιχείρημα στη φαρέτρα της Αξιωματικής Αντιπολίτευσης, όταν σας μέμφεται και σας κατηγορεί γ</w:t>
      </w:r>
      <w:r>
        <w:rPr>
          <w:rFonts w:eastAsia="Times New Roman" w:cs="Times New Roman"/>
          <w:szCs w:val="24"/>
        </w:rPr>
        <w:t xml:space="preserve">ια ανικανότητα. </w:t>
      </w:r>
    </w:p>
    <w:p w14:paraId="6E8431D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Όπως, επίσης, δεν είναι απάντηση, κύριε Υπουργέ, η κατάθεση μιας μελέτης εμπειρογνωμόνων. Σε έναν κοινοβουλευτικό διάλογο και σε μια κοινοβουλευτική διαδικασία υψίστου επιπέδου ο Βουλευτής, επί παραδείγματι, της Νέας Δημοκρατίας δεν θα ανα</w:t>
      </w:r>
      <w:r>
        <w:rPr>
          <w:rFonts w:eastAsia="Times New Roman" w:cs="Times New Roman"/>
          <w:szCs w:val="24"/>
        </w:rPr>
        <w:t xml:space="preserve">τρέξει στη νομολογία του επιστήμονα Ντελκάπριο και του Τούσμαν, όπου αυτές οι αναφορές είναι ουσιαστικά, που διακρίνουμε μέσα στην </w:t>
      </w:r>
      <w:r>
        <w:rPr>
          <w:rFonts w:eastAsia="Times New Roman" w:cs="Times New Roman"/>
          <w:szCs w:val="24"/>
        </w:rPr>
        <w:t>ε</w:t>
      </w:r>
      <w:r>
        <w:rPr>
          <w:rFonts w:eastAsia="Times New Roman" w:cs="Times New Roman"/>
          <w:szCs w:val="24"/>
        </w:rPr>
        <w:t xml:space="preserve">πιτροπή, για να πάρουμε τις απαντήσεις που ζητάμε μέσω της διαδικασίας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σε πολύ συγκεκριμένα ερω</w:t>
      </w:r>
      <w:r>
        <w:rPr>
          <w:rFonts w:eastAsia="Times New Roman" w:cs="Times New Roman"/>
          <w:szCs w:val="24"/>
        </w:rPr>
        <w:t>τήματα, που έχουν να κάνουν με αριθμούς, πράξεις ή παραλείψεις της Κυβέρνησης όσον αφορά την αξιοποίηση των ευρωπαϊκών πόρων.</w:t>
      </w:r>
    </w:p>
    <w:p w14:paraId="6E8431D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Αν θέλετε, να σας δώσουμε και μια γκάμα χρηματοδοτικών εργαλείων. Υπάρχουν τέσσερα-πέντε, ξέρετε, που μπορείτε να αξιοποιήσετε. Το</w:t>
      </w:r>
      <w:r>
        <w:rPr>
          <w:rFonts w:eastAsia="Times New Roman" w:cs="Times New Roman"/>
          <w:szCs w:val="24"/>
        </w:rPr>
        <w:t xml:space="preserve"> ένα είναι αυτό της επείγουσας και έκτακτης ανάγκης. Και μάλιστα σε αυτό το κομμάτι αναλωθήκατε ως απάντηση κυβερνητική, στο πώς αξιοποιήθηκε σε ένα μεγάλο βαθμό το κομμάτι αυτό της έκτακτης ανάγκης, που είναι μεν ένα κομμάτι, αλλά δεν είναι το μόνο, διότι</w:t>
      </w:r>
      <w:r>
        <w:rPr>
          <w:rFonts w:eastAsia="Times New Roman" w:cs="Times New Roman"/>
          <w:szCs w:val="24"/>
        </w:rPr>
        <w:t xml:space="preserve"> το βασικό είναι των τακτικών πόρων, δηλαδή της αξιοποίησης των κονδυλίων των 509 εκατομμυρίων ευρώ </w:t>
      </w:r>
      <w:r>
        <w:rPr>
          <w:rFonts w:eastAsia="Times New Roman" w:cs="Times New Roman"/>
          <w:szCs w:val="24"/>
        </w:rPr>
        <w:lastRenderedPageBreak/>
        <w:t xml:space="preserve">που είναι μέσα από το ΕΣΠΑ, που είναι το δεύτερο κομμάτι και στο οποίο, φυσικά, δεν πήραμε επαρκείς απαντήσεις. </w:t>
      </w:r>
    </w:p>
    <w:p w14:paraId="6E8431D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Επίσης, θα μπορούσατε να πάτε, που είναι μέ</w:t>
      </w:r>
      <w:r>
        <w:rPr>
          <w:rFonts w:eastAsia="Times New Roman" w:cs="Times New Roman"/>
          <w:szCs w:val="24"/>
        </w:rPr>
        <w:t xml:space="preserve">σα από τα ελληνικά εθνικά προγράμματα, και να αποταθείτε στο ζήτημα της χρηματοδότησης της </w:t>
      </w:r>
      <w:r>
        <w:rPr>
          <w:rFonts w:eastAsia="Times New Roman" w:cs="Times New Roman"/>
          <w:szCs w:val="24"/>
          <w:lang w:val="en-US"/>
        </w:rPr>
        <w:t>FRONTEX</w:t>
      </w:r>
      <w:r>
        <w:rPr>
          <w:rFonts w:eastAsia="Times New Roman" w:cs="Times New Roman"/>
          <w:szCs w:val="24"/>
        </w:rPr>
        <w:t xml:space="preserve">. Θα μπορούσατε να μιλήσετε και να ψαχθείτε στη χρηματοδότηση της Ευρωπαϊκής Υπηρεσίας Υποστήριξης για το </w:t>
      </w:r>
      <w:r>
        <w:rPr>
          <w:rFonts w:eastAsia="Times New Roman" w:cs="Times New Roman"/>
          <w:szCs w:val="24"/>
        </w:rPr>
        <w:t>ά</w:t>
      </w:r>
      <w:r>
        <w:rPr>
          <w:rFonts w:eastAsia="Times New Roman" w:cs="Times New Roman"/>
          <w:szCs w:val="24"/>
        </w:rPr>
        <w:t>συλο. Και, βεβαίως, υπάρχει και ένας μηχανισμός παρ</w:t>
      </w:r>
      <w:r>
        <w:rPr>
          <w:rFonts w:eastAsia="Times New Roman" w:cs="Times New Roman"/>
          <w:szCs w:val="24"/>
        </w:rPr>
        <w:t xml:space="preserve">οχής βοήθειας έκτακτης ανάγκης. Η </w:t>
      </w:r>
      <w:r>
        <w:rPr>
          <w:rFonts w:eastAsia="Times New Roman" w:cs="Times New Roman"/>
          <w:szCs w:val="24"/>
        </w:rPr>
        <w:t>ε</w:t>
      </w:r>
      <w:r>
        <w:rPr>
          <w:rFonts w:eastAsia="Times New Roman" w:cs="Times New Roman"/>
          <w:szCs w:val="24"/>
        </w:rPr>
        <w:t>πιτροπή πρότεινε στις 2 Μαρτίου 2016 ένα νέο μέσο έκτακτης βοήθειας ύψους 700 εκατομμυρίων ευρώ. Μέσα σε αυτό το έκτακτο μέσο, που είναι περίπου 300 εκατομμύρια το 2016, 200 εκατομμύρια το 2017 και άλλα 200 εκατομμύρια το</w:t>
      </w:r>
      <w:r>
        <w:rPr>
          <w:rFonts w:eastAsia="Times New Roman" w:cs="Times New Roman"/>
          <w:szCs w:val="24"/>
        </w:rPr>
        <w:t xml:space="preserve"> 2018, συμπεριλαμβάνονται τέτοιες δράσεις, που θα μπορούσατε να αξιοποιήσετε.</w:t>
      </w:r>
    </w:p>
    <w:p w14:paraId="6E8431D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Βέβαια, τέλος, για να κλείσω τη δευτερομιλία μου, να σας πω ότι πάλι συνάδελφος Βουλευτής προσπάθησε να βοηθήσει έμμεσα. Β</w:t>
      </w:r>
      <w:r>
        <w:rPr>
          <w:rFonts w:eastAsia="Times New Roman"/>
          <w:bCs/>
          <w:shd w:val="clear" w:color="auto" w:fill="FFFFFF"/>
        </w:rPr>
        <w:t>εβαίως,</w:t>
      </w:r>
      <w:r>
        <w:rPr>
          <w:rFonts w:eastAsia="Times New Roman" w:cs="Times New Roman"/>
          <w:szCs w:val="24"/>
        </w:rPr>
        <w:t xml:space="preserve"> δεν πήραμε απάντηση στο ερώτημα. Σας το θέτω κι </w:t>
      </w:r>
      <w:r>
        <w:rPr>
          <w:rFonts w:eastAsia="Times New Roman" w:cs="Times New Roman"/>
          <w:szCs w:val="24"/>
        </w:rPr>
        <w:t xml:space="preserve">εγώ τώρα. </w:t>
      </w:r>
      <w:r>
        <w:rPr>
          <w:rFonts w:eastAsia="Times New Roman" w:cs="Times New Roman"/>
          <w:szCs w:val="24"/>
        </w:rPr>
        <w:lastRenderedPageBreak/>
        <w:t xml:space="preserve">Πρόκειται για ένα ερώτημα που έχει θέσει η συνάδελφος στον κ. Μοσκοβισί, αλλά δεν έλαβε καθαρές απαντήσεις. </w:t>
      </w:r>
    </w:p>
    <w:p w14:paraId="6E8431D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Θα μπορούσε η ελληνική </w:t>
      </w:r>
      <w:r>
        <w:rPr>
          <w:rFonts w:eastAsia="Times New Roman"/>
          <w:bCs/>
        </w:rPr>
        <w:t>Κυβέρνηση</w:t>
      </w:r>
      <w:r>
        <w:rPr>
          <w:rFonts w:eastAsia="Times New Roman" w:cs="Times New Roman"/>
          <w:szCs w:val="24"/>
        </w:rPr>
        <w:t xml:space="preserve"> να υποβάλει αίτημα για εξαίρεση των δαπανών από τα κριτήρια του </w:t>
      </w:r>
      <w:r>
        <w:rPr>
          <w:rFonts w:eastAsia="Times New Roman" w:cs="Times New Roman"/>
          <w:szCs w:val="24"/>
        </w:rPr>
        <w:t>σ</w:t>
      </w:r>
      <w:r>
        <w:rPr>
          <w:rFonts w:eastAsia="Times New Roman" w:cs="Times New Roman"/>
          <w:szCs w:val="24"/>
        </w:rPr>
        <w:t xml:space="preserve">υμφώνου </w:t>
      </w:r>
      <w:r>
        <w:rPr>
          <w:rFonts w:eastAsia="Times New Roman" w:cs="Times New Roman"/>
          <w:szCs w:val="24"/>
        </w:rPr>
        <w:t>σ</w:t>
      </w:r>
      <w:r>
        <w:rPr>
          <w:rFonts w:eastAsia="Times New Roman" w:cs="Times New Roman"/>
          <w:szCs w:val="24"/>
        </w:rPr>
        <w:t>ταθερότητας, των δαπανών που α</w:t>
      </w:r>
      <w:r>
        <w:rPr>
          <w:rFonts w:eastAsia="Times New Roman" w:cs="Times New Roman"/>
          <w:szCs w:val="24"/>
        </w:rPr>
        <w:t xml:space="preserve">φορούν την αντιμετώπιση της προσφυγικής κρίσης. </w:t>
      </w:r>
    </w:p>
    <w:p w14:paraId="6E8431D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bCs/>
        </w:rPr>
        <w:t>είναι</w:t>
      </w:r>
      <w:r>
        <w:rPr>
          <w:rFonts w:eastAsia="Times New Roman" w:cs="Times New Roman"/>
          <w:szCs w:val="24"/>
        </w:rPr>
        <w:t xml:space="preserve"> μια πρόταση ή ένας ελιγμός ή -αν θέλετε- μια κίνηση, την οποία θα μπορούσε να κάνει η ελληνική </w:t>
      </w:r>
      <w:r>
        <w:rPr>
          <w:rFonts w:eastAsia="Times New Roman"/>
          <w:bCs/>
        </w:rPr>
        <w:t>Κυβέρνηση</w:t>
      </w:r>
      <w:r>
        <w:rPr>
          <w:rFonts w:eastAsia="Times New Roman" w:cs="Times New Roman"/>
          <w:szCs w:val="24"/>
        </w:rPr>
        <w:t xml:space="preserve">. Προφανώς, δεν την έχει κάνει, για να μην μας έχει ενημερώσει σχετικά. </w:t>
      </w:r>
    </w:p>
    <w:p w14:paraId="6E8431D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Κλείνω, λοιπόν, λέγ</w:t>
      </w:r>
      <w:r>
        <w:rPr>
          <w:rFonts w:eastAsia="Times New Roman" w:cs="Times New Roman"/>
          <w:szCs w:val="24"/>
        </w:rPr>
        <w:t xml:space="preserve">οντας, ότι τελικά τα ερωτήματα παραμένουν αναπάντητα. Δεν ξέρουμε ποια </w:t>
      </w:r>
      <w:r>
        <w:rPr>
          <w:rFonts w:eastAsia="Times New Roman"/>
          <w:bCs/>
        </w:rPr>
        <w:t>είναι</w:t>
      </w:r>
      <w:r>
        <w:rPr>
          <w:rFonts w:eastAsia="Times New Roman" w:cs="Times New Roman"/>
          <w:szCs w:val="24"/>
        </w:rPr>
        <w:t xml:space="preserve"> η απάντηση στο βασικό ερώτημα αυτής της επίκαιρης επερώτησης. Πόσα λεφτά θα χρειαστεί, τελικά, να επωμιστεί η πλάτη του κάθε φορολογούμενου πολίτη για το 2015 και για το 2016 για </w:t>
      </w:r>
      <w:r>
        <w:rPr>
          <w:rFonts w:eastAsia="Times New Roman" w:cs="Times New Roman"/>
          <w:szCs w:val="24"/>
        </w:rPr>
        <w:t xml:space="preserve">την αντιμετώπιση της προσφυγικής κρίσης; Μπορούμε να ξέρουμε ακριβώς; </w:t>
      </w:r>
    </w:p>
    <w:p w14:paraId="6E8431DA" w14:textId="77777777" w:rsidR="00FC1CD6" w:rsidRDefault="008634FC">
      <w:pPr>
        <w:spacing w:line="600" w:lineRule="auto"/>
        <w:ind w:firstLine="720"/>
        <w:jc w:val="both"/>
        <w:rPr>
          <w:rFonts w:eastAsia="Times New Roman" w:cs="Times New Roman"/>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Όσα έδινε η </w:t>
      </w:r>
      <w:r>
        <w:rPr>
          <w:rFonts w:eastAsia="Times New Roman" w:cs="Times New Roman"/>
        </w:rPr>
        <w:t>Νέα Δημοκρατία το 2014.</w:t>
      </w:r>
    </w:p>
    <w:p w14:paraId="6E8431DB"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
        </w:rPr>
        <w:t>ΣΤΑΥΡΟΣ ΚΑΛΑΦΑΤΗΣ:</w:t>
      </w:r>
      <w:r>
        <w:rPr>
          <w:rFonts w:eastAsia="Times New Roman" w:cs="Times New Roman"/>
        </w:rPr>
        <w:t xml:space="preserve"> Όσα έδινε η Νέα Δημοκρατία το 2014; Αυτό τι </w:t>
      </w:r>
      <w:r>
        <w:rPr>
          <w:rFonts w:eastAsia="Times New Roman"/>
          <w:bCs/>
        </w:rPr>
        <w:t>είναι</w:t>
      </w:r>
      <w:r>
        <w:rPr>
          <w:rFonts w:eastAsia="Times New Roman" w:cs="Times New Roman"/>
        </w:rPr>
        <w:t xml:space="preserve">; Η απάντηση στο γεγονός ότι </w:t>
      </w:r>
      <w:r>
        <w:rPr>
          <w:rFonts w:eastAsia="Times New Roman" w:cs="Times New Roman"/>
          <w:bCs/>
          <w:shd w:val="clear" w:color="auto" w:fill="FFFFFF"/>
        </w:rPr>
        <w:t>υπάρχουν</w:t>
      </w:r>
      <w:r>
        <w:rPr>
          <w:rFonts w:eastAsia="Times New Roman" w:cs="Times New Roman"/>
        </w:rPr>
        <w:t xml:space="preserve"> 600 εκατομμύρια ευρώ στο 2016, σύμφωνα με την </w:t>
      </w:r>
      <w:r>
        <w:rPr>
          <w:rFonts w:eastAsia="Times New Roman" w:cs="Times New Roman"/>
          <w:bCs/>
          <w:shd w:val="clear" w:color="auto" w:fill="FFFFFF"/>
        </w:rPr>
        <w:t>Τράπεζα της Ελλάδος</w:t>
      </w:r>
      <w:r>
        <w:rPr>
          <w:rFonts w:eastAsia="Times New Roman" w:cs="Times New Roman"/>
        </w:rPr>
        <w:t xml:space="preserve">; Σύμφωνα με το </w:t>
      </w:r>
      <w:r>
        <w:rPr>
          <w:rFonts w:eastAsia="Times New Roman" w:cs="Times New Roman"/>
          <w:bCs/>
          <w:shd w:val="clear" w:color="auto" w:fill="FFFFFF"/>
        </w:rPr>
        <w:t xml:space="preserve">Διεθνές Νομισματικό Ταμείο, 300 περίπου εκατομμύρια ευρώ επωμίστηκε ο φορολογούμενος πολίτης το 2015. </w:t>
      </w:r>
    </w:p>
    <w:p w14:paraId="6E8431DC"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έχουμε τουλάχιστον 900 εκατομμ</w:t>
      </w:r>
      <w:r>
        <w:rPr>
          <w:rFonts w:eastAsia="Times New Roman" w:cs="Times New Roman"/>
          <w:bCs/>
          <w:shd w:val="clear" w:color="auto" w:fill="FFFFFF"/>
        </w:rPr>
        <w:t xml:space="preserve">ύρια ευρώ για το 2015 και το 2016, εκ των οποίων δεν έχουμε πάρει καθαρή απάντηση, κύριοι της </w:t>
      </w:r>
      <w:r>
        <w:rPr>
          <w:rFonts w:eastAsia="Times New Roman"/>
          <w:bCs/>
          <w:shd w:val="clear" w:color="auto" w:fill="FFFFFF"/>
        </w:rPr>
        <w:t>Κυβέρνησης,</w:t>
      </w:r>
      <w:r>
        <w:rPr>
          <w:rFonts w:eastAsia="Times New Roman" w:cs="Times New Roman"/>
          <w:bCs/>
          <w:shd w:val="clear" w:color="auto" w:fill="FFFFFF"/>
        </w:rPr>
        <w:t xml:space="preserve"> πόσα από αυτά τελικά -τα τουλάχιστον 900 εκατομμύρια ευρώ, κοντά στο 1 δισεκατομμύριο ευρώ- βαρύνουν την πλάτη του φορολογούμενου πολίτη. </w:t>
      </w:r>
    </w:p>
    <w:p w14:paraId="6E8431DD"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Αυτή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 xml:space="preserve">η τελική -αν θέλετε- απάντηση που πρέπει να δώσετε και από εκεί θα φανεί κιόλας και πόσο καλά θα αξιοποιήσετε τα όποια εργαλεία διατίθενται από την Ευρωπαϊκή Ένωση για την αντιμετώπισης της προσφυγικής κρίσης. </w:t>
      </w:r>
    </w:p>
    <w:p w14:paraId="6E8431DE"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6E8431DF" w14:textId="77777777" w:rsidR="00FC1CD6" w:rsidRDefault="008634FC">
      <w:pPr>
        <w:spacing w:line="600" w:lineRule="auto"/>
        <w:ind w:firstLine="709"/>
        <w:jc w:val="center"/>
        <w:rPr>
          <w:rFonts w:eastAsia="Times New Roman" w:cs="Times New Roman"/>
        </w:rPr>
      </w:pPr>
      <w:r>
        <w:rPr>
          <w:rFonts w:eastAsia="Times New Roman" w:cs="Times New Roman"/>
        </w:rPr>
        <w:t>(Χειροκροτήματα από την πτέρυ</w:t>
      </w:r>
      <w:r>
        <w:rPr>
          <w:rFonts w:eastAsia="Times New Roman" w:cs="Times New Roman"/>
        </w:rPr>
        <w:t>γα της Νέας Δημοκρατίας)</w:t>
      </w:r>
    </w:p>
    <w:p w14:paraId="6E8431E0" w14:textId="77777777" w:rsidR="00FC1CD6" w:rsidRDefault="008634FC">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 xml:space="preserve">Κύριε Τζαβάρα, θα έρθετε εδώ ή θα μιλήσετε από εκεί; Έχετε τρία λεπτά. </w:t>
      </w:r>
    </w:p>
    <w:p w14:paraId="6E8431E1" w14:textId="77777777" w:rsidR="00FC1CD6" w:rsidRDefault="008634F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ΤΖΑΒΑΡΑΣ:</w:t>
      </w:r>
      <w:r>
        <w:rPr>
          <w:rFonts w:eastAsia="Times New Roman" w:cs="Times New Roman"/>
          <w:bCs/>
          <w:shd w:val="clear" w:color="auto" w:fill="FFFFFF"/>
        </w:rPr>
        <w:t xml:space="preserve"> Θα έρθω στο Βήμα, για να είμαι κοντά σας, κυρία Πρόεδρε.</w:t>
      </w:r>
    </w:p>
    <w:p w14:paraId="6E8431E2" w14:textId="77777777" w:rsidR="00FC1CD6" w:rsidRDefault="008634FC">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w:t>
      </w:r>
      <w:r>
        <w:rPr>
          <w:rFonts w:eastAsia="Times New Roman"/>
          <w:b/>
          <w:bCs/>
        </w:rPr>
        <w:t>πούλου):</w:t>
      </w:r>
      <w:r>
        <w:rPr>
          <w:rFonts w:eastAsia="Times New Roman" w:cs="Times New Roman"/>
        </w:rPr>
        <w:t xml:space="preserve"> </w:t>
      </w:r>
      <w:r>
        <w:rPr>
          <w:rFonts w:eastAsia="Times New Roman" w:cs="Times New Roman"/>
          <w:bCs/>
          <w:shd w:val="clear" w:color="auto" w:fill="FFFFFF"/>
        </w:rPr>
        <w:t xml:space="preserve">Εντάξει, ευχαριστώ. Είδατε; Έχω κι εγώ τα τυχερά μου. </w:t>
      </w:r>
    </w:p>
    <w:p w14:paraId="6E8431E3" w14:textId="77777777" w:rsidR="00FC1CD6" w:rsidRDefault="008634FC">
      <w:pPr>
        <w:spacing w:line="600" w:lineRule="auto"/>
        <w:ind w:firstLine="720"/>
        <w:jc w:val="both"/>
        <w:rPr>
          <w:rFonts w:eastAsia="Times New Roman"/>
          <w:bCs/>
          <w:shd w:val="clear" w:color="auto" w:fill="FFFFFF"/>
        </w:rPr>
      </w:pPr>
      <w:r>
        <w:rPr>
          <w:rFonts w:eastAsia="Times New Roman" w:cs="Times New Roman"/>
          <w:b/>
          <w:bCs/>
          <w:shd w:val="clear" w:color="auto" w:fill="FFFFFF"/>
        </w:rPr>
        <w:lastRenderedPageBreak/>
        <w:t>ΚΩΝΣΤΑΝΤΙΝΟΣ ΤΖΑΒΑΡΑΣ:</w:t>
      </w:r>
      <w:r>
        <w:rPr>
          <w:rFonts w:eastAsia="Times New Roman" w:cs="Times New Roman"/>
          <w:bCs/>
          <w:shd w:val="clear" w:color="auto" w:fill="FFFFFF"/>
        </w:rPr>
        <w:t xml:space="preserve"> Ευχαριστώ πάρα πολύ. Πράγματι, από τις απαντήσεις των δύο Υπουργών υπάρχει μια πολύ σημαντική και πολύ αποκαλυπτική στάση, την οποία πρέπει να σχολιάσω. Ο κ. Σταθάκης πα</w:t>
      </w:r>
      <w:r>
        <w:rPr>
          <w:rFonts w:eastAsia="Times New Roman" w:cs="Times New Roman"/>
          <w:bCs/>
          <w:shd w:val="clear" w:color="auto" w:fill="FFFFFF"/>
        </w:rPr>
        <w:t>ρ</w:t>
      </w:r>
      <w:r>
        <w:rPr>
          <w:rFonts w:eastAsia="Times New Roman" w:cs="Times New Roman"/>
          <w:bCs/>
          <w:shd w:val="clear" w:color="auto" w:fill="FFFFFF"/>
        </w:rPr>
        <w:t xml:space="preserve">’ </w:t>
      </w:r>
      <w:r>
        <w:rPr>
          <w:rFonts w:eastAsia="Times New Roman" w:cs="Times New Roman"/>
          <w:bCs/>
          <w:shd w:val="clear" w:color="auto" w:fill="FFFFFF"/>
        </w:rPr>
        <w:t xml:space="preserve">όλο που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κ</w:t>
      </w:r>
      <w:r>
        <w:rPr>
          <w:rFonts w:eastAsia="Times New Roman" w:cs="Times New Roman"/>
          <w:bCs/>
          <w:shd w:val="clear" w:color="auto" w:fill="FFFFFF"/>
        </w:rPr>
        <w:t>οινοβουλευτικός, παρ</w:t>
      </w:r>
      <w:r>
        <w:rPr>
          <w:rFonts w:eastAsia="Times New Roman" w:cs="Times New Roman"/>
          <w:bCs/>
          <w:shd w:val="clear" w:color="auto" w:fill="FFFFFF"/>
        </w:rPr>
        <w:t xml:space="preserve">’ </w:t>
      </w:r>
      <w:r>
        <w:rPr>
          <w:rFonts w:eastAsia="Times New Roman" w:cs="Times New Roman"/>
          <w:bCs/>
          <w:shd w:val="clear" w:color="auto" w:fill="FFFFFF"/>
        </w:rPr>
        <w:t xml:space="preserve">όλο που </w:t>
      </w:r>
      <w:r>
        <w:rPr>
          <w:rFonts w:eastAsia="Times New Roman"/>
          <w:bCs/>
          <w:shd w:val="clear" w:color="auto" w:fill="FFFFFF"/>
        </w:rPr>
        <w:t>είναι</w:t>
      </w:r>
      <w:r>
        <w:rPr>
          <w:rFonts w:eastAsia="Times New Roman" w:cs="Times New Roman"/>
          <w:bCs/>
          <w:shd w:val="clear" w:color="auto" w:fill="FFFFFF"/>
        </w:rPr>
        <w:t xml:space="preserve"> και μέλος του </w:t>
      </w:r>
      <w:r>
        <w:rPr>
          <w:rFonts w:eastAsia="Times New Roman"/>
          <w:bCs/>
          <w:shd w:val="clear" w:color="auto" w:fill="FFFFFF"/>
        </w:rPr>
        <w:t>Κοινοβουλίου,</w:t>
      </w:r>
      <w:r>
        <w:rPr>
          <w:rFonts w:eastAsia="Times New Roman" w:cs="Times New Roman"/>
          <w:bCs/>
          <w:shd w:val="clear" w:color="auto" w:fill="FFFFFF"/>
        </w:rPr>
        <w:t xml:space="preserve"> θεωρώ ότι έδειξε ολιγότερη κοινοβουλευτική ευαισθησία απέναντι στην επερώτηση της Νέας Δημοκρατίας από ό,τι ο κ. Μουζάλας, ο οποίος θα εσυγχωρείτο, αφού δεν </w:t>
      </w:r>
      <w:r>
        <w:rPr>
          <w:rFonts w:eastAsia="Times New Roman"/>
          <w:bCs/>
          <w:shd w:val="clear" w:color="auto" w:fill="FFFFFF"/>
        </w:rPr>
        <w:t>είναι</w:t>
      </w:r>
      <w:r>
        <w:rPr>
          <w:rFonts w:eastAsia="Times New Roman" w:cs="Times New Roman"/>
          <w:bCs/>
          <w:shd w:val="clear" w:color="auto" w:fill="FFFFFF"/>
        </w:rPr>
        <w:t xml:space="preserve"> και μέλος τ</w:t>
      </w:r>
      <w:r>
        <w:rPr>
          <w:rFonts w:eastAsia="Times New Roman" w:cs="Times New Roman"/>
          <w:bCs/>
          <w:shd w:val="clear" w:color="auto" w:fill="FFFFFF"/>
        </w:rPr>
        <w:t xml:space="preserve">ης </w:t>
      </w:r>
      <w:r>
        <w:rPr>
          <w:rFonts w:eastAsia="Times New Roman"/>
          <w:bCs/>
          <w:shd w:val="clear" w:color="auto" w:fill="FFFFFF"/>
        </w:rPr>
        <w:t>Βουλής</w:t>
      </w:r>
      <w:r>
        <w:rPr>
          <w:rFonts w:eastAsia="Times New Roman" w:cs="Times New Roman"/>
          <w:bCs/>
          <w:shd w:val="clear" w:color="auto" w:fill="FFFFFF"/>
        </w:rPr>
        <w:t xml:space="preserve"> να έχει κάποια σχετική -αν θέλετε- απόσταση από τον τρόπο με τον οποίο διεξάγονται οι </w:t>
      </w:r>
      <w:r>
        <w:rPr>
          <w:rFonts w:eastAsia="Times New Roman"/>
          <w:bCs/>
          <w:shd w:val="clear" w:color="auto" w:fill="FFFFFF"/>
        </w:rPr>
        <w:t xml:space="preserve">συζητήσεις στο Κοινοβούλιο. </w:t>
      </w:r>
    </w:p>
    <w:p w14:paraId="6E8431E4" w14:textId="77777777" w:rsidR="00FC1CD6" w:rsidRDefault="008634FC">
      <w:pPr>
        <w:spacing w:line="600" w:lineRule="auto"/>
        <w:ind w:firstLine="720"/>
        <w:jc w:val="both"/>
        <w:rPr>
          <w:rFonts w:eastAsia="Times New Roman"/>
          <w:bCs/>
          <w:shd w:val="clear" w:color="auto" w:fill="FFFFFF"/>
        </w:rPr>
      </w:pPr>
      <w:r>
        <w:rPr>
          <w:rFonts w:eastAsia="Times New Roman"/>
          <w:bCs/>
          <w:shd w:val="clear" w:color="auto" w:fill="FFFFFF"/>
        </w:rPr>
        <w:t>Το λέω αυτό, κύριε Σταθάκη, γιατί έχετε πράγματι και ικανότητα, αλλά έχετε και επάρκεια στο να θέλετε και να επιτυγχάνετε, όταν αυτ</w:t>
      </w:r>
      <w:r>
        <w:rPr>
          <w:rFonts w:eastAsia="Times New Roman"/>
          <w:bCs/>
          <w:shd w:val="clear" w:color="auto" w:fill="FFFFFF"/>
        </w:rPr>
        <w:t xml:space="preserve">ό το επιδιώκετε, να είστε κοινοβουλευτικά χρήσιμος. </w:t>
      </w:r>
    </w:p>
    <w:p w14:paraId="6E8431E5" w14:textId="77777777" w:rsidR="00FC1CD6" w:rsidRDefault="008634FC">
      <w:pPr>
        <w:spacing w:line="600" w:lineRule="auto"/>
        <w:ind w:firstLine="720"/>
        <w:jc w:val="both"/>
        <w:rPr>
          <w:rFonts w:eastAsia="Times New Roman"/>
          <w:bCs/>
          <w:shd w:val="clear" w:color="auto" w:fill="FFFFFF"/>
        </w:rPr>
      </w:pPr>
      <w:r>
        <w:rPr>
          <w:rFonts w:eastAsia="Times New Roman"/>
          <w:bCs/>
          <w:shd w:val="clear" w:color="auto" w:fill="FFFFFF"/>
        </w:rPr>
        <w:t xml:space="preserve">Αντ’ αυτού, ήρθατε εδώ και με ένα ύφος </w:t>
      </w:r>
      <w:r>
        <w:rPr>
          <w:rFonts w:eastAsia="Times New Roman" w:cs="Times New Roman"/>
          <w:bCs/>
        </w:rPr>
        <w:t>«Ανέγνων,</w:t>
      </w:r>
      <w:r>
        <w:rPr>
          <w:rFonts w:eastAsia="Times New Roman"/>
          <w:bCs/>
          <w:shd w:val="clear" w:color="auto" w:fill="FFFFFF"/>
        </w:rPr>
        <w:t xml:space="preserve"> </w:t>
      </w:r>
      <w:r>
        <w:rPr>
          <w:rFonts w:eastAsia="Times New Roman" w:cs="Times New Roman"/>
          <w:bCs/>
        </w:rPr>
        <w:t>έγνων, κατέγνων»,</w:t>
      </w:r>
      <w:r>
        <w:rPr>
          <w:rFonts w:eastAsia="Times New Roman"/>
          <w:bCs/>
          <w:shd w:val="clear" w:color="auto" w:fill="FFFFFF"/>
        </w:rPr>
        <w:t xml:space="preserve"> που λέει και ο ποιητής, μας κατακεραυνώσατε, λέγοντάς μας ότι αυτή η Κυβέρνηση είναι επιτυχημένη και ό,τι και να λέτε εσείς, στον αέρα είναι τα λόγια σας. </w:t>
      </w:r>
    </w:p>
    <w:p w14:paraId="6E8431E6" w14:textId="77777777" w:rsidR="00FC1CD6" w:rsidRDefault="008634FC">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Όμως έχετε άδικο, γιατί το πόσο είναι επιτυχημένη αυτή η Κυβέρνηση μπορείτε να το διαπιστώσετε εάν </w:t>
      </w:r>
      <w:r>
        <w:rPr>
          <w:rFonts w:eastAsia="Times New Roman"/>
          <w:bCs/>
          <w:shd w:val="clear" w:color="auto" w:fill="FFFFFF"/>
        </w:rPr>
        <w:t>βγαίνοντας εκτός του περιβόλου του Κοινοβουλίου στον πρώτο τυχόντα περαστικό που θα απαντήσετε</w:t>
      </w:r>
      <w:r>
        <w:rPr>
          <w:rFonts w:eastAsia="Times New Roman"/>
          <w:bCs/>
          <w:shd w:val="clear" w:color="auto" w:fill="FFFFFF"/>
        </w:rPr>
        <w:t>,</w:t>
      </w:r>
      <w:r>
        <w:rPr>
          <w:rFonts w:eastAsia="Times New Roman"/>
          <w:bCs/>
          <w:shd w:val="clear" w:color="auto" w:fill="FFFFFF"/>
        </w:rPr>
        <w:t xml:space="preserve"> έχετε τα επιχειρήματα να τον πείσετε για το πόσο πολύ μεγάλη είναι η επιτυχία του κυβερνητικού έργου τον ενάμιση χρόνο που ζούμε. </w:t>
      </w:r>
    </w:p>
    <w:p w14:paraId="6E8431E7" w14:textId="77777777" w:rsidR="00FC1CD6" w:rsidRDefault="008634FC">
      <w:pPr>
        <w:spacing w:line="600" w:lineRule="auto"/>
        <w:ind w:firstLine="720"/>
        <w:jc w:val="both"/>
        <w:rPr>
          <w:rFonts w:eastAsia="Times New Roman"/>
          <w:bCs/>
          <w:shd w:val="clear" w:color="auto" w:fill="FFFFFF"/>
        </w:rPr>
      </w:pPr>
      <w:r>
        <w:rPr>
          <w:rFonts w:eastAsia="Times New Roman"/>
          <w:bCs/>
          <w:shd w:val="clear" w:color="auto" w:fill="FFFFFF"/>
        </w:rPr>
        <w:t>Άρα προτού πάρετε αυτό το ύφο</w:t>
      </w:r>
      <w:r>
        <w:rPr>
          <w:rFonts w:eastAsia="Times New Roman"/>
          <w:bCs/>
          <w:shd w:val="clear" w:color="auto" w:fill="FFFFFF"/>
        </w:rPr>
        <w:t xml:space="preserve">ς, έπρεπε τουλάχιστον να μας έχετε πείσει -και θεωρώ ότι ο κ. Μουζάλας το έκανε, όταν έλεγε ότι είναι θετική η συγκεκριμένη επερώτηση- και να μας απαντήσετε σε αυτό το ερώτημα που σας θέσαμε. Πόσα χρήματα έχετε απορροφήσει; </w:t>
      </w:r>
    </w:p>
    <w:p w14:paraId="6E8431E8" w14:textId="77777777" w:rsidR="00FC1CD6" w:rsidRDefault="008634FC">
      <w:pPr>
        <w:spacing w:line="600" w:lineRule="auto"/>
        <w:ind w:firstLine="720"/>
        <w:jc w:val="both"/>
        <w:rPr>
          <w:rFonts w:eastAsia="Times New Roman" w:cs="Times New Roman"/>
          <w:szCs w:val="24"/>
        </w:rPr>
      </w:pPr>
      <w:r>
        <w:rPr>
          <w:rFonts w:eastAsia="Times New Roman"/>
          <w:bCs/>
          <w:shd w:val="clear" w:color="auto" w:fill="FFFFFF"/>
        </w:rPr>
        <w:t xml:space="preserve">Προκύπτει, λοιπόν, και δεν το είπε μόνο η Νέα Δημοκρατία, αλλά και από άλλες πλευρές κατατέθηκε, ότι μέχρι σήμερα αυτά που έχουν εισπραχθεί είναι 70 εκατομμύρια ευρώ προκαταβολή και αυτά ακόμα δεν έχουν απορροφηθεί. </w:t>
      </w:r>
    </w:p>
    <w:p w14:paraId="6E8431E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Και βέβαια, μη μου πείτε ότι μια τέτοια</w:t>
      </w:r>
      <w:r>
        <w:rPr>
          <w:rFonts w:eastAsia="Times New Roman" w:cs="Times New Roman"/>
          <w:szCs w:val="24"/>
        </w:rPr>
        <w:t xml:space="preserve"> ερώτηση, που γίνεται τον Φεβρουάριο, γίνεται με σκοπό να συκοφαντήσουμε την Κυβέρνηση. Όχι, γιατί αποδεικνύεται και από τον τρόπο που παρουσιαστήκαμε ενώπιον του Κοινοβουλίου ότι σκοπός μας ήταν να σας κινητοποιήσουμε και να σας πούμε ότι έχετε αδρανήσει,</w:t>
      </w:r>
      <w:r>
        <w:rPr>
          <w:rFonts w:eastAsia="Times New Roman" w:cs="Times New Roman"/>
          <w:szCs w:val="24"/>
        </w:rPr>
        <w:t xml:space="preserve"> ότι έχετε ολιγωρήσει. Οργανωθείτε, ετοιμαστείτε και σπεύσατε να πάρετε τα χρήματα. Και το ποσό δεν είναι ευκαταφρόνητο, όταν εσείς ο ίδιος μιλάτε για πεντακόσια εκατομμύρια. </w:t>
      </w:r>
    </w:p>
    <w:p w14:paraId="6E8431E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Καταλήγοντας, κυρία Πρόεδρε, θέλω να πω -και θεωρώ ότι έχω και τη δική σας συναί</w:t>
      </w:r>
      <w:r>
        <w:rPr>
          <w:rFonts w:eastAsia="Times New Roman" w:cs="Times New Roman"/>
          <w:szCs w:val="24"/>
        </w:rPr>
        <w:t>νεση σε αυτό που θα πω- ότι στο Κοινοβούλιο ο λόγος είναι προφορικός, εκφωνείται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κατά πρόσωπον προς εκείνον, στον οποίο απευθύνεται. Άρα, λοιπόν, δεν νοείται εσείς, ένας Υπουργός με πείρα κοινοβουλευτική, αλλά και με την άνεση, να έχετε στα χέρια </w:t>
      </w:r>
      <w:r>
        <w:rPr>
          <w:rFonts w:eastAsia="Times New Roman" w:cs="Times New Roman"/>
          <w:szCs w:val="24"/>
        </w:rPr>
        <w:t>σας έγγραφα από τα οποία θα διαφωτιστεί η Εθνική Αντιπροσωπεία και να έρχεστε εδώ και να μας δίνετε μελέτες του πρωθυπουργικού γραφείου, για να μας πείσετε ότι αυτό για το οποίο εμείς σας επερωτούμε δεν είναι σημαντικό και άξιο απάντησης με τον τρόπο, βεβα</w:t>
      </w:r>
      <w:r>
        <w:rPr>
          <w:rFonts w:eastAsia="Times New Roman" w:cs="Times New Roman"/>
          <w:szCs w:val="24"/>
        </w:rPr>
        <w:t xml:space="preserve">ίως, που εσείς σήμερα παραλείψατε να το κάνετε και μας στενοχωρήσατε. </w:t>
      </w:r>
    </w:p>
    <w:p w14:paraId="6E8431E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κυρία Πρόεδρε. </w:t>
      </w:r>
    </w:p>
    <w:p w14:paraId="6E8431EC" w14:textId="77777777" w:rsidR="00FC1CD6" w:rsidRDefault="008634F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431ED"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κύριε Τζαβάρα. </w:t>
      </w:r>
    </w:p>
    <w:p w14:paraId="6E8431E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Τον λόγο έχει ο</w:t>
      </w:r>
      <w:r>
        <w:rPr>
          <w:rFonts w:eastAsia="Times New Roman" w:cs="Times New Roman"/>
          <w:szCs w:val="24"/>
        </w:rPr>
        <w:t xml:space="preserve"> Υπουργός κ. Μουζάλας.</w:t>
      </w:r>
    </w:p>
    <w:p w14:paraId="6E8431EF"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Εγώ θα ήθελα να σας ευχαριστήσω για τους χαμηλούς τόνους. Μέσα, όμως, από τους χαμηλούς τόνους, μόνο που δεν ελέχθη ότι φταίει ο ΣΥΡΙΖΑ για τη Μικρασι</w:t>
      </w:r>
      <w:r>
        <w:rPr>
          <w:rFonts w:eastAsia="Times New Roman" w:cs="Times New Roman"/>
          <w:szCs w:val="24"/>
        </w:rPr>
        <w:t>ατική καταστροφή και…</w:t>
      </w:r>
    </w:p>
    <w:p w14:paraId="6E8431F0"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Δεν το είπαμε αυτό. Κάνετε λάθος. </w:t>
      </w:r>
    </w:p>
    <w:p w14:paraId="6E8431F1"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Κύριε Τζαβάρα, ακούστε με. </w:t>
      </w:r>
    </w:p>
    <w:p w14:paraId="6E8431F2"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ΚΑΛΑΦΑΤΗΣ: </w:t>
      </w:r>
      <w:r>
        <w:rPr>
          <w:rFonts w:eastAsia="Times New Roman" w:cs="Times New Roman"/>
          <w:szCs w:val="24"/>
        </w:rPr>
        <w:t xml:space="preserve">Αυτό που κάνετε είναι πιο πονηρό. </w:t>
      </w:r>
    </w:p>
    <w:p w14:paraId="6E8431F3"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ΙΩΑΝΝΗΣ ΜΟΥ</w:t>
      </w:r>
      <w:r>
        <w:rPr>
          <w:rFonts w:eastAsia="Times New Roman" w:cs="Times New Roman"/>
          <w:b/>
          <w:szCs w:val="24"/>
        </w:rPr>
        <w:t xml:space="preserve">ΖΑΛΑΣ (Αναπληρωτής Υπουργός Εσωτερικών και Διοικητικής Ανασυγκρότησης): </w:t>
      </w:r>
      <w:r>
        <w:rPr>
          <w:rFonts w:eastAsia="Times New Roman" w:cs="Times New Roman"/>
          <w:szCs w:val="24"/>
        </w:rPr>
        <w:t xml:space="preserve">Ακούστε με, λοιπόν. Μόνο αυτό δεν ελέχθη. Αφήστε με να σας πω δυο πράγματα. </w:t>
      </w:r>
    </w:p>
    <w:p w14:paraId="6E8431F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Πρώτον, κάνουμε διαχείριση κρίσης. Επομένως, η επιτυχία ή η αποτυχία έγκειται στη διαχείριση της κρίσης, δε</w:t>
      </w:r>
      <w:r>
        <w:rPr>
          <w:rFonts w:eastAsia="Times New Roman" w:cs="Times New Roman"/>
          <w:szCs w:val="24"/>
        </w:rPr>
        <w:t>ν έγκειται στη λύση του προβλήματος. Νομίζω ότι είστε έμπειροι άνθρωποι και αυτό μπορείτε να το καταλάβετε. Μία διαχείριση κρίσης έχει κενά, λάθη. Εγώ αναγνωρίζω πολλά λάθη από αυτά που γίνονται. Πιθανώς, επειδή ζω μέσα στο πεδίο, ξέρω περισσότερα. Η διαχε</w:t>
      </w:r>
      <w:r>
        <w:rPr>
          <w:rFonts w:eastAsia="Times New Roman" w:cs="Times New Roman"/>
          <w:szCs w:val="24"/>
        </w:rPr>
        <w:t xml:space="preserve">ίριση, όμως, της κρίσης ήταν καλή και σωστή. </w:t>
      </w:r>
    </w:p>
    <w:p w14:paraId="6E8431F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Ο κ. Θεοχαρόπουλος, ο οποίος έχει βοηθήσει πάρα πολύ σε μια σφαιρική άποψη για το προσφυγή, χρησιμοποιώντας δίκαια επιχειρήματα, μας αδίκησε. Αυτό είναι εύκολο να γίνει. «Δεν αδειάσατε το </w:t>
      </w:r>
      <w:r>
        <w:rPr>
          <w:rFonts w:eastAsia="Times New Roman" w:cs="Times New Roman"/>
          <w:szCs w:val="24"/>
        </w:rPr>
        <w:t>λιμάνι</w:t>
      </w:r>
      <w:r>
        <w:rPr>
          <w:rFonts w:eastAsia="Times New Roman" w:cs="Times New Roman"/>
          <w:szCs w:val="24"/>
        </w:rPr>
        <w:t>». Έχει δίκιο. Δ</w:t>
      </w:r>
      <w:r>
        <w:rPr>
          <w:rFonts w:eastAsia="Times New Roman" w:cs="Times New Roman"/>
          <w:szCs w:val="24"/>
        </w:rPr>
        <w:t xml:space="preserve">εν αδειάσαμε το </w:t>
      </w:r>
      <w:r>
        <w:rPr>
          <w:rFonts w:eastAsia="Times New Roman" w:cs="Times New Roman"/>
          <w:szCs w:val="24"/>
        </w:rPr>
        <w:t>λιμάνι</w:t>
      </w:r>
      <w:r>
        <w:rPr>
          <w:rFonts w:eastAsia="Times New Roman" w:cs="Times New Roman"/>
          <w:szCs w:val="24"/>
        </w:rPr>
        <w:t xml:space="preserve">. Κύριοι, όμως, δημιουργήσαμε σαράντα χιλιάδες θέσεις μέσα </w:t>
      </w:r>
      <w:r>
        <w:rPr>
          <w:rFonts w:eastAsia="Times New Roman" w:cs="Times New Roman"/>
          <w:szCs w:val="24"/>
        </w:rPr>
        <w:lastRenderedPageBreak/>
        <w:t xml:space="preserve">σε δύο μήνες. Αυτό το πράγμα δεν έχει ξαναγίνει ιστορικά. Είναι πολύ απλό. Μπορείτε να το δείτε. Πρόχειρες μη κυβερνητικές οργανώσεις –μας κατηγορήσαν γι’ αυτό- βελτιώνονται. </w:t>
      </w:r>
      <w:r>
        <w:rPr>
          <w:rFonts w:eastAsia="Times New Roman" w:cs="Times New Roman"/>
          <w:szCs w:val="24"/>
        </w:rPr>
        <w:t xml:space="preserve">Αυτό δεν έχει ξαναγίνει. Αδειάσαμε την Ειδομένη με αυτόν τον τρόπο, που δεν έχει ξαναγίνει. Τις ίδιες μέρες άδειαζε το Καλαί. Αυτά είναι προς τιμή της χώρας, ανεξάρτητα από το ποιος τα έκανε. </w:t>
      </w:r>
    </w:p>
    <w:p w14:paraId="6E8431F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Σιτίζουμε εξήντα χιλιάδες ανθρώπους με ένα catering που δεν είν</w:t>
      </w:r>
      <w:r>
        <w:rPr>
          <w:rFonts w:eastAsia="Times New Roman" w:cs="Times New Roman"/>
          <w:szCs w:val="24"/>
        </w:rPr>
        <w:t>αι καλό. Αλλού υπάρχει αυτό. Αλλού υπάρχει εκείνο. Σιτίζουμε, όμως, εξήντα χιλιάδες ανθρώπους. Και το πρόβλημα είναι ότι χρησιμοποιούνται λάθος επιχειρήματα. Δηλαδή λέει κάποιος ότι είπα για την εκπαίδευση, ότι δεν θα γίνουν. Δεν είπα αυτό. Τι επιχείρημα χ</w:t>
      </w:r>
      <w:r>
        <w:rPr>
          <w:rFonts w:eastAsia="Times New Roman" w:cs="Times New Roman"/>
          <w:szCs w:val="24"/>
        </w:rPr>
        <w:t>ρησιμοποιείτε; «Ενάμιση χρόνο και δεν είστε έτοιμοι». Δεν είναι ενάμισης χρόνος, κύριοι. Από τις 19 Μαρτίου άρχισε το πρόβλημα. Είμαστε έτοιμοι. Υπάρχει ένα εξαιρετικό πρόβλημα. Ο κ. Φορτσάκης θα το ξέρει. Έχουν συμμετάσχει πανεπιστημιακοί στο Υπουργείο Πα</w:t>
      </w:r>
      <w:r>
        <w:rPr>
          <w:rFonts w:eastAsia="Times New Roman" w:cs="Times New Roman"/>
          <w:szCs w:val="24"/>
        </w:rPr>
        <w:t xml:space="preserve">ιδείας. Είπα ότι λόγω της φύσης των ροών, ακόμη είναι κινητός ο πληθυσμός. Δεν ξέρουμε ποιοι θα μείνουν και ποιοι θα φύγουν. </w:t>
      </w:r>
      <w:r>
        <w:rPr>
          <w:rFonts w:eastAsia="Times New Roman" w:cs="Times New Roman"/>
          <w:szCs w:val="24"/>
        </w:rPr>
        <w:lastRenderedPageBreak/>
        <w:t xml:space="preserve">Είπα ότι με βάση αυτό το πρόγραμμα θα κάνουμε προκαταρκτικές τάξεις, αυτό που γίνεται στη Γερμανία. Δεν είναι αποτυχία αυτό. Είναι </w:t>
      </w:r>
      <w:r>
        <w:rPr>
          <w:rFonts w:eastAsia="Times New Roman" w:cs="Times New Roman"/>
          <w:szCs w:val="24"/>
        </w:rPr>
        <w:t xml:space="preserve">επιτυχία. </w:t>
      </w:r>
    </w:p>
    <w:p w14:paraId="6E8431F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lang w:val="en-US"/>
        </w:rPr>
        <w:t>relocation</w:t>
      </w:r>
      <w:r>
        <w:rPr>
          <w:rFonts w:eastAsia="Times New Roman" w:cs="Times New Roman"/>
          <w:szCs w:val="24"/>
        </w:rPr>
        <w:t xml:space="preserve">, δύο χιλιάδες δέκα τρία άτομα έχουν γίνει </w:t>
      </w:r>
      <w:r>
        <w:rPr>
          <w:rFonts w:eastAsia="Times New Roman" w:cs="Times New Roman"/>
          <w:szCs w:val="24"/>
          <w:lang w:val="en-US"/>
        </w:rPr>
        <w:t>relocation</w:t>
      </w:r>
      <w:r>
        <w:rPr>
          <w:rFonts w:eastAsia="Times New Roman" w:cs="Times New Roman"/>
          <w:szCs w:val="24"/>
        </w:rPr>
        <w:t xml:space="preserve"> μέχρι τώρα. Υπάρχουν άλλα δυόμισι χιλιάδες άτομα, τα οποία είναι έτοιμα και υπάρχουν και οι χώρες που θα τα υποδεχθούν. </w:t>
      </w:r>
    </w:p>
    <w:p w14:paraId="6E8431F8"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Δεν είναι αρκετός ο αριθμός, έχετε δίκιο. Τι να κάνουμε, κύριοι από τη Νέα Δημοκρατία, τη Δημοκρατική Συμπαράταξη, το Ποτάμι και την Ένωση Κεντρώων; Να κάνουμε πόλεμο με την Πολωνία; Να πάμε να καταλάβουμε τις Βρυξέλλες για να αδειάσουμε; Να αλλάξουμε απόφ</w:t>
      </w:r>
      <w:r>
        <w:rPr>
          <w:rFonts w:eastAsia="Times New Roman" w:cs="Times New Roman"/>
          <w:szCs w:val="24"/>
        </w:rPr>
        <w:t xml:space="preserve">αση; Είμαι βέβαιος ότι μέσα στα ευρωπαϊκά σας κόμματα βάζετε το ίδιο αίτημα που βάζει η Κυβέρνηση στην Ευρωπαϊκή Ένωση. </w:t>
      </w:r>
    </w:p>
    <w:p w14:paraId="6E8431F9"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Λέτε να αυξήσουμε το </w:t>
      </w:r>
      <w:r>
        <w:rPr>
          <w:rFonts w:eastAsia="Times New Roman" w:cs="Times New Roman"/>
          <w:szCs w:val="24"/>
          <w:lang w:val="en-US"/>
        </w:rPr>
        <w:t>relocation</w:t>
      </w:r>
      <w:r>
        <w:rPr>
          <w:rFonts w:eastAsia="Times New Roman" w:cs="Times New Roman"/>
          <w:szCs w:val="24"/>
        </w:rPr>
        <w:t>. Δεν γίνεται!</w:t>
      </w:r>
    </w:p>
    <w:p w14:paraId="6E8431FA"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Απαντάτε σε ερωτήματα που δεν θέσαμε, αλλά δεν πειράζει. </w:t>
      </w:r>
    </w:p>
    <w:p w14:paraId="6E8431FB"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ΜΟΥΖ</w:t>
      </w:r>
      <w:r>
        <w:rPr>
          <w:rFonts w:eastAsia="Times New Roman" w:cs="Times New Roman"/>
          <w:b/>
          <w:szCs w:val="24"/>
        </w:rPr>
        <w:t xml:space="preserve">ΑΛΑΣ (Αναπληρωτής Υπουργός Εσωτερικών και Διοικητικής Ανασυγκρότησης): </w:t>
      </w:r>
      <w:r>
        <w:rPr>
          <w:rFonts w:eastAsia="Times New Roman" w:cs="Times New Roman"/>
          <w:szCs w:val="24"/>
        </w:rPr>
        <w:t xml:space="preserve">Εγώ θα απαντήσω σε αυτά που ελέχθησαν. Απαντώ σε πράγματα που είπατε. Ο κ. Σταθάκης θα απαντήσει στα οικονομικά. </w:t>
      </w:r>
    </w:p>
    <w:p w14:paraId="6E8431FC"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Κάναμε διμερή συμφωνία με τη Γαλλία. Η Γαλλία δέχεται να μας παίρνει τε</w:t>
      </w:r>
      <w:r>
        <w:rPr>
          <w:rFonts w:eastAsia="Times New Roman" w:cs="Times New Roman"/>
          <w:szCs w:val="24"/>
        </w:rPr>
        <w:t>τρακόσια άτομα τον μήνα. Δεν ξέρω να σας πω μετά τα γεγονότα στη Νίκαια εάν αυτό θα συνεχίσει και μιλάω πολύ έντιμα πάντα.</w:t>
      </w:r>
    </w:p>
    <w:p w14:paraId="6E8431FD"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Κάναμε ειδική συμφωνία με την Πορτογαλία. Προσπαθούμε να κάνουμε παντού. Η Ευρωπαϊκή Ένωση προσπαθεί να το επιβάλει. Δεκατρία μέλη απ</w:t>
      </w:r>
      <w:r>
        <w:rPr>
          <w:rFonts w:eastAsia="Times New Roman" w:cs="Times New Roman"/>
          <w:szCs w:val="24"/>
        </w:rPr>
        <w:t xml:space="preserve">ό την Ευρωπαϊκή Ένωση έχουν αντιστάσεις. Τι να κάνουμε; </w:t>
      </w:r>
    </w:p>
    <w:p w14:paraId="6E8431FE"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Τι θα έκανε η Νέα Δημοκρατία και η Δημοκρατική Συμπαράταξη; Επαναλαμβάνω ότι είμαι βέβαιος ότι πιέζετε μέσα στα ευρωπαϊκά σας κόμματα και δεν πετυχαίνει. Προσπαθούμε όλοι μαζί. </w:t>
      </w:r>
    </w:p>
    <w:p w14:paraId="6E8431FF"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lastRenderedPageBreak/>
        <w:t>Ως προς τις οικειοθελ</w:t>
      </w:r>
      <w:r>
        <w:rPr>
          <w:rFonts w:eastAsia="Times New Roman" w:cs="Times New Roman"/>
          <w:szCs w:val="24"/>
        </w:rPr>
        <w:t xml:space="preserve">είς επιστροφές, έχουμε μια τεράστια αύξηση. Όμως, υπάρχει το ζήτημα των αναγκαστικών επιστροφών, που θα το βρούμε μπροστά μας στο Δουβλίνο. Δεν υπάρχει ευρωπαϊκός σχεδιασμός και πάνε να το φορτώσουν σε εθνικά κράτη. </w:t>
      </w:r>
    </w:p>
    <w:p w14:paraId="6E843200"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Είμαι βέβαιος ότι πιέζετε μέσα στο Λαϊκ</w:t>
      </w:r>
      <w:r>
        <w:rPr>
          <w:rFonts w:eastAsia="Times New Roman" w:cs="Times New Roman"/>
          <w:szCs w:val="24"/>
        </w:rPr>
        <w:t xml:space="preserve">ό και στο Σοσιαλιστικό κόμμα. Πρέπει να το περάσουμε αυτό. Ξεκινάμε μια σειρά από περιοδείες με άλλους Υπουργούς γι’ αυτά τα ζητήματα. Είμαι βέβαιος ότι το κάνετε μέσα στα κόμματά σας. Δεν αμφισβητώ τον πατριωτισμό σας. Όμως, όταν βρίσκουμε τον τοίχο, τον </w:t>
      </w:r>
      <w:r>
        <w:rPr>
          <w:rFonts w:eastAsia="Times New Roman" w:cs="Times New Roman"/>
          <w:szCs w:val="24"/>
        </w:rPr>
        <w:t xml:space="preserve">βρίσκουμε μαζί και πρέπει μαζί να τον ρίξουμε. </w:t>
      </w:r>
    </w:p>
    <w:p w14:paraId="6E843201"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Δεν έχει γίνει κα</w:t>
      </w:r>
      <w:r>
        <w:rPr>
          <w:rFonts w:eastAsia="Times New Roman" w:cs="Times New Roman"/>
          <w:szCs w:val="24"/>
        </w:rPr>
        <w:t>μ</w:t>
      </w:r>
      <w:r>
        <w:rPr>
          <w:rFonts w:eastAsia="Times New Roman" w:cs="Times New Roman"/>
          <w:szCs w:val="24"/>
        </w:rPr>
        <w:t>μία απεργία πείνας. Έχει γίνει μόνο μια στη Χίο με δώδεκα άτομα, που κράτησε δεκατρείς ημέρες και έληξε. Δεν υπήρξε ούτε μια επιδημία, με οκτακόσιες πενήντα χιλιάδες ανθρώπους να έχουν περάσει και εξήντα χιλιάδες να είναι εγκλωβισμένοι. Δεν υπήρξε μία επιδ</w:t>
      </w:r>
      <w:r>
        <w:rPr>
          <w:rFonts w:eastAsia="Times New Roman" w:cs="Times New Roman"/>
          <w:szCs w:val="24"/>
        </w:rPr>
        <w:t xml:space="preserve">ημία και δεν είναι τυχαίο αυτό, παρ’ όλες τις ελλείψεις, που εγώ θα τις δεχθώ αυτές που θα μου πείτε. </w:t>
      </w:r>
    </w:p>
    <w:p w14:paraId="6E843202"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δείχνει μια μέριμνα, μια φροντίδα και είναι καλό που υπάρχει. Είναι καλό για τη χώρα και πρέπει να συνεχίζουμε να βοηθάμε όλοι να υπάρχει. </w:t>
      </w:r>
    </w:p>
    <w:p w14:paraId="6E843203" w14:textId="77777777" w:rsidR="00FC1CD6" w:rsidRDefault="008634FC">
      <w:pPr>
        <w:tabs>
          <w:tab w:val="left" w:pos="1800"/>
        </w:tabs>
        <w:spacing w:after="0"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την Προεδρική Έδρα καταλαμβάνει ο Α΄ Αντιπρόεδρος της Βουλής </w:t>
      </w:r>
      <w:r w:rsidRPr="00AD7E31">
        <w:rPr>
          <w:rFonts w:eastAsia="Times New Roman" w:cs="Times New Roman"/>
          <w:szCs w:val="24"/>
        </w:rPr>
        <w:t>κ.</w:t>
      </w:r>
      <w:r w:rsidRPr="00B136DF">
        <w:rPr>
          <w:rFonts w:eastAsia="Times New Roman" w:cs="Times New Roman"/>
          <w:b/>
          <w:szCs w:val="24"/>
        </w:rPr>
        <w:t xml:space="preserve"> ΑΝΑΣΤΑΣΙΟΣ ΚΟΥΡΑΚΗΣ</w:t>
      </w:r>
      <w:r>
        <w:rPr>
          <w:rFonts w:eastAsia="Times New Roman" w:cs="Times New Roman"/>
          <w:szCs w:val="24"/>
        </w:rPr>
        <w:t>)</w:t>
      </w:r>
    </w:p>
    <w:p w14:paraId="6E843204"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Σχετικά με τις ΜΚΟ, εγώ δεν μίλησα για πάρτι. Γιατί, εάν μιλήσω για πάρτι, μετά δεν μπορώ να βγω στην Ευρώπη. Είπα κάτι πολύ απλό: ότι δεν έχουμε δικαιοδοσία να τ</w:t>
      </w:r>
      <w:r>
        <w:rPr>
          <w:rFonts w:eastAsia="Times New Roman" w:cs="Times New Roman"/>
          <w:szCs w:val="24"/>
        </w:rPr>
        <w:t>ις ελέγξουμε, ενώ εμάς μας ελέγχουν συνέχεια. Το Ελεγκτικό Συνέδριο -ας το πούμε- της Ευρώπης ήρθε για να δει τι κάνουμε τα λεφτά δύο φορές. Για τις ΜΚΟ αυτό θα γίνει μετά από χρόνια. Τι να κάνουμε;</w:t>
      </w:r>
    </w:p>
    <w:p w14:paraId="6E843205"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Εσείς τι θα κάνατε; Λέει ο κύριος Βουλευτής του ΚΚΕ να μη</w:t>
      </w:r>
      <w:r>
        <w:rPr>
          <w:rFonts w:eastAsia="Times New Roman" w:cs="Times New Roman"/>
          <w:szCs w:val="24"/>
        </w:rPr>
        <w:t>ν τα πάρουν οι ΜΚΟ. Νομίζω, κύριε Τζαβάρα, ότι αυτή είναι και η δική σας άποψη. Και η δική μας αυτή είναι.</w:t>
      </w:r>
    </w:p>
    <w:p w14:paraId="6E843206"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Είμαι επιφυλακτικός απέναντι στις ΜΚΟ… </w:t>
      </w:r>
    </w:p>
    <w:p w14:paraId="6E843207"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Και</w:t>
      </w:r>
      <w:r>
        <w:rPr>
          <w:rFonts w:eastAsia="Times New Roman" w:cs="Times New Roman"/>
          <w:szCs w:val="24"/>
        </w:rPr>
        <w:t xml:space="preserve"> η δική μας αυτή είναι, να τα πάρει το κράτος. Δεν τα έδωσαν, κύριοι. Το παλέψαμε στην Ευρωπαϊκή Ένωση και είμαι βέβαιος ότι το παλέψατε και εσείς στα ευρωπαϊκά σας κόμματα. Δεν τα δίνουν. Τι θα πούμε, ότι δεν θα τα πάρουμε; Είναι 300 εκατομμύρια. Πρέπει ν</w:t>
      </w:r>
      <w:r>
        <w:rPr>
          <w:rFonts w:eastAsia="Times New Roman" w:cs="Times New Roman"/>
          <w:szCs w:val="24"/>
        </w:rPr>
        <w:t xml:space="preserve">α είμαστε προσεκτικοί. </w:t>
      </w:r>
    </w:p>
    <w:p w14:paraId="6E843208"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Λέχθηκε από τον εκπρόσωπο του Ποταμιού μια ύβρις χωρίς πρόθεση –και το τονίζω αυτό, γιατί εκτιμώ πάρα πολύ τον κύριο Βουλευτή- για τις προσλήψεις στην Ύπατη Αρμοστεία. </w:t>
      </w:r>
    </w:p>
    <w:p w14:paraId="6E843209"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Κύριοι Βουλευτές, είναι άδικο αυτό. Η Ύπατη Αρμοστεία διευθύνετ</w:t>
      </w:r>
      <w:r>
        <w:rPr>
          <w:rFonts w:eastAsia="Times New Roman" w:cs="Times New Roman"/>
          <w:szCs w:val="24"/>
        </w:rPr>
        <w:t xml:space="preserve">αι από μια κυρία, η οποία είναι από τους υψηλότερους τεχνοκράτες, ήταν επιλογή της Νέας Δημοκρατίας, παρέμεινε και διευθύνει άριστα την υπηρεσία της. </w:t>
      </w:r>
    </w:p>
    <w:p w14:paraId="6E84320A"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Λέτε για το άσυλο. </w:t>
      </w:r>
    </w:p>
    <w:p w14:paraId="6E84320B" w14:textId="77777777" w:rsidR="00FC1CD6" w:rsidRDefault="008634FC">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w:t>
      </w:r>
      <w:r>
        <w:rPr>
          <w:rFonts w:eastAsia="Times New Roman" w:cs="Times New Roman"/>
          <w:b/>
          <w:szCs w:val="24"/>
        </w:rPr>
        <w:t xml:space="preserve"> Ανασυγκρότησης): </w:t>
      </w:r>
      <w:r>
        <w:rPr>
          <w:rFonts w:eastAsia="Times New Roman" w:cs="Times New Roman"/>
          <w:szCs w:val="24"/>
        </w:rPr>
        <w:t xml:space="preserve">Ναι, για το άσυλο λέω. </w:t>
      </w:r>
    </w:p>
    <w:p w14:paraId="6E84320C"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lastRenderedPageBreak/>
        <w:t>Διευθύνει άριστα την υπηρεσία της και δεν πρέπει να πλανάται κα</w:t>
      </w:r>
      <w:r>
        <w:rPr>
          <w:rFonts w:eastAsia="Times New Roman" w:cs="Times New Roman"/>
          <w:szCs w:val="24"/>
        </w:rPr>
        <w:t>μ</w:t>
      </w:r>
      <w:r>
        <w:rPr>
          <w:rFonts w:eastAsia="Times New Roman" w:cs="Times New Roman"/>
          <w:szCs w:val="24"/>
        </w:rPr>
        <w:t xml:space="preserve">μία σκιά. Έχει ένα τεράστιο βάρος πάνω της. </w:t>
      </w:r>
    </w:p>
    <w:p w14:paraId="6E84320D"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Για την Υπηρεσία Υποδοχής οι προσλήψεις θα γίνουν μέσω ΟΑΕΔ και μέσω των δήμων. Δεν υπάρχει παρέμβαση του</w:t>
      </w:r>
      <w:r>
        <w:rPr>
          <w:rFonts w:eastAsia="Times New Roman" w:cs="Times New Roman"/>
          <w:szCs w:val="24"/>
        </w:rPr>
        <w:t xml:space="preserve"> Υπουργού στο ποιος θα προσληφθεί. Υπάρχουν κατάλογοι. Μην λέμε πράγματα, τα οποία δεν στέκουν. </w:t>
      </w:r>
    </w:p>
    <w:p w14:paraId="6E84320E"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Μίλησα για τα γεγονότα που έγιναν στην Τουρκία. Είμαστε προβληματισμένοι και είμαι βέβαιος ότι όλα τα κόμματα του δημοκρατικού τόξου είναι προβληματισμένα για </w:t>
      </w:r>
      <w:r>
        <w:rPr>
          <w:rFonts w:eastAsia="Times New Roman" w:cs="Times New Roman"/>
          <w:szCs w:val="24"/>
        </w:rPr>
        <w:t xml:space="preserve">το ζήτημα. Είναι ένα καινούριος παράγοντας, που θα πρέπει να τον αντιμετωπίσουμε. Προϋποθέτει να δημιουργήσουμε μια μεγαλύτερη συνοχή και μια μεγαλύτερη ενότητα. </w:t>
      </w:r>
    </w:p>
    <w:p w14:paraId="6E84320F" w14:textId="77777777" w:rsidR="00FC1CD6" w:rsidRDefault="008634F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843210" w14:textId="77777777" w:rsidR="00FC1CD6" w:rsidRDefault="008634F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43211" w14:textId="77777777" w:rsidR="00FC1CD6" w:rsidRDefault="008634FC">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b/>
          <w:szCs w:val="24"/>
        </w:rPr>
        <w:t xml:space="preserve"> </w:t>
      </w:r>
      <w:r>
        <w:rPr>
          <w:rFonts w:eastAsia="Times New Roman"/>
          <w:szCs w:val="24"/>
        </w:rPr>
        <w:t xml:space="preserve">Ο Υπουργός Οικονομίας, Ανάπτυξης και Τουρισμού κ. Σταθάκης έχει τον λόγο. </w:t>
      </w:r>
    </w:p>
    <w:p w14:paraId="6E843212" w14:textId="77777777" w:rsidR="00FC1CD6" w:rsidRDefault="008634FC">
      <w:pPr>
        <w:spacing w:line="600" w:lineRule="auto"/>
        <w:ind w:firstLine="720"/>
        <w:jc w:val="both"/>
        <w:rPr>
          <w:rFonts w:eastAsia="Times New Roman"/>
          <w:szCs w:val="24"/>
        </w:rPr>
      </w:pPr>
      <w:r>
        <w:rPr>
          <w:rFonts w:eastAsia="Times New Roman"/>
          <w:szCs w:val="24"/>
        </w:rPr>
        <w:t>Πόσο χρόνο θέλετε, κύριε Υπουργέ;</w:t>
      </w:r>
    </w:p>
    <w:p w14:paraId="6E843213" w14:textId="77777777" w:rsidR="00FC1CD6" w:rsidRDefault="008634FC">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Θα είμαι σύντομος, κύριε Πρόεδρε. </w:t>
      </w:r>
    </w:p>
    <w:p w14:paraId="6E843214" w14:textId="77777777" w:rsidR="00FC1CD6" w:rsidRDefault="008634FC">
      <w:pPr>
        <w:spacing w:line="600" w:lineRule="auto"/>
        <w:ind w:firstLine="720"/>
        <w:jc w:val="both"/>
        <w:rPr>
          <w:rFonts w:eastAsia="Times New Roman"/>
          <w:szCs w:val="24"/>
        </w:rPr>
      </w:pPr>
      <w:r>
        <w:rPr>
          <w:rFonts w:eastAsia="Times New Roman"/>
          <w:szCs w:val="24"/>
        </w:rPr>
        <w:t xml:space="preserve">Θα ήθελα να απαντήσω, κατ’ αρχάς, για την κοινοβουλευτική μου πρακτική. Αναγνωρίζω ότι θα έπρεπε να σας είχα δώσει τη μελέτη πριν από τη συνεδρίαση. Δεύτερον, θα ήθελα να διευκρινίσω ότι δεν είναι μια θεωρητική μελέτη. Κατά κύριο λόγο συγγραφέας της είναι </w:t>
      </w:r>
      <w:r>
        <w:rPr>
          <w:rFonts w:eastAsia="Times New Roman"/>
          <w:szCs w:val="24"/>
        </w:rPr>
        <w:t xml:space="preserve">το Γενικό Λογιστήριο του Κράτους. </w:t>
      </w:r>
    </w:p>
    <w:p w14:paraId="6E843215" w14:textId="77777777" w:rsidR="00FC1CD6" w:rsidRDefault="008634FC">
      <w:pPr>
        <w:spacing w:line="600" w:lineRule="auto"/>
        <w:ind w:firstLine="720"/>
        <w:jc w:val="both"/>
        <w:rPr>
          <w:rFonts w:eastAsia="Times New Roman"/>
          <w:szCs w:val="24"/>
        </w:rPr>
      </w:pPr>
      <w:r>
        <w:rPr>
          <w:rFonts w:eastAsia="Times New Roman"/>
          <w:szCs w:val="24"/>
        </w:rPr>
        <w:t>Δεν υπάρχει κανένα στοιχείο γύρω από τις δαπάνες για το μεταναστευτικό που να μην περιλαμβάνεται στη μελέτη, τόσο απολογιστικά, αναλυτικά, διεξοδικά –δηλαδή ξέρουμε πόσο δώσαμε το 2015 στην Υπηρεσία Ασύλου, στην Αστυνομία</w:t>
      </w:r>
      <w:r>
        <w:rPr>
          <w:rFonts w:eastAsia="Times New Roman"/>
          <w:szCs w:val="24"/>
        </w:rPr>
        <w:t xml:space="preserve">, στο Λιμενικό, στην Υπηρεσία Πρώτης Υποδοχής και λοιπά- μέχρι </w:t>
      </w:r>
      <w:r>
        <w:rPr>
          <w:rFonts w:eastAsia="Times New Roman"/>
          <w:szCs w:val="24"/>
        </w:rPr>
        <w:lastRenderedPageBreak/>
        <w:t>και συνολικά, που αστειευόμενος απέναντι στη Νέα Δημοκρατία είπα ότι δαπανούμε όσα δαπανούσε και η Νέα Δημοκρατία. Το 2014 είχε δαπανήσει 272 εκατομμύρια ευρώ για το προσφυγικό με κύριο αποδέκτ</w:t>
      </w:r>
      <w:r>
        <w:rPr>
          <w:rFonts w:eastAsia="Times New Roman"/>
          <w:szCs w:val="24"/>
        </w:rPr>
        <w:t xml:space="preserve">η, φυσικά, το Υπουργείο Εσωτερικών και Διοικητικής Ανασυγκρότησης που είχε τα 200 εκατομμύρια. Το 2015 ήμασταν στα 277 εκατομμύρια ευρώ, οριακά πιο πάνω. </w:t>
      </w:r>
    </w:p>
    <w:p w14:paraId="6E843216" w14:textId="77777777" w:rsidR="00FC1CD6" w:rsidRDefault="008634FC">
      <w:pPr>
        <w:spacing w:line="600" w:lineRule="auto"/>
        <w:ind w:firstLine="720"/>
        <w:jc w:val="both"/>
        <w:rPr>
          <w:rFonts w:eastAsia="Times New Roman"/>
          <w:szCs w:val="24"/>
        </w:rPr>
      </w:pPr>
      <w:r>
        <w:rPr>
          <w:rFonts w:eastAsia="Times New Roman"/>
          <w:szCs w:val="24"/>
        </w:rPr>
        <w:t>Όσον αφορά το νέο κόστος που αποτιμάται με τα 600, τα 900 εκατομμύρια και τα λοιπά, σας υπενθυμίζω ότ</w:t>
      </w:r>
      <w:r>
        <w:rPr>
          <w:rFonts w:eastAsia="Times New Roman"/>
          <w:szCs w:val="24"/>
        </w:rPr>
        <w:t>ι τα ποσά που θα πάρουμε από την Ευρωπαϊκή Ένωση και είναι προγραμματισμένα είναι 400 εκατομμύρια ευρώ και 200 εκατομμύρια ευρώ είναι τα έκτακτα. Άρα, το πραγματικό κόστος θα κινηθεί στα επίπεδα που υπήρχαν ήδη και από τα προηγούμενα χρόνια και το 2014 και</w:t>
      </w:r>
      <w:r>
        <w:rPr>
          <w:rFonts w:eastAsia="Times New Roman"/>
          <w:szCs w:val="24"/>
        </w:rPr>
        <w:t xml:space="preserve"> το 2015. Δεν υπάρχουν νέα επιπρόσθετα χρήματα</w:t>
      </w:r>
      <w:r>
        <w:rPr>
          <w:rFonts w:eastAsia="Times New Roman"/>
          <w:szCs w:val="24"/>
        </w:rPr>
        <w:t>,</w:t>
      </w:r>
      <w:r>
        <w:rPr>
          <w:rFonts w:eastAsia="Times New Roman"/>
          <w:szCs w:val="24"/>
        </w:rPr>
        <w:t xml:space="preserve"> που θα χρειαστεί να βάλουμε από τον τακτικό προϋπολογισμό. </w:t>
      </w:r>
    </w:p>
    <w:p w14:paraId="6E843217" w14:textId="77777777" w:rsidR="00FC1CD6" w:rsidRDefault="008634FC">
      <w:pPr>
        <w:spacing w:line="600" w:lineRule="auto"/>
        <w:ind w:firstLine="720"/>
        <w:jc w:val="both"/>
        <w:rPr>
          <w:rFonts w:eastAsia="Times New Roman"/>
          <w:szCs w:val="24"/>
        </w:rPr>
      </w:pPr>
      <w:r>
        <w:rPr>
          <w:rFonts w:eastAsia="Times New Roman"/>
          <w:szCs w:val="24"/>
        </w:rPr>
        <w:lastRenderedPageBreak/>
        <w:t xml:space="preserve">Να υπενθυμίσω ότι τα χρήματα που εγγράφουμε στο ΠΔΕ, τα 400 εκατομμύρια ευρώ που έχουμε εγγράψει για φέτος, περιλαμβάνουν και τους ευρωπαϊκούς πόρους, όχι τους έκτακτους, αυτούς που είναι συμβατοί με τη χρηματοδότηση. </w:t>
      </w:r>
    </w:p>
    <w:p w14:paraId="6E843218" w14:textId="77777777" w:rsidR="00FC1CD6" w:rsidRDefault="008634FC">
      <w:pPr>
        <w:spacing w:line="600" w:lineRule="auto"/>
        <w:ind w:firstLine="720"/>
        <w:jc w:val="both"/>
        <w:rPr>
          <w:rFonts w:eastAsia="Times New Roman"/>
          <w:szCs w:val="24"/>
        </w:rPr>
      </w:pPr>
      <w:r>
        <w:rPr>
          <w:rFonts w:eastAsia="Times New Roman"/>
          <w:szCs w:val="24"/>
        </w:rPr>
        <w:t>Όσον αφορά τα χρηματοδοτικά εργαλεία,</w:t>
      </w:r>
      <w:r>
        <w:rPr>
          <w:rFonts w:eastAsia="Times New Roman"/>
          <w:szCs w:val="24"/>
        </w:rPr>
        <w:t xml:space="preserve"> έγινε μια παρατήρηση για το αν τα χρησιμοποιούμε όλα. Κατ’ αρχάς, τα χρήματα του ΕΣΠΑ δεν είναι για αυτή τη δουλειά. Είναι για άλλες ανάγκες. Τα χρήματα για τη </w:t>
      </w:r>
      <w:r>
        <w:rPr>
          <w:rFonts w:eastAsia="Times New Roman"/>
          <w:szCs w:val="24"/>
          <w:lang w:val="en-US"/>
        </w:rPr>
        <w:t>FRONTEX</w:t>
      </w:r>
      <w:r>
        <w:rPr>
          <w:rFonts w:eastAsia="Times New Roman"/>
          <w:szCs w:val="24"/>
        </w:rPr>
        <w:t xml:space="preserve"> έχουν χρησιμοποιηθεί στο ακέραιο. Χρησιμοποιούμε και άλλα χρηματοδοτικά εργαλεία, όπως </w:t>
      </w:r>
      <w:r>
        <w:rPr>
          <w:rFonts w:eastAsia="Times New Roman"/>
          <w:szCs w:val="24"/>
        </w:rPr>
        <w:t xml:space="preserve">είναι τα χρήματα από χώρες του ΕΟΧ και το </w:t>
      </w:r>
      <w:r>
        <w:rPr>
          <w:rFonts w:eastAsia="Times New Roman"/>
          <w:szCs w:val="24"/>
          <w:lang w:val="en-US"/>
        </w:rPr>
        <w:t>INTERREG</w:t>
      </w:r>
      <w:r>
        <w:rPr>
          <w:rFonts w:eastAsia="Times New Roman"/>
          <w:szCs w:val="24"/>
        </w:rPr>
        <w:t xml:space="preserve">. Μερικά από αυτά τα χρήματα τα χρησιμοποιούμε για το προσφυγικό. </w:t>
      </w:r>
    </w:p>
    <w:p w14:paraId="6E843219" w14:textId="77777777" w:rsidR="00FC1CD6" w:rsidRDefault="008634FC">
      <w:pPr>
        <w:spacing w:line="600" w:lineRule="auto"/>
        <w:ind w:firstLine="720"/>
        <w:jc w:val="both"/>
        <w:rPr>
          <w:rFonts w:eastAsia="Times New Roman"/>
          <w:szCs w:val="24"/>
        </w:rPr>
      </w:pPr>
      <w:r>
        <w:rPr>
          <w:rFonts w:eastAsia="Times New Roman"/>
          <w:szCs w:val="24"/>
        </w:rPr>
        <w:t xml:space="preserve">Όσον αφορά τα 400 εκατομμύρια ευρώ, νομίζω ότι το διευκρίνισα. </w:t>
      </w:r>
    </w:p>
    <w:p w14:paraId="6E84321A" w14:textId="77777777" w:rsidR="00FC1CD6" w:rsidRDefault="008634FC">
      <w:pPr>
        <w:spacing w:line="600" w:lineRule="auto"/>
        <w:ind w:firstLine="720"/>
        <w:jc w:val="both"/>
        <w:rPr>
          <w:rFonts w:eastAsia="Times New Roman"/>
          <w:szCs w:val="24"/>
        </w:rPr>
      </w:pPr>
      <w:r>
        <w:rPr>
          <w:rFonts w:eastAsia="Times New Roman"/>
          <w:szCs w:val="24"/>
        </w:rPr>
        <w:lastRenderedPageBreak/>
        <w:t>Να επανέλθω στη γενική εικόνα τώρα. Η Κυβέρνηση επέλεξε για τη διαχείριση α</w:t>
      </w:r>
      <w:r>
        <w:rPr>
          <w:rFonts w:eastAsia="Times New Roman"/>
          <w:szCs w:val="24"/>
        </w:rPr>
        <w:t xml:space="preserve">υτών των δύο μεγάλων </w:t>
      </w:r>
      <w:r>
        <w:rPr>
          <w:rFonts w:eastAsia="Times New Roman"/>
          <w:szCs w:val="24"/>
        </w:rPr>
        <w:t xml:space="preserve">προγραμμάτων </w:t>
      </w:r>
      <w:r>
        <w:rPr>
          <w:rFonts w:eastAsia="Times New Roman"/>
          <w:szCs w:val="24"/>
        </w:rPr>
        <w:t xml:space="preserve">των 500 εκατομμυρίων ευρώ να συσταθεί μια </w:t>
      </w:r>
      <w:r>
        <w:rPr>
          <w:rFonts w:eastAsia="Times New Roman"/>
          <w:szCs w:val="24"/>
        </w:rPr>
        <w:t>υπηρεσία</w:t>
      </w:r>
      <w:r>
        <w:rPr>
          <w:rFonts w:eastAsia="Times New Roman"/>
          <w:szCs w:val="24"/>
        </w:rPr>
        <w:t>, μετά την επιτυχή διαχείριση των μηχανισμών του ΕΣΠΑ, η οποία να έχει την ενιαία διαχείριση αυτών των πόρων, καθώς αυτό θα έδινε μεγαλύτερη ευχέρεια στην Κυβέρνηση να διαχ</w:t>
      </w:r>
      <w:r>
        <w:rPr>
          <w:rFonts w:eastAsia="Times New Roman"/>
          <w:szCs w:val="24"/>
        </w:rPr>
        <w:t>ειριστεί τους πόρους συντονισμένα, με μεγάλη τεχνογνωσία –που διαθέτουν οι υπηρεσίες μας του ΕΣΠΑ- και γι’ αυτόν τον λόγο κατέληξε να γίνουν αυτές οι αλλαγές που αναφέρατε και η διαχείριση να γίνεται στο Υπουργείο Οικονομίας, προκειμένου να υπάρξει μια καλ</w:t>
      </w:r>
      <w:r>
        <w:rPr>
          <w:rFonts w:eastAsia="Times New Roman"/>
          <w:szCs w:val="24"/>
        </w:rPr>
        <w:t xml:space="preserve">ύτερη απορρόφηση των πόρων. </w:t>
      </w:r>
    </w:p>
    <w:p w14:paraId="6E84321B" w14:textId="77777777" w:rsidR="00FC1CD6" w:rsidRDefault="008634FC">
      <w:pPr>
        <w:spacing w:line="600" w:lineRule="auto"/>
        <w:ind w:firstLine="720"/>
        <w:jc w:val="both"/>
        <w:rPr>
          <w:rFonts w:eastAsia="Times New Roman" w:cs="Times New Roman"/>
          <w:szCs w:val="24"/>
        </w:rPr>
      </w:pPr>
      <w:r>
        <w:rPr>
          <w:rFonts w:eastAsia="Times New Roman"/>
          <w:szCs w:val="24"/>
        </w:rPr>
        <w:t xml:space="preserve">Πρέπει να αναγνωρίσουμε ότι σήμερα τα πράγματα με κάποιο τρόπο βρίσκονται σε μια κατάσταση που δεν ήταν ίσως τον Φεβρουάριο, αλλά έχουν δρομολογηθεί αρκετά καλά. Γνωρίζουμε πλέον τα δυο μεγάλα </w:t>
      </w:r>
      <w:r>
        <w:rPr>
          <w:rFonts w:eastAsia="Times New Roman"/>
          <w:szCs w:val="24"/>
        </w:rPr>
        <w:t xml:space="preserve">προγράμματα </w:t>
      </w:r>
      <w:r>
        <w:rPr>
          <w:rFonts w:eastAsia="Times New Roman"/>
          <w:szCs w:val="24"/>
        </w:rPr>
        <w:t xml:space="preserve">και το χρονοδιάγραμμα </w:t>
      </w:r>
      <w:r>
        <w:rPr>
          <w:rFonts w:eastAsia="Times New Roman"/>
          <w:szCs w:val="24"/>
        </w:rPr>
        <w:t xml:space="preserve">απορρόφησής τους. Έχουν κατανεμηθεί οι πόροι λεπτομερώς σε κάθε κατηγορία προγραμμάτων και υπο-προγραμμάτων. Είναι το τελευταίο </w:t>
      </w:r>
      <w:r>
        <w:rPr>
          <w:rFonts w:eastAsia="Times New Roman"/>
          <w:szCs w:val="24"/>
        </w:rPr>
        <w:t>παράρτημα</w:t>
      </w:r>
      <w:r>
        <w:rPr>
          <w:rFonts w:eastAsia="Times New Roman"/>
          <w:szCs w:val="24"/>
        </w:rPr>
        <w:t xml:space="preserve">, το </w:t>
      </w:r>
      <w:r>
        <w:rPr>
          <w:rFonts w:eastAsia="Times New Roman"/>
          <w:szCs w:val="24"/>
        </w:rPr>
        <w:lastRenderedPageBreak/>
        <w:t xml:space="preserve">παράρτημα </w:t>
      </w:r>
      <w:r>
        <w:rPr>
          <w:rFonts w:eastAsia="Times New Roman"/>
          <w:szCs w:val="24"/>
          <w:lang w:val="en-US"/>
        </w:rPr>
        <w:t>II</w:t>
      </w:r>
      <w:r>
        <w:rPr>
          <w:rFonts w:eastAsia="Times New Roman"/>
          <w:szCs w:val="24"/>
        </w:rPr>
        <w:t xml:space="preserve">, όπου θα δείτε τα δύο μεγάλα </w:t>
      </w:r>
      <w:r>
        <w:rPr>
          <w:rFonts w:eastAsia="Times New Roman"/>
          <w:szCs w:val="24"/>
        </w:rPr>
        <w:t xml:space="preserve">προγράμματα </w:t>
      </w:r>
      <w:r>
        <w:rPr>
          <w:rFonts w:eastAsia="Times New Roman"/>
          <w:szCs w:val="24"/>
        </w:rPr>
        <w:t>που ανέφερα και στην ομιλία μου. Υπάρχει μια επιτυχής οργάνω</w:t>
      </w:r>
      <w:r>
        <w:rPr>
          <w:rFonts w:eastAsia="Times New Roman"/>
          <w:szCs w:val="24"/>
        </w:rPr>
        <w:t>ση των υποδομών.</w:t>
      </w:r>
      <w:r>
        <w:rPr>
          <w:rFonts w:eastAsia="Times New Roman" w:cs="Times New Roman"/>
          <w:szCs w:val="24"/>
        </w:rPr>
        <w:t xml:space="preserve"> </w:t>
      </w:r>
    </w:p>
    <w:p w14:paraId="6E84321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Υπάρχουν τεράστια περιθώρια βελτίωσης -προφανώς το είπε και ο κ. Μουζάλας- των συνθηκών διαβίωσης, αντιμετώπισης των νέων προκλήσεων, εκπαίδευσης και όλων των άλλων δομών που θα χρειαστούν. Θεωρώ ότι αυτή τη στιγμή είμαστε σε ένα καλό σημ</w:t>
      </w:r>
      <w:r>
        <w:rPr>
          <w:rFonts w:eastAsia="Times New Roman" w:cs="Times New Roman"/>
          <w:szCs w:val="24"/>
        </w:rPr>
        <w:t>είο.</w:t>
      </w:r>
    </w:p>
    <w:p w14:paraId="6E84321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Επιτρέψτε μου να απαντήσω με δυο λέξεις σε κάθε μια από τις ερωτήσεις που τέθηκαν. Όσον αφορά το δημοσιονομικό κόστος διαχείρισης του μεταναστευτικού, απάντησα ήδη. Υπάρχουν και μέσα στη μελέτη απολογιστικοί πίνακες του 2014, του 2015 και οι εκτιμήσει</w:t>
      </w:r>
      <w:r>
        <w:rPr>
          <w:rFonts w:eastAsia="Times New Roman" w:cs="Times New Roman"/>
          <w:szCs w:val="24"/>
        </w:rPr>
        <w:t>ς για το 2016.</w:t>
      </w:r>
    </w:p>
    <w:p w14:paraId="6E84321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Τα εγκεκριμένα εθνικά προγράμματα είναι όλα αναρτημένα στο διαδίκτυο. Φαίνονται μάλλον πολύ αναλυτικά τόσο οι ποιοτικοί όσο και οι ποσοτικοί στόχοι των προγραμμάτων. </w:t>
      </w:r>
    </w:p>
    <w:p w14:paraId="6E84321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Όσον αφορά τα δυο </w:t>
      </w:r>
      <w:r>
        <w:rPr>
          <w:rFonts w:eastAsia="Times New Roman" w:cs="Times New Roman"/>
          <w:szCs w:val="24"/>
        </w:rPr>
        <w:t>ταμεία</w:t>
      </w:r>
      <w:r>
        <w:rPr>
          <w:rFonts w:eastAsia="Times New Roman" w:cs="Times New Roman"/>
          <w:szCs w:val="24"/>
        </w:rPr>
        <w:t>, αναφέρθηκα διεξοδικά.</w:t>
      </w:r>
    </w:p>
    <w:p w14:paraId="6E84322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αρμόδιες αρ</w:t>
      </w:r>
      <w:r>
        <w:rPr>
          <w:rFonts w:eastAsia="Times New Roman" w:cs="Times New Roman"/>
          <w:szCs w:val="24"/>
        </w:rPr>
        <w:t>χές και τη διοικητική εμπειρία, απάντησα. Νομίζω ότι η νέα δομή που δώσαμε στη διαχείριση θα είναι πολύ καλύτερη και πιο αποτελεσματική, τουλάχιστον στη διαχείριση των πόρων, με την έννοια της αντιμετώπισης της γραφειοκρατίας που πρέπει να ακολουθούν αυτά.</w:t>
      </w:r>
    </w:p>
    <w:p w14:paraId="6E84322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της διαφάνειας, τώρα πια όλες οι προκηρύξεις και οι προσκλήσεις γίνονται με την παραδεκτή ευρωπαϊκή πρακτική. Άρα, έχουμε διαδοχικές προκηρύξεις προσκλήσεων, όπως όλες οι άλλες διαδικασίες διαχείρισης ευρωπαϊκών χρημάτων. Συνεπώς, αν </w:t>
      </w:r>
      <w:r>
        <w:rPr>
          <w:rFonts w:eastAsia="Times New Roman" w:cs="Times New Roman"/>
          <w:szCs w:val="24"/>
        </w:rPr>
        <w:t>και υπήρξαν προφανώς φαινόμενα υπό την πίεση των αναγκών το 2015 για κάποιες έκτακτες απευθείας λειτουργίας, από τότε και εφεξής όλο αυτό το σύστημα έχει εναρμονιστεί στην κανονική διαδικασία που έχουν και όλα τα άλλα ΕΣΠΑ.</w:t>
      </w:r>
    </w:p>
    <w:p w14:paraId="6E84322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τα Κέ</w:t>
      </w:r>
      <w:r>
        <w:rPr>
          <w:rFonts w:eastAsia="Times New Roman" w:cs="Times New Roman"/>
          <w:szCs w:val="24"/>
        </w:rPr>
        <w:t>ντρα Υποδοχής στην έκτη ερώτησή σας, νομίζω ότι ο κ. Μουζάλας απάντησε.</w:t>
      </w:r>
    </w:p>
    <w:p w14:paraId="6E84322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συνολικές δαπάνες, τα 400 εκατομμύρια για το 2016 έχει επίσης απαντηθεί. Υπάρχει μια λεπτομέρεια στην οποία δεν απάντησα, γιατί δεν έχουμε βάλει λεφτά στο </w:t>
      </w:r>
      <w:r>
        <w:rPr>
          <w:rFonts w:eastAsia="Times New Roman" w:cs="Times New Roman"/>
          <w:szCs w:val="24"/>
          <w:lang w:val="en-US"/>
        </w:rPr>
        <w:t>relocation</w:t>
      </w:r>
      <w:r>
        <w:rPr>
          <w:rFonts w:eastAsia="Times New Roman" w:cs="Times New Roman"/>
          <w:szCs w:val="24"/>
        </w:rPr>
        <w:t xml:space="preserve"> σε </w:t>
      </w:r>
      <w:r>
        <w:rPr>
          <w:rFonts w:eastAsia="Times New Roman" w:cs="Times New Roman"/>
          <w:szCs w:val="24"/>
        </w:rPr>
        <w:t xml:space="preserve">αντίθεση με τον επαναπατρισμό. Στον επαναπατρισμό ο προϋπολογισμός του ΤΑΜΕ είναι 120 εκατομμύρια. Είναι πολύ μεγάλο το ποσό. </w:t>
      </w:r>
    </w:p>
    <w:p w14:paraId="6E84322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Στη μετεγκατάσταση έχουμε μηδέν, για τον απλούστατο λόγο ότι εμείς είμαστε χώρα υποδοχής. Δεν αποτελούμε χώρα-δέκτη, δηλαδή δεν έ</w:t>
      </w:r>
      <w:r>
        <w:rPr>
          <w:rFonts w:eastAsia="Times New Roman" w:cs="Times New Roman"/>
          <w:szCs w:val="24"/>
        </w:rPr>
        <w:t xml:space="preserve">ρχονται από άλλες χώρες της Ευρωπαϊκής Ένωσης. Το </w:t>
      </w:r>
      <w:r>
        <w:rPr>
          <w:rFonts w:eastAsia="Times New Roman" w:cs="Times New Roman"/>
          <w:szCs w:val="24"/>
          <w:lang w:val="en-US"/>
        </w:rPr>
        <w:t>relocation</w:t>
      </w:r>
      <w:r>
        <w:rPr>
          <w:rFonts w:eastAsia="Times New Roman" w:cs="Times New Roman"/>
          <w:szCs w:val="24"/>
        </w:rPr>
        <w:t xml:space="preserve"> αφορά την Ευρωπαϊκή Ένωση. Άρα, η χώρα είναι χώρα υποδοχής, δεν αποτελεί χώρα-δέκτη στο πλαίσιο μετεγκατάστασης. Γι’ αυτό και στο </w:t>
      </w:r>
      <w:r>
        <w:rPr>
          <w:rFonts w:eastAsia="Times New Roman" w:cs="Times New Roman"/>
          <w:szCs w:val="24"/>
          <w:lang w:val="en-US"/>
        </w:rPr>
        <w:t>relocation</w:t>
      </w:r>
      <w:r>
        <w:rPr>
          <w:rFonts w:eastAsia="Times New Roman" w:cs="Times New Roman"/>
          <w:szCs w:val="24"/>
        </w:rPr>
        <w:t xml:space="preserve"> δεν έχουμε βάλει χρήματα, ενώ όλα τα χρήματα έχουν πάε</w:t>
      </w:r>
      <w:r>
        <w:rPr>
          <w:rFonts w:eastAsia="Times New Roman" w:cs="Times New Roman"/>
          <w:szCs w:val="24"/>
        </w:rPr>
        <w:t xml:space="preserve">ι στον επαναπατρισμό που αποτελούν και αρμοδιότητα. Αυτά είχα να πω. </w:t>
      </w:r>
    </w:p>
    <w:p w14:paraId="6E84322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Σας ευχαριστώ. Θα βελτιώσω τα κοινοβουλευτικά μου ήθη!</w:t>
      </w:r>
    </w:p>
    <w:p w14:paraId="6E843226"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6E84322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Κικίλιας. </w:t>
      </w:r>
    </w:p>
    <w:p w14:paraId="6E843228"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Θα μιλήσω από τη θέση μου, κύριε Πρόεδρε.</w:t>
      </w:r>
    </w:p>
    <w:p w14:paraId="6E843229"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Εδώ και δυόμισι, τρεις ώρες και επίμονα, πιεστικά και με επιχειρήματα ζητά η Αξιωματική Αντιπολίτευση να μάθει το προφανές. </w:t>
      </w:r>
    </w:p>
    <w:p w14:paraId="6E84322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Πριν από ένα μήνα απάντησε η Ευρωπαϊκή Επιτροπή σε ερώτηση Ελληνίδας Ευρωβουλευτού για τ</w:t>
      </w:r>
      <w:r>
        <w:rPr>
          <w:rFonts w:eastAsia="Times New Roman" w:cs="Times New Roman"/>
          <w:szCs w:val="24"/>
        </w:rPr>
        <w:t xml:space="preserve">ο τι έχει απορροφηθεί από την πλευρά της τακτικής χρηματοδότησης από τα Ευρωπαϊκά Ταμεία, μέσω της διαχειριστικής αρχής στη χώρα μας, για το προσφυγικό-μεταναστευτικό. Μηδέν, </w:t>
      </w:r>
      <w:r>
        <w:rPr>
          <w:rFonts w:eastAsia="Times New Roman" w:cs="Times New Roman"/>
          <w:szCs w:val="24"/>
          <w:lang w:val="en-US"/>
        </w:rPr>
        <w:t>zero</w:t>
      </w:r>
      <w:r>
        <w:rPr>
          <w:rFonts w:eastAsia="Times New Roman" w:cs="Times New Roman"/>
          <w:szCs w:val="24"/>
        </w:rPr>
        <w:t xml:space="preserve">, τίποτα! </w:t>
      </w:r>
    </w:p>
    <w:p w14:paraId="6E84322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Ο κύριος Επίτροπος, ο κ. Αβραμόπουλος συνομίλησε με τον Πρωθυπουργ</w:t>
      </w:r>
      <w:r>
        <w:rPr>
          <w:rFonts w:eastAsia="Times New Roman" w:cs="Times New Roman"/>
          <w:szCs w:val="24"/>
        </w:rPr>
        <w:t xml:space="preserve">ό της χώρας ζητώντας του να επιταχυνθούν οι διαδικασίες, προκειμένου να μπορέσει η χώρα να απορροφήσει τα προφανή. </w:t>
      </w:r>
    </w:p>
    <w:p w14:paraId="6E84322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Βρισκόμαστε σε περιοριστική οικονομική πολιτική. Βλέπετε τις περικοπές που γίνονται στις συντάξεις, στο ΕΚΑΣ, τα προβλήματα στην κοινωνική π</w:t>
      </w:r>
      <w:r>
        <w:rPr>
          <w:rFonts w:eastAsia="Times New Roman" w:cs="Times New Roman"/>
          <w:szCs w:val="24"/>
        </w:rPr>
        <w:t xml:space="preserve">ολιτική, για τα οποία μας μίλησε η Κυβέρνηση, στα νοσοκομεία. Και πού δεν υπάρχει πρόβλημα; Και πού δεν χρειάζονται οι εθνικοί πόροι, κύριε Υπουργέ; </w:t>
      </w:r>
    </w:p>
    <w:p w14:paraId="6E84322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Στην ολομέλεια του Ευρωπαϊκού Κοινοβουλίου εγκαλείστε, γιατί η Ιταλία έχει απορροφήσει τα ανάλογα κονδύλια</w:t>
      </w:r>
      <w:r>
        <w:rPr>
          <w:rFonts w:eastAsia="Times New Roman" w:cs="Times New Roman"/>
          <w:szCs w:val="24"/>
        </w:rPr>
        <w:t>, τα έχει συμβασιοποιήσει και εισπράττει και εσείς όχι. Δυστυχώς, ακούσαμε –δυστυχώς λέω- από συνάδελφο της ελάσσονος Αντιπολίτευσης ότι και η Τουρκία ακόμα-ακόμα, σε αυτούς τους τρεις μήνες, έχει καταφέρει και έχει συμβασιοποιήσει συγκεκριμένες ανάγκες κα</w:t>
      </w:r>
      <w:r>
        <w:rPr>
          <w:rFonts w:eastAsia="Times New Roman" w:cs="Times New Roman"/>
          <w:szCs w:val="24"/>
        </w:rPr>
        <w:t xml:space="preserve">ι εισπράττει. </w:t>
      </w:r>
    </w:p>
    <w:p w14:paraId="6E84322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Έτσι, λοιπόν, με την καίρια λανθασμένη επιλογή σας να καταργήσετε μια διαχειριστική αρχή</w:t>
      </w:r>
      <w:r>
        <w:rPr>
          <w:rFonts w:eastAsia="Times New Roman" w:cs="Times New Roman"/>
          <w:szCs w:val="24"/>
        </w:rPr>
        <w:t>,</w:t>
      </w:r>
      <w:r>
        <w:rPr>
          <w:rFonts w:eastAsia="Times New Roman" w:cs="Times New Roman"/>
          <w:szCs w:val="24"/>
        </w:rPr>
        <w:t xml:space="preserve"> η οποία ήταν ήδη στημένη κι έτοιμη στο Υπουργείο Δημοσίας Τάξης, και να την πάτε βόλτα σε πέντε Υπουργεία, για να καταλήξει στο Υπουργείο Ανάπτυξης, κα</w:t>
      </w:r>
      <w:r>
        <w:rPr>
          <w:rFonts w:eastAsia="Times New Roman" w:cs="Times New Roman"/>
          <w:szCs w:val="24"/>
        </w:rPr>
        <w:t xml:space="preserve">ι την οποία δεν έχετε ακόμη στελεχώσει, δεν έχετε, κύριε Υπουργέ, προγραμματισμό για το συγκεκριμένο θέμα. Τυχαία βαδίζετε. Δεν έχετε εισπράξει τίποτε, ούτε </w:t>
      </w:r>
      <w:r>
        <w:rPr>
          <w:rFonts w:eastAsia="Times New Roman" w:cs="Times New Roman"/>
          <w:szCs w:val="24"/>
        </w:rPr>
        <w:lastRenderedPageBreak/>
        <w:t xml:space="preserve">καν από τα 57 εκατομμύρια ευρώ τα οποία προκατέβαλε η Ευρωπαϊκή Επιτροπή σε εσάς για τις αυξημένες </w:t>
      </w:r>
      <w:r>
        <w:rPr>
          <w:rFonts w:eastAsia="Times New Roman" w:cs="Times New Roman"/>
          <w:szCs w:val="24"/>
        </w:rPr>
        <w:t>ανάγκες.</w:t>
      </w:r>
    </w:p>
    <w:p w14:paraId="6E84322F"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Αυτή είναι η αλήθεια. Αυτό το οποίο δεν θέλετε να μας πείτε -και για το οποίο ουσιαστικά συνδιαλεγόμαστε εδώ λεκτικά δια της δημιουργικής ασάφειας πάνω στο συγκεκριμένο θέμα- το λέω εγώ για να τελειώνουμε, ας πούμε, με</w:t>
      </w:r>
      <w:r>
        <w:rPr>
          <w:rFonts w:eastAsia="Times New Roman" w:cs="Times New Roman"/>
          <w:szCs w:val="24"/>
        </w:rPr>
        <w:t>τά από τρεις ώρες. Αυτή είναι η πραγματικότητα.</w:t>
      </w:r>
    </w:p>
    <w:p w14:paraId="6E84323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Και η κριτική ήταν καλόπιστη τον Φλεβάρη. Άλλο που ευτελίζετε τη διαδικασία και την φέρνετε εδώ μετά από πέντε μήνες. Ήταν καλόπιστη η κριτική, γιατί στα τέλη Φλεβάρη σας είπαμε ότι εν τοιαύτη περιπτώσει προς</w:t>
      </w:r>
      <w:r>
        <w:rPr>
          <w:rFonts w:eastAsia="Times New Roman" w:cs="Times New Roman"/>
          <w:szCs w:val="24"/>
        </w:rPr>
        <w:t xml:space="preserve"> όφελος της Κυβέρνησης σας και του ελληνικού λαού τελικά θα ήταν να έχετε απορροφήσει τα κονδύλια και να μην δαπανάτε εκ του εθνικού προϋπολογισμού, λόγω αυτών που προέκυψαν. </w:t>
      </w:r>
    </w:p>
    <w:p w14:paraId="6E84323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Το γιατί προέκυψαν είναι ένα άλλο θέμα. Δεν θα το συζητήσουμε σήμερα. Το γιατί δ</w:t>
      </w:r>
      <w:r>
        <w:rPr>
          <w:rFonts w:eastAsia="Times New Roman" w:cs="Times New Roman"/>
          <w:szCs w:val="24"/>
        </w:rPr>
        <w:t xml:space="preserve">εν λειτουργεί το </w:t>
      </w:r>
      <w:r>
        <w:rPr>
          <w:rFonts w:eastAsia="Times New Roman" w:cs="Times New Roman"/>
          <w:szCs w:val="24"/>
          <w:lang w:val="en-US"/>
        </w:rPr>
        <w:t>relocation</w:t>
      </w:r>
      <w:r>
        <w:rPr>
          <w:rFonts w:eastAsia="Times New Roman" w:cs="Times New Roman"/>
          <w:szCs w:val="24"/>
        </w:rPr>
        <w:t xml:space="preserve"> είναι ένα άλλο θέμα. Δεν θα το συζητήσουμε σήμερα. Το γιατί τσινάει η Πολωνία, επίσης. Σας </w:t>
      </w:r>
      <w:r>
        <w:rPr>
          <w:rFonts w:eastAsia="Times New Roman" w:cs="Times New Roman"/>
          <w:szCs w:val="24"/>
        </w:rPr>
        <w:lastRenderedPageBreak/>
        <w:t xml:space="preserve">κάναμε μια συγκεκριμένη επερώτηση για την οποία δεν πήραμε απάντηση, ούτε εγώ ούτε οι συνάδελφοί μου των υπολοίπων κομμάτων. </w:t>
      </w:r>
    </w:p>
    <w:p w14:paraId="6E84323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Αυτή είναι </w:t>
      </w:r>
      <w:r>
        <w:rPr>
          <w:rFonts w:eastAsia="Times New Roman" w:cs="Times New Roman"/>
          <w:szCs w:val="24"/>
        </w:rPr>
        <w:t xml:space="preserve">η αλήθεια και η πραγματικότητα. Θα ήταν προς όφελος –το επαναλαμβάνω- της Κυβέρνησής σας και του ελληνικού λαού να είχατε εισπράξει αυτά τα ποσά. Και δεν τα έχετε εισπράξει. </w:t>
      </w:r>
    </w:p>
    <w:p w14:paraId="6E843233"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Κι αυτή θα ήταν μια ειλικρινής απάντηση, κύριοι Υπουργοί: «Ξέρετε, κύριοι, </w:t>
      </w:r>
      <w:r>
        <w:rPr>
          <w:rFonts w:eastAsia="Times New Roman" w:cs="Times New Roman"/>
          <w:szCs w:val="24"/>
        </w:rPr>
        <w:t xml:space="preserve">κωλυσιεργήσαμε, καθυστερήσαμε. Ο σχεδιασμός μας για τη μεταφορά, τη διάλυση και την επανασύσταση αυτής της υπηρεσίας, που έγινε ειδική γραμματεία στο Υπουργείο Ανάπτυξης, απεδείχθη ότι ήταν αποτυχημένη, επειδή τα πράγματα έτρεχαν με ραγδαίους ρυθμούς, γι’ </w:t>
      </w:r>
      <w:r>
        <w:rPr>
          <w:rFonts w:eastAsia="Times New Roman" w:cs="Times New Roman"/>
          <w:szCs w:val="24"/>
        </w:rPr>
        <w:t>αυτό δεν έχουμε εισπράξει τίποτα ακόμη. Και προσβλέπουμε στο δεύτερο εξάμηνο του 2016 να τρέξουμε, προκειμένου να μην χαθούν τα κονδύλια».</w:t>
      </w:r>
    </w:p>
    <w:p w14:paraId="6E843234"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Αντ’ αυτού, ακούσαμε θεωρίες και φιλοσοφία. Λυπούμαστε. Λυπούμαστε γιατί δεν ήρθαμε να σας κουνήσουμε το δάκτυλο σήμε</w:t>
      </w:r>
      <w:r>
        <w:rPr>
          <w:rFonts w:eastAsia="Times New Roman" w:cs="Times New Roman"/>
          <w:szCs w:val="24"/>
        </w:rPr>
        <w:t xml:space="preserve">ρα. Ήρθαμε πριν από πέντε μήνες για να σας πούμε το προφανές. Οι κύριοι </w:t>
      </w:r>
      <w:r>
        <w:rPr>
          <w:rFonts w:eastAsia="Times New Roman" w:cs="Times New Roman"/>
          <w:szCs w:val="24"/>
        </w:rPr>
        <w:lastRenderedPageBreak/>
        <w:t xml:space="preserve">συνάδελφοι, ο καθένας στον τομέα του –τουλάχιστον σε ό,τι έχει να κάνει με την Αξιωματική Αντιπολίτευση- το κατέδειξαν αυτό και απάντηση για το συγκεκριμένο δεν πήραν. </w:t>
      </w:r>
    </w:p>
    <w:p w14:paraId="6E84323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Σας λέμε, λοιπό</w:t>
      </w:r>
      <w:r>
        <w:rPr>
          <w:rFonts w:eastAsia="Times New Roman" w:cs="Times New Roman"/>
          <w:szCs w:val="24"/>
        </w:rPr>
        <w:t>ν, ακόμη κι αυτή την ύστατη ώρα, μετά από πέντε μήνες, σε μια διαδικασία η οποία ενδεχομένως ήρθε στα μέσα Ιουλίου, για ποιον λόγο; Επειδή είναι σε ύφεση ένα πολύ δύσκολο θέμα, το μείζον θέμα για την Ευρώπη και την Ελλάδα; Μα, δεν είναι. Το είπε ήδη ο κύρι</w:t>
      </w:r>
      <w:r>
        <w:rPr>
          <w:rFonts w:eastAsia="Times New Roman" w:cs="Times New Roman"/>
          <w:szCs w:val="24"/>
        </w:rPr>
        <w:t xml:space="preserve">ος Υπουργός. Υπάρχει μείζον θέμα και πρέπει να το αντιμετωπίσουμε. </w:t>
      </w:r>
    </w:p>
    <w:p w14:paraId="6E843236"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Εν τοιαύτη περιπτώσει, σε περιοριστικές δημοσιονομικές πολιτικές, όταν δεν έχουμε τα οικονομικά αυτά εργαλεία, δεν πρέπει από τους εταίρους μας, αν κουβαλάμε το μεγαλύτερο κομμάτι αυτής τη</w:t>
      </w:r>
      <w:r>
        <w:rPr>
          <w:rFonts w:eastAsia="Times New Roman" w:cs="Times New Roman"/>
          <w:szCs w:val="24"/>
        </w:rPr>
        <w:t xml:space="preserve">ς κρίσης, να πάρουμε αυτά τα διαθέσιμα ποσά και να τα αξιοποιήσουμε καταλλήλως; </w:t>
      </w:r>
    </w:p>
    <w:p w14:paraId="6E843237"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Και βέβαια, από τη στιγμή που κουνάγατε το δάκτυλο όλα αυτά τα χρόνια για το πώς γίνονται οι διαγωνισμοί, πώς και αν γίνονται οι αναθέσεις, πού πάνε τα κονδύλια και τα χρήματα</w:t>
      </w:r>
      <w:r>
        <w:rPr>
          <w:rFonts w:eastAsia="Times New Roman" w:cs="Times New Roman"/>
          <w:szCs w:val="24"/>
        </w:rPr>
        <w:t xml:space="preserve"> και για το κάθε ευρώ, τίθεται θέμα ελέγχου της ελληνικής Κυβέρνησης στις ΜΚΟ.</w:t>
      </w:r>
    </w:p>
    <w:p w14:paraId="6E843238"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Εμείς δεν είμαστε ενάντια στις ΜΚΟ και το έργο τους. Απαιτούμε, όμως, να υπάρχει έλεγχος και διαχωρισμός μεταξύ αυτών που επιτελούν πραγματικά λειτούργημα στη χώρα και στηρίζουν</w:t>
      </w:r>
      <w:r>
        <w:rPr>
          <w:rFonts w:eastAsia="Times New Roman" w:cs="Times New Roman"/>
          <w:szCs w:val="24"/>
        </w:rPr>
        <w:t xml:space="preserve"> την ανθρωπιστική προσπάθεια και αυτών που τα τσεπώνουν. </w:t>
      </w:r>
    </w:p>
    <w:p w14:paraId="6E843239" w14:textId="77777777" w:rsidR="00FC1CD6" w:rsidRDefault="008634F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E84323A"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6E84323B"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 xml:space="preserve">Μας προκαλεί εντύπωση ότι μετά από ένα </w:t>
      </w:r>
      <w:r>
        <w:rPr>
          <w:rFonts w:eastAsia="Times New Roman" w:cs="Times New Roman"/>
          <w:szCs w:val="24"/>
          <w:lang w:val="en-US"/>
        </w:rPr>
        <w:t>peak</w:t>
      </w:r>
      <w:r>
        <w:rPr>
          <w:rFonts w:eastAsia="Times New Roman" w:cs="Times New Roman"/>
          <w:szCs w:val="24"/>
        </w:rPr>
        <w:t xml:space="preserve"> της προσφυγικής κρίσης για δύο-τ</w:t>
      </w:r>
      <w:r>
        <w:rPr>
          <w:rFonts w:eastAsia="Times New Roman" w:cs="Times New Roman"/>
          <w:szCs w:val="24"/>
        </w:rPr>
        <w:t xml:space="preserve">ρεις μήνες τώρα εξακολουθούν να γίνονται απευθείας αναθέσεις. Ποιον ρόλο παίζει το Υπουργείο Εθνικής Αμύνης; Πώς έχετε σχεδιάσει να γίνονται τα πράγματα; Πού είναι τα </w:t>
      </w:r>
      <w:r>
        <w:rPr>
          <w:rFonts w:eastAsia="Times New Roman" w:cs="Times New Roman"/>
          <w:szCs w:val="24"/>
          <w:lang w:val="en-US"/>
        </w:rPr>
        <w:t>logistics</w:t>
      </w:r>
      <w:r>
        <w:rPr>
          <w:rFonts w:eastAsia="Times New Roman" w:cs="Times New Roman"/>
          <w:szCs w:val="24"/>
        </w:rPr>
        <w:t xml:space="preserve"> σας; Πού είναι ο προγραμματισμός σας; </w:t>
      </w:r>
    </w:p>
    <w:p w14:paraId="6E84323C"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 xml:space="preserve">Πώς αυτές τις οκτώ-εννέα αρχές -που σας </w:t>
      </w:r>
      <w:r>
        <w:rPr>
          <w:rFonts w:eastAsia="Times New Roman" w:cs="Times New Roman"/>
          <w:szCs w:val="24"/>
        </w:rPr>
        <w:t>είπα και σας εξήγησα ότι όλες εμπλέκονται- τις έχετε συντονίσει: το Υπουργείο Υγείας, το Υπουργείο Δημοσίας Τάξης, οι επιτροπές, το Υπουργείο Ανάπτυξης, το Υπουργείο Εμπορικής Ναυτιλίας. Όλοι αυτοί εμπλέκονται δια φορέων του στην είσπραξη ή μη κονδυλίων. Τ</w:t>
      </w:r>
      <w:r>
        <w:rPr>
          <w:rFonts w:eastAsia="Times New Roman" w:cs="Times New Roman"/>
          <w:szCs w:val="24"/>
        </w:rPr>
        <w:t xml:space="preserve">ι γίνεται; Ποιος τα συντονίζει όλα αυτά; </w:t>
      </w:r>
    </w:p>
    <w:p w14:paraId="6E84323D"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Ή δεν πιστεύετε στον συντονισμό και την οργανωμένη διοίκηση, αλλά σε μια χαοτική δική σας διοίκηση; Πείτε το για να το ξέρουμε, να μην ερχόμαστε κάθε τρεις και λίγο εδώ και συζητάμε τα ίδια και τα ίδια, δηλαδή, ακό</w:t>
      </w:r>
      <w:r>
        <w:rPr>
          <w:rFonts w:eastAsia="Times New Roman" w:cs="Times New Roman"/>
          <w:szCs w:val="24"/>
        </w:rPr>
        <w:t xml:space="preserve">μη κι όταν η Αξιωματική Αντιπολίτευση, με πολύ μεγάλη συναίσθηση τής ευθύνης, έρχεται νωρίς και σας σπρώχνει προς τη σωστή κατεύθυνση. Αυτός είναι άλλωστε ο συνταγματικός μας ρόλος, να ελέγχουμε εσάς να σας προτρέπουμε και να δίνουμε λύσεις. </w:t>
      </w:r>
    </w:p>
    <w:p w14:paraId="6E84323E"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Είχαμε έτοιμη</w:t>
      </w:r>
      <w:r>
        <w:rPr>
          <w:rFonts w:eastAsia="Times New Roman" w:cs="Times New Roman"/>
          <w:szCs w:val="24"/>
        </w:rPr>
        <w:t>, λοιπόν, μια αρχή, την οποία διαλύσατε και φέρατε μια άλλη μετά από πέντε μήνες. Δεν εισπράξατε τα ποσά και μας κουνάτε και το δάκτυλο!</w:t>
      </w:r>
    </w:p>
    <w:p w14:paraId="6E84323F" w14:textId="77777777" w:rsidR="00FC1CD6" w:rsidRDefault="008634FC">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Ευχαριστούμε τον κ. Κικίλια.</w:t>
      </w:r>
    </w:p>
    <w:p w14:paraId="6E843240"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Δεν ξέρω αν θέλει κάποιος Υπουργός να απαντήσει. Από ό,τ</w:t>
      </w:r>
      <w:r>
        <w:rPr>
          <w:rFonts w:eastAsia="Times New Roman" w:cs="Times New Roman"/>
          <w:szCs w:val="24"/>
        </w:rPr>
        <w:t>ι βλέπω, δεν θέλει κανείς.</w:t>
      </w:r>
    </w:p>
    <w:p w14:paraId="6E843241"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υπ’ αριθμόν 18/12/24-02-2016 επίκαιρης επερώτησης με θέμα «Ανέτοιμη η Κυβέρνηση να απορροφήσει τα ευρωπαϊκά κονδύλια του Ταμείου Ασύλου, Μετανάστευσης και Ένταξης και του Ταμείου Εσωτερική</w:t>
      </w:r>
      <w:r>
        <w:rPr>
          <w:rFonts w:eastAsia="Times New Roman" w:cs="Times New Roman"/>
          <w:szCs w:val="24"/>
        </w:rPr>
        <w:t>ς Ασφάλειας».</w:t>
      </w:r>
    </w:p>
    <w:p w14:paraId="6E843242"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t>Κύριοι συνάδελφοι, έχουν διανεμηθεί τα Πρακτικά των συνεδριάσεων της Παρασκευής 13 Μαΐου 2016, της Δευτέρας 16 Μαΐου 2016, της Τρίτης 17 Μαΐου 2016 και της Πέμπτης 19 Μαΐου 2016 και ερωτάται το Σώμα αν τα επικυρώνει.</w:t>
      </w:r>
    </w:p>
    <w:p w14:paraId="6E843243" w14:textId="77777777" w:rsidR="00FC1CD6" w:rsidRDefault="008634FC">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E843244" w14:textId="77777777" w:rsidR="00FC1CD6" w:rsidRDefault="008634F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Συνεπώς τα Πρακτικά της Παρασκευής 13 Μαΐου 2016, της Δευτέρας 16 Μαΐου 2016, της Τρίτης 17 Μαΐου 2016 και της Πέμπτης 19 Μαΐου 2016 επικυρώθηκαν.</w:t>
      </w:r>
    </w:p>
    <w:p w14:paraId="6E843245" w14:textId="77777777" w:rsidR="00FC1CD6" w:rsidRDefault="008634FC">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w:t>
      </w:r>
      <w:r>
        <w:rPr>
          <w:rFonts w:eastAsia="Times New Roman" w:cs="Times New Roman"/>
          <w:szCs w:val="24"/>
        </w:rPr>
        <w:t xml:space="preserve"> λύσουμε τη συνεδρίαση;</w:t>
      </w:r>
    </w:p>
    <w:p w14:paraId="6E843246" w14:textId="77777777" w:rsidR="00FC1CD6" w:rsidRDefault="008634FC">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6E843247" w14:textId="77777777" w:rsidR="00FC1CD6" w:rsidRDefault="008634F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21.</w:t>
      </w:r>
      <w:r>
        <w:rPr>
          <w:rFonts w:eastAsia="Times New Roman" w:cs="Times New Roman"/>
          <w:szCs w:val="24"/>
        </w:rPr>
        <w:t xml:space="preserve">55΄ </w:t>
      </w:r>
      <w:r>
        <w:rPr>
          <w:rFonts w:eastAsia="Times New Roman" w:cs="Times New Roman"/>
          <w:szCs w:val="24"/>
        </w:rPr>
        <w:t>λύεται η συνεδρίαση για αύριο ημέρα Τρίτη 19 Ιουλίου 2016 και ώρα 17.00΄, με αντικείμενο εργασιών του Σώματος νομοθετι</w:t>
      </w:r>
      <w:r>
        <w:rPr>
          <w:rFonts w:eastAsia="Times New Roman" w:cs="Times New Roman"/>
          <w:szCs w:val="24"/>
        </w:rPr>
        <w:t>κή εργασία, σύμφωνα με την ημερήσια διάταξη που έχει διανεμηθεί.</w:t>
      </w:r>
    </w:p>
    <w:p w14:paraId="6E843248" w14:textId="77777777" w:rsidR="00FC1CD6" w:rsidRDefault="008634FC">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FC1C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w2TurszjNf0KOffA6FEUnIe1HjI=" w:salt="P3ikiXul52xD/uMqrT+x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D6"/>
    <w:rsid w:val="00225DCF"/>
    <w:rsid w:val="008634FC"/>
    <w:rsid w:val="00FC1C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2E9F"/>
  <w15:docId w15:val="{13E9A3C7-1472-4846-A178-87BDA52D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4B7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84B72"/>
    <w:rPr>
      <w:rFonts w:ascii="Segoe UI" w:hAnsi="Segoe UI" w:cs="Segoe UI"/>
      <w:sz w:val="18"/>
      <w:szCs w:val="18"/>
    </w:rPr>
  </w:style>
  <w:style w:type="paragraph" w:styleId="a4">
    <w:name w:val="Revision"/>
    <w:hidden/>
    <w:uiPriority w:val="99"/>
    <w:semiHidden/>
    <w:rsid w:val="00396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285</MetadataID>
    <Session xmlns="641f345b-441b-4b81-9152-adc2e73ba5e1">Α´</Session>
    <Date xmlns="641f345b-441b-4b81-9152-adc2e73ba5e1">2016-07-17T21:00:00+00:00</Date>
    <Status xmlns="641f345b-441b-4b81-9152-adc2e73ba5e1">
      <Url>http://srv-sp1/praktika/Lists/Incoming_Metadata/EditForm.aspx?ID=285&amp;Source=/praktika/Recordings_Library/Forms/AllItems.aspx</Url>
      <Description>Δημοσιεύτηκε</Description>
    </Status>
    <Meeting xmlns="641f345b-441b-4b81-9152-adc2e73ba5e1">ΡΞΒ´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ED8429-5DE0-4213-8D3A-07E63A5DC2AD}">
  <ds:schemaRefs>
    <ds:schemaRef ds:uri="http://schemas.microsoft.com/sharepoint/v3/contenttype/forms"/>
  </ds:schemaRefs>
</ds:datastoreItem>
</file>

<file path=customXml/itemProps2.xml><?xml version="1.0" encoding="utf-8"?>
<ds:datastoreItem xmlns:ds="http://schemas.openxmlformats.org/officeDocument/2006/customXml" ds:itemID="{195CD26A-CF28-42D1-8366-3F88BEFF2C0D}">
  <ds:schemaRefs>
    <ds:schemaRef ds:uri="http://purl.org/dc/elements/1.1/"/>
    <ds:schemaRef ds:uri="http://purl.org/dc/terms/"/>
    <ds:schemaRef ds:uri="http://www.w3.org/XML/1998/namespace"/>
    <ds:schemaRef ds:uri="http://schemas.microsoft.com/office/2006/documentManagement/types"/>
    <ds:schemaRef ds:uri="641f345b-441b-4b81-9152-adc2e73ba5e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4E238D40-0685-4F93-A4E5-BB2D801F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219</Pages>
  <Words>41344</Words>
  <Characters>223262</Characters>
  <Application>Microsoft Office Word</Application>
  <DocSecurity>0</DocSecurity>
  <Lines>1860</Lines>
  <Paragraphs>528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264078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2016-07-22T09:04:00Z</dcterms:created>
  <dcterms:modified xsi:type="dcterms:W3CDTF">2016-07-22T09:04:00Z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